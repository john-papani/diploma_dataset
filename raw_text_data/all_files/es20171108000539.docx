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00966" w14:textId="77777777" w:rsidR="00896D7E" w:rsidRPr="00896D7E" w:rsidRDefault="00896D7E" w:rsidP="00896D7E">
      <w:pPr>
        <w:spacing w:after="0" w:line="360" w:lineRule="auto"/>
        <w:rPr>
          <w:ins w:id="0" w:author="Φλούδα Χριστίνα" w:date="2017-11-14T11:05:00Z"/>
          <w:rFonts w:eastAsia="Times New Roman"/>
          <w:szCs w:val="24"/>
          <w:lang w:eastAsia="en-US"/>
        </w:rPr>
      </w:pPr>
      <w:bookmarkStart w:id="1" w:name="_GoBack"/>
      <w:bookmarkEnd w:id="1"/>
      <w:ins w:id="2" w:author="Φλούδα Χριστίνα" w:date="2017-11-14T11:05:00Z">
        <w:r w:rsidRPr="00896D7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3C557A2" w14:textId="77777777" w:rsidR="00896D7E" w:rsidRPr="00896D7E" w:rsidRDefault="00896D7E" w:rsidP="00896D7E">
      <w:pPr>
        <w:spacing w:after="0" w:line="360" w:lineRule="auto"/>
        <w:rPr>
          <w:ins w:id="3" w:author="Φλούδα Χριστίνα" w:date="2017-11-14T11:05:00Z"/>
          <w:rFonts w:eastAsia="Times New Roman"/>
          <w:szCs w:val="24"/>
          <w:lang w:eastAsia="en-US"/>
        </w:rPr>
      </w:pPr>
    </w:p>
    <w:p w14:paraId="04BFC9EE" w14:textId="77777777" w:rsidR="00896D7E" w:rsidRPr="00896D7E" w:rsidRDefault="00896D7E" w:rsidP="00896D7E">
      <w:pPr>
        <w:spacing w:after="0" w:line="360" w:lineRule="auto"/>
        <w:rPr>
          <w:ins w:id="4" w:author="Φλούδα Χριστίνα" w:date="2017-11-14T11:05:00Z"/>
          <w:rFonts w:eastAsia="Times New Roman"/>
          <w:szCs w:val="24"/>
          <w:lang w:eastAsia="en-US"/>
        </w:rPr>
      </w:pPr>
      <w:ins w:id="5" w:author="Φλούδα Χριστίνα" w:date="2017-11-14T11:05:00Z">
        <w:r w:rsidRPr="00896D7E">
          <w:rPr>
            <w:rFonts w:eastAsia="Times New Roman"/>
            <w:szCs w:val="24"/>
            <w:lang w:eastAsia="en-US"/>
          </w:rPr>
          <w:t>ΠΙΝΑΚΑΣ ΠΕΡΙΕΧΟΜΕΝΩΝ</w:t>
        </w:r>
      </w:ins>
    </w:p>
    <w:p w14:paraId="4CB26E66" w14:textId="77777777" w:rsidR="00896D7E" w:rsidRPr="00896D7E" w:rsidRDefault="00896D7E" w:rsidP="00896D7E">
      <w:pPr>
        <w:spacing w:after="0" w:line="360" w:lineRule="auto"/>
        <w:rPr>
          <w:ins w:id="6" w:author="Φλούδα Χριστίνα" w:date="2017-11-14T11:05:00Z"/>
          <w:rFonts w:eastAsia="Times New Roman"/>
          <w:szCs w:val="24"/>
          <w:lang w:eastAsia="en-US"/>
        </w:rPr>
      </w:pPr>
      <w:ins w:id="7" w:author="Φλούδα Χριστίνα" w:date="2017-11-14T11:05:00Z">
        <w:r w:rsidRPr="00896D7E">
          <w:rPr>
            <w:rFonts w:eastAsia="Times New Roman"/>
            <w:szCs w:val="24"/>
            <w:lang w:eastAsia="en-US"/>
          </w:rPr>
          <w:t xml:space="preserve">ΙΖ΄ ΠΕΡΙΟΔΟΣ </w:t>
        </w:r>
      </w:ins>
    </w:p>
    <w:p w14:paraId="74422F12" w14:textId="77777777" w:rsidR="00896D7E" w:rsidRPr="00896D7E" w:rsidRDefault="00896D7E" w:rsidP="00896D7E">
      <w:pPr>
        <w:spacing w:after="0" w:line="360" w:lineRule="auto"/>
        <w:rPr>
          <w:ins w:id="8" w:author="Φλούδα Χριστίνα" w:date="2017-11-14T11:05:00Z"/>
          <w:rFonts w:eastAsia="Times New Roman"/>
          <w:szCs w:val="24"/>
          <w:lang w:eastAsia="en-US"/>
        </w:rPr>
      </w:pPr>
      <w:ins w:id="9" w:author="Φλούδα Χριστίνα" w:date="2017-11-14T11:05:00Z">
        <w:r w:rsidRPr="00896D7E">
          <w:rPr>
            <w:rFonts w:eastAsia="Times New Roman"/>
            <w:szCs w:val="24"/>
            <w:lang w:eastAsia="en-US"/>
          </w:rPr>
          <w:t>ΠΡΟΕΔΡΕΥΟΜΕΝΗΣ ΚΟΙΝΟΒΟΥΛΕΥΤΙΚΗΣ ΔΗΜΟΚΡΑΤΙΑΣ</w:t>
        </w:r>
      </w:ins>
    </w:p>
    <w:p w14:paraId="2A14B496" w14:textId="77777777" w:rsidR="00896D7E" w:rsidRPr="00896D7E" w:rsidRDefault="00896D7E" w:rsidP="00896D7E">
      <w:pPr>
        <w:spacing w:after="0" w:line="360" w:lineRule="auto"/>
        <w:rPr>
          <w:ins w:id="10" w:author="Φλούδα Χριστίνα" w:date="2017-11-14T11:05:00Z"/>
          <w:rFonts w:eastAsia="Times New Roman"/>
          <w:szCs w:val="24"/>
          <w:lang w:eastAsia="en-US"/>
        </w:rPr>
      </w:pPr>
      <w:ins w:id="11" w:author="Φλούδα Χριστίνα" w:date="2017-11-14T11:05:00Z">
        <w:r w:rsidRPr="00896D7E">
          <w:rPr>
            <w:rFonts w:eastAsia="Times New Roman"/>
            <w:szCs w:val="24"/>
            <w:lang w:eastAsia="en-US"/>
          </w:rPr>
          <w:t>ΣΥΝΟΔΟΣ Γ΄</w:t>
        </w:r>
      </w:ins>
    </w:p>
    <w:p w14:paraId="77609975" w14:textId="77777777" w:rsidR="00896D7E" w:rsidRPr="00896D7E" w:rsidRDefault="00896D7E" w:rsidP="00896D7E">
      <w:pPr>
        <w:spacing w:after="0" w:line="360" w:lineRule="auto"/>
        <w:rPr>
          <w:ins w:id="12" w:author="Φλούδα Χριστίνα" w:date="2017-11-14T11:05:00Z"/>
          <w:rFonts w:eastAsia="Times New Roman"/>
          <w:szCs w:val="24"/>
          <w:lang w:eastAsia="en-US"/>
        </w:rPr>
      </w:pPr>
    </w:p>
    <w:p w14:paraId="4FEC1BD5" w14:textId="77777777" w:rsidR="00896D7E" w:rsidRPr="00896D7E" w:rsidRDefault="00896D7E" w:rsidP="00896D7E">
      <w:pPr>
        <w:spacing w:after="0" w:line="360" w:lineRule="auto"/>
        <w:rPr>
          <w:ins w:id="13" w:author="Φλούδα Χριστίνα" w:date="2017-11-14T11:05:00Z"/>
          <w:rFonts w:eastAsia="Times New Roman"/>
          <w:szCs w:val="24"/>
          <w:lang w:eastAsia="en-US"/>
        </w:rPr>
      </w:pPr>
      <w:ins w:id="14" w:author="Φλούδα Χριστίνα" w:date="2017-11-14T11:05:00Z">
        <w:r w:rsidRPr="00896D7E">
          <w:rPr>
            <w:rFonts w:eastAsia="Times New Roman"/>
            <w:szCs w:val="24"/>
            <w:lang w:eastAsia="en-US"/>
          </w:rPr>
          <w:t>ΣΥΝΕΔΡΙΑΣΗ ΚΕ΄</w:t>
        </w:r>
      </w:ins>
    </w:p>
    <w:p w14:paraId="2FF49DCF" w14:textId="77777777" w:rsidR="00896D7E" w:rsidRPr="00896D7E" w:rsidRDefault="00896D7E" w:rsidP="00896D7E">
      <w:pPr>
        <w:spacing w:after="0" w:line="360" w:lineRule="auto"/>
        <w:rPr>
          <w:ins w:id="15" w:author="Φλούδα Χριστίνα" w:date="2017-11-14T11:05:00Z"/>
          <w:rFonts w:eastAsia="Times New Roman"/>
          <w:szCs w:val="24"/>
          <w:lang w:eastAsia="en-US"/>
        </w:rPr>
      </w:pPr>
      <w:ins w:id="16" w:author="Φλούδα Χριστίνα" w:date="2017-11-14T11:05:00Z">
        <w:r w:rsidRPr="00896D7E">
          <w:rPr>
            <w:rFonts w:eastAsia="Times New Roman"/>
            <w:szCs w:val="24"/>
            <w:lang w:eastAsia="en-US"/>
          </w:rPr>
          <w:t>Τετάρτη  8 Νοεμβρίου 2017</w:t>
        </w:r>
      </w:ins>
    </w:p>
    <w:p w14:paraId="5656E976" w14:textId="77777777" w:rsidR="00896D7E" w:rsidRPr="00896D7E" w:rsidRDefault="00896D7E" w:rsidP="00896D7E">
      <w:pPr>
        <w:spacing w:after="0" w:line="360" w:lineRule="auto"/>
        <w:rPr>
          <w:ins w:id="17" w:author="Φλούδα Χριστίνα" w:date="2017-11-14T11:05:00Z"/>
          <w:rFonts w:eastAsia="Times New Roman"/>
          <w:szCs w:val="24"/>
          <w:lang w:eastAsia="en-US"/>
        </w:rPr>
      </w:pPr>
    </w:p>
    <w:p w14:paraId="5F4736D9" w14:textId="77777777" w:rsidR="00896D7E" w:rsidRPr="00896D7E" w:rsidRDefault="00896D7E" w:rsidP="00896D7E">
      <w:pPr>
        <w:spacing w:after="0" w:line="360" w:lineRule="auto"/>
        <w:rPr>
          <w:ins w:id="18" w:author="Φλούδα Χριστίνα" w:date="2017-11-14T11:05:00Z"/>
          <w:rFonts w:eastAsia="Times New Roman"/>
          <w:szCs w:val="24"/>
          <w:lang w:eastAsia="en-US"/>
        </w:rPr>
      </w:pPr>
      <w:ins w:id="19" w:author="Φλούδα Χριστίνα" w:date="2017-11-14T11:05:00Z">
        <w:r w:rsidRPr="00896D7E">
          <w:rPr>
            <w:rFonts w:eastAsia="Times New Roman"/>
            <w:szCs w:val="24"/>
            <w:lang w:eastAsia="en-US"/>
          </w:rPr>
          <w:t>ΘΕΜΑΤΑ</w:t>
        </w:r>
      </w:ins>
    </w:p>
    <w:p w14:paraId="4A0FFAA6" w14:textId="77777777" w:rsidR="00896D7E" w:rsidRPr="00896D7E" w:rsidRDefault="00896D7E" w:rsidP="00896D7E">
      <w:pPr>
        <w:spacing w:after="0" w:line="360" w:lineRule="auto"/>
        <w:rPr>
          <w:ins w:id="20" w:author="Φλούδα Χριστίνα" w:date="2017-11-14T11:05:00Z"/>
          <w:rFonts w:eastAsia="Times New Roman"/>
          <w:szCs w:val="24"/>
          <w:lang w:eastAsia="en-US"/>
        </w:rPr>
      </w:pPr>
      <w:ins w:id="21" w:author="Φλούδα Χριστίνα" w:date="2017-11-14T11:05:00Z">
        <w:r w:rsidRPr="00896D7E">
          <w:rPr>
            <w:rFonts w:eastAsia="Times New Roman"/>
            <w:szCs w:val="24"/>
            <w:lang w:eastAsia="en-US"/>
          </w:rPr>
          <w:t xml:space="preserve"> </w:t>
        </w:r>
        <w:r w:rsidRPr="00896D7E">
          <w:rPr>
            <w:rFonts w:eastAsia="Times New Roman"/>
            <w:szCs w:val="24"/>
            <w:lang w:eastAsia="en-US"/>
          </w:rPr>
          <w:br/>
          <w:t xml:space="preserve">Α. ΕΙΔΙΚΑ ΘΕΜΑΤΑ </w:t>
        </w:r>
        <w:r w:rsidRPr="00896D7E">
          <w:rPr>
            <w:rFonts w:eastAsia="Times New Roman"/>
            <w:szCs w:val="24"/>
            <w:lang w:eastAsia="en-US"/>
          </w:rPr>
          <w:br/>
          <w:t xml:space="preserve">1. Επικύρωση Πρακτικών, σελ. </w:t>
        </w:r>
        <w:r w:rsidRPr="00896D7E">
          <w:rPr>
            <w:rFonts w:eastAsia="Times New Roman"/>
            <w:szCs w:val="24"/>
            <w:lang w:eastAsia="en-US"/>
          </w:rPr>
          <w:br/>
          <w:t xml:space="preserve">2. Ανακοινώνεται ότι τη συνεδρίαση παρακολουθούν μαθητές από το 1ο Γυμνάσιο Παπάγου, το Δημοτικό Σχολείο </w:t>
        </w:r>
        <w:proofErr w:type="spellStart"/>
        <w:r w:rsidRPr="00896D7E">
          <w:rPr>
            <w:rFonts w:eastAsia="Times New Roman"/>
            <w:szCs w:val="24"/>
            <w:lang w:eastAsia="en-US"/>
          </w:rPr>
          <w:t>Καπαρελλίου</w:t>
        </w:r>
        <w:proofErr w:type="spellEnd"/>
        <w:r w:rsidRPr="00896D7E">
          <w:rPr>
            <w:rFonts w:eastAsia="Times New Roman"/>
            <w:szCs w:val="24"/>
            <w:lang w:eastAsia="en-US"/>
          </w:rPr>
          <w:t xml:space="preserve"> Βοιωτίας, το 15ο Δημοτικό Σχολείο Λαμίας, φοιτητές από το Hellenic American </w:t>
        </w:r>
        <w:proofErr w:type="spellStart"/>
        <w:r w:rsidRPr="00896D7E">
          <w:rPr>
            <w:rFonts w:eastAsia="Times New Roman"/>
            <w:szCs w:val="24"/>
            <w:lang w:eastAsia="en-US"/>
          </w:rPr>
          <w:t>College</w:t>
        </w:r>
        <w:proofErr w:type="spellEnd"/>
        <w:r w:rsidRPr="00896D7E">
          <w:rPr>
            <w:rFonts w:eastAsia="Times New Roman"/>
            <w:szCs w:val="24"/>
            <w:lang w:eastAsia="en-US"/>
          </w:rPr>
          <w:t xml:space="preserve">, μαθητές από το 2ο Γυμνάσιο Σπάρτης, το 2ο Δημοτικό Σχολείο Αρτέμιδος Κάτω </w:t>
        </w:r>
        <w:proofErr w:type="spellStart"/>
        <w:r w:rsidRPr="00896D7E">
          <w:rPr>
            <w:rFonts w:eastAsia="Times New Roman"/>
            <w:szCs w:val="24"/>
            <w:lang w:eastAsia="en-US"/>
          </w:rPr>
          <w:t>Λεχωνιών</w:t>
        </w:r>
        <w:proofErr w:type="spellEnd"/>
        <w:r w:rsidRPr="00896D7E">
          <w:rPr>
            <w:rFonts w:eastAsia="Times New Roman"/>
            <w:szCs w:val="24"/>
            <w:lang w:eastAsia="en-US"/>
          </w:rPr>
          <w:t xml:space="preserve"> Μαγνησίας και μέλη της ομάδας ΜΕΛΙΣΣΑ, σελ. </w:t>
        </w:r>
        <w:r w:rsidRPr="00896D7E">
          <w:rPr>
            <w:rFonts w:eastAsia="Times New Roman"/>
            <w:szCs w:val="24"/>
            <w:lang w:eastAsia="en-US"/>
          </w:rPr>
          <w:br/>
          <w:t xml:space="preserve">3. Επί διαδικαστικού θέματος, σελ. </w:t>
        </w:r>
        <w:r w:rsidRPr="00896D7E">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6.11.2017:α. Ποινική δικογραφία που αφορά στους πρώην Υπουργούς Οικονομικών κ.κ. Γεώργιο Παπακωνσταντίνου και Ευάγγελο Βενιζέλο, β. Ποινικές δικογραφίες που αφορούν στους διατελέσαντες Υπουργούς Εθνικής  Άμυνας κατά τα έτη 2006 έως 2012, κ.κ. Σπήλιο Σπηλιωτόπουλο, Ευάγγελο </w:t>
        </w:r>
        <w:proofErr w:type="spellStart"/>
        <w:r w:rsidRPr="00896D7E">
          <w:rPr>
            <w:rFonts w:eastAsia="Times New Roman"/>
            <w:szCs w:val="24"/>
            <w:lang w:eastAsia="en-US"/>
          </w:rPr>
          <w:t>Μεϊμαράκη</w:t>
        </w:r>
        <w:proofErr w:type="spellEnd"/>
        <w:r w:rsidRPr="00896D7E">
          <w:rPr>
            <w:rFonts w:eastAsia="Times New Roman"/>
            <w:szCs w:val="24"/>
            <w:lang w:eastAsia="en-US"/>
          </w:rPr>
          <w:t xml:space="preserve">, Πάνο Μπεγλίτη, Δημήτριο Αβραμόπουλο, Φραγκούλη Φράγκο και Παναγιώτη (Πάνο) Παναγιωτόπουλο (τρεις δικογραφίες),γ. Ποινική δικογραφία που αφορά στον Αναπληρωτή Υπουργό Προστασίας του Πολίτη κ. Νικόλαο </w:t>
        </w:r>
        <w:proofErr w:type="spellStart"/>
        <w:r w:rsidRPr="00896D7E">
          <w:rPr>
            <w:rFonts w:eastAsia="Times New Roman"/>
            <w:szCs w:val="24"/>
            <w:lang w:eastAsia="en-US"/>
          </w:rPr>
          <w:t>Τόσκα</w:t>
        </w:r>
        <w:proofErr w:type="spellEnd"/>
        <w:r w:rsidRPr="00896D7E">
          <w:rPr>
            <w:rFonts w:eastAsia="Times New Roman"/>
            <w:szCs w:val="24"/>
            <w:lang w:eastAsia="en-US"/>
          </w:rPr>
          <w:t xml:space="preserve">, καθώς και στις 08.11.2017 και δ. Ποινική δικογραφία που αφορά στον πρώην Υπουργό Παιδείας,  Έρευνας και Θρησκευμάτων κ. Κωνσταντίνο Αρβανιτόπουλο, σελ. </w:t>
        </w:r>
        <w:r w:rsidRPr="00896D7E">
          <w:rPr>
            <w:rFonts w:eastAsia="Times New Roman"/>
            <w:szCs w:val="24"/>
            <w:lang w:eastAsia="en-US"/>
          </w:rPr>
          <w:br/>
          <w:t xml:space="preserve"> </w:t>
        </w:r>
        <w:r w:rsidRPr="00896D7E">
          <w:rPr>
            <w:rFonts w:eastAsia="Times New Roman"/>
            <w:szCs w:val="24"/>
            <w:lang w:eastAsia="en-US"/>
          </w:rPr>
          <w:br/>
          <w:t xml:space="preserve">Β. ΝΟΜΟΘΕΤΙΚΗ ΕΡΓΑΣΙΑ </w:t>
        </w:r>
        <w:r w:rsidRPr="00896D7E">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Οικονομίας και Ανάπτυξης: « Άσκηση υπαίθριων εμπορικών δραστηριοτήτων, εκσυγχρονισμός της επιμελητηριακής νομοθεσίας και άλλες διατάξεις», σελ. </w:t>
        </w:r>
        <w:r w:rsidRPr="00896D7E">
          <w:rPr>
            <w:rFonts w:eastAsia="Times New Roman"/>
            <w:szCs w:val="24"/>
            <w:lang w:eastAsia="en-US"/>
          </w:rPr>
          <w:br/>
          <w:t xml:space="preserve">2. Κατάθεση Εκθέσεως Διαρκούς Επιτροπής: Η Διαρκής Επιτροπή Κοινωνικών Υποθέσεων καταθέτει την έκθεσή της στο σχέδιο νόμου του Υπουργείου Υγείας: «Εναρμόνιση του ελληνικού δικαίου με την Ευρωπαϊκή Οδηγία 2003/88/ΕΚ του Ευρωπαϊκού Κοινοβουλίου και του Συμβουλίου της 4ης Νοεμβρίου 2003 «σχετικά με ορισμένα στοιχεία της οργάνωσης του χρόνου εργασίας» ως προς την οργάνωση του χρόνου εργασίας των ιατρών και οδοντιάτρων του Ε.Σ.Υ. -  Ρυθμίσεις θεμάτων ιατρών Ε.Σ.Υ. και άλλες διατάξεις», σελ. </w:t>
        </w:r>
        <w:r w:rsidRPr="00896D7E">
          <w:rPr>
            <w:rFonts w:eastAsia="Times New Roman"/>
            <w:szCs w:val="24"/>
            <w:lang w:eastAsia="en-US"/>
          </w:rPr>
          <w:br/>
          <w:t xml:space="preserve"> </w:t>
        </w:r>
        <w:r w:rsidRPr="00896D7E">
          <w:rPr>
            <w:rFonts w:eastAsia="Times New Roman"/>
            <w:szCs w:val="24"/>
            <w:lang w:eastAsia="en-US"/>
          </w:rPr>
          <w:br/>
          <w:t>ΠΡΟΕΔΡΕΥΟΝΤΕΣ</w:t>
        </w:r>
      </w:ins>
    </w:p>
    <w:p w14:paraId="620F87A5" w14:textId="77777777" w:rsidR="00896D7E" w:rsidRPr="00896D7E" w:rsidRDefault="00896D7E" w:rsidP="00896D7E">
      <w:pPr>
        <w:spacing w:after="0" w:line="360" w:lineRule="auto"/>
        <w:rPr>
          <w:ins w:id="22" w:author="Φλούδα Χριστίνα" w:date="2017-11-14T11:05:00Z"/>
          <w:rFonts w:eastAsia="Times New Roman"/>
          <w:szCs w:val="24"/>
          <w:lang w:eastAsia="en-US"/>
        </w:rPr>
      </w:pPr>
    </w:p>
    <w:p w14:paraId="08D3C0E0" w14:textId="77777777" w:rsidR="00896D7E" w:rsidRPr="00896D7E" w:rsidRDefault="00896D7E" w:rsidP="00896D7E">
      <w:pPr>
        <w:spacing w:after="0" w:line="360" w:lineRule="auto"/>
        <w:rPr>
          <w:ins w:id="23" w:author="Φλούδα Χριστίνα" w:date="2017-11-14T11:05:00Z"/>
          <w:rFonts w:eastAsia="Times New Roman"/>
          <w:szCs w:val="24"/>
          <w:lang w:eastAsia="en-US"/>
        </w:rPr>
      </w:pPr>
      <w:ins w:id="24" w:author="Φλούδα Χριστίνα" w:date="2017-11-14T11:05:00Z">
        <w:r w:rsidRPr="00896D7E">
          <w:rPr>
            <w:rFonts w:eastAsia="Times New Roman"/>
            <w:szCs w:val="24"/>
            <w:lang w:eastAsia="en-US"/>
          </w:rPr>
          <w:t>ΚΑΚΛΑΜΑΝΗΣ Ν. , σελ.</w:t>
        </w:r>
      </w:ins>
    </w:p>
    <w:p w14:paraId="3E9B157C" w14:textId="77777777" w:rsidR="00896D7E" w:rsidRPr="00896D7E" w:rsidRDefault="00896D7E" w:rsidP="00896D7E">
      <w:pPr>
        <w:spacing w:after="0" w:line="360" w:lineRule="auto"/>
        <w:rPr>
          <w:ins w:id="25" w:author="Φλούδα Χριστίνα" w:date="2017-11-14T11:05:00Z"/>
          <w:rFonts w:eastAsia="Times New Roman"/>
          <w:szCs w:val="24"/>
          <w:lang w:eastAsia="en-US"/>
        </w:rPr>
      </w:pPr>
      <w:ins w:id="26" w:author="Φλούδα Χριστίνα" w:date="2017-11-14T11:05:00Z">
        <w:r w:rsidRPr="00896D7E">
          <w:rPr>
            <w:rFonts w:eastAsia="Times New Roman"/>
            <w:szCs w:val="24"/>
            <w:lang w:eastAsia="en-US"/>
          </w:rPr>
          <w:t>ΛΑΜΠΡΟΥΛΗΣ Γ. , σελ.</w:t>
        </w:r>
        <w:r w:rsidRPr="00896D7E">
          <w:rPr>
            <w:rFonts w:eastAsia="Times New Roman"/>
            <w:szCs w:val="24"/>
            <w:lang w:eastAsia="en-US"/>
          </w:rPr>
          <w:br/>
          <w:t>ΛΥΚΟΥΔΗΣ Σ. , σελ.</w:t>
        </w:r>
        <w:r w:rsidRPr="00896D7E">
          <w:rPr>
            <w:rFonts w:eastAsia="Times New Roman"/>
            <w:szCs w:val="24"/>
            <w:lang w:eastAsia="en-US"/>
          </w:rPr>
          <w:br/>
          <w:t>ΧΡΙΣΤΟΔΟΥΛΟΠΟΥΛΟΥ Α. , σελ.</w:t>
        </w:r>
        <w:r w:rsidRPr="00896D7E">
          <w:rPr>
            <w:rFonts w:eastAsia="Times New Roman"/>
            <w:szCs w:val="24"/>
            <w:lang w:eastAsia="en-US"/>
          </w:rPr>
          <w:br/>
        </w:r>
        <w:r w:rsidRPr="00896D7E">
          <w:rPr>
            <w:rFonts w:eastAsia="Times New Roman"/>
            <w:szCs w:val="24"/>
            <w:lang w:eastAsia="en-US"/>
          </w:rPr>
          <w:br/>
        </w:r>
      </w:ins>
    </w:p>
    <w:p w14:paraId="5E941428" w14:textId="77777777" w:rsidR="00896D7E" w:rsidRPr="00896D7E" w:rsidRDefault="00896D7E" w:rsidP="00896D7E">
      <w:pPr>
        <w:spacing w:after="0" w:line="360" w:lineRule="auto"/>
        <w:rPr>
          <w:ins w:id="27" w:author="Φλούδα Χριστίνα" w:date="2017-11-14T11:05:00Z"/>
          <w:rFonts w:eastAsia="Times New Roman"/>
          <w:szCs w:val="24"/>
          <w:lang w:eastAsia="en-US"/>
        </w:rPr>
      </w:pPr>
      <w:ins w:id="28" w:author="Φλούδα Χριστίνα" w:date="2017-11-14T11:05:00Z">
        <w:r w:rsidRPr="00896D7E">
          <w:rPr>
            <w:rFonts w:eastAsia="Times New Roman"/>
            <w:szCs w:val="24"/>
            <w:lang w:eastAsia="en-US"/>
          </w:rPr>
          <w:t>ΟΜΙΛΗΤΕΣ</w:t>
        </w:r>
      </w:ins>
    </w:p>
    <w:p w14:paraId="3598520A" w14:textId="71D621C3" w:rsidR="00896D7E" w:rsidRDefault="00896D7E" w:rsidP="00896D7E">
      <w:pPr>
        <w:spacing w:after="0" w:line="600" w:lineRule="auto"/>
        <w:ind w:firstLine="720"/>
        <w:jc w:val="center"/>
        <w:rPr>
          <w:ins w:id="29" w:author="Φλούδα Χριστίνα" w:date="2017-11-14T11:05:00Z"/>
          <w:rFonts w:eastAsia="Times New Roman"/>
          <w:szCs w:val="24"/>
        </w:rPr>
      </w:pPr>
      <w:ins w:id="30" w:author="Φλούδα Χριστίνα" w:date="2017-11-14T11:05:00Z">
        <w:r w:rsidRPr="00896D7E">
          <w:rPr>
            <w:rFonts w:eastAsia="Times New Roman"/>
            <w:szCs w:val="24"/>
            <w:lang w:eastAsia="en-US"/>
          </w:rPr>
          <w:br/>
          <w:t>Α. Επί διαδικαστικού θέματος:</w:t>
        </w:r>
        <w:r w:rsidRPr="00896D7E">
          <w:rPr>
            <w:rFonts w:eastAsia="Times New Roman"/>
            <w:szCs w:val="24"/>
            <w:lang w:eastAsia="en-US"/>
          </w:rPr>
          <w:br/>
          <w:t>ΑΜΥΡΑΣ Γ. , σελ.</w:t>
        </w:r>
        <w:r w:rsidRPr="00896D7E">
          <w:rPr>
            <w:rFonts w:eastAsia="Times New Roman"/>
            <w:szCs w:val="24"/>
            <w:lang w:eastAsia="en-US"/>
          </w:rPr>
          <w:br/>
          <w:t>ΓΙΑΚΟΥΜΑΤΟΣ Γ. , σελ.</w:t>
        </w:r>
        <w:r w:rsidRPr="00896D7E">
          <w:rPr>
            <w:rFonts w:eastAsia="Times New Roman"/>
            <w:szCs w:val="24"/>
            <w:lang w:eastAsia="en-US"/>
          </w:rPr>
          <w:br/>
          <w:t>ΚΑΚΛΑΜΑΝΗΣ Ν. , σελ.</w:t>
        </w:r>
        <w:r w:rsidRPr="00896D7E">
          <w:rPr>
            <w:rFonts w:eastAsia="Times New Roman"/>
            <w:szCs w:val="24"/>
            <w:lang w:eastAsia="en-US"/>
          </w:rPr>
          <w:br/>
          <w:t>ΚΩΝΣΤΑΝΤΙΝΟΠΟΥΛΟΣ Ο. , σελ.</w:t>
        </w:r>
        <w:r w:rsidRPr="00896D7E">
          <w:rPr>
            <w:rFonts w:eastAsia="Times New Roman"/>
            <w:szCs w:val="24"/>
            <w:lang w:eastAsia="en-US"/>
          </w:rPr>
          <w:br/>
          <w:t>ΛΑΜΠΡΟΥΛΗΣ Γ. , σελ.</w:t>
        </w:r>
        <w:r w:rsidRPr="00896D7E">
          <w:rPr>
            <w:rFonts w:eastAsia="Times New Roman"/>
            <w:szCs w:val="24"/>
            <w:lang w:eastAsia="en-US"/>
          </w:rPr>
          <w:br/>
          <w:t>ΛΥΚΟΥΔΗΣ Σ. , σελ.</w:t>
        </w:r>
        <w:r w:rsidRPr="00896D7E">
          <w:rPr>
            <w:rFonts w:eastAsia="Times New Roman"/>
            <w:szCs w:val="24"/>
            <w:lang w:eastAsia="en-US"/>
          </w:rPr>
          <w:br/>
          <w:t>ΧΡΙΣΤΟΔΟΥΛΟΠΟΥΛΟΥ Α. , σελ.</w:t>
        </w:r>
        <w:r w:rsidRPr="00896D7E">
          <w:rPr>
            <w:rFonts w:eastAsia="Times New Roman"/>
            <w:szCs w:val="24"/>
            <w:lang w:eastAsia="en-US"/>
          </w:rPr>
          <w:br/>
        </w:r>
        <w:r w:rsidRPr="00896D7E">
          <w:rPr>
            <w:rFonts w:eastAsia="Times New Roman"/>
            <w:szCs w:val="24"/>
            <w:lang w:eastAsia="en-US"/>
          </w:rPr>
          <w:br/>
          <w:t>Β. Επί του σχεδίου νόμου του Υπουργείου Οικονομίας και Ανάπτυξης:</w:t>
        </w:r>
        <w:r w:rsidRPr="00896D7E">
          <w:rPr>
            <w:rFonts w:eastAsia="Times New Roman"/>
            <w:szCs w:val="24"/>
            <w:lang w:eastAsia="en-US"/>
          </w:rPr>
          <w:br/>
          <w:t>ΑΜΥΡΑΣ Γ. , σελ.</w:t>
        </w:r>
        <w:r w:rsidRPr="00896D7E">
          <w:rPr>
            <w:rFonts w:eastAsia="Times New Roman"/>
            <w:szCs w:val="24"/>
            <w:lang w:eastAsia="en-US"/>
          </w:rPr>
          <w:br/>
          <w:t>ΑΡΑΧΩΒΙΤΗΣ Σ. , σελ.</w:t>
        </w:r>
        <w:r w:rsidRPr="00896D7E">
          <w:rPr>
            <w:rFonts w:eastAsia="Times New Roman"/>
            <w:szCs w:val="24"/>
            <w:lang w:eastAsia="en-US"/>
          </w:rPr>
          <w:br/>
          <w:t>ΒΑΚΗ Φ. , σελ.</w:t>
        </w:r>
        <w:r w:rsidRPr="00896D7E">
          <w:rPr>
            <w:rFonts w:eastAsia="Times New Roman"/>
            <w:szCs w:val="24"/>
            <w:lang w:eastAsia="en-US"/>
          </w:rPr>
          <w:br/>
          <w:t>ΓΕΩΡΓΙΑΔΗΣ Μ. , σελ.</w:t>
        </w:r>
        <w:r w:rsidRPr="00896D7E">
          <w:rPr>
            <w:rFonts w:eastAsia="Times New Roman"/>
            <w:szCs w:val="24"/>
            <w:lang w:eastAsia="en-US"/>
          </w:rPr>
          <w:br/>
          <w:t>ΓΕΩΡΓΙΑΔΗΣ Σ. , σελ.</w:t>
        </w:r>
        <w:r w:rsidRPr="00896D7E">
          <w:rPr>
            <w:rFonts w:eastAsia="Times New Roman"/>
            <w:szCs w:val="24"/>
            <w:lang w:eastAsia="en-US"/>
          </w:rPr>
          <w:br/>
          <w:t>ΓΙΑΚΟΥΜΑΤΟΣ Γ. , σελ.</w:t>
        </w:r>
        <w:r w:rsidRPr="00896D7E">
          <w:rPr>
            <w:rFonts w:eastAsia="Times New Roman"/>
            <w:szCs w:val="24"/>
            <w:lang w:eastAsia="en-US"/>
          </w:rPr>
          <w:br/>
          <w:t>ΓΙΑΝΝΑΚΗΣ Σ. , σελ.</w:t>
        </w:r>
        <w:r w:rsidRPr="00896D7E">
          <w:rPr>
            <w:rFonts w:eastAsia="Times New Roman"/>
            <w:szCs w:val="24"/>
            <w:lang w:eastAsia="en-US"/>
          </w:rPr>
          <w:br/>
          <w:t>ΓΡΕΓΟΣ Α. , σελ.</w:t>
        </w:r>
        <w:r w:rsidRPr="00896D7E">
          <w:rPr>
            <w:rFonts w:eastAsia="Times New Roman"/>
            <w:szCs w:val="24"/>
            <w:lang w:eastAsia="en-US"/>
          </w:rPr>
          <w:br/>
          <w:t>ΔΑΝΕΛΛΗΣ Σ. , σελ.</w:t>
        </w:r>
        <w:r w:rsidRPr="00896D7E">
          <w:rPr>
            <w:rFonts w:eastAsia="Times New Roman"/>
            <w:szCs w:val="24"/>
            <w:lang w:eastAsia="en-US"/>
          </w:rPr>
          <w:br/>
          <w:t>ΔΗΜΗΤΡΙΑΔΗΣ Δ. , σελ.</w:t>
        </w:r>
        <w:r w:rsidRPr="00896D7E">
          <w:rPr>
            <w:rFonts w:eastAsia="Times New Roman"/>
            <w:szCs w:val="24"/>
            <w:lang w:eastAsia="en-US"/>
          </w:rPr>
          <w:br/>
          <w:t>ΖΑΡΟΥΛΙΑ Ε. , σελ.</w:t>
        </w:r>
        <w:r w:rsidRPr="00896D7E">
          <w:rPr>
            <w:rFonts w:eastAsia="Times New Roman"/>
            <w:szCs w:val="24"/>
            <w:lang w:eastAsia="en-US"/>
          </w:rPr>
          <w:br/>
          <w:t>ΖΕΪΜΠΕΚ Χ. , σελ.</w:t>
        </w:r>
        <w:r w:rsidRPr="00896D7E">
          <w:rPr>
            <w:rFonts w:eastAsia="Times New Roman"/>
            <w:szCs w:val="24"/>
            <w:lang w:eastAsia="en-US"/>
          </w:rPr>
          <w:br/>
          <w:t>ΘΕΟΦΥΛΑΚΤΟΣ Ι. , σελ.</w:t>
        </w:r>
        <w:r w:rsidRPr="00896D7E">
          <w:rPr>
            <w:rFonts w:eastAsia="Times New Roman"/>
            <w:szCs w:val="24"/>
            <w:lang w:eastAsia="en-US"/>
          </w:rPr>
          <w:br/>
          <w:t>ΚΑΜΑΤΕΡΟΣ Η. , σελ.</w:t>
        </w:r>
        <w:r w:rsidRPr="00896D7E">
          <w:rPr>
            <w:rFonts w:eastAsia="Times New Roman"/>
            <w:szCs w:val="24"/>
            <w:lang w:eastAsia="en-US"/>
          </w:rPr>
          <w:br/>
          <w:t>ΚΑΡΡΑΣ Γ. , σελ.</w:t>
        </w:r>
        <w:r w:rsidRPr="00896D7E">
          <w:rPr>
            <w:rFonts w:eastAsia="Times New Roman"/>
            <w:szCs w:val="24"/>
            <w:lang w:eastAsia="en-US"/>
          </w:rPr>
          <w:br/>
          <w:t>ΚΑΤΣΑΝΙΩΤΗΣ Α. , σελ.</w:t>
        </w:r>
        <w:r w:rsidRPr="00896D7E">
          <w:rPr>
            <w:rFonts w:eastAsia="Times New Roman"/>
            <w:szCs w:val="24"/>
            <w:lang w:eastAsia="en-US"/>
          </w:rPr>
          <w:br/>
          <w:t>ΚΑΦΑΝΤΑΡΗ Χ. , σελ.</w:t>
        </w:r>
        <w:r w:rsidRPr="00896D7E">
          <w:rPr>
            <w:rFonts w:eastAsia="Times New Roman"/>
            <w:szCs w:val="24"/>
            <w:lang w:eastAsia="en-US"/>
          </w:rPr>
          <w:br/>
          <w:t>ΚΩΝΣΤΑΝΤΙΝΟΠΟΥΛΟΣ Ο. , σελ.</w:t>
        </w:r>
        <w:r w:rsidRPr="00896D7E">
          <w:rPr>
            <w:rFonts w:eastAsia="Times New Roman"/>
            <w:szCs w:val="24"/>
            <w:lang w:eastAsia="en-US"/>
          </w:rPr>
          <w:br/>
          <w:t>ΛΑΖΑΡΙΔΗΣ Γ. , σελ.</w:t>
        </w:r>
        <w:r w:rsidRPr="00896D7E">
          <w:rPr>
            <w:rFonts w:eastAsia="Times New Roman"/>
            <w:szCs w:val="24"/>
            <w:lang w:eastAsia="en-US"/>
          </w:rPr>
          <w:br/>
          <w:t>ΛΟΒΕΡΔΟΣ Α. , σελ.</w:t>
        </w:r>
        <w:r w:rsidRPr="00896D7E">
          <w:rPr>
            <w:rFonts w:eastAsia="Times New Roman"/>
            <w:szCs w:val="24"/>
            <w:lang w:eastAsia="en-US"/>
          </w:rPr>
          <w:br/>
          <w:t>ΜΑΡΔΑΣ Δ. , σελ.</w:t>
        </w:r>
        <w:r w:rsidRPr="00896D7E">
          <w:rPr>
            <w:rFonts w:eastAsia="Times New Roman"/>
            <w:szCs w:val="24"/>
            <w:lang w:eastAsia="en-US"/>
          </w:rPr>
          <w:br/>
          <w:t>ΜΕΓΑΛΟΟΙΚΟΝΟΜΟΥ Θ. , σελ.</w:t>
        </w:r>
        <w:r w:rsidRPr="00896D7E">
          <w:rPr>
            <w:rFonts w:eastAsia="Times New Roman"/>
            <w:szCs w:val="24"/>
            <w:lang w:eastAsia="en-US"/>
          </w:rPr>
          <w:br/>
          <w:t>ΜΗΤΑΦΙΔΗΣ Τ. , σελ.</w:t>
        </w:r>
        <w:r w:rsidRPr="00896D7E">
          <w:rPr>
            <w:rFonts w:eastAsia="Times New Roman"/>
            <w:szCs w:val="24"/>
            <w:lang w:eastAsia="en-US"/>
          </w:rPr>
          <w:br/>
          <w:t>ΜΙΧΕΛΟΓΙΑΝΝΑΚΗΣ Ι. , σελ.</w:t>
        </w:r>
        <w:r w:rsidRPr="00896D7E">
          <w:rPr>
            <w:rFonts w:eastAsia="Times New Roman"/>
            <w:szCs w:val="24"/>
            <w:lang w:eastAsia="en-US"/>
          </w:rPr>
          <w:br/>
          <w:t>ΜΠΑΡΚΑΣ Κ. , σελ.</w:t>
        </w:r>
        <w:r w:rsidRPr="00896D7E">
          <w:rPr>
            <w:rFonts w:eastAsia="Times New Roman"/>
            <w:szCs w:val="24"/>
            <w:lang w:eastAsia="en-US"/>
          </w:rPr>
          <w:br/>
          <w:t>ΜΩΡΑΪΤΗΣ Ν. , σελ.</w:t>
        </w:r>
        <w:r w:rsidRPr="00896D7E">
          <w:rPr>
            <w:rFonts w:eastAsia="Times New Roman"/>
            <w:szCs w:val="24"/>
            <w:lang w:eastAsia="en-US"/>
          </w:rPr>
          <w:br/>
          <w:t>ΞΥΔΑΚΗΣ Ν. , σελ.</w:t>
        </w:r>
        <w:r w:rsidRPr="00896D7E">
          <w:rPr>
            <w:rFonts w:eastAsia="Times New Roman"/>
            <w:szCs w:val="24"/>
            <w:lang w:eastAsia="en-US"/>
          </w:rPr>
          <w:br/>
          <w:t>ΠΑΠΑΔΗΜΗΤΡΙΟΥ Δ. , σελ.</w:t>
        </w:r>
        <w:r w:rsidRPr="00896D7E">
          <w:rPr>
            <w:rFonts w:eastAsia="Times New Roman"/>
            <w:szCs w:val="24"/>
            <w:lang w:eastAsia="en-US"/>
          </w:rPr>
          <w:br/>
          <w:t>ΠΑΠΑΔΟΠΟΥΛΟΣ Ν. , σελ.</w:t>
        </w:r>
        <w:r w:rsidRPr="00896D7E">
          <w:rPr>
            <w:rFonts w:eastAsia="Times New Roman"/>
            <w:szCs w:val="24"/>
            <w:lang w:eastAsia="en-US"/>
          </w:rPr>
          <w:br/>
          <w:t>ΣΑΡΙΔΗΣ Ι. , σελ.</w:t>
        </w:r>
        <w:r w:rsidRPr="00896D7E">
          <w:rPr>
            <w:rFonts w:eastAsia="Times New Roman"/>
            <w:szCs w:val="24"/>
            <w:lang w:eastAsia="en-US"/>
          </w:rPr>
          <w:br/>
          <w:t>ΣΑΧΙΝΙΔΗΣ Ι. , σελ.</w:t>
        </w:r>
        <w:r w:rsidRPr="00896D7E">
          <w:rPr>
            <w:rFonts w:eastAsia="Times New Roman"/>
            <w:szCs w:val="24"/>
            <w:lang w:eastAsia="en-US"/>
          </w:rPr>
          <w:br/>
          <w:t>ΣΙΜΟΡΕΛΗΣ Χ. , σελ.</w:t>
        </w:r>
        <w:r w:rsidRPr="00896D7E">
          <w:rPr>
            <w:rFonts w:eastAsia="Times New Roman"/>
            <w:szCs w:val="24"/>
            <w:lang w:eastAsia="en-US"/>
          </w:rPr>
          <w:br/>
          <w:t>ΣΚΟΥΡΟΛΙΑΚΟΣ Π. , σελ.</w:t>
        </w:r>
        <w:r w:rsidRPr="00896D7E">
          <w:rPr>
            <w:rFonts w:eastAsia="Times New Roman"/>
            <w:szCs w:val="24"/>
            <w:lang w:eastAsia="en-US"/>
          </w:rPr>
          <w:br/>
          <w:t>ΤΖΑΒΑΡΑΣ Κ. , σελ.</w:t>
        </w:r>
        <w:r w:rsidRPr="00896D7E">
          <w:rPr>
            <w:rFonts w:eastAsia="Times New Roman"/>
            <w:szCs w:val="24"/>
            <w:lang w:eastAsia="en-US"/>
          </w:rPr>
          <w:br/>
          <w:t>ΤΡΙΑΝΤΑΦΥΛΛΙΔΗΣ Α. , σελ.</w:t>
        </w:r>
        <w:r w:rsidRPr="00896D7E">
          <w:rPr>
            <w:rFonts w:eastAsia="Times New Roman"/>
            <w:szCs w:val="24"/>
            <w:lang w:eastAsia="en-US"/>
          </w:rPr>
          <w:br/>
          <w:t>ΧΑΡΙΤΣΗΣ Α. , σελ.</w:t>
        </w:r>
        <w:r w:rsidRPr="00896D7E">
          <w:rPr>
            <w:rFonts w:eastAsia="Times New Roman"/>
            <w:szCs w:val="24"/>
            <w:lang w:eastAsia="en-US"/>
          </w:rPr>
          <w:br/>
          <w:t>ΧΑΤΖΗΣΑΒΒΑΣ Χ. , σελ.</w:t>
        </w:r>
        <w:r w:rsidRPr="00896D7E">
          <w:rPr>
            <w:rFonts w:eastAsia="Times New Roman"/>
            <w:szCs w:val="24"/>
            <w:lang w:eastAsia="en-US"/>
          </w:rPr>
          <w:br/>
        </w:r>
        <w:r w:rsidRPr="00896D7E">
          <w:rPr>
            <w:rFonts w:eastAsia="Times New Roman"/>
            <w:szCs w:val="24"/>
            <w:lang w:eastAsia="en-US"/>
          </w:rPr>
          <w:br/>
          <w:t>ΠΑΡΕΜΒΑΣΕΙΣ:</w:t>
        </w:r>
        <w:r w:rsidRPr="00896D7E">
          <w:rPr>
            <w:rFonts w:eastAsia="Times New Roman"/>
            <w:szCs w:val="24"/>
            <w:lang w:eastAsia="en-US"/>
          </w:rPr>
          <w:br/>
          <w:t>ΑΝΤΩΝΙΟΥ Χ. , σελ.</w:t>
        </w:r>
        <w:r w:rsidRPr="00896D7E">
          <w:rPr>
            <w:rFonts w:eastAsia="Times New Roman"/>
            <w:szCs w:val="24"/>
            <w:lang w:eastAsia="en-US"/>
          </w:rPr>
          <w:br/>
          <w:t>ΚΑΤΣΑΝΙΩΤΗΣ Α. , σελ.</w:t>
        </w:r>
        <w:r w:rsidRPr="00896D7E">
          <w:rPr>
            <w:rFonts w:eastAsia="Times New Roman"/>
            <w:szCs w:val="24"/>
            <w:lang w:eastAsia="en-US"/>
          </w:rPr>
          <w:br/>
        </w:r>
      </w:ins>
    </w:p>
    <w:p w14:paraId="4865B1E3" w14:textId="77777777" w:rsidR="00666AE2" w:rsidRDefault="00896D7E">
      <w:pPr>
        <w:spacing w:after="0" w:line="600" w:lineRule="auto"/>
        <w:ind w:firstLine="720"/>
        <w:jc w:val="center"/>
        <w:rPr>
          <w:rFonts w:eastAsia="Times New Roman"/>
          <w:szCs w:val="24"/>
        </w:rPr>
      </w:pPr>
      <w:r>
        <w:rPr>
          <w:rFonts w:eastAsia="Times New Roman"/>
          <w:szCs w:val="24"/>
        </w:rPr>
        <w:t>ΠΡΑΚΤΙΚΑ ΒΟΥΛΗΣ</w:t>
      </w:r>
    </w:p>
    <w:p w14:paraId="4865B1E4" w14:textId="77777777" w:rsidR="00666AE2" w:rsidRDefault="00896D7E">
      <w:pPr>
        <w:spacing w:after="0" w:line="600" w:lineRule="auto"/>
        <w:ind w:firstLine="720"/>
        <w:jc w:val="center"/>
        <w:rPr>
          <w:rFonts w:eastAsia="Times New Roman"/>
          <w:szCs w:val="24"/>
        </w:rPr>
      </w:pPr>
      <w:r>
        <w:rPr>
          <w:rFonts w:eastAsia="Times New Roman"/>
          <w:szCs w:val="24"/>
        </w:rPr>
        <w:t xml:space="preserve">ΙΖ΄ ΠΕΡΙΟΔΟΣ </w:t>
      </w:r>
    </w:p>
    <w:p w14:paraId="4865B1E5" w14:textId="77777777" w:rsidR="00666AE2" w:rsidRDefault="00896D7E">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865B1E6" w14:textId="77777777" w:rsidR="00666AE2" w:rsidRDefault="00896D7E">
      <w:pPr>
        <w:spacing w:after="0" w:line="600" w:lineRule="auto"/>
        <w:ind w:firstLine="720"/>
        <w:jc w:val="center"/>
        <w:rPr>
          <w:rFonts w:eastAsia="Times New Roman"/>
          <w:szCs w:val="24"/>
        </w:rPr>
      </w:pPr>
      <w:r>
        <w:rPr>
          <w:rFonts w:eastAsia="Times New Roman"/>
          <w:szCs w:val="24"/>
        </w:rPr>
        <w:t>ΣΥΝΟΔΟΣ Γ΄</w:t>
      </w:r>
    </w:p>
    <w:p w14:paraId="4865B1E7" w14:textId="77777777" w:rsidR="00666AE2" w:rsidRDefault="00896D7E">
      <w:pPr>
        <w:spacing w:after="0" w:line="600" w:lineRule="auto"/>
        <w:ind w:firstLine="720"/>
        <w:jc w:val="center"/>
        <w:rPr>
          <w:rFonts w:eastAsia="Times New Roman"/>
          <w:szCs w:val="24"/>
        </w:rPr>
      </w:pPr>
      <w:r>
        <w:rPr>
          <w:rFonts w:eastAsia="Times New Roman"/>
          <w:szCs w:val="24"/>
        </w:rPr>
        <w:t>ΣΥΝΕΔΡΙΑΣΗ ΚΕ΄</w:t>
      </w:r>
    </w:p>
    <w:p w14:paraId="4865B1E8" w14:textId="77777777" w:rsidR="00666AE2" w:rsidRDefault="00896D7E">
      <w:pPr>
        <w:spacing w:after="0" w:line="600" w:lineRule="auto"/>
        <w:ind w:firstLine="720"/>
        <w:jc w:val="center"/>
        <w:rPr>
          <w:rFonts w:eastAsia="Times New Roman"/>
          <w:szCs w:val="24"/>
        </w:rPr>
      </w:pPr>
      <w:r>
        <w:rPr>
          <w:rFonts w:eastAsia="Times New Roman"/>
          <w:szCs w:val="24"/>
        </w:rPr>
        <w:t>Τετάρτη 8 Νοεμβρίου 2017</w:t>
      </w:r>
      <w:r>
        <w:rPr>
          <w:rFonts w:eastAsia="Times New Roman"/>
          <w:szCs w:val="24"/>
        </w:rPr>
        <w:t xml:space="preserve"> </w:t>
      </w:r>
      <w:r>
        <w:rPr>
          <w:rFonts w:eastAsia="Times New Roman"/>
          <w:szCs w:val="24"/>
        </w:rPr>
        <w:t>(μεσημέρι)</w:t>
      </w:r>
    </w:p>
    <w:p w14:paraId="4865B1E9" w14:textId="77777777" w:rsidR="00666AE2" w:rsidRDefault="00896D7E">
      <w:pPr>
        <w:spacing w:after="0" w:line="600" w:lineRule="auto"/>
        <w:ind w:firstLine="720"/>
        <w:jc w:val="both"/>
        <w:rPr>
          <w:rFonts w:eastAsia="Times New Roman"/>
          <w:szCs w:val="24"/>
        </w:rPr>
      </w:pPr>
      <w:r>
        <w:rPr>
          <w:rFonts w:eastAsia="Times New Roman"/>
          <w:szCs w:val="24"/>
        </w:rPr>
        <w:t>Αθήνα, σήμερα στις 8 Νοεμβρίου 2017, ημέρα Τετάρτη και ώρα 13.04΄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235077">
        <w:rPr>
          <w:rFonts w:eastAsia="Times New Roman"/>
          <w:b/>
          <w:szCs w:val="24"/>
        </w:rPr>
        <w:t>ΝΙΚΗΤΑ ΚΑΚΛΑΜΑΝΗ</w:t>
      </w:r>
      <w:r>
        <w:rPr>
          <w:rFonts w:eastAsia="Times New Roman"/>
          <w:szCs w:val="24"/>
        </w:rPr>
        <w:t xml:space="preserve">. </w:t>
      </w:r>
    </w:p>
    <w:p w14:paraId="4865B1EA" w14:textId="77777777" w:rsidR="00666AE2" w:rsidRDefault="00896D7E">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4865B1EB" w14:textId="77777777" w:rsidR="00666AE2" w:rsidRDefault="00896D7E">
      <w:pPr>
        <w:spacing w:after="0" w:line="600" w:lineRule="auto"/>
        <w:ind w:firstLine="720"/>
        <w:jc w:val="both"/>
        <w:rPr>
          <w:rFonts w:eastAsia="Times New Roman"/>
          <w:szCs w:val="24"/>
        </w:rPr>
      </w:pPr>
      <w:r>
        <w:rPr>
          <w:rFonts w:eastAsia="Times New Roman"/>
          <w:szCs w:val="24"/>
        </w:rPr>
        <w:t>(ΕΠΙΚΥΡΩΣΗ</w:t>
      </w:r>
      <w:r>
        <w:rPr>
          <w:rFonts w:eastAsia="Times New Roman"/>
          <w:szCs w:val="24"/>
        </w:rPr>
        <w:t xml:space="preserve"> ΠΡΑΚΤΙΚΩΝ: Σύμφωνα με την από 8</w:t>
      </w:r>
      <w:r>
        <w:rPr>
          <w:rFonts w:eastAsia="Times New Roman"/>
          <w:szCs w:val="24"/>
        </w:rPr>
        <w:t>-</w:t>
      </w:r>
      <w:r>
        <w:rPr>
          <w:rFonts w:eastAsia="Times New Roman"/>
          <w:szCs w:val="24"/>
        </w:rPr>
        <w:t>11</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ΚΔ΄ συνεδριάσεώς του, της Τετάρτης 8 Νοεμβρίου 2017</w:t>
      </w:r>
      <w:r>
        <w:rPr>
          <w:rFonts w:eastAsia="Times New Roman"/>
          <w:szCs w:val="24"/>
        </w:rPr>
        <w:t xml:space="preserve"> (πρωί)</w:t>
      </w:r>
      <w:r>
        <w:rPr>
          <w:rFonts w:eastAsia="Times New Roman"/>
          <w:szCs w:val="24"/>
        </w:rPr>
        <w:t xml:space="preserve">, σε ό,τι αφορά την ψήφιση στο </w:t>
      </w:r>
      <w:r>
        <w:rPr>
          <w:rFonts w:eastAsia="Times New Roman"/>
          <w:szCs w:val="24"/>
        </w:rPr>
        <w:t xml:space="preserve">σύνολο </w:t>
      </w:r>
      <w:r>
        <w:rPr>
          <w:rFonts w:eastAsia="Times New Roman"/>
          <w:szCs w:val="24"/>
        </w:rPr>
        <w:t>του σχεδίου νόμου: «Κύρωση της Ενισχυμέ</w:t>
      </w:r>
      <w:r>
        <w:rPr>
          <w:rFonts w:eastAsia="Times New Roman"/>
          <w:szCs w:val="24"/>
        </w:rPr>
        <w:t xml:space="preserve">νης Συμφωνίας </w:t>
      </w:r>
      <w:r>
        <w:rPr>
          <w:rFonts w:eastAsia="Times New Roman"/>
          <w:szCs w:val="24"/>
        </w:rPr>
        <w:lastRenderedPageBreak/>
        <w:t xml:space="preserve">Εταιρικής Σχέσης και Συνεργασίας μεταξύ της Ευρωπαϊκής Ένωσης και των κρατών-μελών της, αφενός και της Δημοκρατίας του </w:t>
      </w:r>
      <w:proofErr w:type="spellStart"/>
      <w:r>
        <w:rPr>
          <w:rFonts w:eastAsia="Times New Roman"/>
          <w:szCs w:val="24"/>
        </w:rPr>
        <w:t>Καζαχστάν</w:t>
      </w:r>
      <w:proofErr w:type="spellEnd"/>
      <w:r>
        <w:rPr>
          <w:rFonts w:eastAsia="Times New Roman"/>
          <w:szCs w:val="24"/>
        </w:rPr>
        <w:t>, αφετέρου»).</w:t>
      </w:r>
    </w:p>
    <w:p w14:paraId="4865B1EC" w14:textId="77777777" w:rsidR="00666AE2" w:rsidRDefault="00666AE2">
      <w:pPr>
        <w:spacing w:after="0" w:line="600" w:lineRule="auto"/>
        <w:ind w:firstLine="720"/>
        <w:jc w:val="both"/>
        <w:rPr>
          <w:rFonts w:eastAsia="Times New Roman"/>
          <w:szCs w:val="24"/>
        </w:rPr>
      </w:pPr>
    </w:p>
    <w:p w14:paraId="4865B1ED" w14:textId="77777777" w:rsidR="00666AE2" w:rsidRDefault="00896D7E">
      <w:pPr>
        <w:spacing w:after="0" w:line="600" w:lineRule="auto"/>
        <w:ind w:firstLine="720"/>
        <w:jc w:val="both"/>
        <w:rPr>
          <w:rFonts w:eastAsia="Times New Roman"/>
          <w:szCs w:val="24"/>
        </w:rPr>
      </w:pPr>
      <w:r>
        <w:rPr>
          <w:rFonts w:eastAsia="Times New Roman"/>
          <w:szCs w:val="24"/>
        </w:rPr>
        <w:t xml:space="preserve">Εισερχόμαστε </w:t>
      </w:r>
      <w:r>
        <w:rPr>
          <w:rFonts w:eastAsia="Times New Roman"/>
          <w:szCs w:val="24"/>
        </w:rPr>
        <w:t xml:space="preserve">στην ημερήσια διάταξη της </w:t>
      </w:r>
    </w:p>
    <w:p w14:paraId="4865B1EE" w14:textId="77777777" w:rsidR="00666AE2" w:rsidRDefault="00896D7E">
      <w:pPr>
        <w:keepNext/>
        <w:keepLines/>
        <w:spacing w:before="240" w:after="0" w:line="240" w:lineRule="auto"/>
        <w:jc w:val="center"/>
        <w:outlineLvl w:val="0"/>
        <w:rPr>
          <w:rFonts w:eastAsiaTheme="majorEastAsia"/>
          <w:b/>
          <w:color w:val="000000" w:themeColor="text1"/>
          <w:szCs w:val="24"/>
        </w:rPr>
      </w:pPr>
      <w:r>
        <w:rPr>
          <w:rFonts w:eastAsiaTheme="majorEastAsia"/>
          <w:b/>
          <w:color w:val="000000" w:themeColor="text1"/>
          <w:szCs w:val="24"/>
        </w:rPr>
        <w:t>ΝΟΜΟΘΕΤΙΚΗΣ ΕΡΓΑΣΙΑΣ</w:t>
      </w:r>
    </w:p>
    <w:p w14:paraId="4865B1EF" w14:textId="77777777" w:rsidR="00666AE2" w:rsidRDefault="00666AE2">
      <w:pPr>
        <w:spacing w:after="0" w:line="240" w:lineRule="auto"/>
        <w:rPr>
          <w:rFonts w:eastAsia="Times New Roman" w:cs="Times New Roman"/>
          <w:szCs w:val="24"/>
        </w:rPr>
      </w:pPr>
    </w:p>
    <w:p w14:paraId="4865B1F0" w14:textId="77777777" w:rsidR="00666AE2" w:rsidRDefault="00666AE2">
      <w:pPr>
        <w:spacing w:after="0" w:line="240" w:lineRule="auto"/>
        <w:rPr>
          <w:rFonts w:eastAsia="Times New Roman" w:cs="Times New Roman"/>
          <w:szCs w:val="24"/>
        </w:rPr>
      </w:pPr>
    </w:p>
    <w:p w14:paraId="4865B1F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w:t>
      </w:r>
      <w:r>
        <w:rPr>
          <w:rFonts w:eastAsia="Times New Roman" w:cs="Times New Roman"/>
          <w:szCs w:val="24"/>
        </w:rPr>
        <w:t>ής, των άρθρων και του συνόλου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της επιμελητηριακής νομοθεσίας και άλλες διατάξεις». </w:t>
      </w:r>
    </w:p>
    <w:p w14:paraId="4865B1F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w:t>
      </w:r>
      <w:r>
        <w:rPr>
          <w:rFonts w:eastAsia="Times New Roman" w:cs="Times New Roman"/>
          <w:szCs w:val="24"/>
        </w:rPr>
        <w:t xml:space="preserve">ή της </w:t>
      </w:r>
      <w:r>
        <w:rPr>
          <w:rFonts w:eastAsia="Times New Roman" w:cs="Times New Roman"/>
          <w:szCs w:val="24"/>
        </w:rPr>
        <w:t>την</w:t>
      </w:r>
      <w:r>
        <w:rPr>
          <w:rFonts w:eastAsia="Times New Roman" w:cs="Times New Roman"/>
          <w:szCs w:val="24"/>
        </w:rPr>
        <w:t xml:space="preserve"> 1</w:t>
      </w:r>
      <w:r>
        <w:rPr>
          <w:rFonts w:eastAsia="Times New Roman" w:cs="Times New Roman"/>
          <w:szCs w:val="24"/>
          <w:vertAlign w:val="superscript"/>
        </w:rPr>
        <w:t>η</w:t>
      </w:r>
      <w:r>
        <w:rPr>
          <w:rFonts w:eastAsia="Times New Roman" w:cs="Times New Roman"/>
          <w:szCs w:val="24"/>
        </w:rPr>
        <w:t xml:space="preserve"> Νοεμβρίου 2017 τη συζήτηση του νομοσχεδίου σε μία </w:t>
      </w:r>
      <w:r>
        <w:rPr>
          <w:rFonts w:eastAsia="Times New Roman" w:cs="Times New Roman"/>
          <w:szCs w:val="24"/>
        </w:rPr>
        <w:t>έ</w:t>
      </w:r>
      <w:r>
        <w:rPr>
          <w:rFonts w:eastAsia="Times New Roman" w:cs="Times New Roman"/>
          <w:szCs w:val="24"/>
        </w:rPr>
        <w:t xml:space="preserve">ως και δύο συνεδριάσεις. </w:t>
      </w:r>
    </w:p>
    <w:p w14:paraId="4865B1F3" w14:textId="77777777" w:rsidR="00666AE2" w:rsidRDefault="00896D7E">
      <w:pPr>
        <w:spacing w:after="0" w:line="600" w:lineRule="auto"/>
        <w:ind w:firstLine="720"/>
        <w:jc w:val="both"/>
        <w:rPr>
          <w:rFonts w:eastAsia="Times New Roman"/>
          <w:szCs w:val="24"/>
        </w:rPr>
      </w:pPr>
      <w:r>
        <w:rPr>
          <w:rFonts w:eastAsia="Times New Roman"/>
          <w:szCs w:val="24"/>
        </w:rPr>
        <w:t xml:space="preserve">Προτείνω η συζήτηση του νομοσχεδίου να είναι ενιαία επί της αρχής, των άρθρων και των τροπολογιών. Εκτιμώ, με βάση το πόσοι συνάδελφοι μίλησαν στην </w:t>
      </w:r>
      <w:r>
        <w:rPr>
          <w:rFonts w:eastAsia="Times New Roman"/>
          <w:szCs w:val="24"/>
        </w:rPr>
        <w:t>επιτροπή</w:t>
      </w:r>
      <w:r>
        <w:rPr>
          <w:rFonts w:eastAsia="Times New Roman"/>
          <w:szCs w:val="24"/>
        </w:rPr>
        <w:t>, -μίλησαν εννέα</w:t>
      </w:r>
      <w:r>
        <w:rPr>
          <w:rFonts w:eastAsia="Times New Roman"/>
          <w:szCs w:val="24"/>
        </w:rPr>
        <w:t xml:space="preserve"> συνάδελ</w:t>
      </w:r>
      <w:r>
        <w:rPr>
          <w:rFonts w:eastAsia="Times New Roman"/>
          <w:szCs w:val="24"/>
        </w:rPr>
        <w:t>φ</w:t>
      </w:r>
      <w:r>
        <w:rPr>
          <w:rFonts w:eastAsia="Times New Roman"/>
          <w:szCs w:val="24"/>
        </w:rPr>
        <w:t xml:space="preserve">οι, στην καλύτερη περίπτωση να είναι άλλοι τόσοι στην Ολομέλεια- ότι λογικά δεν θα χρειαστεί η δεύτερη συνεδρίαση. </w:t>
      </w:r>
    </w:p>
    <w:p w14:paraId="4865B1F4"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Έχουμε υπολογίσει τους χρόνους των Κοινοβουλευτικών Εκπροσώπων, του κυρίου Υπουργού και όσων συναδέλφων εγγραφούν και υπολογίζουμε </w:t>
      </w:r>
      <w:r>
        <w:rPr>
          <w:rFonts w:eastAsia="Times New Roman"/>
          <w:szCs w:val="24"/>
        </w:rPr>
        <w:t>να τελειώσουμε απόψε, γύρω στις 21:00΄, ώστε να έχουμε πολύ περισσότερες ώρες αύριο για το νομοσχέδιο για την υγεία, που θα ξεκινήσει από το πρωί.</w:t>
      </w:r>
    </w:p>
    <w:p w14:paraId="4865B1F5" w14:textId="77777777" w:rsidR="00666AE2" w:rsidRDefault="00896D7E">
      <w:pPr>
        <w:spacing w:after="0" w:line="600" w:lineRule="auto"/>
        <w:ind w:firstLine="720"/>
        <w:jc w:val="both"/>
        <w:rPr>
          <w:rFonts w:eastAsia="Times New Roman"/>
          <w:szCs w:val="24"/>
        </w:rPr>
      </w:pPr>
      <w:r>
        <w:rPr>
          <w:rFonts w:eastAsia="Times New Roman"/>
          <w:szCs w:val="24"/>
        </w:rPr>
        <w:t xml:space="preserve">Για όποιον συνάδελφο θέλει να εγγραφεί, μόλις ανέβει στο Βήμα ο κ. </w:t>
      </w:r>
      <w:proofErr w:type="spellStart"/>
      <w:r>
        <w:rPr>
          <w:rFonts w:eastAsia="Times New Roman"/>
          <w:szCs w:val="24"/>
        </w:rPr>
        <w:t>Σιμορέλης</w:t>
      </w:r>
      <w:proofErr w:type="spellEnd"/>
      <w:r>
        <w:rPr>
          <w:rFonts w:eastAsia="Times New Roman"/>
          <w:szCs w:val="24"/>
        </w:rPr>
        <w:t>, θα ανοίξει η ηλεκτρονική εγγραφ</w:t>
      </w:r>
      <w:r>
        <w:rPr>
          <w:rFonts w:eastAsia="Times New Roman"/>
          <w:szCs w:val="24"/>
        </w:rPr>
        <w:t xml:space="preserve">ή και μόλις κατέβει από το Βήμα ο κ. </w:t>
      </w:r>
      <w:proofErr w:type="spellStart"/>
      <w:r>
        <w:rPr>
          <w:rFonts w:eastAsia="Times New Roman"/>
          <w:szCs w:val="24"/>
        </w:rPr>
        <w:t>Γιακουμάτος</w:t>
      </w:r>
      <w:proofErr w:type="spellEnd"/>
      <w:r>
        <w:rPr>
          <w:rFonts w:eastAsia="Times New Roman"/>
          <w:szCs w:val="24"/>
        </w:rPr>
        <w:t>, θα κλείσει. Κι αφού δούμε πόσοι θα έχουν εγγραφεί, κάνουμε πάλι μια κουβέντα για την ώρα που μπορούμε να τελειώσουμε απόψε ή μία στο εκατομμύριο να χρειαστεί να συνεχίσουμε και αύριο.</w:t>
      </w:r>
    </w:p>
    <w:p w14:paraId="4865B1F6" w14:textId="77777777" w:rsidR="00666AE2" w:rsidRDefault="00896D7E">
      <w:pPr>
        <w:spacing w:after="0" w:line="600" w:lineRule="auto"/>
        <w:ind w:firstLine="720"/>
        <w:jc w:val="both"/>
        <w:rPr>
          <w:rFonts w:eastAsia="Times New Roman"/>
          <w:szCs w:val="24"/>
        </w:rPr>
      </w:pPr>
      <w:r>
        <w:rPr>
          <w:rFonts w:eastAsia="Times New Roman"/>
          <w:szCs w:val="24"/>
        </w:rPr>
        <w:t>Το Σώμα συμφωνεί</w:t>
      </w:r>
      <w:r>
        <w:rPr>
          <w:rFonts w:eastAsia="Times New Roman"/>
          <w:szCs w:val="24"/>
        </w:rPr>
        <w:t xml:space="preserve">; </w:t>
      </w:r>
    </w:p>
    <w:p w14:paraId="4865B1F7" w14:textId="77777777" w:rsidR="00666AE2" w:rsidRDefault="00896D7E">
      <w:pPr>
        <w:spacing w:after="0" w:line="600" w:lineRule="auto"/>
        <w:ind w:firstLine="720"/>
        <w:jc w:val="both"/>
        <w:rPr>
          <w:rFonts w:eastAsia="Times New Roman"/>
          <w:szCs w:val="24"/>
        </w:rPr>
      </w:pPr>
      <w:r>
        <w:rPr>
          <w:rFonts w:eastAsia="Times New Roman"/>
          <w:b/>
          <w:szCs w:val="24"/>
        </w:rPr>
        <w:t>ΠΟΛ</w:t>
      </w:r>
      <w:r>
        <w:rPr>
          <w:rFonts w:eastAsia="Times New Roman"/>
          <w:b/>
          <w:szCs w:val="24"/>
        </w:rPr>
        <w:t>ΛΟΙ ΒΟΥΛΕΥΤΕΣ:</w:t>
      </w:r>
      <w:r>
        <w:rPr>
          <w:rFonts w:eastAsia="Times New Roman"/>
          <w:szCs w:val="24"/>
        </w:rPr>
        <w:t xml:space="preserve"> Μάλιστα, μάλιστα. </w:t>
      </w:r>
    </w:p>
    <w:p w14:paraId="4865B1F8" w14:textId="77777777" w:rsidR="00666AE2" w:rsidRDefault="00896D7E">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w:t>
      </w:r>
    </w:p>
    <w:p w14:paraId="4865B1F9" w14:textId="77777777" w:rsidR="00666AE2" w:rsidRDefault="00896D7E">
      <w:pPr>
        <w:spacing w:after="0" w:line="600" w:lineRule="auto"/>
        <w:ind w:firstLine="720"/>
        <w:jc w:val="both"/>
        <w:rPr>
          <w:rFonts w:eastAsia="Times New Roman"/>
          <w:szCs w:val="24"/>
        </w:rPr>
      </w:pPr>
      <w:r>
        <w:rPr>
          <w:rFonts w:eastAsia="Times New Roman"/>
          <w:szCs w:val="24"/>
        </w:rPr>
        <w:t xml:space="preserve">Ξεκινάμε με τον γενικό εισηγητή του ΣΥΡΙΖΑ κ. Χρήστο </w:t>
      </w:r>
      <w:proofErr w:type="spellStart"/>
      <w:r>
        <w:rPr>
          <w:rFonts w:eastAsia="Times New Roman"/>
          <w:szCs w:val="24"/>
        </w:rPr>
        <w:t>Σιμορέλη</w:t>
      </w:r>
      <w:proofErr w:type="spellEnd"/>
      <w:r>
        <w:rPr>
          <w:rFonts w:eastAsia="Times New Roman"/>
          <w:szCs w:val="24"/>
        </w:rPr>
        <w:t xml:space="preserve">. </w:t>
      </w:r>
    </w:p>
    <w:p w14:paraId="4865B1FA" w14:textId="77777777" w:rsidR="00666AE2" w:rsidRDefault="00896D7E">
      <w:pPr>
        <w:spacing w:after="0" w:line="600" w:lineRule="auto"/>
        <w:ind w:firstLine="720"/>
        <w:jc w:val="both"/>
        <w:rPr>
          <w:rFonts w:eastAsia="Times New Roman"/>
          <w:szCs w:val="24"/>
        </w:rPr>
      </w:pPr>
      <w:r>
        <w:rPr>
          <w:rFonts w:eastAsia="Times New Roman"/>
          <w:szCs w:val="24"/>
        </w:rPr>
        <w:t>Ορίστε, έ</w:t>
      </w:r>
      <w:r>
        <w:rPr>
          <w:rFonts w:eastAsia="Times New Roman"/>
          <w:szCs w:val="24"/>
        </w:rPr>
        <w:t xml:space="preserve">χετε τον λόγο. </w:t>
      </w:r>
    </w:p>
    <w:p w14:paraId="4865B1FB" w14:textId="77777777" w:rsidR="00666AE2" w:rsidRDefault="00896D7E">
      <w:pPr>
        <w:spacing w:after="0" w:line="600" w:lineRule="auto"/>
        <w:ind w:firstLine="720"/>
        <w:jc w:val="both"/>
        <w:rPr>
          <w:rFonts w:eastAsia="Times New Roman"/>
          <w:szCs w:val="24"/>
        </w:rPr>
      </w:pPr>
      <w:r>
        <w:rPr>
          <w:rFonts w:eastAsia="Times New Roman"/>
          <w:b/>
          <w:szCs w:val="24"/>
        </w:rPr>
        <w:t xml:space="preserve">ΧΡΗΣΤΟΣ ΣΙΜΟΡΕΛΗΣ: </w:t>
      </w:r>
      <w:r>
        <w:rPr>
          <w:rFonts w:eastAsia="Times New Roman"/>
          <w:szCs w:val="24"/>
        </w:rPr>
        <w:t>Ευχαριστώ, κύριε Πρόεδρε.</w:t>
      </w:r>
    </w:p>
    <w:p w14:paraId="4865B1FC"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Κύριε Υπουργέ, κυρίες και </w:t>
      </w:r>
      <w:r>
        <w:rPr>
          <w:rFonts w:eastAsia="Times New Roman"/>
          <w:szCs w:val="24"/>
        </w:rPr>
        <w:t xml:space="preserve">κύριοι συνάδελφοι, τελικά είχαμε την τύχη να πέσουμε πάνω στην Κοινοβουλευτική Ομάδα του ΣΥΡΙΖΑ, όπου πριν από λίγο μίλησε ο Πρωθυπουργός. Απ’ ό,τι φαίνεται, τελικά, όταν τα νομοσχέδια που έρχονται και εισάγονται στην Ολομέλεια της Βουλής είναι νομοσχέδια </w:t>
      </w:r>
      <w:r>
        <w:rPr>
          <w:rFonts w:eastAsia="Times New Roman"/>
          <w:szCs w:val="24"/>
        </w:rPr>
        <w:t xml:space="preserve">που λίγο-πολύ τα προωθούν, κατά κάποιον τρόπο, όλα τα κόμματα, δεν υπάρχει εκείνο το ενδιαφέρον, δεν υπάρχει όξυνση, τείνουν όλα ομαλά και, απ’ ό,τι φαίνεται, σήμερα ελάχιστοι συνάδελφοι παρακολουθούν ή είναι στην Ολομέλεια. </w:t>
      </w:r>
    </w:p>
    <w:p w14:paraId="4865B1FD"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Λίγοι και καλοί, κύριε </w:t>
      </w:r>
      <w:proofErr w:type="spellStart"/>
      <w:r>
        <w:rPr>
          <w:rFonts w:eastAsia="Times New Roman"/>
          <w:szCs w:val="24"/>
        </w:rPr>
        <w:t>Σιμορέλη</w:t>
      </w:r>
      <w:proofErr w:type="spellEnd"/>
      <w:r>
        <w:rPr>
          <w:rFonts w:eastAsia="Times New Roman"/>
          <w:szCs w:val="24"/>
        </w:rPr>
        <w:t xml:space="preserve">. </w:t>
      </w:r>
    </w:p>
    <w:p w14:paraId="4865B1FE" w14:textId="77777777" w:rsidR="00666AE2" w:rsidRDefault="00896D7E">
      <w:pPr>
        <w:spacing w:after="0" w:line="600" w:lineRule="auto"/>
        <w:ind w:firstLine="720"/>
        <w:jc w:val="both"/>
        <w:rPr>
          <w:rFonts w:eastAsia="Times New Roman"/>
          <w:b/>
          <w:szCs w:val="24"/>
        </w:rPr>
      </w:pPr>
      <w:r>
        <w:rPr>
          <w:rFonts w:eastAsia="Times New Roman"/>
          <w:b/>
          <w:szCs w:val="24"/>
        </w:rPr>
        <w:t xml:space="preserve">ΧΡΗΣΤΟΣ ΣΙΜΟΡΕΛΗΣ: </w:t>
      </w:r>
      <w:r>
        <w:rPr>
          <w:rFonts w:eastAsia="Times New Roman"/>
          <w:szCs w:val="24"/>
        </w:rPr>
        <w:t>Βεβαίως, έτσι είναι.</w:t>
      </w:r>
    </w:p>
    <w:p w14:paraId="4865B1FF" w14:textId="77777777" w:rsidR="00666AE2" w:rsidRDefault="00896D7E">
      <w:pPr>
        <w:spacing w:after="0" w:line="600" w:lineRule="auto"/>
        <w:ind w:firstLine="720"/>
        <w:jc w:val="both"/>
        <w:rPr>
          <w:rFonts w:eastAsia="Times New Roman"/>
          <w:szCs w:val="24"/>
        </w:rPr>
      </w:pPr>
      <w:r>
        <w:rPr>
          <w:rFonts w:eastAsia="Times New Roman"/>
          <w:szCs w:val="24"/>
        </w:rPr>
        <w:t xml:space="preserve">Να σκεφτούμε, όμως, ότι σήμερα έρχεται ένα νομοσχέδιο –πολυνομοσχέδιο εγώ θα το έλεγα- που αφορά το υπαίθριο εμπόριο, τα </w:t>
      </w:r>
      <w:r>
        <w:rPr>
          <w:rFonts w:eastAsia="Times New Roman"/>
          <w:szCs w:val="24"/>
        </w:rPr>
        <w:t xml:space="preserve">επιμελητήρια </w:t>
      </w:r>
      <w:r>
        <w:rPr>
          <w:rFonts w:eastAsia="Times New Roman"/>
          <w:szCs w:val="24"/>
        </w:rPr>
        <w:t>και κάποιες διατάξεις του Υπουργείου Οικονομί</w:t>
      </w:r>
      <w:r>
        <w:rPr>
          <w:rFonts w:eastAsia="Times New Roman"/>
          <w:szCs w:val="24"/>
        </w:rPr>
        <w:t xml:space="preserve">ας. </w:t>
      </w:r>
    </w:p>
    <w:p w14:paraId="4865B200" w14:textId="77777777" w:rsidR="00666AE2" w:rsidRDefault="00896D7E">
      <w:pPr>
        <w:spacing w:after="0" w:line="600" w:lineRule="auto"/>
        <w:ind w:firstLine="720"/>
        <w:jc w:val="both"/>
        <w:rPr>
          <w:rFonts w:eastAsia="Times New Roman"/>
          <w:szCs w:val="24"/>
        </w:rPr>
      </w:pPr>
      <w:r>
        <w:rPr>
          <w:rFonts w:eastAsia="Times New Roman"/>
          <w:szCs w:val="24"/>
        </w:rPr>
        <w:t xml:space="preserve">Ειδικά το πρώτο θέμα το οποίο εισάγεται νομίζω ότι είναι από τα πιο βασικά. Το νομοσχέδιο αυτό έρχεται να λύσει χρόνια προβλήματα, παθογένειες, που υπάρχουν στον χώρο αυτό. Εξάλλου, όλοι έχουμε υπ’ </w:t>
      </w:r>
      <w:proofErr w:type="spellStart"/>
      <w:r>
        <w:rPr>
          <w:rFonts w:eastAsia="Times New Roman"/>
          <w:szCs w:val="24"/>
        </w:rPr>
        <w:t>όψιν</w:t>
      </w:r>
      <w:proofErr w:type="spellEnd"/>
      <w:r>
        <w:rPr>
          <w:rFonts w:eastAsia="Times New Roman"/>
          <w:szCs w:val="24"/>
        </w:rPr>
        <w:t xml:space="preserve"> τις λαϊκές αγορές στις πόλεις, </w:t>
      </w:r>
      <w:r>
        <w:rPr>
          <w:rFonts w:eastAsia="Times New Roman"/>
          <w:szCs w:val="24"/>
        </w:rPr>
        <w:lastRenderedPageBreak/>
        <w:t xml:space="preserve">στους δήμους και </w:t>
      </w:r>
      <w:r>
        <w:rPr>
          <w:rFonts w:eastAsia="Times New Roman"/>
          <w:szCs w:val="24"/>
        </w:rPr>
        <w:t>ξέρουμε ακριβώς τι γίνεται εκεί, τι συμφέροντα υπάρχουν και αλληλοσυγκρούονται. Όσοι έχουμε επαφή με τις αγορές, βλέπουμε καθημερινά τα προβλήματα και τις παθογένειες που υπάρχουν.</w:t>
      </w:r>
    </w:p>
    <w:p w14:paraId="4865B201" w14:textId="77777777" w:rsidR="00666AE2" w:rsidRDefault="00896D7E">
      <w:pPr>
        <w:spacing w:after="0" w:line="600" w:lineRule="auto"/>
        <w:ind w:firstLine="720"/>
        <w:jc w:val="both"/>
        <w:rPr>
          <w:rFonts w:eastAsia="Times New Roman"/>
          <w:szCs w:val="24"/>
        </w:rPr>
      </w:pPr>
      <w:r>
        <w:rPr>
          <w:rFonts w:eastAsia="Times New Roman"/>
          <w:szCs w:val="24"/>
        </w:rPr>
        <w:t>Με αυτό το νομοσχέδιο μάς δίνεται η δυνατότητα, πραγματικά, να αντιμετωπίσο</w:t>
      </w:r>
      <w:r>
        <w:rPr>
          <w:rFonts w:eastAsia="Times New Roman"/>
          <w:szCs w:val="24"/>
        </w:rPr>
        <w:t xml:space="preserve">υμε όλα τα ζητήματα. Ειδικά στο πρώτο θέμα, το υπαίθριο εμπόριο, μπαίνουν ζητήματα που αφορούν τον παραγωγό, τον αγρότη, δηλαδή, τους επαγγελματίες πωλητές, αλλά ενδιαφέρει και τους καταναλωτές, γιατί θα πρέπει να ξέρουμε ακριβώς τι καταναλώνουμε. </w:t>
      </w:r>
    </w:p>
    <w:p w14:paraId="4865B202" w14:textId="77777777" w:rsidR="00666AE2" w:rsidRDefault="00896D7E">
      <w:pPr>
        <w:spacing w:after="0" w:line="600" w:lineRule="auto"/>
        <w:ind w:firstLine="720"/>
        <w:jc w:val="both"/>
        <w:rPr>
          <w:rFonts w:eastAsia="Times New Roman"/>
          <w:szCs w:val="24"/>
        </w:rPr>
      </w:pPr>
      <w:r>
        <w:rPr>
          <w:rFonts w:eastAsia="Times New Roman"/>
          <w:szCs w:val="24"/>
        </w:rPr>
        <w:t xml:space="preserve">Κυρίες </w:t>
      </w:r>
      <w:r>
        <w:rPr>
          <w:rFonts w:eastAsia="Times New Roman"/>
          <w:szCs w:val="24"/>
        </w:rPr>
        <w:t>και κύριοι συνάδελφοι, το νομοσχέδιο που συζητάμε σήμερα στην Ολομέλεια αφορά τη ρύθμιση της λειτουργίας του υπαίθριου εμπορίου και τον εκσυγχρονισμό της επιμελητηριακής νομοθεσίας. Επιπλέον, συνοδεύεται από μία σειρά διατάξεις και τροποποιήσεις του Υπουργ</w:t>
      </w:r>
      <w:r>
        <w:rPr>
          <w:rFonts w:eastAsia="Times New Roman"/>
          <w:szCs w:val="24"/>
        </w:rPr>
        <w:t xml:space="preserve">είου Οικονομίας, οι οποίες αναλύονται στα τελευταία άρθρα. </w:t>
      </w:r>
    </w:p>
    <w:p w14:paraId="4865B203" w14:textId="77777777" w:rsidR="00666AE2" w:rsidRDefault="00896D7E">
      <w:pPr>
        <w:spacing w:after="0" w:line="600" w:lineRule="auto"/>
        <w:ind w:firstLine="720"/>
        <w:jc w:val="both"/>
        <w:rPr>
          <w:rFonts w:eastAsia="Times New Roman"/>
          <w:szCs w:val="24"/>
        </w:rPr>
      </w:pPr>
      <w:r>
        <w:rPr>
          <w:rFonts w:eastAsia="Times New Roman"/>
          <w:szCs w:val="24"/>
        </w:rPr>
        <w:t xml:space="preserve">Η σημερινή Ολομέλεια έρχεται ως συνέχεια των </w:t>
      </w:r>
      <w:r>
        <w:rPr>
          <w:rFonts w:eastAsia="Times New Roman"/>
          <w:szCs w:val="24"/>
        </w:rPr>
        <w:t>επιτροπών</w:t>
      </w:r>
      <w:r>
        <w:rPr>
          <w:rFonts w:eastAsia="Times New Roman"/>
          <w:szCs w:val="24"/>
        </w:rPr>
        <w:t>, στις οποίες περισσότεροι από σαράντα φορείς τοποθετήθηκαν και κατέθεσαν υπομνήματα σχετικά με τα δύο πολύ σημα</w:t>
      </w:r>
      <w:r>
        <w:rPr>
          <w:rFonts w:eastAsia="Times New Roman"/>
          <w:szCs w:val="24"/>
        </w:rPr>
        <w:lastRenderedPageBreak/>
        <w:t xml:space="preserve">ντικά θέματα για την ελληνική </w:t>
      </w:r>
      <w:r>
        <w:rPr>
          <w:rFonts w:eastAsia="Times New Roman"/>
          <w:szCs w:val="24"/>
        </w:rPr>
        <w:t xml:space="preserve">οικονομία. Το πρώτο είναι η προσπάθεια να συμπεριληφθούν σε έναν νόμο όλες οι μορφές υπαίθριου εμπορίου και να καθοριστούν οι όροι λειτουργίας τους και το δεύτερο είναι η εξυγίανση και η ενίσχυση του ρόλου των </w:t>
      </w:r>
      <w:r>
        <w:rPr>
          <w:rFonts w:eastAsia="Times New Roman"/>
          <w:szCs w:val="24"/>
        </w:rPr>
        <w:t xml:space="preserve">επιμελητηρίων </w:t>
      </w:r>
      <w:r>
        <w:rPr>
          <w:rFonts w:eastAsia="Times New Roman"/>
          <w:szCs w:val="24"/>
        </w:rPr>
        <w:t xml:space="preserve">στην οικονομική ζωή της χώρας. </w:t>
      </w:r>
    </w:p>
    <w:p w14:paraId="4865B204" w14:textId="77777777" w:rsidR="00666AE2" w:rsidRDefault="00896D7E">
      <w:pPr>
        <w:spacing w:after="0" w:line="600" w:lineRule="auto"/>
        <w:ind w:firstLine="720"/>
        <w:jc w:val="both"/>
        <w:rPr>
          <w:rFonts w:eastAsia="Times New Roman"/>
          <w:szCs w:val="24"/>
        </w:rPr>
      </w:pPr>
      <w:r>
        <w:rPr>
          <w:rFonts w:eastAsia="Times New Roman"/>
          <w:szCs w:val="24"/>
        </w:rPr>
        <w:t xml:space="preserve">Επομένως μιλάμε για ένα νομοσχέδιο που αφορά μεγάλο τμήμα του πληθυσμού, δημιουργήθηκε μετά από εκτενή διάλογο του Υπουργείου με τους κοινωνικούς φορείς και αυτό δικαιολογεί την καθυστέρηση που είχαμε στην κατάθεσή του. </w:t>
      </w:r>
    </w:p>
    <w:p w14:paraId="4865B20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Για να προλάβω μια κριτική που ακούστηκε στις </w:t>
      </w:r>
      <w:r>
        <w:rPr>
          <w:rFonts w:eastAsia="Times New Roman" w:cs="Times New Roman"/>
          <w:szCs w:val="24"/>
        </w:rPr>
        <w:t xml:space="preserve">επιτροπές </w:t>
      </w:r>
      <w:r>
        <w:rPr>
          <w:rFonts w:eastAsia="Times New Roman" w:cs="Times New Roman"/>
          <w:szCs w:val="24"/>
        </w:rPr>
        <w:t xml:space="preserve">από την </w:t>
      </w:r>
      <w:r>
        <w:rPr>
          <w:rFonts w:eastAsia="Times New Roman" w:cs="Times New Roman"/>
          <w:szCs w:val="24"/>
        </w:rPr>
        <w:t>Αντιπολίτευση</w:t>
      </w:r>
      <w:r>
        <w:rPr>
          <w:rFonts w:eastAsia="Times New Roman" w:cs="Times New Roman"/>
          <w:szCs w:val="24"/>
        </w:rPr>
        <w:t>, το πολυνομοσχέδιο που συζητάμε έχει διαφορετικά θέματα αρμοδιότητας του ιδίου Υπουργείου, που όλα αποσκοπούν στο να θεραπεύσουν προβλήματα και κενά, που στην πλειοψηφία τους ανα</w:t>
      </w:r>
      <w:r>
        <w:rPr>
          <w:rFonts w:eastAsia="Times New Roman" w:cs="Times New Roman"/>
          <w:szCs w:val="24"/>
        </w:rPr>
        <w:t>δείχθηκαν από τους ίδιους τους φορείς στη διαβούλευση.</w:t>
      </w:r>
    </w:p>
    <w:p w14:paraId="4865B20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Είναι όλα εξίσου σημαντικά για την οικονομία και τη χώρα και εκφράζουν την πολιτική θέση της Κυβέρνησης, που είναι και λαϊκή απαίτηση, για καλύτερη δημόσια διοίκηση, άσκηση ουσιαστικότερων ελέγχων, περ</w:t>
      </w:r>
      <w:r>
        <w:rPr>
          <w:rFonts w:eastAsia="Times New Roman" w:cs="Times New Roman"/>
          <w:szCs w:val="24"/>
        </w:rPr>
        <w:t xml:space="preserve">ιορισμό της γραφειοκρατίας και χρήση </w:t>
      </w:r>
      <w:r>
        <w:rPr>
          <w:rFonts w:eastAsia="Times New Roman" w:cs="Times New Roman"/>
          <w:szCs w:val="24"/>
        </w:rPr>
        <w:lastRenderedPageBreak/>
        <w:t xml:space="preserve">επιτέλους των ηλεκτρονικών μέσων διακυβέρνησης, που κατά το παρελθόν είχαν ακριβοπληρωθεί και έμεναν σε αχρηστία. </w:t>
      </w:r>
    </w:p>
    <w:p w14:paraId="4865B20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Ας περάσουμε στο πρώτο κομμάτι που αναφέρεται στην οργάνωση του υπαίθριου εμπορίου. Ο νόμος φιλοδοξεί να</w:t>
      </w:r>
      <w:r>
        <w:rPr>
          <w:rFonts w:eastAsia="Times New Roman" w:cs="Times New Roman"/>
          <w:szCs w:val="24"/>
        </w:rPr>
        <w:t xml:space="preserve"> καταστήσει το υπαίθριο εμπόριο σταθερό πυλώνα ανάπτυξης και βασικό παράγοντα για την κοινωνική ευημερία. </w:t>
      </w:r>
    </w:p>
    <w:p w14:paraId="4865B20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προηγούμενο πλαίσιο λειτουργίας, δηλαδή στον γνωστό νόμο 4264/2014 επισημάνθηκαν αρκετές παθογένειες και κενά από τους συλλογικούς φορείς των πολ</w:t>
      </w:r>
      <w:r>
        <w:rPr>
          <w:rFonts w:eastAsia="Times New Roman" w:cs="Times New Roman"/>
          <w:szCs w:val="24"/>
        </w:rPr>
        <w:t xml:space="preserve">ιτών και την τοπική αυτοδιοίκηση. </w:t>
      </w:r>
    </w:p>
    <w:p w14:paraId="4865B20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μια σειρά από τις διατάξεις ενισχύεται ουσιαστικά ο παραγωγός, που μπορεί πλέον να δραστηριοποιείται τόσο στη λαϊκή όσο και ατομικά ή μέσω συνεταιρισμών και να εκδίδει άδειες στάσιμου και πλανόδιου εμπορίου με διεύρυνσ</w:t>
      </w:r>
      <w:r>
        <w:rPr>
          <w:rFonts w:eastAsia="Times New Roman" w:cs="Times New Roman"/>
          <w:szCs w:val="24"/>
        </w:rPr>
        <w:t xml:space="preserve">η της δράσης του σε επιπλέον περιφέρειες. </w:t>
      </w:r>
    </w:p>
    <w:p w14:paraId="4865B20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Επίσης, απλοποιείται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με την απαίτηση για λιγότερα δικαιολογητικά και γραφειοκρατία. Η τοποθέτηση των πωλητών στις λαϊκές θα γίνεται με </w:t>
      </w:r>
      <w:proofErr w:type="spellStart"/>
      <w:r>
        <w:rPr>
          <w:rFonts w:eastAsia="Times New Roman" w:cs="Times New Roman"/>
          <w:szCs w:val="24"/>
        </w:rPr>
        <w:t>μοριοδότηση</w:t>
      </w:r>
      <w:proofErr w:type="spellEnd"/>
      <w:r>
        <w:rPr>
          <w:rFonts w:eastAsia="Times New Roman" w:cs="Times New Roman"/>
          <w:szCs w:val="24"/>
        </w:rPr>
        <w:t xml:space="preserve"> που θα στηρίζεται σε κοινωνικά κριτήρια </w:t>
      </w:r>
      <w:r>
        <w:rPr>
          <w:rFonts w:eastAsia="Times New Roman" w:cs="Times New Roman"/>
          <w:szCs w:val="24"/>
        </w:rPr>
        <w:t xml:space="preserve">και την επαγγελματική διαγωγή. </w:t>
      </w:r>
    </w:p>
    <w:p w14:paraId="4865B20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Στόχος μας είναι να σπάσει ένα καθεστώς που ίσχυε για χρόνια σε αρκετούς δήμους με πελατειακές σχέσεις για διασφάλιση καλύτερης θέσης. Καταργείται η αυτοπρόσωπη προσέλευση του παραγωγού, που θα μπορεί να αναπληρώνεται από τη</w:t>
      </w:r>
      <w:r>
        <w:rPr>
          <w:rFonts w:eastAsia="Times New Roman" w:cs="Times New Roman"/>
          <w:szCs w:val="24"/>
        </w:rPr>
        <w:t xml:space="preserve"> σύζυγο και τα παιδιά του και να μην αναγκάζεται να απουσιάσει συνεχώς από την παραγωγική διαδικασία, για να βρίσκεται στον πάγκο της λαϊκής. Είναι άλλη μια ευνοϊκή διάταξη που βοηθά τον αγρότη να αντιμετωπίσει τις δυσκολίες του επαγγέλματός του.</w:t>
      </w:r>
    </w:p>
    <w:p w14:paraId="4865B20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μια καινοτομία του νόμου είναι ότι θα επιτρέπεται η πώληση γαλακτοκομικών προϊόντων σε λαϊκές αγορές από ιδιοκτήτες μικρών επιχειρήσεων παραγωγής τυροκομικών προϊόντων –μη κτηνοτρόφους- υπό την προϋπόθεση ότι δεν διαθέτουν εμπορικό κατάστημα λιανικής πώλη</w:t>
      </w:r>
      <w:r>
        <w:rPr>
          <w:rFonts w:eastAsia="Times New Roman" w:cs="Times New Roman"/>
          <w:szCs w:val="24"/>
        </w:rPr>
        <w:t xml:space="preserve">σης. </w:t>
      </w:r>
    </w:p>
    <w:p w14:paraId="4865B20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έκδοση και η ανανέωση της άδειας </w:t>
      </w:r>
      <w:proofErr w:type="spellStart"/>
      <w:r>
        <w:rPr>
          <w:rFonts w:eastAsia="Times New Roman" w:cs="Times New Roman"/>
          <w:szCs w:val="24"/>
        </w:rPr>
        <w:t>απεμπλέκεται</w:t>
      </w:r>
      <w:proofErr w:type="spellEnd"/>
      <w:r>
        <w:rPr>
          <w:rFonts w:eastAsia="Times New Roman" w:cs="Times New Roman"/>
          <w:szCs w:val="24"/>
        </w:rPr>
        <w:t xml:space="preserve"> από την προϋπόθεση της αυτοψίας στις καλλιέργειες του παραγωγού και θα γίνεται βάσει υπεύθυνης δήλωσης του παραγωγού και κατόπιν αντιπαραβολής με τα στοιχεία του ΟΣΔΕ. Έτσι ο παραγωγός διευκολύνεται και</w:t>
      </w:r>
      <w:r>
        <w:rPr>
          <w:rFonts w:eastAsia="Times New Roman" w:cs="Times New Roman"/>
          <w:szCs w:val="24"/>
        </w:rPr>
        <w:t xml:space="preserve"> επιτυγχάνεται αποσυμφόρηση της διοίκησης.</w:t>
      </w:r>
    </w:p>
    <w:p w14:paraId="4865B20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τον επαγγελματία πωλητή, οι άδειες έχουν κοινωνικό χαρακτήρα και θα εκδίδονται από την </w:t>
      </w:r>
      <w:r>
        <w:rPr>
          <w:rFonts w:eastAsia="Times New Roman" w:cs="Times New Roman"/>
          <w:szCs w:val="24"/>
        </w:rPr>
        <w:t xml:space="preserve">περιφέρεια </w:t>
      </w:r>
      <w:r>
        <w:rPr>
          <w:rFonts w:eastAsia="Times New Roman" w:cs="Times New Roman"/>
          <w:szCs w:val="24"/>
        </w:rPr>
        <w:t>κατά 40% σε ανέργους και κατά 60% σε ειδικές κοινωνικές ομάδες. Ο επαγγελματίας πλέον θα μπορεί να δραστ</w:t>
      </w:r>
      <w:r>
        <w:rPr>
          <w:rFonts w:eastAsia="Times New Roman" w:cs="Times New Roman"/>
          <w:szCs w:val="24"/>
        </w:rPr>
        <w:t xml:space="preserve">ηριοποιηθεί σε όλες τις περιφερειακές ενότητες της </w:t>
      </w:r>
      <w:r>
        <w:rPr>
          <w:rFonts w:eastAsia="Times New Roman" w:cs="Times New Roman"/>
          <w:szCs w:val="24"/>
        </w:rPr>
        <w:t xml:space="preserve">περιφέρειας </w:t>
      </w:r>
      <w:r>
        <w:rPr>
          <w:rFonts w:eastAsia="Times New Roman" w:cs="Times New Roman"/>
          <w:szCs w:val="24"/>
        </w:rPr>
        <w:t xml:space="preserve">που προκηρύσσει τις άδειες. </w:t>
      </w:r>
    </w:p>
    <w:p w14:paraId="4865B20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Σιμορέλη</w:t>
      </w:r>
      <w:proofErr w:type="spellEnd"/>
      <w:r>
        <w:rPr>
          <w:rFonts w:eastAsia="Times New Roman" w:cs="Times New Roman"/>
          <w:szCs w:val="24"/>
        </w:rPr>
        <w:t xml:space="preserve">, σας ζητώ συγγνώμη, αλλά πρέπει να σας διακόψω για μισό λεπτό, για να κάνω μια ανακοίνωση προς το Σώμα. </w:t>
      </w:r>
    </w:p>
    <w:p w14:paraId="4865B210" w14:textId="77777777" w:rsidR="00666AE2" w:rsidRDefault="00896D7E">
      <w:pPr>
        <w:spacing w:after="0" w:line="600" w:lineRule="auto"/>
        <w:ind w:firstLine="720"/>
        <w:jc w:val="both"/>
        <w:rPr>
          <w:rFonts w:eastAsia="Times New Roman" w:cs="Times New Roman"/>
        </w:rPr>
      </w:pPr>
      <w:r>
        <w:rPr>
          <w:rFonts w:eastAsia="Times New Roman" w:cs="Times New Roman"/>
        </w:rPr>
        <w:t xml:space="preserve">Κυρίες και </w:t>
      </w:r>
      <w:r>
        <w:rPr>
          <w:rFonts w:eastAsia="Times New Roman" w:cs="Times New Roman"/>
        </w:rPr>
        <w:t>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w:t>
      </w:r>
      <w:r>
        <w:rPr>
          <w:rFonts w:eastAsia="Times New Roman" w:cs="Times New Roman"/>
        </w:rPr>
        <w:t>ργάνωσης και λειτουργίας της Βουλής, είκοσι τρεις μαθητές και μαθήτριες και τέσσερις εκπαιδευτικοί</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συνοδοί τους από το 1</w:t>
      </w:r>
      <w:r>
        <w:rPr>
          <w:rFonts w:eastAsia="Times New Roman" w:cs="Times New Roman"/>
          <w:vertAlign w:val="superscript"/>
        </w:rPr>
        <w:t>ο</w:t>
      </w:r>
      <w:r>
        <w:rPr>
          <w:rFonts w:eastAsia="Times New Roman" w:cs="Times New Roman"/>
        </w:rPr>
        <w:t xml:space="preserve"> Γυμνάσιο Παπάγου. </w:t>
      </w:r>
    </w:p>
    <w:p w14:paraId="4865B211" w14:textId="77777777" w:rsidR="00666AE2" w:rsidRDefault="00896D7E">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4865B212" w14:textId="77777777" w:rsidR="00666AE2" w:rsidRDefault="00896D7E">
      <w:pPr>
        <w:spacing w:after="0"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4865B21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Σιμορέλη</w:t>
      </w:r>
      <w:proofErr w:type="spellEnd"/>
      <w:r>
        <w:rPr>
          <w:rFonts w:eastAsia="Times New Roman" w:cs="Times New Roman"/>
          <w:szCs w:val="24"/>
        </w:rPr>
        <w:t>, ευχαριστώ</w:t>
      </w:r>
      <w:r>
        <w:rPr>
          <w:rFonts w:eastAsia="Times New Roman" w:cs="Times New Roman"/>
          <w:szCs w:val="24"/>
        </w:rPr>
        <w:t>.</w:t>
      </w:r>
    </w:p>
    <w:p w14:paraId="4865B21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ΣΙΜΟΡΕΛΗΣ: </w:t>
      </w:r>
      <w:r>
        <w:rPr>
          <w:rFonts w:eastAsia="Times New Roman" w:cs="Times New Roman"/>
          <w:szCs w:val="24"/>
        </w:rPr>
        <w:t>Συνεχίζοντας, λοιπόν, κατά το πρότυπο των επιτροπών λαϊκών αγορών της Αττικής και της Θεσσαλονίκης θεσμοθετούνται επιτροπές με παραπλήσια σύνθεση σε όλη τη χώρα, οι οποίες θα απαρτίζονται από εκπροσώπους της διοίκησης και των πωλητών. Το μοντέλο αυτό είναι</w:t>
      </w:r>
      <w:r>
        <w:rPr>
          <w:rFonts w:eastAsia="Times New Roman" w:cs="Times New Roman"/>
          <w:szCs w:val="24"/>
        </w:rPr>
        <w:t xml:space="preserve"> πολύ λειτουργικό, καθώς θα αντιμετωπίζονται τοπικά ζητήματα από το όργανο που θα γνωρίζει τις τοπικές ιδιαιτερότητες. </w:t>
      </w:r>
    </w:p>
    <w:p w14:paraId="4865B21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Εισάγεται, επίσης, για πρώτη φορά υποχρέωση των φορέων λειτουργίας των λαϊκών αγορών να συντάξουν κανονισμό λειτουργίας και τοπογραφικό </w:t>
      </w:r>
      <w:r>
        <w:rPr>
          <w:rFonts w:eastAsia="Times New Roman" w:cs="Times New Roman"/>
          <w:szCs w:val="24"/>
        </w:rPr>
        <w:t xml:space="preserve">διάγραμμα για κάθε λαϊκή αγορά που λειτουργεί στα διοικητικά τους όρια. </w:t>
      </w:r>
    </w:p>
    <w:p w14:paraId="4865B21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υπάρχει άρθρο για τις αγορές καταναλωτών, τις γνωστές αγορές χωρίς μεσάζοντες, όπως τις γνωρίσαμε μέχρι τώρα. Ο στόχος αυτών των αγορών είναι η καλλιέργεια καταναλωτικής </w:t>
      </w:r>
      <w:r>
        <w:rPr>
          <w:rFonts w:eastAsia="Times New Roman" w:cs="Times New Roman"/>
          <w:szCs w:val="24"/>
        </w:rPr>
        <w:t xml:space="preserve">συνείδησης και η ανάπτυξη δεσμών κοινωνικής αλληλεγγύης. </w:t>
      </w:r>
    </w:p>
    <w:p w14:paraId="4865B217" w14:textId="77777777" w:rsidR="00666AE2" w:rsidRDefault="00896D7E">
      <w:pPr>
        <w:spacing w:after="0" w:line="600" w:lineRule="auto"/>
        <w:jc w:val="both"/>
        <w:rPr>
          <w:rFonts w:eastAsia="Times New Roman" w:cs="Times New Roman"/>
          <w:szCs w:val="24"/>
        </w:rPr>
      </w:pPr>
      <w:r>
        <w:rPr>
          <w:rFonts w:eastAsia="Times New Roman" w:cs="Times New Roman"/>
          <w:szCs w:val="24"/>
        </w:rPr>
        <w:t>Δίνεται η δυνατότητα να γίνονται μια φορά τον μήνα σε επίπεδο δήμου. Η κοινωνική αλληλεγγύη με την πρωτοβουλία των πολιτών έπαιξε το περασμένο διάστημα της κρίσης σημαντικό ρόλο στην ενίσχυση των συ</w:t>
      </w:r>
      <w:r>
        <w:rPr>
          <w:rFonts w:eastAsia="Times New Roman" w:cs="Times New Roman"/>
          <w:szCs w:val="24"/>
        </w:rPr>
        <w:t>μπολιτών που έχουν ανάγκη.</w:t>
      </w:r>
    </w:p>
    <w:p w14:paraId="4865B21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Ρυθμίζεται η οριοθέτηση των θέσεων στο στάσιμο εμπόριο και προβλέπονται βραχυχρόνιες άδειες σε ανέργους για πώληση πρόχειρων γευμάτων. </w:t>
      </w:r>
    </w:p>
    <w:p w14:paraId="4865B21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Επιπλέον για το πλανόδιο εμπόριο ορίζονται οι προϋποθέσεις άσκησής του, τα πληθυσμιακά όρια κ</w:t>
      </w:r>
      <w:r>
        <w:rPr>
          <w:rFonts w:eastAsia="Times New Roman" w:cs="Times New Roman"/>
          <w:szCs w:val="24"/>
        </w:rPr>
        <w:t>αι οι αρχές χορήγησης των σχετικών αδειών. Μια διαφορά με τον υφιστάμενο νόμο αφορά τα πληθυσμιακά όρια τα οποία διευρύνονται.</w:t>
      </w:r>
    </w:p>
    <w:p w14:paraId="4865B21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Επιδιώκεται ο </w:t>
      </w:r>
      <w:proofErr w:type="spellStart"/>
      <w:r>
        <w:rPr>
          <w:rFonts w:eastAsia="Times New Roman" w:cs="Times New Roman"/>
          <w:szCs w:val="24"/>
        </w:rPr>
        <w:t>εξορθολογισμός</w:t>
      </w:r>
      <w:proofErr w:type="spellEnd"/>
      <w:r>
        <w:rPr>
          <w:rFonts w:eastAsia="Times New Roman" w:cs="Times New Roman"/>
          <w:szCs w:val="24"/>
        </w:rPr>
        <w:t xml:space="preserve"> των ποσών των διοικητικών κυρώσεων ώστε να </w:t>
      </w:r>
      <w:proofErr w:type="spellStart"/>
      <w:r>
        <w:rPr>
          <w:rFonts w:eastAsia="Times New Roman" w:cs="Times New Roman"/>
          <w:szCs w:val="24"/>
        </w:rPr>
        <w:t>υπακούουν</w:t>
      </w:r>
      <w:proofErr w:type="spellEnd"/>
      <w:r>
        <w:rPr>
          <w:rFonts w:eastAsia="Times New Roman" w:cs="Times New Roman"/>
          <w:szCs w:val="24"/>
        </w:rPr>
        <w:t xml:space="preserve"> στις νέες οικονομικές συνθήκες της χώρας και υπ</w:t>
      </w:r>
      <w:r>
        <w:rPr>
          <w:rFonts w:eastAsia="Times New Roman" w:cs="Times New Roman"/>
          <w:szCs w:val="24"/>
        </w:rPr>
        <w:t>άρχει διαβάθμιση με βάση την έκταση της παρανομίας, για να αποφεύγονται περιστατικά που έχουν παρατηρηθεί, να καταλογίζονται υψηλά πρόστιμα σε πώληση μικρών ποσοτήτων.</w:t>
      </w:r>
    </w:p>
    <w:p w14:paraId="4865B21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το πληροφοριακό σύστημα που θα εφαρμοστεί η πολιτεία θα έχει την πλήρη εποπτεία στο υ</w:t>
      </w:r>
      <w:r>
        <w:rPr>
          <w:rFonts w:eastAsia="Times New Roman" w:cs="Times New Roman"/>
          <w:szCs w:val="24"/>
        </w:rPr>
        <w:t>παίθριο εμπόριο. Εκεί θα καταγράφονται όλοι οι δραστηριοποιούμενοι, οι άδειες, όλες οι οργανωμένες αγορές και οι περιοχές που θα λειτουργούν.</w:t>
      </w:r>
    </w:p>
    <w:p w14:paraId="4865B21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οργανωτική αναβάθμιση του υπαίθριου εμπορίου από μέρους του Υπουργείου Οικονομίας και Ανάπτυξης είναι μια πρόταση ολοκληρωμένη, ρεαλιστική </w:t>
      </w:r>
      <w:r>
        <w:rPr>
          <w:rFonts w:eastAsia="Times New Roman" w:cs="Times New Roman"/>
          <w:szCs w:val="24"/>
        </w:rPr>
        <w:lastRenderedPageBreak/>
        <w:t>και άμεσα εφαρμόσιμη. Πολλά θέματα, που παραμένουν αρρύθμιστα με το ισχύον νομικό πλα</w:t>
      </w:r>
      <w:r>
        <w:rPr>
          <w:rFonts w:eastAsia="Times New Roman" w:cs="Times New Roman"/>
          <w:szCs w:val="24"/>
        </w:rPr>
        <w:t xml:space="preserve">ίσιο, όπως το σύστημα απόδοσης θέσεων στις λαϊκές, η χωρική ισχύς των αδειών και το αρμόδιο όργανο της διοίκησης, πλέον ρυθμίζονται. </w:t>
      </w:r>
    </w:p>
    <w:p w14:paraId="4865B21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Είναι ένας νόμος με έντονα κοινωνικά χαρακτηριστικά. Στην </w:t>
      </w:r>
      <w:proofErr w:type="spellStart"/>
      <w:r>
        <w:rPr>
          <w:rFonts w:eastAsia="Times New Roman" w:cs="Times New Roman"/>
          <w:szCs w:val="24"/>
        </w:rPr>
        <w:t>αδειοδότηση</w:t>
      </w:r>
      <w:proofErr w:type="spellEnd"/>
      <w:r>
        <w:rPr>
          <w:rFonts w:eastAsia="Times New Roman" w:cs="Times New Roman"/>
          <w:szCs w:val="24"/>
        </w:rPr>
        <w:t xml:space="preserve"> των πωλητών πριμοδοτούν οι ευπαθείς κοινωνικές ομάδε</w:t>
      </w:r>
      <w:r>
        <w:rPr>
          <w:rFonts w:eastAsia="Times New Roman" w:cs="Times New Roman"/>
          <w:szCs w:val="24"/>
        </w:rPr>
        <w:t>ς και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εισοδηματικά κριτήρια. Να σημειώσουμε εδώ ότι τα διοικητικά πρόστιμα των δικαιούχων του ΚΕΑ, του Κοινωνικού Εισοδήματος Αλληλεγγύης, μειώνονται από 5.000 στα 500 ευρώ και η καταβολή τελών υπαίθριου εμπορίου στο ήμισυ.</w:t>
      </w:r>
    </w:p>
    <w:p w14:paraId="4865B21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Β΄ </w:t>
      </w:r>
      <w:r>
        <w:rPr>
          <w:rFonts w:eastAsia="Times New Roman" w:cs="Times New Roman"/>
          <w:szCs w:val="24"/>
        </w:rPr>
        <w:t xml:space="preserve">Μέρος που αφορά τα επιμελητήρια, το νομοσχέδιο φιλοδοξεί να επαναθέσει σε σωστότερη βάση τους όρους λειτουργίας τους και να θεραπεύσει προβλήματα που συναντήσαμε στον συγκεκριμένο θεσμό κατά το παρελθόν. </w:t>
      </w:r>
    </w:p>
    <w:p w14:paraId="4865B21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Αναλυτικά το νομοσχέδιο αναγνωρίζει έξι βασικά οργα</w:t>
      </w:r>
      <w:r>
        <w:rPr>
          <w:rFonts w:eastAsia="Times New Roman" w:cs="Times New Roman"/>
          <w:szCs w:val="24"/>
        </w:rPr>
        <w:t xml:space="preserve">νωτικά και λειτουργικά προβλήματα: Αδυναμία πραγματοποίησης του συμβουλευτικού τους ρόλου, εμφανής </w:t>
      </w:r>
      <w:proofErr w:type="spellStart"/>
      <w:r>
        <w:rPr>
          <w:rFonts w:eastAsia="Times New Roman" w:cs="Times New Roman"/>
          <w:szCs w:val="24"/>
        </w:rPr>
        <w:t>υποστελέχωση</w:t>
      </w:r>
      <w:proofErr w:type="spellEnd"/>
      <w:r>
        <w:rPr>
          <w:rFonts w:eastAsia="Times New Roman" w:cs="Times New Roman"/>
          <w:szCs w:val="24"/>
        </w:rPr>
        <w:t xml:space="preserve">, ανεπάρκεια οργάνωσης και λειτουργίας υπηρεσιών, έλλειψη στρατηγικής και σχεδιασμού, χαμηλό ποσοστό διάθεσης πόρων για </w:t>
      </w:r>
      <w:r>
        <w:rPr>
          <w:rFonts w:eastAsia="Times New Roman" w:cs="Times New Roman"/>
          <w:szCs w:val="24"/>
        </w:rPr>
        <w:lastRenderedPageBreak/>
        <w:t xml:space="preserve">επιμελητηριακούς σκοπούς </w:t>
      </w:r>
      <w:r>
        <w:rPr>
          <w:rFonts w:eastAsia="Times New Roman" w:cs="Times New Roman"/>
          <w:szCs w:val="24"/>
        </w:rPr>
        <w:t>και κατακερματισμό υπηρεσιών σε αρμοδιότητες εκτός επιμελητηρίων. Είναι προβλήματα που καταγράφηκαν κατά την περίοδο της διαβούλευσης με την Ένωση Επιμελητηρίων, τους εργαζόμενους και τους κοινωνικούς εταίρους.</w:t>
      </w:r>
    </w:p>
    <w:p w14:paraId="4865B22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Τα επιμελητήρια έχουν συγκεκριμένο ρόλο. Πρέπ</w:t>
      </w:r>
      <w:r>
        <w:rPr>
          <w:rFonts w:eastAsia="Times New Roman" w:cs="Times New Roman"/>
          <w:szCs w:val="24"/>
        </w:rPr>
        <w:t xml:space="preserve">ει να λειτουργούν ως πυλώνες της οικονομίας, ως σύμβουλοι της πολιτείας και να βοηθούν τα μέλη τους στην επιχειρηματική τους λειτουργία. Μία καινοτομία του νόμου προς αυτήν την κατεύθυνση είναι ο θεσμός των Κέντρων Υποστήριξης Επιχειρήσεων. Αυτά τα κέντρα </w:t>
      </w:r>
      <w:r>
        <w:rPr>
          <w:rFonts w:eastAsia="Times New Roman" w:cs="Times New Roman"/>
          <w:szCs w:val="24"/>
        </w:rPr>
        <w:t xml:space="preserve">θα βοηθούν στην επαφή των επιχειρήσεων με τις υπηρεσίες του </w:t>
      </w:r>
      <w:r>
        <w:rPr>
          <w:rFonts w:eastAsia="Times New Roman" w:cs="Times New Roman"/>
          <w:szCs w:val="24"/>
        </w:rPr>
        <w:t xml:space="preserve">δημοσίου </w:t>
      </w:r>
      <w:r>
        <w:rPr>
          <w:rFonts w:eastAsia="Times New Roman" w:cs="Times New Roman"/>
          <w:szCs w:val="24"/>
        </w:rPr>
        <w:t>και θα παρέχουν συμβουλευτικές υπηρεσίες επιχειρηματικότητας και αξιοποίησης των χρηματοδοτικών εργαλείων.</w:t>
      </w:r>
    </w:p>
    <w:p w14:paraId="4865B22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Ενισχύεται η αντιπροσωπευτικότητα και η αναλογικότητα του εκλογικού συστήματος τ</w:t>
      </w:r>
      <w:r>
        <w:rPr>
          <w:rFonts w:eastAsia="Times New Roman" w:cs="Times New Roman"/>
          <w:szCs w:val="24"/>
        </w:rPr>
        <w:t xml:space="preserve">όσο στο διοικητικό συμβούλιο όσο και στις διοικητικές επιτροπές. Επίσης, καταργείται η ομοσπονδιακού τύπου εκλογή των Δ.Σ. και καθιερώνεται μέγιστο δύο διαδοχικών θητειών για τη θέση του </w:t>
      </w:r>
      <w:r>
        <w:rPr>
          <w:rFonts w:eastAsia="Times New Roman" w:cs="Times New Roman"/>
          <w:szCs w:val="24"/>
        </w:rPr>
        <w:t>προέδρου</w:t>
      </w:r>
      <w:r>
        <w:rPr>
          <w:rFonts w:eastAsia="Times New Roman" w:cs="Times New Roman"/>
          <w:szCs w:val="24"/>
        </w:rPr>
        <w:t xml:space="preserve">. Για να απλωθεί η </w:t>
      </w:r>
      <w:r>
        <w:rPr>
          <w:rFonts w:eastAsia="Times New Roman" w:cs="Times New Roman"/>
          <w:szCs w:val="24"/>
        </w:rPr>
        <w:lastRenderedPageBreak/>
        <w:t>συμμετοχή της γυναικείας επιχειρηματικότητ</w:t>
      </w:r>
      <w:r>
        <w:rPr>
          <w:rFonts w:eastAsia="Times New Roman" w:cs="Times New Roman"/>
          <w:szCs w:val="24"/>
        </w:rPr>
        <w:t xml:space="preserve">ας, καθιερώνεται ποσόστωση φύλου στα ψηφοδέλτια. </w:t>
      </w:r>
    </w:p>
    <w:p w14:paraId="4865B22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Αποτρέπεται η κατάρτιση μόνο τμηματικών συντεχνιακών ψηφοδελτίων καθώς σε κάθε συνδυασμό πρέπει να συμμετέχουν πλέον όλα τα τμήματα και με αυτόν τον τρόπο εκπροσωπούνται ισορροπημένα τα συμφέροντα διαφορετι</w:t>
      </w:r>
      <w:r>
        <w:rPr>
          <w:rFonts w:eastAsia="Times New Roman" w:cs="Times New Roman"/>
          <w:szCs w:val="24"/>
        </w:rPr>
        <w:t xml:space="preserve">κών κλάδων. </w:t>
      </w:r>
    </w:p>
    <w:p w14:paraId="4865B22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Ευθυγραμμίζεται πλήρως η οικονομική διαχείριση των επιμελητηρίων με τις υφιστάμενες διατάξεις λογιστικού ελέγχου. Αποσαφηνίζεται η έννοια της εποπτείας που ασκείται από τον πολιτεία, προκειμένου να ενισχυθεί η διαφάνεια.</w:t>
      </w:r>
    </w:p>
    <w:p w14:paraId="4865B22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καθορίζονται ο</w:t>
      </w:r>
      <w:r>
        <w:rPr>
          <w:rFonts w:eastAsia="Times New Roman" w:cs="Times New Roman"/>
          <w:szCs w:val="24"/>
        </w:rPr>
        <w:t xml:space="preserve">ι διαδικασίες εσωτερικού ελέγχου και δημόσιας </w:t>
      </w:r>
      <w:proofErr w:type="spellStart"/>
      <w:r>
        <w:rPr>
          <w:rFonts w:eastAsia="Times New Roman" w:cs="Times New Roman"/>
          <w:szCs w:val="24"/>
        </w:rPr>
        <w:t>λογοθεσίας</w:t>
      </w:r>
      <w:proofErr w:type="spellEnd"/>
      <w:r>
        <w:rPr>
          <w:rFonts w:eastAsia="Times New Roman" w:cs="Times New Roman"/>
          <w:szCs w:val="24"/>
        </w:rPr>
        <w:t xml:space="preserve"> για τη δραστηριότητά τους. Με αυτό η οικονομική εποπτεία των επιμελητηρίων θα είναι ανοιχτή και </w:t>
      </w:r>
      <w:proofErr w:type="spellStart"/>
      <w:r>
        <w:rPr>
          <w:rFonts w:eastAsia="Times New Roman" w:cs="Times New Roman"/>
          <w:szCs w:val="24"/>
        </w:rPr>
        <w:t>προσβάσιμη</w:t>
      </w:r>
      <w:proofErr w:type="spellEnd"/>
      <w:r>
        <w:rPr>
          <w:rFonts w:eastAsia="Times New Roman" w:cs="Times New Roman"/>
          <w:szCs w:val="24"/>
        </w:rPr>
        <w:t xml:space="preserve"> στον ελληνικό λαό. </w:t>
      </w:r>
    </w:p>
    <w:p w14:paraId="4865B22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Αντιμετωπίζεται η </w:t>
      </w:r>
      <w:proofErr w:type="spellStart"/>
      <w:r>
        <w:rPr>
          <w:rFonts w:eastAsia="Times New Roman" w:cs="Times New Roman"/>
          <w:szCs w:val="24"/>
        </w:rPr>
        <w:t>υποστελέχωση</w:t>
      </w:r>
      <w:proofErr w:type="spellEnd"/>
      <w:r>
        <w:rPr>
          <w:rFonts w:eastAsia="Times New Roman" w:cs="Times New Roman"/>
          <w:szCs w:val="24"/>
        </w:rPr>
        <w:t xml:space="preserve"> με ενίσχυση του προσωπικού, χωρίς επιβάρυ</w:t>
      </w:r>
      <w:r>
        <w:rPr>
          <w:rFonts w:eastAsia="Times New Roman" w:cs="Times New Roman"/>
          <w:szCs w:val="24"/>
        </w:rPr>
        <w:t xml:space="preserve">νση του κρατικού προϋπολογισμού και του προϋπολογισμού των επιμελητηρίων. Επί δεκαετίες είδαμε τα επιμελητήρια να αντιμετωπίζουν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με απασχόληση προσωπικού το οποίο προσλαμβανόταν σε νομικά πρόσωπα που είχαν τα ίδια συστήσει και</w:t>
      </w:r>
      <w:r>
        <w:rPr>
          <w:rFonts w:eastAsia="Times New Roman" w:cs="Times New Roman"/>
          <w:szCs w:val="24"/>
        </w:rPr>
        <w:t xml:space="preserve"> σε τοπικούς </w:t>
      </w:r>
      <w:r>
        <w:rPr>
          <w:rFonts w:eastAsia="Times New Roman" w:cs="Times New Roman"/>
          <w:szCs w:val="24"/>
        </w:rPr>
        <w:lastRenderedPageBreak/>
        <w:t xml:space="preserve">εμπορικούς συλλόγους. Με τον παρόντα νόμο, θα πραγματοποιηθεί διαγωνισμός του ΑΣΕΠ με </w:t>
      </w:r>
      <w:proofErr w:type="spellStart"/>
      <w:r>
        <w:rPr>
          <w:rFonts w:eastAsia="Times New Roman" w:cs="Times New Roman"/>
          <w:szCs w:val="24"/>
        </w:rPr>
        <w:t>μοριοδότηση</w:t>
      </w:r>
      <w:proofErr w:type="spellEnd"/>
      <w:r>
        <w:rPr>
          <w:rFonts w:eastAsia="Times New Roman" w:cs="Times New Roman"/>
          <w:szCs w:val="24"/>
        </w:rPr>
        <w:t xml:space="preserve"> της πραγματικής υπηρεσίας του υπάρχοντος προσωπικού στο επιμελητήριο. Μπαίνει ένα τέλος στις αδιαφανείς προσλήψεις. Με την ολοκλήρωση της παραπάν</w:t>
      </w:r>
      <w:r>
        <w:rPr>
          <w:rFonts w:eastAsia="Times New Roman" w:cs="Times New Roman"/>
          <w:szCs w:val="24"/>
        </w:rPr>
        <w:t xml:space="preserve">ω διαδικασίας θα απαγορεύεται η επιδότηση των εταιρειών των επιμελητηρίων για μισθοδοσία προσωπικού τους και η μεταπήδηση των υπαλλήλων σε φορείς της </w:t>
      </w:r>
      <w:r>
        <w:rPr>
          <w:rFonts w:eastAsia="Times New Roman" w:cs="Times New Roman"/>
          <w:szCs w:val="24"/>
        </w:rPr>
        <w:t>γενικής κυβέρνησης</w:t>
      </w:r>
      <w:r>
        <w:rPr>
          <w:rFonts w:eastAsia="Times New Roman" w:cs="Times New Roman"/>
          <w:szCs w:val="24"/>
        </w:rPr>
        <w:t xml:space="preserve">. </w:t>
      </w:r>
    </w:p>
    <w:p w14:paraId="4865B22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Αποσαφηνίζεται η έννοια του μέλους επιμελητηρίου. Οι εταιρείες που εγγράφονται στο ΓΕ</w:t>
      </w:r>
      <w:r>
        <w:rPr>
          <w:rFonts w:eastAsia="Times New Roman" w:cs="Times New Roman"/>
          <w:szCs w:val="24"/>
        </w:rPr>
        <w:t xml:space="preserve">ΜΗ διατηρούν αυτοδίκαιη τη δυνατότητα συμμετοχής στα επιμελητήρια και ταυτόχρονα παρέχονται δυνατότητες εθελοντικής εγγραφής σε εταιρείες που δεν είναι υποχρεωμένες να εγγραφούν στο ΓΕΜΗ. </w:t>
      </w:r>
    </w:p>
    <w:p w14:paraId="4865B22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Μια σημαντική καινοτομία είναι ο θεσμός των Περιφερειακών Επιμελητη</w:t>
      </w:r>
      <w:r>
        <w:rPr>
          <w:rFonts w:eastAsia="Times New Roman" w:cs="Times New Roman"/>
          <w:szCs w:val="24"/>
        </w:rPr>
        <w:t xml:space="preserve">ριακών Συμβουλίων, που είναι συντονιστικό και γνωμοδοτικό όργανο σε επίπεδο </w:t>
      </w:r>
      <w:r>
        <w:rPr>
          <w:rFonts w:eastAsia="Times New Roman" w:cs="Times New Roman"/>
          <w:szCs w:val="24"/>
        </w:rPr>
        <w:t>περιφέρειας</w:t>
      </w:r>
      <w:r>
        <w:rPr>
          <w:rFonts w:eastAsia="Times New Roman" w:cs="Times New Roman"/>
          <w:szCs w:val="24"/>
        </w:rPr>
        <w:t xml:space="preserve">. Υποβάλλει προτάσεις στον </w:t>
      </w:r>
      <w:r>
        <w:rPr>
          <w:rFonts w:eastAsia="Times New Roman" w:cs="Times New Roman"/>
          <w:szCs w:val="24"/>
        </w:rPr>
        <w:t xml:space="preserve">περιφερειάρχη </w:t>
      </w:r>
      <w:r>
        <w:rPr>
          <w:rFonts w:eastAsia="Times New Roman" w:cs="Times New Roman"/>
          <w:szCs w:val="24"/>
        </w:rPr>
        <w:t xml:space="preserve">για αναπτυξιακά ζητήματα, συμμετέχει στην εκπόνηση του Περιφερειακού Επιχειρησιακού Προγράμματος και εκπροσωπεί τα επιμελητήρια </w:t>
      </w:r>
      <w:r>
        <w:rPr>
          <w:rFonts w:eastAsia="Times New Roman" w:cs="Times New Roman"/>
          <w:szCs w:val="24"/>
        </w:rPr>
        <w:t xml:space="preserve">στο Περιφερειακό Συμβούλιο. Ενισχύεται έτσι η συνεργασία σε επίπεδο </w:t>
      </w:r>
      <w:r>
        <w:rPr>
          <w:rFonts w:eastAsia="Times New Roman" w:cs="Times New Roman"/>
          <w:szCs w:val="24"/>
        </w:rPr>
        <w:t xml:space="preserve">περιφέρειας </w:t>
      </w:r>
      <w:r>
        <w:rPr>
          <w:rFonts w:eastAsia="Times New Roman" w:cs="Times New Roman"/>
          <w:szCs w:val="24"/>
        </w:rPr>
        <w:lastRenderedPageBreak/>
        <w:t xml:space="preserve">και δημιουργούνται οικονομίες κλίμακας για τη συμμετοχή σε διεθνείς εκθέσεις και καλύτερος περιφερειακός σχεδιασμός. </w:t>
      </w:r>
    </w:p>
    <w:p w14:paraId="4865B22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του κυρίου Βουλευτή)</w:t>
      </w:r>
    </w:p>
    <w:p w14:paraId="4865B22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Λίγα δευτερόλεπτα ακόμα, κύριε Πρόεδρε.</w:t>
      </w:r>
    </w:p>
    <w:p w14:paraId="4865B22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Επιπλέον, καθιερώνονται τα Πειθαρχικά Συμβούλια, με συμμετοχή τόσο των εργαζομένων όσο και της διοίκησης και θεσπίζονται για πρώτη φορά διατάξεις σχετικά με την πειθαρχική ευθύνη των διοικήσ</w:t>
      </w:r>
      <w:r>
        <w:rPr>
          <w:rFonts w:eastAsia="Times New Roman" w:cs="Times New Roman"/>
          <w:szCs w:val="24"/>
        </w:rPr>
        <w:t xml:space="preserve">εων των επιμελητηρίων και της Κεντρικής Ένωσης Επιμελητηρίων. </w:t>
      </w:r>
    </w:p>
    <w:p w14:paraId="4865B22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εκσυγχρονίζεται το θεσμικό πλαίσιο για τα διμερή επιμελητήρια, προκειμένου να καταστούν ουσιαστικός παράγοντας εξωστρέφειας της ελληνικής οικονομίας και αποτελεσματικότητας της διμερούς</w:t>
      </w:r>
      <w:r>
        <w:rPr>
          <w:rFonts w:eastAsia="Times New Roman" w:cs="Times New Roman"/>
          <w:szCs w:val="24"/>
        </w:rPr>
        <w:t xml:space="preserve"> διπλωματίας. </w:t>
      </w:r>
    </w:p>
    <w:p w14:paraId="4865B22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Είναι εμφανές ότι επιχειρείται ένας πραγματικός εκσυγχρονισμός του θεσμού του ρόλου των επιμελητηρίων. Είναι ένα νομοσχέδιο που θα παίξει κομβικό ρόλο στην ανάπτυξη και στην ενίσχυση της επιχειρηματικότητας, σε αντίθεση με το πρόσφατο παρελθ</w:t>
      </w:r>
      <w:r>
        <w:rPr>
          <w:rFonts w:eastAsia="Times New Roman" w:cs="Times New Roman"/>
          <w:szCs w:val="24"/>
        </w:rPr>
        <w:t xml:space="preserve">όν που πολλά κρίσιμα ζητήματα για την οργάνωση και </w:t>
      </w:r>
      <w:r>
        <w:rPr>
          <w:rFonts w:eastAsia="Times New Roman" w:cs="Times New Roman"/>
          <w:szCs w:val="24"/>
        </w:rPr>
        <w:lastRenderedPageBreak/>
        <w:t xml:space="preserve">λειτουργία του θεσμού ρυθμίστηκαν ακόμα και με πράξεις νομοθετικού περιεχομένου. Η μεταρρύθμιση που σχεδιάζουμε βασίστηκε σε εκτενή διάλογο με την επιμελητηριακή κοινότητα. </w:t>
      </w:r>
    </w:p>
    <w:p w14:paraId="4865B22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τρίτο κομμάτι του νομοσχεδί</w:t>
      </w:r>
      <w:r>
        <w:rPr>
          <w:rFonts w:eastAsia="Times New Roman" w:cs="Times New Roman"/>
          <w:szCs w:val="24"/>
        </w:rPr>
        <w:t>ου έχουμε μια σειρά από διατάξεις του Υπουργείου Οικονομίας, με σημαντικότερες τη σύσταση του ΣΥΚΕΑΑΠ, του Συντονιστικού Κέντρου Εποπτείας Αγοράς και Αντιμετώπισης Παραεμπορίου. Είναι ένα όργανο που θα βοηθήσει στην πάταξη του παραεμπορίου, που αποτελεί βα</w:t>
      </w:r>
      <w:r>
        <w:rPr>
          <w:rFonts w:eastAsia="Times New Roman" w:cs="Times New Roman"/>
          <w:szCs w:val="24"/>
        </w:rPr>
        <w:t xml:space="preserve">σικό στόχο της Κυβέρνησης. </w:t>
      </w:r>
    </w:p>
    <w:p w14:paraId="4865B22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Έπειτα, έχουμε αναφορά στην πρόσληψη προσωπικού της Ελληνικής Εταιρείας Επενδύσεων και Εξωτερικού Εμπορίου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με ΑΣΕΠ και διατάξεις για την οργάνωση και λειτουργία της Γραμματείας Διαχείρισης Ιδιωτικού Χρέους. Τέλος, έχουμε άρθρα που αναφέρονται στη στελέχωση του Συνηγόρου του Καταναλωτή, στην επιστροφή ποσών που καταβλήθηκαν </w:t>
      </w:r>
      <w:proofErr w:type="spellStart"/>
      <w:r>
        <w:rPr>
          <w:rFonts w:eastAsia="Times New Roman" w:cs="Times New Roman"/>
          <w:szCs w:val="24"/>
        </w:rPr>
        <w:t>αχρεωστήτως</w:t>
      </w:r>
      <w:proofErr w:type="spellEnd"/>
      <w:r>
        <w:rPr>
          <w:rFonts w:eastAsia="Times New Roman" w:cs="Times New Roman"/>
          <w:szCs w:val="24"/>
        </w:rPr>
        <w:t xml:space="preserve"> στην Επιτροπή Ανταγωνισμο</w:t>
      </w:r>
      <w:r>
        <w:rPr>
          <w:rFonts w:eastAsia="Times New Roman" w:cs="Times New Roman"/>
          <w:szCs w:val="24"/>
        </w:rPr>
        <w:t xml:space="preserve">ύ και μια σειρά από τροποποιήσεις σε προηγούμενους νόμους. </w:t>
      </w:r>
    </w:p>
    <w:p w14:paraId="4865B22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Τέλος,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ουσιαστικές μεταρρυθμίσεις, όπως η σημερινή, επιχειρεί να δημιουργήσει νομικό πλαίσιο σε τομείς που οι προηγούμενες κυβερνήσεις είχαν </w:t>
      </w:r>
      <w:r>
        <w:rPr>
          <w:rFonts w:eastAsia="Times New Roman" w:cs="Times New Roman"/>
          <w:szCs w:val="24"/>
        </w:rPr>
        <w:lastRenderedPageBreak/>
        <w:t>αφήσει κενά και ασάφειες κ</w:t>
      </w:r>
      <w:r>
        <w:rPr>
          <w:rFonts w:eastAsia="Times New Roman" w:cs="Times New Roman"/>
          <w:szCs w:val="24"/>
        </w:rPr>
        <w:t xml:space="preserve">αι να θεσμοθετήσει τη νομοθεσία για τη </w:t>
      </w:r>
      <w:proofErr w:type="spellStart"/>
      <w:r>
        <w:rPr>
          <w:rFonts w:eastAsia="Times New Roman" w:cs="Times New Roman"/>
          <w:szCs w:val="24"/>
        </w:rPr>
        <w:t>μεταμνημονιακή</w:t>
      </w:r>
      <w:proofErr w:type="spellEnd"/>
      <w:r>
        <w:rPr>
          <w:rFonts w:eastAsia="Times New Roman" w:cs="Times New Roman"/>
          <w:szCs w:val="24"/>
        </w:rPr>
        <w:t xml:space="preserve"> Ελλάδα. Η ελληνική οικονομία συνεχώς βελτιώνεται και κάνουμε θετικά βήματα προς το τέλος του προγράμματος και τη λήξη της επιτροπείας. </w:t>
      </w:r>
    </w:p>
    <w:p w14:paraId="4865B23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865B231"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ο γενικός εισηγητής της Νέας Δημοκρατίας, ο συνάδελφος κ. </w:t>
      </w:r>
      <w:proofErr w:type="spellStart"/>
      <w:r>
        <w:rPr>
          <w:rFonts w:eastAsia="Times New Roman"/>
          <w:bCs/>
          <w:szCs w:val="24"/>
        </w:rPr>
        <w:t>Γιακουμάτος</w:t>
      </w:r>
      <w:proofErr w:type="spellEnd"/>
      <w:r>
        <w:rPr>
          <w:rFonts w:eastAsia="Times New Roman"/>
          <w:bCs/>
          <w:szCs w:val="24"/>
        </w:rPr>
        <w:t xml:space="preserve">. </w:t>
      </w:r>
    </w:p>
    <w:p w14:paraId="4865B232" w14:textId="77777777" w:rsidR="00666AE2" w:rsidRDefault="00896D7E">
      <w:pPr>
        <w:spacing w:after="0" w:line="600" w:lineRule="auto"/>
        <w:ind w:firstLine="720"/>
        <w:jc w:val="both"/>
        <w:rPr>
          <w:rFonts w:eastAsia="Times New Roman"/>
          <w:bCs/>
          <w:szCs w:val="24"/>
        </w:rPr>
      </w:pPr>
      <w:r>
        <w:rPr>
          <w:rFonts w:eastAsia="Times New Roman"/>
          <w:b/>
          <w:bCs/>
          <w:szCs w:val="24"/>
        </w:rPr>
        <w:t>ΓΕΡΑΣΙΜΟΣ ΓΙΑΚΟΥΜΑΤΟΣ:</w:t>
      </w:r>
      <w:r>
        <w:rPr>
          <w:rFonts w:eastAsia="Times New Roman"/>
          <w:bCs/>
          <w:szCs w:val="24"/>
        </w:rPr>
        <w:t xml:space="preserve"> Κύριε Πρόεδρε, κυρίες και κύριοι συνάδελφοι, σήμερα συζητάμε ένα νομοσχέδιο με </w:t>
      </w:r>
      <w:proofErr w:type="spellStart"/>
      <w:r>
        <w:rPr>
          <w:rFonts w:eastAsia="Times New Roman"/>
          <w:bCs/>
          <w:szCs w:val="24"/>
        </w:rPr>
        <w:t>εκατόν</w:t>
      </w:r>
      <w:proofErr w:type="spellEnd"/>
      <w:r>
        <w:rPr>
          <w:rFonts w:eastAsia="Times New Roman"/>
          <w:bCs/>
          <w:szCs w:val="24"/>
        </w:rPr>
        <w:t xml:space="preserve"> δέκα άρθρα, ένα νομοσχέδιο που αφορά τέσσερις διαφορετικές ον</w:t>
      </w:r>
      <w:r>
        <w:rPr>
          <w:rFonts w:eastAsia="Times New Roman"/>
          <w:bCs/>
          <w:szCs w:val="24"/>
        </w:rPr>
        <w:t xml:space="preserve">τότητες: Πρώτη είναι οι λαϊκές αγορές, το υπαίθριο εμπόριο και γενικά, η δεύτερη τα επιμελητήρια, η τρίτη και βασική είναι το παραεμπόριο και η βιομηχανία στον ΟΒΙ. </w:t>
      </w:r>
    </w:p>
    <w:p w14:paraId="4865B233" w14:textId="77777777" w:rsidR="00666AE2" w:rsidRDefault="00896D7E">
      <w:pPr>
        <w:spacing w:after="0" w:line="600" w:lineRule="auto"/>
        <w:ind w:firstLine="720"/>
        <w:jc w:val="both"/>
        <w:rPr>
          <w:rFonts w:eastAsia="Times New Roman" w:cs="Times New Roman"/>
          <w:szCs w:val="24"/>
        </w:rPr>
      </w:pPr>
      <w:r>
        <w:rPr>
          <w:rFonts w:eastAsia="Times New Roman"/>
          <w:bCs/>
          <w:szCs w:val="24"/>
        </w:rPr>
        <w:t>Ξέρετε, κύριε Υπουργέ, με αυτή τη λογική δεν μπορούμε να δούμε πώς έχουν πραγματικά τα προ</w:t>
      </w:r>
      <w:r>
        <w:rPr>
          <w:rFonts w:eastAsia="Times New Roman"/>
          <w:bCs/>
          <w:szCs w:val="24"/>
        </w:rPr>
        <w:t>βλήματα και να τα αντιμετωπίσει η Βουλή.</w:t>
      </w:r>
    </w:p>
    <w:p w14:paraId="4865B23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Πάμε για τον ΟΒΙ. Δεν έχουμε αντίρρηση. Εμείς θα ψηφίσουμε την τροπολογία αυτή, την 1313/2017. Όμως, θα θέλαμε για </w:t>
      </w:r>
      <w:r>
        <w:rPr>
          <w:rFonts w:eastAsia="Times New Roman" w:cs="Times New Roman"/>
          <w:szCs w:val="24"/>
        </w:rPr>
        <w:lastRenderedPageBreak/>
        <w:t>αυτά τα θέματα, που είναι πολύ σημαντικά, στο Υπουργείο Βιομηχανίας να είχαμε ένα πλαίσιο πιο ευρύ ν</w:t>
      </w:r>
      <w:r>
        <w:rPr>
          <w:rFonts w:eastAsia="Times New Roman" w:cs="Times New Roman"/>
          <w:szCs w:val="24"/>
        </w:rPr>
        <w:t xml:space="preserve">α συζητηθεί και να αντιμετωπιστεί το πρόβλημα στον ΟΒΙ. </w:t>
      </w:r>
    </w:p>
    <w:p w14:paraId="4865B23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Πάμε στο πρώτο σκέλος. Είναι οι υπαίθριες εμπορικές δραστηριότητες, που αφορούν λαϊκές αγορές, ψυχαγωγικό χαρακτήρα, χριστουγεννιάτικες αγορές, πασχαλινές και άλλες μορφές. </w:t>
      </w:r>
    </w:p>
    <w:p w14:paraId="4865B23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Ξέρετε ότι χιλιάδες εμπλε</w:t>
      </w:r>
      <w:r>
        <w:rPr>
          <w:rFonts w:eastAsia="Times New Roman" w:cs="Times New Roman"/>
          <w:szCs w:val="24"/>
        </w:rPr>
        <w:t xml:space="preserve">κόμενοι, μικρομεσαίοι φουκαράδες παραγωγοί, έμποροι, χιλιάδες ασχολούνται με αυτό το εμπόριο και γενικά το σύνολο του λαού είναι αποδέκτες αυτών των υπηρεσιών. Άρα, οι λαϊκές αγορές και τα υπόλοιπα είναι πράγματι ένας σοβαρός θεσμός. Η λαϊκή αγορά είναι η </w:t>
      </w:r>
      <w:r>
        <w:rPr>
          <w:rFonts w:eastAsia="Times New Roman" w:cs="Times New Roman"/>
          <w:szCs w:val="24"/>
        </w:rPr>
        <w:t xml:space="preserve">αγορά του λαού, που πάει εκεί να ψωνίσει καλά και φθηνά προϊόντα. Είναι ένας θεσμός, ο οποίος έχει περίπου ενενήντα χρόνια -αν δεν κάνω λάθος, ξεκίνησε από την Πρέβεζα- διάρκεια και σε αυτήν την διάρκεια των ενενήντα ετών συνεχώς εξελίσσεται -και όχι μόνο </w:t>
      </w:r>
      <w:r>
        <w:rPr>
          <w:rFonts w:eastAsia="Times New Roman" w:cs="Times New Roman"/>
          <w:szCs w:val="24"/>
        </w:rPr>
        <w:t>εδώ- και εκσυγχρονίζεται. Αλλά και στην Ευρώπη, αν θα δείτε, θα δείτε ότι πραγματικά αυτό προχωρά και εξελίσσεται, διότι οι λαϊκές αγορές και οι λοιπές μορφές υπαίθριου εμπορίου καλύπτουν τις ανάγκες σχεδόν όλων των κοινωνικών στρωμάτων. Εκατοντάδες πάγκοι</w:t>
      </w:r>
      <w:r>
        <w:rPr>
          <w:rFonts w:eastAsia="Times New Roman" w:cs="Times New Roman"/>
          <w:szCs w:val="24"/>
        </w:rPr>
        <w:t xml:space="preserve"> στις λαϊκές, εκατοντάδες παζάρια σε </w:t>
      </w:r>
      <w:r>
        <w:rPr>
          <w:rFonts w:eastAsia="Times New Roman" w:cs="Times New Roman"/>
          <w:szCs w:val="24"/>
        </w:rPr>
        <w:lastRenderedPageBreak/>
        <w:t xml:space="preserve">όλη την Ελλάδα. Αυτό αποτελεί ένα καλό μάρτυρα του καταναλωτή, διότι υπάρχει και ανταγωνισμός. </w:t>
      </w:r>
    </w:p>
    <w:p w14:paraId="4865B23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θα κάνω μια παράκληση στις περιφέρειες σχετικά με τα χρήματα, που έχουν. Είχαν 13 εκατομμύρια ταμείο, ο Οργανισμός Λαϊκ</w:t>
      </w:r>
      <w:r>
        <w:rPr>
          <w:rFonts w:eastAsia="Times New Roman" w:cs="Times New Roman"/>
          <w:szCs w:val="24"/>
        </w:rPr>
        <w:t xml:space="preserve">ών Αγορών. Τα πήγαν στην περιφέρεια, στην </w:t>
      </w:r>
      <w:r>
        <w:rPr>
          <w:rFonts w:eastAsia="Times New Roman" w:cs="Times New Roman"/>
          <w:szCs w:val="24"/>
        </w:rPr>
        <w:t xml:space="preserve">κ. </w:t>
      </w:r>
      <w:r>
        <w:rPr>
          <w:rFonts w:eastAsia="Times New Roman" w:cs="Times New Roman"/>
          <w:szCs w:val="24"/>
        </w:rPr>
        <w:t>Δούρου, η οποία με τα λεφτά αυτά έδωσε και ένα κουπόνι του ενός ευρώ</w:t>
      </w:r>
      <w:r>
        <w:rPr>
          <w:rFonts w:eastAsia="Times New Roman" w:cs="Times New Roman"/>
          <w:b/>
          <w:szCs w:val="24"/>
        </w:rPr>
        <w:t xml:space="preserve">, </w:t>
      </w:r>
      <w:r>
        <w:rPr>
          <w:rFonts w:eastAsia="Times New Roman" w:cs="Times New Roman"/>
          <w:szCs w:val="24"/>
        </w:rPr>
        <w:t xml:space="preserve">ένα εκατομμύριο, με τα λεφτά τους. </w:t>
      </w:r>
    </w:p>
    <w:p w14:paraId="4865B23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Αυτά τα χρήματα πρέπει να πηγαίνουν στις λαϊκές. Πρέπει να τις εκσυγχρονίσουμε. Πρέπει να τις κάνουμε να </w:t>
      </w:r>
      <w:r>
        <w:rPr>
          <w:rFonts w:eastAsia="Times New Roman" w:cs="Times New Roman"/>
          <w:szCs w:val="24"/>
        </w:rPr>
        <w:t xml:space="preserve">έχουν μια πολιτισμική, τουλάχιστον, εμφάνιση. Αν πάτε στην Βαρκελώνη της Ισπανίας, θα δείτε ότι η αγορά εκεί είναι πραγματικά κάτι που </w:t>
      </w:r>
      <w:r>
        <w:rPr>
          <w:rFonts w:eastAsia="Times New Roman" w:cs="Times New Roman"/>
          <w:szCs w:val="24"/>
        </w:rPr>
        <w:t xml:space="preserve">τη </w:t>
      </w:r>
      <w:r>
        <w:rPr>
          <w:rFonts w:eastAsia="Times New Roman" w:cs="Times New Roman"/>
          <w:szCs w:val="24"/>
        </w:rPr>
        <w:t xml:space="preserve">βλέπεις και </w:t>
      </w:r>
      <w:r>
        <w:rPr>
          <w:rFonts w:eastAsia="Times New Roman" w:cs="Times New Roman"/>
          <w:szCs w:val="24"/>
        </w:rPr>
        <w:t xml:space="preserve">τη </w:t>
      </w:r>
      <w:r>
        <w:rPr>
          <w:rFonts w:eastAsia="Times New Roman" w:cs="Times New Roman"/>
          <w:szCs w:val="24"/>
        </w:rPr>
        <w:t xml:space="preserve">χαίρεσαι. Εδώ είναι </w:t>
      </w:r>
      <w:proofErr w:type="spellStart"/>
      <w:r>
        <w:rPr>
          <w:rFonts w:eastAsia="Times New Roman" w:cs="Times New Roman"/>
          <w:szCs w:val="24"/>
        </w:rPr>
        <w:t>τσαντίρ</w:t>
      </w:r>
      <w:proofErr w:type="spellEnd"/>
      <w:r>
        <w:rPr>
          <w:rFonts w:eastAsia="Times New Roman" w:cs="Times New Roman"/>
          <w:szCs w:val="24"/>
        </w:rPr>
        <w:t xml:space="preserve"> μαχαλάς, θα μου επιτρέψετε να σας πω. Πρέπει, λοιπόν, τα χρήματα αυτά να πά</w:t>
      </w:r>
      <w:r>
        <w:rPr>
          <w:rFonts w:eastAsia="Times New Roman" w:cs="Times New Roman"/>
          <w:szCs w:val="24"/>
        </w:rPr>
        <w:t>νε στον εξωραϊσμό, στον εκσυγχρονισμό, στην ομορφιά των λαϊκών αγορών.</w:t>
      </w:r>
    </w:p>
    <w:p w14:paraId="4865B23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Βέβαια, δεν είναι μόνο οι λαϊκές αγορές. Το δεύτερο μέρος του νομοσχεδίου μιλάει για τα </w:t>
      </w:r>
      <w:r>
        <w:rPr>
          <w:rFonts w:eastAsia="Times New Roman" w:cs="Times New Roman"/>
          <w:szCs w:val="24"/>
        </w:rPr>
        <w:t>επιμελητήρια</w:t>
      </w:r>
      <w:r>
        <w:rPr>
          <w:rFonts w:eastAsia="Times New Roman" w:cs="Times New Roman"/>
          <w:szCs w:val="24"/>
        </w:rPr>
        <w:t xml:space="preserve">. Τα </w:t>
      </w:r>
      <w:r>
        <w:rPr>
          <w:rFonts w:eastAsia="Times New Roman" w:cs="Times New Roman"/>
          <w:szCs w:val="24"/>
        </w:rPr>
        <w:t>επιμελητήρια</w:t>
      </w:r>
      <w:r>
        <w:rPr>
          <w:rFonts w:eastAsia="Times New Roman" w:cs="Times New Roman"/>
          <w:szCs w:val="24"/>
        </w:rPr>
        <w:t xml:space="preserve"> είναι ένας θεσμός, που έχει εκατό χρόνια μεγάλη συμβολή στην λιανικ</w:t>
      </w:r>
      <w:r>
        <w:rPr>
          <w:rFonts w:eastAsia="Times New Roman" w:cs="Times New Roman"/>
          <w:szCs w:val="24"/>
        </w:rPr>
        <w:t xml:space="preserve">ή οικονομία. Είναι ένας θεσμός, που πριν λίγα χρόνια και εγώ τον είχα στηρίξει, όταν ήμουν στο Υπουργείο Εμπορίου με </w:t>
      </w:r>
      <w:r>
        <w:rPr>
          <w:rFonts w:eastAsia="Times New Roman" w:cs="Times New Roman"/>
          <w:szCs w:val="24"/>
        </w:rPr>
        <w:lastRenderedPageBreak/>
        <w:t xml:space="preserve">μεγάλο πάθος. Και πράγματι, λειτουργούσαν και λειτουργούν σωστά. Απόδειξη αυτού, για τα ελληνικά </w:t>
      </w:r>
      <w:r>
        <w:rPr>
          <w:rFonts w:eastAsia="Times New Roman" w:cs="Times New Roman"/>
          <w:szCs w:val="24"/>
        </w:rPr>
        <w:t>επιμελητήρια</w:t>
      </w:r>
      <w:r>
        <w:rPr>
          <w:rFonts w:eastAsia="Times New Roman" w:cs="Times New Roman"/>
          <w:szCs w:val="24"/>
        </w:rPr>
        <w:t>, σε πρόσφατο συνέδριο, που έγ</w:t>
      </w:r>
      <w:r>
        <w:rPr>
          <w:rFonts w:eastAsia="Times New Roman" w:cs="Times New Roman"/>
          <w:szCs w:val="24"/>
        </w:rPr>
        <w:t>ινε τώρα και εκλογή προέδρου στην Ευρώπη, ο Πρόεδρος της Κεντρικής Ενώσεως Επιμελητηρίων εξελέγη αναπληρωτής Πρόεδρος στο Ευρωπαϊκό Επιμελητήριο. Άρα, αντιλαμβάνεστε ότι και στην Ευρώπη με αυτό πάμε πάρα πολύ καλά. Είναι ένα ελπιδοφόρο κομμάτι της ελληνική</w:t>
      </w:r>
      <w:r>
        <w:rPr>
          <w:rFonts w:eastAsia="Times New Roman" w:cs="Times New Roman"/>
          <w:szCs w:val="24"/>
        </w:rPr>
        <w:t xml:space="preserve">ς οικονομίας. </w:t>
      </w:r>
    </w:p>
    <w:p w14:paraId="4865B23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εννιακόσιες χιλιάδες επιχειρήσεις, που εμπλέκονται με τα </w:t>
      </w:r>
      <w:r>
        <w:rPr>
          <w:rFonts w:eastAsia="Times New Roman" w:cs="Times New Roman"/>
          <w:szCs w:val="24"/>
        </w:rPr>
        <w:t>επιμελητήρια</w:t>
      </w:r>
      <w:r>
        <w:rPr>
          <w:rFonts w:eastAsia="Times New Roman" w:cs="Times New Roman"/>
          <w:szCs w:val="24"/>
        </w:rPr>
        <w:t xml:space="preserve">. Οι επιχειρήσεις αυτές στηρίζουν, ειδικά στην επαρχία και στην Αθήνα, την οικονομία, την τοπική, την γενική, την ελληνική οικονομία. Δηλαδή, παρέχουν </w:t>
      </w:r>
      <w:r>
        <w:rPr>
          <w:rFonts w:eastAsia="Times New Roman" w:cs="Times New Roman"/>
          <w:szCs w:val="24"/>
        </w:rPr>
        <w:t xml:space="preserve">υψηλής </w:t>
      </w:r>
      <w:proofErr w:type="spellStart"/>
      <w:r>
        <w:rPr>
          <w:rFonts w:eastAsia="Times New Roman" w:cs="Times New Roman"/>
          <w:szCs w:val="24"/>
        </w:rPr>
        <w:t>ποιότητος</w:t>
      </w:r>
      <w:proofErr w:type="spellEnd"/>
      <w:r>
        <w:rPr>
          <w:rFonts w:eastAsia="Times New Roman" w:cs="Times New Roman"/>
          <w:szCs w:val="24"/>
        </w:rPr>
        <w:t xml:space="preserve"> υπηρεσίες και προσπαθούν να επιβιώσουν με ανάπτυξη και με αύξηση της ανταγωνιστικότητας και της εξωστρέφειας. Άρα, τα </w:t>
      </w:r>
      <w:r>
        <w:rPr>
          <w:rFonts w:eastAsia="Times New Roman" w:cs="Times New Roman"/>
          <w:szCs w:val="24"/>
        </w:rPr>
        <w:t>επιμελητήρια</w:t>
      </w:r>
      <w:r>
        <w:rPr>
          <w:rFonts w:eastAsia="Times New Roman" w:cs="Times New Roman"/>
          <w:szCs w:val="24"/>
        </w:rPr>
        <w:t xml:space="preserve"> έχουν πετύχει πάρα πολλά. </w:t>
      </w:r>
    </w:p>
    <w:p w14:paraId="4865B23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Παράδειγμα: Την αποθεματική διαχείριση του ΓΕΜΗ. Το ΓΕΜΗ κατάφερε να διευκολύνει </w:t>
      </w:r>
      <w:r>
        <w:rPr>
          <w:rFonts w:eastAsia="Times New Roman" w:cs="Times New Roman"/>
          <w:szCs w:val="24"/>
        </w:rPr>
        <w:t xml:space="preserve">πάρα πολύ σημαντικά τις επιχειρήσεις στην καθημερινότητά τους, εξοικονομώντας από τις επιχειρήσεις και κόστος και χρόνο για αυτές. Είναι η υπηρεσία μιας </w:t>
      </w:r>
      <w:r>
        <w:rPr>
          <w:rFonts w:eastAsia="Times New Roman" w:cs="Times New Roman"/>
          <w:szCs w:val="24"/>
        </w:rPr>
        <w:lastRenderedPageBreak/>
        <w:t xml:space="preserve">στάσης για την </w:t>
      </w:r>
      <w:proofErr w:type="spellStart"/>
      <w:r>
        <w:rPr>
          <w:rFonts w:eastAsia="Times New Roman" w:cs="Times New Roman"/>
          <w:szCs w:val="24"/>
        </w:rPr>
        <w:t>αδειοδότηση</w:t>
      </w:r>
      <w:proofErr w:type="spellEnd"/>
      <w:r>
        <w:rPr>
          <w:rFonts w:eastAsia="Times New Roman" w:cs="Times New Roman"/>
          <w:szCs w:val="24"/>
        </w:rPr>
        <w:t xml:space="preserve"> επενδύσεων, την ανάπτυξη της απομακρυσμένης ψηφιακής υπογραφής, την παροχή π</w:t>
      </w:r>
      <w:r>
        <w:rPr>
          <w:rFonts w:eastAsia="Times New Roman" w:cs="Times New Roman"/>
          <w:szCs w:val="24"/>
        </w:rPr>
        <w:t xml:space="preserve">ληροφόρησης και στήριξης σε θέματα εξωστρέφειας, την συστηματική –βασικό- διοργάνωση επιμορφωτικών προγραμμάτων για επιχειρηματικά στελέχη. Άρα, τα </w:t>
      </w:r>
      <w:r>
        <w:rPr>
          <w:rFonts w:eastAsia="Times New Roman" w:cs="Times New Roman"/>
          <w:szCs w:val="24"/>
        </w:rPr>
        <w:t>επιμελητήρια</w:t>
      </w:r>
      <w:r>
        <w:rPr>
          <w:rFonts w:eastAsia="Times New Roman" w:cs="Times New Roman"/>
          <w:szCs w:val="24"/>
        </w:rPr>
        <w:t xml:space="preserve"> είναι άρρηκτα συνδεδεμένα με την επιχειρηματική ανάπτυξη και κατ’ επέκταση, με την εθνική ανάπτ</w:t>
      </w:r>
      <w:r>
        <w:rPr>
          <w:rFonts w:eastAsia="Times New Roman" w:cs="Times New Roman"/>
          <w:szCs w:val="24"/>
        </w:rPr>
        <w:t xml:space="preserve">υξη. </w:t>
      </w:r>
    </w:p>
    <w:p w14:paraId="4865B23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σε αυτό, που θέλω να σταθώ περισσότερο, είναι το τρίτο μέρος του σχεδίου νόμου, που αφορά τα παραεμπόριο. </w:t>
      </w:r>
    </w:p>
    <w:p w14:paraId="4865B23D" w14:textId="77777777" w:rsidR="00666AE2" w:rsidRDefault="00896D7E">
      <w:pPr>
        <w:spacing w:after="0" w:line="600" w:lineRule="auto"/>
        <w:jc w:val="both"/>
        <w:rPr>
          <w:rFonts w:eastAsia="Times New Roman" w:cs="Times New Roman"/>
          <w:szCs w:val="24"/>
        </w:rPr>
      </w:pPr>
      <w:r>
        <w:rPr>
          <w:rFonts w:eastAsia="Times New Roman" w:cs="Times New Roman"/>
          <w:szCs w:val="24"/>
        </w:rPr>
        <w:t>Εγώ θα έλεγα ότι για το παραεμπόριο έπρεπε να ερχόταν αυτόνομο νομοσχέδιο. Και να μπορούσαμε πράγματι με διαβούλευση και με τη σ</w:t>
      </w:r>
      <w:r>
        <w:rPr>
          <w:rFonts w:eastAsia="Times New Roman" w:cs="Times New Roman"/>
          <w:szCs w:val="24"/>
        </w:rPr>
        <w:t xml:space="preserve">υναίνεση των κομμάτων να βλέπαμε πώς μπορεί να αντιμετωπιστεί. Δεν αντιμετωπίζεται έτσι. Γιατί το λέω αυτό; </w:t>
      </w:r>
    </w:p>
    <w:p w14:paraId="4865B23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Σήμερα από το παραεμπόριο, σύμφωνα με τον ΟΟΣΑ, η Ελλάδα χάνει 7 με 10 δισεκατομμύρια τον χρόνο. Δεν θα σας πω για τα 2,5 δισεκατομμύρια που χάνει </w:t>
      </w:r>
      <w:r>
        <w:rPr>
          <w:rFonts w:eastAsia="Times New Roman" w:cs="Times New Roman"/>
          <w:szCs w:val="24"/>
        </w:rPr>
        <w:t xml:space="preserve">από το λαθρεμπόριο πετρελαίου, το οποίο θα είχατε πιάσει. Και δείτε τους αριθμούς στο Υπουργείο Βιομηχανίας και στο Υπουργείο το δικό σας: </w:t>
      </w:r>
      <w:r>
        <w:rPr>
          <w:rFonts w:eastAsia="Times New Roman" w:cs="Times New Roman"/>
          <w:szCs w:val="24"/>
          <w:lang w:val="en-US"/>
        </w:rPr>
        <w:t>T</w:t>
      </w:r>
      <w:r>
        <w:rPr>
          <w:rFonts w:eastAsia="Times New Roman" w:cs="Times New Roman"/>
          <w:szCs w:val="24"/>
        </w:rPr>
        <w:t xml:space="preserve">ο 2014 που είχα την ευθύνη, κάναμε </w:t>
      </w:r>
      <w:proofErr w:type="spellStart"/>
      <w:r>
        <w:rPr>
          <w:rFonts w:eastAsia="Times New Roman" w:cs="Times New Roman"/>
          <w:szCs w:val="24"/>
        </w:rPr>
        <w:t>εικοσιεπτάμισι</w:t>
      </w:r>
      <w:proofErr w:type="spellEnd"/>
      <w:r>
        <w:rPr>
          <w:rFonts w:eastAsia="Times New Roman" w:cs="Times New Roman"/>
          <w:szCs w:val="24"/>
        </w:rPr>
        <w:t xml:space="preserve"> χιλιάδες ελέγχους. </w:t>
      </w:r>
      <w:r>
        <w:rPr>
          <w:rFonts w:eastAsia="Times New Roman" w:cs="Times New Roman"/>
          <w:szCs w:val="24"/>
        </w:rPr>
        <w:lastRenderedPageBreak/>
        <w:t>Είναι στοιχεία καταγεγραμμένα. Το πρώτο επτάμην</w:t>
      </w:r>
      <w:r>
        <w:rPr>
          <w:rFonts w:eastAsia="Times New Roman" w:cs="Times New Roman"/>
          <w:szCs w:val="24"/>
        </w:rPr>
        <w:t xml:space="preserve">ο το 2017 κάνατε μόνο δυόμισι χιλιάδες ελέγχους. Αντιλαμβάνεστε, λοιπόν, τι συμβαίνει. «Μπείτε σκύλοι, αλέστε». Αντιλαμβάνεστε πού πάει το λαθρεμπόριο. Ήταν που θα πιάνατε τα 2,5 δισεκατομμύρια. Και δεν έχετε πιάσει ούτε μερικά εκατομμύρια. </w:t>
      </w:r>
    </w:p>
    <w:p w14:paraId="4865B23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Χρειάζεται, λο</w:t>
      </w:r>
      <w:r>
        <w:rPr>
          <w:rFonts w:eastAsia="Times New Roman" w:cs="Times New Roman"/>
          <w:szCs w:val="24"/>
        </w:rPr>
        <w:t>ιπόν, πραγματικά να δοθεί μεγάλη έμφαση στο παραεμπόριο και να μπορέσουμε να φτιάξουμε έναν μηχανισμό που να το πατάξει. Ο ΟΟΣΑ λέει ότι η Ελλάδα συγκαταλέγεται μεταξύ των χωρών που εμπλέκονται περισσότερο από όλες τις άλλες σε υπόθεση διακίνησης παραποιημ</w:t>
      </w:r>
      <w:r>
        <w:rPr>
          <w:rFonts w:eastAsia="Times New Roman" w:cs="Times New Roman"/>
          <w:szCs w:val="24"/>
        </w:rPr>
        <w:t xml:space="preserve">ένων προϊόντων, με συνέπεια να κατατάσσεται στις πρώτες θέσεις της Ευρωπαϊκής Ένωσης. Δηλαδή, έχουμε μεγάλο αντίκτυπο στην οικονομία με τα προϊόντα-μαϊμού που κυκλοφορούν. Λέει μάλιστα ο ΟΟΣΑ ότι η Κίνα είναι ο κορυφαίος παραγωγός παραποιημένων προϊόντων. </w:t>
      </w:r>
      <w:r>
        <w:rPr>
          <w:rFonts w:eastAsia="Times New Roman" w:cs="Times New Roman"/>
          <w:szCs w:val="24"/>
        </w:rPr>
        <w:t>Σε εννέα από τις δέκα κατηγορίες προϊόντων που εξετάζονται με τη χώρα μας αποτελεί την έβδομη οικονομία προέλευσης απομιμήσεων με τη μεγαλύτερη εμπλοκή σε χιλιάδες υποθέσεις, όπως ρούχα, γυαλιά, φωτογραφικό υλικό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865B24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κύριε Υπουργέ, είναι </w:t>
      </w:r>
      <w:r>
        <w:rPr>
          <w:rFonts w:eastAsia="Times New Roman" w:cs="Times New Roman"/>
          <w:szCs w:val="24"/>
        </w:rPr>
        <w:t>αυτόνομο νομοσχέδιο. Εγώ θα σας έλεγα να το ξαναδείτε και να μπορέσουμε να κάνουμε κάτι για το παραεμπόριο.</w:t>
      </w:r>
    </w:p>
    <w:p w14:paraId="4865B24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xml:space="preserve">, εμείς ψηφίζουμε το νομοσχέδιο επί της αρχής με τις επιφυλάξεις μας. Σας δηλώνω, όμως, ότι </w:t>
      </w:r>
      <w:proofErr w:type="spellStart"/>
      <w:r>
        <w:rPr>
          <w:rFonts w:eastAsia="Times New Roman" w:cs="Times New Roman"/>
          <w:szCs w:val="24"/>
        </w:rPr>
        <w:t>επιφυλασσόμεθα</w:t>
      </w:r>
      <w:proofErr w:type="spellEnd"/>
      <w:r>
        <w:rPr>
          <w:rFonts w:eastAsia="Times New Roman" w:cs="Times New Roman"/>
          <w:szCs w:val="24"/>
        </w:rPr>
        <w:t>. Όταν η Νέα Δημοκρατία –και σύν</w:t>
      </w:r>
      <w:r>
        <w:rPr>
          <w:rFonts w:eastAsia="Times New Roman" w:cs="Times New Roman"/>
          <w:szCs w:val="24"/>
        </w:rPr>
        <w:t xml:space="preserve">τομα- θα γίνει κυβέρνηση, εμείς θα δούμε το πλάνο. Πώς λειτουργεί με τις περιφέρειες; Αποδίδει αυτός ο θεσμός; Και δεν δεσμευόμαστε. Αν τον κρατήσουμε, θα τον αλλάξουμε. Θα το δούμε στην πράξη πώς θα λειτουργήσει αυτό το σύστημα με τις περιφέρειες. </w:t>
      </w:r>
    </w:p>
    <w:p w14:paraId="4865B24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Έκανα </w:t>
      </w:r>
      <w:r>
        <w:rPr>
          <w:rFonts w:eastAsia="Times New Roman" w:cs="Times New Roman"/>
          <w:szCs w:val="24"/>
        </w:rPr>
        <w:t xml:space="preserve">και στη Διαρκή Επιτροπή ορισμένες εισηγήσεις για κάποιες </w:t>
      </w:r>
      <w:proofErr w:type="spellStart"/>
      <w:r>
        <w:rPr>
          <w:rFonts w:eastAsia="Times New Roman" w:cs="Times New Roman"/>
          <w:szCs w:val="24"/>
        </w:rPr>
        <w:t>μικροαλλαγές</w:t>
      </w:r>
      <w:proofErr w:type="spellEnd"/>
      <w:r>
        <w:rPr>
          <w:rFonts w:eastAsia="Times New Roman" w:cs="Times New Roman"/>
          <w:szCs w:val="24"/>
        </w:rPr>
        <w:t xml:space="preserve"> που τις θεωρούμε απαραίτητες. </w:t>
      </w:r>
    </w:p>
    <w:p w14:paraId="4865B24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άρθρο 4 μπορεί ομόρρυθμη εταιρεία, αγροτική, να μετέχει, να πάρει άδεια; Δηλαδή, παίρνει το φυσικό πρόσωπο, παίρνουν οι συνεταιρισμοί κι εγώ που έχω στ</w:t>
      </w:r>
      <w:r>
        <w:rPr>
          <w:rFonts w:eastAsia="Times New Roman" w:cs="Times New Roman"/>
          <w:szCs w:val="24"/>
        </w:rPr>
        <w:t xml:space="preserve">ο χωριό μια ομόρρυθμη εταιρεία ή ετερόρρυθμη με αγροτικά προϊόντα δεν πρέπει να μπω. Δείτε αυτό, κύριε Υπουργέ. Είναι το άρθρο 4. </w:t>
      </w:r>
    </w:p>
    <w:p w14:paraId="4865B24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Άρθρο 17. Γιατί, αφού πουλιούνται τα πάντα στα παζάρια και στα πανηγύρια, εξαιρείτε τα παιχνίδια; Να έχουμε μόνο το </w:t>
      </w:r>
      <w:r>
        <w:rPr>
          <w:rFonts w:eastAsia="Times New Roman" w:cs="Times New Roman"/>
          <w:szCs w:val="24"/>
        </w:rPr>
        <w:t>«</w:t>
      </w:r>
      <w:r>
        <w:rPr>
          <w:rFonts w:eastAsia="Times New Roman" w:cs="Times New Roman"/>
          <w:szCs w:val="24"/>
        </w:rPr>
        <w:t>J</w:t>
      </w:r>
      <w:r>
        <w:rPr>
          <w:rFonts w:eastAsia="Times New Roman" w:cs="Times New Roman"/>
          <w:szCs w:val="24"/>
          <w:lang w:val="en-US"/>
        </w:rPr>
        <w:t>UMBO</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δεν μπορεί να βάλει και παιχνίδια να πουλάει και </w:t>
      </w:r>
      <w:r>
        <w:rPr>
          <w:rFonts w:eastAsia="Times New Roman" w:cs="Times New Roman"/>
          <w:szCs w:val="24"/>
        </w:rPr>
        <w:lastRenderedPageBreak/>
        <w:t xml:space="preserve">ηλεκτρικά είδη μέχρι 1000 </w:t>
      </w:r>
      <w:proofErr w:type="spellStart"/>
      <w:r>
        <w:rPr>
          <w:rFonts w:eastAsia="Times New Roman" w:cs="Times New Roman"/>
          <w:szCs w:val="24"/>
        </w:rPr>
        <w:t>Watt</w:t>
      </w:r>
      <w:proofErr w:type="spellEnd"/>
      <w:r>
        <w:rPr>
          <w:rFonts w:eastAsia="Times New Roman" w:cs="Times New Roman"/>
          <w:szCs w:val="24"/>
        </w:rPr>
        <w:t xml:space="preserve">; Δείτε το κι αυτό. Είναι το άρθρο 17, όπου έχουμε επιφυλάξεις. </w:t>
      </w:r>
    </w:p>
    <w:p w14:paraId="4865B24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άδεια μεταβιβάζεται. Και αφού μεταβιβάζεται η άδεια για τρία χρόνια, αν αυτός που έχει πάρει την άδεια β</w:t>
      </w:r>
      <w:r>
        <w:rPr>
          <w:rFonts w:eastAsia="Times New Roman" w:cs="Times New Roman"/>
          <w:szCs w:val="24"/>
        </w:rPr>
        <w:t xml:space="preserve">γει στη σύνταξη ή αποβιώσει, να ισχύει η άδεια για τρία χρόνια για τον νόμιμο δικαιούχο –γιο, αδερφό ή σύζυγο- και να μην βάλει τα χαρτιά του πάλι. Είναι μια γραφειοκρατία περισσή. Δείτε το κι αυτό. </w:t>
      </w:r>
    </w:p>
    <w:p w14:paraId="4865B24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ημερήσιο τέλος: Πρέπει να φροντίσει, όπως </w:t>
      </w:r>
      <w:r>
        <w:rPr>
          <w:rFonts w:eastAsia="Times New Roman" w:cs="Times New Roman"/>
          <w:szCs w:val="24"/>
        </w:rPr>
        <w:t xml:space="preserve">σας είπα προηγουμένως, η </w:t>
      </w:r>
      <w:r>
        <w:rPr>
          <w:rFonts w:eastAsia="Times New Roman" w:cs="Times New Roman"/>
          <w:szCs w:val="24"/>
        </w:rPr>
        <w:t xml:space="preserve">νομαρχία </w:t>
      </w:r>
      <w:r>
        <w:rPr>
          <w:rFonts w:eastAsia="Times New Roman" w:cs="Times New Roman"/>
          <w:szCs w:val="24"/>
        </w:rPr>
        <w:t xml:space="preserve">για την καλαισθησία των λαϊκών αγορών. </w:t>
      </w:r>
    </w:p>
    <w:p w14:paraId="4865B24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άρθρο 37 προσπάθησα πάρα πολύ να το εξηγήσω. Πήρα και λεξικό, πήρα και </w:t>
      </w:r>
      <w:r>
        <w:rPr>
          <w:rFonts w:eastAsia="Times New Roman" w:cs="Times New Roman"/>
          <w:szCs w:val="24"/>
        </w:rPr>
        <w:t>του</w:t>
      </w:r>
      <w:r>
        <w:rPr>
          <w:rFonts w:eastAsia="Times New Roman" w:cs="Times New Roman"/>
          <w:szCs w:val="24"/>
        </w:rPr>
        <w:t xml:space="preserve"> </w:t>
      </w:r>
      <w:proofErr w:type="spellStart"/>
      <w:r>
        <w:rPr>
          <w:rFonts w:eastAsia="Times New Roman" w:cs="Times New Roman"/>
          <w:szCs w:val="24"/>
        </w:rPr>
        <w:t>Μπαμπινιώτη</w:t>
      </w:r>
      <w:proofErr w:type="spellEnd"/>
      <w:r>
        <w:rPr>
          <w:rFonts w:eastAsia="Times New Roman" w:cs="Times New Roman"/>
          <w:szCs w:val="24"/>
        </w:rPr>
        <w:t>, πήρα τους πάντες για να το εξηγήσω. Δεν μπορούσα να το καταλάβω, κύριε Υπουργέ, ούτε με μετ</w:t>
      </w:r>
      <w:r>
        <w:rPr>
          <w:rFonts w:eastAsia="Times New Roman" w:cs="Times New Roman"/>
          <w:szCs w:val="24"/>
        </w:rPr>
        <w:t xml:space="preserve">αγλώττιση. Τι εννοείτε «αλληλέγγυες αγορές»; Λέει το άρθρο: «αλληλέγγυες αγορές, συλλογικότητες πολιτών-καταναλωτών». Εμείς αυτό το άρθρο δεν το καταλαβαίνουμε. Εμείς ξέρουμε τις αγορές χωρίς μεσάζοντες. Αυτό το άρθρο το καταψηφίζουμε απόλυτα. </w:t>
      </w:r>
    </w:p>
    <w:p w14:paraId="4865B24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xml:space="preserve"> στο άρθρο 39. Σας το είπα και την άλλη φορά: Σκοτώθηκε το κοριτσάκι στο Ελληνικό. Γίνεται χαμός. Το </w:t>
      </w:r>
      <w:proofErr w:type="spellStart"/>
      <w:r>
        <w:rPr>
          <w:rFonts w:eastAsia="Times New Roman" w:cs="Times New Roman"/>
          <w:szCs w:val="24"/>
        </w:rPr>
        <w:t>λούνα</w:t>
      </w:r>
      <w:proofErr w:type="spellEnd"/>
      <w:r>
        <w:rPr>
          <w:rFonts w:eastAsia="Times New Roman" w:cs="Times New Roman"/>
          <w:szCs w:val="24"/>
        </w:rPr>
        <w:t xml:space="preserve"> -λούφα- </w:t>
      </w:r>
      <w:proofErr w:type="spellStart"/>
      <w:r>
        <w:rPr>
          <w:rFonts w:eastAsia="Times New Roman" w:cs="Times New Roman"/>
          <w:szCs w:val="24"/>
        </w:rPr>
        <w:t>παρκ</w:t>
      </w:r>
      <w:proofErr w:type="spellEnd"/>
      <w:r>
        <w:rPr>
          <w:rFonts w:eastAsia="Times New Roman" w:cs="Times New Roman"/>
          <w:szCs w:val="24"/>
        </w:rPr>
        <w:t xml:space="preserve"> δεν έχει άδεια. Είναι το </w:t>
      </w:r>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12/2005 που πάει στο Συμβούλιο της Επικρατείας και δεν υπάρχει πλαίσιο, θεσμικό ή ν</w:t>
      </w:r>
      <w:r>
        <w:rPr>
          <w:rFonts w:eastAsia="Times New Roman" w:cs="Times New Roman"/>
          <w:szCs w:val="24"/>
        </w:rPr>
        <w:t xml:space="preserve">ομικό, για να μπορούν να πάρουν άδειες. Αυτό θέλει αλλαγή. Έχετε το </w:t>
      </w:r>
      <w:r>
        <w:rPr>
          <w:rFonts w:eastAsia="Times New Roman" w:cs="Times New Roman"/>
          <w:szCs w:val="24"/>
        </w:rPr>
        <w:t xml:space="preserve">προεδρικό </w:t>
      </w:r>
      <w:r>
        <w:rPr>
          <w:rFonts w:eastAsia="Times New Roman" w:cs="Times New Roman"/>
          <w:szCs w:val="24"/>
        </w:rPr>
        <w:t>διάταγμα</w:t>
      </w:r>
      <w:r>
        <w:rPr>
          <w:rFonts w:eastAsia="Times New Roman" w:cs="Times New Roman"/>
          <w:szCs w:val="24"/>
        </w:rPr>
        <w:t xml:space="preserve">. Βάσει ποιου διατάγματος, κύριε Υπουργέ, θα πάρει άδεια το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xml:space="preserve">; Να γιατί κάποια πράγματα πρέπει να τα ξεκαθαρίσουμε. Δεν προσδιορίζει το </w:t>
      </w:r>
      <w:r>
        <w:rPr>
          <w:rFonts w:eastAsia="Times New Roman" w:cs="Times New Roman"/>
          <w:szCs w:val="24"/>
        </w:rPr>
        <w:t xml:space="preserve">προεδρικό διάταγμα </w:t>
      </w:r>
      <w:r>
        <w:rPr>
          <w:rFonts w:eastAsia="Times New Roman" w:cs="Times New Roman"/>
          <w:szCs w:val="24"/>
        </w:rPr>
        <w:t>του 20</w:t>
      </w:r>
      <w:r>
        <w:rPr>
          <w:rFonts w:eastAsia="Times New Roman" w:cs="Times New Roman"/>
          <w:szCs w:val="24"/>
        </w:rPr>
        <w:t xml:space="preserve">05. Όλοι είναι χωρίς άδεια, όχι μόνο τα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αλλά και τα άλλα ψυχαγωγικά παιχνίδια. Αυτό πρέπει πράγματι να το ξαναδείτε.</w:t>
      </w:r>
    </w:p>
    <w:p w14:paraId="4865B249" w14:textId="77777777" w:rsidR="00666AE2" w:rsidRDefault="00896D7E">
      <w:pPr>
        <w:spacing w:after="0" w:line="600" w:lineRule="auto"/>
        <w:ind w:firstLine="720"/>
        <w:jc w:val="both"/>
        <w:rPr>
          <w:rFonts w:eastAsia="Times New Roman"/>
          <w:szCs w:val="24"/>
        </w:rPr>
      </w:pPr>
      <w:r>
        <w:rPr>
          <w:rFonts w:eastAsia="Times New Roman"/>
          <w:szCs w:val="24"/>
        </w:rPr>
        <w:t xml:space="preserve">Όσον αφορά τις ποινικές κυρώσεις, πήρατε τον </w:t>
      </w:r>
      <w:proofErr w:type="spellStart"/>
      <w:r>
        <w:rPr>
          <w:rFonts w:eastAsia="Times New Roman"/>
          <w:szCs w:val="24"/>
        </w:rPr>
        <w:t>Ρομά</w:t>
      </w:r>
      <w:proofErr w:type="spellEnd"/>
      <w:r>
        <w:rPr>
          <w:rFonts w:eastAsia="Times New Roman"/>
          <w:szCs w:val="24"/>
        </w:rPr>
        <w:t xml:space="preserve"> που πουλάει χαλιά, κατσαρόλες, τσατσάρες και του βάζετε πρόστιμο, αν δεν έχει</w:t>
      </w:r>
      <w:r>
        <w:rPr>
          <w:rFonts w:eastAsia="Times New Roman"/>
          <w:szCs w:val="24"/>
        </w:rPr>
        <w:t xml:space="preserve"> άδεια. Καλά κάνετε. Τη φυλάκιση, όμως, τι την θέλετε; Έξι μήνες φυλάκιση είναι λίγο σκληρό. Βάλτε του πρόστιμο. Τον πάτε και φυλακή; Τι θα γίνει; Είναι σκληρό αυτό. Δεν δείχνει αριστερή ευαισθησία η φυλάκιση. Είναι σκληρότητα μεγάλη. Το πρόστιμο, ναι, να </w:t>
      </w:r>
      <w:r>
        <w:rPr>
          <w:rFonts w:eastAsia="Times New Roman"/>
          <w:szCs w:val="24"/>
        </w:rPr>
        <w:t>υπάρχει.</w:t>
      </w:r>
    </w:p>
    <w:p w14:paraId="4865B24A" w14:textId="77777777" w:rsidR="00666AE2" w:rsidRDefault="00896D7E">
      <w:pPr>
        <w:spacing w:after="0" w:line="600" w:lineRule="auto"/>
        <w:ind w:firstLine="720"/>
        <w:jc w:val="both"/>
        <w:rPr>
          <w:rFonts w:eastAsia="Times New Roman"/>
          <w:szCs w:val="24"/>
        </w:rPr>
      </w:pPr>
      <w:r>
        <w:rPr>
          <w:rFonts w:eastAsia="Times New Roman"/>
          <w:szCs w:val="24"/>
        </w:rPr>
        <w:lastRenderedPageBreak/>
        <w:t>Στο άρθρο 59 υπάρχει μια αγορά που λειτουργεί και ο δήμος λέει –και καλά κάνει- «Καταργώ το πανηγύρι στην Καλαμάτα». Εγώ, όμως, έχω την άδεια. Σταματάει, λοιπόν και μετά από έξι μήνες λέει ο δήμος «Ξανακάνω πανηγύρι». Η άδεια που ίσχυε όταν καταργ</w:t>
      </w:r>
      <w:r>
        <w:rPr>
          <w:rFonts w:eastAsia="Times New Roman"/>
          <w:szCs w:val="24"/>
        </w:rPr>
        <w:t>ήθηκε το πανηγύρι, να συνεχίσει να υπάρχει σε αυτόν που την είχε.</w:t>
      </w:r>
    </w:p>
    <w:p w14:paraId="4865B24B" w14:textId="77777777" w:rsidR="00666AE2" w:rsidRDefault="00896D7E">
      <w:pPr>
        <w:spacing w:after="0" w:line="600" w:lineRule="auto"/>
        <w:ind w:firstLine="720"/>
        <w:jc w:val="both"/>
        <w:rPr>
          <w:rFonts w:eastAsia="Times New Roman"/>
          <w:szCs w:val="24"/>
        </w:rPr>
      </w:pPr>
      <w:r>
        <w:rPr>
          <w:rFonts w:eastAsia="Times New Roman"/>
          <w:szCs w:val="24"/>
        </w:rPr>
        <w:t>Μετά, μιλάμε για αυτοτέλεια των επιμελητηρίων. Προσπαθήσατε –κάποιες αλλαγές τις κάνατε- να κάνετε έναν εναγκαλισμό κρατικό στα επιμελητήρια. Τα επιμελητήρια δεν χρηματοδοτούνται από την Κυβ</w:t>
      </w:r>
      <w:r>
        <w:rPr>
          <w:rFonts w:eastAsia="Times New Roman"/>
          <w:szCs w:val="24"/>
        </w:rPr>
        <w:t>έρνηση ούτε με 1 ευρώ. Είναι αυτόνομοι οργανισμοί. Εκεί, λοιπόν, βάζετε αυστηρά πλαίσια και θα σας πω ποια είναι αυτά.</w:t>
      </w:r>
    </w:p>
    <w:p w14:paraId="4865B24C" w14:textId="77777777" w:rsidR="00666AE2" w:rsidRDefault="00896D7E">
      <w:pPr>
        <w:spacing w:after="0" w:line="600" w:lineRule="auto"/>
        <w:ind w:firstLine="720"/>
        <w:jc w:val="both"/>
        <w:rPr>
          <w:rFonts w:eastAsia="Times New Roman"/>
          <w:szCs w:val="24"/>
        </w:rPr>
      </w:pPr>
      <w:r>
        <w:rPr>
          <w:rFonts w:eastAsia="Times New Roman"/>
          <w:szCs w:val="24"/>
        </w:rPr>
        <w:t>Στο άρθρο 63 η ίδρυση, η κατάργηση και η συγχώνευση των επιμελητηρίων δεν πρέπει να γίνεται μόνο με απόφαση του Υπουργού, αλλά με σύμφωνη</w:t>
      </w:r>
      <w:r>
        <w:rPr>
          <w:rFonts w:eastAsia="Times New Roman"/>
          <w:szCs w:val="24"/>
        </w:rPr>
        <w:t xml:space="preserve"> γνώμη της Κεντρικής Ένωσης Επιμελητηρίων Ελλάδος. Με σύμφωνη γνώμη, όχι με γνώμη, γιατί αλλιώς αποφασίζω και διατάζω, κλείνω, ανοίγω, κάνω ό,τι θέλω. Δεν είναι αυτοτέλεια αυτή.</w:t>
      </w:r>
    </w:p>
    <w:p w14:paraId="4865B24D" w14:textId="77777777" w:rsidR="00666AE2" w:rsidRDefault="00896D7E">
      <w:pPr>
        <w:spacing w:after="0" w:line="600" w:lineRule="auto"/>
        <w:ind w:firstLine="720"/>
        <w:jc w:val="both"/>
        <w:rPr>
          <w:rFonts w:eastAsia="Times New Roman"/>
          <w:szCs w:val="24"/>
        </w:rPr>
      </w:pPr>
      <w:r>
        <w:rPr>
          <w:rFonts w:eastAsia="Times New Roman"/>
          <w:szCs w:val="24"/>
        </w:rPr>
        <w:t xml:space="preserve">Όσον αφορά το άρθρο 65, τα επιμελητήρια θα πρέπει να ενεργούν κατά παρέκκλιση </w:t>
      </w:r>
      <w:r>
        <w:rPr>
          <w:rFonts w:eastAsia="Times New Roman"/>
          <w:szCs w:val="24"/>
        </w:rPr>
        <w:t xml:space="preserve">των κειμένων διατάξεων όσον αφορά </w:t>
      </w:r>
      <w:r>
        <w:rPr>
          <w:rFonts w:eastAsia="Times New Roman"/>
          <w:szCs w:val="24"/>
        </w:rPr>
        <w:lastRenderedPageBreak/>
        <w:t xml:space="preserve">τις περιουσίες τους. Γιατί; Να ενεργούν σύμφωνα με τις κείμενες διατάξεις του δημοσίου όταν το δημόσιο πληρώνει και λέει «ο δημόσιος υπάλληλος θα πάρει εκτός έδρας αυτά τα έξοδα». Όμως, εδώ είναι ιδιωτικό, δεν έχει καμμία </w:t>
      </w:r>
      <w:r>
        <w:rPr>
          <w:rFonts w:eastAsia="Times New Roman"/>
          <w:szCs w:val="24"/>
        </w:rPr>
        <w:t>σχέση.</w:t>
      </w:r>
    </w:p>
    <w:p w14:paraId="4865B24E" w14:textId="77777777" w:rsidR="00666AE2" w:rsidRDefault="00896D7E">
      <w:pPr>
        <w:spacing w:after="0" w:line="600" w:lineRule="auto"/>
        <w:ind w:firstLine="720"/>
        <w:jc w:val="both"/>
        <w:rPr>
          <w:rFonts w:eastAsia="Times New Roman"/>
          <w:szCs w:val="24"/>
        </w:rPr>
      </w:pPr>
      <w:r>
        <w:rPr>
          <w:rFonts w:eastAsia="Times New Roman"/>
          <w:szCs w:val="24"/>
        </w:rPr>
        <w:t>Στο άρθρο 67 παράγραφος 1 λέτε «…τα εμπορικά και βιομηχανικά κατανέμουν τα μέλη τους…». Ποια είναι τα εμπορικά και ποια τα βιομηχανικά; Ξεκαθαρίστε στο νομοσχέδιο ποια είναι βιομηχανικά, εμπορικά, ποια είναι υπηρεσίες και εξαγωγές. Τέσσερα αντικείμε</w:t>
      </w:r>
      <w:r>
        <w:rPr>
          <w:rFonts w:eastAsia="Times New Roman"/>
          <w:szCs w:val="24"/>
        </w:rPr>
        <w:t>να έχει. Ξεκαθαρίστε το.</w:t>
      </w:r>
    </w:p>
    <w:p w14:paraId="4865B24F" w14:textId="77777777" w:rsidR="00666AE2" w:rsidRDefault="00896D7E">
      <w:pPr>
        <w:spacing w:after="0" w:line="600" w:lineRule="auto"/>
        <w:ind w:firstLine="720"/>
        <w:jc w:val="both"/>
        <w:rPr>
          <w:rFonts w:eastAsia="Times New Roman"/>
          <w:szCs w:val="24"/>
        </w:rPr>
      </w:pPr>
      <w:r>
        <w:rPr>
          <w:rFonts w:eastAsia="Times New Roman"/>
          <w:szCs w:val="24"/>
        </w:rPr>
        <w:t>Όσον αφορά τον ενιαίο Κανονισμό Λειτουργία Διοικητικών Συμβουλίων με προεδρικό διάταγμα, κύριε Υπουργέ, έλεος. Με προεδρικό διάταγμα θα πάρει δύο χρόνια κι αν πάει στο Συμβούλιο της Επικρατείας θα πάρει άλλα τρία χρόνια. Να είναι μ</w:t>
      </w:r>
      <w:r>
        <w:rPr>
          <w:rFonts w:eastAsia="Times New Roman"/>
          <w:szCs w:val="24"/>
        </w:rPr>
        <w:t>ε υπουργική απόφαση. Να μπορεί ο Υπουργός να παρεμβαίνει σε ό,τι αφορά τον κανονισμό της λειτουργίας του.</w:t>
      </w:r>
    </w:p>
    <w:p w14:paraId="4865B250" w14:textId="77777777" w:rsidR="00666AE2" w:rsidRDefault="00896D7E">
      <w:pPr>
        <w:spacing w:after="0" w:line="600" w:lineRule="auto"/>
        <w:ind w:firstLine="720"/>
        <w:jc w:val="both"/>
        <w:rPr>
          <w:rFonts w:eastAsia="Times New Roman"/>
          <w:szCs w:val="24"/>
        </w:rPr>
      </w:pPr>
      <w:r>
        <w:rPr>
          <w:rFonts w:eastAsia="Times New Roman"/>
          <w:szCs w:val="24"/>
        </w:rPr>
        <w:t xml:space="preserve">Στο άρθρο 76 είναι αυτό που σας είπα. Τα οδοιπορικά και η ημερήσια αποζημίωση, αυτό που μετακινούνται υπάλληλοι να φύγει από το στενό κλισέ των κειμένων διατάξεων. Με απόφαση </w:t>
      </w:r>
      <w:r>
        <w:rPr>
          <w:rFonts w:eastAsia="Times New Roman"/>
          <w:szCs w:val="24"/>
        </w:rPr>
        <w:lastRenderedPageBreak/>
        <w:t xml:space="preserve">του διοικητικού συμβουλίου, με έξοδα που πληρώνει το επιμελητήριο να βάλουμε ένα </w:t>
      </w:r>
      <w:r>
        <w:rPr>
          <w:rFonts w:eastAsia="Times New Roman"/>
          <w:szCs w:val="24"/>
        </w:rPr>
        <w:t>πλαίσιο από 300 μέχρι 1000 ευρώ και στις αμοιβές του προέδρου και σε όλα τα υπόλοιπα.</w:t>
      </w:r>
    </w:p>
    <w:p w14:paraId="4865B251" w14:textId="77777777" w:rsidR="00666AE2" w:rsidRDefault="00896D7E">
      <w:pPr>
        <w:spacing w:after="0" w:line="600" w:lineRule="auto"/>
        <w:ind w:firstLine="720"/>
        <w:jc w:val="both"/>
        <w:rPr>
          <w:rFonts w:eastAsia="Times New Roman"/>
          <w:szCs w:val="24"/>
        </w:rPr>
      </w:pPr>
      <w:r>
        <w:rPr>
          <w:rFonts w:eastAsia="Times New Roman"/>
          <w:szCs w:val="24"/>
        </w:rPr>
        <w:t>Στο άρθρο 80 λέτε, πολύ σωστά, ότι θα γίνουν προσλήψεις μέχρι 11 Ιουλίου σε όσους εργαζόντουσαν στα επιμελητήρια μέσω ΑΣΕΠ. Σωστό. Από εκεί και πέρα, όμως, δεν πρέπει αυτ</w:t>
      </w:r>
      <w:r>
        <w:rPr>
          <w:rFonts w:eastAsia="Times New Roman"/>
          <w:szCs w:val="24"/>
        </w:rPr>
        <w:t>οί που δουλεύουν οκτώ-εννιά να έχουν μόρια; Γιατί το σταματάτε στα τέσσερα χρόνια; Ο άλλος δουλεύει οκτώ-εννιά χρόνια. Εκεί θέλει ξεκαθάρισμα.</w:t>
      </w:r>
    </w:p>
    <w:p w14:paraId="4865B252" w14:textId="77777777" w:rsidR="00666AE2" w:rsidRDefault="00896D7E">
      <w:pPr>
        <w:spacing w:after="0" w:line="600" w:lineRule="auto"/>
        <w:ind w:firstLine="720"/>
        <w:jc w:val="both"/>
        <w:rPr>
          <w:rFonts w:eastAsia="Times New Roman"/>
          <w:szCs w:val="24"/>
        </w:rPr>
      </w:pPr>
      <w:r>
        <w:rPr>
          <w:rFonts w:eastAsia="Times New Roman"/>
          <w:szCs w:val="24"/>
        </w:rPr>
        <w:t>Επίσης, λέτε ότι μέχρι τριάντα χιλιάδες μέλη θα είναι ένας αποσπασμένος, ενώ πάνω από τριάντα, δύο. Σας είπαμε: Κ</w:t>
      </w:r>
      <w:r>
        <w:rPr>
          <w:rFonts w:eastAsia="Times New Roman"/>
          <w:szCs w:val="24"/>
        </w:rPr>
        <w:t>άντε το δύο και τέσσερις. Δεν κατάλαβα. Πάνω από τριάντα χιλιάδες να μην έχει δύο αποσπασμένους ή τέσσερις;</w:t>
      </w:r>
    </w:p>
    <w:p w14:paraId="4865B253" w14:textId="77777777" w:rsidR="00666AE2" w:rsidRDefault="00896D7E">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4865B254" w14:textId="77777777" w:rsidR="00666AE2" w:rsidRDefault="00896D7E">
      <w:pPr>
        <w:spacing w:after="0" w:line="600" w:lineRule="auto"/>
        <w:ind w:firstLine="720"/>
        <w:jc w:val="both"/>
        <w:rPr>
          <w:rFonts w:eastAsia="Times New Roman"/>
          <w:szCs w:val="24"/>
        </w:rPr>
      </w:pPr>
      <w:r>
        <w:rPr>
          <w:rFonts w:eastAsia="Times New Roman"/>
          <w:szCs w:val="24"/>
        </w:rPr>
        <w:t>Κύριε Πρόεδρε, είναι και η δευτερολογία μου. Τελειώνω.</w:t>
      </w:r>
    </w:p>
    <w:p w14:paraId="4865B255" w14:textId="77777777" w:rsidR="00666AE2" w:rsidRDefault="00896D7E">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Ν (Νικήτας Κακλαμάνης):</w:t>
      </w:r>
      <w:r>
        <w:rPr>
          <w:rFonts w:eastAsia="Times New Roman"/>
          <w:szCs w:val="24"/>
        </w:rPr>
        <w:t xml:space="preserve"> Συνεχίστε, κύριε συνάδελφε. Θα έχετε, όπως και ο κ. </w:t>
      </w:r>
      <w:proofErr w:type="spellStart"/>
      <w:r>
        <w:rPr>
          <w:rFonts w:eastAsia="Times New Roman"/>
          <w:szCs w:val="24"/>
        </w:rPr>
        <w:t>Σιμορέλης</w:t>
      </w:r>
      <w:proofErr w:type="spellEnd"/>
      <w:r>
        <w:rPr>
          <w:rFonts w:eastAsia="Times New Roman"/>
          <w:szCs w:val="24"/>
        </w:rPr>
        <w:t>, ανοχή.</w:t>
      </w:r>
    </w:p>
    <w:p w14:paraId="4865B256"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ΓΕΡΑΣΙΜΟΣ ΓΙΑΚΟΥΜΑΤΟΣ:</w:t>
      </w:r>
      <w:r>
        <w:rPr>
          <w:rFonts w:eastAsia="Times New Roman"/>
          <w:szCs w:val="24"/>
        </w:rPr>
        <w:t xml:space="preserve"> Δεν πειράζει. Εγώ δεν συνερίζομαι τον </w:t>
      </w:r>
      <w:proofErr w:type="spellStart"/>
      <w:r>
        <w:rPr>
          <w:rFonts w:eastAsia="Times New Roman"/>
          <w:szCs w:val="24"/>
        </w:rPr>
        <w:t>Σιμορέλη</w:t>
      </w:r>
      <w:proofErr w:type="spellEnd"/>
      <w:r>
        <w:rPr>
          <w:rFonts w:eastAsia="Times New Roman"/>
          <w:szCs w:val="24"/>
        </w:rPr>
        <w:t>. Θα χρησιμοποιήσω τον χρόνο της δευτερολογίας μου.</w:t>
      </w:r>
    </w:p>
    <w:p w14:paraId="4865B257" w14:textId="77777777" w:rsidR="00666AE2" w:rsidRDefault="00896D7E">
      <w:pPr>
        <w:spacing w:after="0" w:line="600" w:lineRule="auto"/>
        <w:ind w:firstLine="720"/>
        <w:jc w:val="both"/>
        <w:rPr>
          <w:rFonts w:eastAsia="Times New Roman"/>
          <w:szCs w:val="24"/>
        </w:rPr>
      </w:pPr>
      <w:r>
        <w:rPr>
          <w:rFonts w:eastAsia="Times New Roman"/>
          <w:szCs w:val="24"/>
        </w:rPr>
        <w:t>Στην προκήρυξη που θα κάνετε για τα επιμε</w:t>
      </w:r>
      <w:r>
        <w:rPr>
          <w:rFonts w:eastAsia="Times New Roman"/>
          <w:szCs w:val="24"/>
        </w:rPr>
        <w:t>λητήρια να υπάγονται στο άρθρο κι εκείνοι που εργάζονται με αποκλειστική σύμβαση έργου και τακτικά ανά μήνα καταβαλλόμενη αμοιβή. Να μπορούν κι αυτοί να είναι μέσα.</w:t>
      </w:r>
    </w:p>
    <w:p w14:paraId="4865B258" w14:textId="77777777" w:rsidR="00666AE2" w:rsidRDefault="00896D7E">
      <w:pPr>
        <w:spacing w:after="0" w:line="600" w:lineRule="auto"/>
        <w:ind w:firstLine="720"/>
        <w:jc w:val="both"/>
        <w:rPr>
          <w:rFonts w:eastAsia="Times New Roman"/>
          <w:szCs w:val="24"/>
        </w:rPr>
      </w:pPr>
      <w:r>
        <w:rPr>
          <w:rFonts w:eastAsia="Times New Roman"/>
          <w:szCs w:val="24"/>
        </w:rPr>
        <w:t>Δεν θα σας μιλήσω για το άρθρο 107 και 108, τα οποία καταψηφίζουμε.</w:t>
      </w:r>
    </w:p>
    <w:p w14:paraId="4865B259" w14:textId="77777777" w:rsidR="00666AE2" w:rsidRDefault="00896D7E">
      <w:pPr>
        <w:spacing w:after="0" w:line="600" w:lineRule="auto"/>
        <w:ind w:firstLine="720"/>
        <w:jc w:val="both"/>
        <w:rPr>
          <w:rFonts w:eastAsia="Times New Roman"/>
          <w:szCs w:val="24"/>
        </w:rPr>
      </w:pPr>
      <w:r>
        <w:rPr>
          <w:rFonts w:eastAsia="Times New Roman"/>
          <w:szCs w:val="24"/>
        </w:rPr>
        <w:t>Ξέρετε, κάναμε αγώνα το</w:t>
      </w:r>
      <w:r>
        <w:rPr>
          <w:rFonts w:eastAsia="Times New Roman"/>
          <w:szCs w:val="24"/>
        </w:rPr>
        <w:t xml:space="preserve"> ’12 και το ’14, κύριε Υπουργέ, να κάνουμε την ηλεκτρονική πλατφόρμα για τις δημόσιες συμβάσεις. Χαμός. Δημιουργήσαμε και την ανεξάρτητη αρχή -εσείς πιστεύετε στις ανεξάρτητες αρχές, τότε ήταν ο κ. </w:t>
      </w:r>
      <w:proofErr w:type="spellStart"/>
      <w:r>
        <w:rPr>
          <w:rFonts w:eastAsia="Times New Roman"/>
          <w:szCs w:val="24"/>
        </w:rPr>
        <w:t>Ράικος</w:t>
      </w:r>
      <w:proofErr w:type="spellEnd"/>
      <w:r>
        <w:rPr>
          <w:rFonts w:eastAsia="Times New Roman"/>
          <w:szCs w:val="24"/>
        </w:rPr>
        <w:t xml:space="preserve">- και τώρα καταργείτε τη σύμφωνο γνώμη. Καταργώντας </w:t>
      </w:r>
      <w:r>
        <w:rPr>
          <w:rFonts w:eastAsia="Times New Roman"/>
          <w:szCs w:val="24"/>
        </w:rPr>
        <w:t>τη σύμφωνο γνώμη σ’ έναν διαγωνισμό …</w:t>
      </w:r>
    </w:p>
    <w:p w14:paraId="4865B25A" w14:textId="77777777" w:rsidR="00666AE2" w:rsidRDefault="00896D7E">
      <w:pPr>
        <w:spacing w:after="0" w:line="600" w:lineRule="auto"/>
        <w:ind w:firstLine="720"/>
        <w:jc w:val="both"/>
        <w:rPr>
          <w:rFonts w:eastAsia="Times New Roman"/>
          <w:szCs w:val="24"/>
        </w:rPr>
      </w:pPr>
      <w:r>
        <w:rPr>
          <w:rFonts w:eastAsia="Times New Roman"/>
          <w:b/>
          <w:szCs w:val="24"/>
        </w:rPr>
        <w:t xml:space="preserve">ΔΗΜΟΣ ΠΑΠΑΔΗΜΗΤΡΙΟΥ (Υπουργός Οικονομίας και Ανάπτυξης): </w:t>
      </w:r>
      <w:r>
        <w:rPr>
          <w:rFonts w:eastAsia="Times New Roman"/>
          <w:szCs w:val="24"/>
        </w:rPr>
        <w:t>Το αλλάξαμε.</w:t>
      </w:r>
    </w:p>
    <w:p w14:paraId="4865B25B" w14:textId="77777777" w:rsidR="00666AE2" w:rsidRDefault="00896D7E">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Το αλλάξατε; Αν το αλλάξετε, θα το ψηφίσουμε. Ξέρετε, είναι ντροπή …</w:t>
      </w:r>
    </w:p>
    <w:p w14:paraId="4865B25C"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Θα καταθέσει τις νομοτε</w:t>
      </w:r>
      <w:r>
        <w:rPr>
          <w:rFonts w:eastAsia="Times New Roman"/>
          <w:szCs w:val="24"/>
        </w:rPr>
        <w:t>χνικές ο Υπουργός.</w:t>
      </w:r>
    </w:p>
    <w:p w14:paraId="4865B25D" w14:textId="77777777" w:rsidR="00666AE2" w:rsidRDefault="00896D7E">
      <w:pPr>
        <w:spacing w:after="0" w:line="600" w:lineRule="auto"/>
        <w:ind w:firstLine="720"/>
        <w:jc w:val="both"/>
        <w:rPr>
          <w:rFonts w:eastAsia="Times New Roman"/>
          <w:szCs w:val="24"/>
        </w:rPr>
      </w:pPr>
      <w:r>
        <w:rPr>
          <w:rFonts w:eastAsia="Times New Roman"/>
          <w:szCs w:val="24"/>
        </w:rPr>
        <w:t>Προχωρήστε.</w:t>
      </w:r>
    </w:p>
    <w:p w14:paraId="4865B25E" w14:textId="77777777" w:rsidR="00666AE2" w:rsidRDefault="00896D7E">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Κύριε Πρόεδρε, είναι πολύ σημαντικό. Δισεκατομμύρια διαγωνισμοί κάθε χρόνο. Χαίρομαι, κύριε Υπουργέ, αν το αλλάξατε. Επιφυλάσσομαι στη δευτερολογία να το ψηφίσω, αλλά με σύμφωνο γνώμη μόνο.</w:t>
      </w:r>
    </w:p>
    <w:p w14:paraId="4865B25F" w14:textId="77777777" w:rsidR="00666AE2" w:rsidRDefault="00896D7E">
      <w:pPr>
        <w:spacing w:after="0" w:line="600" w:lineRule="auto"/>
        <w:ind w:firstLine="720"/>
        <w:jc w:val="both"/>
        <w:rPr>
          <w:rFonts w:eastAsia="Times New Roman"/>
          <w:szCs w:val="24"/>
        </w:rPr>
      </w:pPr>
      <w:r>
        <w:rPr>
          <w:rFonts w:eastAsia="Times New Roman"/>
          <w:szCs w:val="24"/>
        </w:rPr>
        <w:t>Ευχαριστώ πο</w:t>
      </w:r>
      <w:r>
        <w:rPr>
          <w:rFonts w:eastAsia="Times New Roman"/>
          <w:szCs w:val="24"/>
        </w:rPr>
        <w:t>λύ.</w:t>
      </w:r>
    </w:p>
    <w:p w14:paraId="4865B260" w14:textId="77777777" w:rsidR="00666AE2" w:rsidRDefault="00896D7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865B261"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τον κ. </w:t>
      </w:r>
      <w:proofErr w:type="spellStart"/>
      <w:r>
        <w:rPr>
          <w:rFonts w:eastAsia="Times New Roman"/>
          <w:szCs w:val="24"/>
        </w:rPr>
        <w:t>Γιακουμάτο</w:t>
      </w:r>
      <w:proofErr w:type="spellEnd"/>
      <w:r>
        <w:rPr>
          <w:rFonts w:eastAsia="Times New Roman"/>
          <w:szCs w:val="24"/>
        </w:rPr>
        <w:t>.</w:t>
      </w:r>
    </w:p>
    <w:p w14:paraId="4865B262" w14:textId="77777777" w:rsidR="00666AE2" w:rsidRDefault="00896D7E">
      <w:pPr>
        <w:spacing w:after="0" w:line="600" w:lineRule="auto"/>
        <w:ind w:firstLine="720"/>
        <w:jc w:val="both"/>
        <w:rPr>
          <w:rFonts w:eastAsia="Times New Roman"/>
          <w:szCs w:val="24"/>
        </w:rPr>
      </w:pPr>
      <w:r>
        <w:rPr>
          <w:rFonts w:eastAsia="Times New Roman"/>
          <w:szCs w:val="24"/>
        </w:rPr>
        <w:t xml:space="preserve">Πριν δώσω τον λόγο στον κ. Κωνσταντινόπουλο, ο κύριος Υπουργός έχει τον λόγο για πέντε λεπτά για να παρουσιάσει τις νομοτεχνικές </w:t>
      </w:r>
      <w:r>
        <w:rPr>
          <w:rFonts w:eastAsia="Times New Roman"/>
          <w:szCs w:val="24"/>
        </w:rPr>
        <w:t>βελτιώσεις. Θα τις καταθέσει, θα φωτοτυπηθούν και θα μοιραστούν στους συναδέλφους.</w:t>
      </w:r>
    </w:p>
    <w:p w14:paraId="4865B263" w14:textId="77777777" w:rsidR="00666AE2" w:rsidRDefault="00896D7E">
      <w:pPr>
        <w:spacing w:after="0" w:line="600" w:lineRule="auto"/>
        <w:ind w:firstLine="720"/>
        <w:jc w:val="both"/>
        <w:rPr>
          <w:rFonts w:eastAsia="Times New Roman"/>
          <w:szCs w:val="24"/>
        </w:rPr>
      </w:pPr>
      <w:r>
        <w:rPr>
          <w:rFonts w:eastAsia="Times New Roman"/>
          <w:szCs w:val="24"/>
        </w:rPr>
        <w:t>Κύριε Υπουργέ, έχετε τον λόγο.</w:t>
      </w:r>
    </w:p>
    <w:p w14:paraId="4865B264" w14:textId="77777777" w:rsidR="00666AE2" w:rsidRDefault="00896D7E">
      <w:pPr>
        <w:spacing w:after="0" w:line="600" w:lineRule="auto"/>
        <w:ind w:firstLine="720"/>
        <w:jc w:val="both"/>
        <w:rPr>
          <w:rFonts w:eastAsia="Times New Roman"/>
          <w:szCs w:val="24"/>
        </w:rPr>
      </w:pPr>
      <w:r>
        <w:rPr>
          <w:rFonts w:eastAsia="Times New Roman"/>
          <w:b/>
          <w:szCs w:val="24"/>
        </w:rPr>
        <w:t xml:space="preserve">ΔΗΜΟΣ ΠΑΠΑΔΗΜΗΤΡΙΟΥ (Υπουργός Οικονομίας και Ανάπτυξης): </w:t>
      </w:r>
      <w:r>
        <w:rPr>
          <w:rFonts w:eastAsia="Times New Roman"/>
          <w:szCs w:val="24"/>
        </w:rPr>
        <w:t>Ευχαριστώ πολύ, κύριε Πρόεδρε.</w:t>
      </w:r>
    </w:p>
    <w:p w14:paraId="4865B265" w14:textId="77777777" w:rsidR="00666AE2" w:rsidRDefault="00896D7E">
      <w:pPr>
        <w:spacing w:after="0" w:line="600" w:lineRule="auto"/>
        <w:ind w:firstLine="720"/>
        <w:jc w:val="both"/>
        <w:rPr>
          <w:rFonts w:eastAsia="Times New Roman"/>
          <w:szCs w:val="24"/>
        </w:rPr>
      </w:pPr>
      <w:r>
        <w:rPr>
          <w:rFonts w:eastAsia="Times New Roman"/>
          <w:szCs w:val="24"/>
        </w:rPr>
        <w:lastRenderedPageBreak/>
        <w:t>Κυρίες και κύριοι Βουλευτές, το παρόν σχέδιο νόμου απο</w:t>
      </w:r>
      <w:r>
        <w:rPr>
          <w:rFonts w:eastAsia="Times New Roman"/>
          <w:szCs w:val="24"/>
        </w:rPr>
        <w:t xml:space="preserve">τελεί μια ολοκληρωμένη πρόταση ρύθμισης του υπαίθριου εμπορίου και του επιμελητηριακού θεσμού. </w:t>
      </w:r>
    </w:p>
    <w:p w14:paraId="4865B266" w14:textId="77777777" w:rsidR="00666AE2" w:rsidRDefault="00896D7E">
      <w:pPr>
        <w:spacing w:after="0" w:line="600" w:lineRule="auto"/>
        <w:ind w:firstLine="720"/>
        <w:jc w:val="both"/>
        <w:rPr>
          <w:rFonts w:eastAsia="Times New Roman"/>
          <w:szCs w:val="24"/>
        </w:rPr>
      </w:pPr>
      <w:r>
        <w:rPr>
          <w:rFonts w:eastAsia="Times New Roman"/>
          <w:szCs w:val="24"/>
        </w:rPr>
        <w:t>Σε αντίθεση με το πρόσφατο παρελθόν, το παρόν νομοσχέδιο …</w:t>
      </w:r>
    </w:p>
    <w:p w14:paraId="4865B267" w14:textId="77777777" w:rsidR="00666AE2" w:rsidRDefault="00896D7E">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Πρόεδρε, θα μιλήσει τώρα ο Υπουργός;</w:t>
      </w:r>
    </w:p>
    <w:p w14:paraId="4865B268"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Κύριε Υπουργέ, συγγνώμη. Μου ειπώθηκε ότι θέλετε να παρουσιάσετε τις νομοτεχνικές βελτιώσεις, όχι να κάνετε την ομιλία σας, γι’ αυτό και σας έδωσα τον λόγο για πέντε λεπτά. Βεβαίως, έχετε το δικαίωμα να παρέμβετε και να κάνετε και την κεντρική σας ομιλί</w:t>
      </w:r>
      <w:r>
        <w:rPr>
          <w:rFonts w:eastAsia="Times New Roman"/>
          <w:szCs w:val="24"/>
        </w:rPr>
        <w:t>α, αλλά είθισται να γίνεται αυτό αφού μιλήσουν όλοι οι αγορητές. Να ακούσετε, δηλαδή, τις θέσεις όλων των κομμάτων και να απαντήσετε συνολικά. Τώρα, όμως, παρουσιάστε τις νομοτεχνικές βελτιώσεις για να τις έχουν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τους οι ομιλητές μετά.</w:t>
      </w:r>
    </w:p>
    <w:p w14:paraId="4865B269" w14:textId="77777777" w:rsidR="00666AE2" w:rsidRDefault="00896D7E">
      <w:pPr>
        <w:spacing w:after="0" w:line="600" w:lineRule="auto"/>
        <w:ind w:firstLine="720"/>
        <w:jc w:val="both"/>
        <w:rPr>
          <w:rFonts w:eastAsia="Times New Roman"/>
          <w:szCs w:val="24"/>
        </w:rPr>
      </w:pPr>
      <w:r>
        <w:rPr>
          <w:rFonts w:eastAsia="Times New Roman"/>
          <w:b/>
          <w:szCs w:val="24"/>
        </w:rPr>
        <w:t>ΔΗΜΟΣ ΠΑΠΑΔΗ</w:t>
      </w:r>
      <w:r>
        <w:rPr>
          <w:rFonts w:eastAsia="Times New Roman"/>
          <w:b/>
          <w:szCs w:val="24"/>
        </w:rPr>
        <w:t xml:space="preserve">ΜΗΤΡΙΟΥ (Υπουργός Οικονομίας και Ανάπτυξης): </w:t>
      </w:r>
      <w:r>
        <w:rPr>
          <w:rFonts w:eastAsia="Times New Roman"/>
          <w:szCs w:val="24"/>
        </w:rPr>
        <w:t>Μάλιστα.</w:t>
      </w:r>
    </w:p>
    <w:p w14:paraId="4865B26A" w14:textId="77777777" w:rsidR="00666AE2" w:rsidRDefault="00896D7E">
      <w:pPr>
        <w:spacing w:after="0" w:line="600" w:lineRule="auto"/>
        <w:ind w:firstLine="720"/>
        <w:jc w:val="both"/>
        <w:rPr>
          <w:rFonts w:eastAsia="Times New Roman"/>
          <w:szCs w:val="24"/>
        </w:rPr>
      </w:pPr>
      <w:r>
        <w:rPr>
          <w:rFonts w:eastAsia="Times New Roman"/>
          <w:szCs w:val="24"/>
        </w:rPr>
        <w:lastRenderedPageBreak/>
        <w:t>Κατόπιν της εξέτασης των προτάσεων της Αντιπολίτευσης και των αρμόδιων φορέων, προχωρούμε στις ακόλουθες νομοτεχνικές βελτιώσεις, τις οποίες καταθέτω σήμερα με τις ακόλουθες αλλαγές.</w:t>
      </w:r>
    </w:p>
    <w:p w14:paraId="4865B26B" w14:textId="77777777" w:rsidR="00666AE2" w:rsidRDefault="00896D7E">
      <w:pPr>
        <w:spacing w:after="0" w:line="600" w:lineRule="auto"/>
        <w:ind w:firstLine="720"/>
        <w:jc w:val="both"/>
        <w:rPr>
          <w:rFonts w:eastAsia="Times New Roman"/>
          <w:szCs w:val="24"/>
        </w:rPr>
      </w:pPr>
      <w:r>
        <w:rPr>
          <w:rFonts w:eastAsia="Times New Roman"/>
          <w:szCs w:val="24"/>
        </w:rPr>
        <w:t>Πρώτον, διευρύνουμε</w:t>
      </w:r>
      <w:r>
        <w:rPr>
          <w:rFonts w:eastAsia="Times New Roman"/>
          <w:szCs w:val="24"/>
        </w:rPr>
        <w:t xml:space="preserve"> τις δυνατότητες αναπλήρωσης για τον παραγωγό.</w:t>
      </w:r>
    </w:p>
    <w:p w14:paraId="4865B26C" w14:textId="77777777" w:rsidR="00666AE2" w:rsidRDefault="00896D7E">
      <w:pPr>
        <w:spacing w:after="0" w:line="600" w:lineRule="auto"/>
        <w:ind w:firstLine="720"/>
        <w:jc w:val="both"/>
        <w:rPr>
          <w:rFonts w:eastAsia="Times New Roman"/>
          <w:szCs w:val="24"/>
        </w:rPr>
      </w:pPr>
      <w:r>
        <w:rPr>
          <w:rFonts w:eastAsia="Times New Roman"/>
          <w:szCs w:val="24"/>
        </w:rPr>
        <w:t xml:space="preserve">Δεύτερον, ρυθμίζουμε τις ανανεώσεις αδειών για καλλιέργειες μικρότερες του ενός έτους. </w:t>
      </w:r>
    </w:p>
    <w:p w14:paraId="4865B26D" w14:textId="77777777" w:rsidR="00666AE2" w:rsidRDefault="00896D7E">
      <w:pPr>
        <w:spacing w:after="0" w:line="600" w:lineRule="auto"/>
        <w:ind w:firstLine="720"/>
        <w:jc w:val="both"/>
        <w:rPr>
          <w:rFonts w:eastAsia="Times New Roman"/>
          <w:szCs w:val="24"/>
        </w:rPr>
      </w:pPr>
      <w:r>
        <w:rPr>
          <w:rFonts w:eastAsia="Times New Roman"/>
          <w:szCs w:val="24"/>
        </w:rPr>
        <w:t xml:space="preserve">Τρίτον, εισάγουμε τη γνώμη των Επιτροπών Λαϊκών Αγορών για τη διάθεση των ποσών του ημερησίου ανταποδοτικού τέλους. </w:t>
      </w:r>
    </w:p>
    <w:p w14:paraId="4865B26E" w14:textId="77777777" w:rsidR="00666AE2" w:rsidRDefault="00896D7E">
      <w:pPr>
        <w:spacing w:after="0" w:line="600" w:lineRule="auto"/>
        <w:ind w:firstLine="720"/>
        <w:jc w:val="both"/>
        <w:rPr>
          <w:rFonts w:eastAsia="Times New Roman"/>
          <w:szCs w:val="24"/>
        </w:rPr>
      </w:pPr>
      <w:r>
        <w:rPr>
          <w:rFonts w:eastAsia="Times New Roman"/>
          <w:szCs w:val="24"/>
        </w:rPr>
        <w:t>Τέτα</w:t>
      </w:r>
      <w:r>
        <w:rPr>
          <w:rFonts w:eastAsia="Times New Roman"/>
          <w:szCs w:val="24"/>
        </w:rPr>
        <w:t xml:space="preserve">ρτον, εισάγουμε τη γνώμη του οικείου δήμου για την επέκταση λαϊκών αγορών που λειτουργούν στην </w:t>
      </w:r>
      <w:r>
        <w:rPr>
          <w:rFonts w:eastAsia="Times New Roman"/>
          <w:szCs w:val="24"/>
        </w:rPr>
        <w:t xml:space="preserve">Περιφέρεια </w:t>
      </w:r>
      <w:r>
        <w:rPr>
          <w:rFonts w:eastAsia="Times New Roman"/>
          <w:szCs w:val="24"/>
        </w:rPr>
        <w:t xml:space="preserve">Αττικής και τη μητροπολιτική ενότητα Θεσσαλονίκης. </w:t>
      </w:r>
    </w:p>
    <w:p w14:paraId="4865B26F" w14:textId="77777777" w:rsidR="00666AE2" w:rsidRDefault="00896D7E">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εισάγουμε πρόβλεψη για προμήθεια κινητών τηλεφώνων στους ελεγκτές των λαϊκών αγορών. </w:t>
      </w:r>
    </w:p>
    <w:p w14:paraId="4865B270" w14:textId="77777777" w:rsidR="00666AE2" w:rsidRDefault="00896D7E">
      <w:pPr>
        <w:spacing w:after="0" w:line="600" w:lineRule="auto"/>
        <w:ind w:firstLine="720"/>
        <w:jc w:val="both"/>
        <w:rPr>
          <w:rFonts w:eastAsia="Times New Roman"/>
          <w:szCs w:val="24"/>
        </w:rPr>
      </w:pPr>
      <w:proofErr w:type="spellStart"/>
      <w:r>
        <w:rPr>
          <w:rFonts w:eastAsia="Times New Roman"/>
          <w:szCs w:val="24"/>
        </w:rPr>
        <w:t>Έκτ</w:t>
      </w:r>
      <w:r>
        <w:rPr>
          <w:rFonts w:eastAsia="Times New Roman"/>
          <w:szCs w:val="24"/>
        </w:rPr>
        <w:t>ον</w:t>
      </w:r>
      <w:proofErr w:type="spellEnd"/>
      <w:r>
        <w:rPr>
          <w:rFonts w:eastAsia="Times New Roman"/>
          <w:szCs w:val="24"/>
        </w:rPr>
        <w:t>, επιμηκύνουμε τη διάρκεια των χριστουγεννιάτικων αγορών.</w:t>
      </w:r>
    </w:p>
    <w:p w14:paraId="4865B271" w14:textId="77777777" w:rsidR="00666AE2" w:rsidRDefault="00896D7E">
      <w:pPr>
        <w:spacing w:after="0" w:line="600" w:lineRule="auto"/>
        <w:ind w:firstLine="720"/>
        <w:jc w:val="both"/>
        <w:rPr>
          <w:rFonts w:eastAsia="Times New Roman"/>
          <w:szCs w:val="24"/>
        </w:rPr>
      </w:pPr>
      <w:r>
        <w:rPr>
          <w:rFonts w:eastAsia="Times New Roman"/>
          <w:szCs w:val="24"/>
        </w:rPr>
        <w:t xml:space="preserve">Επίσης, στο τρίτο μέρος του νομοσχεδίου καταθέτουμε κάποιες φραστικές νομοτεχνικές βελτιώσεις, μεταξύ των οποίων </w:t>
      </w:r>
      <w:r>
        <w:rPr>
          <w:rFonts w:eastAsia="Times New Roman"/>
          <w:szCs w:val="24"/>
        </w:rPr>
        <w:lastRenderedPageBreak/>
        <w:t>συμπεριλαμβάνεται και η διαγραφή της παραγράφου 1 του άρθρου 108 που αφορά την απαί</w:t>
      </w:r>
      <w:r>
        <w:rPr>
          <w:rFonts w:eastAsia="Times New Roman"/>
          <w:szCs w:val="24"/>
        </w:rPr>
        <w:t>τηση της σύμφωνης γνώμης του ΕΑΑΔΗΣΥ προκειμένου να εκδίδονται κανονιστικές διοικητικές πράξεις, καθώς και βελτιώσεις των διατάξεων που αφορούν τον νόμο περί δημοσίων συμβάσεων.</w:t>
      </w:r>
    </w:p>
    <w:p w14:paraId="4865B272" w14:textId="77777777" w:rsidR="00666AE2" w:rsidRDefault="00896D7E">
      <w:pPr>
        <w:spacing w:after="0" w:line="600" w:lineRule="auto"/>
        <w:ind w:firstLine="720"/>
        <w:jc w:val="both"/>
        <w:rPr>
          <w:rFonts w:eastAsia="Times New Roman"/>
          <w:szCs w:val="24"/>
        </w:rPr>
      </w:pPr>
      <w:r>
        <w:rPr>
          <w:rFonts w:eastAsia="Times New Roman"/>
          <w:szCs w:val="24"/>
        </w:rPr>
        <w:t>Καταθέτω, λοιπόν, τις νομοτεχνικές βελτιώσεις.</w:t>
      </w:r>
    </w:p>
    <w:p w14:paraId="4865B273" w14:textId="77777777" w:rsidR="00666AE2" w:rsidRDefault="00896D7E">
      <w:pPr>
        <w:spacing w:after="0" w:line="600" w:lineRule="auto"/>
        <w:ind w:firstLine="720"/>
        <w:jc w:val="both"/>
        <w:rPr>
          <w:rFonts w:eastAsia="Times New Roman"/>
          <w:szCs w:val="24"/>
        </w:rPr>
      </w:pPr>
      <w:r>
        <w:rPr>
          <w:rFonts w:eastAsia="Times New Roman"/>
          <w:szCs w:val="24"/>
        </w:rPr>
        <w:t>Ευχαριστώ πολύ.</w:t>
      </w:r>
    </w:p>
    <w:p w14:paraId="4865B274" w14:textId="77777777" w:rsidR="00666AE2" w:rsidRDefault="00896D7E">
      <w:pPr>
        <w:spacing w:after="0" w:line="600" w:lineRule="auto"/>
        <w:ind w:firstLine="720"/>
        <w:jc w:val="both"/>
        <w:rPr>
          <w:rFonts w:eastAsia="Times New Roman"/>
          <w:szCs w:val="24"/>
        </w:rPr>
      </w:pPr>
      <w:r>
        <w:rPr>
          <w:rFonts w:eastAsia="Times New Roman"/>
          <w:szCs w:val="24"/>
        </w:rPr>
        <w:t>(Στο σημείο αυτό ο Υπουργός κ. Δήμος Παπαδημητρίου καταθέτει για τα Πρακτικά τις προαναφερθείσες νομοτεχνικές βελτιώσεις, οι οποίες έχουν ως εξής:</w:t>
      </w:r>
    </w:p>
    <w:p w14:paraId="4865B275" w14:textId="77777777" w:rsidR="00666AE2" w:rsidRDefault="00896D7E">
      <w:pPr>
        <w:spacing w:after="0" w:line="600" w:lineRule="auto"/>
        <w:ind w:firstLine="720"/>
        <w:jc w:val="center"/>
        <w:rPr>
          <w:rFonts w:eastAsia="Times New Roman"/>
          <w:color w:val="FF0000"/>
          <w:szCs w:val="24"/>
        </w:rPr>
      </w:pPr>
      <w:r w:rsidRPr="00705AEE">
        <w:rPr>
          <w:rFonts w:eastAsia="Times New Roman"/>
          <w:color w:val="FF0000"/>
          <w:szCs w:val="24"/>
        </w:rPr>
        <w:t>(ΑΛΛΑΓΗ ΣΕΛΙΔΑΣ)</w:t>
      </w:r>
    </w:p>
    <w:p w14:paraId="4865B276" w14:textId="77777777" w:rsidR="00666AE2" w:rsidRDefault="00896D7E">
      <w:pPr>
        <w:spacing w:after="0" w:line="600" w:lineRule="auto"/>
        <w:ind w:firstLine="720"/>
        <w:jc w:val="center"/>
        <w:rPr>
          <w:rFonts w:eastAsia="Times New Roman"/>
          <w:color w:val="FF0000"/>
          <w:szCs w:val="24"/>
        </w:rPr>
      </w:pPr>
      <w:r w:rsidRPr="00705AEE">
        <w:rPr>
          <w:rFonts w:eastAsia="Times New Roman"/>
          <w:color w:val="FF0000"/>
          <w:szCs w:val="24"/>
        </w:rPr>
        <w:t>(</w:t>
      </w:r>
      <w:r w:rsidRPr="00705AEE">
        <w:rPr>
          <w:rFonts w:eastAsia="Times New Roman"/>
          <w:color w:val="FF0000"/>
          <w:szCs w:val="24"/>
        </w:rPr>
        <w:t>ΝΑ ΜΠΟΥΝ ΟΙ ΣΕΛΙΔΕΣ</w:t>
      </w:r>
      <w:r w:rsidRPr="00705AEE">
        <w:rPr>
          <w:rFonts w:eastAsia="Times New Roman"/>
          <w:color w:val="FF0000"/>
          <w:szCs w:val="24"/>
        </w:rPr>
        <w:t xml:space="preserve"> 33-34)</w:t>
      </w:r>
    </w:p>
    <w:p w14:paraId="4865B277" w14:textId="77777777" w:rsidR="00666AE2" w:rsidRDefault="00896D7E">
      <w:pPr>
        <w:spacing w:after="0" w:line="600" w:lineRule="auto"/>
        <w:ind w:firstLine="720"/>
        <w:jc w:val="center"/>
        <w:rPr>
          <w:rFonts w:eastAsia="Times New Roman"/>
          <w:color w:val="FF0000"/>
          <w:szCs w:val="24"/>
        </w:rPr>
      </w:pPr>
      <w:r w:rsidRPr="00705AEE">
        <w:rPr>
          <w:rFonts w:eastAsia="Times New Roman"/>
          <w:color w:val="FF0000"/>
          <w:szCs w:val="24"/>
        </w:rPr>
        <w:t>(ΑΛΛΑΓΗ ΣΕΛΙΔΑΣ)</w:t>
      </w:r>
    </w:p>
    <w:p w14:paraId="4865B278"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πολύ </w:t>
      </w:r>
      <w:r>
        <w:rPr>
          <w:rFonts w:eastAsia="Times New Roman"/>
          <w:szCs w:val="24"/>
        </w:rPr>
        <w:t>να φωτοτυπηθούν και να διανεμηθούν στους κυρίους συναδέλφους.</w:t>
      </w:r>
    </w:p>
    <w:p w14:paraId="4865B279" w14:textId="77777777" w:rsidR="00666AE2" w:rsidRDefault="00896D7E">
      <w:pPr>
        <w:spacing w:after="0" w:line="600" w:lineRule="auto"/>
        <w:ind w:firstLine="720"/>
        <w:jc w:val="both"/>
        <w:rPr>
          <w:rFonts w:eastAsia="Times New Roman"/>
          <w:szCs w:val="24"/>
        </w:rPr>
      </w:pPr>
      <w:r>
        <w:rPr>
          <w:rFonts w:eastAsia="Times New Roman"/>
          <w:szCs w:val="24"/>
        </w:rPr>
        <w:t>Τον λόγο έχει ο κ. Κωνσταντινόπουλος.</w:t>
      </w:r>
    </w:p>
    <w:p w14:paraId="4865B27A" w14:textId="77777777" w:rsidR="00666AE2" w:rsidRDefault="00896D7E">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Ευχαριστώ, κύριε Πρόεδρε.</w:t>
      </w:r>
    </w:p>
    <w:p w14:paraId="4865B27B" w14:textId="77777777" w:rsidR="00666AE2" w:rsidRDefault="00896D7E">
      <w:pPr>
        <w:spacing w:after="0" w:line="600" w:lineRule="auto"/>
        <w:ind w:firstLine="720"/>
        <w:jc w:val="both"/>
        <w:rPr>
          <w:rFonts w:eastAsia="Times New Roman"/>
          <w:szCs w:val="24"/>
        </w:rPr>
      </w:pPr>
      <w:r>
        <w:rPr>
          <w:rFonts w:eastAsia="Times New Roman"/>
          <w:szCs w:val="24"/>
        </w:rPr>
        <w:lastRenderedPageBreak/>
        <w:t>Το σημερινό νομοσχέδιο έχει τέσσερις άξονες, το υπαίθριο εμπόριο, τα επιμελητήρια, το παραεμπόριο, ένα</w:t>
      </w:r>
      <w:r>
        <w:rPr>
          <w:rFonts w:eastAsia="Times New Roman"/>
          <w:szCs w:val="24"/>
        </w:rPr>
        <w:t xml:space="preserve"> θέμα που αφορά οργανισμούς και προσλήψεις και ένα τρίτο νομοσχέδιο μ’ έναν πέμπτο πυλώνα, ο οποίος κατατέθηκε πριν από μισή ώρα από την Κυβέρνηση, αν δεν κάνω λάθος, που αφορά διάφορα θέματα κυρίως του Υπουργείου Ανάπτυξης, με πέντε, επτά, οκτώ άρθρα. Αυτ</w:t>
      </w:r>
      <w:r>
        <w:rPr>
          <w:rFonts w:eastAsia="Times New Roman"/>
          <w:szCs w:val="24"/>
        </w:rPr>
        <w:t>ό πιστεύω ότι κανένας δεν είχε τη δυνατότητα να το δει, να το διαβάσει και πιστεύω ότι θα το δούμε όλοι στις δευτερολογίες.</w:t>
      </w:r>
    </w:p>
    <w:p w14:paraId="4865B27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Ας δούμε, όμως, τι φέρνει η Κυβέρνηση -επιφυλασσόμενοι με τις αλλαγές που κατέθεσε ο Υπουργός-, τι αλλάζει στο υπαίθριο εμπόριο και ποια είναι η λογική της. </w:t>
      </w:r>
    </w:p>
    <w:p w14:paraId="4865B27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λογική που έχει η Κυβέρνηση στο υπαίθριο </w:t>
      </w:r>
      <w:r>
        <w:rPr>
          <w:rFonts w:eastAsia="Times New Roman" w:cs="Times New Roman"/>
          <w:szCs w:val="24"/>
        </w:rPr>
        <w:t>εμπόριο</w:t>
      </w:r>
      <w:r>
        <w:rPr>
          <w:rFonts w:eastAsia="Times New Roman" w:cs="Times New Roman"/>
          <w:szCs w:val="24"/>
        </w:rPr>
        <w:t xml:space="preserve"> είναι να λέει σε όποιον θέλει να μπορεί να κάνε</w:t>
      </w:r>
      <w:r>
        <w:rPr>
          <w:rFonts w:eastAsia="Times New Roman" w:cs="Times New Roman"/>
          <w:szCs w:val="24"/>
        </w:rPr>
        <w:t>ι λαϊκή. Χαρακτηριστικότερο παράδειγμα είναι οι λαϊκές χωρίς μεσάζοντες που ήταν όπλο της Κυβέρνησης πριν τις εκλογές και αποδείχτηκε κατά τη διαδικασία ακρόασης των φορέων ότι όχι μόνο δεν πάνε παραγωγοί εκεί, αλλά είναι απόλυτα ελεγχόμενο και δεν δημιουρ</w:t>
      </w:r>
      <w:r>
        <w:rPr>
          <w:rFonts w:eastAsia="Times New Roman" w:cs="Times New Roman"/>
          <w:szCs w:val="24"/>
        </w:rPr>
        <w:t xml:space="preserve">γεί προϋποθέσεις ούτε ελέγχου ποιότητας, ούτε φορολογικού ελέγχου. Δηλαδή, η Κυβέρνηση τι κάνει; Δημιουργεί λαϊκές παντού </w:t>
      </w:r>
      <w:r>
        <w:rPr>
          <w:rFonts w:eastAsia="Times New Roman" w:cs="Times New Roman"/>
          <w:szCs w:val="24"/>
        </w:rPr>
        <w:lastRenderedPageBreak/>
        <w:t>κάνοντας πια αυτούς τους ανθρώπους, παραγωγούς ή πωλητές, να έχουν επιδοματική πολιτική, δηλαδή να μην υπάρχει μεροκάματο για κανέναν.</w:t>
      </w:r>
      <w:r>
        <w:rPr>
          <w:rFonts w:eastAsia="Times New Roman" w:cs="Times New Roman"/>
          <w:szCs w:val="24"/>
        </w:rPr>
        <w:t xml:space="preserve"> </w:t>
      </w:r>
    </w:p>
    <w:p w14:paraId="4865B27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Τι σημαίνει αυτό; Αυτό σημαίνει ότι ναι μεν λέμε σε αυτούς που τα προηγούμενα χρόνια χρησιμοποιήσαμε για την ανάδειξή μας στην εξουσία, το «κάντε ό,τι θέλετε», αλλά αυτούς τους παραγωγούς και τους πωλητές οι οποίοι πληρώνουν καθημερινά στη λαϊκή και παρά</w:t>
      </w:r>
      <w:r>
        <w:rPr>
          <w:rFonts w:eastAsia="Times New Roman" w:cs="Times New Roman"/>
          <w:szCs w:val="24"/>
        </w:rPr>
        <w:t>γουν</w:t>
      </w:r>
      <w:r>
        <w:rPr>
          <w:rFonts w:eastAsia="Times New Roman" w:cs="Times New Roman"/>
          <w:szCs w:val="24"/>
        </w:rPr>
        <w:t>,</w:t>
      </w:r>
      <w:r>
        <w:rPr>
          <w:rFonts w:eastAsia="Times New Roman" w:cs="Times New Roman"/>
          <w:szCs w:val="24"/>
        </w:rPr>
        <w:t xml:space="preserve"> τους αφήνουμε και τους δίνουμε πια ένα επίδομα, που όπως σας είπαν και οι ίδιοι δεν θα υπάρχει μεροκάματο. </w:t>
      </w:r>
    </w:p>
    <w:p w14:paraId="4865B27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Άρα, η λογική σας είναι -και καταλαβαίνω ότι αυτό το ψηφίζει και η Νέα Δημοκρατία- ότι θέλουν όλοι να έχουν λαϊκές και να μην υπάρχει ανταγωνι</w:t>
      </w:r>
      <w:r>
        <w:rPr>
          <w:rFonts w:eastAsia="Times New Roman" w:cs="Times New Roman"/>
          <w:szCs w:val="24"/>
        </w:rPr>
        <w:t xml:space="preserve">σμός, απλά να υπάρχει ένα επίδομα για αυτούς τους ανθρώπους και κυρίως τους παραγωγούς. </w:t>
      </w:r>
    </w:p>
    <w:p w14:paraId="4865B28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Δεύτερον, σε σχέση με τον Οργανισμό Λαϊκών Αγορών αποδεχτήκαμε και είπαμε καθαρά ότι αυτό που έγινε με τον προηγούμενο νόμο δεν προχωράει, δηλαδή το να πάει στις περιφ</w:t>
      </w:r>
      <w:r>
        <w:rPr>
          <w:rFonts w:eastAsia="Times New Roman" w:cs="Times New Roman"/>
          <w:szCs w:val="24"/>
        </w:rPr>
        <w:t xml:space="preserve">έρειες. Αυτό σημαίνει ότι οι περιφέρειες κάνουν πολιτική με τα λεφτά αυτών που πληρώνουν, δηλαδή οι παραγωγοί και οι πωλητές. Χαρακτηριστικό παράδειγμα είναι η κ. Δούρου όπου έκανε </w:t>
      </w:r>
      <w:r>
        <w:rPr>
          <w:rFonts w:eastAsia="Times New Roman" w:cs="Times New Roman"/>
          <w:szCs w:val="24"/>
        </w:rPr>
        <w:lastRenderedPageBreak/>
        <w:t>ολόκληρη καμπάνια δίνοντας 1 ευρώ –πολύ σωστά- και δεν είπε ούτε μια λέξη γ</w:t>
      </w:r>
      <w:r>
        <w:rPr>
          <w:rFonts w:eastAsia="Times New Roman" w:cs="Times New Roman"/>
          <w:szCs w:val="24"/>
        </w:rPr>
        <w:t>ια το ότι αυτά δεν είναι από την περιφέρεια, αλλά από τα χρήματα που έχουν δώσει ανταποδοτικά οι άνθρωποι που πάνε στις λαϊκές. Δυστυχώς, δεν μπαίνετε στη λογική να αλλάξει αυτό το σύστημα το οποίο θα μπορέσει τα λεφτά τα οποία έχουν ήδη, να τα χρησιμοποιο</w:t>
      </w:r>
      <w:r>
        <w:rPr>
          <w:rFonts w:eastAsia="Times New Roman" w:cs="Times New Roman"/>
          <w:szCs w:val="24"/>
        </w:rPr>
        <w:t xml:space="preserve">ύν ανάλογα, χωρίς μάλιστα να έχουν πλειοψηφία σε αυτό το νέο μοντέλο. </w:t>
      </w:r>
    </w:p>
    <w:p w14:paraId="4865B28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Άρα, δεν μπορούμε να ψηφίσουμε κάτι το οποίο μειώνει το εισόδημα. Υπάρχει αδιαφάνεια στον έλεγχο της ποιότητας και στον φορολογικό έλεγχο. Όπως σας έδειξα, κύριε Υπουργέ και σας κατέθεσ</w:t>
      </w:r>
      <w:r>
        <w:rPr>
          <w:rFonts w:eastAsia="Times New Roman" w:cs="Times New Roman"/>
          <w:szCs w:val="24"/>
        </w:rPr>
        <w:t>α γίνονται και έξω από τις εκκλησίες παζάρια και λαϊκές. Γιατί δεν βάζετε τις εκκλησίες να έχουν και να κάνουν λαϊκές αφού δώσατε σε όλους; Σας κατέθεσα φωτογραφίες. Να κάνουν λαϊκές και οι εκκλησίες, σύμφωνα με τη λογική σας, αφού θα κάνει ο καθένας μια μ</w:t>
      </w:r>
      <w:r>
        <w:rPr>
          <w:rFonts w:eastAsia="Times New Roman" w:cs="Times New Roman"/>
          <w:szCs w:val="24"/>
        </w:rPr>
        <w:t xml:space="preserve">εγάλη λαϊκή. Άρα, δεν μπορούμε να το ψηφίσουμε. </w:t>
      </w:r>
    </w:p>
    <w:p w14:paraId="4865B28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δεύτερος πυλώνας αφορά τα επιμελητήρια. Κύριε Υπουργέ, είστε η μοναδική περίπτωση όπου </w:t>
      </w:r>
      <w:r>
        <w:rPr>
          <w:rFonts w:eastAsia="Times New Roman" w:cs="Times New Roman"/>
          <w:szCs w:val="24"/>
        </w:rPr>
        <w:t xml:space="preserve">δυόμισι </w:t>
      </w:r>
      <w:r>
        <w:rPr>
          <w:rFonts w:eastAsia="Times New Roman" w:cs="Times New Roman"/>
          <w:szCs w:val="24"/>
        </w:rPr>
        <w:t>χρόνια κάνετε διάλογο για να φέρετε νομοθεσία για τα επιμελητήρια και την προηγούμενη εβδομάδα ρώτησα εσάς και</w:t>
      </w:r>
      <w:r>
        <w:rPr>
          <w:rFonts w:eastAsia="Times New Roman" w:cs="Times New Roman"/>
          <w:szCs w:val="24"/>
        </w:rPr>
        <w:t xml:space="preserve"> τον Γενικό Γραμματέα </w:t>
      </w:r>
      <w:r>
        <w:rPr>
          <w:rFonts w:eastAsia="Times New Roman" w:cs="Times New Roman"/>
          <w:szCs w:val="24"/>
        </w:rPr>
        <w:lastRenderedPageBreak/>
        <w:t>και δεν ξέρατε πόσους σταυρούς θα βάλετε. Φέρνετε νομοτεχνική βελτίωση στη δεύτερη ανάγνωση όπου λέτε ότι μετά από δυόμισι χρόνια θα μπορούν και θα γνωρίζουν πια τα επιμελητήρια -που σε είκοσι μέρες κάνουν εκλογές- ότι θα μπορούν να ψ</w:t>
      </w:r>
      <w:r>
        <w:rPr>
          <w:rFonts w:eastAsia="Times New Roman" w:cs="Times New Roman"/>
          <w:szCs w:val="24"/>
        </w:rPr>
        <w:t>ηφίσουν με τρεις σταυρούς. Συγχαρητήρια! Ήταν ένα πολύ μεγάλο επίτευγμα!</w:t>
      </w:r>
    </w:p>
    <w:p w14:paraId="4865B28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Κύριε Υπουργέ, εσείς μιλούσατε για απλή αναλογική στα επιμελητήρια. Αυτό δεν είναι απλή αναλογική. Αυτό είναι πλειοψηφικό το οποίο δεν έχει κα</w:t>
      </w:r>
      <w:r>
        <w:rPr>
          <w:rFonts w:eastAsia="Times New Roman" w:cs="Times New Roman"/>
          <w:szCs w:val="24"/>
        </w:rPr>
        <w:t>μ</w:t>
      </w:r>
      <w:r>
        <w:rPr>
          <w:rFonts w:eastAsia="Times New Roman" w:cs="Times New Roman"/>
          <w:szCs w:val="24"/>
        </w:rPr>
        <w:t>μία σχέση. Αναρωτιέμαι, πώς θα κάνετε απ</w:t>
      </w:r>
      <w:r>
        <w:rPr>
          <w:rFonts w:eastAsia="Times New Roman" w:cs="Times New Roman"/>
          <w:szCs w:val="24"/>
        </w:rPr>
        <w:t xml:space="preserve">λή αναλογική στην τοπική αυτοδιοίκηση ή στις βουλευτικές εκλογές, αλλά στα επιμελητήρια θέλετε πλειοψηφικό; </w:t>
      </w:r>
    </w:p>
    <w:p w14:paraId="4865B28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το είπα και σας το ξαναλέω: Αυτό δεν είναι ρουσφέτι για τον ΣΥΡΙΖΑ. Αυτό εδώ είναι ρουσφέτι σύμπραξης ομάδας της Νέας Δημοκρατίας και του ΣΥΡΙΖ</w:t>
      </w:r>
      <w:r>
        <w:rPr>
          <w:rFonts w:eastAsia="Times New Roman" w:cs="Times New Roman"/>
          <w:szCs w:val="24"/>
        </w:rPr>
        <w:t xml:space="preserve">Α. Γι’ αυτούς το κάνετε αυτό. Αλλιώς, θα φέρνατε την απλή αναλογική, όπως είχατε δεσμευθεί πριν </w:t>
      </w:r>
      <w:r>
        <w:rPr>
          <w:rFonts w:eastAsia="Times New Roman" w:cs="Times New Roman"/>
          <w:szCs w:val="24"/>
        </w:rPr>
        <w:t xml:space="preserve">δυόμισι </w:t>
      </w:r>
      <w:r>
        <w:rPr>
          <w:rFonts w:eastAsia="Times New Roman" w:cs="Times New Roman"/>
          <w:szCs w:val="24"/>
        </w:rPr>
        <w:t xml:space="preserve">χρόνια. </w:t>
      </w:r>
    </w:p>
    <w:p w14:paraId="4865B28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Άρα, πώς γίνεται να ψηφίσουμε κάτι -τους τρεις σταυρούς- το οποίο το φέρνετε μετά από </w:t>
      </w:r>
      <w:r>
        <w:rPr>
          <w:rFonts w:eastAsia="Times New Roman" w:cs="Times New Roman"/>
          <w:szCs w:val="24"/>
        </w:rPr>
        <w:t xml:space="preserve">δυόμισι </w:t>
      </w:r>
      <w:r>
        <w:rPr>
          <w:rFonts w:eastAsia="Times New Roman" w:cs="Times New Roman"/>
          <w:szCs w:val="24"/>
        </w:rPr>
        <w:t xml:space="preserve">χρόνια, μετά από έντονες συζητήσεις και δεν φέρνετε την απλή αναλογική, η οποία ήταν δική σας πρόταση; Αναρωτιέμαι τι είναι αυτό που σας κάνει εδώ </w:t>
      </w:r>
      <w:r>
        <w:rPr>
          <w:rFonts w:eastAsia="Times New Roman" w:cs="Times New Roman"/>
          <w:szCs w:val="24"/>
        </w:rPr>
        <w:lastRenderedPageBreak/>
        <w:t xml:space="preserve">πλειοψηφικό, αλλά στην </w:t>
      </w:r>
      <w:r>
        <w:rPr>
          <w:rFonts w:eastAsia="Times New Roman" w:cs="Times New Roman"/>
          <w:szCs w:val="24"/>
        </w:rPr>
        <w:t xml:space="preserve">τοπική </w:t>
      </w:r>
      <w:r>
        <w:rPr>
          <w:rFonts w:eastAsia="Times New Roman" w:cs="Times New Roman"/>
          <w:szCs w:val="24"/>
        </w:rPr>
        <w:t>αυτοδιοίκηση</w:t>
      </w:r>
      <w:r>
        <w:rPr>
          <w:rFonts w:eastAsia="Times New Roman" w:cs="Times New Roman"/>
          <w:szCs w:val="24"/>
        </w:rPr>
        <w:t xml:space="preserve"> με απλή αναλογική. </w:t>
      </w:r>
    </w:p>
    <w:p w14:paraId="4865B28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Όσον αφορά στα υπόλοιπα θέματα των επιμελητηρί</w:t>
      </w:r>
      <w:r>
        <w:rPr>
          <w:rFonts w:eastAsia="Times New Roman" w:cs="Times New Roman"/>
          <w:szCs w:val="24"/>
        </w:rPr>
        <w:t xml:space="preserve">ων, μειώνετε τον αριθμό μελών του ψηφοδελτίου και στις γυναίκες από το ¼ στο 1/3 του συνολικού αριθμού των υποψηφίων. Δηλαδή, κάτι που ψάχνατε </w:t>
      </w:r>
      <w:r>
        <w:rPr>
          <w:rFonts w:eastAsia="Times New Roman" w:cs="Times New Roman"/>
          <w:szCs w:val="24"/>
        </w:rPr>
        <w:t xml:space="preserve">δυόμισι </w:t>
      </w:r>
      <w:r>
        <w:rPr>
          <w:rFonts w:eastAsia="Times New Roman" w:cs="Times New Roman"/>
          <w:szCs w:val="24"/>
        </w:rPr>
        <w:t xml:space="preserve">χρόνια, το κάνατε στη δεύτερη ανάγνωση. </w:t>
      </w:r>
    </w:p>
    <w:p w14:paraId="4865B28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τρίτο ζήτημα είναι το παρ</w:t>
      </w:r>
      <w:r>
        <w:rPr>
          <w:rFonts w:eastAsia="Times New Roman" w:cs="Times New Roman"/>
          <w:szCs w:val="24"/>
        </w:rPr>
        <w:t>α</w:t>
      </w:r>
      <w:r>
        <w:rPr>
          <w:rFonts w:eastAsia="Times New Roman" w:cs="Times New Roman"/>
          <w:szCs w:val="24"/>
        </w:rPr>
        <w:t>εμπόριο. Νομίζω ότι εδώ είναι το απ</w:t>
      </w:r>
      <w:r>
        <w:rPr>
          <w:rFonts w:eastAsia="Times New Roman" w:cs="Times New Roman"/>
          <w:szCs w:val="24"/>
        </w:rPr>
        <w:t xml:space="preserve">όλυτο </w:t>
      </w:r>
      <w:proofErr w:type="spellStart"/>
      <w:r>
        <w:rPr>
          <w:rFonts w:eastAsia="Times New Roman" w:cs="Times New Roman"/>
          <w:szCs w:val="24"/>
        </w:rPr>
        <w:t>βαφτίσι</w:t>
      </w:r>
      <w:proofErr w:type="spellEnd"/>
      <w:r>
        <w:rPr>
          <w:rFonts w:eastAsia="Times New Roman" w:cs="Times New Roman"/>
          <w:szCs w:val="24"/>
        </w:rPr>
        <w:t xml:space="preserve">. Δεν έχετε κάνει απολύτως τίποτα. Ουσιαστικά δεν θα δουλέψει και το ξέρετε κι εσείς οι ίδιοι. Αλλάζετε απλά τα ονόματα. Μακάρι να δουλέψει, αλλά δεν θα δουλέψει. </w:t>
      </w:r>
    </w:p>
    <w:p w14:paraId="4865B28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-και μου κάνει φοβερή εντύπωση που η Αξιωματική Αντιπολίτευση θα </w:t>
      </w:r>
      <w:r>
        <w:rPr>
          <w:rFonts w:eastAsia="Times New Roman" w:cs="Times New Roman"/>
          <w:szCs w:val="24"/>
        </w:rPr>
        <w:t xml:space="preserve">το ψηφίσει- έχει τέσσερα θέματα. Αρχίζω από τον ΟΒΙ, όπου ο </w:t>
      </w:r>
      <w:r>
        <w:rPr>
          <w:rFonts w:eastAsia="Times New Roman" w:cs="Times New Roman"/>
          <w:szCs w:val="24"/>
        </w:rPr>
        <w:t xml:space="preserve">εισηγητής </w:t>
      </w:r>
      <w:r>
        <w:rPr>
          <w:rFonts w:eastAsia="Times New Roman" w:cs="Times New Roman"/>
          <w:szCs w:val="24"/>
        </w:rPr>
        <w:t xml:space="preserve">της Νέας Δημοκρατίας είπε ότι θα το ψηφίσει. Αναρωτιέμαι τι ψηφίζουμε στον ΟΒΙ. Τι ψηφίζουμε με τη διάταξη αυτή, κύριε Υπουργέ; Ψηφίζουμε ότι όλα φεύγουν. Δεν υπάρχει κανένας έλεγχος σε </w:t>
      </w:r>
      <w:r>
        <w:rPr>
          <w:rFonts w:eastAsia="Times New Roman" w:cs="Times New Roman"/>
          <w:szCs w:val="24"/>
        </w:rPr>
        <w:t xml:space="preserve">έναν Οργανισμό ο οποίος ήταν υπό την εποπτεία της Γενικής Γραμματείας Βιομηχανίας και τώρα η εποπτεία πηγαίνει απευθείας στον αρμόδιο Υπουργό. Για ποιο λόγο; </w:t>
      </w:r>
    </w:p>
    <w:p w14:paraId="4865B28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Ξέρετε, συνάδελφοι του ΣΥΡΙΖΑ, τι σημαίνει ΟΒΙ, πού υπήρξε η διαφωνία και τι σήμερα κάνει την Κυβ</w:t>
      </w:r>
      <w:r>
        <w:rPr>
          <w:rFonts w:eastAsia="Times New Roman" w:cs="Times New Roman"/>
          <w:szCs w:val="24"/>
        </w:rPr>
        <w:t xml:space="preserve">έρνηση να τα αλλάξει όλα αυτά; Μήπως το 2015 υπήρξε δίωξη σε βαθμό κακουργήματος του </w:t>
      </w:r>
      <w:r>
        <w:rPr>
          <w:rFonts w:eastAsia="Times New Roman" w:cs="Times New Roman"/>
          <w:szCs w:val="24"/>
        </w:rPr>
        <w:t>εισαγγελέα</w:t>
      </w:r>
      <w:r>
        <w:rPr>
          <w:rFonts w:eastAsia="Times New Roman" w:cs="Times New Roman"/>
          <w:szCs w:val="24"/>
        </w:rPr>
        <w:t xml:space="preserve">, όπως υπήρξε κι από την προηγούμενη κυβέρνηση; Γι’ αυτό με εντυπωσιάζει αυτό που ψηφίζει η Νέα Δημοκρατία. Ήταν ο μόνος </w:t>
      </w:r>
      <w:r>
        <w:rPr>
          <w:rFonts w:eastAsia="Times New Roman" w:cs="Times New Roman"/>
          <w:szCs w:val="24"/>
        </w:rPr>
        <w:t xml:space="preserve">οργανισμός </w:t>
      </w:r>
      <w:r>
        <w:rPr>
          <w:rFonts w:eastAsia="Times New Roman" w:cs="Times New Roman"/>
          <w:szCs w:val="24"/>
        </w:rPr>
        <w:t>που δεν αποδέχθηκε να γίνει κ</w:t>
      </w:r>
      <w:r>
        <w:rPr>
          <w:rFonts w:eastAsia="Times New Roman" w:cs="Times New Roman"/>
          <w:szCs w:val="24"/>
        </w:rPr>
        <w:t>α</w:t>
      </w:r>
      <w:r>
        <w:rPr>
          <w:rFonts w:eastAsia="Times New Roman" w:cs="Times New Roman"/>
          <w:szCs w:val="24"/>
        </w:rPr>
        <w:t>μ</w:t>
      </w:r>
      <w:r>
        <w:rPr>
          <w:rFonts w:eastAsia="Times New Roman" w:cs="Times New Roman"/>
          <w:szCs w:val="24"/>
        </w:rPr>
        <w:t xml:space="preserve">μία μείωση σε μισθούς. Ήταν ο μόνος </w:t>
      </w:r>
      <w:r>
        <w:rPr>
          <w:rFonts w:eastAsia="Times New Roman" w:cs="Times New Roman"/>
          <w:szCs w:val="24"/>
        </w:rPr>
        <w:t xml:space="preserve">οργανισμός </w:t>
      </w:r>
      <w:r>
        <w:rPr>
          <w:rFonts w:eastAsia="Times New Roman" w:cs="Times New Roman"/>
          <w:szCs w:val="24"/>
        </w:rPr>
        <w:t>ο οποίος δεν αποδέχθηκε να γίνει κα</w:t>
      </w:r>
      <w:r>
        <w:rPr>
          <w:rFonts w:eastAsia="Times New Roman" w:cs="Times New Roman"/>
          <w:szCs w:val="24"/>
        </w:rPr>
        <w:t>μ</w:t>
      </w:r>
      <w:r>
        <w:rPr>
          <w:rFonts w:eastAsia="Times New Roman" w:cs="Times New Roman"/>
          <w:szCs w:val="24"/>
        </w:rPr>
        <w:t>μία μείωση σε μισθούς, όπως έγινε σε όλους τους άλλους υπαλλήλους! Υπάρχει συγκεκριμένη έκθεση γι’ αυτό. Και γι’ αυτό πήγε στο δικαστήριο. Δεν διορίσατε το 2015 τον κ. Μακ</w:t>
      </w:r>
      <w:r>
        <w:rPr>
          <w:rFonts w:eastAsia="Times New Roman" w:cs="Times New Roman"/>
          <w:szCs w:val="24"/>
        </w:rPr>
        <w:t xml:space="preserve">αρονά και τον κ. </w:t>
      </w:r>
      <w:proofErr w:type="spellStart"/>
      <w:r>
        <w:rPr>
          <w:rFonts w:eastAsia="Times New Roman" w:cs="Times New Roman"/>
          <w:szCs w:val="24"/>
        </w:rPr>
        <w:t>Πολυζωγόπουλο</w:t>
      </w:r>
      <w:proofErr w:type="spellEnd"/>
      <w:r>
        <w:rPr>
          <w:rFonts w:eastAsia="Times New Roman" w:cs="Times New Roman"/>
          <w:szCs w:val="24"/>
        </w:rPr>
        <w:t xml:space="preserve">, τους οποίους διώξατε μετά κι έχουν πάει στο Συμβούλιο της Επικρατείας; </w:t>
      </w:r>
    </w:p>
    <w:p w14:paraId="4865B28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Κύριε Υπουργέ, γιατί δεν μας φέρνετε να καταθέσετε τους ισολογισμούς του ΟΒΙ, που δεν υπάρχουν δημόσια; Γιατί δεν τους φέρνετε; Αποδέχεστε, δηλαδή, ΣΥΡΙ</w:t>
      </w:r>
      <w:r>
        <w:rPr>
          <w:rFonts w:eastAsia="Times New Roman" w:cs="Times New Roman"/>
          <w:szCs w:val="24"/>
        </w:rPr>
        <w:t xml:space="preserve">ΖΑ και Νέα Δημοκρατία να μην υπάρχουν μειώσεις, όπως υπήρχαν μειώσεις σε όλους τους άλλους </w:t>
      </w:r>
      <w:r>
        <w:rPr>
          <w:rFonts w:eastAsia="Times New Roman" w:cs="Times New Roman"/>
          <w:szCs w:val="24"/>
        </w:rPr>
        <w:t>οργανισμούς</w:t>
      </w:r>
      <w:r>
        <w:rPr>
          <w:rFonts w:eastAsia="Times New Roman" w:cs="Times New Roman"/>
          <w:szCs w:val="24"/>
        </w:rPr>
        <w:t>;</w:t>
      </w:r>
    </w:p>
    <w:p w14:paraId="4865B28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Δεύτερον, χαιρόμαστε που αλλάζετε -ήταν αίτημά μας- ό,τι είχατε φέρει στο νομοσχέδιο για τις δημόσιες συμβάσεις. Είναι </w:t>
      </w:r>
      <w:r>
        <w:rPr>
          <w:rFonts w:eastAsia="Times New Roman" w:cs="Times New Roman"/>
          <w:szCs w:val="24"/>
        </w:rPr>
        <w:lastRenderedPageBreak/>
        <w:t>πολύ σημαντικό ότι καταλάβατε πως</w:t>
      </w:r>
      <w:r>
        <w:rPr>
          <w:rFonts w:eastAsia="Times New Roman" w:cs="Times New Roman"/>
          <w:szCs w:val="24"/>
        </w:rPr>
        <w:t xml:space="preserve"> δεν μπορεί να προχωρήσει και είναι λάθος.</w:t>
      </w:r>
    </w:p>
    <w:p w14:paraId="4865B28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Πάμε στο άρθρο 101, το οποίο ρυθμίζει θέματα προσωπικού της «Ελληνικής Εταιρείας Επενδύσεων και Εξωτερικού Εμπορίου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w:t>
      </w:r>
      <w:r>
        <w:rPr>
          <w:rFonts w:eastAsia="Times New Roman" w:cs="Times New Roman"/>
          <w:szCs w:val="24"/>
          <w:lang w:val="en-US"/>
        </w:rPr>
        <w:t>E</w:t>
      </w:r>
      <w:r>
        <w:rPr>
          <w:rFonts w:eastAsia="Times New Roman" w:cs="Times New Roman"/>
          <w:szCs w:val="24"/>
          <w:lang w:val="en-US"/>
        </w:rPr>
        <w:t>NTERPRISE</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REECE</w:t>
      </w:r>
      <w:r>
        <w:rPr>
          <w:rFonts w:eastAsia="Times New Roman" w:cs="Times New Roman"/>
          <w:szCs w:val="24"/>
        </w:rPr>
        <w:t>», πρώην ΟΠΕ και «</w:t>
      </w:r>
      <w:r>
        <w:rPr>
          <w:rFonts w:eastAsia="Times New Roman" w:cs="Times New Roman"/>
          <w:szCs w:val="24"/>
          <w:lang w:val="en-US"/>
        </w:rPr>
        <w:t>I</w:t>
      </w:r>
      <w:r>
        <w:rPr>
          <w:rFonts w:eastAsia="Times New Roman" w:cs="Times New Roman"/>
          <w:szCs w:val="24"/>
          <w:lang w:val="en-US"/>
        </w:rPr>
        <w:t>NVEST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REECE</w:t>
      </w:r>
      <w:r>
        <w:rPr>
          <w:rFonts w:eastAsia="Times New Roman" w:cs="Times New Roman"/>
          <w:szCs w:val="24"/>
        </w:rPr>
        <w:t>» ετοιμάζοντας προσλήψεις. Τι λέει η δ</w:t>
      </w:r>
      <w:r>
        <w:rPr>
          <w:rFonts w:eastAsia="Times New Roman" w:cs="Times New Roman"/>
          <w:szCs w:val="24"/>
        </w:rPr>
        <w:t xml:space="preserve">ιάταξη; Λέει ότι θα γίνουν δεκάδες προσλήψεις. Η συνέντευξη που σας είπα -θα το δει η Αξιωματική Αντιπολίτευση και τα υπόλοιπα κόμματα- αλλοιώνει ουσιαστικά το αποτέλεσμα του πίνακα του ΑΣΕΠ. </w:t>
      </w:r>
    </w:p>
    <w:p w14:paraId="4865B28D" w14:textId="77777777" w:rsidR="00666AE2" w:rsidRDefault="00896D7E">
      <w:pPr>
        <w:spacing w:after="0" w:line="600" w:lineRule="auto"/>
        <w:ind w:firstLine="720"/>
        <w:jc w:val="both"/>
        <w:rPr>
          <w:rFonts w:eastAsia="Times New Roman"/>
          <w:szCs w:val="24"/>
        </w:rPr>
      </w:pPr>
      <w:r>
        <w:rPr>
          <w:rFonts w:eastAsia="Times New Roman"/>
          <w:szCs w:val="24"/>
        </w:rPr>
        <w:t xml:space="preserve">Και όχι μόνο αυτό, αλλά η συνέντευξη γίνεται εκ των υστέρων, δεν υπάρχει ένσταση -το γράφει ο νόμος ότι δεν μπορεί να γίνει ένσταση- και τον τελικό έλεγχο νομιμότητας, κύριε Υπουργέ, δεν τον κάνει </w:t>
      </w:r>
      <w:r>
        <w:rPr>
          <w:rFonts w:eastAsia="Times New Roman"/>
          <w:szCs w:val="24"/>
        </w:rPr>
        <w:t>τ</w:t>
      </w:r>
      <w:r>
        <w:rPr>
          <w:rFonts w:eastAsia="Times New Roman"/>
          <w:szCs w:val="24"/>
        </w:rPr>
        <w:t xml:space="preserve">ο ΑΣΕΠ. Με βάση τον νόμο σας τον κάνει το </w:t>
      </w:r>
      <w:r>
        <w:rPr>
          <w:rFonts w:eastAsia="Times New Roman"/>
          <w:szCs w:val="24"/>
        </w:rPr>
        <w:t>διοικητικό συμβο</w:t>
      </w:r>
      <w:r>
        <w:rPr>
          <w:rFonts w:eastAsia="Times New Roman"/>
          <w:szCs w:val="24"/>
        </w:rPr>
        <w:t xml:space="preserve">ύλιο </w:t>
      </w:r>
      <w:r>
        <w:rPr>
          <w:rFonts w:eastAsia="Times New Roman"/>
          <w:szCs w:val="24"/>
        </w:rPr>
        <w:t xml:space="preserve">της εταιρείας. </w:t>
      </w:r>
    </w:p>
    <w:p w14:paraId="4865B28E" w14:textId="77777777" w:rsidR="00666AE2" w:rsidRDefault="00896D7E">
      <w:pPr>
        <w:spacing w:after="0" w:line="600" w:lineRule="auto"/>
        <w:ind w:firstLine="720"/>
        <w:jc w:val="both"/>
        <w:rPr>
          <w:rFonts w:eastAsia="Times New Roman"/>
          <w:szCs w:val="24"/>
        </w:rPr>
      </w:pPr>
      <w:r>
        <w:rPr>
          <w:rFonts w:eastAsia="Times New Roman"/>
          <w:szCs w:val="24"/>
        </w:rPr>
        <w:t xml:space="preserve">Θα το ψηφίσετε αυτό, συνάδελφοι; Θα το ψηφίσετε; </w:t>
      </w:r>
    </w:p>
    <w:p w14:paraId="4865B28F" w14:textId="77777777" w:rsidR="00666AE2" w:rsidRDefault="00896D7E">
      <w:pPr>
        <w:spacing w:after="0" w:line="600" w:lineRule="auto"/>
        <w:ind w:firstLine="720"/>
        <w:jc w:val="both"/>
        <w:rPr>
          <w:rFonts w:eastAsia="Times New Roman"/>
          <w:szCs w:val="24"/>
        </w:rPr>
      </w:pPr>
      <w:r>
        <w:rPr>
          <w:rFonts w:eastAsia="Times New Roman"/>
          <w:szCs w:val="24"/>
        </w:rPr>
        <w:t xml:space="preserve">Ειδική Γραμματεία Διαχείρισης Χρέους: Αντί εβδομήντα εννιά συστήνονται </w:t>
      </w:r>
      <w:proofErr w:type="spellStart"/>
      <w:r>
        <w:rPr>
          <w:rFonts w:eastAsia="Times New Roman"/>
          <w:szCs w:val="24"/>
        </w:rPr>
        <w:t>εκατόν</w:t>
      </w:r>
      <w:proofErr w:type="spellEnd"/>
      <w:r>
        <w:rPr>
          <w:rFonts w:eastAsia="Times New Roman"/>
          <w:szCs w:val="24"/>
        </w:rPr>
        <w:t xml:space="preserve"> δεκαπέντε νέες θέσεις, άρα τριάντα έξι νέες προσλήψεις.</w:t>
      </w:r>
    </w:p>
    <w:p w14:paraId="4865B290" w14:textId="77777777" w:rsidR="00666AE2" w:rsidRDefault="00896D7E">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4865B291"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ΟΔΥΣΣΕΑΣ ΚΩ</w:t>
      </w:r>
      <w:r>
        <w:rPr>
          <w:rFonts w:eastAsia="Times New Roman"/>
          <w:b/>
          <w:szCs w:val="24"/>
        </w:rPr>
        <w:t>ΝΣΤΑΝΤΙΝΟΠΟΥΛΟΣ:</w:t>
      </w:r>
      <w:r>
        <w:rPr>
          <w:rFonts w:eastAsia="Times New Roman"/>
          <w:szCs w:val="24"/>
        </w:rPr>
        <w:t xml:space="preserve"> Αν, κύριε </w:t>
      </w:r>
      <w:proofErr w:type="spellStart"/>
      <w:r>
        <w:rPr>
          <w:rFonts w:eastAsia="Times New Roman"/>
          <w:szCs w:val="24"/>
        </w:rPr>
        <w:t>Γιακουμάτο</w:t>
      </w:r>
      <w:proofErr w:type="spellEnd"/>
      <w:r>
        <w:rPr>
          <w:rFonts w:eastAsia="Times New Roman"/>
          <w:szCs w:val="24"/>
        </w:rPr>
        <w:t xml:space="preserve">, πιστεύετε ότι τριάντα έξι νέες προσλήψεις μπορούν να γίνουν χωρίς ΑΣΕΠ, δικαίωμά σας. Εμείς δεν πιστεύουμε σε αυτό. </w:t>
      </w:r>
    </w:p>
    <w:p w14:paraId="4865B292" w14:textId="77777777" w:rsidR="00666AE2" w:rsidRDefault="00896D7E">
      <w:pPr>
        <w:spacing w:after="0" w:line="600" w:lineRule="auto"/>
        <w:ind w:firstLine="720"/>
        <w:jc w:val="both"/>
        <w:rPr>
          <w:rFonts w:eastAsia="Times New Roman"/>
          <w:szCs w:val="24"/>
        </w:rPr>
      </w:pPr>
      <w:r>
        <w:rPr>
          <w:rFonts w:eastAsia="Times New Roman"/>
          <w:b/>
          <w:szCs w:val="24"/>
        </w:rPr>
        <w:t>ΔΗΜΟΣ ΠΑΠΑΔΗΜΗΤΡΙΟΥ (Υπουργός Οικονομίας και Ανάπτυξης):</w:t>
      </w:r>
      <w:r>
        <w:rPr>
          <w:rFonts w:eastAsia="Times New Roman"/>
          <w:szCs w:val="24"/>
        </w:rPr>
        <w:t xml:space="preserve"> Γίνεται με το ΑΣΕΠ.</w:t>
      </w:r>
    </w:p>
    <w:p w14:paraId="4865B293" w14:textId="77777777" w:rsidR="00666AE2" w:rsidRDefault="00896D7E">
      <w:pPr>
        <w:spacing w:after="0" w:line="600" w:lineRule="auto"/>
        <w:ind w:firstLine="720"/>
        <w:jc w:val="both"/>
        <w:rPr>
          <w:rFonts w:eastAsia="Times New Roman"/>
          <w:szCs w:val="24"/>
        </w:rPr>
      </w:pPr>
      <w:r>
        <w:rPr>
          <w:rFonts w:eastAsia="Times New Roman"/>
          <w:b/>
          <w:szCs w:val="24"/>
        </w:rPr>
        <w:t>ΟΔΥΣΣΕΑΣ ΚΩΝΣΤΑΝΤΙΝΟΠΟΥ</w:t>
      </w:r>
      <w:r>
        <w:rPr>
          <w:rFonts w:eastAsia="Times New Roman"/>
          <w:b/>
          <w:szCs w:val="24"/>
        </w:rPr>
        <w:t>ΛΟΣ:</w:t>
      </w:r>
      <w:r>
        <w:rPr>
          <w:rFonts w:eastAsia="Times New Roman"/>
          <w:szCs w:val="24"/>
        </w:rPr>
        <w:t xml:space="preserve"> Δεν γίνεται. Δείτε το σας παρακαλώ. Η Ειδική Γραμματεία Διαχείρισης Χρέους... </w:t>
      </w:r>
    </w:p>
    <w:p w14:paraId="4865B294" w14:textId="77777777" w:rsidR="00666AE2" w:rsidRDefault="00896D7E">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Αποσπασμένοι δεν είναι;</w:t>
      </w:r>
    </w:p>
    <w:p w14:paraId="4865B295" w14:textId="77777777" w:rsidR="00666AE2" w:rsidRDefault="00896D7E">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Όχι, δεν είναι αποσπασμένοι. Και θα σας πω γιατί δεν είναι αποσπασμένοι, κύριε </w:t>
      </w:r>
      <w:proofErr w:type="spellStart"/>
      <w:r>
        <w:rPr>
          <w:rFonts w:eastAsia="Times New Roman"/>
          <w:szCs w:val="24"/>
        </w:rPr>
        <w:t>Γιακουμάτο</w:t>
      </w:r>
      <w:proofErr w:type="spellEnd"/>
      <w:r>
        <w:rPr>
          <w:rFonts w:eastAsia="Times New Roman"/>
          <w:szCs w:val="24"/>
        </w:rPr>
        <w:t>. Με βάσ</w:t>
      </w:r>
      <w:r>
        <w:rPr>
          <w:rFonts w:eastAsia="Times New Roman"/>
          <w:szCs w:val="24"/>
        </w:rPr>
        <w:t xml:space="preserve">η τον νόμο που έχει ψηφίσει και η Νέα Δημοκρατία, αν χρειάζεται να υπάρξουν αποσπασμένοι ή μετατάξεις, δεν χρειάζεται σύσταση οργανικών θέσεων, γιατί φεύγουν από τον έναν </w:t>
      </w:r>
      <w:r>
        <w:rPr>
          <w:rFonts w:eastAsia="Times New Roman"/>
          <w:szCs w:val="24"/>
        </w:rPr>
        <w:t xml:space="preserve">οργανισμό </w:t>
      </w:r>
      <w:r>
        <w:rPr>
          <w:rFonts w:eastAsia="Times New Roman"/>
          <w:szCs w:val="24"/>
        </w:rPr>
        <w:t xml:space="preserve">και πηγαίνουν στον άλλον </w:t>
      </w:r>
      <w:r>
        <w:rPr>
          <w:rFonts w:eastAsia="Times New Roman"/>
          <w:szCs w:val="24"/>
        </w:rPr>
        <w:t>οργανισμό</w:t>
      </w:r>
      <w:r>
        <w:rPr>
          <w:rFonts w:eastAsia="Times New Roman"/>
          <w:szCs w:val="24"/>
        </w:rPr>
        <w:t>. Άρα, δεν χρειάζεται σύσταση νέων οργανι</w:t>
      </w:r>
      <w:r>
        <w:rPr>
          <w:rFonts w:eastAsia="Times New Roman"/>
          <w:szCs w:val="24"/>
        </w:rPr>
        <w:t>κών θέσεων με βάση τον νόμο του κ. Μητσοτάκη.</w:t>
      </w:r>
    </w:p>
    <w:p w14:paraId="4865B296" w14:textId="77777777" w:rsidR="00666AE2" w:rsidRDefault="00896D7E">
      <w:pPr>
        <w:spacing w:after="0" w:line="600" w:lineRule="auto"/>
        <w:ind w:firstLine="720"/>
        <w:jc w:val="both"/>
        <w:rPr>
          <w:rFonts w:eastAsia="Times New Roman"/>
          <w:szCs w:val="24"/>
        </w:rPr>
      </w:pPr>
      <w:r>
        <w:rPr>
          <w:rFonts w:eastAsia="Times New Roman"/>
          <w:szCs w:val="24"/>
        </w:rPr>
        <w:t>Αφού, λοιπόν, συστήνονται νέες θέσεις…</w:t>
      </w:r>
    </w:p>
    <w:p w14:paraId="4865B297" w14:textId="77777777" w:rsidR="00666AE2" w:rsidRDefault="00896D7E">
      <w:pPr>
        <w:spacing w:after="0"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Μετατάξεις χρειάζονται.</w:t>
      </w:r>
    </w:p>
    <w:p w14:paraId="4865B298"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Οι μετατάξεις είναι άλλο πράγμα. Εδώ λέει «συστήνονται νέες θέσεις». Άρα, με βάση τον νόμο που έχει ψηφίσει ο κ. Μητσοτάκης, δεν χρειάζεται να συστήνονται νέες θέσεις εργασίας, χρειάζεται να γίνονται απλώς μετατάξεις με τον κωδικό. </w:t>
      </w:r>
    </w:p>
    <w:p w14:paraId="4865B299" w14:textId="77777777" w:rsidR="00666AE2" w:rsidRDefault="00896D7E">
      <w:pPr>
        <w:spacing w:after="0" w:line="600" w:lineRule="auto"/>
        <w:ind w:firstLine="720"/>
        <w:jc w:val="both"/>
        <w:rPr>
          <w:rFonts w:eastAsia="Times New Roman"/>
          <w:szCs w:val="24"/>
        </w:rPr>
      </w:pPr>
      <w:r>
        <w:rPr>
          <w:rFonts w:eastAsia="Times New Roman"/>
          <w:szCs w:val="24"/>
        </w:rPr>
        <w:t>Εδώ, όμως, το παιχνίδι</w:t>
      </w:r>
      <w:r>
        <w:rPr>
          <w:rFonts w:eastAsia="Times New Roman"/>
          <w:szCs w:val="24"/>
        </w:rPr>
        <w:t xml:space="preserve"> είναι ότι δεν θα ζητηθεί κανένας να πάει στις μετατάξεις και στις αποσπάσεις και θα μπουν νέοι, τριάντα πέντε, στον Οργανισμό Διαχείρισης Ιδιωτικού Χρέους, όπως έγινε και με τους ενενήντα πέντε. Αυτή είναι η πραγματικότητα.</w:t>
      </w:r>
    </w:p>
    <w:p w14:paraId="4865B29A" w14:textId="77777777" w:rsidR="00666AE2" w:rsidRDefault="00896D7E">
      <w:pPr>
        <w:spacing w:after="0" w:line="600" w:lineRule="auto"/>
        <w:ind w:firstLine="720"/>
        <w:jc w:val="both"/>
        <w:rPr>
          <w:rFonts w:eastAsia="Times New Roman"/>
          <w:szCs w:val="24"/>
        </w:rPr>
      </w:pPr>
      <w:r>
        <w:rPr>
          <w:rFonts w:eastAsia="Times New Roman"/>
          <w:szCs w:val="24"/>
        </w:rPr>
        <w:t>Το άρθρο 104 αφορά τον Συνήγορο</w:t>
      </w:r>
      <w:r>
        <w:rPr>
          <w:rFonts w:eastAsia="Times New Roman"/>
          <w:szCs w:val="24"/>
        </w:rPr>
        <w:t xml:space="preserve"> του Καταναλωτή. Εδώ γίνεται το εξής: Μετατρέπει το επιστημονικό προσωπικό, το οποίο θεωρώ ότι χρειάζεται ο Συνήγορος του Καταναλωτή -γι’ αυτό είναι ο Συνήγορος του Καταναλωτή- και βγάζει κι έναν οδηγό. Δηλαδή, μετατρέπουμε έναν τριτοβάθμιας εκπαίδευσης με</w:t>
      </w:r>
      <w:r>
        <w:rPr>
          <w:rFonts w:eastAsia="Times New Roman"/>
          <w:szCs w:val="24"/>
        </w:rPr>
        <w:t xml:space="preserve">ταπτυχιακό σε οδηγό γιατί πρέπει κάποιος να είναι οδηγός. Πείτε μου, ο Συνήγορος του Καταναλωτή χρειάζεται οδηγό; Σας ρωτώ. Χρειάζεται διοικητικούς ή επιπλέον υπαλλήλους; </w:t>
      </w:r>
    </w:p>
    <w:p w14:paraId="4865B29B" w14:textId="77777777" w:rsidR="00666AE2" w:rsidRDefault="00896D7E">
      <w:pPr>
        <w:spacing w:after="0" w:line="600" w:lineRule="auto"/>
        <w:ind w:firstLine="720"/>
        <w:jc w:val="both"/>
        <w:rPr>
          <w:rFonts w:eastAsia="Times New Roman"/>
          <w:szCs w:val="24"/>
        </w:rPr>
      </w:pPr>
      <w:r>
        <w:rPr>
          <w:rFonts w:eastAsia="Times New Roman"/>
          <w:szCs w:val="24"/>
        </w:rPr>
        <w:t>Άρα, εμείς, κύριε Υπουργέ, δεν σας ζητάμε να μην κάνετε προσλήψεις, αλλά να τις κάνε</w:t>
      </w:r>
      <w:r>
        <w:rPr>
          <w:rFonts w:eastAsia="Times New Roman"/>
          <w:szCs w:val="24"/>
        </w:rPr>
        <w:t>τε με βάση τους κανόνες. Δεν μπο</w:t>
      </w:r>
      <w:r>
        <w:rPr>
          <w:rFonts w:eastAsia="Times New Roman"/>
          <w:szCs w:val="24"/>
        </w:rPr>
        <w:lastRenderedPageBreak/>
        <w:t xml:space="preserve">ρεί να αποφασίζει και να επικυρώνει τον οριστικό πίνακα </w:t>
      </w:r>
      <w:proofErr w:type="spellStart"/>
      <w:r>
        <w:rPr>
          <w:rFonts w:eastAsia="Times New Roman"/>
          <w:szCs w:val="24"/>
        </w:rPr>
        <w:t>προσληπτέων</w:t>
      </w:r>
      <w:proofErr w:type="spellEnd"/>
      <w:r>
        <w:rPr>
          <w:rFonts w:eastAsia="Times New Roman"/>
          <w:szCs w:val="24"/>
        </w:rPr>
        <w:t xml:space="preserve"> το Διοικητικό Συμβούλιο και όχι </w:t>
      </w:r>
      <w:r>
        <w:rPr>
          <w:rFonts w:eastAsia="Times New Roman"/>
          <w:szCs w:val="24"/>
        </w:rPr>
        <w:t>τ</w:t>
      </w:r>
      <w:r>
        <w:rPr>
          <w:rFonts w:eastAsia="Times New Roman"/>
          <w:szCs w:val="24"/>
        </w:rPr>
        <w:t xml:space="preserve">ο ΑΣΕΠ. Δεν μπορεί να υπάρχει συνέντευξη αφού πάει ο πίνακας στον ΑΣΕΠ και μετά η συνέντευξη να αλλάζει τα δεδομένα και να </w:t>
      </w:r>
      <w:r>
        <w:rPr>
          <w:rFonts w:eastAsia="Times New Roman"/>
          <w:szCs w:val="24"/>
        </w:rPr>
        <w:t>μην πηγαίνει στο τέλος. Εμείς, βέβαια, διαφωνούμε με τη συνέντευξη. Δεν καταλαβαίνω γιατί πρέπει να υπάρχει. Είναι δυνατόν, όμως, να αλλάζει η συνέντευξη τα κριτήρια; Πώς το αποδέχεστε αυτό; Γιατί να μην πηγαίνει ο τελικός πίνακας στο ΑΣΕΠ και να υπάρχει δ</w:t>
      </w:r>
      <w:r>
        <w:rPr>
          <w:rFonts w:eastAsia="Times New Roman"/>
          <w:szCs w:val="24"/>
        </w:rPr>
        <w:t xml:space="preserve">ικαίωμα ένστασης; Γιατί να μην υπάρχει δικαίωμα ένστασης; </w:t>
      </w:r>
    </w:p>
    <w:p w14:paraId="4865B29C" w14:textId="77777777" w:rsidR="00666AE2" w:rsidRDefault="00896D7E">
      <w:pPr>
        <w:spacing w:after="0" w:line="600" w:lineRule="auto"/>
        <w:ind w:firstLine="720"/>
        <w:jc w:val="both"/>
        <w:rPr>
          <w:rFonts w:eastAsia="Times New Roman"/>
          <w:szCs w:val="24"/>
        </w:rPr>
      </w:pPr>
      <w:r>
        <w:rPr>
          <w:rFonts w:eastAsia="Times New Roman"/>
          <w:szCs w:val="24"/>
        </w:rPr>
        <w:t>Άρα, κυρίες και κύριοι συνάδελφοι, με βάση τη λογική την οποία διέπει και τους τέσσερις πυλώνες του νομοσχεδίου, οι οποίοι έχουν να κάνουν με επιδοματική πολιτική, αδιαφάνεια και έλλειψη ελέγχου σε</w:t>
      </w:r>
      <w:r>
        <w:rPr>
          <w:rFonts w:eastAsia="Times New Roman"/>
          <w:szCs w:val="24"/>
        </w:rPr>
        <w:t xml:space="preserve"> όλη αυτήν τη διαδικασία και με τις προτάσεις που καταθέσαμε </w:t>
      </w:r>
      <w:r>
        <w:rPr>
          <w:rFonts w:eastAsia="Times New Roman"/>
          <w:szCs w:val="24"/>
        </w:rPr>
        <w:t xml:space="preserve">όπου </w:t>
      </w:r>
      <w:r>
        <w:rPr>
          <w:rFonts w:eastAsia="Times New Roman"/>
          <w:szCs w:val="24"/>
        </w:rPr>
        <w:t>τις περισσότερες δεν τις έχετε αποδεχθεί, εμείς θα καταψηφίσουμε το νομοσχέδιο.</w:t>
      </w:r>
    </w:p>
    <w:p w14:paraId="4865B29D" w14:textId="77777777" w:rsidR="00666AE2" w:rsidRDefault="00896D7E">
      <w:pPr>
        <w:spacing w:after="0" w:line="600" w:lineRule="auto"/>
        <w:ind w:firstLine="720"/>
        <w:jc w:val="both"/>
        <w:rPr>
          <w:rFonts w:eastAsia="Times New Roman"/>
          <w:szCs w:val="24"/>
        </w:rPr>
      </w:pPr>
      <w:r>
        <w:rPr>
          <w:rFonts w:eastAsia="Times New Roman"/>
          <w:szCs w:val="24"/>
        </w:rPr>
        <w:t>Σας ευχαριστώ.</w:t>
      </w:r>
    </w:p>
    <w:p w14:paraId="4865B29E"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κύριε Κωνσταντινόπουλε.</w:t>
      </w:r>
    </w:p>
    <w:p w14:paraId="4865B29F" w14:textId="77777777" w:rsidR="00666AE2" w:rsidRDefault="00896D7E">
      <w:pPr>
        <w:spacing w:after="0" w:line="600" w:lineRule="auto"/>
        <w:ind w:firstLine="720"/>
        <w:jc w:val="both"/>
        <w:rPr>
          <w:rFonts w:eastAsia="Times New Roman"/>
          <w:szCs w:val="24"/>
        </w:rPr>
      </w:pPr>
      <w:r>
        <w:rPr>
          <w:rFonts w:eastAsia="Times New Roman"/>
          <w:szCs w:val="24"/>
        </w:rPr>
        <w:t xml:space="preserve">Προχωρούμε με τον </w:t>
      </w:r>
      <w:r>
        <w:rPr>
          <w:rFonts w:eastAsia="Times New Roman"/>
          <w:szCs w:val="24"/>
        </w:rPr>
        <w:t>ειδικό αγορη</w:t>
      </w:r>
      <w:r>
        <w:rPr>
          <w:rFonts w:eastAsia="Times New Roman"/>
          <w:szCs w:val="24"/>
        </w:rPr>
        <w:t xml:space="preserve">τή </w:t>
      </w:r>
      <w:r>
        <w:rPr>
          <w:rFonts w:eastAsia="Times New Roman"/>
          <w:szCs w:val="24"/>
        </w:rPr>
        <w:t xml:space="preserve">από τη Χρυσή Αυγή τον συνάδελφο κ. Ιωάννη </w:t>
      </w:r>
      <w:proofErr w:type="spellStart"/>
      <w:r>
        <w:rPr>
          <w:rFonts w:eastAsia="Times New Roman"/>
          <w:szCs w:val="24"/>
        </w:rPr>
        <w:t>Σαχινίδη</w:t>
      </w:r>
      <w:proofErr w:type="spellEnd"/>
      <w:r>
        <w:rPr>
          <w:rFonts w:eastAsia="Times New Roman"/>
          <w:szCs w:val="24"/>
        </w:rPr>
        <w:t>.</w:t>
      </w:r>
    </w:p>
    <w:p w14:paraId="4865B2A0"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Σαχινίδη</w:t>
      </w:r>
      <w:proofErr w:type="spellEnd"/>
      <w:r>
        <w:rPr>
          <w:rFonts w:eastAsia="Times New Roman"/>
          <w:szCs w:val="24"/>
        </w:rPr>
        <w:t>, έχετε τον λόγο.</w:t>
      </w:r>
    </w:p>
    <w:p w14:paraId="4865B2A1" w14:textId="77777777" w:rsidR="00666AE2" w:rsidRDefault="00896D7E">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 </w:t>
      </w:r>
    </w:p>
    <w:p w14:paraId="4865B2A2" w14:textId="77777777" w:rsidR="00666AE2" w:rsidRDefault="00896D7E">
      <w:pPr>
        <w:spacing w:after="0" w:line="600" w:lineRule="auto"/>
        <w:ind w:firstLine="720"/>
        <w:jc w:val="both"/>
        <w:rPr>
          <w:rFonts w:eastAsia="Times New Roman"/>
          <w:szCs w:val="24"/>
        </w:rPr>
      </w:pPr>
      <w:r>
        <w:rPr>
          <w:rFonts w:eastAsia="Times New Roman"/>
          <w:szCs w:val="24"/>
        </w:rPr>
        <w:t xml:space="preserve">Έχετε ανάγει ως </w:t>
      </w:r>
      <w:r>
        <w:rPr>
          <w:rFonts w:eastAsia="Times New Roman"/>
          <w:szCs w:val="24"/>
        </w:rPr>
        <w:t xml:space="preserve">συγκυβέρνηση </w:t>
      </w:r>
      <w:r>
        <w:rPr>
          <w:rFonts w:eastAsia="Times New Roman"/>
          <w:szCs w:val="24"/>
        </w:rPr>
        <w:t>τη λέξη «αλληλεγγύη» σε επιστήμη. Μας κάνει τρομερή εντύπωση ότι δεν υπάρχει σχέδιο νό</w:t>
      </w:r>
      <w:r>
        <w:rPr>
          <w:rFonts w:eastAsia="Times New Roman"/>
          <w:szCs w:val="24"/>
        </w:rPr>
        <w:t>μου, δεν υπάρχει τροπολογία μέσα στην οποία να μην συμπεριλαμβάνεται αυτή η λέξη. Το θέμα είναι, όμως, γιατί τη χρησιμοποιείτε.</w:t>
      </w:r>
    </w:p>
    <w:p w14:paraId="4865B2A3" w14:textId="77777777" w:rsidR="00666AE2" w:rsidRDefault="00896D7E">
      <w:pPr>
        <w:spacing w:after="0" w:line="600" w:lineRule="auto"/>
        <w:ind w:firstLine="720"/>
        <w:jc w:val="both"/>
        <w:rPr>
          <w:rFonts w:eastAsia="Times New Roman" w:cs="Times New Roman"/>
          <w:szCs w:val="24"/>
        </w:rPr>
      </w:pPr>
      <w:proofErr w:type="spellStart"/>
      <w:r>
        <w:rPr>
          <w:rFonts w:eastAsia="Times New Roman" w:cs="Times New Roman"/>
          <w:szCs w:val="24"/>
        </w:rPr>
        <w:t>Φτωχοποιήσατε</w:t>
      </w:r>
      <w:proofErr w:type="spellEnd"/>
      <w:r>
        <w:rPr>
          <w:rFonts w:eastAsia="Times New Roman" w:cs="Times New Roman"/>
          <w:szCs w:val="24"/>
        </w:rPr>
        <w:t xml:space="preserve">, εξαθλιώσατε, ξεπουλάτε τα πάντα, για να έχετε αντικείμενο πάνω στο οποίο θα μπορέσετε να βασίσετε την </w:t>
      </w:r>
      <w:proofErr w:type="spellStart"/>
      <w:r>
        <w:rPr>
          <w:rFonts w:eastAsia="Times New Roman" w:cs="Times New Roman"/>
          <w:szCs w:val="24"/>
        </w:rPr>
        <w:t>αριστεροσύνη</w:t>
      </w:r>
      <w:proofErr w:type="spellEnd"/>
      <w:r>
        <w:rPr>
          <w:rFonts w:eastAsia="Times New Roman" w:cs="Times New Roman"/>
          <w:szCs w:val="24"/>
        </w:rPr>
        <w:t xml:space="preserve"> σας, μια </w:t>
      </w:r>
      <w:proofErr w:type="spellStart"/>
      <w:r>
        <w:rPr>
          <w:rFonts w:eastAsia="Times New Roman" w:cs="Times New Roman"/>
          <w:szCs w:val="24"/>
        </w:rPr>
        <w:t>αριστεροσύνη</w:t>
      </w:r>
      <w:proofErr w:type="spellEnd"/>
      <w:r>
        <w:rPr>
          <w:rFonts w:eastAsia="Times New Roman" w:cs="Times New Roman"/>
          <w:szCs w:val="24"/>
        </w:rPr>
        <w:t xml:space="preserve"> την οποία η Νέα Δημοκρατία την έχει υιοθετήσει γιατί βλέπει ότι πουλάει.</w:t>
      </w:r>
    </w:p>
    <w:p w14:paraId="4865B2A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Τι κάνετε, λοιπόν; Όπως είπα, </w:t>
      </w:r>
      <w:proofErr w:type="spellStart"/>
      <w:r>
        <w:rPr>
          <w:rFonts w:eastAsia="Times New Roman" w:cs="Times New Roman"/>
          <w:szCs w:val="24"/>
        </w:rPr>
        <w:t>φτωχοποιήσατε</w:t>
      </w:r>
      <w:proofErr w:type="spellEnd"/>
      <w:r>
        <w:rPr>
          <w:rFonts w:eastAsia="Times New Roman" w:cs="Times New Roman"/>
          <w:szCs w:val="24"/>
        </w:rPr>
        <w:t xml:space="preserve"> και εξαθλιώσατε τον ελληνικό λαό και έρχεστε να νομοθετήσετε, βάζοντας τη λέξη «αλληλεγγύη» παντού. Τι σ</w:t>
      </w:r>
      <w:r>
        <w:rPr>
          <w:rFonts w:eastAsia="Times New Roman" w:cs="Times New Roman"/>
          <w:szCs w:val="24"/>
        </w:rPr>
        <w:t xml:space="preserve">υμβαίνει, όμως, με αυτό; Θα το αναφέρω στα άρθρα 19 και 37. </w:t>
      </w:r>
    </w:p>
    <w:p w14:paraId="4865B2A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Αυτό που ακούσαμε από τους φορείς ήταν η καθολική απαίτηση για επανασύσταση του </w:t>
      </w:r>
      <w:r>
        <w:rPr>
          <w:rFonts w:eastAsia="Times New Roman" w:cs="Times New Roman"/>
          <w:szCs w:val="24"/>
        </w:rPr>
        <w:t xml:space="preserve">οργανισμού </w:t>
      </w:r>
      <w:r>
        <w:rPr>
          <w:rFonts w:eastAsia="Times New Roman" w:cs="Times New Roman"/>
          <w:szCs w:val="24"/>
        </w:rPr>
        <w:t>ο οποίος καταργήθηκε το 2014. Εάν θέλετε, φέρτε με υπουργική τροπολογία, κύριε Υπουργέ, την επανασύσταση</w:t>
      </w:r>
      <w:r>
        <w:rPr>
          <w:rFonts w:eastAsia="Times New Roman" w:cs="Times New Roman"/>
          <w:szCs w:val="24"/>
        </w:rPr>
        <w:t xml:space="preserve"> του </w:t>
      </w:r>
      <w:r>
        <w:rPr>
          <w:rFonts w:eastAsia="Times New Roman" w:cs="Times New Roman"/>
          <w:szCs w:val="24"/>
        </w:rPr>
        <w:t xml:space="preserve">οργανισμού </w:t>
      </w:r>
      <w:r>
        <w:rPr>
          <w:rFonts w:eastAsia="Times New Roman" w:cs="Times New Roman"/>
          <w:szCs w:val="24"/>
        </w:rPr>
        <w:t xml:space="preserve">και εμείς ως Χρυσή Αυγή δεσμευόμαστε ότι θα την υπερψηφίσουμε και όχι με </w:t>
      </w:r>
      <w:r>
        <w:rPr>
          <w:rFonts w:eastAsia="Times New Roman" w:cs="Times New Roman"/>
          <w:szCs w:val="24"/>
        </w:rPr>
        <w:lastRenderedPageBreak/>
        <w:t xml:space="preserve">κόλπα και τερτίπια, μετά την επίσκεψή σας στην Αμερική -του κυρίου Πρωθυπουργού- και τις </w:t>
      </w:r>
      <w:proofErr w:type="spellStart"/>
      <w:r>
        <w:rPr>
          <w:rFonts w:eastAsia="Times New Roman" w:cs="Times New Roman"/>
          <w:szCs w:val="24"/>
        </w:rPr>
        <w:t>αμερικανιές</w:t>
      </w:r>
      <w:proofErr w:type="spellEnd"/>
      <w:r>
        <w:rPr>
          <w:rFonts w:eastAsia="Times New Roman" w:cs="Times New Roman"/>
          <w:szCs w:val="24"/>
        </w:rPr>
        <w:t xml:space="preserve"> που μάθατε με τον καλό και τον κακό αστυνόμο να καταθέτετε βουλευτ</w:t>
      </w:r>
      <w:r>
        <w:rPr>
          <w:rFonts w:eastAsia="Times New Roman" w:cs="Times New Roman"/>
          <w:szCs w:val="24"/>
        </w:rPr>
        <w:t>ικές τροπολογίες, οι οποίες δεν γίνονται δεκτές, για να έχετε μια δικαιολογία απέναντι στο ψηφοθηρικό σας κοινό, να λέτε «Εμείς δεν θέλαμε, αλλά θέλαμε». Τι ακριβώς συμβαίνει;</w:t>
      </w:r>
    </w:p>
    <w:p w14:paraId="4865B2A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Έχω στα χέρια μου το υπόμνημα από την Πανελλήνια Ομοσπονδία Συλλόγων Παραγωγών Α</w:t>
      </w:r>
      <w:r>
        <w:rPr>
          <w:rFonts w:eastAsia="Times New Roman" w:cs="Times New Roman"/>
          <w:szCs w:val="24"/>
        </w:rPr>
        <w:t xml:space="preserve">γροτικών Προϊόντων Πολιτών Λαϊκών Αγορών, την οποία και στηρίζουμε απόλυτα. Τι λέει; Καταργήθηκαν οι Οργανισμοί Λαϊκών Αγορών Αττικής και Θεσσαλονίκης άνευ λόγου και αιτίας. Οι </w:t>
      </w:r>
      <w:r>
        <w:rPr>
          <w:rFonts w:eastAsia="Times New Roman" w:cs="Times New Roman"/>
          <w:szCs w:val="24"/>
        </w:rPr>
        <w:t>οργανισμοί</w:t>
      </w:r>
      <w:r>
        <w:rPr>
          <w:rFonts w:eastAsia="Times New Roman" w:cs="Times New Roman"/>
          <w:szCs w:val="24"/>
        </w:rPr>
        <w:t xml:space="preserve"> αυτοί, ως γνωστόν, ήταν οικονομικά ανεξάρτητοι από τον κρατικό προϋπ</w:t>
      </w:r>
      <w:r>
        <w:rPr>
          <w:rFonts w:eastAsia="Times New Roman" w:cs="Times New Roman"/>
          <w:szCs w:val="24"/>
        </w:rPr>
        <w:t>ολογισμό και δεν επιβάρυναν ούτε με ένα ευρώ τον Έλληνα φορολογούμενο.</w:t>
      </w:r>
    </w:p>
    <w:p w14:paraId="4865B2A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τη μεταφορά, μάλιστα, των αρμοδιοτήτων των λαϊκών αγορών στις περιφέρεις, με τον ν</w:t>
      </w:r>
      <w:r>
        <w:rPr>
          <w:rFonts w:eastAsia="Times New Roman" w:cs="Times New Roman"/>
          <w:szCs w:val="24"/>
        </w:rPr>
        <w:t>.</w:t>
      </w:r>
      <w:r>
        <w:rPr>
          <w:rFonts w:eastAsia="Times New Roman" w:cs="Times New Roman"/>
          <w:szCs w:val="24"/>
        </w:rPr>
        <w:t>4264/2014 μεταφέρθηκε ένας μεγάλος όγκος επιπλέον εργασιών σε αυτές -στις περιφέρεις δηλαδή- οι οπο</w:t>
      </w:r>
      <w:r>
        <w:rPr>
          <w:rFonts w:eastAsia="Times New Roman" w:cs="Times New Roman"/>
          <w:szCs w:val="24"/>
        </w:rPr>
        <w:t>ίες αδυνατούν να διαχειριστούν, με αποτέλεσμα να υπάρχει επιπλέον δυσλειτουργία στις λαϊκές αγορές και μια αναποτελεσματικότητα.</w:t>
      </w:r>
    </w:p>
    <w:p w14:paraId="4865B2A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το «ημερήσιο ανταποδοτικό δικαίωμα». Το «ημερήσιο δικαίωμα» εδώ και ογδόντα ολόκληρα χρόνια, κύριε Υπουργέ, το κατέβ</w:t>
      </w:r>
      <w:r>
        <w:rPr>
          <w:rFonts w:eastAsia="Times New Roman" w:cs="Times New Roman"/>
          <w:szCs w:val="24"/>
        </w:rPr>
        <w:t>αλαν οι παραγωγοί μόνο τις ημέρες που προσέρχονταν στις λαϊκές αγορές. Με τον νέο νόμο υποχρεώνονται να πληρώνουν δικαίωμα</w:t>
      </w:r>
      <w:r>
        <w:rPr>
          <w:rFonts w:eastAsia="Times New Roman" w:cs="Times New Roman"/>
          <w:szCs w:val="24"/>
        </w:rPr>
        <w:t>,</w:t>
      </w:r>
      <w:r>
        <w:rPr>
          <w:rFonts w:eastAsia="Times New Roman" w:cs="Times New Roman"/>
          <w:szCs w:val="24"/>
        </w:rPr>
        <w:t xml:space="preserve"> έρθουν δεν έρθουν στη λαϊκή, για όλες τις ημέρες που αναγράφονται στην άδεια και μέχρι το 80% κάθε μήνα.</w:t>
      </w:r>
    </w:p>
    <w:p w14:paraId="4865B2A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Όμως, αυτό δεν ανταποκρίνετ</w:t>
      </w:r>
      <w:r>
        <w:rPr>
          <w:rFonts w:eastAsia="Times New Roman" w:cs="Times New Roman"/>
          <w:szCs w:val="24"/>
        </w:rPr>
        <w:t xml:space="preserve">αι στη φύση του παραγωγού, ο οποίος αντιμετωπίζει καιρικές και καλλιεργητικές αντιξοότητες. Πρέπει, λοιπόν, να αποδίδουν δικαίωμα μόνον για τις ημέρες που προσέρχονται. </w:t>
      </w:r>
    </w:p>
    <w:p w14:paraId="4865B2A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Σχετικά με το ημερήσιο τέλος και το ανταποδοτικό υπάρχει μια αναφορά ότι με την κατάργ</w:t>
      </w:r>
      <w:r>
        <w:rPr>
          <w:rFonts w:eastAsia="Times New Roman" w:cs="Times New Roman"/>
          <w:szCs w:val="24"/>
        </w:rPr>
        <w:t>ηση των Οργανισμών Λαϊκών Αγορών τα αποθεματικά τους, τα οποία ήταν 16 εκατομμύρια για την Αττική και 5 εκατομμύρια ευρώ για τη Θεσσαλονίκη, μεταφέρθηκαν σε έναν ειδικό λογαριασμό των περιφερειών.</w:t>
      </w:r>
    </w:p>
    <w:p w14:paraId="4865B2A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Ωστόσο, το έργο που επιτελείται για λογαριασμό των λαϊκών α</w:t>
      </w:r>
      <w:r>
        <w:rPr>
          <w:rFonts w:eastAsia="Times New Roman" w:cs="Times New Roman"/>
          <w:szCs w:val="24"/>
        </w:rPr>
        <w:t xml:space="preserve">γορών, είναι αντιστρόφως ανάλογο προς τα ποσά αυτά. </w:t>
      </w:r>
    </w:p>
    <w:p w14:paraId="4865B2A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Υπάρχει μια παροιμία στον λαό μας, ότι «Στο σπίτι του κρεμασμένου δεν μιλάμε για σκοινί». Ακούσαμε προηγουμένως </w:t>
      </w:r>
      <w:r>
        <w:rPr>
          <w:rFonts w:eastAsia="Times New Roman" w:cs="Times New Roman"/>
          <w:szCs w:val="24"/>
        </w:rPr>
        <w:lastRenderedPageBreak/>
        <w:t xml:space="preserve">από τον </w:t>
      </w:r>
      <w:r>
        <w:rPr>
          <w:rFonts w:eastAsia="Times New Roman" w:cs="Times New Roman"/>
          <w:szCs w:val="24"/>
        </w:rPr>
        <w:t xml:space="preserve">εισηγητή </w:t>
      </w:r>
      <w:r>
        <w:rPr>
          <w:rFonts w:eastAsia="Times New Roman" w:cs="Times New Roman"/>
          <w:szCs w:val="24"/>
        </w:rPr>
        <w:t>του ΠΑΣΟΚ αναφορά σε αυτό το ποσό. Γιατί δεν αναφέρετε τα 11 εκατομμύρια ε</w:t>
      </w:r>
      <w:r>
        <w:rPr>
          <w:rFonts w:eastAsia="Times New Roman" w:cs="Times New Roman"/>
          <w:szCs w:val="24"/>
        </w:rPr>
        <w:t xml:space="preserve">υρώ -το είπα στις </w:t>
      </w:r>
      <w:r>
        <w:rPr>
          <w:rFonts w:eastAsia="Times New Roman" w:cs="Times New Roman"/>
          <w:szCs w:val="24"/>
        </w:rPr>
        <w:t xml:space="preserve">επιτροπές </w:t>
      </w:r>
      <w:r>
        <w:rPr>
          <w:rFonts w:eastAsia="Times New Roman" w:cs="Times New Roman"/>
          <w:szCs w:val="24"/>
        </w:rPr>
        <w:t xml:space="preserve">και δεν το ανέφερε κανένα άλλο κόμμα- που χάθηκαν επί υπουργίας του κ. Βενιζέλου από το αποθεματικό των λαϊκών στα </w:t>
      </w:r>
      <w:r>
        <w:rPr>
          <w:rFonts w:eastAsia="Times New Roman" w:cs="Times New Roman"/>
          <w:szCs w:val="24"/>
          <w:lang w:val="en-US"/>
        </w:rPr>
        <w:t>PSA</w:t>
      </w:r>
      <w:r>
        <w:rPr>
          <w:rFonts w:eastAsia="Times New Roman" w:cs="Times New Roman"/>
          <w:szCs w:val="24"/>
        </w:rPr>
        <w:t>; Αλήθεια, έχετε κάνει τίποτα για να δείτε τι έγινε με αυτό;</w:t>
      </w:r>
    </w:p>
    <w:p w14:paraId="4865B2A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αναφέρεται ότι σε περίπτωση -και αυτό πρέ</w:t>
      </w:r>
      <w:r>
        <w:rPr>
          <w:rFonts w:eastAsia="Times New Roman" w:cs="Times New Roman"/>
          <w:szCs w:val="24"/>
        </w:rPr>
        <w:t>πει να το λάβετε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κύριε Υπουργέ- που αποθεματικά ποσά παραμένουν αδιάθετα στους λογαριασμούς των περιφερειών και δεν διατίθενται ανταποδοτικά για τρία έτη, θα πρέπει να επιστρέφονται σε αυτούς που τα απέδωσαν, δηλαδή στους πωλητές.</w:t>
      </w:r>
      <w:r>
        <w:rPr>
          <w:rFonts w:eastAsia="Times New Roman" w:cs="Times New Roman"/>
          <w:szCs w:val="24"/>
        </w:rPr>
        <w:t xml:space="preserve"> </w:t>
      </w:r>
    </w:p>
    <w:p w14:paraId="4865B2A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Ένα πάγιο αίτημα, ακόμη, είναι η μεταβίβαση της αδείας, που αναφέρεται στο άρθρο 23. Στο άρθρο 23</w:t>
      </w:r>
      <w:r>
        <w:rPr>
          <w:rFonts w:eastAsia="Times New Roman" w:cs="Times New Roman"/>
          <w:szCs w:val="24"/>
        </w:rPr>
        <w:t>,</w:t>
      </w:r>
      <w:r>
        <w:rPr>
          <w:rFonts w:eastAsia="Times New Roman" w:cs="Times New Roman"/>
          <w:szCs w:val="24"/>
        </w:rPr>
        <w:t xml:space="preserve"> υπάρχει μια πρόβλεψη όπου λέει ότι δικαίωμα μεταβίβασης της άδειας υπάρχει μόνο σε περίπτωση θανάτου του κατόχου της ή σε περίπτωση αναπηρίας του κατόχου σ</w:t>
      </w:r>
      <w:r>
        <w:rPr>
          <w:rFonts w:eastAsia="Times New Roman" w:cs="Times New Roman"/>
          <w:szCs w:val="24"/>
        </w:rPr>
        <w:t>ε ποσοστό αναπηρίας 67%.</w:t>
      </w:r>
    </w:p>
    <w:p w14:paraId="4865B2A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Πάγιο αίτημα των πωλητών λαϊκών αγορών είναι να μπορεί αυτή η άδεια να μεταβιβάζεται σε πρώτου βαθμού συγγενείς, όχι όπως αναφέρεται στο ίδιο άρθρο στην παράγραφο 3, αλλά εξ ολοκλήρου και εσαεί. Διότι δεν μπορεί ένας άνθρωπος ο οπο</w:t>
      </w:r>
      <w:r>
        <w:rPr>
          <w:rFonts w:eastAsia="Times New Roman" w:cs="Times New Roman"/>
          <w:szCs w:val="24"/>
        </w:rPr>
        <w:t xml:space="preserve">ίος </w:t>
      </w:r>
      <w:r>
        <w:rPr>
          <w:rFonts w:eastAsia="Times New Roman" w:cs="Times New Roman"/>
          <w:szCs w:val="24"/>
        </w:rPr>
        <w:lastRenderedPageBreak/>
        <w:t xml:space="preserve">έχει επενδύσει και έχει φτιάξει μια επιχείρηση, έχει αγοράσει ένα αυτοκίνητο για να μεταφέρει τα εμπορεύματά του στις λαϊκές, έχει φτιάξει πάγκους, έχει επενδύσει σε εμπόρευμα, να μην μπορεί αυτήν την επιχείρηση να τη μεταβιβάσει στα παιδιά του. Είναι </w:t>
      </w:r>
      <w:r>
        <w:rPr>
          <w:rFonts w:eastAsia="Times New Roman" w:cs="Times New Roman"/>
          <w:szCs w:val="24"/>
        </w:rPr>
        <w:t>αδιανόητο.</w:t>
      </w:r>
    </w:p>
    <w:p w14:paraId="4865B2B0" w14:textId="77777777" w:rsidR="00666AE2" w:rsidRDefault="00896D7E">
      <w:pPr>
        <w:spacing w:after="0" w:line="600" w:lineRule="auto"/>
        <w:ind w:firstLine="720"/>
        <w:jc w:val="both"/>
        <w:rPr>
          <w:rFonts w:eastAsia="Times New Roman"/>
          <w:szCs w:val="24"/>
        </w:rPr>
      </w:pPr>
      <w:r>
        <w:rPr>
          <w:rFonts w:eastAsia="Times New Roman"/>
          <w:szCs w:val="24"/>
        </w:rPr>
        <w:t xml:space="preserve">Θα αναφερθώ τώρα στο άρθρο 19. Στο συγκεκριμένο άρθρο η παράγραφος ε΄ είναι κατάπτυστη και θα σας εξηγήσω το γιατί, κύριε Υπουργέ. Υπάρχει μια πρόβλεψη, η οποία κατ’ </w:t>
      </w:r>
      <w:proofErr w:type="spellStart"/>
      <w:r>
        <w:rPr>
          <w:rFonts w:eastAsia="Times New Roman"/>
          <w:szCs w:val="24"/>
        </w:rPr>
        <w:t>ουσίαν</w:t>
      </w:r>
      <w:proofErr w:type="spellEnd"/>
      <w:r>
        <w:rPr>
          <w:rFonts w:eastAsia="Times New Roman"/>
          <w:szCs w:val="24"/>
        </w:rPr>
        <w:t xml:space="preserve"> ανοίγει την πόρτα για να δοθούν άδειες για λαϊκές αγορές σε λαθρομετανάσ</w:t>
      </w:r>
      <w:r>
        <w:rPr>
          <w:rFonts w:eastAsia="Times New Roman"/>
          <w:szCs w:val="24"/>
        </w:rPr>
        <w:t xml:space="preserve">τες, διότι ακριβώς στην παράγραφο ε΄ υπάρχει το διαζευκτικό «ή» και αναφέρει, «άτομα τα οποία διαμένουν σε καταυλισμούς ή </w:t>
      </w:r>
      <w:proofErr w:type="spellStart"/>
      <w:r>
        <w:rPr>
          <w:rFonts w:eastAsia="Times New Roman"/>
          <w:szCs w:val="24"/>
        </w:rPr>
        <w:t>Ρομά</w:t>
      </w:r>
      <w:proofErr w:type="spellEnd"/>
      <w:r>
        <w:rPr>
          <w:rFonts w:eastAsia="Times New Roman"/>
          <w:szCs w:val="24"/>
        </w:rPr>
        <w:t xml:space="preserve">». Άρα, τι συμβαίνει; Θέλετε να δώσετε, κύριε Υπουργέ, άδεια και στους λαθρομετανάστες; </w:t>
      </w:r>
    </w:p>
    <w:p w14:paraId="4865B2B1" w14:textId="77777777" w:rsidR="00666AE2" w:rsidRDefault="00896D7E">
      <w:pPr>
        <w:spacing w:after="0" w:line="600" w:lineRule="auto"/>
        <w:ind w:firstLine="720"/>
        <w:jc w:val="both"/>
        <w:rPr>
          <w:rFonts w:eastAsia="Times New Roman"/>
          <w:szCs w:val="24"/>
        </w:rPr>
      </w:pPr>
      <w:r>
        <w:rPr>
          <w:rFonts w:eastAsia="Times New Roman"/>
          <w:szCs w:val="24"/>
        </w:rPr>
        <w:t>Να περάσουμε στο άρθρο 37. Εδώ υπάρχει μι</w:t>
      </w:r>
      <w:r>
        <w:rPr>
          <w:rFonts w:eastAsia="Times New Roman"/>
          <w:szCs w:val="24"/>
        </w:rPr>
        <w:t xml:space="preserve">α διαφορετική, αρνητική υπόσταση σχετικά με τις προτεινόμενες διατάξεις και ειδικότερα αυτές οι οποίες αναφέρονται στην </w:t>
      </w:r>
      <w:proofErr w:type="spellStart"/>
      <w:r>
        <w:rPr>
          <w:rFonts w:eastAsia="Times New Roman"/>
          <w:szCs w:val="24"/>
        </w:rPr>
        <w:t>αδειοδότηση</w:t>
      </w:r>
      <w:proofErr w:type="spellEnd"/>
      <w:r>
        <w:rPr>
          <w:rFonts w:eastAsia="Times New Roman"/>
          <w:szCs w:val="24"/>
        </w:rPr>
        <w:t xml:space="preserve"> άσκησης υπαίθριου εμπορίου, αλλά και στην εισαγωγή του θεσμού των αγορών των καταναλωτών. Συλλογικότητες, λοιπόν, όπως ανέφε</w:t>
      </w:r>
      <w:r>
        <w:rPr>
          <w:rFonts w:eastAsia="Times New Roman"/>
          <w:szCs w:val="24"/>
        </w:rPr>
        <w:t xml:space="preserve">ρα και πριν -αν δεν υπήρχε αλληλεγγύη και συλλογικότητες, δεν θα είχατε λόγο ύπαρξης η Αριστερά- οι οποίες θα </w:t>
      </w:r>
      <w:r>
        <w:rPr>
          <w:rFonts w:eastAsia="Times New Roman"/>
          <w:szCs w:val="24"/>
        </w:rPr>
        <w:lastRenderedPageBreak/>
        <w:t>μπορούν να δημιουργούν υπαίθριες αγορές, σύμφωνα με τον προτεινόμενο θεσμό των αγορών καταναλωτών. Σκοπός αυτών των αγορών προβά</w:t>
      </w:r>
      <w:r>
        <w:rPr>
          <w:rFonts w:eastAsia="Times New Roman"/>
          <w:szCs w:val="24"/>
        </w:rPr>
        <w:t>λ</w:t>
      </w:r>
      <w:r>
        <w:rPr>
          <w:rFonts w:eastAsia="Times New Roman"/>
          <w:szCs w:val="24"/>
        </w:rPr>
        <w:t>λει η ανάπτυξη τω</w:t>
      </w:r>
      <w:r>
        <w:rPr>
          <w:rFonts w:eastAsia="Times New Roman"/>
          <w:szCs w:val="24"/>
        </w:rPr>
        <w:t xml:space="preserve">ν αλληλέγγυων δράσεων μέσω της ενεργούς συμμετοχής των πολιτών σε εθελοντικές δράσεις και </w:t>
      </w:r>
      <w:r>
        <w:rPr>
          <w:rFonts w:eastAsia="Times New Roman"/>
          <w:szCs w:val="24"/>
        </w:rPr>
        <w:t>μη κερδοσκοπικούς οργανισμούς</w:t>
      </w:r>
      <w:r>
        <w:rPr>
          <w:rFonts w:eastAsia="Times New Roman"/>
          <w:szCs w:val="24"/>
        </w:rPr>
        <w:t xml:space="preserve">. Αλήθεια, τόση ανιδιοτέλεια; Πώς γίνεται αυτό; Πέστε μου και εξηγήστε μου. </w:t>
      </w:r>
    </w:p>
    <w:p w14:paraId="4865B2B2" w14:textId="77777777" w:rsidR="00666AE2" w:rsidRDefault="00896D7E">
      <w:pPr>
        <w:spacing w:after="0" w:line="600" w:lineRule="auto"/>
        <w:ind w:firstLine="720"/>
        <w:jc w:val="both"/>
        <w:rPr>
          <w:rFonts w:eastAsia="Times New Roman"/>
          <w:szCs w:val="24"/>
        </w:rPr>
      </w:pPr>
      <w:r>
        <w:rPr>
          <w:rFonts w:eastAsia="Times New Roman"/>
          <w:szCs w:val="24"/>
        </w:rPr>
        <w:t>Μάλιστα, το ρωτήσαμε και στους φορείς, οι οποίοι είχαν έρθει</w:t>
      </w:r>
      <w:r>
        <w:rPr>
          <w:rFonts w:eastAsia="Times New Roman"/>
          <w:szCs w:val="24"/>
        </w:rPr>
        <w:t xml:space="preserve"> γι</w:t>
      </w:r>
      <w:r>
        <w:rPr>
          <w:rFonts w:eastAsia="Times New Roman"/>
          <w:szCs w:val="24"/>
        </w:rPr>
        <w:t>’</w:t>
      </w:r>
      <w:r>
        <w:rPr>
          <w:rFonts w:eastAsia="Times New Roman"/>
          <w:szCs w:val="24"/>
        </w:rPr>
        <w:t xml:space="preserve"> αυτές τις αγορές και η απάντησή τους ήταν ότι οι συγκεκριμένοι παραγωγοί δεν έχουν πρόσβαση στις λαϊκές αγορές. Γιατί δεν δίνετε άδεια σε αυτούς τους παραγωγούς να μπορούν να έχουν πρόσβαση στις λαϊκές αγορές, ούτως ώστε να μπορούν να δίνουν τα </w:t>
      </w:r>
      <w:r>
        <w:rPr>
          <w:rFonts w:eastAsia="Times New Roman"/>
          <w:szCs w:val="24"/>
        </w:rPr>
        <w:t xml:space="preserve">προϊόντα τους σε πολύ χαμηλότερη τιμή -κάτι που θα ωφελήσει και τους καταναλωτές- και μπαίνουν στην μέση οι αλληλέγγυοι, οι οποίοι θα έχουν κάποια έξοδα για τη φύλαξη των εμπορευμάτων, οι οποίοι θα έχουν κάποια έξοδα για να νοικιάζουν χώρους, οι οποίοι θα </w:t>
      </w:r>
      <w:r>
        <w:rPr>
          <w:rFonts w:eastAsia="Times New Roman"/>
          <w:szCs w:val="24"/>
        </w:rPr>
        <w:t>έχουν κάποια έξοδα για να μπορούν να μετακινηθούν και να πάνε στις λαϊκές;</w:t>
      </w:r>
    </w:p>
    <w:p w14:paraId="4865B2B3" w14:textId="77777777" w:rsidR="00666AE2" w:rsidRDefault="00896D7E">
      <w:pPr>
        <w:spacing w:after="0" w:line="600" w:lineRule="auto"/>
        <w:ind w:firstLine="720"/>
        <w:jc w:val="both"/>
        <w:rPr>
          <w:rFonts w:eastAsia="Times New Roman"/>
          <w:szCs w:val="24"/>
        </w:rPr>
      </w:pPr>
      <w:r>
        <w:rPr>
          <w:rFonts w:eastAsia="Times New Roman"/>
          <w:szCs w:val="24"/>
        </w:rPr>
        <w:t xml:space="preserve">Δεν μας πείθετε ότι υπάρχει τόση ανιδιοτέλεια αυτήν τη στιγμή στην Αριστερά. Δεν υπάρχει εμπορική δραστηριότητα, η οποία δεν μπορεί να έχει κέρδος. Οι άνθρωποι που ασχολούνται </w:t>
      </w:r>
      <w:r>
        <w:rPr>
          <w:rFonts w:eastAsia="Times New Roman"/>
          <w:szCs w:val="24"/>
        </w:rPr>
        <w:lastRenderedPageBreak/>
        <w:t>με το</w:t>
      </w:r>
      <w:r>
        <w:rPr>
          <w:rFonts w:eastAsia="Times New Roman"/>
          <w:szCs w:val="24"/>
        </w:rPr>
        <w:t xml:space="preserve"> εμπόριο, το κάνουν βιοποριστικά. Έρχεστε εσείς και με πρόσχημα την αλληλεγγύη, αφού </w:t>
      </w:r>
      <w:proofErr w:type="spellStart"/>
      <w:r>
        <w:rPr>
          <w:rFonts w:eastAsia="Times New Roman"/>
          <w:szCs w:val="24"/>
        </w:rPr>
        <w:t>φτωχοποιήσατε</w:t>
      </w:r>
      <w:proofErr w:type="spellEnd"/>
      <w:r>
        <w:rPr>
          <w:rFonts w:eastAsia="Times New Roman"/>
          <w:szCs w:val="24"/>
        </w:rPr>
        <w:t xml:space="preserve"> και εξαθλιώσατε, όπως σας είπα επανειλημμένα, τον ελληνικό λαό, θέλετε να επιβάλετε μια αλληλεγγύη στα πρότυπα του μπολσεβικισμού. Δεν θα περάσουν όλα αυτά.</w:t>
      </w:r>
    </w:p>
    <w:p w14:paraId="4865B2B4" w14:textId="77777777" w:rsidR="00666AE2" w:rsidRDefault="00896D7E">
      <w:pPr>
        <w:spacing w:after="0" w:line="600" w:lineRule="auto"/>
        <w:ind w:firstLine="720"/>
        <w:jc w:val="both"/>
        <w:rPr>
          <w:rFonts w:eastAsia="Times New Roman"/>
          <w:szCs w:val="24"/>
        </w:rPr>
      </w:pPr>
      <w:r>
        <w:rPr>
          <w:rFonts w:eastAsia="Times New Roman"/>
          <w:szCs w:val="24"/>
        </w:rPr>
        <w:t>Η συγκεκριμέν</w:t>
      </w:r>
      <w:r>
        <w:rPr>
          <w:rFonts w:eastAsia="Times New Roman"/>
          <w:szCs w:val="24"/>
        </w:rPr>
        <w:t>η</w:t>
      </w:r>
      <w:r>
        <w:rPr>
          <w:rFonts w:eastAsia="Times New Roman"/>
          <w:szCs w:val="24"/>
        </w:rPr>
        <w:t xml:space="preserve"> αγορά, λοιπόν, θα οργανώνεται μόνο με πρωτοβουλία φορέων πολιτών - καταναλωτών και συνεταιρισμών - καταναλωτών και κοινωνικών συνεταιριστικών επιχειρήσεων και φορέων πολιτών με νομική υπόσταση. Μια από τις βασικές προϋποθέσεις για τους φορεί</w:t>
      </w:r>
      <w:r>
        <w:rPr>
          <w:rFonts w:eastAsia="Times New Roman"/>
          <w:szCs w:val="24"/>
        </w:rPr>
        <w:t>ς οι οποίοι θα υποβάλουν αίτημα για σύσταση αγοράς καταναλωτή, είναι ο σκοπός τους να μην είναι κερδοσκοπικός, αλλά να έχουν στόχο την αλληλεγγύη προς τους πολίτες που αντιμετωπίζουν δυσκολίες επιβίωσης ανεξαρτήτως φύλου, ηλικίας, εθνικότητας, αναπηρίας, π</w:t>
      </w:r>
      <w:r>
        <w:rPr>
          <w:rFonts w:eastAsia="Times New Roman"/>
          <w:szCs w:val="24"/>
        </w:rPr>
        <w:t xml:space="preserve">εποιθήσεων, σεξουαλικού προσανατολισμού, αλλά και κάθε μορφής διάκρισης. Διάκριση ακόμα και στις άδειες των λαϊκών; </w:t>
      </w:r>
    </w:p>
    <w:p w14:paraId="4865B2B5" w14:textId="77777777" w:rsidR="00666AE2" w:rsidRDefault="00896D7E">
      <w:pPr>
        <w:spacing w:after="0" w:line="600" w:lineRule="auto"/>
        <w:ind w:firstLine="720"/>
        <w:jc w:val="both"/>
        <w:rPr>
          <w:rFonts w:eastAsia="Times New Roman"/>
          <w:szCs w:val="24"/>
        </w:rPr>
      </w:pPr>
      <w:r>
        <w:rPr>
          <w:rFonts w:eastAsia="Times New Roman"/>
          <w:szCs w:val="24"/>
        </w:rPr>
        <w:t>Μεταξύ των άλλων προτεινόμενων ρυθμίσεων ενοποιούνται οι προϋποθέσεις χορήγησης και ανανέωσης των αδειών για υπαίθριο εμπόριο, πλανόδιο ή σ</w:t>
      </w:r>
      <w:r>
        <w:rPr>
          <w:rFonts w:eastAsia="Times New Roman"/>
          <w:szCs w:val="24"/>
        </w:rPr>
        <w:t>τάσιμο στις λαϊκές και κατά συνέπεια</w:t>
      </w:r>
      <w:r>
        <w:rPr>
          <w:rFonts w:eastAsia="Times New Roman"/>
          <w:szCs w:val="24"/>
        </w:rPr>
        <w:t xml:space="preserve">, </w:t>
      </w:r>
      <w:r>
        <w:rPr>
          <w:rFonts w:eastAsia="Times New Roman"/>
          <w:szCs w:val="24"/>
        </w:rPr>
        <w:t xml:space="preserve">τα δικαιολογητικά που πιστοποιούν την ιδιότητα, ειδικά </w:t>
      </w:r>
      <w:r>
        <w:rPr>
          <w:rFonts w:eastAsia="Times New Roman"/>
          <w:szCs w:val="24"/>
        </w:rPr>
        <w:lastRenderedPageBreak/>
        <w:t>των παραγωγών. Δίνεται η ευκαιρία σε άτομα που ανήκουν σε αυτές τις ειδικές ομάδες πληθυσμού, να καταστούν οικονομικά ενεργοί</w:t>
      </w:r>
      <w:r>
        <w:rPr>
          <w:rFonts w:eastAsia="Times New Roman"/>
          <w:szCs w:val="24"/>
        </w:rPr>
        <w:t>,</w:t>
      </w:r>
      <w:r>
        <w:rPr>
          <w:rFonts w:eastAsia="Times New Roman"/>
          <w:szCs w:val="24"/>
        </w:rPr>
        <w:t xml:space="preserve"> λαμβάνοντας άδεια υπαίθριων εμπορικώ</w:t>
      </w:r>
      <w:r>
        <w:rPr>
          <w:rFonts w:eastAsia="Times New Roman"/>
          <w:szCs w:val="24"/>
        </w:rPr>
        <w:t>ν δραστηριοτήτων</w:t>
      </w:r>
      <w:r>
        <w:rPr>
          <w:rFonts w:eastAsia="Times New Roman"/>
          <w:szCs w:val="24"/>
        </w:rPr>
        <w:t>,</w:t>
      </w:r>
      <w:r>
        <w:rPr>
          <w:rFonts w:eastAsia="Times New Roman"/>
          <w:szCs w:val="24"/>
        </w:rPr>
        <w:t xml:space="preserve"> μέσω ενός συστήματος </w:t>
      </w:r>
      <w:proofErr w:type="spellStart"/>
      <w:r>
        <w:rPr>
          <w:rFonts w:eastAsia="Times New Roman"/>
          <w:szCs w:val="24"/>
        </w:rPr>
        <w:t>αδειοδότησης</w:t>
      </w:r>
      <w:proofErr w:type="spellEnd"/>
      <w:r>
        <w:rPr>
          <w:rFonts w:eastAsia="Times New Roman"/>
          <w:szCs w:val="24"/>
        </w:rPr>
        <w:t>, το οποίο θα λαμβάνει υπόψη του κυρίως κοινωνικά κριτήρια.</w:t>
      </w:r>
    </w:p>
    <w:p w14:paraId="4865B2B6" w14:textId="77777777" w:rsidR="00666AE2" w:rsidRDefault="00896D7E">
      <w:pPr>
        <w:spacing w:after="0" w:line="600" w:lineRule="auto"/>
        <w:ind w:firstLine="720"/>
        <w:jc w:val="both"/>
        <w:rPr>
          <w:rFonts w:eastAsia="Times New Roman"/>
          <w:szCs w:val="24"/>
        </w:rPr>
      </w:pPr>
      <w:r>
        <w:rPr>
          <w:rFonts w:eastAsia="Times New Roman"/>
          <w:szCs w:val="24"/>
        </w:rPr>
        <w:t>Με αυτές, λοιπόν, τις διατάξεις του προτεινόμενου άρθρου 37 ανοίγετε, πραγματικά, την είσοδο στην οικονομική δραστηριότητα και των λαθρομεταναστώ</w:t>
      </w:r>
      <w:r>
        <w:rPr>
          <w:rFonts w:eastAsia="Times New Roman"/>
          <w:szCs w:val="24"/>
        </w:rPr>
        <w:t xml:space="preserve">ν, όπως ανέφερα πριν, υπό τον μανδύα των ευπαθών ομάδων και των συλλογικοτήτων και αλληλέγγυων πολιτών. </w:t>
      </w:r>
    </w:p>
    <w:p w14:paraId="4865B2B7" w14:textId="77777777" w:rsidR="00666AE2" w:rsidRDefault="00896D7E">
      <w:pPr>
        <w:spacing w:after="0" w:line="600" w:lineRule="auto"/>
        <w:ind w:firstLine="720"/>
        <w:jc w:val="both"/>
        <w:rPr>
          <w:rFonts w:eastAsia="Times New Roman"/>
          <w:szCs w:val="24"/>
        </w:rPr>
      </w:pPr>
      <w:r>
        <w:rPr>
          <w:rFonts w:eastAsia="Times New Roman"/>
          <w:szCs w:val="24"/>
        </w:rPr>
        <w:t>Εδώ εισάγεται ο θεσμός των αγορών και ορίζονται οι φορείς λειτουργίας αυτών. Οι συμμετέχοντες και ο τρόπος διεξαγωγής πλέον αυτών των συλλογικοτήτων θα</w:t>
      </w:r>
      <w:r>
        <w:rPr>
          <w:rFonts w:eastAsia="Times New Roman"/>
          <w:szCs w:val="24"/>
        </w:rPr>
        <w:t xml:space="preserve"> μπορούν να δημιουργούν υπαίθριες αγορές, όπως προβλέπει ο εισαγόμενος με την προτεινόμενη διάταξη θεσμός των αγορών των καταναλωτών, σκοπός των οποίων, όπως ανέφερα και πριν, είναι η ανάπτυξη καταναλωτικής συνείδησης και αλληλέγγυων δράσεων.</w:t>
      </w:r>
    </w:p>
    <w:p w14:paraId="4865B2B8" w14:textId="77777777" w:rsidR="00666AE2" w:rsidRDefault="00896D7E">
      <w:pPr>
        <w:spacing w:after="0" w:line="600" w:lineRule="auto"/>
        <w:ind w:firstLine="720"/>
        <w:jc w:val="both"/>
        <w:rPr>
          <w:rFonts w:eastAsia="Times New Roman"/>
          <w:szCs w:val="24"/>
        </w:rPr>
      </w:pPr>
      <w:r>
        <w:rPr>
          <w:rFonts w:eastAsia="Times New Roman"/>
          <w:szCs w:val="24"/>
        </w:rPr>
        <w:t>Να περάσουμε,</w:t>
      </w:r>
      <w:r>
        <w:rPr>
          <w:rFonts w:eastAsia="Times New Roman"/>
          <w:szCs w:val="24"/>
        </w:rPr>
        <w:t xml:space="preserve"> όμως, και στο άρθρο 19</w:t>
      </w:r>
      <w:r>
        <w:rPr>
          <w:rFonts w:eastAsia="Times New Roman"/>
          <w:szCs w:val="24"/>
        </w:rPr>
        <w:t>,</w:t>
      </w:r>
      <w:r>
        <w:rPr>
          <w:rFonts w:eastAsia="Times New Roman"/>
          <w:szCs w:val="24"/>
        </w:rPr>
        <w:t xml:space="preserve"> που σας ανέφερα. Μου έκανε τρομερή εντύπωση </w:t>
      </w:r>
      <w:r>
        <w:rPr>
          <w:rFonts w:eastAsia="Times New Roman"/>
          <w:szCs w:val="24"/>
        </w:rPr>
        <w:t xml:space="preserve">ότι </w:t>
      </w:r>
      <w:r>
        <w:rPr>
          <w:rFonts w:eastAsia="Times New Roman"/>
          <w:szCs w:val="24"/>
        </w:rPr>
        <w:t>στην ακρόαση των φο</w:t>
      </w:r>
      <w:r>
        <w:rPr>
          <w:rFonts w:eastAsia="Times New Roman"/>
          <w:szCs w:val="24"/>
        </w:rPr>
        <w:lastRenderedPageBreak/>
        <w:t xml:space="preserve">ρέων, όπου ενώ είχατε καλέσει δύο διαφορετικούς εκπροσώπους των </w:t>
      </w:r>
      <w:proofErr w:type="spellStart"/>
      <w:r>
        <w:rPr>
          <w:rFonts w:eastAsia="Times New Roman"/>
          <w:szCs w:val="24"/>
        </w:rPr>
        <w:t>Ρομά</w:t>
      </w:r>
      <w:proofErr w:type="spellEnd"/>
      <w:r>
        <w:rPr>
          <w:rFonts w:eastAsia="Times New Roman"/>
          <w:szCs w:val="24"/>
        </w:rPr>
        <w:t>, δεν μίλησε κανένας από αυτούς, διότι από ό,τι φάνηκε</w:t>
      </w:r>
      <w:r>
        <w:rPr>
          <w:rFonts w:eastAsia="Times New Roman"/>
          <w:szCs w:val="24"/>
        </w:rPr>
        <w:t>,</w:t>
      </w:r>
      <w:r>
        <w:rPr>
          <w:rFonts w:eastAsia="Times New Roman"/>
          <w:szCs w:val="24"/>
        </w:rPr>
        <w:t xml:space="preserve"> το κείμενο το οποίο διαβάστηκε από την </w:t>
      </w:r>
      <w:r>
        <w:rPr>
          <w:rFonts w:eastAsia="Times New Roman"/>
          <w:szCs w:val="24"/>
        </w:rPr>
        <w:t>π</w:t>
      </w:r>
      <w:r>
        <w:rPr>
          <w:rFonts w:eastAsia="Times New Roman"/>
          <w:szCs w:val="24"/>
        </w:rPr>
        <w:t xml:space="preserve">ρόεδρο της </w:t>
      </w:r>
      <w:r>
        <w:rPr>
          <w:rFonts w:eastAsia="Times New Roman"/>
          <w:szCs w:val="24"/>
        </w:rPr>
        <w:t>ε</w:t>
      </w:r>
      <w:r>
        <w:rPr>
          <w:rFonts w:eastAsia="Times New Roman"/>
          <w:szCs w:val="24"/>
        </w:rPr>
        <w:t xml:space="preserve">πιτροπής σίγουρα δεν συντάχθηκε από τους </w:t>
      </w:r>
      <w:proofErr w:type="spellStart"/>
      <w:r>
        <w:rPr>
          <w:rFonts w:eastAsia="Times New Roman"/>
          <w:szCs w:val="24"/>
        </w:rPr>
        <w:t>Ρομά</w:t>
      </w:r>
      <w:proofErr w:type="spellEnd"/>
      <w:r>
        <w:rPr>
          <w:rFonts w:eastAsia="Times New Roman"/>
          <w:szCs w:val="24"/>
        </w:rPr>
        <w:t>, όπως και από τους υπόλοιπους</w:t>
      </w:r>
      <w:r>
        <w:rPr>
          <w:rFonts w:eastAsia="Times New Roman"/>
          <w:szCs w:val="24"/>
        </w:rPr>
        <w:t>,</w:t>
      </w:r>
      <w:r>
        <w:rPr>
          <w:rFonts w:eastAsia="Times New Roman"/>
          <w:szCs w:val="24"/>
        </w:rPr>
        <w:t xml:space="preserve"> που παρευρίσκονταν στην </w:t>
      </w:r>
      <w:r>
        <w:rPr>
          <w:rFonts w:eastAsia="Times New Roman"/>
          <w:szCs w:val="24"/>
        </w:rPr>
        <w:t>επιτροπή</w:t>
      </w:r>
      <w:r>
        <w:rPr>
          <w:rFonts w:eastAsia="Times New Roman"/>
          <w:szCs w:val="24"/>
        </w:rPr>
        <w:t xml:space="preserve">. Εκπροσωπήθηκαν από την </w:t>
      </w:r>
      <w:r>
        <w:rPr>
          <w:rFonts w:eastAsia="Times New Roman"/>
          <w:szCs w:val="24"/>
        </w:rPr>
        <w:t xml:space="preserve">γραμματεία </w:t>
      </w:r>
      <w:r>
        <w:rPr>
          <w:rFonts w:eastAsia="Times New Roman"/>
          <w:szCs w:val="24"/>
        </w:rPr>
        <w:t xml:space="preserve">του Υπουργείου Εσωτερικών για τους </w:t>
      </w:r>
      <w:proofErr w:type="spellStart"/>
      <w:r>
        <w:rPr>
          <w:rFonts w:eastAsia="Times New Roman"/>
          <w:szCs w:val="24"/>
        </w:rPr>
        <w:t>Ρομά</w:t>
      </w:r>
      <w:proofErr w:type="spellEnd"/>
      <w:r>
        <w:rPr>
          <w:rFonts w:eastAsia="Times New Roman"/>
          <w:szCs w:val="24"/>
        </w:rPr>
        <w:t xml:space="preserve">. </w:t>
      </w:r>
    </w:p>
    <w:p w14:paraId="4865B2B9" w14:textId="77777777" w:rsidR="00666AE2" w:rsidRDefault="00896D7E">
      <w:pPr>
        <w:spacing w:after="0" w:line="600" w:lineRule="auto"/>
        <w:ind w:firstLine="720"/>
        <w:jc w:val="both"/>
        <w:rPr>
          <w:rFonts w:eastAsia="Times New Roman"/>
          <w:szCs w:val="24"/>
        </w:rPr>
      </w:pPr>
      <w:r>
        <w:rPr>
          <w:rFonts w:eastAsia="Times New Roman"/>
          <w:szCs w:val="24"/>
        </w:rPr>
        <w:t>Έκανα την ερώτηση προς τον φορέα αυτόν</w:t>
      </w:r>
      <w:r>
        <w:rPr>
          <w:rFonts w:eastAsia="Times New Roman"/>
          <w:szCs w:val="24"/>
        </w:rPr>
        <w:t>,</w:t>
      </w:r>
      <w:r>
        <w:rPr>
          <w:rFonts w:eastAsia="Times New Roman"/>
          <w:szCs w:val="24"/>
        </w:rPr>
        <w:t xml:space="preserve"> εάν θα έπρεπε οι </w:t>
      </w:r>
      <w:r>
        <w:rPr>
          <w:rFonts w:eastAsia="Times New Roman"/>
          <w:szCs w:val="24"/>
        </w:rPr>
        <w:t>άδειες</w:t>
      </w:r>
      <w:r>
        <w:rPr>
          <w:rFonts w:eastAsia="Times New Roman"/>
          <w:szCs w:val="24"/>
        </w:rPr>
        <w:t>,</w:t>
      </w:r>
      <w:r>
        <w:rPr>
          <w:rFonts w:eastAsia="Times New Roman"/>
          <w:szCs w:val="24"/>
        </w:rPr>
        <w:t xml:space="preserve"> που δίδονται σε αυτούς, να δίδονται αναλογικά με τον πληθυσμό τους, κάτι που σημαίνει ότι στους τριακόσιες χιλιάδες </w:t>
      </w:r>
      <w:proofErr w:type="spellStart"/>
      <w:r>
        <w:rPr>
          <w:rFonts w:eastAsia="Times New Roman"/>
          <w:szCs w:val="24"/>
        </w:rPr>
        <w:t>Ρομά</w:t>
      </w:r>
      <w:proofErr w:type="spellEnd"/>
      <w:r>
        <w:rPr>
          <w:rFonts w:eastAsia="Times New Roman"/>
          <w:szCs w:val="24"/>
        </w:rPr>
        <w:t xml:space="preserve">, οι οποίοι διαβιούν και είναι Έλληνες πολίτες στην Ελλάδα, αναλογικά θα έπρεπε το ποσοστό αυτό να αντιστοιχεί στο 2,7%. </w:t>
      </w:r>
      <w:r>
        <w:rPr>
          <w:rFonts w:eastAsia="Times New Roman" w:cs="Times New Roman"/>
          <w:szCs w:val="24"/>
        </w:rPr>
        <w:t>Όταν απ</w:t>
      </w:r>
      <w:r>
        <w:rPr>
          <w:rFonts w:eastAsia="Times New Roman" w:cs="Times New Roman"/>
          <w:szCs w:val="24"/>
        </w:rPr>
        <w:t xml:space="preserve">άντησε αυτός ο φορέας, διευκρίνισε ότι η </w:t>
      </w:r>
      <w:proofErr w:type="spellStart"/>
      <w:r>
        <w:rPr>
          <w:rFonts w:eastAsia="Times New Roman" w:cs="Times New Roman"/>
          <w:szCs w:val="24"/>
        </w:rPr>
        <w:t>αδειοδότηση</w:t>
      </w:r>
      <w:proofErr w:type="spellEnd"/>
      <w:r>
        <w:rPr>
          <w:rFonts w:eastAsia="Times New Roman" w:cs="Times New Roman"/>
          <w:szCs w:val="24"/>
        </w:rPr>
        <w:t xml:space="preserve"> αφορά μόνο τις δέκα χιλιάδες από τις τριακόσιες.</w:t>
      </w:r>
    </w:p>
    <w:p w14:paraId="4865B2B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Άρα, τι θα πρέπει να γίνει αναλογικά, κύριε Υπουργέ; Να μειωθεί το 2,7% και να πάει στο 0,02%, αν θέλουμε να υπάρχει ισονομία και ισοτιμία σε αυτήν τη χώρ</w:t>
      </w:r>
      <w:r>
        <w:rPr>
          <w:rFonts w:eastAsia="Times New Roman" w:cs="Times New Roman"/>
          <w:szCs w:val="24"/>
        </w:rPr>
        <w:t xml:space="preserve">α. </w:t>
      </w:r>
    </w:p>
    <w:p w14:paraId="4865B2B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δεν λειτουργείτε έτσι. Με τι καταργούμενες διατάξεις του άρθρου 14, το οποίο προέβλεπε τα ποσοστά τα οποία θα έπρεπε να υπάρχουν αναλογικά στην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r>
        <w:rPr>
          <w:rFonts w:eastAsia="Times New Roman" w:cs="Times New Roman"/>
          <w:szCs w:val="24"/>
        </w:rPr>
        <w:lastRenderedPageBreak/>
        <w:t xml:space="preserve">λαϊκών αγορών -προέβλεπε ρητά ένα 15% να πηγαίνει στους </w:t>
      </w:r>
      <w:proofErr w:type="spellStart"/>
      <w:r>
        <w:rPr>
          <w:rFonts w:eastAsia="Times New Roman" w:cs="Times New Roman"/>
          <w:szCs w:val="24"/>
        </w:rPr>
        <w:t>τρίτεκνους</w:t>
      </w:r>
      <w:proofErr w:type="spellEnd"/>
      <w:r>
        <w:rPr>
          <w:rFonts w:eastAsia="Times New Roman" w:cs="Times New Roman"/>
          <w:szCs w:val="24"/>
        </w:rPr>
        <w:t xml:space="preserve"> - πολύτεκ</w:t>
      </w:r>
      <w:r>
        <w:rPr>
          <w:rFonts w:eastAsia="Times New Roman" w:cs="Times New Roman"/>
          <w:szCs w:val="24"/>
        </w:rPr>
        <w:t xml:space="preserve">νους, ένα 5% στους αποφυλακισθέντες, ένα 7% για τους </w:t>
      </w:r>
      <w:proofErr w:type="spellStart"/>
      <w:r>
        <w:rPr>
          <w:rFonts w:eastAsia="Times New Roman" w:cs="Times New Roman"/>
          <w:szCs w:val="24"/>
        </w:rPr>
        <w:t>Ρομά</w:t>
      </w:r>
      <w:proofErr w:type="spellEnd"/>
      <w:r>
        <w:rPr>
          <w:rFonts w:eastAsia="Times New Roman" w:cs="Times New Roman"/>
          <w:szCs w:val="24"/>
        </w:rPr>
        <w:t>- και με το σχέδιο νόμου</w:t>
      </w:r>
      <w:r>
        <w:rPr>
          <w:rFonts w:eastAsia="Times New Roman" w:cs="Times New Roman"/>
          <w:szCs w:val="24"/>
        </w:rPr>
        <w:t>,</w:t>
      </w:r>
      <w:r>
        <w:rPr>
          <w:rFonts w:eastAsia="Times New Roman" w:cs="Times New Roman"/>
          <w:szCs w:val="24"/>
        </w:rPr>
        <w:t xml:space="preserve"> το οποίο φέρνετε και το άρθρο 19, γίνεται μια </w:t>
      </w:r>
      <w:proofErr w:type="spellStart"/>
      <w:r>
        <w:rPr>
          <w:rFonts w:eastAsia="Times New Roman" w:cs="Times New Roman"/>
          <w:szCs w:val="24"/>
        </w:rPr>
        <w:t>σαλαμοποίηση</w:t>
      </w:r>
      <w:proofErr w:type="spellEnd"/>
      <w:r>
        <w:rPr>
          <w:rFonts w:eastAsia="Times New Roman" w:cs="Times New Roman"/>
          <w:szCs w:val="24"/>
        </w:rPr>
        <w:t xml:space="preserve"> όλων αυτών. </w:t>
      </w:r>
    </w:p>
    <w:p w14:paraId="4865B2B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Μάλιστα, στην πρώτη κατηγορία, η οποία αφορά το 60% των </w:t>
      </w:r>
      <w:proofErr w:type="spellStart"/>
      <w:r>
        <w:rPr>
          <w:rFonts w:eastAsia="Times New Roman" w:cs="Times New Roman"/>
          <w:szCs w:val="24"/>
        </w:rPr>
        <w:t>αδειοδοτήσεων</w:t>
      </w:r>
      <w:proofErr w:type="spellEnd"/>
      <w:r>
        <w:rPr>
          <w:rFonts w:eastAsia="Times New Roman" w:cs="Times New Roman"/>
          <w:szCs w:val="24"/>
        </w:rPr>
        <w:t xml:space="preserve"> αυτών, έχουν πρόσβαση κατά 100%</w:t>
      </w:r>
      <w:r>
        <w:rPr>
          <w:rFonts w:eastAsia="Times New Roman" w:cs="Times New Roman"/>
          <w:szCs w:val="24"/>
        </w:rPr>
        <w:t xml:space="preserve">, κύριε Υπουργέ, όλοι οι </w:t>
      </w:r>
      <w:proofErr w:type="spellStart"/>
      <w:r>
        <w:rPr>
          <w:rFonts w:eastAsia="Times New Roman" w:cs="Times New Roman"/>
          <w:szCs w:val="24"/>
        </w:rPr>
        <w:t>Ρομά</w:t>
      </w:r>
      <w:proofErr w:type="spellEnd"/>
      <w:r>
        <w:rPr>
          <w:rFonts w:eastAsia="Times New Roman" w:cs="Times New Roman"/>
          <w:szCs w:val="24"/>
        </w:rPr>
        <w:t xml:space="preserve"> που θα κάνουν αιτήσεις. Ξέρετε γιατί; Διότι αν λειτουργήσουν αθροιστικά οι </w:t>
      </w:r>
      <w:proofErr w:type="spellStart"/>
      <w:r>
        <w:rPr>
          <w:rFonts w:eastAsia="Times New Roman" w:cs="Times New Roman"/>
          <w:szCs w:val="24"/>
        </w:rPr>
        <w:t>μοριοδοτήσεις</w:t>
      </w:r>
      <w:proofErr w:type="spellEnd"/>
      <w:r>
        <w:rPr>
          <w:rFonts w:eastAsia="Times New Roman" w:cs="Times New Roman"/>
          <w:szCs w:val="24"/>
        </w:rPr>
        <w:t xml:space="preserve"> -πείτε μου εσείς κάποιον από τους </w:t>
      </w:r>
      <w:proofErr w:type="spellStart"/>
      <w:r>
        <w:rPr>
          <w:rFonts w:eastAsia="Times New Roman" w:cs="Times New Roman"/>
          <w:szCs w:val="24"/>
        </w:rPr>
        <w:t>Ρομά</w:t>
      </w:r>
      <w:proofErr w:type="spellEnd"/>
      <w:r>
        <w:rPr>
          <w:rFonts w:eastAsia="Times New Roman" w:cs="Times New Roman"/>
          <w:szCs w:val="24"/>
        </w:rPr>
        <w:t xml:space="preserve">, ο οποίος δεν είναι </w:t>
      </w:r>
      <w:proofErr w:type="spellStart"/>
      <w:r>
        <w:rPr>
          <w:rFonts w:eastAsia="Times New Roman" w:cs="Times New Roman"/>
          <w:szCs w:val="24"/>
        </w:rPr>
        <w:t>παραβατικός</w:t>
      </w:r>
      <w:proofErr w:type="spellEnd"/>
      <w:r>
        <w:rPr>
          <w:rFonts w:eastAsia="Times New Roman" w:cs="Times New Roman"/>
          <w:szCs w:val="24"/>
        </w:rPr>
        <w:t>, δεν έχει αποφυλακιστεί, δεν είναι πολύτεκνος, δεν είναι χρήστης ν</w:t>
      </w:r>
      <w:r>
        <w:rPr>
          <w:rFonts w:eastAsia="Times New Roman" w:cs="Times New Roman"/>
          <w:szCs w:val="24"/>
        </w:rPr>
        <w:t xml:space="preserve">αρκωτικών- αναλογικά, στην πλειονότητά τους, πρόσβαση σε αυτές τις άδειες θα έχουν οι </w:t>
      </w:r>
      <w:proofErr w:type="spellStart"/>
      <w:r>
        <w:rPr>
          <w:rFonts w:eastAsia="Times New Roman" w:cs="Times New Roman"/>
          <w:szCs w:val="24"/>
        </w:rPr>
        <w:t>Ρομά</w:t>
      </w:r>
      <w:proofErr w:type="spellEnd"/>
      <w:r>
        <w:rPr>
          <w:rFonts w:eastAsia="Times New Roman" w:cs="Times New Roman"/>
          <w:szCs w:val="24"/>
        </w:rPr>
        <w:t xml:space="preserve">. Κι εδώ δεν πρόκειται για μια ευπαθή ομάδα. Ο τρόπος ζωής είναι επιλογή τους, κύριε Υπουργέ. Ευπαθείς ομάδες είναι τα </w:t>
      </w:r>
      <w:r>
        <w:rPr>
          <w:rFonts w:eastAsia="Times New Roman" w:cs="Times New Roman"/>
          <w:szCs w:val="24"/>
        </w:rPr>
        <w:t>άτομα</w:t>
      </w:r>
      <w:r>
        <w:rPr>
          <w:rFonts w:eastAsia="Times New Roman" w:cs="Times New Roman"/>
          <w:szCs w:val="24"/>
        </w:rPr>
        <w:t xml:space="preserve"> με </w:t>
      </w:r>
      <w:r>
        <w:rPr>
          <w:rFonts w:eastAsia="Times New Roman" w:cs="Times New Roman"/>
          <w:szCs w:val="24"/>
        </w:rPr>
        <w:t>ειδικές ανάγκες</w:t>
      </w:r>
      <w:r>
        <w:rPr>
          <w:rFonts w:eastAsia="Times New Roman" w:cs="Times New Roman"/>
          <w:szCs w:val="24"/>
        </w:rPr>
        <w:t>. Ευπαθής είναι κάποιος</w:t>
      </w:r>
      <w:r>
        <w:rPr>
          <w:rFonts w:eastAsia="Times New Roman" w:cs="Times New Roman"/>
          <w:szCs w:val="24"/>
        </w:rPr>
        <w:t>,</w:t>
      </w:r>
      <w:r>
        <w:rPr>
          <w:rFonts w:eastAsia="Times New Roman" w:cs="Times New Roman"/>
          <w:szCs w:val="24"/>
        </w:rPr>
        <w:t xml:space="preserve"> ο οποίος έχει </w:t>
      </w:r>
      <w:proofErr w:type="spellStart"/>
      <w:r>
        <w:rPr>
          <w:rFonts w:eastAsia="Times New Roman" w:cs="Times New Roman"/>
          <w:szCs w:val="24"/>
        </w:rPr>
        <w:t>φτωχοποιηθεί</w:t>
      </w:r>
      <w:proofErr w:type="spellEnd"/>
      <w:r>
        <w:rPr>
          <w:rFonts w:eastAsia="Times New Roman" w:cs="Times New Roman"/>
          <w:szCs w:val="24"/>
        </w:rPr>
        <w:t xml:space="preserve"> και όχι κάποιος ο οποίος έχει κάνει τρόπο ζωής αυτήν τη φτωχοποίηση, επειδή αποφεύγει συστηματικά να αποδίδει φόρο στο ελληνικό κράτος και να έχει πρόσβαση. </w:t>
      </w:r>
    </w:p>
    <w:p w14:paraId="4865B2B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Μάλιστα, χθες συγκεκριμένα, υπήρχε και εκπομπή στην ελληνική τηλεόρασ</w:t>
      </w:r>
      <w:r>
        <w:rPr>
          <w:rFonts w:eastAsia="Times New Roman" w:cs="Times New Roman"/>
          <w:szCs w:val="24"/>
        </w:rPr>
        <w:t xml:space="preserve">η, όπου οι ίδιοι τους </w:t>
      </w:r>
      <w:proofErr w:type="spellStart"/>
      <w:r>
        <w:rPr>
          <w:rFonts w:eastAsia="Times New Roman" w:cs="Times New Roman"/>
          <w:szCs w:val="24"/>
        </w:rPr>
        <w:t>αυτοπροσδιορίζονταν</w:t>
      </w:r>
      <w:proofErr w:type="spellEnd"/>
      <w:r>
        <w:rPr>
          <w:rFonts w:eastAsia="Times New Roman" w:cs="Times New Roman"/>
          <w:szCs w:val="24"/>
        </w:rPr>
        <w:t xml:space="preserve"> ως </w:t>
      </w:r>
      <w:r>
        <w:rPr>
          <w:rFonts w:eastAsia="Times New Roman" w:cs="Times New Roman"/>
          <w:szCs w:val="24"/>
        </w:rPr>
        <w:lastRenderedPageBreak/>
        <w:t xml:space="preserve">τσιγγάνοι και όχι </w:t>
      </w:r>
      <w:proofErr w:type="spellStart"/>
      <w:r>
        <w:rPr>
          <w:rFonts w:eastAsia="Times New Roman" w:cs="Times New Roman"/>
          <w:szCs w:val="24"/>
        </w:rPr>
        <w:t>Ρομά</w:t>
      </w:r>
      <w:proofErr w:type="spellEnd"/>
      <w:r>
        <w:rPr>
          <w:rFonts w:eastAsia="Times New Roman" w:cs="Times New Roman"/>
          <w:szCs w:val="24"/>
        </w:rPr>
        <w:t xml:space="preserve"> και έλεγαν,  «ζούμε με τα επιδόματα». Δώστε τους κίνητρα να ενταχθούν. Όμως, πραγματικά αυτό δεν είναι προσπάθεια ένταξής τους. Ο κοινωνικός αποκλεισμός, τον οποίο επικαλείστε, είναι καθαρ</w:t>
      </w:r>
      <w:r>
        <w:rPr>
          <w:rFonts w:eastAsia="Times New Roman" w:cs="Times New Roman"/>
          <w:szCs w:val="24"/>
        </w:rPr>
        <w:t xml:space="preserve">ά δική τους απόφαση. </w:t>
      </w:r>
    </w:p>
    <w:p w14:paraId="4865B2B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Σχετικά με το άρθρο 110, το οποίο ήταν η τροπολογία με γενικό αριθμό 1313 και ειδικό 17: Εδώ εισάγεται ο θεσμός του Πιστοποιημένου Συμβούλου Ευρεσιτεχνίας</w:t>
      </w:r>
      <w:r>
        <w:rPr>
          <w:rFonts w:eastAsia="Times New Roman" w:cs="Times New Roman"/>
          <w:szCs w:val="24"/>
        </w:rPr>
        <w:t>,</w:t>
      </w:r>
      <w:r>
        <w:rPr>
          <w:rFonts w:eastAsia="Times New Roman" w:cs="Times New Roman"/>
          <w:szCs w:val="24"/>
        </w:rPr>
        <w:t xml:space="preserve"> αναφορικά με το δικαίωμα παράστασης ή κατάθεσης εγγράφων ενώπιον του ΟΒΙ. Παρέ</w:t>
      </w:r>
      <w:r>
        <w:rPr>
          <w:rFonts w:eastAsia="Times New Roman" w:cs="Times New Roman"/>
          <w:szCs w:val="24"/>
        </w:rPr>
        <w:t xml:space="preserve">χεται στον ΟΒΙ δυνατότητα κατάρτισης προγραμματικών συμφωνιών με διεθνείς Οργανισμούς, Ανώτατα Εκπαιδευτικά Ιδρύματα της Ελλάδας και του εξωτερικού ή άλλους φορείς με αντικείμενο την κατάρτιση και εκπαίδευση των συμβούλων ευρεσιτεχνίας. </w:t>
      </w:r>
    </w:p>
    <w:p w14:paraId="4865B2B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 Οργανισμός Βιομη</w:t>
      </w:r>
      <w:r>
        <w:rPr>
          <w:rFonts w:eastAsia="Times New Roman" w:cs="Times New Roman"/>
          <w:szCs w:val="24"/>
        </w:rPr>
        <w:t>χανικής Ιδιοκτησίας, ο οποίος υφίσταται στην Ελλάδα, σκοπό έχει, βάσει του ελληνικού ν</w:t>
      </w:r>
      <w:r>
        <w:rPr>
          <w:rFonts w:eastAsia="Times New Roman" w:cs="Times New Roman"/>
          <w:szCs w:val="24"/>
        </w:rPr>
        <w:t>.</w:t>
      </w:r>
      <w:r>
        <w:rPr>
          <w:rFonts w:eastAsia="Times New Roman" w:cs="Times New Roman"/>
          <w:szCs w:val="24"/>
        </w:rPr>
        <w:t>1733/1987, την τεχνολογική και οικονομική ανάπτυξη της χώρας, προστατεύοντας για περιορισμένο χρονικό διάστημα τις ευρεσιτεχνίες, όπως άλλωστε συμβαίνει σε όλες τις πολι</w:t>
      </w:r>
      <w:r>
        <w:rPr>
          <w:rFonts w:eastAsia="Times New Roman" w:cs="Times New Roman"/>
          <w:szCs w:val="24"/>
        </w:rPr>
        <w:t xml:space="preserve">τισμένες και ανεπτυγμένες χώρες παγκοσμίως. Αυτό είναι ψέμα και θα σας πω το γιατί, κύριε Υπουργέ. </w:t>
      </w:r>
    </w:p>
    <w:p w14:paraId="4865B2C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έχει κατατεθεί ένα υπόμνημα από τον κ. Βαρελά Γεώργιο, ο οποίος είχε συστήσει μία εταιρεία στο όνομα της αδερφής του, της </w:t>
      </w:r>
      <w:r>
        <w:rPr>
          <w:rFonts w:eastAsia="Times New Roman" w:cs="Times New Roman"/>
          <w:szCs w:val="24"/>
        </w:rPr>
        <w:t xml:space="preserve">κ. </w:t>
      </w:r>
      <w:r>
        <w:rPr>
          <w:rFonts w:eastAsia="Times New Roman" w:cs="Times New Roman"/>
          <w:szCs w:val="24"/>
        </w:rPr>
        <w:t xml:space="preserve">Βαρελά Γεωργίας και γράφει </w:t>
      </w:r>
      <w:r>
        <w:rPr>
          <w:rFonts w:eastAsia="Times New Roman" w:cs="Times New Roman"/>
          <w:szCs w:val="24"/>
        </w:rPr>
        <w:t xml:space="preserve">ο άνθρωπος ότι με απόφαση του Αρείου Πάγου ακύρωσαν το δίπλωμα ευρεσιτεχνίας του -το οποίο θα καταθέσω στα Πρακτικά- με αριθμό 1004838. </w:t>
      </w:r>
    </w:p>
    <w:p w14:paraId="4865B2C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το προαναφερθέν δίπλωμα ευρεσιτεχνίας,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865B2C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 Τιμώρησαν τον Έλληνα εφευρέτη -</w:t>
      </w:r>
      <w:r>
        <w:rPr>
          <w:rFonts w:eastAsia="Times New Roman" w:cs="Times New Roman"/>
          <w:szCs w:val="24"/>
        </w:rPr>
        <w:t xml:space="preserve"> κάτοχο του παραπάνω διπλώματος με χρηματική ποινή, βάζοντας λουκέτο στην επιχείρησή του. Έδωσαν το δικαίωμα στους αντιγραφείς της ευρεσιτεχνίας του, άφοβα πλέον, κύριε Υπουργέ, να συνεχίσουν αυτό που τους είχαν απαγορεύσει εννέα δικαστές σε τέσσερις δίκες</w:t>
      </w:r>
      <w:r>
        <w:rPr>
          <w:rFonts w:eastAsia="Times New Roman" w:cs="Times New Roman"/>
          <w:szCs w:val="24"/>
        </w:rPr>
        <w:t xml:space="preserve">, οι οποίες είχαν προηγηθεί στα </w:t>
      </w:r>
      <w:r>
        <w:rPr>
          <w:rFonts w:eastAsia="Times New Roman" w:cs="Times New Roman"/>
          <w:szCs w:val="24"/>
        </w:rPr>
        <w:t xml:space="preserve">πρωτοδικεία </w:t>
      </w:r>
      <w:r>
        <w:rPr>
          <w:rFonts w:eastAsia="Times New Roman" w:cs="Times New Roman"/>
          <w:szCs w:val="24"/>
        </w:rPr>
        <w:t xml:space="preserve">της χώρας. Το παράλογο ξέρετε ποιο είναι, κύριε Υπουργέ; Ότι έδωσαν το δικαίωμα σε μία τούρκικη εταιρεία, η οποία είχε αντιγράψει την ευρεσιτεχνία του κ. Βαρελά, να εισάγει πλέον ελεύθερα το προϊόν στην </w:t>
      </w:r>
      <w:r>
        <w:rPr>
          <w:rFonts w:eastAsia="Times New Roman" w:cs="Times New Roman"/>
          <w:szCs w:val="24"/>
        </w:rPr>
        <w:lastRenderedPageBreak/>
        <w:t>Ελλάδα κα</w:t>
      </w:r>
      <w:r>
        <w:rPr>
          <w:rFonts w:eastAsia="Times New Roman" w:cs="Times New Roman"/>
          <w:szCs w:val="24"/>
        </w:rPr>
        <w:t xml:space="preserve">ι να μην λάβει υπόψιν της την απόφαση του Πολυμελούς Πρωτοδικείου Θεσσαλονίκης, που της απαγόρευε ουσιαστικά την κατασκευή και εισαγωγή του προϊόντος στην Ελλάδα. </w:t>
      </w:r>
    </w:p>
    <w:p w14:paraId="4865B2C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Ακούστε, όμως, το παράλογο κι εσείς και το επιτελείο σας, κύριε Υπουργέ. Το αιτιολογικό σκεπ</w:t>
      </w:r>
      <w:r>
        <w:rPr>
          <w:rFonts w:eastAsia="Times New Roman" w:cs="Times New Roman"/>
          <w:szCs w:val="24"/>
        </w:rPr>
        <w:t>τικό της ακύρωσης του διπλώματος ευρεσιτεχνίας ήταν το εξής: «Η εφεύρεσή σας δίνει λύση σε τεχνικό πρόβλημα</w:t>
      </w:r>
      <w:r>
        <w:rPr>
          <w:rFonts w:eastAsia="Times New Roman" w:cs="Times New Roman"/>
          <w:szCs w:val="24"/>
        </w:rPr>
        <w:t xml:space="preserve">, </w:t>
      </w:r>
      <w:r>
        <w:rPr>
          <w:rFonts w:eastAsia="Times New Roman" w:cs="Times New Roman"/>
          <w:szCs w:val="24"/>
        </w:rPr>
        <w:t>άλυτο επί αιώνες</w:t>
      </w:r>
      <w:r>
        <w:rPr>
          <w:rFonts w:eastAsia="Times New Roman" w:cs="Times New Roman"/>
          <w:szCs w:val="24"/>
        </w:rPr>
        <w:t>,</w:t>
      </w:r>
      <w:r>
        <w:rPr>
          <w:rFonts w:eastAsia="Times New Roman" w:cs="Times New Roman"/>
          <w:szCs w:val="24"/>
        </w:rPr>
        <w:t xml:space="preserve"> αλλά είναι χαμηλής εφευρετικής δραστηριότητας». </w:t>
      </w:r>
    </w:p>
    <w:p w14:paraId="4865B2C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w:t>
      </w:r>
      <w:r>
        <w:rPr>
          <w:rFonts w:eastAsia="Times New Roman" w:cs="Times New Roman"/>
          <w:szCs w:val="24"/>
        </w:rPr>
        <w:t>τή)</w:t>
      </w:r>
    </w:p>
    <w:p w14:paraId="4865B2C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Τριάντα δευτερόλεπτα, κύριε Πρόεδρε. </w:t>
      </w:r>
    </w:p>
    <w:p w14:paraId="4865B2C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Συνεχίστε. </w:t>
      </w:r>
    </w:p>
    <w:p w14:paraId="4865B2C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Και σημειώνει από κάτω: «Παρακαλώ και προκαλώ οποιονδήποτε που μπορεί, να αποδείξει και να τεκμηριώσει ότι υπάρχει διαβάθμιση των εφευρέσεων σε χαμηλή</w:t>
      </w:r>
      <w:r>
        <w:rPr>
          <w:rFonts w:eastAsia="Times New Roman" w:cs="Times New Roman"/>
          <w:szCs w:val="24"/>
        </w:rPr>
        <w:t xml:space="preserve">, μεσαία και υψηλή, καθώς και ότι υπάρχει αυτός ο όρος στον ν.1733/1987, όσο και παγκόσμια για τη χορήγηση διπλώματος ευρεσιτεχνίας». </w:t>
      </w:r>
    </w:p>
    <w:p w14:paraId="4865B2C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Καταθέτω και την επιστολή του κ. Βαρελά Γεωργίου, όπως καταθέτω και την ένορκη βεβαίωση -γιατί μας τα έχει αποστείλει ο ί</w:t>
      </w:r>
      <w:r>
        <w:rPr>
          <w:rFonts w:eastAsia="Times New Roman" w:cs="Times New Roman"/>
          <w:szCs w:val="24"/>
        </w:rPr>
        <w:t xml:space="preserve">διος- της αδερφής του σχετικά με τις αποφάσεις των δικαστηρίων. </w:t>
      </w:r>
    </w:p>
    <w:p w14:paraId="4865B2C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w:t>
      </w:r>
      <w:r>
        <w:rPr>
          <w:rFonts w:eastAsia="Times New Roman" w:cs="Times New Roman"/>
          <w:szCs w:val="24"/>
        </w:rPr>
        <w:t>Πρακτικών της Βουλής)</w:t>
      </w:r>
    </w:p>
    <w:p w14:paraId="4865B2CA" w14:textId="77777777" w:rsidR="00666AE2" w:rsidRDefault="00896D7E">
      <w:pPr>
        <w:spacing w:after="0" w:line="600" w:lineRule="auto"/>
        <w:ind w:firstLine="720"/>
        <w:jc w:val="both"/>
        <w:rPr>
          <w:rFonts w:eastAsia="Times New Roman"/>
          <w:szCs w:val="24"/>
        </w:rPr>
      </w:pPr>
      <w:r>
        <w:rPr>
          <w:rFonts w:eastAsia="Times New Roman"/>
          <w:szCs w:val="24"/>
        </w:rPr>
        <w:t>Όπως είπα και στην εισήγησή μου στο ξεκίνημα, προσπαθείτε να νομοθετήσετε, προσπαθείτε να παρουσιάσετε ότι κάτι κάνετε, έχετε αναγάγει την αλληλεγγύη σε κλάδο της επιστήμης</w:t>
      </w:r>
      <w:r>
        <w:rPr>
          <w:rFonts w:eastAsia="Times New Roman"/>
          <w:szCs w:val="24"/>
        </w:rPr>
        <w:t xml:space="preserve"> -</w:t>
      </w:r>
      <w:r>
        <w:rPr>
          <w:rFonts w:eastAsia="Times New Roman"/>
          <w:szCs w:val="24"/>
        </w:rPr>
        <w:t>αν όχι σε ολόκληρη επιστήμη</w:t>
      </w:r>
      <w:r>
        <w:rPr>
          <w:rFonts w:eastAsia="Times New Roman"/>
          <w:szCs w:val="24"/>
        </w:rPr>
        <w:t>-</w:t>
      </w:r>
      <w:r>
        <w:rPr>
          <w:rFonts w:eastAsia="Times New Roman"/>
          <w:szCs w:val="24"/>
        </w:rPr>
        <w:t xml:space="preserve"> αλλά το κακό είναι ότι αυτοί</w:t>
      </w:r>
      <w:r>
        <w:rPr>
          <w:rFonts w:eastAsia="Times New Roman"/>
          <w:szCs w:val="24"/>
        </w:rPr>
        <w:t>,</w:t>
      </w:r>
      <w:r>
        <w:rPr>
          <w:rFonts w:eastAsia="Times New Roman"/>
          <w:szCs w:val="24"/>
        </w:rPr>
        <w:t xml:space="preserve"> π</w:t>
      </w:r>
      <w:r>
        <w:rPr>
          <w:rFonts w:eastAsia="Times New Roman"/>
          <w:szCs w:val="24"/>
        </w:rPr>
        <w:t>ου διεκδικούν να βγουν και να κυβερνήσουν τη χώρα</w:t>
      </w:r>
      <w:r>
        <w:rPr>
          <w:rFonts w:eastAsia="Times New Roman"/>
          <w:szCs w:val="24"/>
        </w:rPr>
        <w:t>,</w:t>
      </w:r>
      <w:r>
        <w:rPr>
          <w:rFonts w:eastAsia="Times New Roman"/>
          <w:szCs w:val="24"/>
        </w:rPr>
        <w:t xml:space="preserve"> σάς έχουν αντιγράψει, χρησιμοποιούν και αυτοί την αλληλεγγύη και μάλιστα</w:t>
      </w:r>
      <w:r>
        <w:rPr>
          <w:rFonts w:eastAsia="Times New Roman"/>
          <w:szCs w:val="24"/>
        </w:rPr>
        <w:t>,</w:t>
      </w:r>
      <w:r>
        <w:rPr>
          <w:rFonts w:eastAsia="Times New Roman"/>
          <w:szCs w:val="24"/>
        </w:rPr>
        <w:t xml:space="preserve"> δεν ξέρουμε αν έχουν γίνει και πιο αριστεροί και από εσάς. </w:t>
      </w:r>
    </w:p>
    <w:p w14:paraId="4865B2CB" w14:textId="77777777" w:rsidR="00666AE2" w:rsidRDefault="00896D7E">
      <w:pPr>
        <w:spacing w:after="0" w:line="600" w:lineRule="auto"/>
        <w:ind w:firstLine="720"/>
        <w:jc w:val="both"/>
        <w:rPr>
          <w:rFonts w:eastAsia="Times New Roman"/>
          <w:szCs w:val="24"/>
        </w:rPr>
      </w:pPr>
      <w:r>
        <w:rPr>
          <w:rFonts w:eastAsia="Times New Roman"/>
          <w:szCs w:val="24"/>
        </w:rPr>
        <w:t xml:space="preserve">Ευχαριστώ. </w:t>
      </w:r>
    </w:p>
    <w:p w14:paraId="4865B2CC" w14:textId="77777777" w:rsidR="00666AE2" w:rsidRDefault="00896D7E">
      <w:pPr>
        <w:spacing w:after="0" w:line="600" w:lineRule="auto"/>
        <w:ind w:firstLine="709"/>
        <w:jc w:val="center"/>
        <w:rPr>
          <w:rFonts w:eastAsia="Times New Roman"/>
          <w:szCs w:val="24"/>
        </w:rPr>
      </w:pPr>
      <w:r>
        <w:rPr>
          <w:rFonts w:eastAsia="Times New Roman"/>
          <w:szCs w:val="24"/>
        </w:rPr>
        <w:t>(Χειροκροτήματα από την πτέρυγα της Χρυσής Αυγής)</w:t>
      </w:r>
    </w:p>
    <w:p w14:paraId="4865B2CD" w14:textId="77777777" w:rsidR="00666AE2" w:rsidRDefault="00896D7E">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(Νικήτας Κακλαμάνης): </w:t>
      </w:r>
      <w:r>
        <w:rPr>
          <w:rFonts w:eastAsia="Times New Roman"/>
          <w:szCs w:val="24"/>
        </w:rPr>
        <w:t xml:space="preserve">Τον λόγο θα πάρει τώρα ο κ. Νικόλαος Μωραΐτης, ειδικός αγορητής από το </w:t>
      </w:r>
      <w:r>
        <w:rPr>
          <w:rFonts w:eastAsia="Times New Roman"/>
          <w:szCs w:val="24"/>
        </w:rPr>
        <w:lastRenderedPageBreak/>
        <w:t xml:space="preserve">Κομμουνιστικό Κόμμα </w:t>
      </w:r>
      <w:r>
        <w:rPr>
          <w:rFonts w:eastAsia="Times New Roman"/>
          <w:szCs w:val="24"/>
        </w:rPr>
        <w:t>Ελλάδας. Μ</w:t>
      </w:r>
      <w:r>
        <w:rPr>
          <w:rFonts w:eastAsia="Times New Roman"/>
          <w:szCs w:val="24"/>
        </w:rPr>
        <w:t xml:space="preserve">ετά θα δώσω τον λόγο </w:t>
      </w:r>
      <w:r>
        <w:rPr>
          <w:rFonts w:eastAsia="Times New Roman"/>
          <w:szCs w:val="24"/>
        </w:rPr>
        <w:t xml:space="preserve">για πέντε λεπτά </w:t>
      </w:r>
      <w:r>
        <w:rPr>
          <w:rFonts w:eastAsia="Times New Roman"/>
          <w:szCs w:val="24"/>
        </w:rPr>
        <w:t xml:space="preserve">στον Αναπληρωτή Υπουργό Οικονομίας και Ανάπτυξης κ. </w:t>
      </w:r>
      <w:proofErr w:type="spellStart"/>
      <w:r>
        <w:rPr>
          <w:rFonts w:eastAsia="Times New Roman"/>
          <w:szCs w:val="24"/>
        </w:rPr>
        <w:t>Χαρίτση</w:t>
      </w:r>
      <w:proofErr w:type="spellEnd"/>
      <w:r>
        <w:rPr>
          <w:rFonts w:eastAsia="Times New Roman"/>
          <w:szCs w:val="24"/>
        </w:rPr>
        <w:t>,</w:t>
      </w:r>
      <w:r>
        <w:rPr>
          <w:rFonts w:eastAsia="Times New Roman"/>
          <w:szCs w:val="24"/>
        </w:rPr>
        <w:t xml:space="preserve"> προκειμένου να υποστηρίξει μία τρ</w:t>
      </w:r>
      <w:r>
        <w:rPr>
          <w:rFonts w:eastAsia="Times New Roman"/>
          <w:szCs w:val="24"/>
        </w:rPr>
        <w:t>οπολογία, την οποία έχετε στα χέρια σας, γιατί πρέπει στις 15.00΄ να είναι σε σύσκεψη στο Μέγαρο Μαξίμου. Θα συνεχίσουμε με τους κ</w:t>
      </w:r>
      <w:r>
        <w:rPr>
          <w:rFonts w:eastAsia="Times New Roman"/>
          <w:szCs w:val="24"/>
        </w:rPr>
        <w:t>υρίους</w:t>
      </w:r>
      <w:r>
        <w:rPr>
          <w:rFonts w:eastAsia="Times New Roman"/>
          <w:szCs w:val="24"/>
        </w:rPr>
        <w:t xml:space="preserve"> Λαζαρίδη, Γεωργιάδη και </w:t>
      </w:r>
      <w:proofErr w:type="spellStart"/>
      <w:r>
        <w:rPr>
          <w:rFonts w:eastAsia="Times New Roman"/>
          <w:szCs w:val="24"/>
        </w:rPr>
        <w:t>Αμυρά</w:t>
      </w:r>
      <w:proofErr w:type="spellEnd"/>
      <w:r>
        <w:rPr>
          <w:rFonts w:eastAsia="Times New Roman"/>
          <w:szCs w:val="24"/>
        </w:rPr>
        <w:t xml:space="preserve">. </w:t>
      </w:r>
    </w:p>
    <w:p w14:paraId="4865B2CE" w14:textId="77777777" w:rsidR="00666AE2" w:rsidRDefault="00896D7E">
      <w:pPr>
        <w:spacing w:after="0" w:line="600" w:lineRule="auto"/>
        <w:ind w:firstLine="720"/>
        <w:jc w:val="both"/>
        <w:rPr>
          <w:rFonts w:eastAsia="Times New Roman"/>
          <w:szCs w:val="24"/>
        </w:rPr>
      </w:pPr>
      <w:r>
        <w:rPr>
          <w:rFonts w:eastAsia="Times New Roman"/>
          <w:szCs w:val="24"/>
        </w:rPr>
        <w:t xml:space="preserve">Κύριε Μωραΐτη, έχετε τον λόγο. </w:t>
      </w:r>
    </w:p>
    <w:p w14:paraId="4865B2CF" w14:textId="77777777" w:rsidR="00666AE2" w:rsidRDefault="00896D7E">
      <w:pPr>
        <w:spacing w:after="0" w:line="600" w:lineRule="auto"/>
        <w:ind w:firstLine="720"/>
        <w:jc w:val="both"/>
        <w:rPr>
          <w:rFonts w:eastAsia="Times New Roman"/>
          <w:szCs w:val="24"/>
        </w:rPr>
      </w:pPr>
      <w:r>
        <w:rPr>
          <w:rFonts w:eastAsia="Times New Roman"/>
          <w:b/>
          <w:szCs w:val="24"/>
        </w:rPr>
        <w:t>ΝΙΚΟΛΑΟΣ ΜΩΡΑΪΤΗΣ:</w:t>
      </w:r>
      <w:r>
        <w:rPr>
          <w:rFonts w:eastAsia="Times New Roman"/>
          <w:szCs w:val="24"/>
        </w:rPr>
        <w:t xml:space="preserve"> Ευχαριστώ, κύριε Πρόεδρε. </w:t>
      </w:r>
    </w:p>
    <w:p w14:paraId="4865B2D0" w14:textId="77777777" w:rsidR="00666AE2" w:rsidRDefault="00896D7E">
      <w:pPr>
        <w:spacing w:after="0" w:line="600" w:lineRule="auto"/>
        <w:ind w:firstLine="720"/>
        <w:jc w:val="both"/>
        <w:rPr>
          <w:rFonts w:eastAsia="Times New Roman"/>
          <w:szCs w:val="24"/>
        </w:rPr>
      </w:pPr>
      <w:r>
        <w:rPr>
          <w:rFonts w:eastAsia="Times New Roman"/>
          <w:szCs w:val="24"/>
        </w:rPr>
        <w:t xml:space="preserve">Και με αυτό το νομοσχέδιο η </w:t>
      </w:r>
      <w:r>
        <w:rPr>
          <w:rFonts w:eastAsia="Times New Roman"/>
          <w:szCs w:val="24"/>
        </w:rPr>
        <w:t xml:space="preserve">συγκυβέρνηση </w:t>
      </w:r>
      <w:r>
        <w:rPr>
          <w:rFonts w:eastAsia="Times New Roman"/>
          <w:szCs w:val="24"/>
        </w:rPr>
        <w:t xml:space="preserve">ΣΥΡΙΖΑ-ΑΝΕΛ, αλλά και με το σιγοντάρισμα των άλλων αστικών κομμάτων, στοχεύει στον αποπροσανατολισμό της </w:t>
      </w:r>
      <w:proofErr w:type="spellStart"/>
      <w:r>
        <w:rPr>
          <w:rFonts w:eastAsia="Times New Roman"/>
          <w:szCs w:val="24"/>
        </w:rPr>
        <w:t>φτωχομεσαίας</w:t>
      </w:r>
      <w:proofErr w:type="spellEnd"/>
      <w:r>
        <w:rPr>
          <w:rFonts w:eastAsia="Times New Roman"/>
          <w:szCs w:val="24"/>
        </w:rPr>
        <w:t xml:space="preserve"> αγροτιάς, των αυτοαπασχολούμενων, των ανέργων από τα μεγάλα προβλήματα που βιώνουν. </w:t>
      </w:r>
    </w:p>
    <w:p w14:paraId="4865B2D1" w14:textId="77777777" w:rsidR="00666AE2" w:rsidRDefault="00896D7E">
      <w:pPr>
        <w:spacing w:after="0" w:line="600" w:lineRule="auto"/>
        <w:ind w:firstLine="720"/>
        <w:jc w:val="both"/>
        <w:rPr>
          <w:rFonts w:eastAsia="Times New Roman"/>
          <w:szCs w:val="24"/>
        </w:rPr>
      </w:pPr>
      <w:r>
        <w:rPr>
          <w:rFonts w:eastAsia="Times New Roman"/>
          <w:szCs w:val="24"/>
        </w:rPr>
        <w:t>Το κυριότερο</w:t>
      </w:r>
      <w:r>
        <w:rPr>
          <w:rFonts w:eastAsia="Times New Roman"/>
          <w:szCs w:val="24"/>
        </w:rPr>
        <w:t>, όμως, είναι ότι θέλετε να κρύψετε τις αιτίες που τα δημιουργούν, που δεν είναι άλλες από τον καπιταλιστικό τρόπο παραγωγής, όπου πρωτεύει το κέρδος και όχι οι λαϊκές ανάγκες. Εργαλεία αυτής της πολιτικής είναι η ΚΑΠ, οι συμφωνίες μεταξύ ιμπεριαλιστών οργ</w:t>
      </w:r>
      <w:r>
        <w:rPr>
          <w:rFonts w:eastAsia="Times New Roman"/>
          <w:szCs w:val="24"/>
        </w:rPr>
        <w:t>ανισμών.</w:t>
      </w:r>
    </w:p>
    <w:p w14:paraId="4865B2D2"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 Τα αστικά κόμματα δημαγωγούν όταν μιλάνε για τη μεγάλη σημασία της πρωτογενούς παραγωγής, για την ανάγκη παραγωγικής ανασυγκρότησης, για την ανατροπή του παραγωγικού μοντέλου.</w:t>
      </w:r>
    </w:p>
    <w:p w14:paraId="4865B2D3" w14:textId="77777777" w:rsidR="00666AE2" w:rsidRDefault="00896D7E">
      <w:pPr>
        <w:spacing w:after="0" w:line="600" w:lineRule="auto"/>
        <w:ind w:firstLine="720"/>
        <w:jc w:val="both"/>
        <w:rPr>
          <w:rFonts w:eastAsia="Times New Roman"/>
          <w:szCs w:val="24"/>
        </w:rPr>
      </w:pPr>
      <w:r>
        <w:rPr>
          <w:rFonts w:eastAsia="Times New Roman"/>
          <w:szCs w:val="24"/>
        </w:rPr>
        <w:t xml:space="preserve">Θέλετε να δημιουργήσετε αυταπάτες, προσδοκίες ότι μπορεί μέσα στο «σάπιο» σύστημα, που τα πάντα καθορίζονται και υποτάσσονται στο καπιταλιστικό κέρδος, να βρεθούν λύσεις για τον μικρομεσαίο </w:t>
      </w:r>
      <w:proofErr w:type="spellStart"/>
      <w:r>
        <w:rPr>
          <w:rFonts w:eastAsia="Times New Roman"/>
          <w:szCs w:val="24"/>
        </w:rPr>
        <w:t>αγροτοκτηνοτρόφο</w:t>
      </w:r>
      <w:proofErr w:type="spellEnd"/>
      <w:r>
        <w:rPr>
          <w:rFonts w:eastAsia="Times New Roman"/>
          <w:szCs w:val="24"/>
        </w:rPr>
        <w:t>, για τον αυτοαπασχολούμενο, για τη λαϊκή κατανάλω</w:t>
      </w:r>
      <w:r>
        <w:rPr>
          <w:rFonts w:eastAsia="Times New Roman"/>
          <w:szCs w:val="24"/>
        </w:rPr>
        <w:t xml:space="preserve">ση. </w:t>
      </w:r>
    </w:p>
    <w:p w14:paraId="4865B2D4" w14:textId="77777777" w:rsidR="00666AE2" w:rsidRDefault="00896D7E">
      <w:pPr>
        <w:spacing w:after="0" w:line="600" w:lineRule="auto"/>
        <w:ind w:firstLine="720"/>
        <w:jc w:val="both"/>
        <w:rPr>
          <w:rFonts w:eastAsia="Times New Roman"/>
          <w:szCs w:val="24"/>
        </w:rPr>
      </w:pPr>
      <w:r>
        <w:rPr>
          <w:rFonts w:eastAsia="Times New Roman"/>
          <w:szCs w:val="24"/>
        </w:rPr>
        <w:t xml:space="preserve">Με το νομοσχέδιο που συζητάμε η Κυβέρνηση επιχειρεί τον </w:t>
      </w:r>
      <w:proofErr w:type="spellStart"/>
      <w:r>
        <w:rPr>
          <w:rFonts w:eastAsia="Times New Roman"/>
          <w:szCs w:val="24"/>
        </w:rPr>
        <w:t>εξορθολογισμό</w:t>
      </w:r>
      <w:proofErr w:type="spellEnd"/>
      <w:r>
        <w:rPr>
          <w:rFonts w:eastAsia="Times New Roman"/>
          <w:szCs w:val="24"/>
        </w:rPr>
        <w:t xml:space="preserve"> του νομοθετικού πλαισίου, των όρων και των κανόνων λειτουργίας των μη στεγασμένων υπαίθριων εμπορικών δραστηριοτήτων. </w:t>
      </w:r>
    </w:p>
    <w:p w14:paraId="4865B2D5" w14:textId="77777777" w:rsidR="00666AE2" w:rsidRDefault="00896D7E">
      <w:pPr>
        <w:spacing w:after="0" w:line="600" w:lineRule="auto"/>
        <w:ind w:firstLine="720"/>
        <w:jc w:val="both"/>
        <w:rPr>
          <w:rFonts w:eastAsia="Times New Roman"/>
          <w:szCs w:val="24"/>
        </w:rPr>
      </w:pPr>
      <w:r>
        <w:rPr>
          <w:rFonts w:eastAsia="Times New Roman"/>
          <w:szCs w:val="24"/>
        </w:rPr>
        <w:t xml:space="preserve">Στοχεύετε με αυτή τη νομοθετική ρύθμιση </w:t>
      </w:r>
      <w:r>
        <w:rPr>
          <w:rFonts w:eastAsia="Times New Roman"/>
          <w:szCs w:val="24"/>
        </w:rPr>
        <w:t xml:space="preserve">στο </w:t>
      </w:r>
      <w:r>
        <w:rPr>
          <w:rFonts w:eastAsia="Times New Roman"/>
          <w:szCs w:val="24"/>
        </w:rPr>
        <w:t>να συγκεντρώσετε τ</w:t>
      </w:r>
      <w:r>
        <w:rPr>
          <w:rFonts w:eastAsia="Times New Roman"/>
          <w:szCs w:val="24"/>
        </w:rPr>
        <w:t>η σκόρπια νομοθεσία</w:t>
      </w:r>
      <w:r>
        <w:rPr>
          <w:rFonts w:eastAsia="Times New Roman"/>
          <w:szCs w:val="24"/>
        </w:rPr>
        <w:t>,</w:t>
      </w:r>
      <w:r>
        <w:rPr>
          <w:rFonts w:eastAsia="Times New Roman"/>
          <w:szCs w:val="24"/>
        </w:rPr>
        <w:t xml:space="preserve"> που ισχύει έως τώρα. Γίνονται κάποιες βελτιωτικές κινήσεις, όπως οι μειώσεις προστίμων και άλλα, δεν αλλάζει όμως η αντιδραστική κατεύθυνση, γιατί διατηρείτε όλες τις αρνητικές ρυθμίσεις του προηγούμενου ν.4264/2014. </w:t>
      </w:r>
    </w:p>
    <w:p w14:paraId="4865B2D6" w14:textId="77777777" w:rsidR="00666AE2" w:rsidRDefault="00896D7E">
      <w:pPr>
        <w:spacing w:after="0" w:line="600" w:lineRule="auto"/>
        <w:ind w:firstLine="720"/>
        <w:jc w:val="both"/>
        <w:rPr>
          <w:rFonts w:eastAsia="Times New Roman"/>
          <w:szCs w:val="24"/>
        </w:rPr>
      </w:pPr>
      <w:r>
        <w:rPr>
          <w:rFonts w:eastAsia="Times New Roman"/>
          <w:szCs w:val="24"/>
        </w:rPr>
        <w:lastRenderedPageBreak/>
        <w:t>Τα μεγάλα λόγια π</w:t>
      </w:r>
      <w:r>
        <w:rPr>
          <w:rFonts w:eastAsia="Times New Roman"/>
          <w:szCs w:val="24"/>
        </w:rPr>
        <w:t>ου χρησιμοποιείτε στην Αιτιολογική Έκθεση είναι λόγια του αέρα, δηλαδή, ότι το υπαίθριο εμπόριο θα μετατραπεί σε σταθερό πυλώνα ανάπτυξης της σύγχρονης οικονομίας, ότι θα αποτελέσει προϋπόθεση κοινωνικής ευημερίας και προόδου. Κάνετε ένα καλό περιτύλιγμα σ</w:t>
      </w:r>
      <w:r>
        <w:rPr>
          <w:rFonts w:eastAsia="Times New Roman"/>
          <w:szCs w:val="24"/>
        </w:rPr>
        <w:t xml:space="preserve">το γνωστό παραμύθι της δίκαιης ανάπτυξης που ευαγγελίζεστε. </w:t>
      </w:r>
    </w:p>
    <w:p w14:paraId="4865B2D7" w14:textId="77777777" w:rsidR="00666AE2" w:rsidRDefault="00896D7E">
      <w:pPr>
        <w:spacing w:after="0" w:line="600" w:lineRule="auto"/>
        <w:ind w:firstLine="720"/>
        <w:jc w:val="both"/>
        <w:rPr>
          <w:rFonts w:eastAsia="Times New Roman"/>
          <w:szCs w:val="24"/>
        </w:rPr>
      </w:pPr>
      <w:r>
        <w:rPr>
          <w:rFonts w:eastAsia="Times New Roman"/>
          <w:szCs w:val="24"/>
        </w:rPr>
        <w:t xml:space="preserve">Το θράσος σας, όμως, δεν έχει όρια. Τα λέτε όλα αυτά, όταν οι μικρομεσαίοι παραγωγοί, οι εργαζόμενοι, οι αυτοαπασχολούμενοι, οι άνεργοι έχουν γονατίσει από την αντιλαϊκή σας πολιτική. Βυθίζονται </w:t>
      </w:r>
      <w:r>
        <w:rPr>
          <w:rFonts w:eastAsia="Times New Roman"/>
          <w:szCs w:val="24"/>
        </w:rPr>
        <w:t xml:space="preserve">στην ανέχεια, στην ανεργία, τους οδηγείτε στην ακραία φτώχεια, στην εξαθλίωση και μετά τους δίνετε ένα ξεροκόμματο μέσα από τα ματωμένα πλεονάσματα. Τα παίρνετε, δηλαδή, από τους φτωχούς για να τα δώσετε στους εξαθλιωμένους. </w:t>
      </w:r>
    </w:p>
    <w:p w14:paraId="4865B2D8" w14:textId="77777777" w:rsidR="00666AE2" w:rsidRDefault="00896D7E">
      <w:pPr>
        <w:spacing w:after="0" w:line="600" w:lineRule="auto"/>
        <w:ind w:firstLine="720"/>
        <w:jc w:val="both"/>
        <w:rPr>
          <w:rFonts w:eastAsia="Times New Roman"/>
          <w:szCs w:val="24"/>
        </w:rPr>
      </w:pPr>
      <w:r>
        <w:rPr>
          <w:rFonts w:eastAsia="Times New Roman"/>
          <w:szCs w:val="24"/>
        </w:rPr>
        <w:t>Λέτε ότι θα βάλετε τάξη στην α</w:t>
      </w:r>
      <w:r>
        <w:rPr>
          <w:rFonts w:eastAsia="Times New Roman"/>
          <w:szCs w:val="24"/>
        </w:rPr>
        <w:t xml:space="preserve">γορά, ότι θα αντιμετωπίσετε τις στρεβλώσεις του παρελθόντος, ότι θα μπορέσουν οι παραγωγοί να βελτιώσουν το εισόδημά τους, ότι θα φύγουν από τη μέση οι μεσάζοντες και θα φτάσουν στην κατανάλωση φτηνά, υγιεινά τρόφιμα. </w:t>
      </w:r>
    </w:p>
    <w:p w14:paraId="4865B2D9"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Τι δεν λέτε, όμως, στους </w:t>
      </w:r>
      <w:proofErr w:type="spellStart"/>
      <w:r>
        <w:rPr>
          <w:rFonts w:eastAsia="Times New Roman"/>
          <w:szCs w:val="24"/>
        </w:rPr>
        <w:t>φτωχομεσαίου</w:t>
      </w:r>
      <w:r>
        <w:rPr>
          <w:rFonts w:eastAsia="Times New Roman"/>
          <w:szCs w:val="24"/>
        </w:rPr>
        <w:t>ς</w:t>
      </w:r>
      <w:proofErr w:type="spellEnd"/>
      <w:r>
        <w:rPr>
          <w:rFonts w:eastAsia="Times New Roman"/>
          <w:szCs w:val="24"/>
        </w:rPr>
        <w:t xml:space="preserve"> αγρότες, κτηνοτρόφους, ψαράδες, μικροεπαγγελματίες, αυτοαπασχολούμενους; Ότι το εισόδημά τους συνθλίβεται μέσα στο μεγάλο κόστος παραγωγής, στα πανάκριβα εφόδια, λιπάσματα, σπόρους, ζωοτροφές, μηχανήματα, μέσα από τη </w:t>
      </w:r>
      <w:proofErr w:type="spellStart"/>
      <w:r>
        <w:rPr>
          <w:rFonts w:eastAsia="Times New Roman"/>
          <w:szCs w:val="24"/>
        </w:rPr>
        <w:t>φοροληστεία</w:t>
      </w:r>
      <w:proofErr w:type="spellEnd"/>
      <w:r>
        <w:rPr>
          <w:rFonts w:eastAsia="Times New Roman"/>
          <w:szCs w:val="24"/>
        </w:rPr>
        <w:t xml:space="preserve"> από το πρώτο ευρώ, τα χαρ</w:t>
      </w:r>
      <w:r>
        <w:rPr>
          <w:rFonts w:eastAsia="Times New Roman"/>
          <w:szCs w:val="24"/>
        </w:rPr>
        <w:t>άτσια του ΕΝΦΙΑ, του ΕΛΓΑ, τις ασφαλιστικές εισφορές, το πανάκριβο αγροτικό ρεύμα, το πανάκριβο αγροτικό πετρέλαιο, που δεν τους αφήνει κανένα περιθώριο επιβίωσης και αναγκάζονται να συμπιέζουν τις τιμές των προϊόντων τους για να σταθούν απέναντι στα προϊό</w:t>
      </w:r>
      <w:r>
        <w:rPr>
          <w:rFonts w:eastAsia="Times New Roman"/>
          <w:szCs w:val="24"/>
        </w:rPr>
        <w:t xml:space="preserve">ντα των καπιταλιστικών αγροτικών επιχειρήσεων. </w:t>
      </w:r>
    </w:p>
    <w:p w14:paraId="4865B2DA" w14:textId="77777777" w:rsidR="00666AE2" w:rsidRDefault="00896D7E">
      <w:pPr>
        <w:spacing w:after="0" w:line="600" w:lineRule="auto"/>
        <w:ind w:firstLine="720"/>
        <w:jc w:val="both"/>
        <w:rPr>
          <w:rFonts w:eastAsia="Times New Roman"/>
          <w:szCs w:val="24"/>
        </w:rPr>
      </w:pPr>
      <w:r>
        <w:rPr>
          <w:rFonts w:eastAsia="Times New Roman"/>
          <w:szCs w:val="24"/>
        </w:rPr>
        <w:t xml:space="preserve">Είναι, όμως, από χέρι χαμένοι. Μέσα σε αυτή τη διαδικασία, τα μεγαλύτερα κεφάλαια που διαθέτουν αυτές οι επιχειρήσεις θα εκτοπίζουν τους μικρούς παραγωγούς, καθώς οι μεγάλες καπιταλιστικές αγροτικές μονάδες, </w:t>
      </w:r>
      <w:r>
        <w:rPr>
          <w:rFonts w:eastAsia="Times New Roman"/>
          <w:szCs w:val="24"/>
        </w:rPr>
        <w:t>όπου η παραγωγικότητα είναι συγκριτικά πολύ μεγαλύτερη, έχουν τη δυνατότητα, λόγω μεγαλύτερης παραγωγής, να αγοράζουν φθηνότερα τα καλλιεργητικά μέσα, να έχουν λιγότερο κόστος, ενώ παίρνουν και το μεγαλύτερο μέρος των επιδοτήσεων. Έτσι, προωθούν τα προϊόντ</w:t>
      </w:r>
      <w:r>
        <w:rPr>
          <w:rFonts w:eastAsia="Times New Roman"/>
          <w:szCs w:val="24"/>
        </w:rPr>
        <w:t xml:space="preserve">α τους με καλύτερους όρους. Αυτό είναι αντικειμενικό στον σημερινό </w:t>
      </w:r>
      <w:r>
        <w:rPr>
          <w:rFonts w:eastAsia="Times New Roman"/>
          <w:szCs w:val="24"/>
        </w:rPr>
        <w:lastRenderedPageBreak/>
        <w:t>δρόμο ανάπτυξης</w:t>
      </w:r>
      <w:r>
        <w:rPr>
          <w:rFonts w:eastAsia="Times New Roman"/>
          <w:szCs w:val="24"/>
        </w:rPr>
        <w:t>,</w:t>
      </w:r>
      <w:r>
        <w:rPr>
          <w:rFonts w:eastAsia="Times New Roman"/>
          <w:szCs w:val="24"/>
        </w:rPr>
        <w:t xml:space="preserve"> που στηρίζει τη μεγάλη καπιταλιστική παραγωγή και την μεγάλη μονάδα στην αγροτική παραγωγή.  </w:t>
      </w:r>
    </w:p>
    <w:p w14:paraId="4865B2DB" w14:textId="77777777" w:rsidR="00666AE2" w:rsidRDefault="00896D7E">
      <w:pPr>
        <w:spacing w:after="0" w:line="600" w:lineRule="auto"/>
        <w:ind w:firstLine="720"/>
        <w:jc w:val="both"/>
        <w:rPr>
          <w:rFonts w:eastAsia="Times New Roman"/>
          <w:szCs w:val="24"/>
        </w:rPr>
      </w:pPr>
      <w:r>
        <w:rPr>
          <w:rFonts w:eastAsia="Times New Roman"/>
          <w:szCs w:val="24"/>
        </w:rPr>
        <w:t xml:space="preserve">Για να γίνει αυτό, όμως, εκτοπίζεται, ξεκληρίζεται η </w:t>
      </w:r>
      <w:proofErr w:type="spellStart"/>
      <w:r>
        <w:rPr>
          <w:rFonts w:eastAsia="Times New Roman"/>
          <w:szCs w:val="24"/>
        </w:rPr>
        <w:t>φτωχομεσαία</w:t>
      </w:r>
      <w:proofErr w:type="spellEnd"/>
      <w:r>
        <w:rPr>
          <w:rFonts w:eastAsia="Times New Roman"/>
          <w:szCs w:val="24"/>
        </w:rPr>
        <w:t xml:space="preserve"> αγροτιά, οι α</w:t>
      </w:r>
      <w:r>
        <w:rPr>
          <w:rFonts w:eastAsia="Times New Roman"/>
          <w:szCs w:val="24"/>
        </w:rPr>
        <w:t>υτοαπασχολούμενοι. Αυτά λέει και ο Πρωθυπουργός, τα κυβερνητικά στελέχη, όπου βρίσκονται στην ύπαιθρο, στα περιφερειακά, αναπτυξιακά σας συνέδρια, τα οποία ξεχειλίζουν από κοροϊδία. Τα είπατε στη Θεσσαλία, στην Ήπειρο, στην Κρήτη, σε όλες τις αγροτικές περ</w:t>
      </w:r>
      <w:r>
        <w:rPr>
          <w:rFonts w:eastAsia="Times New Roman"/>
          <w:szCs w:val="24"/>
        </w:rPr>
        <w:t>ιοχές. Το είπατε καθαρά ότι πρέπει να γίνουν επιχειρηματίες</w:t>
      </w:r>
      <w:r>
        <w:rPr>
          <w:rFonts w:eastAsia="Times New Roman"/>
          <w:szCs w:val="24"/>
        </w:rPr>
        <w:t>,</w:t>
      </w:r>
      <w:r>
        <w:rPr>
          <w:rFonts w:eastAsia="Times New Roman"/>
          <w:szCs w:val="24"/>
        </w:rPr>
        <w:t xml:space="preserve"> για να επιβιώσουν. </w:t>
      </w:r>
    </w:p>
    <w:p w14:paraId="4865B2DC" w14:textId="77777777" w:rsidR="00666AE2" w:rsidRDefault="00896D7E">
      <w:pPr>
        <w:spacing w:after="0" w:line="600" w:lineRule="auto"/>
        <w:ind w:firstLine="720"/>
        <w:jc w:val="both"/>
        <w:rPr>
          <w:rFonts w:eastAsia="Times New Roman"/>
          <w:szCs w:val="24"/>
        </w:rPr>
      </w:pPr>
      <w:r>
        <w:rPr>
          <w:rFonts w:eastAsia="Times New Roman"/>
          <w:szCs w:val="24"/>
        </w:rPr>
        <w:t>Έχετε τις συνταγές να εξανθρωπίζετε τον καπιταλισμό, να κερδίζουν όλοι, και οι μεγάλες καπιταλιστικές αγροτικές επιχειρήσεις και οι μικροί και μεσαίοι παραγωγοί, οι μεγάλες αλ</w:t>
      </w:r>
      <w:r>
        <w:rPr>
          <w:rFonts w:eastAsia="Times New Roman"/>
          <w:szCs w:val="24"/>
        </w:rPr>
        <w:t xml:space="preserve">υσίδες των σουπερμάρκετ και οι μικρέμποροι και αυτοαπασχολούμενοι. Αυτή είναι η βρώμικη δουλειά που κάνετε, γι’ αυτό άλλωστε έχετε τη στήριξη των θεσμών, του ντόπιου κεφαλαίου. Το πάτε πάρα πολύ καλά. </w:t>
      </w:r>
    </w:p>
    <w:p w14:paraId="4865B2DD" w14:textId="77777777" w:rsidR="00666AE2" w:rsidRDefault="00896D7E">
      <w:pPr>
        <w:spacing w:after="0" w:line="600" w:lineRule="auto"/>
        <w:ind w:firstLine="720"/>
        <w:jc w:val="both"/>
        <w:rPr>
          <w:rFonts w:eastAsia="Times New Roman"/>
          <w:szCs w:val="24"/>
        </w:rPr>
      </w:pPr>
      <w:r>
        <w:rPr>
          <w:rFonts w:eastAsia="Times New Roman"/>
          <w:szCs w:val="24"/>
        </w:rPr>
        <w:t>Τι άλλο κάνει η Κυβέρνηση με το νομοσχέδιο που συζητάμ</w:t>
      </w:r>
      <w:r>
        <w:rPr>
          <w:rFonts w:eastAsia="Times New Roman"/>
          <w:szCs w:val="24"/>
        </w:rPr>
        <w:t>ε; Επιδιώκει να καλλιεργήσει αυταπάτες ότι η λαϊκή οικογένεια, της οποίας το μέσο εισόδημα έχει κατακρημνιστεί πάνω από 30% τα τελευταία χρόνια, που αναγκάζεται να περικόψει έξοδα</w:t>
      </w:r>
      <w:r>
        <w:rPr>
          <w:rFonts w:eastAsia="Times New Roman"/>
          <w:szCs w:val="24"/>
        </w:rPr>
        <w:t>,</w:t>
      </w:r>
      <w:r>
        <w:rPr>
          <w:rFonts w:eastAsia="Times New Roman"/>
          <w:szCs w:val="24"/>
        </w:rPr>
        <w:t xml:space="preserve"> </w:t>
      </w:r>
      <w:r>
        <w:rPr>
          <w:rFonts w:eastAsia="Times New Roman"/>
          <w:szCs w:val="24"/>
        </w:rPr>
        <w:lastRenderedPageBreak/>
        <w:t>ακόμα και από βασικές διατροφικές ανάγκες των παιδιών της, θα μπορέσει</w:t>
      </w:r>
      <w:r>
        <w:rPr>
          <w:rFonts w:eastAsia="Times New Roman"/>
          <w:szCs w:val="24"/>
        </w:rPr>
        <w:t>,</w:t>
      </w:r>
      <w:r>
        <w:rPr>
          <w:rFonts w:eastAsia="Times New Roman"/>
          <w:szCs w:val="24"/>
        </w:rPr>
        <w:t xml:space="preserve"> δήθ</w:t>
      </w:r>
      <w:r>
        <w:rPr>
          <w:rFonts w:eastAsia="Times New Roman"/>
          <w:szCs w:val="24"/>
        </w:rPr>
        <w:t>εν</w:t>
      </w:r>
      <w:r>
        <w:rPr>
          <w:rFonts w:eastAsia="Times New Roman"/>
          <w:szCs w:val="24"/>
        </w:rPr>
        <w:t>,</w:t>
      </w:r>
      <w:r>
        <w:rPr>
          <w:rFonts w:eastAsia="Times New Roman"/>
          <w:szCs w:val="24"/>
        </w:rPr>
        <w:t xml:space="preserve"> να βρει διέξοδο μέσα από τον </w:t>
      </w:r>
      <w:proofErr w:type="spellStart"/>
      <w:r>
        <w:rPr>
          <w:rFonts w:eastAsia="Times New Roman"/>
          <w:szCs w:val="24"/>
        </w:rPr>
        <w:t>εξορθολογισμό</w:t>
      </w:r>
      <w:proofErr w:type="spellEnd"/>
      <w:r>
        <w:rPr>
          <w:rFonts w:eastAsia="Times New Roman"/>
          <w:szCs w:val="24"/>
        </w:rPr>
        <w:t xml:space="preserve"> και τη διαμόρφωση νέων μορφών υπαίθριων αγορών.      </w:t>
      </w:r>
    </w:p>
    <w:p w14:paraId="4865B2DE" w14:textId="77777777" w:rsidR="00666AE2" w:rsidRDefault="00896D7E">
      <w:pPr>
        <w:spacing w:after="0" w:line="600" w:lineRule="auto"/>
        <w:ind w:firstLine="720"/>
        <w:jc w:val="both"/>
        <w:rPr>
          <w:rFonts w:eastAsia="Times New Roman"/>
          <w:szCs w:val="24"/>
        </w:rPr>
      </w:pPr>
      <w:r>
        <w:rPr>
          <w:rFonts w:eastAsia="Times New Roman"/>
          <w:szCs w:val="24"/>
        </w:rPr>
        <w:t>Το πρόβλημα της λαϊκής οικογένειας δεν είναι χωρικής φύσης ή δυνατότητας πρόσβασης στα απαραίτητα, αλλά έχει να κάνει με την ολομέτωπη επίθεση</w:t>
      </w:r>
      <w:r>
        <w:rPr>
          <w:rFonts w:eastAsia="Times New Roman"/>
          <w:szCs w:val="24"/>
        </w:rPr>
        <w:t>,</w:t>
      </w:r>
      <w:r>
        <w:rPr>
          <w:rFonts w:eastAsia="Times New Roman"/>
          <w:szCs w:val="24"/>
        </w:rPr>
        <w:t xml:space="preserve"> που και η ί</w:t>
      </w:r>
      <w:r>
        <w:rPr>
          <w:rFonts w:eastAsia="Times New Roman"/>
          <w:szCs w:val="24"/>
        </w:rPr>
        <w:t>δια η σημερινή Κυβέρνηση εξαπολύει εναντίον της, τη διαρκή συρρίκνωση του εισοδήματός της, τη ληστρική φορολόγηση, τον εργασιακό μεσαίωνα που κυριαρχεί παντού. Έχει να κάνει με την επέκταση και την κυριαρχία των μονοπωλίων</w:t>
      </w:r>
      <w:r>
        <w:rPr>
          <w:rFonts w:eastAsia="Times New Roman"/>
          <w:szCs w:val="24"/>
        </w:rPr>
        <w:t>,</w:t>
      </w:r>
      <w:r>
        <w:rPr>
          <w:rFonts w:eastAsia="Times New Roman"/>
          <w:szCs w:val="24"/>
        </w:rPr>
        <w:t xml:space="preserve"> που στο όνομα της εξασφάλισης το</w:t>
      </w:r>
      <w:r>
        <w:rPr>
          <w:rFonts w:eastAsia="Times New Roman"/>
          <w:szCs w:val="24"/>
        </w:rPr>
        <w:t>υ μέγιστου δυνατού κέρδους δεν λογαριάζουν τις ανάγκες της εργατικής τάξης και των πλατιών λαϊκών στρωμάτων. Δεν λογαριάζουν τις ανάγκες τους για πρόσβαση σε φθηνά και ποιοτικά τρόφιμα και άλλα είδη πρώτης ανάγκης.</w:t>
      </w:r>
    </w:p>
    <w:p w14:paraId="4865B2DF" w14:textId="77777777" w:rsidR="00666AE2" w:rsidRDefault="00896D7E">
      <w:pPr>
        <w:spacing w:after="0" w:line="600" w:lineRule="auto"/>
        <w:ind w:firstLine="720"/>
        <w:jc w:val="both"/>
        <w:rPr>
          <w:rFonts w:eastAsia="Times New Roman"/>
          <w:szCs w:val="24"/>
        </w:rPr>
      </w:pPr>
      <w:r>
        <w:rPr>
          <w:rFonts w:eastAsia="Times New Roman"/>
          <w:szCs w:val="24"/>
        </w:rPr>
        <w:t>Αυτό δεν μπορεί να αντιμετωπιστεί στις υπ</w:t>
      </w:r>
      <w:r>
        <w:rPr>
          <w:rFonts w:eastAsia="Times New Roman"/>
          <w:szCs w:val="24"/>
        </w:rPr>
        <w:t>άρχουσες συνθήκες της καπιταλιστικής οικονομίας. Άλλωστε, εάν θέλει η Κυβέρνηση να δώσει μία μικρή ανάσα στα προβλήματα της λαϊκής οικογένειας, πρέπει να υιοθετήσει την πρόταση του ΚΚΕ για κατάργηση του ΦΠΑ στα βασικά είδη διατροφής και πλατιάς λαϊκής κατα</w:t>
      </w:r>
      <w:r>
        <w:rPr>
          <w:rFonts w:eastAsia="Times New Roman"/>
          <w:szCs w:val="24"/>
        </w:rPr>
        <w:t xml:space="preserve">νάλωσης. </w:t>
      </w:r>
    </w:p>
    <w:p w14:paraId="4865B2E0" w14:textId="77777777" w:rsidR="00666AE2" w:rsidRDefault="00896D7E">
      <w:pPr>
        <w:spacing w:after="0" w:line="600" w:lineRule="auto"/>
        <w:ind w:firstLine="720"/>
        <w:jc w:val="both"/>
        <w:rPr>
          <w:rFonts w:eastAsia="Times New Roman"/>
          <w:szCs w:val="24"/>
        </w:rPr>
      </w:pPr>
      <w:r>
        <w:rPr>
          <w:rFonts w:eastAsia="Times New Roman"/>
          <w:szCs w:val="24"/>
        </w:rPr>
        <w:lastRenderedPageBreak/>
        <w:t>Όλα τα παραπάνω</w:t>
      </w:r>
      <w:r>
        <w:rPr>
          <w:rFonts w:eastAsia="Times New Roman"/>
          <w:szCs w:val="24"/>
        </w:rPr>
        <w:t>,</w:t>
      </w:r>
      <w:r>
        <w:rPr>
          <w:rFonts w:eastAsia="Times New Roman"/>
          <w:szCs w:val="24"/>
        </w:rPr>
        <w:t xml:space="preserve"> τα επιβεβαιώνουν και τα στοιχεία φορέων του αστικού κράτους, της Ευρωπαϊκής Ένωσης, τα οποία υπάρχουν και στον ΙΟΒΕ και στην ΕΛΣΤΑΤ και στην </w:t>
      </w:r>
      <w:r>
        <w:rPr>
          <w:rFonts w:eastAsia="Times New Roman"/>
          <w:szCs w:val="24"/>
          <w:lang w:val="en-US"/>
        </w:rPr>
        <w:t>Eurostat</w:t>
      </w:r>
      <w:r>
        <w:rPr>
          <w:rFonts w:eastAsia="Times New Roman"/>
          <w:szCs w:val="24"/>
        </w:rPr>
        <w:t xml:space="preserve">, που δείχνουν ξεκάθαρα ότι μεγάλα τμήματα του λαού δεν καταναλώνουν τα εντελώς </w:t>
      </w:r>
      <w:r>
        <w:rPr>
          <w:rFonts w:eastAsia="Times New Roman"/>
          <w:szCs w:val="24"/>
        </w:rPr>
        <w:t>απαραίτητα είδη βασικής διατροφής, όπως γάλα, κρέας, ψάρι, φρούτα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Κι όλα αυτά συμβαίνουν σε μία χώρα</w:t>
      </w:r>
      <w:r>
        <w:rPr>
          <w:rFonts w:eastAsia="Times New Roman"/>
          <w:szCs w:val="24"/>
        </w:rPr>
        <w:t>,</w:t>
      </w:r>
      <w:r>
        <w:rPr>
          <w:rFonts w:eastAsia="Times New Roman"/>
          <w:szCs w:val="24"/>
        </w:rPr>
        <w:t xml:space="preserve"> που έχει τις παραγωγικές δυνατότητες να θρέψει τον λαό της. </w:t>
      </w:r>
    </w:p>
    <w:p w14:paraId="4865B2E1" w14:textId="77777777" w:rsidR="00666AE2" w:rsidRDefault="00896D7E">
      <w:pPr>
        <w:spacing w:after="0" w:line="600" w:lineRule="auto"/>
        <w:ind w:firstLine="720"/>
        <w:jc w:val="both"/>
        <w:rPr>
          <w:rFonts w:eastAsia="Times New Roman"/>
          <w:szCs w:val="24"/>
        </w:rPr>
      </w:pPr>
      <w:r>
        <w:rPr>
          <w:rFonts w:eastAsia="Times New Roman"/>
          <w:szCs w:val="24"/>
        </w:rPr>
        <w:t xml:space="preserve">Δεν περιορίζεται, όμως, μόνο εκεί το πρόβλημα. Την ώρα που ειδικά στο εμπόριο βασικών </w:t>
      </w:r>
      <w:r>
        <w:rPr>
          <w:rFonts w:eastAsia="Times New Roman"/>
          <w:szCs w:val="24"/>
        </w:rPr>
        <w:t xml:space="preserve">ειδών διατροφής η συγκέντρωση της αγοράς προχωρά με ραγδαίους ρυθμούς από μια χούφτα αλυσίδες και σουπερμάρκετ, είναι κοροϊδία από πλευράς της Κυβέρνησης, που έχει τσακίσει με την πολιτική της τους παραγωγούς, τους επαγγελματίες, συνεχίζοντας από εκεί που </w:t>
      </w:r>
      <w:r>
        <w:rPr>
          <w:rFonts w:eastAsia="Times New Roman"/>
          <w:szCs w:val="24"/>
        </w:rPr>
        <w:t>σταμάτησαν οι προηγούμενες κυβερνήσεις, να μιλά για ουσιαστική στήριξή τους μέσω της βελτίωσης ορισμένων κανόνων λειτουργίας. Πρόκειται συνολικά για εμπαιγμό, όταν πάνω από το μισό εισόδημα των αυτοαπασχολουμένων, παραγωγών και επαγγελματιών δίνεται σε φόρ</w:t>
      </w:r>
      <w:r>
        <w:rPr>
          <w:rFonts w:eastAsia="Times New Roman"/>
          <w:szCs w:val="24"/>
        </w:rPr>
        <w:t xml:space="preserve">ους, σε ασφαλιστικές εισφορές, να μιλά η </w:t>
      </w:r>
      <w:r>
        <w:rPr>
          <w:rFonts w:eastAsia="Times New Roman"/>
          <w:szCs w:val="24"/>
        </w:rPr>
        <w:lastRenderedPageBreak/>
        <w:t xml:space="preserve">Κυβέρνηση για στήριξή τους μέσω συγκεκριμένων νομοθετικών διατάξεων.  </w:t>
      </w:r>
    </w:p>
    <w:p w14:paraId="4865B2E2" w14:textId="77777777" w:rsidR="00666AE2" w:rsidRDefault="00896D7E">
      <w:pPr>
        <w:spacing w:after="0" w:line="600" w:lineRule="auto"/>
        <w:ind w:firstLine="720"/>
        <w:jc w:val="both"/>
        <w:rPr>
          <w:rFonts w:eastAsia="Times New Roman"/>
          <w:szCs w:val="24"/>
        </w:rPr>
      </w:pPr>
      <w:r>
        <w:rPr>
          <w:rFonts w:eastAsia="Times New Roman"/>
          <w:szCs w:val="24"/>
        </w:rPr>
        <w:t>Αν θέλει η Κυβέρνηση να βοηθήσει πραγματικά εδώ και τώρα, να επαναφέρει το ατομικό αφορολόγητο στις 12.000 ευρώ, προσαυξημένο κατά 3.000 ανά παι</w:t>
      </w:r>
      <w:r>
        <w:rPr>
          <w:rFonts w:eastAsia="Times New Roman"/>
          <w:szCs w:val="24"/>
        </w:rPr>
        <w:t>δί και να εντάξει άμεσα σε αυτό επαγγελματίες, πωλητές και κάθε άλλον αυτοαπασχολούμενο, να καταργήσει τα διόδια, τον φόρο στο πετρέλαιο, που έχει εκτοξεύσει το κόστος παραγωγής και στη μεταφορά των προϊόντων για τους επαγγελματίες. Έχετε αφορολόγητο πετρέ</w:t>
      </w:r>
      <w:r>
        <w:rPr>
          <w:rFonts w:eastAsia="Times New Roman"/>
          <w:szCs w:val="24"/>
        </w:rPr>
        <w:t xml:space="preserve">λαιο για τα καράβια των εφοπλιστών, δεν έχετε όμως για τα τρακτέρ των αγροτών, για τα αυτοκίνητα των παραγωγών, των μικρεμπόρων, για να μεταφέρουν τα προϊόντα τους. </w:t>
      </w:r>
    </w:p>
    <w:p w14:paraId="4865B2E3" w14:textId="77777777" w:rsidR="00666AE2" w:rsidRDefault="00896D7E">
      <w:pPr>
        <w:spacing w:after="0" w:line="600" w:lineRule="auto"/>
        <w:ind w:firstLine="720"/>
        <w:jc w:val="both"/>
        <w:rPr>
          <w:rFonts w:eastAsia="Times New Roman"/>
          <w:szCs w:val="24"/>
        </w:rPr>
      </w:pPr>
      <w:r>
        <w:rPr>
          <w:rFonts w:eastAsia="Times New Roman"/>
          <w:szCs w:val="24"/>
        </w:rPr>
        <w:t>Ακόμα περισσότερο προκλητική</w:t>
      </w:r>
      <w:r>
        <w:rPr>
          <w:rFonts w:eastAsia="Times New Roman"/>
          <w:szCs w:val="24"/>
        </w:rPr>
        <w:t>,</w:t>
      </w:r>
      <w:r>
        <w:rPr>
          <w:rFonts w:eastAsia="Times New Roman"/>
          <w:szCs w:val="24"/>
        </w:rPr>
        <w:t xml:space="preserve"> αλλά και επικίνδυνη</w:t>
      </w:r>
      <w:r>
        <w:rPr>
          <w:rFonts w:eastAsia="Times New Roman"/>
          <w:szCs w:val="24"/>
        </w:rPr>
        <w:t>,</w:t>
      </w:r>
      <w:r>
        <w:rPr>
          <w:rFonts w:eastAsia="Times New Roman"/>
          <w:szCs w:val="24"/>
        </w:rPr>
        <w:t xml:space="preserve"> είναι η προπαγάνδα της Κυβέρνησης</w:t>
      </w:r>
      <w:r>
        <w:rPr>
          <w:rFonts w:eastAsia="Times New Roman"/>
          <w:szCs w:val="24"/>
        </w:rPr>
        <w:t>,</w:t>
      </w:r>
      <w:r>
        <w:rPr>
          <w:rFonts w:eastAsia="Times New Roman"/>
          <w:szCs w:val="24"/>
        </w:rPr>
        <w:t xml:space="preserve"> που </w:t>
      </w:r>
      <w:r>
        <w:rPr>
          <w:rFonts w:eastAsia="Times New Roman"/>
          <w:szCs w:val="24"/>
        </w:rPr>
        <w:t>απευθύνεται σε εκατοντάδες χιλιάδες άνεργους και άλλους εργαζόμενους, που βρίσκονται σε δεινή οικονομική κατάσταση, μέσω της πρότασης ίδρυσης αγορών καταναλωτών. Πρόκειται για μεγάλο ψέμα. Θέλετε να συσκοτίσετε, να κρύψετε τις ευθύνες του αστικού κράτους γ</w:t>
      </w:r>
      <w:r>
        <w:rPr>
          <w:rFonts w:eastAsia="Times New Roman"/>
          <w:szCs w:val="24"/>
        </w:rPr>
        <w:t>ια τα αδιέξοδα</w:t>
      </w:r>
      <w:r>
        <w:rPr>
          <w:rFonts w:eastAsia="Times New Roman"/>
          <w:szCs w:val="24"/>
        </w:rPr>
        <w:t>,</w:t>
      </w:r>
      <w:r>
        <w:rPr>
          <w:rFonts w:eastAsia="Times New Roman"/>
          <w:szCs w:val="24"/>
        </w:rPr>
        <w:t xml:space="preserve"> που βρίσκονται αυτά τα τμήματα των λαϊκών στρωμάτων.    </w:t>
      </w:r>
    </w:p>
    <w:p w14:paraId="4865B2E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Καλούμε την εργατική τάξη, τους άνεργους, τους βιοπαλαιστές παραγωγούς και επαγγελματίες πωλητές να απορρίψουν τη νέα παραλλαγή του γνωστού αφηγήματος της Κυβέρνησης για βιώσιμη, δίκα</w:t>
      </w:r>
      <w:r>
        <w:rPr>
          <w:rFonts w:eastAsia="Times New Roman" w:cs="Times New Roman"/>
          <w:szCs w:val="24"/>
        </w:rPr>
        <w:t xml:space="preserve">ιη ανάπτυξη, </w:t>
      </w:r>
      <w:proofErr w:type="spellStart"/>
      <w:r>
        <w:rPr>
          <w:rFonts w:eastAsia="Times New Roman" w:cs="Times New Roman"/>
          <w:szCs w:val="24"/>
        </w:rPr>
        <w:t>πόσω</w:t>
      </w:r>
      <w:proofErr w:type="spellEnd"/>
      <w:r>
        <w:rPr>
          <w:rFonts w:eastAsia="Times New Roman" w:cs="Times New Roman"/>
          <w:szCs w:val="24"/>
        </w:rPr>
        <w:t xml:space="preserve"> μάλλον όταν η ίδια δεν προλαβαίνει να μαζεύει τα συγχαρητήρια από τη διευθέτηση και υλοποίηση κάθε λογής απαιτήσεων του μεγάλου κεφαλαίου, προκειμένου να εξασφαλιστεί η κερδοφορία και στις σημερινές συνθήκες εξόδου από την κρίση, αλλά και</w:t>
      </w:r>
      <w:r>
        <w:rPr>
          <w:rFonts w:eastAsia="Times New Roman" w:cs="Times New Roman"/>
          <w:szCs w:val="24"/>
        </w:rPr>
        <w:t xml:space="preserve"> αύριο σε μια αναιμική ανάπτυξη. </w:t>
      </w:r>
    </w:p>
    <w:p w14:paraId="4865B2E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Όσο κι αν ορισμένες από τις παρούσες νομοθετικές ρυθμίσεις αντιμετωπίζουν ορισμένα υπαρκτά προβλήματα</w:t>
      </w:r>
      <w:r>
        <w:rPr>
          <w:rFonts w:eastAsia="Times New Roman" w:cs="Times New Roman"/>
          <w:szCs w:val="24"/>
        </w:rPr>
        <w:t>,</w:t>
      </w:r>
      <w:r>
        <w:rPr>
          <w:rFonts w:eastAsia="Times New Roman" w:cs="Times New Roman"/>
          <w:szCs w:val="24"/>
        </w:rPr>
        <w:t xml:space="preserve"> που σχετίζονται κυρίως με τον ίδιο τον κανονισμό λειτουργίας των υπαρχουσών λαϊκών αγορών ή δίνουν ορισμένες προσωρινές ανάσες</w:t>
      </w:r>
      <w:r>
        <w:rPr>
          <w:rFonts w:eastAsia="Times New Roman" w:cs="Times New Roman"/>
          <w:szCs w:val="24"/>
        </w:rPr>
        <w:t>,</w:t>
      </w:r>
      <w:r>
        <w:rPr>
          <w:rFonts w:eastAsia="Times New Roman" w:cs="Times New Roman"/>
          <w:szCs w:val="24"/>
        </w:rPr>
        <w:t xml:space="preserve"> μέσω περιορισμού του ύψους των προστίμων, αυτά δεν αρκούν για να αντιμετωπίσουν τα συσσωρευμένα προβλήματα των επαγγελματιών, τ</w:t>
      </w:r>
      <w:r>
        <w:rPr>
          <w:rFonts w:eastAsia="Times New Roman" w:cs="Times New Roman"/>
          <w:szCs w:val="24"/>
        </w:rPr>
        <w:t>ων παραγωγών που δραστηριοποιούνται σε αυτές τις αγορές.</w:t>
      </w:r>
    </w:p>
    <w:p w14:paraId="4865B2E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Τώρα, πηγαίνοντας στο δεύτερο μέρος του νομοσχεδίου</w:t>
      </w:r>
      <w:r>
        <w:rPr>
          <w:rFonts w:eastAsia="Times New Roman" w:cs="Times New Roman"/>
          <w:szCs w:val="24"/>
        </w:rPr>
        <w:t>,</w:t>
      </w:r>
      <w:r>
        <w:rPr>
          <w:rFonts w:eastAsia="Times New Roman" w:cs="Times New Roman"/>
          <w:szCs w:val="24"/>
        </w:rPr>
        <w:t xml:space="preserve"> που αφορά τα επιμελητήρια, τονίσαμε και στη συζήτηση στις επι</w:t>
      </w:r>
      <w:r>
        <w:rPr>
          <w:rFonts w:eastAsia="Times New Roman" w:cs="Times New Roman"/>
          <w:szCs w:val="24"/>
        </w:rPr>
        <w:lastRenderedPageBreak/>
        <w:t>τροπές ότι τα επιμελητήρια όλα αυτά τα χρόνια γίνονταν ο ιμάντας, το όχημα για το πέρ</w:t>
      </w:r>
      <w:r>
        <w:rPr>
          <w:rFonts w:eastAsia="Times New Roman" w:cs="Times New Roman"/>
          <w:szCs w:val="24"/>
        </w:rPr>
        <w:t xml:space="preserve">ασμα αντιλαϊκών πολιτικών. Ποτέ δεν στήριξαν τα αιτήματα του μικρού επαγγελματία αυτοαπασχολούμενου. Τους χόρτασαν μόνο ημερίδες και σεμινάρια αποπροσανατολισμού, ενώ στην ουσία ήταν μηχανισμός προώθησης και στήριξης της κυβερνητικής, της </w:t>
      </w:r>
      <w:proofErr w:type="spellStart"/>
      <w:r>
        <w:rPr>
          <w:rFonts w:eastAsia="Times New Roman" w:cs="Times New Roman"/>
          <w:szCs w:val="24"/>
        </w:rPr>
        <w:t>ευρωενωσιακής</w:t>
      </w:r>
      <w:proofErr w:type="spellEnd"/>
      <w:r>
        <w:rPr>
          <w:rFonts w:eastAsia="Times New Roman" w:cs="Times New Roman"/>
          <w:szCs w:val="24"/>
        </w:rPr>
        <w:t xml:space="preserve"> πολ</w:t>
      </w:r>
      <w:r>
        <w:rPr>
          <w:rFonts w:eastAsia="Times New Roman" w:cs="Times New Roman"/>
          <w:szCs w:val="24"/>
        </w:rPr>
        <w:t>ιτικής. Συκοφάντησαν τους αγώνες. Προσπάθησαν με κάθε τρόπο</w:t>
      </w:r>
      <w:r>
        <w:rPr>
          <w:rFonts w:eastAsia="Times New Roman" w:cs="Times New Roman"/>
          <w:szCs w:val="24"/>
        </w:rPr>
        <w:t>,</w:t>
      </w:r>
      <w:r>
        <w:rPr>
          <w:rFonts w:eastAsia="Times New Roman" w:cs="Times New Roman"/>
          <w:szCs w:val="24"/>
        </w:rPr>
        <w:t xml:space="preserve"> να φιμώσουν κάθε φωνή αντίστασης. Υιοθέτησαν κάθε ιδεολόγημα για τους κακοπληρωτές, τους φοροφυγάδες, το παραεμπόριο. Ζ</w:t>
      </w:r>
      <w:r>
        <w:rPr>
          <w:rFonts w:eastAsia="Times New Roman" w:cs="Times New Roman"/>
          <w:szCs w:val="24"/>
        </w:rPr>
        <w:t>ητούσαν</w:t>
      </w:r>
      <w:r>
        <w:rPr>
          <w:rFonts w:eastAsia="Times New Roman" w:cs="Times New Roman"/>
          <w:szCs w:val="24"/>
        </w:rPr>
        <w:t xml:space="preserve"> μέτρα για τον περιορισμό των διαδηλώσεων, των απεργιών, υιοθετώντας </w:t>
      </w:r>
      <w:r>
        <w:rPr>
          <w:rFonts w:eastAsia="Times New Roman" w:cs="Times New Roman"/>
          <w:szCs w:val="24"/>
        </w:rPr>
        <w:t>τα επιχειρήματα των κυβερνήσεων, των μεγαλοβιομηχάνων, των τραπεζιτών, ότι δήθεν οι αγώνες απορρυθμίζουν την αγορά και διώχνουν τους πελάτες από τα μαγαζιά, λες και οι πελάτες, τα λαϊκά στρώματα δεν είναι και αυτοί θύματα της ίδιας βάρβαρης, αντιλαϊκής πολ</w:t>
      </w:r>
      <w:r>
        <w:rPr>
          <w:rFonts w:eastAsia="Times New Roman" w:cs="Times New Roman"/>
          <w:szCs w:val="24"/>
        </w:rPr>
        <w:t xml:space="preserve">ιτικής. </w:t>
      </w:r>
    </w:p>
    <w:p w14:paraId="4865B2E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Τα επιμελητήρια όλα αυτά τα χρόνια</w:t>
      </w:r>
      <w:r>
        <w:rPr>
          <w:rFonts w:eastAsia="Times New Roman" w:cs="Times New Roman"/>
          <w:szCs w:val="24"/>
        </w:rPr>
        <w:t>,</w:t>
      </w:r>
      <w:r>
        <w:rPr>
          <w:rFonts w:eastAsia="Times New Roman" w:cs="Times New Roman"/>
          <w:szCs w:val="24"/>
        </w:rPr>
        <w:t xml:space="preserve"> προπαγάνδιζαν, κρύβοντας την αλήθεια και έλεγαν ότι τάχα για την καταστροφή των μικρομεσαίων φταίνε οι στρεβλώσεις στην αγορά και όχι το καπιταλιστικό σύστημα</w:t>
      </w:r>
      <w:r>
        <w:rPr>
          <w:rFonts w:eastAsia="Times New Roman" w:cs="Times New Roman"/>
          <w:szCs w:val="24"/>
        </w:rPr>
        <w:t>,</w:t>
      </w:r>
      <w:r>
        <w:rPr>
          <w:rFonts w:eastAsia="Times New Roman" w:cs="Times New Roman"/>
          <w:szCs w:val="24"/>
        </w:rPr>
        <w:t xml:space="preserve"> όπου πρωτεύει το κέρδος και όπου ο κανόνας είναι το</w:t>
      </w:r>
      <w:r>
        <w:rPr>
          <w:rFonts w:eastAsia="Times New Roman" w:cs="Times New Roman"/>
          <w:szCs w:val="24"/>
        </w:rPr>
        <w:t xml:space="preserve"> μεγάλο ψάρι να τρώει το μικρό.</w:t>
      </w:r>
    </w:p>
    <w:p w14:paraId="4865B2E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Στόχος των επιμελητηρίων ήταν και είναι η ενσωμάτωση χιλιάδων αυτοαπασχολούμενων στους αστικούς σχεδιασμούς, στη συναίνεσή τους στην κρατική πολιτική, καλλιεργώντας προσδοκίες ότι μέσω της συμμετοχής τους στα επιμελητήρια θα</w:t>
      </w:r>
      <w:r>
        <w:rPr>
          <w:rFonts w:eastAsia="Times New Roman" w:cs="Times New Roman"/>
          <w:szCs w:val="24"/>
        </w:rPr>
        <w:t xml:space="preserve"> μπορούσαν να εξασφαλίσουν τα δικά τους συμφέροντα.</w:t>
      </w:r>
    </w:p>
    <w:p w14:paraId="4865B2E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Λέτε ότι η ανάπτυξη του μεγάλου κεφαλαίου πηγαίνει χέρι-χέρι μαζί με τα συμφέροντα των μικρών παραγωγών, των αυτοαπασχολούμενων. Μια ακόμη απόδειξη είναι ότι στην ακρόαση φορέων</w:t>
      </w:r>
      <w:r>
        <w:rPr>
          <w:rFonts w:eastAsia="Times New Roman" w:cs="Times New Roman"/>
          <w:szCs w:val="24"/>
        </w:rPr>
        <w:t>,</w:t>
      </w:r>
      <w:r>
        <w:rPr>
          <w:rFonts w:eastAsia="Times New Roman" w:cs="Times New Roman"/>
          <w:szCs w:val="24"/>
        </w:rPr>
        <w:t xml:space="preserve"> όπου καλούνται εκπρόσωποι</w:t>
      </w:r>
      <w:r>
        <w:rPr>
          <w:rFonts w:eastAsia="Times New Roman" w:cs="Times New Roman"/>
          <w:szCs w:val="24"/>
        </w:rPr>
        <w:t>, ο κ. Μίχαλος, που από τη μια νοιάζεται</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για τη σωστή λειτουργία της αγοράς, στη συνέντευξή του, αλλά και στις επιτροπές, τόνισε ότι πρέπει να μειωθούν παραπέρα οι εργοδοτικές ασφαλιστικές εισφορές, να επεκταθούν παραπέρα οι ελαστικές μορφές εργασί</w:t>
      </w:r>
      <w:r>
        <w:rPr>
          <w:rFonts w:eastAsia="Times New Roman" w:cs="Times New Roman"/>
          <w:szCs w:val="24"/>
        </w:rPr>
        <w:t>ας, για να έχουμε αύξηση της απασχόλησης. Τα ίδια ακριβώς είπε και ο Σύνδεσμος Ελλήνων Βιομηχάνων. Το έκαναν αυτό για χρόνια οι κυβερνήσεις, με αποτέλεσμα να χάσουν τα ασφαλιστικά ταμεία 1,3 δισεκατομμύρια ευρώ τον χρόνο, να πάρουν πραγματικά μορφή χιονοστ</w:t>
      </w:r>
      <w:r>
        <w:rPr>
          <w:rFonts w:eastAsia="Times New Roman" w:cs="Times New Roman"/>
          <w:szCs w:val="24"/>
        </w:rPr>
        <w:t>ιβάδας οι ελαστικές μορφές απασχόλησης και να έχουμε συνθήκες γαλέρας σε κάθε χώρο δουλειάς.</w:t>
      </w:r>
    </w:p>
    <w:p w14:paraId="4865B2E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Παρά τις όποιες </w:t>
      </w:r>
      <w:proofErr w:type="spellStart"/>
      <w:r>
        <w:rPr>
          <w:rFonts w:eastAsia="Times New Roman" w:cs="Times New Roman"/>
          <w:szCs w:val="24"/>
        </w:rPr>
        <w:t>μικροαλλαγές</w:t>
      </w:r>
      <w:proofErr w:type="spellEnd"/>
      <w:r>
        <w:rPr>
          <w:rFonts w:eastAsia="Times New Roman" w:cs="Times New Roman"/>
          <w:szCs w:val="24"/>
        </w:rPr>
        <w:t>, όπως η εισαγωγή της ποσόστωσης στη συμμετοχή των γυναικών στα διοικητικά συμβούλια, παραμένει ο αντιδραστικός χαρακτήρας του νομοσχεδίου, την ώρα που οι γυναίκες αυτοαπασχολούμενες είναι θύματα της βάρβαρης πολιτικής των μνημ</w:t>
      </w:r>
      <w:r>
        <w:rPr>
          <w:rFonts w:eastAsia="Times New Roman" w:cs="Times New Roman"/>
          <w:szCs w:val="24"/>
        </w:rPr>
        <w:t>ονίων και βρίσκονται αντιμέτωπες με έναν ατελείωτο κατάλογο βάρβαρων μέτρων</w:t>
      </w:r>
      <w:r>
        <w:rPr>
          <w:rFonts w:eastAsia="Times New Roman" w:cs="Times New Roman"/>
          <w:szCs w:val="24"/>
        </w:rPr>
        <w:t>,</w:t>
      </w:r>
      <w:r>
        <w:rPr>
          <w:rFonts w:eastAsia="Times New Roman" w:cs="Times New Roman"/>
          <w:szCs w:val="24"/>
        </w:rPr>
        <w:t xml:space="preserve"> που τα βιώνουν και στην επιχείρηση και στο σπίτι, στην οικογένειά τους. Και η σημερινή Κυβέρνηση</w:t>
      </w:r>
      <w:r>
        <w:rPr>
          <w:rFonts w:eastAsia="Times New Roman" w:cs="Times New Roman"/>
          <w:szCs w:val="24"/>
        </w:rPr>
        <w:t>,</w:t>
      </w:r>
      <w:r>
        <w:rPr>
          <w:rFonts w:eastAsia="Times New Roman" w:cs="Times New Roman"/>
          <w:szCs w:val="24"/>
        </w:rPr>
        <w:t xml:space="preserve"> παίρνοντας τη σκυτάλη από τις προηγούμενες, συνεχίζει την αντιλαϊκή πολιτική</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βάρος των γυναικών. Στο όνομα της ισότητας των δυο φύλων διατηρεί την απαράδεκτη εξίσωση των ορίων ηλικίας συνταξιοδότησης ανδρών - γυναικών. Έχουμε πετσόκομμα στις κοινωνικές δαπάνες για τη στήριξη της μητρότητας. Έρχεται και η τρίτη αξιολόγηση και θα έχο</w:t>
      </w:r>
      <w:r>
        <w:rPr>
          <w:rFonts w:eastAsia="Times New Roman" w:cs="Times New Roman"/>
          <w:szCs w:val="24"/>
        </w:rPr>
        <w:t>υμε παραπέρα συρρίκνωση των επιδομάτων. Έχουμε χιλιάδες παιδιά που μένουν έξω από τους παιδικούς σταθμούς, ενώ η μόρφωση των παιδιών της λαϊκής οικογένειας γίνεται όλο και πιο ακριβή, γίνεται εμπόρευμα απλησίαστο γι’ αυτήν.</w:t>
      </w:r>
    </w:p>
    <w:p w14:paraId="4865B2E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Τα αντιλαϊκά μέτρα δεν έχουν στα</w:t>
      </w:r>
      <w:r>
        <w:rPr>
          <w:rFonts w:eastAsia="Times New Roman" w:cs="Times New Roman"/>
          <w:szCs w:val="24"/>
        </w:rPr>
        <w:t>ματημό. Επί της ουσίας</w:t>
      </w:r>
      <w:r>
        <w:rPr>
          <w:rFonts w:eastAsia="Times New Roman" w:cs="Times New Roman"/>
          <w:szCs w:val="24"/>
        </w:rPr>
        <w:t>,</w:t>
      </w:r>
      <w:r>
        <w:rPr>
          <w:rFonts w:eastAsia="Times New Roman" w:cs="Times New Roman"/>
          <w:szCs w:val="24"/>
        </w:rPr>
        <w:t xml:space="preserve"> έχουμε κατάργηση της κυριακάτικης αργίας, απελευθέρωση του </w:t>
      </w:r>
      <w:r>
        <w:rPr>
          <w:rFonts w:eastAsia="Times New Roman" w:cs="Times New Roman"/>
          <w:szCs w:val="24"/>
        </w:rPr>
        <w:lastRenderedPageBreak/>
        <w:t>ωραρίου, των κλειστών επαγγελμάτων και όλα αυτά για να εξοικονομηθεί ζεστό χρήμα για τις φοροαπαλλαγές, τις επιδοτήσεις του μεγάλου κεφαλαίου.</w:t>
      </w:r>
    </w:p>
    <w:p w14:paraId="4865B2E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Όλα αυτά έχουν φέρει λουκέτα σ</w:t>
      </w:r>
      <w:r>
        <w:rPr>
          <w:rFonts w:eastAsia="Times New Roman" w:cs="Times New Roman"/>
          <w:szCs w:val="24"/>
        </w:rPr>
        <w:t xml:space="preserve">ε πάνω από </w:t>
      </w:r>
      <w:r>
        <w:rPr>
          <w:rFonts w:eastAsia="Times New Roman" w:cs="Times New Roman"/>
          <w:szCs w:val="24"/>
        </w:rPr>
        <w:t xml:space="preserve">διακόσιες πενήντα χιλιάδες </w:t>
      </w:r>
      <w:r>
        <w:rPr>
          <w:rFonts w:eastAsia="Times New Roman" w:cs="Times New Roman"/>
          <w:szCs w:val="24"/>
        </w:rPr>
        <w:t xml:space="preserve">μικρές επιχειρήσεις και χιλιάδες ακόμη και αυτή τη στιγμή -σήμερα- είναι στα όρια της χρεοκοπίας και πάνω σε αυτά τα συντρίμμια έρχεται η Κυβέρνηση να μιλήσει για δίκαιη ανάπτυξη. </w:t>
      </w:r>
    </w:p>
    <w:p w14:paraId="4865B2E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Πρέπει να είναι καθαρό στους μικροεπα</w:t>
      </w:r>
      <w:r>
        <w:rPr>
          <w:rFonts w:eastAsia="Times New Roman" w:cs="Times New Roman"/>
          <w:szCs w:val="24"/>
        </w:rPr>
        <w:t>γγελματίες, στους εργαζόμενους, στους μικρούς παραγωγούς ότι και αυτήν την ανάπτυξη θα την πληρώσουν οι ίδιοι, όπως πλήρωσαν και την κρίση, για να μείνουν αλώβητα τα κέρδη του κεφαλαίου.</w:t>
      </w:r>
    </w:p>
    <w:p w14:paraId="4865B2E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Μπροστά σε αυτά τα αδιέξοδα υπάρχει λύση και είναι η πολιτική πρόταση</w:t>
      </w:r>
      <w:r>
        <w:rPr>
          <w:rFonts w:eastAsia="Times New Roman" w:cs="Times New Roman"/>
          <w:szCs w:val="24"/>
        </w:rPr>
        <w:t xml:space="preserve"> του Κομμουνιστικού Κόμματος Ελλάδος για εργατική εξουσία και οργάνωση της οικονομίας με κριτήριο τις λαϊκές ανάγκες στο έδαφος των κοινωνικοποιημένων μέσων παραγωγής, καταργώντας οριστικά το καπιταλιστικό κέρδος. Είναι η μόνη που μπορεί να καλύψει με επάρ</w:t>
      </w:r>
      <w:r>
        <w:rPr>
          <w:rFonts w:eastAsia="Times New Roman" w:cs="Times New Roman"/>
          <w:szCs w:val="24"/>
        </w:rPr>
        <w:t xml:space="preserve">κεια τις διατροφικές ανάγκες της εργατικής τάξης και της λαϊκής οικογένειας, να εξασφαλίσει πρόσβαση σε φθηνά και ποιοτικά ταυτόχρονα προϊόντα. </w:t>
      </w:r>
    </w:p>
    <w:p w14:paraId="4865B2E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Με την οργάνωση στο πλαίσιο του κεντρικού σχεδιασμού ενός αντίστοιχου πανεθνικού δικτύου διανομής αγαθών και πρ</w:t>
      </w:r>
      <w:r>
        <w:rPr>
          <w:rFonts w:eastAsia="Times New Roman" w:cs="Times New Roman"/>
          <w:szCs w:val="24"/>
        </w:rPr>
        <w:t>οϊόντων μπορούν να βρουν οριστική λύση και κάλυψη οι ανάγκες της λαϊκής οικογένειας</w:t>
      </w:r>
      <w:r>
        <w:rPr>
          <w:rFonts w:eastAsia="Times New Roman" w:cs="Times New Roman"/>
          <w:szCs w:val="24"/>
        </w:rPr>
        <w:t>,</w:t>
      </w:r>
      <w:r>
        <w:rPr>
          <w:rFonts w:eastAsia="Times New Roman" w:cs="Times New Roman"/>
          <w:szCs w:val="24"/>
        </w:rPr>
        <w:t xml:space="preserve"> μέσω της πρόσβασης σε αυτά τα προϊόντα διατροφής και σε άλλα. </w:t>
      </w:r>
    </w:p>
    <w:p w14:paraId="4865B2F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Μπορεί να καταπολεμηθεί οριστικά ο βραχνάς της ανεργίας, που είναι σύμφυτος με τον ίδιο τον καπιταλιστικό τρ</w:t>
      </w:r>
      <w:r>
        <w:rPr>
          <w:rFonts w:eastAsia="Times New Roman" w:cs="Times New Roman"/>
          <w:szCs w:val="24"/>
        </w:rPr>
        <w:t>όπο παραγωγής. Σε αυτό το πλαίσιο μπορούν να βρουν διέξοδο και οι ανάγκες των βιοπαλαιστών αγροτών - παραγωγών μέσω και της ανάπτυξης του αντίστοιχου δικτύου παραγωγικών συνεταιρισμών, που συνδεδεμένο με τον κεντρικό κρατικό μηχανισμό θα αντιμετωπίζει ζητή</w:t>
      </w:r>
      <w:r>
        <w:rPr>
          <w:rFonts w:eastAsia="Times New Roman" w:cs="Times New Roman"/>
          <w:szCs w:val="24"/>
        </w:rPr>
        <w:t xml:space="preserve">ματα κόστους παραγωγής και διάθεσης των προϊόντων είτε μέσω του κρατικού μηχανισμού είτε μέσω της διάθεσης τμήματος των προϊόντων στις κρατικά οργανωμένες αγορές, εξασφαλίζοντας έτσι ένα αξιοπρεπές εισόδημα και ανθρώπινες συνθήκες εργασίας. </w:t>
      </w:r>
    </w:p>
    <w:p w14:paraId="4865B2F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Αντίστοιχα</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 τους επαγγελματίες θα παρέχεται σταθερή θέση εργασίας, στην άμεσα κοινωνικοποιημένη παραγωγή και κατανομή, όπου μπορούν να εξασφαλίσουν αξιοπρεπές εισόδημα, σταθερά και ανθρώπινα ωράρια εργασίας, πρόσβαση σε </w:t>
      </w:r>
      <w:r>
        <w:rPr>
          <w:rFonts w:eastAsia="Times New Roman" w:cs="Times New Roman"/>
          <w:szCs w:val="24"/>
        </w:rPr>
        <w:lastRenderedPageBreak/>
        <w:t>υψηλού επιπέδου υπηρεσίες υγείας, παιδείας, πο</w:t>
      </w:r>
      <w:r>
        <w:rPr>
          <w:rFonts w:eastAsia="Times New Roman" w:cs="Times New Roman"/>
          <w:szCs w:val="24"/>
        </w:rPr>
        <w:t>λιτισμού και ανάπαυσης. Θα αντιμετωπιστεί οριστικά ο βραχνάς των ατελείωτων χρεών και των αδιεξόδων, που διαρκώς αναπαράγονται στις σημερινές συνθήκες οικονομικής και πολιτικής κυριαρχίας των μονοπωλίων.</w:t>
      </w:r>
    </w:p>
    <w:p w14:paraId="4865B2F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Καταψηφίζουμε επί της αρχής το νομοσχέδιο. Θα τοποθε</w:t>
      </w:r>
      <w:r>
        <w:rPr>
          <w:rFonts w:eastAsia="Times New Roman" w:cs="Times New Roman"/>
          <w:szCs w:val="24"/>
        </w:rPr>
        <w:t>τηθούμε στη δευτερολογία μας για τα άρθρα και για κάποιες τροπολογίες που υπάρχουν.</w:t>
      </w:r>
    </w:p>
    <w:p w14:paraId="4865B2F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w:t>
      </w:r>
      <w:r>
        <w:rPr>
          <w:rFonts w:eastAsia="Times New Roman" w:cs="Times New Roman"/>
          <w:szCs w:val="24"/>
        </w:rPr>
        <w:t>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τρεις εκπαιδευτικοί συνοδοί τους από το Δημοτικό Σχολ</w:t>
      </w:r>
      <w:r>
        <w:rPr>
          <w:rFonts w:eastAsia="Times New Roman" w:cs="Times New Roman"/>
          <w:szCs w:val="24"/>
        </w:rPr>
        <w:t xml:space="preserve">είο </w:t>
      </w:r>
      <w:proofErr w:type="spellStart"/>
      <w:r>
        <w:rPr>
          <w:rFonts w:eastAsia="Times New Roman" w:cs="Times New Roman"/>
          <w:szCs w:val="24"/>
        </w:rPr>
        <w:t>Καπαρελλίου</w:t>
      </w:r>
      <w:proofErr w:type="spellEnd"/>
      <w:r>
        <w:rPr>
          <w:rFonts w:eastAsia="Times New Roman" w:cs="Times New Roman"/>
          <w:szCs w:val="24"/>
        </w:rPr>
        <w:t xml:space="preserve"> Βοιωτίας.</w:t>
      </w:r>
    </w:p>
    <w:p w14:paraId="4865B2F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865B2F5"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65B2F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Χαρίτσης</w:t>
      </w:r>
      <w:proofErr w:type="spellEnd"/>
      <w:r>
        <w:rPr>
          <w:rFonts w:eastAsia="Times New Roman" w:cs="Times New Roman"/>
          <w:szCs w:val="24"/>
        </w:rPr>
        <w:t xml:space="preserve"> για να αναλύσει την τροπολογία. </w:t>
      </w:r>
    </w:p>
    <w:p w14:paraId="4865B2F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Πείτε τον γενικό και ειδικό αριθμό</w:t>
      </w:r>
      <w:r>
        <w:rPr>
          <w:rFonts w:eastAsia="Times New Roman" w:cs="Times New Roman"/>
          <w:szCs w:val="24"/>
        </w:rPr>
        <w:t xml:space="preserve"> της τροπολογίας</w:t>
      </w:r>
      <w:r>
        <w:rPr>
          <w:rFonts w:eastAsia="Times New Roman" w:cs="Times New Roman"/>
          <w:szCs w:val="24"/>
        </w:rPr>
        <w:t xml:space="preserve">, κύριε Υπουργέ, για να ξέρουμε για ποια </w:t>
      </w:r>
      <w:r>
        <w:rPr>
          <w:rFonts w:eastAsia="Times New Roman" w:cs="Times New Roman"/>
          <w:szCs w:val="24"/>
        </w:rPr>
        <w:t>μιλάτε.</w:t>
      </w:r>
    </w:p>
    <w:p w14:paraId="4865B2F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πολύ, κύριε Πρόεδρε.</w:t>
      </w:r>
    </w:p>
    <w:p w14:paraId="4865B2F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την τροπολογία αυτή</w:t>
      </w:r>
      <w:r>
        <w:rPr>
          <w:rFonts w:eastAsia="Times New Roman" w:cs="Times New Roman"/>
          <w:szCs w:val="24"/>
        </w:rPr>
        <w:t>,</w:t>
      </w:r>
      <w:r>
        <w:rPr>
          <w:rFonts w:eastAsia="Times New Roman" w:cs="Times New Roman"/>
          <w:szCs w:val="24"/>
        </w:rPr>
        <w:t xml:space="preserve"> εισάγουμε στο σχέδιο νόμου ρυθμίσεις</w:t>
      </w:r>
      <w:r>
        <w:rPr>
          <w:rFonts w:eastAsia="Times New Roman" w:cs="Times New Roman"/>
          <w:szCs w:val="24"/>
        </w:rPr>
        <w:t>,</w:t>
      </w:r>
      <w:r>
        <w:rPr>
          <w:rFonts w:eastAsia="Times New Roman" w:cs="Times New Roman"/>
          <w:szCs w:val="24"/>
        </w:rPr>
        <w:t xml:space="preserve"> που αφορούν στην εύρυθμη λειτουργία του Προγράμματος Δημοσίων Επενδύσεων.</w:t>
      </w:r>
    </w:p>
    <w:p w14:paraId="4865B2F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Πιο συγκεκρι</w:t>
      </w:r>
      <w:r>
        <w:rPr>
          <w:rFonts w:eastAsia="Times New Roman" w:cs="Times New Roman"/>
          <w:szCs w:val="24"/>
        </w:rPr>
        <w:t>μένα, με την πρώτη διάταξη προβλέπεται η δυνατότητα και καθορίζεται η διαδικασία για τη θέσπιση ειδικών αναπτυξιακών προγραμμάτων, προγραμμάτων ειδικού σκοπού, με πρωτοβουλία του Υπουργείου Οικονομίας. Από το ισχύον νομοθετικό πλαίσιο για το Πρόγραμμα Δημο</w:t>
      </w:r>
      <w:r>
        <w:rPr>
          <w:rFonts w:eastAsia="Times New Roman" w:cs="Times New Roman"/>
          <w:szCs w:val="24"/>
        </w:rPr>
        <w:t>σίων Επενδύσεων έλειπε μέχρι σήμερα αυτή η διάταξη. Άρα</w:t>
      </w:r>
      <w:r>
        <w:rPr>
          <w:rFonts w:eastAsia="Times New Roman" w:cs="Times New Roman"/>
          <w:szCs w:val="24"/>
        </w:rPr>
        <w:t>,</w:t>
      </w:r>
      <w:r>
        <w:rPr>
          <w:rFonts w:eastAsia="Times New Roman" w:cs="Times New Roman"/>
          <w:szCs w:val="24"/>
        </w:rPr>
        <w:t xml:space="preserve"> η ρύθμιση αυτή εισάγει κυρίως ασφάλεια δικαίου.</w:t>
      </w:r>
    </w:p>
    <w:p w14:paraId="4865B2F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τη δεύτερη διάταξη εισάγονται μια σειρά από ρυθμίσεις τεχνικού χαρακτήρα κυρίως, σε σχέση με το Πρόγραμμα Δημοσίων Επενδύσεων και το ΕΣΠΑ. Πιο συγκε</w:t>
      </w:r>
      <w:r>
        <w:rPr>
          <w:rFonts w:eastAsia="Times New Roman" w:cs="Times New Roman"/>
          <w:szCs w:val="24"/>
        </w:rPr>
        <w:t>κριμένα, πρώτον, συμπληρώνεται το άρθρο 13 του ν.4314/2014 για το ΕΣΠΑ</w:t>
      </w:r>
      <w:r>
        <w:rPr>
          <w:rFonts w:eastAsia="Times New Roman" w:cs="Times New Roman"/>
          <w:szCs w:val="24"/>
        </w:rPr>
        <w:t>,</w:t>
      </w:r>
      <w:r>
        <w:rPr>
          <w:rFonts w:eastAsia="Times New Roman" w:cs="Times New Roman"/>
          <w:szCs w:val="24"/>
        </w:rPr>
        <w:t xml:space="preserve"> όσον αφορά τη δυνατότητα ορισμού ενδιάμεσου φορέα διαχείρισης. Ό</w:t>
      </w:r>
      <w:r>
        <w:rPr>
          <w:rFonts w:eastAsia="Times New Roman" w:cs="Times New Roman"/>
          <w:szCs w:val="24"/>
        </w:rPr>
        <w:lastRenderedPageBreak/>
        <w:t>πως προβλέπεται σήμερα για τις ολοκληρωμένες χωρικές επενδύσεις</w:t>
      </w:r>
      <w:r>
        <w:rPr>
          <w:rFonts w:eastAsia="Times New Roman" w:cs="Times New Roman"/>
          <w:szCs w:val="24"/>
        </w:rPr>
        <w:t>,</w:t>
      </w:r>
      <w:r>
        <w:rPr>
          <w:rFonts w:eastAsia="Times New Roman" w:cs="Times New Roman"/>
          <w:szCs w:val="24"/>
        </w:rPr>
        <w:t xml:space="preserve"> το ίδιο να προβλέπεται και για τις δράσεις τοπικής ανάπ</w:t>
      </w:r>
      <w:r>
        <w:rPr>
          <w:rFonts w:eastAsia="Times New Roman" w:cs="Times New Roman"/>
          <w:szCs w:val="24"/>
        </w:rPr>
        <w:t xml:space="preserve">τυξης με πρωτοβουλία τοπικών κοινοτήτων. </w:t>
      </w:r>
    </w:p>
    <w:p w14:paraId="4865B2F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Δεύτερον, προβλέπεται η δυνατότητα ορισμού της διαχειριστικής αρχής του επιχειρησιακού προγράμματος «Ανάπτυξη Ανθρώπινου Δυναμικού» ως ενδιάμεσου φορέα διαχείρισης και για προγράμματα επιχειρηματικότητας, έτσι ώστε</w:t>
      </w:r>
      <w:r>
        <w:rPr>
          <w:rFonts w:eastAsia="Times New Roman" w:cs="Times New Roman"/>
          <w:szCs w:val="24"/>
        </w:rPr>
        <w:t xml:space="preserve"> να διευκολυνθεί η διαχείριση δράσεων του Ευρωπαϊκού Κοινωνικού Ταμείου.</w:t>
      </w:r>
    </w:p>
    <w:p w14:paraId="4865B2F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Τρίτον, εισάγεται ρύθμιση</w:t>
      </w:r>
      <w:r>
        <w:rPr>
          <w:rFonts w:eastAsia="Times New Roman" w:cs="Times New Roman"/>
          <w:szCs w:val="24"/>
        </w:rPr>
        <w:t>,</w:t>
      </w:r>
      <w:r>
        <w:rPr>
          <w:rFonts w:eastAsia="Times New Roman" w:cs="Times New Roman"/>
          <w:szCs w:val="24"/>
        </w:rPr>
        <w:t xml:space="preserve"> με την οποία προβλέπεται ότι</w:t>
      </w:r>
      <w:r>
        <w:rPr>
          <w:rFonts w:eastAsia="Times New Roman" w:cs="Times New Roman"/>
          <w:szCs w:val="24"/>
        </w:rPr>
        <w:t>,</w:t>
      </w:r>
      <w:r>
        <w:rPr>
          <w:rFonts w:eastAsia="Times New Roman" w:cs="Times New Roman"/>
          <w:szCs w:val="24"/>
        </w:rPr>
        <w:t xml:space="preserve"> εφόσον στο πλαίσιο υλοποίησης χρηματοδοτούμενων έργων έχουν προκύψει υποχρεώσεις του </w:t>
      </w:r>
      <w:r>
        <w:rPr>
          <w:rFonts w:eastAsia="Times New Roman" w:cs="Times New Roman"/>
          <w:szCs w:val="24"/>
        </w:rPr>
        <w:t>δ</w:t>
      </w:r>
      <w:r>
        <w:rPr>
          <w:rFonts w:eastAsia="Times New Roman" w:cs="Times New Roman"/>
          <w:szCs w:val="24"/>
        </w:rPr>
        <w:t>ημοσίου, μπορούν αυτές να αποπληρωθούν μ</w:t>
      </w:r>
      <w:r>
        <w:rPr>
          <w:rFonts w:eastAsia="Times New Roman" w:cs="Times New Roman"/>
          <w:szCs w:val="24"/>
        </w:rPr>
        <w:t>ε επιβάρυνση είτε του εθνικού είτε του συγχρηματοδοτούμενου σκέλους του Προγράμματος Δημοσίων Επενδύσεων</w:t>
      </w:r>
      <w:r>
        <w:rPr>
          <w:rFonts w:eastAsia="Times New Roman" w:cs="Times New Roman"/>
          <w:szCs w:val="24"/>
        </w:rPr>
        <w:t>,</w:t>
      </w:r>
      <w:r>
        <w:rPr>
          <w:rFonts w:eastAsia="Times New Roman" w:cs="Times New Roman"/>
          <w:szCs w:val="24"/>
        </w:rPr>
        <w:t xml:space="preserve"> ανάλογα με τις εκάστοτε δημοσιονομικές δυνατότητες. Με τη ρύθμιση αυτή, λοιπόν, επιταχύνεται η αποπληρωμή ληξιπρόθεσμων υποχρεώσεων, υποχρεώσεων που ή</w:t>
      </w:r>
      <w:r>
        <w:rPr>
          <w:rFonts w:eastAsia="Times New Roman" w:cs="Times New Roman"/>
          <w:szCs w:val="24"/>
        </w:rPr>
        <w:t xml:space="preserve">δη έχει αναλάβει το ελληνικό </w:t>
      </w:r>
      <w:r>
        <w:rPr>
          <w:rFonts w:eastAsia="Times New Roman" w:cs="Times New Roman"/>
          <w:szCs w:val="24"/>
        </w:rPr>
        <w:t>δ</w:t>
      </w:r>
      <w:r>
        <w:rPr>
          <w:rFonts w:eastAsia="Times New Roman" w:cs="Times New Roman"/>
          <w:szCs w:val="24"/>
        </w:rPr>
        <w:t xml:space="preserve">ημόσιο, και αυτό είναι, βεβαίως, προς όφελος και του </w:t>
      </w:r>
      <w:r>
        <w:rPr>
          <w:rFonts w:eastAsia="Times New Roman" w:cs="Times New Roman"/>
          <w:szCs w:val="24"/>
        </w:rPr>
        <w:t>δ</w:t>
      </w:r>
      <w:r>
        <w:rPr>
          <w:rFonts w:eastAsia="Times New Roman" w:cs="Times New Roman"/>
          <w:szCs w:val="24"/>
        </w:rPr>
        <w:t>ημοσίου και των επιχειρήσεων.</w:t>
      </w:r>
    </w:p>
    <w:p w14:paraId="4865B2F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Τέταρτον, συμπληρώνεται η διάταξη</w:t>
      </w:r>
      <w:r>
        <w:rPr>
          <w:rFonts w:eastAsia="Times New Roman" w:cs="Times New Roman"/>
          <w:szCs w:val="24"/>
        </w:rPr>
        <w:t>,</w:t>
      </w:r>
      <w:r>
        <w:rPr>
          <w:rFonts w:eastAsia="Times New Roman" w:cs="Times New Roman"/>
          <w:szCs w:val="24"/>
        </w:rPr>
        <w:t xml:space="preserve"> που ήδη υπάρχει για την αξιολόγηση των εργαζομένων στις Ειδικές Υπηρεσίες του ΕΣΠΑ με την εισαγωγή της ρύθμ</w:t>
      </w:r>
      <w:r>
        <w:rPr>
          <w:rFonts w:eastAsia="Times New Roman" w:cs="Times New Roman"/>
          <w:szCs w:val="24"/>
        </w:rPr>
        <w:t xml:space="preserve">ισης για τη </w:t>
      </w:r>
      <w:proofErr w:type="spellStart"/>
      <w:r>
        <w:rPr>
          <w:rFonts w:eastAsia="Times New Roman" w:cs="Times New Roman"/>
          <w:szCs w:val="24"/>
        </w:rPr>
        <w:t>στοχοθεσία</w:t>
      </w:r>
      <w:proofErr w:type="spellEnd"/>
      <w:r>
        <w:rPr>
          <w:rFonts w:eastAsia="Times New Roman" w:cs="Times New Roman"/>
          <w:szCs w:val="24"/>
        </w:rPr>
        <w:t xml:space="preserve">, όπως ισχύει και για το υπόλοιπο </w:t>
      </w:r>
      <w:r>
        <w:rPr>
          <w:rFonts w:eastAsia="Times New Roman" w:cs="Times New Roman"/>
          <w:szCs w:val="24"/>
        </w:rPr>
        <w:t>δ</w:t>
      </w:r>
      <w:r>
        <w:rPr>
          <w:rFonts w:eastAsia="Times New Roman" w:cs="Times New Roman"/>
          <w:szCs w:val="24"/>
        </w:rPr>
        <w:t>ημόσιο, για να προχωρήσει η διαδικασία αξιολόγησης και σε αυτές τις Ειδικές Υπηρεσίες.</w:t>
      </w:r>
    </w:p>
    <w:p w14:paraId="4865B2FF" w14:textId="77777777" w:rsidR="00666AE2" w:rsidRDefault="00896D7E">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καταργείται για λόγους καλής και ορθής νομοθέτησης η διάταξη που αφορούσε στο σύστημα ελέγχου του μηχαν</w:t>
      </w:r>
      <w:r>
        <w:rPr>
          <w:rFonts w:eastAsia="Times New Roman" w:cs="Times New Roman"/>
          <w:szCs w:val="24"/>
        </w:rPr>
        <w:t xml:space="preserve">ισμού διευκόλυνσης «Συνδέοντας την Ευρώπη», δεδομένου ότι υπάρχει από την ευρωπαϊκή νομοθεσία ένα συγκεκριμένο και πλήρες πλαίσιο ελέγχου. </w:t>
      </w:r>
    </w:p>
    <w:p w14:paraId="4865B300" w14:textId="77777777" w:rsidR="00666AE2" w:rsidRDefault="00896D7E">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προβλέπεται ότι οι διαχειριστικές αρχές των Περιφερειακών Επιχειρησιακών Προγραμμάτων θα μπορούν πλέον να ανα</w:t>
      </w:r>
      <w:r>
        <w:rPr>
          <w:rFonts w:eastAsia="Times New Roman" w:cs="Times New Roman"/>
          <w:szCs w:val="24"/>
        </w:rPr>
        <w:t>λαμβάνουν καθήκοντα για την υλοποίηση χρηματοδοτήσεων που προκύπτουν από το Ταμείο Αλληλεγγύης Ευρωπαϊκής Ένωσης</w:t>
      </w:r>
      <w:r>
        <w:rPr>
          <w:rFonts w:eastAsia="Times New Roman" w:cs="Times New Roman"/>
          <w:szCs w:val="24"/>
        </w:rPr>
        <w:t>,</w:t>
      </w:r>
      <w:r>
        <w:rPr>
          <w:rFonts w:eastAsia="Times New Roman" w:cs="Times New Roman"/>
          <w:szCs w:val="24"/>
        </w:rPr>
        <w:t xml:space="preserve"> σε περιπτώσεις φυσικών καταστροφών. Αποκεντρώνεται έτσι το σχετικό σύστημα και οι διαδικασίες χρηματοδότησης από το Ταμείο Αλληλεγγύης και δίν</w:t>
      </w:r>
      <w:r>
        <w:rPr>
          <w:rFonts w:eastAsia="Times New Roman" w:cs="Times New Roman"/>
          <w:szCs w:val="24"/>
        </w:rPr>
        <w:t xml:space="preserve">εται στις Περιφέρειες ή στις διαχειριστικές τους αρχές ένας ρόλος πιο σημαντικός στα συγκεκριμένα προγράμματα. </w:t>
      </w:r>
    </w:p>
    <w:p w14:paraId="4865B301" w14:textId="77777777" w:rsidR="00666AE2" w:rsidRDefault="00896D7E">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Έβδομον</w:t>
      </w:r>
      <w:proofErr w:type="spellEnd"/>
      <w:r>
        <w:rPr>
          <w:rFonts w:eastAsia="Times New Roman" w:cs="Times New Roman"/>
          <w:szCs w:val="24"/>
        </w:rPr>
        <w:t xml:space="preserve">, για τη συγκεκριμένη διάταξη, συμπληρώνονται οι διατάξεις για την αξιοποίηση </w:t>
      </w:r>
      <w:proofErr w:type="spellStart"/>
      <w:r>
        <w:rPr>
          <w:rFonts w:eastAsia="Times New Roman" w:cs="Times New Roman"/>
          <w:szCs w:val="24"/>
        </w:rPr>
        <w:t>ανακυκλούμενων</w:t>
      </w:r>
      <w:proofErr w:type="spellEnd"/>
      <w:r>
        <w:rPr>
          <w:rFonts w:eastAsia="Times New Roman" w:cs="Times New Roman"/>
          <w:szCs w:val="24"/>
        </w:rPr>
        <w:t xml:space="preserve"> πόρων από την προηγούμενη προγραμματική περί</w:t>
      </w:r>
      <w:r>
        <w:rPr>
          <w:rFonts w:eastAsia="Times New Roman" w:cs="Times New Roman"/>
          <w:szCs w:val="24"/>
        </w:rPr>
        <w:t>οδο του ΕΣΠΑ. Μιλάμε για περιπτώσεις εργαλείων</w:t>
      </w:r>
      <w:r>
        <w:rPr>
          <w:rFonts w:eastAsia="Times New Roman" w:cs="Times New Roman"/>
          <w:szCs w:val="24"/>
        </w:rPr>
        <w:t>,</w:t>
      </w:r>
      <w:r>
        <w:rPr>
          <w:rFonts w:eastAsia="Times New Roman" w:cs="Times New Roman"/>
          <w:szCs w:val="24"/>
        </w:rPr>
        <w:t xml:space="preserve"> όπως το Ταμείο Επιχειρηματικότητας και το ενδιάμεσο «Εξοικονομώ», έτσι ώστε να υπάρχει απαραίτητη ευελιξία, για να επιβαρύνεται ανάλογα με τις συνθήκες είτε το εθνικό είτε το συγχρηματοδοτούμενο σκέλος του Πρ</w:t>
      </w:r>
      <w:r>
        <w:rPr>
          <w:rFonts w:eastAsia="Times New Roman" w:cs="Times New Roman"/>
          <w:szCs w:val="24"/>
        </w:rPr>
        <w:t xml:space="preserve">ογράμματος Δημοσίων Επενδύσεων. </w:t>
      </w:r>
    </w:p>
    <w:p w14:paraId="4865B30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Επιπλέον, με την τρίτη διάταξη της συγκεκριμένης τροπολογίας, ρυθμίζεται ένα πολύ σημαντικό χρόνιο πρόβλημα με ληξιπρόθεσμες υποχρεώσεις του </w:t>
      </w:r>
      <w:r>
        <w:rPr>
          <w:rFonts w:eastAsia="Times New Roman" w:cs="Times New Roman"/>
          <w:szCs w:val="24"/>
        </w:rPr>
        <w:t>δ</w:t>
      </w:r>
      <w:r>
        <w:rPr>
          <w:rFonts w:eastAsia="Times New Roman" w:cs="Times New Roman"/>
          <w:szCs w:val="24"/>
        </w:rPr>
        <w:t xml:space="preserve">ημοσίου προς ανώνυμες εταιρείες του </w:t>
      </w:r>
      <w:r>
        <w:rPr>
          <w:rFonts w:eastAsia="Times New Roman" w:cs="Times New Roman"/>
          <w:szCs w:val="24"/>
        </w:rPr>
        <w:t>δ</w:t>
      </w:r>
      <w:r>
        <w:rPr>
          <w:rFonts w:eastAsia="Times New Roman" w:cs="Times New Roman"/>
          <w:szCs w:val="24"/>
        </w:rPr>
        <w:t>ημοσίου, όπως είναι για παράδειγμα η «</w:t>
      </w:r>
      <w:r>
        <w:rPr>
          <w:rFonts w:eastAsia="Times New Roman" w:cs="Times New Roman"/>
          <w:szCs w:val="24"/>
        </w:rPr>
        <w:t>ΑΤΤΙΚΟ</w:t>
      </w:r>
      <w:r>
        <w:rPr>
          <w:rFonts w:eastAsia="Times New Roman" w:cs="Times New Roman"/>
          <w:szCs w:val="24"/>
        </w:rPr>
        <w:t xml:space="preserve"> ΜΕΤΡΟ</w:t>
      </w:r>
      <w:r>
        <w:rPr>
          <w:rFonts w:eastAsia="Times New Roman" w:cs="Times New Roman"/>
          <w:szCs w:val="24"/>
        </w:rPr>
        <w:t>», η «ΕΡΓΟΣΕ», η «Ε</w:t>
      </w:r>
      <w:r>
        <w:rPr>
          <w:rFonts w:eastAsia="Times New Roman" w:cs="Times New Roman"/>
          <w:szCs w:val="24"/>
        </w:rPr>
        <w:t>ΓΝΑΤΙΑ</w:t>
      </w:r>
      <w:r>
        <w:rPr>
          <w:rFonts w:eastAsia="Times New Roman" w:cs="Times New Roman"/>
          <w:szCs w:val="24"/>
        </w:rPr>
        <w:t>», υποχρεώσεις</w:t>
      </w:r>
      <w:r>
        <w:rPr>
          <w:rFonts w:eastAsia="Times New Roman" w:cs="Times New Roman"/>
          <w:szCs w:val="24"/>
        </w:rPr>
        <w:t>,</w:t>
      </w:r>
      <w:r>
        <w:rPr>
          <w:rFonts w:eastAsia="Times New Roman" w:cs="Times New Roman"/>
          <w:szCs w:val="24"/>
        </w:rPr>
        <w:t xml:space="preserve"> που έχουν προκύψει σε ένα βάθος χρόνου δεκαετιών, θα έλεγα, μιας και μιλάμε και για έργα συγχρηματοδοτούμενα</w:t>
      </w:r>
      <w:r>
        <w:rPr>
          <w:rFonts w:eastAsia="Times New Roman" w:cs="Times New Roman"/>
          <w:szCs w:val="24"/>
        </w:rPr>
        <w:t>,</w:t>
      </w:r>
      <w:r>
        <w:rPr>
          <w:rFonts w:eastAsia="Times New Roman" w:cs="Times New Roman"/>
          <w:szCs w:val="24"/>
        </w:rPr>
        <w:t xml:space="preserve"> τα οποία έρχονται ήδη από το Γ΄ Κοινοτικό Πλαίσιο Στήριξης περιόδου 2000-2006. Δίνεται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δ</w:t>
      </w:r>
      <w:r>
        <w:rPr>
          <w:rFonts w:eastAsia="Times New Roman" w:cs="Times New Roman"/>
          <w:szCs w:val="24"/>
        </w:rPr>
        <w:t xml:space="preserve">υνατότητα, με τη συγκεκριμένη ρύθμιση, αξιοποίησης των πόρων του συγχρηματοδοτούμενου σκέλους του Προγράμματος Δημοσίων Επενδύσεων, προκειμένου να εξοφληθούν αυτές οι υποχρεώσεις. Με αυτόν τον τρόπο ενισχύεται </w:t>
      </w:r>
      <w:r>
        <w:rPr>
          <w:rFonts w:eastAsia="Times New Roman" w:cs="Times New Roman"/>
          <w:szCs w:val="24"/>
        </w:rPr>
        <w:lastRenderedPageBreak/>
        <w:t>και η δυνατότητα των οργανισμών αυτών των φορέ</w:t>
      </w:r>
      <w:r>
        <w:rPr>
          <w:rFonts w:eastAsia="Times New Roman" w:cs="Times New Roman"/>
          <w:szCs w:val="24"/>
        </w:rPr>
        <w:t xml:space="preserve">ων να υλοποιήσουν έργα και στη νέα προγραμματική περίοδο. </w:t>
      </w:r>
    </w:p>
    <w:p w14:paraId="4865B30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την τέταρτη διάταξη συμπληρώνεται μία παλαιότερη ρύθμιση για την επιδότηση λειτουργίας του </w:t>
      </w:r>
      <w:proofErr w:type="spellStart"/>
      <w:r>
        <w:rPr>
          <w:rFonts w:eastAsia="Times New Roman" w:cs="Times New Roman"/>
          <w:szCs w:val="24"/>
        </w:rPr>
        <w:t>παραχωρησιούχου</w:t>
      </w:r>
      <w:proofErr w:type="spellEnd"/>
      <w:r>
        <w:rPr>
          <w:rFonts w:eastAsia="Times New Roman" w:cs="Times New Roman"/>
          <w:szCs w:val="24"/>
        </w:rPr>
        <w:t xml:space="preserve"> της σύμβασης παραχώρησης «Μελέτη-Κατασκευή–Συντήρηση και Εκμετάλλευση του Έργου </w:t>
      </w:r>
      <w:r>
        <w:rPr>
          <w:rFonts w:eastAsia="Times New Roman" w:cs="Times New Roman"/>
          <w:szCs w:val="24"/>
        </w:rPr>
        <w:t xml:space="preserve">«Αυτοκινητόδρομος Κόρινθος–Τρίπολη–Καλαμάτα και Κλάδος </w:t>
      </w:r>
      <w:proofErr w:type="spellStart"/>
      <w:r>
        <w:rPr>
          <w:rFonts w:eastAsia="Times New Roman" w:cs="Times New Roman"/>
          <w:szCs w:val="24"/>
        </w:rPr>
        <w:t>Λεύκτρο</w:t>
      </w:r>
      <w:proofErr w:type="spellEnd"/>
      <w:r>
        <w:rPr>
          <w:rFonts w:eastAsia="Times New Roman" w:cs="Times New Roman"/>
          <w:szCs w:val="24"/>
        </w:rPr>
        <w:t>-Σπάρτη»», έτσι ώστε να υπάρχει η δυνατότητα επιβάρυνσης και του συγχρηματοδοτούμενου σκέλους. Μιλάμε για υποχρεώσεις</w:t>
      </w:r>
      <w:r>
        <w:rPr>
          <w:rFonts w:eastAsia="Times New Roman" w:cs="Times New Roman"/>
          <w:szCs w:val="24"/>
        </w:rPr>
        <w:t>,</w:t>
      </w:r>
      <w:r>
        <w:rPr>
          <w:rFonts w:eastAsia="Times New Roman" w:cs="Times New Roman"/>
          <w:szCs w:val="24"/>
        </w:rPr>
        <w:t xml:space="preserve"> οι οποίες απορρέουν από τις συμβάσεις παραχώρησης που έχουν κυρωθεί με νόμο</w:t>
      </w:r>
      <w:r>
        <w:rPr>
          <w:rFonts w:eastAsia="Times New Roman" w:cs="Times New Roman"/>
          <w:szCs w:val="24"/>
        </w:rPr>
        <w:t xml:space="preserve"> το 2007, ενώ με τη δεύτερη ρύθμιση της συγκεκριμένης διάταξης δίνεται η δυνατότητα επιλογής είτε του εθνικού είτε του συγχρηματοδοτούμενου σκέλους του Προγράμματος Δημοσίων Επενδύσεων για την αποπληρωμή τυχόν συμπληρωματικών εργασιών, που επίσης προκύπτου</w:t>
      </w:r>
      <w:r>
        <w:rPr>
          <w:rFonts w:eastAsia="Times New Roman" w:cs="Times New Roman"/>
          <w:szCs w:val="24"/>
        </w:rPr>
        <w:t>ν από τις αρχικές συμβάσεις παραχώρησης του 2007.</w:t>
      </w:r>
    </w:p>
    <w:p w14:paraId="4865B30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Τέλος, με την πέμπτη διάταξη της συγκεκριμένης τροπολογίας ρυθμίζεται μία εκκρεμότητα που υπήρχε σε σχέση με τη συγκρότηση και τις αμοιβές των </w:t>
      </w:r>
      <w:proofErr w:type="spellStart"/>
      <w:r>
        <w:rPr>
          <w:rFonts w:eastAsia="Times New Roman" w:cs="Times New Roman"/>
          <w:szCs w:val="24"/>
        </w:rPr>
        <w:t>αξιολογητών</w:t>
      </w:r>
      <w:proofErr w:type="spellEnd"/>
      <w:r>
        <w:rPr>
          <w:rFonts w:eastAsia="Times New Roman" w:cs="Times New Roman"/>
          <w:szCs w:val="24"/>
        </w:rPr>
        <w:t xml:space="preserve"> και των γνωμοδο</w:t>
      </w:r>
      <w:r>
        <w:rPr>
          <w:rFonts w:eastAsia="Times New Roman" w:cs="Times New Roman"/>
          <w:szCs w:val="24"/>
        </w:rPr>
        <w:lastRenderedPageBreak/>
        <w:t>τικών επιτροπών για τη δράση “</w:t>
      </w:r>
      <w:r>
        <w:rPr>
          <w:rFonts w:eastAsia="Times New Roman" w:cs="Times New Roman"/>
          <w:szCs w:val="24"/>
          <w:lang w:val="en-US"/>
        </w:rPr>
        <w:t>ICT</w:t>
      </w:r>
      <w:r>
        <w:rPr>
          <w:rFonts w:eastAsia="Times New Roman" w:cs="Times New Roman"/>
          <w:szCs w:val="24"/>
        </w:rPr>
        <w:t>4</w:t>
      </w:r>
      <w:r>
        <w:rPr>
          <w:rFonts w:eastAsia="Times New Roman" w:cs="Times New Roman"/>
          <w:szCs w:val="24"/>
          <w:lang w:val="en-US"/>
        </w:rPr>
        <w:t>GROWTH</w:t>
      </w:r>
      <w:r>
        <w:rPr>
          <w:rFonts w:eastAsia="Times New Roman" w:cs="Times New Roman"/>
          <w:szCs w:val="24"/>
        </w:rPr>
        <w:t xml:space="preserve">”, εντός των ανώτατων επιτρεπόμενων ορίων, έτσι ώστε να ολοκληρωθεί ταχύτερα η διαδικασία αποπληρωμής των έργων αυτών. </w:t>
      </w:r>
    </w:p>
    <w:p w14:paraId="4865B30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σύνολο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αυτών των διατάξεων</w:t>
      </w:r>
      <w:r>
        <w:rPr>
          <w:rFonts w:eastAsia="Times New Roman" w:cs="Times New Roman"/>
          <w:szCs w:val="24"/>
        </w:rPr>
        <w:t>,</w:t>
      </w:r>
      <w:r>
        <w:rPr>
          <w:rFonts w:eastAsia="Times New Roman" w:cs="Times New Roman"/>
          <w:szCs w:val="24"/>
        </w:rPr>
        <w:t xml:space="preserve"> αφορούν στη μεγαλύτερη ευελιξία του Προγράμματος Δημοσίων Επενδύσεων, συγχρηματοδοτούμενου</w:t>
      </w:r>
      <w:r>
        <w:rPr>
          <w:rFonts w:eastAsia="Times New Roman" w:cs="Times New Roman"/>
          <w:szCs w:val="24"/>
        </w:rPr>
        <w:t xml:space="preserve"> και εθνικού, για την αποπληρωμή ληξιπρόθεσμων υποχρεώσεων του </w:t>
      </w:r>
      <w:r>
        <w:rPr>
          <w:rFonts w:eastAsia="Times New Roman" w:cs="Times New Roman"/>
          <w:szCs w:val="24"/>
        </w:rPr>
        <w:t>δ</w:t>
      </w:r>
      <w:r>
        <w:rPr>
          <w:rFonts w:eastAsia="Times New Roman" w:cs="Times New Roman"/>
          <w:szCs w:val="24"/>
        </w:rPr>
        <w:t xml:space="preserve">ημοσίου, έτσι ώστε να κλείσουν αυτές οι υποχρεώσεις το συντομότερο δυνατό, να μην υπάρχουν εκκρεμότητες και να μη δημιουργούνται ούτε επιπλέον βάρη για το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μέσω των τόκων που προκύπτου</w:t>
      </w:r>
      <w:r>
        <w:rPr>
          <w:rFonts w:eastAsia="Times New Roman" w:cs="Times New Roman"/>
          <w:szCs w:val="24"/>
        </w:rPr>
        <w:t>ν από τέτοιες διαδικασίες καθυστέρησης των σχετικών αποπληρωμών, αλλά ούτε και για τις επιχειρήσεις</w:t>
      </w:r>
      <w:r>
        <w:rPr>
          <w:rFonts w:eastAsia="Times New Roman" w:cs="Times New Roman"/>
          <w:szCs w:val="24"/>
        </w:rPr>
        <w:t>,</w:t>
      </w:r>
      <w:r>
        <w:rPr>
          <w:rFonts w:eastAsia="Times New Roman" w:cs="Times New Roman"/>
          <w:szCs w:val="24"/>
        </w:rPr>
        <w:t xml:space="preserve"> που εμπλέκονται σε αυτές τις συμβάσεις. </w:t>
      </w:r>
    </w:p>
    <w:p w14:paraId="4865B30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Κλείνοντας, ένα συνολικό σχόλιο θα μου επιτρέψετε να κάνω: Το θεσμικό πλαίσιο για το Πρόγραμμα Δημοσίων Επενδύσεων</w:t>
      </w:r>
      <w:r>
        <w:rPr>
          <w:rFonts w:eastAsia="Times New Roman" w:cs="Times New Roman"/>
          <w:szCs w:val="24"/>
        </w:rPr>
        <w:t xml:space="preserve"> βασίζεται σε νομοθεσία του 1955. Νομίζω ότι αντιλαμβάνεται κάθε λογικός άνθρωπος ότι δεν μπορεί ένα τέτοιο θεσμικό πλαίσιο να ανταποκριθεί στις σημερινές συνθήκες. Γι’ αυτό και αποτελεί νομοθετική πρωτοβουλία του Υπουργείου μας, το αμέ</w:t>
      </w:r>
      <w:r>
        <w:rPr>
          <w:rFonts w:eastAsia="Times New Roman" w:cs="Times New Roman"/>
          <w:szCs w:val="24"/>
        </w:rPr>
        <w:lastRenderedPageBreak/>
        <w:t>σως επόμενο διάστημα</w:t>
      </w:r>
      <w:r>
        <w:rPr>
          <w:rFonts w:eastAsia="Times New Roman" w:cs="Times New Roman"/>
          <w:szCs w:val="24"/>
        </w:rPr>
        <w:t xml:space="preserve">, να προχωρήσουμε σε μια συνολική ρύθμιση, η οποία θα αναμορφώνει και θα εκσυγχρονίζει το ισχύον πλαίσιο για το Πρόγραμμα Δημοσίων Επενδύσεων. </w:t>
      </w:r>
    </w:p>
    <w:p w14:paraId="4865B30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4865B308"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Για να ξέρουν οι συνάδελφοι, η τρ</w:t>
      </w:r>
      <w:r>
        <w:rPr>
          <w:rFonts w:eastAsia="Times New Roman"/>
          <w:bCs/>
          <w:szCs w:val="24"/>
        </w:rPr>
        <w:t>οπολογία που ανέλυσε ο κύριος Υπουργός είναι η με γενικό αριθμό 1336 και ειδικό 22.</w:t>
      </w:r>
    </w:p>
    <w:p w14:paraId="4865B309" w14:textId="77777777" w:rsidR="00666AE2" w:rsidRDefault="00896D7E">
      <w:pPr>
        <w:spacing w:after="0" w:line="600" w:lineRule="auto"/>
        <w:ind w:firstLine="720"/>
        <w:jc w:val="both"/>
        <w:rPr>
          <w:rFonts w:eastAsia="Times New Roman"/>
          <w:bCs/>
          <w:szCs w:val="24"/>
        </w:rPr>
      </w:pPr>
      <w:r>
        <w:rPr>
          <w:rFonts w:eastAsia="Times New Roman"/>
          <w:bCs/>
          <w:szCs w:val="24"/>
        </w:rPr>
        <w:t>Προχωρούμε τώρα στον ειδικό αγορητή των Ανεξ</w:t>
      </w:r>
      <w:r>
        <w:rPr>
          <w:rFonts w:eastAsia="Times New Roman"/>
          <w:bCs/>
          <w:szCs w:val="24"/>
        </w:rPr>
        <w:t xml:space="preserve">αρτήτων </w:t>
      </w:r>
      <w:r>
        <w:rPr>
          <w:rFonts w:eastAsia="Times New Roman"/>
          <w:bCs/>
          <w:szCs w:val="24"/>
        </w:rPr>
        <w:t>Ελλήνων κ. Γεώργιο Λαζαρίδη.</w:t>
      </w:r>
    </w:p>
    <w:p w14:paraId="4865B30A" w14:textId="77777777" w:rsidR="00666AE2" w:rsidRDefault="00896D7E">
      <w:pPr>
        <w:spacing w:after="0" w:line="600" w:lineRule="auto"/>
        <w:ind w:firstLine="720"/>
        <w:jc w:val="both"/>
        <w:rPr>
          <w:rFonts w:eastAsia="Times New Roman" w:cs="Times New Roman"/>
          <w:szCs w:val="24"/>
        </w:rPr>
      </w:pPr>
      <w:r>
        <w:rPr>
          <w:rFonts w:eastAsia="Times New Roman"/>
          <w:bCs/>
          <w:szCs w:val="24"/>
        </w:rPr>
        <w:t>Ορίστε, έχετε  τον λόγο.</w:t>
      </w:r>
    </w:p>
    <w:p w14:paraId="4865B30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4865B30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συνάδελφοι, το προς συζήτηση και ψήφιση σχέδιο νόμου είναι ένα σημαντικό νομοσχέδιο αποτελούμενο από τρία διακριτά μέρη: Το Μέρος </w:t>
      </w:r>
      <w:r>
        <w:rPr>
          <w:rFonts w:eastAsia="Times New Roman" w:cs="Times New Roman"/>
          <w:szCs w:val="24"/>
        </w:rPr>
        <w:t xml:space="preserve">Α΄ </w:t>
      </w:r>
      <w:r>
        <w:rPr>
          <w:rFonts w:eastAsia="Times New Roman" w:cs="Times New Roman"/>
          <w:szCs w:val="24"/>
        </w:rPr>
        <w:t>περιέχει μια ολοκληρωμένη πρόταση για τη λειτουργία του υπαίθριου εμπορίου. Το Β΄ Μέρος εστιάζεται στον εκσυγχρονισμό της</w:t>
      </w:r>
      <w:r>
        <w:rPr>
          <w:rFonts w:eastAsia="Times New Roman" w:cs="Times New Roman"/>
          <w:szCs w:val="24"/>
        </w:rPr>
        <w:t xml:space="preserve"> επιμελητηριακής νομοθεσίας και το Γ΄ Μέρος περιέχει σειρά από διατάξεις του Υπουργείου Οικονομίας για την καταπολέμηση του παραεμπορίου, τη λειτουργία της Ειδικής Γραμματείας Διαχείρισης Ιδιωτικού Χρέους και άλλες διατάξεις και τροποποιήσεις. </w:t>
      </w:r>
    </w:p>
    <w:p w14:paraId="4865B30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Με μεγάλο ε</w:t>
      </w:r>
      <w:r>
        <w:rPr>
          <w:rFonts w:eastAsia="Times New Roman" w:cs="Times New Roman"/>
          <w:szCs w:val="24"/>
        </w:rPr>
        <w:t xml:space="preserve">νδιαφέρον ακούσαμε τους φορείς, που συμμετείχαν στη διαβούλευση του νομοσχεδίου, να παραδέχονται ότι πολλές από τις προτάσεις, που κατέθεταν ανά καιρούς, στο σχέδιο νόμου έχουν συμπεριληφθεί. </w:t>
      </w:r>
    </w:p>
    <w:p w14:paraId="4865B30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υπό ψήφιση σχέδιο νόμου επιφέρει</w:t>
      </w:r>
      <w:r>
        <w:rPr>
          <w:rFonts w:eastAsia="Times New Roman" w:cs="Times New Roman"/>
          <w:szCs w:val="24"/>
        </w:rPr>
        <w:t>,</w:t>
      </w:r>
      <w:r>
        <w:rPr>
          <w:rFonts w:eastAsia="Times New Roman" w:cs="Times New Roman"/>
          <w:szCs w:val="24"/>
        </w:rPr>
        <w:t xml:space="preserve"> σε αρκετά ικανοποιητικό βα</w:t>
      </w:r>
      <w:r>
        <w:rPr>
          <w:rFonts w:eastAsia="Times New Roman" w:cs="Times New Roman"/>
          <w:szCs w:val="24"/>
        </w:rPr>
        <w:t>θμό</w:t>
      </w:r>
      <w:r>
        <w:rPr>
          <w:rFonts w:eastAsia="Times New Roman" w:cs="Times New Roman"/>
          <w:szCs w:val="24"/>
        </w:rPr>
        <w:t>,</w:t>
      </w:r>
      <w:r>
        <w:rPr>
          <w:rFonts w:eastAsia="Times New Roman" w:cs="Times New Roman"/>
          <w:szCs w:val="24"/>
        </w:rPr>
        <w:t xml:space="preserve"> ρυθμίσεις και αλλαγές, που έχουν καταστεί αναγκαίες για το υπαίθριο εμπόριο, με σκοπό να καθοριστούν κανόνες, όχι μόνο στον χώρο των λαϊκών αγορών του στάσιμου και πλανόδιου εμπορίου, αλλά και στις εμποροπανηγύρεις, τις κυριακάτικες, χριστουγεννιάτικε</w:t>
      </w:r>
      <w:r>
        <w:rPr>
          <w:rFonts w:eastAsia="Times New Roman" w:cs="Times New Roman"/>
          <w:szCs w:val="24"/>
        </w:rPr>
        <w:t xml:space="preserve">ς και πασχαλινές αγορές, ακόμη και στις κινητές καντίνες. </w:t>
      </w:r>
    </w:p>
    <w:p w14:paraId="4865B30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πρώτη φορά, λοιπόν, εισάγονται σε ενιαία νομοθεσία όλα τα είδη άσκησης υπαίθριας εμπορικής δράσης</w:t>
      </w:r>
      <w:r>
        <w:rPr>
          <w:rFonts w:eastAsia="Times New Roman" w:cs="Times New Roman"/>
          <w:szCs w:val="24"/>
        </w:rPr>
        <w:t>,</w:t>
      </w:r>
      <w:r>
        <w:rPr>
          <w:rFonts w:eastAsia="Times New Roman" w:cs="Times New Roman"/>
          <w:szCs w:val="24"/>
        </w:rPr>
        <w:t xml:space="preserve"> με την καταγραφή τους σε ένα ολοκληρωμένο πληροφοριακό σύστημα, στο οποίο θα καταχωρούνται όλα</w:t>
      </w:r>
      <w:r>
        <w:rPr>
          <w:rFonts w:eastAsia="Times New Roman" w:cs="Times New Roman"/>
          <w:szCs w:val="24"/>
        </w:rPr>
        <w:t xml:space="preserve"> τα στοιχεία, ενώ θεσμοθετείται η πλήρης ηλεκτρονική καταγραφή των εμπορικών δράσεων και καθίσταται απλούστερη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και ο έλεγχος. </w:t>
      </w:r>
    </w:p>
    <w:p w14:paraId="4865B31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εισάγεται για πρώτη φορά η υποχρέωση των φορέων λειτουργίας των λαϊκών αγορών να συντάξουν κανο</w:t>
      </w:r>
      <w:r>
        <w:rPr>
          <w:rFonts w:eastAsia="Times New Roman" w:cs="Times New Roman"/>
          <w:szCs w:val="24"/>
        </w:rPr>
        <w:t xml:space="preserve">νισμό λειτουργίας και τοπογραφικό διάγραμμα για κάθε λαϊκή αγορά, </w:t>
      </w:r>
      <w:r>
        <w:rPr>
          <w:rFonts w:eastAsia="Times New Roman" w:cs="Times New Roman"/>
          <w:szCs w:val="24"/>
        </w:rPr>
        <w:lastRenderedPageBreak/>
        <w:t>που λειτουργεί στα διοικητικά τους όρια, με αναφορά στο ωράριο, τον κανονισμό, την διανομή των θέσεων και το ημερήσιο τέλος, κάτι που βρίσκεται σαφώς στη σωστή κατεύθυνση.</w:t>
      </w:r>
    </w:p>
    <w:p w14:paraId="4865B31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Αναφορικά με τις ά</w:t>
      </w:r>
      <w:r>
        <w:rPr>
          <w:rFonts w:eastAsia="Times New Roman" w:cs="Times New Roman"/>
          <w:szCs w:val="24"/>
        </w:rPr>
        <w:t>δειες, στο νομοσχέδιο υπάρχουν αρκετές ρυθμίσεις με κοινωνική ευαισθησία και καινοτομικό χαρακτήρα. Θεσμοθετούνται οι αγορές καταναλωτών, οι λεγόμενες «αγορές χωρίς μεσάζοντες». Τις αγορές αυτές επιτρέπεται να διοργανώνουν ενώσεις καταναλωτών, κοινωνικές σ</w:t>
      </w:r>
      <w:r>
        <w:rPr>
          <w:rFonts w:eastAsia="Times New Roman" w:cs="Times New Roman"/>
          <w:szCs w:val="24"/>
        </w:rPr>
        <w:t>υνεταιριστικές επιχειρήσεις, ΚΟΙΝΣΕΠ, καθώς και τέλος και συλλογικοί φορείς πωλητών, καταναλωτών, που δεν είναι κερδοσκοπικοί. Επίσης, επιτρέπεται σε επαγγελματίες που έχουν πτωχεύσει –σημαντικό αυτό- να ζητήσουν τη χορήγηση αδείας ισχύος ενός έτους και θέ</w:t>
      </w:r>
      <w:r>
        <w:rPr>
          <w:rFonts w:eastAsia="Times New Roman" w:cs="Times New Roman"/>
          <w:szCs w:val="24"/>
        </w:rPr>
        <w:t xml:space="preserve">ση σε λαϊκή αγορά για την πώληση αδιάθετων ειδών της επιχείρησης που διατηρούσαν. Η άδεια αυτή δεν μπορεί να αναθεωρηθεί ούτε και να μετατραπεί σε άδεια υπαίθριου εμπορίου. </w:t>
      </w:r>
    </w:p>
    <w:p w14:paraId="4865B31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Ορίζεται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για την κατανομή και τοποθέτηση των παραγωγών-πωλητώ</w:t>
      </w:r>
      <w:r>
        <w:rPr>
          <w:rFonts w:eastAsia="Times New Roman" w:cs="Times New Roman"/>
          <w:szCs w:val="24"/>
        </w:rPr>
        <w:t>ν στις κενές θέσεις των λαϊκών αγορών. Προτεραιότητα έχουν οι συνεταιρισμοί και σε περίπτωση ισοβαθμίας εξετάζονται κριτήρια, όπως ο βαθμός παραβατικότητας, ο αριθμός μελών, η παλαιότητα της άδειας.</w:t>
      </w:r>
    </w:p>
    <w:p w14:paraId="4865B31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Πολύ σημαντική διάταξη είναι αυτή που διαθέτει το 60% των </w:t>
      </w:r>
      <w:proofErr w:type="spellStart"/>
      <w:r>
        <w:rPr>
          <w:rFonts w:eastAsia="Times New Roman" w:cs="Times New Roman"/>
          <w:szCs w:val="24"/>
        </w:rPr>
        <w:t>προκηρυσσόμενων</w:t>
      </w:r>
      <w:proofErr w:type="spellEnd"/>
      <w:r>
        <w:rPr>
          <w:rFonts w:eastAsia="Times New Roman" w:cs="Times New Roman"/>
          <w:szCs w:val="24"/>
        </w:rPr>
        <w:t xml:space="preserve"> αδειών επαγγελματιών πωλητών υπαίθριου εμπορίου σε ειδικές ομάδες ατόμων. Το υπόλοιπο 40% χορηγείται σε άνεργους. Και σε αυτές τις περιπτώσεις εφαρμόζεται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με βασ</w:t>
      </w:r>
      <w:r>
        <w:rPr>
          <w:rFonts w:eastAsia="Times New Roman" w:cs="Times New Roman"/>
          <w:szCs w:val="24"/>
        </w:rPr>
        <w:t xml:space="preserve">ικό κριτήριο το εισόδημα. </w:t>
      </w:r>
    </w:p>
    <w:p w14:paraId="4865B31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Συγκεκριμένα, μέσω του σχεδίου νόμου, όπως αναφέρεται και στην αιτιολογική έκθεση, δίνεται η δυνατότητα σε σημαντικό τμήμα του πληθυσμού, με έμφαση στις ειδικές ομάδες, να καταστεί οικονομικά ενεργό μέσω των υπαίθριων εμπορικών δ</w:t>
      </w:r>
      <w:r>
        <w:rPr>
          <w:rFonts w:eastAsia="Times New Roman" w:cs="Times New Roman"/>
          <w:szCs w:val="24"/>
        </w:rPr>
        <w:t xml:space="preserve">ραστηριοτήτων. </w:t>
      </w:r>
    </w:p>
    <w:p w14:paraId="4865B315" w14:textId="77777777" w:rsidR="00666AE2" w:rsidRDefault="00896D7E">
      <w:pPr>
        <w:spacing w:after="0" w:line="600" w:lineRule="auto"/>
        <w:ind w:firstLine="720"/>
        <w:jc w:val="both"/>
        <w:rPr>
          <w:rFonts w:eastAsia="Times New Roman"/>
          <w:szCs w:val="24"/>
        </w:rPr>
      </w:pPr>
      <w:r>
        <w:rPr>
          <w:rFonts w:eastAsia="Times New Roman" w:cs="Times New Roman"/>
          <w:szCs w:val="24"/>
        </w:rPr>
        <w:t xml:space="preserve">Στο άρθρο 19 αναφέρεται πως οι ενδιαφερόμενοι πρέπει υποχρεωτικά να είναι άνεργοι και από εκεί και έπειτα το 60% των αδειών υπαίθριου εμπορίου δίνεται στις ειδικές κατηγορίες του πληθυσμού. </w:t>
      </w:r>
      <w:r>
        <w:rPr>
          <w:rFonts w:eastAsia="Times New Roman"/>
          <w:szCs w:val="24"/>
        </w:rPr>
        <w:t>Δηλαδή, σε άτομα με αναπηρία, από οποιαδήποτε αιτί</w:t>
      </w:r>
      <w:r>
        <w:rPr>
          <w:rFonts w:eastAsia="Times New Roman"/>
          <w:szCs w:val="24"/>
        </w:rPr>
        <w:t xml:space="preserve">α, σε ποσοστό τουλάχιστον 50%, σε πολυτέκνους και τέκνα αυτών, σε </w:t>
      </w:r>
      <w:proofErr w:type="spellStart"/>
      <w:r>
        <w:rPr>
          <w:rFonts w:eastAsia="Times New Roman"/>
          <w:szCs w:val="24"/>
        </w:rPr>
        <w:t>τρίτεκνους</w:t>
      </w:r>
      <w:proofErr w:type="spellEnd"/>
      <w:r>
        <w:rPr>
          <w:rFonts w:eastAsia="Times New Roman"/>
          <w:szCs w:val="24"/>
        </w:rPr>
        <w:t xml:space="preserve">, σε γονείς-κηδεμόνες ανήλικων τέκνων με αναπηρία και σε γονείς που προστατεύουν άτομα με νοητική αναπηρία, αυτισμό, σύνδρομο </w:t>
      </w:r>
      <w:r>
        <w:rPr>
          <w:rFonts w:eastAsia="Times New Roman"/>
          <w:szCs w:val="24"/>
          <w:lang w:val="en-US"/>
        </w:rPr>
        <w:t>down</w:t>
      </w:r>
      <w:r>
        <w:rPr>
          <w:rFonts w:eastAsia="Times New Roman"/>
          <w:szCs w:val="24"/>
        </w:rPr>
        <w:t>, εγκεφαλική παράλυση, βαριές και πολλαπλές αναπηρ</w:t>
      </w:r>
      <w:r>
        <w:rPr>
          <w:rFonts w:eastAsia="Times New Roman"/>
          <w:szCs w:val="24"/>
        </w:rPr>
        <w:t xml:space="preserve">ίες και πολλαπλές ανάγκες εξάρτησης, σε Έλληνες </w:t>
      </w:r>
      <w:proofErr w:type="spellStart"/>
      <w:r>
        <w:rPr>
          <w:rFonts w:eastAsia="Times New Roman"/>
          <w:szCs w:val="24"/>
        </w:rPr>
        <w:t>Ρομά</w:t>
      </w:r>
      <w:proofErr w:type="spellEnd"/>
      <w:r>
        <w:rPr>
          <w:rFonts w:eastAsia="Times New Roman"/>
          <w:szCs w:val="24"/>
        </w:rPr>
        <w:t xml:space="preserve"> που έχουν εγγραφεί στα δημοτολόγια των </w:t>
      </w:r>
      <w:r>
        <w:rPr>
          <w:rFonts w:eastAsia="Times New Roman"/>
          <w:szCs w:val="24"/>
        </w:rPr>
        <w:lastRenderedPageBreak/>
        <w:t xml:space="preserve">Οργανισμών Τοπικής Αυτοδιοίκησης της χώρας, σε άτομα </w:t>
      </w:r>
      <w:proofErr w:type="spellStart"/>
      <w:r>
        <w:rPr>
          <w:rFonts w:eastAsia="Times New Roman"/>
          <w:szCs w:val="24"/>
        </w:rPr>
        <w:t>απεξαρτημένα</w:t>
      </w:r>
      <w:proofErr w:type="spellEnd"/>
      <w:r>
        <w:rPr>
          <w:rFonts w:eastAsia="Times New Roman"/>
          <w:szCs w:val="24"/>
        </w:rPr>
        <w:t xml:space="preserve"> από </w:t>
      </w:r>
      <w:proofErr w:type="spellStart"/>
      <w:r>
        <w:rPr>
          <w:rFonts w:eastAsia="Times New Roman"/>
          <w:szCs w:val="24"/>
        </w:rPr>
        <w:t>εξαρτησιογόνες</w:t>
      </w:r>
      <w:proofErr w:type="spellEnd"/>
      <w:r>
        <w:rPr>
          <w:rFonts w:eastAsia="Times New Roman"/>
          <w:szCs w:val="24"/>
        </w:rPr>
        <w:t xml:space="preserve"> ουσίες, σε προστάτες μονογονεϊκών οικογενειών, σε αποφυλακισθέντες από μακρόχρο</w:t>
      </w:r>
      <w:r>
        <w:rPr>
          <w:rFonts w:eastAsia="Times New Roman"/>
          <w:szCs w:val="24"/>
        </w:rPr>
        <w:t>νη ποινή και το υπόλοιπο 40% σε ανέργους.</w:t>
      </w:r>
    </w:p>
    <w:p w14:paraId="4865B316" w14:textId="77777777" w:rsidR="00666AE2" w:rsidRDefault="00896D7E">
      <w:pPr>
        <w:spacing w:after="0" w:line="600" w:lineRule="auto"/>
        <w:ind w:firstLine="720"/>
        <w:jc w:val="both"/>
        <w:rPr>
          <w:rFonts w:eastAsia="Times New Roman"/>
          <w:szCs w:val="24"/>
        </w:rPr>
      </w:pPr>
      <w:r>
        <w:rPr>
          <w:rFonts w:eastAsia="Times New Roman"/>
          <w:szCs w:val="24"/>
        </w:rPr>
        <w:t xml:space="preserve">Βλέπουμε, επίσης, να εισάγονται διατάξεις και τροποποιήσεις στο καθεστώς της </w:t>
      </w:r>
      <w:proofErr w:type="spellStart"/>
      <w:r>
        <w:rPr>
          <w:rFonts w:eastAsia="Times New Roman"/>
          <w:szCs w:val="24"/>
        </w:rPr>
        <w:t>αδειοδότησης</w:t>
      </w:r>
      <w:proofErr w:type="spellEnd"/>
      <w:r>
        <w:rPr>
          <w:rFonts w:eastAsia="Times New Roman"/>
          <w:szCs w:val="24"/>
        </w:rPr>
        <w:t xml:space="preserve"> των παραγωγών αγροτικών προϊόντων στις λαϊκές αγορές και στο λοιπό </w:t>
      </w:r>
      <w:proofErr w:type="spellStart"/>
      <w:r>
        <w:rPr>
          <w:rFonts w:eastAsia="Times New Roman"/>
          <w:szCs w:val="24"/>
        </w:rPr>
        <w:t>υπαίρθιο</w:t>
      </w:r>
      <w:proofErr w:type="spellEnd"/>
      <w:r>
        <w:rPr>
          <w:rFonts w:eastAsia="Times New Roman"/>
          <w:szCs w:val="24"/>
        </w:rPr>
        <w:t xml:space="preserve"> εμπόριο, ενώ άδεια παραγωγού θα μπορούν να παίρν</w:t>
      </w:r>
      <w:r>
        <w:rPr>
          <w:rFonts w:eastAsia="Times New Roman"/>
          <w:szCs w:val="24"/>
        </w:rPr>
        <w:t>ουν, εκτός από τους επαγγελματίες αγρότες, αγροτικοί και γυναικείοι συνεταιρισμοί, ομάδες και οργανώσεις παραγωγών.</w:t>
      </w:r>
    </w:p>
    <w:p w14:paraId="4865B317" w14:textId="77777777" w:rsidR="00666AE2" w:rsidRDefault="00896D7E">
      <w:pPr>
        <w:spacing w:after="0" w:line="600" w:lineRule="auto"/>
        <w:ind w:firstLine="720"/>
        <w:jc w:val="both"/>
        <w:rPr>
          <w:rFonts w:eastAsia="Times New Roman"/>
          <w:szCs w:val="24"/>
        </w:rPr>
      </w:pPr>
      <w:r>
        <w:rPr>
          <w:rFonts w:eastAsia="Times New Roman"/>
          <w:szCs w:val="24"/>
        </w:rPr>
        <w:t>Πολύ σημαντική ρύθμιση είναι ότι καταργείται η αυτοπρόσωπη προσέλευση στις λαϊκές αγορές, εφόσον ο παραγωγός αναπληρώνεται από τη σύζυγο ή τ</w:t>
      </w:r>
      <w:r>
        <w:rPr>
          <w:rFonts w:eastAsia="Times New Roman"/>
          <w:szCs w:val="24"/>
        </w:rPr>
        <w:t>α τέκνα. Από εδώ και στο εξής, ο παραγωγός θα μπορεί να αναπληρώνεται από τον σύζυγο ή τη σύζυγο ή τα τέκνα του, εφόσον αυτοί δεν κατέχουν άδεια υπαίθριου εμπορίου, με απλή δήλωση των προσώπων αυτών στην αρμόδια αρχή και την υποβολή πιστοποιητικού οικογενε</w:t>
      </w:r>
      <w:r>
        <w:rPr>
          <w:rFonts w:eastAsia="Times New Roman"/>
          <w:szCs w:val="24"/>
        </w:rPr>
        <w:t>ιακής κατάστασης.</w:t>
      </w:r>
    </w:p>
    <w:p w14:paraId="4865B318" w14:textId="77777777" w:rsidR="00666AE2" w:rsidRDefault="00896D7E">
      <w:pPr>
        <w:spacing w:after="0" w:line="600" w:lineRule="auto"/>
        <w:ind w:firstLine="720"/>
        <w:jc w:val="both"/>
        <w:rPr>
          <w:rFonts w:eastAsia="Times New Roman"/>
          <w:szCs w:val="24"/>
        </w:rPr>
      </w:pPr>
      <w:r>
        <w:rPr>
          <w:rFonts w:eastAsia="Times New Roman"/>
          <w:szCs w:val="24"/>
        </w:rPr>
        <w:lastRenderedPageBreak/>
        <w:t>Όσον αφορά τα επιμελητήρια, το παρόν νομοσχέδιο φιλοδοξεί να θέσει σε σωστή βάση τους όρους λειτουργίας των επιμελητηρίων και να θεραπεύσει μια σειρά δυσλειτουργιών και προβλημάτων στον συγκεκριμένο θεσμό. Στα πρώτα άρθρα</w:t>
      </w:r>
      <w:r>
        <w:rPr>
          <w:rFonts w:eastAsia="Times New Roman"/>
          <w:szCs w:val="24"/>
        </w:rPr>
        <w:t>,</w:t>
      </w:r>
      <w:r>
        <w:rPr>
          <w:rFonts w:eastAsia="Times New Roman"/>
          <w:szCs w:val="24"/>
        </w:rPr>
        <w:t xml:space="preserve"> καθορίζεται ο σ</w:t>
      </w:r>
      <w:r>
        <w:rPr>
          <w:rFonts w:eastAsia="Times New Roman"/>
          <w:szCs w:val="24"/>
        </w:rPr>
        <w:t>κοπός των επιμελητηρίων, ο οποίος είναι η προστασία και η ανάπτυξη του εμπορίου, της βιομηχανίας, της βιοτεχνίας, των επαγγελμάτων και κάθε κλάδου της οικονομίας, που, σύμφωνα με τα συμφέροντα και τους στόχους της εθνικής οικονομίας, οφείλουν να παρέχουν ω</w:t>
      </w:r>
      <w:r>
        <w:rPr>
          <w:rFonts w:eastAsia="Times New Roman"/>
          <w:szCs w:val="24"/>
        </w:rPr>
        <w:t>ς σύμβουλοι της πολιτείας τεκμηριωμένες γνωμοδοτικές εισηγήσεις και πληροφορίες για κάθε οικονομικό θέμα.</w:t>
      </w:r>
    </w:p>
    <w:p w14:paraId="4865B319" w14:textId="77777777" w:rsidR="00666AE2" w:rsidRDefault="00896D7E">
      <w:pPr>
        <w:spacing w:after="0" w:line="600" w:lineRule="auto"/>
        <w:ind w:firstLine="720"/>
        <w:jc w:val="both"/>
        <w:rPr>
          <w:rFonts w:eastAsia="Times New Roman"/>
          <w:szCs w:val="24"/>
        </w:rPr>
      </w:pPr>
      <w:r>
        <w:rPr>
          <w:rFonts w:eastAsia="Times New Roman"/>
          <w:szCs w:val="24"/>
        </w:rPr>
        <w:t>Καθιερώνονται τα πειθαρχικά συμβούλια, που είναι πρόταση και της Κεντρικής Ένωσης Επιμελητηρίων, με συμμετοχή τόσο των εργαζομένων όσο και της διοίκησ</w:t>
      </w:r>
      <w:r>
        <w:rPr>
          <w:rFonts w:eastAsia="Times New Roman"/>
          <w:szCs w:val="24"/>
        </w:rPr>
        <w:t>ης, ενώ θεσπίζονται για πρώτη φορά διατάξεις σχετικά με την πειθαρχική ευθύνη των διοικήσεων των επιμελητηρίων και της Κεντρικής Ένωσης Επιμελητηρίων. Γενικά, εκσυγχρονίζεται το θεσμικό πλαίσιο, προκειμένου να καταστούν αυτά κομβικά για την ανάπτυξη της οι</w:t>
      </w:r>
      <w:r>
        <w:rPr>
          <w:rFonts w:eastAsia="Times New Roman"/>
          <w:szCs w:val="24"/>
        </w:rPr>
        <w:t>κονομίας του τόπου.</w:t>
      </w:r>
    </w:p>
    <w:p w14:paraId="4865B31A" w14:textId="77777777" w:rsidR="00666AE2" w:rsidRDefault="00896D7E">
      <w:pPr>
        <w:spacing w:after="0" w:line="600" w:lineRule="auto"/>
        <w:ind w:firstLine="720"/>
        <w:jc w:val="both"/>
        <w:rPr>
          <w:rFonts w:eastAsia="Times New Roman"/>
          <w:szCs w:val="24"/>
        </w:rPr>
      </w:pPr>
      <w:r>
        <w:rPr>
          <w:rFonts w:eastAsia="Times New Roman"/>
          <w:szCs w:val="24"/>
        </w:rPr>
        <w:lastRenderedPageBreak/>
        <w:t>Όσον αφορά το νομοσχέδιο εν συνόλω, δημιουργείται για πρώτη φορά ένα συνολικό και εναρμονισμένο πλαίσιο όλων των δραστηριοτήτων του υπαίθριου εμπορίου, ώστε να λειτουργήσει εναρμονισμένα με το στεγασμένο εμπόριο</w:t>
      </w:r>
      <w:r>
        <w:rPr>
          <w:rFonts w:eastAsia="Times New Roman"/>
          <w:szCs w:val="24"/>
        </w:rPr>
        <w:t>,</w:t>
      </w:r>
      <w:r>
        <w:rPr>
          <w:rFonts w:eastAsia="Times New Roman"/>
          <w:szCs w:val="24"/>
        </w:rPr>
        <w:t xml:space="preserve"> προς όφελος της εθνικής</w:t>
      </w:r>
      <w:r>
        <w:rPr>
          <w:rFonts w:eastAsia="Times New Roman"/>
          <w:szCs w:val="24"/>
        </w:rPr>
        <w:t xml:space="preserve"> οικονομίας, των δραστηριοποιούμενων στο υπαίθριο εμπόριο παραγωγών ή επαγγελματιών, αλλά κυρίως προς όφελος των καταναλωτών.</w:t>
      </w:r>
    </w:p>
    <w:p w14:paraId="4865B31B" w14:textId="77777777" w:rsidR="00666AE2" w:rsidRDefault="00896D7E">
      <w:pPr>
        <w:spacing w:after="0" w:line="600" w:lineRule="auto"/>
        <w:ind w:firstLine="720"/>
        <w:jc w:val="both"/>
        <w:rPr>
          <w:rFonts w:eastAsia="Times New Roman"/>
          <w:szCs w:val="24"/>
        </w:rPr>
      </w:pPr>
      <w:r>
        <w:rPr>
          <w:rFonts w:eastAsia="Times New Roman"/>
          <w:szCs w:val="24"/>
        </w:rPr>
        <w:t>Οι Ανεξάρτητοι Έλληνες στηρίζουμε το νέο νομοθετικό πλαίσιο.</w:t>
      </w:r>
    </w:p>
    <w:p w14:paraId="4865B31C" w14:textId="77777777" w:rsidR="00666AE2" w:rsidRDefault="00896D7E">
      <w:pPr>
        <w:spacing w:after="0" w:line="600" w:lineRule="auto"/>
        <w:ind w:firstLine="720"/>
        <w:jc w:val="both"/>
        <w:rPr>
          <w:rFonts w:eastAsia="Times New Roman"/>
          <w:szCs w:val="24"/>
        </w:rPr>
      </w:pPr>
      <w:r>
        <w:rPr>
          <w:rFonts w:eastAsia="Times New Roman"/>
          <w:szCs w:val="24"/>
        </w:rPr>
        <w:t>Τώρα, επειδή μου έχει απομείνει χρόνος, θα ήθελα να μιλήσω για δύο τρ</w:t>
      </w:r>
      <w:r>
        <w:rPr>
          <w:rFonts w:eastAsia="Times New Roman"/>
          <w:szCs w:val="24"/>
        </w:rPr>
        <w:t>οπολογίες που έχω καταθέσει.</w:t>
      </w:r>
    </w:p>
    <w:p w14:paraId="4865B31D" w14:textId="77777777" w:rsidR="00666AE2" w:rsidRDefault="00896D7E">
      <w:pPr>
        <w:spacing w:after="0" w:line="600" w:lineRule="auto"/>
        <w:ind w:firstLine="720"/>
        <w:jc w:val="both"/>
        <w:rPr>
          <w:rFonts w:eastAsia="Times New Roman"/>
          <w:szCs w:val="24"/>
        </w:rPr>
      </w:pPr>
      <w:r>
        <w:rPr>
          <w:rFonts w:eastAsia="Times New Roman"/>
          <w:szCs w:val="24"/>
        </w:rPr>
        <w:t xml:space="preserve">Η πρώτη τροπολογία είναι η με γενικό αριθμό 1333 και ειδικό 20. Ξέρετε, με τον ν.4264/2014 η </w:t>
      </w:r>
      <w:r>
        <w:rPr>
          <w:rFonts w:eastAsia="Times New Roman"/>
          <w:szCs w:val="24"/>
        </w:rPr>
        <w:t>σ</w:t>
      </w:r>
      <w:r>
        <w:rPr>
          <w:rFonts w:eastAsia="Times New Roman"/>
          <w:szCs w:val="24"/>
        </w:rPr>
        <w:t>υγκυβέρνηση ΠΑΣΟΚ - Νέας Δημοκρατίας κατήργησε τους Οργανισμούς Λαϊκών Αγορών στη Θεσσαλονίκη και στην Αθήνα και τους πέρασε στη διοί</w:t>
      </w:r>
      <w:r>
        <w:rPr>
          <w:rFonts w:eastAsia="Times New Roman"/>
          <w:szCs w:val="24"/>
        </w:rPr>
        <w:t xml:space="preserve">κηση των </w:t>
      </w:r>
      <w:r>
        <w:rPr>
          <w:rFonts w:eastAsia="Times New Roman"/>
          <w:szCs w:val="24"/>
        </w:rPr>
        <w:t>π</w:t>
      </w:r>
      <w:r>
        <w:rPr>
          <w:rFonts w:eastAsia="Times New Roman"/>
          <w:szCs w:val="24"/>
        </w:rPr>
        <w:t>εριφερειών. Αυτό είχε ως αποτέλεσμα τη δημιουργία πλήθους προβλημάτων. Στην ουσία, δεν λειτουργούσε τίποτα στις λαϊκές αγορές και ήταν ένα πάγιο αίτημα των εμπλεκομένων στις λαϊκές αγορές ότι θα πρέπει να γυρίσουμε στο προηγούμενο καθεστώς.</w:t>
      </w:r>
    </w:p>
    <w:p w14:paraId="4865B31E" w14:textId="77777777" w:rsidR="00666AE2" w:rsidRDefault="00896D7E">
      <w:pPr>
        <w:spacing w:after="0" w:line="600" w:lineRule="auto"/>
        <w:ind w:firstLine="720"/>
        <w:jc w:val="both"/>
        <w:rPr>
          <w:rFonts w:eastAsia="Times New Roman"/>
          <w:szCs w:val="24"/>
        </w:rPr>
      </w:pPr>
      <w:r>
        <w:rPr>
          <w:rFonts w:eastAsia="Times New Roman"/>
          <w:szCs w:val="24"/>
        </w:rPr>
        <w:lastRenderedPageBreak/>
        <w:t>Αν θέ</w:t>
      </w:r>
      <w:r>
        <w:rPr>
          <w:rFonts w:eastAsia="Times New Roman"/>
          <w:szCs w:val="24"/>
        </w:rPr>
        <w:t xml:space="preserve">λετε, με αυτήν την τροπολογία υλοποιούμε και μια δέσμευση, μια υπόσχεση που δώσαμε εμείς σ’ αυτούς τους ανθρώπους ότι θα καταργήσουμε τον ν.4264 και θα επαναφέρουμε τους Οργανισμούς Λαϊκών Αγορών. </w:t>
      </w:r>
    </w:p>
    <w:p w14:paraId="4865B31F" w14:textId="77777777" w:rsidR="00666AE2" w:rsidRDefault="00896D7E">
      <w:pPr>
        <w:spacing w:after="0" w:line="600" w:lineRule="auto"/>
        <w:ind w:firstLine="720"/>
        <w:jc w:val="both"/>
        <w:rPr>
          <w:rFonts w:eastAsia="Times New Roman"/>
          <w:szCs w:val="24"/>
        </w:rPr>
      </w:pPr>
      <w:r>
        <w:rPr>
          <w:rFonts w:eastAsia="Times New Roman"/>
          <w:szCs w:val="24"/>
        </w:rPr>
        <w:t>Οι λαϊκές αγορές, όσο λειτουργούσαν ως οργανισμοί και είχα</w:t>
      </w:r>
      <w:r>
        <w:rPr>
          <w:rFonts w:eastAsia="Times New Roman"/>
          <w:szCs w:val="24"/>
        </w:rPr>
        <w:t>ν το αυτοδιοίκητο, δεν επιβάρυναν καθόλου τον κρατικό προϋπολογισμό. Ήταν αυτοχρηματοδοτούμενες και με αυτό το ημερήσιο τέλος, αυτό το ημερήσιο δικαίωμα που κατέβαλαν οι συμμετέχοντες στη λαϊκή αγορά, είχαν τη δυνατότητα και κάλυπταν όλα τα έξοδα λειτουργί</w:t>
      </w:r>
      <w:r>
        <w:rPr>
          <w:rFonts w:eastAsia="Times New Roman"/>
          <w:szCs w:val="24"/>
        </w:rPr>
        <w:t>ας. Όχι μόνον αυτό, αλλά είχε μαζευτεί ένα πολύ μεγάλο ποσό ως αποθεματικό.</w:t>
      </w:r>
    </w:p>
    <w:p w14:paraId="4865B320"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Δώδεκα εκατομμύρια.</w:t>
      </w:r>
    </w:p>
    <w:p w14:paraId="4865B32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Μη βιάζεστε, κύριε συνάδελφε. Εγώ πάντως χαίρομαι, κύριε συνάδελφε, που πραγματικά</w:t>
      </w:r>
      <w:r>
        <w:rPr>
          <w:rFonts w:eastAsia="Times New Roman"/>
          <w:szCs w:val="24"/>
        </w:rPr>
        <w:t>,</w:t>
      </w:r>
      <w:r>
        <w:rPr>
          <w:rFonts w:eastAsia="Times New Roman"/>
          <w:szCs w:val="24"/>
        </w:rPr>
        <w:t xml:space="preserve"> αναγνωρίσατε το λάθος που κάνατε και η Νέα Δημοκρατία και το ΠΑΣΟΚ.</w:t>
      </w:r>
    </w:p>
    <w:p w14:paraId="4865B322"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Εμείς κάναμε λάθος;</w:t>
      </w:r>
    </w:p>
    <w:p w14:paraId="4865B323"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Βεβαίως. Τον ν. 4264 ποιος τον ψήφισε; Ποιος τον έφερε και τον ψήφισε; Εσείς τον ψηφίσατε.</w:t>
      </w:r>
    </w:p>
    <w:p w14:paraId="4865B324"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Είπα εγώ ό</w:t>
      </w:r>
      <w:r>
        <w:rPr>
          <w:rFonts w:eastAsia="Times New Roman"/>
          <w:szCs w:val="24"/>
        </w:rPr>
        <w:t>τι είναι λάθος;</w:t>
      </w:r>
    </w:p>
    <w:p w14:paraId="4865B325"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Βεβαίως.</w:t>
      </w:r>
    </w:p>
    <w:p w14:paraId="4865B326"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Εμείς τον ψηφίσαμε. Είπα, όμως, εγώ ότι είναι λάθος;</w:t>
      </w:r>
    </w:p>
    <w:p w14:paraId="4865B327"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Η Νέα Δημοκρατία. Ο Αντιπρόεδρός σας, ο κ. Γεωργιάδης το παραδέχθηκε πολλές φορές αυτό.</w:t>
      </w:r>
    </w:p>
    <w:p w14:paraId="4865B328"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Μιλά</w:t>
      </w:r>
      <w:r>
        <w:rPr>
          <w:rFonts w:eastAsia="Times New Roman"/>
          <w:szCs w:val="24"/>
        </w:rPr>
        <w:t>ω για τη Νέα Δημοκρατία, κύριε συνάδελφε.</w:t>
      </w:r>
    </w:p>
    <w:p w14:paraId="4865B32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Και από τηλεοράσεως το παραδέχθηκε και από παντού και μάλιστα</w:t>
      </w:r>
      <w:r>
        <w:rPr>
          <w:rFonts w:eastAsia="Times New Roman"/>
          <w:szCs w:val="24"/>
        </w:rPr>
        <w:t>,</w:t>
      </w:r>
      <w:r>
        <w:rPr>
          <w:rFonts w:eastAsia="Times New Roman"/>
          <w:szCs w:val="24"/>
        </w:rPr>
        <w:t xml:space="preserve"> υποσχέθηκε χθες …</w:t>
      </w:r>
    </w:p>
    <w:p w14:paraId="4865B32A"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Λαζαρίδη, όχι διάλογο. Παρουσιάστε την τροπολογία σας.</w:t>
      </w:r>
    </w:p>
    <w:p w14:paraId="4865B32B" w14:textId="77777777" w:rsidR="00666AE2" w:rsidRDefault="00896D7E">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 xml:space="preserve"> </w:t>
      </w:r>
      <w:r>
        <w:rPr>
          <w:rFonts w:eastAsia="Times New Roman"/>
          <w:szCs w:val="24"/>
        </w:rPr>
        <w:t>Δεν κάνω διάλογο, κύριε Πρόεδρε. Απαντώ. Έθεσε ένα ερώτημα ο κύριος συνάδελφος .</w:t>
      </w:r>
    </w:p>
    <w:p w14:paraId="4865B32C"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Πώς δεν κάνετε; Μπροστά στα μάτια μου τον κάνετε. Θα με βγάλετε και τρελό;</w:t>
      </w:r>
    </w:p>
    <w:p w14:paraId="4865B32D"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Εντάξει. Συνεχίζω. </w:t>
      </w:r>
    </w:p>
    <w:p w14:paraId="4865B32E" w14:textId="77777777" w:rsidR="00666AE2" w:rsidRDefault="00896D7E">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αυτό </w:t>
      </w:r>
      <w:r>
        <w:rPr>
          <w:rFonts w:eastAsia="Times New Roman"/>
          <w:szCs w:val="24"/>
        </w:rPr>
        <w:t xml:space="preserve">αναγνωρίστηκε από πολλούς ως λάθος της τότε συγκυβέρνησης και ερχόμαστε εμείς τώρα μ’ αυτήν την τροπολογία που καταθέσαμε οι Ανεξάρτητοι Έλληνες –την κατέθεσα χθες ως Βουλευτής των Ανεξαρτήτων Ελλήνων- </w:t>
      </w:r>
      <w:r>
        <w:rPr>
          <w:rFonts w:eastAsia="Times New Roman"/>
          <w:szCs w:val="24"/>
        </w:rPr>
        <w:lastRenderedPageBreak/>
        <w:t>και προσπαθούμε να επαναφέρουμε στο προηγούμενο καθεστ</w:t>
      </w:r>
      <w:r>
        <w:rPr>
          <w:rFonts w:eastAsia="Times New Roman"/>
          <w:szCs w:val="24"/>
        </w:rPr>
        <w:t xml:space="preserve">ώς, γιατί αυτό που υποσχόταν τότε ο ν.4264, ότι θα ισχύει η ανταποδοτικότητα στα τέλη κ.λπ., έχει πάει περίπατο. </w:t>
      </w:r>
    </w:p>
    <w:p w14:paraId="4865B32F" w14:textId="77777777" w:rsidR="00666AE2" w:rsidRDefault="00896D7E">
      <w:pPr>
        <w:spacing w:after="0" w:line="600" w:lineRule="auto"/>
        <w:ind w:firstLine="720"/>
        <w:jc w:val="both"/>
        <w:rPr>
          <w:rFonts w:eastAsia="Times New Roman"/>
          <w:szCs w:val="24"/>
        </w:rPr>
      </w:pPr>
      <w:r>
        <w:rPr>
          <w:rFonts w:eastAsia="Times New Roman"/>
          <w:szCs w:val="24"/>
        </w:rPr>
        <w:t>Δεν λειτουργεί τίποτα στις λαϊκές αγορές. Δεν υπάρχουν χημικές τουαλέτες, δεν έχουν επόπτες ειδικά τα Σάββατα, για να εποπτεύουν τη λειτουργία</w:t>
      </w:r>
      <w:r>
        <w:rPr>
          <w:rFonts w:eastAsia="Times New Roman"/>
          <w:szCs w:val="24"/>
        </w:rPr>
        <w:t xml:space="preserve"> των λαϊκών αγορών. Ούτε καν διαγράμμιση μπορεί να γίνει. Πρόσφατα, μάλιστα, μου παραπονέθηκαν από τη Θεσσαλονίκη οι συμμετέχοντες στις λαϊκές αγορές ότι τους κάλεσαν να καταβάλουν χρήματα για να γίνει η διαγράμμιση, για το πώς θα τοποθετούνται οι πάγκοι. </w:t>
      </w:r>
      <w:r>
        <w:rPr>
          <w:rFonts w:eastAsia="Times New Roman"/>
          <w:szCs w:val="24"/>
        </w:rPr>
        <w:t xml:space="preserve">Αν είναι δυνατόν! Οι άνθρωποι από τις λαϊκές αγορές της Θεσσαλονίκης </w:t>
      </w:r>
      <w:proofErr w:type="spellStart"/>
      <w:r>
        <w:rPr>
          <w:rFonts w:eastAsia="Times New Roman"/>
          <w:szCs w:val="24"/>
        </w:rPr>
        <w:t>εξανέσ</w:t>
      </w:r>
      <w:r>
        <w:rPr>
          <w:rFonts w:eastAsia="Times New Roman"/>
          <w:szCs w:val="24"/>
        </w:rPr>
        <w:t>θ</w:t>
      </w:r>
      <w:r>
        <w:rPr>
          <w:rFonts w:eastAsia="Times New Roman"/>
          <w:szCs w:val="24"/>
        </w:rPr>
        <w:t>ησαν</w:t>
      </w:r>
      <w:proofErr w:type="spellEnd"/>
      <w:r>
        <w:rPr>
          <w:rFonts w:eastAsia="Times New Roman"/>
          <w:szCs w:val="24"/>
        </w:rPr>
        <w:t xml:space="preserve"> και λένε ότι πρέπει να υπάρχουν οκτώ εκατομμύρια ως αποθεματικό. Δεν υπάρχει τίποτα. Δεν μπορούν να βρεθούν αυτά. Οκτώ εκατομμύρια έπρεπε να υπήρχαν στη Θεσσαλονίκη και δώδεκα</w:t>
      </w:r>
      <w:r>
        <w:rPr>
          <w:rFonts w:eastAsia="Times New Roman"/>
          <w:szCs w:val="24"/>
        </w:rPr>
        <w:t xml:space="preserve"> στην Αθήνα. Δεν υπάρχουν αυτά.</w:t>
      </w:r>
    </w:p>
    <w:p w14:paraId="4865B330" w14:textId="77777777" w:rsidR="00666AE2" w:rsidRDefault="00896D7E">
      <w:pPr>
        <w:spacing w:after="0" w:line="600" w:lineRule="auto"/>
        <w:ind w:firstLine="720"/>
        <w:jc w:val="both"/>
        <w:rPr>
          <w:rFonts w:eastAsia="Times New Roman"/>
          <w:szCs w:val="24"/>
        </w:rPr>
      </w:pPr>
      <w:r>
        <w:rPr>
          <w:rFonts w:eastAsia="Times New Roman"/>
          <w:szCs w:val="24"/>
        </w:rPr>
        <w:t>Με αυτήν την τροπολογία, λοιπόν, προσπαθούμε να δώσουμε μια ριζική λύση σε αυτό το πρόβλημα των λαϊκών αγορών. Η δική μας πρόταση είναι η επανασύσταση</w:t>
      </w:r>
      <w:r>
        <w:rPr>
          <w:rFonts w:eastAsia="Times New Roman"/>
          <w:szCs w:val="24"/>
        </w:rPr>
        <w:t>,</w:t>
      </w:r>
      <w:r>
        <w:rPr>
          <w:rFonts w:eastAsia="Times New Roman"/>
          <w:szCs w:val="24"/>
        </w:rPr>
        <w:t xml:space="preserve"> με τη μορφή των ανωνύμων εταιρειών, όπου το 51% θα είναι στην κυριότητα </w:t>
      </w:r>
      <w:r>
        <w:rPr>
          <w:rFonts w:eastAsia="Times New Roman"/>
          <w:szCs w:val="24"/>
        </w:rPr>
        <w:t xml:space="preserve">του </w:t>
      </w:r>
      <w:r>
        <w:rPr>
          <w:rFonts w:eastAsia="Times New Roman"/>
          <w:szCs w:val="24"/>
        </w:rPr>
        <w:lastRenderedPageBreak/>
        <w:t>δημοσίου και το 49% στους κατόχους αδειών λαϊκών αγορών. Εποπτεύων θα είναι ο Υπουργός Οικονομίας.</w:t>
      </w:r>
    </w:p>
    <w:p w14:paraId="4865B33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Τότε γιατί υπογράψατε μόνος σας και δεν υπογράφει το κόμμα σας; </w:t>
      </w:r>
    </w:p>
    <w:p w14:paraId="4865B332"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Γιατί βιάζεστε, κύριε </w:t>
      </w:r>
      <w:proofErr w:type="spellStart"/>
      <w:r>
        <w:rPr>
          <w:rFonts w:eastAsia="Times New Roman"/>
          <w:szCs w:val="24"/>
        </w:rPr>
        <w:t>Γιακουμάτο</w:t>
      </w:r>
      <w:proofErr w:type="spellEnd"/>
      <w:r>
        <w:rPr>
          <w:rFonts w:eastAsia="Times New Roman"/>
          <w:szCs w:val="24"/>
        </w:rPr>
        <w:t>; Προηγουμένω</w:t>
      </w:r>
      <w:r>
        <w:rPr>
          <w:rFonts w:eastAsia="Times New Roman"/>
          <w:szCs w:val="24"/>
        </w:rPr>
        <w:t>ς</w:t>
      </w:r>
      <w:r>
        <w:rPr>
          <w:rFonts w:eastAsia="Times New Roman"/>
          <w:szCs w:val="24"/>
        </w:rPr>
        <w:t>,</w:t>
      </w:r>
      <w:r>
        <w:rPr>
          <w:rFonts w:eastAsia="Times New Roman"/>
          <w:szCs w:val="24"/>
        </w:rPr>
        <w:t xml:space="preserve"> έκανε παρατήρηση ο κύριος Πρόεδρος. Θέλετε να κάνουμε διάλογο; Αν το επιτρέπει ο κύριος Πρόεδρος, να κάνουμε διάλογο.</w:t>
      </w:r>
    </w:p>
    <w:p w14:paraId="4865B333" w14:textId="77777777" w:rsidR="00666AE2" w:rsidRDefault="00896D7E">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το επιτρέπω. Κύριε </w:t>
      </w:r>
      <w:proofErr w:type="spellStart"/>
      <w:r>
        <w:rPr>
          <w:rFonts w:eastAsia="Times New Roman"/>
          <w:szCs w:val="24"/>
        </w:rPr>
        <w:t>Γιακουμάτο</w:t>
      </w:r>
      <w:proofErr w:type="spellEnd"/>
      <w:r>
        <w:rPr>
          <w:rFonts w:eastAsia="Times New Roman"/>
          <w:szCs w:val="24"/>
        </w:rPr>
        <w:t xml:space="preserve">, σας παρακαλώ. </w:t>
      </w:r>
    </w:p>
    <w:p w14:paraId="4865B334"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Διαφορετικά θα κάνετε υπομονή, θ</w:t>
      </w:r>
      <w:r>
        <w:rPr>
          <w:rFonts w:eastAsia="Times New Roman"/>
          <w:szCs w:val="24"/>
        </w:rPr>
        <w:t>α τοποθετηθείτε στη δευτερολογία σας κι εγώ θα σας απαντήσω ξανά στη δευτερολογία μου.</w:t>
      </w:r>
    </w:p>
    <w:p w14:paraId="4865B335" w14:textId="77777777" w:rsidR="00666AE2" w:rsidRDefault="00896D7E">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Συνεχίστε.</w:t>
      </w:r>
    </w:p>
    <w:p w14:paraId="4865B336"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Εγώ την υπογραφή σας βλέπω μόνο, κύριε συνάδελφε. Μόνος του τα λέει, μόνος του υπογράφει.</w:t>
      </w:r>
    </w:p>
    <w:p w14:paraId="4865B337"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ΓΕΩΡΓ</w:t>
      </w:r>
      <w:r>
        <w:rPr>
          <w:rFonts w:eastAsia="Times New Roman"/>
          <w:b/>
          <w:szCs w:val="24"/>
        </w:rPr>
        <w:t xml:space="preserve">ΙΟΣ ΛΑΖΑΡΙΔΗΣ: </w:t>
      </w:r>
      <w:r>
        <w:rPr>
          <w:rFonts w:eastAsia="Times New Roman"/>
          <w:szCs w:val="24"/>
        </w:rPr>
        <w:t>Θα ήθελα να κρατηθεί ο χρόνος, κύριε Πρόεδρε, γιατί βλέπετε ότι υπάρχουν πολλές παρεμβάσεις.</w:t>
      </w:r>
    </w:p>
    <w:p w14:paraId="4865B338" w14:textId="77777777" w:rsidR="00666AE2" w:rsidRDefault="00896D7E">
      <w:pPr>
        <w:spacing w:after="0" w:line="600" w:lineRule="auto"/>
        <w:ind w:firstLine="720"/>
        <w:jc w:val="both"/>
        <w:rPr>
          <w:rFonts w:eastAsia="Times New Roman"/>
          <w:szCs w:val="24"/>
        </w:rPr>
      </w:pPr>
      <w:r>
        <w:rPr>
          <w:rFonts w:eastAsia="Times New Roman"/>
          <w:szCs w:val="24"/>
        </w:rPr>
        <w:t xml:space="preserve">Αναλύουμε στην τροπολογία μας και ό,τι έχει να κάνει με το μετοχικό κεφάλαιο κ.λπ. </w:t>
      </w:r>
    </w:p>
    <w:p w14:paraId="4865B339" w14:textId="77777777" w:rsidR="00666AE2" w:rsidRDefault="00896D7E">
      <w:pPr>
        <w:spacing w:after="0" w:line="600" w:lineRule="auto"/>
        <w:ind w:firstLine="720"/>
        <w:jc w:val="both"/>
        <w:rPr>
          <w:rFonts w:eastAsia="Times New Roman"/>
          <w:szCs w:val="24"/>
        </w:rPr>
      </w:pPr>
      <w:r>
        <w:rPr>
          <w:rFonts w:eastAsia="Times New Roman"/>
          <w:szCs w:val="24"/>
        </w:rPr>
        <w:t>Η δεύτερη τροπολογία που κατέθεσα σήμερα είναι η με γενικό αριθμ</w:t>
      </w:r>
      <w:r>
        <w:rPr>
          <w:rFonts w:eastAsia="Times New Roman"/>
          <w:szCs w:val="24"/>
        </w:rPr>
        <w:t>ό 1335 και με ειδικό αριθμό 21, με την οποία απαλλάσσουμε τις επιχειρήσεις, οι οποίες είχαν ενταχθεί στα αναπτυξιακά προγράμματα του 2004, δηλαδή με τον ν.3299/2004 και με τον ν.3908/2011, από την υποχρέωση καταβολής προμηθειών και εξόδων για τις εγγυητικέ</w:t>
      </w:r>
      <w:r>
        <w:rPr>
          <w:rFonts w:eastAsia="Times New Roman"/>
          <w:szCs w:val="24"/>
        </w:rPr>
        <w:t>ς επιστολές.</w:t>
      </w:r>
    </w:p>
    <w:p w14:paraId="4865B33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Σε αυτούς τους αναπτυξιακούς νόμους δεν υπήρχε η πρόβλεψη να έχει τη δυνατότητα ένας επιχειρηματίας, εάν για λόγους ανωτέρας βίας δεν υλοποιήσει την επένδυση, σε αυτό το πρόγραμμα στο οποίο εντάχθηκε, σε αυτούς τους νόμους, να γυρίσει πίσω τα </w:t>
      </w:r>
      <w:r>
        <w:rPr>
          <w:rFonts w:eastAsia="Times New Roman" w:cs="Times New Roman"/>
          <w:szCs w:val="24"/>
        </w:rPr>
        <w:t xml:space="preserve">χρήματα οικειοθελώς και όχι να επέμβει η πολιτεία και να δει ότι πήρε κάποια χρήματα ή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πήρε την προκαταβολή και δεν το υλοποίησε. Οικειοθελώς, για λόγους ανωτέρας βίας, πλημμύρες, σεισμούς, πυρκαγιές </w:t>
      </w:r>
      <w:proofErr w:type="spellStart"/>
      <w:r>
        <w:rPr>
          <w:rFonts w:eastAsia="Times New Roman" w:cs="Times New Roman"/>
          <w:szCs w:val="24"/>
        </w:rPr>
        <w:t>κλπ</w:t>
      </w:r>
      <w:proofErr w:type="spellEnd"/>
      <w:r>
        <w:rPr>
          <w:rFonts w:eastAsia="Times New Roman" w:cs="Times New Roman"/>
          <w:szCs w:val="24"/>
        </w:rPr>
        <w:t xml:space="preserve"> -είχαμε </w:t>
      </w:r>
      <w:r>
        <w:rPr>
          <w:rFonts w:eastAsia="Times New Roman" w:cs="Times New Roman"/>
          <w:szCs w:val="24"/>
        </w:rPr>
        <w:lastRenderedPageBreak/>
        <w:t xml:space="preserve">πολλά τέτοια φαινόμενα- </w:t>
      </w:r>
      <w:r>
        <w:rPr>
          <w:rFonts w:eastAsia="Times New Roman" w:cs="Times New Roman"/>
          <w:szCs w:val="24"/>
        </w:rPr>
        <w:t xml:space="preserve">δεν υπήρξε πρόβλεψη και δεν μπορούσαν να επιστρέψουν τα χρήματα οι άνθρωποι. </w:t>
      </w:r>
    </w:p>
    <w:p w14:paraId="4865B33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Πριν από έναν χρόνο</w:t>
      </w:r>
      <w:r>
        <w:rPr>
          <w:rFonts w:eastAsia="Times New Roman" w:cs="Times New Roman"/>
          <w:szCs w:val="24"/>
        </w:rPr>
        <w:t>,</w:t>
      </w:r>
      <w:r>
        <w:rPr>
          <w:rFonts w:eastAsia="Times New Roman" w:cs="Times New Roman"/>
          <w:szCs w:val="24"/>
        </w:rPr>
        <w:t xml:space="preserve"> είχα φέρει μια τροπολογία και εξασφαλίσαμε τη δυνατότητα σε αυτούς τους ανθρώπους να μπορούν να επιστρέφουν τα χρήματα πίσω, χωρίς καμμία επιβάρυνση, χωρίς κ</w:t>
      </w:r>
      <w:r>
        <w:rPr>
          <w:rFonts w:eastAsia="Times New Roman" w:cs="Times New Roman"/>
          <w:szCs w:val="24"/>
        </w:rPr>
        <w:t>αμμία ποινή. Ερχόμαστε, όμως, τώρα και λέμε ότι για αυτά τα χρήματα που πήραν οι άνθρωποι</w:t>
      </w:r>
      <w:r>
        <w:rPr>
          <w:rFonts w:eastAsia="Times New Roman" w:cs="Times New Roman"/>
          <w:szCs w:val="24"/>
        </w:rPr>
        <w:t>,</w:t>
      </w:r>
      <w:r>
        <w:rPr>
          <w:rFonts w:eastAsia="Times New Roman" w:cs="Times New Roman"/>
          <w:szCs w:val="24"/>
        </w:rPr>
        <w:t xml:space="preserve"> για να κάνουν τις επενδύσεις κατέθεσαν μια εγγυητική επιστολή. Γι</w:t>
      </w:r>
      <w:r>
        <w:rPr>
          <w:rFonts w:eastAsia="Times New Roman" w:cs="Times New Roman"/>
          <w:szCs w:val="24"/>
        </w:rPr>
        <w:t>’</w:t>
      </w:r>
      <w:r>
        <w:rPr>
          <w:rFonts w:eastAsia="Times New Roman" w:cs="Times New Roman"/>
          <w:szCs w:val="24"/>
        </w:rPr>
        <w:t xml:space="preserve"> αυτήν την εγγυητική επιστολή εκλήθησαν να καταβάλουν προμήθειες και διάφορα έξοδα στις τράπεζες. Ε</w:t>
      </w:r>
      <w:r>
        <w:rPr>
          <w:rFonts w:eastAsia="Times New Roman" w:cs="Times New Roman"/>
          <w:szCs w:val="24"/>
        </w:rPr>
        <w:t>μείς, όμως, λέμε ότι από τη στιγμή που επιστρέφονται αυτά τα χρήματα, δηλαδή δεν χρησιμοποιήθηκαν και ο σκοπός</w:t>
      </w:r>
      <w:r>
        <w:rPr>
          <w:rFonts w:eastAsia="Times New Roman" w:cs="Times New Roman"/>
          <w:szCs w:val="24"/>
        </w:rPr>
        <w:t>,</w:t>
      </w:r>
      <w:r>
        <w:rPr>
          <w:rFonts w:eastAsia="Times New Roman" w:cs="Times New Roman"/>
          <w:szCs w:val="24"/>
        </w:rPr>
        <w:t xml:space="preserve"> για τον οποίο </w:t>
      </w:r>
      <w:proofErr w:type="spellStart"/>
      <w:r>
        <w:rPr>
          <w:rFonts w:eastAsia="Times New Roman" w:cs="Times New Roman"/>
          <w:szCs w:val="24"/>
        </w:rPr>
        <w:t>εξεδόθη</w:t>
      </w:r>
      <w:proofErr w:type="spellEnd"/>
      <w:r>
        <w:rPr>
          <w:rFonts w:eastAsia="Times New Roman" w:cs="Times New Roman"/>
          <w:szCs w:val="24"/>
        </w:rPr>
        <w:t xml:space="preserve"> η εγγυητική επιστολή δεν υλοποιείται, είναι άδικο αυτοί οι άνθρωποι να επιβαρύνονται με έξοδα και διάφορες προμήθειες. Αυτ</w:t>
      </w:r>
      <w:r>
        <w:rPr>
          <w:rFonts w:eastAsia="Times New Roman" w:cs="Times New Roman"/>
          <w:szCs w:val="24"/>
        </w:rPr>
        <w:t xml:space="preserve">ό ακριβώς περιγράφουμε στην τροπολογία και ζητάμε να απαλλάσσονται αυτοί οι άνθρωποι. </w:t>
      </w:r>
    </w:p>
    <w:p w14:paraId="4865B33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είχα αναφέρει και στις </w:t>
      </w:r>
      <w:r>
        <w:rPr>
          <w:rFonts w:eastAsia="Times New Roman" w:cs="Times New Roman"/>
          <w:szCs w:val="24"/>
        </w:rPr>
        <w:t xml:space="preserve">επιτροπές </w:t>
      </w:r>
      <w:r>
        <w:rPr>
          <w:rFonts w:eastAsia="Times New Roman" w:cs="Times New Roman"/>
          <w:szCs w:val="24"/>
        </w:rPr>
        <w:t xml:space="preserve">και είχα ζητήσει μια νομοτεχνική βελτίωση που αφορά τον ν.4264/2014 στο άρθρο 16, όπου λέει: «τα φυσικά πρόσωπα, </w:t>
      </w:r>
      <w:r>
        <w:rPr>
          <w:rFonts w:eastAsia="Times New Roman" w:cs="Times New Roman"/>
          <w:szCs w:val="24"/>
        </w:rPr>
        <w:t xml:space="preserve">επαγγελματίες </w:t>
      </w:r>
      <w:r>
        <w:rPr>
          <w:rFonts w:eastAsia="Times New Roman" w:cs="Times New Roman"/>
          <w:szCs w:val="24"/>
        </w:rPr>
        <w:lastRenderedPageBreak/>
        <w:t>πωλητές λαϊκών αγορών μπορούν να προσλαμβάνουν υπαλλήλους εφόσον προηγουμένως…» κ.λπ.</w:t>
      </w:r>
      <w:r>
        <w:rPr>
          <w:rFonts w:eastAsia="Times New Roman" w:cs="Times New Roman"/>
          <w:szCs w:val="24"/>
        </w:rPr>
        <w:t>.</w:t>
      </w:r>
      <w:r>
        <w:rPr>
          <w:rFonts w:eastAsia="Times New Roman" w:cs="Times New Roman"/>
          <w:szCs w:val="24"/>
        </w:rPr>
        <w:t xml:space="preserve"> Ζήτησα εδώ να γίνει μια τροποποίηση, έτσι ώστε τα φυσικά πρόσωπα, οι επαγγελματίες πωλητές λαϊκών αγορών ή οι πωλητές υπαίθριου στάσιμου ή πλανόδιου εμπορί</w:t>
      </w:r>
      <w:r>
        <w:rPr>
          <w:rFonts w:eastAsia="Times New Roman" w:cs="Times New Roman"/>
          <w:szCs w:val="24"/>
        </w:rPr>
        <w:t>ου, σύμφωνα με το άρθρο 26, παράγραφος 2 του ιδίου νόμου, μπορούν να προσλαμβάνουν υπαλλήλους. Δηλαδή, και αυτοί οι οποίοι εμπλέκονται στο υπαίθριο εμπόριο</w:t>
      </w:r>
      <w:r>
        <w:rPr>
          <w:rFonts w:eastAsia="Times New Roman" w:cs="Times New Roman"/>
          <w:szCs w:val="24"/>
        </w:rPr>
        <w:t xml:space="preserve"> -</w:t>
      </w:r>
      <w:r>
        <w:rPr>
          <w:rFonts w:eastAsia="Times New Roman" w:cs="Times New Roman"/>
          <w:szCs w:val="24"/>
        </w:rPr>
        <w:t>οι εποχικοί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να έχουν τη δυνατότητα να προσλαμβάνουν. Δημιουργούνται κάποιες επιπλέον θέσεις </w:t>
      </w:r>
      <w:r>
        <w:rPr>
          <w:rFonts w:eastAsia="Times New Roman" w:cs="Times New Roman"/>
          <w:szCs w:val="24"/>
        </w:rPr>
        <w:t xml:space="preserve">εργασίας και διευκολύνουμε και τους πωλητές, αλλά δίνουμε δουλειά και σε κάποιους ανθρώπους, έστω και εποχική. </w:t>
      </w:r>
    </w:p>
    <w:p w14:paraId="4865B33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865B33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κ. Μάριος Γεωργιάδης, εκ μέρους της Ενώσεως Κεντρώων. </w:t>
      </w:r>
    </w:p>
    <w:p w14:paraId="4865B33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την κάνει δεκτή την τροπολογία σας ο Υπουργός, κύριε Λαζαρίδη; </w:t>
      </w:r>
    </w:p>
    <w:p w14:paraId="4865B34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Όταν θα μιλήσει ο κύριος Υπουργός, θα του βάλουμε λίγο παραπάνω χρόνο, να απαντήσει και για τις τροπολογίες. </w:t>
      </w:r>
    </w:p>
    <w:p w14:paraId="4865B34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Γεωργιάδη, έχετε τον λόγο. </w:t>
      </w:r>
    </w:p>
    <w:p w14:paraId="4865B34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 xml:space="preserve">ΙΟΣ ΓΕΩΡΓΙΑΔΗΣ (Θ΄ Αντιπρόεδρος της Βουλής): </w:t>
      </w:r>
      <w:r>
        <w:rPr>
          <w:rFonts w:eastAsia="Times New Roman" w:cs="Times New Roman"/>
          <w:szCs w:val="24"/>
        </w:rPr>
        <w:t xml:space="preserve">Ευχαριστώ πολύ, κύριε Πρόεδρε. </w:t>
      </w:r>
    </w:p>
    <w:p w14:paraId="4865B34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Αγαπητοί συνάδελφοι Βουλευτές, πρώτα από όλα, πρέπει να σχολιάσω και εγώ</w:t>
      </w:r>
      <w:r>
        <w:rPr>
          <w:rFonts w:eastAsia="Times New Roman" w:cs="Times New Roman"/>
          <w:szCs w:val="24"/>
        </w:rPr>
        <w:t>,</w:t>
      </w:r>
      <w:r>
        <w:rPr>
          <w:rFonts w:eastAsia="Times New Roman" w:cs="Times New Roman"/>
          <w:szCs w:val="24"/>
        </w:rPr>
        <w:t xml:space="preserve"> με τη δική μου τη σειρά, τον τρόπο νομοθέτησης που κάνει αυτή η Κυβέρνηση. Είναι απαράδεκτος και δεν υπάρ</w:t>
      </w:r>
      <w:r>
        <w:rPr>
          <w:rFonts w:eastAsia="Times New Roman" w:cs="Times New Roman"/>
          <w:szCs w:val="24"/>
        </w:rPr>
        <w:t>χει καμμία συνοχή σε όλα τα νομοθετήματα. Όπως ανέφεραν και οι προηγούμενοι συνάδελφοι, είναι πέντε διαφορετικά θέματα</w:t>
      </w:r>
      <w:r>
        <w:rPr>
          <w:rFonts w:eastAsia="Times New Roman" w:cs="Times New Roman"/>
          <w:szCs w:val="24"/>
        </w:rPr>
        <w:t>,</w:t>
      </w:r>
      <w:r>
        <w:rPr>
          <w:rFonts w:eastAsia="Times New Roman" w:cs="Times New Roman"/>
          <w:szCs w:val="24"/>
        </w:rPr>
        <w:t xml:space="preserve"> τα οποία θα μπορούσαν να αποτελούν ένα ξεχωριστό σχέδιο νόμου το καθένα. </w:t>
      </w:r>
    </w:p>
    <w:p w14:paraId="4865B34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Εκτός αυτού, η συγκεκριμένη διαδικασία μπερδεύει το νομοθετικό</w:t>
      </w:r>
      <w:r>
        <w:rPr>
          <w:rFonts w:eastAsia="Times New Roman" w:cs="Times New Roman"/>
          <w:szCs w:val="24"/>
        </w:rPr>
        <w:t xml:space="preserve"> Σώμα, το περιφρονεί και αυτό δείχνει μια αλαζονεία από την πλευρά σας. Αυτό σημαίνει πως δεν σας ενδιαφέρει ό,τι και αν φέρετε, όπως και αν το φέρετε, γιατί γνωρίζετε ότι θα το ψηφίσετε με </w:t>
      </w:r>
      <w:proofErr w:type="spellStart"/>
      <w:r>
        <w:rPr>
          <w:rFonts w:eastAsia="Times New Roman" w:cs="Times New Roman"/>
          <w:szCs w:val="24"/>
        </w:rPr>
        <w:t>εκατόν</w:t>
      </w:r>
      <w:proofErr w:type="spellEnd"/>
      <w:r>
        <w:rPr>
          <w:rFonts w:eastAsia="Times New Roman" w:cs="Times New Roman"/>
          <w:szCs w:val="24"/>
        </w:rPr>
        <w:t xml:space="preserve"> πενήντα και μισό Βουλευτή. Ούτε καν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δε</w:t>
      </w:r>
      <w:r>
        <w:rPr>
          <w:rFonts w:eastAsia="Times New Roman" w:cs="Times New Roman"/>
          <w:szCs w:val="24"/>
        </w:rPr>
        <w:t xml:space="preserve">ν χρειάζεστε. </w:t>
      </w:r>
    </w:p>
    <w:p w14:paraId="4865B34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Εδώ βλέπουμε να περιλαμβάνονται ρυθμίσεις για πολύ διαφορετικά θέματα και άσχετα μεταξύ τους. Για παράδειγμα, οι υπαίθριες εμπορικές δραστηριότητες και οι διαδικασίες λειτουρ</w:t>
      </w:r>
      <w:r>
        <w:rPr>
          <w:rFonts w:eastAsia="Times New Roman" w:cs="Times New Roman"/>
          <w:szCs w:val="24"/>
        </w:rPr>
        <w:lastRenderedPageBreak/>
        <w:t xml:space="preserve">γίας των επιμελητηρίων, </w:t>
      </w:r>
      <w:proofErr w:type="spellStart"/>
      <w:r>
        <w:rPr>
          <w:rFonts w:eastAsia="Times New Roman" w:cs="Times New Roman"/>
          <w:szCs w:val="24"/>
        </w:rPr>
        <w:t>πόσω</w:t>
      </w:r>
      <w:proofErr w:type="spellEnd"/>
      <w:r>
        <w:rPr>
          <w:rFonts w:eastAsia="Times New Roman" w:cs="Times New Roman"/>
          <w:szCs w:val="24"/>
        </w:rPr>
        <w:t xml:space="preserve"> μάλλον τα όσα αφορούν την τροπολογία γ</w:t>
      </w:r>
      <w:r>
        <w:rPr>
          <w:rFonts w:eastAsia="Times New Roman" w:cs="Times New Roman"/>
          <w:szCs w:val="24"/>
        </w:rPr>
        <w:t xml:space="preserve">ια τον Οργανισμό Βιομηχανικής Ιδιοκτησίας, που άνετα θα μπορούσε να έρθει και αυτό μόνο του σε ένα ξεχωριστό σχέδιο νόμου. </w:t>
      </w:r>
    </w:p>
    <w:p w14:paraId="4865B34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ότι για ορισμένα θέματα υπάρχει σχετική συνοχή και άπτονται του ίδιου Υπουργείου</w:t>
      </w:r>
      <w:r>
        <w:rPr>
          <w:rFonts w:eastAsia="Times New Roman" w:cs="Times New Roman"/>
          <w:szCs w:val="24"/>
        </w:rPr>
        <w:t>,</w:t>
      </w:r>
      <w:r>
        <w:rPr>
          <w:rFonts w:eastAsia="Times New Roman" w:cs="Times New Roman"/>
          <w:szCs w:val="24"/>
        </w:rPr>
        <w:t xml:space="preserve"> δεν σημαίνει ότι πρέπει να τα φέρνετε δύο-δύο, </w:t>
      </w:r>
      <w:r>
        <w:rPr>
          <w:rFonts w:eastAsia="Times New Roman" w:cs="Times New Roman"/>
          <w:szCs w:val="24"/>
        </w:rPr>
        <w:t xml:space="preserve">τρία-τρία, «με το κιλό», μια και μιλάμε για λαϊκές αγορές. </w:t>
      </w:r>
    </w:p>
    <w:p w14:paraId="4865B347" w14:textId="77777777" w:rsidR="00666AE2" w:rsidRDefault="00896D7E">
      <w:pPr>
        <w:spacing w:after="0" w:line="600" w:lineRule="auto"/>
        <w:ind w:firstLine="720"/>
        <w:jc w:val="both"/>
        <w:rPr>
          <w:rFonts w:eastAsia="Times New Roman"/>
          <w:szCs w:val="24"/>
        </w:rPr>
      </w:pPr>
      <w:r>
        <w:rPr>
          <w:rFonts w:eastAsia="Times New Roman"/>
          <w:szCs w:val="24"/>
        </w:rPr>
        <w:t>Εύλογα, λοιπόν, ο κάθε καλοπροαίρετος θα μπορούσε να ρωτήσει γιατί η Κυβέρνηση ΣΥΡΙΖΑ-ΑΝΕΛ δεν ρυθμίζει ολοκληρωμένα, ένα-ένα ζήτημα κάθε φορά. Εγώ δεν μπορώ να καταλάβω προσωπικά τι την εμποδίζει</w:t>
      </w:r>
      <w:r>
        <w:rPr>
          <w:rFonts w:eastAsia="Times New Roman"/>
          <w:szCs w:val="24"/>
        </w:rPr>
        <w:t>. Με αυτόν τον τρόπο</w:t>
      </w:r>
      <w:r>
        <w:rPr>
          <w:rFonts w:eastAsia="Times New Roman"/>
          <w:szCs w:val="24"/>
        </w:rPr>
        <w:t>,</w:t>
      </w:r>
      <w:r>
        <w:rPr>
          <w:rFonts w:eastAsia="Times New Roman"/>
          <w:szCs w:val="24"/>
        </w:rPr>
        <w:t xml:space="preserve"> θα γινόταν και πιο σοβαρή δουλειά, θα υπήρχε μεγαλύτερη προσοχή στη σύνταξή τους – γιατί έχουμε κι εδώ θέματα και θα τα αναφέρω σε λίγο- και κυρίως δεν θα δινόταν η αρνητική εντύπωση της παραγωγής νομοθετικού έργου </w:t>
      </w:r>
      <w:r>
        <w:rPr>
          <w:rFonts w:eastAsia="Times New Roman"/>
          <w:szCs w:val="24"/>
        </w:rPr>
        <w:t>«</w:t>
      </w:r>
      <w:r>
        <w:rPr>
          <w:rFonts w:eastAsia="Times New Roman"/>
          <w:szCs w:val="24"/>
        </w:rPr>
        <w:t>με το κιλό</w:t>
      </w:r>
      <w:r>
        <w:rPr>
          <w:rFonts w:eastAsia="Times New Roman"/>
          <w:szCs w:val="24"/>
        </w:rPr>
        <w:t>»</w:t>
      </w:r>
      <w:r>
        <w:rPr>
          <w:rFonts w:eastAsia="Times New Roman"/>
          <w:szCs w:val="24"/>
        </w:rPr>
        <w:t xml:space="preserve">. </w:t>
      </w:r>
    </w:p>
    <w:p w14:paraId="4865B348" w14:textId="77777777" w:rsidR="00666AE2" w:rsidRDefault="00896D7E">
      <w:pPr>
        <w:spacing w:after="0" w:line="600" w:lineRule="auto"/>
        <w:ind w:firstLine="720"/>
        <w:jc w:val="both"/>
        <w:rPr>
          <w:rFonts w:eastAsia="Times New Roman"/>
          <w:szCs w:val="24"/>
        </w:rPr>
      </w:pPr>
      <w:r>
        <w:rPr>
          <w:rFonts w:eastAsia="Times New Roman"/>
          <w:szCs w:val="24"/>
        </w:rPr>
        <w:t>Το ν</w:t>
      </w:r>
      <w:r>
        <w:rPr>
          <w:rFonts w:eastAsia="Times New Roman"/>
          <w:szCs w:val="24"/>
        </w:rPr>
        <w:t xml:space="preserve">α πείτε ότι δεν υπάρχει χρόνος και τουλάχιστον στη συγκεκριμένη περίπτωση, δεν στέκει. Για να είμαστε ξεκάθαροι. </w:t>
      </w:r>
      <w:r>
        <w:rPr>
          <w:rFonts w:eastAsia="Times New Roman"/>
          <w:szCs w:val="24"/>
        </w:rPr>
        <w:lastRenderedPageBreak/>
        <w:t>Και αυτό γιατί μπορούμε να πάρουμε παράδειγμα το σχέδιο νόμου το οποίο είναι αναρτημένο στη «Δημόσια Διαβούλευση» από τις 7 Φεβρουαρίου, άρα μι</w:t>
      </w:r>
      <w:r>
        <w:rPr>
          <w:rFonts w:eastAsia="Times New Roman"/>
          <w:szCs w:val="24"/>
        </w:rPr>
        <w:t xml:space="preserve">λάμε για ακριβώς εννέα μήνες. </w:t>
      </w:r>
    </w:p>
    <w:p w14:paraId="4865B349" w14:textId="77777777" w:rsidR="00666AE2" w:rsidRDefault="00896D7E">
      <w:pPr>
        <w:spacing w:after="0" w:line="600" w:lineRule="auto"/>
        <w:ind w:firstLine="720"/>
        <w:jc w:val="both"/>
        <w:rPr>
          <w:rFonts w:eastAsia="Times New Roman"/>
          <w:szCs w:val="24"/>
        </w:rPr>
      </w:pPr>
      <w:r>
        <w:rPr>
          <w:rFonts w:eastAsia="Times New Roman"/>
          <w:szCs w:val="24"/>
        </w:rPr>
        <w:t>Επιπρόσθετα, πόσο δύσκολο είναι, κύριε Υπουργέ, οι συντάκτες των σχεδίων νόμου -για κάθε Υπουργείο αναφέρεται αυτό, όχι μόνο για το δικό σας- να είναι στοιχειωδώς επιμελείς και να αποφεύγουν τη συγγραφή στο πόδι και τη σωρεία</w:t>
      </w:r>
      <w:r>
        <w:rPr>
          <w:rFonts w:eastAsia="Times New Roman"/>
          <w:szCs w:val="24"/>
        </w:rPr>
        <w:t xml:space="preserve"> λαθών. Και αυτό, βέβαια, δεν το λέω τυχαία. </w:t>
      </w:r>
    </w:p>
    <w:p w14:paraId="4865B34A" w14:textId="77777777" w:rsidR="00666AE2" w:rsidRDefault="00896D7E">
      <w:pPr>
        <w:spacing w:after="0" w:line="600" w:lineRule="auto"/>
        <w:ind w:firstLine="720"/>
        <w:jc w:val="both"/>
        <w:rPr>
          <w:rFonts w:eastAsia="Times New Roman"/>
          <w:szCs w:val="24"/>
        </w:rPr>
      </w:pPr>
      <w:r>
        <w:rPr>
          <w:rFonts w:eastAsia="Times New Roman"/>
          <w:szCs w:val="24"/>
        </w:rPr>
        <w:t>Αφορμή γι’ αυτό το σχόλιο μού έδωσε πάλι το Υπουργείο, δεδομένου ότι κατά τη διάρκεια των δύο τελευταίων συνεδριάσεων</w:t>
      </w:r>
      <w:r>
        <w:rPr>
          <w:rFonts w:eastAsia="Times New Roman"/>
          <w:szCs w:val="24"/>
        </w:rPr>
        <w:t>,</w:t>
      </w:r>
      <w:r>
        <w:rPr>
          <w:rFonts w:eastAsia="Times New Roman"/>
          <w:szCs w:val="24"/>
        </w:rPr>
        <w:t xml:space="preserve"> καταθέσατε, κύριε Υπουργέ, δέκα ολόκληρες σελίδες με ενενήντα δύο νομοτεχνικές βελτιώσεις κ</w:t>
      </w:r>
      <w:r>
        <w:rPr>
          <w:rFonts w:eastAsia="Times New Roman"/>
          <w:szCs w:val="24"/>
        </w:rPr>
        <w:t xml:space="preserve">αι εδώ σήμερα άλλες είκοσι πέντε. Τα λάθη τα έχετε βαφτίσει νομοτεχνικές βελτιώσεις. </w:t>
      </w:r>
    </w:p>
    <w:p w14:paraId="4865B34B" w14:textId="77777777" w:rsidR="00666AE2" w:rsidRDefault="00896D7E">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ε</w:t>
      </w:r>
      <w:r>
        <w:rPr>
          <w:rFonts w:eastAsia="Times New Roman"/>
          <w:szCs w:val="24"/>
        </w:rPr>
        <w:t>πιτροπή, επίσης, κύριε Υπουργέ, μας είπατε ότι το σχέδιο νόμου προέκυψε μετά από εξαντλητική διαβούλευση διάρκειας δύο ετών με το σύνολο των εμπλεκόμενων φορέων. Στ</w:t>
      </w:r>
      <w:r>
        <w:rPr>
          <w:rFonts w:eastAsia="Times New Roman"/>
          <w:szCs w:val="24"/>
        </w:rPr>
        <w:t xml:space="preserve">η δε </w:t>
      </w:r>
      <w:r>
        <w:rPr>
          <w:rFonts w:eastAsia="Times New Roman"/>
          <w:szCs w:val="24"/>
        </w:rPr>
        <w:t>α</w:t>
      </w:r>
      <w:r>
        <w:rPr>
          <w:rFonts w:eastAsia="Times New Roman"/>
          <w:szCs w:val="24"/>
        </w:rPr>
        <w:t xml:space="preserve">ιτιολογική </w:t>
      </w:r>
      <w:r>
        <w:rPr>
          <w:rFonts w:eastAsia="Times New Roman"/>
          <w:szCs w:val="24"/>
        </w:rPr>
        <w:t>έ</w:t>
      </w:r>
      <w:r>
        <w:rPr>
          <w:rFonts w:eastAsia="Times New Roman"/>
          <w:szCs w:val="24"/>
        </w:rPr>
        <w:t xml:space="preserve">κθεση υπάρχει μνεία ότι στους προηγούμενους αντίστοιχους νόμους οι σχετικές ρυθμίσεις γίνονταν με αποσπασματικές διατάξεις, ενώ το σημερινό σχέδιο αποτελεί, δήθεν, μία ολοκληρωμένη πρόταση. </w:t>
      </w:r>
    </w:p>
    <w:p w14:paraId="4865B34C"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Όλοι φανταζόμαστε τι θα γινόταν εάν δεν υπήρχε </w:t>
      </w:r>
      <w:r>
        <w:rPr>
          <w:rFonts w:eastAsia="Times New Roman"/>
          <w:szCs w:val="24"/>
        </w:rPr>
        <w:t xml:space="preserve">αυτή η εξαντλητική διαβούλευση και αν δεν ήταν το συγκεκριμένο </w:t>
      </w:r>
      <w:r>
        <w:rPr>
          <w:rFonts w:eastAsia="Times New Roman"/>
          <w:szCs w:val="24"/>
        </w:rPr>
        <w:t xml:space="preserve">σχέδιο </w:t>
      </w:r>
      <w:r>
        <w:rPr>
          <w:rFonts w:eastAsia="Times New Roman"/>
          <w:szCs w:val="24"/>
        </w:rPr>
        <w:t>ολοκληρωμένο και πόσα εκατοντάδες λάθη θα υπήρχαν στο σχετικό ΦΕΚ</w:t>
      </w:r>
      <w:r>
        <w:rPr>
          <w:rFonts w:eastAsia="Times New Roman"/>
          <w:szCs w:val="24"/>
        </w:rPr>
        <w:t>,</w:t>
      </w:r>
      <w:r>
        <w:rPr>
          <w:rFonts w:eastAsia="Times New Roman"/>
          <w:szCs w:val="24"/>
        </w:rPr>
        <w:t xml:space="preserve"> το οποίο θα δημοσιευόταν. Ευτυχώς, βέβαια, υπήρχαν οι αρμόδιοι Βουλευτές της </w:t>
      </w:r>
      <w:r>
        <w:rPr>
          <w:rFonts w:eastAsia="Times New Roman"/>
          <w:szCs w:val="24"/>
        </w:rPr>
        <w:t>Α</w:t>
      </w:r>
      <w:r>
        <w:rPr>
          <w:rFonts w:eastAsia="Times New Roman"/>
          <w:szCs w:val="24"/>
        </w:rPr>
        <w:t>ντιπολίτευσης και οι εκπρόσωποι των φορέω</w:t>
      </w:r>
      <w:r>
        <w:rPr>
          <w:rFonts w:eastAsia="Times New Roman"/>
          <w:szCs w:val="24"/>
        </w:rPr>
        <w:t>ν</w:t>
      </w:r>
      <w:r>
        <w:rPr>
          <w:rFonts w:eastAsia="Times New Roman"/>
          <w:szCs w:val="24"/>
        </w:rPr>
        <w:t>,</w:t>
      </w:r>
      <w:r>
        <w:rPr>
          <w:rFonts w:eastAsia="Times New Roman"/>
          <w:szCs w:val="24"/>
        </w:rPr>
        <w:t xml:space="preserve"> οι οποίοι, προφανώς, έκαναν καλύτερη δουλειά και έγκαιρα σας επισήμαναν τις όποιες ανακρίβειες υπήρχαν και προχωρήσατε στις νομοτεχνικές βελτιώσεις. </w:t>
      </w:r>
    </w:p>
    <w:p w14:paraId="4865B34D" w14:textId="77777777" w:rsidR="00666AE2" w:rsidRDefault="00896D7E">
      <w:pPr>
        <w:spacing w:after="0" w:line="600" w:lineRule="auto"/>
        <w:ind w:firstLine="720"/>
        <w:jc w:val="both"/>
        <w:rPr>
          <w:rFonts w:eastAsia="Times New Roman"/>
          <w:szCs w:val="24"/>
        </w:rPr>
      </w:pPr>
      <w:r>
        <w:rPr>
          <w:rFonts w:eastAsia="Times New Roman"/>
          <w:szCs w:val="24"/>
        </w:rPr>
        <w:t>Και όλα αυτά</w:t>
      </w:r>
      <w:r>
        <w:rPr>
          <w:rFonts w:eastAsia="Times New Roman"/>
          <w:szCs w:val="24"/>
        </w:rPr>
        <w:t>,</w:t>
      </w:r>
      <w:r>
        <w:rPr>
          <w:rFonts w:eastAsia="Times New Roman"/>
          <w:szCs w:val="24"/>
        </w:rPr>
        <w:t xml:space="preserve"> σε ένα σχέδιο νόμου με ιδιαίτερα μεγάλο ενδιαφέρον και αυτό είναι κάτι που φαίνεται από τ</w:t>
      </w:r>
      <w:r>
        <w:rPr>
          <w:rFonts w:eastAsia="Times New Roman"/>
          <w:szCs w:val="24"/>
        </w:rPr>
        <w:t xml:space="preserve">α τριακόσια εξήντα τέσσερα σχόλια που αναρτήθηκαν, από τον αριθμό των φορέων που προσκλήθηκαν και κυρίως από τα όσα διατυπώθηκαν από τους εκπροσώπους τους κατά την ακρόασή τους. </w:t>
      </w:r>
    </w:p>
    <w:p w14:paraId="4865B34E" w14:textId="77777777" w:rsidR="00666AE2" w:rsidRDefault="00896D7E">
      <w:pPr>
        <w:spacing w:after="0" w:line="600" w:lineRule="auto"/>
        <w:ind w:firstLine="720"/>
        <w:jc w:val="both"/>
        <w:rPr>
          <w:rFonts w:eastAsia="Times New Roman"/>
          <w:szCs w:val="24"/>
        </w:rPr>
      </w:pPr>
      <w:r>
        <w:rPr>
          <w:rFonts w:eastAsia="Times New Roman"/>
          <w:szCs w:val="24"/>
        </w:rPr>
        <w:t>Όπως και να έχει, η Κυβέρνηση ισχυρίζεται ότι το πόνημά της αποτελεί μία ολοκ</w:t>
      </w:r>
      <w:r>
        <w:rPr>
          <w:rFonts w:eastAsia="Times New Roman"/>
          <w:szCs w:val="24"/>
        </w:rPr>
        <w:t>ληρωμένη προσπάθεια</w:t>
      </w:r>
      <w:r>
        <w:rPr>
          <w:rFonts w:eastAsia="Times New Roman"/>
          <w:szCs w:val="24"/>
        </w:rPr>
        <w:t>,</w:t>
      </w:r>
      <w:r>
        <w:rPr>
          <w:rFonts w:eastAsia="Times New Roman"/>
          <w:szCs w:val="24"/>
        </w:rPr>
        <w:t xml:space="preserve"> για πρώτη φορά μετά από πάρα πολλά χρόνια</w:t>
      </w:r>
      <w:r>
        <w:rPr>
          <w:rFonts w:eastAsia="Times New Roman"/>
          <w:szCs w:val="24"/>
        </w:rPr>
        <w:t>,</w:t>
      </w:r>
      <w:r>
        <w:rPr>
          <w:rFonts w:eastAsia="Times New Roman"/>
          <w:szCs w:val="24"/>
        </w:rPr>
        <w:t xml:space="preserve"> για τον έλεγχο και τον </w:t>
      </w:r>
      <w:proofErr w:type="spellStart"/>
      <w:r>
        <w:rPr>
          <w:rFonts w:eastAsia="Times New Roman"/>
          <w:szCs w:val="24"/>
        </w:rPr>
        <w:t>εξορθολογισμό</w:t>
      </w:r>
      <w:proofErr w:type="spellEnd"/>
      <w:r>
        <w:rPr>
          <w:rFonts w:eastAsia="Times New Roman"/>
          <w:szCs w:val="24"/>
        </w:rPr>
        <w:t xml:space="preserve"> του υπαίθριου εμπορίου. Είναι αλήθεια, βέβαια, ότι ο προηγούμενος ν</w:t>
      </w:r>
      <w:r>
        <w:rPr>
          <w:rFonts w:eastAsia="Times New Roman"/>
          <w:szCs w:val="24"/>
        </w:rPr>
        <w:t>.</w:t>
      </w:r>
      <w:r>
        <w:rPr>
          <w:rFonts w:eastAsia="Times New Roman"/>
          <w:szCs w:val="24"/>
        </w:rPr>
        <w:t>4624/2014 είχε ήδη επιφέρει αρκετές από τις απαραίτητες αλλαγές στο πλαίσιο του υπαίθρι</w:t>
      </w:r>
      <w:r>
        <w:rPr>
          <w:rFonts w:eastAsia="Times New Roman"/>
          <w:szCs w:val="24"/>
        </w:rPr>
        <w:t xml:space="preserve">ου εμπορίου και παρά τη </w:t>
      </w:r>
      <w:r>
        <w:rPr>
          <w:rFonts w:eastAsia="Times New Roman"/>
          <w:szCs w:val="24"/>
        </w:rPr>
        <w:lastRenderedPageBreak/>
        <w:t xml:space="preserve">θεσμοθέτησή τους, όμως, στην ουσία δεν έχει καταπολεμηθεί καθόλου το εμπόριο ούτε καν έχει περιοριστεί, αφήνοντας να λειτουργεί ως πραγματική τροχοπέδη στη δραστηριότητα των νόμιμων επιχειρήσεων και την αύξηση των δημοσίων εσόδων. </w:t>
      </w:r>
    </w:p>
    <w:p w14:paraId="4865B34F" w14:textId="77777777" w:rsidR="00666AE2" w:rsidRDefault="00896D7E">
      <w:pPr>
        <w:spacing w:after="0" w:line="600" w:lineRule="auto"/>
        <w:ind w:firstLine="720"/>
        <w:jc w:val="both"/>
        <w:rPr>
          <w:rFonts w:eastAsia="Times New Roman"/>
          <w:szCs w:val="24"/>
        </w:rPr>
      </w:pPr>
      <w:r>
        <w:rPr>
          <w:rFonts w:eastAsia="Times New Roman"/>
          <w:szCs w:val="24"/>
        </w:rPr>
        <w:t>Επιπρόσθετα, κρίνουμε θετικά την πρόθεση θεσμοθέτησης πλήρους και οργανωμένης καταγραφής σε ηλεκτρονική πλατφόρμα όλων των εμπορικών δράσεων, σύμφωνα με το άρθρο 58. Ωστόσο, η συμπερίληψη στον ορισμό των λαϊκών αγορών</w:t>
      </w:r>
      <w:r>
        <w:rPr>
          <w:rFonts w:eastAsia="Times New Roman"/>
          <w:szCs w:val="24"/>
        </w:rPr>
        <w:t>,</w:t>
      </w:r>
      <w:r>
        <w:rPr>
          <w:rFonts w:eastAsia="Times New Roman"/>
          <w:szCs w:val="24"/>
        </w:rPr>
        <w:t xml:space="preserve"> για πρώτη φορά</w:t>
      </w:r>
      <w:r>
        <w:rPr>
          <w:rFonts w:eastAsia="Times New Roman"/>
          <w:szCs w:val="24"/>
        </w:rPr>
        <w:t>,</w:t>
      </w:r>
      <w:r>
        <w:rPr>
          <w:rFonts w:eastAsia="Times New Roman"/>
          <w:szCs w:val="24"/>
        </w:rPr>
        <w:t xml:space="preserve"> και βιομηχανικών ειδώ</w:t>
      </w:r>
      <w:r>
        <w:rPr>
          <w:rFonts w:eastAsia="Times New Roman"/>
          <w:szCs w:val="24"/>
        </w:rPr>
        <w:t>ν, όπως προβλέπεται στην παράγραφο 9 του άρθρου 2, κρίνεται αρνητικά από εμάς, διότι, πρώτον, συμβάλλει στη διόγκωση της παραοικονομίας και, δεύτερον, αλλοιώνει την κύρια αποστολή των λαϊκών αγορών που δεν είναι άλλη από τη διάθεση προϊόντων γης και θάλασσ</w:t>
      </w:r>
      <w:r>
        <w:rPr>
          <w:rFonts w:eastAsia="Times New Roman"/>
          <w:szCs w:val="24"/>
        </w:rPr>
        <w:t>ας ή παραδοσιακών προϊόντων.</w:t>
      </w:r>
    </w:p>
    <w:p w14:paraId="4865B350" w14:textId="77777777" w:rsidR="00666AE2" w:rsidRDefault="00896D7E">
      <w:pPr>
        <w:spacing w:after="0" w:line="600" w:lineRule="auto"/>
        <w:ind w:firstLine="720"/>
        <w:jc w:val="both"/>
        <w:rPr>
          <w:rFonts w:eastAsia="Times New Roman"/>
          <w:szCs w:val="24"/>
        </w:rPr>
      </w:pPr>
      <w:r>
        <w:rPr>
          <w:rFonts w:eastAsia="Times New Roman"/>
          <w:szCs w:val="24"/>
        </w:rPr>
        <w:t xml:space="preserve">Επιπρόσθετα, το να εξασφαλιστούν οι διαδικασίες για μια σειρά θεμάτων, όπως για παράδειγμα η </w:t>
      </w:r>
      <w:proofErr w:type="spellStart"/>
      <w:r>
        <w:rPr>
          <w:rFonts w:eastAsia="Times New Roman"/>
          <w:szCs w:val="24"/>
        </w:rPr>
        <w:t>αδειοδότηση</w:t>
      </w:r>
      <w:proofErr w:type="spellEnd"/>
      <w:r>
        <w:rPr>
          <w:rFonts w:eastAsia="Times New Roman"/>
          <w:szCs w:val="24"/>
        </w:rPr>
        <w:t xml:space="preserve">, οι κοινοί χώροι </w:t>
      </w:r>
      <w:proofErr w:type="spellStart"/>
      <w:r>
        <w:rPr>
          <w:rFonts w:eastAsia="Times New Roman"/>
          <w:szCs w:val="24"/>
        </w:rPr>
        <w:t>χωροθέτησης</w:t>
      </w:r>
      <w:proofErr w:type="spellEnd"/>
      <w:r>
        <w:rPr>
          <w:rFonts w:eastAsia="Times New Roman"/>
          <w:szCs w:val="24"/>
        </w:rPr>
        <w:t xml:space="preserve"> και ταυτόχρονα να λειτουργεί αποτελεσματικά ο έλεγχος είναι, επίσης, κάτι απαραίτητο</w:t>
      </w:r>
      <w:r>
        <w:rPr>
          <w:rFonts w:eastAsia="Times New Roman"/>
          <w:szCs w:val="24"/>
        </w:rPr>
        <w:t>,</w:t>
      </w:r>
      <w:r>
        <w:rPr>
          <w:rFonts w:eastAsia="Times New Roman"/>
          <w:szCs w:val="24"/>
        </w:rPr>
        <w:t xml:space="preserve"> αλλά κα</w:t>
      </w:r>
      <w:r>
        <w:rPr>
          <w:rFonts w:eastAsia="Times New Roman"/>
          <w:szCs w:val="24"/>
        </w:rPr>
        <w:t>ι ένα πολύ δύσκολο έργο για την επίτευξη του οποίου δεν είμαστε βέβαιοι ότι συμβάλ</w:t>
      </w:r>
      <w:r>
        <w:rPr>
          <w:rFonts w:eastAsia="Times New Roman"/>
          <w:szCs w:val="24"/>
        </w:rPr>
        <w:t>λ</w:t>
      </w:r>
      <w:r>
        <w:rPr>
          <w:rFonts w:eastAsia="Times New Roman"/>
          <w:szCs w:val="24"/>
        </w:rPr>
        <w:t xml:space="preserve">ουν όλες οι διατάξεις από το εν λόγω σχέδιο νόμου. </w:t>
      </w:r>
    </w:p>
    <w:p w14:paraId="4865B351" w14:textId="77777777" w:rsidR="00666AE2" w:rsidRDefault="00896D7E">
      <w:pPr>
        <w:spacing w:after="0" w:line="600" w:lineRule="auto"/>
        <w:ind w:firstLine="720"/>
        <w:jc w:val="both"/>
        <w:rPr>
          <w:rFonts w:eastAsia="Times New Roman"/>
          <w:szCs w:val="24"/>
        </w:rPr>
      </w:pPr>
      <w:r>
        <w:rPr>
          <w:rFonts w:eastAsia="Times New Roman"/>
          <w:szCs w:val="24"/>
        </w:rPr>
        <w:lastRenderedPageBreak/>
        <w:t>Θεωρούμε ότι αποτελεί πισωγύρισμα -να αναφέρω άλλο ένα παράδειγμα- η αφαίρεση από το αρχικό σχέδιο της διάταξης</w:t>
      </w:r>
      <w:r>
        <w:rPr>
          <w:rFonts w:eastAsia="Times New Roman"/>
          <w:szCs w:val="24"/>
        </w:rPr>
        <w:t>,</w:t>
      </w:r>
      <w:r>
        <w:rPr>
          <w:rFonts w:eastAsia="Times New Roman"/>
          <w:szCs w:val="24"/>
        </w:rPr>
        <w:t xml:space="preserve"> που επέτ</w:t>
      </w:r>
      <w:r>
        <w:rPr>
          <w:rFonts w:eastAsia="Times New Roman"/>
          <w:szCs w:val="24"/>
        </w:rPr>
        <w:t>ρεπε το υπαίθριο εμπόριο μόνο σε δημόσιους χώρους. Και αυτό</w:t>
      </w:r>
      <w:r>
        <w:rPr>
          <w:rFonts w:eastAsia="Times New Roman"/>
          <w:szCs w:val="24"/>
        </w:rPr>
        <w:t>,</w:t>
      </w:r>
      <w:r>
        <w:rPr>
          <w:rFonts w:eastAsia="Times New Roman"/>
          <w:szCs w:val="24"/>
        </w:rPr>
        <w:t xml:space="preserve"> γιατί είναι αυτονόητο ότι με τη άσκηση υπαίθριου εμπορίου σε ιδιωτικούς χώρους</w:t>
      </w:r>
      <w:r>
        <w:rPr>
          <w:rFonts w:eastAsia="Times New Roman"/>
          <w:szCs w:val="24"/>
        </w:rPr>
        <w:t>,</w:t>
      </w:r>
      <w:r>
        <w:rPr>
          <w:rFonts w:eastAsia="Times New Roman"/>
          <w:szCs w:val="24"/>
        </w:rPr>
        <w:t xml:space="preserve"> πιθανότατα να παρεμποδίζεται και ο έλεγχος από τις αρμόδιες αρχές και πιθανότατα να δημιουργούνται προβλήματα και σ</w:t>
      </w:r>
      <w:r>
        <w:rPr>
          <w:rFonts w:eastAsia="Times New Roman"/>
          <w:szCs w:val="24"/>
        </w:rPr>
        <w:t xml:space="preserve">ε άλλους κλάδους της οικονομίας. </w:t>
      </w:r>
    </w:p>
    <w:p w14:paraId="4865B352" w14:textId="77777777" w:rsidR="00666AE2" w:rsidRDefault="00896D7E">
      <w:pPr>
        <w:spacing w:after="0" w:line="600" w:lineRule="auto"/>
        <w:ind w:firstLine="720"/>
        <w:jc w:val="both"/>
        <w:rPr>
          <w:rFonts w:eastAsia="Times New Roman"/>
          <w:szCs w:val="24"/>
        </w:rPr>
      </w:pPr>
      <w:r>
        <w:rPr>
          <w:rFonts w:eastAsia="Times New Roman"/>
          <w:szCs w:val="24"/>
        </w:rPr>
        <w:t>Η ανάγκη, βέβαια, για διαρκή έλεγχο</w:t>
      </w:r>
      <w:r>
        <w:rPr>
          <w:rFonts w:eastAsia="Times New Roman"/>
          <w:szCs w:val="24"/>
        </w:rPr>
        <w:t>,</w:t>
      </w:r>
      <w:r>
        <w:rPr>
          <w:rFonts w:eastAsia="Times New Roman"/>
          <w:szCs w:val="24"/>
        </w:rPr>
        <w:t xml:space="preserve"> δεν σημαίνει ότι πρέπει να υπάρχει σωρεία ελεγκτικών μηχανισμών -οκτώ παρακαλώ τον αριθμό- μαζί με την Ανεξάρτητη Αρχή Δημοσίων Εσόδων και τη Διεύθυνση Θεσμικών Ρυθμίσεων και Εποπτείας </w:t>
      </w:r>
      <w:r>
        <w:rPr>
          <w:rFonts w:eastAsia="Times New Roman"/>
          <w:szCs w:val="24"/>
        </w:rPr>
        <w:t>Αγοράς Προϊόντων και Υπηρεσιών, όπως προβλέπεται στο άρθρο 51</w:t>
      </w:r>
      <w:r>
        <w:rPr>
          <w:rFonts w:eastAsia="Times New Roman"/>
          <w:szCs w:val="24"/>
        </w:rPr>
        <w:t>. Κ</w:t>
      </w:r>
      <w:r>
        <w:rPr>
          <w:rFonts w:eastAsia="Times New Roman"/>
          <w:szCs w:val="24"/>
        </w:rPr>
        <w:t>αι μάλιστα</w:t>
      </w:r>
      <w:r>
        <w:rPr>
          <w:rFonts w:eastAsia="Times New Roman"/>
          <w:szCs w:val="24"/>
        </w:rPr>
        <w:t>,</w:t>
      </w:r>
      <w:r>
        <w:rPr>
          <w:rFonts w:eastAsia="Times New Roman"/>
          <w:szCs w:val="24"/>
        </w:rPr>
        <w:t xml:space="preserve"> αρκετές από αυτές τις υπηρεσίες είναι </w:t>
      </w:r>
      <w:proofErr w:type="spellStart"/>
      <w:r>
        <w:rPr>
          <w:rFonts w:eastAsia="Times New Roman"/>
          <w:szCs w:val="24"/>
        </w:rPr>
        <w:t>υποστελεχωμένες</w:t>
      </w:r>
      <w:proofErr w:type="spellEnd"/>
      <w:r>
        <w:rPr>
          <w:rFonts w:eastAsia="Times New Roman"/>
          <w:szCs w:val="24"/>
        </w:rPr>
        <w:t xml:space="preserve">. </w:t>
      </w:r>
    </w:p>
    <w:p w14:paraId="4865B35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θέμα αυτό δεν αρκούν οι ευχές</w:t>
      </w:r>
      <w:r>
        <w:rPr>
          <w:rFonts w:eastAsia="Times New Roman" w:cs="Times New Roman"/>
          <w:szCs w:val="24"/>
        </w:rPr>
        <w:t>,</w:t>
      </w:r>
      <w:r>
        <w:rPr>
          <w:rFonts w:eastAsia="Times New Roman" w:cs="Times New Roman"/>
          <w:szCs w:val="24"/>
        </w:rPr>
        <w:t xml:space="preserve"> ώστε το Συντονιστικό Κέντρο Εποπτείας Αγοράς και Αντιμετώπισης </w:t>
      </w:r>
      <w:proofErr w:type="spellStart"/>
      <w:r>
        <w:rPr>
          <w:rFonts w:eastAsia="Times New Roman" w:cs="Times New Roman"/>
          <w:szCs w:val="24"/>
        </w:rPr>
        <w:t>Παρεμπορίου</w:t>
      </w:r>
      <w:proofErr w:type="spellEnd"/>
      <w:r>
        <w:rPr>
          <w:rFonts w:eastAsia="Times New Roman" w:cs="Times New Roman"/>
          <w:szCs w:val="24"/>
        </w:rPr>
        <w:t xml:space="preserve"> να καταφέρει ν</w:t>
      </w:r>
      <w:r>
        <w:rPr>
          <w:rFonts w:eastAsia="Times New Roman" w:cs="Times New Roman"/>
          <w:szCs w:val="24"/>
        </w:rPr>
        <w:t>α σχηματίσει μικτά κλιμάκια και να συντονίσει επιτυχώς τον έλεγχο. Απαιτείται ουσιαστική ενίσχυση με τα κατάλληλα στελέχη. Δεν αναφέρομαι σε προσλήψεις, αλλά σε μετακινήσεις πλεονάζοντος προσωπικού από άλλους φορείς.</w:t>
      </w:r>
    </w:p>
    <w:p w14:paraId="4865B35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εμπόριο και η διάθεση προϊόντων του </w:t>
      </w:r>
      <w:r>
        <w:rPr>
          <w:rFonts w:eastAsia="Times New Roman" w:cs="Times New Roman"/>
          <w:szCs w:val="24"/>
        </w:rPr>
        <w:t>πρωτογενούς και δευτερογενούς παραγωγικού τομέα δίνει την ευκαιρία</w:t>
      </w:r>
      <w:r>
        <w:rPr>
          <w:rFonts w:eastAsia="Times New Roman" w:cs="Times New Roman"/>
          <w:szCs w:val="24"/>
        </w:rPr>
        <w:t>,</w:t>
      </w:r>
      <w:r>
        <w:rPr>
          <w:rFonts w:eastAsia="Times New Roman" w:cs="Times New Roman"/>
          <w:szCs w:val="24"/>
        </w:rPr>
        <w:t xml:space="preserve"> ιδιαίτερα στις ειδικές ομάδες</w:t>
      </w:r>
      <w:r>
        <w:rPr>
          <w:rFonts w:eastAsia="Times New Roman" w:cs="Times New Roman"/>
          <w:szCs w:val="24"/>
        </w:rPr>
        <w:t>,</w:t>
      </w:r>
      <w:r>
        <w:rPr>
          <w:rFonts w:eastAsia="Times New Roman" w:cs="Times New Roman"/>
          <w:szCs w:val="24"/>
        </w:rPr>
        <w:t xml:space="preserve"> να καταστεί οικονομικά ενεργό</w:t>
      </w:r>
      <w:r>
        <w:rPr>
          <w:rFonts w:eastAsia="Times New Roman" w:cs="Times New Roman"/>
          <w:szCs w:val="24"/>
        </w:rPr>
        <w:t>,</w:t>
      </w:r>
      <w:r>
        <w:rPr>
          <w:rFonts w:eastAsia="Times New Roman" w:cs="Times New Roman"/>
          <w:szCs w:val="24"/>
        </w:rPr>
        <w:t xml:space="preserve"> στη δύσκολη αυτή εποχή των μνημονίων που διανύουμε.</w:t>
      </w:r>
    </w:p>
    <w:p w14:paraId="4865B35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ήθελα, λοιπόν, και από το Βήμα της Ολομέλειας, να κάνω αναφορά σε μία α</w:t>
      </w:r>
      <w:r>
        <w:rPr>
          <w:rFonts w:eastAsia="Times New Roman" w:cs="Times New Roman"/>
          <w:szCs w:val="24"/>
        </w:rPr>
        <w:t xml:space="preserve">πό αυτές τις ειδικές ομάδες, την ευαίσθητη κοινωνικά ομάδα των </w:t>
      </w:r>
      <w:proofErr w:type="spellStart"/>
      <w:r>
        <w:rPr>
          <w:rFonts w:eastAsia="Times New Roman" w:cs="Times New Roman"/>
          <w:szCs w:val="24"/>
        </w:rPr>
        <w:t>Ρομά</w:t>
      </w:r>
      <w:proofErr w:type="spellEnd"/>
      <w:r>
        <w:rPr>
          <w:rFonts w:eastAsia="Times New Roman" w:cs="Times New Roman"/>
          <w:szCs w:val="24"/>
        </w:rPr>
        <w:t>, δεδομένου ότι ένας από τους σκοπούς του παρόντος νόμου προφανώς</w:t>
      </w:r>
      <w:r>
        <w:rPr>
          <w:rFonts w:eastAsia="Times New Roman" w:cs="Times New Roman"/>
          <w:szCs w:val="24"/>
        </w:rPr>
        <w:t>,</w:t>
      </w:r>
      <w:r>
        <w:rPr>
          <w:rFonts w:eastAsia="Times New Roman" w:cs="Times New Roman"/>
          <w:szCs w:val="24"/>
        </w:rPr>
        <w:t xml:space="preserve"> είναι και η καταπολέμηση της ανεργίας των </w:t>
      </w:r>
      <w:proofErr w:type="spellStart"/>
      <w:r>
        <w:rPr>
          <w:rFonts w:eastAsia="Times New Roman" w:cs="Times New Roman"/>
          <w:szCs w:val="24"/>
        </w:rPr>
        <w:t>Ρομά</w:t>
      </w:r>
      <w:proofErr w:type="spellEnd"/>
      <w:r>
        <w:rPr>
          <w:rFonts w:eastAsia="Times New Roman" w:cs="Times New Roman"/>
          <w:szCs w:val="24"/>
        </w:rPr>
        <w:t xml:space="preserve"> και η ομαλότερη ενσωμάτωσή τους στην ελληνική κοινωνία.</w:t>
      </w:r>
    </w:p>
    <w:p w14:paraId="4865B35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να υποβοηθηθεί,</w:t>
      </w:r>
      <w:r>
        <w:rPr>
          <w:rFonts w:eastAsia="Times New Roman" w:cs="Times New Roman"/>
          <w:szCs w:val="24"/>
        </w:rPr>
        <w:t xml:space="preserve"> λοιπόν, αυτή η προσπάθεια ζητούμε από τον κύριο Υπουργό να κάνει αποδεκτή την τροπολογία που καταθέσαμε, με γενικό αριθμό 1332 και ειδικό 19, κατά την οποία ζητούμε την τροποποίηση στο χαμηλό πληθυσμιακό όριο στους δήμους, το οποίο υπάρχει στο εν λόγω νομ</w:t>
      </w:r>
      <w:r>
        <w:rPr>
          <w:rFonts w:eastAsia="Times New Roman" w:cs="Times New Roman"/>
          <w:szCs w:val="24"/>
        </w:rPr>
        <w:t>οσχέδιο, πάνω από το οποίο δεν επιτρέπεται η άσκηση πλανόδιου εμπορίου σε τρεις χιλιάδες άτομα τα οποία βρίσκονται σε έναν νομό.</w:t>
      </w:r>
    </w:p>
    <w:p w14:paraId="4865B35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Εμείς ζητάμε να γίνουν δεκαπέντε, έτσι ώστε να μπορέσει να αυξηθεί η δυνατότητα σε περισσότερους δήμους. Το επιχείρημα είναι απ</w:t>
      </w:r>
      <w:r>
        <w:rPr>
          <w:rFonts w:eastAsia="Times New Roman" w:cs="Times New Roman"/>
          <w:szCs w:val="24"/>
        </w:rPr>
        <w:t xml:space="preserve">λό, γιατί σύμφωνα με τον νόμο του Καλλικράτη -τον </w:t>
      </w:r>
      <w:r>
        <w:rPr>
          <w:rFonts w:eastAsia="Times New Roman" w:cs="Times New Roman"/>
          <w:szCs w:val="24"/>
        </w:rPr>
        <w:lastRenderedPageBreak/>
        <w:t>ν.3852/2010- με τη συγχώνευση των όμορων δήμων</w:t>
      </w:r>
      <w:r>
        <w:rPr>
          <w:rFonts w:eastAsia="Times New Roman" w:cs="Times New Roman"/>
          <w:szCs w:val="24"/>
        </w:rPr>
        <w:t>,</w:t>
      </w:r>
      <w:r>
        <w:rPr>
          <w:rFonts w:eastAsia="Times New Roman" w:cs="Times New Roman"/>
          <w:szCs w:val="24"/>
        </w:rPr>
        <w:t xml:space="preserve"> από τους τριακόσιους είκοσι πέντε δήμους, που υπάρχουν στην ελληνική επικράτεια, δεν έχουν απομείνει πάνω από δέκα με δεκαπέντε σε όλη την Ελλάδα</w:t>
      </w:r>
      <w:r>
        <w:rPr>
          <w:rFonts w:eastAsia="Times New Roman" w:cs="Times New Roman"/>
          <w:szCs w:val="24"/>
        </w:rPr>
        <w:t>,</w:t>
      </w:r>
      <w:r>
        <w:rPr>
          <w:rFonts w:eastAsia="Times New Roman" w:cs="Times New Roman"/>
          <w:szCs w:val="24"/>
        </w:rPr>
        <w:t xml:space="preserve"> με τόσο μικ</w:t>
      </w:r>
      <w:r>
        <w:rPr>
          <w:rFonts w:eastAsia="Times New Roman" w:cs="Times New Roman"/>
          <w:szCs w:val="24"/>
        </w:rPr>
        <w:t>ρό αριθμό κατοίκων. Αποτέλεσμα είναι ο ουσιαστικός γεωγραφικός περιορισμός της άσκησης του πλανόδιου εμπορίου, ενώ με την πρότασή μας αυξάνονται οι ωφελούμενοι δήμοι κατά περίπου τριάντα.</w:t>
      </w:r>
    </w:p>
    <w:p w14:paraId="4865B35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Επιπρόσθετα</w:t>
      </w:r>
      <w:r>
        <w:rPr>
          <w:rFonts w:eastAsia="Times New Roman" w:cs="Times New Roman"/>
          <w:szCs w:val="24"/>
        </w:rPr>
        <w:t>,</w:t>
      </w:r>
      <w:r>
        <w:rPr>
          <w:rFonts w:eastAsia="Times New Roman" w:cs="Times New Roman"/>
          <w:szCs w:val="24"/>
        </w:rPr>
        <w:t xml:space="preserve"> προτείνουμε τη διαγραφή των έως σήμερα </w:t>
      </w:r>
      <w:proofErr w:type="spellStart"/>
      <w:r>
        <w:rPr>
          <w:rFonts w:eastAsia="Times New Roman" w:cs="Times New Roman"/>
          <w:szCs w:val="24"/>
        </w:rPr>
        <w:t>επιβληθέντων</w:t>
      </w:r>
      <w:proofErr w:type="spellEnd"/>
      <w:r>
        <w:rPr>
          <w:rFonts w:eastAsia="Times New Roman" w:cs="Times New Roman"/>
          <w:szCs w:val="24"/>
        </w:rPr>
        <w:t xml:space="preserve"> διοικητικών προστίμων στους Έλληνες </w:t>
      </w:r>
      <w:proofErr w:type="spellStart"/>
      <w:r>
        <w:rPr>
          <w:rFonts w:eastAsia="Times New Roman" w:cs="Times New Roman"/>
          <w:szCs w:val="24"/>
        </w:rPr>
        <w:t>Ρομά</w:t>
      </w:r>
      <w:proofErr w:type="spellEnd"/>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για τη φυλάκιση πο</w:t>
      </w:r>
      <w:r>
        <w:rPr>
          <w:rFonts w:eastAsia="Times New Roman" w:cs="Times New Roman"/>
          <w:szCs w:val="24"/>
        </w:rPr>
        <w:t>υ</w:t>
      </w:r>
      <w:r>
        <w:rPr>
          <w:rFonts w:eastAsia="Times New Roman" w:cs="Times New Roman"/>
          <w:szCs w:val="24"/>
        </w:rPr>
        <w:t xml:space="preserve"> αναφέρθηκε και από τον κ. </w:t>
      </w:r>
      <w:proofErr w:type="spellStart"/>
      <w:r>
        <w:rPr>
          <w:rFonts w:eastAsia="Times New Roman" w:cs="Times New Roman"/>
          <w:szCs w:val="24"/>
        </w:rPr>
        <w:t>Γιακουμάτο</w:t>
      </w:r>
      <w:proofErr w:type="spellEnd"/>
      <w:r>
        <w:rPr>
          <w:rFonts w:eastAsia="Times New Roman" w:cs="Times New Roman"/>
          <w:szCs w:val="24"/>
        </w:rPr>
        <w:t>, η οποία προέρχεται από την ενασχόλησή τους από την άσκηση πλανοδίου εμπορίου.</w:t>
      </w:r>
    </w:p>
    <w:p w14:paraId="4865B35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Τα εν λόγω πρ</w:t>
      </w:r>
      <w:r>
        <w:rPr>
          <w:rFonts w:eastAsia="Times New Roman" w:cs="Times New Roman"/>
          <w:szCs w:val="24"/>
        </w:rPr>
        <w:t>όστιμα, πέρα</w:t>
      </w:r>
      <w:r>
        <w:rPr>
          <w:rFonts w:eastAsia="Times New Roman" w:cs="Times New Roman"/>
          <w:szCs w:val="24"/>
        </w:rPr>
        <w:t>ν</w:t>
      </w:r>
      <w:r>
        <w:rPr>
          <w:rFonts w:eastAsia="Times New Roman" w:cs="Times New Roman"/>
          <w:szCs w:val="24"/>
        </w:rPr>
        <w:t xml:space="preserve"> του γεγονότος ότι</w:t>
      </w:r>
      <w:r>
        <w:rPr>
          <w:rFonts w:eastAsia="Times New Roman" w:cs="Times New Roman"/>
          <w:szCs w:val="24"/>
        </w:rPr>
        <w:t>,</w:t>
      </w:r>
      <w:r>
        <w:rPr>
          <w:rFonts w:eastAsia="Times New Roman" w:cs="Times New Roman"/>
          <w:szCs w:val="24"/>
        </w:rPr>
        <w:t xml:space="preserve"> κατά πάσα πιθανότητα</w:t>
      </w:r>
      <w:r>
        <w:rPr>
          <w:rFonts w:eastAsia="Times New Roman" w:cs="Times New Roman"/>
          <w:szCs w:val="24"/>
        </w:rPr>
        <w:t>,</w:t>
      </w:r>
      <w:r>
        <w:rPr>
          <w:rFonts w:eastAsia="Times New Roman" w:cs="Times New Roman"/>
          <w:szCs w:val="24"/>
        </w:rPr>
        <w:t xml:space="preserve"> δεν θα εισπραχθούν ποτέ, αποβαίνουν επιζήμια για την ορθή άσκηση της δραστηριότητας αυτής της κατηγορίας των πολιτών και τους εμποδίζει στην ενσωμάτωσή τους στο κοινωνικό ιστό. Έτσι πιστεύουμε ότι θα έ</w:t>
      </w:r>
      <w:r>
        <w:rPr>
          <w:rFonts w:eastAsia="Times New Roman" w:cs="Times New Roman"/>
          <w:szCs w:val="24"/>
        </w:rPr>
        <w:t>χουν ένα επαρκές κίνητρο</w:t>
      </w:r>
      <w:r>
        <w:rPr>
          <w:rFonts w:eastAsia="Times New Roman" w:cs="Times New Roman"/>
          <w:szCs w:val="24"/>
        </w:rPr>
        <w:t>,</w:t>
      </w:r>
      <w:r>
        <w:rPr>
          <w:rFonts w:eastAsia="Times New Roman" w:cs="Times New Roman"/>
          <w:szCs w:val="24"/>
        </w:rPr>
        <w:t xml:space="preserve"> που θα δώσει μια δεύτερη ευκαιρία σε αυτά τα μέλη και θα τα βοηθήσει σημαντικά στην όλη προσπάθεια για μια καινούρια αρχή, εντός πάντα του θεσμικού πλαισίου.</w:t>
      </w:r>
    </w:p>
    <w:p w14:paraId="4865B35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Άλλο ένα θέμα</w:t>
      </w:r>
      <w:r>
        <w:rPr>
          <w:rFonts w:eastAsia="Times New Roman" w:cs="Times New Roman"/>
          <w:szCs w:val="24"/>
        </w:rPr>
        <w:t>,</w:t>
      </w:r>
      <w:r>
        <w:rPr>
          <w:rFonts w:eastAsia="Times New Roman" w:cs="Times New Roman"/>
          <w:szCs w:val="24"/>
        </w:rPr>
        <w:t xml:space="preserve"> που κατά την εκτίμησή μας, πιθανόν, δημιουργήσει πολλά πρ</w:t>
      </w:r>
      <w:r>
        <w:rPr>
          <w:rFonts w:eastAsia="Times New Roman" w:cs="Times New Roman"/>
          <w:szCs w:val="24"/>
        </w:rPr>
        <w:t>οβλήματα –τέθηκε άλλωστε και από τους συναδέλφους</w:t>
      </w:r>
      <w:r>
        <w:rPr>
          <w:rFonts w:eastAsia="Times New Roman" w:cs="Times New Roman"/>
          <w:szCs w:val="24"/>
        </w:rPr>
        <w:t>,</w:t>
      </w:r>
      <w:r>
        <w:rPr>
          <w:rFonts w:eastAsia="Times New Roman" w:cs="Times New Roman"/>
          <w:szCs w:val="24"/>
        </w:rPr>
        <w:t xml:space="preserve"> αλλά και από τους εκπροσώπους των φορέων- είναι ότι θεωρητικά</w:t>
      </w:r>
      <w:r>
        <w:rPr>
          <w:rFonts w:eastAsia="Times New Roman" w:cs="Times New Roman"/>
          <w:szCs w:val="24"/>
        </w:rPr>
        <w:t>,</w:t>
      </w:r>
      <w:r>
        <w:rPr>
          <w:rFonts w:eastAsia="Times New Roman" w:cs="Times New Roman"/>
          <w:szCs w:val="24"/>
        </w:rPr>
        <w:t xml:space="preserve"> επιτρέπεται η δημιουργία άπειρων λαϊκών αγορών διαφόρων κατηγοριών, με αποτέλεσμα να υπάρξουν επιπρόσθετες δυσκολίες στον ποιοτικό και φορολογικό έλεγχο. Η σημαντικότερη συνέπεια είναι να μην δημιουργούνται τελικά οι προϋποθέσεις εξασφάλισης</w:t>
      </w:r>
      <w:r>
        <w:rPr>
          <w:rFonts w:eastAsia="Times New Roman" w:cs="Times New Roman"/>
          <w:szCs w:val="24"/>
        </w:rPr>
        <w:t>,</w:t>
      </w:r>
      <w:r>
        <w:rPr>
          <w:rFonts w:eastAsia="Times New Roman" w:cs="Times New Roman"/>
          <w:szCs w:val="24"/>
        </w:rPr>
        <w:t xml:space="preserve"> ακόμα και το</w:t>
      </w:r>
      <w:r>
        <w:rPr>
          <w:rFonts w:eastAsia="Times New Roman" w:cs="Times New Roman"/>
          <w:szCs w:val="24"/>
        </w:rPr>
        <w:t>υ βασικού μεροκάματου</w:t>
      </w:r>
      <w:r>
        <w:rPr>
          <w:rFonts w:eastAsia="Times New Roman" w:cs="Times New Roman"/>
          <w:szCs w:val="24"/>
        </w:rPr>
        <w:t>,</w:t>
      </w:r>
      <w:r>
        <w:rPr>
          <w:rFonts w:eastAsia="Times New Roman" w:cs="Times New Roman"/>
          <w:szCs w:val="24"/>
        </w:rPr>
        <w:t xml:space="preserve"> για κάποιους από τους συμμετέχοντες.</w:t>
      </w:r>
    </w:p>
    <w:p w14:paraId="4865B35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θετικά αντιμετωπίζουμε την πρόβλεψη του άρθρου 86 για σύσταση περιφερειακού επιμελητηριακού συμβουλίου στην κάθε έδρα περιφέρειας. Από την άλλη</w:t>
      </w:r>
      <w:r>
        <w:rPr>
          <w:rFonts w:eastAsia="Times New Roman" w:cs="Times New Roman"/>
          <w:szCs w:val="24"/>
        </w:rPr>
        <w:t>,</w:t>
      </w:r>
      <w:r>
        <w:rPr>
          <w:rFonts w:eastAsia="Times New Roman" w:cs="Times New Roman"/>
          <w:szCs w:val="24"/>
        </w:rPr>
        <w:t xml:space="preserve"> με το άρθρο 102, για άλλη μια φορά, επιχειρ</w:t>
      </w:r>
      <w:r>
        <w:rPr>
          <w:rFonts w:eastAsia="Times New Roman" w:cs="Times New Roman"/>
          <w:szCs w:val="24"/>
        </w:rPr>
        <w:t>είται η γιγάντωση κρατικών δομών, που σε αυτήν την περίπτωση είναι η Ειδική Γραμματεία Διαχείρισης Ιδιωτικού Χρέους.</w:t>
      </w:r>
    </w:p>
    <w:p w14:paraId="4865B35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Από την περιγραφή των επιμέρους τμημάτων</w:t>
      </w:r>
      <w:r>
        <w:rPr>
          <w:rFonts w:eastAsia="Times New Roman" w:cs="Times New Roman"/>
          <w:szCs w:val="24"/>
        </w:rPr>
        <w:t>,</w:t>
      </w:r>
      <w:r>
        <w:rPr>
          <w:rFonts w:eastAsia="Times New Roman" w:cs="Times New Roman"/>
          <w:szCs w:val="24"/>
        </w:rPr>
        <w:t xml:space="preserve"> που θα την αποτελούν όλοι</w:t>
      </w:r>
      <w:r>
        <w:rPr>
          <w:rFonts w:eastAsia="Times New Roman" w:cs="Times New Roman"/>
          <w:szCs w:val="24"/>
        </w:rPr>
        <w:t>,</w:t>
      </w:r>
      <w:r>
        <w:rPr>
          <w:rFonts w:eastAsia="Times New Roman" w:cs="Times New Roman"/>
          <w:szCs w:val="24"/>
        </w:rPr>
        <w:t xml:space="preserve"> καταλαβαίνουμε ότι αυξάνονται οι οργανικές θέσεις. Το χειρότερο, όμως,</w:t>
      </w:r>
      <w:r>
        <w:rPr>
          <w:rFonts w:eastAsia="Times New Roman" w:cs="Times New Roman"/>
          <w:szCs w:val="24"/>
        </w:rPr>
        <w:t xml:space="preserve"> είναι ότι δεν αναφέρεται κανένα κριτήριο πρόσληψης ούτε έστω ότι η σχετική διαδικασία θα έρθει μέσω </w:t>
      </w:r>
      <w:r>
        <w:rPr>
          <w:rFonts w:eastAsia="Times New Roman" w:cs="Times New Roman"/>
          <w:szCs w:val="24"/>
        </w:rPr>
        <w:lastRenderedPageBreak/>
        <w:t>ΑΣΕΠ, επιτρέποντάς μας να θεωρούμε βάσιμα</w:t>
      </w:r>
      <w:r>
        <w:rPr>
          <w:rFonts w:eastAsia="Times New Roman" w:cs="Times New Roman"/>
          <w:szCs w:val="24"/>
        </w:rPr>
        <w:t>,</w:t>
      </w:r>
      <w:r>
        <w:rPr>
          <w:rFonts w:eastAsia="Times New Roman" w:cs="Times New Roman"/>
          <w:szCs w:val="24"/>
        </w:rPr>
        <w:t xml:space="preserve"> ότι τις προσλήψεις θα τις κάνει ο ΣΥΡΙΖΑ. </w:t>
      </w:r>
    </w:p>
    <w:p w14:paraId="4865B35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w:t>
      </w:r>
      <w:r>
        <w:rPr>
          <w:rFonts w:eastAsia="Times New Roman" w:cs="Times New Roman"/>
          <w:b/>
          <w:szCs w:val="24"/>
        </w:rPr>
        <w:t>ΩΝ (Νικήτας Κακλαμάνης):</w:t>
      </w:r>
      <w:r>
        <w:rPr>
          <w:rFonts w:eastAsia="Times New Roman" w:cs="Times New Roman"/>
          <w:szCs w:val="24"/>
        </w:rPr>
        <w:t xml:space="preserve"> Κύριε Γεωργιάδη, με </w:t>
      </w:r>
      <w:proofErr w:type="spellStart"/>
      <w:r>
        <w:rPr>
          <w:rFonts w:eastAsia="Times New Roman" w:cs="Times New Roman"/>
          <w:szCs w:val="24"/>
        </w:rPr>
        <w:t>συγχωρείτε</w:t>
      </w:r>
      <w:proofErr w:type="spellEnd"/>
      <w:r>
        <w:rPr>
          <w:rFonts w:eastAsia="Times New Roman" w:cs="Times New Roman"/>
          <w:szCs w:val="24"/>
        </w:rPr>
        <w:t>, να κ</w:t>
      </w:r>
      <w:r>
        <w:rPr>
          <w:rFonts w:eastAsia="Times New Roman" w:cs="Times New Roman"/>
          <w:szCs w:val="24"/>
        </w:rPr>
        <w:t>άνω μια ανακοίνωση για δέκα δευτερόλεπτα.</w:t>
      </w:r>
    </w:p>
    <w:p w14:paraId="4865B35E" w14:textId="77777777" w:rsidR="00666AE2" w:rsidRDefault="00896D7E">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w:t>
      </w:r>
      <w:r>
        <w:rPr>
          <w:rFonts w:eastAsia="Times New Roman"/>
          <w:szCs w:val="24"/>
        </w:rPr>
        <w:t>μερώθηκαν για την ιστορία του κτηρίου και τον τρόπο οργάνωσης και λειτουργίας της Βουλής, σαράντα τρεις μαθητές και μαθήτριες και τέσσερις συνοδοί καθηγητές από το 15</w:t>
      </w:r>
      <w:r>
        <w:rPr>
          <w:rFonts w:eastAsia="Times New Roman"/>
          <w:szCs w:val="24"/>
          <w:vertAlign w:val="superscript"/>
        </w:rPr>
        <w:t>ο</w:t>
      </w:r>
      <w:r>
        <w:rPr>
          <w:rFonts w:eastAsia="Times New Roman"/>
          <w:szCs w:val="24"/>
        </w:rPr>
        <w:t xml:space="preserve"> Δημοτικό Σχολείο Λαμίας.</w:t>
      </w:r>
    </w:p>
    <w:p w14:paraId="4865B35F" w14:textId="77777777" w:rsidR="00666AE2" w:rsidRDefault="00896D7E">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4865B360" w14:textId="77777777" w:rsidR="00666AE2" w:rsidRDefault="00896D7E">
      <w:pPr>
        <w:tabs>
          <w:tab w:val="left" w:pos="6787"/>
        </w:tabs>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p>
    <w:p w14:paraId="4865B361" w14:textId="77777777" w:rsidR="00666AE2" w:rsidRDefault="00896D7E">
      <w:pPr>
        <w:tabs>
          <w:tab w:val="left" w:pos="6787"/>
        </w:tabs>
        <w:spacing w:after="0" w:line="600" w:lineRule="auto"/>
        <w:ind w:left="-181"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Πάμε τώρα στην τροπολογία με γενικό αριθμό 1313 και ειδικό 17, για τον Οργανισμό Βιομηχανικής Ιδιοκτησίας.</w:t>
      </w:r>
    </w:p>
    <w:p w14:paraId="4865B362" w14:textId="77777777" w:rsidR="00666AE2" w:rsidRDefault="00896D7E">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 xml:space="preserve">Φυσικά και συμφωνούμε </w:t>
      </w:r>
      <w:r>
        <w:rPr>
          <w:rFonts w:eastAsia="Times New Roman" w:cs="Times New Roman"/>
          <w:szCs w:val="24"/>
        </w:rPr>
        <w:t>με</w:t>
      </w:r>
      <w:r>
        <w:rPr>
          <w:rFonts w:eastAsia="Times New Roman" w:cs="Times New Roman"/>
          <w:szCs w:val="24"/>
        </w:rPr>
        <w:t xml:space="preserve"> τον εκσυγχρονισμό της εθνικής νομοθεσίας μας και στην εναρμόνισ</w:t>
      </w:r>
      <w:r>
        <w:rPr>
          <w:rFonts w:eastAsia="Times New Roman" w:cs="Times New Roman"/>
          <w:szCs w:val="24"/>
        </w:rPr>
        <w:t>ή της με την αντίστοιχη ευρωπαϊκή. Ο τρόπος, όμως, υλοποίησής της μας βρίσκει αντίθετους. Το θέμα είναι πάρα πολύ μεγάλο. Γνωρίζουμε ότι αποδίδετε μεγάλη σοβαρότητα στην Ευρωπαϊκή Ένωση, αλλά δεν είναι δυνατόν να έρχεται ξαφνικά με τη μορφή τροπολογίας και</w:t>
      </w:r>
      <w:r>
        <w:rPr>
          <w:rFonts w:eastAsia="Times New Roman" w:cs="Times New Roman"/>
          <w:szCs w:val="24"/>
        </w:rPr>
        <w:t xml:space="preserve"> να μην έχουμε καν τον χρόνο για τη δέουσα ανάγνωση και μελέτη.</w:t>
      </w:r>
    </w:p>
    <w:p w14:paraId="4865B363" w14:textId="77777777" w:rsidR="00666AE2" w:rsidRDefault="00896D7E">
      <w:pPr>
        <w:spacing w:after="0" w:line="600" w:lineRule="auto"/>
        <w:ind w:firstLine="720"/>
        <w:jc w:val="both"/>
        <w:rPr>
          <w:rFonts w:eastAsia="Times New Roman"/>
          <w:szCs w:val="24"/>
        </w:rPr>
      </w:pPr>
      <w:r>
        <w:rPr>
          <w:rFonts w:eastAsia="Times New Roman"/>
          <w:szCs w:val="24"/>
        </w:rPr>
        <w:t>Τελειώνοντας, κυρίες και κύριοι συνάδελφοι, πρέπει να πω ότι</w:t>
      </w:r>
      <w:r>
        <w:rPr>
          <w:rFonts w:eastAsia="Times New Roman"/>
          <w:szCs w:val="24"/>
        </w:rPr>
        <w:t>,</w:t>
      </w:r>
      <w:r>
        <w:rPr>
          <w:rFonts w:eastAsia="Times New Roman"/>
          <w:szCs w:val="24"/>
        </w:rPr>
        <w:t xml:space="preserve"> επί της ουσίας</w:t>
      </w:r>
      <w:r>
        <w:rPr>
          <w:rFonts w:eastAsia="Times New Roman"/>
          <w:szCs w:val="24"/>
        </w:rPr>
        <w:t>,</w:t>
      </w:r>
      <w:r>
        <w:rPr>
          <w:rFonts w:eastAsia="Times New Roman"/>
          <w:szCs w:val="24"/>
        </w:rPr>
        <w:t xml:space="preserve"> ως Ένωση Κεντρώων</w:t>
      </w:r>
      <w:r>
        <w:rPr>
          <w:rFonts w:eastAsia="Times New Roman"/>
          <w:szCs w:val="24"/>
        </w:rPr>
        <w:t>,</w:t>
      </w:r>
      <w:r>
        <w:rPr>
          <w:rFonts w:eastAsia="Times New Roman"/>
          <w:szCs w:val="24"/>
        </w:rPr>
        <w:t xml:space="preserve"> για όλους τους λόγους που ανέφερα παραπάνω</w:t>
      </w:r>
      <w:r>
        <w:rPr>
          <w:rFonts w:eastAsia="Times New Roman"/>
          <w:szCs w:val="24"/>
        </w:rPr>
        <w:t>,</w:t>
      </w:r>
      <w:r>
        <w:rPr>
          <w:rFonts w:eastAsia="Times New Roman"/>
          <w:szCs w:val="24"/>
        </w:rPr>
        <w:t xml:space="preserve"> θα μείνουμε στο </w:t>
      </w:r>
      <w:r>
        <w:rPr>
          <w:rFonts w:eastAsia="Times New Roman"/>
          <w:szCs w:val="24"/>
        </w:rPr>
        <w:t>«</w:t>
      </w:r>
      <w:r>
        <w:rPr>
          <w:rFonts w:eastAsia="Times New Roman"/>
          <w:szCs w:val="24"/>
        </w:rPr>
        <w:t>παρών</w:t>
      </w:r>
      <w:r>
        <w:rPr>
          <w:rFonts w:eastAsia="Times New Roman"/>
          <w:szCs w:val="24"/>
        </w:rPr>
        <w:t>»</w:t>
      </w:r>
      <w:r>
        <w:rPr>
          <w:rFonts w:eastAsia="Times New Roman"/>
          <w:szCs w:val="24"/>
        </w:rPr>
        <w:t xml:space="preserve"> επί της αρχής και επί του συνόλου, διότι θεωρούμε ότι θα υπάρξουν πάρα πολλά προβλήματα στην εφαρμογή του εν λόγω νομοσχεδίου και πιθανότατα θα χρειαστείτε τροπολογίες στο μέλλον για να διορθώσετε αυτά τα θέματα.</w:t>
      </w:r>
    </w:p>
    <w:p w14:paraId="4865B364" w14:textId="77777777" w:rsidR="00666AE2" w:rsidRDefault="00896D7E">
      <w:pPr>
        <w:spacing w:after="0" w:line="600" w:lineRule="auto"/>
        <w:ind w:firstLine="720"/>
        <w:jc w:val="both"/>
        <w:rPr>
          <w:rFonts w:eastAsia="Times New Roman"/>
          <w:szCs w:val="24"/>
        </w:rPr>
      </w:pPr>
      <w:r>
        <w:rPr>
          <w:rFonts w:eastAsia="Times New Roman"/>
          <w:szCs w:val="24"/>
        </w:rPr>
        <w:t>Αναφορικά με τα άρθρα</w:t>
      </w:r>
      <w:r>
        <w:rPr>
          <w:rFonts w:eastAsia="Times New Roman"/>
          <w:szCs w:val="24"/>
        </w:rPr>
        <w:t>,</w:t>
      </w:r>
      <w:r>
        <w:rPr>
          <w:rFonts w:eastAsia="Times New Roman"/>
          <w:szCs w:val="24"/>
        </w:rPr>
        <w:t xml:space="preserve"> θα αναφερθεί αναλυτ</w:t>
      </w:r>
      <w:r>
        <w:rPr>
          <w:rFonts w:eastAsia="Times New Roman"/>
          <w:szCs w:val="24"/>
        </w:rPr>
        <w:t>ικά και ο Κοινοβουλευτικός μας Εκπρόσωπος. Σίγουρα</w:t>
      </w:r>
      <w:r>
        <w:rPr>
          <w:rFonts w:eastAsia="Times New Roman"/>
          <w:szCs w:val="24"/>
        </w:rPr>
        <w:t>,</w:t>
      </w:r>
      <w:r>
        <w:rPr>
          <w:rFonts w:eastAsia="Times New Roman"/>
          <w:szCs w:val="24"/>
        </w:rPr>
        <w:t xml:space="preserve"> υπάρχουν κάποια θετικά, τα οποία και θα στηρίξουμε και θα το κάνουμε αυτό κατά τη διάρκεια της ψηφοφορίας</w:t>
      </w:r>
      <w:r>
        <w:rPr>
          <w:rFonts w:eastAsia="Times New Roman"/>
          <w:szCs w:val="24"/>
        </w:rPr>
        <w:t>,</w:t>
      </w:r>
      <w:r>
        <w:rPr>
          <w:rFonts w:eastAsia="Times New Roman"/>
          <w:szCs w:val="24"/>
        </w:rPr>
        <w:t xml:space="preserve"> στο τέλος της συνεδρίασης.</w:t>
      </w:r>
    </w:p>
    <w:p w14:paraId="4865B365" w14:textId="77777777" w:rsidR="00666AE2" w:rsidRDefault="00896D7E">
      <w:pPr>
        <w:spacing w:after="0" w:line="600" w:lineRule="auto"/>
        <w:ind w:firstLine="720"/>
        <w:jc w:val="both"/>
        <w:rPr>
          <w:rFonts w:eastAsia="Times New Roman"/>
          <w:szCs w:val="24"/>
        </w:rPr>
      </w:pPr>
      <w:r>
        <w:rPr>
          <w:rFonts w:eastAsia="Times New Roman"/>
          <w:szCs w:val="24"/>
        </w:rPr>
        <w:t>Σας ευχαριστώ πάρα πολύ.</w:t>
      </w:r>
    </w:p>
    <w:p w14:paraId="4865B366" w14:textId="77777777" w:rsidR="00666AE2" w:rsidRDefault="00896D7E">
      <w:pPr>
        <w:spacing w:after="0"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Ένωσης Κε</w:t>
      </w:r>
      <w:r>
        <w:rPr>
          <w:rFonts w:eastAsia="Times New Roman" w:cs="Times New Roman"/>
          <w:szCs w:val="24"/>
        </w:rPr>
        <w:t>ντρώων)</w:t>
      </w:r>
    </w:p>
    <w:p w14:paraId="4865B367"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Κλείνουμε με τον κ. Γιώργο </w:t>
      </w:r>
      <w:proofErr w:type="spellStart"/>
      <w:r>
        <w:rPr>
          <w:rFonts w:eastAsia="Times New Roman"/>
          <w:bCs/>
          <w:szCs w:val="24"/>
        </w:rPr>
        <w:t>Αμυρά</w:t>
      </w:r>
      <w:proofErr w:type="spellEnd"/>
      <w:r>
        <w:rPr>
          <w:rFonts w:eastAsia="Times New Roman"/>
          <w:bCs/>
          <w:szCs w:val="24"/>
        </w:rPr>
        <w:t xml:space="preserve"> από το Ποτάμι και μετά τον λόγο θα πάρει ο κύριος Υπουργός.</w:t>
      </w:r>
    </w:p>
    <w:p w14:paraId="4865B368"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Αμυρά</w:t>
      </w:r>
      <w:proofErr w:type="spellEnd"/>
      <w:r>
        <w:rPr>
          <w:rFonts w:eastAsia="Times New Roman"/>
          <w:bCs/>
          <w:szCs w:val="24"/>
        </w:rPr>
        <w:t>, έχετε τον λόγο.</w:t>
      </w:r>
    </w:p>
    <w:p w14:paraId="4865B369"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ΓΕΩΡΓΙΟΣ ΑΜΥΡΑΣ: </w:t>
      </w:r>
      <w:r>
        <w:rPr>
          <w:rFonts w:eastAsia="Times New Roman"/>
          <w:bCs/>
          <w:szCs w:val="24"/>
        </w:rPr>
        <w:t>Ευχαριστώ πολύ, κύριε Πρόεδρε.</w:t>
      </w:r>
    </w:p>
    <w:p w14:paraId="4865B36A" w14:textId="77777777" w:rsidR="00666AE2" w:rsidRDefault="00896D7E">
      <w:pPr>
        <w:spacing w:after="0" w:line="600" w:lineRule="auto"/>
        <w:ind w:firstLine="720"/>
        <w:jc w:val="both"/>
        <w:rPr>
          <w:rFonts w:eastAsia="Times New Roman"/>
          <w:bCs/>
          <w:szCs w:val="24"/>
        </w:rPr>
      </w:pPr>
      <w:r>
        <w:rPr>
          <w:rFonts w:eastAsia="Times New Roman"/>
          <w:bCs/>
          <w:szCs w:val="24"/>
        </w:rPr>
        <w:t>Κυρίες και κύριοι συνάδελφοι, όπως ει</w:t>
      </w:r>
      <w:r>
        <w:rPr>
          <w:rFonts w:eastAsia="Times New Roman"/>
          <w:bCs/>
          <w:szCs w:val="24"/>
        </w:rPr>
        <w:t xml:space="preserve">πώθηκε και στις συνεδριάσεις των </w:t>
      </w:r>
      <w:r>
        <w:rPr>
          <w:rFonts w:eastAsia="Times New Roman"/>
          <w:bCs/>
          <w:szCs w:val="24"/>
        </w:rPr>
        <w:t>ε</w:t>
      </w:r>
      <w:r>
        <w:rPr>
          <w:rFonts w:eastAsia="Times New Roman"/>
          <w:bCs/>
          <w:szCs w:val="24"/>
        </w:rPr>
        <w:t>πιτροπών τις προηγούμενες ημέρες, η νομοθεσία για το υπαίθριο εμπόριο σαφέστατα χρειαζόταν μια ανανέωση, μια αλλαγή, μια εξέλιξη προς τα εμπρός.</w:t>
      </w:r>
    </w:p>
    <w:p w14:paraId="4865B36B"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Είχαμε τη βασική νομοθέτηση το 1995, πολύ μακρινό για έναν κλάδο που διαρκώς </w:t>
      </w:r>
      <w:r>
        <w:rPr>
          <w:rFonts w:eastAsia="Times New Roman"/>
          <w:bCs/>
          <w:szCs w:val="24"/>
        </w:rPr>
        <w:t>εξελίσσεται και αλλάζει. Ψηφίστηκαν έκτοτε πλήθος προεδρικών διαταγμάτων, κοινών υπουργικών αποφάσεων, κλπ. Περισσότερο δημιούργησαν ένα καθεστώς πολυνομίας</w:t>
      </w:r>
      <w:r>
        <w:rPr>
          <w:rFonts w:eastAsia="Times New Roman"/>
          <w:bCs/>
          <w:szCs w:val="24"/>
        </w:rPr>
        <w:t>,</w:t>
      </w:r>
      <w:r>
        <w:rPr>
          <w:rFonts w:eastAsia="Times New Roman"/>
          <w:bCs/>
          <w:szCs w:val="24"/>
        </w:rPr>
        <w:t xml:space="preserve"> παρά έλυσαν κάποια ζητήματα. </w:t>
      </w:r>
    </w:p>
    <w:p w14:paraId="4865B36C"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Ο ν.4624/2014, τον οποίο καλός συνάδελφος από τους ΑΝΕΛ </w:t>
      </w:r>
      <w:proofErr w:type="spellStart"/>
      <w:r>
        <w:rPr>
          <w:rFonts w:eastAsia="Times New Roman"/>
          <w:bCs/>
          <w:szCs w:val="24"/>
        </w:rPr>
        <w:t>καταχέριασε</w:t>
      </w:r>
      <w:proofErr w:type="spellEnd"/>
      <w:r>
        <w:rPr>
          <w:rFonts w:eastAsia="Times New Roman"/>
          <w:bCs/>
          <w:szCs w:val="24"/>
        </w:rPr>
        <w:t>.</w:t>
      </w:r>
      <w:r>
        <w:rPr>
          <w:rFonts w:eastAsia="Times New Roman"/>
          <w:bCs/>
          <w:szCs w:val="24"/>
        </w:rPr>
        <w:t xml:space="preserve"> Θα έλεγα ότι είναι ισοπεδωτική αυτή η λογική. Και εσείς σε ένα βαθμό πατάτε σε ρυθμίσεις του νόμου </w:t>
      </w:r>
      <w:r>
        <w:rPr>
          <w:rFonts w:eastAsia="Times New Roman"/>
          <w:bCs/>
          <w:szCs w:val="24"/>
        </w:rPr>
        <w:t xml:space="preserve">του </w:t>
      </w:r>
      <w:r>
        <w:rPr>
          <w:rFonts w:eastAsia="Times New Roman"/>
          <w:bCs/>
          <w:szCs w:val="24"/>
        </w:rPr>
        <w:t>2014 και κάποιες από τις ρυθμίσεις</w:t>
      </w:r>
      <w:r>
        <w:rPr>
          <w:rFonts w:eastAsia="Times New Roman"/>
          <w:bCs/>
          <w:szCs w:val="24"/>
        </w:rPr>
        <w:t>,</w:t>
      </w:r>
      <w:r>
        <w:rPr>
          <w:rFonts w:eastAsia="Times New Roman"/>
          <w:bCs/>
          <w:szCs w:val="24"/>
        </w:rPr>
        <w:t xml:space="preserve"> που έφερε τότε ήταν πολύ θετικές. </w:t>
      </w:r>
      <w:r>
        <w:rPr>
          <w:rFonts w:eastAsia="Times New Roman"/>
          <w:bCs/>
          <w:szCs w:val="24"/>
        </w:rPr>
        <w:lastRenderedPageBreak/>
        <w:t xml:space="preserve">Δηλαδή, η χρήση προσωποπαγών αδειών για πρώτη φορά τότε, η συγκεκριμένη </w:t>
      </w:r>
      <w:proofErr w:type="spellStart"/>
      <w:r>
        <w:rPr>
          <w:rFonts w:eastAsia="Times New Roman"/>
          <w:bCs/>
          <w:szCs w:val="24"/>
        </w:rPr>
        <w:t>χωροθέτηση</w:t>
      </w:r>
      <w:proofErr w:type="spellEnd"/>
      <w:r>
        <w:rPr>
          <w:rFonts w:eastAsia="Times New Roman"/>
          <w:bCs/>
          <w:szCs w:val="24"/>
        </w:rPr>
        <w:t>, η ενεργοποίηση της ελληνικής αστυνομίας στον έλεγχο.</w:t>
      </w:r>
    </w:p>
    <w:p w14:paraId="4865B36D" w14:textId="77777777" w:rsidR="00666AE2" w:rsidRDefault="00896D7E">
      <w:pPr>
        <w:spacing w:after="0" w:line="600" w:lineRule="auto"/>
        <w:ind w:firstLine="720"/>
        <w:jc w:val="both"/>
        <w:rPr>
          <w:rFonts w:eastAsia="Times New Roman"/>
          <w:bCs/>
          <w:szCs w:val="24"/>
        </w:rPr>
      </w:pPr>
      <w:r>
        <w:rPr>
          <w:rFonts w:eastAsia="Times New Roman"/>
          <w:bCs/>
          <w:szCs w:val="24"/>
        </w:rPr>
        <w:t>Αυτά, λοιπόν, είναι θέματα</w:t>
      </w:r>
      <w:r>
        <w:rPr>
          <w:rFonts w:eastAsia="Times New Roman"/>
          <w:bCs/>
          <w:szCs w:val="24"/>
        </w:rPr>
        <w:t>,</w:t>
      </w:r>
      <w:r>
        <w:rPr>
          <w:rFonts w:eastAsia="Times New Roman"/>
          <w:bCs/>
          <w:szCs w:val="24"/>
        </w:rPr>
        <w:t xml:space="preserve"> που δεν μπορούμε να τα διαγράφουμε διαρκώς και να είμαστε ισοπεδωτικοί προς οτιδήποτε έκανε ο οποιοσδήποτε</w:t>
      </w:r>
      <w:r>
        <w:rPr>
          <w:rFonts w:eastAsia="Times New Roman"/>
          <w:bCs/>
          <w:szCs w:val="24"/>
        </w:rPr>
        <w:t>,</w:t>
      </w:r>
      <w:r>
        <w:rPr>
          <w:rFonts w:eastAsia="Times New Roman"/>
          <w:bCs/>
          <w:szCs w:val="24"/>
        </w:rPr>
        <w:t xml:space="preserve"> μόνο και μόνο επειδή έχουμε άλλη κομματική ταυτότητα. Εδώ μέσα μιλάμε ως μη κομματικά όντα, ως αληθινοί πολίτες, ενεργοί πολίτες.</w:t>
      </w:r>
    </w:p>
    <w:p w14:paraId="4865B36E"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Τώρα τι λέμε εμείς; Εμείς, στο Ποτάμι λέμε ότι βεβαίως χρειαζόμαστε νομιμότητα, χρειαζόμαστε διαφανείς διαδικασίες </w:t>
      </w:r>
      <w:proofErr w:type="spellStart"/>
      <w:r>
        <w:rPr>
          <w:rFonts w:eastAsia="Times New Roman"/>
          <w:bCs/>
          <w:szCs w:val="24"/>
        </w:rPr>
        <w:t>αδειοδότησ</w:t>
      </w:r>
      <w:r>
        <w:rPr>
          <w:rFonts w:eastAsia="Times New Roman"/>
          <w:bCs/>
          <w:szCs w:val="24"/>
        </w:rPr>
        <w:t>ης</w:t>
      </w:r>
      <w:proofErr w:type="spellEnd"/>
      <w:r>
        <w:rPr>
          <w:rFonts w:eastAsia="Times New Roman"/>
          <w:bCs/>
          <w:szCs w:val="24"/>
        </w:rPr>
        <w:t xml:space="preserve">, σεβασμό των κανόνων </w:t>
      </w:r>
      <w:proofErr w:type="spellStart"/>
      <w:r>
        <w:rPr>
          <w:rFonts w:eastAsia="Times New Roman"/>
          <w:bCs/>
          <w:szCs w:val="24"/>
        </w:rPr>
        <w:t>χωροθέτησης</w:t>
      </w:r>
      <w:proofErr w:type="spellEnd"/>
      <w:r>
        <w:rPr>
          <w:rFonts w:eastAsia="Times New Roman"/>
          <w:bCs/>
          <w:szCs w:val="24"/>
        </w:rPr>
        <w:t xml:space="preserve"> και επαρκή έλεγχο της τήρησης των κανόνων του ανταγωνισμού για να αντιμετωπίζεται έτσι το παραεμπόριο, το οποίο ως γνωστόν είναι μια πληγή μόνιμη πια στην άκρη ή καμία φορά και στον πυρήνα της υγιούς επιχειρηματικότητας </w:t>
      </w:r>
      <w:r>
        <w:rPr>
          <w:rFonts w:eastAsia="Times New Roman"/>
          <w:bCs/>
          <w:szCs w:val="24"/>
        </w:rPr>
        <w:t>και της οικονομίας και απομυζά πόρους και δυνατότητες από τους Έλληνες.</w:t>
      </w:r>
    </w:p>
    <w:p w14:paraId="4865B36F"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Εμείς, βέβαια, έχουμε κάποιες επιφυλάξεις όσον αφορά στην εφαρμογή των διατάξεων του παρόντος σχεδίου νόμου, διότι από νόμους έχουμε χορτάσει, η εφαρμογή τους είναι αυτή </w:t>
      </w:r>
      <w:r>
        <w:rPr>
          <w:rFonts w:eastAsia="Times New Roman"/>
          <w:bCs/>
          <w:szCs w:val="24"/>
        </w:rPr>
        <w:lastRenderedPageBreak/>
        <w:t>που απουσιάζει</w:t>
      </w:r>
      <w:r>
        <w:rPr>
          <w:rFonts w:eastAsia="Times New Roman"/>
          <w:bCs/>
          <w:szCs w:val="24"/>
        </w:rPr>
        <w:t>. Σαφέστατα το γεγονός ότι η εφαρμογή του νόμου μετατίθεται στην έκδοση μελλοντικών κοινών υπουργικών αποφάσεων και απλών υπουργικών αποφάσεων δεν με κάνει πολύ αισιόδοξο για την ταχύτητα με την οποία αυτός ο νόμος θα εφαρμοστεί.</w:t>
      </w:r>
    </w:p>
    <w:p w14:paraId="4865B370" w14:textId="77777777" w:rsidR="00666AE2" w:rsidRDefault="00896D7E">
      <w:pPr>
        <w:spacing w:after="0" w:line="600" w:lineRule="auto"/>
        <w:ind w:firstLine="720"/>
        <w:jc w:val="both"/>
        <w:rPr>
          <w:rFonts w:eastAsia="Times New Roman"/>
          <w:bCs/>
          <w:szCs w:val="24"/>
        </w:rPr>
      </w:pPr>
      <w:r>
        <w:rPr>
          <w:rFonts w:eastAsia="Times New Roman"/>
          <w:bCs/>
          <w:szCs w:val="24"/>
        </w:rPr>
        <w:t>Θεωρούμε θετικό το προβλεπ</w:t>
      </w:r>
      <w:r>
        <w:rPr>
          <w:rFonts w:eastAsia="Times New Roman"/>
          <w:bCs/>
          <w:szCs w:val="24"/>
        </w:rPr>
        <w:t>όμενο ποσοστό 30% των δειγματοληπτικών ελέγχων. Πρέπει να εμφυσήσουμε κουλτούρα του δικαίου ελέγχου και στο</w:t>
      </w:r>
      <w:r>
        <w:rPr>
          <w:rFonts w:eastAsia="Times New Roman"/>
          <w:bCs/>
          <w:szCs w:val="24"/>
        </w:rPr>
        <w:t xml:space="preserve">ν </w:t>
      </w:r>
      <w:r>
        <w:rPr>
          <w:rFonts w:eastAsia="Times New Roman"/>
          <w:bCs/>
          <w:szCs w:val="24"/>
        </w:rPr>
        <w:t xml:space="preserve">διοικούμενο και στη διοίκηση. </w:t>
      </w:r>
    </w:p>
    <w:p w14:paraId="4865B371" w14:textId="77777777" w:rsidR="00666AE2" w:rsidRDefault="00896D7E">
      <w:pPr>
        <w:spacing w:after="0" w:line="600" w:lineRule="auto"/>
        <w:ind w:firstLine="720"/>
        <w:jc w:val="both"/>
        <w:rPr>
          <w:rFonts w:eastAsia="Times New Roman"/>
          <w:bCs/>
          <w:szCs w:val="24"/>
        </w:rPr>
      </w:pPr>
      <w:r>
        <w:rPr>
          <w:rFonts w:eastAsia="Times New Roman"/>
          <w:bCs/>
          <w:szCs w:val="24"/>
        </w:rPr>
        <w:t>Εδώ θα ήθελα να προσθέσω και μια πρόταση σε σχέση με τα κριτήρια για την παραχώρηση της άδειας. Εκτός από τους ανέργ</w:t>
      </w:r>
      <w:r>
        <w:rPr>
          <w:rFonts w:eastAsia="Times New Roman"/>
          <w:bCs/>
          <w:szCs w:val="24"/>
        </w:rPr>
        <w:t>ους και τα εισοδηματικά κριτήρια έχω την αίσθηση ότι θα έπρεπε να δίνεται η δυνατότητα και σε νέους παραγωγούς ποιοτικών τοπικών βιολογικών προϊόντων ή σε ανέργους να πωλούν στους πάγκους αυτά τα προϊόντα. Πρέπει να δώσουμε ώθηση στους νέους αγρότες και στ</w:t>
      </w:r>
      <w:r>
        <w:rPr>
          <w:rFonts w:eastAsia="Times New Roman"/>
          <w:bCs/>
          <w:szCs w:val="24"/>
        </w:rPr>
        <w:t>ους ανέργους, να τους ενισχύσουμε προς την κατεύθυνση, όμως, της καινοτομίας.</w:t>
      </w:r>
    </w:p>
    <w:p w14:paraId="4865B372"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Η καταναλωτική συνείδηση είναι εξαιρετικά σημαντικός παράγοντας βέβαια σε όλο αυτό το θέμα του κυκλώματος, με την καλή έννοια κυκλώματος της διασύνδεσης παραγωγών, </w:t>
      </w:r>
      <w:proofErr w:type="spellStart"/>
      <w:r>
        <w:rPr>
          <w:rFonts w:eastAsia="Times New Roman"/>
          <w:bCs/>
          <w:szCs w:val="24"/>
        </w:rPr>
        <w:t>μεταποιητών</w:t>
      </w:r>
      <w:proofErr w:type="spellEnd"/>
      <w:r>
        <w:rPr>
          <w:rFonts w:eastAsia="Times New Roman"/>
          <w:bCs/>
          <w:szCs w:val="24"/>
        </w:rPr>
        <w:t>, π</w:t>
      </w:r>
      <w:r>
        <w:rPr>
          <w:rFonts w:eastAsia="Times New Roman"/>
          <w:bCs/>
          <w:szCs w:val="24"/>
        </w:rPr>
        <w:t xml:space="preserve">ωλητών και βεβαίως καταναλωτών. Όταν οι καταναλωτές </w:t>
      </w:r>
      <w:r>
        <w:rPr>
          <w:rFonts w:eastAsia="Times New Roman"/>
          <w:bCs/>
          <w:szCs w:val="24"/>
        </w:rPr>
        <w:lastRenderedPageBreak/>
        <w:t>μάθουν να προτιμούν να διακρίνουν και να εκτιμούν την καλύτερη ποιότητα στην καλύτερη τιμή, τότε θα ξέρουν και πού να τα αναζητήσουν.</w:t>
      </w:r>
    </w:p>
    <w:p w14:paraId="4865B373" w14:textId="77777777" w:rsidR="00666AE2" w:rsidRDefault="00896D7E">
      <w:pPr>
        <w:spacing w:after="0" w:line="600" w:lineRule="auto"/>
        <w:ind w:firstLine="720"/>
        <w:jc w:val="both"/>
        <w:rPr>
          <w:rFonts w:eastAsia="Times New Roman"/>
          <w:bCs/>
          <w:szCs w:val="24"/>
        </w:rPr>
      </w:pPr>
      <w:r>
        <w:rPr>
          <w:rFonts w:eastAsia="Times New Roman"/>
          <w:bCs/>
          <w:szCs w:val="24"/>
        </w:rPr>
        <w:t>Με την ευκαιρία αυτή, όμως, της συζήτησης του σχεδίου νόμου του υπαίθρ</w:t>
      </w:r>
      <w:r>
        <w:rPr>
          <w:rFonts w:eastAsia="Times New Roman"/>
          <w:bCs/>
          <w:szCs w:val="24"/>
        </w:rPr>
        <w:t>ιου εμπορίου εγώ ήθελα να θέσω ένα γενικότερο ζήτημα, το ζήτημα όπως σας είπα στην καινοτομία, στην πρωτογενή παραγωγή και ελάτε να κάνουμε μια μικρή σύγκριση μεταξύ Ελλάδας, Ολλανδίας και Ισραήλ. Η Ολλανδία έχει σαράντα πέντε εκατομμύρια στρέμματα καλλιερ</w:t>
      </w:r>
      <w:r>
        <w:rPr>
          <w:rFonts w:eastAsia="Times New Roman"/>
          <w:bCs/>
          <w:szCs w:val="24"/>
        </w:rPr>
        <w:t>γειών. Το Ισραήλ έχει έξι εκατομμύρια στρέμματα καλλιεργειών και η Ελλάδα έχει τριάντα επτά εκατομμύρια στρέμματα καλλιεργειών. Προσέξτε τώρα τη διαφορά δυναμικότητας στην αξία της παραγωγής ανά στρέμμα.</w:t>
      </w:r>
    </w:p>
    <w:p w14:paraId="4865B37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Στην Ολλανδία, που όπως σας είπα έχει σαράντα πέντε </w:t>
      </w:r>
      <w:r>
        <w:rPr>
          <w:rFonts w:eastAsia="Times New Roman" w:cs="Times New Roman"/>
          <w:szCs w:val="24"/>
        </w:rPr>
        <w:t>εκατομμύρια καλλιεργειών, παράγονται περίπου σε αξία και προκαλούνται 1.700 ευρώ ανά στρέμμα. Οι Ολλανδοί, λοιπόν, βγάζουν 1.700 ευρώ ανά στρέμμα. Οι Ισραηλινοί 1.290 ευρώ ανά στρέμμα, με μόλις έξι εκατομμύρια στρέμματα παραγωγής. Και η Ελλάδα με τριάντα ε</w:t>
      </w:r>
      <w:r>
        <w:rPr>
          <w:rFonts w:eastAsia="Times New Roman" w:cs="Times New Roman"/>
          <w:szCs w:val="24"/>
        </w:rPr>
        <w:t xml:space="preserve">πτά εκατομμύρια στρέμματα καλλιεργειών </w:t>
      </w:r>
      <w:r>
        <w:rPr>
          <w:rFonts w:eastAsia="Times New Roman" w:cs="Times New Roman"/>
          <w:szCs w:val="24"/>
        </w:rPr>
        <w:lastRenderedPageBreak/>
        <w:t xml:space="preserve">μόλις -προσέξτε- 190 ευρώ ανά στρέμμα. Είμαστε δηλαδή εννιά προς ένα, Ολλανδοί προς τους Έλληνες. </w:t>
      </w:r>
    </w:p>
    <w:p w14:paraId="4865B37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Γιατί; Διότι στην Ολλανδία ακολουθούν πολιτική αγοράς, στο Ισραήλ πολιτική καινοτομίας κι εμείς εδώ στην Ελλάδα τη γνωστή πολιτική των σκοπιμοτήτων. Δεν είναι ζήτημα αγροτικής παράδοσης, αλλά είναι ζήτημα καθαρά βούλησης και των επιχειρηματιών και του πολι</w:t>
      </w:r>
      <w:r>
        <w:rPr>
          <w:rFonts w:eastAsia="Times New Roman" w:cs="Times New Roman"/>
          <w:szCs w:val="24"/>
        </w:rPr>
        <w:t xml:space="preserve">τικού συστήματος, να διευκολύνει την καινοτομία στον πρωτογενή τομέα. </w:t>
      </w:r>
    </w:p>
    <w:p w14:paraId="4865B37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Βάζω στην άκρη ότι η αληθινή ανάπτυξη έρχεται βεβαίως με εξαγωγές, δεν έρχεται με πλεονάσματα ολίγων τι κουτσουρεμένα -</w:t>
      </w:r>
      <w:proofErr w:type="spellStart"/>
      <w:r>
        <w:rPr>
          <w:rFonts w:eastAsia="Times New Roman" w:cs="Times New Roman"/>
          <w:szCs w:val="24"/>
        </w:rPr>
        <w:t>πλασματικώς</w:t>
      </w:r>
      <w:proofErr w:type="spellEnd"/>
      <w:r>
        <w:rPr>
          <w:rFonts w:eastAsia="Times New Roman" w:cs="Times New Roman"/>
          <w:szCs w:val="24"/>
        </w:rPr>
        <w:t xml:space="preserve"> εννοώ- ή με καθυστερήσεις στις συντάξεις. Πρώτη </w:t>
      </w:r>
      <w:proofErr w:type="spellStart"/>
      <w:r>
        <w:rPr>
          <w:rFonts w:eastAsia="Times New Roman" w:cs="Times New Roman"/>
          <w:szCs w:val="24"/>
        </w:rPr>
        <w:t>εξαγωγ</w:t>
      </w:r>
      <w:r>
        <w:rPr>
          <w:rFonts w:eastAsia="Times New Roman" w:cs="Times New Roman"/>
          <w:szCs w:val="24"/>
        </w:rPr>
        <w:t>ός</w:t>
      </w:r>
      <w:proofErr w:type="spellEnd"/>
      <w:r>
        <w:rPr>
          <w:rFonts w:eastAsia="Times New Roman" w:cs="Times New Roman"/>
          <w:szCs w:val="24"/>
        </w:rPr>
        <w:t xml:space="preserve"> χώρα τροφίμων της Ευρωπαϊκής Ένωσης είναι η Ολλανδία. Ποιος; Η Ολλανδία, που σε έκταση είναι όση η Πελοπόννησος και δεύτερη στον πλανήτη. Αυτοί πρέπει να είναι οι στόχοι μας και προς τα εκεί θα πρέπει να κινηθούμε. </w:t>
      </w:r>
    </w:p>
    <w:p w14:paraId="4865B37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Στα θετικά του σχεδίου νόμου θα βάλω </w:t>
      </w:r>
      <w:r>
        <w:rPr>
          <w:rFonts w:eastAsia="Times New Roman" w:cs="Times New Roman"/>
          <w:szCs w:val="24"/>
        </w:rPr>
        <w:t xml:space="preserve">εγώ την ηλεκτρονική βάση δεδομένων για τις χορηγούμενες άδειες. Διευκολύνει τον έλεγχο και προωθεί τη διαφάνεια στη σχετική αγορά. </w:t>
      </w:r>
    </w:p>
    <w:p w14:paraId="4865B37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Τώρα, στο άρθρο 12 έχω την ερώτηση για το χρονοδιάγραμμα. Ποια είναι η πρόβλεψη έκδοσης της προβλεπόμενης απόφασης για τη συ</w:t>
      </w:r>
      <w:r>
        <w:rPr>
          <w:rFonts w:eastAsia="Times New Roman" w:cs="Times New Roman"/>
          <w:szCs w:val="24"/>
        </w:rPr>
        <w:t xml:space="preserve">γκρότηση τριμελών επιτροπών; Επίσης, για το άρθρο 12. Πότε θα βγει αυτή η απόφαση, ούτως ώστε οι λαϊκές αγορές να συνεχίσουν απρόσκοπτα τη λειτουργία τους και στο μεσοδιάστημα από το ένα καθεστώς στο άλλο; </w:t>
      </w:r>
    </w:p>
    <w:p w14:paraId="4865B37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Τώρα, υπάρχουν και κάποιες, θα έλεγα, αντιφατικές</w:t>
      </w:r>
      <w:r>
        <w:rPr>
          <w:rFonts w:eastAsia="Times New Roman" w:cs="Times New Roman"/>
          <w:szCs w:val="24"/>
        </w:rPr>
        <w:t xml:space="preserve"> φλυαρίες στο άρθρο 28. Αναφέρομαι στις επιτροπές λαϊκών αγορών. Υπάρχει μια σύγχυση αρμοδιοτήτων. Στο άρθρο 28 περίπτωση Η΄, «Αρμόδιες είναι οι επιτροπές των λαϊκών αγορών μετά από εισήγηση των αρμοδίων υπηρεσιών». Σε άλλη περίπτωση στο άρθρο 23 η περιφέρ</w:t>
      </w:r>
      <w:r>
        <w:rPr>
          <w:rFonts w:eastAsia="Times New Roman" w:cs="Times New Roman"/>
          <w:szCs w:val="24"/>
        </w:rPr>
        <w:t xml:space="preserve">εια δίνει την άδεια στον πλανόδιο πωλητή ή ο δήμος στον πωλητή στάσιμου εμπορίου. Επίσης, στο άρθρο 28 περίπτωση Κ΄, οι επιτροπές λαϊκών αγορών έχουν αρμοδιότητες μεταξύ άλλων για την έκδοση γνώμης για μεταβίβαση αδειών, ενώ, όπως σας είπα, στο ίδιο άρθρο </w:t>
      </w:r>
      <w:r>
        <w:rPr>
          <w:rFonts w:eastAsia="Times New Roman" w:cs="Times New Roman"/>
          <w:szCs w:val="24"/>
        </w:rPr>
        <w:t xml:space="preserve">σε μια περίπτωση λίγο πριν, αποφασίζουν οι ίδιες για τις μεταβιβάσεις αδειών χωρίς σύμφωνη γνώμη. Τι είναι αυτό το πράγμα; Μια αποφασίζει, μια δίνει γνώμη, μια αποφασίζει ο δήμος, αλλού η περιφέρεια. Αυτό δεν είναι ολίγον τι πολύπλοκο και μη σαφές; </w:t>
      </w:r>
    </w:p>
    <w:p w14:paraId="4865B37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Θα έρθ</w:t>
      </w:r>
      <w:r>
        <w:rPr>
          <w:rFonts w:eastAsia="Times New Roman" w:cs="Times New Roman"/>
          <w:szCs w:val="24"/>
        </w:rPr>
        <w:t>ω και στα επιμελητήρια. Λοιπόν, όντως υπήρχαν και υπάρχουν πολλά επιμελητήρια τα οποία είναι χρεοκοπημένα, όχι μόνο οικονομικώς, αλλά προφανώς και από περιεχόμενο εργασίας. Δεν μπορούν να ανταποκριθούν στον ρόλο τους. Εγώ βρίσκω θετικό ότι υπάρχει δυνατότη</w:t>
      </w:r>
      <w:r>
        <w:rPr>
          <w:rFonts w:eastAsia="Times New Roman" w:cs="Times New Roman"/>
          <w:szCs w:val="24"/>
        </w:rPr>
        <w:t xml:space="preserve">τα κατάργησης των επιμελητηρίων. Με προβληματίζει βεβαίως, ότι μόνο με υπουργική απόφαση μπορεί να γίνει αυτό. Στην ουσία βέβαια μιλάμε για το 2021 και μετά. Γιατί; Σε λίγο θα έχουμε τις εκλογές στα επιμελητήρια για την περίοδο </w:t>
      </w:r>
      <w:r>
        <w:rPr>
          <w:rFonts w:eastAsia="Times New Roman" w:cs="Times New Roman"/>
          <w:szCs w:val="24"/>
        </w:rPr>
        <w:t>΄</w:t>
      </w:r>
      <w:r>
        <w:rPr>
          <w:rFonts w:eastAsia="Times New Roman" w:cs="Times New Roman"/>
          <w:szCs w:val="24"/>
        </w:rPr>
        <w:t>18-</w:t>
      </w:r>
      <w:r>
        <w:rPr>
          <w:rFonts w:eastAsia="Times New Roman" w:cs="Times New Roman"/>
          <w:szCs w:val="24"/>
        </w:rPr>
        <w:t>΄</w:t>
      </w:r>
      <w:r>
        <w:rPr>
          <w:rFonts w:eastAsia="Times New Roman" w:cs="Times New Roman"/>
          <w:szCs w:val="24"/>
        </w:rPr>
        <w:t>21. Επομένως, αυτό καλύ</w:t>
      </w:r>
      <w:r>
        <w:rPr>
          <w:rFonts w:eastAsia="Times New Roman" w:cs="Times New Roman"/>
          <w:szCs w:val="24"/>
        </w:rPr>
        <w:t xml:space="preserve">πτεται. </w:t>
      </w:r>
    </w:p>
    <w:p w14:paraId="4865B37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σύσταση περιφερειακού επιμελητηριακού συμβουλίου στην έδρα κάθε περιφέρειας, βεβαίως με βρίσκει σύμφωνο.</w:t>
      </w:r>
    </w:p>
    <w:p w14:paraId="4865B37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τα ζητήματα εκλογικής διαδικασίας, πρέπει να παραμείνει σε ισχύ η προβλεπόμενη από τον προηγούμενο επιμελητηριακό νόμο απαγόρευση -να το</w:t>
      </w:r>
      <w:r>
        <w:rPr>
          <w:rFonts w:eastAsia="Times New Roman" w:cs="Times New Roman"/>
          <w:szCs w:val="24"/>
        </w:rPr>
        <w:t xml:space="preserve"> πούμε έτσι- συμμετοχής συνταξιούχων ως εκλόγιμων στις επιμελητηριακές εκλογές. </w:t>
      </w:r>
    </w:p>
    <w:p w14:paraId="4865B37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Κι έρχομαι στα άρθρα 101, 104 και στο 107 και 108, βέβαια διορθώσατε ευτυχώς το 108. </w:t>
      </w:r>
    </w:p>
    <w:p w14:paraId="4865B37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την ελληνική εταιρεία επενδύσεων και εξωτερικού εμπορίου, στο άρθρο 101, η συνέντευξη</w:t>
      </w:r>
      <w:r>
        <w:rPr>
          <w:rFonts w:eastAsia="Times New Roman" w:cs="Times New Roman"/>
          <w:szCs w:val="24"/>
        </w:rPr>
        <w:t xml:space="preserve"> εδώ μου φαίνεται πραγματικά περίεργη ως προς το ότι δεν προβλέπει ένσταση κατά της </w:t>
      </w:r>
      <w:r>
        <w:rPr>
          <w:rFonts w:eastAsia="Times New Roman" w:cs="Times New Roman"/>
          <w:szCs w:val="24"/>
        </w:rPr>
        <w:lastRenderedPageBreak/>
        <w:t xml:space="preserve">βαθμολογίας της συνέντευξης. Εγώ εισηγούμαι αρνητικά για το άρθρο 101, όπως επίσης και για το άρθρο 104 για τα θέματα του Συνηγόρου του Καταναλωτή. Μου φαίνεται εξαιρετικά </w:t>
      </w:r>
      <w:r>
        <w:rPr>
          <w:rFonts w:eastAsia="Times New Roman" w:cs="Times New Roman"/>
          <w:szCs w:val="24"/>
        </w:rPr>
        <w:t>μεγάλη η αύξηση των υπαλλήλων. Κι επειδή άκουσα και τον συνάδελφο, κ. Κωνσταντινόπουλο να θέτει κάποια ζητήματα, θα ήθελα απαντήσεις από εσάς κύριε Υπουργέ, για να τοποθετηθώ τελικά στο άρθρο 104. Αν όμως τα πράγματα είναι έτσι όπως τα διαβάζω, εμείς θα πο</w:t>
      </w:r>
      <w:r>
        <w:rPr>
          <w:rFonts w:eastAsia="Times New Roman" w:cs="Times New Roman"/>
          <w:szCs w:val="24"/>
        </w:rPr>
        <w:t xml:space="preserve">ύμε όχι. </w:t>
      </w:r>
    </w:p>
    <w:p w14:paraId="4865B37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άρθρο 108 που έλεγε ότι οι κανονιστικές πράξεις που ρυθμίζουν θέματα δημοσίων συμβάσεων, δηλαδή υπουργικές αποφάσεις, εγκύκλιοι κ.λπ., θα απαιτούσαν μόνο την απλή κι όχι τη σύμφωνη γνώμη της ενιαίας ανεξάρτητης αρχής δημοσίων συμβάσεων, ήταν λ</w:t>
      </w:r>
      <w:r>
        <w:rPr>
          <w:rFonts w:eastAsia="Times New Roman" w:cs="Times New Roman"/>
          <w:szCs w:val="24"/>
        </w:rPr>
        <w:t xml:space="preserve">άθος. Ευτυχώς, το διορθώσατε. </w:t>
      </w:r>
    </w:p>
    <w:p w14:paraId="4865B380" w14:textId="77777777" w:rsidR="00666AE2" w:rsidRDefault="00896D7E">
      <w:pPr>
        <w:spacing w:after="0" w:line="600" w:lineRule="auto"/>
        <w:ind w:firstLine="720"/>
        <w:jc w:val="both"/>
        <w:rPr>
          <w:rFonts w:eastAsia="Times New Roman"/>
          <w:szCs w:val="24"/>
        </w:rPr>
      </w:pPr>
      <w:r>
        <w:rPr>
          <w:rFonts w:eastAsia="Times New Roman"/>
          <w:szCs w:val="24"/>
        </w:rPr>
        <w:t xml:space="preserve">Σας το είχα επισημάνει πρώτος, νομίζω, από τις </w:t>
      </w:r>
      <w:r>
        <w:rPr>
          <w:rFonts w:eastAsia="Times New Roman"/>
          <w:szCs w:val="24"/>
        </w:rPr>
        <w:t>ε</w:t>
      </w:r>
      <w:r>
        <w:rPr>
          <w:rFonts w:eastAsia="Times New Roman"/>
          <w:szCs w:val="24"/>
        </w:rPr>
        <w:t xml:space="preserve">πιτροπές και σας είχα πει να το αλλάξετε. </w:t>
      </w:r>
    </w:p>
    <w:p w14:paraId="4865B381" w14:textId="77777777" w:rsidR="00666AE2" w:rsidRDefault="00896D7E">
      <w:pPr>
        <w:spacing w:after="0" w:line="600" w:lineRule="auto"/>
        <w:ind w:firstLine="720"/>
        <w:jc w:val="both"/>
        <w:rPr>
          <w:rFonts w:eastAsia="Times New Roman"/>
          <w:szCs w:val="24"/>
        </w:rPr>
      </w:pPr>
      <w:r>
        <w:rPr>
          <w:rFonts w:eastAsia="Times New Roman"/>
          <w:szCs w:val="24"/>
        </w:rPr>
        <w:t>Έρχομαι τώρα σε ένα ειδικότερο θέμα, που, όμως, μας γεννάει και πολιτικές συζητήσεις, στο άρθρο 57 για τις ποινικές κυρώσεις. Όποιος β</w:t>
      </w:r>
      <w:r>
        <w:rPr>
          <w:rFonts w:eastAsia="Times New Roman"/>
          <w:szCs w:val="24"/>
        </w:rPr>
        <w:t xml:space="preserve">εβαιώνει, για παράδειγμα, ότι τα προϊόντα, ενώ δεν είναι δικής του παραγωγής, δεν είναι δικά του, έχει το χρηματικό πρόστιμο και ποινή φυλάκισης έως ένα έτος. </w:t>
      </w:r>
    </w:p>
    <w:p w14:paraId="4865B382" w14:textId="77777777" w:rsidR="00666AE2" w:rsidRDefault="00896D7E">
      <w:pPr>
        <w:spacing w:after="0" w:line="600" w:lineRule="auto"/>
        <w:ind w:firstLine="720"/>
        <w:jc w:val="both"/>
        <w:rPr>
          <w:rFonts w:eastAsia="Times New Roman"/>
          <w:szCs w:val="24"/>
        </w:rPr>
      </w:pPr>
      <w:r>
        <w:rPr>
          <w:rFonts w:eastAsia="Times New Roman"/>
          <w:szCs w:val="24"/>
        </w:rPr>
        <w:lastRenderedPageBreak/>
        <w:t>Εδώ ξέρετε, αγαπητέ Υπουργέ, τι θα σας έλεγα; Την ξέρετε την ελληνική παροιμία, ότι «είστε ακριβ</w:t>
      </w:r>
      <w:r>
        <w:rPr>
          <w:rFonts w:eastAsia="Times New Roman"/>
          <w:szCs w:val="24"/>
        </w:rPr>
        <w:t xml:space="preserve">οί στα πίτουρα και φτηνοί στο αλεύρι»; Ένα χρόνο φυλάκισης σε κάποιον που είναι στην υπαίθρια αγορά και λέει ότι «ναι, αυτά τα φασόλια είναι δικής μου παραγωγής», ενώ δεν είναι. Και την ίδια στιγμή ο νόμος Παρασκευόπουλου άνοιξε τις πόρτες του σε σκληρούς </w:t>
      </w:r>
      <w:r>
        <w:rPr>
          <w:rFonts w:eastAsia="Times New Roman"/>
          <w:szCs w:val="24"/>
        </w:rPr>
        <w:t xml:space="preserve">εγκληματίες, που είχαν κάνει ανθρωποκτονίες, βιασμούς, παιδοφιλίες, όλα τα κακά του κόσμου. Και τους ανοίξατε την πόρτα να βγαίνουν έξω με πολύ μικρή διάρκεια χρόνου κράτησης και φυλάκισης. </w:t>
      </w:r>
    </w:p>
    <w:p w14:paraId="4865B383" w14:textId="77777777" w:rsidR="00666AE2" w:rsidRDefault="00896D7E">
      <w:pPr>
        <w:spacing w:after="0" w:line="600" w:lineRule="auto"/>
        <w:ind w:firstLine="720"/>
        <w:jc w:val="both"/>
        <w:rPr>
          <w:rFonts w:eastAsia="Times New Roman"/>
          <w:szCs w:val="24"/>
        </w:rPr>
      </w:pPr>
      <w:r>
        <w:rPr>
          <w:rFonts w:eastAsia="Times New Roman"/>
          <w:szCs w:val="24"/>
        </w:rPr>
        <w:t>Εγώ, λοιπόν, σας λέω ότι ο νόμος Παρασκευόπουλου και η αλλαγή του</w:t>
      </w:r>
      <w:r>
        <w:rPr>
          <w:rFonts w:eastAsia="Times New Roman"/>
          <w:szCs w:val="24"/>
        </w:rPr>
        <w:t xml:space="preserve"> νόμου Παρασκευόπουλου θα έπρεπε να είναι μία από τις άμεσες προτεραιότητες του Κοινοβουλίου και θα είναι μία από τις λίγες περιπτώσεις όπου η νομοθέτηση με τροπολογίες επιβάλλεται. </w:t>
      </w:r>
    </w:p>
    <w:p w14:paraId="4865B384" w14:textId="77777777" w:rsidR="00666AE2" w:rsidRDefault="00896D7E">
      <w:pPr>
        <w:spacing w:after="0" w:line="600" w:lineRule="auto"/>
        <w:ind w:firstLine="720"/>
        <w:jc w:val="both"/>
        <w:rPr>
          <w:rFonts w:eastAsia="Times New Roman"/>
          <w:szCs w:val="24"/>
        </w:rPr>
      </w:pPr>
      <w:r>
        <w:rPr>
          <w:rFonts w:eastAsia="Times New Roman"/>
          <w:szCs w:val="24"/>
        </w:rPr>
        <w:t xml:space="preserve">Θα σας μιλήσω για μία τροπολογία του Υπουργείου Υγείας που </w:t>
      </w:r>
      <w:proofErr w:type="spellStart"/>
      <w:r>
        <w:rPr>
          <w:rFonts w:eastAsia="Times New Roman"/>
          <w:szCs w:val="24"/>
        </w:rPr>
        <w:t>απεσύρθη</w:t>
      </w:r>
      <w:proofErr w:type="spellEnd"/>
      <w:r>
        <w:rPr>
          <w:rFonts w:eastAsia="Times New Roman"/>
          <w:szCs w:val="24"/>
        </w:rPr>
        <w:t>, η οπ</w:t>
      </w:r>
      <w:r>
        <w:rPr>
          <w:rFonts w:eastAsia="Times New Roman"/>
          <w:szCs w:val="24"/>
        </w:rPr>
        <w:t xml:space="preserve">οία, όμως, είναι ενδεικτική των αγκυλώσεων μέσα στις οποίες κινείται κυρίως το πολιτικό σύστημα και δεν αφήνει την κοινωνία να δράσει ελεύθερα. </w:t>
      </w:r>
    </w:p>
    <w:p w14:paraId="4865B385" w14:textId="77777777" w:rsidR="00666AE2" w:rsidRDefault="00896D7E">
      <w:pPr>
        <w:spacing w:after="0" w:line="600" w:lineRule="auto"/>
        <w:ind w:firstLine="720"/>
        <w:jc w:val="both"/>
        <w:rPr>
          <w:rFonts w:eastAsia="Times New Roman"/>
          <w:szCs w:val="24"/>
        </w:rPr>
      </w:pPr>
      <w:r>
        <w:rPr>
          <w:rFonts w:eastAsia="Times New Roman"/>
          <w:szCs w:val="24"/>
        </w:rPr>
        <w:t>Έφερε μία τροπολογία το Υπουργείο Υγείας, την οποία, δυστυχώς, απέσυρε, με γενικό αριθμό 1305 και ειδικό 16, πο</w:t>
      </w:r>
      <w:r>
        <w:rPr>
          <w:rFonts w:eastAsia="Times New Roman"/>
          <w:szCs w:val="24"/>
        </w:rPr>
        <w:t xml:space="preserve">υ </w:t>
      </w:r>
      <w:r>
        <w:rPr>
          <w:rFonts w:eastAsia="Times New Roman"/>
          <w:szCs w:val="24"/>
        </w:rPr>
        <w:lastRenderedPageBreak/>
        <w:t xml:space="preserve">καταργούσε τους γεωγραφικούς περιορισμούς μεταξύ των οδοντιατρείων και των εργαστηρίων φυσικοθεραπείας. </w:t>
      </w:r>
    </w:p>
    <w:p w14:paraId="4865B386" w14:textId="77777777" w:rsidR="00666AE2" w:rsidRDefault="00896D7E">
      <w:pPr>
        <w:spacing w:after="0" w:line="600" w:lineRule="auto"/>
        <w:ind w:firstLine="720"/>
        <w:jc w:val="both"/>
        <w:rPr>
          <w:rFonts w:eastAsia="Times New Roman"/>
          <w:szCs w:val="24"/>
        </w:rPr>
      </w:pPr>
      <w:r>
        <w:rPr>
          <w:rFonts w:eastAsia="Times New Roman"/>
          <w:szCs w:val="24"/>
        </w:rPr>
        <w:t>Σας θυμίζω, λοιπόν, ότι τέτοιοι περιορισμοί γεωγραφικοί δεν υπάρχουν πια για τους γιατρούς. Γιατί κρατάτε γεωγραφικούς περιορισμούς, γιατί κρατάτε κλ</w:t>
      </w:r>
      <w:r>
        <w:rPr>
          <w:rFonts w:eastAsia="Times New Roman"/>
          <w:szCs w:val="24"/>
        </w:rPr>
        <w:t xml:space="preserve">ειστό και προστατευμένο, συντεχνιακά όμως, το επάγγελμα του οδοντιάτρου; </w:t>
      </w:r>
    </w:p>
    <w:p w14:paraId="4865B387" w14:textId="77777777" w:rsidR="00666AE2" w:rsidRDefault="00896D7E">
      <w:pPr>
        <w:spacing w:after="0" w:line="600" w:lineRule="auto"/>
        <w:ind w:firstLine="720"/>
        <w:jc w:val="both"/>
        <w:rPr>
          <w:rFonts w:eastAsia="Times New Roman"/>
          <w:szCs w:val="24"/>
        </w:rPr>
      </w:pPr>
      <w:r>
        <w:rPr>
          <w:rFonts w:eastAsia="Times New Roman"/>
          <w:szCs w:val="24"/>
        </w:rPr>
        <w:t xml:space="preserve">Την απέσυρε η Κυβέρνηση. Πάει να κάνει ένα καλό και κάνει ενάμισι βήμα πίσω. Δεν γίνεται έτσι. </w:t>
      </w:r>
    </w:p>
    <w:p w14:paraId="4865B388" w14:textId="77777777" w:rsidR="00666AE2" w:rsidRDefault="00896D7E">
      <w:pPr>
        <w:spacing w:after="0" w:line="600" w:lineRule="auto"/>
        <w:ind w:firstLine="720"/>
        <w:jc w:val="both"/>
        <w:rPr>
          <w:rFonts w:eastAsia="Times New Roman"/>
          <w:szCs w:val="24"/>
        </w:rPr>
      </w:pPr>
      <w:r>
        <w:rPr>
          <w:rFonts w:eastAsia="Times New Roman"/>
          <w:szCs w:val="24"/>
        </w:rPr>
        <w:t>Εμείς λέμε ότι πρέπει να αίρονται όλα τα εμπόδια για την ελεύθερη άσκηση του οποιαδήπο</w:t>
      </w:r>
      <w:r>
        <w:rPr>
          <w:rFonts w:eastAsia="Times New Roman"/>
          <w:szCs w:val="24"/>
        </w:rPr>
        <w:t xml:space="preserve">τε επαγγέλματος, βεβαίως, με κανόνες νομιμότητας, αλλά επιτέλους όχι με </w:t>
      </w:r>
      <w:proofErr w:type="spellStart"/>
      <w:r>
        <w:rPr>
          <w:rFonts w:eastAsia="Times New Roman"/>
          <w:szCs w:val="24"/>
        </w:rPr>
        <w:t>συντεχνιασμό</w:t>
      </w:r>
      <w:proofErr w:type="spellEnd"/>
      <w:r>
        <w:rPr>
          <w:rFonts w:eastAsia="Times New Roman"/>
          <w:szCs w:val="24"/>
        </w:rPr>
        <w:t xml:space="preserve">. </w:t>
      </w:r>
    </w:p>
    <w:p w14:paraId="4865B389" w14:textId="77777777" w:rsidR="00666AE2" w:rsidRDefault="00896D7E">
      <w:pPr>
        <w:spacing w:after="0" w:line="600" w:lineRule="auto"/>
        <w:ind w:firstLine="720"/>
        <w:jc w:val="both"/>
        <w:rPr>
          <w:rFonts w:eastAsia="Times New Roman"/>
          <w:szCs w:val="24"/>
        </w:rPr>
      </w:pPr>
      <w:r>
        <w:rPr>
          <w:rFonts w:eastAsia="Times New Roman"/>
          <w:szCs w:val="24"/>
        </w:rPr>
        <w:t xml:space="preserve">Εμείς, όπως σας είπα, θα ψηφίσουμε θετικά στο νομοσχέδιο. Σε επιμέρους, όπως ακούσατε, θα είμαστε αρνητικοί και θα περιμένουμε τις διευκρινήσεις σας για κάποια άλλα ζητήματα. </w:t>
      </w:r>
    </w:p>
    <w:p w14:paraId="4865B38A" w14:textId="77777777" w:rsidR="00666AE2" w:rsidRDefault="00896D7E">
      <w:pPr>
        <w:spacing w:after="0" w:line="600" w:lineRule="auto"/>
        <w:ind w:firstLine="720"/>
        <w:jc w:val="both"/>
        <w:rPr>
          <w:rFonts w:eastAsia="Times New Roman"/>
          <w:szCs w:val="24"/>
        </w:rPr>
      </w:pPr>
      <w:r>
        <w:rPr>
          <w:rFonts w:eastAsia="Times New Roman"/>
          <w:szCs w:val="24"/>
        </w:rPr>
        <w:t>Θα ήθελα να μας πείτε αν θα κάνετε δεκτή την τροπολογία του κ. Λαζαρίδη. Έχει εν</w:t>
      </w:r>
      <w:r>
        <w:rPr>
          <w:rFonts w:eastAsia="Times New Roman"/>
          <w:szCs w:val="24"/>
        </w:rPr>
        <w:t xml:space="preserve">διαφέρον, διότι περιμένω να δω. Ο κ. Λαζαρίδης την είχε επαναφέρει αυτή την τροπολογία, την είχαμε υπερψηφίσει και εμείς, γιατί την είχαμε βρει θετική. Απεδείχθη ότι </w:t>
      </w:r>
      <w:r>
        <w:rPr>
          <w:rFonts w:eastAsia="Times New Roman"/>
          <w:szCs w:val="24"/>
        </w:rPr>
        <w:lastRenderedPageBreak/>
        <w:t>ήταν λίγη και δεν κάλυψε το πρόβλημα. Θα ήθελα να δω αν υπάρχει όντως μία συνεννόηση μεταξ</w:t>
      </w:r>
      <w:r>
        <w:rPr>
          <w:rFonts w:eastAsia="Times New Roman"/>
          <w:szCs w:val="24"/>
        </w:rPr>
        <w:t xml:space="preserve">ύ των κυβερνητικών εταίρων για θέματα που, προφανώς, απασχολούν τον έναν από τους δύο. </w:t>
      </w:r>
    </w:p>
    <w:p w14:paraId="4865B38B" w14:textId="77777777" w:rsidR="00666AE2" w:rsidRDefault="00896D7E">
      <w:pPr>
        <w:spacing w:after="0" w:line="600" w:lineRule="auto"/>
        <w:ind w:firstLine="720"/>
        <w:jc w:val="both"/>
        <w:rPr>
          <w:rFonts w:eastAsia="Times New Roman"/>
          <w:szCs w:val="24"/>
        </w:rPr>
      </w:pPr>
      <w:r>
        <w:rPr>
          <w:rFonts w:eastAsia="Times New Roman"/>
          <w:szCs w:val="24"/>
        </w:rPr>
        <w:t>Όσον αφορά τις υπόλοιπες τροπολογίες, θα σας πω από τώρα για τον Οργανισμό Βιομηχανικής Ιδιοκτησίας ότι λέμε «όχι». Ο Οργανισμός Βιομηχανικής Ιδιοκτησίας έχει ένα αμαρτ</w:t>
      </w:r>
      <w:r>
        <w:rPr>
          <w:rFonts w:eastAsia="Times New Roman"/>
          <w:szCs w:val="24"/>
        </w:rPr>
        <w:t xml:space="preserve">ωλό παρελθόν. Το είχα αποκαλύψει στις Επιτροπές Παραγωγής και Εμπορίου τότε, με Υπουργό τον κ. Σταθάκη, για το ότι δεν έμπαιναν στο ενιαίο μισθολόγιο, ενώ υπήρχε η δέσμευση, ενώ υπήρχε ο νόμος. </w:t>
      </w:r>
    </w:p>
    <w:p w14:paraId="4865B38C" w14:textId="77777777" w:rsidR="00666AE2" w:rsidRDefault="00896D7E">
      <w:pPr>
        <w:spacing w:after="0" w:line="600" w:lineRule="auto"/>
        <w:ind w:firstLine="720"/>
        <w:jc w:val="both"/>
        <w:rPr>
          <w:rFonts w:eastAsia="Times New Roman"/>
          <w:szCs w:val="24"/>
        </w:rPr>
      </w:pPr>
      <w:r>
        <w:rPr>
          <w:rFonts w:eastAsia="Times New Roman"/>
          <w:szCs w:val="24"/>
        </w:rPr>
        <w:t>Είχα αποκαλύψει για διάφορα προνόμια που υπήρχαν, όπως, για π</w:t>
      </w:r>
      <w:r>
        <w:rPr>
          <w:rFonts w:eastAsia="Times New Roman"/>
          <w:szCs w:val="24"/>
        </w:rPr>
        <w:t xml:space="preserve">αράδειγμα, επίδομα καφενείου, επίδομα έγκαιρης προσέλευσης. Δεν ήταν στο Νευροκόπι, τα γραφεία του είναι στο Μαρούσι. </w:t>
      </w:r>
    </w:p>
    <w:p w14:paraId="4865B38D" w14:textId="77777777" w:rsidR="00666AE2" w:rsidRDefault="00896D7E">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εμείς είμαστε εξαιρετικά καχύποπτοι με ρυθμίσεις γύρω από αυτόν </w:t>
      </w:r>
      <w:r>
        <w:rPr>
          <w:rFonts w:eastAsia="Times New Roman"/>
          <w:szCs w:val="24"/>
        </w:rPr>
        <w:t>ο</w:t>
      </w:r>
      <w:r>
        <w:rPr>
          <w:rFonts w:eastAsia="Times New Roman"/>
          <w:szCs w:val="24"/>
        </w:rPr>
        <w:t>ργανισμό. Ωστόσο, θα ακούσω τις απαντήσεις σας, γιατ</w:t>
      </w:r>
      <w:r>
        <w:rPr>
          <w:rFonts w:eastAsia="Times New Roman"/>
          <w:szCs w:val="24"/>
        </w:rPr>
        <w:t xml:space="preserve">ί είμαστε καλόπιστοι και αν δούμε ότι υπάρχουν ουσιαστικές απαντήσεις, θα σας επανακαθορίσουμε, αν χρειαστεί, την ψήφο σε αυτή την τροπολογία. </w:t>
      </w:r>
    </w:p>
    <w:p w14:paraId="4865B38E" w14:textId="77777777" w:rsidR="00666AE2" w:rsidRDefault="00896D7E">
      <w:pPr>
        <w:spacing w:after="0" w:line="600" w:lineRule="auto"/>
        <w:ind w:firstLine="720"/>
        <w:jc w:val="both"/>
        <w:rPr>
          <w:rFonts w:eastAsia="Times New Roman"/>
          <w:szCs w:val="24"/>
        </w:rPr>
      </w:pPr>
      <w:r>
        <w:rPr>
          <w:rFonts w:eastAsia="Times New Roman"/>
          <w:szCs w:val="24"/>
        </w:rPr>
        <w:t xml:space="preserve">Ευχαριστώ πολύ. </w:t>
      </w:r>
    </w:p>
    <w:p w14:paraId="4865B38F"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Πριν δώσω τον λόγο στον κύριο Υπουργό, θα αναγνώσω τους πρώτου</w:t>
      </w:r>
      <w:r>
        <w:rPr>
          <w:rFonts w:eastAsia="Times New Roman"/>
          <w:szCs w:val="24"/>
        </w:rPr>
        <w:t xml:space="preserve">ς πέντε συναδέλφους-ομιλητές που έχουν γραφτεί και είναι εναλλάξ: Ο κ. </w:t>
      </w:r>
      <w:proofErr w:type="spellStart"/>
      <w:r>
        <w:rPr>
          <w:rFonts w:eastAsia="Times New Roman"/>
          <w:szCs w:val="24"/>
        </w:rPr>
        <w:t>Μιχελογιαννάκης</w:t>
      </w:r>
      <w:proofErr w:type="spellEnd"/>
      <w:r>
        <w:rPr>
          <w:rFonts w:eastAsia="Times New Roman"/>
          <w:szCs w:val="24"/>
        </w:rPr>
        <w:t xml:space="preserve">, ο κ. Άδωνις Γεωργιάδης, ο κ. Γρέγος, ο κ. </w:t>
      </w:r>
      <w:proofErr w:type="spellStart"/>
      <w:r>
        <w:rPr>
          <w:rFonts w:eastAsia="Times New Roman"/>
          <w:szCs w:val="24"/>
        </w:rPr>
        <w:t>Κατσιαντώνης</w:t>
      </w:r>
      <w:proofErr w:type="spellEnd"/>
      <w:r>
        <w:rPr>
          <w:rFonts w:eastAsia="Times New Roman"/>
          <w:szCs w:val="24"/>
        </w:rPr>
        <w:t xml:space="preserve"> και ο κ. Καρράς. Μετά θα πάμε με τη σειρά πάλι. </w:t>
      </w:r>
    </w:p>
    <w:p w14:paraId="4865B390" w14:textId="77777777" w:rsidR="00666AE2" w:rsidRDefault="00896D7E">
      <w:pPr>
        <w:spacing w:after="0" w:line="600" w:lineRule="auto"/>
        <w:ind w:firstLine="720"/>
        <w:jc w:val="both"/>
        <w:rPr>
          <w:rFonts w:eastAsia="Times New Roman"/>
          <w:szCs w:val="24"/>
        </w:rPr>
      </w:pPr>
      <w:r>
        <w:rPr>
          <w:rFonts w:eastAsia="Times New Roman"/>
          <w:szCs w:val="24"/>
        </w:rPr>
        <w:t>Βεβαίως, θα μιλήσουν και οι Κοινοβουλευτικοί Εκπρόσωποι. Κάθε τρ</w:t>
      </w:r>
      <w:r>
        <w:rPr>
          <w:rFonts w:eastAsia="Times New Roman"/>
          <w:szCs w:val="24"/>
        </w:rPr>
        <w:t xml:space="preserve">εις ομιλητές θα μιλάει και ένας Κοινοβουλευτικός Εκπρόσωπος. </w:t>
      </w:r>
    </w:p>
    <w:p w14:paraId="4865B391" w14:textId="77777777" w:rsidR="00666AE2" w:rsidRDefault="00896D7E">
      <w:pPr>
        <w:spacing w:after="0" w:line="600" w:lineRule="auto"/>
        <w:ind w:firstLine="720"/>
        <w:jc w:val="both"/>
        <w:rPr>
          <w:rFonts w:eastAsia="Times New Roman"/>
          <w:szCs w:val="24"/>
        </w:rPr>
      </w:pPr>
      <w:r>
        <w:rPr>
          <w:rFonts w:eastAsia="Times New Roman"/>
          <w:szCs w:val="24"/>
        </w:rPr>
        <w:t>Κύριε Υπουργέ, έχετε είκοσι πέντε λεπτά, έναντι των δεκαοκτώ, για να απαντήσετε, εφόσον το θέλετε και για να πείτε ποιες τροπολογίες κάνετε δεκτές. Δεν εννοώ τις υπουργικές. Εννοώ τις βουλευτικέ</w:t>
      </w:r>
      <w:r>
        <w:rPr>
          <w:rFonts w:eastAsia="Times New Roman"/>
          <w:szCs w:val="24"/>
        </w:rPr>
        <w:t xml:space="preserve">ς. </w:t>
      </w:r>
    </w:p>
    <w:p w14:paraId="4865B392" w14:textId="77777777" w:rsidR="00666AE2" w:rsidRDefault="00896D7E">
      <w:pPr>
        <w:spacing w:after="0" w:line="600" w:lineRule="auto"/>
        <w:ind w:firstLine="720"/>
        <w:jc w:val="both"/>
        <w:rPr>
          <w:rFonts w:eastAsia="Times New Roman"/>
          <w:szCs w:val="24"/>
        </w:rPr>
      </w:pPr>
      <w:r>
        <w:rPr>
          <w:rFonts w:eastAsia="Times New Roman"/>
          <w:b/>
          <w:szCs w:val="24"/>
        </w:rPr>
        <w:t xml:space="preserve">ΔΗΜΟΣ ΠΑΠΑΔΗΜΗΤΡΙΟΥ (Υπουργός Οικονομίας και Ανάπτυξης): </w:t>
      </w:r>
      <w:r>
        <w:rPr>
          <w:rFonts w:eastAsia="Times New Roman"/>
          <w:szCs w:val="24"/>
        </w:rPr>
        <w:t xml:space="preserve">Ευχαριστώ, κύριε Πρόεδρε. </w:t>
      </w:r>
    </w:p>
    <w:p w14:paraId="4865B393" w14:textId="77777777" w:rsidR="00666AE2" w:rsidRDefault="00896D7E">
      <w:pPr>
        <w:spacing w:after="0" w:line="600" w:lineRule="auto"/>
        <w:ind w:firstLine="720"/>
        <w:jc w:val="both"/>
        <w:rPr>
          <w:rFonts w:eastAsia="Times New Roman"/>
          <w:szCs w:val="24"/>
        </w:rPr>
      </w:pPr>
      <w:r>
        <w:rPr>
          <w:rFonts w:eastAsia="Times New Roman"/>
          <w:szCs w:val="24"/>
        </w:rPr>
        <w:t xml:space="preserve">Κυρίες και κύριοι Βουλευτές, το παρόν σχέδιο νόμου αποτελεί μία ολοκληρωμένη πρόταση ρύθμισης του υπαίθριου εμπορίου και του επιμελητηριακού θεσμού. </w:t>
      </w:r>
    </w:p>
    <w:p w14:paraId="4865B394" w14:textId="77777777" w:rsidR="00666AE2" w:rsidRDefault="00896D7E">
      <w:pPr>
        <w:spacing w:after="0" w:line="600" w:lineRule="auto"/>
        <w:ind w:firstLine="720"/>
        <w:jc w:val="both"/>
        <w:rPr>
          <w:rFonts w:eastAsia="Times New Roman"/>
          <w:szCs w:val="24"/>
        </w:rPr>
      </w:pPr>
      <w:r>
        <w:rPr>
          <w:rFonts w:eastAsia="Times New Roman"/>
          <w:szCs w:val="24"/>
        </w:rPr>
        <w:t xml:space="preserve">Σε αντίθεση με το </w:t>
      </w:r>
      <w:r>
        <w:rPr>
          <w:rFonts w:eastAsia="Times New Roman"/>
          <w:szCs w:val="24"/>
        </w:rPr>
        <w:t xml:space="preserve">πρόσφατο παρελθόν, το παρόν νομοσχέδιο προέκυψε μετά από διαβούλευση, διάρκειας δύο ετών, με το σύνολο των εμπλεκόμενων φορέων. Το αποτέλεσμα αυτής της </w:t>
      </w:r>
      <w:r>
        <w:rPr>
          <w:rFonts w:eastAsia="Times New Roman"/>
          <w:szCs w:val="24"/>
        </w:rPr>
        <w:lastRenderedPageBreak/>
        <w:t>διαβούλευσης είναι μία σειρά διατάξεων, οι οποίες εκσυγχρονίζουν και κωδικοποιούν το θεσμικό πλαίσιο οργ</w:t>
      </w:r>
      <w:r>
        <w:rPr>
          <w:rFonts w:eastAsia="Times New Roman"/>
          <w:szCs w:val="24"/>
        </w:rPr>
        <w:t>άνωσης και λειτουργίας, αφ</w:t>
      </w:r>
      <w:r>
        <w:rPr>
          <w:rFonts w:eastAsia="Times New Roman"/>
          <w:szCs w:val="24"/>
        </w:rPr>
        <w:t xml:space="preserve">’ </w:t>
      </w:r>
      <w:r>
        <w:rPr>
          <w:rFonts w:eastAsia="Times New Roman"/>
          <w:szCs w:val="24"/>
        </w:rPr>
        <w:t>ενός του υπαίθριου εμπορίου συνολικά, αφ</w:t>
      </w:r>
      <w:r>
        <w:rPr>
          <w:rFonts w:eastAsia="Times New Roman"/>
          <w:szCs w:val="24"/>
        </w:rPr>
        <w:t xml:space="preserve">’ </w:t>
      </w:r>
      <w:r>
        <w:rPr>
          <w:rFonts w:eastAsia="Times New Roman"/>
          <w:szCs w:val="24"/>
        </w:rPr>
        <w:t xml:space="preserve">ετέρου των εμπορικών, βιομηχανικών, βιοτεχνικών και επαγγελματικών επιμελητηρίων της χώρας. </w:t>
      </w:r>
    </w:p>
    <w:p w14:paraId="4865B395" w14:textId="77777777" w:rsidR="00666AE2" w:rsidRDefault="00896D7E">
      <w:pPr>
        <w:spacing w:after="0" w:line="600" w:lineRule="auto"/>
        <w:ind w:firstLine="720"/>
        <w:jc w:val="both"/>
        <w:rPr>
          <w:rFonts w:eastAsia="Times New Roman"/>
          <w:szCs w:val="24"/>
        </w:rPr>
      </w:pPr>
      <w:r>
        <w:rPr>
          <w:rFonts w:eastAsia="Times New Roman"/>
          <w:szCs w:val="24"/>
        </w:rPr>
        <w:t xml:space="preserve">Με το </w:t>
      </w:r>
      <w:r>
        <w:rPr>
          <w:rFonts w:eastAsia="Times New Roman"/>
          <w:szCs w:val="24"/>
        </w:rPr>
        <w:t>Μ</w:t>
      </w:r>
      <w:r>
        <w:rPr>
          <w:rFonts w:eastAsia="Times New Roman"/>
          <w:szCs w:val="24"/>
        </w:rPr>
        <w:t xml:space="preserve">έρος </w:t>
      </w:r>
      <w:r>
        <w:rPr>
          <w:rFonts w:eastAsia="Times New Roman"/>
          <w:szCs w:val="24"/>
        </w:rPr>
        <w:t xml:space="preserve">Α΄ </w:t>
      </w:r>
      <w:r>
        <w:rPr>
          <w:rFonts w:eastAsia="Times New Roman"/>
          <w:szCs w:val="24"/>
        </w:rPr>
        <w:t>του σχεδίου νόμου καθαρίζονται οι όροι και προϋποθέσεις λειτουργίας συγκεκριμένων υπαίθριων εμπορικών δραστηριοτήτων. Το υπαίθριο εμπόριο πρέπει να είναι ένας σταθερός πυλώνας ανάπτυξης της σύγχρονης οικονομίας. Δίνεται έτσι η ευκαιρία σε σημαντικό τμήμα τ</w:t>
      </w:r>
      <w:r>
        <w:rPr>
          <w:rFonts w:eastAsia="Times New Roman"/>
          <w:szCs w:val="24"/>
        </w:rPr>
        <w:t xml:space="preserve">ου πληθυσμού, με έμφαση τις ειδικές ομάδες, να καταστεί οικονομικά ενεργό, μέσω των υπαίθριων εμπορικών δραστηριοτήτων.  </w:t>
      </w:r>
    </w:p>
    <w:p w14:paraId="4865B396" w14:textId="77777777" w:rsidR="00666AE2" w:rsidRDefault="00896D7E">
      <w:pPr>
        <w:spacing w:after="0" w:line="600" w:lineRule="auto"/>
        <w:ind w:firstLine="720"/>
        <w:jc w:val="both"/>
        <w:rPr>
          <w:rFonts w:eastAsia="Times New Roman"/>
          <w:szCs w:val="24"/>
        </w:rPr>
      </w:pPr>
      <w:r>
        <w:rPr>
          <w:rFonts w:eastAsia="Times New Roman"/>
          <w:szCs w:val="24"/>
        </w:rPr>
        <w:t xml:space="preserve">Η βασική επιδίωξη του νομοσχεδίου είναι η απλοποίηση και ο </w:t>
      </w:r>
      <w:proofErr w:type="spellStart"/>
      <w:r>
        <w:rPr>
          <w:rFonts w:eastAsia="Times New Roman"/>
          <w:szCs w:val="24"/>
        </w:rPr>
        <w:t>εξορθολογισμός</w:t>
      </w:r>
      <w:proofErr w:type="spellEnd"/>
      <w:r>
        <w:rPr>
          <w:rFonts w:eastAsia="Times New Roman"/>
          <w:szCs w:val="24"/>
        </w:rPr>
        <w:t xml:space="preserve"> των διαδικασιών έκδοσης και ανανέωσης αδειών. Ενισχύεται η ι</w:t>
      </w:r>
      <w:r>
        <w:rPr>
          <w:rFonts w:eastAsia="Times New Roman"/>
          <w:szCs w:val="24"/>
        </w:rPr>
        <w:t>σονομία και διασαφηνίζονται ζητήματα της αρμοδιότητας των οργάνων της διοίκησης, όσον αφορά τη ρύθμιση, την εποπτεία και των έλεγχο των δράσεων του υπαίθριου εμπορίου, με στόχο την ασφάλεια δικαίου και την εμπέδωση της εμπιστοσύνης προς τη διοίκηση.</w:t>
      </w:r>
    </w:p>
    <w:p w14:paraId="4865B397" w14:textId="77777777" w:rsidR="00666AE2" w:rsidRDefault="00896D7E">
      <w:pPr>
        <w:spacing w:after="0" w:line="600" w:lineRule="auto"/>
        <w:ind w:firstLine="720"/>
        <w:jc w:val="both"/>
        <w:rPr>
          <w:rFonts w:eastAsia="Times New Roman"/>
          <w:szCs w:val="24"/>
        </w:rPr>
      </w:pPr>
      <w:r>
        <w:rPr>
          <w:rFonts w:eastAsia="Times New Roman"/>
          <w:szCs w:val="24"/>
        </w:rPr>
        <w:lastRenderedPageBreak/>
        <w:t>Το νομ</w:t>
      </w:r>
      <w:r>
        <w:rPr>
          <w:rFonts w:eastAsia="Times New Roman"/>
          <w:szCs w:val="24"/>
        </w:rPr>
        <w:t xml:space="preserve">οσχέδιο παρέχει στον παραγωγό τη δυνατότητα να δραστηριοποιείται είτε σε οργανωμένη αγορά υπαίθριου εμπορίου, είτε ατομικά είτε μέσω της συμμετοχής του σε συνεργατικά σχήματα. </w:t>
      </w:r>
    </w:p>
    <w:p w14:paraId="4865B398" w14:textId="77777777" w:rsidR="00666AE2" w:rsidRDefault="00896D7E">
      <w:pPr>
        <w:spacing w:after="0" w:line="600" w:lineRule="auto"/>
        <w:ind w:firstLine="720"/>
        <w:jc w:val="both"/>
        <w:rPr>
          <w:rFonts w:eastAsia="Times New Roman"/>
          <w:szCs w:val="24"/>
        </w:rPr>
      </w:pPr>
      <w:r>
        <w:rPr>
          <w:rFonts w:eastAsia="Times New Roman"/>
          <w:szCs w:val="24"/>
        </w:rPr>
        <w:t>Παράλληλα, μεριμνά για την πλήρη απασχόληση του επαγγελματία πωλητή και ταυτόχρ</w:t>
      </w:r>
      <w:r>
        <w:rPr>
          <w:rFonts w:eastAsia="Times New Roman"/>
          <w:szCs w:val="24"/>
        </w:rPr>
        <w:t xml:space="preserve">ονα, διασφαλίζει την οικονομική βιωσιμότητα και των φορέων λειτουργίας. Με αντικειμενικό τρόπο, αποσαφηνίζεται η χορήγηση θέσεων των πωλητών κατά σειρά </w:t>
      </w:r>
      <w:proofErr w:type="spellStart"/>
      <w:r>
        <w:rPr>
          <w:rFonts w:eastAsia="Times New Roman"/>
          <w:szCs w:val="24"/>
        </w:rPr>
        <w:t>προτεραιότητος</w:t>
      </w:r>
      <w:proofErr w:type="spellEnd"/>
      <w:r>
        <w:rPr>
          <w:rFonts w:eastAsia="Times New Roman"/>
          <w:szCs w:val="24"/>
        </w:rPr>
        <w:t>, με χρήση κριτηρίων κοινωνικού χαρακτήρα, αλλά και επαγγελματικής διαγωγής και ευσυνειδησ</w:t>
      </w:r>
      <w:r>
        <w:rPr>
          <w:rFonts w:eastAsia="Times New Roman"/>
          <w:szCs w:val="24"/>
        </w:rPr>
        <w:t xml:space="preserve">ίας. Καθιερώνονται συλλογικά όργανα και διαδικασίες διαβούλευσης, συμμετοχικής δράσης και ευθύνης, με στόχο την καταγραφή προβλημάτων και την υποβολή προτάσεων σε αρμόδιους φορείς. </w:t>
      </w:r>
    </w:p>
    <w:p w14:paraId="4865B399" w14:textId="77777777" w:rsidR="00666AE2" w:rsidRDefault="00896D7E">
      <w:pPr>
        <w:spacing w:after="0" w:line="600" w:lineRule="auto"/>
        <w:ind w:firstLine="720"/>
        <w:jc w:val="both"/>
        <w:rPr>
          <w:rFonts w:eastAsia="Times New Roman"/>
          <w:szCs w:val="24"/>
        </w:rPr>
      </w:pPr>
      <w:r>
        <w:rPr>
          <w:rFonts w:eastAsia="Times New Roman"/>
          <w:szCs w:val="24"/>
        </w:rPr>
        <w:t xml:space="preserve">Βασικά σημεία του </w:t>
      </w:r>
      <w:r>
        <w:rPr>
          <w:rFonts w:eastAsia="Times New Roman"/>
          <w:szCs w:val="24"/>
        </w:rPr>
        <w:t>Μ</w:t>
      </w:r>
      <w:r>
        <w:rPr>
          <w:rFonts w:eastAsia="Times New Roman"/>
          <w:szCs w:val="24"/>
        </w:rPr>
        <w:t xml:space="preserve">έρους </w:t>
      </w:r>
      <w:r>
        <w:rPr>
          <w:rFonts w:eastAsia="Times New Roman"/>
          <w:szCs w:val="24"/>
        </w:rPr>
        <w:t xml:space="preserve">Α΄ </w:t>
      </w:r>
      <w:r>
        <w:rPr>
          <w:rFonts w:eastAsia="Times New Roman"/>
          <w:szCs w:val="24"/>
        </w:rPr>
        <w:t>του νομοσχεδίου είναι πρώτον, η αναλυτική κατα</w:t>
      </w:r>
      <w:r>
        <w:rPr>
          <w:rFonts w:eastAsia="Times New Roman"/>
          <w:szCs w:val="24"/>
        </w:rPr>
        <w:t xml:space="preserve">γραφή των μορφών άσκησης </w:t>
      </w:r>
      <w:proofErr w:type="spellStart"/>
      <w:r>
        <w:rPr>
          <w:rFonts w:eastAsia="Times New Roman"/>
          <w:szCs w:val="24"/>
        </w:rPr>
        <w:t>υπαιθρίου</w:t>
      </w:r>
      <w:proofErr w:type="spellEnd"/>
      <w:r>
        <w:rPr>
          <w:rFonts w:eastAsia="Times New Roman"/>
          <w:szCs w:val="24"/>
        </w:rPr>
        <w:t xml:space="preserve"> εμπορίου και η απλοποίηση διαδικασιών </w:t>
      </w:r>
      <w:proofErr w:type="spellStart"/>
      <w:r>
        <w:rPr>
          <w:rFonts w:eastAsia="Times New Roman"/>
          <w:szCs w:val="24"/>
        </w:rPr>
        <w:t>αδειοδότησης</w:t>
      </w:r>
      <w:proofErr w:type="spellEnd"/>
      <w:r>
        <w:rPr>
          <w:rFonts w:eastAsia="Times New Roman"/>
          <w:szCs w:val="24"/>
        </w:rPr>
        <w:t xml:space="preserve"> και ανανέωσης. </w:t>
      </w:r>
      <w:proofErr w:type="spellStart"/>
      <w:r>
        <w:rPr>
          <w:rFonts w:eastAsia="Times New Roman"/>
          <w:szCs w:val="24"/>
        </w:rPr>
        <w:t>Ενιαιοποιούνται</w:t>
      </w:r>
      <w:proofErr w:type="spellEnd"/>
      <w:r>
        <w:rPr>
          <w:rFonts w:eastAsia="Times New Roman"/>
          <w:szCs w:val="24"/>
        </w:rPr>
        <w:t xml:space="preserve"> οι προϋποθέσεις χορήγησης και ανανέωσης άδειας, είτε ο δικαιούχος δραστηριοποιείται στο υπαί</w:t>
      </w:r>
      <w:r>
        <w:rPr>
          <w:rFonts w:eastAsia="Times New Roman"/>
          <w:szCs w:val="24"/>
        </w:rPr>
        <w:lastRenderedPageBreak/>
        <w:t>θριο εμπόριο, πλανόδιο ή στάσιμο, είτε στις λαϊ</w:t>
      </w:r>
      <w:r>
        <w:rPr>
          <w:rFonts w:eastAsia="Times New Roman"/>
          <w:szCs w:val="24"/>
        </w:rPr>
        <w:t>κές και κατά συνέπεια τα δικαιολογητικά που πιστοποιούν την ιδιότητα, ειδικά των παραγωγών. Για τη χορήγηση μη παραγωγικών αδειών, τις επαγγελματικές άδει</w:t>
      </w:r>
      <w:r>
        <w:rPr>
          <w:rFonts w:eastAsia="Times New Roman"/>
          <w:szCs w:val="24"/>
        </w:rPr>
        <w:t>ε</w:t>
      </w:r>
      <w:r>
        <w:rPr>
          <w:rFonts w:eastAsia="Times New Roman"/>
          <w:szCs w:val="24"/>
        </w:rPr>
        <w:t>ς, διατηρείται ο κοινωνικός χαρακτήρας και ενισχύεται ακόμη περισσότερο, καθώς η βασική προϋπόθεση τη</w:t>
      </w:r>
      <w:r>
        <w:rPr>
          <w:rFonts w:eastAsia="Times New Roman"/>
          <w:szCs w:val="24"/>
        </w:rPr>
        <w:t xml:space="preserve">ς ανεργίας συνδυάζεται πλέον και με εισοδηματικά κριτήρια. Επιπλέον, μέσω της μείωσης των δικαιολογητικών για τη χορήγηση και την ανανέωση των αδειών, επιχειρείται να μειωθεί το διοικητικό βάρος.   </w:t>
      </w:r>
    </w:p>
    <w:p w14:paraId="4865B39A" w14:textId="77777777" w:rsidR="00666AE2" w:rsidRDefault="00896D7E">
      <w:pPr>
        <w:spacing w:after="0" w:line="600" w:lineRule="auto"/>
        <w:ind w:firstLine="720"/>
        <w:jc w:val="both"/>
        <w:rPr>
          <w:rFonts w:eastAsia="Times New Roman"/>
          <w:szCs w:val="24"/>
        </w:rPr>
      </w:pPr>
      <w:r>
        <w:rPr>
          <w:rFonts w:eastAsia="Times New Roman"/>
          <w:szCs w:val="24"/>
        </w:rPr>
        <w:t>Δεύτερον, το νομοσχέδιο προβλέπει καταγραφή όλων των οργα</w:t>
      </w:r>
      <w:r>
        <w:rPr>
          <w:rFonts w:eastAsia="Times New Roman"/>
          <w:szCs w:val="24"/>
        </w:rPr>
        <w:t xml:space="preserve">νωμένων μορφών άσκησης </w:t>
      </w:r>
      <w:proofErr w:type="spellStart"/>
      <w:r>
        <w:rPr>
          <w:rFonts w:eastAsia="Times New Roman"/>
          <w:szCs w:val="24"/>
        </w:rPr>
        <w:t>υπαιθρίου</w:t>
      </w:r>
      <w:proofErr w:type="spellEnd"/>
      <w:r>
        <w:rPr>
          <w:rFonts w:eastAsia="Times New Roman"/>
          <w:szCs w:val="24"/>
        </w:rPr>
        <w:t xml:space="preserve"> εμπορίου και αυτών που δραστηριοποιούνται σε αυτό, σε μια ηλεκτρονική πλατφόρμα, για τη βέλτιστη εποπτεία και διασταύρωση στοιχείων και ελέγχου και καταχώρησης κυρώσεων που επιβάλλονται. </w:t>
      </w:r>
    </w:p>
    <w:p w14:paraId="4865B39B" w14:textId="77777777" w:rsidR="00666AE2" w:rsidRDefault="00896D7E">
      <w:pPr>
        <w:spacing w:after="0" w:line="600" w:lineRule="auto"/>
        <w:ind w:firstLine="720"/>
        <w:jc w:val="both"/>
        <w:rPr>
          <w:rFonts w:eastAsia="Times New Roman"/>
          <w:szCs w:val="24"/>
        </w:rPr>
      </w:pPr>
      <w:r>
        <w:rPr>
          <w:rFonts w:eastAsia="Times New Roman"/>
          <w:szCs w:val="24"/>
        </w:rPr>
        <w:t xml:space="preserve">Τρίτον, με το νομοσχέδιο δίνεται η </w:t>
      </w:r>
      <w:r>
        <w:rPr>
          <w:rFonts w:eastAsia="Times New Roman"/>
          <w:szCs w:val="24"/>
        </w:rPr>
        <w:t>δυνατότητα στους παραγωγούς να εκδώσουν άδεια υπα</w:t>
      </w:r>
      <w:r>
        <w:rPr>
          <w:rFonts w:eastAsia="Times New Roman"/>
          <w:szCs w:val="24"/>
        </w:rPr>
        <w:t>ίθριου</w:t>
      </w:r>
      <w:r>
        <w:rPr>
          <w:rFonts w:eastAsia="Times New Roman"/>
          <w:szCs w:val="24"/>
        </w:rPr>
        <w:t xml:space="preserve"> εμπορίου και συνεπώς, να διαθέσουν τα προϊόντα τους, αυτοτελώς, εκτός λαϊκών αγορών. </w:t>
      </w:r>
    </w:p>
    <w:p w14:paraId="4865B39C" w14:textId="77777777" w:rsidR="00666AE2" w:rsidRDefault="00896D7E">
      <w:pPr>
        <w:spacing w:after="0" w:line="600" w:lineRule="auto"/>
        <w:ind w:firstLine="720"/>
        <w:jc w:val="both"/>
        <w:rPr>
          <w:rFonts w:eastAsia="Times New Roman"/>
          <w:szCs w:val="24"/>
        </w:rPr>
      </w:pPr>
      <w:r>
        <w:rPr>
          <w:rFonts w:eastAsia="Times New Roman"/>
          <w:szCs w:val="24"/>
        </w:rPr>
        <w:t xml:space="preserve">Τέταρτον, με τις νέες διατάξεις </w:t>
      </w:r>
      <w:proofErr w:type="spellStart"/>
      <w:r>
        <w:rPr>
          <w:rFonts w:eastAsia="Times New Roman"/>
          <w:szCs w:val="24"/>
        </w:rPr>
        <w:t>πριμοδοτείται</w:t>
      </w:r>
      <w:proofErr w:type="spellEnd"/>
      <w:r>
        <w:rPr>
          <w:rFonts w:eastAsia="Times New Roman"/>
          <w:szCs w:val="24"/>
        </w:rPr>
        <w:t xml:space="preserve"> κατ’ απόδοση θέσης στις λαϊκές αγορές ο επαγγελματίας πωλητής που </w:t>
      </w:r>
      <w:r>
        <w:rPr>
          <w:rFonts w:eastAsia="Times New Roman"/>
          <w:szCs w:val="24"/>
        </w:rPr>
        <w:lastRenderedPageBreak/>
        <w:t>πρ</w:t>
      </w:r>
      <w:r>
        <w:rPr>
          <w:rFonts w:eastAsia="Times New Roman"/>
          <w:szCs w:val="24"/>
        </w:rPr>
        <w:t>οσέρχεται στις αγορές λιγότερες από έξι μέρες την εβδομάδα. Επιδιώκεται έτσι η πλήρης απασχόλησή του, με στόχο αφ</w:t>
      </w:r>
      <w:r>
        <w:rPr>
          <w:rFonts w:eastAsia="Times New Roman"/>
          <w:szCs w:val="24"/>
        </w:rPr>
        <w:t xml:space="preserve">’ </w:t>
      </w:r>
      <w:r>
        <w:rPr>
          <w:rFonts w:eastAsia="Times New Roman"/>
          <w:szCs w:val="24"/>
        </w:rPr>
        <w:t>ενός τη βιωσιμότητα του ίδιου και αφ</w:t>
      </w:r>
      <w:r>
        <w:rPr>
          <w:rFonts w:eastAsia="Times New Roman"/>
          <w:szCs w:val="24"/>
        </w:rPr>
        <w:t xml:space="preserve">’ </w:t>
      </w:r>
      <w:r>
        <w:rPr>
          <w:rFonts w:eastAsia="Times New Roman"/>
          <w:szCs w:val="24"/>
        </w:rPr>
        <w:t>ετέρου την αύξηση των εσόδων του φορέα λειτουργίας της λαϊκής αγοράς, λόγω καταβολής ημερήσιου τέλους γ</w:t>
      </w:r>
      <w:r>
        <w:rPr>
          <w:rFonts w:eastAsia="Times New Roman"/>
          <w:szCs w:val="24"/>
        </w:rPr>
        <w:t xml:space="preserve">ια περισσότερες ημέρες. </w:t>
      </w:r>
    </w:p>
    <w:p w14:paraId="4865B39D" w14:textId="77777777" w:rsidR="00666AE2" w:rsidRDefault="00896D7E">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με τις νέες διατάξεις κατοχυρώνεται η νομιμότητα και του υπα</w:t>
      </w:r>
      <w:r>
        <w:rPr>
          <w:rFonts w:eastAsia="Times New Roman"/>
          <w:szCs w:val="24"/>
        </w:rPr>
        <w:t>ί</w:t>
      </w:r>
      <w:r>
        <w:rPr>
          <w:rFonts w:eastAsia="Times New Roman"/>
          <w:szCs w:val="24"/>
        </w:rPr>
        <w:t>θρ</w:t>
      </w:r>
      <w:r>
        <w:rPr>
          <w:rFonts w:eastAsia="Times New Roman"/>
          <w:szCs w:val="24"/>
        </w:rPr>
        <w:t>ι</w:t>
      </w:r>
      <w:r>
        <w:rPr>
          <w:rFonts w:eastAsia="Times New Roman"/>
          <w:szCs w:val="24"/>
        </w:rPr>
        <w:t xml:space="preserve">ου εμπορίου και παράλληλα, με την καθιέρωση του βιβλίου διακινούμενων ποσοτήτων, ενισχύεται το σύστημα εποπτείας και παρακολούθησης των πωλούμενων ποσοτήτων </w:t>
      </w:r>
      <w:proofErr w:type="spellStart"/>
      <w:r>
        <w:rPr>
          <w:rFonts w:eastAsia="Times New Roman"/>
          <w:szCs w:val="24"/>
        </w:rPr>
        <w:t>ο</w:t>
      </w:r>
      <w:r>
        <w:rPr>
          <w:rFonts w:eastAsia="Times New Roman"/>
          <w:szCs w:val="24"/>
        </w:rPr>
        <w:t>πωροκηπευτικών</w:t>
      </w:r>
      <w:proofErr w:type="spellEnd"/>
      <w:r>
        <w:rPr>
          <w:rFonts w:eastAsia="Times New Roman"/>
          <w:szCs w:val="24"/>
        </w:rPr>
        <w:t xml:space="preserve"> στις λαϊκές αγορές.</w:t>
      </w:r>
    </w:p>
    <w:p w14:paraId="4865B39E" w14:textId="77777777" w:rsidR="00666AE2" w:rsidRDefault="00896D7E">
      <w:pPr>
        <w:spacing w:after="0" w:line="600" w:lineRule="auto"/>
        <w:ind w:firstLine="720"/>
        <w:jc w:val="both"/>
        <w:rPr>
          <w:rFonts w:eastAsia="Times New Roman"/>
          <w:szCs w:val="24"/>
        </w:rPr>
      </w:pPr>
      <w:proofErr w:type="spellStart"/>
      <w:r>
        <w:rPr>
          <w:rFonts w:eastAsia="Times New Roman"/>
          <w:szCs w:val="24"/>
        </w:rPr>
        <w:t>Έ</w:t>
      </w:r>
      <w:r>
        <w:rPr>
          <w:rFonts w:eastAsia="Times New Roman"/>
          <w:szCs w:val="24"/>
        </w:rPr>
        <w:t>κτον</w:t>
      </w:r>
      <w:proofErr w:type="spellEnd"/>
      <w:r>
        <w:rPr>
          <w:rFonts w:eastAsia="Times New Roman"/>
          <w:szCs w:val="24"/>
        </w:rPr>
        <w:t xml:space="preserve">, με το νομοσχέδιο τίθεται σύστημα </w:t>
      </w:r>
      <w:proofErr w:type="spellStart"/>
      <w:r>
        <w:rPr>
          <w:rFonts w:eastAsia="Times New Roman"/>
          <w:szCs w:val="24"/>
        </w:rPr>
        <w:t>μοριοδότησης</w:t>
      </w:r>
      <w:proofErr w:type="spellEnd"/>
      <w:r>
        <w:rPr>
          <w:rFonts w:eastAsia="Times New Roman"/>
          <w:szCs w:val="24"/>
        </w:rPr>
        <w:t>, όπου ο κάθε πωλητής, βάσει κριτηρίων που συνδυάζουν κοινωνικά χαρακτηριστικά, όπως οικογενειακή κατάσταση, αριθμό τέκνων, αλλά και έλλειψη παραβατικότητας, τοποθετείτα</w:t>
      </w:r>
      <w:r>
        <w:rPr>
          <w:rFonts w:eastAsia="Times New Roman"/>
          <w:szCs w:val="24"/>
        </w:rPr>
        <w:t xml:space="preserve">ι με αντικειμενικό και διαφανή τρόπο.  </w:t>
      </w:r>
    </w:p>
    <w:p w14:paraId="4865B39F" w14:textId="77777777" w:rsidR="00666AE2" w:rsidRDefault="00896D7E">
      <w:pPr>
        <w:spacing w:after="0"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w:t>
      </w:r>
      <w:proofErr w:type="spellStart"/>
      <w:r>
        <w:rPr>
          <w:rFonts w:eastAsia="Times New Roman"/>
          <w:szCs w:val="24"/>
        </w:rPr>
        <w:t>εξορθολογίζονται</w:t>
      </w:r>
      <w:proofErr w:type="spellEnd"/>
      <w:r>
        <w:rPr>
          <w:rFonts w:eastAsia="Times New Roman"/>
          <w:szCs w:val="24"/>
        </w:rPr>
        <w:t xml:space="preserve"> τα ποσά των διοικητικών κυρώσεων, σύμφωνα με τις νέες συνθήκες στην αγορά και στην οικονομία της χώρας και παράλληλα, διευρύνονται ως προς τη μορφή τους οι κυρώσεις οι οποίες θα καταγράφοντα</w:t>
      </w:r>
      <w:r>
        <w:rPr>
          <w:rFonts w:eastAsia="Times New Roman"/>
          <w:szCs w:val="24"/>
        </w:rPr>
        <w:t xml:space="preserve">ι σε </w:t>
      </w:r>
      <w:r>
        <w:rPr>
          <w:rFonts w:eastAsia="Times New Roman"/>
          <w:szCs w:val="24"/>
        </w:rPr>
        <w:t>μ</w:t>
      </w:r>
      <w:r>
        <w:rPr>
          <w:rFonts w:eastAsia="Times New Roman"/>
          <w:szCs w:val="24"/>
        </w:rPr>
        <w:t xml:space="preserve">ητρώο </w:t>
      </w:r>
      <w:r>
        <w:rPr>
          <w:rFonts w:eastAsia="Times New Roman"/>
          <w:szCs w:val="24"/>
        </w:rPr>
        <w:t>κ</w:t>
      </w:r>
      <w:r>
        <w:rPr>
          <w:rFonts w:eastAsia="Times New Roman"/>
          <w:szCs w:val="24"/>
        </w:rPr>
        <w:t xml:space="preserve">υρώσεων.         </w:t>
      </w:r>
    </w:p>
    <w:p w14:paraId="4865B3A0" w14:textId="77777777" w:rsidR="00666AE2" w:rsidRDefault="00896D7E">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Όγδοον</w:t>
      </w:r>
      <w:proofErr w:type="spellEnd"/>
      <w:r>
        <w:rPr>
          <w:rFonts w:eastAsia="Times New Roman" w:cs="Times New Roman"/>
          <w:szCs w:val="24"/>
        </w:rPr>
        <w:t xml:space="preserve">, συστήνονται σε κάθε περιφέρεια επιτροπές που αποτελούνται από όργανα της διοίκησης και εκπροσώπους των παραγωγικών φορέων, αποκεντρώνοντας την εφαρμογή ρυθμίσεων και συμβάλλοντας στην ανάληψη </w:t>
      </w:r>
      <w:proofErr w:type="spellStart"/>
      <w:r>
        <w:rPr>
          <w:rFonts w:eastAsia="Times New Roman" w:cs="Times New Roman"/>
          <w:szCs w:val="24"/>
        </w:rPr>
        <w:t>συνευθύνης</w:t>
      </w:r>
      <w:proofErr w:type="spellEnd"/>
      <w:r>
        <w:rPr>
          <w:rFonts w:eastAsia="Times New Roman" w:cs="Times New Roman"/>
          <w:szCs w:val="24"/>
        </w:rPr>
        <w:t>, μεταξύ των εμ</w:t>
      </w:r>
      <w:r>
        <w:rPr>
          <w:rFonts w:eastAsia="Times New Roman" w:cs="Times New Roman"/>
          <w:szCs w:val="24"/>
        </w:rPr>
        <w:t xml:space="preserve">πλεκομένων. </w:t>
      </w:r>
    </w:p>
    <w:p w14:paraId="4865B3A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προσθέτουμε διάταξη που επιτρέπει στο ολοκληρωμένο πληροφοριακό σύστημα περιφερειακών αυτοδιοικήσεων, να αντλεί αυτομάτως τα στοιχεία από το πληροφοριακό σύστημα του Υπουργείου Εργασίας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χωρίς να πρέπει ο πωλητής να κατ</w:t>
      </w:r>
      <w:r>
        <w:rPr>
          <w:rFonts w:eastAsia="Times New Roman" w:cs="Times New Roman"/>
          <w:szCs w:val="24"/>
        </w:rPr>
        <w:t>αθέσει δικαιολογητικά ότι έγινε η πρόσληψη.</w:t>
      </w:r>
    </w:p>
    <w:p w14:paraId="4865B3A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Αυξάνουμε τις ελεγκτικές</w:t>
      </w:r>
      <w:r>
        <w:rPr>
          <w:rFonts w:eastAsia="Times New Roman" w:cs="Times New Roman"/>
          <w:b/>
          <w:szCs w:val="24"/>
        </w:rPr>
        <w:t xml:space="preserve"> </w:t>
      </w:r>
      <w:r>
        <w:rPr>
          <w:rFonts w:eastAsia="Times New Roman" w:cs="Times New Roman"/>
          <w:szCs w:val="24"/>
        </w:rPr>
        <w:t xml:space="preserve">υπηρεσίες, προσθέτοντας στους φορείς ελέγχου για την εφαρμογή των διατάξεων του υπαίθριου εμπορίου, το Σώμα Δίωξης Οικονομικού Εγκλήματος. Η ρύθμιση προωθείται, διότι προσθέτοντας και το </w:t>
      </w:r>
      <w:r>
        <w:rPr>
          <w:rFonts w:eastAsia="Times New Roman" w:cs="Times New Roman"/>
          <w:szCs w:val="24"/>
        </w:rPr>
        <w:t xml:space="preserve">ΣΔΟΕ στους φορείς ελέγχου θα επιτυγχάνεται καλύτερος έλεγχος στο υπαίθριο εμπόριο. </w:t>
      </w:r>
    </w:p>
    <w:p w14:paraId="4865B3A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Ρυθμίζουμε για το μεταβατικό στάδιο το ζήτημα της ανανέωσης των αδειών πλανόδιου και στάσιμου εμπορίου με αντίστοιχο τρόπο, όπως έχει ρυθμιστεί στις λαϊκές αγορές. Με τη δι</w:t>
      </w:r>
      <w:r>
        <w:rPr>
          <w:rFonts w:eastAsia="Times New Roman" w:cs="Times New Roman"/>
          <w:szCs w:val="24"/>
        </w:rPr>
        <w:t>ά</w:t>
      </w:r>
      <w:r>
        <w:rPr>
          <w:rFonts w:eastAsia="Times New Roman" w:cs="Times New Roman"/>
          <w:szCs w:val="24"/>
        </w:rPr>
        <w:lastRenderedPageBreak/>
        <w:t>ταξη αυτή, ρυθμίζεται το ζήτημα της ανανέωσης των αδειών στ</w:t>
      </w:r>
      <w:r>
        <w:rPr>
          <w:rFonts w:eastAsia="Times New Roman" w:cs="Times New Roman"/>
          <w:szCs w:val="24"/>
        </w:rPr>
        <w:t>ά</w:t>
      </w:r>
      <w:r>
        <w:rPr>
          <w:rFonts w:eastAsia="Times New Roman" w:cs="Times New Roman"/>
          <w:szCs w:val="24"/>
        </w:rPr>
        <w:t>σ</w:t>
      </w:r>
      <w:r>
        <w:rPr>
          <w:rFonts w:eastAsia="Times New Roman" w:cs="Times New Roman"/>
          <w:szCs w:val="24"/>
        </w:rPr>
        <w:t>ι</w:t>
      </w:r>
      <w:r>
        <w:rPr>
          <w:rFonts w:eastAsia="Times New Roman" w:cs="Times New Roman"/>
          <w:szCs w:val="24"/>
        </w:rPr>
        <w:t>μου και πλαν</w:t>
      </w:r>
      <w:r>
        <w:rPr>
          <w:rFonts w:eastAsia="Times New Roman" w:cs="Times New Roman"/>
          <w:szCs w:val="24"/>
        </w:rPr>
        <w:t>ό</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ου εμπορίου, ώστε να  υπάρχουν ενιαίοι κανόνες για τη νόμιμη δραστηριοποίηση σε όλες τις μορφές υπαίθριου εμπορίου. </w:t>
      </w:r>
    </w:p>
    <w:p w14:paraId="4865B3A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σχεδίου νόμου, οι διατάξεις που καταθέσαμε έχουν ως συνεκτικό στοιχείο ένα ξεκάθαρο όραμα για την εξέλιξη του επιμελητηριακού θεσμού. </w:t>
      </w:r>
    </w:p>
    <w:p w14:paraId="4865B3A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Στόχος μας είναι τα επιμελητήρια να αναβαθμιστούν ως σύμβουλοι της πολιτείας, ως </w:t>
      </w:r>
      <w:proofErr w:type="spellStart"/>
      <w:r>
        <w:rPr>
          <w:rFonts w:eastAsia="Times New Roman" w:cs="Times New Roman"/>
          <w:szCs w:val="24"/>
        </w:rPr>
        <w:t>πάροχοι</w:t>
      </w:r>
      <w:proofErr w:type="spellEnd"/>
      <w:r>
        <w:rPr>
          <w:rFonts w:eastAsia="Times New Roman" w:cs="Times New Roman"/>
          <w:szCs w:val="24"/>
        </w:rPr>
        <w:t xml:space="preserve"> υπηρεσιών υψηλού επιπέδου στα μέλη τους και ως αυτοτελής αναπτυξιακός πυλώνας, ιδίως σε περιφερειακό επίπεδο. </w:t>
      </w:r>
    </w:p>
    <w:p w14:paraId="4865B3A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Συγκεκριμένα, καθιερώνεται το κέντρο υποστήριξης επιχειρ</w:t>
      </w:r>
      <w:r>
        <w:rPr>
          <w:rFonts w:eastAsia="Times New Roman" w:cs="Times New Roman"/>
          <w:szCs w:val="24"/>
        </w:rPr>
        <w:t>ήσεων, με στόχο την επέκταση της αρχής της μιας στάσης για τη διεκπεραίωση διαδικασιών που αφορούν την επιχειρηματικότητα. Ταυτόχρονα δημιουργούνται τα περιφερειακά επιμελητηριακά συμβούλια ως αυτοτελή συλλογικά όργανα όλων των επιμελητηρίων κάθε περιφέρει</w:t>
      </w:r>
      <w:r>
        <w:rPr>
          <w:rFonts w:eastAsia="Times New Roman" w:cs="Times New Roman"/>
          <w:szCs w:val="24"/>
        </w:rPr>
        <w:t>ας, με διττή αποστολή, πρώτον, τη θεσμική κατοχύρωση και συντονισμένη άσκηση του γνωμοδοτικού ρόλου των επιμελητηρίων στην κατάρτιση</w:t>
      </w:r>
      <w:r>
        <w:rPr>
          <w:rFonts w:eastAsia="Times New Roman" w:cs="Times New Roman"/>
          <w:b/>
          <w:szCs w:val="24"/>
        </w:rPr>
        <w:t xml:space="preserve"> </w:t>
      </w:r>
      <w:r>
        <w:rPr>
          <w:rFonts w:eastAsia="Times New Roman" w:cs="Times New Roman"/>
          <w:szCs w:val="24"/>
        </w:rPr>
        <w:t xml:space="preserve"> των περιφερειακών </w:t>
      </w:r>
      <w:r>
        <w:rPr>
          <w:rFonts w:eastAsia="Times New Roman" w:cs="Times New Roman"/>
          <w:szCs w:val="24"/>
        </w:rPr>
        <w:lastRenderedPageBreak/>
        <w:t>επιχειρησιακών προγραμμάτων και δεύτερον, την υποβολή προτάσεων σχεδιασμού και υλοποίησης αναπτυξιακών δ</w:t>
      </w:r>
      <w:r>
        <w:rPr>
          <w:rFonts w:eastAsia="Times New Roman" w:cs="Times New Roman"/>
          <w:szCs w:val="24"/>
        </w:rPr>
        <w:t xml:space="preserve">ράσεων, ιδίως στο  πλαίσιο του ΕΣΠΑ, σε συνεργασία με τη δευτεροβάθμια αυτοδιοίκηση. </w:t>
      </w:r>
    </w:p>
    <w:p w14:paraId="4865B3A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Θεωρούμε ότι αυτές οι παρεμβάσεις επιβεβαιώνουν έμπρακτα την εμπιστοσύνη της πολιτείας στα επιμελητήρια ως θεματοφύλακες της εθνικής αναπτυξιακής στρατηγικής, η οποία ως </w:t>
      </w:r>
      <w:r>
        <w:rPr>
          <w:rFonts w:eastAsia="Times New Roman" w:cs="Times New Roman"/>
          <w:szCs w:val="24"/>
        </w:rPr>
        <w:t xml:space="preserve">γνωστόν βασίζεται στην επεξεργασία και την υλοποίηση προτάσεων που έχουν ζυμωθεί σε περιφερειακό επίπεδο. </w:t>
      </w:r>
    </w:p>
    <w:p w14:paraId="4865B3A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Ανάλογη εμπιστοσύνη επιδεικνύεται και στους εργαζόμενους στα επιμελητήρια, οι οποίοι κλήθηκαν πριν από λίγα χρόνια να σηκώσουν το βάρος μιας σημαντικ</w:t>
      </w:r>
      <w:r>
        <w:rPr>
          <w:rFonts w:eastAsia="Times New Roman" w:cs="Times New Roman"/>
          <w:szCs w:val="24"/>
        </w:rPr>
        <w:t xml:space="preserve">ής μείωσης των οργανικών θέσεων των υπηρεσιών τους. </w:t>
      </w:r>
    </w:p>
    <w:p w14:paraId="4865B3A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Προκειμένου, λοιπόν, να ανταποκριθούν ακόμα πιο αποτελεσματικά στο έργο τους, καθιερώνουμε μια αντικειμενική και απόλυτα διαφανή διαδικασία στελέχωσης των επιμελητηρίων, με ενισχυμένο τον εποπτικό ρόλο τ</w:t>
      </w:r>
      <w:r>
        <w:rPr>
          <w:rFonts w:eastAsia="Times New Roman" w:cs="Times New Roman"/>
          <w:szCs w:val="24"/>
        </w:rPr>
        <w:t>ου ΑΣΕΠ. Εκτός, όμως, από την εμπιστοσύνη, κλειδί για την αναβάθμιση του θεσμού είναι η ενίσχυση της συμμετοχής των μελών των επιμελητηρίων. Προς αυ</w:t>
      </w:r>
      <w:r>
        <w:rPr>
          <w:rFonts w:eastAsia="Times New Roman" w:cs="Times New Roman"/>
          <w:szCs w:val="24"/>
        </w:rPr>
        <w:lastRenderedPageBreak/>
        <w:t>τήν την κατεύθυνση το εκλογικό σύστημα καθίσταται πιο αναλογικό. Ενθαρρύνεται η συνεργασία μεταξύ τμημάτων κ</w:t>
      </w:r>
      <w:r>
        <w:rPr>
          <w:rFonts w:eastAsia="Times New Roman" w:cs="Times New Roman"/>
          <w:szCs w:val="24"/>
        </w:rPr>
        <w:t xml:space="preserve">αι κατοχυρώνεται η συμμετοχή της γυναικείας επιχειρηματικότητας, η οποία γνωρίζει ραγδαία ανάπτυξη στη χώρα μας στις εκλογικές διαδικασίες. </w:t>
      </w:r>
    </w:p>
    <w:p w14:paraId="4865B3A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Εξίσου σημαντικό στοιχείο αποτελεί και η προσπάθεια προσέλκυσης νέων επιχειρηματιών, μέσω της καθιέρωσης ορίου δύο </w:t>
      </w:r>
      <w:r>
        <w:rPr>
          <w:rFonts w:eastAsia="Times New Roman" w:cs="Times New Roman"/>
          <w:szCs w:val="24"/>
        </w:rPr>
        <w:t xml:space="preserve">θητειών για τους προέδρους. Ο στόχος είναι, όπως η ίδια η κατάρτιση των διατάξεων βασίστηκε σε μια συμμετοχική διαδικασία, έτσι και η εφαρμογή τους πρέπει να γίνει κτήμα και προνόμιο του συνόλου της εγχώριας επιχειρηματικότητας. </w:t>
      </w:r>
    </w:p>
    <w:p w14:paraId="4865B3A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το δεύτερο </w:t>
      </w:r>
      <w:r>
        <w:rPr>
          <w:rFonts w:eastAsia="Times New Roman" w:cs="Times New Roman"/>
          <w:szCs w:val="24"/>
        </w:rPr>
        <w:t xml:space="preserve">κεφάλαιο του νομοσχεδίου δεν είναι μόνο ένα σήμα εκσυγχρονισμού των επιμελητηρίων, αλλά και ένα κάλεσμα για συνεργασία ανάμεσα στην πολιτεία και την ιδιωτική οικονομική πρωτοβουλία. </w:t>
      </w:r>
    </w:p>
    <w:p w14:paraId="4865B3A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ομαλή εξέλιξη αυτής της συνεργασίας προϋποθέτει τη διαμόρφωση ευρύτερων</w:t>
      </w:r>
      <w:r>
        <w:rPr>
          <w:rFonts w:eastAsia="Times New Roman" w:cs="Times New Roman"/>
          <w:szCs w:val="24"/>
        </w:rPr>
        <w:t xml:space="preserve"> συναινέσεων και την υπέρβαση στενών μικροκομματικών συμφερόντων. </w:t>
      </w:r>
    </w:p>
    <w:p w14:paraId="4865B3A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Έχουμε κάνει δεκτές την πρόταση της Κεντρικής Ένωσης Επιμελητηρίων, σχετικά με τον αριθμό των  υποψηφίων, προς </w:t>
      </w:r>
      <w:r>
        <w:rPr>
          <w:rFonts w:eastAsia="Times New Roman" w:cs="Times New Roman"/>
          <w:szCs w:val="24"/>
        </w:rPr>
        <w:lastRenderedPageBreak/>
        <w:t>τους οποίους μπορούν να εκφράζουν την προτίμησή τους οι εκλογείς και άλλες τεχ</w:t>
      </w:r>
      <w:r>
        <w:rPr>
          <w:rFonts w:eastAsia="Times New Roman" w:cs="Times New Roman"/>
          <w:szCs w:val="24"/>
        </w:rPr>
        <w:t xml:space="preserve">νικές λεπτομέρειες των εκλογών. </w:t>
      </w:r>
    </w:p>
    <w:p w14:paraId="4865B3A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Δεύτερον, τις προτάσεις της Ομοσπονδίας των Υπαλλήλων των Επιμελητηρίων, σχετικά με τη συγκρότηση των πειθαρχικών συμβουλίων. </w:t>
      </w:r>
    </w:p>
    <w:p w14:paraId="4865B3A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Θεωρούμε ότι αυτές οι τροποποιήσεις ολοκληρώνουν με τον καλύτερο τρόπο τον δύσκολο, περίπλοκο, α</w:t>
      </w:r>
      <w:r>
        <w:rPr>
          <w:rFonts w:eastAsia="Times New Roman" w:cs="Times New Roman"/>
          <w:szCs w:val="24"/>
        </w:rPr>
        <w:t xml:space="preserve">λλά παραγωγικό και ειλικρινή διάλογο με την επιμελητηριακή κοινότητα. </w:t>
      </w:r>
    </w:p>
    <w:p w14:paraId="4865B3B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προετοιμασία για τις εκλογές του Δεκεμβρίου συνεχίζεται ομαλά</w:t>
      </w:r>
      <w:r>
        <w:rPr>
          <w:rFonts w:eastAsia="Times New Roman" w:cs="Times New Roman"/>
          <w:szCs w:val="24"/>
        </w:rPr>
        <w:t>,</w:t>
      </w:r>
      <w:r>
        <w:rPr>
          <w:rFonts w:eastAsia="Times New Roman" w:cs="Times New Roman"/>
          <w:szCs w:val="24"/>
        </w:rPr>
        <w:t xml:space="preserve"> χάρη στην καθημερινή προσπάθεια των εκλογικών επιτροπών και των υπαλλήλων του Υπουργείου. Τα αρμόδια εκλογικά όργανα δεν</w:t>
      </w:r>
      <w:r>
        <w:rPr>
          <w:rFonts w:eastAsia="Times New Roman" w:cs="Times New Roman"/>
          <w:szCs w:val="24"/>
        </w:rPr>
        <w:t xml:space="preserve"> έχουν διατυπώσει κα</w:t>
      </w:r>
      <w:r>
        <w:rPr>
          <w:rFonts w:eastAsia="Times New Roman" w:cs="Times New Roman"/>
          <w:szCs w:val="24"/>
        </w:rPr>
        <w:t>μ</w:t>
      </w:r>
      <w:r>
        <w:rPr>
          <w:rFonts w:eastAsia="Times New Roman" w:cs="Times New Roman"/>
          <w:szCs w:val="24"/>
        </w:rPr>
        <w:t>μία αμφισβήτηση σχετικά με το νέο θεσμικό πλαίσιο.</w:t>
      </w:r>
    </w:p>
    <w:p w14:paraId="4865B3B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Τέλος, στο Μέρος Γ</w:t>
      </w:r>
      <w:r>
        <w:rPr>
          <w:rFonts w:eastAsia="Times New Roman" w:cs="Times New Roman"/>
          <w:szCs w:val="24"/>
        </w:rPr>
        <w:t>΄</w:t>
      </w:r>
      <w:r>
        <w:rPr>
          <w:rFonts w:eastAsia="Times New Roman" w:cs="Times New Roman"/>
          <w:szCs w:val="24"/>
        </w:rPr>
        <w:t xml:space="preserve"> του σχεδίου νόμου περιλαμβάνονται διατάξεις του Υπουργείου Οικονομίας και Ανάπτυξης που αφορούν σε διάφορα σημαντικά ζητήματα εκ των οποίων τα σημαντικότερα είναι τ</w:t>
      </w:r>
      <w:r>
        <w:rPr>
          <w:rFonts w:eastAsia="Times New Roman" w:cs="Times New Roman"/>
          <w:szCs w:val="24"/>
        </w:rPr>
        <w:t>α ακόλουθα.</w:t>
      </w:r>
    </w:p>
    <w:p w14:paraId="4865B3B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άρθρο 100 προχωράμε στη θεσμική θωράκιση και βελτίωση της λειτουργίας του ΣΥΚΕΑΑΠ, του Συντονιστικού Κέντρου Εποπτείας Αγοράς και Αντιμετώπισης Παραεμπορίου, του </w:t>
      </w:r>
      <w:r>
        <w:rPr>
          <w:rFonts w:eastAsia="Times New Roman" w:cs="Times New Roman"/>
          <w:szCs w:val="24"/>
        </w:rPr>
        <w:lastRenderedPageBreak/>
        <w:t>μικτού κέντρου, δηλαδή, που οργανώνει μικτές δράσεις για την πάταξη του παραεμ</w:t>
      </w:r>
      <w:r>
        <w:rPr>
          <w:rFonts w:eastAsia="Times New Roman" w:cs="Times New Roman"/>
          <w:szCs w:val="24"/>
        </w:rPr>
        <w:t>πορίου. Τούτο επιτυγχάνεται μέσω της θεσμοθέτησης ισχυρής σχέσης μεταξύ του κέντρου και των περιφερειών, τη δυνατότητα να διενεργεί ελέγχους από μόνο του και της αύξησης των μελών και των υπηρεσιών που το συγκροτούν.</w:t>
      </w:r>
    </w:p>
    <w:p w14:paraId="4865B3B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το άρθρο 101 επιδιώκεται η στελέχωση</w:t>
      </w:r>
      <w:r>
        <w:rPr>
          <w:rFonts w:eastAsia="Times New Roman" w:cs="Times New Roman"/>
          <w:szCs w:val="24"/>
        </w:rPr>
        <w:t xml:space="preserve"> της «Ελληνικής Εταιρείας Επενδύσεων και Εξωτερικού Εμπορίου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με το κατάλληλο προσωπικό μέσω μιας σαφώς ορισμένης, διαφανούς και αξιοκρατικής διαδικασίας με ουσιαστική εμπλοκή του ΑΣΕΠ σε σχέση και με το προηγούμενο καθεστώς.</w:t>
      </w:r>
    </w:p>
    <w:p w14:paraId="4865B3B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Σε απάντηση του κ. Κωνστα</w:t>
      </w:r>
      <w:r>
        <w:rPr>
          <w:rFonts w:eastAsia="Times New Roman" w:cs="Times New Roman"/>
          <w:szCs w:val="24"/>
        </w:rPr>
        <w:t xml:space="preserve">ντινόπουλου, οι συνεντεύξεις διενεργούνται από πενταμελή επιτροπή. Πρόεδρος της επιτροπής αυτής είναι ο Πρόεδρος του ΑΣΕΠ. </w:t>
      </w:r>
    </w:p>
    <w:p w14:paraId="4865B3B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το άρθρο 102 επέρχονται τροποποιήσεις στις οργανωτικές μονάδες της Ειδικής Γραμματείας Διαχείρισης Ιδιωτικού Χρέους με την πρόσθε</w:t>
      </w:r>
      <w:r>
        <w:rPr>
          <w:rFonts w:eastAsia="Times New Roman" w:cs="Times New Roman"/>
          <w:szCs w:val="24"/>
        </w:rPr>
        <w:t xml:space="preserve">ση νέων τμημάτων και νέας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ιεύθυνσης, με τον σαφέστερο καθορισμό των αρμοδιοτήτων κάποιων τμημάτων και διευθύνσεων, ενώ επιχειρείται και αύξηση του αριθμού των οργανικών θέσεων της Κεντρικής Υπηρεσίας από εβδομήντα εννέα σε </w:t>
      </w:r>
      <w:proofErr w:type="spellStart"/>
      <w:r>
        <w:rPr>
          <w:rFonts w:eastAsia="Times New Roman" w:cs="Times New Roman"/>
          <w:szCs w:val="24"/>
        </w:rPr>
        <w:t>εκατόν</w:t>
      </w:r>
      <w:proofErr w:type="spellEnd"/>
      <w:r>
        <w:rPr>
          <w:rFonts w:eastAsia="Times New Roman" w:cs="Times New Roman"/>
          <w:szCs w:val="24"/>
        </w:rPr>
        <w:t xml:space="preserve"> δεκαπέντε, προκει</w:t>
      </w:r>
      <w:r>
        <w:rPr>
          <w:rFonts w:eastAsia="Times New Roman" w:cs="Times New Roman"/>
          <w:szCs w:val="24"/>
        </w:rPr>
        <w:t xml:space="preserve">μένου αυτή να </w:t>
      </w:r>
      <w:r>
        <w:rPr>
          <w:rFonts w:eastAsia="Times New Roman" w:cs="Times New Roman"/>
          <w:szCs w:val="24"/>
        </w:rPr>
        <w:lastRenderedPageBreak/>
        <w:t>μπορεί να ανταποκριθεί πιο αποτελεσματικά στην άσκηση των αρμοδιοτήτων της ιδίως και μετά την ψήφιση του ν.4469/2017</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Εξωδικαστικός μηχανισμός ρύθμιση</w:t>
      </w:r>
      <w:r>
        <w:rPr>
          <w:rFonts w:eastAsia="Times New Roman" w:cs="Times New Roman"/>
          <w:szCs w:val="24"/>
        </w:rPr>
        <w:t>ς</w:t>
      </w:r>
      <w:r>
        <w:rPr>
          <w:rFonts w:eastAsia="Times New Roman" w:cs="Times New Roman"/>
          <w:szCs w:val="24"/>
        </w:rPr>
        <w:t xml:space="preserve"> οφειλών επιχειρήσεων</w:t>
      </w:r>
      <w:r>
        <w:rPr>
          <w:rFonts w:eastAsia="Times New Roman" w:cs="Times New Roman"/>
          <w:szCs w:val="24"/>
        </w:rPr>
        <w:t xml:space="preserve"> και άλλες διατάξεις»</w:t>
      </w:r>
      <w:r>
        <w:rPr>
          <w:rFonts w:eastAsia="Times New Roman" w:cs="Times New Roman"/>
          <w:szCs w:val="24"/>
        </w:rPr>
        <w:t>.</w:t>
      </w:r>
    </w:p>
    <w:p w14:paraId="4865B3B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Σε απάντηση στους Βουλευτές κ.κ. Κωνσταντινόπο</w:t>
      </w:r>
      <w:r>
        <w:rPr>
          <w:rFonts w:eastAsia="Times New Roman" w:cs="Times New Roman"/>
          <w:szCs w:val="24"/>
        </w:rPr>
        <w:t>υλο και Μάριο Γεωργιάδη, όλες οι θέσεις της Ειδικής Γραμματείας Διευθέτησης Ιδιωτικού Χρέους καλύπτονται αποκλειστικώς με αποσπάσεις και μετατάξεις προσωπικού που υπηρετεί ήδη στο δημόσιο τομέα, όπως ρητά προβλέπεται στην παράγραφο 3 του άρθρου 90 του ν.43</w:t>
      </w:r>
      <w:r>
        <w:rPr>
          <w:rFonts w:eastAsia="Times New Roman" w:cs="Times New Roman"/>
          <w:szCs w:val="24"/>
        </w:rPr>
        <w:t xml:space="preserve">89/2016. </w:t>
      </w:r>
    </w:p>
    <w:p w14:paraId="4865B3B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Μια πολύ σημαντική διάταξη που αναδεικνύει τον κοινωνικό χαρακτήρα του νόμου είναι αυτή του άρθρου 103, με την οποία περιορίζονται στο ποσό των 500 ευρώ όσα πρόστιμα επιβλήθηκαν με βάση τον ν.4264/2014 και μέχρι την έναρξη ισχύος της Υπουργικής Α</w:t>
      </w:r>
      <w:r>
        <w:rPr>
          <w:rFonts w:eastAsia="Times New Roman" w:cs="Times New Roman"/>
          <w:szCs w:val="24"/>
        </w:rPr>
        <w:t>πόφασης που υπογράφηκε τον Ιανουάριο του 2017 και μειώνει τα πρόστιμα των 5.000 σε μεγάλο βαθμό. Είναι μία σημαντική ρύθμιση, που θα ανακουφίσει όσους πολίτες αδυνατούν αν ανταπεξέλθουν στο μεγάλο και μη αναλογικό ύψος της κύρωσης που τους επιβλήθηκε.</w:t>
      </w:r>
    </w:p>
    <w:p w14:paraId="4865B3B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Με τ</w:t>
      </w:r>
      <w:r>
        <w:rPr>
          <w:rFonts w:eastAsia="Times New Roman" w:cs="Times New Roman"/>
          <w:szCs w:val="24"/>
        </w:rPr>
        <w:t xml:space="preserve">ο άρθρο 104 επιχειρείται άρση ερμηνευτικού θέματος που κωλύει την πρόοδο των διαδικασιών μετάταξης μονίμων υπαλλήλων στον Συνήγορο του Καταναλωτή. </w:t>
      </w:r>
    </w:p>
    <w:p w14:paraId="4865B3B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 Αντιπρόεδρος της Βουλής κ</w:t>
      </w:r>
      <w:r w:rsidRPr="0034770A">
        <w:rPr>
          <w:rFonts w:eastAsia="Times New Roman" w:cs="Times New Roman"/>
          <w:szCs w:val="24"/>
        </w:rPr>
        <w:t>.</w:t>
      </w:r>
      <w:r w:rsidRPr="00E6583D">
        <w:rPr>
          <w:rFonts w:eastAsia="Times New Roman" w:cs="Times New Roman"/>
          <w:b/>
          <w:szCs w:val="24"/>
        </w:rPr>
        <w:t xml:space="preserve"> ΑΝΑΣΤΑΣΙΑ ΧΡΙΣΤΟΔΟΥΛΟΠΟΥΛΟΥ</w:t>
      </w:r>
      <w:r w:rsidRPr="0034770A">
        <w:rPr>
          <w:rFonts w:eastAsia="Times New Roman" w:cs="Times New Roman"/>
          <w:szCs w:val="24"/>
        </w:rPr>
        <w:t>)</w:t>
      </w:r>
    </w:p>
    <w:p w14:paraId="4865B3B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του άρθρου 105 παρέχεται η δυνατότητα στην Επιτροπή Ανταγωνισμού να αποδίδει στους δικαιούχους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καταβληθέντα ποσά, ιδίως στις περιπτώσεις που η αρχικά προϋπολογισθείσα αύξηση μετοχικού κεφαλαίου δεν πραγματοποιήθηκε</w:t>
      </w:r>
      <w:r>
        <w:rPr>
          <w:rFonts w:eastAsia="Times New Roman" w:cs="Times New Roman"/>
          <w:szCs w:val="24"/>
        </w:rPr>
        <w:t xml:space="preserve"> ή η εν λόγω αύξηση καλύφθηκε μόνο εν μέρει.</w:t>
      </w:r>
    </w:p>
    <w:p w14:paraId="4865B3B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το άρθρο 106 εισάγονται σημαντικές αλλαγές στον αναπτυξιακό νόμο του 2016. Συγκεκριμένα, με τη ρύθμιση της παραγράφου 1 προβλέπεται ότι οι επιχειρήσεις των οποίων οι εξαγωγές καταλαμβάνουν ήδη το 85% του </w:t>
      </w:r>
      <w:r>
        <w:rPr>
          <w:rFonts w:eastAsia="Times New Roman" w:cs="Times New Roman"/>
          <w:szCs w:val="24"/>
        </w:rPr>
        <w:t>κύκλου εργασιών τους, θεωρούνται κατά τεκμήριο εξωστρεφείς ώστε να μην απαιτείται περαιτέρω τεκμηρίωση αύξησης της εξωστρέφειάς τους.</w:t>
      </w:r>
    </w:p>
    <w:p w14:paraId="4865B3B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Στην παράγραφο 2 τροποποιούνται επί το ευνοϊκότερο για τους επενδυτές οι αρχικές ρυθμίσεις του αναπτυξιακού νόμου </w:t>
      </w:r>
      <w:r>
        <w:rPr>
          <w:rFonts w:eastAsia="Times New Roman" w:cs="Times New Roman"/>
          <w:szCs w:val="24"/>
        </w:rPr>
        <w:lastRenderedPageBreak/>
        <w:t>του 2016</w:t>
      </w:r>
      <w:r>
        <w:rPr>
          <w:rFonts w:eastAsia="Times New Roman" w:cs="Times New Roman"/>
          <w:szCs w:val="24"/>
        </w:rPr>
        <w:t xml:space="preserve"> που αφορούν στην τμηματική καταβολή της επιχορήγησης των επενδυτικών σχεδίων των προηγούμενων αναπτυξιακών νόμων, του 2014 και του 2011.</w:t>
      </w:r>
    </w:p>
    <w:p w14:paraId="4865B3B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δεδομένη τη βελτίωση της δημοσιονομικής κατάστασης της χώρας και της συνακόλουθης δυνατότητας καταβολής των προβλεπ</w:t>
      </w:r>
      <w:r>
        <w:rPr>
          <w:rFonts w:eastAsia="Times New Roman" w:cs="Times New Roman"/>
          <w:szCs w:val="24"/>
        </w:rPr>
        <w:t xml:space="preserve">όμενων ενισχύσεων για το φετινό, αλλά και για τα επόμενα χρόνια, η ρύθμιση επιδιώκει την καταβολή άπαξ ή σε λιγότερες δόσεις των υπολειπόμενων ποσών ενίσχυσης στους επενδυτές, προκειμένου να αυξηθεί η ρευστότητα στην αγορά και να εκκαθαριστούν ταχύτερα οι </w:t>
      </w:r>
      <w:r>
        <w:rPr>
          <w:rFonts w:eastAsia="Times New Roman" w:cs="Times New Roman"/>
          <w:szCs w:val="24"/>
        </w:rPr>
        <w:t xml:space="preserve">εκκρεμότητες των παλαιών αναπτυξιακών νόμων. </w:t>
      </w:r>
    </w:p>
    <w:p w14:paraId="4865B3B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την παράγραφο 3 δίνεται η δυνατότητα μετατροπής των βραχυπρόθεσμων δανείων, τα οποία είχαν συναφθεί με αντίστοιχη εκχώρηση σε τράπεζα της επιχορήγησης των επενδύσεων, που είχαν υπαχθεί στους προγενέστερους α</w:t>
      </w:r>
      <w:r>
        <w:rPr>
          <w:rFonts w:eastAsia="Times New Roman" w:cs="Times New Roman"/>
          <w:szCs w:val="24"/>
        </w:rPr>
        <w:t xml:space="preserve">ναπτυξιακούς νόμους, του 2014 και του 2011, λόγω και του χρονικού διαστήματος που έχει παρέλθει από την υπαγωγή τους έως σήμερα. </w:t>
      </w:r>
    </w:p>
    <w:p w14:paraId="4865B3B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την παράγραφο 4 διευκρινίζεται το καθεστώς των αμοιβών για τα μέλη διαφόρων επιτροπών του νέου αναπτυξιακού νόμου του 2016 </w:t>
      </w:r>
      <w:r>
        <w:rPr>
          <w:rFonts w:eastAsia="Times New Roman" w:cs="Times New Roman"/>
          <w:szCs w:val="24"/>
        </w:rPr>
        <w:t xml:space="preserve">κατ’ ανάλογο τρόπο με τις αμοιβές των μελών </w:t>
      </w:r>
      <w:r>
        <w:rPr>
          <w:rFonts w:eastAsia="Times New Roman" w:cs="Times New Roman"/>
          <w:szCs w:val="24"/>
        </w:rPr>
        <w:lastRenderedPageBreak/>
        <w:t xml:space="preserve">άλλων επιτροπών του ιδίου νόμου, για τις οποίες υπάρχει ήδη η σχετική ρύθμιση. </w:t>
      </w:r>
    </w:p>
    <w:p w14:paraId="4865B3C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την παράγραφο 5 </w:t>
      </w:r>
      <w:proofErr w:type="spellStart"/>
      <w:r>
        <w:rPr>
          <w:rFonts w:eastAsia="Times New Roman" w:cs="Times New Roman"/>
          <w:szCs w:val="24"/>
        </w:rPr>
        <w:t>επικαιροποιείται</w:t>
      </w:r>
      <w:proofErr w:type="spellEnd"/>
      <w:r>
        <w:rPr>
          <w:rFonts w:eastAsia="Times New Roman" w:cs="Times New Roman"/>
          <w:szCs w:val="24"/>
        </w:rPr>
        <w:t xml:space="preserve"> η συγκρότηση Ειδικής Γνωμοδοτικής Επιτροπής Εμπειρογνωμόνων του προηγούμενου αναπτυξιακού νόμου,</w:t>
      </w:r>
      <w:r>
        <w:rPr>
          <w:rFonts w:eastAsia="Times New Roman" w:cs="Times New Roman"/>
          <w:szCs w:val="24"/>
        </w:rPr>
        <w:t xml:space="preserve"> του 2014.</w:t>
      </w:r>
    </w:p>
    <w:p w14:paraId="4865B3C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τις παραγράφους 6 και 7 εναρμονίζεται το θεσμικό πλαίσιο με χρόνο υλοποίησης των προδιαγραφών του πληροφοριακού συστήματος κρατικών επενδύσεων αναφορικά με την τήρηση των μακροχρόνιων υποχρεώσεων των επενδυτών.</w:t>
      </w:r>
    </w:p>
    <w:p w14:paraId="4865B3C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την παράγραφο 9 ορίζεται ότι</w:t>
      </w:r>
      <w:r>
        <w:rPr>
          <w:rFonts w:eastAsia="Times New Roman" w:cs="Times New Roman"/>
          <w:szCs w:val="24"/>
        </w:rPr>
        <w:t xml:space="preserve"> στις γνωμοδοτικές επιτροπές του άρθρου 27 του νέου νόμου του 2016 συμμετέχουν, χωρίς δικαίωμα ψήφου, ο Νομικός Σύμβουλος, η Πάρεδρος του Νομικού Συμβουλίου του Κράτους του οικείου φορέα.</w:t>
      </w:r>
    </w:p>
    <w:p w14:paraId="4865B3C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Να απαντήσω στον </w:t>
      </w:r>
      <w:r>
        <w:rPr>
          <w:rFonts w:eastAsia="Times New Roman" w:cs="Times New Roman"/>
          <w:szCs w:val="24"/>
        </w:rPr>
        <w:t>ε</w:t>
      </w:r>
      <w:r>
        <w:rPr>
          <w:rFonts w:eastAsia="Times New Roman" w:cs="Times New Roman"/>
          <w:szCs w:val="24"/>
        </w:rPr>
        <w:t xml:space="preserve">ισηγητή της Νέας Δημοκρατίας κ. </w:t>
      </w:r>
      <w:proofErr w:type="spellStart"/>
      <w:r>
        <w:rPr>
          <w:rFonts w:eastAsia="Times New Roman" w:cs="Times New Roman"/>
          <w:szCs w:val="24"/>
        </w:rPr>
        <w:t>Γιακουμάτο</w:t>
      </w:r>
      <w:proofErr w:type="spellEnd"/>
      <w:r>
        <w:rPr>
          <w:rFonts w:eastAsia="Times New Roman" w:cs="Times New Roman"/>
          <w:szCs w:val="24"/>
        </w:rPr>
        <w:t>, σχετικ</w:t>
      </w:r>
      <w:r>
        <w:rPr>
          <w:rFonts w:eastAsia="Times New Roman" w:cs="Times New Roman"/>
          <w:szCs w:val="24"/>
        </w:rPr>
        <w:t xml:space="preserve">ά με την ερώτησή του για τα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xml:space="preserve">. Οι δραστηριότητες με ψυχαγωγικό, καλλιτεχνικό και εκπαιδευτικό αντικείμενο, όπως είναι τα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αποτελούν μια ειδική κατηγορία. Για αυτό το Συμβούλιο της Επικρατείας έχει κρίνει ότι η λειτουργία τέτοιων εγκατασ</w:t>
      </w:r>
      <w:r>
        <w:rPr>
          <w:rFonts w:eastAsia="Times New Roman" w:cs="Times New Roman"/>
          <w:szCs w:val="24"/>
        </w:rPr>
        <w:t>τάσεων διαφέρει από τις λοιπές δρα</w:t>
      </w:r>
      <w:r>
        <w:rPr>
          <w:rFonts w:eastAsia="Times New Roman" w:cs="Times New Roman"/>
          <w:szCs w:val="24"/>
        </w:rPr>
        <w:lastRenderedPageBreak/>
        <w:t>στηριότητες υπαίθριου, στάσιμου ή πλανόδιου εμπορίου. Επομένως, κρίνεται προτιμότερο, τόσο σε νομοτεχνικό όσο και σε ρυθμιστικό επίπεδο, οι σχετικές διατάξεις να αποτελέσουν αντικείμενο ενός διακριτού νομοθετήματος, το οπο</w:t>
      </w:r>
      <w:r>
        <w:rPr>
          <w:rFonts w:eastAsia="Times New Roman" w:cs="Times New Roman"/>
          <w:szCs w:val="24"/>
        </w:rPr>
        <w:t xml:space="preserve">ίο να διέπει όλες τις ψυχαγωγικές δραστηριότητες είτε είναι υπαίθριες είτε όχι. </w:t>
      </w:r>
    </w:p>
    <w:p w14:paraId="4865B3C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Τέλος, θα ήθελα να επισημάνω ότι δεν αποδεχόμαστε την τροπολογία που κατατέθηκε από την Ένωση Κεντρώων με γενικό αριθμό 1332 και ειδικό 19, όπως επίσης, και τις δυο τροπολογίε</w:t>
      </w:r>
      <w:r>
        <w:rPr>
          <w:rFonts w:eastAsia="Times New Roman" w:cs="Times New Roman"/>
          <w:szCs w:val="24"/>
        </w:rPr>
        <w:t xml:space="preserve">ς από τους Ανεξάρτητους Έλληνες με γενικό αριθμό 1313 και ειδικό 20 και με γενικό αριθμό 1315 και ειδικό 21. </w:t>
      </w:r>
    </w:p>
    <w:p w14:paraId="4865B3C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65B3C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για τον χρόνο που δεν καλύψατε.</w:t>
      </w:r>
    </w:p>
    <w:p w14:paraId="4865B3C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Τώρα είμαι στην ευχάριστη θέση να</w:t>
      </w:r>
      <w:r>
        <w:rPr>
          <w:rFonts w:eastAsia="Times New Roman" w:cs="Times New Roman"/>
          <w:szCs w:val="24"/>
        </w:rPr>
        <w:t xml:space="preserve"> πω ότι μπαίνουμε στον κατάλογο των ομιλητών. Ξεκινάμε με τον κ. </w:t>
      </w:r>
      <w:proofErr w:type="spellStart"/>
      <w:r>
        <w:rPr>
          <w:rFonts w:eastAsia="Times New Roman" w:cs="Times New Roman"/>
          <w:szCs w:val="24"/>
        </w:rPr>
        <w:t>Μιχελογιαννάκη</w:t>
      </w:r>
      <w:proofErr w:type="spellEnd"/>
      <w:r>
        <w:rPr>
          <w:rFonts w:eastAsia="Times New Roman" w:cs="Times New Roman"/>
          <w:szCs w:val="24"/>
        </w:rPr>
        <w:t xml:space="preserve"> από τον ΣΥΡΙΖΑ.</w:t>
      </w:r>
    </w:p>
    <w:p w14:paraId="4865B3C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Μιχελογιαννάκη</w:t>
      </w:r>
      <w:proofErr w:type="spellEnd"/>
      <w:r>
        <w:rPr>
          <w:rFonts w:eastAsia="Times New Roman" w:cs="Times New Roman"/>
          <w:szCs w:val="24"/>
        </w:rPr>
        <w:t>, έχετε τον λόγο για επτά λεπτά.</w:t>
      </w:r>
    </w:p>
    <w:p w14:paraId="4865B3C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ΜΙΧΕΛΟΓΙΑΝΝΑΚΗΣ: </w:t>
      </w:r>
      <w:r>
        <w:rPr>
          <w:rFonts w:eastAsia="Times New Roman" w:cs="Times New Roman"/>
          <w:szCs w:val="24"/>
        </w:rPr>
        <w:t>Ευχαριστώ, κυρία Πρόεδρε.</w:t>
      </w:r>
    </w:p>
    <w:p w14:paraId="4865B3C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στο νομοσχέδιο αυτό θεσμοθετείται η πλήρης η</w:t>
      </w:r>
      <w:r>
        <w:rPr>
          <w:rFonts w:eastAsia="Times New Roman" w:cs="Times New Roman"/>
          <w:szCs w:val="24"/>
        </w:rPr>
        <w:t xml:space="preserve">λεκτρονική καταγραφή των εμπορικών δράσεων και σίγουρα γίνεται απλούστερη η </w:t>
      </w:r>
      <w:proofErr w:type="spellStart"/>
      <w:r>
        <w:rPr>
          <w:rFonts w:eastAsia="Times New Roman" w:cs="Times New Roman"/>
          <w:szCs w:val="24"/>
        </w:rPr>
        <w:t>αδειοδότηση</w:t>
      </w:r>
      <w:proofErr w:type="spellEnd"/>
      <w:r>
        <w:rPr>
          <w:rFonts w:eastAsia="Times New Roman" w:cs="Times New Roman"/>
          <w:szCs w:val="24"/>
        </w:rPr>
        <w:t xml:space="preserve"> και ο έλεγχος. Ο παραγωγός μπορεί να δραστηριοποιηθεί τόσο σε οργανωμένη αγορά υπαίθριου εμπορίου όσο και σε ατομικά και σε συνεργατικά σχήματα.</w:t>
      </w:r>
    </w:p>
    <w:p w14:paraId="4865B3C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τοποθέτηση των πωλητώ</w:t>
      </w:r>
      <w:r>
        <w:rPr>
          <w:rFonts w:eastAsia="Times New Roman" w:cs="Times New Roman"/>
          <w:szCs w:val="24"/>
        </w:rPr>
        <w:t xml:space="preserve">ν στις λαϊκές θα γίνεται με μόρια που θα στηρίζονται σε κοινωνικά κριτήρια και την επαγγελματική διαγωγή. Με αυτό τον τρόπο τελειώνουν πολλές μορφές πελατειακών σχέσεων. </w:t>
      </w:r>
    </w:p>
    <w:p w14:paraId="4865B3C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Οι επαγγελματίες αγρότες θα μπορούν να δραστηριοποιηθούν σε πάσης μορφής υπαίθριες αγ</w:t>
      </w:r>
      <w:r>
        <w:rPr>
          <w:rFonts w:eastAsia="Times New Roman" w:cs="Times New Roman"/>
          <w:szCs w:val="24"/>
        </w:rPr>
        <w:t xml:space="preserve">ορές. Άρα μπορούν και εκτός λαϊκών αγορών. Έτσι, ενθαρρύνεται η συμμετοχή μέσω συνεταιριστικών αγορών ή ομάδων παραγωγών στο υπαίθριο εμπόριο. </w:t>
      </w:r>
    </w:p>
    <w:p w14:paraId="4865B3CD" w14:textId="77777777" w:rsidR="00666AE2" w:rsidRDefault="00896D7E">
      <w:pPr>
        <w:spacing w:after="0" w:line="600" w:lineRule="auto"/>
        <w:ind w:firstLine="720"/>
        <w:jc w:val="both"/>
        <w:rPr>
          <w:rFonts w:eastAsia="Times New Roman"/>
          <w:szCs w:val="24"/>
        </w:rPr>
      </w:pPr>
      <w:r>
        <w:rPr>
          <w:rFonts w:eastAsia="Times New Roman"/>
          <w:szCs w:val="24"/>
        </w:rPr>
        <w:t xml:space="preserve">Επίσης, απλοποιεί τη διαδικασία </w:t>
      </w:r>
      <w:proofErr w:type="spellStart"/>
      <w:r>
        <w:rPr>
          <w:rFonts w:eastAsia="Times New Roman"/>
          <w:szCs w:val="24"/>
        </w:rPr>
        <w:t>αδειοδότησης</w:t>
      </w:r>
      <w:proofErr w:type="spellEnd"/>
      <w:r>
        <w:rPr>
          <w:rFonts w:eastAsia="Times New Roman"/>
          <w:szCs w:val="24"/>
        </w:rPr>
        <w:t>. Για την Αθήνα και τη Θεσσαλονίκη υπεύθυνες είναι οι περιφέρειες, ε</w:t>
      </w:r>
      <w:r>
        <w:rPr>
          <w:rFonts w:eastAsia="Times New Roman"/>
          <w:szCs w:val="24"/>
        </w:rPr>
        <w:t xml:space="preserve">νώ για τις υπόλοιπες πόλεις, ο δήμος. Ο παραγωγός μπορούσε να λείπει μόνο για λόγους υγείας, μητρότητας ή πατρότητας. Τώρα με απλή δήλωση και πιστοποιητικό οικογενειακής κατάστασης θα μπορεί να αναπληρώνεται από σύζυγο ή τέκνα. Κι αυτό είναι </w:t>
      </w:r>
      <w:r>
        <w:rPr>
          <w:rFonts w:eastAsia="Times New Roman"/>
          <w:szCs w:val="24"/>
        </w:rPr>
        <w:lastRenderedPageBreak/>
        <w:t>πολύ σημαντικό</w:t>
      </w:r>
      <w:r>
        <w:rPr>
          <w:rFonts w:eastAsia="Times New Roman"/>
          <w:szCs w:val="24"/>
        </w:rPr>
        <w:t>, όπως και το ότι η ανανέωση και η διάρκεια της άδειας θα γίνεται με υπεύθυνη δήλωση και σε αντιπαραβολή με τα στοιχεία ΟΣΔΕ.</w:t>
      </w:r>
    </w:p>
    <w:p w14:paraId="4865B3CE" w14:textId="77777777" w:rsidR="00666AE2" w:rsidRDefault="00896D7E">
      <w:pPr>
        <w:spacing w:after="0" w:line="600" w:lineRule="auto"/>
        <w:ind w:firstLine="720"/>
        <w:jc w:val="both"/>
        <w:rPr>
          <w:rFonts w:eastAsia="Times New Roman"/>
          <w:szCs w:val="24"/>
        </w:rPr>
      </w:pPr>
      <w:r>
        <w:rPr>
          <w:rFonts w:eastAsia="Times New Roman"/>
          <w:szCs w:val="24"/>
        </w:rPr>
        <w:t>Οι ιδιοκτήτες μικρών επιχειρήσεων παραγωγής τυροκομικών προϊόντων θα μπορούν να πουλούν στις λαϊκές αγορές χωρίς να είναι κτηνοτρό</w:t>
      </w:r>
      <w:r>
        <w:rPr>
          <w:rFonts w:eastAsia="Times New Roman"/>
          <w:szCs w:val="24"/>
        </w:rPr>
        <w:t xml:space="preserve">φοι και εφόσον δεν διαθέτουν εμπορικό κατάστημα λιανικής πώλησης. </w:t>
      </w:r>
      <w:proofErr w:type="spellStart"/>
      <w:r>
        <w:rPr>
          <w:rFonts w:eastAsia="Times New Roman"/>
          <w:szCs w:val="24"/>
        </w:rPr>
        <w:t>Πριμοδοτείται</w:t>
      </w:r>
      <w:proofErr w:type="spellEnd"/>
      <w:r>
        <w:rPr>
          <w:rFonts w:eastAsia="Times New Roman"/>
          <w:szCs w:val="24"/>
        </w:rPr>
        <w:t xml:space="preserve"> ο επαγγελματίας πωλητής που προσέρχεται στις λαϊκές λιγότερο από έξι μέρες την εβδομάδα, στοχεύοντας με αυτόν τον τρόπο στην πλήρη απασχόλησή του. Ο επαγγελματίας μπορεί να δρα</w:t>
      </w:r>
      <w:r>
        <w:rPr>
          <w:rFonts w:eastAsia="Times New Roman"/>
          <w:szCs w:val="24"/>
        </w:rPr>
        <w:t xml:space="preserve">στηριοποιηθεί σε όλες τις ενότητες της περιφέρειας. Αυτοί δε που έχουν πτωχεύσει, μπορούν να ζητούν άδεια για ένα έτος. </w:t>
      </w:r>
    </w:p>
    <w:p w14:paraId="4865B3CF" w14:textId="77777777" w:rsidR="00666AE2" w:rsidRDefault="00896D7E">
      <w:pPr>
        <w:spacing w:after="0" w:line="600" w:lineRule="auto"/>
        <w:ind w:firstLine="720"/>
        <w:jc w:val="both"/>
        <w:rPr>
          <w:rFonts w:eastAsia="Times New Roman"/>
          <w:szCs w:val="24"/>
        </w:rPr>
      </w:pPr>
      <w:r>
        <w:rPr>
          <w:rFonts w:eastAsia="Times New Roman"/>
          <w:szCs w:val="24"/>
        </w:rPr>
        <w:t xml:space="preserve">Διατηρείται η μεταβίβαση άδειας σε αναπηρία 67% ή σε θάνατο πρώτα στα τέκνα, μετά στη σύζυγο και μετά στα αδέλφια. Συστήνονται </w:t>
      </w:r>
      <w:r>
        <w:rPr>
          <w:rFonts w:eastAsia="Times New Roman"/>
          <w:szCs w:val="24"/>
        </w:rPr>
        <w:t>ε</w:t>
      </w:r>
      <w:r>
        <w:rPr>
          <w:rFonts w:eastAsia="Times New Roman"/>
          <w:szCs w:val="24"/>
        </w:rPr>
        <w:t>πιτροπέ</w:t>
      </w:r>
      <w:r>
        <w:rPr>
          <w:rFonts w:eastAsia="Times New Roman"/>
          <w:szCs w:val="24"/>
        </w:rPr>
        <w:t xml:space="preserve">ς </w:t>
      </w:r>
      <w:r>
        <w:rPr>
          <w:rFonts w:eastAsia="Times New Roman"/>
          <w:szCs w:val="24"/>
        </w:rPr>
        <w:t>λ</w:t>
      </w:r>
      <w:r>
        <w:rPr>
          <w:rFonts w:eastAsia="Times New Roman"/>
          <w:szCs w:val="24"/>
        </w:rPr>
        <w:t xml:space="preserve">αϊκών </w:t>
      </w:r>
      <w:r>
        <w:rPr>
          <w:rFonts w:eastAsia="Times New Roman"/>
          <w:szCs w:val="24"/>
        </w:rPr>
        <w:t>α</w:t>
      </w:r>
      <w:r>
        <w:rPr>
          <w:rFonts w:eastAsia="Times New Roman"/>
          <w:szCs w:val="24"/>
        </w:rPr>
        <w:t>γορών ανά περιφέρεια, με συμμετοχή της διοίκησης και εκπροσώπων φορέων. Οι φορείς λαϊκών αγορών συντάσσουν κανονικό κανονισμό λειτουργίας και τοπογραφικό διάγραμμα. Το ημερήσιο ανταποδοτικό τέλος σε Αττική και Θεσσαλονίκη είναι 60% στην περιφέρει</w:t>
      </w:r>
      <w:r>
        <w:rPr>
          <w:rFonts w:eastAsia="Times New Roman"/>
          <w:szCs w:val="24"/>
        </w:rPr>
        <w:t xml:space="preserve">α και 40% στο </w:t>
      </w:r>
      <w:r>
        <w:rPr>
          <w:rFonts w:eastAsia="Times New Roman"/>
          <w:szCs w:val="24"/>
        </w:rPr>
        <w:lastRenderedPageBreak/>
        <w:t xml:space="preserve">δήμο και στην υπόλοιπη Ελλάδα 75% στο δήμο και 25% στην περιφέρεια. </w:t>
      </w:r>
    </w:p>
    <w:p w14:paraId="4865B3D0" w14:textId="77777777" w:rsidR="00666AE2" w:rsidRDefault="00896D7E">
      <w:pPr>
        <w:spacing w:after="0" w:line="600" w:lineRule="auto"/>
        <w:ind w:firstLine="720"/>
        <w:jc w:val="both"/>
        <w:rPr>
          <w:rFonts w:eastAsia="Times New Roman"/>
          <w:szCs w:val="24"/>
        </w:rPr>
      </w:pPr>
      <w:r>
        <w:rPr>
          <w:rFonts w:eastAsia="Times New Roman"/>
          <w:szCs w:val="24"/>
        </w:rPr>
        <w:t>Καθιερώνεται η αγορά καταναλωτών, η διάθεση καλλιτεχνημάτων και χειροτεχνημάτων με χορήγηση άδειας. Το πλανόδιο εμπόριο απαγορευόταν σε πληθυσμό άνω των τριάντα χιλιάδων, εν</w:t>
      </w:r>
      <w:r>
        <w:rPr>
          <w:rFonts w:eastAsia="Times New Roman"/>
          <w:szCs w:val="24"/>
        </w:rPr>
        <w:t>ώ τώρα μειώνεται στις πέντε χιλιάδες. Αλλάζουν, δηλαδή, τα πληθυσμιακά κριτήρια. Οι διοικητικές κυρώσεις θα έχουν διαβάθμιση με βάση τον βαθμό παρανομίας. Θα καταγράφονται σε μητρώο κυρώσεων.</w:t>
      </w:r>
    </w:p>
    <w:p w14:paraId="4865B3D1" w14:textId="77777777" w:rsidR="00666AE2" w:rsidRDefault="00896D7E">
      <w:pPr>
        <w:spacing w:after="0" w:line="600" w:lineRule="auto"/>
        <w:ind w:firstLine="720"/>
        <w:jc w:val="both"/>
        <w:rPr>
          <w:rFonts w:eastAsia="Times New Roman"/>
          <w:szCs w:val="24"/>
        </w:rPr>
      </w:pPr>
      <w:r>
        <w:rPr>
          <w:rFonts w:eastAsia="Times New Roman"/>
          <w:szCs w:val="24"/>
        </w:rPr>
        <w:t>Όσον αφορά τα επιμελητήρια, οφείλουν να δρουν ως σύμβουλοι της π</w:t>
      </w:r>
      <w:r>
        <w:rPr>
          <w:rFonts w:eastAsia="Times New Roman"/>
          <w:szCs w:val="24"/>
        </w:rPr>
        <w:t>ολιτείας με εισηγήσεις και πληροφορίες για κάθε οικονομικό θέμα. Εισάγεται ο θεσμός Κέντρων Υποστήριξης Επιχειρήσεων. Ενισχύεται η αντιπροσωπευτικότητα και η αναλογικότητα για το διοικητικό συμβούλιο και για τα τμήματα. Καθιερώνεται ποσόστωση φύλλου στα ψη</w:t>
      </w:r>
      <w:r>
        <w:rPr>
          <w:rFonts w:eastAsia="Times New Roman"/>
          <w:szCs w:val="24"/>
        </w:rPr>
        <w:t xml:space="preserve">φοδέλτια. Ενισχύει το προσωπικό με διαγωνισμό ΑΣΕΠ και </w:t>
      </w:r>
      <w:proofErr w:type="spellStart"/>
      <w:r>
        <w:rPr>
          <w:rFonts w:eastAsia="Times New Roman"/>
          <w:szCs w:val="24"/>
        </w:rPr>
        <w:t>μοριοδότηση</w:t>
      </w:r>
      <w:proofErr w:type="spellEnd"/>
      <w:r>
        <w:rPr>
          <w:rFonts w:eastAsia="Times New Roman"/>
          <w:szCs w:val="24"/>
        </w:rPr>
        <w:t xml:space="preserve"> της πραγματικής υπηρεσίας. Δεν επιτρέπεται η μεταπήδηση σε φορείς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Καθιερώνονται πειθαρχικά συμβούλια. Εισάγεται ο θεσμ</w:t>
      </w:r>
      <w:r>
        <w:rPr>
          <w:rFonts w:eastAsia="Times New Roman"/>
          <w:szCs w:val="24"/>
        </w:rPr>
        <w:t>ός</w:t>
      </w:r>
      <w:r>
        <w:rPr>
          <w:rFonts w:eastAsia="Times New Roman"/>
          <w:szCs w:val="24"/>
        </w:rPr>
        <w:t xml:space="preserve"> των Περιφερειακών Επιμελητηριακών Συμβουλίων. Θε</w:t>
      </w:r>
      <w:r>
        <w:rPr>
          <w:rFonts w:eastAsia="Times New Roman"/>
          <w:szCs w:val="24"/>
        </w:rPr>
        <w:lastRenderedPageBreak/>
        <w:t>σμοθετείται πειθαρχική ευθύνη των διοικήσεων της Κεντρικής Ένωσης. Εκσυγχρονίζονται τα διμερή επιμελητήρια και συστήνεται Συντονιστικό Κέντρο Εποπτείας Αγορών Αντιμετώπισης Παραεμπορίου. Αυτό είναι πολύ-πολύ σημαντικό, γιατί ουσιαστικά δίνεται ένα τέρμα στ</w:t>
      </w:r>
      <w:r>
        <w:rPr>
          <w:rFonts w:eastAsia="Times New Roman"/>
          <w:szCs w:val="24"/>
        </w:rPr>
        <w:t>ο παράνομο εμπόριο.</w:t>
      </w:r>
    </w:p>
    <w:p w14:paraId="4865B3D2" w14:textId="77777777" w:rsidR="00666AE2" w:rsidRDefault="00896D7E">
      <w:pPr>
        <w:spacing w:after="0" w:line="600" w:lineRule="auto"/>
        <w:ind w:firstLine="720"/>
        <w:jc w:val="both"/>
        <w:rPr>
          <w:rFonts w:eastAsia="Times New Roman"/>
          <w:szCs w:val="24"/>
        </w:rPr>
      </w:pPr>
      <w:r>
        <w:rPr>
          <w:rFonts w:eastAsia="Times New Roman"/>
          <w:szCs w:val="24"/>
        </w:rPr>
        <w:t>Ευχαριστώ.</w:t>
      </w:r>
    </w:p>
    <w:p w14:paraId="4865B3D3" w14:textId="77777777" w:rsidR="00666AE2" w:rsidRDefault="00896D7E">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865B3D4" w14:textId="77777777" w:rsidR="00666AE2" w:rsidRDefault="00896D7E">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Κι εμείς ευχαριστούμε.</w:t>
      </w:r>
    </w:p>
    <w:p w14:paraId="4865B3D5" w14:textId="77777777" w:rsidR="00666AE2" w:rsidRDefault="00896D7E">
      <w:pPr>
        <w:spacing w:after="0" w:line="600" w:lineRule="auto"/>
        <w:ind w:firstLine="720"/>
        <w:jc w:val="both"/>
        <w:rPr>
          <w:rFonts w:eastAsia="Times New Roman"/>
          <w:szCs w:val="24"/>
        </w:rPr>
      </w:pPr>
      <w:r>
        <w:rPr>
          <w:rFonts w:eastAsia="Times New Roman"/>
          <w:szCs w:val="24"/>
        </w:rPr>
        <w:t>Επόμενος ομιλητής είναι ο κ. Άδωνις Γεωργιάδης.</w:t>
      </w:r>
    </w:p>
    <w:p w14:paraId="4865B3D6" w14:textId="77777777" w:rsidR="00666AE2" w:rsidRDefault="00896D7E">
      <w:pPr>
        <w:spacing w:after="0" w:line="600" w:lineRule="auto"/>
        <w:ind w:firstLine="720"/>
        <w:jc w:val="both"/>
        <w:rPr>
          <w:rFonts w:eastAsia="Times New Roman"/>
          <w:szCs w:val="24"/>
        </w:rPr>
      </w:pPr>
      <w:r>
        <w:rPr>
          <w:rFonts w:eastAsia="Times New Roman"/>
          <w:szCs w:val="24"/>
        </w:rPr>
        <w:t>Ορίστε, κύριε Γεωργιάδη, έχετε τον λόγο.</w:t>
      </w:r>
    </w:p>
    <w:p w14:paraId="4865B3D7" w14:textId="77777777" w:rsidR="00666AE2" w:rsidRDefault="00896D7E">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Ευχαριστώ πολύ, κυρία Πρόεδρε.</w:t>
      </w:r>
    </w:p>
    <w:p w14:paraId="4865B3D8" w14:textId="77777777" w:rsidR="00666AE2" w:rsidRDefault="00896D7E">
      <w:pPr>
        <w:spacing w:after="0" w:line="600" w:lineRule="auto"/>
        <w:ind w:firstLine="720"/>
        <w:jc w:val="both"/>
        <w:rPr>
          <w:rFonts w:eastAsia="Times New Roman"/>
          <w:szCs w:val="24"/>
        </w:rPr>
      </w:pPr>
      <w:r>
        <w:rPr>
          <w:rFonts w:eastAsia="Times New Roman"/>
          <w:szCs w:val="24"/>
        </w:rPr>
        <w:t>Κατ’ αρχάς, κύριοι συνάδελφοι, η Νέα Δημοκρατία σεβόμενη απολύτως τους ανθρώπους των λαϊκών αγορών, ανθρώπους οι οποίοι μοχθούν υπό εξαιρετικά αντίξοες συνθήκες για να κάνουν εργασίες που οι περισσότεροι απ</w:t>
      </w:r>
      <w:r>
        <w:rPr>
          <w:rFonts w:eastAsia="Times New Roman"/>
          <w:szCs w:val="24"/>
        </w:rPr>
        <w:t xml:space="preserve">ό εμάς εδώ δεν θα έκαναν, έχει ψηφίσει θετικά επί της αρχής το νομοσχέδιο αυτό. Και </w:t>
      </w:r>
      <w:r>
        <w:rPr>
          <w:rFonts w:eastAsia="Times New Roman"/>
          <w:szCs w:val="24"/>
        </w:rPr>
        <w:lastRenderedPageBreak/>
        <w:t xml:space="preserve">ξέρετε, αυτή δεν είναι μια εύκολη απόφαση για το </w:t>
      </w:r>
      <w:r>
        <w:rPr>
          <w:rFonts w:eastAsia="Times New Roman"/>
          <w:szCs w:val="24"/>
        </w:rPr>
        <w:t>κ</w:t>
      </w:r>
      <w:r>
        <w:rPr>
          <w:rFonts w:eastAsia="Times New Roman"/>
          <w:szCs w:val="24"/>
        </w:rPr>
        <w:t>όμμα μας. Όμως πιστεύουμε ότι σε θέματα τα οποία αφορούν στην προσπάθεια να κάνουμε καλύτερη τη ζωή ανθρώπων της βιοπάλης,</w:t>
      </w:r>
      <w:r>
        <w:rPr>
          <w:rFonts w:eastAsia="Times New Roman"/>
          <w:szCs w:val="24"/>
        </w:rPr>
        <w:t xml:space="preserve"> ανθρώπων οι οποίοι υπό εξαιρετικά αντίξοες συνθήκες στέκονται όρθιοι, δεν θα μπορούσε η Νέα Δημοκρατία να αποτελεί εμπόδιο. Το αντίθετο.</w:t>
      </w:r>
    </w:p>
    <w:p w14:paraId="4865B3D9" w14:textId="77777777" w:rsidR="00666AE2" w:rsidRDefault="00896D7E">
      <w:pPr>
        <w:spacing w:after="0" w:line="600" w:lineRule="auto"/>
        <w:ind w:firstLine="720"/>
        <w:jc w:val="both"/>
        <w:rPr>
          <w:rFonts w:eastAsia="Times New Roman"/>
          <w:szCs w:val="24"/>
        </w:rPr>
      </w:pPr>
      <w:r>
        <w:rPr>
          <w:rFonts w:eastAsia="Times New Roman"/>
          <w:szCs w:val="24"/>
        </w:rPr>
        <w:t xml:space="preserve">Θέλω να συγχαρώ τον </w:t>
      </w:r>
      <w:r>
        <w:rPr>
          <w:rFonts w:eastAsia="Times New Roman"/>
          <w:szCs w:val="24"/>
        </w:rPr>
        <w:t>ε</w:t>
      </w:r>
      <w:r>
        <w:rPr>
          <w:rFonts w:eastAsia="Times New Roman"/>
          <w:szCs w:val="24"/>
        </w:rPr>
        <w:t xml:space="preserve">ισηγητή μας, τον κ. </w:t>
      </w:r>
      <w:proofErr w:type="spellStart"/>
      <w:r>
        <w:rPr>
          <w:rFonts w:eastAsia="Times New Roman"/>
          <w:szCs w:val="24"/>
        </w:rPr>
        <w:t>Γιακουμάτο</w:t>
      </w:r>
      <w:proofErr w:type="spellEnd"/>
      <w:r>
        <w:rPr>
          <w:rFonts w:eastAsia="Times New Roman"/>
          <w:szCs w:val="24"/>
        </w:rPr>
        <w:t>, ο οποίος έδωσε πολύ εποικοδομητική προσπάθεια σε αυτό το νομοσχέδ</w:t>
      </w:r>
      <w:r>
        <w:rPr>
          <w:rFonts w:eastAsia="Times New Roman"/>
          <w:szCs w:val="24"/>
        </w:rPr>
        <w:t>ιο για να βελτιωθεί και να μπορέσουμε να φτάσουμε στο θετικό αποτέλεσμα της κατ’ αρχήν θετικής ψήφου.</w:t>
      </w:r>
    </w:p>
    <w:p w14:paraId="4865B3DA" w14:textId="77777777" w:rsidR="00666AE2" w:rsidRDefault="00896D7E">
      <w:pPr>
        <w:spacing w:after="0" w:line="600" w:lineRule="auto"/>
        <w:ind w:firstLine="720"/>
        <w:jc w:val="both"/>
        <w:rPr>
          <w:rFonts w:eastAsia="Times New Roman"/>
          <w:szCs w:val="24"/>
        </w:rPr>
      </w:pPr>
      <w:r>
        <w:rPr>
          <w:rFonts w:eastAsia="Times New Roman"/>
          <w:szCs w:val="24"/>
        </w:rPr>
        <w:t>Οφείλω, όμως, κύριε Υπουργέ, να σας πω ότι μέχρι την τελευταία στιγμή αμφιταλαντευόμασταν για το αν θα έπρεπε να το ψηφίσουμε, σκεπτόμενοι το άρθρο 37 και</w:t>
      </w:r>
      <w:r>
        <w:rPr>
          <w:rFonts w:eastAsia="Times New Roman"/>
          <w:szCs w:val="24"/>
        </w:rPr>
        <w:t xml:space="preserve"> το απίστευτο ρουσφέτι το οποίο κάνετε. </w:t>
      </w:r>
    </w:p>
    <w:p w14:paraId="4865B3DB" w14:textId="77777777" w:rsidR="00666AE2" w:rsidRDefault="00896D7E">
      <w:pPr>
        <w:spacing w:after="0" w:line="600" w:lineRule="auto"/>
        <w:ind w:firstLine="720"/>
        <w:jc w:val="both"/>
        <w:rPr>
          <w:rFonts w:eastAsia="Times New Roman"/>
          <w:szCs w:val="24"/>
        </w:rPr>
      </w:pPr>
      <w:r>
        <w:rPr>
          <w:rFonts w:eastAsia="Times New Roman"/>
          <w:szCs w:val="24"/>
        </w:rPr>
        <w:t>Εσείς μπορεί εκεί, στις Ηνωμένες Πολιτείες της Αμερικής, κύριε Υπουργέ, να μην γνωρίζετε τη λέξη ρουσφέτι</w:t>
      </w:r>
      <w:r>
        <w:rPr>
          <w:rFonts w:eastAsia="Times New Roman"/>
          <w:szCs w:val="24"/>
        </w:rPr>
        <w:t xml:space="preserve"> ή να μην τη γνωρίζατε. Ήλθατε, όμως, στην Ελλάδα και μπήκατε πολύ γρήγορα στα κόλπα, διότι έχετε ένα ρουσφέτι τεράστιο.</w:t>
      </w:r>
    </w:p>
    <w:p w14:paraId="4865B3DC" w14:textId="77777777" w:rsidR="00666AE2" w:rsidRDefault="00896D7E">
      <w:pPr>
        <w:spacing w:after="0" w:line="600" w:lineRule="auto"/>
        <w:ind w:firstLine="720"/>
        <w:jc w:val="both"/>
        <w:rPr>
          <w:rFonts w:eastAsia="Times New Roman"/>
          <w:szCs w:val="24"/>
        </w:rPr>
      </w:pPr>
      <w:r>
        <w:rPr>
          <w:rFonts w:eastAsia="Times New Roman"/>
          <w:szCs w:val="24"/>
        </w:rPr>
        <w:t xml:space="preserve">Τι κάνετε; Πήρατε όλη την κομματική πελατεία του ΣΥΡΙΖΑ, τους δήθεν αλληλέγγυους, τις δήθεν ΜΚΟ και τι κάνετε; </w:t>
      </w:r>
      <w:r>
        <w:rPr>
          <w:rFonts w:eastAsia="Times New Roman"/>
          <w:szCs w:val="24"/>
        </w:rPr>
        <w:lastRenderedPageBreak/>
        <w:t xml:space="preserve">Φτιάχνετε ένα παράλληλο </w:t>
      </w:r>
      <w:r>
        <w:rPr>
          <w:rFonts w:eastAsia="Times New Roman"/>
          <w:szCs w:val="24"/>
        </w:rPr>
        <w:t>σύστημα λαϊκών αγορών. Μιλάμε για ανθρώπους οι οποίοι εργάζονται εδώ και χρόνια, ιδρώνουν, ξυπνάνε στις 4 τα ξημερώματα, πληρώνουν φόρους, έχουν ζημιές και προσπαθούν να ανταπεξέλθουν. Και έρχεστε με ένα νομοσχέδιο και τι κάνετε; Τους μοιράζετε την πίτα στ</w:t>
      </w:r>
      <w:r>
        <w:rPr>
          <w:rFonts w:eastAsia="Times New Roman"/>
          <w:szCs w:val="24"/>
        </w:rPr>
        <w:t xml:space="preserve">α δύο, γιατί φτιάχνετε μία παράλληλη αγορά λαϊκών αγορών, αυτήν τη λεγόμενη αγορά χωρίς μεσάζοντες. </w:t>
      </w:r>
    </w:p>
    <w:p w14:paraId="4865B3DD" w14:textId="77777777" w:rsidR="00666AE2" w:rsidRDefault="00896D7E">
      <w:pPr>
        <w:spacing w:after="0" w:line="600" w:lineRule="auto"/>
        <w:ind w:firstLine="720"/>
        <w:jc w:val="both"/>
        <w:rPr>
          <w:rFonts w:eastAsia="Times New Roman"/>
          <w:szCs w:val="24"/>
        </w:rPr>
      </w:pPr>
      <w:r>
        <w:rPr>
          <w:rFonts w:eastAsia="Times New Roman"/>
          <w:szCs w:val="24"/>
        </w:rPr>
        <w:t>Έχει ελέγξει, άραγε, κανένας, όταν γίνονται αυτές οι αγορές χωρίς μεσάζοντες, εάν τα υλικά τα οποία πωλούνται είναι πράγματι ελληνικά, κύριε Υπουργέ, ή είν</w:t>
      </w:r>
      <w:r>
        <w:rPr>
          <w:rFonts w:eastAsia="Times New Roman"/>
          <w:szCs w:val="24"/>
        </w:rPr>
        <w:t xml:space="preserve">αι υλικά τα οποία έρχονται φθηνότερα από τρίτες χώρες για να μπαίνουν υπό καθεστώς αθέμιτου ανταγωνισμού και να χτυπάνε ανθρώπους της πραγματικής βιοπάλης; </w:t>
      </w:r>
    </w:p>
    <w:p w14:paraId="4865B3DE" w14:textId="77777777" w:rsidR="00666AE2" w:rsidRDefault="00896D7E">
      <w:pPr>
        <w:spacing w:after="0" w:line="600" w:lineRule="auto"/>
        <w:ind w:firstLine="720"/>
        <w:jc w:val="both"/>
        <w:rPr>
          <w:rFonts w:eastAsia="Times New Roman"/>
          <w:szCs w:val="24"/>
        </w:rPr>
      </w:pPr>
      <w:r>
        <w:rPr>
          <w:rFonts w:eastAsia="Times New Roman"/>
          <w:szCs w:val="24"/>
        </w:rPr>
        <w:t>Και ναι, όταν η Νέα Δημοκρατία ήταν κυβέρνηση, ήλθε σε σύγκρουση με αυτούς τους ανθρώπους για να κά</w:t>
      </w:r>
      <w:r>
        <w:rPr>
          <w:rFonts w:eastAsia="Times New Roman"/>
          <w:szCs w:val="24"/>
        </w:rPr>
        <w:t xml:space="preserve">νει μεταρρυθμίσεις. </w:t>
      </w:r>
    </w:p>
    <w:p w14:paraId="4865B3DF" w14:textId="77777777" w:rsidR="00666AE2" w:rsidRDefault="00896D7E">
      <w:pPr>
        <w:spacing w:after="0" w:line="600" w:lineRule="auto"/>
        <w:ind w:firstLine="720"/>
        <w:jc w:val="both"/>
        <w:rPr>
          <w:rFonts w:eastAsia="Times New Roman"/>
          <w:szCs w:val="24"/>
        </w:rPr>
      </w:pPr>
      <w:r>
        <w:rPr>
          <w:rFonts w:eastAsia="Times New Roman"/>
          <w:szCs w:val="24"/>
        </w:rPr>
        <w:t xml:space="preserve">Έκλεισε ο </w:t>
      </w:r>
      <w:r>
        <w:rPr>
          <w:rFonts w:eastAsia="Times New Roman"/>
          <w:szCs w:val="24"/>
        </w:rPr>
        <w:t>ε</w:t>
      </w:r>
      <w:r>
        <w:rPr>
          <w:rFonts w:eastAsia="Times New Roman"/>
          <w:szCs w:val="24"/>
        </w:rPr>
        <w:t>ισηγητής μας με μία πολύ σωστή επισήμανση. Παρακολουθούμε την εξέλιξη αυτής της μεταρρύθμισης. Κι αν δούμε ότι κάτι δεν πηγαίνει καλά, εμείς δεν είμαστε δογματικοί. Είμαστε εδώ για να μπορούμε να διορθώνουμε τα πράγματα. Και</w:t>
      </w:r>
      <w:r>
        <w:rPr>
          <w:rFonts w:eastAsia="Times New Roman"/>
          <w:szCs w:val="24"/>
        </w:rPr>
        <w:t xml:space="preserve"> </w:t>
      </w:r>
      <w:r>
        <w:rPr>
          <w:rFonts w:eastAsia="Times New Roman"/>
          <w:szCs w:val="24"/>
        </w:rPr>
        <w:lastRenderedPageBreak/>
        <w:t>ποτέ δεν είπαμε ότι είμαστε αλάνθαστοι. Ποτέ, όμως, δεν κάναμε ρουσφέτι σαν αυτό που κάνετε με το άρθρο 37, κύριε Υπουργέ.</w:t>
      </w:r>
    </w:p>
    <w:p w14:paraId="4865B3E0" w14:textId="77777777" w:rsidR="00666AE2" w:rsidRDefault="00896D7E">
      <w:pPr>
        <w:spacing w:after="0" w:line="600" w:lineRule="auto"/>
        <w:ind w:firstLine="720"/>
        <w:jc w:val="both"/>
        <w:rPr>
          <w:rFonts w:eastAsia="Times New Roman"/>
          <w:szCs w:val="24"/>
        </w:rPr>
      </w:pPr>
      <w:r>
        <w:rPr>
          <w:rFonts w:eastAsia="Times New Roman"/>
          <w:szCs w:val="24"/>
        </w:rPr>
        <w:t xml:space="preserve">Βέβαια, αυτό που κάνετε είναι δηλωτικό του πραγματικού ήθους της «πρώτης φοράς </w:t>
      </w:r>
      <w:r>
        <w:rPr>
          <w:rFonts w:eastAsia="Times New Roman"/>
          <w:szCs w:val="24"/>
        </w:rPr>
        <w:t>α</w:t>
      </w:r>
      <w:r>
        <w:rPr>
          <w:rFonts w:eastAsia="Times New Roman"/>
          <w:szCs w:val="24"/>
        </w:rPr>
        <w:t>ριστερά», όπου σήμερα -και λυπάμαι γι’ αυτά που θα σ</w:t>
      </w:r>
      <w:r>
        <w:rPr>
          <w:rFonts w:eastAsia="Times New Roman"/>
          <w:szCs w:val="24"/>
        </w:rPr>
        <w:t xml:space="preserve">ας πω, κύριε Υπουργέ, αλλά, πιστέψτε με, δεν έχουν προσωπικό χαρακτήρα- όπως καταντήσατε, δυστυχώς, την πολιτική εσείς των ΣΥΡΙΖΑΝΕΛ, δεν υπάρχει άλλη λύση. </w:t>
      </w:r>
    </w:p>
    <w:p w14:paraId="4865B3E1" w14:textId="77777777" w:rsidR="00666AE2" w:rsidRDefault="00896D7E">
      <w:pPr>
        <w:spacing w:after="0" w:line="600" w:lineRule="auto"/>
        <w:ind w:firstLine="720"/>
        <w:jc w:val="both"/>
        <w:rPr>
          <w:rFonts w:eastAsia="Times New Roman"/>
          <w:szCs w:val="24"/>
        </w:rPr>
      </w:pPr>
      <w:r>
        <w:rPr>
          <w:rFonts w:eastAsia="Times New Roman"/>
          <w:szCs w:val="24"/>
        </w:rPr>
        <w:t>Ξυπνάω το πρωί και ακούω</w:t>
      </w:r>
      <w:r>
        <w:rPr>
          <w:rFonts w:eastAsia="Times New Roman"/>
          <w:szCs w:val="24"/>
        </w:rPr>
        <w:t>:</w:t>
      </w:r>
      <w:r>
        <w:rPr>
          <w:rFonts w:eastAsia="Times New Roman"/>
          <w:szCs w:val="24"/>
        </w:rPr>
        <w:t xml:space="preserve"> «Το μεγάλο σκάνδαλο!». Το μεγάλο σκάνδαλο ήταν η επαγγελματική δραστηριό</w:t>
      </w:r>
      <w:r>
        <w:rPr>
          <w:rFonts w:eastAsia="Times New Roman"/>
          <w:szCs w:val="24"/>
        </w:rPr>
        <w:t>τητα της κ</w:t>
      </w:r>
      <w:r>
        <w:rPr>
          <w:rFonts w:eastAsia="Times New Roman"/>
          <w:szCs w:val="24"/>
        </w:rPr>
        <w:t>.</w:t>
      </w:r>
      <w:r>
        <w:rPr>
          <w:rFonts w:eastAsia="Times New Roman"/>
          <w:szCs w:val="24"/>
        </w:rPr>
        <w:t xml:space="preserve"> </w:t>
      </w:r>
      <w:proofErr w:type="spellStart"/>
      <w:r>
        <w:rPr>
          <w:rFonts w:eastAsia="Times New Roman"/>
          <w:szCs w:val="24"/>
        </w:rPr>
        <w:t>Μαρέβας</w:t>
      </w:r>
      <w:proofErr w:type="spellEnd"/>
      <w:r>
        <w:rPr>
          <w:rFonts w:eastAsia="Times New Roman"/>
          <w:szCs w:val="24"/>
        </w:rPr>
        <w:t xml:space="preserve"> Μητσοτάκη. Πολύ ωραία. Οι Βουλευτές σας προανήγγειλαν τις προηγούμενες μέρες στα κανάλια</w:t>
      </w:r>
      <w:r>
        <w:rPr>
          <w:rFonts w:eastAsia="Times New Roman"/>
          <w:szCs w:val="24"/>
        </w:rPr>
        <w:t>,</w:t>
      </w:r>
      <w:r>
        <w:rPr>
          <w:rFonts w:eastAsia="Times New Roman"/>
          <w:szCs w:val="24"/>
        </w:rPr>
        <w:t xml:space="preserve"> «Θα δείτε τι έχει να βγει», ο ίδιος ο κ. Τσίπρας έκανε διάγγελμα, ο κ. </w:t>
      </w:r>
      <w:proofErr w:type="spellStart"/>
      <w:r>
        <w:rPr>
          <w:rFonts w:eastAsia="Times New Roman"/>
          <w:szCs w:val="24"/>
        </w:rPr>
        <w:t>Τζανακόπουλος</w:t>
      </w:r>
      <w:proofErr w:type="spellEnd"/>
      <w:r>
        <w:rPr>
          <w:rFonts w:eastAsia="Times New Roman"/>
          <w:szCs w:val="24"/>
        </w:rPr>
        <w:t xml:space="preserve"> και αφού διαπίστωσαν όλοι ότι ήταν άνθρακες ο θησαυρός, πέρασ</w:t>
      </w:r>
      <w:r>
        <w:rPr>
          <w:rFonts w:eastAsia="Times New Roman"/>
          <w:szCs w:val="24"/>
        </w:rPr>
        <w:t xml:space="preserve">αν στο νέο αφήγημα: «Ναι, εντάξει, δεν υπάρχει κανένα θέμα και κακώς το αναφέραμε. Είναι, όμως, ηθικό να έχει τέτοιου είδους δραστηριότητες η σύζυγος του Αρχηγού της Αξιωματικής Αντιπολίτευσης;». </w:t>
      </w:r>
    </w:p>
    <w:p w14:paraId="4865B3E2" w14:textId="77777777" w:rsidR="00666AE2" w:rsidRDefault="00896D7E">
      <w:pPr>
        <w:spacing w:after="0" w:line="600" w:lineRule="auto"/>
        <w:ind w:firstLine="720"/>
        <w:jc w:val="both"/>
        <w:rPr>
          <w:rFonts w:eastAsia="Times New Roman"/>
          <w:szCs w:val="24"/>
        </w:rPr>
      </w:pPr>
      <w:r>
        <w:rPr>
          <w:rFonts w:eastAsia="Times New Roman"/>
          <w:szCs w:val="24"/>
        </w:rPr>
        <w:t>Κύριε Παπαδημητρίου, δεν μπαίνω στα της ιδεολογίας σας. Η ι</w:t>
      </w:r>
      <w:r>
        <w:rPr>
          <w:rFonts w:eastAsia="Times New Roman"/>
          <w:szCs w:val="24"/>
        </w:rPr>
        <w:t xml:space="preserve">δεολογία είναι προσωπικό ζήτημα του κάθε ανθρώπου. </w:t>
      </w:r>
      <w:r>
        <w:rPr>
          <w:rFonts w:eastAsia="Times New Roman"/>
          <w:szCs w:val="24"/>
        </w:rPr>
        <w:lastRenderedPageBreak/>
        <w:t>Εσείς είστε ένας άνθρωπος του σκληρού καπιταλισμού. Διαβάζοντας το «πόθεν έσχες» στις καταθέσεις σας, έχω μπερδευτεί. Δεν μπορώ να κάνω την άθροιση. Αν βάλω και το συνταξιοδοτικό σας πρόγραμμα των 2.450.00</w:t>
      </w:r>
      <w:r>
        <w:rPr>
          <w:rFonts w:eastAsia="Times New Roman"/>
          <w:szCs w:val="24"/>
        </w:rPr>
        <w:t xml:space="preserve">0 δολαρίων και το αθροίσω στις καταθέσεις, μου βγαίνουν περίπου </w:t>
      </w:r>
      <w:r>
        <w:rPr>
          <w:rFonts w:eastAsia="Times New Roman"/>
          <w:szCs w:val="24"/>
        </w:rPr>
        <w:t>5</w:t>
      </w:r>
      <w:r>
        <w:rPr>
          <w:rFonts w:eastAsia="Times New Roman"/>
          <w:szCs w:val="24"/>
        </w:rPr>
        <w:t xml:space="preserve"> εκατομμύρια. Να τα έχετε τα </w:t>
      </w:r>
      <w:r>
        <w:rPr>
          <w:rFonts w:eastAsia="Times New Roman"/>
          <w:szCs w:val="24"/>
        </w:rPr>
        <w:t xml:space="preserve">5 </w:t>
      </w:r>
      <w:r>
        <w:rPr>
          <w:rFonts w:eastAsia="Times New Roman"/>
          <w:szCs w:val="24"/>
        </w:rPr>
        <w:t>εκατομμύρια, κύριε Παπαδημητρίου, εσείς και η σύζυγός σας και να τα χαίρεστε, λέω εγώ, γιατί εγώ δεν είμαι σαν κι εσάς.</w:t>
      </w:r>
    </w:p>
    <w:p w14:paraId="4865B3E3" w14:textId="77777777" w:rsidR="00666AE2" w:rsidRDefault="00896D7E">
      <w:pPr>
        <w:spacing w:after="0" w:line="600" w:lineRule="auto"/>
        <w:ind w:firstLine="720"/>
        <w:jc w:val="both"/>
        <w:rPr>
          <w:rFonts w:eastAsia="Times New Roman"/>
          <w:szCs w:val="24"/>
        </w:rPr>
      </w:pPr>
      <w:r>
        <w:rPr>
          <w:rFonts w:eastAsia="Times New Roman"/>
          <w:szCs w:val="24"/>
        </w:rPr>
        <w:t>Ερωτώ, όμως: Είναι ηθικό Υπουργός της Ελ</w:t>
      </w:r>
      <w:r>
        <w:rPr>
          <w:rFonts w:eastAsia="Times New Roman"/>
          <w:szCs w:val="24"/>
        </w:rPr>
        <w:t xml:space="preserve">λάδος να έχει </w:t>
      </w:r>
      <w:r>
        <w:rPr>
          <w:rFonts w:eastAsia="Times New Roman"/>
          <w:szCs w:val="24"/>
        </w:rPr>
        <w:t xml:space="preserve">5 </w:t>
      </w:r>
      <w:r>
        <w:rPr>
          <w:rFonts w:eastAsia="Times New Roman"/>
          <w:szCs w:val="24"/>
        </w:rPr>
        <w:t xml:space="preserve">εκατομμύρια σε συνταξιοδοτικό πρόγραμμα στη </w:t>
      </w:r>
      <w:r>
        <w:rPr>
          <w:rFonts w:eastAsia="Times New Roman"/>
          <w:szCs w:val="24"/>
        </w:rPr>
        <w:t>«</w:t>
      </w:r>
      <w:r>
        <w:rPr>
          <w:rFonts w:eastAsia="Times New Roman"/>
          <w:szCs w:val="24"/>
          <w:lang w:val="en-US"/>
        </w:rPr>
        <w:t>GP</w:t>
      </w:r>
      <w:r>
        <w:rPr>
          <w:rFonts w:eastAsia="Times New Roman"/>
          <w:szCs w:val="24"/>
        </w:rPr>
        <w:t xml:space="preserve"> </w:t>
      </w:r>
      <w:r>
        <w:rPr>
          <w:rFonts w:eastAsia="Times New Roman"/>
          <w:szCs w:val="24"/>
          <w:lang w:val="en-US"/>
        </w:rPr>
        <w:t>Morgan</w:t>
      </w:r>
      <w:r>
        <w:rPr>
          <w:rFonts w:eastAsia="Times New Roman"/>
          <w:szCs w:val="24"/>
        </w:rPr>
        <w:t>»</w:t>
      </w:r>
      <w:r>
        <w:rPr>
          <w:rFonts w:eastAsia="Times New Roman"/>
          <w:szCs w:val="24"/>
        </w:rPr>
        <w:t xml:space="preserve"> και την </w:t>
      </w:r>
      <w:r>
        <w:rPr>
          <w:rFonts w:eastAsia="Times New Roman"/>
          <w:szCs w:val="24"/>
          <w:lang w:val="en-US"/>
        </w:rPr>
        <w:t>HSBC</w:t>
      </w:r>
      <w:r>
        <w:rPr>
          <w:rFonts w:eastAsia="Times New Roman"/>
          <w:szCs w:val="24"/>
        </w:rPr>
        <w:t>; Αυτό είναι ηθικό. Είναι ανήθικο, όμως, να δουλεύει η κ</w:t>
      </w:r>
      <w:r>
        <w:rPr>
          <w:rFonts w:eastAsia="Times New Roman"/>
          <w:szCs w:val="24"/>
        </w:rPr>
        <w:t>.</w:t>
      </w:r>
      <w:r>
        <w:rPr>
          <w:rFonts w:eastAsia="Times New Roman"/>
          <w:szCs w:val="24"/>
        </w:rPr>
        <w:t xml:space="preserve"> Μητσοτάκη! Εσείς έπρεπε να βγείτε πρώτος, κύριε Παπαδημητρίου, και να συγκρατήσετε τον κ. Τσίπρα απ’ όλη αυτήν τη </w:t>
      </w:r>
      <w:r>
        <w:rPr>
          <w:rFonts w:eastAsia="Times New Roman"/>
          <w:szCs w:val="24"/>
        </w:rPr>
        <w:t>λασπολογία και απ’ όλον τον λαϊκισμό. Εσείς, ο κ. Παπαδημητρίου. Κι αν δεν σας άκουγε ο κ. Τσίπρας, θα έπρεπε να υποβάλετε την παραίτησή σας, για να μην υπηρετείτε ως Υπουργός ανθρώπους που πετούν τέτοια λάσπη.</w:t>
      </w:r>
    </w:p>
    <w:p w14:paraId="4865B3E4" w14:textId="77777777" w:rsidR="00666AE2" w:rsidRDefault="00896D7E">
      <w:pPr>
        <w:spacing w:after="0" w:line="600" w:lineRule="auto"/>
        <w:ind w:firstLine="720"/>
        <w:jc w:val="both"/>
        <w:rPr>
          <w:rFonts w:eastAsia="Times New Roman"/>
          <w:szCs w:val="24"/>
        </w:rPr>
      </w:pPr>
      <w:r>
        <w:rPr>
          <w:rFonts w:eastAsia="Times New Roman"/>
          <w:szCs w:val="24"/>
        </w:rPr>
        <w:t xml:space="preserve">Μήπως, κύριοι συνάδελφοι, ήταν ηθικό που την </w:t>
      </w:r>
      <w:r>
        <w:rPr>
          <w:rFonts w:eastAsia="Times New Roman"/>
          <w:szCs w:val="24"/>
        </w:rPr>
        <w:t xml:space="preserve">εποχή των αγανακτισμένων ο νυν Υπουργός Εθνικής Οικονομίας κ. </w:t>
      </w:r>
      <w:proofErr w:type="spellStart"/>
      <w:r>
        <w:rPr>
          <w:rFonts w:eastAsia="Times New Roman"/>
          <w:szCs w:val="24"/>
        </w:rPr>
        <w:t>Τσακαλώτος</w:t>
      </w:r>
      <w:proofErr w:type="spellEnd"/>
      <w:r>
        <w:rPr>
          <w:rFonts w:eastAsia="Times New Roman"/>
          <w:szCs w:val="24"/>
        </w:rPr>
        <w:t xml:space="preserve"> είχε </w:t>
      </w:r>
      <w:r>
        <w:rPr>
          <w:rFonts w:eastAsia="Times New Roman"/>
          <w:szCs w:val="24"/>
        </w:rPr>
        <w:t>700.000</w:t>
      </w:r>
      <w:r>
        <w:rPr>
          <w:rFonts w:eastAsia="Times New Roman"/>
          <w:szCs w:val="24"/>
        </w:rPr>
        <w:t xml:space="preserve"> στην </w:t>
      </w:r>
      <w:r>
        <w:rPr>
          <w:rFonts w:eastAsia="Times New Roman"/>
          <w:szCs w:val="24"/>
        </w:rPr>
        <w:t>«</w:t>
      </w:r>
      <w:r>
        <w:rPr>
          <w:rFonts w:eastAsia="Times New Roman"/>
          <w:szCs w:val="24"/>
          <w:lang w:val="en-US"/>
        </w:rPr>
        <w:t>Black</w:t>
      </w:r>
      <w:r>
        <w:rPr>
          <w:rFonts w:eastAsia="Times New Roman"/>
          <w:szCs w:val="24"/>
        </w:rPr>
        <w:t xml:space="preserve"> </w:t>
      </w:r>
      <w:r>
        <w:rPr>
          <w:rFonts w:eastAsia="Times New Roman"/>
          <w:szCs w:val="24"/>
          <w:lang w:val="en-US"/>
        </w:rPr>
        <w:t>Rock</w:t>
      </w:r>
      <w:r>
        <w:rPr>
          <w:rFonts w:eastAsia="Times New Roman"/>
          <w:szCs w:val="24"/>
        </w:rPr>
        <w:t>»</w:t>
      </w:r>
      <w:r>
        <w:rPr>
          <w:rFonts w:eastAsia="Times New Roman"/>
          <w:szCs w:val="24"/>
        </w:rPr>
        <w:t xml:space="preserve">; Ήταν ηθικό να έχει </w:t>
      </w:r>
      <w:r>
        <w:rPr>
          <w:rFonts w:eastAsia="Times New Roman"/>
          <w:szCs w:val="24"/>
        </w:rPr>
        <w:t>700.000</w:t>
      </w:r>
      <w:r>
        <w:rPr>
          <w:rFonts w:eastAsia="Times New Roman"/>
          <w:szCs w:val="24"/>
        </w:rPr>
        <w:t xml:space="preserve"> ο κ. </w:t>
      </w:r>
      <w:proofErr w:type="spellStart"/>
      <w:r>
        <w:rPr>
          <w:rFonts w:eastAsia="Times New Roman"/>
          <w:szCs w:val="24"/>
        </w:rPr>
        <w:t>Τσακαλώτος</w:t>
      </w:r>
      <w:proofErr w:type="spellEnd"/>
      <w:r>
        <w:rPr>
          <w:rFonts w:eastAsia="Times New Roman"/>
          <w:szCs w:val="24"/>
        </w:rPr>
        <w:t xml:space="preserve"> στην </w:t>
      </w:r>
      <w:r>
        <w:rPr>
          <w:rFonts w:eastAsia="Times New Roman"/>
          <w:szCs w:val="24"/>
        </w:rPr>
        <w:t>«</w:t>
      </w:r>
      <w:r>
        <w:rPr>
          <w:rFonts w:eastAsia="Times New Roman"/>
          <w:szCs w:val="24"/>
          <w:lang w:val="en-US"/>
        </w:rPr>
        <w:t>Black</w:t>
      </w:r>
      <w:r>
        <w:rPr>
          <w:rFonts w:eastAsia="Times New Roman"/>
          <w:szCs w:val="24"/>
        </w:rPr>
        <w:t xml:space="preserve"> </w:t>
      </w:r>
      <w:r>
        <w:rPr>
          <w:rFonts w:eastAsia="Times New Roman"/>
          <w:szCs w:val="24"/>
          <w:lang w:val="en-US"/>
        </w:rPr>
        <w:t>Rock</w:t>
      </w:r>
      <w:r>
        <w:rPr>
          <w:rFonts w:eastAsia="Times New Roman"/>
          <w:szCs w:val="24"/>
        </w:rPr>
        <w:t>»</w:t>
      </w:r>
      <w:r>
        <w:rPr>
          <w:rFonts w:eastAsia="Times New Roman"/>
          <w:szCs w:val="24"/>
        </w:rPr>
        <w:t xml:space="preserve">; Ήταν ηθικό να έχει </w:t>
      </w:r>
      <w:r>
        <w:rPr>
          <w:rFonts w:eastAsia="Times New Roman"/>
          <w:szCs w:val="24"/>
        </w:rPr>
        <w:lastRenderedPageBreak/>
        <w:t xml:space="preserve">ο κ. </w:t>
      </w:r>
      <w:proofErr w:type="spellStart"/>
      <w:r>
        <w:rPr>
          <w:rFonts w:eastAsia="Times New Roman"/>
          <w:szCs w:val="24"/>
        </w:rPr>
        <w:t>Τσακαλώτος</w:t>
      </w:r>
      <w:proofErr w:type="spellEnd"/>
      <w:r>
        <w:rPr>
          <w:rFonts w:eastAsia="Times New Roman"/>
          <w:szCs w:val="24"/>
        </w:rPr>
        <w:t xml:space="preserve">. Άμα είναι κανένας της Νέας Δημοκρατίας, είναι ανήθικο! Να τα χαίρεται ο κ. </w:t>
      </w:r>
      <w:proofErr w:type="spellStart"/>
      <w:r>
        <w:rPr>
          <w:rFonts w:eastAsia="Times New Roman"/>
          <w:szCs w:val="24"/>
        </w:rPr>
        <w:t>Τσακαλώτος</w:t>
      </w:r>
      <w:proofErr w:type="spellEnd"/>
      <w:r>
        <w:rPr>
          <w:rFonts w:eastAsia="Times New Roman"/>
          <w:szCs w:val="24"/>
        </w:rPr>
        <w:t xml:space="preserve"> βέβαια. Προς Θεού! Τώρα βλέπω ότι έχουν πέσει τα λεφτά του και είναι γύρω στις </w:t>
      </w:r>
      <w:r>
        <w:rPr>
          <w:rFonts w:eastAsia="Times New Roman"/>
          <w:szCs w:val="24"/>
        </w:rPr>
        <w:t>300.000</w:t>
      </w:r>
      <w:r>
        <w:rPr>
          <w:rFonts w:eastAsia="Times New Roman"/>
          <w:szCs w:val="24"/>
        </w:rPr>
        <w:t>. Βέβαια, είναι σε τράπεζες του Λονδίνου. Περί</w:t>
      </w:r>
      <w:r>
        <w:rPr>
          <w:rFonts w:eastAsia="Times New Roman"/>
          <w:szCs w:val="24"/>
        </w:rPr>
        <w:t>εργο και αυτό!</w:t>
      </w:r>
    </w:p>
    <w:p w14:paraId="4865B3E5" w14:textId="77777777" w:rsidR="00666AE2" w:rsidRDefault="00896D7E">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Τσακαλώτος</w:t>
      </w:r>
      <w:proofErr w:type="spellEnd"/>
      <w:r>
        <w:rPr>
          <w:rFonts w:eastAsia="Times New Roman"/>
          <w:szCs w:val="24"/>
        </w:rPr>
        <w:t>, ο Υπουργός Οικονομικών της Ελλάδ</w:t>
      </w:r>
      <w:r>
        <w:rPr>
          <w:rFonts w:eastAsia="Times New Roman"/>
          <w:szCs w:val="24"/>
        </w:rPr>
        <w:t>ο</w:t>
      </w:r>
      <w:r>
        <w:rPr>
          <w:rFonts w:eastAsia="Times New Roman"/>
          <w:szCs w:val="24"/>
        </w:rPr>
        <w:t>ς, όντας Υπουργός Οικονομικών της Ελλά</w:t>
      </w:r>
      <w:r>
        <w:rPr>
          <w:rFonts w:eastAsia="Times New Roman"/>
          <w:szCs w:val="24"/>
        </w:rPr>
        <w:t>δο</w:t>
      </w:r>
      <w:r>
        <w:rPr>
          <w:rFonts w:eastAsia="Times New Roman"/>
          <w:szCs w:val="24"/>
        </w:rPr>
        <w:t xml:space="preserve">ς, έχει τις καταθέσεις του στο Λονδίνο. Γιατί, κύριε Υπουργέ </w:t>
      </w:r>
      <w:proofErr w:type="spellStart"/>
      <w:r>
        <w:rPr>
          <w:rFonts w:eastAsia="Times New Roman"/>
          <w:szCs w:val="24"/>
        </w:rPr>
        <w:t>Τσακαλώτε</w:t>
      </w:r>
      <w:proofErr w:type="spellEnd"/>
      <w:r>
        <w:rPr>
          <w:rFonts w:eastAsia="Times New Roman"/>
          <w:szCs w:val="24"/>
        </w:rPr>
        <w:t>, έχετε τις καταθέσεις σας στο Λονδίνο; Δεν εμπιστεύεστε το ελληνικό τραπεζικό σύ</w:t>
      </w:r>
      <w:r>
        <w:rPr>
          <w:rFonts w:eastAsia="Times New Roman"/>
          <w:szCs w:val="24"/>
        </w:rPr>
        <w:t xml:space="preserve">στημα; </w:t>
      </w:r>
    </w:p>
    <w:p w14:paraId="4865B3E6" w14:textId="77777777" w:rsidR="00666AE2" w:rsidRDefault="00896D7E">
      <w:pPr>
        <w:spacing w:after="0" w:line="600" w:lineRule="auto"/>
        <w:ind w:firstLine="720"/>
        <w:jc w:val="both"/>
        <w:rPr>
          <w:rFonts w:eastAsia="Times New Roman"/>
          <w:szCs w:val="24"/>
        </w:rPr>
      </w:pPr>
      <w:r>
        <w:rPr>
          <w:rFonts w:eastAsia="Times New Roman"/>
          <w:szCs w:val="24"/>
        </w:rPr>
        <w:t xml:space="preserve">Θέλετε να συνεχίσω; Καλά, για τον κ. Γιώργο Σταθάκη τι να πούμε; Ο κ. Γιώργος Σταθάκης είναι ο μοναδικός Έλληνας, κυρία Πρόεδρε, που την ώρα που ήταν στο σπίτι του ξέχασε στο συρτάρι </w:t>
      </w:r>
      <w:r>
        <w:rPr>
          <w:rFonts w:eastAsia="Times New Roman"/>
          <w:szCs w:val="24"/>
        </w:rPr>
        <w:t>1</w:t>
      </w:r>
      <w:r>
        <w:rPr>
          <w:rFonts w:eastAsia="Times New Roman"/>
          <w:szCs w:val="24"/>
        </w:rPr>
        <w:t xml:space="preserve"> εκατομμύριο ευρώ και το δήλωσε στην </w:t>
      </w:r>
      <w:r>
        <w:rPr>
          <w:rFonts w:eastAsia="Times New Roman"/>
          <w:szCs w:val="24"/>
        </w:rPr>
        <w:t>ε</w:t>
      </w:r>
      <w:r>
        <w:rPr>
          <w:rFonts w:eastAsia="Times New Roman"/>
          <w:szCs w:val="24"/>
        </w:rPr>
        <w:t>πιτροπή σας, όπου θα ελεγχ</w:t>
      </w:r>
      <w:r>
        <w:rPr>
          <w:rFonts w:eastAsia="Times New Roman"/>
          <w:szCs w:val="24"/>
        </w:rPr>
        <w:t xml:space="preserve">θεί στο μέλλον η απόφαση αυτή. Αυτό εννοείται. Και αποφάσισε η </w:t>
      </w:r>
      <w:r>
        <w:rPr>
          <w:rFonts w:eastAsia="Times New Roman"/>
          <w:szCs w:val="24"/>
        </w:rPr>
        <w:t>ε</w:t>
      </w:r>
      <w:r>
        <w:rPr>
          <w:rFonts w:eastAsia="Times New Roman"/>
          <w:szCs w:val="24"/>
        </w:rPr>
        <w:t xml:space="preserve">πιτροπή σας ότι δεν πειράζει που ξέχασε να δηλώσει το </w:t>
      </w:r>
      <w:r>
        <w:rPr>
          <w:rFonts w:eastAsia="Times New Roman"/>
          <w:szCs w:val="24"/>
        </w:rPr>
        <w:t xml:space="preserve">1 </w:t>
      </w:r>
      <w:r>
        <w:rPr>
          <w:rFonts w:eastAsia="Times New Roman"/>
          <w:szCs w:val="24"/>
        </w:rPr>
        <w:t>εκατομμύριο ο κ. Σταθάκης. Του ξέφυγε. Ήταν αμελής.</w:t>
      </w:r>
    </w:p>
    <w:p w14:paraId="4865B3E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Τι να πούμε; Αφήνω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με ένα «ν». Δεν είναι δικός σας.</w:t>
      </w:r>
    </w:p>
    <w:p w14:paraId="4865B3E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Χουλιαρ</w:t>
      </w:r>
      <w:r>
        <w:rPr>
          <w:rFonts w:eastAsia="Times New Roman" w:cs="Times New Roman"/>
          <w:szCs w:val="24"/>
        </w:rPr>
        <w:t>άκης</w:t>
      </w:r>
      <w:proofErr w:type="spellEnd"/>
      <w:r>
        <w:rPr>
          <w:rFonts w:eastAsia="Times New Roman" w:cs="Times New Roman"/>
          <w:szCs w:val="24"/>
        </w:rPr>
        <w:t xml:space="preserve">; Άλλο αυτό. Και ο Υπουργός Οικονομικών στο εξωτερικό έχει καταθέσεις και ο Αναπληρωτής Υπουργός Οικονομικών κ. </w:t>
      </w:r>
      <w:proofErr w:type="spellStart"/>
      <w:r>
        <w:rPr>
          <w:rFonts w:eastAsia="Times New Roman" w:cs="Times New Roman"/>
          <w:szCs w:val="24"/>
        </w:rPr>
        <w:t>Χουλιαράκης</w:t>
      </w:r>
      <w:proofErr w:type="spellEnd"/>
      <w:r>
        <w:rPr>
          <w:rFonts w:eastAsia="Times New Roman" w:cs="Times New Roman"/>
          <w:szCs w:val="24"/>
        </w:rPr>
        <w:t xml:space="preserve"> έχει όλες τις καταθέσεις του στο εξωτερικό. Μα, ένας του οικονομικού επιτελείου να μην εμπιστεύεται την Ελλάδα να φέρει τα λεφτά</w:t>
      </w:r>
      <w:r>
        <w:rPr>
          <w:rFonts w:eastAsia="Times New Roman" w:cs="Times New Roman"/>
          <w:szCs w:val="24"/>
        </w:rPr>
        <w:t xml:space="preserve"> του εδώ; Για την κ. Φωτίου το έχω ξαναπεί, δεν χρειάζεται να επαναλάβω. Δεν μπορώ να τους διαβάσω όλους. Είναι πάρα πολλοί. Θα μείνω μόνο στον αγαπημένο μου. Δεν είναι παρών, γιατί είναι ευρωβουλευτής και μάλιστα Αντιπρόεδρος του Ευρωπαϊκού Κοινοβουλίου. </w:t>
      </w:r>
    </w:p>
    <w:p w14:paraId="4865B3E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Παπαδημούλης</w:t>
      </w:r>
      <w:proofErr w:type="spellEnd"/>
      <w:r>
        <w:rPr>
          <w:rFonts w:eastAsia="Times New Roman" w:cs="Times New Roman"/>
          <w:szCs w:val="24"/>
        </w:rPr>
        <w:t xml:space="preserve"> βγήκε πρώτος-πρώτος να κάνει </w:t>
      </w:r>
      <w:r>
        <w:rPr>
          <w:rFonts w:eastAsia="Times New Roman" w:cs="Times New Roman"/>
          <w:szCs w:val="24"/>
          <w:lang w:val="en-US"/>
        </w:rPr>
        <w:t>tweet</w:t>
      </w:r>
      <w:r>
        <w:rPr>
          <w:rFonts w:eastAsia="Times New Roman" w:cs="Times New Roman"/>
          <w:szCs w:val="24"/>
        </w:rPr>
        <w:t xml:space="preserve">. Δεν ήξερε, όμως, να φέρει τα λεφτά του στην Ελλάδα. Βεβαίως, εδώ μιλάμε για τους ανθρώπους των λαϊκών αγορών που σηκώνονται το πρωί για να κάνουν σεφτέ 20 ευρώ και 30 ευρώ. Και ο κ. </w:t>
      </w:r>
      <w:proofErr w:type="spellStart"/>
      <w:r>
        <w:rPr>
          <w:rFonts w:eastAsia="Times New Roman" w:cs="Times New Roman"/>
          <w:szCs w:val="24"/>
        </w:rPr>
        <w:t>Παπαδημούλης</w:t>
      </w:r>
      <w:proofErr w:type="spellEnd"/>
      <w:r>
        <w:rPr>
          <w:rFonts w:eastAsia="Times New Roman" w:cs="Times New Roman"/>
          <w:szCs w:val="24"/>
        </w:rPr>
        <w:t xml:space="preserve"> μού έχ</w:t>
      </w:r>
      <w:r>
        <w:rPr>
          <w:rFonts w:eastAsia="Times New Roman" w:cs="Times New Roman"/>
          <w:szCs w:val="24"/>
        </w:rPr>
        <w:t xml:space="preserve">ει 1,5 εκατομμύριο ευρώ στις τράπεζες στις Βρυξέλλες και μου κάνει </w:t>
      </w:r>
      <w:r>
        <w:rPr>
          <w:rFonts w:eastAsia="Times New Roman" w:cs="Times New Roman"/>
          <w:szCs w:val="24"/>
          <w:lang w:val="en-US"/>
        </w:rPr>
        <w:t>tweet</w:t>
      </w:r>
      <w:r>
        <w:rPr>
          <w:rFonts w:eastAsia="Times New Roman" w:cs="Times New Roman"/>
          <w:szCs w:val="24"/>
        </w:rPr>
        <w:t xml:space="preserve"> και μου πουλάει πνεύμα για το τι είναι ηθικό και τι είναι ανήθικο! </w:t>
      </w:r>
    </w:p>
    <w:p w14:paraId="4865B3E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Κύριε Παπαδημητρίου και κύριοι του ΣΥΡΙΖΑ, στο σπίτι του κρεμασμένου δεν μιλάνε για σχοινί. Είστε η πιο ζάμπλουτη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που έχει περάσει από την ιστορία του ελληνικού Κοινοβουλίου.</w:t>
      </w:r>
    </w:p>
    <w:p w14:paraId="4865B3E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ΕΥΑΓΓΕΛΙΑ (ΕΥΗ) ΚΑΡΑΚΩΣΤΑ:</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865B3E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Μη μιλάτε εσείς. Αφήστε. Μη μιλάτε! Πόσα, σαράντα ακίνητα έχετε; Τριάντα οκτώ; Μη μιλάτε. Τριάντα ο</w:t>
      </w:r>
      <w:r>
        <w:rPr>
          <w:rFonts w:eastAsia="Times New Roman" w:cs="Times New Roman"/>
          <w:szCs w:val="24"/>
        </w:rPr>
        <w:t xml:space="preserve">κτώ ακίνητα έχετε! </w:t>
      </w:r>
    </w:p>
    <w:p w14:paraId="4865B3E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Γεωργιάδη, μιλήστε λίγο για τις λαϊκές αγορές. </w:t>
      </w:r>
    </w:p>
    <w:p w14:paraId="4865B3E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Εάν αθροίσουμε τις περιουσίες των μελών της Κοινοβουλευτικής Ομάδας του ΣΥΡΙΖΑ έχετε όλοι μαζί -οι </w:t>
      </w:r>
      <w:proofErr w:type="spellStart"/>
      <w:r>
        <w:rPr>
          <w:rFonts w:eastAsia="Times New Roman" w:cs="Times New Roman"/>
          <w:szCs w:val="24"/>
        </w:rPr>
        <w:t>εκατόν</w:t>
      </w:r>
      <w:proofErr w:type="spellEnd"/>
      <w:r>
        <w:rPr>
          <w:rFonts w:eastAsia="Times New Roman" w:cs="Times New Roman"/>
          <w:szCs w:val="24"/>
        </w:rPr>
        <w:t xml:space="preserve"> σα</w:t>
      </w:r>
      <w:r>
        <w:rPr>
          <w:rFonts w:eastAsia="Times New Roman" w:cs="Times New Roman"/>
          <w:szCs w:val="24"/>
        </w:rPr>
        <w:t xml:space="preserve">ράντα, πόσοι είστε- πιο πολλά λεφτά από όσο έχουν όλοι οι άνθρωποι των λαϊκών αγορών σε όλη την Ελλάδα, τους οποίους δήθεν υπερασπίζεστε, ως υπερασπιστές των φτωχών. Και η υποκρισία έχει τα όριά της! </w:t>
      </w:r>
    </w:p>
    <w:p w14:paraId="4865B3E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Κοιτάξτε να δείτε τι θα κάνετε με τον κ. Καμμένο και το</w:t>
      </w:r>
      <w:r>
        <w:rPr>
          <w:rFonts w:eastAsia="Times New Roman" w:cs="Times New Roman"/>
          <w:szCs w:val="24"/>
        </w:rPr>
        <w:t>ν κρυφό μεσάζοντα που έβαλε στην πώληση, τον κ. Παπαδόπουλο, όπου αντί να ελέγξει γιατί οι Σαουδάραβες λένε ότι δεν ήξεραν τον μεσάζοντα που αυτός είχε φορέσει καπέλο στη συμφωνία, χάλασε η συμφωνία γιατί δεν δέχθηκαν οι Σαουδάραβες να πάνε μέσω του μεσάζο</w:t>
      </w:r>
      <w:r>
        <w:rPr>
          <w:rFonts w:eastAsia="Times New Roman" w:cs="Times New Roman"/>
          <w:szCs w:val="24"/>
        </w:rPr>
        <w:t>ντα και έχει χάσει το ελληνικό Υπουρ</w:t>
      </w:r>
      <w:r>
        <w:rPr>
          <w:rFonts w:eastAsia="Times New Roman" w:cs="Times New Roman"/>
          <w:szCs w:val="24"/>
        </w:rPr>
        <w:lastRenderedPageBreak/>
        <w:t xml:space="preserve">γείο Άμυνας 65 εκατομμύρια ευρώ, και μετά σηκωθείτε να </w:t>
      </w:r>
      <w:proofErr w:type="spellStart"/>
      <w:r>
        <w:rPr>
          <w:rFonts w:eastAsia="Times New Roman" w:cs="Times New Roman"/>
          <w:szCs w:val="24"/>
        </w:rPr>
        <w:t>ξαναπουλήσετε</w:t>
      </w:r>
      <w:proofErr w:type="spellEnd"/>
      <w:r>
        <w:rPr>
          <w:rFonts w:eastAsia="Times New Roman" w:cs="Times New Roman"/>
          <w:szCs w:val="24"/>
        </w:rPr>
        <w:t xml:space="preserve"> πνεύμα οι του ΣΥΡΙΖΑ. Οι πιο μπλεγμένοι σε όλα είστε! </w:t>
      </w:r>
    </w:p>
    <w:p w14:paraId="4865B3F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4865B3F1" w14:textId="77777777" w:rsidR="00666AE2" w:rsidRDefault="00896D7E">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65B3F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 xml:space="preserve">ΣΑ (Αναστασία Χριστοδουλοπούλου): </w:t>
      </w:r>
      <w:r>
        <w:rPr>
          <w:rFonts w:eastAsia="Times New Roman" w:cs="Times New Roman"/>
          <w:szCs w:val="24"/>
        </w:rPr>
        <w:t xml:space="preserve">Τον λόγο έχει ο κ. Γρέγος για επτά λεπτά. </w:t>
      </w:r>
    </w:p>
    <w:p w14:paraId="4865B3F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κυρία Πρόεδρε. </w:t>
      </w:r>
    </w:p>
    <w:p w14:paraId="4865B3F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ελέγχου του «πόθεν έσχες» των πολιτικών και των κομμάτων που εξετάζει όλα αυτά τα οικονομικά στοιχεία συμμετέχουν από άποψης κομμάτων η Νέα Δημοκρατία και ο ΣΥΡΙΖΑ και μόνο αυτοί το ψήφισαν. Καταλαβαίνετε τι σημαίνει αυτό. </w:t>
      </w:r>
    </w:p>
    <w:p w14:paraId="4865B3F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Ανέφερε ο Υπουργός τη φρ</w:t>
      </w:r>
      <w:r>
        <w:rPr>
          <w:rFonts w:eastAsia="Times New Roman" w:cs="Times New Roman"/>
          <w:szCs w:val="24"/>
        </w:rPr>
        <w:t>άση «νομοσχέδιο κοινωνικού χαρακτήρα». Τον κοινωνικό χαρακτήρα της Κυβέρνησης ΣΥΡΙΖΑ - ΑΝΕΛ κάθε μέρα τον βιώνει ο ελληνικός λαός και φυσικά και αυτοί που παλεύουν να επιβιώσουν στις λαϊκές αγορές. Ελάχιστη σχέση έχετε με αυτούς, ελάχιστη σχέση έχετε πλέον</w:t>
      </w:r>
      <w:r>
        <w:rPr>
          <w:rFonts w:eastAsia="Times New Roman" w:cs="Times New Roman"/>
          <w:szCs w:val="24"/>
        </w:rPr>
        <w:t xml:space="preserve"> με τον ελληνικό λαό. </w:t>
      </w:r>
    </w:p>
    <w:p w14:paraId="4865B3F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τις τροπολογίες, όλες σχεδόν είναι εκπρόθεσμες. Θα αναφερθώ στην υπουργική τροπολογία 1336/22. Το Υπουργείο Οικονομίας και Ανάπτυξης εισάγει την παρούσα και τροποποιεί ορισμένες διατάξεις του ν.4314/2014. Ο νόμος αυτός αφο</w:t>
      </w:r>
      <w:r>
        <w:rPr>
          <w:rFonts w:eastAsia="Times New Roman" w:cs="Times New Roman"/>
          <w:szCs w:val="24"/>
        </w:rPr>
        <w:t>ρά τις διατυπώσεις του εταιρικού συμφώνου για το πλαίσιο ανάπτυξης, σύστημα διαχείρισης και ελέγχου που εφαρμόζεται στα επιχειρησιακά προγράμματα του ΕΠΑ, του Ευρωπαϊκού Ταμείου Περιφερειακής Ανάπτυξης, του Ευρωπαϊκού Κοινωνικού Ταμείου και του Ταμείου Συν</w:t>
      </w:r>
      <w:r>
        <w:rPr>
          <w:rFonts w:eastAsia="Times New Roman" w:cs="Times New Roman"/>
          <w:szCs w:val="24"/>
        </w:rPr>
        <w:t xml:space="preserve">οχής. Είναι μια σειρά ρυθμίσεων που αφορούν κατά κύριο λόγο τη διαχείριση του ΕΣΠΑ. </w:t>
      </w:r>
    </w:p>
    <w:p w14:paraId="4865B3F7" w14:textId="77777777" w:rsidR="00666AE2" w:rsidRDefault="00896D7E">
      <w:pPr>
        <w:spacing w:after="0" w:line="600" w:lineRule="auto"/>
        <w:ind w:firstLine="709"/>
        <w:jc w:val="both"/>
        <w:rPr>
          <w:rFonts w:eastAsia="Times New Roman"/>
          <w:szCs w:val="24"/>
        </w:rPr>
      </w:pPr>
      <w:r>
        <w:rPr>
          <w:rFonts w:eastAsia="Times New Roman" w:cs="Times New Roman"/>
          <w:szCs w:val="24"/>
        </w:rPr>
        <w:t xml:space="preserve">Διαπιστώνουμε εν </w:t>
      </w:r>
      <w:proofErr w:type="spellStart"/>
      <w:r>
        <w:rPr>
          <w:rFonts w:eastAsia="Times New Roman" w:cs="Times New Roman"/>
          <w:szCs w:val="24"/>
        </w:rPr>
        <w:t>πρώτοις</w:t>
      </w:r>
      <w:proofErr w:type="spellEnd"/>
      <w:r>
        <w:rPr>
          <w:rFonts w:eastAsia="Times New Roman" w:cs="Times New Roman"/>
          <w:szCs w:val="24"/>
        </w:rPr>
        <w:t xml:space="preserve"> ότι η πρόθεση του Υπουργείου είναι να </w:t>
      </w:r>
      <w:proofErr w:type="spellStart"/>
      <w:r>
        <w:rPr>
          <w:rFonts w:eastAsia="Times New Roman" w:cs="Times New Roman"/>
          <w:szCs w:val="24"/>
        </w:rPr>
        <w:t>εξορθολογίσει</w:t>
      </w:r>
      <w:proofErr w:type="spellEnd"/>
      <w:r>
        <w:rPr>
          <w:rFonts w:eastAsia="Times New Roman" w:cs="Times New Roman"/>
          <w:szCs w:val="24"/>
        </w:rPr>
        <w:t>, επιφανειακά όμως, τον τομέα που άπτεται της διαχείρισης επιχειρησιακών προγραμμάτων, με τη θέ</w:t>
      </w:r>
      <w:r>
        <w:rPr>
          <w:rFonts w:eastAsia="Times New Roman" w:cs="Times New Roman"/>
          <w:szCs w:val="24"/>
        </w:rPr>
        <w:t xml:space="preserve">σπιση νέων φορέων διαχείρισης, όπως για παράδειγμα είναι οι ενδιάμεσοι φορείς, οι οποίοι θα μπορούν να ενεργούν κατόπιν πρωτοβουλίας των τοπικών κοινοτήτων και κατόπιν σχετικής απόφασης του Υπουργού ή του Περιφερειάρχη. </w:t>
      </w:r>
      <w:r>
        <w:rPr>
          <w:rFonts w:eastAsia="Times New Roman"/>
          <w:szCs w:val="24"/>
        </w:rPr>
        <w:t>Υπάρχει, όμως, η δυνατότητα οι τοπικ</w:t>
      </w:r>
      <w:r>
        <w:rPr>
          <w:rFonts w:eastAsia="Times New Roman"/>
          <w:szCs w:val="24"/>
        </w:rPr>
        <w:t xml:space="preserve">ές κοινότητες να αναλάβουν τέτοιου είδους πρωτοβουλία και αν ναι, δυνάμει ποιας διαδικασίας; </w:t>
      </w:r>
    </w:p>
    <w:p w14:paraId="4865B3F8" w14:textId="77777777" w:rsidR="00666AE2" w:rsidRDefault="00896D7E">
      <w:pPr>
        <w:spacing w:after="0" w:line="600" w:lineRule="auto"/>
        <w:ind w:firstLine="720"/>
        <w:jc w:val="both"/>
        <w:rPr>
          <w:rFonts w:eastAsia="Times New Roman"/>
          <w:szCs w:val="24"/>
        </w:rPr>
      </w:pPr>
      <w:r>
        <w:rPr>
          <w:rFonts w:eastAsia="Times New Roman"/>
          <w:szCs w:val="24"/>
        </w:rPr>
        <w:lastRenderedPageBreak/>
        <w:t>Εν συνεχεία εισηγούνται διατάξεις με σκοπό την αξιολόγηση των υπαλλήλων στο ΕΣΠΑ. Αυτή θεωρητικά είναι μια θετική πρόβλεψη αναφορικά με την ενίσχυση της επίτευξης</w:t>
      </w:r>
      <w:r>
        <w:rPr>
          <w:rFonts w:eastAsia="Times New Roman"/>
          <w:szCs w:val="24"/>
        </w:rPr>
        <w:t xml:space="preserve"> των στόχων. </w:t>
      </w:r>
    </w:p>
    <w:p w14:paraId="4865B3F9" w14:textId="77777777" w:rsidR="00666AE2" w:rsidRDefault="00896D7E">
      <w:pPr>
        <w:spacing w:after="0" w:line="600" w:lineRule="auto"/>
        <w:ind w:firstLine="720"/>
        <w:jc w:val="both"/>
        <w:rPr>
          <w:rFonts w:eastAsia="Times New Roman"/>
          <w:szCs w:val="24"/>
        </w:rPr>
      </w:pPr>
      <w:r>
        <w:rPr>
          <w:rFonts w:eastAsia="Times New Roman"/>
          <w:szCs w:val="24"/>
        </w:rPr>
        <w:t xml:space="preserve">Στην προτελευταία διάταξη προβλέπεται ότι η καταβολή ποσών για τις δαπάνες των εργασιών σε έργα αυτοκινητοδρόμων θα βαρύνει το συγχρηματοδοτούμενο σκέλος του Προγράμματος Δημοσίων Επενδύσεων του αρμόδιου Υπουργείου. Δεν γίνεται, όμως, καμμία </w:t>
      </w:r>
      <w:r>
        <w:rPr>
          <w:rFonts w:eastAsia="Times New Roman"/>
          <w:szCs w:val="24"/>
        </w:rPr>
        <w:t>αναφορά σε συγκεκριμένα ποσά ώστε να έχουμε μια πλήρη εικόνα.</w:t>
      </w:r>
    </w:p>
    <w:p w14:paraId="4865B3FA" w14:textId="77777777" w:rsidR="00666AE2" w:rsidRDefault="00896D7E">
      <w:pPr>
        <w:spacing w:after="0" w:line="600" w:lineRule="auto"/>
        <w:ind w:firstLine="720"/>
        <w:jc w:val="both"/>
        <w:rPr>
          <w:rFonts w:eastAsia="Times New Roman"/>
          <w:szCs w:val="24"/>
        </w:rPr>
      </w:pPr>
      <w:r>
        <w:rPr>
          <w:rFonts w:eastAsia="Times New Roman"/>
          <w:szCs w:val="24"/>
        </w:rPr>
        <w:t>Τέλος, όπως προκύπτει από την τελευταία διάταξη έχουμε την έγκριση για την αποζημίωση στα μέλη γνωμοδοτικών επιτροπών, αλλά και επιτροπών αξιολόγησης που ενεργούν στο πλαίσιο της δράσης επενδυτι</w:t>
      </w:r>
      <w:r>
        <w:rPr>
          <w:rFonts w:eastAsia="Times New Roman"/>
          <w:szCs w:val="24"/>
        </w:rPr>
        <w:t>κών προγραμμάτων. Ενώ η τροπολογία τείνει να ρυθμίσει ιδιαιτέρως σημαντικά ζητήματα, εν τούτοις διακρίνουμε προχειρότητα και σκοπιμότητα. Την καταψηφίζουμε.</w:t>
      </w:r>
    </w:p>
    <w:p w14:paraId="4865B3FB" w14:textId="77777777" w:rsidR="00666AE2" w:rsidRDefault="00896D7E">
      <w:pPr>
        <w:spacing w:after="0" w:line="600" w:lineRule="auto"/>
        <w:ind w:firstLine="720"/>
        <w:jc w:val="both"/>
        <w:rPr>
          <w:rFonts w:eastAsia="Times New Roman"/>
          <w:szCs w:val="24"/>
        </w:rPr>
      </w:pPr>
      <w:r>
        <w:rPr>
          <w:rFonts w:eastAsia="Times New Roman"/>
          <w:szCs w:val="24"/>
        </w:rPr>
        <w:t xml:space="preserve">Για το πάρα πολύ σημαντικό θέμα του παραεμπορίου, το πρόβλημα του παραεμπορίου και η ανάγκη άμεσης </w:t>
      </w:r>
      <w:r>
        <w:rPr>
          <w:rFonts w:eastAsia="Times New Roman"/>
          <w:szCs w:val="24"/>
        </w:rPr>
        <w:t xml:space="preserve">πάταξής του είναι γνωστά εδώ και πάρα πολλά χρόνια. Φυσικά το πρόβλημα γιγαντώθηκε από τους εκατοντάδες λαθρομετανάστες που με την </w:t>
      </w:r>
      <w:r>
        <w:rPr>
          <w:rFonts w:eastAsia="Times New Roman"/>
          <w:szCs w:val="24"/>
        </w:rPr>
        <w:lastRenderedPageBreak/>
        <w:t xml:space="preserve">ανοχή και την κάλυψη της </w:t>
      </w:r>
      <w:r>
        <w:rPr>
          <w:rFonts w:eastAsia="Times New Roman"/>
          <w:szCs w:val="24"/>
        </w:rPr>
        <w:t>π</w:t>
      </w:r>
      <w:r>
        <w:rPr>
          <w:rFonts w:eastAsia="Times New Roman"/>
          <w:szCs w:val="24"/>
        </w:rPr>
        <w:t>ολιτείας συνεχίζουν την παράνομη διακίνηση κάθε είδους προϊόντων. Έχουμε καταθέσει κατ’ επανάληψη ε</w:t>
      </w:r>
      <w:r>
        <w:rPr>
          <w:rFonts w:eastAsia="Times New Roman"/>
          <w:szCs w:val="24"/>
        </w:rPr>
        <w:t xml:space="preserve">ρωτήσεις γι’ αυτό το θέμα και όχι απλά δεν έγινε τίποτα, αλλά το πρόβλημα γιγαντώθηκε, κυρίως στις μεγάλες πόλεις, όπως στην Αθήνα και στη Θεσσαλονίκη. </w:t>
      </w:r>
    </w:p>
    <w:p w14:paraId="4865B3FC" w14:textId="77777777" w:rsidR="00666AE2" w:rsidRDefault="00896D7E">
      <w:pPr>
        <w:spacing w:after="0" w:line="600" w:lineRule="auto"/>
        <w:ind w:firstLine="720"/>
        <w:jc w:val="both"/>
        <w:rPr>
          <w:rFonts w:eastAsia="Times New Roman"/>
          <w:szCs w:val="24"/>
        </w:rPr>
      </w:pPr>
      <w:r>
        <w:rPr>
          <w:rFonts w:eastAsia="Times New Roman"/>
          <w:szCs w:val="24"/>
        </w:rPr>
        <w:t>Καταθέτω ενδεικτικά μερικές από τις ερωτήσεις σε διαφορετικές ημερομηνίες. Υπάρχουν δεκάδες άλλες από τ</w:t>
      </w:r>
      <w:r>
        <w:rPr>
          <w:rFonts w:eastAsia="Times New Roman"/>
          <w:szCs w:val="24"/>
        </w:rPr>
        <w:t xml:space="preserve">ους Βουλευτές της Χρυσής Αυγής. </w:t>
      </w:r>
    </w:p>
    <w:p w14:paraId="4865B3F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Αντώνιος Γρέγος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865B3FE" w14:textId="77777777" w:rsidR="00666AE2" w:rsidRDefault="00896D7E">
      <w:pPr>
        <w:spacing w:after="0" w:line="600" w:lineRule="auto"/>
        <w:ind w:firstLine="720"/>
        <w:jc w:val="both"/>
        <w:rPr>
          <w:rFonts w:eastAsia="Times New Roman"/>
          <w:szCs w:val="24"/>
        </w:rPr>
      </w:pPr>
      <w:r>
        <w:rPr>
          <w:rFonts w:eastAsia="Times New Roman"/>
          <w:szCs w:val="24"/>
        </w:rPr>
        <w:t>Στην περιοχή</w:t>
      </w:r>
      <w:r>
        <w:rPr>
          <w:rFonts w:eastAsia="Times New Roman"/>
          <w:szCs w:val="24"/>
        </w:rPr>
        <w:t xml:space="preserve"> του ιστορικού κέντρου της Θεσσαλονίκης, στην καρδιά της πόλης, στην πλατεία Αριστοτέλους το παραεμπόριο οργιάζει και μάλιστα ακριβώς μπροστά στην είσοδο του </w:t>
      </w:r>
      <w:r>
        <w:rPr>
          <w:rFonts w:eastAsia="Times New Roman"/>
          <w:szCs w:val="24"/>
        </w:rPr>
        <w:t>ε</w:t>
      </w:r>
      <w:r>
        <w:rPr>
          <w:rFonts w:eastAsia="Times New Roman"/>
          <w:szCs w:val="24"/>
        </w:rPr>
        <w:t>πιμελητηρίου και λίγα μόνο μέτρα από το Αστυνομικό Τμήμα του Λευκού Πύργου. Έχω επισκεφθεί πολλές</w:t>
      </w:r>
      <w:r>
        <w:rPr>
          <w:rFonts w:eastAsia="Times New Roman"/>
          <w:szCs w:val="24"/>
        </w:rPr>
        <w:t xml:space="preserve"> φορές τη συγκεκριμένη περιοχή και έχω καταγράψει σε δέκα μόλις λεπτά τέτοιες </w:t>
      </w:r>
      <w:proofErr w:type="spellStart"/>
      <w:r>
        <w:rPr>
          <w:rFonts w:eastAsia="Times New Roman"/>
          <w:szCs w:val="24"/>
        </w:rPr>
        <w:t>παραβατικές</w:t>
      </w:r>
      <w:proofErr w:type="spellEnd"/>
      <w:r>
        <w:rPr>
          <w:rFonts w:eastAsia="Times New Roman"/>
          <w:szCs w:val="24"/>
        </w:rPr>
        <w:t xml:space="preserve"> ενέργειες. Έχουμε έρθει σε επαφή με όλα τα </w:t>
      </w:r>
      <w:r>
        <w:rPr>
          <w:rFonts w:eastAsia="Times New Roman"/>
          <w:szCs w:val="24"/>
        </w:rPr>
        <w:t>ε</w:t>
      </w:r>
      <w:r>
        <w:rPr>
          <w:rFonts w:eastAsia="Times New Roman"/>
          <w:szCs w:val="24"/>
        </w:rPr>
        <w:t xml:space="preserve">πιμελητήρια τα οποία απαιτούν δραστικά μέτρα, αλλά φυσικά οι κυβερνήσεις </w:t>
      </w:r>
      <w:r>
        <w:rPr>
          <w:rFonts w:eastAsia="Times New Roman"/>
          <w:szCs w:val="24"/>
        </w:rPr>
        <w:lastRenderedPageBreak/>
        <w:t>αδιαφορούν επιδεικτικά. Το πλέον τραγικό είναι ότ</w:t>
      </w:r>
      <w:r>
        <w:rPr>
          <w:rFonts w:eastAsia="Times New Roman"/>
          <w:szCs w:val="24"/>
        </w:rPr>
        <w:t xml:space="preserve">ι αδιαφορούν και οι δήμαρχοι, ο </w:t>
      </w:r>
      <w:proofErr w:type="spellStart"/>
      <w:r>
        <w:rPr>
          <w:rFonts w:eastAsia="Times New Roman"/>
          <w:szCs w:val="24"/>
        </w:rPr>
        <w:t>Μπουτάρης</w:t>
      </w:r>
      <w:proofErr w:type="spellEnd"/>
      <w:r>
        <w:rPr>
          <w:rFonts w:eastAsia="Times New Roman"/>
          <w:szCs w:val="24"/>
        </w:rPr>
        <w:t xml:space="preserve">, ο </w:t>
      </w:r>
      <w:proofErr w:type="spellStart"/>
      <w:r>
        <w:rPr>
          <w:rFonts w:eastAsia="Times New Roman"/>
          <w:szCs w:val="24"/>
        </w:rPr>
        <w:t>Καμίνης</w:t>
      </w:r>
      <w:proofErr w:type="spellEnd"/>
      <w:r>
        <w:rPr>
          <w:rFonts w:eastAsia="Times New Roman"/>
          <w:szCs w:val="24"/>
        </w:rPr>
        <w:t>, προκαλώντας την οργή των καταστηματαρχών και των εμπόρων. Βεβαίως, οι εν λόγω δήμαρχοι βρίσκονται κοντά στους λαθρομετανάστες και λόγω ιδεολογίας και φυσικά δείχνουν την απαραίτητη ανοχή - ενοχή στο παρ</w:t>
      </w:r>
      <w:r>
        <w:rPr>
          <w:rFonts w:eastAsia="Times New Roman"/>
          <w:szCs w:val="24"/>
        </w:rPr>
        <w:t xml:space="preserve">αεμπόριο. </w:t>
      </w:r>
    </w:p>
    <w:p w14:paraId="4865B3FF" w14:textId="77777777" w:rsidR="00666AE2" w:rsidRDefault="00896D7E">
      <w:pPr>
        <w:spacing w:after="0" w:line="600" w:lineRule="auto"/>
        <w:ind w:firstLine="720"/>
        <w:jc w:val="both"/>
        <w:rPr>
          <w:rFonts w:eastAsia="Times New Roman"/>
          <w:szCs w:val="24"/>
        </w:rPr>
      </w:pPr>
      <w:r>
        <w:rPr>
          <w:rFonts w:eastAsia="Times New Roman"/>
          <w:szCs w:val="24"/>
        </w:rPr>
        <w:t>Στην περιοχή της νέας παραλίας στη Θεσσαλονίκη, ειδικά το Σαββατοκύριακο, δεν μπορείς πραγματικά να κυκλοφορήσεις από τους πάγκους και τα απλωμένα σεντόνια που κατακλύζουν τους χώρους. Για επέμβαση της Αστυνομίας ούτε λόγος! Είναι γνωστές οι απο</w:t>
      </w:r>
      <w:r>
        <w:rPr>
          <w:rFonts w:eastAsia="Times New Roman"/>
          <w:szCs w:val="24"/>
        </w:rPr>
        <w:t xml:space="preserve">θήκες που φυλάσσονται όλα τα παράνομα προϊόντα, αλλά φυσικά ούτε που γίνεται κάποια επέμβαση εκεί. </w:t>
      </w:r>
    </w:p>
    <w:p w14:paraId="4865B400" w14:textId="77777777" w:rsidR="00666AE2" w:rsidRDefault="00896D7E">
      <w:pPr>
        <w:spacing w:after="0" w:line="600" w:lineRule="auto"/>
        <w:ind w:firstLine="720"/>
        <w:jc w:val="both"/>
        <w:rPr>
          <w:rFonts w:eastAsia="Times New Roman"/>
          <w:szCs w:val="24"/>
        </w:rPr>
      </w:pPr>
      <w:r>
        <w:rPr>
          <w:rFonts w:eastAsia="Times New Roman"/>
          <w:szCs w:val="24"/>
        </w:rPr>
        <w:t>Βεβαίως, η πάταξη του παραεμπορίου χρειάζεται πολιτική βούληση, αλλά είναι αστείο να συζητάμε κάτι τέτοιο την ώρα που υπάρχουν τα άβατα των πανεπιστημίων κα</w:t>
      </w:r>
      <w:r>
        <w:rPr>
          <w:rFonts w:eastAsia="Times New Roman"/>
          <w:szCs w:val="24"/>
        </w:rPr>
        <w:t xml:space="preserve">ι των Εξαρχείων, όπου κι εκεί γίνεται ένα όργιο παραεμπορίου με την πλήρη κάλυψη της Κυβέρνησης. </w:t>
      </w:r>
    </w:p>
    <w:p w14:paraId="4865B401" w14:textId="77777777" w:rsidR="00666AE2" w:rsidRDefault="00896D7E">
      <w:pPr>
        <w:spacing w:after="0" w:line="600" w:lineRule="auto"/>
        <w:ind w:firstLine="720"/>
        <w:jc w:val="both"/>
        <w:rPr>
          <w:rFonts w:eastAsia="Times New Roman"/>
          <w:szCs w:val="24"/>
        </w:rPr>
      </w:pPr>
      <w:r>
        <w:rPr>
          <w:rFonts w:eastAsia="Times New Roman"/>
          <w:szCs w:val="24"/>
        </w:rPr>
        <w:t xml:space="preserve">Στόχος, φυσικά, της Κυβέρνησης δεν είναι να πατάξει το παραεμπόριο -αυτό θα μπορούσε να γίνει πάρα πολύ εύκολα-, </w:t>
      </w:r>
      <w:r>
        <w:rPr>
          <w:rFonts w:eastAsia="Times New Roman"/>
          <w:szCs w:val="24"/>
        </w:rPr>
        <w:lastRenderedPageBreak/>
        <w:t>αλλά να πλήξει καίρια τους εμπόρους που πληρώ</w:t>
      </w:r>
      <w:r>
        <w:rPr>
          <w:rFonts w:eastAsia="Times New Roman"/>
          <w:szCs w:val="24"/>
        </w:rPr>
        <w:t xml:space="preserve">νουν τους φόρους και τις εισφορές κάθε μήνα. Το φαινόμενο θα αυξηθεί βεβαίως κατά τη διάρκεια των εορτών και φυσικά ένα νομοσχέδιο σαν αυτό δεν θα λύσει κανένα πρόβλημα. Δυστυχώς έχουμε μια τέτοια Κυβέρνηση. Δυστυχώς έχουμε δημάρχους όπως ο </w:t>
      </w:r>
      <w:proofErr w:type="spellStart"/>
      <w:r>
        <w:rPr>
          <w:rFonts w:eastAsia="Times New Roman"/>
          <w:szCs w:val="24"/>
        </w:rPr>
        <w:t>Μπουτάρης</w:t>
      </w:r>
      <w:proofErr w:type="spellEnd"/>
      <w:r>
        <w:rPr>
          <w:rFonts w:eastAsia="Times New Roman"/>
          <w:szCs w:val="24"/>
        </w:rPr>
        <w:t xml:space="preserve"> και ό</w:t>
      </w:r>
      <w:r>
        <w:rPr>
          <w:rFonts w:eastAsia="Times New Roman"/>
          <w:szCs w:val="24"/>
        </w:rPr>
        <w:t xml:space="preserve">πως ο </w:t>
      </w:r>
      <w:proofErr w:type="spellStart"/>
      <w:r>
        <w:rPr>
          <w:rFonts w:eastAsia="Times New Roman"/>
          <w:szCs w:val="24"/>
        </w:rPr>
        <w:t>Καμίνης</w:t>
      </w:r>
      <w:proofErr w:type="spellEnd"/>
      <w:r>
        <w:rPr>
          <w:rFonts w:eastAsia="Times New Roman"/>
          <w:szCs w:val="24"/>
        </w:rPr>
        <w:t xml:space="preserve">. Δυστυχώς θα πρέπει να περιμένουμε μερικούς μήνες ακόμη μέχρι να απαλλαγούμε από αυτούς. </w:t>
      </w:r>
    </w:p>
    <w:p w14:paraId="4865B402" w14:textId="77777777" w:rsidR="00666AE2" w:rsidRDefault="00896D7E">
      <w:pPr>
        <w:spacing w:after="0" w:line="600" w:lineRule="auto"/>
        <w:ind w:firstLine="720"/>
        <w:jc w:val="both"/>
        <w:rPr>
          <w:rFonts w:eastAsia="Times New Roman"/>
          <w:szCs w:val="24"/>
        </w:rPr>
      </w:pPr>
      <w:r>
        <w:rPr>
          <w:rFonts w:eastAsia="Times New Roman"/>
          <w:szCs w:val="24"/>
        </w:rPr>
        <w:t>Εύκολα διαπιστώνει, λοιπόν, κανείς ότι η μη πάταξη του λαθρεμπορίου που –</w:t>
      </w:r>
      <w:proofErr w:type="spellStart"/>
      <w:r>
        <w:rPr>
          <w:rFonts w:eastAsia="Times New Roman"/>
          <w:szCs w:val="24"/>
        </w:rPr>
        <w:t>σημειωτέον</w:t>
      </w:r>
      <w:proofErr w:type="spellEnd"/>
      <w:r>
        <w:rPr>
          <w:rFonts w:eastAsia="Times New Roman"/>
          <w:szCs w:val="24"/>
        </w:rPr>
        <w:t>- εγκυμονεί και κινδύνους για τη δημόσια υγεία εκτός από την τεράστια</w:t>
      </w:r>
      <w:r>
        <w:rPr>
          <w:rFonts w:eastAsia="Times New Roman"/>
          <w:szCs w:val="24"/>
        </w:rPr>
        <w:t xml:space="preserve"> απώλεια εσόδων- είναι ζήτημα πολιτικών επιλογών. Το άνοιγμα των συνόρων και η λαθρομετανάστευση, όπως ανέφερα και πριν, εκτόξευσε το πρόβλημα, με τραγικές συνέπειες. </w:t>
      </w:r>
    </w:p>
    <w:p w14:paraId="4865B403" w14:textId="77777777" w:rsidR="00666AE2" w:rsidRDefault="00896D7E">
      <w:pPr>
        <w:spacing w:after="0" w:line="600" w:lineRule="auto"/>
        <w:ind w:firstLine="720"/>
        <w:jc w:val="both"/>
        <w:rPr>
          <w:rFonts w:eastAsia="Times New Roman"/>
          <w:szCs w:val="24"/>
        </w:rPr>
      </w:pPr>
      <w:r>
        <w:rPr>
          <w:rFonts w:eastAsia="Times New Roman"/>
          <w:szCs w:val="24"/>
        </w:rPr>
        <w:t>Πόσο σημαντικό είναι άραγε να κατασχεθούν μερικές χιλιάδες λαθραία προϊόντα που πωλούντα</w:t>
      </w:r>
      <w:r>
        <w:rPr>
          <w:rFonts w:eastAsia="Times New Roman"/>
          <w:szCs w:val="24"/>
        </w:rPr>
        <w:t xml:space="preserve">ι στην </w:t>
      </w:r>
      <w:proofErr w:type="spellStart"/>
      <w:r>
        <w:rPr>
          <w:rFonts w:eastAsia="Times New Roman"/>
          <w:szCs w:val="24"/>
        </w:rPr>
        <w:t>Τσιμισκή</w:t>
      </w:r>
      <w:proofErr w:type="spellEnd"/>
      <w:r>
        <w:rPr>
          <w:rFonts w:eastAsia="Times New Roman"/>
          <w:szCs w:val="24"/>
        </w:rPr>
        <w:t xml:space="preserve"> ή στην Ομόνοια όταν φτάνουν καθημερινά καραβιές από κοντέινερ γεμάτα με κάθε είδους παράνομα αντικείμενα; Γιατί κανείς δεν ακουμπάει τις εκατοντάδες παράνομες αποθήκες που ξέρουν οι </w:t>
      </w:r>
      <w:r>
        <w:rPr>
          <w:rFonts w:eastAsia="Times New Roman"/>
          <w:szCs w:val="24"/>
        </w:rPr>
        <w:t>α</w:t>
      </w:r>
      <w:r>
        <w:rPr>
          <w:rFonts w:eastAsia="Times New Roman"/>
          <w:szCs w:val="24"/>
        </w:rPr>
        <w:t>ρχές πού ακριβώς βρίσκονται και πώς ακριβώς γίνεται η δια</w:t>
      </w:r>
      <w:r>
        <w:rPr>
          <w:rFonts w:eastAsia="Times New Roman"/>
          <w:szCs w:val="24"/>
        </w:rPr>
        <w:t xml:space="preserve">κίνηση των παράνομων προϊόντων και από ποιους; </w:t>
      </w:r>
    </w:p>
    <w:p w14:paraId="4865B404"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Αναφέρθηκε ο ειδικός μας αγορητής, ο κ. </w:t>
      </w:r>
      <w:proofErr w:type="spellStart"/>
      <w:r>
        <w:rPr>
          <w:rFonts w:eastAsia="Times New Roman"/>
          <w:szCs w:val="24"/>
        </w:rPr>
        <w:t>Σαχινίδης</w:t>
      </w:r>
      <w:proofErr w:type="spellEnd"/>
      <w:r>
        <w:rPr>
          <w:rFonts w:eastAsia="Times New Roman"/>
          <w:szCs w:val="24"/>
        </w:rPr>
        <w:t>, εκτενώς για τα θέματα των λαϊκών αγορών, τις θέσεις και τις προτάσεις μας. Βεβαίως οι ελεγκτικοί μηχανισμοί στις λαϊκές αγορές θα πρέπει να λειτουργούν, αλλά</w:t>
      </w:r>
      <w:r>
        <w:rPr>
          <w:rFonts w:eastAsia="Times New Roman"/>
          <w:szCs w:val="24"/>
        </w:rPr>
        <w:t xml:space="preserve"> να λειτουργούν σωστά και δίκαια. Συνηθίζετε, όπως σε κάθε νομοσχέδιο σχεδόν, να νομοθετείτε σε βάρος των Ελλήνων και υπέρ των λαθρομεταναστών, προκειμένου αφ</w:t>
      </w:r>
      <w:r>
        <w:rPr>
          <w:rFonts w:eastAsia="Times New Roman"/>
          <w:szCs w:val="24"/>
        </w:rPr>
        <w:t xml:space="preserve">’ </w:t>
      </w:r>
      <w:r>
        <w:rPr>
          <w:rFonts w:eastAsia="Times New Roman"/>
          <w:szCs w:val="24"/>
        </w:rPr>
        <w:t>ενός να τσακίσετε τους Έλληνες και αφ</w:t>
      </w:r>
      <w:r>
        <w:rPr>
          <w:rFonts w:eastAsia="Times New Roman"/>
          <w:szCs w:val="24"/>
        </w:rPr>
        <w:t xml:space="preserve">’ </w:t>
      </w:r>
      <w:r>
        <w:rPr>
          <w:rFonts w:eastAsia="Times New Roman"/>
          <w:szCs w:val="24"/>
        </w:rPr>
        <w:t xml:space="preserve">ετέρου να καταστήσετε τη χώρα πόλο έλξης για εκατομμύρια </w:t>
      </w:r>
      <w:r>
        <w:rPr>
          <w:rFonts w:eastAsia="Times New Roman"/>
          <w:szCs w:val="24"/>
        </w:rPr>
        <w:t xml:space="preserve">παράνομους. </w:t>
      </w:r>
    </w:p>
    <w:p w14:paraId="4865B40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Έτσι και αυτό το νομοσχέδιο έχει πολλά σημεία με ρατσιστική στόχευση, ρατσιστική σε βάρος των Ελλήνων, όπως πάντα. Η προσπάθειά σας να φέρετε νομοσχέδια δήθεν για το συμφέρον του λαού όχι απλώς πέφτει στο κενό, αλλά τις περισσότερες φορές αυτά</w:t>
      </w:r>
      <w:r>
        <w:rPr>
          <w:rFonts w:eastAsia="Times New Roman" w:cs="Times New Roman"/>
          <w:szCs w:val="24"/>
        </w:rPr>
        <w:t xml:space="preserve"> προκαλούν οικονομική εξόντωση σε παραγωγικούς φορείς και εμπόρους. Ούτε θέλετε ούτε μπορείτε. Δεν μπορείτε να βοηθήσετε τους οικονομικά ασθενείς και τον ελληνικό λαό. Γι’ αυτό και είμαστε κι εμείς σταθερά απέναντί σας και δίπλα στον ελληνικό λαό.</w:t>
      </w:r>
    </w:p>
    <w:p w14:paraId="4865B40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4865B40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               (Χειροκροτήματα από την πτέρυγα της Χρυσής Αυγής)</w:t>
      </w:r>
    </w:p>
    <w:p w14:paraId="4865B40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τώρα ο κ. </w:t>
      </w:r>
      <w:proofErr w:type="spellStart"/>
      <w:r>
        <w:rPr>
          <w:rFonts w:eastAsia="Times New Roman" w:cs="Times New Roman"/>
          <w:szCs w:val="24"/>
        </w:rPr>
        <w:t>Κατσιαντώνης</w:t>
      </w:r>
      <w:proofErr w:type="spellEnd"/>
      <w:r>
        <w:rPr>
          <w:rFonts w:eastAsia="Times New Roman" w:cs="Times New Roman"/>
          <w:szCs w:val="24"/>
        </w:rPr>
        <w:t xml:space="preserve"> από την Ένωση Κεντρώων.</w:t>
      </w:r>
    </w:p>
    <w:p w14:paraId="4865B40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Σας ευχαριστώ, κυρία Πρόεδρε.</w:t>
      </w:r>
    </w:p>
    <w:p w14:paraId="4865B40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w:t>
      </w:r>
      <w:r>
        <w:rPr>
          <w:rFonts w:eastAsia="Times New Roman" w:cs="Times New Roman"/>
          <w:szCs w:val="24"/>
        </w:rPr>
        <w:t>οι, αναφορικά με το νομοσχέδιο που συζητείται σήμερα θα θίξω ζητήματα που αφορούν την άσκηση του υπαίθριου εμπορίου.</w:t>
      </w:r>
    </w:p>
    <w:p w14:paraId="4865B40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μου επιτρέψετε, δε, να διεκδικήσω λίγο περισσότερο το κριτήριο της αντικειμενικότητας, μιας και έχω δύο δικούς μου ανθρώπους που βγαίνου</w:t>
      </w:r>
      <w:r>
        <w:rPr>
          <w:rFonts w:eastAsia="Times New Roman" w:cs="Times New Roman"/>
          <w:szCs w:val="24"/>
        </w:rPr>
        <w:t>ν κάθε εβδομάδα στις λαϊκές αγορές, τη σύζυγό μου και τον κουνιάδο μου. Έχω, λοιπόν, μία πολύ καλή εικόνα τού τι συμβαίνει στο υπαίθριο εμπόριο.</w:t>
      </w:r>
    </w:p>
    <w:p w14:paraId="4865B40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Διαφαίνεται, λοιπόν, σε κάποια ζητήματα αλλαγή προς το θετικό.</w:t>
      </w:r>
    </w:p>
    <w:p w14:paraId="4865B40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Συγκεκριμένα, θετικές είναι οι αλλαγές που αφορο</w:t>
      </w:r>
      <w:r>
        <w:rPr>
          <w:rFonts w:eastAsia="Times New Roman" w:cs="Times New Roman"/>
          <w:szCs w:val="24"/>
        </w:rPr>
        <w:t xml:space="preserve">ύν: Στο ότι το 60% των αδειών των επαγγελματιών πωλητών θα διατίθεται σε άτομα με αναπηρία, τουλάχιστον 50%, σε πολύτεκνους και </w:t>
      </w:r>
      <w:proofErr w:type="spellStart"/>
      <w:r>
        <w:rPr>
          <w:rFonts w:eastAsia="Times New Roman" w:cs="Times New Roman"/>
          <w:szCs w:val="24"/>
        </w:rPr>
        <w:t>τρίτεκνους</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ενώ το υπόλοιπο 40% θα διατίθεται στους ανέργους. Στη δυνατότητα του παραγωγού να δραστηριοποιείται είτε </w:t>
      </w:r>
      <w:r>
        <w:rPr>
          <w:rFonts w:eastAsia="Times New Roman" w:cs="Times New Roman"/>
          <w:szCs w:val="24"/>
        </w:rPr>
        <w:lastRenderedPageBreak/>
        <w:t>σε οργανωμένη αγορά υπαίθριου εμπορίου, είτε ατομικά, είτε μέσω της συμμετοχής του σε συνεργατικά σχήματα. Στην αποτύπωση και περιγραφή όλων των τύπω</w:t>
      </w:r>
      <w:r>
        <w:rPr>
          <w:rFonts w:eastAsia="Times New Roman" w:cs="Times New Roman"/>
          <w:szCs w:val="24"/>
        </w:rPr>
        <w:t xml:space="preserve">ν αδειών του υπαίθριου εμπορίου και όλων των μορφών άσκησής του. Στην ενοποίηση των προϋποθέσεων χορήγησης και ανανέωσης άδειας είτε ο αδειούχος δραστηριοποιείται στο υπαίθριο εμπόριο, πλανόδιο ή στάσιμο, είτε στις λαϊκές αγορές. </w:t>
      </w:r>
      <w:r>
        <w:rPr>
          <w:rFonts w:eastAsia="Times New Roman" w:cs="Times New Roman"/>
          <w:szCs w:val="24"/>
        </w:rPr>
        <w:t>Θετικές είναι επίσης οι αλ</w:t>
      </w:r>
      <w:r>
        <w:rPr>
          <w:rFonts w:eastAsia="Times New Roman" w:cs="Times New Roman"/>
          <w:szCs w:val="24"/>
        </w:rPr>
        <w:t xml:space="preserve">λαγές που αφορούν: </w:t>
      </w:r>
      <w:r>
        <w:rPr>
          <w:rFonts w:eastAsia="Times New Roman" w:cs="Times New Roman"/>
          <w:szCs w:val="24"/>
        </w:rPr>
        <w:t xml:space="preserve">Στην απλοποίηση και </w:t>
      </w:r>
      <w:proofErr w:type="spellStart"/>
      <w:r>
        <w:rPr>
          <w:rFonts w:eastAsia="Times New Roman" w:cs="Times New Roman"/>
          <w:szCs w:val="24"/>
        </w:rPr>
        <w:t>εξορθολογισμό</w:t>
      </w:r>
      <w:proofErr w:type="spellEnd"/>
      <w:r>
        <w:rPr>
          <w:rFonts w:eastAsia="Times New Roman" w:cs="Times New Roman"/>
          <w:szCs w:val="24"/>
        </w:rPr>
        <w:t xml:space="preserve"> των διαδικασιών έκδοσης και ανανέωσης αδειών. Στη χρησιμότητα της ηλεκτρονικής πλατφόρμας και τη διασταύρωση στοιχείων των οργανωμένων μορφών άσκησης </w:t>
      </w:r>
      <w:proofErr w:type="spellStart"/>
      <w:r>
        <w:rPr>
          <w:rFonts w:eastAsia="Times New Roman" w:cs="Times New Roman"/>
          <w:szCs w:val="24"/>
        </w:rPr>
        <w:t>υπαιθρίου</w:t>
      </w:r>
      <w:proofErr w:type="spellEnd"/>
      <w:r>
        <w:rPr>
          <w:rFonts w:eastAsia="Times New Roman" w:cs="Times New Roman"/>
          <w:szCs w:val="24"/>
        </w:rPr>
        <w:t xml:space="preserve"> εμπορίου. Στη δυνατότητα για τους παραγωγού</w:t>
      </w:r>
      <w:r>
        <w:rPr>
          <w:rFonts w:eastAsia="Times New Roman" w:cs="Times New Roman"/>
          <w:szCs w:val="24"/>
        </w:rPr>
        <w:t>ς να μπορούν να εκδώσουν άδεια υπα</w:t>
      </w:r>
      <w:r>
        <w:rPr>
          <w:rFonts w:eastAsia="Times New Roman" w:cs="Times New Roman"/>
          <w:szCs w:val="24"/>
        </w:rPr>
        <w:t>ίθριου</w:t>
      </w:r>
      <w:r>
        <w:rPr>
          <w:rFonts w:eastAsia="Times New Roman" w:cs="Times New Roman"/>
          <w:szCs w:val="24"/>
        </w:rPr>
        <w:t xml:space="preserve"> εμπορίου για διάθεση προϊόντων τους εκτός λαϊκών αγορών. Στην εισαγωγή του θεσμού του βιβλίου διακινούμενων ποσοτήτων. Στο σύστημα </w:t>
      </w:r>
      <w:proofErr w:type="spellStart"/>
      <w:r>
        <w:rPr>
          <w:rFonts w:eastAsia="Times New Roman" w:cs="Times New Roman"/>
          <w:szCs w:val="24"/>
        </w:rPr>
        <w:t>μοριοδότησης</w:t>
      </w:r>
      <w:proofErr w:type="spellEnd"/>
      <w:r>
        <w:rPr>
          <w:rFonts w:eastAsia="Times New Roman" w:cs="Times New Roman"/>
          <w:szCs w:val="24"/>
        </w:rPr>
        <w:t>, το οποίο θα θέσει συγκεκριμένα κριτήρια επί τη βάσει των οποίων ο κάθε</w:t>
      </w:r>
      <w:r>
        <w:rPr>
          <w:rFonts w:eastAsia="Times New Roman" w:cs="Times New Roman"/>
          <w:szCs w:val="24"/>
        </w:rPr>
        <w:t xml:space="preserve"> πωλητής θα προκρίνεται έναντι των συνυποψηφίων του. Στη δυνατότητα που θα δίνεται στους μικρούς παραγωγούς γαλακτοκομικών και τυροκομικών προϊόντων -μη κτηνοτρόφους- να μπορούν να πω</w:t>
      </w:r>
      <w:r>
        <w:rPr>
          <w:rFonts w:eastAsia="Times New Roman" w:cs="Times New Roman"/>
          <w:szCs w:val="24"/>
        </w:rPr>
        <w:lastRenderedPageBreak/>
        <w:t xml:space="preserve">λούν κατ’ εξαίρεση γαλακτοκομικά προϊόντα αποκλειστικά σε λαϊκές αγορές, </w:t>
      </w:r>
      <w:r>
        <w:rPr>
          <w:rFonts w:eastAsia="Times New Roman" w:cs="Times New Roman"/>
          <w:szCs w:val="24"/>
        </w:rPr>
        <w:t xml:space="preserve">εφόσον δεν διαθέτουν υποκατάστημα λιανικής πώλησης. Στο γεγονός ότι διατίθενται και είδη όπως μαρμελάδες, γλυκά του κουταλιού μέχρι και αλλαντικά, πράγμα που θα δώσει επαγγελματικό ορίζοντα σε πολλούς παραγωγούς εν μέσω της κρίσης, κάτι που συμβαίνει στην </w:t>
      </w:r>
      <w:r>
        <w:rPr>
          <w:rFonts w:eastAsia="Times New Roman" w:cs="Times New Roman"/>
          <w:szCs w:val="24"/>
        </w:rPr>
        <w:t>Ιταλία τα τελευταία είκοσι με εικοσιπέντε χρόνια. Στο γεγονός ότι θεσμοθετούνται οι αγορές χωρίς μεσάζοντες. Και τέλος, στο ότι θα δίνεται η ευκαιρία σε επαγγελματίες που έχουν πτωχεύσει να λάβουν άδεια και θέση σε λαϊκή αγορά για την πώληση αδιάθετων ειδώ</w:t>
      </w:r>
      <w:r>
        <w:rPr>
          <w:rFonts w:eastAsia="Times New Roman" w:cs="Times New Roman"/>
          <w:szCs w:val="24"/>
        </w:rPr>
        <w:t>ν της επιχείρησης που διατηρούσαν, ισχύος έως περίπου ενός έτους.</w:t>
      </w:r>
    </w:p>
    <w:p w14:paraId="4865B40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Όλα τα παραπάνω θεωρώ ότι θα επιφέρουν θετικά αποτελέσματα στην Ελλάδα που προσπαθεί να βγει από την κρίση μέσα από την παραγωγή.</w:t>
      </w:r>
    </w:p>
    <w:p w14:paraId="4865B40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είναι αρνητικό ότι η υπόθεση του υπαίθριου εμπορίου φεύγει από την αρμοδιότητα των δήμων και ανατίθεται στις </w:t>
      </w:r>
      <w:r>
        <w:rPr>
          <w:rFonts w:eastAsia="Times New Roman" w:cs="Times New Roman"/>
          <w:szCs w:val="24"/>
        </w:rPr>
        <w:t>π</w:t>
      </w:r>
      <w:r>
        <w:rPr>
          <w:rFonts w:eastAsia="Times New Roman" w:cs="Times New Roman"/>
          <w:szCs w:val="24"/>
        </w:rPr>
        <w:t>εριφέρειες ή στο Υπουργείο. Θεωρώ ότι αυτό μόνο προβλήματα και δυσχέρειες στην εφαρμογή των όσων θετικών έρχεστε να προβλέψετε θα επιφέρει, για τ</w:t>
      </w:r>
      <w:r>
        <w:rPr>
          <w:rFonts w:eastAsia="Times New Roman" w:cs="Times New Roman"/>
          <w:szCs w:val="24"/>
        </w:rPr>
        <w:t>ον απλούστατο λόγο ότι η λαϊκή αγορά αποτελεί καθαρά τοπικό ζήτημα, ευθύνη και αρμοδιότητα.</w:t>
      </w:r>
    </w:p>
    <w:p w14:paraId="4865B41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Και ενώ στην πράξη ο κάθε δήμος αναλαμβάνει την ευθύνη της λειτουργίας της λαϊκής αγοράς, δαπανώντας κονδύλια για τον καθαρισμό και την αποκομιδή των απορριμμάτων μ</w:t>
      </w:r>
      <w:r>
        <w:rPr>
          <w:rFonts w:eastAsia="Times New Roman" w:cs="Times New Roman"/>
          <w:szCs w:val="24"/>
        </w:rPr>
        <w:t xml:space="preserve">ετά το πέρας αυτής, εντούτοις, με το υπό συζήτηση νομοσχέδιο επιχειρείται η αποδυνάμωσή του και η μεταφορά του ρόλου που διαδραματίζει επί της ουσίας στις </w:t>
      </w:r>
      <w:r>
        <w:rPr>
          <w:rFonts w:eastAsia="Times New Roman" w:cs="Times New Roman"/>
          <w:szCs w:val="24"/>
        </w:rPr>
        <w:t>π</w:t>
      </w:r>
      <w:r>
        <w:rPr>
          <w:rFonts w:eastAsia="Times New Roman" w:cs="Times New Roman"/>
          <w:szCs w:val="24"/>
        </w:rPr>
        <w:t>εριφέρειες.</w:t>
      </w:r>
    </w:p>
    <w:p w14:paraId="4865B411" w14:textId="77777777" w:rsidR="00666AE2" w:rsidRDefault="00896D7E">
      <w:pPr>
        <w:spacing w:after="0" w:line="600" w:lineRule="auto"/>
        <w:ind w:firstLine="720"/>
        <w:jc w:val="both"/>
        <w:rPr>
          <w:rFonts w:eastAsia="Times New Roman"/>
          <w:szCs w:val="24"/>
        </w:rPr>
      </w:pPr>
      <w:r>
        <w:rPr>
          <w:rFonts w:eastAsia="Times New Roman"/>
          <w:szCs w:val="24"/>
        </w:rPr>
        <w:t>Όπως διαπίστωσα και από τις θέσεις της ΚΕΔΕ, η αλλαγή αυτή θα επηρεάσει περίπου το 70% τ</w:t>
      </w:r>
      <w:r>
        <w:rPr>
          <w:rFonts w:eastAsia="Times New Roman"/>
          <w:szCs w:val="24"/>
        </w:rPr>
        <w:t>ων λαϊκών αγορών. Δηλαδή, οι δήμοι θα είναι απλοί θεατές τόσο για θέματα χρεώσεων, όπως είναι για ενοίκια, όσο και για θέματα έκδοσης και θεώρησης αδειών επαγγελματιών πωλητών, για χορήγηση αδειών επαγγελματιών πωλητών υπαίθριου εμπορίου,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4865B412" w14:textId="77777777" w:rsidR="00666AE2" w:rsidRDefault="00896D7E">
      <w:pPr>
        <w:spacing w:after="0" w:line="600" w:lineRule="auto"/>
        <w:ind w:firstLine="720"/>
        <w:jc w:val="both"/>
        <w:rPr>
          <w:rFonts w:eastAsia="Times New Roman"/>
          <w:szCs w:val="24"/>
        </w:rPr>
      </w:pPr>
      <w:r>
        <w:rPr>
          <w:rFonts w:eastAsia="Times New Roman"/>
          <w:szCs w:val="24"/>
        </w:rPr>
        <w:t>Προτείνω -</w:t>
      </w:r>
      <w:r>
        <w:rPr>
          <w:rFonts w:eastAsia="Times New Roman"/>
          <w:szCs w:val="24"/>
        </w:rPr>
        <w:t xml:space="preserve">ορθώς θεωρώ- να θεσπιστεί πλήρης αρμοδιότητα των δήμων τόσο για την </w:t>
      </w:r>
      <w:proofErr w:type="spellStart"/>
      <w:r>
        <w:rPr>
          <w:rFonts w:eastAsia="Times New Roman"/>
          <w:szCs w:val="24"/>
        </w:rPr>
        <w:t>αδειοδότηση</w:t>
      </w:r>
      <w:proofErr w:type="spellEnd"/>
      <w:r>
        <w:rPr>
          <w:rFonts w:eastAsia="Times New Roman"/>
          <w:szCs w:val="24"/>
        </w:rPr>
        <w:t xml:space="preserve"> του πλανόδιου και του στάσιμου εμπορίου όσο και για τον έλεγχο των λαϊκών αγορών από τις σχετικές </w:t>
      </w:r>
      <w:r>
        <w:rPr>
          <w:rFonts w:eastAsia="Times New Roman"/>
          <w:szCs w:val="24"/>
        </w:rPr>
        <w:t>ε</w:t>
      </w:r>
      <w:r>
        <w:rPr>
          <w:rFonts w:eastAsia="Times New Roman"/>
          <w:szCs w:val="24"/>
        </w:rPr>
        <w:t>πιτροπές. Να έχουν αρμοδιότητα για την ίδρυση, μεταφορά, επέκταση ή κατάργηση</w:t>
      </w:r>
      <w:r>
        <w:rPr>
          <w:rFonts w:eastAsia="Times New Roman"/>
          <w:szCs w:val="24"/>
        </w:rPr>
        <w:t xml:space="preserve"> λαϊκών αγορών, όπως και για την είσπραξη ημερησίων τελών στο 100%. </w:t>
      </w:r>
    </w:p>
    <w:p w14:paraId="4865B413" w14:textId="77777777" w:rsidR="00666AE2" w:rsidRDefault="00896D7E">
      <w:pPr>
        <w:spacing w:after="0" w:line="600" w:lineRule="auto"/>
        <w:ind w:firstLine="720"/>
        <w:jc w:val="both"/>
        <w:rPr>
          <w:rFonts w:eastAsia="Times New Roman"/>
          <w:szCs w:val="24"/>
        </w:rPr>
      </w:pPr>
      <w:r>
        <w:rPr>
          <w:rFonts w:eastAsia="Times New Roman"/>
          <w:szCs w:val="24"/>
        </w:rPr>
        <w:lastRenderedPageBreak/>
        <w:t>Η αποκέντρωση φέρνει λύσεις, αντίθετα με τον συγκεντρωτισμό που φέρνει προβλήματα και δυσχέρειες στην καθημερινότητα των πολιτών. Και η καθημερινότητά μας έχει ανάγκη από ευελιξία και ορθ</w:t>
      </w:r>
      <w:r>
        <w:rPr>
          <w:rFonts w:eastAsia="Times New Roman"/>
          <w:szCs w:val="24"/>
        </w:rPr>
        <w:t>ή διοίκηση, πράγμα που εν προκειμένω εάν δεν ληφθεί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προφανώς θα αποτελέσει αιτία και λόγο αποτυχίας των όσων θετικών προβλέπονται στο συγκεκριμένο νομοσχέδιο.</w:t>
      </w:r>
    </w:p>
    <w:p w14:paraId="4865B414" w14:textId="77777777" w:rsidR="00666AE2" w:rsidRDefault="00896D7E">
      <w:pPr>
        <w:spacing w:after="0" w:line="600" w:lineRule="auto"/>
        <w:ind w:firstLine="720"/>
        <w:jc w:val="both"/>
        <w:rPr>
          <w:rFonts w:eastAsia="Times New Roman"/>
          <w:szCs w:val="24"/>
        </w:rPr>
      </w:pPr>
      <w:r>
        <w:rPr>
          <w:rFonts w:eastAsia="Times New Roman"/>
          <w:szCs w:val="24"/>
        </w:rPr>
        <w:t>Ζητώ, λοιπόν, από τον κύριο Υπουργό να προχωρήσει σε σχετική αλλαγή για τα ανωτέρω, για</w:t>
      </w:r>
      <w:r>
        <w:rPr>
          <w:rFonts w:eastAsia="Times New Roman"/>
          <w:szCs w:val="24"/>
        </w:rPr>
        <w:t xml:space="preserve"> το καλό της αγοράς και για την ανάπτυξη της πραγματικής οικονομίας μας. </w:t>
      </w:r>
    </w:p>
    <w:p w14:paraId="4865B415" w14:textId="77777777" w:rsidR="00666AE2" w:rsidRDefault="00896D7E">
      <w:pPr>
        <w:spacing w:after="0" w:line="600" w:lineRule="auto"/>
        <w:ind w:firstLine="720"/>
        <w:jc w:val="both"/>
        <w:rPr>
          <w:rFonts w:eastAsia="Times New Roman"/>
          <w:szCs w:val="24"/>
        </w:rPr>
      </w:pPr>
      <w:r>
        <w:rPr>
          <w:rFonts w:eastAsia="Times New Roman"/>
          <w:szCs w:val="24"/>
        </w:rPr>
        <w:t xml:space="preserve">Πριν κλείσω θα ήθελα να </w:t>
      </w:r>
      <w:proofErr w:type="spellStart"/>
      <w:r>
        <w:rPr>
          <w:rFonts w:eastAsia="Times New Roman"/>
          <w:szCs w:val="24"/>
        </w:rPr>
        <w:t>επιστήσω</w:t>
      </w:r>
      <w:proofErr w:type="spellEnd"/>
      <w:r>
        <w:rPr>
          <w:rFonts w:eastAsia="Times New Roman"/>
          <w:szCs w:val="24"/>
        </w:rPr>
        <w:t xml:space="preserve"> στον κύριο Υπουργό ένα σημείο που προφανώς έχει διαφύγει της προσοχής του και αφορά στην αναπλήρωση παραγωγού. Ενώ, λοιπόν, οι επαγγελματίες πωλητές </w:t>
      </w:r>
      <w:r>
        <w:rPr>
          <w:rFonts w:eastAsia="Times New Roman"/>
          <w:szCs w:val="24"/>
        </w:rPr>
        <w:t>μπορούν να αναπληρώνονται από τον ή την σύζυγο και από συγγενείς εξ αίματος μέχρι και τρίτου βαθμού ή εξ αγχιστείας μέχρι και δευτέρου βαθμού εντούτοις δεν ισχύει το ίδιο για τους παραγωγούς που μπορούν να αναπληρώνονται μόνο από τον σύζυγο ή τα τέκνα τους</w:t>
      </w:r>
      <w:r>
        <w:rPr>
          <w:rFonts w:eastAsia="Times New Roman"/>
          <w:szCs w:val="24"/>
        </w:rPr>
        <w:t xml:space="preserve">. </w:t>
      </w:r>
    </w:p>
    <w:p w14:paraId="4865B416" w14:textId="77777777" w:rsidR="00666AE2" w:rsidRDefault="00896D7E">
      <w:pPr>
        <w:spacing w:after="0" w:line="600" w:lineRule="auto"/>
        <w:ind w:firstLine="720"/>
        <w:jc w:val="both"/>
        <w:rPr>
          <w:rFonts w:eastAsia="Times New Roman"/>
          <w:szCs w:val="24"/>
        </w:rPr>
      </w:pPr>
      <w:r>
        <w:rPr>
          <w:rFonts w:eastAsia="Times New Roman"/>
          <w:szCs w:val="24"/>
        </w:rPr>
        <w:lastRenderedPageBreak/>
        <w:t>Θα ήθελα να τονίσω ότι οι παραγωγοί πρέπει κατ</w:t>
      </w:r>
      <w:r>
        <w:rPr>
          <w:rFonts w:eastAsia="Times New Roman"/>
          <w:szCs w:val="24"/>
        </w:rPr>
        <w:t xml:space="preserve">’ </w:t>
      </w:r>
      <w:r>
        <w:rPr>
          <w:rFonts w:eastAsia="Times New Roman"/>
          <w:szCs w:val="24"/>
        </w:rPr>
        <w:t>εξοχήν να βρίσκονται στο χώρο παραγωγής, ιδίως σε περιόδους με εποχικό φόρτο. Και μιας και αναφέρομαι στον εποχικό φόρτο να μεταφέρω και ένα αίτημα των παραγωγών εποχικών προϊόντων. Θέλουν να μπορούν να βγ</w:t>
      </w:r>
      <w:r>
        <w:rPr>
          <w:rFonts w:eastAsia="Times New Roman"/>
          <w:szCs w:val="24"/>
        </w:rPr>
        <w:t>αίνουν για όσο διάστημα διαρκεί η παραγωγή του εποχικού προϊόντος τους και να πληρώνουν ημερήσιο τέλος για το εν λόγω διάστημα, για θέση που θα τους παραχωρείται σε οποιοδήποτε σημείο της λαϊκής αγοράς υπάρχει κενό σημείο.</w:t>
      </w:r>
    </w:p>
    <w:p w14:paraId="4865B417" w14:textId="77777777" w:rsidR="00666AE2" w:rsidRDefault="00896D7E">
      <w:pPr>
        <w:spacing w:after="0" w:line="600" w:lineRule="auto"/>
        <w:ind w:firstLine="720"/>
        <w:jc w:val="both"/>
        <w:rPr>
          <w:rFonts w:eastAsia="Times New Roman"/>
          <w:szCs w:val="24"/>
        </w:rPr>
      </w:pPr>
      <w:r>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του κυρίου Βουλευτή)</w:t>
      </w:r>
    </w:p>
    <w:p w14:paraId="4865B418" w14:textId="77777777" w:rsidR="00666AE2" w:rsidRDefault="00896D7E">
      <w:pPr>
        <w:spacing w:after="0" w:line="600" w:lineRule="auto"/>
        <w:ind w:firstLine="720"/>
        <w:jc w:val="both"/>
        <w:rPr>
          <w:rFonts w:eastAsia="Times New Roman"/>
          <w:szCs w:val="24"/>
        </w:rPr>
      </w:pPr>
      <w:r>
        <w:rPr>
          <w:rFonts w:eastAsia="Times New Roman"/>
          <w:szCs w:val="24"/>
        </w:rPr>
        <w:t>Κλείνω, κυρία Πρόεδρε.</w:t>
      </w:r>
    </w:p>
    <w:p w14:paraId="4865B419" w14:textId="77777777" w:rsidR="00666AE2" w:rsidRDefault="00896D7E">
      <w:pPr>
        <w:spacing w:after="0" w:line="600" w:lineRule="auto"/>
        <w:ind w:firstLine="720"/>
        <w:jc w:val="both"/>
        <w:rPr>
          <w:rFonts w:eastAsia="Times New Roman"/>
          <w:szCs w:val="24"/>
        </w:rPr>
      </w:pPr>
      <w:r>
        <w:rPr>
          <w:rFonts w:eastAsia="Times New Roman"/>
          <w:szCs w:val="24"/>
        </w:rPr>
        <w:t>Έτσι περισσότεροι παραγωγοί θα δουν ως οικονομικά πιο ελκυστική αυτή τη δυνατότητα και οι δήμοι θα μπορούν να διαθέσουν και θέσεις που σε άλλες περιπτώσεις θα θεωρούνταν ως β΄ επιλογ</w:t>
      </w:r>
      <w:r>
        <w:rPr>
          <w:rFonts w:eastAsia="Times New Roman"/>
          <w:szCs w:val="24"/>
        </w:rPr>
        <w:t>ής και φυσικά θα ενθαρρύναμε και περισσότερους παραγωγούς να στραφούν στα εποχικά προϊόντα.</w:t>
      </w:r>
    </w:p>
    <w:p w14:paraId="4865B41A" w14:textId="77777777" w:rsidR="00666AE2" w:rsidRDefault="00896D7E">
      <w:pPr>
        <w:spacing w:after="0" w:line="600" w:lineRule="auto"/>
        <w:ind w:firstLine="720"/>
        <w:jc w:val="both"/>
        <w:rPr>
          <w:rFonts w:eastAsia="Times New Roman"/>
          <w:szCs w:val="24"/>
        </w:rPr>
      </w:pPr>
      <w:r>
        <w:rPr>
          <w:rFonts w:eastAsia="Times New Roman"/>
          <w:szCs w:val="24"/>
        </w:rPr>
        <w:t>Εύχομαι, κύριε Υπουργέ, αυτές οι προτάσεις να εισακουστούν και να το δούμε μέσα από την πράξη εάν αυτές τις υιοθετήσετε.</w:t>
      </w:r>
    </w:p>
    <w:p w14:paraId="4865B41B" w14:textId="77777777" w:rsidR="00666AE2" w:rsidRDefault="00896D7E">
      <w:pPr>
        <w:spacing w:after="0" w:line="600" w:lineRule="auto"/>
        <w:ind w:firstLine="720"/>
        <w:jc w:val="both"/>
        <w:rPr>
          <w:rFonts w:eastAsia="Times New Roman"/>
          <w:szCs w:val="24"/>
        </w:rPr>
      </w:pPr>
      <w:r>
        <w:rPr>
          <w:rFonts w:eastAsia="Times New Roman"/>
          <w:szCs w:val="24"/>
        </w:rPr>
        <w:lastRenderedPageBreak/>
        <w:t>Σας ευχαριστώ πολύ.</w:t>
      </w:r>
    </w:p>
    <w:p w14:paraId="4865B41C"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Ένωσης Κεντρώων)</w:t>
      </w:r>
    </w:p>
    <w:p w14:paraId="4865B41D" w14:textId="77777777" w:rsidR="00666AE2" w:rsidRDefault="00896D7E">
      <w:pPr>
        <w:spacing w:after="0" w:line="600" w:lineRule="auto"/>
        <w:ind w:firstLine="720"/>
        <w:jc w:val="both"/>
        <w:rPr>
          <w:rFonts w:eastAsia="Times New Roman" w:cs="Times New Roman"/>
          <w:szCs w:val="24"/>
        </w:rPr>
      </w:pPr>
      <w:r>
        <w:rPr>
          <w:rFonts w:eastAsia="Times New Roman"/>
          <w:b/>
          <w:bCs/>
          <w:szCs w:val="24"/>
        </w:rPr>
        <w:t xml:space="preserve">ΠΡΟΕΔΡΕΥΟΥΣΑ (Αναστασία Χριστοδουλοπούλου):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w:t>
      </w:r>
      <w:r>
        <w:rPr>
          <w:rFonts w:eastAsia="Times New Roman" w:cs="Times New Roman"/>
        </w:rPr>
        <w:t xml:space="preserve">ς «ΕΛΕΥΘΕΡΙΟΣ ΒΕΝΙΖΕΛΟΣ» και ενημερώθηκαν για την ιστορία του κτηρίου και τον τρόπο οργάνωσης και λειτουργίας της Βουλής, δώδεκα φοιτήτριες και μία συνοδός από το </w:t>
      </w:r>
      <w:r>
        <w:rPr>
          <w:rFonts w:eastAsia="Times New Roman" w:cs="Times New Roman"/>
          <w:lang w:val="en-US"/>
        </w:rPr>
        <w:t>Hellenic</w:t>
      </w:r>
      <w:r>
        <w:rPr>
          <w:rFonts w:eastAsia="Times New Roman" w:cs="Times New Roman"/>
        </w:rPr>
        <w:t xml:space="preserve"> </w:t>
      </w:r>
      <w:r>
        <w:rPr>
          <w:rFonts w:eastAsia="Times New Roman" w:cs="Times New Roman"/>
          <w:lang w:val="en-US"/>
        </w:rPr>
        <w:t>American</w:t>
      </w:r>
      <w:r>
        <w:rPr>
          <w:rFonts w:eastAsia="Times New Roman" w:cs="Times New Roman"/>
        </w:rPr>
        <w:t xml:space="preserve"> </w:t>
      </w:r>
      <w:r>
        <w:rPr>
          <w:rFonts w:eastAsia="Times New Roman" w:cs="Times New Roman"/>
          <w:lang w:val="en-US"/>
        </w:rPr>
        <w:t>College</w:t>
      </w:r>
      <w:r>
        <w:rPr>
          <w:rFonts w:eastAsia="Times New Roman" w:cs="Times New Roman"/>
        </w:rPr>
        <w:t xml:space="preserve">. </w:t>
      </w:r>
    </w:p>
    <w:p w14:paraId="4865B41E" w14:textId="77777777" w:rsidR="00666AE2" w:rsidRDefault="00896D7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865B41F" w14:textId="77777777" w:rsidR="00666AE2" w:rsidRDefault="00896D7E">
      <w:pPr>
        <w:spacing w:after="0" w:line="600" w:lineRule="auto"/>
        <w:ind w:firstLine="709"/>
        <w:jc w:val="center"/>
        <w:rPr>
          <w:rFonts w:eastAsia="Times New Roman" w:cs="Times New Roman"/>
        </w:rPr>
      </w:pPr>
      <w:r>
        <w:rPr>
          <w:rFonts w:eastAsia="Times New Roman" w:cs="Times New Roman"/>
        </w:rPr>
        <w:t xml:space="preserve">(Χειροκροτήματα απ’ όλες τις πτέρυγες </w:t>
      </w:r>
      <w:r>
        <w:rPr>
          <w:rFonts w:eastAsia="Times New Roman" w:cs="Times New Roman"/>
        </w:rPr>
        <w:t>της Βουλής)</w:t>
      </w:r>
    </w:p>
    <w:p w14:paraId="4865B420" w14:textId="77777777" w:rsidR="00666AE2" w:rsidRDefault="00896D7E">
      <w:pPr>
        <w:spacing w:after="0" w:line="600" w:lineRule="auto"/>
        <w:ind w:left="360" w:firstLine="360"/>
        <w:jc w:val="both"/>
        <w:rPr>
          <w:rFonts w:eastAsia="Times New Roman" w:cs="Times New Roman"/>
        </w:rPr>
      </w:pPr>
      <w:r>
        <w:rPr>
          <w:rFonts w:eastAsia="Times New Roman" w:cs="Times New Roman"/>
        </w:rPr>
        <w:t>Τον λόγο έχει ο κ. Καρράς, Ανεξάρτητος Βουλευτής.</w:t>
      </w:r>
    </w:p>
    <w:p w14:paraId="4865B42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 ΔΗΜΗΤΡΙΟΣ ΚΑΡΡΑΣ: </w:t>
      </w:r>
      <w:r>
        <w:rPr>
          <w:rFonts w:eastAsia="Times New Roman"/>
          <w:szCs w:val="24"/>
        </w:rPr>
        <w:t>Κυρία Πρόεδρε, όπως έχω ξαναπεί, όταν έρχεται προς συζήτηση ένα νομοσχέδιο του Υπουργείου Οικονομίας και Ανάπτυξης</w:t>
      </w:r>
      <w:r>
        <w:rPr>
          <w:rFonts w:eastAsia="Times New Roman"/>
          <w:szCs w:val="24"/>
        </w:rPr>
        <w:t>,</w:t>
      </w:r>
      <w:r>
        <w:rPr>
          <w:rFonts w:eastAsia="Times New Roman"/>
          <w:szCs w:val="24"/>
        </w:rPr>
        <w:t xml:space="preserve"> το ζητούμενο είναι αν συμβάλλει στην αναπτυξιακή πολιτική, στην ανάπτυξη της οι</w:t>
      </w:r>
      <w:r>
        <w:rPr>
          <w:rFonts w:eastAsia="Times New Roman"/>
          <w:szCs w:val="24"/>
        </w:rPr>
        <w:lastRenderedPageBreak/>
        <w:t>κονομίας, δεδομένων των οικονομικών συνθηκών της παρούσης περιόδου κρίσης, η οποία πλέον έχει γίνει μια μόνιμη και μακροχρόνια κατάσταση.</w:t>
      </w:r>
    </w:p>
    <w:p w14:paraId="4865B422" w14:textId="77777777" w:rsidR="00666AE2" w:rsidRDefault="00896D7E">
      <w:pPr>
        <w:spacing w:after="0" w:line="600" w:lineRule="auto"/>
        <w:ind w:firstLine="720"/>
        <w:jc w:val="both"/>
        <w:rPr>
          <w:rFonts w:eastAsia="Times New Roman" w:cs="Times New Roman"/>
          <w:szCs w:val="24"/>
        </w:rPr>
      </w:pPr>
      <w:r>
        <w:rPr>
          <w:rFonts w:eastAsia="Times New Roman"/>
          <w:szCs w:val="24"/>
        </w:rPr>
        <w:t>Εγώ δεν θα μιλήσω για τα θέματα των επ</w:t>
      </w:r>
      <w:r>
        <w:rPr>
          <w:rFonts w:eastAsia="Times New Roman"/>
          <w:szCs w:val="24"/>
        </w:rPr>
        <w:t>ιμελητηρίων ή για τα θέματα των λαϊκών αγορών, αφ</w:t>
      </w:r>
      <w:r>
        <w:rPr>
          <w:rFonts w:eastAsia="Times New Roman"/>
          <w:szCs w:val="24"/>
        </w:rPr>
        <w:t xml:space="preserve">’ </w:t>
      </w:r>
      <w:r>
        <w:rPr>
          <w:rFonts w:eastAsia="Times New Roman"/>
          <w:szCs w:val="24"/>
        </w:rPr>
        <w:t>ενός γιατί στη σκέψη μου βλέπω ότι είναι μια κωδικοποίηση ήδη υφισταμένων διατάξεων τα σημεία αυτά του εισαγόμενου νόμου</w:t>
      </w:r>
      <w:r>
        <w:rPr>
          <w:rFonts w:eastAsia="Times New Roman" w:cs="Times New Roman"/>
          <w:szCs w:val="24"/>
        </w:rPr>
        <w:t xml:space="preserve"> και</w:t>
      </w:r>
      <w:r>
        <w:rPr>
          <w:rFonts w:eastAsia="Times New Roman" w:cs="Times New Roman"/>
          <w:szCs w:val="24"/>
        </w:rPr>
        <w:t xml:space="preserve"> επιπλέον είναι κάποιες βελτιωτικές διατάξεις </w:t>
      </w:r>
      <w:r>
        <w:rPr>
          <w:rFonts w:eastAsia="Times New Roman" w:cs="Times New Roman"/>
          <w:szCs w:val="24"/>
        </w:rPr>
        <w:t xml:space="preserve">πορίσματα </w:t>
      </w:r>
      <w:r>
        <w:rPr>
          <w:rFonts w:eastAsia="Times New Roman" w:cs="Times New Roman"/>
          <w:szCs w:val="24"/>
        </w:rPr>
        <w:t>της εμπειρίας μέχρι σήμερ</w:t>
      </w:r>
      <w:r>
        <w:rPr>
          <w:rFonts w:eastAsia="Times New Roman" w:cs="Times New Roman"/>
          <w:szCs w:val="24"/>
        </w:rPr>
        <w:t xml:space="preserve">α, όπως έχει αναδειχθεί. </w:t>
      </w:r>
    </w:p>
    <w:p w14:paraId="4865B42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Θα σταθώ, όμως, ιδιαίτερα σε δύο σημεία, τα οποία είναι εκείνα που θεωρώ ότι θα μπορούσαν να έχουν αναπτυξιακό πρόσημο, αλλά δυστυχώς δεν μπορώ να το εντοπίσω στο κείμενο του προτεινόμενου νόμου. </w:t>
      </w:r>
    </w:p>
    <w:p w14:paraId="4865B42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Ξεκινάω, λοιπόν, και διερωτώμαι: </w:t>
      </w:r>
      <w:r>
        <w:rPr>
          <w:rFonts w:eastAsia="Times New Roman" w:cs="Times New Roman"/>
          <w:szCs w:val="24"/>
        </w:rPr>
        <w:t>Δ</w:t>
      </w:r>
      <w:r>
        <w:rPr>
          <w:rFonts w:eastAsia="Times New Roman" w:cs="Times New Roman"/>
          <w:szCs w:val="24"/>
        </w:rPr>
        <w:t xml:space="preserve">ημιουργούνται προϋποθέσεις ανάπτυξης από το παρόν νομοσχέδιο; Μένω, λοιπόν, σε ένα κομμάτι το οποίο έχει ενδιαφέρον, στα θέματα της Ειδικής Γραμματείας Διαχείρισης του Ιδιωτικού Χρέους. Στέκομαι εδώ. Διαβάζω ότι δημιουργείται </w:t>
      </w:r>
      <w:r>
        <w:rPr>
          <w:rFonts w:eastAsia="Times New Roman" w:cs="Times New Roman"/>
          <w:szCs w:val="24"/>
        </w:rPr>
        <w:t xml:space="preserve">συνωστισμός </w:t>
      </w:r>
      <w:r>
        <w:rPr>
          <w:rFonts w:eastAsia="Times New Roman" w:cs="Times New Roman"/>
          <w:szCs w:val="24"/>
        </w:rPr>
        <w:t>σε ήδη υφιστάμενο</w:t>
      </w:r>
      <w:r>
        <w:rPr>
          <w:rFonts w:eastAsia="Times New Roman" w:cs="Times New Roman"/>
          <w:szCs w:val="24"/>
        </w:rPr>
        <w:t xml:space="preserve"> θεσμό μια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ραμματεία που υπήρχε</w:t>
      </w:r>
      <w:r>
        <w:rPr>
          <w:rFonts w:eastAsia="Times New Roman" w:cs="Times New Roman"/>
          <w:szCs w:val="24"/>
        </w:rPr>
        <w:t>. Α</w:t>
      </w:r>
      <w:r>
        <w:rPr>
          <w:rFonts w:eastAsia="Times New Roman" w:cs="Times New Roman"/>
          <w:szCs w:val="24"/>
        </w:rPr>
        <w:t xml:space="preserve">υξάνονται, υποτίθεται </w:t>
      </w:r>
      <w:r>
        <w:rPr>
          <w:rFonts w:eastAsia="Times New Roman" w:cs="Times New Roman"/>
          <w:szCs w:val="24"/>
        </w:rPr>
        <w:lastRenderedPageBreak/>
        <w:t xml:space="preserve">συμπληρώνονται, οι αρμοδιότητές της, το οργανόγραμμά της και αναμένουμε, λοιπόν, τα αποτελέσματα. </w:t>
      </w:r>
    </w:p>
    <w:p w14:paraId="4865B42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αναμένω, κύριοι συνάδελφοι, αποτελέσματα απ’ αυτές τις τροποποιήσεις που έρχονται στην Ει</w:t>
      </w:r>
      <w:r>
        <w:rPr>
          <w:rFonts w:eastAsia="Times New Roman" w:cs="Times New Roman"/>
          <w:szCs w:val="24"/>
        </w:rPr>
        <w:t>δική Γραμματεία του Ιδιωτικού Χρέους. Γιατί; Διότι πριν απ’ όλα, όταν έχουμε ένα νομοσχέδιο που έχει τον τίτλο Ειδική Γραμματεία Διαχείρισης Ιδιωτικού Χρέους, θα αναζητήσουμε ποια είναι τα εργαλεία διαχείρισης αυτού του χρέους. Κι όταν μιλάμε για διαχείρισ</w:t>
      </w:r>
      <w:r>
        <w:rPr>
          <w:rFonts w:eastAsia="Times New Roman" w:cs="Times New Roman"/>
          <w:szCs w:val="24"/>
        </w:rPr>
        <w:t>η ιδιωτικού χρέους, δεν μιλάμε απλώς για μια μηχανιστική, για μια τυπική διαχείριση. Μιλάμε για τέτοιον τρόπο διαχείρισης ο οποίος θα οδηγήσει στην ανάπτυξη κι όχι μόνο στην ανάπτυξη, αλλά και στην ανακούφιση εκείνων των στρωμάτων του πληθυσμού που ήδη ταλ</w:t>
      </w:r>
      <w:r>
        <w:rPr>
          <w:rFonts w:eastAsia="Times New Roman" w:cs="Times New Roman"/>
          <w:szCs w:val="24"/>
        </w:rPr>
        <w:t xml:space="preserve">αιπωρούνται καταχρεωμένοι από τις συνέπειες της κρίσης. </w:t>
      </w:r>
    </w:p>
    <w:p w14:paraId="4865B42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Λέω, λοιπόν, το εξής: Αυτήν τη στιγμή έχουμε τελικά δύο παράλληλους θεσμούς, δύο παράλληλες διαδικασίες, οι οποίες εμποδίζουν την επίλυση του ζητήματος του ιδιωτικού χρέους</w:t>
      </w:r>
      <w:r>
        <w:rPr>
          <w:rFonts w:eastAsia="Times New Roman" w:cs="Times New Roman"/>
          <w:szCs w:val="24"/>
        </w:rPr>
        <w:t xml:space="preserve"> ευνοϊκά για τους δανειολήπ</w:t>
      </w:r>
      <w:r>
        <w:rPr>
          <w:rFonts w:eastAsia="Times New Roman" w:cs="Times New Roman"/>
          <w:szCs w:val="24"/>
        </w:rPr>
        <w:t>τες</w:t>
      </w:r>
      <w:r>
        <w:rPr>
          <w:rFonts w:eastAsia="Times New Roman" w:cs="Times New Roman"/>
          <w:szCs w:val="24"/>
        </w:rPr>
        <w:t xml:space="preserve">. Ποιες είναι αυτές οι παράλληλες διαδικασίες; Είναι η Τράπεζα της Ελλάδος, κατ’ αρχάς, εκείνο το όργανο το οποίο θα διαχειριστεί το ιδιωτικό χρέος και θα δώσει τις κατευθύνσεις σε συνεργασία με την Ευρωπαϊκή Κεντρική </w:t>
      </w:r>
      <w:r>
        <w:rPr>
          <w:rFonts w:eastAsia="Times New Roman" w:cs="Times New Roman"/>
          <w:szCs w:val="24"/>
        </w:rPr>
        <w:lastRenderedPageBreak/>
        <w:t>Τράπεζα ή η Ειδική Γραμματεία Διαχε</w:t>
      </w:r>
      <w:r>
        <w:rPr>
          <w:rFonts w:eastAsia="Times New Roman" w:cs="Times New Roman"/>
          <w:szCs w:val="24"/>
        </w:rPr>
        <w:t xml:space="preserve">ίρισης του Ιδιωτικού Χρέους θα έχει το προβάδισμα; </w:t>
      </w:r>
    </w:p>
    <w:p w14:paraId="4865B42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Εγώ δεν μπορώ να αντιληφθώ ποιος από τους δύο θεσμούς θα έχει το προβάδισμα για τον λόγο ότι οι ανακοινώσεις οι καθημερινές της Κυβέρνησης, οι καθημερινές πληροφορήσεις που έχουμε μας λένε τούτο: Ετέθη το</w:t>
      </w:r>
      <w:r>
        <w:rPr>
          <w:rFonts w:eastAsia="Times New Roman" w:cs="Times New Roman"/>
          <w:szCs w:val="24"/>
        </w:rPr>
        <w:t xml:space="preserve"> «χ» θέμα στους </w:t>
      </w:r>
      <w:r>
        <w:rPr>
          <w:rFonts w:eastAsia="Times New Roman" w:cs="Times New Roman"/>
          <w:szCs w:val="24"/>
        </w:rPr>
        <w:t>θ</w:t>
      </w:r>
      <w:r>
        <w:rPr>
          <w:rFonts w:eastAsia="Times New Roman" w:cs="Times New Roman"/>
          <w:szCs w:val="24"/>
        </w:rPr>
        <w:t>εσμούς και γίνεται συζήτηση</w:t>
      </w:r>
      <w:r>
        <w:rPr>
          <w:rFonts w:eastAsia="Times New Roman" w:cs="Times New Roman"/>
          <w:szCs w:val="24"/>
        </w:rPr>
        <w:t>-</w:t>
      </w:r>
      <w:r>
        <w:rPr>
          <w:rFonts w:eastAsia="Times New Roman" w:cs="Times New Roman"/>
          <w:szCs w:val="24"/>
        </w:rPr>
        <w:t>διαπραγμάτευση. Συνεπώς, τι θα προσφέρει; Μία πλατφόρμα, ενδεχομένως, στον εξωδικαστικό συμβιβασμό και αυτή ακόμα η πλατφόρμα -αν θέλετε- η εμπειρία δεν έχει αποδείξει ότι θα μπορεί να αντιμετωπίσει με ταχείς ρυ</w:t>
      </w:r>
      <w:r>
        <w:rPr>
          <w:rFonts w:eastAsia="Times New Roman" w:cs="Times New Roman"/>
          <w:szCs w:val="24"/>
        </w:rPr>
        <w:t xml:space="preserve">θμούς τα προβλήματα. Και το δεδομένο </w:t>
      </w:r>
      <w:r>
        <w:rPr>
          <w:rFonts w:eastAsia="Times New Roman" w:cs="Times New Roman"/>
          <w:szCs w:val="24"/>
        </w:rPr>
        <w:t xml:space="preserve">είναι </w:t>
      </w:r>
      <w:r>
        <w:rPr>
          <w:rFonts w:eastAsia="Times New Roman" w:cs="Times New Roman"/>
          <w:szCs w:val="24"/>
        </w:rPr>
        <w:t>άλλωστε, το οποίο βεβαίως δεν είναι του παρόντος νόμου, αλλά θα προκύψει και το θεωρώ με βεβαιότητα, ότι και ο εξωδικαστικός μηχανισμός έχει τον περιορισμό εκείνο που καθιστά ισότιμη την επίλυση με την αναγκαστική</w:t>
      </w:r>
      <w:r>
        <w:rPr>
          <w:rFonts w:eastAsia="Times New Roman" w:cs="Times New Roman"/>
          <w:szCs w:val="24"/>
        </w:rPr>
        <w:t xml:space="preserve"> εκτέλεση του Κώδικα Πολιτικής Δικονομίας. </w:t>
      </w:r>
    </w:p>
    <w:p w14:paraId="4865B42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Τι μας λέει ο νόμος περί εξωδικαστικού μηχανισμού; Μας λέει ότι δεν μπορεί να καθίσταται χειρότερη η θέση του πιστωτή</w:t>
      </w:r>
      <w:r>
        <w:rPr>
          <w:rFonts w:eastAsia="Times New Roman" w:cs="Times New Roman"/>
          <w:szCs w:val="24"/>
        </w:rPr>
        <w:t>,</w:t>
      </w:r>
      <w:r>
        <w:rPr>
          <w:rFonts w:eastAsia="Times New Roman" w:cs="Times New Roman"/>
          <w:szCs w:val="24"/>
        </w:rPr>
        <w:t xml:space="preserve"> από εκείνη που θα είχε, σε περίπτωση που γινόταν αναγκαστική εκτέλεση μέσω των δικαστηρίων κα</w:t>
      </w:r>
      <w:r>
        <w:rPr>
          <w:rFonts w:eastAsia="Times New Roman" w:cs="Times New Roman"/>
          <w:szCs w:val="24"/>
        </w:rPr>
        <w:t xml:space="preserve">ι γινόταν διανομή </w:t>
      </w:r>
      <w:r>
        <w:rPr>
          <w:rFonts w:eastAsia="Times New Roman" w:cs="Times New Roman"/>
          <w:szCs w:val="24"/>
        </w:rPr>
        <w:t xml:space="preserve">του πλειστηριασμού </w:t>
      </w:r>
      <w:r>
        <w:rPr>
          <w:rFonts w:eastAsia="Times New Roman" w:cs="Times New Roman"/>
          <w:szCs w:val="24"/>
        </w:rPr>
        <w:t xml:space="preserve">και κατάταξη των δανειστών. Δεν μπορούμε, λοιπόν, </w:t>
      </w:r>
      <w:r>
        <w:rPr>
          <w:rFonts w:eastAsia="Times New Roman" w:cs="Times New Roman"/>
          <w:szCs w:val="24"/>
        </w:rPr>
        <w:lastRenderedPageBreak/>
        <w:t xml:space="preserve">με αυτήν την έννοια </w:t>
      </w:r>
      <w:r>
        <w:rPr>
          <w:rFonts w:eastAsia="Times New Roman" w:cs="Times New Roman"/>
          <w:szCs w:val="24"/>
        </w:rPr>
        <w:t xml:space="preserve">χωρίς άμεσες δράσεις, </w:t>
      </w:r>
      <w:r>
        <w:rPr>
          <w:rFonts w:eastAsia="Times New Roman" w:cs="Times New Roman"/>
          <w:szCs w:val="24"/>
        </w:rPr>
        <w:t xml:space="preserve">να προχωρήσουμε και να λύσουμε προβλήματα. </w:t>
      </w:r>
    </w:p>
    <w:p w14:paraId="4865B42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Ένα επόμενο σημείο στο οποίο θέλω να αναφερθώ είναι το εξής, ότι η Ειδική Γραμματεί</w:t>
      </w:r>
      <w:r>
        <w:rPr>
          <w:rFonts w:eastAsia="Times New Roman" w:cs="Times New Roman"/>
          <w:szCs w:val="24"/>
        </w:rPr>
        <w:t xml:space="preserve">α Διαχείρισης Ιδιωτικού Χρέους δεν μπορεί να αντιμετωπίσει ζητήματα πέραν των κάποιων προτύπων, κάποιων υποδειγμάτων εγγράφων τα οποία δίνει ή θα δώσει, δεν μπορεί να αντιμετωπίσει ουσιαστικά ζητήματα. Προς τι λοιπόν </w:t>
      </w:r>
      <w:r>
        <w:rPr>
          <w:rFonts w:eastAsia="Times New Roman" w:cs="Times New Roman"/>
          <w:szCs w:val="24"/>
        </w:rPr>
        <w:t xml:space="preserve">χρειάζεται </w:t>
      </w:r>
      <w:r>
        <w:rPr>
          <w:rFonts w:eastAsia="Times New Roman" w:cs="Times New Roman"/>
          <w:szCs w:val="24"/>
        </w:rPr>
        <w:t>μια νέα, καινούργια υπηρεσία</w:t>
      </w:r>
      <w:r>
        <w:rPr>
          <w:rFonts w:eastAsia="Times New Roman" w:cs="Times New Roman"/>
          <w:szCs w:val="24"/>
        </w:rPr>
        <w:t xml:space="preserve">, την οποία θα στελεχώσουμε με έναν μεγάλο αριθμό και η οποία τελικά θα γίνει δυσκίνητη και δεν θα μπορεί τουλάχιστον να εξυπηρετήσει τον τίτλο υπό τον οποίο εισάγεται; </w:t>
      </w:r>
    </w:p>
    <w:p w14:paraId="4865B42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Και να θυμίσω ότι</w:t>
      </w:r>
      <w:r>
        <w:rPr>
          <w:rFonts w:eastAsia="Times New Roman" w:cs="Times New Roman"/>
          <w:szCs w:val="24"/>
        </w:rPr>
        <w:t>,</w:t>
      </w:r>
      <w:r>
        <w:rPr>
          <w:rFonts w:eastAsia="Times New Roman" w:cs="Times New Roman"/>
          <w:szCs w:val="24"/>
        </w:rPr>
        <w:t xml:space="preserve"> έχουμε Κυβερνητικό Συμβούλιο Διαχείρισης Ιδιωτικού Χρέους. Δεν είδα</w:t>
      </w:r>
      <w:r>
        <w:rPr>
          <w:rFonts w:eastAsia="Times New Roman" w:cs="Times New Roman"/>
          <w:szCs w:val="24"/>
        </w:rPr>
        <w:t>με κάποια αποτελέσματα. Έχουμε Συντονιστική Επιτροπή Διαχείρισης Ιδιωτικού Χρέους. Ένα μόνο είναι ενδεχομένως το χρήσιμο αυτών των διατάξεων, τα τριάντα κέντρα ενημέρωσης και εξυπηρέτησης των δανειοληπτών και ενδεχομένως, αν λειτουργήσει, και το εισαγόμενο</w:t>
      </w:r>
      <w:r>
        <w:rPr>
          <w:rFonts w:eastAsia="Times New Roman" w:cs="Times New Roman"/>
          <w:szCs w:val="24"/>
        </w:rPr>
        <w:t xml:space="preserve"> άρθρο περί νομικής συνδρομής σε εκείνους οι οποίοι δεν έχουν την ικανότητα να αντιμετωπίσουν δαπάνες για να προσφύγουν στις διαδικασίες εκείνες που θα επιλύσουν τα προβλήματά τους. </w:t>
      </w:r>
    </w:p>
    <w:p w14:paraId="4865B42B" w14:textId="77777777" w:rsidR="00666AE2" w:rsidRDefault="00896D7E">
      <w:pPr>
        <w:spacing w:after="0" w:line="600" w:lineRule="auto"/>
        <w:ind w:firstLine="720"/>
        <w:jc w:val="both"/>
        <w:rPr>
          <w:rFonts w:eastAsia="Times New Roman"/>
          <w:szCs w:val="24"/>
        </w:rPr>
      </w:pPr>
      <w:r>
        <w:rPr>
          <w:rFonts w:eastAsia="Times New Roman"/>
          <w:szCs w:val="24"/>
        </w:rPr>
        <w:lastRenderedPageBreak/>
        <w:t>Θέλω να πω το εξής και θα κλείσω, κυρία Πρόεδρε. Ό,τι και να νομοθετήσει και να προτείνει η Κυβέρνηση στην περίοδο αυτή, όσο και να έχει καλές προθέσεις, δυστυχώς, η αποτελεσματικότητά της δεν είναι ικανή να λύσει τα προβλήματα και δίνω τα εξής παραδείγματ</w:t>
      </w:r>
      <w:r>
        <w:rPr>
          <w:rFonts w:eastAsia="Times New Roman"/>
          <w:szCs w:val="24"/>
        </w:rPr>
        <w:t xml:space="preserve">α. </w:t>
      </w:r>
    </w:p>
    <w:p w14:paraId="4865B42C" w14:textId="77777777" w:rsidR="00666AE2" w:rsidRDefault="00896D7E">
      <w:pPr>
        <w:spacing w:after="0" w:line="600" w:lineRule="auto"/>
        <w:ind w:firstLine="720"/>
        <w:jc w:val="both"/>
        <w:rPr>
          <w:rFonts w:eastAsia="Times New Roman"/>
          <w:szCs w:val="24"/>
        </w:rPr>
      </w:pPr>
      <w:r>
        <w:rPr>
          <w:rFonts w:eastAsia="Times New Roman"/>
          <w:szCs w:val="24"/>
        </w:rPr>
        <w:t>Ο νόμος περί αστικής χρεωκοπίας, ο γνωστός νόμος Κατσέλη, αναμορφώθηκε στα τέλη του 2015. Ακόμα συσσωρεύονται στα ειρηνοδικεία χιλιάδες υποθέσεις. Ακόμα συζητείται αν έχουν δοθεί τα εργαλεία στους δανειολήπτες</w:t>
      </w:r>
      <w:r>
        <w:rPr>
          <w:rFonts w:eastAsia="Times New Roman"/>
          <w:szCs w:val="24"/>
        </w:rPr>
        <w:t>,</w:t>
      </w:r>
      <w:r>
        <w:rPr>
          <w:rFonts w:eastAsia="Times New Roman"/>
          <w:szCs w:val="24"/>
        </w:rPr>
        <w:t xml:space="preserve"> εκείν</w:t>
      </w:r>
      <w:r>
        <w:rPr>
          <w:rFonts w:eastAsia="Times New Roman"/>
          <w:szCs w:val="24"/>
        </w:rPr>
        <w:t>α</w:t>
      </w:r>
      <w:r>
        <w:rPr>
          <w:rFonts w:eastAsia="Times New Roman"/>
          <w:szCs w:val="24"/>
        </w:rPr>
        <w:t xml:space="preserve"> που με σύντομο, δραστικό και τελεσ</w:t>
      </w:r>
      <w:r>
        <w:rPr>
          <w:rFonts w:eastAsia="Times New Roman"/>
          <w:szCs w:val="24"/>
        </w:rPr>
        <w:t>φόρο τρόπο θα μπορούν να αποδεικνύουν την οικονομική τους κατάσταση, τις υποχρεώσεις τους, για να μπορούν να προχωρούν τα δικαστήρια. Ακόμα δεν έχει λυθεί το θέμα της διευθέτησης, μέσω του εξωδικαστικού συμβιβασμού-μηχανισμού, της ιδιωτικής επιχειρηματικότ</w:t>
      </w:r>
      <w:r>
        <w:rPr>
          <w:rFonts w:eastAsia="Times New Roman"/>
          <w:szCs w:val="24"/>
        </w:rPr>
        <w:t xml:space="preserve">ητας, μικρής ή μεγάλης. </w:t>
      </w:r>
    </w:p>
    <w:p w14:paraId="4865B42D" w14:textId="77777777" w:rsidR="00666AE2" w:rsidRDefault="00896D7E">
      <w:pPr>
        <w:spacing w:after="0" w:line="600" w:lineRule="auto"/>
        <w:ind w:firstLine="720"/>
        <w:jc w:val="both"/>
        <w:rPr>
          <w:rFonts w:eastAsia="Times New Roman"/>
          <w:szCs w:val="24"/>
        </w:rPr>
      </w:pPr>
      <w:r>
        <w:rPr>
          <w:rFonts w:eastAsia="Times New Roman"/>
          <w:szCs w:val="24"/>
        </w:rPr>
        <w:t xml:space="preserve">Το σπουδαιότερο είναι ότι είμαστε μία χώρα γεωργική, αφού </w:t>
      </w:r>
      <w:proofErr w:type="spellStart"/>
      <w:r>
        <w:rPr>
          <w:rFonts w:eastAsia="Times New Roman"/>
          <w:szCs w:val="24"/>
        </w:rPr>
        <w:t>αποβιομηχανοποιηθήκαμε</w:t>
      </w:r>
      <w:proofErr w:type="spellEnd"/>
      <w:r>
        <w:rPr>
          <w:rFonts w:eastAsia="Times New Roman"/>
          <w:szCs w:val="24"/>
        </w:rPr>
        <w:t xml:space="preserve">, αφού έχουμε έξοδο πλέον επενδύσεων αντί να έχουμε εισαγωγή άμεσων επενδύσεων. Και όποιες επενδύσεις γίνονται αυτή τη στιγμή γίνονται σε συμμετοχή </w:t>
      </w:r>
      <w:r>
        <w:rPr>
          <w:rFonts w:eastAsia="Times New Roman"/>
          <w:szCs w:val="24"/>
        </w:rPr>
        <w:lastRenderedPageBreak/>
        <w:t>ή σ</w:t>
      </w:r>
      <w:r>
        <w:rPr>
          <w:rFonts w:eastAsia="Times New Roman"/>
          <w:szCs w:val="24"/>
        </w:rPr>
        <w:t xml:space="preserve">ε εξαγορά εταιρειών. Δεν προσθέτουν στο παραγωγικό δυναμικό της χώρας. </w:t>
      </w:r>
    </w:p>
    <w:p w14:paraId="4865B42E" w14:textId="77777777" w:rsidR="00666AE2" w:rsidRDefault="00896D7E">
      <w:pPr>
        <w:spacing w:after="0" w:line="600" w:lineRule="auto"/>
        <w:ind w:firstLine="720"/>
        <w:jc w:val="both"/>
        <w:rPr>
          <w:rFonts w:eastAsia="Times New Roman"/>
          <w:szCs w:val="24"/>
        </w:rPr>
      </w:pPr>
      <w:r>
        <w:rPr>
          <w:rFonts w:eastAsia="Times New Roman"/>
          <w:szCs w:val="24"/>
        </w:rPr>
        <w:t xml:space="preserve">Πάμε τώρα στο τελευταίο παράδειγμα που θέλω να δώσω, στον αγροτικό τομέα. Ρυθμίστηκαν τα λεγόμενα κόκκινα αγροτικά δάνεια της κακής ΑΤΕ </w:t>
      </w:r>
      <w:r>
        <w:rPr>
          <w:rFonts w:eastAsia="Times New Roman"/>
          <w:szCs w:val="24"/>
          <w:lang w:val="en-US"/>
        </w:rPr>
        <w:t>Bank</w:t>
      </w:r>
      <w:r>
        <w:rPr>
          <w:rFonts w:eastAsia="Times New Roman"/>
          <w:szCs w:val="24"/>
        </w:rPr>
        <w:t xml:space="preserve">; </w:t>
      </w:r>
    </w:p>
    <w:p w14:paraId="4865B42F" w14:textId="77777777" w:rsidR="00666AE2" w:rsidRDefault="00896D7E">
      <w:pPr>
        <w:spacing w:after="0" w:line="600" w:lineRule="auto"/>
        <w:ind w:firstLine="720"/>
        <w:jc w:val="both"/>
        <w:rPr>
          <w:rFonts w:eastAsia="Times New Roman"/>
          <w:szCs w:val="24"/>
        </w:rPr>
      </w:pPr>
      <w:r>
        <w:rPr>
          <w:rFonts w:eastAsia="Times New Roman"/>
          <w:szCs w:val="24"/>
        </w:rPr>
        <w:t xml:space="preserve">Αντίθετα, ακούμε καθημερινά διάφορα, ότι </w:t>
      </w:r>
      <w:r>
        <w:rPr>
          <w:rFonts w:eastAsia="Times New Roman"/>
          <w:szCs w:val="24"/>
        </w:rPr>
        <w:t xml:space="preserve">θα έρθει ένας νόμος που θα είναι ανάλογος των </w:t>
      </w:r>
      <w:proofErr w:type="spellStart"/>
      <w:r>
        <w:rPr>
          <w:rFonts w:eastAsia="Times New Roman"/>
          <w:szCs w:val="24"/>
        </w:rPr>
        <w:t>πανωτοκίων</w:t>
      </w:r>
      <w:proofErr w:type="spellEnd"/>
      <w:r>
        <w:rPr>
          <w:rFonts w:eastAsia="Times New Roman"/>
          <w:szCs w:val="24"/>
        </w:rPr>
        <w:t>. Ακούμε ότι θα διαχειριστεί τις αγροτικές περιουσίες ένας καινούργιος οργανισμός, ο ονομαζόμενος ΟΔΙΑΓΕ, ο οποίος θα καταστήσει ενοικιαστές τους ιδιοκτήτες των χωραφιών τους, γιατί θα αφαιρεθούν τελι</w:t>
      </w:r>
      <w:r>
        <w:rPr>
          <w:rFonts w:eastAsia="Times New Roman"/>
          <w:szCs w:val="24"/>
        </w:rPr>
        <w:t xml:space="preserve">κά, αφού δεν έχει βρεθεί λύση. </w:t>
      </w:r>
    </w:p>
    <w:p w14:paraId="4865B430" w14:textId="77777777" w:rsidR="00666AE2" w:rsidRDefault="00896D7E">
      <w:pPr>
        <w:spacing w:after="0" w:line="600" w:lineRule="auto"/>
        <w:ind w:firstLine="720"/>
        <w:jc w:val="both"/>
        <w:rPr>
          <w:rFonts w:eastAsia="Times New Roman"/>
          <w:szCs w:val="24"/>
        </w:rPr>
      </w:pPr>
      <w:r>
        <w:rPr>
          <w:rFonts w:eastAsia="Times New Roman"/>
          <w:szCs w:val="24"/>
        </w:rPr>
        <w:t>Είναι αναπτυξιακός ο νόμος αυτός ο οποίος έρχεται ή απλώς είναι γραφειοκρατικός; Εγώ θέλω να πιστεύω ότι ο νόμος αυτός πρέπει να βελτιωθεί, τουλάχιστον, στα σημεία εκείνα που αφορούν τη διαχείριση του ιδιωτικού χρέους στην π</w:t>
      </w:r>
      <w:r>
        <w:rPr>
          <w:rFonts w:eastAsia="Times New Roman"/>
          <w:szCs w:val="24"/>
        </w:rPr>
        <w:t xml:space="preserve">αρούσα περίοδο, διότι δεν υπάρχουν δημόσιες επενδύσεις. </w:t>
      </w:r>
    </w:p>
    <w:p w14:paraId="4865B43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65B43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συνάδελφε, ολοκληρώστε. </w:t>
      </w:r>
    </w:p>
    <w:p w14:paraId="4865B43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Τελειώνω αμ</w:t>
      </w:r>
      <w:r>
        <w:rPr>
          <w:rFonts w:eastAsia="Times New Roman" w:cs="Times New Roman"/>
          <w:szCs w:val="24"/>
        </w:rPr>
        <w:t xml:space="preserve">έσως, κυρία Πρόεδρε. </w:t>
      </w:r>
    </w:p>
    <w:p w14:paraId="4865B434" w14:textId="77777777" w:rsidR="00666AE2" w:rsidRDefault="00896D7E">
      <w:pPr>
        <w:spacing w:after="0" w:line="600" w:lineRule="auto"/>
        <w:ind w:firstLine="720"/>
        <w:jc w:val="both"/>
        <w:rPr>
          <w:rFonts w:eastAsia="Times New Roman"/>
          <w:szCs w:val="24"/>
        </w:rPr>
      </w:pPr>
      <w:r>
        <w:rPr>
          <w:rFonts w:eastAsia="Times New Roman"/>
          <w:szCs w:val="24"/>
        </w:rPr>
        <w:t xml:space="preserve">Το τελευταίο παράδειγμα είναι η τροπολογία του κ. </w:t>
      </w:r>
      <w:proofErr w:type="spellStart"/>
      <w:r>
        <w:rPr>
          <w:rFonts w:eastAsia="Times New Roman"/>
          <w:szCs w:val="24"/>
        </w:rPr>
        <w:t>Χαρίτση</w:t>
      </w:r>
      <w:proofErr w:type="spellEnd"/>
      <w:r>
        <w:rPr>
          <w:rFonts w:eastAsia="Times New Roman"/>
          <w:szCs w:val="24"/>
        </w:rPr>
        <w:t xml:space="preserve">, η οποία θα τακτοποιήσει, υποτίθεται, εκκρεμότητες του ΕΣΠΑ. Τι έκανε; Ό,τι ήταν ανοιχτό, ό,τι υπήρχε από το παρελθόν, επειδή πλέον δεν υπάρχουν δυνατότητες χρηματοδότησης από </w:t>
      </w:r>
      <w:r>
        <w:rPr>
          <w:rFonts w:eastAsia="Times New Roman"/>
          <w:szCs w:val="24"/>
        </w:rPr>
        <w:t xml:space="preserve">τους ευρωπαϊκούς πόρους, </w:t>
      </w:r>
      <w:r>
        <w:rPr>
          <w:rFonts w:eastAsia="Times New Roman"/>
          <w:szCs w:val="24"/>
        </w:rPr>
        <w:t>των παλαιών προγραμμάτων έως το2013,</w:t>
      </w:r>
      <w:r>
        <w:rPr>
          <w:rFonts w:eastAsia="Times New Roman"/>
          <w:szCs w:val="24"/>
        </w:rPr>
        <w:t xml:space="preserve"> τα μεταφέρει στον Έλληνα φορολογούμενο. Σταθμίστε, λοιπόν, το αποτέλεσμα και περιμένω τις απαντήσεις σας. </w:t>
      </w:r>
    </w:p>
    <w:p w14:paraId="4865B435" w14:textId="77777777" w:rsidR="00666AE2" w:rsidRDefault="00896D7E">
      <w:pPr>
        <w:spacing w:after="0" w:line="600" w:lineRule="auto"/>
        <w:ind w:firstLine="720"/>
        <w:jc w:val="both"/>
        <w:rPr>
          <w:rFonts w:eastAsia="Times New Roman"/>
          <w:szCs w:val="24"/>
        </w:rPr>
      </w:pPr>
      <w:r>
        <w:rPr>
          <w:rFonts w:eastAsia="Times New Roman"/>
          <w:szCs w:val="24"/>
        </w:rPr>
        <w:t xml:space="preserve">Ευχαριστώ, κυρία Πρόεδρε. </w:t>
      </w:r>
    </w:p>
    <w:p w14:paraId="4865B43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w:t>
      </w:r>
      <w:r>
        <w:rPr>
          <w:rFonts w:eastAsia="Times New Roman" w:cs="Times New Roman"/>
          <w:szCs w:val="24"/>
        </w:rPr>
        <w:t xml:space="preserve">κ. Μπάρκας από τον ΣΥΡΙΖΑ. </w:t>
      </w:r>
    </w:p>
    <w:p w14:paraId="4865B43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Ευχαριστώ, κυρία Πρόεδρε. </w:t>
      </w:r>
    </w:p>
    <w:p w14:paraId="4865B43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θα ζητήσουμε τη γνώμη του </w:t>
      </w:r>
      <w:r>
        <w:rPr>
          <w:rFonts w:eastAsia="Times New Roman" w:cs="Times New Roman"/>
          <w:szCs w:val="24"/>
        </w:rPr>
        <w:t>α</w:t>
      </w:r>
      <w:r>
        <w:rPr>
          <w:rFonts w:eastAsia="Times New Roman" w:cs="Times New Roman"/>
          <w:szCs w:val="24"/>
        </w:rPr>
        <w:t xml:space="preserve">ντιπροέδρου της Νέας Δημοκρατίας. Είναι σαφές αυτό. </w:t>
      </w:r>
    </w:p>
    <w:p w14:paraId="4865B43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Δυστυχώς, η Νέα Δημοκρατία και η Κοινοβουλευτική της Ομάδα αποδέχεται να της κάνει κο</w:t>
      </w:r>
      <w:r>
        <w:rPr>
          <w:rFonts w:eastAsia="Times New Roman" w:cs="Times New Roman"/>
          <w:szCs w:val="24"/>
        </w:rPr>
        <w:t xml:space="preserve">υμάντο ένας άνθρωπος ο οποίος μέχρι πριν από τρία χρόνια την έβριζε. Αποδέχεται να βγάζει και να διώχνει Βουλευτές της Νέας Δημοκρατίας με τεράστια </w:t>
      </w:r>
      <w:r>
        <w:rPr>
          <w:rFonts w:eastAsia="Times New Roman" w:cs="Times New Roman"/>
          <w:szCs w:val="24"/>
        </w:rPr>
        <w:lastRenderedPageBreak/>
        <w:t>ιστορία στο κόμμα αυτό, να κάνει επί της ουσίας κουμάντο στην Κοινοβουλευτική Ομάδα, να «ντύνει» τους Βουλευ</w:t>
      </w:r>
      <w:r>
        <w:rPr>
          <w:rFonts w:eastAsia="Times New Roman" w:cs="Times New Roman"/>
          <w:szCs w:val="24"/>
        </w:rPr>
        <w:t>τές όπως ο ίδιος θέλει, να τους δίνει λόγο όποτε ο ίδιος θέλει. Από την άλλη, είναι ο ίδιος άνθρωπος ο οποίος είπε ψέματα στην τηλεόραση για μέλη της Κυβέρνησης, τα οποία ψέματα αναγνώρισε και ο ίδιος μετά από λίγη ώρα και δεν ζήτησε ούτε μία συγγνώμη. Αυτ</w:t>
      </w:r>
      <w:r>
        <w:rPr>
          <w:rFonts w:eastAsia="Times New Roman" w:cs="Times New Roman"/>
          <w:szCs w:val="24"/>
        </w:rPr>
        <w:t xml:space="preserve">ό είναι το ήθος το οποίο αναδεικνύεται μέσα από την ηγεσία της Νέας Δημοκρατίας. </w:t>
      </w:r>
    </w:p>
    <w:p w14:paraId="4865B43A" w14:textId="77777777" w:rsidR="00666AE2" w:rsidRDefault="00896D7E">
      <w:pPr>
        <w:spacing w:after="0" w:line="600" w:lineRule="auto"/>
        <w:ind w:firstLine="720"/>
        <w:jc w:val="both"/>
        <w:rPr>
          <w:rFonts w:eastAsia="Times New Roman"/>
          <w:szCs w:val="24"/>
        </w:rPr>
      </w:pPr>
      <w:r>
        <w:rPr>
          <w:rFonts w:eastAsia="Times New Roman" w:cs="Times New Roman"/>
          <w:szCs w:val="24"/>
        </w:rPr>
        <w:t xml:space="preserve">Και, βεβαίως, από την τοποθέτηση την οποία έκανε τι </w:t>
      </w:r>
      <w:proofErr w:type="spellStart"/>
      <w:r>
        <w:rPr>
          <w:rFonts w:eastAsia="Times New Roman" w:cs="Times New Roman"/>
          <w:szCs w:val="24"/>
        </w:rPr>
        <w:t>απεδέχθη</w:t>
      </w:r>
      <w:proofErr w:type="spellEnd"/>
      <w:r>
        <w:rPr>
          <w:rFonts w:eastAsia="Times New Roman" w:cs="Times New Roman"/>
          <w:szCs w:val="24"/>
        </w:rPr>
        <w:t xml:space="preserve">; Ότι υπάρχει θέμα, προφανώς, με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αυτά τα καινούργια που βγήκαν τώρα. Αναγνώρισε μέσα από την τ</w:t>
      </w:r>
      <w:r>
        <w:rPr>
          <w:rFonts w:eastAsia="Times New Roman" w:cs="Times New Roman"/>
          <w:szCs w:val="24"/>
        </w:rPr>
        <w:t xml:space="preserve">οποθέτησή του ότι κάποια στενή σχέση έχετε, προφανώς –ακόμα δεν ξέρουμε, θα ανακοινωθεί το επόμενο διάστημα- με τα </w:t>
      </w:r>
      <w:r>
        <w:rPr>
          <w:rFonts w:eastAsia="Times New Roman" w:cs="Times New Roman"/>
          <w:szCs w:val="24"/>
          <w:lang w:val="en-US"/>
        </w:rPr>
        <w:t>papers</w:t>
      </w:r>
      <w:r>
        <w:rPr>
          <w:rFonts w:eastAsia="Times New Roman" w:cs="Times New Roman"/>
          <w:szCs w:val="24"/>
        </w:rPr>
        <w:t xml:space="preserve"> αυτά. </w:t>
      </w:r>
    </w:p>
    <w:p w14:paraId="4865B43B" w14:textId="77777777" w:rsidR="00666AE2" w:rsidRDefault="00896D7E">
      <w:pPr>
        <w:spacing w:after="0" w:line="600" w:lineRule="auto"/>
        <w:ind w:firstLine="720"/>
        <w:jc w:val="both"/>
        <w:rPr>
          <w:rFonts w:eastAsia="Times New Roman"/>
          <w:szCs w:val="24"/>
        </w:rPr>
      </w:pPr>
      <w:r>
        <w:rPr>
          <w:rFonts w:eastAsia="Times New Roman"/>
          <w:szCs w:val="24"/>
        </w:rPr>
        <w:t xml:space="preserve">Θα έρθετε εδώ, θα απολογηθείτε και η ηγεσία της Νέας Δημοκρατίας θα απολογηθεί γι’ αυτά τα πράγματα. Προκύπτει, όμως, μέσα από </w:t>
      </w:r>
      <w:r>
        <w:rPr>
          <w:rFonts w:eastAsia="Times New Roman"/>
          <w:szCs w:val="24"/>
        </w:rPr>
        <w:t xml:space="preserve">την τοποθέτησή του ότι έχετε λερωμένη τη φωλιά σας, για μια ακόμα φορά. Σας πιάσαμε με τη γίδα στην πλάτη, για ακόμα μια φορά. </w:t>
      </w:r>
    </w:p>
    <w:p w14:paraId="4865B43C"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Κύριε Υπουργέ, οφείλω να πω για το νομοσχέδιο -δυστυχώς, δεν συμμετέχω στην αρμόδια </w:t>
      </w:r>
      <w:r>
        <w:rPr>
          <w:rFonts w:eastAsia="Times New Roman"/>
          <w:szCs w:val="24"/>
        </w:rPr>
        <w:t>ε</w:t>
      </w:r>
      <w:r>
        <w:rPr>
          <w:rFonts w:eastAsia="Times New Roman"/>
          <w:szCs w:val="24"/>
        </w:rPr>
        <w:t>πιτροπή- ότι άκουσα από τις τοποθετήσεις τω</w:t>
      </w:r>
      <w:r>
        <w:rPr>
          <w:rFonts w:eastAsia="Times New Roman"/>
          <w:szCs w:val="24"/>
        </w:rPr>
        <w:t xml:space="preserve">ν Βουλευτών στην Ολομέλεια και από άλλες Κοινοβουλευτικές Ομάδες ότι κινείται προς μια σωστή κατεύθυνση. Μου αποτυπώθηκε η τοποθέτηση του κ. </w:t>
      </w:r>
      <w:proofErr w:type="spellStart"/>
      <w:r>
        <w:rPr>
          <w:rFonts w:eastAsia="Times New Roman"/>
          <w:szCs w:val="24"/>
        </w:rPr>
        <w:t>Κατσιαντώνη</w:t>
      </w:r>
      <w:proofErr w:type="spellEnd"/>
      <w:r>
        <w:rPr>
          <w:rFonts w:eastAsia="Times New Roman"/>
          <w:szCs w:val="24"/>
        </w:rPr>
        <w:t xml:space="preserve"> της Ένωσης Κεντρώων για πράγματα τα οποία γνωρίζει ο ίδιος. Θεωρώ, κύριε Υπουργέ, ότι μπορείτε να τα λά</w:t>
      </w:r>
      <w:r>
        <w:rPr>
          <w:rFonts w:eastAsia="Times New Roman"/>
          <w:szCs w:val="24"/>
        </w:rPr>
        <w:t>βετε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έτσι ώστε να διαμορφωθεί το νομοσχέδιο προς μία κατεύθυνση η οποία θα λύνει ουσιαστικά προβλήματα. </w:t>
      </w:r>
    </w:p>
    <w:p w14:paraId="4865B43D" w14:textId="77777777" w:rsidR="00666AE2" w:rsidRDefault="00896D7E">
      <w:pPr>
        <w:spacing w:after="0" w:line="600" w:lineRule="auto"/>
        <w:ind w:firstLine="720"/>
        <w:jc w:val="both"/>
        <w:rPr>
          <w:rFonts w:eastAsia="Times New Roman"/>
          <w:szCs w:val="24"/>
        </w:rPr>
      </w:pPr>
      <w:r>
        <w:rPr>
          <w:rFonts w:eastAsia="Times New Roman"/>
          <w:szCs w:val="24"/>
        </w:rPr>
        <w:t xml:space="preserve">Εγώ πήρα τον λόγο, κυρία Πρόεδρε, για ένα συγκεκριμένο ζήτημα, για το οποίο, δυστυχώς, δεν είχα τη δυνατότητα της τοποθέτησης στην αρμόδια </w:t>
      </w:r>
      <w:r>
        <w:rPr>
          <w:rFonts w:eastAsia="Times New Roman"/>
          <w:szCs w:val="24"/>
        </w:rPr>
        <w:t>ε</w:t>
      </w:r>
      <w:r>
        <w:rPr>
          <w:rFonts w:eastAsia="Times New Roman"/>
          <w:szCs w:val="24"/>
        </w:rPr>
        <w:t>πιτροπή και θα το κάνω από την Ολομέλεια. Κύριε Υπουργέ, στη χώρα μας λειτουργούν, περίπου δέκα τον αριθμό, αγορές α</w:t>
      </w:r>
      <w:r>
        <w:rPr>
          <w:rFonts w:eastAsia="Times New Roman"/>
          <w:szCs w:val="24"/>
        </w:rPr>
        <w:t xml:space="preserve">γροτών. Δεν ξέρω αν το γνωρίζετε το ζήτημα, οφείλω όμως να σας ενημερώσω. Οι αγορές αγροτών είναι αγορές ανά νομό, στις οποίες συμμετέχουν αγρότες του νομού στις οποίες λειτουργούν. </w:t>
      </w:r>
    </w:p>
    <w:p w14:paraId="4865B43E" w14:textId="77777777" w:rsidR="00666AE2" w:rsidRDefault="00896D7E">
      <w:pPr>
        <w:spacing w:after="0" w:line="600" w:lineRule="auto"/>
        <w:ind w:firstLine="720"/>
        <w:jc w:val="both"/>
        <w:rPr>
          <w:rFonts w:eastAsia="Times New Roman"/>
          <w:szCs w:val="24"/>
        </w:rPr>
      </w:pPr>
      <w:r>
        <w:rPr>
          <w:rFonts w:eastAsia="Times New Roman"/>
          <w:szCs w:val="24"/>
        </w:rPr>
        <w:lastRenderedPageBreak/>
        <w:t>Αυτές οι αγορές λειτουργούν περίπου τέσσερα χρόνια, είναι δέκα τον αριθμό</w:t>
      </w:r>
      <w:r>
        <w:rPr>
          <w:rFonts w:eastAsia="Times New Roman"/>
          <w:szCs w:val="24"/>
        </w:rPr>
        <w:t xml:space="preserve"> και λειτουργούν κάπως ατύπως, με τη σύμφωνη γνώμη της τοπικής κοινωνίας και με τη σύμφωνη γνώμη των δημοτικών συμβουλίων στις οποίες λειτουργούν. </w:t>
      </w:r>
    </w:p>
    <w:p w14:paraId="4865B43F" w14:textId="77777777" w:rsidR="00666AE2" w:rsidRDefault="00896D7E">
      <w:pPr>
        <w:spacing w:after="0" w:line="600" w:lineRule="auto"/>
        <w:ind w:firstLine="720"/>
        <w:jc w:val="both"/>
        <w:rPr>
          <w:rFonts w:eastAsia="Times New Roman"/>
          <w:szCs w:val="24"/>
        </w:rPr>
      </w:pPr>
      <w:r>
        <w:rPr>
          <w:rFonts w:eastAsia="Times New Roman"/>
          <w:szCs w:val="24"/>
        </w:rPr>
        <w:t xml:space="preserve">Μία τέτοια υπάρχει και στην Πρέβεζα. Έχει παραχωρηθεί χώρος από τον </w:t>
      </w:r>
      <w:r>
        <w:rPr>
          <w:rFonts w:eastAsia="Times New Roman"/>
          <w:szCs w:val="24"/>
        </w:rPr>
        <w:t>δ</w:t>
      </w:r>
      <w:r>
        <w:rPr>
          <w:rFonts w:eastAsia="Times New Roman"/>
          <w:szCs w:val="24"/>
        </w:rPr>
        <w:t>ήμο, για να λειτουργεί αυτή η αγορά και</w:t>
      </w:r>
      <w:r>
        <w:rPr>
          <w:rFonts w:eastAsia="Times New Roman"/>
          <w:szCs w:val="24"/>
        </w:rPr>
        <w:t xml:space="preserve"> έχει μεγάλο κοινωνικό αποτύπωμα. Πηγαίνουν μόνο παραγωγοί του Νομού Πρέβεζας. Την ημέρα που λειτουργεί κόσμος από την Πρέβεζα αγοράζει. Είναι, ας το πούμε, αγορά χωρίς μεσάζοντες. Δηλαδή, μπορούν οι παραγωγοί οι ίδιοι να εμπορεύονται το προϊόν τους. </w:t>
      </w:r>
    </w:p>
    <w:p w14:paraId="4865B440" w14:textId="77777777" w:rsidR="00666AE2" w:rsidRDefault="00896D7E">
      <w:pPr>
        <w:spacing w:after="0" w:line="600" w:lineRule="auto"/>
        <w:ind w:firstLine="720"/>
        <w:jc w:val="both"/>
        <w:rPr>
          <w:rFonts w:eastAsia="Times New Roman"/>
          <w:szCs w:val="24"/>
        </w:rPr>
      </w:pPr>
      <w:r>
        <w:rPr>
          <w:rFonts w:eastAsia="Times New Roman"/>
          <w:szCs w:val="24"/>
        </w:rPr>
        <w:t>Έχουν μεγάλο θετικό κοινωνικό αντίκτυπο και, δυστυχώς, δεν έχουμε κάνει τίποτα γι’ αυτές τις αγορές. Δεν νομίζω ότι λύνονται τα προβλήματά τους με το συγκεκριμένο νομοσχέδιο. Περιμένουμε μία υπουργική απόφαση για τον τρόπο λειτουργίας των αγορών αυτών. Θεω</w:t>
      </w:r>
      <w:r>
        <w:rPr>
          <w:rFonts w:eastAsia="Times New Roman"/>
          <w:szCs w:val="24"/>
        </w:rPr>
        <w:t xml:space="preserve">ρώ ότι θα πρέπει να το δούμε πάρα πολύ σοβαρά. </w:t>
      </w:r>
    </w:p>
    <w:p w14:paraId="4865B441" w14:textId="77777777" w:rsidR="00666AE2" w:rsidRDefault="00896D7E">
      <w:pPr>
        <w:spacing w:after="0" w:line="600" w:lineRule="auto"/>
        <w:ind w:firstLine="720"/>
        <w:jc w:val="both"/>
        <w:rPr>
          <w:rFonts w:eastAsia="Times New Roman"/>
          <w:szCs w:val="24"/>
        </w:rPr>
      </w:pPr>
      <w:r>
        <w:rPr>
          <w:rFonts w:eastAsia="Times New Roman"/>
          <w:szCs w:val="24"/>
        </w:rPr>
        <w:t xml:space="preserve">Πρώτον, να συνεχίσουν τη λειτουργία τους. Οι ίδιοι οι παραγωγοί βάζουν κάποια θέματα όσον αφορά τη λειτουργία τους. Και θα πρέπει κι εσείς, ως αρμόδιο Υπουργείο, μαζί με τα άλλα </w:t>
      </w:r>
      <w:r>
        <w:rPr>
          <w:rFonts w:eastAsia="Times New Roman"/>
          <w:szCs w:val="24"/>
        </w:rPr>
        <w:lastRenderedPageBreak/>
        <w:t>συναρμόδια Υπουργεία, να δείτε</w:t>
      </w:r>
      <w:r>
        <w:rPr>
          <w:rFonts w:eastAsia="Times New Roman"/>
          <w:szCs w:val="24"/>
        </w:rPr>
        <w:t xml:space="preserve"> σοβαρά το θέμα των αγορών των αγροτών. Είναι πολύ σημαντικό ζήτημα και θεωρώ ότι πρέπει να το λύσουμε και αυτό.   </w:t>
      </w:r>
    </w:p>
    <w:p w14:paraId="4865B442" w14:textId="77777777" w:rsidR="00666AE2" w:rsidRDefault="00896D7E">
      <w:pPr>
        <w:spacing w:after="0" w:line="600" w:lineRule="auto"/>
        <w:ind w:firstLine="720"/>
        <w:jc w:val="both"/>
        <w:rPr>
          <w:rFonts w:eastAsia="Times New Roman"/>
          <w:szCs w:val="24"/>
        </w:rPr>
      </w:pPr>
      <w:r>
        <w:rPr>
          <w:rFonts w:eastAsia="Times New Roman"/>
          <w:szCs w:val="24"/>
        </w:rPr>
        <w:t>Εγώ έχω κάποιες προτάσεις σε αυτή την κατεύθυνση. Νομίζω ότι σας έχω στείλει κάποιες προτάσεις γι’ αυτές τις αγορές και στο αμέσως επόμενο δ</w:t>
      </w:r>
      <w:r>
        <w:rPr>
          <w:rFonts w:eastAsia="Times New Roman"/>
          <w:szCs w:val="24"/>
        </w:rPr>
        <w:t>ιάστημα θα συνεχίσουμε.</w:t>
      </w:r>
    </w:p>
    <w:p w14:paraId="4865B443" w14:textId="77777777" w:rsidR="00666AE2" w:rsidRDefault="00896D7E">
      <w:pPr>
        <w:spacing w:after="0" w:line="600" w:lineRule="auto"/>
        <w:ind w:firstLine="720"/>
        <w:jc w:val="both"/>
        <w:rPr>
          <w:rFonts w:eastAsia="Times New Roman"/>
          <w:szCs w:val="24"/>
        </w:rPr>
      </w:pPr>
      <w:r>
        <w:rPr>
          <w:rFonts w:eastAsia="Times New Roman"/>
          <w:szCs w:val="24"/>
        </w:rPr>
        <w:t xml:space="preserve">Ευχαριστώ πολύ για τον χρόνο. </w:t>
      </w:r>
    </w:p>
    <w:p w14:paraId="4865B444" w14:textId="77777777" w:rsidR="00666AE2" w:rsidRDefault="00896D7E">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865B445" w14:textId="77777777" w:rsidR="00666AE2" w:rsidRDefault="00896D7E">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ζητήσει ο Κοινοβουλευτικός Εκπρόσωπος της Ένωσης Κεντρώων κ. </w:t>
      </w:r>
      <w:proofErr w:type="spellStart"/>
      <w:r>
        <w:rPr>
          <w:rFonts w:eastAsia="Times New Roman"/>
          <w:szCs w:val="24"/>
        </w:rPr>
        <w:t>Σαρίδης</w:t>
      </w:r>
      <w:proofErr w:type="spellEnd"/>
      <w:r>
        <w:rPr>
          <w:rFonts w:eastAsia="Times New Roman"/>
          <w:szCs w:val="24"/>
        </w:rPr>
        <w:t xml:space="preserve">. </w:t>
      </w:r>
    </w:p>
    <w:p w14:paraId="4865B446" w14:textId="77777777" w:rsidR="00666AE2" w:rsidRDefault="00896D7E">
      <w:pPr>
        <w:spacing w:after="0" w:line="600" w:lineRule="auto"/>
        <w:ind w:firstLine="720"/>
        <w:jc w:val="both"/>
        <w:rPr>
          <w:rFonts w:eastAsia="Times New Roman"/>
          <w:b/>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τον λόγο</w:t>
      </w:r>
      <w:r>
        <w:rPr>
          <w:rFonts w:eastAsia="Times New Roman"/>
          <w:szCs w:val="24"/>
        </w:rPr>
        <w:t xml:space="preserve"> για δώδεκα λεπτά. Να μην τον εξαντλήσετε, γιατί οι Βουλευτές βιάζονται να μιλήσουν. </w:t>
      </w:r>
    </w:p>
    <w:p w14:paraId="4865B447"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κυρία Πρόεδρε. </w:t>
      </w:r>
    </w:p>
    <w:p w14:paraId="4865B448" w14:textId="77777777" w:rsidR="00666AE2" w:rsidRDefault="00896D7E">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η οικονομική και η θεσμική κρίση</w:t>
      </w:r>
      <w:r>
        <w:rPr>
          <w:rFonts w:eastAsia="Times New Roman"/>
          <w:szCs w:val="24"/>
        </w:rPr>
        <w:t>,</w:t>
      </w:r>
      <w:r>
        <w:rPr>
          <w:rFonts w:eastAsia="Times New Roman"/>
          <w:szCs w:val="24"/>
        </w:rPr>
        <w:t xml:space="preserve"> που βίωσε τα τελευταία χρόνια και συνεχίζε</w:t>
      </w:r>
      <w:r>
        <w:rPr>
          <w:rFonts w:eastAsia="Times New Roman"/>
          <w:szCs w:val="24"/>
        </w:rPr>
        <w:t>ι να βιώνει και σήμερα η ελληνική κοινωνία έχει ήδη επιβάλει κάποιες πολύ κρίσιμες αλλαγές στην καθημερινότητα των συμπολιτών μας και θα φέρει κι άλλες, ίσως ακόμα πιο σημαντικές.</w:t>
      </w:r>
    </w:p>
    <w:p w14:paraId="4865B449" w14:textId="77777777" w:rsidR="00666AE2" w:rsidRDefault="00896D7E">
      <w:pPr>
        <w:spacing w:after="0" w:line="600" w:lineRule="auto"/>
        <w:ind w:firstLine="720"/>
        <w:jc w:val="both"/>
        <w:rPr>
          <w:rFonts w:eastAsia="Times New Roman"/>
          <w:szCs w:val="24"/>
        </w:rPr>
      </w:pPr>
      <w:r>
        <w:rPr>
          <w:rFonts w:eastAsia="Times New Roman"/>
          <w:szCs w:val="24"/>
        </w:rPr>
        <w:lastRenderedPageBreak/>
        <w:t>Σε κάθε περίπτωση, αυτό που δεν αμφισβητεί κανείς είναι πως η αποκλειστική ε</w:t>
      </w:r>
      <w:r>
        <w:rPr>
          <w:rFonts w:eastAsia="Times New Roman"/>
          <w:szCs w:val="24"/>
        </w:rPr>
        <w:t xml:space="preserve">υθύνη για την ομαλή προσαρμογή της ελληνικής κοινωνίας στις νέες συνθήκες τη φέρει ακέραια ολόκληρο το εγχώριο πολιτικό σύστημα. </w:t>
      </w:r>
    </w:p>
    <w:p w14:paraId="4865B44A" w14:textId="77777777" w:rsidR="00666AE2" w:rsidRDefault="00896D7E">
      <w:pPr>
        <w:spacing w:after="0" w:line="600" w:lineRule="auto"/>
        <w:ind w:firstLine="720"/>
        <w:jc w:val="both"/>
        <w:rPr>
          <w:rFonts w:eastAsia="Times New Roman"/>
          <w:szCs w:val="24"/>
        </w:rPr>
      </w:pPr>
      <w:r>
        <w:rPr>
          <w:rFonts w:eastAsia="Times New Roman"/>
          <w:szCs w:val="24"/>
        </w:rPr>
        <w:t>Σύμφωνα, λοιπόν, με την Κυβέρνηση το σημερινό νομοσχέδιο φιλοδοξεί να δώσει μία νέα πνοή, ένα νέο περιεχόμενο, σε δύο ιστορικο</w:t>
      </w:r>
      <w:r>
        <w:rPr>
          <w:rFonts w:eastAsia="Times New Roman"/>
          <w:szCs w:val="24"/>
        </w:rPr>
        <w:t xml:space="preserve">ύς θεσμούς της χώρας, στα επιμελητήρια και στις λαϊκές αγορές. Και οι δυο αυτοί θεσμοί έχουν τις ρίζες τους βαθιά στη δημοκρατική συνείδηση των Ελλήνων πολιτών. Και οι δύο αυτοί θεσμοί χτυπήθηκαν από την κρίση και οι δύο άλλαξαν τα χαρακτηριστικά τους και </w:t>
      </w:r>
      <w:r>
        <w:rPr>
          <w:rFonts w:eastAsia="Times New Roman"/>
          <w:szCs w:val="24"/>
        </w:rPr>
        <w:t xml:space="preserve">αναγκάστηκαν να προσαρμοστούν, ώστε να μπορέσουν να αντιμετωπίσουν τις νέες εχθρικές οικονομικές συνθήκες και να </w:t>
      </w:r>
      <w:proofErr w:type="spellStart"/>
      <w:r>
        <w:rPr>
          <w:rFonts w:eastAsia="Times New Roman"/>
          <w:szCs w:val="24"/>
        </w:rPr>
        <w:t>αντεπεξέλθουν</w:t>
      </w:r>
      <w:proofErr w:type="spellEnd"/>
      <w:r>
        <w:rPr>
          <w:rFonts w:eastAsia="Times New Roman"/>
          <w:szCs w:val="24"/>
        </w:rPr>
        <w:t xml:space="preserve"> αποτελεσματικά στις ραγδαία αυξανόμενες κοινωνικές ανάγκες, το σύνολο των οποίων συνηθίσαμε να αποκαλούμε ανθρωπιστική κρίση.    </w:t>
      </w:r>
      <w:r>
        <w:rPr>
          <w:rFonts w:eastAsia="Times New Roman"/>
          <w:szCs w:val="24"/>
        </w:rPr>
        <w:t xml:space="preserve"> </w:t>
      </w:r>
    </w:p>
    <w:p w14:paraId="4865B44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Λαϊκές αγορές και επιμελητήρια, δύο θεσμοί σε κρίση. Δύο γνήσια δημοκρατικές πρακτικές που συνεχίζουν, παρ’ όλα όσα συνέβησαν, να χαίρουν της εμπιστοσύνης ων Ελλήνων. </w:t>
      </w:r>
    </w:p>
    <w:p w14:paraId="4865B44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Οι λαϊκές αγορές, στις οποίες πρωτοεμφανίστηκαν τα σημάδια της επερχόμενης τότε λαίλαπ</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που χτύπησε την ελληνική </w:t>
      </w:r>
      <w:r>
        <w:rPr>
          <w:rFonts w:eastAsia="Times New Roman" w:cs="Times New Roman"/>
          <w:szCs w:val="24"/>
        </w:rPr>
        <w:lastRenderedPageBreak/>
        <w:t>κοινωνία, ήταν και οι πρώτες που έδειξαν αμέσως ευαισθησία και ανταποκρίθηκαν στα θλιβερά φαινόμενα που γέννησε η ξαφνική, απότομη, ραγδαία, άδικη φτωχοποίηση μεγάλης μερίδας των συμπολιτών μας. Ξαφνικά, όλο και περισσότεροι υπ</w:t>
      </w:r>
      <w:r>
        <w:rPr>
          <w:rFonts w:eastAsia="Times New Roman" w:cs="Times New Roman"/>
          <w:szCs w:val="24"/>
        </w:rPr>
        <w:t>οχρεώνονταν να παζαρεύουν μπροστά στους πάγκους της λαϊκής τα δεκάλεπτα και τα εικοσάλεπτα τα οποία είχαν. Όλο και περισσότεροι περίμεναν να ψωνίσουν το μεσημέρι, όταν πια θα έχουν πέσει οι τιμές. Άρχισαν να αυξάνονται, όμως, σταδιακά και εκείνοι που αδιαφ</w:t>
      </w:r>
      <w:r>
        <w:rPr>
          <w:rFonts w:eastAsia="Times New Roman" w:cs="Times New Roman"/>
          <w:szCs w:val="24"/>
        </w:rPr>
        <w:t>ορούσαν για τις τιμές. Δεν τους ενδιέφερε το εικοσάλεπτο ή το δεκάλεπτο και απλώς περίμεναν να έρθει η ώρα να ψάξουν τα σκουπίδια.</w:t>
      </w:r>
    </w:p>
    <w:p w14:paraId="4865B44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Σχεδόν ταυτόχρονα, όμως, οι λαϊκές αγορές προσέφεραν και το απαραίτητο γόνιμο έδαφος για την εκδήλωση της αλληλεγγύης και </w:t>
      </w:r>
      <w:proofErr w:type="spellStart"/>
      <w:r>
        <w:rPr>
          <w:rFonts w:eastAsia="Times New Roman" w:cs="Times New Roman"/>
          <w:szCs w:val="24"/>
        </w:rPr>
        <w:t>αλλ</w:t>
      </w:r>
      <w:r>
        <w:rPr>
          <w:rFonts w:eastAsia="Times New Roman" w:cs="Times New Roman"/>
          <w:szCs w:val="24"/>
        </w:rPr>
        <w:t>ηλοστήριξης</w:t>
      </w:r>
      <w:proofErr w:type="spellEnd"/>
      <w:r>
        <w:rPr>
          <w:rFonts w:eastAsia="Times New Roman" w:cs="Times New Roman"/>
          <w:szCs w:val="24"/>
        </w:rPr>
        <w:t>, μεταξύ των φτωχών και των φτωχότερων συμπολιτών μας, ανάμεσα σε εκείνους</w:t>
      </w:r>
      <w:r>
        <w:rPr>
          <w:rFonts w:eastAsia="Times New Roman" w:cs="Times New Roman"/>
          <w:szCs w:val="24"/>
        </w:rPr>
        <w:t>,</w:t>
      </w:r>
      <w:r>
        <w:rPr>
          <w:rFonts w:eastAsia="Times New Roman" w:cs="Times New Roman"/>
          <w:szCs w:val="24"/>
        </w:rPr>
        <w:t xml:space="preserve"> που είχαν ήδη χτυπηθεί και σε εκείνους που έβλεπαν ότι έρχεται η σειρά τους στο να χτυπηθούν. Κανείς δεν έμεινε τελικά ανεπηρέαστος. Η περίφημη αστική μεσαία τάξη, γέννη</w:t>
      </w:r>
      <w:r>
        <w:rPr>
          <w:rFonts w:eastAsia="Times New Roman" w:cs="Times New Roman"/>
          <w:szCs w:val="24"/>
        </w:rPr>
        <w:t xml:space="preserve">μα της ευρωπαϊκής πορείας της χώρας κατά τη Μεταπολίτευση, </w:t>
      </w:r>
      <w:proofErr w:type="spellStart"/>
      <w:r>
        <w:rPr>
          <w:rFonts w:eastAsia="Times New Roman" w:cs="Times New Roman"/>
          <w:szCs w:val="24"/>
        </w:rPr>
        <w:t>φτωχοποιήθηκε</w:t>
      </w:r>
      <w:proofErr w:type="spellEnd"/>
      <w:r>
        <w:rPr>
          <w:rFonts w:eastAsia="Times New Roman" w:cs="Times New Roman"/>
          <w:szCs w:val="24"/>
        </w:rPr>
        <w:t xml:space="preserve"> βίαια και μέσα σε πολύ μικρό χρονικό διάστημα. Οι συνέπειες υπήρξαν τραγικές </w:t>
      </w:r>
      <w:r>
        <w:rPr>
          <w:rFonts w:eastAsia="Times New Roman" w:cs="Times New Roman"/>
          <w:szCs w:val="24"/>
        </w:rPr>
        <w:lastRenderedPageBreak/>
        <w:t xml:space="preserve">και θα χρειαστούμε -η αλήθεια να λέγεται- πάρα πολλά χρόνια, για να μπορέσουμε να συνέλθουμε. </w:t>
      </w:r>
    </w:p>
    <w:p w14:paraId="4865B44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 ρόλος των</w:t>
      </w:r>
      <w:r>
        <w:rPr>
          <w:rFonts w:eastAsia="Times New Roman" w:cs="Times New Roman"/>
          <w:szCs w:val="24"/>
        </w:rPr>
        <w:t xml:space="preserve"> λαϊκών αγορών σε αυτήν την προσπάθεια είναι ζωτικής σημασίας. Η καταναλωτική συνείδηση των Ελλήνων ενισχύθηκε. Οι απαιτήσεις τους, σχετικά με τη διασφάλιση των δικαιωμάτων τους, αυξήθηκε. </w:t>
      </w:r>
    </w:p>
    <w:p w14:paraId="4865B44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αυτές είναι οι συνθήκες υπό τις οποί</w:t>
      </w:r>
      <w:r>
        <w:rPr>
          <w:rFonts w:eastAsia="Times New Roman" w:cs="Times New Roman"/>
          <w:szCs w:val="24"/>
        </w:rPr>
        <w:t xml:space="preserve">ες </w:t>
      </w:r>
      <w:proofErr w:type="spellStart"/>
      <w:r>
        <w:rPr>
          <w:rFonts w:eastAsia="Times New Roman" w:cs="Times New Roman"/>
          <w:szCs w:val="24"/>
        </w:rPr>
        <w:t>καλούμεθα</w:t>
      </w:r>
      <w:proofErr w:type="spellEnd"/>
      <w:r>
        <w:rPr>
          <w:rFonts w:eastAsia="Times New Roman" w:cs="Times New Roman"/>
          <w:szCs w:val="24"/>
        </w:rPr>
        <w:t xml:space="preserve"> να νομοθετήσουμε και ως εκ τούτου, ο σκοπός μας θα πρέπει να είναι να ρυθμίσουμε προσεκτικά τη λειτουργία των λαϊκών αγορών με τρόπο</w:t>
      </w:r>
      <w:r>
        <w:rPr>
          <w:rFonts w:eastAsia="Times New Roman" w:cs="Times New Roman"/>
          <w:szCs w:val="24"/>
        </w:rPr>
        <w:t>,</w:t>
      </w:r>
      <w:r>
        <w:rPr>
          <w:rFonts w:eastAsia="Times New Roman" w:cs="Times New Roman"/>
          <w:szCs w:val="24"/>
        </w:rPr>
        <w:t xml:space="preserve"> που να ανταποκρίνεται στις υψηλές απαιτήσεις που δικαιολογημένα έχουν όλοι οι Έλληνες ως καταναλωτές. Και λέω</w:t>
      </w:r>
      <w:r>
        <w:rPr>
          <w:rFonts w:eastAsia="Times New Roman" w:cs="Times New Roman"/>
          <w:szCs w:val="24"/>
        </w:rPr>
        <w:t xml:space="preserve"> δικαιολογημένα, γιατί είναι απαράδεκτο να μην μπορούμε να απολαύσουμε σε τιμές προσιτές, προσαρμοσμένες στην πραγματικότητα και με ασφάλεια τα αγαθά που έχει να προσφέρει τούτος εδώ ο ευλογημένος τόπος.</w:t>
      </w:r>
    </w:p>
    <w:p w14:paraId="4865B45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Έχει πιθανότητες να τα πετύχει όλα αυτά το Α΄ Μέρος </w:t>
      </w:r>
      <w:r>
        <w:rPr>
          <w:rFonts w:eastAsia="Times New Roman" w:cs="Times New Roman"/>
          <w:szCs w:val="24"/>
        </w:rPr>
        <w:t xml:space="preserve">του υπό συζήτηση νομοσχεδίου μέσα στα εξήντα άρθρα του; Αυτό είναι το ερώτημα, το οποίο θα πρέπει σήμερα εδώ να απαντήσουμε. Η αλήθεια είναι πώς και μόνο που αναρωτιόμαστε για το </w:t>
      </w:r>
      <w:r>
        <w:rPr>
          <w:rFonts w:eastAsia="Times New Roman" w:cs="Times New Roman"/>
          <w:szCs w:val="24"/>
        </w:rPr>
        <w:lastRenderedPageBreak/>
        <w:t>τι πιθανότητες έχει ενδεχομένως για να το πετύχει, έχουμε ήδη αποτύχει.</w:t>
      </w:r>
    </w:p>
    <w:p w14:paraId="4865B45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έπ</w:t>
      </w:r>
      <w:r>
        <w:rPr>
          <w:rFonts w:eastAsia="Times New Roman" w:cs="Times New Roman"/>
          <w:szCs w:val="24"/>
        </w:rPr>
        <w:t>ρεπε να ήμασταν σχεδόν όλοι σίγουροι μέσα σε αυτήν εδώ την Αίθουσα πώς η νομοθετική πρωτοβουλία της Κυβέρνησης δεν αφήνει περιθώρια για αμφιβολίες. Δυστυχώς, όμως, οι ενστάσεις και οι παρατηρήσεις</w:t>
      </w:r>
      <w:r>
        <w:rPr>
          <w:rFonts w:eastAsia="Times New Roman" w:cs="Times New Roman"/>
          <w:szCs w:val="24"/>
        </w:rPr>
        <w:t>,</w:t>
      </w:r>
      <w:r>
        <w:rPr>
          <w:rFonts w:eastAsia="Times New Roman" w:cs="Times New Roman"/>
          <w:szCs w:val="24"/>
        </w:rPr>
        <w:t xml:space="preserve"> που έγιναν από πολλές και διαφορετικές πλευρές -και στις </w:t>
      </w:r>
      <w:r>
        <w:rPr>
          <w:rFonts w:eastAsia="Times New Roman" w:cs="Times New Roman"/>
          <w:szCs w:val="24"/>
        </w:rPr>
        <w:t>ε</w:t>
      </w:r>
      <w:r>
        <w:rPr>
          <w:rFonts w:eastAsia="Times New Roman" w:cs="Times New Roman"/>
          <w:szCs w:val="24"/>
        </w:rPr>
        <w:t>πιτροπές ακούσαμε τους φορείς- δεν επιτρέπουν να αισιοδοξούμε. Πώς θα γίνουν πράξη, για παράδειγμα, τα όσα προβλέπει το άρθρο 58, σχετικά με την πρόθεση του Υπουργού της Κυβέρνησης να θεσμοθετήσει την πλήρη και οργανωμένη καταγραφή όλων των εμπορικών δράσε</w:t>
      </w:r>
      <w:r>
        <w:rPr>
          <w:rFonts w:eastAsia="Times New Roman" w:cs="Times New Roman"/>
          <w:szCs w:val="24"/>
        </w:rPr>
        <w:t>ων, μέσω μιας ηλεκτρονικής πλατφόρμας; Είναι θετικό, αλλά πώς μπορεί να γίνει; Για τι χρονοδιαγράμματα μιλάμε αυτή τη στιγμή;</w:t>
      </w:r>
    </w:p>
    <w:p w14:paraId="4865B45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Από την άλλη, ποιος πιστεύει ότι θα παταχθεί το παραεμπόριο και θα περιοριστεί η φοροδιαφυγή, επειδή θα ζητάμε ενδεχομένως ασφαλισ</w:t>
      </w:r>
      <w:r>
        <w:rPr>
          <w:rFonts w:eastAsia="Times New Roman" w:cs="Times New Roman"/>
          <w:szCs w:val="24"/>
        </w:rPr>
        <w:t xml:space="preserve">τική και φορολογική ενημερότητα ως προϋπόθεση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πάγκων των λαϊκών αγορών; </w:t>
      </w:r>
    </w:p>
    <w:p w14:paraId="4865B45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Ξεχνάμε πως βρισκόμαστε σε μια χώρα που ενάμισι εκατομμύριο πολίτες χρωστούν στην εφορία και άλλα δυόμισι έχουν </w:t>
      </w:r>
      <w:r>
        <w:rPr>
          <w:rFonts w:eastAsia="Times New Roman" w:cs="Times New Roman"/>
          <w:szCs w:val="24"/>
        </w:rPr>
        <w:lastRenderedPageBreak/>
        <w:t>ρυθμισμένα χρέη; Αυτό έχει βγει έξω από το μυαλ</w:t>
      </w:r>
      <w:r>
        <w:rPr>
          <w:rFonts w:eastAsia="Times New Roman" w:cs="Times New Roman"/>
          <w:szCs w:val="24"/>
        </w:rPr>
        <w:t xml:space="preserve">ό μας. Δεν είναι μέσα στο μυαλό του νομοθέτη όταν νομοθετεί; Τι απαντάτε τελικά στα ζητήματα που έθεσε τεκμηριωμένα η ΚΕΔΕ, σχετικά με τον αποκλεισμό των δήμων της </w:t>
      </w:r>
      <w:r>
        <w:rPr>
          <w:rFonts w:eastAsia="Times New Roman" w:cs="Times New Roman"/>
          <w:szCs w:val="24"/>
        </w:rPr>
        <w:t>κ</w:t>
      </w:r>
      <w:r>
        <w:rPr>
          <w:rFonts w:eastAsia="Times New Roman" w:cs="Times New Roman"/>
          <w:szCs w:val="24"/>
        </w:rPr>
        <w:t>εντρικής Μακεδονίας, αλλά και της Περιφέρειας Αττικής από την αρμοδιότητα της ρύθμισης της λειτουργίας του υπαίθριου εμπορίου; Με τι επιχειρήματα καθησυχάζετε την Ένωση Περιφερειών Ελλάδος που εξέφρασε πολύ σοβαρές ανησυχίες, σχετικά με τη διαδικασία έκδοσ</w:t>
      </w:r>
      <w:r>
        <w:rPr>
          <w:rFonts w:eastAsia="Times New Roman" w:cs="Times New Roman"/>
          <w:szCs w:val="24"/>
        </w:rPr>
        <w:t xml:space="preserve">ης αδειών για υπαίθριο εμπόριο και μάλιστα έκανε λόγο για βέβαιη ενίσχυση της γραφειοκρατίας, η οποία θα είχε απρόβλεπτα αποτελέσματα; </w:t>
      </w:r>
    </w:p>
    <w:p w14:paraId="4865B45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αγαπητοί συνάδελφοι, οι λαϊκές αγορές να είσαστε σίγουροι ότι θα μας απασχολήσουν σύντομα </w:t>
      </w:r>
      <w:r>
        <w:rPr>
          <w:rFonts w:eastAsia="Times New Roman" w:cs="Times New Roman"/>
          <w:szCs w:val="24"/>
        </w:rPr>
        <w:t>ξανά κυρίως, γιατί αυτά που νομοθετούμε σήμερα δεν απλοποιούν, αλλά μάλλον, κατά την άποψη της Ένωσης Κεντρώων, δυσχεραίνουν τη λειτουργία τους.</w:t>
      </w:r>
    </w:p>
    <w:p w14:paraId="4865B45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Προχωράω τώρα στον σχολιασμό του Μέρους</w:t>
      </w:r>
      <w:r w:rsidRPr="002B6EE3">
        <w:rPr>
          <w:rFonts w:eastAsia="Times New Roman" w:cs="Times New Roman"/>
          <w:szCs w:val="24"/>
        </w:rPr>
        <w:t xml:space="preserve"> </w:t>
      </w:r>
      <w:r>
        <w:rPr>
          <w:rFonts w:eastAsia="Times New Roman" w:cs="Times New Roman"/>
          <w:szCs w:val="24"/>
        </w:rPr>
        <w:t>Β΄</w:t>
      </w:r>
      <w:r>
        <w:rPr>
          <w:rFonts w:eastAsia="Times New Roman" w:cs="Times New Roman"/>
          <w:szCs w:val="24"/>
        </w:rPr>
        <w:t>, που έχει να κάνει με τα επιμελητήρια.</w:t>
      </w:r>
    </w:p>
    <w:p w14:paraId="4865B45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λειτουργία των επιμελητηρίω</w:t>
      </w:r>
      <w:r>
        <w:rPr>
          <w:rFonts w:eastAsia="Times New Roman" w:cs="Times New Roman"/>
          <w:szCs w:val="24"/>
        </w:rPr>
        <w:t xml:space="preserve">ν δοκιμάστηκε και αυτή πάρα πολύ σκληρά καθώς, όπως ήδη αναφέρθηκε από πολλούς </w:t>
      </w:r>
      <w:r>
        <w:rPr>
          <w:rFonts w:eastAsia="Times New Roman" w:cs="Times New Roman"/>
          <w:szCs w:val="24"/>
        </w:rPr>
        <w:lastRenderedPageBreak/>
        <w:t>και αρκετές φορές, από τη μια αυξήθηκαν απότομα και η ποσότητα και ο βαθμός δυσκολίας των προβλημάτων</w:t>
      </w:r>
      <w:r>
        <w:rPr>
          <w:rFonts w:eastAsia="Times New Roman" w:cs="Times New Roman"/>
          <w:szCs w:val="24"/>
        </w:rPr>
        <w:t>,</w:t>
      </w:r>
      <w:r>
        <w:rPr>
          <w:rFonts w:eastAsia="Times New Roman" w:cs="Times New Roman"/>
          <w:szCs w:val="24"/>
        </w:rPr>
        <w:t xml:space="preserve"> που κλήθηκαν να αντιμετωπίσουν τα επιμελητήρια, ενώ από την άλλη μειώθηκε </w:t>
      </w:r>
      <w:r>
        <w:rPr>
          <w:rFonts w:eastAsia="Times New Roman" w:cs="Times New Roman"/>
          <w:szCs w:val="24"/>
        </w:rPr>
        <w:t xml:space="preserve">ταυτόχρονα και εξίσου ξαφνικά η δυνατότητα των μελών τους να είναι συνεπή στη συμμετοχή τους σε αυτά. </w:t>
      </w:r>
    </w:p>
    <w:p w14:paraId="4865B45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Οι επίμονες και επίπονες, όμως, προσπάθειες που κατέβαλαν όσοι και όσες άντεξαν και ανέλαβαν την ευθύνη να οδηγήσουν τα επιμελητήρια μέσα από τη </w:t>
      </w:r>
      <w:proofErr w:type="spellStart"/>
      <w:r>
        <w:rPr>
          <w:rFonts w:eastAsia="Times New Roman" w:cs="Times New Roman"/>
          <w:szCs w:val="24"/>
        </w:rPr>
        <w:t>μνημονια</w:t>
      </w:r>
      <w:r>
        <w:rPr>
          <w:rFonts w:eastAsia="Times New Roman" w:cs="Times New Roman"/>
          <w:szCs w:val="24"/>
        </w:rPr>
        <w:t>κή</w:t>
      </w:r>
      <w:proofErr w:type="spellEnd"/>
      <w:r>
        <w:rPr>
          <w:rFonts w:eastAsia="Times New Roman" w:cs="Times New Roman"/>
          <w:szCs w:val="24"/>
        </w:rPr>
        <w:t xml:space="preserve"> κρίση στη νέα εποχή</w:t>
      </w:r>
      <w:r>
        <w:rPr>
          <w:rFonts w:eastAsia="Times New Roman" w:cs="Times New Roman"/>
          <w:szCs w:val="24"/>
        </w:rPr>
        <w:t>,</w:t>
      </w:r>
      <w:r>
        <w:rPr>
          <w:rFonts w:eastAsia="Times New Roman" w:cs="Times New Roman"/>
          <w:szCs w:val="24"/>
        </w:rPr>
        <w:t xml:space="preserve"> που ξημερώνει στη χώρα απέδωσαν καρπούς. Ήδη σήμερα μπορούμε να αισιοδοξούμε πως ο θεσμός των επιμελητηρίων θα βγει τελικά ισχυρότερος, θα βγει τελικά ικανότερος από αυτήν τη σκληρή δοκιμασία των τελευταίων ετών. </w:t>
      </w:r>
    </w:p>
    <w:p w14:paraId="4865B45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Δουλειά του νομοθέ</w:t>
      </w:r>
      <w:r>
        <w:rPr>
          <w:rFonts w:eastAsia="Times New Roman" w:cs="Times New Roman"/>
          <w:szCs w:val="24"/>
        </w:rPr>
        <w:t xml:space="preserve">τη, ευθύνη του Κοινοβουλίου είναι να βοηθήσει με ουσιαστικές παρεμβάσεις, ώστε να διατηρηθούν οι βάσιμες ελπίδες πως η συμμετοχή των πολιτών θα δώσει τη δυναμική ενός γνήσιου αναπτυξιακού εργαλείου στον θεσμό των επιμελητηρίων. </w:t>
      </w:r>
    </w:p>
    <w:p w14:paraId="4865B45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αμφισβητούμε, κύριε και</w:t>
      </w:r>
      <w:r>
        <w:rPr>
          <w:rFonts w:eastAsia="Times New Roman" w:cs="Times New Roman"/>
          <w:szCs w:val="24"/>
        </w:rPr>
        <w:t xml:space="preserve"> κύριοι της Κυβέρνησης, τις προθέσεις σας. Δεν έχετε κατορθώσει, όμως, να μας πείσετε πως </w:t>
      </w:r>
      <w:r>
        <w:rPr>
          <w:rFonts w:eastAsia="Times New Roman" w:cs="Times New Roman"/>
          <w:szCs w:val="24"/>
        </w:rPr>
        <w:lastRenderedPageBreak/>
        <w:t>αυτά που προτείνετε είναι βιώσιμα. Και πώς θα μπορούσαμε άλλωστε να πιστέψουμε κάτι τέτοιο, από τη στιγμή που συνεχίζετε να νομοθετείτε ζητώντας ξανά και ξανά από την</w:t>
      </w:r>
      <w:r>
        <w:rPr>
          <w:rFonts w:eastAsia="Times New Roman" w:cs="Times New Roman"/>
          <w:szCs w:val="24"/>
        </w:rPr>
        <w:t xml:space="preserve"> Ολομέλεια να εξουσιοδοτήσει τους Υπουργούς της Κυβέρνησης, ώστε να μπορούν να ορίζουν εκείνοι μόνοι τους, με δικές τους αποφάσεις, κοινές ή μη αποφάσεις, τις λεπτομέρειες που κάνουν τη διαφορά, τις κρίσιμες εκείνες λεπτομέρειες που δεν είναι, πιστέψτε με,</w:t>
      </w:r>
      <w:r>
        <w:rPr>
          <w:rFonts w:eastAsia="Times New Roman" w:cs="Times New Roman"/>
          <w:szCs w:val="24"/>
        </w:rPr>
        <w:t xml:space="preserve"> καθόλου λεπτομέρειες και που θα μπορούσαν να αποδείξουν το αν τελικά οι προθέσεις της Κυβέρνησης είναι ειλικρινείς, ναι ή όχι. </w:t>
      </w:r>
    </w:p>
    <w:p w14:paraId="4865B45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Είναι σωστή η απόφασή σας και το αναγνωρίζουμε αυτό να προχωρήσετε σε κάποια πολύ σημαντικά ζητήματα, που περιγράφονται στα άρθρα 60 έως και 99 του Μέρους </w:t>
      </w:r>
      <w:r>
        <w:rPr>
          <w:rFonts w:eastAsia="Times New Roman" w:cs="Times New Roman"/>
          <w:szCs w:val="24"/>
        </w:rPr>
        <w:t xml:space="preserve">Β΄ </w:t>
      </w:r>
      <w:r>
        <w:rPr>
          <w:rFonts w:eastAsia="Times New Roman" w:cs="Times New Roman"/>
          <w:szCs w:val="24"/>
        </w:rPr>
        <w:t>του υπό συζήτηση νομοσχεδίου, όπως είναι, για παράδειγμα, η θεσμοθέτηση των Κέντρων Υποστήριξης Επ</w:t>
      </w:r>
      <w:r>
        <w:rPr>
          <w:rFonts w:eastAsia="Times New Roman" w:cs="Times New Roman"/>
          <w:szCs w:val="24"/>
        </w:rPr>
        <w:t>ιχειρήσεων, η θέσπιση των Περιφερειακών Επιμελητηριακών Συμβουλίων και η υποχρεωτική λειτουργία σε κάθε επιμελητήριο μιας οργανικής μονάδας που θα είναι επιφορτισμένη με την αρμοδιότητα τήρησης του Γενικού Εμπορικού Μητρώου, του ΓΕΜΗ, και με την ευθύνη λει</w:t>
      </w:r>
      <w:r>
        <w:rPr>
          <w:rFonts w:eastAsia="Times New Roman" w:cs="Times New Roman"/>
          <w:szCs w:val="24"/>
        </w:rPr>
        <w:t xml:space="preserve">τουργίας της Υπηρεσίας Μιας Στάσης. </w:t>
      </w:r>
    </w:p>
    <w:p w14:paraId="4865B45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Είναι αρκετά, όμως, αυτά; Είναι πάλι πάρα πολλά αυτά που αφήνετε, ας μας επιτρέψετε, να αποσαφηνιστούν με υπουργικές αποφάσεις. Αυτό το γεγονός από μόνο του δίνει και μια άλλη διάταση στις ανησυχίες και στις ενστάσεις π</w:t>
      </w:r>
      <w:r>
        <w:rPr>
          <w:rFonts w:eastAsia="Times New Roman" w:cs="Times New Roman"/>
          <w:szCs w:val="24"/>
        </w:rPr>
        <w:t xml:space="preserve">ου εξέφρασαν οι φορείς κατά τη σχετική συνεδρίαση της αρμόδιας </w:t>
      </w:r>
      <w:r>
        <w:rPr>
          <w:rFonts w:eastAsia="Times New Roman" w:cs="Times New Roman"/>
          <w:szCs w:val="24"/>
        </w:rPr>
        <w:t>ε</w:t>
      </w:r>
      <w:r>
        <w:rPr>
          <w:rFonts w:eastAsia="Times New Roman" w:cs="Times New Roman"/>
          <w:szCs w:val="24"/>
        </w:rPr>
        <w:t>πιτροπής.</w:t>
      </w:r>
    </w:p>
    <w:p w14:paraId="4865B45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ήθελα, καθόσον ήρθε στην κατοχή μου ένα έγγραφο του Συλλόγου Δανειοληπτών και Προστασίας Καταναλωτών Βορείου Ελλάδας, ως Βουλευτής Θεσσαλονίκης -και το οποίο θα καταθέσω στα Πρακτ</w:t>
      </w:r>
      <w:r>
        <w:rPr>
          <w:rFonts w:eastAsia="Times New Roman" w:cs="Times New Roman"/>
          <w:szCs w:val="24"/>
        </w:rPr>
        <w:t>ικά- να αναφερθώ λίγο και στο άρθρο 102.</w:t>
      </w:r>
    </w:p>
    <w:p w14:paraId="4865B45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65B45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ήθελ</w:t>
      </w:r>
      <w:r>
        <w:rPr>
          <w:rFonts w:eastAsia="Times New Roman" w:cs="Times New Roman"/>
          <w:szCs w:val="24"/>
        </w:rPr>
        <w:t xml:space="preserve">α να ακούσετε την άποψη του Συλλόγου Δανειοληπτών </w:t>
      </w:r>
      <w:r>
        <w:rPr>
          <w:rFonts w:eastAsia="Times New Roman" w:cs="Times New Roman"/>
          <w:szCs w:val="24"/>
        </w:rPr>
        <w:t xml:space="preserve">και Προστασίας Καταναλωτών </w:t>
      </w:r>
      <w:r>
        <w:rPr>
          <w:rFonts w:eastAsia="Times New Roman" w:cs="Times New Roman"/>
          <w:szCs w:val="24"/>
        </w:rPr>
        <w:t>Βορείου Ελλάδος σχετικά με τις ρυθμίσεις που φέρνετε μέσα από τις διατάξεις του παρόντος άρθρου: «Γίνεται άλλη μια φορά φανερή η διαχρονική παθογένεια του ελληνικού κράτους, που δ</w:t>
      </w:r>
      <w:r>
        <w:rPr>
          <w:rFonts w:eastAsia="Times New Roman" w:cs="Times New Roman"/>
          <w:szCs w:val="24"/>
        </w:rPr>
        <w:t xml:space="preserve">εν είναι τίποτε άλλο από τον υδροκεφαλισμό, τη δημαγωγία και το πελατειακό σύστημα. </w:t>
      </w:r>
      <w:r>
        <w:rPr>
          <w:rFonts w:eastAsia="Times New Roman" w:cs="Times New Roman"/>
          <w:szCs w:val="24"/>
        </w:rPr>
        <w:lastRenderedPageBreak/>
        <w:t>Πεδίον δόξης λαμπρό για τη σημερινή Κυβέρνηση να δημιουργήσει τον κομματικό στρατό δημιουργώντας πάνω από εκατό οργανικές θέσεις στην Ειδική Γραμματεία Διαχείρισης Ιδιωτικο</w:t>
      </w:r>
      <w:r>
        <w:rPr>
          <w:rFonts w:eastAsia="Times New Roman" w:cs="Times New Roman"/>
          <w:szCs w:val="24"/>
        </w:rPr>
        <w:t xml:space="preserve">ύ Χρέους, οι οποίες θα καλυφθούν, προφανώς, από τα άτομα τα οποία θα έχουν κάποιο κομματικό βιβλιάριο. </w:t>
      </w:r>
    </w:p>
    <w:p w14:paraId="4865B45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πλειοψηφία των διατάξεων εξαντλείται στην αναδιοργάνωση και μεγέθυνση της διοικητικής δομής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ραμματείας, η οποία, πριν καν προλάβει να ανα</w:t>
      </w:r>
      <w:r>
        <w:rPr>
          <w:rFonts w:eastAsia="Times New Roman" w:cs="Times New Roman"/>
          <w:szCs w:val="24"/>
        </w:rPr>
        <w:t xml:space="preserve">λάβει δράση, χρειάζεται ήδη διόγκωση με σύσταση δεκάδων νέων διευθύνσεων και τμημάτων, όπως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ε</w:t>
      </w:r>
      <w:r>
        <w:rPr>
          <w:rFonts w:eastAsia="Times New Roman" w:cs="Times New Roman"/>
          <w:szCs w:val="24"/>
        </w:rPr>
        <w:t xml:space="preserve">σωτερικού </w:t>
      </w:r>
      <w:r>
        <w:rPr>
          <w:rFonts w:eastAsia="Times New Roman" w:cs="Times New Roman"/>
          <w:szCs w:val="24"/>
        </w:rPr>
        <w:t>ε</w:t>
      </w:r>
      <w:r>
        <w:rPr>
          <w:rFonts w:eastAsia="Times New Roman" w:cs="Times New Roman"/>
          <w:szCs w:val="24"/>
        </w:rPr>
        <w:t xml:space="preserve">λέγχου, </w:t>
      </w:r>
      <w:r>
        <w:rPr>
          <w:rFonts w:eastAsia="Times New Roman" w:cs="Times New Roman"/>
          <w:szCs w:val="24"/>
        </w:rPr>
        <w:t>ε</w:t>
      </w:r>
      <w:r>
        <w:rPr>
          <w:rFonts w:eastAsia="Times New Roman" w:cs="Times New Roman"/>
          <w:szCs w:val="24"/>
        </w:rPr>
        <w:t xml:space="preserve">σωτερικών </w:t>
      </w:r>
      <w:r>
        <w:rPr>
          <w:rFonts w:eastAsia="Times New Roman" w:cs="Times New Roman"/>
          <w:szCs w:val="24"/>
        </w:rPr>
        <w:t>υ</w:t>
      </w:r>
      <w:r>
        <w:rPr>
          <w:rFonts w:eastAsia="Times New Roman" w:cs="Times New Roman"/>
          <w:szCs w:val="24"/>
        </w:rPr>
        <w:t xml:space="preserve">ποθέσεων αποκλειστικά αρμόδιο για την παραλαβή παραπόνων των πολιτών προς τις άλλες υπηρεσίες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γ</w:t>
      </w:r>
      <w:r>
        <w:rPr>
          <w:rFonts w:eastAsia="Times New Roman" w:cs="Times New Roman"/>
          <w:szCs w:val="24"/>
        </w:rPr>
        <w:t>ραμματείας, οι ο</w:t>
      </w:r>
      <w:r>
        <w:rPr>
          <w:rFonts w:eastAsia="Times New Roman" w:cs="Times New Roman"/>
          <w:szCs w:val="24"/>
        </w:rPr>
        <w:t>ποίες ωστόσο στην πλειονότητά τους δεν έχουν κα</w:t>
      </w:r>
      <w:r>
        <w:rPr>
          <w:rFonts w:eastAsia="Times New Roman" w:cs="Times New Roman"/>
          <w:szCs w:val="24"/>
        </w:rPr>
        <w:t>μ</w:t>
      </w:r>
      <w:r>
        <w:rPr>
          <w:rFonts w:eastAsia="Times New Roman" w:cs="Times New Roman"/>
          <w:szCs w:val="24"/>
        </w:rPr>
        <w:t xml:space="preserve">μιά απολύτως επαφή με τον πολίτη. </w:t>
      </w:r>
    </w:p>
    <w:p w14:paraId="4865B46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Βεβαίως, η κωμωδία δεν αρκείται στις τυπικές οργανωτικές διατάξεις. Δυστυχώς, επεκτείνεται και στο πλέον ουσιαστικό ζήτημα, που είναι η υπερχρέωση του ιδιωτικού τομέα και ο </w:t>
      </w:r>
      <w:r>
        <w:rPr>
          <w:rFonts w:eastAsia="Times New Roman" w:cs="Times New Roman"/>
          <w:szCs w:val="24"/>
        </w:rPr>
        <w:t xml:space="preserve">τρόπος αντιμετώπισής του. Εδώ το μόνο που προβλέπει το νομοσχέδιο είναι η απλή παροχή συμβουλευτικών και μόνο νομικών </w:t>
      </w:r>
      <w:r>
        <w:rPr>
          <w:rFonts w:eastAsia="Times New Roman" w:cs="Times New Roman"/>
          <w:szCs w:val="24"/>
        </w:rPr>
        <w:lastRenderedPageBreak/>
        <w:t>και οικονομικών υπηρεσιών και μάλιστα όχι προς όλους τους πολίτες, αλλά μόνο σε όσους πληρούν τα ιδιαίτερα αυστηρά κριτήρια του πολίτη χαμ</w:t>
      </w:r>
      <w:r>
        <w:rPr>
          <w:rFonts w:eastAsia="Times New Roman" w:cs="Times New Roman"/>
          <w:szCs w:val="24"/>
        </w:rPr>
        <w:t>ηλού εισοδήματος.</w:t>
      </w:r>
    </w:p>
    <w:p w14:paraId="4865B46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 κύκλος αυτός στενεύει, εν τω μεταξύ, όλο και περισσότερο και δεν καλύπτει σχεδόν κανέναν πια, καθώς, με τα τεκμήρια διαβίωσης που έχει θεσπίσει η σημερινή Κυβέρνηση, δεν υπάρχει σχεδόν κανένας πολίτης που να μπορεί να ενταχθεί στο πρόγρ</w:t>
      </w:r>
      <w:r>
        <w:rPr>
          <w:rFonts w:eastAsia="Times New Roman" w:cs="Times New Roman"/>
          <w:szCs w:val="24"/>
        </w:rPr>
        <w:t>αμμα. Αρκεί κάποιος άνεργος να έχει ένα μικρό ποσοστό από το πατρικό χωράφι στο χωριό του και ήδη ξεπερνάει το όριο που θέτει ο νόμος για να τον θεωρήσει πολίτη χαμηλού εισοδήματος, και ας μην έχει πού την κεφαλήν κλίνη.</w:t>
      </w:r>
    </w:p>
    <w:p w14:paraId="4865B46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w:t>
      </w:r>
      <w:r>
        <w:rPr>
          <w:rFonts w:eastAsia="Times New Roman" w:cs="Times New Roman"/>
          <w:szCs w:val="24"/>
        </w:rPr>
        <w:t>ι λήξεως του χρόνου του κυρίου Βουλευτή)</w:t>
      </w:r>
    </w:p>
    <w:p w14:paraId="4865B46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Κυρία Πρόεδρε, θα μου επιτρέψετε να έχω τον λόγο για ένα ακόμη λεπτό για να ολοκληρώσω.</w:t>
      </w:r>
    </w:p>
    <w:p w14:paraId="4865B46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Συνεπώς, η δοκιμαζόμενη μικρομεσαία τάξη, οι μικρομεσαίες επιχειρήσεις και όσοι δανειολήπτες έχουν ακόμη την πολυτέλεια να έχου</w:t>
      </w:r>
      <w:r>
        <w:rPr>
          <w:rFonts w:eastAsia="Times New Roman" w:cs="Times New Roman"/>
          <w:szCs w:val="24"/>
        </w:rPr>
        <w:t>ν μια εργασία δεν μπορούν να προσφύγουν καν στα ΚΕΥΔ και ακόμη και αν μπορούσαν, θα ελάμβαναν αποκλει</w:t>
      </w:r>
      <w:r>
        <w:rPr>
          <w:rFonts w:eastAsia="Times New Roman" w:cs="Times New Roman"/>
          <w:szCs w:val="24"/>
        </w:rPr>
        <w:lastRenderedPageBreak/>
        <w:t xml:space="preserve">στικά και μόνο συμβουλευτικές υπηρεσίες και δη, από μη εξειδικευμένο προσωπικό, το οποίο απλά θα είχε αποσπαστεί για τον λόγο αυτό. </w:t>
      </w:r>
    </w:p>
    <w:p w14:paraId="4865B46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Δυστυχώς, -καταλήγει τ</w:t>
      </w:r>
      <w:r>
        <w:rPr>
          <w:rFonts w:eastAsia="Times New Roman" w:cs="Times New Roman"/>
          <w:szCs w:val="24"/>
        </w:rPr>
        <w:t>ο συγκεκριμένο έγγραφο- ο εμπαιγμός και τα κομματικά πολιτικά παιχνίδια στις πλάτες των απελπισμένων δανειοληπτών συνεχίζονται ακάθεκτα. Αυτά υποστηρίζουν οι άνθρωποι που αγωνιούν. Αυτά υποστηρίζουν οι άνθρωποι</w:t>
      </w:r>
      <w:r>
        <w:rPr>
          <w:rFonts w:eastAsia="Times New Roman" w:cs="Times New Roman"/>
          <w:szCs w:val="24"/>
        </w:rPr>
        <w:t>,</w:t>
      </w:r>
      <w:r>
        <w:rPr>
          <w:rFonts w:eastAsia="Times New Roman" w:cs="Times New Roman"/>
          <w:szCs w:val="24"/>
        </w:rPr>
        <w:t xml:space="preserve"> που δεν έχουν μέσα τους ελπίδα και ψάχνουν ν</w:t>
      </w:r>
      <w:r>
        <w:rPr>
          <w:rFonts w:eastAsia="Times New Roman" w:cs="Times New Roman"/>
          <w:szCs w:val="24"/>
        </w:rPr>
        <w:t xml:space="preserve">α βρουν την ελπίδα για να μπορέσουν να κρατηθούν στα πόδια τους και να συνεχίσουν την επόμενη μέρα. Αυτούς τους ανθρώπους πρέπει να ακούμε, όταν νομοθετούμε. Όταν δεν τους ακούμε, νομοθετούμε για αυτούς, αλλά χωρίς αυτούς. </w:t>
      </w:r>
    </w:p>
    <w:p w14:paraId="4865B46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Κλείνω κάνοντας μια αναφορά. </w:t>
      </w:r>
    </w:p>
    <w:p w14:paraId="4865B46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μου επιτρέψετε, κυρία Πρόεδρε, αυτήν την αναφορά.</w:t>
      </w:r>
    </w:p>
    <w:p w14:paraId="4865B46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μιλήσει ήδη ενάμισι λεπτό παραπάνω.</w:t>
      </w:r>
    </w:p>
    <w:p w14:paraId="4865B46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4865B46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Κυρία Πρόεδρε, θα ήθελα να μιλήσω για τις δυο τροπολογίες, π</w:t>
      </w:r>
      <w:r>
        <w:rPr>
          <w:rFonts w:eastAsia="Times New Roman" w:cs="Times New Roman"/>
          <w:szCs w:val="24"/>
        </w:rPr>
        <w:t xml:space="preserve">ου δεν έκανε αποδεκτές ο Υπουργός. Δεν βλέπουμε τον λόγο σε ένα νομοσχέδιο, το οποίο </w:t>
      </w:r>
      <w:r>
        <w:rPr>
          <w:rFonts w:eastAsia="Times New Roman" w:cs="Times New Roman"/>
          <w:szCs w:val="24"/>
        </w:rPr>
        <w:lastRenderedPageBreak/>
        <w:t xml:space="preserve">μιλάει για ανάπτυξη, να αδιαφορούμε τελικά για μια ευαίσθητη κοινωνική ομάδα, όπως είναι οι </w:t>
      </w:r>
      <w:proofErr w:type="spellStart"/>
      <w:r>
        <w:rPr>
          <w:rFonts w:eastAsia="Times New Roman" w:cs="Times New Roman"/>
          <w:szCs w:val="24"/>
        </w:rPr>
        <w:t>Ρομά</w:t>
      </w:r>
      <w:proofErr w:type="spellEnd"/>
      <w:r>
        <w:rPr>
          <w:rFonts w:eastAsia="Times New Roman" w:cs="Times New Roman"/>
          <w:szCs w:val="24"/>
        </w:rPr>
        <w:t>. Ενδιαφερόμαστε να καταπολεμήσουμε την ανεργία αυτών των ανθρώπων; Η τροπο</w:t>
      </w:r>
      <w:r>
        <w:rPr>
          <w:rFonts w:eastAsia="Times New Roman" w:cs="Times New Roman"/>
          <w:szCs w:val="24"/>
        </w:rPr>
        <w:t xml:space="preserve">λογία, που κατέθεσε η Ένωση Κεντρώων, αυτό τον σκοπό είχε. </w:t>
      </w:r>
    </w:p>
    <w:p w14:paraId="4865B46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Τέλος πάντων, πότε θα μπει μέσα στο σχεδιασμό του Υπουργείου να δοθούν κάποιες λύσεις σε τέτοιες κοινωνικά ευαίσθητες ομάδες; Όπως, επίσης, και για την τροπολογία, η οποία κατατέθηκε από τους Ανεξ</w:t>
      </w:r>
      <w:r>
        <w:rPr>
          <w:rFonts w:eastAsia="Times New Roman" w:cs="Times New Roman"/>
          <w:szCs w:val="24"/>
        </w:rPr>
        <w:t>άρτητους Έλληνες. Είχαμε και εμείς, κύριε Υπουργέ, πριν από έξι-επτά μήνες καταθέσει τροπολογία την οποία δεν είχατε κάνει αποδεκτή. Είχαμε κι εμείς δώσει τη θετική μας ψήφο, τη στήριξή μας. Θα πρέπει να αναθεωρήσετε τον τρόπο με τον οποίο βλέπετε τους ανθ</w:t>
      </w:r>
      <w:r>
        <w:rPr>
          <w:rFonts w:eastAsia="Times New Roman" w:cs="Times New Roman"/>
          <w:szCs w:val="24"/>
        </w:rPr>
        <w:t>ρώπους, τους επενδυτές που έχουν επενδύσει στη χώρα μας και αυτή τη στιγμή διώκονται από τις ελληνικές τράπεζες, γιατί η συγκεκριμένη τροπολογία έρχεται να λύσει πρόβλημα…</w:t>
      </w:r>
    </w:p>
    <w:p w14:paraId="4865B46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4865B46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Σας παρακαλώ, κύριε Παπαδόπ</w:t>
      </w:r>
      <w:r>
        <w:rPr>
          <w:rFonts w:eastAsia="Times New Roman" w:cs="Times New Roman"/>
          <w:szCs w:val="24"/>
        </w:rPr>
        <w:t>ουλε.</w:t>
      </w:r>
    </w:p>
    <w:p w14:paraId="4865B46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συγκεκριμένη τροπολογία έρχεται να δώσει λύση στο πρόβλημα του επενδυτή, που έχει θέμα με τις τράπεζες.</w:t>
      </w:r>
    </w:p>
    <w:p w14:paraId="4865B46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Σε πιο πλαίσιο, τέλος πάντων, ζητάμε να έρθουν επενδύσεις στην Ελλάδα; Πώς θα έρθει η ανάπτυξη;</w:t>
      </w:r>
    </w:p>
    <w:p w14:paraId="4865B47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865B471"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Ένωσης Κεντρώων)</w:t>
      </w:r>
    </w:p>
    <w:p w14:paraId="4865B47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Βουλευτής της Νέας Δημοκρατίας κ. Γιαννάκης. </w:t>
      </w:r>
    </w:p>
    <w:p w14:paraId="4865B47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Κύριε Γιαννάκη, έχετε τον λόγο για επτά λεπτά.</w:t>
      </w:r>
    </w:p>
    <w:p w14:paraId="4865B47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ΣΤΕΡΓΙΟΣ ΓΙΑΝΝΑΚΗΣ: </w:t>
      </w:r>
      <w:r>
        <w:rPr>
          <w:rFonts w:eastAsia="Times New Roman" w:cs="Times New Roman"/>
          <w:szCs w:val="24"/>
        </w:rPr>
        <w:t xml:space="preserve">Κυρία Πρόεδρε, κυρίες και κύριοι συνάδελφοι, με το παρόν </w:t>
      </w:r>
      <w:r>
        <w:rPr>
          <w:rFonts w:eastAsia="Times New Roman" w:cs="Times New Roman"/>
          <w:szCs w:val="24"/>
        </w:rPr>
        <w:t xml:space="preserve">νομοσχέδιο η Κυβέρνηση φιλοδοξεί να </w:t>
      </w:r>
      <w:proofErr w:type="spellStart"/>
      <w:r>
        <w:rPr>
          <w:rFonts w:eastAsia="Times New Roman" w:cs="Times New Roman"/>
          <w:szCs w:val="24"/>
        </w:rPr>
        <w:t>εξορθολογίσει</w:t>
      </w:r>
      <w:proofErr w:type="spellEnd"/>
      <w:r>
        <w:rPr>
          <w:rFonts w:eastAsia="Times New Roman" w:cs="Times New Roman"/>
          <w:szCs w:val="24"/>
        </w:rPr>
        <w:t xml:space="preserve"> και να αντιμετωπίσει δομικά προβλήματα</w:t>
      </w:r>
      <w:r>
        <w:rPr>
          <w:rFonts w:eastAsia="Times New Roman" w:cs="Times New Roman"/>
          <w:szCs w:val="24"/>
        </w:rPr>
        <w:t>,</w:t>
      </w:r>
      <w:r>
        <w:rPr>
          <w:rFonts w:eastAsia="Times New Roman" w:cs="Times New Roman"/>
          <w:szCs w:val="24"/>
        </w:rPr>
        <w:t xml:space="preserve"> που έχουν διαπιστωθεί σε δυο κρίσιμους τομείς της εγχώριας επιχειρηματικότητας, όπως είναι το υπαίθριο εμπόριο, δηλαδή οι λαϊκές αγορές και η επιμελητηριακή νομοθεσία</w:t>
      </w:r>
      <w:r>
        <w:rPr>
          <w:rFonts w:eastAsia="Times New Roman" w:cs="Times New Roman"/>
          <w:szCs w:val="24"/>
        </w:rPr>
        <w:t>.</w:t>
      </w:r>
    </w:p>
    <w:p w14:paraId="4865B47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προσπάθεια να αναμορφωθεί το πλαίσιο λειτουργίας του υπαίθριου εμπορίου, βασιζόμενη, μάλιστα, στις σύγχρονες ηλεκτρονικές εφαρμογές σαφώς και είναι ευπρόσδεκτη. Τα τελευταία χρόνια, τα χρόνια της κρίσης, αυξήθηκαν οι όποιες στρεβλώσεις με την άνθιση το</w:t>
      </w:r>
      <w:r>
        <w:rPr>
          <w:rFonts w:eastAsia="Times New Roman" w:cs="Times New Roman"/>
          <w:szCs w:val="24"/>
        </w:rPr>
        <w:t xml:space="preserve">υ παραεμπορίου και κατ’ επέκταση της παραοικονομίας, που νόθευσε τον υγιή ανταγωνισμό και σε πολλές </w:t>
      </w:r>
      <w:r>
        <w:rPr>
          <w:rFonts w:eastAsia="Times New Roman" w:cs="Times New Roman"/>
          <w:szCs w:val="24"/>
        </w:rPr>
        <w:lastRenderedPageBreak/>
        <w:t>περιπτώσεις διακινδύνευσε ακόμη και την ασφάλεια των καταναλωτών, αφού η ύπαρξή του λειτούργησε και λειτουργεί ως τροχοπέδη στη δραστηριότητα των νόμιμων επ</w:t>
      </w:r>
      <w:r>
        <w:rPr>
          <w:rFonts w:eastAsia="Times New Roman" w:cs="Times New Roman"/>
          <w:szCs w:val="24"/>
        </w:rPr>
        <w:t xml:space="preserve">ιχειρήσεων, που έχουν να αντιμετωπίσουν ταυτόχρονα και χιλιάδες άλλα προβλήματα, όπως η μείωση της κατανάλωσης, η </w:t>
      </w:r>
      <w:proofErr w:type="spellStart"/>
      <w:r>
        <w:rPr>
          <w:rFonts w:eastAsia="Times New Roman" w:cs="Times New Roman"/>
          <w:szCs w:val="24"/>
        </w:rPr>
        <w:t>υπερφορολόγηση</w:t>
      </w:r>
      <w:proofErr w:type="spellEnd"/>
      <w:r>
        <w:rPr>
          <w:rFonts w:eastAsia="Times New Roman" w:cs="Times New Roman"/>
          <w:szCs w:val="24"/>
        </w:rPr>
        <w:t xml:space="preserve">, οι αυξημένες ασφαλιστικές εισφορές. </w:t>
      </w:r>
    </w:p>
    <w:p w14:paraId="4865B476" w14:textId="77777777" w:rsidR="00666AE2" w:rsidRDefault="00896D7E">
      <w:pPr>
        <w:spacing w:after="0" w:line="600" w:lineRule="auto"/>
        <w:ind w:firstLine="720"/>
        <w:jc w:val="both"/>
        <w:rPr>
          <w:rFonts w:eastAsia="Times New Roman"/>
          <w:szCs w:val="24"/>
        </w:rPr>
      </w:pPr>
      <w:r>
        <w:rPr>
          <w:rFonts w:eastAsia="Times New Roman"/>
          <w:szCs w:val="24"/>
        </w:rPr>
        <w:t>Οι λαϊκές αγορές υπήρξαν ανέκαθεν η παραγωγική κοιτίδα που δημιουργούσε και δημιουργεί αμ</w:t>
      </w:r>
      <w:r>
        <w:rPr>
          <w:rFonts w:eastAsia="Times New Roman"/>
          <w:szCs w:val="24"/>
        </w:rPr>
        <w:t>φίδρομο όφελος τόσο για τους παραγωγούς, όσο και για τους καταναλωτές. Το γεγονός ότι βαίνει συνεχώς αυξανόμενος ο αριθμός λειτουργίας των λαϊκών αγορών αποδεικνύει τη χρησιμότητα του θεσμού, αφού καλύπτει ζωτικές ανάγκες του αγοραστικού κοινού που προσπαθ</w:t>
      </w:r>
      <w:r>
        <w:rPr>
          <w:rFonts w:eastAsia="Times New Roman"/>
          <w:szCs w:val="24"/>
        </w:rPr>
        <w:t>εί να εξασφαλίσει όσο μπορεί φτηνότερα προϊόντα.</w:t>
      </w:r>
    </w:p>
    <w:p w14:paraId="4865B477" w14:textId="77777777" w:rsidR="00666AE2" w:rsidRDefault="00896D7E">
      <w:pPr>
        <w:spacing w:after="0" w:line="600" w:lineRule="auto"/>
        <w:ind w:firstLine="720"/>
        <w:jc w:val="both"/>
        <w:rPr>
          <w:rFonts w:eastAsia="Times New Roman"/>
          <w:szCs w:val="24"/>
        </w:rPr>
      </w:pPr>
      <w:r>
        <w:rPr>
          <w:rFonts w:eastAsia="Times New Roman"/>
          <w:szCs w:val="24"/>
        </w:rPr>
        <w:t xml:space="preserve">Θεωρώ καθήκον μου να αναφέρω ότι ο Δήμος Πρέβεζας, ο δήμος της πόλης μου, στην οποία, </w:t>
      </w:r>
      <w:proofErr w:type="spellStart"/>
      <w:r>
        <w:rPr>
          <w:rFonts w:eastAsia="Times New Roman"/>
          <w:szCs w:val="24"/>
        </w:rPr>
        <w:t>σημειωτέoν</w:t>
      </w:r>
      <w:proofErr w:type="spellEnd"/>
      <w:r>
        <w:rPr>
          <w:rFonts w:eastAsia="Times New Roman"/>
          <w:szCs w:val="24"/>
        </w:rPr>
        <w:t>, δεν λειτουργεί λαϊκή αγορά, ήταν ο πρώτος πανελλαδικά δήμος</w:t>
      </w:r>
      <w:r>
        <w:rPr>
          <w:rFonts w:eastAsia="Times New Roman"/>
          <w:szCs w:val="24"/>
        </w:rPr>
        <w:t>,</w:t>
      </w:r>
      <w:r>
        <w:rPr>
          <w:rFonts w:eastAsia="Times New Roman"/>
          <w:szCs w:val="24"/>
        </w:rPr>
        <w:t xml:space="preserve"> που θέλοντας να βοηθήσει στην αντιμετώπιση της ανθρωπιστικής κρίσης αφ</w:t>
      </w:r>
      <w:r>
        <w:rPr>
          <w:rFonts w:eastAsia="Times New Roman"/>
          <w:szCs w:val="24"/>
        </w:rPr>
        <w:t xml:space="preserve">’ </w:t>
      </w:r>
      <w:r>
        <w:rPr>
          <w:rFonts w:eastAsia="Times New Roman"/>
          <w:szCs w:val="24"/>
        </w:rPr>
        <w:t>ενός και αφ</w:t>
      </w:r>
      <w:r>
        <w:rPr>
          <w:rFonts w:eastAsia="Times New Roman"/>
          <w:szCs w:val="24"/>
        </w:rPr>
        <w:t xml:space="preserve">’ </w:t>
      </w:r>
      <w:r>
        <w:rPr>
          <w:rFonts w:eastAsia="Times New Roman"/>
          <w:szCs w:val="24"/>
        </w:rPr>
        <w:t xml:space="preserve">ετέρου, να εξασφαλίσει ένα εισόδημα στους ντόπιους παραγωγούς, δημιούργησε από το 2012 την αγορά παραγωγών αγροτικών προϊόντων, μολονότι δεν υπήρχε νομοθετικό </w:t>
      </w:r>
      <w:r>
        <w:rPr>
          <w:rFonts w:eastAsia="Times New Roman"/>
          <w:szCs w:val="24"/>
        </w:rPr>
        <w:lastRenderedPageBreak/>
        <w:t>πλαίσιο που</w:t>
      </w:r>
      <w:r>
        <w:rPr>
          <w:rFonts w:eastAsia="Times New Roman"/>
          <w:szCs w:val="24"/>
        </w:rPr>
        <w:t xml:space="preserve"> να καλύπτει τη συγκεκριμένη πρωτοβουλία. Ήμασταν τελικά οι πρώτοι</w:t>
      </w:r>
      <w:r>
        <w:rPr>
          <w:rFonts w:eastAsia="Times New Roman"/>
          <w:szCs w:val="24"/>
        </w:rPr>
        <w:t>,</w:t>
      </w:r>
      <w:r>
        <w:rPr>
          <w:rFonts w:eastAsia="Times New Roman"/>
          <w:szCs w:val="24"/>
        </w:rPr>
        <w:t xml:space="preserve"> που δημιουργήσαμε αγορά από τον παραγωγό στον καταναλωτή χωρίς μεσάζοντες.</w:t>
      </w:r>
    </w:p>
    <w:p w14:paraId="4865B478" w14:textId="77777777" w:rsidR="00666AE2" w:rsidRDefault="00896D7E">
      <w:pPr>
        <w:spacing w:after="0" w:line="600" w:lineRule="auto"/>
        <w:ind w:firstLine="720"/>
        <w:jc w:val="both"/>
        <w:rPr>
          <w:rFonts w:eastAsia="Times New Roman"/>
          <w:szCs w:val="24"/>
        </w:rPr>
      </w:pPr>
      <w:r>
        <w:rPr>
          <w:rFonts w:eastAsia="Times New Roman"/>
          <w:szCs w:val="24"/>
        </w:rPr>
        <w:t>Σε αντίθεση με αυτό</w:t>
      </w:r>
      <w:r>
        <w:rPr>
          <w:rFonts w:eastAsia="Times New Roman"/>
          <w:szCs w:val="24"/>
        </w:rPr>
        <w:t>,</w:t>
      </w:r>
      <w:r>
        <w:rPr>
          <w:rFonts w:eastAsia="Times New Roman"/>
          <w:szCs w:val="24"/>
        </w:rPr>
        <w:t xml:space="preserve"> που είπε και ο συνάδελφός μου κ. Μπάρκας, με τον νόμο του 2014 της </w:t>
      </w:r>
      <w:r>
        <w:rPr>
          <w:rFonts w:eastAsia="Times New Roman"/>
          <w:szCs w:val="24"/>
        </w:rPr>
        <w:t>κ</w:t>
      </w:r>
      <w:r>
        <w:rPr>
          <w:rFonts w:eastAsia="Times New Roman"/>
          <w:szCs w:val="24"/>
        </w:rPr>
        <w:t>υβέρνησης Σαμαρά, νομοθε</w:t>
      </w:r>
      <w:r>
        <w:rPr>
          <w:rFonts w:eastAsia="Times New Roman"/>
          <w:szCs w:val="24"/>
        </w:rPr>
        <w:t>τήθηκαν οι συγκεκριμένες πρωτοβουλίες κι από τότε και μέχρι σήμερα λειτουργεί κάθε Σάββατο η αγορά, δίνοντας οικονομικό διέξοδο στα φτωχότερα λαϊκά στρώματα της περιοχής.</w:t>
      </w:r>
    </w:p>
    <w:p w14:paraId="4865B479" w14:textId="77777777" w:rsidR="00666AE2" w:rsidRDefault="00896D7E">
      <w:pPr>
        <w:spacing w:after="0" w:line="600" w:lineRule="auto"/>
        <w:ind w:firstLine="720"/>
        <w:jc w:val="both"/>
        <w:rPr>
          <w:rFonts w:eastAsia="Times New Roman"/>
          <w:szCs w:val="24"/>
        </w:rPr>
      </w:pPr>
      <w:r>
        <w:rPr>
          <w:rFonts w:eastAsia="Times New Roman"/>
          <w:szCs w:val="24"/>
        </w:rPr>
        <w:t>Αντιλαμβανόμαστε πλήρως την κοινωνική σημασία</w:t>
      </w:r>
      <w:r>
        <w:rPr>
          <w:rFonts w:eastAsia="Times New Roman"/>
          <w:szCs w:val="24"/>
        </w:rPr>
        <w:t>,</w:t>
      </w:r>
      <w:r>
        <w:rPr>
          <w:rFonts w:eastAsia="Times New Roman"/>
          <w:szCs w:val="24"/>
        </w:rPr>
        <w:t xml:space="preserve"> που έχουν οι υπαίθριες αγορές, ιδιαίτε</w:t>
      </w:r>
      <w:r>
        <w:rPr>
          <w:rFonts w:eastAsia="Times New Roman"/>
          <w:szCs w:val="24"/>
        </w:rPr>
        <w:t>ρα σε αυτήν τη δύσκολη για την κοινωνία και την οικονομία περίοδο, όπως αυτή που διανύουμε, γι’ αυτό με πολύ σοβαρότητα και υπευθυνότητα αντιμετωπίσαμε από την αρχή το συγκεκριμένο νομοσχέδιο με τις επεξεργασμένες δικές μας προτάσεις βελτίωσης του νομοθετή</w:t>
      </w:r>
      <w:r>
        <w:rPr>
          <w:rFonts w:eastAsia="Times New Roman"/>
          <w:szCs w:val="24"/>
        </w:rPr>
        <w:t>ματος.</w:t>
      </w:r>
    </w:p>
    <w:p w14:paraId="4865B47A" w14:textId="77777777" w:rsidR="00666AE2" w:rsidRDefault="00896D7E">
      <w:pPr>
        <w:spacing w:after="0" w:line="600" w:lineRule="auto"/>
        <w:ind w:firstLine="720"/>
        <w:jc w:val="both"/>
        <w:rPr>
          <w:rFonts w:eastAsia="Times New Roman"/>
          <w:szCs w:val="24"/>
        </w:rPr>
      </w:pPr>
      <w:r>
        <w:rPr>
          <w:rFonts w:eastAsia="Times New Roman"/>
          <w:szCs w:val="24"/>
        </w:rPr>
        <w:t>Η ένστασή μου, κυρίες και κύριοι συνάδελφοι, έγκειται στον τρόπο</w:t>
      </w:r>
      <w:r>
        <w:rPr>
          <w:rFonts w:eastAsia="Times New Roman"/>
          <w:szCs w:val="24"/>
        </w:rPr>
        <w:t>,</w:t>
      </w:r>
      <w:r>
        <w:rPr>
          <w:rFonts w:eastAsia="Times New Roman"/>
          <w:szCs w:val="24"/>
        </w:rPr>
        <w:t xml:space="preserve"> που συνεχίζει να επιλέγει και να νομοθετεί η Κυβέρνηση. Τέσσερα νομοσχέδιο σε ένα. Το αποτέλεσμα είναι να νομοθετούμε πρόχειρα και να ψηφίζονται νόμοι</w:t>
      </w:r>
      <w:r>
        <w:rPr>
          <w:rFonts w:eastAsia="Times New Roman"/>
          <w:szCs w:val="24"/>
        </w:rPr>
        <w:t>,</w:t>
      </w:r>
      <w:r>
        <w:rPr>
          <w:rFonts w:eastAsia="Times New Roman"/>
          <w:szCs w:val="24"/>
        </w:rPr>
        <w:t xml:space="preserve"> που είτε τροποποιούνται συνεχώς</w:t>
      </w:r>
      <w:r>
        <w:rPr>
          <w:rFonts w:eastAsia="Times New Roman"/>
          <w:szCs w:val="24"/>
        </w:rPr>
        <w:t xml:space="preserve">, όπως ο νόμος </w:t>
      </w:r>
      <w:proofErr w:type="spellStart"/>
      <w:r>
        <w:rPr>
          <w:rFonts w:eastAsia="Times New Roman"/>
          <w:szCs w:val="24"/>
        </w:rPr>
        <w:t>Κατρούγκαλου</w:t>
      </w:r>
      <w:proofErr w:type="spellEnd"/>
      <w:r>
        <w:rPr>
          <w:rFonts w:eastAsia="Times New Roman"/>
          <w:szCs w:val="24"/>
        </w:rPr>
        <w:t>, ή δεν εφαρμόζονται τελικά.</w:t>
      </w:r>
    </w:p>
    <w:p w14:paraId="4865B47B" w14:textId="77777777" w:rsidR="00666AE2" w:rsidRDefault="00896D7E">
      <w:pPr>
        <w:spacing w:after="0" w:line="600" w:lineRule="auto"/>
        <w:ind w:firstLine="720"/>
        <w:jc w:val="both"/>
        <w:rPr>
          <w:rFonts w:eastAsia="Times New Roman"/>
          <w:szCs w:val="24"/>
        </w:rPr>
      </w:pPr>
      <w:r>
        <w:rPr>
          <w:rFonts w:eastAsia="Times New Roman"/>
          <w:szCs w:val="24"/>
        </w:rPr>
        <w:lastRenderedPageBreak/>
        <w:t>Για το συγκεκριμένο νομοσχέδιο, σε ό,τι αφορά τις λαϊκές αγορές, αναμφίβολα υπάρχουν θετικές διατάξεις, όπως η ηλεκτρονική πλατφόρμα, οι ποσοστώσεις με κοινωνικά κριτήρια και η μείωση των προστίμων. Ε</w:t>
      </w:r>
      <w:r>
        <w:rPr>
          <w:rFonts w:eastAsia="Times New Roman"/>
          <w:szCs w:val="24"/>
        </w:rPr>
        <w:t>δώ θέλω να παρατηρήσω το εξής: Τη φυλάκιση για ποιον λόγο την υιοθετείτε; Εδώ ο πρώην Υπουργός Δικαιοσύνης ομολόγησε ότι για την αποσυμφόρηση των φυλακών βγήκαν χιλιάδες ποινικοί και εσείς προβλέπετε φυλάκιση μέχρι και έξι μηνών για κάθε παραβατικότητα του</w:t>
      </w:r>
      <w:r>
        <w:rPr>
          <w:rFonts w:eastAsia="Times New Roman"/>
          <w:szCs w:val="24"/>
        </w:rPr>
        <w:t xml:space="preserve"> κάθε υπαίθριου πωλητή. Δεν σας φτάνει το πρόστιμο;</w:t>
      </w:r>
    </w:p>
    <w:p w14:paraId="4865B47C" w14:textId="77777777" w:rsidR="00666AE2" w:rsidRDefault="00896D7E">
      <w:pPr>
        <w:spacing w:after="0" w:line="600" w:lineRule="auto"/>
        <w:ind w:firstLine="720"/>
        <w:jc w:val="both"/>
        <w:rPr>
          <w:rFonts w:eastAsia="Times New Roman"/>
          <w:szCs w:val="24"/>
        </w:rPr>
      </w:pPr>
      <w:r>
        <w:rPr>
          <w:rFonts w:eastAsia="Times New Roman"/>
          <w:szCs w:val="24"/>
        </w:rPr>
        <w:t>Επίσης, πρέπει να δείτε και το θέμα της φορολογικής και ασφαλιστικής ενημερότητας με ανοχή, γιατί όταν χθες ακριβώς με ανακοίνωση η Ανεξάρτητη Αρχή Δημοσίων Εσόδων μας πληροφορεί ότι ένας στους δύο πολίτε</w:t>
      </w:r>
      <w:r>
        <w:rPr>
          <w:rFonts w:eastAsia="Times New Roman"/>
          <w:szCs w:val="24"/>
        </w:rPr>
        <w:t xml:space="preserve">ς αδυνατούν να πληρώσουν φόρους και εισφορές, ότι ένα εκατομμύριο πολίτες έχουν ήδη αυτήν τη στιγμή να είναι σε καθεστώς κατάσχεσης και δεν μπορούν να πάρουν τις απαιτούμενες ενημερότητες, θα κινδυνεύσουν να χάσουν και να μην πάρουν την άδεια. Εκτός κι αν </w:t>
      </w:r>
      <w:r>
        <w:rPr>
          <w:rFonts w:eastAsia="Times New Roman"/>
          <w:szCs w:val="24"/>
        </w:rPr>
        <w:t>πιστεύετε ότι οι αγρότες και οι κτηνοτρόφοι αποτελούν εξαίρεση από τον υπόλοιπο πληθυσμό κι ότι αυτοί, σε πείσμα των καιρών, ευημερούν και περνάν υπέροχα και δεν χρωστούν πάνω απ’ όλα.</w:t>
      </w:r>
    </w:p>
    <w:p w14:paraId="4865B47D" w14:textId="77777777" w:rsidR="00666AE2" w:rsidRDefault="00896D7E">
      <w:pPr>
        <w:spacing w:after="0" w:line="600" w:lineRule="auto"/>
        <w:ind w:firstLine="720"/>
        <w:jc w:val="both"/>
        <w:rPr>
          <w:rFonts w:eastAsia="Times New Roman"/>
          <w:szCs w:val="24"/>
        </w:rPr>
      </w:pPr>
      <w:r>
        <w:rPr>
          <w:rFonts w:eastAsia="Times New Roman"/>
          <w:szCs w:val="24"/>
        </w:rPr>
        <w:lastRenderedPageBreak/>
        <w:t>Υπάρχουν, όμως, και διατάξεις</w:t>
      </w:r>
      <w:r>
        <w:rPr>
          <w:rFonts w:eastAsia="Times New Roman"/>
          <w:szCs w:val="24"/>
        </w:rPr>
        <w:t>,</w:t>
      </w:r>
      <w:r>
        <w:rPr>
          <w:rFonts w:eastAsia="Times New Roman"/>
          <w:szCs w:val="24"/>
        </w:rPr>
        <w:t xml:space="preserve"> που το μόνο που κάνουν είναι να κάνουν α</w:t>
      </w:r>
      <w:r>
        <w:rPr>
          <w:rFonts w:eastAsia="Times New Roman"/>
          <w:szCs w:val="24"/>
        </w:rPr>
        <w:t xml:space="preserve">κόμα πιο γραφειοκρατικό το πλαίσιο </w:t>
      </w:r>
      <w:proofErr w:type="spellStart"/>
      <w:r>
        <w:rPr>
          <w:rFonts w:eastAsia="Times New Roman"/>
          <w:szCs w:val="24"/>
        </w:rPr>
        <w:t>αδειοδότησης</w:t>
      </w:r>
      <w:proofErr w:type="spellEnd"/>
      <w:r>
        <w:rPr>
          <w:rFonts w:eastAsia="Times New Roman"/>
          <w:szCs w:val="24"/>
        </w:rPr>
        <w:t>. Οι διαδικασίες γίνονται ακόμα πιο πολύπλοκες και χρονοβόρες, αφού απαιτούνται διάφορες εκτιμήσεις, συνεδριάσεις πολυμελών επιτροπών, αποφάσεις διοικητικών και περιφερειακών συμβουλίων, αξιολογήσεις, διαπιστω</w:t>
      </w:r>
      <w:r>
        <w:rPr>
          <w:rFonts w:eastAsia="Times New Roman"/>
          <w:szCs w:val="24"/>
        </w:rPr>
        <w:t>τικές πράξεις δημάρχων, περιφερειαρχών κ</w:t>
      </w:r>
      <w:r>
        <w:rPr>
          <w:rFonts w:eastAsia="Times New Roman"/>
          <w:szCs w:val="24"/>
        </w:rPr>
        <w:t xml:space="preserve">αι </w:t>
      </w:r>
      <w:r>
        <w:rPr>
          <w:rFonts w:eastAsia="Times New Roman"/>
          <w:szCs w:val="24"/>
        </w:rPr>
        <w:t>ο</w:t>
      </w:r>
      <w:r>
        <w:rPr>
          <w:rFonts w:eastAsia="Times New Roman"/>
          <w:szCs w:val="24"/>
        </w:rPr>
        <w:t>ύτω καθεξής</w:t>
      </w:r>
      <w:r>
        <w:rPr>
          <w:rFonts w:eastAsia="Times New Roman"/>
          <w:szCs w:val="24"/>
        </w:rPr>
        <w:t>.</w:t>
      </w:r>
    </w:p>
    <w:p w14:paraId="4865B47E" w14:textId="77777777" w:rsidR="00666AE2" w:rsidRDefault="00896D7E">
      <w:pPr>
        <w:spacing w:after="0" w:line="600" w:lineRule="auto"/>
        <w:ind w:firstLine="720"/>
        <w:jc w:val="both"/>
        <w:rPr>
          <w:rFonts w:eastAsia="Times New Roman"/>
          <w:szCs w:val="24"/>
        </w:rPr>
      </w:pPr>
      <w:r>
        <w:rPr>
          <w:rFonts w:eastAsia="Times New Roman"/>
          <w:szCs w:val="24"/>
        </w:rPr>
        <w:t>Σε ό,τι αφορά τις διατάξεις για τα επιμελητήρια, αναμφίβολα είναι η ατμομηχανή της τοπικής κοινωνίας για ανάπτυξη κι όσο πιο ανεξάρτητα είναι, τόσο το καλύτερο.</w:t>
      </w:r>
    </w:p>
    <w:p w14:paraId="4865B47F" w14:textId="77777777" w:rsidR="00666AE2" w:rsidRDefault="00896D7E">
      <w:pPr>
        <w:spacing w:after="0" w:line="600" w:lineRule="auto"/>
        <w:ind w:firstLine="720"/>
        <w:jc w:val="both"/>
        <w:rPr>
          <w:rFonts w:eastAsia="Times New Roman"/>
          <w:szCs w:val="24"/>
        </w:rPr>
      </w:pPr>
      <w:r>
        <w:rPr>
          <w:rFonts w:eastAsia="Times New Roman"/>
          <w:szCs w:val="24"/>
        </w:rPr>
        <w:t>Είναι σημαντική η πρωτοβουλία για τη σ</w:t>
      </w:r>
      <w:r>
        <w:rPr>
          <w:rFonts w:eastAsia="Times New Roman"/>
          <w:szCs w:val="24"/>
        </w:rPr>
        <w:t xml:space="preserve">ύσταση των </w:t>
      </w:r>
      <w:r>
        <w:rPr>
          <w:rFonts w:eastAsia="Times New Roman"/>
          <w:szCs w:val="24"/>
        </w:rPr>
        <w:t>Κ</w:t>
      </w:r>
      <w:r>
        <w:rPr>
          <w:rFonts w:eastAsia="Times New Roman"/>
          <w:szCs w:val="24"/>
        </w:rPr>
        <w:t xml:space="preserve">έντρων </w:t>
      </w:r>
      <w:r>
        <w:rPr>
          <w:rFonts w:eastAsia="Times New Roman"/>
          <w:szCs w:val="24"/>
        </w:rPr>
        <w:t>Υ</w:t>
      </w:r>
      <w:r>
        <w:rPr>
          <w:rFonts w:eastAsia="Times New Roman"/>
          <w:szCs w:val="24"/>
        </w:rPr>
        <w:t xml:space="preserve">ποστήριξης των </w:t>
      </w:r>
      <w:r>
        <w:rPr>
          <w:rFonts w:eastAsia="Times New Roman"/>
          <w:szCs w:val="24"/>
        </w:rPr>
        <w:t>Ε</w:t>
      </w:r>
      <w:r>
        <w:rPr>
          <w:rFonts w:eastAsia="Times New Roman"/>
          <w:szCs w:val="24"/>
        </w:rPr>
        <w:t>πιχειρήσεων που θα λειτουργήσουν ως ΚΕΠ για τη διευκόλυνση της επικοινωνίας και των συναλλαγών των επιχειρήσεων με το δημόσιο, καθώς και οι αρμοδιότητες, όπως τίθενται, για τις ειδικές μονάδες ΓΕΜΗ.</w:t>
      </w:r>
    </w:p>
    <w:p w14:paraId="4865B480" w14:textId="77777777" w:rsidR="00666AE2" w:rsidRDefault="00896D7E">
      <w:pPr>
        <w:spacing w:after="0" w:line="600" w:lineRule="auto"/>
        <w:ind w:firstLine="720"/>
        <w:jc w:val="both"/>
        <w:rPr>
          <w:rFonts w:eastAsia="Times New Roman"/>
          <w:szCs w:val="24"/>
        </w:rPr>
      </w:pPr>
      <w:r>
        <w:rPr>
          <w:rFonts w:eastAsia="Times New Roman"/>
          <w:szCs w:val="24"/>
        </w:rPr>
        <w:t>Υπάρχει, όμως ένα πολ</w:t>
      </w:r>
      <w:r>
        <w:rPr>
          <w:rFonts w:eastAsia="Times New Roman"/>
          <w:szCs w:val="24"/>
        </w:rPr>
        <w:t xml:space="preserve">ύ μεγάλο θέμα, κύριε Υπουργέ κι αυτό είναι το θέμα των εκλογών των επιμελητηρίων. Υποτίθεται ότι επί δυόμισι χρόνια συζητάτε με τους φορείς την αναμόρφωση </w:t>
      </w:r>
      <w:r>
        <w:rPr>
          <w:rFonts w:eastAsia="Times New Roman"/>
          <w:szCs w:val="24"/>
        </w:rPr>
        <w:lastRenderedPageBreak/>
        <w:t>της επιμελητηριακής νομοθεσίας και τώρα, έναν μήνα πριν τις εκλογές, δεν ξέρει κανείς με ποιες παραμέ</w:t>
      </w:r>
      <w:r>
        <w:rPr>
          <w:rFonts w:eastAsia="Times New Roman"/>
          <w:szCs w:val="24"/>
        </w:rPr>
        <w:t>τρους θα γίνουν αυτές οι εκλογές.</w:t>
      </w:r>
    </w:p>
    <w:p w14:paraId="4865B481" w14:textId="77777777" w:rsidR="00666AE2" w:rsidRDefault="00896D7E">
      <w:pPr>
        <w:spacing w:after="0" w:line="600" w:lineRule="auto"/>
        <w:ind w:firstLine="720"/>
        <w:jc w:val="both"/>
        <w:rPr>
          <w:rFonts w:eastAsia="Times New Roman"/>
          <w:szCs w:val="24"/>
        </w:rPr>
      </w:pPr>
      <w:r>
        <w:rPr>
          <w:rFonts w:eastAsia="Times New Roman"/>
          <w:szCs w:val="24"/>
        </w:rPr>
        <w:t xml:space="preserve">Δεν ξέρει κανείς ποιο εκλογικό σύστημα θα επικρατήσει, πόσοι θα είναι και ποιοι θα είναι οι σταυροί, πώς θα γίνουν οι εκλογές, πώς κατεβαίνουν οι συνδυασμοί. Μολονότι προκληθήκατε στην </w:t>
      </w:r>
      <w:r>
        <w:rPr>
          <w:rFonts w:eastAsia="Times New Roman"/>
          <w:szCs w:val="24"/>
        </w:rPr>
        <w:t>ε</w:t>
      </w:r>
      <w:r>
        <w:rPr>
          <w:rFonts w:eastAsia="Times New Roman"/>
          <w:szCs w:val="24"/>
        </w:rPr>
        <w:t xml:space="preserve">πιτροπή γι’ αυτά, δεν δώσατε κάποια </w:t>
      </w:r>
      <w:r>
        <w:rPr>
          <w:rFonts w:eastAsia="Times New Roman"/>
          <w:szCs w:val="24"/>
        </w:rPr>
        <w:t xml:space="preserve">απάντηση. </w:t>
      </w:r>
    </w:p>
    <w:p w14:paraId="4865B482" w14:textId="77777777" w:rsidR="00666AE2" w:rsidRDefault="00896D7E">
      <w:pPr>
        <w:spacing w:after="0" w:line="600" w:lineRule="auto"/>
        <w:ind w:firstLine="720"/>
        <w:jc w:val="both"/>
        <w:rPr>
          <w:rFonts w:eastAsia="Times New Roman"/>
          <w:szCs w:val="24"/>
        </w:rPr>
      </w:pPr>
      <w:r>
        <w:rPr>
          <w:rFonts w:eastAsia="Times New Roman"/>
          <w:szCs w:val="24"/>
        </w:rPr>
        <w:t>Δεν είναι τυχαίο πως σε ό,τι αφορά τις εκλογικές διαδικασίες προβλέπεται η έναρξη της ισχύος από την ψήφιση, δηλαδή από τώρα, ενώ σε όλες τις άλλες διατάξεις ισχύει η 1</w:t>
      </w:r>
      <w:r>
        <w:rPr>
          <w:rFonts w:eastAsia="Times New Roman"/>
          <w:szCs w:val="24"/>
          <w:vertAlign w:val="superscript"/>
        </w:rPr>
        <w:t>η</w:t>
      </w:r>
      <w:r>
        <w:rPr>
          <w:rFonts w:eastAsia="Times New Roman"/>
          <w:szCs w:val="24"/>
        </w:rPr>
        <w:t xml:space="preserve"> Ιανουαρίου του 2018. Δεν είναι αυτό τρανή απόδειξη του αιφνιδιασμού της Κυβ</w:t>
      </w:r>
      <w:r>
        <w:rPr>
          <w:rFonts w:eastAsia="Times New Roman"/>
          <w:szCs w:val="24"/>
        </w:rPr>
        <w:t xml:space="preserve">έρνησης στα επιμελητήρια; Δεν είναι αυτό τρανή απόδειξη μικροπολιτικής σκοπιμότητας, προσπάθεια εκλογικής χειραγώγησης; </w:t>
      </w:r>
    </w:p>
    <w:p w14:paraId="4865B483" w14:textId="77777777" w:rsidR="00666AE2" w:rsidRDefault="00896D7E">
      <w:pPr>
        <w:spacing w:after="0" w:line="600" w:lineRule="auto"/>
        <w:ind w:firstLine="720"/>
        <w:jc w:val="both"/>
        <w:rPr>
          <w:rFonts w:eastAsia="Times New Roman"/>
          <w:szCs w:val="24"/>
        </w:rPr>
      </w:pPr>
      <w:r>
        <w:rPr>
          <w:rFonts w:eastAsia="Times New Roman"/>
          <w:szCs w:val="24"/>
        </w:rPr>
        <w:t>Υπάρχουν υποψήφιοι δύο ταχυτήτων, αυτοί που γνωρίζουν, που έχουν πληροφόρηση από μέσα για τον τρόπο που θα διεξαχθούν οι εκλογές και αυ</w:t>
      </w:r>
      <w:r>
        <w:rPr>
          <w:rFonts w:eastAsia="Times New Roman"/>
          <w:szCs w:val="24"/>
        </w:rPr>
        <w:t xml:space="preserve">τοί που δεν γνωρίζουν. Υπάρχει σύγχυση για τις ποσοστώσεις, σύγχυση για τη συγκρότηση των </w:t>
      </w:r>
      <w:r>
        <w:rPr>
          <w:rFonts w:eastAsia="Times New Roman"/>
          <w:szCs w:val="24"/>
        </w:rPr>
        <w:lastRenderedPageBreak/>
        <w:t>ψηφοδελτίων, σύγχυση για τις κλαδικές ψήφους. Τα επιμελητήρια έχουν ορίσει ήδη την ημερομηνία των εκλογών και δεν γνωρίζουν με ποιες προϋποθέσεις αυτές θα διεξαχθούν.</w:t>
      </w:r>
    </w:p>
    <w:p w14:paraId="4865B484" w14:textId="77777777" w:rsidR="00666AE2" w:rsidRDefault="00896D7E">
      <w:pPr>
        <w:spacing w:after="0" w:line="600" w:lineRule="auto"/>
        <w:ind w:firstLine="720"/>
        <w:jc w:val="both"/>
        <w:rPr>
          <w:rFonts w:eastAsia="Times New Roman"/>
          <w:szCs w:val="24"/>
        </w:rPr>
      </w:pPr>
      <w:r>
        <w:rPr>
          <w:rFonts w:eastAsia="Times New Roman"/>
          <w:szCs w:val="24"/>
        </w:rPr>
        <w:t xml:space="preserve">Θα τελειώσω λέγοντας ότι ο δρόμος για τον απαιτούμενο εκσυγχρονισμό και τη συνολική ανάκαμψη δεν είναι ούτε γρήγορος ούτε εύκολος. Η εφαρμογή αυτού του νόμου θα κριθεί στην πράξη και ειλικρινά εύχομαι να μην μείνουν μόνο οι καλές σας προθέσεις. </w:t>
      </w:r>
    </w:p>
    <w:p w14:paraId="4865B485" w14:textId="77777777" w:rsidR="00666AE2" w:rsidRDefault="00896D7E">
      <w:pPr>
        <w:spacing w:after="0" w:line="600" w:lineRule="auto"/>
        <w:ind w:firstLine="720"/>
        <w:jc w:val="both"/>
        <w:rPr>
          <w:rFonts w:eastAsia="Times New Roman"/>
          <w:szCs w:val="24"/>
        </w:rPr>
      </w:pPr>
      <w:r>
        <w:rPr>
          <w:rFonts w:eastAsia="Times New Roman"/>
          <w:szCs w:val="24"/>
        </w:rPr>
        <w:t>Σας ευχαρ</w:t>
      </w:r>
      <w:r>
        <w:rPr>
          <w:rFonts w:eastAsia="Times New Roman"/>
          <w:szCs w:val="24"/>
        </w:rPr>
        <w:t>ιστώ πολύ.</w:t>
      </w:r>
    </w:p>
    <w:p w14:paraId="4865B486" w14:textId="77777777" w:rsidR="00666AE2" w:rsidRDefault="00896D7E">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865B487" w14:textId="77777777" w:rsidR="00666AE2" w:rsidRDefault="00896D7E">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κι εμείς.</w:t>
      </w:r>
    </w:p>
    <w:p w14:paraId="4865B488" w14:textId="77777777" w:rsidR="00666AE2" w:rsidRDefault="00896D7E">
      <w:pPr>
        <w:spacing w:after="0" w:line="600" w:lineRule="auto"/>
        <w:ind w:firstLine="720"/>
        <w:jc w:val="both"/>
        <w:rPr>
          <w:rFonts w:eastAsia="Times New Roman"/>
          <w:szCs w:val="24"/>
        </w:rPr>
      </w:pPr>
      <w:r>
        <w:rPr>
          <w:rFonts w:eastAsia="Times New Roman"/>
          <w:szCs w:val="24"/>
        </w:rPr>
        <w:t>Έχει ζητήσει τον λόγο ο κοινοβουλευτικός εκπρόσωπος της Νέας Δημοκρατίας κ. Τζαβάρας.</w:t>
      </w:r>
    </w:p>
    <w:p w14:paraId="4865B489" w14:textId="77777777" w:rsidR="00666AE2" w:rsidRDefault="00896D7E">
      <w:pPr>
        <w:spacing w:after="0" w:line="600" w:lineRule="auto"/>
        <w:ind w:firstLine="720"/>
        <w:jc w:val="both"/>
        <w:rPr>
          <w:rFonts w:eastAsia="Times New Roman"/>
          <w:szCs w:val="24"/>
        </w:rPr>
      </w:pPr>
      <w:r>
        <w:rPr>
          <w:rFonts w:eastAsia="Times New Roman"/>
          <w:szCs w:val="24"/>
        </w:rPr>
        <w:t>Ορίστε, έχετε τον λόγο.</w:t>
      </w:r>
    </w:p>
    <w:p w14:paraId="4865B48A" w14:textId="77777777" w:rsidR="00666AE2" w:rsidRDefault="00896D7E">
      <w:pPr>
        <w:spacing w:after="0" w:line="600" w:lineRule="auto"/>
        <w:ind w:firstLine="720"/>
        <w:jc w:val="both"/>
        <w:rPr>
          <w:rFonts w:eastAsia="Times New Roman"/>
          <w:szCs w:val="24"/>
        </w:rPr>
      </w:pPr>
      <w:r>
        <w:rPr>
          <w:rFonts w:eastAsia="Times New Roman"/>
          <w:b/>
          <w:szCs w:val="24"/>
        </w:rPr>
        <w:t>ΚΩΝΣΤΑΝΤΙΝΟΣ Τ</w:t>
      </w:r>
      <w:r>
        <w:rPr>
          <w:rFonts w:eastAsia="Times New Roman"/>
          <w:b/>
          <w:szCs w:val="24"/>
        </w:rPr>
        <w:t xml:space="preserve">ΖΑΒΑΡΑΣ: </w:t>
      </w:r>
      <w:r>
        <w:rPr>
          <w:rFonts w:eastAsia="Times New Roman"/>
          <w:szCs w:val="24"/>
        </w:rPr>
        <w:t>Ευχαριστώ, κυρία Πρόεδρε.</w:t>
      </w:r>
    </w:p>
    <w:p w14:paraId="4865B48B" w14:textId="77777777" w:rsidR="00666AE2" w:rsidRDefault="00896D7E">
      <w:pPr>
        <w:spacing w:after="0" w:line="600" w:lineRule="auto"/>
        <w:ind w:firstLine="720"/>
        <w:jc w:val="both"/>
        <w:rPr>
          <w:rFonts w:eastAsia="Times New Roman"/>
          <w:szCs w:val="24"/>
        </w:rPr>
      </w:pPr>
      <w:r>
        <w:rPr>
          <w:rFonts w:eastAsia="Times New Roman"/>
          <w:szCs w:val="24"/>
        </w:rPr>
        <w:t>Κύριοι συνάδελφοι, το νομοσχέδιο</w:t>
      </w:r>
      <w:r>
        <w:rPr>
          <w:rFonts w:eastAsia="Times New Roman"/>
          <w:szCs w:val="24"/>
        </w:rPr>
        <w:t>,</w:t>
      </w:r>
      <w:r>
        <w:rPr>
          <w:rFonts w:eastAsia="Times New Roman"/>
          <w:szCs w:val="24"/>
        </w:rPr>
        <w:t xml:space="preserve"> που εισάγει σήμερα η Κυβέρνηση για συζήτηση και ψήφιση προσφέρεται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για </w:t>
      </w:r>
      <w:r>
        <w:rPr>
          <w:rFonts w:eastAsia="Times New Roman"/>
          <w:szCs w:val="24"/>
        </w:rPr>
        <w:lastRenderedPageBreak/>
        <w:t xml:space="preserve">έναν διάλογο δημοκρατικό και -θα έλεγα- και </w:t>
      </w:r>
      <w:proofErr w:type="spellStart"/>
      <w:r>
        <w:rPr>
          <w:rFonts w:eastAsia="Times New Roman"/>
          <w:szCs w:val="24"/>
        </w:rPr>
        <w:t>απροϋπόθετο</w:t>
      </w:r>
      <w:proofErr w:type="spellEnd"/>
      <w:r>
        <w:rPr>
          <w:rFonts w:eastAsia="Times New Roman"/>
          <w:szCs w:val="24"/>
        </w:rPr>
        <w:t>, αν θέλουμε πραγματικά να είμαστε χρήσιμοι σ’ αυτούς των οποίων τα συμφέροντα εκπροσωπούμε σ’ αυτήν την Αίθουσα.</w:t>
      </w:r>
    </w:p>
    <w:p w14:paraId="4865B48C" w14:textId="77777777" w:rsidR="00666AE2" w:rsidRDefault="00896D7E">
      <w:pPr>
        <w:spacing w:after="0" w:line="600" w:lineRule="auto"/>
        <w:ind w:firstLine="720"/>
        <w:jc w:val="both"/>
        <w:rPr>
          <w:rFonts w:eastAsia="Times New Roman"/>
          <w:szCs w:val="24"/>
        </w:rPr>
      </w:pPr>
      <w:r>
        <w:rPr>
          <w:rFonts w:eastAsia="Times New Roman"/>
          <w:szCs w:val="24"/>
        </w:rPr>
        <w:t>Το πρώτο που πρέπει να υπογραμμίσουμε είναι το ιστορικό μάθημα</w:t>
      </w:r>
      <w:r>
        <w:rPr>
          <w:rFonts w:eastAsia="Times New Roman"/>
          <w:szCs w:val="24"/>
        </w:rPr>
        <w:t>,</w:t>
      </w:r>
      <w:r>
        <w:rPr>
          <w:rFonts w:eastAsia="Times New Roman"/>
          <w:szCs w:val="24"/>
        </w:rPr>
        <w:t xml:space="preserve"> που βγαίνει μέσα α</w:t>
      </w:r>
      <w:r>
        <w:rPr>
          <w:rFonts w:eastAsia="Times New Roman"/>
          <w:szCs w:val="24"/>
        </w:rPr>
        <w:t xml:space="preserve">π’ αυτήν τη νομοθέτηση και δεν είναι άλλο από το γεγονός ότι οι ίδιες ιστορικές συνθήκες παράγουν πάντα τα ίδια λίγο-πολύ φαινόμενα. </w:t>
      </w:r>
    </w:p>
    <w:p w14:paraId="4865B48D" w14:textId="77777777" w:rsidR="00666AE2" w:rsidRDefault="00896D7E">
      <w:pPr>
        <w:spacing w:after="0" w:line="600" w:lineRule="auto"/>
        <w:ind w:firstLine="720"/>
        <w:jc w:val="both"/>
        <w:rPr>
          <w:rFonts w:eastAsia="Times New Roman"/>
          <w:szCs w:val="24"/>
        </w:rPr>
      </w:pPr>
      <w:r>
        <w:rPr>
          <w:rFonts w:eastAsia="Times New Roman"/>
          <w:szCs w:val="24"/>
        </w:rPr>
        <w:t>Τον θεσμό των λαϊκών αγορών δεν τον επινόησε η παρούσα Κυβέρνηση, ούτε η προηγούμενη. Είναι ένας θεσμός στον οποίον κατέφυ</w:t>
      </w:r>
      <w:r>
        <w:rPr>
          <w:rFonts w:eastAsia="Times New Roman"/>
          <w:szCs w:val="24"/>
        </w:rPr>
        <w:t>γε ο Ελευθέριος Βενιζέλος τον Μάιο του 1929, όταν μετά την παγκόσμια οικονομική κρίση αντελήφθη ότι η οικονομική και η κοινωνική ζωή ασφυκτιούσαν κάτω από την αυξανόμενη ακρίβεια των τροφίμων και από την όλο και μειούμενη αγοραστική δύναμη των πολιτών. Γι’</w:t>
      </w:r>
      <w:r>
        <w:rPr>
          <w:rFonts w:eastAsia="Times New Roman"/>
          <w:szCs w:val="24"/>
        </w:rPr>
        <w:t xml:space="preserve"> αυτό ο εθνάρχης τότε Ελευθέριος Βενιζέλος ταχύτατα, χωρίς τη βοήθεια κάποιας τρόικας, προκειμένου να εξευμενίσει τους δανειστές, πήρε μέτρα επείγοντα. Ένα απ’ αυτά τα μέτρα ήταν να δημιουργήσει μέτρα προστασίας του κοινωνικού καθεστώτος –την πλήρωσε το ΚΚ</w:t>
      </w:r>
      <w:r>
        <w:rPr>
          <w:rFonts w:eastAsia="Times New Roman"/>
          <w:szCs w:val="24"/>
        </w:rPr>
        <w:t xml:space="preserve">Ε τότε- και ταυτόχρονα να πάρει και μέτρα προστασίας των ελευθεριών των πολιτών, προκειμένου να προλάβει μέσα από τα μέτρα αυτά τις </w:t>
      </w:r>
      <w:r>
        <w:rPr>
          <w:rFonts w:eastAsia="Times New Roman"/>
          <w:szCs w:val="24"/>
        </w:rPr>
        <w:lastRenderedPageBreak/>
        <w:t>αναταραχές από τις απεργίες που ήδη είχαν αρχίσει να πληθαίνουν.</w:t>
      </w:r>
    </w:p>
    <w:p w14:paraId="4865B48E" w14:textId="77777777" w:rsidR="00666AE2" w:rsidRDefault="00896D7E">
      <w:pPr>
        <w:spacing w:after="0" w:line="600" w:lineRule="auto"/>
        <w:ind w:firstLine="720"/>
        <w:jc w:val="both"/>
        <w:rPr>
          <w:rFonts w:eastAsia="Times New Roman"/>
          <w:szCs w:val="24"/>
        </w:rPr>
      </w:pPr>
      <w:r>
        <w:rPr>
          <w:rFonts w:eastAsia="Times New Roman"/>
          <w:szCs w:val="24"/>
        </w:rPr>
        <w:t>Ο θεσμός, όμως, που πραγματικά έμεινε στην ιστορία είναι ο θεσμός των λαϊκών αγορών. Αυτός ο θεσμός, που για πρώτη φορά λειτούργησε στις 18 Μαΐου του 1929 στην πλατεία του Θησείου, ήταν ο θεσμός στον οποίον κατέφυγε ο τότε Πρωθυπουργός προκειμένου να δώσει</w:t>
      </w:r>
      <w:r>
        <w:rPr>
          <w:rFonts w:eastAsia="Times New Roman"/>
          <w:szCs w:val="24"/>
        </w:rPr>
        <w:t xml:space="preserve"> την ευκαιρία στους παραγωγούς να έχουν πρόσβαση στα μεγάλα αστικά κέντρα και να απαλλαγούν από τους μεσάζοντες, οι οποίοι τους είχαν καταδικάσει σε οικονομικό μαρασμό γιατί τους υποχρέωναν σε μακροχρόνια πίστωση. Ταυτόχρονα, μέσα απ’ αυτόν τον θεσμό έδωσε</w:t>
      </w:r>
      <w:r>
        <w:rPr>
          <w:rFonts w:eastAsia="Times New Roman"/>
          <w:szCs w:val="24"/>
        </w:rPr>
        <w:t xml:space="preserve"> την ευκαιρία στους πολίτες των μεγάλων αστικών κέντρων να βρίσκουν και να αγοράζουν ποιοτικά προϊόντα του πρωτογενούς τομέα σε πολύ καλές τιμές. </w:t>
      </w:r>
    </w:p>
    <w:p w14:paraId="4865B48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Αυτό πράγματι κάτω από τις ίδιες ιστορικές συνθήκες της κρίσης που περνάμε, η Κυβέρνηση το αντιλήφθηκε. Δεν ξ</w:t>
      </w:r>
      <w:r>
        <w:rPr>
          <w:rFonts w:eastAsia="Times New Roman" w:cs="Times New Roman"/>
          <w:szCs w:val="24"/>
        </w:rPr>
        <w:t xml:space="preserve">έρω εάν αποτελεί υπόδειξη των θεσμών, όμως είναι κάτι προς το οποίο πρέπει να ατενίσουμε για να δημιουργήσουμε προϋποθέσεις μια πραγματικά εύρυθμης λειτουργίας στον τομέα της αγοράς των </w:t>
      </w:r>
      <w:proofErr w:type="spellStart"/>
      <w:r>
        <w:rPr>
          <w:rFonts w:eastAsia="Times New Roman" w:cs="Times New Roman"/>
          <w:szCs w:val="24"/>
        </w:rPr>
        <w:t>αγροδιατροφικών</w:t>
      </w:r>
      <w:proofErr w:type="spellEnd"/>
      <w:r>
        <w:rPr>
          <w:rFonts w:eastAsia="Times New Roman" w:cs="Times New Roman"/>
          <w:szCs w:val="24"/>
        </w:rPr>
        <w:t xml:space="preserve"> προϊόντων</w:t>
      </w:r>
      <w:r>
        <w:rPr>
          <w:rFonts w:eastAsia="Times New Roman" w:cs="Times New Roman"/>
          <w:szCs w:val="24"/>
        </w:rPr>
        <w:t>,</w:t>
      </w:r>
      <w:r>
        <w:rPr>
          <w:rFonts w:eastAsia="Times New Roman" w:cs="Times New Roman"/>
          <w:szCs w:val="24"/>
        </w:rPr>
        <w:t xml:space="preserve"> που έχει πολύ μεγάλη σημασία για </w:t>
      </w:r>
      <w:r>
        <w:rPr>
          <w:rFonts w:eastAsia="Times New Roman" w:cs="Times New Roman"/>
          <w:szCs w:val="24"/>
        </w:rPr>
        <w:lastRenderedPageBreak/>
        <w:t>τη συντήρη</w:t>
      </w:r>
      <w:r>
        <w:rPr>
          <w:rFonts w:eastAsia="Times New Roman" w:cs="Times New Roman"/>
          <w:szCs w:val="24"/>
        </w:rPr>
        <w:t xml:space="preserve">ση των ευάλωτων αλλά και των πιο μεσαίων κοινωνικών στρωμάτων από την οικονομική κρίση. </w:t>
      </w:r>
    </w:p>
    <w:p w14:paraId="4865B49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Αλλά αυτό ακριβώς το ιστορικό μάθημα το οποίο θα μπορούσα να πω ότι ο Υπουργός</w:t>
      </w:r>
      <w:r>
        <w:rPr>
          <w:rFonts w:eastAsia="Times New Roman" w:cs="Times New Roman"/>
          <w:szCs w:val="24"/>
        </w:rPr>
        <w:t>,</w:t>
      </w:r>
      <w:r>
        <w:rPr>
          <w:rFonts w:eastAsia="Times New Roman" w:cs="Times New Roman"/>
          <w:szCs w:val="24"/>
        </w:rPr>
        <w:t xml:space="preserve"> που παίρνει σήμερα τη νομοθετική πρωτοβουλία, έχει όλες τις αρετές και να το διδάξει κα</w:t>
      </w:r>
      <w:r>
        <w:rPr>
          <w:rFonts w:eastAsia="Times New Roman" w:cs="Times New Roman"/>
          <w:szCs w:val="24"/>
        </w:rPr>
        <w:t xml:space="preserve">ι να το αναδείξει, το αμαυρώνει η διάταξη του άρθρου 37 η οποία μέσα σε όλη αυτήν την πράγματι </w:t>
      </w:r>
      <w:r>
        <w:rPr>
          <w:rFonts w:eastAsia="Times New Roman" w:cs="Times New Roman"/>
          <w:szCs w:val="24"/>
        </w:rPr>
        <w:t xml:space="preserve">αποδεκτή ρύθμιση </w:t>
      </w:r>
      <w:r>
        <w:rPr>
          <w:rFonts w:eastAsia="Times New Roman" w:cs="Times New Roman"/>
          <w:szCs w:val="24"/>
        </w:rPr>
        <w:t>από πλευράς της Νέας Δημοκρατίας αλλά και των άλλων κομμάτων για τον εκσυγχρονισμό των λαϊκών αγορών, μεταφέρει μια κομματική πονηρία της Κυβέρν</w:t>
      </w:r>
      <w:r>
        <w:rPr>
          <w:rFonts w:eastAsia="Times New Roman" w:cs="Times New Roman"/>
          <w:szCs w:val="24"/>
        </w:rPr>
        <w:t>ησης. Και αυτή η κομματική πονηρία είναι να ονομάζει ένα μόρφωμα</w:t>
      </w:r>
      <w:r>
        <w:rPr>
          <w:rFonts w:eastAsia="Times New Roman" w:cs="Times New Roman"/>
          <w:szCs w:val="24"/>
        </w:rPr>
        <w:t>,</w:t>
      </w:r>
      <w:r>
        <w:rPr>
          <w:rFonts w:eastAsia="Times New Roman" w:cs="Times New Roman"/>
          <w:szCs w:val="24"/>
        </w:rPr>
        <w:t xml:space="preserve"> που δεν έχει τα χαρακτηριστικά της αγοράς ως χώρο στον οποίο συντελούνται αγοραπωλησίες προϊόντων. </w:t>
      </w:r>
    </w:p>
    <w:p w14:paraId="4865B49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Θεωρώ, κύριε Υπουργέ, ότι είστε από κάθε άποψη επαρκής να μας διδάξετε τι σημαίνει αγορά. </w:t>
      </w:r>
      <w:r>
        <w:rPr>
          <w:rFonts w:eastAsia="Times New Roman" w:cs="Times New Roman"/>
          <w:szCs w:val="24"/>
        </w:rPr>
        <w:t xml:space="preserve">Και επειδή εγώ δεν έχω τις δικές σας γνώσεις, αναγκάστηκα να προσφύγω σε εκείνους οι οποίοι διαμόρφωσαν αυτές τις έννοιες. Και όπως πολύ καλά γνωρίζετε, αυτοί είναι δύο: ο </w:t>
      </w:r>
      <w:proofErr w:type="spellStart"/>
      <w:r>
        <w:rPr>
          <w:rFonts w:eastAsia="Times New Roman" w:cs="Times New Roman"/>
          <w:szCs w:val="24"/>
        </w:rPr>
        <w:t>Ογκιστέν</w:t>
      </w:r>
      <w:proofErr w:type="spellEnd"/>
      <w:r>
        <w:rPr>
          <w:rFonts w:eastAsia="Times New Roman" w:cs="Times New Roman"/>
          <w:szCs w:val="24"/>
        </w:rPr>
        <w:t xml:space="preserve"> </w:t>
      </w:r>
      <w:proofErr w:type="spellStart"/>
      <w:r>
        <w:rPr>
          <w:rFonts w:eastAsia="Times New Roman" w:cs="Times New Roman"/>
          <w:szCs w:val="24"/>
        </w:rPr>
        <w:t>Κουρνό</w:t>
      </w:r>
      <w:proofErr w:type="spellEnd"/>
      <w:r>
        <w:rPr>
          <w:rFonts w:eastAsia="Times New Roman" w:cs="Times New Roman"/>
          <w:szCs w:val="24"/>
        </w:rPr>
        <w:t xml:space="preserve"> και ο Άλφρεντ Μάρσαλ. Πράγματι, έδωσαν ένα εργαλείο γνώσης, διαμορφώ</w:t>
      </w:r>
      <w:r>
        <w:rPr>
          <w:rFonts w:eastAsia="Times New Roman" w:cs="Times New Roman"/>
          <w:szCs w:val="24"/>
        </w:rPr>
        <w:t xml:space="preserve">νοντας την έννοια της αγοράς ως το θεωρητικό χώρο στον οποίον </w:t>
      </w:r>
      <w:r>
        <w:rPr>
          <w:rFonts w:eastAsia="Times New Roman" w:cs="Times New Roman"/>
          <w:szCs w:val="24"/>
        </w:rPr>
        <w:lastRenderedPageBreak/>
        <w:t xml:space="preserve">συναντώνται η προσφορά και η ζήτηση, στον οποίο έχουν τη δυνατότητα της ελεύθερης επικοινωνίας αυτοί που προσφέρουν προϊόντα και εκείνοι που αγοράζουν προϊόντα. Μέσα από όλη αυτήν τη διαδικασία </w:t>
      </w:r>
      <w:r>
        <w:rPr>
          <w:rFonts w:eastAsia="Times New Roman" w:cs="Times New Roman"/>
          <w:szCs w:val="24"/>
        </w:rPr>
        <w:t xml:space="preserve">της ελεύθερης επικοινωνίας, μέσα από τη διαδικασία του συναγωνισμού που είναι και ελεύθερος ανταγωνισμός, αυτό που τελικώς επιτυγχάνεται είναι η διαμόρφωση σε ενιαία τιμή της αξίας των ομοειδών προϊόντων. </w:t>
      </w:r>
    </w:p>
    <w:p w14:paraId="4865B49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Και πείτε μου σας παρακαλώ, πρώτον, σ’ αυτόν τον χ</w:t>
      </w:r>
      <w:r>
        <w:rPr>
          <w:rFonts w:eastAsia="Times New Roman" w:cs="Times New Roman"/>
          <w:szCs w:val="24"/>
        </w:rPr>
        <w:t>ώρο που οργανώνετε με το άρθρο 37, ποιοι έχουν το δικαίωμα να εισέλθουν ως παραγωγοί και δεύτερον, πώς είναι δυνατόν εκ των προτέρων αυτοί οι οποίοι έχουν το αποκλειστικό δικαίωμα της διοργάνωσης μιας τέτοιας αγοράς, είκοσι μέρες προτού γίνει η αγορά να εί</w:t>
      </w:r>
      <w:r>
        <w:rPr>
          <w:rFonts w:eastAsia="Times New Roman" w:cs="Times New Roman"/>
          <w:szCs w:val="24"/>
        </w:rPr>
        <w:t>ναι υποχρεωμένοι να ανακοινώσουν ποιοι θα συμμετέχουν κατ’ αποκλειστικότητα, ποια προϊόντα θα διαθέσουν και το σπουδαιότερο, δηλαδή, για τη γελοιοποίηση κάθε έννοιας και λειτουργίας αγοράς, να προσδιορίσουν και τις τιμές. Αυτό σημαίνει αγορά κατά την άποψή</w:t>
      </w:r>
      <w:r>
        <w:rPr>
          <w:rFonts w:eastAsia="Times New Roman" w:cs="Times New Roman"/>
          <w:szCs w:val="24"/>
        </w:rPr>
        <w:t xml:space="preserve"> σας; Μα, προφανώς και όχι. Θεωρώ ότι αυτή η γελοιογραφία της αγοράς την οποία ρυθμίζει ή απεικονίζει η διάταξη του άρθρου 37, σας υποχρέωσε στην ομιλία σας να μην αναφερθείτε καθόλου σε αυτήν. </w:t>
      </w:r>
    </w:p>
    <w:p w14:paraId="4865B49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εδώ υπάρχει και ένα μεγαλύτερο ζήτημα. Μιλάτε για αγορά </w:t>
      </w:r>
      <w:r>
        <w:rPr>
          <w:rFonts w:eastAsia="Times New Roman" w:cs="Times New Roman"/>
          <w:szCs w:val="24"/>
        </w:rPr>
        <w:t>καταναλωτών και μάλιστα με την έννοια του άρθρου 10 του ν.2251/1994, δηλαδή του νόμου που η πολιτεία έχει συντάξει, έχει ψηφίσει για την προστασία των καταναλωτών. Εκεί, λοιπόν, ως ενώσεις καταναλωτών νοούνται νομικά πρόσωπα που έχουν, όπως λέει ο νόμος, α</w:t>
      </w:r>
      <w:r>
        <w:rPr>
          <w:rFonts w:eastAsia="Times New Roman" w:cs="Times New Roman"/>
          <w:szCs w:val="24"/>
        </w:rPr>
        <w:t>ποκλειστικό σκοπό την προστασία των συμφερόντων και των δικαιωμάτων των καταναλωτών. Αλήθεια, κατά την αντίληψή σας αυτός ο αποκλειστικός σκοπός που ο νόμος έχει αναγνωρίσει στις ενώσεις των καταναλωτών έχει κα</w:t>
      </w:r>
      <w:r>
        <w:rPr>
          <w:rFonts w:eastAsia="Times New Roman" w:cs="Times New Roman"/>
          <w:szCs w:val="24"/>
        </w:rPr>
        <w:t>μ</w:t>
      </w:r>
      <w:r>
        <w:rPr>
          <w:rFonts w:eastAsia="Times New Roman" w:cs="Times New Roman"/>
          <w:szCs w:val="24"/>
        </w:rPr>
        <w:t>μία σχέση με τον σκοπό ο οποίος εξυπηρετείται</w:t>
      </w:r>
      <w:r>
        <w:rPr>
          <w:rFonts w:eastAsia="Times New Roman" w:cs="Times New Roman"/>
          <w:szCs w:val="24"/>
        </w:rPr>
        <w:t xml:space="preserve"> μέσα από αυτές τις διατάξεις; </w:t>
      </w:r>
    </w:p>
    <w:p w14:paraId="4865B494"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Και λέω ευθέως τα εξής: Λέτε, λοιπόν, με την παράγραφο 1 του άρθρου 37 ότι σκοπός των αγορών καταναλωτών είναι η ανάπτυξη καταναλωτικής συνείδησης. Μα, η ανάπτυξη της καταναλωτικής συνείδησης δεν είναι δυνατόν να αναπτύσσετα</w:t>
      </w:r>
      <w:r>
        <w:rPr>
          <w:rFonts w:eastAsia="Times New Roman" w:cs="Times New Roman"/>
          <w:szCs w:val="24"/>
        </w:rPr>
        <w:t xml:space="preserve">ι, να οργανώνεται μέσα από αγορές που, όπως είπα προηγουμένως, σκοπό έχουν να δώσουν την ευκαιρία της συνάντησης στους παραγωγούς και στους αγοραστές να </w:t>
      </w:r>
      <w:proofErr w:type="spellStart"/>
      <w:r>
        <w:rPr>
          <w:rFonts w:eastAsia="Times New Roman" w:cs="Times New Roman"/>
          <w:szCs w:val="24"/>
        </w:rPr>
        <w:t>συναλλαγούν</w:t>
      </w:r>
      <w:proofErr w:type="spellEnd"/>
      <w:r>
        <w:rPr>
          <w:rFonts w:eastAsia="Times New Roman" w:cs="Times New Roman"/>
          <w:szCs w:val="24"/>
        </w:rPr>
        <w:t xml:space="preserve">. </w:t>
      </w:r>
    </w:p>
    <w:p w14:paraId="4865B495"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Αυτό που θα μπορούσε να πει κανένας ότι είναι η ανάπτυξη της καταναλωτικής συνείδησης, ο </w:t>
      </w:r>
      <w:r>
        <w:rPr>
          <w:rFonts w:eastAsia="Times New Roman" w:cs="Times New Roman"/>
          <w:szCs w:val="24"/>
        </w:rPr>
        <w:t xml:space="preserve">νομοθέτης του </w:t>
      </w:r>
      <w:r>
        <w:rPr>
          <w:rFonts w:eastAsia="Times New Roman" w:cs="Times New Roman"/>
          <w:szCs w:val="24"/>
        </w:rPr>
        <w:lastRenderedPageBreak/>
        <w:t xml:space="preserve">ν.2251/1994 το έχει αναθέσει αποκλειστικά και μόνο στις </w:t>
      </w:r>
      <w:r>
        <w:rPr>
          <w:rFonts w:eastAsia="Times New Roman" w:cs="Times New Roman"/>
          <w:szCs w:val="24"/>
        </w:rPr>
        <w:t>ε</w:t>
      </w:r>
      <w:r>
        <w:rPr>
          <w:rFonts w:eastAsia="Times New Roman" w:cs="Times New Roman"/>
          <w:szCs w:val="24"/>
        </w:rPr>
        <w:t xml:space="preserve">νώσεις </w:t>
      </w:r>
      <w:r>
        <w:rPr>
          <w:rFonts w:eastAsia="Times New Roman" w:cs="Times New Roman"/>
          <w:szCs w:val="24"/>
        </w:rPr>
        <w:t>κ</w:t>
      </w:r>
      <w:r>
        <w:rPr>
          <w:rFonts w:eastAsia="Times New Roman" w:cs="Times New Roman"/>
          <w:szCs w:val="24"/>
        </w:rPr>
        <w:t>αταναλωτών, τις οποίες μάλιστα και χρηματοδοτεί, προς τις οποίες μάλιστα δίνει όλα τα μέσα</w:t>
      </w:r>
      <w:r>
        <w:rPr>
          <w:rFonts w:eastAsia="Times New Roman" w:cs="Times New Roman"/>
          <w:szCs w:val="24"/>
        </w:rPr>
        <w:t>,</w:t>
      </w:r>
      <w:r>
        <w:rPr>
          <w:rFonts w:eastAsia="Times New Roman" w:cs="Times New Roman"/>
          <w:szCs w:val="24"/>
        </w:rPr>
        <w:t xml:space="preserve"> που απαιτούνται για να καλλιεργήσουν και να διαφημίσουν το τι σημαίνει να υπάρχει συν</w:t>
      </w:r>
      <w:r>
        <w:rPr>
          <w:rFonts w:eastAsia="Times New Roman" w:cs="Times New Roman"/>
          <w:szCs w:val="24"/>
        </w:rPr>
        <w:t xml:space="preserve">είδηση στον καταναλωτή, που έχει πολύ μεγάλη σημασία και σπουδαιότητα. </w:t>
      </w:r>
    </w:p>
    <w:p w14:paraId="4865B496"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Ανοίγω μια παρένθεση: Διορθώστε τη λέξη «ενεργούς». Λέτε, λοιπόν, «ανάπτυξη καταναλωτικής συνείδησης μέσω της ενεργούς συμμετοχής». Τέτοια λέξη «ενεργούς» δεν υπάρχει στην ελληνική γλώ</w:t>
      </w:r>
      <w:r>
        <w:rPr>
          <w:rFonts w:eastAsia="Times New Roman" w:cs="Times New Roman"/>
          <w:szCs w:val="24"/>
        </w:rPr>
        <w:t xml:space="preserve">σσα. Είναι ο, η ενεργός, το </w:t>
      </w:r>
      <w:proofErr w:type="spellStart"/>
      <w:r>
        <w:rPr>
          <w:rFonts w:eastAsia="Times New Roman" w:cs="Times New Roman"/>
          <w:szCs w:val="24"/>
        </w:rPr>
        <w:t>ενεργόν</w:t>
      </w:r>
      <w:proofErr w:type="spellEnd"/>
      <w:r>
        <w:rPr>
          <w:rFonts w:eastAsia="Times New Roman" w:cs="Times New Roman"/>
          <w:szCs w:val="24"/>
        </w:rPr>
        <w:t xml:space="preserve"> ή ο ενεργός, η ενεργή, το ενεργό. Και το λέω αυτό, γιατί η Βουλή ακόμα μια φορά συλλαμβάνεται, σε πρωτοβουλίες νομοθετικές της Κυβέρνησης, να κακοποιεί την ελληνική γλώσσα. Και αυτό δεν τιμάει κανέναν από εμάς. Εάν μάλισ</w:t>
      </w:r>
      <w:r>
        <w:rPr>
          <w:rFonts w:eastAsia="Times New Roman" w:cs="Times New Roman"/>
          <w:szCs w:val="24"/>
        </w:rPr>
        <w:t xml:space="preserve">τα, δε, τυχαίνει να είναι και καθηγητής πανεπιστημίου ο Υπουργός που έχει τη νομοθετική πρωτοβουλία, αντιλαμβάνεστε ότι τα πράγματα είναι πολύ χειρότερα. </w:t>
      </w:r>
    </w:p>
    <w:p w14:paraId="4865B497"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Έτσι, λοιπόν, θα πρέπει αυτή τη διάταξη να την αποσύρετε, γιατί δεν προσφέρει τίποτα στην οργάνωση τη</w:t>
      </w:r>
      <w:r>
        <w:rPr>
          <w:rFonts w:eastAsia="Times New Roman" w:cs="Times New Roman"/>
          <w:szCs w:val="24"/>
        </w:rPr>
        <w:t xml:space="preserve">ς αγοράς και κυρίως, της αγοράς που έχουμε ανάγκη να οργανώσουμε σήμερα στις συνθήκες της οικονομικής κρίσης. Διότι αυτή η αγορά </w:t>
      </w:r>
      <w:r>
        <w:rPr>
          <w:rFonts w:eastAsia="Times New Roman" w:cs="Times New Roman"/>
          <w:szCs w:val="24"/>
        </w:rPr>
        <w:lastRenderedPageBreak/>
        <w:t xml:space="preserve">υπάρχει με τη μορφή των λαϊκών αγορών, γιατί αυτές ο λαϊκές αγορές εξασφαλίζουν τη διάθεση των προϊόντων του πρωτογενούς τομέα </w:t>
      </w:r>
      <w:r>
        <w:rPr>
          <w:rFonts w:eastAsia="Times New Roman" w:cs="Times New Roman"/>
          <w:szCs w:val="24"/>
        </w:rPr>
        <w:t xml:space="preserve">χωρίς μεσάζοντες -αυτός είναι ο ορισμός των λαϊκών αγορών- και γιατί τέλος, τέλος –αυτό θα πρέπει να το υπογραμμίσουμε- δεν είναι δυνατόν να υπάρχουν κλειστές αγορές, οι οποίες, όπως λέτε, αναπτύσσουν ή καλλιεργούν καταναλωτική συνείδηση. </w:t>
      </w:r>
    </w:p>
    <w:p w14:paraId="4865B498"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Αντιθέτως, η συν</w:t>
      </w:r>
      <w:r>
        <w:rPr>
          <w:rFonts w:eastAsia="Times New Roman" w:cs="Times New Roman"/>
          <w:szCs w:val="24"/>
        </w:rPr>
        <w:t>είδηση που καλλιεργείτε σε αγορές</w:t>
      </w:r>
      <w:r>
        <w:rPr>
          <w:rFonts w:eastAsia="Times New Roman" w:cs="Times New Roman"/>
          <w:szCs w:val="24"/>
        </w:rPr>
        <w:t>,</w:t>
      </w:r>
      <w:r>
        <w:rPr>
          <w:rFonts w:eastAsia="Times New Roman" w:cs="Times New Roman"/>
          <w:szCs w:val="24"/>
        </w:rPr>
        <w:t xml:space="preserve"> που εκ των προτέρων έχουν αποκλειστεί παραγωγοί ή πωλητές επαγγελματίες, με βάση κριτήρια που είναι αδιαφανή ή με βάση κριτήρια παρέας ή ιδεολογικά ή κομματικά, αυτό που τελικά κάνουν είναι να δημιουργούν ένα νοσηρό κλίμα</w:t>
      </w:r>
      <w:r>
        <w:rPr>
          <w:rFonts w:eastAsia="Times New Roman" w:cs="Times New Roman"/>
          <w:szCs w:val="24"/>
        </w:rPr>
        <w:t xml:space="preserve"> στις οικονομικές σχέσεις, ένα νοσηρό κλίμα στην κοινωνία. Κυρίως, φοβάμαι ότι μέσα από αυτά τα κλειστά κυκλώματα της συνάντησης συγκεκριμένων ενώσεων στον τομέα της αγοράς, αυτό το οποίο συνεχώς θα υποβαθμίζεται είναι η καταναλωτική συνείδηση. Προς αυτήν </w:t>
      </w:r>
      <w:r>
        <w:rPr>
          <w:rFonts w:eastAsia="Times New Roman" w:cs="Times New Roman"/>
          <w:szCs w:val="24"/>
        </w:rPr>
        <w:t xml:space="preserve">την κατεύθυνση, θεωρώ ότι όλοι οι συνάδελφοι του ΣΥΡΙΖΑ, εάν το καλοσκεφτούν, θα πρέπει να είναι αντίθετοι.   </w:t>
      </w:r>
    </w:p>
    <w:p w14:paraId="4865B499"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Κάτι τελευταίο. Επειδή τις τελευταίες μέρες, αλλά θα έλεγα και πρωτύτερα, έχουμε όλοι την τάση να κάνουμε τους εισαγγελείς από του Βήματος αυτού,</w:t>
      </w:r>
      <w:r>
        <w:rPr>
          <w:rFonts w:eastAsia="Times New Roman" w:cs="Times New Roman"/>
          <w:szCs w:val="24"/>
        </w:rPr>
        <w:t xml:space="preserve"> παρακολούθησα προηγουμένως έναν συνάδελφο που μιλούσε κατακεραυνώνοντας -δήθεν- το ήθος της ηγεσίας της Νέας Δημοκρατίας. </w:t>
      </w:r>
    </w:p>
    <w:p w14:paraId="4865B49A"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Αλήθεια, κύριοι συνάδελφοι, έχουν πολλοί από εσάς σκεφτεί ότι η ηγεσία αυτού του </w:t>
      </w:r>
      <w:r>
        <w:rPr>
          <w:rFonts w:eastAsia="Times New Roman" w:cs="Times New Roman"/>
          <w:szCs w:val="24"/>
        </w:rPr>
        <w:t>κ</w:t>
      </w:r>
      <w:r>
        <w:rPr>
          <w:rFonts w:eastAsia="Times New Roman" w:cs="Times New Roman"/>
          <w:szCs w:val="24"/>
        </w:rPr>
        <w:t xml:space="preserve">όμματος έχει προσφέρει σε αυτόν τον τόπο πολύ περισσότερα από όσα μπορεί να φαντάζεται ο καθένας, όταν φαντασιώνεται την κοινωνία στην οποία οδηγούν όλες αυτές οι καταστάσεις, που βιώνουμε σήμερα από την πλευρά του δικού σας </w:t>
      </w:r>
      <w:r>
        <w:rPr>
          <w:rFonts w:eastAsia="Times New Roman" w:cs="Times New Roman"/>
          <w:szCs w:val="24"/>
        </w:rPr>
        <w:t>κ</w:t>
      </w:r>
      <w:r>
        <w:rPr>
          <w:rFonts w:eastAsia="Times New Roman" w:cs="Times New Roman"/>
          <w:szCs w:val="24"/>
        </w:rPr>
        <w:t xml:space="preserve">όμματος; </w:t>
      </w:r>
    </w:p>
    <w:p w14:paraId="4865B49B"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Κι επειδή δεν θέλω ν</w:t>
      </w:r>
      <w:r>
        <w:rPr>
          <w:rFonts w:eastAsia="Times New Roman" w:cs="Times New Roman"/>
          <w:szCs w:val="24"/>
        </w:rPr>
        <w:t xml:space="preserve">α σας κουράσω, κυρία Πρόεδρε, θα δανειστώ έναν από τους πιο επιτυχημένους και πιο αξεπέραστους ορισμούς της ηθικής, αυτόν που μας έχει χαρίσει ένας μεγάλος φιλόσοφος, ο </w:t>
      </w:r>
      <w:proofErr w:type="spellStart"/>
      <w:r>
        <w:rPr>
          <w:rFonts w:eastAsia="Times New Roman" w:cs="Times New Roman"/>
          <w:szCs w:val="24"/>
        </w:rPr>
        <w:t>Εμμανουέλ</w:t>
      </w:r>
      <w:proofErr w:type="spellEnd"/>
      <w:r>
        <w:rPr>
          <w:rFonts w:eastAsia="Times New Roman" w:cs="Times New Roman"/>
          <w:szCs w:val="24"/>
        </w:rPr>
        <w:t xml:space="preserve"> </w:t>
      </w:r>
      <w:proofErr w:type="spellStart"/>
      <w:r>
        <w:rPr>
          <w:rFonts w:eastAsia="Times New Roman" w:cs="Times New Roman"/>
          <w:szCs w:val="24"/>
        </w:rPr>
        <w:t>Καντ</w:t>
      </w:r>
      <w:proofErr w:type="spellEnd"/>
      <w:r>
        <w:rPr>
          <w:rFonts w:eastAsia="Times New Roman" w:cs="Times New Roman"/>
          <w:szCs w:val="24"/>
        </w:rPr>
        <w:t xml:space="preserve">: «Ηθικά πράττει εκείνος, ο οποίος μπορεί πάντα με τη συμπεριφορά του να </w:t>
      </w:r>
      <w:r>
        <w:rPr>
          <w:rFonts w:eastAsia="Times New Roman" w:cs="Times New Roman"/>
          <w:szCs w:val="24"/>
        </w:rPr>
        <w:t xml:space="preserve">επιβεβαιώνει έναν κανόνα γενικής αποδοχής». Αυτός είναι ο ορισμός του ηθικού. </w:t>
      </w:r>
    </w:p>
    <w:p w14:paraId="4865B49C"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λοιπόν, κάθε ένας που έρχεται στο Βήμα και παριστάνει τον ηθικό ή τον ποινικό εισαγγελέα, έκανε τον κόπο προτού ανοίξει το στόμα του να περάσει ή να ελέγξει τη συμπεριφορά </w:t>
      </w:r>
      <w:r>
        <w:rPr>
          <w:rFonts w:eastAsia="Times New Roman" w:cs="Times New Roman"/>
          <w:szCs w:val="24"/>
        </w:rPr>
        <w:t xml:space="preserve">τη δική του ή των συντρόφων του μέσα από αυτή ακριβώς τη βάσανο της κατηγορικής προσταγής, τότε πιστεύω ότι τα πράγματα θα είχαν γίνει πολύ ευκολότερα στην Αίθουσα αυτή, όσον αφορά τον έντιμο και τον ειλικρινή δημοκρατικό διάλογο. </w:t>
      </w:r>
    </w:p>
    <w:p w14:paraId="4865B49D"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Ευχαριστώ πολύ, κυρία Πρ</w:t>
      </w:r>
      <w:r>
        <w:rPr>
          <w:rFonts w:eastAsia="Times New Roman" w:cs="Times New Roman"/>
          <w:szCs w:val="24"/>
        </w:rPr>
        <w:t xml:space="preserve">όεδρε. </w:t>
      </w:r>
    </w:p>
    <w:p w14:paraId="4865B49E" w14:textId="77777777" w:rsidR="00666AE2" w:rsidRDefault="00896D7E">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65B49F"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Επειδή πάντα κάθε Βουλευτής ή Κοινοβουλευτικός Εκπρόσωπος, όταν παίρνει τον λόγο, δεν έχει τη συνέχεια, θα ήθελα να σας πω ότι έχουν μεσολαβήσει πολλο</w:t>
      </w:r>
      <w:r>
        <w:rPr>
          <w:rFonts w:eastAsia="Times New Roman"/>
          <w:szCs w:val="24"/>
        </w:rPr>
        <w:t>ί εισαγγελείς στο μεταξύ από διάφορες παρατάξεις!</w:t>
      </w:r>
    </w:p>
    <w:p w14:paraId="4865B4A0"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«ΕΛΕΥΘΕΡΙΟΣ ΒΕΝΙΖΕΛΟΣ»</w:t>
      </w:r>
      <w:r>
        <w:rPr>
          <w:rFonts w:eastAsia="Times New Roman"/>
          <w:szCs w:val="24"/>
        </w:rPr>
        <w:t xml:space="preserve"> και ενημερώθηκαν για την ιστορία του κτ</w:t>
      </w:r>
      <w:r>
        <w:rPr>
          <w:rFonts w:eastAsia="Times New Roman"/>
          <w:szCs w:val="24"/>
        </w:rPr>
        <w:t>η</w:t>
      </w:r>
      <w:r>
        <w:rPr>
          <w:rFonts w:eastAsia="Times New Roman"/>
          <w:szCs w:val="24"/>
        </w:rPr>
        <w:t xml:space="preserve">ρίου και τον τρόπο οργάνωσης και </w:t>
      </w:r>
      <w:r>
        <w:rPr>
          <w:rFonts w:eastAsia="Times New Roman"/>
          <w:szCs w:val="24"/>
        </w:rPr>
        <w:lastRenderedPageBreak/>
        <w:t>λειτουργίας της Βουλής, σαράντα πέντε μαθήτριες και μαθητές και τέσσερις συνοδοί εκπαιδευτικοί από το 2</w:t>
      </w:r>
      <w:r w:rsidRPr="00517A6A">
        <w:rPr>
          <w:rFonts w:eastAsia="Times New Roman"/>
          <w:szCs w:val="24"/>
          <w:vertAlign w:val="superscript"/>
        </w:rPr>
        <w:t>ο</w:t>
      </w:r>
      <w:r>
        <w:rPr>
          <w:rFonts w:eastAsia="Times New Roman"/>
          <w:szCs w:val="24"/>
        </w:rPr>
        <w:t xml:space="preserve"> Γυμνάσιο Σπάρτης.</w:t>
      </w:r>
    </w:p>
    <w:p w14:paraId="4865B4A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865B4A2"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w:t>
      </w:r>
      <w:r>
        <w:rPr>
          <w:rFonts w:eastAsia="Times New Roman" w:cs="Times New Roman"/>
          <w:szCs w:val="24"/>
        </w:rPr>
        <w:t>πτέρυγες</w:t>
      </w:r>
      <w:r>
        <w:rPr>
          <w:rFonts w:eastAsia="Times New Roman" w:cs="Times New Roman"/>
          <w:szCs w:val="24"/>
        </w:rPr>
        <w:t xml:space="preserve"> της Βουλής</w:t>
      </w:r>
      <w:r>
        <w:rPr>
          <w:rFonts w:eastAsia="Times New Roman" w:cs="Times New Roman"/>
          <w:szCs w:val="24"/>
        </w:rPr>
        <w:t>)</w:t>
      </w:r>
    </w:p>
    <w:p w14:paraId="4865B4A3"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Κύριε Παπαδόπουλε, παρακαλώ, έχετε τον λόγο για επτά λεπτά.</w:t>
      </w:r>
    </w:p>
    <w:p w14:paraId="4865B4A4"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Ευχαριστώ, κυρία Πρόεδρε. </w:t>
      </w:r>
    </w:p>
    <w:p w14:paraId="4865B4A5"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Κύριε Υπουργέ, κυρίες και κύριοι συνάδελφοι, τι συνειδητοποίησα παίρνοντας τον λόγο από το Βήμα; Πόσο αξίζει να δουν την ομιλ</w:t>
      </w:r>
      <w:r>
        <w:rPr>
          <w:rFonts w:eastAsia="Times New Roman"/>
          <w:szCs w:val="24"/>
        </w:rPr>
        <w:t xml:space="preserve">ία του συναδέλφου όλοι οι προοδευτικοί άνθρωποι. Από αυτήν κατάλαβα το εξής: Γιατί ο κύριος εκπρόσωπος της Νέας Δημοκρατίας είναι Νέα Δημοκρατία κι εγώ είμαι ΣΥΡΙΖΑ. </w:t>
      </w:r>
    </w:p>
    <w:p w14:paraId="4865B4A6"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Δεν μπορούσε να καταλάβει την αλληλέγγυα οικονομία, δεν μπορεί να καταλάβει τους λόγους γ</w:t>
      </w:r>
      <w:r>
        <w:rPr>
          <w:rFonts w:eastAsia="Times New Roman"/>
          <w:szCs w:val="24"/>
        </w:rPr>
        <w:t>ια τις αγορές χωρίς μεσάζοντες, τις σχέσεις των ανθρώπων με το προϊόν. Είδε τη λέξη «αγορά». Ναι, αυτή είναι η διαφορά μας με τη Νέα Δημοκρατία. Βλέπει μόνο αγορές. Τόσο απλό είναι. Και θα ήθελα πολλοί να την ακούσουν αυτή την ομιλία για να καταλάβουν πράγ</w:t>
      </w:r>
      <w:r>
        <w:rPr>
          <w:rFonts w:eastAsia="Times New Roman"/>
          <w:szCs w:val="24"/>
        </w:rPr>
        <w:t xml:space="preserve">ματι γιατί είναι </w:t>
      </w:r>
      <w:r>
        <w:rPr>
          <w:rFonts w:eastAsia="Times New Roman"/>
          <w:szCs w:val="24"/>
        </w:rPr>
        <w:lastRenderedPageBreak/>
        <w:t>Νέα Δημοκρατία και γιατί εμείς είμαστε αριστεροί. Αυτή είναι η διαφορά μας.</w:t>
      </w:r>
    </w:p>
    <w:p w14:paraId="4865B4A7"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Μακάρι να το καταλάβετε εσείς πρώτα.</w:t>
      </w:r>
    </w:p>
    <w:p w14:paraId="4865B4A8"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Πάλι βγάζετε συμπεράσματα.</w:t>
      </w:r>
    </w:p>
    <w:p w14:paraId="4865B4A9"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Το σχέδιο νόμου</w:t>
      </w:r>
      <w:r>
        <w:rPr>
          <w:rFonts w:eastAsia="Times New Roman"/>
          <w:szCs w:val="24"/>
        </w:rPr>
        <w:t>,</w:t>
      </w:r>
      <w:r>
        <w:rPr>
          <w:rFonts w:eastAsia="Times New Roman"/>
          <w:szCs w:val="24"/>
        </w:rPr>
        <w:t xml:space="preserve"> που συζητάμε σήμερα αποτελεί κατά τη</w:t>
      </w:r>
      <w:r>
        <w:rPr>
          <w:rFonts w:eastAsia="Times New Roman"/>
          <w:szCs w:val="24"/>
        </w:rPr>
        <w:t>ν κοινή ομολογία των παραγωγών και φορέων -που συμμετέχουν και συμμετείχαν στο μακροχρόνιο, εξαντλητικό, επί ενάμιση χρόνο διάλογο με το Υπουργείο Οικονομίας και Ανάπτυξης- και το οποίο αποτυπώθηκε με τον πιο επίσημο τρόπο, στη σχετική συνεδρίαση της Επιτρ</w:t>
      </w:r>
      <w:r>
        <w:rPr>
          <w:rFonts w:eastAsia="Times New Roman"/>
          <w:szCs w:val="24"/>
        </w:rPr>
        <w:t>οπής Παραγωγής και Εμπορίου, μια σημαντική νομοθετική πρωτοβουλία της Κυβέρνησης, κατά τη γνώμη μου.</w:t>
      </w:r>
    </w:p>
    <w:p w14:paraId="4865B4AA"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Στο πρώτο μέρος του σχεδίου νόμου καθορίζονται οι όροι και οι προϋποθέσεις λειτουργίας συγκεκριμένων υπαίθριων εμπορικών δραστηριοτήτων, που αναλυτικά θα α</w:t>
      </w:r>
      <w:r>
        <w:rPr>
          <w:rFonts w:eastAsia="Times New Roman"/>
          <w:szCs w:val="24"/>
        </w:rPr>
        <w:t>ναφέρω παρακάτω στην ομιλία μου.</w:t>
      </w:r>
    </w:p>
    <w:p w14:paraId="4865B4AB"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 xml:space="preserve">Το δεύτερο μέρος του σχεδίου νόμου στοχεύει στην εξέλιξη του θεσμού των </w:t>
      </w:r>
      <w:r>
        <w:rPr>
          <w:rFonts w:eastAsia="Times New Roman"/>
          <w:szCs w:val="24"/>
        </w:rPr>
        <w:t>ε</w:t>
      </w:r>
      <w:r>
        <w:rPr>
          <w:rFonts w:eastAsia="Times New Roman"/>
          <w:szCs w:val="24"/>
        </w:rPr>
        <w:t>πιμελητηρίων, την αναβάθμιση ως συμβούλου της πολιτείας.</w:t>
      </w:r>
    </w:p>
    <w:p w14:paraId="4865B4AC"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Τέλος, στο τρίτο μέρος περιλαμβάνονται διατάξεις του Υπουργείου Οικονομίας και Ανάπτυξης</w:t>
      </w:r>
      <w:r>
        <w:rPr>
          <w:rFonts w:eastAsia="Times New Roman"/>
          <w:szCs w:val="24"/>
        </w:rPr>
        <w:t>,</w:t>
      </w:r>
      <w:r>
        <w:rPr>
          <w:rFonts w:eastAsia="Times New Roman"/>
          <w:szCs w:val="24"/>
        </w:rPr>
        <w:t xml:space="preserve"> που</w:t>
      </w:r>
      <w:r>
        <w:rPr>
          <w:rFonts w:eastAsia="Times New Roman"/>
          <w:szCs w:val="24"/>
        </w:rPr>
        <w:t xml:space="preserve"> αφορούν σε διάφορα σημαντικά ζητήματα, με σημαντικότερα τη θεσμική θωράκιση και τη βελτίωση της λειτουργίας του </w:t>
      </w:r>
      <w:r>
        <w:rPr>
          <w:rFonts w:eastAsia="Times New Roman"/>
          <w:szCs w:val="24"/>
        </w:rPr>
        <w:t>σ</w:t>
      </w:r>
      <w:r>
        <w:rPr>
          <w:rFonts w:eastAsia="Times New Roman"/>
          <w:szCs w:val="24"/>
        </w:rPr>
        <w:t xml:space="preserve">υντονιστικού </w:t>
      </w:r>
      <w:r>
        <w:rPr>
          <w:rFonts w:eastAsia="Times New Roman"/>
          <w:szCs w:val="24"/>
        </w:rPr>
        <w:t>κ</w:t>
      </w:r>
      <w:r>
        <w:rPr>
          <w:rFonts w:eastAsia="Times New Roman"/>
          <w:szCs w:val="24"/>
        </w:rPr>
        <w:t xml:space="preserve">έντρου </w:t>
      </w:r>
      <w:r>
        <w:rPr>
          <w:rFonts w:eastAsia="Times New Roman"/>
          <w:szCs w:val="24"/>
        </w:rPr>
        <w:t>ε</w:t>
      </w:r>
      <w:r>
        <w:rPr>
          <w:rFonts w:eastAsia="Times New Roman"/>
          <w:szCs w:val="24"/>
        </w:rPr>
        <w:t>ποπτείας της αγοράς και αντιμετώπισης του παραεμπορίου, του μεικτού κέντρου, την επαρκή και αξιοκρατική στελέχωση της Ελ</w:t>
      </w:r>
      <w:r>
        <w:rPr>
          <w:rFonts w:eastAsia="Times New Roman"/>
          <w:szCs w:val="24"/>
        </w:rPr>
        <w:t>ληνικής Εταιρείας Επενδύσεων και Εξωτερικού Εμπορίου, της γνωστής σαν «</w:t>
      </w:r>
      <w:r>
        <w:rPr>
          <w:rFonts w:eastAsia="Times New Roman"/>
          <w:szCs w:val="24"/>
          <w:lang w:val="en-US"/>
        </w:rPr>
        <w:t>ENTERPRISE</w:t>
      </w:r>
      <w:r>
        <w:rPr>
          <w:rFonts w:eastAsia="Times New Roman"/>
          <w:szCs w:val="24"/>
        </w:rPr>
        <w:t xml:space="preserve"> </w:t>
      </w:r>
      <w:r>
        <w:rPr>
          <w:rFonts w:eastAsia="Times New Roman"/>
          <w:szCs w:val="24"/>
          <w:lang w:val="en-US"/>
        </w:rPr>
        <w:t>GREECE</w:t>
      </w:r>
      <w:r>
        <w:rPr>
          <w:rFonts w:eastAsia="Times New Roman"/>
          <w:szCs w:val="24"/>
        </w:rPr>
        <w:t xml:space="preserve">». </w:t>
      </w:r>
    </w:p>
    <w:p w14:paraId="4865B4AD"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Περιέχει, επίσης, τροποποιήσεις σε οργανικές μονάδες της Ειδικής Γραμματείας Διαχείρισης ιδιωτικού Χρέους και ορισμένες σημαντικές αλλαγές στον αναπτυξιακό νόμο. </w:t>
      </w:r>
      <w:r>
        <w:rPr>
          <w:rFonts w:eastAsia="Times New Roman"/>
          <w:szCs w:val="24"/>
        </w:rPr>
        <w:t>Μια πολύ σημαντική διάταξη, που αναδεικνύει τον κοινωνικό χαρακτήρα του νόμου, είναι αυτή του άρθρου 103 με την οποία μειώνονται στο ποσό των 500 ευρώ όσα πρόστιμα είχαν καταβληθεί βάσει του ν.4264/2014. Μειώνει, δηλαδή, σε ένα μεγάλο βαθμό εξοντωτικά πρόσ</w:t>
      </w:r>
      <w:r>
        <w:rPr>
          <w:rFonts w:eastAsia="Times New Roman"/>
          <w:szCs w:val="24"/>
        </w:rPr>
        <w:t>τιμα των 5.000 ευρώ τα οποία είχαν επιβληθεί.</w:t>
      </w:r>
    </w:p>
    <w:p w14:paraId="4865B4AE"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 xml:space="preserve">Προφανώς είναι αδύνατον μια </w:t>
      </w:r>
      <w:proofErr w:type="spellStart"/>
      <w:r>
        <w:rPr>
          <w:rFonts w:eastAsia="Times New Roman"/>
          <w:szCs w:val="24"/>
        </w:rPr>
        <w:t>επτάλεπτη</w:t>
      </w:r>
      <w:proofErr w:type="spellEnd"/>
      <w:r>
        <w:rPr>
          <w:rFonts w:eastAsia="Times New Roman"/>
          <w:szCs w:val="24"/>
        </w:rPr>
        <w:t xml:space="preserve"> ομιλία να καλύψει όλα τα θέματα και τα ζητήματα. Θα περιοριστώ, επομένως, στις ρυθμίσεις</w:t>
      </w:r>
      <w:r>
        <w:rPr>
          <w:rFonts w:eastAsia="Times New Roman"/>
          <w:szCs w:val="24"/>
        </w:rPr>
        <w:t>,</w:t>
      </w:r>
      <w:r>
        <w:rPr>
          <w:rFonts w:eastAsia="Times New Roman"/>
          <w:szCs w:val="24"/>
        </w:rPr>
        <w:t xml:space="preserve"> που αφορούν το υπαίθριο εμπόριο. Για πρώτη φορά επιχειρείται να μπουν επιτέλους κα</w:t>
      </w:r>
      <w:r>
        <w:rPr>
          <w:rFonts w:eastAsia="Times New Roman"/>
          <w:szCs w:val="24"/>
        </w:rPr>
        <w:t>νόνες, αλλά και κυρίως να εφαρμοστούν στο επί δεκαετίες άναρχο τοπίο του υπαίθριου εμπορίου. Γιατί είναι γνωστό στους πάντες πως με τις προηγούμενες κυβερνήσεις του ΠΑΣΟΚ και της Νέας Δημοκρατίας, από αμέλεια ή άγνοια, αλλά απολύτως από πολιτική σκοπιμότητ</w:t>
      </w:r>
      <w:r>
        <w:rPr>
          <w:rFonts w:eastAsia="Times New Roman"/>
          <w:szCs w:val="24"/>
        </w:rPr>
        <w:t>α για εξυπηρέτηση των μικροκομματικών πελατειακών συμφερόντων, το υπαίθριο εμπόριο αφέθηκε έρμαιο στην κακοδιοίκηση που οδήγησε στα φαινόμενα συγκρούσεων, συμφερόντων μεταξύ εμπλεκόμενων κλάδων και στην κραυγαλέα παραβατικότητα.</w:t>
      </w:r>
    </w:p>
    <w:p w14:paraId="4865B4AF"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 xml:space="preserve">Η απουσία </w:t>
      </w:r>
      <w:proofErr w:type="spellStart"/>
      <w:r>
        <w:rPr>
          <w:rFonts w:eastAsia="Times New Roman"/>
          <w:szCs w:val="24"/>
        </w:rPr>
        <w:t>αδειοδότησης</w:t>
      </w:r>
      <w:proofErr w:type="spellEnd"/>
      <w:r>
        <w:rPr>
          <w:rFonts w:eastAsia="Times New Roman"/>
          <w:szCs w:val="24"/>
        </w:rPr>
        <w:t>, η δ</w:t>
      </w:r>
      <w:r>
        <w:rPr>
          <w:rFonts w:eastAsia="Times New Roman"/>
          <w:szCs w:val="24"/>
        </w:rPr>
        <w:t>ιακίνηση προϊόντων χωρίς παραστατικά, η διακίνηση προϊόντων «μαϊμού», η ρουσφετολογική μεταχείριση, η διαπλοκή, η έντονη φοροδιαφυγή είναι στοιχεία που χαρακτήριζαν αυτόν τον τομέα.</w:t>
      </w:r>
    </w:p>
    <w:p w14:paraId="4865B4B0"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 xml:space="preserve">Για εμάς, του ΣΥΡΙΖΑ, το υπαίθριο εμπόριο μπορεί και πρέπει να είναι ένας </w:t>
      </w:r>
      <w:r>
        <w:rPr>
          <w:rFonts w:eastAsia="Times New Roman"/>
          <w:szCs w:val="24"/>
        </w:rPr>
        <w:t>πυλώνας ανάπτυξης της σύγχρονης οικονομίας. Γι’ αυτό με το νομοσχέδιο αυτό χτυπάμε τις ρίζες παθογενειών που είναι οι εξής.</w:t>
      </w:r>
    </w:p>
    <w:p w14:paraId="4865B4B1"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lastRenderedPageBreak/>
        <w:t xml:space="preserve">Πρώτον, η </w:t>
      </w:r>
      <w:proofErr w:type="spellStart"/>
      <w:r>
        <w:rPr>
          <w:rFonts w:eastAsia="Times New Roman"/>
          <w:szCs w:val="24"/>
        </w:rPr>
        <w:t>πολυνομοθεσία</w:t>
      </w:r>
      <w:proofErr w:type="spellEnd"/>
      <w:r>
        <w:rPr>
          <w:rFonts w:eastAsia="Times New Roman"/>
          <w:szCs w:val="24"/>
        </w:rPr>
        <w:t>, η πολυμορφία, η πολυαρχία, με τις πολλές κατηγορίες αδειών υπαίθριου εμπορίου, με τις πολλές δημόσιες υπηρε</w:t>
      </w:r>
      <w:r>
        <w:rPr>
          <w:rFonts w:eastAsia="Times New Roman"/>
          <w:szCs w:val="24"/>
        </w:rPr>
        <w:t>σίες που εμπλέκονται στη διαχείριση των σχετικών θεμάτων και έχουν δημιουργήσει ένα χαώδες πλαίσιο αρμοδιοτήτων και οργάνων της διοίκησης.</w:t>
      </w:r>
    </w:p>
    <w:p w14:paraId="4865B4B2"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Δεύτερον, τα πολλά αρρύθμιστα θέματα, που έχουν σαν αποτέλεσμα η λειτουργία του υπαίθριου εμπορίου να μη βασίζεται σε</w:t>
      </w:r>
      <w:r>
        <w:rPr>
          <w:rFonts w:eastAsia="Times New Roman"/>
          <w:szCs w:val="24"/>
        </w:rPr>
        <w:t xml:space="preserve"> ένα σαφές, πλήρες και εύκολα εφαρμόσιμο θεσμικό πλαίσιο και κρίσιμα θέματα, όπως ο τρόπος απόδοσης θέσεων στους πωλητές των λαϊκών αγορών ή οι αγορές χωρίς μεσάζοντες, η χωρική ισχύ σε ορισμένες κατηγορίες υπαίθριου εμπορίου. Αρκετά ακόμη παραμένουν αδιευ</w:t>
      </w:r>
      <w:r>
        <w:rPr>
          <w:rFonts w:eastAsia="Times New Roman"/>
          <w:szCs w:val="24"/>
        </w:rPr>
        <w:t>κρίνιστα. Συνέπεια των παραπάνω είναι να εμφανίζονται φαινόμενα νόμιμης αυθαιρεσίας, αλλά και φαινόμενα επιβολής δυσανάλογων κυρώσεων.</w:t>
      </w:r>
    </w:p>
    <w:p w14:paraId="4865B4B3"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Τρίτον, η ανυπαρξία ενός ολοκληρωμένου πληροφοριακού συστήματος, μιας ενιαίας αξιόπιστης βάσης δεδομένων, όπου θα καταχωρ</w:t>
      </w:r>
      <w:r>
        <w:rPr>
          <w:rFonts w:eastAsia="Times New Roman"/>
          <w:szCs w:val="24"/>
        </w:rPr>
        <w:t>ούνται όλοι οι πωλητές, τα είδη των αδειών ανά νομό και τα πωλούμενα είδη, οι λαϊκές αγορές και ο αριθμός των θέσεων σε αυτές, οι παραβάσεις, οι διοικητικές κυρώσεις που έχουν επιβληθεί και πολλά ακόμη στοιχεία.</w:t>
      </w:r>
    </w:p>
    <w:p w14:paraId="4865B4B4"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lastRenderedPageBreak/>
        <w:t>Και πώς τα λύνουμε αυτά; Η βασική επιδίωξη τ</w:t>
      </w:r>
      <w:r>
        <w:rPr>
          <w:rFonts w:eastAsia="Times New Roman"/>
          <w:szCs w:val="24"/>
        </w:rPr>
        <w:t xml:space="preserve">ου νομοσχεδίου είναι η απλοποίηση και ο </w:t>
      </w:r>
      <w:proofErr w:type="spellStart"/>
      <w:r>
        <w:rPr>
          <w:rFonts w:eastAsia="Times New Roman"/>
          <w:szCs w:val="24"/>
        </w:rPr>
        <w:t>εξορθολογισμός</w:t>
      </w:r>
      <w:proofErr w:type="spellEnd"/>
      <w:r>
        <w:rPr>
          <w:rFonts w:eastAsia="Times New Roman"/>
          <w:szCs w:val="24"/>
        </w:rPr>
        <w:t xml:space="preserve"> των διαδικασιών έκδοσης και ανανέωσης αδειών, η ενίσχυση της ισονομίας και ξεκαθαρίζονται ζητήματα της αρμοδιότητας των οργάνων της διοίκησης και της ρύθμισης της εποπτείας και οποιουδήποτε ελέγχου του</w:t>
      </w:r>
      <w:r>
        <w:rPr>
          <w:rFonts w:eastAsia="Times New Roman"/>
          <w:szCs w:val="24"/>
        </w:rPr>
        <w:t xml:space="preserve"> υπαίθριου εμπορίου.</w:t>
      </w:r>
    </w:p>
    <w:p w14:paraId="4865B4B5"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Δίνουμε στον παραγωγό τη δυνατότητα να δραστηριοποιείται σε οργανωμένη αγορά υπαίθριου εμπορίου είτε ατομικά είτε μετέχοντας σε συνεργατικά σχήματα. Διασφαλίζουμε τη διαφάνεια, την αντικειμενικότητα, τη χορήγηση θέσεων των πωλητών με χ</w:t>
      </w:r>
      <w:r>
        <w:rPr>
          <w:rFonts w:eastAsia="Times New Roman"/>
          <w:szCs w:val="24"/>
        </w:rPr>
        <w:t xml:space="preserve">ρήση κοινωνικών κριτηρίων, αλλά και επαγγελματικής συνέπειας. </w:t>
      </w:r>
    </w:p>
    <w:p w14:paraId="4865B4B6"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 xml:space="preserve">Καθιερώνουμε συλλογικά όργανα και διαδικασίες διαβούλευσης, συμμετοχής, δράσης και ευθύνης. Καταγράφουμε αναλυτικά όλες τις μορφές υπαίθριου εμπορίου και απλοποιούμε τις διαδικασίες </w:t>
      </w:r>
      <w:proofErr w:type="spellStart"/>
      <w:r>
        <w:rPr>
          <w:rFonts w:eastAsia="Times New Roman"/>
          <w:szCs w:val="24"/>
        </w:rPr>
        <w:t>αδειοδότηση</w:t>
      </w:r>
      <w:r>
        <w:rPr>
          <w:rFonts w:eastAsia="Times New Roman"/>
          <w:szCs w:val="24"/>
        </w:rPr>
        <w:t>ς</w:t>
      </w:r>
      <w:proofErr w:type="spellEnd"/>
      <w:r>
        <w:rPr>
          <w:rFonts w:eastAsia="Times New Roman"/>
          <w:szCs w:val="24"/>
        </w:rPr>
        <w:t xml:space="preserve"> και ανανέωσης. Ενοποιούμε τις προϋποθέσεις χορήγησης και ανανέωσης αδείας είτε πρόκειται για υπαίθριο εμπόριο, πλανόδιο ή στάσιμο και τα δικαιολογητικά που πιστοποιούν ιδιότητα, ειδικά από τον παραγωγό.</w:t>
      </w:r>
    </w:p>
    <w:p w14:paraId="4865B4B7"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lastRenderedPageBreak/>
        <w:t>Σε ό,τι αφορά τις επαγγελματικές άδειες, διατηρούμε</w:t>
      </w:r>
      <w:r>
        <w:rPr>
          <w:rFonts w:eastAsia="Times New Roman"/>
          <w:szCs w:val="24"/>
        </w:rPr>
        <w:t xml:space="preserve"> και ενισχύουμε τον κοινωνικό τους χαρακτήρα, συνδυάζοντας τη βασική προϋπόθεση της ανεργίας με εισοδηματικά κριτήρια, μειώνοντας τα δικαιολογητικά για τη χορήγηση και ανανέωση των αδειών. Μειώνεται και το διοικητικό βάρος των υπηρεσιών. </w:t>
      </w:r>
    </w:p>
    <w:p w14:paraId="4865B4B8"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Θεσπίζουμε ηλεκτρ</w:t>
      </w:r>
      <w:r>
        <w:rPr>
          <w:rFonts w:eastAsia="Times New Roman"/>
          <w:szCs w:val="24"/>
        </w:rPr>
        <w:t>ονικό σύστημα καταγραφής και διασταύρωσης των ανέργων. Καταγράφουμε όλες τις μορφές άσκησης υπαίθριου εμπορίου και των απασχολούμενων σε αυτό σε μια ηλεκτρονική πλατφόρμα για την καλύτερη εποπτεία, τη διασταύρωση στοιχείων και ελέγχων και την κατοχύρωση κυ</w:t>
      </w:r>
      <w:r>
        <w:rPr>
          <w:rFonts w:eastAsia="Times New Roman"/>
          <w:szCs w:val="24"/>
        </w:rPr>
        <w:t>ρώσεων που επιβάλλονται.</w:t>
      </w:r>
    </w:p>
    <w:p w14:paraId="4865B4B9" w14:textId="77777777" w:rsidR="00666AE2" w:rsidRDefault="00896D7E">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65B4BA"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 xml:space="preserve">Διερευνούμε τις εναλλακτικές λύσεις των παραγωγών στη διάθεση προϊόντων τους, δίνοντάς τους τη δυνατότητα να εκδώσουν άδεια υπαίθριου εμπορίου αυτοτελώς εκτός λαϊκών αγορών. Θεσμοθετούμε τις αγορές καταναλωτών, στις οποίες συμμετέχουν αποκλειστικά αγρότες </w:t>
      </w:r>
      <w:r>
        <w:rPr>
          <w:rFonts w:eastAsia="Times New Roman"/>
          <w:szCs w:val="24"/>
        </w:rPr>
        <w:t xml:space="preserve">ή συνεταιρισμοί, τις αγορές χωρίς μεσάζοντες, αναγνωρίζοντας νομικά αυτό το σπουδαίο κοινωνικό αλληλέγγυο κίνημα. </w:t>
      </w:r>
    </w:p>
    <w:p w14:paraId="4865B4BB"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lastRenderedPageBreak/>
        <w:t>Διασφαλίζουμε τη βιωσιμότητα των επαγγελματιών με την πριμοδότηση στις λαϊκές αγορές του επαγγελματία πωλητή</w:t>
      </w:r>
      <w:r>
        <w:rPr>
          <w:rFonts w:eastAsia="Times New Roman"/>
          <w:szCs w:val="24"/>
        </w:rPr>
        <w:t>,</w:t>
      </w:r>
      <w:r>
        <w:rPr>
          <w:rFonts w:eastAsia="Times New Roman"/>
          <w:szCs w:val="24"/>
        </w:rPr>
        <w:t xml:space="preserve"> που προσέρχεται στις λαϊκές αγο</w:t>
      </w:r>
      <w:r>
        <w:rPr>
          <w:rFonts w:eastAsia="Times New Roman"/>
          <w:szCs w:val="24"/>
        </w:rPr>
        <w:t>ρές λιγότερο από έξι ημέρες την εβδομάδα. Διασφαλίζουμε τη νομιμότητα σε όλες τις μορφές και κατηγορίες υπαίθριου εμπορίου και ταυτόχρονα καθιερώνουμε το βιβλίο διακινούμενων ποσοτήτων, ξεκαθαρίζοντας έτσι το τοπίο από κάθε είδος λαθροχειρίες και παρατυπίε</w:t>
      </w:r>
      <w:r>
        <w:rPr>
          <w:rFonts w:eastAsia="Times New Roman"/>
          <w:szCs w:val="24"/>
        </w:rPr>
        <w:t xml:space="preserve">ς στη διακίνηση των </w:t>
      </w:r>
      <w:proofErr w:type="spellStart"/>
      <w:r>
        <w:rPr>
          <w:rFonts w:eastAsia="Times New Roman"/>
          <w:szCs w:val="24"/>
        </w:rPr>
        <w:t>οπωροκηπευτικών</w:t>
      </w:r>
      <w:proofErr w:type="spellEnd"/>
      <w:r>
        <w:rPr>
          <w:rFonts w:eastAsia="Times New Roman"/>
          <w:szCs w:val="24"/>
        </w:rPr>
        <w:t>.</w:t>
      </w:r>
    </w:p>
    <w:p w14:paraId="4865B4BC" w14:textId="77777777" w:rsidR="00666AE2" w:rsidRDefault="00896D7E">
      <w:pPr>
        <w:tabs>
          <w:tab w:val="left" w:pos="2940"/>
        </w:tabs>
        <w:spacing w:after="0" w:line="600" w:lineRule="auto"/>
        <w:ind w:firstLine="680"/>
        <w:jc w:val="both"/>
        <w:rPr>
          <w:rFonts w:eastAsia="Times New Roman"/>
          <w:szCs w:val="24"/>
        </w:rPr>
      </w:pPr>
      <w:r>
        <w:rPr>
          <w:rFonts w:eastAsia="Times New Roman"/>
          <w:szCs w:val="24"/>
        </w:rPr>
        <w:t xml:space="preserve">Θεσπίζουμε σύστημα </w:t>
      </w:r>
      <w:proofErr w:type="spellStart"/>
      <w:r>
        <w:rPr>
          <w:rFonts w:eastAsia="Times New Roman"/>
          <w:szCs w:val="24"/>
        </w:rPr>
        <w:t>μοριοδότησης</w:t>
      </w:r>
      <w:proofErr w:type="spellEnd"/>
      <w:r>
        <w:rPr>
          <w:rFonts w:eastAsia="Times New Roman"/>
          <w:szCs w:val="24"/>
        </w:rPr>
        <w:t xml:space="preserve"> με κριτήρια</w:t>
      </w:r>
      <w:r>
        <w:rPr>
          <w:rFonts w:eastAsia="Times New Roman"/>
          <w:szCs w:val="24"/>
        </w:rPr>
        <w:t>,</w:t>
      </w:r>
      <w:r>
        <w:rPr>
          <w:rFonts w:eastAsia="Times New Roman"/>
          <w:szCs w:val="24"/>
        </w:rPr>
        <w:t xml:space="preserve"> που συνδυάζουν τα κοινωνικά χαρακτηριστικά, όπως οικογενειακή κατάσταση, τον αριθμό των τέκνων, αλλά και την έλλειψη παραβατικότητας. </w:t>
      </w:r>
      <w:proofErr w:type="spellStart"/>
      <w:r>
        <w:rPr>
          <w:rFonts w:eastAsia="Times New Roman"/>
          <w:szCs w:val="24"/>
        </w:rPr>
        <w:t>Εξορθολογίζουμε</w:t>
      </w:r>
      <w:proofErr w:type="spellEnd"/>
      <w:r>
        <w:rPr>
          <w:rFonts w:eastAsia="Times New Roman"/>
          <w:szCs w:val="24"/>
        </w:rPr>
        <w:t xml:space="preserve"> τα ποσά των προστίμων κα</w:t>
      </w:r>
      <w:r>
        <w:rPr>
          <w:rFonts w:eastAsia="Times New Roman"/>
          <w:szCs w:val="24"/>
        </w:rPr>
        <w:t>ι παράλληλα διερευνούμε ήδη κυρώσεις, οι οποίες καταγράφονται στο Μητρώο των Κυρώσεων.</w:t>
      </w:r>
    </w:p>
    <w:p w14:paraId="4865B4BD" w14:textId="77777777" w:rsidR="00666AE2" w:rsidRDefault="00896D7E">
      <w:pPr>
        <w:spacing w:after="0" w:line="600" w:lineRule="auto"/>
        <w:ind w:firstLine="720"/>
        <w:jc w:val="both"/>
        <w:rPr>
          <w:rFonts w:eastAsia="Times New Roman" w:cs="Times New Roman"/>
          <w:szCs w:val="24"/>
        </w:rPr>
      </w:pPr>
      <w:r>
        <w:rPr>
          <w:rFonts w:eastAsia="Times New Roman"/>
          <w:szCs w:val="24"/>
        </w:rPr>
        <w:t xml:space="preserve">Εμπεδώνουμε τη δημοκρατική και διάφανη λειτουργία των λαϊκών αγορών με τον μηχανισμό διαβούλευσης και </w:t>
      </w:r>
      <w:proofErr w:type="spellStart"/>
      <w:r>
        <w:rPr>
          <w:rFonts w:eastAsia="Times New Roman"/>
          <w:szCs w:val="24"/>
        </w:rPr>
        <w:t>συνδιαχείρισης</w:t>
      </w:r>
      <w:proofErr w:type="spellEnd"/>
      <w:r>
        <w:rPr>
          <w:rFonts w:eastAsia="Times New Roman"/>
          <w:szCs w:val="24"/>
        </w:rPr>
        <w:t xml:space="preserve"> στα θέματα των λαϊκών αγορών από τη διοίκηση του παρ</w:t>
      </w:r>
      <w:r>
        <w:rPr>
          <w:rFonts w:eastAsia="Times New Roman"/>
          <w:szCs w:val="24"/>
        </w:rPr>
        <w:t xml:space="preserve">αγωγού σε φορείς. </w:t>
      </w:r>
      <w:r>
        <w:rPr>
          <w:rFonts w:eastAsia="Times New Roman" w:cs="Times New Roman"/>
          <w:szCs w:val="24"/>
        </w:rPr>
        <w:t xml:space="preserve">Αποκεντρώνουμε σε επίπεδο περιφέρειας τις επιτροπές, ενισχύοντας έτσι τη σωστή εποπτεία, αλλά και τη συμμετοχή των εμπλεκομένων. </w:t>
      </w:r>
    </w:p>
    <w:p w14:paraId="4865B4B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Συνοψίζοντας, θεωρώ το παρόν σχέδιο νόμου σαν μία εξαιρετική και εύστοχη νομοθετική πρωτοβουλία. Επιτέλους μ</w:t>
      </w:r>
      <w:r>
        <w:rPr>
          <w:rFonts w:eastAsia="Times New Roman" w:cs="Times New Roman"/>
          <w:szCs w:val="24"/>
        </w:rPr>
        <w:t xml:space="preserve">παίνει τάξη στην ασυδοσία, επιτυγχάνεται η δημιουργική και η δίκαιη ρύθμιση θεμάτων κοινωνικών και επαγγελματικών ομάδων, που είναι και πολυάριθμες, αλλά έχουν και αλληλοσυγκρουόμενα συμφέροντα. </w:t>
      </w:r>
    </w:p>
    <w:p w14:paraId="4865B4B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Παπαδόπουλ</w:t>
      </w:r>
      <w:r>
        <w:rPr>
          <w:rFonts w:eastAsia="Times New Roman" w:cs="Times New Roman"/>
          <w:szCs w:val="24"/>
        </w:rPr>
        <w:t xml:space="preserve">ε, ολοκληρώστε. </w:t>
      </w:r>
    </w:p>
    <w:p w14:paraId="4865B4C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Τελειώνω, κυρία Πρόεδρε. </w:t>
      </w:r>
    </w:p>
    <w:p w14:paraId="4865B4C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Και φυσικά από την </w:t>
      </w:r>
      <w:proofErr w:type="spellStart"/>
      <w:r>
        <w:rPr>
          <w:rFonts w:eastAsia="Times New Roman" w:cs="Times New Roman"/>
          <w:szCs w:val="24"/>
        </w:rPr>
        <w:t>επαύριο</w:t>
      </w:r>
      <w:proofErr w:type="spellEnd"/>
      <w:r>
        <w:rPr>
          <w:rFonts w:eastAsia="Times New Roman" w:cs="Times New Roman"/>
          <w:szCs w:val="24"/>
        </w:rPr>
        <w:t xml:space="preserve"> της ψήφισής του, σηκώνουμε τα μανίκια και ριχνόμαστε στη μάχη για την εφαρμογή του, για να δικαιωθούν οι κόποι, οι αγώνες και οι προσδοκίες όλων των εμπλεκόμενων π</w:t>
      </w:r>
      <w:r>
        <w:rPr>
          <w:rFonts w:eastAsia="Times New Roman" w:cs="Times New Roman"/>
          <w:szCs w:val="24"/>
        </w:rPr>
        <w:t xml:space="preserve">αραγωγικών φορέων και παραγωγών, αλλά και των καταναλωτών. </w:t>
      </w:r>
    </w:p>
    <w:p w14:paraId="4865B4C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865B4C3"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65B4C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4865B4C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έχει τον λόγο. </w:t>
      </w:r>
    </w:p>
    <w:p w14:paraId="4865B4C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Ευχαριστώ, </w:t>
      </w:r>
      <w:r>
        <w:rPr>
          <w:rFonts w:eastAsia="Times New Roman" w:cs="Times New Roman"/>
          <w:szCs w:val="24"/>
        </w:rPr>
        <w:t xml:space="preserve">κυρία Πρόεδρε. </w:t>
      </w:r>
    </w:p>
    <w:p w14:paraId="4865B4C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Θα ήθελα πρώτα από όλα να ευχηθώ χρόνια πολλά στην </w:t>
      </w:r>
      <w:r>
        <w:rPr>
          <w:rFonts w:eastAsia="Times New Roman" w:cs="Times New Roman"/>
          <w:szCs w:val="24"/>
        </w:rPr>
        <w:t>ε</w:t>
      </w:r>
      <w:r>
        <w:rPr>
          <w:rFonts w:eastAsia="Times New Roman" w:cs="Times New Roman"/>
          <w:szCs w:val="24"/>
        </w:rPr>
        <w:t xml:space="preserve">λληνική Πολεμική Αεροπορία, που καθημερινά αγωνίζεται στους αιθέρες σε δύσκολες καταστάσεις και προστατεύει την πατρίδα μας. </w:t>
      </w:r>
    </w:p>
    <w:p w14:paraId="4865B4C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να ευχηθώ χρόνια πολλά</w:t>
      </w:r>
      <w:r>
        <w:rPr>
          <w:rFonts w:eastAsia="Times New Roman" w:cs="Times New Roman"/>
          <w:szCs w:val="24"/>
        </w:rPr>
        <w:t xml:space="preserve"> σε όλους τους συναδέλφους που γιορτάζουν σήμερα και είναι πάρα πολλοί. </w:t>
      </w:r>
    </w:p>
    <w:p w14:paraId="4865B4C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Θα ήθελα πρώτα να αναφερθώ στο εξής: Βλέποντας σήμερα το Κοινοβούλιο και παίρνοντας ως παράδειγμα τον </w:t>
      </w:r>
      <w:r>
        <w:rPr>
          <w:rFonts w:eastAsia="Times New Roman" w:cs="Times New Roman"/>
          <w:szCs w:val="24"/>
        </w:rPr>
        <w:t>α</w:t>
      </w:r>
      <w:r>
        <w:rPr>
          <w:rFonts w:eastAsia="Times New Roman" w:cs="Times New Roman"/>
          <w:szCs w:val="24"/>
        </w:rPr>
        <w:t>ντιπρόεδρο της Νέας Δημοκρατίας, νομίζω ότι σήμερα στο Κοινοβούλιο έχει γίνει μί</w:t>
      </w:r>
      <w:r>
        <w:rPr>
          <w:rFonts w:eastAsia="Times New Roman" w:cs="Times New Roman"/>
          <w:szCs w:val="24"/>
        </w:rPr>
        <w:t xml:space="preserve">α μάχη και μιλάμε για θέματα εκτός νομοσχεδίου. Έχουμε ρίξει πάλι τον πήχη στο ποιος θα πει τα περισσότερα και ποιος θα εξυβρίσει περισσότερο τον άλλο. </w:t>
      </w:r>
    </w:p>
    <w:p w14:paraId="4865B4C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Μίλησε ο κύριος Αντιπρόεδρος για την κ. Μητσοτάκη και το τι καταθέσεις έχει, για τον κ. Παπαδημητρίου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νομίζω να μίλησε για το νομοσχέδιο. Οπότε δράττομαι κι εγώ της ευκαιρίας να μιλήσω για την πετρελαιοκηλίδα. </w:t>
      </w:r>
    </w:p>
    <w:p w14:paraId="4865B4C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Μιλάμε πλέον για άσχετα με το νομοσχέδιο θέματα. Εγώ θα μιλήσω για την πετρελαιοκηλίδα. Ο κ. Γεωργιάδης –ο κ. Άδωνις Γεωργιάδης, για να μ</w:t>
      </w:r>
      <w:r>
        <w:rPr>
          <w:rFonts w:eastAsia="Times New Roman" w:cs="Times New Roman"/>
          <w:szCs w:val="24"/>
        </w:rPr>
        <w:t xml:space="preserve">ην μπερδευόμαστε με τον κ. Μάριο Γεωργιάδη, τον Αντιπρόεδρο- μίλησε για την κ. Μητσοτάκη και για τον κ. Παπαδημητρίου. </w:t>
      </w:r>
    </w:p>
    <w:p w14:paraId="4865B4C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υπάρχει, όμως, και </w:t>
      </w:r>
      <w:r>
        <w:rPr>
          <w:rFonts w:eastAsia="Times New Roman" w:cs="Times New Roman"/>
          <w:szCs w:val="24"/>
        </w:rPr>
        <w:t>η</w:t>
      </w:r>
      <w:r>
        <w:rPr>
          <w:rFonts w:eastAsia="Times New Roman" w:cs="Times New Roman"/>
          <w:szCs w:val="24"/>
        </w:rPr>
        <w:t xml:space="preserve"> Πρόεδρος που διευθύνει τη συζήτηση. </w:t>
      </w:r>
    </w:p>
    <w:p w14:paraId="4865B4C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ΘΕΟΔΩΡΑ ΜΕΓ</w:t>
      </w:r>
      <w:r>
        <w:rPr>
          <w:rFonts w:eastAsia="Times New Roman" w:cs="Times New Roman"/>
          <w:b/>
          <w:szCs w:val="24"/>
        </w:rPr>
        <w:t xml:space="preserve">ΑΛΟΟΙΚΟΝΟΜΟΥ: </w:t>
      </w:r>
      <w:r>
        <w:rPr>
          <w:rFonts w:eastAsia="Times New Roman" w:cs="Times New Roman"/>
          <w:szCs w:val="24"/>
        </w:rPr>
        <w:t xml:space="preserve">Κυρία Πρόεδρε, σας ζητάω συγγνώμη, αλλά δεν τον διακόψατε, οπότε γιατί να διακόψετε εμένα; Εγώ θα μιλήσω για κάτι που αφορά τη Βουλή. Δεν θα μιλήσω για άσχετα θέματα. Εάν ήθελε να κάνει ο κύριος </w:t>
      </w:r>
      <w:r>
        <w:rPr>
          <w:rFonts w:eastAsia="Times New Roman" w:cs="Times New Roman"/>
          <w:szCs w:val="24"/>
        </w:rPr>
        <w:t>α</w:t>
      </w:r>
      <w:r>
        <w:rPr>
          <w:rFonts w:eastAsia="Times New Roman" w:cs="Times New Roman"/>
          <w:szCs w:val="24"/>
        </w:rPr>
        <w:t>ντιπρόεδρος μάχη, θα μπορούσε να την κάνει στη</w:t>
      </w:r>
      <w:r>
        <w:rPr>
          <w:rFonts w:eastAsia="Times New Roman" w:cs="Times New Roman"/>
          <w:szCs w:val="24"/>
        </w:rPr>
        <w:t>ν τηλεόραση, όχι εδώ, μέσα στο Κοινοβούλιο!</w:t>
      </w:r>
    </w:p>
    <w:p w14:paraId="4865B4C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Μιλάω για την πετρελαιοκηλίδα, λοιπόν. Προχθές έκανα μία επίκαιρη ερώτηση και μου απάντησε ο Υπουργός ότι τα μέτρα στην πετρελαιοκηλίδα είναι σε όρια επιτρεπτά κ.λπ</w:t>
      </w:r>
      <w:r w:rsidRPr="003F33DB">
        <w:rPr>
          <w:rFonts w:eastAsia="Times New Roman" w:cs="Times New Roman"/>
          <w:szCs w:val="24"/>
        </w:rPr>
        <w:t>.</w:t>
      </w:r>
      <w:r>
        <w:rPr>
          <w:rFonts w:eastAsia="Times New Roman" w:cs="Times New Roman"/>
          <w:szCs w:val="24"/>
        </w:rPr>
        <w:t xml:space="preserve"> και μου έδωσε τιμές. Οι τιμές είναι για τα επι</w:t>
      </w:r>
      <w:r>
        <w:rPr>
          <w:rFonts w:eastAsia="Times New Roman" w:cs="Times New Roman"/>
          <w:szCs w:val="24"/>
        </w:rPr>
        <w:t xml:space="preserve">φανειακά ύδατα και μέχρι </w:t>
      </w:r>
      <w:r>
        <w:rPr>
          <w:rFonts w:eastAsia="Times New Roman" w:cs="Times New Roman"/>
          <w:szCs w:val="24"/>
        </w:rPr>
        <w:t>οκτώ</w:t>
      </w:r>
      <w:r>
        <w:rPr>
          <w:rFonts w:eastAsia="Times New Roman" w:cs="Times New Roman"/>
          <w:szCs w:val="24"/>
        </w:rPr>
        <w:t xml:space="preserve"> μέτρα. Εγώ ζήτησα να μου δώσουν τις μετρήσεις του βυθού για τα λύματα</w:t>
      </w:r>
      <w:r>
        <w:rPr>
          <w:rFonts w:eastAsia="Times New Roman" w:cs="Times New Roman"/>
          <w:szCs w:val="24"/>
        </w:rPr>
        <w:t>,</w:t>
      </w:r>
      <w:r>
        <w:rPr>
          <w:rFonts w:eastAsia="Times New Roman" w:cs="Times New Roman"/>
          <w:szCs w:val="24"/>
        </w:rPr>
        <w:t xml:space="preserve"> που υπάρχουν στον βυθό. Αυτές τις μετρήσεις θέλω </w:t>
      </w:r>
      <w:r>
        <w:rPr>
          <w:rFonts w:eastAsia="Times New Roman" w:cs="Times New Roman"/>
          <w:szCs w:val="24"/>
        </w:rPr>
        <w:lastRenderedPageBreak/>
        <w:t xml:space="preserve">να μου δώσουν! Μπορώ, λοιπόν, κι εγώ να μιλάω για άλλα θέματα. </w:t>
      </w:r>
    </w:p>
    <w:p w14:paraId="4865B4C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Τέλος πάντων, ας ασχοληθούμε με το θέμα</w:t>
      </w:r>
      <w:r>
        <w:rPr>
          <w:rFonts w:eastAsia="Times New Roman" w:cs="Times New Roman"/>
          <w:szCs w:val="24"/>
        </w:rPr>
        <w:t>,</w:t>
      </w:r>
      <w:r>
        <w:rPr>
          <w:rFonts w:eastAsia="Times New Roman" w:cs="Times New Roman"/>
          <w:szCs w:val="24"/>
        </w:rPr>
        <w:t xml:space="preserve"> που μας αφορά. Σε γενικές γραμμές, το σημερινό νομοσχέδιο δεν είναι απλώς απαραίτητο για τη λειτουργία της ήδη πολύπαθης ελληνικής οικονομίας, αλλά στην πραγματικότητα έρχεται με πολύ μεγάλη καθυστέρηση. </w:t>
      </w:r>
    </w:p>
    <w:p w14:paraId="4865B4D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ρύθμιση όλων των θεμάτων του υπαίθριου εμπορίου </w:t>
      </w:r>
      <w:r>
        <w:rPr>
          <w:rFonts w:eastAsia="Times New Roman" w:cs="Times New Roman"/>
          <w:szCs w:val="24"/>
        </w:rPr>
        <w:t>είναι μία απόλυτη αναγκαιότητα της εποχής μας, η οποία, όμως, υπάρχει εδώ και πολύ καιρό. Μάλιστα, ας μην ξεχνάμε ότι όλα τα είδη του πλανόδιου και στάσιμου εμπορίου και των λαϊκών αγορών αποτελούν σημεία πώλησης, που επιλέγουν συχνά και κατά προτεραιότητα</w:t>
      </w:r>
      <w:r>
        <w:rPr>
          <w:rFonts w:eastAsia="Times New Roman" w:cs="Times New Roman"/>
          <w:szCs w:val="24"/>
        </w:rPr>
        <w:t xml:space="preserve"> οι καταναλωτές και είναι πια αρκετά διαδεδομένα. </w:t>
      </w:r>
    </w:p>
    <w:p w14:paraId="4865B4D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Θέλω να κάνω τώρα μερικές παρατηρήσεις για το νομοσχέδιο. Κατ’ αρχάς, στο κομμάτι του υπαίθριου εμπορίου θα διαδραματίσουν καθοριστικό ρόλο οι τριμελείς </w:t>
      </w:r>
      <w:r>
        <w:rPr>
          <w:rFonts w:eastAsia="Times New Roman" w:cs="Times New Roman"/>
          <w:szCs w:val="24"/>
        </w:rPr>
        <w:t>ε</w:t>
      </w:r>
      <w:r>
        <w:rPr>
          <w:rFonts w:eastAsia="Times New Roman" w:cs="Times New Roman"/>
          <w:szCs w:val="24"/>
        </w:rPr>
        <w:t>πιτροπές του άρθρου 12, οι οποίες θα ελέγχουν τις δ</w:t>
      </w:r>
      <w:r>
        <w:rPr>
          <w:rFonts w:eastAsia="Times New Roman" w:cs="Times New Roman"/>
          <w:szCs w:val="24"/>
        </w:rPr>
        <w:t>ηλούμενες ποσότητες, προκειμένου να εντοπίζονται όσοι παρανομούν.</w:t>
      </w:r>
    </w:p>
    <w:p w14:paraId="4865B4D2"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Βεβαίως, σε αυτό σημαντικό ρόλο θα παίξει η υπουργική απόφαση που θα εκδοθεί μεταγενέστερα και θα καθορίζει ακριβώς τον τρόπο διεξαγωγής των ελέγχων, αρκεί να γίνονται πραγματικά εντατικοί δ</w:t>
      </w:r>
      <w:r>
        <w:rPr>
          <w:rFonts w:eastAsia="Times New Roman" w:cs="Times New Roman"/>
          <w:szCs w:val="24"/>
        </w:rPr>
        <w:t xml:space="preserve">ειγματοληπτικοί έλεγχοι και να μην μείνουν και πάλι οι ελεγκτικοί μηχανισμοί άλλο ένα θεωρητικό κατασκεύασμα. </w:t>
      </w:r>
    </w:p>
    <w:p w14:paraId="4865B4D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προβλέπεται αναλυτικά ο τρόπος χορήγησης αδείας επαγγελματία πωλητή υπαίθριου εμπορίου. Είναι καίριας σημασίας να τηρηθεί πλήρως η νομιμό</w:t>
      </w:r>
      <w:r>
        <w:rPr>
          <w:rFonts w:eastAsia="Times New Roman" w:cs="Times New Roman"/>
          <w:szCs w:val="24"/>
        </w:rPr>
        <w:t>τητα και να έχουμε γνήσιες προκηρύξεις από τον οικείο περιφερειάρχη, ώστε να μην αντιμετωπίσουμε φαινόμενα φωτογραφικών κριτηρίων και να υπάρχει αντικειμενικότητα σε όλη τη διαδικασία. Οι πολίτες έχουν εξαντληθεί από τέτοιου είδους τακτικές και απαιτούν να</w:t>
      </w:r>
      <w:r>
        <w:rPr>
          <w:rFonts w:eastAsia="Times New Roman" w:cs="Times New Roman"/>
          <w:szCs w:val="24"/>
        </w:rPr>
        <w:t xml:space="preserve"> υπάρχει επιτέλους διαφάνεια σε όλα τα επίπεδα. </w:t>
      </w:r>
    </w:p>
    <w:p w14:paraId="4865B4D4"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άρθρο 27 είναι, κατά τη γνώμη μου, ένα από τα πιο σημαντικά άρθρα του νομοσχεδίου, το οποίο καταγράφει όλα όσα πρέπει να υπάρχουν για την εύρυθμη λειτουργία των λαϊκών αγορών και όσον αφορά κατά κύριο λόγ</w:t>
      </w:r>
      <w:r>
        <w:rPr>
          <w:rFonts w:eastAsia="Times New Roman" w:cs="Times New Roman"/>
          <w:szCs w:val="24"/>
        </w:rPr>
        <w:t xml:space="preserve">ο την καθαριότητα και τα όρια της λαϊκής αγοράς, τα οποία δυστυχώς μέχρι σήμερα δεν </w:t>
      </w:r>
      <w:r>
        <w:rPr>
          <w:rFonts w:eastAsia="Times New Roman" w:cs="Times New Roman"/>
          <w:szCs w:val="24"/>
        </w:rPr>
        <w:lastRenderedPageBreak/>
        <w:t xml:space="preserve">εφαρμόζονται. Βεβαίως και εδώ η ανησυχία είναι να μην μείνει η διάταξη κενό γράμμα, αλλά να δούμε αλλαγές στην πράξη. </w:t>
      </w:r>
    </w:p>
    <w:p w14:paraId="4865B4D5"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το ημερήσιο τέλος –άρθρο 36- το ζητούμενο </w:t>
      </w:r>
      <w:r>
        <w:rPr>
          <w:rFonts w:eastAsia="Times New Roman" w:cs="Times New Roman"/>
          <w:szCs w:val="24"/>
        </w:rPr>
        <w:t>είναι αν αξιοποιείται πραγματικά από τους επιμέρους δήμους, προκειμένου να έχουμε αξιοπρεπείς συνθήκες λειτουργίας στις λαϊκές αγορές. Εξάλλου, πρόκειται για τέλος και όχι για φόρο και επομένως, είναι απαραίτητο να δούμε όλοι στην πράξη τον ανταποδοτικό χα</w:t>
      </w:r>
      <w:r>
        <w:rPr>
          <w:rFonts w:eastAsia="Times New Roman" w:cs="Times New Roman"/>
          <w:szCs w:val="24"/>
        </w:rPr>
        <w:t xml:space="preserve">ρακτήρα των χρημάτων που θα πληρώνουν οι κάτοχοι αδείας και όχι να χρησιμοποιούνται αυτά τα χρήματα για να κλείνουν άλλες τρύπες στον προϋπολογισμό των ΟΤΑ. </w:t>
      </w:r>
    </w:p>
    <w:p w14:paraId="4865B4D6"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ρύθμιση που βλέπουμε πρώτη φορά είναι για τις αγορές των καταναλωτών. Πρόκειται για μια ενδιαφέρ</w:t>
      </w:r>
      <w:r>
        <w:rPr>
          <w:rFonts w:eastAsia="Times New Roman" w:cs="Times New Roman"/>
          <w:szCs w:val="24"/>
        </w:rPr>
        <w:t>ουσα πρόταση στο πλαίσιο της αλληλέγγυας οικονομίας, η οποία όμως δεν είναι σίγουρο στην πράξη εάν και κατά πόσο μπορεί να λειτουργήσει αποδοτικά. Μένει να δούμε στο μέλλον και κυρίως να βεβαιωθούμε πως δεν θα υπάρξουν φαινόμενα εκμετάλλευσης αυτής της αλλ</w:t>
      </w:r>
      <w:r>
        <w:rPr>
          <w:rFonts w:eastAsia="Times New Roman" w:cs="Times New Roman"/>
          <w:szCs w:val="24"/>
        </w:rPr>
        <w:t xml:space="preserve">ηλέγγυας δράσης. </w:t>
      </w:r>
    </w:p>
    <w:p w14:paraId="4865B4D7"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λεγόμενες «αγορές χωρίς μεσάζοντες» προέκυψαν στα χρόνια της κρίσης ως μια ανάγκη καταναλωτών να έχουν πρό</w:t>
      </w:r>
      <w:r>
        <w:rPr>
          <w:rFonts w:eastAsia="Times New Roman" w:cs="Times New Roman"/>
          <w:szCs w:val="24"/>
        </w:rPr>
        <w:lastRenderedPageBreak/>
        <w:t>σβαση στα προϊόντα χωρίς επιπλέον ενδιάμεσα κόστη. Επομένως, το γεγονός ότι η πολιτεία τόσο καιρό αδιαφορεί για αυτή τη μορφή εμπ</w:t>
      </w:r>
      <w:r>
        <w:rPr>
          <w:rFonts w:eastAsia="Times New Roman" w:cs="Times New Roman"/>
          <w:szCs w:val="24"/>
        </w:rPr>
        <w:t xml:space="preserve">ορικής συναλλαγής είναι το λιγότερο υποκριτικό. </w:t>
      </w:r>
    </w:p>
    <w:p w14:paraId="4865B4D8"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39 και τα κάθε είδους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έχουμε τη γνωστή ιστορία εξαιτίας του τραγικού περιστατικού πριν λίγα χρόνια με θύμα το δεκατριάχρονο. Είναι μια πολύπαθη ιστορία στην ελληνική πραγματικ</w:t>
      </w:r>
      <w:r>
        <w:rPr>
          <w:rFonts w:eastAsia="Times New Roman" w:cs="Times New Roman"/>
          <w:szCs w:val="24"/>
        </w:rPr>
        <w:t xml:space="preserve">ότητα. Έχουμε ήδη αργήσει πάρα πολύ να νομοθετήσουμε, διότι στην πραγματικότητα αυτού του είδους τα θεματικά πάρκα παραμένουν ακόμη σε ένα καθεστώς ημιπαρανομίας. </w:t>
      </w:r>
    </w:p>
    <w:p w14:paraId="4865B4D9"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αναφερθώ τώρα στο τεράστιο </w:t>
      </w:r>
      <w:r>
        <w:rPr>
          <w:rFonts w:eastAsia="Times New Roman" w:cs="Times New Roman"/>
          <w:szCs w:val="24"/>
        </w:rPr>
        <w:t>κ</w:t>
      </w:r>
      <w:r>
        <w:rPr>
          <w:rFonts w:eastAsia="Times New Roman" w:cs="Times New Roman"/>
          <w:szCs w:val="24"/>
        </w:rPr>
        <w:t>εφάλαιο του νομοσχεδίου</w:t>
      </w:r>
      <w:r>
        <w:rPr>
          <w:rFonts w:eastAsia="Times New Roman" w:cs="Times New Roman"/>
          <w:szCs w:val="24"/>
        </w:rPr>
        <w:t>,</w:t>
      </w:r>
      <w:r>
        <w:rPr>
          <w:rFonts w:eastAsia="Times New Roman" w:cs="Times New Roman"/>
          <w:szCs w:val="24"/>
        </w:rPr>
        <w:t xml:space="preserve"> που αφορά το πλανόδιο εμπόριο. Το πλ</w:t>
      </w:r>
      <w:r>
        <w:rPr>
          <w:rFonts w:eastAsia="Times New Roman" w:cs="Times New Roman"/>
          <w:szCs w:val="24"/>
        </w:rPr>
        <w:t>αίσιο που δίνει το παρόν νομοσχέδιο είναι άκρως απαραίτητο,  προκειμένου να προσπαθήσουμε να βάλουμε μια τάξη στο καθεστώς απόλυτης ανομίας και παραβατικότητας των πλανοδίων πωλητών. Σε αυτό πιθανώς να βοηθήσει και η νέα ηλεκτρονική βάση δεδομένων, προκειμ</w:t>
      </w:r>
      <w:r>
        <w:rPr>
          <w:rFonts w:eastAsia="Times New Roman" w:cs="Times New Roman"/>
          <w:szCs w:val="24"/>
        </w:rPr>
        <w:t xml:space="preserve">ένου να υπάρξει ουσιαστικός έλεγχος, αρκεί να γίνει σωστή χρήση της ηλεκτρονικής πλατφόρμας και κυρίως να γίνει εφαρμογή του νόμου. </w:t>
      </w:r>
    </w:p>
    <w:p w14:paraId="4865B4DA"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Επίσης, το νομοσχέδιο περιλαμβάνει και ένα ευρύ κεφάλαιο</w:t>
      </w:r>
      <w:r>
        <w:rPr>
          <w:rFonts w:eastAsia="Times New Roman" w:cs="Times New Roman"/>
          <w:szCs w:val="24"/>
        </w:rPr>
        <w:t>,</w:t>
      </w:r>
      <w:r>
        <w:rPr>
          <w:rFonts w:eastAsia="Times New Roman" w:cs="Times New Roman"/>
          <w:szCs w:val="24"/>
        </w:rPr>
        <w:t xml:space="preserve"> που αφορά τα επιμελητήρια. Τα τελευταία χρόνια, κύριε Υπουργέ, μαζί με την επιχειρηματική κρίση που υπάρχει, αντιστοίχως υπάρχει και μια ορατή εξαφάνιση του ρόλου των επιμελητηρίων. </w:t>
      </w:r>
    </w:p>
    <w:p w14:paraId="4865B4DB"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επιμελητήρια πρέπει να αναλάβουν αναβαθμισμένο ρόλο και να αποτελούν </w:t>
      </w:r>
      <w:r>
        <w:rPr>
          <w:rFonts w:eastAsia="Times New Roman" w:cs="Times New Roman"/>
          <w:szCs w:val="24"/>
        </w:rPr>
        <w:t xml:space="preserve">έναν σημαντικό πυρήνα ενημέρωσης και προώθησης του </w:t>
      </w:r>
      <w:proofErr w:type="spellStart"/>
      <w:r>
        <w:rPr>
          <w:rFonts w:eastAsia="Times New Roman" w:cs="Times New Roman"/>
          <w:szCs w:val="24"/>
        </w:rPr>
        <w:t>επιχειρείν</w:t>
      </w:r>
      <w:proofErr w:type="spellEnd"/>
      <w:r>
        <w:rPr>
          <w:rFonts w:eastAsia="Times New Roman" w:cs="Times New Roman"/>
          <w:szCs w:val="24"/>
        </w:rPr>
        <w:t xml:space="preserve"> συνολικά. Δεν επιτρέπεται ο ρόλος τους να είναι σχεδόν διακοσμητικός και να εξαντλείται μόνο στις εισπράξεις εισφορών και σε εκδηλώσεις. Η υποβάθμισή τους υπάρχει και πρέπει η εκάστοτε κυβέρνηση</w:t>
      </w:r>
      <w:r>
        <w:rPr>
          <w:rFonts w:eastAsia="Times New Roman" w:cs="Times New Roman"/>
          <w:szCs w:val="24"/>
        </w:rPr>
        <w:t xml:space="preserve"> να αντιμετωπίζει τα επιμελητήρια ως σοβαρούς ισότιμους συνομιλητές στα θέματα που ανακύπτουν. </w:t>
      </w:r>
    </w:p>
    <w:p w14:paraId="4865B4DC"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865B4DD"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ακόμη, κυρία Πρόεδρε. </w:t>
      </w:r>
    </w:p>
    <w:p w14:paraId="4865B4DE"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Μια μικρή παρατήρηση θέλω να κά</w:t>
      </w:r>
      <w:r>
        <w:rPr>
          <w:rFonts w:eastAsia="Times New Roman" w:cs="Times New Roman"/>
          <w:szCs w:val="24"/>
        </w:rPr>
        <w:t xml:space="preserve">νω στο άρθρο 108, όπου υπάρχει μια πολιτική δημοκρατική οπισθοδρόμηση. Εδώ μέχρι τώρα απαιτείται σύμφωνη γνώμη της Ενιαίας Ανεξάρτητης </w:t>
      </w:r>
      <w:r>
        <w:rPr>
          <w:rFonts w:eastAsia="Times New Roman" w:cs="Times New Roman"/>
          <w:szCs w:val="24"/>
        </w:rPr>
        <w:lastRenderedPageBreak/>
        <w:t>Αρχής Δημοσίων Συμβάσεων για τις κανονικές πράξεις</w:t>
      </w:r>
      <w:r>
        <w:rPr>
          <w:rFonts w:eastAsia="Times New Roman" w:cs="Times New Roman"/>
          <w:szCs w:val="24"/>
        </w:rPr>
        <w:t>,</w:t>
      </w:r>
      <w:r>
        <w:rPr>
          <w:rFonts w:eastAsia="Times New Roman" w:cs="Times New Roman"/>
          <w:szCs w:val="24"/>
        </w:rPr>
        <w:t xml:space="preserve"> που αφορούν τις δημόσιες συμβάσεις πλην των προκηρύξεων. Τώρα με τη ν</w:t>
      </w:r>
      <w:r>
        <w:rPr>
          <w:rFonts w:eastAsia="Times New Roman" w:cs="Times New Roman"/>
          <w:szCs w:val="24"/>
        </w:rPr>
        <w:t xml:space="preserve">έα ρύθμιση δεν χρειάζεται σύμφωνη γνώμη της </w:t>
      </w:r>
      <w:r>
        <w:rPr>
          <w:rFonts w:eastAsia="Times New Roman" w:cs="Times New Roman"/>
          <w:szCs w:val="24"/>
        </w:rPr>
        <w:t>α</w:t>
      </w:r>
      <w:r>
        <w:rPr>
          <w:rFonts w:eastAsia="Times New Roman" w:cs="Times New Roman"/>
          <w:szCs w:val="24"/>
        </w:rPr>
        <w:t>ρχής. Και επομένως –αυτό το τονίζω- ο Υπουργός θα αποφασίζει μόνος του. Και μάλιστα, η αιτιολογική έκθεση δικαιολογεί αυτή την αλλαγή με μια αόριστη αναφορά σε πιθανά προβλήματα κατά την έκδοση των υπουργικών απ</w:t>
      </w:r>
      <w:r>
        <w:rPr>
          <w:rFonts w:eastAsia="Times New Roman" w:cs="Times New Roman"/>
          <w:szCs w:val="24"/>
        </w:rPr>
        <w:t xml:space="preserve">οφάσεων, χωρίς να γίνεται καν λόγος για το εάν και κατά πόσο θα υπάρξουν ποτέ τέτοια προβλήματα στην πράξη. </w:t>
      </w:r>
    </w:p>
    <w:p w14:paraId="4865B4DF"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σε μια πραγματικά δημοκρατική χώρα θα πρέπει να στηρίζουμε την ενίσχυση των ανεξαρτήτων αρχών και όχι να υποβαθμίζουμε τους ρόλους τους. Οι α</w:t>
      </w:r>
      <w:r>
        <w:rPr>
          <w:rFonts w:eastAsia="Times New Roman" w:cs="Times New Roman"/>
          <w:szCs w:val="24"/>
        </w:rPr>
        <w:t xml:space="preserve">νεξάρτητες αρχές είναι πολύ σημαντικές. </w:t>
      </w:r>
    </w:p>
    <w:p w14:paraId="4865B4E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Και έρχομαι τώρα στο βασικό ζήτημα</w:t>
      </w:r>
      <w:r>
        <w:rPr>
          <w:rFonts w:eastAsia="Times New Roman" w:cs="Times New Roman"/>
          <w:szCs w:val="24"/>
        </w:rPr>
        <w:t>,</w:t>
      </w:r>
      <w:r>
        <w:rPr>
          <w:rFonts w:eastAsia="Times New Roman" w:cs="Times New Roman"/>
          <w:szCs w:val="24"/>
        </w:rPr>
        <w:t xml:space="preserve"> που είναι το παραεμπόριο, που είναι ίσως η μεγαλύτερη πληγή για την ελληνική οικονομία μετά την </w:t>
      </w:r>
      <w:proofErr w:type="spellStart"/>
      <w:r>
        <w:rPr>
          <w:rFonts w:eastAsia="Times New Roman" w:cs="Times New Roman"/>
          <w:szCs w:val="24"/>
        </w:rPr>
        <w:t>υπερφορολόγηση</w:t>
      </w:r>
      <w:proofErr w:type="spellEnd"/>
      <w:r>
        <w:rPr>
          <w:rFonts w:eastAsia="Times New Roman" w:cs="Times New Roman"/>
          <w:szCs w:val="24"/>
        </w:rPr>
        <w:t>. Σύμφωνα με την Ελληνική Συνομοσπονδία Εμπορίου και Επιχειρηματικότη</w:t>
      </w:r>
      <w:r>
        <w:rPr>
          <w:rFonts w:eastAsia="Times New Roman" w:cs="Times New Roman"/>
          <w:szCs w:val="24"/>
        </w:rPr>
        <w:t xml:space="preserve">τας, το ελληνικό </w:t>
      </w:r>
      <w:r>
        <w:rPr>
          <w:rFonts w:eastAsia="Times New Roman" w:cs="Times New Roman"/>
          <w:szCs w:val="24"/>
        </w:rPr>
        <w:t>δ</w:t>
      </w:r>
      <w:r>
        <w:rPr>
          <w:rFonts w:eastAsia="Times New Roman" w:cs="Times New Roman"/>
          <w:szCs w:val="24"/>
        </w:rPr>
        <w:t xml:space="preserve">ημόσιο χάνει περισσότερα από 3,5 δισεκατομμύρια ευρώ ετησίως από φορολογικά έσοδα λόγω του παραεμπορίου, ενώ οι </w:t>
      </w:r>
      <w:r>
        <w:rPr>
          <w:rFonts w:eastAsia="Times New Roman" w:cs="Times New Roman"/>
          <w:szCs w:val="24"/>
        </w:rPr>
        <w:lastRenderedPageBreak/>
        <w:t xml:space="preserve">συνολικές απώλειες στην πραγματική οικονομία ανέρχονται σε 17 έως 20 δισεκατομμύρια ευρώ κάθε χρόνο. </w:t>
      </w:r>
    </w:p>
    <w:p w14:paraId="4865B4E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Σε μια χώρα</w:t>
      </w:r>
      <w:r>
        <w:rPr>
          <w:rFonts w:eastAsia="Times New Roman" w:cs="Times New Roman"/>
          <w:szCs w:val="24"/>
        </w:rPr>
        <w:t>,</w:t>
      </w:r>
      <w:r>
        <w:rPr>
          <w:rFonts w:eastAsia="Times New Roman" w:cs="Times New Roman"/>
          <w:szCs w:val="24"/>
        </w:rPr>
        <w:t xml:space="preserve"> που έχει φτ</w:t>
      </w:r>
      <w:r>
        <w:rPr>
          <w:rFonts w:eastAsia="Times New Roman" w:cs="Times New Roman"/>
          <w:szCs w:val="24"/>
        </w:rPr>
        <w:t>άσει τα δημοσιονομικά της σε τέτοιο σημείο, ώστε να αναγκάζεται να κόψει τα ελάχιστα ευρώ από τον χαμηλοσυνταξιούχο, είναι εντελώς απαράδεκτο να χάνονται τέτοια αστρονομικά ποσά. Μέχρι σήμερα οι έλεγχοι για την πάταξη του παραεμπορίου ήταν εντελώς υποτυπώδ</w:t>
      </w:r>
      <w:r>
        <w:rPr>
          <w:rFonts w:eastAsia="Times New Roman" w:cs="Times New Roman"/>
          <w:szCs w:val="24"/>
        </w:rPr>
        <w:t xml:space="preserve">εις και κυρίως δεν έχουν φέρει κανένα εντυπωσιακό αποτέλεσμα. </w:t>
      </w:r>
    </w:p>
    <w:p w14:paraId="4865B4E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Είναι άκρως εξευτελιστικό χρόνια τώρα να βλέπουμε στο κέντρο της πρωτεύουσας έξω από το Οικονομικό Πανεπιστήμιο Αθηνών καθημερινά δεκάδες παράνομους πωλητές προϊόντων–«μαϊμού» και από την άλλη </w:t>
      </w:r>
      <w:r>
        <w:rPr>
          <w:rFonts w:eastAsia="Times New Roman" w:cs="Times New Roman"/>
          <w:szCs w:val="24"/>
        </w:rPr>
        <w:t>πλευρά την εικόνα της ερημωμένης οδού Πατησίων, ενός από τους πλέον εμπορικούς δρόμους της Αθήνας μέχρι πριν από λίγα χρόνια, και η πολιτεία να είναι εντελώς απούσα, να μην ενδιαφέρεται. Και η Κυβέρνηση, παρά τις προεκλογικές εξαγγελίες, δεν έχει επιδείξει</w:t>
      </w:r>
      <w:r>
        <w:rPr>
          <w:rFonts w:eastAsia="Times New Roman" w:cs="Times New Roman"/>
          <w:szCs w:val="24"/>
        </w:rPr>
        <w:t xml:space="preserve"> καμιά ουσιαστική πρόοδο στην πάταξη του παραεμπορίου. </w:t>
      </w:r>
    </w:p>
    <w:p w14:paraId="4865B4E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Μεγαλοοικονόμου</w:t>
      </w:r>
      <w:proofErr w:type="spellEnd"/>
      <w:r>
        <w:rPr>
          <w:rFonts w:eastAsia="Times New Roman" w:cs="Times New Roman"/>
          <w:szCs w:val="24"/>
        </w:rPr>
        <w:t>, έχετε υπερβεί τον χρόνο.</w:t>
      </w:r>
    </w:p>
    <w:p w14:paraId="4865B4E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ΜΕΓΑΛΟΟΙΚΟΝΟΜΟΥ:</w:t>
      </w:r>
      <w:r>
        <w:rPr>
          <w:rFonts w:eastAsia="Times New Roman" w:cs="Times New Roman"/>
          <w:szCs w:val="24"/>
        </w:rPr>
        <w:t xml:space="preserve"> Ένα λεπτό, κυρία Πρόεδρε.</w:t>
      </w:r>
    </w:p>
    <w:p w14:paraId="4865B4E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Πάτε στα δέκα</w:t>
      </w:r>
      <w:r>
        <w:rPr>
          <w:rFonts w:eastAsia="Times New Roman" w:cs="Times New Roman"/>
          <w:szCs w:val="24"/>
        </w:rPr>
        <w:t xml:space="preserve"> λεπτά όμως.</w:t>
      </w:r>
    </w:p>
    <w:p w14:paraId="4865B4E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Ένα λεπτό, κυρία Πρόεδρε.</w:t>
      </w:r>
    </w:p>
    <w:p w14:paraId="4865B4E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 Μάλιστα πριν από έναν χρόνο είχα καταθέσει την υπ’ αριθμόν 123/18-10-2016 επίκαιρη ερώτηση προς τον κύριο Υπουργό Οικονομίας, με θέμα το παραεμπόριο. Θα την </w:t>
      </w:r>
      <w:proofErr w:type="spellStart"/>
      <w:r>
        <w:rPr>
          <w:rFonts w:eastAsia="Times New Roman" w:cs="Times New Roman"/>
          <w:szCs w:val="24"/>
        </w:rPr>
        <w:t>ξανακαταθέσω</w:t>
      </w:r>
      <w:proofErr w:type="spellEnd"/>
      <w:r>
        <w:rPr>
          <w:rFonts w:eastAsia="Times New Roman" w:cs="Times New Roman"/>
          <w:szCs w:val="24"/>
        </w:rPr>
        <w:t>. Μου είχατε απαντήσει</w:t>
      </w:r>
      <w:r>
        <w:rPr>
          <w:rFonts w:eastAsia="Times New Roman" w:cs="Times New Roman"/>
          <w:szCs w:val="24"/>
        </w:rPr>
        <w:t>, κύριε Υπουργέ, αλλά δυστυχώς δεν έχει αλλάξει τίποτα δραστικά. Οι εμπορικοί σύλλογοι έχουν μεγάλο πρόβλημα. Οι νόμιμες επιχειρήσεις πρέπει να επιβιώσουν και όχι να επιβιώνει το παραεμπόριο, που δεν φορολογείται, που δεν έχει ασφαλιστικές εισφορές, που πο</w:t>
      </w:r>
      <w:r>
        <w:rPr>
          <w:rFonts w:eastAsia="Times New Roman" w:cs="Times New Roman"/>
          <w:szCs w:val="24"/>
        </w:rPr>
        <w:t xml:space="preserve">υλάει προϊόντα–«μαϊμού» και εμείς τους αφήνουμε να εκμεταλλεύονται. </w:t>
      </w:r>
    </w:p>
    <w:p w14:paraId="4865B4E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ΣΥΚΑΠ</w:t>
      </w:r>
      <w:r>
        <w:rPr>
          <w:rFonts w:eastAsia="Times New Roman" w:cs="Times New Roman"/>
          <w:szCs w:val="24"/>
        </w:rPr>
        <w:t>-ΕΕΑ</w:t>
      </w:r>
      <w:r>
        <w:rPr>
          <w:rFonts w:eastAsia="Times New Roman" w:cs="Times New Roman"/>
          <w:szCs w:val="24"/>
        </w:rPr>
        <w:t xml:space="preserve"> ελάχιστα μπορεί να καταφέρει συγκριτικά με το μέγεθος του προβλήματος. Εάν δεν παταχθεί το παραεμπόριο και δεν βοηθήσουμε τους νομοτα</w:t>
      </w:r>
      <w:r>
        <w:rPr>
          <w:rFonts w:eastAsia="Times New Roman" w:cs="Times New Roman"/>
          <w:szCs w:val="24"/>
        </w:rPr>
        <w:t xml:space="preserve">γείς πολίτες, η ελληνική οικονομία θα καταρρεύσει ακόμη περισσότερο. Εάν αποτύχετε, δεν </w:t>
      </w:r>
      <w:r>
        <w:rPr>
          <w:rFonts w:eastAsia="Times New Roman" w:cs="Times New Roman"/>
          <w:szCs w:val="24"/>
        </w:rPr>
        <w:lastRenderedPageBreak/>
        <w:t xml:space="preserve">στηρίξουμε εμείς, το </w:t>
      </w:r>
      <w:r>
        <w:rPr>
          <w:rFonts w:eastAsia="Times New Roman" w:cs="Times New Roman"/>
          <w:szCs w:val="24"/>
        </w:rPr>
        <w:t>ε</w:t>
      </w:r>
      <w:r>
        <w:rPr>
          <w:rFonts w:eastAsia="Times New Roman" w:cs="Times New Roman"/>
          <w:szCs w:val="24"/>
        </w:rPr>
        <w:t>λληνικό Κοινοβούλιο την πάταξη του παραεμπορίου και τους αφήσουμε έτσι, κύριοι της Κυβέρνησης, η ευθύνη θα είναι δική σας και μόνον δική σας.</w:t>
      </w:r>
    </w:p>
    <w:p w14:paraId="4865B4E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Κατα</w:t>
      </w:r>
      <w:r>
        <w:rPr>
          <w:rFonts w:eastAsia="Times New Roman" w:cs="Times New Roman"/>
          <w:szCs w:val="24"/>
        </w:rPr>
        <w:t xml:space="preserve">θέτω για τα Πρακτικά την επίκαιρη ερώτηση και τις μετρήσεις από 2 Νοεμβρίου. </w:t>
      </w:r>
    </w:p>
    <w:p w14:paraId="4865B4E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w:t>
      </w:r>
      <w:r>
        <w:rPr>
          <w:rFonts w:eastAsia="Times New Roman" w:cs="Times New Roman"/>
          <w:szCs w:val="24"/>
        </w:rPr>
        <w:t>ς Στενογραφίας και Πρακτικών της Βουλής)</w:t>
      </w:r>
    </w:p>
    <w:p w14:paraId="4865B4E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865B4E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Επειδή όλοι οι ομιλητές υπερβαίνουν τον χρόνο, έχω ορίσει πότε θα μιλούν οι Κοινοβουλευτικοί Εκπρόσωποι και όλο είμαι εκτός χρόνου.</w:t>
      </w:r>
    </w:p>
    <w:p w14:paraId="4865B4E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Κύριε Λοβέρδο, θα μιλήσ</w:t>
      </w:r>
      <w:r>
        <w:rPr>
          <w:rFonts w:eastAsia="Times New Roman" w:cs="Times New Roman"/>
          <w:szCs w:val="24"/>
        </w:rPr>
        <w:t>ετε;</w:t>
      </w:r>
    </w:p>
    <w:p w14:paraId="4865B4E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Μετά από δύο.</w:t>
      </w:r>
    </w:p>
    <w:p w14:paraId="4865B4E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w:t>
      </w:r>
    </w:p>
    <w:p w14:paraId="4865B4F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w:t>
      </w:r>
    </w:p>
    <w:p w14:paraId="4865B4F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Κυρίες και κύριοι συνάδελφοι, το νομοσχέδιο που συζητούμε σήμερα αποτελεί ένα πολύ σημαντικό βήμα για την προώθηση της οικονομί</w:t>
      </w:r>
      <w:r>
        <w:rPr>
          <w:rFonts w:eastAsia="Times New Roman" w:cs="Times New Roman"/>
          <w:szCs w:val="24"/>
        </w:rPr>
        <w:t>ας με κοινωνική ανταποδοτικότητα. Στηρίζεται, λοιπόν, με το νομοσχέδιο αυτό η θέση του υπαίθριου εμπορίου στην κοινωνική και οικονομική ζωή της χώρας και δημιουργείται μια πιο ευνοϊκή βάση για την ανάπτυξη συνεργατικών λογικών, για την προώθηση της οικονομ</w:t>
      </w:r>
      <w:r>
        <w:rPr>
          <w:rFonts w:eastAsia="Times New Roman" w:cs="Times New Roman"/>
          <w:szCs w:val="24"/>
        </w:rPr>
        <w:t xml:space="preserve">ίας της αλληλεγγύης, για την ισχυροποίηση του μικρού αγρότη, της μικρής οικογενειακής αγροτικής επιχείρησης, της οικοτεχνίας, της καλλιτεχνικής δημιουργίας. </w:t>
      </w:r>
    </w:p>
    <w:p w14:paraId="4865B4F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αφήνουμε άπαξ διαπαντός πίσω μας και ένα ασφυκτικό πλαίσιο</w:t>
      </w:r>
      <w:r>
        <w:rPr>
          <w:rFonts w:eastAsia="Times New Roman" w:cs="Times New Roman"/>
          <w:szCs w:val="24"/>
        </w:rPr>
        <w:t>,</w:t>
      </w:r>
      <w:r>
        <w:rPr>
          <w:rFonts w:eastAsia="Times New Roman" w:cs="Times New Roman"/>
          <w:szCs w:val="24"/>
        </w:rPr>
        <w:t xml:space="preserve"> που είχε επιβληθεί στο υπαίθριο εμπόριο από τους νόμους του ΠΑΣΟΚ και της Νέας Δημοκρατίας, νομοθετικό πλαίσιο από το οποίο θα θυμόμαστε πάντα τα εξοντωτικά πρόστιμα</w:t>
      </w:r>
      <w:r>
        <w:rPr>
          <w:rFonts w:eastAsia="Times New Roman" w:cs="Times New Roman"/>
          <w:szCs w:val="24"/>
        </w:rPr>
        <w:t>,</w:t>
      </w:r>
      <w:r>
        <w:rPr>
          <w:rFonts w:eastAsia="Times New Roman" w:cs="Times New Roman"/>
          <w:szCs w:val="24"/>
        </w:rPr>
        <w:t xml:space="preserve"> που επέβαλε στον βιοπαλαιστή του μόχθου που πουλούσε κάστανα ή στην </w:t>
      </w:r>
      <w:proofErr w:type="spellStart"/>
      <w:r>
        <w:rPr>
          <w:rFonts w:eastAsia="Times New Roman" w:cs="Times New Roman"/>
          <w:szCs w:val="24"/>
        </w:rPr>
        <w:t>υπέργηρη</w:t>
      </w:r>
      <w:proofErr w:type="spellEnd"/>
      <w:r>
        <w:rPr>
          <w:rFonts w:eastAsia="Times New Roman" w:cs="Times New Roman"/>
          <w:szCs w:val="24"/>
        </w:rPr>
        <w:t xml:space="preserve"> κυρία που π</w:t>
      </w:r>
      <w:r>
        <w:rPr>
          <w:rFonts w:eastAsia="Times New Roman" w:cs="Times New Roman"/>
          <w:szCs w:val="24"/>
        </w:rPr>
        <w:t xml:space="preserve">ουλούσε προϊόντα ελάχιστης αξίας από τον κήπο της για να αντιμετωπίσει την ακραία φτώχεια που βίωνε. </w:t>
      </w:r>
    </w:p>
    <w:p w14:paraId="4865B4F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έρχεται να καλύψει, μετά από διάλογο δύο ετών με όλους τους φορείς, όλα τα ζητήματα που αφορούν τη δραστηριότητα του υπαίθριου εμπο</w:t>
      </w:r>
      <w:r>
        <w:rPr>
          <w:rFonts w:eastAsia="Times New Roman" w:cs="Times New Roman"/>
          <w:szCs w:val="24"/>
        </w:rPr>
        <w:t>ρίου από τη λαϊκή αγορά, την εμποροπανήγυρη και το πλανόδιο και στάσιμο υπαίθριο εμπόριο μέχρι τις αγορές χωρίς μεσάζοντες, την υπαίθρια ψυχαγωγική δραστηριότητα και τους καλλιτέχνες του δρόμου.</w:t>
      </w:r>
    </w:p>
    <w:p w14:paraId="4865B4F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Βασικοί άξονες του νομοσχεδίου είναι η ισχυροποίηση του υπαίθ</w:t>
      </w:r>
      <w:r>
        <w:rPr>
          <w:rFonts w:eastAsia="Times New Roman" w:cs="Times New Roman"/>
          <w:szCs w:val="24"/>
        </w:rPr>
        <w:t>ριου εμπορίου, η διεύρυνση των αγαθών που μπορούν να συμπεριληφθούν σε αυτό, η ενίσχυση της σύνδεσης του καταναλωτή με τα τοπικά προϊόντα της γης και της παραδοσιακής γαστρονομίας και η συνεπακόλουθη βελτίωση της ποιότητας της ζωής και της διατροφής, η στή</w:t>
      </w:r>
      <w:r>
        <w:rPr>
          <w:rFonts w:eastAsia="Times New Roman" w:cs="Times New Roman"/>
          <w:szCs w:val="24"/>
        </w:rPr>
        <w:t>ριξη της αγροτικής οικογενειακής οικονομίας και η διεύρυνση της συμμετοχής αλληλέγγυων επιχειρηματικών σχημάτων στην κοινωνική και οικονομική ζωή του κάθε τόπου.</w:t>
      </w:r>
    </w:p>
    <w:p w14:paraId="4865B4F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ήθελα στο πλαίσιο αυτό να αναφερθώ σε ορισμένες κομβικές ρυθμίσεις αυτού του νομοσχεδίου. Η</w:t>
      </w:r>
      <w:r>
        <w:rPr>
          <w:rFonts w:eastAsia="Times New Roman" w:cs="Times New Roman"/>
          <w:szCs w:val="24"/>
        </w:rPr>
        <w:t xml:space="preserve"> πρώτη αφορά φυσικά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προστίμων ιδιαίτερα στους βιοπαλαιστές, </w:t>
      </w:r>
      <w:proofErr w:type="spellStart"/>
      <w:r>
        <w:rPr>
          <w:rFonts w:eastAsia="Times New Roman" w:cs="Times New Roman"/>
          <w:szCs w:val="24"/>
        </w:rPr>
        <w:t>μικροπαραβάτες</w:t>
      </w:r>
      <w:proofErr w:type="spellEnd"/>
      <w:r>
        <w:rPr>
          <w:rFonts w:eastAsia="Times New Roman" w:cs="Times New Roman"/>
          <w:szCs w:val="24"/>
        </w:rPr>
        <w:t xml:space="preserve"> του υπαίθριου εμπορίου και στη λύση των προβλημάτων των φτωχών ανθρώπων, στους οποίους ο </w:t>
      </w:r>
      <w:r>
        <w:rPr>
          <w:rFonts w:eastAsia="Times New Roman" w:cs="Times New Roman"/>
          <w:szCs w:val="24"/>
        </w:rPr>
        <w:lastRenderedPageBreak/>
        <w:t>προηγούμενος νόμος είχε καταλογίσει υπερβολικά πρόστιμα. Τα πρόστιμα α</w:t>
      </w:r>
      <w:r>
        <w:rPr>
          <w:rFonts w:eastAsia="Times New Roman" w:cs="Times New Roman"/>
          <w:szCs w:val="24"/>
        </w:rPr>
        <w:t>υτά μειώνονται σημαντικά, ενώ αντίθετα για τους επιτήδειους της μαύρης οικονομίας, οι οποίοι συστηματικά παραβιάζουν τον νόμο και πλήττουν και τη λαϊκή αγορά και τον αγροτικό κόσμο του μόχθου, τα πρόστιμα παραμένουν υψηλά.</w:t>
      </w:r>
    </w:p>
    <w:p w14:paraId="4865B4F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θα ξαναδούμε, λοιπόν, εικόνες</w:t>
      </w:r>
      <w:r>
        <w:rPr>
          <w:rFonts w:eastAsia="Times New Roman" w:cs="Times New Roman"/>
          <w:szCs w:val="24"/>
        </w:rPr>
        <w:t xml:space="preserve"> αναλγησίας απέναντι στον άπορο καστανά, στην υπερήλικη κυρία ή στον φτωχό αγρότη μετά από αυτό το νομοσχέδιο, εικόνες οι οποίες και έχουν πληγώσει και έχουν εξοργίσει την ελληνική κοινωνία.</w:t>
      </w:r>
    </w:p>
    <w:p w14:paraId="4865B4F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δεύτερο σημαντικό ζήτημα που εισάγει</w:t>
      </w:r>
      <w:r>
        <w:rPr>
          <w:rFonts w:eastAsia="Times New Roman" w:cs="Times New Roman"/>
          <w:szCs w:val="24"/>
        </w:rPr>
        <w:t>,</w:t>
      </w:r>
      <w:r>
        <w:rPr>
          <w:rFonts w:eastAsia="Times New Roman" w:cs="Times New Roman"/>
          <w:szCs w:val="24"/>
        </w:rPr>
        <w:t xml:space="preserve"> σε σχέση με το υπαίθριο </w:t>
      </w:r>
      <w:r>
        <w:rPr>
          <w:rFonts w:eastAsia="Times New Roman" w:cs="Times New Roman"/>
          <w:szCs w:val="24"/>
        </w:rPr>
        <w:t>εμπόριο</w:t>
      </w:r>
      <w:r>
        <w:rPr>
          <w:rFonts w:eastAsia="Times New Roman" w:cs="Times New Roman"/>
          <w:szCs w:val="24"/>
        </w:rPr>
        <w:t>,</w:t>
      </w:r>
      <w:r>
        <w:rPr>
          <w:rFonts w:eastAsia="Times New Roman" w:cs="Times New Roman"/>
          <w:szCs w:val="24"/>
        </w:rPr>
        <w:t xml:space="preserve"> το παρόν νομοσχέδιο είναι εκείνο της διεύρυνσης των λαϊκών αγορών με περισσότερα προϊόντα οικοτεχνίας και παραδοσιακής μεταποίησης, όπως προϊόντα από μικρά τυροκομεία ή από μικρά </w:t>
      </w:r>
      <w:proofErr w:type="spellStart"/>
      <w:r>
        <w:rPr>
          <w:rFonts w:eastAsia="Times New Roman" w:cs="Times New Roman"/>
          <w:szCs w:val="24"/>
        </w:rPr>
        <w:t>αποστακτήρια</w:t>
      </w:r>
      <w:proofErr w:type="spellEnd"/>
      <w:r>
        <w:rPr>
          <w:rFonts w:eastAsia="Times New Roman" w:cs="Times New Roman"/>
          <w:szCs w:val="24"/>
        </w:rPr>
        <w:t xml:space="preserve">, καθώς και η ενίσχυση του ρόλου του παραγωγού σε σχέση </w:t>
      </w:r>
      <w:r>
        <w:rPr>
          <w:rFonts w:eastAsia="Times New Roman" w:cs="Times New Roman"/>
          <w:szCs w:val="24"/>
        </w:rPr>
        <w:t>με εκείνη του εμπόρου.</w:t>
      </w:r>
    </w:p>
    <w:p w14:paraId="4865B4F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ίδιο πλαίσιο είναι και το πανηγύρι. Το πανηγύρι επανεντάσσεται στην κοινωνική ζωή του κάθε τόπου. Η εμποροπανήγυρη αποκτά ένα πλαίσιο σταθερής λειτουργίας, με ξεκάθα</w:t>
      </w:r>
      <w:r>
        <w:rPr>
          <w:rFonts w:eastAsia="Times New Roman" w:cs="Times New Roman"/>
          <w:szCs w:val="24"/>
        </w:rPr>
        <w:lastRenderedPageBreak/>
        <w:t xml:space="preserve">ρους όρους και χωρίς γραφειοκρατικές αγκυλώσεις ενώ και η λαϊκή </w:t>
      </w:r>
      <w:r>
        <w:rPr>
          <w:rFonts w:eastAsia="Times New Roman" w:cs="Times New Roman"/>
          <w:szCs w:val="24"/>
        </w:rPr>
        <w:t>ψυχαγωγία βρίσκει τη θέση της στην οικονομία του υπαίθριου εμπορίου με νόμιμο, απλό και ασφαλή τρόπο.</w:t>
      </w:r>
    </w:p>
    <w:p w14:paraId="4865B4F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Μια από τις πιο εμβληματικές ρυθμίσεις του νομοσχεδίου είναι και εκείνη η οποία θεσμοθετεί και σταθεροποιεί τη λειτουργία των αγορών των καταναλωτών σε όλ</w:t>
      </w:r>
      <w:r>
        <w:rPr>
          <w:rFonts w:eastAsia="Times New Roman" w:cs="Times New Roman"/>
          <w:szCs w:val="24"/>
        </w:rPr>
        <w:t>ες τις πόλεις της Ελλάδας, σε συνεργασία με την τοπική αυτοδιοίκηση και με βασικό γνώμονα την προώθηση των σχημάτων της κοινωνικής και αλληλέγγυας οικονομίας. Οι αγορές των καταναλωτών, οι γνωστές σε όλους μας «αγορές χωρίς μεσάζοντες», αποκτούν πλέον τη θ</w:t>
      </w:r>
      <w:r>
        <w:rPr>
          <w:rFonts w:eastAsia="Times New Roman" w:cs="Times New Roman"/>
          <w:szCs w:val="24"/>
        </w:rPr>
        <w:t>έση που τους αρμόζει και το κράτος σταματά να θέτει προσκόμματα στη λειτουργία τους.</w:t>
      </w:r>
    </w:p>
    <w:p w14:paraId="4865B4F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Σε αυτή τη βάση οι αγορές αυτές μπορούν να εξελιχθούν και σε φυτώρια νεοφυών αλληλέγγυων επιχειρήσεων, όπως το είδαμε να συμβαίνει και πρόσφατα στην πολύ αξιόλογη έκθεση τ</w:t>
      </w:r>
      <w:r>
        <w:rPr>
          <w:rFonts w:eastAsia="Times New Roman" w:cs="Times New Roman"/>
          <w:szCs w:val="24"/>
        </w:rPr>
        <w:t xml:space="preserve">ης κοινωνικής και αλληλέγγυας οικονομίας που έλαβε χώρα στην </w:t>
      </w:r>
      <w:r>
        <w:rPr>
          <w:rFonts w:eastAsia="Times New Roman" w:cs="Times New Roman"/>
          <w:szCs w:val="24"/>
        </w:rPr>
        <w:t>«</w:t>
      </w:r>
      <w:proofErr w:type="spellStart"/>
      <w:r>
        <w:rPr>
          <w:rFonts w:eastAsia="Times New Roman" w:cs="Times New Roman"/>
          <w:szCs w:val="24"/>
        </w:rPr>
        <w:t>Τεχνόπολη</w:t>
      </w:r>
      <w:proofErr w:type="spellEnd"/>
      <w:r>
        <w:rPr>
          <w:rFonts w:eastAsia="Times New Roman" w:cs="Times New Roman"/>
          <w:szCs w:val="24"/>
        </w:rPr>
        <w:t>»</w:t>
      </w:r>
      <w:r>
        <w:rPr>
          <w:rFonts w:eastAsia="Times New Roman" w:cs="Times New Roman"/>
          <w:szCs w:val="24"/>
        </w:rPr>
        <w:t>, αλλά μπορούν και να συμβάλουν στην ανάπτυξη ευρύτερων κοινωνικών και περιβαλλοντικών προβληματισμών γύρω από τις καταναλωτικές συμπεριφορές, τις διατροφικές συνήθειες ή τη διαχείριση</w:t>
      </w:r>
      <w:r>
        <w:rPr>
          <w:rFonts w:eastAsia="Times New Roman" w:cs="Times New Roman"/>
          <w:szCs w:val="24"/>
        </w:rPr>
        <w:t xml:space="preserve"> των φυσικών πόρων.</w:t>
      </w:r>
    </w:p>
    <w:p w14:paraId="4865B4F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Θα ήθελα</w:t>
      </w:r>
      <w:r>
        <w:rPr>
          <w:rFonts w:eastAsia="Times New Roman" w:cs="Times New Roman"/>
          <w:szCs w:val="24"/>
        </w:rPr>
        <w:t>,</w:t>
      </w:r>
      <w:r>
        <w:rPr>
          <w:rFonts w:eastAsia="Times New Roman" w:cs="Times New Roman"/>
          <w:szCs w:val="24"/>
        </w:rPr>
        <w:t xml:space="preserve"> στο σημείο αυτό</w:t>
      </w:r>
      <w:r>
        <w:rPr>
          <w:rFonts w:eastAsia="Times New Roman" w:cs="Times New Roman"/>
          <w:szCs w:val="24"/>
        </w:rPr>
        <w:t>,</w:t>
      </w:r>
      <w:r>
        <w:rPr>
          <w:rFonts w:eastAsia="Times New Roman" w:cs="Times New Roman"/>
          <w:szCs w:val="24"/>
        </w:rPr>
        <w:t xml:space="preserve"> να κάνω και μια αναφορά σε μια ρύθμιση που θεωρώ τομή του παρόντος νομοσχεδίου και η οποία αφορά τους καλλιτέχνες του δρόμου, τους χειροτέχνες, όσους δημιουργούς επιθυμούν να διαθέτουν σε υπαίθριες αγορές τα έ</w:t>
      </w:r>
      <w:r>
        <w:rPr>
          <w:rFonts w:eastAsia="Times New Roman" w:cs="Times New Roman"/>
          <w:szCs w:val="24"/>
        </w:rPr>
        <w:t>ργα τους.</w:t>
      </w:r>
    </w:p>
    <w:p w14:paraId="4865B4F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το άρθρο 45, λοιπόν, του νομοσχεδίου αυτή η πολιτιστική δραστηριότητα βγαίνει από το περιθώριο της σκιώδους οικονομίας, στο οποίο είχε καταδικαστεί από τη γραφειοκρατία όλα τα προηγούμενα χρόνια. Οι καλλιτέχνες του δρόμου, οι ζωγράφοι, οι εικα</w:t>
      </w:r>
      <w:r>
        <w:rPr>
          <w:rFonts w:eastAsia="Times New Roman" w:cs="Times New Roman"/>
          <w:szCs w:val="24"/>
        </w:rPr>
        <w:t>στικοί, οι χειροτέχνες, οι δημιουργοί της λαϊκής τέχνης αποκτούν υπόσταση και μπορούν πλέον να πωλούν τα έργα τους νόμιμα. Οι πεζόδρομοι του Θησείου, για παράδειγμα, με τις διατάξεις του παρόντος νομοσχεδίου μπορούν να αποκτήσουν την αίγλη που έχουν και οι</w:t>
      </w:r>
      <w:r>
        <w:rPr>
          <w:rFonts w:eastAsia="Times New Roman" w:cs="Times New Roman"/>
          <w:szCs w:val="24"/>
        </w:rPr>
        <w:t xml:space="preserve"> πιο γνωστές υπαίθριες καλλιτεχνικές αγορές της Ευρώπης, όπως εκείνες του Σηκουάνα και της </w:t>
      </w:r>
      <w:proofErr w:type="spellStart"/>
      <w:r>
        <w:rPr>
          <w:rFonts w:eastAsia="Times New Roman" w:cs="Times New Roman"/>
          <w:szCs w:val="24"/>
        </w:rPr>
        <w:t>Μονμάρτης</w:t>
      </w:r>
      <w:proofErr w:type="spellEnd"/>
      <w:r>
        <w:rPr>
          <w:rFonts w:eastAsia="Times New Roman" w:cs="Times New Roman"/>
          <w:szCs w:val="24"/>
        </w:rPr>
        <w:t>,</w:t>
      </w:r>
      <w:r>
        <w:rPr>
          <w:rFonts w:eastAsia="Times New Roman" w:cs="Times New Roman"/>
          <w:szCs w:val="24"/>
        </w:rPr>
        <w:t xml:space="preserve"> αποκαθιστώντας την καλλιτεχνική δραστηριότητα που αναπτύχθηκε στη σκιά της Ακρόπολης εδώ και δυόμισι χιλιάδες χρόνια και η οποία τα τελευταία χρόνια τόσο </w:t>
      </w:r>
      <w:r>
        <w:rPr>
          <w:rFonts w:eastAsia="Times New Roman" w:cs="Times New Roman"/>
          <w:szCs w:val="24"/>
        </w:rPr>
        <w:t>πολύ κυνηγήθηκε και λοιδορήθηκε.</w:t>
      </w:r>
    </w:p>
    <w:p w14:paraId="4865B4F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με τις διατάξεις για το υπαίθριο εμπόριο η οικονομία της αλληλεγγύης και του δίκαιου εμπορίου κάνουν ένα ακόμη βήμα μπροστά. Μετά από τα νομοσχέδια για τους αγροτικούς συνεταιρισμούς και την κοι</w:t>
      </w:r>
      <w:r>
        <w:rPr>
          <w:rFonts w:eastAsia="Times New Roman" w:cs="Times New Roman"/>
          <w:szCs w:val="24"/>
        </w:rPr>
        <w:t>νωνική και αλληλέγγυα οικονομία, οι ρυθμίσεις για το υπαίθριο εμπόριο έρχονται να συμπληρώσουν ένα πλέγμα ρυθμίσεων και παρεμβάσεων προς όφελος των οικονομικών σχέσεων, της εγγύτητας και της μικρής αγοράς.</w:t>
      </w:r>
    </w:p>
    <w:p w14:paraId="4865B4F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Απέναντι στην επέλαση των οικονομικών σχέσεων του </w:t>
      </w:r>
      <w:r>
        <w:rPr>
          <w:rFonts w:eastAsia="Times New Roman" w:cs="Times New Roman"/>
          <w:szCs w:val="24"/>
        </w:rPr>
        <w:t>άκρατου ανταγωνισμού, του τυφλού καταναλωτισμού και της υπέρμετρης συσσώρευσης κέρδους, ο ΣΥΡΙΖΑ παραμένει υπέρμαχος της οικονομίας με κέντρο τον άνθρωπο, της δίκαιης ανάπτυξης και της παραγωγικής ανασυγκρότησης.</w:t>
      </w:r>
    </w:p>
    <w:p w14:paraId="4865B4F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865B500"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ΣΥΡΙΖΑ)</w:t>
      </w:r>
    </w:p>
    <w:p w14:paraId="4865B50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Καφαντάρη, Βουλευτής του ΣΥΡΙΖΑ στη Β΄ Αθηνών, έχει τον λόγο.</w:t>
      </w:r>
    </w:p>
    <w:p w14:paraId="4865B50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Καλησπέρα σας. </w:t>
      </w:r>
    </w:p>
    <w:p w14:paraId="4865B50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865B50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συζητάμε σήμερα ένα </w:t>
      </w:r>
      <w:r>
        <w:rPr>
          <w:rFonts w:eastAsia="Times New Roman" w:cs="Times New Roman"/>
          <w:szCs w:val="24"/>
        </w:rPr>
        <w:t>νομοσχέδιο-τομή στον ευαίσθητο τομέα –και το τονίζω αυτό- του υπαίθριου εμπορίου. Είναι ένα νομοσχέδιο που βάζει, επιτέλους, τάξη, κανονικότητα, κανόνες, δικαιοσύνη, πλήρη νομιμότητα και, βέβαια, κοινωνική ευαισθησία σ’ αυτόν τον ευαίσθητο χώρο του υπαίθρι</w:t>
      </w:r>
      <w:r>
        <w:rPr>
          <w:rFonts w:eastAsia="Times New Roman" w:cs="Times New Roman"/>
          <w:szCs w:val="24"/>
        </w:rPr>
        <w:t>ου εμπορίου, το οποίο συνολικά είναι σημαντικός πυλώνας ανάπτυξης.</w:t>
      </w:r>
    </w:p>
    <w:p w14:paraId="4865B50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υπαίθριο εμπόριο, κυρίες και κύριοι Βουλευτές –και θέλω να το τονίσω αυτό, γιατί μπορεί να κυκλοφορούν και τέτοιες απόψεις- δεν είναι βοηθητική οικονομία. Οι απασχολούμενοι στο υπαίθριο </w:t>
      </w:r>
      <w:r>
        <w:rPr>
          <w:rFonts w:eastAsia="Times New Roman" w:cs="Times New Roman"/>
          <w:szCs w:val="24"/>
        </w:rPr>
        <w:t>εμπόριο δεν είναι άποροι. Είναι επαγγελματίες με αξιοπρέπεια, με δικαιώματα, αλλά βέβαια και υποχρεώσεις. Είναι πολλοί πρώην στεγασμένοι έμποροι, οι οποίοι στα χρόνια της κρίσης αναγκάστηκαν να κλείσουν τα μαγαζιά τους και να απασχοληθούν σ’ αυτόν τον τομέ</w:t>
      </w:r>
      <w:r>
        <w:rPr>
          <w:rFonts w:eastAsia="Times New Roman" w:cs="Times New Roman"/>
          <w:szCs w:val="24"/>
        </w:rPr>
        <w:t>α.</w:t>
      </w:r>
    </w:p>
    <w:p w14:paraId="4865B50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Είναι ένας χώρος ο οποίος για χρόνια χρησιμοποιήθηκε από κάθε λογής εξουσίες, μικρές και μεγάλες, με χρόνιες παθογένειες όσον αφορά το καθεστώς έκδοσης αδειών και με έντονες πελατειακές σχέσεις να κυριαρχούν. Είναι ένας χώρος με πολλή γραφειοκρατία μέχρ</w:t>
      </w:r>
      <w:r>
        <w:rPr>
          <w:rFonts w:eastAsia="Times New Roman" w:cs="Times New Roman"/>
          <w:szCs w:val="24"/>
        </w:rPr>
        <w:t xml:space="preserve">ι σήμερα. Γι’ αυτό λέω ότι είναι σημαντικό </w:t>
      </w:r>
      <w:r>
        <w:rPr>
          <w:rFonts w:eastAsia="Times New Roman" w:cs="Times New Roman"/>
          <w:szCs w:val="24"/>
        </w:rPr>
        <w:lastRenderedPageBreak/>
        <w:t xml:space="preserve">αυτό το νομοσχέδιο. Αφορά τον </w:t>
      </w:r>
      <w:proofErr w:type="spellStart"/>
      <w:r>
        <w:rPr>
          <w:rFonts w:eastAsia="Times New Roman" w:cs="Times New Roman"/>
          <w:szCs w:val="24"/>
        </w:rPr>
        <w:t>εξορθολογισμό</w:t>
      </w:r>
      <w:proofErr w:type="spellEnd"/>
      <w:r>
        <w:rPr>
          <w:rFonts w:eastAsia="Times New Roman" w:cs="Times New Roman"/>
          <w:szCs w:val="24"/>
        </w:rPr>
        <w:t xml:space="preserve"> όλων των λειτουργιών του υπαίθριου εμπορίου. Αυτό το νομοσχέδιο αποτελεί ολοκληρωμένη πρόταση όλων των μορφών υπαίθριου εμπορίου, χωρίς γραφειοκρατία και πολυνομία. </w:t>
      </w:r>
    </w:p>
    <w:p w14:paraId="4865B50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Ιδι</w:t>
      </w:r>
      <w:r>
        <w:rPr>
          <w:rFonts w:eastAsia="Times New Roman" w:cs="Times New Roman"/>
          <w:szCs w:val="24"/>
        </w:rPr>
        <w:t>αίτερα σημαντικό –και θέλω να σταθώ σ’ αυτό- είναι ότι η δημόσια διαβούλευση, μέχρι να έρθει το νομοσχέδιο στη Βουλή, ήταν πολύ σημαντική. Συμμετείχαν πολλοί φορείς, για να μην πω η πλειοψηφία των φορέων του υπαίθριου εμπορίου όλων των μορφών, όπως και για</w:t>
      </w:r>
      <w:r>
        <w:rPr>
          <w:rFonts w:eastAsia="Times New Roman" w:cs="Times New Roman"/>
          <w:szCs w:val="24"/>
        </w:rPr>
        <w:t xml:space="preserve"> το κομμάτι των επιμελητηρίων που θα πούμε μετά, γιατί το νομοσχέδιο περιλαμβάνει και τέτοιες ρυθμίσεις. Έγινε πολύ σημαντικός διάλογος στην Επιτροπή Παραγωγής και Εμπορίου. Θα έλεγα ότι συμμετείχαν σαράντα δύο φορείς –πέρα και έξω, βέβαια, από τον Κανονισ</w:t>
      </w:r>
      <w:r>
        <w:rPr>
          <w:rFonts w:eastAsia="Times New Roman" w:cs="Times New Roman"/>
          <w:szCs w:val="24"/>
        </w:rPr>
        <w:t xml:space="preserve">μό της Βουλής, που όπως γνωρίζουμε προβλέπει πολύ λιγότερους- και δόθηκε η δυνατότητα να εκφραστούν απόψεις, προτάσεις. </w:t>
      </w:r>
    </w:p>
    <w:p w14:paraId="4865B50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πολύ σημαντικό είναι ότι επειδή αυτή η Κυβέρνηση ακούει –και το έχουμε δει σε πάρα πολλά νομοσχέδια- πολλές από τις προτάσεις των φο</w:t>
      </w:r>
      <w:r>
        <w:rPr>
          <w:rFonts w:eastAsia="Times New Roman" w:cs="Times New Roman"/>
          <w:szCs w:val="24"/>
        </w:rPr>
        <w:t>ρέων έγιναν αποδεκτές και από το Υπουργείο και έχουμε και βελτιώσεις και κάποιες επιμέρους αλλαγές.</w:t>
      </w:r>
    </w:p>
    <w:p w14:paraId="4865B50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πω και κάτι συγκινητικό. Αυτό αφορά τη συμμετοχή στη διαβούλευση στην Επιτροπή εκπροσώπων κοινοτήτων και φορέων των </w:t>
      </w:r>
      <w:proofErr w:type="spellStart"/>
      <w:r>
        <w:rPr>
          <w:rFonts w:eastAsia="Times New Roman" w:cs="Times New Roman"/>
          <w:szCs w:val="24"/>
        </w:rPr>
        <w:t>Ρομά</w:t>
      </w:r>
      <w:proofErr w:type="spellEnd"/>
      <w:r>
        <w:rPr>
          <w:rFonts w:eastAsia="Times New Roman" w:cs="Times New Roman"/>
          <w:szCs w:val="24"/>
        </w:rPr>
        <w:t>, οι οποίοι χαιρ</w:t>
      </w:r>
      <w:r>
        <w:rPr>
          <w:rFonts w:eastAsia="Times New Roman" w:cs="Times New Roman"/>
          <w:szCs w:val="24"/>
        </w:rPr>
        <w:t>έτισαν το ενδιαφέρον της Βουλής, καθώς για πρώτη φορά, όπως είπε εκπρόσωπός τους, τους δόθηκε η δυνατότητα να έρθουν και να πουν τις απόψεις τους για ένα νομοσχέδιο στο Κοινοβούλιο. Άλλωστε, αυτό το νομοσχέδιο αφορά γενικά τις ειδικές ευαίσθητες ομάδες του</w:t>
      </w:r>
      <w:r>
        <w:rPr>
          <w:rFonts w:eastAsia="Times New Roman" w:cs="Times New Roman"/>
          <w:szCs w:val="24"/>
        </w:rPr>
        <w:t xml:space="preserve"> ελληνικού πληθυσμού</w:t>
      </w:r>
      <w:r>
        <w:rPr>
          <w:rFonts w:eastAsia="Times New Roman" w:cs="Times New Roman"/>
          <w:szCs w:val="24"/>
        </w:rPr>
        <w:t>,</w:t>
      </w:r>
      <w:r>
        <w:rPr>
          <w:rFonts w:eastAsia="Times New Roman" w:cs="Times New Roman"/>
          <w:szCs w:val="24"/>
        </w:rPr>
        <w:t xml:space="preserve"> και βέβαια και τις κοινότητες των </w:t>
      </w:r>
      <w:proofErr w:type="spellStart"/>
      <w:r>
        <w:rPr>
          <w:rFonts w:eastAsia="Times New Roman" w:cs="Times New Roman"/>
          <w:szCs w:val="24"/>
        </w:rPr>
        <w:t>Ρομά</w:t>
      </w:r>
      <w:proofErr w:type="spellEnd"/>
      <w:r>
        <w:rPr>
          <w:rFonts w:eastAsia="Times New Roman" w:cs="Times New Roman"/>
          <w:szCs w:val="24"/>
        </w:rPr>
        <w:t xml:space="preserve"> μέσα από συγκεκριμένα κοινωνικά κριτήρια που δίνονται.</w:t>
      </w:r>
    </w:p>
    <w:p w14:paraId="4865B50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πλαίσιο του </w:t>
      </w:r>
      <w:proofErr w:type="spellStart"/>
      <w:r>
        <w:rPr>
          <w:rFonts w:eastAsia="Times New Roman" w:cs="Times New Roman"/>
          <w:szCs w:val="24"/>
        </w:rPr>
        <w:t>εξορθολογισμού</w:t>
      </w:r>
      <w:proofErr w:type="spellEnd"/>
      <w:r>
        <w:rPr>
          <w:rFonts w:eastAsia="Times New Roman" w:cs="Times New Roman"/>
          <w:szCs w:val="24"/>
        </w:rPr>
        <w:t xml:space="preserve"> θεωρούμε ότι είναι πολύ σημαντική η οργανωμένη καταγραφή όλων των μορφών του υπαίθριου εμπορίου, η ύπαρξη πλη</w:t>
      </w:r>
      <w:r>
        <w:rPr>
          <w:rFonts w:eastAsia="Times New Roman" w:cs="Times New Roman"/>
          <w:szCs w:val="24"/>
        </w:rPr>
        <w:t>ροφοριακού συστήματος και η διασταύρωση στοιχείων, ο έλεγχος της διαδικασίας με στόχο τη μείωση της παραβατικότητας, συγκεκριμένα μέτρα για το παραεμπόριο με το Συντονιστικό Κέντρο Εποπτείας Αγορών Αντιμετώπισης Παραεμπορίου του Υπουργείου Εθνικής Οικονομί</w:t>
      </w:r>
      <w:r>
        <w:rPr>
          <w:rFonts w:eastAsia="Times New Roman" w:cs="Times New Roman"/>
          <w:szCs w:val="24"/>
        </w:rPr>
        <w:t>ας, που ουσιαστικά υπάρχει και θα είναι ενισχυμένο στο Υπουργείο Εθνικής Οικονομίας.</w:t>
      </w:r>
    </w:p>
    <w:p w14:paraId="4865B50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Επίσης, να πούμε και για το κομμάτι των κυρώσεων, </w:t>
      </w:r>
      <w:r>
        <w:rPr>
          <w:rFonts w:eastAsia="Times New Roman"/>
          <w:szCs w:val="24"/>
        </w:rPr>
        <w:t>οι οποίες</w:t>
      </w:r>
      <w:r>
        <w:rPr>
          <w:rFonts w:eastAsia="Times New Roman" w:cs="Times New Roman"/>
          <w:szCs w:val="24"/>
        </w:rPr>
        <w:t xml:space="preserve"> </w:t>
      </w:r>
      <w:proofErr w:type="spellStart"/>
      <w:r>
        <w:rPr>
          <w:rFonts w:eastAsia="Times New Roman" w:cs="Times New Roman"/>
          <w:szCs w:val="24"/>
        </w:rPr>
        <w:t>εξορθολογικοποιούνται</w:t>
      </w:r>
      <w:proofErr w:type="spellEnd"/>
      <w:r>
        <w:rPr>
          <w:rFonts w:eastAsia="Times New Roman" w:cs="Times New Roman"/>
          <w:szCs w:val="24"/>
        </w:rPr>
        <w:t xml:space="preserve"> πλέον. Αφορά </w:t>
      </w:r>
      <w:r>
        <w:rPr>
          <w:rFonts w:eastAsia="Times New Roman" w:cs="Times New Roman"/>
          <w:szCs w:val="24"/>
        </w:rPr>
        <w:t>σ</w:t>
      </w:r>
      <w:r>
        <w:rPr>
          <w:rFonts w:eastAsia="Times New Roman" w:cs="Times New Roman"/>
          <w:szCs w:val="24"/>
        </w:rPr>
        <w:t xml:space="preserve">τα πρόστιμα και </w:t>
      </w:r>
      <w:r>
        <w:rPr>
          <w:rFonts w:eastAsia="Times New Roman" w:cs="Times New Roman"/>
          <w:szCs w:val="24"/>
        </w:rPr>
        <w:lastRenderedPageBreak/>
        <w:t xml:space="preserve">σ’ </w:t>
      </w:r>
      <w:r>
        <w:rPr>
          <w:rFonts w:eastAsia="Times New Roman" w:cs="Times New Roman"/>
          <w:szCs w:val="24"/>
        </w:rPr>
        <w:t xml:space="preserve">όλα αυτά. Αναφέρθηκε η προηγούμενη συνάδελφος </w:t>
      </w:r>
      <w:r>
        <w:rPr>
          <w:rFonts w:eastAsia="Times New Roman" w:cs="Times New Roman"/>
          <w:szCs w:val="24"/>
        </w:rPr>
        <w:t xml:space="preserve">αναλυτικότερα. Αφορά και </w:t>
      </w:r>
      <w:r>
        <w:rPr>
          <w:rFonts w:eastAsia="Times New Roman" w:cs="Times New Roman"/>
          <w:szCs w:val="24"/>
        </w:rPr>
        <w:t>σ’</w:t>
      </w:r>
      <w:r>
        <w:rPr>
          <w:rFonts w:eastAsia="Times New Roman" w:cs="Times New Roman"/>
          <w:szCs w:val="24"/>
        </w:rPr>
        <w:t xml:space="preserve"> ένα μητρώο εγγραφής αυτών των κυρώσεων και την ηλεκτρονική καταγραφή όλων αυτών.</w:t>
      </w:r>
    </w:p>
    <w:p w14:paraId="4865B50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Βέβαια, σημαντική είναι η εισαγωγή των κοινωνικών κριτηρίων στη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μέσω συγκεκριμένης </w:t>
      </w:r>
      <w:proofErr w:type="spellStart"/>
      <w:r>
        <w:rPr>
          <w:rFonts w:eastAsia="Times New Roman" w:cs="Times New Roman"/>
          <w:szCs w:val="24"/>
        </w:rPr>
        <w:t>μοριοδότησης</w:t>
      </w:r>
      <w:proofErr w:type="spellEnd"/>
      <w:r>
        <w:rPr>
          <w:rFonts w:eastAsia="Times New Roman" w:cs="Times New Roman"/>
          <w:szCs w:val="24"/>
        </w:rPr>
        <w:t>. Η περιγραφή, επίσης, του π</w:t>
      </w:r>
      <w:r>
        <w:rPr>
          <w:rFonts w:eastAsia="Times New Roman" w:cs="Times New Roman"/>
          <w:szCs w:val="24"/>
        </w:rPr>
        <w:t xml:space="preserve">λαισίου λειτουργίας των αγορών των καταναλωτών, το γνωστό «χωρίς μεσάζοντες», που βοήθησε και στήριξε την κοινωνία τα τελευταία χρόνια της κρίσης σημαντικά, περιλαμβάνεται μέσα στο νομοσχέδιο και, κατά κάποιο τρόπο, λύνονται ζητήματα νομιμότητας αυτής της </w:t>
      </w:r>
      <w:r>
        <w:rPr>
          <w:rFonts w:eastAsia="Times New Roman" w:cs="Times New Roman"/>
          <w:szCs w:val="24"/>
        </w:rPr>
        <w:t xml:space="preserve">διαδικασίας. </w:t>
      </w:r>
    </w:p>
    <w:p w14:paraId="4865B50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Όμως, θα κλείσω με το πολύ σημαντικό, κατά την άποψή μου, που είναι ότι πλέον το υπαίθριο εμπόριο δεν είναι ένα κλειστό επάγγελμα. Επέρχεται άνοιγμα αυτού του επαγγέλματος. Αυτό είναι πολύ σημαντικό.</w:t>
      </w:r>
    </w:p>
    <w:p w14:paraId="4865B50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εν λόγω σχέδιο νόμου, κυρίες και κύριο</w:t>
      </w:r>
      <w:r>
        <w:rPr>
          <w:rFonts w:eastAsia="Times New Roman" w:cs="Times New Roman"/>
          <w:szCs w:val="24"/>
        </w:rPr>
        <w:t xml:space="preserve">ι Βουλευτές, το δεύτερο μέρος αφορά και τα επιμελητήρια. Εκσυγχρονίζεται ο θεσμός τους και αναβαθμίζεται. Καθοριστικός είναι ο ρόλος των επιμελητηρίων στην αναπτυξιακή διαδικασία. </w:t>
      </w:r>
    </w:p>
    <w:p w14:paraId="4865B50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Έχουμε το συντονιστικό όργανο που αναφέρεται ως Περιφερειακό Επιμελητηριακό</w:t>
      </w:r>
      <w:r>
        <w:rPr>
          <w:rFonts w:eastAsia="Times New Roman" w:cs="Times New Roman"/>
          <w:szCs w:val="24"/>
        </w:rPr>
        <w:t xml:space="preserve"> Συμβούλιο που εντάσσει τις δράσεις των επιμελητηρίων στον ευρύτερο αναπτυξιακό σχεδιασμό των περιφερειών. Αυτό είναι πολύ σημαντικό, γιατί ο ρόλος των επιμελητηρίων είναι να συμβάλλουν, ως σύμβουλοι της πολιτείας, στην ανάπτυξη αυτής της χώρας και ανάλογα</w:t>
      </w:r>
      <w:r>
        <w:rPr>
          <w:rFonts w:eastAsia="Times New Roman" w:cs="Times New Roman"/>
          <w:szCs w:val="24"/>
        </w:rPr>
        <w:t xml:space="preserve"> περιφερειακά. </w:t>
      </w:r>
    </w:p>
    <w:p w14:paraId="4865B51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Θεωρώ πολύ σημαντικά τα θέματα του εκλογικού συστήματος στα επιμελητήρια που έχουν αναλογικότερη εκπροσώπηση. Επίσης πολύ σημαντικό είναι και το κέντρο ενημέρωσης και υποστήριξης των επιχειρήσεων που προβλέπεται στο εν λόγω νομοσχέδιο. </w:t>
      </w:r>
    </w:p>
    <w:p w14:paraId="4865B51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Βέβ</w:t>
      </w:r>
      <w:r>
        <w:rPr>
          <w:rFonts w:eastAsia="Times New Roman" w:cs="Times New Roman"/>
          <w:szCs w:val="24"/>
        </w:rPr>
        <w:t xml:space="preserve">αια, να μη ξεχνάμε και την ποσόστωση του φύλου στις εκλογές στα ΔΣ των επιμελητηρίων. Και αυτό είναι πάρα πολύ σημαντικό, γιατί άλλο είναι να λέμε ισότητα στα λόγια και άλλο να θεσπίζονται και συγκεκριμένα πράγματα νομοθετικά προς την κατεύθυνση αυτή. </w:t>
      </w:r>
    </w:p>
    <w:p w14:paraId="4865B51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Κλε</w:t>
      </w:r>
      <w:r>
        <w:rPr>
          <w:rFonts w:eastAsia="Times New Roman" w:cs="Times New Roman"/>
          <w:szCs w:val="24"/>
        </w:rPr>
        <w:t xml:space="preserve">ίνοντας, θα έλεγα ότι αυτό το νομοσχέδιο πρέπει όλοι να το ψηφίσουμε. Αφορά, όπως είπα, </w:t>
      </w:r>
      <w:r>
        <w:rPr>
          <w:rFonts w:eastAsia="Times New Roman" w:cs="Times New Roman"/>
          <w:szCs w:val="24"/>
        </w:rPr>
        <w:t>σ’</w:t>
      </w:r>
      <w:r>
        <w:rPr>
          <w:rFonts w:eastAsia="Times New Roman" w:cs="Times New Roman"/>
          <w:szCs w:val="24"/>
        </w:rPr>
        <w:t xml:space="preserve"> έναν ευαίσθητο τομέα, σημαντικό στην αναπτυξιακή πορεία της χώρας με τον δικό του ρόλο, αλλά σημαντικό ρόλο.</w:t>
      </w:r>
    </w:p>
    <w:p w14:paraId="4865B51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έγινε διαβούλευση μέχρι να έρθει το νομοσχέδιο στη </w:t>
      </w:r>
      <w:r>
        <w:rPr>
          <w:rFonts w:eastAsia="Times New Roman" w:cs="Times New Roman"/>
          <w:szCs w:val="24"/>
        </w:rPr>
        <w:t xml:space="preserve">Βουλή, θα δούμε και την πορεία με την εφαρμογή του. Η Κυβέρνηση και το Υπουργείο είναι ανοιχτό σε βελτιώσεις περαιτέρω. Αυτό αφορά και το υπαίθριο εμπόριο. Αφορά βέβαια και το κομμάτι που έχει να κάνει με την επιμελητηριακή διαδικασία. </w:t>
      </w:r>
    </w:p>
    <w:p w14:paraId="4865B514" w14:textId="77777777" w:rsidR="00666AE2" w:rsidRDefault="00896D7E">
      <w:pPr>
        <w:spacing w:after="0" w:line="600" w:lineRule="auto"/>
        <w:ind w:firstLine="720"/>
        <w:jc w:val="both"/>
        <w:rPr>
          <w:rFonts w:eastAsia="Times New Roman"/>
          <w:bCs/>
        </w:rPr>
      </w:pPr>
      <w:r>
        <w:rPr>
          <w:rFonts w:eastAsia="Times New Roman"/>
          <w:szCs w:val="24"/>
        </w:rPr>
        <w:t>Ευχαριστώ πολύ.</w:t>
      </w:r>
      <w:r>
        <w:rPr>
          <w:rFonts w:eastAsia="Times New Roman" w:cs="Times New Roman"/>
          <w:szCs w:val="24"/>
        </w:rPr>
        <w:t xml:space="preserve"> </w:t>
      </w:r>
    </w:p>
    <w:p w14:paraId="4865B515" w14:textId="77777777" w:rsidR="00666AE2" w:rsidRDefault="00896D7E">
      <w:pPr>
        <w:spacing w:after="0" w:line="600" w:lineRule="auto"/>
        <w:ind w:firstLine="720"/>
        <w:jc w:val="center"/>
        <w:rPr>
          <w:rFonts w:eastAsia="Times New Roman"/>
          <w:bCs/>
        </w:rPr>
      </w:pPr>
      <w:r>
        <w:rPr>
          <w:rFonts w:eastAsia="Times New Roman"/>
          <w:bCs/>
        </w:rPr>
        <w:t>(Χ</w:t>
      </w:r>
      <w:r>
        <w:rPr>
          <w:rFonts w:eastAsia="Times New Roman"/>
          <w:bCs/>
        </w:rPr>
        <w:t>ειροκροτήματα από την πτέρυγα του ΣΥΡΙΖΑ)</w:t>
      </w:r>
    </w:p>
    <w:p w14:paraId="4865B51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4865B51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Τον λόγο έχει ο κ. Λοβέρδος, ο Κοινοβουλευτικός Εκπρόσωπος της Δημοκρατικής Συμπαράταξης, για δώδεκα λεπτά.</w:t>
      </w:r>
    </w:p>
    <w:p w14:paraId="4865B51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olor w:val="000000"/>
          <w:szCs w:val="24"/>
        </w:rPr>
        <w:t>Ευχαριστώ, κυρία Πρ</w:t>
      </w:r>
      <w:r>
        <w:rPr>
          <w:rFonts w:eastAsia="Times New Roman"/>
          <w:color w:val="000000"/>
          <w:szCs w:val="24"/>
        </w:rPr>
        <w:t>όεδρε.</w:t>
      </w:r>
      <w:r>
        <w:rPr>
          <w:rFonts w:eastAsia="Times New Roman" w:cs="Times New Roman"/>
          <w:szCs w:val="24"/>
        </w:rPr>
        <w:t xml:space="preserve"> </w:t>
      </w:r>
    </w:p>
    <w:p w14:paraId="4865B51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ήταν ευχής έργο</w:t>
      </w:r>
      <w:r>
        <w:rPr>
          <w:rFonts w:eastAsia="Times New Roman" w:cs="Times New Roman"/>
          <w:szCs w:val="24"/>
        </w:rPr>
        <w:t>ν</w:t>
      </w:r>
      <w:r>
        <w:rPr>
          <w:rFonts w:eastAsia="Times New Roman" w:cs="Times New Roman"/>
          <w:szCs w:val="24"/>
        </w:rPr>
        <w:t xml:space="preserve"> ο τίτλος του νομοσχεδίου που σήμερα σχολιάζουμε, υποστηρίζουμε ή ασκούμε κριτική και σε λίγο θα ψηφίσουμε, να διέτρεχε ως αρχή και τις διατάξεις του. Γιατί δεν μπορώ να πιστέψω σε αυτή</w:t>
      </w:r>
      <w:r>
        <w:rPr>
          <w:rFonts w:eastAsia="Times New Roman" w:cs="Times New Roman"/>
          <w:szCs w:val="24"/>
        </w:rPr>
        <w:t>ν</w:t>
      </w:r>
      <w:r>
        <w:rPr>
          <w:rFonts w:eastAsia="Times New Roman" w:cs="Times New Roman"/>
          <w:szCs w:val="24"/>
        </w:rPr>
        <w:t xml:space="preserve"> την Αίθουσα π</w:t>
      </w:r>
      <w:r>
        <w:rPr>
          <w:rFonts w:eastAsia="Times New Roman" w:cs="Times New Roman"/>
          <w:szCs w:val="24"/>
        </w:rPr>
        <w:t xml:space="preserve">ως υπάρχει έστω και ένας Βουλευτής ή μία Βουλευτής που δεν θέλει να μπει μια τάξη στην αναρχία της υπαίθριας αγοράς. Και δεν μπορώ να θεωρήσω ότι για ένα τέτοιο θέμα κάποιος </w:t>
      </w:r>
      <w:r>
        <w:rPr>
          <w:rFonts w:eastAsia="Times New Roman" w:cs="Times New Roman"/>
          <w:szCs w:val="24"/>
        </w:rPr>
        <w:lastRenderedPageBreak/>
        <w:t xml:space="preserve">από εμάς έχει καλύτερες προθέσεις από </w:t>
      </w:r>
      <w:r>
        <w:rPr>
          <w:rFonts w:eastAsia="Times New Roman" w:cs="Times New Roman"/>
          <w:szCs w:val="24"/>
        </w:rPr>
        <w:t xml:space="preserve">κάποιον </w:t>
      </w:r>
      <w:r>
        <w:rPr>
          <w:rFonts w:eastAsia="Times New Roman" w:cs="Times New Roman"/>
          <w:szCs w:val="24"/>
        </w:rPr>
        <w:t>άλλο. Όλοι έχουμε -ας πούμε- τις ίδι</w:t>
      </w:r>
      <w:r>
        <w:rPr>
          <w:rFonts w:eastAsia="Times New Roman" w:cs="Times New Roman"/>
          <w:szCs w:val="24"/>
        </w:rPr>
        <w:t xml:space="preserve">ες καλές προθέσεις. Και όταν κάποιο κόμμα κυβερνά, εξαρτάται αν για τέτοιου είδους θέματα, που δεν έχουν ένταση πολιτικής, οι διατάξεις του σχεδίου νόμου που </w:t>
      </w:r>
      <w:r>
        <w:rPr>
          <w:rFonts w:eastAsia="Times New Roman" w:cs="Times New Roman"/>
          <w:szCs w:val="24"/>
        </w:rPr>
        <w:t xml:space="preserve">παρουσιάζει </w:t>
      </w:r>
      <w:r>
        <w:rPr>
          <w:rFonts w:eastAsia="Times New Roman" w:cs="Times New Roman"/>
          <w:szCs w:val="24"/>
        </w:rPr>
        <w:t>μπορούν να λειτουργήσουν αποτελεσματικά στον χώρο της αγορά</w:t>
      </w:r>
      <w:r>
        <w:rPr>
          <w:rFonts w:eastAsia="Times New Roman" w:cs="Times New Roman"/>
          <w:szCs w:val="24"/>
        </w:rPr>
        <w:t>ς</w:t>
      </w:r>
      <w:r>
        <w:rPr>
          <w:rFonts w:eastAsia="Times New Roman" w:cs="Times New Roman"/>
          <w:szCs w:val="24"/>
        </w:rPr>
        <w:t xml:space="preserve"> και να βοηθήσουν μια καλή</w:t>
      </w:r>
      <w:r>
        <w:rPr>
          <w:rFonts w:eastAsia="Times New Roman" w:cs="Times New Roman"/>
          <w:szCs w:val="24"/>
        </w:rPr>
        <w:t xml:space="preserve"> κυβερνητική πολιτική ή όχι. </w:t>
      </w:r>
    </w:p>
    <w:p w14:paraId="4865B51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Γενικά μιλώντας, εμείς πιστεύουμε ότι επί τρία ολόκληρα χρόνια στον τομέα της οικονομίας είτε πρόκειται για τα δημόσια οικονομικά είτε πρόκειται για την ιδιωτική οικονομία, η Κυβέρνηση αυτή οδηγείται από αποτυχία σε αποτυχία, </w:t>
      </w:r>
      <w:r>
        <w:rPr>
          <w:rFonts w:eastAsia="Times New Roman" w:cs="Times New Roman"/>
          <w:szCs w:val="24"/>
        </w:rPr>
        <w:t>από πρόβλημα σε πρόβλημα, από απόδειξη αδεξιότητας σε απόδειξη νέας αδεξιότητας.</w:t>
      </w:r>
    </w:p>
    <w:p w14:paraId="4865B51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Έχετε δημιουργήσει πολλά προβλήματα και έχετε παροξύνει τα οικονομικά, αλλά και τα κοινωνικά προβλήματα του τόπου, τα οικονομικά και κοινωνικά προβλήματα των πολιτών, του ελλη</w:t>
      </w:r>
      <w:r>
        <w:rPr>
          <w:rFonts w:eastAsia="Times New Roman" w:cs="Times New Roman"/>
          <w:szCs w:val="24"/>
        </w:rPr>
        <w:t>νικού λαού.</w:t>
      </w:r>
    </w:p>
    <w:p w14:paraId="4865B51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Τώρα, στο παρόν σχέδιο νόμου, ο Υπουργός είπε αυτά που είπε, οι διατάξεις του είναι ο καθρέπτης αυτών που σκέπτεται και σε ό,τι αφορά </w:t>
      </w:r>
      <w:r>
        <w:rPr>
          <w:rFonts w:eastAsia="Times New Roman" w:cs="Times New Roman"/>
          <w:szCs w:val="24"/>
        </w:rPr>
        <w:t>σ</w:t>
      </w:r>
      <w:r>
        <w:rPr>
          <w:rFonts w:eastAsia="Times New Roman" w:cs="Times New Roman"/>
          <w:szCs w:val="24"/>
        </w:rPr>
        <w:t xml:space="preserve">τις τρεις του ενότητες, ο </w:t>
      </w:r>
      <w:r>
        <w:rPr>
          <w:rFonts w:eastAsia="Times New Roman" w:cs="Times New Roman"/>
          <w:szCs w:val="24"/>
        </w:rPr>
        <w:t xml:space="preserve">εισηγητής </w:t>
      </w:r>
      <w:r>
        <w:rPr>
          <w:rFonts w:eastAsia="Times New Roman" w:cs="Times New Roman"/>
          <w:szCs w:val="24"/>
        </w:rPr>
        <w:t xml:space="preserve">μας, ο </w:t>
      </w:r>
      <w:r>
        <w:rPr>
          <w:rFonts w:eastAsia="Times New Roman" w:cs="Times New Roman"/>
          <w:szCs w:val="24"/>
        </w:rPr>
        <w:lastRenderedPageBreak/>
        <w:t xml:space="preserve">κ. Κωνσταντινόπουλος, έχει νομίζω με εμβρίθεια αποδείξει γιατί </w:t>
      </w:r>
      <w:r>
        <w:rPr>
          <w:rFonts w:eastAsia="Times New Roman" w:cs="Times New Roman"/>
          <w:szCs w:val="24"/>
        </w:rPr>
        <w:t>πρέπει το παρόν σχέδιο νόμου, κύριοι συνάδελφοι της Νέας Δημοκρατίας, να καταψηφιστεί. Έχετε ασκήσει και εσείς έντονη κριτική, αλλά καταλήγετε σε άλλο τελικό συμπέρασμα. Εμείς καταλήγουμε σε αρνητική ψήφο και αυτό, νομίζω, ότι είναι καθαρό, γιατί συμβαδίζε</w:t>
      </w:r>
      <w:r>
        <w:rPr>
          <w:rFonts w:eastAsia="Times New Roman" w:cs="Times New Roman"/>
          <w:szCs w:val="24"/>
        </w:rPr>
        <w:t>ι με τη θεμελίωση που έχουμε κάνει:</w:t>
      </w:r>
    </w:p>
    <w:p w14:paraId="4865B51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Πρώτον, σε ό,τι αφορά </w:t>
      </w:r>
      <w:r>
        <w:rPr>
          <w:rFonts w:eastAsia="Times New Roman" w:cs="Times New Roman"/>
          <w:szCs w:val="24"/>
        </w:rPr>
        <w:t>σ</w:t>
      </w:r>
      <w:r>
        <w:rPr>
          <w:rFonts w:eastAsia="Times New Roman" w:cs="Times New Roman"/>
          <w:szCs w:val="24"/>
        </w:rPr>
        <w:t xml:space="preserve">την υπαίθρια αγορά, θα επιφέρουν φτωχοποίηση οι διατάξεις του –επαναλαμβάνω- δίκην επιδοματικής πολιτικής, βλέπετε τις λαϊκές αγορές. </w:t>
      </w:r>
    </w:p>
    <w:p w14:paraId="4865B51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σ</w:t>
      </w:r>
      <w:r>
        <w:rPr>
          <w:rFonts w:eastAsia="Times New Roman" w:cs="Times New Roman"/>
          <w:szCs w:val="24"/>
        </w:rPr>
        <w:t>τις εκλογές στα Επιμελητήρια, θέμα το οποίο παρ</w:t>
      </w:r>
      <w:r>
        <w:rPr>
          <w:rFonts w:eastAsia="Times New Roman" w:cs="Times New Roman"/>
          <w:szCs w:val="24"/>
        </w:rPr>
        <w:t>ακολουθώ επί πάρα πολλά χρόνια και για το οποίο υπογραμμίζω ότι το καλοκαίρι ψηφίσαμε τροπολογία του Υπουργείου Οικονομίας που θα διευκόλυνε την πορεία προς τις εκλογές, φέρνετε διατάξεις που απέχουν πάρα πολύ, παρασάγγας, απ’ αυτά που έχετε προεκλογικά υπ</w:t>
      </w:r>
      <w:r>
        <w:rPr>
          <w:rFonts w:eastAsia="Times New Roman" w:cs="Times New Roman"/>
          <w:szCs w:val="24"/>
        </w:rPr>
        <w:t xml:space="preserve">οσχεθεί περί απλής αναλογικής. </w:t>
      </w:r>
    </w:p>
    <w:p w14:paraId="4865B51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Και σε ό,τι αφορά </w:t>
      </w:r>
      <w:r>
        <w:rPr>
          <w:rFonts w:eastAsia="Times New Roman" w:cs="Times New Roman"/>
          <w:szCs w:val="24"/>
        </w:rPr>
        <w:t>σ</w:t>
      </w:r>
      <w:r>
        <w:rPr>
          <w:rFonts w:eastAsia="Times New Roman" w:cs="Times New Roman"/>
          <w:szCs w:val="24"/>
        </w:rPr>
        <w:t xml:space="preserve">τις επιμέρους ρυθμίσεις, κάνετε τέσσερα ρουσφέτια. Εμείς τέτοιο σχέδιο νόμου δεν μπορούμε να το ψηφίσουμε. </w:t>
      </w:r>
    </w:p>
    <w:p w14:paraId="4865B52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εδώ είναι και ο Υπουργός που ασχολείται με θέματα ανάπτυξης, βρίσκω την ευκαιρία να </w:t>
      </w:r>
      <w:r>
        <w:rPr>
          <w:rFonts w:eastAsia="Times New Roman" w:cs="Times New Roman"/>
          <w:szCs w:val="24"/>
        </w:rPr>
        <w:t>«</w:t>
      </w:r>
      <w:r>
        <w:rPr>
          <w:rFonts w:eastAsia="Times New Roman" w:cs="Times New Roman"/>
          <w:szCs w:val="24"/>
        </w:rPr>
        <w:t>φέρω</w:t>
      </w:r>
      <w:r>
        <w:rPr>
          <w:rFonts w:eastAsia="Times New Roman" w:cs="Times New Roman"/>
          <w:szCs w:val="24"/>
        </w:rPr>
        <w:t>»</w:t>
      </w:r>
      <w:r>
        <w:rPr>
          <w:rFonts w:eastAsia="Times New Roman" w:cs="Times New Roman"/>
          <w:szCs w:val="24"/>
        </w:rPr>
        <w:t xml:space="preserve"> στο τραπέζι του κοινοβουλευτικού μας διαλόγου </w:t>
      </w:r>
      <w:r>
        <w:rPr>
          <w:rFonts w:eastAsia="Times New Roman" w:cs="Times New Roman"/>
          <w:szCs w:val="24"/>
        </w:rPr>
        <w:t>«</w:t>
      </w:r>
      <w:r>
        <w:rPr>
          <w:rFonts w:eastAsia="Times New Roman" w:cs="Times New Roman"/>
          <w:szCs w:val="24"/>
        </w:rPr>
        <w:t>φρέσκα κουλούρια</w:t>
      </w:r>
      <w:r>
        <w:rPr>
          <w:rFonts w:eastAsia="Times New Roman" w:cs="Times New Roman"/>
          <w:szCs w:val="24"/>
        </w:rPr>
        <w:t>»</w:t>
      </w:r>
      <w:r>
        <w:rPr>
          <w:rFonts w:eastAsia="Times New Roman" w:cs="Times New Roman"/>
          <w:szCs w:val="24"/>
        </w:rPr>
        <w:t>. Κύριε Υπουργέ, είναι αλήθεια ότι από το 2010, για πρώτη φορά το 2017, αυξάνονται οι έμμεσοι φόροι σε σχέση με τους άμεσους φόρους και υπάρχει περισσότερο ταξική πολιτική απ’ αυτήν; Είν</w:t>
      </w:r>
      <w:r>
        <w:rPr>
          <w:rFonts w:eastAsia="Times New Roman" w:cs="Times New Roman"/>
          <w:szCs w:val="24"/>
        </w:rPr>
        <w:t>αι αλήθεια αυτό που λέω ή δεν είναι αλήθεια; Είναι αλήθεια. Προκύπτει από στοιχεία. Έχει αποτιμηθεί από την ίδια την ΕΛΣΤΑΤ. Είναι κατόρθωμά σας αυτό, εσάς των προστατών του ελληνικού λαού; Έχετε αντιληφθεί ότι η πολιτική σας είναι απολύτως εχθρική με τα σ</w:t>
      </w:r>
      <w:r>
        <w:rPr>
          <w:rFonts w:eastAsia="Times New Roman" w:cs="Times New Roman"/>
          <w:szCs w:val="24"/>
        </w:rPr>
        <w:t xml:space="preserve">υμφέροντα της μεγάλης πλειοψηφίας του ελληνικού λαού; </w:t>
      </w:r>
    </w:p>
    <w:p w14:paraId="4865B52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Αφού η ΕΛΣΤΑΤ είναι μια Αρχή που σέβονται πια όλοι οι Έλληνες και όλες οι Ελληνίδες και η Ευρωπαϊκή Ένωση, είναι ένας αξιόπιστος εδώ και χρόνια συνομιλητής των αντίστοιχων αρχών άλλων κρατών-μελών, των</w:t>
      </w:r>
      <w:r>
        <w:rPr>
          <w:rFonts w:eastAsia="Times New Roman" w:cs="Times New Roman"/>
          <w:szCs w:val="24"/>
        </w:rPr>
        <w:t xml:space="preserve"> κρατών-μελών της Ευρωζώνης και της Ευρωπαϊκής Ένωσης και της Ευρωζώνης εν συνόλω, πρέπει να ακούμε τι μας λέει. Και είναι το δικό μας κόμμα που έχει μετατρέψει την ΕΛΣΤΑΤ από το 2010 σε έναν </w:t>
      </w:r>
      <w:r>
        <w:rPr>
          <w:rFonts w:eastAsia="Times New Roman" w:cs="Times New Roman"/>
          <w:szCs w:val="24"/>
        </w:rPr>
        <w:t xml:space="preserve">οργανισμό </w:t>
      </w:r>
      <w:r>
        <w:rPr>
          <w:rFonts w:eastAsia="Times New Roman" w:cs="Times New Roman"/>
          <w:szCs w:val="24"/>
        </w:rPr>
        <w:lastRenderedPageBreak/>
        <w:t xml:space="preserve">αξιόπιστο, του οποίου τα στοιχεία τα σέβεσαι, μπορούν </w:t>
      </w:r>
      <w:r>
        <w:rPr>
          <w:rFonts w:eastAsia="Times New Roman" w:cs="Times New Roman"/>
          <w:szCs w:val="24"/>
        </w:rPr>
        <w:t xml:space="preserve">να αποτελούν κοινά δεδομένα για όλα τα πολιτικά κόμματα είτε υπερασπίζονται είτε μέμφονται μια κυβερνητική πολιτική. Σας λέει ότι έχουμε μείωση κατά 2,3% του διαθέσιμου εισοδήματος των νοικοκυριών σε σύγκριση με το έτος 2015. Κάθε χρόνο και χειρότερα. </w:t>
      </w:r>
    </w:p>
    <w:p w14:paraId="4865B52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Έχε</w:t>
      </w:r>
      <w:r>
        <w:rPr>
          <w:rFonts w:eastAsia="Times New Roman" w:cs="Times New Roman"/>
          <w:szCs w:val="24"/>
        </w:rPr>
        <w:t xml:space="preserve">τε ομολογήσει, έχουν ομολογήσει οι Υπουργοί σας με </w:t>
      </w:r>
      <w:r>
        <w:rPr>
          <w:rFonts w:eastAsia="Times New Roman" w:cs="Times New Roman"/>
          <w:szCs w:val="24"/>
        </w:rPr>
        <w:t>-</w:t>
      </w:r>
      <w:r>
        <w:rPr>
          <w:rFonts w:eastAsia="Times New Roman" w:cs="Times New Roman"/>
          <w:szCs w:val="24"/>
        </w:rPr>
        <w:t>κατά τη γνώμη μου</w:t>
      </w:r>
      <w:r>
        <w:rPr>
          <w:rFonts w:eastAsia="Times New Roman" w:cs="Times New Roman"/>
          <w:szCs w:val="24"/>
        </w:rPr>
        <w:t>-</w:t>
      </w:r>
      <w:r>
        <w:rPr>
          <w:rFonts w:eastAsia="Times New Roman" w:cs="Times New Roman"/>
          <w:szCs w:val="24"/>
        </w:rPr>
        <w:t xml:space="preserve"> τον πιο κυνικό τρόπο και ο Υπουργός των Οικονομικών και ο Αναπληρωτής του, έχουν υπερασπιστεί τις πολιτικές σας με τα επιχειρήματα ενός ταξικού πολέμου σε βάρος της μεσαίας τάξης, σε βά</w:t>
      </w:r>
      <w:r>
        <w:rPr>
          <w:rFonts w:eastAsia="Times New Roman" w:cs="Times New Roman"/>
          <w:szCs w:val="24"/>
        </w:rPr>
        <w:t xml:space="preserve">ρος δηλαδή της ραχοκοκαλιάς της ελληνικής οικονομίας, σε βάρος μιας τάξης η οποία ευδοκίμησε τις προηγούμενες δεκαετίες και αυτή η ευδοκίμησή της έδωσε στην Ελλάδα, στην Ελλάδα της Μεταπολίτευσης, τα χαρακτηριστικά μιας ιστορικής περιόδου σε ό,τι αφορά </w:t>
      </w:r>
      <w:r>
        <w:rPr>
          <w:rFonts w:eastAsia="Times New Roman" w:cs="Times New Roman"/>
          <w:szCs w:val="24"/>
        </w:rPr>
        <w:t>σ</w:t>
      </w:r>
      <w:r>
        <w:rPr>
          <w:rFonts w:eastAsia="Times New Roman" w:cs="Times New Roman"/>
          <w:szCs w:val="24"/>
        </w:rPr>
        <w:t>τη</w:t>
      </w:r>
      <w:r>
        <w:rPr>
          <w:rFonts w:eastAsia="Times New Roman" w:cs="Times New Roman"/>
          <w:szCs w:val="24"/>
        </w:rPr>
        <w:t xml:space="preserve">ν ευμάρεια των Ελλήνων, που δεν έχει σύγκριση με προηγούμενες δεκαετίες, επί διακόσια χρόνια που υπάρχει το σύγχρονο ελληνικό κράτος. Εναντίον αυτής της ραχοκοκαλιάς της ελληνικής οικονομίας τα έχετε βάλει και το λέτε με έναν τρόπο τελείως ξεδιάντροπο, με </w:t>
      </w:r>
      <w:r>
        <w:rPr>
          <w:rFonts w:eastAsia="Times New Roman" w:cs="Times New Roman"/>
          <w:szCs w:val="24"/>
        </w:rPr>
        <w:t xml:space="preserve">έναν τρόπο που σας εκθέτει. Γονατίζετε κατηγορίες δεκάδων χιλιάδων </w:t>
      </w:r>
      <w:r>
        <w:rPr>
          <w:rFonts w:eastAsia="Times New Roman" w:cs="Times New Roman"/>
          <w:szCs w:val="24"/>
        </w:rPr>
        <w:lastRenderedPageBreak/>
        <w:t>επαγγελματιών, δεκάδων χιλιάδων ανθρώπων που επί χρόνια είχαν μια άλλη πορεία στην ελληνική οικονομία. Ομολογείτε ότι τα μέτρα σας είναι άδικα, αλλά αυτή είναι η πολιτική σας, υποστηρίζοντα</w:t>
      </w:r>
      <w:r>
        <w:rPr>
          <w:rFonts w:eastAsia="Times New Roman" w:cs="Times New Roman"/>
          <w:szCs w:val="24"/>
        </w:rPr>
        <w:t xml:space="preserve">ς δήθεν τους φτωχότερους. </w:t>
      </w:r>
    </w:p>
    <w:p w14:paraId="4865B52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είναι έτσι όμως. Τα στοιχεία της ΕΛΣΤΑΤ σας διαψεύδουν με έναν τρόπο πολύ συγκεκριμένο και ρητό. Τολμάτε να αντιμετωπίσετε την ελληνική μεσαία τάξη –συγχωρήστε μου τις παρομοιώσεις, ρητορικές είναι, αλλά είναι, νομίζω, ακριβε</w:t>
      </w:r>
      <w:r>
        <w:rPr>
          <w:rFonts w:eastAsia="Times New Roman" w:cs="Times New Roman"/>
          <w:szCs w:val="24"/>
        </w:rPr>
        <w:t xml:space="preserve">ίς- σαν κουλάκους τους οποίους απειλείτε </w:t>
      </w:r>
      <w:proofErr w:type="spellStart"/>
      <w:r>
        <w:rPr>
          <w:rFonts w:eastAsia="Times New Roman" w:cs="Times New Roman"/>
          <w:szCs w:val="24"/>
        </w:rPr>
        <w:t>λικβιντάρισμα</w:t>
      </w:r>
      <w:proofErr w:type="spellEnd"/>
      <w:r>
        <w:rPr>
          <w:rFonts w:eastAsia="Times New Roman" w:cs="Times New Roman"/>
          <w:szCs w:val="24"/>
        </w:rPr>
        <w:t>, για να ανοίξει ο δρόμος προς τα πού; Προς κάποια σοσιαλιστική κοινωνία; Προς τα πού; Ποιος είναι ο στόχος σας; Ποιο είναι το καινούργιο υποτιθέμενο πρόσωπό σας; Γιατί, κατά τη γνώμη μου, ένα πρόσωπο έ</w:t>
      </w:r>
      <w:r>
        <w:rPr>
          <w:rFonts w:eastAsia="Times New Roman" w:cs="Times New Roman"/>
          <w:szCs w:val="24"/>
        </w:rPr>
        <w:t>χετε και το λέω διαρκώς στις αγορεύσεις μου στη Βουλή: Είτε προεκλογικά του Ιανουαρίου του 2015 είτε προεκλογικά του Σεπτεμβρίου του 2015 είτε σήμερα, είστε ένα κόμμα, το κόμμα της δημαγωγίας, το κόμμα του ψεύδους, το κόμμα ενός πολιτικού παιχνιδιού που δε</w:t>
      </w:r>
      <w:r>
        <w:rPr>
          <w:rFonts w:eastAsia="Times New Roman" w:cs="Times New Roman"/>
          <w:szCs w:val="24"/>
        </w:rPr>
        <w:t xml:space="preserve">ν είναι έντιμο πάρα πολλές φορές και που διανθίζεται με κρυόπλαστες εξυπνάδες σαν και αυτές για τις σαρανταποδαρούσες και τα άλλα περίφημα που είπε ο χιουμορίστας Υπουργός Οικονομικών. </w:t>
      </w:r>
    </w:p>
    <w:p w14:paraId="4865B52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θα κλείσω την αγόρευσή μου με ένα ευρύτερ</w:t>
      </w:r>
      <w:r>
        <w:rPr>
          <w:rFonts w:eastAsia="Times New Roman" w:cs="Times New Roman"/>
          <w:szCs w:val="24"/>
        </w:rPr>
        <w:t>ο θέμα των κοινοβουλευτικών μου αρμοδιοτήτων ως Κοινοβουλευτικού Εκπροσώπου της Δημοκρατικής Συμπαράταξης. Έχω πραγματικά αγανακτήσει ως Έλληνας πολίτης, ως πολιτικός που έχω πολλά χρόνια αρμοδιότητα στα εξωτερικά και την άμυνα από την πλευρά της Δημοκρατι</w:t>
      </w:r>
      <w:r>
        <w:rPr>
          <w:rFonts w:eastAsia="Times New Roman" w:cs="Times New Roman"/>
          <w:szCs w:val="24"/>
        </w:rPr>
        <w:t xml:space="preserve">κής Συμπαράταξης, παλιότερα του ΠΑΣΟΚ και για μια πολύ μικρή, πολύ μικρή περίοδο έχω διατελέσει και Υφυπουργός Εξωτερικών. Ένιωσα πραγματικά αγανάκτηση και οργή για τον τρόπο που συμπεριφέρθηκε η ηγεσία του Υπουργείου Εθνικής </w:t>
      </w:r>
      <w:r>
        <w:rPr>
          <w:rFonts w:eastAsia="Times New Roman" w:cs="Times New Roman"/>
          <w:szCs w:val="24"/>
        </w:rPr>
        <w:t xml:space="preserve">Άμυνας </w:t>
      </w:r>
      <w:r>
        <w:rPr>
          <w:rFonts w:eastAsia="Times New Roman" w:cs="Times New Roman"/>
          <w:szCs w:val="24"/>
        </w:rPr>
        <w:t>σε έναν ανώτατο αξιωματ</w:t>
      </w:r>
      <w:r>
        <w:rPr>
          <w:rFonts w:eastAsia="Times New Roman" w:cs="Times New Roman"/>
          <w:szCs w:val="24"/>
        </w:rPr>
        <w:t>ικό με τριάντα πέντε χρόνια ευδόκιμης, ανεπίληπτης υπηρεσίας -τον άνθρωπο δεν τον έχω δει ποτέ στη ζωή μου, δεν τον γνωρίζω- μια ταπείνωση με χειροπέδες, με απειλή φυλάκισης, σύλληψη</w:t>
      </w:r>
      <w:r>
        <w:rPr>
          <w:rFonts w:eastAsia="Times New Roman" w:cs="Times New Roman"/>
          <w:szCs w:val="24"/>
        </w:rPr>
        <w:t xml:space="preserve"> </w:t>
      </w:r>
      <w:r>
        <w:rPr>
          <w:rFonts w:eastAsia="Times New Roman" w:cs="Times New Roman"/>
          <w:szCs w:val="24"/>
        </w:rPr>
        <w:t>με προπηλακισμούς, γιατί, αντί συγχαρητηρίων; Γιατί διέσωσε την πατρίδα μ</w:t>
      </w:r>
      <w:r>
        <w:rPr>
          <w:rFonts w:eastAsia="Times New Roman" w:cs="Times New Roman"/>
          <w:szCs w:val="24"/>
        </w:rPr>
        <w:t>ας -προς τιμήν του- από ένα σκάνδαλο διαστάσεων, που δεν ξέρω εάν είναι οικονομικό. Δεν τα γνωρίζω εγώ αυτά, ούτε και ανακατεύομαι στην πολιτική μου διαδρομή με τέτοια θέματα ποτέ, μπορεί όμως και να ‘ναι ή μπορεί να είναι και ένα σκάνδαλο πολιτικό που έχε</w:t>
      </w:r>
      <w:r>
        <w:rPr>
          <w:rFonts w:eastAsia="Times New Roman" w:cs="Times New Roman"/>
          <w:szCs w:val="24"/>
        </w:rPr>
        <w:t xml:space="preserve">ι να κάνει με το εμπάργκο όπλων </w:t>
      </w:r>
      <w:r>
        <w:rPr>
          <w:rFonts w:eastAsia="Times New Roman" w:cs="Times New Roman"/>
          <w:szCs w:val="24"/>
        </w:rPr>
        <w:lastRenderedPageBreak/>
        <w:t xml:space="preserve">στην Υεμένη. Θα διαλέξουμε και θα πάρουμε κατά τη φορά των εξελίξεων. </w:t>
      </w:r>
    </w:p>
    <w:p w14:paraId="4865B52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Αυτόν τον άνθρωπο που διέσωσε τη χώρα, αντί να τον συγχαίρουμε, τον απειλούμε. Τον απειλεί η ηγεσία του Υπουργείου, τον απειλούν και οι μεσάζοντες. Έφυγε</w:t>
      </w:r>
      <w:r>
        <w:rPr>
          <w:rFonts w:eastAsia="Times New Roman" w:cs="Times New Roman"/>
          <w:szCs w:val="24"/>
        </w:rPr>
        <w:t xml:space="preserve"> η Κοινοβουλευτική Εκπρόσωπος της Πλειοψηφίας που μίλησε, αναφερόμενη βέβαια στις υπαίθριες αγορές, για την κατάργηση των μεσαζόντων, αλλά θέλω με ένταση να της πω ότι οι μεσάζοντες καλά κρατούν. Το 2016, το καλοκαιράκι, συνομιλίες υπηρεσιακών παραγόντων τ</w:t>
      </w:r>
      <w:r>
        <w:rPr>
          <w:rFonts w:eastAsia="Times New Roman" w:cs="Times New Roman"/>
          <w:szCs w:val="24"/>
        </w:rPr>
        <w:t xml:space="preserve">ου Υπουργείου Εθνικής </w:t>
      </w:r>
      <w:r>
        <w:rPr>
          <w:rFonts w:eastAsia="Times New Roman" w:cs="Times New Roman"/>
          <w:szCs w:val="24"/>
        </w:rPr>
        <w:t xml:space="preserve">Άμυνας </w:t>
      </w:r>
      <w:r>
        <w:rPr>
          <w:rFonts w:eastAsia="Times New Roman" w:cs="Times New Roman"/>
          <w:szCs w:val="24"/>
        </w:rPr>
        <w:t>με συγκεκριμένη εταιρεία μεσαζόντων</w:t>
      </w:r>
      <w:r>
        <w:rPr>
          <w:rFonts w:eastAsia="Times New Roman" w:cs="Times New Roman"/>
          <w:szCs w:val="24"/>
        </w:rPr>
        <w:t>,</w:t>
      </w:r>
      <w:r>
        <w:rPr>
          <w:rFonts w:eastAsia="Times New Roman" w:cs="Times New Roman"/>
          <w:szCs w:val="24"/>
        </w:rPr>
        <w:t xml:space="preserve"> που μπλέχθηκε στη συγκεκριμένη υπόθεση που σήμερα απασχολεί τη δημοσιότητα και έχει καταστεί επίμαχη. Το καταθέτω στα Πρακτικά. </w:t>
      </w:r>
    </w:p>
    <w:p w14:paraId="4865B526" w14:textId="77777777" w:rsidR="00666AE2" w:rsidRDefault="00896D7E">
      <w:pPr>
        <w:spacing w:after="0"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w:t>
      </w:r>
      <w:r>
        <w:rPr>
          <w:rFonts w:eastAsia="Times New Roman" w:cs="Times New Roman"/>
        </w:rPr>
        <w:t>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65B527" w14:textId="77777777" w:rsidR="00666AE2" w:rsidRDefault="00896D7E">
      <w:pPr>
        <w:spacing w:after="0" w:line="600" w:lineRule="auto"/>
        <w:ind w:firstLine="720"/>
        <w:jc w:val="both"/>
        <w:rPr>
          <w:rFonts w:eastAsia="Times New Roman" w:cs="Times New Roman"/>
        </w:rPr>
      </w:pPr>
      <w:r>
        <w:rPr>
          <w:rFonts w:eastAsia="Times New Roman" w:cs="Times New Roman"/>
        </w:rPr>
        <w:t>Αυτός, λοιπόν, ο ανώτατος αξιωματικός, αντί συγχαρητηρίων, απειλείται. Απειλείται από μεσάζοντες, απειλείτα</w:t>
      </w:r>
      <w:r>
        <w:rPr>
          <w:rFonts w:eastAsia="Times New Roman" w:cs="Times New Roman"/>
        </w:rPr>
        <w:t xml:space="preserve">ι και από την ηγεσία του Υπουργείου Εθνικής </w:t>
      </w:r>
      <w:r>
        <w:rPr>
          <w:rFonts w:eastAsia="Times New Roman" w:cs="Times New Roman"/>
        </w:rPr>
        <w:t xml:space="preserve">Άμυνας </w:t>
      </w:r>
      <w:r>
        <w:rPr>
          <w:rFonts w:eastAsia="Times New Roman" w:cs="Times New Roman"/>
        </w:rPr>
        <w:t xml:space="preserve">με χειροπέδες. </w:t>
      </w:r>
    </w:p>
    <w:p w14:paraId="4865B528" w14:textId="77777777" w:rsidR="00666AE2" w:rsidRDefault="00896D7E">
      <w:pPr>
        <w:spacing w:after="0" w:line="600" w:lineRule="auto"/>
        <w:ind w:firstLine="720"/>
        <w:jc w:val="both"/>
        <w:rPr>
          <w:rFonts w:eastAsia="Times New Roman" w:cs="Times New Roman"/>
        </w:rPr>
      </w:pPr>
      <w:r>
        <w:rPr>
          <w:rFonts w:eastAsia="Times New Roman" w:cs="Times New Roman"/>
        </w:rPr>
        <w:lastRenderedPageBreak/>
        <w:t xml:space="preserve">Αυτά τα πράγματα στα οποία αναφέρομαι και τα οποία με πάρα πολλά λόγια έχουν σχολιαστεί και εντός και εκτός Αιθούσης, είναι προς τιμήν μας; Πρέπει να χαιρόμαστε </w:t>
      </w:r>
      <w:r>
        <w:rPr>
          <w:rFonts w:eastAsia="Times New Roman" w:cs="Times New Roman"/>
        </w:rPr>
        <w:t xml:space="preserve">γι’ </w:t>
      </w:r>
      <w:r>
        <w:rPr>
          <w:rFonts w:eastAsia="Times New Roman" w:cs="Times New Roman"/>
        </w:rPr>
        <w:t>αυτά ή πρέπει να δώσουμε</w:t>
      </w:r>
      <w:r>
        <w:rPr>
          <w:rFonts w:eastAsia="Times New Roman" w:cs="Times New Roman"/>
        </w:rPr>
        <w:t xml:space="preserve"> ένα τέλος σ’ αυτήν την ιστορία; </w:t>
      </w:r>
    </w:p>
    <w:p w14:paraId="4865B529" w14:textId="77777777" w:rsidR="00666AE2" w:rsidRDefault="00896D7E">
      <w:pPr>
        <w:spacing w:after="0" w:line="600" w:lineRule="auto"/>
        <w:ind w:firstLine="720"/>
        <w:jc w:val="both"/>
        <w:rPr>
          <w:rFonts w:eastAsia="Times New Roman" w:cs="Times New Roman"/>
        </w:rPr>
      </w:pPr>
      <w:r>
        <w:rPr>
          <w:rFonts w:eastAsia="Times New Roman" w:cs="Times New Roman"/>
        </w:rPr>
        <w:t>Εμείς καλούμε με συνέπεια, χωρίς δημαγωγίες, χωρίς λαϊκισμούς, τον Υπουργό να δώσει εξηγήσεις. Και στέλνει χθες έγγραφα, τα οποία επικαλείται και σήμερα. Όχι σε εμάς, γιατί σε μας ακόμη δεν έχει απαντήσει, αλλά προς τη Νέα</w:t>
      </w:r>
      <w:r>
        <w:rPr>
          <w:rFonts w:eastAsia="Times New Roman" w:cs="Times New Roman"/>
        </w:rPr>
        <w:t xml:space="preserve"> Δημοκρατία. </w:t>
      </w:r>
    </w:p>
    <w:p w14:paraId="4865B52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865B52B" w14:textId="77777777" w:rsidR="00666AE2" w:rsidRDefault="00896D7E">
      <w:pPr>
        <w:spacing w:after="0" w:line="600" w:lineRule="auto"/>
        <w:ind w:firstLine="720"/>
        <w:jc w:val="both"/>
        <w:rPr>
          <w:rFonts w:eastAsia="Times New Roman" w:cs="Times New Roman"/>
        </w:rPr>
      </w:pPr>
      <w:r>
        <w:rPr>
          <w:rFonts w:eastAsia="Times New Roman" w:cs="Times New Roman"/>
        </w:rPr>
        <w:t xml:space="preserve">Και μέσα από τα έγγραφα που στέλνει –και </w:t>
      </w:r>
      <w:r>
        <w:rPr>
          <w:rFonts w:eastAsia="Times New Roman" w:cs="Times New Roman"/>
        </w:rPr>
        <w:t xml:space="preserve">μ’ </w:t>
      </w:r>
      <w:r>
        <w:rPr>
          <w:rFonts w:eastAsia="Times New Roman" w:cs="Times New Roman"/>
        </w:rPr>
        <w:t xml:space="preserve">αυτό θα κλείσω- τι βλέπουμε, κυρίες και κύριοι Βουλευτές; Βλέπουμε ότι έχει υπογραφεί μια διακρατική συμφωνία -και για </w:t>
      </w:r>
      <w:r>
        <w:rPr>
          <w:rFonts w:eastAsia="Times New Roman" w:cs="Times New Roman"/>
        </w:rPr>
        <w:t xml:space="preserve">τα </w:t>
      </w:r>
      <w:r>
        <w:rPr>
          <w:rFonts w:eastAsia="Times New Roman" w:cs="Times New Roman"/>
          <w:lang w:val="en-US"/>
        </w:rPr>
        <w:t>F</w:t>
      </w:r>
      <w:r>
        <w:rPr>
          <w:rFonts w:eastAsia="Times New Roman" w:cs="Times New Roman"/>
        </w:rPr>
        <w:t xml:space="preserve">-16 μας έλεγαν ότι αυτή είναι μια μέθοδος πια να ανακατευόμαστε με τους εξοπλισμούς, χωρίς να μπαίνουν μεσάζοντες, κράτος με κράτος- μια διακρατική συμφωνία που έχει υπογράψει το ελληνικό Υπουργείο Εθνικής </w:t>
      </w:r>
      <w:r>
        <w:rPr>
          <w:rFonts w:eastAsia="Times New Roman" w:cs="Times New Roman"/>
        </w:rPr>
        <w:t xml:space="preserve">Άμυνας </w:t>
      </w:r>
      <w:r>
        <w:rPr>
          <w:rFonts w:eastAsia="Times New Roman" w:cs="Times New Roman"/>
        </w:rPr>
        <w:t xml:space="preserve">με μεσάζοντα, που υποτίθεται ότι είναι </w:t>
      </w:r>
      <w:r>
        <w:rPr>
          <w:rFonts w:eastAsia="Times New Roman" w:cs="Times New Roman"/>
        </w:rPr>
        <w:t xml:space="preserve">εκπρόσωπος της Σαουδικής Αραβίας. </w:t>
      </w:r>
    </w:p>
    <w:p w14:paraId="4865B52C" w14:textId="77777777" w:rsidR="00666AE2" w:rsidRDefault="00896D7E">
      <w:pPr>
        <w:spacing w:after="0" w:line="600" w:lineRule="auto"/>
        <w:ind w:firstLine="720"/>
        <w:jc w:val="both"/>
        <w:rPr>
          <w:rFonts w:eastAsia="Times New Roman" w:cs="Times New Roman"/>
        </w:rPr>
      </w:pPr>
      <w:r>
        <w:rPr>
          <w:rFonts w:eastAsia="Times New Roman" w:cs="Times New Roman"/>
        </w:rPr>
        <w:t>Κοιτάμε αυτή</w:t>
      </w:r>
      <w:r>
        <w:rPr>
          <w:rFonts w:eastAsia="Times New Roman" w:cs="Times New Roman"/>
        </w:rPr>
        <w:t>ν</w:t>
      </w:r>
      <w:r>
        <w:rPr>
          <w:rFonts w:eastAsia="Times New Roman" w:cs="Times New Roman"/>
        </w:rPr>
        <w:t xml:space="preserve"> τη συμφωνία και βλέπουμε ένα κείμενο χωρίς εθνόσημα, </w:t>
      </w:r>
      <w:r>
        <w:rPr>
          <w:rFonts w:eastAsia="Times New Roman" w:cs="Times New Roman"/>
        </w:rPr>
        <w:t xml:space="preserve">από κάτω </w:t>
      </w:r>
      <w:r>
        <w:rPr>
          <w:rFonts w:eastAsia="Times New Roman" w:cs="Times New Roman"/>
        </w:rPr>
        <w:t xml:space="preserve">μια υπογραφή ελληνικής εταιρείας, που </w:t>
      </w:r>
      <w:r>
        <w:rPr>
          <w:rFonts w:eastAsia="Times New Roman" w:cs="Times New Roman"/>
        </w:rPr>
        <w:lastRenderedPageBreak/>
        <w:t xml:space="preserve">είναι υποτίθεται πληρεξούσια. Κοιτάμε </w:t>
      </w:r>
      <w:r>
        <w:rPr>
          <w:rFonts w:eastAsia="Times New Roman" w:cs="Times New Roman"/>
        </w:rPr>
        <w:t>το πληρεξούσιο που μας έχει στείλει –το κατέθεσε χθες ο Υπουργός- για να δούμε εάν είναι έγκυρο, γιατί το υπογράφει με ασυνήθη τρόπο αξιωματικός Σαουδάραβας, εν αποστρατεία σήμερα, αλλά όχι όπως συνηθίζεται από τα ανώτατα κλιμάκια ή και το ανώτατο κλιμάκιο</w:t>
      </w:r>
      <w:r>
        <w:rPr>
          <w:rFonts w:eastAsia="Times New Roman" w:cs="Times New Roman"/>
        </w:rPr>
        <w:t xml:space="preserve"> του Υπουργείου Εθνικής </w:t>
      </w:r>
      <w:r>
        <w:rPr>
          <w:rFonts w:eastAsia="Times New Roman" w:cs="Times New Roman"/>
        </w:rPr>
        <w:t xml:space="preserve">Άμυνας </w:t>
      </w:r>
      <w:r>
        <w:rPr>
          <w:rFonts w:eastAsia="Times New Roman" w:cs="Times New Roman"/>
        </w:rPr>
        <w:t xml:space="preserve">αυτής της χώρας. Πληρεξούσιο, λοιπόν, για διαπραγμάτευση, όχι για υπογραφή συμφωνίας. Και υπογράφεται συμφωνία. </w:t>
      </w:r>
    </w:p>
    <w:p w14:paraId="4865B52D" w14:textId="77777777" w:rsidR="00666AE2" w:rsidRDefault="00896D7E">
      <w:pPr>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Κύριε Λοβέρδο, συγγνώμη αλλά δεν θα γίνει ιδιαίτερη συζήτηση γι’ αυτ</w:t>
      </w:r>
      <w:r>
        <w:rPr>
          <w:rFonts w:eastAsia="Times New Roman"/>
          <w:bCs/>
          <w:szCs w:val="24"/>
        </w:rPr>
        <w:t>ό. Μιλάμε για τις λαϊκές αγορές.</w:t>
      </w:r>
    </w:p>
    <w:p w14:paraId="4865B52E"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Έκλεισα, κυρία Πρόεδρε. Τελείωσα.</w:t>
      </w:r>
    </w:p>
    <w:p w14:paraId="4865B52F" w14:textId="77777777" w:rsidR="00666AE2" w:rsidRDefault="00896D7E">
      <w:pPr>
        <w:spacing w:after="0" w:line="600" w:lineRule="auto"/>
        <w:ind w:firstLine="720"/>
        <w:jc w:val="both"/>
        <w:rPr>
          <w:rFonts w:eastAsia="Times New Roman"/>
          <w:bCs/>
          <w:szCs w:val="24"/>
        </w:rPr>
      </w:pPr>
      <w:r>
        <w:rPr>
          <w:rFonts w:eastAsia="Times New Roman"/>
          <w:bCs/>
          <w:szCs w:val="24"/>
        </w:rPr>
        <w:t>Η αναφορά μου δεν γίνεται για να ασκήσω εδώ κοινοβουλευτικό έλεγχο. Η αναφορά μου εδώ γίνεται για να υποστηρίξω από το ύψιστο Βήμα του δημόσιου διαλόγου έναν άνθρωπο που δ</w:t>
      </w:r>
      <w:r>
        <w:rPr>
          <w:rFonts w:eastAsia="Times New Roman"/>
          <w:bCs/>
          <w:szCs w:val="24"/>
        </w:rPr>
        <w:t xml:space="preserve">εν γνωρίζω, αλλά που σήκωσε το ανάστημά του, που διέσωσε την τιμή της πατρίδας και που διαφθείρεται. </w:t>
      </w:r>
    </w:p>
    <w:p w14:paraId="4865B530" w14:textId="77777777" w:rsidR="00666AE2" w:rsidRDefault="00896D7E">
      <w:pPr>
        <w:spacing w:after="0" w:line="600" w:lineRule="auto"/>
        <w:ind w:firstLine="720"/>
        <w:jc w:val="both"/>
        <w:rPr>
          <w:rFonts w:eastAsia="Times New Roman"/>
          <w:bCs/>
          <w:szCs w:val="24"/>
        </w:rPr>
      </w:pPr>
      <w:r>
        <w:rPr>
          <w:rFonts w:eastAsia="Times New Roman"/>
          <w:bCs/>
          <w:szCs w:val="24"/>
        </w:rPr>
        <w:t>Η αλήθεια, όμως, είναι εδώ</w:t>
      </w:r>
      <w:r>
        <w:rPr>
          <w:rFonts w:eastAsia="Times New Roman"/>
          <w:bCs/>
          <w:szCs w:val="24"/>
        </w:rPr>
        <w:t>! Κ</w:t>
      </w:r>
      <w:r>
        <w:rPr>
          <w:rFonts w:eastAsia="Times New Roman"/>
          <w:bCs/>
          <w:szCs w:val="24"/>
        </w:rPr>
        <w:t xml:space="preserve">αι το ψέμα έχει κοντά ποδάρια. Η προκαταρκτική εξέταση θα καταλήξει. Κάθε κατεργάρης θα </w:t>
      </w:r>
      <w:r>
        <w:rPr>
          <w:rFonts w:eastAsia="Times New Roman"/>
          <w:bCs/>
          <w:szCs w:val="24"/>
        </w:rPr>
        <w:lastRenderedPageBreak/>
        <w:t>πάει στον πάγκο του. Και θα μας δοθεί</w:t>
      </w:r>
      <w:r>
        <w:rPr>
          <w:rFonts w:eastAsia="Times New Roman"/>
          <w:bCs/>
          <w:szCs w:val="24"/>
        </w:rPr>
        <w:t xml:space="preserve"> η ευκαιρία και τα υπόλοιπα στοιχεία που είχα υπόψη μου να πω -ο χρόνος, όμως, δεν μου επιτρέπει- να τα δώσουμε στη δημοσιότητα. Κανένα έγγραφο, κυρία Πρόεδρε, που αφορά </w:t>
      </w:r>
      <w:r>
        <w:rPr>
          <w:rFonts w:eastAsia="Times New Roman"/>
          <w:bCs/>
          <w:szCs w:val="24"/>
        </w:rPr>
        <w:t xml:space="preserve">σ’ </w:t>
      </w:r>
      <w:r>
        <w:rPr>
          <w:rFonts w:eastAsia="Times New Roman"/>
          <w:bCs/>
          <w:szCs w:val="24"/>
        </w:rPr>
        <w:t xml:space="preserve">αυτήν την υπόθεση δεν θα μείνει μυστικό. Κανένα έγγραφο δεν θα μείνει μυστικό! </w:t>
      </w:r>
    </w:p>
    <w:p w14:paraId="4865B531" w14:textId="77777777" w:rsidR="00666AE2" w:rsidRDefault="00896D7E">
      <w:pPr>
        <w:spacing w:after="0" w:line="600" w:lineRule="auto"/>
        <w:ind w:firstLine="720"/>
        <w:jc w:val="both"/>
        <w:rPr>
          <w:rFonts w:eastAsia="Times New Roman"/>
          <w:bCs/>
          <w:szCs w:val="24"/>
        </w:rPr>
      </w:pPr>
      <w:r>
        <w:rPr>
          <w:rFonts w:eastAsia="Times New Roman"/>
          <w:bCs/>
          <w:szCs w:val="24"/>
        </w:rPr>
        <w:t>Και</w:t>
      </w:r>
      <w:r>
        <w:rPr>
          <w:rFonts w:eastAsia="Times New Roman"/>
          <w:bCs/>
          <w:szCs w:val="24"/>
        </w:rPr>
        <w:t xml:space="preserve"> ελπίζω όλοι μας -όχι μόνο εμείς ή κάθε κόμμα ξεχωριστά, αλλά όλοι μας- να σκύψουμε με προσοχή </w:t>
      </w:r>
      <w:r>
        <w:rPr>
          <w:rFonts w:eastAsia="Times New Roman"/>
          <w:bCs/>
          <w:szCs w:val="24"/>
        </w:rPr>
        <w:t xml:space="preserve">σ’ </w:t>
      </w:r>
      <w:r>
        <w:rPr>
          <w:rFonts w:eastAsia="Times New Roman"/>
          <w:bCs/>
          <w:szCs w:val="24"/>
        </w:rPr>
        <w:t>αυτήν την υπόθεση για να μην ξανασυμβούν τέτοιου είδους δραματικά πράγματα, δραματικές καταστάσεις σε βάρος ανθρώπων που έχουν υπερασπιστεί την πατρίδα τους.</w:t>
      </w:r>
    </w:p>
    <w:p w14:paraId="4865B532" w14:textId="77777777" w:rsidR="00666AE2" w:rsidRDefault="00896D7E">
      <w:pPr>
        <w:spacing w:after="0" w:line="600" w:lineRule="auto"/>
        <w:ind w:firstLine="720"/>
        <w:jc w:val="both"/>
        <w:rPr>
          <w:rFonts w:eastAsia="Times New Roman"/>
          <w:bCs/>
          <w:szCs w:val="24"/>
        </w:rPr>
      </w:pPr>
      <w:r>
        <w:rPr>
          <w:rFonts w:eastAsia="Times New Roman"/>
          <w:bCs/>
          <w:szCs w:val="24"/>
        </w:rPr>
        <w:t>Ευχαριστώ.</w:t>
      </w:r>
    </w:p>
    <w:p w14:paraId="4865B533" w14:textId="77777777" w:rsidR="00666AE2" w:rsidRDefault="00896D7E">
      <w:pPr>
        <w:spacing w:after="0" w:line="600" w:lineRule="auto"/>
        <w:ind w:firstLine="720"/>
        <w:jc w:val="both"/>
        <w:rPr>
          <w:rFonts w:eastAsia="Times New Roman"/>
          <w:bCs/>
          <w:szCs w:val="24"/>
        </w:rPr>
      </w:pPr>
      <w:r>
        <w:rPr>
          <w:rFonts w:eastAsia="Times New Roman"/>
          <w:bCs/>
          <w:szCs w:val="24"/>
        </w:rPr>
        <w:t>(Χειροκροτήματα από την πτέρυγα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4865B534" w14:textId="77777777" w:rsidR="00666AE2" w:rsidRDefault="00896D7E">
      <w:pPr>
        <w:spacing w:after="0"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Κυρίες και κύριοι συνάδελφοι, γίνεται γνωστό στο Σώμα ότι </w:t>
      </w:r>
      <w:r>
        <w:rPr>
          <w:rFonts w:eastAsia="Times New Roman"/>
          <w:bCs/>
          <w:szCs w:val="24"/>
        </w:rPr>
        <w:t xml:space="preserve">τη συνεδρίασή μας παρακολουθούν </w:t>
      </w:r>
      <w:r>
        <w:rPr>
          <w:rFonts w:eastAsia="Times New Roman"/>
          <w:bCs/>
          <w:szCs w:val="24"/>
        </w:rPr>
        <w:t xml:space="preserve">από τα άνω δυτικά θεωρεία, αφού </w:t>
      </w:r>
      <w:r>
        <w:rPr>
          <w:rFonts w:eastAsia="Times New Roman"/>
          <w:bCs/>
          <w:szCs w:val="24"/>
        </w:rPr>
        <w:t>πρ</w:t>
      </w:r>
      <w:r>
        <w:rPr>
          <w:rFonts w:eastAsia="Times New Roman"/>
          <w:bCs/>
          <w:szCs w:val="24"/>
        </w:rPr>
        <w:t xml:space="preserve">οηγουμένως </w:t>
      </w:r>
      <w:r>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bCs/>
          <w:szCs w:val="24"/>
        </w:rPr>
        <w:t>«</w:t>
      </w:r>
      <w:r>
        <w:rPr>
          <w:rFonts w:eastAsia="Times New Roman"/>
          <w:bCs/>
          <w:szCs w:val="24"/>
        </w:rPr>
        <w:t>ΕΛΕΥΘΕΡΙΟΣ ΒΕΝΙΖΕΛΟΣ</w:t>
      </w:r>
      <w:r>
        <w:rPr>
          <w:rFonts w:eastAsia="Times New Roman"/>
          <w:bCs/>
          <w:szCs w:val="24"/>
        </w:rPr>
        <w:t>»</w:t>
      </w:r>
      <w:r>
        <w:rPr>
          <w:rFonts w:eastAsia="Times New Roman"/>
          <w:bCs/>
          <w:szCs w:val="24"/>
        </w:rPr>
        <w:t xml:space="preserve">, σαράντα έξι μαθήτριες και μαθητές και τέσσερις συνοδοί </w:t>
      </w:r>
      <w:r>
        <w:rPr>
          <w:rFonts w:eastAsia="Times New Roman"/>
          <w:bCs/>
          <w:szCs w:val="24"/>
        </w:rPr>
        <w:lastRenderedPageBreak/>
        <w:t>εκπαιδευτικοί από το 2</w:t>
      </w:r>
      <w:r>
        <w:rPr>
          <w:rFonts w:eastAsia="Times New Roman"/>
          <w:bCs/>
          <w:szCs w:val="24"/>
          <w:vertAlign w:val="superscript"/>
        </w:rPr>
        <w:t>ο</w:t>
      </w:r>
      <w:r>
        <w:rPr>
          <w:rFonts w:eastAsia="Times New Roman"/>
          <w:bCs/>
          <w:szCs w:val="24"/>
        </w:rPr>
        <w:t xml:space="preserve"> Δημοτικό </w:t>
      </w:r>
      <w:r>
        <w:rPr>
          <w:rFonts w:eastAsia="Times New Roman"/>
          <w:bCs/>
          <w:szCs w:val="24"/>
        </w:rPr>
        <w:t xml:space="preserve">Σχολείο Αρτέμιδος Κάτω </w:t>
      </w:r>
      <w:proofErr w:type="spellStart"/>
      <w:r>
        <w:rPr>
          <w:rFonts w:eastAsia="Times New Roman"/>
          <w:bCs/>
          <w:szCs w:val="24"/>
        </w:rPr>
        <w:t>Λεχωνιών</w:t>
      </w:r>
      <w:proofErr w:type="spellEnd"/>
      <w:r>
        <w:rPr>
          <w:rFonts w:eastAsia="Times New Roman"/>
          <w:bCs/>
          <w:szCs w:val="24"/>
        </w:rPr>
        <w:t xml:space="preserve"> Μαγνησίας.</w:t>
      </w:r>
    </w:p>
    <w:p w14:paraId="4865B535" w14:textId="77777777" w:rsidR="00666AE2" w:rsidRDefault="00896D7E">
      <w:pPr>
        <w:spacing w:after="0" w:line="600" w:lineRule="auto"/>
        <w:ind w:firstLine="720"/>
        <w:jc w:val="both"/>
        <w:rPr>
          <w:rFonts w:eastAsia="Times New Roman"/>
          <w:bCs/>
          <w:szCs w:val="24"/>
        </w:rPr>
      </w:pPr>
      <w:r>
        <w:rPr>
          <w:rFonts w:eastAsia="Times New Roman"/>
          <w:bCs/>
          <w:szCs w:val="24"/>
        </w:rPr>
        <w:t>Η Βουλή τούς καλωσορίζει.</w:t>
      </w:r>
    </w:p>
    <w:p w14:paraId="4865B536" w14:textId="77777777" w:rsidR="00666AE2" w:rsidRDefault="00896D7E">
      <w:pPr>
        <w:spacing w:after="0" w:line="600" w:lineRule="auto"/>
        <w:ind w:firstLine="720"/>
        <w:jc w:val="center"/>
        <w:rPr>
          <w:rFonts w:eastAsia="Times New Roman"/>
          <w:bCs/>
          <w:szCs w:val="24"/>
        </w:rPr>
      </w:pPr>
      <w:r>
        <w:rPr>
          <w:rFonts w:eastAsia="Times New Roman"/>
          <w:bCs/>
          <w:szCs w:val="24"/>
        </w:rPr>
        <w:t>(Χειροκροτήματα απ</w:t>
      </w:r>
      <w:r>
        <w:rPr>
          <w:rFonts w:eastAsia="Times New Roman"/>
          <w:bCs/>
          <w:szCs w:val="24"/>
        </w:rPr>
        <w:t>’</w:t>
      </w:r>
      <w:r>
        <w:rPr>
          <w:rFonts w:eastAsia="Times New Roman"/>
          <w:bCs/>
          <w:szCs w:val="24"/>
        </w:rPr>
        <w:t xml:space="preserve"> όλες τις πτέρυγες της Βουλής)</w:t>
      </w:r>
    </w:p>
    <w:p w14:paraId="4865B537"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Μιλάνε οι Βουλευτές, μιλάνε οι </w:t>
      </w:r>
      <w:r>
        <w:rPr>
          <w:rFonts w:eastAsia="Times New Roman"/>
          <w:bCs/>
          <w:szCs w:val="24"/>
        </w:rPr>
        <w:t xml:space="preserve">Κοινοβουλευτικοί Εκπρόσωποι </w:t>
      </w:r>
      <w:r>
        <w:rPr>
          <w:rFonts w:eastAsia="Times New Roman"/>
          <w:bCs/>
          <w:szCs w:val="24"/>
        </w:rPr>
        <w:t>και ο Υπουργός</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εδώ στο Βήμα για ένα νομοσχέδιο για τις λαϊκές αγορές. Όσο είσαστε, θα παρακολουθήσετε.</w:t>
      </w:r>
    </w:p>
    <w:p w14:paraId="4865B538" w14:textId="77777777" w:rsidR="00666AE2" w:rsidRDefault="00896D7E">
      <w:pPr>
        <w:spacing w:after="0" w:line="600" w:lineRule="auto"/>
        <w:ind w:firstLine="720"/>
        <w:jc w:val="both"/>
        <w:rPr>
          <w:rFonts w:eastAsia="Times New Roman"/>
          <w:bCs/>
          <w:szCs w:val="24"/>
        </w:rPr>
      </w:pPr>
      <w:r>
        <w:rPr>
          <w:rFonts w:eastAsia="Times New Roman"/>
          <w:bCs/>
          <w:szCs w:val="24"/>
        </w:rPr>
        <w:t>Σας ευχαριστούμε πολύ που επισκέπτεστε την Βουλή.</w:t>
      </w:r>
    </w:p>
    <w:p w14:paraId="4865B539"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Τον λόγο έχει ο Βουλευτής του ΣΥΡΙΖΑ κ. </w:t>
      </w:r>
      <w:proofErr w:type="spellStart"/>
      <w:r>
        <w:rPr>
          <w:rFonts w:eastAsia="Times New Roman"/>
          <w:bCs/>
          <w:szCs w:val="24"/>
        </w:rPr>
        <w:t>Μάρδας</w:t>
      </w:r>
      <w:proofErr w:type="spellEnd"/>
      <w:r>
        <w:rPr>
          <w:rFonts w:eastAsia="Times New Roman"/>
          <w:bCs/>
          <w:szCs w:val="24"/>
        </w:rPr>
        <w:t>, για επτά λεπτά.</w:t>
      </w:r>
    </w:p>
    <w:p w14:paraId="4865B53A" w14:textId="77777777" w:rsidR="00666AE2" w:rsidRDefault="00896D7E">
      <w:pPr>
        <w:spacing w:after="0" w:line="600" w:lineRule="auto"/>
        <w:ind w:firstLine="720"/>
        <w:jc w:val="both"/>
        <w:rPr>
          <w:rFonts w:eastAsia="Times New Roman"/>
          <w:bCs/>
          <w:szCs w:val="24"/>
        </w:rPr>
      </w:pPr>
      <w:r>
        <w:rPr>
          <w:rFonts w:eastAsia="Times New Roman"/>
          <w:b/>
          <w:bCs/>
          <w:szCs w:val="24"/>
        </w:rPr>
        <w:t>ΔΗΜΗΤΡΙΟΣ ΜΑΡΔΑΣ:</w:t>
      </w:r>
      <w:r>
        <w:rPr>
          <w:rFonts w:eastAsia="Times New Roman"/>
          <w:bCs/>
          <w:szCs w:val="24"/>
        </w:rPr>
        <w:t xml:space="preserve"> Κυρίες και κύριοι, κατ’ αρχάς θα </w:t>
      </w:r>
      <w:r>
        <w:rPr>
          <w:rFonts w:eastAsia="Times New Roman"/>
          <w:bCs/>
          <w:szCs w:val="24"/>
        </w:rPr>
        <w:t>ξε</w:t>
      </w:r>
      <w:r>
        <w:rPr>
          <w:rFonts w:eastAsia="Times New Roman"/>
          <w:bCs/>
          <w:szCs w:val="24"/>
        </w:rPr>
        <w:t xml:space="preserve">κινήσω </w:t>
      </w:r>
      <w:r>
        <w:rPr>
          <w:rFonts w:eastAsia="Times New Roman"/>
          <w:bCs/>
          <w:szCs w:val="24"/>
        </w:rPr>
        <w:t xml:space="preserve">από κάποια πράγματα που ακούστηκαν στη Βουλή και δεν έχουν σχέση με το θέμα μας. Εφόσον, όμως, ακούστηκαν, χρειάζονται κάποια απάντηση. </w:t>
      </w:r>
    </w:p>
    <w:p w14:paraId="4865B53B"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Έρχομαι στους αγαπητούς συναδέλφους της Νέας Δημοκρατίας και στον θόρυβο που έχει </w:t>
      </w:r>
      <w:r>
        <w:rPr>
          <w:rFonts w:eastAsia="Times New Roman"/>
          <w:bCs/>
          <w:szCs w:val="24"/>
        </w:rPr>
        <w:t>ξεσπάσει</w:t>
      </w:r>
      <w:r>
        <w:rPr>
          <w:rFonts w:eastAsia="Times New Roman"/>
          <w:bCs/>
          <w:szCs w:val="24"/>
        </w:rPr>
        <w:t xml:space="preserve"> για τα </w:t>
      </w:r>
      <w:r>
        <w:rPr>
          <w:rFonts w:eastAsia="Times New Roman"/>
          <w:bCs/>
          <w:szCs w:val="24"/>
          <w:lang w:val="en-US"/>
        </w:rPr>
        <w:t>Paradise</w:t>
      </w:r>
      <w:r>
        <w:rPr>
          <w:rFonts w:eastAsia="Times New Roman"/>
          <w:bCs/>
          <w:szCs w:val="24"/>
        </w:rPr>
        <w:t xml:space="preserve"> </w:t>
      </w:r>
      <w:r>
        <w:rPr>
          <w:rFonts w:eastAsia="Times New Roman"/>
          <w:bCs/>
          <w:szCs w:val="24"/>
          <w:lang w:val="en-US"/>
        </w:rPr>
        <w:t>Papers</w:t>
      </w:r>
      <w:r>
        <w:rPr>
          <w:rFonts w:eastAsia="Times New Roman"/>
          <w:bCs/>
          <w:szCs w:val="24"/>
        </w:rPr>
        <w:t xml:space="preserve">  και τα νησιά </w:t>
      </w:r>
      <w:r>
        <w:rPr>
          <w:rFonts w:eastAsia="Times New Roman"/>
          <w:bCs/>
          <w:szCs w:val="24"/>
          <w:lang w:val="en-US"/>
        </w:rPr>
        <w:t>Cayman</w:t>
      </w:r>
      <w:r>
        <w:rPr>
          <w:rFonts w:eastAsia="Times New Roman"/>
          <w:bCs/>
          <w:szCs w:val="24"/>
        </w:rPr>
        <w:t>, που θεωρούνται φορολογικοί παράδεισοι.</w:t>
      </w:r>
    </w:p>
    <w:p w14:paraId="4865B53C"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Δεν είναι οι μόνοι φορολογικοί παράδεισοι στον πλανήτη αυτά τα νησιά. Έχουμε και τα νησιά </w:t>
      </w:r>
      <w:proofErr w:type="spellStart"/>
      <w:r>
        <w:rPr>
          <w:rFonts w:eastAsia="Times New Roman"/>
          <w:bCs/>
          <w:szCs w:val="24"/>
        </w:rPr>
        <w:t>Τζέρσεϊ</w:t>
      </w:r>
      <w:proofErr w:type="spellEnd"/>
      <w:r>
        <w:rPr>
          <w:rFonts w:eastAsia="Times New Roman"/>
          <w:bCs/>
          <w:szCs w:val="24"/>
        </w:rPr>
        <w:t xml:space="preserve"> στην Αγγλία, έχουμε </w:t>
      </w:r>
      <w:r>
        <w:rPr>
          <w:rFonts w:eastAsia="Times New Roman"/>
          <w:bCs/>
          <w:szCs w:val="24"/>
        </w:rPr>
        <w:lastRenderedPageBreak/>
        <w:t xml:space="preserve">και το Λουξεμβούργο, είχαμε και την Κύπρο. Και εκεί μπορεί κάποιος να </w:t>
      </w:r>
      <w:r>
        <w:rPr>
          <w:rFonts w:eastAsia="Times New Roman"/>
          <w:bCs/>
          <w:szCs w:val="24"/>
        </w:rPr>
        <w:t xml:space="preserve">βρει έναν φορολογικό παράδεισο και να κάνει τις δουλειές του. Ποια, όμως, είναι η διαφορά ανάμεσα στα </w:t>
      </w:r>
      <w:r>
        <w:rPr>
          <w:rFonts w:eastAsia="Times New Roman"/>
          <w:bCs/>
          <w:szCs w:val="24"/>
          <w:lang w:val="en-US"/>
        </w:rPr>
        <w:t>Cayman</w:t>
      </w:r>
      <w:r>
        <w:rPr>
          <w:rFonts w:eastAsia="Times New Roman"/>
          <w:bCs/>
          <w:szCs w:val="24"/>
        </w:rPr>
        <w:t xml:space="preserve"> και στα υπόλοιπα που είπα; Τα </w:t>
      </w:r>
      <w:r>
        <w:rPr>
          <w:rFonts w:eastAsia="Times New Roman"/>
          <w:bCs/>
          <w:szCs w:val="24"/>
          <w:lang w:val="en-US"/>
        </w:rPr>
        <w:t>Cayman</w:t>
      </w:r>
      <w:r>
        <w:rPr>
          <w:rFonts w:eastAsia="Times New Roman"/>
          <w:bCs/>
          <w:szCs w:val="24"/>
        </w:rPr>
        <w:t xml:space="preserve"> κρατούν την ανωνυμία του ενδιαφερόμενου και δεν έχουν την υποχρέωση να συνεργαστούν με οποιαδήποτε φορολογική </w:t>
      </w:r>
      <w:r>
        <w:rPr>
          <w:rFonts w:eastAsia="Times New Roman"/>
          <w:bCs/>
          <w:szCs w:val="24"/>
        </w:rPr>
        <w:t>αρχή. Αυτή είναι η διαφορά αυτών των νησιών. Και από εκεί και πέρα τα συμπεράσματα είναι δικά σας.</w:t>
      </w:r>
    </w:p>
    <w:p w14:paraId="4865B53D" w14:textId="77777777" w:rsidR="00666AE2" w:rsidRDefault="00896D7E">
      <w:pPr>
        <w:spacing w:after="0" w:line="600" w:lineRule="auto"/>
        <w:ind w:firstLine="720"/>
        <w:jc w:val="both"/>
        <w:rPr>
          <w:rFonts w:eastAsia="Times New Roman"/>
          <w:bCs/>
          <w:szCs w:val="24"/>
        </w:rPr>
      </w:pPr>
      <w:r>
        <w:rPr>
          <w:rFonts w:eastAsia="Times New Roman"/>
          <w:bCs/>
          <w:szCs w:val="24"/>
        </w:rPr>
        <w:t>Ως προς τα θέματα διαφάνειας που θίγονται συχνά, εάν θέλετε να μπούμε σε μία διαδικασία –και να πάρουμε μέρος και εμείς οι Βουλευτές- πόθεν έσχες για να δούμ</w:t>
      </w:r>
      <w:r>
        <w:rPr>
          <w:rFonts w:eastAsia="Times New Roman"/>
          <w:bCs/>
          <w:szCs w:val="24"/>
        </w:rPr>
        <w:t xml:space="preserve">ε τον δικό μας πλουτισμό εδώ μέσα και να ακολουθήσουμε όμως κάποια άλλη μέθοδο </w:t>
      </w:r>
      <w:r>
        <w:rPr>
          <w:rFonts w:eastAsia="Times New Roman"/>
          <w:bCs/>
          <w:szCs w:val="24"/>
        </w:rPr>
        <w:t>με</w:t>
      </w:r>
      <w:r>
        <w:rPr>
          <w:rFonts w:eastAsia="Times New Roman"/>
          <w:bCs/>
          <w:szCs w:val="24"/>
        </w:rPr>
        <w:t xml:space="preserve"> διεθνείς προδιαγραφές και όχι αυτό το οποίο γίνεται εδώ, να κάνουμε μία επιτροπή και να αρχίσουμε να βλέπουμε το πόθεν έσχες συναδέλφων. Και να αρχίσουμε από το σημείο εκκίνη</w:t>
      </w:r>
      <w:r>
        <w:rPr>
          <w:rFonts w:eastAsia="Times New Roman"/>
          <w:bCs/>
          <w:szCs w:val="24"/>
        </w:rPr>
        <w:t>σης ενός Βουλευτής –σημαίνει την πρώτη περίοδο που εκλέχτηκε- έως σήμερα και να δούμε τη δυναμική του πλουτισμού και να αρχίσουμε από τα συγκεκριμένα πόθεν έσχες να ψάχνουμε.</w:t>
      </w:r>
    </w:p>
    <w:p w14:paraId="4865B53E"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Το ψάξιμο, όμως, δεν θα είναι αυτό που γίνεται τώρα εδώ. Θα είναι της μορφής του </w:t>
      </w:r>
      <w:r>
        <w:rPr>
          <w:rFonts w:eastAsia="Times New Roman"/>
          <w:bCs/>
          <w:szCs w:val="24"/>
        </w:rPr>
        <w:t xml:space="preserve">πόθεν έσχες που κάνει το ΣΔΟΕ. Αυτό </w:t>
      </w:r>
      <w:r>
        <w:rPr>
          <w:rFonts w:eastAsia="Times New Roman"/>
          <w:bCs/>
          <w:szCs w:val="24"/>
        </w:rPr>
        <w:lastRenderedPageBreak/>
        <w:t>σημαίνει ότι όταν έρθει μία αδερφή, ένας αδερφός, μία θεία, ένας πεθερός, μια πεθερά και πει ότι σου έδωσα 5 εκατομμύρια, τότε πάει το ΣΔΟΕ και ρωτάει την πεθερά, τον πεθερό, την αδερφή, τον αδερφό, «εσύ πού τα βρήκες;».</w:t>
      </w:r>
      <w:r>
        <w:rPr>
          <w:rFonts w:eastAsia="Times New Roman"/>
          <w:bCs/>
          <w:szCs w:val="24"/>
        </w:rPr>
        <w:t xml:space="preserve"> Αυτό δεν γίνεται εδώ, όμως. Όποτε θέλετε το κάνουμε. Και ξέρω πολύ καλά τη συγκεκριμένη μέθοδο.</w:t>
      </w:r>
    </w:p>
    <w:p w14:paraId="4865B53F" w14:textId="77777777" w:rsidR="00666AE2" w:rsidRDefault="00896D7E">
      <w:pPr>
        <w:spacing w:after="0" w:line="600" w:lineRule="auto"/>
        <w:ind w:firstLine="720"/>
        <w:jc w:val="both"/>
        <w:rPr>
          <w:rFonts w:eastAsia="Times New Roman"/>
          <w:bCs/>
          <w:szCs w:val="24"/>
        </w:rPr>
      </w:pPr>
      <w:r>
        <w:rPr>
          <w:rFonts w:eastAsia="Times New Roman"/>
          <w:b/>
          <w:bCs/>
          <w:szCs w:val="24"/>
        </w:rPr>
        <w:t>ΑΝΔΡΕΑΣ ΚΑΤΣΑΝΙΩΤΗΣ:</w:t>
      </w:r>
      <w:r>
        <w:rPr>
          <w:rFonts w:eastAsia="Times New Roman"/>
          <w:bCs/>
          <w:szCs w:val="24"/>
        </w:rPr>
        <w:t xml:space="preserve"> Να το φέρετε. Κυβέρνηση είστε. Καλό ακούγεται. </w:t>
      </w:r>
    </w:p>
    <w:p w14:paraId="4865B540" w14:textId="77777777" w:rsidR="00666AE2" w:rsidRDefault="00896D7E">
      <w:pPr>
        <w:spacing w:after="0" w:line="600" w:lineRule="auto"/>
        <w:ind w:firstLine="720"/>
        <w:jc w:val="both"/>
        <w:rPr>
          <w:rFonts w:eastAsia="Times New Roman"/>
          <w:bCs/>
          <w:shd w:val="clear" w:color="auto" w:fill="FFFFFF"/>
        </w:rPr>
      </w:pPr>
      <w:r>
        <w:rPr>
          <w:rFonts w:eastAsia="Times New Roman"/>
          <w:b/>
          <w:bCs/>
        </w:rPr>
        <w:t xml:space="preserve">ΔΗΜΗΤΡΙΟΣ ΜΑΡΔΑΣ: </w:t>
      </w:r>
      <w:r>
        <w:rPr>
          <w:rFonts w:eastAsia="Times New Roman"/>
          <w:bCs/>
        </w:rPr>
        <w:t xml:space="preserve">Να δούμε αν </w:t>
      </w:r>
      <w:r>
        <w:rPr>
          <w:rFonts w:eastAsia="Times New Roman"/>
          <w:bCs/>
        </w:rPr>
        <w:t xml:space="preserve">θα </w:t>
      </w:r>
      <w:r>
        <w:rPr>
          <w:rFonts w:eastAsia="Times New Roman"/>
          <w:bCs/>
        </w:rPr>
        <w:t xml:space="preserve">συμφωνήσετε ή αν βρεθούν ξαφνικά απόψεις περί ανθρωπίνων </w:t>
      </w:r>
      <w:r>
        <w:rPr>
          <w:rFonts w:eastAsia="Times New Roman"/>
          <w:bCs/>
          <w:shd w:val="clear" w:color="auto" w:fill="FFFFFF"/>
        </w:rPr>
        <w:t xml:space="preserve">δικαιωμάτων. Δεν ξέρω, κάτι μπορεί να ακουστεί. </w:t>
      </w:r>
    </w:p>
    <w:p w14:paraId="4865B541" w14:textId="77777777" w:rsidR="00666AE2" w:rsidRDefault="00896D7E">
      <w:pPr>
        <w:spacing w:after="0" w:line="600" w:lineRule="auto"/>
        <w:ind w:firstLine="720"/>
        <w:jc w:val="both"/>
        <w:rPr>
          <w:rFonts w:eastAsia="Times New Roman"/>
          <w:bCs/>
        </w:rPr>
      </w:pPr>
      <w:r>
        <w:rPr>
          <w:rFonts w:eastAsia="Times New Roman"/>
          <w:b/>
          <w:bCs/>
          <w:shd w:val="clear" w:color="auto" w:fill="FFFFFF"/>
        </w:rPr>
        <w:t>ΑΝΔΡΕΑΣ ΚΑΤΣΑΝΙΩΤΗΣ:</w:t>
      </w:r>
      <w:r>
        <w:rPr>
          <w:rFonts w:eastAsia="Times New Roman"/>
          <w:bCs/>
          <w:shd w:val="clear" w:color="auto" w:fill="FFFFFF"/>
        </w:rPr>
        <w:t xml:space="preserve"> Φέρτε το</w:t>
      </w:r>
      <w:r>
        <w:rPr>
          <w:rFonts w:eastAsia="Times New Roman"/>
          <w:bCs/>
          <w:shd w:val="clear" w:color="auto" w:fill="FFFFFF"/>
        </w:rPr>
        <w:t xml:space="preserve">! </w:t>
      </w:r>
      <w:r>
        <w:rPr>
          <w:rFonts w:eastAsia="Times New Roman"/>
          <w:bCs/>
        </w:rPr>
        <w:t xml:space="preserve"> </w:t>
      </w:r>
    </w:p>
    <w:p w14:paraId="4865B542" w14:textId="77777777" w:rsidR="00666AE2" w:rsidRDefault="00896D7E">
      <w:pPr>
        <w:spacing w:after="0" w:line="600" w:lineRule="auto"/>
        <w:ind w:firstLine="720"/>
        <w:jc w:val="both"/>
        <w:rPr>
          <w:rFonts w:eastAsia="Times New Roman"/>
          <w:bCs/>
        </w:rPr>
      </w:pPr>
      <w:r>
        <w:rPr>
          <w:rFonts w:eastAsia="Times New Roman"/>
          <w:b/>
          <w:bCs/>
        </w:rPr>
        <w:t xml:space="preserve">ΔΗΜΗΤΡΙΟΣ ΜΑΡΔΑΣ: </w:t>
      </w:r>
      <w:r>
        <w:rPr>
          <w:rFonts w:eastAsia="Times New Roman"/>
          <w:bCs/>
        </w:rPr>
        <w:t xml:space="preserve">Μη βιάζεστε. Είμαστε σε μία διαδικασία ετοιμασίας μίας πρότασης. </w:t>
      </w:r>
    </w:p>
    <w:p w14:paraId="4865B54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B1235">
        <w:rPr>
          <w:rFonts w:eastAsia="Times New Roman" w:cs="Times New Roman"/>
          <w:b/>
          <w:szCs w:val="24"/>
        </w:rPr>
        <w:t xml:space="preserve">ΣΠΥΡΙΔΩΝ </w:t>
      </w:r>
      <w:r w:rsidRPr="00AB1235">
        <w:rPr>
          <w:rFonts w:eastAsia="Times New Roman" w:cs="Times New Roman"/>
          <w:b/>
          <w:szCs w:val="24"/>
        </w:rPr>
        <w:t>ΛΥΚΟΥΔΗΣ</w:t>
      </w:r>
      <w:r>
        <w:rPr>
          <w:rFonts w:eastAsia="Times New Roman" w:cs="Times New Roman"/>
          <w:szCs w:val="24"/>
        </w:rPr>
        <w:t>)</w:t>
      </w:r>
    </w:p>
    <w:p w14:paraId="4865B544" w14:textId="77777777" w:rsidR="00666AE2" w:rsidRDefault="00896D7E">
      <w:pPr>
        <w:spacing w:after="0" w:line="600" w:lineRule="auto"/>
        <w:ind w:firstLine="720"/>
        <w:jc w:val="both"/>
        <w:rPr>
          <w:rFonts w:eastAsia="Times New Roman"/>
          <w:bCs/>
        </w:rPr>
      </w:pPr>
      <w:r>
        <w:rPr>
          <w:rFonts w:eastAsia="Times New Roman"/>
          <w:bCs/>
        </w:rPr>
        <w:t xml:space="preserve">Έρχομαι </w:t>
      </w:r>
      <w:r>
        <w:rPr>
          <w:rFonts w:eastAsia="Times New Roman"/>
          <w:bCs/>
        </w:rPr>
        <w:t>τώρα</w:t>
      </w:r>
      <w:r>
        <w:rPr>
          <w:rFonts w:eastAsia="Times New Roman"/>
          <w:bCs/>
        </w:rPr>
        <w:t xml:space="preserve"> στον αγαπητό συνάδελφο, τον κ. Λοβέρδο, για ένα θέμα, το οποίο θίχτηκε προηγουμένως. Από ό,τι άκουσα, είπατε ότι σήμερα η σχέση άμεσων και έμμεσων φόρων είναι η χειρότερη σχέση. </w:t>
      </w:r>
    </w:p>
    <w:p w14:paraId="4865B545" w14:textId="77777777" w:rsidR="00666AE2" w:rsidRDefault="00896D7E">
      <w:pPr>
        <w:spacing w:after="0" w:line="600" w:lineRule="auto"/>
        <w:ind w:firstLine="720"/>
        <w:jc w:val="both"/>
        <w:rPr>
          <w:rFonts w:eastAsia="Times New Roman"/>
          <w:bCs/>
        </w:rPr>
      </w:pPr>
      <w:r>
        <w:rPr>
          <w:rFonts w:eastAsia="Times New Roman"/>
          <w:b/>
          <w:bCs/>
        </w:rPr>
        <w:lastRenderedPageBreak/>
        <w:t xml:space="preserve">ΑΝΔΡΕΑΣ ΛΟΒΕΡΔΟΣ: </w:t>
      </w:r>
      <w:r>
        <w:rPr>
          <w:rFonts w:eastAsia="Times New Roman"/>
          <w:bCs/>
        </w:rPr>
        <w:t xml:space="preserve">Από το 2010, με βάση τα στοιχεία της ΕΛΣΤΑΤ. </w:t>
      </w:r>
    </w:p>
    <w:p w14:paraId="4865B546" w14:textId="77777777" w:rsidR="00666AE2" w:rsidRDefault="00896D7E">
      <w:pPr>
        <w:spacing w:after="0" w:line="600" w:lineRule="auto"/>
        <w:ind w:firstLine="720"/>
        <w:jc w:val="both"/>
        <w:rPr>
          <w:rFonts w:eastAsia="Times New Roman"/>
          <w:bCs/>
        </w:rPr>
      </w:pPr>
      <w:r>
        <w:rPr>
          <w:rFonts w:eastAsia="Times New Roman"/>
          <w:b/>
          <w:bCs/>
        </w:rPr>
        <w:t xml:space="preserve">ΔΗΜΗΤΡΙΟΣ ΜΑΡΔΑΣ: </w:t>
      </w:r>
      <w:r>
        <w:rPr>
          <w:rFonts w:eastAsia="Times New Roman"/>
          <w:bCs/>
        </w:rPr>
        <w:t>Το 2010 ήταν 60,6% οι έμμεσοι φόροι και το υπόλοιπο, 39,4%, οι άμεσοι. Είμαστε περίπου στα ίδια. Δεν σημαίνει ότι αυτό είναι καλό, αλλά δεν είναι πρωτόγνωρο αυτό το οποίο ζούμε τώρα.</w:t>
      </w:r>
    </w:p>
    <w:p w14:paraId="4865B547" w14:textId="77777777" w:rsidR="00666AE2" w:rsidRDefault="00896D7E">
      <w:pPr>
        <w:spacing w:after="0" w:line="600" w:lineRule="auto"/>
        <w:ind w:firstLine="720"/>
        <w:jc w:val="both"/>
        <w:rPr>
          <w:rFonts w:eastAsia="Times New Roman"/>
          <w:b/>
          <w:bCs/>
        </w:rPr>
      </w:pPr>
      <w:r>
        <w:rPr>
          <w:rFonts w:eastAsia="Times New Roman"/>
          <w:b/>
          <w:bCs/>
        </w:rPr>
        <w:t>ΑΝΔΡΕΑΣ Λ</w:t>
      </w:r>
      <w:r>
        <w:rPr>
          <w:rFonts w:eastAsia="Times New Roman"/>
          <w:b/>
          <w:bCs/>
        </w:rPr>
        <w:t xml:space="preserve">ΟΒΕΡΔΟΣ: </w:t>
      </w:r>
      <w:r>
        <w:rPr>
          <w:rFonts w:eastAsia="Times New Roman"/>
          <w:bCs/>
        </w:rPr>
        <w:t>Μπορώ να πω κάτι;</w:t>
      </w:r>
    </w:p>
    <w:p w14:paraId="4865B548" w14:textId="77777777" w:rsidR="00666AE2" w:rsidRDefault="00896D7E">
      <w:pPr>
        <w:spacing w:after="0" w:line="600" w:lineRule="auto"/>
        <w:ind w:firstLine="720"/>
        <w:jc w:val="both"/>
        <w:rPr>
          <w:rFonts w:eastAsia="Times New Roman"/>
          <w:bCs/>
        </w:rPr>
      </w:pPr>
      <w:r>
        <w:rPr>
          <w:rFonts w:eastAsia="Times New Roman"/>
          <w:b/>
          <w:bCs/>
        </w:rPr>
        <w:t xml:space="preserve">ΔΗΜΗΤΡΙΟΣ ΜΑΡΔΑΣ: </w:t>
      </w:r>
      <w:r>
        <w:rPr>
          <w:rFonts w:eastAsia="Times New Roman"/>
          <w:bCs/>
        </w:rPr>
        <w:t xml:space="preserve">Ναι. </w:t>
      </w:r>
    </w:p>
    <w:p w14:paraId="4865B549" w14:textId="77777777" w:rsidR="00666AE2" w:rsidRDefault="00896D7E">
      <w:pPr>
        <w:spacing w:after="0" w:line="600" w:lineRule="auto"/>
        <w:ind w:firstLine="720"/>
        <w:jc w:val="both"/>
        <w:rPr>
          <w:rFonts w:eastAsia="Times New Roman"/>
          <w:bCs/>
        </w:rPr>
      </w:pPr>
      <w:r>
        <w:rPr>
          <w:rFonts w:eastAsia="Times New Roman"/>
          <w:b/>
          <w:bCs/>
        </w:rPr>
        <w:t xml:space="preserve">ΑΝΔΡΕΑΣ ΛΟΒΕΡΔΟΣ: </w:t>
      </w:r>
      <w:r>
        <w:rPr>
          <w:rFonts w:eastAsia="Times New Roman"/>
          <w:bCs/>
        </w:rPr>
        <w:t xml:space="preserve">Κύριε Πρόεδρε, μου επιτρέπετε; Μου επιτρέπει ο συνάδελφος. </w:t>
      </w:r>
    </w:p>
    <w:p w14:paraId="4865B54A" w14:textId="77777777" w:rsidR="00666AE2" w:rsidRDefault="00896D7E">
      <w:pPr>
        <w:spacing w:after="0" w:line="600" w:lineRule="auto"/>
        <w:ind w:firstLine="720"/>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Παρακαλώ. </w:t>
      </w:r>
    </w:p>
    <w:p w14:paraId="4865B54B" w14:textId="77777777" w:rsidR="00666AE2" w:rsidRDefault="00896D7E">
      <w:pPr>
        <w:spacing w:after="0" w:line="600" w:lineRule="auto"/>
        <w:ind w:firstLine="720"/>
        <w:jc w:val="both"/>
        <w:rPr>
          <w:rFonts w:eastAsia="Times New Roman"/>
          <w:bCs/>
        </w:rPr>
      </w:pPr>
      <w:r>
        <w:rPr>
          <w:rFonts w:eastAsia="Times New Roman"/>
          <w:b/>
          <w:bCs/>
        </w:rPr>
        <w:t xml:space="preserve">ΑΝΔΡΕΑΣ ΛΟΒΕΡΔΟΣ: </w:t>
      </w:r>
      <w:r>
        <w:rPr>
          <w:rFonts w:eastAsia="Times New Roman"/>
          <w:bCs/>
        </w:rPr>
        <w:t>Κατά τα στοιχεία της ΕΛΣΤΑΤ…</w:t>
      </w:r>
    </w:p>
    <w:p w14:paraId="4865B54C" w14:textId="77777777" w:rsidR="00666AE2" w:rsidRDefault="00896D7E">
      <w:pPr>
        <w:spacing w:after="0" w:line="600" w:lineRule="auto"/>
        <w:ind w:firstLine="720"/>
        <w:jc w:val="both"/>
        <w:rPr>
          <w:rFonts w:eastAsia="Times New Roman"/>
          <w:bCs/>
          <w:shd w:val="clear" w:color="auto" w:fill="FFFFFF"/>
        </w:rPr>
      </w:pPr>
      <w:r>
        <w:rPr>
          <w:rFonts w:eastAsia="Times New Roman"/>
          <w:b/>
          <w:bCs/>
        </w:rPr>
        <w:t xml:space="preserve">ΔΗΜΗΤΡΙΟΣ ΜΑΡΔΑΣ: </w:t>
      </w:r>
      <w:r>
        <w:rPr>
          <w:rFonts w:eastAsia="Times New Roman"/>
          <w:bCs/>
        </w:rPr>
        <w:t>Είναι τα στοιχεία τ</w:t>
      </w:r>
      <w:r>
        <w:rPr>
          <w:rFonts w:eastAsia="Times New Roman"/>
          <w:bCs/>
        </w:rPr>
        <w:t xml:space="preserve">ου περσινού </w:t>
      </w:r>
      <w:r>
        <w:rPr>
          <w:rFonts w:eastAsia="Times New Roman"/>
          <w:bCs/>
        </w:rPr>
        <w:t>κ</w:t>
      </w:r>
      <w:r>
        <w:rPr>
          <w:rFonts w:eastAsia="Times New Roman"/>
          <w:bCs/>
        </w:rPr>
        <w:t xml:space="preserve">ρατικού </w:t>
      </w:r>
      <w:r>
        <w:rPr>
          <w:rFonts w:eastAsia="Times New Roman"/>
          <w:bCs/>
        </w:rPr>
        <w:t>π</w:t>
      </w:r>
      <w:r>
        <w:rPr>
          <w:rFonts w:eastAsia="Times New Roman"/>
          <w:bCs/>
          <w:shd w:val="clear" w:color="auto" w:fill="FFFFFF"/>
        </w:rPr>
        <w:t xml:space="preserve">ροϋπολογισμού, που είναι της ΕΛΣΤΑΤ. </w:t>
      </w:r>
    </w:p>
    <w:p w14:paraId="4865B54D" w14:textId="77777777" w:rsidR="00666AE2" w:rsidRDefault="00896D7E">
      <w:pPr>
        <w:spacing w:after="0" w:line="600" w:lineRule="auto"/>
        <w:ind w:firstLine="720"/>
        <w:jc w:val="both"/>
        <w:rPr>
          <w:rFonts w:eastAsia="Times New Roman"/>
          <w:bCs/>
        </w:rPr>
      </w:pPr>
      <w:r>
        <w:rPr>
          <w:rFonts w:eastAsia="Times New Roman"/>
          <w:b/>
          <w:bCs/>
        </w:rPr>
        <w:t xml:space="preserve">ΑΝΔΡΕΑΣ ΛΟΒΕΡΔΟΣ: </w:t>
      </w:r>
      <w:r>
        <w:rPr>
          <w:rFonts w:eastAsia="Times New Roman"/>
          <w:bCs/>
        </w:rPr>
        <w:t xml:space="preserve">Ναι. Μετρήθηκε η σχέση… </w:t>
      </w:r>
    </w:p>
    <w:p w14:paraId="4865B54E" w14:textId="77777777" w:rsidR="00666AE2" w:rsidRDefault="00896D7E">
      <w:pPr>
        <w:spacing w:after="0" w:line="600" w:lineRule="auto"/>
        <w:ind w:firstLine="720"/>
        <w:jc w:val="both"/>
        <w:rPr>
          <w:rFonts w:eastAsia="Times New Roman"/>
          <w:b/>
          <w:bCs/>
        </w:rPr>
      </w:pPr>
      <w:r>
        <w:rPr>
          <w:rFonts w:eastAsia="Times New Roman"/>
          <w:b/>
          <w:bCs/>
        </w:rPr>
        <w:t xml:space="preserve">ΔΗΜΗΤΡΙΟΣ ΜΑΡΔΑΣ: </w:t>
      </w:r>
      <w:r>
        <w:rPr>
          <w:rFonts w:eastAsia="Times New Roman"/>
          <w:bCs/>
        </w:rPr>
        <w:t>Άμεσων - έμμεσων φόρων.</w:t>
      </w:r>
      <w:r>
        <w:rPr>
          <w:rFonts w:eastAsia="Times New Roman"/>
          <w:b/>
          <w:bCs/>
        </w:rPr>
        <w:t xml:space="preserve"> </w:t>
      </w:r>
    </w:p>
    <w:p w14:paraId="4865B54F" w14:textId="77777777" w:rsidR="00666AE2" w:rsidRDefault="00896D7E">
      <w:pPr>
        <w:spacing w:after="0" w:line="600" w:lineRule="auto"/>
        <w:ind w:firstLine="720"/>
        <w:jc w:val="both"/>
        <w:rPr>
          <w:rFonts w:eastAsia="Times New Roman"/>
          <w:bCs/>
        </w:rPr>
      </w:pPr>
      <w:r>
        <w:rPr>
          <w:rFonts w:eastAsia="Times New Roman"/>
          <w:b/>
          <w:bCs/>
        </w:rPr>
        <w:t xml:space="preserve">ΑΝΔΡΕΑΣ ΛΟΒΕΡΔΟΣ: </w:t>
      </w:r>
      <w:r>
        <w:rPr>
          <w:rFonts w:eastAsia="Times New Roman"/>
          <w:bCs/>
        </w:rPr>
        <w:t>Ναι. Εγώ ανέδειξα τη σχέση τους, όχι τους απόλυτους αριθμούς, και υπάρχει για ορισμένα δέκατ</w:t>
      </w:r>
      <w:r>
        <w:rPr>
          <w:rFonts w:eastAsia="Times New Roman"/>
          <w:bCs/>
        </w:rPr>
        <w:t xml:space="preserve">α επιδείνωση. Δείτε το. </w:t>
      </w:r>
    </w:p>
    <w:p w14:paraId="4865B550" w14:textId="77777777" w:rsidR="00666AE2" w:rsidRDefault="00896D7E">
      <w:pPr>
        <w:spacing w:after="0" w:line="600" w:lineRule="auto"/>
        <w:ind w:firstLine="720"/>
        <w:jc w:val="both"/>
        <w:rPr>
          <w:rFonts w:eastAsia="Times New Roman"/>
          <w:bCs/>
        </w:rPr>
      </w:pPr>
      <w:r>
        <w:rPr>
          <w:rFonts w:eastAsia="Times New Roman"/>
          <w:b/>
          <w:bCs/>
        </w:rPr>
        <w:lastRenderedPageBreak/>
        <w:t xml:space="preserve">ΔΗΜΗΤΡΙΟΣ ΜΑΡΔΑΣ: </w:t>
      </w:r>
      <w:r>
        <w:rPr>
          <w:rFonts w:eastAsia="Times New Roman"/>
          <w:bCs/>
        </w:rPr>
        <w:t xml:space="preserve">Ναι, αλλά επαναλαμβάνω ότι το συγκεκριμένο ποσοστό των έμμεσων φόρων σε σχέση με τους άλλους, σήμερα, δεν είναι κάτι πρωτόγνωρο το οποίο ζούμε, ούτε διαφέρει τόσο πολύ σε σχέση με το παρελθόν. </w:t>
      </w:r>
    </w:p>
    <w:p w14:paraId="4865B551" w14:textId="77777777" w:rsidR="00666AE2" w:rsidRDefault="00896D7E">
      <w:pPr>
        <w:spacing w:after="0" w:line="600" w:lineRule="auto"/>
        <w:ind w:firstLine="720"/>
        <w:jc w:val="both"/>
        <w:rPr>
          <w:rFonts w:eastAsia="Times New Roman"/>
          <w:bCs/>
        </w:rPr>
      </w:pPr>
      <w:r>
        <w:rPr>
          <w:rFonts w:eastAsia="Times New Roman"/>
          <w:bCs/>
        </w:rPr>
        <w:t xml:space="preserve">Έρχομαι στον </w:t>
      </w:r>
      <w:r>
        <w:rPr>
          <w:rFonts w:eastAsia="Times New Roman"/>
          <w:bCs/>
        </w:rPr>
        <w:t>συγκεκριμένο νόμο. Θα κάνω κάποιες παρατηρήσεις που έχουν σχέση με το υπαίθριο εμπόριο. Είναι ένας καλός νόμος, αν όχι πολύ καλός νόμος, αλλά βέβαια, όπως λέμε, «</w:t>
      </w:r>
      <w:r>
        <w:rPr>
          <w:rFonts w:eastAsia="Times New Roman"/>
          <w:bCs/>
        </w:rPr>
        <w:t xml:space="preserve">εχθρός </w:t>
      </w:r>
      <w:r>
        <w:rPr>
          <w:rFonts w:eastAsia="Times New Roman"/>
          <w:bCs/>
        </w:rPr>
        <w:t xml:space="preserve">του καλού είναι το καλύτερο». Πάντοτε μπορεί να </w:t>
      </w:r>
      <w:r>
        <w:rPr>
          <w:rFonts w:eastAsia="Times New Roman"/>
          <w:bCs/>
          <w:shd w:val="clear" w:color="auto" w:fill="FFFFFF"/>
        </w:rPr>
        <w:t>υπάρχουν</w:t>
      </w:r>
      <w:r>
        <w:rPr>
          <w:rFonts w:eastAsia="Times New Roman"/>
          <w:bCs/>
        </w:rPr>
        <w:t xml:space="preserve"> βελτιώσεις, οι οποίες μπορούν </w:t>
      </w:r>
      <w:r>
        <w:rPr>
          <w:rFonts w:eastAsia="Times New Roman"/>
          <w:bCs/>
        </w:rPr>
        <w:t xml:space="preserve">να γίνουν τώρα, μπορούν να γίνουν και αργότερα. </w:t>
      </w:r>
    </w:p>
    <w:p w14:paraId="4865B552" w14:textId="77777777" w:rsidR="00666AE2" w:rsidRDefault="00896D7E">
      <w:pPr>
        <w:spacing w:after="0" w:line="600" w:lineRule="auto"/>
        <w:ind w:firstLine="720"/>
        <w:jc w:val="both"/>
        <w:rPr>
          <w:rFonts w:eastAsia="Times New Roman"/>
          <w:bCs/>
        </w:rPr>
      </w:pPr>
      <w:r>
        <w:rPr>
          <w:rFonts w:eastAsia="Times New Roman"/>
          <w:bCs/>
        </w:rPr>
        <w:t xml:space="preserve">Εμείς στη Θεσσαλονίκη με τους αγρότες της Νέας </w:t>
      </w:r>
      <w:proofErr w:type="spellStart"/>
      <w:r>
        <w:rPr>
          <w:rFonts w:eastAsia="Times New Roman"/>
          <w:bCs/>
        </w:rPr>
        <w:t>Μηχανιώνας</w:t>
      </w:r>
      <w:proofErr w:type="spellEnd"/>
      <w:r>
        <w:rPr>
          <w:rFonts w:eastAsia="Times New Roman"/>
          <w:bCs/>
        </w:rPr>
        <w:t xml:space="preserve"> και της Επανομής δουλέψαμε αρκετά εκτεταμένα πάνω σε αυτό το συγκεκριμένο θέμα. Καταθέσαμε κάποιες προτάσεις στο Υπουργείο. Πολλές από αυτές έχουν πε</w:t>
      </w:r>
      <w:r>
        <w:rPr>
          <w:rFonts w:eastAsia="Times New Roman"/>
          <w:bCs/>
        </w:rPr>
        <w:t>ράσει και έχουν ενσωματωθεί. Αυτό είναι πάρα πολύ θετικό μπορώ να πω, γιατί το Υπουργείο έχει δείξει μια ευρύτητα σε ό,τι αφορά την αποδοχή προτάσεων, που προέκυψαν από τη συζήτηση η οποία αναπτύχθηκε αυτά τα δύο χρόνια, που ήταν μία δύσκολη συζήτηση, γιατ</w:t>
      </w:r>
      <w:r>
        <w:rPr>
          <w:rFonts w:eastAsia="Times New Roman"/>
          <w:bCs/>
        </w:rPr>
        <w:t xml:space="preserve">ί είχαμε ένα δύσκολο νομοσχέδιο. Απλά και μόνο αναφερόμαστε </w:t>
      </w:r>
      <w:r>
        <w:rPr>
          <w:rFonts w:eastAsia="Times New Roman"/>
          <w:bCs/>
        </w:rPr>
        <w:lastRenderedPageBreak/>
        <w:t xml:space="preserve">σε κάποιες άλλες βελτιώσεις, οι οποίες μπορούν να ενσωματωθούν έστω και την τελευταία στιγμή. </w:t>
      </w:r>
    </w:p>
    <w:p w14:paraId="4865B553" w14:textId="77777777" w:rsidR="00666AE2" w:rsidRDefault="00896D7E">
      <w:pPr>
        <w:spacing w:after="0" w:line="600" w:lineRule="auto"/>
        <w:ind w:firstLine="720"/>
        <w:jc w:val="both"/>
        <w:rPr>
          <w:rFonts w:eastAsia="Times New Roman"/>
          <w:bCs/>
          <w:shd w:val="clear" w:color="auto" w:fill="FFFFFF"/>
        </w:rPr>
      </w:pPr>
      <w:r>
        <w:rPr>
          <w:rFonts w:eastAsia="Times New Roman"/>
          <w:bCs/>
        </w:rPr>
        <w:t xml:space="preserve">Στο άρθρο 11, </w:t>
      </w:r>
      <w:r>
        <w:rPr>
          <w:rFonts w:eastAsia="Times New Roman"/>
          <w:bCs/>
          <w:shd w:val="clear" w:color="auto" w:fill="FFFFFF"/>
        </w:rPr>
        <w:t xml:space="preserve">παραδείγματος </w:t>
      </w:r>
      <w:r>
        <w:rPr>
          <w:rFonts w:eastAsia="Times New Roman"/>
          <w:bCs/>
          <w:shd w:val="clear" w:color="auto" w:fill="FFFFFF"/>
        </w:rPr>
        <w:t>χάριν</w:t>
      </w:r>
      <w:r>
        <w:rPr>
          <w:rFonts w:eastAsia="Times New Roman"/>
          <w:bCs/>
          <w:shd w:val="clear" w:color="auto" w:fill="FFFFFF"/>
        </w:rPr>
        <w:t>, οι ενδιαφερόμενοι μπορούν να υποβάλουν στην αρμόδια επιτροπή -γράφ</w:t>
      </w:r>
      <w:r>
        <w:rPr>
          <w:rFonts w:eastAsia="Times New Roman"/>
          <w:bCs/>
          <w:shd w:val="clear" w:color="auto" w:fill="FFFFFF"/>
        </w:rPr>
        <w:t>ει το άρθρο- δύο μήνες πριν τη συγκομιδή. Εμείς λέμε «έως» δύο μήνες πριν τη συγκομιδή. Γιατί υπάρχουν, παραδείγματος χάρ</w:t>
      </w:r>
      <w:r>
        <w:rPr>
          <w:rFonts w:eastAsia="Times New Roman"/>
          <w:bCs/>
          <w:shd w:val="clear" w:color="auto" w:fill="FFFFFF"/>
        </w:rPr>
        <w:t>ιν</w:t>
      </w:r>
      <w:r>
        <w:rPr>
          <w:rFonts w:eastAsia="Times New Roman"/>
          <w:bCs/>
          <w:shd w:val="clear" w:color="auto" w:fill="FFFFFF"/>
        </w:rPr>
        <w:t xml:space="preserve">, τα σπανάκια τα οποία έχουν σαράντα πέντε μέρες διάρκεια. </w:t>
      </w:r>
    </w:p>
    <w:p w14:paraId="4865B554"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Σε ό,τι αφορά </w:t>
      </w:r>
      <w:r>
        <w:rPr>
          <w:rFonts w:eastAsia="Times New Roman"/>
          <w:bCs/>
          <w:shd w:val="clear" w:color="auto" w:fill="FFFFFF"/>
        </w:rPr>
        <w:t>σ</w:t>
      </w:r>
      <w:r>
        <w:rPr>
          <w:rFonts w:eastAsia="Times New Roman"/>
          <w:bCs/>
          <w:shd w:val="clear" w:color="auto" w:fill="FFFFFF"/>
        </w:rPr>
        <w:t xml:space="preserve">την αυτοψία, γίνεται ένας πολύ καλός μηχανισμός αυτοψίας. </w:t>
      </w:r>
      <w:r>
        <w:rPr>
          <w:rFonts w:eastAsia="Times New Roman"/>
          <w:bCs/>
          <w:shd w:val="clear" w:color="auto" w:fill="FFFFFF"/>
        </w:rPr>
        <w:t xml:space="preserve">Προτείνουμε μία μικρή βελτίωση, η οποία αναφέρεται στο προς εξέταση προϊόν: </w:t>
      </w:r>
      <w:r>
        <w:rPr>
          <w:rFonts w:eastAsia="Times New Roman"/>
          <w:bCs/>
          <w:shd w:val="clear" w:color="auto" w:fill="FFFFFF"/>
        </w:rPr>
        <w:t xml:space="preserve">πως </w:t>
      </w:r>
      <w:r>
        <w:rPr>
          <w:rFonts w:eastAsia="Times New Roman"/>
          <w:bCs/>
          <w:shd w:val="clear" w:color="auto" w:fill="FFFFFF"/>
        </w:rPr>
        <w:t xml:space="preserve">ακριβώς μπορεί να τοποθετηθεί και </w:t>
      </w:r>
      <w:r>
        <w:rPr>
          <w:rFonts w:eastAsia="Times New Roman"/>
          <w:bCs/>
          <w:shd w:val="clear" w:color="auto" w:fill="FFFFFF"/>
        </w:rPr>
        <w:t xml:space="preserve">πως </w:t>
      </w:r>
      <w:r>
        <w:rPr>
          <w:rFonts w:eastAsia="Times New Roman"/>
          <w:bCs/>
          <w:shd w:val="clear" w:color="auto" w:fill="FFFFFF"/>
        </w:rPr>
        <w:t xml:space="preserve">ακριβώς μπορεί να χρησιμοποιηθεί στο πλαίσιο της αυτοψίας. </w:t>
      </w:r>
    </w:p>
    <w:p w14:paraId="4865B555"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άρθρο 28, θεωρούμε ότι </w:t>
      </w:r>
      <w:r>
        <w:rPr>
          <w:rFonts w:eastAsia="Times New Roman"/>
          <w:bCs/>
          <w:shd w:val="clear" w:color="auto" w:fill="FFFFFF"/>
        </w:rPr>
        <w:t>σ</w:t>
      </w:r>
      <w:r>
        <w:rPr>
          <w:rFonts w:eastAsia="Times New Roman"/>
          <w:bCs/>
          <w:shd w:val="clear" w:color="auto" w:fill="FFFFFF"/>
        </w:rPr>
        <w:t xml:space="preserve">τις </w:t>
      </w:r>
      <w:r>
        <w:rPr>
          <w:rFonts w:eastAsia="Times New Roman"/>
          <w:bCs/>
          <w:shd w:val="clear" w:color="auto" w:fill="FFFFFF"/>
        </w:rPr>
        <w:t xml:space="preserve">επιτροπές λαϊκών αγορών </w:t>
      </w:r>
      <w:r>
        <w:rPr>
          <w:rFonts w:eastAsia="Times New Roman"/>
          <w:bCs/>
          <w:shd w:val="clear" w:color="auto" w:fill="FFFFFF"/>
        </w:rPr>
        <w:t xml:space="preserve">πρέπει να προστεθεί εκπρόσωπος του </w:t>
      </w:r>
      <w:r>
        <w:rPr>
          <w:rFonts w:eastAsia="Times New Roman"/>
          <w:bCs/>
          <w:shd w:val="clear" w:color="auto" w:fill="FFFFFF"/>
        </w:rPr>
        <w:t>εμπορικού συλλόγου</w:t>
      </w:r>
      <w:r>
        <w:rPr>
          <w:rFonts w:eastAsia="Times New Roman"/>
          <w:bCs/>
          <w:shd w:val="clear" w:color="auto" w:fill="FFFFFF"/>
        </w:rPr>
        <w:t xml:space="preserve">. </w:t>
      </w:r>
    </w:p>
    <w:p w14:paraId="4865B556"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Στο άρθρο 31, πρέπει να σταματήσουν οι λαϊκές αγορές να παρουσιάζουν αυτή</w:t>
      </w:r>
      <w:r>
        <w:rPr>
          <w:rFonts w:eastAsia="Times New Roman"/>
          <w:bCs/>
          <w:shd w:val="clear" w:color="auto" w:fill="FFFFFF"/>
        </w:rPr>
        <w:t>ν</w:t>
      </w:r>
      <w:r>
        <w:rPr>
          <w:rFonts w:eastAsia="Times New Roman"/>
          <w:bCs/>
          <w:shd w:val="clear" w:color="auto" w:fill="FFFFFF"/>
        </w:rPr>
        <w:t xml:space="preserve"> τη μορφή του ανατολίτικου παζαριού. Κάποια ώρα πρέπει να γίνει αυτό. Θα πρέπει να μπουν χρώματα. Οι παραγωγοί να έχουν άλλο χ</w:t>
      </w:r>
      <w:r>
        <w:rPr>
          <w:rFonts w:eastAsia="Times New Roman"/>
          <w:bCs/>
          <w:shd w:val="clear" w:color="auto" w:fill="FFFFFF"/>
        </w:rPr>
        <w:t xml:space="preserve">ρώμα, οι επαγγελματίες άλλο χρώμα και οι έμποροι των αγροτικών προϊόντων άλλο χρώμα. </w:t>
      </w:r>
    </w:p>
    <w:p w14:paraId="4865B557"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Εκεί που ενδεχομένως πρέπει να δώσουμε προσοχή, είναι ότι δεν πρέπει ο οποιοσδήποτε πάγκος να ξεπερνά τα έξι μέτρα. Μην αφήνετε στους Περιφερειάρχες την οποιαδήποτε αρμοδ</w:t>
      </w:r>
      <w:r>
        <w:rPr>
          <w:rFonts w:eastAsia="Times New Roman"/>
          <w:bCs/>
          <w:shd w:val="clear" w:color="auto" w:fill="FFFFFF"/>
        </w:rPr>
        <w:t xml:space="preserve">ιότητα, έτσι ώστε να μπορούν να αυξήσουν τους πάγκους πάνω από έξι μέτρα. </w:t>
      </w:r>
    </w:p>
    <w:p w14:paraId="4865B558"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Μην ξεχνάμε ότι, αρχικά, οι λαϊκές αγορές ήταν ένας χώρος για τους παραγωγούς και αυτό στην Ευρώπη ακολουθείται πάρα πολύ. Εμείς λίγο το ξεχειλώσαμε και το επεκτείναμε κάπου αλλού. </w:t>
      </w:r>
      <w:r>
        <w:rPr>
          <w:rFonts w:eastAsia="Times New Roman"/>
          <w:bCs/>
          <w:shd w:val="clear" w:color="auto" w:fill="FFFFFF"/>
        </w:rPr>
        <w:t xml:space="preserve">Δεν πρέπει, όμως, οι επαγγελματίες, οι οποίοι καλώς κάνουν και συμμετέχουν, να βρίσκονται σε μία ευνοϊκότερη θέση σε σχέση με τους παραγωγούς. </w:t>
      </w:r>
    </w:p>
    <w:p w14:paraId="4865B559"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Από εκεί και πέρα, στο άρθρο 39, για τον καθορισμό των θέσεων στο στάσιμο εμπόριο, καλό θα είναι να παρέχεται υπ</w:t>
      </w:r>
      <w:r>
        <w:rPr>
          <w:rFonts w:eastAsia="Times New Roman"/>
          <w:bCs/>
          <w:shd w:val="clear" w:color="auto" w:fill="FFFFFF"/>
        </w:rPr>
        <w:t xml:space="preserve">οχρεωτικά η γνώμη της </w:t>
      </w:r>
      <w:r>
        <w:rPr>
          <w:rFonts w:eastAsia="Times New Roman"/>
          <w:bCs/>
          <w:shd w:val="clear" w:color="auto" w:fill="FFFFFF"/>
        </w:rPr>
        <w:t>αστυνομίας</w:t>
      </w:r>
      <w:r>
        <w:rPr>
          <w:rFonts w:eastAsia="Times New Roman"/>
          <w:bCs/>
          <w:shd w:val="clear" w:color="auto" w:fill="FFFFFF"/>
        </w:rPr>
        <w:t xml:space="preserve">. Τέλος, πρέπει να προσέχουμε το στάσιμο εμπόριο να απέχει </w:t>
      </w:r>
      <w:r>
        <w:rPr>
          <w:rFonts w:eastAsia="Times New Roman"/>
          <w:bCs/>
        </w:rPr>
        <w:t>α</w:t>
      </w:r>
      <w:r>
        <w:rPr>
          <w:rFonts w:eastAsia="Times New Roman"/>
          <w:bCs/>
          <w:shd w:val="clear" w:color="auto" w:fill="FFFFFF"/>
        </w:rPr>
        <w:t xml:space="preserve">ρκετά από δραστηριότητες καταστημάτων της λιανικής, που είναι ανταγωνιστικές προς το στάσιμο εμπόριο. </w:t>
      </w:r>
    </w:p>
    <w:p w14:paraId="4865B55A"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Αυτές είναι οι παρατηρήσεις τις οποίες είχαμε να κάνουμε. Τις</w:t>
      </w:r>
      <w:r>
        <w:rPr>
          <w:rFonts w:eastAsia="Times New Roman"/>
          <w:bCs/>
          <w:shd w:val="clear" w:color="auto" w:fill="FFFFFF"/>
        </w:rPr>
        <w:t xml:space="preserve"> έχουμε καταθέσει. Επαναλαμβάνω ότι οι περισσότερες ενσωματώθηκαν. Έχουν μείνει κάποιες λίγες, οι οποίες ενδεχομένως μπορούν έστω και την τελευταία στιγμή να ενσωματωθούν. </w:t>
      </w:r>
    </w:p>
    <w:p w14:paraId="4865B55B" w14:textId="77777777" w:rsidR="00666AE2" w:rsidRDefault="00896D7E">
      <w:pPr>
        <w:spacing w:after="0" w:line="600" w:lineRule="auto"/>
        <w:ind w:firstLine="720"/>
        <w:jc w:val="both"/>
        <w:rPr>
          <w:rFonts w:eastAsia="Times New Roman"/>
          <w:bCs/>
        </w:rPr>
      </w:pPr>
      <w:r>
        <w:rPr>
          <w:rFonts w:eastAsia="Times New Roman"/>
          <w:bCs/>
          <w:shd w:val="clear" w:color="auto" w:fill="FFFFFF"/>
        </w:rPr>
        <w:t xml:space="preserve">Ευχαριστώ. </w:t>
      </w:r>
    </w:p>
    <w:p w14:paraId="4865B55C"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4865B55D"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Τον λόγ</w:t>
      </w:r>
      <w:r>
        <w:rPr>
          <w:rFonts w:eastAsia="Times New Roman" w:cs="Times New Roman"/>
          <w:szCs w:val="24"/>
        </w:rPr>
        <w:t xml:space="preserve">ο έχει ο συνάδελφος κ. Σταύρος </w:t>
      </w:r>
      <w:proofErr w:type="spellStart"/>
      <w:r>
        <w:rPr>
          <w:rFonts w:eastAsia="Times New Roman" w:cs="Times New Roman"/>
          <w:szCs w:val="24"/>
        </w:rPr>
        <w:t>Αραχωβίτης</w:t>
      </w:r>
      <w:proofErr w:type="spellEnd"/>
      <w:r>
        <w:rPr>
          <w:rFonts w:eastAsia="Times New Roman" w:cs="Times New Roman"/>
          <w:szCs w:val="24"/>
        </w:rPr>
        <w:t xml:space="preserve">. </w:t>
      </w:r>
    </w:p>
    <w:p w14:paraId="4865B55E"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 xml:space="preserve">Ευχαριστώ, κύριε Πρόεδρε. </w:t>
      </w:r>
    </w:p>
    <w:p w14:paraId="4865B55F"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έρχεται για ψήφιση σήμερα στην Ολομέλεια εμπεριέχει μια ολοκληρωμένη πρόταση –και αυτό είναι το βασικό του χαρακτηρισ</w:t>
      </w:r>
      <w:r>
        <w:rPr>
          <w:rFonts w:eastAsia="Times New Roman" w:cs="Times New Roman"/>
          <w:szCs w:val="24"/>
        </w:rPr>
        <w:t xml:space="preserve">τικό- για τη λειτουργία του υπαίθριου εμπορίου, αλλά και για τη βελτίωση του επιμελητηριακού θεσμού. </w:t>
      </w:r>
    </w:p>
    <w:p w14:paraId="4865B560"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Σε αντίθεση με το πρόσφατο παρελθόν, όταν κρίσιμα θέματα για την οργάνωση και τη λειτουργία δύο τόσο σημαντικών θεσμικών δομών της ελληνικής οικονομίας ρυ</w:t>
      </w:r>
      <w:r>
        <w:rPr>
          <w:rFonts w:eastAsia="Times New Roman" w:cs="Times New Roman"/>
          <w:szCs w:val="24"/>
        </w:rPr>
        <w:t xml:space="preserve">θμίστηκαν είτε με αποσπασματικές διατάξεις είτε ακόμα και με πράξεις νομοθετικού περιεχομένου, το παρόν νομοσχέδιο προέκυψε μετά από μία εξαντλητική διαβούλευση δύο ολόκληρων ετών. </w:t>
      </w:r>
    </w:p>
    <w:p w14:paraId="4865B561"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lastRenderedPageBreak/>
        <w:t>Οι διατάξεις του νομοσχεδίου εκσυγχρονίζουν και κωδικοποιούν το θεσμικό πλ</w:t>
      </w:r>
      <w:r>
        <w:rPr>
          <w:rFonts w:eastAsia="Times New Roman" w:cs="Times New Roman"/>
          <w:szCs w:val="24"/>
        </w:rPr>
        <w:t>αίσιο οργάνωσης και λειτουργίας, αφ</w:t>
      </w:r>
      <w:r>
        <w:rPr>
          <w:rFonts w:eastAsia="Times New Roman" w:cs="Times New Roman"/>
          <w:szCs w:val="24"/>
        </w:rPr>
        <w:t xml:space="preserve">’ </w:t>
      </w:r>
      <w:r>
        <w:rPr>
          <w:rFonts w:eastAsia="Times New Roman" w:cs="Times New Roman"/>
          <w:szCs w:val="24"/>
        </w:rPr>
        <w:t>ενός του υπαίθριου εμπορίου συνολικά και αφ</w:t>
      </w:r>
      <w:r>
        <w:rPr>
          <w:rFonts w:eastAsia="Times New Roman" w:cs="Times New Roman"/>
          <w:szCs w:val="24"/>
        </w:rPr>
        <w:t xml:space="preserve">’ </w:t>
      </w:r>
      <w:r>
        <w:rPr>
          <w:rFonts w:eastAsia="Times New Roman" w:cs="Times New Roman"/>
          <w:szCs w:val="24"/>
        </w:rPr>
        <w:t xml:space="preserve">ετέρου, των εμπορικών, βιομηχανικών, βιοτεχνικών επαγγελματικών επιμελητηρίων της χώρας μας. </w:t>
      </w:r>
    </w:p>
    <w:p w14:paraId="4865B562"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 xml:space="preserve">Είναι μια ενιαία νομοθεσία –και το κρατάμε αυτό- που αφορά </w:t>
      </w:r>
      <w:r>
        <w:rPr>
          <w:rFonts w:eastAsia="Times New Roman" w:cs="Times New Roman"/>
          <w:szCs w:val="24"/>
        </w:rPr>
        <w:t xml:space="preserve">σε </w:t>
      </w:r>
      <w:r>
        <w:rPr>
          <w:rFonts w:eastAsia="Times New Roman" w:cs="Times New Roman"/>
          <w:szCs w:val="24"/>
        </w:rPr>
        <w:t>όλα τα είδη άσκηση</w:t>
      </w:r>
      <w:r>
        <w:rPr>
          <w:rFonts w:eastAsia="Times New Roman" w:cs="Times New Roman"/>
          <w:szCs w:val="24"/>
        </w:rPr>
        <w:t xml:space="preserve">ς υπαίθριας εμπορικής δράσης και έρχεται να διορθώσει τις παθογένειες, αλλά και να καλύψει τα κενά που τα προηγούμενα νομοθετήματα δημιουργούσαν. Αποτέλεσμα των παθογενειών και αποσπασματικών νομοθετημάτων ήταν η εγκαθίδρυση στρεβλών πρακτικών και σχέσεων </w:t>
      </w:r>
      <w:r>
        <w:rPr>
          <w:rFonts w:eastAsia="Times New Roman" w:cs="Times New Roman"/>
          <w:szCs w:val="24"/>
        </w:rPr>
        <w:t xml:space="preserve">διαπλοκής στο χώρο του υπαίθριου εμπορίου, εμποδίζοντας την υγιή ανάπτυξη του κλάδου αυτού, που αποτελεί έναν πολύ σημαντικό πυλώνα της εθνικής οικονομίας και έναν βασικό παράγοντα για την κοινωνική ευημερία. </w:t>
      </w:r>
    </w:p>
    <w:p w14:paraId="4865B563"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 xml:space="preserve">Με αυτόν τον νόμο δίνεται ώθηση σε ένα μεγάλο </w:t>
      </w:r>
      <w:r>
        <w:rPr>
          <w:rFonts w:eastAsia="Times New Roman" w:cs="Times New Roman"/>
          <w:szCs w:val="24"/>
        </w:rPr>
        <w:t xml:space="preserve">μέρος και ιδιαίτερα σε ειδικές ομάδες του πληθυσμού να γίνουν οικονομικά ενεργές στο υπαίθριο εμπόριο, ενισχύοντας την οικονομία, μειώνοντας την ανεργία, αλλά ταυτόχρονα, ενισχύοντας άμεσα και το εισόδημα του παραγωγού. </w:t>
      </w:r>
    </w:p>
    <w:p w14:paraId="4865B564"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τις νομοτεχνικές βελτιώσεις τις </w:t>
      </w:r>
      <w:r>
        <w:rPr>
          <w:rFonts w:eastAsia="Times New Roman" w:cs="Times New Roman"/>
          <w:szCs w:val="24"/>
        </w:rPr>
        <w:t xml:space="preserve">οποίες εισήγαγε σήμερα το Υπουργείο, ενσωματώνονται και πολλές από τις θετικές παρατηρήσεις των </w:t>
      </w:r>
      <w:r>
        <w:rPr>
          <w:rFonts w:eastAsia="Times New Roman" w:cs="Times New Roman"/>
          <w:szCs w:val="24"/>
        </w:rPr>
        <w:t xml:space="preserve">επιτροπών </w:t>
      </w:r>
      <w:r>
        <w:rPr>
          <w:rFonts w:eastAsia="Times New Roman" w:cs="Times New Roman"/>
          <w:szCs w:val="24"/>
        </w:rPr>
        <w:t xml:space="preserve">και των φορέων που παρουσιάστηκαν. </w:t>
      </w:r>
    </w:p>
    <w:p w14:paraId="4865B565"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 xml:space="preserve">Για τους αγρότες της χώρας, υπάρχει ένα βασικό στοιχείο στο νομοσχέδιο, που πιστεύω ότι ενισχύει </w:t>
      </w:r>
      <w:r>
        <w:rPr>
          <w:rFonts w:eastAsia="Times New Roman" w:cs="Times New Roman"/>
          <w:szCs w:val="24"/>
        </w:rPr>
        <w:t xml:space="preserve">καθαρά </w:t>
      </w:r>
      <w:r>
        <w:rPr>
          <w:rFonts w:eastAsia="Times New Roman" w:cs="Times New Roman"/>
          <w:szCs w:val="24"/>
        </w:rPr>
        <w:t>τη θέση το</w:t>
      </w:r>
      <w:r>
        <w:rPr>
          <w:rFonts w:eastAsia="Times New Roman" w:cs="Times New Roman"/>
          <w:szCs w:val="24"/>
        </w:rPr>
        <w:t xml:space="preserve">υ παραγωγού αγροτικών προϊόντων. Τούτο, διότι έχουμε μια διεύρυνση της δυνατότητας των παραγωγών για διάθεση των προϊόντων τους. </w:t>
      </w:r>
    </w:p>
    <w:p w14:paraId="4865B566"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Συγκεκριμένα, με το άρθρο 4 δίνεται η δυνατότητα στους παραγωγούς να εκδώσουν άδεια υπαίθριου εμπορίου και συνεπώς, να δραστηρ</w:t>
      </w:r>
      <w:r>
        <w:rPr>
          <w:rFonts w:eastAsia="Times New Roman" w:cs="Times New Roman"/>
          <w:szCs w:val="24"/>
        </w:rPr>
        <w:t xml:space="preserve">ιοποιούνται τόσο σε οργανωμένη αγορά υπαίθριου εμπορίου ή και να διαθέσουν τα προϊόντα τους αυτοτελώς εκτός λαϊκών αγορών ατομικά, αλλά και συλλογικά μέσω συμμετοχής σε συνεργατικά σχήματα. Αποκαθίσταται, έτσι, για τους παραγωγούς </w:t>
      </w:r>
      <w:r>
        <w:rPr>
          <w:rFonts w:eastAsia="Times New Roman" w:cs="Times New Roman"/>
          <w:szCs w:val="24"/>
        </w:rPr>
        <w:t xml:space="preserve">μια </w:t>
      </w:r>
      <w:r>
        <w:rPr>
          <w:rFonts w:eastAsia="Times New Roman" w:cs="Times New Roman"/>
          <w:szCs w:val="24"/>
        </w:rPr>
        <w:t>αδικία που τους στερο</w:t>
      </w:r>
      <w:r>
        <w:rPr>
          <w:rFonts w:eastAsia="Times New Roman" w:cs="Times New Roman"/>
          <w:szCs w:val="24"/>
        </w:rPr>
        <w:t xml:space="preserve">ύσε τη δυνατότητα συμμετοχής σε όλες τις μορφές του υπαίθριου εμπορίου και συνεπώς, να διαθέσουν τα προϊόντα τους αυτοτελώς, ακόμα κι εκτός λαϊκών αγορών. </w:t>
      </w:r>
    </w:p>
    <w:p w14:paraId="4865B567"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lastRenderedPageBreak/>
        <w:t>Οι επαγγελματίες αγρότες, τώρα, μπορούν να δραστηριοποιούνται σε πάσης φύσεως υπαίθριες δραστηριότητ</w:t>
      </w:r>
      <w:r>
        <w:rPr>
          <w:rFonts w:eastAsia="Times New Roman" w:cs="Times New Roman"/>
          <w:szCs w:val="24"/>
        </w:rPr>
        <w:t xml:space="preserve">ες, αλλά και στο στάσιμο και πλανόδιο εμπόριο. Συγχρόνως, όμως, διευρύνεται η συμμετοχή των παραγωγών μέσω συνεταιριστικών οργανώσεων και σχημάτων ομάδων παραγωγών στο υπαίθριο εμπόριο. Και εδώ, είναι σημαντικό, γιατί σε κάθε νομοθέτημα που αφορά </w:t>
      </w:r>
      <w:r>
        <w:rPr>
          <w:rFonts w:eastAsia="Times New Roman" w:cs="Times New Roman"/>
          <w:szCs w:val="24"/>
        </w:rPr>
        <w:t>σ</w:t>
      </w:r>
      <w:r>
        <w:rPr>
          <w:rFonts w:eastAsia="Times New Roman" w:cs="Times New Roman"/>
          <w:szCs w:val="24"/>
        </w:rPr>
        <w:t>τους παρ</w:t>
      </w:r>
      <w:r>
        <w:rPr>
          <w:rFonts w:eastAsia="Times New Roman" w:cs="Times New Roman"/>
          <w:szCs w:val="24"/>
        </w:rPr>
        <w:t xml:space="preserve">αγωγούς παίρνουν τη θέση τους τα συνεργατικά σχήματα, τα οποία προωθούμε και θεωρούμε λύση για την οργάνωση των παραγωγών. </w:t>
      </w:r>
    </w:p>
    <w:p w14:paraId="4865B568"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 xml:space="preserve">Επιπλέον, επιτρέπεται η πώληση γαλακτοκομικών προϊόντων, αποκλειστικά σε λαϊκές αγορές βέβαια, από ιδιοκτήτες μικρών επιχειρήσεων παραγωγής τυροκομείων, μη κτηνοτρόφους απαραίτητα, με την προϋπόθεση όμως ότι δεν διαθέτουν κατάστημα λιανικής πώλησης. </w:t>
      </w:r>
    </w:p>
    <w:p w14:paraId="4865B569"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t>Ο παρ</w:t>
      </w:r>
      <w:r>
        <w:rPr>
          <w:rFonts w:eastAsia="Times New Roman" w:cs="Times New Roman"/>
          <w:szCs w:val="24"/>
        </w:rPr>
        <w:t xml:space="preserve">αγωγός πωλητής μπορεί να δραστηριοποιείται σε λαϊκές αγορές όλης της επικράτειας, ενώ εάν έχει άδεια πλανόδιου εμπορίου, δραστηριοποιείται εντός της περιφέρειας σίγουρα, αλλά του δίνεται η δυνατότητα να επιλέξει και άλλη μία περιφέρεια. </w:t>
      </w:r>
    </w:p>
    <w:p w14:paraId="4865B56A" w14:textId="77777777" w:rsidR="00666AE2" w:rsidRDefault="00896D7E">
      <w:pPr>
        <w:tabs>
          <w:tab w:val="left" w:pos="597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μεγάλο θέμα, τώρα, που αντιμετωπίζει αυτό το νομοσχέδιο είναι και το θέμα των ποσοτήτων, όπου εκεί γινόταν και ένα μεγάλο παιχνίδι φοροδιαφυγής και </w:t>
      </w:r>
      <w:proofErr w:type="spellStart"/>
      <w:r>
        <w:rPr>
          <w:rFonts w:eastAsia="Times New Roman" w:cs="Times New Roman"/>
          <w:szCs w:val="24"/>
        </w:rPr>
        <w:t>φοροαποφυγής</w:t>
      </w:r>
      <w:proofErr w:type="spellEnd"/>
      <w:r>
        <w:rPr>
          <w:rFonts w:eastAsia="Times New Roman" w:cs="Times New Roman"/>
          <w:szCs w:val="24"/>
        </w:rPr>
        <w:t xml:space="preserve">. </w:t>
      </w:r>
    </w:p>
    <w:p w14:paraId="4865B56B" w14:textId="77777777" w:rsidR="00666AE2" w:rsidRDefault="00896D7E">
      <w:pPr>
        <w:tabs>
          <w:tab w:val="left" w:pos="2820"/>
        </w:tabs>
        <w:spacing w:after="0" w:line="600" w:lineRule="auto"/>
        <w:jc w:val="both"/>
        <w:rPr>
          <w:rFonts w:eastAsia="Times New Roman"/>
          <w:szCs w:val="24"/>
        </w:rPr>
      </w:pPr>
      <w:r>
        <w:rPr>
          <w:rFonts w:eastAsia="Times New Roman"/>
          <w:szCs w:val="24"/>
        </w:rPr>
        <w:t>Έτσι, για την έκδοση της άδειας δηλώνονται τα προϊόντα και οι συνολικές ποσότητες που πρό</w:t>
      </w:r>
      <w:r>
        <w:rPr>
          <w:rFonts w:eastAsia="Times New Roman"/>
          <w:szCs w:val="24"/>
        </w:rPr>
        <w:t>κειται να διατεθούν για το χρονικό διάστημα της ισχύς της αδείας. Ιδιαίτερα δε για τις μικρού βιολογικού κύκλου καλλιέργειες, με σχετική νομοτεχνική βελτίωση δίνεται η δυνατότητα η αναγγελία των ποσοτήτων αυτών να γίνεται μέχρι δεκαπέντε μέρες πριν τη συγκ</w:t>
      </w:r>
      <w:r>
        <w:rPr>
          <w:rFonts w:eastAsia="Times New Roman"/>
          <w:szCs w:val="24"/>
        </w:rPr>
        <w:t xml:space="preserve">ομιδή. </w:t>
      </w:r>
    </w:p>
    <w:p w14:paraId="4865B56C"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Με το άρθρο 12 για τις ποσότητες δικής του παραγωγής, ο παραγωγός μέσω τριμελούς επιτροπής διασταυρώνει το ακριβές της ποσότητας, συνεπικουρούμενοι από τα πληροφοριακά συστήματα που πλέον διαθέτει η χώρα και η τεχνολογία. </w:t>
      </w:r>
    </w:p>
    <w:p w14:paraId="4865B56D"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Από την άλλη μεριά τώρα, </w:t>
      </w:r>
      <w:r>
        <w:rPr>
          <w:rFonts w:eastAsia="Times New Roman"/>
          <w:szCs w:val="24"/>
        </w:rPr>
        <w:t xml:space="preserve">ο παραγωγός οφείλει να καταγράφει τις διακινούμενες ποσότητες σε καταστάσεις διακινούμενων ποσοτήτων, οι οποίες θα τηρούνται μέχρι την επόμενη ανανέωση της άδειάς του. Με αυτόν τον τρόπο, λοιπόν, μπορεί να γίνει ο </w:t>
      </w:r>
      <w:proofErr w:type="spellStart"/>
      <w:r>
        <w:rPr>
          <w:rFonts w:eastAsia="Times New Roman"/>
          <w:szCs w:val="24"/>
        </w:rPr>
        <w:t>διασταυρωτικός</w:t>
      </w:r>
      <w:proofErr w:type="spellEnd"/>
      <w:r>
        <w:rPr>
          <w:rFonts w:eastAsia="Times New Roman"/>
          <w:szCs w:val="24"/>
        </w:rPr>
        <w:t xml:space="preserve"> έλεγχος </w:t>
      </w:r>
      <w:r>
        <w:rPr>
          <w:rFonts w:eastAsia="Times New Roman"/>
          <w:szCs w:val="24"/>
        </w:rPr>
        <w:t xml:space="preserve">διά </w:t>
      </w:r>
      <w:r>
        <w:rPr>
          <w:rFonts w:eastAsia="Times New Roman"/>
          <w:szCs w:val="24"/>
        </w:rPr>
        <w:t>μέσου ισοζυγίου</w:t>
      </w:r>
      <w:r>
        <w:rPr>
          <w:rFonts w:eastAsia="Times New Roman"/>
          <w:szCs w:val="24"/>
        </w:rPr>
        <w:t>, έτσι ώστε να διευκολυνθεί ο έλεγχος για τη φοροδιαφυγή.</w:t>
      </w:r>
    </w:p>
    <w:p w14:paraId="4865B56E"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Ένα άλλο σημαντικό σημείο, κυρίες και κύριοι συνάδελφοι, είναι ότι καταργείται η υποχρέωση του παραγωγού για αυτοπρόσωπη παρουσία στο σύνολο του έτους. Μέχρι σήμερα ο παραγωγός επιτρεπόταν να λείπει</w:t>
      </w:r>
      <w:r>
        <w:rPr>
          <w:rFonts w:eastAsia="Times New Roman"/>
          <w:szCs w:val="24"/>
        </w:rPr>
        <w:t xml:space="preserve"> από τον πάγκο μόνο για λόγους υγείας, μητρότητας ή πατρότητας. Σύμφωνα με το άρθρο 4, λοιπόν, δίνεται η δυνατότητα για αναπλήρωση από τον ή τη σύζυγο ή τα τέκνα του. Αυτό γίνεται μόνο με μια υπεύθυνη δήλωση στην αρμόδια αρχή. </w:t>
      </w:r>
    </w:p>
    <w:p w14:paraId="4865B56F"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Με επιπλέον νομοτεχνική βελτ</w:t>
      </w:r>
      <w:r>
        <w:rPr>
          <w:rFonts w:eastAsia="Times New Roman"/>
          <w:szCs w:val="24"/>
        </w:rPr>
        <w:t>ίωση που ήρθε από τον Υπουργό, επιτρέπεται η προσωρινή αναπλήρωση του παραγωγού με δηλούμενο υπάλληλο. Έτσι ο παραγωγός δεν θα αναγκάζεται να απουσιάζει συνεχώς από το χωράφι, από την παραγωγική διαδικασία για να βρίσκεται στον πάγκο, αλλά θα μπορεί να ανα</w:t>
      </w:r>
      <w:r>
        <w:rPr>
          <w:rFonts w:eastAsia="Times New Roman"/>
          <w:szCs w:val="24"/>
        </w:rPr>
        <w:t xml:space="preserve">πληρώνεται. Το είχαμε επισημάνει στην </w:t>
      </w:r>
      <w:r>
        <w:rPr>
          <w:rFonts w:eastAsia="Times New Roman"/>
          <w:szCs w:val="24"/>
        </w:rPr>
        <w:t xml:space="preserve">επιτροπή </w:t>
      </w:r>
      <w:r>
        <w:rPr>
          <w:rFonts w:eastAsia="Times New Roman"/>
          <w:szCs w:val="24"/>
        </w:rPr>
        <w:t>και ευχαριστώ τον Υπουργό που έκανε δεκτή τη νομοθετική ρύθμιση αυτή.</w:t>
      </w:r>
    </w:p>
    <w:p w14:paraId="4865B57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65B57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865B572"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Ένα άλλο σημαντικό σημείο είνα</w:t>
      </w:r>
      <w:r>
        <w:rPr>
          <w:rFonts w:eastAsia="Times New Roman"/>
          <w:szCs w:val="24"/>
        </w:rPr>
        <w:t xml:space="preserve">ι η ιδιαίτερα σημαντική μείωση του αριθμού των δικαιολογητικών που χρειάζονται. </w:t>
      </w:r>
      <w:r>
        <w:rPr>
          <w:rFonts w:eastAsia="Times New Roman"/>
          <w:szCs w:val="24"/>
        </w:rPr>
        <w:lastRenderedPageBreak/>
        <w:t xml:space="preserve">Πλέον χρειάζονται επτά δικαιολογητικά όλα κι όλα για την αρχική δήλωση και δύο για την ανανέωση της άδειας. </w:t>
      </w:r>
    </w:p>
    <w:p w14:paraId="4865B573"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Εδώ, κυρίες και κύριοι συνάδελφοι, θα πρέπει να σταθούμε σε ένα ακό</w:t>
      </w:r>
      <w:r>
        <w:rPr>
          <w:rFonts w:eastAsia="Times New Roman"/>
          <w:szCs w:val="24"/>
        </w:rPr>
        <w:t xml:space="preserve">μα σημαντικό γεγονός, το οποίο ήταν εστία διαπλοκής στις λαϊκές αγορές, δηλαδή στις θέσεις των πωλητών στις λαϊκές αγορές. Τώρα πλέον με τον νόμο γίνεται με αντικειμενικό τρόπο, με </w:t>
      </w:r>
      <w:proofErr w:type="spellStart"/>
      <w:r>
        <w:rPr>
          <w:rFonts w:eastAsia="Times New Roman"/>
          <w:szCs w:val="24"/>
        </w:rPr>
        <w:t>μοριοδότηση</w:t>
      </w:r>
      <w:proofErr w:type="spellEnd"/>
      <w:r>
        <w:rPr>
          <w:rFonts w:eastAsia="Times New Roman"/>
          <w:szCs w:val="24"/>
        </w:rPr>
        <w:t xml:space="preserve"> και με κοινωνικά κριτήρια. Στην ουσία, δηλαδή, σπάει ένα κατεστ</w:t>
      </w:r>
      <w:r>
        <w:rPr>
          <w:rFonts w:eastAsia="Times New Roman"/>
          <w:szCs w:val="24"/>
        </w:rPr>
        <w:t xml:space="preserve">ημένο χρόνων, το οποίο ήταν και εστία ανάπτυξης πελατειακών σχέσεων. </w:t>
      </w:r>
    </w:p>
    <w:p w14:paraId="4865B574"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Όσον αφορά δε τον επαγγελματία πωλητή, μεταβάλλεται το σύστημα χορήγησης αδειών υπαίθριου εμπορίου αποσκοπώντας στην ενίσχυση του κοινωνικού χαρακτήρα με έναν τρόπο πιο δίκαιο, αλλά και </w:t>
      </w:r>
      <w:r>
        <w:rPr>
          <w:rFonts w:eastAsia="Times New Roman"/>
          <w:szCs w:val="24"/>
        </w:rPr>
        <w:t>πιο κοινωνικά ευαίσθητο.</w:t>
      </w:r>
    </w:p>
    <w:p w14:paraId="4865B575"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Σας ευχαριστώ πολύ.</w:t>
      </w:r>
    </w:p>
    <w:p w14:paraId="4865B576" w14:textId="77777777" w:rsidR="00666AE2" w:rsidRDefault="00896D7E">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865B577"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4865B578"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Τον λόγο έχει τώρα η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 xml:space="preserve">κπρόσωπος της Χρυσής Αυγής </w:t>
      </w:r>
      <w:r>
        <w:rPr>
          <w:rFonts w:eastAsia="Times New Roman"/>
          <w:szCs w:val="24"/>
        </w:rPr>
        <w:t xml:space="preserve">κ. </w:t>
      </w:r>
      <w:r>
        <w:rPr>
          <w:rFonts w:eastAsia="Times New Roman"/>
          <w:szCs w:val="24"/>
        </w:rPr>
        <w:t xml:space="preserve">Ελένη </w:t>
      </w:r>
      <w:proofErr w:type="spellStart"/>
      <w:r>
        <w:rPr>
          <w:rFonts w:eastAsia="Times New Roman"/>
          <w:szCs w:val="24"/>
        </w:rPr>
        <w:t>Ζαρούλια</w:t>
      </w:r>
      <w:proofErr w:type="spellEnd"/>
      <w:r>
        <w:rPr>
          <w:rFonts w:eastAsia="Times New Roman"/>
          <w:szCs w:val="24"/>
        </w:rPr>
        <w:t xml:space="preserve"> για δώδεκα λεπτά.</w:t>
      </w:r>
    </w:p>
    <w:p w14:paraId="4865B579"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 xml:space="preserve">ΕΛΕΝΗ </w:t>
      </w:r>
      <w:r>
        <w:rPr>
          <w:rFonts w:eastAsia="Times New Roman"/>
          <w:b/>
          <w:szCs w:val="24"/>
        </w:rPr>
        <w:t xml:space="preserve">ΖΑΡΟΥΛΙΑ: </w:t>
      </w:r>
      <w:r>
        <w:rPr>
          <w:rFonts w:eastAsia="Times New Roman"/>
          <w:szCs w:val="24"/>
        </w:rPr>
        <w:t>Ευχαριστώ, κύριε Πρόεδρε.</w:t>
      </w:r>
    </w:p>
    <w:p w14:paraId="4865B57A"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Πριν αναφερθώ στο νομοσχέδιο, θα ήθελα να σχολιάσω την τρέχουσα επικαιρότητα, επικαιρότητα η οποία είναι εξόχως σημαντική και για την οποία μόνο από το Βήμα της Βουλής μπορούμε να πάρουμε θέση, όντας πλήρως αποκλεισμένοι</w:t>
      </w:r>
      <w:r>
        <w:rPr>
          <w:rFonts w:eastAsia="Times New Roman"/>
          <w:szCs w:val="24"/>
        </w:rPr>
        <w:t xml:space="preserve"> από όλα τα ειδησεογραφικά μέσα της χώρας.</w:t>
      </w:r>
    </w:p>
    <w:p w14:paraId="4865B57B" w14:textId="77777777" w:rsidR="00666AE2" w:rsidRDefault="00896D7E">
      <w:pPr>
        <w:tabs>
          <w:tab w:val="left" w:pos="2608"/>
        </w:tabs>
        <w:spacing w:after="0" w:line="600" w:lineRule="auto"/>
        <w:ind w:firstLine="720"/>
        <w:jc w:val="both"/>
        <w:rPr>
          <w:rFonts w:eastAsia="Times New Roman"/>
          <w:szCs w:val="24"/>
        </w:rPr>
      </w:pPr>
      <w:r>
        <w:rPr>
          <w:rFonts w:eastAsia="Times New Roman"/>
          <w:szCs w:val="24"/>
        </w:rPr>
        <w:t xml:space="preserve"> Αρχικά, εις ό,τι αφορά το πρόσφατο εγκληματικό, τρομοκρατικό χτύπημα στα γραφεία του ΠΑΣΟΚ και την παρ’ ολίγον δολοφονία αστυνομικών, οι οποίοι κατά τύχη γλίτωσαν αυτή τη φορά, διότι άλλες φορές έχουν τραυματιστε</w:t>
      </w:r>
      <w:r>
        <w:rPr>
          <w:rFonts w:eastAsia="Times New Roman"/>
          <w:szCs w:val="24"/>
        </w:rPr>
        <w:t>ί από τις σφαίρες του ασύδοτου παρακράτους, η θέση μας είναι πάγια και ξεκάθαρη: καταδίκη της βίας συνολικά και όχι με προϋποθέσεις και όρους, όπως κάνετε εσείς κάθε φορά που θύμα της «κόκκινης» τρομοκρατίας είναι κάποιος υποστηρικτής, στέλεχος ή Βουλευτής</w:t>
      </w:r>
      <w:r>
        <w:rPr>
          <w:rFonts w:eastAsia="Times New Roman"/>
          <w:szCs w:val="24"/>
        </w:rPr>
        <w:t xml:space="preserve"> του </w:t>
      </w:r>
      <w:r>
        <w:rPr>
          <w:rFonts w:eastAsia="Times New Roman"/>
          <w:szCs w:val="24"/>
        </w:rPr>
        <w:t xml:space="preserve">κόμματός </w:t>
      </w:r>
      <w:r>
        <w:rPr>
          <w:rFonts w:eastAsia="Times New Roman"/>
          <w:szCs w:val="24"/>
        </w:rPr>
        <w:t>μας. </w:t>
      </w:r>
    </w:p>
    <w:p w14:paraId="4865B57C" w14:textId="77777777" w:rsidR="00666AE2" w:rsidRDefault="00896D7E">
      <w:pPr>
        <w:tabs>
          <w:tab w:val="left" w:pos="2608"/>
        </w:tabs>
        <w:spacing w:after="0" w:line="600" w:lineRule="auto"/>
        <w:ind w:firstLine="720"/>
        <w:jc w:val="both"/>
        <w:rPr>
          <w:rFonts w:eastAsia="Times New Roman"/>
          <w:szCs w:val="24"/>
        </w:rPr>
      </w:pPr>
      <w:r>
        <w:rPr>
          <w:rFonts w:eastAsia="Times New Roman"/>
          <w:szCs w:val="24"/>
        </w:rPr>
        <w:t xml:space="preserve">Κι επειδή, όπως </w:t>
      </w:r>
      <w:proofErr w:type="spellStart"/>
      <w:r>
        <w:rPr>
          <w:rFonts w:eastAsia="Times New Roman"/>
          <w:szCs w:val="24"/>
        </w:rPr>
        <w:t>προείπα</w:t>
      </w:r>
      <w:proofErr w:type="spellEnd"/>
      <w:r>
        <w:rPr>
          <w:rFonts w:eastAsia="Times New Roman"/>
          <w:szCs w:val="24"/>
        </w:rPr>
        <w:t xml:space="preserve">, η τρομοκρατία στην Ελλάδα έχει συγκεκριμένη απόχρωση και ιδεολογική προέλευση, έχω την εντύπωση ότι η λεκτική καταδίκη από μεριάς της Κυβερνήσεως </w:t>
      </w:r>
      <w:r>
        <w:rPr>
          <w:rFonts w:eastAsia="Times New Roman"/>
          <w:szCs w:val="24"/>
        </w:rPr>
        <w:t>γι’ αυτό το σοβαρό περιστατικό</w:t>
      </w:r>
      <w:r>
        <w:rPr>
          <w:rFonts w:eastAsia="Times New Roman"/>
          <w:szCs w:val="24"/>
        </w:rPr>
        <w:t xml:space="preserve">, εγείρει ερωτήματα που χρήζουν </w:t>
      </w:r>
      <w:r>
        <w:rPr>
          <w:rFonts w:eastAsia="Times New Roman"/>
          <w:szCs w:val="24"/>
        </w:rPr>
        <w:t>άμεσης απάντησης.</w:t>
      </w:r>
    </w:p>
    <w:p w14:paraId="4865B57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Τι ακριβώς καταδικάζει ο ΣΥΡΙΖΑ με τις ανακοινώσεις του, όταν ανοιχτά κατά το παρελθόν, και όχι μόνο, έχει συμπαρασταθεί νομικά, οικονομικά και πολιτικά σε τρομοκράτες, τους οποίους κυνικά αποκαλεί «κοινωνικούς αγωνιστές»;</w:t>
      </w:r>
    </w:p>
    <w:p w14:paraId="4865B57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Πού ακριβώς εντ</w:t>
      </w:r>
      <w:r>
        <w:rPr>
          <w:rFonts w:eastAsia="Times New Roman" w:cs="Times New Roman"/>
          <w:szCs w:val="24"/>
        </w:rPr>
        <w:t xml:space="preserve">οπίζει την «απειλή σε βάρος της δημοκρατίας», όπως χαρακτηριστικά τόνισε με σχετικό δελτίο </w:t>
      </w:r>
      <w:r>
        <w:rPr>
          <w:rFonts w:eastAsia="Times New Roman" w:cs="Times New Roman"/>
          <w:szCs w:val="24"/>
        </w:rPr>
        <w:t>Τ</w:t>
      </w:r>
      <w:r>
        <w:rPr>
          <w:rFonts w:eastAsia="Times New Roman" w:cs="Times New Roman"/>
          <w:szCs w:val="24"/>
        </w:rPr>
        <w:t>ύπου, όταν ακόμα και ο ίδιος ο Πρόεδρος της Βουλής, οι Υπουργοί της Δικαιοσύνης και της Δημόσιας Τάξεως -και σε αυτό το σημείο να τονίσουμε ότι ο Υπουργός Προστασία</w:t>
      </w:r>
      <w:r>
        <w:rPr>
          <w:rFonts w:eastAsia="Times New Roman" w:cs="Times New Roman"/>
          <w:szCs w:val="24"/>
        </w:rPr>
        <w:t>ς του Πολίτη συνομιλεί με αυτά τα εγκληματικά στοιχεία, τα οποία αποκαλεί «συλλογικότητες»- έχουν απλώσει προστατευτικό δίχτυ, για να μπορούν ανενόχλητα τα χαϊδεμένα παιδιά των Εξαρχείων να προβαίνουν σε βαριά ποινικά αδικήματα, χωρίς ποτέ να αντιμετωπίζου</w:t>
      </w:r>
      <w:r>
        <w:rPr>
          <w:rFonts w:eastAsia="Times New Roman" w:cs="Times New Roman"/>
          <w:szCs w:val="24"/>
        </w:rPr>
        <w:t>ν τις συνέπειες του νόμου, καταλύοντας έτσι κάθε έννοια δικαίου και ισονομίας;</w:t>
      </w:r>
    </w:p>
    <w:p w14:paraId="4865B57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Εσείς, που σε κάθε ευκαιρία κατηγορείτε τάχα από δημοκρατική ευαισθησία τη Χρυσή Αυγή ως εγκληματική οργάνωση, τι έχετε να πείτε για τις πραγματικές εγκληματικές οργανώσεις, </w:t>
      </w:r>
      <w:r>
        <w:rPr>
          <w:rFonts w:eastAsia="Times New Roman" w:cs="Times New Roman"/>
          <w:szCs w:val="24"/>
        </w:rPr>
        <w:lastRenderedPageBreak/>
        <w:t>που</w:t>
      </w:r>
      <w:r>
        <w:rPr>
          <w:rFonts w:eastAsia="Times New Roman" w:cs="Times New Roman"/>
          <w:szCs w:val="24"/>
        </w:rPr>
        <w:t xml:space="preserve"> βάλλουν με πραγματικά πυρά κάθε φορά που επείγει η χειραγώγηση της κοινής γνώμης, για να μην </w:t>
      </w:r>
      <w:r>
        <w:rPr>
          <w:rFonts w:eastAsia="Times New Roman" w:cs="Times New Roman"/>
          <w:szCs w:val="24"/>
        </w:rPr>
        <w:t xml:space="preserve">απασχολείται </w:t>
      </w:r>
      <w:r>
        <w:rPr>
          <w:rFonts w:eastAsia="Times New Roman" w:cs="Times New Roman"/>
          <w:szCs w:val="24"/>
        </w:rPr>
        <w:t>με τα πραγματικά ζητήματα που αφορούν την κοινωνία;</w:t>
      </w:r>
    </w:p>
    <w:p w14:paraId="4865B58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Για όλα αυτά η Κυβέρνηση σιωπά. Και ορθώς σιωπά, γιατί είναι ένοχη. Γιατί είναι αυτή που προάγει </w:t>
      </w:r>
      <w:r>
        <w:rPr>
          <w:rFonts w:eastAsia="Times New Roman" w:cs="Times New Roman"/>
          <w:szCs w:val="24"/>
        </w:rPr>
        <w:t xml:space="preserve">την ανομία, που ελπίζει στην τρομοκρατία και που αντιλαμβάνεται τη βία ως πολιτικό μέσο αντιμετώπισης της Χρυσής Αυγής, όπως γίνεται, για παράδειγμα, κάθε φορά που αριστεριστές διοργανώνουν παράνομες </w:t>
      </w:r>
      <w:proofErr w:type="spellStart"/>
      <w:r>
        <w:rPr>
          <w:rFonts w:eastAsia="Times New Roman" w:cs="Times New Roman"/>
          <w:szCs w:val="24"/>
        </w:rPr>
        <w:t>αντισυγκεντρώσεις</w:t>
      </w:r>
      <w:proofErr w:type="spellEnd"/>
      <w:r>
        <w:rPr>
          <w:rFonts w:eastAsia="Times New Roman" w:cs="Times New Roman"/>
          <w:szCs w:val="24"/>
        </w:rPr>
        <w:t>, με την απαίτηση της αναστολής της λει</w:t>
      </w:r>
      <w:r>
        <w:rPr>
          <w:rFonts w:eastAsia="Times New Roman" w:cs="Times New Roman"/>
          <w:szCs w:val="24"/>
        </w:rPr>
        <w:t xml:space="preserve">τουργίας ενός </w:t>
      </w:r>
      <w:proofErr w:type="spellStart"/>
      <w:r>
        <w:rPr>
          <w:rFonts w:eastAsia="Times New Roman" w:cs="Times New Roman"/>
          <w:szCs w:val="24"/>
        </w:rPr>
        <w:t>νομίμου</w:t>
      </w:r>
      <w:proofErr w:type="spellEnd"/>
      <w:r>
        <w:rPr>
          <w:rFonts w:eastAsia="Times New Roman" w:cs="Times New Roman"/>
          <w:szCs w:val="24"/>
        </w:rPr>
        <w:t xml:space="preserve"> </w:t>
      </w:r>
      <w:r>
        <w:rPr>
          <w:rFonts w:eastAsia="Times New Roman" w:cs="Times New Roman"/>
          <w:szCs w:val="24"/>
        </w:rPr>
        <w:t xml:space="preserve">πολιτικού κόμματος, της τρίτης πολιτικής δύναμης της χώρας, του Λαϊκού </w:t>
      </w:r>
      <w:r>
        <w:rPr>
          <w:rFonts w:eastAsia="Times New Roman" w:cs="Times New Roman"/>
          <w:szCs w:val="24"/>
        </w:rPr>
        <w:t>Συνδέσμου-</w:t>
      </w:r>
      <w:r>
        <w:rPr>
          <w:rFonts w:eastAsia="Times New Roman" w:cs="Times New Roman"/>
          <w:szCs w:val="24"/>
        </w:rPr>
        <w:t xml:space="preserve">Χρυσή Αυγή. </w:t>
      </w:r>
    </w:p>
    <w:p w14:paraId="4865B58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Στη δημοκρατία σας, λοιπόν, ο ιδεολογικά φανατισμένος της κοινοβουλευτικής και εξωκοινοβουλευτικής Αριστεράς</w:t>
      </w:r>
      <w:r>
        <w:rPr>
          <w:rFonts w:eastAsia="Times New Roman" w:cs="Times New Roman"/>
          <w:szCs w:val="24"/>
        </w:rPr>
        <w:t xml:space="preserve"> μπορεί ανενόχλητος να πυροβολεί, να δολοφονεί, να εκβιάζει, να απειλεί και να φιμώνει</w:t>
      </w:r>
      <w:r>
        <w:rPr>
          <w:rFonts w:eastAsia="Times New Roman" w:cs="Times New Roman"/>
          <w:szCs w:val="24"/>
        </w:rPr>
        <w:t>, αλλά τ</w:t>
      </w:r>
      <w:r>
        <w:rPr>
          <w:rFonts w:eastAsia="Times New Roman" w:cs="Times New Roman"/>
          <w:szCs w:val="24"/>
        </w:rPr>
        <w:t xml:space="preserve">ο τρίτο πολιτικό κόμμα, η Χρυσή Αυγή, που έχει ουκ ολίγες φορές υποστεί τρομοκρατικές επιθέσεις και δολοφονικές ενέργειες από </w:t>
      </w:r>
      <w:r>
        <w:rPr>
          <w:rFonts w:eastAsia="Times New Roman" w:cs="Times New Roman"/>
          <w:szCs w:val="24"/>
        </w:rPr>
        <w:t xml:space="preserve">αριστερά </w:t>
      </w:r>
      <w:r>
        <w:rPr>
          <w:rFonts w:eastAsia="Times New Roman" w:cs="Times New Roman"/>
          <w:szCs w:val="24"/>
        </w:rPr>
        <w:t>τάγματα εφόδου, απαγορεύετα</w:t>
      </w:r>
      <w:r>
        <w:rPr>
          <w:rFonts w:eastAsia="Times New Roman" w:cs="Times New Roman"/>
          <w:szCs w:val="24"/>
        </w:rPr>
        <w:t xml:space="preserve">ι να έχει λόγο και μάλιστα να τον εκφέρει δημόσια. </w:t>
      </w:r>
    </w:p>
    <w:p w14:paraId="4865B58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Ας περάσουμε, όμως, και σε ένα άλλο ζήτημα που ενεργοποίησε τα δημοκρατικά και δήθεν πατριωτικά αντανακλαστικά </w:t>
      </w:r>
      <w:r>
        <w:rPr>
          <w:rFonts w:eastAsia="Times New Roman" w:cs="Times New Roman"/>
          <w:szCs w:val="24"/>
        </w:rPr>
        <w:lastRenderedPageBreak/>
        <w:t xml:space="preserve">σας, αυτό της μάλλον προβοκατόρικης </w:t>
      </w:r>
      <w:r>
        <w:rPr>
          <w:rFonts w:eastAsia="Times New Roman" w:cs="Times New Roman"/>
          <w:szCs w:val="24"/>
        </w:rPr>
        <w:t>«</w:t>
      </w:r>
      <w:r>
        <w:rPr>
          <w:rFonts w:eastAsia="Times New Roman" w:cs="Times New Roman"/>
          <w:szCs w:val="24"/>
        </w:rPr>
        <w:t>ρατσιστικής</w:t>
      </w:r>
      <w:r>
        <w:rPr>
          <w:rFonts w:eastAsia="Times New Roman" w:cs="Times New Roman"/>
          <w:szCs w:val="24"/>
        </w:rPr>
        <w:t>»</w:t>
      </w:r>
      <w:r>
        <w:rPr>
          <w:rFonts w:eastAsia="Times New Roman" w:cs="Times New Roman"/>
          <w:szCs w:val="24"/>
        </w:rPr>
        <w:t xml:space="preserve"> επίθεσης που δέχθηκε ο Αφγανός </w:t>
      </w:r>
      <w:proofErr w:type="spellStart"/>
      <w:r>
        <w:rPr>
          <w:rFonts w:eastAsia="Times New Roman" w:cs="Times New Roman"/>
          <w:szCs w:val="24"/>
        </w:rPr>
        <w:t>Αμίρ</w:t>
      </w:r>
      <w:proofErr w:type="spellEnd"/>
      <w:r>
        <w:rPr>
          <w:rFonts w:eastAsia="Times New Roman" w:cs="Times New Roman"/>
          <w:szCs w:val="24"/>
        </w:rPr>
        <w:t>, ο οποί</w:t>
      </w:r>
      <w:r>
        <w:rPr>
          <w:rFonts w:eastAsia="Times New Roman" w:cs="Times New Roman"/>
          <w:szCs w:val="24"/>
        </w:rPr>
        <w:t>ος πηγαίνει στην πέμπτη τάξη, όπως γράφτηκε. Αλλά, και στην έκτη δημοτικού να υποθέσουμε ότι πηγαίνει, για να δικαιούται να είναι σημαιοφόρος, πρέπει να ζει στην Ελλάδα τουλάχιστον δύο χρόνια, σύμφωνα με τον νόμο, τον οποίο θα σας καταθέσω και στα Πρακτικά</w:t>
      </w:r>
      <w:r>
        <w:rPr>
          <w:rFonts w:eastAsia="Times New Roman" w:cs="Times New Roman"/>
          <w:szCs w:val="24"/>
        </w:rPr>
        <w:t xml:space="preserve"> και θα διαβάσω ένα μικρό απόσπασμα. </w:t>
      </w:r>
    </w:p>
    <w:p w14:paraId="4865B58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Σύμφωνα, λοιπόν, με την Υπουργική Απόφαση Γ1/219/</w:t>
      </w:r>
      <w:r>
        <w:rPr>
          <w:rFonts w:eastAsia="Times New Roman" w:cs="Times New Roman"/>
          <w:szCs w:val="24"/>
        </w:rPr>
        <w:t>13</w:t>
      </w:r>
      <w:r>
        <w:rPr>
          <w:rFonts w:eastAsia="Times New Roman" w:cs="Times New Roman"/>
          <w:szCs w:val="24"/>
        </w:rPr>
        <w:t xml:space="preserve">-3-2001 του Υπουργείου Έρευνας, Παιδείας και Θρησκευμάτων, ο μικρός </w:t>
      </w:r>
      <w:proofErr w:type="spellStart"/>
      <w:r>
        <w:rPr>
          <w:rFonts w:eastAsia="Times New Roman" w:cs="Times New Roman"/>
          <w:szCs w:val="24"/>
        </w:rPr>
        <w:t>Αμίρ</w:t>
      </w:r>
      <w:proofErr w:type="spellEnd"/>
      <w:r>
        <w:rPr>
          <w:rFonts w:eastAsia="Times New Roman" w:cs="Times New Roman"/>
          <w:szCs w:val="24"/>
        </w:rPr>
        <w:t xml:space="preserve"> δεν θα έπρεπε να μπει στην κλήρωση γιατί στη διαδικασία επιλογής σημαιοφόρων, παραστατών και υ</w:t>
      </w:r>
      <w:r>
        <w:rPr>
          <w:rFonts w:eastAsia="Times New Roman" w:cs="Times New Roman"/>
          <w:szCs w:val="24"/>
        </w:rPr>
        <w:t xml:space="preserve">πευθύνων για την κατάθεση στεφάνου μπορούν να συμμετέχουν και αλλοδαποί μαθητές, οι οποίοι φοιτούν τουλάχιστον δύο χρόνια σε ελληνικό σχολείο. </w:t>
      </w:r>
    </w:p>
    <w:p w14:paraId="4865B58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Και τι μαθαίνουμε εμείς από την ίδια του τη μητέρα του, που έδωσε συνέντευξη; Ότι αυτή και ο γιος της είναι εδώ </w:t>
      </w:r>
      <w:r>
        <w:rPr>
          <w:rFonts w:eastAsia="Times New Roman" w:cs="Times New Roman"/>
          <w:szCs w:val="24"/>
        </w:rPr>
        <w:t xml:space="preserve">επτά μήνες, ενώ ο σύζυγός της βρίσκεται στη Γερμανία και γίνονται διεργασίες για να </w:t>
      </w:r>
      <w:proofErr w:type="spellStart"/>
      <w:r>
        <w:rPr>
          <w:rFonts w:eastAsia="Times New Roman" w:cs="Times New Roman"/>
          <w:szCs w:val="24"/>
        </w:rPr>
        <w:t>επανενωθεί</w:t>
      </w:r>
      <w:proofErr w:type="spellEnd"/>
      <w:r>
        <w:rPr>
          <w:rFonts w:eastAsia="Times New Roman" w:cs="Times New Roman"/>
          <w:szCs w:val="24"/>
        </w:rPr>
        <w:t xml:space="preserve"> η οικογένεια. </w:t>
      </w:r>
    </w:p>
    <w:p w14:paraId="4865B58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Ελένη </w:t>
      </w:r>
      <w:proofErr w:type="spellStart"/>
      <w:r>
        <w:rPr>
          <w:rFonts w:eastAsia="Times New Roman" w:cs="Times New Roman"/>
          <w:szCs w:val="24"/>
        </w:rPr>
        <w:t>Ζαρούλια</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w:t>
      </w:r>
      <w:r>
        <w:rPr>
          <w:rFonts w:eastAsia="Times New Roman" w:cs="Times New Roman"/>
          <w:szCs w:val="24"/>
        </w:rPr>
        <w:t>ατείας της Διεύθυνσης Στενογραφίας και Πρακτικών της Βουλής)</w:t>
      </w:r>
    </w:p>
    <w:p w14:paraId="4865B58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 αυτό ακριβώς είπα κι εγώ ότι μπορεί να είναι προβοκατόρικη αυτή η επίθεση, διότι σύμφωνα με τον ν. 4332, όπου προστέθηκε το άρθρο 19 Α΄ στον ν. 4251/2014, η παράγραφος 1β. αναφέρει και επιτρέ</w:t>
      </w:r>
      <w:r>
        <w:rPr>
          <w:rFonts w:eastAsia="Times New Roman" w:cs="Times New Roman"/>
          <w:szCs w:val="24"/>
        </w:rPr>
        <w:t xml:space="preserve">πει σε θύματα ρατσισμού να επιμηκύνουν την άδεια παραμονής τους μέχρι να εκδικαστεί η υπόθεσή τους. </w:t>
      </w:r>
    </w:p>
    <w:p w14:paraId="4865B58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Θα καταθέσω και αυτό που μόλις σας διάβασα για τα Πρακτικά, το οποίο αναφέρεται στην Εφημερίδα της Κυβερνήσεως. </w:t>
      </w:r>
    </w:p>
    <w:p w14:paraId="4865B58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Ελένη </w:t>
      </w:r>
      <w:proofErr w:type="spellStart"/>
      <w:r>
        <w:rPr>
          <w:rFonts w:eastAsia="Times New Roman" w:cs="Times New Roman"/>
          <w:szCs w:val="24"/>
        </w:rPr>
        <w:t>Ζαρο</w:t>
      </w:r>
      <w:r>
        <w:rPr>
          <w:rFonts w:eastAsia="Times New Roman" w:cs="Times New Roman"/>
          <w:szCs w:val="24"/>
        </w:rPr>
        <w:t>ύλια</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65B58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Αποτέλεσμα όλων αυτών ήταν να αναχθεί ο μικρός </w:t>
      </w:r>
      <w:proofErr w:type="spellStart"/>
      <w:r>
        <w:rPr>
          <w:rFonts w:eastAsia="Times New Roman" w:cs="Times New Roman"/>
          <w:szCs w:val="24"/>
        </w:rPr>
        <w:t>Αμίρ</w:t>
      </w:r>
      <w:proofErr w:type="spellEnd"/>
      <w:r>
        <w:rPr>
          <w:rFonts w:eastAsia="Times New Roman" w:cs="Times New Roman"/>
          <w:szCs w:val="24"/>
        </w:rPr>
        <w:t xml:space="preserve"> σε τιμώμενο πρόσωπο, με τον Πρωθυπουργό</w:t>
      </w:r>
      <w:r>
        <w:rPr>
          <w:rFonts w:eastAsia="Times New Roman" w:cs="Times New Roman"/>
          <w:szCs w:val="24"/>
        </w:rPr>
        <w:t xml:space="preserve"> να του παραδίδει λίγες ημέρες αργότερα στο Μέγαρο Μαξίμου την ελληνική σημαία, ως ελάχιστη ένδειξη συμπαράστασης στο πρόσωπό του </w:t>
      </w:r>
      <w:r>
        <w:rPr>
          <w:rFonts w:eastAsia="Times New Roman" w:cs="Times New Roman"/>
          <w:szCs w:val="24"/>
        </w:rPr>
        <w:lastRenderedPageBreak/>
        <w:t>για το δράμα που βίωσε αυτός, αλλά όχι και η μητέρα του, η οποία ήταν περιχαρής, εξ όσων είδαμε στο σχετικό βίντεο!</w:t>
      </w:r>
    </w:p>
    <w:p w14:paraId="4865B58A"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Οποία υποκ</w:t>
      </w:r>
      <w:r>
        <w:rPr>
          <w:rFonts w:eastAsia="Times New Roman"/>
          <w:szCs w:val="24"/>
        </w:rPr>
        <w:t>ρισία, πραγματικά! Ο άνθρωπος που στην ανάκρουση του Εθνικού μας Ύμνου στέκεται απρεπώς, που προστατεύει αυτούς που την καίνε, που την έχει εξευτελίσει στα σαλόνια των Βρυξελλών και στα διπλωματικά τραπέζια με τους Τούρκους και τους Αλβανούς, ξαφνικά θυμήθ</w:t>
      </w:r>
      <w:r>
        <w:rPr>
          <w:rFonts w:eastAsia="Times New Roman"/>
          <w:szCs w:val="24"/>
        </w:rPr>
        <w:t xml:space="preserve">ηκε να </w:t>
      </w:r>
      <w:proofErr w:type="spellStart"/>
      <w:r>
        <w:rPr>
          <w:rFonts w:eastAsia="Times New Roman"/>
          <w:szCs w:val="24"/>
        </w:rPr>
        <w:t>παραστήσει</w:t>
      </w:r>
      <w:proofErr w:type="spellEnd"/>
      <w:r>
        <w:rPr>
          <w:rFonts w:eastAsia="Times New Roman"/>
          <w:szCs w:val="24"/>
        </w:rPr>
        <w:t xml:space="preserve"> τον πατριώτη για φτηνή, επικοινωνιακή κατανάλωση.</w:t>
      </w:r>
    </w:p>
    <w:p w14:paraId="4865B58B"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Εν ολίγοις, για τον ΣΥΡΙΖΑ η σημαία είναι ένα τίποτα όταν την κρατάνε ελληνικά χέρια, ένα </w:t>
      </w:r>
      <w:r>
        <w:rPr>
          <w:rFonts w:eastAsia="Times New Roman"/>
          <w:szCs w:val="24"/>
        </w:rPr>
        <w:t>«</w:t>
      </w:r>
      <w:r>
        <w:rPr>
          <w:rFonts w:eastAsia="Times New Roman"/>
          <w:szCs w:val="24"/>
        </w:rPr>
        <w:t>κομμάτι πανί</w:t>
      </w:r>
      <w:r>
        <w:rPr>
          <w:rFonts w:eastAsia="Times New Roman"/>
          <w:szCs w:val="24"/>
        </w:rPr>
        <w:t>»</w:t>
      </w:r>
      <w:r>
        <w:rPr>
          <w:rFonts w:eastAsia="Times New Roman"/>
          <w:szCs w:val="24"/>
        </w:rPr>
        <w:t xml:space="preserve"> όταν την καίνε τα συντρόφια του και </w:t>
      </w:r>
      <w:r>
        <w:rPr>
          <w:rFonts w:eastAsia="Times New Roman"/>
          <w:szCs w:val="24"/>
        </w:rPr>
        <w:t>«</w:t>
      </w:r>
      <w:r>
        <w:rPr>
          <w:rFonts w:eastAsia="Times New Roman"/>
          <w:szCs w:val="24"/>
        </w:rPr>
        <w:t>εθνικό σύμβολο</w:t>
      </w:r>
      <w:r>
        <w:rPr>
          <w:rFonts w:eastAsia="Times New Roman"/>
          <w:szCs w:val="24"/>
        </w:rPr>
        <w:t>»</w:t>
      </w:r>
      <w:r>
        <w:rPr>
          <w:rFonts w:eastAsia="Times New Roman"/>
          <w:szCs w:val="24"/>
        </w:rPr>
        <w:t xml:space="preserve"> όταν την παραδίδει σε μουσουλμ</w:t>
      </w:r>
      <w:r>
        <w:rPr>
          <w:rFonts w:eastAsia="Times New Roman"/>
          <w:szCs w:val="24"/>
        </w:rPr>
        <w:t>άνους λαθρομετανάστες.</w:t>
      </w:r>
    </w:p>
    <w:p w14:paraId="4865B58C"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Η Κυβέρνηση Τσίπρα-Καμμένου με αυτήν της την πράξη, δηλαδή να παραδώσει τη γαλανόλευκη σε αλλόθρησκο και αλλόφυλο, </w:t>
      </w:r>
      <w:r>
        <w:rPr>
          <w:rFonts w:eastAsia="Times New Roman"/>
          <w:szCs w:val="24"/>
        </w:rPr>
        <w:t xml:space="preserve">πρόσβαλε </w:t>
      </w:r>
      <w:r>
        <w:rPr>
          <w:rFonts w:eastAsia="Times New Roman"/>
          <w:szCs w:val="24"/>
        </w:rPr>
        <w:t>βάναυσα τον ελληνικό λαό και, ταυτόχρονα, έστειλε το μήνυμα ότι «Ελλάδα τέλος».</w:t>
      </w:r>
    </w:p>
    <w:p w14:paraId="4865B58D"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Θέλετε να κάνετε την Ελλάδα </w:t>
      </w:r>
      <w:r>
        <w:rPr>
          <w:rFonts w:eastAsia="Times New Roman"/>
          <w:szCs w:val="24"/>
        </w:rPr>
        <w:t>ι</w:t>
      </w:r>
      <w:r>
        <w:rPr>
          <w:rFonts w:eastAsia="Times New Roman"/>
          <w:szCs w:val="24"/>
        </w:rPr>
        <w:t xml:space="preserve">σλάμ </w:t>
      </w:r>
      <w:r>
        <w:rPr>
          <w:rFonts w:eastAsia="Times New Roman"/>
          <w:szCs w:val="24"/>
        </w:rPr>
        <w:t xml:space="preserve">και δεν το κρύβετε. Όσο, όμως, υπάρχει έστω και ένας </w:t>
      </w:r>
      <w:proofErr w:type="spellStart"/>
      <w:r>
        <w:rPr>
          <w:rFonts w:eastAsia="Times New Roman"/>
          <w:szCs w:val="24"/>
        </w:rPr>
        <w:t>Χρυσαυγίτης</w:t>
      </w:r>
      <w:proofErr w:type="spellEnd"/>
      <w:r>
        <w:rPr>
          <w:rFonts w:eastAsia="Times New Roman"/>
          <w:szCs w:val="24"/>
        </w:rPr>
        <w:t xml:space="preserve"> ή μια </w:t>
      </w:r>
      <w:proofErr w:type="spellStart"/>
      <w:r>
        <w:rPr>
          <w:rFonts w:eastAsia="Times New Roman"/>
          <w:szCs w:val="24"/>
        </w:rPr>
        <w:t>Χρυσαυγίτισσα</w:t>
      </w:r>
      <w:proofErr w:type="spellEnd"/>
      <w:r>
        <w:rPr>
          <w:rFonts w:eastAsia="Times New Roman"/>
          <w:szCs w:val="24"/>
        </w:rPr>
        <w:t>, θα στέκεται εμπόδιο στα αντεθνικά σας σχέδια</w:t>
      </w:r>
      <w:r>
        <w:rPr>
          <w:rFonts w:eastAsia="Times New Roman"/>
          <w:szCs w:val="24"/>
        </w:rPr>
        <w:t>!</w:t>
      </w:r>
    </w:p>
    <w:p w14:paraId="4865B58E"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lastRenderedPageBreak/>
        <w:t>Ας έρθω τώρα στο νομοσχέδιο. Δεν ακούσαμε τίποτα για το αυταπόδεικτο παραεμπόριο που λαμβάνει χώρα καθημερινά σε ολόκλη</w:t>
      </w:r>
      <w:r>
        <w:rPr>
          <w:rFonts w:eastAsia="Times New Roman"/>
          <w:szCs w:val="24"/>
        </w:rPr>
        <w:t>ρη την επικράτεια. Όλοι γνωρίζουμε και βλέπουμε εκατοντάδες μετανάστες, που εισήλθαν λαθραία στην Ελλάδα, να δραστηριοποιούνται σε ιδιαιτέρως εμπορικά σημεία των πόλεων</w:t>
      </w:r>
      <w:r>
        <w:rPr>
          <w:rFonts w:eastAsia="Times New Roman"/>
          <w:szCs w:val="24"/>
        </w:rPr>
        <w:t>. Σ</w:t>
      </w:r>
      <w:r>
        <w:rPr>
          <w:rFonts w:eastAsia="Times New Roman"/>
          <w:szCs w:val="24"/>
        </w:rPr>
        <w:t>ε κεντρικές πλατείες και σε δρόμους</w:t>
      </w:r>
      <w:r>
        <w:rPr>
          <w:rFonts w:eastAsia="Times New Roman"/>
          <w:szCs w:val="24"/>
        </w:rPr>
        <w:t xml:space="preserve"> π</w:t>
      </w:r>
      <w:r>
        <w:rPr>
          <w:rFonts w:eastAsia="Times New Roman"/>
          <w:szCs w:val="24"/>
        </w:rPr>
        <w:t>ωλούν τα εμπορεύματά τους, για τα οποία αμφιβάλλ</w:t>
      </w:r>
      <w:r>
        <w:rPr>
          <w:rFonts w:eastAsia="Times New Roman"/>
          <w:szCs w:val="24"/>
        </w:rPr>
        <w:t>ω αν διαθέτουν τα απαραίτητα παραστατικά ή αν διαθέτουν νόμιμη άδεια, ταμειακές μηχανές και ό,τι άλλο προβλέπεται.</w:t>
      </w:r>
    </w:p>
    <w:p w14:paraId="4865B58F"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Αυτοί, λοιπόν, οι άνθρωποι διακινούν ελεύθερα τις πραμάτειες τους και βιοπορίζονται σε βάρος κάποιων Ελλήνων, τους οποίους, βεβαίως, εσείς ως</w:t>
      </w:r>
      <w:r>
        <w:rPr>
          <w:rFonts w:eastAsia="Times New Roman"/>
          <w:szCs w:val="24"/>
        </w:rPr>
        <w:t xml:space="preserve"> Κυβέρνηση έχετε αποφασίσει ότι πρέπει να απαξιώσετε και να τους θέσετε εκτός της αγοράς.</w:t>
      </w:r>
    </w:p>
    <w:p w14:paraId="4865B590"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Τι συμβαίνει, λοιπόν, με τους κάθε λογής αλλοδαπούς που πωλούν τα </w:t>
      </w:r>
      <w:proofErr w:type="spellStart"/>
      <w:r>
        <w:rPr>
          <w:rFonts w:eastAsia="Times New Roman"/>
          <w:szCs w:val="24"/>
        </w:rPr>
        <w:t>ελικοπτεράκια</w:t>
      </w:r>
      <w:proofErr w:type="spellEnd"/>
      <w:r>
        <w:rPr>
          <w:rFonts w:eastAsia="Times New Roman"/>
          <w:szCs w:val="24"/>
        </w:rPr>
        <w:t xml:space="preserve"> τους και άλλα παρόμοια σε όλο το ιστορικό κέντρο των Αθηνών και όχι μόνο, αλλά και </w:t>
      </w:r>
      <w:r>
        <w:rPr>
          <w:rFonts w:eastAsia="Times New Roman"/>
          <w:szCs w:val="24"/>
        </w:rPr>
        <w:t>στη</w:t>
      </w:r>
      <w:r>
        <w:rPr>
          <w:rFonts w:eastAsia="Times New Roman"/>
          <w:szCs w:val="24"/>
        </w:rPr>
        <w:t>ν παραλία</w:t>
      </w:r>
      <w:r>
        <w:rPr>
          <w:rFonts w:eastAsia="Times New Roman"/>
          <w:szCs w:val="24"/>
        </w:rPr>
        <w:t xml:space="preserve"> της Θεσσαλονίκης και σε άλλες πόλεις της επικράτειας; Ποια είναι τα αποτελέσματα από τις ενδεχόμενες έρευνες των αρμοδίων δημοτικών, αλλά και κρατικών οργάνων; Θα σας πω εγώ. Καμμία. Διότι πολύ απλά αυτές δεν υφίστανται </w:t>
      </w:r>
      <w:r>
        <w:rPr>
          <w:rFonts w:eastAsia="Times New Roman"/>
          <w:szCs w:val="24"/>
        </w:rPr>
        <w:t xml:space="preserve">εις </w:t>
      </w:r>
      <w:r>
        <w:rPr>
          <w:rFonts w:eastAsia="Times New Roman"/>
          <w:szCs w:val="24"/>
        </w:rPr>
        <w:t xml:space="preserve">ό,τι αφορά τους </w:t>
      </w:r>
      <w:r>
        <w:rPr>
          <w:rFonts w:eastAsia="Times New Roman"/>
          <w:szCs w:val="24"/>
        </w:rPr>
        <w:lastRenderedPageBreak/>
        <w:t>παράνο</w:t>
      </w:r>
      <w:r>
        <w:rPr>
          <w:rFonts w:eastAsia="Times New Roman"/>
          <w:szCs w:val="24"/>
        </w:rPr>
        <w:t xml:space="preserve">μους μικροπωλητές τουλάχιστον, διότι ξέρουν να κάνουν μόνο ενδελεχή έλεγχο στους νόμιμους. </w:t>
      </w:r>
    </w:p>
    <w:p w14:paraId="4865B591"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Έχουμε πλείστες καταγγελίες, όπου μας αναφέρουν ότι οι μικροπωλητές των λαϊκών αγορών που φορολογούνται, που έχουν ταμειακές μηχανές, άδειες και ό,τι άλλο προβλέπετ</w:t>
      </w:r>
      <w:r>
        <w:rPr>
          <w:rFonts w:eastAsia="Times New Roman"/>
          <w:szCs w:val="24"/>
        </w:rPr>
        <w:t xml:space="preserve">αι, προσφεύγουν στους αρμοδίους για τη διενέργεια του απαραίτητου ελέγχου και την απομάκρυνση των παρανόμων. Όμως, αυτοί δεν τους λαμβάνουν υπ’ </w:t>
      </w:r>
      <w:proofErr w:type="spellStart"/>
      <w:r>
        <w:rPr>
          <w:rFonts w:eastAsia="Times New Roman"/>
          <w:szCs w:val="24"/>
        </w:rPr>
        <w:t>όψιν</w:t>
      </w:r>
      <w:proofErr w:type="spellEnd"/>
      <w:r>
        <w:rPr>
          <w:rFonts w:eastAsia="Times New Roman"/>
          <w:szCs w:val="24"/>
        </w:rPr>
        <w:t xml:space="preserve"> με αποτέλεσμα να μην προστατεύονται οι νόμιμοι μικροπωλητές έναντι των παράνομων. </w:t>
      </w:r>
    </w:p>
    <w:p w14:paraId="4865B592"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Πώς προστατεύονται, λοιπ</w:t>
      </w:r>
      <w:r>
        <w:rPr>
          <w:rFonts w:eastAsia="Times New Roman"/>
          <w:szCs w:val="24"/>
        </w:rPr>
        <w:t>όν, οι Έλληνες μικροπωλητές; Για τους αλλοδαπούς δεν ισχύουν οι γραφειοκρατικές υποχρεώσεις που ισχύουν για τους συμπατριώτες μας;</w:t>
      </w:r>
    </w:p>
    <w:p w14:paraId="4865B593"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Γνωρίζετε, λοιπόν, πολύ καλά ότι υπάρχει άνιση μεταχείριση των Ελλήνων πολιτών και για πολλοστή φορά επιβεβαιώνετε τη θέση </w:t>
      </w:r>
      <w:r>
        <w:rPr>
          <w:rFonts w:eastAsia="Times New Roman"/>
          <w:szCs w:val="24"/>
        </w:rPr>
        <w:t>της Χρυσής Αυγής περί αποδεδειγμένου ρατσισμού για τους ημεδαπούς πολίτες.</w:t>
      </w:r>
    </w:p>
    <w:p w14:paraId="4865B594"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Στο άρθρο 37, που τιτλοφορείται «Αγορές </w:t>
      </w:r>
      <w:r>
        <w:rPr>
          <w:rFonts w:eastAsia="Times New Roman"/>
          <w:szCs w:val="24"/>
        </w:rPr>
        <w:t>Καταναλωτών</w:t>
      </w:r>
      <w:r>
        <w:rPr>
          <w:rFonts w:eastAsia="Times New Roman"/>
          <w:szCs w:val="24"/>
        </w:rPr>
        <w:t xml:space="preserve">», αναφέρθηκε εκτενώς ο Βουλευτής μας κ. </w:t>
      </w:r>
      <w:proofErr w:type="spellStart"/>
      <w:r>
        <w:rPr>
          <w:rFonts w:eastAsia="Times New Roman"/>
          <w:szCs w:val="24"/>
        </w:rPr>
        <w:t>Σαχινίδης</w:t>
      </w:r>
      <w:proofErr w:type="spellEnd"/>
      <w:r>
        <w:rPr>
          <w:rFonts w:eastAsia="Times New Roman"/>
          <w:szCs w:val="24"/>
        </w:rPr>
        <w:t xml:space="preserve"> και ακόμη δεν έχουμε καταλάβει τι σημαίνει «αλληλέγγυες αγορές»</w:t>
      </w:r>
      <w:r>
        <w:rPr>
          <w:rFonts w:eastAsia="Times New Roman"/>
          <w:szCs w:val="24"/>
        </w:rPr>
        <w:t>. Τ</w:t>
      </w:r>
      <w:r>
        <w:rPr>
          <w:rFonts w:eastAsia="Times New Roman"/>
          <w:szCs w:val="24"/>
        </w:rPr>
        <w:t xml:space="preserve">ι είδους </w:t>
      </w:r>
      <w:r>
        <w:rPr>
          <w:rFonts w:eastAsia="Times New Roman"/>
          <w:szCs w:val="24"/>
        </w:rPr>
        <w:t>εμπορεύματα θα διακινούνται δυνάμει του παρόντος</w:t>
      </w:r>
      <w:r>
        <w:rPr>
          <w:rFonts w:eastAsia="Times New Roman"/>
          <w:szCs w:val="24"/>
        </w:rPr>
        <w:t>;</w:t>
      </w:r>
      <w:r>
        <w:rPr>
          <w:rFonts w:eastAsia="Times New Roman"/>
          <w:szCs w:val="24"/>
        </w:rPr>
        <w:t xml:space="preserve"> </w:t>
      </w:r>
      <w:r>
        <w:rPr>
          <w:rFonts w:eastAsia="Times New Roman"/>
          <w:szCs w:val="24"/>
        </w:rPr>
        <w:lastRenderedPageBreak/>
        <w:t>Αυτό, όμως, που καταλαβαίνουμε είναι ότι δημιουργείτε ενδιάμεσους, δηλαδή μεσάζοντες, στο όνομα της αλληλεγγύης.</w:t>
      </w:r>
    </w:p>
    <w:p w14:paraId="4865B595"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Ως εκ τούτου, το μόνο σίγουρο είναι ότι αυτές οι προϋποθέσεις δεν αποτελούν εργαλείο για να α</w:t>
      </w:r>
      <w:r>
        <w:rPr>
          <w:rFonts w:eastAsia="Times New Roman"/>
          <w:szCs w:val="24"/>
        </w:rPr>
        <w:t>ναβαθμιστεί και να εξυγιανθεί το υπαίθριο εμπόριο. Εισάγονται μόνο για να ικανοποιήσουν, δυστυχώς, τις μικροπολιτικές ανάγκες της Κυβερνήσεώς σας, αλλά και τους θιασώτες της αποδόμησης της κοινωνίας στον βωμό της δήθεν δημοκρατικότητας και του κακώς εννοού</w:t>
      </w:r>
      <w:r>
        <w:rPr>
          <w:rFonts w:eastAsia="Times New Roman"/>
          <w:szCs w:val="24"/>
        </w:rPr>
        <w:t xml:space="preserve">μενου </w:t>
      </w:r>
      <w:proofErr w:type="spellStart"/>
      <w:r>
        <w:rPr>
          <w:rFonts w:eastAsia="Times New Roman"/>
          <w:szCs w:val="24"/>
        </w:rPr>
        <w:t>δικαιωματισμού</w:t>
      </w:r>
      <w:proofErr w:type="spellEnd"/>
      <w:r>
        <w:rPr>
          <w:rFonts w:eastAsia="Times New Roman"/>
          <w:szCs w:val="24"/>
        </w:rPr>
        <w:t>.</w:t>
      </w:r>
    </w:p>
    <w:p w14:paraId="4865B596"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Ως εκ τούτου, η Χρυσή Αυγή θα καταψηφίσει το νομοσχέδιο αυτό.</w:t>
      </w:r>
    </w:p>
    <w:p w14:paraId="4865B597"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Ευχαριστώ.</w:t>
      </w:r>
    </w:p>
    <w:p w14:paraId="4865B598" w14:textId="77777777" w:rsidR="00666AE2" w:rsidRDefault="00896D7E">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4865B599"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w:t>
      </w:r>
      <w:proofErr w:type="spellStart"/>
      <w:r>
        <w:rPr>
          <w:rFonts w:eastAsia="Times New Roman"/>
          <w:szCs w:val="24"/>
        </w:rPr>
        <w:t>Ζαρούλια</w:t>
      </w:r>
      <w:proofErr w:type="spellEnd"/>
      <w:r>
        <w:rPr>
          <w:rFonts w:eastAsia="Times New Roman"/>
          <w:szCs w:val="24"/>
        </w:rPr>
        <w:t>.</w:t>
      </w:r>
    </w:p>
    <w:p w14:paraId="4865B59A"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Τον λόγο έχει ο συνάδελφος κ. Ιωάννης Θεοφύλακτος γ</w:t>
      </w:r>
      <w:r>
        <w:rPr>
          <w:rFonts w:eastAsia="Times New Roman"/>
          <w:szCs w:val="24"/>
        </w:rPr>
        <w:t>ια επτά λεπτά.</w:t>
      </w:r>
    </w:p>
    <w:p w14:paraId="4865B59B"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ΙΩΑΝΝΗΣ ΘΕΟΦΥΛΑΚΤΟΣ:</w:t>
      </w:r>
      <w:r>
        <w:rPr>
          <w:rFonts w:eastAsia="Times New Roman"/>
          <w:szCs w:val="24"/>
        </w:rPr>
        <w:t xml:space="preserve"> Ευχαριστώ, κύριε Πρόεδρε.</w:t>
      </w:r>
    </w:p>
    <w:p w14:paraId="4865B59C"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θα ήθελα πρώτα να κάνω ένα μικρό σχόλιο, γιατί χθες στο </w:t>
      </w:r>
      <w:proofErr w:type="spellStart"/>
      <w:r>
        <w:rPr>
          <w:rFonts w:eastAsia="Times New Roman"/>
          <w:szCs w:val="24"/>
        </w:rPr>
        <w:t>Κλίβελαντ</w:t>
      </w:r>
      <w:proofErr w:type="spellEnd"/>
      <w:r>
        <w:rPr>
          <w:rFonts w:eastAsia="Times New Roman"/>
          <w:szCs w:val="24"/>
        </w:rPr>
        <w:t xml:space="preserve">, που </w:t>
      </w:r>
      <w:r>
        <w:rPr>
          <w:rFonts w:eastAsia="Times New Roman"/>
          <w:szCs w:val="24"/>
        </w:rPr>
        <w:lastRenderedPageBreak/>
        <w:t xml:space="preserve">έχουμε τόσους Έλληνες ομογενείς, τραγούδησαν μαζί με τον Γιάννη </w:t>
      </w:r>
      <w:proofErr w:type="spellStart"/>
      <w:r>
        <w:rPr>
          <w:rFonts w:eastAsia="Times New Roman"/>
          <w:szCs w:val="24"/>
        </w:rPr>
        <w:t>Αντετοκούνμπο</w:t>
      </w:r>
      <w:proofErr w:type="spellEnd"/>
      <w:r>
        <w:rPr>
          <w:rFonts w:eastAsia="Times New Roman"/>
          <w:szCs w:val="24"/>
        </w:rPr>
        <w:t xml:space="preserve"> </w:t>
      </w:r>
      <w:r>
        <w:rPr>
          <w:rFonts w:eastAsia="Times New Roman"/>
          <w:szCs w:val="24"/>
        </w:rPr>
        <w:t xml:space="preserve">με εθνική υπερηφάνεια τον Εθνικό Ύμνο και κράτησε την ελληνική σημαία και όλοι μας χαιρόμασταν. Έχω συγγενείς στο </w:t>
      </w:r>
      <w:proofErr w:type="spellStart"/>
      <w:r>
        <w:rPr>
          <w:rFonts w:eastAsia="Times New Roman"/>
          <w:szCs w:val="24"/>
        </w:rPr>
        <w:t>Κλίβελαντ</w:t>
      </w:r>
      <w:proofErr w:type="spellEnd"/>
      <w:r>
        <w:rPr>
          <w:rFonts w:eastAsia="Times New Roman"/>
          <w:szCs w:val="24"/>
        </w:rPr>
        <w:t>. Η οικογένεια κατάγεται από τον Πόντο και οι μισοί ήρθαν στην Ελλάδα και οι μισοί πήγαν στη Αμερική.</w:t>
      </w:r>
    </w:p>
    <w:p w14:paraId="4865B59D"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είναι η Ελλάδα και όσους μ</w:t>
      </w:r>
      <w:r>
        <w:rPr>
          <w:rFonts w:eastAsia="Times New Roman" w:cs="Times New Roman"/>
          <w:szCs w:val="24"/>
        </w:rPr>
        <w:t xml:space="preserve">ετέρχονται της ελληνικής παιδείας, όπως και ο εντεκάχρονος </w:t>
      </w:r>
      <w:proofErr w:type="spellStart"/>
      <w:r>
        <w:rPr>
          <w:rFonts w:eastAsia="Times New Roman" w:cs="Times New Roman"/>
          <w:szCs w:val="24"/>
        </w:rPr>
        <w:t>Αμίρ</w:t>
      </w:r>
      <w:proofErr w:type="spellEnd"/>
      <w:r>
        <w:rPr>
          <w:rFonts w:eastAsia="Times New Roman" w:cs="Times New Roman"/>
          <w:szCs w:val="24"/>
        </w:rPr>
        <w:t xml:space="preserve"> που πάει στα ελληνικά </w:t>
      </w:r>
      <w:r>
        <w:rPr>
          <w:rFonts w:eastAsia="Times New Roman" w:cs="Times New Roman"/>
          <w:szCs w:val="24"/>
        </w:rPr>
        <w:t>σχολεία</w:t>
      </w:r>
      <w:r>
        <w:rPr>
          <w:rFonts w:eastAsia="Times New Roman" w:cs="Times New Roman"/>
          <w:szCs w:val="24"/>
        </w:rPr>
        <w:t xml:space="preserve">, δεν τους μεταχειριζόμαστε εχθρικά, αλλά το αντίθετο. </w:t>
      </w:r>
    </w:p>
    <w:p w14:paraId="4865B59E"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Έρχομαι στο νομοσχέδιο. Σήμερα ψηφίζουμε το νομοσχέδιο για το υπαίθριο εμπόριο, για τις λαϊκές αγορές, το ο</w:t>
      </w:r>
      <w:r>
        <w:rPr>
          <w:rFonts w:eastAsia="Times New Roman" w:cs="Times New Roman"/>
          <w:szCs w:val="24"/>
        </w:rPr>
        <w:t xml:space="preserve">ποίο αποτελεί μια δικαίωση για τους ανθρώπους του μόχθου, για τους ανθρώπους των λαϊκών και του υπαίθριου -στάσιμου και πλανόδιου- εμπορίου, για τους ανθρώπους που πουλάνε έξω τα προϊόντα τους με μείον δέκα βαθμούς </w:t>
      </w:r>
      <w:r>
        <w:rPr>
          <w:rFonts w:eastAsia="Times New Roman" w:cs="Times New Roman"/>
          <w:szCs w:val="24"/>
        </w:rPr>
        <w:t xml:space="preserve">κελσίου </w:t>
      </w:r>
      <w:r>
        <w:rPr>
          <w:rFonts w:eastAsia="Times New Roman" w:cs="Times New Roman"/>
          <w:szCs w:val="24"/>
        </w:rPr>
        <w:t>πολλές φορές, όπως στη Δυτική Μακ</w:t>
      </w:r>
      <w:r>
        <w:rPr>
          <w:rFonts w:eastAsia="Times New Roman" w:cs="Times New Roman"/>
          <w:szCs w:val="24"/>
        </w:rPr>
        <w:t xml:space="preserve">εδονία. Άλλες φορές τα πουλούν έξω με βροχές, με καταιγίδες και με κάθε είδους δυσχερείς καιρικές συνθήκες. </w:t>
      </w:r>
    </w:p>
    <w:p w14:paraId="4865B59F"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Ας καταλάβει, λοιπόν</w:t>
      </w:r>
      <w:r>
        <w:rPr>
          <w:rFonts w:eastAsia="Times New Roman" w:cs="Times New Roman"/>
          <w:szCs w:val="24"/>
        </w:rPr>
        <w:t>,</w:t>
      </w:r>
      <w:r>
        <w:rPr>
          <w:rFonts w:eastAsia="Times New Roman" w:cs="Times New Roman"/>
          <w:szCs w:val="24"/>
        </w:rPr>
        <w:t xml:space="preserve"> και αυτό το κομμάτι της κοινωνίας μας, οι άνθρωποι των λαϊκών αγορών, ποιος είναι πιο κοντά τους. Εμείς που λύνουμε σήμερα τό</w:t>
      </w:r>
      <w:r>
        <w:rPr>
          <w:rFonts w:eastAsia="Times New Roman" w:cs="Times New Roman"/>
          <w:szCs w:val="24"/>
        </w:rPr>
        <w:t xml:space="preserve">σο σημαντικά προβλήματα </w:t>
      </w:r>
      <w:r>
        <w:rPr>
          <w:rFonts w:eastAsia="Times New Roman" w:cs="Times New Roman"/>
          <w:szCs w:val="24"/>
        </w:rPr>
        <w:lastRenderedPageBreak/>
        <w:t>του κλάδου τους ή η Νέα Δημοκρατία και το ΠΑΣΟΚ που βλέπουμε ότι κάθε τόσο κοσμούν οι συνεργάτες, οι συγγενείς τους τις λίστες «</w:t>
      </w:r>
      <w:proofErr w:type="spellStart"/>
      <w:r>
        <w:rPr>
          <w:rFonts w:eastAsia="Times New Roman" w:cs="Times New Roman"/>
          <w:szCs w:val="24"/>
        </w:rPr>
        <w:t>Λαγκάρντ</w:t>
      </w:r>
      <w:proofErr w:type="spellEnd"/>
      <w:r>
        <w:rPr>
          <w:rFonts w:eastAsia="Times New Roman" w:cs="Times New Roman"/>
          <w:szCs w:val="24"/>
        </w:rPr>
        <w:t>», «</w:t>
      </w:r>
      <w:proofErr w:type="spellStart"/>
      <w:r>
        <w:rPr>
          <w:rFonts w:eastAsia="Times New Roman" w:cs="Times New Roman"/>
          <w:szCs w:val="24"/>
        </w:rPr>
        <w:t>Μπόργιανς</w:t>
      </w:r>
      <w:proofErr w:type="spellEnd"/>
      <w:r>
        <w:rPr>
          <w:rFonts w:eastAsia="Times New Roman" w:cs="Times New Roman"/>
          <w:szCs w:val="24"/>
        </w:rPr>
        <w:t>»,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και τα λοιπά; Αυτά πληρώνουμε τόσα χρόνια. Πήραν τα λεφτά, τα έβ</w:t>
      </w:r>
      <w:r>
        <w:rPr>
          <w:rFonts w:eastAsia="Times New Roman" w:cs="Times New Roman"/>
          <w:szCs w:val="24"/>
        </w:rPr>
        <w:t xml:space="preserve">γαλαν στο εξωτερικό και εμείς εδώ πέρα πτωχεύσαμε και έχουμε κρίση. </w:t>
      </w:r>
    </w:p>
    <w:p w14:paraId="4865B5A0"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αν είναι θέμα μόνο φορολογικού παραδείσου, ας πληρώσουν τους φόρους. Για να καταλάβουν οι άνθρωποι των λαϊκών αγορών, εμείς εδώ πληρώνουμε άμεσους, έμμεσους φόρους</w:t>
      </w:r>
      <w:r>
        <w:rPr>
          <w:rFonts w:eastAsia="Times New Roman" w:cs="Times New Roman"/>
          <w:szCs w:val="24"/>
        </w:rPr>
        <w:t xml:space="preserve">, αλλά κάποιοι δεν θέλουν να πληρώνουν, πάνε στους φορολογικούς παραδείσους. Νόμιμο, ηθικό, δεν έχει σημασία, αλλά να ξέρουμε με ποιους είμαστε. </w:t>
      </w:r>
    </w:p>
    <w:p w14:paraId="4865B5A1"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η δικαίωση των ανθρώπων των λαϊκών αγορών είναι διπλή, καθώς, πρώτον, καταργούνται και ομαλοποιούνται οι σ</w:t>
      </w:r>
      <w:r>
        <w:rPr>
          <w:rFonts w:eastAsia="Times New Roman" w:cs="Times New Roman"/>
          <w:szCs w:val="24"/>
        </w:rPr>
        <w:t>τρεβλώσεις του παρελθόντος που έπληξαν τον κλάδο τους και ιδίως τον απλό παραγωγό -τα είπαν οι συνάδελφοι, πολυνομία, πολυαρχία, γραφειοκρατία, ρουσφέτια και τα λοιπά- και κυρίως καταργείται η καταστροφική σε βάρος των λαϊκών αγορών παρέμβαση με τον νόμο τ</w:t>
      </w:r>
      <w:r>
        <w:rPr>
          <w:rFonts w:eastAsia="Times New Roman" w:cs="Times New Roman"/>
          <w:szCs w:val="24"/>
        </w:rPr>
        <w:t xml:space="preserve">ου 2014 της </w:t>
      </w:r>
      <w:r>
        <w:rPr>
          <w:rFonts w:eastAsia="Times New Roman" w:cs="Times New Roman"/>
          <w:szCs w:val="24"/>
        </w:rPr>
        <w:t>κ</w:t>
      </w:r>
      <w:r>
        <w:rPr>
          <w:rFonts w:eastAsia="Times New Roman" w:cs="Times New Roman"/>
          <w:szCs w:val="24"/>
        </w:rPr>
        <w:t>υβέρνησης Σαμαρά-Βενιζέ</w:t>
      </w:r>
      <w:r>
        <w:rPr>
          <w:rFonts w:eastAsia="Times New Roman" w:cs="Times New Roman"/>
          <w:szCs w:val="24"/>
        </w:rPr>
        <w:lastRenderedPageBreak/>
        <w:t xml:space="preserve">λου. Αυτό κάνουν στην κρίση. Είπαν «θα διορθώσουμε τα </w:t>
      </w:r>
      <w:proofErr w:type="spellStart"/>
      <w:r>
        <w:rPr>
          <w:rFonts w:eastAsia="Times New Roman" w:cs="Times New Roman"/>
          <w:szCs w:val="24"/>
        </w:rPr>
        <w:t>τεκταινόμενα</w:t>
      </w:r>
      <w:proofErr w:type="spellEnd"/>
      <w:r>
        <w:rPr>
          <w:rFonts w:eastAsia="Times New Roman" w:cs="Times New Roman"/>
          <w:szCs w:val="24"/>
        </w:rPr>
        <w:t xml:space="preserve">» και τα έκαναν χειρότερα και αντιμετώπισαν εχθρικά, κουνώντας το δάχτυλο, τον ελληνικό λαό, αφού πρώτα τον είχαν πτωχεύσει εξαιτίας των σκανδάλων τους. </w:t>
      </w:r>
    </w:p>
    <w:p w14:paraId="4865B5A2"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Δεύτερον, κοιτάμε και το μέλλον, λαμβάνοντας σοβαρά υπ’ </w:t>
      </w:r>
      <w:proofErr w:type="spellStart"/>
      <w:r>
        <w:rPr>
          <w:rFonts w:eastAsia="Times New Roman" w:cs="Times New Roman"/>
          <w:szCs w:val="24"/>
        </w:rPr>
        <w:t>όψιν</w:t>
      </w:r>
      <w:proofErr w:type="spellEnd"/>
      <w:r>
        <w:rPr>
          <w:rFonts w:eastAsia="Times New Roman" w:cs="Times New Roman"/>
          <w:szCs w:val="24"/>
        </w:rPr>
        <w:t xml:space="preserve"> και υλοποιώντας τα συμφέροντα και τα αιτήματα του κλάδου των λαϊκών αγορών και του υπαίθριου εμπορίου, καθώς προηγήθηκε -και αυτό το τονίζω, το είπα και στις </w:t>
      </w:r>
      <w:r>
        <w:rPr>
          <w:rFonts w:eastAsia="Times New Roman" w:cs="Times New Roman"/>
          <w:szCs w:val="24"/>
        </w:rPr>
        <w:t>επιτροπές</w:t>
      </w:r>
      <w:r>
        <w:rPr>
          <w:rFonts w:eastAsia="Times New Roman" w:cs="Times New Roman"/>
          <w:szCs w:val="24"/>
        </w:rPr>
        <w:t>- μια εξαντλητική διαβούλευσ</w:t>
      </w:r>
      <w:r>
        <w:rPr>
          <w:rFonts w:eastAsia="Times New Roman" w:cs="Times New Roman"/>
          <w:szCs w:val="24"/>
        </w:rPr>
        <w:t xml:space="preserve">η για πάνω από ενάμιση χρόνο με εκπροσώπηση όλων των εμπλεκόμενων φορέων. </w:t>
      </w:r>
    </w:p>
    <w:p w14:paraId="4865B5A3"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αυτό πραγματικά αξίζει συγχαρητήρια στο Υπουργείο, σε εσάς κύριε Υπουργέ, στους συνεργάτες σας και στον προηγούμενο Υπουργό, καθώς ξεκίνησε νωρίτερα αυτή η διαβούλευση, πριν καν</w:t>
      </w:r>
      <w:r>
        <w:rPr>
          <w:rFonts w:eastAsia="Times New Roman" w:cs="Times New Roman"/>
          <w:szCs w:val="24"/>
        </w:rPr>
        <w:t xml:space="preserve"> αναλάβετε, γιατί κράτησε πάνω από έναν χρόνο. Και ψυχή αυτής της διαβούλευσης είναι ο Γενικός Γραμματέας, ο κ. Παπαδεράκης, που επίσης του αξίζουν τα σχετικά εύσημα, γιατί μέσω αυτής της διαβούλευσης ελήφθησαν υπ’ </w:t>
      </w:r>
      <w:proofErr w:type="spellStart"/>
      <w:r>
        <w:rPr>
          <w:rFonts w:eastAsia="Times New Roman" w:cs="Times New Roman"/>
          <w:szCs w:val="24"/>
        </w:rPr>
        <w:t>όψιν</w:t>
      </w:r>
      <w:proofErr w:type="spellEnd"/>
      <w:r>
        <w:rPr>
          <w:rFonts w:eastAsia="Times New Roman" w:cs="Times New Roman"/>
          <w:szCs w:val="24"/>
        </w:rPr>
        <w:t xml:space="preserve"> όλα τα αντικρουόμενα συμφέροντα. Και</w:t>
      </w:r>
      <w:r>
        <w:rPr>
          <w:rFonts w:eastAsia="Times New Roman" w:cs="Times New Roman"/>
          <w:szCs w:val="24"/>
        </w:rPr>
        <w:t xml:space="preserve"> είδαμε ότι και οι περισσότεροι από τους εμπλεκόμενους φορείς στην </w:t>
      </w:r>
      <w:r>
        <w:rPr>
          <w:rFonts w:eastAsia="Times New Roman" w:cs="Times New Roman"/>
          <w:szCs w:val="24"/>
        </w:rPr>
        <w:t xml:space="preserve">επιτροπή </w:t>
      </w:r>
      <w:r>
        <w:rPr>
          <w:rFonts w:eastAsia="Times New Roman" w:cs="Times New Roman"/>
          <w:szCs w:val="24"/>
        </w:rPr>
        <w:t xml:space="preserve">είναι θετικοί, ενώ έχουν αντικρουόμενα συμφέροντα. Αυτό σημαίνει διαβούλευση </w:t>
      </w:r>
      <w:r>
        <w:rPr>
          <w:rFonts w:eastAsia="Times New Roman" w:cs="Times New Roman"/>
          <w:szCs w:val="24"/>
        </w:rPr>
        <w:lastRenderedPageBreak/>
        <w:t>και σύνθεση, δηλαδή άλλο οι παραγωγοί, άλλο οι έμποροι, οι χονδρέμποροι, άλλο Αττική, άλλο Θεσσαλονίκη,</w:t>
      </w:r>
      <w:r>
        <w:rPr>
          <w:rFonts w:eastAsia="Times New Roman" w:cs="Times New Roman"/>
          <w:szCs w:val="24"/>
        </w:rPr>
        <w:t xml:space="preserve"> άλλο η επαρχία. Όμως, με τη διαβούλευση και τον διάλογο που έγινε βρέθηκαν οι χρυσές τομές. </w:t>
      </w:r>
    </w:p>
    <w:p w14:paraId="4865B5A4"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σταθώ επιλεκτικά σε κάποιες διατάξεις που έχουν σημασία. Για παράδειγμα, θα μιλήσω για τον παραγωγό, </w:t>
      </w:r>
      <w:r>
        <w:rPr>
          <w:rFonts w:eastAsia="Times New Roman" w:cs="Times New Roman"/>
          <w:szCs w:val="24"/>
        </w:rPr>
        <w:t xml:space="preserve">γι’ </w:t>
      </w:r>
      <w:r>
        <w:rPr>
          <w:rFonts w:eastAsia="Times New Roman" w:cs="Times New Roman"/>
          <w:szCs w:val="24"/>
        </w:rPr>
        <w:t>αυτόν που ασκεί πλανόδιο εμπόριο, ο οποίος παίρνει άδε</w:t>
      </w:r>
      <w:r>
        <w:rPr>
          <w:rFonts w:eastAsia="Times New Roman" w:cs="Times New Roman"/>
          <w:szCs w:val="24"/>
        </w:rPr>
        <w:t xml:space="preserve">ια από την περιφέρεια και δυνητικά μπορεί και σε δύο ακόμη περιφέρειες να ασκήσει εμπόριο, πράγμα που είναι σημαντικό. Αυτός που ασκεί στάσιμο εμπόριο παίρνει άδεια από τον δήμο που ασκεί το στάσιμο εμπόριο. Είναι κάτι που του το είχε στερήσει ο νόμος του </w:t>
      </w:r>
      <w:r>
        <w:rPr>
          <w:rFonts w:eastAsia="Times New Roman" w:cs="Times New Roman"/>
          <w:szCs w:val="24"/>
        </w:rPr>
        <w:t xml:space="preserve">2014. </w:t>
      </w:r>
    </w:p>
    <w:p w14:paraId="4865B5A5"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σημαντικό είναι ότι καταργείται η υποχρέωση αυτοπρόσωπης προσέλευσης. Μπορεί και ο/η σύζυγος και τα τέκνα να προσέρχονται και έτσι, ο άνθρωπος μπορεί να δουλεύει στο χωράφι του. </w:t>
      </w:r>
    </w:p>
    <w:p w14:paraId="4865B5A6"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Απλοποιείται η διαδικασία, ιδίως της ανανέωσης των αδειών, μόν</w:t>
      </w:r>
      <w:r>
        <w:rPr>
          <w:rFonts w:eastAsia="Times New Roman" w:cs="Times New Roman"/>
          <w:szCs w:val="24"/>
        </w:rPr>
        <w:t xml:space="preserve">ο με το πιστοποιητικό ΟΣΔΕ. Καταργείται η αυτοψία για την άδεια και αυτό διευκολύνει και τις υπηρεσίες </w:t>
      </w:r>
      <w:proofErr w:type="spellStart"/>
      <w:r>
        <w:rPr>
          <w:rFonts w:eastAsia="Times New Roman" w:cs="Times New Roman"/>
          <w:szCs w:val="24"/>
        </w:rPr>
        <w:t>αδειοδότη</w:t>
      </w:r>
      <w:r>
        <w:rPr>
          <w:rFonts w:eastAsia="Times New Roman" w:cs="Times New Roman"/>
          <w:szCs w:val="24"/>
        </w:rPr>
        <w:lastRenderedPageBreak/>
        <w:t>σης</w:t>
      </w:r>
      <w:proofErr w:type="spellEnd"/>
      <w:r>
        <w:rPr>
          <w:rFonts w:eastAsia="Times New Roman" w:cs="Times New Roman"/>
          <w:szCs w:val="24"/>
        </w:rPr>
        <w:t xml:space="preserve">. Θα έχουμε δειγματοληπτικό έλεγχο μόνο στο 30% των αιτήσεων. Και έχουμε και αντικειμενικό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για τις λαϊκές. Τέρμα τα ρουσ</w:t>
      </w:r>
      <w:r>
        <w:rPr>
          <w:rFonts w:eastAsia="Times New Roman" w:cs="Times New Roman"/>
          <w:szCs w:val="24"/>
        </w:rPr>
        <w:t xml:space="preserve">φέτια! Στο τέλος του νόμου υπάρχει το σύστημα </w:t>
      </w:r>
      <w:proofErr w:type="spellStart"/>
      <w:r>
        <w:rPr>
          <w:rFonts w:eastAsia="Times New Roman" w:cs="Times New Roman"/>
          <w:szCs w:val="24"/>
        </w:rPr>
        <w:t>μοριοδότησης</w:t>
      </w:r>
      <w:proofErr w:type="spellEnd"/>
      <w:r>
        <w:rPr>
          <w:rFonts w:eastAsia="Times New Roman" w:cs="Times New Roman"/>
          <w:szCs w:val="24"/>
        </w:rPr>
        <w:t xml:space="preserve"> και ισχύει για όλους. Τέρμα τα ρουσφέτια! Αν συνταξιοδοτηθεί ο παραγωγός, μπορούν να συνεχίσουν τα τέκνα ή ο/η σύζυγος, αν φυσικά έχει την ίδια ιδιότητα. </w:t>
      </w:r>
    </w:p>
    <w:p w14:paraId="4865B5A7"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τον επαγγελματία τώρα, τον έμπορο των </w:t>
      </w:r>
      <w:r>
        <w:rPr>
          <w:rFonts w:eastAsia="Times New Roman" w:cs="Times New Roman"/>
          <w:szCs w:val="24"/>
        </w:rPr>
        <w:t xml:space="preserve">λαϊκών, ενισχύεται το σύστημα χορήγησης αδειών με γνώμονα τον κοινωνικό χαρακτήρα και έτσι το 60% των αδειών πάει σε ομάδες πληθυσμού που πληρούν κριτήρια -τα λέει αναλυτικά ο νόμος- και συμφώνησαν -νομίζω- όλες οι Κοινοβουλευτικές Ομάδες. Και αναφέρονται </w:t>
      </w:r>
      <w:r>
        <w:rPr>
          <w:rFonts w:eastAsia="Times New Roman" w:cs="Times New Roman"/>
          <w:szCs w:val="24"/>
        </w:rPr>
        <w:t xml:space="preserve">τα κριτήρια </w:t>
      </w:r>
      <w:proofErr w:type="spellStart"/>
      <w:r>
        <w:rPr>
          <w:rFonts w:eastAsia="Times New Roman" w:cs="Times New Roman"/>
          <w:szCs w:val="24"/>
        </w:rPr>
        <w:t>μοριοδότησης</w:t>
      </w:r>
      <w:proofErr w:type="spellEnd"/>
      <w:r>
        <w:rPr>
          <w:rFonts w:eastAsia="Times New Roman" w:cs="Times New Roman"/>
          <w:szCs w:val="24"/>
        </w:rPr>
        <w:t xml:space="preserve">: Πρώτον, τα άτομα με αναπηρία έχουν τουλάχιστον 50%, οι πολύτεκνοι, τα τέκνα πολυτέκνων, οι </w:t>
      </w:r>
      <w:proofErr w:type="spellStart"/>
      <w:r>
        <w:rPr>
          <w:rFonts w:eastAsia="Times New Roman" w:cs="Times New Roman"/>
          <w:szCs w:val="24"/>
        </w:rPr>
        <w:t>τρίτεκνοι</w:t>
      </w:r>
      <w:proofErr w:type="spellEnd"/>
      <w:r>
        <w:rPr>
          <w:rFonts w:eastAsia="Times New Roman" w:cs="Times New Roman"/>
          <w:szCs w:val="24"/>
        </w:rPr>
        <w:t xml:space="preserve">, οι γονείς ανηλίκων με αναπηρία, οι προστάτες αυτών, άτομα που διαβιούν σε καταυλισμούς, άτομα </w:t>
      </w:r>
      <w:proofErr w:type="spellStart"/>
      <w:r>
        <w:rPr>
          <w:rFonts w:eastAsia="Times New Roman" w:cs="Times New Roman"/>
          <w:szCs w:val="24"/>
        </w:rPr>
        <w:t>απεξαρτημένα</w:t>
      </w:r>
      <w:proofErr w:type="spellEnd"/>
      <w:r>
        <w:rPr>
          <w:rFonts w:eastAsia="Times New Roman" w:cs="Times New Roman"/>
          <w:szCs w:val="24"/>
        </w:rPr>
        <w:t>, προστάτες μονογονεϊκ</w:t>
      </w:r>
      <w:r>
        <w:rPr>
          <w:rFonts w:eastAsia="Times New Roman" w:cs="Times New Roman"/>
          <w:szCs w:val="24"/>
        </w:rPr>
        <w:t xml:space="preserve">ών οικογενειών και τα λοιπά.  </w:t>
      </w:r>
    </w:p>
    <w:p w14:paraId="4865B5A8" w14:textId="77777777" w:rsidR="00666AE2" w:rsidRDefault="00896D7E">
      <w:pPr>
        <w:spacing w:after="0" w:line="600" w:lineRule="auto"/>
        <w:ind w:firstLine="709"/>
        <w:jc w:val="both"/>
        <w:rPr>
          <w:rFonts w:eastAsia="Times New Roman" w:cs="Times New Roman"/>
          <w:szCs w:val="24"/>
        </w:rPr>
      </w:pPr>
      <w:r>
        <w:rPr>
          <w:rFonts w:eastAsia="Times New Roman" w:cs="Times New Roman"/>
          <w:szCs w:val="24"/>
        </w:rPr>
        <w:t xml:space="preserve">Εδώ δεν έχουμε ποσοστό που θα λαμβάνουν τις άδειες, αλλά </w:t>
      </w:r>
      <w:proofErr w:type="spellStart"/>
      <w:r>
        <w:rPr>
          <w:rFonts w:eastAsia="Times New Roman" w:cs="Times New Roman"/>
          <w:szCs w:val="24"/>
        </w:rPr>
        <w:t>μοριοδότηση</w:t>
      </w:r>
      <w:proofErr w:type="spellEnd"/>
      <w:r>
        <w:rPr>
          <w:rFonts w:eastAsia="Times New Roman" w:cs="Times New Roman"/>
          <w:szCs w:val="24"/>
        </w:rPr>
        <w:t xml:space="preserve">, γιατί κάποιος μπορεί να είναι σε δύο και τρεις κατηγορίες, οπότε παίρνει περισσότερα μόρια. Συνεπώς και εδώ τέρμα τα ρουσφέτια. Το νομοσχέδιο ορίζει ξεκάθαρα </w:t>
      </w:r>
      <w:r>
        <w:rPr>
          <w:rFonts w:eastAsia="Times New Roman" w:cs="Times New Roman"/>
          <w:szCs w:val="24"/>
        </w:rPr>
        <w:t xml:space="preserve">πως </w:t>
      </w:r>
      <w:r>
        <w:rPr>
          <w:rFonts w:eastAsia="Times New Roman" w:cs="Times New Roman"/>
          <w:szCs w:val="24"/>
        </w:rPr>
        <w:t xml:space="preserve">γίνεται </w:t>
      </w:r>
      <w:r>
        <w:rPr>
          <w:rFonts w:eastAsia="Times New Roman" w:cs="Times New Roman"/>
          <w:szCs w:val="24"/>
        </w:rPr>
        <w:lastRenderedPageBreak/>
        <w:t xml:space="preserve">η </w:t>
      </w:r>
      <w:proofErr w:type="spellStart"/>
      <w:r>
        <w:rPr>
          <w:rFonts w:eastAsia="Times New Roman" w:cs="Times New Roman"/>
          <w:szCs w:val="24"/>
        </w:rPr>
        <w:t>μοριοδότηση</w:t>
      </w:r>
      <w:proofErr w:type="spellEnd"/>
      <w:r>
        <w:rPr>
          <w:rFonts w:eastAsia="Times New Roman" w:cs="Times New Roman"/>
          <w:szCs w:val="24"/>
        </w:rPr>
        <w:t>, π</w:t>
      </w:r>
      <w:r>
        <w:rPr>
          <w:rFonts w:eastAsia="Times New Roman" w:cs="Times New Roman"/>
          <w:szCs w:val="24"/>
        </w:rPr>
        <w:t>οιοι δικαιούνται τις άδειες και με διαφάνεια θα τις λαμβάνουν. Το υπόλοιπο 40% θα τις παίρνει με βάση το εισόδημα.</w:t>
      </w:r>
    </w:p>
    <w:p w14:paraId="4865B5A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Πολύ σημαντικές διατάξεις του νομοσχεδίου είναι οι εξής:</w:t>
      </w:r>
    </w:p>
    <w:p w14:paraId="4865B5A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 Μπορεί ο επαγγελματίας να δραστηριοποιηθεί σε όλες τις περιφερειακές ενότητες ενώ μ</w:t>
      </w:r>
      <w:r>
        <w:rPr>
          <w:rFonts w:eastAsia="Times New Roman" w:cs="Times New Roman"/>
          <w:szCs w:val="24"/>
        </w:rPr>
        <w:t xml:space="preserve">ε τον νόμο του 2014 μπορούσε να δραστηριοποιηθεί μόνον στον δήμο που προκήρυσσε τις άδειες. Έτσι ταλαιπωρούνταν οι άνθρωποι. Έτρεχαν από δήμο σε δήμο, o ένας στον έναν δήμο, ο άλλος στον άλλο. Επιλύεται και αυτή η στρέβλωση, αυτή η παθογένεια. </w:t>
      </w:r>
    </w:p>
    <w:p w14:paraId="4865B5A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Όσοι έχουν πτωχεύσει έχουν έναν χρόνο για να μπορέσουν να πουλήσουν τα προϊόντα τους. </w:t>
      </w:r>
    </w:p>
    <w:p w14:paraId="4865B5A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Τα τέλη για όσους δικαιούνται κοινωνικό εισόδημα αλληλεγγύης μειώνονται κατά 50% και επιτρέπεται να έχουν και εισοδήματα από άλλες δραστηριότητες, από χονδρική πώληση έω</w:t>
      </w:r>
      <w:r>
        <w:rPr>
          <w:rFonts w:eastAsia="Times New Roman" w:cs="Times New Roman"/>
          <w:szCs w:val="24"/>
        </w:rPr>
        <w:t xml:space="preserve">ς 15% του ετήσιου τζίρου και από κάθε άλλη πηγή με ένα όριο. Και εδώ έχουμε μεταβίβαση στους επαγγελματίες σε περίπτωση θανάτου ή αναπηρίας 67%. </w:t>
      </w:r>
    </w:p>
    <w:p w14:paraId="4865B5A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Σημαντικό είναι να διευκρινιστεί πού πάει, κύριε Υπουργέ, το ημερήσιο τέλος, που είναι 60-40 στην Αττική και σ</w:t>
      </w:r>
      <w:r>
        <w:rPr>
          <w:rFonts w:eastAsia="Times New Roman" w:cs="Times New Roman"/>
          <w:szCs w:val="24"/>
        </w:rPr>
        <w:t xml:space="preserve">τη Θεσσαλονίκη και 75-25 στην υπόλοιπη Ελλάδα. Αναφέρεται στο άρθρο 36 στην παράγραφο 1, οι άνθρωποι των λαϊκών αγορών όμως δικαίως λένε «θέλουμε να έχουμε διαφάνεια». Αυτό με υπουργικές αποφάσεις πρέπει να το διευκρινίσετε. Δεν είναι δυνατόν να πληρώνουν </w:t>
      </w:r>
      <w:r>
        <w:rPr>
          <w:rFonts w:eastAsia="Times New Roman" w:cs="Times New Roman"/>
          <w:szCs w:val="24"/>
        </w:rPr>
        <w:t xml:space="preserve">κάθε μέρα και να μην βλέπουν </w:t>
      </w:r>
      <w:r>
        <w:rPr>
          <w:rFonts w:eastAsia="Times New Roman" w:cs="Times New Roman"/>
          <w:szCs w:val="24"/>
        </w:rPr>
        <w:t xml:space="preserve">που </w:t>
      </w:r>
      <w:r>
        <w:rPr>
          <w:rFonts w:eastAsia="Times New Roman" w:cs="Times New Roman"/>
          <w:szCs w:val="24"/>
        </w:rPr>
        <w:t>πάει το τέλος αυτό. Το τέλος είναι ανταποδοτικό, όπως ορίζει ο νόμος. Πρέπει να έχουν υπηρεσίες τουαλέτας, καθαριότητας, σεκιούριτι κ.λπ</w:t>
      </w:r>
      <w:r>
        <w:rPr>
          <w:rFonts w:eastAsia="Times New Roman" w:cs="Times New Roman"/>
          <w:szCs w:val="24"/>
        </w:rPr>
        <w:t>.</w:t>
      </w:r>
      <w:r>
        <w:rPr>
          <w:rFonts w:eastAsia="Times New Roman" w:cs="Times New Roman"/>
          <w:szCs w:val="24"/>
        </w:rPr>
        <w:t>. Πρέπει να υπάρχει μια μεγαλύτερη διαφάνεια. Όλα να υλοποιηθούν, όπως ορίζει ο νόμος.</w:t>
      </w:r>
    </w:p>
    <w:p w14:paraId="4865B5A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w:t>
      </w:r>
      <w:r>
        <w:rPr>
          <w:rFonts w:eastAsia="Times New Roman" w:cs="Times New Roman"/>
          <w:szCs w:val="24"/>
        </w:rPr>
        <w:t>ή</w:t>
      </w:r>
      <w:r>
        <w:rPr>
          <w:rFonts w:eastAsia="Times New Roman" w:cs="Times New Roman"/>
          <w:szCs w:val="24"/>
        </w:rPr>
        <w:t>)</w:t>
      </w:r>
    </w:p>
    <w:p w14:paraId="4865B5A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Ένα λεπτό και κλείνω, κύριε Πρόεδρε.</w:t>
      </w:r>
    </w:p>
    <w:p w14:paraId="4865B5B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Όσον αφορά την υλοποίηση, θα θίξω δύο ζητήματα. Είναι σημαντικό, κύριε Υπουργέ, να λαμβάνεται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όπως ορίζεται στον νόμο, η διαφ</w:t>
      </w:r>
      <w:r>
        <w:rPr>
          <w:rFonts w:eastAsia="Times New Roman" w:cs="Times New Roman"/>
          <w:szCs w:val="24"/>
        </w:rPr>
        <w:t>ορετικότητα κέντρου-επαρχίας, πρωτεύουσας-περιφέρειας. Άλλες είναι οι συνθήκες στον βορρά -μας τα λένε οι άνθρωποι- άλλες είναι οι παγωνιές το χειμώνα, που η θερμοκρασία είναι κοντά στο μηδέν και άλλο στη νότια Ελλάδα.</w:t>
      </w:r>
    </w:p>
    <w:p w14:paraId="4865B5B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τις αγορές καταναλωτών δεν θα πω </w:t>
      </w:r>
      <w:r>
        <w:rPr>
          <w:rFonts w:eastAsia="Times New Roman" w:cs="Times New Roman"/>
          <w:szCs w:val="24"/>
        </w:rPr>
        <w:t xml:space="preserve">αυτά που ανέφερα στην </w:t>
      </w:r>
      <w:r>
        <w:rPr>
          <w:rFonts w:eastAsia="Times New Roman" w:cs="Times New Roman"/>
          <w:szCs w:val="24"/>
        </w:rPr>
        <w:t>επιτροπή</w:t>
      </w:r>
      <w:r>
        <w:rPr>
          <w:rFonts w:eastAsia="Times New Roman" w:cs="Times New Roman"/>
          <w:szCs w:val="24"/>
        </w:rPr>
        <w:t xml:space="preserve">. Είναι μία πολύ σημαντική διάταξη γιατί βάζει σε τάξη, σε σειρά τις αγορές χωρίς μεσάζοντες, που είναι θεσμός που αναδείχθηκε από τα κινήματα αλληλεγγύης. Έγινε, όπως είδα, η νομοτεχνική βελτίωση που ζήτησα στην </w:t>
      </w:r>
      <w:r>
        <w:rPr>
          <w:rFonts w:eastAsia="Times New Roman" w:cs="Times New Roman"/>
          <w:szCs w:val="24"/>
        </w:rPr>
        <w:t>επιτροπή</w:t>
      </w:r>
      <w:r>
        <w:rPr>
          <w:rFonts w:eastAsia="Times New Roman" w:cs="Times New Roman"/>
          <w:szCs w:val="24"/>
        </w:rPr>
        <w:t>, αλλ</w:t>
      </w:r>
      <w:r>
        <w:rPr>
          <w:rFonts w:eastAsia="Times New Roman" w:cs="Times New Roman"/>
          <w:szCs w:val="24"/>
        </w:rPr>
        <w:t xml:space="preserve">ά πρέπει να βελτιωθεί ακόμα περισσότερο. Στις παραγράφους 4, 5 και 6 λέει «ο συλλογικός φορέας». Αυτό πρέπει, κύριε Υπουργέ, να διορθωθεί και να λέει «ο φορέας της παραγράφου 2». Όταν λέμε «ο συλλογικός φορέας καταναλωτών-πολιτών», αναφερόμαστε μόνο στους </w:t>
      </w:r>
      <w:r>
        <w:rPr>
          <w:rFonts w:eastAsia="Times New Roman" w:cs="Times New Roman"/>
          <w:szCs w:val="24"/>
        </w:rPr>
        <w:t xml:space="preserve">συλλογικούς φορείς καταναλωτών-πολιτών και εννοούνται οι ενώσεις καταναλωτών, οι συνεταιρισμοί καταναλωτών και οι </w:t>
      </w:r>
      <w:proofErr w:type="spellStart"/>
      <w:r>
        <w:rPr>
          <w:rFonts w:eastAsia="Times New Roman" w:cs="Times New Roman"/>
          <w:szCs w:val="24"/>
        </w:rPr>
        <w:t>ΚοινΣΕπ</w:t>
      </w:r>
      <w:proofErr w:type="spellEnd"/>
      <w:r>
        <w:rPr>
          <w:rFonts w:eastAsia="Times New Roman" w:cs="Times New Roman"/>
          <w:szCs w:val="24"/>
        </w:rPr>
        <w:t>.</w:t>
      </w:r>
      <w:r>
        <w:rPr>
          <w:rFonts w:eastAsia="Times New Roman" w:cs="Times New Roman"/>
          <w:szCs w:val="24"/>
        </w:rPr>
        <w:t xml:space="preserve">. Να μην έχουμε «εννοείται», γιατί δεν ξέρεις </w:t>
      </w:r>
      <w:r>
        <w:rPr>
          <w:rFonts w:eastAsia="Times New Roman" w:cs="Times New Roman"/>
          <w:szCs w:val="24"/>
        </w:rPr>
        <w:t xml:space="preserve">πως </w:t>
      </w:r>
      <w:r>
        <w:rPr>
          <w:rFonts w:eastAsia="Times New Roman" w:cs="Times New Roman"/>
          <w:szCs w:val="24"/>
        </w:rPr>
        <w:t>θα εφαρμόσει τον νόμο ο κάθε δημοτικός υπάλληλος. Εκεί που λέμε λοιπόν «συλλογικός φ</w:t>
      </w:r>
      <w:r>
        <w:rPr>
          <w:rFonts w:eastAsia="Times New Roman" w:cs="Times New Roman"/>
          <w:szCs w:val="24"/>
        </w:rPr>
        <w:t>ορέας καταναλωτών-πολιτών» να διορθωθεί –είδα ότι έγινε μια προσθήκη- στο σωστό «από τον φορέα της παραγράφου 2».</w:t>
      </w:r>
    </w:p>
    <w:p w14:paraId="4865B5B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Κλείνοντας, να πω -στα επιμελητήρια δεν θα αναφερθώ λόγω χρόνου- ότι το νομοσχέδιο κινείται στη σωστή κατεύθυνση, γιατί αντιμετωπίζει τις παθο</w:t>
      </w:r>
      <w:r>
        <w:rPr>
          <w:rFonts w:eastAsia="Times New Roman" w:cs="Times New Roman"/>
          <w:szCs w:val="24"/>
        </w:rPr>
        <w:t>γένειες του παρελθόντος και την ε</w:t>
      </w:r>
      <w:r>
        <w:rPr>
          <w:rFonts w:eastAsia="Times New Roman" w:cs="Times New Roman"/>
          <w:szCs w:val="24"/>
        </w:rPr>
        <w:lastRenderedPageBreak/>
        <w:t xml:space="preserve">χθρική αντιμετώπιση των ανθρώπων των λαϊκών. Είναι ένας άλλος τομέας στον οποίο παρεμβαίνουμε με τρόπο εξυγιαντικό, κάτι που δεν μπορεί η </w:t>
      </w:r>
      <w:r>
        <w:rPr>
          <w:rFonts w:eastAsia="Times New Roman" w:cs="Times New Roman"/>
          <w:szCs w:val="24"/>
        </w:rPr>
        <w:t>αντιπολίτευση</w:t>
      </w:r>
      <w:r>
        <w:rPr>
          <w:rFonts w:eastAsia="Times New Roman" w:cs="Times New Roman"/>
          <w:szCs w:val="24"/>
        </w:rPr>
        <w:t>, η Νέα Δημοκρατία και το ΠΑΣΟΚ να κάνουν, γιατί αποτελούν μέρος αυτών τ</w:t>
      </w:r>
      <w:r>
        <w:rPr>
          <w:rFonts w:eastAsia="Times New Roman" w:cs="Times New Roman"/>
          <w:szCs w:val="24"/>
        </w:rPr>
        <w:t>ων παθογενειών.</w:t>
      </w:r>
    </w:p>
    <w:p w14:paraId="4865B5B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w:t>
      </w:r>
    </w:p>
    <w:p w14:paraId="4865B5B4"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65B5B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Χουσεΐν </w:t>
      </w:r>
      <w:proofErr w:type="spellStart"/>
      <w:r>
        <w:rPr>
          <w:rFonts w:eastAsia="Times New Roman" w:cs="Times New Roman"/>
          <w:szCs w:val="24"/>
        </w:rPr>
        <w:t>Ζεϊμπέκ</w:t>
      </w:r>
      <w:proofErr w:type="spellEnd"/>
      <w:r>
        <w:rPr>
          <w:rFonts w:eastAsia="Times New Roman" w:cs="Times New Roman"/>
          <w:szCs w:val="24"/>
        </w:rPr>
        <w:t xml:space="preserve"> έχει τον λόγο.</w:t>
      </w:r>
    </w:p>
    <w:p w14:paraId="4865B5B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ΧΟΥΣΕΪΝ ΖΕΪΜΠΕΚ:</w:t>
      </w:r>
      <w:r>
        <w:rPr>
          <w:rFonts w:eastAsia="Times New Roman" w:cs="Times New Roman"/>
          <w:szCs w:val="24"/>
        </w:rPr>
        <w:t xml:space="preserve"> Ευχαριστώ, κύριε Πρόεδρε.</w:t>
      </w:r>
    </w:p>
    <w:p w14:paraId="4865B5B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στην Ολομέλεια συζητούμε τ</w:t>
      </w:r>
      <w:r>
        <w:rPr>
          <w:rFonts w:eastAsia="Times New Roman" w:cs="Times New Roman"/>
          <w:szCs w:val="24"/>
        </w:rPr>
        <w:t>ο νομοσχέδιο για το υπαίθριο εμπόριο και τον εκσυγχρονισμό της επιμελητηριακής νομοθεσίας.</w:t>
      </w:r>
    </w:p>
    <w:p w14:paraId="4865B5B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Μετά τις έκτακτες πολιτικές συνθήκες του προηγούμενου διαστήματος, μπαίνουμε σε μια νέα περίοδο ομαλότητας στην οποία επιδιώκουμε να βάλουμε μια τάξη σε κάθε κοινωνι</w:t>
      </w:r>
      <w:r>
        <w:rPr>
          <w:rFonts w:eastAsia="Times New Roman" w:cs="Times New Roman"/>
          <w:szCs w:val="24"/>
        </w:rPr>
        <w:t xml:space="preserve">κό πεδίο. Η άσκηση υπαίθριων εμπορικών δραστηριοτήτων είναι ένα από αυτά τα θέματα, στο οποίο με ευθύνη των προηγούμενων κυβερνήσεων επικρατούσε χάος και ανομία. Η συγκεκριμένη επαγγελματική δραστηριότητα έχει έντονα ταξικό χαρακτήρα, αφού αφορά </w:t>
      </w:r>
      <w:r>
        <w:rPr>
          <w:rFonts w:eastAsia="Times New Roman" w:cs="Times New Roman"/>
          <w:szCs w:val="24"/>
        </w:rPr>
        <w:lastRenderedPageBreak/>
        <w:t xml:space="preserve">ανθρώπους </w:t>
      </w:r>
      <w:r>
        <w:rPr>
          <w:rFonts w:eastAsia="Times New Roman" w:cs="Times New Roman"/>
          <w:szCs w:val="24"/>
        </w:rPr>
        <w:t xml:space="preserve">της βιοπάλης, που προσπαθούν να είναι βιώσιμοι και ανταγωνιστικοί. </w:t>
      </w:r>
    </w:p>
    <w:p w14:paraId="4865B5B9" w14:textId="77777777" w:rsidR="00666AE2" w:rsidRDefault="00896D7E">
      <w:pPr>
        <w:spacing w:after="0" w:line="600" w:lineRule="auto"/>
        <w:ind w:firstLine="709"/>
        <w:jc w:val="both"/>
        <w:rPr>
          <w:rFonts w:eastAsia="Times New Roman" w:cs="Times New Roman"/>
          <w:szCs w:val="24"/>
        </w:rPr>
      </w:pPr>
      <w:r>
        <w:rPr>
          <w:rFonts w:eastAsia="Times New Roman" w:cs="Times New Roman"/>
          <w:szCs w:val="24"/>
        </w:rPr>
        <w:t>Με το νομοσχέδιο δίνεται η ευκαιρία σε μεγάλο τμήμα του πληθυσμού και κυρίως στις ειδικές ομάδες να ασχοληθούν με το υπαίθριο εμπόριο, ενισχύοντας την οικονομία και μειώνοντας την ανεργία.</w:t>
      </w:r>
    </w:p>
    <w:p w14:paraId="4865B5B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Αυτό το νομοσχέδιο είναι μια ακόμη απαραίτητη νομοθετική πρωτοβουλία για να τελειώνουμε με τις παθογένειες και τα κενά που άφησαν νόμοι του προηγούμενου διαστήματος. Οι προτεινόμενες ρυθμίσεις έγιναν αντικείμενο μιας εκτενούς και μακράς διαβούλευσης με φο</w:t>
      </w:r>
      <w:r>
        <w:rPr>
          <w:rFonts w:eastAsia="Times New Roman" w:cs="Times New Roman"/>
          <w:szCs w:val="24"/>
        </w:rPr>
        <w:t xml:space="preserve">ρείς των πολιτών και της τοπικής αυτοδιοίκησης μέχρι να φτάσουμε στο σημερινό αποτέλεσμα. Η έλλειψη σαφούς νομοθετικού πλαισίου και η χαοτική </w:t>
      </w:r>
      <w:proofErr w:type="spellStart"/>
      <w:r>
        <w:rPr>
          <w:rFonts w:eastAsia="Times New Roman" w:cs="Times New Roman"/>
          <w:szCs w:val="24"/>
        </w:rPr>
        <w:t>πολυνομοθεσία</w:t>
      </w:r>
      <w:proofErr w:type="spellEnd"/>
      <w:r>
        <w:rPr>
          <w:rFonts w:eastAsia="Times New Roman" w:cs="Times New Roman"/>
          <w:szCs w:val="24"/>
        </w:rPr>
        <w:t xml:space="preserve"> πάνω στο θέμα των αδειών είχε όλα αυτά τα χρόνια δημιουργήσει εκτεταμένη σύγχυση, η οποία ευνοούσε τ</w:t>
      </w:r>
      <w:r>
        <w:rPr>
          <w:rFonts w:eastAsia="Times New Roman" w:cs="Times New Roman"/>
          <w:szCs w:val="24"/>
        </w:rPr>
        <w:t>ην αδιαφάνεια και την παρανομία. Παράλληλα, το ανύπαρκτο σύστημα καταγραφής και διασταύρωσης των πολιτών, των αδειών, των αγορών ανά νομό παρεμπόδιζε ακόμη περισσότερο την άσκηση ελέγχου στο υπαίθριο εμπόριο και γενικά επικρατούσε αλαλούμ σε όλες τις υπαίθ</w:t>
      </w:r>
      <w:r>
        <w:rPr>
          <w:rFonts w:eastAsia="Times New Roman" w:cs="Times New Roman"/>
          <w:szCs w:val="24"/>
        </w:rPr>
        <w:t>ριες δραστηριότητες.</w:t>
      </w:r>
    </w:p>
    <w:p w14:paraId="4865B5B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Έτσι, με το Κεφάλαιο Α΄ δίνουμε αναλυτικά τους ορισμούς, ώστε να μη χωρούν παρερμηνείες. Η υποχρέωση του παραγωγού-πωλητή να καταγράφει τις πάσης φύσεως διακινούμενες ποσότητες σε θεωρημένο βιβλίο διευκολύνει τον έλεγχο των διακινούμεν</w:t>
      </w:r>
      <w:r>
        <w:rPr>
          <w:rFonts w:eastAsia="Times New Roman" w:cs="Times New Roman"/>
          <w:szCs w:val="24"/>
        </w:rPr>
        <w:t xml:space="preserve">ων ποσοτήτων και την αποτροπή φαινομένων πώλησης μη </w:t>
      </w:r>
      <w:proofErr w:type="spellStart"/>
      <w:r>
        <w:rPr>
          <w:rFonts w:eastAsia="Times New Roman" w:cs="Times New Roman"/>
          <w:szCs w:val="24"/>
        </w:rPr>
        <w:t>ιδιοπαραγόμενων</w:t>
      </w:r>
      <w:proofErr w:type="spellEnd"/>
      <w:r>
        <w:rPr>
          <w:rFonts w:eastAsia="Times New Roman" w:cs="Times New Roman"/>
          <w:szCs w:val="24"/>
        </w:rPr>
        <w:t xml:space="preserve"> προϊόντων. Το σημαντικότερο είναι οι αλλαγές στη διαδικασία </w:t>
      </w:r>
      <w:proofErr w:type="spellStart"/>
      <w:r>
        <w:rPr>
          <w:rFonts w:eastAsia="Times New Roman" w:cs="Times New Roman"/>
          <w:szCs w:val="24"/>
        </w:rPr>
        <w:t>αδειοδότησης</w:t>
      </w:r>
      <w:proofErr w:type="spellEnd"/>
      <w:r>
        <w:rPr>
          <w:rFonts w:eastAsia="Times New Roman" w:cs="Times New Roman"/>
          <w:szCs w:val="24"/>
        </w:rPr>
        <w:t>, με λιγότερα δικαιολογητικά και κατάργηση της αυτοπρόσωπης προσέλευσης του παραγωγού.</w:t>
      </w:r>
    </w:p>
    <w:p w14:paraId="4865B5B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Πολύ σημαντικοί είναι οι ενια</w:t>
      </w:r>
      <w:r>
        <w:rPr>
          <w:rFonts w:eastAsia="Times New Roman" w:cs="Times New Roman"/>
          <w:szCs w:val="24"/>
        </w:rPr>
        <w:t xml:space="preserve">ίοι όροι της δραστηριότητας του παραγωγού-αγρότη είτε βρίσκεται στις λαϊκές είτε στο στάσιμο είτε στο πλανόδιο εμπόριο ενώ η έκδοση και ανανέωση της άδειας </w:t>
      </w:r>
      <w:proofErr w:type="spellStart"/>
      <w:r>
        <w:rPr>
          <w:rFonts w:eastAsia="Times New Roman" w:cs="Times New Roman"/>
          <w:szCs w:val="24"/>
        </w:rPr>
        <w:t>απεμπλέκεται</w:t>
      </w:r>
      <w:proofErr w:type="spellEnd"/>
      <w:r>
        <w:rPr>
          <w:rFonts w:eastAsia="Times New Roman" w:cs="Times New Roman"/>
          <w:szCs w:val="24"/>
        </w:rPr>
        <w:t xml:space="preserve"> από την αυτοψία στις καλλιέργειες του παραγωγού.</w:t>
      </w:r>
    </w:p>
    <w:p w14:paraId="4865B5B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τους επαγγελματίες πωλητές οι άδει</w:t>
      </w:r>
      <w:r>
        <w:rPr>
          <w:rFonts w:eastAsia="Times New Roman" w:cs="Times New Roman"/>
          <w:szCs w:val="24"/>
        </w:rPr>
        <w:t xml:space="preserve">ες γίνονται πιο κοινωνικές, δηλαδή διατίθενται κατά 40% με εισοδηματικά κριτήρια και 60% σε ειδικές κοινωνικές ομάδες. Άρα, στοχεύουν στην καταπολέμηση της ανεργίας και την ενίσχυση ευπαθών κοινωνικών ομάδων. Μάλιστα, για τους πωλητές που είναι ενταγμένοι </w:t>
      </w:r>
      <w:r>
        <w:rPr>
          <w:rFonts w:eastAsia="Times New Roman" w:cs="Times New Roman"/>
          <w:szCs w:val="24"/>
        </w:rPr>
        <w:t>στο ΚΕΑ τα τέλη μειώνονται στο μισό.</w:t>
      </w:r>
    </w:p>
    <w:p w14:paraId="4865B5B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το άρθρο 37, το οποίο αποτελεί μια σημαντική τομή για το νομοσχέδιο, εισάγουμε τις </w:t>
      </w:r>
      <w:r>
        <w:rPr>
          <w:rFonts w:eastAsia="Times New Roman" w:cs="Times New Roman"/>
          <w:szCs w:val="24"/>
        </w:rPr>
        <w:t>αγορές καταναλωτών</w:t>
      </w:r>
      <w:r>
        <w:rPr>
          <w:rFonts w:eastAsia="Times New Roman" w:cs="Times New Roman"/>
          <w:szCs w:val="24"/>
        </w:rPr>
        <w:t>. Πρόκειται για αγορές χωρίς μεσάζοντες, με στόχο την καλλιέργεια καταναλωτικής συνείδησης και κυρίως ανα</w:t>
      </w:r>
      <w:r>
        <w:rPr>
          <w:rFonts w:eastAsia="Times New Roman" w:cs="Times New Roman"/>
          <w:szCs w:val="24"/>
        </w:rPr>
        <w:t>πτύσσουμε την κοινωνική αλληλεγγύη, καθώς η στήριξη των αγορών αυτών ενισχύει τους αδύναμους συμπολίτες μας.</w:t>
      </w:r>
    </w:p>
    <w:p w14:paraId="4865B5B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Περνώντας στο Μέρος Β΄ του νομοσχεδίου που αφορά τα επιμελητήρια, θέμα πολύ επίκαιρο λόγω και των επικείμενων εκλογών, μπορούμε να πούμε ότι οι δια</w:t>
      </w:r>
      <w:r>
        <w:rPr>
          <w:rFonts w:eastAsia="Times New Roman" w:cs="Times New Roman"/>
          <w:szCs w:val="24"/>
        </w:rPr>
        <w:t>τάξεις ενισχύουν τον ρόλο των επιμελητηρίων και ουσιαστικά αποκαθιστούν τον ρόλο τους ως συμβούλων του κράτους. Δεν είναι λίγες οι περιπτώσεις όπου τα επιμελητήρια, έτσι όπως ήταν δομημένα είτε ωφελούσαν μικροκομματικά συμφέροντα είτε γίνονταν φορείς των α</w:t>
      </w:r>
      <w:r>
        <w:rPr>
          <w:rFonts w:eastAsia="Times New Roman" w:cs="Times New Roman"/>
          <w:szCs w:val="24"/>
        </w:rPr>
        <w:t xml:space="preserve">ιτημάτων μόνο των </w:t>
      </w:r>
      <w:r>
        <w:rPr>
          <w:rFonts w:eastAsia="Times New Roman" w:cs="Times New Roman"/>
          <w:szCs w:val="24"/>
        </w:rPr>
        <w:t xml:space="preserve">προέδρων </w:t>
      </w:r>
      <w:r>
        <w:rPr>
          <w:rFonts w:eastAsia="Times New Roman" w:cs="Times New Roman"/>
          <w:szCs w:val="24"/>
        </w:rPr>
        <w:t>τους και δεν εκπροσωπούσαν το σύνολο του επιχειρηματικού κόσμου.</w:t>
      </w:r>
    </w:p>
    <w:p w14:paraId="4865B5C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αποστολή των επιμελητηρίων ως προς την παροχή υπηρεσιών προς τα μέλη τους και γενικότερα στις επιχειρήσεις, αποκαθίσταται μέσω του θεσμού των Κέντρων Υποστήριξης </w:t>
      </w:r>
      <w:r>
        <w:rPr>
          <w:rFonts w:eastAsia="Times New Roman" w:cs="Times New Roman"/>
          <w:szCs w:val="24"/>
        </w:rPr>
        <w:t>Επιχειρήσεων. Σε μ</w:t>
      </w:r>
      <w:r>
        <w:rPr>
          <w:rFonts w:eastAsia="Times New Roman" w:cs="Times New Roman"/>
          <w:szCs w:val="24"/>
        </w:rPr>
        <w:t>ί</w:t>
      </w:r>
      <w:r>
        <w:rPr>
          <w:rFonts w:eastAsia="Times New Roman" w:cs="Times New Roman"/>
          <w:szCs w:val="24"/>
        </w:rPr>
        <w:t xml:space="preserve">α εποχή που είναι πιο αναγκαία από ποτέ η </w:t>
      </w:r>
      <w:r>
        <w:rPr>
          <w:rFonts w:eastAsia="Times New Roman" w:cs="Times New Roman"/>
          <w:szCs w:val="24"/>
        </w:rPr>
        <w:lastRenderedPageBreak/>
        <w:t>στήριξη των επιχειρήσεων, ο θεσμός αυτός έρχεται να αξιοποιήσει τα πληροφοριακά συστήματα του δημοσίου, ώστε να παρέχεται η κατάλληλη στήριξη προς τους επιχειρηματίες.</w:t>
      </w:r>
    </w:p>
    <w:p w14:paraId="4865B5C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 το Περιφερειακό Επιμελητ</w:t>
      </w:r>
      <w:r>
        <w:rPr>
          <w:rFonts w:eastAsia="Times New Roman" w:cs="Times New Roman"/>
          <w:szCs w:val="24"/>
        </w:rPr>
        <w:t xml:space="preserve">ηριακό Συμβούλιο δημιουργείται η σύνδεση των επιμελητηρίων ανά νομό σε περιφερειακό επίπεδο, ώστε οι αναπτυξιακές δράσεις να εντάσσονται στον περιφερειακό αναπτυξιακό σχεδιασμό. Όπως καταλαβαίνετε, αυτή η διάταξη είναι κρίσιμη για τη συνολική περιφερειακή </w:t>
      </w:r>
      <w:r>
        <w:rPr>
          <w:rFonts w:eastAsia="Times New Roman" w:cs="Times New Roman"/>
          <w:szCs w:val="24"/>
        </w:rPr>
        <w:t xml:space="preserve">ανάπτυξη, με χαρακτηριστικό παράδειγμα και τη δική μου </w:t>
      </w:r>
      <w:r>
        <w:rPr>
          <w:rFonts w:eastAsia="Times New Roman" w:cs="Times New Roman"/>
          <w:szCs w:val="24"/>
        </w:rPr>
        <w:t>π</w:t>
      </w:r>
      <w:r>
        <w:rPr>
          <w:rFonts w:eastAsia="Times New Roman" w:cs="Times New Roman"/>
          <w:szCs w:val="24"/>
        </w:rPr>
        <w:t xml:space="preserve">εριφέρεια, η οποία φιλοδοξούμε να γίνει σημαντικός κόμβος ανάπτυξης για τη χώρα. Επιπλέον, ο ρόλος των συμβουλίων γίνεται ακόμη πιο σημαντικός με τη γνωμοδότησή τους για τα Περιφερειακά Επιχειρησιακά </w:t>
      </w:r>
      <w:r>
        <w:rPr>
          <w:rFonts w:eastAsia="Times New Roman" w:cs="Times New Roman"/>
          <w:szCs w:val="24"/>
        </w:rPr>
        <w:t>Προγράμματα ΕΣΠΑ.</w:t>
      </w:r>
    </w:p>
    <w:p w14:paraId="4865B5C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Στην ίδια κατεύθυνση κινείται και το νέο θεσμικό πλαίσιο για τα διμερή επιμελητήρια, ώστε να καταστούν ουσιαστικός και ενισχυτικός παράγοντας εξωστρέφειας της ελληνικής οικονομίας και της διμερούς διπλωματίας.</w:t>
      </w:r>
    </w:p>
    <w:p w14:paraId="4865B5C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Όλες αυτές οι κινήσεις </w:t>
      </w:r>
      <w:r>
        <w:rPr>
          <w:rFonts w:eastAsia="Times New Roman" w:cs="Times New Roman"/>
          <w:szCs w:val="24"/>
        </w:rPr>
        <w:t>καταδεικνύουν τη θέλησή μας να πάμε με συντονισμένο τρόπο προς την παραγωγική ανασυγκρό</w:t>
      </w:r>
      <w:r>
        <w:rPr>
          <w:rFonts w:eastAsia="Times New Roman" w:cs="Times New Roman"/>
          <w:szCs w:val="24"/>
        </w:rPr>
        <w:lastRenderedPageBreak/>
        <w:t>τηση της χώρας και την ανάγκη μας να δημιουργήσουμε έναν δίαυλο επικοινωνίας με τους τοπικούς φορείς, ώστε να φτάσουμε στη δίκαιη ανάπτυξη.</w:t>
      </w:r>
    </w:p>
    <w:p w14:paraId="4865B5C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αποσαφηνίζεται η έννο</w:t>
      </w:r>
      <w:r>
        <w:rPr>
          <w:rFonts w:eastAsia="Times New Roman" w:cs="Times New Roman"/>
          <w:szCs w:val="24"/>
        </w:rPr>
        <w:t>ια του μέλους με τις εταιρείες που εγγράφονται στο ΓΕΜΗ, να έχουν αυτοδίκαια το δικαίωμα συμμετοχής στα επιμελητήρια και με δυνατότητες εθελοντικής εγγραφής για όσες δεν είναι εγγεγραμμένες στο ΓΕΜΗ.</w:t>
      </w:r>
    </w:p>
    <w:p w14:paraId="4865B5C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Τα οικονομικά των επιμελητηρίων βελτιώνονται με προαιρετ</w:t>
      </w:r>
      <w:r>
        <w:rPr>
          <w:rFonts w:eastAsia="Times New Roman" w:cs="Times New Roman"/>
          <w:szCs w:val="24"/>
        </w:rPr>
        <w:t>ική συνδρομή των μελών, αλλά μπαίνουν και όρια για τη διάθεση πόρων σε άλλους φορείς προκειμένου να ενισχυθεί η διαφάνεια και η δημόσια λογοδοσία. Στο πλαίσιο αυτό θεσπίζονται για πρώτη φορά διατάξεις σχετικά με την πειθαρχική ευθύνη των διοικήσεων, ώστε ν</w:t>
      </w:r>
      <w:r>
        <w:rPr>
          <w:rFonts w:eastAsia="Times New Roman" w:cs="Times New Roman"/>
          <w:szCs w:val="24"/>
        </w:rPr>
        <w:t xml:space="preserve">α πετύχουμε τον καλύτερο δυνατό αυτοέλεγχο και την εσωτερική λογοδοσία. </w:t>
      </w:r>
    </w:p>
    <w:p w14:paraId="4865B5C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Παράλληλα, μπαίνει πια τάξη στο προσωπικό των επιμελητηρίων. Αποτρέπονται οι αδιαφανείς προσλήψεις προσωπικού που γίνονταν τόσα χρόνια μέσω των νομικών προσώπων που είχαν συστήσει. Το</w:t>
      </w:r>
      <w:r>
        <w:rPr>
          <w:rFonts w:eastAsia="Times New Roman" w:cs="Times New Roman"/>
          <w:szCs w:val="24"/>
        </w:rPr>
        <w:t xml:space="preserve"> προσωπικό θα </w:t>
      </w:r>
      <w:proofErr w:type="spellStart"/>
      <w:r>
        <w:rPr>
          <w:rFonts w:eastAsia="Times New Roman" w:cs="Times New Roman"/>
          <w:szCs w:val="24"/>
        </w:rPr>
        <w:t>μοριοδοτηθεί</w:t>
      </w:r>
      <w:proofErr w:type="spellEnd"/>
      <w:r>
        <w:rPr>
          <w:rFonts w:eastAsia="Times New Roman" w:cs="Times New Roman"/>
          <w:szCs w:val="24"/>
        </w:rPr>
        <w:t xml:space="preserve"> με αντικειμενικό τρόπο βάσει πραγματικής προϋπηρεσίας μέσω ΑΣΕΠ.</w:t>
      </w:r>
    </w:p>
    <w:p w14:paraId="4865B5C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Τέλος, πολύ σπουδαίες είναι και οι αλλαγές για την αναλογικότητα του εκλογικού συστήματος των επιμελητηρίων. Την ώρα που η απλή αναλογική αποτελεί νόμο του κράτους,</w:t>
      </w:r>
      <w:r>
        <w:rPr>
          <w:rFonts w:eastAsia="Times New Roman" w:cs="Times New Roman"/>
          <w:szCs w:val="24"/>
        </w:rPr>
        <w:t xml:space="preserve"> προς αυτήν την κατεύθυνση πρέπει να κινούνται και οι φορείς. Επομένως, καταργείται η «ομοσπονδιακού» τύπου εκλογή των ΔΣ, καθιερώνεται μέγιστο δύο διαδοχικών θητειών για τη θέση του Προέδρου, όπως και η ποσόστωση φύλου για την τόνωση της γυναικείας επιχει</w:t>
      </w:r>
      <w:r>
        <w:rPr>
          <w:rFonts w:eastAsia="Times New Roman" w:cs="Times New Roman"/>
          <w:szCs w:val="24"/>
        </w:rPr>
        <w:t>ρηματικότητας.</w:t>
      </w:r>
    </w:p>
    <w:p w14:paraId="4865B5C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4865B5C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υπενθυμίσω ότι και αυτό το νομοσχέδιο αποτελεί ένα μόνο μέρος του συνολικού μας σχεδίου προς την παραγωγική ανασυγκρότηση της χώρας. </w:t>
      </w:r>
      <w:r>
        <w:rPr>
          <w:rFonts w:eastAsia="Times New Roman" w:cs="Times New Roman"/>
          <w:szCs w:val="24"/>
        </w:rPr>
        <w:t xml:space="preserve">Αποτελεί μέρος του αγώνα μας να αλλάξουμε σελίδα και να οδηγηθούμε σε δίκαιη και βιώσιμη ανάπτυξη. </w:t>
      </w:r>
    </w:p>
    <w:p w14:paraId="4865B5C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Μετά τον αναπτυξιακό νόμο, τον νόμο για τον εξωδικαστικό μηχανισμό, την προστασία της αδήλωτης και υποδηλωμένης εργασίας, με το παρόν νομοσχέδιο προωθούμε π</w:t>
      </w:r>
      <w:r>
        <w:rPr>
          <w:rFonts w:eastAsia="Times New Roman" w:cs="Times New Roman"/>
          <w:szCs w:val="24"/>
        </w:rPr>
        <w:t xml:space="preserve">αρεμβάσεις </w:t>
      </w:r>
      <w:r>
        <w:rPr>
          <w:rFonts w:eastAsia="Times New Roman" w:cs="Times New Roman"/>
          <w:szCs w:val="24"/>
        </w:rPr>
        <w:lastRenderedPageBreak/>
        <w:t>τόσο στην ανασυγκρότηση των φορέων-συμβούλων της πολιτείας, όσο και στη στήριξη των ευαίσθητων κοινωνικών ομάδων με αξιοπρεπή εργασία.</w:t>
      </w:r>
    </w:p>
    <w:p w14:paraId="4865B5C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65B5CC"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65B5C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w:t>
      </w:r>
      <w:r>
        <w:rPr>
          <w:rFonts w:eastAsia="Times New Roman" w:cs="Times New Roman"/>
          <w:szCs w:val="24"/>
        </w:rPr>
        <w:t>ιε συνάδελφε.</w:t>
      </w:r>
    </w:p>
    <w:p w14:paraId="4865B5C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Σπυρίδων </w:t>
      </w:r>
      <w:proofErr w:type="spellStart"/>
      <w:r>
        <w:rPr>
          <w:rFonts w:eastAsia="Times New Roman" w:cs="Times New Roman"/>
          <w:szCs w:val="24"/>
        </w:rPr>
        <w:t>Δανέλλης</w:t>
      </w:r>
      <w:proofErr w:type="spellEnd"/>
      <w:r>
        <w:rPr>
          <w:rFonts w:eastAsia="Times New Roman" w:cs="Times New Roman"/>
          <w:szCs w:val="24"/>
        </w:rPr>
        <w:t>, Κοινοβουλευτικός Εκπρόσωπος του Ποταμιού, έχει τον λόγο.</w:t>
      </w:r>
    </w:p>
    <w:p w14:paraId="4865B5C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4865B5D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ανοχή στη βία και την ανομία, σε όποια έκφραση και ένταση και αν αυτές εκ</w:t>
      </w:r>
      <w:r>
        <w:rPr>
          <w:rFonts w:eastAsia="Times New Roman" w:cs="Times New Roman"/>
          <w:szCs w:val="24"/>
        </w:rPr>
        <w:t>φράζονται, οδηγεί την κοινωνία στον μιθριδατισμό. Ο παραλογισμός τείνει να γίνει κανονικότητα, οδηγώντας μας σε ακόμα χειρότερες, απρόβλεπτες και ανεξέλεγκτες καταστάσεις. Το μήνυμα –ηθελημένο ή αθέλητο- της ανοχής στην ασυδοσία κλιμακώνει το θράσος και, β</w:t>
      </w:r>
      <w:r>
        <w:rPr>
          <w:rFonts w:eastAsia="Times New Roman" w:cs="Times New Roman"/>
          <w:szCs w:val="24"/>
        </w:rPr>
        <w:t xml:space="preserve">εβαίως, το πρόβλημα. </w:t>
      </w:r>
    </w:p>
    <w:p w14:paraId="4865B5D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ότι κάποιοι είχαν το θράσος να ανέβουν επτά ορόφους στο εφετείο, για να απαιτήσουν από τον εφέτη ανακριτή που έχει </w:t>
      </w:r>
      <w:r>
        <w:rPr>
          <w:rFonts w:eastAsia="Times New Roman" w:cs="Times New Roman"/>
          <w:szCs w:val="24"/>
        </w:rPr>
        <w:lastRenderedPageBreak/>
        <w:t xml:space="preserve">αναλάβει την υπόθεση του υπαίτιου για την απόπειρα δολοφονίας κατά του Λουκά </w:t>
      </w:r>
      <w:proofErr w:type="spellStart"/>
      <w:r>
        <w:rPr>
          <w:rFonts w:eastAsia="Times New Roman" w:cs="Times New Roman"/>
          <w:szCs w:val="24"/>
        </w:rPr>
        <w:t>Παπαδήμου</w:t>
      </w:r>
      <w:proofErr w:type="spellEnd"/>
      <w:r>
        <w:rPr>
          <w:rFonts w:eastAsia="Times New Roman" w:cs="Times New Roman"/>
          <w:szCs w:val="24"/>
        </w:rPr>
        <w:t xml:space="preserve">, πραγματικά με ξεπερνάει. Με </w:t>
      </w:r>
      <w:r>
        <w:rPr>
          <w:rFonts w:eastAsia="Times New Roman" w:cs="Times New Roman"/>
          <w:szCs w:val="24"/>
        </w:rPr>
        <w:t>ξεπερνάει, γιατί ορισμένοι θεωρούν ότι είναι θεμιτό, ότι χωρά στο πλαίσιο λειτουργίας της δημοκρατίας το να διαμαρτυρηθούν για το δικαίωμα κάποιου να τρομοκρατεί και να σκοτώνει, κάποιου που συνελήφθη με όπλα και εκρηκτικά στην πλάτη και που όπως όλα δείχν</w:t>
      </w:r>
      <w:r>
        <w:rPr>
          <w:rFonts w:eastAsia="Times New Roman" w:cs="Times New Roman"/>
          <w:szCs w:val="24"/>
        </w:rPr>
        <w:t xml:space="preserve">ουν, επιχείρησε να σκοτώσει έναν πρώην Πρωθυπουργό. Είναι τρέλα πια, όχι μόνο το να το σκέπτονται και να το θεωρούν θεμιτό, αλλά και να βρίσκουν τον δρόμο να το κάνουν. </w:t>
      </w:r>
    </w:p>
    <w:p w14:paraId="4865B5D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Τρέλα είναι επίσης και η ιστορία με τις συνεχείς επιθέσεις κατά των γραφείων του ΠΑΣΟΚ</w:t>
      </w:r>
      <w:r>
        <w:rPr>
          <w:rFonts w:eastAsia="Times New Roman" w:cs="Times New Roman"/>
          <w:szCs w:val="24"/>
        </w:rPr>
        <w:t>. Τι περιμένουμε, δηλαδή, κυρίες και κύριοι συνάδελφοι; Περιμένουμε να υπάρξει θύμα; Από σύμπτωση που κάθε φορά πέφτουν οι μολότοφ ή οι σφαίρες, δεν υπάρχει θύμα. Όμως, προχθές το γεγονός των πυροβολισμών προς τους αστυνομικούς που φυλάσσουν τα γραφεία του</w:t>
      </w:r>
      <w:r>
        <w:rPr>
          <w:rFonts w:eastAsia="Times New Roman" w:cs="Times New Roman"/>
          <w:szCs w:val="24"/>
        </w:rPr>
        <w:t xml:space="preserve"> ΠΑΣΟΚ ξεπέρασε κάθε προηγούμενο.</w:t>
      </w:r>
    </w:p>
    <w:p w14:paraId="4865B5D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Είναι προφανές ότι η Κυβέρνηση πρέπει να αναθεωρήσει απόλυτα την τακτική της. Μεταξύ άκρατης καταστολής και ασυδοσίας υπάρχει πολύ μεγάλη απόσταση. Ειδικά το θέμα των Εξαρχείων υπερβαίνει την όποια κυβέρνηση, αλλά και τους</w:t>
      </w:r>
      <w:r>
        <w:rPr>
          <w:rFonts w:eastAsia="Times New Roman" w:cs="Times New Roman"/>
          <w:szCs w:val="24"/>
        </w:rPr>
        <w:t xml:space="preserve"> συνήθεις </w:t>
      </w:r>
      <w:r>
        <w:rPr>
          <w:rFonts w:eastAsia="Times New Roman" w:cs="Times New Roman"/>
          <w:szCs w:val="24"/>
        </w:rPr>
        <w:lastRenderedPageBreak/>
        <w:t>μικροκομματικούς υπολογισμούς της όποιας αντιπολίτευσης, γιατί δεν είναι καινούργιο φαινόμενο αλλά διαχρονικό. Τα Εξάρχεια είναι άβατο όχι μόνο με τη σημερινή Κυβέρνηση, αλλά και με όλες τις προηγούμενες. Μάλιστα, για τα Εξάρχεια, εμείς οι πολιτι</w:t>
      </w:r>
      <w:r>
        <w:rPr>
          <w:rFonts w:eastAsia="Times New Roman" w:cs="Times New Roman"/>
          <w:szCs w:val="24"/>
        </w:rPr>
        <w:t xml:space="preserve">κοί είμαστε περίπου ό,τι είναι οι γυναίκες για το Άγιο Όρος. Είμαστε μονίμως εξορισμένοι. Μ’ αυτόν τον τρόπο, όμως, φθάσαμε να αποδεχθούμε ένα </w:t>
      </w:r>
      <w:r w:rsidRPr="008A67FD">
        <w:rPr>
          <w:rFonts w:eastAsia="Times New Roman" w:cs="Times New Roman"/>
          <w:szCs w:val="24"/>
          <w:lang w:val="en-US"/>
        </w:rPr>
        <w:t>status</w:t>
      </w:r>
      <w:r w:rsidRPr="008A67FD">
        <w:rPr>
          <w:rFonts w:eastAsia="Times New Roman" w:cs="Times New Roman"/>
          <w:szCs w:val="24"/>
        </w:rPr>
        <w:t xml:space="preserve"> </w:t>
      </w:r>
      <w:r w:rsidRPr="008A67FD">
        <w:rPr>
          <w:rFonts w:eastAsia="Times New Roman" w:cs="Times New Roman"/>
          <w:szCs w:val="24"/>
          <w:lang w:val="en-US"/>
        </w:rPr>
        <w:t>quo</w:t>
      </w:r>
      <w:r w:rsidRPr="008A67FD">
        <w:rPr>
          <w:rFonts w:eastAsia="Times New Roman" w:cs="Times New Roman"/>
          <w:szCs w:val="24"/>
        </w:rPr>
        <w:t xml:space="preserve"> </w:t>
      </w:r>
      <w:r>
        <w:rPr>
          <w:rFonts w:eastAsia="Times New Roman" w:cs="Times New Roman"/>
          <w:szCs w:val="24"/>
        </w:rPr>
        <w:t>ενός ιδιότυπου γαλατικού χωριού που δήθεν αντιστέκεται ενάντια σε όλους και σε όλα και στο οποίο η βία</w:t>
      </w:r>
      <w:r>
        <w:rPr>
          <w:rFonts w:eastAsia="Times New Roman" w:cs="Times New Roman"/>
          <w:szCs w:val="24"/>
        </w:rPr>
        <w:t xml:space="preserve"> και η ανομία ενδημούν ως κανονικότητα. </w:t>
      </w:r>
    </w:p>
    <w:p w14:paraId="4865B5D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Αυτό, λοιπόν, είναι απαράδεκτο για μία ευνομούμενη κοινωνία. Ήρθε η ώρα η Κυβέρνηση να πάρει την πρωτοβουλία συζήτησης με την Αντιπολίτευση ενός σοβαρού και πολύπλευρου σχεδίου αντιμετώπισης αυτής της απαράδεκτης κα</w:t>
      </w:r>
      <w:r>
        <w:rPr>
          <w:rFonts w:eastAsia="Times New Roman" w:cs="Times New Roman"/>
          <w:szCs w:val="24"/>
        </w:rPr>
        <w:t>τάστασης. Αυτό το σχέδιο, κατά την άποψή μας, δεν αφορά μονάχα μέτρα καταστολής. Η εμπέδωση και η διαφύλαξη ασφάλειας των πολιτών δεν είναι θέμα δεξιάς ατζέντας και αυτό πρέπει να το καταλάβει η Αριστερά. Η αίσθηση της ασφάλειας είναι βασικό αγαθό της δημο</w:t>
      </w:r>
      <w:r>
        <w:rPr>
          <w:rFonts w:eastAsia="Times New Roman" w:cs="Times New Roman"/>
          <w:szCs w:val="24"/>
        </w:rPr>
        <w:t xml:space="preserve">κρατίας. </w:t>
      </w:r>
    </w:p>
    <w:p w14:paraId="4865B5D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εικόνα ανομίας και στα ζητήματα των πλειστηριασμών. </w:t>
      </w:r>
      <w:r>
        <w:rPr>
          <w:rFonts w:eastAsia="Times New Roman" w:cs="Times New Roman"/>
          <w:szCs w:val="24"/>
        </w:rPr>
        <w:t>Ε</w:t>
      </w:r>
      <w:r>
        <w:rPr>
          <w:rFonts w:eastAsia="Times New Roman" w:cs="Times New Roman"/>
          <w:szCs w:val="24"/>
        </w:rPr>
        <w:t xml:space="preserve">δώ η ανοχή της πολιτείας είναι μακροπρόθεσμα επιζήμια και για την κοινωνία και για την οικονομία. Διάφοροι επιτήδειοι πουλούν επανάσταση, πουλούν ψευδεπίγραφο αλτρουισμό, με αποτέλεσμα </w:t>
      </w:r>
      <w:r>
        <w:rPr>
          <w:rFonts w:eastAsia="Times New Roman" w:cs="Times New Roman"/>
          <w:szCs w:val="24"/>
        </w:rPr>
        <w:t>οι συμβολαιογράφοι να μη νιώθουν στοιχειωδώς ασφαλείς για τη διεκπεραίωση αυτής της εργασίας. Εμφανίζονται ως οι σύγχρονοι «</w:t>
      </w:r>
      <w:proofErr w:type="spellStart"/>
      <w:r>
        <w:rPr>
          <w:rFonts w:eastAsia="Times New Roman" w:cs="Times New Roman"/>
          <w:szCs w:val="24"/>
        </w:rPr>
        <w:t>Ρομπέν</w:t>
      </w:r>
      <w:proofErr w:type="spellEnd"/>
      <w:r>
        <w:rPr>
          <w:rFonts w:eastAsia="Times New Roman" w:cs="Times New Roman"/>
          <w:szCs w:val="24"/>
        </w:rPr>
        <w:t>» των φτωχών. Είναι όμως έτσι; Ορισμένοι εξακολουθούν να στήνουν πολιτικές καριέρες, παίζοντας με το θυμικό και την κακή πληρο</w:t>
      </w:r>
      <w:r>
        <w:rPr>
          <w:rFonts w:eastAsia="Times New Roman" w:cs="Times New Roman"/>
          <w:szCs w:val="24"/>
        </w:rPr>
        <w:t xml:space="preserve">φόρηση της κοινωνίας. </w:t>
      </w:r>
    </w:p>
    <w:p w14:paraId="4865B5D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Τα στοιχεία μιλούν για μπλοκάρισμα πλειστηριασμών ακινήτων πολύ μεγάλης αξίας που ανήκουν στους λεγόμενους «στρατηγικούς κακοπληρωτές». Δεν είμαστε στη φάση όπου </w:t>
      </w:r>
      <w:proofErr w:type="spellStart"/>
      <w:r>
        <w:rPr>
          <w:rFonts w:eastAsia="Times New Roman" w:cs="Times New Roman"/>
          <w:szCs w:val="24"/>
        </w:rPr>
        <w:t>εκπλειστηριάζονται</w:t>
      </w:r>
      <w:proofErr w:type="spellEnd"/>
      <w:r>
        <w:rPr>
          <w:rFonts w:eastAsia="Times New Roman" w:cs="Times New Roman"/>
          <w:szCs w:val="24"/>
        </w:rPr>
        <w:t xml:space="preserve"> χαμηλής αξίας ακίνητα, τα ακίνητα των φτωχών, οι πρώ</w:t>
      </w:r>
      <w:r>
        <w:rPr>
          <w:rFonts w:eastAsia="Times New Roman" w:cs="Times New Roman"/>
          <w:szCs w:val="24"/>
        </w:rPr>
        <w:t xml:space="preserve">τες κατοικίες. Ποιον, λοιπόν, συμφέρει το μπλοκάρισμα των πλειστηριασμών; </w:t>
      </w:r>
    </w:p>
    <w:p w14:paraId="4865B5D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Με αυτά και με αυτά, κινδυνεύει να τιναχτεί στον αέρα το κλείσιμο της τρίτης αξιολόγησης εμπρόθεσμα, αλλά και η προσπάθεια σταθεροποίησης του τραπεζικού μας συστήματος. </w:t>
      </w:r>
    </w:p>
    <w:p w14:paraId="4865B5D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Μόλις προχθ</w:t>
      </w:r>
      <w:r>
        <w:rPr>
          <w:rFonts w:eastAsia="Times New Roman" w:cs="Times New Roman"/>
          <w:szCs w:val="24"/>
        </w:rPr>
        <w:t xml:space="preserve">ές, κατά τη διάρκεια του </w:t>
      </w:r>
      <w:proofErr w:type="spellStart"/>
      <w:r>
        <w:rPr>
          <w:rFonts w:eastAsia="Times New Roman" w:cs="Times New Roman"/>
          <w:szCs w:val="24"/>
          <w:lang w:val="en-US"/>
        </w:rPr>
        <w:t>Eurogroup</w:t>
      </w:r>
      <w:proofErr w:type="spellEnd"/>
      <w:r>
        <w:rPr>
          <w:rFonts w:eastAsia="Times New Roman" w:cs="Times New Roman"/>
          <w:szCs w:val="24"/>
        </w:rPr>
        <w:t xml:space="preserve">, είδατε ότι ο Ευρωπαίος τραπεζίτης, ο κ. </w:t>
      </w:r>
      <w:proofErr w:type="spellStart"/>
      <w:r>
        <w:rPr>
          <w:rFonts w:eastAsia="Times New Roman" w:cs="Times New Roman"/>
          <w:szCs w:val="24"/>
        </w:rPr>
        <w:t>Ντράγκι</w:t>
      </w:r>
      <w:proofErr w:type="spellEnd"/>
      <w:r>
        <w:rPr>
          <w:rFonts w:eastAsia="Times New Roman" w:cs="Times New Roman"/>
          <w:szCs w:val="24"/>
        </w:rPr>
        <w:t xml:space="preserve">, </w:t>
      </w:r>
      <w:proofErr w:type="spellStart"/>
      <w:r>
        <w:rPr>
          <w:rFonts w:eastAsia="Times New Roman" w:cs="Times New Roman"/>
          <w:szCs w:val="24"/>
        </w:rPr>
        <w:t>παρενέβη</w:t>
      </w:r>
      <w:proofErr w:type="spellEnd"/>
      <w:r>
        <w:rPr>
          <w:rFonts w:eastAsia="Times New Roman" w:cs="Times New Roman"/>
          <w:szCs w:val="24"/>
        </w:rPr>
        <w:t xml:space="preserve"> για αυτό το ζήτημα. Ενώ χθες σημειώθηκε η κατακόρυφη πτώση του τραπεζικού δείκτη στο χρηματιστήριο Αθηνών εν μέσω φόβων που διατύπωσε η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America</w:t>
      </w:r>
      <w:r>
        <w:rPr>
          <w:rFonts w:eastAsia="Times New Roman" w:cs="Times New Roman"/>
          <w:szCs w:val="24"/>
        </w:rPr>
        <w:t xml:space="preserve"> με τη </w:t>
      </w:r>
      <w:r>
        <w:rPr>
          <w:rFonts w:eastAsia="Times New Roman" w:cs="Times New Roman"/>
          <w:szCs w:val="24"/>
          <w:lang w:val="en-US"/>
        </w:rPr>
        <w:t>Merr</w:t>
      </w:r>
      <w:r>
        <w:rPr>
          <w:rFonts w:eastAsia="Times New Roman" w:cs="Times New Roman"/>
          <w:szCs w:val="24"/>
          <w:lang w:val="en-US"/>
        </w:rPr>
        <w:t>ill</w:t>
      </w:r>
      <w:r>
        <w:rPr>
          <w:rFonts w:eastAsia="Times New Roman" w:cs="Times New Roman"/>
          <w:szCs w:val="24"/>
        </w:rPr>
        <w:t xml:space="preserve"> </w:t>
      </w:r>
      <w:r>
        <w:rPr>
          <w:rFonts w:eastAsia="Times New Roman" w:cs="Times New Roman"/>
          <w:szCs w:val="24"/>
          <w:lang w:val="en-US"/>
        </w:rPr>
        <w:t>Lynch</w:t>
      </w:r>
      <w:r>
        <w:rPr>
          <w:rFonts w:eastAsia="Times New Roman" w:cs="Times New Roman"/>
          <w:szCs w:val="24"/>
        </w:rPr>
        <w:t xml:space="preserve">, περικόπτοντας δραστικά τις τιμές-στόχους για τις μετοχές των ελληνικών τραπεζών, φοβούμενοι εμμέσως ότι θα υποχωρήσουν. </w:t>
      </w:r>
    </w:p>
    <w:p w14:paraId="4865B5D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Η δικαιολογία για αυτή την εκτίμηση ήταν ότι οι τράπεζες θα δυσκολευτούν να αντιμετωπίσουν το πρόβλημα των κόκκινων δανείων </w:t>
      </w:r>
      <w:r>
        <w:rPr>
          <w:rFonts w:eastAsia="Times New Roman" w:cs="Times New Roman"/>
          <w:szCs w:val="24"/>
        </w:rPr>
        <w:t>και επιπλέον θα υποστούν επιπτώσεις από την αλλαγή λογιστικών προτύπων και εποπτικών κανόνων για τις επισφάλειες. Γιατί όσο απαξιώνονται και δεν τακτοποιούνται τα κόκκινα δάνεια, έστω και εν μέσω αυτής της εξαιρετικά δυσάρεστης διαδικασίας, γίνεται ξανά ορ</w:t>
      </w:r>
      <w:r>
        <w:rPr>
          <w:rFonts w:eastAsia="Times New Roman" w:cs="Times New Roman"/>
          <w:szCs w:val="24"/>
        </w:rPr>
        <w:t xml:space="preserve">ατό το εφιαλτικό σενάριο, που όλοι απευχόμαστε βεβαίως, μιας ακόμη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ελληνικών τραπεζών. Μόνο που αυτή τη φορά αν γίνει, ο μη γένοιτο, θα γίνει ίσως με οριζόντιο κούρεμα των τραπεζικών καταθέσεων. </w:t>
      </w:r>
    </w:p>
    <w:p w14:paraId="4865B5D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Όμως, και στη δικαιοσύνη κάθε τι οριζόντιο, δεν είναι και δίκαιο. </w:t>
      </w:r>
      <w:r>
        <w:rPr>
          <w:rFonts w:eastAsia="Times New Roman" w:cs="Times New Roman"/>
          <w:szCs w:val="24"/>
        </w:rPr>
        <w:t>Ε</w:t>
      </w:r>
      <w:r>
        <w:rPr>
          <w:rFonts w:eastAsia="Times New Roman" w:cs="Times New Roman"/>
          <w:szCs w:val="24"/>
        </w:rPr>
        <w:t xml:space="preserve">ίναι ευχάριστο που επιτέλους ο κ. Παρασκευόπουλος </w:t>
      </w:r>
      <w:r>
        <w:rPr>
          <w:rFonts w:eastAsia="Times New Roman" w:cs="Times New Roman"/>
          <w:szCs w:val="24"/>
        </w:rPr>
        <w:lastRenderedPageBreak/>
        <w:t xml:space="preserve">κατάλαβε τα προβλήματα του νόμου του και είδε πως με την υπάρχουσα νομοθεσία το </w:t>
      </w:r>
      <w:proofErr w:type="spellStart"/>
      <w:r>
        <w:rPr>
          <w:rFonts w:eastAsia="Times New Roman" w:cs="Times New Roman"/>
          <w:szCs w:val="24"/>
        </w:rPr>
        <w:t>διακύβευμα</w:t>
      </w:r>
      <w:proofErr w:type="spellEnd"/>
      <w:r>
        <w:rPr>
          <w:rFonts w:eastAsia="Times New Roman" w:cs="Times New Roman"/>
          <w:szCs w:val="24"/>
        </w:rPr>
        <w:t xml:space="preserve"> δεν είναι πια μόνο η κοινωνική ασφάλεια, αλλά τε</w:t>
      </w:r>
      <w:r>
        <w:rPr>
          <w:rFonts w:eastAsia="Times New Roman" w:cs="Times New Roman"/>
          <w:szCs w:val="24"/>
        </w:rPr>
        <w:t xml:space="preserve">λικά η εμπιστοσύνη των πολιτών στους θεσμούς. Γιατί στα ζητήματα απονομής δικαιοσύνης η αδιακρίτως επιεικής αντιμετώπιση των ενόχων οδηγεί τελικά και στην απαξίωση του ίδιου του θεσμού. </w:t>
      </w:r>
    </w:p>
    <w:p w14:paraId="4865B5D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 να αντιμετωπίζεται με τον ίδιο τρόπο ένας οφειλέτης </w:t>
      </w:r>
      <w:r>
        <w:rPr>
          <w:rFonts w:eastAsia="Times New Roman" w:cs="Times New Roman"/>
          <w:szCs w:val="24"/>
        </w:rPr>
        <w:t>και ένας έμπορος ναρκωτικών ή ένας δολοφόνος. Βέβαια, δεν είναι δυνατό από τη μία να έχουμε εξαιρετικά αυστηρές ποινές για μ</w:t>
      </w:r>
      <w:r>
        <w:rPr>
          <w:rFonts w:eastAsia="Times New Roman" w:cs="Times New Roman"/>
          <w:szCs w:val="24"/>
        </w:rPr>
        <w:t>ί</w:t>
      </w:r>
      <w:r>
        <w:rPr>
          <w:rFonts w:eastAsia="Times New Roman" w:cs="Times New Roman"/>
          <w:szCs w:val="24"/>
        </w:rPr>
        <w:t xml:space="preserve">α σειρά παραβάσεων και εγκλημάτων και από την άλλη να έχουμε εξασφαλίσει με νόμο τη μη έκτιση της ποινής εξαιτίας της πληθυσμιακής </w:t>
      </w:r>
      <w:r>
        <w:rPr>
          <w:rFonts w:eastAsia="Times New Roman" w:cs="Times New Roman"/>
          <w:szCs w:val="24"/>
        </w:rPr>
        <w:t xml:space="preserve">συμφόρησης των φυλακών. </w:t>
      </w:r>
    </w:p>
    <w:p w14:paraId="4865B5D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Βεβαίως, η μη επάρκεια των φυλακών δεν είναι δικαιολογία, είναι ένα υπαρκτό πρόβλημα και δεν είναι καινούργιο. Απαιτείται ωστόσο εξαιρετική διάκριση και συγκεκριμένη </w:t>
      </w:r>
      <w:proofErr w:type="spellStart"/>
      <w:r>
        <w:rPr>
          <w:rFonts w:eastAsia="Times New Roman" w:cs="Times New Roman"/>
          <w:szCs w:val="24"/>
        </w:rPr>
        <w:t>στοχοθεσία</w:t>
      </w:r>
      <w:proofErr w:type="spellEnd"/>
      <w:r>
        <w:rPr>
          <w:rFonts w:eastAsia="Times New Roman" w:cs="Times New Roman"/>
          <w:szCs w:val="24"/>
        </w:rPr>
        <w:t xml:space="preserve"> κατά τη νομοθέτηση τέτοιων νόμων, γιατί η επιθυμητή φι</w:t>
      </w:r>
      <w:r>
        <w:rPr>
          <w:rFonts w:eastAsia="Times New Roman" w:cs="Times New Roman"/>
          <w:szCs w:val="24"/>
        </w:rPr>
        <w:t xml:space="preserve">λελευθεροποίηση του σωφρονιστικού μας συστήματος μπορεί να οδηγήσει και σε τερατώδη αποτελέσματα που θέτουν σε κίνδυνο την ασφάλεια των πολιτών, αλλά και το περί δικαίου αίσθημα, όπως βεβαίως και το </w:t>
      </w:r>
      <w:proofErr w:type="spellStart"/>
      <w:r>
        <w:rPr>
          <w:rFonts w:eastAsia="Times New Roman" w:cs="Times New Roman"/>
          <w:szCs w:val="24"/>
        </w:rPr>
        <w:t>δικαιικό</w:t>
      </w:r>
      <w:proofErr w:type="spellEnd"/>
      <w:r>
        <w:rPr>
          <w:rFonts w:eastAsia="Times New Roman" w:cs="Times New Roman"/>
          <w:szCs w:val="24"/>
        </w:rPr>
        <w:t xml:space="preserve"> μας σύστημα.</w:t>
      </w:r>
    </w:p>
    <w:p w14:paraId="4865B5D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πω</w:t>
      </w:r>
      <w:r>
        <w:rPr>
          <w:rFonts w:eastAsia="Times New Roman" w:cs="Times New Roman"/>
          <w:szCs w:val="24"/>
        </w:rPr>
        <w:t xml:space="preserve"> τώρα δυο λόγια επί του νομοσχεδίου. Όλοι μας γνωρίζουμε λίγο ή πολύ τις δυσλειτουργίες και στρεβλώσεις που χαρακτηρίζουν τη λειτουργία του υπαίθριου εμπορίου στη χώρα μας. Συνεπώς, η προσπάθεια της Κυβέρνησης να αναμορφώσει το πλαίσιο λειτουργίας των υπαί</w:t>
      </w:r>
      <w:r>
        <w:rPr>
          <w:rFonts w:eastAsia="Times New Roman" w:cs="Times New Roman"/>
          <w:szCs w:val="24"/>
        </w:rPr>
        <w:t xml:space="preserve">θριων εμπορικών δραστηριοτήτων, κάνοντας χρήση μάλιστα των σύγχρονων ηλεκτρονικών εφαρμογών, είναι ευπρόσδεκτη. </w:t>
      </w:r>
    </w:p>
    <w:p w14:paraId="4865B5D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θεσμικό πλαίσιο χρειαζόταν εκσυγχρονισμό. Η νομοθεσία για το υπαίθριο εμπόριό μας έρχεται από το μακρινό 1995. Ο πρόσφατος νόμος, ο ν.4624/2</w:t>
      </w:r>
      <w:r>
        <w:rPr>
          <w:rFonts w:eastAsia="Times New Roman" w:cs="Times New Roman"/>
          <w:szCs w:val="24"/>
        </w:rPr>
        <w:t xml:space="preserve">014, εισήγαγε σημαντικές θετικές διατάξεις, όπως η χρήση προσωποπαγών αδειών ή πολύ συγκεκριμένη </w:t>
      </w:r>
      <w:proofErr w:type="spellStart"/>
      <w:r>
        <w:rPr>
          <w:rFonts w:eastAsia="Times New Roman" w:cs="Times New Roman"/>
          <w:szCs w:val="24"/>
        </w:rPr>
        <w:t>χωροθέτηση</w:t>
      </w:r>
      <w:proofErr w:type="spellEnd"/>
      <w:r>
        <w:rPr>
          <w:rFonts w:eastAsia="Times New Roman" w:cs="Times New Roman"/>
          <w:szCs w:val="24"/>
        </w:rPr>
        <w:t xml:space="preserve">, όπως και την ενεργοποίηση της ΕΛΑΣ στον έλεγχο. Ωστόσο, η κατάσταση ελάχιστα βελτιώθηκε. Το παραεμπόριο δεν μειώθηκε. Και αυτό είναι ένα σημαντικό </w:t>
      </w:r>
      <w:r>
        <w:rPr>
          <w:rFonts w:eastAsia="Times New Roman" w:cs="Times New Roman"/>
          <w:szCs w:val="24"/>
        </w:rPr>
        <w:t>ζήτημα που ελπίζουμε ότι το παρόν νομοσχέδιο επαρκώς θα αντιμετωπίσει.</w:t>
      </w:r>
    </w:p>
    <w:p w14:paraId="4865B5D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Φαίνεται, βεβαίως, ότι το σημερινό νομοσχέδιο αντιλαμβάνεται, τις συνθήκες που επικρατούν στο υπαίθριο εμπόριο σε σημαντικό βαθμό. Στα θετικά του συγκαταλέγεται η προσπάθεια α</w:t>
      </w:r>
      <w:r>
        <w:rPr>
          <w:rFonts w:eastAsia="Times New Roman" w:cs="Times New Roman"/>
          <w:szCs w:val="24"/>
        </w:rPr>
        <w:lastRenderedPageBreak/>
        <w:t>πλοποίησης</w:t>
      </w:r>
      <w:r>
        <w:rPr>
          <w:rFonts w:eastAsia="Times New Roman" w:cs="Times New Roman"/>
          <w:szCs w:val="24"/>
        </w:rPr>
        <w:t xml:space="preserve"> ενός ενιαίου πλαισίου για την έκδοση και αναθεώρηση αδειών με την απαιτούμενη διαφάνεια, η οποία ποτέ δεν το χαρακτήριζε, με τη θέσπιση ενός σαφούς πλαισίου για τις προϋποθέσεις χορήγησης των αδειών του παραγωγού και του επαγγελματία των υπαίθριων αγορών.</w:t>
      </w:r>
    </w:p>
    <w:p w14:paraId="4865B5E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Σε σχέση με τις διατάξεις που αφορούν την προστασία και ένταξη στην αγορά εργασίας ευπαθών κοινωνικών ομάδων, κυρίως ανέργων ή η κοινωνική επανένταξη ατόμων, είμαστε σε κάθε περίπτωση θετικοί. Κρίσιμο στοιχείο αποτελεί η διασφάλιση της συνέπειας των παραγ</w:t>
      </w:r>
      <w:r>
        <w:rPr>
          <w:rFonts w:eastAsia="Times New Roman" w:cs="Times New Roman"/>
          <w:szCs w:val="24"/>
        </w:rPr>
        <w:t xml:space="preserve">ωγών και επιχειρηματιών. Μόνο έτσι εξάλλου θα δημιουργηθεί και θα συσφιχθεί η απαραίτητη σχέση εμπιστοσύνης μεταξύ καταναλωτών και των ανθρώπων που είναι πίσω από τον πάγκο. </w:t>
      </w:r>
    </w:p>
    <w:p w14:paraId="4865B5E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Θετική, επίσης, θεωρούμε ότι είναι προς την κατεύθυνση της συστηματικότερης οργάν</w:t>
      </w:r>
      <w:r>
        <w:rPr>
          <w:rFonts w:eastAsia="Times New Roman" w:cs="Times New Roman"/>
          <w:szCs w:val="24"/>
        </w:rPr>
        <w:t xml:space="preserve">ωσης των υπαίθριων εμπορικών δραστηριοτήτων και η δημιουργία της ηλεκτρονικής πλατφόρμας, όπου θα καταγράφονται και θα διασταυρώνονται τα στοιχεία των αδειούχων, οι διακινούμενες ποσότητες και βεβαίως οι ενδεχόμενες παραβάσεις. </w:t>
      </w:r>
    </w:p>
    <w:p w14:paraId="4865B5E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Εμείς προτείναμε κατά τη συ</w:t>
      </w:r>
      <w:r>
        <w:rPr>
          <w:rFonts w:eastAsia="Times New Roman" w:cs="Times New Roman"/>
          <w:szCs w:val="24"/>
        </w:rPr>
        <w:t xml:space="preserve">ζήτηση στην </w:t>
      </w:r>
      <w:r>
        <w:rPr>
          <w:rFonts w:eastAsia="Times New Roman" w:cs="Times New Roman"/>
          <w:szCs w:val="24"/>
        </w:rPr>
        <w:t>ε</w:t>
      </w:r>
      <w:r>
        <w:rPr>
          <w:rFonts w:eastAsia="Times New Roman" w:cs="Times New Roman"/>
          <w:szCs w:val="24"/>
        </w:rPr>
        <w:t>πιτροπή του νομοσχεδίου, τόσο την ηλεκτρονική πλατφόρμα, όσο και στο έντυπο της άδειας να αναφέρεται και το όχημα με το οποίο θα γίνεται η μεταφορά των προς πώληση προϊόντων. Έτσι, με τον συνδυασμό των στοιχείων που θα καταγράφονται στα βιβλία</w:t>
      </w:r>
      <w:r>
        <w:rPr>
          <w:rFonts w:eastAsia="Times New Roman" w:cs="Times New Roman"/>
          <w:szCs w:val="24"/>
        </w:rPr>
        <w:t xml:space="preserve"> των διακινουμένων ποσοτήτων θεωρούμε πως θα καθίσταται αποτελεσματικότερος ο έλεγχος. </w:t>
      </w:r>
    </w:p>
    <w:p w14:paraId="4865B5E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το σκέλος του νομοσχεδίου που αφορά στην αναμόρφωση της νομοθεσίας στα επιμελητήρια, τοποθετούμαστε αντιλαμβανόμενοι την ανάγκη αναβάθμισης του ρόλου των επιμελητηρ</w:t>
      </w:r>
      <w:r>
        <w:rPr>
          <w:rFonts w:eastAsia="Times New Roman" w:cs="Times New Roman"/>
          <w:szCs w:val="24"/>
        </w:rPr>
        <w:t xml:space="preserve">ίων σε εθνικό και σε τοπικό επίπεδο. Κρίνουμε ενδιαφέρουσες και ιδιαίτερα θετικές τις νέες αρμοδιότητες προς τα επιμελητήρια, ιδίως εκείνες που αποδίδουν </w:t>
      </w:r>
      <w:proofErr w:type="spellStart"/>
      <w:r>
        <w:rPr>
          <w:rFonts w:eastAsia="Times New Roman" w:cs="Times New Roman"/>
          <w:szCs w:val="24"/>
        </w:rPr>
        <w:t>δημοψηφισματικές</w:t>
      </w:r>
      <w:proofErr w:type="spellEnd"/>
      <w:r>
        <w:rPr>
          <w:rFonts w:eastAsia="Times New Roman" w:cs="Times New Roman"/>
          <w:szCs w:val="24"/>
        </w:rPr>
        <w:t xml:space="preserve"> αρμοδιότητες σε αυτά για ζητήματα εθνικής και τοπικής οικονομίας ή την αρμοδιότητα πι</w:t>
      </w:r>
      <w:r>
        <w:rPr>
          <w:rFonts w:eastAsia="Times New Roman" w:cs="Times New Roman"/>
          <w:szCs w:val="24"/>
        </w:rPr>
        <w:t xml:space="preserve">στοποίησης, αλλά και του ρόλου του διαμεσολαβητή σε διαφορές μεταξύ επιχειρηματιών. </w:t>
      </w:r>
    </w:p>
    <w:p w14:paraId="4865B5E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Βέβαια, εμείς θεωρούμε πως η οικονομική διαχείριση των επιμελητηρίων, πρέπει να γίνεται με τις υφιστάμενες διατάξεις περί δημοσίου λογιστικού και δημόσιων προμηθειών, όπως</w:t>
      </w:r>
      <w:r>
        <w:rPr>
          <w:rFonts w:eastAsia="Times New Roman" w:cs="Times New Roman"/>
          <w:szCs w:val="24"/>
        </w:rPr>
        <w:t>, ε</w:t>
      </w:r>
      <w:r>
        <w:rPr>
          <w:rFonts w:eastAsia="Times New Roman" w:cs="Times New Roman"/>
          <w:szCs w:val="24"/>
        </w:rPr>
        <w:lastRenderedPageBreak/>
        <w:t xml:space="preserve">πίσης, θεωρούμε πως η απόδοση στα επιμελητήρια νεών αρμοδιοτήτων και εργαλείων, ώστε να ανταποκρίνονται αποτελεσματικότερα στις σύγχρονες και ιδιαίτερα αυξημένες ανάγκες των επιχειρήσεων μελών τους είναι κομβική και η αναβάθμιση του ρόλου τους θα είναι </w:t>
      </w:r>
      <w:r>
        <w:rPr>
          <w:rFonts w:eastAsia="Times New Roman" w:cs="Times New Roman"/>
          <w:szCs w:val="24"/>
        </w:rPr>
        <w:t>και το καλύτερο πειστήριο για τα μέλη τους, να παραμείνουν μέλη τους και να παρακολουθούν τη ζωή των επιμελητηρίων.</w:t>
      </w:r>
    </w:p>
    <w:p w14:paraId="4865B5E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Για τα ζητήματα εκλογικής διαδικασίας στα επιμελητήρια ωστόσο θεωρούμε πως πρέπει να παραμείνει σε ισχύ η προβλεπόμενη στον προηγούμενο επιμ</w:t>
      </w:r>
      <w:r>
        <w:rPr>
          <w:rFonts w:eastAsia="Times New Roman" w:cs="Times New Roman"/>
          <w:szCs w:val="24"/>
        </w:rPr>
        <w:t>ελητηριακό νόμο απαγόρευση συμμετοχής συνταξιούχων σε εκλόγιμες θέσεις.</w:t>
      </w:r>
    </w:p>
    <w:p w14:paraId="4865B5E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Σε σχέση με επιμέρους θέματα, στα οποία έχει θέσει ερωτήματα ο συνάδελφός μου, εισηγητής του </w:t>
      </w:r>
      <w:r>
        <w:rPr>
          <w:rFonts w:eastAsia="Times New Roman" w:cs="Times New Roman"/>
          <w:szCs w:val="24"/>
        </w:rPr>
        <w:t>κ</w:t>
      </w:r>
      <w:r>
        <w:rPr>
          <w:rFonts w:eastAsia="Times New Roman" w:cs="Times New Roman"/>
          <w:szCs w:val="24"/>
        </w:rPr>
        <w:t xml:space="preserve">όμματός μου, ο κ. </w:t>
      </w:r>
      <w:proofErr w:type="spellStart"/>
      <w:r>
        <w:rPr>
          <w:rFonts w:eastAsia="Times New Roman" w:cs="Times New Roman"/>
          <w:szCs w:val="24"/>
        </w:rPr>
        <w:t>Αμυράς</w:t>
      </w:r>
      <w:proofErr w:type="spellEnd"/>
      <w:r>
        <w:rPr>
          <w:rFonts w:eastAsia="Times New Roman" w:cs="Times New Roman"/>
          <w:szCs w:val="24"/>
        </w:rPr>
        <w:t>, περιμένουμε κάποιες απαντήσεις, κύριε Υπουργέ, προκειμένου να δι</w:t>
      </w:r>
      <w:r>
        <w:rPr>
          <w:rFonts w:eastAsia="Times New Roman" w:cs="Times New Roman"/>
          <w:szCs w:val="24"/>
        </w:rPr>
        <w:t>αμορφώσουμε την τελική μας στάση στα επιμέρους αυτά άρθρα.</w:t>
      </w:r>
    </w:p>
    <w:p w14:paraId="4865B5E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65B5E8"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865B5E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4865B5E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έχει τον λόγο. </w:t>
      </w:r>
    </w:p>
    <w:p w14:paraId="4865B5E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Κυρίες και κύριο</w:t>
      </w:r>
      <w:r>
        <w:rPr>
          <w:rFonts w:eastAsia="Times New Roman" w:cs="Times New Roman"/>
          <w:szCs w:val="24"/>
        </w:rPr>
        <w:t>ι συνάδελφοι, θα ήθελα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πω στον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συνάδελφο, τον κ. </w:t>
      </w:r>
      <w:proofErr w:type="spellStart"/>
      <w:r>
        <w:rPr>
          <w:rFonts w:eastAsia="Times New Roman" w:cs="Times New Roman"/>
          <w:szCs w:val="24"/>
        </w:rPr>
        <w:t>Δανέλλη</w:t>
      </w:r>
      <w:proofErr w:type="spellEnd"/>
      <w:r>
        <w:rPr>
          <w:rFonts w:eastAsia="Times New Roman" w:cs="Times New Roman"/>
          <w:szCs w:val="24"/>
        </w:rPr>
        <w:t xml:space="preserve"> ότι παραμένουμε αμετακίνητοι σε αυτό το σύ</w:t>
      </w:r>
      <w:r>
        <w:rPr>
          <w:rFonts w:eastAsia="Times New Roman" w:cs="Times New Roman"/>
          <w:szCs w:val="24"/>
        </w:rPr>
        <w:t>νθημα</w:t>
      </w:r>
      <w:r>
        <w:rPr>
          <w:rFonts w:eastAsia="Times New Roman" w:cs="Times New Roman"/>
          <w:szCs w:val="24"/>
        </w:rPr>
        <w:t xml:space="preserve">, το </w:t>
      </w:r>
      <w:proofErr w:type="spellStart"/>
      <w:r>
        <w:rPr>
          <w:rFonts w:eastAsia="Times New Roman" w:cs="Times New Roman"/>
          <w:szCs w:val="24"/>
        </w:rPr>
        <w:t>κακοφανισμένο</w:t>
      </w:r>
      <w:proofErr w:type="spellEnd"/>
      <w:r>
        <w:rPr>
          <w:rFonts w:eastAsia="Times New Roman" w:cs="Times New Roman"/>
          <w:szCs w:val="24"/>
        </w:rPr>
        <w:t>, που ειρωνεύεστε σήμερα -όσοι το ειρωνεύεστε- «κανένα σπίτι στα χέρια τραπεζίτη». Μιλάμε για τα σπίτια και</w:t>
      </w:r>
      <w:r>
        <w:rPr>
          <w:rFonts w:eastAsia="Times New Roman" w:cs="Times New Roman"/>
          <w:szCs w:val="24"/>
        </w:rPr>
        <w:t xml:space="preserve"> όχι για τις πολυτελείς επαύλεις των γνωστών τρωκτικών του δημοσίου χρήματος, των φοροφυγάδων και αυτών που απολαμβάνουν βέβαια τα άνομα κέρδη τους αφορολόγητα στα εξωτικά νησιά με τους φορολογικούς παραδείσους, ενώ «της γης οι κολασμένοι» βέβαια, εξακολου</w:t>
      </w:r>
      <w:r>
        <w:rPr>
          <w:rFonts w:eastAsia="Times New Roman" w:cs="Times New Roman"/>
          <w:szCs w:val="24"/>
        </w:rPr>
        <w:t>θούν να υποφέρουν.</w:t>
      </w:r>
    </w:p>
    <w:p w14:paraId="4865B5E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Μαζί σας σε αυτό. </w:t>
      </w:r>
    </w:p>
    <w:p w14:paraId="4865B5E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Θέλω να πω, επίσης, στον κ. Λοβέρδο ότι όσα είπατε</w:t>
      </w:r>
      <w:r>
        <w:rPr>
          <w:rFonts w:eastAsia="Times New Roman" w:cs="Times New Roman"/>
          <w:szCs w:val="24"/>
        </w:rPr>
        <w:t xml:space="preserve"> για τους μεσάζοντες</w:t>
      </w:r>
      <w:r>
        <w:rPr>
          <w:rFonts w:eastAsia="Times New Roman" w:cs="Times New Roman"/>
          <w:szCs w:val="24"/>
        </w:rPr>
        <w:t xml:space="preserve"> ηχούν ως τραγική ειρωνεία για τους μεσάζοντες. Το </w:t>
      </w:r>
      <w:r>
        <w:rPr>
          <w:rFonts w:eastAsia="Times New Roman" w:cs="Times New Roman"/>
          <w:szCs w:val="24"/>
        </w:rPr>
        <w:t>κ</w:t>
      </w:r>
      <w:r>
        <w:rPr>
          <w:rFonts w:eastAsia="Times New Roman" w:cs="Times New Roman"/>
          <w:szCs w:val="24"/>
        </w:rPr>
        <w:t>όμμα σας είχε αναγάγει</w:t>
      </w:r>
      <w:r>
        <w:rPr>
          <w:rFonts w:eastAsia="Times New Roman" w:cs="Times New Roman"/>
          <w:szCs w:val="24"/>
        </w:rPr>
        <w:t>,</w:t>
      </w:r>
      <w:r>
        <w:rPr>
          <w:rFonts w:eastAsia="Times New Roman" w:cs="Times New Roman"/>
          <w:szCs w:val="24"/>
        </w:rPr>
        <w:t xml:space="preserve"> όπως ξέρετε</w:t>
      </w:r>
      <w:r>
        <w:rPr>
          <w:rFonts w:eastAsia="Times New Roman" w:cs="Times New Roman"/>
          <w:szCs w:val="24"/>
        </w:rPr>
        <w:t>,</w:t>
      </w:r>
      <w:r>
        <w:rPr>
          <w:rFonts w:eastAsia="Times New Roman" w:cs="Times New Roman"/>
          <w:szCs w:val="24"/>
        </w:rPr>
        <w:t xml:space="preserve"> τη μίζα σε επισ</w:t>
      </w:r>
      <w:r>
        <w:rPr>
          <w:rFonts w:eastAsia="Times New Roman" w:cs="Times New Roman"/>
          <w:szCs w:val="24"/>
        </w:rPr>
        <w:t xml:space="preserve">τήμη. Τι να πω τώρα; Ότι ένας παραλίγο </w:t>
      </w:r>
      <w:r>
        <w:rPr>
          <w:rFonts w:eastAsia="Times New Roman" w:cs="Times New Roman"/>
          <w:szCs w:val="24"/>
        </w:rPr>
        <w:t>π</w:t>
      </w:r>
      <w:r>
        <w:rPr>
          <w:rFonts w:eastAsia="Times New Roman" w:cs="Times New Roman"/>
          <w:szCs w:val="24"/>
        </w:rPr>
        <w:t xml:space="preserve">ρωθυπουργός και </w:t>
      </w:r>
      <w:r>
        <w:rPr>
          <w:rFonts w:eastAsia="Times New Roman" w:cs="Times New Roman"/>
          <w:szCs w:val="24"/>
        </w:rPr>
        <w:t>α</w:t>
      </w:r>
      <w:r>
        <w:rPr>
          <w:rFonts w:eastAsia="Times New Roman" w:cs="Times New Roman"/>
          <w:szCs w:val="24"/>
        </w:rPr>
        <w:t xml:space="preserve">ρχηγός του </w:t>
      </w:r>
      <w:r>
        <w:rPr>
          <w:rFonts w:eastAsia="Times New Roman" w:cs="Times New Roman"/>
          <w:szCs w:val="24"/>
        </w:rPr>
        <w:t>κ</w:t>
      </w:r>
      <w:r>
        <w:rPr>
          <w:rFonts w:eastAsia="Times New Roman" w:cs="Times New Roman"/>
          <w:szCs w:val="24"/>
        </w:rPr>
        <w:t xml:space="preserve">όμματός σας βρίσκεται ξανά στη φυλακή και μάλιστα </w:t>
      </w:r>
      <w:r>
        <w:rPr>
          <w:rFonts w:eastAsia="Times New Roman" w:cs="Times New Roman"/>
          <w:szCs w:val="24"/>
        </w:rPr>
        <w:t xml:space="preserve"> σε προχωρημένη</w:t>
      </w:r>
      <w:r>
        <w:rPr>
          <w:rFonts w:eastAsia="Times New Roman" w:cs="Times New Roman"/>
          <w:szCs w:val="24"/>
        </w:rPr>
        <w:t xml:space="preserve"> ηλικία; Ή </w:t>
      </w:r>
      <w:r>
        <w:rPr>
          <w:rFonts w:eastAsia="Times New Roman" w:cs="Times New Roman"/>
          <w:szCs w:val="24"/>
        </w:rPr>
        <w:lastRenderedPageBreak/>
        <w:t xml:space="preserve">πολλοί αστέρες του </w:t>
      </w:r>
      <w:r>
        <w:rPr>
          <w:rFonts w:eastAsia="Times New Roman" w:cs="Times New Roman"/>
          <w:szCs w:val="24"/>
        </w:rPr>
        <w:t>Σ</w:t>
      </w:r>
      <w:r>
        <w:rPr>
          <w:rFonts w:eastAsia="Times New Roman" w:cs="Times New Roman"/>
          <w:szCs w:val="24"/>
        </w:rPr>
        <w:t>ημιτικού εκσυγχρονισμού άνθισαν στο έδαφος του ακραίου καπιταλισμού και νεοφιλελευθερισμού;</w:t>
      </w:r>
      <w:r>
        <w:rPr>
          <w:rFonts w:eastAsia="Times New Roman" w:cs="Times New Roman"/>
          <w:szCs w:val="24"/>
        </w:rPr>
        <w:t xml:space="preserve"> Γι’ αυτό βεβαίως θα πρέπει να είστε πολύ προσεκτικοί. </w:t>
      </w:r>
    </w:p>
    <w:p w14:paraId="4865B5E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μην μιλάμε;</w:t>
      </w:r>
    </w:p>
    <w:p w14:paraId="4865B5E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Δ</w:t>
      </w:r>
      <w:r>
        <w:rPr>
          <w:rFonts w:eastAsia="Times New Roman" w:cs="Times New Roman"/>
          <w:szCs w:val="24"/>
        </w:rPr>
        <w:t xml:space="preserve">εν είμαι οπαδός της λογικής της συλλογικής ευθύνης. Αυτή είναι μία φασιστική αρχή. </w:t>
      </w:r>
      <w:r>
        <w:rPr>
          <w:rFonts w:eastAsia="Times New Roman" w:cs="Times New Roman"/>
          <w:szCs w:val="24"/>
        </w:rPr>
        <w:t>Δ</w:t>
      </w:r>
      <w:r>
        <w:rPr>
          <w:rFonts w:eastAsia="Times New Roman" w:cs="Times New Roman"/>
          <w:szCs w:val="24"/>
        </w:rPr>
        <w:t xml:space="preserve">εν θέλω να χρεώνω τις αμαρτίες ορισμένων σε όλους. </w:t>
      </w:r>
    </w:p>
    <w:p w14:paraId="4865B5F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Ήρθατε, όμως, εδώ λάβρος, μας επιτεθήκατε σε όλο το φάσμα και μάλιστα μας κατηγορήσατε ότι καταστρέψαμε και τη μεσαία τάξη. Ποιος κατέστρεψε το 25% του Ακαθάριστου Εθνικού Προϊόντος; Ο ΣΥΡΙΖΑ;</w:t>
      </w:r>
    </w:p>
    <w:p w14:paraId="4865B5F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Και κάτι άλλο, για να διανθίσουμε λίγο τη συζήτηση. Πάντοτε ο κ</w:t>
      </w:r>
      <w:r>
        <w:rPr>
          <w:rFonts w:eastAsia="Times New Roman" w:cs="Times New Roman"/>
          <w:szCs w:val="24"/>
        </w:rPr>
        <w:t>. Τζαβάρας προσφέρει ερεθίσματα. Κατ</w:t>
      </w:r>
      <w:r>
        <w:rPr>
          <w:rFonts w:eastAsia="Times New Roman" w:cs="Times New Roman"/>
          <w:szCs w:val="24"/>
        </w:rPr>
        <w:t xml:space="preserve">’ </w:t>
      </w:r>
      <w:r>
        <w:rPr>
          <w:rFonts w:eastAsia="Times New Roman" w:cs="Times New Roman"/>
          <w:szCs w:val="24"/>
        </w:rPr>
        <w:t xml:space="preserve">αρχάς, να κλαδέψουμε το «ς» από το </w:t>
      </w:r>
      <w:r>
        <w:rPr>
          <w:rFonts w:eastAsia="Times New Roman" w:cs="Times New Roman"/>
          <w:szCs w:val="24"/>
        </w:rPr>
        <w:t>«</w:t>
      </w:r>
      <w:r>
        <w:rPr>
          <w:rFonts w:eastAsia="Times New Roman" w:cs="Times New Roman"/>
          <w:szCs w:val="24"/>
        </w:rPr>
        <w:t>ενεργούς</w:t>
      </w:r>
      <w:r>
        <w:rPr>
          <w:rFonts w:eastAsia="Times New Roman" w:cs="Times New Roman"/>
          <w:szCs w:val="24"/>
        </w:rPr>
        <w:t>»</w:t>
      </w:r>
      <w:r>
        <w:rPr>
          <w:rFonts w:eastAsia="Times New Roman" w:cs="Times New Roman"/>
          <w:szCs w:val="24"/>
        </w:rPr>
        <w:t>. Παρά το ότι υπάρχει ένα μεσαιωνικό κατάλοιπο, είναι αδόκιμη η λέξη.</w:t>
      </w:r>
    </w:p>
    <w:p w14:paraId="4865B5F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Σωστό. Το </w:t>
      </w:r>
      <w:proofErr w:type="spellStart"/>
      <w:r>
        <w:rPr>
          <w:rFonts w:eastAsia="Times New Roman" w:cs="Times New Roman"/>
          <w:szCs w:val="24"/>
        </w:rPr>
        <w:t>Liddell</w:t>
      </w:r>
      <w:proofErr w:type="spellEnd"/>
      <w:r>
        <w:rPr>
          <w:rFonts w:eastAsia="Times New Roman" w:cs="Times New Roman"/>
          <w:szCs w:val="24"/>
        </w:rPr>
        <w:t xml:space="preserve"> &amp; </w:t>
      </w:r>
      <w:proofErr w:type="spellStart"/>
      <w:r>
        <w:rPr>
          <w:rFonts w:eastAsia="Times New Roman" w:cs="Times New Roman"/>
          <w:szCs w:val="24"/>
        </w:rPr>
        <w:t>Scott</w:t>
      </w:r>
      <w:proofErr w:type="spellEnd"/>
      <w:r>
        <w:rPr>
          <w:rFonts w:eastAsia="Times New Roman" w:cs="Times New Roman"/>
          <w:szCs w:val="24"/>
        </w:rPr>
        <w:t xml:space="preserve"> το λέει έτσι.</w:t>
      </w:r>
    </w:p>
    <w:p w14:paraId="4865B5F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ΤΡΙΑΝΤΑΦΥΛΛΟΣ ΜΗΤΑΦΙΔΗΣ:</w:t>
      </w:r>
      <w:r>
        <w:rPr>
          <w:rFonts w:eastAsia="Times New Roman" w:cs="Times New Roman"/>
          <w:szCs w:val="24"/>
        </w:rPr>
        <w:t xml:space="preserve"> Ναι, υπάρχει βέ</w:t>
      </w:r>
      <w:r>
        <w:rPr>
          <w:rFonts w:eastAsia="Times New Roman" w:cs="Times New Roman"/>
          <w:szCs w:val="24"/>
        </w:rPr>
        <w:t>βαια</w:t>
      </w:r>
      <w:r>
        <w:rPr>
          <w:rFonts w:eastAsia="Times New Roman" w:cs="Times New Roman"/>
          <w:szCs w:val="24"/>
        </w:rPr>
        <w:t xml:space="preserve"> ένα μεσαιωνικό </w:t>
      </w:r>
      <w:proofErr w:type="spellStart"/>
      <w:r>
        <w:rPr>
          <w:rFonts w:eastAsia="Times New Roman" w:cs="Times New Roman"/>
          <w:szCs w:val="24"/>
        </w:rPr>
        <w:t>κατάλυ</w:t>
      </w:r>
      <w:r>
        <w:rPr>
          <w:rFonts w:eastAsia="Times New Roman" w:cs="Times New Roman"/>
          <w:szCs w:val="24"/>
        </w:rPr>
        <w:t>πο</w:t>
      </w:r>
      <w:proofErr w:type="spellEnd"/>
      <w:r>
        <w:rPr>
          <w:rFonts w:eastAsia="Times New Roman" w:cs="Times New Roman"/>
          <w:szCs w:val="24"/>
        </w:rPr>
        <w:t>. Για να χαριτολογήσουμε και λίγο</w:t>
      </w:r>
      <w:r>
        <w:rPr>
          <w:rFonts w:eastAsia="Times New Roman" w:cs="Times New Roman"/>
          <w:szCs w:val="24"/>
        </w:rPr>
        <w:t>:</w:t>
      </w:r>
      <w:r>
        <w:rPr>
          <w:rFonts w:eastAsia="Times New Roman" w:cs="Times New Roman"/>
          <w:szCs w:val="24"/>
        </w:rPr>
        <w:t xml:space="preserve"> Διάβαζα στον απολογισμό μιας Βουλευτίνας ότι είχε, λέει, πολλές «ενεργείς» συμμετοχές στις κοινοβουλευτικές διαδικασίες.</w:t>
      </w:r>
    </w:p>
    <w:p w14:paraId="4865B5F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άλλο που θέλω να σας πω, κύριε Τζαβάρα, είναι ότι προφανώς </w:t>
      </w:r>
      <w:r>
        <w:rPr>
          <w:rFonts w:eastAsia="Times New Roman" w:cs="Times New Roman"/>
          <w:szCs w:val="24"/>
        </w:rPr>
        <w:t xml:space="preserve">υποκλινόμαστε στη μεγάλη φυσιογνωμία του </w:t>
      </w:r>
      <w:proofErr w:type="spellStart"/>
      <w:r>
        <w:rPr>
          <w:rFonts w:eastAsia="Times New Roman" w:cs="Times New Roman"/>
          <w:szCs w:val="24"/>
        </w:rPr>
        <w:t>Καντ</w:t>
      </w:r>
      <w:proofErr w:type="spellEnd"/>
      <w:r>
        <w:rPr>
          <w:rFonts w:eastAsia="Times New Roman" w:cs="Times New Roman"/>
          <w:szCs w:val="24"/>
        </w:rPr>
        <w:t xml:space="preserve">. Βέβαια, εμείς δεν είμαστε οπαδοί του υπερβατικού ιδεαλισμού του </w:t>
      </w:r>
      <w:proofErr w:type="spellStart"/>
      <w:r>
        <w:rPr>
          <w:rFonts w:eastAsia="Times New Roman" w:cs="Times New Roman"/>
          <w:szCs w:val="24"/>
        </w:rPr>
        <w:t>Καντ</w:t>
      </w:r>
      <w:proofErr w:type="spellEnd"/>
      <w:r>
        <w:rPr>
          <w:rFonts w:eastAsia="Times New Roman" w:cs="Times New Roman"/>
          <w:szCs w:val="24"/>
        </w:rPr>
        <w:t>, όπως ξέρετε. Επ’ ευκαιρία, μου ήρθε στο μυαλό –το είχα δει τότε στην τηλεόραση, δεν ήμουν στα βουλευτικά έδρανα- μ</w:t>
      </w:r>
      <w:r>
        <w:rPr>
          <w:rFonts w:eastAsia="Times New Roman" w:cs="Times New Roman"/>
          <w:szCs w:val="24"/>
        </w:rPr>
        <w:t>ί</w:t>
      </w:r>
      <w:r>
        <w:rPr>
          <w:rFonts w:eastAsia="Times New Roman" w:cs="Times New Roman"/>
          <w:szCs w:val="24"/>
        </w:rPr>
        <w:t xml:space="preserve">α εικόνα από τον Ιούνιο </w:t>
      </w:r>
      <w:r>
        <w:rPr>
          <w:rFonts w:eastAsia="Times New Roman" w:cs="Times New Roman"/>
          <w:szCs w:val="24"/>
        </w:rPr>
        <w:t xml:space="preserve">του 2012, τότε που σχηματίσατε αυτήν την </w:t>
      </w:r>
      <w:proofErr w:type="spellStart"/>
      <w:r>
        <w:rPr>
          <w:rFonts w:eastAsia="Times New Roman" w:cs="Times New Roman"/>
          <w:szCs w:val="24"/>
        </w:rPr>
        <w:t>τρικομματική</w:t>
      </w:r>
      <w:proofErr w:type="spellEnd"/>
      <w:r>
        <w:rPr>
          <w:rFonts w:eastAsia="Times New Roman" w:cs="Times New Roman"/>
          <w:szCs w:val="24"/>
        </w:rPr>
        <w:t xml:space="preserve"> κυβέρνηση, δυστυχώς και με τη συμμετοχή της ΔΗΜΑΡ, όταν υποδεχόμενος τον υποψήφιο Πρωθυπουργό, τον κ. Σαμαρά, ο κ. Παπούλιας του είπε ότι είναι </w:t>
      </w:r>
      <w:r>
        <w:rPr>
          <w:rFonts w:eastAsia="Times New Roman" w:cs="Times New Roman"/>
          <w:szCs w:val="24"/>
        </w:rPr>
        <w:t>«</w:t>
      </w:r>
      <w:r>
        <w:rPr>
          <w:rFonts w:eastAsia="Times New Roman" w:cs="Times New Roman"/>
          <w:szCs w:val="24"/>
        </w:rPr>
        <w:t>κατηγορική προσταγή</w:t>
      </w:r>
      <w:r>
        <w:rPr>
          <w:rFonts w:eastAsia="Times New Roman" w:cs="Times New Roman"/>
          <w:szCs w:val="24"/>
        </w:rPr>
        <w:t>»</w:t>
      </w:r>
      <w:r>
        <w:rPr>
          <w:rFonts w:eastAsia="Times New Roman" w:cs="Times New Roman"/>
          <w:szCs w:val="24"/>
        </w:rPr>
        <w:t xml:space="preserve"> ο σχηματισμός κυβέρνησης.</w:t>
      </w:r>
    </w:p>
    <w:p w14:paraId="4865B5F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Όπως βλέπε</w:t>
      </w:r>
      <w:r>
        <w:rPr>
          <w:rFonts w:eastAsia="Times New Roman" w:cs="Times New Roman"/>
          <w:szCs w:val="24"/>
        </w:rPr>
        <w:t>τε, όμως, επειδή η ηθική δεν είναι μεταφυσική, αυτό που αποτελούσε για σ</w:t>
      </w:r>
      <w:r>
        <w:rPr>
          <w:rFonts w:eastAsia="Times New Roman" w:cs="Times New Roman"/>
          <w:szCs w:val="24"/>
        </w:rPr>
        <w:t>α</w:t>
      </w:r>
      <w:r>
        <w:rPr>
          <w:rFonts w:eastAsia="Times New Roman" w:cs="Times New Roman"/>
          <w:szCs w:val="24"/>
        </w:rPr>
        <w:t xml:space="preserve">ς </w:t>
      </w:r>
      <w:r>
        <w:rPr>
          <w:rFonts w:eastAsia="Times New Roman" w:cs="Times New Roman"/>
          <w:szCs w:val="24"/>
        </w:rPr>
        <w:t>«</w:t>
      </w:r>
      <w:r>
        <w:rPr>
          <w:rFonts w:eastAsia="Times New Roman" w:cs="Times New Roman"/>
          <w:szCs w:val="24"/>
        </w:rPr>
        <w:t>κατηγορική προσταγή</w:t>
      </w:r>
      <w:r>
        <w:rPr>
          <w:rFonts w:eastAsia="Times New Roman" w:cs="Times New Roman"/>
          <w:szCs w:val="24"/>
        </w:rPr>
        <w:t>»</w:t>
      </w:r>
      <w:r>
        <w:rPr>
          <w:rFonts w:eastAsia="Times New Roman" w:cs="Times New Roman"/>
          <w:szCs w:val="24"/>
        </w:rPr>
        <w:t xml:space="preserve"> και για τους δανειστές, να σχηματιστεί κυβέρνηση, για μ</w:t>
      </w:r>
      <w:r>
        <w:rPr>
          <w:rFonts w:eastAsia="Times New Roman" w:cs="Times New Roman"/>
          <w:szCs w:val="24"/>
        </w:rPr>
        <w:t>α</w:t>
      </w:r>
      <w:r>
        <w:rPr>
          <w:rFonts w:eastAsia="Times New Roman" w:cs="Times New Roman"/>
          <w:szCs w:val="24"/>
        </w:rPr>
        <w:t>ς αποτελούσε την παράταση του μαρτυρίου του ελληνικού λαού. Αυτό το λέω, γιατί η ηθική δεν είναι κάποια</w:t>
      </w:r>
      <w:r>
        <w:rPr>
          <w:rFonts w:eastAsia="Times New Roman" w:cs="Times New Roman"/>
          <w:szCs w:val="24"/>
        </w:rPr>
        <w:t xml:space="preserve"> αφηρημένη οντότητα, την οποία προσκυνούμε, αλλά έχει σχέση πάντοτε με τις κοινωνικές </w:t>
      </w:r>
      <w:r>
        <w:rPr>
          <w:rFonts w:eastAsia="Times New Roman" w:cs="Times New Roman"/>
          <w:szCs w:val="24"/>
        </w:rPr>
        <w:lastRenderedPageBreak/>
        <w:t xml:space="preserve">συνθήκες. Δεν έχω κάποια αντίληψη ηθικού σχετικισμού. Δεν είμαστε της αντίληψης εμείς, όπως ξέρετε, ότι ο </w:t>
      </w:r>
      <w:r>
        <w:rPr>
          <w:rFonts w:eastAsia="Times New Roman" w:cs="Times New Roman"/>
          <w:szCs w:val="24"/>
        </w:rPr>
        <w:t>«</w:t>
      </w:r>
      <w:r>
        <w:rPr>
          <w:rFonts w:eastAsia="Times New Roman" w:cs="Times New Roman"/>
          <w:szCs w:val="24"/>
        </w:rPr>
        <w:t>σκοπός αγιάζει τα μέσα</w:t>
      </w:r>
      <w:r>
        <w:rPr>
          <w:rFonts w:eastAsia="Times New Roman" w:cs="Times New Roman"/>
          <w:szCs w:val="24"/>
        </w:rPr>
        <w:t>»</w:t>
      </w:r>
      <w:r>
        <w:rPr>
          <w:rFonts w:eastAsia="Times New Roman" w:cs="Times New Roman"/>
          <w:szCs w:val="24"/>
        </w:rPr>
        <w:t>. Άλλων άποψη και ιδεολογία ήταν.</w:t>
      </w:r>
    </w:p>
    <w:p w14:paraId="4865B5F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Θέλω τ</w:t>
      </w:r>
      <w:r>
        <w:rPr>
          <w:rFonts w:eastAsia="Times New Roman" w:cs="Times New Roman"/>
          <w:szCs w:val="24"/>
        </w:rPr>
        <w:t xml:space="preserve">ώρα να πω ορισμένα πράγματα για το νομοσχέδιο. Εγώ πολέμησα και προσωπικά γι’ αυτό, πήγα πολλές φορές στο αστυνομικό τμήμα </w:t>
      </w:r>
      <w:r>
        <w:rPr>
          <w:rFonts w:eastAsia="Times New Roman" w:cs="Times New Roman"/>
          <w:szCs w:val="24"/>
        </w:rPr>
        <w:t>και</w:t>
      </w:r>
      <w:r>
        <w:rPr>
          <w:rFonts w:eastAsia="Times New Roman" w:cs="Times New Roman"/>
          <w:szCs w:val="24"/>
        </w:rPr>
        <w:t xml:space="preserve"> βρέθηκα και αντιμέτωπος με τα ΜΑΤ, όταν έρχονταν παραδείγματος χάρη στην Πλατεία Αριστοτέλους </w:t>
      </w:r>
      <w:r>
        <w:rPr>
          <w:rFonts w:eastAsia="Times New Roman" w:cs="Times New Roman"/>
          <w:szCs w:val="24"/>
        </w:rPr>
        <w:t>ό</w:t>
      </w:r>
      <w:r>
        <w:rPr>
          <w:rFonts w:eastAsia="Times New Roman" w:cs="Times New Roman"/>
          <w:szCs w:val="24"/>
        </w:rPr>
        <w:t>που είχαν μαζευτεί οι παραγωγοί, α</w:t>
      </w:r>
      <w:r>
        <w:rPr>
          <w:rFonts w:eastAsia="Times New Roman" w:cs="Times New Roman"/>
          <w:szCs w:val="24"/>
        </w:rPr>
        <w:t xml:space="preserve">φού είχαν φάει του κόσμου τα πρόστιμα για να πουλήσουν τα προϊόντα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αυτό θα προτιμούσα να είναι ο όρος «αγορά χωρίς μεσάζοντες». Νομίζω ότι το είδατε και στην αιτιολογική έκθεση. Το εξηγεί πάρα πολύ. </w:t>
      </w:r>
    </w:p>
    <w:p w14:paraId="4865B5F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Εμείς έχουμε, όπως ξέρετε, την αντίληψη ότι ακ</w:t>
      </w:r>
      <w:r>
        <w:rPr>
          <w:rFonts w:eastAsia="Times New Roman" w:cs="Times New Roman"/>
          <w:szCs w:val="24"/>
        </w:rPr>
        <w:t>όμα και σ’ αυτές τις συνθήκες του σκληρού καπιταλισμού πρέπει να διαπαιδαγωγούμε την κοινωνία με την αντίληψη της συλλογικής δραστηριότητας, την αντίληψη που ο Μαρξ ονόμαζε «</w:t>
      </w:r>
      <w:r>
        <w:rPr>
          <w:rFonts w:eastAsia="Times New Roman" w:cs="Times New Roman"/>
          <w:szCs w:val="24"/>
        </w:rPr>
        <w:t xml:space="preserve">κοινωνία </w:t>
      </w:r>
      <w:r>
        <w:rPr>
          <w:rFonts w:eastAsia="Times New Roman" w:cs="Times New Roman"/>
          <w:szCs w:val="24"/>
        </w:rPr>
        <w:t xml:space="preserve">των συνεταιρισμένων παραγωγών». Τέτοια κοινωνία θέλουμε και ακόμη και σ’ </w:t>
      </w:r>
      <w:r>
        <w:rPr>
          <w:rFonts w:eastAsia="Times New Roman" w:cs="Times New Roman"/>
          <w:szCs w:val="24"/>
        </w:rPr>
        <w:t xml:space="preserve">αυτές τις δύσκολες συνθήκες, με κάθε τρόπο, πριμοδοτούμε πολιτικά και όπου μπορούμε και οικονομικά - αν και το κάνουμε και ως </w:t>
      </w:r>
      <w:r>
        <w:rPr>
          <w:rFonts w:eastAsia="Times New Roman" w:cs="Times New Roman"/>
          <w:szCs w:val="24"/>
        </w:rPr>
        <w:t>κ</w:t>
      </w:r>
      <w:r>
        <w:rPr>
          <w:rFonts w:eastAsia="Times New Roman" w:cs="Times New Roman"/>
          <w:szCs w:val="24"/>
        </w:rPr>
        <w:t xml:space="preserve">όμμα με την </w:t>
      </w:r>
      <w:r>
        <w:rPr>
          <w:rFonts w:eastAsia="Times New Roman" w:cs="Times New Roman"/>
          <w:szCs w:val="24"/>
        </w:rPr>
        <w:t>«</w:t>
      </w:r>
      <w:r>
        <w:rPr>
          <w:rFonts w:eastAsia="Times New Roman" w:cs="Times New Roman"/>
          <w:szCs w:val="24"/>
        </w:rPr>
        <w:t>αλληλεγγύη</w:t>
      </w:r>
      <w:r>
        <w:rPr>
          <w:rFonts w:eastAsia="Times New Roman" w:cs="Times New Roman"/>
          <w:szCs w:val="24"/>
        </w:rPr>
        <w:t>»</w:t>
      </w:r>
      <w:r>
        <w:rPr>
          <w:rFonts w:eastAsia="Times New Roman" w:cs="Times New Roman"/>
          <w:szCs w:val="24"/>
        </w:rPr>
        <w:t xml:space="preserve"> που έχουμε συστήσει και στην οποία πολύ συνειδητά δίνουμε και ένα μέρος της </w:t>
      </w:r>
      <w:r>
        <w:rPr>
          <w:rFonts w:eastAsia="Times New Roman" w:cs="Times New Roman"/>
          <w:szCs w:val="24"/>
        </w:rPr>
        <w:lastRenderedPageBreak/>
        <w:t>βουλευτικής μας αποζημίωσης-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έτοιες μορφές συλλογικής δραστηριότητας, θέλουμε</w:t>
      </w:r>
      <w:r>
        <w:rPr>
          <w:rFonts w:eastAsia="Times New Roman" w:cs="Times New Roman"/>
          <w:szCs w:val="24"/>
        </w:rPr>
        <w:t>, για</w:t>
      </w:r>
      <w:r>
        <w:rPr>
          <w:rFonts w:eastAsia="Times New Roman" w:cs="Times New Roman"/>
          <w:szCs w:val="24"/>
        </w:rPr>
        <w:t xml:space="preserve"> να διαπαιδαγωγήσουμε την κοινωνία με αυτήν την αντίληψη, όχι την αντίληψη τη</w:t>
      </w:r>
      <w:r>
        <w:rPr>
          <w:rFonts w:eastAsia="Times New Roman" w:cs="Times New Roman"/>
          <w:szCs w:val="24"/>
        </w:rPr>
        <w:t>ς</w:t>
      </w:r>
      <w:r>
        <w:rPr>
          <w:rFonts w:eastAsia="Times New Roman" w:cs="Times New Roman"/>
          <w:szCs w:val="24"/>
        </w:rPr>
        <w:t xml:space="preserve"> εξατομ</w:t>
      </w:r>
      <w:r>
        <w:rPr>
          <w:rFonts w:eastAsia="Times New Roman" w:cs="Times New Roman"/>
          <w:szCs w:val="24"/>
        </w:rPr>
        <w:t>ί</w:t>
      </w:r>
      <w:r>
        <w:rPr>
          <w:rFonts w:eastAsia="Times New Roman" w:cs="Times New Roman"/>
          <w:szCs w:val="24"/>
        </w:rPr>
        <w:t>κευ</w:t>
      </w:r>
      <w:r>
        <w:rPr>
          <w:rFonts w:eastAsia="Times New Roman" w:cs="Times New Roman"/>
          <w:szCs w:val="24"/>
        </w:rPr>
        <w:t>σης</w:t>
      </w:r>
      <w:r>
        <w:rPr>
          <w:rFonts w:eastAsia="Times New Roman" w:cs="Times New Roman"/>
          <w:szCs w:val="24"/>
        </w:rPr>
        <w:t>, η οποία, όπως ξέρετε, οδηγεί κατευθείαν στην αγκαλιά του κέρδους.</w:t>
      </w:r>
    </w:p>
    <w:p w14:paraId="4865B5F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Επομένως, διαβάστε με αυτόν τον τρόπο </w:t>
      </w:r>
      <w:r>
        <w:rPr>
          <w:rFonts w:eastAsia="Times New Roman" w:cs="Times New Roman"/>
          <w:szCs w:val="24"/>
        </w:rPr>
        <w:t>το</w:t>
      </w:r>
      <w:r>
        <w:rPr>
          <w:rFonts w:eastAsia="Times New Roman" w:cs="Times New Roman"/>
          <w:szCs w:val="24"/>
        </w:rPr>
        <w:t xml:space="preserve"> νομοσχέδιο</w:t>
      </w:r>
      <w:r>
        <w:rPr>
          <w:rFonts w:eastAsia="Times New Roman" w:cs="Times New Roman"/>
          <w:szCs w:val="24"/>
        </w:rPr>
        <w:t xml:space="preserve"> που φέρνουμε εδώ. Εμείς προσπαθήσαμε -και είμαι σε θέση να το ξέρω αυτό- να εμπεριέχονται, να «φωτογραφίζει με την καλή έννοια του όρου, κοινωνικές ομάδες οι οποίες είχαν βρεθεί εκποδών, όπως για παράδειγμα οι </w:t>
      </w:r>
      <w:proofErr w:type="spellStart"/>
      <w:r>
        <w:rPr>
          <w:rFonts w:eastAsia="Times New Roman" w:cs="Times New Roman"/>
          <w:szCs w:val="24"/>
        </w:rPr>
        <w:t>Ρομά</w:t>
      </w:r>
      <w:proofErr w:type="spellEnd"/>
      <w:r>
        <w:rPr>
          <w:rFonts w:eastAsia="Times New Roman" w:cs="Times New Roman"/>
          <w:szCs w:val="24"/>
        </w:rPr>
        <w:t xml:space="preserve"> και άλλες κοινωνικές συλλογικ</w:t>
      </w:r>
      <w:r>
        <w:rPr>
          <w:rFonts w:eastAsia="Times New Roman" w:cs="Times New Roman"/>
          <w:szCs w:val="24"/>
        </w:rPr>
        <w:t xml:space="preserve">ότητες, οι οποίες στις δύσκολες συνθήκες της κρίσης ανέλαβαν στην κυριολεξία να ζήσουν κάποια στρώματα και είχαν πολύ σημαντική συμβολή στην επιβίωση των πιο φτωχών, από τις συλλογικές κουζίνες μέχρι ό,τι άλλο θέλετε. </w:t>
      </w:r>
    </w:p>
    <w:p w14:paraId="4865B5F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Αυτοί είναι, εάν θέλετε, νέοι συλλογι</w:t>
      </w:r>
      <w:r>
        <w:rPr>
          <w:rFonts w:eastAsia="Times New Roman" w:cs="Times New Roman"/>
          <w:szCs w:val="24"/>
        </w:rPr>
        <w:t>κοί κοινωνικοί θεσμοί κι εμείς που φέραμε και το σχετικό νομοσχέδιο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ίμαστε υπέρ αυτού που ονομάζουμε </w:t>
      </w:r>
      <w:r>
        <w:rPr>
          <w:rFonts w:eastAsia="Times New Roman" w:cs="Times New Roman"/>
          <w:szCs w:val="24"/>
        </w:rPr>
        <w:t>«</w:t>
      </w:r>
      <w:r>
        <w:rPr>
          <w:rFonts w:eastAsia="Times New Roman" w:cs="Times New Roman"/>
          <w:szCs w:val="24"/>
        </w:rPr>
        <w:t>κοινωνική οικονομία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το παρόν νομοσχέδιο προωθούμε αυτή τη λογική.</w:t>
      </w:r>
    </w:p>
    <w:p w14:paraId="4865B5F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w:t>
      </w:r>
    </w:p>
    <w:p w14:paraId="4865B5FB"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65B5F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w:t>
      </w:r>
      <w:r>
        <w:rPr>
          <w:rFonts w:eastAsia="Times New Roman" w:cs="Times New Roman"/>
          <w:b/>
          <w:szCs w:val="24"/>
        </w:rPr>
        <w:t>δης):</w:t>
      </w:r>
      <w:r>
        <w:rPr>
          <w:rFonts w:eastAsia="Times New Roman" w:cs="Times New Roman"/>
          <w:szCs w:val="24"/>
        </w:rPr>
        <w:t xml:space="preserve"> Ευχαριστώ, κύριε συνάδελφε.</w:t>
      </w:r>
    </w:p>
    <w:p w14:paraId="4865B5F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Παναγιώτης </w:t>
      </w:r>
      <w:r>
        <w:rPr>
          <w:rFonts w:eastAsia="Times New Roman" w:cs="Times New Roman"/>
          <w:szCs w:val="24"/>
        </w:rPr>
        <w:t xml:space="preserve">(Πάνος) </w:t>
      </w:r>
      <w:proofErr w:type="spellStart"/>
      <w:r>
        <w:rPr>
          <w:rFonts w:eastAsia="Times New Roman" w:cs="Times New Roman"/>
          <w:szCs w:val="24"/>
        </w:rPr>
        <w:t>Σκουρολιάκος</w:t>
      </w:r>
      <w:proofErr w:type="spellEnd"/>
      <w:r>
        <w:rPr>
          <w:rFonts w:eastAsia="Times New Roman" w:cs="Times New Roman"/>
          <w:szCs w:val="24"/>
        </w:rPr>
        <w:t xml:space="preserve"> έχει τον λόγο.</w:t>
      </w:r>
    </w:p>
    <w:p w14:paraId="4865B5FE" w14:textId="77777777" w:rsidR="00666AE2" w:rsidRDefault="00896D7E">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ΣΚΟΥΡΟΛΙΑΚΟΣ: </w:t>
      </w:r>
      <w:r>
        <w:rPr>
          <w:rFonts w:eastAsia="Times New Roman"/>
          <w:szCs w:val="24"/>
        </w:rPr>
        <w:t>Ευχαριστώ, κύριε Πρόεδρε.</w:t>
      </w:r>
    </w:p>
    <w:p w14:paraId="4865B5FF" w14:textId="77777777" w:rsidR="00666AE2" w:rsidRDefault="00896D7E">
      <w:pPr>
        <w:spacing w:after="0" w:line="600" w:lineRule="auto"/>
        <w:ind w:firstLine="720"/>
        <w:jc w:val="both"/>
        <w:rPr>
          <w:rFonts w:eastAsia="Times New Roman"/>
          <w:szCs w:val="24"/>
        </w:rPr>
      </w:pPr>
      <w:r>
        <w:rPr>
          <w:rFonts w:eastAsia="Times New Roman"/>
          <w:szCs w:val="24"/>
        </w:rPr>
        <w:t>Κύριε Υπουργέ, κυρίες και κύριοι Βουλευτές, συζητούμε σήμερα το νομοσχέδιο για την άσκηση των υπαίθρ</w:t>
      </w:r>
      <w:r>
        <w:rPr>
          <w:rFonts w:eastAsia="Times New Roman"/>
          <w:szCs w:val="24"/>
        </w:rPr>
        <w:t xml:space="preserve">ιων εμπορικών δραστηριοτήτων, το περίφημο υπαίθριο εμπόριο, που συνοδεύει τις κοινωνίες σε όλη τους την ιστορική διαδρομή. </w:t>
      </w:r>
    </w:p>
    <w:p w14:paraId="4865B600" w14:textId="77777777" w:rsidR="00666AE2" w:rsidRDefault="00896D7E">
      <w:pPr>
        <w:spacing w:after="0" w:line="600" w:lineRule="auto"/>
        <w:ind w:firstLine="720"/>
        <w:jc w:val="both"/>
        <w:rPr>
          <w:rFonts w:eastAsia="Times New Roman"/>
          <w:szCs w:val="24"/>
        </w:rPr>
      </w:pPr>
      <w:r>
        <w:rPr>
          <w:rFonts w:eastAsia="Times New Roman"/>
          <w:szCs w:val="24"/>
        </w:rPr>
        <w:t xml:space="preserve">Ο σπουδαίος κοινωνικός του χαρακτήρας το καθιέρωσε σαν ένα σταθερό σημείο όπου παραγωγοί, αλλά και επαγγελματίες πωλητές προσφέρουν </w:t>
      </w:r>
      <w:r>
        <w:rPr>
          <w:rFonts w:eastAsia="Times New Roman"/>
          <w:szCs w:val="24"/>
        </w:rPr>
        <w:t>σε πλατιά λαϊκά στρώματα ποιοτικά και ταυτόχρονα προσιτά οικονομικά προϊόντα. Οι ίδιες οι κοινωνικές συνθήκες, όμως, όπως αυτές της κρίσης που βιώνουμε, γέννησαν νέα εργαλεία όσον αφορά το υπαίθριο εμπόριο. Αυτά είναι οι αγορές χωρίς μεσάζοντες. Καλούμαστε</w:t>
      </w:r>
      <w:r>
        <w:rPr>
          <w:rFonts w:eastAsia="Times New Roman"/>
          <w:szCs w:val="24"/>
        </w:rPr>
        <w:t xml:space="preserve">, λοιπόν, να θεραπεύσουμε παθογένειες χρόνων, αλλά και να τακτοποιήσουμε νομοθετικά τα νέα αυτά εργαλεία που προέκυψαν μέσα από την ίδια την κοινωνία. </w:t>
      </w:r>
    </w:p>
    <w:p w14:paraId="4865B601"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Το παρόν σχέδιο νόμου, λοιπόν, αντιμετωπίζει τις χρονοβόρες, δαιδαλώδεις και αδιαφανείς διαδικασίες που </w:t>
      </w:r>
      <w:r>
        <w:rPr>
          <w:rFonts w:eastAsia="Times New Roman"/>
          <w:szCs w:val="24"/>
        </w:rPr>
        <w:t xml:space="preserve">καθιερώθηκαν κατά το παρελθόν. Φροντίζει για την </w:t>
      </w:r>
      <w:proofErr w:type="spellStart"/>
      <w:r>
        <w:rPr>
          <w:rFonts w:eastAsia="Times New Roman"/>
          <w:szCs w:val="24"/>
        </w:rPr>
        <w:t>αδειοδότηση</w:t>
      </w:r>
      <w:proofErr w:type="spellEnd"/>
      <w:r>
        <w:rPr>
          <w:rFonts w:eastAsia="Times New Roman"/>
          <w:szCs w:val="24"/>
        </w:rPr>
        <w:t xml:space="preserve"> και την ανανέωση των αδειών απλοποιώντας τις διαδικασίες με αποφασιστική μείωση των δικαιολογητικών. Εισάγει ηλεκτρονικό σύστημα καταγραφής προνοώντας κεντρική διασταύρωση αδειών και ελέγχων. Με </w:t>
      </w:r>
      <w:r>
        <w:rPr>
          <w:rFonts w:eastAsia="Times New Roman"/>
          <w:szCs w:val="24"/>
        </w:rPr>
        <w:t xml:space="preserve">τις νέες ρυθμίσεις οι παραγωγοί μπορούν να διαθέτουν τα προϊόντα τους και εκτός λαϊκών αγορών. Ο Έλληνας παραγωγός μπορεί να κινηθεί πραγματικά χωρίς μεσάζοντες. </w:t>
      </w:r>
    </w:p>
    <w:p w14:paraId="4865B602" w14:textId="77777777" w:rsidR="00666AE2" w:rsidRDefault="00896D7E">
      <w:pPr>
        <w:spacing w:after="0" w:line="600" w:lineRule="auto"/>
        <w:ind w:firstLine="720"/>
        <w:jc w:val="both"/>
        <w:rPr>
          <w:rFonts w:eastAsia="Times New Roman"/>
          <w:szCs w:val="24"/>
        </w:rPr>
      </w:pPr>
      <w:r>
        <w:rPr>
          <w:rFonts w:eastAsia="Times New Roman"/>
          <w:szCs w:val="24"/>
        </w:rPr>
        <w:t>Ενθαρρύνεται ακόμα η συμμετοχή του στις συνεταιριστικές οργανώσεις, οι οποίες ως πρώτη βαθμίδ</w:t>
      </w:r>
      <w:r>
        <w:rPr>
          <w:rFonts w:eastAsia="Times New Roman"/>
          <w:szCs w:val="24"/>
        </w:rPr>
        <w:t>α αγροτικής συνεταιριστικής οργάνωσης μπορούν να συμβάλλουν αποφασιστικά στην πολυπόθητη ανάπτυξη. Δυστυχώς, όμως, οι συνεταιρισμοί -που θα μπορούσαν να οδηγήσουν στην αντιμετώπιση των προβλημάτων του αγροτικού τομέα, που θα μπορούσαν να έχουν κάνει καλύτε</w:t>
      </w:r>
      <w:r>
        <w:rPr>
          <w:rFonts w:eastAsia="Times New Roman"/>
          <w:szCs w:val="24"/>
        </w:rPr>
        <w:t>ρη τη ζωή μας, ιδιαίτερα αυτήν την εποχή, εν μέσω κρίσης- είχαν απαξιωθεί από τις προηγούμενες κυβερνήσεις και οδηγήθηκαν σε πλήρη ανυποληψία.</w:t>
      </w:r>
    </w:p>
    <w:p w14:paraId="4865B603" w14:textId="77777777" w:rsidR="00666AE2" w:rsidRDefault="00896D7E">
      <w:pPr>
        <w:spacing w:after="0" w:line="600" w:lineRule="auto"/>
        <w:ind w:firstLine="720"/>
        <w:jc w:val="both"/>
        <w:rPr>
          <w:rFonts w:eastAsia="Times New Roman"/>
          <w:szCs w:val="24"/>
        </w:rPr>
      </w:pPr>
      <w:r>
        <w:rPr>
          <w:rFonts w:eastAsia="Times New Roman"/>
          <w:szCs w:val="24"/>
        </w:rPr>
        <w:lastRenderedPageBreak/>
        <w:t>Η παντελής έλλειψη ελεγκτικών διαδικασιών, η αναξιοκρατία και ο μικρόψυχος κομματισμός τους, οδήγησαν στη σημεριν</w:t>
      </w:r>
      <w:r>
        <w:rPr>
          <w:rFonts w:eastAsia="Times New Roman"/>
          <w:szCs w:val="24"/>
        </w:rPr>
        <w:t>ή δυσάρεστη κατάσταση. Οι διατάξεις, όμως, του παρόντος νομοσχεδίου φροντίζουν και για τους επαγγελματίες πωλητές ώστε να διευκολύνονται και να απολαμβάνουν πλήρη απασχόληση.</w:t>
      </w:r>
    </w:p>
    <w:p w14:paraId="4865B604" w14:textId="77777777" w:rsidR="00666AE2" w:rsidRDefault="00896D7E">
      <w:pPr>
        <w:spacing w:after="0" w:line="600" w:lineRule="auto"/>
        <w:ind w:firstLine="720"/>
        <w:jc w:val="both"/>
        <w:rPr>
          <w:rFonts w:eastAsia="Times New Roman"/>
          <w:szCs w:val="24"/>
        </w:rPr>
      </w:pPr>
      <w:r>
        <w:rPr>
          <w:rFonts w:eastAsia="Times New Roman"/>
          <w:szCs w:val="24"/>
        </w:rPr>
        <w:t xml:space="preserve">Κυρίες και κύριοι Βουλευτές, σημαντικό θεωρώ πως είναι σημαντικό το άρθρο 37 του </w:t>
      </w:r>
      <w:r>
        <w:rPr>
          <w:rFonts w:eastAsia="Times New Roman"/>
          <w:szCs w:val="24"/>
        </w:rPr>
        <w:t xml:space="preserve">παρόντος νομοσχεδίου όπου θεσμοθετείται η λειτουργία των αγορών καταναλωτών, οι γνωστές αγορές χωρίς μεσάζοντες. Είναι οι αγορές που διασφαλίζουν την </w:t>
      </w:r>
      <w:proofErr w:type="spellStart"/>
      <w:r>
        <w:rPr>
          <w:rFonts w:eastAsia="Times New Roman"/>
          <w:szCs w:val="24"/>
        </w:rPr>
        <w:t>αδιαμεσολάβητη</w:t>
      </w:r>
      <w:proofErr w:type="spellEnd"/>
      <w:r>
        <w:rPr>
          <w:rFonts w:eastAsia="Times New Roman"/>
          <w:szCs w:val="24"/>
        </w:rPr>
        <w:t xml:space="preserve"> σχέση μεταξύ των παραγωγών και των καταναλωτών. Εκπληρώνεται έτσι ένα πάγιο αίτημα του αλλη</w:t>
      </w:r>
      <w:r>
        <w:rPr>
          <w:rFonts w:eastAsia="Times New Roman"/>
          <w:szCs w:val="24"/>
        </w:rPr>
        <w:t xml:space="preserve">λέγγυου κινήματος ξεκαθαρίζοντας το ποιοι, πού και πώς μπορούν να διενεργούν τέτοιου είδους αγορές. </w:t>
      </w:r>
    </w:p>
    <w:p w14:paraId="4865B605" w14:textId="77777777" w:rsidR="00666AE2" w:rsidRDefault="00896D7E">
      <w:pPr>
        <w:spacing w:after="0" w:line="600" w:lineRule="auto"/>
        <w:ind w:firstLine="720"/>
        <w:jc w:val="both"/>
        <w:rPr>
          <w:rFonts w:eastAsia="Times New Roman"/>
          <w:szCs w:val="24"/>
        </w:rPr>
      </w:pPr>
      <w:r>
        <w:rPr>
          <w:rFonts w:eastAsia="Times New Roman"/>
          <w:szCs w:val="24"/>
        </w:rPr>
        <w:t xml:space="preserve">Το πρωί ο εισηγητής της Νέας Δημοκρατίας μάς πληροφόρησε ότι ανέτρεξε στον κ. </w:t>
      </w:r>
      <w:proofErr w:type="spellStart"/>
      <w:r>
        <w:rPr>
          <w:rFonts w:eastAsia="Times New Roman"/>
          <w:szCs w:val="24"/>
        </w:rPr>
        <w:t>Μπαμπινιώτη</w:t>
      </w:r>
      <w:proofErr w:type="spellEnd"/>
      <w:r>
        <w:rPr>
          <w:rFonts w:eastAsia="Times New Roman"/>
          <w:szCs w:val="24"/>
        </w:rPr>
        <w:t xml:space="preserve"> για να μάθει τι είναι αυτές οι αγορές χωρίς μεσάζοντες. Δεν υπάρχ</w:t>
      </w:r>
      <w:r>
        <w:rPr>
          <w:rFonts w:eastAsia="Times New Roman"/>
          <w:szCs w:val="24"/>
        </w:rPr>
        <w:t>ει το λήμμα εκεί. Είναι μ</w:t>
      </w:r>
      <w:r>
        <w:rPr>
          <w:rFonts w:eastAsia="Times New Roman"/>
          <w:szCs w:val="24"/>
        </w:rPr>
        <w:t>ί</w:t>
      </w:r>
      <w:r>
        <w:rPr>
          <w:rFonts w:eastAsia="Times New Roman"/>
          <w:szCs w:val="24"/>
        </w:rPr>
        <w:t xml:space="preserve">α καινούργια δράση. Προέκυψε μέσα από την ίδια την κοινωνία. Την επέβαλλε ο ίδιος ο λαός. Για να την ξέρεις, όμως, και να την αφουγκραστείς πρέπει να είσαι εκεί και να ακούς. </w:t>
      </w:r>
    </w:p>
    <w:p w14:paraId="4865B606" w14:textId="77777777" w:rsidR="00666AE2" w:rsidRDefault="00896D7E">
      <w:pPr>
        <w:spacing w:after="0" w:line="600" w:lineRule="auto"/>
        <w:ind w:firstLine="720"/>
        <w:jc w:val="both"/>
        <w:rPr>
          <w:rFonts w:eastAsia="Times New Roman"/>
          <w:szCs w:val="24"/>
        </w:rPr>
      </w:pPr>
      <w:r>
        <w:rPr>
          <w:rFonts w:eastAsia="Times New Roman"/>
          <w:b/>
          <w:szCs w:val="24"/>
        </w:rPr>
        <w:lastRenderedPageBreak/>
        <w:t xml:space="preserve">ΓΕΡΑΣΙΜΟΣ ΓΙΑΚΟΥΜΑΤΟΣ: </w:t>
      </w:r>
      <w:r>
        <w:rPr>
          <w:rFonts w:eastAsia="Times New Roman"/>
          <w:szCs w:val="24"/>
        </w:rPr>
        <w:t>Στην τοπική οργάνωση ΣΥΡΙΖΑ!</w:t>
      </w:r>
    </w:p>
    <w:p w14:paraId="4865B607" w14:textId="77777777" w:rsidR="00666AE2" w:rsidRDefault="00896D7E">
      <w:pPr>
        <w:spacing w:after="0" w:line="600" w:lineRule="auto"/>
        <w:ind w:firstLine="720"/>
        <w:jc w:val="both"/>
        <w:rPr>
          <w:rFonts w:eastAsia="Times New Roman"/>
          <w:szCs w:val="24"/>
        </w:rPr>
      </w:pPr>
      <w:r>
        <w:rPr>
          <w:rFonts w:eastAsia="Times New Roman"/>
          <w:b/>
          <w:szCs w:val="24"/>
        </w:rPr>
        <w:t>ΠΑ</w:t>
      </w:r>
      <w:r>
        <w:rPr>
          <w:rFonts w:eastAsia="Times New Roman"/>
          <w:b/>
          <w:szCs w:val="24"/>
        </w:rPr>
        <w:t>ΝΑΓΙΩΤΗΣ</w:t>
      </w:r>
      <w:r>
        <w:rPr>
          <w:rFonts w:eastAsia="Times New Roman"/>
          <w:b/>
          <w:szCs w:val="24"/>
        </w:rPr>
        <w:t xml:space="preserve"> (ΠΑΝΟΣ)</w:t>
      </w:r>
      <w:r>
        <w:rPr>
          <w:rFonts w:eastAsia="Times New Roman"/>
          <w:b/>
          <w:szCs w:val="24"/>
        </w:rPr>
        <w:t xml:space="preserve"> ΣΚΟΥΡΟΛΙΑΚΟΣ: </w:t>
      </w:r>
      <w:r>
        <w:rPr>
          <w:rFonts w:eastAsia="Times New Roman"/>
          <w:szCs w:val="24"/>
        </w:rPr>
        <w:t>Αντιλαμβάνομαι τη δυσκολία σας. Είναι δύσκολες ημέρες. Έπεσαν πολλά. Σας καταλαβαίνω. Έπεσαν πάρα πολλά αυτές τις μέρες. Το αντιλαμβάνομαι και το σέβομαι. Είσαστε σε θέση που μπορώ να την αντιληφθώ.</w:t>
      </w:r>
    </w:p>
    <w:p w14:paraId="4865B608"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Τοπ</w:t>
      </w:r>
      <w:r>
        <w:rPr>
          <w:rFonts w:eastAsia="Times New Roman"/>
          <w:szCs w:val="24"/>
        </w:rPr>
        <w:t>ική οργάνωση ΣΥΡΙΖΑ, ανεπάγγελτοι όλοι.</w:t>
      </w:r>
    </w:p>
    <w:p w14:paraId="4865B609" w14:textId="77777777" w:rsidR="00666AE2" w:rsidRDefault="00896D7E">
      <w:pPr>
        <w:spacing w:after="0" w:line="600" w:lineRule="auto"/>
        <w:ind w:firstLine="720"/>
        <w:jc w:val="both"/>
        <w:rPr>
          <w:rFonts w:eastAsia="Times New Roman"/>
          <w:szCs w:val="24"/>
        </w:rPr>
      </w:pPr>
      <w:r>
        <w:rPr>
          <w:rFonts w:eastAsia="Times New Roman"/>
          <w:b/>
          <w:szCs w:val="24"/>
        </w:rPr>
        <w:t>ΠΑΝΑΓΙΩΤΗΣ</w:t>
      </w:r>
      <w:r>
        <w:rPr>
          <w:rFonts w:eastAsia="Times New Roman"/>
          <w:b/>
          <w:szCs w:val="24"/>
        </w:rPr>
        <w:t xml:space="preserve"> </w:t>
      </w:r>
      <w:r>
        <w:rPr>
          <w:rFonts w:eastAsia="Times New Roman"/>
          <w:b/>
          <w:szCs w:val="24"/>
        </w:rPr>
        <w:t>(ΠΑΝΟΣ)</w:t>
      </w:r>
      <w:r>
        <w:rPr>
          <w:rFonts w:eastAsia="Times New Roman"/>
          <w:b/>
          <w:szCs w:val="24"/>
        </w:rPr>
        <w:t xml:space="preserve"> ΣΚΟΥΡΟΛΙΑΚΟΣ: </w:t>
      </w:r>
      <w:r>
        <w:rPr>
          <w:rFonts w:eastAsia="Times New Roman"/>
          <w:szCs w:val="24"/>
        </w:rPr>
        <w:t>Καταλαβαίνω. Σας έπεσαν πολλά αυτές τις μέρες. Ήρθαν και τα χαρτιά του παραδείσου σήμερα και σας καταλαβαίνω!</w:t>
      </w:r>
    </w:p>
    <w:p w14:paraId="4865B60A" w14:textId="77777777" w:rsidR="00666AE2" w:rsidRDefault="00896D7E">
      <w:pPr>
        <w:spacing w:after="0" w:line="600" w:lineRule="auto"/>
        <w:ind w:firstLine="720"/>
        <w:jc w:val="both"/>
        <w:rPr>
          <w:rFonts w:eastAsia="Times New Roman"/>
          <w:szCs w:val="24"/>
        </w:rPr>
      </w:pPr>
      <w:r>
        <w:rPr>
          <w:rFonts w:eastAsia="Times New Roman"/>
          <w:szCs w:val="24"/>
        </w:rPr>
        <w:t xml:space="preserve">Οι έννοιες, λοιπόν, σαν την «αγορά χωρίς μεσάζοντες», αντιλαμβάνομαι ότι </w:t>
      </w:r>
      <w:r>
        <w:rPr>
          <w:rFonts w:eastAsia="Times New Roman"/>
          <w:szCs w:val="24"/>
        </w:rPr>
        <w:t>ίσως είναι πολύ αριστερές για να κατανοηθούν από έναν συντηρητικό πολιτικό.</w:t>
      </w:r>
    </w:p>
    <w:p w14:paraId="4865B60B" w14:textId="77777777" w:rsidR="00666AE2" w:rsidRDefault="00896D7E">
      <w:pPr>
        <w:spacing w:after="0" w:line="600" w:lineRule="auto"/>
        <w:ind w:firstLine="720"/>
        <w:jc w:val="both"/>
        <w:rPr>
          <w:rFonts w:eastAsia="Times New Roman"/>
          <w:szCs w:val="24"/>
        </w:rPr>
      </w:pPr>
      <w:r>
        <w:rPr>
          <w:rFonts w:eastAsia="Times New Roman"/>
          <w:szCs w:val="24"/>
        </w:rPr>
        <w:t>Στον χώρο των επαγγελματικών και βιοτεχνικών επιμελητηρίων εφαρμόζεται για πρώτη φορά το ηλεκτρονικό μητρώο επιχειρηματιών, το οποίο ξεκαθαρίζει τις ενεργές από τις ανενεργές επιχε</w:t>
      </w:r>
      <w:r>
        <w:rPr>
          <w:rFonts w:eastAsia="Times New Roman"/>
          <w:szCs w:val="24"/>
        </w:rPr>
        <w:t>ιρήσεις.</w:t>
      </w:r>
    </w:p>
    <w:p w14:paraId="4865B60C" w14:textId="77777777" w:rsidR="00666AE2" w:rsidRDefault="00896D7E">
      <w:pPr>
        <w:spacing w:after="0" w:line="600" w:lineRule="auto"/>
        <w:ind w:firstLine="720"/>
        <w:jc w:val="both"/>
        <w:rPr>
          <w:rFonts w:eastAsia="Times New Roman"/>
          <w:szCs w:val="24"/>
        </w:rPr>
      </w:pPr>
      <w:r>
        <w:rPr>
          <w:rFonts w:eastAsia="Times New Roman"/>
          <w:szCs w:val="24"/>
        </w:rPr>
        <w:lastRenderedPageBreak/>
        <w:t xml:space="preserve">Κυρίες και κύριοι Βουλευτές με το άρθρο 16 ορίζεται η επανέκδοση εμπορικών αδειών λαϊκών αγορών ανά περιφέρεια, σύμφωνα με τις προκηρύξεις που θα εκδίδει η εκάστοτε περιφερειακή ενότητα. Παλιά η άδεια </w:t>
      </w:r>
      <w:proofErr w:type="spellStart"/>
      <w:r>
        <w:rPr>
          <w:rFonts w:eastAsia="Times New Roman"/>
          <w:szCs w:val="24"/>
        </w:rPr>
        <w:t>εδίδετο</w:t>
      </w:r>
      <w:proofErr w:type="spellEnd"/>
      <w:r>
        <w:rPr>
          <w:rFonts w:eastAsia="Times New Roman"/>
          <w:szCs w:val="24"/>
        </w:rPr>
        <w:t xml:space="preserve"> από τον Περιφερειάρχη με κριτήρια εντε</w:t>
      </w:r>
      <w:r>
        <w:rPr>
          <w:rFonts w:eastAsia="Times New Roman"/>
          <w:szCs w:val="24"/>
        </w:rPr>
        <w:t xml:space="preserve">λώς προσωπικά. Τώρα με την προκήρυξη διασφαλίζεται ο έλεγχος και αποφεύγονται αδικίες του παρελθόντος. Όλα στο φως λοιπόν, με ισονομία, δικαιοσύνη, όσον αφορά την </w:t>
      </w:r>
      <w:proofErr w:type="spellStart"/>
      <w:r>
        <w:rPr>
          <w:rFonts w:eastAsia="Times New Roman"/>
          <w:szCs w:val="24"/>
        </w:rPr>
        <w:t>αδειοδότηση</w:t>
      </w:r>
      <w:proofErr w:type="spellEnd"/>
      <w:r>
        <w:rPr>
          <w:rFonts w:eastAsia="Times New Roman"/>
          <w:szCs w:val="24"/>
        </w:rPr>
        <w:t xml:space="preserve"> και την κατανομή των θέσεων και τη λειτουργία στο χώρο της υπαίθριας αγοράς. </w:t>
      </w:r>
    </w:p>
    <w:p w14:paraId="4865B60D" w14:textId="77777777" w:rsidR="00666AE2" w:rsidRDefault="00896D7E">
      <w:pPr>
        <w:spacing w:after="0" w:line="600" w:lineRule="auto"/>
        <w:ind w:firstLine="720"/>
        <w:jc w:val="both"/>
        <w:rPr>
          <w:rFonts w:eastAsia="Times New Roman"/>
          <w:bCs/>
        </w:rPr>
      </w:pPr>
      <w:r>
        <w:rPr>
          <w:rFonts w:eastAsia="Times New Roman" w:cs="Times New Roman"/>
          <w:szCs w:val="24"/>
        </w:rPr>
        <w:t>Α</w:t>
      </w:r>
      <w:r>
        <w:rPr>
          <w:rFonts w:eastAsia="Times New Roman" w:cs="Times New Roman"/>
          <w:szCs w:val="24"/>
        </w:rPr>
        <w:t>υτ</w:t>
      </w:r>
      <w:r>
        <w:rPr>
          <w:rFonts w:eastAsia="Times New Roman" w:cs="Times New Roman"/>
          <w:szCs w:val="24"/>
        </w:rPr>
        <w:t xml:space="preserve">ό το «όλα στο φως» </w:t>
      </w:r>
      <w:r>
        <w:rPr>
          <w:rFonts w:eastAsia="Times New Roman"/>
          <w:bCs/>
        </w:rPr>
        <w:t>είναι</w:t>
      </w:r>
      <w:r>
        <w:rPr>
          <w:rFonts w:eastAsia="Times New Roman" w:cs="Times New Roman"/>
          <w:szCs w:val="24"/>
        </w:rPr>
        <w:t xml:space="preserve"> που ενοχλεί την </w:t>
      </w:r>
      <w:r>
        <w:rPr>
          <w:rFonts w:eastAsia="Times New Roman"/>
          <w:bCs/>
        </w:rPr>
        <w:t xml:space="preserve">Αξιωματική Αντιπολίτευση και τα κόμματα που κυβέρνησαν στο παρελθόν, τα οποία κυβέρνησαν μεροληπτικά προς τα ανώτερα οικονομικά στρώματα, με αδιαφάνεια και πελατειακές λογικές. </w:t>
      </w:r>
    </w:p>
    <w:p w14:paraId="4865B60E" w14:textId="77777777" w:rsidR="00666AE2" w:rsidRDefault="00896D7E">
      <w:pPr>
        <w:spacing w:after="0" w:line="600" w:lineRule="auto"/>
        <w:ind w:firstLine="720"/>
        <w:jc w:val="both"/>
        <w:rPr>
          <w:rFonts w:eastAsia="Times New Roman"/>
          <w:bCs/>
        </w:rPr>
      </w:pPr>
      <w:r>
        <w:rPr>
          <w:rFonts w:eastAsia="Times New Roman"/>
          <w:bCs/>
        </w:rPr>
        <w:t xml:space="preserve">Με τον νέο αυτό νόμο απορυθμίζεται και χτυπιέται στη ρίζα όλο εκείνο το προηγούμενο καθεστώς αδικίας, που βόλευε τους απαιτητικούς «ημέτερους» των προηγουμένων κυβερνήσεων αλλά και τις ίδιες, ως λάτρεις των προσφιλών </w:t>
      </w:r>
      <w:proofErr w:type="spellStart"/>
      <w:r>
        <w:rPr>
          <w:rFonts w:eastAsia="Times New Roman"/>
          <w:bCs/>
        </w:rPr>
        <w:t>ψηφαλακίων</w:t>
      </w:r>
      <w:proofErr w:type="spellEnd"/>
      <w:r>
        <w:rPr>
          <w:rFonts w:eastAsia="Times New Roman"/>
          <w:bCs/>
        </w:rPr>
        <w:t xml:space="preserve">. </w:t>
      </w:r>
    </w:p>
    <w:p w14:paraId="4865B60F" w14:textId="77777777" w:rsidR="00666AE2" w:rsidRDefault="00896D7E">
      <w:pPr>
        <w:spacing w:after="0" w:line="600" w:lineRule="auto"/>
        <w:ind w:firstLine="720"/>
        <w:jc w:val="both"/>
        <w:rPr>
          <w:rFonts w:eastAsia="Times New Roman"/>
          <w:bCs/>
        </w:rPr>
      </w:pPr>
      <w:r>
        <w:rPr>
          <w:rFonts w:eastAsia="Times New Roman"/>
          <w:bCs/>
        </w:rPr>
        <w:t xml:space="preserve">Τελειώνοντας, θα ήθελα να </w:t>
      </w:r>
      <w:r>
        <w:rPr>
          <w:rFonts w:eastAsia="Times New Roman"/>
          <w:bCs/>
        </w:rPr>
        <w:t xml:space="preserve">πω δύο πράγματα: Πρώτον, με αφορμή τις αγορές χωρίς μεσάζοντες, </w:t>
      </w:r>
      <w:r>
        <w:rPr>
          <w:rFonts w:eastAsia="Times New Roman"/>
          <w:bCs/>
          <w:shd w:val="clear" w:color="auto" w:fill="FFFFFF"/>
        </w:rPr>
        <w:t>επειδή</w:t>
      </w:r>
      <w:r>
        <w:rPr>
          <w:rFonts w:eastAsia="Times New Roman"/>
          <w:bCs/>
        </w:rPr>
        <w:t xml:space="preserve"> έγινε μια τοπο</w:t>
      </w:r>
      <w:r>
        <w:rPr>
          <w:rFonts w:eastAsia="Times New Roman"/>
          <w:bCs/>
        </w:rPr>
        <w:lastRenderedPageBreak/>
        <w:t>θέτηση προηγουμένως γενικότερα για τους μεσάζοντες στον δημόσιο βίο, καλό θα είναι αυτοί που μεγαλούργησαν στη συνδιαλλαγή τους με τους μεσάζοντες, αυτοί που τους ανακάλυψ</w:t>
      </w:r>
      <w:r>
        <w:rPr>
          <w:rFonts w:eastAsia="Times New Roman"/>
          <w:bCs/>
        </w:rPr>
        <w:t xml:space="preserve">αν και πραγματικά διέπρεψαν τις προηγούμενες δεκαετίες, να είναι πιο συγκρατημένοι. </w:t>
      </w:r>
    </w:p>
    <w:p w14:paraId="4865B610" w14:textId="77777777" w:rsidR="00666AE2" w:rsidRDefault="00896D7E">
      <w:pPr>
        <w:spacing w:after="0" w:line="600" w:lineRule="auto"/>
        <w:ind w:firstLine="720"/>
        <w:jc w:val="both"/>
        <w:rPr>
          <w:rFonts w:eastAsia="Times New Roman"/>
          <w:bCs/>
        </w:rPr>
      </w:pPr>
      <w:r>
        <w:rPr>
          <w:rFonts w:eastAsia="Times New Roman"/>
          <w:bCs/>
        </w:rPr>
        <w:t>Δεύτερον, αντιλαμβάνομαι μ</w:t>
      </w:r>
      <w:r>
        <w:rPr>
          <w:rFonts w:eastAsia="Times New Roman"/>
          <w:bCs/>
        </w:rPr>
        <w:t>ί</w:t>
      </w:r>
      <w:r>
        <w:rPr>
          <w:rFonts w:eastAsia="Times New Roman"/>
          <w:bCs/>
        </w:rPr>
        <w:t>α αμηχανία. Δεν έχετε να πείτε πολλά. Αν δει κανείς τον κατάλογο των ομιλητών, τρεις μόνο Βουλευτές από τη Νέα Δημοκρατία  μίλησαν και κανένας Β</w:t>
      </w:r>
      <w:r>
        <w:rPr>
          <w:rFonts w:eastAsia="Times New Roman"/>
          <w:bCs/>
        </w:rPr>
        <w:t>ουλευτής από τη Δημοκρατική Συμπαράταξη. Αν δει κανένας τον κατάλογο των ομιλητών, πάνω από το 60% των ομιλητών είναι Βουλευτές του ΣΥΡΙΖΑ. Γιατί εδώ έχουμε να κάνουμε με έναν νόμο δίκαιο. Προτείνουμε έναν νόμο με κοινωνικό πρόσημο, τον οποίο σας καλώ, κυρ</w:t>
      </w:r>
      <w:r>
        <w:rPr>
          <w:rFonts w:eastAsia="Times New Roman"/>
          <w:bCs/>
        </w:rPr>
        <w:t xml:space="preserve">ίες και κύριοι Βουλευτές, να υπερψηφίσετε, γιατί είναι ένα νομοσχέδιο που απαντά στις σύγχρονες ανάγκες του πλέγματος «πωλητές, παραγωγοί και επιμελητήρια», θεραπεύοντας αποφασιστικά λάθη, παραλείψεις, διαστρεβλώσεις και αδικίες του παρελθόντος. </w:t>
      </w:r>
    </w:p>
    <w:p w14:paraId="4865B611" w14:textId="77777777" w:rsidR="00666AE2" w:rsidRDefault="00896D7E">
      <w:pPr>
        <w:spacing w:after="0" w:line="600" w:lineRule="auto"/>
        <w:ind w:firstLine="720"/>
        <w:jc w:val="both"/>
        <w:rPr>
          <w:rFonts w:eastAsia="Times New Roman"/>
          <w:bCs/>
        </w:rPr>
      </w:pPr>
      <w:r>
        <w:rPr>
          <w:rFonts w:eastAsia="Times New Roman"/>
          <w:bCs/>
        </w:rPr>
        <w:t>Σας ευχαρ</w:t>
      </w:r>
      <w:r>
        <w:rPr>
          <w:rFonts w:eastAsia="Times New Roman"/>
          <w:bCs/>
        </w:rPr>
        <w:t>ιστώ.</w:t>
      </w:r>
    </w:p>
    <w:p w14:paraId="4865B612" w14:textId="77777777" w:rsidR="00666AE2" w:rsidRDefault="00896D7E">
      <w:pPr>
        <w:spacing w:after="0" w:line="600" w:lineRule="auto"/>
        <w:ind w:firstLine="720"/>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Ευχαριστώ, κύριε συνάδελφε. </w:t>
      </w:r>
    </w:p>
    <w:p w14:paraId="4865B613" w14:textId="77777777" w:rsidR="00666AE2" w:rsidRDefault="00896D7E">
      <w:pPr>
        <w:spacing w:after="0" w:line="600" w:lineRule="auto"/>
        <w:ind w:firstLine="720"/>
        <w:jc w:val="both"/>
        <w:rPr>
          <w:rFonts w:eastAsia="Times New Roman"/>
          <w:bCs/>
        </w:rPr>
      </w:pPr>
      <w:r>
        <w:rPr>
          <w:rFonts w:eastAsia="Times New Roman"/>
          <w:bCs/>
        </w:rPr>
        <w:lastRenderedPageBreak/>
        <w:t xml:space="preserve">Ο συνάδελφος κ. Νικόλαος </w:t>
      </w:r>
      <w:proofErr w:type="spellStart"/>
      <w:r>
        <w:rPr>
          <w:rFonts w:eastAsia="Times New Roman"/>
          <w:bCs/>
        </w:rPr>
        <w:t>Ξυδάκης</w:t>
      </w:r>
      <w:proofErr w:type="spellEnd"/>
      <w:r>
        <w:rPr>
          <w:rFonts w:eastAsia="Times New Roman"/>
          <w:bCs/>
        </w:rPr>
        <w:t xml:space="preserve"> έχει τον λόγο.</w:t>
      </w:r>
    </w:p>
    <w:p w14:paraId="4865B614" w14:textId="77777777" w:rsidR="00666AE2" w:rsidRDefault="00896D7E">
      <w:pPr>
        <w:spacing w:after="0" w:line="600" w:lineRule="auto"/>
        <w:ind w:firstLine="720"/>
        <w:jc w:val="both"/>
        <w:rPr>
          <w:rFonts w:eastAsia="Times New Roman"/>
          <w:bCs/>
        </w:rPr>
      </w:pPr>
      <w:r>
        <w:rPr>
          <w:rFonts w:eastAsia="Times New Roman"/>
          <w:b/>
          <w:bCs/>
        </w:rPr>
        <w:t>ΝΙΚΟΛΑΟΣ ΞΥΔΑΚΗΣ:</w:t>
      </w:r>
      <w:r>
        <w:rPr>
          <w:rFonts w:eastAsia="Times New Roman"/>
          <w:bCs/>
        </w:rPr>
        <w:t xml:space="preserve"> Ευχαριστώ, κύριε Πρόεδρε.  </w:t>
      </w:r>
    </w:p>
    <w:p w14:paraId="4865B615" w14:textId="77777777" w:rsidR="00666AE2" w:rsidRDefault="00896D7E">
      <w:pPr>
        <w:spacing w:after="0" w:line="600" w:lineRule="auto"/>
        <w:ind w:firstLine="720"/>
        <w:jc w:val="both"/>
        <w:rPr>
          <w:rFonts w:eastAsia="Times New Roman"/>
          <w:bCs/>
        </w:rPr>
      </w:pPr>
      <w:r>
        <w:rPr>
          <w:rFonts w:eastAsia="Times New Roman"/>
          <w:bCs/>
        </w:rPr>
        <w:t>Αγαπητοί συνάδελφοι, συζητούμε ένα νομοσχέδιο, λίγη ώρα πριν την υπερψήφισή του. Η εντύπωση που</w:t>
      </w:r>
      <w:r>
        <w:rPr>
          <w:rFonts w:eastAsia="Times New Roman"/>
          <w:bCs/>
        </w:rPr>
        <w:t xml:space="preserve"> σχηματίστηκε και στην επεξεργασία στις </w:t>
      </w:r>
      <w:r>
        <w:rPr>
          <w:rFonts w:eastAsia="Times New Roman"/>
          <w:bCs/>
        </w:rPr>
        <w:t>ε</w:t>
      </w:r>
      <w:r>
        <w:rPr>
          <w:rFonts w:eastAsia="Times New Roman"/>
          <w:bCs/>
        </w:rPr>
        <w:t xml:space="preserve">πιτροπές αλλά και στην Ολομέλεια είναι ότι όλοι λίγο-πολύ συμφωνούν. Ενσωματώθηκαν οι παρατηρήσεις της Αντιπολίτευσης από τον Υπουργό. Η μόνη διαφωνία που διατυπώθηκε σε αυτή την Αίθουσα ήταν για το άρθρο 37. </w:t>
      </w:r>
    </w:p>
    <w:p w14:paraId="4865B616" w14:textId="77777777" w:rsidR="00666AE2" w:rsidRDefault="00896D7E">
      <w:pPr>
        <w:spacing w:after="0" w:line="600" w:lineRule="auto"/>
        <w:ind w:firstLine="720"/>
        <w:jc w:val="both"/>
        <w:rPr>
          <w:rFonts w:eastAsia="Times New Roman"/>
          <w:bCs/>
        </w:rPr>
      </w:pPr>
      <w:r>
        <w:rPr>
          <w:rFonts w:eastAsia="Times New Roman"/>
          <w:bCs/>
        </w:rPr>
        <w:t>Προσφ</w:t>
      </w:r>
      <w:r>
        <w:rPr>
          <w:rFonts w:eastAsia="Times New Roman"/>
          <w:bCs/>
        </w:rPr>
        <w:t xml:space="preserve">υώς, ο κ. Τζαβάρας υπενθύμισε ότι το 1929 ο Ελευθέριος Βενιζέλος την εποχή της κρίσεως και του δόγματος της σιτάρκειας έκανε δύο μεγάλες πολιτικές κινήσεις, κατά τον κ. Τζαβάρα: Επέβαλε το ιδιώνυμο για να διώξει τους </w:t>
      </w:r>
      <w:proofErr w:type="spellStart"/>
      <w:r>
        <w:rPr>
          <w:rFonts w:eastAsia="Times New Roman"/>
          <w:bCs/>
        </w:rPr>
        <w:t>κομμουνιστάς</w:t>
      </w:r>
      <w:proofErr w:type="spellEnd"/>
      <w:r>
        <w:rPr>
          <w:rFonts w:eastAsia="Times New Roman"/>
          <w:bCs/>
        </w:rPr>
        <w:t xml:space="preserve"> και τις λαϊκές αγορές. </w:t>
      </w:r>
    </w:p>
    <w:p w14:paraId="4865B617" w14:textId="77777777" w:rsidR="00666AE2" w:rsidRDefault="00896D7E">
      <w:pPr>
        <w:spacing w:after="0" w:line="600" w:lineRule="auto"/>
        <w:ind w:firstLine="720"/>
        <w:jc w:val="both"/>
        <w:rPr>
          <w:rFonts w:eastAsia="Times New Roman"/>
          <w:bCs/>
        </w:rPr>
      </w:pPr>
      <w:r>
        <w:rPr>
          <w:rFonts w:eastAsia="Times New Roman"/>
          <w:b/>
          <w:bCs/>
        </w:rPr>
        <w:t>ΚΩ</w:t>
      </w:r>
      <w:r>
        <w:rPr>
          <w:rFonts w:eastAsia="Times New Roman"/>
          <w:b/>
          <w:bCs/>
        </w:rPr>
        <w:t>ΝΣΤΑΝΤΙΝΟΣ ΤΖΑΒΑΡΑΣ:</w:t>
      </w:r>
      <w:r>
        <w:rPr>
          <w:rFonts w:eastAsia="Times New Roman"/>
          <w:bCs/>
        </w:rPr>
        <w:t xml:space="preserve"> Δεν είπα εγώ ότι ήταν «μεγάλες» πολιτικές κινήσεις.</w:t>
      </w:r>
    </w:p>
    <w:p w14:paraId="4865B618" w14:textId="77777777" w:rsidR="00666AE2" w:rsidRDefault="00896D7E">
      <w:pPr>
        <w:spacing w:after="0" w:line="600" w:lineRule="auto"/>
        <w:ind w:firstLine="720"/>
        <w:jc w:val="both"/>
        <w:rPr>
          <w:rFonts w:eastAsia="Times New Roman"/>
          <w:bCs/>
        </w:rPr>
      </w:pPr>
      <w:r>
        <w:rPr>
          <w:rFonts w:eastAsia="Times New Roman"/>
          <w:b/>
          <w:bCs/>
        </w:rPr>
        <w:t xml:space="preserve">ΝΙΚΟΛΑΟΣ ΞΥΔΑΚΗΣ: </w:t>
      </w:r>
      <w:r>
        <w:rPr>
          <w:rFonts w:eastAsia="Times New Roman"/>
          <w:bCs/>
        </w:rPr>
        <w:t>Μπορώ να ισχυριστώ, λοιπόν, ότι δεν υπάρχει κα</w:t>
      </w:r>
      <w:r>
        <w:rPr>
          <w:rFonts w:eastAsia="Times New Roman"/>
          <w:bCs/>
        </w:rPr>
        <w:t>μ</w:t>
      </w:r>
      <w:r>
        <w:rPr>
          <w:rFonts w:eastAsia="Times New Roman"/>
          <w:bCs/>
        </w:rPr>
        <w:t xml:space="preserve">μιά πολιτική πονηριά, για την οποία κατηγορηθήκαμε, ή κάποιο ρουσφέτι για τις αγορές χωρίς μεσάζοντες </w:t>
      </w:r>
      <w:r>
        <w:rPr>
          <w:rFonts w:eastAsia="Times New Roman"/>
          <w:bCs/>
        </w:rPr>
        <w:lastRenderedPageBreak/>
        <w:t>και αυτές τις μο</w:t>
      </w:r>
      <w:r>
        <w:rPr>
          <w:rFonts w:eastAsia="Times New Roman"/>
          <w:bCs/>
        </w:rPr>
        <w:t xml:space="preserve">ρφές κοινωνικού αλληλέγγυου εμπορίου. Υπάρχει </w:t>
      </w:r>
      <w:r>
        <w:rPr>
          <w:rFonts w:eastAsia="Times New Roman"/>
          <w:bCs/>
          <w:shd w:val="clear" w:color="auto" w:fill="FFFFFF"/>
        </w:rPr>
        <w:t>όμως</w:t>
      </w:r>
      <w:r>
        <w:rPr>
          <w:rFonts w:eastAsia="Times New Roman"/>
          <w:bCs/>
        </w:rPr>
        <w:t xml:space="preserve"> μία κοινωνική </w:t>
      </w:r>
      <w:r>
        <w:rPr>
          <w:rFonts w:eastAsia="Times New Roman"/>
          <w:bCs/>
          <w:shd w:val="clear" w:color="auto" w:fill="FFFFFF"/>
        </w:rPr>
        <w:t>ανάγκη,</w:t>
      </w:r>
      <w:r>
        <w:rPr>
          <w:rFonts w:eastAsia="Times New Roman"/>
          <w:bCs/>
        </w:rPr>
        <w:t xml:space="preserve"> η οποία προέκυψε τα χρόνια της κρίσης. </w:t>
      </w:r>
    </w:p>
    <w:p w14:paraId="4865B619" w14:textId="77777777" w:rsidR="00666AE2" w:rsidRDefault="00896D7E">
      <w:pPr>
        <w:spacing w:after="0" w:line="600" w:lineRule="auto"/>
        <w:ind w:firstLine="720"/>
        <w:jc w:val="both"/>
        <w:rPr>
          <w:rFonts w:eastAsia="Times New Roman"/>
          <w:bCs/>
        </w:rPr>
      </w:pPr>
      <w:r>
        <w:rPr>
          <w:rFonts w:eastAsia="Times New Roman"/>
          <w:bCs/>
        </w:rPr>
        <w:t>Από το 2010 έως σήμερα, ζούμε σε μ</w:t>
      </w:r>
      <w:r>
        <w:rPr>
          <w:rFonts w:eastAsia="Times New Roman"/>
          <w:bCs/>
        </w:rPr>
        <w:t>ί</w:t>
      </w:r>
      <w:r>
        <w:rPr>
          <w:rFonts w:eastAsia="Times New Roman"/>
          <w:bCs/>
        </w:rPr>
        <w:t>α πολύ δύσκολη κατάσταση για πολύ μεγάλα μέρη του πληθυσμού και των συμπολιτών μας και μ</w:t>
      </w:r>
      <w:r>
        <w:rPr>
          <w:rFonts w:eastAsia="Times New Roman"/>
          <w:bCs/>
        </w:rPr>
        <w:t>ί</w:t>
      </w:r>
      <w:r>
        <w:rPr>
          <w:rFonts w:eastAsia="Times New Roman"/>
          <w:bCs/>
        </w:rPr>
        <w:t>α Αριστερή Κυβέρνησ</w:t>
      </w:r>
      <w:r>
        <w:rPr>
          <w:rFonts w:eastAsia="Times New Roman"/>
          <w:bCs/>
        </w:rPr>
        <w:t>η, η οποία αφουγκράζεται τον κόσμο της εργασίας, τον κόσμο του μόχθου, τον φτωχό κόσμο, για τον οποίο έχει αξία να πάρει πατάτες ή πορτοκάλια σε μ</w:t>
      </w:r>
      <w:r>
        <w:rPr>
          <w:rFonts w:eastAsia="Times New Roman"/>
          <w:bCs/>
        </w:rPr>
        <w:t>ί</w:t>
      </w:r>
      <w:r>
        <w:rPr>
          <w:rFonts w:eastAsia="Times New Roman"/>
          <w:bCs/>
        </w:rPr>
        <w:t>α φθηνότερη τιμή ακόμη κι από τη λαϊκή αγορά, είναι υποχρέωσή της και καθήκον της να νομοθετήσει ευνοϊκά υπέρ</w:t>
      </w:r>
      <w:r>
        <w:rPr>
          <w:rFonts w:eastAsia="Times New Roman"/>
          <w:bCs/>
        </w:rPr>
        <w:t xml:space="preserve"> του ήδη διαμορφωθέντος αυτού καθεστώτος αγοράς. Αν δεν πάει καλά, το διορθώνει κάποια άλλη Κυβέρνηση, αν αρθούν ή αν εκλείψουν όλοι αυτοί οι λόγοι.</w:t>
      </w:r>
    </w:p>
    <w:p w14:paraId="4865B61A" w14:textId="77777777" w:rsidR="00666AE2" w:rsidRDefault="00896D7E">
      <w:pPr>
        <w:spacing w:after="0" w:line="600" w:lineRule="auto"/>
        <w:ind w:firstLine="720"/>
        <w:jc w:val="both"/>
        <w:rPr>
          <w:rFonts w:eastAsia="Times New Roman"/>
          <w:bCs/>
        </w:rPr>
      </w:pPr>
      <w:r>
        <w:rPr>
          <w:rFonts w:eastAsia="Times New Roman"/>
          <w:bCs/>
        </w:rPr>
        <w:t>Ε</w:t>
      </w:r>
      <w:r>
        <w:rPr>
          <w:rFonts w:eastAsia="Times New Roman"/>
          <w:bCs/>
          <w:shd w:val="clear" w:color="auto" w:fill="FFFFFF"/>
        </w:rPr>
        <w:t xml:space="preserve">ν πάση </w:t>
      </w:r>
      <w:proofErr w:type="spellStart"/>
      <w:r>
        <w:rPr>
          <w:rFonts w:eastAsia="Times New Roman"/>
          <w:bCs/>
          <w:shd w:val="clear" w:color="auto" w:fill="FFFFFF"/>
        </w:rPr>
        <w:t>περιπτώσει</w:t>
      </w:r>
      <w:proofErr w:type="spellEnd"/>
      <w:r>
        <w:rPr>
          <w:rFonts w:eastAsia="Times New Roman"/>
          <w:bCs/>
          <w:shd w:val="clear" w:color="auto" w:fill="FFFFFF"/>
        </w:rPr>
        <w:t>,</w:t>
      </w:r>
      <w:r>
        <w:rPr>
          <w:rFonts w:eastAsia="Times New Roman"/>
          <w:bCs/>
        </w:rPr>
        <w:t xml:space="preserve"> ούτε ιδιώνυμα ψηφίζουμε, ούτε διώξεις Αριστερών, ούτε διώξεις κανενός. Ψηφίζουμε και νομοθετούμε υπέρ των αδυνάτων, για να δώσουμε θεσμική μορφή σε μια ήδη υπάρχουσα κατάσταση, η οποία μόνο ανακούφιση προσφέρει στους δοκιμαζόμενους συμπολίτες μας. </w:t>
      </w:r>
    </w:p>
    <w:p w14:paraId="4865B61B" w14:textId="77777777" w:rsidR="00666AE2" w:rsidRDefault="00896D7E">
      <w:pPr>
        <w:spacing w:after="0" w:line="600" w:lineRule="auto"/>
        <w:ind w:firstLine="720"/>
        <w:jc w:val="both"/>
        <w:rPr>
          <w:rFonts w:eastAsia="Times New Roman" w:cs="Times New Roman"/>
          <w:szCs w:val="24"/>
        </w:rPr>
      </w:pPr>
      <w:r>
        <w:rPr>
          <w:rFonts w:eastAsia="Times New Roman"/>
          <w:bCs/>
          <w:shd w:val="clear" w:color="auto" w:fill="FFFFFF"/>
        </w:rPr>
        <w:t>Επίσης</w:t>
      </w:r>
      <w:r>
        <w:rPr>
          <w:rFonts w:eastAsia="Times New Roman"/>
          <w:bCs/>
          <w:shd w:val="clear" w:color="auto" w:fill="FFFFFF"/>
        </w:rPr>
        <w:t xml:space="preserve">, </w:t>
      </w:r>
      <w:r>
        <w:rPr>
          <w:rFonts w:eastAsia="Times New Roman"/>
          <w:bCs/>
        </w:rPr>
        <w:t>μία δημοκρατική Κυβέρνηση σε ένα ευνομούμενο κράτος πρέπει να λαμβάνει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τι συμβαίνει στην κοινωνία </w:t>
      </w:r>
      <w:r>
        <w:rPr>
          <w:rFonts w:eastAsia="Times New Roman"/>
          <w:bCs/>
        </w:rPr>
        <w:lastRenderedPageBreak/>
        <w:t>πραγματικά. Δεν θα αφήσει την «αόρατο χείρα της αγοράς» να ρυθμίσει τα της κοινωνίας και τα της ζωής. Η «αόρατος χειρ της αγοράς» αποκαλύπτεται και</w:t>
      </w:r>
      <w:r>
        <w:rPr>
          <w:rFonts w:eastAsia="Times New Roman"/>
          <w:bCs/>
        </w:rPr>
        <w:t xml:space="preserve"> αυτές τις μέρες, αφού μετά τα </w:t>
      </w:r>
      <w:r>
        <w:rPr>
          <w:rFonts w:eastAsia="Times New Roman"/>
          <w:bCs/>
          <w:lang w:val="en-US"/>
        </w:rPr>
        <w:t>Panama</w:t>
      </w:r>
      <w:r>
        <w:rPr>
          <w:rFonts w:eastAsia="Times New Roman"/>
          <w:bCs/>
        </w:rPr>
        <w:t xml:space="preserve"> </w:t>
      </w:r>
      <w:r>
        <w:rPr>
          <w:rFonts w:eastAsia="Times New Roman"/>
          <w:bCs/>
          <w:lang w:val="en-US"/>
        </w:rPr>
        <w:t>Papers</w:t>
      </w:r>
      <w:r>
        <w:rPr>
          <w:rFonts w:eastAsia="Times New Roman"/>
          <w:bCs/>
        </w:rPr>
        <w:t xml:space="preserve"> έχουμε τα </w:t>
      </w:r>
      <w:r>
        <w:rPr>
          <w:rFonts w:eastAsia="Times New Roman"/>
          <w:bCs/>
          <w:lang w:val="en-US"/>
        </w:rPr>
        <w:t>Paradise</w:t>
      </w:r>
      <w:r>
        <w:rPr>
          <w:rFonts w:eastAsia="Times New Roman"/>
          <w:bCs/>
        </w:rPr>
        <w:t xml:space="preserve"> </w:t>
      </w:r>
      <w:r>
        <w:rPr>
          <w:rFonts w:eastAsia="Times New Roman"/>
          <w:bCs/>
          <w:lang w:val="en-US"/>
        </w:rPr>
        <w:t>Papers</w:t>
      </w:r>
      <w:r>
        <w:rPr>
          <w:rFonts w:eastAsia="Times New Roman"/>
          <w:bCs/>
        </w:rPr>
        <w:t xml:space="preserve">. </w:t>
      </w:r>
    </w:p>
    <w:p w14:paraId="4865B61C"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Βλέπουμε δηλαδή ότι το 1% του πληθυσμού στις δυτικές χώρες, όχι μόνο εκμεταλλεύεται, όχι μόνο περιφρονεί εμπράγματα τις κοινωνίες και συντρίβει τη μεσαία τάξη, όχι μόνο τους παίρνει π</w:t>
      </w:r>
      <w:r>
        <w:rPr>
          <w:rFonts w:eastAsia="Times New Roman" w:cs="Times New Roman"/>
          <w:szCs w:val="24"/>
        </w:rPr>
        <w:t>ίσω ό,τι έδωσε σε όλη τη μεταπολεμική περίοδο –τη δημόσια υγεία, το δημόσιο σχολείο- και τους λέει «ο πλούσιος θα επιβιώσει», αλλά φτύνει μέσα στα μούτρα των ανθρώπων της εργασίας, της παραγωγής και της δημιουργίας. Αυτήν η αόρατη χείρα της αγοράς είναι υπ</w:t>
      </w:r>
      <w:r>
        <w:rPr>
          <w:rFonts w:eastAsia="Times New Roman" w:cs="Times New Roman"/>
          <w:szCs w:val="24"/>
        </w:rPr>
        <w:t xml:space="preserve">οχρέωση μας. </w:t>
      </w:r>
      <w:r>
        <w:rPr>
          <w:rFonts w:eastAsia="Times New Roman" w:cs="Times New Roman"/>
          <w:szCs w:val="24"/>
        </w:rPr>
        <w:t>Ε</w:t>
      </w:r>
      <w:r>
        <w:rPr>
          <w:rFonts w:eastAsia="Times New Roman" w:cs="Times New Roman"/>
          <w:szCs w:val="24"/>
        </w:rPr>
        <w:t xml:space="preserve">ίτε είμαστε προοδευτικοί, είτε Αριστεροί, είτε συντηρητικοί δεν πρέπει προδώσουμε την ψήφο των πολιτών. </w:t>
      </w:r>
      <w:r>
        <w:rPr>
          <w:rFonts w:eastAsia="Times New Roman" w:cs="Times New Roman"/>
          <w:szCs w:val="24"/>
        </w:rPr>
        <w:t>Ε</w:t>
      </w:r>
      <w:r>
        <w:rPr>
          <w:rFonts w:eastAsia="Times New Roman" w:cs="Times New Roman"/>
          <w:szCs w:val="24"/>
        </w:rPr>
        <w:t xml:space="preserve">ίμαστε ένοχοι όταν κωφεύουμε, όταν σιωπούμε, όταν εθελοτυφλούμε και όταν ανεχόμαστε τους </w:t>
      </w:r>
      <w:proofErr w:type="spellStart"/>
      <w:r>
        <w:rPr>
          <w:rFonts w:eastAsia="Times New Roman" w:cs="Times New Roman"/>
          <w:szCs w:val="24"/>
        </w:rPr>
        <w:t>εξωχώριους</w:t>
      </w:r>
      <w:proofErr w:type="spellEnd"/>
      <w:r>
        <w:rPr>
          <w:rFonts w:eastAsia="Times New Roman" w:cs="Times New Roman"/>
          <w:szCs w:val="24"/>
        </w:rPr>
        <w:t xml:space="preserve"> παραδείσους του πλούτου που παράγεται</w:t>
      </w:r>
      <w:r>
        <w:rPr>
          <w:rFonts w:eastAsia="Times New Roman" w:cs="Times New Roman"/>
          <w:szCs w:val="24"/>
        </w:rPr>
        <w:t xml:space="preserve"> σε μ</w:t>
      </w:r>
      <w:r>
        <w:rPr>
          <w:rFonts w:eastAsia="Times New Roman" w:cs="Times New Roman"/>
          <w:szCs w:val="24"/>
        </w:rPr>
        <w:t>ί</w:t>
      </w:r>
      <w:r>
        <w:rPr>
          <w:rFonts w:eastAsia="Times New Roman" w:cs="Times New Roman"/>
          <w:szCs w:val="24"/>
        </w:rPr>
        <w:t xml:space="preserve">α κοινωνία και φυγαδεύεται και κρύβεται κερδοσκοπικά, ληστρικά και αντιδημοκρατικά. </w:t>
      </w:r>
    </w:p>
    <w:p w14:paraId="4865B61D"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πλούτος που σωρεύεται, τα 7,9 τρισεκατομμύρια που υπολογίζεται ότι είναι παρκαρισμένα στους </w:t>
      </w:r>
      <w:proofErr w:type="spellStart"/>
      <w:r>
        <w:rPr>
          <w:rFonts w:eastAsia="Times New Roman" w:cs="Times New Roman"/>
          <w:szCs w:val="24"/>
        </w:rPr>
        <w:t>εξωχώριους</w:t>
      </w:r>
      <w:proofErr w:type="spellEnd"/>
      <w:r>
        <w:rPr>
          <w:rFonts w:eastAsia="Times New Roman" w:cs="Times New Roman"/>
          <w:szCs w:val="24"/>
        </w:rPr>
        <w:t xml:space="preserve"> παραδείσους, είναι πλούτος που έχει αφαιρεθεί από τις κοινων</w:t>
      </w:r>
      <w:r>
        <w:rPr>
          <w:rFonts w:eastAsia="Times New Roman" w:cs="Times New Roman"/>
          <w:szCs w:val="24"/>
        </w:rPr>
        <w:t>ίες, είναι πλούτος που στρέφεται εναντίον των δημοκρατιών και είναι πλούτος, οποίος εξευτελίζει τις πολιτικές ηγεσίες που ανέχονται αυτά τα φαινόμενα. Δυστυχώς, τη ρύθμιση δεν μπορεί να την κάνει η Βουλή των Ελλήνων. Χρειάζονται διακρατικές συνεργασίες, εκ</w:t>
      </w:r>
      <w:r>
        <w:rPr>
          <w:rFonts w:eastAsia="Times New Roman" w:cs="Times New Roman"/>
          <w:szCs w:val="24"/>
        </w:rPr>
        <w:t>φρασμένη διεθνής βούληση. Ιδού το πεδίο για το Ευρωκοινοβούλιο, για την Ευρωπαϊκή Επιτροπή. Προσφάτως, το Λαϊκό Κόμμα αρνήθηκε ρύθμιση. Οι Βουλευτές του Λαϊκού Κόμματος αρνήθηκαν ρύθμιση για τέτοια φαινόμενα. Αυτό είναι το πεδίο. Όλες οι πολιτικές δυνάμεις</w:t>
      </w:r>
      <w:r>
        <w:rPr>
          <w:rFonts w:eastAsia="Times New Roman" w:cs="Times New Roman"/>
          <w:szCs w:val="24"/>
        </w:rPr>
        <w:t xml:space="preserve"> που πιστεύουν στη </w:t>
      </w:r>
      <w:r>
        <w:rPr>
          <w:rFonts w:eastAsia="Times New Roman" w:cs="Times New Roman"/>
          <w:szCs w:val="24"/>
        </w:rPr>
        <w:t>δ</w:t>
      </w:r>
      <w:r>
        <w:rPr>
          <w:rFonts w:eastAsia="Times New Roman" w:cs="Times New Roman"/>
          <w:szCs w:val="24"/>
        </w:rPr>
        <w:t xml:space="preserve">ημοκρατία, που πιστεύουν ότι όχι μόνο αδίκως, αλλά κατά περιφρόνηση και με επιθετικότατο τρόπο υποφέρουν οι λαοί, θα πρέπει να κάνουμε ρυθμίσεις και από τα εθνικά Κοινοβούλια σε συνεργασία και στο Ευρωπαϊκό Κοινοβούλιο. </w:t>
      </w:r>
    </w:p>
    <w:p w14:paraId="4865B61E"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Ας αφήσουμε λοι</w:t>
      </w:r>
      <w:r>
        <w:rPr>
          <w:rFonts w:eastAsia="Times New Roman" w:cs="Times New Roman"/>
          <w:szCs w:val="24"/>
        </w:rPr>
        <w:t>πόν το αλληλέγγυο εμπόριο και τις δομές της φιλαλληλίας και της προαγωγής της κοινωνικής συνοχής…</w:t>
      </w:r>
    </w:p>
    <w:p w14:paraId="4865B61F"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Αντιπραγματισμό. </w:t>
      </w:r>
    </w:p>
    <w:p w14:paraId="4865B620"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 xml:space="preserve">Ας αφήσουμε τις κοινωνίες να αυτορυθμίζονται και όχι μόνο με την αόρατο χείρα της αγοράς. </w:t>
      </w:r>
    </w:p>
    <w:p w14:paraId="4865B621"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Είπε ο σ</w:t>
      </w:r>
      <w:r>
        <w:rPr>
          <w:rFonts w:eastAsia="Times New Roman" w:cs="Times New Roman"/>
          <w:szCs w:val="24"/>
        </w:rPr>
        <w:t xml:space="preserve">υνάδελφος, ο πολύ ευπρεπής και πάντα καταρτισμένος και μετριοπαθής, ο Σπύρος </w:t>
      </w:r>
      <w:proofErr w:type="spellStart"/>
      <w:r>
        <w:rPr>
          <w:rFonts w:eastAsia="Times New Roman" w:cs="Times New Roman"/>
          <w:szCs w:val="24"/>
        </w:rPr>
        <w:t>Δανέλλης</w:t>
      </w:r>
      <w:proofErr w:type="spellEnd"/>
      <w:r>
        <w:rPr>
          <w:rFonts w:eastAsia="Times New Roman" w:cs="Times New Roman"/>
          <w:szCs w:val="24"/>
        </w:rPr>
        <w:t xml:space="preserve"> για το άβατο των Εξαρχείων. Θέλω να πω μια κουβέντα μόνο, γιατί ζω τριάντα πέντε χρόνια στα Εξάρχεια και δεν ένιωσα να περιορίζομαι από κανένα άβατο. </w:t>
      </w:r>
    </w:p>
    <w:p w14:paraId="4865B622"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Τα Εξάρχεια πρωταγω</w:t>
      </w:r>
      <w:r>
        <w:rPr>
          <w:rFonts w:eastAsia="Times New Roman" w:cs="Times New Roman"/>
          <w:szCs w:val="24"/>
        </w:rPr>
        <w:t xml:space="preserve">νίστησαν και στη δεκαετία του ’80 με τον αξέχαστο Νίκο </w:t>
      </w:r>
      <w:proofErr w:type="spellStart"/>
      <w:r>
        <w:rPr>
          <w:rFonts w:eastAsia="Times New Roman" w:cs="Times New Roman"/>
          <w:szCs w:val="24"/>
        </w:rPr>
        <w:t>Αρκουδέα</w:t>
      </w:r>
      <w:proofErr w:type="spellEnd"/>
      <w:r>
        <w:rPr>
          <w:rFonts w:eastAsia="Times New Roman" w:cs="Times New Roman"/>
          <w:szCs w:val="24"/>
        </w:rPr>
        <w:t>, τον αστυνομικό διευθυντή. Τα Εξάρχεια, όμως, σε όλη τη μεταπολιτευτική περίοδο και στη διάρκεια της δικτατορίας υπήρξε μ</w:t>
      </w:r>
      <w:r>
        <w:rPr>
          <w:rFonts w:eastAsia="Times New Roman" w:cs="Times New Roman"/>
          <w:szCs w:val="24"/>
        </w:rPr>
        <w:t>ί</w:t>
      </w:r>
      <w:r>
        <w:rPr>
          <w:rFonts w:eastAsia="Times New Roman" w:cs="Times New Roman"/>
          <w:szCs w:val="24"/>
        </w:rPr>
        <w:t xml:space="preserve">α γειτονιά των γραμμάτων και των τεχνών, της ελευθερίας και της </w:t>
      </w:r>
      <w:r>
        <w:rPr>
          <w:rFonts w:eastAsia="Times New Roman" w:cs="Times New Roman"/>
          <w:szCs w:val="24"/>
        </w:rPr>
        <w:t>δ</w:t>
      </w:r>
      <w:r>
        <w:rPr>
          <w:rFonts w:eastAsia="Times New Roman" w:cs="Times New Roman"/>
          <w:szCs w:val="24"/>
        </w:rPr>
        <w:t>ημοκρ</w:t>
      </w:r>
      <w:r>
        <w:rPr>
          <w:rFonts w:eastAsia="Times New Roman" w:cs="Times New Roman"/>
          <w:szCs w:val="24"/>
        </w:rPr>
        <w:t>ατίας. Είναι η γειτονιά που έχει φιλοξενήσει –και φιλοξενεί ακόμη- σπουδαίους καλλιτέχνες, ζωγράφους συγγραφείς. Ας αφήσουμε, λοιπόν, τις εύκολες κουβέντες. Ας δούμε πώς μετά το 2008 ιδίως τα Εξάρχεια μετετράπησαν σε μ</w:t>
      </w:r>
      <w:r>
        <w:rPr>
          <w:rFonts w:eastAsia="Times New Roman" w:cs="Times New Roman"/>
          <w:szCs w:val="24"/>
        </w:rPr>
        <w:t>ί</w:t>
      </w:r>
      <w:r>
        <w:rPr>
          <w:rFonts w:eastAsia="Times New Roman" w:cs="Times New Roman"/>
          <w:szCs w:val="24"/>
        </w:rPr>
        <w:t>α πίστα όπου χορεύουν οι μαφίες που ε</w:t>
      </w:r>
      <w:r>
        <w:rPr>
          <w:rFonts w:eastAsia="Times New Roman" w:cs="Times New Roman"/>
          <w:szCs w:val="24"/>
        </w:rPr>
        <w:t xml:space="preserve">λέγχουν τα ναρκωτικά, τα τσιγάρα, τα μαγαζιά και τη νύχτα. Ας δούμε, γιατί αλληλοπυροβολούνται και δολοφονούνται στη μέση του δρόμου οι μαφίες. Κι ας δούμε τη μεγάλη επιτυχία, που είναι η πρώτη φάση, της περσινής επιχείρησης της Ελληνικής Αστυνομίας την </w:t>
      </w:r>
      <w:r>
        <w:rPr>
          <w:rFonts w:eastAsia="Times New Roman" w:cs="Times New Roman"/>
          <w:szCs w:val="24"/>
        </w:rPr>
        <w:lastRenderedPageBreak/>
        <w:t>πε</w:t>
      </w:r>
      <w:r>
        <w:rPr>
          <w:rFonts w:eastAsia="Times New Roman" w:cs="Times New Roman"/>
          <w:szCs w:val="24"/>
        </w:rPr>
        <w:t xml:space="preserve">ρασμένη χρονιά που πήγε κι εξάρθρωσε τέτοια κυκλώματα. Ας δούμε πώς μαζί, χωρίς δημαγωγία και κραυγές και </w:t>
      </w:r>
      <w:proofErr w:type="spellStart"/>
      <w:r>
        <w:rPr>
          <w:rFonts w:eastAsia="Times New Roman" w:cs="Times New Roman"/>
          <w:szCs w:val="24"/>
        </w:rPr>
        <w:t>τρομολαγνεία</w:t>
      </w:r>
      <w:proofErr w:type="spellEnd"/>
      <w:r>
        <w:rPr>
          <w:rFonts w:eastAsia="Times New Roman" w:cs="Times New Roman"/>
          <w:szCs w:val="24"/>
        </w:rPr>
        <w:t xml:space="preserve"> θα δουλέψουμε για να παραδώσουμε, όχι </w:t>
      </w:r>
      <w:proofErr w:type="spellStart"/>
      <w:r>
        <w:rPr>
          <w:rFonts w:eastAsia="Times New Roman" w:cs="Times New Roman"/>
          <w:szCs w:val="24"/>
        </w:rPr>
        <w:t>συκοφαντημένες</w:t>
      </w:r>
      <w:proofErr w:type="spellEnd"/>
      <w:r>
        <w:rPr>
          <w:rFonts w:eastAsia="Times New Roman" w:cs="Times New Roman"/>
          <w:szCs w:val="24"/>
        </w:rPr>
        <w:t xml:space="preserve"> γειτονιές και εύκολες κραυγές για να δίνουμε αίμα στα κανάλια, αλλά παράδειγμα δημοκ</w:t>
      </w:r>
      <w:r>
        <w:rPr>
          <w:rFonts w:eastAsia="Times New Roman" w:cs="Times New Roman"/>
          <w:szCs w:val="24"/>
        </w:rPr>
        <w:t xml:space="preserve">ρατίας και ευνομίας σε όλη την ελληνική κοινωνία. </w:t>
      </w:r>
    </w:p>
    <w:p w14:paraId="4865B623"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Για το νομοσχέδιο δεν έχω να προσθέσω πολλά. Τα έχουν πει και οι εισηγητές και οι ομιλητές. Θα δώσει τις τελευταίες πινελιές ο Υπουργός, ο οποίος παρακολούθησε προσεκτικά όλη αυτή τη διαδικασία και –πρέπει</w:t>
      </w:r>
      <w:r>
        <w:rPr>
          <w:rFonts w:eastAsia="Times New Roman" w:cs="Times New Roman"/>
          <w:szCs w:val="24"/>
        </w:rPr>
        <w:t xml:space="preserve"> να το αναγνωρίσουμε αυτό όλοι- εισάκουσε εγκαίρως κι ενσωμάτωσε όλες τις παρατηρήσεις σε ένα νομοσχέδιο, το οποίο είχε υποστεί τη βάσανο και την πολύμηνη εργασία απ’ όλη την πολιτική ηγεσία και τις υπηρεσίες του Υπουργείου. </w:t>
      </w:r>
    </w:p>
    <w:p w14:paraId="4865B624"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Ευχαριστώ πολύ και που θα υπερ</w:t>
      </w:r>
      <w:r>
        <w:rPr>
          <w:rFonts w:eastAsia="Times New Roman" w:cs="Times New Roman"/>
          <w:szCs w:val="24"/>
        </w:rPr>
        <w:t xml:space="preserve">ψηφίσετε το νομοσχέδιο. </w:t>
      </w:r>
    </w:p>
    <w:p w14:paraId="4865B625" w14:textId="77777777" w:rsidR="00666AE2" w:rsidRDefault="00896D7E">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65B62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865B62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Δημήτριος Δημητριάδης. </w:t>
      </w:r>
    </w:p>
    <w:p w14:paraId="4865B628"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lastRenderedPageBreak/>
        <w:t xml:space="preserve">ΔΗΜΗΤΡΙΟΣ ΔΗΜΗΤΡΙΑΔΗΣ: </w:t>
      </w:r>
      <w:r>
        <w:rPr>
          <w:rFonts w:eastAsia="Times New Roman"/>
          <w:szCs w:val="24"/>
        </w:rPr>
        <w:t>Ευχαριστώ, κύριε Πρόεδρε.</w:t>
      </w:r>
    </w:p>
    <w:p w14:paraId="4865B629"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Κύριε Υπουργέ, κυρίες </w:t>
      </w:r>
      <w:r>
        <w:rPr>
          <w:rFonts w:eastAsia="Times New Roman"/>
          <w:szCs w:val="24"/>
        </w:rPr>
        <w:t>και κύριοι συνάδελφοι, συζητάμε αυτό το νομοσχέδιο σε μ</w:t>
      </w:r>
      <w:r>
        <w:rPr>
          <w:rFonts w:eastAsia="Times New Roman"/>
          <w:szCs w:val="24"/>
        </w:rPr>
        <w:t>ί</w:t>
      </w:r>
      <w:r>
        <w:rPr>
          <w:rFonts w:eastAsia="Times New Roman"/>
          <w:szCs w:val="24"/>
        </w:rPr>
        <w:t xml:space="preserve">α συγκυρία όπου </w:t>
      </w:r>
      <w:proofErr w:type="spellStart"/>
      <w:r>
        <w:rPr>
          <w:rFonts w:eastAsia="Times New Roman"/>
          <w:szCs w:val="24"/>
        </w:rPr>
        <w:t>προεξοφλούνται</w:t>
      </w:r>
      <w:proofErr w:type="spellEnd"/>
      <w:r>
        <w:rPr>
          <w:rFonts w:eastAsia="Times New Roman"/>
          <w:szCs w:val="24"/>
        </w:rPr>
        <w:t xml:space="preserve"> οι θετικές επιδόσεις του Προϋπολογισμού του 2017, που έχουμε εμείς συντάξει και η </w:t>
      </w:r>
      <w:proofErr w:type="spellStart"/>
      <w:r>
        <w:rPr>
          <w:rFonts w:eastAsia="Times New Roman"/>
          <w:szCs w:val="24"/>
        </w:rPr>
        <w:t>υπεραπόδοση</w:t>
      </w:r>
      <w:proofErr w:type="spellEnd"/>
      <w:r>
        <w:rPr>
          <w:rFonts w:eastAsia="Times New Roman"/>
          <w:szCs w:val="24"/>
        </w:rPr>
        <w:t xml:space="preserve"> των στόχων αυτού και συνεχίζουμε με νομοθετήσεις όπως αυτή, που εκπληρώνει </w:t>
      </w:r>
      <w:r>
        <w:rPr>
          <w:rFonts w:eastAsia="Times New Roman"/>
          <w:szCs w:val="24"/>
        </w:rPr>
        <w:t xml:space="preserve">τη συνολική μας προσπάθεια. </w:t>
      </w:r>
    </w:p>
    <w:p w14:paraId="4865B62A"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Όλη αυτή την περίοδο επιμένουμε με αυταπάρνηση, θα έλεγα, στις σταθερές της πολιτικής μας πρότασης, που είναι η παραγωγική ανασυγκρότηση και η δίκαιη ανάπτυξη υπέρ των λαϊκών στρωμάτων. Είμαστε σε μια συγκυρία όπου και το ΑΕΠ α</w:t>
      </w:r>
      <w:r>
        <w:rPr>
          <w:rFonts w:eastAsia="Times New Roman"/>
          <w:szCs w:val="24"/>
        </w:rPr>
        <w:t>υξάνεται και οι εξαγωγές και οι επενδύσεις και η ανταγωνιστικότητα και μειώνεται κάτι πάρα πολύ σημαντικό, η ανεργία.</w:t>
      </w:r>
    </w:p>
    <w:p w14:paraId="4865B62B"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Επομένως, τα νέα είναι θετικά για τις δυνάμεις της παραγωγής και της εργασίας. Φαίνεται πως η τρίτη αξιολόγηση κλείνει αρκετά εύκολα, χωρί</w:t>
      </w:r>
      <w:r>
        <w:rPr>
          <w:rFonts w:eastAsia="Times New Roman"/>
          <w:szCs w:val="24"/>
        </w:rPr>
        <w:t>ς νέα μέτρα, με</w:t>
      </w:r>
      <w:r>
        <w:rPr>
          <w:rFonts w:eastAsia="Times New Roman"/>
          <w:b/>
          <w:szCs w:val="24"/>
        </w:rPr>
        <w:t xml:space="preserve"> </w:t>
      </w:r>
      <w:r>
        <w:rPr>
          <w:rFonts w:eastAsia="Times New Roman"/>
          <w:szCs w:val="24"/>
        </w:rPr>
        <w:t xml:space="preserve">πρώτους τους εργαζόμενους σε περιπτώσεις εκκαθαρίσεων επιχειρήσεων, με τις συντάξεις χηρείας σε θετικότερη προοπτική και με ένα κοινωνικό μέρισμα το οποίο προκύπτει από την </w:t>
      </w:r>
      <w:proofErr w:type="spellStart"/>
      <w:r>
        <w:rPr>
          <w:rFonts w:eastAsia="Times New Roman"/>
          <w:szCs w:val="24"/>
        </w:rPr>
        <w:t>υπεραπόδοση</w:t>
      </w:r>
      <w:proofErr w:type="spellEnd"/>
      <w:r>
        <w:rPr>
          <w:rFonts w:eastAsia="Times New Roman"/>
          <w:szCs w:val="24"/>
        </w:rPr>
        <w:t xml:space="preserve"> των στόχων.</w:t>
      </w:r>
    </w:p>
    <w:p w14:paraId="4865B62C"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Το συγκεκριμένο νομοθέτημα δεν είναι μ</w:t>
      </w:r>
      <w:r>
        <w:rPr>
          <w:rFonts w:eastAsia="Times New Roman"/>
          <w:szCs w:val="24"/>
        </w:rPr>
        <w:t>ί</w:t>
      </w:r>
      <w:r>
        <w:rPr>
          <w:rFonts w:eastAsia="Times New Roman"/>
          <w:szCs w:val="24"/>
        </w:rPr>
        <w:t xml:space="preserve">α </w:t>
      </w:r>
      <w:proofErr w:type="spellStart"/>
      <w:r>
        <w:rPr>
          <w:rFonts w:eastAsia="Times New Roman"/>
          <w:szCs w:val="24"/>
        </w:rPr>
        <w:t>μν</w:t>
      </w:r>
      <w:r>
        <w:rPr>
          <w:rFonts w:eastAsia="Times New Roman"/>
          <w:szCs w:val="24"/>
        </w:rPr>
        <w:t>ημονιακή</w:t>
      </w:r>
      <w:proofErr w:type="spellEnd"/>
      <w:r>
        <w:rPr>
          <w:rFonts w:eastAsia="Times New Roman"/>
          <w:szCs w:val="24"/>
        </w:rPr>
        <w:t xml:space="preserve"> υποχρέωση, αλλά είναι η δική μας προσπάθεια που έχει στόχο τη διεύρυνση του οικονομικού πεδίου και τη διεύρυνση του ενάρετου κύκλου της οικονομικής ανάπτυξης της χώρας.</w:t>
      </w:r>
    </w:p>
    <w:p w14:paraId="4865B62D"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Στο πρώτο μέρος του παρόντος νομοσχεδίου συμπεριλαμβάνονται οι λαϊκές αγορές κ</w:t>
      </w:r>
      <w:r>
        <w:rPr>
          <w:rFonts w:eastAsia="Times New Roman"/>
          <w:szCs w:val="24"/>
        </w:rPr>
        <w:t xml:space="preserve">αι όλες οι υπαίθριες εμπορικές δραστηριότητες με στόχο την ένταξή τους στην κανονικότητα. </w:t>
      </w:r>
    </w:p>
    <w:p w14:paraId="4865B62E"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Το δεύτερο μέρος αυτού του νομοσχεδίου αφορά τον επιμελητηριακό θεσμό, που τον εκσυγχρονίζει, σε μ</w:t>
      </w:r>
      <w:r>
        <w:rPr>
          <w:rFonts w:eastAsia="Times New Roman"/>
          <w:szCs w:val="24"/>
        </w:rPr>
        <w:t>ί</w:t>
      </w:r>
      <w:r>
        <w:rPr>
          <w:rFonts w:eastAsia="Times New Roman"/>
          <w:szCs w:val="24"/>
        </w:rPr>
        <w:t>α προσπάθεια να ανταποκριθεί στις σύγχρονες ανάγκες της αγοράς και</w:t>
      </w:r>
      <w:r>
        <w:rPr>
          <w:rFonts w:eastAsia="Times New Roman"/>
          <w:szCs w:val="24"/>
        </w:rPr>
        <w:t xml:space="preserve"> στην παραγωγική ανασυγκρότηση.</w:t>
      </w:r>
    </w:p>
    <w:p w14:paraId="4865B62F"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Το τρίτο μέρος περιέχει διατάξεις του Υπουργείου Οικονομίας και Ανάπτυξης που αφορούν ανάγκες καθημερινότητας και </w:t>
      </w:r>
      <w:proofErr w:type="spellStart"/>
      <w:r>
        <w:rPr>
          <w:rFonts w:eastAsia="Times New Roman"/>
          <w:szCs w:val="24"/>
        </w:rPr>
        <w:t>κυβερνησιμότητας</w:t>
      </w:r>
      <w:proofErr w:type="spellEnd"/>
      <w:r>
        <w:rPr>
          <w:rFonts w:eastAsia="Times New Roman"/>
          <w:szCs w:val="24"/>
        </w:rPr>
        <w:t xml:space="preserve">. </w:t>
      </w:r>
    </w:p>
    <w:p w14:paraId="4865B630"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Πρώτα απ’ όλα, λοιπόν, το υπαίθριο εμπόριο αφορά τις λαϊκές αγορές στο σύνολό τους και το υ</w:t>
      </w:r>
      <w:r>
        <w:rPr>
          <w:rFonts w:eastAsia="Times New Roman"/>
          <w:szCs w:val="24"/>
        </w:rPr>
        <w:t>παίθριο εμπόριο με όλες τις δραστηριότητές του, όπως στάσιμο, πλανόδιο, εμποροπανηγύρεις, νωπά προϊόντα και άλλα. Το υπαίθριο εμπόριο και οι λαϊκές αγορές είναι σημαντικές για τα λαϊκά στρώματα, είναι σημαντικές για τη διατροφική καθημερινότητα, για την εξ</w:t>
      </w:r>
      <w:r>
        <w:rPr>
          <w:rFonts w:eastAsia="Times New Roman"/>
          <w:szCs w:val="24"/>
        </w:rPr>
        <w:t xml:space="preserve">οικονόμηση </w:t>
      </w:r>
      <w:r>
        <w:rPr>
          <w:rFonts w:eastAsia="Times New Roman"/>
          <w:szCs w:val="24"/>
        </w:rPr>
        <w:lastRenderedPageBreak/>
        <w:t>πόρων και τις καταναλωτικές συνήθειες των λαϊκών στρωμάτων. Επίσης, στο υπαίθριο εμπόριο δραστηριοποιούνται περίπου τριάντα χιλιάδες επαγγελματίες. Άρα δύναται να καταστεί πυλώνας ανάπτυξης στην προσπάθεια για την ανασυγκρότηση της οικονομίας μα</w:t>
      </w:r>
      <w:r>
        <w:rPr>
          <w:rFonts w:eastAsia="Times New Roman"/>
          <w:szCs w:val="24"/>
        </w:rPr>
        <w:t xml:space="preserve">ς. </w:t>
      </w:r>
    </w:p>
    <w:p w14:paraId="4865B631"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Πιστεύω πως αυτό το σχέδιο νόμου θεσπίζει ακριβώς μ</w:t>
      </w:r>
      <w:r>
        <w:rPr>
          <w:rFonts w:eastAsia="Times New Roman"/>
          <w:szCs w:val="24"/>
        </w:rPr>
        <w:t>ί</w:t>
      </w:r>
      <w:r>
        <w:rPr>
          <w:rFonts w:eastAsia="Times New Roman"/>
          <w:szCs w:val="24"/>
        </w:rPr>
        <w:t>α ολοκληρωμένη πρόταση στον χώρο του υπαίθριου εμπορίου και το εντάσσει σε μ</w:t>
      </w:r>
      <w:r>
        <w:rPr>
          <w:rFonts w:eastAsia="Times New Roman"/>
          <w:szCs w:val="24"/>
        </w:rPr>
        <w:t>ί</w:t>
      </w:r>
      <w:r>
        <w:rPr>
          <w:rFonts w:eastAsia="Times New Roman"/>
          <w:szCs w:val="24"/>
        </w:rPr>
        <w:t xml:space="preserve">α κανονικότητα, εμπορική και παραγωγική. </w:t>
      </w:r>
    </w:p>
    <w:p w14:paraId="4865B632"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Σε αυτό το </w:t>
      </w:r>
      <w:r w:rsidRPr="00C16ADC">
        <w:rPr>
          <w:rFonts w:eastAsia="Times New Roman"/>
          <w:szCs w:val="24"/>
        </w:rPr>
        <w:t xml:space="preserve">πρώτο μέρος </w:t>
      </w:r>
      <w:r>
        <w:rPr>
          <w:rFonts w:eastAsia="Times New Roman"/>
          <w:szCs w:val="24"/>
        </w:rPr>
        <w:t>του σχεδίου νόμου καθορίζονται οι όροι και οι προϋποθέσεις</w:t>
      </w:r>
      <w:r>
        <w:rPr>
          <w:rFonts w:eastAsia="Times New Roman"/>
          <w:szCs w:val="24"/>
        </w:rPr>
        <w:t xml:space="preserve"> λειτουργίας συγκεκριμένων υπαίθριων εμπορικών δραστηριοτήτων. Δίνεται έτσι η ευκαιρία σε σημαντικό τμήμα του πληθυσμού να καταστεί οικονομικά ενεργό μέσω υπαίθριων εμπορικών δραστηριοτήτων.</w:t>
      </w:r>
    </w:p>
    <w:p w14:paraId="4865B633"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Βασικά στοιχεία αυτού του πρώτου μέρους είναι: αναλυτική καταγραφ</w:t>
      </w:r>
      <w:r>
        <w:rPr>
          <w:rFonts w:eastAsia="Times New Roman"/>
          <w:szCs w:val="24"/>
        </w:rPr>
        <w:t xml:space="preserve">ή των μορφών άσκησης του υπαίθριου εμπορίου, </w:t>
      </w:r>
      <w:proofErr w:type="spellStart"/>
      <w:r>
        <w:rPr>
          <w:rFonts w:eastAsia="Times New Roman"/>
          <w:szCs w:val="24"/>
        </w:rPr>
        <w:t>ηλεκτρονικοποίηση</w:t>
      </w:r>
      <w:proofErr w:type="spellEnd"/>
      <w:r>
        <w:rPr>
          <w:rFonts w:eastAsia="Times New Roman"/>
          <w:szCs w:val="24"/>
        </w:rPr>
        <w:t xml:space="preserve"> της διαδικασίας αδειών και διασταυρώσεων στοιχείων, με αποτέλεσμα την κατάργηση του ρουσφετολογικού καθεστώτος των προηγούμενων πελατειακών σχέσεων. </w:t>
      </w:r>
    </w:p>
    <w:p w14:paraId="4865B634"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Δίνεται η δυνατότητα στους παραγωγούς να εκ</w:t>
      </w:r>
      <w:r>
        <w:rPr>
          <w:rFonts w:eastAsia="Times New Roman"/>
          <w:szCs w:val="24"/>
        </w:rPr>
        <w:t xml:space="preserve">δώσουν άδεια υπαίθριου εμπορίου. Δίνεται προτεραιότητα στους συνεταιρισμούς και στις </w:t>
      </w:r>
      <w:proofErr w:type="spellStart"/>
      <w:r>
        <w:rPr>
          <w:rFonts w:eastAsia="Times New Roman"/>
          <w:bCs/>
          <w:szCs w:val="24"/>
        </w:rPr>
        <w:t>Κοιν.Σ.Επ</w:t>
      </w:r>
      <w:proofErr w:type="spellEnd"/>
      <w:r>
        <w:rPr>
          <w:rFonts w:eastAsia="Times New Roman"/>
          <w:szCs w:val="24"/>
        </w:rPr>
        <w:t>. να συμμετέχουν σε αυτή τη διαδικασία. Διασφαλίζεται η βιωσιμότητα των επαγγελματιών με τη στήριξή τους, ώστε να μπορούν να συμμετέχουν μέχρι σε έξι μέρες διάρκε</w:t>
      </w:r>
      <w:r>
        <w:rPr>
          <w:rFonts w:eastAsia="Times New Roman"/>
          <w:szCs w:val="24"/>
        </w:rPr>
        <w:t xml:space="preserve">ια. Διασφαλίζεται η νομιμότητα όλων των μορφών άσκησης υπαίθριας εμπορικής δραστηριότητας. Έχουμε ισχυρά κοινωνικά κριτήρια και ένα σύστημα </w:t>
      </w:r>
      <w:proofErr w:type="spellStart"/>
      <w:r>
        <w:rPr>
          <w:rFonts w:eastAsia="Times New Roman"/>
          <w:szCs w:val="24"/>
        </w:rPr>
        <w:t>μοριοδότησης</w:t>
      </w:r>
      <w:proofErr w:type="spellEnd"/>
      <w:r>
        <w:rPr>
          <w:rFonts w:eastAsia="Times New Roman"/>
          <w:szCs w:val="24"/>
        </w:rPr>
        <w:t xml:space="preserve"> για τη συμμετοχή σε αυτήν. Ρυθμίζεται η αγορά καταναλωτών αξιοποιώντας την κινηματική εμπειρία των αγορ</w:t>
      </w:r>
      <w:r>
        <w:rPr>
          <w:rFonts w:eastAsia="Times New Roman"/>
          <w:szCs w:val="24"/>
        </w:rPr>
        <w:t xml:space="preserve">ών χωρίς μεσάζοντες και ρυθμίζεται επίσης κι ένας ο χώρος των υπαίθριων χειροτεχνών-καλλιτεχνών με έναν τρόπο ρεαλιστικό. </w:t>
      </w:r>
    </w:p>
    <w:p w14:paraId="4865B635"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Στα συγκεκριμένα δύο άρθρα, γιατί αφορά νέες αγορές και νέους χώρους που ρυθμίζουμε, το άρθρο 37 για το χωρίς μεσάζοντες και το άρθρο</w:t>
      </w:r>
      <w:r>
        <w:rPr>
          <w:rFonts w:eastAsia="Times New Roman"/>
          <w:szCs w:val="24"/>
        </w:rPr>
        <w:t xml:space="preserve"> 45 για τους χειροτέχνες-καλλιτέχνες, είμαστε υποχρεωμένοι να πούμε, ακριβώς επειδή είναι πρώτη πρωτοβουλία, πως έπεται και συνέχεια, γιατί η πραγματικότητα μας δείχνει πως χρειάζονται επιπρόσθετες πρωτοβουλίες που πρέπει να παρθούν στη συνέχεια και είμαστ</w:t>
      </w:r>
      <w:r>
        <w:rPr>
          <w:rFonts w:eastAsia="Times New Roman"/>
          <w:szCs w:val="24"/>
        </w:rPr>
        <w:t>ε διατεθειμένοι να το κάνουμε αυτό.</w:t>
      </w:r>
    </w:p>
    <w:p w14:paraId="4865B636"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Στο δεύτερο μέρος του συγκεκριμένου νομοσχεδίου που αφορά τα επιμελητήρια, προβάλλουμε ένα ξεκάθαρο όραμα για την εξέλιξη του επιμελητηριακού θεσμού. Στόχος μας είναι τα επιμελητήρια να αναβαθμιστούν και ως σύμβουλοι της</w:t>
      </w:r>
      <w:r>
        <w:rPr>
          <w:rFonts w:eastAsia="Times New Roman"/>
          <w:szCs w:val="24"/>
        </w:rPr>
        <w:t xml:space="preserve"> πολιτείας και ως </w:t>
      </w:r>
      <w:proofErr w:type="spellStart"/>
      <w:r>
        <w:rPr>
          <w:rFonts w:eastAsia="Times New Roman"/>
          <w:szCs w:val="24"/>
        </w:rPr>
        <w:t>πάροχοι</w:t>
      </w:r>
      <w:proofErr w:type="spellEnd"/>
      <w:r>
        <w:rPr>
          <w:rFonts w:eastAsia="Times New Roman"/>
          <w:szCs w:val="24"/>
        </w:rPr>
        <w:t xml:space="preserve"> υπηρεσιών υψηλού επιπέδου για τα ίδια τους τα μέλη και ως αυτοτελής αναπτυξιακός πυλώνας, ιδίως σε περιφερειακό επίπεδο.</w:t>
      </w:r>
    </w:p>
    <w:p w14:paraId="4865B637"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Συγκεκριμένα, καθιερώνεται το κέντρο υποστήριξης επιχειρήσεων με στόχο την επέκταση της αρχής της μίας στάσης</w:t>
      </w:r>
      <w:r>
        <w:rPr>
          <w:rFonts w:eastAsia="Times New Roman"/>
          <w:szCs w:val="24"/>
        </w:rPr>
        <w:t xml:space="preserve"> για τη διεκπεραίωση διαδικασιών που αφορούν την επιχειρηματικότητα. </w:t>
      </w:r>
    </w:p>
    <w:p w14:paraId="4865B638"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Ταυτόχρονα, δημιουργούνται περιφερειακά επιμελητηριακά συμβούλια με αποστολή: πρώτον, θεσμική κατοχύρωση και συντονισμένη άσκηση γνωμοδοτικού ρόλου των επιμελητηρίων στην κατάρτιση των π</w:t>
      </w:r>
      <w:r>
        <w:rPr>
          <w:rFonts w:eastAsia="Times New Roman"/>
          <w:szCs w:val="24"/>
        </w:rPr>
        <w:t>εριφερειακών επιχειρησιακών προγραμμάτων και δεύτερον, στην υποβολή προτάσεων σχεδιασμού και υλοποίηση αναπτυξιακών δράσεων, ιδίως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ΕΣΠΑ.</w:t>
      </w:r>
    </w:p>
    <w:p w14:paraId="4865B639"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lastRenderedPageBreak/>
        <w:t>Επιβεβαιώνουμε την εμπιστοσύνη της πολιτείας στα επιμελητήρια και στον σημαντικό ρόλο τους υπέρ της εθν</w:t>
      </w:r>
      <w:r>
        <w:rPr>
          <w:rFonts w:eastAsia="Times New Roman"/>
          <w:szCs w:val="24"/>
        </w:rPr>
        <w:t>ικής αναπτυξιακής στρατηγικής. Καθιερώνουμε μια διαφανή διαδικασία στελέχωσης των επιμελητηρίων μέσω ΑΣΕΠ. Το εκλογικό σύστημα γίνεται αναλογικότερο και στηρίζει τη γυναικεία συμμετοχή.</w:t>
      </w:r>
    </w:p>
    <w:p w14:paraId="4865B63A"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Στο τρίτο μέρος έχουμε μ</w:t>
      </w:r>
      <w:r>
        <w:rPr>
          <w:rFonts w:eastAsia="Times New Roman"/>
          <w:szCs w:val="24"/>
        </w:rPr>
        <w:t>ί</w:t>
      </w:r>
      <w:r>
        <w:rPr>
          <w:rFonts w:eastAsia="Times New Roman"/>
          <w:szCs w:val="24"/>
        </w:rPr>
        <w:t xml:space="preserve">α σειρά άρθρων, που αφορούν, όπως είπα και πριν, τη διακυβέρνηση και την καθημερινότητα. </w:t>
      </w:r>
    </w:p>
    <w:p w14:paraId="4865B63B"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Πιο συγκεκριμένα, στο άρθρο 100 προχωράμε στη θεσμική θωράκιση και βελτίωση της λειτουργίας του Συντονιστικού Κέντρου Εποπτείας Αγοράς και Αντιμετώπισης Παραεμπορίου.</w:t>
      </w:r>
      <w:r>
        <w:rPr>
          <w:rFonts w:eastAsia="Times New Roman"/>
          <w:szCs w:val="24"/>
        </w:rPr>
        <w:t xml:space="preserve"> Δηλαδή, οργανώνουμε μεικτές δράσεις για την πάταξη του παραεμπορίου. Αυτό επιτυγχάνεται μέσω της θεσμοθέτησης ισχυρής σχέσης μεταξύ κέντρου και περιφερειών με τη δυνατότητα να διενεργεί αυτό το </w:t>
      </w:r>
      <w:r>
        <w:rPr>
          <w:rFonts w:eastAsia="Times New Roman"/>
          <w:szCs w:val="24"/>
        </w:rPr>
        <w:t>κ</w:t>
      </w:r>
      <w:r>
        <w:rPr>
          <w:rFonts w:eastAsia="Times New Roman"/>
          <w:szCs w:val="24"/>
        </w:rPr>
        <w:t>έντρο ελέγχους από μόνο του και την αύξηση των μελών των υπη</w:t>
      </w:r>
      <w:r>
        <w:rPr>
          <w:rFonts w:eastAsia="Times New Roman"/>
          <w:szCs w:val="24"/>
        </w:rPr>
        <w:t>ρεσιών που το συγκροτούν.</w:t>
      </w:r>
    </w:p>
    <w:p w14:paraId="4865B63C"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Με το άρθρο 101 επιδιώκεται η στελέχωση της ελληνικής εταιρείας επενδύσεων και εξωτερικού εμπορίου, η οποία ονομάζεται «</w:t>
      </w:r>
      <w:r>
        <w:rPr>
          <w:rFonts w:eastAsia="Times New Roman"/>
          <w:szCs w:val="24"/>
          <w:lang w:val="en-US"/>
        </w:rPr>
        <w:t>ENTERPRISE</w:t>
      </w:r>
      <w:r>
        <w:rPr>
          <w:rFonts w:eastAsia="Times New Roman"/>
          <w:szCs w:val="24"/>
        </w:rPr>
        <w:t xml:space="preserve"> </w:t>
      </w:r>
      <w:r>
        <w:rPr>
          <w:rFonts w:eastAsia="Times New Roman"/>
          <w:szCs w:val="24"/>
          <w:lang w:val="en-US"/>
        </w:rPr>
        <w:t>GREECE</w:t>
      </w:r>
      <w:r>
        <w:rPr>
          <w:rFonts w:eastAsia="Times New Roman"/>
          <w:szCs w:val="24"/>
        </w:rPr>
        <w:t xml:space="preserve">». </w:t>
      </w:r>
    </w:p>
    <w:p w14:paraId="4865B63D"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lastRenderedPageBreak/>
        <w:t>Με το άρθρο 102 επέρχονται τροποποιήσεις στις οργανωτικές μονάδες της Ειδικής Γραμματείας</w:t>
      </w:r>
      <w:r>
        <w:rPr>
          <w:rFonts w:eastAsia="Times New Roman"/>
          <w:szCs w:val="24"/>
        </w:rPr>
        <w:t xml:space="preserve"> Διαχείρισης Ειδικού Χρέους, όπου μέσα από την εμπειρία αποδείχθηκε ότι είναι χρήσιμες.</w:t>
      </w:r>
    </w:p>
    <w:p w14:paraId="4865B63E"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σημαντική διάταξη, που αναδεικνύει τον κοινωνικό χαρακτήρα του συγκεκριμένου νομοσχεδίου, είναι αυτή του άρθρου 103, όπου μειώνονται στο ποσό των 500 ευρώ τα πρόστι</w:t>
      </w:r>
      <w:r>
        <w:rPr>
          <w:rFonts w:eastAsia="Times New Roman"/>
          <w:szCs w:val="24"/>
        </w:rPr>
        <w:t>μα που επιβλήθηκαν με βάση τον νόμο 4264/2014 μέχρι την έναρξη της ισχύος της υπουργικής απόφασης, που υπογράφτηκε τον Ιανουάριο του 2017. Συγκεκριμένα, τα πρόστιμα αυτά, που επιβλήθηκαν πριν από την εν λόγω υπουργική απόφαση, μειώνονται, εφόσον ο παραβάτη</w:t>
      </w:r>
      <w:r>
        <w:rPr>
          <w:rFonts w:eastAsia="Times New Roman"/>
          <w:szCs w:val="24"/>
        </w:rPr>
        <w:t>ς εντάχθηκε ή θα ενταχθεί μέχρι τις 31</w:t>
      </w:r>
      <w:r>
        <w:rPr>
          <w:rFonts w:eastAsia="Times New Roman"/>
          <w:szCs w:val="24"/>
        </w:rPr>
        <w:t xml:space="preserve"> Δεκεμβρίου</w:t>
      </w:r>
      <w:r>
        <w:rPr>
          <w:rFonts w:eastAsia="Times New Roman"/>
          <w:szCs w:val="24"/>
        </w:rPr>
        <w:t xml:space="preserve"> στο πρόγραμμα ΚΕΑ. Είναι μ</w:t>
      </w:r>
      <w:r>
        <w:rPr>
          <w:rFonts w:eastAsia="Times New Roman"/>
          <w:szCs w:val="24"/>
        </w:rPr>
        <w:t>ί</w:t>
      </w:r>
      <w:r>
        <w:rPr>
          <w:rFonts w:eastAsia="Times New Roman"/>
          <w:szCs w:val="24"/>
        </w:rPr>
        <w:t>α σημαντική ρύθμιση, η οποία ανακουφίζει όσους αδυνατούν να ανταπεξέλθουν με έναν μη αναλογικό τρόπο σε μ</w:t>
      </w:r>
      <w:r>
        <w:rPr>
          <w:rFonts w:eastAsia="Times New Roman"/>
          <w:szCs w:val="24"/>
        </w:rPr>
        <w:t>ί</w:t>
      </w:r>
      <w:r>
        <w:rPr>
          <w:rFonts w:eastAsia="Times New Roman"/>
          <w:szCs w:val="24"/>
        </w:rPr>
        <w:t>α κύρωση που τους έχει επιβληθεί.</w:t>
      </w:r>
    </w:p>
    <w:p w14:paraId="4865B63F"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Με το άρθρο 106 εισάγονται σημαντικές </w:t>
      </w:r>
      <w:r>
        <w:rPr>
          <w:rFonts w:eastAsia="Times New Roman"/>
          <w:szCs w:val="24"/>
        </w:rPr>
        <w:t xml:space="preserve">αλλαγές στον αναπτυξιακό νόμο του 2016. Πιο συγκεκριμένα και ειδικότερα με τη ρύθμιση στην παράγραφο 1 προβλέπεται οι επιχειρήσεις που κατ’ αρχήν έχουν 85% εξαγωγές να θεωρούνται αυτονοήτως και κατά τεκμήριο εξωστρεφείς. Τροποποιούνται, επίσης, επί το </w:t>
      </w:r>
      <w:proofErr w:type="spellStart"/>
      <w:r>
        <w:rPr>
          <w:rFonts w:eastAsia="Times New Roman"/>
          <w:szCs w:val="24"/>
        </w:rPr>
        <w:t>ευ</w:t>
      </w:r>
      <w:r>
        <w:rPr>
          <w:rFonts w:eastAsia="Times New Roman"/>
          <w:szCs w:val="24"/>
        </w:rPr>
        <w:lastRenderedPageBreak/>
        <w:t>νο</w:t>
      </w:r>
      <w:r>
        <w:rPr>
          <w:rFonts w:eastAsia="Times New Roman"/>
          <w:szCs w:val="24"/>
        </w:rPr>
        <w:t>ϊκότερον</w:t>
      </w:r>
      <w:proofErr w:type="spellEnd"/>
      <w:r>
        <w:rPr>
          <w:rFonts w:eastAsia="Times New Roman"/>
          <w:szCs w:val="24"/>
        </w:rPr>
        <w:t xml:space="preserve"> για τους επενδυτές οι αρχικές ρυθμίσεις του αναπτυξιακού νόμου του 2016, όπου βελτιώνεται η δυνατότητα να αυξηθεί η ρευστότητα και να τακτοποιηθούν ταχύτατα εκκρεμότητες παρά τον αναπτυξιακό νόμο, δίνοντας τη δυνατότητα η καταβολή να δίνεται ή άπα</w:t>
      </w:r>
      <w:r>
        <w:rPr>
          <w:rFonts w:eastAsia="Times New Roman"/>
          <w:szCs w:val="24"/>
        </w:rPr>
        <w:t>ξ ή σε πολύ λιγότερες δόσεις σήμερα απ’ ό,τι προβλεπόταν πριν.</w:t>
      </w:r>
    </w:p>
    <w:p w14:paraId="4865B640"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Ένα προς ένα, λοιπόν, με το παρόν νομοσχέδιο </w:t>
      </w:r>
      <w:proofErr w:type="spellStart"/>
      <w:r>
        <w:rPr>
          <w:rFonts w:eastAsia="Times New Roman"/>
          <w:szCs w:val="24"/>
        </w:rPr>
        <w:t>κανονικοποιούμε</w:t>
      </w:r>
      <w:proofErr w:type="spellEnd"/>
      <w:r>
        <w:rPr>
          <w:rFonts w:eastAsia="Times New Roman"/>
          <w:szCs w:val="24"/>
        </w:rPr>
        <w:t xml:space="preserve"> διάφορες ενότητες, οι οποίες ήταν και δούλευαν με έναν τρόπο κυρίως ρουσφετολογικό. Αυτό το κάνουμε με δική μας πρωτοβουλία. Όπως </w:t>
      </w:r>
      <w:proofErr w:type="spellStart"/>
      <w:r>
        <w:rPr>
          <w:rFonts w:eastAsia="Times New Roman"/>
          <w:szCs w:val="24"/>
        </w:rPr>
        <w:t>πρ</w:t>
      </w:r>
      <w:r>
        <w:rPr>
          <w:rFonts w:eastAsia="Times New Roman"/>
          <w:szCs w:val="24"/>
        </w:rPr>
        <w:t>οείπα</w:t>
      </w:r>
      <w:proofErr w:type="spellEnd"/>
      <w:r>
        <w:rPr>
          <w:rFonts w:eastAsia="Times New Roman"/>
          <w:szCs w:val="24"/>
        </w:rPr>
        <w:t xml:space="preserve">, δεν είναι </w:t>
      </w:r>
      <w:proofErr w:type="spellStart"/>
      <w:r>
        <w:rPr>
          <w:rFonts w:eastAsia="Times New Roman"/>
          <w:szCs w:val="24"/>
        </w:rPr>
        <w:t>μνημονιακή</w:t>
      </w:r>
      <w:proofErr w:type="spellEnd"/>
      <w:r>
        <w:rPr>
          <w:rFonts w:eastAsia="Times New Roman"/>
          <w:szCs w:val="24"/>
        </w:rPr>
        <w:t xml:space="preserve"> υποχρέωση και, ταυτόχρονα, η τρίτη αξιολόγηση πάει ασυνήθιστα καλά, γιατί είναι αποτέλεσμα μιας ενεργητικής διαπραγμάτευσης και μιας σταθερής πολιτικής μας στόχευσης.</w:t>
      </w:r>
    </w:p>
    <w:p w14:paraId="4865B641"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Η Αριστερά είναι για τα δύσκολα, είναι για εκεί που απέτυχαν </w:t>
      </w:r>
      <w:r>
        <w:rPr>
          <w:rFonts w:eastAsia="Times New Roman"/>
          <w:szCs w:val="24"/>
        </w:rPr>
        <w:t>οι άλλοι, είναι αυτή η οποία θα βγάλει τη χώρα από την κρίση. Ό,τι και να κάνει η εγχώρια ελίτ της ασυδοσίας, των ρουσφετιών, της διαφθοράς και της ασύδοτης κερδοσκοπίας, η μεγάλη κοινωνική πλειοψηφία θα ευνοηθεί και θα ευνοηθεί με τη δική μας πολιτική καθ</w:t>
      </w:r>
      <w:r>
        <w:rPr>
          <w:rFonts w:eastAsia="Times New Roman"/>
          <w:szCs w:val="24"/>
        </w:rPr>
        <w:t>οδήγηση.</w:t>
      </w:r>
    </w:p>
    <w:p w14:paraId="4865B642"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Σας ευχαριστώ.</w:t>
      </w:r>
    </w:p>
    <w:p w14:paraId="4865B643" w14:textId="77777777" w:rsidR="00666AE2" w:rsidRDefault="00896D7E">
      <w:pPr>
        <w:tabs>
          <w:tab w:val="left" w:pos="2940"/>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4865B644"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4865B645"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Ο συνάδελφος κ. Ηλίας Καματερός έχει τον λόγο.</w:t>
      </w:r>
    </w:p>
    <w:p w14:paraId="4865B646"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ΗΛΙΑΣ ΚΑΜΑΤΕΡΟΣ:</w:t>
      </w:r>
      <w:r>
        <w:rPr>
          <w:rFonts w:eastAsia="Times New Roman"/>
          <w:szCs w:val="24"/>
        </w:rPr>
        <w:t xml:space="preserve"> Κυρίες και κύριοι συνάδελφοι, θα αποφύγω τον πειρασμό να κάνω</w:t>
      </w:r>
      <w:r>
        <w:rPr>
          <w:rFonts w:eastAsia="Times New Roman"/>
          <w:szCs w:val="24"/>
        </w:rPr>
        <w:t xml:space="preserve"> αυτό που έκαναν πολλοί συνάδελφοι της Αντιπολίτευσης, να χρησιμοποιήσουν αυτό το Βήμα για να κάνουν σόου -επιτρέψτε μου την έκφραση- να κάνουν πολιτική ανάλυση, συνηθισμένοι από τα πάνελ τα τηλεοπτικά, αλλά και εκπομπές που έκαναν μέχρι τώρα.</w:t>
      </w:r>
    </w:p>
    <w:p w14:paraId="4865B647"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Το αποκορύφω</w:t>
      </w:r>
      <w:r>
        <w:rPr>
          <w:rFonts w:eastAsia="Times New Roman"/>
          <w:szCs w:val="24"/>
        </w:rPr>
        <w:t xml:space="preserve">μα ήταν η ομιλία του </w:t>
      </w:r>
      <w:r>
        <w:rPr>
          <w:rFonts w:eastAsia="Times New Roman"/>
          <w:szCs w:val="24"/>
        </w:rPr>
        <w:t>α</w:t>
      </w:r>
      <w:r>
        <w:rPr>
          <w:rFonts w:eastAsia="Times New Roman"/>
          <w:szCs w:val="24"/>
        </w:rPr>
        <w:t>ντιπροέδρου της Νέας Δημοκρατίας, του κ</w:t>
      </w:r>
      <w:r>
        <w:rPr>
          <w:rFonts w:eastAsia="Times New Roman"/>
          <w:szCs w:val="24"/>
        </w:rPr>
        <w:t>.</w:t>
      </w:r>
      <w:r>
        <w:rPr>
          <w:rFonts w:eastAsia="Times New Roman"/>
          <w:szCs w:val="24"/>
        </w:rPr>
        <w:t xml:space="preserve"> Γεωργιάδη. Η μόνη σχέση που είχε η ομιλία του με τις λαϊκές αγορές, για τις οποίες κύρια συζητάμε, ήταν ο αγοραίος καθαρά λόγος του και ο λαϊκισμός του. Μάλιστα, κακοφορμισμένος λαϊκισμός ήταν,</w:t>
      </w:r>
      <w:r>
        <w:rPr>
          <w:rFonts w:eastAsia="Times New Roman"/>
          <w:szCs w:val="24"/>
        </w:rPr>
        <w:t xml:space="preserve"> γιατί θέλοντας να βγάλει τη Νέα Δημοκρατία από το τέλμα, από τη δύσκολη θέση, στην οποίο βρίσκεται, επειδή βγαίνουν συνέχεια διάφορα, και ο ίδιος όντας Υπουργός Υγείας και σε πολλές θέσεις στις προηγούμενες κυβερνήσεις, ξεχνά τη «</w:t>
      </w:r>
      <w:r>
        <w:rPr>
          <w:rFonts w:eastAsia="Times New Roman"/>
          <w:szCs w:val="24"/>
          <w:lang w:val="en-US"/>
        </w:rPr>
        <w:t>NOVARTIS</w:t>
      </w:r>
      <w:r>
        <w:rPr>
          <w:rFonts w:eastAsia="Times New Roman"/>
          <w:szCs w:val="24"/>
        </w:rPr>
        <w:t>», το ΚΕΕΛΠΝΟ, το</w:t>
      </w:r>
      <w:r>
        <w:rPr>
          <w:rFonts w:eastAsia="Times New Roman"/>
          <w:szCs w:val="24"/>
        </w:rPr>
        <w:t xml:space="preserve"> «Ντυνάν» -τα ξεχνάει όλα αυτά- και κουνά το δάχτυλο σε ποιους; Σε εμάς. </w:t>
      </w:r>
      <w:r>
        <w:rPr>
          <w:rFonts w:eastAsia="Times New Roman"/>
          <w:szCs w:val="24"/>
        </w:rPr>
        <w:lastRenderedPageBreak/>
        <w:t>Είναι κακοφορμισμένος αυτός ο λαϊκισμός του. Ποιον θα πείσει με το γνωστό «έχετε λεφτά, άρα δεν νοιάζεστε για τους φτωχούς»; Τι θέλει να μας πει; Ότι η Νέα Δημοκρατία είχε πολιτική κα</w:t>
      </w:r>
      <w:r>
        <w:rPr>
          <w:rFonts w:eastAsia="Times New Roman"/>
          <w:szCs w:val="24"/>
        </w:rPr>
        <w:t>ι έχει πρόγραμμα υπέρ των φτωχών, με τις απολύσεις που έκανε στους γιατρούς, με τις μεγάλες μειώσεις στις συντάξεις, στους μισθούς και με όλα αυτά, για να μην τα λέω;</w:t>
      </w:r>
    </w:p>
    <w:p w14:paraId="4865B64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Είπα να μην παρασυρθώ και τελικά παρασύρομαι. Γι’ αυτό μένω εδώ, για να αναφερθώ στο νομο</w:t>
      </w:r>
      <w:r>
        <w:rPr>
          <w:rFonts w:eastAsia="Times New Roman" w:cs="Times New Roman"/>
          <w:szCs w:val="24"/>
        </w:rPr>
        <w:t xml:space="preserve">σχέδιο. </w:t>
      </w:r>
    </w:p>
    <w:p w14:paraId="4865B64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Υποβαθμίζουμε το νομοσχέδιο, κυρίες και κύριοι, όταν λέμε ότι αφορά στις λαϊκές αγορές. Αφορά και αυτό, αλλά δεν είναι μόνο αυτό. Είναι πολύ περισσότερα. Εκτός του ότι βέβαια βάζει μία τάξη σε όλο το σκηνικό του εμπορίου και του παραεμπορίου, είτε</w:t>
      </w:r>
      <w:r>
        <w:rPr>
          <w:rFonts w:eastAsia="Times New Roman" w:cs="Times New Roman"/>
          <w:szCs w:val="24"/>
        </w:rPr>
        <w:t xml:space="preserve"> αυτό είναι ανοικτό είτε είναι κλειστό, εκτός του ότι ρυθμίζει και τις λαϊκές αγορές που είπαμε, εκτός του ότι αναβαθμίζει τη λειτουργία των επιμελητηρίων και βάζει και εκεί τάξη, εμένα επιτρέψτε μου στον χρόνο που έχω να μείνω σε δύο βασικά σημεία του, πο</w:t>
      </w:r>
      <w:r>
        <w:rPr>
          <w:rFonts w:eastAsia="Times New Roman" w:cs="Times New Roman"/>
          <w:szCs w:val="24"/>
        </w:rPr>
        <w:t>υ δείχνουν το εξής:</w:t>
      </w:r>
    </w:p>
    <w:p w14:paraId="4865B64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Όπως ξέρετε, ψηφίσαμε τον αναπτυξιακό νόμο. Ξέρετε και ξέρουμε, όπως έχουμε πει επανειλημμένα και φαίνεται από τον ίδιο τον νόμο, πού στοχεύουμε: Στοχεύουμε στην ενίσχυση των </w:t>
      </w:r>
      <w:r>
        <w:rPr>
          <w:rFonts w:eastAsia="Times New Roman" w:cs="Times New Roman"/>
          <w:szCs w:val="24"/>
        </w:rPr>
        <w:lastRenderedPageBreak/>
        <w:t>μικρομεσαίων επιχειρήσεων. Στοχεύουμε στο να αλλάξουμε το τοπ</w:t>
      </w:r>
      <w:r>
        <w:rPr>
          <w:rFonts w:eastAsia="Times New Roman" w:cs="Times New Roman"/>
          <w:szCs w:val="24"/>
        </w:rPr>
        <w:t xml:space="preserve">ίο, να αλλάξουμε την πολιτική, να αλλάξουμε το μοντέλο. </w:t>
      </w:r>
    </w:p>
    <w:p w14:paraId="4865B64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Ξέρουμε προηγουμένως τι γινόταν: Το 4% είχε πάρει το 45% ή 50% -εάν κάνω λάθος, διορθώστε με- των επιδοτήσεων του αναπτυξιακού νόμου. Έως τώρα χόρευαν οι μεγάλοι και οι μικροί ήταν απ’ έξω και γίνοντ</w:t>
      </w:r>
      <w:r>
        <w:rPr>
          <w:rFonts w:eastAsia="Times New Roman" w:cs="Times New Roman"/>
          <w:szCs w:val="24"/>
        </w:rPr>
        <w:t>αν φτωχότεροι.</w:t>
      </w:r>
    </w:p>
    <w:p w14:paraId="4865B64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Όμως, για να εφαρμοστεί αυτός εδώ ο νόμος, δεν αρκεί μονάχα η ψήφισή του. Πρέπει να δημιουργηθούν και άλλα εργαλεία για να ωφεληθεί ο κόσμος, για να ωφεληθούν οι μικρομεσαίες επιχειρήσεις. Όμως, και αυτό το νομοσχέδιο είναι προς αυτή την κατ</w:t>
      </w:r>
      <w:r>
        <w:rPr>
          <w:rFonts w:eastAsia="Times New Roman" w:cs="Times New Roman"/>
          <w:szCs w:val="24"/>
        </w:rPr>
        <w:t xml:space="preserve">εύθυνση, γιατί για να το κάνει κανείς αυτό πρέπει να δημιουργήσει εργαλεία από διάφορους τομείς, για να φτάσει αυτός ο νόμος να υλοποιηθεί από τη βάση, να υλοποιηθούν πραγματικά οι μικρομεσαίες επιχειρήσεις. </w:t>
      </w:r>
    </w:p>
    <w:p w14:paraId="4865B64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Λέω, λοιπόν, αυτά τα δύο σημεία: Είναι το άρθρο</w:t>
      </w:r>
      <w:r>
        <w:rPr>
          <w:rFonts w:eastAsia="Times New Roman" w:cs="Times New Roman"/>
          <w:szCs w:val="24"/>
        </w:rPr>
        <w:t xml:space="preserve"> 66, το οποίο δημιουργεί Κέντρο Υποστήριξης των Επιχειρήσεων. Αυτό είναι απαραίτητο, αναβαθμίζει τα επιμελητήρια, τους δίνει αναπτυξιακό ρόλο. Είναι αυτά τα οποία μπορούν να φτάσουν πολύ πιο κοντά στις μικρομεσαίες επιχειρήσεις, καθώς τις ξέρουν από </w:t>
      </w:r>
      <w:r>
        <w:rPr>
          <w:rFonts w:eastAsia="Times New Roman" w:cs="Times New Roman"/>
          <w:szCs w:val="24"/>
        </w:rPr>
        <w:lastRenderedPageBreak/>
        <w:t xml:space="preserve">πρώτο </w:t>
      </w:r>
      <w:r>
        <w:rPr>
          <w:rFonts w:eastAsia="Times New Roman" w:cs="Times New Roman"/>
          <w:szCs w:val="24"/>
        </w:rPr>
        <w:t xml:space="preserve">χέρι. Είναι ο ίδιος ο εκφραστής των μικρομεσαίων επιχειρήσεων. Γι’ αυτό πρέπει να ενισχυθούν ακόμα περισσότερο τα επιμελητήρια, και με προσωπικό και οικονομικά. </w:t>
      </w:r>
    </w:p>
    <w:p w14:paraId="4865B64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Ένα δεύτερο είναι το άρθρο 93</w:t>
      </w:r>
      <w:r w:rsidRPr="00B25B45">
        <w:rPr>
          <w:rFonts w:eastAsia="Times New Roman" w:cs="Times New Roman"/>
          <w:szCs w:val="24"/>
        </w:rPr>
        <w:t>α</w:t>
      </w:r>
      <w:r>
        <w:rPr>
          <w:rFonts w:eastAsia="Times New Roman" w:cs="Times New Roman"/>
          <w:szCs w:val="24"/>
        </w:rPr>
        <w:t>, το οποίο δίνει τη δυνατότητα για νομικές και οικονομικές συμβο</w:t>
      </w:r>
      <w:r>
        <w:rPr>
          <w:rFonts w:eastAsia="Times New Roman" w:cs="Times New Roman"/>
          <w:szCs w:val="24"/>
        </w:rPr>
        <w:t>υλευτικές υπηρεσίες. Είναι και αυτό σε αυτή την κατεύθυνση, για να μπορέσει αυτός ο οποίος έχει χαμηλό εισόδημα και δεν μπορεί πληρώνει γραφεία μελετητικά ή συμβουλευτικά να προσφύγει σε αρμόδια αρχή που δημιουργείται για να τον συμβουλέψουν, με νομικές κα</w:t>
      </w:r>
      <w:r>
        <w:rPr>
          <w:rFonts w:eastAsia="Times New Roman" w:cs="Times New Roman"/>
          <w:szCs w:val="24"/>
        </w:rPr>
        <w:t xml:space="preserve">ι οικονομικές υπηρεσίες. </w:t>
      </w:r>
    </w:p>
    <w:p w14:paraId="4865B64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Λόγω του χρόνου, μένω μόνο σε αυτά. Όμως, θέλω να τελειώσω πάλι σε σχέση με τον αναπτυξιακό νόμο. </w:t>
      </w:r>
      <w:r>
        <w:rPr>
          <w:rFonts w:eastAsia="Times New Roman" w:cs="Times New Roman"/>
          <w:szCs w:val="24"/>
        </w:rPr>
        <w:t>Ε</w:t>
      </w:r>
      <w:r>
        <w:rPr>
          <w:rFonts w:eastAsia="Times New Roman" w:cs="Times New Roman"/>
          <w:szCs w:val="24"/>
        </w:rPr>
        <w:t>πειδή είπα ότι χρειάζονται και άλλα μέτρα, πρέπει να επαινέσουμε και να καταδείξουμε την κατεύθυνση στην οποία είναι τα προγράμματα</w:t>
      </w:r>
      <w:r>
        <w:rPr>
          <w:rFonts w:eastAsia="Times New Roman" w:cs="Times New Roman"/>
          <w:szCs w:val="24"/>
        </w:rPr>
        <w:t xml:space="preserve"> που βγαίνουν τελευταία από το Υπουργείο, όπως είναι το πρόγραμμα για τη δημιουργία μικρομεσαίων ξενοδοχειακών μονάδων. </w:t>
      </w:r>
    </w:p>
    <w:p w14:paraId="4865B65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Μόνο που εδώ, κύριε Υπουργέ, θα μου επιτρέψετε μία παρατήρηση: Παρακαλώ να ξεκαθαρίσετε τι εννοείτε μικρομεσαίες τουριστικές μονάδες. Δ</w:t>
      </w:r>
      <w:r>
        <w:rPr>
          <w:rFonts w:eastAsia="Times New Roman" w:cs="Times New Roman"/>
          <w:szCs w:val="24"/>
        </w:rPr>
        <w:t xml:space="preserve">ηλαδή, μία μονάδα των εκατό κλινών νέα, </w:t>
      </w:r>
      <w:r>
        <w:rPr>
          <w:rFonts w:eastAsia="Times New Roman" w:cs="Times New Roman"/>
          <w:szCs w:val="24"/>
        </w:rPr>
        <w:lastRenderedPageBreak/>
        <w:t>είναι μικρομεσαία. Μία επέκταση κατά εκατό κλίνες ενός ξενοδοχείου μίας μονάδας των πέντε ή των έξι χιλιάδων κλινών, είναι μικρομεσαία επιχείρηση και θα ενισχυθεί, ακόμη και εάν είναι με διαφορετική εταιρεία;</w:t>
      </w:r>
    </w:p>
    <w:p w14:paraId="4865B65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Γιατί ξέρουμε ότι στον αναπτυξιακό νόμο εμείς βάλαμε πλαφόν όχι μόνο σε μία εταιρεία, αλλά και σε ομίλους εταιρειών. </w:t>
      </w:r>
      <w:r>
        <w:rPr>
          <w:rFonts w:eastAsia="Times New Roman" w:cs="Times New Roman"/>
          <w:szCs w:val="24"/>
        </w:rPr>
        <w:t>Μ</w:t>
      </w:r>
      <w:r>
        <w:rPr>
          <w:rFonts w:eastAsia="Times New Roman" w:cs="Times New Roman"/>
          <w:szCs w:val="24"/>
        </w:rPr>
        <w:t xml:space="preserve">άλιστα, αυτό πρέπει να το δούμε και σε σχέση με τη χωροταξική κατανομή των ξενοδοχείων. </w:t>
      </w:r>
    </w:p>
    <w:p w14:paraId="4865B65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 xml:space="preserve">ρόνου ομιλίας του κυρίου Βουλευτή) </w:t>
      </w:r>
    </w:p>
    <w:p w14:paraId="4865B65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4865B65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Πολύ περισσότερο πρέπει να προσέξουμε το πρόγραμμα, το οποίο αναφέρεται, όχι στην ίδρυση νέων ξενοδοχειακών μονάδων, αλλά στον εκσυγχρονισμό τουριστικών επιχειρήσεων. </w:t>
      </w:r>
      <w:r>
        <w:rPr>
          <w:rFonts w:eastAsia="Times New Roman" w:cs="Times New Roman"/>
          <w:szCs w:val="24"/>
        </w:rPr>
        <w:t>Ε</w:t>
      </w:r>
      <w:r>
        <w:rPr>
          <w:rFonts w:eastAsia="Times New Roman" w:cs="Times New Roman"/>
          <w:szCs w:val="24"/>
        </w:rPr>
        <w:t>κεί είναι το μεγαλύτερο βά</w:t>
      </w:r>
      <w:r>
        <w:rPr>
          <w:rFonts w:eastAsia="Times New Roman" w:cs="Times New Roman"/>
          <w:szCs w:val="24"/>
        </w:rPr>
        <w:t xml:space="preserve">ρος που πρέπει να δώσουμε περισσότερο, ιδιαίτερα σε κορεσμένες περιοχές, που έχει παλιώσει ο ξενοδοχειακός στόλος –να το πούμε έτσι- και πρέπει να ενισχυθεί, για να μπορεί να ανταπεξέλθει στον ανταγωνισμό. </w:t>
      </w:r>
    </w:p>
    <w:p w14:paraId="4865B655"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Αυτά είναι μέτρα στη σωστή κατεύθυνση για την υλο</w:t>
      </w:r>
      <w:r>
        <w:rPr>
          <w:rFonts w:eastAsia="Times New Roman" w:cs="Times New Roman"/>
          <w:szCs w:val="24"/>
        </w:rPr>
        <w:t xml:space="preserve">ποίηση του προγράμματος που εμείς φέρνουμε για τη δίκαιη ανάπτυξη. </w:t>
      </w:r>
      <w:r>
        <w:rPr>
          <w:rFonts w:eastAsia="Times New Roman" w:cs="Times New Roman"/>
          <w:szCs w:val="24"/>
        </w:rPr>
        <w:t>Ε</w:t>
      </w:r>
      <w:r>
        <w:rPr>
          <w:rFonts w:eastAsia="Times New Roman" w:cs="Times New Roman"/>
          <w:szCs w:val="24"/>
        </w:rPr>
        <w:t xml:space="preserve">ίναι και σε αυτό το νομοσχέδιο, είναι και στα άλλα και θα είναι πολύ περισσότερο σε αυτά που θα έρθουν. </w:t>
      </w:r>
    </w:p>
    <w:p w14:paraId="4865B656"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865B657" w14:textId="77777777" w:rsidR="00666AE2" w:rsidRDefault="00896D7E">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4865B658"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865B659"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συνάδελφος κ. Χρήστος Χατζησάββας έχει τον λόγο. </w:t>
      </w:r>
    </w:p>
    <w:p w14:paraId="4865B65A"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Ευχαριστώ, κύριε Πρόεδρε.</w:t>
      </w:r>
    </w:p>
    <w:p w14:paraId="4865B65B"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Άκουσα τον προβληματισμό πολλών Βουλευτών του ΣΥΡΙΖΑ για τα επιχειρήματα που εκτοξεύονται από τι</w:t>
      </w:r>
      <w:r>
        <w:rPr>
          <w:rFonts w:eastAsia="Times New Roman" w:cs="Times New Roman"/>
          <w:szCs w:val="24"/>
        </w:rPr>
        <w:t xml:space="preserve">ς άλλες παρατάξεις προς αυτούς και από αυτούς προς εκείνους, αλλά δεν γίνεται τίποτα. Ο λόγος που δεν βρίσκουν στόχο τα επιχειρήματα και οι κατηγορίες είναι ότι βρίσκεστε στην ίδια πλευρά. Όσο </w:t>
      </w:r>
      <w:proofErr w:type="spellStart"/>
      <w:r>
        <w:rPr>
          <w:rFonts w:eastAsia="Times New Roman" w:cs="Times New Roman"/>
          <w:szCs w:val="24"/>
        </w:rPr>
        <w:t>μνημονιακοί</w:t>
      </w:r>
      <w:proofErr w:type="spellEnd"/>
      <w:r>
        <w:rPr>
          <w:rFonts w:eastAsia="Times New Roman" w:cs="Times New Roman"/>
          <w:szCs w:val="24"/>
        </w:rPr>
        <w:t xml:space="preserve"> είστε εσείς τόσο είναι και η Νέα Δημοκρατία, τόσο ε</w:t>
      </w:r>
      <w:r>
        <w:rPr>
          <w:rFonts w:eastAsia="Times New Roman" w:cs="Times New Roman"/>
          <w:szCs w:val="24"/>
        </w:rPr>
        <w:t xml:space="preserve">ίναι και οι ΑΝΕΛ, τόσο είναι και το ΠΑΣΟΚ. Από το ΠΑΣΟΚ δεν εγγράφονται ομιλητές. Ενεγράφη ένας ομιλητής, δυο ομιλητές. Εγγράφονται, όταν ευκαιρούν από τον διαγωνισμό που κάνουν για </w:t>
      </w:r>
      <w:r>
        <w:rPr>
          <w:rFonts w:eastAsia="Times New Roman" w:cs="Times New Roman"/>
          <w:szCs w:val="24"/>
        </w:rPr>
        <w:lastRenderedPageBreak/>
        <w:t>το ποιος θα βγει αρχηγός στο κόμμα τους. Νομίζουν ότι αυτό απασχολεί τον ε</w:t>
      </w:r>
      <w:r>
        <w:rPr>
          <w:rFonts w:eastAsia="Times New Roman" w:cs="Times New Roman"/>
          <w:szCs w:val="24"/>
        </w:rPr>
        <w:t xml:space="preserve">λληνικό λαό. </w:t>
      </w:r>
    </w:p>
    <w:p w14:paraId="4865B65C"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ρχόμαστε τώρα στο νομοσχέδιο και σε κάτι που ζήτησαν όλοι οι εκπρόσωποι των λαϊκών αγορών μέσα στις </w:t>
      </w:r>
      <w:r>
        <w:rPr>
          <w:rFonts w:eastAsia="Times New Roman" w:cs="Times New Roman"/>
          <w:szCs w:val="24"/>
        </w:rPr>
        <w:t>ε</w:t>
      </w:r>
      <w:r>
        <w:rPr>
          <w:rFonts w:eastAsia="Times New Roman" w:cs="Times New Roman"/>
          <w:szCs w:val="24"/>
        </w:rPr>
        <w:t>πιτροπές, που ήταν η επαναλειτουργία και η επανασύσταση του Οργανισμού Λαϊκών Αγορών Αττικής και Θεσσαλονίκης και η επέκτασή τους σε άλλες π</w:t>
      </w:r>
      <w:r>
        <w:rPr>
          <w:rFonts w:eastAsia="Times New Roman" w:cs="Times New Roman"/>
          <w:szCs w:val="24"/>
        </w:rPr>
        <w:t xml:space="preserve">εριοχές. </w:t>
      </w:r>
    </w:p>
    <w:p w14:paraId="4865B65D"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Οργανισμός Λαϊκών Αγορών ήταν οικονομικά ανεξάρτητος, δεν επιβάρυνε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και φυσικά, δεν επιβάρυνε και τον Έλληνα φορολογούμενο. Τον κατήργησαν με τον ν.4264/2014. Αυτοί οι άνθρωποι γνώριζαν τα προβλήματα του κλάδου βιωματι</w:t>
      </w:r>
      <w:r>
        <w:rPr>
          <w:rFonts w:eastAsia="Times New Roman" w:cs="Times New Roman"/>
          <w:szCs w:val="24"/>
        </w:rPr>
        <w:t xml:space="preserve">κά και μπορούσαν να τα αντιμετωπίσουν ή τουλάχιστον να προσπαθήσουν να τα αντιμετωπίσουν με τις λύσεις που πραγματικά πίστευαν ότι θα καταφέρουν κάτι και όχι με θεωρίες μέσα από γραφεία όπου κάποιος νομοθετεί. </w:t>
      </w:r>
    </w:p>
    <w:p w14:paraId="4865B65E"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Πήγαν, λοιπόν, όλες αυτές τις αρμοδιότητες στ</w:t>
      </w:r>
      <w:r>
        <w:rPr>
          <w:rFonts w:eastAsia="Times New Roman" w:cs="Times New Roman"/>
          <w:szCs w:val="24"/>
        </w:rPr>
        <w:t xml:space="preserve">ις περιφέρειες. Δημιουργήθηκαν μεγάλα διαδικαστικά και γραφειοκρατικά προβλήματα και επιβαρύνθηκε η περιφέρεια με 2,5 εκατομμύρια ευρώ για τις αμοιβές υπαλλήλων, παίρνοντας, όμως, μέρος και από το ημερήσιο ανταποδοτικό τέλος. </w:t>
      </w:r>
    </w:p>
    <w:p w14:paraId="4865B65F"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Είναι απαράδεκτη αυτή η υποβά</w:t>
      </w:r>
      <w:r>
        <w:rPr>
          <w:rFonts w:eastAsia="Times New Roman" w:cs="Times New Roman"/>
          <w:szCs w:val="24"/>
        </w:rPr>
        <w:t xml:space="preserve">θμιση του Οργανισμού Λαϊκών Αγορών. Του προσδίδεται μόνο γνωμοδοτικός χαρακτήρας πλέον. Είναι χειρότερο το άρθρο 85 ακόμα και από τον ν.4314/2014. </w:t>
      </w:r>
    </w:p>
    <w:p w14:paraId="4865B660"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απαράδεκτη και η υποβάθμιση των Επιτροπών Λαϊκών Αγορών, που θα έπρεπε κανονικά να είναι αποφασιστικού</w:t>
      </w:r>
      <w:r>
        <w:rPr>
          <w:rFonts w:eastAsia="Times New Roman" w:cs="Times New Roman"/>
          <w:szCs w:val="24"/>
        </w:rPr>
        <w:t xml:space="preserve"> χαρακτήρα, ευέλικτα και άμεσα να αντιμετωπίζουν τα προβλήματα των λαϊκών, όπως είναι οι αριθμοί των πόστων, τα μέτρα στους πάγκους, γενικότερα προβλήματα λειτουργίας και συμβίωσης των πωλητών. </w:t>
      </w:r>
      <w:r>
        <w:rPr>
          <w:rFonts w:eastAsia="Times New Roman" w:cs="Times New Roman"/>
          <w:szCs w:val="24"/>
        </w:rPr>
        <w:t>Δ</w:t>
      </w:r>
      <w:r>
        <w:rPr>
          <w:rFonts w:eastAsia="Times New Roman" w:cs="Times New Roman"/>
          <w:szCs w:val="24"/>
        </w:rPr>
        <w:t>εν είναι εύκολα τα πράγματα σε αυτές τις συνθήκες καμιά φορά.</w:t>
      </w:r>
      <w:r>
        <w:rPr>
          <w:rFonts w:eastAsia="Times New Roman" w:cs="Times New Roman"/>
          <w:szCs w:val="24"/>
        </w:rPr>
        <w:t xml:space="preserve"> Το να νομοθετείς και να λες ότι θα γίνει έτσι δεν σημαίνει ότι θα εφαρμοστεί κιόλας σε μ</w:t>
      </w:r>
      <w:r>
        <w:rPr>
          <w:rFonts w:eastAsia="Times New Roman" w:cs="Times New Roman"/>
          <w:szCs w:val="24"/>
        </w:rPr>
        <w:t>ί</w:t>
      </w:r>
      <w:r>
        <w:rPr>
          <w:rFonts w:eastAsia="Times New Roman" w:cs="Times New Roman"/>
          <w:szCs w:val="24"/>
        </w:rPr>
        <w:t xml:space="preserve">α λαϊκή που πλέον έχει γίνει χάος. </w:t>
      </w:r>
    </w:p>
    <w:p w14:paraId="4865B661"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 του ασφαλούς έρχεται εδώ να κάνει αντιπολίτευση για ακόμα μ</w:t>
      </w:r>
      <w:r>
        <w:rPr>
          <w:rFonts w:eastAsia="Times New Roman" w:cs="Times New Roman"/>
          <w:szCs w:val="24"/>
        </w:rPr>
        <w:t>ί</w:t>
      </w:r>
      <w:r>
        <w:rPr>
          <w:rFonts w:eastAsia="Times New Roman" w:cs="Times New Roman"/>
          <w:szCs w:val="24"/>
        </w:rPr>
        <w:t xml:space="preserve">α φορά και το κόμμα των ΑΝΕΛ. Όπως και στα υπόλοιπα νομοσχέδια και </w:t>
      </w:r>
      <w:r>
        <w:rPr>
          <w:rFonts w:eastAsia="Times New Roman" w:cs="Times New Roman"/>
          <w:szCs w:val="24"/>
        </w:rPr>
        <w:t xml:space="preserve">με την ιθαγένεια και με το τζαμί και με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το παίζουν και καλά οι αντιστασιακοί της Κυβέρνησης. </w:t>
      </w:r>
    </w:p>
    <w:p w14:paraId="4865B662"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Έταξαν μ</w:t>
      </w:r>
      <w:r>
        <w:rPr>
          <w:rFonts w:eastAsia="Times New Roman" w:cs="Times New Roman"/>
          <w:szCs w:val="24"/>
        </w:rPr>
        <w:t>ί</w:t>
      </w:r>
      <w:r>
        <w:rPr>
          <w:rFonts w:eastAsia="Times New Roman" w:cs="Times New Roman"/>
          <w:szCs w:val="24"/>
        </w:rPr>
        <w:t xml:space="preserve">α τροπολογία, λέγοντας ψέματα, για την αναδιοργάνωση του Οργανισμού Λαϊκών Αγορών. Ήξεραν ότι δεν </w:t>
      </w:r>
      <w:r>
        <w:rPr>
          <w:rFonts w:eastAsia="Times New Roman" w:cs="Times New Roman"/>
          <w:szCs w:val="24"/>
        </w:rPr>
        <w:lastRenderedPageBreak/>
        <w:t>θα γίνει δεκτή η τροπολογία. Παρ’</w:t>
      </w:r>
      <w:r>
        <w:rPr>
          <w:rFonts w:eastAsia="Times New Roman" w:cs="Times New Roman"/>
          <w:szCs w:val="24"/>
        </w:rPr>
        <w:t xml:space="preserve"> όλα αυτά γυρνούσαν και έλεγαν σε όλους αυτούς τους φορείς ότι θα έρθει η τροπολογία. </w:t>
      </w:r>
    </w:p>
    <w:p w14:paraId="4865B663"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Στις 2 Νοεμβρίου 2017, λοιπόν, μέσα στην </w:t>
      </w:r>
      <w:r>
        <w:rPr>
          <w:rFonts w:eastAsia="Times New Roman" w:cs="Times New Roman"/>
          <w:szCs w:val="24"/>
        </w:rPr>
        <w:t>ε</w:t>
      </w:r>
      <w:r>
        <w:rPr>
          <w:rFonts w:eastAsia="Times New Roman" w:cs="Times New Roman"/>
          <w:szCs w:val="24"/>
        </w:rPr>
        <w:t>πιτροπή έγινε ξεκάθαρη ερώτηση από Βουλευτή της Αντιπολίτευσης και είναι η εξής: «Μ</w:t>
      </w:r>
      <w:r>
        <w:rPr>
          <w:rFonts w:eastAsia="Times New Roman" w:cs="Times New Roman"/>
          <w:szCs w:val="24"/>
        </w:rPr>
        <w:t>ί</w:t>
      </w:r>
      <w:r>
        <w:rPr>
          <w:rFonts w:eastAsia="Times New Roman" w:cs="Times New Roman"/>
          <w:szCs w:val="24"/>
        </w:rPr>
        <w:t>α ερώτηση διευκρινιστική, κύριε Υπουργέ»- κ</w:t>
      </w:r>
      <w:r>
        <w:rPr>
          <w:rFonts w:eastAsia="Times New Roman" w:cs="Times New Roman"/>
          <w:szCs w:val="24"/>
        </w:rPr>
        <w:t>αι απευθυνόταν στον κ. Παπαδημητρίου- «Κυκλοφορεί στους κύκλους των λαϊκών αγορών ότι η Κυβέρνηση δεσμεύθηκε μετά από πρωτοβουλία του μικρού σας κυβερνητικού εταίρου ότι θα αλλάξει το θεσμικό πλαίσιο των λαϊκών αγορών και ότι θα επανέλθουν οι λαϊκές αγορές</w:t>
      </w:r>
      <w:r>
        <w:rPr>
          <w:rFonts w:eastAsia="Times New Roman" w:cs="Times New Roman"/>
          <w:szCs w:val="24"/>
        </w:rPr>
        <w:t xml:space="preserve"> σε Οργανισμό. Έχει βάση αυτή η πληροφορία; Γιατί μ</w:t>
      </w:r>
      <w:r>
        <w:rPr>
          <w:rFonts w:eastAsia="Times New Roman" w:cs="Times New Roman"/>
          <w:szCs w:val="24"/>
        </w:rPr>
        <w:t>ί</w:t>
      </w:r>
      <w:r>
        <w:rPr>
          <w:rFonts w:eastAsia="Times New Roman" w:cs="Times New Roman"/>
          <w:szCs w:val="24"/>
        </w:rPr>
        <w:t xml:space="preserve">α τέτοια αλλαγή του θεσμικού πλαισίου θα πρέπει να τη δούμε και εμείς για να προετοιμαστούμε». </w:t>
      </w:r>
    </w:p>
    <w:p w14:paraId="4865B664"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απαντάτε, κύριε Υπουργέ, εσείς: «Δεν έχουμε σκοπό να φέρουμε αυτή την τροπολογία». Παρ’ όλα αυτά ψευδώς </w:t>
      </w:r>
      <w:r>
        <w:rPr>
          <w:rFonts w:eastAsia="Times New Roman" w:cs="Times New Roman"/>
          <w:szCs w:val="24"/>
        </w:rPr>
        <w:t xml:space="preserve">το διακινούσαν από τη κυβέρνηση, ότι θα έρθει η τροπολογία και θα γίνει δεκτή. </w:t>
      </w:r>
    </w:p>
    <w:p w14:paraId="4865B665"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Θέλω να καταθέσω στα Πρακτικά αυτόν τον διάλογο, αν και είναι από τα Πρακτικά και οποιοσδήποτε θέλει μπορεί να μπει και να το δει. </w:t>
      </w:r>
    </w:p>
    <w:p w14:paraId="4865B66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Χρήστος Χατζ</w:t>
      </w:r>
      <w:r>
        <w:rPr>
          <w:rFonts w:eastAsia="Times New Roman" w:cs="Times New Roman"/>
          <w:szCs w:val="24"/>
        </w:rPr>
        <w:t>ησάββας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65B66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άρθρο 36 αναφέρεται στο ημερήσιο τέλος που καταβάλλουν όλοι οι πωλητές, είτε έχουν άδ</w:t>
      </w:r>
      <w:r>
        <w:rPr>
          <w:rFonts w:eastAsia="Times New Roman" w:cs="Times New Roman"/>
          <w:szCs w:val="24"/>
        </w:rPr>
        <w:t>εια λαϊκών αγορών ως παραγωγοί είτε ως επαγγελματίες, για να καλύψουν πάσης φύσεως λειτουργικές ανάγκες, διοικητική υποστήριξη, διασφάλιση συνθηκών δημόσιας υγείας, φύλαξη χώρων, εκσυγχρονισμό, βελτίωση της προβολής τους, τοποθέτηση σήμανσης, διαγράμμισης,</w:t>
      </w:r>
      <w:r>
        <w:rPr>
          <w:rFonts w:eastAsia="Times New Roman" w:cs="Times New Roman"/>
          <w:szCs w:val="24"/>
        </w:rPr>
        <w:t xml:space="preserve"> σακούλες απορριμμάτων και χίλια δυο άλλα.</w:t>
      </w:r>
    </w:p>
    <w:p w14:paraId="4865B66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Λόγω της γραφειοκρατίας, όμως, που δημιουργήθηκε τον τελευταίο καιρό δεν γίνεται τίποτα από όλα αυτά και τα λεφτά πάνε στα αποθεματικά. Γεμίζουν κάποια ταμεία, για να κάνουν </w:t>
      </w:r>
      <w:r>
        <w:rPr>
          <w:rFonts w:eastAsia="Times New Roman" w:cs="Times New Roman"/>
          <w:szCs w:val="24"/>
        </w:rPr>
        <w:t>-</w:t>
      </w:r>
      <w:r>
        <w:rPr>
          <w:rFonts w:eastAsia="Times New Roman" w:cs="Times New Roman"/>
          <w:szCs w:val="24"/>
        </w:rPr>
        <w:t xml:space="preserve">ίσως- κάποιες δράσεις αλληλεγγύης.  </w:t>
      </w:r>
    </w:p>
    <w:p w14:paraId="4865B66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μεγάλο πρόβλημα που εντοπίζω εγώ για ακόμα μία φορά είναι ότι το επίπεδο προβλημάτων και σκέψης των πολιτών και τα νομοθετήματά σας δεν τέμνονται πουθενά και σε κανένα επίπεδο. Τα προβλήματα είναι πάρα πολύ μεγάλα, όπως, για παράδειγμα, με τις θέσεις στ</w:t>
      </w:r>
      <w:r>
        <w:rPr>
          <w:rFonts w:eastAsia="Times New Roman" w:cs="Times New Roman"/>
          <w:szCs w:val="24"/>
        </w:rPr>
        <w:t xml:space="preserve">ις λαϊκές αγορές. </w:t>
      </w:r>
    </w:p>
    <w:p w14:paraId="4865B66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Το ξέρετε ότι παίρνει κάποιος άδεια λαϊκής αγοράς και όταν πηγαίνει στη λαϊκή αγορά για την οποία έχει άδεια δεν έχει πόστο για να στήσει τον πάγκο του; Πηγαίνουν και στήνουν πέριξ των λαϊκών αγορών, των δρόμων που έχουν οριστεί ότι θα ε</w:t>
      </w:r>
      <w:r>
        <w:rPr>
          <w:rFonts w:eastAsia="Times New Roman" w:cs="Times New Roman"/>
          <w:szCs w:val="24"/>
        </w:rPr>
        <w:t xml:space="preserve">ίναι, όπου πηγαίνουν και άλλοι τόσο, οι οποίοι είναι παράνομοι, δεν έχουν ούτε άδεια ούτε πόστα, με αποτέλεσμα να διπλασιάζεται ο όγκος και η περιοχή των πωλητών λαϊκών αγορών. </w:t>
      </w:r>
    </w:p>
    <w:p w14:paraId="4865B66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Υπάρχει και ένα πρόβλημα με τα μέτρα των πάγκων. Δεν μπορεί όλα τα είδη να έχο</w:t>
      </w:r>
      <w:r>
        <w:rPr>
          <w:rFonts w:eastAsia="Times New Roman" w:cs="Times New Roman"/>
          <w:szCs w:val="24"/>
        </w:rPr>
        <w:t>υν τα ίδια μέτρα πάγκου. Άλλο είδος είναι διαφορετικής, ειδικής αξίας, άλλο είναι μεγαλύτερου μεγέθους. Ας πληρώσουν παραπάνω αυτοί που έχουν προϊόντα που θέλουν περισσότερα μέτρα και ας μπει ένα όριο. Δεν είπαμε να πάρει όλη τη λαϊκή αγορά ένας.</w:t>
      </w:r>
    </w:p>
    <w:p w14:paraId="4865B66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είναι</w:t>
      </w:r>
      <w:r>
        <w:rPr>
          <w:rFonts w:eastAsia="Times New Roman" w:cs="Times New Roman"/>
          <w:szCs w:val="24"/>
        </w:rPr>
        <w:t>, λοιπόν, ένα απλό επάγγελμα και υπάρχουν προβλήματα τα οποία μπορεί για κάποιους να φαίνεται ότι μπορεί να λυθούν, αλλά εγώ δεν βλέπω να λύνονται, όπως με τις παρατάσεις για να θεωρήσουν τις άδειες με τη φορολογική και την ασφαλιστική ενημερότητα. Ξέρετε,</w:t>
      </w:r>
      <w:r>
        <w:rPr>
          <w:rFonts w:eastAsia="Times New Roman" w:cs="Times New Roman"/>
          <w:szCs w:val="24"/>
        </w:rPr>
        <w:t xml:space="preserve"> δεν είναι αυτοί οι στρατηγικοί κακοπληρωτές. Η φτωχοποίηση της ελληνικής κοινωνίας οδήγησε σε </w:t>
      </w:r>
      <w:r>
        <w:rPr>
          <w:rFonts w:eastAsia="Times New Roman" w:cs="Times New Roman"/>
          <w:szCs w:val="24"/>
        </w:rPr>
        <w:lastRenderedPageBreak/>
        <w:t xml:space="preserve">μείωση των εσόδων τους και δεν μπορούν οι άνθρωποι αυτοί να πληρώσουν </w:t>
      </w:r>
      <w:r>
        <w:rPr>
          <w:rFonts w:eastAsia="Times New Roman" w:cs="Times New Roman"/>
          <w:szCs w:val="24"/>
        </w:rPr>
        <w:t xml:space="preserve"> τις υποχρεώσεις τους</w:t>
      </w:r>
      <w:r>
        <w:rPr>
          <w:rFonts w:eastAsia="Times New Roman" w:cs="Times New Roman"/>
          <w:szCs w:val="24"/>
        </w:rPr>
        <w:t xml:space="preserve">. </w:t>
      </w:r>
    </w:p>
    <w:p w14:paraId="4865B66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είναι απλό επάγγελμα. Ξυπνάνε νύχτα, με καιρικές συνθήκες αντίξοες και έχουν επιπλέον όλα τα προβλήματα που έχουν οι ελεύθεροι επαγγελματίες, από τα οποία το βασικότερο είναι ότι τις πρώτες δέκα μέρες του μήνα μόνο θα δουλέψουν και το ξέρουν. Μετά ο κό</w:t>
      </w:r>
      <w:r>
        <w:rPr>
          <w:rFonts w:eastAsia="Times New Roman" w:cs="Times New Roman"/>
          <w:szCs w:val="24"/>
        </w:rPr>
        <w:t xml:space="preserve">σμος δεν έχει λεφτά να ψωνίσει ούτε από τις λαϊκές. </w:t>
      </w:r>
    </w:p>
    <w:p w14:paraId="4865B66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Ήρθατε σήμερα, 8 Νοεμβρίου, να μας πείτε μέσα σε δέκα γραμμές ότι θα μπορέσουν τελικά οι νέοι να πάρουν τα πόστα από τους γονείς τους που συνταξιοδοτούνται. Το καλοκαίρι έμειναν απούλητες όλες οι σοδειές</w:t>
      </w:r>
      <w:r>
        <w:rPr>
          <w:rFonts w:eastAsia="Times New Roman" w:cs="Times New Roman"/>
          <w:szCs w:val="24"/>
        </w:rPr>
        <w:t xml:space="preserve">, τις πήραν εκβιαστικά κάποιοι γιατί δεν είχε επιλογή ο αγρότης ή θα τις πετούσε ή θα τις πουλούσε «μαύρα». </w:t>
      </w:r>
    </w:p>
    <w:p w14:paraId="4865B66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Δίνετε το δικαίωμα σε κάθε απίθανο, με πρόφαση την αλληλεγγύη -που την έχετε ρημάξει και αυτήν ως έννοια- να φτιάχνει λαϊκές αγορές δίχως μεσάζοντε</w:t>
      </w:r>
      <w:r>
        <w:rPr>
          <w:rFonts w:eastAsia="Times New Roman" w:cs="Times New Roman"/>
          <w:szCs w:val="24"/>
        </w:rPr>
        <w:t xml:space="preserve">ς. </w:t>
      </w:r>
      <w:r>
        <w:rPr>
          <w:rFonts w:eastAsia="Times New Roman" w:cs="Times New Roman"/>
          <w:szCs w:val="24"/>
        </w:rPr>
        <w:t>Ο</w:t>
      </w:r>
      <w:r>
        <w:rPr>
          <w:rFonts w:eastAsia="Times New Roman" w:cs="Times New Roman"/>
          <w:szCs w:val="24"/>
        </w:rPr>
        <w:t xml:space="preserve">ι παραγωγοί που πηγαίνουν στις λαϊκές αγορές δεν έχουν μεσάζοντες. Όταν πηγαίνει ένας παραγωγός στην λαϊκή αγορά έχει μεσάζοντα; Αυτά είναι παραμύθια. Στο όνομα της αλληλεγγύης κάνετε όλες αυτές τις πράξεις. </w:t>
      </w:r>
      <w:r>
        <w:rPr>
          <w:rFonts w:eastAsia="Times New Roman" w:cs="Times New Roman"/>
          <w:szCs w:val="24"/>
        </w:rPr>
        <w:lastRenderedPageBreak/>
        <w:t xml:space="preserve">Αν θέλετε αλληλεγγύη, δώστε σπίτια σε </w:t>
      </w:r>
      <w:proofErr w:type="spellStart"/>
      <w:r>
        <w:rPr>
          <w:rFonts w:eastAsia="Times New Roman" w:cs="Times New Roman"/>
          <w:szCs w:val="24"/>
        </w:rPr>
        <w:t>τριτέκ</w:t>
      </w:r>
      <w:r>
        <w:rPr>
          <w:rFonts w:eastAsia="Times New Roman" w:cs="Times New Roman"/>
          <w:szCs w:val="24"/>
        </w:rPr>
        <w:t>νους</w:t>
      </w:r>
      <w:proofErr w:type="spellEnd"/>
      <w:r>
        <w:rPr>
          <w:rFonts w:eastAsia="Times New Roman" w:cs="Times New Roman"/>
          <w:szCs w:val="24"/>
        </w:rPr>
        <w:t xml:space="preserve"> και σε πολυτέκνους, δώστε εργασία στον ελληνικό λαό, δώστε του όραμα. Εργασία, υγεία και παιδεία με ελεύθερη πρόσβαση. Να μην έχει ανάγκη κανέναν Βουλευτή, κανέναν Υπουργό,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κ</w:t>
      </w:r>
      <w:r>
        <w:rPr>
          <w:rFonts w:eastAsia="Times New Roman" w:cs="Times New Roman"/>
          <w:szCs w:val="24"/>
        </w:rPr>
        <w:t>υβέρνηση για να τα βρει. Δεν είναι απλώς δικαίωμά του, είναι υποχρέωση</w:t>
      </w:r>
      <w:r>
        <w:rPr>
          <w:rFonts w:eastAsia="Times New Roman" w:cs="Times New Roman"/>
          <w:szCs w:val="24"/>
        </w:rPr>
        <w:t xml:space="preserve"> του κράτους να τα προσφέρει αυτά.</w:t>
      </w:r>
    </w:p>
    <w:p w14:paraId="4865B67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Απορώ γιατί συμφώνησαν ΣΥΡΙΖΑ, Νέα Δημοκρατία και ΠΑΣΟΚ να μην καλέσουν πρωτοβάθμιες ενώσεις π</w:t>
      </w:r>
      <w:r>
        <w:rPr>
          <w:rFonts w:eastAsia="Times New Roman" w:cs="Times New Roman"/>
          <w:szCs w:val="24"/>
        </w:rPr>
        <w:t>ωλητών</w:t>
      </w:r>
      <w:r>
        <w:rPr>
          <w:rFonts w:eastAsia="Times New Roman" w:cs="Times New Roman"/>
          <w:szCs w:val="24"/>
        </w:rPr>
        <w:t xml:space="preserve"> και παραγωγών λαϊκών αγορών και να πάνε απευθείας στις τριτοβάθμιες. Μπορεί πολλά ζητήματα να καλύπτονται από τις τριτοβ</w:t>
      </w:r>
      <w:r>
        <w:rPr>
          <w:rFonts w:eastAsia="Times New Roman" w:cs="Times New Roman"/>
          <w:szCs w:val="24"/>
        </w:rPr>
        <w:t>άθμιες, γιατί είναι κοινά τα προβλήματα. Υπάρχουν όμως και προβλήματα κατά τόπους, στη Φλώρινα, στην Πέλλα, στις Σέρρες, στην Καβάλα, στη Ροδόπη, στο Κιλκίς. Υπάρχουν δεκάδες λαϊκές, ξέρετε, κύριε Υπουργέ. Κάθε νομός έχει κάθε μέρα μία, δύο και τρεις λαϊκέ</w:t>
      </w:r>
      <w:r>
        <w:rPr>
          <w:rFonts w:eastAsia="Times New Roman" w:cs="Times New Roman"/>
          <w:szCs w:val="24"/>
        </w:rPr>
        <w:t xml:space="preserve">ς αγορές. </w:t>
      </w:r>
    </w:p>
    <w:p w14:paraId="4865B67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Κιλκίς, παραδείγματος χάριν, ξέρετε, από όλες αυτές τις λαϊκές αγορές που έχει κάθε μέρα, ακόμα και την Κυριακή, ποια είναι αυτή η λαϊκή αγορά που περιμένει ο κόσμος να πάει και να αφήσει όλα του τα λεφτά; Δεν είναι ούτε σε κάποια μεγάλη </w:t>
      </w:r>
      <w:r>
        <w:rPr>
          <w:rFonts w:eastAsia="Times New Roman" w:cs="Times New Roman"/>
          <w:szCs w:val="24"/>
        </w:rPr>
        <w:lastRenderedPageBreak/>
        <w:t>πόλ</w:t>
      </w:r>
      <w:r>
        <w:rPr>
          <w:rFonts w:eastAsia="Times New Roman" w:cs="Times New Roman"/>
          <w:szCs w:val="24"/>
        </w:rPr>
        <w:t>η ούτε σε κάποιο μικρό χωριό της Ελλάδας. Είναι στη Γευγελή, είναι στα Σκόπια. Εκεί πηγαίνει και αφήνει κάθε Πέμπτη ο λαός του Κιλκίς τα λεφτά του. Αυτό το πρόβλημα να λύσετε, κύριε Υπουργέ.</w:t>
      </w:r>
    </w:p>
    <w:p w14:paraId="4865B672"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865B67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Ευχαριστώ, κύριε συνάδελφε.</w:t>
      </w:r>
    </w:p>
    <w:p w14:paraId="4865B674" w14:textId="77777777" w:rsidR="00666AE2" w:rsidRDefault="00896D7E">
      <w:pPr>
        <w:spacing w:after="0"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xml:space="preserve">» και </w:t>
      </w:r>
      <w:r>
        <w:rPr>
          <w:rFonts w:eastAsia="Times New Roman" w:cs="Times New Roman"/>
        </w:rPr>
        <w:t xml:space="preserve">ενημερώθηκαν για την ιστορία του κτηρίου και τον τρόπο οργάνωσης και λειτουργίας της Βουλής, είκοσι παιδιά και τρεις συνοδοί, μέλη της ομάδας </w:t>
      </w:r>
      <w:r>
        <w:rPr>
          <w:rFonts w:eastAsia="Times New Roman" w:cs="Times New Roman"/>
        </w:rPr>
        <w:t>Μέλισσα</w:t>
      </w:r>
      <w:r>
        <w:rPr>
          <w:rFonts w:eastAsia="Times New Roman" w:cs="Times New Roman"/>
        </w:rPr>
        <w:t>.</w:t>
      </w:r>
    </w:p>
    <w:p w14:paraId="4865B675" w14:textId="77777777" w:rsidR="00666AE2" w:rsidRDefault="00896D7E">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865B676" w14:textId="77777777" w:rsidR="00666AE2" w:rsidRDefault="00896D7E">
      <w:pPr>
        <w:spacing w:after="0"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865B67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w:t>
      </w:r>
      <w:r>
        <w:rPr>
          <w:rFonts w:eastAsia="Times New Roman" w:cs="Times New Roman"/>
          <w:szCs w:val="24"/>
        </w:rPr>
        <w:t>. Αλέξανδρος Τριανταφυλλίδης.</w:t>
      </w:r>
    </w:p>
    <w:p w14:paraId="4865B67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Δεν είναι στον κατάλογο.</w:t>
      </w:r>
    </w:p>
    <w:p w14:paraId="4865B67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Γιακουμάτο</w:t>
      </w:r>
      <w:proofErr w:type="spellEnd"/>
      <w:r>
        <w:rPr>
          <w:rFonts w:eastAsia="Times New Roman" w:cs="Times New Roman"/>
          <w:szCs w:val="24"/>
        </w:rPr>
        <w:t>, είχε ζητήσει ο κ. Τριανταφυλλίδης από τον κ. Κακλαμάνη να μπει στον κατάλογο. Έχει γίνει πολλές φορές αυτό.</w:t>
      </w:r>
    </w:p>
    <w:p w14:paraId="4865B67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Κύριε Τριανταφυλλίδη</w:t>
      </w:r>
      <w:r>
        <w:rPr>
          <w:rFonts w:eastAsia="Times New Roman" w:cs="Times New Roman"/>
          <w:szCs w:val="24"/>
        </w:rPr>
        <w:t>, έχετε τον λόγο.</w:t>
      </w:r>
    </w:p>
    <w:p w14:paraId="4865B67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4865B67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ένα πρώτο σχόλιο: Λαϊκή απαίτηση, μετά τις εξελίξεις και τις αποκαλύψεις των τελευταίων </w:t>
      </w:r>
      <w:proofErr w:type="spellStart"/>
      <w:r>
        <w:rPr>
          <w:rFonts w:eastAsia="Times New Roman" w:cs="Times New Roman"/>
          <w:szCs w:val="24"/>
        </w:rPr>
        <w:t>εικοσιτετραώρων</w:t>
      </w:r>
      <w:proofErr w:type="spellEnd"/>
      <w:r>
        <w:rPr>
          <w:rFonts w:eastAsia="Times New Roman" w:cs="Times New Roman"/>
          <w:szCs w:val="24"/>
        </w:rPr>
        <w:t xml:space="preserve">, να δοθούν στη δημοσιότητα τα ονόματα των </w:t>
      </w:r>
      <w:proofErr w:type="spellStart"/>
      <w:r>
        <w:rPr>
          <w:rFonts w:eastAsia="Times New Roman" w:cs="Times New Roman"/>
          <w:szCs w:val="24"/>
        </w:rPr>
        <w:t>ε</w:t>
      </w:r>
      <w:r>
        <w:rPr>
          <w:rFonts w:eastAsia="Times New Roman" w:cs="Times New Roman"/>
          <w:szCs w:val="24"/>
        </w:rPr>
        <w:t>κατόν</w:t>
      </w:r>
      <w:proofErr w:type="spellEnd"/>
      <w:r>
        <w:rPr>
          <w:rFonts w:eastAsia="Times New Roman" w:cs="Times New Roman"/>
          <w:szCs w:val="24"/>
        </w:rPr>
        <w:t xml:space="preserve"> τριάντα Ελλήνων που έκαναν χρήση του «σωσιβίου» των </w:t>
      </w:r>
      <w:r>
        <w:rPr>
          <w:rFonts w:eastAsia="Times New Roman" w:cs="Times New Roman"/>
          <w:szCs w:val="24"/>
          <w:lang w:val="en-US"/>
        </w:rPr>
        <w:t>offshore</w:t>
      </w:r>
      <w:r>
        <w:rPr>
          <w:rFonts w:eastAsia="Times New Roman" w:cs="Times New Roman"/>
          <w:szCs w:val="24"/>
        </w:rPr>
        <w:t xml:space="preserve"> εταιρειών.</w:t>
      </w:r>
    </w:p>
    <w:p w14:paraId="4865B67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εκατόν</w:t>
      </w:r>
      <w:proofErr w:type="spellEnd"/>
      <w:r>
        <w:rPr>
          <w:rFonts w:eastAsia="Times New Roman" w:cs="Times New Roman"/>
          <w:szCs w:val="24"/>
        </w:rPr>
        <w:t xml:space="preserve"> τριάντα ονόματα, </w:t>
      </w:r>
      <w:proofErr w:type="spellStart"/>
      <w:r>
        <w:rPr>
          <w:rFonts w:eastAsia="Times New Roman" w:cs="Times New Roman"/>
          <w:szCs w:val="24"/>
        </w:rPr>
        <w:t>πολλώ</w:t>
      </w:r>
      <w:proofErr w:type="spellEnd"/>
      <w:r>
        <w:rPr>
          <w:rFonts w:eastAsia="Times New Roman" w:cs="Times New Roman"/>
          <w:szCs w:val="24"/>
        </w:rPr>
        <w:t xml:space="preserve"> δε μάλλον των πολιτικών προσώπων που έκαναν χρήση ή πιο σωστά, κατάχρηση της εξουσίας τους για να μπορούν να αισθάνονται ένοχοι και γι’ αυτόν </w:t>
      </w:r>
      <w:r>
        <w:rPr>
          <w:rFonts w:eastAsia="Times New Roman" w:cs="Times New Roman"/>
          <w:szCs w:val="24"/>
        </w:rPr>
        <w:t xml:space="preserve">τον λόγο να πρέπει να κρύψουν και την επωνυμία τους και να βγάλουν τα χρήματά τους εκτός Ελλάδος, στις </w:t>
      </w:r>
      <w:proofErr w:type="spellStart"/>
      <w:r>
        <w:rPr>
          <w:rFonts w:eastAsia="Times New Roman" w:cs="Times New Roman"/>
          <w:szCs w:val="24"/>
        </w:rPr>
        <w:t>εξωχώριες</w:t>
      </w:r>
      <w:proofErr w:type="spellEnd"/>
      <w:r>
        <w:rPr>
          <w:rFonts w:eastAsia="Times New Roman" w:cs="Times New Roman"/>
          <w:szCs w:val="24"/>
        </w:rPr>
        <w:t xml:space="preserve"> εταιρείες και να μην τα καταθέσουν -λόγω και του πόθεν έσχες- στις ελληνικές τράπεζες, στην Εθνική, στην Πειραιώς κ.λπ., κ.λπ.</w:t>
      </w:r>
      <w:r>
        <w:rPr>
          <w:rFonts w:eastAsia="Times New Roman" w:cs="Times New Roman"/>
          <w:szCs w:val="24"/>
        </w:rPr>
        <w:t>.</w:t>
      </w:r>
    </w:p>
    <w:p w14:paraId="4865B67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w:t>
      </w:r>
      <w:r>
        <w:rPr>
          <w:rFonts w:eastAsia="Times New Roman" w:cs="Times New Roman"/>
          <w:szCs w:val="24"/>
        </w:rPr>
        <w:t xml:space="preserve">σε αυτή την περίπτωση υπάρχει ένα χαρακτηριστικό δημοσίευμα της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xml:space="preserve"> στις 18 Ιουλίου </w:t>
      </w:r>
      <w:r>
        <w:rPr>
          <w:rFonts w:eastAsia="Times New Roman" w:cs="Times New Roman"/>
          <w:szCs w:val="24"/>
        </w:rPr>
        <w:lastRenderedPageBreak/>
        <w:t xml:space="preserve">του 2016, όταν ο ορκωτός ελεγκτής κατ’ </w:t>
      </w:r>
      <w:proofErr w:type="spellStart"/>
      <w:r>
        <w:rPr>
          <w:rFonts w:eastAsia="Times New Roman" w:cs="Times New Roman"/>
          <w:szCs w:val="24"/>
        </w:rPr>
        <w:t>εντολήν</w:t>
      </w:r>
      <w:proofErr w:type="spellEnd"/>
      <w:r>
        <w:rPr>
          <w:rFonts w:eastAsia="Times New Roman" w:cs="Times New Roman"/>
          <w:szCs w:val="24"/>
        </w:rPr>
        <w:t xml:space="preserve"> της Εισαγγελίας Διαφθοράς, έψαχνε τον Όμιλο «Μαρινόπουλος». Ξέρετε, είναι αυτός ο οποίος πέταξε στον δρόμο δώδεκα χιλιάδες ανθρώπους και είπε «έλα, ΣΥΡΙΖΑ, έλα, Τσίπρα, να βγάλεις το φίδι από </w:t>
      </w:r>
      <w:r>
        <w:rPr>
          <w:rFonts w:eastAsia="Times New Roman" w:cs="Times New Roman"/>
          <w:szCs w:val="24"/>
        </w:rPr>
        <w:t>την τρύπα, γιατί θα μείνουν δώδεκα χιλιάδες άνθρωποι άνεργοι».</w:t>
      </w:r>
    </w:p>
    <w:p w14:paraId="4865B67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Είναι αυτός, λοιπόν, που, όπως λέει ο ορκωτός ελεγκτής, τα πραγματικά περιουσιακά στοιχεία του Ομίλου «</w:t>
      </w:r>
      <w:r>
        <w:rPr>
          <w:rFonts w:eastAsia="Times New Roman" w:cs="Times New Roman"/>
          <w:szCs w:val="24"/>
        </w:rPr>
        <w:t>ΜΑΡΙΝΟΠΟΥΛΟΣ</w:t>
      </w:r>
      <w:r>
        <w:rPr>
          <w:rFonts w:eastAsia="Times New Roman" w:cs="Times New Roman"/>
          <w:szCs w:val="24"/>
        </w:rPr>
        <w:t xml:space="preserve">» ανέρχονταν στα 866 εκατομμύρια ευρώ τουλάχιστον και όχι στα 279 εκατομμύρια </w:t>
      </w:r>
      <w:r>
        <w:rPr>
          <w:rFonts w:eastAsia="Times New Roman" w:cs="Times New Roman"/>
          <w:szCs w:val="24"/>
        </w:rPr>
        <w:t>ευρώ. Η διαδρομή ποσού ύψους 866 εκατομμυρίων ευρώ που ο Όμιλος «</w:t>
      </w:r>
      <w:r>
        <w:rPr>
          <w:rFonts w:eastAsia="Times New Roman" w:cs="Times New Roman"/>
          <w:szCs w:val="24"/>
        </w:rPr>
        <w:t>ΜΑΡΙΝΟΠΟΥΛΟΣ</w:t>
      </w:r>
      <w:r>
        <w:rPr>
          <w:rFonts w:eastAsia="Times New Roman" w:cs="Times New Roman"/>
          <w:szCs w:val="24"/>
        </w:rPr>
        <w:t xml:space="preserve">» καταγγέλλεται ότι φυγάδευσε στο εξωτερικό μέσω δικτύου </w:t>
      </w:r>
      <w:r>
        <w:rPr>
          <w:rFonts w:eastAsia="Times New Roman" w:cs="Times New Roman"/>
          <w:szCs w:val="24"/>
          <w:lang w:val="en-US"/>
        </w:rPr>
        <w:t>offshore</w:t>
      </w:r>
      <w:r>
        <w:rPr>
          <w:rFonts w:eastAsia="Times New Roman" w:cs="Times New Roman"/>
          <w:szCs w:val="24"/>
        </w:rPr>
        <w:t xml:space="preserve"> εταιρειών, βρίσκεται πλέον στο μικροσκόπιο της δικαιοσύνης μετά από τη συγκεκριμένη αναφορά του ορκωτού ελεγκτή, </w:t>
      </w:r>
      <w:r>
        <w:rPr>
          <w:rFonts w:eastAsia="Times New Roman" w:cs="Times New Roman"/>
          <w:szCs w:val="24"/>
        </w:rPr>
        <w:t>που κατατέθηκε στις 12 Ιουλίου στην Εισαγγελία Διαφθοράς. Το καταθέτω στα Πρακτικά.</w:t>
      </w:r>
    </w:p>
    <w:p w14:paraId="4865B68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65B681" w14:textId="77777777" w:rsidR="00666AE2" w:rsidRDefault="00896D7E">
      <w:pPr>
        <w:spacing w:after="0" w:line="600" w:lineRule="auto"/>
        <w:ind w:firstLine="720"/>
        <w:jc w:val="both"/>
        <w:rPr>
          <w:rFonts w:eastAsia="Times New Roman" w:cs="Times New Roman"/>
        </w:rPr>
      </w:pPr>
      <w:r>
        <w:rPr>
          <w:rFonts w:eastAsia="Times New Roman" w:cs="Times New Roman"/>
        </w:rPr>
        <w:t>(Στο σημείο αυτό ο Βουλευτής κ. Αλέξανδρος Τριανταφυλλίδης καταθέτει για τα Πρακτικά το προαναφερθέν δημοσίευμα, το οποίο βρίσκεται στο αρχείο του Τμήμα</w:t>
      </w:r>
      <w:r>
        <w:rPr>
          <w:rFonts w:eastAsia="Times New Roman" w:cs="Times New Roman"/>
        </w:rPr>
        <w:t>τος Γραμματείας της Διεύθυνσης Στενογραφίας και Πρακτικών της Βουλής)</w:t>
      </w:r>
    </w:p>
    <w:p w14:paraId="4865B68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Τώρα γίνεται και αντιληπτό, επίσης, μετά τις αποκαλύψεις των τελευταίων ημερών τι έγινε σε αυτή εδώ την Αίθουσα την 1</w:t>
      </w:r>
      <w:r>
        <w:rPr>
          <w:rFonts w:eastAsia="Times New Roman" w:cs="Times New Roman"/>
          <w:szCs w:val="24"/>
          <w:vertAlign w:val="superscript"/>
        </w:rPr>
        <w:t>η</w:t>
      </w:r>
      <w:r>
        <w:rPr>
          <w:rFonts w:eastAsia="Times New Roman" w:cs="Times New Roman"/>
          <w:szCs w:val="24"/>
        </w:rPr>
        <w:t xml:space="preserve"> Ιουνίου 2016, όταν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κατέθεσε τροπολογία κα</w:t>
      </w:r>
      <w:r>
        <w:rPr>
          <w:rFonts w:eastAsia="Times New Roman" w:cs="Times New Roman"/>
          <w:szCs w:val="24"/>
        </w:rPr>
        <w:t xml:space="preserve">θολικής απαγόρευσης συμμετοχής Υπουργών και Βουλευτών σε </w:t>
      </w:r>
      <w:r>
        <w:rPr>
          <w:rFonts w:eastAsia="Times New Roman" w:cs="Times New Roman"/>
          <w:szCs w:val="24"/>
          <w:lang w:val="en-US"/>
        </w:rPr>
        <w:t>offshore</w:t>
      </w:r>
      <w:r>
        <w:rPr>
          <w:rFonts w:eastAsia="Times New Roman" w:cs="Times New Roman"/>
          <w:szCs w:val="24"/>
        </w:rPr>
        <w:t xml:space="preserve"> εταιρείες, που ψηφίστηκε από </w:t>
      </w:r>
      <w:proofErr w:type="spellStart"/>
      <w:r>
        <w:rPr>
          <w:rFonts w:eastAsia="Times New Roman" w:cs="Times New Roman"/>
          <w:szCs w:val="24"/>
        </w:rPr>
        <w:t>εκατόν</w:t>
      </w:r>
      <w:proofErr w:type="spellEnd"/>
      <w:r>
        <w:rPr>
          <w:rFonts w:eastAsia="Times New Roman" w:cs="Times New Roman"/>
          <w:szCs w:val="24"/>
        </w:rPr>
        <w:t xml:space="preserve"> ενενήντα Βουλευτές. </w:t>
      </w:r>
      <w:r>
        <w:rPr>
          <w:rFonts w:eastAsia="Times New Roman" w:cs="Times New Roman"/>
          <w:szCs w:val="24"/>
        </w:rPr>
        <w:t>Β</w:t>
      </w:r>
      <w:r>
        <w:rPr>
          <w:rFonts w:eastAsia="Times New Roman" w:cs="Times New Roman"/>
          <w:szCs w:val="24"/>
        </w:rPr>
        <w:t>έβαια, τότε τι κάνει ο ένοχος; Αποχωρεί. Η Νέα Δημοκρατία αποχώρησε από τη συζήτηση, καταγγέλλοντας αμνήστευση των υπευθύνων.</w:t>
      </w:r>
    </w:p>
    <w:p w14:paraId="4865B68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«Πίσω έ</w:t>
      </w:r>
      <w:r>
        <w:rPr>
          <w:rFonts w:eastAsia="Times New Roman" w:cs="Times New Roman"/>
          <w:szCs w:val="24"/>
        </w:rPr>
        <w:t>χει η αχλάδα την ουρά», λέει ο λαός μας και η πίσω ουρά της αχλάδας ξετυλίγεται κατά αποκαλυπτικό τρόπο τα τελευταία εικοσιτετράωρα μπροστά στα όμματα του ελληνικού λαού.</w:t>
      </w:r>
    </w:p>
    <w:p w14:paraId="4865B68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Έρχομαι τώρα, κύριε Υπουργέ, να σας στεναχωρήσω λιγάκι. Το συνηθίζω τον τελευταίο και</w:t>
      </w:r>
      <w:r>
        <w:rPr>
          <w:rFonts w:eastAsia="Times New Roman" w:cs="Times New Roman"/>
          <w:szCs w:val="24"/>
        </w:rPr>
        <w:t>ρό να σας στεναχωρώ. Θα ακολουθήσει, όμως, επιδοκιμαστικός λόγος. Αυτό έχει να κάνει με το ότι στις 15 Σεπτεμβρίου η ταπεινότητά μου, σας είχε θέσει το θέμα με την οριζόντια ρύθμιση για τα θέματα που αφορούν την πρώτη κατοικία. Το λέω, γιατί υπάρχει και σή</w:t>
      </w:r>
      <w:r>
        <w:rPr>
          <w:rFonts w:eastAsia="Times New Roman" w:cs="Times New Roman"/>
          <w:szCs w:val="24"/>
        </w:rPr>
        <w:t>μερα σαν θέμα στις εφημερίδες για τους πλειστηριασμούς.</w:t>
      </w:r>
    </w:p>
    <w:p w14:paraId="4865B68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Η πρώτη κατοικία μάς αφορά και το λέω, γιατί ο χρόνος μετράει αντίστροφα, κύριε Υπουργέ. Μας χωρίζουν πενήντα τρεις μέρες μέχρι τη λήξη του άρθρου 70 παράγραφος 3 εδάφιο 8 του ν.4389/2016, που λήγει σ</w:t>
      </w:r>
      <w:r>
        <w:rPr>
          <w:rFonts w:eastAsia="Times New Roman" w:cs="Times New Roman"/>
          <w:szCs w:val="24"/>
        </w:rPr>
        <w:t xml:space="preserve">τις 31-12-2017 και ξεπαγώνει το πάγωμα που εμείς κάναμε της δυνατότητας των τραπεζών να πουλούν σε </w:t>
      </w:r>
      <w:r>
        <w:rPr>
          <w:rFonts w:eastAsia="Times New Roman" w:cs="Times New Roman"/>
          <w:szCs w:val="24"/>
          <w:lang w:val="en-US"/>
        </w:rPr>
        <w:t>funds</w:t>
      </w:r>
      <w:r>
        <w:rPr>
          <w:rFonts w:eastAsia="Times New Roman" w:cs="Times New Roman"/>
          <w:szCs w:val="24"/>
        </w:rPr>
        <w:t xml:space="preserve"> ακίνητα μέχρι 140.000 ευρώ.</w:t>
      </w:r>
    </w:p>
    <w:p w14:paraId="4865B68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Γι’ αυτόν ακριβώς τον λόγο θέλω και περιμένω επειδή εσείς το είπατε τότε, κύριε Υπουργέ. Αν έχετε την καλοσύνη! Υπάρχει ένα</w:t>
      </w:r>
      <w:r>
        <w:rPr>
          <w:rFonts w:eastAsia="Times New Roman" w:cs="Times New Roman"/>
          <w:szCs w:val="24"/>
        </w:rPr>
        <w:t>ς κόσμος που νιώθει ανασφάλεια. Ακούει αυτή τη φάμπρικα του τρόμου, του φόβου «θα σας πάρουν τα σπίτια, ήλθαν οι κομμουνιστές, οι τράπεζες κ.λπ.». Απαντήστε. Είχατε πει «διαπραγματευόμαστε την παράταση προστασίας της πρώτης κατοικίας για τα κόκκινα δάνεια»</w:t>
      </w:r>
      <w:r>
        <w:rPr>
          <w:rFonts w:eastAsia="Times New Roman" w:cs="Times New Roman"/>
          <w:szCs w:val="24"/>
        </w:rPr>
        <w:t>. Έχει καταλήξει αυτή η διαπραγμάτευση; Θα γίνει η επέκταση;</w:t>
      </w:r>
    </w:p>
    <w:p w14:paraId="4865B68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Προσοχή: Δεν αναφέρομαι στον Νόμο Σταθάκη. Ο Νόμος Σταθάκη, ο ν.4346 άρθρο 14 παράγραφος 1 τελειώνει στο τέλος του 2018. Αναφέρομαι στον ν.4389 άρθρο 70 παράγραφος 3 εδάφιο 8 που ψηφίσαμε το 2016</w:t>
      </w:r>
      <w:r>
        <w:rPr>
          <w:rFonts w:eastAsia="Times New Roman" w:cs="Times New Roman"/>
          <w:szCs w:val="24"/>
        </w:rPr>
        <w:t xml:space="preserve">, που τελειώνει το 2017 και επομένως, πλέον από το πρώτο ευρώ αξίας ακινήτου θα μπορεί κάθε τράπεζα να το </w:t>
      </w:r>
      <w:proofErr w:type="spellStart"/>
      <w:r>
        <w:rPr>
          <w:rFonts w:eastAsia="Times New Roman" w:cs="Times New Roman"/>
          <w:szCs w:val="24"/>
        </w:rPr>
        <w:t>πωλεί</w:t>
      </w:r>
      <w:proofErr w:type="spellEnd"/>
      <w:r>
        <w:rPr>
          <w:rFonts w:eastAsia="Times New Roman" w:cs="Times New Roman"/>
          <w:szCs w:val="24"/>
        </w:rPr>
        <w:t xml:space="preserve"> σε </w:t>
      </w:r>
      <w:r>
        <w:rPr>
          <w:rFonts w:eastAsia="Times New Roman" w:cs="Times New Roman"/>
          <w:szCs w:val="24"/>
          <w:lang w:val="en-US"/>
        </w:rPr>
        <w:t>fund</w:t>
      </w:r>
      <w:r>
        <w:rPr>
          <w:rFonts w:eastAsia="Times New Roman" w:cs="Times New Roman"/>
          <w:szCs w:val="24"/>
        </w:rPr>
        <w:t>.</w:t>
      </w:r>
    </w:p>
    <w:p w14:paraId="4865B68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Θα σας ήμουν υπόχρεος, θα σας ήταν υπόχρεοι όλοι οι Έλληνες πολίτες αν άκουγαν πενήντα τρεις μέρες πριν λήξει αυτή η προθεσμία τι ακριβ</w:t>
      </w:r>
      <w:r>
        <w:rPr>
          <w:rFonts w:eastAsia="Times New Roman" w:cs="Times New Roman"/>
          <w:szCs w:val="24"/>
        </w:rPr>
        <w:t>ώς σκοπεύετε να κάνετε γι’ αυτή την οριζόντια ρύθμιση, η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αποτελούσε και δέσμευση του ίδιου του Πρωθυπουργού στη ΔΕΘ, στη Διεθνή Έκθεση Θεσσαλονίκης.</w:t>
      </w:r>
    </w:p>
    <w:p w14:paraId="4865B68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Έρχομαι τώρα στο σχέδιο νόμου. Εδώ θα είμαι επιδοκιμαστικός. Έχω μπροστά μου -και</w:t>
      </w:r>
      <w:r>
        <w:rPr>
          <w:rFonts w:eastAsia="Times New Roman" w:cs="Times New Roman"/>
          <w:szCs w:val="24"/>
        </w:rPr>
        <w:t xml:space="preserve"> θα το καταθέσω στα Πρακτικά- το κείμενο της Ομοσπονδίας Σωματείων Επαγγελματιών Παραγωγών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Πωλητών Λαϊκών Αγορών Μακεδονίας, Θεσσαλίας και Θράκης. Είναι και της περιοχής μου, της Α΄ Θεσσαλονίκης. Μιλάμε, λοιπόν, για τις λαϊκές αγορές σε Τούμπα, Χαριλάου,</w:t>
      </w:r>
      <w:r>
        <w:rPr>
          <w:rFonts w:eastAsia="Times New Roman" w:cs="Times New Roman"/>
          <w:szCs w:val="24"/>
        </w:rPr>
        <w:t xml:space="preserve"> Εύοσμο, Κορδελιό, Καλαμαριά, σε όλο το πολεοδομικό συγκρότημα.</w:t>
      </w:r>
    </w:p>
    <w:p w14:paraId="4865B68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Οι άνθρωποι λένε αυτό που είπαμε και εμείς στην </w:t>
      </w:r>
      <w:r>
        <w:rPr>
          <w:rFonts w:eastAsia="Times New Roman" w:cs="Times New Roman"/>
          <w:szCs w:val="24"/>
        </w:rPr>
        <w:t>ε</w:t>
      </w:r>
      <w:r>
        <w:rPr>
          <w:rFonts w:eastAsia="Times New Roman" w:cs="Times New Roman"/>
          <w:szCs w:val="24"/>
        </w:rPr>
        <w:t xml:space="preserve">πιτροπή. Κατά 90% μιλούν για «…ένα σχέδιο νόμου απολύτως δίκαιο, λειτουργικό και αξιοκρατικό». Λένε «…έγινε μία πολύ σπουδαία δουλειά. </w:t>
      </w:r>
      <w:r>
        <w:rPr>
          <w:rFonts w:eastAsia="Times New Roman" w:cs="Times New Roman"/>
          <w:szCs w:val="24"/>
        </w:rPr>
        <w:t>Η</w:t>
      </w:r>
      <w:r>
        <w:rPr>
          <w:rFonts w:eastAsia="Times New Roman" w:cs="Times New Roman"/>
          <w:szCs w:val="24"/>
        </w:rPr>
        <w:t xml:space="preserve"> δουλει</w:t>
      </w:r>
      <w:r>
        <w:rPr>
          <w:rFonts w:eastAsia="Times New Roman" w:cs="Times New Roman"/>
          <w:szCs w:val="24"/>
        </w:rPr>
        <w:t>ά είναι ιδιαιτέρως σπουδαία για τον πολύ απλό λόγο ότι έγινε με γνώμονα το συμφέρον των καταναλωτών κατ’ αρχάς και σε δεύτερο βαθμό, των πωλητών λαϊκών αγορών».</w:t>
      </w:r>
    </w:p>
    <w:p w14:paraId="4865B68B"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Αυτή η επιστολή σας έχει αποσταλεί, απ’ όσο μπορώ να γνωρίζω, και έχει κοινοποιηθεί και στον κ.</w:t>
      </w:r>
      <w:r>
        <w:rPr>
          <w:rFonts w:eastAsia="Times New Roman" w:cs="Times New Roman"/>
          <w:szCs w:val="24"/>
        </w:rPr>
        <w:t xml:space="preserve"> Παπαδεράκη. Αναφέρει συγκεκριμένα και τους λόγους. Αξίζει τον κόπο να αναφερθούν αυτοί για τα Πρακτικά, για τον μελετητή της επόμενης ημέρας, προκειμένου να δει γιατί ήταν σημαντικό αυτό το πόνημα, το σχέδιο νόμου, που βγήκε μετά από διαβούλευση και επίπο</w:t>
      </w:r>
      <w:r>
        <w:rPr>
          <w:rFonts w:eastAsia="Times New Roman" w:cs="Times New Roman"/>
          <w:szCs w:val="24"/>
        </w:rPr>
        <w:t>νη διαδικασία, προκειμένου να υπάρχει στάθμιση ανάμεσα στο συλλογικό και το ατομικό, ανάμεσα στον παραγωγό και τον καταναλωτή. Επίσης, έπρεπε να αντιμετωπίσεις και ενδεχόμενες πιέσεις μαφίας του παρασκηνίου που διαμόρφωναν ένα αδιαφανές πλαίσιο πάνω στο συ</w:t>
      </w:r>
      <w:r>
        <w:rPr>
          <w:rFonts w:eastAsia="Times New Roman" w:cs="Times New Roman"/>
          <w:szCs w:val="24"/>
        </w:rPr>
        <w:t xml:space="preserve">γκεκριμένο ζήτημα. </w:t>
      </w:r>
    </w:p>
    <w:p w14:paraId="4865B68C"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Είναι πάρα πολύ σημαντικό, λοιπόν, γιατί μιλάμε πάντα για ανθρώπους που ξυπνούν στις τέσσερις τα ξημερώματα και θέλουν να βγάλουν ένα στοιχειώδες μεροκάματο, παραγωγούς και επαγγελματίες.</w:t>
      </w:r>
    </w:p>
    <w:p w14:paraId="4865B68D"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Τι λένε οι ίδιοι οι επαγγελματίες; Δεν μιλάμε γι</w:t>
      </w:r>
      <w:r>
        <w:rPr>
          <w:rFonts w:eastAsia="Times New Roman" w:cs="Times New Roman"/>
          <w:szCs w:val="24"/>
        </w:rPr>
        <w:t xml:space="preserve">α το τι λέει ο Τριανταφυλλίδης, ο Παπαδημητρίου, ο </w:t>
      </w:r>
      <w:proofErr w:type="spellStart"/>
      <w:r>
        <w:rPr>
          <w:rFonts w:eastAsia="Times New Roman" w:cs="Times New Roman"/>
          <w:szCs w:val="24"/>
        </w:rPr>
        <w:t>Γιακουμάτος</w:t>
      </w:r>
      <w:proofErr w:type="spellEnd"/>
      <w:r>
        <w:rPr>
          <w:rFonts w:eastAsia="Times New Roman" w:cs="Times New Roman"/>
          <w:szCs w:val="24"/>
        </w:rPr>
        <w:t xml:space="preserve"> ή ο </w:t>
      </w:r>
      <w:proofErr w:type="spellStart"/>
      <w:r>
        <w:rPr>
          <w:rFonts w:eastAsia="Times New Roman" w:cs="Times New Roman"/>
          <w:szCs w:val="24"/>
        </w:rPr>
        <w:t>Σιμορέλης</w:t>
      </w:r>
      <w:proofErr w:type="spellEnd"/>
      <w:r>
        <w:rPr>
          <w:rFonts w:eastAsia="Times New Roman" w:cs="Times New Roman"/>
          <w:szCs w:val="24"/>
        </w:rPr>
        <w:t xml:space="preserve">. Μιλάμε γι’ αυτά που λένε οι ίδιοι, τα καταθέτουν και σας τα έχουν στείλει. Λένε όσον αφορά την εκπροσώπηση «…όσο το </w:t>
      </w:r>
      <w:r>
        <w:rPr>
          <w:rFonts w:eastAsia="Times New Roman" w:cs="Times New Roman"/>
          <w:szCs w:val="24"/>
        </w:rPr>
        <w:lastRenderedPageBreak/>
        <w:t xml:space="preserve">δυνατόν περισσότερων πωλητών και παραγωγών λαϊκών αγορών στις </w:t>
      </w:r>
      <w:r>
        <w:rPr>
          <w:rFonts w:eastAsia="Times New Roman" w:cs="Times New Roman"/>
          <w:szCs w:val="24"/>
        </w:rPr>
        <w:t>ομάδες συλλογικής εκπροσώπησης, ώστε να αποφεύγεται η επικράτηση συντεχνιακών προσεγγίσεων στα διάφορα ζητήματα που προκύπτουν, προς όφελος του ανταγωνισμού και των καταναλωτών».</w:t>
      </w:r>
    </w:p>
    <w:p w14:paraId="4865B68E"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Φρόντισαν να ικανοποιηθεί αυτό το δίκαιο αίτημα. Μου θυμίζει αυτό που έλεγε ο</w:t>
      </w:r>
      <w:r>
        <w:rPr>
          <w:rFonts w:eastAsia="Times New Roman" w:cs="Times New Roman"/>
          <w:szCs w:val="24"/>
        </w:rPr>
        <w:t xml:space="preserve"> Πρωθυπουργός</w:t>
      </w:r>
      <w:r>
        <w:rPr>
          <w:rFonts w:eastAsia="Times New Roman" w:cs="Times New Roman"/>
          <w:szCs w:val="24"/>
        </w:rPr>
        <w:t>:</w:t>
      </w:r>
      <w:r>
        <w:rPr>
          <w:rFonts w:eastAsia="Times New Roman" w:cs="Times New Roman"/>
          <w:szCs w:val="24"/>
        </w:rPr>
        <w:t xml:space="preserve"> «Ήταν δίκαιο και έγινε πράξη</w:t>
      </w:r>
      <w:r>
        <w:rPr>
          <w:rFonts w:eastAsia="Times New Roman" w:cs="Times New Roman"/>
          <w:szCs w:val="24"/>
        </w:rPr>
        <w:t>.</w:t>
      </w:r>
      <w:r>
        <w:rPr>
          <w:rFonts w:eastAsia="Times New Roman" w:cs="Times New Roman"/>
          <w:szCs w:val="24"/>
        </w:rPr>
        <w:t>». Αυτό λένε οι ίδιοι οι άνθρωποι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ύτε εμείς ούτε εσείς ούτε η Αντιπολίτευση</w:t>
      </w:r>
      <w:r>
        <w:rPr>
          <w:rFonts w:eastAsia="Times New Roman" w:cs="Times New Roman"/>
          <w:szCs w:val="24"/>
        </w:rPr>
        <w:t xml:space="preserve"> </w:t>
      </w:r>
      <w:r>
        <w:rPr>
          <w:rFonts w:eastAsia="Times New Roman" w:cs="Times New Roman"/>
          <w:szCs w:val="24"/>
        </w:rPr>
        <w:t>ούτε τα κόμματα.</w:t>
      </w:r>
    </w:p>
    <w:p w14:paraId="4865B68F"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Παρακάτω λένε «…διευρύνθηκαν οι κατηγορίες των αδειών λαϊκών αγορών που προβλέπονται, δηλαδή οι πωλητές λαϊκών αγορών</w:t>
      </w:r>
      <w:r>
        <w:rPr>
          <w:rFonts w:eastAsia="Times New Roman" w:cs="Times New Roman"/>
          <w:szCs w:val="24"/>
        </w:rPr>
        <w:t xml:space="preserve"> θα έχουν τη δυνατότητα να πωλούν μεγαλύτερη ποικιλία προϊόντων». Επίσης, λένε «</w:t>
      </w:r>
      <w:r>
        <w:rPr>
          <w:rFonts w:eastAsia="Times New Roman" w:cs="Times New Roman"/>
          <w:szCs w:val="24"/>
        </w:rPr>
        <w:t>υ</w:t>
      </w:r>
      <w:r>
        <w:rPr>
          <w:rFonts w:eastAsia="Times New Roman" w:cs="Times New Roman"/>
          <w:szCs w:val="24"/>
        </w:rPr>
        <w:t>φίσταται περαιτέρω πρόβλεψη στο σχέδιο νόμου περί της νομιμοποίησης της υποβοήθησης των πωλητών και παραγωγών στο έργο της πώλησης από συγγενείς α΄ βαθμού, χωρίς να απαιτείται</w:t>
      </w:r>
      <w:r>
        <w:rPr>
          <w:rFonts w:eastAsia="Times New Roman" w:cs="Times New Roman"/>
          <w:szCs w:val="24"/>
        </w:rPr>
        <w:t xml:space="preserve"> η ξεχωριστή ασφάλισή τους».</w:t>
      </w:r>
    </w:p>
    <w:p w14:paraId="4865B69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4865B691"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Μισό λεπτό και ολοκληρώνω, κύριε Πρόεδρε. Θα ήθελα την κατανόησή σας.</w:t>
      </w:r>
    </w:p>
    <w:p w14:paraId="4865B692"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Λένε ακόμα</w:t>
      </w:r>
      <w:r>
        <w:rPr>
          <w:rFonts w:eastAsia="Times New Roman" w:cs="Times New Roman"/>
          <w:szCs w:val="24"/>
        </w:rPr>
        <w:t>:</w:t>
      </w:r>
      <w:r>
        <w:rPr>
          <w:rFonts w:eastAsia="Times New Roman" w:cs="Times New Roman"/>
          <w:szCs w:val="24"/>
        </w:rPr>
        <w:t xml:space="preserve"> «Τέλος, από την ενδεικτική λίστα των κατακτήσεων του εν λόγω </w:t>
      </w:r>
      <w:r>
        <w:rPr>
          <w:rFonts w:eastAsia="Times New Roman" w:cs="Times New Roman"/>
          <w:szCs w:val="24"/>
        </w:rPr>
        <w:t>σχεδίου νόμου δεν θα μπορούσε να λείπει και το γεγονός ότι εγκολπώνεται σ’ αυτή το πνεύμα της συνταγματικής πρόβλεψης της αρχής της ισότητας και ισονομίας, με τη ρητή πρόβλεψη ισότιμης παρουσίας στις λαϊκές αγορές των επαγγελματιών και παραγωγών λαϊκών αγο</w:t>
      </w:r>
      <w:r>
        <w:rPr>
          <w:rFonts w:eastAsia="Times New Roman" w:cs="Times New Roman"/>
          <w:szCs w:val="24"/>
        </w:rPr>
        <w:t>ρών, με τον λεγόμενο κανόνα «ένα προς ένα»</w:t>
      </w:r>
      <w:r>
        <w:rPr>
          <w:rFonts w:eastAsia="Times New Roman" w:cs="Times New Roman"/>
          <w:szCs w:val="24"/>
        </w:rPr>
        <w:t>.</w:t>
      </w:r>
      <w:r>
        <w:rPr>
          <w:rFonts w:eastAsia="Times New Roman" w:cs="Times New Roman"/>
          <w:szCs w:val="24"/>
        </w:rPr>
        <w:t>».</w:t>
      </w:r>
    </w:p>
    <w:p w14:paraId="4865B693"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Το έγγραφο αφορά την Ομοσπονδία Σωματείων Επαγγελματιών Παραγωγών Πωλητών Λαϊκών Αγορών και είναι σημαντικό. Υπογράφει η Γραμματέας της Ομοσπονδίας. Το καταθέτω για τα Πρακτικά.</w:t>
      </w:r>
    </w:p>
    <w:p w14:paraId="4865B694" w14:textId="77777777" w:rsidR="00666AE2" w:rsidRDefault="00896D7E">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865B69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Μένουν μόνο δύο θέματα ως εκκρεμότητα και θα τα πω τηλεγραφικά, γιατί</w:t>
      </w:r>
      <w:r>
        <w:rPr>
          <w:rFonts w:eastAsia="Times New Roman" w:cs="Times New Roman"/>
          <w:szCs w:val="24"/>
        </w:rPr>
        <w:t xml:space="preserve"> πρέπει να κλείσω, καθώς έχει τελειώσει ο χρόνος μου. </w:t>
      </w:r>
    </w:p>
    <w:p w14:paraId="4865B69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Το πρώτο είναι το αίτημα των παραγωγών και των επαγγελματιών Αθηνών και Θεσσαλονίκης. Ας τρέξουμε αυτό το πλαίσιο που δημιουργήσαμε και αν στο επόμενο τρίμηνο ή εξάμηνο δούμε ότι είναι αναγκαίο, ειδικά</w:t>
      </w:r>
      <w:r>
        <w:rPr>
          <w:rFonts w:eastAsia="Times New Roman" w:cs="Times New Roman"/>
          <w:szCs w:val="24"/>
        </w:rPr>
        <w:t xml:space="preserve"> για τα πολεοδομικά συγκροτήματα Αθηνών και Θεσσαλονίκης</w:t>
      </w:r>
      <w:r>
        <w:rPr>
          <w:rFonts w:eastAsia="Times New Roman" w:cs="Times New Roman"/>
          <w:szCs w:val="24"/>
        </w:rPr>
        <w:t>,</w:t>
      </w:r>
      <w:r>
        <w:rPr>
          <w:rFonts w:eastAsia="Times New Roman" w:cs="Times New Roman"/>
          <w:szCs w:val="24"/>
        </w:rPr>
        <w:t xml:space="preserve"> μπορούμε να κάνουμε κάποια άλλη ρύθμιση, όχι ντε και καλά να γυρίσουμε πίσω στη συγκρότηση </w:t>
      </w:r>
      <w:r>
        <w:rPr>
          <w:rFonts w:eastAsia="Times New Roman" w:cs="Times New Roman"/>
          <w:szCs w:val="24"/>
        </w:rPr>
        <w:t>ο</w:t>
      </w:r>
      <w:r>
        <w:rPr>
          <w:rFonts w:eastAsia="Times New Roman" w:cs="Times New Roman"/>
          <w:szCs w:val="24"/>
        </w:rPr>
        <w:t>ργανισμών, αλλά κάτι άλλο</w:t>
      </w:r>
      <w:r>
        <w:rPr>
          <w:rFonts w:eastAsia="Times New Roman" w:cs="Times New Roman"/>
          <w:szCs w:val="24"/>
        </w:rPr>
        <w:t>,</w:t>
      </w:r>
      <w:r>
        <w:rPr>
          <w:rFonts w:eastAsia="Times New Roman" w:cs="Times New Roman"/>
          <w:szCs w:val="24"/>
        </w:rPr>
        <w:t xml:space="preserve"> διαφορετικό, πάντα με διαβούλευση, χωρίς αιφνιδιασμό, πάντα με τη συναίνεση επα</w:t>
      </w:r>
      <w:r>
        <w:rPr>
          <w:rFonts w:eastAsia="Times New Roman" w:cs="Times New Roman"/>
          <w:szCs w:val="24"/>
        </w:rPr>
        <w:t>γγελματιών, καταναλωτών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4865B69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θα ήθελα να πω –το ανέφερε και ο συνάδελφός μου κ. </w:t>
      </w:r>
      <w:proofErr w:type="spellStart"/>
      <w:r>
        <w:rPr>
          <w:rFonts w:eastAsia="Times New Roman" w:cs="Times New Roman"/>
          <w:szCs w:val="24"/>
        </w:rPr>
        <w:t>Σκουρολ</w:t>
      </w:r>
      <w:r>
        <w:rPr>
          <w:rFonts w:eastAsia="Times New Roman" w:cs="Times New Roman"/>
          <w:szCs w:val="24"/>
        </w:rPr>
        <w:t>ι</w:t>
      </w:r>
      <w:r>
        <w:rPr>
          <w:rFonts w:eastAsia="Times New Roman" w:cs="Times New Roman"/>
          <w:szCs w:val="24"/>
        </w:rPr>
        <w:t>άκος</w:t>
      </w:r>
      <w:proofErr w:type="spellEnd"/>
      <w:r>
        <w:rPr>
          <w:rFonts w:eastAsia="Times New Roman" w:cs="Times New Roman"/>
          <w:szCs w:val="24"/>
        </w:rPr>
        <w:t xml:space="preserve">- μας το έστειλε το «Συντονιστικό χωρίς Μεσάζοντες» για το άρθρο 37. Υπάρχουν κάποια σημεία που θα μπορούσαν να έχουν βελτιωθεί. Δεν πειράζει, </w:t>
      </w:r>
      <w:r>
        <w:rPr>
          <w:rFonts w:eastAsia="Times New Roman" w:cs="Times New Roman"/>
          <w:szCs w:val="24"/>
        </w:rPr>
        <w:t>όμως, γιατί εχθρός του καλού είναι το καλύτερο, το οποίο θα ακολουθήσει.</w:t>
      </w:r>
    </w:p>
    <w:p w14:paraId="4865B69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65B69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την κατανόησή σας.</w:t>
      </w:r>
    </w:p>
    <w:p w14:paraId="4865B69A" w14:textId="77777777" w:rsidR="00666AE2" w:rsidRDefault="00896D7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865B69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κι εγώ, κύριε συνάδελφε.</w:t>
      </w:r>
    </w:p>
    <w:p w14:paraId="4865B69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ολοκληρώσαμε τον κατάλογο των ομιλητών και θα περάσουμε στις δευτερολογίες των εισηγητών και των ειδικών αγορητών.</w:t>
      </w:r>
    </w:p>
    <w:p w14:paraId="4865B69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Σιμορέλης</w:t>
      </w:r>
      <w:proofErr w:type="spellEnd"/>
      <w:r>
        <w:rPr>
          <w:rFonts w:eastAsia="Times New Roman" w:cs="Times New Roman"/>
          <w:szCs w:val="24"/>
        </w:rPr>
        <w:t xml:space="preserve"> έχει τον λόγο.</w:t>
      </w:r>
    </w:p>
    <w:p w14:paraId="4865B69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Ευχαριστώ, κύριε Πρόεδρε.</w:t>
      </w:r>
    </w:p>
    <w:p w14:paraId="4865B69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Δεν θα μπορούσα να μην επαινέσω τον </w:t>
      </w:r>
      <w:r>
        <w:rPr>
          <w:rFonts w:eastAsia="Times New Roman" w:cs="Times New Roman"/>
          <w:szCs w:val="24"/>
        </w:rPr>
        <w:t>Υπουργό, αφού όλοι εμείς κάναμε και λίγο «σκασιαρχείο» από την Ολομέλεια και πήγαμε και ήπιαμε έναν καφέ, ενώ ο κύριος Υπουργός, αγέρωχος εκεί, για πάνω από οκτώ ώρες μ</w:t>
      </w:r>
      <w:r>
        <w:rPr>
          <w:rFonts w:eastAsia="Times New Roman" w:cs="Times New Roman"/>
          <w:szCs w:val="24"/>
        </w:rPr>
        <w:t>ά</w:t>
      </w:r>
      <w:r>
        <w:rPr>
          <w:rFonts w:eastAsia="Times New Roman" w:cs="Times New Roman"/>
          <w:szCs w:val="24"/>
        </w:rPr>
        <w:t>ς άκουγε.</w:t>
      </w:r>
    </w:p>
    <w:p w14:paraId="4865B6A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το εξής: Έχω την εντύπωση ότι αυτό το </w:t>
      </w:r>
      <w:r>
        <w:rPr>
          <w:rFonts w:eastAsia="Times New Roman" w:cs="Times New Roman"/>
          <w:szCs w:val="24"/>
        </w:rPr>
        <w:t>νομοσχέδιο το συζητήσαμε περισσότερο από κάθε άλλο νομοσχέδιο. Πάνω από δύο χρόνια υπήρχε αυτή η διαβούλευση. Άξιζε ο κόπος.</w:t>
      </w:r>
    </w:p>
    <w:p w14:paraId="4865B6A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Νομίζω ότι και με τις συνεδριάσεις που κάναμε και με τη διαβούλευση στις </w:t>
      </w:r>
      <w:r>
        <w:rPr>
          <w:rFonts w:eastAsia="Times New Roman" w:cs="Times New Roman"/>
          <w:szCs w:val="24"/>
        </w:rPr>
        <w:t>ε</w:t>
      </w:r>
      <w:r>
        <w:rPr>
          <w:rFonts w:eastAsia="Times New Roman" w:cs="Times New Roman"/>
          <w:szCs w:val="24"/>
        </w:rPr>
        <w:t xml:space="preserve">πιτροπές, ειδικά στην </w:t>
      </w:r>
      <w:r>
        <w:rPr>
          <w:rFonts w:eastAsia="Times New Roman" w:cs="Times New Roman"/>
          <w:szCs w:val="24"/>
        </w:rPr>
        <w:t>ε</w:t>
      </w:r>
      <w:r>
        <w:rPr>
          <w:rFonts w:eastAsia="Times New Roman" w:cs="Times New Roman"/>
          <w:szCs w:val="24"/>
        </w:rPr>
        <w:t>πιτροπή που είχαμε τους φορείς, τε</w:t>
      </w:r>
      <w:r>
        <w:rPr>
          <w:rFonts w:eastAsia="Times New Roman" w:cs="Times New Roman"/>
          <w:szCs w:val="24"/>
        </w:rPr>
        <w:t>λικά μπαίνει αυτό το νομοσχέδιο προς ψήφιση και κατά γενική ομολογία μπορούμε να πούμε ότι είναι ένα θετικό νομοσχέδιο, σε θετική κατεύθυνση, και δίνει λύσεις σε ζητήματα τα οποία έμεναν άλυτα για χρόνια, και κυρίως για το υπαίθριο εμπό</w:t>
      </w:r>
      <w:r>
        <w:rPr>
          <w:rFonts w:eastAsia="Times New Roman" w:cs="Times New Roman"/>
          <w:szCs w:val="24"/>
        </w:rPr>
        <w:lastRenderedPageBreak/>
        <w:t>ριο. Πραγματικά αναβ</w:t>
      </w:r>
      <w:r>
        <w:rPr>
          <w:rFonts w:eastAsia="Times New Roman" w:cs="Times New Roman"/>
          <w:szCs w:val="24"/>
        </w:rPr>
        <w:t>αθμίζει, δίνει λύσεις στον παραγωγό αγρότη, στον επαγγελματία πωλητή, αλλά θα έλεγα ακόμα και στους καταναλωτές.</w:t>
      </w:r>
    </w:p>
    <w:p w14:paraId="4865B6A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Δεν θα μπορούσα, όμως, να μην κάνω ένα σχόλιο, όσον αφορά το άρθρο 37, που μπήκε ένα ζήτημα από την Αντιπολίτευση, κυρίως από τη Νέα Δημοκρατία</w:t>
      </w:r>
      <w:r>
        <w:rPr>
          <w:rFonts w:eastAsia="Times New Roman" w:cs="Times New Roman"/>
          <w:szCs w:val="24"/>
        </w:rPr>
        <w:t>. Άκουσα με προσοχή τον κ. Τζαβάρα. Έχει πει ότι οι λαϊκές αγορές, που έγιναν από παλιά, ήταν ανάγκη των καιρών. Το ίδιο και οι αγορές χωρίς μεσάζοντες, οι αγορές που ονομάζουμε «αγορές καταναλωτών», είναι ανάγκη των καιρών. Αυτό αποδείχθηκε. Τις αγκάλιασε</w:t>
      </w:r>
      <w:r>
        <w:rPr>
          <w:rFonts w:eastAsia="Times New Roman" w:cs="Times New Roman"/>
          <w:szCs w:val="24"/>
        </w:rPr>
        <w:t xml:space="preserve"> ο κόσμος, όλος αυτός ο κόσμος που εδώ και πέντε χρόνια βασανίζεται και βρίσκεται σε κρίση.</w:t>
      </w:r>
    </w:p>
    <w:p w14:paraId="4865B6A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Από εκεί και πέρα, όμως, δεν θα μπορούσα να μη σχολιάσω τον Κοινοβουλευτικό Εκπρόσωπο της Δημοκρατικής Συμπαράταξης, τον κ. Λοβέρδο, και τον κ. Γεωργιάδη. Ο κ. Λοβέ</w:t>
      </w:r>
      <w:r>
        <w:rPr>
          <w:rFonts w:eastAsia="Times New Roman" w:cs="Times New Roman"/>
          <w:szCs w:val="24"/>
        </w:rPr>
        <w:t>ρδος τι έκανε; Περνώντας από τις αγορές χωρίς μεσάζοντες, μπήκε στη λογική να σχολιάσει τους μεσάζοντες για τα εξοπλιστικά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Εγώ θα του έλεγα το εξής: Δεν κοιτάζει στην αυλή του να δει τι ακριβώς έγινε τα τελευταία χρόνια, που δεν υπάρχει </w:t>
      </w:r>
      <w:r>
        <w:rPr>
          <w:rFonts w:eastAsia="Times New Roman" w:cs="Times New Roman"/>
          <w:szCs w:val="24"/>
        </w:rPr>
        <w:lastRenderedPageBreak/>
        <w:t>Υπουργός</w:t>
      </w:r>
      <w:r>
        <w:rPr>
          <w:rFonts w:eastAsia="Times New Roman" w:cs="Times New Roman"/>
          <w:szCs w:val="24"/>
        </w:rPr>
        <w:t xml:space="preserve"> Εθνικής Άμυνας που να μην είναι στη φυλακή ή να μην κατηγορείται;</w:t>
      </w:r>
    </w:p>
    <w:p w14:paraId="4865B6A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Τέλος, θα ήθελα να κάνω και ένα σχόλιο για τον κ. Γεωργιάδη, ο οποίος ήρθε με φόρα, ιδρωμένος πραγματικά. Ήρθε,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μας πει ότι εμείς του ΣΥΡΙΖΑ είμαστε πλούσιοι και είμαστε από </w:t>
      </w:r>
      <w:r>
        <w:rPr>
          <w:rFonts w:eastAsia="Times New Roman" w:cs="Times New Roman"/>
          <w:szCs w:val="24"/>
        </w:rPr>
        <w:t>τζάκια. Όμως, έχω την εντύπωση ότι είχε το άγχος, γιατί εδώ και δύο μέρες</w:t>
      </w:r>
      <w:r>
        <w:rPr>
          <w:rFonts w:eastAsia="Times New Roman" w:cs="Times New Roman"/>
          <w:szCs w:val="24"/>
        </w:rPr>
        <w:t>,</w:t>
      </w:r>
      <w:r>
        <w:rPr>
          <w:rFonts w:eastAsia="Times New Roman" w:cs="Times New Roman"/>
          <w:szCs w:val="24"/>
        </w:rPr>
        <w:t xml:space="preserve"> που βγήκαν στην επιφάνεια τα </w:t>
      </w:r>
      <w:r>
        <w:rPr>
          <w:rFonts w:eastAsia="Times New Roman" w:cs="Times New Roman"/>
          <w:szCs w:val="24"/>
        </w:rPr>
        <w:t>«</w:t>
      </w:r>
      <w:r>
        <w:rPr>
          <w:rFonts w:eastAsia="Times New Roman" w:cs="Times New Roman"/>
          <w:szCs w:val="24"/>
        </w:rPr>
        <w:t>παραδεισένια νησιά</w:t>
      </w:r>
      <w:r>
        <w:rPr>
          <w:rFonts w:eastAsia="Times New Roman" w:cs="Times New Roman"/>
          <w:szCs w:val="24"/>
        </w:rPr>
        <w:t>»</w:t>
      </w:r>
      <w:r>
        <w:rPr>
          <w:rFonts w:eastAsia="Times New Roman" w:cs="Times New Roman"/>
          <w:szCs w:val="24"/>
        </w:rPr>
        <w:t>, έχουν ένα άγχος. Ήρθε ο κ. Γεωργιάδης εδώ. Μπήκαν στη λογική αυτού που ξεκινήσαν, να κάνουν μπουγάδα, να καθαρίσουν τα του οίκου τ</w:t>
      </w:r>
      <w:r>
        <w:rPr>
          <w:rFonts w:eastAsia="Times New Roman" w:cs="Times New Roman"/>
          <w:szCs w:val="24"/>
        </w:rPr>
        <w:t xml:space="preserve">ους, και ειδικά από τη στιγμή που πραγματικά αγκαλιάζει και την οικογένεια Μητσοτάκη. </w:t>
      </w:r>
    </w:p>
    <w:p w14:paraId="4865B6A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Άδικος ο κόπος, όμως, του κ. Γεωργιάδη. Όσο απορρυπαντικό και να ρίξει, μπουγάδα δεν κάνει. Δεν σβήνεται αυτή η υπόθεση. </w:t>
      </w:r>
    </w:p>
    <w:p w14:paraId="4865B6A6" w14:textId="77777777" w:rsidR="00666AE2" w:rsidRDefault="00896D7E">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4865B6A7" w14:textId="77777777" w:rsidR="00666AE2" w:rsidRDefault="00896D7E">
      <w:pPr>
        <w:spacing w:after="0" w:line="600" w:lineRule="auto"/>
        <w:ind w:firstLine="720"/>
        <w:jc w:val="center"/>
        <w:rPr>
          <w:rFonts w:eastAsia="Times New Roman"/>
          <w:bCs/>
        </w:rPr>
      </w:pPr>
      <w:r>
        <w:rPr>
          <w:rFonts w:eastAsia="Times New Roman"/>
          <w:bCs/>
        </w:rPr>
        <w:t>(Χειροκροτήματα από την πτέρυγ</w:t>
      </w:r>
      <w:r>
        <w:rPr>
          <w:rFonts w:eastAsia="Times New Roman"/>
          <w:bCs/>
        </w:rPr>
        <w:t>α του ΣΥΡΙΖΑ)</w:t>
      </w:r>
    </w:p>
    <w:p w14:paraId="4865B6A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4865B6A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Γεράσιμος </w:t>
      </w:r>
      <w:proofErr w:type="spellStart"/>
      <w:r>
        <w:rPr>
          <w:rFonts w:eastAsia="Times New Roman" w:cs="Times New Roman"/>
          <w:szCs w:val="24"/>
        </w:rPr>
        <w:t>Γιακουμάτος</w:t>
      </w:r>
      <w:proofErr w:type="spellEnd"/>
      <w:r>
        <w:rPr>
          <w:rFonts w:eastAsia="Times New Roman" w:cs="Times New Roman"/>
          <w:szCs w:val="24"/>
        </w:rPr>
        <w:t xml:space="preserve"> έχει τον λόγο.</w:t>
      </w:r>
    </w:p>
    <w:p w14:paraId="4865B6A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 xml:space="preserve">Κύριε Πρόεδρε, εγώ ό,τι ήταν να πω, το είπα και στη Διαρκή Επιτροπή και στην Ολομέλεια. </w:t>
      </w:r>
    </w:p>
    <w:p w14:paraId="4865B6A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Όμως, κύριε Υπουρ</w:t>
      </w:r>
      <w:r>
        <w:rPr>
          <w:rFonts w:eastAsia="Times New Roman" w:cs="Times New Roman"/>
          <w:szCs w:val="24"/>
        </w:rPr>
        <w:t xml:space="preserve">γέ, θέλω να είμαι ωφέλιμος. Θα σας πω για το άρθρο 17, για τα παιχνίδια και τα λευκά είδη. Βάλτε τα. Δεν είναι κακό. Να πουλάει μόνο το </w:t>
      </w:r>
      <w:r>
        <w:rPr>
          <w:rFonts w:eastAsia="Times New Roman" w:cs="Times New Roman"/>
          <w:szCs w:val="24"/>
        </w:rPr>
        <w:t>«</w:t>
      </w:r>
      <w:r>
        <w:rPr>
          <w:rFonts w:eastAsia="Times New Roman" w:cs="Times New Roman"/>
          <w:szCs w:val="24"/>
        </w:rPr>
        <w:t>JU</w:t>
      </w:r>
      <w:r>
        <w:rPr>
          <w:rFonts w:eastAsia="Times New Roman" w:cs="Times New Roman"/>
          <w:szCs w:val="24"/>
          <w:lang w:val="en-US"/>
        </w:rPr>
        <w:t>MBO</w:t>
      </w:r>
      <w:r>
        <w:rPr>
          <w:rFonts w:eastAsia="Times New Roman" w:cs="Times New Roman"/>
          <w:szCs w:val="24"/>
        </w:rPr>
        <w:t>»</w:t>
      </w:r>
      <w:r>
        <w:rPr>
          <w:rFonts w:eastAsia="Times New Roman" w:cs="Times New Roman"/>
          <w:szCs w:val="24"/>
        </w:rPr>
        <w:t xml:space="preserve">; Γιατί δηλαδή να μην μπορεί να πουλήσει ένα </w:t>
      </w:r>
      <w:proofErr w:type="spellStart"/>
      <w:r>
        <w:rPr>
          <w:rFonts w:eastAsia="Times New Roman" w:cs="Times New Roman"/>
          <w:szCs w:val="24"/>
        </w:rPr>
        <w:t>παιχνιδάκι</w:t>
      </w:r>
      <w:proofErr w:type="spellEnd"/>
      <w:r>
        <w:rPr>
          <w:rFonts w:eastAsia="Times New Roman" w:cs="Times New Roman"/>
          <w:szCs w:val="24"/>
        </w:rPr>
        <w:t xml:space="preserve"> στα πανηγύρια και στις λαϊκές αγορές; </w:t>
      </w:r>
    </w:p>
    <w:p w14:paraId="4865B6A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Το δεύτερο θέμα εί</w:t>
      </w:r>
      <w:r>
        <w:rPr>
          <w:rFonts w:eastAsia="Times New Roman" w:cs="Times New Roman"/>
          <w:szCs w:val="24"/>
        </w:rPr>
        <w:t xml:space="preserve">ναι πολύ δύσκολο. Το άρθρο 39 είναι για τα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w:t>
      </w:r>
      <w:r>
        <w:rPr>
          <w:rFonts w:eastAsia="Times New Roman" w:cs="Times New Roman"/>
          <w:szCs w:val="24"/>
        </w:rPr>
        <w:t>α</w:t>
      </w:r>
      <w:r>
        <w:rPr>
          <w:rFonts w:eastAsia="Times New Roman" w:cs="Times New Roman"/>
          <w:szCs w:val="24"/>
        </w:rPr>
        <w:t>ρκ</w:t>
      </w:r>
      <w:proofErr w:type="spellEnd"/>
      <w:r>
        <w:rPr>
          <w:rFonts w:eastAsia="Times New Roman" w:cs="Times New Roman"/>
          <w:szCs w:val="24"/>
        </w:rPr>
        <w:t>. Δεν υπάρχει προεδρικό διάταγμα -το είπατε και μόνοι σας- ούτε νομοθετικό πλαίσιο. Όλα λειτουργούν παράνομα</w:t>
      </w:r>
      <w:r>
        <w:rPr>
          <w:rFonts w:eastAsia="Times New Roman" w:cs="Times New Roman"/>
          <w:szCs w:val="24"/>
        </w:rPr>
        <w:t>,</w:t>
      </w:r>
      <w:r>
        <w:rPr>
          <w:rFonts w:eastAsia="Times New Roman" w:cs="Times New Roman"/>
          <w:szCs w:val="24"/>
        </w:rPr>
        <w:t xml:space="preserve"> αναγκαστικά. Έχουμε θανάτους. Έχουμε ατυχήματα. Ποιος φταίει; Πρέπει να το ξεκαθαρίσετε το άρ</w:t>
      </w:r>
      <w:r>
        <w:rPr>
          <w:rFonts w:eastAsia="Times New Roman" w:cs="Times New Roman"/>
          <w:szCs w:val="24"/>
        </w:rPr>
        <w:t xml:space="preserve">θρο 39. Το είπατε και το δεχθήκατε μόνοι σας. Είπατε ότι το νομικό πλαίσιο είναι ακανόνιστο. Το λέει και το Συμβούλιο της Επικρατείας. </w:t>
      </w:r>
    </w:p>
    <w:p w14:paraId="4865B6A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Τρίτον, μιλάτε για φτωχούς, για αλληλέγγυους. Ειλικρινά εγώ συγκινούμαι. Μπράβο σας. Εγώ δεν χαρίζω την ευαισθησία σε εσ</w:t>
      </w:r>
      <w:r>
        <w:rPr>
          <w:rFonts w:eastAsia="Times New Roman" w:cs="Times New Roman"/>
          <w:szCs w:val="24"/>
        </w:rPr>
        <w:t>άς. Την ευαισθησία την έχουμε όλοι. Όλοι κοιτάμε τον αδύναμο, ο καθένας από την πλευρά του. Και</w:t>
      </w:r>
      <w:r>
        <w:rPr>
          <w:rFonts w:eastAsia="Times New Roman" w:cs="Times New Roman"/>
          <w:szCs w:val="24"/>
        </w:rPr>
        <w:t>,</w:t>
      </w:r>
      <w:r>
        <w:rPr>
          <w:rFonts w:eastAsia="Times New Roman" w:cs="Times New Roman"/>
          <w:szCs w:val="24"/>
        </w:rPr>
        <w:t xml:space="preserve"> ανεξάρτητα αν κάποιοι το θέτουν αλλιώς, κατ</w:t>
      </w:r>
      <w:r>
        <w:rPr>
          <w:rFonts w:eastAsia="Times New Roman" w:cs="Times New Roman"/>
          <w:szCs w:val="24"/>
        </w:rPr>
        <w:t xml:space="preserve">’ </w:t>
      </w:r>
      <w:r>
        <w:rPr>
          <w:rFonts w:eastAsia="Times New Roman" w:cs="Times New Roman"/>
          <w:szCs w:val="24"/>
        </w:rPr>
        <w:t>εξοχήν η Νέα Δημοκρατία είναι λαϊκό κόμμα. Πώς να το κάνουμε; Έτσι ξεκίνησε.</w:t>
      </w:r>
    </w:p>
    <w:p w14:paraId="4865B6A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Βάζετε πρόστιμο σε έναν </w:t>
      </w:r>
      <w:proofErr w:type="spellStart"/>
      <w:r>
        <w:rPr>
          <w:rFonts w:eastAsia="Times New Roman" w:cs="Times New Roman"/>
          <w:szCs w:val="24"/>
        </w:rPr>
        <w:t>Ρομά</w:t>
      </w:r>
      <w:proofErr w:type="spellEnd"/>
      <w:r>
        <w:rPr>
          <w:rFonts w:eastAsia="Times New Roman" w:cs="Times New Roman"/>
          <w:szCs w:val="24"/>
        </w:rPr>
        <w:t xml:space="preserve"> ή σε </w:t>
      </w:r>
      <w:r>
        <w:rPr>
          <w:rFonts w:eastAsia="Times New Roman" w:cs="Times New Roman"/>
          <w:szCs w:val="24"/>
        </w:rPr>
        <w:t>έναν μικροπωλητή που πουλάει τσατσάρες -και καλά κάνετε-</w:t>
      </w:r>
      <w:r>
        <w:rPr>
          <w:rFonts w:eastAsia="Times New Roman" w:cs="Times New Roman"/>
          <w:szCs w:val="24"/>
        </w:rPr>
        <w:t>,</w:t>
      </w:r>
      <w:r>
        <w:rPr>
          <w:rFonts w:eastAsia="Times New Roman" w:cs="Times New Roman"/>
          <w:szCs w:val="24"/>
        </w:rPr>
        <w:t xml:space="preserve"> αλλά δεν έχει άδεια. Του βάζετε εξάμηνη φυλάκιση. Γιατί τη βάζετε; Τόσο αλληλέγγυοι είστε; Τόσο φιλεύσπλαχνοι; Βάζετε τον φουκαρά τον </w:t>
      </w:r>
      <w:proofErr w:type="spellStart"/>
      <w:r>
        <w:rPr>
          <w:rFonts w:eastAsia="Times New Roman" w:cs="Times New Roman"/>
          <w:szCs w:val="24"/>
        </w:rPr>
        <w:t>Ρομά</w:t>
      </w:r>
      <w:proofErr w:type="spellEnd"/>
      <w:r>
        <w:rPr>
          <w:rFonts w:eastAsia="Times New Roman" w:cs="Times New Roman"/>
          <w:szCs w:val="24"/>
        </w:rPr>
        <w:t xml:space="preserve"> έξι μήνες φυλακή ή τον μικροπωλητή</w:t>
      </w:r>
      <w:r>
        <w:rPr>
          <w:rFonts w:eastAsia="Times New Roman" w:cs="Times New Roman"/>
          <w:szCs w:val="24"/>
        </w:rPr>
        <w:t>,</w:t>
      </w:r>
      <w:r>
        <w:rPr>
          <w:rFonts w:eastAsia="Times New Roman" w:cs="Times New Roman"/>
          <w:szCs w:val="24"/>
        </w:rPr>
        <w:t xml:space="preserve"> επειδή δεν έχει άδεια; </w:t>
      </w:r>
      <w:r>
        <w:rPr>
          <w:rFonts w:eastAsia="Times New Roman" w:cs="Times New Roman"/>
          <w:szCs w:val="24"/>
        </w:rPr>
        <w:t xml:space="preserve">Ας φάει το πρόστιμο. </w:t>
      </w:r>
    </w:p>
    <w:p w14:paraId="4865B6A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Σας είπα πάλι στο άρθρο 65, όσον αφορά στα επιμελητήρια που αυτοχρηματοδοτούνται, που δεν παίρνουν ούτε 1 </w:t>
      </w:r>
      <w:proofErr w:type="spellStart"/>
      <w:r>
        <w:rPr>
          <w:rFonts w:eastAsia="Times New Roman" w:cs="Times New Roman"/>
          <w:szCs w:val="24"/>
        </w:rPr>
        <w:t>σεντ</w:t>
      </w:r>
      <w:proofErr w:type="spellEnd"/>
      <w:r>
        <w:rPr>
          <w:rFonts w:eastAsia="Times New Roman" w:cs="Times New Roman"/>
          <w:szCs w:val="24"/>
        </w:rPr>
        <w:t xml:space="preserve"> από την Κυβέρνηση, να τους </w:t>
      </w:r>
      <w:r>
        <w:rPr>
          <w:rFonts w:eastAsia="Times New Roman" w:cs="Times New Roman"/>
          <w:szCs w:val="24"/>
        </w:rPr>
        <w:t xml:space="preserve">θέσετε </w:t>
      </w:r>
      <w:r>
        <w:rPr>
          <w:rFonts w:eastAsia="Times New Roman" w:cs="Times New Roman"/>
          <w:szCs w:val="24"/>
        </w:rPr>
        <w:t>ένα περίγραμμα που να είναι ευκίνητο. Δεν λέω, όσον αφορά στις προμήθειες, να πάνε στις δ</w:t>
      </w:r>
      <w:r>
        <w:rPr>
          <w:rFonts w:eastAsia="Times New Roman" w:cs="Times New Roman"/>
          <w:szCs w:val="24"/>
        </w:rPr>
        <w:t>ιατάξεις του νόμου. Όμως, όσον αφορά τις υπηρεσίες, βγάλτε τες. Αυτά όσον αφορά τις υπηρεσίες στα επιμελητήρια.</w:t>
      </w:r>
    </w:p>
    <w:p w14:paraId="4865B6B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Όσον αφορά στο άρθρο 76 για τα οδοιπορικά, εγώ όταν είχα την ατυχία να είμαι Υπουργός -είστε και εσείς, έχουν κάνει και άλλοι-</w:t>
      </w:r>
      <w:r>
        <w:rPr>
          <w:rFonts w:eastAsia="Times New Roman" w:cs="Times New Roman"/>
          <w:szCs w:val="24"/>
        </w:rPr>
        <w:t>,</w:t>
      </w:r>
      <w:r>
        <w:rPr>
          <w:rFonts w:eastAsia="Times New Roman" w:cs="Times New Roman"/>
          <w:szCs w:val="24"/>
        </w:rPr>
        <w:t xml:space="preserve"> όταν πας σε έναν</w:t>
      </w:r>
      <w:r>
        <w:rPr>
          <w:rFonts w:eastAsia="Times New Roman" w:cs="Times New Roman"/>
          <w:szCs w:val="24"/>
        </w:rPr>
        <w:t xml:space="preserve"> νομό να κάνεις περιοδεία, κύριε Πρόεδρε -δεν ξέρω εάν το ξέρετε, αλλά θα το ξέρετε-</w:t>
      </w:r>
      <w:r>
        <w:rPr>
          <w:rFonts w:eastAsia="Times New Roman" w:cs="Times New Roman"/>
          <w:szCs w:val="24"/>
        </w:rPr>
        <w:t>,</w:t>
      </w:r>
      <w:r>
        <w:rPr>
          <w:rFonts w:eastAsia="Times New Roman" w:cs="Times New Roman"/>
          <w:szCs w:val="24"/>
        </w:rPr>
        <w:t xml:space="preserve"> ο αστυνομικός που σε συνοδεύει ή κάποιος που κάνει τη γραφική δουλειά και μαζεύει τα αιτήματα, αυτοί οι δημόσιοι υπάλληλοι παίρνουν 17 ευρώ την ημέρα. Πού θα κοιμηθούν, δ</w:t>
      </w:r>
      <w:r>
        <w:rPr>
          <w:rFonts w:eastAsia="Times New Roman" w:cs="Times New Roman"/>
          <w:szCs w:val="24"/>
        </w:rPr>
        <w:t xml:space="preserve">ηλαδή, αυτοί οι άνθρωποι; Στο αυτοκίνητο; Εγώ ντρέπομαι να τον αφήσω να κοιμηθεί στο </w:t>
      </w:r>
      <w:r>
        <w:rPr>
          <w:rFonts w:eastAsia="Times New Roman" w:cs="Times New Roman"/>
          <w:szCs w:val="24"/>
        </w:rPr>
        <w:lastRenderedPageBreak/>
        <w:t>αυτοκίνητο ή στο παγκάκι. Εδώ, όμως, που δεν επιβαρύνεται το κράτος ούτε 1 ευρώ, μπορεί με απόφαση διοικητικού συμβουλίου να βάλουμε ένα εύρος χρημάτων</w:t>
      </w:r>
      <w:r>
        <w:rPr>
          <w:rFonts w:eastAsia="Times New Roman" w:cs="Times New Roman"/>
          <w:szCs w:val="24"/>
        </w:rPr>
        <w:t>,</w:t>
      </w:r>
      <w:r>
        <w:rPr>
          <w:rFonts w:eastAsia="Times New Roman" w:cs="Times New Roman"/>
          <w:szCs w:val="24"/>
        </w:rPr>
        <w:t xml:space="preserve"> ώστε να μπορεί να </w:t>
      </w:r>
      <w:r>
        <w:rPr>
          <w:rFonts w:eastAsia="Times New Roman" w:cs="Times New Roman"/>
          <w:szCs w:val="24"/>
        </w:rPr>
        <w:t xml:space="preserve">του δίνει κάτι παραπάνω. Γιατί να πάει στις κείμενες διατάξεις; </w:t>
      </w:r>
    </w:p>
    <w:p w14:paraId="4865B6B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άρθρο 80, ωραία, μπορείτε να αποσπάσετε εσείς,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 xml:space="preserve">υβέρνηση, από το επιμελητήριο έναν εργαζόμενο του επιμελητηρίου, να τον πληρώνει η Κυβέρνηση και όχι το </w:t>
      </w:r>
      <w:r>
        <w:rPr>
          <w:rFonts w:eastAsia="Times New Roman" w:cs="Times New Roman"/>
          <w:szCs w:val="24"/>
        </w:rPr>
        <w:t>ε</w:t>
      </w:r>
      <w:r>
        <w:rPr>
          <w:rFonts w:eastAsia="Times New Roman" w:cs="Times New Roman"/>
          <w:szCs w:val="24"/>
        </w:rPr>
        <w:t>πιμελητήριο. Δ</w:t>
      </w:r>
      <w:r>
        <w:rPr>
          <w:rFonts w:eastAsia="Times New Roman" w:cs="Times New Roman"/>
          <w:szCs w:val="24"/>
        </w:rPr>
        <w:t xml:space="preserve">εν είναι σωστό αυτό, να πληρώνουν τα επιμελητήρια τους αποσπασμένους που αποσπά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Β</w:t>
      </w:r>
      <w:r>
        <w:rPr>
          <w:rFonts w:eastAsia="Times New Roman" w:cs="Times New Roman"/>
          <w:szCs w:val="24"/>
        </w:rPr>
        <w:t>έβαια, σας είπα μέχρι τριάντα χιλιάδες το επιμελητήριο να έχει δύο αποσπασμένους και όχι έναν και πάνω από τριάντα χιλιάδες να μην έχει δύο, αλλά τέσσερις.</w:t>
      </w:r>
      <w:r>
        <w:rPr>
          <w:rFonts w:eastAsia="Times New Roman" w:cs="Times New Roman"/>
          <w:szCs w:val="24"/>
        </w:rPr>
        <w:t xml:space="preserve"> </w:t>
      </w:r>
    </w:p>
    <w:p w14:paraId="4865B6B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Αυτές είναι γενικά –για να μην πω τα παράπονά μου- οι προτάσεις μου</w:t>
      </w:r>
      <w:r>
        <w:rPr>
          <w:rFonts w:eastAsia="Times New Roman" w:cs="Times New Roman"/>
          <w:szCs w:val="24"/>
        </w:rPr>
        <w:t>,</w:t>
      </w:r>
      <w:r>
        <w:rPr>
          <w:rFonts w:eastAsia="Times New Roman" w:cs="Times New Roman"/>
          <w:szCs w:val="24"/>
        </w:rPr>
        <w:t xml:space="preserve"> που έχουν και λογική και είναι και χρήσιμες και θα ωφελήσουν. </w:t>
      </w:r>
    </w:p>
    <w:p w14:paraId="4865B6B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Εγώ οφείλω να ομολογήσω, κύριε Υπουργέ, ότι αρκετά από αυτά που σας είπα στη Διαρκή Επιτροπή τα κάνατε αποδεκτά και μπράβο</w:t>
      </w:r>
      <w:r>
        <w:rPr>
          <w:rFonts w:eastAsia="Times New Roman" w:cs="Times New Roman"/>
          <w:szCs w:val="24"/>
        </w:rPr>
        <w:t xml:space="preserve"> σας και προς τιμήν σας. Γι</w:t>
      </w:r>
      <w:r>
        <w:rPr>
          <w:rFonts w:eastAsia="Times New Roman" w:cs="Times New Roman"/>
          <w:szCs w:val="24"/>
        </w:rPr>
        <w:t>α</w:t>
      </w:r>
      <w:r>
        <w:rPr>
          <w:rFonts w:eastAsia="Times New Roman" w:cs="Times New Roman"/>
          <w:szCs w:val="24"/>
        </w:rPr>
        <w:t xml:space="preserve"> αυτό και εμείς, η Νέα Δημοκρατία, ανεξάρτητα με το τι είπαν μερικοί κακοπροαίρετοι Βουλευτές, στηρίζουμε επί της αρχής αυτό το νομοσχέδιο. Η Νέα </w:t>
      </w:r>
      <w:r>
        <w:rPr>
          <w:rFonts w:eastAsia="Times New Roman" w:cs="Times New Roman"/>
          <w:szCs w:val="24"/>
        </w:rPr>
        <w:lastRenderedPageBreak/>
        <w:t>Δημοκρατία και στα δύο χρόνια που γινόντουσαν οι διαβουλεύσεις συναλλάχθηκε με του</w:t>
      </w:r>
      <w:r>
        <w:rPr>
          <w:rFonts w:eastAsia="Times New Roman" w:cs="Times New Roman"/>
          <w:szCs w:val="24"/>
        </w:rPr>
        <w:t xml:space="preserve">ς φορείς, με τους </w:t>
      </w:r>
      <w:proofErr w:type="spellStart"/>
      <w:r>
        <w:rPr>
          <w:rFonts w:eastAsia="Times New Roman" w:cs="Times New Roman"/>
          <w:szCs w:val="24"/>
        </w:rPr>
        <w:t>Ρομά</w:t>
      </w:r>
      <w:proofErr w:type="spellEnd"/>
      <w:r>
        <w:rPr>
          <w:rFonts w:eastAsia="Times New Roman" w:cs="Times New Roman"/>
          <w:szCs w:val="24"/>
        </w:rPr>
        <w:t>, με τις λαϊκές, με τους εμπόρους. Εμείς κάναμε συνέχεια επαφές, όπως κάν</w:t>
      </w:r>
      <w:r>
        <w:rPr>
          <w:rFonts w:eastAsia="Times New Roman" w:cs="Times New Roman"/>
          <w:szCs w:val="24"/>
        </w:rPr>
        <w:t>α</w:t>
      </w:r>
      <w:r>
        <w:rPr>
          <w:rFonts w:eastAsia="Times New Roman" w:cs="Times New Roman"/>
          <w:szCs w:val="24"/>
        </w:rPr>
        <w:t>τε και εσείς και καλά κάνατε. Είδαμε τα προβλήματά τους και γι’ αυτό στηρίζουμε επί της αρχής αυτό το νομοσχέδιο και δεν είμαστε αντίθετοι. Ό,τι είναι για τον λ</w:t>
      </w:r>
      <w:r>
        <w:rPr>
          <w:rFonts w:eastAsia="Times New Roman" w:cs="Times New Roman"/>
          <w:szCs w:val="24"/>
        </w:rPr>
        <w:t>αό, ό,τι είναι ωφέλιμο, είμαστε μαζί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πλώς κάνουμε κάποιες παρατηρήσεις</w:t>
      </w:r>
      <w:r>
        <w:rPr>
          <w:rFonts w:eastAsia="Times New Roman" w:cs="Times New Roman"/>
          <w:szCs w:val="24"/>
        </w:rPr>
        <w:t>,</w:t>
      </w:r>
      <w:r>
        <w:rPr>
          <w:rFonts w:eastAsia="Times New Roman" w:cs="Times New Roman"/>
          <w:szCs w:val="24"/>
        </w:rPr>
        <w:t xml:space="preserve"> που νομίζω ότι έτσι θα είναι καλύτερο, κύριε Πρόεδρε, και για τα επιμελητήρια και για τις λαϊκές. </w:t>
      </w:r>
    </w:p>
    <w:p w14:paraId="4865B6B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4865B6B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Γιακουμάτο</w:t>
      </w:r>
      <w:proofErr w:type="spellEnd"/>
      <w:r>
        <w:rPr>
          <w:rFonts w:eastAsia="Times New Roman" w:cs="Times New Roman"/>
          <w:szCs w:val="24"/>
        </w:rPr>
        <w:t>.</w:t>
      </w:r>
    </w:p>
    <w:p w14:paraId="4865B6B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 συνάδελφος κ. Κωνσταντινόπουλος έχει τον λόγο.</w:t>
      </w:r>
    </w:p>
    <w:p w14:paraId="4865B6B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Κυρίες και κύριοι συνάδελφοι, θέλω να πω ότι σήμερα, όπως γίνεται κάθε φορά, οι Ανεξάρτητοι Έλληνες καταθέτουν κάποιες τροπολογίες, για τα μάτια του κόσμου και τις καταθέτουν σε</w:t>
      </w:r>
      <w:r>
        <w:rPr>
          <w:rFonts w:eastAsia="Times New Roman" w:cs="Times New Roman"/>
          <w:szCs w:val="24"/>
        </w:rPr>
        <w:t xml:space="preserve"> κάθε νομοσχέδιο. Η πρώτη τροπολογία -την οποία και έχουν καταθέσει δεκαοκτώ χιλιάδες φορές</w:t>
      </w:r>
      <w:r>
        <w:rPr>
          <w:rFonts w:eastAsia="Times New Roman" w:cs="Times New Roman"/>
          <w:szCs w:val="24"/>
        </w:rPr>
        <w:t>,</w:t>
      </w:r>
      <w:r>
        <w:rPr>
          <w:rFonts w:eastAsia="Times New Roman" w:cs="Times New Roman"/>
          <w:szCs w:val="24"/>
        </w:rPr>
        <w:t xml:space="preserve"> παρά το ότι συγκυβερνούν- αφορά τις εγγυητικές επιστολές</w:t>
      </w:r>
      <w:r>
        <w:rPr>
          <w:rFonts w:eastAsia="Times New Roman" w:cs="Times New Roman"/>
          <w:szCs w:val="24"/>
        </w:rPr>
        <w:t>,</w:t>
      </w:r>
      <w:r>
        <w:rPr>
          <w:rFonts w:eastAsia="Times New Roman" w:cs="Times New Roman"/>
          <w:szCs w:val="24"/>
        </w:rPr>
        <w:t xml:space="preserve"> κυρίως για το Επιμελητήριο της Αιτωλοακαρνανίας. </w:t>
      </w:r>
      <w:r>
        <w:rPr>
          <w:rFonts w:eastAsia="Times New Roman" w:cs="Times New Roman"/>
          <w:szCs w:val="24"/>
        </w:rPr>
        <w:lastRenderedPageBreak/>
        <w:t>Καταλαβαίνουν όλοι οι πολίτες και οι δικαιούχοι ότι αυτό</w:t>
      </w:r>
      <w:r>
        <w:rPr>
          <w:rFonts w:eastAsia="Times New Roman" w:cs="Times New Roman"/>
          <w:szCs w:val="24"/>
        </w:rPr>
        <w:t xml:space="preserve"> είναι απλά μια κοροϊδία.</w:t>
      </w:r>
    </w:p>
    <w:p w14:paraId="4865B6B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εύτερον, καταθέτουν και μία άλλη τροπολογία, για τις λαϊκές αγορές, την οποία δεν καταλαβαίνω γιατί δεν την κάνετε πράξη. Εάν δεν μπορούν, να μην ψηφίσουν το νομοσχέδιο για τη συγκρότηση των λαϊκών αγορών. Είναι στην Κυβέρνηση κα</w:t>
      </w:r>
      <w:r>
        <w:rPr>
          <w:rFonts w:eastAsia="Times New Roman" w:cs="Times New Roman"/>
          <w:szCs w:val="24"/>
        </w:rPr>
        <w:t xml:space="preserve">ι πρέπει να επιλέξουν. </w:t>
      </w:r>
    </w:p>
    <w:p w14:paraId="4865B6B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Τώρα, ως προς αυτό που στήνεται εντός Αίθουσας, που Νέα Δημοκρατία και ΣΥΡΙΖΑ τσακώνονται για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για τον Καμμένο, για το ένα, για το άλλο, νομίζω ότι είναι λίγο </w:t>
      </w:r>
      <w:proofErr w:type="spellStart"/>
      <w:r>
        <w:rPr>
          <w:rFonts w:eastAsia="Times New Roman" w:cs="Times New Roman"/>
          <w:szCs w:val="24"/>
        </w:rPr>
        <w:t>μούφα</w:t>
      </w:r>
      <w:proofErr w:type="spellEnd"/>
      <w:r>
        <w:rPr>
          <w:rFonts w:eastAsia="Times New Roman" w:cs="Times New Roman"/>
          <w:szCs w:val="24"/>
        </w:rPr>
        <w:t xml:space="preserve"> αριστεροί και λίγο </w:t>
      </w:r>
      <w:proofErr w:type="spellStart"/>
      <w:r>
        <w:rPr>
          <w:rFonts w:eastAsia="Times New Roman" w:cs="Times New Roman"/>
          <w:szCs w:val="24"/>
        </w:rPr>
        <w:t>μούφα</w:t>
      </w:r>
      <w:proofErr w:type="spellEnd"/>
      <w:r>
        <w:rPr>
          <w:rFonts w:eastAsia="Times New Roman" w:cs="Times New Roman"/>
          <w:szCs w:val="24"/>
        </w:rPr>
        <w:t xml:space="preserve"> φιλελεύθεροι. </w:t>
      </w:r>
      <w:r>
        <w:rPr>
          <w:rFonts w:eastAsia="Times New Roman" w:cs="Times New Roman"/>
          <w:szCs w:val="24"/>
        </w:rPr>
        <w:t>Θ</w:t>
      </w:r>
      <w:r>
        <w:rPr>
          <w:rFonts w:eastAsia="Times New Roman" w:cs="Times New Roman"/>
          <w:szCs w:val="24"/>
        </w:rPr>
        <w:t>α εξηγηθώ</w:t>
      </w:r>
      <w:r>
        <w:rPr>
          <w:rFonts w:eastAsia="Times New Roman" w:cs="Times New Roman"/>
          <w:szCs w:val="24"/>
        </w:rPr>
        <w:t>.</w:t>
      </w:r>
      <w:r>
        <w:rPr>
          <w:rFonts w:eastAsia="Times New Roman" w:cs="Times New Roman"/>
          <w:szCs w:val="24"/>
        </w:rPr>
        <w:t xml:space="preserve"> Οι λαϊκές αγορές είναι πραγματικά ένα ιδεολογικό θέμα. Όμως, ποιο είναι το θέμα στις λαϊκές αγορές; Τι κάνουν που το ψηφίζουν και οι δύο; Φτιάχνουν χιλιάδες λαϊκές αγορές. Δεν είναι μόνο χωρίς μεσάζοντες -που θα δούμε τι είναι αυτό-, αλλά γίνεται για βιομ</w:t>
      </w:r>
      <w:r>
        <w:rPr>
          <w:rFonts w:eastAsia="Times New Roman" w:cs="Times New Roman"/>
          <w:szCs w:val="24"/>
        </w:rPr>
        <w:t xml:space="preserve">ηχανικά είδη, για χιλιάδες. Υπάρχει ανταγωνισμός; Με ποιους όρους; Υπάρχει κάπου ο καταναλωτής, όπου διασφαλίζεται η ποιότητα των προϊόντων όταν ανοίγεις αυτό το θέμα; Όχι, βέβαια. Άρα δεν μας ενδιαφέρει. </w:t>
      </w:r>
    </w:p>
    <w:p w14:paraId="4865B6B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Υπάρχει ένα συντεχνιακό θέμα, μερικοί να εξυπηρετή</w:t>
      </w:r>
      <w:r>
        <w:rPr>
          <w:rFonts w:eastAsia="Times New Roman" w:cs="Times New Roman"/>
          <w:szCs w:val="24"/>
        </w:rPr>
        <w:t>σουν τους πωλητές και κάποιοι άλλοι να εξυπηρετήσουν κάποια συντεχνιακά συμφέροντα. Για να σας ρωτήσω, στο τέλος ποιος θα είναι αυτός που θα χτυπηθεί; Ο παραγωγός. Διότι, όπως σας είπαν οι παραγωγοί στην επιτροπή, στις λαϊκές χωρίς μεσάζοντες δεν πάει κανέ</w:t>
      </w:r>
      <w:r>
        <w:rPr>
          <w:rFonts w:eastAsia="Times New Roman" w:cs="Times New Roman"/>
          <w:szCs w:val="24"/>
        </w:rPr>
        <w:t>νας παραγωγός. Πάνε αυτοί που πωλούν τυριά, πάνε αυτοί που πωλούν σαλάμια. Σας τα είπε ο κ. Μόσχος</w:t>
      </w:r>
      <w:r>
        <w:rPr>
          <w:rFonts w:eastAsia="Times New Roman" w:cs="Times New Roman"/>
          <w:szCs w:val="24"/>
        </w:rPr>
        <w:t>,</w:t>
      </w:r>
      <w:r>
        <w:rPr>
          <w:rFonts w:eastAsia="Times New Roman" w:cs="Times New Roman"/>
          <w:szCs w:val="24"/>
        </w:rPr>
        <w:t xml:space="preserve"> που είναι από τη δική σας παράταξη και όχι από τη δική μας. </w:t>
      </w:r>
      <w:r>
        <w:rPr>
          <w:rFonts w:eastAsia="Times New Roman" w:cs="Times New Roman"/>
          <w:szCs w:val="24"/>
        </w:rPr>
        <w:t>Σ</w:t>
      </w:r>
      <w:r>
        <w:rPr>
          <w:rFonts w:eastAsia="Times New Roman" w:cs="Times New Roman"/>
          <w:szCs w:val="24"/>
        </w:rPr>
        <w:t xml:space="preserve">ας είπε ότι αυτά που έλεγε ο κ. Τσίπρας στις μεγάλες κινητοποιήσεις δεν τα έκανε πράξη. </w:t>
      </w:r>
    </w:p>
    <w:p w14:paraId="4865B6B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ρχεστ</w:t>
      </w:r>
      <w:r>
        <w:rPr>
          <w:rFonts w:eastAsia="Times New Roman" w:cs="Times New Roman"/>
          <w:szCs w:val="24"/>
        </w:rPr>
        <w:t>ε σήμερα</w:t>
      </w:r>
      <w:r>
        <w:rPr>
          <w:rFonts w:eastAsia="Times New Roman" w:cs="Times New Roman"/>
          <w:szCs w:val="24"/>
        </w:rPr>
        <w:t>,</w:t>
      </w:r>
      <w:r>
        <w:rPr>
          <w:rFonts w:eastAsia="Times New Roman" w:cs="Times New Roman"/>
          <w:szCs w:val="24"/>
        </w:rPr>
        <w:t xml:space="preserve"> τόσο η Νέα Δημοκρατία όσο και ο ΣΥΡΙΖΑ</w:t>
      </w:r>
      <w:r>
        <w:rPr>
          <w:rFonts w:eastAsia="Times New Roman" w:cs="Times New Roman"/>
          <w:szCs w:val="24"/>
        </w:rPr>
        <w:t>,</w:t>
      </w:r>
      <w:r>
        <w:rPr>
          <w:rFonts w:eastAsia="Times New Roman" w:cs="Times New Roman"/>
          <w:szCs w:val="24"/>
        </w:rPr>
        <w:t xml:space="preserve"> να λέτε μόνο ότι σας ενδιαφέρουν οι λαϊκές αγορές χωρίς μεσάζοντες. Για τα βιομηχανικά είδη; Για τον έμπορο που πληρώνει το</w:t>
      </w:r>
      <w:r>
        <w:rPr>
          <w:rFonts w:eastAsia="Times New Roman" w:cs="Times New Roman"/>
          <w:szCs w:val="24"/>
        </w:rPr>
        <w:t>ν</w:t>
      </w:r>
      <w:r>
        <w:rPr>
          <w:rFonts w:eastAsia="Times New Roman" w:cs="Times New Roman"/>
          <w:szCs w:val="24"/>
        </w:rPr>
        <w:t xml:space="preserve"> ΦΠΑ του, το ενοίκιό του, πληρώνει όλους αυτούς; Άρα ο θάνατος του εμποράκου και α</w:t>
      </w:r>
      <w:r>
        <w:rPr>
          <w:rFonts w:eastAsia="Times New Roman" w:cs="Times New Roman"/>
          <w:szCs w:val="24"/>
        </w:rPr>
        <w:t xml:space="preserve">πό τον ΣΥΡΙΖΑ και από τη Νέα Δημοκρατία! Αυτή είναι η πραγματικότητα και όσο και να τσακώνεστε για όλα τα υπόλοιπα, είναι τεχνητό το οποίο δεν έχει καμία ουσία. </w:t>
      </w:r>
    </w:p>
    <w:p w14:paraId="4865B6BC"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lastRenderedPageBreak/>
        <w:t>Όπως ξέρετε, σ’ αυτές τις λαϊκές που δεν πάνε οι παραγωγοί τα είδη που καταναλώνονται είναι κυ</w:t>
      </w:r>
      <w:r>
        <w:rPr>
          <w:rFonts w:eastAsia="Times New Roman" w:cs="Times New Roman"/>
          <w:szCs w:val="24"/>
        </w:rPr>
        <w:t xml:space="preserve">ρίως μεγάλες ποσότητες με </w:t>
      </w:r>
      <w:proofErr w:type="spellStart"/>
      <w:r>
        <w:rPr>
          <w:rFonts w:eastAsia="Times New Roman" w:cs="Times New Roman"/>
          <w:szCs w:val="24"/>
        </w:rPr>
        <w:t>ελληνοποιήσεις</w:t>
      </w:r>
      <w:proofErr w:type="spellEnd"/>
      <w:r>
        <w:rPr>
          <w:rFonts w:eastAsia="Times New Roman" w:cs="Times New Roman"/>
          <w:szCs w:val="24"/>
        </w:rPr>
        <w:t xml:space="preserve"> προϊόντων και κερδίζουν οι συγκεκριμένοι άνθρωποι ή όπως στις γνωστές πατάτες</w:t>
      </w:r>
      <w:r>
        <w:rPr>
          <w:rFonts w:eastAsia="Times New Roman" w:cs="Times New Roman"/>
          <w:szCs w:val="24"/>
        </w:rPr>
        <w:t>,</w:t>
      </w:r>
      <w:r>
        <w:rPr>
          <w:rFonts w:eastAsia="Times New Roman" w:cs="Times New Roman"/>
          <w:szCs w:val="24"/>
        </w:rPr>
        <w:t xml:space="preserve"> που ήταν επί οκτώ χρόνια στα ψυγεία και τις πούλησαν στις αγορές χωρίς μεσάζοντες για φρέσκιες πατάτες. Είναι γνωστό το θέμα και το γνωρ</w:t>
      </w:r>
      <w:r>
        <w:rPr>
          <w:rFonts w:eastAsia="Times New Roman" w:cs="Times New Roman"/>
          <w:szCs w:val="24"/>
        </w:rPr>
        <w:t>ίζετε όλοι.</w:t>
      </w:r>
    </w:p>
    <w:p w14:paraId="4865B6BD"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Άρα ούτε αριστεροί είστε ούτε φιλελεύθεροι. Αυτό που σας ενδιαφέρει είναι τα συντεχνιακά. Σας απάντησαν, όμως, για όλα αυτά, κύριε Υπουργέ. Εσείς δεν ήσασταν τότε που ο κ. Τσίπρας έβγαινε και έλεγε στους παραγωγούς, με τον κ. Μόσχο αγκαλιά, ότι</w:t>
      </w:r>
      <w:r>
        <w:rPr>
          <w:rFonts w:eastAsia="Times New Roman" w:cs="Times New Roman"/>
          <w:szCs w:val="24"/>
        </w:rPr>
        <w:t xml:space="preserve"> θα αλλάξουν όλα, ότι θα υπάρξουν οργανισμοί λαϊκής αγοράς. Εσείς δεν ήσασταν εδώ τότε, ήσασταν στην Αμερική. </w:t>
      </w:r>
    </w:p>
    <w:p w14:paraId="4865B6BE"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νώ καταλαβαίνετε ότι είναι λάθος αυτό που έγινε και το λέμε και εμείς, ότι δηλαδή ήταν λάθος που πήγαμε αυτό το θέμα στις περιφέρειες και πρέπει</w:t>
      </w:r>
      <w:r>
        <w:rPr>
          <w:rFonts w:eastAsia="Times New Roman" w:cs="Times New Roman"/>
          <w:szCs w:val="24"/>
        </w:rPr>
        <w:t xml:space="preserve"> να αλλάξει, γιατί τα ανταποδοτικά πρέπει να πηγαίνουν προς τους Έλληνες παραγωγούς και προς τον Έλληνα πολίτη, δεν το κάνετε. Ξέρετε γιατί δεν το κάνετε; Γιατί η μεν Νέα Δημοκρατία δεν μπορεί να τα βάλει με τον κ. </w:t>
      </w:r>
      <w:proofErr w:type="spellStart"/>
      <w:r>
        <w:rPr>
          <w:rFonts w:eastAsia="Times New Roman" w:cs="Times New Roman"/>
          <w:szCs w:val="24"/>
        </w:rPr>
        <w:t>Τζιτζικώστα</w:t>
      </w:r>
      <w:proofErr w:type="spellEnd"/>
      <w:r>
        <w:rPr>
          <w:rFonts w:eastAsia="Times New Roman" w:cs="Times New Roman"/>
          <w:szCs w:val="24"/>
        </w:rPr>
        <w:t xml:space="preserve"> και εσείς δεν μπορείτε να πάρ</w:t>
      </w:r>
      <w:r>
        <w:rPr>
          <w:rFonts w:eastAsia="Times New Roman" w:cs="Times New Roman"/>
          <w:szCs w:val="24"/>
        </w:rPr>
        <w:t xml:space="preserve">ετε τα λεφτά από την κ. Δούρου. </w:t>
      </w:r>
      <w:r>
        <w:rPr>
          <w:rFonts w:eastAsia="Times New Roman" w:cs="Times New Roman"/>
          <w:szCs w:val="24"/>
        </w:rPr>
        <w:lastRenderedPageBreak/>
        <w:t>Αυτή είναι η πραγματικότητα. Έχετε δύο τους οποίους θέλετε να διαχειριστούν τα λεφτά των παραγωγών και των πολιτών.</w:t>
      </w:r>
    </w:p>
    <w:p w14:paraId="4865B6BF"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Δεύτερον, κύριε Υπουργέ, εγώ για τα επιμελητήρια δεν ξέρω τι να ψηφίσω. Οι Βουλευτές σας τι θα ψηφίσουν; Την</w:t>
      </w:r>
      <w:r>
        <w:rPr>
          <w:rFonts w:eastAsia="Times New Roman" w:cs="Times New Roman"/>
          <w:szCs w:val="24"/>
        </w:rPr>
        <w:t xml:space="preserve"> τροπολογία που ψήφισαν τον Αύγουστο ή αυτά που φέρατε σήμερα; Μιλάμε για την απόλυτη κοροϊδία! </w:t>
      </w:r>
    </w:p>
    <w:p w14:paraId="4865B6C0"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Μα, συνάδελφοι, δεν είπατε ότι θα φέρετε απλή αναλογική στα επιμελητήρια; Τι σύστημα ψηφίζετε σήμερα; Ενισχυμένο πλειοψηφικό! Η τροπολογία που ψηφίσατε τον Αύγ</w:t>
      </w:r>
      <w:r>
        <w:rPr>
          <w:rFonts w:eastAsia="Times New Roman" w:cs="Times New Roman"/>
          <w:szCs w:val="24"/>
        </w:rPr>
        <w:t>ουστο έχει κα</w:t>
      </w:r>
      <w:r>
        <w:rPr>
          <w:rFonts w:eastAsia="Times New Roman" w:cs="Times New Roman"/>
          <w:szCs w:val="24"/>
        </w:rPr>
        <w:t>μ</w:t>
      </w:r>
      <w:r>
        <w:rPr>
          <w:rFonts w:eastAsia="Times New Roman" w:cs="Times New Roman"/>
          <w:szCs w:val="24"/>
        </w:rPr>
        <w:t xml:space="preserve">μία σχέση με αυτό που ψηφίζετε τώρα; Μιλάμε για την απόλυτη κοροϊδία, για την απόλυτη υποβάθμιση του θεσμού. Εμείς δεν μπορούμε να το ψηφίσουμε. </w:t>
      </w:r>
    </w:p>
    <w:p w14:paraId="4865B6C1" w14:textId="77777777" w:rsidR="00666AE2" w:rsidRDefault="00896D7E">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4865B6C2"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Τελειώνω, κύ</w:t>
      </w:r>
      <w:r>
        <w:rPr>
          <w:rFonts w:eastAsia="Times New Roman" w:cs="Times New Roman"/>
          <w:szCs w:val="24"/>
        </w:rPr>
        <w:t>ριε Πρόεδρε.</w:t>
      </w:r>
    </w:p>
    <w:p w14:paraId="4865B6C3"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φέρατε την τροπολογία 1336. Έχει πολλά θέματα τα οποία θα τα ψηφίσουμε, αλλά θέλω να σας πω για το πρώτο θέμα. Εδώ τι κάνετε; Ο Υπουργός Οικονομίας μπορεί, λέει, να βάζει έργα, να θεσπίζει αναπτυξιακά προγράμματα. </w:t>
      </w:r>
    </w:p>
    <w:p w14:paraId="4865B6C4"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w:t>
      </w:r>
      <w:r>
        <w:rPr>
          <w:rFonts w:eastAsia="Times New Roman" w:cs="Times New Roman"/>
          <w:szCs w:val="24"/>
        </w:rPr>
        <w:t>, ξέρετε τι σημαίνει αυτό; Σημαίνει ότι όσα προγράμματα είναι ρουσφετολογικά και μη ανταγωνιστικά, που γίνονταν πριν από δεκαπέντε χρόνια, που τα έβαζαν οι Υπουργοί ενώ ήξεραν ότι δεν πρόκειται να υλοποιηθούν ποτέ, έρχεται μετά από δεκαπέντε χρόνια ο ΣΥΡΙΖ</w:t>
      </w:r>
      <w:r>
        <w:rPr>
          <w:rFonts w:eastAsia="Times New Roman" w:cs="Times New Roman"/>
          <w:szCs w:val="24"/>
        </w:rPr>
        <w:t xml:space="preserve">Α, πιθανόν για να εξυπηρετήσει Βουλευτή, Υπουργό, </w:t>
      </w:r>
      <w:r>
        <w:rPr>
          <w:rFonts w:eastAsia="Times New Roman" w:cs="Times New Roman"/>
          <w:szCs w:val="24"/>
        </w:rPr>
        <w:t>Δ</w:t>
      </w:r>
      <w:r>
        <w:rPr>
          <w:rFonts w:eastAsia="Times New Roman" w:cs="Times New Roman"/>
          <w:szCs w:val="24"/>
        </w:rPr>
        <w:t>ήμαρχο ή οτιδήποτε άλλο</w:t>
      </w:r>
      <w:r>
        <w:rPr>
          <w:rFonts w:eastAsia="Times New Roman" w:cs="Times New Roman"/>
          <w:szCs w:val="24"/>
        </w:rPr>
        <w:t>,</w:t>
      </w:r>
      <w:r>
        <w:rPr>
          <w:rFonts w:eastAsia="Times New Roman" w:cs="Times New Roman"/>
          <w:szCs w:val="24"/>
        </w:rPr>
        <w:t xml:space="preserve"> και για έργα τα οποία δεν είναι ώριμα, όπως ξέρετε -γιατί τα ώριμα έργα μπαίνουν κατευθείαν στο ΠΔΕ, τουλάχιστον αυτό το γνωρίζετε-</w:t>
      </w:r>
      <w:r>
        <w:rPr>
          <w:rFonts w:eastAsia="Times New Roman" w:cs="Times New Roman"/>
          <w:szCs w:val="24"/>
        </w:rPr>
        <w:t>,</w:t>
      </w:r>
      <w:r>
        <w:rPr>
          <w:rFonts w:eastAsia="Times New Roman" w:cs="Times New Roman"/>
          <w:szCs w:val="24"/>
        </w:rPr>
        <w:t xml:space="preserve"> θα λέτε στην επαρχία τάδε βάζουμε αυτό το έργο,</w:t>
      </w:r>
      <w:r>
        <w:rPr>
          <w:rFonts w:eastAsia="Times New Roman" w:cs="Times New Roman"/>
          <w:szCs w:val="24"/>
        </w:rPr>
        <w:t xml:space="preserve"> προϋπολογισμού τάδε, το οποίο δεν είναι ώριμο, αλλά θα το βάλουμε στο συγχρηματοδοτούμενο μετά από δέκα χρόνια, αφού ωριμάσουν οι μελέτες ή οτιδήποτε άλλο. </w:t>
      </w:r>
    </w:p>
    <w:p w14:paraId="4865B6C5"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 xml:space="preserve">Μα, θα γυρίσουμε δεκαπέντε χρόνια πίσω, όταν κάθε Βουλευτής, κάθε Υπουργός, πήγαινε και έλεγε ένα </w:t>
      </w:r>
      <w:r>
        <w:rPr>
          <w:rFonts w:eastAsia="Times New Roman" w:cs="Times New Roman"/>
          <w:szCs w:val="24"/>
        </w:rPr>
        <w:t>έργο και στο τέλος καταλήξαμε να μη</w:t>
      </w:r>
      <w:r>
        <w:rPr>
          <w:rFonts w:eastAsia="Times New Roman" w:cs="Times New Roman"/>
          <w:szCs w:val="24"/>
        </w:rPr>
        <w:t>ν</w:t>
      </w:r>
      <w:r>
        <w:rPr>
          <w:rFonts w:eastAsia="Times New Roman" w:cs="Times New Roman"/>
          <w:szCs w:val="24"/>
        </w:rPr>
        <w:t xml:space="preserve"> μπορεί να γίνει κανένα έργο; Τι να σας πω, κύριε Υπουργέ; Πραγματικά δεν υπάρχει αυτό το θέμα. </w:t>
      </w:r>
    </w:p>
    <w:p w14:paraId="4865B6C6" w14:textId="77777777" w:rsidR="00666AE2" w:rsidRDefault="00896D7E">
      <w:pPr>
        <w:tabs>
          <w:tab w:val="left" w:pos="5711"/>
        </w:tabs>
        <w:spacing w:after="0" w:line="600" w:lineRule="auto"/>
        <w:ind w:firstLine="720"/>
        <w:jc w:val="both"/>
        <w:rPr>
          <w:rFonts w:eastAsia="Times New Roman" w:cs="Times New Roman"/>
          <w:szCs w:val="24"/>
        </w:rPr>
      </w:pPr>
      <w:r>
        <w:rPr>
          <w:rFonts w:eastAsia="Times New Roman" w:cs="Times New Roman"/>
          <w:szCs w:val="24"/>
        </w:rPr>
        <w:t>Τρίτον, κύριοι συνάδελφοι του ΣΥΡΙΖΑ, ψηφίζετε μαζί με τη Νέα Δημοκρατία για τον ΟΒΙ, για τον μόνο οργανισμό ο οποίος δεν μ</w:t>
      </w:r>
      <w:r>
        <w:rPr>
          <w:rFonts w:eastAsia="Times New Roman" w:cs="Times New Roman"/>
          <w:szCs w:val="24"/>
        </w:rPr>
        <w:t xml:space="preserve">πήκε στο ενιαίο μισθολόγιο. Εσείς σήμερα τον καλύπτετε με </w:t>
      </w:r>
      <w:r>
        <w:rPr>
          <w:rFonts w:eastAsia="Times New Roman" w:cs="Times New Roman"/>
          <w:szCs w:val="24"/>
        </w:rPr>
        <w:lastRenderedPageBreak/>
        <w:t xml:space="preserve">την ψήφιση που κάνετε. Έχουν πάει στα δικαστήρια, έχετε αλλάξει δύο διοικήσεις δικές σας και σήμερα ψηφίζετε μαζί με τη Νέα Δημοκρατία την κάλυψη αυτών οι οποίοι δεν δέχθηκαν με τσαμπουκά να μπουν, </w:t>
      </w:r>
      <w:r>
        <w:rPr>
          <w:rFonts w:eastAsia="Times New Roman" w:cs="Times New Roman"/>
          <w:szCs w:val="24"/>
        </w:rPr>
        <w:t xml:space="preserve">ενώ όλοι οι άλλοι μπήκαν στο ενιαίο μισθολόγιο. Και αυτοί έχουν επίδομα, όπως είπε νωρίτερα ο Γιώργος </w:t>
      </w:r>
      <w:proofErr w:type="spellStart"/>
      <w:r>
        <w:rPr>
          <w:rFonts w:eastAsia="Times New Roman" w:cs="Times New Roman"/>
          <w:szCs w:val="24"/>
        </w:rPr>
        <w:t>Αμυράς</w:t>
      </w:r>
      <w:proofErr w:type="spellEnd"/>
      <w:r>
        <w:rPr>
          <w:rFonts w:eastAsia="Times New Roman" w:cs="Times New Roman"/>
          <w:szCs w:val="24"/>
        </w:rPr>
        <w:t xml:space="preserve">, και φτάνουν τις 7.000 ευρώ. </w:t>
      </w:r>
    </w:p>
    <w:p w14:paraId="4865B6C7" w14:textId="77777777" w:rsidR="00666AE2" w:rsidRDefault="00896D7E">
      <w:pPr>
        <w:spacing w:after="0" w:line="600" w:lineRule="auto"/>
        <w:ind w:firstLine="720"/>
        <w:jc w:val="both"/>
        <w:rPr>
          <w:rFonts w:eastAsia="Times New Roman"/>
          <w:szCs w:val="24"/>
        </w:rPr>
      </w:pPr>
      <w:r>
        <w:rPr>
          <w:rFonts w:eastAsia="Times New Roman"/>
          <w:szCs w:val="24"/>
        </w:rPr>
        <w:t xml:space="preserve">Μπράβο σας! Συγχαρητήρια γι’ αυτό που κάνετε. Είναι η απόλυτη κάλυψη των δύο μεγάλων κομμάτων απέναντι σε έναν </w:t>
      </w:r>
      <w:r>
        <w:rPr>
          <w:rFonts w:eastAsia="Times New Roman"/>
          <w:szCs w:val="24"/>
        </w:rPr>
        <w:t>ο</w:t>
      </w:r>
      <w:r>
        <w:rPr>
          <w:rFonts w:eastAsia="Times New Roman"/>
          <w:szCs w:val="24"/>
        </w:rPr>
        <w:t>ργανισμό που έχει αυτά τα χαρακτηριστικά.</w:t>
      </w:r>
    </w:p>
    <w:p w14:paraId="4865B6C8" w14:textId="77777777" w:rsidR="00666AE2" w:rsidRDefault="00896D7E">
      <w:pPr>
        <w:spacing w:after="0" w:line="600" w:lineRule="auto"/>
        <w:ind w:firstLine="720"/>
        <w:jc w:val="both"/>
        <w:rPr>
          <w:rFonts w:eastAsia="Times New Roman"/>
          <w:szCs w:val="24"/>
        </w:rPr>
      </w:pPr>
      <w:r>
        <w:rPr>
          <w:rFonts w:eastAsia="Times New Roman"/>
          <w:szCs w:val="24"/>
        </w:rPr>
        <w:t>Ε</w:t>
      </w:r>
      <w:r>
        <w:rPr>
          <w:rFonts w:eastAsia="Times New Roman"/>
          <w:szCs w:val="24"/>
        </w:rPr>
        <w:t>πειδή άκουσα διάφορα -έφυγε ο κ. Λοβέρδος πριν από λίγο-, θέλω να σας πω ότι σε αυτές τις διαδικασίες που έγιναν τα προηγούμενα χρόνια ο καθένας κρίνεται. Εγώ είμαι πολύ περήφανος που δεν</w:t>
      </w:r>
      <w:r>
        <w:rPr>
          <w:rFonts w:eastAsia="Times New Roman"/>
          <w:b/>
          <w:szCs w:val="24"/>
        </w:rPr>
        <w:t xml:space="preserve"> </w:t>
      </w:r>
      <w:r>
        <w:rPr>
          <w:rFonts w:eastAsia="Times New Roman"/>
          <w:szCs w:val="24"/>
        </w:rPr>
        <w:t>συμμετείχα σε αυτές τις δ</w:t>
      </w:r>
      <w:r>
        <w:rPr>
          <w:rFonts w:eastAsia="Times New Roman"/>
          <w:szCs w:val="24"/>
        </w:rPr>
        <w:t>ιαδικασίες. Η παράταξ</w:t>
      </w:r>
      <w:r>
        <w:rPr>
          <w:rFonts w:eastAsia="Times New Roman"/>
          <w:szCs w:val="24"/>
        </w:rPr>
        <w:t>ή</w:t>
      </w:r>
      <w:r>
        <w:rPr>
          <w:rFonts w:eastAsia="Times New Roman"/>
          <w:szCs w:val="24"/>
        </w:rPr>
        <w:t xml:space="preserve"> μου έμεινε όρθια και σήμερα μπορούμε με καθαρό πρόσωπο να μιλάμε με όλους. </w:t>
      </w:r>
    </w:p>
    <w:p w14:paraId="4865B6C9" w14:textId="77777777" w:rsidR="00666AE2" w:rsidRDefault="00896D7E">
      <w:pPr>
        <w:spacing w:after="0" w:line="600" w:lineRule="auto"/>
        <w:ind w:firstLine="720"/>
        <w:jc w:val="both"/>
        <w:rPr>
          <w:rFonts w:eastAsia="Times New Roman"/>
          <w:szCs w:val="24"/>
        </w:rPr>
      </w:pPr>
      <w:r>
        <w:rPr>
          <w:rFonts w:eastAsia="Times New Roman"/>
          <w:szCs w:val="24"/>
        </w:rPr>
        <w:t xml:space="preserve">Θέλω να θυμίσω απλώς ότι πολλοί από τους συνεργάτες του κ. Τσοχατζόπουλου, όπως είναι ο κ. </w:t>
      </w:r>
      <w:proofErr w:type="spellStart"/>
      <w:r>
        <w:rPr>
          <w:rFonts w:eastAsia="Times New Roman"/>
          <w:szCs w:val="24"/>
        </w:rPr>
        <w:t>Κοτσακάς</w:t>
      </w:r>
      <w:proofErr w:type="spellEnd"/>
      <w:r>
        <w:rPr>
          <w:rFonts w:eastAsia="Times New Roman"/>
          <w:szCs w:val="24"/>
        </w:rPr>
        <w:t>, βρίσκονται σήμερα στον ΣΥΡΙΖΑ. Δεν είναι εφικτό, αλλά θα</w:t>
      </w:r>
      <w:r>
        <w:rPr>
          <w:rFonts w:eastAsia="Times New Roman"/>
          <w:szCs w:val="24"/>
        </w:rPr>
        <w:t xml:space="preserve"> πρέπει να απαντήσουμε σε αυτό.</w:t>
      </w:r>
    </w:p>
    <w:p w14:paraId="4865B6CA" w14:textId="77777777" w:rsidR="00666AE2" w:rsidRDefault="00896D7E">
      <w:pPr>
        <w:spacing w:after="0" w:line="600" w:lineRule="auto"/>
        <w:ind w:firstLine="720"/>
        <w:jc w:val="both"/>
        <w:rPr>
          <w:rFonts w:eastAsia="Times New Roman"/>
          <w:szCs w:val="24"/>
        </w:rPr>
      </w:pPr>
      <w:r>
        <w:rPr>
          <w:rFonts w:eastAsia="Times New Roman"/>
          <w:szCs w:val="24"/>
        </w:rPr>
        <w:lastRenderedPageBreak/>
        <w:t>Δ</w:t>
      </w:r>
      <w:r>
        <w:rPr>
          <w:rFonts w:eastAsia="Times New Roman"/>
          <w:szCs w:val="24"/>
        </w:rPr>
        <w:t>εύτερον, ο ίδιος ο πρώην Υπουργός κ. Τσοχατζόπουλος δήλωσε στην τελευταία του συνέντευξη ότι στις τελευταίες εκλογές ψήφισε ΣΥΡΙΖΑ και θα ξαναψήφιζε.</w:t>
      </w:r>
    </w:p>
    <w:p w14:paraId="4865B6CB" w14:textId="77777777" w:rsidR="00666AE2" w:rsidRDefault="00896D7E">
      <w:pPr>
        <w:spacing w:after="0" w:line="600" w:lineRule="auto"/>
        <w:ind w:firstLine="720"/>
        <w:jc w:val="both"/>
        <w:rPr>
          <w:rFonts w:eastAsia="Times New Roman"/>
          <w:szCs w:val="24"/>
        </w:rPr>
      </w:pPr>
      <w:r>
        <w:rPr>
          <w:rFonts w:eastAsia="Times New Roman"/>
          <w:szCs w:val="24"/>
        </w:rPr>
        <w:t>Ευχαριστώ πολύ.</w:t>
      </w:r>
    </w:p>
    <w:p w14:paraId="4865B6CC" w14:textId="77777777" w:rsidR="00666AE2" w:rsidRDefault="00896D7E">
      <w:pPr>
        <w:spacing w:after="0"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w:t>
      </w:r>
      <w:r>
        <w:rPr>
          <w:rFonts w:eastAsia="Times New Roman"/>
          <w:szCs w:val="24"/>
        </w:rPr>
        <w:t>Τ</w:t>
      </w:r>
      <w:r>
        <w:rPr>
          <w:rFonts w:eastAsia="Times New Roman"/>
          <w:szCs w:val="24"/>
        </w:rPr>
        <w:t xml:space="preserve">ι θέλετε να κάνουμε εμείς γι’ αυτό; </w:t>
      </w:r>
    </w:p>
    <w:p w14:paraId="4865B6CD"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Σας ευχαριστώ, κύριε συνάδελφε.</w:t>
      </w:r>
    </w:p>
    <w:p w14:paraId="4865B6CE"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Σαχινίδης</w:t>
      </w:r>
      <w:proofErr w:type="spellEnd"/>
      <w:r>
        <w:rPr>
          <w:rFonts w:eastAsia="Times New Roman"/>
          <w:bCs/>
          <w:szCs w:val="24"/>
        </w:rPr>
        <w:t>.</w:t>
      </w:r>
    </w:p>
    <w:p w14:paraId="4865B6CF" w14:textId="77777777" w:rsidR="00666AE2" w:rsidRDefault="00896D7E">
      <w:pPr>
        <w:spacing w:after="0" w:line="600" w:lineRule="auto"/>
        <w:ind w:firstLine="720"/>
        <w:jc w:val="both"/>
        <w:rPr>
          <w:rFonts w:eastAsia="Times New Roman"/>
          <w:bCs/>
          <w:szCs w:val="24"/>
        </w:rPr>
      </w:pPr>
      <w:r>
        <w:rPr>
          <w:rFonts w:eastAsia="Times New Roman"/>
          <w:b/>
          <w:bCs/>
          <w:szCs w:val="24"/>
        </w:rPr>
        <w:t xml:space="preserve">ΙΩΑΝΝΗΣ ΣΑΧΙΝΙΔΗΣ: </w:t>
      </w:r>
      <w:r>
        <w:rPr>
          <w:rFonts w:eastAsia="Times New Roman"/>
          <w:bCs/>
          <w:szCs w:val="24"/>
        </w:rPr>
        <w:t xml:space="preserve">Ευχαριστώ, κύριε Πρόεδρε. </w:t>
      </w:r>
    </w:p>
    <w:p w14:paraId="4865B6D0" w14:textId="77777777" w:rsidR="00666AE2" w:rsidRDefault="00896D7E">
      <w:pPr>
        <w:spacing w:after="0" w:line="600" w:lineRule="auto"/>
        <w:ind w:firstLine="720"/>
        <w:jc w:val="both"/>
        <w:rPr>
          <w:rFonts w:eastAsia="Times New Roman"/>
          <w:bCs/>
          <w:szCs w:val="24"/>
        </w:rPr>
      </w:pPr>
      <w:r>
        <w:rPr>
          <w:rFonts w:eastAsia="Times New Roman"/>
          <w:bCs/>
          <w:szCs w:val="24"/>
        </w:rPr>
        <w:t>Ειλικρινά μο</w:t>
      </w:r>
      <w:r>
        <w:rPr>
          <w:rFonts w:eastAsia="Times New Roman"/>
          <w:bCs/>
          <w:szCs w:val="24"/>
        </w:rPr>
        <w:t>ύ</w:t>
      </w:r>
      <w:r>
        <w:rPr>
          <w:rFonts w:eastAsia="Times New Roman"/>
          <w:bCs/>
          <w:szCs w:val="24"/>
        </w:rPr>
        <w:t xml:space="preserve"> </w:t>
      </w:r>
      <w:r>
        <w:rPr>
          <w:rFonts w:eastAsia="Times New Roman"/>
          <w:bCs/>
          <w:szCs w:val="24"/>
        </w:rPr>
        <w:t>προκαλεί</w:t>
      </w:r>
      <w:r>
        <w:rPr>
          <w:rFonts w:eastAsia="Times New Roman"/>
          <w:bCs/>
          <w:szCs w:val="24"/>
        </w:rPr>
        <w:t xml:space="preserve"> τρομερή έκπληξη και έχω μεγάλη απορία που άκουσα από τους περισσότερους Βουλευτές της </w:t>
      </w:r>
      <w:r>
        <w:rPr>
          <w:rFonts w:eastAsia="Times New Roman"/>
          <w:bCs/>
          <w:szCs w:val="24"/>
        </w:rPr>
        <w:t>σ</w:t>
      </w:r>
      <w:r>
        <w:rPr>
          <w:rFonts w:eastAsia="Times New Roman"/>
          <w:bCs/>
          <w:szCs w:val="24"/>
        </w:rPr>
        <w:t>υγκυβέ</w:t>
      </w:r>
      <w:r>
        <w:rPr>
          <w:rFonts w:eastAsia="Times New Roman"/>
          <w:bCs/>
          <w:szCs w:val="24"/>
        </w:rPr>
        <w:t>ρνησης να υποστηρίζουν πως το νομοσχέδιο είναι δύο χρόνια στη διαβούλευση και θα λύσει πάρα πολλά από τα προβλήματα.</w:t>
      </w:r>
    </w:p>
    <w:p w14:paraId="4865B6D1" w14:textId="77777777" w:rsidR="00666AE2" w:rsidRDefault="00896D7E">
      <w:pPr>
        <w:spacing w:after="0" w:line="600" w:lineRule="auto"/>
        <w:ind w:firstLine="720"/>
        <w:jc w:val="both"/>
        <w:rPr>
          <w:rFonts w:eastAsia="Times New Roman"/>
          <w:bCs/>
          <w:szCs w:val="24"/>
        </w:rPr>
      </w:pPr>
      <w:r>
        <w:rPr>
          <w:rFonts w:eastAsia="Times New Roman"/>
          <w:bCs/>
          <w:szCs w:val="24"/>
        </w:rPr>
        <w:t>Δεν βλέπω να συμφωνήσατε σε τίποτα απ’ αυτά που πρότειναν οι εκπρόσωποι των φορέων. Αυτό που πρότειναν όλοι -και το ανέφεραν όλοι όσοι μίλη</w:t>
      </w:r>
      <w:r>
        <w:rPr>
          <w:rFonts w:eastAsia="Times New Roman"/>
          <w:bCs/>
          <w:szCs w:val="24"/>
        </w:rPr>
        <w:t xml:space="preserve">σαν από την πλευρά της Χρυσής Αυγής- είναι η επανασύσταση του Οργανισμού Λαϊκών Αγορών. </w:t>
      </w:r>
      <w:r>
        <w:rPr>
          <w:rFonts w:eastAsia="Times New Roman"/>
          <w:bCs/>
          <w:szCs w:val="24"/>
        </w:rPr>
        <w:lastRenderedPageBreak/>
        <w:t xml:space="preserve">Μάλιστα κάποιοι από τους Βουλευτές του ΣΥΡΙΖΑ μίλησαν </w:t>
      </w:r>
      <w:proofErr w:type="spellStart"/>
      <w:r>
        <w:rPr>
          <w:rFonts w:eastAsia="Times New Roman"/>
          <w:bCs/>
          <w:szCs w:val="24"/>
        </w:rPr>
        <w:t>απαξιωτικά</w:t>
      </w:r>
      <w:proofErr w:type="spellEnd"/>
      <w:r>
        <w:rPr>
          <w:rFonts w:eastAsia="Times New Roman"/>
          <w:bCs/>
          <w:szCs w:val="24"/>
        </w:rPr>
        <w:t xml:space="preserve"> για κάτι τέτοιο. Ανέφεραν ότι θα είναι πισωγύρισμα. Μάλιστα στη δευτερολογία του και ο εισηγητής του ΣΥ</w:t>
      </w:r>
      <w:r>
        <w:rPr>
          <w:rFonts w:eastAsia="Times New Roman"/>
          <w:bCs/>
          <w:szCs w:val="24"/>
        </w:rPr>
        <w:t>ΡΙΖΑ ανέφερε ότι οι εξελίξεις απαιτούν να πάμε μπροστά. Εάν νομίζετε ότι έτσι πάμε μπροστά, είσ</w:t>
      </w:r>
      <w:r>
        <w:rPr>
          <w:rFonts w:eastAsia="Times New Roman"/>
          <w:bCs/>
          <w:szCs w:val="24"/>
        </w:rPr>
        <w:t>τε</w:t>
      </w:r>
      <w:r>
        <w:rPr>
          <w:rFonts w:eastAsia="Times New Roman"/>
          <w:bCs/>
          <w:szCs w:val="24"/>
        </w:rPr>
        <w:t xml:space="preserve"> βαθιά γελασμένοι.</w:t>
      </w:r>
    </w:p>
    <w:p w14:paraId="4865B6D2" w14:textId="77777777" w:rsidR="00666AE2" w:rsidRDefault="00896D7E">
      <w:pPr>
        <w:spacing w:after="0" w:line="600" w:lineRule="auto"/>
        <w:ind w:firstLine="720"/>
        <w:jc w:val="both"/>
        <w:rPr>
          <w:rFonts w:eastAsia="Times New Roman"/>
          <w:bCs/>
          <w:szCs w:val="24"/>
        </w:rPr>
      </w:pPr>
      <w:r>
        <w:rPr>
          <w:rFonts w:eastAsia="Times New Roman"/>
          <w:bCs/>
          <w:szCs w:val="24"/>
        </w:rPr>
        <w:t>Έχω την εντύπωση ότι ενημερωθήκαμε από διαφορετικούς φορείς εμείς στις επιτροπές και από διαφορετικούς εσείς, όπως και τα υπομνήματα. Γιατί,</w:t>
      </w:r>
      <w:r>
        <w:rPr>
          <w:rFonts w:eastAsia="Times New Roman"/>
          <w:bCs/>
          <w:szCs w:val="24"/>
        </w:rPr>
        <w:t xml:space="preserve"> κάτι τέτοιο δεν φάνηκε από την όλη διαδικασία, τουλάχιστον απ’ αυτά που είχαμε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μας εμείς. </w:t>
      </w:r>
    </w:p>
    <w:p w14:paraId="4865B6D3" w14:textId="77777777" w:rsidR="00666AE2" w:rsidRDefault="00896D7E">
      <w:pPr>
        <w:spacing w:after="0" w:line="600" w:lineRule="auto"/>
        <w:ind w:firstLine="720"/>
        <w:jc w:val="both"/>
        <w:rPr>
          <w:rFonts w:eastAsia="Times New Roman"/>
          <w:bCs/>
          <w:szCs w:val="24"/>
        </w:rPr>
      </w:pPr>
      <w:r>
        <w:rPr>
          <w:rFonts w:eastAsia="Times New Roman"/>
          <w:bCs/>
          <w:szCs w:val="24"/>
        </w:rPr>
        <w:t>Ο τελευταίος των ομιλητών, κ. Τριανταφυλλίδης, -και αυτός είναι δικός σας Βουλευτής- έκανε μια αναφορά σχετικά με τα κόκκινα δάνεια και έκανε και μία ερώτη</w:t>
      </w:r>
      <w:r>
        <w:rPr>
          <w:rFonts w:eastAsia="Times New Roman"/>
          <w:bCs/>
          <w:szCs w:val="24"/>
        </w:rPr>
        <w:t xml:space="preserve">ση στον κύριο Υπουργό. Επειδή έχει ειπωθεί επανειλημμένα από δικούς σας Βουλευτές ότι τα σπίτια που βγαίνουν σε πλειστηριασμούς σαν πρώτες κατοικίες είναι βίλες, ήθελα αλήθεια να ρωτήσω τον κ. Τριανταφυλλίδη -που έφυγε- η </w:t>
      </w:r>
      <w:proofErr w:type="spellStart"/>
      <w:r>
        <w:rPr>
          <w:rFonts w:eastAsia="Times New Roman"/>
          <w:bCs/>
          <w:szCs w:val="24"/>
        </w:rPr>
        <w:t>εξηνταδυάχρονη</w:t>
      </w:r>
      <w:proofErr w:type="spellEnd"/>
      <w:r>
        <w:rPr>
          <w:rFonts w:eastAsia="Times New Roman"/>
          <w:bCs/>
          <w:szCs w:val="24"/>
        </w:rPr>
        <w:t xml:space="preserve"> χήρα από τον Εύοσμο</w:t>
      </w:r>
      <w:r>
        <w:rPr>
          <w:rFonts w:eastAsia="Times New Roman"/>
          <w:bCs/>
          <w:szCs w:val="24"/>
        </w:rPr>
        <w:t xml:space="preserve"> με τα δύο ανήλικα παιδιά είχε και αυτή βίλα; Να μας το διευκρινίσουν. </w:t>
      </w:r>
    </w:p>
    <w:p w14:paraId="4865B6D4"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Θα περιμένω την απάντηση του κυρίου Υπουργού και να μας πει εάν στις πενήντα τρεις μέρες που υπολείπονται θα δοθεί </w:t>
      </w:r>
      <w:r>
        <w:rPr>
          <w:rFonts w:eastAsia="Times New Roman"/>
          <w:bCs/>
          <w:szCs w:val="24"/>
        </w:rPr>
        <w:lastRenderedPageBreak/>
        <w:t xml:space="preserve">παράταση. </w:t>
      </w:r>
      <w:r>
        <w:rPr>
          <w:rFonts w:eastAsia="Times New Roman"/>
          <w:bCs/>
          <w:szCs w:val="24"/>
        </w:rPr>
        <w:t>Θ</w:t>
      </w:r>
      <w:r>
        <w:rPr>
          <w:rFonts w:eastAsia="Times New Roman"/>
          <w:bCs/>
          <w:szCs w:val="24"/>
        </w:rPr>
        <w:t xml:space="preserve">α ήθελα και μία δέσμευση από τον κύριο Υπουργό σχετικά με </w:t>
      </w:r>
      <w:r>
        <w:rPr>
          <w:rFonts w:eastAsia="Times New Roman"/>
          <w:bCs/>
          <w:szCs w:val="24"/>
        </w:rPr>
        <w:t>το ποιοι είναι οι σκοποί της Κυβέρνησής σας για την περίπτωση που έχουν βγει σπίτια πρώτης κατοικίας σε πλειστηριασμό, ούτως ώστε να παρθούν αυτά τα σπίτια πίσω.</w:t>
      </w:r>
    </w:p>
    <w:p w14:paraId="4865B6D5" w14:textId="77777777" w:rsidR="00666AE2" w:rsidRDefault="00896D7E">
      <w:pPr>
        <w:spacing w:after="0" w:line="600" w:lineRule="auto"/>
        <w:ind w:firstLine="720"/>
        <w:jc w:val="both"/>
        <w:rPr>
          <w:rFonts w:eastAsia="Times New Roman"/>
          <w:bCs/>
          <w:szCs w:val="24"/>
        </w:rPr>
      </w:pPr>
      <w:r>
        <w:rPr>
          <w:rFonts w:eastAsia="Times New Roman"/>
          <w:bCs/>
          <w:szCs w:val="24"/>
        </w:rPr>
        <w:t xml:space="preserve">Αναφέρθηκαν επίσης και στα </w:t>
      </w:r>
      <w:r>
        <w:rPr>
          <w:rFonts w:eastAsia="Times New Roman"/>
          <w:bCs/>
          <w:szCs w:val="24"/>
          <w:lang w:val="en-US"/>
        </w:rPr>
        <w:t>Paradise</w:t>
      </w:r>
      <w:r>
        <w:rPr>
          <w:rFonts w:eastAsia="Times New Roman"/>
          <w:bCs/>
          <w:szCs w:val="24"/>
        </w:rPr>
        <w:t xml:space="preserve"> </w:t>
      </w:r>
      <w:r>
        <w:rPr>
          <w:rFonts w:eastAsia="Times New Roman"/>
          <w:bCs/>
          <w:szCs w:val="24"/>
          <w:lang w:val="en-US"/>
        </w:rPr>
        <w:t>Papers</w:t>
      </w:r>
      <w:r>
        <w:rPr>
          <w:rFonts w:eastAsia="Times New Roman"/>
          <w:bCs/>
          <w:szCs w:val="24"/>
        </w:rPr>
        <w:t>. Μάλιστα χθες το βράδυ ο κ. Τριανταφυλλίδης συμμετε</w:t>
      </w:r>
      <w:r>
        <w:rPr>
          <w:rFonts w:eastAsia="Times New Roman"/>
          <w:bCs/>
          <w:szCs w:val="24"/>
        </w:rPr>
        <w:t>ίχε σε μία εκπομπή</w:t>
      </w:r>
      <w:r>
        <w:rPr>
          <w:rFonts w:eastAsia="Times New Roman"/>
          <w:bCs/>
          <w:szCs w:val="24"/>
        </w:rPr>
        <w:t>,</w:t>
      </w:r>
      <w:r>
        <w:rPr>
          <w:rFonts w:eastAsia="Times New Roman"/>
          <w:bCs/>
          <w:szCs w:val="24"/>
        </w:rPr>
        <w:t xml:space="preserve"> </w:t>
      </w:r>
      <w:r>
        <w:rPr>
          <w:rFonts w:eastAsia="Times New Roman"/>
          <w:bCs/>
          <w:szCs w:val="24"/>
        </w:rPr>
        <w:t>στην οποία</w:t>
      </w:r>
      <w:r>
        <w:rPr>
          <w:rFonts w:eastAsia="Times New Roman"/>
          <w:bCs/>
          <w:szCs w:val="24"/>
        </w:rPr>
        <w:t xml:space="preserve"> το θέμα ήταν τα</w:t>
      </w:r>
      <w:r>
        <w:rPr>
          <w:rFonts w:eastAsia="Times New Roman"/>
          <w:b/>
          <w:bCs/>
          <w:szCs w:val="24"/>
        </w:rPr>
        <w:t xml:space="preserve"> </w:t>
      </w:r>
      <w:r>
        <w:rPr>
          <w:rFonts w:eastAsia="Times New Roman"/>
          <w:bCs/>
          <w:szCs w:val="24"/>
          <w:lang w:val="en-US"/>
        </w:rPr>
        <w:t>Paradise</w:t>
      </w:r>
      <w:r>
        <w:rPr>
          <w:rFonts w:eastAsia="Times New Roman"/>
          <w:bCs/>
          <w:szCs w:val="24"/>
        </w:rPr>
        <w:t xml:space="preserve"> </w:t>
      </w:r>
      <w:r>
        <w:rPr>
          <w:rFonts w:eastAsia="Times New Roman"/>
          <w:bCs/>
          <w:szCs w:val="24"/>
          <w:lang w:val="en-US"/>
        </w:rPr>
        <w:t>Papers</w:t>
      </w:r>
      <w:r>
        <w:rPr>
          <w:rFonts w:eastAsia="Times New Roman"/>
          <w:bCs/>
          <w:szCs w:val="24"/>
        </w:rPr>
        <w:t>. Δεν μας έχει πει, όμως, κανένας σε αυτή την Αίθουσα τι συμβαίνει με όλες τις υπόλοιπες λίστες. Εάν δεν κάνω λάθος</w:t>
      </w:r>
      <w:r>
        <w:rPr>
          <w:rFonts w:eastAsia="Times New Roman"/>
          <w:bCs/>
          <w:szCs w:val="24"/>
        </w:rPr>
        <w:t>,</w:t>
      </w:r>
      <w:r>
        <w:rPr>
          <w:rFonts w:eastAsia="Times New Roman"/>
          <w:bCs/>
          <w:szCs w:val="24"/>
        </w:rPr>
        <w:t xml:space="preserve"> πρέπει να κοντεύουν τις δεκαπέντε με είκοσι. Δεν μας έχει πει κανένας από τα πρόστιμα που έχουν επιβληθεί πόσα έχουν εισπραχθεί, όχι πόσα έχουν βεβαιωθεί. Είναι ένα πάγιο αίτημα της Χρυσής Αυγής στο οποίο πρέπει να απαντήσετε.</w:t>
      </w:r>
    </w:p>
    <w:p w14:paraId="4865B6D6" w14:textId="77777777" w:rsidR="00666AE2" w:rsidRDefault="00896D7E">
      <w:pPr>
        <w:spacing w:after="0" w:line="600" w:lineRule="auto"/>
        <w:ind w:firstLine="720"/>
        <w:jc w:val="both"/>
        <w:rPr>
          <w:rFonts w:eastAsia="Times New Roman"/>
          <w:bCs/>
          <w:szCs w:val="24"/>
        </w:rPr>
      </w:pPr>
      <w:r>
        <w:rPr>
          <w:rFonts w:eastAsia="Times New Roman"/>
          <w:bCs/>
          <w:szCs w:val="24"/>
        </w:rPr>
        <w:t>Επίσης</w:t>
      </w:r>
      <w:r>
        <w:rPr>
          <w:rFonts w:eastAsia="Times New Roman"/>
          <w:bCs/>
          <w:szCs w:val="24"/>
        </w:rPr>
        <w:t>,</w:t>
      </w:r>
      <w:r>
        <w:rPr>
          <w:rFonts w:eastAsia="Times New Roman"/>
          <w:bCs/>
          <w:szCs w:val="24"/>
        </w:rPr>
        <w:t xml:space="preserve"> είχαμε προτείνει και</w:t>
      </w:r>
      <w:r>
        <w:rPr>
          <w:rFonts w:eastAsia="Times New Roman"/>
          <w:bCs/>
          <w:szCs w:val="24"/>
        </w:rPr>
        <w:t xml:space="preserve"> άλλες φορές σε διάφορα άλλα σχέδια νόμου</w:t>
      </w:r>
      <w:r>
        <w:rPr>
          <w:rFonts w:eastAsia="Times New Roman"/>
          <w:bCs/>
          <w:szCs w:val="24"/>
        </w:rPr>
        <w:t>,</w:t>
      </w:r>
      <w:r>
        <w:rPr>
          <w:rFonts w:eastAsia="Times New Roman"/>
          <w:bCs/>
          <w:szCs w:val="24"/>
        </w:rPr>
        <w:t xml:space="preserve"> αφού θέλετε τόσο πολύ να δώσετε άπλετο φως στα διάφορα σκάνδαλα, να κάνετε μια πρόταση για εξεταστική για το θέμα της Πειραιώς. Έχετε σκοπό να κάνετε -γιατί εμείς δεν μπορούμε- μία τέτοια πρόταση;</w:t>
      </w:r>
    </w:p>
    <w:p w14:paraId="4865B6D7" w14:textId="77777777" w:rsidR="00666AE2" w:rsidRDefault="00896D7E">
      <w:pPr>
        <w:spacing w:after="0" w:line="600" w:lineRule="auto"/>
        <w:ind w:firstLine="720"/>
        <w:jc w:val="both"/>
        <w:rPr>
          <w:rFonts w:eastAsia="Times New Roman"/>
          <w:bCs/>
          <w:szCs w:val="24"/>
        </w:rPr>
      </w:pPr>
      <w:r>
        <w:rPr>
          <w:rFonts w:eastAsia="Times New Roman"/>
          <w:bCs/>
          <w:szCs w:val="24"/>
        </w:rPr>
        <w:lastRenderedPageBreak/>
        <w:t>Σχετικά με το άρ</w:t>
      </w:r>
      <w:r>
        <w:rPr>
          <w:rFonts w:eastAsia="Times New Roman"/>
          <w:bCs/>
          <w:szCs w:val="24"/>
        </w:rPr>
        <w:t xml:space="preserve">θρο 19, ακούσαμε –και βέβαια το λέω ειρωνικά- για ισοτιμία και ισονομία. Ποια ισονομία και ποια ισοτιμία; Το είπα και στην </w:t>
      </w:r>
      <w:proofErr w:type="spellStart"/>
      <w:r>
        <w:rPr>
          <w:rFonts w:eastAsia="Times New Roman"/>
          <w:bCs/>
          <w:szCs w:val="24"/>
        </w:rPr>
        <w:t>πρωτομιλία</w:t>
      </w:r>
      <w:proofErr w:type="spellEnd"/>
      <w:r>
        <w:rPr>
          <w:rFonts w:eastAsia="Times New Roman"/>
          <w:bCs/>
          <w:szCs w:val="24"/>
        </w:rPr>
        <w:t xml:space="preserve"> μου. Το άρθρο 19 καταργεί την ισονομία, καταργεί την ισοτιμία, διότι στις καταργούμενες διατάξεις -όπως είπα και πριν- στο</w:t>
      </w:r>
      <w:r>
        <w:rPr>
          <w:rFonts w:eastAsia="Times New Roman"/>
          <w:bCs/>
          <w:szCs w:val="24"/>
        </w:rPr>
        <w:t xml:space="preserve"> άρθρο 14 προβλεπόταν ρητά, κύριε Υπουργέ, το τι δικαιούται κάθε ευπαθής ομάδα και οι πολύτεκνοι και οι αποφυλακισθέντες και οι </w:t>
      </w:r>
      <w:proofErr w:type="spellStart"/>
      <w:r>
        <w:rPr>
          <w:rFonts w:eastAsia="Times New Roman"/>
          <w:bCs/>
          <w:szCs w:val="24"/>
        </w:rPr>
        <w:t>τρίτεκνοι</w:t>
      </w:r>
      <w:proofErr w:type="spellEnd"/>
      <w:r>
        <w:rPr>
          <w:rFonts w:eastAsia="Times New Roman"/>
          <w:bCs/>
          <w:szCs w:val="24"/>
        </w:rPr>
        <w:t xml:space="preserve"> και οι </w:t>
      </w:r>
      <w:proofErr w:type="spellStart"/>
      <w:r>
        <w:rPr>
          <w:rFonts w:eastAsia="Times New Roman"/>
          <w:bCs/>
          <w:szCs w:val="24"/>
        </w:rPr>
        <w:t>Ρομά</w:t>
      </w:r>
      <w:proofErr w:type="spellEnd"/>
      <w:r>
        <w:rPr>
          <w:rFonts w:eastAsia="Times New Roman"/>
          <w:bCs/>
          <w:szCs w:val="24"/>
        </w:rPr>
        <w:t>. Τους ανέφερε αναλυτικά. Τώρα</w:t>
      </w:r>
      <w:r>
        <w:rPr>
          <w:rFonts w:eastAsia="Times New Roman"/>
          <w:bCs/>
          <w:szCs w:val="24"/>
        </w:rPr>
        <w:t>,</w:t>
      </w:r>
      <w:r>
        <w:rPr>
          <w:rFonts w:eastAsia="Times New Roman"/>
          <w:bCs/>
          <w:szCs w:val="24"/>
        </w:rPr>
        <w:t xml:space="preserve"> με τον τρόπο που πάτε να διαθέσετε αυτές τις άδειες, μάλλον θέλετε να διαθέ</w:t>
      </w:r>
      <w:r>
        <w:rPr>
          <w:rFonts w:eastAsia="Times New Roman"/>
          <w:bCs/>
          <w:szCs w:val="24"/>
        </w:rPr>
        <w:t xml:space="preserve">σετε τις άδειες σε συγκεκριμένη και μόνο ευπαθή ομάδα. </w:t>
      </w:r>
    </w:p>
    <w:p w14:paraId="4865B6D8" w14:textId="77777777" w:rsidR="00666AE2" w:rsidRDefault="00896D7E">
      <w:pPr>
        <w:spacing w:after="0" w:line="600" w:lineRule="auto"/>
        <w:ind w:firstLine="720"/>
        <w:jc w:val="both"/>
        <w:rPr>
          <w:rFonts w:eastAsia="Times New Roman"/>
          <w:bCs/>
          <w:szCs w:val="24"/>
        </w:rPr>
      </w:pPr>
      <w:r>
        <w:rPr>
          <w:rFonts w:eastAsia="Times New Roman"/>
          <w:bCs/>
          <w:szCs w:val="24"/>
        </w:rPr>
        <w:t>Ε</w:t>
      </w:r>
      <w:r>
        <w:rPr>
          <w:rFonts w:eastAsia="Times New Roman"/>
          <w:bCs/>
          <w:szCs w:val="24"/>
        </w:rPr>
        <w:t xml:space="preserve">πίσης, η τροπολογία με γενικό αριθμό 1305 και ειδικό 16 σωστά </w:t>
      </w:r>
      <w:proofErr w:type="spellStart"/>
      <w:r>
        <w:rPr>
          <w:rFonts w:eastAsia="Times New Roman"/>
          <w:bCs/>
          <w:szCs w:val="24"/>
        </w:rPr>
        <w:t>απεσύρθη</w:t>
      </w:r>
      <w:proofErr w:type="spellEnd"/>
      <w:r>
        <w:rPr>
          <w:rFonts w:eastAsia="Times New Roman"/>
          <w:bCs/>
          <w:szCs w:val="24"/>
        </w:rPr>
        <w:t xml:space="preserve">, αλλά λίγο αργά. Μάλλον τελευταία στιγμή αντιληφθήκατε ότι αύριο είναι στην </w:t>
      </w:r>
      <w:r>
        <w:rPr>
          <w:rFonts w:eastAsia="Times New Roman"/>
          <w:bCs/>
          <w:szCs w:val="24"/>
        </w:rPr>
        <w:t>Ο</w:t>
      </w:r>
      <w:r>
        <w:rPr>
          <w:rFonts w:eastAsia="Times New Roman"/>
          <w:bCs/>
          <w:szCs w:val="24"/>
        </w:rPr>
        <w:t>λομέλεια το νομοσχέδιο το οποίο έχει άμεση σχέση με</w:t>
      </w:r>
      <w:r>
        <w:rPr>
          <w:rFonts w:eastAsia="Times New Roman"/>
          <w:bCs/>
          <w:szCs w:val="24"/>
        </w:rPr>
        <w:t xml:space="preserve"> το θέμα.</w:t>
      </w:r>
    </w:p>
    <w:p w14:paraId="4865B6D9" w14:textId="77777777" w:rsidR="00666AE2" w:rsidRDefault="00896D7E">
      <w:pPr>
        <w:spacing w:after="0" w:line="600" w:lineRule="auto"/>
        <w:ind w:firstLine="720"/>
        <w:jc w:val="both"/>
        <w:rPr>
          <w:rFonts w:eastAsia="Times New Roman"/>
          <w:bCs/>
          <w:szCs w:val="24"/>
        </w:rPr>
      </w:pPr>
      <w:r>
        <w:rPr>
          <w:rFonts w:eastAsia="Times New Roman"/>
          <w:bCs/>
          <w:szCs w:val="24"/>
        </w:rPr>
        <w:t>Ευχαριστώ.</w:t>
      </w:r>
    </w:p>
    <w:p w14:paraId="4865B6DA" w14:textId="77777777" w:rsidR="00666AE2" w:rsidRDefault="00896D7E">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 xml:space="preserve">Ευχαριστούμε, κύριε συνάδελφε. </w:t>
      </w:r>
    </w:p>
    <w:p w14:paraId="4865B6D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Μωραΐτης </w:t>
      </w:r>
      <w:r>
        <w:rPr>
          <w:rFonts w:eastAsia="Times New Roman"/>
          <w:bCs/>
        </w:rPr>
        <w:t>έχει</w:t>
      </w:r>
      <w:r>
        <w:rPr>
          <w:rFonts w:eastAsia="Times New Roman" w:cs="Times New Roman"/>
          <w:szCs w:val="24"/>
        </w:rPr>
        <w:t xml:space="preserve"> τον λόγο. </w:t>
      </w:r>
    </w:p>
    <w:p w14:paraId="4865B6D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4865B6D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Παρά τις όποιες βελτιώσεις, κυρίως σε διαδικαστικά θέματα που έγιναν, το νομοσχέδιο</w:t>
      </w:r>
      <w:r>
        <w:rPr>
          <w:rFonts w:eastAsia="Times New Roman" w:cs="Times New Roman"/>
          <w:szCs w:val="24"/>
        </w:rPr>
        <w:t xml:space="preserve"> αυτό, κατά τη γνώμη μας, δεν απαντά στα τεράστια </w:t>
      </w:r>
      <w:r>
        <w:rPr>
          <w:rFonts w:eastAsia="Times New Roman"/>
          <w:szCs w:val="24"/>
        </w:rPr>
        <w:t>προβλήματα</w:t>
      </w:r>
      <w:r>
        <w:rPr>
          <w:rFonts w:eastAsia="Times New Roman" w:cs="Times New Roman"/>
          <w:szCs w:val="24"/>
        </w:rPr>
        <w:t xml:space="preserve"> που αντιμετωπίζουν οι φτωχοί αγρότες, οι μικρέμποροι και οι καταναλωτές, οι οποίοι προσπαθούν να επιβιώσουν από την ασφυκτική κυριαρχία και επέκταση των μονοπωλιακών ομίλων, μέσα από έναν ατελείωτο κατάλογο αντιλαϊκών μέτρων. </w:t>
      </w:r>
    </w:p>
    <w:p w14:paraId="4865B6D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Εμείς στα περισσότερα </w:t>
      </w:r>
      <w:r>
        <w:rPr>
          <w:rFonts w:eastAsia="Times New Roman"/>
          <w:szCs w:val="24"/>
        </w:rPr>
        <w:t xml:space="preserve">άρθρα </w:t>
      </w:r>
      <w:r>
        <w:rPr>
          <w:rFonts w:eastAsia="Times New Roman"/>
          <w:szCs w:val="24"/>
        </w:rPr>
        <w:t xml:space="preserve">του νομοσχεδίου, όπως δηλώσαμε και στην </w:t>
      </w:r>
      <w:r>
        <w:rPr>
          <w:rFonts w:eastAsia="Times New Roman"/>
          <w:szCs w:val="24"/>
        </w:rPr>
        <w:t>ε</w:t>
      </w:r>
      <w:r>
        <w:rPr>
          <w:rFonts w:eastAsia="Times New Roman"/>
          <w:szCs w:val="24"/>
        </w:rPr>
        <w:t>πιτροπή, θα ψηφίσουμε «</w:t>
      </w:r>
      <w:r>
        <w:rPr>
          <w:rFonts w:eastAsia="Times New Roman"/>
          <w:szCs w:val="24"/>
        </w:rPr>
        <w:t>π</w:t>
      </w:r>
      <w:r>
        <w:rPr>
          <w:rFonts w:eastAsia="Times New Roman"/>
          <w:szCs w:val="24"/>
        </w:rPr>
        <w:t xml:space="preserve">αρών». </w:t>
      </w:r>
    </w:p>
    <w:p w14:paraId="4865B6DF" w14:textId="77777777" w:rsidR="00666AE2" w:rsidRDefault="00896D7E">
      <w:pPr>
        <w:spacing w:after="0" w:line="600" w:lineRule="auto"/>
        <w:ind w:firstLine="720"/>
        <w:jc w:val="both"/>
        <w:rPr>
          <w:rFonts w:eastAsia="Times New Roman"/>
          <w:szCs w:val="24"/>
        </w:rPr>
      </w:pPr>
      <w:r>
        <w:rPr>
          <w:rFonts w:eastAsia="Times New Roman"/>
          <w:szCs w:val="24"/>
        </w:rPr>
        <w:t xml:space="preserve">Παράλληλα καλούμε τη φτωχή και μεσαία αγροτιά, τους </w:t>
      </w:r>
      <w:proofErr w:type="spellStart"/>
      <w:r>
        <w:rPr>
          <w:rFonts w:eastAsia="Times New Roman"/>
          <w:szCs w:val="24"/>
        </w:rPr>
        <w:t>μικρομαγαζάτορες</w:t>
      </w:r>
      <w:proofErr w:type="spellEnd"/>
      <w:r>
        <w:rPr>
          <w:rFonts w:eastAsia="Times New Roman"/>
          <w:szCs w:val="24"/>
        </w:rPr>
        <w:t>, τους μικρούς εμπόρους, τους καταναλωτές, τους αυτοαπασχολούμενους να μην ξεγελαστούν, να μη δείξουν κα</w:t>
      </w:r>
      <w:r>
        <w:rPr>
          <w:rFonts w:eastAsia="Times New Roman"/>
          <w:szCs w:val="24"/>
        </w:rPr>
        <w:t>μ</w:t>
      </w:r>
      <w:r>
        <w:rPr>
          <w:rFonts w:eastAsia="Times New Roman"/>
          <w:szCs w:val="24"/>
        </w:rPr>
        <w:t>μία ανοχή,</w:t>
      </w:r>
      <w:r>
        <w:rPr>
          <w:rFonts w:eastAsia="Times New Roman"/>
          <w:szCs w:val="24"/>
        </w:rPr>
        <w:t xml:space="preserve"> να δημιουργήσουν μέτωπο αντίστασης, σύγκρουσης, κοινωνική συμμαχία απέναντι στο μαύρο μέτωπο μονοπωλίων, κυβερνήσεων, Ευρωπαϊκής </w:t>
      </w:r>
      <w:r>
        <w:rPr>
          <w:rFonts w:eastAsia="Times New Roman"/>
          <w:bCs/>
        </w:rPr>
        <w:t>Έ</w:t>
      </w:r>
      <w:r>
        <w:rPr>
          <w:rFonts w:eastAsia="Times New Roman"/>
          <w:szCs w:val="24"/>
        </w:rPr>
        <w:t xml:space="preserve">νωσης. Διαφορετικά, το μέλλον τους </w:t>
      </w:r>
      <w:r>
        <w:rPr>
          <w:rFonts w:eastAsia="Times New Roman"/>
          <w:bCs/>
        </w:rPr>
        <w:t>είναι</w:t>
      </w:r>
      <w:r>
        <w:rPr>
          <w:rFonts w:eastAsia="Times New Roman"/>
          <w:szCs w:val="24"/>
        </w:rPr>
        <w:t xml:space="preserve"> προδιαγραμμένο και </w:t>
      </w:r>
      <w:r>
        <w:rPr>
          <w:rFonts w:eastAsia="Times New Roman"/>
          <w:bCs/>
        </w:rPr>
        <w:t>είναι</w:t>
      </w:r>
      <w:r>
        <w:rPr>
          <w:rFonts w:eastAsia="Times New Roman"/>
          <w:szCs w:val="24"/>
        </w:rPr>
        <w:t xml:space="preserve"> ξεκλήρισμα και φτώχεια. </w:t>
      </w:r>
    </w:p>
    <w:p w14:paraId="4865B6E0" w14:textId="77777777" w:rsidR="00666AE2" w:rsidRDefault="00896D7E">
      <w:pPr>
        <w:spacing w:after="0" w:line="600" w:lineRule="auto"/>
        <w:ind w:firstLine="720"/>
        <w:jc w:val="both"/>
        <w:rPr>
          <w:rFonts w:eastAsia="Times New Roman"/>
          <w:szCs w:val="24"/>
        </w:rPr>
      </w:pPr>
      <w:r>
        <w:rPr>
          <w:rFonts w:eastAsia="Times New Roman"/>
          <w:szCs w:val="24"/>
        </w:rPr>
        <w:t>Θα θέλαμε να σταθούμε σε κάποια άρ</w:t>
      </w:r>
      <w:r>
        <w:rPr>
          <w:rFonts w:eastAsia="Times New Roman"/>
          <w:szCs w:val="24"/>
        </w:rPr>
        <w:t xml:space="preserve">θρα στο </w:t>
      </w:r>
      <w:r>
        <w:rPr>
          <w:rFonts w:eastAsia="Times New Roman"/>
          <w:szCs w:val="24"/>
        </w:rPr>
        <w:t>Μ</w:t>
      </w:r>
      <w:r>
        <w:rPr>
          <w:rFonts w:eastAsia="Times New Roman"/>
          <w:szCs w:val="24"/>
        </w:rPr>
        <w:t>έρος</w:t>
      </w:r>
      <w:r>
        <w:rPr>
          <w:rFonts w:eastAsia="Times New Roman"/>
          <w:szCs w:val="24"/>
        </w:rPr>
        <w:t xml:space="preserve"> Α΄</w:t>
      </w:r>
      <w:r>
        <w:rPr>
          <w:rFonts w:eastAsia="Times New Roman"/>
          <w:szCs w:val="24"/>
        </w:rPr>
        <w:t xml:space="preserve">, που θα </w:t>
      </w:r>
      <w:r>
        <w:rPr>
          <w:rFonts w:eastAsia="Times New Roman"/>
          <w:szCs w:val="24"/>
        </w:rPr>
        <w:t>κατα</w:t>
      </w:r>
      <w:r>
        <w:rPr>
          <w:rFonts w:eastAsia="Times New Roman"/>
          <w:szCs w:val="24"/>
        </w:rPr>
        <w:t xml:space="preserve">ψηφίσουμε. </w:t>
      </w:r>
    </w:p>
    <w:p w14:paraId="4865B6E1" w14:textId="77777777" w:rsidR="00666AE2" w:rsidRDefault="00896D7E">
      <w:pPr>
        <w:spacing w:after="0" w:line="600" w:lineRule="auto"/>
        <w:ind w:firstLine="720"/>
        <w:jc w:val="both"/>
        <w:rPr>
          <w:rFonts w:eastAsia="Times New Roman"/>
          <w:bCs/>
          <w:shd w:val="clear" w:color="auto" w:fill="FFFFFF"/>
        </w:rPr>
      </w:pPr>
      <w:r>
        <w:rPr>
          <w:rFonts w:eastAsia="Times New Roman"/>
          <w:szCs w:val="24"/>
        </w:rPr>
        <w:t xml:space="preserve">Για παράδειγμα, στο άρθρο 11, είμαστε αντίθετοι, γιατί στην </w:t>
      </w:r>
      <w:r>
        <w:rPr>
          <w:rFonts w:eastAsia="Times New Roman"/>
          <w:bCs/>
          <w:shd w:val="clear" w:color="auto" w:fill="FFFFFF"/>
        </w:rPr>
        <w:t>παράγραφο</w:t>
      </w:r>
      <w:r>
        <w:rPr>
          <w:rFonts w:eastAsia="Times New Roman"/>
          <w:szCs w:val="24"/>
        </w:rPr>
        <w:t xml:space="preserve"> 2 προβλέπει σαν απαραίτητο δικαιολογητικό </w:t>
      </w:r>
      <w:r>
        <w:rPr>
          <w:rFonts w:eastAsia="Times New Roman"/>
          <w:szCs w:val="24"/>
        </w:rPr>
        <w:lastRenderedPageBreak/>
        <w:t xml:space="preserve">την ασφαλιστική ενημερότητα. Σε κανένα επάγγελμα δεν προβλέπεται αφαίρεση άδειας, </w:t>
      </w:r>
      <w:r>
        <w:rPr>
          <w:rFonts w:eastAsia="Times New Roman"/>
          <w:bCs/>
          <w:shd w:val="clear" w:color="auto" w:fill="FFFFFF"/>
        </w:rPr>
        <w:t>επειδή κάποιος χρωστά</w:t>
      </w:r>
      <w:r>
        <w:rPr>
          <w:rFonts w:eastAsia="Times New Roman"/>
          <w:bCs/>
          <w:shd w:val="clear" w:color="auto" w:fill="FFFFFF"/>
        </w:rPr>
        <w:t xml:space="preserve">ει ασφαλιστικές εισφορές. Αυτό, άλλωστε, ήταν και το καθολικό αίτημα των φορέων στην ακρόαση. </w:t>
      </w:r>
    </w:p>
    <w:p w14:paraId="4865B6E2"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Καταψηφίζουμε, επίσης, το άρθρο 15, γιατί στην παράγραφο 2 ορίζεται ότι το παράβολο θα καθορίζεται με υπουργική απόφαση. Εμείς είμαστε πάγια αντίθετοι τα παράβολ</w:t>
      </w:r>
      <w:r>
        <w:rPr>
          <w:rFonts w:eastAsia="Times New Roman"/>
          <w:bCs/>
          <w:shd w:val="clear" w:color="auto" w:fill="FFFFFF"/>
        </w:rPr>
        <w:t xml:space="preserve">α αυτά ή άλλα τέτοια ζητήματα να καθορίζονται με αποφάσεις του εκάστοτε Υπουργού. </w:t>
      </w:r>
    </w:p>
    <w:p w14:paraId="4865B6E3"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Μπήκε ένα ζήτημα στη σημερινή κουβέντα, αλλά και στην ακρόαση των φορέων, ιδιαίτερα στο άρθρο 17, να μην εξαιρεθούν τα παιχνίδια, εκτός αν έχετε στο μυαλό σας αυτό να είναι </w:t>
      </w:r>
      <w:r>
        <w:rPr>
          <w:rFonts w:eastAsia="Times New Roman"/>
          <w:bCs/>
          <w:shd w:val="clear" w:color="auto" w:fill="FFFFFF"/>
        </w:rPr>
        <w:t xml:space="preserve">αποκλειστικά στα </w:t>
      </w:r>
      <w:r>
        <w:rPr>
          <w:rFonts w:eastAsia="Times New Roman"/>
          <w:bCs/>
          <w:shd w:val="clear" w:color="auto" w:fill="FFFFFF"/>
        </w:rPr>
        <w:t>«</w:t>
      </w:r>
      <w:r>
        <w:rPr>
          <w:rFonts w:eastAsia="Times New Roman"/>
          <w:bCs/>
          <w:shd w:val="clear" w:color="auto" w:fill="FFFFFF"/>
          <w:lang w:val="en-US"/>
        </w:rPr>
        <w:t>JUMBO</w:t>
      </w:r>
      <w:r>
        <w:rPr>
          <w:rFonts w:eastAsia="Times New Roman"/>
          <w:bCs/>
          <w:shd w:val="clear" w:color="auto" w:fill="FFFFFF"/>
        </w:rPr>
        <w:t>»</w:t>
      </w:r>
      <w:r>
        <w:rPr>
          <w:rFonts w:eastAsia="Times New Roman"/>
          <w:bCs/>
          <w:shd w:val="clear" w:color="auto" w:fill="FFFFFF"/>
        </w:rPr>
        <w:t xml:space="preserve"> ή στις μεγάλες αλυσίδες καταστημάτων. </w:t>
      </w:r>
    </w:p>
    <w:p w14:paraId="4865B6E4"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Επίσης καταψηφίζουμε και διαφωνούμε κάθετα με το άρθρο 21, που εκεί επιτρέπεται η μεταβίβαση για μία φορά στους ήδη έχοντες άδεια και δεν επιτρέπεται σε όσους πάρουν άδεια από την ισχύ του νόμ</w:t>
      </w:r>
      <w:r>
        <w:rPr>
          <w:rFonts w:eastAsia="Times New Roman"/>
          <w:bCs/>
          <w:shd w:val="clear" w:color="auto" w:fill="FFFFFF"/>
        </w:rPr>
        <w:t xml:space="preserve">ου και μετά. </w:t>
      </w:r>
    </w:p>
    <w:p w14:paraId="4865B6E5"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στο άρθρο 22 είμαστε τελείως αντίθετοι με την περίπτωση της παραγράφου γ. αυτού του άρθρου, που προβλέπει </w:t>
      </w:r>
      <w:r>
        <w:rPr>
          <w:rFonts w:eastAsia="Times New Roman"/>
          <w:bCs/>
          <w:shd w:val="clear" w:color="auto" w:fill="FFFFFF"/>
        </w:rPr>
        <w:lastRenderedPageBreak/>
        <w:t>ότι ανακαλείται η άδεια</w:t>
      </w:r>
      <w:r>
        <w:rPr>
          <w:rFonts w:eastAsia="Times New Roman"/>
          <w:bCs/>
          <w:shd w:val="clear" w:color="auto" w:fill="FFFFFF"/>
        </w:rPr>
        <w:t>,</w:t>
      </w:r>
      <w:r>
        <w:rPr>
          <w:rFonts w:eastAsia="Times New Roman"/>
          <w:bCs/>
          <w:shd w:val="clear" w:color="auto" w:fill="FFFFFF"/>
        </w:rPr>
        <w:t xml:space="preserve"> σε περίπτωση που ο επαγγελματίας έχει χρέη στην εφορία ή στον ασφαλιστικό του </w:t>
      </w:r>
      <w:r>
        <w:rPr>
          <w:rFonts w:eastAsia="Times New Roman"/>
          <w:bCs/>
          <w:shd w:val="clear" w:color="auto" w:fill="FFFFFF"/>
        </w:rPr>
        <w:t>ο</w:t>
      </w:r>
      <w:r>
        <w:rPr>
          <w:rFonts w:eastAsia="Times New Roman"/>
          <w:bCs/>
          <w:shd w:val="clear" w:color="auto" w:fill="FFFFFF"/>
        </w:rPr>
        <w:t xml:space="preserve">ργανισμό. </w:t>
      </w:r>
    </w:p>
    <w:p w14:paraId="4865B6E6"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Επίσης</w:t>
      </w:r>
      <w:r>
        <w:rPr>
          <w:rFonts w:eastAsia="Times New Roman"/>
          <w:bCs/>
          <w:shd w:val="clear" w:color="auto" w:fill="FFFFFF"/>
        </w:rPr>
        <w:t xml:space="preserve"> είμαστε αντίθετοι στο άρθρο 23</w:t>
      </w:r>
      <w:r>
        <w:rPr>
          <w:rFonts w:eastAsia="Times New Roman"/>
          <w:bCs/>
          <w:shd w:val="clear" w:color="auto" w:fill="FFFFFF"/>
        </w:rPr>
        <w:t>,</w:t>
      </w:r>
      <w:r>
        <w:rPr>
          <w:rFonts w:eastAsia="Times New Roman"/>
          <w:bCs/>
          <w:shd w:val="clear" w:color="auto" w:fill="FFFFFF"/>
        </w:rPr>
        <w:t xml:space="preserve"> για τη μεταβίβαση αδειών. Μεταβίβαση μπορεί να γίνει μόνο σε περίπτωση θανάτου ή αναπηρίας πάνω από 67%. Αφαιρεί τη δυνατότητα μεταβίβασης σε μέλη της οικογένειας, όταν υπάρχει συνταξιοδότηση, ενώ είναι δεδομένο ότι στον πά</w:t>
      </w:r>
      <w:r>
        <w:rPr>
          <w:rFonts w:eastAsia="Times New Roman"/>
          <w:bCs/>
          <w:shd w:val="clear" w:color="auto" w:fill="FFFFFF"/>
        </w:rPr>
        <w:t xml:space="preserve">γκο της αγοράς αγωνίζεται όλη η οικογένεια, που δουλεύει για την επιβίωση. </w:t>
      </w:r>
    </w:p>
    <w:p w14:paraId="4865B6E7"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στο άρθρο 37 διαφωνούμε ιδιαίτερα με τον σκοπό των αγορών καταναλωτών, όπως παρουσιάζεται στο νομοσχέδιο. Θεωρούμε ότι είναι ενταγμένες στην απατηλή αντίληψη που καλλιεργεί </w:t>
      </w:r>
      <w:r>
        <w:rPr>
          <w:rFonts w:eastAsia="Times New Roman"/>
          <w:bCs/>
          <w:shd w:val="clear" w:color="auto" w:fill="FFFFFF"/>
        </w:rPr>
        <w:t>ο ΣΥΡΙΖΑ, ότι τέτοιες συλλογικότητες -</w:t>
      </w:r>
      <w:proofErr w:type="spellStart"/>
      <w:r>
        <w:rPr>
          <w:rFonts w:eastAsia="Times New Roman"/>
          <w:bCs/>
          <w:shd w:val="clear" w:color="auto" w:fill="FFFFFF"/>
        </w:rPr>
        <w:t>αυτοδιαχειριζόμενες</w:t>
      </w:r>
      <w:proofErr w:type="spellEnd"/>
      <w:r>
        <w:rPr>
          <w:rFonts w:eastAsia="Times New Roman"/>
          <w:bCs/>
          <w:shd w:val="clear" w:color="auto" w:fill="FFFFFF"/>
        </w:rPr>
        <w:t xml:space="preserve"> ομάδες καταναλωτών κ.λπ.- μπορούν να αναλάβουν να εξορθολογήσουν την αγορά, να προστατεύσουν τους καταναλωτές και να εξυγιάνουν τον καπιταλισμό.</w:t>
      </w:r>
    </w:p>
    <w:p w14:paraId="4865B6E8"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στο άρθρο 30, κύριε Υπουργέ, κάνατε γνωστό το </w:t>
      </w:r>
      <w:r>
        <w:rPr>
          <w:rFonts w:eastAsia="Times New Roman"/>
          <w:bCs/>
          <w:shd w:val="clear" w:color="auto" w:fill="FFFFFF"/>
        </w:rPr>
        <w:t xml:space="preserve">αίτημα των φορέων να υπάρχει αύξηση σε ό,τι αφορά τις μέρες για τις χριστουγεννιάτικες αγορές. Είναι αίτημα να υπάρχει και μια αύξηση στις δεκαπέντε μέρες για τις πασχαλινές αγορές. </w:t>
      </w:r>
    </w:p>
    <w:p w14:paraId="4865B6E9"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Επίσης</w:t>
      </w:r>
      <w:r>
        <w:rPr>
          <w:rFonts w:eastAsia="Times New Roman"/>
          <w:bCs/>
          <w:shd w:val="clear" w:color="auto" w:fill="FFFFFF"/>
        </w:rPr>
        <w:t xml:space="preserve"> καταψηφίζουμε το άρθρο 59 και έχουμε ιδιαίτερα αντίρρηση στην παράγραφο 1, που επιτρέπει τη μεταβίβαση της άδειας του επαγγελματία πωλητή για μία και μόνο φορά. Αυτό είναι σοβαρό ζήτημα και πρέπει να αλλάξει. </w:t>
      </w:r>
    </w:p>
    <w:p w14:paraId="4865B6EA"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 xml:space="preserve">Τώρα σε ό,τι αφορά το </w:t>
      </w:r>
      <w:r>
        <w:rPr>
          <w:rFonts w:eastAsia="Times New Roman"/>
          <w:bCs/>
          <w:shd w:val="clear" w:color="auto" w:fill="FFFFFF"/>
        </w:rPr>
        <w:t>Μ</w:t>
      </w:r>
      <w:r>
        <w:rPr>
          <w:rFonts w:eastAsia="Times New Roman"/>
          <w:bCs/>
          <w:shd w:val="clear" w:color="auto" w:fill="FFFFFF"/>
        </w:rPr>
        <w:t>έρος</w:t>
      </w:r>
      <w:r>
        <w:rPr>
          <w:rFonts w:eastAsia="Times New Roman"/>
          <w:bCs/>
          <w:shd w:val="clear" w:color="auto" w:fill="FFFFFF"/>
        </w:rPr>
        <w:t xml:space="preserve"> Β΄</w:t>
      </w:r>
      <w:r>
        <w:rPr>
          <w:rFonts w:eastAsia="Times New Roman"/>
          <w:bCs/>
          <w:shd w:val="clear" w:color="auto" w:fill="FFFFFF"/>
        </w:rPr>
        <w:t xml:space="preserve"> του νομοσχεδίο</w:t>
      </w:r>
      <w:r>
        <w:rPr>
          <w:rFonts w:eastAsia="Times New Roman"/>
          <w:bCs/>
          <w:shd w:val="clear" w:color="auto" w:fill="FFFFFF"/>
        </w:rPr>
        <w:t>υ, επισημάναμε ότι τα επιμελητήρια παίζουν τον ρόλο του διεκπεραιωτή της αντιλαϊκής πολιτικής. Έχουν καθοριστική συμβολή στη χάραξη της κρατικής πολιτικής. Στόχος, άλλωστε, του νομοσχεδίου σήμερα είναι να ενσωματώσουν παραπέρα τους αυτοαπασχολούμενους στου</w:t>
      </w:r>
      <w:r>
        <w:rPr>
          <w:rFonts w:eastAsia="Times New Roman"/>
          <w:bCs/>
          <w:shd w:val="clear" w:color="auto" w:fill="FFFFFF"/>
        </w:rPr>
        <w:t xml:space="preserve">ς αστικούς σχεδιασμούς. Καλούμε τους αυτοαπασχολούμενους να προσπεράσουν τα κελεύσματα της στήριξης αυτής της πολιτικής, να οργανώσουν την πάλη τους, να αντιπαλέψουν αυτές τις πολιτικές που τους οδηγούν στη φτώχεια και την εξαθλίωση. </w:t>
      </w:r>
    </w:p>
    <w:p w14:paraId="4865B6EB" w14:textId="77777777" w:rsidR="00666AE2" w:rsidRDefault="00896D7E">
      <w:pPr>
        <w:spacing w:after="0" w:line="600" w:lineRule="auto"/>
        <w:ind w:firstLine="720"/>
        <w:jc w:val="both"/>
        <w:rPr>
          <w:rFonts w:eastAsia="Times New Roman"/>
          <w:bCs/>
          <w:shd w:val="clear" w:color="auto" w:fill="FFFFFF"/>
        </w:rPr>
      </w:pPr>
      <w:r>
        <w:rPr>
          <w:rFonts w:eastAsia="Times New Roman"/>
          <w:bCs/>
          <w:shd w:val="clear" w:color="auto" w:fill="FFFFFF"/>
        </w:rPr>
        <w:t>Σε ό,τι αφορά την τρο</w:t>
      </w:r>
      <w:r>
        <w:rPr>
          <w:rFonts w:eastAsia="Times New Roman"/>
          <w:bCs/>
          <w:shd w:val="clear" w:color="auto" w:fill="FFFFFF"/>
        </w:rPr>
        <w:t>πολογία με γενικό αριθμό 1336 και ειδικό 22, που στην ουσία είναι ένα μίνι νομοσχέδιο, ψηφίζουμε «</w:t>
      </w:r>
      <w:r>
        <w:rPr>
          <w:rFonts w:eastAsia="Times New Roman"/>
          <w:bCs/>
          <w:shd w:val="clear" w:color="auto" w:fill="FFFFFF"/>
        </w:rPr>
        <w:t>ό</w:t>
      </w:r>
      <w:r>
        <w:rPr>
          <w:rFonts w:eastAsia="Times New Roman"/>
          <w:bCs/>
          <w:shd w:val="clear" w:color="auto" w:fill="FFFFFF"/>
        </w:rPr>
        <w:t xml:space="preserve">χι» στο σύνολό της αλλά και σε κάθε άρθρο. </w:t>
      </w:r>
    </w:p>
    <w:p w14:paraId="4865B6EC" w14:textId="77777777" w:rsidR="00666AE2" w:rsidRDefault="00896D7E">
      <w:pPr>
        <w:spacing w:after="0" w:line="600" w:lineRule="auto"/>
        <w:ind w:firstLine="720"/>
        <w:jc w:val="both"/>
        <w:rPr>
          <w:rFonts w:eastAsia="Times New Roman" w:cs="Times New Roman"/>
          <w:szCs w:val="24"/>
        </w:rPr>
      </w:pPr>
      <w:r>
        <w:rPr>
          <w:rFonts w:eastAsia="Times New Roman"/>
          <w:bCs/>
          <w:shd w:val="clear" w:color="auto" w:fill="FFFFFF"/>
        </w:rPr>
        <w:t>Το άρθρο 1 παράγραφος 1 δίνει τη δυνατότητα στον Υπουργό Οικονομίας και Ανάπτυξης να θεσπίζει αναπτυξιακά προγράμ</w:t>
      </w:r>
      <w:r>
        <w:rPr>
          <w:rFonts w:eastAsia="Times New Roman"/>
          <w:bCs/>
          <w:shd w:val="clear" w:color="auto" w:fill="FFFFFF"/>
        </w:rPr>
        <w:t xml:space="preserve">ματα ειδικού σκοπού στο πλαίσιο του Προγράμματος </w:t>
      </w:r>
      <w:r>
        <w:rPr>
          <w:rFonts w:eastAsia="Times New Roman"/>
          <w:bCs/>
          <w:shd w:val="clear" w:color="auto" w:fill="FFFFFF"/>
        </w:rPr>
        <w:lastRenderedPageBreak/>
        <w:t xml:space="preserve">Δημοσίων Επενδύσεων, στοχεύοντας καθαρά στην εξυπηρέτηση των συμφερόντων των επιχειρηματικών ομίλων. </w:t>
      </w:r>
    </w:p>
    <w:p w14:paraId="4865B6ED"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Το ίδιο κάνετε και στο άρθρο 4 παράγραφος 4. Φέρνετε ρύθμιση για να δώσετε επιδοτήσεις σε </w:t>
      </w:r>
      <w:proofErr w:type="spellStart"/>
      <w:r>
        <w:rPr>
          <w:rFonts w:eastAsia="Times New Roman" w:cs="Times New Roman"/>
          <w:szCs w:val="24"/>
        </w:rPr>
        <w:t>παραχωρησιούχου</w:t>
      </w:r>
      <w:r>
        <w:rPr>
          <w:rFonts w:eastAsia="Times New Roman" w:cs="Times New Roman"/>
          <w:szCs w:val="24"/>
        </w:rPr>
        <w:t>ς</w:t>
      </w:r>
      <w:proofErr w:type="spellEnd"/>
      <w:r>
        <w:rPr>
          <w:rFonts w:eastAsia="Times New Roman" w:cs="Times New Roman"/>
          <w:szCs w:val="24"/>
        </w:rPr>
        <w:t xml:space="preserve"> των μεγάλων αυτοκινητόδρομων, όπως Κόρινθος</w:t>
      </w:r>
      <w:r>
        <w:rPr>
          <w:rFonts w:eastAsia="Times New Roman" w:cs="Times New Roman"/>
          <w:szCs w:val="24"/>
        </w:rPr>
        <w:t xml:space="preserve"> – </w:t>
      </w:r>
      <w:r>
        <w:rPr>
          <w:rFonts w:eastAsia="Times New Roman" w:cs="Times New Roman"/>
          <w:szCs w:val="24"/>
        </w:rPr>
        <w:t>Τρίπολη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Καλαμάτα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Κάνετε το ίδιο ακριβώς που έκαναν και οι προηγούμενες κυβερνήσεις του ΠΑΣΟΚ και της Νέας Δημοκρατίας, όταν χάριζαν τα διόδια στους μεγάλους κατασκευαστικούς ομίλους. Κι έχετε το </w:t>
      </w:r>
      <w:r>
        <w:rPr>
          <w:rFonts w:eastAsia="Times New Roman" w:cs="Times New Roman"/>
          <w:szCs w:val="24"/>
        </w:rPr>
        <w:t xml:space="preserve">θράσος, κύριε Υπουργέ, να λέτε στην αιτιολογική έκθεση ότι δεν θα επιβαρυνθεί ο τακτικός προϋπολογισμός. Δηλαδή το Πρόγραμμα Δημοσίων Επενδύσεων δεν είναι από τη </w:t>
      </w:r>
      <w:proofErr w:type="spellStart"/>
      <w:r>
        <w:rPr>
          <w:rFonts w:eastAsia="Times New Roman" w:cs="Times New Roman"/>
          <w:szCs w:val="24"/>
        </w:rPr>
        <w:t>φοροληστεία</w:t>
      </w:r>
      <w:proofErr w:type="spellEnd"/>
      <w:r>
        <w:rPr>
          <w:rFonts w:eastAsia="Times New Roman" w:cs="Times New Roman"/>
          <w:szCs w:val="24"/>
        </w:rPr>
        <w:t xml:space="preserve"> των εργαζομένων;</w:t>
      </w:r>
    </w:p>
    <w:p w14:paraId="4865B6EE"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Καταψηφίζουμε επίσης και την τροπολογία με γενικό αριθμό 1313 και</w:t>
      </w:r>
      <w:r>
        <w:rPr>
          <w:rFonts w:eastAsia="Times New Roman" w:cs="Times New Roman"/>
          <w:szCs w:val="24"/>
        </w:rPr>
        <w:t xml:space="preserve"> ειδικό 17. Παρά αυτά που ισχυρίζεται στην αιτιολογική έκθεση το Υπουργείο, η Κυβέρνηση</w:t>
      </w:r>
      <w:r>
        <w:rPr>
          <w:rFonts w:eastAsia="Times New Roman" w:cs="Times New Roman"/>
          <w:szCs w:val="24"/>
        </w:rPr>
        <w:t>,</w:t>
      </w:r>
      <w:r>
        <w:rPr>
          <w:rFonts w:eastAsia="Times New Roman" w:cs="Times New Roman"/>
          <w:szCs w:val="24"/>
        </w:rPr>
        <w:t xml:space="preserve"> για την προστασία της ευρεσιτεχνίας στην Ελλάδα, αυτό δεν είναι αλήθεια. Δεν προστατεύετε τους μικρούς παραγωγούς που ασχολούνται με την ευρεσιτεχνία. Τους μεγάλους ομ</w:t>
      </w:r>
      <w:r>
        <w:rPr>
          <w:rFonts w:eastAsia="Times New Roman" w:cs="Times New Roman"/>
          <w:szCs w:val="24"/>
        </w:rPr>
        <w:t xml:space="preserve">ίλους εξυπηρετείτε, που έχουν τη δυνατότητα πιστοποίησης, απόκτησης διπλώματος ευρεσιτεχνίας, σύμφωνα και με την </w:t>
      </w:r>
      <w:proofErr w:type="spellStart"/>
      <w:r>
        <w:rPr>
          <w:rFonts w:eastAsia="Times New Roman" w:cs="Times New Roman"/>
          <w:szCs w:val="24"/>
        </w:rPr>
        <w:t>ευρωενωσιακή</w:t>
      </w:r>
      <w:proofErr w:type="spellEnd"/>
      <w:r>
        <w:rPr>
          <w:rFonts w:eastAsia="Times New Roman" w:cs="Times New Roman"/>
          <w:szCs w:val="24"/>
        </w:rPr>
        <w:t xml:space="preserve"> νομοθεσία. Στο τέλος </w:t>
      </w:r>
      <w:r>
        <w:rPr>
          <w:rFonts w:eastAsia="Times New Roman" w:cs="Times New Roman"/>
          <w:szCs w:val="24"/>
        </w:rPr>
        <w:lastRenderedPageBreak/>
        <w:t xml:space="preserve">αυτές οι μεγάλες επιχειρήσεις αρπάζουν κοψοχρονιά κάθε προσπάθεια των μικρών ευρεσιτεχνών. </w:t>
      </w:r>
    </w:p>
    <w:p w14:paraId="4865B6EF" w14:textId="77777777" w:rsidR="00666AE2" w:rsidRDefault="00896D7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865B6F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(Σπυρίδων Λυκούδης): </w:t>
      </w:r>
      <w:r>
        <w:rPr>
          <w:rFonts w:eastAsia="Times New Roman" w:cs="Times New Roman"/>
          <w:szCs w:val="24"/>
        </w:rPr>
        <w:t xml:space="preserve">Ευχαριστούμε. </w:t>
      </w:r>
    </w:p>
    <w:p w14:paraId="4865B6F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Λαζαρίδης. </w:t>
      </w:r>
    </w:p>
    <w:p w14:paraId="4865B6F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4865B6F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Άκουσα το ΠΑΣΟΚ, μέσα στο αντιπολιτευτικό μένος από το οποίο διακατέχεται, να κάνει σχόλια για δύο τροπολογίες τις οποίες κατέθεσα. Η μί</w:t>
      </w:r>
      <w:r>
        <w:rPr>
          <w:rFonts w:eastAsia="Times New Roman" w:cs="Times New Roman"/>
          <w:szCs w:val="24"/>
        </w:rPr>
        <w:t xml:space="preserve">α αφορούσε τις λαϊκές αγορές. Η άλλη αφορούσε το Επιμελητήριο της Αιτωλοακαρνανίας. </w:t>
      </w:r>
    </w:p>
    <w:p w14:paraId="4865B6F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Θα ήθελα να απαντήσω ότι και οι δύο τροπολογίες αφορούν διορθώσεις και θεραπείες τραγικών λαθών των πολιτικών του ΠΑΣΟΚ και της Νέας Δημοκρατίας. </w:t>
      </w:r>
    </w:p>
    <w:p w14:paraId="4865B6F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Ξεκινάω από την τροπολογία που αφορά το Επιμελητήριο της Αιτωλοακαρνανίας, αλλά επεκτείνεται για όλη την Ελλάδα. </w:t>
      </w:r>
    </w:p>
    <w:p w14:paraId="4865B6F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Ξέρετε, πριν από αυτή την τροπολογία, πριν </w:t>
      </w:r>
      <w:r>
        <w:rPr>
          <w:rFonts w:eastAsia="Times New Roman" w:cs="Times New Roman"/>
          <w:szCs w:val="24"/>
        </w:rPr>
        <w:t xml:space="preserve">από </w:t>
      </w:r>
      <w:r>
        <w:rPr>
          <w:rFonts w:eastAsia="Times New Roman" w:cs="Times New Roman"/>
          <w:szCs w:val="24"/>
        </w:rPr>
        <w:t>ενάμιση χρόνο, είχα καταθέσει μια άλλη τροπολογία, η οποία μετά από δύο φορές έγινε δεκτή και π</w:t>
      </w:r>
      <w:r>
        <w:rPr>
          <w:rFonts w:eastAsia="Times New Roman" w:cs="Times New Roman"/>
          <w:szCs w:val="24"/>
        </w:rPr>
        <w:t>ραγματικά ανακούφισε τους ανθρώπους εκεί. Αυτή η τροπολογία αφορούσε τους επενδυτικούς νό</w:t>
      </w:r>
      <w:r>
        <w:rPr>
          <w:rFonts w:eastAsia="Times New Roman" w:cs="Times New Roman"/>
          <w:szCs w:val="24"/>
        </w:rPr>
        <w:lastRenderedPageBreak/>
        <w:t xml:space="preserve">μους του 2004 και του 2011, που έφεραν επενδυτικά προγράμματα, αλλά δεν είχαν προβλέψει τι θα γινόταν στην περίπτωση που αυτοί οι οποίοι είχαν ενταχθεί σε αυτούς τους </w:t>
      </w:r>
      <w:r>
        <w:rPr>
          <w:rFonts w:eastAsia="Times New Roman" w:cs="Times New Roman"/>
          <w:szCs w:val="24"/>
        </w:rPr>
        <w:t>νόμους, για λόγους ανωτέρας βίας</w:t>
      </w:r>
      <w:r>
        <w:rPr>
          <w:rFonts w:eastAsia="Times New Roman" w:cs="Times New Roman"/>
          <w:szCs w:val="24"/>
        </w:rPr>
        <w:t>,</w:t>
      </w:r>
      <w:r>
        <w:rPr>
          <w:rFonts w:eastAsia="Times New Roman" w:cs="Times New Roman"/>
          <w:szCs w:val="24"/>
        </w:rPr>
        <w:t xml:space="preserve"> δεν μπορούσαν να υλοποιήσουν τα προγράμματα και ήθελαν να επιστ</w:t>
      </w:r>
      <w:r>
        <w:rPr>
          <w:rFonts w:eastAsia="Times New Roman" w:cs="Times New Roman"/>
          <w:szCs w:val="24"/>
        </w:rPr>
        <w:t>ρ</w:t>
      </w:r>
      <w:r>
        <w:rPr>
          <w:rFonts w:eastAsia="Times New Roman" w:cs="Times New Roman"/>
          <w:szCs w:val="24"/>
        </w:rPr>
        <w:t>έψουν τα χρήματα. Δεν προέβλεψαν στον νόμο αυτή τη δυνατότητα για τους επενδυτές. Άλλοι άνθρωποι είχαν πέσει θύματα σεισμών και άλλοι καιρικών φαινομένων, όπω</w:t>
      </w:r>
      <w:r>
        <w:rPr>
          <w:rFonts w:eastAsia="Times New Roman" w:cs="Times New Roman"/>
          <w:szCs w:val="24"/>
        </w:rPr>
        <w:t xml:space="preserve">ς πλημμυρών και πυρκαγιών που είχαν στην Αιτωλοακαρνανία. Οι άνθρωποι αυτοί, λοιπόν, ήθελαν να γυρίσουν τα λεφτά τους πίσω και δεν υπήρχε νομοθετικό πλαίσιο για να τα γυρίσουν. Με την τροπολογία, την οποία είχα φέρει πριν </w:t>
      </w:r>
      <w:r>
        <w:rPr>
          <w:rFonts w:eastAsia="Times New Roman" w:cs="Times New Roman"/>
          <w:szCs w:val="24"/>
        </w:rPr>
        <w:t>από</w:t>
      </w:r>
      <w:r>
        <w:rPr>
          <w:rFonts w:eastAsia="Times New Roman" w:cs="Times New Roman"/>
          <w:szCs w:val="24"/>
        </w:rPr>
        <w:t xml:space="preserve"> ενάμιση χρόνο δώσαμε τη δυνατό</w:t>
      </w:r>
      <w:r>
        <w:rPr>
          <w:rFonts w:eastAsia="Times New Roman" w:cs="Times New Roman"/>
          <w:szCs w:val="24"/>
        </w:rPr>
        <w:t xml:space="preserve">τητα στους ανθρώπους να επιστρέψουν τα χρήματα. Είναι κακό αυτό; Για το ΠΑΣΟΚ είναι κακό. Τόσο κυνικό είναι το ΠΑΣΟΚ απέναντι σε όλους αυτούς τους ανθρώπους. </w:t>
      </w:r>
    </w:p>
    <w:p w14:paraId="4865B6F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Τώρα, με αυτή την τροπολογία τι κάνουμε; Ζητούν οι άνθρωποι γι’ αυτές τις επιστροφές που κάνουν ν</w:t>
      </w:r>
      <w:r>
        <w:rPr>
          <w:rFonts w:eastAsia="Times New Roman" w:cs="Times New Roman"/>
          <w:szCs w:val="24"/>
        </w:rPr>
        <w:t xml:space="preserve">α μην επιβαρυνθούν προμήθειες και διάφορες άλλες τραπεζικές επιβαρύνσεις. Κακό είναι αυτό; Αφού τις εγγυητικές επιστολές που πήραν από </w:t>
      </w:r>
      <w:r>
        <w:rPr>
          <w:rFonts w:eastAsia="Times New Roman" w:cs="Times New Roman"/>
          <w:szCs w:val="24"/>
        </w:rPr>
        <w:lastRenderedPageBreak/>
        <w:t>τις τράπεζες δεν τις χρειάστηκαν, γιατί δεν υλοποιήθηκε το πρόγραμμα. Επομένως προσπαθούμε να ανακουφίσουμε αυτούς τους α</w:t>
      </w:r>
      <w:r>
        <w:rPr>
          <w:rFonts w:eastAsia="Times New Roman" w:cs="Times New Roman"/>
          <w:szCs w:val="24"/>
        </w:rPr>
        <w:t>νθρώπους. Για το ΠΑΣΟΚ</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αυτό δεν χρειάζεται. </w:t>
      </w:r>
    </w:p>
    <w:p w14:paraId="4865B6F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Ο εκπρόσωπος του ΠΑΣΟΚ χρησιμοποίησε και μια άλλη σκληρή έκφραση: «Όσο για τον θάνατο του εμποράκου</w:t>
      </w:r>
      <w:r>
        <w:rPr>
          <w:rFonts w:eastAsia="Times New Roman" w:cs="Times New Roman"/>
          <w:szCs w:val="24"/>
        </w:rPr>
        <w:t>.</w:t>
      </w:r>
      <w:r>
        <w:rPr>
          <w:rFonts w:eastAsia="Times New Roman" w:cs="Times New Roman"/>
          <w:szCs w:val="24"/>
        </w:rPr>
        <w:t>..». Μα, ποιος σκότωσε τον εμποράκο; Εσείς τον σκοτώσατε τον εμποράκο. Ποια περίοδο γέμισε κλειστά μαγαζ</w:t>
      </w:r>
      <w:r>
        <w:rPr>
          <w:rFonts w:eastAsia="Times New Roman" w:cs="Times New Roman"/>
          <w:szCs w:val="24"/>
        </w:rPr>
        <w:t xml:space="preserve">ιά όλη η Ελλάδα; Την περίοδο 2010-2014. </w:t>
      </w:r>
    </w:p>
    <w:p w14:paraId="4865B6F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Εσείς δεν βγαίνατε στις τηλεοράσεις και λέγατε ότι ο εμπορικός κόσμος είναι αντιπαραγωγικός και χρειαζόμαστε παραγωγή</w:t>
      </w:r>
      <w:r>
        <w:rPr>
          <w:rFonts w:eastAsia="Times New Roman" w:cs="Times New Roman"/>
          <w:szCs w:val="24"/>
        </w:rPr>
        <w:t>,</w:t>
      </w:r>
      <w:r>
        <w:rPr>
          <w:rFonts w:eastAsia="Times New Roman" w:cs="Times New Roman"/>
          <w:szCs w:val="24"/>
        </w:rPr>
        <w:t xml:space="preserve"> γιατί όλα τα εισάγουμε και κλείνατε το ένα μαγαζί μετά το άλλο; Εσείς τα κάνατε όλα αυτά! </w:t>
      </w:r>
    </w:p>
    <w:p w14:paraId="4865B6F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κάναμε κάποιες προτάσεις εδώ, αλλά εσείς δεν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σχεδόν κα</w:t>
      </w:r>
      <w:r>
        <w:rPr>
          <w:rFonts w:eastAsia="Times New Roman" w:cs="Times New Roman"/>
          <w:szCs w:val="24"/>
        </w:rPr>
        <w:t>μ</w:t>
      </w:r>
      <w:r>
        <w:rPr>
          <w:rFonts w:eastAsia="Times New Roman" w:cs="Times New Roman"/>
          <w:szCs w:val="24"/>
        </w:rPr>
        <w:t>μία πρόταση. Αναφορικά με το ζήτημα της φυλάκισης, είπαμε πραγματικά ότι είναι ακραίο και σκληρό. Θα σας πω κάτι, κύριε Υπουργέ: Όσο πιο σκληρές ποινές προβλέπονται σε ένα</w:t>
      </w:r>
      <w:r>
        <w:rPr>
          <w:rFonts w:eastAsia="Times New Roman" w:cs="Times New Roman"/>
          <w:szCs w:val="24"/>
        </w:rPr>
        <w:t xml:space="preserve"> νομοσχέδιο, τόσο πιο βέβαιο είναι ότι δεν θα εφαρμοστεί αυτό, τουλάχιστον οι διατάξεις που έχουν τις σκληρές ποινές. </w:t>
      </w:r>
    </w:p>
    <w:p w14:paraId="4865B6FB"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Είναι άδικο το εξάμηνο, αυτή η φυλάκιση έξι μηνών</w:t>
      </w:r>
      <w:r>
        <w:rPr>
          <w:rFonts w:eastAsia="Times New Roman"/>
          <w:szCs w:val="24"/>
        </w:rPr>
        <w:t>,</w:t>
      </w:r>
      <w:r>
        <w:rPr>
          <w:rFonts w:eastAsia="Times New Roman"/>
          <w:szCs w:val="24"/>
        </w:rPr>
        <w:t xml:space="preserve"> που κυρίως αφορά ευπαθείς ομάδες όπως τους </w:t>
      </w:r>
      <w:proofErr w:type="spellStart"/>
      <w:r>
        <w:rPr>
          <w:rFonts w:eastAsia="Times New Roman"/>
          <w:szCs w:val="24"/>
        </w:rPr>
        <w:t>Ρομά</w:t>
      </w:r>
      <w:proofErr w:type="spellEnd"/>
      <w:r>
        <w:rPr>
          <w:rFonts w:eastAsia="Times New Roman"/>
          <w:szCs w:val="24"/>
        </w:rPr>
        <w:t xml:space="preserve"> ή παραγωγούς οι οποίοι θέλουν να πουλή</w:t>
      </w:r>
      <w:r>
        <w:rPr>
          <w:rFonts w:eastAsia="Times New Roman"/>
          <w:szCs w:val="24"/>
        </w:rPr>
        <w:t xml:space="preserve">σουν την παραγωγή τους και βγαίνουν έξω και τους πιάνουν. Ήταν το πεντοχίλιαρο, τώρα μπήκε το εξάμηνο. Είναι άδικο αυτό. </w:t>
      </w:r>
    </w:p>
    <w:p w14:paraId="4865B6FC"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Όπως είχαμε πει και για τον άλλο τύπο. Αυτά τα πρόστιμα των 5.000</w:t>
      </w:r>
      <w:r>
        <w:rPr>
          <w:rFonts w:eastAsia="Times New Roman"/>
          <w:szCs w:val="24"/>
        </w:rPr>
        <w:t>,</w:t>
      </w:r>
      <w:r>
        <w:rPr>
          <w:rFonts w:eastAsia="Times New Roman"/>
          <w:szCs w:val="24"/>
        </w:rPr>
        <w:t xml:space="preserve"> που είχαν βάλει, έχουν συσσωρευτεί και είναι βέβαιο ότι δεν θα τα π</w:t>
      </w:r>
      <w:r>
        <w:rPr>
          <w:rFonts w:eastAsia="Times New Roman"/>
          <w:szCs w:val="24"/>
        </w:rPr>
        <w:t>ληρώσουν οι άνθρωποι</w:t>
      </w:r>
      <w:r>
        <w:rPr>
          <w:rFonts w:eastAsia="Times New Roman"/>
          <w:szCs w:val="24"/>
        </w:rPr>
        <w:t>,</w:t>
      </w:r>
      <w:r>
        <w:rPr>
          <w:rFonts w:eastAsia="Times New Roman"/>
          <w:szCs w:val="24"/>
        </w:rPr>
        <w:t xml:space="preserve"> γιατί δεν μπορούν. Πρόκειται για συνεπείς, νομοταγείς πολίτες, αλλά δεν μπορούν. Έχουν συσσωρευτεί πολλά. Δεν κάνατε κανένα σχόλιο γι’ αυτό.</w:t>
      </w:r>
    </w:p>
    <w:p w14:paraId="4865B6FD"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Κάτι άλλο για τις φορολογικές ενημερότητες, για τις ανανεώσεις των αδειών των πωλητών ή των π</w:t>
      </w:r>
      <w:r>
        <w:rPr>
          <w:rFonts w:eastAsia="Times New Roman"/>
          <w:szCs w:val="24"/>
        </w:rPr>
        <w:t>αραγωγών των λαϊκών αγορών. Ξέρετε, είχα πει ότι</w:t>
      </w:r>
      <w:r>
        <w:rPr>
          <w:rFonts w:eastAsia="Times New Roman"/>
          <w:szCs w:val="24"/>
        </w:rPr>
        <w:t>,</w:t>
      </w:r>
      <w:r>
        <w:rPr>
          <w:rFonts w:eastAsia="Times New Roman"/>
          <w:szCs w:val="24"/>
        </w:rPr>
        <w:t xml:space="preserve"> όταν κληθεί ένας πολίτης για έλεγχο στην </w:t>
      </w:r>
      <w:r>
        <w:rPr>
          <w:rFonts w:eastAsia="Times New Roman"/>
          <w:szCs w:val="24"/>
        </w:rPr>
        <w:t>ε</w:t>
      </w:r>
      <w:r>
        <w:rPr>
          <w:rFonts w:eastAsia="Times New Roman"/>
          <w:szCs w:val="24"/>
        </w:rPr>
        <w:t>φορία, όσο είναι κάτω από τη διαδικασία του ελέγχου, δεν μπορεί να πάρει φορολογική ενημερότητα και αυτή η διαδικασία, αυτός ο έλεγχος μπορεί να κρατάει από ένα</w:t>
      </w:r>
      <w:r>
        <w:rPr>
          <w:rFonts w:eastAsia="Times New Roman"/>
          <w:szCs w:val="24"/>
        </w:rPr>
        <w:t>ν</w:t>
      </w:r>
      <w:r>
        <w:rPr>
          <w:rFonts w:eastAsia="Times New Roman"/>
          <w:szCs w:val="24"/>
        </w:rPr>
        <w:t xml:space="preserve"> χρ</w:t>
      </w:r>
      <w:r>
        <w:rPr>
          <w:rFonts w:eastAsia="Times New Roman"/>
          <w:szCs w:val="24"/>
        </w:rPr>
        <w:t>όνο</w:t>
      </w:r>
      <w:r>
        <w:rPr>
          <w:rFonts w:eastAsia="Times New Roman"/>
          <w:szCs w:val="24"/>
        </w:rPr>
        <w:t>,</w:t>
      </w:r>
      <w:r>
        <w:rPr>
          <w:rFonts w:eastAsia="Times New Roman"/>
          <w:szCs w:val="24"/>
        </w:rPr>
        <w:t xml:space="preserve"> μέχρι πέντε χρόνια. Για πέντε χρόνια, δηλαδή, δεν θα μπορεί να πάρει ενημερότητα. Άρα τι θα κάνει; Θα χάσει την άδεια; </w:t>
      </w:r>
    </w:p>
    <w:p w14:paraId="4865B6FE"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Τουλάχιστον εδώ θα πρέπει να προβλέψετε να μπορεί αυτός ο οποίος χρειάζεται να ανανεώσει την άδειά του, να πάρει φορολογική ενημερό</w:t>
      </w:r>
      <w:r>
        <w:rPr>
          <w:rFonts w:eastAsia="Times New Roman"/>
          <w:szCs w:val="24"/>
        </w:rPr>
        <w:t>τητα</w:t>
      </w:r>
      <w:r>
        <w:rPr>
          <w:rFonts w:eastAsia="Times New Roman"/>
          <w:szCs w:val="24"/>
        </w:rPr>
        <w:t>,</w:t>
      </w:r>
      <w:r>
        <w:rPr>
          <w:rFonts w:eastAsia="Times New Roman"/>
          <w:szCs w:val="24"/>
        </w:rPr>
        <w:t xml:space="preserve"> η οποία θα λέει: «Για ανανέωση άδειας </w:t>
      </w:r>
      <w:proofErr w:type="spellStart"/>
      <w:r>
        <w:rPr>
          <w:rFonts w:eastAsia="Times New Roman"/>
          <w:szCs w:val="24"/>
        </w:rPr>
        <w:t>πωλητού</w:t>
      </w:r>
      <w:proofErr w:type="spellEnd"/>
      <w:r>
        <w:rPr>
          <w:rFonts w:eastAsia="Times New Roman"/>
          <w:szCs w:val="24"/>
        </w:rPr>
        <w:t xml:space="preserve"> λαϊκών αγορών». Πρέπει οπωσδήποτε να το δούμε αυτό.</w:t>
      </w:r>
    </w:p>
    <w:p w14:paraId="4865B6FF"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Κατέθεσα δύο τροπολογίες, κύριε Υπουργέ. Την τροπολογία που είπα προηγουμένως για την Αιτωλοακαρνανία, που</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αφορά όλη την Ελλάδα, την απορρίψατε</w:t>
      </w:r>
      <w:r>
        <w:rPr>
          <w:rFonts w:eastAsia="Times New Roman"/>
          <w:szCs w:val="24"/>
        </w:rPr>
        <w:t>,</w:t>
      </w:r>
      <w:r>
        <w:rPr>
          <w:rFonts w:eastAsia="Times New Roman"/>
          <w:szCs w:val="24"/>
        </w:rPr>
        <w:t xml:space="preserve"> χωρίς να τη σχολιάσετε καθόλου. </w:t>
      </w:r>
    </w:p>
    <w:p w14:paraId="4865B70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65B701"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Τελειώνω σε ένα λεπτό το πολύ, κύριε Πρόεδρε.</w:t>
      </w:r>
    </w:p>
    <w:p w14:paraId="4865B702"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Το ίδιο κάνατε και με την άλλη τροπολογία</w:t>
      </w:r>
      <w:r>
        <w:rPr>
          <w:rFonts w:eastAsia="Times New Roman"/>
          <w:szCs w:val="24"/>
        </w:rPr>
        <w:t>,</w:t>
      </w:r>
      <w:r>
        <w:rPr>
          <w:rFonts w:eastAsia="Times New Roman"/>
          <w:szCs w:val="24"/>
        </w:rPr>
        <w:t xml:space="preserve"> για τις λαϊκές αγορές, ενώ ήταν πλήρης η τροπολογία αυτή με τις λαϊκές αγορές. Εγώ περίμενα τουλάχιστον να ακούσω ένα σχόλιο, δηλαδή να αιτιολογούσατε. Μπορούσατε να πείτε ότι είναι σε σωστή κατεύθυνση ή κάτι άλλο. Τίποτα απολύτως δεν είπατε. </w:t>
      </w:r>
    </w:p>
    <w:p w14:paraId="4865B703"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Είπατε απλώ</w:t>
      </w:r>
      <w:r>
        <w:rPr>
          <w:rFonts w:eastAsia="Times New Roman"/>
          <w:szCs w:val="24"/>
        </w:rPr>
        <w:t xml:space="preserve">ς «δεν την κάνω δεκτή», ενώ ήταν κοστολογημένη. Αποδεικνύαμε όλες τις διαδικασίες. Είχαμε μέσα όλα τα στοιχεία που είναι αυτοχρηματοδοτούμενοι αυτοί οι φορείς. Δεν </w:t>
      </w:r>
      <w:r>
        <w:rPr>
          <w:rFonts w:eastAsia="Times New Roman"/>
          <w:szCs w:val="24"/>
        </w:rPr>
        <w:lastRenderedPageBreak/>
        <w:t xml:space="preserve">επιβαρύνουν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ροϋπολογισμό. Δεν αφήνουν δημοσιονομικό αρνητικό αποτύπωμα. Εν πάση</w:t>
      </w:r>
      <w:r>
        <w:rPr>
          <w:rFonts w:eastAsia="Times New Roman"/>
          <w:szCs w:val="24"/>
        </w:rPr>
        <w:t xml:space="preserve"> </w:t>
      </w:r>
      <w:proofErr w:type="spellStart"/>
      <w:r>
        <w:rPr>
          <w:rFonts w:eastAsia="Times New Roman"/>
          <w:szCs w:val="24"/>
        </w:rPr>
        <w:t>περιπτώσει</w:t>
      </w:r>
      <w:proofErr w:type="spellEnd"/>
      <w:r>
        <w:rPr>
          <w:rFonts w:eastAsia="Times New Roman"/>
          <w:szCs w:val="24"/>
        </w:rPr>
        <w:t xml:space="preserve">, περίμενα κάτι να πείτε. Δεν είπατε τίποτα. </w:t>
      </w:r>
    </w:p>
    <w:p w14:paraId="4865B704"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Σε αντίθεση</w:t>
      </w:r>
      <w:r>
        <w:rPr>
          <w:rFonts w:eastAsia="Times New Roman"/>
          <w:szCs w:val="24"/>
        </w:rPr>
        <w:t>,</w:t>
      </w:r>
      <w:r>
        <w:rPr>
          <w:rFonts w:eastAsia="Times New Roman"/>
          <w:szCs w:val="24"/>
        </w:rPr>
        <w:t xml:space="preserve"> κάνετε δεκτή και προχωράτε την τροπολογία που διάβασα, με γενικό αριθμό 1313 και ειδικό 17. Απορώ</w:t>
      </w:r>
      <w:r>
        <w:rPr>
          <w:rFonts w:eastAsia="Times New Roman"/>
          <w:szCs w:val="24"/>
        </w:rPr>
        <w:t>,</w:t>
      </w:r>
      <w:r>
        <w:rPr>
          <w:rFonts w:eastAsia="Times New Roman"/>
          <w:szCs w:val="24"/>
        </w:rPr>
        <w:t xml:space="preserve"> γιατί λέει η έκθεση του Γενικού Λογιστηρίου του Κράτους</w:t>
      </w:r>
      <w:r>
        <w:rPr>
          <w:rFonts w:eastAsia="Times New Roman"/>
          <w:szCs w:val="24"/>
        </w:rPr>
        <w:t>:</w:t>
      </w:r>
      <w:r>
        <w:rPr>
          <w:rFonts w:eastAsia="Times New Roman"/>
          <w:szCs w:val="24"/>
        </w:rPr>
        <w:t xml:space="preserve"> «Το ύψος της δαπάνης αυτής δεν</w:t>
      </w:r>
      <w:r>
        <w:rPr>
          <w:rFonts w:eastAsia="Times New Roman"/>
          <w:szCs w:val="24"/>
        </w:rPr>
        <w:t xml:space="preserve"> δύναται να προσδιοριστεί, καθώς εξαρτάται από το περιεχόμενο των </w:t>
      </w:r>
      <w:proofErr w:type="spellStart"/>
      <w:r>
        <w:rPr>
          <w:rFonts w:eastAsia="Times New Roman"/>
          <w:szCs w:val="24"/>
        </w:rPr>
        <w:t>συναπτώμενων</w:t>
      </w:r>
      <w:proofErr w:type="spellEnd"/>
      <w:r>
        <w:rPr>
          <w:rFonts w:eastAsia="Times New Roman"/>
          <w:szCs w:val="24"/>
        </w:rPr>
        <w:t xml:space="preserve"> συμφωνιών</w:t>
      </w:r>
      <w:r>
        <w:rPr>
          <w:rFonts w:eastAsia="Times New Roman"/>
          <w:szCs w:val="24"/>
        </w:rPr>
        <w:t>.</w:t>
      </w:r>
      <w:r>
        <w:rPr>
          <w:rFonts w:eastAsia="Times New Roman"/>
          <w:szCs w:val="24"/>
        </w:rPr>
        <w:t>». Δηλαδή δέχεστε μια τροπολογία</w:t>
      </w:r>
      <w:r>
        <w:rPr>
          <w:rFonts w:eastAsia="Times New Roman"/>
          <w:szCs w:val="24"/>
        </w:rPr>
        <w:t>,</w:t>
      </w:r>
      <w:r>
        <w:rPr>
          <w:rFonts w:eastAsia="Times New Roman"/>
          <w:szCs w:val="24"/>
        </w:rPr>
        <w:t xml:space="preserve"> η οποία δεν προσδιορίζει τη δαπάνη. </w:t>
      </w:r>
    </w:p>
    <w:p w14:paraId="4865B705"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 xml:space="preserve">Δεν καθορίζει δαπάνη, δηλαδή μπορεί να επιβαρύνει τον </w:t>
      </w:r>
      <w:r>
        <w:rPr>
          <w:rFonts w:eastAsia="Times New Roman"/>
          <w:szCs w:val="24"/>
        </w:rPr>
        <w:t>π</w:t>
      </w:r>
      <w:r>
        <w:rPr>
          <w:rFonts w:eastAsia="Times New Roman"/>
          <w:szCs w:val="24"/>
        </w:rPr>
        <w:t>ροϋπολογισμό, να ξεφύγει, να δημιουργήσει</w:t>
      </w:r>
      <w:r>
        <w:rPr>
          <w:rFonts w:eastAsia="Times New Roman"/>
          <w:szCs w:val="24"/>
        </w:rPr>
        <w:t xml:space="preserve"> δαπάνες</w:t>
      </w:r>
      <w:r>
        <w:rPr>
          <w:rFonts w:eastAsia="Times New Roman"/>
          <w:szCs w:val="24"/>
        </w:rPr>
        <w:t>,</w:t>
      </w:r>
      <w:r>
        <w:rPr>
          <w:rFonts w:eastAsia="Times New Roman"/>
          <w:szCs w:val="24"/>
        </w:rPr>
        <w:t xml:space="preserve"> οι οποίες θα έχουν επιβαρύνσεις και δημοσιονομικό κόστος, που μπορεί να προκαλέσει άλλα προβλήματα. Δέχεστε αυτό και απορρίπτετε ασυζητητί τις τροπολογίες τις οποίες κατέθεσα εγώ. </w:t>
      </w:r>
    </w:p>
    <w:p w14:paraId="4865B706"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Εγώ πραγματικά, κύριε Υπουργέ, δεν μπορώ να το δεχτώ αυτό το πράγ</w:t>
      </w:r>
      <w:r>
        <w:rPr>
          <w:rFonts w:eastAsia="Times New Roman"/>
          <w:szCs w:val="24"/>
        </w:rPr>
        <w:t>μα. Θεωρώ τον εαυτό μου προσβεβλημένο από αυτό. Περίμενα τουλάχιστον κάποια εξήγηση γι’ αυτές τις δύο τροπολογίες. Γιατί σας λέω και πάλι ότι ήταν πλήρεις και κοστολογημένες.</w:t>
      </w:r>
    </w:p>
    <w:p w14:paraId="4865B707"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Τέλος πάντων, τελείωσε και ο χρόνος. Σας ευχαριστώ πολύ.</w:t>
      </w:r>
    </w:p>
    <w:p w14:paraId="4865B708"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ΠΡΟΕΔΡΕΥΩΝ (Σπυρίδων Λυκ</w:t>
      </w:r>
      <w:r>
        <w:rPr>
          <w:rFonts w:eastAsia="Times New Roman"/>
          <w:b/>
          <w:szCs w:val="24"/>
        </w:rPr>
        <w:t>ούδης):</w:t>
      </w:r>
      <w:r>
        <w:rPr>
          <w:rFonts w:eastAsia="Times New Roman"/>
          <w:szCs w:val="24"/>
        </w:rPr>
        <w:t xml:space="preserve"> Ευχαριστώ, κύριε συνάδελφε.</w:t>
      </w:r>
    </w:p>
    <w:p w14:paraId="4865B709"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Ο συνάδελφος κ. Μάριος Γεωργιάδης έχει τον λόγο.</w:t>
      </w:r>
    </w:p>
    <w:p w14:paraId="4865B70A" w14:textId="77777777" w:rsidR="00666AE2" w:rsidRDefault="00896D7E">
      <w:pPr>
        <w:tabs>
          <w:tab w:val="left" w:pos="2820"/>
        </w:tabs>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Ευχαριστώ πολύ, κύριε Πρόεδρε.</w:t>
      </w:r>
    </w:p>
    <w:p w14:paraId="4865B70B"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Σε αυτή την Αίθουσα θα τρελαθούμε τελείως. Ξεκινήσαμε τις δευτερολογίες με επαίνους στον Υπο</w:t>
      </w:r>
      <w:r>
        <w:rPr>
          <w:rFonts w:eastAsia="Times New Roman"/>
          <w:szCs w:val="24"/>
        </w:rPr>
        <w:t>υργό</w:t>
      </w:r>
      <w:r>
        <w:rPr>
          <w:rFonts w:eastAsia="Times New Roman"/>
          <w:szCs w:val="24"/>
        </w:rPr>
        <w:t>,</w:t>
      </w:r>
      <w:r>
        <w:rPr>
          <w:rFonts w:eastAsia="Times New Roman"/>
          <w:szCs w:val="24"/>
        </w:rPr>
        <w:t xml:space="preserve"> επειδή κάνει τη δουλειά του. Ποια είναι αυτή; Να είναι εδώ και να παρακολουθεί και να ακούει τους πάντες. Δηλαδή, δεν μπορώ να το χωνέψω αυτό το πράγμα, να επαινούμε έναν Υπουργό. </w:t>
      </w:r>
    </w:p>
    <w:p w14:paraId="4865B70C"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Βέβαια είναι προς τιμήν του του Υπουργού που είναι εδώ, γιατί άλλοι Υ</w:t>
      </w:r>
      <w:r>
        <w:rPr>
          <w:rFonts w:eastAsia="Times New Roman"/>
          <w:szCs w:val="24"/>
        </w:rPr>
        <w:t xml:space="preserve">πουργοί δεν βρίσκονται. </w:t>
      </w:r>
      <w:proofErr w:type="spellStart"/>
      <w:r>
        <w:rPr>
          <w:rFonts w:eastAsia="Times New Roman"/>
          <w:szCs w:val="24"/>
        </w:rPr>
        <w:t>Πόσ</w:t>
      </w:r>
      <w:r>
        <w:rPr>
          <w:rFonts w:eastAsia="Times New Roman"/>
          <w:szCs w:val="24"/>
        </w:rPr>
        <w:t>ω</w:t>
      </w:r>
      <w:proofErr w:type="spellEnd"/>
      <w:r>
        <w:rPr>
          <w:rFonts w:eastAsia="Times New Roman"/>
          <w:szCs w:val="24"/>
        </w:rPr>
        <w:t xml:space="preserve"> μάλλον και ο </w:t>
      </w:r>
      <w:r>
        <w:rPr>
          <w:rFonts w:eastAsia="Times New Roman"/>
        </w:rPr>
        <w:t>Πρωθυπουργός</w:t>
      </w:r>
      <w:r>
        <w:rPr>
          <w:rFonts w:eastAsia="Times New Roman"/>
          <w:szCs w:val="24"/>
        </w:rPr>
        <w:t xml:space="preserve">, όταν μιλούν οι πολιτικοί </w:t>
      </w:r>
      <w:r>
        <w:rPr>
          <w:rFonts w:eastAsia="Times New Roman"/>
          <w:szCs w:val="24"/>
        </w:rPr>
        <w:t>Α</w:t>
      </w:r>
      <w:r>
        <w:rPr>
          <w:rFonts w:eastAsia="Times New Roman"/>
          <w:szCs w:val="24"/>
        </w:rPr>
        <w:t xml:space="preserve">ρχηγοί, που είναι είτε στο γραφείο του είτε κάπου αλλού κι έρχεται μόνο για να ακούσει τον Αρχηγό της Αξιωματικής Αντιπολίτευσης. Έχουμε απαξιώσει το κοινοβουλευτικό έργο σε </w:t>
      </w:r>
      <w:r>
        <w:rPr>
          <w:rFonts w:eastAsia="Times New Roman"/>
          <w:szCs w:val="24"/>
        </w:rPr>
        <w:t xml:space="preserve">όλες τις διαστάσεις κι αυτό φαίνεται και από τον τρόπο </w:t>
      </w:r>
      <w:r>
        <w:rPr>
          <w:rFonts w:eastAsia="Times New Roman"/>
          <w:szCs w:val="24"/>
        </w:rPr>
        <w:t>με τον οποίο</w:t>
      </w:r>
      <w:r>
        <w:rPr>
          <w:rFonts w:eastAsia="Times New Roman"/>
          <w:szCs w:val="24"/>
        </w:rPr>
        <w:t xml:space="preserve"> νομοθετούμε. </w:t>
      </w:r>
    </w:p>
    <w:p w14:paraId="4865B70D"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lastRenderedPageBreak/>
        <w:t>Ακόμη κ</w:t>
      </w:r>
      <w:r>
        <w:rPr>
          <w:rFonts w:eastAsia="Times New Roman"/>
          <w:szCs w:val="24"/>
        </w:rPr>
        <w:t>α</w:t>
      </w:r>
      <w:r>
        <w:rPr>
          <w:rFonts w:eastAsia="Times New Roman"/>
          <w:szCs w:val="24"/>
        </w:rPr>
        <w:t>ι στο εν λόγω νομοσχέδιο έχουμε μπλέξει τις υπαίθριες εμπορικές δραστηριότητες με τα επιμελητήρια και ας μην επαναληφθώ κι εγώ με τη σειρά μου. Τα έχουν αναφέρει όλοι</w:t>
      </w:r>
      <w:r>
        <w:rPr>
          <w:rFonts w:eastAsia="Times New Roman"/>
          <w:szCs w:val="24"/>
        </w:rPr>
        <w:t xml:space="preserve"> οι συνάδελφοι.</w:t>
      </w:r>
    </w:p>
    <w:p w14:paraId="4865B70E" w14:textId="77777777" w:rsidR="00666AE2" w:rsidRDefault="00896D7E">
      <w:pPr>
        <w:tabs>
          <w:tab w:val="left" w:pos="2820"/>
        </w:tabs>
        <w:spacing w:after="0" w:line="600" w:lineRule="auto"/>
        <w:ind w:firstLine="720"/>
        <w:jc w:val="both"/>
        <w:rPr>
          <w:rFonts w:eastAsia="Times New Roman"/>
          <w:szCs w:val="24"/>
        </w:rPr>
      </w:pPr>
      <w:r>
        <w:rPr>
          <w:rFonts w:eastAsia="Times New Roman"/>
          <w:szCs w:val="24"/>
        </w:rPr>
        <w:t>Μιλήσατε για ένα ολοκληρωμένο νομοσχέδιο, το οποίο βρίσκεται στη διαβούλευση για δύο χρόνια και μάλιστα για τους τελευταίους εννέα μήνες με τετρακόσια εξήντα τέσσερα σχόλια.</w:t>
      </w:r>
    </w:p>
    <w:p w14:paraId="4865B70F"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Παρ’ όλα αυτά, αναγκαστήκατε να κάνετε πάνω από εκατό νομοτεχνικές</w:t>
      </w:r>
      <w:r>
        <w:rPr>
          <w:rFonts w:eastAsia="Times New Roman"/>
          <w:szCs w:val="24"/>
        </w:rPr>
        <w:t xml:space="preserve"> βελτιώσεις κατά τη διάρκεια των δύο συνεδριάσεων</w:t>
      </w:r>
      <w:r>
        <w:rPr>
          <w:rFonts w:eastAsia="Times New Roman"/>
          <w:szCs w:val="24"/>
        </w:rPr>
        <w:t>,</w:t>
      </w:r>
      <w:r>
        <w:rPr>
          <w:rFonts w:eastAsia="Times New Roman"/>
          <w:szCs w:val="24"/>
        </w:rPr>
        <w:t xml:space="preserve"> στις </w:t>
      </w:r>
      <w:r>
        <w:rPr>
          <w:rFonts w:eastAsia="Times New Roman"/>
          <w:szCs w:val="24"/>
        </w:rPr>
        <w:t>ε</w:t>
      </w:r>
      <w:r>
        <w:rPr>
          <w:rFonts w:eastAsia="Times New Roman"/>
          <w:szCs w:val="24"/>
        </w:rPr>
        <w:t>πιτροπές και της Ολομέλειας.</w:t>
      </w:r>
    </w:p>
    <w:p w14:paraId="4865B710"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Πάμε τώρα στις τροπολογίες. Αναφέρομαι στην τροπολογία 1336, η οποία αφορά τις επιδοτήσεις που έχουν το δικαίωμα οι Υπουργοί να τις χρησιμοποιούν όσον αφορά τα ΕΣΠΑ. Έχει πάρα πολλά διαφορετικά άρθρα μέσα και κάποια από αυτά, όπως αναφέρθηκε και από τον κ.</w:t>
      </w:r>
      <w:r>
        <w:rPr>
          <w:rFonts w:eastAsia="Times New Roman"/>
          <w:szCs w:val="24"/>
        </w:rPr>
        <w:t xml:space="preserve"> Κωνσταντινόπουλο, είναι θετικά και κάποια άλλα δεν μπορούμε να τα στηρίξουμε. </w:t>
      </w:r>
    </w:p>
    <w:p w14:paraId="4865B711"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Άρα, μας βάζετε εκ των πραγμάτων να πούμε είτε «</w:t>
      </w:r>
      <w:r>
        <w:rPr>
          <w:rFonts w:eastAsia="Times New Roman"/>
          <w:szCs w:val="24"/>
        </w:rPr>
        <w:t>παρών</w:t>
      </w:r>
      <w:r>
        <w:rPr>
          <w:rFonts w:eastAsia="Times New Roman"/>
          <w:szCs w:val="24"/>
        </w:rPr>
        <w:t xml:space="preserve">» είτε αρνητικά για μια τροπολογία, που πιθανότατα να έχει </w:t>
      </w:r>
      <w:r>
        <w:rPr>
          <w:rFonts w:eastAsia="Times New Roman"/>
          <w:szCs w:val="24"/>
        </w:rPr>
        <w:lastRenderedPageBreak/>
        <w:t xml:space="preserve">και θετικό πρόσημο στο τέλος. </w:t>
      </w:r>
      <w:r>
        <w:rPr>
          <w:rFonts w:eastAsia="Times New Roman"/>
          <w:szCs w:val="24"/>
        </w:rPr>
        <w:t>Σ</w:t>
      </w:r>
      <w:r>
        <w:rPr>
          <w:rFonts w:eastAsia="Times New Roman"/>
          <w:szCs w:val="24"/>
        </w:rPr>
        <w:t>ε όλο το σχέδιο νόμου, στο σύνολό</w:t>
      </w:r>
      <w:r>
        <w:rPr>
          <w:rFonts w:eastAsia="Times New Roman"/>
          <w:szCs w:val="24"/>
        </w:rPr>
        <w:t xml:space="preserve"> του, πολλές από τις διατάξεις είναι θετικές. Η εφαρμογή αυτών, όμως, δημιουργεί πάρα πολλά προβλήματα.</w:t>
      </w:r>
    </w:p>
    <w:p w14:paraId="4865B712"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Θα κάνω μια αναφορά και στην </w:t>
      </w:r>
      <w:r>
        <w:rPr>
          <w:rFonts w:eastAsia="Times New Roman"/>
          <w:szCs w:val="24"/>
        </w:rPr>
        <w:t>τροπολογία</w:t>
      </w:r>
      <w:r>
        <w:rPr>
          <w:rFonts w:eastAsia="Times New Roman"/>
          <w:szCs w:val="24"/>
        </w:rPr>
        <w:t xml:space="preserve"> 1332/19, τη δική μας τροπολογία, την οποία αγνοήσατε</w:t>
      </w:r>
      <w:r>
        <w:rPr>
          <w:rFonts w:eastAsia="Times New Roman"/>
          <w:szCs w:val="24"/>
        </w:rPr>
        <w:t>,</w:t>
      </w:r>
      <w:r>
        <w:rPr>
          <w:rFonts w:eastAsia="Times New Roman"/>
          <w:szCs w:val="24"/>
        </w:rPr>
        <w:t xml:space="preserve"> για δικούς σας λόγους πιθανότατα, γιατί αναφερθήκαμε σ’ αυ</w:t>
      </w:r>
      <w:r>
        <w:rPr>
          <w:rFonts w:eastAsia="Times New Roman"/>
          <w:szCs w:val="24"/>
        </w:rPr>
        <w:t xml:space="preserve">τή και κατά τη διάρκεια των </w:t>
      </w:r>
      <w:r>
        <w:rPr>
          <w:rFonts w:eastAsia="Times New Roman"/>
          <w:szCs w:val="24"/>
        </w:rPr>
        <w:t>ε</w:t>
      </w:r>
      <w:r>
        <w:rPr>
          <w:rFonts w:eastAsia="Times New Roman"/>
          <w:szCs w:val="24"/>
        </w:rPr>
        <w:t xml:space="preserve">πιτροπών. Προσπαθώ να καταλάβω τον λόγο που έγινε αυτό. </w:t>
      </w:r>
    </w:p>
    <w:p w14:paraId="4865B713"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Αναφέρθηκαν στη φυλάκιση και οι συνάδελφοι. Θεωρούμε ότι αυτό είναι πάρα πολύ αυστηρό και υπερβαίνει το θέμα των προστίμων. Όμως, μιλάμε για πρόστιμα, τα οποία δεν πρόκει</w:t>
      </w:r>
      <w:r>
        <w:rPr>
          <w:rFonts w:eastAsia="Times New Roman"/>
          <w:szCs w:val="24"/>
        </w:rPr>
        <w:t>ται να πληρωθούν ποτέ. Καταλαβαίνω ότι μπορεί να σας δημιουργούν έναν προβληματισμό, γιατί θα πρέπει να τα βγάλετε από τον προϋπολογισμό σας και δεν είναι εύκολο να το κάνετε αυτό. Παρ’ όλα αυτά, θα μπορούσατε να προχωρήσετε σ’ ένα</w:t>
      </w:r>
      <w:r>
        <w:rPr>
          <w:rFonts w:eastAsia="Times New Roman"/>
          <w:szCs w:val="24"/>
        </w:rPr>
        <w:t>ν</w:t>
      </w:r>
      <w:r>
        <w:rPr>
          <w:rFonts w:eastAsia="Times New Roman"/>
          <w:szCs w:val="24"/>
        </w:rPr>
        <w:t xml:space="preserve"> διακανονισμό αυτών. </w:t>
      </w:r>
    </w:p>
    <w:p w14:paraId="4865B714"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Επ</w:t>
      </w:r>
      <w:r>
        <w:rPr>
          <w:rFonts w:eastAsia="Times New Roman"/>
          <w:szCs w:val="24"/>
        </w:rPr>
        <w:t xml:space="preserve">ίσης, πώς θα δώσουμε την ευκαιρία στους Έλληνες </w:t>
      </w:r>
      <w:proofErr w:type="spellStart"/>
      <w:r>
        <w:rPr>
          <w:rFonts w:eastAsia="Times New Roman"/>
          <w:szCs w:val="24"/>
        </w:rPr>
        <w:t>Ρομά</w:t>
      </w:r>
      <w:proofErr w:type="spellEnd"/>
      <w:r>
        <w:rPr>
          <w:rFonts w:eastAsia="Times New Roman"/>
          <w:szCs w:val="24"/>
        </w:rPr>
        <w:t xml:space="preserve">, οι οποίοι έχουν νόμιμη παραμονή στην Ελλάδα, έχουν άδεια εργασίας, να ξεκινήσουν από την αρχή και να κάνουν τη δουλειά τους δίνοντάς τους ένα κίνητρο; </w:t>
      </w:r>
    </w:p>
    <w:p w14:paraId="4865B715" w14:textId="77777777" w:rsidR="00666AE2" w:rsidRDefault="00896D7E">
      <w:pPr>
        <w:tabs>
          <w:tab w:val="left" w:pos="2940"/>
        </w:tabs>
        <w:spacing w:after="0" w:line="600" w:lineRule="auto"/>
        <w:ind w:firstLine="720"/>
        <w:jc w:val="both"/>
        <w:rPr>
          <w:rFonts w:eastAsia="Times New Roman"/>
          <w:szCs w:val="24"/>
        </w:rPr>
      </w:pPr>
      <w:proofErr w:type="spellStart"/>
      <w:r>
        <w:rPr>
          <w:rFonts w:eastAsia="Times New Roman"/>
          <w:szCs w:val="24"/>
        </w:rPr>
        <w:lastRenderedPageBreak/>
        <w:t>Πόσ</w:t>
      </w:r>
      <w:r>
        <w:rPr>
          <w:rFonts w:eastAsia="Times New Roman"/>
          <w:szCs w:val="24"/>
        </w:rPr>
        <w:t>ω</w:t>
      </w:r>
      <w:proofErr w:type="spellEnd"/>
      <w:r>
        <w:rPr>
          <w:rFonts w:eastAsia="Times New Roman"/>
          <w:szCs w:val="24"/>
        </w:rPr>
        <w:t xml:space="preserve"> μάλλον αναρωτιόμαστε και για το άλλο, που ήτα</w:t>
      </w:r>
      <w:r>
        <w:rPr>
          <w:rFonts w:eastAsia="Times New Roman"/>
          <w:szCs w:val="24"/>
        </w:rPr>
        <w:t>ν πάρα πολύ απλό και θα μπορούσατε να το κάνετε, να αυξήσετε το όριο των νομών πληθυσμιακά, που θα μπορούσαν να δραστηριοποιηθούν αυτοί οι άνθρωποι και από τις τρεις χιλιάδες που είναι τώρα να πάνε στις δεκαπέντε χιλιάδες</w:t>
      </w:r>
      <w:r>
        <w:rPr>
          <w:rFonts w:eastAsia="Times New Roman"/>
          <w:szCs w:val="24"/>
        </w:rPr>
        <w:t>,</w:t>
      </w:r>
      <w:r>
        <w:rPr>
          <w:rFonts w:eastAsia="Times New Roman"/>
          <w:szCs w:val="24"/>
        </w:rPr>
        <w:t xml:space="preserve"> που σας προτείναμε. Δεν νομίζω ότ</w:t>
      </w:r>
      <w:r>
        <w:rPr>
          <w:rFonts w:eastAsia="Times New Roman"/>
          <w:szCs w:val="24"/>
        </w:rPr>
        <w:t>ι θα δημιουργούσε κανένα πρόβλημα. Ίσα</w:t>
      </w:r>
      <w:r>
        <w:rPr>
          <w:rFonts w:eastAsia="Times New Roman"/>
          <w:szCs w:val="24"/>
        </w:rPr>
        <w:t xml:space="preserve"> </w:t>
      </w:r>
      <w:r>
        <w:rPr>
          <w:rFonts w:eastAsia="Times New Roman"/>
          <w:szCs w:val="24"/>
        </w:rPr>
        <w:t>ίσα που θα άνοιγε την αγορά και δεν θα τους περιόριζε να πάνε μόνο σε δέκα με δεκαπέντε πόλεις σε όλη την Ελλάδα</w:t>
      </w:r>
      <w:r>
        <w:rPr>
          <w:rFonts w:eastAsia="Times New Roman"/>
          <w:szCs w:val="24"/>
        </w:rPr>
        <w:t>,</w:t>
      </w:r>
      <w:r>
        <w:rPr>
          <w:rFonts w:eastAsia="Times New Roman"/>
          <w:szCs w:val="24"/>
        </w:rPr>
        <w:t xml:space="preserve"> για να μπορέσουν να πουλήσουν κάποια πράγματα.</w:t>
      </w:r>
    </w:p>
    <w:p w14:paraId="4865B716"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Δεν θα σχολιάσω πάρα πολλά και δεν θα μείνω σε λεπτομέρε</w:t>
      </w:r>
      <w:r>
        <w:rPr>
          <w:rFonts w:eastAsia="Times New Roman"/>
          <w:szCs w:val="24"/>
        </w:rPr>
        <w:t>ιες επί των άρθρων, γιατί έρχεται και η ψηφοφορία και καλό θα είναι να ολοκληρώσουμε και τη σημερινή διαδικασία.</w:t>
      </w:r>
    </w:p>
    <w:p w14:paraId="4865B717"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Θα κλείσω με ένα σχόλιο, το οποίο έκανε ο Κωνσταντινόπουλος, που είπε ότι ο κ. Τσοχατζόπουλος είπε ότι ψήφισε ΣΥΡΙΖΑ και θα ψηφίσει ξανά. </w:t>
      </w:r>
    </w:p>
    <w:p w14:paraId="4865B718"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Ποια</w:t>
      </w:r>
      <w:r>
        <w:rPr>
          <w:rFonts w:eastAsia="Times New Roman"/>
          <w:szCs w:val="24"/>
        </w:rPr>
        <w:t xml:space="preserve"> είναι η έκπληξη, κύριε συνάδελφε; Το μισό ΠΑΣΟΚ</w:t>
      </w:r>
      <w:r>
        <w:rPr>
          <w:rFonts w:eastAsia="Times New Roman"/>
          <w:szCs w:val="24"/>
        </w:rPr>
        <w:t>,</w:t>
      </w:r>
      <w:r>
        <w:rPr>
          <w:rFonts w:eastAsia="Times New Roman"/>
          <w:szCs w:val="24"/>
        </w:rPr>
        <w:t xml:space="preserve"> για να πάει ο ΣΥΡΙΖΑ από το 3% στο 40%</w:t>
      </w:r>
      <w:r>
        <w:rPr>
          <w:rFonts w:eastAsia="Times New Roman"/>
          <w:szCs w:val="24"/>
        </w:rPr>
        <w:t>,</w:t>
      </w:r>
      <w:r>
        <w:rPr>
          <w:rFonts w:eastAsia="Times New Roman"/>
          <w:szCs w:val="24"/>
        </w:rPr>
        <w:t xml:space="preserve"> έχει κάνει τη μετακόμισή του και έχει πάει στον ΣΥΡΙΖΑ. Πώς θα γινόταν το 40%, αν δεν έφευγε το ΠΑΣΟΚ κι εσείς από 40% να γίνετε 5%;</w:t>
      </w:r>
    </w:p>
    <w:p w14:paraId="4865B719"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lastRenderedPageBreak/>
        <w:t xml:space="preserve">Άρα δεν μου κάνει καμμιά έκπληξη </w:t>
      </w:r>
      <w:r>
        <w:rPr>
          <w:rFonts w:eastAsia="Times New Roman"/>
          <w:szCs w:val="24"/>
        </w:rPr>
        <w:t xml:space="preserve">και άλλοι Βουλευτές να πάνε να ψηφίσουν ΣΥΡΙΖΑ, γιατί και στα έδρανα πρώην Υπουργοί του ΠΑΣΟΚ αυτή τη στιγμή είναι Υπουργοί της σημερινής Κυβέρνησης. </w:t>
      </w:r>
    </w:p>
    <w:p w14:paraId="4865B71A"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Δεν μου κάνει καμμιά έκπληξη, κύριε Κωνσταντινόπουλε, αυτό που είπατε. </w:t>
      </w:r>
    </w:p>
    <w:p w14:paraId="4865B71B"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ΑΝΔΡΕΑΣ ΡΙΖΟΥΛΗΣ:</w:t>
      </w:r>
      <w:r>
        <w:rPr>
          <w:rFonts w:eastAsia="Times New Roman"/>
          <w:szCs w:val="24"/>
        </w:rPr>
        <w:t xml:space="preserve"> Ο κόσμος στα χω</w:t>
      </w:r>
      <w:r>
        <w:rPr>
          <w:rFonts w:eastAsia="Times New Roman"/>
          <w:szCs w:val="24"/>
        </w:rPr>
        <w:t>ριά και στις πόλεις έκαν</w:t>
      </w:r>
      <w:r>
        <w:rPr>
          <w:rFonts w:eastAsia="Times New Roman"/>
          <w:szCs w:val="24"/>
        </w:rPr>
        <w:t>ε</w:t>
      </w:r>
      <w:r>
        <w:rPr>
          <w:rFonts w:eastAsia="Times New Roman"/>
          <w:szCs w:val="24"/>
        </w:rPr>
        <w:t xml:space="preserve"> το 37%.</w:t>
      </w:r>
    </w:p>
    <w:p w14:paraId="4865B71C"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ΜΑΡΙΟΣ ΓΕΩΡΓΙΑΔΗΣ (Θ</w:t>
      </w:r>
      <w:r>
        <w:rPr>
          <w:rFonts w:eastAsia="Times New Roman"/>
          <w:b/>
          <w:szCs w:val="24"/>
        </w:rPr>
        <w:t>΄</w:t>
      </w:r>
      <w:r>
        <w:rPr>
          <w:rFonts w:eastAsia="Times New Roman"/>
          <w:b/>
          <w:szCs w:val="24"/>
        </w:rPr>
        <w:t xml:space="preserve"> Αντιπρόεδρος της Βουλής):</w:t>
      </w:r>
      <w:r>
        <w:rPr>
          <w:rFonts w:eastAsia="Times New Roman"/>
          <w:szCs w:val="24"/>
        </w:rPr>
        <w:t xml:space="preserve"> Ο κόσμος στα χωριά και στις πόλεις έκαν</w:t>
      </w:r>
      <w:r>
        <w:rPr>
          <w:rFonts w:eastAsia="Times New Roman"/>
          <w:szCs w:val="24"/>
        </w:rPr>
        <w:t>ε</w:t>
      </w:r>
      <w:r>
        <w:rPr>
          <w:rFonts w:eastAsia="Times New Roman"/>
          <w:szCs w:val="24"/>
        </w:rPr>
        <w:t xml:space="preserve"> το 37% και αυτοί θα σας κάνουν πάλι 3%</w:t>
      </w:r>
      <w:r>
        <w:rPr>
          <w:rFonts w:eastAsia="Times New Roman"/>
          <w:szCs w:val="24"/>
        </w:rPr>
        <w:t xml:space="preserve">. </w:t>
      </w:r>
    </w:p>
    <w:p w14:paraId="4865B71D"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Να είστε καλά. Ευχαριστώ.</w:t>
      </w:r>
    </w:p>
    <w:p w14:paraId="4865B71E"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4865B71F"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Ο συνά</w:t>
      </w:r>
      <w:r>
        <w:rPr>
          <w:rFonts w:eastAsia="Times New Roman"/>
          <w:szCs w:val="24"/>
        </w:rPr>
        <w:t xml:space="preserve">δελφος κ. </w:t>
      </w:r>
      <w:proofErr w:type="spellStart"/>
      <w:r>
        <w:rPr>
          <w:rFonts w:eastAsia="Times New Roman"/>
          <w:szCs w:val="24"/>
        </w:rPr>
        <w:t>Αμυράς</w:t>
      </w:r>
      <w:proofErr w:type="spellEnd"/>
      <w:r>
        <w:rPr>
          <w:rFonts w:eastAsia="Times New Roman"/>
          <w:szCs w:val="24"/>
        </w:rPr>
        <w:t xml:space="preserve"> έχει τον λόγο. Η δική του είναι η τελευταία παρέμβαση. Ακολουθεί μετά ο κύριος Υπουργός και μετά οι ψηφοφορίες.</w:t>
      </w:r>
    </w:p>
    <w:p w14:paraId="4865B720"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έχετε τον λόγο. </w:t>
      </w:r>
    </w:p>
    <w:p w14:paraId="4865B721" w14:textId="77777777" w:rsidR="00666AE2" w:rsidRDefault="00896D7E">
      <w:pPr>
        <w:tabs>
          <w:tab w:val="left" w:pos="2940"/>
        </w:tabs>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4865B722"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lastRenderedPageBreak/>
        <w:t xml:space="preserve">Κύριε Κωνσταντινόπουλε, έχετε την τιμητική σας στο </w:t>
      </w:r>
      <w:r>
        <w:rPr>
          <w:rFonts w:eastAsia="Times New Roman"/>
          <w:szCs w:val="24"/>
        </w:rPr>
        <w:t>τέλος. Σας αναφέρουμε. Αναρωτηθήκατε ή ρωτήσατε ευθέως τους Βουλευτές του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για ποιο</w:t>
      </w:r>
      <w:r>
        <w:rPr>
          <w:rFonts w:eastAsia="Times New Roman"/>
          <w:szCs w:val="24"/>
        </w:rPr>
        <w:t>ν</w:t>
      </w:r>
      <w:r>
        <w:rPr>
          <w:rFonts w:eastAsia="Times New Roman"/>
          <w:szCs w:val="24"/>
        </w:rPr>
        <w:t xml:space="preserve"> λόγο στα επιμελητήρια από την απλή πηγαίνουν στην ενισχυμένη αναλογική για τις εκλογές. </w:t>
      </w:r>
      <w:proofErr w:type="spellStart"/>
      <w:r>
        <w:rPr>
          <w:rFonts w:eastAsia="Times New Roman"/>
          <w:szCs w:val="24"/>
        </w:rPr>
        <w:t>Κωλοτούμπα</w:t>
      </w:r>
      <w:proofErr w:type="spellEnd"/>
      <w:r>
        <w:rPr>
          <w:rFonts w:eastAsia="Times New Roman"/>
          <w:szCs w:val="24"/>
        </w:rPr>
        <w:t xml:space="preserve">! Δεν είναι καμμιά </w:t>
      </w:r>
      <w:proofErr w:type="spellStart"/>
      <w:r>
        <w:rPr>
          <w:rFonts w:eastAsia="Times New Roman"/>
          <w:szCs w:val="24"/>
        </w:rPr>
        <w:t>κωλοτούμπα</w:t>
      </w:r>
      <w:proofErr w:type="spellEnd"/>
      <w:r>
        <w:rPr>
          <w:rFonts w:eastAsia="Times New Roman"/>
          <w:szCs w:val="24"/>
        </w:rPr>
        <w:t xml:space="preserve"> μεγάλου βεληνεκούς. Είναι μια </w:t>
      </w:r>
      <w:r>
        <w:rPr>
          <w:rFonts w:eastAsia="Times New Roman"/>
          <w:szCs w:val="24"/>
        </w:rPr>
        <w:t>μικρή, που δείχνει μια εικόνα</w:t>
      </w:r>
      <w:r>
        <w:rPr>
          <w:rFonts w:eastAsia="Times New Roman"/>
          <w:szCs w:val="24"/>
        </w:rPr>
        <w:t>,</w:t>
      </w:r>
      <w:r>
        <w:rPr>
          <w:rFonts w:eastAsia="Times New Roman"/>
          <w:szCs w:val="24"/>
        </w:rPr>
        <w:t xml:space="preserve"> με ποια πολιτική αστάθεια προχωρά αυτή η Κυβέρνηση.</w:t>
      </w:r>
    </w:p>
    <w:p w14:paraId="4865B723"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Δείτε σήμερα τι άλλο έγινε. Τρεις Υπουργοί -ο Υπουργός Δικαιοσύνης, ο παρά τω </w:t>
      </w:r>
      <w:proofErr w:type="spellStart"/>
      <w:r>
        <w:rPr>
          <w:rFonts w:eastAsia="Times New Roman"/>
          <w:szCs w:val="24"/>
        </w:rPr>
        <w:t>Πρωθυπουργώ</w:t>
      </w:r>
      <w:proofErr w:type="spellEnd"/>
      <w:r>
        <w:rPr>
          <w:rFonts w:eastAsia="Times New Roman"/>
          <w:szCs w:val="24"/>
        </w:rPr>
        <w:t xml:space="preserve"> και ο Υπουργός Προστασίας του Πολίτη- έκαναν σύσκεψη με τους συμβολαιογράφους και ε</w:t>
      </w:r>
      <w:r>
        <w:rPr>
          <w:rFonts w:eastAsia="Times New Roman"/>
          <w:szCs w:val="24"/>
        </w:rPr>
        <w:t>ίπαν ότι θα λάβουν αυστηρά μέτρα πλέον</w:t>
      </w:r>
      <w:r>
        <w:rPr>
          <w:rFonts w:eastAsia="Times New Roman"/>
          <w:szCs w:val="24"/>
        </w:rPr>
        <w:t>,</w:t>
      </w:r>
      <w:r>
        <w:rPr>
          <w:rFonts w:eastAsia="Times New Roman"/>
          <w:szCs w:val="24"/>
        </w:rPr>
        <w:t xml:space="preserve"> για να προστατεύσουν τους συμβολαιογράφους</w:t>
      </w:r>
      <w:r>
        <w:rPr>
          <w:rFonts w:eastAsia="Times New Roman"/>
          <w:szCs w:val="24"/>
        </w:rPr>
        <w:t>,</w:t>
      </w:r>
      <w:r>
        <w:rPr>
          <w:rFonts w:eastAsia="Times New Roman"/>
          <w:szCs w:val="24"/>
        </w:rPr>
        <w:t xml:space="preserve"> για να γίνονται οι πλειστηριασμοί. Αλλιώς, μας περιμένει μια τέταρτη κεφαλαιοποίηση.</w:t>
      </w:r>
    </w:p>
    <w:p w14:paraId="4865B724" w14:textId="77777777" w:rsidR="00666AE2" w:rsidRDefault="00896D7E">
      <w:pPr>
        <w:tabs>
          <w:tab w:val="left" w:pos="2940"/>
        </w:tabs>
        <w:spacing w:after="0" w:line="600" w:lineRule="auto"/>
        <w:ind w:firstLine="720"/>
        <w:jc w:val="both"/>
        <w:rPr>
          <w:rFonts w:eastAsia="Times New Roman"/>
          <w:szCs w:val="24"/>
        </w:rPr>
      </w:pPr>
      <w:r>
        <w:rPr>
          <w:rFonts w:eastAsia="Times New Roman"/>
          <w:szCs w:val="24"/>
        </w:rPr>
        <w:t xml:space="preserve">Να θυμίσω ότι ήδη μια κεφαλαιοποίηση έχει κάνει ο ίδιος ο ΣΥΡΙΖΑ με τους ΑΝΕΛ. Δηλαδή, </w:t>
      </w:r>
      <w:r>
        <w:rPr>
          <w:rFonts w:eastAsia="Times New Roman"/>
          <w:szCs w:val="24"/>
        </w:rPr>
        <w:t xml:space="preserve">αυτά που έλεγε ότι ήταν βλαπτικά για τον τόπο, τα εφαρμόζει και σφυρίζει αδιάφορα. Προσέξτε, λοιπόν, μην πάτε δύο-δύο στις </w:t>
      </w:r>
      <w:proofErr w:type="spellStart"/>
      <w:r>
        <w:rPr>
          <w:rFonts w:eastAsia="Times New Roman"/>
          <w:szCs w:val="24"/>
        </w:rPr>
        <w:t>ανακεφαλαιοποιήσεις</w:t>
      </w:r>
      <w:proofErr w:type="spellEnd"/>
      <w:r>
        <w:rPr>
          <w:rFonts w:eastAsia="Times New Roman"/>
          <w:szCs w:val="24"/>
        </w:rPr>
        <w:t>.</w:t>
      </w:r>
    </w:p>
    <w:p w14:paraId="4865B72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Θα ήθελα να κάνω μία ερώτηση πολύ πρακτική, κύριε Υπουργέ</w:t>
      </w:r>
      <w:r>
        <w:rPr>
          <w:rFonts w:eastAsia="Times New Roman" w:cs="Times New Roman"/>
          <w:szCs w:val="24"/>
        </w:rPr>
        <w:t>,</w:t>
      </w:r>
      <w:r>
        <w:rPr>
          <w:rFonts w:eastAsia="Times New Roman" w:cs="Times New Roman"/>
          <w:szCs w:val="24"/>
        </w:rPr>
        <w:t xml:space="preserve"> και θα ήθελα μία απάντηση πολύ συγκεκριμένη, για το ά</w:t>
      </w:r>
      <w:r>
        <w:rPr>
          <w:rFonts w:eastAsia="Times New Roman" w:cs="Times New Roman"/>
          <w:szCs w:val="24"/>
        </w:rPr>
        <w:t>ρθρο 37</w:t>
      </w:r>
      <w:r>
        <w:rPr>
          <w:rFonts w:eastAsia="Times New Roman" w:cs="Times New Roman"/>
          <w:szCs w:val="24"/>
        </w:rPr>
        <w:t>,</w:t>
      </w:r>
      <w:r>
        <w:rPr>
          <w:rFonts w:eastAsia="Times New Roman" w:cs="Times New Roman"/>
          <w:szCs w:val="24"/>
        </w:rPr>
        <w:t xml:space="preserve"> για τις αγορές των καταναλωτών χωρίς μεσάζοντες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όπως τις λέμε. Θα κόβουν αποδείξεις από ταμειακές μηχανές; Αυτό που ρωτάω έχει σημασία και θέλω μία απάντηση. </w:t>
      </w:r>
    </w:p>
    <w:p w14:paraId="4865B72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5C7B8F">
        <w:rPr>
          <w:rFonts w:eastAsia="Times New Roman" w:cs="Times New Roman"/>
          <w:b/>
          <w:szCs w:val="24"/>
        </w:rPr>
        <w:t>ΓΕΩΡΓ</w:t>
      </w:r>
      <w:r w:rsidRPr="005C7B8F">
        <w:rPr>
          <w:rFonts w:eastAsia="Times New Roman" w:cs="Times New Roman"/>
          <w:b/>
          <w:szCs w:val="24"/>
        </w:rPr>
        <w:t>ΙΟΣ ΛΑΜΠΡΟΥΛΗΣ</w:t>
      </w:r>
      <w:r>
        <w:rPr>
          <w:rFonts w:eastAsia="Times New Roman" w:cs="Times New Roman"/>
          <w:szCs w:val="24"/>
        </w:rPr>
        <w:t>)</w:t>
      </w:r>
    </w:p>
    <w:p w14:paraId="4865B72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να μας πείτε </w:t>
      </w:r>
      <w:r>
        <w:rPr>
          <w:rFonts w:eastAsia="Times New Roman" w:cs="Times New Roman"/>
          <w:szCs w:val="24"/>
        </w:rPr>
        <w:t xml:space="preserve">και </w:t>
      </w:r>
      <w:r>
        <w:rPr>
          <w:rFonts w:eastAsia="Times New Roman" w:cs="Times New Roman"/>
          <w:szCs w:val="24"/>
        </w:rPr>
        <w:t>ποιες είναι οι διαδικασίες ή τα κριτήρια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τα εχέγγυα ελέγχου διακίνησης των προϊόντων. </w:t>
      </w:r>
    </w:p>
    <w:p w14:paraId="4865B72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Υπάρχουν, ξέρετε, διάφορες περιπτώσεις –τις έχουμε δει δημοσιευμένες στον Τύπο- </w:t>
      </w:r>
      <w:r>
        <w:rPr>
          <w:rFonts w:eastAsia="Times New Roman" w:cs="Times New Roman"/>
          <w:szCs w:val="24"/>
        </w:rPr>
        <w:t>κατά τις οποίες</w:t>
      </w:r>
      <w:r>
        <w:rPr>
          <w:rFonts w:eastAsia="Times New Roman" w:cs="Times New Roman"/>
          <w:szCs w:val="24"/>
        </w:rPr>
        <w:t xml:space="preserve"> σε τέτοιο</w:t>
      </w:r>
      <w:r>
        <w:rPr>
          <w:rFonts w:eastAsia="Times New Roman" w:cs="Times New Roman"/>
          <w:szCs w:val="24"/>
        </w:rPr>
        <w:t xml:space="preserve">υ είδους αγορές, που κατά την άποψή μου είναι υγιείς και τις χρειαζόμαστε, υπήρχαν και κάτι επιτήδειοι που πουλούσαν εισαγόμενα, από Βουλγαρία, από εδώ και από εκεί ή αγνώστου προελεύσεως. Άρα θα ήθελα να μου απαντήσετε πώς θα τις διασφαλίσετε. </w:t>
      </w:r>
    </w:p>
    <w:p w14:paraId="4865B72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Τελειώνω -</w:t>
      </w:r>
      <w:r>
        <w:rPr>
          <w:rFonts w:eastAsia="Times New Roman" w:cs="Times New Roman"/>
          <w:szCs w:val="24"/>
        </w:rPr>
        <w:t>δεν χρειάζομαι περισσότερο χρόνο- με το εξής: Φοροδιαφυγή και παραεμπόριο είναι μάστιγες! Θυμάστε βέβαια ότι η Κυβέρνηση μ</w:t>
      </w:r>
      <w:r>
        <w:rPr>
          <w:rFonts w:eastAsia="Times New Roman" w:cs="Times New Roman"/>
          <w:szCs w:val="24"/>
        </w:rPr>
        <w:t>α</w:t>
      </w:r>
      <w:r>
        <w:rPr>
          <w:rFonts w:eastAsia="Times New Roman" w:cs="Times New Roman"/>
          <w:szCs w:val="24"/>
        </w:rPr>
        <w:t>ς έλεγε ότι θα παίρνει κάθε χρόνο 1 δισεκατομμύριο ευρώ από την καταπολέμηση της φοροδιαφυγής, του παραεμπορίου, του λαθρεμπορίου καυ</w:t>
      </w:r>
      <w:r>
        <w:rPr>
          <w:rFonts w:eastAsia="Times New Roman" w:cs="Times New Roman"/>
          <w:szCs w:val="24"/>
        </w:rPr>
        <w:t xml:space="preserve">σίμων, των καπνικών. </w:t>
      </w:r>
    </w:p>
    <w:p w14:paraId="4865B72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Το παίρνουμε με το παραπάνω!</w:t>
      </w:r>
    </w:p>
    <w:p w14:paraId="4865B72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Δεν το παίρνετε με το παραπάνω! Να πάτε στα επίσημα στοιχεία του Υπουργείου Οικονομικών και θα δείτε πόσο φτωχά είναι τα ελέη της προσπάθειάς σας. </w:t>
      </w:r>
    </w:p>
    <w:p w14:paraId="4865B72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Όμως, αυτό είναι το θέ</w:t>
      </w:r>
      <w:r>
        <w:rPr>
          <w:rFonts w:eastAsia="Times New Roman" w:cs="Times New Roman"/>
          <w:szCs w:val="24"/>
        </w:rPr>
        <w:t>μα, τα μεγάλα λόγια! Αποδείξτε μου, λοιπόν, ότι φέρατε 1 δισεκατομμύριο ευρώ. Αποδείξτε</w:t>
      </w:r>
      <w:r>
        <w:rPr>
          <w:rFonts w:eastAsia="Times New Roman" w:cs="Times New Roman"/>
          <w:szCs w:val="24"/>
        </w:rPr>
        <w:t>,</w:t>
      </w:r>
      <w:r>
        <w:rPr>
          <w:rFonts w:eastAsia="Times New Roman" w:cs="Times New Roman"/>
          <w:szCs w:val="24"/>
        </w:rPr>
        <w:t xml:space="preserve"> με ποια στοιχεία; Και εγώ θα σας προσκομίσω στοιχεία του Υπουργείου Οικονομικών, που είναι η πραγματικότητα και θα σας δυσαρεστήσει πολύ, κύριε συνάδελφε. </w:t>
      </w:r>
    </w:p>
    <w:p w14:paraId="4865B72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τελειώνω λέγοντας ότι το νομοσχέδιο έχει καλές ρυθμίσεις, τις οποίες εμείς θα υπερψηφίσουμε. Έχει και άσχημες, που θα τις καταψηφίσουμε. Έχουμε ερωτήματα ακόμα και σας καλώ να μας δώσετε τις απαντήσεις. </w:t>
      </w:r>
    </w:p>
    <w:p w14:paraId="4865B72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τις τροπολογίες σ</w:t>
      </w:r>
      <w:r>
        <w:rPr>
          <w:rFonts w:eastAsia="Times New Roman" w:cs="Times New Roman"/>
          <w:szCs w:val="24"/>
        </w:rPr>
        <w:t>ά</w:t>
      </w:r>
      <w:r>
        <w:rPr>
          <w:rFonts w:eastAsia="Times New Roman" w:cs="Times New Roman"/>
          <w:szCs w:val="24"/>
        </w:rPr>
        <w:t xml:space="preserve">ς λέω από </w:t>
      </w:r>
      <w:r>
        <w:rPr>
          <w:rFonts w:eastAsia="Times New Roman" w:cs="Times New Roman"/>
          <w:szCs w:val="24"/>
        </w:rPr>
        <w:t xml:space="preserve">τώρα ότι θα καταψηφίσουμε την τροπολογία για τον ΟΒΙ, θα καταψηφίσουμε και την τροπολογία για τα αναπτυξιακά προγράμματα ειδικού σκοπού, με την καταβολή αποζημιώσεων και όλο αυτό το </w:t>
      </w:r>
      <w:proofErr w:type="spellStart"/>
      <w:r>
        <w:rPr>
          <w:rFonts w:eastAsia="Times New Roman" w:cs="Times New Roman"/>
          <w:szCs w:val="24"/>
        </w:rPr>
        <w:t>π</w:t>
      </w:r>
      <w:r>
        <w:rPr>
          <w:rFonts w:eastAsia="Times New Roman" w:cs="Times New Roman"/>
          <w:szCs w:val="24"/>
        </w:rPr>
        <w:t>η</w:t>
      </w:r>
      <w:r>
        <w:rPr>
          <w:rFonts w:eastAsia="Times New Roman" w:cs="Times New Roman"/>
          <w:szCs w:val="24"/>
        </w:rPr>
        <w:t>γαινέλα</w:t>
      </w:r>
      <w:proofErr w:type="spellEnd"/>
      <w:r>
        <w:rPr>
          <w:rFonts w:eastAsia="Times New Roman" w:cs="Times New Roman"/>
          <w:szCs w:val="24"/>
        </w:rPr>
        <w:t xml:space="preserve"> χρημάτων, υπερωριών και άλλων τέτοιων αποφάσεων. </w:t>
      </w:r>
    </w:p>
    <w:p w14:paraId="4865B72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 xml:space="preserve">. </w:t>
      </w:r>
    </w:p>
    <w:p w14:paraId="4865B73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szCs w:val="24"/>
        </w:rPr>
        <w:t xml:space="preserve">): 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w:t>
      </w:r>
    </w:p>
    <w:p w14:paraId="4865B73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Υπουργός Οικονομίας και Ανάπτυξης κ. Παπαδημητρίου και μετά θα ξεκινήσει η ψηφοφορία. </w:t>
      </w:r>
    </w:p>
    <w:p w14:paraId="4865B73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Ευχαριστώ πολύ, κύριε Πρόεδρε. </w:t>
      </w:r>
    </w:p>
    <w:p w14:paraId="4865B73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Είμαι υποχρεωμένος πρώτα από όλα να απαντήσω στις κραυγές εντυπωσιασμού του Αντιπροέδρου της Νέας Δημοκρατίας κ. Γεωργιάδη. Ο κ. Γεωργιάδης ξέρει ότι τα χρήματα που εγώ και η σύζυγός μου έχουμε στην Αμερική και το ιδιωτικό συνταξιοδοτικό πρόγραμμα δεν έχο</w:t>
      </w:r>
      <w:r>
        <w:rPr>
          <w:rFonts w:eastAsia="Times New Roman" w:cs="Times New Roman"/>
          <w:szCs w:val="24"/>
        </w:rPr>
        <w:t xml:space="preserve">υν βγει από τη χώρα και έχουν πάει στην Αμερική. Είναι το αποτέλεσμα σκληρής δουλειάς πενήντα χρόνων στην Αμερική. Έχουν φορολογηθεί και φορολογούνται με τους υψηλότερους συντελεστές της φορολογίας της αμερικάνικης νομοθεσίας και έχουν δηλωθεί στο </w:t>
      </w:r>
      <w:r>
        <w:rPr>
          <w:rFonts w:eastAsia="Times New Roman" w:cs="Times New Roman"/>
          <w:szCs w:val="24"/>
        </w:rPr>
        <w:t>«</w:t>
      </w:r>
      <w:r>
        <w:rPr>
          <w:rFonts w:eastAsia="Times New Roman" w:cs="Times New Roman"/>
          <w:szCs w:val="24"/>
        </w:rPr>
        <w:t>πόθεν 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Δεν έχω επενδύσεις σε </w:t>
      </w:r>
      <w:r>
        <w:rPr>
          <w:rFonts w:eastAsia="Times New Roman" w:cs="Times New Roman"/>
          <w:szCs w:val="24"/>
          <w:lang w:val="en-US"/>
        </w:rPr>
        <w:t>offshore</w:t>
      </w:r>
      <w:r>
        <w:rPr>
          <w:rFonts w:eastAsia="Times New Roman" w:cs="Times New Roman"/>
          <w:szCs w:val="24"/>
        </w:rPr>
        <w:t xml:space="preserve">, δεν είμαι στα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ούτε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ούτε στη </w:t>
      </w:r>
      <w:r>
        <w:rPr>
          <w:rFonts w:eastAsia="Times New Roman" w:cs="Times New Roman"/>
          <w:szCs w:val="24"/>
        </w:rPr>
        <w:t>λ</w:t>
      </w:r>
      <w:r>
        <w:rPr>
          <w:rFonts w:eastAsia="Times New Roman" w:cs="Times New Roman"/>
          <w:szCs w:val="24"/>
        </w:rPr>
        <w:t xml:space="preserve">ίστα της Κριστίν </w:t>
      </w:r>
      <w:proofErr w:type="spellStart"/>
      <w:r>
        <w:rPr>
          <w:rFonts w:eastAsia="Times New Roman" w:cs="Times New Roman"/>
          <w:szCs w:val="24"/>
        </w:rPr>
        <w:t>Λαγκάρντ</w:t>
      </w:r>
      <w:proofErr w:type="spellEnd"/>
      <w:r>
        <w:rPr>
          <w:rFonts w:eastAsia="Times New Roman" w:cs="Times New Roman"/>
          <w:szCs w:val="24"/>
        </w:rPr>
        <w:t xml:space="preserve">. </w:t>
      </w:r>
    </w:p>
    <w:p w14:paraId="4865B73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ήθελα να πω στον κ. Γεωργιάδη ότι χρειάζεται μαθήματα μαθηματικών ή απλώς αριθμητικής. Προφανώς δεν ξέρει να προσθέτει</w:t>
      </w:r>
      <w:r>
        <w:rPr>
          <w:rFonts w:eastAsia="Times New Roman" w:cs="Times New Roman"/>
          <w:szCs w:val="24"/>
        </w:rPr>
        <w:t xml:space="preserve"> ούτε να αφαιρεί. </w:t>
      </w:r>
    </w:p>
    <w:p w14:paraId="4865B73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Τώρα θέλω να απαντήσω κι εγώ στην ερώτηση του εισηγητή της Νέας Δημοκρατίας, του κ. </w:t>
      </w:r>
      <w:proofErr w:type="spellStart"/>
      <w:r>
        <w:rPr>
          <w:rFonts w:eastAsia="Times New Roman" w:cs="Times New Roman"/>
          <w:szCs w:val="24"/>
        </w:rPr>
        <w:t>Γιακουμάτου</w:t>
      </w:r>
      <w:proofErr w:type="spellEnd"/>
      <w:r>
        <w:rPr>
          <w:rFonts w:eastAsia="Times New Roman" w:cs="Times New Roman"/>
          <w:szCs w:val="24"/>
        </w:rPr>
        <w:t>,</w:t>
      </w:r>
      <w:r>
        <w:rPr>
          <w:rFonts w:eastAsia="Times New Roman" w:cs="Times New Roman"/>
          <w:szCs w:val="24"/>
        </w:rPr>
        <w:t xml:space="preserve"> σχετικά με τις </w:t>
      </w:r>
      <w:r>
        <w:rPr>
          <w:rFonts w:eastAsia="Times New Roman" w:cs="Times New Roman"/>
          <w:szCs w:val="24"/>
        </w:rPr>
        <w:lastRenderedPageBreak/>
        <w:t>οικογενειακές επιχειρήσεις. Όπως ξέρετε, ο ευρωπαϊκός ορισμός της «πολύ μικρής</w:t>
      </w:r>
      <w:r>
        <w:rPr>
          <w:rFonts w:eastAsia="Times New Roman" w:cs="Times New Roman"/>
          <w:szCs w:val="24"/>
        </w:rPr>
        <w:t>»</w:t>
      </w:r>
      <w:r>
        <w:rPr>
          <w:rFonts w:eastAsia="Times New Roman" w:cs="Times New Roman"/>
          <w:szCs w:val="24"/>
        </w:rPr>
        <w:t xml:space="preserve"> επιχείρησης αναφέρεται σε κύκλο εργασίας 1 εκ</w:t>
      </w:r>
      <w:r>
        <w:rPr>
          <w:rFonts w:eastAsia="Times New Roman" w:cs="Times New Roman"/>
          <w:szCs w:val="24"/>
        </w:rPr>
        <w:t>ατομμυρίου ευρώ. Προφανώς, δεν είναι κατάλληλος για την περίπτωση που εξετάζουμε. Επομένως χρειάζεται περισσότερη μελέτη, αφ</w:t>
      </w:r>
      <w:r>
        <w:rPr>
          <w:rFonts w:eastAsia="Times New Roman" w:cs="Times New Roman"/>
          <w:szCs w:val="24"/>
        </w:rPr>
        <w:t xml:space="preserve">’ </w:t>
      </w:r>
      <w:r>
        <w:rPr>
          <w:rFonts w:eastAsia="Times New Roman" w:cs="Times New Roman"/>
          <w:szCs w:val="24"/>
        </w:rPr>
        <w:t>ενός για το είδος των επιχειρήσεων που θα ήταν επιλέξιμες, αφ</w:t>
      </w:r>
      <w:r>
        <w:rPr>
          <w:rFonts w:eastAsia="Times New Roman" w:cs="Times New Roman"/>
          <w:szCs w:val="24"/>
        </w:rPr>
        <w:t xml:space="preserve">’ </w:t>
      </w:r>
      <w:r>
        <w:rPr>
          <w:rFonts w:eastAsia="Times New Roman" w:cs="Times New Roman"/>
          <w:szCs w:val="24"/>
        </w:rPr>
        <w:t>ετέρου για τα δικαιολογητικά που θα απαιτούνταν για την επιβεβαίωση</w:t>
      </w:r>
      <w:r>
        <w:rPr>
          <w:rFonts w:eastAsia="Times New Roman" w:cs="Times New Roman"/>
          <w:szCs w:val="24"/>
        </w:rPr>
        <w:t xml:space="preserve"> ότι πληρούν τις προϋποθέσεις για τον νόμο, ο οποίος θα τις θέσει. </w:t>
      </w:r>
    </w:p>
    <w:p w14:paraId="4865B73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Χωρίς αυτή την προεργασία είναι πιθανόν αυτός ο τύπος αδειών να εκτοπίζει άλλες κατηγορίες δικαιούχων, αφού οι δημόσιοι χώροι όπου οργανώνονται τέτοιες αγορές δεν είναι απεριόριστοι. Επομέ</w:t>
      </w:r>
      <w:r>
        <w:rPr>
          <w:rFonts w:eastAsia="Times New Roman" w:cs="Times New Roman"/>
          <w:szCs w:val="24"/>
        </w:rPr>
        <w:t xml:space="preserve">νως υπάρχει ο κίνδυνος να τεθεί σε αμφισβήτηση ο κοινωνικός χαρακτήρας των λαϊκών αγορών. </w:t>
      </w:r>
    </w:p>
    <w:p w14:paraId="4865B737"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Άλλωστε, στο σχέδιο νόμου παρέχεται η δυνατότητα στους παραγωγούς να διαθέτουν στο υπαίθριο εμπόριο μεταποιημένα προϊόντα, υπό την προϋπόθεση ότι η πρώτη ύλη αυτών ε</w:t>
      </w:r>
      <w:r>
        <w:rPr>
          <w:rFonts w:eastAsia="Times New Roman" w:cs="Times New Roman"/>
          <w:szCs w:val="24"/>
        </w:rPr>
        <w:t xml:space="preserve">ίναι δικής τους παραγωγής. </w:t>
      </w:r>
    </w:p>
    <w:p w14:paraId="4865B738"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επίσης, να αναφερθώ και εγώ στο άρθρο 37 και να πω ότι οι αγορές καταναλωτών διαφέρουν από τις υπόλοιπες αγορές, όπως είναι οι λαϊκές αγορές</w:t>
      </w:r>
      <w:r>
        <w:rPr>
          <w:rFonts w:eastAsia="Times New Roman" w:cs="Times New Roman"/>
          <w:szCs w:val="24"/>
        </w:rPr>
        <w:t>,</w:t>
      </w:r>
      <w:r>
        <w:rPr>
          <w:rFonts w:eastAsia="Times New Roman" w:cs="Times New Roman"/>
          <w:szCs w:val="24"/>
        </w:rPr>
        <w:t xml:space="preserve"> στο ότι οργανώνονται από </w:t>
      </w:r>
      <w:r>
        <w:rPr>
          <w:rFonts w:eastAsia="Times New Roman" w:cs="Times New Roman"/>
          <w:szCs w:val="24"/>
        </w:rPr>
        <w:lastRenderedPageBreak/>
        <w:t xml:space="preserve">τους ίδιους τους πολίτες. Ο ρόλος της </w:t>
      </w:r>
      <w:r>
        <w:rPr>
          <w:rFonts w:eastAsia="Times New Roman" w:cs="Times New Roman"/>
          <w:szCs w:val="24"/>
        </w:rPr>
        <w:t>α</w:t>
      </w:r>
      <w:r>
        <w:rPr>
          <w:rFonts w:eastAsia="Times New Roman" w:cs="Times New Roman"/>
          <w:szCs w:val="24"/>
        </w:rPr>
        <w:t>υτοδιοίκησης είν</w:t>
      </w:r>
      <w:r>
        <w:rPr>
          <w:rFonts w:eastAsia="Times New Roman" w:cs="Times New Roman"/>
          <w:szCs w:val="24"/>
        </w:rPr>
        <w:t>αι και εδώ σημαντικός, καθώς</w:t>
      </w:r>
      <w:r>
        <w:rPr>
          <w:rFonts w:eastAsia="Times New Roman" w:cs="Times New Roman"/>
          <w:szCs w:val="24"/>
        </w:rPr>
        <w:t>,</w:t>
      </w:r>
      <w:r>
        <w:rPr>
          <w:rFonts w:eastAsia="Times New Roman" w:cs="Times New Roman"/>
          <w:szCs w:val="24"/>
        </w:rPr>
        <w:t xml:space="preserve"> χωρίς την απόφαση του δημοτικού συμβουλίου</w:t>
      </w:r>
      <w:r>
        <w:rPr>
          <w:rFonts w:eastAsia="Times New Roman" w:cs="Times New Roman"/>
          <w:szCs w:val="24"/>
        </w:rPr>
        <w:t>,</w:t>
      </w:r>
      <w:r>
        <w:rPr>
          <w:rFonts w:eastAsia="Times New Roman" w:cs="Times New Roman"/>
          <w:szCs w:val="24"/>
        </w:rPr>
        <w:t xml:space="preserve"> η αγορά δεν μπορεί να οργανωθεί. </w:t>
      </w:r>
    </w:p>
    <w:p w14:paraId="4865B739"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γνωστό ότι αυτές οι δραστηριότητες οργανώνονται ήδη τα τελευταία χρόνια σε αρκετούς δήμους και με το νομοσχέδιο τίθενται όροι και κανόνες. Επο</w:t>
      </w:r>
      <w:r>
        <w:rPr>
          <w:rFonts w:eastAsia="Times New Roman" w:cs="Times New Roman"/>
          <w:szCs w:val="24"/>
        </w:rPr>
        <w:t xml:space="preserve">μένως με αυτές τις ρυθμίσεις διασφαλίζεται η έκφραση της αλληλεγγύης σε πράξη. </w:t>
      </w:r>
    </w:p>
    <w:p w14:paraId="4865B73A"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Ως προς τον έλεγχο των αγορών αυτών, ρητά έχει προβλεφθεί ότι ισχύουν όλα όσα ισχύουν για τις λοιπές μορφές αγορών υπαίθριου εμπορίου. Είναι ακατανόητο, επομένως, πώς η οργάνωση μιας δραστηριότητας κοινωνικής οικονομίας, ανοιχτής σε κάθε ενεργό πολίτη, παρ</w:t>
      </w:r>
      <w:r>
        <w:rPr>
          <w:rFonts w:eastAsia="Times New Roman" w:cs="Times New Roman"/>
          <w:szCs w:val="24"/>
        </w:rPr>
        <w:t xml:space="preserve">ουσιάζεται σαν έκφραση πελατειακής σχέσης. </w:t>
      </w:r>
    </w:p>
    <w:p w14:paraId="4865B73B"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να δώσω μια απάντηση στον κ. Κωνσταντινόπουλο, όπως και σε άλλους, όσον αφορά το άρθρο 73. Το αν ένα εκλογικό σύστημα είναι πλειοψηφικό ή αναλογικό δεν εξαρτάται από τον αριθμό των σταυρών, αλλά από τον τρ</w:t>
      </w:r>
      <w:r>
        <w:rPr>
          <w:rFonts w:eastAsia="Times New Roman" w:cs="Times New Roman"/>
          <w:szCs w:val="24"/>
        </w:rPr>
        <w:t xml:space="preserve">όπο υπολογισμού του εκλογικού μέτρου. Από τη στιγμή που το εκλογικό μέτρο υπολογίζεται με αναφορά στον συνολικό αριθμό των εδρών του </w:t>
      </w:r>
      <w:r>
        <w:rPr>
          <w:rFonts w:eastAsia="Times New Roman" w:cs="Times New Roman"/>
          <w:szCs w:val="24"/>
        </w:rPr>
        <w:lastRenderedPageBreak/>
        <w:t xml:space="preserve">επιμελητηρίου και όχι στον αριθμό των εδρών κάθε τμήματος, είναι αυτονόητο ότι η αναλογικότητα ενισχύεται σημαντικά. </w:t>
      </w:r>
    </w:p>
    <w:p w14:paraId="4865B73C"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4865B73D"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δυο λεπτά ακόμα, κύριε Πρόεδρε. </w:t>
      </w:r>
    </w:p>
    <w:p w14:paraId="4865B73E"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θέλω να απαντήσω στον κ. </w:t>
      </w:r>
      <w:proofErr w:type="spellStart"/>
      <w:r>
        <w:rPr>
          <w:rFonts w:eastAsia="Times New Roman" w:cs="Times New Roman"/>
          <w:szCs w:val="24"/>
        </w:rPr>
        <w:t>Αμυρά</w:t>
      </w:r>
      <w:proofErr w:type="spellEnd"/>
      <w:r>
        <w:rPr>
          <w:rFonts w:eastAsia="Times New Roman" w:cs="Times New Roman"/>
          <w:szCs w:val="24"/>
        </w:rPr>
        <w:t xml:space="preserve">, σχετικά με το άρθρο 12. Η επεξεργασία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έχει ήδη ξεκινήσει. Σε κάθ</w:t>
      </w:r>
      <w:r>
        <w:rPr>
          <w:rFonts w:eastAsia="Times New Roman" w:cs="Times New Roman"/>
          <w:szCs w:val="24"/>
        </w:rPr>
        <w:t>ε περίπτωση, όμως, η έκδοσή της δεν αποτελεί προϋπόθεση για την εφαρμογή του νόμου. Ο βασικός σκοπός της είναι να εξειδικεύσει κάποια θέματα ελέγχου</w:t>
      </w:r>
      <w:r>
        <w:rPr>
          <w:rFonts w:eastAsia="Times New Roman" w:cs="Times New Roman"/>
          <w:szCs w:val="24"/>
        </w:rPr>
        <w:t>,</w:t>
      </w:r>
      <w:r>
        <w:rPr>
          <w:rFonts w:eastAsia="Times New Roman" w:cs="Times New Roman"/>
          <w:szCs w:val="24"/>
        </w:rPr>
        <w:t xml:space="preserve"> σε συνεργασία με το Υπουργείο Αγροτικής Ανάπτυξης. </w:t>
      </w:r>
    </w:p>
    <w:p w14:paraId="4865B73F"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επίσης, να επισημάνω για ακόμη μια φορά ότι η Κυ</w:t>
      </w:r>
      <w:r>
        <w:rPr>
          <w:rFonts w:eastAsia="Times New Roman" w:cs="Times New Roman"/>
          <w:szCs w:val="24"/>
        </w:rPr>
        <w:t xml:space="preserve">βέρνηση έχει δεσμευθεί για την προστασία της πρώτης κατοικίας. </w:t>
      </w:r>
    </w:p>
    <w:p w14:paraId="4865B740"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λοιπόν, κυρίες και κύριοι Βουλευτές, σας καλώ να υπερψηφίσετε το νομοσχέδιο. </w:t>
      </w:r>
    </w:p>
    <w:p w14:paraId="4865B741"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865B742" w14:textId="77777777" w:rsidR="00666AE2" w:rsidRDefault="00896D7E">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4865B743"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w:t>
      </w:r>
      <w:r>
        <w:rPr>
          <w:rFonts w:eastAsia="Times New Roman" w:cs="Times New Roman"/>
          <w:szCs w:val="24"/>
        </w:rPr>
        <w:t xml:space="preserve">ιστούμε τον κύριο Υπουργό. </w:t>
      </w:r>
    </w:p>
    <w:p w14:paraId="4865B744"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της αρχής, των άρθρων</w:t>
      </w:r>
      <w:r w:rsidRPr="00C64682">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των τροπολογιών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τ</w:t>
      </w:r>
      <w:r>
        <w:rPr>
          <w:rFonts w:eastAsia="Times New Roman" w:cs="Times New Roman"/>
          <w:szCs w:val="24"/>
        </w:rPr>
        <w:t>ης επιμελητηριακής νομοθεσίας και άλλες διατάξεις».</w:t>
      </w:r>
    </w:p>
    <w:p w14:paraId="4865B745"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4865B746"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747"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48"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4865B749"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74A"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865B74B"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4C"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Παρών.</w:t>
      </w:r>
    </w:p>
    <w:p w14:paraId="4865B74D"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74E" w14:textId="77777777" w:rsidR="00666AE2" w:rsidRDefault="00896D7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νομοσχέδιο του Υπουργείου Οικονομίας και Ανάπτυξης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w:t>
      </w:r>
      <w:r>
        <w:rPr>
          <w:rFonts w:eastAsia="Times New Roman" w:cs="Times New Roman"/>
          <w:szCs w:val="24"/>
        </w:rPr>
        <w:lastRenderedPageBreak/>
        <w:t xml:space="preserve">της επιμελητηριακής νομοθεσίας και άλλες διατάξεις» έγινε δεκτό επί της αρχής κατά πλειοψηφία. </w:t>
      </w:r>
    </w:p>
    <w:p w14:paraId="4865B74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4865B75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άρθρο 1 ως έχει;</w:t>
      </w:r>
    </w:p>
    <w:p w14:paraId="4865B75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Ναι. </w:t>
      </w:r>
    </w:p>
    <w:p w14:paraId="4865B75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5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75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5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5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5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5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Ναι.</w:t>
      </w:r>
    </w:p>
    <w:p w14:paraId="4865B75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 έγινε δεκτό ως έχει κατά πλειοψηφία.</w:t>
      </w:r>
    </w:p>
    <w:p w14:paraId="4865B75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4865B75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75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5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Ναι.</w:t>
      </w:r>
    </w:p>
    <w:p w14:paraId="4865B75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5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6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6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6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6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 έγινε δεκτό ως έχει κατά πλειοψηφία.</w:t>
      </w:r>
    </w:p>
    <w:p w14:paraId="4865B76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3 ως έχει;</w:t>
      </w:r>
    </w:p>
    <w:p w14:paraId="4865B76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76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6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865B76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6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6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6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6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6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 έγινε δεκτό ως έχει κατά πλειοψηφία.</w:t>
      </w:r>
    </w:p>
    <w:p w14:paraId="4865B76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4865B76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7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7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865B77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7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7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7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7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7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4 έγινε δεκτό, όπως τροποποιήθηκε από τον κύριο </w:t>
      </w:r>
      <w:r>
        <w:rPr>
          <w:rFonts w:eastAsia="Times New Roman" w:cs="Times New Roman"/>
          <w:szCs w:val="24"/>
        </w:rPr>
        <w:t>Υπουργό, κατά πλειοψηφία.</w:t>
      </w:r>
    </w:p>
    <w:p w14:paraId="4865B77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4865B77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77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7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Παρών. </w:t>
      </w:r>
    </w:p>
    <w:p w14:paraId="4865B77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7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865B77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7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8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8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 έγινε δεκτό ως έχει κατά πλειοψηφία.</w:t>
      </w:r>
    </w:p>
    <w:p w14:paraId="4865B78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4865B78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78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ΓΕΡΑΣΙΜΟΣ ΓΙΑ</w:t>
      </w:r>
      <w:r>
        <w:rPr>
          <w:rFonts w:eastAsia="Times New Roman" w:cs="Times New Roman"/>
          <w:b/>
          <w:szCs w:val="24"/>
        </w:rPr>
        <w:t xml:space="preserve">ΚΟΥΜΑΤΟΣ: </w:t>
      </w:r>
      <w:r>
        <w:rPr>
          <w:rFonts w:eastAsia="Times New Roman" w:cs="Times New Roman"/>
          <w:szCs w:val="24"/>
        </w:rPr>
        <w:t>Ναι.</w:t>
      </w:r>
    </w:p>
    <w:p w14:paraId="4865B78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8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8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8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8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8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8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6 έγινε δεκτό ως έχει κατά πλειοψηφία.</w:t>
      </w:r>
    </w:p>
    <w:p w14:paraId="4865B78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4865B78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78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8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9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9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9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szCs w:val="24"/>
        </w:rPr>
        <w:t xml:space="preserve">Ναι. </w:t>
      </w:r>
    </w:p>
    <w:p w14:paraId="4865B79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9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9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7 έγινε δεκτό ως έχει κατά πλειοψηφία.</w:t>
      </w:r>
    </w:p>
    <w:p w14:paraId="4865B79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4865B79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9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ΓΕΡΑΣ</w:t>
      </w:r>
      <w:r>
        <w:rPr>
          <w:rFonts w:eastAsia="Times New Roman" w:cs="Times New Roman"/>
          <w:b/>
          <w:szCs w:val="24"/>
        </w:rPr>
        <w:t xml:space="preserve">ΙΜΟΣ ΓΙΑΚΟΥΜΑΤΟΣ: </w:t>
      </w:r>
      <w:r>
        <w:rPr>
          <w:rFonts w:eastAsia="Times New Roman" w:cs="Times New Roman"/>
          <w:szCs w:val="24"/>
        </w:rPr>
        <w:t>Ναι.</w:t>
      </w:r>
    </w:p>
    <w:p w14:paraId="4865B79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9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9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ΝΙΚΟΛΑΟΣ ΜΩΡΑΪΤΗΣ: </w:t>
      </w:r>
      <w:r>
        <w:rPr>
          <w:rFonts w:eastAsia="Times New Roman" w:cs="Times New Roman"/>
          <w:szCs w:val="24"/>
        </w:rPr>
        <w:t>Παρών.</w:t>
      </w:r>
    </w:p>
    <w:p w14:paraId="4865B79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9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9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9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8 έγινε δεκτό ως έχει κατά πλειοψηφία.</w:t>
      </w:r>
    </w:p>
    <w:p w14:paraId="4865B7A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865B7A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A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A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A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A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A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A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A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A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9 έγινε δεκτό ως έχει κατά πλειοψηφία.</w:t>
      </w:r>
    </w:p>
    <w:p w14:paraId="4865B7A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10 ως έχει;</w:t>
      </w:r>
    </w:p>
    <w:p w14:paraId="4865B7A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ΧΡΗΣΤΟΣ ΣΙΜ</w:t>
      </w:r>
      <w:r>
        <w:rPr>
          <w:rFonts w:eastAsia="Times New Roman" w:cs="Times New Roman"/>
          <w:b/>
          <w:szCs w:val="24"/>
        </w:rPr>
        <w:t xml:space="preserve">ΟΡΕΛΗΣ: </w:t>
      </w:r>
      <w:r>
        <w:rPr>
          <w:rFonts w:eastAsia="Times New Roman" w:cs="Times New Roman"/>
          <w:szCs w:val="24"/>
        </w:rPr>
        <w:t>Ναι.</w:t>
      </w:r>
    </w:p>
    <w:p w14:paraId="4865B7A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A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A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A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B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B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B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B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 xml:space="preserve">): </w:t>
      </w:r>
      <w:r>
        <w:rPr>
          <w:rFonts w:eastAsia="Times New Roman" w:cs="Times New Roman"/>
          <w:szCs w:val="24"/>
        </w:rPr>
        <w:t>Συνεπώς το άρθρο 10 έγινε δεκτό ως έχει κατά πλειοψηφία.</w:t>
      </w:r>
    </w:p>
    <w:p w14:paraId="4865B7B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όπως τροποποιήθηκε από τον κύριο Υπουργό;</w:t>
      </w:r>
    </w:p>
    <w:p w14:paraId="4865B7B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B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B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B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B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865B7B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4865B7B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B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B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11 έγινε δεκτό, όπως τροποποιήθηκε από τον κύριο Υπουργό, κατά πλειοψηφία.</w:t>
      </w:r>
    </w:p>
    <w:p w14:paraId="4865B7B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4865B7B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C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C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C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C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C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C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C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C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12 έγινε δεκτό ως έχει κατά πλειοψηφία.</w:t>
      </w:r>
    </w:p>
    <w:p w14:paraId="4865B7C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13 ως έχει;</w:t>
      </w:r>
    </w:p>
    <w:p w14:paraId="4865B7C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C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ΓΕΡΑΣΙΜΟΣ Γ</w:t>
      </w:r>
      <w:r>
        <w:rPr>
          <w:rFonts w:eastAsia="Times New Roman" w:cs="Times New Roman"/>
          <w:b/>
          <w:szCs w:val="24"/>
        </w:rPr>
        <w:t xml:space="preserve">ΙΑΚΟΥΜΑΤΟΣ: </w:t>
      </w:r>
      <w:r>
        <w:rPr>
          <w:rFonts w:eastAsia="Times New Roman" w:cs="Times New Roman"/>
          <w:szCs w:val="24"/>
        </w:rPr>
        <w:t>Ναι.</w:t>
      </w:r>
    </w:p>
    <w:p w14:paraId="4865B7C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C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C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C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C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D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D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w:t>
      </w:r>
      <w:r>
        <w:rPr>
          <w:rFonts w:eastAsia="Times New Roman" w:cs="Times New Roman"/>
          <w:szCs w:val="24"/>
        </w:rPr>
        <w:t>3 έγινε δεκτό ως έχει κατά πλειοψηφία.</w:t>
      </w:r>
    </w:p>
    <w:p w14:paraId="4865B7D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4865B7D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D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D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865B7D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D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D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D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Παρών.</w:t>
      </w:r>
    </w:p>
    <w:p w14:paraId="4865B7D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D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14 έγινε δεκτό ως έχει κατά πλειοψηφία.</w:t>
      </w:r>
    </w:p>
    <w:p w14:paraId="4865B7D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4865B7D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D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ΓΕΡΑΣΙΜΟΣ Γ</w:t>
      </w:r>
      <w:r>
        <w:rPr>
          <w:rFonts w:eastAsia="Times New Roman" w:cs="Times New Roman"/>
          <w:b/>
          <w:szCs w:val="24"/>
        </w:rPr>
        <w:t xml:space="preserve">ΙΑΚΟΥΜΑΤΟΣ: </w:t>
      </w:r>
      <w:r>
        <w:rPr>
          <w:rFonts w:eastAsia="Times New Roman" w:cs="Times New Roman"/>
          <w:szCs w:val="24"/>
        </w:rPr>
        <w:t>Ναι.</w:t>
      </w:r>
    </w:p>
    <w:p w14:paraId="4865B7D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E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E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865B7E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7E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E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E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15 έγινε δεκτό ως έχει κατά πλειοψηφία.</w:t>
      </w:r>
    </w:p>
    <w:p w14:paraId="4865B7E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4865B7E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E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ΓΕΡΑΣΙΜΟΣ ΓΙΑΚΟΥΜΑΤΟΣ: </w:t>
      </w:r>
      <w:r>
        <w:rPr>
          <w:rFonts w:eastAsia="Times New Roman" w:cs="Times New Roman"/>
          <w:szCs w:val="24"/>
        </w:rPr>
        <w:t>Ναι.</w:t>
      </w:r>
    </w:p>
    <w:p w14:paraId="4865B7E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E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E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E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ΓΕΩΡΓΙΟΣ ΛΑΖΑΡΙΔ</w:t>
      </w:r>
      <w:r>
        <w:rPr>
          <w:rFonts w:eastAsia="Times New Roman" w:cs="Times New Roman"/>
          <w:b/>
          <w:szCs w:val="24"/>
        </w:rPr>
        <w:t xml:space="preserve">ΗΣ: </w:t>
      </w:r>
      <w:r>
        <w:rPr>
          <w:rFonts w:eastAsia="Times New Roman" w:cs="Times New Roman"/>
          <w:szCs w:val="24"/>
        </w:rPr>
        <w:t>Ναι.</w:t>
      </w:r>
    </w:p>
    <w:p w14:paraId="4865B7E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E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7E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16 έγινε δεκτό ως έχει κατά πλειοψηφία.</w:t>
      </w:r>
    </w:p>
    <w:p w14:paraId="4865B7F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4865B7F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F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F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F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F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7F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7F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7F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4865B7F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17 έγινε δεκτό ως έχει κατά πλειοψηφία.</w:t>
      </w:r>
    </w:p>
    <w:p w14:paraId="4865B7F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4865B7F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7F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7FD"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7F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7F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80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80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80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80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18 έγινε δεκτό ως έχει κατά πλειοψηφία.</w:t>
      </w:r>
    </w:p>
    <w:p w14:paraId="4865B80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4865B80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ΧΡΗΣΤΟΣ ΣΙ</w:t>
      </w:r>
      <w:r>
        <w:rPr>
          <w:rFonts w:eastAsia="Times New Roman" w:cs="Times New Roman"/>
          <w:b/>
          <w:szCs w:val="24"/>
        </w:rPr>
        <w:t xml:space="preserve">ΜΟΡΕΛΗΣ: </w:t>
      </w:r>
      <w:r>
        <w:rPr>
          <w:rFonts w:eastAsia="Times New Roman" w:cs="Times New Roman"/>
          <w:szCs w:val="24"/>
        </w:rPr>
        <w:t>Ναι.</w:t>
      </w:r>
    </w:p>
    <w:p w14:paraId="4865B80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807"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80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ΙΩΑΝΝΗΣ ΣΑΧΙΝΙΔΗΣ: </w:t>
      </w:r>
      <w:r>
        <w:rPr>
          <w:rFonts w:eastAsia="Times New Roman" w:cs="Times New Roman"/>
          <w:szCs w:val="24"/>
        </w:rPr>
        <w:t>Όχι.</w:t>
      </w:r>
    </w:p>
    <w:p w14:paraId="4865B809"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80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80B"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80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80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19 έγινε δεκτό ως έχει κατά πλειοψηφία.</w:t>
      </w:r>
    </w:p>
    <w:p w14:paraId="4865B80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4865B80F"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ΧΡΗΣΤΟΣ ΣΙΜΟΡΕΛΗΣ: </w:t>
      </w:r>
      <w:r>
        <w:rPr>
          <w:rFonts w:eastAsia="Times New Roman" w:cs="Times New Roman"/>
          <w:szCs w:val="24"/>
        </w:rPr>
        <w:t>Ναι.</w:t>
      </w:r>
    </w:p>
    <w:p w14:paraId="4865B81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811"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81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4865B813"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Ν</w:t>
      </w:r>
      <w:r>
        <w:rPr>
          <w:rFonts w:eastAsia="Times New Roman" w:cs="Times New Roman"/>
          <w:b/>
          <w:szCs w:val="24"/>
        </w:rPr>
        <w:t xml:space="preserve">ΙΚΟΛΑΟΣ ΜΩΡΑΪΤΗΣ: </w:t>
      </w:r>
      <w:r>
        <w:rPr>
          <w:rFonts w:eastAsia="Times New Roman" w:cs="Times New Roman"/>
          <w:szCs w:val="24"/>
        </w:rPr>
        <w:t>Παρών.</w:t>
      </w:r>
    </w:p>
    <w:p w14:paraId="4865B81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4865B815"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81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4865B81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20 έγινε δεκτό ως έχει κατά πλειοψηφία.</w:t>
      </w:r>
    </w:p>
    <w:p w14:paraId="4865B81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21 ως έχει;</w:t>
      </w:r>
    </w:p>
    <w:p w14:paraId="4865B81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1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1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1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1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865B81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1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2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2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21 έγινε δεκτό ως έχει κατά πλειοψηφία.</w:t>
      </w:r>
    </w:p>
    <w:p w14:paraId="4865B82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4865B82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2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2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2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2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Όχι.</w:t>
      </w:r>
    </w:p>
    <w:p w14:paraId="4865B82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2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2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2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22 έγινε δεκτό ως έχει κατά πλειοψηφία.</w:t>
      </w:r>
    </w:p>
    <w:p w14:paraId="4865B82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w:t>
      </w:r>
      <w:r>
        <w:rPr>
          <w:rFonts w:eastAsia="Times New Roman" w:cs="Times New Roman"/>
          <w:szCs w:val="24"/>
        </w:rPr>
        <w:t>ο 23 ως έχει;</w:t>
      </w:r>
    </w:p>
    <w:p w14:paraId="4865B82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2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2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3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3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865B83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3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3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4865B83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23 έγινε δεκτό ως έχει κατά πλειοψηφία.</w:t>
      </w:r>
    </w:p>
    <w:p w14:paraId="4865B83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24 ως έχει;</w:t>
      </w:r>
    </w:p>
    <w:p w14:paraId="4865B83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3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3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3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3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3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3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3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3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24 έγινε δεκτό ως έχει κατά πλειοψηφία.</w:t>
      </w:r>
    </w:p>
    <w:p w14:paraId="4865B84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w:t>
      </w:r>
      <w:r>
        <w:rPr>
          <w:rFonts w:eastAsia="Times New Roman" w:cs="Times New Roman"/>
          <w:szCs w:val="24"/>
        </w:rPr>
        <w:t>θρο 25 ως έχει;</w:t>
      </w:r>
    </w:p>
    <w:p w14:paraId="4865B84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4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4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4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4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4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4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ΜΑΡΙΟΣ ΓΕΩΡΓΙΑΔΗΣ (Θ΄ Αντιπρόεδρος της Βουλής):</w:t>
      </w:r>
      <w:r>
        <w:rPr>
          <w:rFonts w:eastAsia="Times New Roman" w:cs="Times New Roman"/>
          <w:szCs w:val="24"/>
        </w:rPr>
        <w:t xml:space="preserve"> Παρών.</w:t>
      </w:r>
    </w:p>
    <w:p w14:paraId="4865B84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4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25 έγινε δεκτό ως έχει κατά πλειοψηφία.</w:t>
      </w:r>
    </w:p>
    <w:p w14:paraId="4865B84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4865B84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4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4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4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4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ΜΩΡΑΪΤΗΣ:</w:t>
      </w:r>
      <w:r>
        <w:rPr>
          <w:rFonts w:eastAsia="Times New Roman" w:cs="Times New Roman"/>
          <w:szCs w:val="24"/>
        </w:rPr>
        <w:t xml:space="preserve"> Παρών.</w:t>
      </w:r>
    </w:p>
    <w:p w14:paraId="4865B85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5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5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5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26 έγινε δεκτό ως έχει κατά πλειοψηφία.</w:t>
      </w:r>
    </w:p>
    <w:p w14:paraId="4865B85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27 ως έχει;</w:t>
      </w:r>
    </w:p>
    <w:p w14:paraId="4865B85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5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ΓΕΡΑΣΙΜΟΣ ΓΙΑΚΟΥΜΑΤΟΣ:</w:t>
      </w:r>
      <w:r>
        <w:rPr>
          <w:rFonts w:eastAsia="Times New Roman" w:cs="Times New Roman"/>
          <w:szCs w:val="24"/>
        </w:rPr>
        <w:t xml:space="preserve"> Ναι.</w:t>
      </w:r>
    </w:p>
    <w:p w14:paraId="4865B85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85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5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5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5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5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5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27 έγινε δεκτό ως έχει κατά πλειοψηφία.</w:t>
      </w:r>
    </w:p>
    <w:p w14:paraId="4865B85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865B85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6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6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Παρών.</w:t>
      </w:r>
    </w:p>
    <w:p w14:paraId="4865B86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6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6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6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ΜΑΡΙΟΣ ΓΕΩΡΓΙΑΔΗΣ (Θ΄ Αντιπρόεδρος της Βουλής):</w:t>
      </w:r>
      <w:r>
        <w:rPr>
          <w:rFonts w:eastAsia="Times New Roman" w:cs="Times New Roman"/>
          <w:szCs w:val="24"/>
        </w:rPr>
        <w:t xml:space="preserve"> Παρών.</w:t>
      </w:r>
    </w:p>
    <w:p w14:paraId="4865B86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4865B86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28 έγινε δεκτό, όπως τροποπ</w:t>
      </w:r>
      <w:r>
        <w:rPr>
          <w:rFonts w:eastAsia="Times New Roman" w:cs="Times New Roman"/>
          <w:szCs w:val="24"/>
        </w:rPr>
        <w:t>οιήθηκε από τον κύριο Υπουργό, κατά πλειοψηφία.</w:t>
      </w:r>
    </w:p>
    <w:p w14:paraId="4865B86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όπως τροποποιήθηκε από τον κύριο Υπουργό;</w:t>
      </w:r>
    </w:p>
    <w:p w14:paraId="4865B86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6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6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6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6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w:t>
      </w:r>
      <w:r>
        <w:rPr>
          <w:rFonts w:eastAsia="Times New Roman" w:cs="Times New Roman"/>
          <w:b/>
          <w:szCs w:val="24"/>
        </w:rPr>
        <w:t>ΩΡΑΪΤΗΣ:</w:t>
      </w:r>
      <w:r>
        <w:rPr>
          <w:rFonts w:eastAsia="Times New Roman" w:cs="Times New Roman"/>
          <w:szCs w:val="24"/>
        </w:rPr>
        <w:t xml:space="preserve"> Παρών.</w:t>
      </w:r>
    </w:p>
    <w:p w14:paraId="4865B86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6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7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4865B87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29 έγινε δεκτό, όπως τροποποιήθηκε από τον κύριο Υπουργό, κατά πλειοψηφία.</w:t>
      </w:r>
    </w:p>
    <w:p w14:paraId="4865B87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30 ως έχει;</w:t>
      </w:r>
    </w:p>
    <w:p w14:paraId="4865B87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7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7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7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7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7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7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7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7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30 έγινε δεκτό ως έχει κατά πλειοψηφία.</w:t>
      </w:r>
    </w:p>
    <w:p w14:paraId="4865B87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4865B87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7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7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8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4865B88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8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8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8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8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31 έγινε δεκτό ως έχει κατά πλειοψηφία.</w:t>
      </w:r>
    </w:p>
    <w:p w14:paraId="4865B88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w:t>
      </w:r>
      <w:r>
        <w:rPr>
          <w:rFonts w:eastAsia="Times New Roman" w:cs="Times New Roman"/>
          <w:szCs w:val="24"/>
        </w:rPr>
        <w:t>ται το Σώμα: Γίνεται δεκτό το άρθρο 32 ως έχει;</w:t>
      </w:r>
    </w:p>
    <w:p w14:paraId="4865B88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8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8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8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8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8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8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b/>
          <w:szCs w:val="24"/>
        </w:rPr>
        <w:t>:</w:t>
      </w:r>
      <w:r>
        <w:rPr>
          <w:rFonts w:eastAsia="Times New Roman" w:cs="Times New Roman"/>
          <w:szCs w:val="24"/>
        </w:rPr>
        <w:t xml:space="preserve"> Παρών.</w:t>
      </w:r>
    </w:p>
    <w:p w14:paraId="4865B88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8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32 έγινε δεκτό ως έχει κατά πλειοψηφία.</w:t>
      </w:r>
    </w:p>
    <w:p w14:paraId="4865B89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4865B89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9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9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w:t>
      </w:r>
      <w:r>
        <w:rPr>
          <w:rFonts w:eastAsia="Times New Roman" w:cs="Times New Roman"/>
          <w:szCs w:val="24"/>
        </w:rPr>
        <w:t>χι.</w:t>
      </w:r>
    </w:p>
    <w:p w14:paraId="4865B89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9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9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9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9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9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33 έγινε δεκτό ως έχει κατά πλειοψηφία.</w:t>
      </w:r>
    </w:p>
    <w:p w14:paraId="4865B89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34 ως έχει;</w:t>
      </w:r>
    </w:p>
    <w:p w14:paraId="4865B89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9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9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4865B89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9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Παρών.</w:t>
      </w:r>
    </w:p>
    <w:p w14:paraId="4865B8A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A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w:t>
      </w:r>
      <w:r>
        <w:rPr>
          <w:rFonts w:eastAsia="Times New Roman" w:cs="Times New Roman"/>
          <w:szCs w:val="24"/>
        </w:rPr>
        <w:t>ν.</w:t>
      </w:r>
    </w:p>
    <w:p w14:paraId="4865B8A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A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34 έγινε δεκτό ως έχει κατά πλειοψηφία.</w:t>
      </w:r>
    </w:p>
    <w:p w14:paraId="4865B8A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4865B8A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A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A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A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A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A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A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A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A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35 έγινε δεκτό ως έχει κατά πλειοψηφία.</w:t>
      </w:r>
    </w:p>
    <w:p w14:paraId="4865B8A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w:t>
      </w:r>
      <w:r>
        <w:rPr>
          <w:rFonts w:eastAsia="Times New Roman" w:cs="Times New Roman"/>
          <w:szCs w:val="24"/>
        </w:rPr>
        <w:t>ώμα: Γίνεται δεκτό το άρθρο 36, όπως τροποποιήθηκε από τον κύριο Υπουργό;</w:t>
      </w:r>
    </w:p>
    <w:p w14:paraId="4865B8A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B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B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4865B8B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B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B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B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w:t>
      </w:r>
      <w:r>
        <w:rPr>
          <w:rFonts w:eastAsia="Times New Roman" w:cs="Times New Roman"/>
          <w:b/>
          <w:szCs w:val="24"/>
        </w:rPr>
        <w:t>Αντιπρόεδρος της Βουλής):</w:t>
      </w:r>
      <w:r>
        <w:rPr>
          <w:rFonts w:eastAsia="Times New Roman" w:cs="Times New Roman"/>
          <w:szCs w:val="24"/>
        </w:rPr>
        <w:t xml:space="preserve"> Παρών.</w:t>
      </w:r>
    </w:p>
    <w:p w14:paraId="4865B8B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B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36 έγινε δεκτό, όπως τροποποιήθηκε από τον κύριο Υπουργό, κατά πλειοψηφία.</w:t>
      </w:r>
    </w:p>
    <w:p w14:paraId="4865B8B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37, όπως τροποποιήθηκε από τον </w:t>
      </w:r>
      <w:r>
        <w:rPr>
          <w:rFonts w:eastAsia="Times New Roman" w:cs="Times New Roman"/>
          <w:szCs w:val="24"/>
        </w:rPr>
        <w:t>κύριο Υπουργό;</w:t>
      </w:r>
    </w:p>
    <w:p w14:paraId="4865B8B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B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Όχι.</w:t>
      </w:r>
    </w:p>
    <w:p w14:paraId="4865B8B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4865B8B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4865B8B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4865B8B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B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4865B8C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C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37 έγινε δεκτό, όπως τροποποιήθηκε από τον κύριο Υπουργό, κατά πλειοψηφία.</w:t>
      </w:r>
    </w:p>
    <w:p w14:paraId="4865B8C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όπως τροποποιήθηκε από τον κύριο Υπουργό;</w:t>
      </w:r>
    </w:p>
    <w:p w14:paraId="4865B8C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C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C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C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C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C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C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4865B8C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4865B8C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38 έγινε δεκτό, όπω</w:t>
      </w:r>
      <w:r>
        <w:rPr>
          <w:rFonts w:eastAsia="Times New Roman" w:cs="Times New Roman"/>
          <w:szCs w:val="24"/>
        </w:rPr>
        <w:t>ς τροποποιήθηκε από τον κύριο Υπουργό, κατά πλειοψηφία.</w:t>
      </w:r>
    </w:p>
    <w:p w14:paraId="4865B8CC"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4865B8C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C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8C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D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D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D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4865B8D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p>
    <w:p w14:paraId="4865B8D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D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39 έγινε δεκτό ως έχει κατά πλειοψηφία.</w:t>
      </w:r>
    </w:p>
    <w:p w14:paraId="4865B8D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40, όπως τροποποιήθηκε από τον </w:t>
      </w:r>
      <w:r>
        <w:rPr>
          <w:rFonts w:eastAsia="Times New Roman" w:cs="Times New Roman"/>
          <w:szCs w:val="24"/>
        </w:rPr>
        <w:t>κύριο Υπουργό;</w:t>
      </w:r>
    </w:p>
    <w:p w14:paraId="4865B8D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8D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ΓΕΡΑΣΙΜΟΣ ΓΙΑΚΟΥΜΑΤΟΣ:</w:t>
      </w:r>
      <w:r>
        <w:rPr>
          <w:rFonts w:eastAsia="Times New Roman" w:cs="Times New Roman"/>
          <w:szCs w:val="24"/>
        </w:rPr>
        <w:t xml:space="preserve"> Ναι.</w:t>
      </w:r>
    </w:p>
    <w:p w14:paraId="4865B8D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8D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4865B8D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8D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4865B8D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p>
    <w:p w14:paraId="4865B8D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4865B8D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40 έγινε δεκτό, όπως τροποποιήθηκε από τον κύριο Υπουργό, κατά πλειοψηφία.</w:t>
      </w:r>
    </w:p>
    <w:p w14:paraId="4865B8E0"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4865B8E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8E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8E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b/>
          <w:szCs w:val="24"/>
        </w:rPr>
        <w:t xml:space="preserve"> </w:t>
      </w:r>
      <w:r>
        <w:rPr>
          <w:rFonts w:eastAsia="Times New Roman" w:cs="Times New Roman"/>
          <w:szCs w:val="24"/>
        </w:rPr>
        <w:t>Παρών.</w:t>
      </w:r>
    </w:p>
    <w:p w14:paraId="4865B8E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8E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8E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8E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Παρών.</w:t>
      </w:r>
    </w:p>
    <w:p w14:paraId="4865B8E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8E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41 έγινε δεκτό ως έχει κατά πλειοψηφία.</w:t>
      </w:r>
    </w:p>
    <w:p w14:paraId="4865B8E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4865B8E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8E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8E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4865B8E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8E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8F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8F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w:t>
      </w:r>
      <w:r>
        <w:rPr>
          <w:rFonts w:eastAsia="Times New Roman" w:cs="Times New Roman"/>
          <w:b/>
          <w:szCs w:val="24"/>
        </w:rPr>
        <w:t xml:space="preserve">ής): </w:t>
      </w:r>
      <w:r>
        <w:rPr>
          <w:rFonts w:eastAsia="Times New Roman" w:cs="Times New Roman"/>
          <w:szCs w:val="24"/>
        </w:rPr>
        <w:t>Παρών.</w:t>
      </w:r>
    </w:p>
    <w:p w14:paraId="4865B8F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8F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42 έγινε δεκτό ως έχει κατά πλειοψηφία.</w:t>
      </w:r>
    </w:p>
    <w:p w14:paraId="4865B8F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4865B8F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8F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Ναι.</w:t>
      </w:r>
    </w:p>
    <w:p w14:paraId="4865B8F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8F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8F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8F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8F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8F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8F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43 έγινε δεκτό ως </w:t>
      </w:r>
      <w:r>
        <w:rPr>
          <w:rFonts w:eastAsia="Times New Roman" w:cs="Times New Roman"/>
          <w:szCs w:val="24"/>
        </w:rPr>
        <w:t>έχει κατά πλειοψηφία.</w:t>
      </w:r>
    </w:p>
    <w:p w14:paraId="4865B8FE"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4865B8F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0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w:t>
      </w:r>
    </w:p>
    <w:p w14:paraId="4865B90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4865B90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0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0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0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 xml:space="preserve"> Αντιπρόεδρος της Βουλής): </w:t>
      </w:r>
      <w:r>
        <w:rPr>
          <w:rFonts w:eastAsia="Times New Roman" w:cs="Times New Roman"/>
          <w:szCs w:val="24"/>
        </w:rPr>
        <w:t>Παρών.</w:t>
      </w:r>
    </w:p>
    <w:p w14:paraId="4865B90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4865B90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44 έγινε δεκτό ως έχει κατά πλειοψηφία.</w:t>
      </w:r>
    </w:p>
    <w:p w14:paraId="4865B90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όπως τροποποιήθηκε από τον κύριο Υπουργό;</w:t>
      </w:r>
    </w:p>
    <w:p w14:paraId="4865B90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0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0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90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0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0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0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Ναι.</w:t>
      </w:r>
    </w:p>
    <w:p w14:paraId="4865B91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1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w:t>
      </w:r>
      <w:r>
        <w:rPr>
          <w:rFonts w:eastAsia="Times New Roman" w:cs="Times New Roman"/>
          <w:szCs w:val="24"/>
        </w:rPr>
        <w:t>πώς το άρθρο 45 έγινε δεκτό, όπως τροποποιήθηκε από τον κύριο Υπουργό, κατά πλειοψηφία.</w:t>
      </w:r>
    </w:p>
    <w:p w14:paraId="4865B91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4865B91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1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Ναι.</w:t>
      </w:r>
    </w:p>
    <w:p w14:paraId="4865B91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865B91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1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1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1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Όχι. </w:t>
      </w:r>
    </w:p>
    <w:p w14:paraId="4865B91A"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Εν αντιθέσει είχαμε καταθέσει τη δική μας τροπολογία, τη με γενικό αριθμό 1332 και ειδικό 19, η οποία δεν έγινε δεκτή.</w:t>
      </w:r>
    </w:p>
    <w:p w14:paraId="4865B91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1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46 έγινε δεκτό ως έχει κατά πλειοψηφία.</w:t>
      </w:r>
    </w:p>
    <w:p w14:paraId="4865B91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4865B91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1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2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4865B92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2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2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2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Παρών.</w:t>
      </w:r>
    </w:p>
    <w:p w14:paraId="4865B92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2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47 έγινε δεκτό ως έχει κατά πλειοψηφία.</w:t>
      </w:r>
    </w:p>
    <w:p w14:paraId="4865B92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w:t>
      </w:r>
      <w:r>
        <w:rPr>
          <w:rFonts w:eastAsia="Times New Roman" w:cs="Times New Roman"/>
          <w:szCs w:val="24"/>
        </w:rPr>
        <w:t>θρο 48 ως έχει;</w:t>
      </w:r>
    </w:p>
    <w:p w14:paraId="4865B92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2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2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4865B92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2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2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2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2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3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48 έγινε δεκτό ως έχει κατά πλειοψηφία.</w:t>
      </w:r>
    </w:p>
    <w:p w14:paraId="4865B93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4865B93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3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Ναι.</w:t>
      </w:r>
    </w:p>
    <w:p w14:paraId="4865B93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4865B93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3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3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3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3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3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49 έγινε δεκτό ως έχει κατά πλειοψηφία.</w:t>
      </w:r>
    </w:p>
    <w:p w14:paraId="4865B93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w:t>
      </w:r>
      <w:r>
        <w:rPr>
          <w:rFonts w:eastAsia="Times New Roman" w:cs="Times New Roman"/>
          <w:szCs w:val="24"/>
        </w:rPr>
        <w:t>θρο 50 ως έχει;</w:t>
      </w:r>
    </w:p>
    <w:p w14:paraId="4865B93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3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3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3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4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4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4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4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4865B94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50 έγινε δεκτό ως έχει κατά πλειοψηφία.</w:t>
      </w:r>
    </w:p>
    <w:p w14:paraId="4865B94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4865B94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4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48"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4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4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ΙΚΟΛΑΟΣ ΜΩΡΑΪΤΗΣ: </w:t>
      </w:r>
      <w:r>
        <w:rPr>
          <w:rFonts w:eastAsia="Times New Roman" w:cs="Times New Roman"/>
          <w:szCs w:val="24"/>
        </w:rPr>
        <w:t>Παρών.</w:t>
      </w:r>
    </w:p>
    <w:p w14:paraId="4865B94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4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4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4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51 έγινε δεκτό ως έχει κατά πλειοψηφία.</w:t>
      </w:r>
    </w:p>
    <w:p w14:paraId="4865B94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52 ως έχει;</w:t>
      </w:r>
    </w:p>
    <w:p w14:paraId="4865B95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5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52"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5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Όχι.</w:t>
      </w:r>
    </w:p>
    <w:p w14:paraId="4865B95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5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5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5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5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52 έγινε δεκτό ως έχει κατά πλειοψηφία.</w:t>
      </w:r>
    </w:p>
    <w:p w14:paraId="4865B95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4865B95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5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Ναι. </w:t>
      </w:r>
    </w:p>
    <w:p w14:paraId="4865B95C"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5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5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5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6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6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6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53 έγινε δεκτό ως έχει κατά πλειοψηφία.</w:t>
      </w:r>
    </w:p>
    <w:p w14:paraId="4865B96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54 ως έχει;</w:t>
      </w:r>
    </w:p>
    <w:p w14:paraId="4865B96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6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66"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6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6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6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6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6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6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54 έγινε δεκτό ως έχει κατά πλειοψηφία.</w:t>
      </w:r>
    </w:p>
    <w:p w14:paraId="4865B96D"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4865B96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6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70"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7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7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ΜΩΡΑΪΤΗΣ: </w:t>
      </w:r>
      <w:r>
        <w:rPr>
          <w:rFonts w:eastAsia="Times New Roman" w:cs="Times New Roman"/>
          <w:szCs w:val="24"/>
        </w:rPr>
        <w:t>Ναι.</w:t>
      </w:r>
    </w:p>
    <w:p w14:paraId="4865B97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7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Ναι.</w:t>
      </w:r>
    </w:p>
    <w:p w14:paraId="4865B97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7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55 έγινε δεκτό ως έχει κατά πλειοψηφία.</w:t>
      </w:r>
    </w:p>
    <w:p w14:paraId="4865B97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56 ως έχει;</w:t>
      </w:r>
    </w:p>
    <w:p w14:paraId="4865B97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7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Ναι. </w:t>
      </w:r>
    </w:p>
    <w:p w14:paraId="4865B97A"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7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7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7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7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Ναι.</w:t>
      </w:r>
    </w:p>
    <w:p w14:paraId="4865B97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8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56 έγινε δεκτό ως έχει κατά πλειοψηφία.</w:t>
      </w:r>
    </w:p>
    <w:p w14:paraId="4865B98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57 ως έχει;</w:t>
      </w:r>
    </w:p>
    <w:p w14:paraId="4865B98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8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84"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8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8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 xml:space="preserve">Σ ΜΩΡΑΪΤΗΣ: </w:t>
      </w:r>
      <w:r>
        <w:rPr>
          <w:rFonts w:eastAsia="Times New Roman" w:cs="Times New Roman"/>
          <w:szCs w:val="24"/>
        </w:rPr>
        <w:t>Παρών.</w:t>
      </w:r>
    </w:p>
    <w:p w14:paraId="4865B98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8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Ναι.</w:t>
      </w:r>
    </w:p>
    <w:p w14:paraId="4865B98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8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57 έγινε δεκτό ως έχει κατά πλειοψηφία.</w:t>
      </w:r>
    </w:p>
    <w:p w14:paraId="4865B98B"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w:t>
      </w:r>
      <w:r>
        <w:rPr>
          <w:rFonts w:eastAsia="Times New Roman" w:cs="Times New Roman"/>
          <w:szCs w:val="24"/>
        </w:rPr>
        <w:t xml:space="preserve"> έχει;</w:t>
      </w:r>
    </w:p>
    <w:p w14:paraId="4865B98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8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8E" w14:textId="77777777" w:rsidR="00666AE2" w:rsidRDefault="00896D7E">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8F"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9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865B99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9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Ναι.</w:t>
      </w:r>
    </w:p>
    <w:p w14:paraId="4865B99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9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58 έγινε δεκτό ως έχει κατά πλειοψηφία.</w:t>
      </w:r>
    </w:p>
    <w:p w14:paraId="4865B99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4865B99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9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Ναι.</w:t>
      </w:r>
    </w:p>
    <w:p w14:paraId="4865B99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4865B999"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9A"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ΝΙΚ</w:t>
      </w:r>
      <w:r>
        <w:rPr>
          <w:rFonts w:eastAsia="Times New Roman" w:cs="Times New Roman"/>
          <w:b/>
          <w:szCs w:val="24"/>
        </w:rPr>
        <w:t xml:space="preserve">ΟΛΑΟΣ ΜΩΡΑΪΤΗΣ: </w:t>
      </w:r>
      <w:r>
        <w:rPr>
          <w:rFonts w:eastAsia="Times New Roman" w:cs="Times New Roman"/>
          <w:szCs w:val="24"/>
        </w:rPr>
        <w:t>Όχι.</w:t>
      </w:r>
    </w:p>
    <w:p w14:paraId="4865B99B"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9C"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9D"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9E"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59 έγινε δεκτό ως έχει κατά πλειοψηφία.</w:t>
      </w:r>
    </w:p>
    <w:p w14:paraId="4865B99F"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w:t>
      </w:r>
      <w:r>
        <w:rPr>
          <w:rFonts w:eastAsia="Times New Roman" w:cs="Times New Roman"/>
          <w:szCs w:val="24"/>
        </w:rPr>
        <w:t>0 ως έχει;</w:t>
      </w:r>
    </w:p>
    <w:p w14:paraId="4865B9A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Ναι.</w:t>
      </w:r>
    </w:p>
    <w:p w14:paraId="4865B9A1"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ΓΕΡΑΣΙΜΟΣ ΓΙΑΚΟΥΜΑΤΟΣ: </w:t>
      </w:r>
      <w:r>
        <w:rPr>
          <w:rFonts w:eastAsia="Times New Roman" w:cs="Times New Roman"/>
          <w:szCs w:val="24"/>
        </w:rPr>
        <w:t>Ναι.</w:t>
      </w:r>
    </w:p>
    <w:p w14:paraId="4865B9A2"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4865B9A3"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865B9A4"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865B9A5"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4865B9A6"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4865B9A7"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865B9A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60 έγινε δεκτό ως έχει κατά πλειοψηφία.</w:t>
      </w:r>
    </w:p>
    <w:p w14:paraId="4865B9A9"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4865B9A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A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A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9A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9A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A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B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B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4865B9B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61 έγινε δεκτό ως έχει κατά πλειοψηφία. </w:t>
      </w:r>
    </w:p>
    <w:p w14:paraId="4865B9B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w:t>
      </w:r>
      <w:r>
        <w:rPr>
          <w:rFonts w:eastAsia="Times New Roman"/>
          <w:szCs w:val="24"/>
        </w:rPr>
        <w:t>θρο 62 ως έχει;</w:t>
      </w:r>
    </w:p>
    <w:p w14:paraId="4865B9B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B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B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9B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9B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B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B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B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9BC" w14:textId="77777777" w:rsidR="00666AE2" w:rsidRDefault="00896D7E">
      <w:pPr>
        <w:spacing w:after="0" w:line="600" w:lineRule="auto"/>
        <w:ind w:firstLine="720"/>
        <w:jc w:val="both"/>
        <w:rPr>
          <w:rFonts w:eastAsia="Times New Roman"/>
          <w:szCs w:val="24"/>
        </w:rPr>
      </w:pPr>
      <w:r>
        <w:rPr>
          <w:rFonts w:eastAsia="Times New Roman"/>
          <w:b/>
          <w:bCs/>
        </w:rPr>
        <w:t>ΠΡ</w:t>
      </w:r>
      <w:r>
        <w:rPr>
          <w:rFonts w:eastAsia="Times New Roman"/>
          <w:b/>
          <w:bCs/>
        </w:rPr>
        <w:t xml:space="preserve">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62 έγινε δεκτό ως έχει κατά πλειοψηφία. </w:t>
      </w:r>
    </w:p>
    <w:p w14:paraId="4865B9BD"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14:paraId="4865B9B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B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C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r>
        <w:rPr>
          <w:rFonts w:eastAsia="Times New Roman" w:cs="Times New Roman"/>
          <w:b/>
          <w:szCs w:val="24"/>
        </w:rPr>
        <w:t xml:space="preserve"> </w:t>
      </w:r>
    </w:p>
    <w:p w14:paraId="4865B9C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 </w:t>
      </w:r>
    </w:p>
    <w:p w14:paraId="4865B9C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C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C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r>
        <w:rPr>
          <w:rFonts w:eastAsia="Times New Roman" w:cs="Times New Roman"/>
          <w:b/>
          <w:szCs w:val="24"/>
        </w:rPr>
        <w:t xml:space="preserve"> </w:t>
      </w:r>
    </w:p>
    <w:p w14:paraId="4865B9C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9C6"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63 έγινε δεκτό ως έχει κατά πλειοψηφία. </w:t>
      </w:r>
    </w:p>
    <w:p w14:paraId="4865B9C7" w14:textId="77777777" w:rsidR="00666AE2" w:rsidRDefault="00896D7E">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64 ως έχει;</w:t>
      </w:r>
    </w:p>
    <w:p w14:paraId="4865B9C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C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C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C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9C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C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C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C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r>
        <w:rPr>
          <w:rFonts w:eastAsia="Times New Roman" w:cs="Times New Roman"/>
          <w:szCs w:val="24"/>
        </w:rPr>
        <w:t>.</w:t>
      </w:r>
    </w:p>
    <w:p w14:paraId="4865B9D0" w14:textId="77777777" w:rsidR="00666AE2" w:rsidRDefault="00896D7E">
      <w:pPr>
        <w:spacing w:after="0" w:line="600" w:lineRule="auto"/>
        <w:ind w:firstLine="720"/>
        <w:jc w:val="both"/>
        <w:rPr>
          <w:rFonts w:eastAsia="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64 έγινε δεκτό ως έχει κατά πλειοψηφία. </w:t>
      </w:r>
    </w:p>
    <w:p w14:paraId="4865B9D1"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4865B9D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D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D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D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w:t>
      </w:r>
      <w:r>
        <w:rPr>
          <w:rFonts w:eastAsia="Times New Roman" w:cs="Times New Roman"/>
          <w:szCs w:val="24"/>
        </w:rPr>
        <w:t xml:space="preserve">ι. </w:t>
      </w:r>
    </w:p>
    <w:p w14:paraId="4865B9D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D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D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D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9DA"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65 έγινε δεκτό ως έχει κατά πλειοψηφία. </w:t>
      </w:r>
    </w:p>
    <w:p w14:paraId="4865B9DB"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66 ως έχει;</w:t>
      </w:r>
    </w:p>
    <w:p w14:paraId="4865B9D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D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D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9D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9E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lastRenderedPageBreak/>
        <w:t>ΝΙΚΟΛΑΟΣ ΜΩΡΑΪΤΗΣ:</w:t>
      </w:r>
      <w:r>
        <w:rPr>
          <w:rFonts w:eastAsia="Times New Roman" w:cs="Times New Roman"/>
          <w:szCs w:val="24"/>
        </w:rPr>
        <w:t xml:space="preserve"> Όχι.</w:t>
      </w:r>
    </w:p>
    <w:p w14:paraId="4865B9E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E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E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9E4"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66 έγινε δεκτό ως έχει κατά πλειοψηφία. </w:t>
      </w:r>
    </w:p>
    <w:p w14:paraId="4865B9E5"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14:paraId="4865B9E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E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E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r>
        <w:rPr>
          <w:rFonts w:eastAsia="Times New Roman" w:cs="Times New Roman"/>
          <w:b/>
          <w:szCs w:val="24"/>
        </w:rPr>
        <w:t xml:space="preserve"> </w:t>
      </w:r>
    </w:p>
    <w:p w14:paraId="4865B9E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w:t>
      </w:r>
      <w:r>
        <w:rPr>
          <w:rFonts w:eastAsia="Times New Roman" w:cs="Times New Roman"/>
          <w:b/>
          <w:szCs w:val="24"/>
        </w:rPr>
        <w:t>Σ:</w:t>
      </w:r>
      <w:r>
        <w:rPr>
          <w:rFonts w:eastAsia="Times New Roman" w:cs="Times New Roman"/>
          <w:szCs w:val="24"/>
        </w:rPr>
        <w:t xml:space="preserve"> Όχι. </w:t>
      </w:r>
    </w:p>
    <w:p w14:paraId="4865B9E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E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E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E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9EE"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67 έγινε δεκτό ως έχει κατά πλειοψηφία. </w:t>
      </w:r>
    </w:p>
    <w:p w14:paraId="4865B9EF" w14:textId="77777777" w:rsidR="00666AE2" w:rsidRDefault="00896D7E">
      <w:pPr>
        <w:spacing w:after="0" w:line="600" w:lineRule="auto"/>
        <w:ind w:firstLine="720"/>
        <w:jc w:val="both"/>
        <w:rPr>
          <w:rFonts w:eastAsia="Times New Roman"/>
          <w:szCs w:val="24"/>
        </w:rPr>
      </w:pPr>
      <w:r>
        <w:rPr>
          <w:rFonts w:eastAsia="Times New Roman"/>
          <w:szCs w:val="24"/>
        </w:rPr>
        <w:lastRenderedPageBreak/>
        <w:t>Ερωτάται το Σώμα: Γίνεται δε</w:t>
      </w:r>
      <w:r>
        <w:rPr>
          <w:rFonts w:eastAsia="Times New Roman"/>
          <w:szCs w:val="24"/>
        </w:rPr>
        <w:t>κτό το άρθρο 68 ως έχει;</w:t>
      </w:r>
    </w:p>
    <w:p w14:paraId="4865B9F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F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F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9F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9F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F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9F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9F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Ναι.</w:t>
      </w:r>
    </w:p>
    <w:p w14:paraId="4865B9F8"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68 έγινε δεκτό ως έχει κατά πλειοψηφία. </w:t>
      </w:r>
    </w:p>
    <w:p w14:paraId="4865B9F9"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69, όπως τροποποιήθηκε από τον κύριο Υπουργό;</w:t>
      </w:r>
    </w:p>
    <w:p w14:paraId="4865B9F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9F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9F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Παρών.</w:t>
      </w:r>
      <w:r>
        <w:rPr>
          <w:rFonts w:eastAsia="Times New Roman" w:cs="Times New Roman"/>
          <w:b/>
          <w:szCs w:val="24"/>
        </w:rPr>
        <w:t xml:space="preserve"> </w:t>
      </w:r>
    </w:p>
    <w:p w14:paraId="4865B9F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9F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9F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4865BA0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0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0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 το άρθρο 69 έγινε δεκτό, όπως τροπο</w:t>
      </w:r>
      <w:r>
        <w:rPr>
          <w:rFonts w:eastAsia="Times New Roman"/>
          <w:szCs w:val="24"/>
        </w:rPr>
        <w:t xml:space="preserve">ποιήθηκε από τον κύριο Υπουργό, κατά πλειοψηφία. </w:t>
      </w:r>
    </w:p>
    <w:p w14:paraId="4865BA0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70 ως έχει;</w:t>
      </w:r>
    </w:p>
    <w:p w14:paraId="4865BA0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0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0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0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0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0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w:t>
      </w:r>
      <w:r>
        <w:rPr>
          <w:rFonts w:eastAsia="Times New Roman" w:cs="Times New Roman"/>
          <w:b/>
          <w:szCs w:val="24"/>
        </w:rPr>
        <w:t>ΗΣ:</w:t>
      </w:r>
      <w:r>
        <w:rPr>
          <w:rFonts w:eastAsia="Times New Roman" w:cs="Times New Roman"/>
          <w:szCs w:val="24"/>
        </w:rPr>
        <w:t xml:space="preserve"> Ναι.</w:t>
      </w:r>
    </w:p>
    <w:p w14:paraId="4865BA0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0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0C"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70 έγινε δεκτό ως έχει κατά πλειοψηφία. </w:t>
      </w:r>
    </w:p>
    <w:p w14:paraId="4865BA0D" w14:textId="77777777" w:rsidR="00666AE2" w:rsidRDefault="00896D7E">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71 ως έχει;</w:t>
      </w:r>
    </w:p>
    <w:p w14:paraId="4865BA0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0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1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1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1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1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1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1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16"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71 έγινε δεκτό ως έχει κατά πλειοψηφία. </w:t>
      </w:r>
    </w:p>
    <w:p w14:paraId="4865BA17"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72 ως έχει;</w:t>
      </w:r>
    </w:p>
    <w:p w14:paraId="4865BA1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1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1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1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1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1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ΛΑΖΑΡΙΔΗΣ:</w:t>
      </w:r>
      <w:r>
        <w:rPr>
          <w:rFonts w:eastAsia="Times New Roman" w:cs="Times New Roman"/>
          <w:szCs w:val="24"/>
        </w:rPr>
        <w:t xml:space="preserve"> Ναι.</w:t>
      </w:r>
    </w:p>
    <w:p w14:paraId="4865BA1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lastRenderedPageBreak/>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1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20"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72 έγινε δεκτό ως έχει κατά πλειοψηφία. </w:t>
      </w:r>
    </w:p>
    <w:p w14:paraId="4865BA21"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73 ως έχει;</w:t>
      </w:r>
    </w:p>
    <w:p w14:paraId="4865BA2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w:t>
      </w:r>
      <w:r>
        <w:rPr>
          <w:rFonts w:eastAsia="Times New Roman" w:cs="Times New Roman"/>
          <w:b/>
          <w:szCs w:val="24"/>
        </w:rPr>
        <w:t>Σ:</w:t>
      </w:r>
      <w:r>
        <w:rPr>
          <w:rFonts w:eastAsia="Times New Roman" w:cs="Times New Roman"/>
          <w:szCs w:val="24"/>
        </w:rPr>
        <w:t xml:space="preserve"> Ναι.</w:t>
      </w:r>
    </w:p>
    <w:p w14:paraId="4865BA2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2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2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2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2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2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2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2A"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73 έγινε δεκτό ως έχει κατά πλειοψηφία. </w:t>
      </w:r>
    </w:p>
    <w:p w14:paraId="4865BA2B"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74 ως έχει;</w:t>
      </w:r>
    </w:p>
    <w:p w14:paraId="4865BA2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2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2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2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3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3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3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3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34"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74 έγινε δεκτό ως έχει κατά πλειοψηφία. </w:t>
      </w:r>
    </w:p>
    <w:p w14:paraId="4865BA35"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άρθρο 75 ως έχει;</w:t>
      </w:r>
    </w:p>
    <w:p w14:paraId="4865BA3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3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3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3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3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3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3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3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b/>
          <w:szCs w:val="24"/>
        </w:rPr>
        <w:t>:</w:t>
      </w:r>
      <w:r>
        <w:rPr>
          <w:rFonts w:eastAsia="Times New Roman" w:cs="Times New Roman"/>
          <w:szCs w:val="24"/>
        </w:rPr>
        <w:t xml:space="preserve"> Ναι.</w:t>
      </w:r>
    </w:p>
    <w:p w14:paraId="4865BA3E"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75 έγινε δεκτό ως έχει κατά πλειοψηφία. </w:t>
      </w:r>
    </w:p>
    <w:p w14:paraId="4865BA3F"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76 ως έχει;</w:t>
      </w:r>
    </w:p>
    <w:p w14:paraId="4865BA4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4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4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4865BA4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4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4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4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4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48"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76 έγινε δεκτό ως έχει κατά πλειοψηφία. </w:t>
      </w:r>
    </w:p>
    <w:p w14:paraId="4865BA49" w14:textId="77777777" w:rsidR="00666AE2" w:rsidRDefault="00896D7E">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77 ως έχει;</w:t>
      </w:r>
    </w:p>
    <w:p w14:paraId="4865BA4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4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4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4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4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4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5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Όχι.</w:t>
      </w:r>
    </w:p>
    <w:p w14:paraId="4865BA5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w:t>
      </w:r>
      <w:r>
        <w:rPr>
          <w:rFonts w:eastAsia="Times New Roman" w:cs="Times New Roman"/>
          <w:b/>
          <w:szCs w:val="24"/>
        </w:rPr>
        <w:t>Σ:</w:t>
      </w:r>
      <w:r>
        <w:rPr>
          <w:rFonts w:eastAsia="Times New Roman" w:cs="Times New Roman"/>
          <w:szCs w:val="24"/>
        </w:rPr>
        <w:t xml:space="preserve"> Ναι.</w:t>
      </w:r>
    </w:p>
    <w:p w14:paraId="4865BA5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77 έγινε δεκτό ως έχει κατά πλειοψηφία. </w:t>
      </w:r>
    </w:p>
    <w:p w14:paraId="4865BA5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78 ως έχει;</w:t>
      </w:r>
    </w:p>
    <w:p w14:paraId="4865BA5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5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5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5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w:t>
      </w:r>
      <w:r>
        <w:rPr>
          <w:rFonts w:eastAsia="Times New Roman" w:cs="Times New Roman"/>
          <w:b/>
          <w:szCs w:val="24"/>
        </w:rPr>
        <w:t>ΗΣ:</w:t>
      </w:r>
      <w:r>
        <w:rPr>
          <w:rFonts w:eastAsia="Times New Roman" w:cs="Times New Roman"/>
          <w:szCs w:val="24"/>
        </w:rPr>
        <w:t xml:space="preserve"> Όχι. </w:t>
      </w:r>
    </w:p>
    <w:p w14:paraId="4865BA5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5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5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5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5C"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78 έγινε δεκτό ως έχει κατά πλειοψηφία. </w:t>
      </w:r>
    </w:p>
    <w:p w14:paraId="4865BA5D"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w:t>
      </w:r>
      <w:r>
        <w:rPr>
          <w:rFonts w:eastAsia="Times New Roman"/>
          <w:szCs w:val="24"/>
        </w:rPr>
        <w:t>εκτό το άρθρο 79 ως έχει;</w:t>
      </w:r>
    </w:p>
    <w:p w14:paraId="4865BA5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5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6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6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6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6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6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6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Ναι.</w:t>
      </w:r>
    </w:p>
    <w:p w14:paraId="4865BA66"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79 έγινε δεκτό ως έχει κατά πλειοψηφία. </w:t>
      </w:r>
    </w:p>
    <w:p w14:paraId="4865BA67"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80, όπως τροποποιήθηκε από τον κύριο Υπουργό;</w:t>
      </w:r>
    </w:p>
    <w:p w14:paraId="4865BA68"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6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6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w:t>
      </w:r>
      <w:r>
        <w:rPr>
          <w:rFonts w:eastAsia="Times New Roman" w:cs="Times New Roman"/>
          <w:b/>
          <w:szCs w:val="24"/>
        </w:rPr>
        <w:t>ΝΣΤΑΝΤΙΝΟΠΟΥΛΟΣ:</w:t>
      </w:r>
      <w:r>
        <w:rPr>
          <w:rFonts w:eastAsia="Times New Roman" w:cs="Times New Roman"/>
          <w:szCs w:val="24"/>
        </w:rPr>
        <w:t xml:space="preserve"> Παρών.</w:t>
      </w:r>
    </w:p>
    <w:p w14:paraId="4865BA6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6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6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6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r>
        <w:rPr>
          <w:rFonts w:eastAsia="Times New Roman" w:cs="Times New Roman"/>
          <w:b/>
          <w:szCs w:val="24"/>
        </w:rPr>
        <w:t xml:space="preserve"> </w:t>
      </w:r>
    </w:p>
    <w:p w14:paraId="4865BA6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70"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 το άρθρο 80 έγινε δεκτό, όπως τροποποι</w:t>
      </w:r>
      <w:r>
        <w:rPr>
          <w:rFonts w:eastAsia="Times New Roman"/>
          <w:szCs w:val="24"/>
        </w:rPr>
        <w:t xml:space="preserve">ήθηκε από τον κύριο Υπουργό, κατά πλειοψηφία. </w:t>
      </w:r>
    </w:p>
    <w:p w14:paraId="4865BA71"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81 ως έχει;</w:t>
      </w:r>
    </w:p>
    <w:p w14:paraId="4865BA7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7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7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7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7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Παρών.</w:t>
      </w:r>
    </w:p>
    <w:p w14:paraId="4865BA7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w:t>
      </w:r>
      <w:r>
        <w:rPr>
          <w:rFonts w:eastAsia="Times New Roman" w:cs="Times New Roman"/>
          <w:b/>
          <w:szCs w:val="24"/>
        </w:rPr>
        <w:t>Σ:</w:t>
      </w:r>
      <w:r>
        <w:rPr>
          <w:rFonts w:eastAsia="Times New Roman" w:cs="Times New Roman"/>
          <w:szCs w:val="24"/>
        </w:rPr>
        <w:t xml:space="preserve"> Ναι.</w:t>
      </w:r>
    </w:p>
    <w:p w14:paraId="4865BA7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7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7A"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81 έγινε δεκτό ως έχει κατά πλειοψηφία. </w:t>
      </w:r>
    </w:p>
    <w:p w14:paraId="4865BA7B"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4865BA7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7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7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4865BA7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8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8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8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8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84"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w:t>
      </w:r>
      <w:r>
        <w:rPr>
          <w:rFonts w:eastAsia="Times New Roman"/>
          <w:szCs w:val="24"/>
        </w:rPr>
        <w:t xml:space="preserve">το άρθρο 82 έγινε δεκτό ως έχει κατά πλειοψηφία. </w:t>
      </w:r>
    </w:p>
    <w:p w14:paraId="4865BA85"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83 ως έχει;</w:t>
      </w:r>
    </w:p>
    <w:p w14:paraId="4865BA8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8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8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8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8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8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w:t>
      </w:r>
      <w:r>
        <w:rPr>
          <w:rFonts w:eastAsia="Times New Roman" w:cs="Times New Roman"/>
          <w:b/>
          <w:szCs w:val="24"/>
        </w:rPr>
        <w:t>ΗΣ:</w:t>
      </w:r>
      <w:r>
        <w:rPr>
          <w:rFonts w:eastAsia="Times New Roman" w:cs="Times New Roman"/>
          <w:szCs w:val="24"/>
        </w:rPr>
        <w:t xml:space="preserve"> Ναι.</w:t>
      </w:r>
    </w:p>
    <w:p w14:paraId="4865BA8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8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8E"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83 έγινε δεκτό ως έχει κατά πλειοψηφία. </w:t>
      </w:r>
    </w:p>
    <w:p w14:paraId="4865BA8F"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4865BA9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9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9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4865BA9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9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9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9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9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98"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w:t>
      </w:r>
      <w:r>
        <w:rPr>
          <w:rFonts w:eastAsia="Times New Roman"/>
          <w:szCs w:val="24"/>
        </w:rPr>
        <w:t xml:space="preserve"> το άρθρο 84 έγινε δεκτό ως έχει κατά πλειοψηφία. </w:t>
      </w:r>
    </w:p>
    <w:p w14:paraId="4865BA99"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85 ως έχει;</w:t>
      </w:r>
    </w:p>
    <w:p w14:paraId="4865BA9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9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9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9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9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9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w:t>
      </w:r>
      <w:r>
        <w:rPr>
          <w:rFonts w:eastAsia="Times New Roman" w:cs="Times New Roman"/>
          <w:b/>
          <w:szCs w:val="24"/>
        </w:rPr>
        <w:t>Σ:</w:t>
      </w:r>
      <w:r>
        <w:rPr>
          <w:rFonts w:eastAsia="Times New Roman" w:cs="Times New Roman"/>
          <w:szCs w:val="24"/>
        </w:rPr>
        <w:t xml:space="preserve"> Ναι.</w:t>
      </w:r>
    </w:p>
    <w:p w14:paraId="4865BAA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r>
        <w:rPr>
          <w:rFonts w:eastAsia="Times New Roman" w:cs="Times New Roman"/>
          <w:b/>
          <w:szCs w:val="24"/>
        </w:rPr>
        <w:t xml:space="preserve"> </w:t>
      </w:r>
    </w:p>
    <w:p w14:paraId="4865BAA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A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85 έγινε δεκτό ως έχει κατά πλειοψηφία. </w:t>
      </w:r>
    </w:p>
    <w:p w14:paraId="4865BAA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86 ως έχει;</w:t>
      </w:r>
    </w:p>
    <w:p w14:paraId="4865BAA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A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w:t>
      </w:r>
      <w:r>
        <w:rPr>
          <w:rFonts w:eastAsia="Times New Roman" w:cs="Times New Roman"/>
          <w:b/>
          <w:szCs w:val="24"/>
        </w:rPr>
        <w:t>ΑΣΙΜΟΣ ΓΙΑΚΟΥΜΑΤΟΣ:</w:t>
      </w:r>
      <w:r>
        <w:rPr>
          <w:rFonts w:eastAsia="Times New Roman" w:cs="Times New Roman"/>
          <w:szCs w:val="24"/>
        </w:rPr>
        <w:t xml:space="preserve"> Ναι. </w:t>
      </w:r>
    </w:p>
    <w:p w14:paraId="4865BAA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A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A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A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A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4865BAA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AC"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 το άρ</w:t>
      </w:r>
      <w:r>
        <w:rPr>
          <w:rFonts w:eastAsia="Times New Roman"/>
          <w:szCs w:val="24"/>
        </w:rPr>
        <w:t xml:space="preserve">θρο 86 έγινε δεκτό ως έχει κατά πλειοψηφία. </w:t>
      </w:r>
    </w:p>
    <w:p w14:paraId="4865BAAD"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87 ως έχει;</w:t>
      </w:r>
    </w:p>
    <w:p w14:paraId="4865BAA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A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B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B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B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B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B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4865BAB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B6"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87 έγινε δεκτό ως έχει κατά πλειοψηφία. </w:t>
      </w:r>
    </w:p>
    <w:p w14:paraId="4865BAB7"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4865BAB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B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ΓΕΡΑΣ</w:t>
      </w:r>
      <w:r>
        <w:rPr>
          <w:rFonts w:eastAsia="Times New Roman" w:cs="Times New Roman"/>
          <w:b/>
          <w:szCs w:val="24"/>
        </w:rPr>
        <w:t>ΙΜΟΣ ΓΙΑΚΟΥΜΑΤΟΣ:</w:t>
      </w:r>
      <w:r>
        <w:rPr>
          <w:rFonts w:eastAsia="Times New Roman" w:cs="Times New Roman"/>
          <w:szCs w:val="24"/>
        </w:rPr>
        <w:t xml:space="preserve"> Ναι. </w:t>
      </w:r>
    </w:p>
    <w:p w14:paraId="4865BAB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B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B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B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B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4865BAB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C0"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 το άρθρ</w:t>
      </w:r>
      <w:r>
        <w:rPr>
          <w:rFonts w:eastAsia="Times New Roman"/>
          <w:szCs w:val="24"/>
        </w:rPr>
        <w:t xml:space="preserve">ο 88 έγινε δεκτό ως έχει κατά πλειοψηφία. </w:t>
      </w:r>
    </w:p>
    <w:p w14:paraId="4865BAC1"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4865BAC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C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C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C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C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C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r>
        <w:rPr>
          <w:rFonts w:eastAsia="Times New Roman" w:cs="Times New Roman"/>
          <w:szCs w:val="24"/>
        </w:rPr>
        <w:t>.</w:t>
      </w:r>
    </w:p>
    <w:p w14:paraId="4865BAC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Ναι.</w:t>
      </w:r>
      <w:r>
        <w:rPr>
          <w:rFonts w:eastAsia="Times New Roman" w:cs="Times New Roman"/>
          <w:b/>
          <w:szCs w:val="24"/>
        </w:rPr>
        <w:t xml:space="preserve"> </w:t>
      </w:r>
    </w:p>
    <w:p w14:paraId="4865BAC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CA"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89 έγινε δεκτό ως έχει κατά πλειοψηφία. </w:t>
      </w:r>
    </w:p>
    <w:p w14:paraId="4865BACB"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90 ως έχει;</w:t>
      </w:r>
    </w:p>
    <w:p w14:paraId="4865BAC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C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w:t>
      </w:r>
      <w:r>
        <w:rPr>
          <w:rFonts w:eastAsia="Times New Roman" w:cs="Times New Roman"/>
          <w:b/>
          <w:szCs w:val="24"/>
        </w:rPr>
        <w:t xml:space="preserve"> ΓΙΑΚΟΥΜΑΤΟΣ:</w:t>
      </w:r>
      <w:r>
        <w:rPr>
          <w:rFonts w:eastAsia="Times New Roman" w:cs="Times New Roman"/>
          <w:szCs w:val="24"/>
        </w:rPr>
        <w:t xml:space="preserve"> Ναι. </w:t>
      </w:r>
    </w:p>
    <w:p w14:paraId="4865BAC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C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D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D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D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D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D4"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w:t>
      </w:r>
      <w:r>
        <w:rPr>
          <w:rFonts w:eastAsia="Times New Roman"/>
          <w:szCs w:val="24"/>
        </w:rPr>
        <w:t xml:space="preserve">90 έγινε δεκτό ως έχει κατά πλειοψηφία. </w:t>
      </w:r>
    </w:p>
    <w:p w14:paraId="4865BAD5"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91 ως έχει;</w:t>
      </w:r>
    </w:p>
    <w:p w14:paraId="4865BAD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D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D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D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D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D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D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w:t>
      </w:r>
      <w:r>
        <w:rPr>
          <w:rFonts w:eastAsia="Times New Roman" w:cs="Times New Roman"/>
          <w:b/>
          <w:szCs w:val="24"/>
        </w:rPr>
        <w:t>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D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DE"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91 έγινε δεκτό ως έχει κατά πλειοψηφία. </w:t>
      </w:r>
    </w:p>
    <w:p w14:paraId="4865BADF"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92 ως έχει;</w:t>
      </w:r>
    </w:p>
    <w:p w14:paraId="4865BAE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E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w:t>
      </w:r>
      <w:r>
        <w:rPr>
          <w:rFonts w:eastAsia="Times New Roman" w:cs="Times New Roman"/>
          <w:b/>
          <w:szCs w:val="24"/>
        </w:rPr>
        <w:t>ΙΑΚΟΥΜΑΤΟΣ:</w:t>
      </w:r>
      <w:r>
        <w:rPr>
          <w:rFonts w:eastAsia="Times New Roman" w:cs="Times New Roman"/>
          <w:szCs w:val="24"/>
        </w:rPr>
        <w:t xml:space="preserve"> Ναι. </w:t>
      </w:r>
    </w:p>
    <w:p w14:paraId="4865BAE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E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E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E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E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E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E8"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w:t>
      </w:r>
      <w:r>
        <w:rPr>
          <w:rFonts w:eastAsia="Times New Roman"/>
          <w:szCs w:val="24"/>
        </w:rPr>
        <w:t xml:space="preserve"> το άρθρο 92 έγινε δεκτό ως έχει κατά πλειοψηφία. </w:t>
      </w:r>
    </w:p>
    <w:p w14:paraId="4865BAE9"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93 ως έχει;</w:t>
      </w:r>
    </w:p>
    <w:p w14:paraId="4865BAE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E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AE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4865BAE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E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E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w:t>
      </w:r>
      <w:r>
        <w:rPr>
          <w:rFonts w:eastAsia="Times New Roman" w:cs="Times New Roman"/>
          <w:b/>
          <w:szCs w:val="24"/>
        </w:rPr>
        <w:t>Σ:</w:t>
      </w:r>
      <w:r>
        <w:rPr>
          <w:rFonts w:eastAsia="Times New Roman" w:cs="Times New Roman"/>
          <w:szCs w:val="24"/>
        </w:rPr>
        <w:t xml:space="preserve"> Ναι.</w:t>
      </w:r>
    </w:p>
    <w:p w14:paraId="4865BAF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F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F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93 έγινε δεκτό ως έχει κατά πλειοψηφία. </w:t>
      </w:r>
    </w:p>
    <w:p w14:paraId="4865BAF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94 ως έχει;</w:t>
      </w:r>
    </w:p>
    <w:p w14:paraId="4865BAF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F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w:t>
      </w:r>
      <w:r>
        <w:rPr>
          <w:rFonts w:eastAsia="Times New Roman" w:cs="Times New Roman"/>
          <w:b/>
          <w:szCs w:val="24"/>
        </w:rPr>
        <w:t>ΕΡΑΣΙΜΟΣ ΓΙΑΚΟΥΜΑΤΟΣ:</w:t>
      </w:r>
      <w:r>
        <w:rPr>
          <w:rFonts w:eastAsia="Times New Roman" w:cs="Times New Roman"/>
          <w:szCs w:val="24"/>
        </w:rPr>
        <w:t xml:space="preserve"> Ναι. </w:t>
      </w:r>
    </w:p>
    <w:p w14:paraId="4865BAF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AF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AF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AF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AF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AF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AFC"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Συνεπώς</w:t>
      </w:r>
      <w:r>
        <w:rPr>
          <w:rFonts w:eastAsia="Times New Roman"/>
          <w:szCs w:val="24"/>
        </w:rPr>
        <w:t xml:space="preserve"> το άρθρο 94 έγινε δεκτό ως έχει κατά πλειοψηφία. </w:t>
      </w:r>
    </w:p>
    <w:p w14:paraId="4865BAFD"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95 ως έχει;</w:t>
      </w:r>
    </w:p>
    <w:p w14:paraId="4865BAF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AF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B0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B0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B0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B0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4865BB0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B0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B06"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95 έγινε δεκτό ως έχει κατά πλειοψηφία. </w:t>
      </w:r>
    </w:p>
    <w:p w14:paraId="4865BB07"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96 ως έχει;</w:t>
      </w:r>
    </w:p>
    <w:p w14:paraId="4865BB0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b/>
          <w:szCs w:val="24"/>
        </w:rPr>
        <w:t>:</w:t>
      </w:r>
      <w:r>
        <w:rPr>
          <w:rFonts w:eastAsia="Times New Roman" w:cs="Times New Roman"/>
          <w:szCs w:val="24"/>
        </w:rPr>
        <w:t xml:space="preserve"> Ναι.</w:t>
      </w:r>
    </w:p>
    <w:p w14:paraId="4865BB0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B0A"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B0B"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B0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B0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B0E"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Όχι.</w:t>
      </w:r>
      <w:r>
        <w:rPr>
          <w:rFonts w:eastAsia="Times New Roman" w:cs="Times New Roman"/>
          <w:b/>
          <w:szCs w:val="24"/>
        </w:rPr>
        <w:t xml:space="preserve"> </w:t>
      </w:r>
    </w:p>
    <w:p w14:paraId="4865BB0F"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B10"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Σ</w:t>
      </w:r>
      <w:r>
        <w:rPr>
          <w:rFonts w:eastAsia="Times New Roman"/>
          <w:szCs w:val="24"/>
        </w:rPr>
        <w:t xml:space="preserve">υνεπώς το άρθρο 96 έγινε δεκτό ως έχει κατά πλειοψηφία. </w:t>
      </w:r>
    </w:p>
    <w:p w14:paraId="4865BB11"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97 ως έχει;</w:t>
      </w:r>
    </w:p>
    <w:p w14:paraId="4865BB1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B1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B14"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B15"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B1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B1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4865BB18"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B19"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B1A"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97 έγινε δεκτό ως έχει κατά πλειοψηφία. </w:t>
      </w:r>
    </w:p>
    <w:p w14:paraId="4865BB1B"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98 ως έχει;</w:t>
      </w:r>
    </w:p>
    <w:p w14:paraId="4865BB1C"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ΣΙΜΟΡΕΛΗΣ:</w:t>
      </w:r>
      <w:r>
        <w:rPr>
          <w:rFonts w:eastAsia="Times New Roman" w:cs="Times New Roman"/>
          <w:szCs w:val="24"/>
        </w:rPr>
        <w:t xml:space="preserve"> Ναι.</w:t>
      </w:r>
    </w:p>
    <w:p w14:paraId="4865BB1D"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B1E"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B1F"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B20"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B21"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B22"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B23"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B24"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w:t>
      </w:r>
      <w:r>
        <w:rPr>
          <w:rFonts w:eastAsia="Times New Roman"/>
          <w:b/>
          <w:bCs/>
        </w:rPr>
        <w:t>προύλης</w:t>
      </w:r>
      <w:proofErr w:type="spellEnd"/>
      <w:r>
        <w:rPr>
          <w:rFonts w:eastAsia="Times New Roman"/>
          <w:b/>
          <w:bCs/>
        </w:rPr>
        <w:t xml:space="preserve">): </w:t>
      </w:r>
      <w:r>
        <w:rPr>
          <w:rFonts w:eastAsia="Times New Roman"/>
          <w:szCs w:val="24"/>
        </w:rPr>
        <w:t xml:space="preserve">Συνεπώς το άρθρο 98 έγινε δεκτό ως έχει κατά πλειοψηφία. </w:t>
      </w:r>
    </w:p>
    <w:p w14:paraId="4865BB25"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14:paraId="4865BB26"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Ναι.</w:t>
      </w:r>
    </w:p>
    <w:p w14:paraId="4865BB27"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B28"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B29"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B2A"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r>
        <w:rPr>
          <w:rFonts w:eastAsia="Times New Roman" w:cs="Times New Roman"/>
          <w:szCs w:val="24"/>
        </w:rPr>
        <w:t>.</w:t>
      </w:r>
    </w:p>
    <w:p w14:paraId="4865BB2B"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B2C"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B2D"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B2E"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99 έγινε δεκτό ως έχει κατά πλειοψηφία. </w:t>
      </w:r>
    </w:p>
    <w:p w14:paraId="4865BB2F"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100 ως έχει;</w:t>
      </w:r>
    </w:p>
    <w:p w14:paraId="4865BB30"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ΧΡΗΣΤ</w:t>
      </w:r>
      <w:r>
        <w:rPr>
          <w:rFonts w:eastAsia="Times New Roman" w:cs="Times New Roman"/>
          <w:b/>
          <w:szCs w:val="24"/>
        </w:rPr>
        <w:t>ΟΣ ΣΙΜΟΡΕΛΗΣ:</w:t>
      </w:r>
      <w:r>
        <w:rPr>
          <w:rFonts w:eastAsia="Times New Roman" w:cs="Times New Roman"/>
          <w:szCs w:val="24"/>
        </w:rPr>
        <w:t xml:space="preserve"> Ναι.</w:t>
      </w:r>
    </w:p>
    <w:p w14:paraId="4865BB31"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Ναι. </w:t>
      </w:r>
    </w:p>
    <w:p w14:paraId="4865BB32"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4865BB33" w14:textId="77777777" w:rsidR="00666AE2" w:rsidRDefault="00896D7E">
      <w:pPr>
        <w:spacing w:after="0" w:line="600" w:lineRule="auto"/>
        <w:ind w:firstLine="720"/>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 </w:t>
      </w:r>
    </w:p>
    <w:p w14:paraId="4865BB34"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ΝΙΚΟΛΑΟΣ ΜΩΡΑΪΤΗΣ:</w:t>
      </w:r>
      <w:r>
        <w:rPr>
          <w:rFonts w:eastAsia="Times New Roman" w:cs="Times New Roman"/>
          <w:szCs w:val="24"/>
        </w:rPr>
        <w:t xml:space="preserve"> Όχι.</w:t>
      </w:r>
    </w:p>
    <w:p w14:paraId="4865BB35"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Ναι.</w:t>
      </w:r>
    </w:p>
    <w:p w14:paraId="4865BB36"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Παρών.</w:t>
      </w:r>
      <w:r>
        <w:rPr>
          <w:rFonts w:eastAsia="Times New Roman" w:cs="Times New Roman"/>
          <w:b/>
          <w:szCs w:val="24"/>
        </w:rPr>
        <w:t xml:space="preserve"> </w:t>
      </w:r>
    </w:p>
    <w:p w14:paraId="4865BB37" w14:textId="77777777" w:rsidR="00666AE2" w:rsidRDefault="00896D7E">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4865BB38"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szCs w:val="24"/>
        </w:rPr>
        <w:t xml:space="preserve">Συνεπώς το άρθρο 100 έγινε δεκτό ως έχει κατά πλειοψηφία. </w:t>
      </w:r>
    </w:p>
    <w:p w14:paraId="4865BB39"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101 ως έχει;</w:t>
      </w:r>
    </w:p>
    <w:p w14:paraId="4865BB3A"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3B"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3C"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Όχι.</w:t>
      </w:r>
    </w:p>
    <w:p w14:paraId="4865BB3D"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3E"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3F"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40"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4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4865BB4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101 έγινε δεκτό ως έχει κατά πλειοψηφία.  </w:t>
      </w:r>
    </w:p>
    <w:p w14:paraId="4865BB4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w:t>
      </w:r>
      <w:r>
        <w:rPr>
          <w:rFonts w:eastAsia="Times New Roman"/>
          <w:szCs w:val="24"/>
        </w:rPr>
        <w:t>ρο 102 ως έχει;</w:t>
      </w:r>
    </w:p>
    <w:p w14:paraId="4865BB44"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45"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46"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Όχι.</w:t>
      </w:r>
    </w:p>
    <w:p w14:paraId="4865BB47"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48"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4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4A"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4B"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4865BB4C"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102 έγινε δεκτό ως έχει κατά πλειοψηφία.  </w:t>
      </w:r>
    </w:p>
    <w:p w14:paraId="4865BB4D"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103 ως έχει;</w:t>
      </w:r>
    </w:p>
    <w:p w14:paraId="4865BB4E"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4F"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50"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4865BB51"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52"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Ναι.</w:t>
      </w:r>
    </w:p>
    <w:p w14:paraId="4865BB53"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54"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Ναι.</w:t>
      </w:r>
    </w:p>
    <w:p w14:paraId="4865BB55"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4865BB56"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103 έγινε δεκτό ως έχει κατά πλειοψηφία.  </w:t>
      </w:r>
    </w:p>
    <w:p w14:paraId="4865BB57"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w:t>
      </w:r>
      <w:r>
        <w:rPr>
          <w:rFonts w:eastAsia="Times New Roman"/>
          <w:szCs w:val="24"/>
        </w:rPr>
        <w:t>θρο 104 ως έχει;</w:t>
      </w:r>
    </w:p>
    <w:p w14:paraId="4865BB58"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5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5A"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Όχι.</w:t>
      </w:r>
    </w:p>
    <w:p w14:paraId="4865BB5B"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5C"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5D"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5E"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5F"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4865BB60" w14:textId="77777777" w:rsidR="00666AE2" w:rsidRDefault="00896D7E">
      <w:pPr>
        <w:spacing w:after="0" w:line="600" w:lineRule="auto"/>
        <w:ind w:firstLine="720"/>
        <w:jc w:val="both"/>
        <w:rPr>
          <w:rFonts w:eastAsia="Times New Roman"/>
          <w:szCs w:val="24"/>
        </w:rPr>
      </w:pPr>
      <w:r>
        <w:rPr>
          <w:rFonts w:eastAsia="Times New Roman"/>
          <w:b/>
          <w:bCs/>
        </w:rPr>
        <w:t>ΠΡΟΕΔΡ</w:t>
      </w:r>
      <w:r>
        <w:rPr>
          <w:rFonts w:eastAsia="Times New Roman"/>
          <w:b/>
          <w:bCs/>
        </w:rPr>
        <w:t xml:space="preserve">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104 έγινε δεκτό ως έχει κατά πλειοψηφία.  </w:t>
      </w:r>
    </w:p>
    <w:p w14:paraId="4865BB61"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105 ως έχει;</w:t>
      </w:r>
    </w:p>
    <w:p w14:paraId="4865BB62"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63"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64"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4865BB65"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66"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67"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68"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Ναι.</w:t>
      </w:r>
    </w:p>
    <w:p w14:paraId="4865BB6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4865BB6A"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105 έγινε δεκτό ως έχει κατά πλειοψηφία.  </w:t>
      </w:r>
    </w:p>
    <w:p w14:paraId="4865BB6B" w14:textId="77777777" w:rsidR="00666AE2" w:rsidRDefault="00896D7E">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106 ως έχει;</w:t>
      </w:r>
    </w:p>
    <w:p w14:paraId="4865BB6C"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6D"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6E"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4865BB6F"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70"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7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72"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73"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4865BB74" w14:textId="77777777" w:rsidR="00666AE2" w:rsidRDefault="00896D7E">
      <w:pPr>
        <w:spacing w:after="0" w:line="600" w:lineRule="auto"/>
        <w:ind w:firstLine="720"/>
        <w:jc w:val="both"/>
        <w:rPr>
          <w:rFonts w:eastAsia="Times New Roman"/>
          <w:szCs w:val="24"/>
        </w:rPr>
      </w:pPr>
      <w:r>
        <w:rPr>
          <w:rFonts w:eastAsia="Times New Roman"/>
          <w:b/>
          <w:bCs/>
        </w:rPr>
        <w:t>ΠΡΟΕ</w:t>
      </w:r>
      <w:r>
        <w:rPr>
          <w:rFonts w:eastAsia="Times New Roman"/>
          <w:b/>
          <w:bCs/>
        </w:rPr>
        <w:t xml:space="preserve">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106 έγινε δεκτό ως έχει κατά πλειοψηφία.  </w:t>
      </w:r>
    </w:p>
    <w:p w14:paraId="4865BB75"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107</w:t>
      </w:r>
      <w:r>
        <w:rPr>
          <w:rFonts w:eastAsia="Times New Roman"/>
          <w:szCs w:val="24"/>
        </w:rPr>
        <w:t>,</w:t>
      </w:r>
      <w:r>
        <w:rPr>
          <w:rFonts w:eastAsia="Times New Roman"/>
          <w:szCs w:val="24"/>
        </w:rPr>
        <w:t xml:space="preserve"> όπως τροποποιήθηκε από τον κύριο Υπουργό;</w:t>
      </w:r>
    </w:p>
    <w:p w14:paraId="4865BB76"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77"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78"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b/>
          <w:szCs w:val="24"/>
        </w:rPr>
        <w:t>:</w:t>
      </w:r>
      <w:r>
        <w:rPr>
          <w:rFonts w:eastAsia="Times New Roman"/>
          <w:szCs w:val="24"/>
        </w:rPr>
        <w:t xml:space="preserve"> Ναι.</w:t>
      </w:r>
    </w:p>
    <w:p w14:paraId="4865BB79"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7A"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7B"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7C"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7D"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4865BB7E"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107 έγινε δεκτό, όπως τροποποιήθηκε από τον κύριο </w:t>
      </w:r>
      <w:r>
        <w:rPr>
          <w:rFonts w:eastAsia="Times New Roman"/>
          <w:szCs w:val="24"/>
        </w:rPr>
        <w:t xml:space="preserve">Υπουργό, κατά πλειοψηφία.  </w:t>
      </w:r>
    </w:p>
    <w:p w14:paraId="4865BB7F"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108, όπως τροποποιήθηκε από τον κύριο Υπουργό;</w:t>
      </w:r>
    </w:p>
    <w:p w14:paraId="4865BB80"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8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82"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4865BB83"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84"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85"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86"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87"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4865BB88"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108 έγινε δεκτό, όπως τροποποιήθηκε από τον κύριο Υπουργό, κατά πλειοψηφία.  </w:t>
      </w:r>
    </w:p>
    <w:p w14:paraId="4865BB89"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w:t>
      </w:r>
      <w:r>
        <w:rPr>
          <w:rFonts w:eastAsia="Times New Roman"/>
          <w:szCs w:val="24"/>
        </w:rPr>
        <w:t>εκτό το άρθρο 109 ως έχει;</w:t>
      </w:r>
    </w:p>
    <w:p w14:paraId="4865BB8A"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8B"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8C"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Ναι.</w:t>
      </w:r>
    </w:p>
    <w:p w14:paraId="4865BB8D"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8E"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8F"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90"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Ναι.</w:t>
      </w:r>
    </w:p>
    <w:p w14:paraId="4865BB91"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w:t>
      </w:r>
      <w:r>
        <w:rPr>
          <w:rFonts w:eastAsia="Times New Roman"/>
          <w:szCs w:val="24"/>
        </w:rPr>
        <w:t>αι.</w:t>
      </w:r>
    </w:p>
    <w:p w14:paraId="4865BB92"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109 έγινε δεκτό ως έχει κατά πλειοψηφία.  </w:t>
      </w:r>
    </w:p>
    <w:p w14:paraId="4865BB93" w14:textId="77777777" w:rsidR="00666AE2" w:rsidRDefault="00896D7E">
      <w:pPr>
        <w:spacing w:after="0" w:line="600" w:lineRule="auto"/>
        <w:ind w:firstLine="720"/>
        <w:jc w:val="both"/>
        <w:rPr>
          <w:rFonts w:eastAsia="Times New Roman"/>
          <w:szCs w:val="24"/>
        </w:rPr>
      </w:pPr>
      <w:r>
        <w:rPr>
          <w:rFonts w:eastAsia="Times New Roman"/>
          <w:szCs w:val="24"/>
        </w:rPr>
        <w:t>Ερωτάται το Σώμα: Γίνεται δεκτό το άρθρο 110 ως έχει;</w:t>
      </w:r>
    </w:p>
    <w:p w14:paraId="4865BB94"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95"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Όχι.</w:t>
      </w:r>
    </w:p>
    <w:p w14:paraId="4865BB96" w14:textId="77777777" w:rsidR="00666AE2" w:rsidRDefault="00896D7E">
      <w:pPr>
        <w:spacing w:after="0" w:line="600" w:lineRule="auto"/>
        <w:ind w:firstLine="720"/>
        <w:jc w:val="both"/>
        <w:rPr>
          <w:rFonts w:eastAsia="Times New Roman"/>
          <w:b/>
          <w:szCs w:val="24"/>
        </w:rPr>
      </w:pPr>
      <w:r>
        <w:rPr>
          <w:rFonts w:eastAsia="Times New Roman"/>
          <w:b/>
          <w:szCs w:val="24"/>
        </w:rPr>
        <w:t>ΟΔΥΣΣΕΑΣ ΚΩΝΣΤΑΝΤΙΝΟΠΟΥΛΟΣ:</w:t>
      </w:r>
      <w:r>
        <w:rPr>
          <w:rFonts w:eastAsia="Times New Roman"/>
          <w:szCs w:val="24"/>
        </w:rPr>
        <w:t xml:space="preserve"> Όχι.</w:t>
      </w:r>
    </w:p>
    <w:p w14:paraId="4865BB97"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98"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9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Όχι.</w:t>
      </w:r>
    </w:p>
    <w:p w14:paraId="4865BB9A"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9B"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4865BB9C" w14:textId="77777777" w:rsidR="00666AE2" w:rsidRDefault="00896D7E">
      <w:pPr>
        <w:spacing w:after="0"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Συνεπώς το άρθρο 110 </w:t>
      </w:r>
      <w:proofErr w:type="spellStart"/>
      <w:r>
        <w:rPr>
          <w:rFonts w:eastAsia="Times New Roman"/>
          <w:szCs w:val="24"/>
        </w:rPr>
        <w:t>απερρίφθη</w:t>
      </w:r>
      <w:proofErr w:type="spellEnd"/>
      <w:r>
        <w:rPr>
          <w:rFonts w:eastAsia="Times New Roman"/>
          <w:szCs w:val="24"/>
        </w:rPr>
        <w:t>.</w:t>
      </w:r>
    </w:p>
    <w:p w14:paraId="4865BB9D" w14:textId="77777777" w:rsidR="00666AE2" w:rsidRDefault="00896D7E">
      <w:pPr>
        <w:spacing w:after="0" w:line="600" w:lineRule="auto"/>
        <w:ind w:firstLine="720"/>
        <w:rPr>
          <w:rFonts w:eastAsia="Times New Roman" w:cs="Times New Roman"/>
          <w:szCs w:val="24"/>
        </w:rPr>
      </w:pPr>
      <w:r>
        <w:rPr>
          <w:rFonts w:eastAsia="Times New Roman" w:cs="Times New Roman"/>
          <w:szCs w:val="24"/>
        </w:rPr>
        <w:t>Ερωτάται το Σώμα: Γίνεται δεκτή η τροπολογία με γενικό αριθμό 1336 και ειδικό 22 ως έχει;</w:t>
      </w:r>
    </w:p>
    <w:p w14:paraId="4865BB9E"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9F"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A0" w14:textId="77777777" w:rsidR="00666AE2" w:rsidRDefault="00896D7E">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Παρών.</w:t>
      </w:r>
    </w:p>
    <w:p w14:paraId="4865BBA1"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A2"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A3"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A4"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Όχι.</w:t>
      </w:r>
    </w:p>
    <w:p w14:paraId="4865BBA5"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4865BBA6" w14:textId="77777777" w:rsidR="00666AE2" w:rsidRDefault="00896D7E">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w:t>
      </w:r>
      <w:r>
        <w:rPr>
          <w:rFonts w:eastAsia="Times New Roman"/>
          <w:szCs w:val="24"/>
        </w:rPr>
        <w:t xml:space="preserve"> </w:t>
      </w:r>
      <w:r>
        <w:rPr>
          <w:rFonts w:eastAsia="Times New Roman" w:cs="Times New Roman"/>
          <w:szCs w:val="24"/>
        </w:rPr>
        <w:t xml:space="preserve">Συνεπώς η τροπολογία με γενικό αριθμό 1336 και ειδικό 22 έγινε δεκτή ως έχει κατά πλειοψηφία και εντάσσεται στο νομοσχέδιο ως ίδιο άρθρο. </w:t>
      </w:r>
    </w:p>
    <w:p w14:paraId="4865BBA7" w14:textId="77777777" w:rsidR="00666AE2" w:rsidRDefault="00896D7E">
      <w:pPr>
        <w:spacing w:after="0" w:line="600" w:lineRule="auto"/>
        <w:ind w:firstLine="720"/>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 Γίνεται δεκτό το ακροτελεύτιο άρθρο;</w:t>
      </w:r>
    </w:p>
    <w:p w14:paraId="4865BBA8"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A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AA" w14:textId="77777777" w:rsidR="00666AE2" w:rsidRDefault="00896D7E">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4865BBAB"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AC"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AD"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AE"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Παρ</w:t>
      </w:r>
      <w:r>
        <w:rPr>
          <w:rFonts w:eastAsia="Times New Roman"/>
          <w:szCs w:val="24"/>
        </w:rPr>
        <w:t>ών.</w:t>
      </w:r>
    </w:p>
    <w:p w14:paraId="4865BBAF"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4865BBB0" w14:textId="77777777" w:rsidR="00666AE2" w:rsidRDefault="00896D7E">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 xml:space="preserve">: </w:t>
      </w:r>
      <w:r>
        <w:rPr>
          <w:rFonts w:eastAsia="Times New Roman" w:cs="Times New Roman"/>
          <w:szCs w:val="24"/>
        </w:rPr>
        <w:t>Το ακροτελεύτιο άρθρο έγινε δεκτό κατά πλειοψηφία.</w:t>
      </w:r>
    </w:p>
    <w:p w14:paraId="4865BBB1"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Οικονομίας και Ανάπτυξης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της επιμελητηριακής νομ</w:t>
      </w:r>
      <w:r>
        <w:rPr>
          <w:rFonts w:eastAsia="Times New Roman" w:cs="Times New Roman"/>
          <w:szCs w:val="24"/>
        </w:rPr>
        <w:t xml:space="preserve">οθεσίας και άλλες διατάξεις» έγινε δεκτό επί της αρχής και επί των άρθρων. </w:t>
      </w:r>
    </w:p>
    <w:p w14:paraId="4865BBB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4865BBB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4865BBB4" w14:textId="77777777" w:rsidR="00666AE2" w:rsidRDefault="00896D7E">
      <w:pPr>
        <w:spacing w:after="0" w:line="600" w:lineRule="auto"/>
        <w:ind w:firstLine="720"/>
        <w:jc w:val="both"/>
        <w:rPr>
          <w:rFonts w:eastAsia="Times New Roman"/>
          <w:b/>
          <w:szCs w:val="24"/>
        </w:rPr>
      </w:pPr>
      <w:r>
        <w:rPr>
          <w:rFonts w:eastAsia="Times New Roman"/>
          <w:b/>
          <w:szCs w:val="24"/>
        </w:rPr>
        <w:t>ΧΡΗΣΤΟΣ ΣΙΜΟΡΕΛΗΣ:</w:t>
      </w:r>
      <w:r>
        <w:rPr>
          <w:rFonts w:eastAsia="Times New Roman"/>
          <w:szCs w:val="24"/>
        </w:rPr>
        <w:t xml:space="preserve"> Ναι.</w:t>
      </w:r>
    </w:p>
    <w:p w14:paraId="4865BBB5"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Ναι.</w:t>
      </w:r>
    </w:p>
    <w:p w14:paraId="4865BBB6" w14:textId="77777777" w:rsidR="00666AE2" w:rsidRDefault="00896D7E">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4865BBB7" w14:textId="77777777" w:rsidR="00666AE2" w:rsidRDefault="00896D7E">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865BBB8" w14:textId="77777777" w:rsidR="00666AE2" w:rsidRDefault="00896D7E">
      <w:pPr>
        <w:spacing w:after="0"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865BBB9"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4865BBBA" w14:textId="77777777" w:rsidR="00666AE2" w:rsidRDefault="00896D7E">
      <w:pPr>
        <w:spacing w:after="0" w:line="600" w:lineRule="auto"/>
        <w:ind w:firstLine="720"/>
        <w:jc w:val="both"/>
        <w:rPr>
          <w:rFonts w:eastAsia="Times New Roman"/>
          <w:szCs w:val="24"/>
        </w:rPr>
      </w:pPr>
      <w:r>
        <w:rPr>
          <w:rFonts w:eastAsia="Times New Roman"/>
          <w:b/>
          <w:szCs w:val="24"/>
        </w:rPr>
        <w:t xml:space="preserve">ΜΑΡΙΟΣ ΓΕΩΡΓΙΑΔΗΣ (Θ΄ Αντιπρόεδρος της Βουλής): </w:t>
      </w:r>
      <w:r>
        <w:rPr>
          <w:rFonts w:eastAsia="Times New Roman"/>
          <w:szCs w:val="24"/>
        </w:rPr>
        <w:t>Παρών</w:t>
      </w:r>
    </w:p>
    <w:p w14:paraId="4865BBBB" w14:textId="77777777" w:rsidR="00666AE2" w:rsidRDefault="00896D7E">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4865BBBC" w14:textId="77777777" w:rsidR="00666AE2" w:rsidRDefault="00896D7E">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b/>
          <w:szCs w:val="24"/>
        </w:rPr>
        <w:t xml:space="preserve">: </w:t>
      </w:r>
      <w:r>
        <w:rPr>
          <w:rFonts w:eastAsia="Times New Roman"/>
          <w:bCs/>
        </w:rPr>
        <w:t xml:space="preserve">Το νομοσχέδιο έγινε δεκτό και στο σύνολο κατά πλειοψηφία.  </w:t>
      </w:r>
    </w:p>
    <w:p w14:paraId="4865BBBD" w14:textId="77777777" w:rsidR="00666AE2" w:rsidRDefault="00896D7E">
      <w:pPr>
        <w:spacing w:after="0" w:line="600" w:lineRule="auto"/>
        <w:ind w:firstLine="720"/>
        <w:jc w:val="both"/>
        <w:rPr>
          <w:rFonts w:eastAsia="Times New Roman"/>
          <w:szCs w:val="24"/>
        </w:rPr>
      </w:pPr>
      <w:r>
        <w:rPr>
          <w:rFonts w:eastAsia="Times New Roman"/>
          <w:szCs w:val="24"/>
        </w:rPr>
        <w:t>Συνεπώς</w:t>
      </w:r>
      <w:r>
        <w:rPr>
          <w:rFonts w:eastAsia="Times New Roman"/>
          <w:szCs w:val="24"/>
        </w:rPr>
        <w:t xml:space="preserve"> </w:t>
      </w:r>
      <w:r>
        <w:rPr>
          <w:rFonts w:eastAsia="Times New Roman"/>
          <w:szCs w:val="24"/>
        </w:rPr>
        <w:t xml:space="preserve">το νομοσχέδιο </w:t>
      </w:r>
      <w:r>
        <w:rPr>
          <w:rFonts w:eastAsia="Times New Roman" w:cs="Times New Roman"/>
          <w:szCs w:val="24"/>
        </w:rPr>
        <w:t>το νομοσχέδιο του Υπουργείου Οικονομίας και Ανάπτυξης</w:t>
      </w:r>
      <w:r>
        <w:rPr>
          <w:rFonts w:eastAsia="Times New Roman" w:cs="Times New Roman"/>
          <w:szCs w:val="24"/>
        </w:rPr>
        <w:t>:</w:t>
      </w:r>
      <w:r>
        <w:rPr>
          <w:rFonts w:eastAsia="Times New Roman" w:cs="Times New Roman"/>
          <w:szCs w:val="24"/>
        </w:rPr>
        <w:t xml:space="preserve"> «Άσκηση υπαίθριων εμπορικών δραστηριοτήτων, εκσυγχρονισμός της επιμελητηριακής νομοθεσίας και άλλες διατάξεις» </w:t>
      </w:r>
      <w:r>
        <w:rPr>
          <w:rFonts w:eastAsia="Times New Roman"/>
          <w:szCs w:val="24"/>
        </w:rPr>
        <w:t>έγινε δε</w:t>
      </w:r>
      <w:r>
        <w:rPr>
          <w:rFonts w:eastAsia="Times New Roman"/>
          <w:szCs w:val="24"/>
        </w:rPr>
        <w:t>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4865BBBE" w14:textId="77777777" w:rsidR="00666AE2" w:rsidRDefault="00896D7E">
      <w:pPr>
        <w:widowControl w:val="0"/>
        <w:autoSpaceDE w:val="0"/>
        <w:autoSpaceDN w:val="0"/>
        <w:adjustRightInd w:val="0"/>
        <w:spacing w:after="0" w:line="600" w:lineRule="auto"/>
        <w:ind w:firstLine="720"/>
        <w:jc w:val="center"/>
        <w:rPr>
          <w:rFonts w:eastAsia="Times New Roman"/>
          <w:color w:val="FF0000"/>
          <w:szCs w:val="24"/>
        </w:rPr>
      </w:pPr>
      <w:r w:rsidRPr="001A5AA8">
        <w:rPr>
          <w:rFonts w:eastAsia="Times New Roman"/>
          <w:color w:val="FF0000"/>
          <w:szCs w:val="24"/>
        </w:rPr>
        <w:t>(</w:t>
      </w:r>
      <w:r w:rsidRPr="000E075C">
        <w:rPr>
          <w:rFonts w:eastAsia="Times New Roman"/>
          <w:color w:val="FF0000"/>
          <w:szCs w:val="24"/>
        </w:rPr>
        <w:t>Να καταχωριστεί το κείμενο του νομοσχεδίου</w:t>
      </w:r>
      <w:r>
        <w:rPr>
          <w:rFonts w:eastAsia="Times New Roman"/>
          <w:color w:val="FF0000"/>
          <w:szCs w:val="24"/>
        </w:rPr>
        <w:t xml:space="preserve">, σελ. </w:t>
      </w:r>
      <w:r>
        <w:rPr>
          <w:rFonts w:eastAsia="Times New Roman"/>
          <w:color w:val="FF0000"/>
          <w:szCs w:val="24"/>
        </w:rPr>
        <w:t>414α</w:t>
      </w:r>
      <w:r w:rsidRPr="001A5AA8">
        <w:rPr>
          <w:rFonts w:eastAsia="Times New Roman"/>
          <w:color w:val="FF0000"/>
          <w:szCs w:val="24"/>
        </w:rPr>
        <w:t>)</w:t>
      </w:r>
    </w:p>
    <w:p w14:paraId="4865BBBF" w14:textId="77777777" w:rsidR="00666AE2" w:rsidRDefault="00896D7E">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865BBC0" w14:textId="77777777" w:rsidR="00666AE2" w:rsidRDefault="00896D7E">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4865BBC1" w14:textId="77777777" w:rsidR="00666AE2" w:rsidRDefault="00896D7E">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Συν</w:t>
      </w:r>
      <w:r>
        <w:rPr>
          <w:rFonts w:eastAsia="Times New Roman" w:cs="Times New Roman"/>
          <w:szCs w:val="24"/>
        </w:rPr>
        <w:t>επώς τ</w:t>
      </w:r>
      <w:r>
        <w:rPr>
          <w:rFonts w:eastAsia="Times New Roman" w:cs="Times New Roman"/>
          <w:szCs w:val="24"/>
        </w:rPr>
        <w:t>ο Σώμα παρέσχε τη ζητηθείσα εξουσιοδότηση.</w:t>
      </w:r>
    </w:p>
    <w:p w14:paraId="4865BBC2"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λύσουμε τη συνεδρίαση, έχω την τιμή να ανακοινώσω </w:t>
      </w:r>
      <w:r>
        <w:rPr>
          <w:rFonts w:eastAsia="Times New Roman" w:cs="Times New Roman"/>
          <w:szCs w:val="24"/>
        </w:rPr>
        <w:t>σ</w:t>
      </w:r>
      <w:r>
        <w:rPr>
          <w:rFonts w:eastAsia="Times New Roman" w:cs="Times New Roman"/>
          <w:szCs w:val="24"/>
        </w:rPr>
        <w:t xml:space="preserve">το Σώμα τα εξής: </w:t>
      </w:r>
    </w:p>
    <w:p w14:paraId="4865BBC3"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Η Διαρκής Επιτροπή Κοινωνικών Υποθέσεων καταθέτει την έκθεσή της στο σχέδιο νόμου του Υπουργείου Υγείας</w:t>
      </w:r>
      <w:r>
        <w:rPr>
          <w:rFonts w:eastAsia="Times New Roman" w:cs="Times New Roman"/>
          <w:szCs w:val="24"/>
        </w:rPr>
        <w:t xml:space="preserve"> «Εναρμόνιση του ελληνικού δικαίου με την Ευρωπαϊκή Οδηγία 2003/88/ΕΚ του Ευρωπαϊκού Κοινοβουλίου και του Συμβουλίου της 4ης Νοεμβρίου 2003 </w:t>
      </w:r>
      <w:r>
        <w:rPr>
          <w:rFonts w:eastAsia="Times New Roman"/>
          <w:szCs w:val="24"/>
        </w:rPr>
        <w:t>"</w:t>
      </w:r>
      <w:r>
        <w:rPr>
          <w:rFonts w:eastAsia="Times New Roman" w:cs="Times New Roman"/>
          <w:szCs w:val="24"/>
        </w:rPr>
        <w:t>σχετικά με ορισμένα στοιχεία της οργάνωσης του χρόνου εργασίας</w:t>
      </w:r>
      <w:r>
        <w:rPr>
          <w:rFonts w:eastAsia="Times New Roman"/>
          <w:szCs w:val="24"/>
        </w:rPr>
        <w:t>"</w:t>
      </w:r>
      <w:r>
        <w:rPr>
          <w:rFonts w:eastAsia="Times New Roman" w:cs="Times New Roman"/>
          <w:szCs w:val="24"/>
        </w:rPr>
        <w:t xml:space="preserve"> ως προς την οργάνωση του χρόνου εργασίας των ιατρών</w:t>
      </w:r>
      <w:r>
        <w:rPr>
          <w:rFonts w:eastAsia="Times New Roman" w:cs="Times New Roman"/>
          <w:szCs w:val="24"/>
        </w:rPr>
        <w:t xml:space="preserve"> και οδοντιάτρων του Ε.Σ.Υ. – Ρυθμίσεις θεμάτων ιατρών Ε.Σ.Υ. και άλλες διατάξεις».</w:t>
      </w:r>
    </w:p>
    <w:p w14:paraId="4865BBC4"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Επίσης,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w:t>
      </w:r>
      <w:r>
        <w:rPr>
          <w:rFonts w:eastAsia="Times New Roman" w:cs="Times New Roman"/>
          <w:szCs w:val="24"/>
        </w:rPr>
        <w:t>υργών», όπως ισχύει, στις 6</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w:t>
      </w:r>
    </w:p>
    <w:p w14:paraId="4865BBC5"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1. Ποινική δικογραφία που αφορά στους πρώην Υπουργούς Οικονομικών κ.κ. Γεώργιο Παπακωνσταντίνου και Ευάγγελο Βενιζέλο.</w:t>
      </w:r>
    </w:p>
    <w:p w14:paraId="4865BBC6"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2. Ποινικές δικογραφίες που αφορούν στους διατελέσαντες Υπουργούς Εθνικής Άμυνας κατά τα έτη 2006 έω</w:t>
      </w:r>
      <w:r>
        <w:rPr>
          <w:rFonts w:eastAsia="Times New Roman" w:cs="Times New Roman"/>
          <w:szCs w:val="24"/>
        </w:rPr>
        <w:t xml:space="preserve">ς 2012, κ.κ. Σπήλιο Σπηλιωτόπουλο, Ευάγγελο </w:t>
      </w:r>
      <w:proofErr w:type="spellStart"/>
      <w:r>
        <w:rPr>
          <w:rFonts w:eastAsia="Times New Roman" w:cs="Times New Roman"/>
          <w:szCs w:val="24"/>
        </w:rPr>
        <w:t>Μεϊμαράκη</w:t>
      </w:r>
      <w:proofErr w:type="spellEnd"/>
      <w:r>
        <w:rPr>
          <w:rFonts w:eastAsia="Times New Roman" w:cs="Times New Roman"/>
          <w:szCs w:val="24"/>
        </w:rPr>
        <w:t>, Πάνο Μπεγλίτη, Δημήτριο Αβραμόπουλο, Φραγκούλη Φράγκο και Παναγιώτη (Πάνο) Παναγιωτόπουλο (τρεις δικογραφίες).</w:t>
      </w:r>
    </w:p>
    <w:p w14:paraId="4865BBC7"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 xml:space="preserve">3. Ποινική δικογραφία που αφορά στον Αναπληρωτή Υπουργό Προστασίας του Πολίτη κ. Νικόλαο </w:t>
      </w:r>
      <w:proofErr w:type="spellStart"/>
      <w:r>
        <w:rPr>
          <w:rFonts w:eastAsia="Times New Roman" w:cs="Times New Roman"/>
          <w:szCs w:val="24"/>
        </w:rPr>
        <w:t>Τ</w:t>
      </w:r>
      <w:r>
        <w:rPr>
          <w:rFonts w:eastAsia="Times New Roman" w:cs="Times New Roman"/>
          <w:szCs w:val="24"/>
        </w:rPr>
        <w:t>όσκα</w:t>
      </w:r>
      <w:proofErr w:type="spellEnd"/>
      <w:r>
        <w:rPr>
          <w:rFonts w:eastAsia="Times New Roman" w:cs="Times New Roman"/>
          <w:szCs w:val="24"/>
        </w:rPr>
        <w:t>, καθώς και στις 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w:t>
      </w:r>
    </w:p>
    <w:p w14:paraId="4865BBC8"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4. Ποινική δικογραφία που αφορά στον πρώην Υπουργό Παιδείας, Έρευνας και Θρησκευμάτων κ. Κωνσταντίνο Αρβανιτόπουλο.</w:t>
      </w:r>
    </w:p>
    <w:p w14:paraId="4865BBC9" w14:textId="77777777" w:rsidR="00666AE2" w:rsidRDefault="00896D7E">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865BBCA" w14:textId="77777777" w:rsidR="00666AE2" w:rsidRDefault="00896D7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w:t>
      </w:r>
      <w:r>
        <w:rPr>
          <w:rFonts w:eastAsia="Times New Roman" w:cs="Times New Roman"/>
          <w:szCs w:val="24"/>
        </w:rPr>
        <w:t>μάλιστα.</w:t>
      </w:r>
    </w:p>
    <w:p w14:paraId="4865BBCB" w14:textId="77777777" w:rsidR="00666AE2" w:rsidRDefault="00896D7E">
      <w:pPr>
        <w:spacing w:after="0" w:line="600" w:lineRule="auto"/>
        <w:ind w:firstLine="720"/>
        <w:jc w:val="both"/>
        <w:rPr>
          <w:rFonts w:eastAsia="Times New Roman" w:cs="Times New Roman"/>
          <w:b/>
          <w:bCs/>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Με τη συναίνεση του Σώματος και ώρα 21.00΄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9 Νοεμβρίου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 συζήτηση επικαίρων ερωτήσεων και β) νομοθετική εργασία, μόνη συζήτηση και ψήφιση επί της αρχής, των άρθρων και του συνόλου του σχεδίου νόμου του Υπουργείου Υγείας</w:t>
      </w:r>
      <w:r>
        <w:rPr>
          <w:rFonts w:eastAsia="Times New Roman" w:cs="Times New Roman"/>
          <w:szCs w:val="24"/>
        </w:rPr>
        <w:t>:</w:t>
      </w:r>
      <w:r>
        <w:rPr>
          <w:rFonts w:eastAsia="Times New Roman" w:cs="Times New Roman"/>
          <w:szCs w:val="24"/>
        </w:rPr>
        <w:t xml:space="preserve"> «Εναρμόνιση του ελληνικού δικαίου με την Ευρωπαϊκή Οδηγία 2003/8</w:t>
      </w:r>
      <w:r>
        <w:rPr>
          <w:rFonts w:eastAsia="Times New Roman" w:cs="Times New Roman"/>
          <w:szCs w:val="24"/>
        </w:rPr>
        <w:t xml:space="preserve">8/ΕΚ του Ευρωπαϊκού Κοινοβουλίου και του Συμβουλίου της 4ης Νοεμβρίου 2003 </w:t>
      </w:r>
      <w:r>
        <w:rPr>
          <w:rFonts w:eastAsia="Times New Roman"/>
          <w:szCs w:val="24"/>
        </w:rPr>
        <w:t>"</w:t>
      </w:r>
      <w:r>
        <w:rPr>
          <w:rFonts w:eastAsia="Times New Roman" w:cs="Times New Roman"/>
          <w:szCs w:val="24"/>
        </w:rPr>
        <w:t>σχετικά με ορισμένα στοιχεία της οργάνωσης του χρόνου εργασίας</w:t>
      </w:r>
      <w:r>
        <w:rPr>
          <w:rFonts w:eastAsia="Times New Roman"/>
          <w:szCs w:val="24"/>
        </w:rPr>
        <w:t>"</w:t>
      </w:r>
      <w:r>
        <w:rPr>
          <w:rFonts w:eastAsia="Times New Roman" w:cs="Times New Roman"/>
          <w:szCs w:val="24"/>
        </w:rPr>
        <w:t xml:space="preserve"> ως προς την οργάνωση του χρόνου εργασίας των ιατρών και οδοντιάτρων του Ε.Σ.Υ. – Ρυθμίσεις θεμάτων ιατρών Ε.Σ.Υ. και</w:t>
      </w:r>
      <w:r>
        <w:rPr>
          <w:rFonts w:eastAsia="Times New Roman" w:cs="Times New Roman"/>
          <w:szCs w:val="24"/>
        </w:rPr>
        <w:t xml:space="preserve"> άλλες διατάξεις», σύμφωνα με τη</w:t>
      </w:r>
      <w:r>
        <w:rPr>
          <w:rFonts w:eastAsia="Times New Roman" w:cs="Times New Roman"/>
          <w:szCs w:val="24"/>
        </w:rPr>
        <w:t xml:space="preserve"> σ</w:t>
      </w:r>
      <w:r>
        <w:rPr>
          <w:rFonts w:eastAsia="Times New Roman" w:cs="Times New Roman"/>
          <w:szCs w:val="24"/>
        </w:rPr>
        <w:t>υ</w:t>
      </w:r>
      <w:r>
        <w:rPr>
          <w:rFonts w:eastAsia="Times New Roman" w:cs="Times New Roman"/>
          <w:szCs w:val="24"/>
        </w:rPr>
        <w:t>μπληρωματική</w:t>
      </w:r>
      <w:r>
        <w:rPr>
          <w:rFonts w:eastAsia="Times New Roman" w:cs="Times New Roman"/>
          <w:szCs w:val="24"/>
        </w:rPr>
        <w:t xml:space="preserve"> ημερήσια διάταξη που έχει διανεμηθεί. </w:t>
      </w:r>
      <w:r>
        <w:rPr>
          <w:rFonts w:eastAsia="Times New Roman" w:cs="Times New Roman"/>
          <w:b/>
          <w:bCs/>
          <w:szCs w:val="24"/>
        </w:rPr>
        <w:t xml:space="preserve"> </w:t>
      </w:r>
    </w:p>
    <w:p w14:paraId="4865BBCC" w14:textId="77777777" w:rsidR="00666AE2" w:rsidRDefault="00896D7E">
      <w:pPr>
        <w:spacing w:after="0"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66A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LJsUs5xcKOpeRSRjAmzLau/F5jk=" w:salt="bwUKY4Qu2w9STVZHAaiP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E2"/>
    <w:rsid w:val="000A1E6A"/>
    <w:rsid w:val="00666AE2"/>
    <w:rsid w:val="00896D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B1E3"/>
  <w15:docId w15:val="{0CCB9FCD-B494-4E9D-9E57-8B108143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26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026A8"/>
    <w:rPr>
      <w:rFonts w:ascii="Segoe UI" w:hAnsi="Segoe UI" w:cs="Segoe UI"/>
      <w:sz w:val="18"/>
      <w:szCs w:val="18"/>
    </w:rPr>
  </w:style>
  <w:style w:type="paragraph" w:styleId="a4">
    <w:name w:val="Revision"/>
    <w:hidden/>
    <w:uiPriority w:val="99"/>
    <w:semiHidden/>
    <w:rsid w:val="00120B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539</MetadataID>
    <Session xmlns="641f345b-441b-4b81-9152-adc2e73ba5e1">Γ´</Session>
    <Date xmlns="641f345b-441b-4b81-9152-adc2e73ba5e1">2017-11-07T22:00:00+00:00</Date>
    <Status xmlns="641f345b-441b-4b81-9152-adc2e73ba5e1">
      <Url>http://srv-sp1/praktika/Lists/Incoming_Metadata/EditForm.aspx?ID=539&amp;Source=/praktika/Recordings_Library/Forms/AllItems.aspx</Url>
      <Description>Δημοσιεύτηκε</Description>
    </Status>
    <Meeting xmlns="641f345b-441b-4b81-9152-adc2e73ba5e1">ΚΕ´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CAEE5-700A-4BE8-82D1-729426D7C808}">
  <ds:schemaRefs>
    <ds:schemaRef ds:uri="http://www.w3.org/XML/1998/namespace"/>
    <ds:schemaRef ds:uri="http://purl.org/dc/elements/1.1/"/>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641f345b-441b-4b81-9152-adc2e73ba5e1"/>
    <ds:schemaRef ds:uri="http://purl.org/dc/dcmitype/"/>
  </ds:schemaRefs>
</ds:datastoreItem>
</file>

<file path=customXml/itemProps2.xml><?xml version="1.0" encoding="utf-8"?>
<ds:datastoreItem xmlns:ds="http://schemas.openxmlformats.org/officeDocument/2006/customXml" ds:itemID="{181E5A59-D59A-4095-8333-1EA39E033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FF26E-B91E-4CAB-8650-787E14223F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384</Pages>
  <Words>68197</Words>
  <Characters>368267</Characters>
  <Application>Microsoft Office Word</Application>
  <DocSecurity>0</DocSecurity>
  <Lines>3068</Lines>
  <Paragraphs>871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2017-11-14T09:05:00Z</dcterms:created>
  <dcterms:modified xsi:type="dcterms:W3CDTF">2017-11-14T09:05:00Z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