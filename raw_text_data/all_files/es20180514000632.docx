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D4F5" w14:textId="77777777" w:rsidR="00416EE2" w:rsidRPr="00416EE2" w:rsidRDefault="00416EE2" w:rsidP="00416EE2">
      <w:pPr>
        <w:spacing w:after="0" w:line="360" w:lineRule="auto"/>
        <w:rPr>
          <w:ins w:id="0" w:author="Φλούδα Χριστίνα" w:date="2018-05-24T10:42:00Z"/>
          <w:rFonts w:eastAsia="Times New Roman"/>
          <w:szCs w:val="24"/>
          <w:lang w:eastAsia="en-US"/>
        </w:rPr>
      </w:pPr>
      <w:ins w:id="1" w:author="Φλούδα Χριστίνα" w:date="2018-05-24T10:42:00Z">
        <w:r w:rsidRPr="00416EE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555AD44" w14:textId="77777777" w:rsidR="00416EE2" w:rsidRPr="00416EE2" w:rsidRDefault="00416EE2" w:rsidP="00416EE2">
      <w:pPr>
        <w:spacing w:after="0" w:line="360" w:lineRule="auto"/>
        <w:rPr>
          <w:ins w:id="2" w:author="Φλούδα Χριστίνα" w:date="2018-05-24T10:42:00Z"/>
          <w:rFonts w:eastAsia="Times New Roman"/>
          <w:szCs w:val="24"/>
          <w:lang w:eastAsia="en-US"/>
        </w:rPr>
      </w:pPr>
    </w:p>
    <w:p w14:paraId="72E509FA" w14:textId="77777777" w:rsidR="00416EE2" w:rsidRPr="00416EE2" w:rsidRDefault="00416EE2" w:rsidP="00416EE2">
      <w:pPr>
        <w:spacing w:after="0" w:line="360" w:lineRule="auto"/>
        <w:rPr>
          <w:ins w:id="3" w:author="Φλούδα Χριστίνα" w:date="2018-05-24T10:42:00Z"/>
          <w:rFonts w:eastAsia="Times New Roman"/>
          <w:szCs w:val="24"/>
          <w:lang w:eastAsia="en-US"/>
        </w:rPr>
      </w:pPr>
      <w:ins w:id="4" w:author="Φλούδα Χριστίνα" w:date="2018-05-24T10:42:00Z">
        <w:r w:rsidRPr="00416EE2">
          <w:rPr>
            <w:rFonts w:eastAsia="Times New Roman"/>
            <w:szCs w:val="24"/>
            <w:lang w:eastAsia="en-US"/>
          </w:rPr>
          <w:t>ΠΙΝΑΚΑΣ ΠΕΡΙΕΧΟΜΕΝΩΝ</w:t>
        </w:r>
      </w:ins>
    </w:p>
    <w:p w14:paraId="57BCBAD3" w14:textId="77777777" w:rsidR="00416EE2" w:rsidRPr="00416EE2" w:rsidRDefault="00416EE2" w:rsidP="00416EE2">
      <w:pPr>
        <w:spacing w:after="0" w:line="360" w:lineRule="auto"/>
        <w:rPr>
          <w:ins w:id="5" w:author="Φλούδα Χριστίνα" w:date="2018-05-24T10:42:00Z"/>
          <w:rFonts w:eastAsia="Times New Roman"/>
          <w:szCs w:val="24"/>
          <w:lang w:eastAsia="en-US"/>
        </w:rPr>
      </w:pPr>
      <w:ins w:id="6" w:author="Φλούδα Χριστίνα" w:date="2018-05-24T10:42:00Z">
        <w:r w:rsidRPr="00416EE2">
          <w:rPr>
            <w:rFonts w:eastAsia="Times New Roman"/>
            <w:szCs w:val="24"/>
            <w:lang w:eastAsia="en-US"/>
          </w:rPr>
          <w:t xml:space="preserve">ΙΖ΄ ΠΕΡΙΟΔΟΣ </w:t>
        </w:r>
      </w:ins>
    </w:p>
    <w:p w14:paraId="7E5805FE" w14:textId="77777777" w:rsidR="00416EE2" w:rsidRPr="00416EE2" w:rsidRDefault="00416EE2" w:rsidP="00416EE2">
      <w:pPr>
        <w:spacing w:after="0" w:line="360" w:lineRule="auto"/>
        <w:rPr>
          <w:ins w:id="7" w:author="Φλούδα Χριστίνα" w:date="2018-05-24T10:42:00Z"/>
          <w:rFonts w:eastAsia="Times New Roman"/>
          <w:szCs w:val="24"/>
          <w:lang w:eastAsia="en-US"/>
        </w:rPr>
      </w:pPr>
      <w:ins w:id="8" w:author="Φλούδα Χριστίνα" w:date="2018-05-24T10:42:00Z">
        <w:r w:rsidRPr="00416EE2">
          <w:rPr>
            <w:rFonts w:eastAsia="Times New Roman"/>
            <w:szCs w:val="24"/>
            <w:lang w:eastAsia="en-US"/>
          </w:rPr>
          <w:t>ΠΡΟΕΔΡΕΥΟΜΕΝΗΣ ΚΟΙΝΟΒΟΥΛΕΥΤΙΚΗΣ ΔΗΜΟΚΡΑΤΙΑΣ</w:t>
        </w:r>
      </w:ins>
    </w:p>
    <w:p w14:paraId="11EADD35" w14:textId="77777777" w:rsidR="00416EE2" w:rsidRPr="00416EE2" w:rsidRDefault="00416EE2" w:rsidP="00416EE2">
      <w:pPr>
        <w:spacing w:after="0" w:line="360" w:lineRule="auto"/>
        <w:rPr>
          <w:ins w:id="9" w:author="Φλούδα Χριστίνα" w:date="2018-05-24T10:42:00Z"/>
          <w:rFonts w:eastAsia="Times New Roman"/>
          <w:szCs w:val="24"/>
          <w:lang w:eastAsia="en-US"/>
        </w:rPr>
      </w:pPr>
      <w:ins w:id="10" w:author="Φλούδα Χριστίνα" w:date="2018-05-24T10:42:00Z">
        <w:r w:rsidRPr="00416EE2">
          <w:rPr>
            <w:rFonts w:eastAsia="Times New Roman"/>
            <w:szCs w:val="24"/>
            <w:lang w:eastAsia="en-US"/>
          </w:rPr>
          <w:t>ΣΥΝΟΔΟΣ Γ΄</w:t>
        </w:r>
      </w:ins>
    </w:p>
    <w:p w14:paraId="7A34FE83" w14:textId="77777777" w:rsidR="00416EE2" w:rsidRPr="00416EE2" w:rsidRDefault="00416EE2" w:rsidP="00416EE2">
      <w:pPr>
        <w:spacing w:after="0" w:line="360" w:lineRule="auto"/>
        <w:rPr>
          <w:ins w:id="11" w:author="Φλούδα Χριστίνα" w:date="2018-05-24T10:42:00Z"/>
          <w:rFonts w:eastAsia="Times New Roman"/>
          <w:szCs w:val="24"/>
          <w:lang w:eastAsia="en-US"/>
        </w:rPr>
      </w:pPr>
    </w:p>
    <w:p w14:paraId="5E14D3A3" w14:textId="77777777" w:rsidR="00416EE2" w:rsidRPr="00416EE2" w:rsidRDefault="00416EE2" w:rsidP="00416EE2">
      <w:pPr>
        <w:spacing w:after="0" w:line="360" w:lineRule="auto"/>
        <w:rPr>
          <w:ins w:id="12" w:author="Φλούδα Χριστίνα" w:date="2018-05-24T10:42:00Z"/>
          <w:rFonts w:eastAsia="Times New Roman"/>
          <w:szCs w:val="24"/>
          <w:lang w:eastAsia="en-US"/>
        </w:rPr>
      </w:pPr>
      <w:ins w:id="13" w:author="Φλούδα Χριστίνα" w:date="2018-05-24T10:42:00Z">
        <w:r w:rsidRPr="00416EE2">
          <w:rPr>
            <w:rFonts w:eastAsia="Times New Roman"/>
            <w:szCs w:val="24"/>
            <w:lang w:eastAsia="en-US"/>
          </w:rPr>
          <w:t>ΣΥΝΕΔΡΙΑΣΗ ΡΙΖ΄</w:t>
        </w:r>
      </w:ins>
    </w:p>
    <w:p w14:paraId="6007EB5B" w14:textId="77777777" w:rsidR="00416EE2" w:rsidRPr="00416EE2" w:rsidRDefault="00416EE2" w:rsidP="00416EE2">
      <w:pPr>
        <w:spacing w:after="0" w:line="360" w:lineRule="auto"/>
        <w:rPr>
          <w:ins w:id="14" w:author="Φλούδα Χριστίνα" w:date="2018-05-24T10:42:00Z"/>
          <w:rFonts w:eastAsia="Times New Roman"/>
          <w:szCs w:val="24"/>
          <w:lang w:eastAsia="en-US"/>
        </w:rPr>
      </w:pPr>
      <w:ins w:id="15" w:author="Φλούδα Χριστίνα" w:date="2018-05-24T10:42:00Z">
        <w:r w:rsidRPr="00416EE2">
          <w:rPr>
            <w:rFonts w:eastAsia="Times New Roman"/>
            <w:szCs w:val="24"/>
            <w:lang w:eastAsia="en-US"/>
          </w:rPr>
          <w:t>Δευτέρα  14 Μαΐου 2018</w:t>
        </w:r>
      </w:ins>
    </w:p>
    <w:p w14:paraId="2ADCE56A" w14:textId="77777777" w:rsidR="00416EE2" w:rsidRPr="00416EE2" w:rsidRDefault="00416EE2" w:rsidP="00416EE2">
      <w:pPr>
        <w:spacing w:after="0" w:line="360" w:lineRule="auto"/>
        <w:rPr>
          <w:ins w:id="16" w:author="Φλούδα Χριστίνα" w:date="2018-05-24T10:42:00Z"/>
          <w:rFonts w:eastAsia="Times New Roman"/>
          <w:szCs w:val="24"/>
          <w:lang w:eastAsia="en-US"/>
        </w:rPr>
      </w:pPr>
    </w:p>
    <w:p w14:paraId="7759E7CD" w14:textId="77777777" w:rsidR="00416EE2" w:rsidRPr="00416EE2" w:rsidRDefault="00416EE2" w:rsidP="00416EE2">
      <w:pPr>
        <w:spacing w:after="0" w:line="360" w:lineRule="auto"/>
        <w:rPr>
          <w:ins w:id="17" w:author="Φλούδα Χριστίνα" w:date="2018-05-24T10:42:00Z"/>
          <w:rFonts w:eastAsia="Times New Roman"/>
          <w:szCs w:val="24"/>
          <w:lang w:eastAsia="en-US"/>
        </w:rPr>
      </w:pPr>
      <w:ins w:id="18" w:author="Φλούδα Χριστίνα" w:date="2018-05-24T10:42:00Z">
        <w:r w:rsidRPr="00416EE2">
          <w:rPr>
            <w:rFonts w:eastAsia="Times New Roman"/>
            <w:szCs w:val="24"/>
            <w:lang w:eastAsia="en-US"/>
          </w:rPr>
          <w:t>ΘΕΜΑΤΑ</w:t>
        </w:r>
      </w:ins>
    </w:p>
    <w:p w14:paraId="4F1E8A93" w14:textId="77777777" w:rsidR="00416EE2" w:rsidRPr="00416EE2" w:rsidRDefault="00416EE2" w:rsidP="00416EE2">
      <w:pPr>
        <w:spacing w:after="0" w:line="360" w:lineRule="auto"/>
        <w:rPr>
          <w:ins w:id="19" w:author="Φλούδα Χριστίνα" w:date="2018-05-24T10:42:00Z"/>
          <w:rFonts w:eastAsia="Times New Roman"/>
          <w:szCs w:val="24"/>
          <w:lang w:eastAsia="en-US"/>
        </w:rPr>
      </w:pPr>
      <w:ins w:id="20" w:author="Φλούδα Χριστίνα" w:date="2018-05-24T10:42:00Z">
        <w:r w:rsidRPr="00416EE2">
          <w:rPr>
            <w:rFonts w:eastAsia="Times New Roman"/>
            <w:szCs w:val="24"/>
            <w:lang w:eastAsia="en-US"/>
          </w:rPr>
          <w:t xml:space="preserve"> </w:t>
        </w:r>
        <w:r w:rsidRPr="00416EE2">
          <w:rPr>
            <w:rFonts w:eastAsia="Times New Roman"/>
            <w:szCs w:val="24"/>
            <w:lang w:eastAsia="en-US"/>
          </w:rPr>
          <w:br/>
          <w:t xml:space="preserve">Α. ΕΙΔΙΚΑ ΘΕΜΑΤΑ </w:t>
        </w:r>
        <w:r w:rsidRPr="00416EE2">
          <w:rPr>
            <w:rFonts w:eastAsia="Times New Roman"/>
            <w:szCs w:val="24"/>
            <w:lang w:eastAsia="en-US"/>
          </w:rPr>
          <w:br/>
          <w:t xml:space="preserve">1.  Άδεια απουσίας των Βουλευτών κ.κ. Ε. </w:t>
        </w:r>
        <w:proofErr w:type="spellStart"/>
        <w:r w:rsidRPr="00416EE2">
          <w:rPr>
            <w:rFonts w:eastAsia="Times New Roman"/>
            <w:szCs w:val="24"/>
            <w:lang w:eastAsia="en-US"/>
          </w:rPr>
          <w:t>Μεϊμαράκη</w:t>
        </w:r>
        <w:proofErr w:type="spellEnd"/>
        <w:r w:rsidRPr="00416EE2">
          <w:rPr>
            <w:rFonts w:eastAsia="Times New Roman"/>
            <w:szCs w:val="24"/>
            <w:lang w:eastAsia="en-US"/>
          </w:rPr>
          <w:t xml:space="preserve">, Γ. Κασαπίδη, Γ. </w:t>
        </w:r>
        <w:proofErr w:type="spellStart"/>
        <w:r w:rsidRPr="00416EE2">
          <w:rPr>
            <w:rFonts w:eastAsia="Times New Roman"/>
            <w:szCs w:val="24"/>
            <w:lang w:eastAsia="en-US"/>
          </w:rPr>
          <w:t>Στύλιου</w:t>
        </w:r>
        <w:proofErr w:type="spellEnd"/>
        <w:r w:rsidRPr="00416EE2">
          <w:rPr>
            <w:rFonts w:eastAsia="Times New Roman"/>
            <w:szCs w:val="24"/>
            <w:lang w:eastAsia="en-US"/>
          </w:rPr>
          <w:t xml:space="preserve">, Μ. Γεωργιάδη, και Π. </w:t>
        </w:r>
        <w:proofErr w:type="spellStart"/>
        <w:r w:rsidRPr="00416EE2">
          <w:rPr>
            <w:rFonts w:eastAsia="Times New Roman"/>
            <w:szCs w:val="24"/>
            <w:lang w:eastAsia="en-US"/>
          </w:rPr>
          <w:t>Μηταράκη</w:t>
        </w:r>
        <w:proofErr w:type="spellEnd"/>
        <w:r w:rsidRPr="00416EE2">
          <w:rPr>
            <w:rFonts w:eastAsia="Times New Roman"/>
            <w:szCs w:val="24"/>
            <w:lang w:eastAsia="en-US"/>
          </w:rPr>
          <w:t xml:space="preserve">, σελ. </w:t>
        </w:r>
        <w:r w:rsidRPr="00416EE2">
          <w:rPr>
            <w:rFonts w:eastAsia="Times New Roman"/>
            <w:szCs w:val="24"/>
            <w:lang w:eastAsia="en-US"/>
          </w:rPr>
          <w:br/>
          <w:t xml:space="preserve">2. Επί διαδικαστικού θέματος, σελ. </w:t>
        </w:r>
        <w:r w:rsidRPr="00416EE2">
          <w:rPr>
            <w:rFonts w:eastAsia="Times New Roman"/>
            <w:szCs w:val="24"/>
            <w:lang w:eastAsia="en-US"/>
          </w:rPr>
          <w:br/>
          <w:t xml:space="preserve"> </w:t>
        </w:r>
        <w:r w:rsidRPr="00416EE2">
          <w:rPr>
            <w:rFonts w:eastAsia="Times New Roman"/>
            <w:szCs w:val="24"/>
            <w:lang w:eastAsia="en-US"/>
          </w:rPr>
          <w:br/>
          <w:t xml:space="preserve">Β. ΚΟΙΝΟΒΟΥΛΕΥΤΙΚΟΣ ΕΛΕΓΧΟΣ </w:t>
        </w:r>
        <w:r w:rsidRPr="00416EE2">
          <w:rPr>
            <w:rFonts w:eastAsia="Times New Roman"/>
            <w:szCs w:val="24"/>
            <w:lang w:eastAsia="en-US"/>
          </w:rPr>
          <w:br/>
          <w:t xml:space="preserve">1. Συζήτηση επίκαιρης ερώτησης προς τον Υπουργό Παιδείας,  Έρευνας και Θρησκευμάτων, με θέμα: «Η ανάγκη χρηματοδότησης για εξοπλισμό ΤΠΕ (Τεχνολογιών Πληροφορίας και Επικοινωνιών) στην εκπαίδευση και εργαστηριακό εξοπλισμό των ΕΠΑΛ και ΙΕΚ μέσω ΕΣΠΑ 2014-2020 στα σχολεία αρμοδιότητας της Περιφερειακής Αυτοδιοίκησης Δυτικής Ελλάδας», σελ. </w:t>
        </w:r>
        <w:r w:rsidRPr="00416EE2">
          <w:rPr>
            <w:rFonts w:eastAsia="Times New Roman"/>
            <w:szCs w:val="24"/>
            <w:lang w:eastAsia="en-US"/>
          </w:rPr>
          <w:br/>
          <w:t xml:space="preserve">2. Συζήτηση της υπ’ αριθμόν 22/8-3-2018 επίκαιρης επερώτησης, σύμφωνα με το άρθρο 134 παράγραφος 2 του Κανονισμού της Βουλής, του Βουλευτή της Νέας Δημοκρατίας κυρίου Παναγιώτη (Νότη) </w:t>
        </w:r>
        <w:proofErr w:type="spellStart"/>
        <w:r w:rsidRPr="00416EE2">
          <w:rPr>
            <w:rFonts w:eastAsia="Times New Roman"/>
            <w:szCs w:val="24"/>
            <w:lang w:eastAsia="en-US"/>
          </w:rPr>
          <w:t>Μηταράκη</w:t>
        </w:r>
        <w:proofErr w:type="spellEnd"/>
        <w:r w:rsidRPr="00416EE2">
          <w:rPr>
            <w:rFonts w:eastAsia="Times New Roman"/>
            <w:szCs w:val="24"/>
            <w:lang w:eastAsia="en-US"/>
          </w:rPr>
          <w:t xml:space="preserve"> προς τον Υπουργό Αγροτικής Ανάπτυξης και τροφίμων με θέμα: ««Δηλώσεις περί αιτήματος του ΕΛΓΑ στην Ευρωπαϊκή Επιτροπή για τις αποζημιώσεις των </w:t>
        </w:r>
        <w:proofErr w:type="spellStart"/>
        <w:r w:rsidRPr="00416EE2">
          <w:rPr>
            <w:rFonts w:eastAsia="Times New Roman"/>
            <w:szCs w:val="24"/>
            <w:lang w:eastAsia="en-US"/>
          </w:rPr>
          <w:t>μαστιχοπαραγωγών</w:t>
        </w:r>
        <w:proofErr w:type="spellEnd"/>
        <w:r w:rsidRPr="00416EE2">
          <w:rPr>
            <w:rFonts w:eastAsia="Times New Roman"/>
            <w:szCs w:val="24"/>
            <w:lang w:eastAsia="en-US"/>
          </w:rPr>
          <w:t xml:space="preserve"> Χίου», σελ. </w:t>
        </w:r>
        <w:r w:rsidRPr="00416EE2">
          <w:rPr>
            <w:rFonts w:eastAsia="Times New Roman"/>
            <w:szCs w:val="24"/>
            <w:lang w:eastAsia="en-US"/>
          </w:rPr>
          <w:br/>
          <w:t xml:space="preserve"> </w:t>
        </w:r>
        <w:r w:rsidRPr="00416EE2">
          <w:rPr>
            <w:rFonts w:eastAsia="Times New Roman"/>
            <w:szCs w:val="24"/>
            <w:lang w:eastAsia="en-US"/>
          </w:rPr>
          <w:br/>
          <w:t xml:space="preserve">Γ. ΝΟΜΟΘΕΤΙΚΗ ΕΡΓΑΣΙΑ </w:t>
        </w:r>
        <w:r w:rsidRPr="00416EE2">
          <w:rPr>
            <w:rFonts w:eastAsia="Times New Roman"/>
            <w:szCs w:val="24"/>
            <w:lang w:eastAsia="en-US"/>
          </w:rPr>
          <w:br/>
          <w:t>Κατάθεση σχεδίου νόμου:</w:t>
        </w:r>
      </w:ins>
    </w:p>
    <w:p w14:paraId="61B700D8" w14:textId="77777777" w:rsidR="00416EE2" w:rsidRPr="00416EE2" w:rsidRDefault="00416EE2" w:rsidP="00416EE2">
      <w:pPr>
        <w:spacing w:after="0" w:line="360" w:lineRule="auto"/>
        <w:rPr>
          <w:ins w:id="21" w:author="Φλούδα Χριστίνα" w:date="2018-05-24T10:42:00Z"/>
          <w:rFonts w:eastAsia="Times New Roman"/>
          <w:szCs w:val="24"/>
          <w:lang w:eastAsia="en-US"/>
        </w:rPr>
      </w:pPr>
      <w:ins w:id="22" w:author="Φλούδα Χριστίνα" w:date="2018-05-24T10:42:00Z">
        <w:r w:rsidRPr="00416EE2">
          <w:rPr>
            <w:rFonts w:eastAsia="Times New Roman"/>
            <w:szCs w:val="24"/>
            <w:lang w:eastAsia="en-US"/>
          </w:rPr>
          <w:t xml:space="preserve">Ο Αντιπρόεδρος της Κυβέρνησης και Υπουργός Οικονομίας και Ανάπτυξης, οι Υπουργοί Εσωτερικών, Εργασίας, Κοινωνικής Ασφάλισης και Κοινωνικής Αλληλεγγύης, Δικαιοσύνης, Διαφάνειας και Ανθρωπίνων Δικαιωμάτων, Οικονομικών, Αγροτικής Ανάπτυξης και Τροφίμων, Υποδομών και Μεταφορών, οι Αναπληρωτές Υπουργοί Οικονομικών, Εργασίας, Κοινωνικής Ασφάλισης και Κοινωνικής Αλληλεγγύης, καθώς και οι Υφυπουργοί Οικονομίας και Ανάπτυξης, Εργασίας, Κοινωνικής Ασφάλισης και Κοινωνικής Αλληλεγγύης και Οικονομικών κατέθεσαν σήμερα 14/5/2018 σχέδιο νόμου με τίτλο: «Τροποποίηση του ν. 3190/1955 περί Εταιρειών Περιορισμένης Ευθύνης και άλλες διατάξεις», σελ. </w:t>
        </w:r>
        <w:r w:rsidRPr="00416EE2">
          <w:rPr>
            <w:rFonts w:eastAsia="Times New Roman"/>
            <w:szCs w:val="24"/>
            <w:lang w:eastAsia="en-US"/>
          </w:rPr>
          <w:br/>
        </w:r>
      </w:ins>
    </w:p>
    <w:p w14:paraId="44A83755" w14:textId="77777777" w:rsidR="00416EE2" w:rsidRPr="00416EE2" w:rsidRDefault="00416EE2" w:rsidP="00416EE2">
      <w:pPr>
        <w:spacing w:after="0" w:line="360" w:lineRule="auto"/>
        <w:rPr>
          <w:ins w:id="23" w:author="Φλούδα Χριστίνα" w:date="2018-05-24T10:42:00Z"/>
          <w:rFonts w:eastAsia="Times New Roman"/>
          <w:szCs w:val="24"/>
          <w:lang w:eastAsia="en-US"/>
        </w:rPr>
      </w:pPr>
      <w:ins w:id="24" w:author="Φλούδα Χριστίνα" w:date="2018-05-24T10:42:00Z">
        <w:r w:rsidRPr="00416EE2">
          <w:rPr>
            <w:rFonts w:eastAsia="Times New Roman"/>
            <w:szCs w:val="24"/>
            <w:lang w:eastAsia="en-US"/>
          </w:rPr>
          <w:t>ΠΡΟΕΔΡΕΥΩΝ</w:t>
        </w:r>
      </w:ins>
    </w:p>
    <w:p w14:paraId="045FA20E" w14:textId="77777777" w:rsidR="00416EE2" w:rsidRPr="00416EE2" w:rsidRDefault="00416EE2" w:rsidP="00416EE2">
      <w:pPr>
        <w:spacing w:after="0" w:line="360" w:lineRule="auto"/>
        <w:rPr>
          <w:ins w:id="25" w:author="Φλούδα Χριστίνα" w:date="2018-05-24T10:42:00Z"/>
          <w:rFonts w:eastAsia="Times New Roman"/>
          <w:szCs w:val="24"/>
          <w:lang w:eastAsia="en-US"/>
        </w:rPr>
      </w:pPr>
    </w:p>
    <w:p w14:paraId="63D8B552" w14:textId="77777777" w:rsidR="00416EE2" w:rsidRPr="00416EE2" w:rsidRDefault="00416EE2" w:rsidP="00416EE2">
      <w:pPr>
        <w:spacing w:after="0" w:line="360" w:lineRule="auto"/>
        <w:rPr>
          <w:ins w:id="26" w:author="Φλούδα Χριστίνα" w:date="2018-05-24T10:42:00Z"/>
          <w:rFonts w:eastAsia="Times New Roman"/>
          <w:szCs w:val="24"/>
          <w:lang w:eastAsia="en-US"/>
        </w:rPr>
      </w:pPr>
      <w:ins w:id="27" w:author="Φλούδα Χριστίνα" w:date="2018-05-24T10:42:00Z">
        <w:r w:rsidRPr="00416EE2">
          <w:rPr>
            <w:rFonts w:eastAsia="Times New Roman"/>
            <w:szCs w:val="24"/>
            <w:lang w:eastAsia="en-US"/>
          </w:rPr>
          <w:t>ΛΥΚΟΥΔΗΣ Σ. , σελ.</w:t>
        </w:r>
        <w:r w:rsidRPr="00416EE2">
          <w:rPr>
            <w:rFonts w:eastAsia="Times New Roman"/>
            <w:szCs w:val="24"/>
            <w:lang w:eastAsia="en-US"/>
          </w:rPr>
          <w:br/>
        </w:r>
      </w:ins>
    </w:p>
    <w:p w14:paraId="0BB0FA83" w14:textId="77777777" w:rsidR="00416EE2" w:rsidRPr="00416EE2" w:rsidRDefault="00416EE2" w:rsidP="00416EE2">
      <w:pPr>
        <w:spacing w:after="0" w:line="360" w:lineRule="auto"/>
        <w:rPr>
          <w:ins w:id="28" w:author="Φλούδα Χριστίνα" w:date="2018-05-24T10:42:00Z"/>
          <w:rFonts w:eastAsia="Times New Roman"/>
          <w:szCs w:val="24"/>
          <w:lang w:eastAsia="en-US"/>
        </w:rPr>
      </w:pPr>
    </w:p>
    <w:p w14:paraId="1F872066" w14:textId="77777777" w:rsidR="00416EE2" w:rsidRPr="00416EE2" w:rsidRDefault="00416EE2" w:rsidP="00416EE2">
      <w:pPr>
        <w:spacing w:after="0" w:line="360" w:lineRule="auto"/>
        <w:rPr>
          <w:ins w:id="29" w:author="Φλούδα Χριστίνα" w:date="2018-05-24T10:42:00Z"/>
          <w:rFonts w:eastAsia="Times New Roman"/>
          <w:szCs w:val="24"/>
          <w:lang w:eastAsia="en-US"/>
        </w:rPr>
      </w:pPr>
      <w:ins w:id="30" w:author="Φλούδα Χριστίνα" w:date="2018-05-24T10:42:00Z">
        <w:r w:rsidRPr="00416EE2">
          <w:rPr>
            <w:rFonts w:eastAsia="Times New Roman"/>
            <w:szCs w:val="24"/>
            <w:lang w:eastAsia="en-US"/>
          </w:rPr>
          <w:t>ΟΜΙΛΗΤΕΣ</w:t>
        </w:r>
      </w:ins>
    </w:p>
    <w:p w14:paraId="20F1D219" w14:textId="1DF2B45C" w:rsidR="00416EE2" w:rsidRDefault="00416EE2" w:rsidP="00416EE2">
      <w:pPr>
        <w:spacing w:line="600" w:lineRule="auto"/>
        <w:ind w:firstLine="720"/>
        <w:jc w:val="center"/>
        <w:rPr>
          <w:ins w:id="31" w:author="Φλούδα Χριστίνα" w:date="2018-05-24T10:42:00Z"/>
          <w:rFonts w:eastAsia="Times New Roman"/>
          <w:szCs w:val="24"/>
        </w:rPr>
      </w:pPr>
      <w:ins w:id="32" w:author="Φλούδα Χριστίνα" w:date="2018-05-24T10:42:00Z">
        <w:r w:rsidRPr="00416EE2">
          <w:rPr>
            <w:rFonts w:eastAsia="Times New Roman"/>
            <w:szCs w:val="24"/>
            <w:lang w:eastAsia="en-US"/>
          </w:rPr>
          <w:br/>
          <w:t>Α. Επί διαδικαστικού θέματος:</w:t>
        </w:r>
        <w:r w:rsidRPr="00416EE2">
          <w:rPr>
            <w:rFonts w:eastAsia="Times New Roman"/>
            <w:szCs w:val="24"/>
            <w:lang w:eastAsia="en-US"/>
          </w:rPr>
          <w:br/>
          <w:t>ΑΠΟΣΤΟΛΟΥ Ε. , σελ.</w:t>
        </w:r>
        <w:r w:rsidRPr="00416EE2">
          <w:rPr>
            <w:rFonts w:eastAsia="Times New Roman"/>
            <w:szCs w:val="24"/>
            <w:lang w:eastAsia="en-US"/>
          </w:rPr>
          <w:br/>
          <w:t>ΑΡΑΜΠΑΤΖΗ Φ. , σελ.</w:t>
        </w:r>
        <w:r w:rsidRPr="00416EE2">
          <w:rPr>
            <w:rFonts w:eastAsia="Times New Roman"/>
            <w:szCs w:val="24"/>
            <w:lang w:eastAsia="en-US"/>
          </w:rPr>
          <w:br/>
          <w:t>ΛΥΚΟΥΔΗΣ Σ. , σελ.</w:t>
        </w:r>
        <w:r w:rsidRPr="00416EE2">
          <w:rPr>
            <w:rFonts w:eastAsia="Times New Roman"/>
            <w:szCs w:val="24"/>
            <w:lang w:eastAsia="en-US"/>
          </w:rPr>
          <w:br/>
          <w:t>ΜΗΤΑΡΑΚΗΣ Π. , σελ.</w:t>
        </w:r>
        <w:r w:rsidRPr="00416EE2">
          <w:rPr>
            <w:rFonts w:eastAsia="Times New Roman"/>
            <w:szCs w:val="24"/>
            <w:lang w:eastAsia="en-US"/>
          </w:rPr>
          <w:br/>
          <w:t>ΜΩΡΑΪΤΗΣ Ν. , σελ.</w:t>
        </w:r>
        <w:r w:rsidRPr="00416EE2">
          <w:rPr>
            <w:rFonts w:eastAsia="Times New Roman"/>
            <w:szCs w:val="24"/>
            <w:lang w:eastAsia="en-US"/>
          </w:rPr>
          <w:br/>
          <w:t>ΣΥΡΜΑΛΕΝΙΟΣ Ν. , σελ.</w:t>
        </w:r>
        <w:r w:rsidRPr="00416EE2">
          <w:rPr>
            <w:rFonts w:eastAsia="Times New Roman"/>
            <w:szCs w:val="24"/>
            <w:lang w:eastAsia="en-US"/>
          </w:rPr>
          <w:br/>
        </w:r>
        <w:r w:rsidRPr="00416EE2">
          <w:rPr>
            <w:rFonts w:eastAsia="Times New Roman"/>
            <w:szCs w:val="24"/>
            <w:lang w:eastAsia="en-US"/>
          </w:rPr>
          <w:br/>
          <w:t>Β. Επί της επίκαιρης ερώτησης:</w:t>
        </w:r>
        <w:r w:rsidRPr="00416EE2">
          <w:rPr>
            <w:rFonts w:eastAsia="Times New Roman"/>
            <w:szCs w:val="24"/>
            <w:lang w:eastAsia="en-US"/>
          </w:rPr>
          <w:br/>
          <w:t>ΜΠΑΞΕΒΑΝΑΚΗΣ Δ. , σελ.</w:t>
        </w:r>
        <w:r w:rsidRPr="00416EE2">
          <w:rPr>
            <w:rFonts w:eastAsia="Times New Roman"/>
            <w:szCs w:val="24"/>
            <w:lang w:eastAsia="en-US"/>
          </w:rPr>
          <w:br/>
          <w:t>ΤΡΙΑΝΤΑΦΥΛΛΟΥ Μ. , σελ.</w:t>
        </w:r>
        <w:r w:rsidRPr="00416EE2">
          <w:rPr>
            <w:rFonts w:eastAsia="Times New Roman"/>
            <w:szCs w:val="24"/>
            <w:lang w:eastAsia="en-US"/>
          </w:rPr>
          <w:br/>
        </w:r>
        <w:r w:rsidRPr="00416EE2">
          <w:rPr>
            <w:rFonts w:eastAsia="Times New Roman"/>
            <w:szCs w:val="24"/>
            <w:lang w:eastAsia="en-US"/>
          </w:rPr>
          <w:br/>
          <w:t>Γ. Επί της επίκαιρης επερώτησης:</w:t>
        </w:r>
        <w:r w:rsidRPr="00416EE2">
          <w:rPr>
            <w:rFonts w:eastAsia="Times New Roman"/>
            <w:szCs w:val="24"/>
            <w:lang w:eastAsia="en-US"/>
          </w:rPr>
          <w:br/>
          <w:t>ΑΠΟΣΤΟΛΟΥ Ε. , σελ.</w:t>
        </w:r>
        <w:r w:rsidRPr="00416EE2">
          <w:rPr>
            <w:rFonts w:eastAsia="Times New Roman"/>
            <w:szCs w:val="24"/>
            <w:lang w:eastAsia="en-US"/>
          </w:rPr>
          <w:br/>
          <w:t>ΑΡΑΜΠΑΤΖΗ Φ. , σελ.</w:t>
        </w:r>
        <w:r w:rsidRPr="00416EE2">
          <w:rPr>
            <w:rFonts w:eastAsia="Times New Roman"/>
            <w:szCs w:val="24"/>
            <w:lang w:eastAsia="en-US"/>
          </w:rPr>
          <w:br/>
          <w:t>ΓΡΕΓΟΣ Α. , σελ.</w:t>
        </w:r>
        <w:r w:rsidRPr="00416EE2">
          <w:rPr>
            <w:rFonts w:eastAsia="Times New Roman"/>
            <w:szCs w:val="24"/>
            <w:lang w:eastAsia="en-US"/>
          </w:rPr>
          <w:br/>
          <w:t>ΛΑΖΑΡΙΔΗΣ Γ. , σελ.</w:t>
        </w:r>
        <w:r w:rsidRPr="00416EE2">
          <w:rPr>
            <w:rFonts w:eastAsia="Times New Roman"/>
            <w:szCs w:val="24"/>
            <w:lang w:eastAsia="en-US"/>
          </w:rPr>
          <w:br/>
          <w:t>ΜΑΥΡΩΤΑΣ Γ. , σελ.</w:t>
        </w:r>
        <w:r w:rsidRPr="00416EE2">
          <w:rPr>
            <w:rFonts w:eastAsia="Times New Roman"/>
            <w:szCs w:val="24"/>
            <w:lang w:eastAsia="en-US"/>
          </w:rPr>
          <w:br/>
          <w:t>ΜΗΤΑΡΑΚΗΣ Π. , σελ.</w:t>
        </w:r>
        <w:r w:rsidRPr="00416EE2">
          <w:rPr>
            <w:rFonts w:eastAsia="Times New Roman"/>
            <w:szCs w:val="24"/>
            <w:lang w:eastAsia="en-US"/>
          </w:rPr>
          <w:br/>
          <w:t>ΜΩΡΑΪΤΗΣ Ν. , σελ.</w:t>
        </w:r>
        <w:r w:rsidRPr="00416EE2">
          <w:rPr>
            <w:rFonts w:eastAsia="Times New Roman"/>
            <w:szCs w:val="24"/>
            <w:lang w:eastAsia="en-US"/>
          </w:rPr>
          <w:br/>
          <w:t>ΣΥΡΜΑΛΕΝΙΟΣ Ν. , σελ.</w:t>
        </w:r>
        <w:r w:rsidRPr="00416EE2">
          <w:rPr>
            <w:rFonts w:eastAsia="Times New Roman"/>
            <w:szCs w:val="24"/>
            <w:lang w:eastAsia="en-US"/>
          </w:rPr>
          <w:br/>
          <w:t>ΤΖΕΛΕΠΗΣ Μ. , σελ.</w:t>
        </w:r>
        <w:r w:rsidRPr="00416EE2">
          <w:rPr>
            <w:rFonts w:eastAsia="Times New Roman"/>
            <w:szCs w:val="24"/>
            <w:lang w:eastAsia="en-US"/>
          </w:rPr>
          <w:br/>
        </w:r>
      </w:ins>
    </w:p>
    <w:p w14:paraId="4C0A5B83" w14:textId="1C55C1A0" w:rsidR="0065079E" w:rsidRDefault="00416EE2">
      <w:pPr>
        <w:spacing w:line="600" w:lineRule="auto"/>
        <w:ind w:firstLine="720"/>
        <w:jc w:val="center"/>
        <w:rPr>
          <w:rFonts w:eastAsia="Times New Roman"/>
          <w:szCs w:val="24"/>
        </w:rPr>
      </w:pPr>
      <w:r w:rsidRPr="008275D8">
        <w:rPr>
          <w:rFonts w:eastAsia="Times New Roman"/>
          <w:szCs w:val="24"/>
        </w:rPr>
        <w:t>ΠΡΑΚΤΙΚΑ ΒΟΥΛΗΣ</w:t>
      </w:r>
    </w:p>
    <w:p w14:paraId="4C0A5B84" w14:textId="77777777" w:rsidR="0065079E" w:rsidRDefault="00416EE2">
      <w:pPr>
        <w:spacing w:line="600" w:lineRule="auto"/>
        <w:ind w:firstLine="720"/>
        <w:jc w:val="center"/>
        <w:rPr>
          <w:rFonts w:eastAsia="Times New Roman"/>
          <w:szCs w:val="24"/>
        </w:rPr>
      </w:pPr>
      <w:r w:rsidRPr="008275D8">
        <w:rPr>
          <w:rFonts w:eastAsia="Times New Roman"/>
          <w:szCs w:val="24"/>
        </w:rPr>
        <w:t>Ι</w:t>
      </w:r>
      <w:r>
        <w:rPr>
          <w:rFonts w:eastAsia="Times New Roman"/>
          <w:szCs w:val="24"/>
        </w:rPr>
        <w:t>Ζ</w:t>
      </w:r>
      <w:r w:rsidRPr="008275D8">
        <w:rPr>
          <w:rFonts w:eastAsia="Times New Roman"/>
          <w:szCs w:val="24"/>
        </w:rPr>
        <w:t xml:space="preserve">΄ ΠΕΡΙΟΔΟΣ </w:t>
      </w:r>
    </w:p>
    <w:p w14:paraId="4C0A5B85" w14:textId="77777777" w:rsidR="0065079E" w:rsidRDefault="00416EE2">
      <w:pPr>
        <w:spacing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4C0A5B86" w14:textId="77777777" w:rsidR="0065079E" w:rsidRDefault="00416EE2">
      <w:pPr>
        <w:spacing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4C0A5B87" w14:textId="77777777" w:rsidR="0065079E" w:rsidRDefault="00416EE2">
      <w:pPr>
        <w:spacing w:line="600" w:lineRule="auto"/>
        <w:ind w:firstLine="720"/>
        <w:jc w:val="center"/>
        <w:rPr>
          <w:rFonts w:eastAsia="Times New Roman"/>
          <w:szCs w:val="24"/>
        </w:rPr>
      </w:pPr>
      <w:r>
        <w:rPr>
          <w:rFonts w:eastAsia="Times New Roman"/>
          <w:szCs w:val="24"/>
        </w:rPr>
        <w:t>ΣΥΝΕΔΡΙΑΣΗ ΡΙΖ</w:t>
      </w:r>
      <w:r w:rsidRPr="008275D8">
        <w:rPr>
          <w:rFonts w:eastAsia="Times New Roman"/>
          <w:szCs w:val="24"/>
        </w:rPr>
        <w:t>΄</w:t>
      </w:r>
    </w:p>
    <w:p w14:paraId="4C0A5B88" w14:textId="77777777" w:rsidR="0065079E" w:rsidRDefault="00416EE2">
      <w:pPr>
        <w:spacing w:line="600" w:lineRule="auto"/>
        <w:ind w:firstLine="720"/>
        <w:jc w:val="center"/>
        <w:rPr>
          <w:rFonts w:eastAsia="Times New Roman"/>
          <w:szCs w:val="24"/>
        </w:rPr>
      </w:pPr>
      <w:r>
        <w:rPr>
          <w:rFonts w:eastAsia="Times New Roman"/>
          <w:szCs w:val="24"/>
        </w:rPr>
        <w:t xml:space="preserve">Δευτέρα 14 </w:t>
      </w:r>
      <w:r>
        <w:rPr>
          <w:rFonts w:eastAsia="Times New Roman"/>
          <w:szCs w:val="24"/>
        </w:rPr>
        <w:t>Μα</w:t>
      </w:r>
      <w:r>
        <w:rPr>
          <w:rFonts w:eastAsia="Times New Roman"/>
          <w:szCs w:val="24"/>
        </w:rPr>
        <w:t>ΐ</w:t>
      </w:r>
      <w:r>
        <w:rPr>
          <w:rFonts w:eastAsia="Times New Roman"/>
          <w:szCs w:val="24"/>
        </w:rPr>
        <w:t>ου</w:t>
      </w:r>
      <w:r w:rsidRPr="008275D8">
        <w:rPr>
          <w:rFonts w:eastAsia="Times New Roman"/>
          <w:szCs w:val="24"/>
        </w:rPr>
        <w:t xml:space="preserve"> </w:t>
      </w:r>
      <w:r w:rsidRPr="008275D8">
        <w:rPr>
          <w:rFonts w:eastAsia="Times New Roman"/>
          <w:szCs w:val="24"/>
        </w:rPr>
        <w:t>20</w:t>
      </w:r>
      <w:r>
        <w:rPr>
          <w:rFonts w:eastAsia="Times New Roman"/>
          <w:szCs w:val="24"/>
        </w:rPr>
        <w:t>18</w:t>
      </w:r>
    </w:p>
    <w:p w14:paraId="4C0A5B89" w14:textId="77777777" w:rsidR="0065079E" w:rsidRDefault="00416EE2">
      <w:pPr>
        <w:spacing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 xml:space="preserve">14 </w:t>
      </w:r>
      <w:r>
        <w:rPr>
          <w:rFonts w:eastAsia="Times New Roman"/>
          <w:szCs w:val="24"/>
        </w:rPr>
        <w:t>Μαΐου</w:t>
      </w:r>
      <w:r w:rsidRPr="008275D8">
        <w:rPr>
          <w:rFonts w:eastAsia="Times New Roman"/>
          <w:szCs w:val="24"/>
        </w:rPr>
        <w:t xml:space="preserve"> </w:t>
      </w:r>
      <w:r w:rsidRPr="008275D8">
        <w:rPr>
          <w:rFonts w:eastAsia="Times New Roman"/>
          <w:szCs w:val="24"/>
        </w:rPr>
        <w:t>201</w:t>
      </w:r>
      <w:r>
        <w:rPr>
          <w:rFonts w:eastAsia="Times New Roman"/>
          <w:szCs w:val="24"/>
        </w:rPr>
        <w:t>7</w:t>
      </w:r>
      <w:r w:rsidRPr="008275D8">
        <w:rPr>
          <w:rFonts w:eastAsia="Times New Roman"/>
          <w:szCs w:val="24"/>
        </w:rPr>
        <w:t xml:space="preserve">, ημέρα </w:t>
      </w:r>
      <w:r>
        <w:rPr>
          <w:rFonts w:eastAsia="Times New Roman"/>
          <w:szCs w:val="24"/>
        </w:rPr>
        <w:t>Δευτέρα</w:t>
      </w:r>
      <w:r w:rsidRPr="008275D8">
        <w:rPr>
          <w:rFonts w:eastAsia="Times New Roman"/>
          <w:szCs w:val="24"/>
        </w:rPr>
        <w:t xml:space="preserve"> και ώρα 1</w:t>
      </w:r>
      <w:r>
        <w:rPr>
          <w:rFonts w:eastAsia="Times New Roman"/>
          <w:szCs w:val="24"/>
        </w:rPr>
        <w:t>8</w:t>
      </w:r>
      <w:r w:rsidRPr="008275D8">
        <w:rPr>
          <w:rFonts w:eastAsia="Times New Roman"/>
          <w:szCs w:val="24"/>
        </w:rPr>
        <w:t>.</w:t>
      </w:r>
      <w:r>
        <w:rPr>
          <w:rFonts w:eastAsia="Times New Roman"/>
          <w:szCs w:val="24"/>
        </w:rPr>
        <w:t>0</w:t>
      </w:r>
      <w:r w:rsidRPr="008275D8">
        <w:rPr>
          <w:rFonts w:eastAsia="Times New Roman"/>
          <w:szCs w:val="24"/>
        </w:rPr>
        <w:t>2΄</w:t>
      </w:r>
      <w:r w:rsidRPr="006637C7">
        <w:rPr>
          <w:rFonts w:eastAsia="Times New Roman"/>
          <w:szCs w:val="24"/>
        </w:rPr>
        <w:t>,</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 xml:space="preserve">του Ζ΄ Αντιπροέδρου </w:t>
      </w:r>
      <w:r w:rsidRPr="008275D8">
        <w:rPr>
          <w:rFonts w:eastAsia="Times New Roman"/>
          <w:szCs w:val="24"/>
        </w:rPr>
        <w:t xml:space="preserve">αυτής κ. </w:t>
      </w:r>
      <w:r w:rsidRPr="003A4B39">
        <w:rPr>
          <w:rFonts w:eastAsia="Times New Roman"/>
          <w:b/>
          <w:szCs w:val="24"/>
        </w:rPr>
        <w:t>ΣΠΥΡΙΔΩΝΟΣ ΛΥΚΟΥΔΗ</w:t>
      </w:r>
      <w:r w:rsidRPr="006637C7">
        <w:rPr>
          <w:rFonts w:eastAsia="Times New Roman"/>
          <w:szCs w:val="24"/>
        </w:rPr>
        <w:t>.</w:t>
      </w:r>
    </w:p>
    <w:p w14:paraId="4C0A5B8A"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4C0A5B8B"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Εισερχόμασ</w:t>
      </w:r>
      <w:r>
        <w:rPr>
          <w:rFonts w:eastAsia="Times New Roman" w:cs="Times New Roman"/>
          <w:szCs w:val="24"/>
        </w:rPr>
        <w:t xml:space="preserve">τε στη συζήτηση των </w:t>
      </w:r>
    </w:p>
    <w:p w14:paraId="4C0A5B8C" w14:textId="77777777" w:rsidR="0065079E" w:rsidRDefault="00416EE2">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4C0A5B8D" w14:textId="77777777" w:rsidR="0065079E" w:rsidRDefault="00416EE2">
      <w:pPr>
        <w:spacing w:line="600" w:lineRule="auto"/>
        <w:ind w:firstLine="720"/>
        <w:jc w:val="both"/>
        <w:rPr>
          <w:rFonts w:eastAsia="Times New Roman"/>
          <w:szCs w:val="24"/>
        </w:rPr>
      </w:pPr>
      <w:r>
        <w:rPr>
          <w:rFonts w:eastAsia="Times New Roman" w:cs="Times New Roman"/>
          <w:szCs w:val="24"/>
        </w:rPr>
        <w:t>Θα αρχίσουμε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με αριθμό </w:t>
      </w:r>
      <w:r w:rsidRPr="004C346E">
        <w:rPr>
          <w:rFonts w:eastAsia="Times New Roman"/>
          <w:color w:val="000000"/>
          <w:szCs w:val="24"/>
          <w:shd w:val="clear" w:color="auto" w:fill="FFFFFF"/>
        </w:rPr>
        <w:t xml:space="preserve">1617/8-5-2018 </w:t>
      </w:r>
      <w:r>
        <w:rPr>
          <w:rFonts w:eastAsia="Times New Roman"/>
          <w:color w:val="000000"/>
          <w:szCs w:val="24"/>
          <w:shd w:val="clear" w:color="auto" w:fill="FFFFFF"/>
        </w:rPr>
        <w:t>ε</w:t>
      </w:r>
      <w:r w:rsidRPr="004C346E">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4C346E">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4C346E">
        <w:rPr>
          <w:rFonts w:eastAsia="Times New Roman"/>
          <w:color w:val="000000"/>
          <w:szCs w:val="24"/>
          <w:shd w:val="clear" w:color="auto" w:fill="FFFFFF"/>
        </w:rPr>
        <w:t xml:space="preserve">της Βουλευτού Αιτωλοακαρνανίας του Συνασπισμού Ριζοσπαστικής Αριστεράς </w:t>
      </w:r>
      <w:r w:rsidRPr="004C346E">
        <w:rPr>
          <w:rFonts w:eastAsia="Times New Roman"/>
          <w:color w:val="000000"/>
          <w:szCs w:val="24"/>
          <w:shd w:val="clear" w:color="auto" w:fill="FFFFFF"/>
        </w:rPr>
        <w:t>κ</w:t>
      </w:r>
      <w:r>
        <w:rPr>
          <w:rFonts w:eastAsia="Times New Roman"/>
          <w:color w:val="000000"/>
          <w:szCs w:val="24"/>
          <w:shd w:val="clear" w:color="auto" w:fill="FFFFFF"/>
        </w:rPr>
        <w:t xml:space="preserve">. </w:t>
      </w:r>
      <w:r w:rsidRPr="004C346E">
        <w:rPr>
          <w:rFonts w:eastAsia="Times New Roman"/>
          <w:bCs/>
          <w:color w:val="000000"/>
          <w:szCs w:val="24"/>
          <w:shd w:val="clear" w:color="auto" w:fill="FFFFFF"/>
        </w:rPr>
        <w:t>Μαρίας Τριανταφύλλου</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προς </w:t>
      </w:r>
      <w:r>
        <w:rPr>
          <w:rFonts w:eastAsia="Times New Roman"/>
          <w:color w:val="000000"/>
          <w:szCs w:val="24"/>
          <w:shd w:val="clear" w:color="auto" w:fill="FFFFFF"/>
        </w:rPr>
        <w:t>τον</w:t>
      </w:r>
      <w:r w:rsidRPr="004C346E">
        <w:rPr>
          <w:rFonts w:eastAsia="Times New Roman"/>
          <w:color w:val="000000"/>
          <w:szCs w:val="24"/>
          <w:shd w:val="clear" w:color="auto" w:fill="FFFFFF"/>
        </w:rPr>
        <w:t xml:space="preserve"> </w:t>
      </w:r>
      <w:r w:rsidRPr="004C346E">
        <w:rPr>
          <w:rFonts w:eastAsia="Times New Roman"/>
          <w:color w:val="000000"/>
          <w:szCs w:val="24"/>
          <w:shd w:val="clear" w:color="auto" w:fill="FFFFFF"/>
        </w:rPr>
        <w:t>Υπουργό</w:t>
      </w:r>
      <w:r>
        <w:rPr>
          <w:rFonts w:eastAsia="Times New Roman"/>
          <w:color w:val="000000"/>
          <w:szCs w:val="24"/>
          <w:shd w:val="clear" w:color="auto" w:fill="FFFFFF"/>
        </w:rPr>
        <w:t xml:space="preserve"> </w:t>
      </w:r>
      <w:r w:rsidRPr="004C346E">
        <w:rPr>
          <w:rFonts w:eastAsia="Times New Roman" w:cs="Times New Roman"/>
          <w:szCs w:val="24"/>
        </w:rPr>
        <w:t xml:space="preserve">Παιδείας, Έρευνας </w:t>
      </w:r>
      <w:r w:rsidRPr="004C346E">
        <w:rPr>
          <w:rFonts w:eastAsia="Times New Roman" w:cs="Times New Roman"/>
          <w:szCs w:val="24"/>
        </w:rPr>
        <w:t>και 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«Η</w:t>
      </w:r>
      <w:r w:rsidRPr="004C346E">
        <w:rPr>
          <w:rFonts w:eastAsia="Times New Roman"/>
          <w:color w:val="000000"/>
          <w:szCs w:val="24"/>
          <w:shd w:val="clear" w:color="auto" w:fill="FFFFFF"/>
        </w:rPr>
        <w:t xml:space="preserve"> ανάγκη χρηματοδότησης για εξοπλισμό ΤΠΕ (Τεχνολογιών Πληροφορίας και Επικοινωνιών) στην εκπαίδευση και εργαστηριακό εξοπλισμό των ΕΠΑΛ και ΙΕΚ μέσω Ε</w:t>
      </w:r>
      <w:r>
        <w:rPr>
          <w:rFonts w:eastAsia="Times New Roman"/>
          <w:color w:val="000000"/>
          <w:szCs w:val="24"/>
          <w:shd w:val="clear" w:color="auto" w:fill="FFFFFF"/>
        </w:rPr>
        <w:t>ΣΠ</w:t>
      </w:r>
      <w:r w:rsidRPr="004C346E">
        <w:rPr>
          <w:rFonts w:eastAsia="Times New Roman"/>
          <w:color w:val="000000"/>
          <w:szCs w:val="24"/>
          <w:shd w:val="clear" w:color="auto" w:fill="FFFFFF"/>
        </w:rPr>
        <w:t>Α 2014</w:t>
      </w:r>
      <w:r>
        <w:rPr>
          <w:rFonts w:eastAsia="Times New Roman"/>
          <w:color w:val="000000"/>
          <w:szCs w:val="24"/>
          <w:shd w:val="clear" w:color="auto" w:fill="FFFFFF"/>
        </w:rPr>
        <w:t xml:space="preserve"> </w:t>
      </w:r>
      <w:r w:rsidRPr="004C346E">
        <w:rPr>
          <w:rFonts w:eastAsia="Times New Roman"/>
          <w:color w:val="000000"/>
          <w:szCs w:val="24"/>
          <w:shd w:val="clear" w:color="auto" w:fill="FFFFFF"/>
        </w:rPr>
        <w:t>-</w:t>
      </w:r>
      <w:r>
        <w:rPr>
          <w:rFonts w:eastAsia="Times New Roman"/>
          <w:color w:val="000000"/>
          <w:szCs w:val="24"/>
          <w:shd w:val="clear" w:color="auto" w:fill="FFFFFF"/>
        </w:rPr>
        <w:t xml:space="preserve"> </w:t>
      </w:r>
      <w:r w:rsidRPr="004C346E">
        <w:rPr>
          <w:rFonts w:eastAsia="Times New Roman"/>
          <w:color w:val="000000"/>
          <w:szCs w:val="24"/>
          <w:shd w:val="clear" w:color="auto" w:fill="FFFFFF"/>
        </w:rPr>
        <w:t xml:space="preserve">2020 στα σχολεία αρμοδιότητας της Περιφερειακής Αυτοδιοίκησης </w:t>
      </w:r>
      <w:r w:rsidRPr="004C346E">
        <w:rPr>
          <w:rFonts w:eastAsia="Times New Roman"/>
          <w:color w:val="000000"/>
          <w:szCs w:val="24"/>
          <w:shd w:val="clear" w:color="auto" w:fill="FFFFFF"/>
        </w:rPr>
        <w:t>Δυτικής Ελλάδας».</w:t>
      </w:r>
    </w:p>
    <w:p w14:paraId="4C0A5B8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Έρευνας και Θρησκευμάτων </w:t>
      </w:r>
      <w:r>
        <w:rPr>
          <w:rFonts w:eastAsia="Times New Roman" w:cs="Times New Roman"/>
          <w:szCs w:val="24"/>
        </w:rPr>
        <w:t xml:space="preserve">κ. </w:t>
      </w:r>
      <w:r>
        <w:rPr>
          <w:rFonts w:eastAsia="Times New Roman" w:cs="Times New Roman"/>
          <w:szCs w:val="24"/>
        </w:rPr>
        <w:t xml:space="preserve">Δημήτριος </w:t>
      </w:r>
      <w:proofErr w:type="spellStart"/>
      <w:r>
        <w:rPr>
          <w:rFonts w:eastAsia="Times New Roman" w:cs="Times New Roman"/>
          <w:szCs w:val="24"/>
        </w:rPr>
        <w:t>Μπαξεβανάκης</w:t>
      </w:r>
      <w:proofErr w:type="spellEnd"/>
      <w:r>
        <w:rPr>
          <w:rFonts w:eastAsia="Times New Roman" w:cs="Times New Roman"/>
          <w:szCs w:val="24"/>
        </w:rPr>
        <w:t>.</w:t>
      </w:r>
    </w:p>
    <w:p w14:paraId="4C0A5B8F"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Η κ. Τριανταφύλλου έχει τον λόγο για δύο λεπτά</w:t>
      </w:r>
      <w:r>
        <w:rPr>
          <w:rFonts w:eastAsia="Times New Roman" w:cs="Times New Roman"/>
          <w:szCs w:val="24"/>
        </w:rPr>
        <w:t>,</w:t>
      </w:r>
      <w:r>
        <w:rPr>
          <w:rFonts w:eastAsia="Times New Roman" w:cs="Times New Roman"/>
          <w:szCs w:val="24"/>
        </w:rPr>
        <w:t xml:space="preserve"> για να αναπτύξει την επίκαιρη ερώτηση</w:t>
      </w:r>
      <w:r>
        <w:rPr>
          <w:rFonts w:eastAsia="Times New Roman" w:cs="Times New Roman"/>
          <w:szCs w:val="24"/>
        </w:rPr>
        <w:t>.</w:t>
      </w:r>
    </w:p>
    <w:p w14:paraId="4C0A5B90"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κύριε Πρόεδρε.</w:t>
      </w:r>
    </w:p>
    <w:p w14:paraId="4C0A5B91"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Καλησπέρα σε όλο</w:t>
      </w:r>
      <w:r>
        <w:rPr>
          <w:rFonts w:eastAsia="Times New Roman" w:cs="Times New Roman"/>
          <w:szCs w:val="24"/>
        </w:rPr>
        <w:t xml:space="preserve">υς. </w:t>
      </w:r>
    </w:p>
    <w:p w14:paraId="4C0A5B92" w14:textId="77777777" w:rsidR="0065079E" w:rsidRDefault="00416EE2">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το θέμα που θα συζητήσουμε σήμερα, δηλαδή ότι η Περιφέρεια Δυτικής </w:t>
      </w:r>
      <w:r>
        <w:rPr>
          <w:rFonts w:eastAsia="Times New Roman" w:cs="Times New Roman"/>
          <w:szCs w:val="24"/>
        </w:rPr>
        <w:t xml:space="preserve">Ελλάδας </w:t>
      </w:r>
      <w:r>
        <w:rPr>
          <w:rFonts w:eastAsia="Times New Roman" w:cs="Times New Roman"/>
          <w:szCs w:val="24"/>
        </w:rPr>
        <w:t>δεν συμπεριελήφθη στον πίνακα κατανομής χρηματοδότησης και προγραμματισμού εργαστηριακού εξοπλισμού των σχολείων</w:t>
      </w:r>
      <w:r>
        <w:rPr>
          <w:rFonts w:eastAsia="Times New Roman" w:cs="Times New Roman"/>
          <w:szCs w:val="24"/>
        </w:rPr>
        <w:t>,</w:t>
      </w:r>
      <w:r>
        <w:rPr>
          <w:rFonts w:eastAsia="Times New Roman" w:cs="Times New Roman"/>
          <w:szCs w:val="24"/>
        </w:rPr>
        <w:t xml:space="preserve"> απασχόλησε την εκπαιδευτική κοινότητα και των τ</w:t>
      </w:r>
      <w:r>
        <w:rPr>
          <w:rFonts w:eastAsia="Times New Roman" w:cs="Times New Roman"/>
          <w:szCs w:val="24"/>
        </w:rPr>
        <w:t>ριών νομών. Έχουν βγει ανακοινώσεις από τις ΕΛΜΕ και της Αιτωλοακαρνανίας και της Αχαΐας και της Ηλείας. Απασχόλησε το</w:t>
      </w:r>
      <w:r>
        <w:rPr>
          <w:rFonts w:eastAsia="Times New Roman" w:cs="Times New Roman"/>
          <w:szCs w:val="24"/>
        </w:rPr>
        <w:t xml:space="preserve"> </w:t>
      </w:r>
      <w:r>
        <w:rPr>
          <w:rFonts w:eastAsia="Times New Roman" w:cs="Times New Roman"/>
          <w:szCs w:val="24"/>
        </w:rPr>
        <w:t>Περιφερειακό Συμβούλιο -έγινε επερώτηση- και δικαίως υπήρξαν και υπάρχουν αντιδράσεις και διαμαρτυρίες, γιατί είναι η μοναδική περιφέρεια</w:t>
      </w:r>
      <w:r>
        <w:rPr>
          <w:rFonts w:eastAsia="Times New Roman" w:cs="Times New Roman"/>
          <w:szCs w:val="24"/>
        </w:rPr>
        <w:t xml:space="preserve"> που έμεινε εκτός. Όλες οι υπόλοιπες περιφέρειες της χώρας έχουν συμπεριληφθεί στον πίνακα κατανομής, χρηματοδότησης και προγραμματισμού για τον εργαστηριακό εξοπλισμό των σχολείων και κάποιες περιφέρεις έχουν ήδη ολοκληρώσει τους διαγωνισμούς. Αυτές οι σχ</w:t>
      </w:r>
      <w:r>
        <w:rPr>
          <w:rFonts w:eastAsia="Times New Roman" w:cs="Times New Roman"/>
          <w:szCs w:val="24"/>
        </w:rPr>
        <w:t xml:space="preserve">ολικές μονάδες παρέλαβαν τον εξοπλισμό, ενώ κάποιες άλλες είναι ακόμη πιο μπροστά σε κατάσταση υπογραφής της σύμβασης και διαβούλευσης. </w:t>
      </w:r>
    </w:p>
    <w:p w14:paraId="4C0A5B93"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Αξίζει εδώ να σημειωθεί ότι οι σχολικές μονάδες της Περιφέρειας Δυτικής </w:t>
      </w:r>
      <w:r>
        <w:rPr>
          <w:rFonts w:eastAsia="Times New Roman" w:cs="Times New Roman"/>
          <w:szCs w:val="24"/>
        </w:rPr>
        <w:t>Ελλάδ</w:t>
      </w:r>
      <w:r>
        <w:rPr>
          <w:rFonts w:eastAsia="Times New Roman" w:cs="Times New Roman"/>
          <w:szCs w:val="24"/>
        </w:rPr>
        <w:t>α</w:t>
      </w:r>
      <w:r>
        <w:rPr>
          <w:rFonts w:eastAsia="Times New Roman" w:cs="Times New Roman"/>
          <w:szCs w:val="24"/>
        </w:rPr>
        <w:t xml:space="preserve">ς </w:t>
      </w:r>
      <w:r>
        <w:rPr>
          <w:rFonts w:eastAsia="Times New Roman" w:cs="Times New Roman"/>
          <w:szCs w:val="24"/>
        </w:rPr>
        <w:t>έχουν περίπου μία δεκαετία να ανανεώσου</w:t>
      </w:r>
      <w:r>
        <w:rPr>
          <w:rFonts w:eastAsia="Times New Roman" w:cs="Times New Roman"/>
          <w:szCs w:val="24"/>
        </w:rPr>
        <w:t xml:space="preserve">ν τον εξοπλισμό τους. </w:t>
      </w:r>
    </w:p>
    <w:p w14:paraId="4C0A5B9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4C0A5B95"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Θα τα πούμε στη δευτερολογία γενικότερα για την τεχνολογική εκπαίδευση και για τον ρόλο και για το πόσο χρειάζεται αυτός ο εξοπλισμός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C0A5B9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Επειδή, όπως ακριβώς απάντησε ο </w:t>
      </w:r>
      <w:r>
        <w:rPr>
          <w:rFonts w:eastAsia="Times New Roman" w:cs="Times New Roman"/>
          <w:szCs w:val="24"/>
        </w:rPr>
        <w:t xml:space="preserve">περιφερειάρχης </w:t>
      </w:r>
      <w:r>
        <w:rPr>
          <w:rFonts w:eastAsia="Times New Roman" w:cs="Times New Roman"/>
          <w:szCs w:val="24"/>
        </w:rPr>
        <w:t>στην επερώτηση που του έγινε, ταιριάζει, λέει, γάντι η ερώτηση στο Υπουργείο, ρωτώ σήμερα το Υπουργείο: Γιατί, κατ</w:t>
      </w:r>
      <w:r w:rsidRPr="00926622">
        <w:rPr>
          <w:rFonts w:eastAsia="Times New Roman" w:cs="Times New Roman"/>
          <w:szCs w:val="24"/>
        </w:rPr>
        <w:t xml:space="preserve">’ </w:t>
      </w:r>
      <w:r>
        <w:rPr>
          <w:rFonts w:eastAsia="Times New Roman" w:cs="Times New Roman"/>
          <w:szCs w:val="24"/>
        </w:rPr>
        <w:t xml:space="preserve">αρχάς, είναι η μοναδική </w:t>
      </w:r>
      <w:r>
        <w:rPr>
          <w:rFonts w:eastAsia="Times New Roman" w:cs="Times New Roman"/>
          <w:szCs w:val="24"/>
        </w:rPr>
        <w:t xml:space="preserve">περιφέρεια </w:t>
      </w:r>
      <w:r>
        <w:rPr>
          <w:rFonts w:eastAsia="Times New Roman" w:cs="Times New Roman"/>
          <w:szCs w:val="24"/>
        </w:rPr>
        <w:t>που βρίσκεται εκτός αυτού του σχεδιασμού, αυτού του προγρά</w:t>
      </w:r>
      <w:r>
        <w:rPr>
          <w:rFonts w:eastAsia="Times New Roman" w:cs="Times New Roman"/>
          <w:szCs w:val="24"/>
        </w:rPr>
        <w:t xml:space="preserve">μματος; Ποιος δεν τήρησε τη διαδικασία και ποιος είναι υπεύθυνος; </w:t>
      </w:r>
    </w:p>
    <w:p w14:paraId="4C0A5B9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Και ως προς αυτό το ζήτημα της ευθύνης, κύριε Υπουργέ, ζητώ να λάβω μια πολύ συγκεκριμένη απάντηση, γιατί</w:t>
      </w:r>
      <w:r w:rsidRPr="00926622">
        <w:rPr>
          <w:rFonts w:eastAsia="Times New Roman" w:cs="Times New Roman"/>
          <w:szCs w:val="24"/>
        </w:rPr>
        <w:t>,</w:t>
      </w:r>
      <w:r>
        <w:rPr>
          <w:rFonts w:eastAsia="Times New Roman" w:cs="Times New Roman"/>
          <w:szCs w:val="24"/>
        </w:rPr>
        <w:t xml:space="preserve"> κατά την </w:t>
      </w:r>
      <w:r>
        <w:rPr>
          <w:rFonts w:eastAsia="Times New Roman" w:cs="Times New Roman"/>
          <w:szCs w:val="24"/>
        </w:rPr>
        <w:t xml:space="preserve">άποψή </w:t>
      </w:r>
      <w:r>
        <w:rPr>
          <w:rFonts w:eastAsia="Times New Roman" w:cs="Times New Roman"/>
          <w:szCs w:val="24"/>
        </w:rPr>
        <w:t>μου</w:t>
      </w:r>
      <w:r w:rsidRPr="00926622">
        <w:rPr>
          <w:rFonts w:eastAsia="Times New Roman" w:cs="Times New Roman"/>
          <w:szCs w:val="24"/>
        </w:rPr>
        <w:t>,</w:t>
      </w:r>
      <w:r>
        <w:rPr>
          <w:rFonts w:eastAsia="Times New Roman" w:cs="Times New Roman"/>
          <w:szCs w:val="24"/>
        </w:rPr>
        <w:t xml:space="preserve"> είναι εξαιρετικά κουραστικό και </w:t>
      </w:r>
      <w:r>
        <w:rPr>
          <w:rFonts w:eastAsia="Times New Roman" w:cs="Times New Roman"/>
          <w:szCs w:val="24"/>
        </w:rPr>
        <w:lastRenderedPageBreak/>
        <w:t>εξαιρετικά επικίνδυνο να μην α</w:t>
      </w:r>
      <w:r>
        <w:rPr>
          <w:rFonts w:eastAsia="Times New Roman" w:cs="Times New Roman"/>
          <w:szCs w:val="24"/>
        </w:rPr>
        <w:t xml:space="preserve">ναλαμβάνει κάποιος, κάποτε, την ευθύνη σε όλα τα προβλήματα και στο συγκεκριμένο </w:t>
      </w:r>
      <w:r>
        <w:rPr>
          <w:rFonts w:eastAsia="Times New Roman" w:cs="Times New Roman"/>
          <w:szCs w:val="24"/>
        </w:rPr>
        <w:t>το οπ</w:t>
      </w:r>
      <w:r>
        <w:rPr>
          <w:rFonts w:eastAsia="Times New Roman" w:cs="Times New Roman"/>
          <w:szCs w:val="24"/>
        </w:rPr>
        <w:t>οίο</w:t>
      </w:r>
      <w:r>
        <w:rPr>
          <w:rFonts w:eastAsia="Times New Roman" w:cs="Times New Roman"/>
          <w:szCs w:val="24"/>
        </w:rPr>
        <w:t xml:space="preserve"> </w:t>
      </w:r>
      <w:r>
        <w:rPr>
          <w:rFonts w:eastAsia="Times New Roman" w:cs="Times New Roman"/>
          <w:szCs w:val="24"/>
        </w:rPr>
        <w:t>συζητάμε τώρα και σε μια σειρά από ζητήματα που προκύπτουν, όπως</w:t>
      </w:r>
      <w:r w:rsidRPr="00926622">
        <w:rPr>
          <w:rFonts w:eastAsia="Times New Roman" w:cs="Times New Roman"/>
          <w:szCs w:val="24"/>
        </w:rPr>
        <w:t>,</w:t>
      </w:r>
      <w:r>
        <w:rPr>
          <w:rFonts w:eastAsia="Times New Roman" w:cs="Times New Roman"/>
          <w:szCs w:val="24"/>
        </w:rPr>
        <w:t xml:space="preserve"> παραδείγματος </w:t>
      </w:r>
      <w:r>
        <w:rPr>
          <w:rFonts w:eastAsia="Times New Roman" w:cs="Times New Roman"/>
          <w:szCs w:val="24"/>
        </w:rPr>
        <w:t>χάριν</w:t>
      </w:r>
      <w:r w:rsidRPr="00926622">
        <w:rPr>
          <w:rFonts w:eastAsia="Times New Roman" w:cs="Times New Roman"/>
          <w:szCs w:val="24"/>
        </w:rPr>
        <w:t>,</w:t>
      </w:r>
      <w:r>
        <w:rPr>
          <w:rFonts w:eastAsia="Times New Roman" w:cs="Times New Roman"/>
          <w:szCs w:val="24"/>
        </w:rPr>
        <w:t xml:space="preserve"> μου έρχονται στο μυαλό μου οι πλημμύρες, όπου η ευθύνη γίνεται μπαλάκι. Δεν μας</w:t>
      </w:r>
      <w:r>
        <w:rPr>
          <w:rFonts w:eastAsia="Times New Roman" w:cs="Times New Roman"/>
          <w:szCs w:val="24"/>
        </w:rPr>
        <w:t xml:space="preserve"> αξίζει αυτό. Εμείς πρέπει να απαντάμε συγκεκριμένα ποιος έχει την ευθύνη και θα πούμε στο δεύτερο μέρος τι μέλλει γενέσθαι. </w:t>
      </w:r>
    </w:p>
    <w:p w14:paraId="4C0A5B98"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Ευχαριστώ.</w:t>
      </w:r>
    </w:p>
    <w:p w14:paraId="4C0A5B99" w14:textId="77777777" w:rsidR="0065079E" w:rsidRDefault="00416EE2">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 </w:t>
      </w:r>
    </w:p>
    <w:p w14:paraId="4C0A5B9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C0A5B9B"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sidRPr="00A61627">
        <w:rPr>
          <w:rFonts w:eastAsia="Times New Roman" w:cs="Times New Roman"/>
          <w:b/>
          <w:szCs w:val="24"/>
        </w:rPr>
        <w:t>ΜΠΑΞΕΒΑΝΑΚΗΣ</w:t>
      </w:r>
      <w:r>
        <w:rPr>
          <w:rFonts w:eastAsia="Times New Roman" w:cs="Times New Roman"/>
          <w:b/>
          <w:szCs w:val="24"/>
        </w:rPr>
        <w:t xml:space="preserve"> (Υφ</w:t>
      </w:r>
      <w:r>
        <w:rPr>
          <w:rFonts w:eastAsia="Times New Roman" w:cs="Times New Roman"/>
          <w:b/>
          <w:szCs w:val="24"/>
        </w:rPr>
        <w:t>υπουργός Παιδείας, Έρευνας και Θρησκευμάτων)</w:t>
      </w:r>
      <w:r w:rsidRPr="00A61627">
        <w:rPr>
          <w:rFonts w:eastAsia="Times New Roman" w:cs="Times New Roman"/>
          <w:b/>
          <w:szCs w:val="24"/>
        </w:rPr>
        <w:t xml:space="preserve">: </w:t>
      </w:r>
      <w:r>
        <w:rPr>
          <w:rFonts w:eastAsia="Times New Roman" w:cs="Times New Roman"/>
          <w:szCs w:val="24"/>
        </w:rPr>
        <w:t>Κυρία συνάδελφε, όπως είπατε, πριν από δυο περίπου μήνες, το Υπουργείο Παιδείας και συγκεκριμένα η επιτελική δομή ΕΣΠΑ ανακοίνωσε το πρόγραμμα χρηματοδότησης για τον εξοπλισμό των εργαστηρίων των σχολείων, είτε</w:t>
      </w:r>
      <w:r>
        <w:rPr>
          <w:rFonts w:eastAsia="Times New Roman" w:cs="Times New Roman"/>
          <w:szCs w:val="24"/>
        </w:rPr>
        <w:t xml:space="preserve"> αυτά </w:t>
      </w:r>
      <w:r>
        <w:rPr>
          <w:rFonts w:eastAsia="Times New Roman" w:cs="Times New Roman"/>
          <w:szCs w:val="24"/>
        </w:rPr>
        <w:lastRenderedPageBreak/>
        <w:t xml:space="preserve">αφορούν τον ψηφιακό εξοπλισμό για όλες τις βαθμίδες είτε αφορούν τον εξοπλισμό των εργαστηρίων των ΕΠΑΛ, των </w:t>
      </w:r>
      <w:r>
        <w:rPr>
          <w:rFonts w:eastAsia="Times New Roman" w:cs="Times New Roman"/>
          <w:szCs w:val="24"/>
        </w:rPr>
        <w:t>επαγγελματικών λυκείων</w:t>
      </w:r>
      <w:r>
        <w:rPr>
          <w:rFonts w:eastAsia="Times New Roman" w:cs="Times New Roman"/>
          <w:szCs w:val="24"/>
        </w:rPr>
        <w:t xml:space="preserve">. </w:t>
      </w:r>
    </w:p>
    <w:p w14:paraId="4C0A5B9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Το ύψος, λοιπόν, του προϋπολογισμού των χρηματοδοτήσεων που εξασφαλίστηκαν ξεπερνούσε τα 68 εκατομμύρια ευρώ. </w:t>
      </w:r>
    </w:p>
    <w:p w14:paraId="4C0A5B9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Δυστυχώς, όπως είπατε και έχετε δίκιο, απ’ αυτόν τον κατάλογο απουσίαζε η Περιφέρεια Δυτικής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Η ευθύνη –θέλω να είμαι σαφής- ανήκει στην </w:t>
      </w:r>
      <w:r>
        <w:rPr>
          <w:rFonts w:eastAsia="Times New Roman" w:cs="Times New Roman"/>
          <w:szCs w:val="24"/>
        </w:rPr>
        <w:t>περιφέρεια</w:t>
      </w:r>
      <w:r>
        <w:rPr>
          <w:rFonts w:eastAsia="Times New Roman" w:cs="Times New Roman"/>
          <w:szCs w:val="24"/>
        </w:rPr>
        <w:t>.</w:t>
      </w:r>
      <w:r>
        <w:rPr>
          <w:rFonts w:eastAsia="Times New Roman" w:cs="Times New Roman"/>
          <w:szCs w:val="24"/>
        </w:rPr>
        <w:t xml:space="preserve"> Η επιτελική δομή του Υπουργείου μας</w:t>
      </w:r>
      <w:r w:rsidRPr="00926622">
        <w:rPr>
          <w:rFonts w:eastAsia="Times New Roman" w:cs="Times New Roman"/>
          <w:szCs w:val="24"/>
        </w:rPr>
        <w:t>,</w:t>
      </w:r>
      <w:r>
        <w:rPr>
          <w:rFonts w:eastAsia="Times New Roman" w:cs="Times New Roman"/>
          <w:szCs w:val="24"/>
        </w:rPr>
        <w:t xml:space="preserve"> και συγκεκριμένα η Διεύθυνση Υλικοτεχνικής Υποδομής</w:t>
      </w:r>
      <w:r w:rsidRPr="00926622">
        <w:rPr>
          <w:rFonts w:eastAsia="Times New Roman" w:cs="Times New Roman"/>
          <w:szCs w:val="24"/>
        </w:rPr>
        <w:t>,</w:t>
      </w:r>
      <w:r>
        <w:rPr>
          <w:rFonts w:eastAsia="Times New Roman" w:cs="Times New Roman"/>
          <w:szCs w:val="24"/>
        </w:rPr>
        <w:t xml:space="preserve"> υπέβαλε την πρότασή της και για την Περιφέρεια Δυτικής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όπως υπέβαλε και για το σύνολο των περιφερειών της χώρας, την καταληκτική ημερομηνία που η Διαχειριστική Αρχή της Περιφέρειας Δυτικής Ελλάδας είχε ορίσει στη σχετική της πρόσκληση, δηλαδή στι</w:t>
      </w:r>
      <w:r>
        <w:rPr>
          <w:rFonts w:eastAsia="Times New Roman" w:cs="Times New Roman"/>
          <w:szCs w:val="24"/>
        </w:rPr>
        <w:t xml:space="preserve">ς 5 Σεπτεμβρίου 2016. Δυστυχώς, όμως το σύστημα είχε κλείσει, άγνωστο πότε. </w:t>
      </w:r>
    </w:p>
    <w:p w14:paraId="4C0A5B9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Επαναλαμβάνω, λοιπόν, ότι η αρμόδια Διεύθυνση του Υπουργείου μας υπέβαλε έγκαιρα την πρότασή της. Δυστυχώς, όμως, το σύστημα της Περιφέρειας Δυτικής Ελλάδας είχε κλείσει.</w:t>
      </w:r>
    </w:p>
    <w:p w14:paraId="4C0A5B9F"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Δεν θα ή</w:t>
      </w:r>
      <w:r>
        <w:rPr>
          <w:rFonts w:eastAsia="Times New Roman" w:cs="Times New Roman"/>
          <w:szCs w:val="24"/>
        </w:rPr>
        <w:t>θελα, όμως, να μείνω σ’ αυτή την τεχνική λεπτομέρεια. Θα ήθελα να προχωρήσουμε τη συζήτηση στην ευθύνη που έχουμε όλοι όσοι ασκούμε δημόσια εξουσία. Και όταν λέω δημόσια εξουσία, εννοώ δημόσια ευθύνη. Όσοι αναλαμβάνουμε, λοιπόν, να ασκήσουμε κάποιο λειτούρ</w:t>
      </w:r>
      <w:r>
        <w:rPr>
          <w:rFonts w:eastAsia="Times New Roman" w:cs="Times New Roman"/>
          <w:szCs w:val="24"/>
        </w:rPr>
        <w:t xml:space="preserve">γημα, επειδή ο ελληνικός λαός μάς έδωσε αυτή την αρμοδιότητα, οφείλουμε να έχουμε μια ανησυχία. </w:t>
      </w:r>
    </w:p>
    <w:p w14:paraId="4C0A5BA0"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Για τυπικούς ή όχι λόγους η πρόταση δεν μπόρεσε να κατατεθεί, παρ’ ότι υποβλήθηκε μέσα στις σχετικές ημερομηνίες. Θα έπρεπε όλοι οι εμπλεκόμενοι να ανησυχήσουμ</w:t>
      </w:r>
      <w:r>
        <w:rPr>
          <w:rFonts w:eastAsia="Times New Roman" w:cs="Times New Roman"/>
          <w:szCs w:val="24"/>
        </w:rPr>
        <w:t xml:space="preserve">ε για το γεγονός ότι μια </w:t>
      </w:r>
      <w:r>
        <w:rPr>
          <w:rFonts w:eastAsia="Times New Roman" w:cs="Times New Roman"/>
          <w:szCs w:val="24"/>
        </w:rPr>
        <w:t xml:space="preserve">περιφέρεια </w:t>
      </w:r>
      <w:r>
        <w:rPr>
          <w:rFonts w:eastAsia="Times New Roman" w:cs="Times New Roman"/>
          <w:szCs w:val="24"/>
        </w:rPr>
        <w:t xml:space="preserve">απουσιάζει από τον σχετικό κατάλογο. Θα έπρεπε να ανησυχήσουμε πολύ πριν δημοσιοποιηθούν τα σχετικά στοιχεία από το </w:t>
      </w:r>
      <w:r>
        <w:rPr>
          <w:rFonts w:eastAsia="Times New Roman" w:cs="Times New Roman"/>
          <w:szCs w:val="24"/>
        </w:rPr>
        <w:lastRenderedPageBreak/>
        <w:t xml:space="preserve">Υπουργείο Παιδείας. Θα έπρεπε όλοι μας –δεν το προσωποποιώ μόνο στην Περιφέρεια Δυτικής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αλλά λέ</w:t>
      </w:r>
      <w:r>
        <w:rPr>
          <w:rFonts w:eastAsia="Times New Roman" w:cs="Times New Roman"/>
          <w:szCs w:val="24"/>
        </w:rPr>
        <w:t xml:space="preserve">ω «όλοι μας»- να ανησυχήσουμε, όταν βλέπουμε ότι κάτι δεν πάει καλά. </w:t>
      </w:r>
    </w:p>
    <w:p w14:paraId="4C0A5BA1"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Για κάποιους λόγους η πρόταση δεν κατατέθηκε, δεν έφτασε, δεν φαίνεται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να υπάρχει. Έχουμε τη διαβεβαίωση ότι η Περιφερειακή Διεύθυνση </w:t>
      </w:r>
      <w:r>
        <w:rPr>
          <w:rFonts w:eastAsia="Times New Roman" w:cs="Times New Roman"/>
          <w:szCs w:val="24"/>
        </w:rPr>
        <w:t>Εκπαίδευσης</w:t>
      </w:r>
      <w:r>
        <w:rPr>
          <w:rFonts w:eastAsia="Times New Roman" w:cs="Times New Roman"/>
          <w:szCs w:val="24"/>
        </w:rPr>
        <w:t>, η αρμόδια υπηρεσία</w:t>
      </w:r>
      <w:r>
        <w:rPr>
          <w:rFonts w:eastAsia="Times New Roman" w:cs="Times New Roman"/>
          <w:szCs w:val="24"/>
        </w:rPr>
        <w:t xml:space="preserve"> του Υπουργείου μας στη </w:t>
      </w:r>
      <w:r>
        <w:rPr>
          <w:rFonts w:eastAsia="Times New Roman" w:cs="Times New Roman"/>
          <w:szCs w:val="24"/>
        </w:rPr>
        <w:t xml:space="preserve">δυτική </w:t>
      </w:r>
      <w:r>
        <w:rPr>
          <w:rFonts w:eastAsia="Times New Roman" w:cs="Times New Roman"/>
          <w:szCs w:val="24"/>
        </w:rPr>
        <w:t xml:space="preserve">Ελλάδα, ήταν σε συνεχή επικοινωνία με την αρμόδια Διαχειριστική Αρχή της Περιφέρειας. </w:t>
      </w:r>
    </w:p>
    <w:p w14:paraId="4C0A5BA2"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Λέω, λοιπόν, έστω και αν για τυπικούς λόγους δεν μπόρεσε ή δεν ανταποκρίθηκε το σύστημα ή όποια άλλη αιτία πείτε, όταν όλοι είδαμε ότι κάτ</w:t>
      </w:r>
      <w:r>
        <w:rPr>
          <w:rFonts w:eastAsia="Times New Roman" w:cs="Times New Roman"/>
          <w:szCs w:val="24"/>
        </w:rPr>
        <w:t xml:space="preserve">ι δεν πήγαινε καλά, όπως οι δικές μας υπηρεσίες ανησύχησαν, εκτιμώ ότι το ίδιο έπρεπε να κάνουν και οι υπηρεσίες της Περιφέρειας της Δυτικής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p>
    <w:p w14:paraId="4C0A5BA3"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Υφυπουργού)</w:t>
      </w:r>
    </w:p>
    <w:p w14:paraId="4C0A5BA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Φάνηκε ότι δεν ανησ</w:t>
      </w:r>
      <w:r>
        <w:rPr>
          <w:rFonts w:eastAsia="Times New Roman" w:cs="Times New Roman"/>
          <w:szCs w:val="24"/>
        </w:rPr>
        <w:t xml:space="preserve">ύχησαν. Βεβαίως, θα μας δοθεί η δυνατότητα στη δευτερολογία να πούμε ότι τα πράγματα σήμερα έχουν διορθωθεί. Η κατάσταση έχει αποκατασταθεί. Δεν θα μείνουν έξω τα σχολεία της </w:t>
      </w:r>
      <w:r>
        <w:rPr>
          <w:rFonts w:eastAsia="Times New Roman" w:cs="Times New Roman"/>
          <w:szCs w:val="24"/>
        </w:rPr>
        <w:t>δυτικής Ελλάδος</w:t>
      </w:r>
      <w:r>
        <w:rPr>
          <w:rFonts w:eastAsia="Times New Roman" w:cs="Times New Roman"/>
          <w:szCs w:val="24"/>
        </w:rPr>
        <w:t xml:space="preserve"> από τη χρηματοδότηση και τον εξοπλισμό, αλλά πάντως η σχετική ολι</w:t>
      </w:r>
      <w:r>
        <w:rPr>
          <w:rFonts w:eastAsia="Times New Roman" w:cs="Times New Roman"/>
          <w:szCs w:val="24"/>
        </w:rPr>
        <w:t xml:space="preserve">γωρία υπήρξε και ένας χρόνος χάθηκε, που υπερβαίνει το ένα έτος. </w:t>
      </w:r>
    </w:p>
    <w:p w14:paraId="4C0A5BA5" w14:textId="77777777" w:rsidR="0065079E" w:rsidRDefault="00416EE2">
      <w:pPr>
        <w:spacing w:line="600" w:lineRule="auto"/>
        <w:jc w:val="both"/>
        <w:rPr>
          <w:rFonts w:eastAsia="Times New Roman" w:cs="Times New Roman"/>
          <w:szCs w:val="24"/>
        </w:rPr>
      </w:pPr>
      <w:r>
        <w:rPr>
          <w:rFonts w:eastAsia="Times New Roman" w:cs="Times New Roman"/>
          <w:szCs w:val="24"/>
        </w:rPr>
        <w:t xml:space="preserve">Αυτό το καταλογίζουμε. Μας βαρύνει όλους μας, τον καθένα με την ευθύνη που του αναλογεί. </w:t>
      </w:r>
    </w:p>
    <w:p w14:paraId="4C0A5BA6"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4C0A5BA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Κυρία Τριανταφύλλου, έχετε τον λόγο. </w:t>
      </w:r>
    </w:p>
    <w:p w14:paraId="4C0A5BA8"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 xml:space="preserve">ΙΑ ΤΡΙΑΝΤΑΦΥΛΛΟΥ: </w:t>
      </w:r>
      <w:r>
        <w:rPr>
          <w:rFonts w:eastAsia="Times New Roman" w:cs="Times New Roman"/>
          <w:szCs w:val="24"/>
        </w:rPr>
        <w:t xml:space="preserve">Ευχαριστώ, κύριε Πρόεδρε. </w:t>
      </w:r>
    </w:p>
    <w:p w14:paraId="4C0A5BA9"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Κύριε Υπουργέ, πήρα την απάντηση: Υπάρχει ευθύνη, κυρίως της </w:t>
      </w:r>
      <w:r>
        <w:rPr>
          <w:rFonts w:eastAsia="Times New Roman" w:cs="Times New Roman"/>
          <w:szCs w:val="24"/>
        </w:rPr>
        <w:t>περιφέρειας</w:t>
      </w:r>
      <w:r>
        <w:rPr>
          <w:rFonts w:eastAsia="Times New Roman" w:cs="Times New Roman"/>
          <w:szCs w:val="24"/>
        </w:rPr>
        <w:t xml:space="preserve">, αλλά μου λέτε ότι επιμερίζεται σε όλους. </w:t>
      </w:r>
    </w:p>
    <w:p w14:paraId="4C0A5BA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κατά την άποψή μου, δεν είναι τυπικοί λόγοι. Δεν μπορούμε να επικαλούμαστε τυπικούς λόγους, το ότι ένα πρόγραμμα δεν λειτούργησε </w:t>
      </w:r>
      <w:r>
        <w:rPr>
          <w:rFonts w:eastAsia="Times New Roman" w:cs="Times New Roman"/>
          <w:szCs w:val="24"/>
        </w:rPr>
        <w:t>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Διότι πολύ σωστά είπατε, όταν κάτι δεν λειτουργεί, πρέπει να το θεραπεύουμε. Και δεν πρέπει να το θεραπεύουμ</w:t>
      </w:r>
      <w:r>
        <w:rPr>
          <w:rFonts w:eastAsia="Times New Roman" w:cs="Times New Roman"/>
          <w:szCs w:val="24"/>
        </w:rPr>
        <w:t xml:space="preserve">ε, όταν εκ των υστέρων το βλέπουν οι περιφερειακοί σύμβουλοι –και καλά κάνουν και βλέπουν- η ΕΛΜΕ, οι εκπαιδευτικοί –αυτή είναι η δουλειά τους- οι συνδικαλιστές, όλοι μας οι Βουλευτές </w:t>
      </w:r>
      <w:r>
        <w:rPr>
          <w:rFonts w:eastAsia="Times New Roman" w:cs="Times New Roman"/>
          <w:szCs w:val="24"/>
        </w:rPr>
        <w:t>κ.λπ.</w:t>
      </w:r>
      <w:r>
        <w:rPr>
          <w:rFonts w:eastAsia="Times New Roman" w:cs="Times New Roman"/>
          <w:szCs w:val="24"/>
        </w:rPr>
        <w:t xml:space="preserve">. </w:t>
      </w:r>
    </w:p>
    <w:p w14:paraId="4C0A5BAB"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Εγώ μίλησα για ευθύνη. Και δεν μιλάω για μία τυπική ευθύνη, άρα,</w:t>
      </w:r>
      <w:r>
        <w:rPr>
          <w:rFonts w:eastAsia="Times New Roman" w:cs="Times New Roman"/>
          <w:szCs w:val="24"/>
        </w:rPr>
        <w:t xml:space="preserve"> όλα από εδώ και πέρα καλά. Βέβαια, είναι σημαντικό ότι θα υπάρξει θεραπεία. Διότι πρέπει να σας πω, κύριε Υπουργέ, ότι η εικόνα και των ΕΠΑΛ και γενικά η εικόνα που υπάρχει για τον εργαστηριακό εξοπλισμό στα σχολεία, της Αιτωλοακαρνανίας τουλάχιστον που ε</w:t>
      </w:r>
      <w:r>
        <w:rPr>
          <w:rFonts w:eastAsia="Times New Roman" w:cs="Times New Roman"/>
          <w:szCs w:val="24"/>
        </w:rPr>
        <w:t>ίμαι σε θέση να γνωρίζω –είμαι Βουλευτής Αιτωλοακαρνανίας- είναι πραγματικά πάρα πολύ άσχημη. Να μην πω κάτι άλλο. Πρέπει να σας πω ότι είναι αγωνιώδη τα ερωτήματα, τα οποία τίθενται από όλους τους εκπαιδευτικούς και από τους μαθητές και από τους γονείς.</w:t>
      </w:r>
    </w:p>
    <w:p w14:paraId="4C0A5BA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εν μπορούμε να μιλάμε, επίσης, για παραγωγική ανασυγκρότηση. Δεν μπορούμε να μιλάμε για αναβάθμιση της τεχνολογικής εκπαίδευσης, όταν δεν μπορούμε να κάνουμε τα απλά και τα αυτονόητα. Και αυτό είναι ένα τεράστιο ζήτημα. Είναι σημαντικό ότι μιλήσατε για συγ</w:t>
      </w:r>
      <w:r>
        <w:rPr>
          <w:rFonts w:eastAsia="Times New Roman" w:cs="Times New Roman"/>
          <w:szCs w:val="24"/>
        </w:rPr>
        <w:t xml:space="preserve">κεκριμένες ευθύνες. Ξαναλέω, όμως, ότι αν δεν μπορούμε να κάνουμε τα αυτονόητα, έχουμε τεράστιο πρόβλημα. </w:t>
      </w:r>
    </w:p>
    <w:p w14:paraId="4C0A5BA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Να πω και κάτι ακόμη. Κοιτάξτε, είμαστε εκπαιδευτικοί. Εσείς, μάλιστα, υπηρετήσατε για πολλά χρόνια την </w:t>
      </w:r>
      <w:r>
        <w:rPr>
          <w:rFonts w:eastAsia="Times New Roman" w:cs="Times New Roman"/>
          <w:szCs w:val="24"/>
        </w:rPr>
        <w:t xml:space="preserve">τεχνολογική </w:t>
      </w:r>
      <w:r>
        <w:rPr>
          <w:rFonts w:eastAsia="Times New Roman" w:cs="Times New Roman"/>
          <w:szCs w:val="24"/>
        </w:rPr>
        <w:t xml:space="preserve">εκπαίδευση. Η ιστορία γενικότερα </w:t>
      </w:r>
      <w:r>
        <w:rPr>
          <w:rFonts w:eastAsia="Times New Roman" w:cs="Times New Roman"/>
          <w:szCs w:val="24"/>
        </w:rPr>
        <w:t xml:space="preserve">της τεχνολογικής εκπαίδευσης στη χώρα μας είναι μια ιστορία αγώνων και διεκδικήσεων ανάμεσα στον κόσμο της εργασίας, κυρίως, και σε μια μειοψηφία που ήθελε άλλα πράγματα. </w:t>
      </w:r>
    </w:p>
    <w:p w14:paraId="4C0A5BA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Πρέπει να πούμε ότι έχει δεχθεί απανωτά πλήγματα γενικά η δημόσια εκπαίδευση, όπως κ</w:t>
      </w:r>
      <w:r>
        <w:rPr>
          <w:rFonts w:eastAsia="Times New Roman" w:cs="Times New Roman"/>
          <w:szCs w:val="24"/>
        </w:rPr>
        <w:t>αι η τεχνική εκπαίδευση στη χώρα μας. Και εξακολουθεί να δέχεται πλήγματα. Με ποια έννοια; Η εκπαιδευτική ιστορία της χώρας μας, δυστυχώς,</w:t>
      </w:r>
      <w:r w:rsidRPr="00AC70C4">
        <w:rPr>
          <w:rFonts w:eastAsia="Times New Roman" w:cs="Times New Roman"/>
          <w:szCs w:val="24"/>
        </w:rPr>
        <w:t xml:space="preserve"> </w:t>
      </w:r>
      <w:r>
        <w:rPr>
          <w:rFonts w:eastAsia="Times New Roman" w:cs="Times New Roman"/>
          <w:szCs w:val="24"/>
        </w:rPr>
        <w:t>είναι μια ατέλειωτη σειρά από εναρμονίσεις με άλλες ευρωπαϊκές χώρες, με αυτές τις περίφημες εισαγόμενες καλές πρακτι</w:t>
      </w:r>
      <w:r>
        <w:rPr>
          <w:rFonts w:eastAsia="Times New Roman" w:cs="Times New Roman"/>
          <w:szCs w:val="24"/>
        </w:rPr>
        <w:t xml:space="preserve">κές και στην εκπαίδευση και στην κοινωνία γενικότερα. </w:t>
      </w:r>
    </w:p>
    <w:p w14:paraId="4C0A5BAF"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πολύ καλά ότι έχουν δαπανηθεί πάρα πολλά χρήματα του ελληνικού λαού σε αυτές τις περίφημες συγκριτικές μελέτες που κωδικοποιούν συγκεκριμένα μέτρα, συγκεκριμένες μεταρρυθμίσεις, που πρέπει κάθε </w:t>
      </w:r>
      <w:r>
        <w:rPr>
          <w:rFonts w:eastAsia="Times New Roman" w:cs="Times New Roman"/>
          <w:szCs w:val="24"/>
        </w:rPr>
        <w:t xml:space="preserve">φορά η ελληνική εκπαίδευση να παίρνει. Και ουσιαστικά, κατά την άποψή μου, τι κάνουν; </w:t>
      </w:r>
      <w:proofErr w:type="spellStart"/>
      <w:r>
        <w:rPr>
          <w:rFonts w:eastAsia="Times New Roman" w:cs="Times New Roman"/>
          <w:szCs w:val="24"/>
        </w:rPr>
        <w:t>Αποπλαισιώνουν</w:t>
      </w:r>
      <w:proofErr w:type="spellEnd"/>
      <w:r>
        <w:rPr>
          <w:rFonts w:eastAsia="Times New Roman" w:cs="Times New Roman"/>
          <w:szCs w:val="24"/>
        </w:rPr>
        <w:t xml:space="preserve">, κυριολεκτικά, τα εκπαιδευτικά μέτρα από την ουσία που είναι το ποιοι είναι οι ιστορικοί, πολιτιστικοί και πολιτικοί όροι που έχει η χώρα. </w:t>
      </w:r>
    </w:p>
    <w:p w14:paraId="4C0A5BB0"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Γιατί τα λέω όλ</w:t>
      </w:r>
      <w:r>
        <w:rPr>
          <w:rFonts w:eastAsia="Times New Roman" w:cs="Times New Roman"/>
          <w:szCs w:val="24"/>
        </w:rPr>
        <w:t>α αυτά; Γνωρίζω ότι με καταλαβαίνετε. Άρα, από τη στιγμή που υπάρχει όλα τα προηγούμενα χρόνια τέτοια αποσάθρωση της δημόσιας εκπαίδευσης, είναι σήμερα αδιανόητο –ξαναλέμε- να μην μπορούμε μια απλή εργασία να τη φέρουμε εις πέρας. Εδώ θέλω να είμαι απόλυτη</w:t>
      </w:r>
      <w:r>
        <w:rPr>
          <w:rFonts w:eastAsia="Times New Roman" w:cs="Times New Roman"/>
          <w:szCs w:val="24"/>
        </w:rPr>
        <w:t xml:space="preserve">. </w:t>
      </w:r>
    </w:p>
    <w:p w14:paraId="4C0A5BB1"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ήθελα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-γιατί ξέρω ότι συναντηθήκατε με τον </w:t>
      </w:r>
      <w:r>
        <w:rPr>
          <w:rFonts w:eastAsia="Times New Roman" w:cs="Times New Roman"/>
          <w:szCs w:val="24"/>
        </w:rPr>
        <w:t xml:space="preserve">περιφερειάρχη </w:t>
      </w:r>
      <w:r>
        <w:rPr>
          <w:rFonts w:eastAsia="Times New Roman" w:cs="Times New Roman"/>
          <w:szCs w:val="24"/>
        </w:rPr>
        <w:t xml:space="preserve">και ουσιαστικά υπάρχει μια θεραπεία του ζητήματος- να μας πείτε κάποια πράγματα γι’ αυτό. Υπάρχει μια συγκεκριμένη μελέτη που έχει εκπονηθεί, η οποία λέει ότι </w:t>
      </w:r>
      <w:r>
        <w:rPr>
          <w:rFonts w:eastAsia="Times New Roman" w:cs="Times New Roman"/>
          <w:szCs w:val="24"/>
        </w:rPr>
        <w:t xml:space="preserve">χρειάζονται περίπου 4 εκατομμύρια ευρώ για να καλυφθούν οι ανάγκες </w:t>
      </w:r>
      <w:r>
        <w:rPr>
          <w:rFonts w:eastAsia="Times New Roman" w:cs="Times New Roman"/>
          <w:szCs w:val="24"/>
        </w:rPr>
        <w:lastRenderedPageBreak/>
        <w:t xml:space="preserve">-και οι ανάγκες αυτές είναι πραγματικές, όχι πλασματικές- σε σχέση με τον εξοπλισμό για τα σχολεία της </w:t>
      </w:r>
      <w:r>
        <w:rPr>
          <w:rFonts w:eastAsia="Times New Roman" w:cs="Times New Roman"/>
          <w:szCs w:val="24"/>
        </w:rPr>
        <w:t>περιφέρειας</w:t>
      </w:r>
      <w:r>
        <w:rPr>
          <w:rFonts w:eastAsia="Times New Roman" w:cs="Times New Roman"/>
          <w:szCs w:val="24"/>
        </w:rPr>
        <w:t>.</w:t>
      </w:r>
      <w:r>
        <w:rPr>
          <w:rFonts w:eastAsia="Times New Roman" w:cs="Times New Roman"/>
          <w:szCs w:val="24"/>
        </w:rPr>
        <w:t xml:space="preserve"> Επομένως, θα ήθελα πραγματικά να ακούσω την απάντησή σας. Κυρίως με ενδια</w:t>
      </w:r>
      <w:r>
        <w:rPr>
          <w:rFonts w:eastAsia="Times New Roman" w:cs="Times New Roman"/>
          <w:szCs w:val="24"/>
        </w:rPr>
        <w:t xml:space="preserve">φέρει να δοθεί μία ουσιαστική λύση, τουλάχιστον σε αυτό το ζήτημα. Γνωρίζω ότι υπάρχει τεράστιο φάσμα προβλημάτων σε όλη τη δημόσια εκπαίδευση και στην τεχνική εκπαίδευση. Είναι άλλης τάξης ζήτημα να μιλήσουμε για τους στόχους και το πώς προχωράμε. </w:t>
      </w:r>
    </w:p>
    <w:p w14:paraId="4C0A5BB2"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Ευχαρι</w:t>
      </w:r>
      <w:r>
        <w:rPr>
          <w:rFonts w:eastAsia="Times New Roman" w:cs="Times New Roman"/>
          <w:szCs w:val="24"/>
        </w:rPr>
        <w:t xml:space="preserve">στώ πολύ. </w:t>
      </w:r>
    </w:p>
    <w:p w14:paraId="4C0A5BB3"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4C0A5BB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C0A5BB5"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Ευχαριστώ, κύριε Πρόεδρε. </w:t>
      </w:r>
    </w:p>
    <w:p w14:paraId="4C0A5BB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Αγαπητή συνάδελφε, θεωρώ περιττό να αναφερθούμε στ</w:t>
      </w:r>
      <w:r>
        <w:rPr>
          <w:rFonts w:eastAsia="Times New Roman" w:cs="Times New Roman"/>
          <w:szCs w:val="24"/>
        </w:rPr>
        <w:t xml:space="preserve">ις οξύτατες ανάγκες που υπάρχουν για την ενίσχυση του εργαστηριακού εξοπλισμού σε όλες τις βαθμίδες της </w:t>
      </w:r>
      <w:r>
        <w:rPr>
          <w:rFonts w:eastAsia="Times New Roman" w:cs="Times New Roman"/>
          <w:szCs w:val="24"/>
        </w:rPr>
        <w:lastRenderedPageBreak/>
        <w:t>εκπαίδευσης, αλλά πιο ειδικά, όπως είπατε, στις ανάγκες εκσυγχρονισμού του εργαστηριακού εξοπλισμού στην επαγγελματική εκπαίδευση, την πολύπαθη επαγγελμ</w:t>
      </w:r>
      <w:r>
        <w:rPr>
          <w:rFonts w:eastAsia="Times New Roman" w:cs="Times New Roman"/>
          <w:szCs w:val="24"/>
        </w:rPr>
        <w:t xml:space="preserve">ατική εκπαίδευση. </w:t>
      </w:r>
    </w:p>
    <w:p w14:paraId="4C0A5BB7" w14:textId="77777777" w:rsidR="0065079E" w:rsidRDefault="00416EE2">
      <w:pPr>
        <w:spacing w:line="600" w:lineRule="auto"/>
        <w:ind w:firstLine="720"/>
        <w:jc w:val="both"/>
        <w:rPr>
          <w:rFonts w:eastAsia="Times New Roman"/>
          <w:szCs w:val="24"/>
        </w:rPr>
      </w:pPr>
      <w:r>
        <w:rPr>
          <w:rFonts w:eastAsia="Times New Roman"/>
          <w:szCs w:val="24"/>
        </w:rPr>
        <w:t>Όλος ο εκπαιδευτικός κόσμος γνωρίζει ποια κατάσταση βρήκε η Κυβέρνησή μας, μια κατάσταση όχι απλώς μηδενική αλλά σε αρνητικό έδαφος. Ξέρει ο εκπαιδευτικός κόσμος τι προβλήματα κληθήκαμε να αντιμετωπίσουμε, ποιες αδικίες του παρελθόντος κ</w:t>
      </w:r>
      <w:r>
        <w:rPr>
          <w:rFonts w:eastAsia="Times New Roman"/>
          <w:szCs w:val="24"/>
        </w:rPr>
        <w:t xml:space="preserve">ληθήκαμε να αποκαταστήσουμε και τις αποκαταστήσαμε. Κι έχουμε στήσει την επαγγελματική εκπαίδευση στα πόδια της. </w:t>
      </w:r>
    </w:p>
    <w:p w14:paraId="4C0A5BB8"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 xml:space="preserve">Ήταν, λοιπόν, μεγάλη έκπληξη για εμάς και για τον ομιλούντα πολύ περισσότερο, διότι προέρχεται από τη </w:t>
      </w:r>
      <w:r>
        <w:rPr>
          <w:rFonts w:eastAsia="Times New Roman"/>
          <w:szCs w:val="24"/>
        </w:rPr>
        <w:t xml:space="preserve">δυτική </w:t>
      </w:r>
      <w:r>
        <w:rPr>
          <w:rFonts w:eastAsia="Times New Roman"/>
          <w:szCs w:val="24"/>
        </w:rPr>
        <w:t xml:space="preserve">Ελλάδα, το γεγονός ότι ήταν η μόνη </w:t>
      </w:r>
      <w:r>
        <w:rPr>
          <w:rFonts w:eastAsia="Times New Roman"/>
          <w:szCs w:val="24"/>
        </w:rPr>
        <w:t xml:space="preserve">περιφέρεια </w:t>
      </w:r>
      <w:r>
        <w:rPr>
          <w:rFonts w:eastAsia="Times New Roman"/>
          <w:szCs w:val="24"/>
        </w:rPr>
        <w:t xml:space="preserve">που δεν συμπεριλαμβανόταν στον κατάλογο των χρηματοδοτήσεων για τον εργαστηριακό εξοπλισμό. Πέρα από το ότι γενικώς ανησυχήσαμε, πήραμε και πολιτικές πρωτοβουλίες. </w:t>
      </w:r>
    </w:p>
    <w:p w14:paraId="4C0A5BB9"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lastRenderedPageBreak/>
        <w:t xml:space="preserve">Ήρθαμε σε επικοινωνία με την Περιφέρεια Δυτικής </w:t>
      </w:r>
      <w:r>
        <w:rPr>
          <w:rFonts w:eastAsia="Times New Roman"/>
          <w:szCs w:val="24"/>
        </w:rPr>
        <w:t>Ελλάδ</w:t>
      </w:r>
      <w:r>
        <w:rPr>
          <w:rFonts w:eastAsia="Times New Roman"/>
          <w:szCs w:val="24"/>
        </w:rPr>
        <w:t>α</w:t>
      </w:r>
      <w:r>
        <w:rPr>
          <w:rFonts w:eastAsia="Times New Roman"/>
          <w:szCs w:val="24"/>
        </w:rPr>
        <w:t>ς</w:t>
      </w:r>
      <w:r>
        <w:rPr>
          <w:rFonts w:eastAsia="Times New Roman"/>
          <w:szCs w:val="24"/>
        </w:rPr>
        <w:t>.</w:t>
      </w:r>
      <w:r>
        <w:rPr>
          <w:rFonts w:eastAsia="Times New Roman"/>
          <w:szCs w:val="24"/>
        </w:rPr>
        <w:t xml:space="preserve"> Ο ομιλών επικοινώνησε απευθείας με τον κύριο </w:t>
      </w:r>
      <w:r>
        <w:rPr>
          <w:rFonts w:eastAsia="Times New Roman"/>
          <w:szCs w:val="24"/>
        </w:rPr>
        <w:t>Π</w:t>
      </w:r>
      <w:r>
        <w:rPr>
          <w:rFonts w:eastAsia="Times New Roman"/>
          <w:szCs w:val="24"/>
        </w:rPr>
        <w:t>εριφερειάρχη</w:t>
      </w:r>
      <w:r>
        <w:rPr>
          <w:rFonts w:eastAsia="Times New Roman"/>
          <w:szCs w:val="24"/>
        </w:rPr>
        <w:t xml:space="preserve">, ενώ ο </w:t>
      </w:r>
      <w:r>
        <w:rPr>
          <w:rFonts w:eastAsia="Times New Roman"/>
          <w:szCs w:val="24"/>
        </w:rPr>
        <w:t>Π</w:t>
      </w:r>
      <w:r>
        <w:rPr>
          <w:rFonts w:eastAsia="Times New Roman"/>
          <w:szCs w:val="24"/>
        </w:rPr>
        <w:t xml:space="preserve">εριφερειακός </w:t>
      </w:r>
      <w:r>
        <w:rPr>
          <w:rFonts w:eastAsia="Times New Roman"/>
          <w:szCs w:val="24"/>
        </w:rPr>
        <w:t xml:space="preserve">Διευθυντής </w:t>
      </w:r>
      <w:r>
        <w:rPr>
          <w:rFonts w:eastAsia="Times New Roman"/>
          <w:szCs w:val="24"/>
        </w:rPr>
        <w:t>Ε</w:t>
      </w:r>
      <w:r>
        <w:rPr>
          <w:rFonts w:eastAsia="Times New Roman"/>
          <w:szCs w:val="24"/>
        </w:rPr>
        <w:t xml:space="preserve">κπαίδευσης </w:t>
      </w:r>
      <w:r>
        <w:rPr>
          <w:rFonts w:eastAsia="Times New Roman"/>
          <w:szCs w:val="24"/>
        </w:rPr>
        <w:t xml:space="preserve">της </w:t>
      </w:r>
      <w:r>
        <w:rPr>
          <w:rFonts w:eastAsia="Times New Roman"/>
          <w:szCs w:val="24"/>
        </w:rPr>
        <w:t>Δ</w:t>
      </w:r>
      <w:r>
        <w:rPr>
          <w:rFonts w:eastAsia="Times New Roman"/>
          <w:szCs w:val="24"/>
        </w:rPr>
        <w:t xml:space="preserve">υτικής </w:t>
      </w:r>
      <w:r>
        <w:rPr>
          <w:rFonts w:eastAsia="Times New Roman"/>
          <w:szCs w:val="24"/>
        </w:rPr>
        <w:t>Ελλάδ</w:t>
      </w:r>
      <w:r>
        <w:rPr>
          <w:rFonts w:eastAsia="Times New Roman"/>
          <w:szCs w:val="24"/>
        </w:rPr>
        <w:t>α</w:t>
      </w:r>
      <w:r>
        <w:rPr>
          <w:rFonts w:eastAsia="Times New Roman"/>
          <w:szCs w:val="24"/>
        </w:rPr>
        <w:t>ς</w:t>
      </w:r>
      <w:r>
        <w:rPr>
          <w:rFonts w:eastAsia="Times New Roman"/>
          <w:szCs w:val="24"/>
        </w:rPr>
        <w:t xml:space="preserve"> απέστειλε ήδη τον Μάρτιο επιστολή στον </w:t>
      </w:r>
      <w:r>
        <w:rPr>
          <w:rFonts w:eastAsia="Times New Roman"/>
          <w:szCs w:val="24"/>
        </w:rPr>
        <w:t xml:space="preserve">περιφερειάρχη </w:t>
      </w:r>
      <w:r>
        <w:rPr>
          <w:rFonts w:eastAsia="Times New Roman"/>
          <w:szCs w:val="24"/>
        </w:rPr>
        <w:t>και στους τρεις χωρικού</w:t>
      </w:r>
      <w:r>
        <w:rPr>
          <w:rFonts w:eastAsia="Times New Roman"/>
          <w:szCs w:val="24"/>
        </w:rPr>
        <w:t xml:space="preserve">ς </w:t>
      </w:r>
      <w:proofErr w:type="spellStart"/>
      <w:r>
        <w:rPr>
          <w:rFonts w:eastAsia="Times New Roman"/>
          <w:szCs w:val="24"/>
        </w:rPr>
        <w:t>αντιπεριφερειάρχες</w:t>
      </w:r>
      <w:proofErr w:type="spellEnd"/>
      <w:r>
        <w:rPr>
          <w:rFonts w:eastAsia="Times New Roman"/>
          <w:szCs w:val="24"/>
        </w:rPr>
        <w:t xml:space="preserve">, επισημαίνοντάς τους το γεγονός και αποστέλλοντάς τους και </w:t>
      </w:r>
      <w:proofErr w:type="spellStart"/>
      <w:r>
        <w:rPr>
          <w:rFonts w:eastAsia="Times New Roman"/>
          <w:szCs w:val="24"/>
        </w:rPr>
        <w:t>επικαιροποιημένο</w:t>
      </w:r>
      <w:proofErr w:type="spellEnd"/>
      <w:r>
        <w:rPr>
          <w:rFonts w:eastAsia="Times New Roman"/>
          <w:szCs w:val="24"/>
        </w:rPr>
        <w:t xml:space="preserve"> κατάλογο των αναγκών για τον εκσυγχρονισμό του εργαστηριακού εξοπλισμού των σχολείων στη </w:t>
      </w:r>
      <w:r>
        <w:rPr>
          <w:rFonts w:eastAsia="Times New Roman"/>
          <w:szCs w:val="24"/>
        </w:rPr>
        <w:t xml:space="preserve">δυτική </w:t>
      </w:r>
      <w:r>
        <w:rPr>
          <w:rFonts w:eastAsia="Times New Roman"/>
          <w:szCs w:val="24"/>
        </w:rPr>
        <w:t>Ελλάδα. Το ύψος των αναγκών, με τις επιλογές που έγιναν από την</w:t>
      </w:r>
      <w:r>
        <w:rPr>
          <w:rFonts w:eastAsia="Times New Roman"/>
          <w:szCs w:val="24"/>
        </w:rPr>
        <w:t xml:space="preserve"> </w:t>
      </w:r>
      <w:r>
        <w:rPr>
          <w:rFonts w:eastAsia="Times New Roman"/>
          <w:szCs w:val="24"/>
        </w:rPr>
        <w:t>Π</w:t>
      </w:r>
      <w:r>
        <w:rPr>
          <w:rFonts w:eastAsia="Times New Roman"/>
          <w:szCs w:val="24"/>
        </w:rPr>
        <w:t xml:space="preserve">εριφερειακή </w:t>
      </w:r>
      <w:r>
        <w:rPr>
          <w:rFonts w:eastAsia="Times New Roman"/>
          <w:szCs w:val="24"/>
        </w:rPr>
        <w:t xml:space="preserve">μας </w:t>
      </w:r>
      <w:r>
        <w:rPr>
          <w:rFonts w:eastAsia="Times New Roman"/>
          <w:szCs w:val="24"/>
        </w:rPr>
        <w:t>Δ</w:t>
      </w:r>
      <w:r>
        <w:rPr>
          <w:rFonts w:eastAsia="Times New Roman"/>
          <w:szCs w:val="24"/>
        </w:rPr>
        <w:t>ιεύθυνση</w:t>
      </w:r>
      <w:r>
        <w:rPr>
          <w:rFonts w:eastAsia="Times New Roman"/>
          <w:szCs w:val="24"/>
        </w:rPr>
        <w:t xml:space="preserve">, ανέρχεται σε περίπου 4.200.000 ευρώ. </w:t>
      </w:r>
    </w:p>
    <w:p w14:paraId="4C0A5BBA"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 xml:space="preserve">Είχα συνάντηση με τον κύριο </w:t>
      </w:r>
      <w:r>
        <w:rPr>
          <w:rFonts w:eastAsia="Times New Roman"/>
          <w:szCs w:val="24"/>
        </w:rPr>
        <w:t>Π</w:t>
      </w:r>
      <w:r>
        <w:rPr>
          <w:rFonts w:eastAsia="Times New Roman"/>
          <w:szCs w:val="24"/>
        </w:rPr>
        <w:t xml:space="preserve">εριφερειάρχη </w:t>
      </w:r>
      <w:r>
        <w:rPr>
          <w:rFonts w:eastAsia="Times New Roman"/>
          <w:szCs w:val="24"/>
        </w:rPr>
        <w:t>στο Υπουργείο τον περασμένο μήνα και συμφωνήσαμε ότι θα εξευρεθούν πρόσθετοι πόροι για τις ανάγκες αυτές και πράγματι εξευρέθηκε ένα ποσό 4.000.000</w:t>
      </w:r>
      <w:r>
        <w:rPr>
          <w:rFonts w:eastAsia="Times New Roman"/>
          <w:szCs w:val="24"/>
        </w:rPr>
        <w:t xml:space="preserve"> ευρώ και ότι αμέσως το επόμενο δεκαπενθήμερο θα ανοίξει ξανά από τη Διαχειριστική Αρχή της Περιφέρειας Δυτικής </w:t>
      </w:r>
      <w:r>
        <w:rPr>
          <w:rFonts w:eastAsia="Times New Roman"/>
          <w:szCs w:val="24"/>
        </w:rPr>
        <w:t>Ελλάδ</w:t>
      </w:r>
      <w:r>
        <w:rPr>
          <w:rFonts w:eastAsia="Times New Roman"/>
          <w:szCs w:val="24"/>
        </w:rPr>
        <w:t>α</w:t>
      </w:r>
      <w:r>
        <w:rPr>
          <w:rFonts w:eastAsia="Times New Roman"/>
          <w:szCs w:val="24"/>
        </w:rPr>
        <w:t xml:space="preserve">ς </w:t>
      </w:r>
      <w:r>
        <w:rPr>
          <w:rFonts w:eastAsia="Times New Roman"/>
          <w:szCs w:val="24"/>
        </w:rPr>
        <w:t xml:space="preserve">η σχετική </w:t>
      </w:r>
      <w:r>
        <w:rPr>
          <w:rFonts w:eastAsia="Times New Roman"/>
          <w:szCs w:val="24"/>
        </w:rPr>
        <w:lastRenderedPageBreak/>
        <w:t>πρόσκληση, όπου η επιτελική δομή ΕΣΠΑ του Υπουργείου μας θα υποβάλει την πρόταση όπως αυτή έχει κοινοποιηθεί από τον Περιφερει</w:t>
      </w:r>
      <w:r>
        <w:rPr>
          <w:rFonts w:eastAsia="Times New Roman"/>
          <w:szCs w:val="24"/>
        </w:rPr>
        <w:t xml:space="preserve">ακό Διευθυντή Εκπαίδευσης της Δυτικής </w:t>
      </w:r>
      <w:r>
        <w:rPr>
          <w:rFonts w:eastAsia="Times New Roman"/>
          <w:szCs w:val="24"/>
        </w:rPr>
        <w:t>Ελλάδ</w:t>
      </w:r>
      <w:r>
        <w:rPr>
          <w:rFonts w:eastAsia="Times New Roman"/>
          <w:szCs w:val="24"/>
        </w:rPr>
        <w:t>α</w:t>
      </w:r>
      <w:r>
        <w:rPr>
          <w:rFonts w:eastAsia="Times New Roman"/>
          <w:szCs w:val="24"/>
        </w:rPr>
        <w:t>ς</w:t>
      </w:r>
      <w:r>
        <w:rPr>
          <w:rFonts w:eastAsia="Times New Roman"/>
          <w:szCs w:val="24"/>
        </w:rPr>
        <w:t xml:space="preserve">. </w:t>
      </w:r>
    </w:p>
    <w:p w14:paraId="4C0A5BBB"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 xml:space="preserve">Για τις ευθύνες σας μίλησα στην </w:t>
      </w:r>
      <w:proofErr w:type="spellStart"/>
      <w:r>
        <w:rPr>
          <w:rFonts w:eastAsia="Times New Roman"/>
          <w:szCs w:val="24"/>
        </w:rPr>
        <w:t>πρωτολογία</w:t>
      </w:r>
      <w:proofErr w:type="spellEnd"/>
      <w:r>
        <w:rPr>
          <w:rFonts w:eastAsia="Times New Roman"/>
          <w:szCs w:val="24"/>
        </w:rPr>
        <w:t xml:space="preserve"> μου. Επαναλαμβάνω ότι αυτό το οποίο τιμά τους πολιτικούς ανθρώπους, άνδρες και γυναίκες, είναι η ανάληψη ευθύνης. Σε ό,τι μας αφορά ως πολιτική ηγεσία του Υπουργείου</w:t>
      </w:r>
      <w:r>
        <w:rPr>
          <w:rFonts w:eastAsia="Times New Roman"/>
          <w:szCs w:val="24"/>
        </w:rPr>
        <w:t xml:space="preserve"> Παιδείας, καταθέτω ότι μετά την ενημέρωσή μας για τη σχετική έλλειψη κινητοποιηθήκαμε και ως πολιτική ηγεσία, αλλά και ο Περιφερειακός μας Διευθυντής της </w:t>
      </w:r>
      <w:r>
        <w:rPr>
          <w:rFonts w:eastAsia="Times New Roman"/>
          <w:szCs w:val="24"/>
        </w:rPr>
        <w:t xml:space="preserve">Δυτικής </w:t>
      </w:r>
      <w:r>
        <w:rPr>
          <w:rFonts w:eastAsia="Times New Roman"/>
          <w:szCs w:val="24"/>
        </w:rPr>
        <w:t>Ελλάδας, και νομίζω ότι μέσα σε ένα μικρό χρονικό διάστημα των δύο μηνών καταφέραμε, εξασφαλί</w:t>
      </w:r>
      <w:r>
        <w:rPr>
          <w:rFonts w:eastAsia="Times New Roman"/>
          <w:szCs w:val="24"/>
        </w:rPr>
        <w:t xml:space="preserve">ζοντας τη συνεργασία της Περιφέρειας Δυτικής Ελλάδας, να αποκαταστήσουμε αυτή την αδικία. Γιατί για αδικία πρόκειται κι έχουν απόλυτο δίκιο οι φορείς της περιοχής, η ΕΛΜΕ, αλλά και οι φορείς της </w:t>
      </w:r>
      <w:r>
        <w:rPr>
          <w:rFonts w:eastAsia="Times New Roman"/>
          <w:szCs w:val="24"/>
        </w:rPr>
        <w:t>περιφέρειας</w:t>
      </w:r>
      <w:r>
        <w:rPr>
          <w:rFonts w:eastAsia="Times New Roman"/>
          <w:szCs w:val="24"/>
        </w:rPr>
        <w:t>.</w:t>
      </w:r>
      <w:r>
        <w:rPr>
          <w:rFonts w:eastAsia="Times New Roman"/>
          <w:szCs w:val="24"/>
        </w:rPr>
        <w:t xml:space="preserve"> Και στο </w:t>
      </w:r>
      <w:r>
        <w:rPr>
          <w:rFonts w:eastAsia="Times New Roman"/>
          <w:szCs w:val="24"/>
        </w:rPr>
        <w:t xml:space="preserve">περιφερειακό συμβούλιο </w:t>
      </w:r>
      <w:r>
        <w:rPr>
          <w:rFonts w:eastAsia="Times New Roman"/>
          <w:szCs w:val="24"/>
        </w:rPr>
        <w:t xml:space="preserve">ξέρω ότι εκφράστηκαν οι σχετικές ανησυχίες. Είχαν δίκιο που διαμαρτυρήθηκαν. Και από την πλευρά μας χαιρόμαστε να ακούμε ότι έπιασαν τόπο αυτές οι δίκαιες διαμαρτυρίες και δεν θα εξαιρεθεί </w:t>
      </w:r>
      <w:r>
        <w:rPr>
          <w:rFonts w:eastAsia="Times New Roman"/>
          <w:szCs w:val="24"/>
        </w:rPr>
        <w:lastRenderedPageBreak/>
        <w:t xml:space="preserve">τελικά η Περιφέρεια Δυτικής </w:t>
      </w:r>
      <w:r>
        <w:rPr>
          <w:rFonts w:eastAsia="Times New Roman"/>
          <w:szCs w:val="24"/>
        </w:rPr>
        <w:t>Ελλάδ</w:t>
      </w:r>
      <w:r>
        <w:rPr>
          <w:rFonts w:eastAsia="Times New Roman"/>
          <w:szCs w:val="24"/>
        </w:rPr>
        <w:t>α</w:t>
      </w:r>
      <w:r>
        <w:rPr>
          <w:rFonts w:eastAsia="Times New Roman"/>
          <w:szCs w:val="24"/>
        </w:rPr>
        <w:t xml:space="preserve">ς </w:t>
      </w:r>
      <w:r>
        <w:rPr>
          <w:rFonts w:eastAsia="Times New Roman"/>
          <w:szCs w:val="24"/>
        </w:rPr>
        <w:t>από την ανάγκη να εκσυγχρονιστο</w:t>
      </w:r>
      <w:r>
        <w:rPr>
          <w:rFonts w:eastAsia="Times New Roman"/>
          <w:szCs w:val="24"/>
        </w:rPr>
        <w:t xml:space="preserve">ύν τα εργαστήρια των σχολείων μας, που, όπως σωστά είπατε, έχουν πάνω από δέκα χρόνια να δεχτούν μια ενίσχυση και μάλιστα ενίσχυση αυτού του ύψους. </w:t>
      </w:r>
    </w:p>
    <w:p w14:paraId="4C0A5BBC"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Θέλω να πω, κλείνοντας, ότι αυτή η κίνηση γίνεται σε καιρούς μνημονίων και αυτό δεν πρέπει να το ξεχνάμε. Θ</w:t>
      </w:r>
      <w:r>
        <w:rPr>
          <w:rFonts w:eastAsia="Times New Roman"/>
          <w:szCs w:val="24"/>
        </w:rPr>
        <w:t xml:space="preserve">έλω να πω ότι μπορούμε και σε αυτούς τους δύσκολους καιρούς να επιλέξουμε ότι οι λιγοστοί πόροι που διαθέτει η χώρα μας, είτε από τον </w:t>
      </w:r>
      <w:r>
        <w:rPr>
          <w:rFonts w:eastAsia="Times New Roman"/>
          <w:szCs w:val="24"/>
        </w:rPr>
        <w:t xml:space="preserve">κρατικό προϋπολογισμό </w:t>
      </w:r>
      <w:r>
        <w:rPr>
          <w:rFonts w:eastAsia="Times New Roman"/>
          <w:szCs w:val="24"/>
        </w:rPr>
        <w:t>είτε από τα ευρωπαϊκά κονδύλια, να κατευθύνονται εκεί που υπάρχουν κοινωνικές ανάγκες. Και η Κυβέρνη</w:t>
      </w:r>
      <w:r>
        <w:rPr>
          <w:rFonts w:eastAsia="Times New Roman"/>
          <w:szCs w:val="24"/>
        </w:rPr>
        <w:t>σή μας και με την κίνηση αυτή επιβεβαιώνει ότι ο τομέας της παιδείας θεωρείται άμεσης κοινωνικής προτεραιότητας.</w:t>
      </w:r>
    </w:p>
    <w:p w14:paraId="4C0A5BBD"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Ευχαριστώ πολύ.</w:t>
      </w:r>
    </w:p>
    <w:p w14:paraId="4C0A5BBE" w14:textId="77777777" w:rsidR="0065079E" w:rsidRDefault="00416EE2">
      <w:pPr>
        <w:tabs>
          <w:tab w:val="left" w:pos="2608"/>
        </w:tabs>
        <w:spacing w:line="600" w:lineRule="auto"/>
        <w:ind w:firstLine="720"/>
        <w:jc w:val="both"/>
        <w:rPr>
          <w:rFonts w:eastAsia="Times New Roman"/>
          <w:szCs w:val="24"/>
        </w:rPr>
      </w:pPr>
      <w:r w:rsidRPr="00181224">
        <w:rPr>
          <w:rFonts w:eastAsia="Times New Roman"/>
          <w:b/>
          <w:szCs w:val="24"/>
        </w:rPr>
        <w:t xml:space="preserve">ΠΡΟΕΔΡΕΥΩΝ (Σπυρίδων Λυκούδης): </w:t>
      </w:r>
      <w:r>
        <w:rPr>
          <w:rFonts w:eastAsia="Times New Roman"/>
          <w:szCs w:val="24"/>
        </w:rPr>
        <w:t>Ευχαριστούμε, κύριε Υπουργέ.</w:t>
      </w:r>
    </w:p>
    <w:p w14:paraId="4C0A5BBF"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θα ήθελα να σας ανακοινώσω μερικά αι</w:t>
      </w:r>
      <w:r>
        <w:rPr>
          <w:rFonts w:eastAsia="Times New Roman"/>
          <w:szCs w:val="24"/>
        </w:rPr>
        <w:t>τήματα για άδειες απουσίας.</w:t>
      </w:r>
    </w:p>
    <w:p w14:paraId="4C0A5BC0"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lastRenderedPageBreak/>
        <w:t xml:space="preserve">Ο Βουλευτής κ. Ευάγγελος </w:t>
      </w:r>
      <w:proofErr w:type="spellStart"/>
      <w:r>
        <w:rPr>
          <w:rFonts w:eastAsia="Times New Roman"/>
          <w:szCs w:val="24"/>
        </w:rPr>
        <w:t>Μεϊμαράκης</w:t>
      </w:r>
      <w:proofErr w:type="spellEnd"/>
      <w:r>
        <w:rPr>
          <w:rFonts w:eastAsia="Times New Roman"/>
          <w:szCs w:val="24"/>
        </w:rPr>
        <w:t xml:space="preserve"> ζητεί άδεια ολιγοήμερης απουσίας στο εξωτερικό για το διάστημα από 17 </w:t>
      </w:r>
      <w:r>
        <w:rPr>
          <w:rFonts w:eastAsia="Times New Roman"/>
          <w:szCs w:val="24"/>
        </w:rPr>
        <w:t xml:space="preserve">Μαΐου </w:t>
      </w:r>
      <w:r>
        <w:rPr>
          <w:rFonts w:eastAsia="Times New Roman"/>
          <w:szCs w:val="24"/>
        </w:rPr>
        <w:t xml:space="preserve">έως 21 Μαΐου </w:t>
      </w:r>
      <w:r w:rsidRPr="006637C7">
        <w:rPr>
          <w:rFonts w:eastAsia="Times New Roman"/>
          <w:szCs w:val="24"/>
        </w:rPr>
        <w:t xml:space="preserve">2018 </w:t>
      </w:r>
      <w:r>
        <w:rPr>
          <w:rFonts w:eastAsia="Times New Roman"/>
          <w:szCs w:val="24"/>
        </w:rPr>
        <w:t>για οικογενειακούς λόγους. Η Βουλή εγκρίνει;</w:t>
      </w:r>
    </w:p>
    <w:p w14:paraId="4C0A5BC1" w14:textId="77777777" w:rsidR="0065079E" w:rsidRDefault="00416EE2">
      <w:pPr>
        <w:tabs>
          <w:tab w:val="left" w:pos="2608"/>
        </w:tabs>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4C0A5BC2" w14:textId="77777777" w:rsidR="0065079E" w:rsidRDefault="00416EE2">
      <w:pPr>
        <w:tabs>
          <w:tab w:val="left" w:pos="2608"/>
        </w:tabs>
        <w:spacing w:line="600" w:lineRule="auto"/>
        <w:ind w:firstLine="720"/>
        <w:jc w:val="both"/>
        <w:rPr>
          <w:rFonts w:eastAsia="Times New Roman"/>
          <w:szCs w:val="24"/>
        </w:rPr>
      </w:pPr>
      <w:r>
        <w:rPr>
          <w:rFonts w:eastAsia="Times New Roman"/>
          <w:b/>
          <w:szCs w:val="24"/>
        </w:rPr>
        <w:t>ΠΡΟΕΔΡΕΥΩΝ (Σπυρ</w:t>
      </w:r>
      <w:r>
        <w:rPr>
          <w:rFonts w:eastAsia="Times New Roman"/>
          <w:b/>
          <w:szCs w:val="24"/>
        </w:rPr>
        <w:t>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4C0A5BC3"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t xml:space="preserve">Ο Βουλευτής κ. Γεώργιος Κασαπίδης ζητεί άδεια πενταήμερης απουσίας στο εξωτερικό για μετάβασή του στην Κύπρο από 11 </w:t>
      </w:r>
      <w:r>
        <w:rPr>
          <w:rFonts w:eastAsia="Times New Roman"/>
          <w:szCs w:val="24"/>
        </w:rPr>
        <w:t xml:space="preserve">Μαΐου </w:t>
      </w:r>
      <w:r>
        <w:rPr>
          <w:rFonts w:eastAsia="Times New Roman"/>
          <w:szCs w:val="24"/>
        </w:rPr>
        <w:t>έως 15 Μαΐου</w:t>
      </w:r>
      <w:r w:rsidRPr="006637C7">
        <w:rPr>
          <w:rFonts w:eastAsia="Times New Roman"/>
          <w:szCs w:val="24"/>
        </w:rPr>
        <w:t xml:space="preserve"> 2018</w:t>
      </w:r>
      <w:r>
        <w:rPr>
          <w:rFonts w:eastAsia="Times New Roman"/>
          <w:szCs w:val="24"/>
        </w:rPr>
        <w:t>. Η Βουλή εγκρίνει;</w:t>
      </w:r>
    </w:p>
    <w:p w14:paraId="4C0A5BC4" w14:textId="77777777" w:rsidR="0065079E" w:rsidRDefault="00416EE2">
      <w:pPr>
        <w:tabs>
          <w:tab w:val="left" w:pos="2608"/>
        </w:tabs>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4C0A5BC5" w14:textId="77777777" w:rsidR="0065079E" w:rsidRDefault="00416EE2">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4C0A5BC6" w14:textId="77777777" w:rsidR="0065079E" w:rsidRDefault="00416EE2">
      <w:pPr>
        <w:tabs>
          <w:tab w:val="left" w:pos="2608"/>
        </w:tabs>
        <w:spacing w:line="600" w:lineRule="auto"/>
        <w:ind w:firstLine="720"/>
        <w:jc w:val="both"/>
        <w:rPr>
          <w:rFonts w:eastAsia="Times New Roman"/>
          <w:szCs w:val="24"/>
        </w:rPr>
      </w:pPr>
      <w:r>
        <w:rPr>
          <w:rFonts w:eastAsia="Times New Roman"/>
          <w:szCs w:val="24"/>
        </w:rPr>
        <w:lastRenderedPageBreak/>
        <w:t xml:space="preserve">Ο Βουλευτής κ. Γεώργιος </w:t>
      </w:r>
      <w:proofErr w:type="spellStart"/>
      <w:r>
        <w:rPr>
          <w:rFonts w:eastAsia="Times New Roman"/>
          <w:szCs w:val="24"/>
        </w:rPr>
        <w:t>Στύλιος</w:t>
      </w:r>
      <w:proofErr w:type="spellEnd"/>
      <w:r>
        <w:rPr>
          <w:rFonts w:eastAsia="Times New Roman"/>
          <w:szCs w:val="24"/>
        </w:rPr>
        <w:t xml:space="preserve"> ζητεί άδεια ολιγοήμερης απουσίας για χώρα της Ευρωπαϊκής Ένωσης από 14 </w:t>
      </w:r>
      <w:r>
        <w:rPr>
          <w:rFonts w:eastAsia="Times New Roman"/>
          <w:szCs w:val="24"/>
        </w:rPr>
        <w:t xml:space="preserve">Μαΐου </w:t>
      </w:r>
      <w:r>
        <w:rPr>
          <w:rFonts w:eastAsia="Times New Roman"/>
          <w:szCs w:val="24"/>
        </w:rPr>
        <w:t xml:space="preserve">έως 17 Μαΐου </w:t>
      </w:r>
      <w:r w:rsidRPr="006637C7">
        <w:rPr>
          <w:rFonts w:eastAsia="Times New Roman"/>
          <w:szCs w:val="24"/>
        </w:rPr>
        <w:t xml:space="preserve">2018 </w:t>
      </w:r>
      <w:r>
        <w:rPr>
          <w:rFonts w:eastAsia="Times New Roman"/>
          <w:szCs w:val="24"/>
        </w:rPr>
        <w:t>για προσωπικούς λόγους. Η Βουλή εγκρίνει;</w:t>
      </w:r>
    </w:p>
    <w:p w14:paraId="4C0A5BC7" w14:textId="77777777" w:rsidR="0065079E" w:rsidRDefault="00416EE2">
      <w:pPr>
        <w:tabs>
          <w:tab w:val="left" w:pos="2608"/>
        </w:tabs>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4C0A5BC8" w14:textId="77777777" w:rsidR="0065079E" w:rsidRDefault="00416EE2">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4C0A5BC9" w14:textId="77777777" w:rsidR="0065079E" w:rsidRDefault="00416EE2">
      <w:pPr>
        <w:spacing w:line="600" w:lineRule="auto"/>
        <w:ind w:firstLine="720"/>
        <w:jc w:val="both"/>
        <w:rPr>
          <w:rFonts w:eastAsia="Times New Roman"/>
          <w:szCs w:val="24"/>
        </w:rPr>
      </w:pPr>
      <w:r w:rsidRPr="00D705DD">
        <w:rPr>
          <w:rFonts w:eastAsia="Times New Roman"/>
          <w:szCs w:val="24"/>
        </w:rPr>
        <w:t xml:space="preserve">Ο </w:t>
      </w:r>
      <w:r w:rsidRPr="00D705DD">
        <w:rPr>
          <w:rFonts w:eastAsia="Times New Roman"/>
          <w:bCs/>
          <w:szCs w:val="24"/>
          <w:shd w:val="clear" w:color="auto" w:fill="FFFFFF"/>
        </w:rPr>
        <w:t>Θ</w:t>
      </w:r>
      <w:r w:rsidRPr="00D705DD">
        <w:rPr>
          <w:rFonts w:eastAsia="Times New Roman"/>
          <w:szCs w:val="24"/>
        </w:rPr>
        <w:t>΄ Αντιπρόεδρος της Βουλής των Ελλήνων και Βουλευτής της Ένωσης Κεντρώων κ. Μάριος Γεωργιάδης ζητεί άδεια ολιγοήμερης απουσίας από 23 Μαΐου έως 25 Μ</w:t>
      </w:r>
      <w:r w:rsidRPr="00D705DD">
        <w:rPr>
          <w:rFonts w:eastAsia="Times New Roman"/>
          <w:szCs w:val="24"/>
        </w:rPr>
        <w:t xml:space="preserve">αΐου </w:t>
      </w:r>
      <w:r w:rsidRPr="006637C7">
        <w:rPr>
          <w:rFonts w:eastAsia="Times New Roman"/>
          <w:szCs w:val="24"/>
        </w:rPr>
        <w:t xml:space="preserve">2018 </w:t>
      </w:r>
      <w:r w:rsidRPr="00D705DD">
        <w:rPr>
          <w:rFonts w:eastAsia="Times New Roman"/>
          <w:szCs w:val="24"/>
        </w:rPr>
        <w:t>για προσωπικούς λόγους. Η Βουλή εγκρίνει;</w:t>
      </w:r>
    </w:p>
    <w:p w14:paraId="4C0A5BCA" w14:textId="77777777" w:rsidR="0065079E" w:rsidRDefault="00416EE2">
      <w:pPr>
        <w:spacing w:line="600" w:lineRule="auto"/>
        <w:ind w:firstLine="720"/>
        <w:jc w:val="both"/>
        <w:rPr>
          <w:rFonts w:eastAsia="Times New Roman"/>
          <w:szCs w:val="24"/>
        </w:rPr>
      </w:pPr>
      <w:r>
        <w:rPr>
          <w:rFonts w:eastAsia="Times New Roman"/>
          <w:b/>
          <w:szCs w:val="24"/>
        </w:rPr>
        <w:t>ΟΛΟΙ ΟΙ</w:t>
      </w:r>
      <w:r w:rsidRPr="00D705DD">
        <w:rPr>
          <w:rFonts w:eastAsia="Times New Roman"/>
          <w:b/>
          <w:szCs w:val="24"/>
        </w:rPr>
        <w:t xml:space="preserve"> </w:t>
      </w:r>
      <w:r w:rsidRPr="00D705DD">
        <w:rPr>
          <w:rFonts w:eastAsia="Times New Roman"/>
          <w:b/>
          <w:szCs w:val="24"/>
        </w:rPr>
        <w:t>ΒΟΥΛΕΥΤΕΣ:</w:t>
      </w:r>
      <w:r w:rsidRPr="00D705DD">
        <w:rPr>
          <w:rFonts w:eastAsia="Times New Roman"/>
          <w:szCs w:val="24"/>
        </w:rPr>
        <w:t xml:space="preserve"> Μάλιστα, μάλιστα.</w:t>
      </w:r>
    </w:p>
    <w:p w14:paraId="4C0A5BCB" w14:textId="77777777" w:rsidR="0065079E" w:rsidRDefault="00416EE2">
      <w:pPr>
        <w:spacing w:line="600" w:lineRule="auto"/>
        <w:ind w:firstLine="720"/>
        <w:jc w:val="both"/>
        <w:rPr>
          <w:rFonts w:eastAsia="Times New Roman"/>
          <w:szCs w:val="24"/>
        </w:rPr>
      </w:pPr>
      <w:r w:rsidRPr="00D705DD">
        <w:rPr>
          <w:rFonts w:eastAsia="Times New Roman"/>
          <w:b/>
          <w:bCs/>
          <w:szCs w:val="24"/>
          <w:shd w:val="clear" w:color="auto" w:fill="FFFFFF"/>
        </w:rPr>
        <w:t>ΠΡΟΕΔΡΕΥΩΝ (Σπυρίδων Λυκούδης):</w:t>
      </w:r>
      <w:r w:rsidRPr="00D705DD">
        <w:rPr>
          <w:rFonts w:eastAsia="Times New Roman"/>
          <w:szCs w:val="24"/>
        </w:rPr>
        <w:t xml:space="preserve"> </w:t>
      </w:r>
      <w:r>
        <w:rPr>
          <w:rFonts w:eastAsia="Times New Roman"/>
          <w:szCs w:val="24"/>
        </w:rPr>
        <w:t>Συνεπώς η</w:t>
      </w:r>
      <w:r w:rsidRPr="00D705DD">
        <w:rPr>
          <w:rFonts w:eastAsia="Times New Roman"/>
          <w:szCs w:val="24"/>
        </w:rPr>
        <w:t xml:space="preserve"> Βουλή ενέκρινε τη ζητηθείσα άδεια. </w:t>
      </w:r>
    </w:p>
    <w:p w14:paraId="4C0A5BCC" w14:textId="77777777" w:rsidR="0065079E" w:rsidRDefault="00416EE2">
      <w:pPr>
        <w:spacing w:line="600" w:lineRule="auto"/>
        <w:ind w:firstLine="720"/>
        <w:jc w:val="both"/>
        <w:rPr>
          <w:rFonts w:eastAsia="Times New Roman"/>
          <w:szCs w:val="24"/>
        </w:rPr>
      </w:pPr>
      <w:r w:rsidRPr="00D705DD">
        <w:rPr>
          <w:rFonts w:eastAsia="Times New Roman"/>
          <w:szCs w:val="24"/>
        </w:rPr>
        <w:lastRenderedPageBreak/>
        <w:t xml:space="preserve">Ο </w:t>
      </w:r>
      <w:r w:rsidRPr="00D705DD">
        <w:rPr>
          <w:rFonts w:eastAsia="Times New Roman"/>
          <w:bCs/>
          <w:szCs w:val="24"/>
          <w:shd w:val="clear" w:color="auto" w:fill="FFFFFF"/>
        </w:rPr>
        <w:t xml:space="preserve">Βουλευτής της Νέας Δημοκρατίας κ. Νότης </w:t>
      </w:r>
      <w:proofErr w:type="spellStart"/>
      <w:r w:rsidRPr="00D705DD">
        <w:rPr>
          <w:rFonts w:eastAsia="Times New Roman"/>
          <w:bCs/>
          <w:szCs w:val="24"/>
          <w:shd w:val="clear" w:color="auto" w:fill="FFFFFF"/>
        </w:rPr>
        <w:t>Μηταράκης</w:t>
      </w:r>
      <w:proofErr w:type="spellEnd"/>
      <w:r w:rsidRPr="00D705DD">
        <w:rPr>
          <w:rFonts w:eastAsia="Times New Roman"/>
          <w:szCs w:val="24"/>
        </w:rPr>
        <w:t xml:space="preserve"> ζητεί άδεια ολιγοήμερης απουσίας στο </w:t>
      </w:r>
      <w:r w:rsidRPr="00D705DD">
        <w:rPr>
          <w:rFonts w:eastAsia="Times New Roman"/>
          <w:szCs w:val="24"/>
        </w:rPr>
        <w:t>εξωτερικό από 24 Μαΐου έως 27 Μαΐου. Η Βουλή εγκρίνει;</w:t>
      </w:r>
    </w:p>
    <w:p w14:paraId="4C0A5BCD" w14:textId="77777777" w:rsidR="0065079E" w:rsidRDefault="00416EE2">
      <w:pPr>
        <w:spacing w:line="600" w:lineRule="auto"/>
        <w:ind w:firstLine="720"/>
        <w:jc w:val="both"/>
        <w:rPr>
          <w:rFonts w:eastAsia="Times New Roman"/>
          <w:szCs w:val="24"/>
        </w:rPr>
      </w:pPr>
      <w:r>
        <w:rPr>
          <w:rFonts w:eastAsia="Times New Roman"/>
          <w:b/>
          <w:szCs w:val="24"/>
        </w:rPr>
        <w:t>ΟΛΟΙ ΟΙ</w:t>
      </w:r>
      <w:r w:rsidRPr="00D705DD">
        <w:rPr>
          <w:rFonts w:eastAsia="Times New Roman"/>
          <w:b/>
          <w:szCs w:val="24"/>
        </w:rPr>
        <w:t xml:space="preserve"> </w:t>
      </w:r>
      <w:r w:rsidRPr="00D705DD">
        <w:rPr>
          <w:rFonts w:eastAsia="Times New Roman"/>
          <w:b/>
          <w:szCs w:val="24"/>
        </w:rPr>
        <w:t>ΒΟΥΛΕΥΤΕΣ:</w:t>
      </w:r>
      <w:r w:rsidRPr="00D705DD">
        <w:rPr>
          <w:rFonts w:eastAsia="Times New Roman"/>
          <w:szCs w:val="24"/>
        </w:rPr>
        <w:t xml:space="preserve"> Μάλιστα, μάλιστα.</w:t>
      </w:r>
    </w:p>
    <w:p w14:paraId="4C0A5BCE" w14:textId="77777777" w:rsidR="0065079E" w:rsidRDefault="00416EE2">
      <w:pPr>
        <w:spacing w:line="600" w:lineRule="auto"/>
        <w:ind w:firstLine="720"/>
        <w:jc w:val="both"/>
        <w:rPr>
          <w:rFonts w:eastAsia="Times New Roman"/>
          <w:szCs w:val="24"/>
        </w:rPr>
      </w:pPr>
      <w:r w:rsidRPr="00D705DD">
        <w:rPr>
          <w:rFonts w:eastAsia="Times New Roman"/>
          <w:b/>
          <w:bCs/>
          <w:szCs w:val="24"/>
          <w:shd w:val="clear" w:color="auto" w:fill="FFFFFF"/>
        </w:rPr>
        <w:t>ΠΡΟΕΔΡΕΥΩΝ (Σπυρίδων Λυκούδης):</w:t>
      </w:r>
      <w:r w:rsidRPr="00D705DD">
        <w:rPr>
          <w:rFonts w:eastAsia="Times New Roman"/>
          <w:szCs w:val="24"/>
        </w:rPr>
        <w:t xml:space="preserve"> </w:t>
      </w:r>
      <w:r>
        <w:rPr>
          <w:rFonts w:eastAsia="Times New Roman"/>
          <w:szCs w:val="24"/>
        </w:rPr>
        <w:t>Συνεπώς η</w:t>
      </w:r>
      <w:r w:rsidRPr="00D705DD">
        <w:rPr>
          <w:rFonts w:eastAsia="Times New Roman"/>
          <w:szCs w:val="24"/>
        </w:rPr>
        <w:t xml:space="preserve"> Βουλή ενέκρινε τη ζητηθείσα άδεια. </w:t>
      </w:r>
    </w:p>
    <w:p w14:paraId="4C0A5BCF" w14:textId="77777777" w:rsidR="0065079E" w:rsidRDefault="00416EE2">
      <w:pPr>
        <w:spacing w:line="600" w:lineRule="auto"/>
        <w:ind w:firstLine="720"/>
        <w:jc w:val="both"/>
        <w:rPr>
          <w:rFonts w:eastAsia="Times New Roman"/>
          <w:szCs w:val="24"/>
        </w:rPr>
      </w:pPr>
      <w:r w:rsidRPr="00D705DD">
        <w:rPr>
          <w:rFonts w:eastAsia="Times New Roman"/>
          <w:szCs w:val="24"/>
        </w:rPr>
        <w:t xml:space="preserve">Κυρίες και κύριοι συνάδελφοι, πριν εισέλθουμε στην συζήτηση της επερώτησης, επιτρέψτε μου να ανακοινώσω τις ερωτήσεις </w:t>
      </w:r>
      <w:r w:rsidRPr="00D705DD">
        <w:rPr>
          <w:rFonts w:eastAsia="Times New Roman"/>
          <w:bCs/>
          <w:shd w:val="clear" w:color="auto" w:fill="FFFFFF"/>
        </w:rPr>
        <w:t>που</w:t>
      </w:r>
      <w:r w:rsidRPr="00D705DD">
        <w:rPr>
          <w:rFonts w:eastAsia="Times New Roman"/>
          <w:szCs w:val="24"/>
        </w:rPr>
        <w:t xml:space="preserve"> δεν θα συζητηθούν. </w:t>
      </w:r>
    </w:p>
    <w:p w14:paraId="4C0A5BD0"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 xml:space="preserve">Η πρώτη με αριθμό 1616/8-5-2018 επίκαιρη ερώτηση πρώτου κύκλου του Βουλευτή </w:t>
      </w:r>
      <w:r w:rsidRPr="00D705DD">
        <w:rPr>
          <w:rFonts w:eastAsia="Times New Roman"/>
          <w:color w:val="000000"/>
          <w:szCs w:val="24"/>
          <w:shd w:val="clear" w:color="auto" w:fill="FFFFFF"/>
        </w:rPr>
        <w:t>Πρ</w:t>
      </w:r>
      <w:r>
        <w:rPr>
          <w:rFonts w:eastAsia="Times New Roman"/>
          <w:color w:val="000000"/>
          <w:szCs w:val="24"/>
          <w:shd w:val="clear" w:color="auto" w:fill="FFFFFF"/>
        </w:rPr>
        <w:t>ε</w:t>
      </w:r>
      <w:r w:rsidRPr="00D705DD">
        <w:rPr>
          <w:rFonts w:eastAsia="Times New Roman"/>
          <w:color w:val="000000"/>
          <w:szCs w:val="24"/>
          <w:shd w:val="clear" w:color="auto" w:fill="FFFFFF"/>
        </w:rPr>
        <w:t>β</w:t>
      </w:r>
      <w:r>
        <w:rPr>
          <w:rFonts w:eastAsia="Times New Roman"/>
          <w:color w:val="000000"/>
          <w:szCs w:val="24"/>
          <w:shd w:val="clear" w:color="auto" w:fill="FFFFFF"/>
        </w:rPr>
        <w:t>έ</w:t>
      </w:r>
      <w:r w:rsidRPr="00D705DD">
        <w:rPr>
          <w:rFonts w:eastAsia="Times New Roman"/>
          <w:color w:val="000000"/>
          <w:szCs w:val="24"/>
          <w:shd w:val="clear" w:color="auto" w:fill="FFFFFF"/>
        </w:rPr>
        <w:t>ζ</w:t>
      </w:r>
      <w:r>
        <w:rPr>
          <w:rFonts w:eastAsia="Times New Roman"/>
          <w:color w:val="000000"/>
          <w:szCs w:val="24"/>
          <w:shd w:val="clear" w:color="auto" w:fill="FFFFFF"/>
        </w:rPr>
        <w:t>η</w:t>
      </w:r>
      <w:r w:rsidRPr="00D705DD">
        <w:rPr>
          <w:rFonts w:eastAsia="Times New Roman"/>
          <w:color w:val="000000"/>
          <w:szCs w:val="24"/>
          <w:shd w:val="clear" w:color="auto" w:fill="FFFFFF"/>
        </w:rPr>
        <w:t xml:space="preserve">ς </w:t>
      </w:r>
      <w:r w:rsidRPr="00D705DD">
        <w:rPr>
          <w:rFonts w:eastAsia="Times New Roman"/>
          <w:color w:val="000000"/>
          <w:szCs w:val="24"/>
          <w:shd w:val="clear" w:color="auto" w:fill="FFFFFF"/>
        </w:rPr>
        <w:t>του Συνασπισμού Ριζοσπαστικής</w:t>
      </w:r>
      <w:r w:rsidRPr="00D705DD">
        <w:rPr>
          <w:rFonts w:eastAsia="Times New Roman"/>
          <w:color w:val="000000"/>
          <w:szCs w:val="24"/>
          <w:shd w:val="clear" w:color="auto" w:fill="FFFFFF"/>
        </w:rPr>
        <w:t xml:space="preserve"> Αριστεράς κ. </w:t>
      </w:r>
      <w:r w:rsidRPr="00D705DD">
        <w:rPr>
          <w:rFonts w:eastAsia="Times New Roman"/>
          <w:bCs/>
          <w:color w:val="000000"/>
          <w:szCs w:val="24"/>
          <w:shd w:val="clear" w:color="auto" w:fill="FFFFFF"/>
        </w:rPr>
        <w:t xml:space="preserve">Κωνσταντίνου Μπάρκα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Υγείας,</w:t>
      </w:r>
      <w:r w:rsidRPr="00D705DD">
        <w:rPr>
          <w:rFonts w:eastAsia="Times New Roman"/>
          <w:color w:val="000000"/>
          <w:szCs w:val="24"/>
          <w:shd w:val="clear" w:color="auto" w:fill="FFFFFF"/>
        </w:rPr>
        <w:t xml:space="preserve"> με θέμα: «Επείγουσες ανάγκες στελέχωσης των Κέντρων Υγείας Πάργας, </w:t>
      </w:r>
      <w:proofErr w:type="spellStart"/>
      <w:r w:rsidRPr="00D705DD">
        <w:rPr>
          <w:rFonts w:eastAsia="Times New Roman"/>
          <w:color w:val="000000"/>
          <w:szCs w:val="24"/>
          <w:shd w:val="clear" w:color="auto" w:fill="FFFFFF"/>
        </w:rPr>
        <w:t>Καναλακίου</w:t>
      </w:r>
      <w:proofErr w:type="spellEnd"/>
      <w:r w:rsidRPr="00D705DD">
        <w:rPr>
          <w:rFonts w:eastAsia="Times New Roman"/>
          <w:color w:val="000000"/>
          <w:szCs w:val="24"/>
          <w:shd w:val="clear" w:color="auto" w:fill="FFFFFF"/>
        </w:rPr>
        <w:t xml:space="preserve"> και </w:t>
      </w:r>
      <w:proofErr w:type="spellStart"/>
      <w:r w:rsidRPr="00D705DD">
        <w:rPr>
          <w:rFonts w:eastAsia="Times New Roman"/>
          <w:color w:val="000000"/>
          <w:szCs w:val="24"/>
          <w:shd w:val="clear" w:color="auto" w:fill="FFFFFF"/>
        </w:rPr>
        <w:t>Φιλιππιάδας</w:t>
      </w:r>
      <w:proofErr w:type="spellEnd"/>
      <w:r w:rsidRPr="00D705DD">
        <w:rPr>
          <w:rFonts w:eastAsia="Times New Roman"/>
          <w:color w:val="000000"/>
          <w:szCs w:val="24"/>
          <w:shd w:val="clear" w:color="auto" w:fill="FFFFFF"/>
        </w:rPr>
        <w:t xml:space="preserve"> του Νομού Πρεβέζης», δ</w:t>
      </w:r>
      <w:r w:rsidRPr="00D705DD">
        <w:rPr>
          <w:rFonts w:eastAsia="Times New Roman"/>
          <w:szCs w:val="24"/>
        </w:rPr>
        <w:t xml:space="preserve">εν θα συζητηθεί λόγω κωλύματος του ερωτώντος Βουλευτή. </w:t>
      </w:r>
    </w:p>
    <w:p w14:paraId="4C0A5BD1"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lastRenderedPageBreak/>
        <w:t>Η δεύτερη με αριθμό 1613/</w:t>
      </w:r>
      <w:r w:rsidRPr="00D705DD">
        <w:rPr>
          <w:rFonts w:eastAsia="Times New Roman"/>
          <w:color w:val="000000"/>
          <w:szCs w:val="24"/>
          <w:shd w:val="clear" w:color="auto" w:fill="FFFFFF"/>
        </w:rPr>
        <w:t xml:space="preserve">7-5-2018 επίκαιρη ερώτηση δεύτερου κύκλου του Βουλευτή Δωδεκανήσου της Νέας Δημοκρατίας κ. </w:t>
      </w:r>
      <w:r w:rsidRPr="00D705DD">
        <w:rPr>
          <w:rFonts w:eastAsia="Times New Roman"/>
          <w:bCs/>
          <w:color w:val="000000"/>
          <w:szCs w:val="24"/>
          <w:shd w:val="clear" w:color="auto" w:fill="FFFFFF"/>
        </w:rPr>
        <w:t xml:space="preserve">Εμμανουήλ </w:t>
      </w:r>
      <w:proofErr w:type="spellStart"/>
      <w:r w:rsidRPr="00D705DD">
        <w:rPr>
          <w:rFonts w:eastAsia="Times New Roman"/>
          <w:bCs/>
          <w:color w:val="000000"/>
          <w:szCs w:val="24"/>
          <w:shd w:val="clear" w:color="auto" w:fill="FFFFFF"/>
        </w:rPr>
        <w:t>Κόνσολα</w:t>
      </w:r>
      <w:proofErr w:type="spellEnd"/>
      <w:r w:rsidRPr="00D705DD">
        <w:rPr>
          <w:rFonts w:eastAsia="Times New Roman"/>
          <w:color w:val="000000"/>
          <w:szCs w:val="24"/>
          <w:shd w:val="clear" w:color="auto" w:fill="FFFFFF"/>
        </w:rPr>
        <w:t xml:space="preserve"> προς την Υπουργό </w:t>
      </w:r>
      <w:r w:rsidRPr="00D705DD">
        <w:rPr>
          <w:rFonts w:eastAsia="Times New Roman"/>
          <w:bCs/>
          <w:color w:val="000000"/>
          <w:szCs w:val="24"/>
          <w:shd w:val="clear" w:color="auto" w:fill="FFFFFF"/>
        </w:rPr>
        <w:t xml:space="preserve">Τουρισμού, </w:t>
      </w:r>
      <w:r w:rsidRPr="00D705DD">
        <w:rPr>
          <w:rFonts w:eastAsia="Times New Roman"/>
          <w:color w:val="000000"/>
          <w:szCs w:val="24"/>
          <w:shd w:val="clear" w:color="auto" w:fill="FFFFFF"/>
        </w:rPr>
        <w:t>με θέμα: «Αναβάθμιση της Τουριστικής Εκπαίδευσης», δ</w:t>
      </w:r>
      <w:r w:rsidRPr="00D705DD">
        <w:rPr>
          <w:rFonts w:eastAsia="Times New Roman"/>
          <w:szCs w:val="24"/>
        </w:rPr>
        <w:t xml:space="preserve">εν θα συζητηθεί λόγω απουσίας της αρμόδιας Υπουργού </w:t>
      </w:r>
      <w:r w:rsidRPr="00D705DD">
        <w:rPr>
          <w:rFonts w:eastAsia="Times New Roman"/>
          <w:szCs w:val="24"/>
        </w:rPr>
        <w:t>κ</w:t>
      </w:r>
      <w:r>
        <w:rPr>
          <w:rFonts w:eastAsia="Times New Roman"/>
          <w:szCs w:val="24"/>
        </w:rPr>
        <w:t>.</w:t>
      </w:r>
      <w:r w:rsidRPr="00D705DD">
        <w:rPr>
          <w:rFonts w:eastAsia="Times New Roman"/>
          <w:szCs w:val="24"/>
        </w:rPr>
        <w:t xml:space="preserve"> </w:t>
      </w:r>
      <w:r w:rsidRPr="00D705DD">
        <w:rPr>
          <w:rFonts w:eastAsia="Times New Roman"/>
          <w:szCs w:val="24"/>
        </w:rPr>
        <w:t xml:space="preserve">Έλενας </w:t>
      </w:r>
      <w:r w:rsidRPr="00D705DD">
        <w:rPr>
          <w:rFonts w:eastAsia="Times New Roman"/>
          <w:szCs w:val="24"/>
        </w:rPr>
        <w:t>Κουντ</w:t>
      </w:r>
      <w:r w:rsidRPr="00D705DD">
        <w:rPr>
          <w:rFonts w:eastAsia="Times New Roman"/>
          <w:szCs w:val="24"/>
        </w:rPr>
        <w:t>ουρ</w:t>
      </w:r>
      <w:r>
        <w:rPr>
          <w:rFonts w:eastAsia="Times New Roman"/>
          <w:szCs w:val="24"/>
        </w:rPr>
        <w:t>ά</w:t>
      </w:r>
      <w:r w:rsidRPr="00D705DD">
        <w:rPr>
          <w:rFonts w:eastAsia="Times New Roman"/>
          <w:szCs w:val="24"/>
        </w:rPr>
        <w:t>, στο εξωτερικό.</w:t>
      </w:r>
    </w:p>
    <w:p w14:paraId="4C0A5BD2"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 xml:space="preserve">Η πέμπτη με αριθμό 1592/4-5-2018 επίκαιρη ερώτηση πρώτου κύκλου του Βουλευτή Α΄ Θεσσαλονίκης της Ένωσης Κεντρώων κ. </w:t>
      </w:r>
      <w:r w:rsidRPr="00D705DD">
        <w:rPr>
          <w:rFonts w:eastAsia="Times New Roman"/>
          <w:bCs/>
          <w:color w:val="000000"/>
          <w:szCs w:val="24"/>
          <w:shd w:val="clear" w:color="auto" w:fill="FFFFFF"/>
        </w:rPr>
        <w:t xml:space="preserve">Ιωάννη </w:t>
      </w:r>
      <w:proofErr w:type="spellStart"/>
      <w:r w:rsidRPr="00D705DD">
        <w:rPr>
          <w:rFonts w:eastAsia="Times New Roman"/>
          <w:bCs/>
          <w:color w:val="000000"/>
          <w:szCs w:val="24"/>
          <w:shd w:val="clear" w:color="auto" w:fill="FFFFFF"/>
        </w:rPr>
        <w:t>Σαρίδη</w:t>
      </w:r>
      <w:proofErr w:type="spellEnd"/>
      <w:r w:rsidRPr="00D705DD">
        <w:rPr>
          <w:rFonts w:eastAsia="Times New Roman"/>
          <w:bCs/>
          <w:color w:val="000000"/>
          <w:szCs w:val="24"/>
          <w:shd w:val="clear" w:color="auto" w:fill="FFFFFF"/>
        </w:rPr>
        <w:t xml:space="preserve">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Εθνικής Άμυνας,</w:t>
      </w:r>
      <w:r w:rsidRPr="00D705DD">
        <w:rPr>
          <w:rFonts w:eastAsia="Times New Roman"/>
          <w:color w:val="000000"/>
          <w:szCs w:val="24"/>
          <w:shd w:val="clear" w:color="auto" w:fill="FFFFFF"/>
        </w:rPr>
        <w:t xml:space="preserve"> με θέμα: «Περαιτέρω Διευκριν</w:t>
      </w:r>
      <w:r>
        <w:rPr>
          <w:rFonts w:eastAsia="Times New Roman"/>
          <w:color w:val="000000"/>
          <w:szCs w:val="24"/>
          <w:shd w:val="clear" w:color="auto" w:fill="FFFFFF"/>
        </w:rPr>
        <w:t>ί</w:t>
      </w:r>
      <w:r w:rsidRPr="00D705DD">
        <w:rPr>
          <w:rFonts w:eastAsia="Times New Roman"/>
          <w:color w:val="000000"/>
          <w:szCs w:val="24"/>
          <w:shd w:val="clear" w:color="auto" w:fill="FFFFFF"/>
        </w:rPr>
        <w:t xml:space="preserve">σεις επί του </w:t>
      </w:r>
      <w:r>
        <w:rPr>
          <w:rFonts w:eastAsia="Times New Roman"/>
          <w:color w:val="000000"/>
          <w:szCs w:val="24"/>
          <w:shd w:val="clear" w:color="auto" w:fill="FFFFFF"/>
        </w:rPr>
        <w:t>α</w:t>
      </w:r>
      <w:r w:rsidRPr="00D705DD">
        <w:rPr>
          <w:rFonts w:eastAsia="Times New Roman"/>
          <w:color w:val="000000"/>
          <w:szCs w:val="24"/>
          <w:shd w:val="clear" w:color="auto" w:fill="FFFFFF"/>
        </w:rPr>
        <w:t xml:space="preserve">μετάθετου στις Ένοπλες </w:t>
      </w:r>
      <w:r w:rsidRPr="00D705DD">
        <w:rPr>
          <w:rFonts w:eastAsia="Times New Roman"/>
          <w:color w:val="000000"/>
          <w:szCs w:val="24"/>
          <w:shd w:val="clear" w:color="auto" w:fill="FFFFFF"/>
        </w:rPr>
        <w:t>Δυνάμεις», δ</w:t>
      </w:r>
      <w:r w:rsidRPr="00D705DD">
        <w:rPr>
          <w:rFonts w:eastAsia="Times New Roman"/>
          <w:szCs w:val="24"/>
        </w:rPr>
        <w:t>εν θα συζητηθεί λόγω κωλύματος του αρμοδίου Υπουργού κ. Πάνου Καμμένου, με αιτία την επίσημη επίσκεψη του Ρουμάνου Υπουργού στο Υπουργείο Εθνικής Άμυνας.</w:t>
      </w:r>
    </w:p>
    <w:p w14:paraId="4C0A5BD3"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 xml:space="preserve">Η δεύτερη με αριθμό 1612/7-5-2018 επίκαιρη ερώτηση πρώτου κύκλου του Βουλευτή Α΄ </w:t>
      </w:r>
      <w:r w:rsidRPr="00D705DD">
        <w:rPr>
          <w:rFonts w:eastAsia="Times New Roman"/>
          <w:color w:val="000000"/>
          <w:szCs w:val="24"/>
          <w:shd w:val="clear" w:color="auto" w:fill="FFFFFF"/>
        </w:rPr>
        <w:t>Πειραι</w:t>
      </w:r>
      <w:r>
        <w:rPr>
          <w:rFonts w:eastAsia="Times New Roman"/>
          <w:color w:val="000000"/>
          <w:szCs w:val="24"/>
          <w:shd w:val="clear" w:color="auto" w:fill="FFFFFF"/>
        </w:rPr>
        <w:t>ώς</w:t>
      </w:r>
      <w:r w:rsidRPr="00D705DD">
        <w:rPr>
          <w:rFonts w:eastAsia="Times New Roman"/>
          <w:color w:val="000000"/>
          <w:szCs w:val="24"/>
          <w:shd w:val="clear" w:color="auto" w:fill="FFFFFF"/>
        </w:rPr>
        <w:t xml:space="preserve"> </w:t>
      </w:r>
      <w:r w:rsidRPr="00D705DD">
        <w:rPr>
          <w:rFonts w:eastAsia="Times New Roman"/>
          <w:color w:val="000000"/>
          <w:szCs w:val="24"/>
          <w:shd w:val="clear" w:color="auto" w:fill="FFFFFF"/>
        </w:rPr>
        <w:t xml:space="preserve">της Νέας Δημοκρατίας κ. </w:t>
      </w:r>
      <w:r w:rsidRPr="00D705DD">
        <w:rPr>
          <w:rFonts w:eastAsia="Times New Roman"/>
          <w:bCs/>
          <w:color w:val="000000"/>
          <w:szCs w:val="24"/>
          <w:shd w:val="clear" w:color="auto" w:fill="FFFFFF"/>
        </w:rPr>
        <w:t xml:space="preserve">Κωνσταντίνου Κατσαφάδου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 xml:space="preserve">Υγείας, </w:t>
      </w:r>
      <w:r w:rsidRPr="00D705DD">
        <w:rPr>
          <w:rFonts w:eastAsia="Times New Roman"/>
          <w:color w:val="000000"/>
          <w:szCs w:val="24"/>
          <w:shd w:val="clear" w:color="auto" w:fill="FFFFFF"/>
        </w:rPr>
        <w:t xml:space="preserve">με θέμα: «Τραγική κατάληξη σε τροχαίο δυστύχημα στην Αίγινα – 50 </w:t>
      </w:r>
      <w:r w:rsidRPr="00D705DD">
        <w:rPr>
          <w:rFonts w:eastAsia="Times New Roman"/>
          <w:color w:val="000000"/>
          <w:szCs w:val="24"/>
          <w:shd w:val="clear" w:color="auto" w:fill="FFFFFF"/>
        </w:rPr>
        <w:lastRenderedPageBreak/>
        <w:t>λεπτά περίμεναν το ασθενοφόρο», δ</w:t>
      </w:r>
      <w:r w:rsidRPr="00D705DD">
        <w:rPr>
          <w:rFonts w:eastAsia="Times New Roman"/>
          <w:szCs w:val="24"/>
        </w:rPr>
        <w:t xml:space="preserve">εν θα συζητηθεί λόγω κωλύματος του Αναπληρωτή Υπουργού Υγείας κ. Παύλου </w:t>
      </w:r>
      <w:proofErr w:type="spellStart"/>
      <w:r w:rsidRPr="00D705DD">
        <w:rPr>
          <w:rFonts w:eastAsia="Times New Roman"/>
          <w:szCs w:val="24"/>
        </w:rPr>
        <w:t>Πολάκη</w:t>
      </w:r>
      <w:proofErr w:type="spellEnd"/>
      <w:r>
        <w:rPr>
          <w:rFonts w:eastAsia="Times New Roman"/>
          <w:szCs w:val="24"/>
        </w:rPr>
        <w:t>. Αιτία</w:t>
      </w:r>
      <w:r>
        <w:rPr>
          <w:rFonts w:eastAsia="Times New Roman"/>
          <w:szCs w:val="24"/>
        </w:rPr>
        <w:t xml:space="preserve">: </w:t>
      </w:r>
      <w:r w:rsidRPr="00D705DD">
        <w:rPr>
          <w:rFonts w:eastAsia="Times New Roman"/>
          <w:szCs w:val="24"/>
        </w:rPr>
        <w:t>φόρτο</w:t>
      </w:r>
      <w:r>
        <w:rPr>
          <w:rFonts w:eastAsia="Times New Roman"/>
          <w:szCs w:val="24"/>
        </w:rPr>
        <w:t>ς</w:t>
      </w:r>
      <w:r w:rsidRPr="00D705DD">
        <w:rPr>
          <w:rFonts w:eastAsia="Times New Roman"/>
          <w:szCs w:val="24"/>
        </w:rPr>
        <w:t xml:space="preserve"> εργασίας. </w:t>
      </w:r>
    </w:p>
    <w:p w14:paraId="4C0A5BD4"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 xml:space="preserve">Η τρίτη με αριθμό 1622/8-5-2018 επίκαιρη ερώτηση δεύτερου κύκλου του ΣΤ΄ Αντιπροέδρου της Βουλής και Βουλευτή </w:t>
      </w:r>
      <w:r w:rsidRPr="00D705DD">
        <w:rPr>
          <w:rFonts w:eastAsia="Times New Roman"/>
          <w:color w:val="000000"/>
          <w:szCs w:val="24"/>
          <w:shd w:val="clear" w:color="auto" w:fill="FFFFFF"/>
        </w:rPr>
        <w:t>Λ</w:t>
      </w:r>
      <w:r>
        <w:rPr>
          <w:rFonts w:eastAsia="Times New Roman"/>
          <w:color w:val="000000"/>
          <w:szCs w:val="24"/>
          <w:shd w:val="clear" w:color="auto" w:fill="FFFFFF"/>
        </w:rPr>
        <w:t>άρισας</w:t>
      </w:r>
      <w:r w:rsidRPr="00D705DD">
        <w:rPr>
          <w:rFonts w:eastAsia="Times New Roman"/>
          <w:color w:val="000000"/>
          <w:szCs w:val="24"/>
          <w:shd w:val="clear" w:color="auto" w:fill="FFFFFF"/>
        </w:rPr>
        <w:t xml:space="preserve"> </w:t>
      </w:r>
      <w:r w:rsidRPr="00D705DD">
        <w:rPr>
          <w:rFonts w:eastAsia="Times New Roman"/>
          <w:color w:val="000000"/>
          <w:szCs w:val="24"/>
          <w:shd w:val="clear" w:color="auto" w:fill="FFFFFF"/>
        </w:rPr>
        <w:t>του Κομμουνιστικού Κόμματος Ελλάδ</w:t>
      </w:r>
      <w:r>
        <w:rPr>
          <w:rFonts w:eastAsia="Times New Roman"/>
          <w:color w:val="000000"/>
          <w:szCs w:val="24"/>
          <w:shd w:val="clear" w:color="auto" w:fill="FFFFFF"/>
        </w:rPr>
        <w:t>α</w:t>
      </w:r>
      <w:r w:rsidRPr="00D705DD">
        <w:rPr>
          <w:rFonts w:eastAsia="Times New Roman"/>
          <w:color w:val="000000"/>
          <w:szCs w:val="24"/>
          <w:shd w:val="clear" w:color="auto" w:fill="FFFFFF"/>
        </w:rPr>
        <w:t xml:space="preserve">ς κ. </w:t>
      </w:r>
      <w:r w:rsidRPr="00D705DD">
        <w:rPr>
          <w:rFonts w:eastAsia="Times New Roman"/>
          <w:bCs/>
          <w:color w:val="000000"/>
          <w:szCs w:val="24"/>
          <w:shd w:val="clear" w:color="auto" w:fill="FFFFFF"/>
        </w:rPr>
        <w:t xml:space="preserve">Γεωργίου </w:t>
      </w:r>
      <w:proofErr w:type="spellStart"/>
      <w:r w:rsidRPr="00D705DD">
        <w:rPr>
          <w:rFonts w:eastAsia="Times New Roman"/>
          <w:bCs/>
          <w:color w:val="000000"/>
          <w:szCs w:val="24"/>
          <w:shd w:val="clear" w:color="auto" w:fill="FFFFFF"/>
        </w:rPr>
        <w:t>Λαμπρούλη</w:t>
      </w:r>
      <w:proofErr w:type="spellEnd"/>
      <w:r w:rsidRPr="00D705DD">
        <w:rPr>
          <w:rFonts w:eastAsia="Times New Roman"/>
          <w:bCs/>
          <w:color w:val="000000"/>
          <w:szCs w:val="24"/>
          <w:shd w:val="clear" w:color="auto" w:fill="FFFFFF"/>
        </w:rPr>
        <w:t xml:space="preserve">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Υγείας,</w:t>
      </w:r>
      <w:r w:rsidRPr="00D705DD">
        <w:rPr>
          <w:rFonts w:eastAsia="Times New Roman"/>
          <w:color w:val="000000"/>
          <w:szCs w:val="24"/>
          <w:shd w:val="clear" w:color="auto" w:fill="FFFFFF"/>
        </w:rPr>
        <w:t xml:space="preserve"> με θέμα: «Για τους επιτυχόντες στο</w:t>
      </w:r>
      <w:r>
        <w:rPr>
          <w:rFonts w:eastAsia="Times New Roman"/>
          <w:color w:val="000000"/>
          <w:szCs w:val="24"/>
          <w:shd w:val="clear" w:color="auto" w:fill="FFFFFF"/>
        </w:rPr>
        <w:t>ν</w:t>
      </w:r>
      <w:r w:rsidRPr="00D705DD">
        <w:rPr>
          <w:rFonts w:eastAsia="Times New Roman"/>
          <w:color w:val="000000"/>
          <w:szCs w:val="24"/>
          <w:shd w:val="clear" w:color="auto" w:fill="FFFFFF"/>
        </w:rPr>
        <w:t xml:space="preserve"> διαγωνισμό οκταμήνου για τα δυο Νοσοκομεία Λάρισας», δ</w:t>
      </w:r>
      <w:r w:rsidRPr="00D705DD">
        <w:rPr>
          <w:rFonts w:eastAsia="Times New Roman"/>
          <w:szCs w:val="24"/>
        </w:rPr>
        <w:t xml:space="preserve">εν θα συζητηθεί λόγω κωλύματος του Αναπληρωτή Υπουργού Υγείας κ. Παύλου </w:t>
      </w:r>
      <w:proofErr w:type="spellStart"/>
      <w:r w:rsidRPr="00D705DD">
        <w:rPr>
          <w:rFonts w:eastAsia="Times New Roman"/>
          <w:szCs w:val="24"/>
        </w:rPr>
        <w:t>Πολάκη</w:t>
      </w:r>
      <w:proofErr w:type="spellEnd"/>
      <w:r>
        <w:rPr>
          <w:rFonts w:eastAsia="Times New Roman"/>
          <w:szCs w:val="24"/>
        </w:rPr>
        <w:t xml:space="preserve">. Αιτία: </w:t>
      </w:r>
      <w:r w:rsidRPr="00D705DD">
        <w:rPr>
          <w:rFonts w:eastAsia="Times New Roman"/>
          <w:szCs w:val="24"/>
        </w:rPr>
        <w:t>φόρτο</w:t>
      </w:r>
      <w:r>
        <w:rPr>
          <w:rFonts w:eastAsia="Times New Roman"/>
          <w:szCs w:val="24"/>
        </w:rPr>
        <w:t>ς</w:t>
      </w:r>
      <w:r w:rsidRPr="00D705DD">
        <w:rPr>
          <w:rFonts w:eastAsia="Times New Roman"/>
          <w:szCs w:val="24"/>
        </w:rPr>
        <w:t xml:space="preserve"> εργασίας. </w:t>
      </w:r>
    </w:p>
    <w:p w14:paraId="4C0A5BD5"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 xml:space="preserve">Η πρώτη με αριθμό 4226/9-3-2018 ερώτηση του κύκλου </w:t>
      </w:r>
      <w:r>
        <w:rPr>
          <w:rFonts w:eastAsia="Times New Roman"/>
          <w:color w:val="000000"/>
          <w:szCs w:val="24"/>
          <w:shd w:val="clear" w:color="auto" w:fill="FFFFFF"/>
        </w:rPr>
        <w:t xml:space="preserve">των </w:t>
      </w:r>
      <w:r w:rsidRPr="00D705DD">
        <w:rPr>
          <w:rFonts w:eastAsia="Times New Roman"/>
          <w:color w:val="000000"/>
          <w:szCs w:val="24"/>
          <w:shd w:val="clear" w:color="auto" w:fill="FFFFFF"/>
        </w:rPr>
        <w:t>αναφορών</w:t>
      </w:r>
      <w:r>
        <w:rPr>
          <w:rFonts w:eastAsia="Times New Roman"/>
          <w:color w:val="000000"/>
          <w:szCs w:val="24"/>
          <w:shd w:val="clear" w:color="auto" w:fill="FFFFFF"/>
        </w:rPr>
        <w:t xml:space="preserve"> και </w:t>
      </w:r>
      <w:r w:rsidRPr="00D705DD">
        <w:rPr>
          <w:rFonts w:eastAsia="Times New Roman"/>
          <w:color w:val="000000"/>
          <w:szCs w:val="24"/>
          <w:shd w:val="clear" w:color="auto" w:fill="FFFFFF"/>
        </w:rPr>
        <w:t xml:space="preserve">ερωτήσεων του Βουλευτή </w:t>
      </w:r>
      <w:r w:rsidRPr="00D705DD">
        <w:rPr>
          <w:rFonts w:eastAsia="Times New Roman"/>
          <w:color w:val="000000"/>
          <w:szCs w:val="24"/>
          <w:shd w:val="clear" w:color="auto" w:fill="FFFFFF"/>
        </w:rPr>
        <w:t>Λακωνίας της Νέας Δημοκρατίας κ.</w:t>
      </w:r>
      <w:r w:rsidRPr="00D705DD">
        <w:rPr>
          <w:rFonts w:eastAsia="Times New Roman"/>
          <w:bCs/>
          <w:color w:val="000000"/>
          <w:szCs w:val="24"/>
          <w:shd w:val="clear" w:color="auto" w:fill="FFFFFF"/>
        </w:rPr>
        <w:t xml:space="preserve"> Αθανασίου Δαβάκη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Υγείας,</w:t>
      </w:r>
      <w:r w:rsidRPr="00D705DD">
        <w:rPr>
          <w:rFonts w:eastAsia="Times New Roman"/>
          <w:color w:val="000000"/>
          <w:szCs w:val="24"/>
          <w:shd w:val="clear" w:color="auto" w:fill="FFFFFF"/>
        </w:rPr>
        <w:t xml:space="preserve"> σχετικά με την αποστολή δύο ασθενοφόρων στο ΕΚΑΒ Μολάων και ενίσχυση με ιατρικό, νοσηλευτικό και διοικητικό προσωπικό των </w:t>
      </w:r>
      <w:r>
        <w:rPr>
          <w:rFonts w:eastAsia="Times New Roman"/>
          <w:color w:val="000000"/>
          <w:szCs w:val="24"/>
          <w:shd w:val="clear" w:color="auto" w:fill="FFFFFF"/>
        </w:rPr>
        <w:t>μ</w:t>
      </w:r>
      <w:r w:rsidRPr="00D705DD">
        <w:rPr>
          <w:rFonts w:eastAsia="Times New Roman"/>
          <w:color w:val="000000"/>
          <w:szCs w:val="24"/>
          <w:shd w:val="clear" w:color="auto" w:fill="FFFFFF"/>
        </w:rPr>
        <w:t xml:space="preserve">ονάδων </w:t>
      </w:r>
      <w:r>
        <w:rPr>
          <w:rFonts w:eastAsia="Times New Roman"/>
          <w:color w:val="000000"/>
          <w:szCs w:val="24"/>
          <w:shd w:val="clear" w:color="auto" w:fill="FFFFFF"/>
        </w:rPr>
        <w:t>υ</w:t>
      </w:r>
      <w:r w:rsidRPr="00D705DD">
        <w:rPr>
          <w:rFonts w:eastAsia="Times New Roman"/>
          <w:color w:val="000000"/>
          <w:szCs w:val="24"/>
          <w:shd w:val="clear" w:color="auto" w:fill="FFFFFF"/>
        </w:rPr>
        <w:t>γείας του Νομού Λακωνίας, δ</w:t>
      </w:r>
      <w:r w:rsidRPr="00D705DD">
        <w:rPr>
          <w:rFonts w:eastAsia="Times New Roman"/>
          <w:szCs w:val="24"/>
        </w:rPr>
        <w:t>εν θα συζητηθεί λόγω κω</w:t>
      </w:r>
      <w:r w:rsidRPr="00D705DD">
        <w:rPr>
          <w:rFonts w:eastAsia="Times New Roman"/>
          <w:szCs w:val="24"/>
        </w:rPr>
        <w:t xml:space="preserve">λύματος του Αναπληρωτή Υπουργού Υγείας κ. Παύλου </w:t>
      </w:r>
      <w:proofErr w:type="spellStart"/>
      <w:r w:rsidRPr="00D705DD">
        <w:rPr>
          <w:rFonts w:eastAsia="Times New Roman"/>
          <w:szCs w:val="24"/>
        </w:rPr>
        <w:t>Πολάκη</w:t>
      </w:r>
      <w:proofErr w:type="spellEnd"/>
      <w:r>
        <w:rPr>
          <w:rFonts w:eastAsia="Times New Roman"/>
          <w:szCs w:val="24"/>
        </w:rPr>
        <w:t>. Αιτία: φόρτος</w:t>
      </w:r>
      <w:r w:rsidRPr="00D705DD">
        <w:rPr>
          <w:rFonts w:eastAsia="Times New Roman"/>
          <w:szCs w:val="24"/>
        </w:rPr>
        <w:t xml:space="preserve"> εργασίας. </w:t>
      </w:r>
    </w:p>
    <w:p w14:paraId="4C0A5BD6"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lastRenderedPageBreak/>
        <w:t>Η όγδοη με αριθμό 1518/17-4-2018 επίκαιρη ερώτηση δεύτερου κύκλου του Η΄ Αντιπροέδρου της Βουλής και Βουλευτή Β΄ Πειραι</w:t>
      </w:r>
      <w:r>
        <w:rPr>
          <w:rFonts w:eastAsia="Times New Roman"/>
          <w:color w:val="000000"/>
          <w:szCs w:val="24"/>
          <w:shd w:val="clear" w:color="auto" w:fill="FFFFFF"/>
        </w:rPr>
        <w:t>ώς</w:t>
      </w:r>
      <w:r w:rsidRPr="00D705DD">
        <w:rPr>
          <w:rFonts w:eastAsia="Times New Roman"/>
          <w:color w:val="000000"/>
          <w:szCs w:val="24"/>
          <w:shd w:val="clear" w:color="auto" w:fill="FFFFFF"/>
        </w:rPr>
        <w:t xml:space="preserve"> των Ανεξαρτήτων Ελλήνων κ.</w:t>
      </w:r>
      <w:r w:rsidRPr="00D705DD">
        <w:rPr>
          <w:rFonts w:eastAsia="Times New Roman"/>
          <w:bCs/>
          <w:color w:val="000000"/>
          <w:szCs w:val="24"/>
          <w:shd w:val="clear" w:color="auto" w:fill="FFFFFF"/>
        </w:rPr>
        <w:t xml:space="preserve"> Δημητρίου Καμμένου </w:t>
      </w:r>
      <w:r w:rsidRPr="00D705DD">
        <w:rPr>
          <w:rFonts w:eastAsia="Times New Roman"/>
          <w:color w:val="000000"/>
          <w:szCs w:val="24"/>
          <w:shd w:val="clear" w:color="auto" w:fill="FFFFFF"/>
        </w:rPr>
        <w:t>προς τ</w:t>
      </w:r>
      <w:r w:rsidRPr="00D705DD">
        <w:rPr>
          <w:rFonts w:eastAsia="Times New Roman"/>
          <w:color w:val="000000"/>
          <w:szCs w:val="24"/>
          <w:shd w:val="clear" w:color="auto" w:fill="FFFFFF"/>
        </w:rPr>
        <w:t xml:space="preserve">ον Υπουργό </w:t>
      </w:r>
      <w:r w:rsidRPr="00D705DD">
        <w:rPr>
          <w:rFonts w:eastAsia="Times New Roman"/>
          <w:bCs/>
          <w:color w:val="000000"/>
          <w:szCs w:val="24"/>
          <w:shd w:val="clear" w:color="auto" w:fill="FFFFFF"/>
        </w:rPr>
        <w:t xml:space="preserve">Οικονομικών, </w:t>
      </w:r>
      <w:r w:rsidRPr="00D705DD">
        <w:rPr>
          <w:rFonts w:eastAsia="Times New Roman"/>
          <w:color w:val="000000"/>
          <w:szCs w:val="24"/>
          <w:shd w:val="clear" w:color="auto" w:fill="FFFFFF"/>
        </w:rPr>
        <w:t xml:space="preserve">σχετικά με τα προβλήματα τεσσάρων </w:t>
      </w:r>
      <w:r w:rsidRPr="00D705DD">
        <w:rPr>
          <w:rFonts w:eastAsia="Times New Roman"/>
          <w:color w:val="000000"/>
          <w:shd w:val="clear" w:color="auto" w:fill="FFFFFF"/>
        </w:rPr>
        <w:t>εκατομμυρίων</w:t>
      </w:r>
      <w:r w:rsidRPr="00D705DD">
        <w:rPr>
          <w:rFonts w:eastAsia="Times New Roman"/>
          <w:color w:val="000000"/>
          <w:szCs w:val="24"/>
          <w:shd w:val="clear" w:color="auto" w:fill="FFFFFF"/>
        </w:rPr>
        <w:t xml:space="preserve"> δανειοληπτών, δ</w:t>
      </w:r>
      <w:r w:rsidRPr="00D705DD">
        <w:rPr>
          <w:rFonts w:eastAsia="Times New Roman"/>
          <w:szCs w:val="24"/>
        </w:rPr>
        <w:t xml:space="preserve">εν θα συζητηθεί λόγω κωλύματος του Υπουργού κ. Ευκλείδη </w:t>
      </w:r>
      <w:proofErr w:type="spellStart"/>
      <w:r w:rsidRPr="00D705DD">
        <w:rPr>
          <w:rFonts w:eastAsia="Times New Roman"/>
          <w:szCs w:val="24"/>
        </w:rPr>
        <w:t>Τσακαλώτου</w:t>
      </w:r>
      <w:proofErr w:type="spellEnd"/>
      <w:r>
        <w:rPr>
          <w:rFonts w:eastAsia="Times New Roman"/>
          <w:szCs w:val="24"/>
        </w:rPr>
        <w:t>. Αιτία:</w:t>
      </w:r>
      <w:r w:rsidRPr="00D705DD">
        <w:rPr>
          <w:rFonts w:eastAsia="Times New Roman"/>
          <w:szCs w:val="24"/>
        </w:rPr>
        <w:t xml:space="preserve"> φόρτο</w:t>
      </w:r>
      <w:r>
        <w:rPr>
          <w:rFonts w:eastAsia="Times New Roman"/>
          <w:szCs w:val="24"/>
        </w:rPr>
        <w:t>ς</w:t>
      </w:r>
      <w:r w:rsidRPr="00D705DD">
        <w:rPr>
          <w:rFonts w:eastAsia="Times New Roman"/>
          <w:szCs w:val="24"/>
        </w:rPr>
        <w:t xml:space="preserve"> εργασίας. </w:t>
      </w:r>
    </w:p>
    <w:p w14:paraId="4C0A5BD7" w14:textId="77777777" w:rsidR="0065079E" w:rsidRDefault="00416EE2">
      <w:pPr>
        <w:spacing w:line="600" w:lineRule="auto"/>
        <w:ind w:firstLine="720"/>
        <w:jc w:val="both"/>
        <w:rPr>
          <w:rFonts w:eastAsia="Times New Roman"/>
          <w:szCs w:val="24"/>
        </w:rPr>
      </w:pPr>
      <w:r w:rsidRPr="00D705DD">
        <w:rPr>
          <w:rFonts w:eastAsia="Times New Roman"/>
          <w:color w:val="000000"/>
          <w:szCs w:val="24"/>
        </w:rPr>
        <w:t xml:space="preserve">Η τέταρτη με αριθμό 1557/26-4-2018 επίκαιρη ερώτηση </w:t>
      </w:r>
      <w:r>
        <w:rPr>
          <w:rFonts w:eastAsia="Times New Roman"/>
          <w:color w:val="000000"/>
          <w:szCs w:val="24"/>
        </w:rPr>
        <w:t>δεύτερ</w:t>
      </w:r>
      <w:r w:rsidRPr="00D705DD">
        <w:rPr>
          <w:rFonts w:eastAsia="Times New Roman"/>
          <w:color w:val="000000"/>
          <w:szCs w:val="24"/>
        </w:rPr>
        <w:t>ου κύκλου του Βουλε</w:t>
      </w:r>
      <w:r w:rsidRPr="00D705DD">
        <w:rPr>
          <w:rFonts w:eastAsia="Times New Roman"/>
          <w:color w:val="000000"/>
          <w:szCs w:val="24"/>
        </w:rPr>
        <w:t xml:space="preserve">υτή Α΄ Θεσσαλονίκης της Ένωσης Κεντρώων κ. </w:t>
      </w:r>
      <w:r w:rsidRPr="00D705DD">
        <w:rPr>
          <w:rFonts w:eastAsia="Times New Roman"/>
          <w:bCs/>
          <w:color w:val="000000"/>
          <w:szCs w:val="24"/>
        </w:rPr>
        <w:t xml:space="preserve">Ιωάννη </w:t>
      </w:r>
      <w:proofErr w:type="spellStart"/>
      <w:r w:rsidRPr="00D705DD">
        <w:rPr>
          <w:rFonts w:eastAsia="Times New Roman"/>
          <w:bCs/>
          <w:color w:val="000000"/>
          <w:szCs w:val="24"/>
        </w:rPr>
        <w:t>Σαρίδη</w:t>
      </w:r>
      <w:proofErr w:type="spellEnd"/>
      <w:r w:rsidRPr="00D705DD">
        <w:rPr>
          <w:rFonts w:eastAsia="Times New Roman"/>
          <w:bCs/>
          <w:color w:val="000000"/>
          <w:szCs w:val="24"/>
        </w:rPr>
        <w:t xml:space="preserve"> </w:t>
      </w:r>
      <w:r w:rsidRPr="00D705DD">
        <w:rPr>
          <w:rFonts w:eastAsia="Times New Roman"/>
          <w:color w:val="000000"/>
          <w:szCs w:val="24"/>
        </w:rPr>
        <w:t xml:space="preserve">προς τον Υπουργό </w:t>
      </w:r>
      <w:r w:rsidRPr="00D705DD">
        <w:rPr>
          <w:rFonts w:eastAsia="Times New Roman"/>
          <w:bCs/>
          <w:color w:val="000000"/>
          <w:szCs w:val="24"/>
        </w:rPr>
        <w:t xml:space="preserve">Υγείας, </w:t>
      </w:r>
      <w:r w:rsidRPr="00D705DD">
        <w:rPr>
          <w:rFonts w:eastAsia="Times New Roman"/>
          <w:color w:val="000000"/>
          <w:szCs w:val="24"/>
        </w:rPr>
        <w:t xml:space="preserve">με θέμα: «Κατάχρηση των ευεργετικών διατάξεων του </w:t>
      </w:r>
      <w:r>
        <w:rPr>
          <w:rFonts w:eastAsia="Times New Roman"/>
          <w:color w:val="000000"/>
          <w:szCs w:val="24"/>
        </w:rPr>
        <w:t>ν.</w:t>
      </w:r>
      <w:r w:rsidRPr="00D705DD">
        <w:rPr>
          <w:rFonts w:eastAsia="Times New Roman"/>
          <w:color w:val="000000"/>
          <w:szCs w:val="24"/>
        </w:rPr>
        <w:t xml:space="preserve">4368/2016», </w:t>
      </w:r>
      <w:r w:rsidRPr="00D705DD">
        <w:rPr>
          <w:rFonts w:eastAsia="Times New Roman"/>
          <w:color w:val="000000"/>
          <w:szCs w:val="24"/>
          <w:shd w:val="clear" w:color="auto" w:fill="FFFFFF"/>
        </w:rPr>
        <w:t>δ</w:t>
      </w:r>
      <w:r w:rsidRPr="00D705DD">
        <w:rPr>
          <w:rFonts w:eastAsia="Times New Roman"/>
          <w:szCs w:val="24"/>
        </w:rPr>
        <w:t>εν θα συζητηθεί λόγω κωλύματος του Υπουργού Υγείας κ. Ανδρέα Ξανθού.</w:t>
      </w:r>
    </w:p>
    <w:p w14:paraId="4C0A5BD8" w14:textId="77777777" w:rsidR="0065079E" w:rsidRDefault="00416EE2">
      <w:pPr>
        <w:spacing w:line="600" w:lineRule="auto"/>
        <w:ind w:firstLine="720"/>
        <w:jc w:val="both"/>
        <w:rPr>
          <w:rFonts w:eastAsia="Times New Roman"/>
          <w:szCs w:val="24"/>
        </w:rPr>
      </w:pPr>
      <w:r w:rsidRPr="00D705DD">
        <w:rPr>
          <w:rFonts w:eastAsia="Times New Roman"/>
          <w:color w:val="000000"/>
          <w:szCs w:val="24"/>
        </w:rPr>
        <w:t xml:space="preserve">Η πέμπτη με αριθμό 1546/24-4-2018 </w:t>
      </w:r>
      <w:r w:rsidRPr="00D705DD">
        <w:rPr>
          <w:rFonts w:eastAsia="Times New Roman"/>
          <w:color w:val="000000"/>
          <w:szCs w:val="24"/>
        </w:rPr>
        <w:t xml:space="preserve">επίκαιρη ερώτηση δεύτερου κύκλου του Βουλευτή Αχαΐας της Νέας Δημοκρατίας κ. </w:t>
      </w:r>
      <w:proofErr w:type="spellStart"/>
      <w:r w:rsidRPr="00D705DD">
        <w:rPr>
          <w:rFonts w:eastAsia="Times New Roman"/>
          <w:color w:val="000000"/>
          <w:szCs w:val="24"/>
        </w:rPr>
        <w:t>Ι</w:t>
      </w:r>
      <w:r w:rsidRPr="00D705DD">
        <w:rPr>
          <w:rFonts w:eastAsia="Times New Roman"/>
          <w:bCs/>
          <w:color w:val="000000"/>
          <w:szCs w:val="24"/>
        </w:rPr>
        <w:t>άσονα</w:t>
      </w:r>
      <w:proofErr w:type="spellEnd"/>
      <w:r w:rsidRPr="00D705DD">
        <w:rPr>
          <w:rFonts w:eastAsia="Times New Roman"/>
          <w:bCs/>
          <w:color w:val="000000"/>
          <w:szCs w:val="24"/>
        </w:rPr>
        <w:t xml:space="preserve"> Φωτήλα</w:t>
      </w:r>
      <w:r w:rsidRPr="00D705DD">
        <w:rPr>
          <w:rFonts w:eastAsia="Times New Roman"/>
          <w:color w:val="000000"/>
          <w:szCs w:val="24"/>
        </w:rPr>
        <w:t xml:space="preserve"> προς τον Υπουργό </w:t>
      </w:r>
      <w:r w:rsidRPr="00D705DD">
        <w:rPr>
          <w:rFonts w:eastAsia="Times New Roman"/>
          <w:bCs/>
          <w:color w:val="000000"/>
          <w:szCs w:val="24"/>
        </w:rPr>
        <w:t xml:space="preserve">Υγείας, </w:t>
      </w:r>
      <w:r w:rsidRPr="00D705DD">
        <w:rPr>
          <w:rFonts w:eastAsia="Times New Roman"/>
          <w:color w:val="000000"/>
          <w:szCs w:val="24"/>
        </w:rPr>
        <w:t xml:space="preserve">με θέμα: «Αποκαλύψεις για το ΚΕΕΛΠΝΟ που εκθέτουν την ηγεσία του Υπουργείου Υγείας», </w:t>
      </w:r>
      <w:r w:rsidRPr="00D705DD">
        <w:rPr>
          <w:rFonts w:eastAsia="Times New Roman"/>
          <w:color w:val="000000"/>
          <w:szCs w:val="24"/>
          <w:shd w:val="clear" w:color="auto" w:fill="FFFFFF"/>
        </w:rPr>
        <w:t>δ</w:t>
      </w:r>
      <w:r w:rsidRPr="00D705DD">
        <w:rPr>
          <w:rFonts w:eastAsia="Times New Roman"/>
          <w:szCs w:val="24"/>
        </w:rPr>
        <w:t xml:space="preserve">εν θα συζητηθεί λόγω κωλύματος του Υπουργού Υγείας κ. </w:t>
      </w:r>
      <w:r w:rsidRPr="00D705DD">
        <w:rPr>
          <w:rFonts w:eastAsia="Times New Roman"/>
          <w:szCs w:val="24"/>
        </w:rPr>
        <w:t>Ανδρέα Ξανθού.</w:t>
      </w:r>
    </w:p>
    <w:p w14:paraId="4C0A5BD9" w14:textId="77777777" w:rsidR="0065079E" w:rsidRDefault="00416EE2">
      <w:pPr>
        <w:spacing w:line="600" w:lineRule="auto"/>
        <w:ind w:firstLine="720"/>
        <w:jc w:val="both"/>
        <w:rPr>
          <w:rFonts w:eastAsia="Times New Roman"/>
          <w:szCs w:val="24"/>
        </w:rPr>
      </w:pPr>
      <w:r w:rsidRPr="00D705DD">
        <w:rPr>
          <w:rFonts w:eastAsia="Times New Roman"/>
          <w:color w:val="000000"/>
          <w:szCs w:val="24"/>
        </w:rPr>
        <w:lastRenderedPageBreak/>
        <w:t xml:space="preserve">Η δεύτερη με αριθμό 3727/23-2-2018 ερώτηση </w:t>
      </w:r>
      <w:r w:rsidRPr="00D705DD">
        <w:rPr>
          <w:rFonts w:eastAsia="Times New Roman"/>
          <w:color w:val="000000"/>
          <w:szCs w:val="24"/>
          <w:shd w:val="clear" w:color="auto" w:fill="FFFFFF"/>
        </w:rPr>
        <w:t xml:space="preserve">του κύκλου </w:t>
      </w:r>
      <w:r>
        <w:rPr>
          <w:rFonts w:eastAsia="Times New Roman"/>
          <w:color w:val="000000"/>
          <w:szCs w:val="24"/>
          <w:shd w:val="clear" w:color="auto" w:fill="FFFFFF"/>
        </w:rPr>
        <w:t xml:space="preserve">των </w:t>
      </w:r>
      <w:r w:rsidRPr="00D705DD">
        <w:rPr>
          <w:rFonts w:eastAsia="Times New Roman"/>
          <w:color w:val="000000"/>
          <w:szCs w:val="24"/>
          <w:shd w:val="clear" w:color="auto" w:fill="FFFFFF"/>
        </w:rPr>
        <w:t>αναφορών</w:t>
      </w:r>
      <w:r>
        <w:rPr>
          <w:rFonts w:eastAsia="Times New Roman"/>
          <w:color w:val="000000"/>
          <w:szCs w:val="24"/>
          <w:shd w:val="clear" w:color="auto" w:fill="FFFFFF"/>
        </w:rPr>
        <w:t xml:space="preserve"> και </w:t>
      </w:r>
      <w:r w:rsidRPr="00D705DD">
        <w:rPr>
          <w:rFonts w:eastAsia="Times New Roman"/>
          <w:color w:val="000000"/>
          <w:szCs w:val="24"/>
          <w:shd w:val="clear" w:color="auto" w:fill="FFFFFF"/>
        </w:rPr>
        <w:t xml:space="preserve">ερωτήσεων </w:t>
      </w:r>
      <w:r w:rsidRPr="00D705DD">
        <w:rPr>
          <w:rFonts w:eastAsia="Times New Roman"/>
          <w:color w:val="000000"/>
          <w:szCs w:val="24"/>
        </w:rPr>
        <w:t xml:space="preserve">του Βουλευτή Λάρισας της Δημοκρατικής Συμπαράταξης ΠΑΣΟΚ – ΔΗΜΑΡ κ. </w:t>
      </w:r>
      <w:r w:rsidRPr="00D705DD">
        <w:rPr>
          <w:rFonts w:eastAsia="Times New Roman"/>
          <w:bCs/>
          <w:color w:val="000000"/>
          <w:szCs w:val="24"/>
        </w:rPr>
        <w:t xml:space="preserve">Κωνσταντίνου </w:t>
      </w:r>
      <w:proofErr w:type="spellStart"/>
      <w:r w:rsidRPr="00D705DD">
        <w:rPr>
          <w:rFonts w:eastAsia="Times New Roman"/>
          <w:bCs/>
          <w:color w:val="000000"/>
          <w:szCs w:val="24"/>
        </w:rPr>
        <w:t>Μπαργιώτα</w:t>
      </w:r>
      <w:proofErr w:type="spellEnd"/>
      <w:r w:rsidRPr="00D705DD">
        <w:rPr>
          <w:rFonts w:eastAsia="Times New Roman"/>
          <w:bCs/>
          <w:color w:val="000000"/>
          <w:szCs w:val="24"/>
        </w:rPr>
        <w:t xml:space="preserve"> </w:t>
      </w:r>
      <w:r w:rsidRPr="00D705DD">
        <w:rPr>
          <w:rFonts w:eastAsia="Times New Roman"/>
          <w:color w:val="000000"/>
          <w:szCs w:val="24"/>
        </w:rPr>
        <w:t>προς τον Υπουργό</w:t>
      </w:r>
      <w:r w:rsidRPr="00D705DD">
        <w:rPr>
          <w:rFonts w:eastAsia="Times New Roman"/>
          <w:bCs/>
          <w:color w:val="000000"/>
          <w:szCs w:val="24"/>
        </w:rPr>
        <w:t xml:space="preserve"> Υγείας, </w:t>
      </w:r>
      <w:r w:rsidRPr="00D705DD">
        <w:rPr>
          <w:rFonts w:eastAsia="Times New Roman"/>
          <w:color w:val="000000"/>
          <w:szCs w:val="24"/>
        </w:rPr>
        <w:t>με θέμα: «Ανησυχητική η αύξηση των κρουσμάτω</w:t>
      </w:r>
      <w:r w:rsidRPr="00D705DD">
        <w:rPr>
          <w:rFonts w:eastAsia="Times New Roman"/>
          <w:color w:val="000000"/>
          <w:szCs w:val="24"/>
        </w:rPr>
        <w:t xml:space="preserve">ν ιλαράς», </w:t>
      </w:r>
      <w:r w:rsidRPr="00D705DD">
        <w:rPr>
          <w:rFonts w:eastAsia="Times New Roman"/>
          <w:color w:val="000000"/>
          <w:szCs w:val="24"/>
          <w:shd w:val="clear" w:color="auto" w:fill="FFFFFF"/>
        </w:rPr>
        <w:t>δ</w:t>
      </w:r>
      <w:r w:rsidRPr="00D705DD">
        <w:rPr>
          <w:rFonts w:eastAsia="Times New Roman"/>
          <w:szCs w:val="24"/>
        </w:rPr>
        <w:t>εν θα συζητηθεί λόγω κωλύματος του Υπουργού Υγείας κ. Ανδρέα Ξανθού.</w:t>
      </w:r>
    </w:p>
    <w:p w14:paraId="4C0A5BDA"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Η έκτη με αριθμό 1538/23-4-2018 επίκαιρη ερώτηση δε</w:t>
      </w:r>
      <w:r>
        <w:rPr>
          <w:rFonts w:eastAsia="Times New Roman"/>
          <w:color w:val="000000"/>
          <w:szCs w:val="24"/>
          <w:shd w:val="clear" w:color="auto" w:fill="FFFFFF"/>
        </w:rPr>
        <w:t>ύ</w:t>
      </w:r>
      <w:r w:rsidRPr="00D705DD">
        <w:rPr>
          <w:rFonts w:eastAsia="Times New Roman"/>
          <w:color w:val="000000"/>
          <w:szCs w:val="24"/>
          <w:shd w:val="clear" w:color="auto" w:fill="FFFFFF"/>
        </w:rPr>
        <w:t>τ</w:t>
      </w:r>
      <w:r>
        <w:rPr>
          <w:rFonts w:eastAsia="Times New Roman"/>
          <w:color w:val="000000"/>
          <w:szCs w:val="24"/>
          <w:shd w:val="clear" w:color="auto" w:fill="FFFFFF"/>
        </w:rPr>
        <w:t>ε</w:t>
      </w:r>
      <w:r w:rsidRPr="00D705DD">
        <w:rPr>
          <w:rFonts w:eastAsia="Times New Roman"/>
          <w:color w:val="000000"/>
          <w:szCs w:val="24"/>
          <w:shd w:val="clear" w:color="auto" w:fill="FFFFFF"/>
        </w:rPr>
        <w:t>ρου κύκλου του Βουλευτή Επικρατεί</w:t>
      </w:r>
      <w:r>
        <w:rPr>
          <w:rFonts w:eastAsia="Times New Roman"/>
          <w:color w:val="000000"/>
          <w:szCs w:val="24"/>
          <w:shd w:val="clear" w:color="auto" w:fill="FFFFFF"/>
        </w:rPr>
        <w:t>ας του Λαϊκού Συνδέσμου - Χρυσή Αυγή</w:t>
      </w:r>
      <w:r w:rsidRPr="00D705DD">
        <w:rPr>
          <w:rFonts w:eastAsia="Times New Roman"/>
          <w:color w:val="000000"/>
          <w:szCs w:val="24"/>
          <w:shd w:val="clear" w:color="auto" w:fill="FFFFFF"/>
        </w:rPr>
        <w:t xml:space="preserve"> κ. </w:t>
      </w:r>
      <w:r w:rsidRPr="00D705DD">
        <w:rPr>
          <w:rFonts w:eastAsia="Times New Roman"/>
          <w:bCs/>
          <w:color w:val="000000"/>
          <w:szCs w:val="24"/>
          <w:shd w:val="clear" w:color="auto" w:fill="FFFFFF"/>
        </w:rPr>
        <w:t xml:space="preserve">Χρήστου Παππά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 xml:space="preserve">Εθνικής Άμυνας, </w:t>
      </w:r>
      <w:r w:rsidRPr="00D705DD">
        <w:rPr>
          <w:rFonts w:eastAsia="Times New Roman"/>
          <w:color w:val="000000"/>
          <w:szCs w:val="24"/>
          <w:shd w:val="clear" w:color="auto" w:fill="FFFFFF"/>
        </w:rPr>
        <w:t>μ</w:t>
      </w:r>
      <w:r w:rsidRPr="00D705DD">
        <w:rPr>
          <w:rFonts w:eastAsia="Times New Roman"/>
          <w:color w:val="000000"/>
          <w:szCs w:val="24"/>
          <w:shd w:val="clear" w:color="auto" w:fill="FFFFFF"/>
        </w:rPr>
        <w:t>ε θέμα: «Επιτακτική η ανάγκη αυξήσεως της στρατιωτικής θητείας», δ</w:t>
      </w:r>
      <w:r w:rsidRPr="00D705DD">
        <w:rPr>
          <w:rFonts w:eastAsia="Times New Roman"/>
          <w:szCs w:val="24"/>
        </w:rPr>
        <w:t xml:space="preserve">εν θα συζητηθεί λόγω κωλύματος του Αναπληρωτή Υπουργού Εθνικής Άμυνας κ. Φώτη Κουβέλη. </w:t>
      </w:r>
    </w:p>
    <w:p w14:paraId="4C0A5BDB" w14:textId="77777777" w:rsidR="0065079E" w:rsidRDefault="00416EE2">
      <w:pPr>
        <w:spacing w:line="600" w:lineRule="auto"/>
        <w:ind w:firstLine="720"/>
        <w:jc w:val="both"/>
        <w:rPr>
          <w:rFonts w:eastAsia="Times New Roman"/>
          <w:szCs w:val="24"/>
        </w:rPr>
      </w:pPr>
      <w:r w:rsidRPr="00D705DD">
        <w:rPr>
          <w:rFonts w:eastAsia="Times New Roman"/>
          <w:color w:val="000000"/>
          <w:szCs w:val="24"/>
        </w:rPr>
        <w:t xml:space="preserve">Η έβδομη με αριθμό 1539/23-4-2018 επίκαιρη ερώτηση δεύτερου </w:t>
      </w:r>
      <w:r w:rsidRPr="00D705DD">
        <w:rPr>
          <w:rFonts w:eastAsia="Times New Roman"/>
          <w:bCs/>
          <w:color w:val="000000"/>
          <w:szCs w:val="24"/>
        </w:rPr>
        <w:t>κύ</w:t>
      </w:r>
      <w:r w:rsidRPr="00D705DD">
        <w:rPr>
          <w:rFonts w:eastAsia="Times New Roman"/>
          <w:color w:val="000000"/>
          <w:szCs w:val="24"/>
        </w:rPr>
        <w:t>κλου του Βουλευτή Επικρατεί</w:t>
      </w:r>
      <w:r>
        <w:rPr>
          <w:rFonts w:eastAsia="Times New Roman"/>
          <w:color w:val="000000"/>
          <w:szCs w:val="24"/>
        </w:rPr>
        <w:t>ας του Λαϊκού</w:t>
      </w:r>
      <w:r>
        <w:rPr>
          <w:rFonts w:eastAsia="Times New Roman"/>
          <w:color w:val="000000"/>
          <w:szCs w:val="24"/>
        </w:rPr>
        <w:t xml:space="preserve"> Συνδέσμου - Χρυσή Αυγή</w:t>
      </w:r>
      <w:r w:rsidRPr="00D705DD">
        <w:rPr>
          <w:rFonts w:eastAsia="Times New Roman"/>
          <w:color w:val="000000"/>
          <w:szCs w:val="24"/>
        </w:rPr>
        <w:t xml:space="preserve"> κ. </w:t>
      </w:r>
      <w:r w:rsidRPr="00D705DD">
        <w:rPr>
          <w:rFonts w:eastAsia="Times New Roman"/>
          <w:bCs/>
          <w:color w:val="000000"/>
          <w:szCs w:val="24"/>
        </w:rPr>
        <w:t>Χρήστου Παππά π</w:t>
      </w:r>
      <w:r w:rsidRPr="00D705DD">
        <w:rPr>
          <w:rFonts w:eastAsia="Times New Roman"/>
          <w:color w:val="000000"/>
          <w:szCs w:val="24"/>
        </w:rPr>
        <w:t>ρος τον Υπουργό</w:t>
      </w:r>
      <w:r w:rsidRPr="00D705DD">
        <w:rPr>
          <w:rFonts w:eastAsia="Times New Roman"/>
          <w:bCs/>
          <w:color w:val="000000"/>
          <w:szCs w:val="24"/>
        </w:rPr>
        <w:t xml:space="preserve"> Εθνικής Άμυνας, </w:t>
      </w:r>
      <w:r w:rsidRPr="00D705DD">
        <w:rPr>
          <w:rFonts w:eastAsia="Times New Roman"/>
          <w:color w:val="000000"/>
          <w:szCs w:val="24"/>
        </w:rPr>
        <w:t xml:space="preserve">με θέμα: «Περί της συμμετοχής </w:t>
      </w:r>
      <w:proofErr w:type="spellStart"/>
      <w:r w:rsidRPr="00D705DD">
        <w:rPr>
          <w:rFonts w:eastAsia="Times New Roman"/>
          <w:color w:val="000000"/>
          <w:szCs w:val="24"/>
        </w:rPr>
        <w:t>ενστόλων</w:t>
      </w:r>
      <w:proofErr w:type="spellEnd"/>
      <w:r w:rsidRPr="00D705DD">
        <w:rPr>
          <w:rFonts w:eastAsia="Times New Roman"/>
          <w:color w:val="000000"/>
          <w:szCs w:val="24"/>
        </w:rPr>
        <w:t xml:space="preserve"> στρατιωτικών </w:t>
      </w:r>
      <w:r w:rsidRPr="00D705DD">
        <w:rPr>
          <w:rFonts w:eastAsia="Times New Roman"/>
          <w:color w:val="000000"/>
          <w:szCs w:val="24"/>
        </w:rPr>
        <w:lastRenderedPageBreak/>
        <w:t xml:space="preserve">σε κομματική πορεία του ΚΚΕ», </w:t>
      </w:r>
      <w:r w:rsidRPr="00D705DD">
        <w:rPr>
          <w:rFonts w:eastAsia="Times New Roman"/>
          <w:color w:val="000000"/>
          <w:szCs w:val="24"/>
          <w:shd w:val="clear" w:color="auto" w:fill="FFFFFF"/>
        </w:rPr>
        <w:t>δ</w:t>
      </w:r>
      <w:r w:rsidRPr="00D705DD">
        <w:rPr>
          <w:rFonts w:eastAsia="Times New Roman"/>
          <w:szCs w:val="24"/>
        </w:rPr>
        <w:t xml:space="preserve">εν θα συζητηθεί λόγω κωλύματος του Αναπληρωτή Υπουργού Εθνικής Άμυνας κ. Φώτη Κουβέλη. </w:t>
      </w:r>
    </w:p>
    <w:p w14:paraId="4C0A5BDC" w14:textId="77777777" w:rsidR="0065079E" w:rsidRDefault="00416EE2">
      <w:pPr>
        <w:spacing w:line="600" w:lineRule="auto"/>
        <w:ind w:firstLine="720"/>
        <w:jc w:val="both"/>
        <w:rPr>
          <w:rFonts w:eastAsia="Times New Roman"/>
          <w:szCs w:val="24"/>
        </w:rPr>
      </w:pPr>
      <w:r w:rsidRPr="00D705DD">
        <w:rPr>
          <w:rFonts w:eastAsia="Times New Roman"/>
          <w:color w:val="000000"/>
          <w:szCs w:val="24"/>
          <w:shd w:val="clear" w:color="auto" w:fill="FFFFFF"/>
        </w:rPr>
        <w:t xml:space="preserve">Η τρίτη με </w:t>
      </w:r>
      <w:r w:rsidRPr="00D705DD">
        <w:rPr>
          <w:rFonts w:eastAsia="Times New Roman"/>
          <w:color w:val="000000"/>
          <w:szCs w:val="24"/>
          <w:shd w:val="clear" w:color="auto" w:fill="FFFFFF"/>
        </w:rPr>
        <w:t>αριθμό 1588/3-5-2018 επίκαιρη ερώτηση πρώτου κύκλου του Βουλευτή Α΄ Πειρα</w:t>
      </w:r>
      <w:r>
        <w:rPr>
          <w:rFonts w:eastAsia="Times New Roman"/>
          <w:color w:val="000000"/>
          <w:szCs w:val="24"/>
          <w:shd w:val="clear" w:color="auto" w:fill="FFFFFF"/>
        </w:rPr>
        <w:t>ι</w:t>
      </w:r>
      <w:r>
        <w:rPr>
          <w:rFonts w:eastAsia="Times New Roman"/>
          <w:color w:val="000000"/>
          <w:szCs w:val="24"/>
          <w:shd w:val="clear" w:color="auto" w:fill="FFFFFF"/>
        </w:rPr>
        <w:t>ώς</w:t>
      </w:r>
      <w:r>
        <w:rPr>
          <w:rFonts w:eastAsia="Times New Roman"/>
          <w:color w:val="000000"/>
          <w:szCs w:val="24"/>
          <w:shd w:val="clear" w:color="auto" w:fill="FFFFFF"/>
        </w:rPr>
        <w:t xml:space="preserve"> του Λαϊκού Συνδέσμου - Χρυσή Αυγή</w:t>
      </w:r>
      <w:r w:rsidRPr="00D705DD">
        <w:rPr>
          <w:rFonts w:eastAsia="Times New Roman"/>
          <w:color w:val="000000"/>
          <w:szCs w:val="24"/>
          <w:shd w:val="clear" w:color="auto" w:fill="FFFFFF"/>
        </w:rPr>
        <w:t xml:space="preserve"> κ. </w:t>
      </w:r>
      <w:r w:rsidRPr="00D705DD">
        <w:rPr>
          <w:rFonts w:eastAsia="Times New Roman"/>
          <w:bCs/>
          <w:color w:val="000000"/>
          <w:szCs w:val="24"/>
          <w:shd w:val="clear" w:color="auto" w:fill="FFFFFF"/>
        </w:rPr>
        <w:t xml:space="preserve">Νικολάου </w:t>
      </w:r>
      <w:proofErr w:type="spellStart"/>
      <w:r w:rsidRPr="00D705DD">
        <w:rPr>
          <w:rFonts w:eastAsia="Times New Roman"/>
          <w:bCs/>
          <w:color w:val="000000"/>
          <w:szCs w:val="24"/>
          <w:shd w:val="clear" w:color="auto" w:fill="FFFFFF"/>
        </w:rPr>
        <w:t>Κούζηλου</w:t>
      </w:r>
      <w:proofErr w:type="spellEnd"/>
      <w:r w:rsidRPr="00D705DD">
        <w:rPr>
          <w:rFonts w:eastAsia="Times New Roman"/>
          <w:bCs/>
          <w:color w:val="000000"/>
          <w:szCs w:val="24"/>
          <w:shd w:val="clear" w:color="auto" w:fill="FFFFFF"/>
        </w:rPr>
        <w:t xml:space="preserve"> </w:t>
      </w:r>
      <w:r w:rsidRPr="00D705DD">
        <w:rPr>
          <w:rFonts w:eastAsia="Times New Roman"/>
          <w:color w:val="000000"/>
          <w:szCs w:val="24"/>
          <w:shd w:val="clear" w:color="auto" w:fill="FFFFFF"/>
        </w:rPr>
        <w:t xml:space="preserve">προς τον Υπουργό </w:t>
      </w:r>
      <w:r w:rsidRPr="00D705DD">
        <w:rPr>
          <w:rFonts w:eastAsia="Times New Roman"/>
          <w:bCs/>
          <w:color w:val="000000"/>
          <w:szCs w:val="24"/>
          <w:shd w:val="clear" w:color="auto" w:fill="FFFFFF"/>
        </w:rPr>
        <w:t>Εθνικής Άμυνας,</w:t>
      </w:r>
      <w:r w:rsidRPr="00D705DD">
        <w:rPr>
          <w:rFonts w:eastAsia="Times New Roman"/>
          <w:color w:val="000000"/>
          <w:szCs w:val="24"/>
          <w:shd w:val="clear" w:color="auto" w:fill="FFFFFF"/>
        </w:rPr>
        <w:t xml:space="preserve"> με θέμα: «Σχετικά με το μέλλον της Ελληνικής Αμυντικής Βιομηχανίας», δ</w:t>
      </w:r>
      <w:r w:rsidRPr="00D705DD">
        <w:rPr>
          <w:rFonts w:eastAsia="Times New Roman"/>
          <w:szCs w:val="24"/>
        </w:rPr>
        <w:t xml:space="preserve">εν θα συζητηθεί λόγω </w:t>
      </w:r>
      <w:r w:rsidRPr="00D705DD">
        <w:rPr>
          <w:rFonts w:eastAsia="Times New Roman"/>
          <w:szCs w:val="24"/>
        </w:rPr>
        <w:t xml:space="preserve">κωλύματος του Αναπληρωτή Υπουργού Εθνικής Άμυνας κ. Φώτη Κουβέλη. </w:t>
      </w:r>
    </w:p>
    <w:p w14:paraId="4C0A5BDD" w14:textId="77777777" w:rsidR="0065079E" w:rsidRDefault="00416EE2">
      <w:pPr>
        <w:spacing w:line="600" w:lineRule="auto"/>
        <w:ind w:firstLine="720"/>
        <w:jc w:val="both"/>
        <w:rPr>
          <w:rFonts w:eastAsia="Times New Roman"/>
          <w:szCs w:val="24"/>
        </w:rPr>
      </w:pPr>
      <w:r w:rsidRPr="00D705DD">
        <w:rPr>
          <w:rFonts w:eastAsia="Times New Roman"/>
          <w:color w:val="000000"/>
          <w:szCs w:val="24"/>
        </w:rPr>
        <w:t xml:space="preserve">Η </w:t>
      </w:r>
      <w:r w:rsidRPr="00D705DD">
        <w:rPr>
          <w:rFonts w:eastAsia="Times New Roman"/>
          <w:bCs/>
          <w:color w:val="000000"/>
          <w:szCs w:val="24"/>
          <w:shd w:val="clear" w:color="auto" w:fill="FFFFFF"/>
        </w:rPr>
        <w:t>τέ</w:t>
      </w:r>
      <w:r w:rsidRPr="00D705DD">
        <w:rPr>
          <w:rFonts w:eastAsia="Times New Roman"/>
          <w:color w:val="000000"/>
          <w:szCs w:val="24"/>
        </w:rPr>
        <w:t>ταρτη με αριθμό 1618/8-5-2018 επίκαιρη ερώτηση πρώτου κύκλου του Βουλευτή Αχαΐας του Κομμουνιστικού Κόμματος Ελλάδ</w:t>
      </w:r>
      <w:r>
        <w:rPr>
          <w:rFonts w:eastAsia="Times New Roman"/>
          <w:color w:val="000000"/>
          <w:szCs w:val="24"/>
        </w:rPr>
        <w:t>α</w:t>
      </w:r>
      <w:r w:rsidRPr="00D705DD">
        <w:rPr>
          <w:rFonts w:eastAsia="Times New Roman"/>
          <w:color w:val="000000"/>
          <w:szCs w:val="24"/>
        </w:rPr>
        <w:t xml:space="preserve">ς κ. </w:t>
      </w:r>
      <w:r w:rsidRPr="00D705DD">
        <w:rPr>
          <w:rFonts w:eastAsia="Times New Roman"/>
          <w:bCs/>
          <w:color w:val="000000"/>
          <w:szCs w:val="24"/>
        </w:rPr>
        <w:t xml:space="preserve">Νικολάου </w:t>
      </w:r>
      <w:proofErr w:type="spellStart"/>
      <w:r w:rsidRPr="00D705DD">
        <w:rPr>
          <w:rFonts w:eastAsia="Times New Roman"/>
          <w:bCs/>
          <w:color w:val="000000"/>
          <w:szCs w:val="24"/>
        </w:rPr>
        <w:t>Καραθανασόπουλου</w:t>
      </w:r>
      <w:proofErr w:type="spellEnd"/>
      <w:r w:rsidRPr="00D705DD">
        <w:rPr>
          <w:rFonts w:eastAsia="Times New Roman"/>
          <w:bCs/>
          <w:color w:val="000000"/>
          <w:szCs w:val="24"/>
        </w:rPr>
        <w:t xml:space="preserve"> </w:t>
      </w:r>
      <w:r w:rsidRPr="00D705DD">
        <w:rPr>
          <w:rFonts w:eastAsia="Times New Roman"/>
          <w:color w:val="000000"/>
          <w:szCs w:val="24"/>
        </w:rPr>
        <w:t>προς τον Υπουργό</w:t>
      </w:r>
      <w:r w:rsidRPr="00D705DD">
        <w:rPr>
          <w:rFonts w:eastAsia="Times New Roman"/>
          <w:bCs/>
          <w:color w:val="000000"/>
          <w:szCs w:val="24"/>
        </w:rPr>
        <w:t xml:space="preserve"> Παιδείας, Έρευνας και </w:t>
      </w:r>
      <w:r w:rsidRPr="00D705DD">
        <w:rPr>
          <w:rFonts w:eastAsia="Times New Roman"/>
          <w:bCs/>
          <w:color w:val="000000"/>
          <w:szCs w:val="24"/>
        </w:rPr>
        <w:t xml:space="preserve">Θρησκευμάτων, </w:t>
      </w:r>
      <w:r w:rsidRPr="00D705DD">
        <w:rPr>
          <w:rFonts w:eastAsia="Times New Roman"/>
          <w:color w:val="000000"/>
          <w:szCs w:val="24"/>
        </w:rPr>
        <w:t xml:space="preserve">με θέμα: «Προβλήματα του </w:t>
      </w:r>
      <w:r>
        <w:rPr>
          <w:rFonts w:eastAsia="Times New Roman"/>
          <w:color w:val="000000"/>
          <w:szCs w:val="24"/>
        </w:rPr>
        <w:t>Τ</w:t>
      </w:r>
      <w:r w:rsidRPr="00D705DD">
        <w:rPr>
          <w:rFonts w:eastAsia="Times New Roman"/>
          <w:color w:val="000000"/>
          <w:szCs w:val="24"/>
        </w:rPr>
        <w:t xml:space="preserve">μήματος Αρχιτεκτονικής του Πανεπιστημίου Πατρών», </w:t>
      </w:r>
      <w:r w:rsidRPr="00D705DD">
        <w:rPr>
          <w:rFonts w:eastAsia="Times New Roman"/>
          <w:color w:val="000000"/>
          <w:szCs w:val="24"/>
          <w:shd w:val="clear" w:color="auto" w:fill="FFFFFF"/>
        </w:rPr>
        <w:t>δ</w:t>
      </w:r>
      <w:r w:rsidRPr="00D705DD">
        <w:rPr>
          <w:rFonts w:eastAsia="Times New Roman"/>
          <w:szCs w:val="24"/>
        </w:rPr>
        <w:t xml:space="preserve">εν θα συζητηθεί λόγω κωλύματος του αρμοδίου Υπουργού κ. Κωνσταντίνου </w:t>
      </w:r>
      <w:proofErr w:type="spellStart"/>
      <w:r w:rsidRPr="00D705DD">
        <w:rPr>
          <w:rFonts w:eastAsia="Times New Roman"/>
          <w:szCs w:val="24"/>
        </w:rPr>
        <w:t>Γαβρόγλου</w:t>
      </w:r>
      <w:proofErr w:type="spellEnd"/>
      <w:r>
        <w:rPr>
          <w:rFonts w:eastAsia="Times New Roman"/>
          <w:szCs w:val="24"/>
        </w:rPr>
        <w:t>. Αιτία:</w:t>
      </w:r>
      <w:r w:rsidRPr="00D705DD">
        <w:rPr>
          <w:rFonts w:eastAsia="Times New Roman"/>
          <w:szCs w:val="24"/>
        </w:rPr>
        <w:t xml:space="preserve"> φόρτο</w:t>
      </w:r>
      <w:r>
        <w:rPr>
          <w:rFonts w:eastAsia="Times New Roman"/>
          <w:szCs w:val="24"/>
        </w:rPr>
        <w:t>ς</w:t>
      </w:r>
      <w:r w:rsidRPr="00D705DD">
        <w:rPr>
          <w:rFonts w:eastAsia="Times New Roman"/>
          <w:szCs w:val="24"/>
        </w:rPr>
        <w:t xml:space="preserve"> εργασίας. </w:t>
      </w:r>
    </w:p>
    <w:p w14:paraId="4C0A5BDE" w14:textId="77777777" w:rsidR="0065079E" w:rsidRDefault="00416EE2">
      <w:pPr>
        <w:spacing w:line="600" w:lineRule="auto"/>
        <w:ind w:firstLine="720"/>
        <w:jc w:val="both"/>
        <w:rPr>
          <w:rFonts w:eastAsia="Times New Roman"/>
          <w:szCs w:val="24"/>
        </w:rPr>
      </w:pPr>
      <w:r>
        <w:rPr>
          <w:rFonts w:eastAsia="Times New Roman"/>
          <w:szCs w:val="24"/>
        </w:rPr>
        <w:lastRenderedPageBreak/>
        <w:t>Κυρίες και κύριοι συνάδελφοι, στο σημείο αυτό ολοκληρώθηκε η</w:t>
      </w:r>
      <w:r>
        <w:rPr>
          <w:rFonts w:eastAsia="Times New Roman"/>
          <w:szCs w:val="24"/>
        </w:rPr>
        <w:t xml:space="preserve"> συζήτηση των επικαίρων ερωτήσεων.</w:t>
      </w:r>
    </w:p>
    <w:p w14:paraId="4C0A5BDF" w14:textId="77777777" w:rsidR="0065079E" w:rsidRDefault="00416EE2">
      <w:pPr>
        <w:spacing w:line="600" w:lineRule="auto"/>
        <w:ind w:firstLine="720"/>
        <w:jc w:val="center"/>
        <w:rPr>
          <w:rFonts w:eastAsia="Times New Roman"/>
          <w:color w:val="FF0000"/>
          <w:szCs w:val="24"/>
        </w:rPr>
      </w:pPr>
      <w:r w:rsidRPr="00333C8F">
        <w:rPr>
          <w:rFonts w:eastAsia="Times New Roman"/>
          <w:color w:val="FF0000"/>
          <w:szCs w:val="24"/>
        </w:rPr>
        <w:t>(ΑΛΛΑΓΗ ΣΕΛΙΔΑΣ ΛΟΓΩ ΑΛΛΑΓΗΣ ΘΕΜΑΤΟΣ)</w:t>
      </w:r>
    </w:p>
    <w:p w14:paraId="4C0A5BE0" w14:textId="77777777" w:rsidR="0065079E" w:rsidRDefault="00416EE2">
      <w:pPr>
        <w:spacing w:line="600" w:lineRule="auto"/>
        <w:ind w:firstLine="720"/>
        <w:jc w:val="both"/>
        <w:rPr>
          <w:rFonts w:eastAsia="Times New Roman"/>
          <w:szCs w:val="24"/>
        </w:rPr>
      </w:pPr>
      <w:r w:rsidRPr="00A94AAD">
        <w:rPr>
          <w:rFonts w:eastAsia="Times New Roman"/>
          <w:b/>
          <w:szCs w:val="24"/>
        </w:rPr>
        <w:t>ΠΡΟΕΔΡΕΥΩΝ (Σπυρίδων Λυκούδης):</w:t>
      </w:r>
      <w:r>
        <w:rPr>
          <w:rFonts w:eastAsia="Times New Roman"/>
          <w:szCs w:val="24"/>
        </w:rPr>
        <w:t xml:space="preserve"> Κυρίες και κύριοι συνάδελφοι, εισερχόμαστε στην ημερήσια διάταξη των</w:t>
      </w:r>
    </w:p>
    <w:p w14:paraId="4C0A5BE1" w14:textId="77777777" w:rsidR="0065079E" w:rsidRDefault="00416EE2">
      <w:pPr>
        <w:keepNext/>
        <w:spacing w:line="600" w:lineRule="auto"/>
        <w:ind w:firstLine="720"/>
        <w:jc w:val="center"/>
        <w:outlineLvl w:val="0"/>
        <w:rPr>
          <w:rFonts w:eastAsia="Times New Roman"/>
          <w:b/>
          <w:bCs/>
          <w:szCs w:val="24"/>
        </w:rPr>
      </w:pPr>
      <w:r>
        <w:rPr>
          <w:rFonts w:eastAsia="Times New Roman"/>
          <w:b/>
          <w:bCs/>
          <w:szCs w:val="24"/>
        </w:rPr>
        <w:t>ΕΠΕΡΩΤΗΣΕΩΝ</w:t>
      </w:r>
    </w:p>
    <w:p w14:paraId="4C0A5BE2" w14:textId="77777777" w:rsidR="0065079E" w:rsidRDefault="00416EE2">
      <w:pPr>
        <w:spacing w:after="0" w:line="600" w:lineRule="auto"/>
        <w:ind w:firstLine="720"/>
        <w:jc w:val="both"/>
        <w:rPr>
          <w:rFonts w:eastAsia="Times New Roman"/>
          <w:szCs w:val="24"/>
        </w:rPr>
      </w:pPr>
      <w:r w:rsidRPr="00A94AAD">
        <w:rPr>
          <w:rFonts w:eastAsia="Times New Roman"/>
          <w:szCs w:val="24"/>
        </w:rPr>
        <w:t>Θα συζητηθεί η υπ’ αριθμόν 22/8</w:t>
      </w:r>
      <w:r>
        <w:rPr>
          <w:rFonts w:eastAsia="Times New Roman"/>
          <w:szCs w:val="24"/>
        </w:rPr>
        <w:t>-</w:t>
      </w:r>
      <w:r w:rsidRPr="00A94AAD">
        <w:rPr>
          <w:rFonts w:eastAsia="Times New Roman"/>
          <w:szCs w:val="24"/>
        </w:rPr>
        <w:t>3</w:t>
      </w:r>
      <w:r>
        <w:rPr>
          <w:rFonts w:eastAsia="Times New Roman"/>
          <w:szCs w:val="24"/>
        </w:rPr>
        <w:t>-</w:t>
      </w:r>
      <w:r w:rsidRPr="00A94AAD">
        <w:rPr>
          <w:rFonts w:eastAsia="Times New Roman"/>
          <w:szCs w:val="24"/>
        </w:rPr>
        <w:t>2018 επερώτηση</w:t>
      </w:r>
      <w:r>
        <w:rPr>
          <w:rFonts w:eastAsia="Times New Roman"/>
          <w:szCs w:val="24"/>
        </w:rPr>
        <w:t xml:space="preserve">, σύμφωνα με το άρθρο </w:t>
      </w:r>
      <w:r>
        <w:rPr>
          <w:rFonts w:eastAsia="Times New Roman"/>
          <w:szCs w:val="24"/>
        </w:rPr>
        <w:t>134 παράγραφος 2 του Κανονισμού της Βουλής,</w:t>
      </w:r>
      <w:r w:rsidRPr="00A94AAD">
        <w:rPr>
          <w:rFonts w:eastAsia="Times New Roman"/>
          <w:szCs w:val="24"/>
        </w:rPr>
        <w:t xml:space="preserve"> του Βουλευτή της Νέας Δημοκρατίας κ</w:t>
      </w:r>
      <w:r>
        <w:rPr>
          <w:rFonts w:eastAsia="Times New Roman"/>
          <w:szCs w:val="24"/>
        </w:rPr>
        <w:t>.</w:t>
      </w:r>
      <w:r w:rsidRPr="006637C7">
        <w:rPr>
          <w:rFonts w:eastAsia="Times New Roman"/>
          <w:szCs w:val="24"/>
        </w:rPr>
        <w:t xml:space="preserve"> </w:t>
      </w:r>
      <w:r w:rsidRPr="00A94AAD">
        <w:rPr>
          <w:rFonts w:eastAsia="Times New Roman"/>
          <w:szCs w:val="24"/>
        </w:rPr>
        <w:t xml:space="preserve">Νότη </w:t>
      </w:r>
      <w:proofErr w:type="spellStart"/>
      <w:r w:rsidRPr="00A94AAD">
        <w:rPr>
          <w:rFonts w:eastAsia="Times New Roman"/>
          <w:szCs w:val="24"/>
        </w:rPr>
        <w:t>Μηταράκη</w:t>
      </w:r>
      <w:proofErr w:type="spellEnd"/>
      <w:r w:rsidRPr="00A94AAD">
        <w:rPr>
          <w:rFonts w:eastAsia="Times New Roman"/>
          <w:szCs w:val="24"/>
        </w:rPr>
        <w:t xml:space="preserve"> προς τον Υπουργό Αγροτικής Ανάπτυξης και τροφίμων</w:t>
      </w:r>
      <w:r>
        <w:rPr>
          <w:rFonts w:eastAsia="Times New Roman"/>
          <w:szCs w:val="24"/>
        </w:rPr>
        <w:t>,</w:t>
      </w:r>
      <w:r w:rsidRPr="00A94AAD">
        <w:rPr>
          <w:rFonts w:eastAsia="Times New Roman"/>
          <w:szCs w:val="24"/>
        </w:rPr>
        <w:t xml:space="preserve"> με θέμα: ««Δηλώσεις περί αιτήματος του ΕΛΓΑ στην</w:t>
      </w:r>
      <w:r>
        <w:rPr>
          <w:rFonts w:eastAsia="Times New Roman"/>
          <w:szCs w:val="24"/>
        </w:rPr>
        <w:t xml:space="preserve"> Ε</w:t>
      </w:r>
      <w:r w:rsidRPr="00A94AAD">
        <w:rPr>
          <w:rFonts w:eastAsia="Times New Roman"/>
          <w:szCs w:val="24"/>
        </w:rPr>
        <w:t xml:space="preserve">υρωπαϊκή Επιτροπή για τις αποζημιώσεις των </w:t>
      </w:r>
      <w:proofErr w:type="spellStart"/>
      <w:r w:rsidRPr="00A94AAD">
        <w:rPr>
          <w:rFonts w:eastAsia="Times New Roman"/>
          <w:szCs w:val="24"/>
        </w:rPr>
        <w:t>μαστιχοπαραγωγών</w:t>
      </w:r>
      <w:proofErr w:type="spellEnd"/>
      <w:r>
        <w:rPr>
          <w:rFonts w:eastAsia="Times New Roman"/>
          <w:szCs w:val="24"/>
        </w:rPr>
        <w:t xml:space="preserve"> </w:t>
      </w:r>
      <w:r w:rsidRPr="00A94AAD">
        <w:rPr>
          <w:rFonts w:eastAsia="Times New Roman"/>
          <w:szCs w:val="24"/>
        </w:rPr>
        <w:t>Χίου».</w:t>
      </w:r>
    </w:p>
    <w:p w14:paraId="4C0A5BE3" w14:textId="77777777" w:rsidR="0065079E" w:rsidRDefault="00416EE2">
      <w:pPr>
        <w:spacing w:after="0" w:line="600" w:lineRule="auto"/>
        <w:ind w:firstLine="720"/>
        <w:jc w:val="both"/>
        <w:rPr>
          <w:rFonts w:eastAsia="Times New Roman"/>
          <w:szCs w:val="24"/>
        </w:rPr>
      </w:pPr>
      <w:r>
        <w:rPr>
          <w:rFonts w:eastAsia="Times New Roman"/>
          <w:szCs w:val="24"/>
        </w:rPr>
        <w:t xml:space="preserve">Τον λόγο έχει ο επερωτών Βουλευτής του Νομού Χίου της Νέας Δημοκρατίας κ. Παναγιώτης </w:t>
      </w:r>
      <w:proofErr w:type="spellStart"/>
      <w:r>
        <w:rPr>
          <w:rFonts w:eastAsia="Times New Roman"/>
          <w:szCs w:val="24"/>
        </w:rPr>
        <w:t>Μηταράκης</w:t>
      </w:r>
      <w:proofErr w:type="spellEnd"/>
      <w:r>
        <w:rPr>
          <w:rFonts w:eastAsia="Times New Roman"/>
          <w:szCs w:val="24"/>
        </w:rPr>
        <w:t xml:space="preserve"> για δέκα λεπτά.</w:t>
      </w:r>
    </w:p>
    <w:p w14:paraId="4C0A5BE4" w14:textId="77777777" w:rsidR="0065079E" w:rsidRDefault="00416EE2">
      <w:pPr>
        <w:spacing w:after="0" w:line="600" w:lineRule="auto"/>
        <w:ind w:firstLine="720"/>
        <w:jc w:val="both"/>
        <w:rPr>
          <w:rFonts w:eastAsia="Times New Roman"/>
          <w:szCs w:val="24"/>
        </w:rPr>
      </w:pPr>
      <w:r>
        <w:rPr>
          <w:rFonts w:eastAsia="Times New Roman"/>
          <w:b/>
          <w:szCs w:val="24"/>
        </w:rPr>
        <w:lastRenderedPageBreak/>
        <w:t xml:space="preserve">ΝΟΤΗΣ </w:t>
      </w:r>
      <w:r w:rsidRPr="00D154DA">
        <w:rPr>
          <w:rFonts w:eastAsia="Times New Roman"/>
          <w:b/>
          <w:szCs w:val="24"/>
        </w:rPr>
        <w:t>ΜΗΤΑΡΑΚΗΣ:</w:t>
      </w:r>
      <w:r>
        <w:rPr>
          <w:rFonts w:eastAsia="Times New Roman"/>
          <w:szCs w:val="24"/>
        </w:rPr>
        <w:t xml:space="preserve"> Σας ευχαριστώ πολύ, κύριε Πρόεδρε.</w:t>
      </w:r>
    </w:p>
    <w:p w14:paraId="4C0A5BE5" w14:textId="77777777" w:rsidR="0065079E" w:rsidRDefault="00416EE2">
      <w:pPr>
        <w:spacing w:after="0" w:line="600" w:lineRule="auto"/>
        <w:ind w:firstLine="720"/>
        <w:jc w:val="both"/>
        <w:rPr>
          <w:rFonts w:eastAsia="Times New Roman"/>
          <w:szCs w:val="24"/>
        </w:rPr>
      </w:pPr>
      <w:r>
        <w:rPr>
          <w:rFonts w:eastAsia="Times New Roman"/>
          <w:szCs w:val="24"/>
        </w:rPr>
        <w:t xml:space="preserve">Κυρίες και κύριοι συνάδελφοι, το 2012 εκδηλώθηκαν εκτεταμένες πυρκαγιές στη Χίο, κατά </w:t>
      </w:r>
      <w:r>
        <w:rPr>
          <w:rFonts w:eastAsia="Times New Roman"/>
          <w:szCs w:val="24"/>
        </w:rPr>
        <w:t xml:space="preserve">τις οποίες είχαν καεί περίπου </w:t>
      </w:r>
      <w:proofErr w:type="spellStart"/>
      <w:r>
        <w:rPr>
          <w:rFonts w:eastAsia="Times New Roman"/>
          <w:szCs w:val="24"/>
        </w:rPr>
        <w:t>εκατόν</w:t>
      </w:r>
      <w:proofErr w:type="spellEnd"/>
      <w:r>
        <w:rPr>
          <w:rFonts w:eastAsia="Times New Roman"/>
          <w:szCs w:val="24"/>
        </w:rPr>
        <w:t xml:space="preserve"> σαράντα χιλιάδες στρέμματα. Υποβλήθηκαν τότε χίλιες πεντακόσιες πενήντα τρεις αρχικές δηλώσεις ζημιάς. Πιο πρόσφατα, το 2016 η ζημιά από την πυρκαγιά στο νησί ήταν πιο περιορισμένη. Κάηκαν σαράντα </w:t>
      </w:r>
      <w:r>
        <w:rPr>
          <w:rFonts w:eastAsia="Times New Roman"/>
          <w:szCs w:val="24"/>
        </w:rPr>
        <w:t>μία</w:t>
      </w:r>
      <w:r>
        <w:rPr>
          <w:rFonts w:eastAsia="Times New Roman"/>
          <w:szCs w:val="24"/>
        </w:rPr>
        <w:t xml:space="preserve"> χιλιάδες στρέμματα</w:t>
      </w:r>
      <w:r>
        <w:rPr>
          <w:rFonts w:eastAsia="Times New Roman"/>
          <w:szCs w:val="24"/>
        </w:rPr>
        <w:t>, σύμφωνα με δήλωση του ίδιου του Υπουργείου σε απάντηση που μας έδωσε τον Σεπτέμβριο του 2017.</w:t>
      </w:r>
    </w:p>
    <w:p w14:paraId="4C0A5BE6" w14:textId="77777777" w:rsidR="0065079E" w:rsidRDefault="00416EE2">
      <w:pPr>
        <w:spacing w:after="0" w:line="600" w:lineRule="auto"/>
        <w:ind w:firstLine="720"/>
        <w:jc w:val="both"/>
        <w:rPr>
          <w:rFonts w:eastAsia="Times New Roman"/>
          <w:szCs w:val="24"/>
        </w:rPr>
      </w:pPr>
      <w:r>
        <w:rPr>
          <w:rFonts w:eastAsia="Times New Roman"/>
          <w:szCs w:val="24"/>
        </w:rPr>
        <w:t>Ο Υπουργός, ο κ. Αποστόλου, επισκεπτόμενος τότε τη Χίο, διαβεβαίωνε ότι η Κυβέρνηση θα προσπαθήσει να κινήσει ταχύτερα</w:t>
      </w:r>
      <w:r>
        <w:rPr>
          <w:rFonts w:eastAsia="Times New Roman"/>
          <w:szCs w:val="24"/>
        </w:rPr>
        <w:t>,</w:t>
      </w:r>
      <w:r>
        <w:rPr>
          <w:rFonts w:eastAsia="Times New Roman"/>
          <w:szCs w:val="24"/>
        </w:rPr>
        <w:t xml:space="preserve"> σε σχέση με το παρελθόν</w:t>
      </w:r>
      <w:r>
        <w:rPr>
          <w:rFonts w:eastAsia="Times New Roman"/>
          <w:szCs w:val="24"/>
        </w:rPr>
        <w:t>,</w:t>
      </w:r>
      <w:r>
        <w:rPr>
          <w:rFonts w:eastAsia="Times New Roman"/>
          <w:szCs w:val="24"/>
        </w:rPr>
        <w:t xml:space="preserve"> τις </w:t>
      </w:r>
      <w:r w:rsidRPr="00B069C8">
        <w:rPr>
          <w:rFonts w:eastAsia="Times New Roman"/>
          <w:szCs w:val="24"/>
        </w:rPr>
        <w:t>αποζημιώσει</w:t>
      </w:r>
      <w:r w:rsidRPr="00B069C8">
        <w:rPr>
          <w:rFonts w:eastAsia="Times New Roman"/>
          <w:szCs w:val="24"/>
        </w:rPr>
        <w:t xml:space="preserve">ς. Από τότε έχουν περάσει δύο χρόνια και δεν έχουν πληρωθεί οι </w:t>
      </w:r>
      <w:proofErr w:type="spellStart"/>
      <w:r w:rsidRPr="00B069C8">
        <w:rPr>
          <w:rFonts w:eastAsia="Times New Roman"/>
          <w:szCs w:val="24"/>
        </w:rPr>
        <w:t>μαστιχοπαραγωγοί</w:t>
      </w:r>
      <w:proofErr w:type="spellEnd"/>
      <w:r w:rsidRPr="00B069C8">
        <w:rPr>
          <w:rFonts w:eastAsia="Times New Roman"/>
          <w:szCs w:val="24"/>
        </w:rPr>
        <w:t>, παρά τα όσα ακούγονται συστηματικά, αλλά ούτε έχει εκδοθεί και η τελική ΚΥΑ αυτών των αποζημιώσεων.</w:t>
      </w:r>
    </w:p>
    <w:p w14:paraId="4C0A5BE7" w14:textId="77777777" w:rsidR="0065079E" w:rsidRDefault="00416EE2">
      <w:pPr>
        <w:spacing w:after="0" w:line="600" w:lineRule="auto"/>
        <w:ind w:firstLine="720"/>
        <w:jc w:val="both"/>
        <w:rPr>
          <w:rFonts w:eastAsia="Times New Roman"/>
          <w:szCs w:val="24"/>
        </w:rPr>
      </w:pPr>
      <w:r w:rsidRPr="00B069C8">
        <w:rPr>
          <w:rFonts w:eastAsia="Times New Roman"/>
          <w:szCs w:val="24"/>
        </w:rPr>
        <w:lastRenderedPageBreak/>
        <w:t>Υπέβαλα αυτή την ερώτηση πριν από δύο μήνες και, κατά σύμπτωση, κύριε Υπουρ</w:t>
      </w:r>
      <w:r w:rsidRPr="00B069C8">
        <w:rPr>
          <w:rFonts w:eastAsia="Times New Roman"/>
          <w:szCs w:val="24"/>
        </w:rPr>
        <w:t xml:space="preserve">γέ, σήμερα είναι ημέρα μνήμης του </w:t>
      </w:r>
      <w:r>
        <w:rPr>
          <w:rFonts w:eastAsia="Times New Roman"/>
          <w:szCs w:val="24"/>
        </w:rPr>
        <w:t>α</w:t>
      </w:r>
      <w:r w:rsidRPr="00B069C8">
        <w:rPr>
          <w:rFonts w:eastAsia="Times New Roman"/>
          <w:szCs w:val="24"/>
        </w:rPr>
        <w:t xml:space="preserve">γίου Ισιδώρου, του προστάτη των </w:t>
      </w:r>
      <w:proofErr w:type="spellStart"/>
      <w:r w:rsidRPr="00B069C8">
        <w:rPr>
          <w:rFonts w:eastAsia="Times New Roman"/>
          <w:szCs w:val="24"/>
        </w:rPr>
        <w:t>μαστιχοπαραγωγών</w:t>
      </w:r>
      <w:proofErr w:type="spellEnd"/>
      <w:r w:rsidRPr="00B069C8">
        <w:rPr>
          <w:rFonts w:eastAsia="Times New Roman"/>
          <w:szCs w:val="24"/>
        </w:rPr>
        <w:t xml:space="preserve">. Ελπίζω αυτή η μέρα να μας δώσει φώτιση και να βρούμε μια λύση να πληρωθούν οι άνθρωποι, γιατί σήμερα μας παρακολουθούν από τη Χίο, την </w:t>
      </w:r>
      <w:proofErr w:type="spellStart"/>
      <w:r w:rsidRPr="00B069C8">
        <w:rPr>
          <w:rFonts w:eastAsia="Times New Roman"/>
          <w:szCs w:val="24"/>
        </w:rPr>
        <w:t>Ελάτα</w:t>
      </w:r>
      <w:proofErr w:type="spellEnd"/>
      <w:r w:rsidRPr="00B069C8">
        <w:rPr>
          <w:rFonts w:eastAsia="Times New Roman"/>
          <w:szCs w:val="24"/>
        </w:rPr>
        <w:t xml:space="preserve">, το Πυργί, τα Μεστά, τους </w:t>
      </w:r>
      <w:proofErr w:type="spellStart"/>
      <w:r w:rsidRPr="00B069C8">
        <w:rPr>
          <w:rFonts w:eastAsia="Times New Roman"/>
          <w:szCs w:val="24"/>
        </w:rPr>
        <w:t>Ολύμ</w:t>
      </w:r>
      <w:r w:rsidRPr="00B069C8">
        <w:rPr>
          <w:rFonts w:eastAsia="Times New Roman"/>
          <w:szCs w:val="24"/>
        </w:rPr>
        <w:t>πους</w:t>
      </w:r>
      <w:proofErr w:type="spellEnd"/>
      <w:r w:rsidRPr="00B069C8">
        <w:rPr>
          <w:rFonts w:eastAsia="Times New Roman"/>
          <w:szCs w:val="24"/>
        </w:rPr>
        <w:t>, χωριά τα οποία στηρίζονται στην παραγωγή της μαστίχας.</w:t>
      </w:r>
    </w:p>
    <w:p w14:paraId="4C0A5BE8" w14:textId="77777777" w:rsidR="0065079E" w:rsidRDefault="00416EE2">
      <w:pPr>
        <w:spacing w:after="0" w:line="600" w:lineRule="auto"/>
        <w:ind w:firstLine="720"/>
        <w:jc w:val="both"/>
        <w:rPr>
          <w:rFonts w:eastAsia="Times New Roman"/>
          <w:szCs w:val="24"/>
        </w:rPr>
      </w:pPr>
      <w:r w:rsidRPr="00B069C8">
        <w:rPr>
          <w:rFonts w:eastAsia="Times New Roman"/>
          <w:szCs w:val="24"/>
        </w:rPr>
        <w:t xml:space="preserve">Κυρίες και κύριοι συνάδελφοι, εδώ και περίπου έναν χρόνο, τον Ιούλιο του 2017, ο ΕΛΓΑ κάλεσε τους </w:t>
      </w:r>
      <w:proofErr w:type="spellStart"/>
      <w:r w:rsidRPr="00B069C8">
        <w:rPr>
          <w:rFonts w:eastAsia="Times New Roman"/>
          <w:szCs w:val="24"/>
        </w:rPr>
        <w:t>μαστιχοπαραγωγούς</w:t>
      </w:r>
      <w:proofErr w:type="spellEnd"/>
      <w:r w:rsidRPr="00B069C8">
        <w:rPr>
          <w:rFonts w:eastAsia="Times New Roman"/>
          <w:szCs w:val="24"/>
        </w:rPr>
        <w:t xml:space="preserve"> να υποβάλουν αιτήσεις για να αποζημιωθούν από το Πρόγραμμα Κρατικών Ενισχύσεων.</w:t>
      </w:r>
      <w:r w:rsidRPr="00B069C8">
        <w:rPr>
          <w:rFonts w:eastAsia="Times New Roman"/>
          <w:szCs w:val="24"/>
        </w:rPr>
        <w:t xml:space="preserve"> Όμως, πολύ γρήγορα διαπίστωσαν οι </w:t>
      </w:r>
      <w:proofErr w:type="spellStart"/>
      <w:r w:rsidRPr="00B069C8">
        <w:rPr>
          <w:rFonts w:eastAsia="Times New Roman"/>
          <w:szCs w:val="24"/>
        </w:rPr>
        <w:t>μαστιχοπαραγωγοί</w:t>
      </w:r>
      <w:proofErr w:type="spellEnd"/>
      <w:r w:rsidRPr="00B069C8">
        <w:rPr>
          <w:rFonts w:eastAsia="Times New Roman"/>
          <w:szCs w:val="24"/>
        </w:rPr>
        <w:t xml:space="preserve"> ότι οι προϋποθέσεις για τον καθορισμό των δικαιούχων ήταν αρκετά περιοριστικές, πολύ χειρότερες από το καθεστώς που ίσχυε για τις αποζημιώσεις του 2012, καθώς δεν ελάμβαναν ειδική μέριμνα για τα χαρακτηρι</w:t>
      </w:r>
      <w:r w:rsidRPr="00B069C8">
        <w:rPr>
          <w:rFonts w:eastAsia="Times New Roman"/>
          <w:szCs w:val="24"/>
        </w:rPr>
        <w:t>στικά της παρα</w:t>
      </w:r>
      <w:r w:rsidRPr="00B069C8">
        <w:rPr>
          <w:rFonts w:eastAsia="Times New Roman"/>
          <w:szCs w:val="24"/>
        </w:rPr>
        <w:lastRenderedPageBreak/>
        <w:t>γωγής της μαστίχας, η οποία χαρακτηρίζεται από μικρές ιδιοκτησίες, μεγάλες αποστάσεις καλλιέργειας από τον μόνιμο τόπο κατοικίας και</w:t>
      </w:r>
      <w:r>
        <w:rPr>
          <w:rFonts w:eastAsia="Times New Roman"/>
          <w:szCs w:val="24"/>
        </w:rPr>
        <w:t>,</w:t>
      </w:r>
      <w:r w:rsidRPr="00B069C8">
        <w:rPr>
          <w:rFonts w:eastAsia="Times New Roman"/>
          <w:szCs w:val="24"/>
        </w:rPr>
        <w:t xml:space="preserve"> κυρίως</w:t>
      </w:r>
      <w:r>
        <w:rPr>
          <w:rFonts w:eastAsia="Times New Roman"/>
          <w:szCs w:val="24"/>
        </w:rPr>
        <w:t>,</w:t>
      </w:r>
      <w:r w:rsidRPr="00B069C8">
        <w:rPr>
          <w:rFonts w:eastAsia="Times New Roman"/>
          <w:szCs w:val="24"/>
        </w:rPr>
        <w:t xml:space="preserve"> έχει πολλούς μη επαγγελματίες αγρότες.</w:t>
      </w:r>
    </w:p>
    <w:p w14:paraId="4C0A5BE9" w14:textId="77777777" w:rsidR="0065079E" w:rsidRDefault="00416EE2">
      <w:pPr>
        <w:spacing w:after="0" w:line="600" w:lineRule="auto"/>
        <w:ind w:firstLine="720"/>
        <w:jc w:val="both"/>
        <w:rPr>
          <w:rFonts w:eastAsia="Times New Roman"/>
          <w:szCs w:val="24"/>
        </w:rPr>
      </w:pPr>
      <w:r w:rsidRPr="00B069C8">
        <w:rPr>
          <w:rFonts w:eastAsia="Times New Roman"/>
          <w:szCs w:val="24"/>
        </w:rPr>
        <w:t xml:space="preserve">Αποτέλεσμα ήταν να μείνουν εκτός αποζημιώσεων οι περισσότεροι </w:t>
      </w:r>
      <w:proofErr w:type="spellStart"/>
      <w:r w:rsidRPr="00B069C8">
        <w:rPr>
          <w:rFonts w:eastAsia="Times New Roman"/>
          <w:szCs w:val="24"/>
        </w:rPr>
        <w:t>μαστιχοπαραγωγοί</w:t>
      </w:r>
      <w:proofErr w:type="spellEnd"/>
      <w:r w:rsidRPr="00B069C8">
        <w:rPr>
          <w:rFonts w:eastAsia="Times New Roman"/>
          <w:szCs w:val="24"/>
        </w:rPr>
        <w:t>. Η Κυβέρνηση έφτιαξε και τον Κανονισμό Κρατικών Ενισχύσεων και τη συνακόλουθη αρχική ΚΥΑ και το πρόγραμμα του ΕΛΓΑ χωρίς να λάβει ειδική μέριμνα για τη μαστίχα, παρά τα λεγόμενα</w:t>
      </w:r>
      <w:r w:rsidRPr="00B069C8">
        <w:rPr>
          <w:rFonts w:eastAsia="Times New Roman"/>
          <w:szCs w:val="24"/>
        </w:rPr>
        <w:t xml:space="preserve"> των στελεχών του ΣΥΡΙΖΑ όταν συναντιόντουσαν με την Ένωση </w:t>
      </w:r>
      <w:proofErr w:type="spellStart"/>
      <w:r w:rsidRPr="00B069C8">
        <w:rPr>
          <w:rFonts w:eastAsia="Times New Roman"/>
          <w:szCs w:val="24"/>
        </w:rPr>
        <w:t>Μαστιχοπαραγωγών</w:t>
      </w:r>
      <w:proofErr w:type="spellEnd"/>
      <w:r w:rsidRPr="00B069C8">
        <w:rPr>
          <w:rFonts w:eastAsia="Times New Roman"/>
          <w:szCs w:val="24"/>
        </w:rPr>
        <w:t xml:space="preserve">. Από σκοπιμότητα; Από άγνοια; Από ανικανότητα; </w:t>
      </w:r>
    </w:p>
    <w:p w14:paraId="4C0A5BEA" w14:textId="77777777" w:rsidR="0065079E" w:rsidRDefault="00416EE2">
      <w:pPr>
        <w:spacing w:after="0" w:line="600" w:lineRule="auto"/>
        <w:ind w:firstLine="720"/>
        <w:jc w:val="both"/>
        <w:rPr>
          <w:rFonts w:eastAsia="Times New Roman"/>
          <w:szCs w:val="24"/>
        </w:rPr>
      </w:pPr>
      <w:r w:rsidRPr="00B069C8">
        <w:rPr>
          <w:rFonts w:eastAsia="Times New Roman"/>
          <w:szCs w:val="24"/>
        </w:rPr>
        <w:t xml:space="preserve">Πρέπει να μας πείτε, κύριε Υπουργέ, γιατί, ενώ δείξατε τόση ευαισθησία για τη μαστίχα όταν ήσασταν στην </w:t>
      </w:r>
      <w:r>
        <w:rPr>
          <w:rFonts w:eastAsia="Times New Roman"/>
          <w:szCs w:val="24"/>
        </w:rPr>
        <w:t>α</w:t>
      </w:r>
      <w:r w:rsidRPr="00B069C8">
        <w:rPr>
          <w:rFonts w:eastAsia="Times New Roman"/>
          <w:szCs w:val="24"/>
        </w:rPr>
        <w:t>ντιπολίτευση, όταν γίνατε Κ</w:t>
      </w:r>
      <w:r w:rsidRPr="00B069C8">
        <w:rPr>
          <w:rFonts w:eastAsia="Times New Roman"/>
          <w:szCs w:val="24"/>
        </w:rPr>
        <w:t>υβέρνηση και είχατε, όπως λέτε, όλα τα εργαλεία στα χέρια σας, την ξεχάσατε εντελώς.</w:t>
      </w:r>
    </w:p>
    <w:p w14:paraId="4C0A5BEB" w14:textId="77777777" w:rsidR="0065079E" w:rsidRDefault="00416EE2">
      <w:pPr>
        <w:spacing w:after="0" w:line="600" w:lineRule="auto"/>
        <w:ind w:firstLine="720"/>
        <w:jc w:val="both"/>
        <w:rPr>
          <w:rFonts w:eastAsia="Times New Roman"/>
          <w:szCs w:val="24"/>
        </w:rPr>
      </w:pPr>
      <w:r w:rsidRPr="00B069C8">
        <w:rPr>
          <w:rFonts w:eastAsia="Times New Roman"/>
          <w:szCs w:val="24"/>
        </w:rPr>
        <w:t>Τον Ιούλιο του 2017 σ</w:t>
      </w:r>
      <w:r>
        <w:rPr>
          <w:rFonts w:eastAsia="Times New Roman"/>
          <w:szCs w:val="24"/>
        </w:rPr>
        <w:t>ά</w:t>
      </w:r>
      <w:r w:rsidRPr="00B069C8">
        <w:rPr>
          <w:rFonts w:eastAsia="Times New Roman"/>
          <w:szCs w:val="24"/>
        </w:rPr>
        <w:t>ς κατέθεσα ερώτηση ως προς το τι προτίθεστε να κάνετε για τη μαστίχα και τη διεύρυνση της βάσης των δικαιούχων. Μου απαντήσατε τον Σε</w:t>
      </w:r>
      <w:r w:rsidRPr="00B069C8">
        <w:rPr>
          <w:rFonts w:eastAsia="Times New Roman"/>
          <w:szCs w:val="24"/>
        </w:rPr>
        <w:lastRenderedPageBreak/>
        <w:t>πτέμβριο του 201</w:t>
      </w:r>
      <w:r w:rsidRPr="00B069C8">
        <w:rPr>
          <w:rFonts w:eastAsia="Times New Roman"/>
          <w:szCs w:val="24"/>
        </w:rPr>
        <w:t>7, στις 8 Σεπτεμβρίου, με την υπ’ αριθμόν πρωτοκόλλου 659: «Επισημαίνεται ότι δεν υποβλήθηκε ειδικό αίτημα προς την Ευρωπαϊκή Ένωση για τη Χίο και τούτο λόγω της περιορισμένης καλλιεργούμενης έκτασης της εν λόγω πυρκαγιάς, καθώς και των αιτήσεων που υπεβλή</w:t>
      </w:r>
      <w:r w:rsidRPr="00B069C8">
        <w:rPr>
          <w:rFonts w:eastAsia="Times New Roman"/>
          <w:szCs w:val="24"/>
        </w:rPr>
        <w:t>θησαν σε σύγκριση με την πυρκαγιά του 2012».</w:t>
      </w:r>
    </w:p>
    <w:p w14:paraId="4C0A5BEC" w14:textId="77777777" w:rsidR="0065079E" w:rsidRDefault="00416EE2">
      <w:pPr>
        <w:spacing w:after="0" w:line="600" w:lineRule="auto"/>
        <w:ind w:firstLine="720"/>
        <w:jc w:val="both"/>
        <w:rPr>
          <w:rFonts w:eastAsia="Times New Roman"/>
          <w:szCs w:val="24"/>
        </w:rPr>
      </w:pPr>
      <w:r w:rsidRPr="00B069C8">
        <w:rPr>
          <w:rFonts w:eastAsia="Times New Roman"/>
          <w:szCs w:val="24"/>
        </w:rPr>
        <w:t xml:space="preserve">Πιο πρόσφατα, τον Ιανουάριο του 2018, ο Βουλευτής του ΣΥΡΙΖΑ στη Χίο μετέφερε στους </w:t>
      </w:r>
      <w:proofErr w:type="spellStart"/>
      <w:r w:rsidRPr="00B069C8">
        <w:rPr>
          <w:rFonts w:eastAsia="Times New Roman"/>
          <w:szCs w:val="24"/>
        </w:rPr>
        <w:t>μαστιχοπαραγωγούς</w:t>
      </w:r>
      <w:proofErr w:type="spellEnd"/>
      <w:r w:rsidRPr="00B069C8">
        <w:rPr>
          <w:rFonts w:eastAsia="Times New Roman"/>
          <w:szCs w:val="24"/>
        </w:rPr>
        <w:t xml:space="preserve"> τη διαβεβαίωση του Υπουργείου Αγροτικής Ανάπτυξης και Τροφίμων ότι βρίσκεται σε συνεννόηση με την Κομισιόν</w:t>
      </w:r>
      <w:r>
        <w:rPr>
          <w:rFonts w:eastAsia="Times New Roman"/>
          <w:szCs w:val="24"/>
        </w:rPr>
        <w:t>,</w:t>
      </w:r>
      <w:r w:rsidRPr="00B069C8">
        <w:rPr>
          <w:rFonts w:eastAsia="Times New Roman"/>
          <w:szCs w:val="24"/>
        </w:rPr>
        <w:t xml:space="preserve"> σ</w:t>
      </w:r>
      <w:r w:rsidRPr="00B069C8">
        <w:rPr>
          <w:rFonts w:eastAsia="Times New Roman"/>
          <w:szCs w:val="24"/>
        </w:rPr>
        <w:t>ε αντίθεση με αυτό που λέει η προηγούμενη απάντησή σας, προκειμένου να διευρυνθεί η βάση των δικαιούχων.</w:t>
      </w:r>
    </w:p>
    <w:p w14:paraId="4C0A5BED" w14:textId="77777777" w:rsidR="0065079E" w:rsidRDefault="00416EE2">
      <w:pPr>
        <w:spacing w:after="0" w:line="600" w:lineRule="auto"/>
        <w:ind w:firstLine="720"/>
        <w:jc w:val="both"/>
        <w:rPr>
          <w:rFonts w:eastAsia="Times New Roman"/>
          <w:szCs w:val="24"/>
        </w:rPr>
      </w:pPr>
      <w:r w:rsidRPr="00B069C8">
        <w:rPr>
          <w:rFonts w:eastAsia="Times New Roman"/>
          <w:szCs w:val="24"/>
        </w:rPr>
        <w:t>Σας υπέβαλα, λοιπόν, και ερώτηση και αίτηση κατάθεσης εγγράφων, ρωτώντας συγκεκριμένα αν έχετε υποβάλει αίτημα στην Ευρωπαϊκή Ένωση για τη βάση των δικ</w:t>
      </w:r>
      <w:r w:rsidRPr="00B069C8">
        <w:rPr>
          <w:rFonts w:eastAsia="Times New Roman"/>
          <w:szCs w:val="24"/>
        </w:rPr>
        <w:t xml:space="preserve">αιούχων αποζημίωσης, ειδικά για τους </w:t>
      </w:r>
      <w:proofErr w:type="spellStart"/>
      <w:r w:rsidRPr="00B069C8">
        <w:rPr>
          <w:rFonts w:eastAsia="Times New Roman"/>
          <w:szCs w:val="24"/>
        </w:rPr>
        <w:t>μαστιχοπαραγωγούς</w:t>
      </w:r>
      <w:proofErr w:type="spellEnd"/>
      <w:r w:rsidRPr="00B069C8">
        <w:rPr>
          <w:rFonts w:eastAsia="Times New Roman"/>
          <w:szCs w:val="24"/>
        </w:rPr>
        <w:t xml:space="preserve"> της Χίου, όπως είχατε πει δημόσια.</w:t>
      </w:r>
    </w:p>
    <w:p w14:paraId="4C0A5BEE" w14:textId="77777777" w:rsidR="0065079E" w:rsidRDefault="00416EE2">
      <w:pPr>
        <w:spacing w:after="0" w:line="600" w:lineRule="auto"/>
        <w:ind w:firstLine="720"/>
        <w:jc w:val="both"/>
        <w:rPr>
          <w:rFonts w:eastAsia="Times New Roman"/>
          <w:szCs w:val="24"/>
        </w:rPr>
      </w:pPr>
      <w:r w:rsidRPr="00B069C8">
        <w:rPr>
          <w:rFonts w:eastAsia="Times New Roman"/>
          <w:szCs w:val="24"/>
        </w:rPr>
        <w:lastRenderedPageBreak/>
        <w:t>Παράλληλα, ο επικεφαλής της ομάδας των Ευρωβουλευτών της Νέας Δημοκρατίας, ο κ. Κεφαλογιάννης, υπέβαλε το ίδιο ερώτημα προς τον αρμόδιο Ευρωπαίο Επίτροπο.</w:t>
      </w:r>
    </w:p>
    <w:p w14:paraId="4C0A5BEF" w14:textId="77777777" w:rsidR="0065079E" w:rsidRDefault="00416EE2">
      <w:pPr>
        <w:spacing w:after="0" w:line="600" w:lineRule="auto"/>
        <w:ind w:firstLine="720"/>
        <w:jc w:val="both"/>
        <w:rPr>
          <w:rFonts w:eastAsia="Times New Roman"/>
          <w:szCs w:val="24"/>
        </w:rPr>
      </w:pPr>
      <w:r>
        <w:rPr>
          <w:rFonts w:eastAsia="Times New Roman"/>
          <w:szCs w:val="24"/>
        </w:rPr>
        <w:t>Στην απάντη</w:t>
      </w:r>
      <w:r>
        <w:rPr>
          <w:rFonts w:eastAsia="Times New Roman"/>
          <w:szCs w:val="24"/>
        </w:rPr>
        <w:t xml:space="preserve">σή του στις 6 Απριλίου ο κ. </w:t>
      </w:r>
      <w:proofErr w:type="spellStart"/>
      <w:r>
        <w:rPr>
          <w:rFonts w:eastAsia="Times New Roman"/>
          <w:szCs w:val="24"/>
        </w:rPr>
        <w:t>Χόγκαν</w:t>
      </w:r>
      <w:proofErr w:type="spellEnd"/>
      <w:r w:rsidRPr="00CD7478">
        <w:rPr>
          <w:rFonts w:eastAsia="Times New Roman"/>
          <w:szCs w:val="24"/>
        </w:rPr>
        <w:t xml:space="preserve"> </w:t>
      </w:r>
      <w:r>
        <w:rPr>
          <w:rFonts w:eastAsia="Times New Roman"/>
          <w:szCs w:val="24"/>
        </w:rPr>
        <w:t>δεν κάνει καμ</w:t>
      </w:r>
      <w:r>
        <w:rPr>
          <w:rFonts w:eastAsia="Times New Roman"/>
          <w:szCs w:val="24"/>
        </w:rPr>
        <w:t>μ</w:t>
      </w:r>
      <w:r>
        <w:rPr>
          <w:rFonts w:eastAsia="Times New Roman"/>
          <w:szCs w:val="24"/>
        </w:rPr>
        <w:t>ία αναφορά σε ειδική διαδικασία και διαπραγμάτευση για τη μαστίχα, επισημαίνοντας ότι το 2016 η Ελλάδα θέσπισε γενικό καθεστώς κρατικής ενίσχυσης για την αντιστάθμιση των ζημιών που προκλήθηκαν από φυσικές κ</w:t>
      </w:r>
      <w:r>
        <w:rPr>
          <w:rFonts w:eastAsia="Times New Roman"/>
          <w:szCs w:val="24"/>
        </w:rPr>
        <w:t xml:space="preserve">αταστροφές. </w:t>
      </w:r>
    </w:p>
    <w:p w14:paraId="4C0A5BF0" w14:textId="77777777" w:rsidR="0065079E" w:rsidRDefault="00416EE2">
      <w:pPr>
        <w:spacing w:after="0" w:line="600" w:lineRule="auto"/>
        <w:ind w:firstLine="720"/>
        <w:jc w:val="both"/>
        <w:rPr>
          <w:rFonts w:eastAsia="Times New Roman"/>
          <w:szCs w:val="24"/>
        </w:rPr>
      </w:pPr>
      <w:r>
        <w:rPr>
          <w:rFonts w:eastAsia="Times New Roman"/>
          <w:szCs w:val="24"/>
        </w:rPr>
        <w:t>Στη δική σας απάντηση, στις 5 Μαρτίου 2018, λέτε μεν ότι έχει ήδη δρομολογηθεί η διαδικασία καθορισμού ευνοϊκότερων όρων και προϋποθέσεων, ωστόσο, παρά την αίτηση κατάθεσης εγγράφων, δεν προσκομίσατε κανένα σχετικό έγγραφο που να το αποδεικνύε</w:t>
      </w:r>
      <w:r>
        <w:rPr>
          <w:rFonts w:eastAsia="Times New Roman"/>
          <w:szCs w:val="24"/>
        </w:rPr>
        <w:t xml:space="preserve">ι ούτε αναφέρετε κάποιον λόγο, για τον οποίο η κατάθεση αυτών των ζητούμενων εγγράφων, μερικώς ή στο σύνολό </w:t>
      </w:r>
      <w:r>
        <w:rPr>
          <w:rFonts w:eastAsia="Times New Roman"/>
          <w:szCs w:val="24"/>
        </w:rPr>
        <w:t>τους,</w:t>
      </w:r>
      <w:r>
        <w:rPr>
          <w:rFonts w:eastAsia="Times New Roman"/>
          <w:szCs w:val="24"/>
        </w:rPr>
        <w:t xml:space="preserve"> ήταν αδύνατη. </w:t>
      </w:r>
    </w:p>
    <w:p w14:paraId="4C0A5BF1" w14:textId="77777777" w:rsidR="0065079E" w:rsidRDefault="00416EE2">
      <w:pPr>
        <w:spacing w:after="0" w:line="600" w:lineRule="auto"/>
        <w:ind w:firstLine="720"/>
        <w:jc w:val="both"/>
        <w:rPr>
          <w:rFonts w:eastAsia="Times New Roman"/>
          <w:szCs w:val="24"/>
        </w:rPr>
      </w:pPr>
      <w:r>
        <w:rPr>
          <w:rFonts w:eastAsia="Times New Roman"/>
          <w:szCs w:val="24"/>
        </w:rPr>
        <w:lastRenderedPageBreak/>
        <w:t>Το γεγονός αυτό καθιστά την απάντηση στο σύνολό της μη επαρκή και</w:t>
      </w:r>
      <w:r>
        <w:rPr>
          <w:rFonts w:eastAsia="Times New Roman"/>
          <w:szCs w:val="24"/>
        </w:rPr>
        <w:t>,</w:t>
      </w:r>
      <w:r>
        <w:rPr>
          <w:rFonts w:eastAsia="Times New Roman"/>
          <w:szCs w:val="24"/>
        </w:rPr>
        <w:t xml:space="preserve"> με βάση τα παραπάνω</w:t>
      </w:r>
      <w:r>
        <w:rPr>
          <w:rFonts w:eastAsia="Times New Roman"/>
          <w:szCs w:val="24"/>
        </w:rPr>
        <w:t>,</w:t>
      </w:r>
      <w:r>
        <w:rPr>
          <w:rFonts w:eastAsia="Times New Roman"/>
          <w:szCs w:val="24"/>
        </w:rPr>
        <w:t xml:space="preserve"> σας κατέθεσα την επερώτηση που συζητάμε</w:t>
      </w:r>
      <w:r>
        <w:rPr>
          <w:rFonts w:eastAsia="Times New Roman"/>
          <w:szCs w:val="24"/>
        </w:rPr>
        <w:t xml:space="preserve"> σήμερα, βάσει του άρθρου 134 του Κανονισμού της Βουλής. </w:t>
      </w:r>
    </w:p>
    <w:p w14:paraId="4C0A5BF2" w14:textId="77777777" w:rsidR="0065079E" w:rsidRDefault="00416EE2">
      <w:pPr>
        <w:spacing w:after="0" w:line="600" w:lineRule="auto"/>
        <w:ind w:firstLine="720"/>
        <w:jc w:val="both"/>
        <w:rPr>
          <w:rFonts w:eastAsia="Times New Roman"/>
          <w:szCs w:val="24"/>
        </w:rPr>
      </w:pPr>
      <w:r>
        <w:rPr>
          <w:rFonts w:eastAsia="Times New Roman"/>
          <w:szCs w:val="24"/>
        </w:rPr>
        <w:t xml:space="preserve">Να σας θυμίσω, κυρίες και κύριοι συνάδελφοι, τι έλεγε ο ΣΥΡΙΖΑ στους Χιώτες για τις πυρκαγιές του 2012. Ως </w:t>
      </w:r>
      <w:r>
        <w:rPr>
          <w:rFonts w:eastAsia="Times New Roman"/>
          <w:szCs w:val="24"/>
        </w:rPr>
        <w:t>α</w:t>
      </w:r>
      <w:r>
        <w:rPr>
          <w:rFonts w:eastAsia="Times New Roman"/>
          <w:szCs w:val="24"/>
        </w:rPr>
        <w:t>ντιπολίτευση είχε δείξει πολύ μεγαλύτερη ευαισθησία -εκ του ασφαλούς</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όταν εγκαλο</w:t>
      </w:r>
      <w:r>
        <w:rPr>
          <w:rFonts w:eastAsia="Times New Roman"/>
          <w:szCs w:val="24"/>
        </w:rPr>
        <w:t xml:space="preserve">ύσε την </w:t>
      </w:r>
      <w:r>
        <w:rPr>
          <w:rFonts w:eastAsia="Times New Roman"/>
          <w:szCs w:val="24"/>
        </w:rPr>
        <w:t>κ</w:t>
      </w:r>
      <w:r>
        <w:rPr>
          <w:rFonts w:eastAsia="Times New Roman"/>
          <w:szCs w:val="24"/>
        </w:rPr>
        <w:t xml:space="preserve">υβέρνηση Σαμαρά για ανικανότητα και αναισθησία. </w:t>
      </w:r>
    </w:p>
    <w:p w14:paraId="4C0A5BF3" w14:textId="77777777" w:rsidR="0065079E" w:rsidRDefault="00416EE2">
      <w:pPr>
        <w:spacing w:after="0" w:line="600" w:lineRule="auto"/>
        <w:ind w:firstLine="720"/>
        <w:jc w:val="both"/>
        <w:rPr>
          <w:rFonts w:eastAsia="Times New Roman"/>
          <w:szCs w:val="24"/>
        </w:rPr>
      </w:pPr>
      <w:r>
        <w:rPr>
          <w:rFonts w:eastAsia="Times New Roman"/>
          <w:szCs w:val="24"/>
        </w:rPr>
        <w:t xml:space="preserve">Κατηγορούσατε τότε την </w:t>
      </w:r>
      <w:r>
        <w:rPr>
          <w:rFonts w:eastAsia="Times New Roman"/>
          <w:szCs w:val="24"/>
        </w:rPr>
        <w:t>κ</w:t>
      </w:r>
      <w:r>
        <w:rPr>
          <w:rFonts w:eastAsia="Times New Roman"/>
          <w:szCs w:val="24"/>
        </w:rPr>
        <w:t>υβέρνηση ότι δεν υπέβαλε αίτημα για την ενεργοποίηση του Ευρωπαϊκού Ταμείου Αλληλεγγύης. Εσείς το ενεργοποιήσατε; Εσείς καταθέσατε ειδικό αίτημα για την ενεργοποίηση του Ευρω</w:t>
      </w:r>
      <w:r>
        <w:rPr>
          <w:rFonts w:eastAsia="Times New Roman"/>
          <w:szCs w:val="24"/>
        </w:rPr>
        <w:t xml:space="preserve">παϊκού Ταμείου Αλληλεγγύης για τους </w:t>
      </w:r>
      <w:proofErr w:type="spellStart"/>
      <w:r>
        <w:rPr>
          <w:rFonts w:eastAsia="Times New Roman"/>
          <w:szCs w:val="24"/>
        </w:rPr>
        <w:t>μαστιχοπαραγωγούς</w:t>
      </w:r>
      <w:proofErr w:type="spellEnd"/>
      <w:r>
        <w:rPr>
          <w:rFonts w:eastAsia="Times New Roman"/>
          <w:szCs w:val="24"/>
        </w:rPr>
        <w:t xml:space="preserve">; Να μας το καταθέσετε. </w:t>
      </w:r>
    </w:p>
    <w:p w14:paraId="4C0A5BF4" w14:textId="77777777" w:rsidR="0065079E" w:rsidRDefault="00416EE2">
      <w:pPr>
        <w:spacing w:after="0" w:line="600" w:lineRule="auto"/>
        <w:ind w:firstLine="720"/>
        <w:jc w:val="both"/>
        <w:rPr>
          <w:rFonts w:eastAsia="Times New Roman"/>
          <w:szCs w:val="24"/>
        </w:rPr>
      </w:pPr>
      <w:r>
        <w:rPr>
          <w:rFonts w:eastAsia="Times New Roman"/>
          <w:szCs w:val="24"/>
        </w:rPr>
        <w:t>Εσείς, ως υπεύθυνος του Τομέα Αγροτικής Πολιτικής</w:t>
      </w:r>
      <w:r>
        <w:rPr>
          <w:rFonts w:eastAsia="Times New Roman"/>
          <w:szCs w:val="24"/>
        </w:rPr>
        <w:t>,</w:t>
      </w:r>
      <w:r>
        <w:rPr>
          <w:rFonts w:eastAsia="Times New Roman"/>
          <w:szCs w:val="24"/>
        </w:rPr>
        <w:t xml:space="preserve"> κάνατε διαρκώς επισκέψεις στο νησί –και σας ευχαριστούμε-</w:t>
      </w:r>
      <w:r>
        <w:rPr>
          <w:rFonts w:eastAsia="Times New Roman"/>
          <w:szCs w:val="24"/>
        </w:rPr>
        <w:t>,</w:t>
      </w:r>
      <w:r>
        <w:rPr>
          <w:rFonts w:eastAsia="Times New Roman"/>
          <w:szCs w:val="24"/>
        </w:rPr>
        <w:t xml:space="preserve"> αλλά μόνο και μόνο για να κάνετε μικροπολιτική πάνω στα καμένα τότε </w:t>
      </w:r>
      <w:r>
        <w:rPr>
          <w:rFonts w:eastAsia="Times New Roman"/>
          <w:szCs w:val="24"/>
        </w:rPr>
        <w:t xml:space="preserve">μαστιχόδεντρα. </w:t>
      </w:r>
    </w:p>
    <w:p w14:paraId="4C0A5BF5" w14:textId="77777777" w:rsidR="0065079E" w:rsidRDefault="00416EE2">
      <w:pPr>
        <w:spacing w:after="0" w:line="600" w:lineRule="auto"/>
        <w:ind w:firstLine="720"/>
        <w:jc w:val="both"/>
        <w:rPr>
          <w:rFonts w:eastAsia="Times New Roman"/>
          <w:szCs w:val="24"/>
        </w:rPr>
      </w:pPr>
      <w:r>
        <w:rPr>
          <w:rFonts w:eastAsia="Times New Roman"/>
          <w:szCs w:val="24"/>
        </w:rPr>
        <w:lastRenderedPageBreak/>
        <w:t xml:space="preserve">Σε ερώτησή σας τον Δεκέμβριο του 2013 λέγατε ότι η τότε ΚΥΑ για τις αποζημιώσεις έθετε πολλούς περιοριστικούς όρους και άφηνε έξω μεγάλο αριθμό </w:t>
      </w:r>
      <w:proofErr w:type="spellStart"/>
      <w:r>
        <w:rPr>
          <w:rFonts w:eastAsia="Times New Roman"/>
          <w:szCs w:val="24"/>
        </w:rPr>
        <w:t>μαστιχοπαραγωγών</w:t>
      </w:r>
      <w:proofErr w:type="spellEnd"/>
      <w:r>
        <w:rPr>
          <w:rFonts w:eastAsia="Times New Roman"/>
          <w:szCs w:val="24"/>
        </w:rPr>
        <w:t>. Όπως θα σας δείξω πολύ συγκεκριμένα στο επόμενο λεπτό, η δική σας ΚΥΑ είναι κα</w:t>
      </w:r>
      <w:r>
        <w:rPr>
          <w:rFonts w:eastAsia="Times New Roman"/>
          <w:szCs w:val="24"/>
        </w:rPr>
        <w:t xml:space="preserve">τά πολύ χειρότερη.  </w:t>
      </w:r>
    </w:p>
    <w:p w14:paraId="4C0A5BF6" w14:textId="77777777" w:rsidR="0065079E" w:rsidRDefault="00416EE2">
      <w:pPr>
        <w:spacing w:after="0" w:line="600" w:lineRule="auto"/>
        <w:ind w:firstLine="720"/>
        <w:jc w:val="both"/>
        <w:rPr>
          <w:rFonts w:eastAsia="Times New Roman"/>
          <w:szCs w:val="24"/>
        </w:rPr>
      </w:pPr>
      <w:r>
        <w:rPr>
          <w:rFonts w:eastAsia="Times New Roman"/>
          <w:szCs w:val="24"/>
        </w:rPr>
        <w:t xml:space="preserve">Για να συγκρίνουμε τις δύο περιπτώσεις: Υπάρχει σήμερα ειδική πρόβλεψη για τους </w:t>
      </w:r>
      <w:proofErr w:type="spellStart"/>
      <w:r>
        <w:rPr>
          <w:rFonts w:eastAsia="Times New Roman"/>
          <w:szCs w:val="24"/>
        </w:rPr>
        <w:t>μαστιχοπαραγωγούς</w:t>
      </w:r>
      <w:proofErr w:type="spellEnd"/>
      <w:r>
        <w:rPr>
          <w:rFonts w:eastAsia="Times New Roman"/>
          <w:szCs w:val="24"/>
        </w:rPr>
        <w:t xml:space="preserve">; Με την ΚΥΑ του 2017 δεν υπάρχει. Με την ΚΥΑ του 2013 υπήρχε </w:t>
      </w:r>
      <w:r>
        <w:rPr>
          <w:rFonts w:eastAsia="Times New Roman"/>
          <w:szCs w:val="24"/>
        </w:rPr>
        <w:t>ε</w:t>
      </w:r>
      <w:r>
        <w:rPr>
          <w:rFonts w:eastAsia="Times New Roman"/>
          <w:szCs w:val="24"/>
        </w:rPr>
        <w:t xml:space="preserve">ιδικό </w:t>
      </w:r>
      <w:r>
        <w:rPr>
          <w:rFonts w:eastAsia="Times New Roman"/>
          <w:szCs w:val="24"/>
        </w:rPr>
        <w:t>π</w:t>
      </w:r>
      <w:r>
        <w:rPr>
          <w:rFonts w:eastAsia="Times New Roman"/>
          <w:szCs w:val="24"/>
        </w:rPr>
        <w:t xml:space="preserve">αράρτημα Β΄ στην πρόσκληση του ΕΛΓΑ και το άρθρο 5 της ΚΥΑ, που </w:t>
      </w:r>
      <w:r>
        <w:rPr>
          <w:rFonts w:eastAsia="Times New Roman"/>
          <w:szCs w:val="24"/>
        </w:rPr>
        <w:t xml:space="preserve">έθετε συγκεκριμένους, ευνοϊκότερους όρους για τους </w:t>
      </w:r>
      <w:proofErr w:type="spellStart"/>
      <w:r>
        <w:rPr>
          <w:rFonts w:eastAsia="Times New Roman"/>
          <w:szCs w:val="24"/>
        </w:rPr>
        <w:t>μαστιχοπαραγωγούς</w:t>
      </w:r>
      <w:proofErr w:type="spellEnd"/>
      <w:r>
        <w:rPr>
          <w:rFonts w:eastAsia="Times New Roman"/>
          <w:szCs w:val="24"/>
        </w:rPr>
        <w:t xml:space="preserve"> της Χίου, λόγω της ιδιαιτερότητας της καλλιέργειας του προϊόντος. </w:t>
      </w:r>
    </w:p>
    <w:p w14:paraId="4C0A5BF7" w14:textId="77777777" w:rsidR="0065079E" w:rsidRDefault="00416EE2">
      <w:pPr>
        <w:spacing w:after="0" w:line="600" w:lineRule="auto"/>
        <w:ind w:firstLine="720"/>
        <w:jc w:val="both"/>
        <w:rPr>
          <w:rFonts w:eastAsia="Times New Roman"/>
          <w:szCs w:val="24"/>
        </w:rPr>
      </w:pPr>
      <w:r>
        <w:rPr>
          <w:rFonts w:eastAsia="Times New Roman"/>
          <w:szCs w:val="24"/>
        </w:rPr>
        <w:t xml:space="preserve">Το 2013 περιλαμβάναμε τους δικαιούχους άνω των εβδομήντα ετών, τους οποίους εσείς δεν περιλαμβάνετε. </w:t>
      </w:r>
    </w:p>
    <w:p w14:paraId="4C0A5BF8" w14:textId="77777777" w:rsidR="0065079E" w:rsidRDefault="00416EE2">
      <w:pPr>
        <w:spacing w:after="0" w:line="600" w:lineRule="auto"/>
        <w:ind w:firstLine="720"/>
        <w:jc w:val="both"/>
        <w:rPr>
          <w:rFonts w:eastAsia="Times New Roman"/>
          <w:szCs w:val="24"/>
        </w:rPr>
      </w:pPr>
      <w:r>
        <w:rPr>
          <w:rFonts w:eastAsia="Times New Roman"/>
          <w:szCs w:val="24"/>
        </w:rPr>
        <w:t xml:space="preserve">Για τους γεωργούς </w:t>
      </w:r>
      <w:r>
        <w:rPr>
          <w:rFonts w:eastAsia="Times New Roman"/>
          <w:szCs w:val="24"/>
        </w:rPr>
        <w:t>που δεν είναι κατά κύριο επάγγελμα αγρότες το εισοδηματικό όριο το 2013 ήταν 22.500 ευρώ. Το κατεβάσατε στ</w:t>
      </w:r>
      <w:r>
        <w:rPr>
          <w:rFonts w:eastAsia="Times New Roman"/>
          <w:szCs w:val="24"/>
        </w:rPr>
        <w:t>ις</w:t>
      </w:r>
      <w:r>
        <w:rPr>
          <w:rFonts w:eastAsia="Times New Roman"/>
          <w:szCs w:val="24"/>
        </w:rPr>
        <w:t xml:space="preserve"> 7.500 ευρώ, με αποτέλεσμα πάρα πολλοί </w:t>
      </w:r>
      <w:proofErr w:type="spellStart"/>
      <w:r>
        <w:rPr>
          <w:rFonts w:eastAsia="Times New Roman"/>
          <w:szCs w:val="24"/>
        </w:rPr>
        <w:t>μαστιχοπαραγωγοί</w:t>
      </w:r>
      <w:proofErr w:type="spellEnd"/>
      <w:r>
        <w:rPr>
          <w:rFonts w:eastAsia="Times New Roman"/>
          <w:szCs w:val="24"/>
        </w:rPr>
        <w:t xml:space="preserve"> να εξαιρούνται. </w:t>
      </w:r>
    </w:p>
    <w:p w14:paraId="4C0A5BF9" w14:textId="77777777" w:rsidR="0065079E" w:rsidRDefault="00416EE2">
      <w:pPr>
        <w:spacing w:after="0" w:line="600" w:lineRule="auto"/>
        <w:ind w:firstLine="720"/>
        <w:jc w:val="both"/>
        <w:rPr>
          <w:rFonts w:eastAsia="Times New Roman"/>
          <w:szCs w:val="24"/>
        </w:rPr>
      </w:pPr>
      <w:r>
        <w:rPr>
          <w:rFonts w:eastAsia="Times New Roman"/>
          <w:szCs w:val="24"/>
        </w:rPr>
        <w:lastRenderedPageBreak/>
        <w:t>Θα τελειώσω τη σύγκριση με την έκταση της πυρκαγιάς</w:t>
      </w:r>
      <w:r>
        <w:rPr>
          <w:rFonts w:eastAsia="Times New Roman"/>
          <w:szCs w:val="24"/>
        </w:rPr>
        <w:t>.</w:t>
      </w:r>
      <w:r>
        <w:rPr>
          <w:rFonts w:eastAsia="Times New Roman"/>
          <w:szCs w:val="24"/>
        </w:rPr>
        <w:t xml:space="preserve"> Υπήρχε ειδική πρόβλεψη</w:t>
      </w:r>
      <w:r>
        <w:rPr>
          <w:rFonts w:eastAsia="Times New Roman"/>
          <w:szCs w:val="24"/>
        </w:rPr>
        <w:t xml:space="preserve"> στο καθεστώς του 2013 να καλύπτονται για περισσότερα από δέκα κατεχόμενα δέντρα τουλάχιστον τα πέντε. Εσείς το κάνατε είκοσι και δέκα. Διπλασιάσατε το όριο ζημιάς, για να καλυφθεί. </w:t>
      </w:r>
    </w:p>
    <w:p w14:paraId="4C0A5BFA" w14:textId="77777777" w:rsidR="0065079E" w:rsidRDefault="00416EE2">
      <w:pPr>
        <w:spacing w:after="0" w:line="600" w:lineRule="auto"/>
        <w:ind w:firstLine="720"/>
        <w:jc w:val="both"/>
        <w:rPr>
          <w:rFonts w:eastAsia="Times New Roman"/>
          <w:szCs w:val="24"/>
        </w:rPr>
      </w:pPr>
      <w:r>
        <w:rPr>
          <w:rFonts w:eastAsia="Times New Roman"/>
          <w:szCs w:val="24"/>
        </w:rPr>
        <w:t>Κυρίες και κύριοι συνάδελφοι, καταστροφική δεν απεδείχθη μόνο η πυρκαγιά,</w:t>
      </w:r>
      <w:r>
        <w:rPr>
          <w:rFonts w:eastAsia="Times New Roman"/>
          <w:szCs w:val="24"/>
        </w:rPr>
        <w:t xml:space="preserve"> αλλά και η δημόσια διοίκηση. Αυτά είναι δικά σας λόγια, κύριε Υπουργέ. Τα είπατε σε συνέντευξή σας στη Χίο τον Αύγουστο του 2012, μόλις έναν μήνα μετά από την τότε πυρκαγιά και μόλις δύο μήνες μετά την προσπάθεια της </w:t>
      </w:r>
      <w:r>
        <w:rPr>
          <w:rFonts w:eastAsia="Times New Roman"/>
          <w:szCs w:val="24"/>
        </w:rPr>
        <w:t>κ</w:t>
      </w:r>
      <w:r>
        <w:rPr>
          <w:rFonts w:eastAsia="Times New Roman"/>
          <w:szCs w:val="24"/>
        </w:rPr>
        <w:t>υβέρνησης Σαμαρά να σταθεροποιήσει τη</w:t>
      </w:r>
      <w:r>
        <w:rPr>
          <w:rFonts w:eastAsia="Times New Roman"/>
          <w:szCs w:val="24"/>
        </w:rPr>
        <w:t xml:space="preserve"> χώρα και να απομακρύνει τον κίνδυνο του </w:t>
      </w:r>
      <w:proofErr w:type="spellStart"/>
      <w:r>
        <w:rPr>
          <w:rFonts w:eastAsia="Times New Roman"/>
          <w:szCs w:val="24"/>
          <w:lang w:val="en-US"/>
        </w:rPr>
        <w:t>Grexit</w:t>
      </w:r>
      <w:proofErr w:type="spellEnd"/>
      <w:r w:rsidRPr="00953962">
        <w:rPr>
          <w:rFonts w:eastAsia="Times New Roman"/>
          <w:szCs w:val="24"/>
        </w:rPr>
        <w:t xml:space="preserve">. </w:t>
      </w:r>
    </w:p>
    <w:p w14:paraId="4C0A5BFB" w14:textId="77777777" w:rsidR="0065079E" w:rsidRDefault="00416EE2">
      <w:pPr>
        <w:spacing w:after="0" w:line="600" w:lineRule="auto"/>
        <w:ind w:firstLine="720"/>
        <w:jc w:val="both"/>
        <w:rPr>
          <w:rFonts w:eastAsia="Times New Roman"/>
          <w:szCs w:val="24"/>
        </w:rPr>
      </w:pPr>
      <w:r>
        <w:rPr>
          <w:rFonts w:eastAsia="Times New Roman"/>
          <w:szCs w:val="24"/>
        </w:rPr>
        <w:t>Σας τα επιστρέφω σήμερα. Είστε ήδη τρία χρόνια Κυβέρνηση. Έχουν περάσει δύο χρόνια από την πυρκαγιά που προκάλεσε πολύ μικρότερης έκτασης καταστροφή και ακόμα δεν μπορείτε να βρείτε τη διαδικασία, παρά τα π</w:t>
      </w:r>
      <w:r>
        <w:rPr>
          <w:rFonts w:eastAsia="Times New Roman"/>
          <w:szCs w:val="24"/>
        </w:rPr>
        <w:t>ολλά λόγια –κουραστήκαμε με τα λόγια!-</w:t>
      </w:r>
      <w:r>
        <w:rPr>
          <w:rFonts w:eastAsia="Times New Roman"/>
          <w:szCs w:val="24"/>
        </w:rPr>
        <w:t>,</w:t>
      </w:r>
      <w:r>
        <w:rPr>
          <w:rFonts w:eastAsia="Times New Roman"/>
          <w:szCs w:val="24"/>
        </w:rPr>
        <w:t xml:space="preserve"> να αποζημιώσετε τους </w:t>
      </w:r>
      <w:proofErr w:type="spellStart"/>
      <w:r>
        <w:rPr>
          <w:rFonts w:eastAsia="Times New Roman"/>
          <w:szCs w:val="24"/>
        </w:rPr>
        <w:t>μαστιχοπαραγωγούς</w:t>
      </w:r>
      <w:proofErr w:type="spellEnd"/>
      <w:r>
        <w:rPr>
          <w:rFonts w:eastAsia="Times New Roman"/>
          <w:szCs w:val="24"/>
        </w:rPr>
        <w:t xml:space="preserve">. </w:t>
      </w:r>
    </w:p>
    <w:p w14:paraId="4C0A5BFC" w14:textId="77777777" w:rsidR="0065079E" w:rsidRDefault="00416EE2">
      <w:pPr>
        <w:spacing w:after="0" w:line="600" w:lineRule="auto"/>
        <w:ind w:firstLine="720"/>
        <w:jc w:val="both"/>
        <w:rPr>
          <w:rFonts w:eastAsia="Times New Roman"/>
          <w:szCs w:val="24"/>
        </w:rPr>
      </w:pPr>
      <w:r>
        <w:rPr>
          <w:rFonts w:eastAsia="Times New Roman"/>
          <w:szCs w:val="24"/>
        </w:rPr>
        <w:lastRenderedPageBreak/>
        <w:t xml:space="preserve">Περιμένω, λοιπόν, κυρίες και κύριοι συνάδελφοι, από τον κύριο Υπουργό να μας απαντήσει στα ακόλουθα: </w:t>
      </w:r>
    </w:p>
    <w:p w14:paraId="4C0A5BFD" w14:textId="77777777" w:rsidR="0065079E" w:rsidRDefault="00416EE2">
      <w:pPr>
        <w:spacing w:after="0" w:line="600" w:lineRule="auto"/>
        <w:ind w:firstLine="720"/>
        <w:jc w:val="both"/>
        <w:rPr>
          <w:rFonts w:eastAsia="Times New Roman"/>
          <w:szCs w:val="24"/>
        </w:rPr>
      </w:pPr>
      <w:r>
        <w:rPr>
          <w:rFonts w:eastAsia="Times New Roman"/>
          <w:szCs w:val="24"/>
        </w:rPr>
        <w:t>Πρώτον, έγινε ειδική διαπραγμάτευση στην Ευρωπαϊκή Ένωση για τη μαστίχα</w:t>
      </w:r>
      <w:r>
        <w:rPr>
          <w:rFonts w:eastAsia="Times New Roman"/>
          <w:szCs w:val="24"/>
        </w:rPr>
        <w:t>;</w:t>
      </w:r>
      <w:r>
        <w:rPr>
          <w:rFonts w:eastAsia="Times New Roman"/>
          <w:szCs w:val="24"/>
        </w:rPr>
        <w:t xml:space="preserve"> </w:t>
      </w:r>
      <w:r>
        <w:rPr>
          <w:rFonts w:eastAsia="Times New Roman"/>
          <w:szCs w:val="24"/>
        </w:rPr>
        <w:t xml:space="preserve">Ποιος την έκανε και με ποια διαδικασία; Να καταθέσετε τα έγγραφα. </w:t>
      </w:r>
    </w:p>
    <w:p w14:paraId="4C0A5BFE" w14:textId="77777777" w:rsidR="0065079E" w:rsidRDefault="00416EE2">
      <w:pPr>
        <w:spacing w:after="0" w:line="600" w:lineRule="auto"/>
        <w:ind w:firstLine="720"/>
        <w:jc w:val="both"/>
        <w:rPr>
          <w:rFonts w:eastAsia="Times New Roman"/>
          <w:szCs w:val="24"/>
        </w:rPr>
      </w:pPr>
      <w:r>
        <w:rPr>
          <w:rFonts w:eastAsia="Times New Roman"/>
          <w:szCs w:val="24"/>
        </w:rPr>
        <w:t xml:space="preserve">Δεύτερον, ποια είναι τα αποτελέσματα αυτής της διαπραγμάτευσης; Τι ειδικό εξασφαλίσατε για τους </w:t>
      </w:r>
      <w:proofErr w:type="spellStart"/>
      <w:r>
        <w:rPr>
          <w:rFonts w:eastAsia="Times New Roman"/>
          <w:szCs w:val="24"/>
        </w:rPr>
        <w:t>μαστιχοπαραγωγούς</w:t>
      </w:r>
      <w:proofErr w:type="spellEnd"/>
      <w:r>
        <w:rPr>
          <w:rFonts w:eastAsia="Times New Roman"/>
          <w:szCs w:val="24"/>
        </w:rPr>
        <w:t>,</w:t>
      </w:r>
      <w:r>
        <w:rPr>
          <w:rFonts w:eastAsia="Times New Roman"/>
          <w:szCs w:val="24"/>
        </w:rPr>
        <w:t xml:space="preserve"> βάσει της ιδιαιτερότητας του προϊόντος, όπως ίσχυε στην ΚΥΑ για την πυρκαγ</w:t>
      </w:r>
      <w:r>
        <w:rPr>
          <w:rFonts w:eastAsia="Times New Roman"/>
          <w:szCs w:val="24"/>
        </w:rPr>
        <w:t>ιά του 2012;</w:t>
      </w:r>
    </w:p>
    <w:p w14:paraId="4C0A5BFF" w14:textId="77777777" w:rsidR="0065079E" w:rsidRDefault="00416EE2">
      <w:pPr>
        <w:spacing w:after="0" w:line="600" w:lineRule="auto"/>
        <w:ind w:firstLine="720"/>
        <w:jc w:val="both"/>
        <w:rPr>
          <w:rFonts w:eastAsia="Times New Roman"/>
          <w:szCs w:val="24"/>
        </w:rPr>
      </w:pPr>
      <w:r>
        <w:rPr>
          <w:rFonts w:eastAsia="Times New Roman"/>
          <w:szCs w:val="24"/>
        </w:rPr>
        <w:t xml:space="preserve">Τρίτον, πότε θα εκδώσετε τη νέα, τροποποιημένη ΚΥΑ για τις αποζημιώσεις των </w:t>
      </w:r>
      <w:proofErr w:type="spellStart"/>
      <w:r>
        <w:rPr>
          <w:rFonts w:eastAsia="Times New Roman"/>
          <w:szCs w:val="24"/>
        </w:rPr>
        <w:t>μαστιχοπαραγωγών</w:t>
      </w:r>
      <w:proofErr w:type="spellEnd"/>
      <w:r>
        <w:rPr>
          <w:rFonts w:eastAsia="Times New Roman"/>
          <w:szCs w:val="24"/>
        </w:rPr>
        <w:t>; Επιτέλους, σε ποιο στάδιο υπογραφών βρίσκεται;</w:t>
      </w:r>
    </w:p>
    <w:p w14:paraId="4C0A5C00" w14:textId="77777777" w:rsidR="0065079E" w:rsidRDefault="00416EE2">
      <w:pPr>
        <w:spacing w:after="0" w:line="600" w:lineRule="auto"/>
        <w:ind w:firstLine="720"/>
        <w:jc w:val="both"/>
        <w:rPr>
          <w:rFonts w:eastAsia="Times New Roman"/>
          <w:szCs w:val="24"/>
        </w:rPr>
      </w:pPr>
      <w:r>
        <w:rPr>
          <w:rFonts w:eastAsia="Times New Roman"/>
          <w:szCs w:val="24"/>
        </w:rPr>
        <w:t xml:space="preserve">Τέταρτον, θα γίνει μετά και νέα πρόσκληση από τον ΕΛΓΑ στους </w:t>
      </w:r>
      <w:proofErr w:type="spellStart"/>
      <w:r>
        <w:rPr>
          <w:rFonts w:eastAsia="Times New Roman"/>
          <w:szCs w:val="24"/>
        </w:rPr>
        <w:t>μαστιχοπαραγωγούς</w:t>
      </w:r>
      <w:proofErr w:type="spellEnd"/>
      <w:r>
        <w:rPr>
          <w:rFonts w:eastAsia="Times New Roman"/>
          <w:szCs w:val="24"/>
        </w:rPr>
        <w:t>; Πόσο θα καθυστερήσει τ</w:t>
      </w:r>
      <w:r>
        <w:rPr>
          <w:rFonts w:eastAsia="Times New Roman"/>
          <w:szCs w:val="24"/>
        </w:rPr>
        <w:t>ελικά όλη η διαδικασία μέχρι να πληρωθούν οι άνθρωποι;</w:t>
      </w:r>
    </w:p>
    <w:p w14:paraId="4C0A5C01" w14:textId="77777777" w:rsidR="0065079E" w:rsidRDefault="00416EE2">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πότε θα πληρωθούν οι άνθρωποι, εν πάση </w:t>
      </w:r>
      <w:proofErr w:type="spellStart"/>
      <w:r>
        <w:rPr>
          <w:rFonts w:eastAsia="Times New Roman"/>
          <w:szCs w:val="24"/>
        </w:rPr>
        <w:t>περιπτώσει</w:t>
      </w:r>
      <w:proofErr w:type="spellEnd"/>
      <w:r>
        <w:rPr>
          <w:rFonts w:eastAsia="Times New Roman"/>
          <w:szCs w:val="24"/>
        </w:rPr>
        <w:t xml:space="preserve">, με ή χωρίς νέα ΚΥΑ; Θα τελειώσουμε αυτή την </w:t>
      </w:r>
      <w:r>
        <w:rPr>
          <w:rFonts w:eastAsia="Times New Roman"/>
          <w:szCs w:val="24"/>
        </w:rPr>
        <w:t>ο</w:t>
      </w:r>
      <w:r>
        <w:rPr>
          <w:rFonts w:eastAsia="Times New Roman"/>
          <w:szCs w:val="24"/>
        </w:rPr>
        <w:t>δύσσεια;</w:t>
      </w:r>
    </w:p>
    <w:p w14:paraId="4C0A5C02" w14:textId="77777777" w:rsidR="0065079E" w:rsidRDefault="00416EE2">
      <w:pPr>
        <w:spacing w:after="0"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w:t>
      </w:r>
      <w:proofErr w:type="spellStart"/>
      <w:r>
        <w:rPr>
          <w:rFonts w:eastAsia="Times New Roman"/>
          <w:szCs w:val="24"/>
        </w:rPr>
        <w:t>έκτον</w:t>
      </w:r>
      <w:proofErr w:type="spellEnd"/>
      <w:r>
        <w:rPr>
          <w:rFonts w:eastAsia="Times New Roman"/>
          <w:szCs w:val="24"/>
        </w:rPr>
        <w:t>, η νέα τροποποιημένη ΚΥΑ θα ισχύει και σε ενδεχόμενες νέες φυσικές καταστροφ</w:t>
      </w:r>
      <w:r>
        <w:rPr>
          <w:rFonts w:eastAsia="Times New Roman"/>
          <w:szCs w:val="24"/>
        </w:rPr>
        <w:t>ές ή θα πρέπει κάθε φορά να γίνεται όλη αυτή η υποτιθέμενη διαπραγμάτευση;</w:t>
      </w:r>
    </w:p>
    <w:p w14:paraId="4C0A5C03" w14:textId="77777777" w:rsidR="0065079E" w:rsidRDefault="00416EE2">
      <w:pPr>
        <w:spacing w:after="0" w:line="600" w:lineRule="auto"/>
        <w:ind w:firstLine="720"/>
        <w:jc w:val="both"/>
        <w:rPr>
          <w:rFonts w:eastAsia="Times New Roman"/>
          <w:szCs w:val="24"/>
        </w:rPr>
      </w:pPr>
      <w:r>
        <w:rPr>
          <w:rFonts w:eastAsia="Times New Roman"/>
          <w:szCs w:val="24"/>
        </w:rPr>
        <w:t>Σας ευχαριστώ.</w:t>
      </w:r>
    </w:p>
    <w:p w14:paraId="4C0A5C04" w14:textId="77777777" w:rsidR="0065079E" w:rsidRDefault="00416EE2">
      <w:pPr>
        <w:spacing w:after="0" w:line="600" w:lineRule="auto"/>
        <w:ind w:firstLine="720"/>
        <w:jc w:val="both"/>
        <w:rPr>
          <w:rFonts w:eastAsia="Times New Roman"/>
          <w:szCs w:val="24"/>
        </w:rPr>
      </w:pPr>
      <w:r w:rsidRPr="006E021A">
        <w:rPr>
          <w:rFonts w:eastAsia="Times New Roman"/>
          <w:b/>
          <w:szCs w:val="24"/>
        </w:rPr>
        <w:t>ΠΡΟΕΔΡΕΥΩΝ (Σπυρίδων Λυκούδης):</w:t>
      </w:r>
      <w:r>
        <w:rPr>
          <w:rFonts w:eastAsia="Times New Roman"/>
          <w:szCs w:val="24"/>
        </w:rPr>
        <w:t xml:space="preserve"> Σας ευχαριστώ, κύριε συνάδελφε</w:t>
      </w:r>
      <w:r>
        <w:rPr>
          <w:rFonts w:eastAsia="Times New Roman"/>
          <w:szCs w:val="24"/>
        </w:rPr>
        <w:t>,</w:t>
      </w:r>
      <w:r>
        <w:rPr>
          <w:rFonts w:eastAsia="Times New Roman"/>
          <w:szCs w:val="24"/>
        </w:rPr>
        <w:t xml:space="preserve"> και για τον σεβασμό στον χρόνο. </w:t>
      </w:r>
    </w:p>
    <w:p w14:paraId="4C0A5C05" w14:textId="77777777" w:rsidR="0065079E" w:rsidRDefault="00416EE2">
      <w:pPr>
        <w:spacing w:after="0" w:line="600" w:lineRule="auto"/>
        <w:ind w:firstLine="720"/>
        <w:rPr>
          <w:rFonts w:eastAsia="Times New Roman"/>
          <w:szCs w:val="24"/>
        </w:rPr>
      </w:pPr>
      <w:r>
        <w:rPr>
          <w:rFonts w:eastAsia="Times New Roman"/>
          <w:szCs w:val="24"/>
        </w:rPr>
        <w:t xml:space="preserve">Κύριε Υπουργέ, έχετε τον λόγο για δέκα λεπτά. </w:t>
      </w:r>
    </w:p>
    <w:p w14:paraId="4C0A5C06" w14:textId="77777777" w:rsidR="0065079E" w:rsidRDefault="00416EE2">
      <w:pPr>
        <w:spacing w:after="0" w:line="600" w:lineRule="auto"/>
        <w:ind w:firstLine="720"/>
        <w:jc w:val="both"/>
        <w:rPr>
          <w:rFonts w:eastAsia="Times New Roman" w:cs="Times New Roman"/>
          <w:szCs w:val="24"/>
        </w:rPr>
      </w:pPr>
      <w:r w:rsidRPr="002E40AA">
        <w:rPr>
          <w:rFonts w:eastAsia="Times New Roman" w:cs="Times New Roman"/>
          <w:b/>
          <w:szCs w:val="24"/>
        </w:rPr>
        <w:t>ΕΥΑΓΓΕΛΟΣ</w:t>
      </w:r>
      <w:r>
        <w:rPr>
          <w:rFonts w:eastAsia="Times New Roman" w:cs="Times New Roman"/>
          <w:b/>
          <w:szCs w:val="24"/>
        </w:rPr>
        <w:t xml:space="preserve"> ΑΠΟΣΤΟΛΟΥ (Υπουργός Αγροτικής Ανάπτυξης και Τροφίμων)</w:t>
      </w:r>
      <w:r w:rsidRPr="002E40AA">
        <w:rPr>
          <w:rFonts w:eastAsia="Times New Roman" w:cs="Times New Roman"/>
          <w:b/>
          <w:szCs w:val="24"/>
        </w:rPr>
        <w:t>:</w:t>
      </w:r>
      <w:r>
        <w:rPr>
          <w:rFonts w:eastAsia="Times New Roman" w:cs="Times New Roman"/>
          <w:b/>
          <w:szCs w:val="24"/>
        </w:rPr>
        <w:t xml:space="preserve"> </w:t>
      </w:r>
      <w:r>
        <w:rPr>
          <w:rFonts w:eastAsia="Times New Roman" w:cs="Times New Roman"/>
          <w:szCs w:val="24"/>
        </w:rPr>
        <w:t>Κατ’ αρχάς</w:t>
      </w:r>
      <w:r w:rsidRPr="005D3C31">
        <w:rPr>
          <w:rFonts w:eastAsia="Times New Roman" w:cs="Times New Roman"/>
          <w:szCs w:val="24"/>
        </w:rPr>
        <w:t>,</w:t>
      </w:r>
      <w:r>
        <w:rPr>
          <w:rFonts w:eastAsia="Times New Roman" w:cs="Times New Roman"/>
          <w:szCs w:val="24"/>
        </w:rPr>
        <w:t xml:space="preserve"> κύριε συνάδελφε, να σας ρωτήσω το εξής: Πριν έρθετε εδώ να τοποθετηθείτε, ενημερωθήκατε από τους φορείς του νησιού κατά πόσον αυτά που είπατε προηγουμένως ανταποκρίνονται στην πραγματικότητα;</w:t>
      </w:r>
    </w:p>
    <w:p w14:paraId="4C0A5C0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πριν από λίγες ημέρες, στο πλαίσιο </w:t>
      </w:r>
      <w:r>
        <w:rPr>
          <w:rFonts w:eastAsia="Times New Roman" w:cs="Times New Roman"/>
          <w:szCs w:val="24"/>
        </w:rPr>
        <w:t xml:space="preserve">του Περιφερειακού Συνεδρίου που διοργάνωσε ο ΣΥΡΙΖΑ για το </w:t>
      </w:r>
      <w:r>
        <w:rPr>
          <w:rFonts w:eastAsia="Times New Roman" w:cs="Times New Roman"/>
          <w:szCs w:val="24"/>
        </w:rPr>
        <w:t>β</w:t>
      </w:r>
      <w:r>
        <w:rPr>
          <w:rFonts w:eastAsia="Times New Roman" w:cs="Times New Roman"/>
          <w:szCs w:val="24"/>
        </w:rPr>
        <w:t xml:space="preserve">όρειο Αιγαίο, επισκέφθηκα τη Χίο για μία ημέρα και έγινε συζήτηση πάνω σε όλα αυτά. Αυτό τουλάχιστον που αποκόμισα </w:t>
      </w:r>
      <w:r>
        <w:rPr>
          <w:rFonts w:eastAsia="Times New Roman" w:cs="Times New Roman"/>
          <w:szCs w:val="24"/>
        </w:rPr>
        <w:lastRenderedPageBreak/>
        <w:t>εγώ από την τοπική κοινωνία γενικότερα, αλλά ιδιαίτερα από τους φορείς της μαστίχ</w:t>
      </w:r>
      <w:r>
        <w:rPr>
          <w:rFonts w:eastAsia="Times New Roman" w:cs="Times New Roman"/>
          <w:szCs w:val="24"/>
        </w:rPr>
        <w:t xml:space="preserve">ας, ήταν </w:t>
      </w:r>
      <w:r>
        <w:rPr>
          <w:rFonts w:eastAsia="Times New Roman" w:cs="Times New Roman"/>
          <w:szCs w:val="24"/>
        </w:rPr>
        <w:t xml:space="preserve">προς </w:t>
      </w:r>
      <w:r>
        <w:rPr>
          <w:rFonts w:eastAsia="Times New Roman" w:cs="Times New Roman"/>
          <w:szCs w:val="24"/>
        </w:rPr>
        <w:t xml:space="preserve">εντελώς διαφορετική κατεύθυνση και θα σας εξηγήσω παρακάτω. Θέλω, όμως, πραγματικά να σας ευχαριστήσω για την ευκαιρία που μου δίνετε να μιλήσω γενικότερα για το τι έχουμε κάνει γενικότερα πάνω στα ζητήματα της </w:t>
      </w:r>
      <w:proofErr w:type="spellStart"/>
      <w:r>
        <w:rPr>
          <w:rFonts w:eastAsia="Times New Roman" w:cs="Times New Roman"/>
          <w:szCs w:val="24"/>
        </w:rPr>
        <w:t>μαστιχοκαλλιέργειας</w:t>
      </w:r>
      <w:proofErr w:type="spellEnd"/>
      <w:r>
        <w:rPr>
          <w:rFonts w:eastAsia="Times New Roman" w:cs="Times New Roman"/>
          <w:szCs w:val="24"/>
        </w:rPr>
        <w:t xml:space="preserve">. </w:t>
      </w:r>
    </w:p>
    <w:p w14:paraId="4C0A5C08"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Να επισημ</w:t>
      </w:r>
      <w:r>
        <w:rPr>
          <w:rFonts w:eastAsia="Times New Roman" w:cs="Times New Roman"/>
          <w:szCs w:val="24"/>
        </w:rPr>
        <w:t xml:space="preserve">άνω, όμως, από την αρχή ένα λάθος σας. </w:t>
      </w:r>
      <w:proofErr w:type="spellStart"/>
      <w:r>
        <w:rPr>
          <w:rFonts w:eastAsia="Times New Roman" w:cs="Times New Roman"/>
          <w:szCs w:val="24"/>
        </w:rPr>
        <w:t>Επικαλείσθε</w:t>
      </w:r>
      <w:proofErr w:type="spellEnd"/>
      <w:r>
        <w:rPr>
          <w:rFonts w:eastAsia="Times New Roman" w:cs="Times New Roman"/>
          <w:szCs w:val="24"/>
        </w:rPr>
        <w:t xml:space="preserve"> συγκεκριμένο έγγραφο του ΕΛΓΑ προς την Ευρωπαϊκή Επιτροπή για τη διόρθωση – τροποποίηση υπουργικής απόφασης. Σας πληροφορώ, λοιπόν, ότι </w:t>
      </w:r>
      <w:r>
        <w:rPr>
          <w:rFonts w:eastAsia="Times New Roman" w:cs="Times New Roman"/>
          <w:szCs w:val="24"/>
        </w:rPr>
        <w:t>–</w:t>
      </w:r>
      <w:r>
        <w:rPr>
          <w:rFonts w:eastAsia="Times New Roman" w:cs="Times New Roman"/>
          <w:szCs w:val="24"/>
        </w:rPr>
        <w:t>εγώ</w:t>
      </w:r>
      <w:r>
        <w:rPr>
          <w:rFonts w:eastAsia="Times New Roman" w:cs="Times New Roman"/>
          <w:szCs w:val="24"/>
        </w:rPr>
        <w:t>,</w:t>
      </w:r>
      <w:r>
        <w:rPr>
          <w:rFonts w:eastAsia="Times New Roman" w:cs="Times New Roman"/>
          <w:szCs w:val="24"/>
        </w:rPr>
        <w:t xml:space="preserve"> αν ήξερα</w:t>
      </w:r>
      <w:r>
        <w:rPr>
          <w:rFonts w:eastAsia="Times New Roman" w:cs="Times New Roman"/>
          <w:szCs w:val="24"/>
        </w:rPr>
        <w:t>,</w:t>
      </w:r>
      <w:r>
        <w:rPr>
          <w:rFonts w:eastAsia="Times New Roman" w:cs="Times New Roman"/>
          <w:szCs w:val="24"/>
        </w:rPr>
        <w:t xml:space="preserve"> θα έλεγα να σας το δώσουν, δεν υπάρχει κανένα θέμα γι</w:t>
      </w:r>
      <w:r>
        <w:rPr>
          <w:rFonts w:eastAsia="Times New Roman" w:cs="Times New Roman"/>
          <w:szCs w:val="24"/>
        </w:rPr>
        <w:t>α το συγκεκριμένο έγγραφο- δεν στέλνουμε το συγκεκριμένο έγγραφο στην Ευρωπαϊκή Επιτροπή. Ο ΕΛΓΑ αιτιολογεί αυτό που θέλουμε να διορθώσουμε στο Υπουργείο, το Υπουργείο από τη δική του πλευρά θα συνεννοηθεί με τις οικονομικές υπηρεσίες και βεβαίως η Κ</w:t>
      </w:r>
      <w:r>
        <w:rPr>
          <w:rFonts w:eastAsia="Times New Roman" w:cs="Times New Roman"/>
          <w:szCs w:val="24"/>
        </w:rPr>
        <w:t>Ε</w:t>
      </w:r>
      <w:r>
        <w:rPr>
          <w:rFonts w:eastAsia="Times New Roman" w:cs="Times New Roman"/>
          <w:szCs w:val="24"/>
        </w:rPr>
        <w:t>ΜΚΕ ε</w:t>
      </w:r>
      <w:r>
        <w:rPr>
          <w:rFonts w:eastAsia="Times New Roman" w:cs="Times New Roman"/>
          <w:szCs w:val="24"/>
        </w:rPr>
        <w:t xml:space="preserve">ίναι αυτή που θα στείλει το συγκεκριμένο έγγραφο, που θα αναφέρονται όλες οι τροποποιήσεις που θέλουμε. </w:t>
      </w:r>
      <w:r>
        <w:rPr>
          <w:rFonts w:eastAsia="Times New Roman" w:cs="Times New Roman"/>
          <w:szCs w:val="24"/>
        </w:rPr>
        <w:lastRenderedPageBreak/>
        <w:t>Εγώ, όμως, παρ’ όλα αυτά και πάλι σας ευχαριστώ</w:t>
      </w:r>
      <w:r>
        <w:rPr>
          <w:rFonts w:eastAsia="Times New Roman" w:cs="Times New Roman"/>
          <w:szCs w:val="24"/>
        </w:rPr>
        <w:t>,</w:t>
      </w:r>
      <w:r>
        <w:rPr>
          <w:rFonts w:eastAsia="Times New Roman" w:cs="Times New Roman"/>
          <w:szCs w:val="24"/>
        </w:rPr>
        <w:t xml:space="preserve"> γιατί θέλουμε να κάνουμε μια συζήτηση πάνω στα θέματα που αφορούν τη </w:t>
      </w:r>
      <w:proofErr w:type="spellStart"/>
      <w:r>
        <w:rPr>
          <w:rFonts w:eastAsia="Times New Roman" w:cs="Times New Roman"/>
          <w:szCs w:val="24"/>
        </w:rPr>
        <w:t>μαστιχοκαλλιέργεια</w:t>
      </w:r>
      <w:proofErr w:type="spellEnd"/>
      <w:r>
        <w:rPr>
          <w:rFonts w:eastAsia="Times New Roman" w:cs="Times New Roman"/>
          <w:szCs w:val="24"/>
        </w:rPr>
        <w:t xml:space="preserve"> στην περιοχή.</w:t>
      </w:r>
    </w:p>
    <w:p w14:paraId="4C0A5C09"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συνάδελφε, το γνωρίζετε</w:t>
      </w:r>
      <w:r>
        <w:rPr>
          <w:rFonts w:eastAsia="Times New Roman" w:cs="Times New Roman"/>
          <w:szCs w:val="24"/>
        </w:rPr>
        <w:t>,</w:t>
      </w:r>
      <w:r>
        <w:rPr>
          <w:rFonts w:eastAsia="Times New Roman" w:cs="Times New Roman"/>
          <w:szCs w:val="24"/>
        </w:rPr>
        <w:t xml:space="preserve"> και το είπατε πριν </w:t>
      </w:r>
      <w:r>
        <w:rPr>
          <w:rFonts w:eastAsia="Times New Roman" w:cs="Times New Roman"/>
          <w:szCs w:val="24"/>
        </w:rPr>
        <w:t xml:space="preserve">από </w:t>
      </w:r>
      <w:r>
        <w:rPr>
          <w:rFonts w:eastAsia="Times New Roman" w:cs="Times New Roman"/>
          <w:szCs w:val="24"/>
        </w:rPr>
        <w:t>λίγο</w:t>
      </w:r>
      <w:r>
        <w:rPr>
          <w:rFonts w:eastAsia="Times New Roman" w:cs="Times New Roman"/>
          <w:szCs w:val="24"/>
        </w:rPr>
        <w:t>,</w:t>
      </w:r>
      <w:r>
        <w:rPr>
          <w:rFonts w:eastAsia="Times New Roman" w:cs="Times New Roman"/>
          <w:szCs w:val="24"/>
        </w:rPr>
        <w:t xml:space="preserve"> ότι από τα πρώτα εικοσιτετράωρα, όταν εκδηλώθηκε η πυρκαγιά του 2016, ο Υπουργός Αγροτικής Ανάπτυξης και Τροφίμων ήταν εκεί και όντως τα στοιχεία που εσείς αναφέρατε ήταν στοιχεία τα οποία εμείς σα</w:t>
      </w:r>
      <w:r>
        <w:rPr>
          <w:rFonts w:eastAsia="Times New Roman" w:cs="Times New Roman"/>
          <w:szCs w:val="24"/>
        </w:rPr>
        <w:t>ς δώσαμε εκείνη την ημέρα για το μέγεθος της πυρκαγιάς. Και</w:t>
      </w:r>
      <w:r>
        <w:rPr>
          <w:rFonts w:eastAsia="Times New Roman" w:cs="Times New Roman"/>
          <w:szCs w:val="24"/>
        </w:rPr>
        <w:t>,</w:t>
      </w:r>
      <w:r>
        <w:rPr>
          <w:rFonts w:eastAsia="Times New Roman" w:cs="Times New Roman"/>
          <w:szCs w:val="24"/>
        </w:rPr>
        <w:t xml:space="preserve"> βεβαίως</w:t>
      </w:r>
      <w:r w:rsidRPr="005D3C31">
        <w:rPr>
          <w:rFonts w:eastAsia="Times New Roman" w:cs="Times New Roman"/>
          <w:szCs w:val="24"/>
        </w:rPr>
        <w:t>,</w:t>
      </w:r>
      <w:r>
        <w:rPr>
          <w:rFonts w:eastAsia="Times New Roman" w:cs="Times New Roman"/>
          <w:szCs w:val="24"/>
        </w:rPr>
        <w:t xml:space="preserve"> πήγα για να ενημερωθώ για τα προβλήματα και ταυτόχρονα να συντονίσω τις διαδικασίες εκτίμησης στις αγροτικές καλλιέργειες του νησιού. Και</w:t>
      </w:r>
      <w:r>
        <w:rPr>
          <w:rFonts w:eastAsia="Times New Roman" w:cs="Times New Roman"/>
          <w:szCs w:val="24"/>
        </w:rPr>
        <w:t>,</w:t>
      </w:r>
      <w:r>
        <w:rPr>
          <w:rFonts w:eastAsia="Times New Roman" w:cs="Times New Roman"/>
          <w:szCs w:val="24"/>
        </w:rPr>
        <w:t xml:space="preserve"> όπως θυμάστε, αντίστοιχη ευρεία σύσκεψη έγινε μ</w:t>
      </w:r>
      <w:r>
        <w:rPr>
          <w:rFonts w:eastAsia="Times New Roman" w:cs="Times New Roman"/>
          <w:szCs w:val="24"/>
        </w:rPr>
        <w:t>ε τους εκπροσώπους του νησιού στην Αθήνα αμέσως μετά, στις 4 Αυγούστου, δηλαδή ούτε δέκα ημέρες μετά το επεισόδιο.</w:t>
      </w:r>
    </w:p>
    <w:p w14:paraId="4C0A5C0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sidRPr="005D3C31">
        <w:rPr>
          <w:rFonts w:eastAsia="Times New Roman" w:cs="Times New Roman"/>
          <w:szCs w:val="24"/>
        </w:rPr>
        <w:t>,</w:t>
      </w:r>
      <w:r>
        <w:rPr>
          <w:rFonts w:eastAsia="Times New Roman" w:cs="Times New Roman"/>
          <w:szCs w:val="24"/>
        </w:rPr>
        <w:t xml:space="preserve"> θέλω να σας θυμίσω ότι είχαμε όχι μόνον στη </w:t>
      </w:r>
      <w:proofErr w:type="spellStart"/>
      <w:r>
        <w:rPr>
          <w:rFonts w:eastAsia="Times New Roman" w:cs="Times New Roman"/>
          <w:szCs w:val="24"/>
        </w:rPr>
        <w:t>μαστιχοκαλλιέργεια</w:t>
      </w:r>
      <w:proofErr w:type="spellEnd"/>
      <w:r>
        <w:rPr>
          <w:rFonts w:eastAsia="Times New Roman" w:cs="Times New Roman"/>
          <w:szCs w:val="24"/>
        </w:rPr>
        <w:t>, αλλά και σε φυτικό κεφάλαιο, σε</w:t>
      </w:r>
      <w:r w:rsidRPr="00F2645D">
        <w:rPr>
          <w:rFonts w:eastAsia="Times New Roman" w:cs="Times New Roman"/>
          <w:szCs w:val="24"/>
        </w:rPr>
        <w:t xml:space="preserve"> </w:t>
      </w:r>
      <w:r>
        <w:rPr>
          <w:rFonts w:eastAsia="Times New Roman" w:cs="Times New Roman"/>
          <w:szCs w:val="24"/>
        </w:rPr>
        <w:t>ζωικό πληθυσμό ευρύτερα ζημιές.</w:t>
      </w:r>
      <w:r>
        <w:rPr>
          <w:rFonts w:eastAsia="Times New Roman" w:cs="Times New Roman"/>
          <w:szCs w:val="24"/>
        </w:rPr>
        <w:t xml:space="preserve"> Για τις ζημιές αυτές ολοκληρώθηκαν οι εξατομικεύσεις και παράλληλα διενεργήθηκε ο διοικητικός έλεγχος </w:t>
      </w:r>
      <w:r>
        <w:rPr>
          <w:rFonts w:eastAsia="Times New Roman" w:cs="Times New Roman"/>
          <w:szCs w:val="24"/>
        </w:rPr>
        <w:lastRenderedPageBreak/>
        <w:t>των δικαιολογητικών που προσκόμισαν οι πληγέντες παραγωγοί προς τον ΕΛΓΑ</w:t>
      </w:r>
      <w:r>
        <w:rPr>
          <w:rFonts w:eastAsia="Times New Roman" w:cs="Times New Roman"/>
          <w:szCs w:val="24"/>
        </w:rPr>
        <w:t>,</w:t>
      </w:r>
      <w:r>
        <w:rPr>
          <w:rFonts w:eastAsia="Times New Roman" w:cs="Times New Roman"/>
          <w:szCs w:val="24"/>
        </w:rPr>
        <w:t xml:space="preserve"> σύμφωνα με τον Κανονισμό Κρατικών Οικονομικών Ενισχύσεων. Και εσείς το ξέρετε ό</w:t>
      </w:r>
      <w:r>
        <w:rPr>
          <w:rFonts w:eastAsia="Times New Roman" w:cs="Times New Roman"/>
          <w:szCs w:val="24"/>
        </w:rPr>
        <w:t>τι άλλη δυνατότητα πλην της διαδικασίας ΠΣΕΑ δεν υπήρχε</w:t>
      </w:r>
      <w:r>
        <w:rPr>
          <w:rFonts w:eastAsia="Times New Roman" w:cs="Times New Roman"/>
          <w:szCs w:val="24"/>
        </w:rPr>
        <w:t>,</w:t>
      </w:r>
      <w:r>
        <w:rPr>
          <w:rFonts w:eastAsia="Times New Roman" w:cs="Times New Roman"/>
          <w:szCs w:val="24"/>
        </w:rPr>
        <w:t xml:space="preserve"> για να καλυφθούν οι συγκεκριμένες ζημιές. </w:t>
      </w:r>
    </w:p>
    <w:p w14:paraId="4C0A5C0B"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Όντως, λοιπόν, εντάχθηκε η συγκεκριμένη ζημιά στο Πρόγραμμα Κρατικών Οικονομικών Ενισχύσεων και μάλιστα αφορούσε και ζημιές από πυρκαγιές της περιόδου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2016, η υλοποίηση των οποίων όσον αφορά τις εκτιμήσεις ανατέθηκε στον ΕΛΓΑ με κοινή υπουργική απόφαση, η οποία δημοσιεύτηκε μετά από όλες τις διαδικασίες στις αρχές Ιουνίου του 2017.</w:t>
      </w:r>
    </w:p>
    <w:p w14:paraId="4C0A5C0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Ο ΕΛΓΑ με σχετική ανακοίνωση κάλεσε όλους τους </w:t>
      </w:r>
      <w:proofErr w:type="spellStart"/>
      <w:r>
        <w:rPr>
          <w:rFonts w:eastAsia="Times New Roman" w:cs="Times New Roman"/>
          <w:szCs w:val="24"/>
        </w:rPr>
        <w:t>μαστιχοπαραγωγούς</w:t>
      </w:r>
      <w:proofErr w:type="spellEnd"/>
      <w:r>
        <w:rPr>
          <w:rFonts w:eastAsia="Times New Roman" w:cs="Times New Roman"/>
          <w:szCs w:val="24"/>
        </w:rPr>
        <w:t xml:space="preserve"> να υπο</w:t>
      </w:r>
      <w:r>
        <w:rPr>
          <w:rFonts w:eastAsia="Times New Roman" w:cs="Times New Roman"/>
          <w:szCs w:val="24"/>
        </w:rPr>
        <w:t>βάλουν αιτήσεις χορήγησης ενίσχυσης, προσκομίζοντας τα απαραίτητα δικαιολογητικά μέσα σε έναν μήνα</w:t>
      </w:r>
      <w:r>
        <w:rPr>
          <w:rFonts w:eastAsia="Times New Roman" w:cs="Times New Roman"/>
          <w:szCs w:val="24"/>
        </w:rPr>
        <w:t>,</w:t>
      </w:r>
      <w:r>
        <w:rPr>
          <w:rFonts w:eastAsia="Times New Roman" w:cs="Times New Roman"/>
          <w:szCs w:val="24"/>
        </w:rPr>
        <w:t xml:space="preserve"> για το σύνολο -το επαναλαμβάνω- των ζημιών της περιόδου 2014 – 2016.</w:t>
      </w:r>
    </w:p>
    <w:p w14:paraId="4C0A5C0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όμως, όντως ιδιαίτερα οι πυρκαγιές του 2016 στα μαστιχόδεντρα προκάλεσαν ζημιά </w:t>
      </w:r>
      <w:r>
        <w:rPr>
          <w:rFonts w:eastAsia="Times New Roman" w:cs="Times New Roman"/>
          <w:szCs w:val="24"/>
        </w:rPr>
        <w:t>στην τοπική οικονομία και λόγω της ιδιαιτερότητας του προγράμματος αλλά και για την ολοκλήρωση του διοικητικού ελέγχου, κινήσαμε μία διαδικασία</w:t>
      </w:r>
      <w:r>
        <w:rPr>
          <w:rFonts w:eastAsia="Times New Roman" w:cs="Times New Roman"/>
          <w:szCs w:val="24"/>
        </w:rPr>
        <w:t>,</w:t>
      </w:r>
      <w:r>
        <w:rPr>
          <w:rFonts w:eastAsia="Times New Roman" w:cs="Times New Roman"/>
          <w:szCs w:val="24"/>
        </w:rPr>
        <w:t xml:space="preserve"> για να καθορίσουμε όσο το δυνατόν ευνοϊκότερους όρους και προϋποθέσεις για να κριθούν δικαιούχοι ενίσχυσης όλοι</w:t>
      </w:r>
      <w:r>
        <w:rPr>
          <w:rFonts w:eastAsia="Times New Roman" w:cs="Times New Roman"/>
          <w:szCs w:val="24"/>
        </w:rPr>
        <w:t xml:space="preserve"> οι πληγέντες </w:t>
      </w:r>
      <w:proofErr w:type="spellStart"/>
      <w:r>
        <w:rPr>
          <w:rFonts w:eastAsia="Times New Roman" w:cs="Times New Roman"/>
          <w:szCs w:val="24"/>
        </w:rPr>
        <w:t>μαστιχοπαραγωγοί</w:t>
      </w:r>
      <w:proofErr w:type="spellEnd"/>
      <w:r>
        <w:rPr>
          <w:rFonts w:eastAsia="Times New Roman" w:cs="Times New Roman"/>
          <w:szCs w:val="24"/>
        </w:rPr>
        <w:t xml:space="preserve">. Αυτός ήταν ο βασικός μας στόχος όταν συγκεντρώσαμε τα συγκεκριμένα στοιχεία. </w:t>
      </w:r>
    </w:p>
    <w:p w14:paraId="4C0A5C0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ο ΕΛΓΑ υπέβαλε στην αρμόδια υπηρεσία του Υπουργείου Αγροτικής Ανάπτυξης ερώτημα για την τροποποίηση της αρχικής κοινής υπουργική</w:t>
      </w:r>
      <w:r>
        <w:rPr>
          <w:rFonts w:eastAsia="Times New Roman" w:cs="Times New Roman"/>
          <w:szCs w:val="24"/>
        </w:rPr>
        <w:t>ς απόφασης, με την οποία καθορίζονται όλες οι προϋποθέσεις για τις ζημιές και ζήτησε να συμπληρωθεί με δύο ακόμη προσθήκες</w:t>
      </w:r>
      <w:r>
        <w:rPr>
          <w:rFonts w:eastAsia="Times New Roman" w:cs="Times New Roman"/>
          <w:szCs w:val="24"/>
        </w:rPr>
        <w:t>,</w:t>
      </w:r>
      <w:r>
        <w:rPr>
          <w:rFonts w:eastAsia="Times New Roman" w:cs="Times New Roman"/>
          <w:szCs w:val="24"/>
        </w:rPr>
        <w:t xml:space="preserve"> με απώτερο στόχο να διευρυνθεί ο αριθμός των δικαιούχων </w:t>
      </w:r>
      <w:proofErr w:type="spellStart"/>
      <w:r>
        <w:rPr>
          <w:rFonts w:eastAsia="Times New Roman" w:cs="Times New Roman"/>
          <w:szCs w:val="24"/>
        </w:rPr>
        <w:t>μαστιχοπαραγωγών</w:t>
      </w:r>
      <w:proofErr w:type="spellEnd"/>
      <w:r>
        <w:rPr>
          <w:rFonts w:eastAsia="Times New Roman" w:cs="Times New Roman"/>
          <w:szCs w:val="24"/>
        </w:rPr>
        <w:t>.</w:t>
      </w:r>
    </w:p>
    <w:p w14:paraId="4C0A5C0F"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στόχος είναι να ορισθεί</w:t>
      </w:r>
      <w:r>
        <w:rPr>
          <w:rFonts w:eastAsia="Times New Roman" w:cs="Times New Roman"/>
          <w:szCs w:val="24"/>
        </w:rPr>
        <w:t>,</w:t>
      </w:r>
      <w:r>
        <w:rPr>
          <w:rFonts w:eastAsia="Times New Roman" w:cs="Times New Roman"/>
          <w:szCs w:val="24"/>
        </w:rPr>
        <w:t xml:space="preserve"> πρώτον</w:t>
      </w:r>
      <w:r w:rsidRPr="00817F9F">
        <w:rPr>
          <w:rFonts w:eastAsia="Times New Roman" w:cs="Times New Roman"/>
          <w:szCs w:val="24"/>
        </w:rPr>
        <w:t>,</w:t>
      </w:r>
      <w:r>
        <w:rPr>
          <w:rFonts w:eastAsia="Times New Roman" w:cs="Times New Roman"/>
          <w:szCs w:val="24"/>
        </w:rPr>
        <w:t xml:space="preserve"> ως όριο ηλικίας τ</w:t>
      </w:r>
      <w:r>
        <w:rPr>
          <w:rFonts w:eastAsia="Times New Roman" w:cs="Times New Roman"/>
          <w:szCs w:val="24"/>
        </w:rPr>
        <w:t xml:space="preserve">α </w:t>
      </w:r>
      <w:r>
        <w:rPr>
          <w:rFonts w:eastAsia="Times New Roman" w:cs="Times New Roman"/>
          <w:szCs w:val="24"/>
        </w:rPr>
        <w:t>εβδομήντα πέντε</w:t>
      </w:r>
      <w:r>
        <w:rPr>
          <w:rFonts w:eastAsia="Times New Roman" w:cs="Times New Roman"/>
          <w:szCs w:val="24"/>
        </w:rPr>
        <w:t xml:space="preserve"> έτη αντί των </w:t>
      </w:r>
      <w:r>
        <w:rPr>
          <w:rFonts w:eastAsia="Times New Roman" w:cs="Times New Roman"/>
          <w:szCs w:val="24"/>
        </w:rPr>
        <w:t>εβδομήντα</w:t>
      </w:r>
      <w:r>
        <w:rPr>
          <w:rFonts w:eastAsia="Times New Roman" w:cs="Times New Roman"/>
          <w:szCs w:val="24"/>
        </w:rPr>
        <w:t xml:space="preserve"> που προέβλεπε ο σχετικός </w:t>
      </w:r>
      <w:r>
        <w:rPr>
          <w:rFonts w:eastAsia="Times New Roman" w:cs="Times New Roman"/>
          <w:szCs w:val="24"/>
        </w:rPr>
        <w:t>κ</w:t>
      </w:r>
      <w:r>
        <w:rPr>
          <w:rFonts w:eastAsia="Times New Roman" w:cs="Times New Roman"/>
          <w:szCs w:val="24"/>
        </w:rPr>
        <w:t>ανονισμός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δεύτερον, να οριστεί και για τους μη κατά κύρια απασχόληση </w:t>
      </w:r>
      <w:proofErr w:type="spellStart"/>
      <w:r>
        <w:rPr>
          <w:rFonts w:eastAsia="Times New Roman" w:cs="Times New Roman"/>
          <w:szCs w:val="24"/>
        </w:rPr>
        <w:t>μαστιχοπαραγωγούς</w:t>
      </w:r>
      <w:proofErr w:type="spellEnd"/>
      <w:r>
        <w:rPr>
          <w:rFonts w:eastAsia="Times New Roman" w:cs="Times New Roman"/>
          <w:szCs w:val="24"/>
        </w:rPr>
        <w:t xml:space="preserve"> ανώτατο εισόδημα </w:t>
      </w:r>
      <w:r>
        <w:rPr>
          <w:rFonts w:eastAsia="Times New Roman" w:cs="Times New Roman"/>
          <w:szCs w:val="24"/>
        </w:rPr>
        <w:lastRenderedPageBreak/>
        <w:t xml:space="preserve">15.000 ευρώ αντί των 7.500 ευρώ που προέβλεπε ο σχετικός </w:t>
      </w:r>
      <w:r>
        <w:rPr>
          <w:rFonts w:eastAsia="Times New Roman" w:cs="Times New Roman"/>
          <w:szCs w:val="24"/>
        </w:rPr>
        <w:t>κ</w:t>
      </w:r>
      <w:r>
        <w:rPr>
          <w:rFonts w:eastAsia="Times New Roman" w:cs="Times New Roman"/>
          <w:szCs w:val="24"/>
        </w:rPr>
        <w:t>ανονισμός. Ζητούσαμε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τον </w:t>
      </w:r>
      <w:proofErr w:type="spellStart"/>
      <w:r>
        <w:rPr>
          <w:rFonts w:eastAsia="Times New Roman" w:cs="Times New Roman"/>
          <w:szCs w:val="24"/>
        </w:rPr>
        <w:t>υπερδιπλασιασμό</w:t>
      </w:r>
      <w:proofErr w:type="spellEnd"/>
      <w:r>
        <w:rPr>
          <w:rFonts w:eastAsia="Times New Roman" w:cs="Times New Roman"/>
          <w:szCs w:val="24"/>
        </w:rPr>
        <w:t xml:space="preserve"> της ενίσχυσης, της δυνατότητας να ενταχθούν οι </w:t>
      </w:r>
      <w:proofErr w:type="spellStart"/>
      <w:r>
        <w:rPr>
          <w:rFonts w:eastAsia="Times New Roman" w:cs="Times New Roman"/>
          <w:szCs w:val="24"/>
        </w:rPr>
        <w:t>ετεροεπαγγελματίες</w:t>
      </w:r>
      <w:proofErr w:type="spellEnd"/>
      <w:r>
        <w:rPr>
          <w:rFonts w:eastAsia="Times New Roman" w:cs="Times New Roman"/>
          <w:szCs w:val="24"/>
        </w:rPr>
        <w:t xml:space="preserve"> </w:t>
      </w:r>
      <w:proofErr w:type="spellStart"/>
      <w:r>
        <w:rPr>
          <w:rFonts w:eastAsia="Times New Roman" w:cs="Times New Roman"/>
          <w:szCs w:val="24"/>
        </w:rPr>
        <w:t>μαστιχοπαραγωγοί</w:t>
      </w:r>
      <w:proofErr w:type="spellEnd"/>
      <w:r>
        <w:rPr>
          <w:rFonts w:eastAsia="Times New Roman" w:cs="Times New Roman"/>
          <w:szCs w:val="24"/>
        </w:rPr>
        <w:t>.</w:t>
      </w:r>
    </w:p>
    <w:p w14:paraId="4C0A5C10"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Κοινοποιήσαμε αυτό το αίτημα που μας ήλθε από τον ΕΛΓΑ. Να μην ξεχάσω να σας το καταθέσω, κύριε </w:t>
      </w:r>
      <w:proofErr w:type="spellStart"/>
      <w:r>
        <w:rPr>
          <w:rFonts w:eastAsia="Times New Roman" w:cs="Times New Roman"/>
          <w:szCs w:val="24"/>
        </w:rPr>
        <w:t>Μηταράκη</w:t>
      </w:r>
      <w:proofErr w:type="spellEnd"/>
      <w:r>
        <w:rPr>
          <w:rFonts w:eastAsia="Times New Roman" w:cs="Times New Roman"/>
          <w:szCs w:val="24"/>
        </w:rPr>
        <w:t>, για να το έχετε στο αρχείο σας. Είναι</w:t>
      </w:r>
      <w:r>
        <w:rPr>
          <w:rFonts w:eastAsia="Times New Roman" w:cs="Times New Roman"/>
          <w:szCs w:val="24"/>
        </w:rPr>
        <w:t xml:space="preserve"> σημαντικό.</w:t>
      </w:r>
    </w:p>
    <w:p w14:paraId="4C0A5C11"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4C0A5C12" w14:textId="77777777" w:rsidR="0065079E" w:rsidRDefault="00416EE2">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Υπουργός </w:t>
      </w:r>
      <w:r w:rsidRPr="0035152D">
        <w:rPr>
          <w:rFonts w:eastAsia="Times New Roman" w:cs="Times New Roman"/>
        </w:rPr>
        <w:t xml:space="preserve">κ. </w:t>
      </w:r>
      <w:r>
        <w:rPr>
          <w:rFonts w:eastAsia="Times New Roman" w:cs="Times New Roman"/>
        </w:rPr>
        <w:t>Ευάγγελος Αποστόλου καταθέτει για τα Πρακτικά το</w:t>
      </w:r>
      <w:r w:rsidRPr="0035152D">
        <w:rPr>
          <w:rFonts w:eastAsia="Times New Roman" w:cs="Times New Roman"/>
        </w:rPr>
        <w:t xml:space="preserve"> προαναφερθέν</w:t>
      </w:r>
      <w:r>
        <w:rPr>
          <w:rFonts w:eastAsia="Times New Roman" w:cs="Times New Roman"/>
        </w:rPr>
        <w:t xml:space="preserve"> έγγραφο</w:t>
      </w:r>
      <w:r w:rsidRPr="0035152D">
        <w:rPr>
          <w:rFonts w:eastAsia="Times New Roman" w:cs="Times New Roman"/>
        </w:rPr>
        <w:t>, τ</w:t>
      </w:r>
      <w:r>
        <w:rPr>
          <w:rFonts w:eastAsia="Times New Roman" w:cs="Times New Roman"/>
        </w:rPr>
        <w:t>ο οποίο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4C0A5C13"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ΕΛΓΑ</w:t>
      </w:r>
      <w:r>
        <w:rPr>
          <w:rFonts w:eastAsia="Times New Roman" w:cs="Times New Roman"/>
          <w:szCs w:val="24"/>
        </w:rPr>
        <w:t xml:space="preserve"> κατέθεσε το συγκεκριμένο έγγραφο, το στείλαμε στη Γενική Γραμματεία Οικονομικής Πολιτικής, την ΚΕΜΚΕ. Θυμίζω και πάλι ότι η αρμοδιότητα κοινοποίησης τέτοιων αιτημάτων στην Ευρωπαϊκή Επιτροπή ανήκει στην ΚΕΜΚΕ. Δεν είναι δική μας αρμοδιότητα. </w:t>
      </w:r>
    </w:p>
    <w:p w14:paraId="4C0A5C14"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διαβίβασε</w:t>
      </w:r>
      <w:r>
        <w:rPr>
          <w:rFonts w:eastAsia="Times New Roman" w:cs="Times New Roman"/>
          <w:szCs w:val="24"/>
        </w:rPr>
        <w:t xml:space="preserve"> και έχουμε την αντίστοιχη απάντηση από την Ευρωπαϊκή Επιτροπή, η οποία ουσιαστικά δέχεται αυτό που ζητούσαμε όσον αφορά το όριο των 15.000 αντί των 7.500 ευρώ. Δεν δέχεται το αίτημα να πάμε στα </w:t>
      </w:r>
      <w:r>
        <w:rPr>
          <w:rFonts w:eastAsia="Times New Roman" w:cs="Times New Roman"/>
          <w:szCs w:val="24"/>
        </w:rPr>
        <w:t>εβδομήντα πέντε έτη</w:t>
      </w:r>
      <w:r>
        <w:rPr>
          <w:rFonts w:eastAsia="Times New Roman" w:cs="Times New Roman"/>
          <w:szCs w:val="24"/>
        </w:rPr>
        <w:t>. Εμείς επιμένουμε με καινούργιο αίτημα</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φθάσουμε στα </w:t>
      </w:r>
      <w:r>
        <w:rPr>
          <w:rFonts w:eastAsia="Times New Roman" w:cs="Times New Roman"/>
          <w:szCs w:val="24"/>
        </w:rPr>
        <w:t>εβδομήντα πέντε έτη</w:t>
      </w:r>
      <w:r>
        <w:rPr>
          <w:rFonts w:eastAsia="Times New Roman" w:cs="Times New Roman"/>
          <w:szCs w:val="24"/>
        </w:rPr>
        <w:t xml:space="preserve">. </w:t>
      </w:r>
    </w:p>
    <w:p w14:paraId="4C0A5C15"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ξέρετε πόσοι είναι οι </w:t>
      </w:r>
      <w:proofErr w:type="spellStart"/>
      <w:r>
        <w:rPr>
          <w:rFonts w:eastAsia="Times New Roman" w:cs="Times New Roman"/>
          <w:szCs w:val="24"/>
        </w:rPr>
        <w:t>μαστιχοπαραγωγοί</w:t>
      </w:r>
      <w:proofErr w:type="spellEnd"/>
      <w:r>
        <w:rPr>
          <w:rFonts w:eastAsia="Times New Roman" w:cs="Times New Roman"/>
          <w:szCs w:val="24"/>
        </w:rPr>
        <w:t xml:space="preserve"> που αποκλείονται; Είναι δύο, για τους οποίους θα δώσουμε τη μάχη</w:t>
      </w:r>
      <w:r>
        <w:rPr>
          <w:rFonts w:eastAsia="Times New Roman" w:cs="Times New Roman"/>
          <w:szCs w:val="24"/>
        </w:rPr>
        <w:t>,</w:t>
      </w:r>
      <w:r>
        <w:rPr>
          <w:rFonts w:eastAsia="Times New Roman" w:cs="Times New Roman"/>
          <w:szCs w:val="24"/>
        </w:rPr>
        <w:t xml:space="preserve"> ώστε να ενταχθούν και αυτοί. Διότι με την προηγούμενη επιστολή που στείλαμε ανεβάσαμε κατά δ</w:t>
      </w:r>
      <w:r>
        <w:rPr>
          <w:rFonts w:eastAsia="Times New Roman" w:cs="Times New Roman"/>
          <w:szCs w:val="24"/>
        </w:rPr>
        <w:t>ε</w:t>
      </w:r>
      <w:r>
        <w:rPr>
          <w:rFonts w:eastAsia="Times New Roman" w:cs="Times New Roman"/>
          <w:szCs w:val="24"/>
        </w:rPr>
        <w:t xml:space="preserve">καεπτά </w:t>
      </w:r>
      <w:r>
        <w:rPr>
          <w:rFonts w:eastAsia="Times New Roman" w:cs="Times New Roman"/>
          <w:szCs w:val="24"/>
        </w:rPr>
        <w:t>επιπλέον τους δικαιούχους, που είχαν αποκλειστεί με την προηγούμενη. Σας καταθέτω και αυτό το έγγραφο</w:t>
      </w:r>
      <w:r>
        <w:rPr>
          <w:rFonts w:eastAsia="Times New Roman" w:cs="Times New Roman"/>
          <w:szCs w:val="24"/>
        </w:rPr>
        <w:t>,</w:t>
      </w:r>
      <w:r>
        <w:rPr>
          <w:rFonts w:eastAsia="Times New Roman" w:cs="Times New Roman"/>
          <w:szCs w:val="24"/>
        </w:rPr>
        <w:t xml:space="preserve"> για να συμπληρώσετε τον φάκελό σας, να έχετε πλήρη ενημέρωση.</w:t>
      </w:r>
    </w:p>
    <w:p w14:paraId="4C0A5C16" w14:textId="77777777" w:rsidR="0065079E" w:rsidRDefault="00416EE2">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Υπουργός Αγροτικής Ανάπτυξης και Τροφίμων </w:t>
      </w:r>
      <w:r w:rsidRPr="0035152D">
        <w:rPr>
          <w:rFonts w:eastAsia="Times New Roman" w:cs="Times New Roman"/>
        </w:rPr>
        <w:t xml:space="preserve">κ. </w:t>
      </w:r>
      <w:r>
        <w:rPr>
          <w:rFonts w:eastAsia="Times New Roman" w:cs="Times New Roman"/>
        </w:rPr>
        <w:t>Ευάγγελος Αποστόλου καταθέτ</w:t>
      </w:r>
      <w:r>
        <w:rPr>
          <w:rFonts w:eastAsia="Times New Roman" w:cs="Times New Roman"/>
        </w:rPr>
        <w:t>ει για τα Πρακτικά το</w:t>
      </w:r>
      <w:r w:rsidRPr="0035152D">
        <w:rPr>
          <w:rFonts w:eastAsia="Times New Roman" w:cs="Times New Roman"/>
        </w:rPr>
        <w:t xml:space="preserve"> προαναφερθέν</w:t>
      </w:r>
      <w:r>
        <w:rPr>
          <w:rFonts w:eastAsia="Times New Roman" w:cs="Times New Roman"/>
        </w:rPr>
        <w:t xml:space="preserve"> έγγραφο</w:t>
      </w:r>
      <w:r w:rsidRPr="0035152D">
        <w:rPr>
          <w:rFonts w:eastAsia="Times New Roman" w:cs="Times New Roman"/>
        </w:rPr>
        <w:t>, τ</w:t>
      </w:r>
      <w:r>
        <w:rPr>
          <w:rFonts w:eastAsia="Times New Roman" w:cs="Times New Roman"/>
        </w:rPr>
        <w:t>ο οποίο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4C0A5C17"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βάση αυτά, έχει συνταχθεί ήδη η σχετική κοινή υπουργική απόφαση, η οποία βρίσκεται στη διαδικασία υπ</w:t>
      </w:r>
      <w:r>
        <w:rPr>
          <w:rFonts w:eastAsia="Times New Roman" w:cs="Times New Roman"/>
          <w:szCs w:val="24"/>
        </w:rPr>
        <w:t>ογραφής. Είναι θέμα ημερών. Από εκεί και πέρα, όπως αντιλαμβάνεσθε, θα καταβληθούν αυτά, αφού βεβαίως ολοκληρωθεί αυτή η διαδικασία που έχει σχέση με τα πορίσματα, όπως πρέπει, αφού άλλωστε προβλέπεται και από τον σχετικό Κανονισμό των Κρατικών Οικονομικών</w:t>
      </w:r>
      <w:r>
        <w:rPr>
          <w:rFonts w:eastAsia="Times New Roman" w:cs="Times New Roman"/>
          <w:szCs w:val="24"/>
        </w:rPr>
        <w:t xml:space="preserve"> Ενισχύσεων. Αυτά όσον αφορά την αβλεψία, που εμείς τουλάχιστον θεωρούμε ότι δεν υπάρχει. Εσείς, όμως, αυτή την αβλεψία την ανακηρύξατε σε μέγιστη διαδικασία κοινοβουλευτικού ελέγχου σε επερώτηση. </w:t>
      </w:r>
    </w:p>
    <w:p w14:paraId="4C0A5C18"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τη ευκαιρία, μια και είχα συναντήσεις με τους </w:t>
      </w:r>
      <w:proofErr w:type="spellStart"/>
      <w:r>
        <w:rPr>
          <w:rFonts w:eastAsia="Times New Roman" w:cs="Times New Roman"/>
          <w:szCs w:val="24"/>
        </w:rPr>
        <w:t>μαστιχοπ</w:t>
      </w:r>
      <w:r>
        <w:rPr>
          <w:rFonts w:eastAsia="Times New Roman" w:cs="Times New Roman"/>
          <w:szCs w:val="24"/>
        </w:rPr>
        <w:t>αραγωγούς</w:t>
      </w:r>
      <w:proofErr w:type="spellEnd"/>
      <w:r>
        <w:rPr>
          <w:rFonts w:eastAsia="Times New Roman" w:cs="Times New Roman"/>
          <w:szCs w:val="24"/>
        </w:rPr>
        <w:t xml:space="preserve">, θέλω να αναφερθώ και σε άλλα θέματα, ιδιαίτερα σε αυτά που έχουν σχέση με τη </w:t>
      </w:r>
      <w:proofErr w:type="spellStart"/>
      <w:r>
        <w:rPr>
          <w:rFonts w:eastAsia="Times New Roman" w:cs="Times New Roman"/>
          <w:szCs w:val="24"/>
        </w:rPr>
        <w:t>μαστιχοκαλλιέργεια</w:t>
      </w:r>
      <w:proofErr w:type="spellEnd"/>
      <w:r>
        <w:rPr>
          <w:rFonts w:eastAsia="Times New Roman" w:cs="Times New Roman"/>
          <w:szCs w:val="24"/>
        </w:rPr>
        <w:t>.</w:t>
      </w:r>
    </w:p>
    <w:p w14:paraId="4C0A5C19"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Ένωση </w:t>
      </w:r>
      <w:proofErr w:type="spellStart"/>
      <w:r>
        <w:rPr>
          <w:rFonts w:eastAsia="Times New Roman" w:cs="Times New Roman"/>
          <w:szCs w:val="24"/>
        </w:rPr>
        <w:t>Μαστιχοπαραγωγών</w:t>
      </w:r>
      <w:proofErr w:type="spellEnd"/>
      <w:r>
        <w:rPr>
          <w:rFonts w:eastAsia="Times New Roman" w:cs="Times New Roman"/>
          <w:szCs w:val="24"/>
        </w:rPr>
        <w:t xml:space="preserve"> Χίου αυτή την ώρα, αγαπητοί συνάδελφοι, υλοποιεί πρόγραμμα προώθησης της μαστίχας σε πολλές τρίτες χώρες και η ανταπόκριση </w:t>
      </w:r>
      <w:r>
        <w:rPr>
          <w:rFonts w:eastAsia="Times New Roman" w:cs="Times New Roman"/>
          <w:szCs w:val="24"/>
        </w:rPr>
        <w:lastRenderedPageBreak/>
        <w:t>είναι αξιόλογη. Για τη διατήρηση αυτής της παραδοσιακής καλλιέργειας της Χίου χορηγείται στους παραγωγούς, μέσω του προγράμματος στήριξης των μικρών νησιών του Αιγαίου Πελάγους, οικονομική ενίσχυση, η οποία ανέρχεται συνολικά ετήσια σε 1,5 εκατομμύρια ευρώ</w:t>
      </w:r>
      <w:r>
        <w:rPr>
          <w:rFonts w:eastAsia="Times New Roman" w:cs="Times New Roman"/>
          <w:szCs w:val="24"/>
        </w:rPr>
        <w:t>, δηλαδή 11,5 ευρώ ανά κιλό καθαρής μαστίχας.</w:t>
      </w:r>
    </w:p>
    <w:p w14:paraId="4C0A5C1A" w14:textId="77777777" w:rsidR="0065079E" w:rsidRDefault="00416EE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η </w:t>
      </w:r>
      <w:proofErr w:type="spellStart"/>
      <w:r>
        <w:rPr>
          <w:rFonts w:eastAsia="Times New Roman" w:cs="Times New Roman"/>
          <w:szCs w:val="24"/>
        </w:rPr>
        <w:t>μαστιχοκαλλιέργεια</w:t>
      </w:r>
      <w:proofErr w:type="spellEnd"/>
      <w:r>
        <w:rPr>
          <w:rFonts w:eastAsia="Times New Roman" w:cs="Times New Roman"/>
          <w:szCs w:val="24"/>
        </w:rPr>
        <w:t xml:space="preserve"> επωφελείται και των πρόσθετων μέτρων-κινήτρων για τις μικρές γεωργικές εκμεταλλεύσεις των μικρών νησιωτικών περιοχών ύψους 70 εκατομμυρίων ευρώ, που εφαρμόζονται για πρώτη φορά, ό</w:t>
      </w:r>
      <w:r>
        <w:rPr>
          <w:rFonts w:eastAsia="Times New Roman" w:cs="Times New Roman"/>
          <w:szCs w:val="24"/>
        </w:rPr>
        <w:t xml:space="preserve">πως επίσης και του ειδικού προγράμματος ενισχύσεων, ύψους 24 εκατομμυρίων ευρώ, το αποκαλούμενο «Πρόγραμμα Μικρών Νησιών του Αιγαίου Πελάγους», που εφαρμόζεται κάθε χρόνο για να τονώσει τον </w:t>
      </w:r>
      <w:proofErr w:type="spellStart"/>
      <w:r>
        <w:rPr>
          <w:rFonts w:eastAsia="Times New Roman" w:cs="Times New Roman"/>
          <w:szCs w:val="24"/>
        </w:rPr>
        <w:t>αγροτοδιατροφικό</w:t>
      </w:r>
      <w:proofErr w:type="spellEnd"/>
      <w:r>
        <w:rPr>
          <w:rFonts w:eastAsia="Times New Roman" w:cs="Times New Roman"/>
          <w:szCs w:val="24"/>
        </w:rPr>
        <w:t xml:space="preserve"> τομέα κυρίως σε δύο τομείς, σε αυτόν που έχει σχέ</w:t>
      </w:r>
      <w:r>
        <w:rPr>
          <w:rFonts w:eastAsia="Times New Roman" w:cs="Times New Roman"/>
          <w:szCs w:val="24"/>
        </w:rPr>
        <w:t>ση με την ενίσχυση της μεταφοράς των πρώτων υλών από την ηπειρωτική Ελλάδα στα μικρά νησιά και αυτόν της ενίσχυσης της τοπικής γεωργικής παραγωγής και των παραδοσιακών εξαγωγών από τα μικρά νησιά.</w:t>
      </w:r>
    </w:p>
    <w:p w14:paraId="4C0A5C1B"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σας πληροφορώ ότι αυτό το πρόγραμμα στ</w:t>
      </w:r>
      <w:r>
        <w:rPr>
          <w:rFonts w:eastAsia="Times New Roman" w:cs="Times New Roman"/>
          <w:szCs w:val="24"/>
        </w:rPr>
        <w:t xml:space="preserve">ο πλαίσιο της διαδικασίας ενδιάμεσης αναθεώρησης που θα γίνει το φθινόπωρο στην Κοινή Αγροτική Πολιτική, τη γνωστή ως διαδικασία </w:t>
      </w:r>
      <w:r>
        <w:rPr>
          <w:rFonts w:eastAsia="Times New Roman" w:cs="Times New Roman"/>
          <w:szCs w:val="24"/>
          <w:lang w:val="en-US"/>
        </w:rPr>
        <w:t>Omnibus</w:t>
      </w:r>
      <w:r>
        <w:rPr>
          <w:rFonts w:eastAsia="Times New Roman" w:cs="Times New Roman"/>
          <w:szCs w:val="24"/>
        </w:rPr>
        <w:t xml:space="preserve">, θα αυξηθεί στα 40 εκατομμύρια ευρώ. Επιπλέον, προωθούμε και θεσμικές ρυθμίσεις όσον αφορά τη </w:t>
      </w:r>
      <w:proofErr w:type="spellStart"/>
      <w:r>
        <w:rPr>
          <w:rFonts w:eastAsia="Times New Roman" w:cs="Times New Roman"/>
          <w:szCs w:val="24"/>
        </w:rPr>
        <w:t>μαστιχοκαλλιέργεια</w:t>
      </w:r>
      <w:proofErr w:type="spellEnd"/>
      <w:r>
        <w:rPr>
          <w:rFonts w:eastAsia="Times New Roman" w:cs="Times New Roman"/>
          <w:szCs w:val="24"/>
        </w:rPr>
        <w:t xml:space="preserve">. Έχει </w:t>
      </w:r>
      <w:r>
        <w:rPr>
          <w:rFonts w:eastAsia="Times New Roman" w:cs="Times New Roman"/>
          <w:szCs w:val="24"/>
        </w:rPr>
        <w:t>συμπεριληφθεί διάταξη στο νομοσχέδιο για τον συνδικαλισμό του αγροτικού χώρου που θα συζητηθεί τις επόμενες ημέρες στη Βουλή και αφορά τη μετατροπή της «</w:t>
      </w:r>
      <w:r>
        <w:rPr>
          <w:rFonts w:eastAsia="Times New Roman" w:cs="Times New Roman"/>
          <w:szCs w:val="24"/>
        </w:rPr>
        <w:t>έ</w:t>
      </w:r>
      <w:r>
        <w:rPr>
          <w:rFonts w:eastAsia="Times New Roman" w:cs="Times New Roman"/>
          <w:szCs w:val="24"/>
        </w:rPr>
        <w:t>νωσης» σε «</w:t>
      </w:r>
      <w:r>
        <w:rPr>
          <w:rFonts w:eastAsia="Times New Roman" w:cs="Times New Roman"/>
          <w:szCs w:val="24"/>
        </w:rPr>
        <w:t>α</w:t>
      </w:r>
      <w:r>
        <w:rPr>
          <w:rFonts w:eastAsia="Times New Roman" w:cs="Times New Roman"/>
          <w:szCs w:val="24"/>
        </w:rPr>
        <w:t xml:space="preserve">ναγκαστικό </w:t>
      </w:r>
      <w:r>
        <w:rPr>
          <w:rFonts w:eastAsia="Times New Roman" w:cs="Times New Roman"/>
          <w:szCs w:val="24"/>
        </w:rPr>
        <w:t>σ</w:t>
      </w:r>
      <w:r>
        <w:rPr>
          <w:rFonts w:eastAsia="Times New Roman" w:cs="Times New Roman"/>
          <w:szCs w:val="24"/>
        </w:rPr>
        <w:t>υνεταιρισμό». Εντός των ημερών έρχεται το νομοσχέδιο στη Βουλή. Ήταν αίτημα εδ</w:t>
      </w:r>
      <w:r>
        <w:rPr>
          <w:rFonts w:eastAsia="Times New Roman" w:cs="Times New Roman"/>
          <w:szCs w:val="24"/>
        </w:rPr>
        <w:t xml:space="preserve">ώ και χρόνια της Ένωσης </w:t>
      </w:r>
      <w:proofErr w:type="spellStart"/>
      <w:r>
        <w:rPr>
          <w:rFonts w:eastAsia="Times New Roman" w:cs="Times New Roman"/>
          <w:szCs w:val="24"/>
        </w:rPr>
        <w:t>Μαστιχοπαραγωγών</w:t>
      </w:r>
      <w:proofErr w:type="spellEnd"/>
      <w:r>
        <w:rPr>
          <w:rFonts w:eastAsia="Times New Roman" w:cs="Times New Roman"/>
          <w:szCs w:val="24"/>
        </w:rPr>
        <w:t>.</w:t>
      </w:r>
    </w:p>
    <w:p w14:paraId="4C0A5C1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Άρα, λοιπόν, κύριε συνάδελφε, μ</w:t>
      </w:r>
      <w:r>
        <w:rPr>
          <w:rFonts w:eastAsia="Times New Roman" w:cs="Times New Roman"/>
          <w:szCs w:val="24"/>
        </w:rPr>
        <w:t>ε</w:t>
      </w:r>
      <w:r>
        <w:rPr>
          <w:rFonts w:eastAsia="Times New Roman" w:cs="Times New Roman"/>
          <w:szCs w:val="24"/>
        </w:rPr>
        <w:t xml:space="preserve"> αυτά που σας είπα, ειλικρινά, αυτό που τουλάχιστον από πλευράς των </w:t>
      </w:r>
      <w:proofErr w:type="spellStart"/>
      <w:r>
        <w:rPr>
          <w:rFonts w:eastAsia="Times New Roman" w:cs="Times New Roman"/>
          <w:szCs w:val="24"/>
        </w:rPr>
        <w:t>μαστιχοπαραγωγών</w:t>
      </w:r>
      <w:proofErr w:type="spellEnd"/>
      <w:r>
        <w:rPr>
          <w:rFonts w:eastAsia="Times New Roman" w:cs="Times New Roman"/>
          <w:szCs w:val="24"/>
        </w:rPr>
        <w:t xml:space="preserve"> πιστεύω ότι θα βγει, είναι το εξής: Αυτή</w:t>
      </w:r>
      <w:r>
        <w:rPr>
          <w:rFonts w:eastAsia="Times New Roman" w:cs="Times New Roman"/>
          <w:szCs w:val="24"/>
        </w:rPr>
        <w:t xml:space="preserve"> τη προσπάθεια που κάνουμε για να στηρίξουμε το συγκεκριμένο προϊόν, βοηθήστε την όσο μπορείτε και μην επιχειρείτε μέσα από ευκαιρίες, αβλεψίες και τέτοιες διαδικασίες να βρεθείτε απέναντι σε προσπάθειες που ουσιαστικά στηρίζει η τοπική κοινωνία.</w:t>
      </w:r>
    </w:p>
    <w:p w14:paraId="4C0A5C1D" w14:textId="77777777" w:rsidR="0065079E" w:rsidRDefault="00416EE2">
      <w:pPr>
        <w:spacing w:line="600" w:lineRule="auto"/>
        <w:ind w:firstLine="720"/>
        <w:jc w:val="both"/>
        <w:rPr>
          <w:rFonts w:eastAsia="Times New Roman" w:cs="Times New Roman"/>
          <w:szCs w:val="24"/>
        </w:rPr>
      </w:pPr>
      <w:r w:rsidRPr="0043442B">
        <w:rPr>
          <w:rFonts w:eastAsia="Times New Roman" w:cs="Times New Roman"/>
          <w:b/>
          <w:szCs w:val="24"/>
        </w:rPr>
        <w:t>ΠΡΟΕΔΡΕΥΩ</w:t>
      </w:r>
      <w:r w:rsidRPr="0043442B">
        <w:rPr>
          <w:rFonts w:eastAsia="Times New Roman" w:cs="Times New Roman"/>
          <w:b/>
          <w:szCs w:val="24"/>
        </w:rPr>
        <w:t>Ν (</w:t>
      </w:r>
      <w:r>
        <w:rPr>
          <w:rFonts w:eastAsia="Times New Roman" w:cs="Times New Roman"/>
          <w:b/>
          <w:szCs w:val="24"/>
        </w:rPr>
        <w:t>Σπυρίδων Λυκούδη</w:t>
      </w:r>
      <w:r w:rsidRPr="0043442B">
        <w:rPr>
          <w:rFonts w:eastAsia="Times New Roman" w:cs="Times New Roman"/>
          <w:b/>
          <w:szCs w:val="24"/>
        </w:rPr>
        <w:t>ς):</w:t>
      </w:r>
      <w:r>
        <w:rPr>
          <w:rFonts w:eastAsia="Times New Roman" w:cs="Times New Roman"/>
          <w:b/>
          <w:szCs w:val="24"/>
        </w:rPr>
        <w:t xml:space="preserve"> </w:t>
      </w:r>
      <w:r>
        <w:rPr>
          <w:rFonts w:eastAsia="Times New Roman" w:cs="Times New Roman"/>
          <w:szCs w:val="24"/>
        </w:rPr>
        <w:t>Ευχαριστώ, κύριε Υπουργέ.</w:t>
      </w:r>
    </w:p>
    <w:p w14:paraId="4C0A5C1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Η συνάδελφος κ</w:t>
      </w:r>
      <w:r>
        <w:rPr>
          <w:rFonts w:eastAsia="Times New Roman" w:cs="Times New Roman"/>
          <w:szCs w:val="24"/>
        </w:rPr>
        <w:t>.</w:t>
      </w:r>
      <w:r>
        <w:rPr>
          <w:rFonts w:eastAsia="Times New Roman" w:cs="Times New Roman"/>
          <w:szCs w:val="24"/>
        </w:rPr>
        <w:t xml:space="preserve"> Φωτεινή Αραμπατζή έχει τον λόγο για έξι λεπτά. Όλοι οι υπόλοιποι Κοινοβουλευτικοί Εκπρόσωποι έχουν τον λόγο για τρία λεπτά.</w:t>
      </w:r>
    </w:p>
    <w:p w14:paraId="4C0A5C1F"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Κύριε Πρόεδρε, έχω και δευτερολογία;</w:t>
      </w:r>
    </w:p>
    <w:p w14:paraId="4C0A5C20"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(Σπυρίδων Λυκούδης): </w:t>
      </w:r>
      <w:r>
        <w:rPr>
          <w:rFonts w:eastAsia="Times New Roman" w:cs="Times New Roman"/>
          <w:szCs w:val="24"/>
        </w:rPr>
        <w:t>Εσείς έχετε, οι άλλοι όχι.</w:t>
      </w:r>
    </w:p>
    <w:p w14:paraId="4C0A5C21"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4C0A5C22"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διαβάζοντας τα σχετικά έγγραφα της επίκαιρης επερώτησης του συναδέλφου κ. </w:t>
      </w:r>
      <w:proofErr w:type="spellStart"/>
      <w:r>
        <w:rPr>
          <w:rFonts w:eastAsia="Times New Roman" w:cs="Times New Roman"/>
          <w:szCs w:val="24"/>
        </w:rPr>
        <w:t>Μηταράκη</w:t>
      </w:r>
      <w:proofErr w:type="spellEnd"/>
      <w:r>
        <w:rPr>
          <w:rFonts w:eastAsia="Times New Roman" w:cs="Times New Roman"/>
          <w:szCs w:val="24"/>
        </w:rPr>
        <w:t xml:space="preserve"> για το πρόβλημα που αντιμετωπίζουν </w:t>
      </w:r>
      <w:r>
        <w:rPr>
          <w:rFonts w:eastAsia="Times New Roman" w:cs="Times New Roman"/>
          <w:szCs w:val="24"/>
        </w:rPr>
        <w:t xml:space="preserve">οι κατεστραμμένοι </w:t>
      </w:r>
      <w:proofErr w:type="spellStart"/>
      <w:r>
        <w:rPr>
          <w:rFonts w:eastAsia="Times New Roman" w:cs="Times New Roman"/>
          <w:szCs w:val="24"/>
        </w:rPr>
        <w:t>μαστιχοπαραγωγοί</w:t>
      </w:r>
      <w:proofErr w:type="spellEnd"/>
      <w:r>
        <w:rPr>
          <w:rFonts w:eastAsia="Times New Roman" w:cs="Times New Roman"/>
          <w:szCs w:val="24"/>
        </w:rPr>
        <w:t xml:space="preserve"> της Χίου, πραγματικά αναρωτιέμαι για τι πρώτα να διαμαρτυρηθεί ο κόσμος της πρωτογενούς παραγωγής από την Κυβέρνηση ΣΥΡΙΖΑ-ΑΝΕΛ. Για τις πολιτικές της πνιγηρής φορολόγησης; Για τις πολιτικές της εκτίναξης των ασφαλιστικών</w:t>
      </w:r>
      <w:r>
        <w:rPr>
          <w:rFonts w:eastAsia="Times New Roman" w:cs="Times New Roman"/>
          <w:szCs w:val="24"/>
        </w:rPr>
        <w:t xml:space="preserve"> εισφορών που αποτελούν, κατά κοινή και επαναλαμ</w:t>
      </w:r>
      <w:r>
        <w:rPr>
          <w:rFonts w:eastAsia="Times New Roman" w:cs="Times New Roman"/>
          <w:szCs w:val="24"/>
        </w:rPr>
        <w:lastRenderedPageBreak/>
        <w:t>βανόμενη ομολογία των παραγωγών, μ</w:t>
      </w:r>
      <w:r>
        <w:rPr>
          <w:rFonts w:eastAsia="Times New Roman" w:cs="Times New Roman"/>
          <w:szCs w:val="24"/>
        </w:rPr>
        <w:t>ί</w:t>
      </w:r>
      <w:r>
        <w:rPr>
          <w:rFonts w:eastAsia="Times New Roman" w:cs="Times New Roman"/>
          <w:szCs w:val="24"/>
        </w:rPr>
        <w:t>α δεύτερη δυσβάσταχτη εφορία; Για την εκτίναξη του κόστους παραγωγής; Για την πρωτοφανή βραδεία και αντιαναπτυξιακή απορρόφηση του Προγράμματος Αγροτικής Ανάπτυξης;</w:t>
      </w:r>
    </w:p>
    <w:p w14:paraId="4C0A5C23"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Μήπως δε</w:t>
      </w:r>
      <w:r>
        <w:rPr>
          <w:rFonts w:eastAsia="Times New Roman" w:cs="Times New Roman"/>
          <w:szCs w:val="24"/>
        </w:rPr>
        <w:t>ν πρέπει να διαμαρτυρηθούν για τέτοια παραδείγματα αλληλοαναιρέσεων, ψεύτικων υποσχέσεων –θα μου επιτρέψετε να πω μέχρι και κοροϊδίας- παραγωγών που υπέστησαν τέτοιες μεγάλες καταστροφές, οι οποίες πλήττουν καίρια τις καλλιέργειες και την επιβίωσή τους, ιδ</w:t>
      </w:r>
      <w:r>
        <w:rPr>
          <w:rFonts w:eastAsia="Times New Roman" w:cs="Times New Roman"/>
          <w:szCs w:val="24"/>
        </w:rPr>
        <w:t>ιαίτερα στις ακριτικές και νησιωτικές περιοχές της πατρίδας μας και αποτελούν, κύριε Υπουργέ, την κυρίαρχη πηγή αγροτικού εισοδήματος;</w:t>
      </w:r>
    </w:p>
    <w:p w14:paraId="4C0A5C2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Ένα τέτοιο παράδειγμα είναι αυτό των </w:t>
      </w:r>
      <w:proofErr w:type="spellStart"/>
      <w:r>
        <w:rPr>
          <w:rFonts w:eastAsia="Times New Roman" w:cs="Times New Roman"/>
          <w:szCs w:val="24"/>
        </w:rPr>
        <w:t>μαστιχοπαραγωγών</w:t>
      </w:r>
      <w:proofErr w:type="spellEnd"/>
      <w:r>
        <w:rPr>
          <w:rFonts w:eastAsia="Times New Roman" w:cs="Times New Roman"/>
          <w:szCs w:val="24"/>
        </w:rPr>
        <w:t xml:space="preserve"> της Χίου με τις μεγάλες καταστροφές που υπέστησαν το 2016 από την π</w:t>
      </w:r>
      <w:r>
        <w:rPr>
          <w:rFonts w:eastAsia="Times New Roman" w:cs="Times New Roman"/>
          <w:szCs w:val="24"/>
        </w:rPr>
        <w:t>υρκαγιά, τους εμπαιγμούς και τις ψεύτικες υποσχέσεις για αποζημιώσεις καταστροφών σε μ</w:t>
      </w:r>
      <w:r>
        <w:rPr>
          <w:rFonts w:eastAsia="Times New Roman" w:cs="Times New Roman"/>
          <w:szCs w:val="24"/>
        </w:rPr>
        <w:t>ί</w:t>
      </w:r>
      <w:r>
        <w:rPr>
          <w:rFonts w:eastAsia="Times New Roman" w:cs="Times New Roman"/>
          <w:szCs w:val="24"/>
        </w:rPr>
        <w:t>α καλλιέργεια ενός εμβληματικού προϊόντος της χώρας, τη μαστίχα, που αποτελεί βεβαίως το κυρίαρχο «</w:t>
      </w:r>
      <w:r>
        <w:rPr>
          <w:rFonts w:eastAsia="Times New Roman" w:cs="Times New Roman"/>
          <w:szCs w:val="24"/>
          <w:lang w:val="en-US"/>
        </w:rPr>
        <w:t>brand</w:t>
      </w:r>
      <w:r w:rsidRPr="004D657F">
        <w:rPr>
          <w:rFonts w:eastAsia="Times New Roman" w:cs="Times New Roman"/>
          <w:szCs w:val="24"/>
        </w:rPr>
        <w:t xml:space="preserve"> </w:t>
      </w:r>
      <w:r>
        <w:rPr>
          <w:rFonts w:eastAsia="Times New Roman" w:cs="Times New Roman"/>
          <w:szCs w:val="24"/>
          <w:lang w:val="en-US"/>
        </w:rPr>
        <w:lastRenderedPageBreak/>
        <w:t>name</w:t>
      </w:r>
      <w:r>
        <w:rPr>
          <w:rFonts w:eastAsia="Times New Roman" w:cs="Times New Roman"/>
          <w:szCs w:val="24"/>
        </w:rPr>
        <w:t xml:space="preserve">» του νησιού, ένα μοναδικό σπουδαίο ελληνικό προϊόν </w:t>
      </w:r>
      <w:r>
        <w:rPr>
          <w:rFonts w:eastAsia="Times New Roman" w:cs="Times New Roman"/>
          <w:szCs w:val="24"/>
        </w:rPr>
        <w:t>π</w:t>
      </w:r>
      <w:r>
        <w:rPr>
          <w:rFonts w:eastAsia="Times New Roman" w:cs="Times New Roman"/>
          <w:szCs w:val="24"/>
        </w:rPr>
        <w:t>ροστατε</w:t>
      </w:r>
      <w:r>
        <w:rPr>
          <w:rFonts w:eastAsia="Times New Roman" w:cs="Times New Roman"/>
          <w:szCs w:val="24"/>
        </w:rPr>
        <w:t xml:space="preserve">υόμενης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 xml:space="preserve">ροέλευσης, ένα προϊόν η τεχνογνωσία του οποίου αποτελεί αναγνωρισμένο στοιχείο της άυλης πολιτιστικής κληρονομιάς της </w:t>
      </w:r>
      <w:r>
        <w:rPr>
          <w:rFonts w:eastAsia="Times New Roman" w:cs="Times New Roman"/>
          <w:szCs w:val="24"/>
          <w:lang w:val="en-US"/>
        </w:rPr>
        <w:t>UNESCO</w:t>
      </w:r>
      <w:r>
        <w:rPr>
          <w:rFonts w:eastAsia="Times New Roman" w:cs="Times New Roman"/>
          <w:szCs w:val="24"/>
        </w:rPr>
        <w:t>, ένα προϊόν που συμβά</w:t>
      </w:r>
      <w:r>
        <w:rPr>
          <w:rFonts w:eastAsia="Times New Roman" w:cs="Times New Roman"/>
          <w:szCs w:val="24"/>
        </w:rPr>
        <w:t>λ</w:t>
      </w:r>
      <w:r>
        <w:rPr>
          <w:rFonts w:eastAsia="Times New Roman" w:cs="Times New Roman"/>
          <w:szCs w:val="24"/>
        </w:rPr>
        <w:t>λει αποφασιστικά στην οικονομία του νησιού και στη συνολική βεβαίως τουριστική του ανάπτυξ</w:t>
      </w:r>
      <w:r>
        <w:rPr>
          <w:rFonts w:eastAsia="Times New Roman" w:cs="Times New Roman"/>
          <w:szCs w:val="24"/>
        </w:rPr>
        <w:t xml:space="preserve">η. Πρόκειται για ένα προϊόν που το 75% της παραγωγής του εξάγεται σύμφωνα με τα στοιχεία του Συνδέσμου </w:t>
      </w:r>
      <w:proofErr w:type="spellStart"/>
      <w:r>
        <w:rPr>
          <w:rFonts w:eastAsia="Times New Roman" w:cs="Times New Roman"/>
          <w:szCs w:val="24"/>
        </w:rPr>
        <w:t>Εξαγωγέων</w:t>
      </w:r>
      <w:proofErr w:type="spellEnd"/>
      <w:r>
        <w:rPr>
          <w:rFonts w:eastAsia="Times New Roman" w:cs="Times New Roman"/>
          <w:szCs w:val="24"/>
        </w:rPr>
        <w:t xml:space="preserve"> Βορείου Ελλάδος, ένα προϊόν που συνεισφέρει στην εθνική οικονομία 9,3 εκατομμύρια ευρώ τζίρο.</w:t>
      </w:r>
    </w:p>
    <w:p w14:paraId="4C0A5C25"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Εγώ, κύριε Υπουργέ, ακούγοντάς σας με πολλή προσο</w:t>
      </w:r>
      <w:r>
        <w:rPr>
          <w:rFonts w:eastAsia="Times New Roman" w:cs="Times New Roman"/>
          <w:szCs w:val="24"/>
        </w:rPr>
        <w:t xml:space="preserve">χή, αδυνατώ να κατανοήσω τι ακριβώς έχει γίνει με όλες αυτές τις δηλώσεις και αντιδηλώσεις, γιατί διαβάζω ότι στις 8 Σεπτεμβρίου 2017, απαντώντας στον ερωτώντα Βουλευτή της Νέας Δημοκρατίας κ. </w:t>
      </w:r>
      <w:proofErr w:type="spellStart"/>
      <w:r>
        <w:rPr>
          <w:rFonts w:eastAsia="Times New Roman" w:cs="Times New Roman"/>
          <w:szCs w:val="24"/>
        </w:rPr>
        <w:t>Μηταράκη</w:t>
      </w:r>
      <w:proofErr w:type="spellEnd"/>
      <w:r>
        <w:rPr>
          <w:rFonts w:eastAsia="Times New Roman" w:cs="Times New Roman"/>
          <w:szCs w:val="24"/>
        </w:rPr>
        <w:t xml:space="preserve">, αποκλείσατε ένα ενδεχόμενο διεύρυνσης της βάσης των </w:t>
      </w:r>
      <w:proofErr w:type="spellStart"/>
      <w:r>
        <w:rPr>
          <w:rFonts w:eastAsia="Times New Roman" w:cs="Times New Roman"/>
          <w:szCs w:val="24"/>
        </w:rPr>
        <w:t>μ</w:t>
      </w:r>
      <w:r>
        <w:rPr>
          <w:rFonts w:eastAsia="Times New Roman" w:cs="Times New Roman"/>
          <w:szCs w:val="24"/>
        </w:rPr>
        <w:t>αστιχοπαραγωγών</w:t>
      </w:r>
      <w:proofErr w:type="spellEnd"/>
      <w:r>
        <w:rPr>
          <w:rFonts w:eastAsia="Times New Roman" w:cs="Times New Roman"/>
          <w:szCs w:val="24"/>
        </w:rPr>
        <w:t xml:space="preserve"> λέγοντας ότι αυτό δεν είναι δυνατόν λόγω της περιορισμένης καλλιεργούμενης έκτασης από την πυρκαγιά, καθώς και των αιτήσεων που υποβλήθηκαν εν συγκρίσει με την πυρκαγιά του 2012.</w:t>
      </w:r>
    </w:p>
    <w:p w14:paraId="4C0A5C2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Βγαίνει ο Βουλευτής της Χίου –τα επανέλαβε και ο κ. </w:t>
      </w:r>
      <w:proofErr w:type="spellStart"/>
      <w:r>
        <w:rPr>
          <w:rFonts w:eastAsia="Times New Roman" w:cs="Times New Roman"/>
          <w:szCs w:val="24"/>
        </w:rPr>
        <w:t>Μηταράκης</w:t>
      </w:r>
      <w:proofErr w:type="spellEnd"/>
      <w:r>
        <w:rPr>
          <w:rFonts w:eastAsia="Times New Roman" w:cs="Times New Roman"/>
          <w:szCs w:val="24"/>
        </w:rPr>
        <w:t>- και λέει στις 19 Ιανουαρίου</w:t>
      </w:r>
      <w:r w:rsidRPr="00BF610B">
        <w:rPr>
          <w:rFonts w:eastAsia="Times New Roman" w:cs="Times New Roman"/>
          <w:szCs w:val="24"/>
        </w:rPr>
        <w:t xml:space="preserve"> </w:t>
      </w:r>
      <w:r>
        <w:rPr>
          <w:rFonts w:eastAsia="Times New Roman" w:cs="Times New Roman"/>
          <w:szCs w:val="24"/>
        </w:rPr>
        <w:t>ότι έχει τη διαβεβαίωσή σας ότι υπάρχει συνεννόηση με την Κομισιόν προκειμένου να διευρυνθεί αυτή η βάση.</w:t>
      </w:r>
    </w:p>
    <w:p w14:paraId="4C0A5C27"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Βγαίνει ο κ. </w:t>
      </w:r>
      <w:proofErr w:type="spellStart"/>
      <w:r>
        <w:rPr>
          <w:rFonts w:eastAsia="Times New Roman" w:cs="Times New Roman"/>
          <w:szCs w:val="24"/>
        </w:rPr>
        <w:t>Κουρεμπές</w:t>
      </w:r>
      <w:proofErr w:type="spellEnd"/>
      <w:r>
        <w:rPr>
          <w:rFonts w:eastAsia="Times New Roman" w:cs="Times New Roman"/>
          <w:szCs w:val="24"/>
        </w:rPr>
        <w:t xml:space="preserve">, ο Πρόεδρος του ΕΛΓΑ, και λέει ότι από τον Ιούλιο του 2017 υπάρχει ταχεία αποπληρωμή των ζημιών, </w:t>
      </w:r>
      <w:r>
        <w:rPr>
          <w:rFonts w:eastAsia="Times New Roman" w:cs="Times New Roman"/>
          <w:szCs w:val="24"/>
        </w:rPr>
        <w:t xml:space="preserve">μέσω σχετικής ΚΥΑ που είχε υπογραφεί. Επίσης, δήλωνε ότι για τα ζητήματα της διεύρυνσης θα </w:t>
      </w:r>
      <w:r w:rsidRPr="00E57B5A">
        <w:rPr>
          <w:rFonts w:eastAsia="Times New Roman" w:cs="Times New Roman"/>
          <w:szCs w:val="24"/>
        </w:rPr>
        <w:t>πρέπει να</w:t>
      </w:r>
      <w:r>
        <w:rPr>
          <w:rFonts w:eastAsia="Times New Roman" w:cs="Times New Roman"/>
          <w:szCs w:val="24"/>
        </w:rPr>
        <w:t xml:space="preserve"> δώσει έγκριση η </w:t>
      </w:r>
      <w:r w:rsidRPr="006F21CD">
        <w:rPr>
          <w:rFonts w:eastAsia="Times New Roman" w:cs="Times New Roman"/>
          <w:szCs w:val="24"/>
        </w:rPr>
        <w:t xml:space="preserve">Ευρωπαϊκή </w:t>
      </w:r>
      <w:r>
        <w:rPr>
          <w:rFonts w:eastAsia="Times New Roman" w:cs="Times New Roman"/>
          <w:szCs w:val="24"/>
        </w:rPr>
        <w:t>Επιτροπή, διαδικασία η οποία είναι προφανώς χρονοβόρα.</w:t>
      </w:r>
    </w:p>
    <w:p w14:paraId="4C0A5C28"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t>Επανέρχεστε εσείς στις 5 Μαρτίου του 2018 και λέτε ότι έχει ήδη δρομολογηθ</w:t>
      </w:r>
      <w:r>
        <w:rPr>
          <w:rFonts w:eastAsia="Times New Roman" w:cs="Times New Roman"/>
          <w:szCs w:val="24"/>
        </w:rPr>
        <w:t>εί διαδικασία καθορισμού ευνοϊκότερων όρων και ότι η καθυστέρηση που έχει προκύψει των αρμόδιων υπηρεσιών, των συναρμοδίων Υπουργείων ή των υπηρεσιών της Ευρωπαϊκής Ένωσης θεωρείται εύλογη.</w:t>
      </w:r>
    </w:p>
    <w:p w14:paraId="4C0A5C29"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θέλω να μας πείτε, </w:t>
      </w:r>
      <w:r w:rsidRPr="00390D90">
        <w:rPr>
          <w:rFonts w:eastAsia="Times New Roman" w:cs="Times New Roman"/>
          <w:szCs w:val="24"/>
        </w:rPr>
        <w:t>κύριε Υπουργέ,</w:t>
      </w:r>
      <w:r>
        <w:rPr>
          <w:rFonts w:eastAsia="Times New Roman" w:cs="Times New Roman"/>
          <w:szCs w:val="24"/>
        </w:rPr>
        <w:t xml:space="preserve"> πολύ καλόπιστα, τι επιτέλους</w:t>
      </w:r>
      <w:r>
        <w:rPr>
          <w:rFonts w:eastAsia="Times New Roman" w:cs="Times New Roman"/>
          <w:szCs w:val="24"/>
        </w:rPr>
        <w:t xml:space="preserve"> ισχύει; Σε κάθε περίπτωση οι </w:t>
      </w:r>
      <w:proofErr w:type="spellStart"/>
      <w:r>
        <w:rPr>
          <w:rFonts w:eastAsia="Times New Roman" w:cs="Times New Roman"/>
          <w:szCs w:val="24"/>
        </w:rPr>
        <w:t>μαστιχοπαραγωγοί</w:t>
      </w:r>
      <w:proofErr w:type="spellEnd"/>
      <w:r>
        <w:rPr>
          <w:rFonts w:eastAsia="Times New Roman" w:cs="Times New Roman"/>
          <w:szCs w:val="24"/>
        </w:rPr>
        <w:t xml:space="preserve"> παραμένουν απλήρωτοι. Φυσικά για την ώρα </w:t>
      </w:r>
      <w:r>
        <w:rPr>
          <w:rFonts w:eastAsia="Times New Roman" w:cs="Times New Roman"/>
          <w:szCs w:val="24"/>
        </w:rPr>
        <w:lastRenderedPageBreak/>
        <w:t>καμμία διεύρυνση της βάσης δικαιούχων δεν έχει επιτευχθεί και ούτε έχει επισήμως δηλωθεί αν διεκδικείται. Αυτά που μας είπατε σήμερα μένει να τα δούμε στα σχετικά έγγρα</w:t>
      </w:r>
      <w:r>
        <w:rPr>
          <w:rFonts w:eastAsia="Times New Roman" w:cs="Times New Roman"/>
          <w:szCs w:val="24"/>
        </w:rPr>
        <w:t xml:space="preserve">φα που έχετε καταθέσει. Όλα αυτά συμβαίνουν παρά το γεγονός ότι το καθεστώς κρατικής ενίσχυσης για την αντιστάθμιση των ζημιών έχει εγκριθεί ήδη από τον Οκτώβριο του 2016 από την </w:t>
      </w:r>
      <w:r w:rsidRPr="006F21CD">
        <w:rPr>
          <w:rFonts w:eastAsia="Times New Roman" w:cs="Times New Roman"/>
          <w:szCs w:val="24"/>
        </w:rPr>
        <w:t xml:space="preserve">Ευρωπαϊκή </w:t>
      </w:r>
      <w:r>
        <w:rPr>
          <w:rFonts w:eastAsia="Times New Roman" w:cs="Times New Roman"/>
          <w:szCs w:val="24"/>
        </w:rPr>
        <w:t>Επιτροπή.</w:t>
      </w:r>
    </w:p>
    <w:p w14:paraId="4C0A5C2A"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t>Βέβαια αναλώνεστε, αλληλοαναιρείστε γύρω από την αποζημίω</w:t>
      </w:r>
      <w:r>
        <w:rPr>
          <w:rFonts w:eastAsia="Times New Roman" w:cs="Times New Roman"/>
          <w:szCs w:val="24"/>
        </w:rPr>
        <w:t xml:space="preserve">ση μέσω των κρατικών οικονομικών ενισχύσεων, χρημάτων δηλαδή του Έλληνα φορολογούμενου, </w:t>
      </w:r>
      <w:r w:rsidRPr="00390D90">
        <w:rPr>
          <w:rFonts w:eastAsia="Times New Roman" w:cs="Times New Roman"/>
          <w:szCs w:val="24"/>
        </w:rPr>
        <w:t>κύριε Υπουργέ,</w:t>
      </w:r>
      <w:r>
        <w:rPr>
          <w:rFonts w:eastAsia="Times New Roman" w:cs="Times New Roman"/>
          <w:szCs w:val="24"/>
        </w:rPr>
        <w:t xml:space="preserve"> τα οποία θα αποδοθούν όταν και όπως αποδοθούν στους Έλληνες </w:t>
      </w:r>
      <w:proofErr w:type="spellStart"/>
      <w:r>
        <w:rPr>
          <w:rFonts w:eastAsia="Times New Roman" w:cs="Times New Roman"/>
          <w:szCs w:val="24"/>
        </w:rPr>
        <w:t>μαστιχοπαραγωγούς</w:t>
      </w:r>
      <w:proofErr w:type="spellEnd"/>
      <w:r>
        <w:rPr>
          <w:rFonts w:eastAsia="Times New Roman" w:cs="Times New Roman"/>
          <w:szCs w:val="24"/>
        </w:rPr>
        <w:t>, τη στιγμή -και αυτό είναι το μείζον- που αφήνετε ανεκμετάλλευτα, λιμνάζοντ</w:t>
      </w:r>
      <w:r>
        <w:rPr>
          <w:rFonts w:eastAsia="Times New Roman" w:cs="Times New Roman"/>
          <w:szCs w:val="24"/>
        </w:rPr>
        <w:t xml:space="preserve">α, παρατημένα μέτρα του Προγράμματος Αγροτικής Ανάπτυξης που είναι σχεδιασμένα ακριβώς για την αντιμετώπιση τέτοιων δυσμενών συμβάντων. Αναφέρομαι, </w:t>
      </w:r>
      <w:r w:rsidRPr="00390D90">
        <w:rPr>
          <w:rFonts w:eastAsia="Times New Roman" w:cs="Times New Roman"/>
          <w:szCs w:val="24"/>
        </w:rPr>
        <w:t>κύριε Υπουργέ,</w:t>
      </w:r>
      <w:r>
        <w:rPr>
          <w:rFonts w:eastAsia="Times New Roman" w:cs="Times New Roman"/>
          <w:szCs w:val="24"/>
        </w:rPr>
        <w:t xml:space="preserve"> στο μέτρο 5.2 και στο ξεχασμένο πλέον μέτρο 17 του αρχικού σχεδιασμού του Προγράμματος Αγροτι</w:t>
      </w:r>
      <w:r>
        <w:rPr>
          <w:rFonts w:eastAsia="Times New Roman" w:cs="Times New Roman"/>
          <w:szCs w:val="24"/>
        </w:rPr>
        <w:t xml:space="preserve">κής Ανάπτυξης. </w:t>
      </w:r>
    </w:p>
    <w:p w14:paraId="4C0A5C2B"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Αν είχατε ενεργοποιήσει, </w:t>
      </w:r>
      <w:r w:rsidRPr="00390D90">
        <w:rPr>
          <w:rFonts w:eastAsia="Times New Roman" w:cs="Times New Roman"/>
          <w:szCs w:val="24"/>
        </w:rPr>
        <w:t>κύριε Υπουργέ,</w:t>
      </w:r>
      <w:r>
        <w:rPr>
          <w:rFonts w:eastAsia="Times New Roman" w:cs="Times New Roman"/>
          <w:szCs w:val="24"/>
        </w:rPr>
        <w:t xml:space="preserve"> το μέτρο 5.2, ύψους συνολικά 40 εκατομμυρίων ευρώ, θα καλύπτονταν δαπάνες έως 100% για την ανασύσταση φυτικού παραγωγικού δυναμικού που έχει πληγεί από φυσικές καταστροφές ή καταστροφικά γεγονότα, όπω</w:t>
      </w:r>
      <w:r>
        <w:rPr>
          <w:rFonts w:eastAsia="Times New Roman" w:cs="Times New Roman"/>
          <w:szCs w:val="24"/>
        </w:rPr>
        <w:t>ς εν προκειμένω οι πυρκαγιές, θα μπορούσαν ήδη να έχουν εξευρεθεί κονδύλια για νέες φυτεύσεις μαστιχόδεντρων, για αποκατάσταση των υποδομών και εν τέλει για τη διαχείριση του παραγωγικού δυναμικού.</w:t>
      </w:r>
    </w:p>
    <w:p w14:paraId="4C0A5C2C"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t>Σας το υπενθ</w:t>
      </w:r>
      <w:r>
        <w:rPr>
          <w:rFonts w:eastAsia="Times New Roman" w:cs="Times New Roman"/>
          <w:szCs w:val="24"/>
        </w:rPr>
        <w:t>ύμισε</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με όλη την ευγένειά του ο αρμόδιος Επίτροπος κ. </w:t>
      </w:r>
      <w:proofErr w:type="spellStart"/>
      <w:r>
        <w:rPr>
          <w:rFonts w:eastAsia="Times New Roman" w:cs="Times New Roman"/>
          <w:szCs w:val="24"/>
        </w:rPr>
        <w:t>Χόγκαν</w:t>
      </w:r>
      <w:proofErr w:type="spellEnd"/>
      <w:r>
        <w:rPr>
          <w:rFonts w:eastAsia="Times New Roman" w:cs="Times New Roman"/>
          <w:szCs w:val="24"/>
        </w:rPr>
        <w:t xml:space="preserve"> στις 6</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απαντώντας στον Ευρωβουλευτή μας τον κ. Κεφαλογιάννη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έει χαρακτηριστικά: «Η τρέχουσα έκδοση του ελληνικού Προγράμματος Αγροτικής Ανάπτυξης παρέχει στήριξη σε επενδύσεις με στόχο την α</w:t>
      </w:r>
      <w:r>
        <w:rPr>
          <w:rFonts w:eastAsia="Times New Roman" w:cs="Times New Roman"/>
          <w:szCs w:val="24"/>
        </w:rPr>
        <w:t>ποκατάσταση</w:t>
      </w:r>
      <w:r w:rsidRPr="00554135">
        <w:rPr>
          <w:rFonts w:eastAsia="Times New Roman" w:cs="Times New Roman"/>
          <w:szCs w:val="24"/>
        </w:rPr>
        <w:t xml:space="preserve"> του γεωργικού παραγωγικού δυναμικού που έχει πληγεί, η οποία μπορεί να περιλαμβάνει τη φύτευση νέων μαστιχόδεντρων, αλλά δεν παρέχει στήριξη σε μέτρα διαχείρισης κινδύνων</w:t>
      </w:r>
      <w:r>
        <w:rPr>
          <w:rFonts w:eastAsia="Times New Roman" w:cs="Times New Roman"/>
          <w:szCs w:val="24"/>
        </w:rPr>
        <w:t>».</w:t>
      </w:r>
    </w:p>
    <w:p w14:paraId="4C0A5C2D"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Τι σας λέει δηλαδή ο κ. </w:t>
      </w:r>
      <w:proofErr w:type="spellStart"/>
      <w:r>
        <w:rPr>
          <w:rFonts w:eastAsia="Times New Roman" w:cs="Times New Roman"/>
          <w:szCs w:val="24"/>
        </w:rPr>
        <w:t>Χόγκαν</w:t>
      </w:r>
      <w:proofErr w:type="spellEnd"/>
      <w:r>
        <w:rPr>
          <w:rFonts w:eastAsia="Times New Roman" w:cs="Times New Roman"/>
          <w:szCs w:val="24"/>
        </w:rPr>
        <w:t xml:space="preserve"> πολύ ευγενικά, </w:t>
      </w:r>
      <w:r w:rsidRPr="00390D90">
        <w:rPr>
          <w:rFonts w:eastAsia="Times New Roman" w:cs="Times New Roman"/>
          <w:szCs w:val="24"/>
        </w:rPr>
        <w:t>κύριε Υπουργέ</w:t>
      </w:r>
      <w:r>
        <w:rPr>
          <w:rFonts w:eastAsia="Times New Roman" w:cs="Times New Roman"/>
          <w:szCs w:val="24"/>
        </w:rPr>
        <w:t>; Σας λέει ν</w:t>
      </w:r>
      <w:r>
        <w:rPr>
          <w:rFonts w:eastAsia="Times New Roman" w:cs="Times New Roman"/>
          <w:szCs w:val="24"/>
        </w:rPr>
        <w:t xml:space="preserve">α ενεργοποιήσετε το μέτρο 5 για την αποκατάσταση και ότι φυσικά δεν μπορείτε να κάνετε στήριξη σε απώλεια εισοδήματος. Γιατί δεν μπορείτε να την κάνετε; Γιατί το κατ’ εξοχήν μέτρο 17 με τα 200 </w:t>
      </w:r>
      <w:r w:rsidRPr="00E6430E">
        <w:rPr>
          <w:rFonts w:eastAsia="Times New Roman" w:cs="Times New Roman"/>
          <w:szCs w:val="24"/>
        </w:rPr>
        <w:t>εκατομμύρια</w:t>
      </w:r>
      <w:r>
        <w:rPr>
          <w:rFonts w:eastAsia="Times New Roman" w:cs="Times New Roman"/>
          <w:szCs w:val="24"/>
        </w:rPr>
        <w:t xml:space="preserve"> ευρώ που είχε προνοήσει και συμπεριλάβει η </w:t>
      </w:r>
      <w:r w:rsidRPr="00391AB7">
        <w:rPr>
          <w:rFonts w:eastAsia="Times New Roman" w:cs="Times New Roman"/>
          <w:szCs w:val="24"/>
        </w:rPr>
        <w:t>Νέα Δημο</w:t>
      </w:r>
      <w:r w:rsidRPr="00391AB7">
        <w:rPr>
          <w:rFonts w:eastAsia="Times New Roman" w:cs="Times New Roman"/>
          <w:szCs w:val="24"/>
        </w:rPr>
        <w:t>κρατία</w:t>
      </w:r>
      <w:r>
        <w:rPr>
          <w:rFonts w:eastAsia="Times New Roman" w:cs="Times New Roman"/>
          <w:szCs w:val="24"/>
        </w:rPr>
        <w:t xml:space="preserve"> στον φάκελο της ΚΑΠ 2014-2020 εσείς το πετάξατε απ’ έξω. Γιατί το πετάξατε απ’ έξω; Γιατί τόσο καιρό δεν μπήκατε σε μια διαδικασία να κάνετε τις στοιχειώδεις αναλογιστικές μελέτες για να ενεργοποιήσετε το συγκεκριμένο μέτρο.</w:t>
      </w:r>
    </w:p>
    <w:p w14:paraId="4C0A5C2E" w14:textId="77777777" w:rsidR="0065079E" w:rsidRDefault="00416EE2">
      <w:pPr>
        <w:tabs>
          <w:tab w:val="left" w:pos="3873"/>
        </w:tabs>
        <w:spacing w:line="600" w:lineRule="auto"/>
        <w:ind w:firstLine="720"/>
        <w:jc w:val="both"/>
        <w:rPr>
          <w:rFonts w:eastAsia="Times New Roman" w:cs="Times New Roman"/>
          <w:szCs w:val="24"/>
        </w:rPr>
      </w:pPr>
      <w:r>
        <w:rPr>
          <w:rFonts w:eastAsia="Times New Roman" w:cs="Times New Roman"/>
          <w:szCs w:val="24"/>
        </w:rPr>
        <w:t>Βεβαίως αυτό είναι δείγμ</w:t>
      </w:r>
      <w:r>
        <w:rPr>
          <w:rFonts w:eastAsia="Times New Roman" w:cs="Times New Roman"/>
          <w:szCs w:val="24"/>
        </w:rPr>
        <w:t xml:space="preserve">α μιας συνολικής αντιαναπτυξιακής κατεύθυνσης που έχετε, δυστυχώς, εφαρμόσει στο Πρόγραμμα Αγροτικής Ανάπτυξης τριάμισι χρόνια τώρα, </w:t>
      </w:r>
      <w:r w:rsidRPr="00390D90">
        <w:rPr>
          <w:rFonts w:eastAsia="Times New Roman" w:cs="Times New Roman"/>
          <w:szCs w:val="24"/>
        </w:rPr>
        <w:t>κύριε Υπουργέ</w:t>
      </w:r>
      <w:r>
        <w:rPr>
          <w:rFonts w:eastAsia="Times New Roman" w:cs="Times New Roman"/>
          <w:szCs w:val="24"/>
        </w:rPr>
        <w:t>. Όλος ο αναπτυξιακός βραχίονας του προγράμματος είναι πραγματικά σε αχρησία, είτε παγωμένος -καινοτομία, συνε</w:t>
      </w:r>
      <w:r>
        <w:rPr>
          <w:rFonts w:eastAsia="Times New Roman" w:cs="Times New Roman"/>
          <w:szCs w:val="24"/>
        </w:rPr>
        <w:t xml:space="preserve">ργασία, γεωργικοί σύμβουλοι- είτε σε καθεστώς παρατάσεων -σχέδια βελτίωσης ομάδες και οργανώσεις παραγωγών, μεταποίηση και εμπορία-, πάντως σίγουρα όχι στην πραγματική </w:t>
      </w:r>
      <w:r w:rsidRPr="00A42664">
        <w:rPr>
          <w:rFonts w:eastAsia="Times New Roman" w:cs="Times New Roman"/>
          <w:szCs w:val="24"/>
        </w:rPr>
        <w:t>οικονομία</w:t>
      </w:r>
      <w:r>
        <w:rPr>
          <w:rFonts w:eastAsia="Times New Roman" w:cs="Times New Roman"/>
          <w:szCs w:val="24"/>
        </w:rPr>
        <w:t>, σίγουρα όχι στις ζητούμενες αγροτικές επενδύσεις.</w:t>
      </w:r>
    </w:p>
    <w:p w14:paraId="4C0A5C2F" w14:textId="77777777" w:rsidR="0065079E" w:rsidRDefault="00416EE2">
      <w:pPr>
        <w:spacing w:line="600" w:lineRule="auto"/>
        <w:ind w:firstLine="720"/>
        <w:jc w:val="both"/>
        <w:rPr>
          <w:rFonts w:eastAsia="Times New Roman" w:cs="Times New Roman"/>
          <w:szCs w:val="24"/>
        </w:rPr>
      </w:pPr>
      <w:r w:rsidRPr="00A341B8">
        <w:rPr>
          <w:rFonts w:eastAsia="Times New Roman" w:cs="Times New Roman"/>
          <w:szCs w:val="24"/>
        </w:rPr>
        <w:lastRenderedPageBreak/>
        <w:t>Κύριε Πρόεδρε,</w:t>
      </w:r>
      <w:r>
        <w:rPr>
          <w:rFonts w:eastAsia="Times New Roman" w:cs="Times New Roman"/>
          <w:szCs w:val="24"/>
        </w:rPr>
        <w:t xml:space="preserve"> έχω υπερβεί </w:t>
      </w:r>
      <w:r>
        <w:rPr>
          <w:rFonts w:eastAsia="Times New Roman" w:cs="Times New Roman"/>
          <w:szCs w:val="24"/>
        </w:rPr>
        <w:t>τον χρόνο μου;</w:t>
      </w:r>
    </w:p>
    <w:p w14:paraId="4C0A5C30" w14:textId="77777777" w:rsidR="0065079E" w:rsidRDefault="00416EE2">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Κυρία συνάδελφε, έχετε και τη δευτερολογία σας.</w:t>
      </w:r>
    </w:p>
    <w:p w14:paraId="4C0A5C31"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Κλείνοντας θα πω ότι οι </w:t>
      </w:r>
      <w:proofErr w:type="spellStart"/>
      <w:r>
        <w:rPr>
          <w:rFonts w:eastAsia="Times New Roman" w:cs="Times New Roman"/>
          <w:szCs w:val="24"/>
        </w:rPr>
        <w:t>μαστιχοπαραγωγοί</w:t>
      </w:r>
      <w:proofErr w:type="spellEnd"/>
      <w:r>
        <w:rPr>
          <w:rFonts w:eastAsia="Times New Roman" w:cs="Times New Roman"/>
          <w:szCs w:val="24"/>
        </w:rPr>
        <w:t xml:space="preserve"> της Χίου δεν ήταν το μόνο θύμα αυτής της διαχειριστικής ανεπάρκειας. Θα θυμίσω πολύ γρήγορα τους αλιε</w:t>
      </w:r>
      <w:r>
        <w:rPr>
          <w:rFonts w:eastAsia="Times New Roman" w:cs="Times New Roman"/>
          <w:szCs w:val="24"/>
        </w:rPr>
        <w:t xml:space="preserve">ίς του Σαρωνικού, </w:t>
      </w:r>
      <w:r w:rsidRPr="00390D90">
        <w:rPr>
          <w:rFonts w:eastAsia="Times New Roman" w:cs="Times New Roman"/>
          <w:szCs w:val="24"/>
        </w:rPr>
        <w:t>κύριε Υπουργέ,</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καίτοι ακόμη έχουν την απαγόρευση αλιείας στον Σαρωνικό, δυστυχώς δεν έχουν από πλευράς του Υπουργείο σας καμμία ενέργεια για την ενεργοποίηση των κονδυλίων για την αποκατάσταση του εισοδήματός τους.</w:t>
      </w:r>
    </w:p>
    <w:p w14:paraId="4C0A5C32"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Θα επανέλθω σ</w:t>
      </w:r>
      <w:r>
        <w:rPr>
          <w:rFonts w:eastAsia="Times New Roman" w:cs="Times New Roman"/>
          <w:szCs w:val="24"/>
        </w:rPr>
        <w:t>τη δευτερολογία μου.</w:t>
      </w:r>
    </w:p>
    <w:p w14:paraId="4C0A5C33" w14:textId="77777777" w:rsidR="0065079E" w:rsidRDefault="00416EE2">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4C0A5C3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Ο συνάδελφος κ. Νικόλαος </w:t>
      </w:r>
      <w:proofErr w:type="spellStart"/>
      <w:r>
        <w:rPr>
          <w:rFonts w:eastAsia="Times New Roman" w:cs="Times New Roman"/>
          <w:szCs w:val="24"/>
        </w:rPr>
        <w:t>Συρμαλένιος</w:t>
      </w:r>
      <w:proofErr w:type="spellEnd"/>
      <w:r>
        <w:rPr>
          <w:rFonts w:eastAsia="Times New Roman" w:cs="Times New Roman"/>
          <w:szCs w:val="24"/>
        </w:rPr>
        <w:t xml:space="preserve"> από το</w:t>
      </w:r>
      <w:r>
        <w:rPr>
          <w:rFonts w:eastAsia="Times New Roman" w:cs="Times New Roman"/>
          <w:szCs w:val="24"/>
        </w:rPr>
        <w:t>ν</w:t>
      </w:r>
      <w:r>
        <w:rPr>
          <w:rFonts w:eastAsia="Times New Roman" w:cs="Times New Roman"/>
          <w:szCs w:val="24"/>
        </w:rPr>
        <w:t xml:space="preserve"> </w:t>
      </w:r>
      <w:r w:rsidRPr="009E3DD6">
        <w:rPr>
          <w:rFonts w:eastAsia="Times New Roman" w:cs="Times New Roman"/>
          <w:szCs w:val="24"/>
        </w:rPr>
        <w:t>ΣΥΡΙΖΑ</w:t>
      </w:r>
      <w:r>
        <w:rPr>
          <w:rFonts w:eastAsia="Times New Roman" w:cs="Times New Roman"/>
          <w:szCs w:val="24"/>
        </w:rPr>
        <w:t xml:space="preserve"> έχει τον λόγο για τρία λεπτά.</w:t>
      </w:r>
    </w:p>
    <w:p w14:paraId="4C0A5C35"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lastRenderedPageBreak/>
        <w:t>ΝΙΚΟΛΑΟΣ ΣΥΡΜΑΛΕΝΙΟΣ</w:t>
      </w:r>
      <w:r w:rsidRPr="00606BC5">
        <w:rPr>
          <w:rFonts w:eastAsia="Times New Roman" w:cs="Times New Roman"/>
          <w:b/>
          <w:szCs w:val="24"/>
        </w:rPr>
        <w:t>:</w:t>
      </w:r>
      <w:r>
        <w:rPr>
          <w:rFonts w:eastAsia="Times New Roman" w:cs="Times New Roman"/>
          <w:szCs w:val="24"/>
        </w:rPr>
        <w:t xml:space="preserve"> Σας ευχαριστώ, κύριε Πρόεδρε.</w:t>
      </w:r>
    </w:p>
    <w:p w14:paraId="4C0A5C36"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606BC5">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w:t>
      </w:r>
      <w:r>
        <w:rPr>
          <w:rFonts w:eastAsia="Times New Roman" w:cs="Times New Roman"/>
          <w:szCs w:val="24"/>
        </w:rPr>
        <w:t xml:space="preserve"> να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τον χρόνο.</w:t>
      </w:r>
    </w:p>
    <w:p w14:paraId="4C0A5C37"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sidRPr="00606BC5">
        <w:rPr>
          <w:rFonts w:eastAsia="Times New Roman" w:cs="Times New Roman"/>
          <w:b/>
          <w:szCs w:val="24"/>
        </w:rPr>
        <w:t>:</w:t>
      </w:r>
      <w:r w:rsidRPr="00606BC5">
        <w:rPr>
          <w:rFonts w:eastAsia="Times New Roman" w:cs="Times New Roman"/>
          <w:szCs w:val="24"/>
        </w:rPr>
        <w:t xml:space="preserve"> </w:t>
      </w:r>
      <w:r>
        <w:rPr>
          <w:rFonts w:eastAsia="Times New Roman" w:cs="Times New Roman"/>
          <w:szCs w:val="24"/>
        </w:rPr>
        <w:t>Θα μιλήσω από εδώ. Δεν βλέπω χρόνο, αλλά…</w:t>
      </w:r>
    </w:p>
    <w:p w14:paraId="4C0A5C38"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ΝΟΤΗΣ ΜΗΤΑΡΑΚΗΣ</w:t>
      </w:r>
      <w:r w:rsidRPr="00606BC5">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υπάρχει οθόνη για χρόνο. Νομίζω ότι είναι δύσκολο για τους ομιλητές.</w:t>
      </w:r>
    </w:p>
    <w:p w14:paraId="4C0A5C39"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ΦΩΤΕΙΝΗ ΑΡΑΜΠΑΤΖΗ</w:t>
      </w:r>
      <w:r w:rsidRPr="00606BC5">
        <w:rPr>
          <w:rFonts w:eastAsia="Times New Roman" w:cs="Times New Roman"/>
          <w:b/>
          <w:szCs w:val="24"/>
        </w:rPr>
        <w:t>:</w:t>
      </w:r>
      <w:r>
        <w:rPr>
          <w:rFonts w:eastAsia="Times New Roman" w:cs="Times New Roman"/>
          <w:szCs w:val="24"/>
        </w:rPr>
        <w:t xml:space="preserve"> Έτσι είναι.</w:t>
      </w:r>
    </w:p>
    <w:p w14:paraId="4C0A5C3A"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ΝΟΤΗΣ ΜΗΤΑΡΑΚΗΣ</w:t>
      </w:r>
      <w:r w:rsidRPr="00606BC5">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μπορούμε κι εμεί</w:t>
      </w:r>
      <w:r>
        <w:rPr>
          <w:rFonts w:eastAsia="Times New Roman" w:cs="Times New Roman"/>
          <w:szCs w:val="24"/>
        </w:rPr>
        <w:t>ς να συντονιστούμε. Θα παρακαλούσα να έχουμε μία ανοχή για όλους, γιατί είναι πραγματικά δύσκολο.</w:t>
      </w:r>
    </w:p>
    <w:p w14:paraId="4C0A5C3B"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Ανοχή υπάρχει έτσι κι αλλιώς.</w:t>
      </w:r>
    </w:p>
    <w:p w14:paraId="4C0A5C3C"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sidRPr="00606BC5">
        <w:rPr>
          <w:rFonts w:eastAsia="Times New Roman" w:cs="Times New Roman"/>
          <w:b/>
          <w:szCs w:val="24"/>
        </w:rPr>
        <w:t>:</w:t>
      </w:r>
      <w:r w:rsidRPr="00606BC5">
        <w:rPr>
          <w:rFonts w:eastAsia="Times New Roman" w:cs="Times New Roman"/>
          <w:szCs w:val="24"/>
        </w:rPr>
        <w:t xml:space="preserve"> </w:t>
      </w:r>
      <w:r>
        <w:rPr>
          <w:rFonts w:eastAsia="Times New Roman" w:cs="Times New Roman"/>
          <w:szCs w:val="24"/>
        </w:rPr>
        <w:t>Καταλαβαίνουμε περίπου πόσος είναι ο χρόνος. Δεν υπάρχει θέμα.</w:t>
      </w:r>
    </w:p>
    <w:p w14:paraId="4C0A5C3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Εγώ, κύριε </w:t>
      </w:r>
      <w:r>
        <w:rPr>
          <w:rFonts w:eastAsia="Times New Roman" w:cs="Times New Roman"/>
          <w:szCs w:val="24"/>
        </w:rPr>
        <w:t>Πρόεδρε και κύριε Υπουργέ, θα ήθελα να είμαι πραγματικά ένας ακροατής και τηλεθεατής αυτής της συνεδρίασης</w:t>
      </w:r>
      <w:r w:rsidRPr="000A2603">
        <w:rPr>
          <w:rFonts w:eastAsia="Times New Roman" w:cs="Times New Roman"/>
          <w:szCs w:val="24"/>
        </w:rPr>
        <w:t>,</w:t>
      </w:r>
      <w:r>
        <w:rPr>
          <w:rFonts w:eastAsia="Times New Roman" w:cs="Times New Roman"/>
          <w:szCs w:val="24"/>
        </w:rPr>
        <w:t xml:space="preserve"> με την επερώτηση που έκανε ο κ. </w:t>
      </w:r>
      <w:proofErr w:type="spellStart"/>
      <w:r>
        <w:rPr>
          <w:rFonts w:eastAsia="Times New Roman" w:cs="Times New Roman"/>
          <w:szCs w:val="24"/>
        </w:rPr>
        <w:t>Μηταράκης</w:t>
      </w:r>
      <w:proofErr w:type="spellEnd"/>
      <w:r w:rsidRPr="000A2603">
        <w:rPr>
          <w:rFonts w:eastAsia="Times New Roman" w:cs="Times New Roman"/>
          <w:szCs w:val="24"/>
        </w:rPr>
        <w:t>,</w:t>
      </w:r>
      <w:r>
        <w:rPr>
          <w:rFonts w:eastAsia="Times New Roman" w:cs="Times New Roman"/>
          <w:szCs w:val="24"/>
        </w:rPr>
        <w:t xml:space="preserve"> για να κατανοήσω πολύ καλά ότι όλη αυτή η ιστορία, αυτή η επερώτηση, έγινε καθαρά για επικοινωνιακούς και</w:t>
      </w:r>
      <w:r>
        <w:rPr>
          <w:rFonts w:eastAsia="Times New Roman" w:cs="Times New Roman"/>
          <w:szCs w:val="24"/>
        </w:rPr>
        <w:t xml:space="preserve"> μόνο λόγους, διότι επί της ουσίας τα ερωτήματα που βάλατε, κύριε </w:t>
      </w:r>
      <w:proofErr w:type="spellStart"/>
      <w:r>
        <w:rPr>
          <w:rFonts w:eastAsia="Times New Roman" w:cs="Times New Roman"/>
          <w:szCs w:val="24"/>
        </w:rPr>
        <w:t>Μηταράκη</w:t>
      </w:r>
      <w:proofErr w:type="spellEnd"/>
      <w:r>
        <w:rPr>
          <w:rFonts w:eastAsia="Times New Roman" w:cs="Times New Roman"/>
          <w:szCs w:val="24"/>
        </w:rPr>
        <w:t xml:space="preserve">, όχι μόνο απαντήθηκαν, αλλά απαντήθηκαν σε υπερθετικό βαθμό. Δηλαδή, προσπαθήσατε να αποδείξετε ότι είναι πολλοί λιγότεροι αυτοί οι οποίοι θα ωφεληθούν από τους </w:t>
      </w:r>
      <w:proofErr w:type="spellStart"/>
      <w:r>
        <w:rPr>
          <w:rFonts w:eastAsia="Times New Roman" w:cs="Times New Roman"/>
          <w:szCs w:val="24"/>
        </w:rPr>
        <w:t>μαστιχοπαραγωγούς</w:t>
      </w:r>
      <w:proofErr w:type="spellEnd"/>
      <w:r>
        <w:rPr>
          <w:rFonts w:eastAsia="Times New Roman" w:cs="Times New Roman"/>
          <w:szCs w:val="24"/>
        </w:rPr>
        <w:t>, π</w:t>
      </w:r>
      <w:r>
        <w:rPr>
          <w:rFonts w:eastAsia="Times New Roman" w:cs="Times New Roman"/>
          <w:szCs w:val="24"/>
        </w:rPr>
        <w:t xml:space="preserve">ου πράγματι αποτελεί ένα εμβληματικό προϊόν –και δεν ήρθαμε εδώ να εκθειάσουμε τους </w:t>
      </w:r>
      <w:proofErr w:type="spellStart"/>
      <w:r>
        <w:rPr>
          <w:rFonts w:eastAsia="Times New Roman" w:cs="Times New Roman"/>
          <w:szCs w:val="24"/>
        </w:rPr>
        <w:t>μαστιχοπαραγωγούς</w:t>
      </w:r>
      <w:proofErr w:type="spellEnd"/>
      <w:r>
        <w:rPr>
          <w:rFonts w:eastAsia="Times New Roman" w:cs="Times New Roman"/>
          <w:szCs w:val="24"/>
        </w:rPr>
        <w:t xml:space="preserve"> και το προϊόν της μαστίχας- για την Χίο, το θυμόμαστε πολύ καλά και το στηρίζουμε.</w:t>
      </w:r>
    </w:p>
    <w:p w14:paraId="4C0A5C3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Λοιπόν, δεν έχουν ανάγκη οι παραγωγοί αυτοί από τα δικά μας καλά λόγια.</w:t>
      </w:r>
      <w:r>
        <w:rPr>
          <w:rFonts w:eastAsia="Times New Roman" w:cs="Times New Roman"/>
          <w:szCs w:val="24"/>
        </w:rPr>
        <w:t xml:space="preserve"> Έχουν κατακτήσει διαχρονικά και έχουν αναδείξει την τοπική τους παραγωγή σε παγκόσμια κλίμακα.</w:t>
      </w:r>
    </w:p>
    <w:p w14:paraId="4C0A5C3F"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ΦΩΤΕΙΝΗ ΑΡΑΜΠΑΤΖΗ</w:t>
      </w:r>
      <w:r w:rsidRPr="00606BC5">
        <w:rPr>
          <w:rFonts w:eastAsia="Times New Roman" w:cs="Times New Roman"/>
          <w:b/>
          <w:szCs w:val="24"/>
        </w:rPr>
        <w:t>:</w:t>
      </w:r>
      <w:r>
        <w:rPr>
          <w:rFonts w:eastAsia="Times New Roman" w:cs="Times New Roman"/>
          <w:szCs w:val="24"/>
        </w:rPr>
        <w:t xml:space="preserve"> Καλό είναι να το θυμόμαστε.</w:t>
      </w:r>
    </w:p>
    <w:p w14:paraId="4C0A5C40"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lastRenderedPageBreak/>
        <w:t>ΝΙΚΟΛΑΟΣ ΣΥΡΜΑΛΕΝΙΟΣ</w:t>
      </w:r>
      <w:r w:rsidRPr="00606BC5">
        <w:rPr>
          <w:rFonts w:eastAsia="Times New Roman" w:cs="Times New Roman"/>
          <w:b/>
          <w:szCs w:val="24"/>
        </w:rPr>
        <w:t>:</w:t>
      </w:r>
      <w:r w:rsidRPr="00606BC5">
        <w:rPr>
          <w:rFonts w:eastAsia="Times New Roman" w:cs="Times New Roman"/>
          <w:szCs w:val="24"/>
        </w:rPr>
        <w:t xml:space="preserve"> </w:t>
      </w:r>
      <w:r>
        <w:rPr>
          <w:rFonts w:eastAsia="Times New Roman" w:cs="Times New Roman"/>
          <w:szCs w:val="24"/>
        </w:rPr>
        <w:t xml:space="preserve">Νομίζω ότι διαψευστήκατε, κύριε </w:t>
      </w:r>
      <w:proofErr w:type="spellStart"/>
      <w:r>
        <w:rPr>
          <w:rFonts w:eastAsia="Times New Roman" w:cs="Times New Roman"/>
          <w:szCs w:val="24"/>
        </w:rPr>
        <w:t>Μηταράκη</w:t>
      </w:r>
      <w:proofErr w:type="spellEnd"/>
      <w:r>
        <w:rPr>
          <w:rFonts w:eastAsia="Times New Roman" w:cs="Times New Roman"/>
          <w:szCs w:val="24"/>
        </w:rPr>
        <w:t>, στα στοιχεία, τα οποία φέρατε, διότι</w:t>
      </w:r>
      <w:r w:rsidRPr="00606BC5">
        <w:rPr>
          <w:rFonts w:eastAsia="Times New Roman" w:cs="Times New Roman"/>
          <w:szCs w:val="24"/>
        </w:rPr>
        <w:t>:</w:t>
      </w:r>
    </w:p>
    <w:p w14:paraId="4C0A5C41"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Πρώτον, είπ</w:t>
      </w:r>
      <w:r>
        <w:rPr>
          <w:rFonts w:eastAsia="Times New Roman" w:cs="Times New Roman"/>
          <w:szCs w:val="24"/>
        </w:rPr>
        <w:t xml:space="preserve">ατε ότι εντάχθηκαν στο αρχικό πρόγραμμα ελάχιστοι </w:t>
      </w:r>
      <w:proofErr w:type="spellStart"/>
      <w:r>
        <w:rPr>
          <w:rFonts w:eastAsia="Times New Roman" w:cs="Times New Roman"/>
          <w:szCs w:val="24"/>
        </w:rPr>
        <w:t>μαστιχοπαραγωγοί</w:t>
      </w:r>
      <w:proofErr w:type="spellEnd"/>
      <w:r>
        <w:rPr>
          <w:rFonts w:eastAsia="Times New Roman" w:cs="Times New Roman"/>
          <w:szCs w:val="24"/>
        </w:rPr>
        <w:t>, ενώ το αρχικό έγγραφο του ΕΛΓΑ μιλάει για 66,6% αποδοχή των αιτούντων</w:t>
      </w:r>
      <w:r>
        <w:rPr>
          <w:rFonts w:eastAsia="Times New Roman" w:cs="Times New Roman"/>
          <w:szCs w:val="24"/>
        </w:rPr>
        <w:t>. Ε</w:t>
      </w:r>
      <w:r>
        <w:rPr>
          <w:rFonts w:eastAsia="Times New Roman" w:cs="Times New Roman"/>
          <w:szCs w:val="24"/>
        </w:rPr>
        <w:t xml:space="preserve">πομένως η </w:t>
      </w:r>
      <w:r>
        <w:rPr>
          <w:rFonts w:eastAsia="Times New Roman" w:cs="Times New Roman"/>
          <w:szCs w:val="24"/>
        </w:rPr>
        <w:t xml:space="preserve">πλειονότητα </w:t>
      </w:r>
      <w:r>
        <w:rPr>
          <w:rFonts w:eastAsia="Times New Roman" w:cs="Times New Roman"/>
          <w:szCs w:val="24"/>
        </w:rPr>
        <w:t>έγινε δεκτή. Και αυτοί που δεν έγιναν δεκτοί στο Πρόγραμμα Ενισχύσεων Πυρκαγιών 2014</w:t>
      </w:r>
      <w:r>
        <w:rPr>
          <w:rFonts w:eastAsia="Times New Roman" w:cs="Times New Roman"/>
          <w:szCs w:val="24"/>
        </w:rPr>
        <w:t xml:space="preserve"> –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2016, που υπάρχει το πρόγραμμα του ΕΛΓΑ, είναι αυτοί οι οποίοι δεν δικαιούνταν σύμφωνα με τον </w:t>
      </w:r>
      <w:r>
        <w:rPr>
          <w:rFonts w:eastAsia="Times New Roman" w:cs="Times New Roman"/>
          <w:szCs w:val="24"/>
        </w:rPr>
        <w:t>κ</w:t>
      </w:r>
      <w:r>
        <w:rPr>
          <w:rFonts w:eastAsia="Times New Roman" w:cs="Times New Roman"/>
          <w:szCs w:val="24"/>
        </w:rPr>
        <w:t xml:space="preserve">ανονισμό, δηλαδή αυτοί που ήταν άνω των </w:t>
      </w:r>
      <w:r>
        <w:rPr>
          <w:rFonts w:eastAsia="Times New Roman" w:cs="Times New Roman"/>
          <w:szCs w:val="24"/>
        </w:rPr>
        <w:t>εβδομήντα</w:t>
      </w:r>
      <w:r>
        <w:rPr>
          <w:rFonts w:eastAsia="Times New Roman" w:cs="Times New Roman"/>
          <w:szCs w:val="24"/>
        </w:rPr>
        <w:t xml:space="preserve"> ετών και οι εκτός επαγγέλματος κατά κύριο επάγγελμα αγρότη.</w:t>
      </w:r>
    </w:p>
    <w:p w14:paraId="4C0A5C42"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Η προσπάθεια που έγινε από τον ΕΛΓΑ και από το Υπου</w:t>
      </w:r>
      <w:r>
        <w:rPr>
          <w:rFonts w:eastAsia="Times New Roman" w:cs="Times New Roman"/>
          <w:szCs w:val="24"/>
        </w:rPr>
        <w:t xml:space="preserve">ργείο για διεύρυνση των κριτηρίων πραγματικά βρήκε ανταπόκριση στην Ευρωπαϊκή Επιτροπή. Αυτή τη στιγμή και οι απαντήσεις που δόθηκαν και τα έγγραφα, τα οποία κατατέθηκαν από τον Υπουργό -ο οποίος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ήταν πάντα κοντά στους </w:t>
      </w:r>
      <w:proofErr w:type="spellStart"/>
      <w:r>
        <w:rPr>
          <w:rFonts w:eastAsia="Times New Roman" w:cs="Times New Roman"/>
          <w:szCs w:val="24"/>
        </w:rPr>
        <w:t>μαστιχοπαραγωγούς</w:t>
      </w:r>
      <w:proofErr w:type="spellEnd"/>
      <w:r>
        <w:rPr>
          <w:rFonts w:eastAsia="Times New Roman" w:cs="Times New Roman"/>
          <w:szCs w:val="24"/>
        </w:rPr>
        <w:t xml:space="preserve"> </w:t>
      </w:r>
      <w:r>
        <w:rPr>
          <w:rFonts w:eastAsia="Times New Roman" w:cs="Times New Roman"/>
          <w:szCs w:val="24"/>
        </w:rPr>
        <w:t xml:space="preserve">και από την πρώτη στιγμή κοντά τους- αποδεικνύουν ότι κερδήθηκε και κερδίζεται η </w:t>
      </w:r>
      <w:r>
        <w:rPr>
          <w:rFonts w:eastAsia="Times New Roman" w:cs="Times New Roman"/>
          <w:szCs w:val="24"/>
        </w:rPr>
        <w:lastRenderedPageBreak/>
        <w:t xml:space="preserve">μάχη για την διεύρυνση των κριτηρίων. Και άρα, οι </w:t>
      </w:r>
      <w:proofErr w:type="spellStart"/>
      <w:r>
        <w:rPr>
          <w:rFonts w:eastAsia="Times New Roman" w:cs="Times New Roman"/>
          <w:szCs w:val="24"/>
        </w:rPr>
        <w:t>μαστιχοπαραγωγοί</w:t>
      </w:r>
      <w:proofErr w:type="spellEnd"/>
      <w:r>
        <w:rPr>
          <w:rFonts w:eastAsia="Times New Roman" w:cs="Times New Roman"/>
          <w:szCs w:val="24"/>
        </w:rPr>
        <w:t xml:space="preserve"> θα μπορέσουν να πάρουν αυτά τα οποία τους ανήκουν, να πάρουν τις αποζημιώσεις από την πυρκαγιά, η οποία, για</w:t>
      </w:r>
      <w:r>
        <w:rPr>
          <w:rFonts w:eastAsia="Times New Roman" w:cs="Times New Roman"/>
          <w:szCs w:val="24"/>
        </w:rPr>
        <w:t xml:space="preserve"> άλλη μια φορά δυστυχώς, έπληξε το νησί της Χίου.</w:t>
      </w:r>
    </w:p>
    <w:p w14:paraId="4C0A5C43"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Εμείς θα είμαστε κοντά τους. Και νομίζω και το Υπουργείο επιτελεί με τον καλύτερο δυνατό τρόπο το έργο το οποίο πρέπει να επιτελέσει.</w:t>
      </w:r>
    </w:p>
    <w:p w14:paraId="4C0A5C4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Σας ευχαριστώ.</w:t>
      </w:r>
    </w:p>
    <w:p w14:paraId="4C0A5C45" w14:textId="77777777" w:rsidR="0065079E" w:rsidRDefault="00416EE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C0A5C46"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 xml:space="preserve">πυρίδων Λυκούδης): </w:t>
      </w:r>
      <w:r>
        <w:rPr>
          <w:rFonts w:eastAsia="Times New Roman" w:cs="Times New Roman"/>
          <w:szCs w:val="24"/>
        </w:rPr>
        <w:t>Σας ευχαριστώ, κύριε συνάδελφε.</w:t>
      </w:r>
    </w:p>
    <w:p w14:paraId="4C0A5C4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Ο συνάδελφος από τη Δημοκρατική Συμπαράταξη κ. Μιχαήλ Τζελέπης έχει τον λόγο.</w:t>
      </w:r>
    </w:p>
    <w:p w14:paraId="4C0A5C48"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ΜΙΧΑΗΛ ΤΖΕΛΕΠΗΣ</w:t>
      </w:r>
      <w:r w:rsidRPr="00EC0827">
        <w:rPr>
          <w:rFonts w:eastAsia="Times New Roman" w:cs="Times New Roman"/>
          <w:b/>
          <w:szCs w:val="24"/>
        </w:rPr>
        <w:t>:</w:t>
      </w:r>
      <w:r>
        <w:rPr>
          <w:rFonts w:eastAsia="Times New Roman" w:cs="Times New Roman"/>
          <w:szCs w:val="24"/>
        </w:rPr>
        <w:t xml:space="preserve"> Ευχαριστώ, κύριε Πρόεδρε.</w:t>
      </w:r>
    </w:p>
    <w:p w14:paraId="4C0A5C49"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συγκεκριμένη ερώτηση σε σχέση με την αποζημίωση, από την πυρκαγιά του 2016, των </w:t>
      </w:r>
      <w:proofErr w:type="spellStart"/>
      <w:r>
        <w:rPr>
          <w:rFonts w:eastAsia="Times New Roman" w:cs="Times New Roman"/>
          <w:szCs w:val="24"/>
        </w:rPr>
        <w:t>μα</w:t>
      </w:r>
      <w:r>
        <w:rPr>
          <w:rFonts w:eastAsia="Times New Roman" w:cs="Times New Roman"/>
          <w:szCs w:val="24"/>
        </w:rPr>
        <w:t>στιχοπαραγωγών</w:t>
      </w:r>
      <w:proofErr w:type="spellEnd"/>
      <w:r>
        <w:rPr>
          <w:rFonts w:eastAsia="Times New Roman" w:cs="Times New Roman"/>
          <w:szCs w:val="24"/>
        </w:rPr>
        <w:t xml:space="preserve">, είναι ένα δείγμα του πώς αντιμετωπίζει το Υπουργείο </w:t>
      </w:r>
      <w:r>
        <w:rPr>
          <w:rFonts w:eastAsia="Times New Roman" w:cs="Times New Roman"/>
          <w:szCs w:val="24"/>
        </w:rPr>
        <w:lastRenderedPageBreak/>
        <w:t>Γεωργίας τον αγροτικό κόσμο. Και άκουσα με έκπληξη προηγουμένως ότι η συγκεκριμένη ερώτηση, λέει, έγινε για επικοινωνιακούς λόγους. Είναι επικοινωνιακοί λόγοι όταν έχουμε 2018, έκλεισαν δύ</w:t>
      </w:r>
      <w:r>
        <w:rPr>
          <w:rFonts w:eastAsia="Times New Roman" w:cs="Times New Roman"/>
          <w:szCs w:val="24"/>
        </w:rPr>
        <w:t xml:space="preserve">ο χρόνια, και οι </w:t>
      </w:r>
      <w:proofErr w:type="spellStart"/>
      <w:r>
        <w:rPr>
          <w:rFonts w:eastAsia="Times New Roman" w:cs="Times New Roman"/>
          <w:szCs w:val="24"/>
        </w:rPr>
        <w:t>μαστιχοπαραγωγοί</w:t>
      </w:r>
      <w:proofErr w:type="spellEnd"/>
      <w:r>
        <w:rPr>
          <w:rFonts w:eastAsia="Times New Roman" w:cs="Times New Roman"/>
          <w:szCs w:val="24"/>
        </w:rPr>
        <w:t xml:space="preserve"> δεν ξέρουν ακόμα τι θα πάρουν και πότε θα πάρουν, πέρα από όλες τις διαδικασίες, που ακούμε εδώ πέρα και τη γραφειοκρατία;</w:t>
      </w:r>
    </w:p>
    <w:p w14:paraId="4C0A5C4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Αλλά, η αντιμετώπιση σε σχέση με τον αγροτικό κόσμο και σε σχέση με τον πρωτογενή τομέα δεν μας ξαφ</w:t>
      </w:r>
      <w:r>
        <w:rPr>
          <w:rFonts w:eastAsia="Times New Roman" w:cs="Times New Roman"/>
          <w:szCs w:val="24"/>
        </w:rPr>
        <w:t xml:space="preserve">νιάζει ως προς τη μη αποπληρωμή ακόμη των </w:t>
      </w:r>
      <w:proofErr w:type="spellStart"/>
      <w:r>
        <w:rPr>
          <w:rFonts w:eastAsia="Times New Roman" w:cs="Times New Roman"/>
          <w:szCs w:val="24"/>
        </w:rPr>
        <w:t>μαστιχοπαραγωγών</w:t>
      </w:r>
      <w:proofErr w:type="spellEnd"/>
      <w:r>
        <w:rPr>
          <w:rFonts w:eastAsia="Times New Roman" w:cs="Times New Roman"/>
          <w:szCs w:val="24"/>
        </w:rPr>
        <w:t>. Είναι συνολικά η ίδια σε όλο</w:t>
      </w:r>
      <w:r>
        <w:rPr>
          <w:rFonts w:eastAsia="Times New Roman" w:cs="Times New Roman"/>
          <w:szCs w:val="24"/>
        </w:rPr>
        <w:t>ν</w:t>
      </w:r>
      <w:r>
        <w:rPr>
          <w:rFonts w:eastAsia="Times New Roman" w:cs="Times New Roman"/>
          <w:szCs w:val="24"/>
        </w:rPr>
        <w:t xml:space="preserve"> τον πρωτογενή τομέα</w:t>
      </w:r>
      <w:r w:rsidRPr="00EC0827">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Υφεσιακές</w:t>
      </w:r>
      <w:proofErr w:type="spellEnd"/>
      <w:r>
        <w:rPr>
          <w:rFonts w:eastAsia="Times New Roman" w:cs="Times New Roman"/>
          <w:szCs w:val="24"/>
        </w:rPr>
        <w:t xml:space="preserve"> πολιτικές και με την φορολογία και με το ασφαλιστικό, απαξίωση στον πρωτογενή τομέα, </w:t>
      </w:r>
      <w:proofErr w:type="spellStart"/>
      <w:r>
        <w:rPr>
          <w:rFonts w:eastAsia="Times New Roman" w:cs="Times New Roman"/>
          <w:szCs w:val="24"/>
        </w:rPr>
        <w:t>αποεπένδυση</w:t>
      </w:r>
      <w:proofErr w:type="spellEnd"/>
      <w:r>
        <w:rPr>
          <w:rFonts w:eastAsia="Times New Roman" w:cs="Times New Roman"/>
          <w:szCs w:val="24"/>
        </w:rPr>
        <w:t xml:space="preserve"> και η διάλυσή του σε βαθμό που να μην </w:t>
      </w:r>
      <w:r>
        <w:rPr>
          <w:rFonts w:eastAsia="Times New Roman" w:cs="Times New Roman"/>
          <w:szCs w:val="24"/>
        </w:rPr>
        <w:t>συμφέρει πλέον σε κανέναν να καλλιεργήσει.</w:t>
      </w:r>
    </w:p>
    <w:p w14:paraId="4C0A5C4B" w14:textId="77777777" w:rsidR="0065079E" w:rsidRDefault="00416EE2">
      <w:pPr>
        <w:spacing w:line="600" w:lineRule="auto"/>
        <w:ind w:firstLine="720"/>
        <w:jc w:val="both"/>
        <w:rPr>
          <w:rFonts w:eastAsia="Times New Roman"/>
          <w:szCs w:val="24"/>
        </w:rPr>
      </w:pPr>
      <w:r>
        <w:rPr>
          <w:rFonts w:eastAsia="Times New Roman"/>
          <w:szCs w:val="24"/>
        </w:rPr>
        <w:t>Δεν θα σας ρωτήσω, κύριε Υπουργέ, για την κτηνοτροφία. Το ξέρετε πολύ καλά το μείζον θέμα και πρέπει, επιτέλους, από σχολιαστής και παρατηρητής, να πάρετε και κάποια μέτρα για τους κτηνοτρόφους.</w:t>
      </w:r>
    </w:p>
    <w:p w14:paraId="4C0A5C4C" w14:textId="77777777" w:rsidR="0065079E" w:rsidRDefault="00416EE2">
      <w:pPr>
        <w:spacing w:line="600" w:lineRule="auto"/>
        <w:ind w:firstLine="720"/>
        <w:jc w:val="both"/>
        <w:rPr>
          <w:rFonts w:eastAsia="Times New Roman"/>
          <w:szCs w:val="24"/>
        </w:rPr>
      </w:pPr>
      <w:r>
        <w:rPr>
          <w:rFonts w:eastAsia="Times New Roman"/>
          <w:b/>
          <w:szCs w:val="24"/>
        </w:rPr>
        <w:lastRenderedPageBreak/>
        <w:t>ΕΥΑΓΓΕΛΟΣ ΑΠΟΣΤΟΛΟ</w:t>
      </w:r>
      <w:r>
        <w:rPr>
          <w:rFonts w:eastAsia="Times New Roman"/>
          <w:b/>
          <w:szCs w:val="24"/>
        </w:rPr>
        <w:t>Υ (Υπουργός Αγροτικής Ανάπτυξης και Τροφίμων):</w:t>
      </w:r>
      <w:r>
        <w:rPr>
          <w:rFonts w:eastAsia="Times New Roman"/>
          <w:szCs w:val="24"/>
        </w:rPr>
        <w:t xml:space="preserve"> Για πείτε κι εσείς τα μέτρα.</w:t>
      </w:r>
    </w:p>
    <w:p w14:paraId="4C0A5C4D" w14:textId="77777777" w:rsidR="0065079E" w:rsidRDefault="00416EE2">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Άμα θέλετε, να κάνουμε μια συγκεκριμένη συζήτηση για αυτό το θέμα. Έχουμε καταθέσει ερωτήσεις. Δεν έρχεστε, δυστυχώς, στη Βουλή.</w:t>
      </w:r>
    </w:p>
    <w:p w14:paraId="4C0A5C4E" w14:textId="77777777" w:rsidR="0065079E" w:rsidRDefault="00416EE2">
      <w:pPr>
        <w:spacing w:line="600" w:lineRule="auto"/>
        <w:ind w:firstLine="720"/>
        <w:jc w:val="both"/>
        <w:rPr>
          <w:rFonts w:eastAsia="Times New Roman"/>
          <w:szCs w:val="24"/>
        </w:rPr>
      </w:pPr>
      <w:r>
        <w:rPr>
          <w:rFonts w:eastAsia="Times New Roman"/>
          <w:szCs w:val="24"/>
        </w:rPr>
        <w:t>Μας δίνεται η ευκαιρία, όμως, σήμε</w:t>
      </w:r>
      <w:r>
        <w:rPr>
          <w:rFonts w:eastAsia="Times New Roman"/>
          <w:szCs w:val="24"/>
        </w:rPr>
        <w:t>ρα να κρίνουμε τι έγινε το 2012 και τι έγινε το 2016, που τότε ο ΣΥΡΙΖΑ ως Αντιπολίτευση το 2012, εκμεταλλευόμενος την αγωνία τότε των νησιωτών, έταζε τα πάντα στους πάντες. Το 2012, όντως, είχαμε μία πυρκαγιά πολύ καταστροφική στα μαστιχόδεντρα της Χίου α</w:t>
      </w:r>
      <w:r>
        <w:rPr>
          <w:rFonts w:eastAsia="Times New Roman"/>
          <w:szCs w:val="24"/>
        </w:rPr>
        <w:t>λλά και στις ελαιοκαλλιέργειες και στους βοσκοτόπους. Η λήψη μέτρων, όμως, για την αποκατάσταση των ζημιών αλλά και τη συνέχιση της παραγωγικής δραστηριότητας τον Αύγουστο του 2012 ήταν άμεση.</w:t>
      </w:r>
    </w:p>
    <w:p w14:paraId="4C0A5C4F" w14:textId="77777777" w:rsidR="0065079E" w:rsidRDefault="00416EE2">
      <w:pPr>
        <w:spacing w:line="600" w:lineRule="auto"/>
        <w:ind w:firstLine="720"/>
        <w:jc w:val="both"/>
        <w:rPr>
          <w:rFonts w:eastAsia="Times New Roman"/>
          <w:szCs w:val="24"/>
        </w:rPr>
      </w:pPr>
      <w:r>
        <w:rPr>
          <w:rFonts w:eastAsia="Times New Roman"/>
          <w:szCs w:val="24"/>
        </w:rPr>
        <w:t>Θα σας τα θυμίσω αυτά, κύριε Υπουργέ, για να κατανοήσετε πού βρ</w:t>
      </w:r>
      <w:r>
        <w:rPr>
          <w:rFonts w:eastAsia="Times New Roman"/>
          <w:szCs w:val="24"/>
        </w:rPr>
        <w:t xml:space="preserve">ίσκεστε, πολύ δε περισσότερο για να σταματήσετε να μας κοροϊδεύετε ως Κυβέρνηση ΣΥΡΙΖΑ αλλά </w:t>
      </w:r>
      <w:r>
        <w:rPr>
          <w:rFonts w:eastAsia="Times New Roman"/>
          <w:szCs w:val="24"/>
        </w:rPr>
        <w:lastRenderedPageBreak/>
        <w:t>και ως κόμμα ΣΥΡΙΖΑ. Γιατί αυτά που προκύπτουν από τα στοιχεία της επερώτησης για την πυρκαγιά του 2016 στη Χίο τα ζούμε και σε άλλες περιφέρειες. Θα αναφέρω τη δικ</w:t>
      </w:r>
      <w:r>
        <w:rPr>
          <w:rFonts w:eastAsia="Times New Roman"/>
          <w:szCs w:val="24"/>
        </w:rPr>
        <w:t xml:space="preserve">ή μου </w:t>
      </w:r>
      <w:r>
        <w:rPr>
          <w:rFonts w:eastAsia="Times New Roman"/>
          <w:szCs w:val="24"/>
        </w:rPr>
        <w:t>π</w:t>
      </w:r>
      <w:r>
        <w:rPr>
          <w:rFonts w:eastAsia="Times New Roman"/>
          <w:szCs w:val="24"/>
        </w:rPr>
        <w:t xml:space="preserve">εριφέρεια, </w:t>
      </w:r>
      <w:r>
        <w:rPr>
          <w:rFonts w:eastAsia="Times New Roman"/>
          <w:szCs w:val="24"/>
        </w:rPr>
        <w:t>την Περιφέρεια</w:t>
      </w:r>
      <w:r>
        <w:rPr>
          <w:rFonts w:eastAsia="Times New Roman"/>
          <w:szCs w:val="24"/>
        </w:rPr>
        <w:t xml:space="preserve"> Σ</w:t>
      </w:r>
      <w:r>
        <w:rPr>
          <w:rFonts w:eastAsia="Times New Roman"/>
          <w:szCs w:val="24"/>
        </w:rPr>
        <w:t>ε</w:t>
      </w:r>
      <w:r>
        <w:rPr>
          <w:rFonts w:eastAsia="Times New Roman"/>
          <w:szCs w:val="24"/>
        </w:rPr>
        <w:t>ρρ</w:t>
      </w:r>
      <w:r>
        <w:rPr>
          <w:rFonts w:eastAsia="Times New Roman"/>
          <w:szCs w:val="24"/>
        </w:rPr>
        <w:t>ών</w:t>
      </w:r>
      <w:r>
        <w:rPr>
          <w:rFonts w:eastAsia="Times New Roman"/>
          <w:szCs w:val="24"/>
        </w:rPr>
        <w:t>, όπου οι παραγωγοί από τις πλημμύρες του 2015 ακόμα δεν ξέρουν πού βρίσκεται το θέμα. Θα πληρωθούν, κύριε Υπουργέ; Εσείς κατεβήκατε και τους τάξατε ότι θα πληρωθούν.</w:t>
      </w:r>
    </w:p>
    <w:p w14:paraId="4C0A5C50" w14:textId="77777777" w:rsidR="0065079E" w:rsidRDefault="00416EE2">
      <w:pPr>
        <w:spacing w:line="600" w:lineRule="auto"/>
        <w:ind w:firstLine="720"/>
        <w:jc w:val="both"/>
        <w:rPr>
          <w:rFonts w:eastAsia="Times New Roman"/>
          <w:szCs w:val="24"/>
        </w:rPr>
      </w:pPr>
      <w:r>
        <w:rPr>
          <w:rFonts w:eastAsia="Times New Roman"/>
          <w:szCs w:val="24"/>
        </w:rPr>
        <w:t xml:space="preserve">Τι έγινε, λοιπόν, το 2012; Αντιμετωπίστηκαν, όπως </w:t>
      </w:r>
      <w:r>
        <w:rPr>
          <w:rFonts w:eastAsia="Times New Roman"/>
          <w:szCs w:val="24"/>
        </w:rPr>
        <w:t xml:space="preserve">είπα, άμεσα, με γρήγορη καταγραφή των ζημιών από τον ΕΛΓΑ, με μεταφορά ζωοτροφών για τα ζώα που είχαν καταστραφεί οι βοσκότοποι, μέχρι και ζάχαρη για τα </w:t>
      </w:r>
      <w:proofErr w:type="spellStart"/>
      <w:r>
        <w:rPr>
          <w:rFonts w:eastAsia="Times New Roman"/>
          <w:szCs w:val="24"/>
        </w:rPr>
        <w:t>μελισσοσμήνη</w:t>
      </w:r>
      <w:proofErr w:type="spellEnd"/>
      <w:r>
        <w:rPr>
          <w:rFonts w:eastAsia="Times New Roman"/>
          <w:szCs w:val="24"/>
        </w:rPr>
        <w:t>. Υποβλήθηκε δε άμεσα πρόγραμμα στην Ευρωπαϊκή Ένωση και εγκρίθηκε σε χρόνο ρεκόρ για τέτοι</w:t>
      </w:r>
      <w:r>
        <w:rPr>
          <w:rFonts w:eastAsia="Times New Roman"/>
          <w:szCs w:val="24"/>
        </w:rPr>
        <w:t>ες περιπτώσεις μέσα στο 2013 για αποζημιώσεις από τα ΠΣΕΑ που αφορούσαν στις ζημιές στις υποδομές στο μόνιμο φυτικό κεφάλαιο και την απώλεια εισοδήματος και στο οποίο προβλεπόταν πίστωση 12 εκατομμυρίων για την αποκατάσταση των καταστραμμένων μαστιχόδεντρω</w:t>
      </w:r>
      <w:r>
        <w:rPr>
          <w:rFonts w:eastAsia="Times New Roman"/>
          <w:szCs w:val="24"/>
        </w:rPr>
        <w:t>ν και ελαιόδεντρων.</w:t>
      </w:r>
    </w:p>
    <w:p w14:paraId="4C0A5C51" w14:textId="77777777" w:rsidR="0065079E" w:rsidRDefault="00416EE2">
      <w:pPr>
        <w:spacing w:line="600" w:lineRule="auto"/>
        <w:ind w:firstLine="720"/>
        <w:jc w:val="both"/>
        <w:rPr>
          <w:rFonts w:eastAsia="Times New Roman"/>
          <w:szCs w:val="24"/>
        </w:rPr>
      </w:pPr>
      <w:r>
        <w:rPr>
          <w:rFonts w:eastAsia="Times New Roman"/>
          <w:szCs w:val="24"/>
        </w:rPr>
        <w:lastRenderedPageBreak/>
        <w:t xml:space="preserve">Και εγώ ρωτάω, κύριε Υπουργέ: Μέσα σε έναν χρόνο -πέρασαν δύο χρόνια- έχετε </w:t>
      </w:r>
      <w:r>
        <w:rPr>
          <w:rFonts w:eastAsia="Times New Roman"/>
          <w:szCs w:val="24"/>
        </w:rPr>
        <w:t xml:space="preserve">κάτι </w:t>
      </w:r>
      <w:r>
        <w:rPr>
          <w:rFonts w:eastAsia="Times New Roman"/>
          <w:szCs w:val="24"/>
        </w:rPr>
        <w:t xml:space="preserve">να πείτε </w:t>
      </w:r>
      <w:r>
        <w:rPr>
          <w:rFonts w:eastAsia="Times New Roman"/>
          <w:szCs w:val="24"/>
        </w:rPr>
        <w:t xml:space="preserve">για το </w:t>
      </w:r>
      <w:r>
        <w:rPr>
          <w:rFonts w:eastAsia="Times New Roman"/>
          <w:szCs w:val="24"/>
        </w:rPr>
        <w:t xml:space="preserve">πόσα χρήματα θα πληρωθούν οι </w:t>
      </w:r>
      <w:proofErr w:type="spellStart"/>
      <w:r>
        <w:rPr>
          <w:rFonts w:eastAsia="Times New Roman"/>
          <w:szCs w:val="24"/>
        </w:rPr>
        <w:t>μαστιχοπαραγωγοί</w:t>
      </w:r>
      <w:proofErr w:type="spellEnd"/>
      <w:r>
        <w:rPr>
          <w:rFonts w:eastAsia="Times New Roman"/>
          <w:szCs w:val="24"/>
        </w:rPr>
        <w:t xml:space="preserve"> για τη ζημιά του 2016; Όχι, δυστυχώς δεν έχετε. Για πρώτη φορά, δε, τότε πετύχαμε την </w:t>
      </w:r>
      <w:r>
        <w:rPr>
          <w:rFonts w:eastAsia="Times New Roman"/>
          <w:szCs w:val="24"/>
        </w:rPr>
        <w:t>αποζημίωση των μη κατ’ επάγγελμα αγροτών με ελάχιστο ποσό 15.000 ευρώ. Σήμερα προσπαθείτε να τη φτάσετε στις 15.000.</w:t>
      </w:r>
    </w:p>
    <w:p w14:paraId="4C0A5C52" w14:textId="77777777" w:rsidR="0065079E" w:rsidRDefault="00416EE2">
      <w:pPr>
        <w:spacing w:line="600" w:lineRule="auto"/>
        <w:ind w:firstLine="720"/>
        <w:jc w:val="both"/>
        <w:rPr>
          <w:rFonts w:eastAsia="Times New Roman"/>
          <w:szCs w:val="24"/>
        </w:rPr>
      </w:pPr>
      <w:r>
        <w:rPr>
          <w:rFonts w:eastAsia="Times New Roman"/>
          <w:szCs w:val="24"/>
        </w:rPr>
        <w:t>Και για να κλεί</w:t>
      </w:r>
      <w:r>
        <w:rPr>
          <w:rFonts w:eastAsia="Times New Roman"/>
          <w:szCs w:val="24"/>
        </w:rPr>
        <w:t>ν</w:t>
      </w:r>
      <w:r>
        <w:rPr>
          <w:rFonts w:eastAsia="Times New Roman"/>
          <w:szCs w:val="24"/>
        </w:rPr>
        <w:t xml:space="preserve">ω, θα ήθελα να σας ρωτήσω, κύριε Υπουργέ, σε σχέση με αυτή τη ζημιά, πότε ολοκλήρωσε ο ΕΛΓΑ την εκτίμηση ζημιών της φωτιάς </w:t>
      </w:r>
      <w:r>
        <w:rPr>
          <w:rFonts w:eastAsia="Times New Roman"/>
          <w:szCs w:val="24"/>
        </w:rPr>
        <w:t xml:space="preserve">της Χίου του 2016; Είπατε «άμεσα». Ακόμα </w:t>
      </w:r>
      <w:proofErr w:type="spellStart"/>
      <w:r>
        <w:rPr>
          <w:rFonts w:eastAsia="Times New Roman"/>
          <w:szCs w:val="24"/>
        </w:rPr>
        <w:t>εκτιμητήρια</w:t>
      </w:r>
      <w:proofErr w:type="spellEnd"/>
      <w:r>
        <w:rPr>
          <w:rFonts w:eastAsia="Times New Roman"/>
          <w:szCs w:val="24"/>
        </w:rPr>
        <w:t xml:space="preserve"> δεν έχουν δοθεί. Το 2017 δόθηκε εντολή. «Ολοκληρώθηκε», λέει. Πού είναι; Γιατί δεν τα παίρνουν οι παραγωγοί; Ποια ήταν τα άμεσα μέτρα ανακούφισης των κτηνοτρόφων και των μελισσοκόμων από την πυρκαγιά του</w:t>
      </w:r>
      <w:r>
        <w:rPr>
          <w:rFonts w:eastAsia="Times New Roman"/>
          <w:szCs w:val="24"/>
        </w:rPr>
        <w:t xml:space="preserve"> 2016; Όπως σας τόνισα, είχαν παρθεί το 2012.</w:t>
      </w:r>
    </w:p>
    <w:p w14:paraId="4C0A5C53" w14:textId="77777777" w:rsidR="0065079E" w:rsidRDefault="00416EE2">
      <w:pPr>
        <w:spacing w:line="600" w:lineRule="auto"/>
        <w:ind w:firstLine="720"/>
        <w:jc w:val="both"/>
        <w:rPr>
          <w:rFonts w:eastAsia="Times New Roman"/>
          <w:szCs w:val="24"/>
        </w:rPr>
      </w:pPr>
      <w:r>
        <w:rPr>
          <w:rFonts w:eastAsia="Times New Roman"/>
          <w:szCs w:val="24"/>
        </w:rPr>
        <w:lastRenderedPageBreak/>
        <w:t xml:space="preserve">Λέτε ότι υποβλήθηκε το πρόγραμμα στην Ευρωπαϊκή Ένωση. Και αν έχει εγκριθεί, ποια είναι τα ποσά αυτά που δικαιούνται οι </w:t>
      </w:r>
      <w:proofErr w:type="spellStart"/>
      <w:r>
        <w:rPr>
          <w:rFonts w:eastAsia="Times New Roman"/>
          <w:szCs w:val="24"/>
        </w:rPr>
        <w:t>μαστιχοπαραγωγοί</w:t>
      </w:r>
      <w:proofErr w:type="spellEnd"/>
      <w:r>
        <w:rPr>
          <w:rFonts w:eastAsia="Times New Roman"/>
          <w:szCs w:val="24"/>
        </w:rPr>
        <w:t xml:space="preserve">; Τι γίνεται, επιτέλους, με τους μη κατ’ επάγγελμα αγρότες </w:t>
      </w:r>
      <w:proofErr w:type="spellStart"/>
      <w:r>
        <w:rPr>
          <w:rFonts w:eastAsia="Times New Roman"/>
          <w:szCs w:val="24"/>
        </w:rPr>
        <w:t>μαστιχοπαραγωγο</w:t>
      </w:r>
      <w:r>
        <w:rPr>
          <w:rFonts w:eastAsia="Times New Roman"/>
          <w:szCs w:val="24"/>
        </w:rPr>
        <w:t>ύς</w:t>
      </w:r>
      <w:proofErr w:type="spellEnd"/>
      <w:r>
        <w:rPr>
          <w:rFonts w:eastAsia="Times New Roman"/>
          <w:szCs w:val="24"/>
        </w:rPr>
        <w:t xml:space="preserve"> και μέχρι ποιο ποσό και ποιο ύψος θα αποζημιωθούν;</w:t>
      </w:r>
    </w:p>
    <w:p w14:paraId="4C0A5C54" w14:textId="77777777" w:rsidR="0065079E" w:rsidRDefault="00416EE2">
      <w:pPr>
        <w:spacing w:line="600" w:lineRule="auto"/>
        <w:ind w:firstLine="720"/>
        <w:jc w:val="both"/>
        <w:rPr>
          <w:rFonts w:eastAsia="Times New Roman"/>
          <w:szCs w:val="24"/>
        </w:rPr>
      </w:pPr>
      <w:r>
        <w:rPr>
          <w:rFonts w:eastAsia="Times New Roman"/>
          <w:szCs w:val="24"/>
        </w:rPr>
        <w:t>Ρωτάω, επίσης: Αφού έχει ολοκληρωθεί η διαδικασία, τότε να μας πείτε ποιο είναι το ποσό της αποζημίωσης που έχει εγκριθεί για τη συγκεκριμένη ζημιά.</w:t>
      </w:r>
    </w:p>
    <w:p w14:paraId="4C0A5C55" w14:textId="77777777" w:rsidR="0065079E" w:rsidRDefault="00416EE2">
      <w:pPr>
        <w:spacing w:line="600" w:lineRule="auto"/>
        <w:ind w:firstLine="720"/>
        <w:jc w:val="both"/>
        <w:rPr>
          <w:rFonts w:eastAsia="Times New Roman"/>
          <w:szCs w:val="24"/>
        </w:rPr>
      </w:pPr>
      <w:r>
        <w:rPr>
          <w:rFonts w:eastAsia="Times New Roman"/>
          <w:szCs w:val="24"/>
        </w:rPr>
        <w:t>Όπως βλέπετε, κύριε Υπουργέ, τα ψέματα έχουν κοντά πο</w:t>
      </w:r>
      <w:r>
        <w:rPr>
          <w:rFonts w:eastAsia="Times New Roman"/>
          <w:szCs w:val="24"/>
        </w:rPr>
        <w:t>δάρια. Υπερθεματίζετε σε ψέματα για την πυρκαγιά του 2012 και κοροϊδεύετε τον κόσμο του 2016 σήμερα. Άλλα λέει ο Υπουργός, άλλα γράφει επίσης ο Υπουργός, άλλα απαντούν στον τοπικό Βουλευτή ο οποίος κάνει τις ερωτήσεις. Κωμωδία πάνω στις στάχτες δυστυχώς κα</w:t>
      </w:r>
      <w:r>
        <w:rPr>
          <w:rFonts w:eastAsia="Times New Roman"/>
          <w:szCs w:val="24"/>
        </w:rPr>
        <w:t xml:space="preserve">ι τις ζημιές των </w:t>
      </w:r>
      <w:proofErr w:type="spellStart"/>
      <w:r>
        <w:rPr>
          <w:rFonts w:eastAsia="Times New Roman"/>
          <w:szCs w:val="24"/>
        </w:rPr>
        <w:t>μαστιχοπαραγωγών</w:t>
      </w:r>
      <w:proofErr w:type="spellEnd"/>
      <w:r>
        <w:rPr>
          <w:rFonts w:eastAsia="Times New Roman"/>
          <w:szCs w:val="24"/>
        </w:rPr>
        <w:t xml:space="preserve"> της Χίου και συνολικά των αγροτών ανά την Ελλάδα.</w:t>
      </w:r>
    </w:p>
    <w:p w14:paraId="4C0A5C56" w14:textId="77777777" w:rsidR="0065079E" w:rsidRDefault="00416EE2">
      <w:pPr>
        <w:spacing w:line="600" w:lineRule="auto"/>
        <w:ind w:firstLine="720"/>
        <w:jc w:val="both"/>
        <w:rPr>
          <w:rFonts w:eastAsia="Times New Roman"/>
          <w:szCs w:val="24"/>
        </w:rPr>
      </w:pPr>
      <w:r>
        <w:rPr>
          <w:rFonts w:eastAsia="Times New Roman"/>
          <w:szCs w:val="24"/>
        </w:rPr>
        <w:t>Το δίδυμο αναξιοπιστίας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κάηκε μέσα στα ψέματά του και τις υπερβολές του. Είναι καιρός μια νέα κυβέρνηση να αναλάβει τις τύχες της χώρας και οι </w:t>
      </w:r>
      <w:r>
        <w:rPr>
          <w:rFonts w:eastAsia="Times New Roman"/>
          <w:szCs w:val="24"/>
        </w:rPr>
        <w:lastRenderedPageBreak/>
        <w:t>εκλογές που ζήτ</w:t>
      </w:r>
      <w:r>
        <w:rPr>
          <w:rFonts w:eastAsia="Times New Roman"/>
          <w:szCs w:val="24"/>
        </w:rPr>
        <w:t>ησε η Πρόεδρος του Κινήματος Αλλαγής, η κ</w:t>
      </w:r>
      <w:r>
        <w:rPr>
          <w:rFonts w:eastAsia="Times New Roman"/>
          <w:szCs w:val="24"/>
        </w:rPr>
        <w:t>.</w:t>
      </w:r>
      <w:r>
        <w:rPr>
          <w:rFonts w:eastAsia="Times New Roman"/>
          <w:szCs w:val="24"/>
        </w:rPr>
        <w:t xml:space="preserve"> Γεννηματά, είναι περισσότερο από ποτέ αναγκαίες να γίνουν άμεσα.</w:t>
      </w:r>
    </w:p>
    <w:p w14:paraId="4C0A5C57" w14:textId="77777777" w:rsidR="0065079E" w:rsidRDefault="00416EE2">
      <w:pPr>
        <w:spacing w:line="600" w:lineRule="auto"/>
        <w:ind w:firstLine="720"/>
        <w:jc w:val="both"/>
        <w:rPr>
          <w:rFonts w:eastAsia="Times New Roman"/>
          <w:szCs w:val="24"/>
        </w:rPr>
      </w:pPr>
      <w:r>
        <w:rPr>
          <w:rFonts w:eastAsia="Times New Roman"/>
          <w:szCs w:val="24"/>
        </w:rPr>
        <w:t>Ευχαριστώ, κύριε συνάδελφε.</w:t>
      </w:r>
    </w:p>
    <w:p w14:paraId="4C0A5C58" w14:textId="77777777" w:rsidR="0065079E" w:rsidRDefault="00416EE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 συνάδελφος κ. Αντώνιος Γρέγος, από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έχει τον λόγο.</w:t>
      </w:r>
    </w:p>
    <w:p w14:paraId="4C0A5C59" w14:textId="77777777" w:rsidR="0065079E" w:rsidRDefault="00416EE2">
      <w:pPr>
        <w:spacing w:line="600" w:lineRule="auto"/>
        <w:ind w:firstLine="720"/>
        <w:jc w:val="both"/>
        <w:rPr>
          <w:rFonts w:eastAsia="Times New Roman"/>
          <w:szCs w:val="24"/>
        </w:rPr>
      </w:pPr>
      <w:r>
        <w:rPr>
          <w:rFonts w:eastAsia="Times New Roman"/>
          <w:b/>
          <w:szCs w:val="24"/>
        </w:rPr>
        <w:t>ΑΝΤΩ</w:t>
      </w:r>
      <w:r>
        <w:rPr>
          <w:rFonts w:eastAsia="Times New Roman"/>
          <w:b/>
          <w:szCs w:val="24"/>
        </w:rPr>
        <w:t>ΝΙΟΣ ΓΡΕΓΟΣ:</w:t>
      </w:r>
      <w:r>
        <w:rPr>
          <w:rFonts w:eastAsia="Times New Roman"/>
          <w:szCs w:val="24"/>
        </w:rPr>
        <w:t xml:space="preserve"> Ευχαριστώ, κύριε Πρόεδρε.</w:t>
      </w:r>
    </w:p>
    <w:p w14:paraId="4C0A5C5A" w14:textId="77777777" w:rsidR="0065079E" w:rsidRDefault="00416EE2">
      <w:pPr>
        <w:spacing w:line="600" w:lineRule="auto"/>
        <w:ind w:firstLine="720"/>
        <w:jc w:val="both"/>
        <w:rPr>
          <w:rFonts w:eastAsia="Times New Roman"/>
          <w:szCs w:val="24"/>
        </w:rPr>
      </w:pPr>
      <w:r>
        <w:rPr>
          <w:rFonts w:eastAsia="Times New Roman"/>
          <w:szCs w:val="24"/>
        </w:rPr>
        <w:t>Η Χίος, το νησί της μαστίχας, επλήγη την τελευταία δεκαετία δύο φορές από καταστροφικές πυρκαγιές, το 2012 και το 2016.</w:t>
      </w:r>
    </w:p>
    <w:p w14:paraId="4C0A5C5B" w14:textId="77777777" w:rsidR="0065079E" w:rsidRDefault="00416EE2">
      <w:pPr>
        <w:spacing w:line="600" w:lineRule="auto"/>
        <w:ind w:firstLine="720"/>
        <w:jc w:val="both"/>
        <w:rPr>
          <w:rFonts w:eastAsia="Times New Roman" w:cs="Times New Roman"/>
          <w:color w:val="000000" w:themeColor="text1"/>
          <w:szCs w:val="24"/>
        </w:rPr>
      </w:pPr>
      <w:r w:rsidRPr="007E64C6">
        <w:rPr>
          <w:rFonts w:eastAsia="Times New Roman" w:cs="Times New Roman"/>
          <w:color w:val="000000" w:themeColor="text1"/>
          <w:szCs w:val="24"/>
        </w:rPr>
        <w:t xml:space="preserve">Ο τραγικός απολογισμός της πυρκαγιάς του 2012 ήταν η καταστροφή </w:t>
      </w:r>
      <w:proofErr w:type="spellStart"/>
      <w:r w:rsidRPr="007E64C6">
        <w:rPr>
          <w:rFonts w:eastAsia="Times New Roman" w:cs="Times New Roman"/>
          <w:color w:val="000000" w:themeColor="text1"/>
          <w:szCs w:val="24"/>
        </w:rPr>
        <w:t>εκατόν</w:t>
      </w:r>
      <w:proofErr w:type="spellEnd"/>
      <w:r w:rsidRPr="007E64C6">
        <w:rPr>
          <w:rFonts w:eastAsia="Times New Roman" w:cs="Times New Roman"/>
          <w:color w:val="000000" w:themeColor="text1"/>
          <w:szCs w:val="24"/>
        </w:rPr>
        <w:t xml:space="preserve"> ογδόντα χιλιάδων μαστιχόδε</w:t>
      </w:r>
      <w:r w:rsidRPr="007E64C6">
        <w:rPr>
          <w:rFonts w:eastAsia="Times New Roman" w:cs="Times New Roman"/>
          <w:color w:val="000000" w:themeColor="text1"/>
          <w:szCs w:val="24"/>
        </w:rPr>
        <w:t>ντρων. Να αναρωτηθούμε τι έγινε με αυτούς τους εμπρηστές; Πιάστηκε κανείς; Όχι βέβαια, και ακούστηκε ότι ενδεχομένως να είναι και κάποιοι Τούρκοι, οι οποίοι φυσικά έχουν και συγκεκριμένα συμφέροντα.</w:t>
      </w:r>
    </w:p>
    <w:p w14:paraId="4C0A5C5C" w14:textId="77777777" w:rsidR="0065079E" w:rsidRDefault="00416EE2">
      <w:pPr>
        <w:spacing w:line="600" w:lineRule="auto"/>
        <w:ind w:firstLine="720"/>
        <w:jc w:val="both"/>
        <w:rPr>
          <w:rFonts w:eastAsia="Times New Roman" w:cs="Times New Roman"/>
          <w:szCs w:val="24"/>
        </w:rPr>
      </w:pPr>
      <w:r w:rsidRPr="007E64C6">
        <w:rPr>
          <w:rFonts w:eastAsia="Times New Roman" w:cs="Times New Roman"/>
          <w:color w:val="000000" w:themeColor="text1"/>
          <w:szCs w:val="24"/>
        </w:rPr>
        <w:lastRenderedPageBreak/>
        <w:t>Το 2016 καταστράφηκαν περί τα τριάντα πέντε χιλιάδες μαστ</w:t>
      </w:r>
      <w:r w:rsidRPr="007E64C6">
        <w:rPr>
          <w:rFonts w:eastAsia="Times New Roman" w:cs="Times New Roman"/>
          <w:color w:val="000000" w:themeColor="text1"/>
          <w:szCs w:val="24"/>
        </w:rPr>
        <w:t xml:space="preserve">ιχόδεντρα </w:t>
      </w:r>
      <w:r>
        <w:rPr>
          <w:rFonts w:eastAsia="Times New Roman" w:cs="Times New Roman"/>
          <w:szCs w:val="24"/>
        </w:rPr>
        <w:t>και κατακάηκαν γύρω στις σαράντα χιλιάδες στρέμματα δασικής και αγροτικής έκτασης, σύμφωνα με τα στοιχεία του Υπουργείου. Επισκεφθήκαμε δύο φορές, και τις δύο χρονιές αυτές, το νησί και καταγράψαμε κι εμείς τις καταστροφές. Έχουμε καταθέσει και σ</w:t>
      </w:r>
      <w:r>
        <w:rPr>
          <w:rFonts w:eastAsia="Times New Roman" w:cs="Times New Roman"/>
          <w:szCs w:val="24"/>
        </w:rPr>
        <w:t>χετικές ερωτήσεις.</w:t>
      </w:r>
    </w:p>
    <w:p w14:paraId="4C0A5C5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Πρέπει να επισημάνουμε εδώ ότι το χρονικό διάστημα που απαιτείται για να επανέλθει η απόδοση της μαστίχας μπορεί να ξεπερνά και τα επτά έτη ή και περισσότερο. Αυτό το στοιχείο το αναφέρουμε για να δείξουμε αφ</w:t>
      </w:r>
      <w:r>
        <w:rPr>
          <w:rFonts w:eastAsia="Times New Roman" w:cs="Times New Roman"/>
          <w:szCs w:val="24"/>
        </w:rPr>
        <w:t xml:space="preserve">’ </w:t>
      </w:r>
      <w:r>
        <w:rPr>
          <w:rFonts w:eastAsia="Times New Roman" w:cs="Times New Roman"/>
          <w:szCs w:val="24"/>
        </w:rPr>
        <w:t xml:space="preserve">ενός το μέγεθος της ζημιάς </w:t>
      </w:r>
      <w:r>
        <w:rPr>
          <w:rFonts w:eastAsia="Times New Roman" w:cs="Times New Roman"/>
          <w:szCs w:val="24"/>
        </w:rPr>
        <w:t xml:space="preserve">των </w:t>
      </w:r>
      <w:proofErr w:type="spellStart"/>
      <w:r>
        <w:rPr>
          <w:rFonts w:eastAsia="Times New Roman" w:cs="Times New Roman"/>
          <w:szCs w:val="24"/>
        </w:rPr>
        <w:t>μαστιχοπαραγωγών</w:t>
      </w:r>
      <w:proofErr w:type="spellEnd"/>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 xml:space="preserve">ετέρου το μέγεθος της οικολογικής καταστροφής. </w:t>
      </w:r>
    </w:p>
    <w:p w14:paraId="4C0A5C5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Το ζήτημα προκύπτει από τη μη ορθή λειτουργία των μηχανισμών απόδοσης των αποζημιώσεων, που διενεργείται μέσω του ΕΛΓΑ. Είναι εύλογο και ορθώς συζητείται σήμερα. Η κωλυσιεργία, τη</w:t>
      </w:r>
      <w:r>
        <w:rPr>
          <w:rFonts w:eastAsia="Times New Roman" w:cs="Times New Roman"/>
          <w:szCs w:val="24"/>
        </w:rPr>
        <w:t xml:space="preserve">ν οποία </w:t>
      </w:r>
      <w:proofErr w:type="spellStart"/>
      <w:r>
        <w:rPr>
          <w:rFonts w:eastAsia="Times New Roman" w:cs="Times New Roman"/>
          <w:szCs w:val="24"/>
        </w:rPr>
        <w:t>πολλάκις</w:t>
      </w:r>
      <w:proofErr w:type="spellEnd"/>
      <w:r>
        <w:rPr>
          <w:rFonts w:eastAsia="Times New Roman" w:cs="Times New Roman"/>
          <w:szCs w:val="24"/>
        </w:rPr>
        <w:t xml:space="preserve"> έχουμε διαπιστώσει και καταγγείλει μέσω </w:t>
      </w:r>
      <w:r>
        <w:rPr>
          <w:rFonts w:eastAsia="Times New Roman" w:cs="Times New Roman"/>
          <w:szCs w:val="24"/>
        </w:rPr>
        <w:lastRenderedPageBreak/>
        <w:t xml:space="preserve">του κοινοβουλευτικού ελέγχου αναφορικά με την καταβολή των απαιτούμενων αποζημιώσεων στους εκάστοτε πληγέντες και ζημιωθέντες παραγωγούς </w:t>
      </w:r>
      <w:proofErr w:type="spellStart"/>
      <w:r>
        <w:rPr>
          <w:rFonts w:eastAsia="Times New Roman" w:cs="Times New Roman"/>
          <w:szCs w:val="24"/>
        </w:rPr>
        <w:t>αγροκτηνοτροφικών</w:t>
      </w:r>
      <w:proofErr w:type="spellEnd"/>
      <w:r>
        <w:rPr>
          <w:rFonts w:eastAsia="Times New Roman" w:cs="Times New Roman"/>
          <w:szCs w:val="24"/>
        </w:rPr>
        <w:t xml:space="preserve"> προϊόντων, αποτελεί χρόνιο φαινόμενο και δεν</w:t>
      </w:r>
      <w:r>
        <w:rPr>
          <w:rFonts w:eastAsia="Times New Roman" w:cs="Times New Roman"/>
          <w:szCs w:val="24"/>
        </w:rPr>
        <w:t xml:space="preserve"> αφορά μόνο το σημερινό θέμα μας. </w:t>
      </w:r>
    </w:p>
    <w:p w14:paraId="4C0A5C5F"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Το κράτος γενικώς αδυνατεί να λειτουργήσει άμεσα και για να γίνουν οι διαδικασίες των καταβολών για τις αποζημιώσεις απαιτείται η περάτωση μιας δαιδαλώδους γραφειοκρατικής ακολουθίας. Επικρατεί το γνωστό ρητό «όταν το κρά</w:t>
      </w:r>
      <w:r>
        <w:rPr>
          <w:rFonts w:eastAsia="Times New Roman" w:cs="Times New Roman"/>
          <w:szCs w:val="24"/>
        </w:rPr>
        <w:t>τος πρέπει να εισπράξει, είναι πανεύκολο, αντιθέτως</w:t>
      </w:r>
      <w:r>
        <w:rPr>
          <w:rFonts w:eastAsia="Times New Roman" w:cs="Times New Roman"/>
          <w:szCs w:val="24"/>
        </w:rPr>
        <w:t>,</w:t>
      </w:r>
      <w:r>
        <w:rPr>
          <w:rFonts w:eastAsia="Times New Roman" w:cs="Times New Roman"/>
          <w:szCs w:val="24"/>
        </w:rPr>
        <w:t xml:space="preserve"> όταν οφείλει στους πολίτες, καθιστά τη ζωή τους μια γραφειοκρατική κόλαση». Και εδώ είναι που πρέπει να εστιάσουν οι αρμόδιοι, κατά την άποψή μας. Στην κατάργηση των γραφειοκρατικών αγκυλώσεων, που σαφώς</w:t>
      </w:r>
      <w:r>
        <w:rPr>
          <w:rFonts w:eastAsia="Times New Roman" w:cs="Times New Roman"/>
          <w:szCs w:val="24"/>
        </w:rPr>
        <w:t xml:space="preserve"> λειτουργούν κατά του μέσου παραγωγού και κατ’ επέκταση κατά των τοπικών οικονομιών.</w:t>
      </w:r>
    </w:p>
    <w:p w14:paraId="4C0A5C60"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Σε δεύτερη φάση, ο Υπουργός οφείλει να μας πει σήμερα, σχεδόν δύο χρόνια μετά την καταστροφή, σε τι φάση βρίσκεται η διαδικασία καθορισμού των ευνοϊκότερων </w:t>
      </w:r>
      <w:r>
        <w:rPr>
          <w:rFonts w:eastAsia="Times New Roman" w:cs="Times New Roman"/>
          <w:szCs w:val="24"/>
        </w:rPr>
        <w:lastRenderedPageBreak/>
        <w:t>όρων και προϋπο</w:t>
      </w:r>
      <w:r>
        <w:rPr>
          <w:rFonts w:eastAsia="Times New Roman" w:cs="Times New Roman"/>
          <w:szCs w:val="24"/>
        </w:rPr>
        <w:t xml:space="preserve">θέσεων για τους εν δυνάμει δικαιούχους της κρατικής ενισχύσεως. Ποιοι είναι αυτοί οι ευνοϊκότεροι όροι και ποιες οι προϋποθέσεις; </w:t>
      </w:r>
    </w:p>
    <w:p w14:paraId="4C0A5C61"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Ο ρόλος της Κομισιόν στην εξασφάλιση κονδυλίων που προέρχονται από τα ταμεία της Ευρωπαϊκής Ένωσης είναι γνωστός. Συνεπώς όλο</w:t>
      </w:r>
      <w:r>
        <w:rPr>
          <w:rFonts w:eastAsia="Times New Roman" w:cs="Times New Roman"/>
          <w:szCs w:val="24"/>
        </w:rPr>
        <w:t xml:space="preserve">ι γνωρίζουμε ότι για να αποδοθούν τα κονδύλια πρέπει να λειτουργήσει ο κρατικός μηχανισμός. Πέραν τούτου, είναι αξιοσημείωτο το γεγονός ότι το ίδιο Υπουργείο Αγροτικής Ανάπτυξης και Τροφίμων, ως το καθ’ ύλην αρμόδιο, επισημαίνει ότι για τους </w:t>
      </w:r>
      <w:proofErr w:type="spellStart"/>
      <w:r>
        <w:rPr>
          <w:rFonts w:eastAsia="Times New Roman" w:cs="Times New Roman"/>
          <w:szCs w:val="24"/>
        </w:rPr>
        <w:t>μαστιχοπαραγωγ</w:t>
      </w:r>
      <w:r>
        <w:rPr>
          <w:rFonts w:eastAsia="Times New Roman" w:cs="Times New Roman"/>
          <w:szCs w:val="24"/>
        </w:rPr>
        <w:t>ούς</w:t>
      </w:r>
      <w:proofErr w:type="spellEnd"/>
      <w:r>
        <w:rPr>
          <w:rFonts w:eastAsia="Times New Roman" w:cs="Times New Roman"/>
          <w:szCs w:val="24"/>
        </w:rPr>
        <w:t xml:space="preserve"> της Χίου οι σχετικές ενισχύσεις θα καταβληθούν μετά την αποκατάσταση των ζημιών από τους παραγωγούς, οι οποίοι έχουν υποστεί τις καταστροφές. </w:t>
      </w:r>
    </w:p>
    <w:p w14:paraId="4C0A5C62"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Ιδιαιτέρως σημαντικό είναι να αναφέρουμε ότι η μαστίχα Χίου αποτελεί προϊόν προστατευόμενης ονομασίας προέλευ</w:t>
      </w:r>
      <w:r>
        <w:rPr>
          <w:rFonts w:eastAsia="Times New Roman" w:cs="Times New Roman"/>
          <w:szCs w:val="24"/>
        </w:rPr>
        <w:t>σης, γεγονός που αποδεικνύει περαιτέρω την ανάγκη για την τάχιστη κοινοποίηση των πορισμάτων που απαιτούνται για την καταβολή των αποζημιώσεων, καθώς και την εμπορική σημασία του μοναδικού στον κόσμο προϊόντος. Δυστυχώς, όμως, πιστεύουμε ότι αυτό δεν θα γί</w:t>
      </w:r>
      <w:r>
        <w:rPr>
          <w:rFonts w:eastAsia="Times New Roman" w:cs="Times New Roman"/>
          <w:szCs w:val="24"/>
        </w:rPr>
        <w:t>νει,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lastRenderedPageBreak/>
        <w:t>ότι ο ΕΛΓΑ έχει αναρτήσει ανακοίνωση για παράταση της υποβολής των σχετικών δικαιολογητικών έως τις 15 Μαΐου 2018.</w:t>
      </w:r>
    </w:p>
    <w:p w14:paraId="4C0A5C63"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Ως εκ τούτου καλό είναι να ληφθούν τα μέτρα και να προβείτε στις απαιτούμενες ενέργειες άμεσα και να μη</w:t>
      </w:r>
      <w:r>
        <w:rPr>
          <w:rFonts w:eastAsia="Times New Roman" w:cs="Times New Roman"/>
          <w:szCs w:val="24"/>
        </w:rPr>
        <w:t xml:space="preserve"> στήνονται μικροπολιτικά παιχνίδια σε βάρος των πληγέντων πολιτών. Η Χίος είναι ένα υπέροχο νησί με </w:t>
      </w:r>
      <w:proofErr w:type="spellStart"/>
      <w:r>
        <w:rPr>
          <w:rFonts w:eastAsia="Times New Roman" w:cs="Times New Roman"/>
          <w:szCs w:val="24"/>
        </w:rPr>
        <w:t>πάμπολλες</w:t>
      </w:r>
      <w:proofErr w:type="spellEnd"/>
      <w:r>
        <w:rPr>
          <w:rFonts w:eastAsia="Times New Roman" w:cs="Times New Roman"/>
          <w:szCs w:val="24"/>
        </w:rPr>
        <w:t xml:space="preserve"> φυσικές ομορφιές, παραλίες, μεσαιωνικά χωριά και κυρίως με πολύ φιλόξενους ανθρώπους. Έπεσε, όπως και τα άλλα νησιά βέβαια, θύμα της εισβολής χιλι</w:t>
      </w:r>
      <w:r>
        <w:rPr>
          <w:rFonts w:eastAsia="Times New Roman" w:cs="Times New Roman"/>
          <w:szCs w:val="24"/>
        </w:rPr>
        <w:t xml:space="preserve">άδων λαθρομεταναστών, αλλά και των οικονομικών μέτρων που επέβαλαν οι κυβερνήσεις των μνημονίων. </w:t>
      </w:r>
    </w:p>
    <w:p w14:paraId="4C0A5C6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Με την παραγωγή της μοναδικής στον κόσμο μαστίχας αλλά και με τους ναυτικούς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των οποίων</w:t>
      </w:r>
      <w:r>
        <w:rPr>
          <w:rFonts w:eastAsia="Times New Roman" w:cs="Times New Roman"/>
          <w:szCs w:val="24"/>
        </w:rPr>
        <w:t xml:space="preserve"> το ταμείο</w:t>
      </w:r>
      <w:r w:rsidRPr="00D3060D">
        <w:rPr>
          <w:rFonts w:eastAsia="Times New Roman" w:cs="Times New Roman"/>
          <w:szCs w:val="24"/>
        </w:rPr>
        <w:t xml:space="preserve"> </w:t>
      </w:r>
      <w:r>
        <w:rPr>
          <w:rFonts w:eastAsia="Times New Roman" w:cs="Times New Roman"/>
          <w:szCs w:val="24"/>
        </w:rPr>
        <w:t>διαλύσατε</w:t>
      </w:r>
      <w:r>
        <w:rPr>
          <w:rFonts w:eastAsia="Times New Roman" w:cs="Times New Roman"/>
          <w:szCs w:val="24"/>
        </w:rPr>
        <w:t>, το νησί της Χίου δικαιούται και απαιτεί την αντι</w:t>
      </w:r>
      <w:r>
        <w:rPr>
          <w:rFonts w:eastAsia="Times New Roman" w:cs="Times New Roman"/>
          <w:szCs w:val="24"/>
        </w:rPr>
        <w:t>μετώπιση που πρέπει, μια</w:t>
      </w:r>
      <w:r>
        <w:rPr>
          <w:rFonts w:eastAsia="Times New Roman" w:cs="Times New Roman"/>
          <w:szCs w:val="24"/>
        </w:rPr>
        <w:t>ς</w:t>
      </w:r>
      <w:r>
        <w:rPr>
          <w:rFonts w:eastAsia="Times New Roman" w:cs="Times New Roman"/>
          <w:szCs w:val="24"/>
        </w:rPr>
        <w:t xml:space="preserve"> που βρίσκεται μια ανάσα από την Τουρκία. </w:t>
      </w:r>
    </w:p>
    <w:p w14:paraId="4C0A5C65"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που μιλάμε για τη Χίο και την Τουρκία, μαθαίνω ότι έχει αρχίσει και εκεί ένα εμπάργκο στα τούρκικα προϊόντα. Θα πρέπει να ξέρουν οι συμπατριώτες Χιώτες </w:t>
      </w:r>
      <w:r>
        <w:rPr>
          <w:rFonts w:eastAsia="Times New Roman" w:cs="Times New Roman"/>
          <w:szCs w:val="24"/>
        </w:rPr>
        <w:lastRenderedPageBreak/>
        <w:t>ότι κάθε ευρώ που αφήνουν σ</w:t>
      </w:r>
      <w:r>
        <w:rPr>
          <w:rFonts w:eastAsia="Times New Roman" w:cs="Times New Roman"/>
          <w:szCs w:val="24"/>
        </w:rPr>
        <w:t>την Τουρκία μέσω του τουρισμού, γίνεται όπλα και σφαίρες και γι’ αυτό θα πρέπει να το ξανασκεφτούν να επισκεφθούν την γείτονα χώρα, γιατί για εμάς δεν υπάρχει ελληνοτουρκική φιλία. Όσοι μιλάνε για σχέσεις καλής γειτονίας και περίεργες φιλίες, μάλλον το συμ</w:t>
      </w:r>
      <w:r>
        <w:rPr>
          <w:rFonts w:eastAsia="Times New Roman" w:cs="Times New Roman"/>
          <w:szCs w:val="24"/>
        </w:rPr>
        <w:t xml:space="preserve">φέρον των Τούρκων εξυπηρετούν. </w:t>
      </w:r>
    </w:p>
    <w:p w14:paraId="4C0A5C6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Είμαστε κοντά στον λαό της Χίου και της Λέσβου και όλων των νησιών και θα τα επισκεφθούμε σύντομα, όχι φυσικά με συνοδεία ΜΑΤ ούτε με κλειστά μαγαζιά. Τα ψέματα του Πρωθυπουργού τελειώνουν, όπως τα ψέματα καθαρής εξόδου και </w:t>
      </w:r>
      <w:r>
        <w:rPr>
          <w:rFonts w:eastAsia="Times New Roman" w:cs="Times New Roman"/>
          <w:szCs w:val="24"/>
        </w:rPr>
        <w:t>οικονομικής ανάπτυξης και δήθεν για το τέλος του μνημονίου</w:t>
      </w:r>
      <w:r>
        <w:rPr>
          <w:rFonts w:eastAsia="Times New Roman" w:cs="Times New Roman"/>
          <w:szCs w:val="24"/>
        </w:rPr>
        <w:t xml:space="preserve"> δ</w:t>
      </w:r>
      <w:r>
        <w:rPr>
          <w:rFonts w:eastAsia="Times New Roman" w:cs="Times New Roman"/>
          <w:szCs w:val="24"/>
        </w:rPr>
        <w:t xml:space="preserve">εν τα πιστεύει πια κανείς. Η απάντηση θα δοθεί από τον ελληνικό λαό </w:t>
      </w:r>
      <w:r>
        <w:rPr>
          <w:rFonts w:eastAsia="Times New Roman" w:cs="Times New Roman"/>
          <w:szCs w:val="24"/>
        </w:rPr>
        <w:t>-</w:t>
      </w:r>
      <w:r>
        <w:rPr>
          <w:rFonts w:eastAsia="Times New Roman" w:cs="Times New Roman"/>
          <w:szCs w:val="24"/>
        </w:rPr>
        <w:t>όποτε κι αν γίνουν οι εκλογές</w:t>
      </w:r>
      <w:r>
        <w:rPr>
          <w:rFonts w:eastAsia="Times New Roman" w:cs="Times New Roman"/>
          <w:szCs w:val="24"/>
        </w:rPr>
        <w:t>-</w:t>
      </w:r>
      <w:r>
        <w:rPr>
          <w:rFonts w:eastAsia="Times New Roman" w:cs="Times New Roman"/>
          <w:szCs w:val="24"/>
        </w:rPr>
        <w:t xml:space="preserve"> και θα είναι σκληρή και </w:t>
      </w:r>
      <w:proofErr w:type="spellStart"/>
      <w:r>
        <w:rPr>
          <w:rFonts w:eastAsia="Times New Roman" w:cs="Times New Roman"/>
          <w:szCs w:val="24"/>
        </w:rPr>
        <w:t>τιμωρητική</w:t>
      </w:r>
      <w:proofErr w:type="spellEnd"/>
      <w:r>
        <w:rPr>
          <w:rFonts w:eastAsia="Times New Roman" w:cs="Times New Roman"/>
          <w:szCs w:val="24"/>
        </w:rPr>
        <w:t>. Εμείς θα είμαστε πάντα δίπλα στους κατοίκους των νησιών, ειδ</w:t>
      </w:r>
      <w:r>
        <w:rPr>
          <w:rFonts w:eastAsia="Times New Roman" w:cs="Times New Roman"/>
          <w:szCs w:val="24"/>
        </w:rPr>
        <w:t>ικά σε αυτές τις ευαίσθητες περιοχές και θα αγωνιζόμαστε μαζί τους.</w:t>
      </w:r>
    </w:p>
    <w:p w14:paraId="4C0A5C6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Σας ευχαριστώ.</w:t>
      </w:r>
    </w:p>
    <w:p w14:paraId="4C0A5C68"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6122">
        <w:rPr>
          <w:rFonts w:eastAsia="Times New Roman"/>
          <w:b/>
          <w:szCs w:val="24"/>
        </w:rPr>
        <w:t>ΠΡΟΕΔΡΕΥΩΝ (Σπυρίδων Λυκούδης):</w:t>
      </w:r>
      <w:r>
        <w:rPr>
          <w:rFonts w:eastAsia="Times New Roman"/>
          <w:szCs w:val="24"/>
        </w:rPr>
        <w:t xml:space="preserve"> Ευχαριστώ κι εγώ, κύριε συνάδελφε.</w:t>
      </w:r>
    </w:p>
    <w:p w14:paraId="4C0A5C69"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Θα ήθελα να κάνω μια ανακοίνωση προς το Σώμα: Ο Αντιπρόεδρος της Κυβέρνησης και Υπουργός Οικονομίας και </w:t>
      </w:r>
      <w:r>
        <w:rPr>
          <w:rFonts w:eastAsia="Times New Roman"/>
          <w:szCs w:val="24"/>
        </w:rPr>
        <w:t>Ανάπτυξης, οι Υπουργοί Εσωτερικών, Εργασίας, Κοινωνικής Ασφάλισης και Κοινωνικής Αλληλεγγύης, Δικαιοσύνης, Διαφάνειας και Ανθρωπίνων Δικαιωμάτων, Οικονομικών, Αγροτικής Ανάπτυξης και Τροφίμων, Υποδομών και Μεταφορών, οι Αναπληρωτές Υπουργοί Οικονομικών, Ερ</w:t>
      </w:r>
      <w:r>
        <w:rPr>
          <w:rFonts w:eastAsia="Times New Roman"/>
          <w:szCs w:val="24"/>
        </w:rPr>
        <w:t>γασίας, Κοινωνικής Ασφάλισης και Κοινωνικής Αλληλεγγύης, καθώς και οι Υφυπουργοί Οικονομίας και Ανάπτυξης, Εργασίας, Κοινωνικής Ασφάλισης και Κοινωνικής Αλληλεγγύης και Οικονομικών κατέθεσαν σήμερα 14</w:t>
      </w:r>
      <w:r>
        <w:rPr>
          <w:rFonts w:eastAsia="Times New Roman"/>
          <w:szCs w:val="24"/>
        </w:rPr>
        <w:t>-</w:t>
      </w:r>
      <w:r>
        <w:rPr>
          <w:rFonts w:eastAsia="Times New Roman"/>
          <w:szCs w:val="24"/>
        </w:rPr>
        <w:t>5</w:t>
      </w:r>
      <w:r>
        <w:rPr>
          <w:rFonts w:eastAsia="Times New Roman"/>
          <w:szCs w:val="24"/>
        </w:rPr>
        <w:t>-</w:t>
      </w:r>
      <w:r>
        <w:rPr>
          <w:rFonts w:eastAsia="Times New Roman"/>
          <w:szCs w:val="24"/>
        </w:rPr>
        <w:t>2018 σχέδιο νόμου με τίτλο: «Τροποποίηση του ν.3190/1</w:t>
      </w:r>
      <w:r>
        <w:rPr>
          <w:rFonts w:eastAsia="Times New Roman"/>
          <w:szCs w:val="24"/>
        </w:rPr>
        <w:t xml:space="preserve">955 περί Εταιρειών Περιορισμένης Ευθύνης και άλλες διατάξεις». </w:t>
      </w:r>
    </w:p>
    <w:p w14:paraId="4C0A5C6A"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4C0A5C6B"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τώρα</w:t>
      </w:r>
      <w:r>
        <w:rPr>
          <w:rFonts w:eastAsia="Times New Roman"/>
          <w:szCs w:val="24"/>
        </w:rPr>
        <w:t>,</w:t>
      </w:r>
      <w:r>
        <w:rPr>
          <w:rFonts w:eastAsia="Times New Roman"/>
          <w:szCs w:val="24"/>
        </w:rPr>
        <w:t xml:space="preserve"> </w:t>
      </w:r>
      <w:r>
        <w:rPr>
          <w:rFonts w:eastAsia="Times New Roman"/>
          <w:szCs w:val="24"/>
        </w:rPr>
        <w:t>για τρία λεπτά,</w:t>
      </w:r>
      <w:r>
        <w:rPr>
          <w:rFonts w:eastAsia="Times New Roman"/>
          <w:szCs w:val="24"/>
        </w:rPr>
        <w:t xml:space="preserve"> ο συνάδελφος κ. Νικόλαος Μωραΐτης από το Κομμουνιστικό Κόμμα Ελλάδας.</w:t>
      </w:r>
    </w:p>
    <w:p w14:paraId="4C0A5C6C"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56122">
        <w:rPr>
          <w:rFonts w:eastAsia="Times New Roman"/>
          <w:b/>
          <w:szCs w:val="24"/>
        </w:rPr>
        <w:t>ΝΙΚΟΛΑΟΣ ΜΩΡΑΪΤΗΣ:</w:t>
      </w:r>
      <w:r>
        <w:rPr>
          <w:rFonts w:eastAsia="Times New Roman"/>
          <w:szCs w:val="24"/>
        </w:rPr>
        <w:t xml:space="preserve"> Ευχαριστώ, κύριε Πρόεδρε</w:t>
      </w:r>
      <w:r>
        <w:rPr>
          <w:rFonts w:eastAsia="Times New Roman"/>
          <w:szCs w:val="24"/>
        </w:rPr>
        <w:t>.</w:t>
      </w:r>
    </w:p>
    <w:p w14:paraId="4C0A5C6D"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Σήμερα εδώ έχουμε μια αντιπαράθεση μεταξύ Κυβέρνησης, Αξιωματικής Αντιπολίτευσης και των άλλων αστικών κομμάτων. Πρόκειται για μια αντιπαράθεση </w:t>
      </w:r>
      <w:r>
        <w:rPr>
          <w:rFonts w:eastAsia="Times New Roman"/>
          <w:szCs w:val="24"/>
        </w:rPr>
        <w:t>κατά την οποία</w:t>
      </w:r>
      <w:r>
        <w:rPr>
          <w:rFonts w:eastAsia="Times New Roman"/>
          <w:szCs w:val="24"/>
        </w:rPr>
        <w:t xml:space="preserve"> περισσεύει η υποκρισία, που είναι μακριά από τα αιτήματα και τα προβλήματα των πληγέντων, που δ</w:t>
      </w:r>
      <w:r>
        <w:rPr>
          <w:rFonts w:eastAsia="Times New Roman"/>
          <w:szCs w:val="24"/>
        </w:rPr>
        <w:t xml:space="preserve">εν προσφέρει την παραμικρή ανακούφιση σε όσους έχουν πάθει καταστροφές από τις μεγάλες πυρκαγιές στο νησί της Χίου το 2016, ζημιές σε μαστιχόδεντρα και σε άλλες καλλιέργειες αλλά και σε δασικές εκτάσεις. </w:t>
      </w:r>
    </w:p>
    <w:p w14:paraId="4C0A5C6E"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τσακωμός γίνεται για το εάν η Κυβέρνηση υπέβαλε ειδικό αίτημα στην Ευρωπαϊκή Επιτροπή για τις αποζημιώσεις, που όντως είναι ένα θέμα. Είναι όμως αυτό το κύριο θέμα; Σε μας δεν προκαλεί εντύπωση αν η Κυβέρνηση δεν έστειλε το αίτημα για αποζημίωση των πληγ</w:t>
      </w:r>
      <w:r>
        <w:rPr>
          <w:rFonts w:eastAsia="Times New Roman"/>
          <w:szCs w:val="24"/>
        </w:rPr>
        <w:t xml:space="preserve">έντων στο λεγόμενο Ταμείο Αλληλεγγύης. Είναι η Κυβέρνηση, όπως και τα κόμματα της </w:t>
      </w:r>
      <w:proofErr w:type="spellStart"/>
      <w:r>
        <w:rPr>
          <w:rFonts w:eastAsia="Times New Roman"/>
          <w:szCs w:val="24"/>
        </w:rPr>
        <w:t>ευρωυποταγής</w:t>
      </w:r>
      <w:proofErr w:type="spellEnd"/>
      <w:r>
        <w:rPr>
          <w:rFonts w:eastAsia="Times New Roman"/>
          <w:szCs w:val="24"/>
        </w:rPr>
        <w:t xml:space="preserve">, τόσο άρρηκτα δεμένα στην </w:t>
      </w:r>
      <w:proofErr w:type="spellStart"/>
      <w:r>
        <w:rPr>
          <w:rFonts w:eastAsia="Times New Roman"/>
          <w:szCs w:val="24"/>
        </w:rPr>
        <w:t>ευρωενωσιακή</w:t>
      </w:r>
      <w:proofErr w:type="spellEnd"/>
      <w:r>
        <w:rPr>
          <w:rFonts w:eastAsia="Times New Roman"/>
          <w:szCs w:val="24"/>
        </w:rPr>
        <w:t xml:space="preserve"> πολιτική</w:t>
      </w:r>
      <w:r>
        <w:rPr>
          <w:rFonts w:eastAsia="Times New Roman"/>
          <w:szCs w:val="24"/>
        </w:rPr>
        <w:t>,</w:t>
      </w:r>
      <w:r>
        <w:rPr>
          <w:rFonts w:eastAsia="Times New Roman"/>
          <w:szCs w:val="24"/>
        </w:rPr>
        <w:t xml:space="preserve"> που συναποφασίζετε όλοι μαζί και εφαρμόζετε με περίσσια αφοσίωση. Γι’ αυτό προφανώς η Κυβέρνηση δεν έστειλε το α</w:t>
      </w:r>
      <w:r>
        <w:rPr>
          <w:rFonts w:eastAsia="Times New Roman"/>
          <w:szCs w:val="24"/>
        </w:rPr>
        <w:t xml:space="preserve">ίτημα, γιατί δεν θέλει να τους ενοχλήσει παραπέρα. </w:t>
      </w:r>
    </w:p>
    <w:p w14:paraId="4C0A5C6F"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Τσακώνεστε για τα επιμέρους, για τα διαδικαστικά. Για την ουσία, όμως, δεν λέτε κουβέντα. Δεν βγάζει κανένας σας άχνα</w:t>
      </w:r>
      <w:r>
        <w:rPr>
          <w:rFonts w:eastAsia="Times New Roman"/>
          <w:szCs w:val="24"/>
        </w:rPr>
        <w:t>,</w:t>
      </w:r>
      <w:r>
        <w:rPr>
          <w:rFonts w:eastAsia="Times New Roman"/>
          <w:szCs w:val="24"/>
        </w:rPr>
        <w:t xml:space="preserve"> γιατί τα κονδύλια της Ευρωπαϊκής Ένωσης, που προέρχονται από το ξεζούμισμα των λαών, </w:t>
      </w:r>
      <w:r>
        <w:rPr>
          <w:rFonts w:eastAsia="Times New Roman"/>
          <w:szCs w:val="24"/>
        </w:rPr>
        <w:t xml:space="preserve">τα κονδύλια αυτά από την Ευρωπαϊκή Επιτροπή τα λυμαίνονται τα μονοπώλια. </w:t>
      </w:r>
    </w:p>
    <w:p w14:paraId="4C0A5C70"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Κύριοι, αυτό που δεν κάνατε εσείς, το έκανε η </w:t>
      </w:r>
      <w:proofErr w:type="spellStart"/>
      <w:r>
        <w:rPr>
          <w:rFonts w:eastAsia="Times New Roman"/>
          <w:szCs w:val="24"/>
        </w:rPr>
        <w:t>Ευρωκοινοβουλευτική</w:t>
      </w:r>
      <w:proofErr w:type="spellEnd"/>
      <w:r>
        <w:rPr>
          <w:rFonts w:eastAsia="Times New Roman"/>
          <w:szCs w:val="24"/>
        </w:rPr>
        <w:t xml:space="preserve"> Ομάδα του ΚΚΕ στις 22</w:t>
      </w:r>
      <w:r>
        <w:rPr>
          <w:rFonts w:eastAsia="Times New Roman"/>
          <w:szCs w:val="24"/>
        </w:rPr>
        <w:t>-</w:t>
      </w:r>
      <w:r>
        <w:rPr>
          <w:rFonts w:eastAsia="Times New Roman"/>
          <w:szCs w:val="24"/>
        </w:rPr>
        <w:t>9</w:t>
      </w:r>
      <w:r>
        <w:rPr>
          <w:rFonts w:eastAsia="Times New Roman"/>
          <w:szCs w:val="24"/>
        </w:rPr>
        <w:t>-</w:t>
      </w:r>
      <w:r>
        <w:rPr>
          <w:rFonts w:eastAsia="Times New Roman"/>
          <w:szCs w:val="24"/>
        </w:rPr>
        <w:t>2016 που κατέθεσε ερώτηση στην Ευρωπαϊκή Επιτροπή, την οποία καταθέτουμε στα Πρακτικά μαζί μ</w:t>
      </w:r>
      <w:r>
        <w:rPr>
          <w:rFonts w:eastAsia="Times New Roman"/>
          <w:szCs w:val="24"/>
        </w:rPr>
        <w:t xml:space="preserve">ε την απάντηση. </w:t>
      </w:r>
    </w:p>
    <w:p w14:paraId="4C0A5C71"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Νικόλαος Μωραΐτης</w:t>
      </w:r>
      <w:r w:rsidRPr="000D63A8">
        <w:rPr>
          <w:rFonts w:eastAsia="Times New Roman" w:cs="Times New Roman"/>
          <w:szCs w:val="24"/>
        </w:rPr>
        <w:t xml:space="preserve"> καταθέτει για τα</w:t>
      </w:r>
      <w:r>
        <w:rPr>
          <w:rFonts w:eastAsia="Times New Roman" w:cs="Times New Roman"/>
          <w:szCs w:val="24"/>
        </w:rPr>
        <w:t xml:space="preserve">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C0A5C72"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ερώτηση αυτή αφορούσε τις π</w:t>
      </w:r>
      <w:r>
        <w:rPr>
          <w:rFonts w:eastAsia="Times New Roman"/>
          <w:szCs w:val="24"/>
        </w:rPr>
        <w:t xml:space="preserve">ληγείσες περιοχές, όπως είναι τα δημοτικά διαμερίσματα του </w:t>
      </w:r>
      <w:proofErr w:type="spellStart"/>
      <w:r>
        <w:rPr>
          <w:rFonts w:eastAsia="Times New Roman"/>
          <w:szCs w:val="24"/>
        </w:rPr>
        <w:t>Λιθίου</w:t>
      </w:r>
      <w:proofErr w:type="spellEnd"/>
      <w:r>
        <w:rPr>
          <w:rFonts w:eastAsia="Times New Roman"/>
          <w:szCs w:val="24"/>
        </w:rPr>
        <w:t xml:space="preserve">, της </w:t>
      </w:r>
      <w:proofErr w:type="spellStart"/>
      <w:r>
        <w:rPr>
          <w:rFonts w:eastAsia="Times New Roman"/>
          <w:szCs w:val="24"/>
        </w:rPr>
        <w:t>Βέσσας</w:t>
      </w:r>
      <w:proofErr w:type="spellEnd"/>
      <w:r>
        <w:rPr>
          <w:rFonts w:eastAsia="Times New Roman"/>
          <w:szCs w:val="24"/>
        </w:rPr>
        <w:t xml:space="preserve">, της </w:t>
      </w:r>
      <w:proofErr w:type="spellStart"/>
      <w:r>
        <w:rPr>
          <w:rFonts w:eastAsia="Times New Roman"/>
          <w:szCs w:val="24"/>
        </w:rPr>
        <w:t>Ελάτας</w:t>
      </w:r>
      <w:proofErr w:type="spellEnd"/>
      <w:r>
        <w:rPr>
          <w:rFonts w:eastAsia="Times New Roman"/>
          <w:szCs w:val="24"/>
        </w:rPr>
        <w:t xml:space="preserve">, της Μεστών, των </w:t>
      </w:r>
      <w:proofErr w:type="spellStart"/>
      <w:r>
        <w:rPr>
          <w:rFonts w:eastAsia="Times New Roman"/>
          <w:szCs w:val="24"/>
        </w:rPr>
        <w:t>Ολύμπων</w:t>
      </w:r>
      <w:proofErr w:type="spellEnd"/>
      <w:r>
        <w:rPr>
          <w:rFonts w:eastAsia="Times New Roman"/>
          <w:szCs w:val="24"/>
        </w:rPr>
        <w:t xml:space="preserve"> και του </w:t>
      </w:r>
      <w:proofErr w:type="spellStart"/>
      <w:r>
        <w:rPr>
          <w:rFonts w:eastAsia="Times New Roman"/>
          <w:szCs w:val="24"/>
        </w:rPr>
        <w:lastRenderedPageBreak/>
        <w:t>Πυργίου</w:t>
      </w:r>
      <w:proofErr w:type="spellEnd"/>
      <w:r>
        <w:rPr>
          <w:rFonts w:eastAsia="Times New Roman"/>
          <w:szCs w:val="24"/>
        </w:rPr>
        <w:t>,</w:t>
      </w:r>
      <w:r>
        <w:rPr>
          <w:rFonts w:eastAsia="Times New Roman"/>
          <w:szCs w:val="24"/>
        </w:rPr>
        <w:t xml:space="preserve"> όπου η πυρκαγιά, όπως είπαμε, κατέκαψε τα μαστιχόδεντρα και άλλες καλλιέργειες. Οι εκτιμήσεις που έγιναν έκαναν λόγο για 90%</w:t>
      </w:r>
      <w:r>
        <w:rPr>
          <w:rFonts w:eastAsia="Times New Roman"/>
          <w:szCs w:val="24"/>
        </w:rPr>
        <w:t xml:space="preserve"> ζημιές στα μαστιχόδεντρα, ιδιαίτερα στα χωριά </w:t>
      </w:r>
      <w:proofErr w:type="spellStart"/>
      <w:r>
        <w:rPr>
          <w:rFonts w:eastAsia="Times New Roman"/>
          <w:szCs w:val="24"/>
        </w:rPr>
        <w:t>Βέσσα</w:t>
      </w:r>
      <w:proofErr w:type="spellEnd"/>
      <w:r>
        <w:rPr>
          <w:rFonts w:eastAsia="Times New Roman"/>
          <w:szCs w:val="24"/>
        </w:rPr>
        <w:t xml:space="preserve"> και </w:t>
      </w:r>
      <w:proofErr w:type="spellStart"/>
      <w:r>
        <w:rPr>
          <w:rFonts w:eastAsia="Times New Roman"/>
          <w:szCs w:val="24"/>
        </w:rPr>
        <w:t>Λιθί</w:t>
      </w:r>
      <w:proofErr w:type="spellEnd"/>
      <w:r>
        <w:rPr>
          <w:rFonts w:eastAsia="Times New Roman"/>
          <w:szCs w:val="24"/>
        </w:rPr>
        <w:t xml:space="preserve">. Ακούστε τώρα την απάντηση της </w:t>
      </w:r>
      <w:r>
        <w:rPr>
          <w:rFonts w:eastAsia="Times New Roman"/>
          <w:szCs w:val="24"/>
        </w:rPr>
        <w:t>ε</w:t>
      </w:r>
      <w:r>
        <w:rPr>
          <w:rFonts w:eastAsia="Times New Roman"/>
          <w:szCs w:val="24"/>
        </w:rPr>
        <w:t>πιτροπής</w:t>
      </w:r>
      <w:r>
        <w:rPr>
          <w:rFonts w:eastAsia="Times New Roman"/>
          <w:szCs w:val="24"/>
        </w:rPr>
        <w:t>,</w:t>
      </w:r>
      <w:r>
        <w:rPr>
          <w:rFonts w:eastAsia="Times New Roman"/>
          <w:szCs w:val="24"/>
        </w:rPr>
        <w:t xml:space="preserve"> που όλοι σας κρύβετε επιμελώς. «Η κινητοποίηση του Ταμείου Αλληλεγγύης της Ευρωπαϊκής Ένωσης για την καταστροφή που αναφέρουν οι αξιότιμοι Βουλευτές εξα</w:t>
      </w:r>
      <w:r>
        <w:rPr>
          <w:rFonts w:eastAsia="Times New Roman"/>
          <w:szCs w:val="24"/>
        </w:rPr>
        <w:t>ρτάται, ουσιαστικά, από δύο όρους</w:t>
      </w:r>
      <w:r>
        <w:rPr>
          <w:rFonts w:eastAsia="Times New Roman"/>
          <w:szCs w:val="24"/>
        </w:rPr>
        <w:t>,</w:t>
      </w:r>
      <w:r>
        <w:rPr>
          <w:rFonts w:eastAsia="Times New Roman"/>
          <w:szCs w:val="24"/>
        </w:rPr>
        <w:t xml:space="preserve"> που πρέπει να ικανοποιούνται: Πρώτον, οι συνολικές άμεσες ζημιές πρέπει να υπερβαίνουν το 1,5 του περιφερειακού Ακαθάριστου Εγχώριου Προϊόντος στην περίπτωση της Περιφέρειας Βορείου Αιγαίου, στην οποία ανήκει και η Χίος. </w:t>
      </w:r>
      <w:r>
        <w:rPr>
          <w:rFonts w:eastAsia="Times New Roman"/>
          <w:szCs w:val="24"/>
        </w:rPr>
        <w:t>Αυτό σημαίνει ότι οι ζημιές πρέπει να ξεπερνούν τα 38,2 εκατομμύρια ευρώ». Αυτό το κρύβετε όλοι σας. Και λέει στη συνέχεια: «Η βοήθεια από το Ταμείο Αλληλεγγύης μπορεί να χρησιμοποιηθεί για ενέργειες έκτακτης ανάγκης και αποκατάστασης και προληπτικά μέτρα,</w:t>
      </w:r>
      <w:r>
        <w:rPr>
          <w:rFonts w:eastAsia="Times New Roman"/>
          <w:szCs w:val="24"/>
        </w:rPr>
        <w:t xml:space="preserve"> όχι όμως για την αποζημίωση πληγέντων και ιδιωτών, γιατί αυτά είναι μη επιλέξιμα». </w:t>
      </w:r>
    </w:p>
    <w:p w14:paraId="4C0A5C73"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Δεν είναι επιλέξιμα, κύριοι. Αυτή είναι η ουσία. Γιατί κοροϊδεύετε τους πληγέντες; Παίζετε με τον πόνο τους. Δεν λέτε κουβέντα, όμως, για το</w:t>
      </w:r>
      <w:r>
        <w:rPr>
          <w:rFonts w:eastAsia="Times New Roman"/>
          <w:szCs w:val="24"/>
        </w:rPr>
        <w:t>ν</w:t>
      </w:r>
      <w:r>
        <w:rPr>
          <w:rFonts w:eastAsia="Times New Roman"/>
          <w:szCs w:val="24"/>
        </w:rPr>
        <w:t xml:space="preserve"> ληστρικό ΕΛΓΑ που, παρ</w:t>
      </w:r>
      <w:r>
        <w:rPr>
          <w:rFonts w:eastAsia="Times New Roman"/>
          <w:szCs w:val="24"/>
        </w:rPr>
        <w:t xml:space="preserve">’ </w:t>
      </w:r>
      <w:r>
        <w:rPr>
          <w:rFonts w:eastAsia="Times New Roman"/>
          <w:szCs w:val="24"/>
        </w:rPr>
        <w:t>ότι γ</w:t>
      </w:r>
      <w:r>
        <w:rPr>
          <w:rFonts w:eastAsia="Times New Roman"/>
          <w:szCs w:val="24"/>
        </w:rPr>
        <w:t xml:space="preserve">δέρνει </w:t>
      </w:r>
      <w:r>
        <w:rPr>
          <w:rFonts w:eastAsia="Times New Roman"/>
          <w:szCs w:val="24"/>
        </w:rPr>
        <w:t>-</w:t>
      </w:r>
      <w:r>
        <w:rPr>
          <w:rFonts w:eastAsia="Times New Roman"/>
          <w:szCs w:val="24"/>
        </w:rPr>
        <w:t>στην κυριολεξία</w:t>
      </w:r>
      <w:r>
        <w:rPr>
          <w:rFonts w:eastAsia="Times New Roman"/>
          <w:szCs w:val="24"/>
        </w:rPr>
        <w:t>-</w:t>
      </w:r>
      <w:r>
        <w:rPr>
          <w:rFonts w:eastAsia="Times New Roman"/>
          <w:szCs w:val="24"/>
        </w:rPr>
        <w:t xml:space="preserve"> τη φτωχή αγροτιά, δεν αποζημιώνει πάρα πολλές ζημιές και ασθένειες, όπως και από τις πυρκαγιές, που είπε ο κύριος Υπουργός ότι θα πάει στα ΠΣΕΑ, μια χρονοβόρα διαδικασία που δίνει ψίχουλα, αν και πότε. </w:t>
      </w:r>
    </w:p>
    <w:p w14:paraId="4C0A5C74" w14:textId="77777777" w:rsidR="0065079E" w:rsidRDefault="00416EE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Όλα αυτά τα κάνετε επειδή υπ</w:t>
      </w:r>
      <w:r>
        <w:rPr>
          <w:rFonts w:eastAsia="Times New Roman"/>
          <w:szCs w:val="24"/>
        </w:rPr>
        <w:t xml:space="preserve">ηρετείτε την πολιτική που υπηρετεί τα κέρδη του κεφαλαίου. Όσο και να φωνάζετε, δεν κρύβονται οι τραγικές συνέπειες από αυτή την πολιτική, από αυτό το σύστημα, που ως κριτήριο της παραγωγής έχει τα κέρδη του κεφαλαίου και όχι την ικανοποίηση των εργατικών </w:t>
      </w:r>
      <w:r>
        <w:rPr>
          <w:rFonts w:eastAsia="Times New Roman"/>
          <w:szCs w:val="24"/>
        </w:rPr>
        <w:t>λαϊκών αναγκών. Σε αυτό το σάπιο σύστημα, αναγκαία μέτρα αντιπυρικής, αντισεισμικής, αντιπλημμυρικής προστασίας και θωράκισης δεν αποτελούν προτεραιότητες για τις κυβερνήσεις, τις περιφέρειες, τους δήμους. Γιατί; Επειδή δεν αφήνουν σίγουρα κέρδη στους μεγά</w:t>
      </w:r>
      <w:r>
        <w:rPr>
          <w:rFonts w:eastAsia="Times New Roman"/>
          <w:szCs w:val="24"/>
        </w:rPr>
        <w:t xml:space="preserve">λους κατασκευαστικούς ομίλους. </w:t>
      </w:r>
    </w:p>
    <w:p w14:paraId="4C0A5C75"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τα φτωχά λαϊκά στρώματα, που βρίσκονται απέναντι σε αυτά τα φαινόμενα και αποτελούν τα μεγαλύτερα θύματα αυτών των φυσικών καταστροφών, την ώρα που υπάρχουν όλες οι επιστημονικές και τεχνολογικές δυνατότητες </w:t>
      </w:r>
      <w:r>
        <w:rPr>
          <w:rFonts w:eastAsia="Times New Roman" w:cs="Times New Roman"/>
          <w:szCs w:val="24"/>
        </w:rPr>
        <w:t xml:space="preserve">και τη λήψη </w:t>
      </w:r>
      <w:r w:rsidRPr="00AD6859">
        <w:rPr>
          <w:rFonts w:eastAsia="Times New Roman" w:cs="Times New Roman"/>
          <w:szCs w:val="24"/>
        </w:rPr>
        <w:t>προληπτικών</w:t>
      </w:r>
      <w:r>
        <w:rPr>
          <w:rFonts w:eastAsia="Times New Roman" w:cs="Times New Roman"/>
          <w:szCs w:val="24"/>
        </w:rPr>
        <w:t xml:space="preserve"> μέτρων, πρέπει να πάρουν την υπόθεση στα χέρια τους. </w:t>
      </w:r>
    </w:p>
    <w:p w14:paraId="4C0A5C7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Κλείνοντας θέλω να πω ότι για το ΚΚΕ το πρώτο ζήτημα είναι η πρόληψη των πυρκαγιών</w:t>
      </w:r>
      <w:r>
        <w:rPr>
          <w:rFonts w:eastAsia="Times New Roman" w:cs="Times New Roman"/>
          <w:szCs w:val="24"/>
        </w:rPr>
        <w:t>,</w:t>
      </w:r>
      <w:r>
        <w:rPr>
          <w:rFonts w:eastAsia="Times New Roman" w:cs="Times New Roman"/>
          <w:szCs w:val="24"/>
        </w:rPr>
        <w:t xml:space="preserve"> μιας και βρισκόμαστε στην έναρξη της αντιπυρικής περιόδου. Αυτό προϋποθέτει χωροταξικό σχεδιασ</w:t>
      </w:r>
      <w:r>
        <w:rPr>
          <w:rFonts w:eastAsia="Times New Roman" w:cs="Times New Roman"/>
          <w:szCs w:val="24"/>
        </w:rPr>
        <w:t xml:space="preserve">μό, υποδομές, εξοπλισμό, επαρκή χρηματοδότηση. Χρειάζεται λαϊκή οργανωμένη παρέμβαση και δράση για την αποτροπή της πολιτικής που εντείνει την εμπορευματοποίηση της γης και των δασών, η πάλη για να γίνει η γη και τα δάση κοινωνική ιδιοκτησία, να αποτελούν </w:t>
      </w:r>
      <w:r>
        <w:rPr>
          <w:rFonts w:eastAsia="Times New Roman" w:cs="Times New Roman"/>
          <w:szCs w:val="24"/>
        </w:rPr>
        <w:t>τα δάση και η γη πηγή πλούτου για τον λαό μας και όχι για τα μονοπώλια.</w:t>
      </w:r>
    </w:p>
    <w:p w14:paraId="4C0A5C77" w14:textId="77777777" w:rsidR="0065079E" w:rsidRDefault="00416EE2">
      <w:pPr>
        <w:spacing w:line="600" w:lineRule="auto"/>
        <w:ind w:firstLine="720"/>
        <w:jc w:val="both"/>
        <w:rPr>
          <w:rFonts w:eastAsia="Times New Roman" w:cs="Times New Roman"/>
          <w:szCs w:val="24"/>
        </w:rPr>
      </w:pPr>
      <w:r w:rsidRPr="00BA6B50">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4C0A5C78"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Λαζαρίδης από τους Ανεξάρτητους Έλληνες.</w:t>
      </w:r>
    </w:p>
    <w:p w14:paraId="4C0A5C79" w14:textId="77777777" w:rsidR="0065079E" w:rsidRDefault="00416EE2">
      <w:pPr>
        <w:spacing w:line="600" w:lineRule="auto"/>
        <w:ind w:firstLine="720"/>
        <w:jc w:val="both"/>
        <w:rPr>
          <w:rFonts w:eastAsia="Times New Roman" w:cs="Times New Roman"/>
          <w:szCs w:val="24"/>
        </w:rPr>
      </w:pPr>
      <w:r w:rsidRPr="00BA6B50">
        <w:rPr>
          <w:rFonts w:eastAsia="Times New Roman" w:cs="Times New Roman"/>
          <w:b/>
          <w:szCs w:val="24"/>
        </w:rPr>
        <w:lastRenderedPageBreak/>
        <w:t>ΓΕΩΡΓΙΟΣ ΛΑΖΑΡΙΔΗΣ:</w:t>
      </w:r>
      <w:r>
        <w:rPr>
          <w:rFonts w:eastAsia="Times New Roman" w:cs="Times New Roman"/>
          <w:szCs w:val="24"/>
        </w:rPr>
        <w:t xml:space="preserve"> Ευχαριστώ, κύριε Πρόεδρε.</w:t>
      </w:r>
    </w:p>
    <w:p w14:paraId="4C0A5C7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όλους τους συναδέλφους και τον κύριο Υπουργό. Άκουσα τις απόψεις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η οποία διατύπωσε την ερώτησή της, διατύπωσε τις κατηγορίες για την καθυστέρηση, για τις αποζημιώσεις κ.λπ.</w:t>
      </w:r>
      <w:r>
        <w:rPr>
          <w:rFonts w:eastAsia="Times New Roman" w:cs="Times New Roman"/>
          <w:szCs w:val="24"/>
        </w:rPr>
        <w:t>.</w:t>
      </w:r>
      <w:r>
        <w:rPr>
          <w:rFonts w:eastAsia="Times New Roman" w:cs="Times New Roman"/>
          <w:szCs w:val="24"/>
        </w:rPr>
        <w:t xml:space="preserve"> Και άκουσα με πολλή προσοχή τις απαντήσεις τ</w:t>
      </w:r>
      <w:r>
        <w:rPr>
          <w:rFonts w:eastAsia="Times New Roman" w:cs="Times New Roman"/>
          <w:szCs w:val="24"/>
        </w:rPr>
        <w:t>ου κυρίου Υπουργού. Πράγματι</w:t>
      </w:r>
      <w:r>
        <w:rPr>
          <w:rFonts w:eastAsia="Times New Roman" w:cs="Times New Roman"/>
          <w:szCs w:val="24"/>
        </w:rPr>
        <w:t>,</w:t>
      </w:r>
      <w:r>
        <w:rPr>
          <w:rFonts w:eastAsia="Times New Roman" w:cs="Times New Roman"/>
          <w:szCs w:val="24"/>
        </w:rPr>
        <w:t xml:space="preserve"> αν το δει κανείς ξεκομμένο το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επισημαίνει ότι υπάρχουν καθυστερήσεις.</w:t>
      </w:r>
    </w:p>
    <w:p w14:paraId="4C0A5C7B"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Άκουσα, όμως, με πολλή προσοχή τις απαντήσεις του κυρίου Υπουργού, που έδωσε το στίγμα ότι κάνει μια ποιοτική προσπάθεια προκειμένου να αποκατα</w:t>
      </w:r>
      <w:r>
        <w:rPr>
          <w:rFonts w:eastAsia="Times New Roman" w:cs="Times New Roman"/>
          <w:szCs w:val="24"/>
        </w:rPr>
        <w:t>σταθούν οι πληγέντες, όχι απλώς ξεκομμένα, να γίνει δηλαδή ένα μπάλωμα όσον αφορά τις αποκαταστάσεις, κάτι το οποίο έχουμε συνηθίσει όλα τα προηγούμενα χρόνια.</w:t>
      </w:r>
    </w:p>
    <w:p w14:paraId="4C0A5C7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Βλέπουμε ότι ανέβασε για παράδειγμα –άκουσα με πολλή προσοχή την απάντησή του- από τα εβδομήντα </w:t>
      </w:r>
      <w:r>
        <w:rPr>
          <w:rFonts w:eastAsia="Times New Roman" w:cs="Times New Roman"/>
          <w:szCs w:val="24"/>
        </w:rPr>
        <w:t>στα εβδομήντα πέντε έτη. Και το άκουσα αυτό, κύριε Υπουργέ, ότι είναι για δ</w:t>
      </w:r>
      <w:r>
        <w:rPr>
          <w:rFonts w:eastAsia="Times New Roman" w:cs="Times New Roman"/>
          <w:szCs w:val="24"/>
        </w:rPr>
        <w:t>ύ</w:t>
      </w:r>
      <w:r>
        <w:rPr>
          <w:rFonts w:eastAsia="Times New Roman" w:cs="Times New Roman"/>
          <w:szCs w:val="24"/>
        </w:rPr>
        <w:t>ο αγρότες. Πράγματι</w:t>
      </w:r>
      <w:r>
        <w:rPr>
          <w:rFonts w:eastAsia="Times New Roman" w:cs="Times New Roman"/>
          <w:szCs w:val="24"/>
        </w:rPr>
        <w:t>,</w:t>
      </w:r>
      <w:r>
        <w:rPr>
          <w:rFonts w:eastAsia="Times New Roman" w:cs="Times New Roman"/>
          <w:szCs w:val="24"/>
        </w:rPr>
        <w:t xml:space="preserve"> είναι προς τιμήν της Κυβέρνησης ότι </w:t>
      </w:r>
      <w:r>
        <w:rPr>
          <w:rFonts w:eastAsia="Times New Roman" w:cs="Times New Roman"/>
          <w:szCs w:val="24"/>
        </w:rPr>
        <w:lastRenderedPageBreak/>
        <w:t>προσπαθεί</w:t>
      </w:r>
      <w:r>
        <w:rPr>
          <w:rFonts w:eastAsia="Times New Roman" w:cs="Times New Roman"/>
          <w:szCs w:val="24"/>
        </w:rPr>
        <w:t>,</w:t>
      </w:r>
      <w:r>
        <w:rPr>
          <w:rFonts w:eastAsia="Times New Roman" w:cs="Times New Roman"/>
          <w:szCs w:val="24"/>
        </w:rPr>
        <w:t xml:space="preserve"> έστω από αυτούς τους ανθρώπους</w:t>
      </w:r>
      <w:r>
        <w:rPr>
          <w:rFonts w:eastAsia="Times New Roman" w:cs="Times New Roman"/>
          <w:szCs w:val="24"/>
        </w:rPr>
        <w:t>,</w:t>
      </w:r>
      <w:r>
        <w:rPr>
          <w:rFonts w:eastAsia="Times New Roman" w:cs="Times New Roman"/>
          <w:szCs w:val="24"/>
        </w:rPr>
        <w:t xml:space="preserve"> να μην είναι κανείς αδικημένος, να αποκατασταθούν και αυτοί.</w:t>
      </w:r>
    </w:p>
    <w:p w14:paraId="4C0A5C7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Επίσης, είναι σημαν</w:t>
      </w:r>
      <w:r>
        <w:rPr>
          <w:rFonts w:eastAsia="Times New Roman" w:cs="Times New Roman"/>
          <w:szCs w:val="24"/>
        </w:rPr>
        <w:t xml:space="preserve">τικό και το όριο του εισοδήματος που από τις 7.500 πήγε στις 15.000. Δεν μπορούμε να τα αγνοήσουμε αυτά τα πράγματα. </w:t>
      </w:r>
    </w:p>
    <w:p w14:paraId="4C0A5C7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Αλλά ακούγοντας </w:t>
      </w:r>
      <w:r>
        <w:rPr>
          <w:rFonts w:eastAsia="Times New Roman" w:cs="Times New Roman"/>
          <w:szCs w:val="24"/>
        </w:rPr>
        <w:t xml:space="preserve">κάποιος </w:t>
      </w:r>
      <w:r>
        <w:rPr>
          <w:rFonts w:eastAsia="Times New Roman" w:cs="Times New Roman"/>
          <w:szCs w:val="24"/>
        </w:rPr>
        <w:t xml:space="preserve">πιο προσεκτικά τις τοποθετήσεις της </w:t>
      </w:r>
      <w:r>
        <w:rPr>
          <w:rFonts w:eastAsia="Times New Roman" w:cs="Times New Roman"/>
          <w:szCs w:val="24"/>
        </w:rPr>
        <w:t>Α</w:t>
      </w:r>
      <w:r>
        <w:rPr>
          <w:rFonts w:eastAsia="Times New Roman" w:cs="Times New Roman"/>
          <w:szCs w:val="24"/>
        </w:rPr>
        <w:t>ντιπολίτευσης λέει ότι μέσα σε όλα αυτά</w:t>
      </w:r>
      <w:r>
        <w:rPr>
          <w:rFonts w:eastAsia="Times New Roman" w:cs="Times New Roman"/>
          <w:szCs w:val="24"/>
        </w:rPr>
        <w:t>,</w:t>
      </w:r>
      <w:r>
        <w:rPr>
          <w:rFonts w:eastAsia="Times New Roman" w:cs="Times New Roman"/>
          <w:szCs w:val="24"/>
        </w:rPr>
        <w:t xml:space="preserve"> τα οποία είπαν, ότι πρέπει να γίνουν</w:t>
      </w:r>
      <w:r>
        <w:rPr>
          <w:rFonts w:eastAsia="Times New Roman" w:cs="Times New Roman"/>
          <w:szCs w:val="24"/>
        </w:rPr>
        <w:t xml:space="preserve"> εκλογές κ.λπ.</w:t>
      </w:r>
      <w:r>
        <w:rPr>
          <w:rFonts w:eastAsia="Times New Roman" w:cs="Times New Roman"/>
          <w:szCs w:val="24"/>
        </w:rPr>
        <w:t>,</w:t>
      </w:r>
      <w:r>
        <w:rPr>
          <w:rFonts w:eastAsia="Times New Roman" w:cs="Times New Roman"/>
          <w:szCs w:val="24"/>
        </w:rPr>
        <w:t xml:space="preserve"> αυτό ήταν. Δηλαδή δόθηκε η απάντηση </w:t>
      </w:r>
      <w:r>
        <w:rPr>
          <w:rFonts w:eastAsia="Times New Roman" w:cs="Times New Roman"/>
          <w:szCs w:val="24"/>
        </w:rPr>
        <w:t xml:space="preserve">στο </w:t>
      </w:r>
      <w:r>
        <w:rPr>
          <w:rFonts w:eastAsia="Times New Roman" w:cs="Times New Roman"/>
          <w:szCs w:val="24"/>
        </w:rPr>
        <w:t>γιατί βρισκόμαστε εδώ σήμερα</w:t>
      </w:r>
      <w:r>
        <w:rPr>
          <w:rFonts w:eastAsia="Times New Roman" w:cs="Times New Roman"/>
          <w:szCs w:val="24"/>
        </w:rPr>
        <w:t>:</w:t>
      </w:r>
      <w:r>
        <w:rPr>
          <w:rFonts w:eastAsia="Times New Roman" w:cs="Times New Roman"/>
          <w:szCs w:val="24"/>
        </w:rPr>
        <w:t xml:space="preserve"> Για τη δημιουργία εντυπώσεων και για την κάλυψη της αμηχανίας της </w:t>
      </w:r>
      <w:r>
        <w:rPr>
          <w:rFonts w:eastAsia="Times New Roman" w:cs="Times New Roman"/>
          <w:szCs w:val="24"/>
        </w:rPr>
        <w:t>Α</w:t>
      </w:r>
      <w:r>
        <w:rPr>
          <w:rFonts w:eastAsia="Times New Roman" w:cs="Times New Roman"/>
          <w:szCs w:val="24"/>
        </w:rPr>
        <w:t>ντιπολίτευσης, γιατί βλέπει ότι σε έναν-ενάμιση μήνα περίπου η χώρα βγαίνει από τα μνημόνια χάρη σε αυτ</w:t>
      </w:r>
      <w:r>
        <w:rPr>
          <w:rFonts w:eastAsia="Times New Roman" w:cs="Times New Roman"/>
          <w:szCs w:val="24"/>
        </w:rPr>
        <w:t>ή την Κυβέρνηση και βλέπει ότι κάθε μέρα που περνάει χάνει επιπλέον κομμάτια από τον αντιπολιτευτικό της λόγο και βρίσκεται σε πλήρη αμηχανία. Μιλούσε για τέταρτο μνημόνιο. Βλέπει ότι όχι μόνο τέταρτο μνημόνιο δεν υπάρχει, αλλά βγαίνουμε από τα μνημόνια στ</w:t>
      </w:r>
      <w:r>
        <w:rPr>
          <w:rFonts w:eastAsia="Times New Roman" w:cs="Times New Roman"/>
          <w:szCs w:val="24"/>
        </w:rPr>
        <w:t xml:space="preserve">α οποία μας έβαλαν οι κυβερνήσεις της </w:t>
      </w:r>
      <w:r>
        <w:rPr>
          <w:rFonts w:eastAsia="Times New Roman" w:cs="Times New Roman"/>
          <w:szCs w:val="24"/>
        </w:rPr>
        <w:t>Α</w:t>
      </w:r>
      <w:r>
        <w:rPr>
          <w:rFonts w:eastAsia="Times New Roman" w:cs="Times New Roman"/>
          <w:szCs w:val="24"/>
        </w:rPr>
        <w:t>ντιπολίτευσης.</w:t>
      </w:r>
    </w:p>
    <w:p w14:paraId="4C0A5C7F"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να ξαναγυρίσουμε στα αγροτικά θέματα. Να μην ξεχνάμε –και πρέπει να το επισημάνουμε αυτό για τους πολίτες που μας ακούν, αλλά και για κάποιους που ξεχνάνε- ότι αυτή η Κυβέρνηση τακτο</w:t>
      </w:r>
      <w:r>
        <w:rPr>
          <w:rFonts w:eastAsia="Times New Roman" w:cs="Times New Roman"/>
          <w:szCs w:val="24"/>
        </w:rPr>
        <w:t>ποίησε εκκρεμότητες από το 2008. Εμείς είπαμε ότι πράγματι στην περίοδο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φαίνεται, αν τη δούμε ξεκομμένη, ότι υπάρχει καθυστέρηση. Το ότι τακτοποίησε αυτή η Κυβέρνηση εκκρεμότητες από το 2008 είναι λίγο το χρονικό διάστημα; Για φανταστείτε οι πρ</w:t>
      </w:r>
      <w:r>
        <w:rPr>
          <w:rFonts w:eastAsia="Times New Roman" w:cs="Times New Roman"/>
          <w:szCs w:val="24"/>
        </w:rPr>
        <w:t>οηγούμενες κυβερνήσεις τι είχαν κάνει.</w:t>
      </w:r>
    </w:p>
    <w:p w14:paraId="4C0A5C80"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Αλλά επειδή ακριβώς αντιμετώπισαν τη γεωργία με αυτόν τον τρόπο, για αυτό τη συρρίκνωσαν στο 3%. Ξέρετε, όταν μπήκαμε στην Ευρωπαϊκή Ένωση η γεωργία, το έχω ξαναπεί πολλές φορές και θα το λέω συνεχώς, ήταν στο 23% το </w:t>
      </w:r>
      <w:r>
        <w:rPr>
          <w:rFonts w:eastAsia="Times New Roman" w:cs="Times New Roman"/>
          <w:szCs w:val="24"/>
        </w:rPr>
        <w:t>1981. Και αντί να την ανεβάσουμε και ποιοτικά και ποσοτικά χάρη στα κονδύλια τα οποία εισέρευσαν όλα αυτά τα χρόνια στη χώρα, τη συρρικνώσαμε στο 30% και από 10,8 δισεκατομμύρια που ήταν το 1981, κατέβηκε στα 5 με 5,5 δισεκατομμύρια το 2014.</w:t>
      </w:r>
    </w:p>
    <w:p w14:paraId="4C0A5C81" w14:textId="77777777" w:rsidR="0065079E" w:rsidRDefault="00416EE2">
      <w:pPr>
        <w:spacing w:line="600" w:lineRule="auto"/>
        <w:ind w:firstLine="720"/>
        <w:jc w:val="both"/>
        <w:rPr>
          <w:rFonts w:eastAsia="Times New Roman"/>
          <w:szCs w:val="24"/>
        </w:rPr>
      </w:pPr>
      <w:r>
        <w:rPr>
          <w:rFonts w:eastAsia="Times New Roman"/>
          <w:szCs w:val="24"/>
        </w:rPr>
        <w:lastRenderedPageBreak/>
        <w:t>Άρα εδώ θα έπρ</w:t>
      </w:r>
      <w:r>
        <w:rPr>
          <w:rFonts w:eastAsia="Times New Roman"/>
          <w:szCs w:val="24"/>
        </w:rPr>
        <w:t xml:space="preserve">επε να απολογούνταν οι προηγούμενες κυβερνήσεις και όχι να καλούν αυτή την Κυβέρνηση να απολογηθεί. </w:t>
      </w:r>
    </w:p>
    <w:p w14:paraId="4C0A5C82" w14:textId="77777777" w:rsidR="0065079E" w:rsidRDefault="00416EE2">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αυτά είχα να πω και σας ευχαριστώ.</w:t>
      </w:r>
    </w:p>
    <w:p w14:paraId="4C0A5C83"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C0A5C8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Γεώργιος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w:t>
      </w:r>
    </w:p>
    <w:p w14:paraId="4C0A5C85"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ΓΕΩΡΓΙΟΣ ΜΑΥΡΩΤΑΣ</w:t>
      </w:r>
      <w:r w:rsidRPr="00C3527F">
        <w:rPr>
          <w:rFonts w:eastAsia="Times New Roman" w:cs="Times New Roman"/>
          <w:b/>
          <w:szCs w:val="24"/>
        </w:rPr>
        <w:t>:</w:t>
      </w:r>
      <w:r>
        <w:rPr>
          <w:rFonts w:eastAsia="Times New Roman" w:cs="Times New Roman"/>
          <w:b/>
          <w:szCs w:val="24"/>
        </w:rPr>
        <w:t xml:space="preserve"> </w:t>
      </w:r>
      <w:r w:rsidRPr="004C385F">
        <w:rPr>
          <w:rFonts w:eastAsia="Times New Roman" w:cs="Times New Roman"/>
          <w:szCs w:val="24"/>
        </w:rPr>
        <w:t>Ευχαριστώ, κύριε Πρόεδρε.</w:t>
      </w:r>
    </w:p>
    <w:p w14:paraId="4C0A5C86" w14:textId="77777777" w:rsidR="0065079E" w:rsidRDefault="00416EE2">
      <w:pPr>
        <w:spacing w:line="600" w:lineRule="auto"/>
        <w:ind w:firstLine="720"/>
        <w:jc w:val="both"/>
        <w:rPr>
          <w:rFonts w:eastAsia="Times New Roman" w:cs="Times New Roman"/>
          <w:szCs w:val="24"/>
        </w:rPr>
      </w:pPr>
      <w:r w:rsidRPr="004C385F">
        <w:rPr>
          <w:rFonts w:eastAsia="Times New Roman" w:cs="Times New Roman"/>
          <w:szCs w:val="24"/>
        </w:rPr>
        <w:t>Ομολογώ ότι θα ήμουν πολύ περισσότερο στα νερά μου εάν συζητάγαμε για την πολύ καλή πορεία της ομάδας πόλ</w:t>
      </w:r>
      <w:r>
        <w:rPr>
          <w:rFonts w:eastAsia="Times New Roman" w:cs="Times New Roman"/>
          <w:szCs w:val="24"/>
        </w:rPr>
        <w:t>ο του Ναυτικού Ομίλου Χίου στο π</w:t>
      </w:r>
      <w:r w:rsidRPr="004C385F">
        <w:rPr>
          <w:rFonts w:eastAsia="Times New Roman" w:cs="Times New Roman"/>
          <w:szCs w:val="24"/>
        </w:rPr>
        <w:t>ρωτάθλημα</w:t>
      </w:r>
      <w:r>
        <w:rPr>
          <w:rFonts w:eastAsia="Times New Roman" w:cs="Times New Roman"/>
          <w:szCs w:val="24"/>
        </w:rPr>
        <w:t>,</w:t>
      </w:r>
      <w:r w:rsidRPr="004C385F">
        <w:rPr>
          <w:rFonts w:eastAsia="Times New Roman" w:cs="Times New Roman"/>
          <w:szCs w:val="24"/>
        </w:rPr>
        <w:t xml:space="preserve"> που είναι </w:t>
      </w:r>
      <w:r>
        <w:rPr>
          <w:rFonts w:eastAsia="Times New Roman" w:cs="Times New Roman"/>
          <w:szCs w:val="24"/>
        </w:rPr>
        <w:t xml:space="preserve">ήδη </w:t>
      </w:r>
      <w:r w:rsidRPr="004C385F">
        <w:rPr>
          <w:rFonts w:eastAsia="Times New Roman" w:cs="Times New Roman"/>
          <w:szCs w:val="24"/>
        </w:rPr>
        <w:t xml:space="preserve">στην πρώτη τετράδα και προχωράει με αξιώσεις μετά από </w:t>
      </w:r>
      <w:r>
        <w:rPr>
          <w:rFonts w:eastAsia="Times New Roman" w:cs="Times New Roman"/>
          <w:szCs w:val="24"/>
        </w:rPr>
        <w:t xml:space="preserve">πολλά χρόνια, κύριε </w:t>
      </w:r>
      <w:proofErr w:type="spellStart"/>
      <w:r>
        <w:rPr>
          <w:rFonts w:eastAsia="Times New Roman" w:cs="Times New Roman"/>
          <w:szCs w:val="24"/>
        </w:rPr>
        <w:t>Μηταράκη</w:t>
      </w:r>
      <w:proofErr w:type="spellEnd"/>
      <w:r>
        <w:rPr>
          <w:rFonts w:eastAsia="Times New Roman" w:cs="Times New Roman"/>
          <w:szCs w:val="24"/>
        </w:rPr>
        <w:t xml:space="preserve">. </w:t>
      </w:r>
    </w:p>
    <w:p w14:paraId="4C0A5C8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Όπως, λοιπόν, το πόλο είναι το εθνικό άθλημα στη Χίο εδώ και δεκαετίες, έτσι και η μαστίχα είναι το εθνικό προϊόν εδώ και αιώνες.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είχα επισκεφτεί τον Νο</w:t>
      </w:r>
      <w:r>
        <w:rPr>
          <w:rFonts w:eastAsia="Times New Roman" w:cs="Times New Roman"/>
          <w:szCs w:val="24"/>
        </w:rPr>
        <w:t xml:space="preserve">έμβριο τις εγκαταστάσεις της Ένωσης </w:t>
      </w:r>
      <w:proofErr w:type="spellStart"/>
      <w:r>
        <w:rPr>
          <w:rFonts w:eastAsia="Times New Roman" w:cs="Times New Roman"/>
          <w:szCs w:val="24"/>
        </w:rPr>
        <w:t>Μαστιχοπαραγωγών</w:t>
      </w:r>
      <w:proofErr w:type="spellEnd"/>
      <w:r>
        <w:rPr>
          <w:rFonts w:eastAsia="Times New Roman" w:cs="Times New Roman"/>
          <w:szCs w:val="24"/>
        </w:rPr>
        <w:t xml:space="preserve"> Χίου και είδα από </w:t>
      </w:r>
      <w:r>
        <w:rPr>
          <w:rFonts w:eastAsia="Times New Roman" w:cs="Times New Roman"/>
          <w:szCs w:val="24"/>
        </w:rPr>
        <w:lastRenderedPageBreak/>
        <w:t xml:space="preserve">κοντά πώς αξιοποιείται ένα τοπικό συγκριτικό πλεονέκτημα, αλλά και τι δυνατότητες έχει ακόμη. </w:t>
      </w:r>
    </w:p>
    <w:p w14:paraId="4C0A5C88"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Ας πάμε, όμως, στη μαστίχα, στα μαστιχόδεντρα και στη συγκεκριμένη ερώτηση. Σύμφωνα με την</w:t>
      </w:r>
      <w:r>
        <w:rPr>
          <w:rFonts w:eastAsia="Times New Roman" w:cs="Times New Roman"/>
          <w:szCs w:val="24"/>
        </w:rPr>
        <w:t xml:space="preserve"> απάντηση του Υπουργού στην από 15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ερώτηση του κ. </w:t>
      </w:r>
      <w:proofErr w:type="spellStart"/>
      <w:r>
        <w:rPr>
          <w:rFonts w:eastAsia="Times New Roman" w:cs="Times New Roman"/>
          <w:szCs w:val="24"/>
        </w:rPr>
        <w:t>Μηταράκη</w:t>
      </w:r>
      <w:proofErr w:type="spellEnd"/>
      <w:r>
        <w:rPr>
          <w:rFonts w:eastAsia="Times New Roman" w:cs="Times New Roman"/>
          <w:szCs w:val="24"/>
        </w:rPr>
        <w:t xml:space="preserve"> για τη </w:t>
      </w:r>
      <w:r>
        <w:rPr>
          <w:rFonts w:eastAsia="Times New Roman" w:cs="Times New Roman"/>
          <w:szCs w:val="24"/>
        </w:rPr>
        <w:t>Ν</w:t>
      </w:r>
      <w:r>
        <w:rPr>
          <w:rFonts w:eastAsia="Times New Roman" w:cs="Times New Roman"/>
          <w:szCs w:val="24"/>
        </w:rPr>
        <w:t>ήσο Χίο και την καταστροφή που υπέστησαν τα μαστιχόδεντρα από τις πυρκαγιές του έτους 2016 με σοβαρό αντίκτυπο στην τοπική κοινωνία</w:t>
      </w:r>
      <w:r>
        <w:rPr>
          <w:rFonts w:eastAsia="Times New Roman" w:cs="Times New Roman"/>
          <w:szCs w:val="24"/>
        </w:rPr>
        <w:t>,</w:t>
      </w:r>
      <w:r>
        <w:rPr>
          <w:rFonts w:eastAsia="Times New Roman" w:cs="Times New Roman"/>
          <w:szCs w:val="24"/>
        </w:rPr>
        <w:t xml:space="preserve"> λόγω της ιδιαιτερότητας και της μοναδικότητας του</w:t>
      </w:r>
      <w:r>
        <w:rPr>
          <w:rFonts w:eastAsia="Times New Roman" w:cs="Times New Roman"/>
          <w:szCs w:val="24"/>
        </w:rPr>
        <w:t xml:space="preserve"> προϊόντος, έχει ήδη δρομολογηθεί η διαδικασία καθορισμού ευνοϊκότερων όρων και προϋποθέσεων αναφορικά με τους εν δυνάμει δικαιούχους ενίσχυσης, ώστε να στηριχθεί η παραγωγή του ιδιαίτερου αυτού προϊόντος, η εν λόγω διαδικασία,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4C0A5C89"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Νομίζω ότι η παράγραφ</w:t>
      </w:r>
      <w:r>
        <w:rPr>
          <w:rFonts w:eastAsia="Times New Roman" w:cs="Times New Roman"/>
          <w:szCs w:val="24"/>
        </w:rPr>
        <w:t xml:space="preserve">ος αυτή χρήζει διευκρινίσεων. Τι ακριβώς εννοείτε με τον όρο «εν δυνάμει δικαιούχοι»; Κάποια ειπώθηκαν προηγουμένως. Θα θέλαμε κάποιες επιπλέον διευκρινίσεις. </w:t>
      </w:r>
    </w:p>
    <w:p w14:paraId="4C0A5C8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 xml:space="preserve">Η έκταση αποζημίωσης έχει καθοριστεί στα σαράντα </w:t>
      </w:r>
      <w:r>
        <w:rPr>
          <w:rFonts w:eastAsia="Times New Roman" w:cs="Times New Roman"/>
          <w:szCs w:val="24"/>
        </w:rPr>
        <w:t>μία</w:t>
      </w:r>
      <w:r>
        <w:rPr>
          <w:rFonts w:eastAsia="Times New Roman" w:cs="Times New Roman"/>
          <w:szCs w:val="24"/>
        </w:rPr>
        <w:t xml:space="preserve"> χιλιάδες στρέμματα με την υπ’ αριθμόν 182/2</w:t>
      </w:r>
      <w:r>
        <w:rPr>
          <w:rFonts w:eastAsia="Times New Roman" w:cs="Times New Roman"/>
          <w:szCs w:val="24"/>
        </w:rPr>
        <w:t>017 υπουργική απόφαση και το ερώτημα είναι</w:t>
      </w:r>
      <w:r>
        <w:rPr>
          <w:rFonts w:eastAsia="Times New Roman" w:cs="Times New Roman"/>
          <w:szCs w:val="24"/>
        </w:rPr>
        <w:t>,</w:t>
      </w:r>
      <w:r>
        <w:rPr>
          <w:rFonts w:eastAsia="Times New Roman" w:cs="Times New Roman"/>
          <w:szCs w:val="24"/>
        </w:rPr>
        <w:t xml:space="preserve"> εάν διεκδικούμε καλύτερους όρους για τους δικαιούχους των σαράντα </w:t>
      </w:r>
      <w:r>
        <w:rPr>
          <w:rFonts w:eastAsia="Times New Roman" w:cs="Times New Roman"/>
          <w:szCs w:val="24"/>
        </w:rPr>
        <w:t xml:space="preserve">μιας </w:t>
      </w:r>
      <w:r>
        <w:rPr>
          <w:rFonts w:eastAsia="Times New Roman" w:cs="Times New Roman"/>
          <w:szCs w:val="24"/>
        </w:rPr>
        <w:t>χιλιάδων στρεμμάτων ή μήπως αύξηση των στρεμμάτων και επομένως και των δικαιούχων ή αυτό έχει να κάνει με τα ηλικιακά όρια,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που είπατε</w:t>
      </w:r>
      <w:r>
        <w:rPr>
          <w:rFonts w:eastAsia="Times New Roman" w:cs="Times New Roman"/>
          <w:szCs w:val="24"/>
        </w:rPr>
        <w:t>, κύριε Υπουργέ.</w:t>
      </w:r>
    </w:p>
    <w:p w14:paraId="4C0A5C8B"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Καθώς το προϊόν και η αντίστοιχη αγορά είναι μοναδική, δεν υπάρχει αλλού ουσιαστικά μαστίχα και μαστιχόδεντρα, θα μπορούσε ενδεχομένως το Υπουργείο να διεκδικήσει ευνοϊκότερους όρους ενίσχυσης από αυτούς που προβλέπονται στον Κανονισμό Κρα</w:t>
      </w:r>
      <w:r>
        <w:rPr>
          <w:rFonts w:eastAsia="Times New Roman" w:cs="Times New Roman"/>
          <w:szCs w:val="24"/>
        </w:rPr>
        <w:t>τικών Οικονομικών Ενισχύσεων, καθώς δεν πλήττεται ο ανταγωνισμός. Είναι ένα προϊόν μοναδικό.</w:t>
      </w:r>
    </w:p>
    <w:p w14:paraId="4C0A5C8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Το ερώτημα, επομένως, είναι τι συγκεκριμένες πρωτοβουλίες έχουν αναληφθεί και σε ποιο επίπεδο βρίσκονται οι διαβουλεύσεις μεταξύ Υπουργείου, Ειδικής Υπηρεσίας Κρατ</w:t>
      </w:r>
      <w:r>
        <w:rPr>
          <w:rFonts w:eastAsia="Times New Roman" w:cs="Times New Roman"/>
          <w:szCs w:val="24"/>
        </w:rPr>
        <w:t>ικών Ενισχύσεων και Ευρωπαϊκής Ένωσης προς την κατεύθυνση αυτή.</w:t>
      </w:r>
    </w:p>
    <w:p w14:paraId="4C0A5C8D"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Επίσης, σύμφωνα με την ισχύουσα νομοθεσία</w:t>
      </w:r>
      <w:r>
        <w:rPr>
          <w:rFonts w:eastAsia="Times New Roman" w:cs="Times New Roman"/>
          <w:szCs w:val="24"/>
        </w:rPr>
        <w:t>,</w:t>
      </w:r>
      <w:r>
        <w:rPr>
          <w:rFonts w:eastAsia="Times New Roman" w:cs="Times New Roman"/>
          <w:szCs w:val="24"/>
        </w:rPr>
        <w:t xml:space="preserve"> οι σχετικές ενισχύσεις θα καταβληθούν μετά την αποκατάσταση των ζημιών, οπότε και εδώ τίθεται το ερώτημα εάν υφίσταται οριζόντιος σχεδιασμός, ώστε η </w:t>
      </w:r>
      <w:r>
        <w:rPr>
          <w:rFonts w:eastAsia="Times New Roman" w:cs="Times New Roman"/>
          <w:szCs w:val="24"/>
        </w:rPr>
        <w:t xml:space="preserve">αποκατάσταση των ζημιών από τους πληγέντες </w:t>
      </w:r>
      <w:proofErr w:type="spellStart"/>
      <w:r>
        <w:rPr>
          <w:rFonts w:eastAsia="Times New Roman" w:cs="Times New Roman"/>
          <w:szCs w:val="24"/>
        </w:rPr>
        <w:t>μαστιχοπαραγωγούς</w:t>
      </w:r>
      <w:proofErr w:type="spellEnd"/>
      <w:r>
        <w:rPr>
          <w:rFonts w:eastAsia="Times New Roman" w:cs="Times New Roman"/>
          <w:szCs w:val="24"/>
        </w:rPr>
        <w:t xml:space="preserve"> να γίνει άμεσα για να μην εξαντληθούν τα χρονικά περιθώρια που προβλέπονται από το θεσμικό πλαίσιο, δηλαδή 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2020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2020 αντίστοιχα.</w:t>
      </w:r>
    </w:p>
    <w:p w14:paraId="4C0A5C8E"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Κλείνοντας το συγκεκριμένο τρίλεπτο</w:t>
      </w:r>
      <w:r>
        <w:rPr>
          <w:rFonts w:eastAsia="Times New Roman" w:cs="Times New Roman"/>
          <w:szCs w:val="24"/>
        </w:rPr>
        <w:t xml:space="preserve"> </w:t>
      </w:r>
      <w:r>
        <w:rPr>
          <w:rFonts w:eastAsia="Times New Roman" w:cs="Times New Roman"/>
          <w:szCs w:val="24"/>
        </w:rPr>
        <w:t>θα ήθελα να υπε</w:t>
      </w:r>
      <w:r>
        <w:rPr>
          <w:rFonts w:eastAsia="Times New Roman" w:cs="Times New Roman"/>
          <w:szCs w:val="24"/>
        </w:rPr>
        <w:t xml:space="preserve">νθυμίσω την πάντοτε επίκαιρη ρήση του </w:t>
      </w:r>
      <w:proofErr w:type="spellStart"/>
      <w:r>
        <w:rPr>
          <w:rFonts w:eastAsia="Times New Roman" w:cs="Times New Roman"/>
          <w:szCs w:val="24"/>
        </w:rPr>
        <w:t>Αιγαιοπελαγίτη</w:t>
      </w:r>
      <w:proofErr w:type="spellEnd"/>
      <w:r>
        <w:rPr>
          <w:rFonts w:eastAsia="Times New Roman" w:cs="Times New Roman"/>
          <w:szCs w:val="24"/>
        </w:rPr>
        <w:t xml:space="preserve"> Ιπποκράτη, ο οποίος έχει υποστηρίξει ότι είναι </w:t>
      </w:r>
      <w:r>
        <w:rPr>
          <w:rFonts w:eastAsia="Times New Roman" w:cs="Times New Roman"/>
          <w:szCs w:val="24"/>
        </w:rPr>
        <w:t>«</w:t>
      </w:r>
      <w:proofErr w:type="spellStart"/>
      <w:r>
        <w:rPr>
          <w:rFonts w:eastAsia="Times New Roman" w:cs="Times New Roman"/>
          <w:szCs w:val="24"/>
        </w:rPr>
        <w:t>κάλλιον</w:t>
      </w:r>
      <w:proofErr w:type="spellEnd"/>
      <w:r>
        <w:rPr>
          <w:rFonts w:eastAsia="Times New Roman" w:cs="Times New Roman"/>
          <w:szCs w:val="24"/>
        </w:rPr>
        <w:t xml:space="preserve"> το </w:t>
      </w:r>
      <w:proofErr w:type="spellStart"/>
      <w:r>
        <w:rPr>
          <w:rFonts w:eastAsia="Times New Roman" w:cs="Times New Roman"/>
          <w:szCs w:val="24"/>
        </w:rPr>
        <w:t>προλαμβάνειν</w:t>
      </w:r>
      <w:proofErr w:type="spellEnd"/>
      <w:r>
        <w:rPr>
          <w:rFonts w:eastAsia="Times New Roman" w:cs="Times New Roman"/>
          <w:szCs w:val="24"/>
        </w:rPr>
        <w:t xml:space="preserve"> παρά το </w:t>
      </w:r>
      <w:proofErr w:type="spellStart"/>
      <w:r>
        <w:rPr>
          <w:rFonts w:eastAsia="Times New Roman" w:cs="Times New Roman"/>
          <w:szCs w:val="24"/>
        </w:rPr>
        <w:t>θεραπεύειν</w:t>
      </w:r>
      <w:proofErr w:type="spellEnd"/>
      <w:r>
        <w:rPr>
          <w:rFonts w:eastAsia="Times New Roman" w:cs="Times New Roman"/>
          <w:szCs w:val="24"/>
        </w:rPr>
        <w:t>»</w:t>
      </w:r>
      <w:r>
        <w:rPr>
          <w:rFonts w:eastAsia="Times New Roman" w:cs="Times New Roman"/>
          <w:szCs w:val="24"/>
        </w:rPr>
        <w:t>. Θα ήταν καλό αντί να συζητάμε για το εύρος των αποζημιώσεων, την επέκταση των δικαιούχων και άλλα μέτρα ανακού</w:t>
      </w:r>
      <w:r>
        <w:rPr>
          <w:rFonts w:eastAsia="Times New Roman" w:cs="Times New Roman"/>
          <w:szCs w:val="24"/>
        </w:rPr>
        <w:t>φισης πληγέντων</w:t>
      </w:r>
      <w:r>
        <w:rPr>
          <w:rFonts w:eastAsia="Times New Roman" w:cs="Times New Roman"/>
          <w:szCs w:val="24"/>
        </w:rPr>
        <w:t>,</w:t>
      </w:r>
      <w:r>
        <w:rPr>
          <w:rFonts w:eastAsia="Times New Roman" w:cs="Times New Roman"/>
          <w:szCs w:val="24"/>
        </w:rPr>
        <w:t xml:space="preserve"> να κάνουμε μια συζήτηση και κυρίως να κάνετε πράξη, κύριε Υπουργέ, ως έχων την κύρια αρμοδιότητα και ευθύνη, τα προληπτικά μέτρα που θα μπορούσαν να αποτρέψουν ή τουλάχιστον να περιορίσουν στο μέλλον ανάλογης έκτασης καταστροφές, μιας και μπαίνουμε και στ</w:t>
      </w:r>
      <w:r>
        <w:rPr>
          <w:rFonts w:eastAsia="Times New Roman" w:cs="Times New Roman"/>
          <w:szCs w:val="24"/>
        </w:rPr>
        <w:t xml:space="preserve">ην αντιπυρική περίοδο, καθώς επίσης και για μέτρα που </w:t>
      </w:r>
      <w:r>
        <w:rPr>
          <w:rFonts w:eastAsia="Times New Roman" w:cs="Times New Roman"/>
          <w:szCs w:val="24"/>
        </w:rPr>
        <w:lastRenderedPageBreak/>
        <w:t xml:space="preserve">θα αποτρέψουν την περαιτέρω υποβάθμιση των πληγεισών περιοχών και θα διευκολύνουν την επιστροφή τους στην </w:t>
      </w:r>
      <w:proofErr w:type="spellStart"/>
      <w:r>
        <w:rPr>
          <w:rFonts w:eastAsia="Times New Roman" w:cs="Times New Roman"/>
          <w:szCs w:val="24"/>
        </w:rPr>
        <w:t>προτέρα</w:t>
      </w:r>
      <w:proofErr w:type="spellEnd"/>
      <w:r>
        <w:rPr>
          <w:rFonts w:eastAsia="Times New Roman" w:cs="Times New Roman"/>
          <w:szCs w:val="24"/>
        </w:rPr>
        <w:t xml:space="preserve"> των πυρκαγιών κατάσταση. Και μια καλή βάση αποτελεί νομίζω η μελέτη «Οικολογικός απολογι</w:t>
      </w:r>
      <w:r>
        <w:rPr>
          <w:rFonts w:eastAsia="Times New Roman" w:cs="Times New Roman"/>
          <w:szCs w:val="24"/>
        </w:rPr>
        <w:t xml:space="preserve">σμός των πυρκαγιών του 2016 στη Χίο», που εξέδωσε τον Οκτώβριο του 2016 η </w:t>
      </w:r>
      <w:r>
        <w:rPr>
          <w:rFonts w:eastAsia="Times New Roman" w:cs="Times New Roman"/>
          <w:szCs w:val="24"/>
        </w:rPr>
        <w:t>«</w:t>
      </w:r>
      <w:r>
        <w:rPr>
          <w:rFonts w:eastAsia="Times New Roman" w:cs="Times New Roman"/>
          <w:szCs w:val="24"/>
          <w:lang w:val="en-US"/>
        </w:rPr>
        <w:t>WWF</w:t>
      </w:r>
      <w:r w:rsidRPr="005D41CF">
        <w:rPr>
          <w:rFonts w:eastAsia="Times New Roman" w:cs="Times New Roman"/>
          <w:szCs w:val="24"/>
        </w:rPr>
        <w:t xml:space="preserve"> </w:t>
      </w:r>
      <w:r>
        <w:rPr>
          <w:rFonts w:eastAsia="Times New Roman" w:cs="Times New Roman"/>
          <w:szCs w:val="24"/>
        </w:rPr>
        <w:t>Ελλάς</w:t>
      </w:r>
      <w:r>
        <w:rPr>
          <w:rFonts w:eastAsia="Times New Roman" w:cs="Times New Roman"/>
          <w:szCs w:val="24"/>
        </w:rPr>
        <w:t>»</w:t>
      </w:r>
      <w:r>
        <w:rPr>
          <w:rFonts w:eastAsia="Times New Roman" w:cs="Times New Roman"/>
          <w:szCs w:val="24"/>
        </w:rPr>
        <w:t>.</w:t>
      </w:r>
    </w:p>
    <w:p w14:paraId="4C0A5C8F"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Η αξιοποίηση -και κλείνω με αυτό, κύριε Πρόεδρε- των συγκριτικών πλεονεκτημάτων, τοπικών και εθνικών, είναι πάντα ζωτικής σημασίας για την ανάπτυξη της χώρας και των περ</w:t>
      </w:r>
      <w:r>
        <w:rPr>
          <w:rFonts w:eastAsia="Times New Roman" w:cs="Times New Roman"/>
          <w:szCs w:val="24"/>
        </w:rPr>
        <w:t>ιφερειών της.</w:t>
      </w:r>
    </w:p>
    <w:p w14:paraId="4C0A5C90"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Ευχαριστώ πολύ.</w:t>
      </w:r>
    </w:p>
    <w:p w14:paraId="4C0A5C91" w14:textId="77777777" w:rsidR="0065079E" w:rsidRDefault="00416EE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C902D9">
        <w:rPr>
          <w:rFonts w:eastAsia="Times New Roman" w:cs="Times New Roman"/>
          <w:szCs w:val="24"/>
        </w:rPr>
        <w:t xml:space="preserve"> Ευχαριστώ, κύριε συνάδελφε.</w:t>
      </w:r>
    </w:p>
    <w:p w14:paraId="4C0A5C92" w14:textId="77777777" w:rsidR="0065079E" w:rsidRDefault="00416EE2">
      <w:pPr>
        <w:spacing w:line="600" w:lineRule="auto"/>
        <w:ind w:firstLine="720"/>
        <w:jc w:val="both"/>
        <w:rPr>
          <w:rFonts w:eastAsia="Times New Roman"/>
          <w:szCs w:val="24"/>
        </w:rPr>
      </w:pPr>
      <w:r w:rsidRPr="00C902D9">
        <w:rPr>
          <w:rFonts w:eastAsia="Times New Roman" w:cs="Times New Roman"/>
          <w:szCs w:val="24"/>
        </w:rPr>
        <w:t>Ο συνάδελφος</w:t>
      </w:r>
      <w:r>
        <w:rPr>
          <w:rFonts w:eastAsia="Times New Roman" w:cs="Times New Roman"/>
          <w:szCs w:val="24"/>
        </w:rPr>
        <w:t xml:space="preserve"> </w:t>
      </w:r>
      <w:r w:rsidRPr="00C902D9">
        <w:rPr>
          <w:rFonts w:eastAsia="Times New Roman" w:cs="Times New Roman"/>
          <w:szCs w:val="24"/>
        </w:rPr>
        <w:t xml:space="preserve">κ. </w:t>
      </w:r>
      <w:proofErr w:type="spellStart"/>
      <w:r w:rsidRPr="00C902D9">
        <w:rPr>
          <w:rFonts w:eastAsia="Times New Roman" w:cs="Times New Roman"/>
          <w:szCs w:val="24"/>
        </w:rPr>
        <w:t>Μηταράκης</w:t>
      </w:r>
      <w:proofErr w:type="spellEnd"/>
      <w:r w:rsidRPr="00C902D9">
        <w:rPr>
          <w:rFonts w:eastAsia="Times New Roman" w:cs="Times New Roman"/>
          <w:szCs w:val="24"/>
        </w:rPr>
        <w:t xml:space="preserve"> έχει τον λόγο για πέντε λεπτά για τη δευτερολογία του.</w:t>
      </w:r>
    </w:p>
    <w:p w14:paraId="4C0A5C93" w14:textId="77777777" w:rsidR="0065079E" w:rsidRDefault="00416EE2">
      <w:pPr>
        <w:spacing w:line="600" w:lineRule="auto"/>
        <w:ind w:firstLine="720"/>
        <w:jc w:val="both"/>
        <w:rPr>
          <w:rFonts w:eastAsia="Times New Roman" w:cs="Times New Roman"/>
          <w:szCs w:val="24"/>
        </w:rPr>
      </w:pPr>
      <w:r w:rsidRPr="00934515">
        <w:rPr>
          <w:rFonts w:eastAsia="Times New Roman" w:cs="Times New Roman"/>
          <w:b/>
          <w:szCs w:val="24"/>
        </w:rPr>
        <w:t>ΝΟΤΗΣ ΜΗΤΑΡΑΚΗΣ:</w:t>
      </w:r>
      <w:r>
        <w:rPr>
          <w:rFonts w:eastAsia="Times New Roman" w:cs="Times New Roman"/>
          <w:szCs w:val="24"/>
        </w:rPr>
        <w:t xml:space="preserve"> Κύριε Πρόεδρε, </w:t>
      </w:r>
      <w:r w:rsidRPr="00A1004C">
        <w:rPr>
          <w:rFonts w:eastAsia="Times New Roman" w:cs="Times New Roman"/>
          <w:szCs w:val="24"/>
        </w:rPr>
        <w:t>κυρίες και κύριοι συνάδελφοι</w:t>
      </w:r>
      <w:r>
        <w:rPr>
          <w:rFonts w:eastAsia="Times New Roman" w:cs="Times New Roman"/>
          <w:szCs w:val="24"/>
        </w:rPr>
        <w:t>, είναι εντυπωσιακά τα έγ</w:t>
      </w:r>
      <w:r>
        <w:rPr>
          <w:rFonts w:eastAsia="Times New Roman" w:cs="Times New Roman"/>
          <w:szCs w:val="24"/>
        </w:rPr>
        <w:t xml:space="preserve">γραφα που κατέθεσε ο κύριος Υπουργός σήμερα. Για να δούμε λίγο τις </w:t>
      </w:r>
      <w:r>
        <w:rPr>
          <w:rFonts w:eastAsia="Times New Roman" w:cs="Times New Roman"/>
          <w:szCs w:val="24"/>
        </w:rPr>
        <w:lastRenderedPageBreak/>
        <w:t>ημερομηνίες. Στις 25 Ιανουαρίου του 2018 καταθέτω ερώτηση και αίτηση κατάθεσης εγγράφου. Ο κύριος Υπουργός μου απαντά</w:t>
      </w:r>
      <w:r w:rsidRPr="0014757A">
        <w:rPr>
          <w:rFonts w:eastAsia="Times New Roman" w:cs="Times New Roman"/>
          <w:szCs w:val="24"/>
        </w:rPr>
        <w:t>,</w:t>
      </w:r>
      <w:r>
        <w:rPr>
          <w:rFonts w:eastAsia="Times New Roman" w:cs="Times New Roman"/>
          <w:szCs w:val="24"/>
        </w:rPr>
        <w:t xml:space="preserve"> ανεπαρκώς</w:t>
      </w:r>
      <w:r w:rsidRPr="0014757A">
        <w:rPr>
          <w:rFonts w:eastAsia="Times New Roman" w:cs="Times New Roman"/>
          <w:szCs w:val="24"/>
        </w:rPr>
        <w:t>,</w:t>
      </w:r>
      <w:r>
        <w:rPr>
          <w:rFonts w:eastAsia="Times New Roman" w:cs="Times New Roman"/>
          <w:szCs w:val="24"/>
        </w:rPr>
        <w:t xml:space="preserve"> στις 5 Μαρτίου. Δύο μέρες μετά, στις 7 Μαρτίου</w:t>
      </w:r>
      <w:r w:rsidRPr="0014757A">
        <w:rPr>
          <w:rFonts w:eastAsia="Times New Roman" w:cs="Times New Roman"/>
          <w:szCs w:val="24"/>
        </w:rPr>
        <w:t>,</w:t>
      </w:r>
      <w:r>
        <w:rPr>
          <w:rFonts w:eastAsia="Times New Roman" w:cs="Times New Roman"/>
          <w:szCs w:val="24"/>
        </w:rPr>
        <w:t xml:space="preserve"> με επιστολή</w:t>
      </w:r>
      <w:r>
        <w:rPr>
          <w:rFonts w:eastAsia="Times New Roman" w:cs="Times New Roman"/>
          <w:szCs w:val="24"/>
        </w:rPr>
        <w:t xml:space="preserve"> μου προς τη Βουλή, λόγω του ανεπαρκούς της απάντησης, ζητάω να γίνει η σημερινή συζήτηση με τη μορφή της επερώτησης. Την επομένη της επερώτησης, στις 8 Μαρτίου του 2018, στέλνει την επιστολή ο κ. Αποστόλου -είναι η επιστολή που μας κατέθεσε- στην Ευρωπαϊκ</w:t>
      </w:r>
      <w:r>
        <w:rPr>
          <w:rFonts w:eastAsia="Times New Roman" w:cs="Times New Roman"/>
          <w:szCs w:val="24"/>
        </w:rPr>
        <w:t xml:space="preserve">ή Επιτροπή. </w:t>
      </w:r>
    </w:p>
    <w:p w14:paraId="4C0A5C94"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Άρα η επερώτησή μου δεν είναι επικοινωνιακή. Είναι άκρως αποτελεσματική. Σας ανάγκασε την επομένη ημέρα επιτέλους να στείλετε μια επιστολή στην Ευρωπαϊκή Επιτροπή για το θέμα του ορίου ηλικίας και για το θέμα του ορίου εισοδήματος στους μη κατ</w:t>
      </w:r>
      <w:r>
        <w:rPr>
          <w:rFonts w:eastAsia="Times New Roman" w:cs="Times New Roman"/>
          <w:szCs w:val="24"/>
        </w:rPr>
        <w:t xml:space="preserve">’ επάγγελμα αγρότες. </w:t>
      </w:r>
    </w:p>
    <w:p w14:paraId="4C0A5C95"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Και σας απαντάει η Ευρωπαϊκή Επιτροπή ότι «κακώς με</w:t>
      </w:r>
      <w:r w:rsidRPr="0014757A">
        <w:rPr>
          <w:rFonts w:eastAsia="Times New Roman" w:cs="Times New Roman"/>
          <w:szCs w:val="24"/>
        </w:rPr>
        <w:t xml:space="preserve"> </w:t>
      </w:r>
      <w:r>
        <w:rPr>
          <w:rFonts w:eastAsia="Times New Roman" w:cs="Times New Roman"/>
          <w:szCs w:val="24"/>
        </w:rPr>
        <w:t xml:space="preserve">ρωτάτε για το ύψος του εισοδήματος, είναι εθνικό θέμα». Σας θυμίζω ότι η </w:t>
      </w:r>
      <w:r w:rsidRPr="00472ACC">
        <w:rPr>
          <w:rFonts w:eastAsia="Times New Roman" w:cs="Times New Roman"/>
          <w:szCs w:val="24"/>
        </w:rPr>
        <w:t>κυβέρνηση</w:t>
      </w:r>
      <w:r>
        <w:rPr>
          <w:rFonts w:eastAsia="Times New Roman" w:cs="Times New Roman"/>
          <w:szCs w:val="24"/>
        </w:rPr>
        <w:t xml:space="preserve"> των </w:t>
      </w:r>
      <w:proofErr w:type="spellStart"/>
      <w:r>
        <w:rPr>
          <w:rFonts w:eastAsia="Times New Roman" w:cs="Times New Roman"/>
          <w:szCs w:val="24"/>
        </w:rPr>
        <w:t>Σαμαροβενιζέλων</w:t>
      </w:r>
      <w:proofErr w:type="spellEnd"/>
      <w:r>
        <w:rPr>
          <w:rFonts w:eastAsia="Times New Roman" w:cs="Times New Roman"/>
          <w:szCs w:val="24"/>
        </w:rPr>
        <w:t xml:space="preserve"> είχε το όριο στις 22</w:t>
      </w:r>
      <w:r>
        <w:rPr>
          <w:rFonts w:eastAsia="Times New Roman" w:cs="Times New Roman"/>
          <w:szCs w:val="24"/>
        </w:rPr>
        <w:t>.</w:t>
      </w:r>
      <w:r>
        <w:rPr>
          <w:rFonts w:eastAsia="Times New Roman" w:cs="Times New Roman"/>
          <w:szCs w:val="24"/>
        </w:rPr>
        <w:t>5</w:t>
      </w:r>
      <w:r>
        <w:rPr>
          <w:rFonts w:eastAsia="Times New Roman" w:cs="Times New Roman"/>
          <w:szCs w:val="24"/>
        </w:rPr>
        <w:t>00</w:t>
      </w:r>
      <w:r>
        <w:rPr>
          <w:rFonts w:eastAsia="Times New Roman" w:cs="Times New Roman"/>
          <w:szCs w:val="24"/>
        </w:rPr>
        <w:t>. Εσείς το κατεβάσατε στις 7</w:t>
      </w:r>
      <w:r>
        <w:rPr>
          <w:rFonts w:eastAsia="Times New Roman" w:cs="Times New Roman"/>
          <w:szCs w:val="24"/>
        </w:rPr>
        <w:t>.</w:t>
      </w:r>
      <w:r>
        <w:rPr>
          <w:rFonts w:eastAsia="Times New Roman" w:cs="Times New Roman"/>
          <w:szCs w:val="24"/>
        </w:rPr>
        <w:t>5</w:t>
      </w:r>
      <w:r>
        <w:rPr>
          <w:rFonts w:eastAsia="Times New Roman" w:cs="Times New Roman"/>
          <w:szCs w:val="24"/>
        </w:rPr>
        <w:t>00</w:t>
      </w:r>
      <w:r>
        <w:rPr>
          <w:rFonts w:eastAsia="Times New Roman" w:cs="Times New Roman"/>
          <w:szCs w:val="24"/>
        </w:rPr>
        <w:t>. Και τώρα που ζητήσατε</w:t>
      </w:r>
      <w:r>
        <w:rPr>
          <w:rFonts w:eastAsia="Times New Roman" w:cs="Times New Roman"/>
          <w:szCs w:val="24"/>
        </w:rPr>
        <w:t xml:space="preserve"> να το πάτε στις 15</w:t>
      </w:r>
      <w:r>
        <w:rPr>
          <w:rFonts w:eastAsia="Times New Roman" w:cs="Times New Roman"/>
          <w:szCs w:val="24"/>
        </w:rPr>
        <w:t>.000</w:t>
      </w:r>
      <w:r>
        <w:rPr>
          <w:rFonts w:eastAsia="Times New Roman" w:cs="Times New Roman"/>
          <w:szCs w:val="24"/>
        </w:rPr>
        <w:t xml:space="preserve">, σας είπαν κανένα πρόβλημα, είναι εθνικό σας θέμα. Και για το </w:t>
      </w:r>
      <w:r>
        <w:rPr>
          <w:rFonts w:eastAsia="Times New Roman" w:cs="Times New Roman"/>
          <w:szCs w:val="24"/>
        </w:rPr>
        <w:lastRenderedPageBreak/>
        <w:t xml:space="preserve">θέμα της ηλικίας, για κάποια είδη αποζημιώσεων ήδη έχετε το δικαίωμα να το κάνετε. Άρα χάσατε δύο χρόνια και τελικά δεν κάνατε τίποτα. </w:t>
      </w:r>
    </w:p>
    <w:p w14:paraId="4C0A5C9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Και δεν μου απαντήσατε. Κατάλαβε κ</w:t>
      </w:r>
      <w:r>
        <w:rPr>
          <w:rFonts w:eastAsia="Times New Roman" w:cs="Times New Roman"/>
          <w:szCs w:val="24"/>
        </w:rPr>
        <w:t xml:space="preserve">ανείς σε αυτή την Αίθουσα, </w:t>
      </w:r>
      <w:r w:rsidRPr="00A1004C">
        <w:rPr>
          <w:rFonts w:eastAsia="Times New Roman" w:cs="Times New Roman"/>
          <w:szCs w:val="24"/>
        </w:rPr>
        <w:t>κυρίες και κύριοι συνάδελφοι</w:t>
      </w:r>
      <w:r>
        <w:rPr>
          <w:rFonts w:eastAsia="Times New Roman" w:cs="Times New Roman"/>
          <w:szCs w:val="24"/>
        </w:rPr>
        <w:t xml:space="preserve">, πότε θα βγει η νέα ΚΥΑ, η οποία έπρεπε να έχει ήδη βγει; Έτσι μας είπατε. Κατάλαβε κανείς, </w:t>
      </w:r>
      <w:r w:rsidRPr="00A1004C">
        <w:rPr>
          <w:rFonts w:eastAsia="Times New Roman" w:cs="Times New Roman"/>
          <w:szCs w:val="24"/>
        </w:rPr>
        <w:t>κυρίες και κύριοι συνάδελφοι</w:t>
      </w:r>
      <w:r>
        <w:rPr>
          <w:rFonts w:eastAsia="Times New Roman" w:cs="Times New Roman"/>
          <w:szCs w:val="24"/>
        </w:rPr>
        <w:t xml:space="preserve">, πότε θα πληρωθούν οι άνθρωποι στα χωριά; Κατάλαβε κανείς γιατί η </w:t>
      </w:r>
      <w:r w:rsidRPr="0094038A">
        <w:rPr>
          <w:rFonts w:eastAsia="Times New Roman" w:cs="Times New Roman"/>
          <w:szCs w:val="24"/>
        </w:rPr>
        <w:t>Κυβέρνηση</w:t>
      </w:r>
      <w:r>
        <w:rPr>
          <w:rFonts w:eastAsia="Times New Roman" w:cs="Times New Roman"/>
          <w:szCs w:val="24"/>
        </w:rPr>
        <w:t xml:space="preserve"> έβα</w:t>
      </w:r>
      <w:r>
        <w:rPr>
          <w:rFonts w:eastAsia="Times New Roman" w:cs="Times New Roman"/>
          <w:szCs w:val="24"/>
        </w:rPr>
        <w:t xml:space="preserve">λε δυσμενέστερους όρους στην αποζημίωση των </w:t>
      </w:r>
      <w:proofErr w:type="spellStart"/>
      <w:r>
        <w:rPr>
          <w:rFonts w:eastAsia="Times New Roman" w:cs="Times New Roman"/>
          <w:szCs w:val="24"/>
        </w:rPr>
        <w:t>μαστιχοπαραγωγών</w:t>
      </w:r>
      <w:proofErr w:type="spellEnd"/>
      <w:r>
        <w:rPr>
          <w:rFonts w:eastAsia="Times New Roman" w:cs="Times New Roman"/>
          <w:szCs w:val="24"/>
        </w:rPr>
        <w:t xml:space="preserve">; Κατάλαβε κανείς, </w:t>
      </w:r>
      <w:r w:rsidRPr="00A1004C">
        <w:rPr>
          <w:rFonts w:eastAsia="Times New Roman" w:cs="Times New Roman"/>
          <w:szCs w:val="24"/>
        </w:rPr>
        <w:t>κυρίες και κύριοι συνάδελφοι</w:t>
      </w:r>
      <w:r>
        <w:rPr>
          <w:rFonts w:eastAsia="Times New Roman" w:cs="Times New Roman"/>
          <w:szCs w:val="24"/>
        </w:rPr>
        <w:t xml:space="preserve">, σε αυτή την Αίθουσα, γιατί σε αντίθεση με την προηγούμενη ΚΥΑ του 2013 δεν υπήρχε ειδικό κεφάλαιο για τους </w:t>
      </w:r>
      <w:proofErr w:type="spellStart"/>
      <w:r>
        <w:rPr>
          <w:rFonts w:eastAsia="Times New Roman" w:cs="Times New Roman"/>
          <w:szCs w:val="24"/>
        </w:rPr>
        <w:t>μαστιχοπαραγωγούς</w:t>
      </w:r>
      <w:proofErr w:type="spellEnd"/>
      <w:r>
        <w:rPr>
          <w:rFonts w:eastAsia="Times New Roman" w:cs="Times New Roman"/>
          <w:szCs w:val="24"/>
        </w:rPr>
        <w:t>,</w:t>
      </w:r>
      <w:r>
        <w:rPr>
          <w:rFonts w:eastAsia="Times New Roman" w:cs="Times New Roman"/>
          <w:szCs w:val="24"/>
        </w:rPr>
        <w:t xml:space="preserve"> λόγω των ειδικών συνθ</w:t>
      </w:r>
      <w:r>
        <w:rPr>
          <w:rFonts w:eastAsia="Times New Roman" w:cs="Times New Roman"/>
          <w:szCs w:val="24"/>
        </w:rPr>
        <w:t>ηκών παραγωγής που επικρατούν στο νησί; Κα</w:t>
      </w:r>
      <w:r>
        <w:rPr>
          <w:rFonts w:eastAsia="Times New Roman" w:cs="Times New Roman"/>
          <w:szCs w:val="24"/>
        </w:rPr>
        <w:t>μ</w:t>
      </w:r>
      <w:r>
        <w:rPr>
          <w:rFonts w:eastAsia="Times New Roman" w:cs="Times New Roman"/>
          <w:szCs w:val="24"/>
        </w:rPr>
        <w:t>μία απάντηση. Τίποτα δεν μάθαμε. Το μόνο που μάθαμε σήμερα είναι ότι ευτυχώς που έγινε αυτή η επερώτηση</w:t>
      </w:r>
      <w:r>
        <w:rPr>
          <w:rFonts w:eastAsia="Times New Roman" w:cs="Times New Roman"/>
          <w:szCs w:val="24"/>
        </w:rPr>
        <w:t>,</w:t>
      </w:r>
      <w:r>
        <w:rPr>
          <w:rFonts w:eastAsia="Times New Roman" w:cs="Times New Roman"/>
          <w:szCs w:val="24"/>
        </w:rPr>
        <w:t xml:space="preserve"> για να αναγκαστείτε να κινήσετε τον φάκελο. </w:t>
      </w:r>
    </w:p>
    <w:p w14:paraId="4C0A5C97"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Είχατε δίκιο σε δύο πράγματα σήμερα όμως, κύριε Υπουργέ, να σας</w:t>
      </w:r>
      <w:r>
        <w:rPr>
          <w:rFonts w:eastAsia="Times New Roman" w:cs="Times New Roman"/>
          <w:szCs w:val="24"/>
        </w:rPr>
        <w:t xml:space="preserve"> τα αναγνωρίσω. Είπατε</w:t>
      </w:r>
      <w:r>
        <w:rPr>
          <w:rFonts w:eastAsia="Times New Roman" w:cs="Times New Roman"/>
          <w:szCs w:val="24"/>
        </w:rPr>
        <w:t>,</w:t>
      </w:r>
      <w:r>
        <w:rPr>
          <w:rFonts w:eastAsia="Times New Roman" w:cs="Times New Roman"/>
          <w:szCs w:val="24"/>
        </w:rPr>
        <w:t xml:space="preserve"> πρώτον, ότι ήρθατε πρόσφατα στη Χίο στο αναπτυξιακό συνέδριο του </w:t>
      </w:r>
      <w:r w:rsidRPr="00C0242A">
        <w:rPr>
          <w:rFonts w:eastAsia="Times New Roman" w:cs="Times New Roman"/>
          <w:szCs w:val="24"/>
        </w:rPr>
        <w:lastRenderedPageBreak/>
        <w:t>ΣΥΡΙΖΑ</w:t>
      </w:r>
      <w:r>
        <w:rPr>
          <w:rFonts w:eastAsia="Times New Roman" w:cs="Times New Roman"/>
          <w:szCs w:val="24"/>
        </w:rPr>
        <w:t xml:space="preserve">. </w:t>
      </w:r>
      <w:r>
        <w:rPr>
          <w:rFonts w:eastAsia="Times New Roman" w:cs="Times New Roman"/>
          <w:szCs w:val="24"/>
        </w:rPr>
        <w:t>Πράγματι,</w:t>
      </w:r>
      <w:r>
        <w:rPr>
          <w:rFonts w:eastAsia="Times New Roman" w:cs="Times New Roman"/>
          <w:szCs w:val="24"/>
        </w:rPr>
        <w:t xml:space="preserve"> είναι κομματικές φιέστες, δεν είναι κυβερνητικά συνέδρια, απλώς η </w:t>
      </w:r>
      <w:r w:rsidRPr="0094038A">
        <w:rPr>
          <w:rFonts w:eastAsia="Times New Roman" w:cs="Times New Roman"/>
          <w:szCs w:val="24"/>
        </w:rPr>
        <w:t>Κυβέρνηση</w:t>
      </w:r>
      <w:r>
        <w:rPr>
          <w:rFonts w:eastAsia="Times New Roman" w:cs="Times New Roman"/>
          <w:szCs w:val="24"/>
        </w:rPr>
        <w:t xml:space="preserve"> πληρώνει τον λογαριασμό για να πάνε τα στελέχη του </w:t>
      </w:r>
      <w:r w:rsidRPr="00C0242A">
        <w:rPr>
          <w:rFonts w:eastAsia="Times New Roman" w:cs="Times New Roman"/>
          <w:szCs w:val="24"/>
        </w:rPr>
        <w:t>ΣΥΡΙΖΑ</w:t>
      </w:r>
      <w:r>
        <w:rPr>
          <w:rFonts w:eastAsia="Times New Roman" w:cs="Times New Roman"/>
          <w:szCs w:val="24"/>
        </w:rPr>
        <w:t xml:space="preserve"> να κάνουν προεκ</w:t>
      </w:r>
      <w:r>
        <w:rPr>
          <w:rFonts w:eastAsia="Times New Roman" w:cs="Times New Roman"/>
          <w:szCs w:val="24"/>
        </w:rPr>
        <w:t xml:space="preserve">λογικό αγώνα. Ήταν, λοιπόν, ένα τέτοιο αναπτυξιακό συνέδριο του </w:t>
      </w:r>
      <w:r w:rsidRPr="00C0242A">
        <w:rPr>
          <w:rFonts w:eastAsia="Times New Roman" w:cs="Times New Roman"/>
          <w:szCs w:val="24"/>
        </w:rPr>
        <w:t>ΣΥΡΙΖΑ</w:t>
      </w:r>
      <w:r>
        <w:rPr>
          <w:rFonts w:eastAsia="Times New Roman" w:cs="Times New Roman"/>
          <w:szCs w:val="24"/>
        </w:rPr>
        <w:t xml:space="preserve">. Αν θέλετε να σας δείξω τα μηνύματα </w:t>
      </w:r>
      <w:r w:rsidRPr="00DE58FD">
        <w:rPr>
          <w:rFonts w:eastAsia="Times New Roman" w:cs="Times New Roman"/>
          <w:color w:val="000000" w:themeColor="text1"/>
          <w:szCs w:val="24"/>
        </w:rPr>
        <w:t xml:space="preserve">που πήρα από τους </w:t>
      </w:r>
      <w:r w:rsidRPr="00DE58FD">
        <w:rPr>
          <w:rFonts w:eastAsia="Times New Roman" w:cs="Times New Roman"/>
          <w:color w:val="000000" w:themeColor="text1"/>
          <w:szCs w:val="24"/>
        </w:rPr>
        <w:t>πρ</w:t>
      </w:r>
      <w:r w:rsidRPr="00DE58FD">
        <w:rPr>
          <w:rFonts w:eastAsia="Times New Roman" w:cs="Times New Roman"/>
          <w:color w:val="000000" w:themeColor="text1"/>
          <w:szCs w:val="24"/>
        </w:rPr>
        <w:t xml:space="preserve">οέδρους των χωριών των </w:t>
      </w:r>
      <w:proofErr w:type="spellStart"/>
      <w:r w:rsidRPr="00DE58FD">
        <w:rPr>
          <w:rFonts w:eastAsia="Times New Roman" w:cs="Times New Roman"/>
          <w:color w:val="000000" w:themeColor="text1"/>
          <w:szCs w:val="24"/>
        </w:rPr>
        <w:t>μαστιχοπαραγωγών</w:t>
      </w:r>
      <w:proofErr w:type="spellEnd"/>
      <w:r w:rsidRPr="00DE58FD">
        <w:rPr>
          <w:rFonts w:eastAsia="Times New Roman" w:cs="Times New Roman"/>
          <w:color w:val="000000" w:themeColor="text1"/>
          <w:szCs w:val="24"/>
        </w:rPr>
        <w:t xml:space="preserve"> για τη γνώμη που είχαν για την επίσκεψή </w:t>
      </w:r>
      <w:r w:rsidRPr="00DE58FD">
        <w:rPr>
          <w:rFonts w:eastAsia="Times New Roman" w:cs="Times New Roman"/>
          <w:color w:val="000000" w:themeColor="text1"/>
          <w:szCs w:val="24"/>
        </w:rPr>
        <w:t>σας,</w:t>
      </w:r>
      <w:r w:rsidRPr="00DE58FD">
        <w:rPr>
          <w:rFonts w:eastAsia="Times New Roman" w:cs="Times New Roman"/>
          <w:color w:val="000000" w:themeColor="text1"/>
          <w:szCs w:val="24"/>
        </w:rPr>
        <w:t xml:space="preserve"> όπου δεν πήραν κα</w:t>
      </w:r>
      <w:r w:rsidRPr="00DE58FD">
        <w:rPr>
          <w:rFonts w:eastAsia="Times New Roman" w:cs="Times New Roman"/>
          <w:color w:val="000000" w:themeColor="text1"/>
          <w:szCs w:val="24"/>
        </w:rPr>
        <w:t>μ</w:t>
      </w:r>
      <w:r w:rsidRPr="00DE58FD">
        <w:rPr>
          <w:rFonts w:eastAsia="Times New Roman" w:cs="Times New Roman"/>
          <w:color w:val="000000" w:themeColor="text1"/>
          <w:szCs w:val="24"/>
        </w:rPr>
        <w:t>μία απάντηση</w:t>
      </w:r>
      <w:r w:rsidRPr="00DE58FD">
        <w:rPr>
          <w:rFonts w:eastAsia="Times New Roman" w:cs="Times New Roman"/>
          <w:color w:val="000000" w:themeColor="text1"/>
          <w:szCs w:val="24"/>
        </w:rPr>
        <w:t>,</w:t>
      </w:r>
      <w:r w:rsidRPr="00DE58FD">
        <w:rPr>
          <w:rFonts w:eastAsia="Times New Roman" w:cs="Times New Roman"/>
          <w:color w:val="000000" w:themeColor="text1"/>
          <w:szCs w:val="24"/>
        </w:rPr>
        <w:t xml:space="preserve"> να σας τα δε</w:t>
      </w:r>
      <w:r w:rsidRPr="00DE58FD">
        <w:rPr>
          <w:rFonts w:eastAsia="Times New Roman" w:cs="Times New Roman"/>
          <w:color w:val="000000" w:themeColor="text1"/>
          <w:szCs w:val="24"/>
        </w:rPr>
        <w:t>ίξω. Σίγουρα δεν ήταν ικανοποιημένοι, αλλά απόλυτα προβληματισμένοι και έξαλλοι με αυτά που τους είχατε υποσχεθεί και δεν κάνατε. Απλώς, ξέρετε, ήταν λίγο ευγενικοί και αυτό ίσως σας μπέρδεψε</w:t>
      </w:r>
      <w:r w:rsidRPr="00DE58FD">
        <w:rPr>
          <w:rFonts w:eastAsia="Times New Roman" w:cs="Times New Roman"/>
          <w:color w:val="000000" w:themeColor="text1"/>
          <w:szCs w:val="24"/>
        </w:rPr>
        <w:t>.</w:t>
      </w:r>
      <w:r w:rsidRPr="00DE58FD">
        <w:rPr>
          <w:rFonts w:eastAsia="Times New Roman" w:cs="Times New Roman"/>
          <w:color w:val="000000" w:themeColor="text1"/>
          <w:szCs w:val="24"/>
        </w:rPr>
        <w:t xml:space="preserve"> </w:t>
      </w:r>
      <w:r w:rsidRPr="00DE58FD">
        <w:rPr>
          <w:rFonts w:eastAsia="Times New Roman" w:cs="Times New Roman"/>
          <w:color w:val="000000" w:themeColor="text1"/>
          <w:szCs w:val="24"/>
        </w:rPr>
        <w:t>Η</w:t>
      </w:r>
      <w:r w:rsidRPr="00DE58FD">
        <w:rPr>
          <w:rFonts w:eastAsia="Times New Roman" w:cs="Times New Roman"/>
          <w:color w:val="000000" w:themeColor="text1"/>
          <w:szCs w:val="24"/>
        </w:rPr>
        <w:t xml:space="preserve"> ευγένεια των Χιωτών που μας χαρακτηρίζει</w:t>
      </w:r>
      <w:r w:rsidRPr="00DE58FD">
        <w:rPr>
          <w:rFonts w:eastAsia="Times New Roman" w:cs="Times New Roman"/>
          <w:color w:val="000000" w:themeColor="text1"/>
          <w:szCs w:val="24"/>
        </w:rPr>
        <w:t>!</w:t>
      </w:r>
      <w:r w:rsidRPr="00DE58FD">
        <w:rPr>
          <w:rFonts w:eastAsia="Times New Roman" w:cs="Times New Roman"/>
          <w:color w:val="000000" w:themeColor="text1"/>
          <w:szCs w:val="24"/>
        </w:rPr>
        <w:t xml:space="preserve"> </w:t>
      </w:r>
    </w:p>
    <w:p w14:paraId="4C0A5C98" w14:textId="77777777" w:rsidR="0065079E" w:rsidRDefault="00416EE2">
      <w:pPr>
        <w:spacing w:line="600" w:lineRule="auto"/>
        <w:ind w:firstLine="720"/>
        <w:jc w:val="both"/>
        <w:rPr>
          <w:rFonts w:eastAsia="Times New Roman" w:cs="Times New Roman"/>
          <w:szCs w:val="24"/>
        </w:rPr>
      </w:pPr>
      <w:r w:rsidRPr="00A05B98">
        <w:rPr>
          <w:rFonts w:eastAsia="Times New Roman" w:cs="Times New Roman"/>
          <w:szCs w:val="24"/>
        </w:rPr>
        <w:t>Επίσης, κύριε Υπου</w:t>
      </w:r>
      <w:r w:rsidRPr="00A05B98">
        <w:rPr>
          <w:rFonts w:eastAsia="Times New Roman" w:cs="Times New Roman"/>
          <w:szCs w:val="24"/>
        </w:rPr>
        <w:t xml:space="preserve">ργέ, δεν είπατε και μία συγγνώμη στους προκατόχους </w:t>
      </w:r>
      <w:r w:rsidRPr="00A05B98">
        <w:rPr>
          <w:rFonts w:eastAsia="Times New Roman" w:cs="Times New Roman"/>
          <w:szCs w:val="24"/>
        </w:rPr>
        <w:t>σας,</w:t>
      </w:r>
      <w:r w:rsidRPr="00A05B98">
        <w:rPr>
          <w:rFonts w:eastAsia="Times New Roman" w:cs="Times New Roman"/>
          <w:szCs w:val="24"/>
        </w:rPr>
        <w:t xml:space="preserve"> γι’ αυτά που είπατε όταν ήσασταν </w:t>
      </w:r>
      <w:r w:rsidRPr="00A05B98">
        <w:rPr>
          <w:rFonts w:eastAsia="Times New Roman" w:cs="Times New Roman"/>
          <w:szCs w:val="24"/>
        </w:rPr>
        <w:t>υ</w:t>
      </w:r>
      <w:r w:rsidRPr="00A05B98">
        <w:rPr>
          <w:rFonts w:eastAsia="Times New Roman" w:cs="Times New Roman"/>
          <w:szCs w:val="24"/>
        </w:rPr>
        <w:t xml:space="preserve">πεύθυνος </w:t>
      </w:r>
      <w:r w:rsidRPr="00A05B98">
        <w:rPr>
          <w:rFonts w:eastAsia="Times New Roman" w:cs="Times New Roman"/>
          <w:szCs w:val="24"/>
        </w:rPr>
        <w:t>α</w:t>
      </w:r>
      <w:r w:rsidRPr="00A05B98">
        <w:rPr>
          <w:rFonts w:eastAsia="Times New Roman" w:cs="Times New Roman"/>
          <w:szCs w:val="24"/>
        </w:rPr>
        <w:t xml:space="preserve">γροτικού </w:t>
      </w:r>
      <w:r w:rsidRPr="00A05B98">
        <w:rPr>
          <w:rFonts w:eastAsia="Times New Roman" w:cs="Times New Roman"/>
          <w:szCs w:val="24"/>
        </w:rPr>
        <w:t>τομέα</w:t>
      </w:r>
      <w:r w:rsidRPr="00A05B98">
        <w:rPr>
          <w:rFonts w:eastAsia="Times New Roman" w:cs="Times New Roman"/>
          <w:szCs w:val="24"/>
        </w:rPr>
        <w:t xml:space="preserve"> του ΣΥΡΙΖΑ ως </w:t>
      </w:r>
      <w:r w:rsidRPr="00A05B98">
        <w:rPr>
          <w:rFonts w:eastAsia="Times New Roman" w:cs="Times New Roman"/>
          <w:szCs w:val="24"/>
        </w:rPr>
        <w:t>α</w:t>
      </w:r>
      <w:r w:rsidRPr="00A05B98">
        <w:rPr>
          <w:rFonts w:eastAsia="Times New Roman" w:cs="Times New Roman"/>
          <w:szCs w:val="24"/>
        </w:rPr>
        <w:t xml:space="preserve">ξιωματική </w:t>
      </w:r>
      <w:r w:rsidRPr="00A05B98">
        <w:rPr>
          <w:rFonts w:eastAsia="Times New Roman" w:cs="Times New Roman"/>
          <w:szCs w:val="24"/>
        </w:rPr>
        <w:t>α</w:t>
      </w:r>
      <w:r w:rsidRPr="00A05B98">
        <w:rPr>
          <w:rFonts w:eastAsia="Times New Roman" w:cs="Times New Roman"/>
          <w:szCs w:val="24"/>
        </w:rPr>
        <w:t xml:space="preserve">ντιπολίτευση, όταν ήρθατε και είπατε ότι καταστροφική δεν απεδείχθη μόνο η πυρκαγιά αλλά και η δημόσια διοίκηση. </w:t>
      </w:r>
    </w:p>
    <w:p w14:paraId="4C0A5C99"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lastRenderedPageBreak/>
        <w:t>Φαντάζομαι τώρα δεν λέτε αυτά στα στελέχη σας στο Υπουργείο</w:t>
      </w:r>
      <w:r>
        <w:rPr>
          <w:rFonts w:eastAsia="Times New Roman" w:cs="Times New Roman"/>
          <w:szCs w:val="24"/>
        </w:rPr>
        <w:t>,</w:t>
      </w:r>
      <w:r>
        <w:rPr>
          <w:rFonts w:eastAsia="Times New Roman" w:cs="Times New Roman"/>
          <w:szCs w:val="24"/>
        </w:rPr>
        <w:t xml:space="preserve"> που προσπαθούν με αντίξοες συνθήκες να καλύψουν τις ανάγκες. </w:t>
      </w:r>
      <w:r>
        <w:rPr>
          <w:rFonts w:eastAsia="Times New Roman" w:cs="Times New Roman"/>
          <w:szCs w:val="24"/>
        </w:rPr>
        <w:t>Όμως</w:t>
      </w:r>
      <w:r>
        <w:rPr>
          <w:rFonts w:eastAsia="Times New Roman" w:cs="Times New Roman"/>
          <w:szCs w:val="24"/>
        </w:rPr>
        <w:t xml:space="preserve"> ελπίζω στη δευτερολογία σας να αφήσετε τα πολιτικά, να αφήσετε τις γενικολογίες και να πείτε συγκεκριμένα «θα βγει η τάδε ΚΥΑ, τη</w:t>
      </w:r>
      <w:r>
        <w:rPr>
          <w:rFonts w:eastAsia="Times New Roman" w:cs="Times New Roman"/>
          <w:szCs w:val="24"/>
        </w:rPr>
        <w:t xml:space="preserve">ν τάδε ημερομηνία, θα γίνει αυτή η διαδικασία και μέχρι τότε οι άνθρωποι θα πληρωθούν». Αυτό περιμένουν να ακούσουν στα καφενεία και όχι γενικότερες πολιτικές σκέψεις. </w:t>
      </w:r>
    </w:p>
    <w:p w14:paraId="4C0A5C9A"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C0A5C9B" w14:textId="77777777" w:rsidR="0065079E" w:rsidRDefault="00416EE2">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C0A5C9C"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Τον λόγο έ</w:t>
      </w:r>
      <w:r>
        <w:rPr>
          <w:rFonts w:eastAsia="Times New Roman" w:cs="Times New Roman"/>
          <w:szCs w:val="24"/>
        </w:rPr>
        <w:t xml:space="preserve">χει ο Υπουργός Αγροτικής Ανάπτυξης και Τροφίμων κ. Ευάγγελος Αποστόλου για πέντε λεπτά. </w:t>
      </w:r>
    </w:p>
    <w:p w14:paraId="4C0A5C9D" w14:textId="77777777" w:rsidR="0065079E" w:rsidRDefault="00416EE2">
      <w:pPr>
        <w:spacing w:line="600" w:lineRule="auto"/>
        <w:ind w:firstLine="720"/>
        <w:jc w:val="both"/>
        <w:rPr>
          <w:rFonts w:eastAsia="Times New Roman" w:cs="Times New Roman"/>
          <w:szCs w:val="24"/>
        </w:rPr>
      </w:pPr>
      <w:r w:rsidRPr="00802812">
        <w:rPr>
          <w:rFonts w:eastAsia="Times New Roman" w:cs="Times New Roman"/>
          <w:b/>
          <w:szCs w:val="24"/>
        </w:rPr>
        <w:t>ΕΥΑΓΓΕΛΟΣ ΑΠΟΣΤΟΛΟΥ (Υπουργός Αγροτικής Ανάπτυξης και Τροφίμων):</w:t>
      </w:r>
      <w:r w:rsidRPr="00802812">
        <w:rPr>
          <w:rFonts w:eastAsia="Times New Roman" w:cs="Times New Roman"/>
          <w:szCs w:val="24"/>
        </w:rPr>
        <w:t xml:space="preserve"> </w:t>
      </w:r>
      <w:r>
        <w:rPr>
          <w:rFonts w:eastAsia="Times New Roman" w:cs="Times New Roman"/>
          <w:szCs w:val="24"/>
        </w:rPr>
        <w:t xml:space="preserve">Κατ’ αρχάς, κύριε </w:t>
      </w:r>
      <w:proofErr w:type="spellStart"/>
      <w:r>
        <w:rPr>
          <w:rFonts w:eastAsia="Times New Roman" w:cs="Times New Roman"/>
          <w:szCs w:val="24"/>
        </w:rPr>
        <w:t>Μηταράκη</w:t>
      </w:r>
      <w:proofErr w:type="spellEnd"/>
      <w:r>
        <w:rPr>
          <w:rFonts w:eastAsia="Times New Roman" w:cs="Times New Roman"/>
          <w:szCs w:val="24"/>
        </w:rPr>
        <w:t>, ειλικρινά δεν θέλω να σας κατηγορήσω ότι ψεύδεσ</w:t>
      </w:r>
      <w:r>
        <w:rPr>
          <w:rFonts w:eastAsia="Times New Roman" w:cs="Times New Roman"/>
          <w:szCs w:val="24"/>
        </w:rPr>
        <w:t>τ</w:t>
      </w:r>
      <w:r>
        <w:rPr>
          <w:rFonts w:eastAsia="Times New Roman" w:cs="Times New Roman"/>
          <w:szCs w:val="24"/>
        </w:rPr>
        <w:t>ε, αλλά είναι πρωτοφανής η</w:t>
      </w:r>
      <w:r>
        <w:rPr>
          <w:rFonts w:eastAsia="Times New Roman" w:cs="Times New Roman"/>
          <w:szCs w:val="24"/>
        </w:rPr>
        <w:t xml:space="preserve"> παραποίηση που κάνετε. Πήρατε την απάντηση της </w:t>
      </w:r>
      <w:r>
        <w:rPr>
          <w:rFonts w:eastAsia="Times New Roman" w:cs="Times New Roman"/>
          <w:szCs w:val="24"/>
        </w:rPr>
        <w:lastRenderedPageBreak/>
        <w:t>Ευρωπαϊκής Επιτροπής στην επιστολή σας μία ημέρα –λέει- μετά την επερώτηση τη δική μου, δηλαδή η Ευρωπαϊκή Επιτροπή σας έκανε την τιμή εσάς μια μέρα αργότερα…</w:t>
      </w:r>
    </w:p>
    <w:p w14:paraId="4C0A5C9E" w14:textId="77777777" w:rsidR="0065079E" w:rsidRDefault="00416EE2">
      <w:pPr>
        <w:spacing w:line="600" w:lineRule="auto"/>
        <w:ind w:firstLine="720"/>
        <w:jc w:val="both"/>
        <w:rPr>
          <w:rFonts w:eastAsia="Times New Roman" w:cs="Times New Roman"/>
          <w:szCs w:val="24"/>
        </w:rPr>
      </w:pPr>
      <w:r w:rsidRPr="00934515">
        <w:rPr>
          <w:rFonts w:eastAsia="Times New Roman" w:cs="Times New Roman"/>
          <w:b/>
          <w:szCs w:val="24"/>
        </w:rPr>
        <w:t>ΝΟΤΗΣ ΜΗΤΑΡΑΚΗΣ:</w:t>
      </w:r>
      <w:r>
        <w:rPr>
          <w:rFonts w:eastAsia="Times New Roman" w:cs="Times New Roman"/>
          <w:szCs w:val="24"/>
        </w:rPr>
        <w:t xml:space="preserve"> Όχι</w:t>
      </w:r>
      <w:r>
        <w:rPr>
          <w:rFonts w:eastAsia="Times New Roman" w:cs="Times New Roman"/>
          <w:szCs w:val="24"/>
        </w:rPr>
        <w:t>,</w:t>
      </w:r>
      <w:r>
        <w:rPr>
          <w:rFonts w:eastAsia="Times New Roman" w:cs="Times New Roman"/>
          <w:szCs w:val="24"/>
        </w:rPr>
        <w:t xml:space="preserve"> εσείς στείλατε την επιστολή μία μέρα μετά. Διαβάστε ημερομηνίες!</w:t>
      </w:r>
    </w:p>
    <w:p w14:paraId="4C0A5C9F" w14:textId="77777777" w:rsidR="0065079E" w:rsidRDefault="00416EE2">
      <w:pPr>
        <w:spacing w:line="600" w:lineRule="auto"/>
        <w:ind w:firstLine="720"/>
        <w:jc w:val="both"/>
        <w:rPr>
          <w:rFonts w:eastAsia="Times New Roman" w:cs="Times New Roman"/>
          <w:szCs w:val="24"/>
        </w:rPr>
      </w:pPr>
      <w:r w:rsidRPr="00802812">
        <w:rPr>
          <w:rFonts w:eastAsia="Times New Roman" w:cs="Times New Roman"/>
          <w:b/>
          <w:szCs w:val="24"/>
        </w:rPr>
        <w:t>ΕΥΑΓΓΕΛΟΣ ΑΠΟΣΤΟΛΟΥ (Υπουργός Αγροτικής Ανάπτυξης και Τροφίμων):</w:t>
      </w:r>
      <w:r w:rsidRPr="00802812">
        <w:rPr>
          <w:rFonts w:eastAsia="Times New Roman" w:cs="Times New Roman"/>
          <w:szCs w:val="24"/>
        </w:rPr>
        <w:t xml:space="preserve"> </w:t>
      </w:r>
      <w:r>
        <w:rPr>
          <w:rFonts w:eastAsia="Times New Roman" w:cs="Times New Roman"/>
          <w:szCs w:val="24"/>
        </w:rPr>
        <w:t xml:space="preserve">Σας παρακαλώ. </w:t>
      </w:r>
    </w:p>
    <w:p w14:paraId="4C0A5CA0" w14:textId="77777777" w:rsidR="0065079E" w:rsidRDefault="00416EE2">
      <w:pPr>
        <w:spacing w:line="600" w:lineRule="auto"/>
        <w:ind w:firstLine="720"/>
        <w:jc w:val="both"/>
        <w:rPr>
          <w:rFonts w:eastAsia="Times New Roman" w:cs="Times New Roman"/>
          <w:szCs w:val="24"/>
        </w:rPr>
      </w:pPr>
      <w:r w:rsidRPr="00934515">
        <w:rPr>
          <w:rFonts w:eastAsia="Times New Roman" w:cs="Times New Roman"/>
          <w:b/>
          <w:szCs w:val="24"/>
        </w:rPr>
        <w:t>ΝΟΤΗΣ ΜΗΤΑΡΑΚΗΣ:</w:t>
      </w:r>
      <w:r>
        <w:rPr>
          <w:rFonts w:eastAsia="Times New Roman" w:cs="Times New Roman"/>
          <w:szCs w:val="24"/>
        </w:rPr>
        <w:t xml:space="preserve"> Ξέρετε να διαβάζετε; </w:t>
      </w:r>
    </w:p>
    <w:p w14:paraId="4C0A5CA1" w14:textId="77777777" w:rsidR="0065079E" w:rsidRDefault="00416EE2">
      <w:pPr>
        <w:spacing w:line="600" w:lineRule="auto"/>
        <w:ind w:firstLine="720"/>
        <w:jc w:val="both"/>
        <w:rPr>
          <w:rFonts w:eastAsia="Times New Roman" w:cs="Times New Roman"/>
          <w:szCs w:val="24"/>
        </w:rPr>
      </w:pPr>
      <w:r w:rsidRPr="00802812">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Αφήστε</w:t>
      </w:r>
      <w:r>
        <w:rPr>
          <w:rFonts w:eastAsia="Times New Roman" w:cs="Times New Roman"/>
          <w:szCs w:val="24"/>
        </w:rPr>
        <w:t xml:space="preserve"> με!</w:t>
      </w:r>
    </w:p>
    <w:p w14:paraId="4C0A5CA2" w14:textId="77777777" w:rsidR="0065079E" w:rsidRDefault="00416EE2">
      <w:pPr>
        <w:spacing w:line="600" w:lineRule="auto"/>
        <w:ind w:firstLine="720"/>
        <w:jc w:val="both"/>
        <w:rPr>
          <w:rFonts w:eastAsia="Times New Roman" w:cs="Times New Roman"/>
          <w:szCs w:val="24"/>
        </w:rPr>
      </w:pPr>
      <w:r w:rsidRPr="00934515">
        <w:rPr>
          <w:rFonts w:eastAsia="Times New Roman" w:cs="Times New Roman"/>
          <w:b/>
          <w:szCs w:val="24"/>
        </w:rPr>
        <w:t>ΝΟΤΗΣ ΜΗΤΑΡΑΚΗΣ:</w:t>
      </w:r>
      <w:r>
        <w:rPr>
          <w:rFonts w:eastAsia="Times New Roman" w:cs="Times New Roman"/>
          <w:szCs w:val="24"/>
        </w:rPr>
        <w:t xml:space="preserve"> Παραποιείτε τα λεγόμενά μου.</w:t>
      </w:r>
    </w:p>
    <w:p w14:paraId="4C0A5CA3" w14:textId="77777777" w:rsidR="0065079E" w:rsidRDefault="00416EE2">
      <w:pPr>
        <w:spacing w:line="600" w:lineRule="auto"/>
        <w:ind w:firstLine="720"/>
        <w:jc w:val="both"/>
        <w:rPr>
          <w:rFonts w:eastAsia="Times New Roman" w:cs="Times New Roman"/>
          <w:szCs w:val="24"/>
        </w:rPr>
      </w:pPr>
      <w:r w:rsidRPr="00802812">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παραποιώ τα λεγόμενά σας. Μία μέρα μετά όταν… </w:t>
      </w:r>
    </w:p>
    <w:p w14:paraId="4C0A5CA4" w14:textId="77777777" w:rsidR="0065079E" w:rsidRDefault="00416EE2">
      <w:pPr>
        <w:spacing w:line="600" w:lineRule="auto"/>
        <w:ind w:firstLine="720"/>
        <w:jc w:val="both"/>
        <w:rPr>
          <w:rFonts w:eastAsia="Times New Roman" w:cs="Times New Roman"/>
          <w:szCs w:val="24"/>
        </w:rPr>
      </w:pPr>
      <w:r w:rsidRPr="00A70580">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Υπουργέ, λίγο πιο ήρεμα. </w:t>
      </w:r>
    </w:p>
    <w:p w14:paraId="4C0A5CA5" w14:textId="77777777" w:rsidR="0065079E" w:rsidRDefault="00416EE2">
      <w:pPr>
        <w:spacing w:line="600" w:lineRule="auto"/>
        <w:ind w:firstLine="720"/>
        <w:jc w:val="both"/>
        <w:rPr>
          <w:rFonts w:eastAsia="Times New Roman" w:cs="Times New Roman"/>
          <w:szCs w:val="24"/>
        </w:rPr>
      </w:pPr>
      <w:r w:rsidRPr="00802812">
        <w:rPr>
          <w:rFonts w:eastAsia="Times New Roman" w:cs="Times New Roman"/>
          <w:b/>
          <w:szCs w:val="24"/>
        </w:rPr>
        <w:t xml:space="preserve">ΕΥΑΓΓΕΛΟΣ ΑΠΟΣΤΟΛΟΥ </w:t>
      </w:r>
      <w:r w:rsidRPr="00802812">
        <w:rPr>
          <w:rFonts w:eastAsia="Times New Roman" w:cs="Times New Roman"/>
          <w:b/>
          <w:szCs w:val="24"/>
        </w:rPr>
        <w:t>(Υπουργός Αγροτικής Ανάπτυξης και Τροφίμων):</w:t>
      </w:r>
      <w:r>
        <w:rPr>
          <w:rFonts w:eastAsia="Times New Roman" w:cs="Times New Roman"/>
          <w:szCs w:val="24"/>
        </w:rPr>
        <w:t xml:space="preserve"> Κύριε Πρόεδρε, είναι προφανής η προσπάθεια… </w:t>
      </w:r>
    </w:p>
    <w:p w14:paraId="4C0A5CA6" w14:textId="77777777" w:rsidR="0065079E" w:rsidRDefault="00416EE2">
      <w:pPr>
        <w:spacing w:line="600" w:lineRule="auto"/>
        <w:ind w:firstLine="720"/>
        <w:jc w:val="both"/>
        <w:rPr>
          <w:rFonts w:eastAsia="Times New Roman" w:cs="Times New Roman"/>
          <w:szCs w:val="24"/>
        </w:rPr>
      </w:pPr>
      <w:r w:rsidRPr="00934515">
        <w:rPr>
          <w:rFonts w:eastAsia="Times New Roman" w:cs="Times New Roman"/>
          <w:b/>
          <w:szCs w:val="24"/>
        </w:rPr>
        <w:t>ΝΟΤΗΣ ΜΗΤΑΡΑΚΗΣ:</w:t>
      </w:r>
      <w:r>
        <w:rPr>
          <w:rFonts w:eastAsia="Times New Roman" w:cs="Times New Roman"/>
          <w:szCs w:val="24"/>
        </w:rPr>
        <w:t xml:space="preserve"> Θα μπουν στο </w:t>
      </w:r>
      <w:r>
        <w:rPr>
          <w:rFonts w:eastAsia="Times New Roman" w:cs="Times New Roman"/>
          <w:szCs w:val="24"/>
          <w:lang w:val="en-US"/>
        </w:rPr>
        <w:t>internet</w:t>
      </w:r>
      <w:r>
        <w:rPr>
          <w:rFonts w:eastAsia="Times New Roman" w:cs="Times New Roman"/>
          <w:szCs w:val="24"/>
        </w:rPr>
        <w:t xml:space="preserve">. Παραποιεί τα λόγια μου. </w:t>
      </w:r>
    </w:p>
    <w:p w14:paraId="4C0A5CA7" w14:textId="77777777" w:rsidR="0065079E" w:rsidRDefault="00416EE2">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μη διακόπτετε. </w:t>
      </w:r>
    </w:p>
    <w:p w14:paraId="4C0A5CA8" w14:textId="77777777" w:rsidR="0065079E" w:rsidRDefault="00416EE2">
      <w:pPr>
        <w:spacing w:line="600" w:lineRule="auto"/>
        <w:ind w:firstLine="720"/>
        <w:jc w:val="both"/>
        <w:rPr>
          <w:rFonts w:eastAsia="Times New Roman" w:cs="Times New Roman"/>
          <w:szCs w:val="24"/>
        </w:rPr>
      </w:pPr>
      <w:r w:rsidRPr="00802812">
        <w:rPr>
          <w:rFonts w:eastAsia="Times New Roman" w:cs="Times New Roman"/>
          <w:b/>
          <w:szCs w:val="24"/>
        </w:rPr>
        <w:t>ΕΥΑΓΓΕΛΟΣ ΑΠΟΣΤΟΛΟΥ (Υπουργός Αγροτικ</w:t>
      </w:r>
      <w:r w:rsidRPr="00802812">
        <w:rPr>
          <w:rFonts w:eastAsia="Times New Roman" w:cs="Times New Roman"/>
          <w:b/>
          <w:szCs w:val="24"/>
        </w:rPr>
        <w:t>ής Ανάπτυξης και Τροφίμων):</w:t>
      </w:r>
      <w:r>
        <w:rPr>
          <w:rFonts w:eastAsia="Times New Roman" w:cs="Times New Roman"/>
          <w:szCs w:val="24"/>
        </w:rPr>
        <w:t xml:space="preserve"> Ακούστε, σας έδωσα την επιστολή του ΕΛΓΑ που μου ζητούσατε και η επιστολή του ΕΛΓΑ είναι από τον Απρίλιο. </w:t>
      </w:r>
    </w:p>
    <w:p w14:paraId="4C0A5CA9" w14:textId="77777777" w:rsidR="0065079E" w:rsidRDefault="00416EE2">
      <w:pPr>
        <w:spacing w:line="600" w:lineRule="auto"/>
        <w:ind w:firstLine="720"/>
        <w:jc w:val="both"/>
        <w:rPr>
          <w:rFonts w:eastAsia="Times New Roman"/>
          <w:szCs w:val="24"/>
        </w:rPr>
      </w:pPr>
      <w:r>
        <w:rPr>
          <w:rFonts w:eastAsia="Times New Roman"/>
          <w:szCs w:val="24"/>
        </w:rPr>
        <w:t>Αυτό μου ζητούσατε στην αρχή κι αυτό ήταν που ακολούθησε και η Κ</w:t>
      </w:r>
      <w:r>
        <w:rPr>
          <w:rFonts w:eastAsia="Times New Roman"/>
          <w:szCs w:val="24"/>
        </w:rPr>
        <w:t>Ε</w:t>
      </w:r>
      <w:r>
        <w:rPr>
          <w:rFonts w:eastAsia="Times New Roman"/>
          <w:szCs w:val="24"/>
        </w:rPr>
        <w:t>ΜΚΕ - Διεύθυνση Οικονομικών Υπηρεσιών για να φτάσει στην</w:t>
      </w:r>
      <w:r>
        <w:rPr>
          <w:rFonts w:eastAsia="Times New Roman"/>
          <w:szCs w:val="24"/>
        </w:rPr>
        <w:t xml:space="preserve"> Ευρωπαϊκή Επιτροπή. Και η Ευρωπαϊκή Επιτροπή απαντά μία μέρα μετά από εσάς και θεωρήσατε ότι εγώ γύρισα γη και ουρανό</w:t>
      </w:r>
      <w:r>
        <w:rPr>
          <w:rFonts w:eastAsia="Times New Roman"/>
          <w:szCs w:val="24"/>
        </w:rPr>
        <w:t>,</w:t>
      </w:r>
      <w:r>
        <w:rPr>
          <w:rFonts w:eastAsia="Times New Roman"/>
          <w:szCs w:val="24"/>
        </w:rPr>
        <w:t xml:space="preserve"> για να μπορέσω να σας απαντήσω την επόμενη μέρα. Σας παρακαλώ. </w:t>
      </w:r>
    </w:p>
    <w:p w14:paraId="4C0A5CAA" w14:textId="77777777" w:rsidR="0065079E" w:rsidRDefault="00416EE2">
      <w:pPr>
        <w:spacing w:line="600" w:lineRule="auto"/>
        <w:ind w:firstLine="720"/>
        <w:jc w:val="both"/>
        <w:rPr>
          <w:rFonts w:eastAsia="Times New Roman"/>
          <w:szCs w:val="24"/>
        </w:rPr>
      </w:pPr>
      <w:r>
        <w:rPr>
          <w:rFonts w:eastAsia="Times New Roman"/>
          <w:szCs w:val="24"/>
        </w:rPr>
        <w:lastRenderedPageBreak/>
        <w:t>Δεύτερον, γιατί αναφέρεστε ότι κάναμε συνέδριο αναπτυξιακό και ειδικά γι</w:t>
      </w:r>
      <w:r>
        <w:rPr>
          <w:rFonts w:eastAsia="Times New Roman"/>
          <w:szCs w:val="24"/>
        </w:rPr>
        <w:t>α τη Χίο; Ήσασταν εκείνη την ημέρα εκεί.</w:t>
      </w:r>
    </w:p>
    <w:p w14:paraId="4C0A5CAB" w14:textId="77777777" w:rsidR="0065079E" w:rsidRDefault="00416EE2">
      <w:pPr>
        <w:spacing w:line="600" w:lineRule="auto"/>
        <w:ind w:firstLine="720"/>
        <w:jc w:val="both"/>
        <w:rPr>
          <w:rFonts w:eastAsia="Times New Roman"/>
          <w:szCs w:val="24"/>
        </w:rPr>
      </w:pPr>
      <w:r w:rsidRPr="005740A3">
        <w:rPr>
          <w:rFonts w:eastAsia="Times New Roman"/>
          <w:b/>
          <w:szCs w:val="24"/>
        </w:rPr>
        <w:t xml:space="preserve">ΝΟΤΗΣ ΜΗΤΑΡΑΚΗΣ: </w:t>
      </w:r>
      <w:r>
        <w:rPr>
          <w:rFonts w:eastAsia="Times New Roman"/>
          <w:szCs w:val="24"/>
        </w:rPr>
        <w:t xml:space="preserve">Δεν ήμουν. </w:t>
      </w:r>
    </w:p>
    <w:p w14:paraId="4C0A5CAC" w14:textId="77777777" w:rsidR="0065079E" w:rsidRDefault="00416EE2">
      <w:pPr>
        <w:spacing w:line="600" w:lineRule="auto"/>
        <w:ind w:firstLine="720"/>
        <w:jc w:val="both"/>
        <w:rPr>
          <w:rFonts w:eastAsia="Times New Roman"/>
          <w:szCs w:val="24"/>
        </w:rPr>
      </w:pPr>
      <w:r w:rsidRPr="005740A3">
        <w:rPr>
          <w:rFonts w:eastAsia="Times New Roman"/>
          <w:b/>
          <w:szCs w:val="24"/>
        </w:rPr>
        <w:t>ΕΥΑΓΓΕΛΟΣ ΑΠΟΣΤΟΛΟΥ (Υπουργός Αγροτικής Ανάπτυξης και Τροφίμων):</w:t>
      </w:r>
      <w:r>
        <w:rPr>
          <w:rFonts w:eastAsia="Times New Roman"/>
          <w:b/>
          <w:szCs w:val="24"/>
        </w:rPr>
        <w:t xml:space="preserve"> </w:t>
      </w:r>
      <w:r>
        <w:rPr>
          <w:rFonts w:eastAsia="Times New Roman"/>
          <w:szCs w:val="24"/>
        </w:rPr>
        <w:t xml:space="preserve">Είδατε εσείς, τουλάχιστον, στην κίνησή σας που ήταν ο Υπουργός Αγροτικής Ανάπτυξης εκεί, να υπάρχουν αντιδράσεις; </w:t>
      </w:r>
    </w:p>
    <w:p w14:paraId="4C0A5CAD" w14:textId="77777777" w:rsidR="0065079E" w:rsidRDefault="00416EE2">
      <w:pPr>
        <w:spacing w:line="600" w:lineRule="auto"/>
        <w:ind w:firstLine="720"/>
        <w:jc w:val="both"/>
        <w:rPr>
          <w:rFonts w:eastAsia="Times New Roman"/>
          <w:szCs w:val="24"/>
        </w:rPr>
      </w:pPr>
      <w:r>
        <w:rPr>
          <w:rFonts w:eastAsia="Times New Roman"/>
          <w:szCs w:val="24"/>
        </w:rPr>
        <w:t>Εγώ σα</w:t>
      </w:r>
      <w:r>
        <w:rPr>
          <w:rFonts w:eastAsia="Times New Roman"/>
          <w:szCs w:val="24"/>
        </w:rPr>
        <w:t xml:space="preserve">ς λέω ότι ομόφωνα, μαζί με τους φορείς, συναποφασίσαμε για να δημιουργήσουμε ευνοϊκότερους όρους. Αυτό ήταν που κουβεντιάσαμε μαζί τους. Όταν είχαμε πυρκαγιές το 2014 και το 2015 που πληρωνόντουσαν με βάση τον </w:t>
      </w:r>
      <w:r>
        <w:rPr>
          <w:rFonts w:eastAsia="Times New Roman"/>
          <w:szCs w:val="24"/>
        </w:rPr>
        <w:t>κ</w:t>
      </w:r>
      <w:r>
        <w:rPr>
          <w:rFonts w:eastAsia="Times New Roman"/>
          <w:szCs w:val="24"/>
        </w:rPr>
        <w:t xml:space="preserve">ανονισμό του 2013 και άλλαξε ο κανονισμός το </w:t>
      </w:r>
      <w:r>
        <w:rPr>
          <w:rFonts w:eastAsia="Times New Roman"/>
          <w:szCs w:val="24"/>
        </w:rPr>
        <w:t xml:space="preserve">2016, δεν θα επωφεληθούμε της δυνατότητας που μας δίνει; </w:t>
      </w:r>
    </w:p>
    <w:p w14:paraId="4C0A5CAE" w14:textId="77777777" w:rsidR="0065079E" w:rsidRDefault="00416EE2">
      <w:pPr>
        <w:spacing w:line="600" w:lineRule="auto"/>
        <w:ind w:firstLine="720"/>
        <w:jc w:val="both"/>
        <w:rPr>
          <w:rFonts w:eastAsia="Times New Roman"/>
          <w:szCs w:val="24"/>
        </w:rPr>
      </w:pPr>
      <w:r>
        <w:rPr>
          <w:rFonts w:eastAsia="Times New Roman"/>
          <w:szCs w:val="24"/>
        </w:rPr>
        <w:t xml:space="preserve">Γι’ αυτό ακριβώς σε αυτή την προσπάθεια επιχειρήσαμε -και το καταφέραμε- και όντως αυξήσαμε τους δικαιούχους, δίνοντας τη δυνατότητα να υπολογίζεται εισόδημα </w:t>
      </w:r>
      <w:r>
        <w:rPr>
          <w:rFonts w:eastAsia="Times New Roman"/>
          <w:szCs w:val="24"/>
        </w:rPr>
        <w:lastRenderedPageBreak/>
        <w:t>διπλάσιο από αυτό που υπήρχε προηγούμενα</w:t>
      </w:r>
      <w:r>
        <w:rPr>
          <w:rFonts w:eastAsia="Times New Roman"/>
          <w:szCs w:val="24"/>
        </w:rPr>
        <w:t xml:space="preserve"> και κάνουμε και προσπάθεια, τελικά, να ενταχθεί ένα πάρα πολύ μεγάλο ποσοστό. </w:t>
      </w:r>
    </w:p>
    <w:p w14:paraId="4C0A5CAF" w14:textId="77777777" w:rsidR="0065079E" w:rsidRDefault="00416EE2">
      <w:pPr>
        <w:spacing w:line="600" w:lineRule="auto"/>
        <w:ind w:firstLine="720"/>
        <w:jc w:val="both"/>
        <w:rPr>
          <w:rFonts w:eastAsia="Times New Roman"/>
          <w:szCs w:val="24"/>
        </w:rPr>
      </w:pPr>
      <w:r>
        <w:rPr>
          <w:rFonts w:eastAsia="Times New Roman"/>
          <w:szCs w:val="24"/>
        </w:rPr>
        <w:t>Κάπου μπερδεύεστε μεταξύ ΕΛΓΑ, Κρατικών Οικονομικών Ενισχύσεων και Ταμείου Αλληλεγγύης. Να τα ξεκαθαρίσουμε. Δεν υπάρχει περίπτωση. Το είπε ο κ. Μωρα</w:t>
      </w:r>
      <w:r>
        <w:rPr>
          <w:rFonts w:eastAsia="Times New Roman"/>
          <w:szCs w:val="24"/>
        </w:rPr>
        <w:t>ΐ</w:t>
      </w:r>
      <w:r>
        <w:rPr>
          <w:rFonts w:eastAsia="Times New Roman"/>
          <w:szCs w:val="24"/>
        </w:rPr>
        <w:t>της μάλιστα. Είδατε, λοιπό</w:t>
      </w:r>
      <w:r>
        <w:rPr>
          <w:rFonts w:eastAsia="Times New Roman"/>
          <w:szCs w:val="24"/>
        </w:rPr>
        <w:t xml:space="preserve">ν, τι συμβαίνει με το Ταμείο Αλληλεγγύης; Δυστυχώς αυτός είναι ο </w:t>
      </w:r>
      <w:r>
        <w:rPr>
          <w:rFonts w:eastAsia="Times New Roman"/>
          <w:szCs w:val="24"/>
        </w:rPr>
        <w:t>κ</w:t>
      </w:r>
      <w:r>
        <w:rPr>
          <w:rFonts w:eastAsia="Times New Roman"/>
          <w:szCs w:val="24"/>
        </w:rPr>
        <w:t xml:space="preserve">ανονισμός ο οποίος λέει: «Αν δεν έχετε το 1,5% του ΑΕΠ της περιφέρειας, δεν μπορείτε να μπείτε στο συγκεκριμένο ταμείο». </w:t>
      </w:r>
    </w:p>
    <w:p w14:paraId="4C0A5CB0" w14:textId="77777777" w:rsidR="0065079E" w:rsidRDefault="00416EE2">
      <w:pPr>
        <w:spacing w:line="600" w:lineRule="auto"/>
        <w:ind w:firstLine="720"/>
        <w:jc w:val="both"/>
        <w:rPr>
          <w:rFonts w:eastAsia="Times New Roman"/>
          <w:szCs w:val="24"/>
        </w:rPr>
      </w:pPr>
      <w:r>
        <w:rPr>
          <w:rFonts w:eastAsia="Times New Roman"/>
          <w:szCs w:val="24"/>
        </w:rPr>
        <w:t>Μακάρι να είχαμε τη δυνατότητα να ήταν και στο 0,5% και να έμπαιναν.</w:t>
      </w:r>
      <w:r>
        <w:rPr>
          <w:rFonts w:eastAsia="Times New Roman"/>
          <w:szCs w:val="24"/>
        </w:rPr>
        <w:t xml:space="preserve"> Αυτός, όμως, είναι ο </w:t>
      </w:r>
      <w:r>
        <w:rPr>
          <w:rFonts w:eastAsia="Times New Roman"/>
          <w:szCs w:val="24"/>
        </w:rPr>
        <w:t>κ</w:t>
      </w:r>
      <w:r w:rsidRPr="003A4B39">
        <w:rPr>
          <w:rFonts w:eastAsia="Times New Roman"/>
          <w:szCs w:val="24"/>
        </w:rPr>
        <w:t>α</w:t>
      </w:r>
      <w:r>
        <w:rPr>
          <w:rFonts w:eastAsia="Times New Roman"/>
          <w:szCs w:val="24"/>
        </w:rPr>
        <w:t>νονισμός. Τι να κάνουμε; Δεν μπορούμε να τον αμφισβητήσουμε. Όταν η σχέση μας με την Κοινή Αγροτική Πολιτική είναι μια σχέση που όλοι την υπερασπιζόμαστε, τουλάχιστον της ευρωπαϊκής πορείας της χώρας, αυτό είναι δεν γίνεται.</w:t>
      </w:r>
    </w:p>
    <w:p w14:paraId="4C0A5CB1" w14:textId="77777777" w:rsidR="0065079E" w:rsidRDefault="00416EE2">
      <w:pPr>
        <w:spacing w:line="600" w:lineRule="auto"/>
        <w:ind w:firstLine="720"/>
        <w:jc w:val="both"/>
        <w:rPr>
          <w:rFonts w:eastAsia="Times New Roman"/>
          <w:szCs w:val="24"/>
        </w:rPr>
      </w:pPr>
      <w:r>
        <w:rPr>
          <w:rFonts w:eastAsia="Times New Roman"/>
          <w:szCs w:val="24"/>
        </w:rPr>
        <w:t xml:space="preserve">Δεν γίνεται και για τον ΕΛΓΑ, διότι οι συγκεκριμένες ζημιές δεν καλύπτονται από ασφαλιστικούς κινδύνους. </w:t>
      </w:r>
    </w:p>
    <w:p w14:paraId="4C0A5CB2" w14:textId="77777777" w:rsidR="0065079E" w:rsidRDefault="00416EE2">
      <w:pPr>
        <w:spacing w:line="600" w:lineRule="auto"/>
        <w:ind w:firstLine="720"/>
        <w:jc w:val="both"/>
        <w:rPr>
          <w:rFonts w:eastAsia="Times New Roman"/>
          <w:szCs w:val="24"/>
        </w:rPr>
      </w:pPr>
      <w:r>
        <w:rPr>
          <w:rFonts w:eastAsia="Times New Roman"/>
          <w:szCs w:val="24"/>
        </w:rPr>
        <w:lastRenderedPageBreak/>
        <w:t>Άρα, λοιπόν, τι έχουμε; Έχουμε τις Κρατικές Οικονομικές Ενισχύσεις, οι οποίες μέσα από μία διαδικασία στοιχειοθέτησης και αφού περάσει την έγκριση της</w:t>
      </w:r>
      <w:r>
        <w:rPr>
          <w:rFonts w:eastAsia="Times New Roman"/>
          <w:szCs w:val="24"/>
        </w:rPr>
        <w:t xml:space="preserve"> Ευρωπαϊκής Επιτροπής και εφόσον υπάρχουν δυνατότητες στον κρατικό προϋπολογισμό, πληρώνονται.</w:t>
      </w:r>
    </w:p>
    <w:p w14:paraId="4C0A5CB3" w14:textId="77777777" w:rsidR="0065079E" w:rsidRDefault="00416EE2">
      <w:pPr>
        <w:spacing w:line="600" w:lineRule="auto"/>
        <w:ind w:firstLine="720"/>
        <w:jc w:val="both"/>
        <w:rPr>
          <w:rFonts w:eastAsia="Times New Roman"/>
          <w:szCs w:val="24"/>
        </w:rPr>
      </w:pPr>
      <w:r>
        <w:rPr>
          <w:rFonts w:eastAsia="Times New Roman"/>
          <w:szCs w:val="24"/>
        </w:rPr>
        <w:t>Εγώ θέλω να ρωτήσω την Αξιωματική Αντιπολίτευση</w:t>
      </w:r>
      <w:r>
        <w:rPr>
          <w:rFonts w:eastAsia="Times New Roman"/>
          <w:szCs w:val="24"/>
        </w:rPr>
        <w:t>.</w:t>
      </w:r>
      <w:r>
        <w:rPr>
          <w:rFonts w:eastAsia="Times New Roman"/>
          <w:szCs w:val="24"/>
        </w:rPr>
        <w:t xml:space="preserve"> Σε πόσα χρόνια δίνονταν, επί δικής σας θητείας, Κρατικές Οικονομικές Ενισχύσεις; Αναφέρτε μου σας παρακαλώ παράδ</w:t>
      </w:r>
      <w:r>
        <w:rPr>
          <w:rFonts w:eastAsia="Times New Roman"/>
          <w:szCs w:val="24"/>
        </w:rPr>
        <w:t>ειγμα</w:t>
      </w:r>
      <w:r>
        <w:rPr>
          <w:rFonts w:eastAsia="Times New Roman"/>
          <w:szCs w:val="24"/>
        </w:rPr>
        <w:t>,</w:t>
      </w:r>
      <w:r>
        <w:rPr>
          <w:rFonts w:eastAsia="Times New Roman"/>
          <w:szCs w:val="24"/>
        </w:rPr>
        <w:t xml:space="preserve"> που να είναι κάτω από τρία χρόνια. Όλες, λοιπόν, είχαν μια τέτοια διάρκεια. Τέτοιο χρόνο απαιτούσαν. </w:t>
      </w:r>
    </w:p>
    <w:p w14:paraId="4C0A5CB4" w14:textId="77777777" w:rsidR="0065079E" w:rsidRDefault="00416EE2">
      <w:pPr>
        <w:spacing w:line="600" w:lineRule="auto"/>
        <w:ind w:firstLine="720"/>
        <w:jc w:val="both"/>
        <w:rPr>
          <w:rFonts w:eastAsia="Times New Roman"/>
          <w:szCs w:val="24"/>
        </w:rPr>
      </w:pPr>
      <w:r>
        <w:rPr>
          <w:rFonts w:eastAsia="Times New Roman"/>
          <w:szCs w:val="24"/>
        </w:rPr>
        <w:t>Εμείς, λοιπόν, τι είπαμε στην προκειμένη περίπτωση και σε συνεννόηση με τους φορείς; Είπαμε, όσο το δυνατόν, να εξαντλήσουμε τις δυνατότητες του κα</w:t>
      </w:r>
      <w:r>
        <w:rPr>
          <w:rFonts w:eastAsia="Times New Roman"/>
          <w:szCs w:val="24"/>
        </w:rPr>
        <w:t xml:space="preserve">νονισμού του 2016 για να εντάξουμε περισσότερους και αυτό έχουμε ήδη συναποφασίσει. Ερχόμαστε, λοιπόν, και αυτή την ώρα έχουμε τα πορίσματα και αρχίζει η επεξεργασία. Θα </w:t>
      </w:r>
      <w:r>
        <w:rPr>
          <w:rFonts w:eastAsia="Times New Roman"/>
          <w:szCs w:val="24"/>
        </w:rPr>
        <w:lastRenderedPageBreak/>
        <w:t>προσπαθήσουμε οπωσδήποτε, σε πολύ μικρότερο χρόνο απ’ ό,τι γινόντουσαν οι πληρωμές παλ</w:t>
      </w:r>
      <w:r>
        <w:rPr>
          <w:rFonts w:eastAsia="Times New Roman"/>
          <w:szCs w:val="24"/>
        </w:rPr>
        <w:t>ιότερα –γιατί αυτό συμβαίνει- να ικανοποιήσουμε τις συγκεκριμένες περιπτώσεις</w:t>
      </w:r>
      <w:r>
        <w:rPr>
          <w:rFonts w:eastAsia="Times New Roman"/>
          <w:szCs w:val="24"/>
        </w:rPr>
        <w:t>.</w:t>
      </w:r>
    </w:p>
    <w:p w14:paraId="4C0A5CB5" w14:textId="77777777" w:rsidR="0065079E" w:rsidRDefault="00416EE2">
      <w:pPr>
        <w:spacing w:line="600" w:lineRule="auto"/>
        <w:ind w:firstLine="720"/>
        <w:jc w:val="both"/>
        <w:rPr>
          <w:rFonts w:eastAsia="Times New Roman"/>
          <w:szCs w:val="24"/>
        </w:rPr>
      </w:pPr>
      <w:r>
        <w:rPr>
          <w:rFonts w:eastAsia="Times New Roman"/>
          <w:szCs w:val="24"/>
        </w:rPr>
        <w:t xml:space="preserve">Ειπώθηκε γιατί δεν χρησιμοποιούμε το </w:t>
      </w:r>
      <w:r>
        <w:rPr>
          <w:rFonts w:eastAsia="Times New Roman"/>
          <w:szCs w:val="24"/>
        </w:rPr>
        <w:t>μ</w:t>
      </w:r>
      <w:r>
        <w:rPr>
          <w:rFonts w:eastAsia="Times New Roman"/>
          <w:szCs w:val="24"/>
        </w:rPr>
        <w:t xml:space="preserve">έτρο 5.2. Το </w:t>
      </w:r>
      <w:r>
        <w:rPr>
          <w:rFonts w:eastAsia="Times New Roman"/>
          <w:szCs w:val="24"/>
        </w:rPr>
        <w:t>μ</w:t>
      </w:r>
      <w:r>
        <w:rPr>
          <w:rFonts w:eastAsia="Times New Roman"/>
          <w:szCs w:val="24"/>
        </w:rPr>
        <w:t xml:space="preserve">έτρο 5.2 αφορά πάγια. Εδώ μιλάμε, ουσιαστικά, για την απώλεια της παραγωγής. Αυτό είναι που ενδιέφερε και ενδιαφέρει τους </w:t>
      </w:r>
      <w:proofErr w:type="spellStart"/>
      <w:r>
        <w:rPr>
          <w:rFonts w:eastAsia="Times New Roman"/>
          <w:szCs w:val="24"/>
        </w:rPr>
        <w:t>μασ</w:t>
      </w:r>
      <w:r>
        <w:rPr>
          <w:rFonts w:eastAsia="Times New Roman"/>
          <w:szCs w:val="24"/>
        </w:rPr>
        <w:t>τιχοπαραγωγούς</w:t>
      </w:r>
      <w:proofErr w:type="spellEnd"/>
      <w:r>
        <w:rPr>
          <w:rFonts w:eastAsia="Times New Roman"/>
          <w:szCs w:val="24"/>
        </w:rPr>
        <w:t xml:space="preserve">. Από εκεί και πέρα η εκτίμηση ειδικά στο φυτικό κεφάλαιο –ο </w:t>
      </w:r>
      <w:proofErr w:type="spellStart"/>
      <w:r>
        <w:rPr>
          <w:rFonts w:eastAsia="Times New Roman"/>
          <w:szCs w:val="24"/>
        </w:rPr>
        <w:t>σχίνος</w:t>
      </w:r>
      <w:proofErr w:type="spellEnd"/>
      <w:r>
        <w:rPr>
          <w:rFonts w:eastAsia="Times New Roman"/>
          <w:szCs w:val="24"/>
        </w:rPr>
        <w:t xml:space="preserve">, η μαστίχα είναι ένα φυτό το οποίο το αφήνουμε όταν καεί και την επόμενη και τη μεθεπόμενη για να δούμε αν θα αντιδράσει κι αν όντως αντιδράσει πάλι, θα πρέπει να βλαστήσει- </w:t>
      </w:r>
      <w:r>
        <w:rPr>
          <w:rFonts w:eastAsia="Times New Roman"/>
          <w:szCs w:val="24"/>
        </w:rPr>
        <w:t xml:space="preserve">είναι διαδικασίες τεχνοκρατικού χαρακτήρα που πρέπει να τις υπηρετήσουμε. Διαφορετικά δεν γίνεται. Άρα δεν μπορούμε να στοιχειοθετήσουμε.  </w:t>
      </w:r>
    </w:p>
    <w:p w14:paraId="4C0A5CB6" w14:textId="77777777" w:rsidR="0065079E" w:rsidRDefault="00416EE2">
      <w:pPr>
        <w:spacing w:line="600" w:lineRule="auto"/>
        <w:ind w:firstLine="720"/>
        <w:jc w:val="both"/>
        <w:rPr>
          <w:rFonts w:eastAsia="Times New Roman"/>
          <w:szCs w:val="24"/>
        </w:rPr>
      </w:pPr>
      <w:r>
        <w:rPr>
          <w:rFonts w:eastAsia="Times New Roman"/>
          <w:szCs w:val="24"/>
        </w:rPr>
        <w:t xml:space="preserve">Αναφερθήκατε ειδικά στο </w:t>
      </w:r>
      <w:r>
        <w:rPr>
          <w:rFonts w:eastAsia="Times New Roman"/>
          <w:szCs w:val="24"/>
        </w:rPr>
        <w:t>μ</w:t>
      </w:r>
      <w:r>
        <w:rPr>
          <w:rFonts w:eastAsia="Times New Roman"/>
          <w:szCs w:val="24"/>
        </w:rPr>
        <w:t xml:space="preserve">έτρο 17. Μπράβο. Φάνηκε η διάθεσή σας. Ξέρετε ότι το </w:t>
      </w:r>
      <w:r>
        <w:rPr>
          <w:rFonts w:eastAsia="Times New Roman"/>
          <w:szCs w:val="24"/>
        </w:rPr>
        <w:t>μ</w:t>
      </w:r>
      <w:r>
        <w:rPr>
          <w:rFonts w:eastAsia="Times New Roman"/>
          <w:szCs w:val="24"/>
        </w:rPr>
        <w:t>έτρο 17 αφορά, ουσιαστικά, ιδιώτες. Ά</w:t>
      </w:r>
      <w:r>
        <w:rPr>
          <w:rFonts w:eastAsia="Times New Roman"/>
          <w:szCs w:val="24"/>
        </w:rPr>
        <w:t xml:space="preserve">ρα, δηλαδή, θέλετε να μπει ο ιδιωτικός τομέας μέσα στη διαδικασία ασφάλισης της αγροτικής παραγωγής. Ε αυτή είναι η διαφορά μας. Εκεί εμείς, όχι, δεν θα εφαρμόσουμε το συγκεκριμένο μέτρο. Κι από την </w:t>
      </w:r>
      <w:r>
        <w:rPr>
          <w:rFonts w:eastAsia="Times New Roman"/>
          <w:szCs w:val="24"/>
        </w:rPr>
        <w:lastRenderedPageBreak/>
        <w:t>ώρα που έχουμε δυνατότητα</w:t>
      </w:r>
      <w:r>
        <w:rPr>
          <w:rFonts w:eastAsia="Times New Roman"/>
          <w:szCs w:val="24"/>
        </w:rPr>
        <w:t>,</w:t>
      </w:r>
      <w:r>
        <w:rPr>
          <w:rFonts w:eastAsia="Times New Roman"/>
          <w:szCs w:val="24"/>
        </w:rPr>
        <w:t xml:space="preserve"> τα χρήματα αυτά να τα απορροφή</w:t>
      </w:r>
      <w:r>
        <w:rPr>
          <w:rFonts w:eastAsia="Times New Roman"/>
          <w:szCs w:val="24"/>
        </w:rPr>
        <w:t>σουμε σε άλλα προγράμματα, σε άλλα μέτρα, βεβαίως και θα το κάνουμε. Είναι θέμα ιδεολογίας, θέμα αντίληψης.</w:t>
      </w:r>
    </w:p>
    <w:p w14:paraId="4C0A5CB7" w14:textId="77777777" w:rsidR="0065079E" w:rsidRDefault="00416EE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μην ξανακάνετε το λάθος που κάναμε σήμερα. Ειλικρινά, ειδικά επειδή σας γνωρίζω χρόνια, παρά τις διαφορετικές αντιλήψεις που έχουμε,</w:t>
      </w:r>
      <w:r>
        <w:rPr>
          <w:rFonts w:eastAsia="Times New Roman"/>
          <w:szCs w:val="24"/>
        </w:rPr>
        <w:t xml:space="preserve"> εκτιμούσα την παρουσία σας. Το να επιχειρήσετε, όμως, να εκμεταλλευτείτε το ότι ένα χαρτί δεν σας ήρθε, για να το μεταβάλετε σε επερώτηση, νομίζω ότι το αποτέλεσμα της συζήτησης δείχνει αυτό που αποκ</w:t>
      </w:r>
      <w:r>
        <w:rPr>
          <w:rFonts w:eastAsia="Times New Roman"/>
          <w:szCs w:val="24"/>
        </w:rPr>
        <w:t>ό</w:t>
      </w:r>
      <w:r>
        <w:rPr>
          <w:rFonts w:eastAsia="Times New Roman"/>
          <w:szCs w:val="24"/>
        </w:rPr>
        <w:t>μισε η τοπική κοινωνία.</w:t>
      </w:r>
    </w:p>
    <w:p w14:paraId="4C0A5CB8" w14:textId="77777777" w:rsidR="0065079E" w:rsidRDefault="00416EE2">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
          <w:bCs/>
          <w:szCs w:val="24"/>
        </w:rPr>
        <w:t xml:space="preserve"> </w:t>
      </w:r>
      <w:r>
        <w:rPr>
          <w:rFonts w:eastAsia="Times New Roman"/>
          <w:bCs/>
          <w:szCs w:val="24"/>
        </w:rPr>
        <w:t>Ευχαριστώ, κύριε Υπουργέ.</w:t>
      </w:r>
    </w:p>
    <w:p w14:paraId="4C0A5CB9" w14:textId="77777777" w:rsidR="0065079E" w:rsidRDefault="00416EE2">
      <w:pPr>
        <w:spacing w:line="600" w:lineRule="auto"/>
        <w:ind w:firstLine="720"/>
        <w:jc w:val="both"/>
        <w:rPr>
          <w:rFonts w:eastAsia="Times New Roman"/>
          <w:bCs/>
          <w:szCs w:val="24"/>
        </w:rPr>
      </w:pPr>
      <w:r>
        <w:rPr>
          <w:rFonts w:eastAsia="Times New Roman"/>
          <w:bCs/>
          <w:szCs w:val="24"/>
        </w:rPr>
        <w:t>Τον λόγο έχει η κ</w:t>
      </w:r>
      <w:r>
        <w:rPr>
          <w:rFonts w:eastAsia="Times New Roman"/>
          <w:bCs/>
          <w:szCs w:val="24"/>
        </w:rPr>
        <w:t>.</w:t>
      </w:r>
      <w:r>
        <w:rPr>
          <w:rFonts w:eastAsia="Times New Roman"/>
          <w:bCs/>
          <w:szCs w:val="24"/>
        </w:rPr>
        <w:t xml:space="preserve"> Αραμπατζή για τη δευτερολογία της και μετά ο κύριος Υπουργός, εάν θέλει, να κάνει ένα μικρό σχόλιο.</w:t>
      </w:r>
    </w:p>
    <w:p w14:paraId="4C0A5CBA" w14:textId="77777777" w:rsidR="0065079E" w:rsidRDefault="00416EE2">
      <w:pPr>
        <w:spacing w:line="600" w:lineRule="auto"/>
        <w:ind w:firstLine="720"/>
        <w:jc w:val="both"/>
        <w:rPr>
          <w:rFonts w:eastAsia="Times New Roman"/>
          <w:bCs/>
          <w:szCs w:val="24"/>
        </w:rPr>
      </w:pPr>
      <w:r>
        <w:rPr>
          <w:rFonts w:eastAsia="Times New Roman"/>
          <w:bCs/>
          <w:szCs w:val="24"/>
        </w:rPr>
        <w:t>Ορίστε, κυρία συνάδελφε, έχετε τον λόγο για τρία λεπτά.</w:t>
      </w:r>
    </w:p>
    <w:p w14:paraId="4C0A5CBB" w14:textId="77777777" w:rsidR="0065079E" w:rsidRDefault="00416EE2">
      <w:pPr>
        <w:spacing w:line="600" w:lineRule="auto"/>
        <w:ind w:firstLine="720"/>
        <w:jc w:val="both"/>
        <w:rPr>
          <w:rFonts w:eastAsia="Times New Roman"/>
          <w:bCs/>
          <w:szCs w:val="24"/>
        </w:rPr>
      </w:pPr>
      <w:r w:rsidRPr="002B571C">
        <w:rPr>
          <w:rFonts w:eastAsia="Times New Roman"/>
          <w:b/>
          <w:bCs/>
          <w:szCs w:val="24"/>
        </w:rPr>
        <w:t xml:space="preserve">ΦΩΤΕΙΝΗ ΑΡΑΜΠΑΤΖΗ: </w:t>
      </w:r>
      <w:r>
        <w:rPr>
          <w:rFonts w:eastAsia="Times New Roman"/>
          <w:bCs/>
          <w:szCs w:val="24"/>
        </w:rPr>
        <w:t>Ευχαριστώ, κύριε Πρόεδρε.</w:t>
      </w:r>
    </w:p>
    <w:p w14:paraId="4C0A5CBC" w14:textId="77777777" w:rsidR="0065079E" w:rsidRDefault="00416EE2">
      <w:pPr>
        <w:spacing w:line="600" w:lineRule="auto"/>
        <w:ind w:firstLine="720"/>
        <w:jc w:val="both"/>
        <w:rPr>
          <w:rFonts w:eastAsia="Times New Roman"/>
          <w:bCs/>
          <w:szCs w:val="24"/>
        </w:rPr>
      </w:pPr>
      <w:r>
        <w:rPr>
          <w:rFonts w:eastAsia="Times New Roman"/>
          <w:bCs/>
          <w:szCs w:val="24"/>
        </w:rPr>
        <w:lastRenderedPageBreak/>
        <w:t xml:space="preserve">Κύριε Υπουργέ, κυρίες και κύριοι συνάδελφοι, με έκπληξη άκουσα τόσο τον </w:t>
      </w:r>
      <w:r>
        <w:rPr>
          <w:rFonts w:eastAsia="Times New Roman"/>
          <w:bCs/>
          <w:szCs w:val="24"/>
        </w:rPr>
        <w:t>Κ</w:t>
      </w:r>
      <w:r>
        <w:rPr>
          <w:rFonts w:eastAsia="Times New Roman"/>
          <w:bCs/>
          <w:szCs w:val="24"/>
        </w:rPr>
        <w:t xml:space="preserve">οινοβουλευτικό </w:t>
      </w:r>
      <w:r>
        <w:rPr>
          <w:rFonts w:eastAsia="Times New Roman"/>
          <w:bCs/>
          <w:szCs w:val="24"/>
        </w:rPr>
        <w:t>Ε</w:t>
      </w:r>
      <w:r>
        <w:rPr>
          <w:rFonts w:eastAsia="Times New Roman"/>
          <w:bCs/>
          <w:szCs w:val="24"/>
        </w:rPr>
        <w:t>κπρόσωπο του ΣΥΡΙΖΑ όσο</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και των Ανεξαρτήτων Ελλήνων να λέει ότι η συγκεκριμένη επερώτηση του συναδέλφου έγινε για επικοινωνιακούς λόγους. Έτσι προφανώς, κύρι</w:t>
      </w:r>
      <w:r>
        <w:rPr>
          <w:rFonts w:eastAsia="Times New Roman"/>
          <w:bCs/>
          <w:szCs w:val="24"/>
        </w:rPr>
        <w:t>οι συνάδελφοι, αντιλαμβάνομαι ότι αντιλαμβάνεστε την αγωνία των κατεστραμμένων παραγωγών. Και αντί να δίνετε σαφείς απαντήσεις για το πότε επιτέλους θα πάρουν τις νόμιμες αποζημιώσεις τους –δεν ζητούν κάτι παραπάνω, δεν τους κάνετε κα</w:t>
      </w:r>
      <w:r>
        <w:rPr>
          <w:rFonts w:eastAsia="Times New Roman"/>
          <w:bCs/>
          <w:szCs w:val="24"/>
        </w:rPr>
        <w:t>μ</w:t>
      </w:r>
      <w:r>
        <w:rPr>
          <w:rFonts w:eastAsia="Times New Roman"/>
          <w:bCs/>
          <w:szCs w:val="24"/>
        </w:rPr>
        <w:t>μία χάρη- έρχεστε εδώ</w:t>
      </w:r>
      <w:r>
        <w:rPr>
          <w:rFonts w:eastAsia="Times New Roman"/>
          <w:bCs/>
          <w:szCs w:val="24"/>
        </w:rPr>
        <w:t xml:space="preserve"> και λέτε με περισσή θρασύτητα –να μου επιτραπεί η έκφραση- ότι γίνεται για επικοινωνιακούς λόγους. </w:t>
      </w:r>
    </w:p>
    <w:p w14:paraId="4C0A5CBD" w14:textId="77777777" w:rsidR="0065079E" w:rsidRDefault="00416EE2">
      <w:pPr>
        <w:spacing w:line="600" w:lineRule="auto"/>
        <w:ind w:firstLine="720"/>
        <w:jc w:val="both"/>
        <w:rPr>
          <w:rFonts w:eastAsia="Times New Roman"/>
          <w:bCs/>
          <w:szCs w:val="24"/>
        </w:rPr>
      </w:pPr>
      <w:r>
        <w:rPr>
          <w:rFonts w:eastAsia="Times New Roman"/>
          <w:bCs/>
          <w:szCs w:val="24"/>
        </w:rPr>
        <w:t>Και θα πω ότι ακόμα και εάν γινόταν για επικοινωνιακούς λόγους, πάρα πολύ καλά έκανε ο συνάδελφος, γιατί με αφορμή αυτούς τους επικοινωνιακούς λόγους μάλλο</w:t>
      </w:r>
      <w:r>
        <w:rPr>
          <w:rFonts w:eastAsia="Times New Roman"/>
          <w:bCs/>
          <w:szCs w:val="24"/>
        </w:rPr>
        <w:t xml:space="preserve">ν επίσπευσε τις ενέργειές του ο κύριος Υπουργός. Κύριε Υπουργέ, τα έγγραφά εδώ είναι ξεκάθαρα. Στις 7 Μαρτίου ο κύριος συνάδελφος θεώρησε ότι πρέπει να επανέλθει με επερώτηση για το θέμα και στις 8 του μήνα </w:t>
      </w:r>
      <w:r w:rsidRPr="00E1371D">
        <w:rPr>
          <w:rFonts w:eastAsia="Times New Roman"/>
          <w:bCs/>
          <w:szCs w:val="24"/>
        </w:rPr>
        <w:t>–εδώ υπάρχουν τα έγγραφα- εσείς στείλατε το έγγρα</w:t>
      </w:r>
      <w:r w:rsidRPr="00E1371D">
        <w:rPr>
          <w:rFonts w:eastAsia="Times New Roman"/>
          <w:bCs/>
          <w:szCs w:val="24"/>
        </w:rPr>
        <w:t xml:space="preserve">φο. Κινητοποιηθήκατε προφανώς –γιατί πώς αλλιώς να εκλάβει κανείς </w:t>
      </w:r>
      <w:r w:rsidRPr="00E1371D">
        <w:rPr>
          <w:rFonts w:eastAsia="Times New Roman"/>
          <w:bCs/>
          <w:szCs w:val="24"/>
        </w:rPr>
        <w:lastRenderedPageBreak/>
        <w:t xml:space="preserve">αυτή τη σατανική σύμπτωση ημερομηνιών- για να κάνετε τη λεγόμενη διεύρυνση των κριτηρίων για την </w:t>
      </w:r>
      <w:r w:rsidRPr="00270307">
        <w:rPr>
          <w:rFonts w:eastAsia="Times New Roman"/>
          <w:bCs/>
          <w:szCs w:val="24"/>
        </w:rPr>
        <w:t>οποία γίνεται όλη εδώ η συζήτηση και</w:t>
      </w:r>
      <w:r w:rsidRPr="00270307">
        <w:rPr>
          <w:rFonts w:eastAsia="Times New Roman"/>
          <w:bCs/>
          <w:szCs w:val="24"/>
        </w:rPr>
        <w:t>,</w:t>
      </w:r>
      <w:r w:rsidRPr="00270307">
        <w:rPr>
          <w:rFonts w:eastAsia="Times New Roman"/>
          <w:bCs/>
          <w:szCs w:val="24"/>
        </w:rPr>
        <w:t xml:space="preserve"> βεβαίως</w:t>
      </w:r>
      <w:r w:rsidRPr="00270307">
        <w:rPr>
          <w:rFonts w:eastAsia="Times New Roman"/>
          <w:bCs/>
          <w:szCs w:val="24"/>
        </w:rPr>
        <w:t>,</w:t>
      </w:r>
      <w:r w:rsidRPr="00270307">
        <w:rPr>
          <w:rFonts w:eastAsia="Times New Roman"/>
          <w:bCs/>
          <w:szCs w:val="24"/>
        </w:rPr>
        <w:t xml:space="preserve"> για την πληρωμή και την αποκατάσταση.</w:t>
      </w:r>
      <w:r w:rsidRPr="00270307">
        <w:rPr>
          <w:rFonts w:eastAsia="Times New Roman"/>
          <w:bCs/>
          <w:szCs w:val="24"/>
        </w:rPr>
        <w:t xml:space="preserve"> </w:t>
      </w:r>
    </w:p>
    <w:p w14:paraId="4C0A5CBE" w14:textId="77777777" w:rsidR="0065079E" w:rsidRDefault="00416EE2">
      <w:pPr>
        <w:spacing w:line="600" w:lineRule="auto"/>
        <w:ind w:firstLine="720"/>
        <w:jc w:val="both"/>
        <w:rPr>
          <w:rFonts w:eastAsia="Times New Roman"/>
          <w:bCs/>
          <w:szCs w:val="24"/>
        </w:rPr>
      </w:pPr>
      <w:r>
        <w:rPr>
          <w:rFonts w:eastAsia="Times New Roman"/>
          <w:bCs/>
          <w:szCs w:val="24"/>
        </w:rPr>
        <w:t>Είπατε, κύριε Υπουργέ, για το μέτρο 5</w:t>
      </w:r>
      <w:r>
        <w:rPr>
          <w:rFonts w:eastAsia="Times New Roman"/>
          <w:bCs/>
          <w:szCs w:val="24"/>
        </w:rPr>
        <w:t>.</w:t>
      </w:r>
      <w:r>
        <w:rPr>
          <w:rFonts w:eastAsia="Times New Roman"/>
          <w:bCs/>
          <w:szCs w:val="24"/>
        </w:rPr>
        <w:t>2. Σας απαντάει, κύριε Υπουργέ</w:t>
      </w:r>
      <w:r>
        <w:rPr>
          <w:rFonts w:eastAsia="Times New Roman"/>
          <w:bCs/>
          <w:szCs w:val="24"/>
        </w:rPr>
        <w:t>,</w:t>
      </w:r>
      <w:r>
        <w:rPr>
          <w:rFonts w:eastAsia="Times New Roman"/>
          <w:bCs/>
          <w:szCs w:val="24"/>
        </w:rPr>
        <w:t xml:space="preserve"> –αφήστε με εμένα που μπορεί να μην τα λέω σωστά- ο ίδιος ο επίτροπος και λέει ότι είναι αποκατάσταση του γεωργικού παραγωγικού δυναμικού που έχει πληγεί, η οποία μπορεί να περιλαμβάνει τ</w:t>
      </w:r>
      <w:r>
        <w:rPr>
          <w:rFonts w:eastAsia="Times New Roman"/>
          <w:bCs/>
          <w:szCs w:val="24"/>
        </w:rPr>
        <w:t xml:space="preserve">η φύτευση νέων μαστιχόδεντρων, δηλαδή, την αποκατάσταση του παραγωγικού, του φυτικού κεφαλαίου το οποίο είναι απολύτως αναγκαίο για την ανασύσταση των καλλιεργειών και για τη συνέχιση της δραστηριότητας των συγκεκριμένων ανθρώπων. </w:t>
      </w:r>
    </w:p>
    <w:p w14:paraId="4C0A5CBF" w14:textId="77777777" w:rsidR="0065079E" w:rsidRDefault="00416EE2">
      <w:pPr>
        <w:spacing w:line="600" w:lineRule="auto"/>
        <w:ind w:firstLine="720"/>
        <w:jc w:val="both"/>
        <w:rPr>
          <w:rFonts w:eastAsia="Times New Roman"/>
          <w:bCs/>
          <w:szCs w:val="24"/>
        </w:rPr>
      </w:pPr>
      <w:r>
        <w:rPr>
          <w:rFonts w:eastAsia="Times New Roman"/>
          <w:bCs/>
          <w:szCs w:val="24"/>
        </w:rPr>
        <w:t>Τώρα για το μέτρο 17, κύ</w:t>
      </w:r>
      <w:r>
        <w:rPr>
          <w:rFonts w:eastAsia="Times New Roman"/>
          <w:bCs/>
          <w:szCs w:val="24"/>
        </w:rPr>
        <w:t>ριε Υπουργέ, θέλω με όλο το σεβασμό να σας πω</w:t>
      </w:r>
      <w:r>
        <w:rPr>
          <w:rFonts w:eastAsia="Times New Roman"/>
          <w:bCs/>
          <w:szCs w:val="24"/>
        </w:rPr>
        <w:t>,</w:t>
      </w:r>
      <w:r>
        <w:rPr>
          <w:rFonts w:eastAsia="Times New Roman"/>
          <w:bCs/>
          <w:szCs w:val="24"/>
        </w:rPr>
        <w:t xml:space="preserve"> να δείτε λίγο καλύτερα τι δυνατότητες δίνει το μέτρο 17. Και αντί να κρύβεστε πίσω από ιδεολογικά ευφυολογήματα, θα ήταν καλύτερο να τρέξετε τις αναλογιστικές μελέτες. Δεν ξέρω, όμως, τι κάνατε και για τις ανα</w:t>
      </w:r>
      <w:r>
        <w:rPr>
          <w:rFonts w:eastAsia="Times New Roman"/>
          <w:bCs/>
          <w:szCs w:val="24"/>
        </w:rPr>
        <w:t xml:space="preserve">λογιστικές μελέτες που χρειάστηκαν λόγω </w:t>
      </w:r>
      <w:r>
        <w:rPr>
          <w:rFonts w:eastAsia="Times New Roman"/>
          <w:bCs/>
          <w:szCs w:val="24"/>
        </w:rPr>
        <w:lastRenderedPageBreak/>
        <w:t>ακαρπίας. Γιατί και εκεί δεν θα τα έχετε ενεργοποιήσει, ενώ είναι ψηφισμένος ο κανονισμός του ΕΛΓΑ να αποκαθιστά φαινόμενα ακαρπίας. Η αβελτηρία σας να κάνετε τις αναλογιστικές μελέτες</w:t>
      </w:r>
      <w:r>
        <w:rPr>
          <w:rFonts w:eastAsia="Times New Roman"/>
          <w:bCs/>
          <w:szCs w:val="24"/>
        </w:rPr>
        <w:t>,</w:t>
      </w:r>
      <w:r>
        <w:rPr>
          <w:rFonts w:eastAsia="Times New Roman"/>
          <w:bCs/>
          <w:szCs w:val="24"/>
        </w:rPr>
        <w:t xml:space="preserve"> οδηγεί σε μια αποζημίωση των π</w:t>
      </w:r>
      <w:r>
        <w:rPr>
          <w:rFonts w:eastAsia="Times New Roman"/>
          <w:bCs/>
          <w:szCs w:val="24"/>
        </w:rPr>
        <w:t xml:space="preserve">ληγέντων που πλήττονται και </w:t>
      </w:r>
      <w:proofErr w:type="spellStart"/>
      <w:r>
        <w:rPr>
          <w:rFonts w:eastAsia="Times New Roman"/>
          <w:bCs/>
          <w:szCs w:val="24"/>
        </w:rPr>
        <w:t>ξαναπλήττονται</w:t>
      </w:r>
      <w:proofErr w:type="spellEnd"/>
      <w:r>
        <w:rPr>
          <w:rFonts w:eastAsia="Times New Roman"/>
          <w:bCs/>
          <w:szCs w:val="24"/>
        </w:rPr>
        <w:t>.</w:t>
      </w:r>
    </w:p>
    <w:p w14:paraId="4C0A5CC0" w14:textId="77777777" w:rsidR="0065079E" w:rsidRDefault="00416EE2">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w:t>
      </w:r>
      <w:r>
        <w:rPr>
          <w:rFonts w:eastAsia="Times New Roman"/>
          <w:bCs/>
          <w:szCs w:val="24"/>
        </w:rPr>
        <w:t>της κυρίας Βουλευτού</w:t>
      </w:r>
      <w:r w:rsidRPr="004E4F19">
        <w:rPr>
          <w:rFonts w:eastAsia="Times New Roman"/>
          <w:bCs/>
          <w:szCs w:val="24"/>
        </w:rPr>
        <w:t>)</w:t>
      </w:r>
    </w:p>
    <w:p w14:paraId="4C0A5CC1" w14:textId="77777777" w:rsidR="0065079E" w:rsidRDefault="00416EE2">
      <w:pPr>
        <w:spacing w:line="600" w:lineRule="auto"/>
        <w:ind w:firstLine="720"/>
        <w:jc w:val="both"/>
        <w:rPr>
          <w:rFonts w:eastAsia="Times New Roman"/>
          <w:bCs/>
          <w:szCs w:val="24"/>
        </w:rPr>
      </w:pPr>
      <w:r>
        <w:rPr>
          <w:rFonts w:eastAsia="Times New Roman"/>
          <w:bCs/>
          <w:szCs w:val="24"/>
        </w:rPr>
        <w:t>Κύριε Πρόεδρε, με την ανοχή σας θα πω μια κουβέντα. Η διαχειριστική ανεπάρκεια αυτής της Κυβέρνησης και το πόσο μετεξεταστέοι ε</w:t>
      </w:r>
      <w:r>
        <w:rPr>
          <w:rFonts w:eastAsia="Times New Roman"/>
          <w:bCs/>
          <w:szCs w:val="24"/>
        </w:rPr>
        <w:t>ίσαστε στα ευρωπαϊκά φόρα και σε επίπεδο ενεργοποίησης κοινοτικών κονδυλίων και σε επίπεδο διεκδίκησης και σε επίπεδο στοιχειοθέτησης φακέλων, το βιώνει</w:t>
      </w:r>
      <w:r>
        <w:rPr>
          <w:rFonts w:eastAsia="Times New Roman"/>
          <w:bCs/>
          <w:szCs w:val="24"/>
        </w:rPr>
        <w:t>,</w:t>
      </w:r>
      <w:r>
        <w:rPr>
          <w:rFonts w:eastAsia="Times New Roman"/>
          <w:bCs/>
          <w:szCs w:val="24"/>
        </w:rPr>
        <w:t xml:space="preserve"> δυστυχώς</w:t>
      </w:r>
      <w:r>
        <w:rPr>
          <w:rFonts w:eastAsia="Times New Roman"/>
          <w:bCs/>
          <w:szCs w:val="24"/>
        </w:rPr>
        <w:t>,</w:t>
      </w:r>
      <w:r>
        <w:rPr>
          <w:rFonts w:eastAsia="Times New Roman"/>
          <w:bCs/>
          <w:szCs w:val="24"/>
        </w:rPr>
        <w:t xml:space="preserve"> καθημερινά στο πετσί του ο </w:t>
      </w:r>
      <w:proofErr w:type="spellStart"/>
      <w:r>
        <w:rPr>
          <w:rFonts w:eastAsia="Times New Roman"/>
          <w:bCs/>
          <w:szCs w:val="24"/>
        </w:rPr>
        <w:t>αγροτοκτηνοτροφικός</w:t>
      </w:r>
      <w:proofErr w:type="spellEnd"/>
      <w:r>
        <w:rPr>
          <w:rFonts w:eastAsia="Times New Roman"/>
          <w:bCs/>
          <w:szCs w:val="24"/>
        </w:rPr>
        <w:t xml:space="preserve"> κόσμος της χώρας. </w:t>
      </w:r>
    </w:p>
    <w:p w14:paraId="4C0A5CC2" w14:textId="77777777" w:rsidR="0065079E" w:rsidRDefault="00416EE2">
      <w:pPr>
        <w:spacing w:line="600" w:lineRule="auto"/>
        <w:ind w:firstLine="720"/>
        <w:jc w:val="both"/>
        <w:rPr>
          <w:rFonts w:eastAsia="Times New Roman"/>
          <w:bCs/>
          <w:szCs w:val="24"/>
        </w:rPr>
      </w:pPr>
      <w:r>
        <w:rPr>
          <w:rFonts w:eastAsia="Times New Roman"/>
          <w:bCs/>
          <w:szCs w:val="24"/>
        </w:rPr>
        <w:lastRenderedPageBreak/>
        <w:t>Δεν είστε, όμως, μόνο εκεί</w:t>
      </w:r>
      <w:r>
        <w:rPr>
          <w:rFonts w:eastAsia="Times New Roman"/>
          <w:bCs/>
          <w:szCs w:val="24"/>
        </w:rPr>
        <w:t xml:space="preserve"> μετεξεταστέοι, κύριε Υπουργέ. Είστε μετεξεταστέοι και στην αντιμετώπιση κρίσεων όπως οι κρίσεις της αγοράς και αναφέρομαι πολύ συνοπτικά στην κρίση του κλάδου της </w:t>
      </w:r>
      <w:proofErr w:type="spellStart"/>
      <w:r>
        <w:rPr>
          <w:rFonts w:eastAsia="Times New Roman"/>
          <w:bCs/>
          <w:szCs w:val="24"/>
        </w:rPr>
        <w:t>αιγοπροβατοτροφίας</w:t>
      </w:r>
      <w:proofErr w:type="spellEnd"/>
      <w:r>
        <w:rPr>
          <w:rFonts w:eastAsia="Times New Roman"/>
          <w:bCs/>
          <w:szCs w:val="24"/>
        </w:rPr>
        <w:t xml:space="preserve">, κύριε Υπουργέ. Και σας άκουσα κατά τη διάρκεια αγόρευσης συναδέλφου, να </w:t>
      </w:r>
      <w:r>
        <w:rPr>
          <w:rFonts w:eastAsia="Times New Roman"/>
          <w:bCs/>
          <w:szCs w:val="24"/>
        </w:rPr>
        <w:t>λέτε: «Για πείτε μας και προτάσεις».</w:t>
      </w:r>
    </w:p>
    <w:p w14:paraId="4C0A5CC3" w14:textId="77777777" w:rsidR="0065079E" w:rsidRDefault="00416EE2">
      <w:pPr>
        <w:spacing w:line="600" w:lineRule="auto"/>
        <w:ind w:firstLine="720"/>
        <w:jc w:val="both"/>
        <w:rPr>
          <w:rFonts w:eastAsia="Times New Roman"/>
          <w:bCs/>
          <w:szCs w:val="24"/>
        </w:rPr>
      </w:pPr>
      <w:r>
        <w:rPr>
          <w:rFonts w:eastAsia="Times New Roman"/>
          <w:bCs/>
          <w:szCs w:val="24"/>
        </w:rPr>
        <w:t>Εφόσον, λοιπόν, θέλετε προτάσεις, κύριε Υπουργέ, θα σας παρακαλούσα να μην επικαλείστε δις κωλύματα για τη συζήτηση της ερώτησης και να έρθετε στην επίκαιρη ερώτηση της Πέμπτης</w:t>
      </w:r>
      <w:r>
        <w:rPr>
          <w:rFonts w:eastAsia="Times New Roman"/>
          <w:bCs/>
          <w:szCs w:val="24"/>
        </w:rPr>
        <w:t>,</w:t>
      </w:r>
      <w:r>
        <w:rPr>
          <w:rFonts w:eastAsia="Times New Roman"/>
          <w:bCs/>
          <w:szCs w:val="24"/>
        </w:rPr>
        <w:t xml:space="preserve"> να μας πείτε για τον κλάδο της </w:t>
      </w:r>
      <w:proofErr w:type="spellStart"/>
      <w:r>
        <w:rPr>
          <w:rFonts w:eastAsia="Times New Roman"/>
          <w:bCs/>
          <w:szCs w:val="24"/>
        </w:rPr>
        <w:t>αιγοπροβατ</w:t>
      </w:r>
      <w:r>
        <w:rPr>
          <w:rFonts w:eastAsia="Times New Roman"/>
          <w:bCs/>
          <w:szCs w:val="24"/>
        </w:rPr>
        <w:t>οτροφίας</w:t>
      </w:r>
      <w:proofErr w:type="spellEnd"/>
      <w:r>
        <w:rPr>
          <w:rFonts w:eastAsia="Times New Roman"/>
          <w:bCs/>
          <w:szCs w:val="24"/>
        </w:rPr>
        <w:t xml:space="preserve"> που κινδυνεύει και απειλείται</w:t>
      </w:r>
      <w:r>
        <w:rPr>
          <w:rFonts w:eastAsia="Times New Roman"/>
          <w:bCs/>
          <w:szCs w:val="24"/>
        </w:rPr>
        <w:t>,</w:t>
      </w:r>
      <w:r>
        <w:rPr>
          <w:rFonts w:eastAsia="Times New Roman"/>
          <w:bCs/>
          <w:szCs w:val="24"/>
        </w:rPr>
        <w:t xml:space="preserve"> πραγματικά</w:t>
      </w:r>
      <w:r>
        <w:rPr>
          <w:rFonts w:eastAsia="Times New Roman"/>
          <w:bCs/>
          <w:szCs w:val="24"/>
        </w:rPr>
        <w:t>,</w:t>
      </w:r>
      <w:r>
        <w:rPr>
          <w:rFonts w:eastAsia="Times New Roman"/>
          <w:bCs/>
          <w:szCs w:val="24"/>
        </w:rPr>
        <w:t xml:space="preserve"> με κατάρρευση. </w:t>
      </w:r>
    </w:p>
    <w:p w14:paraId="4C0A5CC4" w14:textId="77777777" w:rsidR="0065079E" w:rsidRDefault="00416EE2">
      <w:pPr>
        <w:spacing w:line="600" w:lineRule="auto"/>
        <w:ind w:firstLine="720"/>
        <w:jc w:val="both"/>
        <w:rPr>
          <w:rFonts w:eastAsia="Times New Roman"/>
          <w:bCs/>
          <w:szCs w:val="24"/>
        </w:rPr>
      </w:pPr>
      <w:r>
        <w:rPr>
          <w:rFonts w:eastAsia="Times New Roman"/>
          <w:bCs/>
          <w:szCs w:val="24"/>
        </w:rPr>
        <w:t xml:space="preserve">Και επειδή, κύριε Υπουργέ, η μοίρα τα έφερε να χειρίζεστε εσείς την πάρα πολύ σημαντική νέα Κοινή Αγροτική Πολιτική για μετά το 2020 και επειδή με έκπληξη είδα πόσο καθησυχαστικός ήσασταν </w:t>
      </w:r>
      <w:r>
        <w:rPr>
          <w:rFonts w:eastAsia="Times New Roman"/>
          <w:bCs/>
          <w:szCs w:val="24"/>
        </w:rPr>
        <w:t xml:space="preserve">στο </w:t>
      </w:r>
      <w:r>
        <w:rPr>
          <w:rFonts w:eastAsia="Times New Roman"/>
          <w:bCs/>
          <w:szCs w:val="24"/>
        </w:rPr>
        <w:t>δ</w:t>
      </w:r>
      <w:r>
        <w:rPr>
          <w:rFonts w:eastAsia="Times New Roman"/>
          <w:bCs/>
          <w:szCs w:val="24"/>
        </w:rPr>
        <w:t xml:space="preserve">ελτίο Τύπου σε συνέχεια των ανακοινώσεων της Κομισιόν για το νέο πολυετές δημοσιονομικό πλαίσιο, θα σας παρακαλούσα απ’ αυτό το Βήμα, κύριε Υπουργέ, να οργανώσετε ενημέρωση της Επιτροπής Παραγωγής και </w:t>
      </w:r>
      <w:r>
        <w:rPr>
          <w:rFonts w:eastAsia="Times New Roman"/>
          <w:bCs/>
          <w:szCs w:val="24"/>
        </w:rPr>
        <w:lastRenderedPageBreak/>
        <w:t>Εμπορίου και να μας πείτε πώς τοποθετείται επιτέλο</w:t>
      </w:r>
      <w:r>
        <w:rPr>
          <w:rFonts w:eastAsia="Times New Roman"/>
          <w:bCs/>
          <w:szCs w:val="24"/>
        </w:rPr>
        <w:t>υς η Κυβέρνηση σας στα νέα δεδομένα, που σημαίνει 23% μείωση με τις πληθωριστικές τάσεις για τον δεύτερο πυλώνα, 13% για τις επιδοτήσεις και</w:t>
      </w:r>
      <w:r>
        <w:rPr>
          <w:rFonts w:eastAsia="Times New Roman"/>
          <w:bCs/>
          <w:szCs w:val="24"/>
        </w:rPr>
        <w:t>,</w:t>
      </w:r>
      <w:r>
        <w:rPr>
          <w:rFonts w:eastAsia="Times New Roman"/>
          <w:bCs/>
          <w:szCs w:val="24"/>
        </w:rPr>
        <w:t xml:space="preserve"> βεβαίως</w:t>
      </w:r>
      <w:r>
        <w:rPr>
          <w:rFonts w:eastAsia="Times New Roman"/>
          <w:bCs/>
          <w:szCs w:val="24"/>
        </w:rPr>
        <w:t>,</w:t>
      </w:r>
      <w:r>
        <w:rPr>
          <w:rFonts w:eastAsia="Times New Roman"/>
          <w:bCs/>
          <w:szCs w:val="24"/>
        </w:rPr>
        <w:t xml:space="preserve"> όλες τις αυξημένες υποχρεώσεις που επιβάλλει πλέον το νέο μοντέλο παράδοσης, το </w:t>
      </w:r>
      <w:r>
        <w:rPr>
          <w:rFonts w:eastAsia="Times New Roman"/>
          <w:bCs/>
          <w:szCs w:val="24"/>
          <w:lang w:val="en-US"/>
        </w:rPr>
        <w:t>n</w:t>
      </w:r>
      <w:r>
        <w:rPr>
          <w:rFonts w:eastAsia="Times New Roman"/>
          <w:bCs/>
          <w:szCs w:val="24"/>
          <w:lang w:val="en-US"/>
        </w:rPr>
        <w:t>ew</w:t>
      </w:r>
      <w:r w:rsidRPr="008E149D">
        <w:rPr>
          <w:rFonts w:eastAsia="Times New Roman"/>
          <w:bCs/>
          <w:szCs w:val="24"/>
        </w:rPr>
        <w:t xml:space="preserve"> </w:t>
      </w:r>
      <w:r>
        <w:rPr>
          <w:rFonts w:eastAsia="Times New Roman"/>
          <w:bCs/>
          <w:szCs w:val="24"/>
          <w:lang w:val="en-US"/>
        </w:rPr>
        <w:t>d</w:t>
      </w:r>
      <w:r>
        <w:rPr>
          <w:rFonts w:eastAsia="Times New Roman"/>
          <w:bCs/>
          <w:szCs w:val="24"/>
          <w:lang w:val="en-US"/>
        </w:rPr>
        <w:t>eal</w:t>
      </w:r>
      <w:r>
        <w:rPr>
          <w:rFonts w:eastAsia="Times New Roman"/>
          <w:bCs/>
          <w:szCs w:val="24"/>
        </w:rPr>
        <w:t>.</w:t>
      </w:r>
    </w:p>
    <w:p w14:paraId="4C0A5CC5"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 xml:space="preserve">Με αυτές τις </w:t>
      </w:r>
      <w:r>
        <w:rPr>
          <w:rFonts w:eastAsia="Times New Roman" w:cs="Times New Roman"/>
          <w:szCs w:val="24"/>
        </w:rPr>
        <w:t>σκέψεις θα περιμένω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τη σύγκληση της σχετικής συνεδρίασης της </w:t>
      </w:r>
      <w:r>
        <w:rPr>
          <w:rFonts w:eastAsia="Times New Roman" w:cs="Times New Roman"/>
          <w:szCs w:val="24"/>
        </w:rPr>
        <w:t>ε</w:t>
      </w:r>
      <w:r>
        <w:rPr>
          <w:rFonts w:eastAsia="Times New Roman" w:cs="Times New Roman"/>
          <w:szCs w:val="24"/>
        </w:rPr>
        <w:t>πιτροπής, γιατί αυτά που τεκταίνονται σε ευρωπαϊκό επίπεδο είναι πάρα πολύ σοβαρά, σας υπερβαίνουν και χρονικά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πολιτικά ως Κυβέρνηση και θα τα έχει να τα αντιμετωπίσει</w:t>
      </w:r>
      <w:r>
        <w:rPr>
          <w:rFonts w:eastAsia="Times New Roman" w:cs="Times New Roman"/>
          <w:szCs w:val="24"/>
        </w:rPr>
        <w:t xml:space="preserve"> ο πρωτογενής τομέας τα επόμενα χρόνια.</w:t>
      </w:r>
    </w:p>
    <w:p w14:paraId="4C0A5CC6" w14:textId="77777777" w:rsidR="0065079E" w:rsidRDefault="00416EE2">
      <w:pPr>
        <w:spacing w:line="600" w:lineRule="auto"/>
        <w:ind w:firstLine="720"/>
        <w:jc w:val="both"/>
        <w:rPr>
          <w:rFonts w:eastAsia="Times New Roman" w:cs="Times New Roman"/>
          <w:szCs w:val="24"/>
        </w:rPr>
      </w:pPr>
      <w:r>
        <w:rPr>
          <w:rFonts w:eastAsia="Times New Roman" w:cs="Times New Roman"/>
          <w:szCs w:val="24"/>
        </w:rPr>
        <w:t>Σας ευχαριστώ.</w:t>
      </w:r>
    </w:p>
    <w:p w14:paraId="4C0A5CC7"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Σας ευχαριστώ, κυρία συνάδελφε.</w:t>
      </w:r>
    </w:p>
    <w:p w14:paraId="4C0A5CC8"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ένα μικρό σχόλιο. Μην επεκταθείτε, όμως, στα ερωτήματα της κ. Αραμπατζή. </w:t>
      </w:r>
    </w:p>
    <w:p w14:paraId="4C0A5CC9"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C84BA1">
        <w:rPr>
          <w:rFonts w:eastAsia="Times New Roman" w:cs="Times New Roman"/>
          <w:b/>
          <w:szCs w:val="24"/>
        </w:rPr>
        <w:lastRenderedPageBreak/>
        <w:t>ΕΥΑΓΓΕΛΟΣ ΑΠΟΣΤΟΛΟΥ (Υπουργός</w:t>
      </w:r>
      <w:r w:rsidRPr="00C84BA1">
        <w:rPr>
          <w:rFonts w:eastAsia="Times New Roman" w:cs="Times New Roman"/>
          <w:b/>
          <w:szCs w:val="24"/>
        </w:rPr>
        <w:t xml:space="preserve"> Αγροτικής Ανάπτυξης και Τροφίμων):</w:t>
      </w:r>
      <w:r>
        <w:rPr>
          <w:rFonts w:eastAsia="Times New Roman" w:cs="Times New Roman"/>
          <w:szCs w:val="24"/>
        </w:rPr>
        <w:t xml:space="preserve"> Θα είμαι σύντομος, κύριε Πρόεδρε, αλλά…</w:t>
      </w:r>
    </w:p>
    <w:p w14:paraId="4C0A5CCA"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 xml:space="preserve">Είναι λογικό αυτό που σας λέω, κύριε Υπουργέ. Με </w:t>
      </w:r>
      <w:proofErr w:type="spellStart"/>
      <w:r>
        <w:rPr>
          <w:rFonts w:eastAsia="Times New Roman" w:cs="Times New Roman"/>
          <w:szCs w:val="24"/>
        </w:rPr>
        <w:t>συγχωρείτε</w:t>
      </w:r>
      <w:proofErr w:type="spellEnd"/>
      <w:r>
        <w:rPr>
          <w:rFonts w:eastAsia="Times New Roman" w:cs="Times New Roman"/>
          <w:szCs w:val="24"/>
        </w:rPr>
        <w:t>, αλλά αντιλαμβάνεστε ότι δεν θα κάνουμε άλλη συζήτηση επί άλλου θέματος. Βοηθήστε με κιό</w:t>
      </w:r>
      <w:r>
        <w:rPr>
          <w:rFonts w:eastAsia="Times New Roman" w:cs="Times New Roman"/>
          <w:szCs w:val="24"/>
        </w:rPr>
        <w:t>λας!</w:t>
      </w:r>
    </w:p>
    <w:p w14:paraId="4C0A5CCB"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C84BA1">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είμαι σύντομος, κύριε Πρόεδρε. Όμως όσον αφορά το ότι ζητά η Αξιωματική Αντιπολίτευση τη συνεδρίαση της Επιτροπής Παραγωγής και Εμπορίου για θέματα του αγροτικού χώρου, νομίζω ότι απο</w:t>
      </w:r>
      <w:r>
        <w:rPr>
          <w:rFonts w:eastAsia="Times New Roman" w:cs="Times New Roman"/>
          <w:szCs w:val="24"/>
        </w:rPr>
        <w:t xml:space="preserve">τελεί κοινή αντίληψη ότι όποτε υπάρχει θέμα, πάντα υπάρχει ενημέρωση. </w:t>
      </w:r>
    </w:p>
    <w:p w14:paraId="4C0A5CCC"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προτάσεις που κατατέθηκαν από πλευράς της Κυβέρνησης είναι συγκεκριμένες. Αυτό που αντιλήφθηκα εγώ</w:t>
      </w:r>
      <w:r>
        <w:rPr>
          <w:rFonts w:eastAsia="Times New Roman" w:cs="Times New Roman"/>
          <w:szCs w:val="24"/>
        </w:rPr>
        <w:t>,</w:t>
      </w:r>
      <w:r>
        <w:rPr>
          <w:rFonts w:eastAsia="Times New Roman" w:cs="Times New Roman"/>
          <w:szCs w:val="24"/>
        </w:rPr>
        <w:t xml:space="preserve"> είναι ότι υπήρχε μια ομόφωνη προσέγγιση από πλευ</w:t>
      </w:r>
      <w:r>
        <w:rPr>
          <w:rFonts w:eastAsia="Times New Roman" w:cs="Times New Roman"/>
          <w:szCs w:val="24"/>
        </w:rPr>
        <w:lastRenderedPageBreak/>
        <w:t>ράς τουλάχιστον των κομμάτων που ε</w:t>
      </w:r>
      <w:r>
        <w:rPr>
          <w:rFonts w:eastAsia="Times New Roman" w:cs="Times New Roman"/>
          <w:szCs w:val="24"/>
        </w:rPr>
        <w:t xml:space="preserve">ίναι υπέρ της ευρωπαϊκής πορείας. Επίσης υπήρξε μία συνάντηση με αντιπροσωπείες των Ευρωβουλευτών από όλα τα κόμματα και υπήρχε η ίδια τοποθέτηση. </w:t>
      </w:r>
    </w:p>
    <w:p w14:paraId="4C0A5CCD"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Βεβαίως η πρόταση που</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υπήρξε από την πλευρά του Προέδρου της Κομισιόν κ. </w:t>
      </w:r>
      <w:proofErr w:type="spellStart"/>
      <w:r>
        <w:rPr>
          <w:rFonts w:eastAsia="Times New Roman" w:cs="Times New Roman"/>
          <w:szCs w:val="24"/>
        </w:rPr>
        <w:t>Γιούνκερ</w:t>
      </w:r>
      <w:proofErr w:type="spellEnd"/>
      <w:r>
        <w:rPr>
          <w:rFonts w:eastAsia="Times New Roman" w:cs="Times New Roman"/>
          <w:szCs w:val="24"/>
        </w:rPr>
        <w:t xml:space="preserve"> και αφορά γεν</w:t>
      </w:r>
      <w:r>
        <w:rPr>
          <w:rFonts w:eastAsia="Times New Roman" w:cs="Times New Roman"/>
          <w:szCs w:val="24"/>
        </w:rPr>
        <w:t xml:space="preserve">ικότερα το Ταμείο Συνοχής αλλά και του Επιτρόπου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r>
        <w:rPr>
          <w:rFonts w:eastAsia="Times New Roman" w:cs="Times New Roman"/>
          <w:szCs w:val="24"/>
        </w:rPr>
        <w:t xml:space="preserve"> είναι μια απάντηση η οποία έχει ανοικτά θέματα, γιατί δεν μπορούμε να προσδιορίσομε</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ιδιαίτερα τις επιπτώσεις που υπάρχουν στον δεύτερο πυλώνα και στις άμεσες ενισχύσεις. Γι’ αυτό</w:t>
      </w:r>
      <w:r>
        <w:rPr>
          <w:rFonts w:eastAsia="Times New Roman" w:cs="Times New Roman"/>
          <w:szCs w:val="24"/>
        </w:rPr>
        <w:t>,</w:t>
      </w:r>
      <w:r>
        <w:rPr>
          <w:rFonts w:eastAsia="Times New Roman" w:cs="Times New Roman"/>
          <w:szCs w:val="24"/>
        </w:rPr>
        <w:t xml:space="preserve"> λ</w:t>
      </w:r>
      <w:r>
        <w:rPr>
          <w:rFonts w:eastAsia="Times New Roman" w:cs="Times New Roman"/>
          <w:szCs w:val="24"/>
        </w:rPr>
        <w:t>οιπόν</w:t>
      </w:r>
      <w:r>
        <w:rPr>
          <w:rFonts w:eastAsia="Times New Roman" w:cs="Times New Roman"/>
          <w:szCs w:val="24"/>
        </w:rPr>
        <w:t>,</w:t>
      </w:r>
      <w:r>
        <w:rPr>
          <w:rFonts w:eastAsia="Times New Roman" w:cs="Times New Roman"/>
          <w:szCs w:val="24"/>
        </w:rPr>
        <w:t xml:space="preserve"> εμείς το επεξεργαζόμαστε αυτή την ώρα και θέλουμε να γίνει πιο συγκεκριμένο αυτό το κομμάτι. Και να είστε σίγουροι ότι θα σας ενημερώσουμε.</w:t>
      </w:r>
    </w:p>
    <w:p w14:paraId="4C0A5CCE"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Ήδη σε πρώτη προσέγγιση ταχθήκαμε εναντίον της μείωσης και της ΚΑΠ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Ταμείου Συνοχής, αλλά και </w:t>
      </w:r>
      <w:r>
        <w:rPr>
          <w:rFonts w:eastAsia="Times New Roman" w:cs="Times New Roman"/>
          <w:szCs w:val="24"/>
        </w:rPr>
        <w:t xml:space="preserve">της πλήρους εξομοίωσης-σύγκλησης των άμεσων ενισχύσεων. Τα έχουμε πει και θα τα πούμε. Άλλωστε τα ξέρετε. Δεν είναι θέμα. </w:t>
      </w:r>
      <w:r>
        <w:rPr>
          <w:rFonts w:eastAsia="Times New Roman" w:cs="Times New Roman"/>
          <w:szCs w:val="24"/>
        </w:rPr>
        <w:lastRenderedPageBreak/>
        <w:t xml:space="preserve">Απλώς θέλετε επικοινωνιακά να δείξετε κάτι. Ξέρετε ποιες είναι οι θέσεις μας. Θα τα πούμε, όμως, στην </w:t>
      </w:r>
      <w:r>
        <w:rPr>
          <w:rFonts w:eastAsia="Times New Roman" w:cs="Times New Roman"/>
          <w:szCs w:val="24"/>
        </w:rPr>
        <w:t>ε</w:t>
      </w:r>
      <w:r>
        <w:rPr>
          <w:rFonts w:eastAsia="Times New Roman" w:cs="Times New Roman"/>
          <w:szCs w:val="24"/>
        </w:rPr>
        <w:t>πιτροπή.</w:t>
      </w:r>
    </w:p>
    <w:p w14:paraId="4C0A5CCF"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Ως προς το άλλο κομμάτ</w:t>
      </w:r>
      <w:r>
        <w:rPr>
          <w:rFonts w:eastAsia="Times New Roman" w:cs="Times New Roman"/>
          <w:szCs w:val="24"/>
        </w:rPr>
        <w:t>ι σας παρακαλώ μη βάζετε τον τομέα γάλακτος σε κρίση. Ουσιαστικά με τη συμπεριφορά σας επιδεινώνετε την κατάσταση. Και θα σας εξηγήσω γιατί σας το λέω. Για παράδειγμα είχατε</w:t>
      </w:r>
      <w:r w:rsidRPr="008D5A5F">
        <w:rPr>
          <w:rFonts w:eastAsia="Times New Roman" w:cs="Times New Roman"/>
          <w:szCs w:val="24"/>
        </w:rPr>
        <w:t xml:space="preserve"> </w:t>
      </w:r>
      <w:r>
        <w:rPr>
          <w:rFonts w:eastAsia="Times New Roman" w:cs="Times New Roman"/>
          <w:szCs w:val="24"/>
        </w:rPr>
        <w:t>προχθές με τον Αρχηγό σας μια συνάντηση με τους κτηνοτρόφους</w:t>
      </w:r>
      <w:r>
        <w:rPr>
          <w:rFonts w:eastAsia="Times New Roman" w:cs="Times New Roman"/>
          <w:szCs w:val="24"/>
        </w:rPr>
        <w:t>,</w:t>
      </w:r>
      <w:r>
        <w:rPr>
          <w:rFonts w:eastAsia="Times New Roman" w:cs="Times New Roman"/>
          <w:szCs w:val="24"/>
        </w:rPr>
        <w:t xml:space="preserve"> με τους οποίους κάνο</w:t>
      </w:r>
      <w:r>
        <w:rPr>
          <w:rFonts w:eastAsia="Times New Roman" w:cs="Times New Roman"/>
          <w:szCs w:val="24"/>
        </w:rPr>
        <w:t xml:space="preserve">υμε μια μεγάλη προσπάθεια, μαζί και με τους τυροκόμους, για να μπορέσουμε να κάνουμε μια </w:t>
      </w:r>
      <w:proofErr w:type="spellStart"/>
      <w:r>
        <w:rPr>
          <w:rFonts w:eastAsia="Times New Roman" w:cs="Times New Roman"/>
          <w:szCs w:val="24"/>
        </w:rPr>
        <w:t>διεπαγγελματική</w:t>
      </w:r>
      <w:proofErr w:type="spellEnd"/>
      <w:r>
        <w:rPr>
          <w:rFonts w:eastAsia="Times New Roman" w:cs="Times New Roman"/>
          <w:szCs w:val="24"/>
        </w:rPr>
        <w:t>. Πρόκειται γι’ αυτούς τους οποίους είχα συναντήσει εγώ την προηγούμενη ημέρα και είχαμε συναποφασίσει να κάνουμε τη συνάντηση στο Υπουργείο</w:t>
      </w:r>
      <w:r>
        <w:rPr>
          <w:rFonts w:eastAsia="Times New Roman" w:cs="Times New Roman"/>
          <w:szCs w:val="24"/>
        </w:rPr>
        <w:t>,</w:t>
      </w:r>
      <w:r>
        <w:rPr>
          <w:rFonts w:eastAsia="Times New Roman" w:cs="Times New Roman"/>
          <w:szCs w:val="24"/>
        </w:rPr>
        <w:t xml:space="preserve"> για να δού</w:t>
      </w:r>
      <w:r>
        <w:rPr>
          <w:rFonts w:eastAsia="Times New Roman" w:cs="Times New Roman"/>
          <w:szCs w:val="24"/>
        </w:rPr>
        <w:t xml:space="preserve">με τι θα κάνουμε με τη </w:t>
      </w:r>
      <w:proofErr w:type="spellStart"/>
      <w:r>
        <w:rPr>
          <w:rFonts w:eastAsia="Times New Roman" w:cs="Times New Roman"/>
          <w:szCs w:val="24"/>
        </w:rPr>
        <w:t>διεπαγγελματική</w:t>
      </w:r>
      <w:proofErr w:type="spellEnd"/>
      <w:r>
        <w:rPr>
          <w:rFonts w:eastAsia="Times New Roman" w:cs="Times New Roman"/>
          <w:szCs w:val="24"/>
        </w:rPr>
        <w:t xml:space="preserve">, διότι είναι ανάγκη. Αν δεν υπάρχει </w:t>
      </w:r>
      <w:proofErr w:type="spellStart"/>
      <w:r>
        <w:rPr>
          <w:rFonts w:eastAsia="Times New Roman" w:cs="Times New Roman"/>
          <w:szCs w:val="24"/>
        </w:rPr>
        <w:t>διεπαγγελματική</w:t>
      </w:r>
      <w:proofErr w:type="spellEnd"/>
      <w:r>
        <w:rPr>
          <w:rFonts w:eastAsia="Times New Roman" w:cs="Times New Roman"/>
          <w:szCs w:val="24"/>
        </w:rPr>
        <w:t xml:space="preserve">, δεν μπορεί ο χώρος να αντιμετωπίσει πολλά προβλήματα. Είχαν συνάντηση, λοιπόν, με τον Αρχηγό </w:t>
      </w:r>
      <w:r>
        <w:rPr>
          <w:rFonts w:eastAsia="Times New Roman" w:cs="Times New Roman"/>
          <w:szCs w:val="24"/>
        </w:rPr>
        <w:t>σας,</w:t>
      </w:r>
      <w:r>
        <w:rPr>
          <w:rFonts w:eastAsia="Times New Roman" w:cs="Times New Roman"/>
          <w:szCs w:val="24"/>
        </w:rPr>
        <w:t xml:space="preserve"> ο οποίος τους είπε</w:t>
      </w:r>
      <w:r>
        <w:rPr>
          <w:rFonts w:eastAsia="Times New Roman" w:cs="Times New Roman"/>
          <w:szCs w:val="24"/>
        </w:rPr>
        <w:t>:</w:t>
      </w:r>
      <w:r>
        <w:rPr>
          <w:rFonts w:eastAsia="Times New Roman" w:cs="Times New Roman"/>
          <w:szCs w:val="24"/>
        </w:rPr>
        <w:t xml:space="preserve"> «Θα σας φτιάξω εγώ </w:t>
      </w:r>
      <w:proofErr w:type="spellStart"/>
      <w:r>
        <w:rPr>
          <w:rFonts w:eastAsia="Times New Roman" w:cs="Times New Roman"/>
          <w:szCs w:val="24"/>
        </w:rPr>
        <w:t>διεπαγγελματική</w:t>
      </w:r>
      <w:proofErr w:type="spellEnd"/>
      <w:r>
        <w:rPr>
          <w:rFonts w:eastAsia="Times New Roman" w:cs="Times New Roman"/>
          <w:szCs w:val="24"/>
        </w:rPr>
        <w:t xml:space="preserve">». </w:t>
      </w:r>
    </w:p>
    <w:p w14:paraId="4C0A5CD0"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τι </w:t>
      </w:r>
      <w:r>
        <w:rPr>
          <w:rFonts w:eastAsia="Times New Roman" w:cs="Times New Roman"/>
          <w:szCs w:val="24"/>
        </w:rPr>
        <w:t xml:space="preserve">θα γίνει που δεν θα έρθετε εσείς; Τι θα γίνει αν δεν έρθετε εσείς; Θα περιμένουν, δηλαδή, εσάς για να γίνει η </w:t>
      </w:r>
      <w:proofErr w:type="spellStart"/>
      <w:r>
        <w:rPr>
          <w:rFonts w:eastAsia="Times New Roman" w:cs="Times New Roman"/>
          <w:szCs w:val="24"/>
        </w:rPr>
        <w:t>διεπαγγελματική</w:t>
      </w:r>
      <w:proofErr w:type="spellEnd"/>
      <w:r>
        <w:rPr>
          <w:rFonts w:eastAsia="Times New Roman" w:cs="Times New Roman"/>
          <w:szCs w:val="24"/>
        </w:rPr>
        <w:t xml:space="preserve"> τους; Σε ποια κατάσταση τους </w:t>
      </w:r>
      <w:r>
        <w:rPr>
          <w:rFonts w:eastAsia="Times New Roman" w:cs="Times New Roman"/>
          <w:szCs w:val="24"/>
        </w:rPr>
        <w:lastRenderedPageBreak/>
        <w:t>οδηγείτε; Την επομένη στέλνουν επιστολή σε μένα, μία μέρα πριν τη συνάντηση όλων, ότι δεν θα έρθουμε,</w:t>
      </w:r>
      <w:r>
        <w:rPr>
          <w:rFonts w:eastAsia="Times New Roman" w:cs="Times New Roman"/>
          <w:szCs w:val="24"/>
        </w:rPr>
        <w:t xml:space="preserve"> επικαλούμενοι λόγους άνευ αντικειμένου</w:t>
      </w:r>
      <w:r w:rsidRPr="0083517C">
        <w:rPr>
          <w:rFonts w:eastAsia="Times New Roman" w:cs="Times New Roman"/>
          <w:szCs w:val="24"/>
        </w:rPr>
        <w:t xml:space="preserve"> </w:t>
      </w:r>
      <w:r>
        <w:rPr>
          <w:rFonts w:eastAsia="Times New Roman" w:cs="Times New Roman"/>
          <w:szCs w:val="24"/>
        </w:rPr>
        <w:t xml:space="preserve">ουσιαστικά. </w:t>
      </w:r>
    </w:p>
    <w:p w14:paraId="4C0A5CD1"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 xml:space="preserve">Εντάξει, κύριε Υπουργέ, ολοκληρώστε. Όμως, μην πάμε τώρα από τη μαστίχα στο γάλα. Μην αλλάζουμε θέμα. </w:t>
      </w:r>
    </w:p>
    <w:p w14:paraId="4C0A5CD2"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C84BA1">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Άρα</w:t>
      </w:r>
      <w:r>
        <w:rPr>
          <w:rFonts w:eastAsia="Times New Roman" w:cs="Times New Roman"/>
          <w:szCs w:val="24"/>
        </w:rPr>
        <w:t>, λοιπόν, μην οδηγείτε τον κλάδο σε συμπεριφορές οι οποίες δεν τον βοηθούν σε αυτή την κρίσιμη περίοδο.</w:t>
      </w:r>
    </w:p>
    <w:p w14:paraId="4C0A5CD3"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Είναι και αυτοί χαρούμενοι σαν τους </w:t>
      </w:r>
      <w:proofErr w:type="spellStart"/>
      <w:r>
        <w:rPr>
          <w:rFonts w:eastAsia="Times New Roman" w:cs="Times New Roman"/>
          <w:szCs w:val="24"/>
        </w:rPr>
        <w:t>μαστιχοπαραγωγούς</w:t>
      </w:r>
      <w:proofErr w:type="spellEnd"/>
      <w:r>
        <w:rPr>
          <w:rFonts w:eastAsia="Times New Roman" w:cs="Times New Roman"/>
          <w:szCs w:val="24"/>
        </w:rPr>
        <w:t>.</w:t>
      </w:r>
    </w:p>
    <w:p w14:paraId="4C0A5CD4"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Γιατί δεν την έχετε συστήσει τόσο καιρό, κύριε Υπουργέ; Εμείς σας φταίμε; </w:t>
      </w:r>
    </w:p>
    <w:p w14:paraId="4C0A5CD5" w14:textId="77777777" w:rsidR="0065079E" w:rsidRDefault="00416EE2">
      <w:pPr>
        <w:tabs>
          <w:tab w:val="left" w:pos="3642"/>
          <w:tab w:val="center" w:pos="4753"/>
          <w:tab w:val="left" w:pos="6214"/>
        </w:tabs>
        <w:spacing w:line="600" w:lineRule="auto"/>
        <w:ind w:firstLine="720"/>
        <w:jc w:val="both"/>
        <w:rPr>
          <w:rFonts w:eastAsia="Times New Roman" w:cs="Times New Roman"/>
          <w:szCs w:val="24"/>
        </w:rPr>
      </w:pPr>
      <w:r w:rsidRPr="00631977">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Σας ευχαριστώ πολύ όλους.</w:t>
      </w:r>
    </w:p>
    <w:p w14:paraId="4C0A5CD6" w14:textId="77777777" w:rsidR="0065079E" w:rsidRDefault="00416EE2">
      <w:pPr>
        <w:spacing w:line="600" w:lineRule="auto"/>
        <w:ind w:firstLine="720"/>
        <w:jc w:val="both"/>
        <w:rPr>
          <w:rFonts w:eastAsia="Times New Roman"/>
          <w:szCs w:val="24"/>
        </w:rPr>
      </w:pPr>
      <w:r>
        <w:rPr>
          <w:rFonts w:eastAsia="Times New Roman" w:cs="Times New Roman"/>
          <w:szCs w:val="24"/>
        </w:rPr>
        <w:lastRenderedPageBreak/>
        <w:t xml:space="preserve">Κηρύσσεται περαιωμένη </w:t>
      </w:r>
      <w:r>
        <w:rPr>
          <w:rFonts w:eastAsia="Times New Roman"/>
          <w:szCs w:val="24"/>
        </w:rPr>
        <w:t>η συζήτηση επί της</w:t>
      </w:r>
      <w:r w:rsidRPr="00A94AAD">
        <w:rPr>
          <w:rFonts w:eastAsia="Times New Roman"/>
          <w:szCs w:val="24"/>
        </w:rPr>
        <w:t xml:space="preserve"> υπ’ αριθμόν 22/8</w:t>
      </w:r>
      <w:r w:rsidRPr="00BD2767">
        <w:rPr>
          <w:rFonts w:eastAsia="Times New Roman"/>
          <w:szCs w:val="24"/>
        </w:rPr>
        <w:t>-</w:t>
      </w:r>
      <w:r w:rsidRPr="00A94AAD">
        <w:rPr>
          <w:rFonts w:eastAsia="Times New Roman"/>
          <w:szCs w:val="24"/>
        </w:rPr>
        <w:t>3</w:t>
      </w:r>
      <w:r w:rsidRPr="00BD2767">
        <w:rPr>
          <w:rFonts w:eastAsia="Times New Roman"/>
          <w:szCs w:val="24"/>
        </w:rPr>
        <w:t>-</w:t>
      </w:r>
      <w:r w:rsidRPr="00A94AAD">
        <w:rPr>
          <w:rFonts w:eastAsia="Times New Roman"/>
          <w:szCs w:val="24"/>
        </w:rPr>
        <w:t>2018 επερώτηση</w:t>
      </w:r>
      <w:r>
        <w:rPr>
          <w:rFonts w:eastAsia="Times New Roman"/>
          <w:szCs w:val="24"/>
        </w:rPr>
        <w:t xml:space="preserve">ς </w:t>
      </w:r>
      <w:r w:rsidRPr="00A94AAD">
        <w:rPr>
          <w:rFonts w:eastAsia="Times New Roman"/>
          <w:szCs w:val="24"/>
        </w:rPr>
        <w:t>με θέμα: «Δηλώσεις περί αιτήματος του ΕΛΓΑ στη</w:t>
      </w:r>
      <w:r w:rsidRPr="00A94AAD">
        <w:rPr>
          <w:rFonts w:eastAsia="Times New Roman"/>
          <w:szCs w:val="24"/>
        </w:rPr>
        <w:t>ν</w:t>
      </w:r>
      <w:r>
        <w:rPr>
          <w:rFonts w:eastAsia="Times New Roman"/>
          <w:szCs w:val="24"/>
        </w:rPr>
        <w:t xml:space="preserve"> Ε</w:t>
      </w:r>
      <w:r w:rsidRPr="00A94AAD">
        <w:rPr>
          <w:rFonts w:eastAsia="Times New Roman"/>
          <w:szCs w:val="24"/>
        </w:rPr>
        <w:t xml:space="preserve">υρωπαϊκή Επιτροπή για τις αποζημιώσεις των </w:t>
      </w:r>
      <w:proofErr w:type="spellStart"/>
      <w:r w:rsidRPr="00A94AAD">
        <w:rPr>
          <w:rFonts w:eastAsia="Times New Roman"/>
          <w:szCs w:val="24"/>
        </w:rPr>
        <w:t>μαστιχοπαραγωγών</w:t>
      </w:r>
      <w:proofErr w:type="spellEnd"/>
      <w:r>
        <w:rPr>
          <w:rFonts w:eastAsia="Times New Roman"/>
          <w:szCs w:val="24"/>
        </w:rPr>
        <w:t xml:space="preserve"> </w:t>
      </w:r>
      <w:r w:rsidRPr="00A94AAD">
        <w:rPr>
          <w:rFonts w:eastAsia="Times New Roman"/>
          <w:szCs w:val="24"/>
        </w:rPr>
        <w:t>Χίου».</w:t>
      </w:r>
    </w:p>
    <w:p w14:paraId="4C0A5CD7" w14:textId="77777777" w:rsidR="0065079E" w:rsidRDefault="00416EE2">
      <w:pPr>
        <w:spacing w:line="600" w:lineRule="auto"/>
        <w:ind w:firstLine="720"/>
        <w:jc w:val="both"/>
        <w:rPr>
          <w:rFonts w:eastAsia="Times New Roman"/>
          <w:szCs w:val="24"/>
        </w:rPr>
      </w:pPr>
      <w:r w:rsidRPr="00BB5246">
        <w:rPr>
          <w:rFonts w:eastAsia="Times New Roman"/>
          <w:szCs w:val="24"/>
        </w:rPr>
        <w:t>Κυρίες και κύριοι συνάδελφοι, δέχεστε στο σημείο αυτό να λύσουμε τη συνεδρίαση;</w:t>
      </w:r>
    </w:p>
    <w:p w14:paraId="4C0A5CD8" w14:textId="77777777" w:rsidR="0065079E" w:rsidRDefault="00416EE2">
      <w:pPr>
        <w:spacing w:line="600" w:lineRule="auto"/>
        <w:ind w:firstLine="720"/>
        <w:jc w:val="both"/>
        <w:rPr>
          <w:rFonts w:eastAsia="Times New Roman"/>
          <w:szCs w:val="24"/>
        </w:rPr>
      </w:pPr>
      <w:r w:rsidRPr="00BB5246">
        <w:rPr>
          <w:rFonts w:eastAsia="Times New Roman"/>
          <w:b/>
          <w:bCs/>
          <w:szCs w:val="24"/>
        </w:rPr>
        <w:t xml:space="preserve">ΟΛΟΙ ΟΙ ΒΟΥΛΕΥΤΕΣ: </w:t>
      </w:r>
      <w:r w:rsidRPr="00BB5246">
        <w:rPr>
          <w:rFonts w:eastAsia="Times New Roman"/>
          <w:szCs w:val="24"/>
        </w:rPr>
        <w:t>Μάλιστα, μάλιστα.</w:t>
      </w:r>
    </w:p>
    <w:p w14:paraId="4C0A5CD9" w14:textId="77777777" w:rsidR="0065079E" w:rsidRDefault="00416EE2">
      <w:pPr>
        <w:spacing w:line="600" w:lineRule="auto"/>
        <w:ind w:firstLine="720"/>
        <w:jc w:val="both"/>
        <w:rPr>
          <w:rFonts w:eastAsia="Times New Roman"/>
          <w:szCs w:val="24"/>
        </w:rPr>
      </w:pPr>
      <w:r w:rsidRPr="00BB5246">
        <w:rPr>
          <w:rFonts w:eastAsia="Times New Roman"/>
          <w:b/>
          <w:szCs w:val="24"/>
        </w:rPr>
        <w:t>ΠΡΟΕΔΡΕΥΩΝ (</w:t>
      </w:r>
      <w:r>
        <w:rPr>
          <w:rFonts w:eastAsia="Times New Roman"/>
          <w:b/>
          <w:szCs w:val="24"/>
        </w:rPr>
        <w:t>Σπυρίδων Λυκούδης</w:t>
      </w:r>
      <w:r w:rsidRPr="00BB5246">
        <w:rPr>
          <w:rFonts w:eastAsia="Times New Roman"/>
          <w:b/>
          <w:szCs w:val="24"/>
        </w:rPr>
        <w:t>):</w:t>
      </w:r>
      <w:r>
        <w:rPr>
          <w:rFonts w:eastAsia="Times New Roman"/>
          <w:szCs w:val="24"/>
        </w:rPr>
        <w:t xml:space="preserve"> </w:t>
      </w:r>
      <w:r w:rsidRPr="00BB5246">
        <w:rPr>
          <w:rFonts w:eastAsia="Times New Roman"/>
          <w:szCs w:val="24"/>
        </w:rPr>
        <w:t xml:space="preserve">Με τη συναίνεση του Σώματος και ώρα </w:t>
      </w:r>
      <w:r>
        <w:rPr>
          <w:rFonts w:eastAsia="Times New Roman"/>
          <w:szCs w:val="24"/>
        </w:rPr>
        <w:t>19</w:t>
      </w:r>
      <w:r w:rsidRPr="00BB5246">
        <w:rPr>
          <w:rFonts w:eastAsia="Times New Roman"/>
          <w:szCs w:val="24"/>
        </w:rPr>
        <w:t>.</w:t>
      </w:r>
      <w:r>
        <w:rPr>
          <w:rFonts w:eastAsia="Times New Roman"/>
          <w:szCs w:val="24"/>
        </w:rPr>
        <w:t>45</w:t>
      </w:r>
      <w:r w:rsidRPr="00BB5246">
        <w:rPr>
          <w:rFonts w:eastAsia="Times New Roman"/>
          <w:szCs w:val="24"/>
        </w:rPr>
        <w:t xml:space="preserve">΄ </w:t>
      </w:r>
      <w:proofErr w:type="spellStart"/>
      <w:r w:rsidRPr="00BB5246">
        <w:rPr>
          <w:rFonts w:eastAsia="Times New Roman"/>
          <w:szCs w:val="24"/>
        </w:rPr>
        <w:t>λύεται</w:t>
      </w:r>
      <w:proofErr w:type="spellEnd"/>
      <w:r w:rsidRPr="00BB5246">
        <w:rPr>
          <w:rFonts w:eastAsia="Times New Roman"/>
          <w:szCs w:val="24"/>
        </w:rPr>
        <w:t xml:space="preserve"> η συνεδρίαση για </w:t>
      </w:r>
      <w:r>
        <w:rPr>
          <w:rFonts w:eastAsia="Times New Roman"/>
          <w:szCs w:val="24"/>
        </w:rPr>
        <w:t>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Τρίτη 15 Μαΐου 2018</w:t>
      </w:r>
      <w:r w:rsidRPr="00BB5246">
        <w:rPr>
          <w:rFonts w:eastAsia="Times New Roman"/>
          <w:szCs w:val="24"/>
        </w:rPr>
        <w:t xml:space="preserve"> </w:t>
      </w:r>
      <w:r>
        <w:rPr>
          <w:rFonts w:eastAsia="Times New Roman"/>
          <w:szCs w:val="24"/>
        </w:rPr>
        <w:t>και ώρα 11</w:t>
      </w:r>
      <w:r w:rsidRPr="00BB5246">
        <w:rPr>
          <w:rFonts w:eastAsia="Times New Roman"/>
          <w:szCs w:val="24"/>
        </w:rPr>
        <w:t>.00΄</w:t>
      </w:r>
      <w:r>
        <w:rPr>
          <w:rFonts w:eastAsia="Times New Roman"/>
          <w:szCs w:val="24"/>
        </w:rPr>
        <w:t>,</w:t>
      </w:r>
      <w:r w:rsidRPr="00BB5246">
        <w:rPr>
          <w:rFonts w:eastAsia="Times New Roman"/>
          <w:szCs w:val="24"/>
        </w:rPr>
        <w:t xml:space="preserve"> με αντικείμενο εργασιών του Σώματος</w:t>
      </w:r>
      <w:r>
        <w:rPr>
          <w:rFonts w:eastAsia="Times New Roman"/>
          <w:szCs w:val="24"/>
        </w:rPr>
        <w:t>,</w:t>
      </w:r>
      <w:r w:rsidRPr="00BB5246">
        <w:rPr>
          <w:rFonts w:eastAsia="Times New Roman"/>
          <w:szCs w:val="24"/>
        </w:rPr>
        <w:t xml:space="preserve"> νομοθετική εργασία: </w:t>
      </w:r>
      <w:r>
        <w:rPr>
          <w:rFonts w:eastAsia="Times New Roman"/>
          <w:szCs w:val="24"/>
        </w:rPr>
        <w:t>μ</w:t>
      </w:r>
      <w:r w:rsidRPr="00BB5246">
        <w:rPr>
          <w:rFonts w:eastAsia="Times New Roman"/>
          <w:szCs w:val="24"/>
        </w:rPr>
        <w:t>όνη συζήτηση και ψήφιση επί της αρχής, των άρθρων και του συνόλου του σχεδίου νόμου</w:t>
      </w:r>
      <w:r>
        <w:rPr>
          <w:rFonts w:eastAsia="Times New Roman"/>
          <w:szCs w:val="24"/>
        </w:rPr>
        <w:t xml:space="preserve"> του Υπουργείου Μεταναστευτικής Πολ</w:t>
      </w:r>
      <w:r>
        <w:rPr>
          <w:rFonts w:eastAsia="Times New Roman"/>
          <w:szCs w:val="24"/>
        </w:rPr>
        <w:t>ιτικής</w:t>
      </w:r>
      <w:r w:rsidRPr="00BB5246">
        <w:rPr>
          <w:rFonts w:eastAsia="Times New Roman"/>
          <w:szCs w:val="24"/>
        </w:rPr>
        <w:t xml:space="preserve">: «Προσαρμογή της ελληνικής νομοθεσίας προς τις διατάξεις της Οδηγίας 2013/33/ΕΕ του Ευρωπαϊκού Κοινοβουλίου και του Συμβουλίου της 26ης </w:t>
      </w:r>
      <w:r w:rsidRPr="00BB5246">
        <w:rPr>
          <w:rFonts w:eastAsia="Times New Roman"/>
          <w:szCs w:val="24"/>
        </w:rPr>
        <w:lastRenderedPageBreak/>
        <w:t>Ιουνίου 2013, σχετικά με τις απαιτήσεις για την υποδοχή των αιτούντων διεθνή προστασία (αναδιατύπωση, L180/96/29.</w:t>
      </w:r>
      <w:r w:rsidRPr="00BB5246">
        <w:rPr>
          <w:rFonts w:eastAsia="Times New Roman"/>
          <w:szCs w:val="24"/>
        </w:rPr>
        <w:t xml:space="preserve">6.2013) και άλλες διατάξεις - Τροποποίηση του ν.4251/2014 (Α΄80)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και διαμονής υπηκόων </w:t>
      </w:r>
      <w:r w:rsidRPr="00BB5246">
        <w:rPr>
          <w:rFonts w:eastAsia="Times New Roman"/>
          <w:szCs w:val="24"/>
        </w:rPr>
        <w:t xml:space="preserve">τρίτων χωρών στο πλαίσιο </w:t>
      </w:r>
      <w:proofErr w:type="spellStart"/>
      <w:r w:rsidRPr="00BB5246">
        <w:rPr>
          <w:rFonts w:eastAsia="Times New Roman"/>
          <w:szCs w:val="24"/>
        </w:rPr>
        <w:t>ενδοεταιρικής</w:t>
      </w:r>
      <w:proofErr w:type="spellEnd"/>
      <w:r w:rsidRPr="00BB5246">
        <w:rPr>
          <w:rFonts w:eastAsia="Times New Roman"/>
          <w:szCs w:val="24"/>
        </w:rPr>
        <w:t xml:space="preserve"> μετάθεσης - Τροποποίηση διαδικασ</w:t>
      </w:r>
      <w:r>
        <w:rPr>
          <w:rFonts w:eastAsia="Times New Roman"/>
          <w:szCs w:val="24"/>
        </w:rPr>
        <w:t>ιών ασύλου και άλλες διατάξεις», σύμφωνα με την ημερήσια διάταξη που έχει διανεμηθεί.</w:t>
      </w:r>
    </w:p>
    <w:p w14:paraId="4C0A5CDA" w14:textId="77777777" w:rsidR="0065079E" w:rsidRDefault="00416EE2">
      <w:pPr>
        <w:spacing w:line="600" w:lineRule="auto"/>
        <w:jc w:val="both"/>
        <w:rPr>
          <w:rFonts w:eastAsia="Times New Roman"/>
          <w:b/>
          <w:szCs w:val="24"/>
        </w:rPr>
      </w:pPr>
      <w:r w:rsidRPr="00BB5246">
        <w:rPr>
          <w:rFonts w:eastAsia="Times New Roman"/>
          <w:b/>
          <w:szCs w:val="24"/>
        </w:rPr>
        <w:t>Ο ΠΡΟΕΔΡΟΣ</w:t>
      </w:r>
      <w:r>
        <w:rPr>
          <w:rFonts w:eastAsia="Times New Roman"/>
          <w:b/>
          <w:szCs w:val="24"/>
        </w:rPr>
        <w:t xml:space="preserve">                                      </w:t>
      </w:r>
      <w:r>
        <w:rPr>
          <w:rFonts w:eastAsia="Times New Roman"/>
          <w:b/>
          <w:szCs w:val="24"/>
        </w:rPr>
        <w:t xml:space="preserve">                   </w:t>
      </w:r>
      <w:r>
        <w:rPr>
          <w:rFonts w:eastAsia="Times New Roman"/>
          <w:b/>
          <w:szCs w:val="24"/>
        </w:rPr>
        <w:t xml:space="preserve">                </w:t>
      </w:r>
      <w:r w:rsidRPr="00BB5246">
        <w:rPr>
          <w:rFonts w:eastAsia="Times New Roman"/>
          <w:b/>
          <w:szCs w:val="24"/>
        </w:rPr>
        <w:t>ΟΙ ΓΡΑΜΜΑΤΕΙΣ</w:t>
      </w:r>
    </w:p>
    <w:p w14:paraId="4C0A5CDB" w14:textId="77777777" w:rsidR="0065079E" w:rsidRDefault="0065079E">
      <w:pPr>
        <w:spacing w:line="600" w:lineRule="auto"/>
        <w:ind w:firstLine="720"/>
        <w:jc w:val="both"/>
        <w:rPr>
          <w:rFonts w:eastAsia="Times New Roman" w:cs="Times New Roman"/>
          <w:szCs w:val="24"/>
        </w:rPr>
      </w:pPr>
      <w:bookmarkStart w:id="33" w:name="_GoBack"/>
      <w:bookmarkEnd w:id="33"/>
    </w:p>
    <w:sectPr w:rsidR="006507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ocumentProtection w:edit="trackedChanges" w:enforcement="1" w:cryptProviderType="rsaFull" w:cryptAlgorithmClass="hash" w:cryptAlgorithmType="typeAny" w:cryptAlgorithmSid="4" w:cryptSpinCount="50000" w:hash="miVe4EI6Ngt/LNJTKGn4KlJ0r24=" w:salt="lOQpQGu/lOVp8kMvxQxA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9E"/>
    <w:rsid w:val="00144421"/>
    <w:rsid w:val="00416EE2"/>
    <w:rsid w:val="006507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5B83"/>
  <w15:docId w15:val="{38B68AB5-38AF-4843-9BE5-FE64D9F8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2D5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B2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632</MetadataID>
    <Session xmlns="641f345b-441b-4b81-9152-adc2e73ba5e1">Γ´</Session>
    <Date xmlns="641f345b-441b-4b81-9152-adc2e73ba5e1">2018-05-13T21:00:00+00:00</Date>
    <Status xmlns="641f345b-441b-4b81-9152-adc2e73ba5e1">
      <Url>http://srv-sp1/praktika/Lists/Incoming_Metadata/EditForm.aspx?ID=632&amp;Source=/praktika/Recordings_Library/Forms/AllItems.aspx</Url>
      <Description>Δημοσιεύτηκε</Description>
    </Status>
    <Meeting xmlns="641f345b-441b-4b81-9152-adc2e73ba5e1">ΡΙΖ´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003D2-5054-4D7A-949B-0269A922A379}">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80A2D04-EFFC-4018-B584-4D051FCE2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6F5FAC-2236-48FC-91DB-A364695625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14655</Words>
  <Characters>79138</Characters>
  <Application>Microsoft Office Word</Application>
  <DocSecurity>0</DocSecurity>
  <Lines>659</Lines>
  <Paragraphs>187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2018-05-24T07:43:00Z</dcterms:created>
  <dcterms:modified xsi:type="dcterms:W3CDTF">2018-05-24T07:43:00Z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