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860E2B" w14:textId="77777777" w:rsidR="009F72F4" w:rsidRPr="009F72F4" w:rsidRDefault="009F72F4" w:rsidP="009F72F4">
      <w:pPr>
        <w:spacing w:after="0" w:line="360" w:lineRule="auto"/>
        <w:rPr>
          <w:ins w:id="0" w:author="Φλούδα Χριστίνα" w:date="2016-10-17T12:57:00Z"/>
          <w:rFonts w:eastAsia="Times New Roman"/>
          <w:szCs w:val="24"/>
          <w:lang w:eastAsia="en-US"/>
        </w:rPr>
      </w:pPr>
      <w:ins w:id="1" w:author="Φλούδα Χριστίνα" w:date="2016-10-17T12:57:00Z">
        <w:r w:rsidRPr="009F72F4">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3CDA3999" w14:textId="77777777" w:rsidR="009F72F4" w:rsidRPr="009F72F4" w:rsidRDefault="009F72F4" w:rsidP="009F72F4">
      <w:pPr>
        <w:spacing w:after="0" w:line="360" w:lineRule="auto"/>
        <w:rPr>
          <w:ins w:id="2" w:author="Φλούδα Χριστίνα" w:date="2016-10-17T12:57:00Z"/>
          <w:rFonts w:eastAsia="Times New Roman"/>
          <w:szCs w:val="24"/>
          <w:lang w:eastAsia="en-US"/>
        </w:rPr>
      </w:pPr>
    </w:p>
    <w:p w14:paraId="1AE08258" w14:textId="77777777" w:rsidR="009F72F4" w:rsidRPr="009F72F4" w:rsidRDefault="009F72F4" w:rsidP="009F72F4">
      <w:pPr>
        <w:spacing w:after="0" w:line="360" w:lineRule="auto"/>
        <w:rPr>
          <w:ins w:id="3" w:author="Φλούδα Χριστίνα" w:date="2016-10-17T12:57:00Z"/>
          <w:rFonts w:eastAsia="Times New Roman"/>
          <w:szCs w:val="24"/>
          <w:lang w:eastAsia="en-US"/>
        </w:rPr>
      </w:pPr>
      <w:ins w:id="4" w:author="Φλούδα Χριστίνα" w:date="2016-10-17T12:57:00Z">
        <w:r w:rsidRPr="009F72F4">
          <w:rPr>
            <w:rFonts w:eastAsia="Times New Roman"/>
            <w:szCs w:val="24"/>
            <w:lang w:eastAsia="en-US"/>
          </w:rPr>
          <w:t>ΠΙΝΑΚΑΣ ΠΕΡΙΕΧΟΜΕΝΩΝ</w:t>
        </w:r>
      </w:ins>
    </w:p>
    <w:p w14:paraId="31F522B1" w14:textId="77777777" w:rsidR="009F72F4" w:rsidRPr="009F72F4" w:rsidRDefault="009F72F4" w:rsidP="009F72F4">
      <w:pPr>
        <w:spacing w:after="0" w:line="360" w:lineRule="auto"/>
        <w:rPr>
          <w:ins w:id="5" w:author="Φλούδα Χριστίνα" w:date="2016-10-17T12:57:00Z"/>
          <w:rFonts w:eastAsia="Times New Roman"/>
          <w:szCs w:val="24"/>
          <w:lang w:eastAsia="en-US"/>
        </w:rPr>
      </w:pPr>
      <w:ins w:id="6" w:author="Φλούδα Χριστίνα" w:date="2016-10-17T12:57:00Z">
        <w:r w:rsidRPr="009F72F4">
          <w:rPr>
            <w:rFonts w:eastAsia="Times New Roman"/>
            <w:szCs w:val="24"/>
            <w:lang w:eastAsia="en-US"/>
          </w:rPr>
          <w:t xml:space="preserve">ΙΖ΄ ΠΕΡΙΟΔΟΣ </w:t>
        </w:r>
      </w:ins>
    </w:p>
    <w:p w14:paraId="2440A709" w14:textId="77777777" w:rsidR="009F72F4" w:rsidRPr="009F72F4" w:rsidRDefault="009F72F4" w:rsidP="009F72F4">
      <w:pPr>
        <w:spacing w:after="0" w:line="360" w:lineRule="auto"/>
        <w:rPr>
          <w:ins w:id="7" w:author="Φλούδα Χριστίνα" w:date="2016-10-17T12:57:00Z"/>
          <w:rFonts w:eastAsia="Times New Roman"/>
          <w:szCs w:val="24"/>
          <w:lang w:eastAsia="en-US"/>
        </w:rPr>
      </w:pPr>
      <w:ins w:id="8" w:author="Φλούδα Χριστίνα" w:date="2016-10-17T12:57:00Z">
        <w:r w:rsidRPr="009F72F4">
          <w:rPr>
            <w:rFonts w:eastAsia="Times New Roman"/>
            <w:szCs w:val="24"/>
            <w:lang w:eastAsia="en-US"/>
          </w:rPr>
          <w:t>ΠΡΟΕΔΡΕΥΟΜΕΝΗΣ ΚΟΙΝΟΒΟΥΛΕΥΤΙΚΗΣ ΔΗΜΟΚΡΑΤΙΑΣ</w:t>
        </w:r>
      </w:ins>
    </w:p>
    <w:p w14:paraId="5F54C9BA" w14:textId="77777777" w:rsidR="009F72F4" w:rsidRPr="009F72F4" w:rsidRDefault="009F72F4" w:rsidP="009F72F4">
      <w:pPr>
        <w:spacing w:after="0" w:line="360" w:lineRule="auto"/>
        <w:rPr>
          <w:ins w:id="9" w:author="Φλούδα Χριστίνα" w:date="2016-10-17T12:57:00Z"/>
          <w:rFonts w:eastAsia="Times New Roman"/>
          <w:szCs w:val="24"/>
          <w:lang w:eastAsia="en-US"/>
        </w:rPr>
      </w:pPr>
      <w:ins w:id="10" w:author="Φλούδα Χριστίνα" w:date="2016-10-17T12:57:00Z">
        <w:r w:rsidRPr="009F72F4">
          <w:rPr>
            <w:rFonts w:eastAsia="Times New Roman"/>
            <w:szCs w:val="24"/>
            <w:lang w:eastAsia="en-US"/>
          </w:rPr>
          <w:t>ΣΥΝΟΔΟΣ Β΄</w:t>
        </w:r>
      </w:ins>
    </w:p>
    <w:p w14:paraId="52CBCD05" w14:textId="77777777" w:rsidR="009F72F4" w:rsidRPr="009F72F4" w:rsidRDefault="009F72F4" w:rsidP="009F72F4">
      <w:pPr>
        <w:spacing w:after="0" w:line="360" w:lineRule="auto"/>
        <w:rPr>
          <w:ins w:id="11" w:author="Φλούδα Χριστίνα" w:date="2016-10-17T12:57:00Z"/>
          <w:rFonts w:eastAsia="Times New Roman"/>
          <w:szCs w:val="24"/>
          <w:lang w:eastAsia="en-US"/>
        </w:rPr>
      </w:pPr>
    </w:p>
    <w:p w14:paraId="6F851A98" w14:textId="77777777" w:rsidR="009F72F4" w:rsidRPr="009F72F4" w:rsidRDefault="009F72F4" w:rsidP="009F72F4">
      <w:pPr>
        <w:spacing w:after="0" w:line="360" w:lineRule="auto"/>
        <w:rPr>
          <w:ins w:id="12" w:author="Φλούδα Χριστίνα" w:date="2016-10-17T12:57:00Z"/>
          <w:rFonts w:eastAsia="Times New Roman"/>
          <w:szCs w:val="24"/>
          <w:lang w:eastAsia="en-US"/>
        </w:rPr>
      </w:pPr>
      <w:ins w:id="13" w:author="Φλούδα Χριστίνα" w:date="2016-10-17T12:57:00Z">
        <w:r w:rsidRPr="009F72F4">
          <w:rPr>
            <w:rFonts w:eastAsia="Times New Roman"/>
            <w:szCs w:val="24"/>
            <w:lang w:eastAsia="en-US"/>
          </w:rPr>
          <w:t>ΣΥΝΕΔΡΙΑΣΗ ΣΤ΄</w:t>
        </w:r>
      </w:ins>
    </w:p>
    <w:p w14:paraId="605A3AFE" w14:textId="77777777" w:rsidR="009F72F4" w:rsidRPr="009F72F4" w:rsidRDefault="009F72F4" w:rsidP="009F72F4">
      <w:pPr>
        <w:spacing w:after="0" w:line="360" w:lineRule="auto"/>
        <w:rPr>
          <w:ins w:id="14" w:author="Φλούδα Χριστίνα" w:date="2016-10-17T12:57:00Z"/>
          <w:rFonts w:eastAsia="Times New Roman"/>
          <w:szCs w:val="24"/>
          <w:lang w:eastAsia="en-US"/>
        </w:rPr>
      </w:pPr>
      <w:ins w:id="15" w:author="Φλούδα Χριστίνα" w:date="2016-10-17T12:57:00Z">
        <w:r w:rsidRPr="009F72F4">
          <w:rPr>
            <w:rFonts w:eastAsia="Times New Roman"/>
            <w:szCs w:val="24"/>
            <w:lang w:eastAsia="en-US"/>
          </w:rPr>
          <w:t>Δευτέρα  10 Οκτωβρίου 2016</w:t>
        </w:r>
      </w:ins>
    </w:p>
    <w:p w14:paraId="00961332" w14:textId="77777777" w:rsidR="009F72F4" w:rsidRPr="009F72F4" w:rsidRDefault="009F72F4" w:rsidP="009F72F4">
      <w:pPr>
        <w:spacing w:after="0" w:line="360" w:lineRule="auto"/>
        <w:rPr>
          <w:ins w:id="16" w:author="Φλούδα Χριστίνα" w:date="2016-10-17T12:57:00Z"/>
          <w:rFonts w:eastAsia="Times New Roman"/>
          <w:szCs w:val="24"/>
          <w:lang w:eastAsia="en-US"/>
        </w:rPr>
      </w:pPr>
    </w:p>
    <w:p w14:paraId="186B0E61" w14:textId="77777777" w:rsidR="009F72F4" w:rsidRPr="009F72F4" w:rsidRDefault="009F72F4" w:rsidP="009F72F4">
      <w:pPr>
        <w:spacing w:after="0" w:line="360" w:lineRule="auto"/>
        <w:rPr>
          <w:ins w:id="17" w:author="Φλούδα Χριστίνα" w:date="2016-10-17T12:57:00Z"/>
          <w:rFonts w:eastAsia="Times New Roman"/>
          <w:szCs w:val="24"/>
          <w:lang w:eastAsia="en-US"/>
        </w:rPr>
      </w:pPr>
      <w:ins w:id="18" w:author="Φλούδα Χριστίνα" w:date="2016-10-17T12:57:00Z">
        <w:r w:rsidRPr="009F72F4">
          <w:rPr>
            <w:rFonts w:eastAsia="Times New Roman"/>
            <w:szCs w:val="24"/>
            <w:lang w:eastAsia="en-US"/>
          </w:rPr>
          <w:t>ΘΕΜΑΤΑ</w:t>
        </w:r>
      </w:ins>
    </w:p>
    <w:p w14:paraId="5E134EF8" w14:textId="77777777" w:rsidR="009F72F4" w:rsidRPr="009F72F4" w:rsidRDefault="009F72F4" w:rsidP="009F72F4">
      <w:pPr>
        <w:spacing w:after="0" w:line="360" w:lineRule="auto"/>
        <w:rPr>
          <w:ins w:id="19" w:author="Φλούδα Χριστίνα" w:date="2016-10-17T12:57:00Z"/>
          <w:rFonts w:eastAsia="Times New Roman"/>
          <w:szCs w:val="24"/>
          <w:lang w:eastAsia="en-US"/>
        </w:rPr>
      </w:pPr>
      <w:ins w:id="20" w:author="Φλούδα Χριστίνα" w:date="2016-10-17T12:57:00Z">
        <w:r w:rsidRPr="009F72F4">
          <w:rPr>
            <w:rFonts w:eastAsia="Times New Roman"/>
            <w:szCs w:val="24"/>
            <w:lang w:eastAsia="en-US"/>
          </w:rPr>
          <w:t xml:space="preserve"> </w:t>
        </w:r>
        <w:r w:rsidRPr="009F72F4">
          <w:rPr>
            <w:rFonts w:eastAsia="Times New Roman"/>
            <w:szCs w:val="24"/>
            <w:lang w:eastAsia="en-US"/>
          </w:rPr>
          <w:br/>
          <w:t xml:space="preserve">Α. ΕΙΔΙΚΑ ΘΕΜΑΤΑ </w:t>
        </w:r>
        <w:r w:rsidRPr="009F72F4">
          <w:rPr>
            <w:rFonts w:eastAsia="Times New Roman"/>
            <w:szCs w:val="24"/>
            <w:lang w:eastAsia="en-US"/>
          </w:rPr>
          <w:br/>
          <w:t xml:space="preserve">1.  Άδεια απουσίας των Βουλευτών κ.κ. Κ Καραμανλή και Ν. </w:t>
        </w:r>
        <w:proofErr w:type="spellStart"/>
        <w:r w:rsidRPr="009F72F4">
          <w:rPr>
            <w:rFonts w:eastAsia="Times New Roman"/>
            <w:szCs w:val="24"/>
            <w:lang w:eastAsia="en-US"/>
          </w:rPr>
          <w:t>Κεραμέως</w:t>
        </w:r>
        <w:proofErr w:type="spellEnd"/>
        <w:r w:rsidRPr="009F72F4">
          <w:rPr>
            <w:rFonts w:eastAsia="Times New Roman"/>
            <w:szCs w:val="24"/>
            <w:lang w:eastAsia="en-US"/>
          </w:rPr>
          <w:t xml:space="preserve">, σελ. </w:t>
        </w:r>
        <w:r w:rsidRPr="009F72F4">
          <w:rPr>
            <w:rFonts w:eastAsia="Times New Roman"/>
            <w:szCs w:val="24"/>
            <w:lang w:eastAsia="en-US"/>
          </w:rPr>
          <w:br/>
          <w:t xml:space="preserve">2. Ανακοινώνεται ότι τη συνεδρίαση παρακολουθούν μαθητές από το Δημοτικό Σχολείο </w:t>
        </w:r>
        <w:proofErr w:type="spellStart"/>
        <w:r w:rsidRPr="009F72F4">
          <w:rPr>
            <w:rFonts w:eastAsia="Times New Roman"/>
            <w:szCs w:val="24"/>
            <w:lang w:eastAsia="en-US"/>
          </w:rPr>
          <w:t>Μουρεσίου-Ξουριχτίου-Τσαγκαράδας</w:t>
        </w:r>
        <w:proofErr w:type="spellEnd"/>
        <w:r w:rsidRPr="009F72F4">
          <w:rPr>
            <w:rFonts w:eastAsia="Times New Roman"/>
            <w:szCs w:val="24"/>
            <w:lang w:eastAsia="en-US"/>
          </w:rPr>
          <w:t xml:space="preserve"> "</w:t>
        </w:r>
        <w:proofErr w:type="spellStart"/>
        <w:r w:rsidRPr="009F72F4">
          <w:rPr>
            <w:rFonts w:eastAsia="Times New Roman"/>
            <w:szCs w:val="24"/>
            <w:lang w:eastAsia="en-US"/>
          </w:rPr>
          <w:t>Νανοπούλειο</w:t>
        </w:r>
        <w:proofErr w:type="spellEnd"/>
        <w:r w:rsidRPr="009F72F4">
          <w:rPr>
            <w:rFonts w:eastAsia="Times New Roman"/>
            <w:szCs w:val="24"/>
            <w:lang w:eastAsia="en-US"/>
          </w:rPr>
          <w:t xml:space="preserve">" Μαγνησίας και το 12ο Γενικό Λύκειο Πάτρας, σελ. </w:t>
        </w:r>
        <w:r w:rsidRPr="009F72F4">
          <w:rPr>
            <w:rFonts w:eastAsia="Times New Roman"/>
            <w:szCs w:val="24"/>
            <w:lang w:eastAsia="en-US"/>
          </w:rPr>
          <w:br/>
          <w:t>3. Ειδική Ημερήσια Διάταξη:</w:t>
        </w:r>
      </w:ins>
    </w:p>
    <w:p w14:paraId="25C95A1F" w14:textId="77777777" w:rsidR="009F72F4" w:rsidRPr="009F72F4" w:rsidRDefault="009F72F4" w:rsidP="009F72F4">
      <w:pPr>
        <w:spacing w:after="0" w:line="360" w:lineRule="auto"/>
        <w:rPr>
          <w:ins w:id="21" w:author="Φλούδα Χριστίνα" w:date="2016-10-17T12:57:00Z"/>
          <w:rFonts w:eastAsia="Times New Roman"/>
          <w:szCs w:val="24"/>
          <w:lang w:eastAsia="en-US"/>
        </w:rPr>
      </w:pPr>
      <w:ins w:id="22" w:author="Φλούδα Χριστίνα" w:date="2016-10-17T12:57:00Z">
        <w:r w:rsidRPr="009F72F4">
          <w:rPr>
            <w:rFonts w:eastAsia="Times New Roman"/>
            <w:szCs w:val="24"/>
            <w:lang w:eastAsia="en-US"/>
          </w:rPr>
          <w:t xml:space="preserve">Συζήτηση προ Ημερησίας Διατάξεως, σύμφωνα με το άρθρο 143  του Κανονισμού της Βουλής, με πρωτοβουλία του Πρωθυπουργού κ. Αλέξη Τσίπρα, σε επίπεδο Αρχηγών Κομμάτων, με αποκλειστικό θέμα τα φαινόμενα διαπλοκής και διαφθοράς και την επιρροή τους στο θεσμικό και πολιτικό σύστημα της χώρας και την αντιμετώπισή τους, σελ. </w:t>
        </w:r>
        <w:r w:rsidRPr="009F72F4">
          <w:rPr>
            <w:rFonts w:eastAsia="Times New Roman"/>
            <w:szCs w:val="24"/>
            <w:lang w:eastAsia="en-US"/>
          </w:rPr>
          <w:br/>
          <w:t xml:space="preserve">4. Επί διαδικαστικού θέματος, σελ. </w:t>
        </w:r>
        <w:r w:rsidRPr="009F72F4">
          <w:rPr>
            <w:rFonts w:eastAsia="Times New Roman"/>
            <w:szCs w:val="24"/>
            <w:lang w:eastAsia="en-US"/>
          </w:rPr>
          <w:br/>
          <w:t xml:space="preserve">5. Επί προσωπικού θέματος, σελ. </w:t>
        </w:r>
        <w:r w:rsidRPr="009F72F4">
          <w:rPr>
            <w:rFonts w:eastAsia="Times New Roman"/>
            <w:szCs w:val="24"/>
            <w:lang w:eastAsia="en-US"/>
          </w:rPr>
          <w:br/>
          <w:t xml:space="preserve"> </w:t>
        </w:r>
      </w:ins>
    </w:p>
    <w:p w14:paraId="38932723" w14:textId="77777777" w:rsidR="009F72F4" w:rsidRPr="009F72F4" w:rsidRDefault="009F72F4" w:rsidP="009F72F4">
      <w:pPr>
        <w:spacing w:after="0" w:line="360" w:lineRule="auto"/>
        <w:rPr>
          <w:ins w:id="23" w:author="Φλούδα Χριστίνα" w:date="2016-10-17T12:57:00Z"/>
          <w:rFonts w:eastAsia="Times New Roman"/>
          <w:szCs w:val="24"/>
          <w:lang w:eastAsia="en-US"/>
        </w:rPr>
      </w:pPr>
    </w:p>
    <w:p w14:paraId="00513552" w14:textId="77777777" w:rsidR="009F72F4" w:rsidRPr="009F72F4" w:rsidRDefault="009F72F4" w:rsidP="009F72F4">
      <w:pPr>
        <w:spacing w:after="0" w:line="360" w:lineRule="auto"/>
        <w:rPr>
          <w:ins w:id="24" w:author="Φλούδα Χριστίνα" w:date="2016-10-17T12:57:00Z"/>
          <w:rFonts w:eastAsia="Times New Roman"/>
          <w:szCs w:val="24"/>
          <w:lang w:eastAsia="en-US"/>
        </w:rPr>
      </w:pPr>
      <w:ins w:id="25" w:author="Φλούδα Χριστίνα" w:date="2016-10-17T12:57:00Z">
        <w:r w:rsidRPr="009F72F4">
          <w:rPr>
            <w:rFonts w:eastAsia="Times New Roman"/>
            <w:szCs w:val="24"/>
            <w:lang w:eastAsia="en-US"/>
          </w:rPr>
          <w:br/>
          <w:t xml:space="preserve">ΠΡΟΕΔΡΟΣ </w:t>
        </w:r>
      </w:ins>
    </w:p>
    <w:p w14:paraId="467748D4" w14:textId="77777777" w:rsidR="009F72F4" w:rsidRPr="009F72F4" w:rsidRDefault="009F72F4" w:rsidP="009F72F4">
      <w:pPr>
        <w:spacing w:after="0" w:line="360" w:lineRule="auto"/>
        <w:rPr>
          <w:ins w:id="26" w:author="Φλούδα Χριστίνα" w:date="2016-10-17T12:57:00Z"/>
          <w:rFonts w:eastAsia="Times New Roman"/>
          <w:szCs w:val="24"/>
          <w:lang w:eastAsia="en-US"/>
        </w:rPr>
      </w:pPr>
    </w:p>
    <w:p w14:paraId="6931D624" w14:textId="77777777" w:rsidR="009F72F4" w:rsidRPr="009F72F4" w:rsidRDefault="009F72F4" w:rsidP="009F72F4">
      <w:pPr>
        <w:spacing w:after="0" w:line="360" w:lineRule="auto"/>
        <w:rPr>
          <w:ins w:id="27" w:author="Φλούδα Χριστίνα" w:date="2016-10-17T12:57:00Z"/>
          <w:rFonts w:eastAsia="Times New Roman"/>
          <w:szCs w:val="24"/>
          <w:lang w:eastAsia="en-US"/>
        </w:rPr>
      </w:pPr>
      <w:ins w:id="28" w:author="Φλούδα Χριστίνα" w:date="2016-10-17T12:57:00Z">
        <w:r w:rsidRPr="009F72F4">
          <w:rPr>
            <w:rFonts w:eastAsia="Times New Roman"/>
            <w:szCs w:val="24"/>
            <w:lang w:eastAsia="en-US"/>
          </w:rPr>
          <w:t>ΒΟΥΤΣΗΣ Ν. , σελ.</w:t>
        </w:r>
      </w:ins>
    </w:p>
    <w:p w14:paraId="37F1053C" w14:textId="77777777" w:rsidR="009F72F4" w:rsidRPr="009F72F4" w:rsidRDefault="009F72F4" w:rsidP="009F72F4">
      <w:pPr>
        <w:spacing w:after="0" w:line="360" w:lineRule="auto"/>
        <w:rPr>
          <w:ins w:id="29" w:author="Φλούδα Χριστίνα" w:date="2016-10-17T12:57:00Z"/>
          <w:rFonts w:eastAsia="Times New Roman"/>
          <w:szCs w:val="24"/>
          <w:lang w:eastAsia="en-US"/>
        </w:rPr>
      </w:pPr>
    </w:p>
    <w:p w14:paraId="3462A6B0" w14:textId="77777777" w:rsidR="009F72F4" w:rsidRPr="009F72F4" w:rsidRDefault="009F72F4" w:rsidP="009F72F4">
      <w:pPr>
        <w:spacing w:after="0" w:line="360" w:lineRule="auto"/>
        <w:rPr>
          <w:ins w:id="30" w:author="Φλούδα Χριστίνα" w:date="2016-10-17T12:57:00Z"/>
          <w:rFonts w:eastAsia="Times New Roman"/>
          <w:szCs w:val="24"/>
          <w:lang w:eastAsia="en-US"/>
        </w:rPr>
      </w:pPr>
    </w:p>
    <w:p w14:paraId="47A18A40" w14:textId="77777777" w:rsidR="009F72F4" w:rsidRPr="009F72F4" w:rsidRDefault="009F72F4" w:rsidP="009F72F4">
      <w:pPr>
        <w:spacing w:after="0" w:line="360" w:lineRule="auto"/>
        <w:rPr>
          <w:ins w:id="31" w:author="Φλούδα Χριστίνα" w:date="2016-10-17T12:57:00Z"/>
          <w:rFonts w:eastAsia="Times New Roman"/>
          <w:szCs w:val="24"/>
          <w:lang w:eastAsia="en-US"/>
        </w:rPr>
      </w:pPr>
      <w:ins w:id="32" w:author="Φλούδα Χριστίνα" w:date="2016-10-17T12:57:00Z">
        <w:r w:rsidRPr="009F72F4">
          <w:rPr>
            <w:rFonts w:eastAsia="Times New Roman"/>
            <w:szCs w:val="24"/>
            <w:lang w:eastAsia="en-US"/>
          </w:rPr>
          <w:t>ΠΡΟΕΔΡΕΥΩΝ</w:t>
        </w:r>
      </w:ins>
    </w:p>
    <w:p w14:paraId="1B418AB3" w14:textId="77777777" w:rsidR="009F72F4" w:rsidRPr="009F72F4" w:rsidRDefault="009F72F4" w:rsidP="009F72F4">
      <w:pPr>
        <w:spacing w:after="0" w:line="360" w:lineRule="auto"/>
        <w:rPr>
          <w:ins w:id="33" w:author="Φλούδα Χριστίνα" w:date="2016-10-17T12:57:00Z"/>
          <w:rFonts w:eastAsia="Times New Roman"/>
          <w:szCs w:val="24"/>
          <w:lang w:eastAsia="en-US"/>
        </w:rPr>
      </w:pPr>
    </w:p>
    <w:p w14:paraId="3C72B983" w14:textId="77777777" w:rsidR="009F72F4" w:rsidRPr="009F72F4" w:rsidRDefault="009F72F4" w:rsidP="009F72F4">
      <w:pPr>
        <w:spacing w:after="0" w:line="360" w:lineRule="auto"/>
        <w:rPr>
          <w:ins w:id="34" w:author="Φλούδα Χριστίνα" w:date="2016-10-17T12:57:00Z"/>
          <w:rFonts w:eastAsia="Times New Roman"/>
          <w:szCs w:val="24"/>
          <w:lang w:eastAsia="en-US"/>
        </w:rPr>
      </w:pPr>
      <w:ins w:id="35" w:author="Φλούδα Χριστίνα" w:date="2016-10-17T12:57:00Z">
        <w:r w:rsidRPr="009F72F4">
          <w:rPr>
            <w:rFonts w:eastAsia="Times New Roman"/>
            <w:szCs w:val="24"/>
            <w:lang w:eastAsia="en-US"/>
          </w:rPr>
          <w:t>ΒΑΡΕΜΕΝΟΣ Γ. , σελ.</w:t>
        </w:r>
      </w:ins>
    </w:p>
    <w:p w14:paraId="1843B12E" w14:textId="77777777" w:rsidR="009F72F4" w:rsidRPr="009F72F4" w:rsidRDefault="009F72F4" w:rsidP="009F72F4">
      <w:pPr>
        <w:spacing w:after="0" w:line="360" w:lineRule="auto"/>
        <w:rPr>
          <w:ins w:id="36" w:author="Φλούδα Χριστίνα" w:date="2016-10-17T12:57:00Z"/>
          <w:rFonts w:eastAsia="Times New Roman"/>
          <w:szCs w:val="24"/>
          <w:lang w:eastAsia="en-US"/>
        </w:rPr>
      </w:pPr>
    </w:p>
    <w:p w14:paraId="77F0FC56" w14:textId="77777777" w:rsidR="009F72F4" w:rsidRPr="009F72F4" w:rsidRDefault="009F72F4" w:rsidP="009F72F4">
      <w:pPr>
        <w:spacing w:after="0" w:line="360" w:lineRule="auto"/>
        <w:rPr>
          <w:ins w:id="37" w:author="Φλούδα Χριστίνα" w:date="2016-10-17T12:57:00Z"/>
          <w:rFonts w:eastAsia="Times New Roman"/>
          <w:szCs w:val="24"/>
          <w:lang w:eastAsia="en-US"/>
        </w:rPr>
      </w:pPr>
      <w:ins w:id="38" w:author="Φλούδα Χριστίνα" w:date="2016-10-17T12:57:00Z">
        <w:r w:rsidRPr="009F72F4">
          <w:rPr>
            <w:rFonts w:eastAsia="Times New Roman"/>
            <w:szCs w:val="24"/>
            <w:lang w:eastAsia="en-US"/>
          </w:rPr>
          <w:br/>
        </w:r>
      </w:ins>
    </w:p>
    <w:p w14:paraId="730D6C25" w14:textId="77777777" w:rsidR="009F72F4" w:rsidRPr="009F72F4" w:rsidRDefault="009F72F4" w:rsidP="009F72F4">
      <w:pPr>
        <w:spacing w:after="0" w:line="360" w:lineRule="auto"/>
        <w:rPr>
          <w:ins w:id="39" w:author="Φλούδα Χριστίνα" w:date="2016-10-17T12:57:00Z"/>
          <w:rFonts w:eastAsia="Times New Roman"/>
          <w:szCs w:val="24"/>
          <w:lang w:eastAsia="en-US"/>
        </w:rPr>
      </w:pPr>
      <w:ins w:id="40" w:author="Φλούδα Χριστίνα" w:date="2016-10-17T12:57:00Z">
        <w:r w:rsidRPr="009F72F4">
          <w:rPr>
            <w:rFonts w:eastAsia="Times New Roman"/>
            <w:szCs w:val="24"/>
            <w:lang w:eastAsia="en-US"/>
          </w:rPr>
          <w:t>ΟΜΙΛΗΤΕΣ</w:t>
        </w:r>
      </w:ins>
    </w:p>
    <w:p w14:paraId="64FABFD9" w14:textId="77777777" w:rsidR="009F72F4" w:rsidRPr="009F72F4" w:rsidRDefault="009F72F4" w:rsidP="009F72F4">
      <w:pPr>
        <w:spacing w:after="0" w:line="360" w:lineRule="auto"/>
        <w:rPr>
          <w:ins w:id="41" w:author="Φλούδα Χριστίνα" w:date="2016-10-17T12:57:00Z"/>
          <w:rFonts w:eastAsia="Times New Roman"/>
          <w:szCs w:val="24"/>
          <w:lang w:eastAsia="en-US"/>
        </w:rPr>
      </w:pPr>
      <w:ins w:id="42" w:author="Φλούδα Χριστίνα" w:date="2016-10-17T12:57:00Z">
        <w:r w:rsidRPr="009F72F4">
          <w:rPr>
            <w:rFonts w:eastAsia="Times New Roman"/>
            <w:szCs w:val="24"/>
            <w:lang w:eastAsia="en-US"/>
          </w:rPr>
          <w:br/>
          <w:t>Α. Επί της Ειδικής Ημερήσιας Διάταξης:</w:t>
        </w:r>
        <w:r w:rsidRPr="009F72F4">
          <w:rPr>
            <w:rFonts w:eastAsia="Times New Roman"/>
            <w:szCs w:val="24"/>
            <w:lang w:eastAsia="en-US"/>
          </w:rPr>
          <w:br/>
          <w:t>ΓΕΝΝΗΜΑΤΑ Φ. , σελ.</w:t>
        </w:r>
        <w:r w:rsidRPr="009F72F4">
          <w:rPr>
            <w:rFonts w:eastAsia="Times New Roman"/>
            <w:szCs w:val="24"/>
            <w:lang w:eastAsia="en-US"/>
          </w:rPr>
          <w:br/>
          <w:t>ΘΕΟΔΩΡΑΚΗΣ Σ. , σελ.</w:t>
        </w:r>
      </w:ins>
    </w:p>
    <w:p w14:paraId="6E888C94" w14:textId="029EE424" w:rsidR="009F72F4" w:rsidRDefault="009F72F4" w:rsidP="009F72F4">
      <w:pPr>
        <w:autoSpaceDE w:val="0"/>
        <w:autoSpaceDN w:val="0"/>
        <w:adjustRightInd w:val="0"/>
        <w:spacing w:after="0" w:line="600" w:lineRule="auto"/>
        <w:ind w:firstLine="720"/>
        <w:jc w:val="both"/>
        <w:rPr>
          <w:ins w:id="43" w:author="Φλούδα Χριστίνα" w:date="2016-10-17T12:57:00Z"/>
          <w:rFonts w:eastAsia="Times New Roman"/>
          <w:bCs/>
          <w:szCs w:val="24"/>
        </w:rPr>
        <w:pPrChange w:id="44" w:author="Φλούδα Χριστίνα" w:date="2016-10-17T12:57:00Z">
          <w:pPr>
            <w:autoSpaceDE w:val="0"/>
            <w:autoSpaceDN w:val="0"/>
            <w:adjustRightInd w:val="0"/>
            <w:spacing w:after="0" w:line="600" w:lineRule="auto"/>
            <w:ind w:firstLine="720"/>
            <w:jc w:val="center"/>
          </w:pPr>
        </w:pPrChange>
      </w:pPr>
      <w:ins w:id="45" w:author="Φλούδα Χριστίνα" w:date="2016-10-17T12:57:00Z">
        <w:r w:rsidRPr="009F72F4">
          <w:rPr>
            <w:rFonts w:eastAsia="Times New Roman"/>
            <w:szCs w:val="24"/>
            <w:lang w:eastAsia="en-US"/>
          </w:rPr>
          <w:t xml:space="preserve">ΚΑΜΜΕΝΟΣ Π. , σελ. </w:t>
        </w:r>
        <w:r w:rsidRPr="009F72F4">
          <w:rPr>
            <w:rFonts w:eastAsia="Times New Roman"/>
            <w:szCs w:val="24"/>
            <w:lang w:eastAsia="en-US"/>
          </w:rPr>
          <w:br/>
          <w:t>ΚΟΥΤΣΟΥΜΠΑΣ Δ. , σελ.</w:t>
        </w:r>
        <w:r w:rsidRPr="009F72F4">
          <w:rPr>
            <w:rFonts w:eastAsia="Times New Roman"/>
            <w:szCs w:val="24"/>
            <w:lang w:eastAsia="en-US"/>
          </w:rPr>
          <w:br/>
          <w:t>ΛΕΒΕΝΤΗΣ Β. , σελ.</w:t>
        </w:r>
        <w:r w:rsidRPr="009F72F4">
          <w:rPr>
            <w:rFonts w:eastAsia="Times New Roman"/>
            <w:szCs w:val="24"/>
            <w:lang w:eastAsia="en-US"/>
          </w:rPr>
          <w:br/>
          <w:t>ΜΗΤΣΟΤΑΚΗΣ Κ. , σελ.</w:t>
        </w:r>
        <w:r w:rsidRPr="009F72F4">
          <w:rPr>
            <w:rFonts w:eastAsia="Times New Roman"/>
            <w:szCs w:val="24"/>
            <w:lang w:eastAsia="en-US"/>
          </w:rPr>
          <w:br/>
          <w:t>ΜΙΧΑΛΟΛΙΑΚΟΣ Ν. , σελ.</w:t>
        </w:r>
        <w:r w:rsidRPr="009F72F4">
          <w:rPr>
            <w:rFonts w:eastAsia="Times New Roman"/>
            <w:szCs w:val="24"/>
            <w:lang w:eastAsia="en-US"/>
          </w:rPr>
          <w:br/>
          <w:t>ΠΑΠΑΓΓΕΛΟΠΟΥΛΟΣ Δ. , σελ.</w:t>
        </w:r>
        <w:r w:rsidRPr="009F72F4">
          <w:rPr>
            <w:rFonts w:eastAsia="Times New Roman"/>
            <w:szCs w:val="24"/>
            <w:lang w:eastAsia="en-US"/>
          </w:rPr>
          <w:br/>
          <w:t>ΠΑΠΠΑΣ Ν. , σελ.</w:t>
        </w:r>
        <w:r w:rsidRPr="009F72F4">
          <w:rPr>
            <w:rFonts w:eastAsia="Times New Roman"/>
            <w:szCs w:val="24"/>
            <w:lang w:eastAsia="en-US"/>
          </w:rPr>
          <w:br/>
          <w:t>ΤΣΙΠΡΑΣ Α. , σελ.</w:t>
        </w:r>
        <w:r w:rsidRPr="009F72F4">
          <w:rPr>
            <w:rFonts w:eastAsia="Times New Roman"/>
            <w:szCs w:val="24"/>
            <w:lang w:eastAsia="en-US"/>
          </w:rPr>
          <w:br/>
        </w:r>
        <w:r w:rsidRPr="009F72F4">
          <w:rPr>
            <w:rFonts w:eastAsia="Times New Roman"/>
            <w:szCs w:val="24"/>
            <w:lang w:eastAsia="en-US"/>
          </w:rPr>
          <w:br/>
          <w:t>Β. Επί διαδικαστικού θέματος:</w:t>
        </w:r>
        <w:r w:rsidRPr="009F72F4">
          <w:rPr>
            <w:rFonts w:eastAsia="Times New Roman"/>
            <w:szCs w:val="24"/>
            <w:lang w:eastAsia="en-US"/>
          </w:rPr>
          <w:br/>
          <w:t>ΑΘΑΝΑΣΙΟΥ Χ. , σελ.</w:t>
        </w:r>
        <w:r w:rsidRPr="009F72F4">
          <w:rPr>
            <w:rFonts w:eastAsia="Times New Roman"/>
            <w:szCs w:val="24"/>
            <w:lang w:eastAsia="en-US"/>
          </w:rPr>
          <w:br/>
          <w:t>ΒΑΚΗ Φ. , σελ.</w:t>
        </w:r>
        <w:r w:rsidRPr="009F72F4">
          <w:rPr>
            <w:rFonts w:eastAsia="Times New Roman"/>
            <w:szCs w:val="24"/>
            <w:lang w:eastAsia="en-US"/>
          </w:rPr>
          <w:br/>
          <w:t>ΒΕΝΙΖΕΛΟΣ Ε. , σελ.</w:t>
        </w:r>
        <w:r w:rsidRPr="009F72F4">
          <w:rPr>
            <w:rFonts w:eastAsia="Times New Roman"/>
            <w:szCs w:val="24"/>
            <w:lang w:eastAsia="en-US"/>
          </w:rPr>
          <w:br/>
          <w:t>ΒΟΥΤΣΗΣ Ν. , σελ.</w:t>
        </w:r>
        <w:r w:rsidRPr="009F72F4">
          <w:rPr>
            <w:rFonts w:eastAsia="Times New Roman"/>
            <w:szCs w:val="24"/>
            <w:lang w:eastAsia="en-US"/>
          </w:rPr>
          <w:br/>
          <w:t>ΓΕΝΝΗΜΑΤΑ Φ. , σελ.</w:t>
        </w:r>
        <w:r w:rsidRPr="009F72F4">
          <w:rPr>
            <w:rFonts w:eastAsia="Times New Roman"/>
            <w:szCs w:val="24"/>
            <w:lang w:eastAsia="en-US"/>
          </w:rPr>
          <w:br/>
          <w:t>ΓΕΩΡΓΙΑΔΗΣ Σ. , σελ.</w:t>
        </w:r>
        <w:r w:rsidRPr="009F72F4">
          <w:rPr>
            <w:rFonts w:eastAsia="Times New Roman"/>
            <w:szCs w:val="24"/>
            <w:lang w:eastAsia="en-US"/>
          </w:rPr>
          <w:br/>
          <w:t>ΔΑΒΑΚΗΣ Α. , σελ.</w:t>
        </w:r>
        <w:r w:rsidRPr="009F72F4">
          <w:rPr>
            <w:rFonts w:eastAsia="Times New Roman"/>
            <w:szCs w:val="24"/>
            <w:lang w:eastAsia="en-US"/>
          </w:rPr>
          <w:br/>
          <w:t>ΕΜΜΑΝΟΥΗΛΙΔΗΣ Δ. , σελ.</w:t>
        </w:r>
        <w:r w:rsidRPr="009F72F4">
          <w:rPr>
            <w:rFonts w:eastAsia="Times New Roman"/>
            <w:szCs w:val="24"/>
            <w:lang w:eastAsia="en-US"/>
          </w:rPr>
          <w:br/>
          <w:t>ΚΑΜΜΕΝΟΣ Π. , σελ.</w:t>
        </w:r>
        <w:r w:rsidRPr="009F72F4">
          <w:rPr>
            <w:rFonts w:eastAsia="Times New Roman"/>
            <w:szCs w:val="24"/>
            <w:lang w:eastAsia="en-US"/>
          </w:rPr>
          <w:br/>
          <w:t>ΚΙΚΙΛΙΑΣ Β. , σελ.</w:t>
        </w:r>
        <w:r w:rsidRPr="009F72F4">
          <w:rPr>
            <w:rFonts w:eastAsia="Times New Roman"/>
            <w:szCs w:val="24"/>
            <w:lang w:eastAsia="en-US"/>
          </w:rPr>
          <w:br/>
          <w:t>ΛΟΒΕΡΔΟΣ Α. , σελ.</w:t>
        </w:r>
        <w:r w:rsidRPr="009F72F4">
          <w:rPr>
            <w:rFonts w:eastAsia="Times New Roman"/>
            <w:szCs w:val="24"/>
            <w:lang w:eastAsia="en-US"/>
          </w:rPr>
          <w:br/>
          <w:t>ΜΑΝΤΑΣ Χ. , σελ.</w:t>
        </w:r>
        <w:r w:rsidRPr="009F72F4">
          <w:rPr>
            <w:rFonts w:eastAsia="Times New Roman"/>
            <w:szCs w:val="24"/>
            <w:lang w:eastAsia="en-US"/>
          </w:rPr>
          <w:br/>
          <w:t>ΜΗΤΣΟΤΑΚΗΣ Κ. , σελ.</w:t>
        </w:r>
        <w:r w:rsidRPr="009F72F4">
          <w:rPr>
            <w:rFonts w:eastAsia="Times New Roman"/>
            <w:szCs w:val="24"/>
            <w:lang w:eastAsia="en-US"/>
          </w:rPr>
          <w:br/>
          <w:t>ΜΠΑΡΚΑΣ Κ. , σελ.</w:t>
        </w:r>
        <w:r w:rsidRPr="009F72F4">
          <w:rPr>
            <w:rFonts w:eastAsia="Times New Roman"/>
            <w:szCs w:val="24"/>
            <w:lang w:eastAsia="en-US"/>
          </w:rPr>
          <w:br/>
          <w:t>ΜΠΓΙΑΛΑΣ Χ. , σελ.</w:t>
        </w:r>
        <w:r w:rsidRPr="009F72F4">
          <w:rPr>
            <w:rFonts w:eastAsia="Times New Roman"/>
            <w:szCs w:val="24"/>
            <w:lang w:eastAsia="en-US"/>
          </w:rPr>
          <w:br/>
          <w:t>ΜΠΟΥΚΩΡΟΣ Χ. , σελ.</w:t>
        </w:r>
        <w:r w:rsidRPr="009F72F4">
          <w:rPr>
            <w:rFonts w:eastAsia="Times New Roman"/>
            <w:szCs w:val="24"/>
            <w:lang w:eastAsia="en-US"/>
          </w:rPr>
          <w:br/>
          <w:t>ΟΙΚΟΝΟΜΟΥ Β. , σελ.</w:t>
        </w:r>
        <w:r w:rsidRPr="009F72F4">
          <w:rPr>
            <w:rFonts w:eastAsia="Times New Roman"/>
            <w:szCs w:val="24"/>
            <w:lang w:eastAsia="en-US"/>
          </w:rPr>
          <w:br/>
          <w:t>ΠΑΠΑΔΟΠΟΥΛΟΣ Ν. , σελ.</w:t>
        </w:r>
        <w:r w:rsidRPr="009F72F4">
          <w:rPr>
            <w:rFonts w:eastAsia="Times New Roman"/>
            <w:szCs w:val="24"/>
            <w:lang w:eastAsia="en-US"/>
          </w:rPr>
          <w:br/>
          <w:t>ΠΑΠΠΑΣ Ν. , σελ.</w:t>
        </w:r>
        <w:r w:rsidRPr="009F72F4">
          <w:rPr>
            <w:rFonts w:eastAsia="Times New Roman"/>
            <w:szCs w:val="24"/>
            <w:lang w:eastAsia="en-US"/>
          </w:rPr>
          <w:br/>
          <w:t>ΧΡΙΣΤΟΦΙΛΟΠΟΥΛΟΥ Π. , σελ.</w:t>
        </w:r>
        <w:r w:rsidRPr="009F72F4">
          <w:rPr>
            <w:rFonts w:eastAsia="Times New Roman"/>
            <w:szCs w:val="24"/>
            <w:lang w:eastAsia="en-US"/>
          </w:rPr>
          <w:br/>
        </w:r>
        <w:r w:rsidRPr="009F72F4">
          <w:rPr>
            <w:rFonts w:eastAsia="Times New Roman"/>
            <w:szCs w:val="24"/>
            <w:lang w:eastAsia="en-US"/>
          </w:rPr>
          <w:br/>
          <w:t>Γ. Επί προσωπικού θέματος:</w:t>
        </w:r>
        <w:r w:rsidRPr="009F72F4">
          <w:rPr>
            <w:rFonts w:eastAsia="Times New Roman"/>
            <w:szCs w:val="24"/>
            <w:lang w:eastAsia="en-US"/>
          </w:rPr>
          <w:br/>
          <w:t>ΑΘΑΝΑΣΙΟΥ Χ. , σελ.</w:t>
        </w:r>
        <w:r w:rsidRPr="009F72F4">
          <w:rPr>
            <w:rFonts w:eastAsia="Times New Roman"/>
            <w:szCs w:val="24"/>
            <w:lang w:eastAsia="en-US"/>
          </w:rPr>
          <w:br/>
          <w:t>ΒΕΝΙΖΕΛΟΣ Ε. , σελ.</w:t>
        </w:r>
        <w:r w:rsidRPr="009F72F4">
          <w:rPr>
            <w:rFonts w:eastAsia="Times New Roman"/>
            <w:szCs w:val="24"/>
            <w:lang w:eastAsia="en-US"/>
          </w:rPr>
          <w:br/>
          <w:t>ΓΕΡΟΒΑΣΙΛΗ  Ό. , σελ.</w:t>
        </w:r>
        <w:r w:rsidRPr="009F72F4">
          <w:rPr>
            <w:rFonts w:eastAsia="Times New Roman"/>
            <w:szCs w:val="24"/>
            <w:lang w:eastAsia="en-US"/>
          </w:rPr>
          <w:br/>
          <w:t>ΓΕΩΡΓΙΑΔΗΣ Σ. , σελ.</w:t>
        </w:r>
        <w:r w:rsidRPr="009F72F4">
          <w:rPr>
            <w:rFonts w:eastAsia="Times New Roman"/>
            <w:szCs w:val="24"/>
            <w:lang w:eastAsia="en-US"/>
          </w:rPr>
          <w:br/>
          <w:t>ΚΑΜΜΕΝΟΣ Π. , σελ.</w:t>
        </w:r>
        <w:r w:rsidRPr="009F72F4">
          <w:rPr>
            <w:rFonts w:eastAsia="Times New Roman"/>
            <w:szCs w:val="24"/>
            <w:lang w:eastAsia="en-US"/>
          </w:rPr>
          <w:br/>
          <w:t>ΛΟΒΕΡΔΟΣ Α. , σελ.</w:t>
        </w:r>
        <w:r w:rsidRPr="009F72F4">
          <w:rPr>
            <w:rFonts w:eastAsia="Times New Roman"/>
            <w:szCs w:val="24"/>
            <w:lang w:eastAsia="en-US"/>
          </w:rPr>
          <w:br/>
          <w:t>ΜΟΥΖΑΛΑΣ Γ. , σελ.</w:t>
        </w:r>
        <w:r w:rsidRPr="009F72F4">
          <w:rPr>
            <w:rFonts w:eastAsia="Times New Roman"/>
            <w:szCs w:val="24"/>
            <w:lang w:eastAsia="en-US"/>
          </w:rPr>
          <w:br/>
          <w:t>ΟΙΚΟΝΟΜΟΥ Β. , σελ.</w:t>
        </w:r>
        <w:r w:rsidRPr="009F72F4">
          <w:rPr>
            <w:rFonts w:eastAsia="Times New Roman"/>
            <w:szCs w:val="24"/>
            <w:lang w:eastAsia="en-US"/>
          </w:rPr>
          <w:br/>
          <w:t>ΣΠΙΡΤΖΗΣ Χ. , σελ.</w:t>
        </w:r>
        <w:r w:rsidRPr="009F72F4">
          <w:rPr>
            <w:rFonts w:eastAsia="Times New Roman"/>
            <w:szCs w:val="24"/>
            <w:lang w:eastAsia="en-US"/>
          </w:rPr>
          <w:br/>
          <w:t>ΣΤΑΘΑΚΗΣ Γ. , σελ.</w:t>
        </w:r>
        <w:r w:rsidRPr="009F72F4">
          <w:rPr>
            <w:rFonts w:eastAsia="Times New Roman"/>
            <w:szCs w:val="24"/>
            <w:lang w:eastAsia="en-US"/>
          </w:rPr>
          <w:br/>
          <w:t>ΦΛΑΜΠΟΥΡΑΡΗΣ Α. , σελ.</w:t>
        </w:r>
        <w:r w:rsidRPr="009F72F4">
          <w:rPr>
            <w:rFonts w:eastAsia="Times New Roman"/>
            <w:szCs w:val="24"/>
            <w:lang w:eastAsia="en-US"/>
          </w:rPr>
          <w:br/>
        </w:r>
        <w:r w:rsidRPr="009F72F4">
          <w:rPr>
            <w:rFonts w:eastAsia="Times New Roman"/>
            <w:szCs w:val="24"/>
            <w:lang w:eastAsia="en-US"/>
          </w:rPr>
          <w:br/>
          <w:t>ΠΑΡΕΜΒΑΣΕΙΣ:</w:t>
        </w:r>
        <w:r w:rsidRPr="009F72F4">
          <w:rPr>
            <w:rFonts w:eastAsia="Times New Roman"/>
            <w:szCs w:val="24"/>
            <w:lang w:eastAsia="en-US"/>
          </w:rPr>
          <w:br/>
          <w:t>ΑΘΑΝΑΣΙΟΥ Χ. , σελ.</w:t>
        </w:r>
        <w:r w:rsidRPr="009F72F4">
          <w:rPr>
            <w:rFonts w:eastAsia="Times New Roman"/>
            <w:szCs w:val="24"/>
            <w:lang w:eastAsia="en-US"/>
          </w:rPr>
          <w:br/>
          <w:t>ΑΝΤΩΝΙΟΥ Χ. , σελ.</w:t>
        </w:r>
        <w:r w:rsidRPr="009F72F4">
          <w:rPr>
            <w:rFonts w:eastAsia="Times New Roman"/>
            <w:szCs w:val="24"/>
            <w:lang w:eastAsia="en-US"/>
          </w:rPr>
          <w:br/>
          <w:t>ΒΑΓΕΝΑ  Ά. , σελ.</w:t>
        </w:r>
        <w:r w:rsidRPr="009F72F4">
          <w:rPr>
            <w:rFonts w:eastAsia="Times New Roman"/>
            <w:szCs w:val="24"/>
            <w:lang w:eastAsia="en-US"/>
          </w:rPr>
          <w:br/>
          <w:t>ΒΑΡΔΑΚΗΣ Σ. , σελ.</w:t>
        </w:r>
        <w:r w:rsidRPr="009F72F4">
          <w:rPr>
            <w:rFonts w:eastAsia="Times New Roman"/>
            <w:szCs w:val="24"/>
            <w:lang w:eastAsia="en-US"/>
          </w:rPr>
          <w:br/>
          <w:t>ΒΕΝΙΖΕΛΟΣ Ε. , σελ.</w:t>
        </w:r>
        <w:r w:rsidRPr="009F72F4">
          <w:rPr>
            <w:rFonts w:eastAsia="Times New Roman"/>
            <w:szCs w:val="24"/>
            <w:lang w:eastAsia="en-US"/>
          </w:rPr>
          <w:br/>
          <w:t>ΒΛΑΣΗΣ Κ. , σελ.</w:t>
        </w:r>
        <w:r w:rsidRPr="009F72F4">
          <w:rPr>
            <w:rFonts w:eastAsia="Times New Roman"/>
            <w:szCs w:val="24"/>
            <w:lang w:eastAsia="en-US"/>
          </w:rPr>
          <w:br/>
          <w:t>ΓΕΩΡΓΑΝΤΑΣ Γ. , σελ.</w:t>
        </w:r>
        <w:r w:rsidRPr="009F72F4">
          <w:rPr>
            <w:rFonts w:eastAsia="Times New Roman"/>
            <w:szCs w:val="24"/>
            <w:lang w:eastAsia="en-US"/>
          </w:rPr>
          <w:br/>
          <w:t>ΚΟΖΟΜΠΟΛΗ - ΑΜΑΝΑΤΙΔΗ Π. , σελ.</w:t>
        </w:r>
        <w:r w:rsidRPr="009F72F4">
          <w:rPr>
            <w:rFonts w:eastAsia="Times New Roman"/>
            <w:szCs w:val="24"/>
            <w:lang w:eastAsia="en-US"/>
          </w:rPr>
          <w:br/>
          <w:t>ΚΟΥΙΚ Τ. , σελ.</w:t>
        </w:r>
        <w:r w:rsidRPr="009F72F4">
          <w:rPr>
            <w:rFonts w:eastAsia="Times New Roman"/>
            <w:szCs w:val="24"/>
            <w:lang w:eastAsia="en-US"/>
          </w:rPr>
          <w:br/>
          <w:t>ΚΩΝΣΤΑΝΤΙΝΕΑΣ Π. , σελ.</w:t>
        </w:r>
        <w:r w:rsidRPr="009F72F4">
          <w:rPr>
            <w:rFonts w:eastAsia="Times New Roman"/>
            <w:szCs w:val="24"/>
            <w:lang w:eastAsia="en-US"/>
          </w:rPr>
          <w:br/>
          <w:t>ΛΑΠΠΑΣ Σ. , σελ.</w:t>
        </w:r>
        <w:r w:rsidRPr="009F72F4">
          <w:rPr>
            <w:rFonts w:eastAsia="Times New Roman"/>
            <w:szCs w:val="24"/>
            <w:lang w:eastAsia="en-US"/>
          </w:rPr>
          <w:br/>
          <w:t>ΛΟΒΕΡΔΟΣ Α. , σελ.</w:t>
        </w:r>
        <w:r w:rsidRPr="009F72F4">
          <w:rPr>
            <w:rFonts w:eastAsia="Times New Roman"/>
            <w:szCs w:val="24"/>
            <w:lang w:eastAsia="en-US"/>
          </w:rPr>
          <w:br/>
          <w:t>ΜΠΑΛΑΟΥΡΑΣ Γ. , σελ.</w:t>
        </w:r>
        <w:r w:rsidRPr="009F72F4">
          <w:rPr>
            <w:rFonts w:eastAsia="Times New Roman"/>
            <w:szCs w:val="24"/>
            <w:lang w:eastAsia="en-US"/>
          </w:rPr>
          <w:br/>
          <w:t>ΜΠΓΙΑΛΑΣ Χ. , σελ.</w:t>
        </w:r>
        <w:r w:rsidRPr="009F72F4">
          <w:rPr>
            <w:rFonts w:eastAsia="Times New Roman"/>
            <w:szCs w:val="24"/>
            <w:lang w:eastAsia="en-US"/>
          </w:rPr>
          <w:br/>
          <w:t>ΜΠΟΥΚΩΡΟΣ Χ. , σελ.</w:t>
        </w:r>
        <w:r w:rsidRPr="009F72F4">
          <w:rPr>
            <w:rFonts w:eastAsia="Times New Roman"/>
            <w:szCs w:val="24"/>
            <w:lang w:eastAsia="en-US"/>
          </w:rPr>
          <w:br/>
          <w:t>ΟΙΚΟΝΟΜΟΥ Β. , σελ.</w:t>
        </w:r>
        <w:r w:rsidRPr="009F72F4">
          <w:rPr>
            <w:rFonts w:eastAsia="Times New Roman"/>
            <w:szCs w:val="24"/>
            <w:lang w:eastAsia="en-US"/>
          </w:rPr>
          <w:br/>
          <w:t>ΠΟΛΑΚΗΣ Π. , σελ.</w:t>
        </w:r>
        <w:r w:rsidRPr="009F72F4">
          <w:rPr>
            <w:rFonts w:eastAsia="Times New Roman"/>
            <w:szCs w:val="24"/>
            <w:lang w:eastAsia="en-US"/>
          </w:rPr>
          <w:br/>
          <w:t>ΠΡΑΤΣΟΛΗΣ Α. , σελ.</w:t>
        </w:r>
        <w:r w:rsidRPr="009F72F4">
          <w:rPr>
            <w:rFonts w:eastAsia="Times New Roman"/>
            <w:szCs w:val="24"/>
            <w:lang w:eastAsia="en-US"/>
          </w:rPr>
          <w:br/>
          <w:t>ΣΚΟΥΡΟΛΙΑΚΟΣ Π. , σελ.</w:t>
        </w:r>
        <w:r w:rsidRPr="009F72F4">
          <w:rPr>
            <w:rFonts w:eastAsia="Times New Roman"/>
            <w:szCs w:val="24"/>
            <w:lang w:eastAsia="en-US"/>
          </w:rPr>
          <w:br/>
          <w:t>ΤΣΙΑΡΑΣ Κ. , σελ.</w:t>
        </w:r>
        <w:r w:rsidRPr="009F72F4">
          <w:rPr>
            <w:rFonts w:eastAsia="Times New Roman"/>
            <w:szCs w:val="24"/>
            <w:lang w:eastAsia="en-US"/>
          </w:rPr>
          <w:br/>
          <w:t>ΦΑΜΕΛΛΟΣ Σ. , σελ.</w:t>
        </w:r>
        <w:r w:rsidRPr="009F72F4">
          <w:rPr>
            <w:rFonts w:eastAsia="Times New Roman"/>
            <w:szCs w:val="24"/>
            <w:lang w:eastAsia="en-US"/>
          </w:rPr>
          <w:br/>
        </w:r>
        <w:bookmarkStart w:id="46" w:name="_GoBack"/>
        <w:bookmarkEnd w:id="46"/>
      </w:ins>
    </w:p>
    <w:p w14:paraId="02D99924" w14:textId="77777777" w:rsidR="00D3277D" w:rsidRDefault="009F72F4">
      <w:pPr>
        <w:autoSpaceDE w:val="0"/>
        <w:autoSpaceDN w:val="0"/>
        <w:adjustRightInd w:val="0"/>
        <w:spacing w:after="0" w:line="600" w:lineRule="auto"/>
        <w:ind w:firstLine="720"/>
        <w:jc w:val="center"/>
        <w:rPr>
          <w:rFonts w:eastAsia="Times New Roman"/>
          <w:bCs/>
          <w:szCs w:val="24"/>
        </w:rPr>
      </w:pPr>
      <w:r>
        <w:rPr>
          <w:rFonts w:eastAsia="Times New Roman"/>
          <w:bCs/>
          <w:szCs w:val="24"/>
        </w:rPr>
        <w:t>ΠΡΑΚΤΙΚΑ ΒΟΥΛΗΣ</w:t>
      </w:r>
    </w:p>
    <w:p w14:paraId="02D99925" w14:textId="77777777" w:rsidR="00D3277D" w:rsidRDefault="009F72F4">
      <w:pPr>
        <w:autoSpaceDE w:val="0"/>
        <w:autoSpaceDN w:val="0"/>
        <w:adjustRightInd w:val="0"/>
        <w:spacing w:after="0" w:line="600" w:lineRule="auto"/>
        <w:ind w:firstLine="720"/>
        <w:jc w:val="center"/>
        <w:rPr>
          <w:rFonts w:eastAsia="Times New Roman"/>
          <w:bCs/>
          <w:szCs w:val="24"/>
        </w:rPr>
      </w:pPr>
      <w:r>
        <w:rPr>
          <w:rFonts w:eastAsia="Times New Roman"/>
          <w:bCs/>
          <w:szCs w:val="24"/>
        </w:rPr>
        <w:t>ΙΖ΄ ΠΕΡΙΟΔΟΣ</w:t>
      </w:r>
    </w:p>
    <w:p w14:paraId="02D99926" w14:textId="77777777" w:rsidR="00D3277D" w:rsidRDefault="009F72F4">
      <w:pPr>
        <w:autoSpaceDE w:val="0"/>
        <w:autoSpaceDN w:val="0"/>
        <w:adjustRightInd w:val="0"/>
        <w:spacing w:after="0" w:line="600" w:lineRule="auto"/>
        <w:ind w:firstLine="720"/>
        <w:jc w:val="center"/>
        <w:rPr>
          <w:rFonts w:eastAsia="Times New Roman"/>
          <w:bCs/>
          <w:szCs w:val="24"/>
        </w:rPr>
      </w:pPr>
      <w:r>
        <w:rPr>
          <w:rFonts w:eastAsia="Times New Roman"/>
          <w:bCs/>
          <w:szCs w:val="24"/>
        </w:rPr>
        <w:t>ΠΡΟΕΔΡΕΥΟΜΕΝΗΣ ΚΟΙΝΟΒΟΥΛΕΥΤΙΚΗΣ ΔΗΜΟΚΡΑΤΙΑΣ</w:t>
      </w:r>
    </w:p>
    <w:p w14:paraId="02D99927" w14:textId="77777777" w:rsidR="00D3277D" w:rsidRDefault="009F72F4">
      <w:pPr>
        <w:autoSpaceDE w:val="0"/>
        <w:autoSpaceDN w:val="0"/>
        <w:adjustRightInd w:val="0"/>
        <w:spacing w:after="0" w:line="600" w:lineRule="auto"/>
        <w:ind w:firstLine="720"/>
        <w:jc w:val="center"/>
        <w:rPr>
          <w:rFonts w:eastAsia="Times New Roman"/>
          <w:bCs/>
          <w:szCs w:val="24"/>
        </w:rPr>
      </w:pPr>
      <w:r>
        <w:rPr>
          <w:rFonts w:eastAsia="Times New Roman"/>
          <w:bCs/>
          <w:szCs w:val="24"/>
        </w:rPr>
        <w:t>ΣΥΝΟΔΟΣ Β΄</w:t>
      </w:r>
    </w:p>
    <w:p w14:paraId="02D99928" w14:textId="77777777" w:rsidR="00D3277D" w:rsidRDefault="009F72F4">
      <w:pPr>
        <w:autoSpaceDE w:val="0"/>
        <w:autoSpaceDN w:val="0"/>
        <w:adjustRightInd w:val="0"/>
        <w:spacing w:after="0" w:line="600" w:lineRule="auto"/>
        <w:ind w:firstLine="720"/>
        <w:jc w:val="center"/>
        <w:rPr>
          <w:rFonts w:eastAsia="Times New Roman"/>
          <w:bCs/>
          <w:szCs w:val="24"/>
        </w:rPr>
      </w:pPr>
      <w:r>
        <w:rPr>
          <w:rFonts w:eastAsia="Times New Roman"/>
          <w:bCs/>
          <w:szCs w:val="24"/>
        </w:rPr>
        <w:t>ΣΥΝΕΔΡΙΑΣΗ ΣΤ΄</w:t>
      </w:r>
    </w:p>
    <w:p w14:paraId="02D99929" w14:textId="77777777" w:rsidR="00D3277D" w:rsidRDefault="009F72F4">
      <w:pPr>
        <w:autoSpaceDE w:val="0"/>
        <w:autoSpaceDN w:val="0"/>
        <w:adjustRightInd w:val="0"/>
        <w:spacing w:after="0" w:line="600" w:lineRule="auto"/>
        <w:ind w:firstLine="720"/>
        <w:jc w:val="center"/>
        <w:rPr>
          <w:rFonts w:eastAsia="Times New Roman"/>
          <w:bCs/>
          <w:szCs w:val="24"/>
        </w:rPr>
      </w:pPr>
      <w:r>
        <w:rPr>
          <w:rFonts w:eastAsia="Times New Roman"/>
          <w:bCs/>
          <w:szCs w:val="24"/>
        </w:rPr>
        <w:t>Δευτέρα 10 Οκτωβρίου 2016</w:t>
      </w:r>
    </w:p>
    <w:p w14:paraId="02D9992A" w14:textId="77777777" w:rsidR="00D3277D" w:rsidRDefault="009F72F4">
      <w:pPr>
        <w:autoSpaceDE w:val="0"/>
        <w:autoSpaceDN w:val="0"/>
        <w:adjustRightInd w:val="0"/>
        <w:spacing w:after="0" w:line="600" w:lineRule="auto"/>
        <w:ind w:firstLine="720"/>
        <w:jc w:val="both"/>
        <w:rPr>
          <w:rFonts w:eastAsia="Times New Roman"/>
          <w:szCs w:val="24"/>
        </w:rPr>
      </w:pPr>
      <w:r>
        <w:rPr>
          <w:rFonts w:eastAsia="Times New Roman"/>
          <w:szCs w:val="24"/>
        </w:rPr>
        <w:t xml:space="preserve">Αθήνα, σήμερα στις </w:t>
      </w:r>
      <w:r>
        <w:rPr>
          <w:rFonts w:eastAsia="Times New Roman"/>
          <w:szCs w:val="24"/>
        </w:rPr>
        <w:t>10</w:t>
      </w:r>
      <w:r>
        <w:rPr>
          <w:rFonts w:eastAsia="Times New Roman"/>
          <w:szCs w:val="24"/>
        </w:rPr>
        <w:t xml:space="preserve"> Οκτωβρίου, ημέρα Δευτέρα και ώρα 15.14΄</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Προέδρου αυτής κ. </w:t>
      </w:r>
      <w:r w:rsidRPr="00CC46E8">
        <w:rPr>
          <w:rFonts w:eastAsia="Times New Roman"/>
          <w:b/>
          <w:szCs w:val="24"/>
        </w:rPr>
        <w:t>ΝΙΚΟΛΑΟΥ ΒΟΥΤΣΗ</w:t>
      </w:r>
      <w:r>
        <w:rPr>
          <w:rFonts w:eastAsia="Times New Roman"/>
          <w:szCs w:val="24"/>
        </w:rPr>
        <w:t>.</w:t>
      </w:r>
    </w:p>
    <w:p w14:paraId="02D9992B" w14:textId="77777777" w:rsidR="00D3277D" w:rsidRDefault="009F72F4">
      <w:pPr>
        <w:autoSpaceDE w:val="0"/>
        <w:autoSpaceDN w:val="0"/>
        <w:adjustRightInd w:val="0"/>
        <w:spacing w:after="0" w:line="600" w:lineRule="auto"/>
        <w:ind w:firstLine="720"/>
        <w:jc w:val="both"/>
        <w:rPr>
          <w:rFonts w:eastAsia="Times New Roman"/>
          <w:szCs w:val="24"/>
        </w:rPr>
      </w:pPr>
      <w:r>
        <w:rPr>
          <w:rFonts w:eastAsia="Times New Roman"/>
          <w:b/>
          <w:bCs/>
          <w:szCs w:val="24"/>
        </w:rPr>
        <w:t xml:space="preserve">ΠΡΟΕΔΡΟΣ (Νικόλαος </w:t>
      </w:r>
      <w:proofErr w:type="spellStart"/>
      <w:r>
        <w:rPr>
          <w:rFonts w:eastAsia="Times New Roman"/>
          <w:b/>
          <w:bCs/>
          <w:szCs w:val="24"/>
        </w:rPr>
        <w:t>Βούτσης</w:t>
      </w:r>
      <w:proofErr w:type="spellEnd"/>
      <w:r>
        <w:rPr>
          <w:rFonts w:eastAsia="Times New Roman"/>
          <w:b/>
          <w:bCs/>
          <w:szCs w:val="24"/>
        </w:rPr>
        <w:t xml:space="preserve">): </w:t>
      </w:r>
      <w:r>
        <w:rPr>
          <w:rFonts w:eastAsia="Times New Roman"/>
          <w:szCs w:val="24"/>
        </w:rPr>
        <w:t xml:space="preserve">Κυρίες και κύριοι συνάδελφοι, αρχίζει η συνεδρίαση. </w:t>
      </w:r>
    </w:p>
    <w:p w14:paraId="02D9992C" w14:textId="77777777" w:rsidR="00D3277D" w:rsidRDefault="009F72F4">
      <w:pPr>
        <w:autoSpaceDE w:val="0"/>
        <w:autoSpaceDN w:val="0"/>
        <w:adjustRightInd w:val="0"/>
        <w:spacing w:after="0" w:line="600" w:lineRule="auto"/>
        <w:ind w:firstLine="720"/>
        <w:jc w:val="both"/>
        <w:rPr>
          <w:rFonts w:eastAsia="Times New Roman"/>
          <w:szCs w:val="24"/>
        </w:rPr>
      </w:pPr>
      <w:r>
        <w:rPr>
          <w:rFonts w:eastAsia="Times New Roman"/>
          <w:szCs w:val="24"/>
        </w:rPr>
        <w:t xml:space="preserve">Εισερχόμαστε στην </w:t>
      </w:r>
    </w:p>
    <w:p w14:paraId="02D9992D" w14:textId="77777777" w:rsidR="00D3277D" w:rsidRDefault="009F72F4">
      <w:pPr>
        <w:autoSpaceDE w:val="0"/>
        <w:autoSpaceDN w:val="0"/>
        <w:adjustRightInd w:val="0"/>
        <w:spacing w:after="0" w:line="600" w:lineRule="auto"/>
        <w:ind w:firstLine="720"/>
        <w:jc w:val="center"/>
        <w:rPr>
          <w:rFonts w:eastAsia="Times New Roman"/>
          <w:b/>
          <w:szCs w:val="24"/>
        </w:rPr>
      </w:pPr>
      <w:r>
        <w:rPr>
          <w:rFonts w:eastAsia="Times New Roman"/>
          <w:b/>
          <w:szCs w:val="24"/>
        </w:rPr>
        <w:t>ΕΙΔ</w:t>
      </w:r>
      <w:r>
        <w:rPr>
          <w:rFonts w:eastAsia="Times New Roman"/>
          <w:b/>
          <w:szCs w:val="24"/>
        </w:rPr>
        <w:t>ΙΚΗ ΗΜΕΡΗΣΙΑ ΔΙΑΤΑΞΗ</w:t>
      </w:r>
    </w:p>
    <w:p w14:paraId="02D9992E" w14:textId="77777777" w:rsidR="00D3277D" w:rsidRDefault="009F72F4">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Συζήτηση προ ημερησίας διατάξεως, σύμφωνα με το άρθρο 143 του Κανονισμού της Βουλής, με πρωτοβουλία του Πρωθυπουργού κ. Αλέξη Τσίπρα, σε επίπεδο Αρχηγών κομμάτων, με αποκλειστικό θέμα τα φαινόμενα διαπλοκής και διαφθοράς και την επιρρο</w:t>
      </w:r>
      <w:r>
        <w:rPr>
          <w:rFonts w:eastAsia="Times New Roman" w:cs="Times New Roman"/>
          <w:szCs w:val="24"/>
        </w:rPr>
        <w:t>ή τους στο θεσμικό και πολιτικό σύστημα της χώρας και την αντιμετώπισή τους.</w:t>
      </w:r>
    </w:p>
    <w:p w14:paraId="02D9992F" w14:textId="77777777" w:rsidR="00D3277D" w:rsidRDefault="009F72F4">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Σύμφωνα με το άρθρο 143 παράγραφος 4 του Κανονισμού της Βουλής η διάρκεια της αγόρευσης του κυρίου Πρωθυπουργού, κ. Αλέξη Τσίπρα, με πρωτοβουλία του οποίου πραγματοποιείται η συζή</w:t>
      </w:r>
      <w:r>
        <w:rPr>
          <w:rFonts w:eastAsia="Times New Roman" w:cs="Times New Roman"/>
          <w:szCs w:val="24"/>
        </w:rPr>
        <w:t xml:space="preserve">τηση, είναι τριάντα λεπτά της ώρας. </w:t>
      </w:r>
    </w:p>
    <w:p w14:paraId="02D99930"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Η διάρκεια αγόρευσης των Προέδρων των Κοινοβουλευτικών Ομάδων, της Νέας Δημοκρατίας κ. Κυριάκου Μητσοτάκη, του Λαϊκού Συνδέσμου - Χρυσή Αυγή κ. Νικολάου </w:t>
      </w:r>
      <w:proofErr w:type="spellStart"/>
      <w:r>
        <w:rPr>
          <w:rFonts w:eastAsia="Times New Roman" w:cs="Times New Roman"/>
          <w:szCs w:val="24"/>
        </w:rPr>
        <w:t>Μιχαλολιάκου</w:t>
      </w:r>
      <w:proofErr w:type="spellEnd"/>
      <w:r>
        <w:rPr>
          <w:rFonts w:eastAsia="Times New Roman" w:cs="Times New Roman"/>
          <w:szCs w:val="24"/>
        </w:rPr>
        <w:t>, της Δημοκρατικής Συμπαράταξης ΠΑΣΟΚ - ΔΗΜΑΡ κ. Φωτει</w:t>
      </w:r>
      <w:r>
        <w:rPr>
          <w:rFonts w:eastAsia="Times New Roman" w:cs="Times New Roman"/>
          <w:szCs w:val="24"/>
        </w:rPr>
        <w:t xml:space="preserve">νής </w:t>
      </w:r>
      <w:r>
        <w:rPr>
          <w:rFonts w:eastAsia="Times New Roman" w:cs="Times New Roman"/>
          <w:szCs w:val="24"/>
        </w:rPr>
        <w:t>(Φώφης)</w:t>
      </w:r>
      <w:r>
        <w:rPr>
          <w:rFonts w:eastAsia="Times New Roman" w:cs="Times New Roman"/>
          <w:szCs w:val="24"/>
        </w:rPr>
        <w:t xml:space="preserve"> Γεννηματά, του ΚΚΕ κ. Δημητρίου </w:t>
      </w:r>
      <w:proofErr w:type="spellStart"/>
      <w:r>
        <w:rPr>
          <w:rFonts w:eastAsia="Times New Roman" w:cs="Times New Roman"/>
          <w:szCs w:val="24"/>
        </w:rPr>
        <w:t>Κουτσούμπα</w:t>
      </w:r>
      <w:proofErr w:type="spellEnd"/>
      <w:r>
        <w:rPr>
          <w:rFonts w:eastAsia="Times New Roman" w:cs="Times New Roman"/>
          <w:szCs w:val="24"/>
        </w:rPr>
        <w:t xml:space="preserve">, </w:t>
      </w:r>
      <w:r>
        <w:rPr>
          <w:rFonts w:eastAsia="Times New Roman" w:cs="Times New Roman"/>
          <w:szCs w:val="24"/>
        </w:rPr>
        <w:lastRenderedPageBreak/>
        <w:t>του Ποταμιού κ. Σταύρου Θεοδωράκη, των Ανεξαρτήτων Ελλήνων κ. Παναγιώτη Καμμένου και της Ένωσης Κεντρώων κ. Βασίλη Λεβέντη, είναι είκοσι λεπτά της ώρας για τον καθένα.</w:t>
      </w:r>
      <w:r>
        <w:rPr>
          <w:rFonts w:eastAsia="Times New Roman" w:cs="Times New Roman"/>
          <w:szCs w:val="24"/>
        </w:rPr>
        <w:t xml:space="preserve"> </w:t>
      </w:r>
      <w:r>
        <w:rPr>
          <w:rFonts w:eastAsia="Times New Roman" w:cs="Times New Roman"/>
          <w:szCs w:val="24"/>
        </w:rPr>
        <w:t>Όσον αφορά την ώρα, πάντοτε υπάρ</w:t>
      </w:r>
      <w:r>
        <w:rPr>
          <w:rFonts w:eastAsia="Times New Roman" w:cs="Times New Roman"/>
          <w:szCs w:val="24"/>
        </w:rPr>
        <w:t xml:space="preserve">χει συνεννόηση και ευελιξία. Δεν υπάρχει κάποιο ιδιαίτερο θέμα. Το γνωρίζουμε. </w:t>
      </w:r>
    </w:p>
    <w:p w14:paraId="02D99931"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Στη συζήτηση συμμετέχουν έως δύο Υπουργοί. Η διάρκεια αγόρευσης των Υπουργών είναι μέχρι δέκα λεπτά της ώρας. Ο χρόνος ομιλίας του Υπουργού που παρεμβαίνει στο στάδιο των κυρίω</w:t>
      </w:r>
      <w:r>
        <w:rPr>
          <w:rFonts w:eastAsia="Times New Roman" w:cs="Times New Roman"/>
          <w:szCs w:val="24"/>
        </w:rPr>
        <w:t xml:space="preserve">ν αγορεύσεων ή των δευτερολογιών πριν ολοκληρωθούν οι αγορεύσεις ή οι δευτερολογίες των Προέδρων των Κοινοβουλευτικών Ομάδων, περιορίζεται στο ήμισυ του χρόνου που δικαιούται. </w:t>
      </w:r>
    </w:p>
    <w:p w14:paraId="02D99932"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Δικαίωμα δευτερολογίας έχουν για δεκαπέντε λεπτά της ώρας ο Πρωθυπουργός και γι</w:t>
      </w:r>
      <w:r>
        <w:rPr>
          <w:rFonts w:eastAsia="Times New Roman" w:cs="Times New Roman"/>
          <w:szCs w:val="24"/>
        </w:rPr>
        <w:t xml:space="preserve">α δέκα λεπτά της ώρας οι Πρόεδροι των Κοινοβουλευτικών Ομάδων και οι Υπουργοί. </w:t>
      </w:r>
    </w:p>
    <w:p w14:paraId="02D99933"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Τέλος, ο Πρωθυπουργός μπορεί να </w:t>
      </w:r>
      <w:proofErr w:type="spellStart"/>
      <w:r>
        <w:rPr>
          <w:rFonts w:eastAsia="Times New Roman" w:cs="Times New Roman"/>
          <w:szCs w:val="24"/>
        </w:rPr>
        <w:t>τριτολογήσει</w:t>
      </w:r>
      <w:proofErr w:type="spellEnd"/>
      <w:r>
        <w:rPr>
          <w:rFonts w:eastAsia="Times New Roman" w:cs="Times New Roman"/>
          <w:szCs w:val="24"/>
        </w:rPr>
        <w:t xml:space="preserve"> για πέντε λεπτά της ώρας. </w:t>
      </w:r>
    </w:p>
    <w:p w14:paraId="02D99934"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Εκ των Υπουργών έχουν δηλωθεί ότι θα μιλήσουν ο Υπουργός Επικρατείας κ. Νίκος Παππάς και ο Αναπληρωτής Υ</w:t>
      </w:r>
      <w:r>
        <w:rPr>
          <w:rFonts w:eastAsia="Times New Roman" w:cs="Times New Roman"/>
          <w:szCs w:val="24"/>
        </w:rPr>
        <w:t xml:space="preserve">πουργός Δικαιοσύνης, Διαφάνειας και Ανθρωπίνων Δικαιωμάτων κ. Δημήτριος Παπαγγελόπουλος. </w:t>
      </w:r>
    </w:p>
    <w:p w14:paraId="02D99935"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Ο Πρωθυπουργός κ. Αλέξης Τσίπρας έχει τον λόγο. </w:t>
      </w:r>
    </w:p>
    <w:p w14:paraId="02D99936"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Ευχαριστώ πολύ, κύριε Πρόεδρε.</w:t>
      </w:r>
    </w:p>
    <w:p w14:paraId="02D99937"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Κατά τη διάρκεια της προηγούμενης προ </w:t>
      </w:r>
      <w:r>
        <w:rPr>
          <w:rFonts w:eastAsia="Times New Roman" w:cs="Times New Roman"/>
          <w:szCs w:val="24"/>
        </w:rPr>
        <w:t>η</w:t>
      </w:r>
      <w:r>
        <w:rPr>
          <w:rFonts w:eastAsia="Times New Roman" w:cs="Times New Roman"/>
          <w:szCs w:val="24"/>
        </w:rPr>
        <w:t>μερησ</w:t>
      </w:r>
      <w:r>
        <w:rPr>
          <w:rFonts w:eastAsia="Times New Roman" w:cs="Times New Roman"/>
          <w:szCs w:val="24"/>
        </w:rPr>
        <w:t xml:space="preserve">ίας </w:t>
      </w:r>
      <w:r>
        <w:rPr>
          <w:rFonts w:eastAsia="Times New Roman" w:cs="Times New Roman"/>
          <w:szCs w:val="24"/>
        </w:rPr>
        <w:t>δ</w:t>
      </w:r>
      <w:r>
        <w:rPr>
          <w:rFonts w:eastAsia="Times New Roman" w:cs="Times New Roman"/>
          <w:szCs w:val="24"/>
        </w:rPr>
        <w:t xml:space="preserve">ιατάξεως συζήτηση στη Βουλή, ο κ. Μητσοτάκης, όταν η κουβέντα πήγε στα θέματα της διαφθοράς και της διαπλοκής, επέλεξε να </w:t>
      </w:r>
      <w:proofErr w:type="spellStart"/>
      <w:r>
        <w:rPr>
          <w:rFonts w:eastAsia="Times New Roman" w:cs="Times New Roman"/>
          <w:szCs w:val="24"/>
        </w:rPr>
        <w:t>αποδράσει</w:t>
      </w:r>
      <w:proofErr w:type="spellEnd"/>
      <w:r>
        <w:rPr>
          <w:rFonts w:eastAsia="Times New Roman" w:cs="Times New Roman"/>
          <w:szCs w:val="24"/>
        </w:rPr>
        <w:t>. Όμως αυτό δεν θα σας το επιτρέψουμε, κύριε Μητσοτάκη. Σήμερα θα απολογηθείτε και για τα ψεύδη και για τις συκοφαντίες,</w:t>
      </w:r>
      <w:r>
        <w:rPr>
          <w:rFonts w:eastAsia="Times New Roman" w:cs="Times New Roman"/>
          <w:szCs w:val="24"/>
        </w:rPr>
        <w:t xml:space="preserve"> κυρίως, όμως, για τα πεπραγμένα σας, διότι δεν εμφανιστήκατε χθες στην πολιτική ζωή του τόπου. Ο καθένας σε αυτόν τον χώρο και σε αυτήν τη χώρα έχει τη δική του ιστορία και εσείς τη δική σας. </w:t>
      </w:r>
    </w:p>
    <w:p w14:paraId="02D99938"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Από την πρώτη στιγμή της εκλογής σας στο αξίωμα του Προέδρου τ</w:t>
      </w:r>
      <w:r>
        <w:rPr>
          <w:rFonts w:eastAsia="Times New Roman" w:cs="Times New Roman"/>
          <w:szCs w:val="24"/>
        </w:rPr>
        <w:t>ης Νέας Δημοκρατίας</w:t>
      </w:r>
      <w:r>
        <w:rPr>
          <w:rFonts w:eastAsia="Times New Roman" w:cs="Times New Roman"/>
          <w:szCs w:val="24"/>
        </w:rPr>
        <w:t>,</w:t>
      </w:r>
      <w:r>
        <w:rPr>
          <w:rFonts w:eastAsia="Times New Roman" w:cs="Times New Roman"/>
          <w:szCs w:val="24"/>
        </w:rPr>
        <w:t xml:space="preserve"> σπεύσατε αυτήν την ιστορία να την επιβεβαιώσετε. Συμμαχήσατε αμέσως με το πιο παλιό και διεφθαρμένο σύστημα </w:t>
      </w:r>
      <w:r>
        <w:rPr>
          <w:rFonts w:eastAsia="Times New Roman" w:cs="Times New Roman"/>
          <w:szCs w:val="24"/>
        </w:rPr>
        <w:lastRenderedPageBreak/>
        <w:t>της διαπλοκής στη χώρα, με όλους εκείνους που έχουν τεράστιο μερίδιο ευθύνης -μαζί με τις κυβερνήσεις σας- για τη χρεοκοπία της χώρας, με όσους είχ</w:t>
      </w:r>
      <w:r>
        <w:rPr>
          <w:rFonts w:eastAsia="Times New Roman" w:cs="Times New Roman"/>
          <w:szCs w:val="24"/>
        </w:rPr>
        <w:t xml:space="preserve">αν μάθει να έχουν το κράτος πελάτη και να παίρνουν με τις ευλογίες των </w:t>
      </w:r>
      <w:proofErr w:type="spellStart"/>
      <w:r>
        <w:rPr>
          <w:rFonts w:eastAsia="Times New Roman" w:cs="Times New Roman"/>
          <w:szCs w:val="24"/>
        </w:rPr>
        <w:t>κυβερνήσεών</w:t>
      </w:r>
      <w:proofErr w:type="spellEnd"/>
      <w:r>
        <w:rPr>
          <w:rFonts w:eastAsia="Times New Roman" w:cs="Times New Roman"/>
          <w:szCs w:val="24"/>
        </w:rPr>
        <w:t xml:space="preserve"> σας θαλασσοδάνεια με εγγυήσεις αέρα. </w:t>
      </w:r>
    </w:p>
    <w:p w14:paraId="02D99939"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Κι ενώ βρεθήκατε στην ηγεσία της Αξιωματικής Αντιπολίτευσης, τέσσερις μόλις μήνες μετά τις εκλογές του Σεπτέμβρη -πέρσι- και με νωπή τη</w:t>
      </w:r>
      <w:r>
        <w:rPr>
          <w:rFonts w:eastAsia="Times New Roman" w:cs="Times New Roman"/>
          <w:szCs w:val="24"/>
        </w:rPr>
        <w:t xml:space="preserve"> λαϊκή ετυμηγορία που έδωσε για δεύτερη φορά μέσα σε επτά μόλις μήνες ξεκάθαρη εντολή διακυβέρνησης στο ΣΥΡΙΖΑ με </w:t>
      </w:r>
      <w:proofErr w:type="spellStart"/>
      <w:r>
        <w:rPr>
          <w:rFonts w:eastAsia="Times New Roman" w:cs="Times New Roman"/>
          <w:szCs w:val="24"/>
        </w:rPr>
        <w:t>επτάμισι</w:t>
      </w:r>
      <w:proofErr w:type="spellEnd"/>
      <w:r>
        <w:rPr>
          <w:rFonts w:eastAsia="Times New Roman" w:cs="Times New Roman"/>
          <w:szCs w:val="24"/>
        </w:rPr>
        <w:t xml:space="preserve"> μονάδες διαφορά, εσείς σχεδόν από την πρώτη μέρα, κι ας ήταν μόλις τέσσερις, πέντε μήνες μετά τις εκλογές, ζητήσατε εκλογές, αδιαφορώ</w:t>
      </w:r>
      <w:r>
        <w:rPr>
          <w:rFonts w:eastAsia="Times New Roman" w:cs="Times New Roman"/>
          <w:szCs w:val="24"/>
        </w:rPr>
        <w:t xml:space="preserve">ντας για την οικονομία, αδιαφορώντας για την κατάσταση της χώρας, για την κρίσιμη πρώτη αξιολόγηση και φυσικά τώρα για τις κρίσιμες διαβουλεύσεις που αφορούν την </w:t>
      </w:r>
      <w:proofErr w:type="spellStart"/>
      <w:r>
        <w:rPr>
          <w:rFonts w:eastAsia="Times New Roman" w:cs="Times New Roman"/>
          <w:szCs w:val="24"/>
        </w:rPr>
        <w:t>απομείωση</w:t>
      </w:r>
      <w:proofErr w:type="spellEnd"/>
      <w:r>
        <w:rPr>
          <w:rFonts w:eastAsia="Times New Roman" w:cs="Times New Roman"/>
          <w:szCs w:val="24"/>
        </w:rPr>
        <w:t xml:space="preserve"> του χρέους.  </w:t>
      </w:r>
    </w:p>
    <w:p w14:paraId="02D9993A"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Και σε απόλυτη ταύτιση και αγαστή συνεργασία με το </w:t>
      </w:r>
      <w:proofErr w:type="spellStart"/>
      <w:r>
        <w:rPr>
          <w:rFonts w:eastAsia="Times New Roman" w:cs="Times New Roman"/>
          <w:szCs w:val="24"/>
        </w:rPr>
        <w:t>μιντιακό</w:t>
      </w:r>
      <w:proofErr w:type="spellEnd"/>
      <w:r>
        <w:rPr>
          <w:rFonts w:eastAsia="Times New Roman" w:cs="Times New Roman"/>
          <w:szCs w:val="24"/>
        </w:rPr>
        <w:t xml:space="preserve"> κατεστημέν</w:t>
      </w:r>
      <w:r>
        <w:rPr>
          <w:rFonts w:eastAsia="Times New Roman" w:cs="Times New Roman"/>
          <w:szCs w:val="24"/>
        </w:rPr>
        <w:t xml:space="preserve">ο και τους </w:t>
      </w:r>
      <w:proofErr w:type="spellStart"/>
      <w:r>
        <w:rPr>
          <w:rFonts w:eastAsia="Times New Roman" w:cs="Times New Roman"/>
          <w:szCs w:val="24"/>
        </w:rPr>
        <w:t>καναλάρχες</w:t>
      </w:r>
      <w:proofErr w:type="spellEnd"/>
      <w:r>
        <w:rPr>
          <w:rFonts w:eastAsia="Times New Roman" w:cs="Times New Roman"/>
          <w:szCs w:val="24"/>
        </w:rPr>
        <w:t xml:space="preserve"> -παλιούς και νεότερους- και φυσικά με τους εκδότες, έχετε επιδοθεί σε μία λυσσώδη επίθεση, σε έναν αδυσώπητο πόλεμο κατά της προσφάτως εκλεγμένης Κυβέρνησης της χώρας. </w:t>
      </w:r>
    </w:p>
    <w:p w14:paraId="02D9993B"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Ξέρετε, αυτό που συντελείται στη χώρα ενάμιση χρόνο τώρα από την πλευρά της διαπλοκής και του </w:t>
      </w:r>
      <w:proofErr w:type="spellStart"/>
      <w:r>
        <w:rPr>
          <w:rFonts w:eastAsia="Times New Roman" w:cs="Times New Roman"/>
          <w:szCs w:val="24"/>
        </w:rPr>
        <w:t>μιντιακού</w:t>
      </w:r>
      <w:proofErr w:type="spellEnd"/>
      <w:r>
        <w:rPr>
          <w:rFonts w:eastAsia="Times New Roman" w:cs="Times New Roman"/>
          <w:szCs w:val="24"/>
        </w:rPr>
        <w:t xml:space="preserve"> συστήματος, με τη δική σας υποστήριξη και συνδρομή δεν είναι κάτι απλό. Θα είναι αντικείμενο μελέτης για τους κοινωνιολόγους και τους ιστορικούς του μέλ</w:t>
      </w:r>
      <w:r>
        <w:rPr>
          <w:rFonts w:eastAsia="Times New Roman" w:cs="Times New Roman"/>
          <w:szCs w:val="24"/>
        </w:rPr>
        <w:t xml:space="preserve">λοντος, για τους πολιτικούς αναλυτές, γιατί πρόκειται για μια διαρκή απόπειρα αλλοίωσης της λαϊκής βούλησης και της </w:t>
      </w:r>
      <w:proofErr w:type="spellStart"/>
      <w:r>
        <w:rPr>
          <w:rFonts w:eastAsia="Times New Roman" w:cs="Times New Roman"/>
          <w:szCs w:val="24"/>
        </w:rPr>
        <w:t>πολλάκις</w:t>
      </w:r>
      <w:proofErr w:type="spellEnd"/>
      <w:r>
        <w:rPr>
          <w:rFonts w:eastAsia="Times New Roman" w:cs="Times New Roman"/>
          <w:szCs w:val="24"/>
        </w:rPr>
        <w:t xml:space="preserve"> εκπεφρασμένης -στην κάλπη, μάλιστα, δυο και τρεις φορές- λαϊκής εντολής. </w:t>
      </w:r>
    </w:p>
    <w:p w14:paraId="02D9993C"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Πρόκειται, κατά την άποψή μου, για μια διαρκή απόπειρα μι</w:t>
      </w:r>
      <w:r>
        <w:rPr>
          <w:rFonts w:eastAsia="Times New Roman" w:cs="Times New Roman"/>
          <w:szCs w:val="24"/>
        </w:rPr>
        <w:t xml:space="preserve">ας μεταμοντέρνας μορφής πραξικοπήματος, όχι στρατιωτικού, αλλά </w:t>
      </w:r>
      <w:proofErr w:type="spellStart"/>
      <w:r>
        <w:rPr>
          <w:rFonts w:eastAsia="Times New Roman" w:cs="Times New Roman"/>
          <w:szCs w:val="24"/>
        </w:rPr>
        <w:t>μιντιακού</w:t>
      </w:r>
      <w:proofErr w:type="spellEnd"/>
      <w:r>
        <w:rPr>
          <w:rFonts w:eastAsia="Times New Roman" w:cs="Times New Roman"/>
          <w:szCs w:val="24"/>
        </w:rPr>
        <w:t xml:space="preserve">, με όπλα το ψεύδος, με όπλα τη συκοφαντία, με όπλα την προπαγάνδα. </w:t>
      </w:r>
    </w:p>
    <w:p w14:paraId="02D9993D"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Και ξέρετε κάτι; Σήμερα δεν ζούμε την πρώτη, αλλά την τρίτη πράξη αυτής της διαρκούς απόπειρας. Η πρώτη πράξη παίχτ</w:t>
      </w:r>
      <w:r>
        <w:rPr>
          <w:rFonts w:eastAsia="Times New Roman" w:cs="Times New Roman"/>
          <w:szCs w:val="24"/>
        </w:rPr>
        <w:t xml:space="preserve">ηκε την περίοδο της χρηματοπιστωτικής ασφυξίας, όταν η Νέα Δημοκρατία στήριξε με νύχια και με δόντια τις προσπάθειες των δανειστών, αλλά απέτυχε. Η δεύτερη πράξη παίχτηκε με την ασύστολη καταστροφολογία την περίοδο της πρώτης και πιο δύσκολης αξιολόγησης, </w:t>
      </w:r>
      <w:r>
        <w:rPr>
          <w:rFonts w:eastAsia="Times New Roman" w:cs="Times New Roman"/>
          <w:szCs w:val="24"/>
        </w:rPr>
        <w:t xml:space="preserve">όταν είχατε βάλει </w:t>
      </w:r>
      <w:r>
        <w:rPr>
          <w:rFonts w:eastAsia="Times New Roman" w:cs="Times New Roman"/>
          <w:szCs w:val="24"/>
        </w:rPr>
        <w:lastRenderedPageBreak/>
        <w:t xml:space="preserve">όλα σας τα λεφτά στο ΔΝΤ, όταν το ΔΝΤ ζητούσε επιπλέον μέτρα από τη συμφωνία 3,6 δισεκατομμύρια ευρώ και τότε παρακαλούσατε τον </w:t>
      </w:r>
      <w:proofErr w:type="spellStart"/>
      <w:r>
        <w:rPr>
          <w:rFonts w:eastAsia="Times New Roman" w:cs="Times New Roman"/>
          <w:szCs w:val="24"/>
        </w:rPr>
        <w:t>Τόμσεν</w:t>
      </w:r>
      <w:proofErr w:type="spellEnd"/>
      <w:r>
        <w:rPr>
          <w:rFonts w:eastAsia="Times New Roman" w:cs="Times New Roman"/>
          <w:szCs w:val="24"/>
        </w:rPr>
        <w:t xml:space="preserve"> να κρατήσει γερά. Χάσατε, όμως, ξανά και η διάψευσή σας ήταν παταγώδης. </w:t>
      </w:r>
    </w:p>
    <w:p w14:paraId="02D9993E"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Σήμερα ερχόμαστε εδώ να παρακο</w:t>
      </w:r>
      <w:r>
        <w:rPr>
          <w:rFonts w:eastAsia="Times New Roman" w:cs="Times New Roman"/>
          <w:szCs w:val="24"/>
        </w:rPr>
        <w:t>λουθήσουμε την τρίτη πράξη, δηλαδή, τη λυσσαλέα προσπάθεια του χρεοκοπημένου πολιτικού συστήματος και των συνεργατών του στα μέσα ενημέρωσης να τυλίξουν τη χώρα στο σκοτάδι. Και προσπαθούν να το κάνουν, τηρώντας απαρέγκλιτα την αρχή ότι το ψεύδος που διαρκ</w:t>
      </w:r>
      <w:r>
        <w:rPr>
          <w:rFonts w:eastAsia="Times New Roman" w:cs="Times New Roman"/>
          <w:szCs w:val="24"/>
        </w:rPr>
        <w:t>ώς επαναλαμβάνεται, στο τέλος αποκτά καθεστώς αλήθειας. Αυτός είναι ο στόχος τους. Και αυτός είναι ο στόχος τους γιατί φαίνεται ότι έχουν πάρα πολλά να κρύψουν και ακόμα περισσότερα να συγκαλύψουν. Και γι’ αυτό θέλουν να ρίξουν αυτήν την Κυβέρνηση, γιατί π</w:t>
      </w:r>
      <w:r>
        <w:rPr>
          <w:rFonts w:eastAsia="Times New Roman" w:cs="Times New Roman"/>
          <w:szCs w:val="24"/>
        </w:rPr>
        <w:t xml:space="preserve">ρώτα απ’ όλα αυτή η Κυβέρνηση έπαψε να τους κάνει τα χατίρια. Και από πίσω, φυσικά, εσείς τους σιγοντάρετε. </w:t>
      </w:r>
    </w:p>
    <w:p w14:paraId="02D9993F"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Ξέρετε, όμως, κάτι; Παίζοντας συνέχεια τα ρέστα σας, στο τέλος δεν θα σας μείνει τίποτα να παίξετε και θα τα χάσετε όλα. Και ακριβώς επειδή το ξέρε</w:t>
      </w:r>
      <w:r>
        <w:rPr>
          <w:rFonts w:eastAsia="Times New Roman" w:cs="Times New Roman"/>
          <w:szCs w:val="24"/>
        </w:rPr>
        <w:t xml:space="preserve">τε αυτό, δίνετε τώρα μία μάχη οπισθοφυλακών. Και το </w:t>
      </w:r>
      <w:r>
        <w:rPr>
          <w:rFonts w:eastAsia="Times New Roman" w:cs="Times New Roman"/>
          <w:szCs w:val="24"/>
        </w:rPr>
        <w:lastRenderedPageBreak/>
        <w:t>ξέρετε, γιατί όλες σας οι μεγάλες ελπίδες να καταρρεύσει η οικονομία, να καταρρεύσουν τα έσοδα, να καταστραφεί η χώρα -όλες σας οι ελπίδες!- μία-μία σβήνουν. Όλα τα μεγέθη της οικονομίας, παρά τις προσδοκ</w:t>
      </w:r>
      <w:r>
        <w:rPr>
          <w:rFonts w:eastAsia="Times New Roman" w:cs="Times New Roman"/>
          <w:szCs w:val="24"/>
        </w:rPr>
        <w:t xml:space="preserve">ίες σας, συνηγορούν ότι πλέον έχουμε περάσει σε φάση όχι απλά σταθεροποίησης, αλλά και ανάκαμψης. </w:t>
      </w:r>
    </w:p>
    <w:p w14:paraId="02D99940"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Μας κατηγορούσατε ότι χρεώσαμε τη χώρα επειδή αναγκαστήκαμε να πάρουμε τρίτο δάνειο. Αλήθεια, γιατί; Γιατί; Για να ξεπληρώσουμε τα δικά μας σπασμένα ή τα σπα</w:t>
      </w:r>
      <w:r>
        <w:rPr>
          <w:rFonts w:eastAsia="Times New Roman" w:cs="Times New Roman"/>
          <w:szCs w:val="24"/>
        </w:rPr>
        <w:t xml:space="preserve">σμένα των δικών σας κυβερνήσεων εδώ και σαράντα χρόνια; </w:t>
      </w:r>
    </w:p>
    <w:p w14:paraId="02D99941"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Μας κατηγορούσατε ότι διαλύσαμε τη χώρα και φέραμε την ύφεση με τη σκληρή διαπραγμάτευση, τη στιγμή που εσείς, που επιλέξατε να μην διαπραγματευτείτε καθόλου, έχετε την ευθύνη για τη συρρίκνωση σε μί</w:t>
      </w:r>
      <w:r>
        <w:rPr>
          <w:rFonts w:eastAsia="Times New Roman" w:cs="Times New Roman"/>
          <w:szCs w:val="24"/>
        </w:rPr>
        <w:t>α πενταετία του Ακαθάριστου Εγχώριου Προϊόντος της χώρας κατά είκοσι πέντε ολόκληρες μονάδες. Ενώ εμείς, την πρώτη χρονιά της δικής μας ευθύνης -το 2016- έχουμε ήδη επιστρέψει σε θετικούς ρυθμούς και για πρώτη φορά εδώ και πάρα πολλά χρονιά κλείνουμε με θε</w:t>
      </w:r>
      <w:r>
        <w:rPr>
          <w:rFonts w:eastAsia="Times New Roman" w:cs="Times New Roman"/>
          <w:szCs w:val="24"/>
        </w:rPr>
        <w:t xml:space="preserve">τικό πρόσημο, ενώ ακόμα </w:t>
      </w:r>
      <w:r>
        <w:rPr>
          <w:rFonts w:eastAsia="Times New Roman" w:cs="Times New Roman"/>
          <w:szCs w:val="24"/>
        </w:rPr>
        <w:lastRenderedPageBreak/>
        <w:t xml:space="preserve">και οι πιο σκληροί από τους πιστωτές μας προβλέπουν ότι την επόμενη χρονιά η ανάπτυξη θα είναι υψηλή, κοντά στο 3%. </w:t>
      </w:r>
    </w:p>
    <w:p w14:paraId="02D99942" w14:textId="77777777" w:rsidR="00D3277D" w:rsidRDefault="009F72F4">
      <w:pPr>
        <w:spacing w:after="0" w:line="600" w:lineRule="auto"/>
        <w:ind w:firstLine="720"/>
        <w:jc w:val="both"/>
        <w:rPr>
          <w:rFonts w:eastAsia="Times New Roman"/>
          <w:szCs w:val="24"/>
        </w:rPr>
      </w:pPr>
      <w:r>
        <w:rPr>
          <w:rFonts w:eastAsia="Times New Roman"/>
          <w:szCs w:val="24"/>
        </w:rPr>
        <w:t>Μας κατηγορούσατε, επίσης, ότι καταστρέψαμε την οικονομία, ότι θα καταρρεύσουν τα έσοδα και θα εφαρμοστεί ο κόφτης.</w:t>
      </w:r>
      <w:r>
        <w:rPr>
          <w:rFonts w:eastAsia="Times New Roman"/>
          <w:szCs w:val="24"/>
        </w:rPr>
        <w:t xml:space="preserve"> Κι εμείς, εν τέλει, την πιο δύσκολη χρονιά, αυτήν τη χρονιά της διαπραγμάτευσης, των δύο εκλογικών αναμετρήσεων και του ενός δημοψηφίσματος, καταφέραμε πλεόνασμα μεγαλύτερο απ’ ό,τι εσείς αφήσατε στα άδεια ταμεία που παραλάβαμε, ενώ στο πρώτο </w:t>
      </w:r>
      <w:proofErr w:type="spellStart"/>
      <w:r>
        <w:rPr>
          <w:rFonts w:eastAsia="Times New Roman"/>
          <w:szCs w:val="24"/>
        </w:rPr>
        <w:t>εν</w:t>
      </w:r>
      <w:r>
        <w:rPr>
          <w:rFonts w:eastAsia="Times New Roman"/>
          <w:szCs w:val="24"/>
        </w:rPr>
        <w:t>ν</w:t>
      </w:r>
      <w:r>
        <w:rPr>
          <w:rFonts w:eastAsia="Times New Roman"/>
          <w:szCs w:val="24"/>
        </w:rPr>
        <w:t>ιάμηνο</w:t>
      </w:r>
      <w:proofErr w:type="spellEnd"/>
      <w:r>
        <w:rPr>
          <w:rFonts w:eastAsia="Times New Roman"/>
          <w:szCs w:val="24"/>
        </w:rPr>
        <w:t xml:space="preserve"> το</w:t>
      </w:r>
      <w:r>
        <w:rPr>
          <w:rFonts w:eastAsia="Times New Roman"/>
          <w:szCs w:val="24"/>
        </w:rPr>
        <w:t xml:space="preserve">υ 2016, παρά τις </w:t>
      </w:r>
      <w:proofErr w:type="spellStart"/>
      <w:r>
        <w:rPr>
          <w:rFonts w:eastAsia="Times New Roman"/>
          <w:szCs w:val="24"/>
        </w:rPr>
        <w:t>Κασσάνδρες</w:t>
      </w:r>
      <w:proofErr w:type="spellEnd"/>
      <w:r>
        <w:rPr>
          <w:rFonts w:eastAsia="Times New Roman"/>
          <w:szCs w:val="24"/>
        </w:rPr>
        <w:t xml:space="preserve"> του καλοκαιριού, έχουμε ήδη 1,4 δισεκατομμύρια πάνω από τον στόχο. Πάει, λοιπόν, κι αυτό το όνειρο της κατάρρευσης των εσόδων. </w:t>
      </w:r>
    </w:p>
    <w:p w14:paraId="02D99943" w14:textId="77777777" w:rsidR="00D3277D" w:rsidRDefault="009F72F4">
      <w:pPr>
        <w:spacing w:after="0" w:line="600" w:lineRule="auto"/>
        <w:ind w:firstLine="720"/>
        <w:jc w:val="both"/>
        <w:rPr>
          <w:rFonts w:eastAsia="Times New Roman"/>
          <w:szCs w:val="24"/>
        </w:rPr>
      </w:pPr>
      <w:r>
        <w:rPr>
          <w:rFonts w:eastAsia="Times New Roman"/>
          <w:szCs w:val="24"/>
        </w:rPr>
        <w:t>Η πρώτη αξιολόγηση κλείνει και τυπικά. Σύντομα θα εκταμιευθούν και τα τελευταία χρήματα. Και αυτό θα</w:t>
      </w:r>
      <w:r>
        <w:rPr>
          <w:rFonts w:eastAsia="Times New Roman"/>
          <w:szCs w:val="24"/>
        </w:rPr>
        <w:t xml:space="preserve"> σας απογοητεύσει, λοιπόν. </w:t>
      </w:r>
    </w:p>
    <w:p w14:paraId="02D99944" w14:textId="77777777" w:rsidR="00D3277D" w:rsidRDefault="009F72F4">
      <w:pPr>
        <w:spacing w:after="0" w:line="600" w:lineRule="auto"/>
        <w:ind w:firstLine="720"/>
        <w:jc w:val="both"/>
        <w:rPr>
          <w:rFonts w:eastAsia="Times New Roman"/>
          <w:szCs w:val="24"/>
        </w:rPr>
      </w:pPr>
      <w:r>
        <w:rPr>
          <w:rFonts w:eastAsia="Times New Roman"/>
          <w:szCs w:val="24"/>
        </w:rPr>
        <w:t xml:space="preserve">Το σημαντικότερο απ’ όλα είναι ότι -γιατί ξέρετε, τα νούμερα είναι νούμερα, αλλά σημασία έχει να δει κανείς πώς αυτά αποτυπώνονται και στην κοινωνική πραγματικότητα-, με τη βοήθεια των κονδυλίων </w:t>
      </w:r>
      <w:r>
        <w:rPr>
          <w:rFonts w:eastAsia="Times New Roman"/>
          <w:szCs w:val="24"/>
        </w:rPr>
        <w:lastRenderedPageBreak/>
        <w:t>από το ΕΣΠΑ, που για πρώτη φορά σ</w:t>
      </w:r>
      <w:r>
        <w:rPr>
          <w:rFonts w:eastAsia="Times New Roman"/>
          <w:szCs w:val="24"/>
        </w:rPr>
        <w:t xml:space="preserve">τον τόπο -αναρωτηθείτε γιατί για πρώτη φορά- </w:t>
      </w:r>
      <w:proofErr w:type="spellStart"/>
      <w:r>
        <w:rPr>
          <w:rFonts w:eastAsia="Times New Roman"/>
          <w:szCs w:val="24"/>
        </w:rPr>
        <w:t>απορροφήθηκαν</w:t>
      </w:r>
      <w:proofErr w:type="spellEnd"/>
      <w:r>
        <w:rPr>
          <w:rFonts w:eastAsia="Times New Roman"/>
          <w:szCs w:val="24"/>
        </w:rPr>
        <w:t xml:space="preserve"> κοντά στο 100%, αλλά και με τις διαρκείς επιδόσεις ρεκόρ στον τουρισμό, καταφέραμε μέσα σε ενάμισ</w:t>
      </w:r>
      <w:r>
        <w:rPr>
          <w:rFonts w:eastAsia="Times New Roman"/>
          <w:szCs w:val="24"/>
        </w:rPr>
        <w:t>η</w:t>
      </w:r>
      <w:r>
        <w:rPr>
          <w:rFonts w:eastAsia="Times New Roman"/>
          <w:szCs w:val="24"/>
        </w:rPr>
        <w:t xml:space="preserve"> χρόνο η ανεργία να αποκλιμακωθεί σχεδόν κατά τέσσερις μονάδες. Και βαίνει διαρκώς μειούμενη. Κι αυ</w:t>
      </w:r>
      <w:r>
        <w:rPr>
          <w:rFonts w:eastAsia="Times New Roman"/>
          <w:szCs w:val="24"/>
        </w:rPr>
        <w:t xml:space="preserve">τά είναι στοιχεία τα οποία δεν μπορείτε να τα διαψεύσετε, γιατί ακριβώς είναι στοιχεία της </w:t>
      </w:r>
      <w:r>
        <w:rPr>
          <w:rFonts w:eastAsia="Times New Roman"/>
          <w:szCs w:val="24"/>
        </w:rPr>
        <w:t>«</w:t>
      </w:r>
      <w:r>
        <w:rPr>
          <w:rFonts w:eastAsia="Times New Roman"/>
          <w:szCs w:val="24"/>
        </w:rPr>
        <w:t>ΕΡΓΑΝΗ</w:t>
      </w:r>
      <w:r>
        <w:rPr>
          <w:rFonts w:eastAsia="Times New Roman"/>
          <w:szCs w:val="24"/>
        </w:rPr>
        <w:t>»</w:t>
      </w:r>
      <w:r>
        <w:rPr>
          <w:rFonts w:eastAsia="Times New Roman"/>
          <w:szCs w:val="24"/>
        </w:rPr>
        <w:t xml:space="preserve">. Το 2016 είχαμε διακόσιες χιλιάδες περισσότερες θέσεις εργασίας. </w:t>
      </w:r>
    </w:p>
    <w:p w14:paraId="02D99945" w14:textId="77777777" w:rsidR="00D3277D" w:rsidRDefault="009F72F4">
      <w:pPr>
        <w:spacing w:after="0" w:line="600" w:lineRule="auto"/>
        <w:ind w:firstLine="720"/>
        <w:jc w:val="both"/>
        <w:rPr>
          <w:rFonts w:eastAsia="Times New Roman"/>
          <w:szCs w:val="24"/>
        </w:rPr>
      </w:pPr>
      <w:r>
        <w:rPr>
          <w:rFonts w:eastAsia="Times New Roman"/>
          <w:szCs w:val="24"/>
        </w:rPr>
        <w:t>Να, λοιπόν, γιατί η Νέα Δημοκρατία και ο Αρχηγός της έχει επιλέξει να δίνει μάχες οπισθοφυ</w:t>
      </w:r>
      <w:r>
        <w:rPr>
          <w:rFonts w:eastAsia="Times New Roman"/>
          <w:szCs w:val="24"/>
        </w:rPr>
        <w:t xml:space="preserve">λακής, τρέχοντας πίσω από χρεοκοπημένους </w:t>
      </w:r>
      <w:proofErr w:type="spellStart"/>
      <w:r>
        <w:rPr>
          <w:rFonts w:eastAsia="Times New Roman"/>
          <w:szCs w:val="24"/>
        </w:rPr>
        <w:t>καναλάρχες</w:t>
      </w:r>
      <w:proofErr w:type="spellEnd"/>
      <w:r>
        <w:rPr>
          <w:rFonts w:eastAsia="Times New Roman"/>
          <w:szCs w:val="24"/>
        </w:rPr>
        <w:t xml:space="preserve"> και εκδότες. Γιατί είναι η τελευταία σας ελπίδα, κύριε Μητσοτάκη, γιατί κάθε σας πρόβλεψη έχει πέσει έξω και κυρίως γιατί δεν αντέχετε άλλο -κι εσείς και οι φίλοι σας, οι κρατικοδίαιτοι και διαπλεκόμενοι </w:t>
      </w:r>
      <w:r>
        <w:rPr>
          <w:rFonts w:eastAsia="Times New Roman"/>
          <w:szCs w:val="24"/>
        </w:rPr>
        <w:t xml:space="preserve">επιχειρηματίες- να είστε μακριά από τις καρέκλες της εξουσίας. Αλλά, κύριοι της Αντιπολίτευσης, πρέπει να το χωνέψετε: Θα μείνετε για πολλά χρόνια ακόμα μακριά από τα κυβερνητικά έδρανα. </w:t>
      </w:r>
    </w:p>
    <w:p w14:paraId="02D99946" w14:textId="77777777" w:rsidR="00D3277D" w:rsidRDefault="009F72F4">
      <w:pPr>
        <w:spacing w:after="0"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02D99947" w14:textId="77777777" w:rsidR="00D3277D" w:rsidRDefault="009F72F4">
      <w:pPr>
        <w:spacing w:after="0" w:line="600" w:lineRule="auto"/>
        <w:ind w:firstLine="720"/>
        <w:jc w:val="both"/>
        <w:rPr>
          <w:rFonts w:eastAsia="Times New Roman"/>
          <w:szCs w:val="24"/>
        </w:rPr>
      </w:pPr>
      <w:r>
        <w:rPr>
          <w:rFonts w:eastAsia="Times New Roman"/>
          <w:szCs w:val="24"/>
        </w:rPr>
        <w:lastRenderedPageBreak/>
        <w:t>Και ξέρετε</w:t>
      </w:r>
      <w:r>
        <w:rPr>
          <w:rFonts w:eastAsia="Times New Roman"/>
          <w:szCs w:val="24"/>
        </w:rPr>
        <w:t xml:space="preserve">, όχι μόνο γιατί η επιχείρηση εκφοβισμού και καταστροφολογίας από τα </w:t>
      </w:r>
      <w:proofErr w:type="spellStart"/>
      <w:r>
        <w:rPr>
          <w:rFonts w:eastAsia="Times New Roman"/>
          <w:szCs w:val="24"/>
        </w:rPr>
        <w:t>απαξιωμένα</w:t>
      </w:r>
      <w:proofErr w:type="spellEnd"/>
      <w:r>
        <w:rPr>
          <w:rFonts w:eastAsia="Times New Roman"/>
          <w:szCs w:val="24"/>
        </w:rPr>
        <w:t xml:space="preserve"> ήδη στη συνείδηση του ελληνικού λαού μέσα ενημέρωσης δεν περνάει, αλλά κυρίως γιατί ο ελληνικός λαός -τι να κάνουμε;- δεν σας έμαθε χθες. Σας γνωρίζει και σας θυμάται πάρα πολύ</w:t>
      </w:r>
      <w:r>
        <w:rPr>
          <w:rFonts w:eastAsia="Times New Roman"/>
          <w:szCs w:val="24"/>
        </w:rPr>
        <w:t xml:space="preserve"> καλά. Και κάθε φορά που εσείς, ιδίως, ασκείτε κριτική και ιδίως κριτική που αφορά τις κοινωνικές συνέπειες του προγράμματος, ξέρετε τι λέει ο λαός μας; Το πολύ απλό: «Κοίτα ποιος μιλάει», λέει ο ελληνικός λαός. «Κοίτα ποιοι μιλάνε». </w:t>
      </w:r>
    </w:p>
    <w:p w14:paraId="02D99948" w14:textId="77777777" w:rsidR="00D3277D" w:rsidRDefault="009F72F4">
      <w:pPr>
        <w:spacing w:after="0" w:line="600" w:lineRule="auto"/>
        <w:ind w:firstLine="720"/>
        <w:jc w:val="both"/>
        <w:rPr>
          <w:rFonts w:eastAsia="Times New Roman"/>
          <w:szCs w:val="24"/>
        </w:rPr>
      </w:pPr>
      <w:r>
        <w:rPr>
          <w:rFonts w:eastAsia="Times New Roman"/>
          <w:szCs w:val="24"/>
        </w:rPr>
        <w:t>Μιλάει ο κ. Μητσοτάκη</w:t>
      </w:r>
      <w:r>
        <w:rPr>
          <w:rFonts w:eastAsia="Times New Roman"/>
          <w:szCs w:val="24"/>
        </w:rPr>
        <w:t xml:space="preserve">ς, που δεν χάνει ευκαιρία να ταυτίζεται διαρκώς σε κάθε </w:t>
      </w:r>
      <w:proofErr w:type="spellStart"/>
      <w:r>
        <w:rPr>
          <w:rFonts w:eastAsia="Times New Roman"/>
          <w:szCs w:val="24"/>
        </w:rPr>
        <w:t>διακύβευμα</w:t>
      </w:r>
      <w:proofErr w:type="spellEnd"/>
      <w:r>
        <w:rPr>
          <w:rFonts w:eastAsia="Times New Roman"/>
          <w:szCs w:val="24"/>
        </w:rPr>
        <w:t xml:space="preserve"> με τις πιο ακραίες από τις θέσεις των πιστωτών. </w:t>
      </w:r>
    </w:p>
    <w:p w14:paraId="02D99949" w14:textId="77777777" w:rsidR="00D3277D" w:rsidRDefault="009F72F4">
      <w:pPr>
        <w:spacing w:after="0" w:line="600" w:lineRule="auto"/>
        <w:ind w:firstLine="720"/>
        <w:jc w:val="both"/>
        <w:rPr>
          <w:rFonts w:eastAsia="Times New Roman"/>
          <w:szCs w:val="24"/>
        </w:rPr>
      </w:pPr>
      <w:r>
        <w:rPr>
          <w:rFonts w:eastAsia="Times New Roman"/>
          <w:szCs w:val="24"/>
        </w:rPr>
        <w:t>Μιλάει ο κ. Μητσοτάκης, που είχε παρουσιάσει ως μονόδρομο και σωτηρία τα οριζόντια κοψίματα -την πενταετία της καταστροφής- κατά 40% συνολικ</w:t>
      </w:r>
      <w:r>
        <w:rPr>
          <w:rFonts w:eastAsia="Times New Roman"/>
          <w:szCs w:val="24"/>
        </w:rPr>
        <w:t>ά στις συντάξεις και είχε δεσμευθεί -όπως όλη η κυβέρνηση Σαμαρά τότε- για τη ρήτρα μηδενικού ελλείμματος.</w:t>
      </w:r>
    </w:p>
    <w:p w14:paraId="02D9994A" w14:textId="77777777" w:rsidR="00D3277D" w:rsidRDefault="009F72F4">
      <w:pPr>
        <w:spacing w:after="0" w:line="600" w:lineRule="auto"/>
        <w:ind w:firstLine="720"/>
        <w:jc w:val="both"/>
        <w:rPr>
          <w:rFonts w:eastAsia="Times New Roman"/>
          <w:szCs w:val="24"/>
        </w:rPr>
      </w:pPr>
      <w:r>
        <w:rPr>
          <w:rFonts w:eastAsia="Times New Roman"/>
          <w:szCs w:val="24"/>
        </w:rPr>
        <w:lastRenderedPageBreak/>
        <w:t xml:space="preserve">Μιλάει ο κ. Μητσοτάκης, </w:t>
      </w:r>
      <w:r>
        <w:rPr>
          <w:rFonts w:eastAsia="Times New Roman"/>
          <w:szCs w:val="24"/>
        </w:rPr>
        <w:t>ο οποίος</w:t>
      </w:r>
      <w:r>
        <w:rPr>
          <w:rFonts w:eastAsia="Times New Roman"/>
          <w:szCs w:val="24"/>
        </w:rPr>
        <w:t xml:space="preserve"> υπερηφανεύεται γιατί ως Υπουργός Διοικητικής Μεταρρύθμισης ήθελε να κάνει απολύσεις στο </w:t>
      </w:r>
      <w:r>
        <w:rPr>
          <w:rFonts w:eastAsia="Times New Roman"/>
          <w:szCs w:val="24"/>
        </w:rPr>
        <w:t>δ</w:t>
      </w:r>
      <w:r>
        <w:rPr>
          <w:rFonts w:eastAsia="Times New Roman"/>
          <w:szCs w:val="24"/>
        </w:rPr>
        <w:t>ημόσιο και είναι υπέρ των μ</w:t>
      </w:r>
      <w:r>
        <w:rPr>
          <w:rFonts w:eastAsia="Times New Roman"/>
          <w:szCs w:val="24"/>
        </w:rPr>
        <w:t xml:space="preserve">αζικών απολύσεων και της απορρύθμισης της εργασίας στον ιδιωτικό τομέα. </w:t>
      </w:r>
    </w:p>
    <w:p w14:paraId="02D9994B" w14:textId="77777777" w:rsidR="00D3277D" w:rsidRDefault="009F72F4">
      <w:pPr>
        <w:spacing w:after="0" w:line="600" w:lineRule="auto"/>
        <w:ind w:firstLine="720"/>
        <w:jc w:val="both"/>
        <w:rPr>
          <w:rFonts w:eastAsia="Times New Roman"/>
          <w:szCs w:val="24"/>
        </w:rPr>
      </w:pPr>
      <w:r>
        <w:rPr>
          <w:rFonts w:eastAsia="Times New Roman"/>
          <w:szCs w:val="24"/>
        </w:rPr>
        <w:t>Μιλάει ο κ. Μητσοτάκης, που στη Διεθνή Έκθεση Θεσσαλονίκης μας είπε ότι έχει σχέδιο να μειώσει του φόρους, κόβοντας περίπου 2 δισεκατομμύρια από δημόσια νοσοκομεία, δημόσια σχολεία κα</w:t>
      </w:r>
      <w:r>
        <w:rPr>
          <w:rFonts w:eastAsia="Times New Roman"/>
          <w:szCs w:val="24"/>
        </w:rPr>
        <w:t>ι καταργώντας όλα τα προγράμματα κοινωνικής στήριξης των αδυνάτων, όπως αυτό για την καταπολέμηση της ανθρωπιστικής κρίσης που εσείς δημιουργήσατε, που έφερε αυτή εδώ η Κυβέρνηση ως πρώτο μέτρο, όταν όλοι -κι εσείς πρώτοι- λέγατε ότι είναι μονομερής ενέργε</w:t>
      </w:r>
      <w:r>
        <w:rPr>
          <w:rFonts w:eastAsia="Times New Roman"/>
          <w:szCs w:val="24"/>
        </w:rPr>
        <w:t xml:space="preserve">ια. Αυτά θέλετε να καταργήσετε!   </w:t>
      </w:r>
    </w:p>
    <w:p w14:paraId="02D9994C" w14:textId="77777777" w:rsidR="00D3277D" w:rsidRDefault="009F72F4">
      <w:pPr>
        <w:spacing w:after="0"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02D9994D" w14:textId="77777777" w:rsidR="00D3277D" w:rsidRDefault="009F72F4">
      <w:pPr>
        <w:spacing w:after="0" w:line="600" w:lineRule="auto"/>
        <w:ind w:firstLine="720"/>
        <w:jc w:val="both"/>
        <w:rPr>
          <w:rFonts w:eastAsia="Times New Roman"/>
          <w:szCs w:val="24"/>
        </w:rPr>
      </w:pPr>
      <w:r>
        <w:rPr>
          <w:rFonts w:eastAsia="Times New Roman"/>
          <w:szCs w:val="24"/>
        </w:rPr>
        <w:t>Να, λοιπόν, γιατί η δική σας κριτική, κύριε Μητσοτάκη, είναι μία κριτική που δεν μπορεί να πιάσει τόπο. Είναι μια έωλη κριτική. Διότι το δικό σας δήθεν εναλλακτικό</w:t>
      </w:r>
      <w:r>
        <w:rPr>
          <w:rFonts w:eastAsia="Times New Roman"/>
          <w:szCs w:val="24"/>
        </w:rPr>
        <w:t xml:space="preserve"> πρόγραμμα είναι απολύσεις, περικοπές, </w:t>
      </w:r>
      <w:r>
        <w:rPr>
          <w:rFonts w:eastAsia="Times New Roman"/>
          <w:szCs w:val="24"/>
        </w:rPr>
        <w:lastRenderedPageBreak/>
        <w:t>απορρύθμιση και συρρίκνωση του δημόσιου συμφέροντος. Και ο λαός μας αυτό το γνωρίζει. Το γνωρίζει, γιατί άλλωστε σας θυμάται που το κάνατε αυτό πολύ καλά όλα τα προηγούμενα χρόνια.</w:t>
      </w:r>
    </w:p>
    <w:p w14:paraId="02D9994E" w14:textId="77777777" w:rsidR="00D3277D" w:rsidRDefault="009F72F4">
      <w:pPr>
        <w:spacing w:after="0" w:line="600" w:lineRule="auto"/>
        <w:ind w:firstLine="720"/>
        <w:jc w:val="both"/>
        <w:rPr>
          <w:rFonts w:eastAsia="Times New Roman"/>
          <w:szCs w:val="24"/>
        </w:rPr>
      </w:pPr>
      <w:r>
        <w:rPr>
          <w:rFonts w:eastAsia="Times New Roman"/>
          <w:szCs w:val="24"/>
        </w:rPr>
        <w:t>Τι σας έχει μείνει, λοιπόν, για να π</w:t>
      </w:r>
      <w:r>
        <w:rPr>
          <w:rFonts w:eastAsia="Times New Roman"/>
          <w:szCs w:val="24"/>
        </w:rPr>
        <w:t xml:space="preserve">είσετε πως η χώρα έχει μεγάλη ανάγκη αυτό που τώρα τελευταία ονομάζετε πολιτική αλλαγή; Δηλαδή τι; Να επιστρέψετε εσείς ξανά στην εξουσία, παρά το γεγονός ότι μέσα σε ένα χρόνο, σε τρεις διαδοχικές κρίσιμες αναμετρήσεις, δύο εκλογές και ένα δημοψήφισμα, </w:t>
      </w:r>
      <w:proofErr w:type="spellStart"/>
      <w:r>
        <w:rPr>
          <w:rFonts w:eastAsia="Times New Roman"/>
          <w:szCs w:val="24"/>
        </w:rPr>
        <w:t>απ</w:t>
      </w:r>
      <w:r>
        <w:rPr>
          <w:rFonts w:eastAsia="Times New Roman"/>
          <w:szCs w:val="24"/>
        </w:rPr>
        <w:t>εφάνθη</w:t>
      </w:r>
      <w:proofErr w:type="spellEnd"/>
      <w:r>
        <w:rPr>
          <w:rFonts w:eastAsia="Times New Roman"/>
          <w:szCs w:val="24"/>
        </w:rPr>
        <w:t xml:space="preserve"> ο ελληνικός λαός. Ήταν απέναντί σας και τις τρεις.</w:t>
      </w:r>
    </w:p>
    <w:p w14:paraId="02D9994F" w14:textId="77777777" w:rsidR="00D3277D" w:rsidRDefault="009F72F4">
      <w:pPr>
        <w:spacing w:after="0" w:line="600" w:lineRule="auto"/>
        <w:ind w:firstLine="720"/>
        <w:jc w:val="both"/>
        <w:rPr>
          <w:rFonts w:eastAsia="Times New Roman"/>
          <w:szCs w:val="24"/>
        </w:rPr>
      </w:pPr>
      <w:r>
        <w:rPr>
          <w:rFonts w:eastAsia="Times New Roman"/>
          <w:szCs w:val="24"/>
        </w:rPr>
        <w:t>Η δυνατότητα, λοιπόν, να πείσετε ότι διαθέτετε εναλλακτική πρόταση διεξόδου δεν σας βγαίνει ούτε με σφαίρες. Το όνειρο, η επιθυμία, ο πόθος σας ότι καταρρέει η οικονομία και αυτό δεν σας βγαίνει, δυ</w:t>
      </w:r>
      <w:r>
        <w:rPr>
          <w:rFonts w:eastAsia="Times New Roman"/>
          <w:szCs w:val="24"/>
        </w:rPr>
        <w:t xml:space="preserve">στυχώς για εσάς, ευτυχώς για τη χώρα. </w:t>
      </w:r>
    </w:p>
    <w:p w14:paraId="02D99950" w14:textId="77777777" w:rsidR="00D3277D" w:rsidRDefault="009F72F4">
      <w:pPr>
        <w:spacing w:after="0" w:line="600" w:lineRule="auto"/>
        <w:ind w:firstLine="720"/>
        <w:jc w:val="both"/>
        <w:rPr>
          <w:rFonts w:eastAsia="Times New Roman"/>
          <w:szCs w:val="24"/>
        </w:rPr>
      </w:pPr>
      <w:r>
        <w:rPr>
          <w:rFonts w:eastAsia="Times New Roman"/>
          <w:szCs w:val="24"/>
        </w:rPr>
        <w:lastRenderedPageBreak/>
        <w:t xml:space="preserve">Τι σας μένει, λοιπόν; Σας μένει ένα πράγμα: Να στοιχηθείτε πίσω από τους χρεοκοπημένους εκδότες και τους δυσαρεστημένους </w:t>
      </w:r>
      <w:proofErr w:type="spellStart"/>
      <w:r>
        <w:rPr>
          <w:rFonts w:eastAsia="Times New Roman"/>
          <w:szCs w:val="24"/>
        </w:rPr>
        <w:t>καναλάρχες</w:t>
      </w:r>
      <w:proofErr w:type="spellEnd"/>
      <w:r>
        <w:rPr>
          <w:rFonts w:eastAsia="Times New Roman"/>
          <w:szCs w:val="24"/>
        </w:rPr>
        <w:t xml:space="preserve"> που περνούν για πρώτη φορά -για πρώτη φορά!- μετά τη Μεταπολίτευση από το δημόσιο ταμ</w:t>
      </w:r>
      <w:r>
        <w:rPr>
          <w:rFonts w:eastAsia="Times New Roman"/>
          <w:szCs w:val="24"/>
        </w:rPr>
        <w:t>είο. Και γι’ αυτό είναι δυσαρεστημένοι και γι’ αυτό εξαπολύουν και έναν πρωτοφανή πόλεμο λάσπης.</w:t>
      </w:r>
    </w:p>
    <w:p w14:paraId="02D99951" w14:textId="77777777" w:rsidR="00D3277D" w:rsidRDefault="009F72F4">
      <w:pPr>
        <w:spacing w:after="0" w:line="600" w:lineRule="auto"/>
        <w:ind w:firstLine="720"/>
        <w:jc w:val="both"/>
        <w:rPr>
          <w:rFonts w:eastAsia="Times New Roman"/>
          <w:szCs w:val="24"/>
        </w:rPr>
      </w:pPr>
      <w:r>
        <w:rPr>
          <w:rFonts w:eastAsia="Times New Roman"/>
          <w:szCs w:val="24"/>
        </w:rPr>
        <w:t>Ο στόχος σας εδώ είναι –νομίζω- προφανής. Προφανώς και δεν παλεύετε για να πείσετε ότι εσείς δεν είστε διαπλεκόμενοι. Αυτό αφήστε το, δεν πιάνει. Πιο εύκολα μπ</w:t>
      </w:r>
      <w:r>
        <w:rPr>
          <w:rFonts w:eastAsia="Times New Roman"/>
          <w:szCs w:val="24"/>
        </w:rPr>
        <w:t>ορείτε να μας πείσετε ότι ήσασταν έξι μηνών κρατούμενος, παρά ότι η παράταξή σας και όσοι κυβερνήσατε τόσα χρόνια δεν είστε διαπλεκόμενοι.</w:t>
      </w:r>
    </w:p>
    <w:p w14:paraId="02D99952" w14:textId="77777777" w:rsidR="00D3277D" w:rsidRDefault="009F72F4">
      <w:pPr>
        <w:spacing w:after="0" w:line="600" w:lineRule="auto"/>
        <w:ind w:firstLine="720"/>
        <w:jc w:val="both"/>
        <w:rPr>
          <w:rFonts w:eastAsia="Times New Roman"/>
          <w:szCs w:val="24"/>
        </w:rPr>
      </w:pPr>
      <w:r>
        <w:rPr>
          <w:rFonts w:eastAsia="Times New Roman"/>
          <w:szCs w:val="24"/>
        </w:rPr>
        <w:t>Ποιος είναι ο στόχος όμως; Προσέξτε. Ο στόχος της Νέας Δημοκρατίας που κρύβεται πίσω από την επίθεση και τη βρώμικη δ</w:t>
      </w:r>
      <w:r>
        <w:rPr>
          <w:rFonts w:eastAsia="Times New Roman"/>
          <w:szCs w:val="24"/>
        </w:rPr>
        <w:t xml:space="preserve">ουλειά που κάνουν άλλοι γι’ αυτήν, δεν είναι να πείσει ότι δεν έχει σχέση με τη διαπλοκή η Νέα Δημοκρατία και το ΠΑΣΟΚ φυσικά, αλλά να πείσει ότι, «Έλα μωρέ, όλοι το ίδιο είμαστε, όλοι είναι λερωμένοι σε αυτόν τον τόπο, όλο και κάτι έχουν». </w:t>
      </w:r>
    </w:p>
    <w:p w14:paraId="02D99953" w14:textId="77777777" w:rsidR="00D3277D" w:rsidRDefault="009F72F4">
      <w:pPr>
        <w:spacing w:after="0" w:line="600" w:lineRule="auto"/>
        <w:ind w:firstLine="720"/>
        <w:jc w:val="both"/>
        <w:rPr>
          <w:rFonts w:eastAsia="Times New Roman"/>
          <w:szCs w:val="24"/>
        </w:rPr>
      </w:pPr>
      <w:r>
        <w:rPr>
          <w:rFonts w:eastAsia="Times New Roman"/>
          <w:szCs w:val="24"/>
        </w:rPr>
        <w:lastRenderedPageBreak/>
        <w:t xml:space="preserve">Ξέρετε, όμως, </w:t>
      </w:r>
      <w:r>
        <w:rPr>
          <w:rFonts w:eastAsia="Times New Roman"/>
          <w:szCs w:val="24"/>
        </w:rPr>
        <w:t>κύριε Μητσοτάκη, δεν είμαστε το ίδιο. Σήμερα, λοιπόν, ήρθε η ώρα να μιλήσουμε ανοιχτά σε αυτήν εδώ την Αίθουσα. Και πως λέτε αυτό το ωραίο σας σύνθημα; Συμφωνία αλήθειας; Μάλιστα. Ήρθε, λοιπόν, η ώρα να το αποδείξετε, κύριε Μητσοτάκη. Ήρθε η ώρα να μας πεί</w:t>
      </w:r>
      <w:r>
        <w:rPr>
          <w:rFonts w:eastAsia="Times New Roman"/>
          <w:szCs w:val="24"/>
        </w:rPr>
        <w:t>τε και κα</w:t>
      </w:r>
      <w:r>
        <w:rPr>
          <w:rFonts w:eastAsia="Times New Roman"/>
          <w:szCs w:val="24"/>
        </w:rPr>
        <w:t>μ</w:t>
      </w:r>
      <w:r>
        <w:rPr>
          <w:rFonts w:eastAsia="Times New Roman"/>
          <w:szCs w:val="24"/>
        </w:rPr>
        <w:t>μιά αλήθεια. Γιατί σκοπεύω σήμερα εγώ να μιλήσω με ονόματα και με διευθύνσεις, όπως λέμε. Διότι το σύστημα της διαπλοκής επέλεξε με ψεύδη και συκοφαντίες, για λογαριασμό σας, να επιχειρήσει τι; Να λερώσει το ηθικό πλεονέκτημα της Αριστεράς, το ηθ</w:t>
      </w:r>
      <w:r>
        <w:rPr>
          <w:rFonts w:eastAsia="Times New Roman"/>
          <w:szCs w:val="24"/>
        </w:rPr>
        <w:t xml:space="preserve">ικό πλεονέκτημα της σημερινής Κυβέρνησης. Και αυτό -ξέρετε- είναι ύβρις. Και μετά την ύβρη έρχεται η </w:t>
      </w:r>
      <w:r>
        <w:rPr>
          <w:rFonts w:eastAsia="Times New Roman"/>
          <w:szCs w:val="24"/>
        </w:rPr>
        <w:t>ν</w:t>
      </w:r>
      <w:r>
        <w:rPr>
          <w:rFonts w:eastAsia="Times New Roman"/>
          <w:szCs w:val="24"/>
        </w:rPr>
        <w:t>έμεσ</w:t>
      </w:r>
      <w:r>
        <w:rPr>
          <w:rFonts w:eastAsia="Times New Roman"/>
          <w:szCs w:val="24"/>
        </w:rPr>
        <w:t>η</w:t>
      </w:r>
      <w:r>
        <w:rPr>
          <w:rFonts w:eastAsia="Times New Roman"/>
          <w:szCs w:val="24"/>
        </w:rPr>
        <w:t>.</w:t>
      </w:r>
    </w:p>
    <w:p w14:paraId="02D99954" w14:textId="77777777" w:rsidR="00D3277D" w:rsidRDefault="009F72F4">
      <w:pPr>
        <w:spacing w:after="0" w:line="600" w:lineRule="auto"/>
        <w:ind w:firstLine="720"/>
        <w:jc w:val="both"/>
        <w:rPr>
          <w:rFonts w:eastAsia="Times New Roman"/>
          <w:szCs w:val="24"/>
        </w:rPr>
      </w:pPr>
      <w:r>
        <w:rPr>
          <w:rFonts w:eastAsia="Times New Roman"/>
          <w:szCs w:val="24"/>
        </w:rPr>
        <w:t>Να δούμε, λοιπόν, τώρα ποιο είναι το καθεστώς της διαφθοράς και της διαπλοκής που κρατά εγκλωβισμένο τον τόπο σαράντα και πλέον χρόνια. Και να τα δ</w:t>
      </w:r>
      <w:r>
        <w:rPr>
          <w:rFonts w:eastAsia="Times New Roman"/>
          <w:szCs w:val="24"/>
        </w:rPr>
        <w:t xml:space="preserve">ούμε αυτά εδώ, απ’ αυτό εδώ το Βήμα και μπροστά σε όλον τον ελληνικό λαό που μας παρακολουθεί. </w:t>
      </w:r>
    </w:p>
    <w:p w14:paraId="02D99955" w14:textId="77777777" w:rsidR="00D3277D" w:rsidRDefault="009F72F4">
      <w:pPr>
        <w:spacing w:after="0" w:line="600" w:lineRule="auto"/>
        <w:ind w:firstLine="720"/>
        <w:jc w:val="both"/>
        <w:rPr>
          <w:rFonts w:eastAsia="Times New Roman"/>
          <w:szCs w:val="24"/>
        </w:rPr>
      </w:pPr>
      <w:r>
        <w:rPr>
          <w:rFonts w:eastAsia="Times New Roman"/>
          <w:szCs w:val="24"/>
        </w:rPr>
        <w:t xml:space="preserve">Είκοσι επτά ολόκληρα χρόνια ασυδοσίας και ασύδοτης λειτουργίας του ραδιοτηλεοπτικού τοπίου, πέρα και έξω από κάθε συνταγματική επιταγή. Κι εμείς ερχόμαστε </w:t>
      </w:r>
      <w:r>
        <w:rPr>
          <w:rFonts w:eastAsia="Times New Roman"/>
          <w:szCs w:val="24"/>
        </w:rPr>
        <w:t xml:space="preserve">σήμερα εδώ και λέμε ότι μπαίνει τέρμα </w:t>
      </w:r>
      <w:r>
        <w:rPr>
          <w:rFonts w:eastAsia="Times New Roman"/>
          <w:szCs w:val="24"/>
        </w:rPr>
        <w:lastRenderedPageBreak/>
        <w:t>σε αυτήν την ασυδοσία. Αλήθεια, τι νομίζετε ότι δεν καταλαβαίνει ο μέσος πολίτης; Περνάτε τους πολίτες για χαζούς; «Η αδαής πλειοψηφία», όπως κάποτε είχατε πει; Γιατί όλοι σήμερα ξαφνικά κόπτεστε για τη συνταγματική τά</w:t>
      </w:r>
      <w:r>
        <w:rPr>
          <w:rFonts w:eastAsia="Times New Roman"/>
          <w:szCs w:val="24"/>
        </w:rPr>
        <w:t>ξη. Επί είκοσι επτά χρόνια, που είχατε μετατρέψει το Σύνταγμα της χώρας σε κουρελόχαρτο, αρνούμενοι να προχωρήσετε σε διαγωνισμό για τις άδειες, δεν σας ενδιέφερε το Σύνταγμα.</w:t>
      </w:r>
    </w:p>
    <w:p w14:paraId="02D99956"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Και ερωτώ ευθέως, κύριε Μητσοτάκη, και πιστεύω ότι οφείλετε μια απάντηση: Ήταν σ</w:t>
      </w:r>
      <w:r>
        <w:rPr>
          <w:rFonts w:eastAsia="Times New Roman" w:cs="Times New Roman"/>
          <w:szCs w:val="24"/>
        </w:rPr>
        <w:t xml:space="preserve">ύμφωνη με το Σύνταγμα η διαρκής άρνηση των Κυβερνήσεων σας, Νέας Δημοκρατίας και ΠΑΣΟΚ, επί είκοσι επτά έτη να διευθετήσουν το ζήτημα της </w:t>
      </w:r>
      <w:proofErr w:type="spellStart"/>
      <w:r>
        <w:rPr>
          <w:rFonts w:eastAsia="Times New Roman" w:cs="Times New Roman"/>
          <w:szCs w:val="24"/>
        </w:rPr>
        <w:t>αδειοδότησης</w:t>
      </w:r>
      <w:proofErr w:type="spellEnd"/>
      <w:r>
        <w:rPr>
          <w:rFonts w:eastAsia="Times New Roman" w:cs="Times New Roman"/>
          <w:szCs w:val="24"/>
        </w:rPr>
        <w:t xml:space="preserve"> των καναλιών εθνικής εμβέλειας; Και για ποιον λόγο, όσες προσπάθειες και αν έγιναν, όλοι οι διαγωνισμοί ε</w:t>
      </w:r>
      <w:r>
        <w:rPr>
          <w:rFonts w:eastAsia="Times New Roman" w:cs="Times New Roman"/>
          <w:szCs w:val="24"/>
        </w:rPr>
        <w:t>ίχαν μείνει στη μέση; Γιατί ακυρώθηκαν; Γιατί αναβλήθηκαν; Γιατί ματαιώθηκαν; Έχετε να πείτε κάτι γι’ αυτό; Έχετε κα</w:t>
      </w:r>
      <w:r>
        <w:rPr>
          <w:rFonts w:eastAsia="Times New Roman" w:cs="Times New Roman"/>
          <w:szCs w:val="24"/>
        </w:rPr>
        <w:t>μ</w:t>
      </w:r>
      <w:r>
        <w:rPr>
          <w:rFonts w:eastAsia="Times New Roman" w:cs="Times New Roman"/>
          <w:szCs w:val="24"/>
        </w:rPr>
        <w:t>μία ευθύνη;</w:t>
      </w:r>
    </w:p>
    <w:p w14:paraId="02D99957"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Εγώ θα σας απαντήσω προκαταβολικά, για να σας βοηθήσω και στην ομιλία σας. Για τον ίδιο λόγο που από την πρώτη μέρα υπονομεύσατε εσείς προσωπικά, από την πρώτη στιγμή και τη διενέργεια του παρόντος διαγωνισμού, υπονομεύοντας τη συγκρότηση του Εθνικού Συμβο</w:t>
      </w:r>
      <w:r>
        <w:rPr>
          <w:rFonts w:eastAsia="Times New Roman" w:cs="Times New Roman"/>
          <w:szCs w:val="24"/>
        </w:rPr>
        <w:t xml:space="preserve">υλίου Ραδιοτηλεόρασης. Για </w:t>
      </w:r>
      <w:r>
        <w:rPr>
          <w:rFonts w:eastAsia="Times New Roman" w:cs="Times New Roman"/>
          <w:szCs w:val="24"/>
        </w:rPr>
        <w:lastRenderedPageBreak/>
        <w:t xml:space="preserve">τον ίδιο λόγο που σαμποτάρατε κάθε προσπάθεια που έγινε εδώ να υπάρξει μια συνεννόηση σ’ αυτό το ζήτημα, προσπάθεια που είχε ξεκινήσει καιρό πριν αναλάβετε, διότι δεν θέλατε και δεν θέλετε να ρυθμιστεί το ραδιοτηλεοπτικό σύστημα </w:t>
      </w:r>
      <w:r>
        <w:rPr>
          <w:rFonts w:eastAsia="Times New Roman" w:cs="Times New Roman"/>
          <w:szCs w:val="24"/>
        </w:rPr>
        <w:t xml:space="preserve">στον τόπο, διότι θέλετε να κρατάτε τους δημοσιογράφους ομήρους και τους </w:t>
      </w:r>
      <w:proofErr w:type="spellStart"/>
      <w:r>
        <w:rPr>
          <w:rFonts w:eastAsia="Times New Roman" w:cs="Times New Roman"/>
          <w:szCs w:val="24"/>
        </w:rPr>
        <w:t>καναλάρχες</w:t>
      </w:r>
      <w:proofErr w:type="spellEnd"/>
      <w:r>
        <w:rPr>
          <w:rFonts w:eastAsia="Times New Roman" w:cs="Times New Roman"/>
          <w:szCs w:val="24"/>
        </w:rPr>
        <w:t xml:space="preserve"> ευχαριστημένους, χαρίζοντάς τους το δικαίωμα να εκπέμπουν δωρεάν στο δημόσιο φάσμα των ραδιοσυχνοτήτων και έτσι να είναι όλοι ευχαριστημένοι. Όλοι φυσικά, εκτός από τους Έλλ</w:t>
      </w:r>
      <w:r>
        <w:rPr>
          <w:rFonts w:eastAsia="Times New Roman" w:cs="Times New Roman"/>
          <w:szCs w:val="24"/>
        </w:rPr>
        <w:t>ηνες πολίτες που στερούνται το δικαίωμα της αντικειμενικής και πλουραλιστικής ενημέρωσης, διότι πλέον έχει γίνει φανερό και σε ένα παιδί του Δημοτικού ότι τα μέσα ενημέρωσης παίζουν ανάλογα με το πώς παίζει τον ζουρνά ο εκάστοτε ιδιοκτήτης. Είναι πασιφανές</w:t>
      </w:r>
      <w:r>
        <w:rPr>
          <w:rFonts w:eastAsia="Times New Roman" w:cs="Times New Roman"/>
          <w:szCs w:val="24"/>
        </w:rPr>
        <w:t xml:space="preserve"> αυτό και στον τελευταίο Έλληνα πολίτη.</w:t>
      </w:r>
    </w:p>
    <w:p w14:paraId="02D99958"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Να ξέρετε κάτι, όμως. Εμείς έχουμε αποφασίσει αυτή η ομηρεία και αυτό το παιχνίδι των εκατέρωθεν εκβιασμών να τελειώσει. Για πρώτη φορά καλούνται οι ιδιοκτήτες των μέσων ενημέρωσης να πληρώσουν αυτά που οφείλουν στο </w:t>
      </w:r>
      <w:r>
        <w:rPr>
          <w:rFonts w:eastAsia="Times New Roman" w:cs="Times New Roman"/>
          <w:szCs w:val="24"/>
        </w:rPr>
        <w:t>ε</w:t>
      </w:r>
      <w:r>
        <w:rPr>
          <w:rFonts w:eastAsia="Times New Roman" w:cs="Times New Roman"/>
          <w:szCs w:val="24"/>
        </w:rPr>
        <w:t xml:space="preserve">λληνικό </w:t>
      </w:r>
      <w:r>
        <w:rPr>
          <w:rFonts w:eastAsia="Times New Roman" w:cs="Times New Roman"/>
          <w:szCs w:val="24"/>
        </w:rPr>
        <w:t>δ</w:t>
      </w:r>
      <w:r>
        <w:rPr>
          <w:rFonts w:eastAsia="Times New Roman" w:cs="Times New Roman"/>
          <w:szCs w:val="24"/>
        </w:rPr>
        <w:t xml:space="preserve">ημόσιο και στον ελληνικό λαό. Πέρα από τα 50 εκατομμύρια που έχουμε εισπράξει όλο το προηγούμενο διάστημα, ανείσπρακτα από τις δικές σας κυβερνήσεις τέλη, έγινε ένας </w:t>
      </w:r>
      <w:r>
        <w:rPr>
          <w:rFonts w:eastAsia="Times New Roman" w:cs="Times New Roman"/>
          <w:szCs w:val="24"/>
        </w:rPr>
        <w:lastRenderedPageBreak/>
        <w:t>διαγωνισμός. Ένας διαγωνισμός που έφερε 255 εκατομμύρια ευρώ στα δημόσια ταμεία,</w:t>
      </w:r>
      <w:r>
        <w:rPr>
          <w:rFonts w:eastAsia="Times New Roman" w:cs="Times New Roman"/>
          <w:szCs w:val="24"/>
        </w:rPr>
        <w:t xml:space="preserve"> εκ των οποίων τα 90 εκατομμύρια ήδη βρίσκονται στα δημόσια ταμεία. Και ξέρετε, ήδη στο σύνολο τους κατευθύνονται σε δράσεις εξαιρετικά αναγκαίες για την κοινωνία σε μια πολύ δύσκολη δημοσιονομικά στιγμή για τη χώρα και την οικονομία. </w:t>
      </w:r>
    </w:p>
    <w:p w14:paraId="02D99959"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Αυτή, λοιπόν, κυρίες</w:t>
      </w:r>
      <w:r>
        <w:rPr>
          <w:rFonts w:eastAsia="Times New Roman" w:cs="Times New Roman"/>
          <w:szCs w:val="24"/>
        </w:rPr>
        <w:t xml:space="preserve"> και κύριοι, είναι η διαφορά μας. Η διαφορά μας, κυρίες και κύριοι Βουλευτές, είναι ότι στους ίδιους ανθρώπους εσείς χαρίζατε δάνεια με αέρα και τους δίνατε δωρεάν τις συχνότητες, ενώ εμείς τους περνάμε από το ταμείο και πληρώνουν. Πληρώνουν προς όφελος το</w:t>
      </w:r>
      <w:r>
        <w:rPr>
          <w:rFonts w:eastAsia="Times New Roman" w:cs="Times New Roman"/>
          <w:szCs w:val="24"/>
        </w:rPr>
        <w:t xml:space="preserve">υ </w:t>
      </w:r>
      <w:r>
        <w:rPr>
          <w:rFonts w:eastAsia="Times New Roman" w:cs="Times New Roman"/>
          <w:szCs w:val="24"/>
        </w:rPr>
        <w:t>ε</w:t>
      </w:r>
      <w:r>
        <w:rPr>
          <w:rFonts w:eastAsia="Times New Roman" w:cs="Times New Roman"/>
          <w:szCs w:val="24"/>
        </w:rPr>
        <w:t xml:space="preserve">λληνικού </w:t>
      </w:r>
      <w:r>
        <w:rPr>
          <w:rFonts w:eastAsia="Times New Roman" w:cs="Times New Roman"/>
          <w:szCs w:val="24"/>
        </w:rPr>
        <w:t>δ</w:t>
      </w:r>
      <w:r>
        <w:rPr>
          <w:rFonts w:eastAsia="Times New Roman" w:cs="Times New Roman"/>
          <w:szCs w:val="24"/>
        </w:rPr>
        <w:t>ημοσίου.</w:t>
      </w:r>
    </w:p>
    <w:p w14:paraId="02D9995A" w14:textId="77777777" w:rsidR="00D3277D" w:rsidRDefault="009F72F4">
      <w:pPr>
        <w:spacing w:after="0" w:line="600" w:lineRule="auto"/>
        <w:ind w:firstLine="720"/>
        <w:jc w:val="center"/>
        <w:rPr>
          <w:rFonts w:eastAsia="Times New Roman"/>
          <w:bCs/>
        </w:rPr>
      </w:pPr>
      <w:r>
        <w:rPr>
          <w:rFonts w:eastAsia="Times New Roman"/>
          <w:bCs/>
        </w:rPr>
        <w:t>(Χειροκροτήματα από τ</w:t>
      </w:r>
      <w:r>
        <w:rPr>
          <w:rFonts w:eastAsia="Times New Roman"/>
          <w:bCs/>
        </w:rPr>
        <w:t>ις</w:t>
      </w:r>
      <w:r>
        <w:rPr>
          <w:rFonts w:eastAsia="Times New Roman"/>
          <w:bCs/>
        </w:rPr>
        <w:t xml:space="preserve"> πτέρυγ</w:t>
      </w:r>
      <w:r>
        <w:rPr>
          <w:rFonts w:eastAsia="Times New Roman"/>
          <w:bCs/>
        </w:rPr>
        <w:t>ες</w:t>
      </w:r>
      <w:r>
        <w:rPr>
          <w:rFonts w:eastAsia="Times New Roman"/>
          <w:bCs/>
        </w:rPr>
        <w:t xml:space="preserve"> του ΣΥΡΙΖΑ και των Α</w:t>
      </w:r>
      <w:r>
        <w:rPr>
          <w:rFonts w:eastAsia="Times New Roman"/>
          <w:bCs/>
        </w:rPr>
        <w:t>ΝΕΛ)</w:t>
      </w:r>
    </w:p>
    <w:p w14:paraId="02D9995B"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Έγινε ένας διαγωνισμός, κυρίες και κύριοι Βουλευτές, που στην πράξη αποδείχθηκε απολύτως αδιάβλητος, διαφανής, και σε ό,τι αφορά τα δημόσια ταμεία πολύ αποτελεσματικός. Όλο το </w:t>
      </w:r>
      <w:r>
        <w:rPr>
          <w:rFonts w:eastAsia="Times New Roman" w:cs="Times New Roman"/>
          <w:szCs w:val="24"/>
        </w:rPr>
        <w:t xml:space="preserve">προηγούμενο διάστημα κάποια στελέχη σας πηγαινοέρχονταν στα κανάλια, σε συγκεκριμένο κανάλι στο Φάληρο κι </w:t>
      </w:r>
      <w:r>
        <w:rPr>
          <w:rFonts w:eastAsia="Times New Roman" w:cs="Times New Roman"/>
          <w:szCs w:val="24"/>
        </w:rPr>
        <w:lastRenderedPageBreak/>
        <w:t xml:space="preserve">έλεγαν «ξέρω από πληροφορίες, η Κυβέρνηση θα κόψει το </w:t>
      </w:r>
      <w:r>
        <w:rPr>
          <w:rFonts w:eastAsia="Times New Roman" w:cs="Times New Roman"/>
          <w:szCs w:val="24"/>
        </w:rPr>
        <w:t>«</w:t>
      </w:r>
      <w:r>
        <w:rPr>
          <w:rFonts w:eastAsia="Times New Roman" w:cs="Times New Roman"/>
          <w:szCs w:val="24"/>
        </w:rPr>
        <w:t>ΣΚΑ</w:t>
      </w:r>
      <w:r>
        <w:rPr>
          <w:rFonts w:eastAsia="Times New Roman" w:cs="Times New Roman"/>
          <w:szCs w:val="24"/>
        </w:rPr>
        <w:t>Ϊ»</w:t>
      </w:r>
      <w:r>
        <w:rPr>
          <w:rFonts w:eastAsia="Times New Roman" w:cs="Times New Roman"/>
          <w:szCs w:val="24"/>
        </w:rPr>
        <w:t xml:space="preserve">». Και ο </w:t>
      </w:r>
      <w:r>
        <w:rPr>
          <w:rFonts w:eastAsia="Times New Roman" w:cs="Times New Roman"/>
          <w:szCs w:val="24"/>
        </w:rPr>
        <w:t>«</w:t>
      </w:r>
      <w:r>
        <w:rPr>
          <w:rFonts w:eastAsia="Times New Roman" w:cs="Times New Roman"/>
          <w:szCs w:val="24"/>
        </w:rPr>
        <w:t>ΣΚΑ</w:t>
      </w:r>
      <w:r>
        <w:rPr>
          <w:rFonts w:eastAsia="Times New Roman" w:cs="Times New Roman"/>
          <w:szCs w:val="24"/>
        </w:rPr>
        <w:t>Ϊ»</w:t>
      </w:r>
      <w:r>
        <w:rPr>
          <w:rFonts w:eastAsia="Times New Roman" w:cs="Times New Roman"/>
          <w:szCs w:val="24"/>
        </w:rPr>
        <w:t xml:space="preserve"> πήρε πρώτος άδεια. Δεν έχει ξαναγίνει στη χώρα πιο αδιάβλητος διαγωνισμός.</w:t>
      </w:r>
      <w:r>
        <w:rPr>
          <w:rFonts w:eastAsia="Times New Roman" w:cs="Times New Roman"/>
          <w:szCs w:val="24"/>
        </w:rPr>
        <w:t xml:space="preserve"> </w:t>
      </w:r>
    </w:p>
    <w:p w14:paraId="02D9995C"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Και ξέρετε κάτι, επειδή έχουμε να συγκρίνουμε; Οι δικές σας κυβερνήσεις πρόσφατα έκαναν τον διαγωνισμό για το ραδιοτηλεοπτικό φάσμα, έναν διαγωνισμό-παρωδία με έναν μόνο να συμμετέχει, που έδωσε μόλις 18 εκατομμύρια, η διαβόητη εταιρεία «</w:t>
      </w:r>
      <w:r>
        <w:rPr>
          <w:rFonts w:eastAsia="Times New Roman" w:cs="Times New Roman"/>
          <w:szCs w:val="24"/>
          <w:lang w:val="en-US"/>
        </w:rPr>
        <w:t>DIGEA</w:t>
      </w:r>
      <w:r>
        <w:rPr>
          <w:rFonts w:eastAsia="Times New Roman" w:cs="Times New Roman"/>
          <w:szCs w:val="24"/>
        </w:rPr>
        <w:t>», και πήρε</w:t>
      </w:r>
      <w:r>
        <w:rPr>
          <w:rFonts w:eastAsia="Times New Roman" w:cs="Times New Roman"/>
          <w:szCs w:val="24"/>
        </w:rPr>
        <w:t xml:space="preserve"> όλο το φάσμα κι εμείς για τέσσερα μόνο κανάλια πήραμε 255 εκατομμύρια. Αυτά, όμως, για την </w:t>
      </w:r>
      <w:r>
        <w:rPr>
          <w:rFonts w:eastAsia="Times New Roman" w:cs="Times New Roman"/>
          <w:szCs w:val="24"/>
        </w:rPr>
        <w:t>«</w:t>
      </w:r>
      <w:r>
        <w:rPr>
          <w:rFonts w:eastAsia="Times New Roman" w:cs="Times New Roman"/>
          <w:szCs w:val="24"/>
          <w:lang w:val="en-US"/>
        </w:rPr>
        <w:t>DIGEA</w:t>
      </w:r>
      <w:r>
        <w:rPr>
          <w:rFonts w:eastAsia="Times New Roman" w:cs="Times New Roman"/>
          <w:szCs w:val="24"/>
        </w:rPr>
        <w:t>»</w:t>
      </w:r>
      <w:r>
        <w:rPr>
          <w:rFonts w:eastAsia="Times New Roman" w:cs="Times New Roman"/>
          <w:szCs w:val="24"/>
        </w:rPr>
        <w:t>, θα τα δούμε στην ώρα τους.</w:t>
      </w:r>
    </w:p>
    <w:p w14:paraId="02D9995D"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Και τι δεν κάνατε, λοιπόν, για να υπονομεύσετε αυτήν τη διαδικασία. Έχετε απειλήσει Υπουργούς με ειδικά δικαστήρια. Έχετε απειλή</w:t>
      </w:r>
      <w:r>
        <w:rPr>
          <w:rFonts w:eastAsia="Times New Roman" w:cs="Times New Roman"/>
          <w:szCs w:val="24"/>
        </w:rPr>
        <w:t xml:space="preserve">σει τους υπαλλήλους του </w:t>
      </w:r>
      <w:r>
        <w:rPr>
          <w:rFonts w:eastAsia="Times New Roman" w:cs="Times New Roman"/>
          <w:szCs w:val="24"/>
        </w:rPr>
        <w:t>δ</w:t>
      </w:r>
      <w:r>
        <w:rPr>
          <w:rFonts w:eastAsia="Times New Roman" w:cs="Times New Roman"/>
          <w:szCs w:val="24"/>
        </w:rPr>
        <w:t xml:space="preserve">ημοσίου που κάνουν το καθήκον τους, την επιτροπή διενέργειας του διαγωνισμού, με διώξεις. Έχετε επιχειρήσει να δημιουργήσετε ένα κλίμα </w:t>
      </w:r>
      <w:r>
        <w:rPr>
          <w:rFonts w:eastAsia="Times New Roman" w:cs="Times New Roman"/>
          <w:szCs w:val="24"/>
          <w:lang w:val="en-US"/>
        </w:rPr>
        <w:t>bullying</w:t>
      </w:r>
      <w:r>
        <w:rPr>
          <w:rFonts w:eastAsia="Times New Roman" w:cs="Times New Roman"/>
          <w:szCs w:val="24"/>
        </w:rPr>
        <w:t xml:space="preserve"> στους δικαστικούς λειτουργούς. Και, φυσικά, εσχάτως ανακαλύψατε –γιατί αλλιώς δεν θα «έ</w:t>
      </w:r>
      <w:r>
        <w:rPr>
          <w:rFonts w:eastAsia="Times New Roman" w:cs="Times New Roman"/>
          <w:szCs w:val="24"/>
        </w:rPr>
        <w:t xml:space="preserve">δενε» το γλυκό, γιατί το γλυκό πρέπει να έχει και ό,τι είπαμε στην αρχή, ότι «δεν είμαστε εμείς, δεν είναι η Νέα </w:t>
      </w:r>
      <w:r>
        <w:rPr>
          <w:rFonts w:eastAsia="Times New Roman" w:cs="Times New Roman"/>
          <w:szCs w:val="24"/>
        </w:rPr>
        <w:lastRenderedPageBreak/>
        <w:t xml:space="preserve">Δημοκρατία και το ΠΑΣΟΚ αμόλυντοι, αλλά είναι και οι άλλοι μολυσμένοι»- τον </w:t>
      </w:r>
      <w:proofErr w:type="spellStart"/>
      <w:r>
        <w:rPr>
          <w:rFonts w:eastAsia="Times New Roman" w:cs="Times New Roman"/>
          <w:szCs w:val="24"/>
        </w:rPr>
        <w:t>συριζαίο</w:t>
      </w:r>
      <w:proofErr w:type="spellEnd"/>
      <w:r>
        <w:rPr>
          <w:rFonts w:eastAsia="Times New Roman" w:cs="Times New Roman"/>
          <w:szCs w:val="24"/>
        </w:rPr>
        <w:t xml:space="preserve"> </w:t>
      </w:r>
      <w:proofErr w:type="spellStart"/>
      <w:r>
        <w:rPr>
          <w:rFonts w:eastAsia="Times New Roman" w:cs="Times New Roman"/>
          <w:szCs w:val="24"/>
        </w:rPr>
        <w:t>καναλάρχη</w:t>
      </w:r>
      <w:proofErr w:type="spellEnd"/>
      <w:r>
        <w:rPr>
          <w:rFonts w:eastAsia="Times New Roman" w:cs="Times New Roman"/>
          <w:szCs w:val="24"/>
        </w:rPr>
        <w:t xml:space="preserve"> και τον </w:t>
      </w:r>
      <w:proofErr w:type="spellStart"/>
      <w:r>
        <w:rPr>
          <w:rFonts w:eastAsia="Times New Roman" w:cs="Times New Roman"/>
          <w:szCs w:val="24"/>
        </w:rPr>
        <w:t>συριζαίο</w:t>
      </w:r>
      <w:proofErr w:type="spellEnd"/>
      <w:r>
        <w:rPr>
          <w:rFonts w:eastAsia="Times New Roman" w:cs="Times New Roman"/>
          <w:szCs w:val="24"/>
        </w:rPr>
        <w:t xml:space="preserve"> επιχειρηματία και την αριστερή </w:t>
      </w:r>
      <w:r>
        <w:rPr>
          <w:rFonts w:eastAsia="Times New Roman" w:cs="Times New Roman"/>
          <w:szCs w:val="24"/>
        </w:rPr>
        <w:t xml:space="preserve">διαπλοκή.                           </w:t>
      </w:r>
    </w:p>
    <w:p w14:paraId="02D9995E" w14:textId="77777777" w:rsidR="00D3277D" w:rsidRDefault="009F72F4">
      <w:pPr>
        <w:spacing w:after="0" w:line="600" w:lineRule="auto"/>
        <w:ind w:firstLine="720"/>
        <w:contextualSpacing/>
        <w:jc w:val="both"/>
        <w:rPr>
          <w:rFonts w:eastAsia="Times New Roman" w:cs="Times New Roman"/>
          <w:szCs w:val="24"/>
        </w:rPr>
      </w:pPr>
      <w:r>
        <w:rPr>
          <w:rFonts w:eastAsia="Times New Roman" w:cs="Times New Roman"/>
          <w:szCs w:val="24"/>
        </w:rPr>
        <w:t xml:space="preserve">Ποια ήταν, λοιπόν, αυτή η διαπλοκή; Ποια ήταν η χάρη που κάναμε εμείς στον </w:t>
      </w:r>
      <w:r>
        <w:rPr>
          <w:rFonts w:eastAsia="Times New Roman" w:cs="Times New Roman"/>
          <w:szCs w:val="24"/>
        </w:rPr>
        <w:t>–</w:t>
      </w:r>
      <w:r>
        <w:rPr>
          <w:rFonts w:eastAsia="Times New Roman" w:cs="Times New Roman"/>
          <w:szCs w:val="24"/>
        </w:rPr>
        <w:t>υποτίθεται</w:t>
      </w:r>
      <w:r>
        <w:rPr>
          <w:rFonts w:eastAsia="Times New Roman" w:cs="Times New Roman"/>
          <w:szCs w:val="24"/>
        </w:rPr>
        <w:t>-</w:t>
      </w:r>
      <w:r>
        <w:rPr>
          <w:rFonts w:eastAsia="Times New Roman" w:cs="Times New Roman"/>
          <w:szCs w:val="24"/>
        </w:rPr>
        <w:t xml:space="preserve"> δικό μας </w:t>
      </w:r>
      <w:proofErr w:type="spellStart"/>
      <w:r>
        <w:rPr>
          <w:rFonts w:eastAsia="Times New Roman" w:cs="Times New Roman"/>
          <w:szCs w:val="24"/>
        </w:rPr>
        <w:t>καναλάρχη</w:t>
      </w:r>
      <w:proofErr w:type="spellEnd"/>
      <w:r>
        <w:rPr>
          <w:rFonts w:eastAsia="Times New Roman" w:cs="Times New Roman"/>
          <w:szCs w:val="24"/>
        </w:rPr>
        <w:t xml:space="preserve">; Του συμπεριφερθήκαμε με τον ίδιο ακριβώς τρόπο που συμπεριφερθήκαμε στο κανάλι </w:t>
      </w:r>
      <w:r>
        <w:rPr>
          <w:rFonts w:eastAsia="Times New Roman" w:cs="Times New Roman"/>
          <w:szCs w:val="24"/>
        </w:rPr>
        <w:t>«</w:t>
      </w:r>
      <w:r>
        <w:rPr>
          <w:rFonts w:eastAsia="Times New Roman" w:cs="Times New Roman"/>
          <w:szCs w:val="24"/>
          <w:lang w:val="en-US"/>
        </w:rPr>
        <w:t>MEGA</w:t>
      </w:r>
      <w:r>
        <w:rPr>
          <w:rFonts w:eastAsia="Times New Roman" w:cs="Times New Roman"/>
          <w:szCs w:val="24"/>
        </w:rPr>
        <w:t>»</w:t>
      </w:r>
      <w:r>
        <w:rPr>
          <w:rFonts w:eastAsia="Times New Roman" w:cs="Times New Roman"/>
          <w:szCs w:val="24"/>
        </w:rPr>
        <w:t xml:space="preserve">, στο κανάλι </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και στο κ</w:t>
      </w:r>
      <w:r>
        <w:rPr>
          <w:rFonts w:eastAsia="Times New Roman" w:cs="Times New Roman"/>
          <w:szCs w:val="24"/>
        </w:rPr>
        <w:t xml:space="preserve">ανάλι του κ. Καρατζαφέρη. Μόλις εξέπεσε ενός εκ των όρων του διαγωνισμού, απεκλήθη. Αυτή ήταν η δική μας εύνοια. Αυτή ήταν η δική μας διαπλοκή. Εσείς τους δίνατε τζάμπα δημόσιο αέρα και θαλασσοδάνεια με αέρα κι εμείς τους βάζουμε να πληρώσουν και όταν δεν </w:t>
      </w:r>
      <w:r>
        <w:rPr>
          <w:rFonts w:eastAsia="Times New Roman" w:cs="Times New Roman"/>
          <w:szCs w:val="24"/>
        </w:rPr>
        <w:t xml:space="preserve">έχουν, φεύγουν στο επόμενο δευτερόλεπτο. </w:t>
      </w:r>
    </w:p>
    <w:p w14:paraId="02D9995F" w14:textId="77777777" w:rsidR="00D3277D" w:rsidRDefault="009F72F4">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 να  τελειώνουμε, όμως, με το θέμα αυτό, κύριε Μητσοτάκη, αν θέλετε να μάθετε κάτι για τον συγκεκριμένο επιχειρηματία, καλύτερα να ρωτήσετε τον σύμβουλό σας, τον κ. </w:t>
      </w:r>
      <w:proofErr w:type="spellStart"/>
      <w:r>
        <w:rPr>
          <w:rFonts w:eastAsia="Times New Roman" w:cs="Times New Roman"/>
          <w:szCs w:val="24"/>
        </w:rPr>
        <w:t>Θεοδωρικάκο</w:t>
      </w:r>
      <w:proofErr w:type="spellEnd"/>
      <w:r>
        <w:rPr>
          <w:rFonts w:eastAsia="Times New Roman" w:cs="Times New Roman"/>
          <w:szCs w:val="24"/>
        </w:rPr>
        <w:t>, γιατί είναι συνεταίροι και συνεργ</w:t>
      </w:r>
      <w:r>
        <w:rPr>
          <w:rFonts w:eastAsia="Times New Roman" w:cs="Times New Roman"/>
          <w:szCs w:val="24"/>
        </w:rPr>
        <w:t>άτες χρόνια. Μη ρωτάτε εμένα.</w:t>
      </w:r>
    </w:p>
    <w:p w14:paraId="02D99960" w14:textId="77777777" w:rsidR="00D3277D" w:rsidRDefault="009F72F4">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w:t>
      </w:r>
      <w:r>
        <w:rPr>
          <w:rFonts w:eastAsia="Times New Roman" w:cs="Times New Roman"/>
          <w:szCs w:val="24"/>
        </w:rPr>
        <w:t>ις</w:t>
      </w:r>
      <w:r>
        <w:rPr>
          <w:rFonts w:eastAsia="Times New Roman" w:cs="Times New Roman"/>
          <w:szCs w:val="24"/>
        </w:rPr>
        <w:t xml:space="preserve"> πτέρυγ</w:t>
      </w:r>
      <w:r>
        <w:rPr>
          <w:rFonts w:eastAsia="Times New Roman" w:cs="Times New Roman"/>
          <w:szCs w:val="24"/>
        </w:rPr>
        <w:t>ες</w:t>
      </w:r>
      <w:r>
        <w:rPr>
          <w:rFonts w:eastAsia="Times New Roman" w:cs="Times New Roman"/>
          <w:szCs w:val="24"/>
        </w:rPr>
        <w:t xml:space="preserve"> του ΣΥΡΙΖΑ και των Α</w:t>
      </w:r>
      <w:r>
        <w:rPr>
          <w:rFonts w:eastAsia="Times New Roman" w:cs="Times New Roman"/>
          <w:szCs w:val="24"/>
        </w:rPr>
        <w:t>ΝΕΛ</w:t>
      </w:r>
      <w:r>
        <w:rPr>
          <w:rFonts w:eastAsia="Times New Roman" w:cs="Times New Roman"/>
          <w:szCs w:val="24"/>
        </w:rPr>
        <w:t>)</w:t>
      </w:r>
    </w:p>
    <w:p w14:paraId="02D99961" w14:textId="77777777" w:rsidR="00D3277D" w:rsidRDefault="009F72F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Έρχομαι, όμως, τώρα και στην υπόσχεση που σας έδωσα σήμερα ότι εδώ θα μιλήσουμε με ονόματα και διευθύνσεις.</w:t>
      </w:r>
    </w:p>
    <w:p w14:paraId="02D99962" w14:textId="77777777" w:rsidR="00D3277D" w:rsidRDefault="009F72F4">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ξέρετε για κάτι που είμαι πάρα</w:t>
      </w:r>
      <w:r>
        <w:rPr>
          <w:rFonts w:eastAsia="Times New Roman" w:cs="Times New Roman"/>
          <w:szCs w:val="24"/>
        </w:rPr>
        <w:t xml:space="preserve"> πολύ ευτυχής από αυτόν τον διαγωνισμό για τις άδειες; Είμαι πολύ ευτυχής, γιατί με αυτήν τη διαδικασία όλος ο ελληνικός λαός διαπίστωσε επιτέλους ότι αυτοί που για χρόνια τώρα φάνταζαν τεράστιοι, ογκόλιθοι, ανίκητοι, δεν ήταν τίποτε άλλο από απλούς επιχει</w:t>
      </w:r>
      <w:r>
        <w:rPr>
          <w:rFonts w:eastAsia="Times New Roman" w:cs="Times New Roman"/>
          <w:szCs w:val="24"/>
        </w:rPr>
        <w:t>ρηματίες</w:t>
      </w:r>
      <w:r>
        <w:rPr>
          <w:rFonts w:eastAsia="Times New Roman" w:cs="Times New Roman"/>
          <w:szCs w:val="24"/>
        </w:rPr>
        <w:t>,</w:t>
      </w:r>
      <w:r>
        <w:rPr>
          <w:rFonts w:eastAsia="Times New Roman" w:cs="Times New Roman"/>
          <w:szCs w:val="24"/>
        </w:rPr>
        <w:t xml:space="preserve"> σαν όλους τους </w:t>
      </w:r>
      <w:r>
        <w:rPr>
          <w:rFonts w:eastAsia="Times New Roman" w:cs="Times New Roman"/>
          <w:szCs w:val="24"/>
        </w:rPr>
        <w:t>άλλους,</w:t>
      </w:r>
      <w:r>
        <w:rPr>
          <w:rFonts w:eastAsia="Times New Roman" w:cs="Times New Roman"/>
          <w:szCs w:val="24"/>
        </w:rPr>
        <w:t xml:space="preserve"> και πρέπει και αυτοί, όπως όλοι σε αυτόν τον τόπο, να τηρήσουν τον νόμο και να είναι υπόλογοι απέναντι σε αυτόν, γιατί ο νόμος είναι για όλους. Και αυτό που χάρηκα πιο πολύ και εγώ, όπως όλοι οι Έλληνες πολίτες, είναι ότι α</w:t>
      </w:r>
      <w:r>
        <w:rPr>
          <w:rFonts w:eastAsia="Times New Roman" w:cs="Times New Roman"/>
          <w:szCs w:val="24"/>
        </w:rPr>
        <w:t>υτοί οι ογκόλιθοι, τα μεγαθήρια, κλείστηκαν επί τρία μερόνυχτα μέσα στα καμαράκια στη Γενική Γραμματεία Ενημέρωσης και δεν έβγαιναν από εκεί, γιατί έπρεπε να τηρηθεί ο νόμος και αυτό ήταν το μήνυμα που δόθηκε επιτέλους για μια φορά από τη Μεταπολίτευση και</w:t>
      </w:r>
      <w:r>
        <w:rPr>
          <w:rFonts w:eastAsia="Times New Roman" w:cs="Times New Roman"/>
          <w:szCs w:val="24"/>
        </w:rPr>
        <w:t xml:space="preserve"> μετά. Ότι εδώ τηρείται ο νόμος!</w:t>
      </w:r>
    </w:p>
    <w:p w14:paraId="02D99963" w14:textId="77777777" w:rsidR="00D3277D" w:rsidRDefault="009F72F4">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w:t>
      </w:r>
      <w:r>
        <w:rPr>
          <w:rFonts w:eastAsia="Times New Roman" w:cs="Times New Roman"/>
          <w:szCs w:val="24"/>
        </w:rPr>
        <w:t>ις</w:t>
      </w:r>
      <w:r>
        <w:rPr>
          <w:rFonts w:eastAsia="Times New Roman" w:cs="Times New Roman"/>
          <w:szCs w:val="24"/>
        </w:rPr>
        <w:t xml:space="preserve"> πτέρυγ</w:t>
      </w:r>
      <w:r>
        <w:rPr>
          <w:rFonts w:eastAsia="Times New Roman" w:cs="Times New Roman"/>
          <w:szCs w:val="24"/>
        </w:rPr>
        <w:t>ες</w:t>
      </w:r>
      <w:r>
        <w:rPr>
          <w:rFonts w:eastAsia="Times New Roman" w:cs="Times New Roman"/>
          <w:szCs w:val="24"/>
        </w:rPr>
        <w:t xml:space="preserve"> του ΣΥΡΙΖΑ και των Α</w:t>
      </w:r>
      <w:r>
        <w:rPr>
          <w:rFonts w:eastAsia="Times New Roman" w:cs="Times New Roman"/>
          <w:szCs w:val="24"/>
        </w:rPr>
        <w:t>ΝΕΛ</w:t>
      </w:r>
      <w:r>
        <w:rPr>
          <w:rFonts w:eastAsia="Times New Roman" w:cs="Times New Roman"/>
          <w:szCs w:val="24"/>
        </w:rPr>
        <w:t>)</w:t>
      </w:r>
    </w:p>
    <w:p w14:paraId="02D99964" w14:textId="77777777" w:rsidR="00D3277D" w:rsidRDefault="009F72F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θέλω να χρησιμοποιήσω μια έκφραση άλλη, ότι το </w:t>
      </w:r>
      <w:proofErr w:type="spellStart"/>
      <w:r>
        <w:rPr>
          <w:rFonts w:eastAsia="Times New Roman" w:cs="Times New Roman"/>
          <w:szCs w:val="24"/>
        </w:rPr>
        <w:t>νταβατζιλίκι</w:t>
      </w:r>
      <w:proofErr w:type="spellEnd"/>
      <w:r>
        <w:rPr>
          <w:rFonts w:eastAsia="Times New Roman" w:cs="Times New Roman"/>
          <w:szCs w:val="24"/>
        </w:rPr>
        <w:t xml:space="preserve"> –πώς το είχατε πει- τελείωσε. Τώρα τελείωσε πραγματικά. Αυτό ήταν το μήνυμα. </w:t>
      </w:r>
    </w:p>
    <w:p w14:paraId="02D99965" w14:textId="77777777" w:rsidR="00D3277D" w:rsidRDefault="009F72F4">
      <w:pPr>
        <w:spacing w:after="0" w:line="600" w:lineRule="auto"/>
        <w:ind w:firstLine="720"/>
        <w:contextualSpacing/>
        <w:jc w:val="both"/>
        <w:rPr>
          <w:rFonts w:eastAsia="Times New Roman" w:cs="Times New Roman"/>
          <w:szCs w:val="24"/>
        </w:rPr>
      </w:pPr>
      <w:r>
        <w:rPr>
          <w:rFonts w:eastAsia="Times New Roman" w:cs="Times New Roman"/>
          <w:szCs w:val="24"/>
        </w:rPr>
        <w:t>Το δεύτερο πράγμα για τ</w:t>
      </w:r>
      <w:r>
        <w:rPr>
          <w:rFonts w:eastAsia="Times New Roman" w:cs="Times New Roman"/>
          <w:szCs w:val="24"/>
        </w:rPr>
        <w:t xml:space="preserve">ο οποίο έχω πραγματικά ενθουσιαστεί είναι το τι βγαίνει από αυτήν την περιβόητη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και από τα  δάνεια των κομμάτων και των μέσων μαζικής ενημέρωσης. Ξέρετε, έχει γίνει ο τόπος του μαρτυρίου σας, γιατί πηγαίνουν ένας-ένας εκεί οι ογκόλιθοι </w:t>
      </w:r>
      <w:r>
        <w:rPr>
          <w:rFonts w:eastAsia="Times New Roman" w:cs="Times New Roman"/>
          <w:szCs w:val="24"/>
        </w:rPr>
        <w:t xml:space="preserve">και αρχίζουν να μιλάνε, να λένε τη γνώμη τους και να παρακολουθεί ο ελληνικός λαός, διότι το μεταδίδει από όσο ξέρω και το </w:t>
      </w:r>
      <w:r>
        <w:rPr>
          <w:rFonts w:eastAsia="Times New Roman" w:cs="Times New Roman"/>
          <w:szCs w:val="24"/>
        </w:rPr>
        <w:t>κ</w:t>
      </w:r>
      <w:r>
        <w:rPr>
          <w:rFonts w:eastAsia="Times New Roman" w:cs="Times New Roman"/>
          <w:szCs w:val="24"/>
        </w:rPr>
        <w:t>ανάλι της Βουλής. Και ποιοι σκελετοί δεν έχουν αποκαλυφθεί! Και ποιες ντουλάπες δεν έχουν ανοίξει!</w:t>
      </w:r>
    </w:p>
    <w:p w14:paraId="02D99966" w14:textId="77777777" w:rsidR="00D3277D" w:rsidRDefault="009F72F4">
      <w:pPr>
        <w:spacing w:after="0" w:line="600" w:lineRule="auto"/>
        <w:ind w:firstLine="720"/>
        <w:contextualSpacing/>
        <w:jc w:val="both"/>
        <w:rPr>
          <w:rFonts w:eastAsia="Times New Roman" w:cs="Times New Roman"/>
          <w:szCs w:val="24"/>
        </w:rPr>
      </w:pPr>
      <w:r>
        <w:rPr>
          <w:rFonts w:eastAsia="Times New Roman" w:cs="Times New Roman"/>
          <w:szCs w:val="24"/>
        </w:rPr>
        <w:t>Θέλω να σταχυολογήσω ορισμένα πρά</w:t>
      </w:r>
      <w:r>
        <w:rPr>
          <w:rFonts w:eastAsia="Times New Roman" w:cs="Times New Roman"/>
          <w:szCs w:val="24"/>
        </w:rPr>
        <w:t xml:space="preserve">γματα που ειπώθηκαν εκεί από επίσημα χείλη, για να μην ξεχνιόμαστε. Εκεί, λοιπόν, ήταν που ο κ. Ψυχάρης ομολόγησε ενώπιον της </w:t>
      </w:r>
      <w:r>
        <w:rPr>
          <w:rFonts w:eastAsia="Times New Roman" w:cs="Times New Roman"/>
          <w:szCs w:val="24"/>
        </w:rPr>
        <w:t>ε</w:t>
      </w:r>
      <w:r>
        <w:rPr>
          <w:rFonts w:eastAsia="Times New Roman" w:cs="Times New Roman"/>
          <w:szCs w:val="24"/>
        </w:rPr>
        <w:t xml:space="preserve">πιτροπής ότι έχει πάρει δάνειο 15 εκατομμυρίων ευρώ, με εγγυήσεις αέρα. Και όταν ο Πρόεδρος της </w:t>
      </w:r>
      <w:r>
        <w:rPr>
          <w:rFonts w:eastAsia="Times New Roman" w:cs="Times New Roman"/>
          <w:szCs w:val="24"/>
        </w:rPr>
        <w:t>ε</w:t>
      </w:r>
      <w:r>
        <w:rPr>
          <w:rFonts w:eastAsia="Times New Roman" w:cs="Times New Roman"/>
          <w:szCs w:val="24"/>
        </w:rPr>
        <w:t xml:space="preserve">πιτροπής τον ρώτησε «τι ακριβώς </w:t>
      </w:r>
      <w:r>
        <w:rPr>
          <w:rFonts w:eastAsia="Times New Roman" w:cs="Times New Roman"/>
          <w:szCs w:val="24"/>
        </w:rPr>
        <w:lastRenderedPageBreak/>
        <w:t>είπατε, με τι εγγυήσεις, αέρα;».  «Είπα αυτό που είπα» απάντησε. Για να μη μένει κα</w:t>
      </w:r>
      <w:r>
        <w:rPr>
          <w:rFonts w:eastAsia="Times New Roman" w:cs="Times New Roman"/>
          <w:szCs w:val="24"/>
        </w:rPr>
        <w:t>μ</w:t>
      </w:r>
      <w:r>
        <w:rPr>
          <w:rFonts w:eastAsia="Times New Roman" w:cs="Times New Roman"/>
          <w:szCs w:val="24"/>
        </w:rPr>
        <w:t xml:space="preserve">μία απορία αναπάντητη. Αέρα, κυρίες και κύριοι. </w:t>
      </w:r>
    </w:p>
    <w:p w14:paraId="02D99967" w14:textId="77777777" w:rsidR="00D3277D" w:rsidRDefault="009F72F4">
      <w:pPr>
        <w:spacing w:after="0" w:line="600" w:lineRule="auto"/>
        <w:ind w:firstLine="720"/>
        <w:contextualSpacing/>
        <w:jc w:val="both"/>
        <w:rPr>
          <w:rFonts w:eastAsia="Times New Roman" w:cs="Times New Roman"/>
          <w:szCs w:val="24"/>
        </w:rPr>
      </w:pPr>
      <w:r>
        <w:rPr>
          <w:rFonts w:eastAsia="Times New Roman" w:cs="Times New Roman"/>
          <w:szCs w:val="24"/>
        </w:rPr>
        <w:t xml:space="preserve">Σε αυτήν την </w:t>
      </w:r>
      <w:r>
        <w:rPr>
          <w:rFonts w:eastAsia="Times New Roman" w:cs="Times New Roman"/>
          <w:szCs w:val="24"/>
        </w:rPr>
        <w:t>ε</w:t>
      </w:r>
      <w:r>
        <w:rPr>
          <w:rFonts w:eastAsia="Times New Roman" w:cs="Times New Roman"/>
          <w:szCs w:val="24"/>
        </w:rPr>
        <w:t xml:space="preserve">πιτροπή ήταν που ο κ. Μπόμπολας παραδέχθηκε ότι οι τράπεζες έδιναν δάνεια σε </w:t>
      </w:r>
      <w:proofErr w:type="spellStart"/>
      <w:r>
        <w:rPr>
          <w:rFonts w:eastAsia="Times New Roman" w:cs="Times New Roman"/>
          <w:szCs w:val="24"/>
        </w:rPr>
        <w:t>καναλάρχες</w:t>
      </w:r>
      <w:proofErr w:type="spellEnd"/>
      <w:r>
        <w:rPr>
          <w:rFonts w:eastAsia="Times New Roman" w:cs="Times New Roman"/>
          <w:szCs w:val="24"/>
        </w:rPr>
        <w:t xml:space="preserve"> χωρίς καλύψεις και ότ</w:t>
      </w:r>
      <w:r>
        <w:rPr>
          <w:rFonts w:eastAsia="Times New Roman" w:cs="Times New Roman"/>
          <w:szCs w:val="24"/>
        </w:rPr>
        <w:t xml:space="preserve">ι το «Μεγάλο Κανάλι», το </w:t>
      </w:r>
      <w:r>
        <w:rPr>
          <w:rFonts w:eastAsia="Times New Roman" w:cs="Times New Roman"/>
          <w:szCs w:val="24"/>
        </w:rPr>
        <w:t>«</w:t>
      </w:r>
      <w:r>
        <w:rPr>
          <w:rFonts w:eastAsia="Times New Roman" w:cs="Times New Roman"/>
          <w:szCs w:val="24"/>
          <w:lang w:val="en-US"/>
        </w:rPr>
        <w:t>MEGA</w:t>
      </w:r>
      <w:r>
        <w:rPr>
          <w:rFonts w:eastAsia="Times New Roman" w:cs="Times New Roman"/>
          <w:szCs w:val="24"/>
        </w:rPr>
        <w:t>»</w:t>
      </w:r>
      <w:r>
        <w:rPr>
          <w:rFonts w:eastAsia="Times New Roman" w:cs="Times New Roman"/>
          <w:szCs w:val="24"/>
        </w:rPr>
        <w:t xml:space="preserve"> κλείνει, όχι γιατί η Κυβέρνηση κάνει διαγωνισμό, αλλά γιατί οι μέτοχοι δεν θέλησαν να βάλουν το χέρι στην τσέπη. Προφανώς, όταν κόπηκε η δανειοδότηση με αέρα, κύριε Μητσοτάκη. </w:t>
      </w:r>
    </w:p>
    <w:p w14:paraId="02D99968"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Ήταν σε αυτήν την </w:t>
      </w:r>
      <w:r>
        <w:rPr>
          <w:rFonts w:eastAsia="Times New Roman" w:cs="Times New Roman"/>
          <w:szCs w:val="24"/>
        </w:rPr>
        <w:t>ε</w:t>
      </w:r>
      <w:r>
        <w:rPr>
          <w:rFonts w:eastAsia="Times New Roman" w:cs="Times New Roman"/>
          <w:szCs w:val="24"/>
        </w:rPr>
        <w:t>πιτροπή που ο κ. Βαρδινογιάν</w:t>
      </w:r>
      <w:r>
        <w:rPr>
          <w:rFonts w:eastAsia="Times New Roman" w:cs="Times New Roman"/>
          <w:szCs w:val="24"/>
        </w:rPr>
        <w:t>νης ομολόγησε ότι η συνήθης πρακτική για τη δανειοδότηση καναλιών με προσωπικές εγγυήσεις</w:t>
      </w:r>
      <w:r>
        <w:rPr>
          <w:rFonts w:eastAsia="Times New Roman" w:cs="Times New Roman"/>
          <w:szCs w:val="24"/>
        </w:rPr>
        <w:t>,</w:t>
      </w:r>
      <w:r>
        <w:rPr>
          <w:rFonts w:eastAsia="Times New Roman" w:cs="Times New Roman"/>
          <w:szCs w:val="24"/>
        </w:rPr>
        <w:t xml:space="preserve"> είναι μια γκρίζα πρακτική. Ήταν στην ίδια </w:t>
      </w:r>
      <w:r>
        <w:rPr>
          <w:rFonts w:eastAsia="Times New Roman" w:cs="Times New Roman"/>
          <w:szCs w:val="24"/>
        </w:rPr>
        <w:t>ε</w:t>
      </w:r>
      <w:r>
        <w:rPr>
          <w:rFonts w:eastAsia="Times New Roman" w:cs="Times New Roman"/>
          <w:szCs w:val="24"/>
        </w:rPr>
        <w:t>πιτροπή όπου ο κ. Αλαφούζος παραδέχτηκε ότι οι τράπεζες δάνειζαν πέραν πάσης λογικής</w:t>
      </w:r>
      <w:r>
        <w:rPr>
          <w:rFonts w:eastAsia="Times New Roman" w:cs="Times New Roman"/>
          <w:szCs w:val="24"/>
        </w:rPr>
        <w:t>,</w:t>
      </w:r>
      <w:r>
        <w:rPr>
          <w:rFonts w:eastAsia="Times New Roman" w:cs="Times New Roman"/>
          <w:szCs w:val="24"/>
        </w:rPr>
        <w:t xml:space="preserve"> τους τηλεοπτικούς σταθμούς, όλους πέ</w:t>
      </w:r>
      <w:r>
        <w:rPr>
          <w:rFonts w:eastAsia="Times New Roman" w:cs="Times New Roman"/>
          <w:szCs w:val="24"/>
        </w:rPr>
        <w:t xml:space="preserve">ραν του δικού του σταθμού βεβαίως. Και απ’ ό,τι ξέρω έχει και συνέχεια η </w:t>
      </w:r>
      <w:r>
        <w:rPr>
          <w:rFonts w:eastAsia="Times New Roman" w:cs="Times New Roman"/>
          <w:szCs w:val="24"/>
        </w:rPr>
        <w:t>ε</w:t>
      </w:r>
      <w:r>
        <w:rPr>
          <w:rFonts w:eastAsia="Times New Roman" w:cs="Times New Roman"/>
          <w:szCs w:val="24"/>
        </w:rPr>
        <w:t>πιτροπή. Θα παρελάσουν κι άλλοι.</w:t>
      </w:r>
    </w:p>
    <w:p w14:paraId="02D99969"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έρχεστε, λοιπόν, σήμερα εσείς μετά από όλα όσα έχουν βγει στον αέρα, μετά από όλα όσα διημείφθησαν σε αυτήν την </w:t>
      </w:r>
      <w:r>
        <w:rPr>
          <w:rFonts w:eastAsia="Times New Roman" w:cs="Times New Roman"/>
          <w:szCs w:val="24"/>
        </w:rPr>
        <w:t>ε</w:t>
      </w:r>
      <w:r>
        <w:rPr>
          <w:rFonts w:eastAsia="Times New Roman" w:cs="Times New Roman"/>
          <w:szCs w:val="24"/>
        </w:rPr>
        <w:t>πιτροπή, να μιλήσετε για διαπλοκ</w:t>
      </w:r>
      <w:r>
        <w:rPr>
          <w:rFonts w:eastAsia="Times New Roman" w:cs="Times New Roman"/>
          <w:szCs w:val="24"/>
        </w:rPr>
        <w:t>ή εναντίον μας στο όνομα αυτών; Δηλαδή, οι ίδιοι να αποκαλύπτουν και να παραδέχονται τι έχει γίνει στην χώρα τόσα χρόνια και εσείς να παριστάνετε τι; Τους απελπισμένους δικηγόρους τους, τους απελπισμένους συνήγορους, σαν απελπισμένοι συνήγοροι της διαπλοκή</w:t>
      </w:r>
      <w:r>
        <w:rPr>
          <w:rFonts w:eastAsia="Times New Roman" w:cs="Times New Roman"/>
          <w:szCs w:val="24"/>
        </w:rPr>
        <w:t>ς, αυτοί να παραδέχονται και εσείς να προσπαθείτε να τους μαζέψετε!</w:t>
      </w:r>
    </w:p>
    <w:p w14:paraId="02D9996A"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Και έρχεται, βέβαια, μαζί με εσάς και ο κ. Κοντομηνάς, που μας αποκάλυψε σε μια πρωινή εκπομπή προχθές, που βρέθηκε εκεί για να φάει καμ</w:t>
      </w:r>
      <w:r>
        <w:rPr>
          <w:rFonts w:eastAsia="Times New Roman" w:cs="Times New Roman"/>
          <w:szCs w:val="24"/>
        </w:rPr>
        <w:t>μ</w:t>
      </w:r>
      <w:r>
        <w:rPr>
          <w:rFonts w:eastAsia="Times New Roman" w:cs="Times New Roman"/>
          <w:szCs w:val="24"/>
        </w:rPr>
        <w:t>ιά μακαρονάδα -διότι του έχουμε κόψει εμείς τη σύντ</w:t>
      </w:r>
      <w:r>
        <w:rPr>
          <w:rFonts w:eastAsia="Times New Roman" w:cs="Times New Roman"/>
          <w:szCs w:val="24"/>
        </w:rPr>
        <w:t xml:space="preserve">αξη του κακομοίρη και δεν έχει να φάει-, ο υπόδικος κ. Κοντομηνάς, ο άνθρωπος που βρίσκεται στο στόχαστρο δικαστηρίων, ανακριτών και εισαγγελέων για απάτη και απιστία κατά του </w:t>
      </w:r>
      <w:r>
        <w:rPr>
          <w:rFonts w:eastAsia="Times New Roman" w:cs="Times New Roman"/>
          <w:szCs w:val="24"/>
        </w:rPr>
        <w:t>ε</w:t>
      </w:r>
      <w:r>
        <w:rPr>
          <w:rFonts w:eastAsia="Times New Roman" w:cs="Times New Roman"/>
          <w:szCs w:val="24"/>
        </w:rPr>
        <w:t xml:space="preserve">λληνικού </w:t>
      </w:r>
      <w:r>
        <w:rPr>
          <w:rFonts w:eastAsia="Times New Roman" w:cs="Times New Roman"/>
          <w:szCs w:val="24"/>
        </w:rPr>
        <w:t>δ</w:t>
      </w:r>
      <w:r>
        <w:rPr>
          <w:rFonts w:eastAsia="Times New Roman" w:cs="Times New Roman"/>
          <w:szCs w:val="24"/>
        </w:rPr>
        <w:t>ημοσίου, να εμφανίζεται εκεί υπερασπιστής της νομιμότητας και τιμητής</w:t>
      </w:r>
      <w:r>
        <w:rPr>
          <w:rFonts w:eastAsia="Times New Roman" w:cs="Times New Roman"/>
          <w:szCs w:val="24"/>
        </w:rPr>
        <w:t xml:space="preserve"> της δημοκρατίας στον τόπο και να στέλνει δημοσιογράφους κασκαντέρ με περούκες στη Νέα Υόρκη για να χρεώνουν ποτά στα δωμάτια του Υπουργού </w:t>
      </w:r>
      <w:r>
        <w:rPr>
          <w:rFonts w:eastAsia="Times New Roman" w:cs="Times New Roman"/>
          <w:szCs w:val="24"/>
        </w:rPr>
        <w:lastRenderedPageBreak/>
        <w:t>Επικρατείας και να απειλεί μάλιστα ότι, όπως έριξε και άλλες κυβερνήσεις στο παρελθόν, έτσι θα ρίξει και την Κυβέρνησ</w:t>
      </w:r>
      <w:r>
        <w:rPr>
          <w:rFonts w:eastAsia="Times New Roman" w:cs="Times New Roman"/>
          <w:szCs w:val="24"/>
        </w:rPr>
        <w:t>η ΣΥΡΙΖΑ-ΑΝΕΛ.</w:t>
      </w:r>
    </w:p>
    <w:p w14:paraId="02D9996B"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w:t>
      </w:r>
      <w:r>
        <w:rPr>
          <w:rFonts w:eastAsia="Times New Roman" w:cs="Times New Roman"/>
          <w:szCs w:val="24"/>
        </w:rPr>
        <w:t>ΝΕΛ</w:t>
      </w:r>
      <w:r>
        <w:rPr>
          <w:rFonts w:eastAsia="Times New Roman" w:cs="Times New Roman"/>
          <w:szCs w:val="24"/>
        </w:rPr>
        <w:t>)</w:t>
      </w:r>
    </w:p>
    <w:p w14:paraId="02D9996C"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Ακούστε κάτι, κυρίες και κύριοι συνάδελφοι, της Νέας Δημοκρατίας, του ΠΑΣΟΚ, όλων των πτερύγων: Δεν ξέρω αν έχετε καταλάβει την ψυχολογία μου. Νομίζετε ότι εγώ θα φοβηθώ από κάτι </w:t>
      </w:r>
      <w:r>
        <w:rPr>
          <w:rFonts w:eastAsia="Times New Roman" w:cs="Times New Roman"/>
          <w:szCs w:val="24"/>
        </w:rPr>
        <w:t>τέτοια; Πιστεύετε ότι εγώ θα κάνω πίσω; Ε, λοιπόν, δεν πρόκειται να κάνω πίσω. Και ξέρετε γιατί δεν πρόκειται να κάνω πίσω, και δεν πρόκειται να κάνουμε πίσω; Γιατί εμάς δεν μας έχει κανένας στο τσεπάκι του. Δεν έχω δεσμεύσεις σε κανέναν και δεν δίνω λογαρ</w:t>
      </w:r>
      <w:r>
        <w:rPr>
          <w:rFonts w:eastAsia="Times New Roman" w:cs="Times New Roman"/>
          <w:szCs w:val="24"/>
        </w:rPr>
        <w:t>ιασμό σε κανέναν! Και δεν θα κάνουμε πίσω, όσο και αν μας απειλούν, όσο και αν μας εκβιάζουν! Αυτή είναι η διαφορά μας!</w:t>
      </w:r>
    </w:p>
    <w:p w14:paraId="02D9996D"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w:t>
      </w:r>
      <w:r>
        <w:rPr>
          <w:rFonts w:eastAsia="Times New Roman" w:cs="Times New Roman"/>
          <w:szCs w:val="24"/>
        </w:rPr>
        <w:t>ΝΕΛ</w:t>
      </w:r>
      <w:r>
        <w:rPr>
          <w:rFonts w:eastAsia="Times New Roman" w:cs="Times New Roman"/>
          <w:szCs w:val="24"/>
        </w:rPr>
        <w:t>)</w:t>
      </w:r>
    </w:p>
    <w:p w14:paraId="02D9996E"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 xml:space="preserve"> Και ξέρετε γιατί δεν έχω δεσμεύσεις και δεν έχουμε δεσμεύσεις και δεν μας έχε</w:t>
      </w:r>
      <w:r>
        <w:rPr>
          <w:rFonts w:eastAsia="Times New Roman" w:cs="Times New Roman"/>
          <w:szCs w:val="24"/>
        </w:rPr>
        <w:t xml:space="preserve">ι κανένας στο τσεπάκι του; Γιατί όσο και αν ψάξετε, στον ΣΥΡΙΖΑ ούτε εξοπλιστικά θα βρείτε ούτε μίζες ούτε θαλασσοδάνεια, γι’ αυτό και ξέρετε ότι δεν πρόκειται να κάνουμε πίσω. </w:t>
      </w:r>
    </w:p>
    <w:p w14:paraId="02D9996F"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Και μιας και μίλησα για θαλασσοδάνεια. Πήγατε να στήσετε και άλλη μια σκευωρία</w:t>
      </w:r>
      <w:r>
        <w:rPr>
          <w:rFonts w:eastAsia="Times New Roman" w:cs="Times New Roman"/>
          <w:szCs w:val="24"/>
        </w:rPr>
        <w:t xml:space="preserve"> με την Τράπεζα Αττικής, αλλά σας γύρισε μπούμερανγκ και αυτό. Πώς το λέει ο λαός μας; </w:t>
      </w:r>
      <w:r>
        <w:rPr>
          <w:rFonts w:eastAsia="Times New Roman" w:cs="Times New Roman"/>
          <w:szCs w:val="24"/>
        </w:rPr>
        <w:t>«</w:t>
      </w:r>
      <w:r>
        <w:rPr>
          <w:rFonts w:eastAsia="Times New Roman" w:cs="Times New Roman"/>
          <w:szCs w:val="24"/>
        </w:rPr>
        <w:t>Πήγατε για μαλλί και βρεθήκατε κουρεμένοι.</w:t>
      </w:r>
      <w:r>
        <w:rPr>
          <w:rFonts w:eastAsia="Times New Roman" w:cs="Times New Roman"/>
          <w:szCs w:val="24"/>
        </w:rPr>
        <w:t>»</w:t>
      </w:r>
    </w:p>
    <w:p w14:paraId="02D99970"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Ξέρετε κάτι; Ψάξτε κι άλλο. Ψάξτε, αν θέλετε, σε όλα τα πορίσματα, γιατί υπάρχουν και άλλα πορίσματα για τράπεζες, αλλά ηθικό αυτουργό του ΣΥΡΙΖΑ για θαλασσοδάνεια δεν θα βρείτε. Όποιο θαλασσοδάνειο δόθηκε από την Αγροτική Τράπεζα, από την Τράπεζα Αττικής </w:t>
      </w:r>
      <w:r>
        <w:rPr>
          <w:rFonts w:eastAsia="Times New Roman" w:cs="Times New Roman"/>
          <w:szCs w:val="24"/>
        </w:rPr>
        <w:t xml:space="preserve">ή από άλλη τράπεζα, δόθηκε αποκλειστικά στους δικούς σας φίλους και σε εσάς τους ίδιους, στα δικά σας κόμματα. Γιατί, αν θέλετε να μιλήσουμε ειδικά για την Τράπεζα Αττικής, θέλω να σας θυμίσω ότι το ΠΑΣΟΚ και η Νέα Δημοκρατία </w:t>
      </w:r>
      <w:r>
        <w:rPr>
          <w:rFonts w:eastAsia="Times New Roman" w:cs="Times New Roman"/>
          <w:szCs w:val="24"/>
        </w:rPr>
        <w:lastRenderedPageBreak/>
        <w:t xml:space="preserve">ήταν, επί των ημερών σας, που </w:t>
      </w:r>
      <w:r>
        <w:rPr>
          <w:rFonts w:eastAsia="Times New Roman" w:cs="Times New Roman"/>
          <w:szCs w:val="24"/>
        </w:rPr>
        <w:t xml:space="preserve">έλαβε δάνειο 13 εκατομμυρίων ευρώ από την Τράπεζα Αττικής, και μάλιστα δάνειο που σήμερα δεν εξυπηρετείται, δεν αποπληρώνεται. </w:t>
      </w:r>
    </w:p>
    <w:p w14:paraId="02D99971"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Επίσης, θέλω να σας θυμίσω ποιος ήταν στη συνέχεια διευθύνων σύμβουλος της τράπεζας. Ο κ. </w:t>
      </w:r>
      <w:proofErr w:type="spellStart"/>
      <w:r>
        <w:rPr>
          <w:rFonts w:eastAsia="Times New Roman" w:cs="Times New Roman"/>
          <w:szCs w:val="24"/>
        </w:rPr>
        <w:t>Μάναλης</w:t>
      </w:r>
      <w:proofErr w:type="spellEnd"/>
      <w:r>
        <w:rPr>
          <w:rFonts w:eastAsia="Times New Roman" w:cs="Times New Roman"/>
          <w:szCs w:val="24"/>
        </w:rPr>
        <w:t>, άνθρωπος του στενού περιβάλλο</w:t>
      </w:r>
      <w:r>
        <w:rPr>
          <w:rFonts w:eastAsia="Times New Roman" w:cs="Times New Roman"/>
          <w:szCs w:val="24"/>
        </w:rPr>
        <w:t xml:space="preserve">ντος του κ. Σαμαρά, γνωστός για την ειδική αποστολή του «μαύρου» στις οθόνες της ΕΡΤ, αλλά βεβαίως υπεύθυνος και για την πρόσληψη στην Τράπεζα Αττικής ενός άλλου γνωστού σας, του κ. </w:t>
      </w:r>
      <w:proofErr w:type="spellStart"/>
      <w:r>
        <w:rPr>
          <w:rFonts w:eastAsia="Times New Roman" w:cs="Times New Roman"/>
          <w:szCs w:val="24"/>
        </w:rPr>
        <w:t>Μουσά</w:t>
      </w:r>
      <w:proofErr w:type="spellEnd"/>
      <w:r>
        <w:rPr>
          <w:rFonts w:eastAsia="Times New Roman" w:cs="Times New Roman"/>
          <w:szCs w:val="24"/>
        </w:rPr>
        <w:t xml:space="preserve"> -ή μήπως δεν τον γνωρίζετε;- του εγκέφαλου της υπόθεσης των εκβιαστώ</w:t>
      </w:r>
      <w:r>
        <w:rPr>
          <w:rFonts w:eastAsia="Times New Roman" w:cs="Times New Roman"/>
          <w:szCs w:val="24"/>
        </w:rPr>
        <w:t xml:space="preserve">ν. Και ποια είναι ακόμη και σήμερα επικεφαλής του εσωτερικού ελέγχου της Τράπεζας για τα </w:t>
      </w:r>
      <w:proofErr w:type="spellStart"/>
      <w:r>
        <w:rPr>
          <w:rFonts w:eastAsia="Times New Roman" w:cs="Times New Roman"/>
          <w:szCs w:val="24"/>
        </w:rPr>
        <w:t>δάνεια;Η</w:t>
      </w:r>
      <w:proofErr w:type="spellEnd"/>
      <w:r>
        <w:rPr>
          <w:rFonts w:eastAsia="Times New Roman" w:cs="Times New Roman"/>
          <w:szCs w:val="24"/>
        </w:rPr>
        <w:t xml:space="preserve"> κ. </w:t>
      </w:r>
      <w:proofErr w:type="spellStart"/>
      <w:r>
        <w:rPr>
          <w:rFonts w:eastAsia="Times New Roman" w:cs="Times New Roman"/>
          <w:szCs w:val="24"/>
        </w:rPr>
        <w:t>Ζευγώλη</w:t>
      </w:r>
      <w:proofErr w:type="spellEnd"/>
      <w:r>
        <w:rPr>
          <w:rFonts w:eastAsia="Times New Roman" w:cs="Times New Roman"/>
          <w:szCs w:val="24"/>
        </w:rPr>
        <w:t xml:space="preserve">, που υπήρξε διευθύντρια του ιδιαίτερου Γραφείου του κ. </w:t>
      </w:r>
      <w:proofErr w:type="spellStart"/>
      <w:r>
        <w:rPr>
          <w:rFonts w:eastAsia="Times New Roman" w:cs="Times New Roman"/>
          <w:szCs w:val="24"/>
        </w:rPr>
        <w:t>Σταϊκούρα</w:t>
      </w:r>
      <w:proofErr w:type="spellEnd"/>
      <w:r>
        <w:rPr>
          <w:rFonts w:eastAsia="Times New Roman" w:cs="Times New Roman"/>
          <w:szCs w:val="24"/>
        </w:rPr>
        <w:t xml:space="preserve">. Το είδατε σε μια </w:t>
      </w:r>
      <w:r>
        <w:rPr>
          <w:rFonts w:eastAsia="Times New Roman"/>
          <w:szCs w:val="24"/>
        </w:rPr>
        <w:t>συζήτηση</w:t>
      </w:r>
      <w:r>
        <w:rPr>
          <w:rFonts w:eastAsia="Times New Roman" w:cs="Times New Roman"/>
          <w:szCs w:val="24"/>
        </w:rPr>
        <w:t xml:space="preserve"> που είχαμε την προηγούμενη εβδομάδα στη </w:t>
      </w:r>
      <w:r>
        <w:rPr>
          <w:rFonts w:eastAsia="Times New Roman"/>
          <w:bCs/>
        </w:rPr>
        <w:t>Βουλή,</w:t>
      </w:r>
      <w:r>
        <w:rPr>
          <w:rFonts w:eastAsia="Times New Roman" w:cs="Times New Roman"/>
          <w:szCs w:val="24"/>
        </w:rPr>
        <w:t xml:space="preserve"> όπου απο</w:t>
      </w:r>
      <w:r>
        <w:rPr>
          <w:rFonts w:eastAsia="Times New Roman" w:cs="Times New Roman"/>
          <w:szCs w:val="24"/>
        </w:rPr>
        <w:t xml:space="preserve">καλύφθηκε το ζήτημα αυτό. </w:t>
      </w:r>
    </w:p>
    <w:p w14:paraId="02D99972"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Βλέπετε, λοιπόν, κυρίες και κύριοι Βουλευτές, </w:t>
      </w:r>
      <w:r>
        <w:rPr>
          <w:rFonts w:eastAsia="Times New Roman"/>
          <w:szCs w:val="24"/>
        </w:rPr>
        <w:t>κυρίες και κύριοι συνάδελφοι,</w:t>
      </w:r>
      <w:r>
        <w:rPr>
          <w:rFonts w:eastAsia="Times New Roman" w:cs="Times New Roman"/>
          <w:szCs w:val="24"/>
        </w:rPr>
        <w:t xml:space="preserve"> πόσο ωραία και γλυκά έρχονται και δένουν όλα; Βλέπετε πώς αυτό το δίκτυο της διαπλοκής παίρνει σάρκα και οστά και πως δεν </w:t>
      </w:r>
      <w:r>
        <w:rPr>
          <w:rFonts w:eastAsia="Times New Roman"/>
          <w:bCs/>
        </w:rPr>
        <w:lastRenderedPageBreak/>
        <w:t>είναι</w:t>
      </w:r>
      <w:r>
        <w:rPr>
          <w:rFonts w:eastAsia="Times New Roman" w:cs="Times New Roman"/>
          <w:szCs w:val="24"/>
        </w:rPr>
        <w:t xml:space="preserve"> απλώς ένα φάντασμα, αλλά </w:t>
      </w:r>
      <w:r>
        <w:rPr>
          <w:rFonts w:eastAsia="Times New Roman" w:cs="Times New Roman"/>
          <w:szCs w:val="24"/>
        </w:rPr>
        <w:t xml:space="preserve">μια καθημερινή παρούσα υλική πραγματικότητα η υπόθεση της διαπλοκής, που τρέφεται από τις θυσίες του ελληνικού λαού; Γιατί τα χρήματα των τραπεζών από εκεί προέρχονται. Οι τράπεζες έχουν </w:t>
      </w:r>
      <w:proofErr w:type="spellStart"/>
      <w:r>
        <w:rPr>
          <w:rFonts w:eastAsia="Times New Roman" w:cs="Times New Roman"/>
          <w:szCs w:val="24"/>
        </w:rPr>
        <w:t>ανακεφαλαιοποιηθεί</w:t>
      </w:r>
      <w:proofErr w:type="spellEnd"/>
      <w:r>
        <w:rPr>
          <w:rFonts w:eastAsia="Times New Roman" w:cs="Times New Roman"/>
          <w:szCs w:val="24"/>
        </w:rPr>
        <w:t xml:space="preserve">. Τα χρήματα που έχετε πάρει με θαλασσοδάνεια </w:t>
      </w:r>
      <w:r>
        <w:rPr>
          <w:rFonts w:eastAsia="Times New Roman"/>
          <w:bCs/>
        </w:rPr>
        <w:t>είναι</w:t>
      </w:r>
      <w:r>
        <w:rPr>
          <w:rFonts w:eastAsia="Times New Roman" w:cs="Times New Roman"/>
          <w:szCs w:val="24"/>
        </w:rPr>
        <w:t xml:space="preserve"> χρήματα τα οποία αποπληρώνει ένα προς ένα με θυσίες ο ελληνικός λαός. </w:t>
      </w:r>
    </w:p>
    <w:p w14:paraId="02D99973"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Και βλέπετε τώρα γιατί όλοι αυτοί παίζουν τα ρέστα τους στην τρίτη πράξη του δράματος της λεγόμενης «παρένθεσης»; Διότι βλέπουν ότι το δικό τους δίκτυο τώρα έρχεται στο φως, ότι σιγά σ</w:t>
      </w:r>
      <w:r>
        <w:rPr>
          <w:rFonts w:eastAsia="Times New Roman" w:cs="Times New Roman"/>
          <w:szCs w:val="24"/>
        </w:rPr>
        <w:t xml:space="preserve">ιγά αρχίζουν πράγματα να αποκαλύπτονται και αρχίζουν να παίρνουν και τον δρόμο της δικαιοσύνης. </w:t>
      </w:r>
    </w:p>
    <w:p w14:paraId="02D99974"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Παρ’ όλα αυτά, </w:t>
      </w:r>
      <w:r>
        <w:rPr>
          <w:rFonts w:eastAsia="Times New Roman" w:cs="Times New Roman"/>
          <w:bCs/>
          <w:shd w:val="clear" w:color="auto" w:fill="FFFFFF"/>
        </w:rPr>
        <w:t>όμως,</w:t>
      </w:r>
      <w:r>
        <w:rPr>
          <w:rFonts w:eastAsia="Times New Roman" w:cs="Times New Roman"/>
          <w:szCs w:val="24"/>
        </w:rPr>
        <w:t xml:space="preserve"> τολμούν ακόμη να μας κουνάνε το δάχτυλο και να μιλάνε για διαπλοκή, που απ’ όπου κι αν το πιάσουμε, όποια πέτρα κι αν σηκώσουμε, θα βρούμε</w:t>
      </w:r>
      <w:r>
        <w:rPr>
          <w:rFonts w:eastAsia="Times New Roman" w:cs="Times New Roman"/>
          <w:szCs w:val="24"/>
        </w:rPr>
        <w:t xml:space="preserve"> ίχνη και στοιχεία –αυτοί οι οποίοι </w:t>
      </w:r>
      <w:r>
        <w:rPr>
          <w:rFonts w:eastAsia="Times New Roman"/>
          <w:bCs/>
        </w:rPr>
        <w:t>είναι</w:t>
      </w:r>
      <w:r>
        <w:rPr>
          <w:rFonts w:eastAsia="Times New Roman" w:cs="Times New Roman"/>
          <w:szCs w:val="24"/>
        </w:rPr>
        <w:t xml:space="preserve"> βυθισμένοι μέχρι τον λαιμό στη διαπλοκή και σε σκοτεινές εξυπηρετήσεις. </w:t>
      </w:r>
    </w:p>
    <w:p w14:paraId="02D99975"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Να μιλήσουμε, λοιπόν, τώρα για το θέμα των θαλασσοδανείων στα κόμματά σας, </w:t>
      </w:r>
      <w:r>
        <w:rPr>
          <w:rFonts w:eastAsia="Times New Roman"/>
          <w:szCs w:val="24"/>
        </w:rPr>
        <w:t>κυρίες και κύριοι συνάδελφοι</w:t>
      </w:r>
      <w:r>
        <w:rPr>
          <w:rFonts w:eastAsia="Times New Roman" w:cs="Times New Roman"/>
          <w:szCs w:val="24"/>
        </w:rPr>
        <w:t>. Δεν θα το αφήσουμε έτσι αυτό. Να μιλ</w:t>
      </w:r>
      <w:r>
        <w:rPr>
          <w:rFonts w:eastAsia="Times New Roman" w:cs="Times New Roman"/>
          <w:szCs w:val="24"/>
        </w:rPr>
        <w:t xml:space="preserve">ήσουμε για το πόρισμα Καλούδη, αλλά να σας θυμίσω </w:t>
      </w:r>
      <w:r>
        <w:rPr>
          <w:rFonts w:eastAsia="Times New Roman" w:cs="Times New Roman"/>
          <w:szCs w:val="24"/>
        </w:rPr>
        <w:lastRenderedPageBreak/>
        <w:t xml:space="preserve">και την τροπολογία του κ. </w:t>
      </w:r>
      <w:proofErr w:type="spellStart"/>
      <w:r>
        <w:rPr>
          <w:rFonts w:eastAsia="Times New Roman" w:cs="Times New Roman"/>
          <w:szCs w:val="24"/>
        </w:rPr>
        <w:t>Γιαννίτση</w:t>
      </w:r>
      <w:proofErr w:type="spellEnd"/>
      <w:r>
        <w:rPr>
          <w:rFonts w:eastAsia="Times New Roman" w:cs="Times New Roman"/>
          <w:szCs w:val="24"/>
        </w:rPr>
        <w:t xml:space="preserve"> το 2012, λίγο πριν από τις εκλογές, τότε που δεν υπήρχε καμ</w:t>
      </w:r>
      <w:r>
        <w:rPr>
          <w:rFonts w:eastAsia="Times New Roman" w:cs="Times New Roman"/>
          <w:szCs w:val="24"/>
        </w:rPr>
        <w:t>μ</w:t>
      </w:r>
      <w:r>
        <w:rPr>
          <w:rFonts w:eastAsia="Times New Roman" w:cs="Times New Roman"/>
          <w:szCs w:val="24"/>
        </w:rPr>
        <w:t xml:space="preserve">ία δικαιολογία. </w:t>
      </w:r>
    </w:p>
    <w:p w14:paraId="02D99976"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Γιατί τώρα όλοι λέτε: «Εντάξει, τι να κάνουμε; Υπήρχαν οι επιχορηγήσεις της </w:t>
      </w:r>
      <w:r>
        <w:rPr>
          <w:rFonts w:eastAsia="Times New Roman"/>
          <w:bCs/>
        </w:rPr>
        <w:t>Βουλής, που</w:t>
      </w:r>
      <w:r>
        <w:rPr>
          <w:rFonts w:eastAsia="Times New Roman" w:cs="Times New Roman"/>
          <w:szCs w:val="24"/>
        </w:rPr>
        <w:t xml:space="preserve"> ήταν </w:t>
      </w:r>
      <w:r>
        <w:rPr>
          <w:rFonts w:eastAsia="Times New Roman" w:cs="Times New Roman"/>
          <w:szCs w:val="24"/>
        </w:rPr>
        <w:t xml:space="preserve">μεγάλες, και για τριάντα χρόνια, σαράντα χρόνια και πλέον έχει διαμορφωθεί ένα </w:t>
      </w:r>
      <w:r>
        <w:rPr>
          <w:rFonts w:eastAsia="Times New Roman" w:cs="Times New Roman"/>
          <w:szCs w:val="24"/>
          <w:lang w:val="en-US"/>
        </w:rPr>
        <w:t>status</w:t>
      </w:r>
      <w:r>
        <w:rPr>
          <w:rFonts w:eastAsia="Times New Roman" w:cs="Times New Roman"/>
          <w:szCs w:val="24"/>
        </w:rPr>
        <w:t xml:space="preserve"> </w:t>
      </w:r>
      <w:r>
        <w:rPr>
          <w:rFonts w:eastAsia="Times New Roman" w:cs="Times New Roman"/>
          <w:szCs w:val="24"/>
          <w:lang w:val="en-US"/>
        </w:rPr>
        <w:t>quo</w:t>
      </w:r>
      <w:r>
        <w:rPr>
          <w:rFonts w:eastAsia="Times New Roman" w:cs="Times New Roman"/>
          <w:szCs w:val="24"/>
        </w:rPr>
        <w:t xml:space="preserve">, όπου τα δύο κόμματα εναλλάσσονταν στην εξουσία με ποσοστά κοντά στο 40%. Άρα οι τράπεζες είχαν εξασφαλίσεις ότι θα έπαιρναν πίσω τα λεφτά τους». </w:t>
      </w:r>
    </w:p>
    <w:p w14:paraId="02D99977"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Το 2012, </w:t>
      </w:r>
      <w:r>
        <w:rPr>
          <w:rFonts w:eastAsia="Times New Roman" w:cs="Times New Roman"/>
          <w:bCs/>
          <w:shd w:val="clear" w:color="auto" w:fill="FFFFFF"/>
        </w:rPr>
        <w:t>όμως,</w:t>
      </w:r>
      <w:r>
        <w:rPr>
          <w:rFonts w:eastAsia="Times New Roman" w:cs="Times New Roman"/>
          <w:szCs w:val="24"/>
        </w:rPr>
        <w:t xml:space="preserve"> δεν </w:t>
      </w:r>
      <w:r>
        <w:rPr>
          <w:rFonts w:eastAsia="Times New Roman" w:cs="Times New Roman"/>
          <w:szCs w:val="24"/>
        </w:rPr>
        <w:t>υπήρχε καμ</w:t>
      </w:r>
      <w:r>
        <w:rPr>
          <w:rFonts w:eastAsia="Times New Roman" w:cs="Times New Roman"/>
          <w:szCs w:val="24"/>
        </w:rPr>
        <w:t>μ</w:t>
      </w:r>
      <w:r>
        <w:rPr>
          <w:rFonts w:eastAsia="Times New Roman" w:cs="Times New Roman"/>
          <w:szCs w:val="24"/>
        </w:rPr>
        <w:t xml:space="preserve">ία δικαιολογία. Γιατί είχε έρθει ήδη το πρώτο μνημόνιο, είχε έρθει και είχε κάτσει στις πλάτες του ελληνικού λαού, η επιχορήγηση στη </w:t>
      </w:r>
      <w:r>
        <w:rPr>
          <w:rFonts w:eastAsia="Times New Roman"/>
          <w:bCs/>
        </w:rPr>
        <w:t>Βουλή</w:t>
      </w:r>
      <w:r>
        <w:rPr>
          <w:rFonts w:eastAsia="Times New Roman" w:cs="Times New Roman"/>
          <w:szCs w:val="24"/>
        </w:rPr>
        <w:t xml:space="preserve"> είχε κοπεί κάτω από το μισό και όλες οι δημοσκοπήσεις έδειχναν τότε που πηγαίναμε στις εκλογές ότι τα δύο </w:t>
      </w:r>
      <w:r>
        <w:rPr>
          <w:rFonts w:eastAsia="Times New Roman" w:cs="Times New Roman"/>
          <w:szCs w:val="24"/>
        </w:rPr>
        <w:t xml:space="preserve">άλλοτε κραταιά κόμματα, που έπαιρναν από 40%, θα ήταν, όπως αποδείχτηκε, το ένα στο 19% και το άλλο στο 12%. </w:t>
      </w:r>
    </w:p>
    <w:p w14:paraId="02D99978"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Και τι κάνατε τότε; Εσείς που έχετε το θράσος σήμερα να μιλάτε για σκάνδαλα και εξυπηρετήσεις, χρωστάτε πόσα; Χρωστάτε 200 </w:t>
      </w:r>
      <w:r>
        <w:rPr>
          <w:rFonts w:eastAsia="Times New Roman" w:cs="Times New Roman"/>
        </w:rPr>
        <w:t>εκατομμύρια ευρώ</w:t>
      </w:r>
      <w:r>
        <w:rPr>
          <w:rFonts w:eastAsia="Times New Roman" w:cs="Times New Roman"/>
          <w:szCs w:val="24"/>
        </w:rPr>
        <w:t>, κύριε</w:t>
      </w:r>
      <w:r>
        <w:rPr>
          <w:rFonts w:eastAsia="Times New Roman" w:cs="Times New Roman"/>
          <w:szCs w:val="24"/>
        </w:rPr>
        <w:t xml:space="preserve"> Μητσοτάκη; </w:t>
      </w:r>
    </w:p>
    <w:p w14:paraId="02D99979"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lastRenderedPageBreak/>
        <w:t>ΣΩΚΡΑΤΗΣ ΦΑΜΕΛΛΟΣ:</w:t>
      </w:r>
      <w:r>
        <w:rPr>
          <w:rFonts w:eastAsia="Times New Roman" w:cs="Times New Roman"/>
          <w:szCs w:val="24"/>
        </w:rPr>
        <w:t xml:space="preserve"> </w:t>
      </w:r>
      <w:r>
        <w:rPr>
          <w:rFonts w:eastAsia="Times New Roman" w:cs="Times New Roman"/>
          <w:szCs w:val="24"/>
        </w:rPr>
        <w:t xml:space="preserve">Διακόσια δέκα </w:t>
      </w:r>
      <w:r>
        <w:rPr>
          <w:rFonts w:eastAsia="Times New Roman" w:cs="Times New Roman"/>
        </w:rPr>
        <w:t>εκατομμύρια ευρώ</w:t>
      </w:r>
      <w:r>
        <w:rPr>
          <w:rFonts w:eastAsia="Times New Roman" w:cs="Times New Roman"/>
          <w:szCs w:val="24"/>
        </w:rPr>
        <w:t xml:space="preserve">. </w:t>
      </w:r>
    </w:p>
    <w:p w14:paraId="02D9997A"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w:t>
      </w:r>
      <w:r>
        <w:rPr>
          <w:rFonts w:eastAsia="Times New Roman"/>
          <w:b/>
          <w:bCs/>
        </w:rPr>
        <w:t>Κυβέρνηση</w:t>
      </w:r>
      <w:r>
        <w:rPr>
          <w:rFonts w:eastAsia="Times New Roman" w:cs="Times New Roman"/>
          <w:b/>
          <w:szCs w:val="24"/>
        </w:rPr>
        <w:t>ς):</w:t>
      </w:r>
      <w:r>
        <w:rPr>
          <w:rFonts w:eastAsia="Times New Roman" w:cs="Times New Roman"/>
          <w:szCs w:val="24"/>
        </w:rPr>
        <w:t xml:space="preserve"> Χρωστάτε 210 </w:t>
      </w:r>
      <w:r>
        <w:rPr>
          <w:rFonts w:eastAsia="Times New Roman" w:cs="Times New Roman"/>
        </w:rPr>
        <w:t>εκατομμύρια ευρώ</w:t>
      </w:r>
      <w:r>
        <w:rPr>
          <w:rFonts w:eastAsia="Times New Roman" w:cs="Times New Roman"/>
          <w:szCs w:val="24"/>
        </w:rPr>
        <w:t xml:space="preserve">. </w:t>
      </w:r>
    </w:p>
    <w:p w14:paraId="02D9997B"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Εσείς, κυρία Γεννηματά, πόσα; </w:t>
      </w:r>
      <w:proofErr w:type="spellStart"/>
      <w:r>
        <w:rPr>
          <w:rFonts w:eastAsia="Times New Roman" w:cs="Times New Roman"/>
          <w:szCs w:val="24"/>
        </w:rPr>
        <w:t>Εκατόν</w:t>
      </w:r>
      <w:proofErr w:type="spellEnd"/>
      <w:r>
        <w:rPr>
          <w:rFonts w:eastAsia="Times New Roman" w:cs="Times New Roman"/>
          <w:szCs w:val="24"/>
        </w:rPr>
        <w:t xml:space="preserve"> ογδόντα εννιά </w:t>
      </w:r>
      <w:r>
        <w:rPr>
          <w:rFonts w:eastAsia="Times New Roman" w:cs="Times New Roman"/>
        </w:rPr>
        <w:t>εκατομμύρια ευρώ</w:t>
      </w:r>
      <w:r>
        <w:rPr>
          <w:rFonts w:eastAsia="Times New Roman" w:cs="Times New Roman"/>
          <w:szCs w:val="24"/>
        </w:rPr>
        <w:t xml:space="preserve"> στις πλάτες του ελληνικού λαού.</w:t>
      </w:r>
    </w:p>
    <w:p w14:paraId="02D9997C"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Και αναρωτιέται ο ελληνικός λαός, θα τα επιστρέψετε πίσω αυτά τα λεφτά ή θα συνεχίσετε να ζείτε παρασιτικά εις βάρος του ελληνικού λαού; </w:t>
      </w:r>
    </w:p>
    <w:p w14:paraId="02D9997D"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Και θα μας πείτε κάποτε, επιτέλους, πού πήγε όλος αυτός ο πακτωλός των </w:t>
      </w:r>
      <w:r>
        <w:rPr>
          <w:rFonts w:eastAsia="Times New Roman" w:cs="Times New Roman"/>
        </w:rPr>
        <w:t>εκατομμυρίων</w:t>
      </w:r>
      <w:r>
        <w:rPr>
          <w:rFonts w:eastAsia="Times New Roman" w:cs="Times New Roman"/>
          <w:szCs w:val="24"/>
        </w:rPr>
        <w:t xml:space="preserve">; </w:t>
      </w:r>
      <w:r>
        <w:rPr>
          <w:rFonts w:eastAsia="Times New Roman" w:cs="Times New Roman"/>
          <w:szCs w:val="24"/>
        </w:rPr>
        <w:t xml:space="preserve">Διακόσια δέκα </w:t>
      </w:r>
      <w:r>
        <w:rPr>
          <w:rFonts w:eastAsia="Times New Roman" w:cs="Times New Roman"/>
        </w:rPr>
        <w:t>εκατομμύρια,</w:t>
      </w:r>
      <w:r>
        <w:rPr>
          <w:rFonts w:eastAsia="Times New Roman" w:cs="Times New Roman"/>
          <w:szCs w:val="24"/>
        </w:rPr>
        <w:t xml:space="preserve"> 189 </w:t>
      </w:r>
      <w:r>
        <w:rPr>
          <w:rFonts w:eastAsia="Times New Roman" w:cs="Times New Roman"/>
        </w:rPr>
        <w:t>εκ</w:t>
      </w:r>
      <w:r>
        <w:rPr>
          <w:rFonts w:eastAsia="Times New Roman" w:cs="Times New Roman"/>
        </w:rPr>
        <w:t>ατομμύρια</w:t>
      </w:r>
      <w:r>
        <w:rPr>
          <w:rFonts w:eastAsia="Times New Roman" w:cs="Times New Roman"/>
          <w:szCs w:val="24"/>
        </w:rPr>
        <w:t>. Τι τα κάν</w:t>
      </w:r>
      <w:r>
        <w:rPr>
          <w:rFonts w:eastAsia="Times New Roman" w:cs="Times New Roman"/>
          <w:szCs w:val="24"/>
        </w:rPr>
        <w:t>ε</w:t>
      </w:r>
      <w:r>
        <w:rPr>
          <w:rFonts w:eastAsia="Times New Roman" w:cs="Times New Roman"/>
          <w:szCs w:val="24"/>
        </w:rPr>
        <w:t xml:space="preserve">τε; Τι τα κάνετε τα λεφτά; Θα μας πείτε; Τα φάγατε τα λεφτά; Πού πήγαν τα λεφτά; </w:t>
      </w:r>
    </w:p>
    <w:p w14:paraId="02D9997E"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Και σας ρωτώ ευθέως, κύριε Μητσοτάκη. Βγάλατε ωραίες φωτογραφίες που πήγατε στο Μοσχάτο -και καλορίζικα τα καινούρ</w:t>
      </w:r>
      <w:r>
        <w:rPr>
          <w:rFonts w:eastAsia="Times New Roman" w:cs="Times New Roman"/>
          <w:szCs w:val="24"/>
        </w:rPr>
        <w:t>γ</w:t>
      </w:r>
      <w:r>
        <w:rPr>
          <w:rFonts w:eastAsia="Times New Roman" w:cs="Times New Roman"/>
          <w:szCs w:val="24"/>
        </w:rPr>
        <w:t xml:space="preserve">ια σας γραφεία. Αυτή </w:t>
      </w:r>
      <w:r>
        <w:rPr>
          <w:rFonts w:eastAsia="Times New Roman"/>
          <w:bCs/>
        </w:rPr>
        <w:t>είναι</w:t>
      </w:r>
      <w:r>
        <w:rPr>
          <w:rFonts w:eastAsia="Times New Roman" w:cs="Times New Roman"/>
          <w:szCs w:val="24"/>
        </w:rPr>
        <w:t xml:space="preserve"> η εξυγίανση</w:t>
      </w:r>
      <w:r>
        <w:rPr>
          <w:rFonts w:eastAsia="Times New Roman" w:cs="Times New Roman"/>
          <w:szCs w:val="24"/>
        </w:rPr>
        <w:t xml:space="preserve">; Μπράβο σας. Κάνατε εξυγίανση. Θα </w:t>
      </w:r>
      <w:r>
        <w:rPr>
          <w:rFonts w:eastAsia="Times New Roman" w:cs="Times New Roman"/>
          <w:szCs w:val="24"/>
        </w:rPr>
        <w:lastRenderedPageBreak/>
        <w:t xml:space="preserve">πληρώσετε; Θα αρχίσετε να αποπληρώνετε έστω και ένα ευρώ από τα 210 </w:t>
      </w:r>
      <w:r>
        <w:rPr>
          <w:rFonts w:eastAsia="Times New Roman" w:cs="Times New Roman"/>
        </w:rPr>
        <w:t>εκατομμύρια ευρώ</w:t>
      </w:r>
      <w:r>
        <w:rPr>
          <w:rFonts w:eastAsia="Times New Roman" w:cs="Times New Roman"/>
          <w:szCs w:val="24"/>
        </w:rPr>
        <w:t xml:space="preserve"> που χρωστάτε στον ελληνικό λαό και έχετε και το θράσος να μιλάτε για διαπλοκή; </w:t>
      </w:r>
    </w:p>
    <w:p w14:paraId="02D9997F" w14:textId="77777777" w:rsidR="00D3277D" w:rsidRDefault="009F72F4">
      <w:pPr>
        <w:spacing w:after="0" w:line="600" w:lineRule="auto"/>
        <w:ind w:firstLine="720"/>
        <w:jc w:val="center"/>
        <w:rPr>
          <w:rFonts w:eastAsia="Times New Roman" w:cs="Times New Roman"/>
        </w:rPr>
      </w:pPr>
      <w:r>
        <w:rPr>
          <w:rFonts w:eastAsia="Times New Roman" w:cs="Times New Roman"/>
        </w:rPr>
        <w:t>(Χειροκροτήματα από τις πτέρυγες του ΣΥΡΙΖΑ και των Α</w:t>
      </w:r>
      <w:r>
        <w:rPr>
          <w:rFonts w:eastAsia="Times New Roman" w:cs="Times New Roman"/>
        </w:rPr>
        <w:t>ΝΕΛ</w:t>
      </w:r>
      <w:r>
        <w:rPr>
          <w:rFonts w:eastAsia="Times New Roman" w:cs="Times New Roman"/>
        </w:rPr>
        <w:t>)</w:t>
      </w:r>
    </w:p>
    <w:p w14:paraId="02D99980"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Αλλά, δεν ξέρω, μάλλον </w:t>
      </w:r>
      <w:r>
        <w:rPr>
          <w:rFonts w:eastAsia="Times New Roman"/>
          <w:bCs/>
        </w:rPr>
        <w:t>είναι</w:t>
      </w:r>
      <w:r>
        <w:rPr>
          <w:rFonts w:eastAsia="Times New Roman" w:cs="Times New Roman"/>
          <w:szCs w:val="24"/>
        </w:rPr>
        <w:t xml:space="preserve"> «δανεικά και αγύριστα», όπως έχετε συνηθίσει να </w:t>
      </w:r>
      <w:r>
        <w:rPr>
          <w:rFonts w:eastAsia="Times New Roman"/>
          <w:bCs/>
        </w:rPr>
        <w:t>είναι</w:t>
      </w:r>
      <w:r>
        <w:rPr>
          <w:rFonts w:eastAsia="Times New Roman" w:cs="Times New Roman"/>
          <w:szCs w:val="24"/>
        </w:rPr>
        <w:t xml:space="preserve"> «δανεικά και αγύριστα» και τα προσωπικά σας δάνεια, για να θυμηθώ και τον «Κήρυκα Χανιών». Αναφέρομαι στα 300.000 ευρώ δάνειο -και στο όνομά σας, αν δεν κάνω λάθος- το οπο</w:t>
      </w:r>
      <w:r>
        <w:rPr>
          <w:rFonts w:eastAsia="Times New Roman" w:cs="Times New Roman"/>
          <w:szCs w:val="24"/>
        </w:rPr>
        <w:t xml:space="preserve">ίο δεν αποπληρώνετε. </w:t>
      </w:r>
    </w:p>
    <w:p w14:paraId="02D99981"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Ερώτημα: Θα το αποπληρώσετε ή και αυτό, όπως τα άλλα τα κομματικά, θα πάει στις πλάτες του ελληνικού λαού; Μιλήστε, επιτέλους! </w:t>
      </w:r>
      <w:r>
        <w:rPr>
          <w:rFonts w:eastAsia="Times New Roman" w:cs="Times New Roman"/>
        </w:rPr>
        <w:t>Δ</w:t>
      </w:r>
      <w:r>
        <w:rPr>
          <w:rFonts w:eastAsia="Times New Roman" w:cs="Times New Roman"/>
          <w:szCs w:val="24"/>
        </w:rPr>
        <w:t xml:space="preserve">ώστε απαντήσεις στον ελληνικό λαό, ευθέως, μπροστά σε όλους! </w:t>
      </w:r>
    </w:p>
    <w:p w14:paraId="02D99982"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Έρχομαι, </w:t>
      </w:r>
      <w:r>
        <w:rPr>
          <w:rFonts w:eastAsia="Times New Roman" w:cs="Times New Roman"/>
          <w:bCs/>
          <w:shd w:val="clear" w:color="auto" w:fill="FFFFFF"/>
        </w:rPr>
        <w:t>όμως,</w:t>
      </w:r>
      <w:r>
        <w:rPr>
          <w:rFonts w:eastAsia="Times New Roman" w:cs="Times New Roman"/>
          <w:szCs w:val="24"/>
        </w:rPr>
        <w:t xml:space="preserve"> στο 2012, διότι νομίζω ότι αυ</w:t>
      </w:r>
      <w:r>
        <w:rPr>
          <w:rFonts w:eastAsia="Times New Roman" w:cs="Times New Roman"/>
          <w:szCs w:val="24"/>
        </w:rPr>
        <w:t xml:space="preserve">τό ήταν ένα από τα μεγαλύτερα σκάνδαλα που αφορούν το δημόσιο χρήμα. Διότι, επαναλαμβάνω, το 2012 ήξεραν όλοι ότι δεν </w:t>
      </w:r>
      <w:r>
        <w:rPr>
          <w:rFonts w:eastAsia="Times New Roman" w:cs="Times New Roman"/>
          <w:bCs/>
          <w:shd w:val="clear" w:color="auto" w:fill="FFFFFF"/>
        </w:rPr>
        <w:t>υπάρχουν</w:t>
      </w:r>
      <w:r>
        <w:rPr>
          <w:rFonts w:eastAsia="Times New Roman" w:cs="Times New Roman"/>
          <w:szCs w:val="24"/>
        </w:rPr>
        <w:t xml:space="preserve"> επιχορηγήσεις και ότι τα κόμματά σας δεν θα πάρουν αυτά τα ποσοστά. </w:t>
      </w:r>
    </w:p>
    <w:p w14:paraId="02D99983"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Και τι κάνατε για να κάνετε εκλογές; Διά μέσου του τότε Υπου</w:t>
      </w:r>
      <w:r>
        <w:rPr>
          <w:rFonts w:eastAsia="Times New Roman" w:cs="Times New Roman"/>
          <w:szCs w:val="24"/>
        </w:rPr>
        <w:t xml:space="preserve">ργού Εσωτερικών της </w:t>
      </w:r>
      <w:r>
        <w:rPr>
          <w:rFonts w:eastAsia="Times New Roman" w:cs="Times New Roman"/>
          <w:szCs w:val="24"/>
        </w:rPr>
        <w:t>κ</w:t>
      </w:r>
      <w:r>
        <w:rPr>
          <w:rFonts w:eastAsia="Times New Roman" w:cs="Times New Roman"/>
          <w:szCs w:val="24"/>
        </w:rPr>
        <w:t xml:space="preserve">υβέρνησης </w:t>
      </w:r>
      <w:proofErr w:type="spellStart"/>
      <w:r>
        <w:rPr>
          <w:rFonts w:eastAsia="Times New Roman" w:cs="Times New Roman"/>
          <w:szCs w:val="24"/>
        </w:rPr>
        <w:t>Παπαδήμου</w:t>
      </w:r>
      <w:proofErr w:type="spellEnd"/>
      <w:r>
        <w:rPr>
          <w:rFonts w:eastAsia="Times New Roman" w:cs="Times New Roman"/>
          <w:szCs w:val="24"/>
        </w:rPr>
        <w:t xml:space="preserve"> και γνωστού Υπουργού και των </w:t>
      </w:r>
      <w:r>
        <w:rPr>
          <w:rFonts w:eastAsia="Times New Roman" w:cs="Times New Roman"/>
          <w:szCs w:val="24"/>
        </w:rPr>
        <w:t>κ</w:t>
      </w:r>
      <w:r>
        <w:rPr>
          <w:rFonts w:eastAsia="Times New Roman" w:cs="Times New Roman"/>
          <w:szCs w:val="24"/>
        </w:rPr>
        <w:t xml:space="preserve">υβερνήσεων του κ. Σημίτη, του κ. </w:t>
      </w:r>
      <w:proofErr w:type="spellStart"/>
      <w:r>
        <w:rPr>
          <w:rFonts w:eastAsia="Times New Roman" w:cs="Times New Roman"/>
          <w:szCs w:val="24"/>
        </w:rPr>
        <w:t>Γιαννίτση</w:t>
      </w:r>
      <w:proofErr w:type="spellEnd"/>
      <w:r>
        <w:rPr>
          <w:rFonts w:eastAsia="Times New Roman" w:cs="Times New Roman"/>
          <w:szCs w:val="24"/>
        </w:rPr>
        <w:t>, φέρατε νύχτα, ως συνήθως, μια τροπολογία. Και τι έλεγε αυτή η τροπολογία τον Απρίλιο του 2012; Έλεγε ότι τα κόμματα πρέπει τις δόσεις που αφο</w:t>
      </w:r>
      <w:r>
        <w:rPr>
          <w:rFonts w:eastAsia="Times New Roman" w:cs="Times New Roman"/>
          <w:szCs w:val="24"/>
        </w:rPr>
        <w:t xml:space="preserve">ρούν τα χρήματα του 2011 και αυτά του 2012 μέχρι τον Απρίλη, το μισό 2012, να δοθούν στα κόμματα για να κάνουν εκλογές ανεκχώρητες και ακατάσχετες. </w:t>
      </w:r>
    </w:p>
    <w:p w14:paraId="02D99984"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Τι έκαναν λοιπόν Νέα Δημοκρατία και ΠΑΣΟΚ; Όταν όλοι οι υπόλοιποι, ΣΥΡΙΖΑ, Κομμουνιστικό Κόμμα Ελλάδ</w:t>
      </w:r>
      <w:r>
        <w:rPr>
          <w:rFonts w:eastAsia="Times New Roman" w:cs="Times New Roman"/>
          <w:szCs w:val="24"/>
        </w:rPr>
        <w:t>α</w:t>
      </w:r>
      <w:r>
        <w:rPr>
          <w:rFonts w:eastAsia="Times New Roman" w:cs="Times New Roman"/>
          <w:szCs w:val="24"/>
        </w:rPr>
        <w:t>ς, Ανε</w:t>
      </w:r>
      <w:r>
        <w:rPr>
          <w:rFonts w:eastAsia="Times New Roman" w:cs="Times New Roman"/>
          <w:szCs w:val="24"/>
        </w:rPr>
        <w:t xml:space="preserve">ξάρτητοι Έλληνες, Δημοκρατική Αριστερά, όλοι τότε έκαναν εκλογές με χρήματα από τις εισφορές των μελών τους και με τα λιγοστά, γιατί αυτά ήταν τα ποσοστά τότε, ενθυλάκωσαν τριάντα εκατομμύρια ευρώ, αποτρέποντας από τις τράπεζες να τα πάρουν ως εγγύηση για </w:t>
      </w:r>
      <w:r>
        <w:rPr>
          <w:rFonts w:eastAsia="Times New Roman" w:cs="Times New Roman"/>
          <w:szCs w:val="24"/>
        </w:rPr>
        <w:t xml:space="preserve">τα εκατομμύρια που χρωστούσατε. Και το έκαναν μέσα σε μια νύχτα, με μια τροπολογία. Αυτό κάνατε. Κι έχετε το θράσος σήμερα να έρχεστε εδώ και να μιλάτε. </w:t>
      </w:r>
    </w:p>
    <w:p w14:paraId="02D99985"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Αυτό που συνέβη το 2012, κυρίες και κύριοι Βουλευτές, πρόκειται για ένα από τα πιο μεγάλα σκάνδαλα που έχουν συμβεί που αφορά την κατάχρηση δημόσιου χρήματος. </w:t>
      </w:r>
    </w:p>
    <w:p w14:paraId="02D99986"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Να σας θυμίσω και κάτι άλλο, γιατί βλέπω τώρα εδώ τον κ. </w:t>
      </w:r>
      <w:proofErr w:type="spellStart"/>
      <w:r>
        <w:rPr>
          <w:rFonts w:eastAsia="Times New Roman" w:cs="Times New Roman"/>
          <w:szCs w:val="24"/>
        </w:rPr>
        <w:t>Αυγενάκη</w:t>
      </w:r>
      <w:proofErr w:type="spellEnd"/>
      <w:r>
        <w:rPr>
          <w:rFonts w:eastAsia="Times New Roman" w:cs="Times New Roman"/>
          <w:szCs w:val="24"/>
        </w:rPr>
        <w:t xml:space="preserve"> να χαμογελάει σήμερα. Τότε ο κ. </w:t>
      </w:r>
      <w:proofErr w:type="spellStart"/>
      <w:r>
        <w:rPr>
          <w:rFonts w:eastAsia="Times New Roman" w:cs="Times New Roman"/>
          <w:szCs w:val="24"/>
        </w:rPr>
        <w:t>Αυγενάκης</w:t>
      </w:r>
      <w:proofErr w:type="spellEnd"/>
      <w:r>
        <w:rPr>
          <w:rFonts w:eastAsia="Times New Roman" w:cs="Times New Roman"/>
          <w:szCs w:val="24"/>
        </w:rPr>
        <w:t xml:space="preserve"> ήταν σε άλλο κόμμα. Ήταν στο κόμμα της κ. Μπακογιάννη. </w:t>
      </w:r>
    </w:p>
    <w:p w14:paraId="02D99987"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t>(Χειροκροτήματα από τ</w:t>
      </w:r>
      <w:r>
        <w:rPr>
          <w:rFonts w:eastAsia="Times New Roman" w:cs="Times New Roman"/>
          <w:szCs w:val="24"/>
        </w:rPr>
        <w:t>ις</w:t>
      </w:r>
      <w:r>
        <w:rPr>
          <w:rFonts w:eastAsia="Times New Roman" w:cs="Times New Roman"/>
          <w:szCs w:val="24"/>
        </w:rPr>
        <w:t xml:space="preserve"> πτέρυγ</w:t>
      </w:r>
      <w:r>
        <w:rPr>
          <w:rFonts w:eastAsia="Times New Roman" w:cs="Times New Roman"/>
          <w:szCs w:val="24"/>
        </w:rPr>
        <w:t>ες</w:t>
      </w:r>
      <w:r>
        <w:rPr>
          <w:rFonts w:eastAsia="Times New Roman" w:cs="Times New Roman"/>
          <w:szCs w:val="24"/>
        </w:rPr>
        <w:t xml:space="preserve"> του ΣΥΡΙΖΑ και των Α</w:t>
      </w:r>
      <w:r>
        <w:rPr>
          <w:rFonts w:eastAsia="Times New Roman" w:cs="Times New Roman"/>
          <w:szCs w:val="24"/>
        </w:rPr>
        <w:t>ΝΕΛ</w:t>
      </w:r>
      <w:r>
        <w:rPr>
          <w:rFonts w:eastAsia="Times New Roman" w:cs="Times New Roman"/>
          <w:szCs w:val="24"/>
        </w:rPr>
        <w:t>)</w:t>
      </w:r>
    </w:p>
    <w:p w14:paraId="02D99988"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Είχε έρθει η κ. Μπακογιάννη και κατήγγειλε αυτήν την αθλιότητα τότε. Βεβαίως, ήταν εναντίον του κ. </w:t>
      </w:r>
      <w:r>
        <w:rPr>
          <w:rFonts w:eastAsia="Times New Roman" w:cs="Times New Roman"/>
          <w:szCs w:val="24"/>
        </w:rPr>
        <w:t xml:space="preserve">Σαμαρά η κ. Μπακογιάννη. Ο κ. Μητσοτάκης όμως το ψήφισε. Να τα θυμόμαστε όλα, γιατί έχουμε μνήμη κι έχουμε καταγράψει το τι έχει συμβεί σε αυτόν τον τόπο. Τριάντα εκατομμύρια μέσα σε μια νύχτα για να κάνετε εκλογές. </w:t>
      </w:r>
    </w:p>
    <w:p w14:paraId="02D99989"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Βεβαίως, τότε, κύριε </w:t>
      </w:r>
      <w:proofErr w:type="spellStart"/>
      <w:r>
        <w:rPr>
          <w:rFonts w:eastAsia="Times New Roman" w:cs="Times New Roman"/>
          <w:szCs w:val="24"/>
        </w:rPr>
        <w:t>Δένδια</w:t>
      </w:r>
      <w:proofErr w:type="spellEnd"/>
      <w:r>
        <w:rPr>
          <w:rFonts w:eastAsia="Times New Roman" w:cs="Times New Roman"/>
          <w:szCs w:val="24"/>
        </w:rPr>
        <w:t>, εσείς ήσασ</w:t>
      </w:r>
      <w:r>
        <w:rPr>
          <w:rFonts w:eastAsia="Times New Roman" w:cs="Times New Roman"/>
          <w:szCs w:val="24"/>
        </w:rPr>
        <w:t xml:space="preserve">ταν, αν δεν κάνω λάθος και ο εισηγητής ή ο κοινοβουλευτικός εκπρόσωπος της Νέας Δημοκρατίας που με μεγάλο πάθος υπερασπιστήκατε αυτήν τη διάταξη, κατηγορώντας όλους τους υπόλοιπους που φωνάζαμε ως συνήθως για λαϊκισμό. Ξέρετε, ίσως στη γλώσσα της </w:t>
      </w:r>
      <w:r>
        <w:rPr>
          <w:rFonts w:eastAsia="Times New Roman" w:cs="Times New Roman"/>
          <w:szCs w:val="24"/>
        </w:rPr>
        <w:lastRenderedPageBreak/>
        <w:t>υπεράσπισ</w:t>
      </w:r>
      <w:r>
        <w:rPr>
          <w:rFonts w:eastAsia="Times New Roman" w:cs="Times New Roman"/>
          <w:szCs w:val="24"/>
        </w:rPr>
        <w:t xml:space="preserve">ης, στη γλώσσα σας η υπεράσπιση του δημόσιου συμφέροντος να ονομάζεται λαϊκισμός, ενώ η κατάχρηση του δημόσιου χρήματος να είναι υψηλή πολιτική και ρεαλισμός. Αλλά τέτοιος ρεαλισμός να μας λείπει. </w:t>
      </w:r>
    </w:p>
    <w:p w14:paraId="02D9998A"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t>(Χειροκροτήματα από τ</w:t>
      </w:r>
      <w:r>
        <w:rPr>
          <w:rFonts w:eastAsia="Times New Roman" w:cs="Times New Roman"/>
          <w:szCs w:val="24"/>
        </w:rPr>
        <w:t>ις</w:t>
      </w:r>
      <w:r>
        <w:rPr>
          <w:rFonts w:eastAsia="Times New Roman" w:cs="Times New Roman"/>
          <w:szCs w:val="24"/>
        </w:rPr>
        <w:t xml:space="preserve"> πτέρυγ</w:t>
      </w:r>
      <w:r>
        <w:rPr>
          <w:rFonts w:eastAsia="Times New Roman" w:cs="Times New Roman"/>
          <w:szCs w:val="24"/>
        </w:rPr>
        <w:t>ες</w:t>
      </w:r>
      <w:r>
        <w:rPr>
          <w:rFonts w:eastAsia="Times New Roman" w:cs="Times New Roman"/>
          <w:szCs w:val="24"/>
        </w:rPr>
        <w:t xml:space="preserve"> του ΣΥΡΙΖΑ και των Α</w:t>
      </w:r>
      <w:r>
        <w:rPr>
          <w:rFonts w:eastAsia="Times New Roman" w:cs="Times New Roman"/>
          <w:szCs w:val="24"/>
        </w:rPr>
        <w:t>ΝΕΛ</w:t>
      </w:r>
      <w:r>
        <w:rPr>
          <w:rFonts w:eastAsia="Times New Roman" w:cs="Times New Roman"/>
          <w:szCs w:val="24"/>
        </w:rPr>
        <w:t>)</w:t>
      </w:r>
    </w:p>
    <w:p w14:paraId="02D9998B"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Πάμε παρακάτω, γιατί έχει και συνέχεια. Γίνονται οι εκλογές. Χάνει ο ΣΥΡΙΖΑ για λίγες μονάδες κι έρχεται ο κ. Σαμαράς μαζί με τον κ. Βενιζέλο και κάνουν συγκυβέρνηση. Κι έρχεται, λοιπόν, η Νέα Δημοκρατία με το άρθρο 78 του ν.4146/2013 και απαλλάσσει από κά</w:t>
      </w:r>
      <w:r>
        <w:rPr>
          <w:rFonts w:eastAsia="Times New Roman" w:cs="Times New Roman"/>
          <w:szCs w:val="24"/>
        </w:rPr>
        <w:t>θε ευθύνη για το αδίκημα της απιστίας τους προέδρους, τα μέλη διοικητικών συμβουλίων και τα στελέχη των τραπεζών για τα δάνεια που έδιναν αφειδώς και χωρίς εξασφαλίσεις στα δύο τότε μεγάλα κόμματα. Και ήταν ακριβώς στη βάση αυτής της τροπολογίας, που το πό</w:t>
      </w:r>
      <w:r>
        <w:rPr>
          <w:rFonts w:eastAsia="Times New Roman" w:cs="Times New Roman"/>
          <w:szCs w:val="24"/>
        </w:rPr>
        <w:t xml:space="preserve">ρισμα του </w:t>
      </w:r>
      <w:r>
        <w:rPr>
          <w:rFonts w:eastAsia="Times New Roman" w:cs="Times New Roman"/>
          <w:szCs w:val="24"/>
        </w:rPr>
        <w:t>ε</w:t>
      </w:r>
      <w:r>
        <w:rPr>
          <w:rFonts w:eastAsia="Times New Roman" w:cs="Times New Roman"/>
          <w:szCs w:val="24"/>
        </w:rPr>
        <w:t>ισαγγελέα Καλούδη, με το οποίο θα εκκινούσε η διαδικασία της ποι</w:t>
      </w:r>
      <w:r>
        <w:rPr>
          <w:rFonts w:eastAsia="Times New Roman" w:cs="Times New Roman"/>
          <w:szCs w:val="24"/>
        </w:rPr>
        <w:lastRenderedPageBreak/>
        <w:t>νικής δίωξης για σαράντα πέντε στελέχη τραπεζών και δέκα πέντε πολιτικά πρόσωπα, συμπεριλαμβανομένων και των γενικών διευθυντών τόσο της Νέας Δημοκρατίας, όσο και του ΠΑΣΟΚ, οδηγήθη</w:t>
      </w:r>
      <w:r>
        <w:rPr>
          <w:rFonts w:eastAsia="Times New Roman" w:cs="Times New Roman"/>
          <w:szCs w:val="24"/>
        </w:rPr>
        <w:t xml:space="preserve">κε στο αρχείο μια για πάντα. Και μιλάτε εσείς για διαπλοκή και για παρεμβάσεις στη </w:t>
      </w:r>
      <w:r>
        <w:rPr>
          <w:rFonts w:eastAsia="Times New Roman" w:cs="Times New Roman"/>
          <w:szCs w:val="24"/>
        </w:rPr>
        <w:t>δ</w:t>
      </w:r>
      <w:r>
        <w:rPr>
          <w:rFonts w:eastAsia="Times New Roman" w:cs="Times New Roman"/>
          <w:szCs w:val="24"/>
        </w:rPr>
        <w:t xml:space="preserve">ικαιοσύνη. </w:t>
      </w:r>
    </w:p>
    <w:p w14:paraId="02D9998C"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Κοιτάξτε, τα έργα και οι ημέρες σας μη νομίζετε ότι με τον αχό των μέσων μαζικής ενημέρωσης τώρα θα κρυφτούν. Τα γνωρίζει ο ελληνικός λαός. Μιλάτε για διαπλοκή </w:t>
      </w:r>
      <w:r>
        <w:rPr>
          <w:rFonts w:eastAsia="Times New Roman" w:cs="Times New Roman"/>
          <w:szCs w:val="24"/>
        </w:rPr>
        <w:t>εσείς που θα έπρεπε κανονικά υπό άλλες συνθήκες, για όλα τα πεπραγμένα σας να έχετε ζητήσει μια συγγνώμη από τον ελληνικό λαό και να έχετε αποσυρθεί, τα συγκεκριμένα πρόσωπα που είχαν θέση ευθύνης σε αυτές τις κυβερνήσεις, και να κάνετε ανανέωση στελεχιακή</w:t>
      </w:r>
      <w:r>
        <w:rPr>
          <w:rFonts w:eastAsia="Times New Roman" w:cs="Times New Roman"/>
          <w:szCs w:val="24"/>
        </w:rPr>
        <w:t xml:space="preserve">. Αυτό θα έπρεπε να κάνετε. Αλλά είστε εσείς οι ίδιοι, οι ίδιες οικογένειες, το ίδια πρόσωπα που χρεοκοπήσατε τη χώρα και θέλετε τώρα να βγείτε και από πάνω. </w:t>
      </w:r>
    </w:p>
    <w:p w14:paraId="02D9998D"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t>(Χειροκροτήματα από τ</w:t>
      </w:r>
      <w:r>
        <w:rPr>
          <w:rFonts w:eastAsia="Times New Roman" w:cs="Times New Roman"/>
          <w:szCs w:val="24"/>
        </w:rPr>
        <w:t>ις</w:t>
      </w:r>
      <w:r>
        <w:rPr>
          <w:rFonts w:eastAsia="Times New Roman" w:cs="Times New Roman"/>
          <w:szCs w:val="24"/>
        </w:rPr>
        <w:t xml:space="preserve"> πτέρυγ</w:t>
      </w:r>
      <w:r>
        <w:rPr>
          <w:rFonts w:eastAsia="Times New Roman" w:cs="Times New Roman"/>
          <w:szCs w:val="24"/>
        </w:rPr>
        <w:t>ες</w:t>
      </w:r>
      <w:r>
        <w:rPr>
          <w:rFonts w:eastAsia="Times New Roman" w:cs="Times New Roman"/>
          <w:szCs w:val="24"/>
        </w:rPr>
        <w:t xml:space="preserve"> του ΣΥΡΙΖΑ και των Α</w:t>
      </w:r>
      <w:r>
        <w:rPr>
          <w:rFonts w:eastAsia="Times New Roman" w:cs="Times New Roman"/>
          <w:szCs w:val="24"/>
        </w:rPr>
        <w:t>ΝΕΛ</w:t>
      </w:r>
      <w:r>
        <w:rPr>
          <w:rFonts w:eastAsia="Times New Roman" w:cs="Times New Roman"/>
          <w:szCs w:val="24"/>
        </w:rPr>
        <w:t>)</w:t>
      </w:r>
    </w:p>
    <w:p w14:paraId="02D9998E"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Έρχομαι τώρα και σε σας, κυρία Γεννηματ</w:t>
      </w:r>
      <w:r>
        <w:rPr>
          <w:rFonts w:eastAsia="Times New Roman" w:cs="Times New Roman"/>
          <w:szCs w:val="24"/>
        </w:rPr>
        <w:t>ά. Μη σας αφήσω κι εσάς απ’ έξω. Αλίμονο. Δεν ξέρω αν θα απαντήσετε εσείς ή ο κ. Βενιζέλος.</w:t>
      </w:r>
    </w:p>
    <w:p w14:paraId="02D9998F"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Κυρία Γεννηματά, ένα πράγμα θέλω να μάθω. Θα μας πείτε αλήθεια τι έγιναν αυτά τα 15.000.000 ευρώ, που ξαφνικά ανακαλύφθηκαν τον περασμένο Γενάρη κατά έλεγχο των ορκ</w:t>
      </w:r>
      <w:r>
        <w:rPr>
          <w:rFonts w:eastAsia="Times New Roman" w:cs="Times New Roman"/>
          <w:szCs w:val="24"/>
        </w:rPr>
        <w:t xml:space="preserve">ωτών λογιστών στα ταμεία του κόμματός σας; Ξέρετε κάτι; Μου φαίνεται λίγο παράξενο ότι είχατε την πολυτέλεια να τα ξεχάσετε κάπου, να τα παραβλέψετε κάπου. Δεκαέξι εκατομμύρια ευρώ! Δεν τα είχατε στα βιβλία σας. </w:t>
      </w:r>
    </w:p>
    <w:p w14:paraId="02D99990"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Ξέρετε, εγώ καμ</w:t>
      </w:r>
      <w:r>
        <w:rPr>
          <w:rFonts w:eastAsia="Times New Roman" w:cs="Times New Roman"/>
          <w:szCs w:val="24"/>
        </w:rPr>
        <w:t>μ</w:t>
      </w:r>
      <w:r>
        <w:rPr>
          <w:rFonts w:eastAsia="Times New Roman" w:cs="Times New Roman"/>
          <w:szCs w:val="24"/>
        </w:rPr>
        <w:t xml:space="preserve">ιά φορά μπορεί πράγματι να </w:t>
      </w:r>
      <w:r>
        <w:rPr>
          <w:rFonts w:eastAsia="Times New Roman" w:cs="Times New Roman"/>
          <w:szCs w:val="24"/>
        </w:rPr>
        <w:t xml:space="preserve">ξεχάσω σε κανένα παλιό σακάκι κανένα </w:t>
      </w:r>
      <w:proofErr w:type="spellStart"/>
      <w:r>
        <w:rPr>
          <w:rFonts w:eastAsia="Times New Roman" w:cs="Times New Roman"/>
          <w:szCs w:val="24"/>
        </w:rPr>
        <w:t>πεντάευρω</w:t>
      </w:r>
      <w:proofErr w:type="spellEnd"/>
      <w:r>
        <w:rPr>
          <w:rFonts w:eastAsia="Times New Roman" w:cs="Times New Roman"/>
          <w:szCs w:val="24"/>
        </w:rPr>
        <w:t xml:space="preserve">, άντε κανένα </w:t>
      </w:r>
      <w:proofErr w:type="spellStart"/>
      <w:r>
        <w:rPr>
          <w:rFonts w:eastAsia="Times New Roman" w:cs="Times New Roman"/>
          <w:szCs w:val="24"/>
        </w:rPr>
        <w:t>δεκάευρω</w:t>
      </w:r>
      <w:proofErr w:type="spellEnd"/>
      <w:r>
        <w:rPr>
          <w:rFonts w:eastAsia="Times New Roman" w:cs="Times New Roman"/>
          <w:szCs w:val="24"/>
        </w:rPr>
        <w:t xml:space="preserve">, το πενηντάρικο, πάντως, το ψάχνω. Όταν χάσω το πενηντάρικο λέω ότι έχασα ένα πενηντάρικο. Εσείς 16.000.000 ευρώ δεν τα είχατε πάρει χαμπάρι, κυρία Γεννηματά; </w:t>
      </w:r>
    </w:p>
    <w:p w14:paraId="02D99991"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t>(Χειροκροτήματα-</w:t>
      </w:r>
      <w:r>
        <w:rPr>
          <w:rFonts w:eastAsia="Times New Roman" w:cs="Times New Roman"/>
          <w:szCs w:val="24"/>
        </w:rPr>
        <w:t xml:space="preserve">γέλωτες </w:t>
      </w:r>
      <w:r>
        <w:rPr>
          <w:rFonts w:eastAsia="Times New Roman" w:cs="Times New Roman"/>
          <w:szCs w:val="24"/>
        </w:rPr>
        <w:t>από</w:t>
      </w:r>
      <w:r>
        <w:rPr>
          <w:rFonts w:eastAsia="Times New Roman" w:cs="Times New Roman"/>
          <w:szCs w:val="24"/>
        </w:rPr>
        <w:t xml:space="preserve"> την πτέρυγα του ΣΥΡΙΖΑ)</w:t>
      </w:r>
    </w:p>
    <w:p w14:paraId="02D99992"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το θέμα δεν είναι εάν τα πήρατε χαμπάρι, το θέμα είναι τι έγινε με αυτά τα λεφτά. Τα δώσατε για την αποπληρωμή των δανείων σας; Έκαναν φτερά μαζί με τα υπόλοιπα 175.000.000 που έχετε δανειστεί; Ή μήπως έχουν κατ</w:t>
      </w:r>
      <w:r>
        <w:rPr>
          <w:rFonts w:eastAsia="Times New Roman" w:cs="Times New Roman"/>
          <w:szCs w:val="24"/>
        </w:rPr>
        <w:t xml:space="preserve">ασχεθεί και αυτά ως πειστήρια εγκλήματος; Πείτε τέλος πάντως κάτι, μια αλήθεια, για να μάθει επιτέλους ο ελληνικός λαός. </w:t>
      </w:r>
    </w:p>
    <w:p w14:paraId="02D99993"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Διότι, ξέρετε κάτι κι εσείς κι εσείς; Αυτά τα χρήματα δεν είναι όπως τα οικόπεδα που κληρονομεί κανείς από περιουσία των παππούδων του</w:t>
      </w:r>
      <w:r>
        <w:rPr>
          <w:rFonts w:eastAsia="Times New Roman" w:cs="Times New Roman"/>
          <w:szCs w:val="24"/>
        </w:rPr>
        <w:t xml:space="preserve">. Δεν είναι κληρονομιά σας αυτά τα χρήματα. Είναι χρήματα τα οποία τα έχετε δανειστεί από τις τράπεζες που πληρώνει με αίμα ο ελληνικός λαός. Ανήκουν στον ελληνικό λαό και πρέπει να τα γυρίσουμε πίσω. </w:t>
      </w:r>
    </w:p>
    <w:p w14:paraId="02D99994" w14:textId="77777777" w:rsidR="00D3277D" w:rsidRDefault="009F72F4">
      <w:pPr>
        <w:spacing w:after="0" w:line="600" w:lineRule="auto"/>
        <w:ind w:firstLine="720"/>
        <w:jc w:val="center"/>
        <w:rPr>
          <w:rFonts w:eastAsia="Times New Roman"/>
          <w:bCs/>
        </w:rPr>
      </w:pPr>
      <w:r>
        <w:rPr>
          <w:rFonts w:eastAsia="Times New Roman"/>
          <w:bCs/>
        </w:rPr>
        <w:t>(Χειροκροτήματα από τις πτέρυγες του ΣΥΡΙΖΑ και των ΑΝ</w:t>
      </w:r>
      <w:r>
        <w:rPr>
          <w:rFonts w:eastAsia="Times New Roman"/>
          <w:bCs/>
        </w:rPr>
        <w:t>ΕΛ)</w:t>
      </w:r>
    </w:p>
    <w:p w14:paraId="02D99995"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 Κυρίες και κύριοι Βουλευτές, ξέρω ότι θα βγει μετά και ο κ. Μητσοτάκης, θα βγει η κ. Γεννηματά και θα μας πουν: «Διχαστικός ο Τσίπρας», «Διχαστικός λόγος», «Πέταξε λάσπη στον ανεμιστήρα». Δεν πρόκειται για καμ</w:t>
      </w:r>
      <w:r>
        <w:rPr>
          <w:rFonts w:eastAsia="Times New Roman" w:cs="Times New Roman"/>
          <w:szCs w:val="24"/>
        </w:rPr>
        <w:t>μ</w:t>
      </w:r>
      <w:r>
        <w:rPr>
          <w:rFonts w:eastAsia="Times New Roman" w:cs="Times New Roman"/>
          <w:szCs w:val="24"/>
        </w:rPr>
        <w:t>ία λάσπη και κανέναν ανεμιστήρα. Όλα αυτά</w:t>
      </w:r>
      <w:r>
        <w:rPr>
          <w:rFonts w:eastAsia="Times New Roman" w:cs="Times New Roman"/>
          <w:szCs w:val="24"/>
        </w:rPr>
        <w:t xml:space="preserve"> στα οποία αναφέρομαι είναι ανοιχτές δικογραφίες. Είναι υποθέσεις που έχουν επιτέλους πάρει τον δρόμο της δικαιοσύνης. Είναι υποθέσεις για τις οποίες κάνατε για όλο το προηγούμενο διάστημα και συνεχίζετε να κάνετε ό,τι περνάει από το χέρι σας για να τις συ</w:t>
      </w:r>
      <w:r>
        <w:rPr>
          <w:rFonts w:eastAsia="Times New Roman" w:cs="Times New Roman"/>
          <w:szCs w:val="24"/>
        </w:rPr>
        <w:t>γκαλύψετε. Διότι, αυτή ήταν πάντοτε και η λογική σας για τη δικαιοσύνη: η συγκάλυψη, η αναβολή και στο τέλος-τέλος η παρέμβαση.</w:t>
      </w:r>
    </w:p>
    <w:p w14:paraId="02D99996"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Θέλω να πω και δύο λόγια γι’ αυτό, διότι σε αυτό το ρεσιτάλ υποκρισίας κατηγορείτε εμάς για παρεμβάσεις στη δικαιοσύνη. </w:t>
      </w:r>
    </w:p>
    <w:p w14:paraId="02D99997"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Ακούστε, κύριοι της Νέας Δημοκρατίας και του ΠΑΣΟΚ: Όλοι γνωρίζουν σε αυτή</w:t>
      </w:r>
      <w:r>
        <w:rPr>
          <w:rFonts w:eastAsia="Times New Roman" w:cs="Times New Roman"/>
          <w:szCs w:val="24"/>
        </w:rPr>
        <w:t>ν</w:t>
      </w:r>
      <w:r>
        <w:rPr>
          <w:rFonts w:eastAsia="Times New Roman" w:cs="Times New Roman"/>
          <w:szCs w:val="24"/>
        </w:rPr>
        <w:t xml:space="preserve"> τη χώρα ποιος σήκωνε τηλέφωνα για να καθοδηγήσει ανώτερους και ανώτατους εισαγγελικούς και δικαστικούς λειτουργούς. Όλοι γνωρίζουν ότι και τα δύο κόμματα υπήρξατε κατά καιρούς γραφ</w:t>
      </w:r>
      <w:r>
        <w:rPr>
          <w:rFonts w:eastAsia="Times New Roman" w:cs="Times New Roman"/>
          <w:szCs w:val="24"/>
        </w:rPr>
        <w:t>εία διεκπεραίωσης δικαστικών εκκρεμοτήτων. Αλλά αυτό σήμερα έχει τελειώσει. Καμ</w:t>
      </w:r>
      <w:r>
        <w:rPr>
          <w:rFonts w:eastAsia="Times New Roman" w:cs="Times New Roman"/>
          <w:szCs w:val="24"/>
        </w:rPr>
        <w:t>μ</w:t>
      </w:r>
      <w:r>
        <w:rPr>
          <w:rFonts w:eastAsia="Times New Roman" w:cs="Times New Roman"/>
          <w:szCs w:val="24"/>
        </w:rPr>
        <w:t>ία υπόθεση δεν θα πάει στο αρχείο με συνοπτικές διαδικασίες και κα</w:t>
      </w:r>
      <w:r>
        <w:rPr>
          <w:rFonts w:eastAsia="Times New Roman" w:cs="Times New Roman"/>
          <w:szCs w:val="24"/>
        </w:rPr>
        <w:t>μ</w:t>
      </w:r>
      <w:r>
        <w:rPr>
          <w:rFonts w:eastAsia="Times New Roman" w:cs="Times New Roman"/>
          <w:szCs w:val="24"/>
        </w:rPr>
        <w:t>μία υπόθεση δεν θα ξεχαστεί. Κανένας δικαστής…</w:t>
      </w:r>
    </w:p>
    <w:p w14:paraId="02D99998"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b/>
          <w:szCs w:val="24"/>
        </w:rPr>
        <w:t>:</w:t>
      </w:r>
      <w:r>
        <w:rPr>
          <w:rFonts w:eastAsia="Times New Roman" w:cs="Times New Roman"/>
          <w:szCs w:val="24"/>
        </w:rPr>
        <w:t xml:space="preserve"> Συγκεκριμένα, κύριε Πρόεδρε, να μας πείτ</w:t>
      </w:r>
      <w:r>
        <w:rPr>
          <w:rFonts w:eastAsia="Times New Roman" w:cs="Times New Roman"/>
          <w:szCs w:val="24"/>
        </w:rPr>
        <w:t xml:space="preserve">ε. </w:t>
      </w:r>
    </w:p>
    <w:p w14:paraId="02D99999" w14:textId="77777777" w:rsidR="00D3277D" w:rsidRDefault="009F72F4">
      <w:pPr>
        <w:spacing w:after="0" w:line="600" w:lineRule="auto"/>
        <w:ind w:firstLine="720"/>
        <w:jc w:val="both"/>
        <w:rPr>
          <w:rFonts w:eastAsia="Times New Roman" w:cs="Times New Roman"/>
          <w:szCs w:val="24"/>
        </w:rPr>
      </w:pPr>
      <w:r>
        <w:rPr>
          <w:rFonts w:eastAsia="Times New Roman"/>
          <w:b/>
          <w:bCs/>
          <w:szCs w:val="24"/>
        </w:rPr>
        <w:t>ΑΛΕΞΗΣ ΤΣΙΠΡΑΣ (Πρόεδρος της Κυβέρνησης):</w:t>
      </w:r>
      <w:r>
        <w:rPr>
          <w:rFonts w:eastAsia="Times New Roman" w:cs="Times New Roman"/>
          <w:b/>
          <w:szCs w:val="24"/>
        </w:rPr>
        <w:t xml:space="preserve"> </w:t>
      </w:r>
      <w:r>
        <w:rPr>
          <w:rFonts w:eastAsia="Times New Roman" w:cs="Times New Roman"/>
          <w:szCs w:val="24"/>
        </w:rPr>
        <w:t>Ξέρετε γιατί, μιας και παρεμβαίνετε, κύριε Αθανασίου; Γιατί κανένας δικαστής δεν θα νιώσει από εδώ και στο εξής -κι ενάμιση χρόνο τώρα δεν νιώθει- πάνω από το κεφάλι τη δαμόκλειο σπάθη της εκτελεστικής εξουσίας</w:t>
      </w:r>
      <w:r>
        <w:rPr>
          <w:rFonts w:eastAsia="Times New Roman" w:cs="Times New Roman"/>
          <w:szCs w:val="24"/>
        </w:rPr>
        <w:t xml:space="preserve">. Γι’ αυτό και ανασαίνει η δικαιοσύνη. </w:t>
      </w:r>
    </w:p>
    <w:p w14:paraId="02D9999A" w14:textId="77777777" w:rsidR="00D3277D" w:rsidRDefault="009F72F4">
      <w:pPr>
        <w:spacing w:after="0" w:line="600" w:lineRule="auto"/>
        <w:ind w:firstLine="720"/>
        <w:jc w:val="both"/>
        <w:rPr>
          <w:rFonts w:eastAsia="Times New Roman"/>
          <w:szCs w:val="24"/>
        </w:rPr>
      </w:pPr>
      <w:r>
        <w:rPr>
          <w:rFonts w:eastAsia="Times New Roman" w:cs="Times New Roman"/>
          <w:b/>
          <w:szCs w:val="24"/>
        </w:rPr>
        <w:t>ΧΑΡΑΛΑΜΠΟΣ ΑΘΑΝΑΣΙΟΥ</w:t>
      </w:r>
      <w:r>
        <w:rPr>
          <w:rFonts w:eastAsia="Times New Roman"/>
          <w:b/>
          <w:szCs w:val="24"/>
        </w:rPr>
        <w:t xml:space="preserve">: </w:t>
      </w:r>
      <w:r>
        <w:rPr>
          <w:rFonts w:eastAsia="Times New Roman"/>
          <w:szCs w:val="24"/>
        </w:rPr>
        <w:t xml:space="preserve">Συγκεκριμένα πείτε, όμως. </w:t>
      </w:r>
    </w:p>
    <w:p w14:paraId="02D9999B" w14:textId="77777777" w:rsidR="00D3277D" w:rsidRDefault="009F72F4">
      <w:pPr>
        <w:spacing w:after="0" w:line="600" w:lineRule="auto"/>
        <w:ind w:firstLine="720"/>
        <w:jc w:val="both"/>
        <w:rPr>
          <w:rFonts w:eastAsia="Times New Roman" w:cs="Times New Roman"/>
          <w:szCs w:val="24"/>
        </w:rPr>
      </w:pPr>
      <w:r>
        <w:rPr>
          <w:rFonts w:eastAsia="Times New Roman"/>
          <w:b/>
          <w:bCs/>
          <w:szCs w:val="24"/>
        </w:rPr>
        <w:lastRenderedPageBreak/>
        <w:t>ΑΛΕΞΗΣ ΤΣΙΠΡΑΣ (Πρόεδρος της Κυβέρνησης):</w:t>
      </w:r>
      <w:r>
        <w:rPr>
          <w:rFonts w:eastAsia="Times New Roman" w:cs="Times New Roman"/>
          <w:b/>
          <w:szCs w:val="24"/>
        </w:rPr>
        <w:t xml:space="preserve"> </w:t>
      </w:r>
      <w:r>
        <w:rPr>
          <w:rFonts w:eastAsia="Times New Roman" w:cs="Times New Roman"/>
          <w:szCs w:val="24"/>
        </w:rPr>
        <w:t xml:space="preserve">Έχω πει και θα πω και άλλα συγκεκριμένα. Μην ανησυχείτε. </w:t>
      </w:r>
    </w:p>
    <w:p w14:paraId="02D9999C" w14:textId="77777777" w:rsidR="00D3277D" w:rsidRDefault="009F72F4">
      <w:pPr>
        <w:spacing w:after="0" w:line="600" w:lineRule="auto"/>
        <w:ind w:firstLine="720"/>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cs="Times New Roman"/>
          <w:b/>
          <w:szCs w:val="24"/>
        </w:rPr>
        <w:t xml:space="preserve"> </w:t>
      </w:r>
      <w:r>
        <w:rPr>
          <w:rFonts w:eastAsia="Times New Roman" w:cs="Times New Roman"/>
          <w:szCs w:val="24"/>
        </w:rPr>
        <w:t>Σας παρακαλώ, κάντε ησυχία. Με προσοχή</w:t>
      </w:r>
      <w:r>
        <w:rPr>
          <w:rFonts w:eastAsia="Times New Roman" w:cs="Times New Roman"/>
          <w:szCs w:val="24"/>
        </w:rPr>
        <w:t xml:space="preserve"> να ακούμε. </w:t>
      </w:r>
    </w:p>
    <w:p w14:paraId="02D9999D" w14:textId="77777777" w:rsidR="00D3277D" w:rsidRDefault="009F72F4">
      <w:pPr>
        <w:spacing w:after="0" w:line="600" w:lineRule="auto"/>
        <w:ind w:firstLine="720"/>
        <w:jc w:val="both"/>
        <w:rPr>
          <w:rFonts w:eastAsia="Times New Roman" w:cs="Times New Roman"/>
          <w:szCs w:val="24"/>
        </w:rPr>
      </w:pPr>
      <w:r>
        <w:rPr>
          <w:rFonts w:eastAsia="Times New Roman"/>
          <w:b/>
          <w:bCs/>
          <w:szCs w:val="24"/>
        </w:rPr>
        <w:t>ΑΛΕΞΗΣ ΤΣΙΠΡΑΣ (Πρόεδρος της Κυβέρνησης):</w:t>
      </w:r>
      <w:r>
        <w:rPr>
          <w:rFonts w:eastAsia="Times New Roman" w:cs="Times New Roman"/>
          <w:b/>
          <w:szCs w:val="24"/>
        </w:rPr>
        <w:t xml:space="preserve"> </w:t>
      </w:r>
      <w:r>
        <w:rPr>
          <w:rFonts w:eastAsia="Times New Roman" w:cs="Times New Roman"/>
          <w:szCs w:val="24"/>
        </w:rPr>
        <w:t>Μία είναι η ευθύνη του δικαστή σήμερα: Να ξαναβρεί το θάρρος να κάνει το καθήκον του με αυταπάρνηση και ανεξαρτησία. Το έχω πει και την άλλη φορά. Αυτό το θεωρείτε παρέμβαση; Δεν είναι παρέμβαση ότι κά</w:t>
      </w:r>
      <w:r>
        <w:rPr>
          <w:rFonts w:eastAsia="Times New Roman" w:cs="Times New Roman"/>
          <w:szCs w:val="24"/>
        </w:rPr>
        <w:t>θε έντιμος δικαστής που θα αρθεί στο ύψος της απαίτησης -και ξέρετε, δεν είναι απαίτηση της Βουλής ή δική μας, είναι απαίτηση της κοινωνίας, είναι πατριωτικό καθήκον, γιατί επιτέλους, χρεώθηκε αυτός ο τόπος, καταχρεώθηκε, λεηλατήθηκε η κοινωνία, η οικονομί</w:t>
      </w:r>
      <w:r>
        <w:rPr>
          <w:rFonts w:eastAsia="Times New Roman" w:cs="Times New Roman"/>
          <w:szCs w:val="24"/>
        </w:rPr>
        <w:t>α διαλύθηκε και πρέπει επιτέλους να αποδοθεί δικαιοσύνη- θα μας έχει δίπλα του, όποιος δικαστής σηκώσει κεφάλι και πει: «Θα κάνω το καθήκον μου με ανεξαρτησία και αυταπάρνηση, όπως ορίζει η δεοντολογία».</w:t>
      </w:r>
    </w:p>
    <w:p w14:paraId="02D9999E"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Αυτό, ξέρετε, δεν είναι παρέμβαση. Την προηγούμενη φ</w:t>
      </w:r>
      <w:r>
        <w:rPr>
          <w:rFonts w:eastAsia="Times New Roman" w:cs="Times New Roman"/>
          <w:szCs w:val="24"/>
        </w:rPr>
        <w:t>ορά στη συζήτηση για τη διαπλοκή πριν από λίγους μήνες προσπάθησα να σας εξηγήσω τι ακριβώς είναι παρέμβαση</w:t>
      </w:r>
      <w:r>
        <w:rPr>
          <w:rFonts w:eastAsia="Times New Roman" w:cs="Times New Roman"/>
          <w:szCs w:val="24"/>
        </w:rPr>
        <w:t>,</w:t>
      </w:r>
      <w:r>
        <w:rPr>
          <w:rFonts w:eastAsia="Times New Roman" w:cs="Times New Roman"/>
          <w:szCs w:val="24"/>
        </w:rPr>
        <w:t xml:space="preserve"> οι αθωωτικές τροπολογίες, οι αμνηστεύσεις, οι κατ’ </w:t>
      </w:r>
      <w:proofErr w:type="spellStart"/>
      <w:r>
        <w:rPr>
          <w:rFonts w:eastAsia="Times New Roman" w:cs="Times New Roman"/>
          <w:szCs w:val="24"/>
        </w:rPr>
        <w:t>εντολήν</w:t>
      </w:r>
      <w:proofErr w:type="spellEnd"/>
      <w:r>
        <w:rPr>
          <w:rFonts w:eastAsia="Times New Roman" w:cs="Times New Roman"/>
          <w:szCs w:val="24"/>
        </w:rPr>
        <w:t xml:space="preserve"> αρχειοθετήσεις. Εμείς αυτό που έχουμε κάνει και συνεχίζουμε να κάνουμε, είναι το χρέος μ</w:t>
      </w:r>
      <w:r>
        <w:rPr>
          <w:rFonts w:eastAsia="Times New Roman" w:cs="Times New Roman"/>
          <w:szCs w:val="24"/>
        </w:rPr>
        <w:t xml:space="preserve">ας. Κάθε υπόθεση για την οποία θα έχουμε υπόνοιες εγκληματικής δράσης, παραπέμπεται απευθείας και χωρίς χρονοτριβή στους αρμόδιους εισαγγελείς. </w:t>
      </w:r>
    </w:p>
    <w:p w14:paraId="02D9999F"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Το ίδιο κάναμε και με την περιβόητη υπόθεση του ΚΕΕΛΠΝΟ, αυτού του εκκολαπτηρίου της διαφθοράς στον τόπο </w:t>
      </w:r>
      <w:r>
        <w:rPr>
          <w:rFonts w:eastAsia="Times New Roman" w:cs="Times New Roman"/>
          <w:szCs w:val="24"/>
        </w:rPr>
        <w:t>,</w:t>
      </w:r>
      <w:r>
        <w:rPr>
          <w:rFonts w:eastAsia="Times New Roman" w:cs="Times New Roman"/>
          <w:szCs w:val="24"/>
        </w:rPr>
        <w:t xml:space="preserve">και </w:t>
      </w:r>
      <w:r>
        <w:rPr>
          <w:rFonts w:eastAsia="Times New Roman" w:cs="Times New Roman"/>
          <w:szCs w:val="24"/>
        </w:rPr>
        <w:t>όχι πολύ μακρινού, πρόσφατου. Και αυτήν τη στιγμή έχουμε καταθέσει στον εισαγγελέα όλα τα στοιχεία για την υπόθεση των αμαρτωλών συμβάσεων του ΚΕΕΛΠΝΟ τόσο με τον ΟΚΑΝΑ,  όπου σύμφωνα με τους ελέγχους των αρμόδιων σωμάτων δεν είναι δυνατόν ακόμα να προσδιο</w:t>
      </w:r>
      <w:r>
        <w:rPr>
          <w:rFonts w:eastAsia="Times New Roman" w:cs="Times New Roman"/>
          <w:szCs w:val="24"/>
        </w:rPr>
        <w:t>ριστεί πού δαπανήθηκαν ποσά ύψους 10 εκατομμυρίων ευρώ επί υπουργίας του κ. Λοβέρδου –ελπίζω κάποια στιγμή να μπορέσει να προσδιοριστεί- όσο και των συμβάσεων, που έχουν συναφθεί με διαφημιστικές εταιρείες γνωστών επιχειρηματιών.</w:t>
      </w:r>
    </w:p>
    <w:p w14:paraId="02D999A0"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Βεβαίως, μπορεί, αξιότιμοι</w:t>
      </w:r>
      <w:r>
        <w:rPr>
          <w:rFonts w:eastAsia="Times New Roman" w:cs="Times New Roman"/>
          <w:szCs w:val="24"/>
        </w:rPr>
        <w:t xml:space="preserve"> κύριοι πρώην Υπουργοί –όσοι διατελέσατε- να έχετε εξασφαλίσει το ακαταδίωκτό σας με τη βοήθεια, βεβαίως, του κ. Βενιζέλου, που ήταν εμπνευστής του επαίσχυντου άρθρου 83 του Συντάγματος για τη μη ευθύνη των Υπουργών…</w:t>
      </w:r>
    </w:p>
    <w:p w14:paraId="02D999A1"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ΚΩΝΣΤΑΝΤΙΝΟΣ ΤΣΙΑΡΑΣ:</w:t>
      </w:r>
      <w:r>
        <w:rPr>
          <w:rFonts w:eastAsia="Times New Roman" w:cs="Times New Roman"/>
          <w:szCs w:val="24"/>
        </w:rPr>
        <w:t xml:space="preserve"> Του άρθρου 86.</w:t>
      </w:r>
    </w:p>
    <w:p w14:paraId="02D999A2"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ΑΛ</w:t>
      </w:r>
      <w:r>
        <w:rPr>
          <w:rFonts w:eastAsia="Times New Roman" w:cs="Times New Roman"/>
          <w:b/>
          <w:szCs w:val="24"/>
        </w:rPr>
        <w:t>ΕΞΗΣ ΤΣΙΠΡΑΣ (Πρόεδρος της Κυβέρνησης):</w:t>
      </w:r>
      <w:r>
        <w:rPr>
          <w:rFonts w:eastAsia="Times New Roman" w:cs="Times New Roman"/>
          <w:szCs w:val="24"/>
        </w:rPr>
        <w:t xml:space="preserve"> Του άρθρου 86, με </w:t>
      </w:r>
      <w:proofErr w:type="spellStart"/>
      <w:r>
        <w:rPr>
          <w:rFonts w:eastAsia="Times New Roman" w:cs="Times New Roman"/>
          <w:szCs w:val="24"/>
        </w:rPr>
        <w:t>συγχωρείτε</w:t>
      </w:r>
      <w:proofErr w:type="spellEnd"/>
      <w:r>
        <w:rPr>
          <w:rFonts w:eastAsia="Times New Roman" w:cs="Times New Roman"/>
          <w:szCs w:val="24"/>
        </w:rPr>
        <w:t>. Όμως, δεν αρνείστε ότι ήταν εμπνευστής, όπως βλέπω. Το νούμερο, σ</w:t>
      </w:r>
      <w:r>
        <w:rPr>
          <w:rFonts w:eastAsia="Times New Roman" w:cs="Times New Roman"/>
          <w:szCs w:val="24"/>
        </w:rPr>
        <w:t>ά</w:t>
      </w:r>
      <w:r>
        <w:rPr>
          <w:rFonts w:eastAsia="Times New Roman" w:cs="Times New Roman"/>
          <w:szCs w:val="24"/>
        </w:rPr>
        <w:t>ς μάρανε!</w:t>
      </w:r>
    </w:p>
    <w:p w14:paraId="02D999A3"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t>(Γέλωτες από την πτέρυγα του ΣΥΡΙΖΑ)</w:t>
      </w:r>
    </w:p>
    <w:p w14:paraId="02D999A4"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Μπορεί, λοιπόν, οι κύριοι, που διατελέσατε Υπουργοί, να έχετε ασυλία, να </w:t>
      </w:r>
      <w:r>
        <w:rPr>
          <w:rFonts w:eastAsia="Times New Roman" w:cs="Times New Roman"/>
          <w:szCs w:val="24"/>
        </w:rPr>
        <w:t>έχετε εξασφαλίσει ακαταδίωκτο, αλλά σε κάθε περίπτωση πολιτικές εξηγήσεις οφείλετε να δώσετε απέναντι στον ελληνικό λαό. Εγώ θα σας καλούσα να τις δώσετε εδώ, στο Κοινοβούλιο.</w:t>
      </w:r>
    </w:p>
    <w:p w14:paraId="02D999A5"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Μιας και μιλάμε, λοιπόν, για συγκαλύψεις, παρεμβάσεις και αμνηστεύσεις, θα ήθελα</w:t>
      </w:r>
      <w:r>
        <w:rPr>
          <w:rFonts w:eastAsia="Times New Roman" w:cs="Times New Roman"/>
          <w:szCs w:val="24"/>
        </w:rPr>
        <w:t xml:space="preserve"> να σας ρωτήσω, κύριε Μητσοτάκη: Τον περασμένο Μάρτη προσπαθήσατε πάλι να δημιουργήσετε κλίμα και εντυπώσεις </w:t>
      </w:r>
      <w:r>
        <w:rPr>
          <w:rFonts w:eastAsia="Times New Roman" w:cs="Times New Roman"/>
          <w:szCs w:val="24"/>
        </w:rPr>
        <w:lastRenderedPageBreak/>
        <w:t xml:space="preserve">για δήθεν παρεμβάσεις της Κυβέρνησης στην ελληνική δικαιοσύνη. Και τι κάνατε; Απ’ αυτό εδώ το Βήμα αναμασήσατε σχεδόν το σύνολο της υπερασπιστικής </w:t>
      </w:r>
      <w:r>
        <w:rPr>
          <w:rFonts w:eastAsia="Times New Roman" w:cs="Times New Roman"/>
          <w:szCs w:val="24"/>
        </w:rPr>
        <w:t xml:space="preserve">γραμμής του υπόδικου κ. </w:t>
      </w:r>
      <w:proofErr w:type="spellStart"/>
      <w:r>
        <w:rPr>
          <w:rFonts w:eastAsia="Times New Roman" w:cs="Times New Roman"/>
          <w:szCs w:val="24"/>
        </w:rPr>
        <w:t>Βγενόπουλου</w:t>
      </w:r>
      <w:proofErr w:type="spellEnd"/>
      <w:r>
        <w:rPr>
          <w:rFonts w:eastAsia="Times New Roman" w:cs="Times New Roman"/>
          <w:szCs w:val="24"/>
        </w:rPr>
        <w:t>, για να μιλήσουμε με ονόματα. Έτσι δεν είπαμε;</w:t>
      </w:r>
    </w:p>
    <w:p w14:paraId="02D999A6"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Σας ρωτάω, λοιπόν, ευθέως: Σήμερα, μετά την άσκηση ποινικής δίωξης για παράνομο δανεισμό 200 εκατομμυρίων ευρώ προς τον κ. </w:t>
      </w:r>
      <w:proofErr w:type="spellStart"/>
      <w:r>
        <w:rPr>
          <w:rFonts w:eastAsia="Times New Roman" w:cs="Times New Roman"/>
          <w:szCs w:val="24"/>
        </w:rPr>
        <w:t>Βγενόπουλο</w:t>
      </w:r>
      <w:proofErr w:type="spellEnd"/>
      <w:r>
        <w:rPr>
          <w:rFonts w:eastAsia="Times New Roman" w:cs="Times New Roman"/>
          <w:szCs w:val="24"/>
        </w:rPr>
        <w:t>, επιμένετε ακόμη να παριστάνετε τον συν</w:t>
      </w:r>
      <w:r>
        <w:rPr>
          <w:rFonts w:eastAsia="Times New Roman" w:cs="Times New Roman"/>
          <w:szCs w:val="24"/>
        </w:rPr>
        <w:t xml:space="preserve">ήγορο υπεράσπισης του εν λόγω κυρίου; </w:t>
      </w:r>
    </w:p>
    <w:p w14:paraId="02D999A7"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Για να το πω, λοιπόν, μια και καλή, για να το καταλάβετε: Εσείς ονομάζετε παρέμβαση στη δικαιοσύνη τη βούληση αυτής της Κυβέρνησης, που είναι και αυθεντική απαίτηση της κοινωνίας, να διερευνηθεί σε βάθος το σύνολο των</w:t>
      </w:r>
      <w:r>
        <w:rPr>
          <w:rFonts w:eastAsia="Times New Roman" w:cs="Times New Roman"/>
          <w:szCs w:val="24"/>
        </w:rPr>
        <w:t xml:space="preserve"> υποθέσεων, που φροντίσατε εσείς να καλύψετε στα συρτάρια των Υπουργείων και των ελεγκτικών μηχανισμών, το σύνολο των υποθέσεων, που κάνατε ό,τι περνούσε από το χέρι σας να οδηγηθούν στα αρχεία. Γιατί για εσάς, ανεξάρτητη δικαιοσύνη είναι η «ακρωτηριασμένη</w:t>
      </w:r>
      <w:r>
        <w:rPr>
          <w:rFonts w:eastAsia="Times New Roman" w:cs="Times New Roman"/>
          <w:szCs w:val="24"/>
        </w:rPr>
        <w:t xml:space="preserve">» δικαιοσύνη. </w:t>
      </w:r>
      <w:r>
        <w:rPr>
          <w:rFonts w:eastAsia="Times New Roman" w:cs="Times New Roman"/>
          <w:szCs w:val="24"/>
        </w:rPr>
        <w:lastRenderedPageBreak/>
        <w:t>Για εμάς ανεξάρτητη δικαιοσύνη είναι αυτή που ερευνά και αποδίδει το δίκαιο παντού, όσο ψηλά κι αν βρίσκονται αυτοί οι οποίοι ερευνώνται.</w:t>
      </w:r>
    </w:p>
    <w:p w14:paraId="02D999A8"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02D999A9"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Τα ίδια, όμως, δεν κάνατε και με τις υποθέσεις</w:t>
      </w:r>
      <w:r>
        <w:rPr>
          <w:rFonts w:eastAsia="Times New Roman" w:cs="Times New Roman"/>
          <w:szCs w:val="24"/>
        </w:rPr>
        <w:t xml:space="preserve"> της φοροδιαφυγής; Κρύψατε τις λίστες στα συρτάρια και μόνο όταν κάτω υπό την πίεση της λαϊκής κατακραυγής αναγκαστήκατε να τις παραδώσετε στη δικαιοσύνη, βγήκατε για άλλη μια φορά ως συνήγοροι υπεράσπισης των φοροφυγάδων φίλων σας. Και αφού επιχειρηματολο</w:t>
      </w:r>
      <w:r>
        <w:rPr>
          <w:rFonts w:eastAsia="Times New Roman" w:cs="Times New Roman"/>
          <w:szCs w:val="24"/>
        </w:rPr>
        <w:t xml:space="preserve">γήσατε με σθένος υπέρ του δήθεν παράνομου χαρακτήρα της χρήσης των λιστών, των περίφημων </w:t>
      </w:r>
      <w:proofErr w:type="spellStart"/>
      <w:r>
        <w:rPr>
          <w:rFonts w:eastAsia="Times New Roman" w:cs="Times New Roman"/>
          <w:szCs w:val="24"/>
        </w:rPr>
        <w:t>στικακίων</w:t>
      </w:r>
      <w:proofErr w:type="spellEnd"/>
      <w:r>
        <w:rPr>
          <w:rFonts w:eastAsia="Times New Roman" w:cs="Times New Roman"/>
          <w:szCs w:val="24"/>
        </w:rPr>
        <w:t xml:space="preserve"> και των λιστών από τις φορολογικές και εισαγγελικές αρχές –γιατί αυτά λέγατε, ότι είναι αντισυνταγματικό και παράνομο- κι όταν με δική μας τροπολογία στη Βου</w:t>
      </w:r>
      <w:r>
        <w:rPr>
          <w:rFonts w:eastAsia="Times New Roman" w:cs="Times New Roman"/>
          <w:szCs w:val="24"/>
        </w:rPr>
        <w:t xml:space="preserve">λή κλείσαμε και αυτό το ζήτημα, πάλι σπεύσατε να μιλήσετε για παραβίαση του Συντάγματος, πάλι, δηλαδή, αποπειραθήκατε να μετατρέψετε το Σύνταγμα σε όπλο των </w:t>
      </w:r>
      <w:proofErr w:type="spellStart"/>
      <w:r>
        <w:rPr>
          <w:rFonts w:eastAsia="Times New Roman" w:cs="Times New Roman"/>
          <w:szCs w:val="24"/>
        </w:rPr>
        <w:t>ολιγαρχών</w:t>
      </w:r>
      <w:proofErr w:type="spellEnd"/>
      <w:r>
        <w:rPr>
          <w:rFonts w:eastAsia="Times New Roman" w:cs="Times New Roman"/>
          <w:szCs w:val="24"/>
        </w:rPr>
        <w:t xml:space="preserve"> και των φοροφυγάδων.</w:t>
      </w:r>
    </w:p>
    <w:p w14:paraId="02D999AA"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Ίσως να το κάνατε αυτό, γιατί γνωρίζατε ποιοι κρύβονταν μέσα στις λί</w:t>
      </w:r>
      <w:r>
        <w:rPr>
          <w:rFonts w:eastAsia="Times New Roman" w:cs="Times New Roman"/>
          <w:szCs w:val="24"/>
        </w:rPr>
        <w:t>στες, όπως αποδείχθηκε περίτρανα από την εμπλοκή του στελέχους της προηγούμενης κυβέρνησης, επιστήθιου φίλου του κ. Σαμαρά, αλλά και δικού σας, απ’ ότι φαίνεται, του κ. Παπασταύρου, που εμπλέκεται σε μεγάλη υπόθεση φοροδιαφυγής.</w:t>
      </w:r>
    </w:p>
    <w:p w14:paraId="02D999AB"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Πράγματι, είναι ένα ερώτημα: Εντάξει, τον κ. </w:t>
      </w:r>
      <w:proofErr w:type="spellStart"/>
      <w:r>
        <w:rPr>
          <w:rFonts w:eastAsia="Times New Roman" w:cs="Times New Roman"/>
          <w:szCs w:val="24"/>
        </w:rPr>
        <w:t>Βγενόπουλο</w:t>
      </w:r>
      <w:proofErr w:type="spellEnd"/>
      <w:r>
        <w:rPr>
          <w:rFonts w:eastAsia="Times New Roman" w:cs="Times New Roman"/>
          <w:szCs w:val="24"/>
        </w:rPr>
        <w:t xml:space="preserve"> τον υπερασπίζεστε. Υπερασπιστήκατε και τον κ. Παπασταύρου.</w:t>
      </w:r>
    </w:p>
    <w:p w14:paraId="02D999AC" w14:textId="77777777" w:rsidR="00D3277D" w:rsidRDefault="009F72F4">
      <w:pPr>
        <w:spacing w:after="0" w:line="720" w:lineRule="auto"/>
        <w:ind w:firstLine="720"/>
        <w:jc w:val="both"/>
        <w:rPr>
          <w:rFonts w:eastAsia="Times New Roman" w:cs="Times New Roman"/>
          <w:szCs w:val="24"/>
        </w:rPr>
      </w:pPr>
      <w:r>
        <w:rPr>
          <w:rFonts w:eastAsia="Times New Roman" w:cs="Times New Roman"/>
          <w:szCs w:val="24"/>
        </w:rPr>
        <w:t xml:space="preserve">Τον κ. </w:t>
      </w:r>
      <w:proofErr w:type="spellStart"/>
      <w:r>
        <w:rPr>
          <w:rFonts w:eastAsia="Times New Roman" w:cs="Times New Roman"/>
          <w:szCs w:val="24"/>
        </w:rPr>
        <w:t>Σκλαβούνη</w:t>
      </w:r>
      <w:proofErr w:type="spellEnd"/>
      <w:r>
        <w:rPr>
          <w:rFonts w:eastAsia="Times New Roman" w:cs="Times New Roman"/>
          <w:szCs w:val="24"/>
        </w:rPr>
        <w:t xml:space="preserve"> γιατί τον βάλατε να είναι υπεύθυνος για το σχέδιο της ανάπτυξης της Νέας Δημοκρατίας; Δεν ξέρατε ότι ο άνθρωπος επί πολλά χρ</w:t>
      </w:r>
      <w:r>
        <w:rPr>
          <w:rFonts w:eastAsia="Times New Roman" w:cs="Times New Roman"/>
          <w:szCs w:val="24"/>
        </w:rPr>
        <w:t xml:space="preserve">όνια υπήρξε επικεφαλής της </w:t>
      </w:r>
      <w:r>
        <w:rPr>
          <w:rFonts w:eastAsia="Times New Roman" w:cs="Times New Roman"/>
          <w:szCs w:val="24"/>
          <w:lang w:val="en-US"/>
        </w:rPr>
        <w:t>U</w:t>
      </w:r>
      <w:r>
        <w:rPr>
          <w:rFonts w:eastAsia="Times New Roman" w:cs="Times New Roman"/>
          <w:szCs w:val="24"/>
        </w:rPr>
        <w:t>Β</w:t>
      </w:r>
      <w:r>
        <w:rPr>
          <w:rFonts w:eastAsia="Times New Roman" w:cs="Times New Roman"/>
          <w:szCs w:val="24"/>
          <w:lang w:val="en-US"/>
        </w:rPr>
        <w:t>S</w:t>
      </w:r>
      <w:r>
        <w:rPr>
          <w:rFonts w:eastAsia="Times New Roman" w:cs="Times New Roman"/>
          <w:szCs w:val="24"/>
        </w:rPr>
        <w:t xml:space="preserve"> στην Ελλάδα, της τράπεζας δηλαδή που σήμερα ελέγχεται για την οικοδόμηση ενός διευρυμένου δικτύου υποβοήθησης της φοροδιαφυγής; Της τράπεζας που έχει αποδειχθεί ότι ακολούθησε τέτοιες πρακτικές σε μια σειρά από </w:t>
      </w:r>
      <w:r>
        <w:rPr>
          <w:rFonts w:eastAsia="Times New Roman" w:cs="Times New Roman"/>
          <w:szCs w:val="24"/>
        </w:rPr>
        <w:lastRenderedPageBreak/>
        <w:t>χώρες και κλήθ</w:t>
      </w:r>
      <w:r>
        <w:rPr>
          <w:rFonts w:eastAsia="Times New Roman" w:cs="Times New Roman"/>
          <w:szCs w:val="24"/>
        </w:rPr>
        <w:t xml:space="preserve">ηκε να πληρώσει τεράστια πρόστιμα, τόσο στην Ευρώπη όσο και στην Αμερική; Αλλά, μάλλον τέτοιου είδους ανάπτυξη θα φέρετε εσείς. Ανάπτυξη με τη φοροδιαφυγή να οργιάζει. </w:t>
      </w:r>
    </w:p>
    <w:p w14:paraId="02D999AD" w14:textId="77777777" w:rsidR="00D3277D" w:rsidRDefault="009F72F4">
      <w:pPr>
        <w:spacing w:after="0" w:line="720" w:lineRule="auto"/>
        <w:ind w:firstLine="720"/>
        <w:jc w:val="both"/>
        <w:rPr>
          <w:rFonts w:eastAsia="Times New Roman" w:cs="Times New Roman"/>
          <w:szCs w:val="24"/>
        </w:rPr>
      </w:pPr>
      <w:r>
        <w:rPr>
          <w:rFonts w:eastAsia="Times New Roman" w:cs="Times New Roman"/>
          <w:szCs w:val="24"/>
        </w:rPr>
        <w:t>Κυρίες και κύριοι συνάδελφοι, δεν έχει νόημα να πολλαπλασιάσω τις αναφορές. Αυτό που έχ</w:t>
      </w:r>
      <w:r>
        <w:rPr>
          <w:rFonts w:eastAsia="Times New Roman" w:cs="Times New Roman"/>
          <w:szCs w:val="24"/>
        </w:rPr>
        <w:t xml:space="preserve">ει νόημα είναι να πω σε σχέση με τα ζητήματα της φοροδιαφυγής ότι το πάρτι έχει τελειώσει και ότι πλέον ελέγχονται και θα λογοδοτήσουν και θα πληρώσουν όσοι έχουν αποκρύψει χρήματα. </w:t>
      </w:r>
    </w:p>
    <w:p w14:paraId="02D999AE" w14:textId="77777777" w:rsidR="00D3277D" w:rsidRDefault="009F72F4">
      <w:pPr>
        <w:spacing w:after="0" w:line="720" w:lineRule="auto"/>
        <w:ind w:firstLine="720"/>
        <w:jc w:val="both"/>
        <w:rPr>
          <w:rFonts w:eastAsia="Times New Roman" w:cs="Times New Roman"/>
          <w:szCs w:val="24"/>
        </w:rPr>
      </w:pPr>
      <w:r>
        <w:rPr>
          <w:rFonts w:eastAsia="Times New Roman" w:cs="Times New Roman"/>
          <w:szCs w:val="24"/>
        </w:rPr>
        <w:t>Οι λίστες της φοροδιαφυγής αξιοποιούνται πλέον στο έπακρο. Ενώ οι βεβαιώσ</w:t>
      </w:r>
      <w:r>
        <w:rPr>
          <w:rFonts w:eastAsia="Times New Roman" w:cs="Times New Roman"/>
          <w:szCs w:val="24"/>
        </w:rPr>
        <w:t xml:space="preserve">εις από τις λίστες από το 2013 μέχρι το 2014 ήταν μόλις 26,6 εκατομμύρια ευρώ, με τη δική μας Κυβέρνηση και μέσα σε ενάμιση μόλις χρόνο έχουν αγγίξει τα 900 εκατομμύρια ευρώ. Και ο αγώνας δρόμου συνεχίζεται. </w:t>
      </w:r>
    </w:p>
    <w:p w14:paraId="02D999AF" w14:textId="77777777" w:rsidR="00D3277D" w:rsidRDefault="009F72F4">
      <w:pPr>
        <w:spacing w:after="0" w:line="720" w:lineRule="auto"/>
        <w:ind w:firstLine="720"/>
        <w:jc w:val="both"/>
        <w:rPr>
          <w:rFonts w:eastAsia="Times New Roman" w:cs="Times New Roman"/>
          <w:szCs w:val="24"/>
        </w:rPr>
      </w:pPr>
      <w:r>
        <w:rPr>
          <w:rFonts w:eastAsia="Times New Roman" w:cs="Times New Roman"/>
          <w:szCs w:val="24"/>
        </w:rPr>
        <w:lastRenderedPageBreak/>
        <w:t>Με αυτήν την ευκαιρία, θέλω να ενημερώσω το Σώμ</w:t>
      </w:r>
      <w:r>
        <w:rPr>
          <w:rFonts w:eastAsia="Times New Roman" w:cs="Times New Roman"/>
          <w:szCs w:val="24"/>
        </w:rPr>
        <w:t xml:space="preserve">α ότι μόλις πριν από δέκα ημέρες οι ελληνικές αρχές παρέλαβαν νέα λίστα από τις αρχές της Ρηνανίας-Βεστφαλίας, από το Υπουργείο του κ. </w:t>
      </w:r>
      <w:proofErr w:type="spellStart"/>
      <w:r>
        <w:rPr>
          <w:rFonts w:eastAsia="Times New Roman" w:cs="Times New Roman"/>
          <w:szCs w:val="24"/>
        </w:rPr>
        <w:t>Μπόργιανς</w:t>
      </w:r>
      <w:proofErr w:type="spellEnd"/>
      <w:r>
        <w:rPr>
          <w:rFonts w:eastAsia="Times New Roman" w:cs="Times New Roman"/>
          <w:szCs w:val="24"/>
        </w:rPr>
        <w:t xml:space="preserve">, με τετρακόσιους εβδομήντα πέντε </w:t>
      </w:r>
      <w:proofErr w:type="spellStart"/>
      <w:r>
        <w:rPr>
          <w:rFonts w:eastAsia="Times New Roman" w:cs="Times New Roman"/>
          <w:szCs w:val="24"/>
        </w:rPr>
        <w:t>μεγαλοκαταθέτες</w:t>
      </w:r>
      <w:proofErr w:type="spellEnd"/>
      <w:r>
        <w:rPr>
          <w:rFonts w:eastAsia="Times New Roman" w:cs="Times New Roman"/>
          <w:szCs w:val="24"/>
        </w:rPr>
        <w:t xml:space="preserve"> σε τράπεζα της κεντρικής Ευρώπης. </w:t>
      </w:r>
    </w:p>
    <w:p w14:paraId="02D999B0" w14:textId="77777777" w:rsidR="00D3277D" w:rsidRDefault="009F72F4">
      <w:pPr>
        <w:spacing w:after="0" w:line="720" w:lineRule="auto"/>
        <w:ind w:firstLine="720"/>
        <w:jc w:val="both"/>
        <w:rPr>
          <w:rFonts w:eastAsia="Times New Roman" w:cs="Times New Roman"/>
          <w:szCs w:val="24"/>
        </w:rPr>
      </w:pPr>
      <w:r>
        <w:rPr>
          <w:rFonts w:eastAsia="Times New Roman" w:cs="Times New Roman"/>
          <w:szCs w:val="24"/>
        </w:rPr>
        <w:t>Και ξέρετε ποιο είναι το εν</w:t>
      </w:r>
      <w:r>
        <w:rPr>
          <w:rFonts w:eastAsia="Times New Roman" w:cs="Times New Roman"/>
          <w:szCs w:val="24"/>
        </w:rPr>
        <w:t>διαφέρον σε αυτήν τη νέα λίστα; Πρόκειται για στοιχεία του 2010, δηλαδή για μια χρονιά που κανείς δεν μπορεί να μιλήσει για παραγραφή αδικημάτων. Και η λίστα αυτή έχει ήδη παραδοθεί εκεί που πρέπει, όχι στα συρτάρια μας, αλλά στις εισαγγελικές αρχές για τι</w:t>
      </w:r>
      <w:r>
        <w:rPr>
          <w:rFonts w:eastAsia="Times New Roman" w:cs="Times New Roman"/>
          <w:szCs w:val="24"/>
        </w:rPr>
        <w:t xml:space="preserve">ς απαραίτητες ενέργειες. Πρόκειται για άλλη μια μεγάλη επιτυχία και θα δώσουμε κάθε δυνατή βοήθεια στις διωκτικές και ελεγκτικές αρχές για την πλήρη ταυτοποίηση και αξιοποίηση και αυτής της λίστας. </w:t>
      </w:r>
    </w:p>
    <w:p w14:paraId="02D999B1" w14:textId="77777777" w:rsidR="00D3277D" w:rsidRDefault="009F72F4">
      <w:pPr>
        <w:spacing w:after="0" w:line="720" w:lineRule="auto"/>
        <w:ind w:firstLine="720"/>
        <w:jc w:val="both"/>
        <w:rPr>
          <w:rFonts w:eastAsia="Times New Roman" w:cs="Times New Roman"/>
          <w:szCs w:val="24"/>
        </w:rPr>
      </w:pPr>
      <w:r>
        <w:rPr>
          <w:rFonts w:eastAsia="Times New Roman" w:cs="Times New Roman"/>
          <w:szCs w:val="24"/>
        </w:rPr>
        <w:t xml:space="preserve">Κυρίες και κύριοι Βουλευτές, θέλω να κλείσω -την </w:t>
      </w:r>
      <w:proofErr w:type="spellStart"/>
      <w:r>
        <w:rPr>
          <w:rFonts w:eastAsia="Times New Roman" w:cs="Times New Roman"/>
          <w:szCs w:val="24"/>
        </w:rPr>
        <w:t>πρωτομιλ</w:t>
      </w:r>
      <w:r>
        <w:rPr>
          <w:rFonts w:eastAsia="Times New Roman" w:cs="Times New Roman"/>
          <w:szCs w:val="24"/>
        </w:rPr>
        <w:t>ία</w:t>
      </w:r>
      <w:proofErr w:type="spellEnd"/>
      <w:r>
        <w:rPr>
          <w:rFonts w:eastAsia="Times New Roman" w:cs="Times New Roman"/>
          <w:szCs w:val="24"/>
        </w:rPr>
        <w:t xml:space="preserve"> μου θα κλείσω, μην χαίρεστε!- με το εξής: Νομίζω ότι δεν υπάρχει κανένας Έλληνας πολίτης που να μην έχει καταλάβει ότι σε αυτόν τον τόπο </w:t>
      </w:r>
      <w:r>
        <w:rPr>
          <w:rFonts w:eastAsia="Times New Roman" w:cs="Times New Roman"/>
          <w:szCs w:val="24"/>
        </w:rPr>
        <w:lastRenderedPageBreak/>
        <w:t xml:space="preserve">διεξάγεται ένας μεγάλος πόλεμος. Από τη μια μεριά οι δυνάμεις της διαπλοκής, της διαφθοράς, της </w:t>
      </w:r>
      <w:proofErr w:type="spellStart"/>
      <w:r>
        <w:rPr>
          <w:rFonts w:eastAsia="Times New Roman" w:cs="Times New Roman"/>
          <w:szCs w:val="24"/>
        </w:rPr>
        <w:t>φοροαποφυγής</w:t>
      </w:r>
      <w:proofErr w:type="spellEnd"/>
      <w:r>
        <w:rPr>
          <w:rFonts w:eastAsia="Times New Roman" w:cs="Times New Roman"/>
          <w:szCs w:val="24"/>
        </w:rPr>
        <w:t>, που λε</w:t>
      </w:r>
      <w:r>
        <w:rPr>
          <w:rFonts w:eastAsia="Times New Roman" w:cs="Times New Roman"/>
          <w:szCs w:val="24"/>
        </w:rPr>
        <w:t>ηλάτησαν την οικονομία και την κοινωνία, χρεοκόπησαν τη χώρα, προσπαθούν λυσσαλέα για την παλινόρθωση του παλαιού πολιτικού συστήματος, για να επιστρέψουμε στις πρακτικές του πελατειακού κράτους, των εξυπηρετήσεων, της παρανομίας και των εκβιασμών. Από την</w:t>
      </w:r>
      <w:r>
        <w:rPr>
          <w:rFonts w:eastAsia="Times New Roman" w:cs="Times New Roman"/>
          <w:szCs w:val="24"/>
        </w:rPr>
        <w:t xml:space="preserve"> άλλη μεριά βρίσκονται οι υγιείς δυνάμεις της κοινωνίας. Και με αυτές τις υγιείς δυνάμεις θέλει να είναι η Κυβέρνηση, που παρά τους περιορισμούς, παρά το χάος που δημιούργησαν σαράντα χρόνια διάβρωσης και παρακμής κάθε θεσμού στον τόπο, κάθε ηθικής και κάθ</w:t>
      </w:r>
      <w:r>
        <w:rPr>
          <w:rFonts w:eastAsia="Times New Roman" w:cs="Times New Roman"/>
          <w:szCs w:val="24"/>
        </w:rPr>
        <w:t xml:space="preserve">ε αξίας, προσπαθούμε να βάλουμε μια τάξη σε αυτόν τον τόπο. </w:t>
      </w:r>
    </w:p>
    <w:p w14:paraId="02D999B2" w14:textId="77777777" w:rsidR="00D3277D" w:rsidRDefault="009F72F4">
      <w:pPr>
        <w:spacing w:after="0" w:line="720" w:lineRule="auto"/>
        <w:ind w:firstLine="720"/>
        <w:jc w:val="both"/>
        <w:rPr>
          <w:rFonts w:eastAsia="Times New Roman" w:cs="Times New Roman"/>
          <w:szCs w:val="24"/>
        </w:rPr>
      </w:pPr>
      <w:r>
        <w:rPr>
          <w:rFonts w:eastAsia="Times New Roman" w:cs="Times New Roman"/>
          <w:szCs w:val="24"/>
        </w:rPr>
        <w:t xml:space="preserve">Νομίζω ότι κάθε Έλληνας πολίτης γνωρίζει ότι αυτή ίσως είναι η μοναδική ευκαιρία για την πατρίδα μας. Ακόμα και αυτοί που διαφωνούν κάθετα μαζί μας γνωρίζουν ότι είμαστε οι μόνοι που μπορούμε να </w:t>
      </w:r>
      <w:r>
        <w:rPr>
          <w:rFonts w:eastAsia="Times New Roman" w:cs="Times New Roman"/>
          <w:szCs w:val="24"/>
        </w:rPr>
        <w:lastRenderedPageBreak/>
        <w:t xml:space="preserve">βάλουμε ένα λιθαράκι σε αυτό και να τα καταφέρουμε. Ότι είμαστε η τελευταία ελπίδα για να καθαρίσει ο τόπος από την κόπρο της διαπλοκής. </w:t>
      </w:r>
    </w:p>
    <w:p w14:paraId="02D999B3" w14:textId="77777777" w:rsidR="00D3277D" w:rsidRDefault="009F72F4">
      <w:pPr>
        <w:spacing w:after="0" w:line="720" w:lineRule="auto"/>
        <w:ind w:firstLine="720"/>
        <w:jc w:val="both"/>
        <w:rPr>
          <w:rFonts w:eastAsia="Times New Roman" w:cs="Times New Roman"/>
          <w:szCs w:val="24"/>
        </w:rPr>
      </w:pPr>
      <w:r>
        <w:rPr>
          <w:rFonts w:eastAsia="Times New Roman" w:cs="Times New Roman"/>
          <w:szCs w:val="24"/>
        </w:rPr>
        <w:t>Γιατί, κύριε Μητσοτάκη, στην προηγούμενη προ ημερησίας συζήτηση στη Βουλή μιλήσατε από αυτό εδώ το Βήμα λέγοντας ότι ο</w:t>
      </w:r>
      <w:r>
        <w:rPr>
          <w:rFonts w:eastAsia="Times New Roman" w:cs="Times New Roman"/>
          <w:szCs w:val="24"/>
        </w:rPr>
        <w:t xml:space="preserve"> καθένας από εμάς είναι τα βιώματά του. Και θα συμφωνήσω μαζί σας. Είπατε ότι εγώ είμαι «παιδί των καταλήψεων». Και πράγματι, έχετε δίκιο. Αυτά είναι τα δικά μου βιώματα, βιώματα συλλογικών αγώνων. Είναι βιώματα διαρκούς μάχης για μια κοινωνία ισότητας, ελ</w:t>
      </w:r>
      <w:r>
        <w:rPr>
          <w:rFonts w:eastAsia="Times New Roman" w:cs="Times New Roman"/>
          <w:szCs w:val="24"/>
        </w:rPr>
        <w:t xml:space="preserve">ευθερίας, δικαιοσύνης. </w:t>
      </w:r>
    </w:p>
    <w:p w14:paraId="02D999B4" w14:textId="77777777" w:rsidR="00D3277D" w:rsidRDefault="009F72F4">
      <w:pPr>
        <w:spacing w:after="0" w:line="720" w:lineRule="auto"/>
        <w:ind w:firstLine="720"/>
        <w:jc w:val="both"/>
        <w:rPr>
          <w:rFonts w:eastAsia="Times New Roman" w:cs="Times New Roman"/>
          <w:szCs w:val="24"/>
        </w:rPr>
      </w:pPr>
      <w:r>
        <w:rPr>
          <w:rFonts w:eastAsia="Times New Roman" w:cs="Times New Roman"/>
          <w:szCs w:val="24"/>
        </w:rPr>
        <w:t>Δεν μας είπατε ποια είναι τα δικά σας βιώματα. Διότι όταν εγώ βρισκόμουν στις καταλήψεις, που θεωρείτε ότι διέλυσαν, παρέλυσαν και κατέστρεψαν τη χώρα, τότε εσείς ξεκινούσατε τα πολιτικά σας βήματα. Και τα ξεκινούσατε υπό τη στενή α</w:t>
      </w:r>
      <w:r>
        <w:rPr>
          <w:rFonts w:eastAsia="Times New Roman" w:cs="Times New Roman"/>
          <w:szCs w:val="24"/>
        </w:rPr>
        <w:t xml:space="preserve">ρωγή του κ. </w:t>
      </w:r>
      <w:proofErr w:type="spellStart"/>
      <w:r>
        <w:rPr>
          <w:rFonts w:eastAsia="Times New Roman" w:cs="Times New Roman"/>
          <w:szCs w:val="24"/>
        </w:rPr>
        <w:t>Χριστοφοράκου</w:t>
      </w:r>
      <w:proofErr w:type="spellEnd"/>
      <w:r>
        <w:rPr>
          <w:rFonts w:eastAsia="Times New Roman" w:cs="Times New Roman"/>
          <w:szCs w:val="24"/>
        </w:rPr>
        <w:t xml:space="preserve"> και την οικονομική βοήθεια της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Αυτή είναι η αλήθεια, κύριε Μητσοτάκη.</w:t>
      </w:r>
    </w:p>
    <w:p w14:paraId="02D999B5" w14:textId="77777777" w:rsidR="00D3277D" w:rsidRDefault="009F72F4">
      <w:pPr>
        <w:spacing w:after="0" w:line="720" w:lineRule="auto"/>
        <w:ind w:firstLine="720"/>
        <w:jc w:val="center"/>
        <w:rPr>
          <w:rFonts w:eastAsia="Times New Roman" w:cs="Times New Roman"/>
          <w:szCs w:val="24"/>
        </w:rPr>
      </w:pPr>
      <w:r>
        <w:rPr>
          <w:rFonts w:eastAsia="Times New Roman" w:cs="Times New Roman"/>
          <w:szCs w:val="24"/>
        </w:rPr>
        <w:lastRenderedPageBreak/>
        <w:t>(Χειροκροτήματα από τις πτέρυγες του ΣΥΡΙΖΑ και των ΑΝΕΛ)</w:t>
      </w:r>
    </w:p>
    <w:p w14:paraId="02D999B6" w14:textId="77777777" w:rsidR="00D3277D" w:rsidRDefault="009F72F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 Μιλάτε εδώ για συμφωνία αλήθειας. Σας καλώ, λοιπόν, να έρθετε εδώ</w:t>
      </w:r>
      <w:r>
        <w:rPr>
          <w:rFonts w:eastAsia="Times New Roman" w:cs="Times New Roman"/>
          <w:szCs w:val="24"/>
        </w:rPr>
        <w:t>,</w:t>
      </w:r>
      <w:r>
        <w:rPr>
          <w:rFonts w:eastAsia="Times New Roman" w:cs="Times New Roman"/>
          <w:szCs w:val="24"/>
        </w:rPr>
        <w:t xml:space="preserve"> στο Βήμα της Βουλής</w:t>
      </w:r>
      <w:r>
        <w:rPr>
          <w:rFonts w:eastAsia="Times New Roman" w:cs="Times New Roman"/>
          <w:szCs w:val="24"/>
        </w:rPr>
        <w:t>,</w:t>
      </w:r>
      <w:r>
        <w:rPr>
          <w:rFonts w:eastAsia="Times New Roman" w:cs="Times New Roman"/>
          <w:szCs w:val="24"/>
        </w:rPr>
        <w:t xml:space="preserve"> αμέσως μόλις κατέβω και να αποκαταστήσετε αυτή την αλήθεια.</w:t>
      </w:r>
    </w:p>
    <w:p w14:paraId="02D999B7" w14:textId="77777777" w:rsidR="00D3277D" w:rsidRDefault="009F72F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Αν εγώ, κύριε Μητσοτάκη, είμαι παιδί των καταλήψεων –που πράγματι είμαι- εσείς –το ξέρει όλη η Ελλάδα- είστε παιδί της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και της διαπλοκής!</w:t>
      </w:r>
    </w:p>
    <w:p w14:paraId="02D999B8" w14:textId="77777777" w:rsidR="00D3277D" w:rsidRDefault="009F72F4">
      <w:pPr>
        <w:tabs>
          <w:tab w:val="left" w:pos="2738"/>
          <w:tab w:val="center" w:pos="4753"/>
          <w:tab w:val="left" w:pos="572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w:t>
      </w:r>
      <w:r>
        <w:rPr>
          <w:rFonts w:eastAsia="Times New Roman" w:cs="Times New Roman"/>
          <w:szCs w:val="24"/>
        </w:rPr>
        <w:t xml:space="preserve"> των ΑΝΕΛ)</w:t>
      </w:r>
    </w:p>
    <w:p w14:paraId="02D999B9" w14:textId="77777777" w:rsidR="00D3277D" w:rsidRDefault="009F72F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έλω, κύριε Μητσοτάκη –για να τελειώνουμε-</w:t>
      </w:r>
      <w:r>
        <w:rPr>
          <w:rFonts w:eastAsia="Times New Roman" w:cs="Times New Roman"/>
          <w:szCs w:val="24"/>
        </w:rPr>
        <w:t>,</w:t>
      </w:r>
      <w:r>
        <w:rPr>
          <w:rFonts w:eastAsia="Times New Roman" w:cs="Times New Roman"/>
          <w:szCs w:val="24"/>
        </w:rPr>
        <w:t xml:space="preserve"> ένα πράγμα</w:t>
      </w:r>
      <w:r>
        <w:rPr>
          <w:rFonts w:eastAsia="Times New Roman" w:cs="Times New Roman"/>
          <w:szCs w:val="24"/>
        </w:rPr>
        <w:t>.</w:t>
      </w:r>
      <w:r>
        <w:rPr>
          <w:rFonts w:eastAsia="Times New Roman" w:cs="Times New Roman"/>
          <w:szCs w:val="24"/>
        </w:rPr>
        <w:t xml:space="preserve"> </w:t>
      </w:r>
      <w:r>
        <w:rPr>
          <w:rFonts w:eastAsia="Times New Roman" w:cs="Times New Roman"/>
          <w:szCs w:val="24"/>
        </w:rPr>
        <w:t>Ν</w:t>
      </w:r>
      <w:r>
        <w:rPr>
          <w:rFonts w:eastAsia="Times New Roman" w:cs="Times New Roman"/>
          <w:szCs w:val="24"/>
        </w:rPr>
        <w:t>α ανεβείτε σε αυτό το Βήμα και να απαντήσετε σε ένα μόνο ερώτημα. Νομίζω ότι οφείλετε μια απάντηση όχι σε εμένα, αλλά στον ελληνικό λαό. Τώρα  που θα κατέβω, να ανεβείτε εδώ και να μας απα</w:t>
      </w:r>
      <w:r>
        <w:rPr>
          <w:rFonts w:eastAsia="Times New Roman" w:cs="Times New Roman"/>
          <w:szCs w:val="24"/>
        </w:rPr>
        <w:t xml:space="preserve">ντήσετε σε ένα μόνο ερώτημα: Υπάρχει στη χώρα σκάνδαλο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ναι ή όχι, κύριε Μητσοτάκη; </w:t>
      </w:r>
    </w:p>
    <w:p w14:paraId="02D999BA" w14:textId="77777777" w:rsidR="00D3277D" w:rsidRDefault="009F72F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(Όρθιοι οι Βουλευτές του ΣΥΡΙΖΑ και των ΑΝΕΛ χειροκροτούν ζωηρά και παρατεταμένα)</w:t>
      </w:r>
    </w:p>
    <w:p w14:paraId="02D999BB" w14:textId="77777777" w:rsidR="00D3277D" w:rsidRDefault="009F72F4">
      <w:pPr>
        <w:spacing w:after="0" w:line="600" w:lineRule="auto"/>
        <w:ind w:firstLine="720"/>
        <w:jc w:val="both"/>
        <w:rPr>
          <w:rFonts w:eastAsia="Times New Roman"/>
          <w:szCs w:val="24"/>
        </w:rPr>
      </w:pPr>
      <w:r>
        <w:rPr>
          <w:rFonts w:eastAsia="Times New Roman"/>
          <w:b/>
          <w:szCs w:val="24"/>
        </w:rPr>
        <w:lastRenderedPageBreak/>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Ευχαριστούμε. </w:t>
      </w:r>
    </w:p>
    <w:p w14:paraId="02D999BC" w14:textId="77777777" w:rsidR="00D3277D" w:rsidRDefault="009F72F4">
      <w:pPr>
        <w:spacing w:after="0" w:line="600" w:lineRule="auto"/>
        <w:ind w:firstLine="720"/>
        <w:jc w:val="both"/>
        <w:rPr>
          <w:rFonts w:eastAsia="Times New Roman"/>
          <w:szCs w:val="24"/>
        </w:rPr>
      </w:pPr>
      <w:r>
        <w:rPr>
          <w:rFonts w:eastAsia="Times New Roman"/>
          <w:szCs w:val="24"/>
        </w:rPr>
        <w:t>Κυρίες και κύριοι συνάδελφοι, έχω τ</w:t>
      </w:r>
      <w:r>
        <w:rPr>
          <w:rFonts w:eastAsia="Times New Roman"/>
          <w:szCs w:val="24"/>
        </w:rPr>
        <w:t>ην τιμή να ανακοινώσω στο Σώμα ότι τη συνεδρίασή μας παρακολουθούν από τα άνω δυτικά θεωρεία, αφού προηγουμένως ενημερώθηκαν για την ιστορία του κτηρίου και τον τρόπο οργάνωσης και λειτουργίας της Βουλής, είκοσι μαθητές και μαθήτριες, καθώς και τρεις συνοδ</w:t>
      </w:r>
      <w:r>
        <w:rPr>
          <w:rFonts w:eastAsia="Times New Roman"/>
          <w:szCs w:val="24"/>
        </w:rPr>
        <w:t xml:space="preserve">οί εκπαιδευτικοί από το Δημοτικό Σχολείο </w:t>
      </w:r>
      <w:proofErr w:type="spellStart"/>
      <w:r>
        <w:rPr>
          <w:rFonts w:eastAsia="Times New Roman"/>
          <w:szCs w:val="24"/>
        </w:rPr>
        <w:t>Μουρεσίου-Ξουριχτίου-Τσαγκαράδας</w:t>
      </w:r>
      <w:proofErr w:type="spellEnd"/>
      <w:r>
        <w:rPr>
          <w:rFonts w:eastAsia="Times New Roman"/>
          <w:szCs w:val="24"/>
        </w:rPr>
        <w:t xml:space="preserve"> «</w:t>
      </w:r>
      <w:proofErr w:type="spellStart"/>
      <w:r>
        <w:rPr>
          <w:rFonts w:eastAsia="Times New Roman"/>
          <w:szCs w:val="24"/>
        </w:rPr>
        <w:t>Νανοπούλειο</w:t>
      </w:r>
      <w:proofErr w:type="spellEnd"/>
      <w:r>
        <w:rPr>
          <w:rFonts w:eastAsia="Times New Roman"/>
          <w:szCs w:val="24"/>
        </w:rPr>
        <w:t xml:space="preserve">» Μαγνησίας. </w:t>
      </w:r>
    </w:p>
    <w:p w14:paraId="02D999BD" w14:textId="77777777" w:rsidR="00D3277D" w:rsidRDefault="009F72F4">
      <w:pPr>
        <w:spacing w:after="0" w:line="600" w:lineRule="auto"/>
        <w:ind w:firstLine="720"/>
        <w:jc w:val="both"/>
        <w:rPr>
          <w:rFonts w:eastAsia="Times New Roman"/>
          <w:szCs w:val="24"/>
        </w:rPr>
      </w:pPr>
      <w:r>
        <w:rPr>
          <w:rFonts w:eastAsia="Times New Roman"/>
          <w:szCs w:val="24"/>
        </w:rPr>
        <w:t xml:space="preserve">Η Βουλή σάς υποδέχεται. </w:t>
      </w:r>
    </w:p>
    <w:p w14:paraId="02D999BE" w14:textId="77777777" w:rsidR="00D3277D" w:rsidRDefault="009F72F4">
      <w:pPr>
        <w:spacing w:after="0" w:line="600" w:lineRule="auto"/>
        <w:ind w:firstLine="720"/>
        <w:jc w:val="center"/>
        <w:rPr>
          <w:rFonts w:eastAsia="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τις πτέρυγες της Βουλής)</w:t>
      </w:r>
    </w:p>
    <w:p w14:paraId="02D999BF" w14:textId="77777777" w:rsidR="00D3277D" w:rsidRDefault="009F72F4">
      <w:pPr>
        <w:spacing w:after="0" w:line="600" w:lineRule="auto"/>
        <w:ind w:firstLine="720"/>
        <w:jc w:val="both"/>
        <w:rPr>
          <w:rFonts w:eastAsia="Times New Roman"/>
          <w:szCs w:val="24"/>
        </w:rPr>
      </w:pPr>
      <w:r>
        <w:rPr>
          <w:rFonts w:eastAsia="Times New Roman"/>
          <w:szCs w:val="24"/>
        </w:rPr>
        <w:t xml:space="preserve">Κυρίες και κύριοι συνάδελφοι, ο Αρχηγός της Αξιωματικής Αντιπολίτευσης και Πρόεδρος της Κοινοβουλευτικής Ομάδας της Νέας Δημοκρατίας κ. Κυριάκος Μητσοτάκης έχει τον λόγο. </w:t>
      </w:r>
    </w:p>
    <w:p w14:paraId="02D999C0" w14:textId="77777777" w:rsidR="00D3277D" w:rsidRDefault="009F72F4">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02D999C1" w14:textId="77777777" w:rsidR="00D3277D" w:rsidRDefault="009F72F4">
      <w:pPr>
        <w:spacing w:after="0" w:line="600" w:lineRule="auto"/>
        <w:ind w:firstLine="720"/>
        <w:jc w:val="both"/>
        <w:rPr>
          <w:rFonts w:eastAsia="Times New Roman"/>
          <w:szCs w:val="24"/>
        </w:rPr>
      </w:pPr>
      <w:r>
        <w:rPr>
          <w:rFonts w:eastAsia="Times New Roman"/>
          <w:b/>
          <w:szCs w:val="24"/>
        </w:rPr>
        <w:lastRenderedPageBreak/>
        <w:t xml:space="preserve">ΚΥΡΙΑΚΟΣ ΜΗΤΣΟΤΑΚΗΣ (Πρόεδρος </w:t>
      </w:r>
      <w:r>
        <w:rPr>
          <w:rFonts w:eastAsia="Times New Roman"/>
          <w:b/>
          <w:szCs w:val="24"/>
        </w:rPr>
        <w:t xml:space="preserve">της Νέας Δημοκρατίας): </w:t>
      </w:r>
      <w:r>
        <w:rPr>
          <w:rFonts w:eastAsia="Times New Roman"/>
          <w:szCs w:val="24"/>
        </w:rPr>
        <w:t>Κυρίες και κύριοι Βουλευτές, καθώς άκουγα τον κ. Τσίπρα</w:t>
      </w:r>
      <w:r>
        <w:rPr>
          <w:rFonts w:eastAsia="Times New Roman"/>
          <w:szCs w:val="24"/>
        </w:rPr>
        <w:t>,</w:t>
      </w:r>
      <w:r>
        <w:rPr>
          <w:rFonts w:eastAsia="Times New Roman"/>
          <w:szCs w:val="24"/>
        </w:rPr>
        <w:t xml:space="preserve"> βυθισμένο στον εκνευρισμό και την αλαζονεία μιας </w:t>
      </w:r>
      <w:proofErr w:type="spellStart"/>
      <w:r>
        <w:rPr>
          <w:rFonts w:eastAsia="Times New Roman"/>
          <w:szCs w:val="24"/>
        </w:rPr>
        <w:t>κακοπαιγμένης</w:t>
      </w:r>
      <w:proofErr w:type="spellEnd"/>
      <w:r>
        <w:rPr>
          <w:rFonts w:eastAsia="Times New Roman"/>
          <w:szCs w:val="24"/>
        </w:rPr>
        <w:t xml:space="preserve"> θεατρικής παράστασης, θυμήθηκα μια φράση του Κωνσταντίνου Καραμανλή: «Η </w:t>
      </w:r>
      <w:r>
        <w:rPr>
          <w:rFonts w:eastAsia="Times New Roman"/>
          <w:szCs w:val="24"/>
        </w:rPr>
        <w:t>δ</w:t>
      </w:r>
      <w:r>
        <w:rPr>
          <w:rFonts w:eastAsia="Times New Roman"/>
          <w:szCs w:val="24"/>
        </w:rPr>
        <w:t xml:space="preserve">ημοκρατία κινδυνεύει από αυτούς που την </w:t>
      </w:r>
      <w:r>
        <w:rPr>
          <w:rFonts w:eastAsia="Times New Roman"/>
          <w:szCs w:val="24"/>
        </w:rPr>
        <w:t>επικαλούνται περισσότερο</w:t>
      </w:r>
      <w:r>
        <w:rPr>
          <w:rFonts w:eastAsia="Times New Roman"/>
          <w:szCs w:val="24"/>
        </w:rPr>
        <w:t>.</w:t>
      </w:r>
      <w:r>
        <w:rPr>
          <w:rFonts w:eastAsia="Times New Roman"/>
          <w:szCs w:val="24"/>
        </w:rPr>
        <w:t xml:space="preserve">». </w:t>
      </w:r>
    </w:p>
    <w:p w14:paraId="02D999C2" w14:textId="77777777" w:rsidR="00D3277D" w:rsidRDefault="009F72F4">
      <w:pPr>
        <w:spacing w:after="0" w:line="600" w:lineRule="auto"/>
        <w:ind w:firstLine="720"/>
        <w:jc w:val="both"/>
        <w:rPr>
          <w:rFonts w:eastAsia="Times New Roman"/>
          <w:szCs w:val="24"/>
        </w:rPr>
      </w:pPr>
      <w:r>
        <w:rPr>
          <w:rFonts w:eastAsia="Times New Roman"/>
          <w:szCs w:val="24"/>
        </w:rPr>
        <w:t>Κινδυνεύει από αυτούς, κύριε Τσίπρα, που</w:t>
      </w:r>
      <w:r>
        <w:rPr>
          <w:rFonts w:eastAsia="Times New Roman"/>
          <w:szCs w:val="24"/>
        </w:rPr>
        <w:t>,</w:t>
      </w:r>
      <w:r>
        <w:rPr>
          <w:rFonts w:eastAsia="Times New Roman"/>
          <w:szCs w:val="24"/>
        </w:rPr>
        <w:t xml:space="preserve"> επικαλούμενοι το καλό του λαού</w:t>
      </w:r>
      <w:r>
        <w:rPr>
          <w:rFonts w:eastAsia="Times New Roman"/>
          <w:szCs w:val="24"/>
        </w:rPr>
        <w:t>,</w:t>
      </w:r>
      <w:r>
        <w:rPr>
          <w:rFonts w:eastAsia="Times New Roman"/>
          <w:szCs w:val="24"/>
        </w:rPr>
        <w:t xml:space="preserve"> υπονομεύουν τους δημοκρατικούς θεσμούς. Κινδυνεύει από αυτούς που</w:t>
      </w:r>
      <w:r>
        <w:rPr>
          <w:rFonts w:eastAsia="Times New Roman"/>
          <w:szCs w:val="24"/>
        </w:rPr>
        <w:t>,</w:t>
      </w:r>
      <w:r>
        <w:rPr>
          <w:rFonts w:eastAsia="Times New Roman"/>
          <w:szCs w:val="24"/>
        </w:rPr>
        <w:t xml:space="preserve"> στο όνομα της δήθεν ρήξης με το παλιό, αναπαράγουν τις χειρότερες συνήθειες της Μεταπο</w:t>
      </w:r>
      <w:r>
        <w:rPr>
          <w:rFonts w:eastAsia="Times New Roman"/>
          <w:szCs w:val="24"/>
        </w:rPr>
        <w:t>λίτευσης. Κινδυνεύει από αυτούς που</w:t>
      </w:r>
      <w:r>
        <w:rPr>
          <w:rFonts w:eastAsia="Times New Roman"/>
          <w:szCs w:val="24"/>
        </w:rPr>
        <w:t>,</w:t>
      </w:r>
      <w:r>
        <w:rPr>
          <w:rFonts w:eastAsia="Times New Roman"/>
          <w:szCs w:val="24"/>
        </w:rPr>
        <w:t xml:space="preserve"> ενώ ισχυρίζονται ότι είναι κάθε λέξη του Συντάγματος, το καταστρατηγούν βάναυσα και σε κάθε ευκαιρία. Κινδυνεύει από αυτούς που</w:t>
      </w:r>
      <w:r>
        <w:rPr>
          <w:rFonts w:eastAsia="Times New Roman"/>
          <w:szCs w:val="24"/>
        </w:rPr>
        <w:t>,</w:t>
      </w:r>
      <w:r>
        <w:rPr>
          <w:rFonts w:eastAsia="Times New Roman"/>
          <w:szCs w:val="24"/>
        </w:rPr>
        <w:t xml:space="preserve"> ενώ σε αυτή την Αίθουσα έχουν ορκιστεί πίστη στους νόμους, παραβιάζουν το κράτος δικαίου κ</w:t>
      </w:r>
      <w:r>
        <w:rPr>
          <w:rFonts w:eastAsia="Times New Roman"/>
          <w:szCs w:val="24"/>
        </w:rPr>
        <w:t>αι εκφράζουν τον αυταρχισμό. Κινδυνεύει από αυτούς που</w:t>
      </w:r>
      <w:r>
        <w:rPr>
          <w:rFonts w:eastAsia="Times New Roman"/>
          <w:szCs w:val="24"/>
        </w:rPr>
        <w:t>,</w:t>
      </w:r>
      <w:r>
        <w:rPr>
          <w:rFonts w:eastAsia="Times New Roman"/>
          <w:szCs w:val="24"/>
        </w:rPr>
        <w:t xml:space="preserve"> αντί σήμερα να ενώνουν τους πολίτες σε μια μεγάλη εθνική </w:t>
      </w:r>
      <w:proofErr w:type="spellStart"/>
      <w:r>
        <w:rPr>
          <w:rFonts w:eastAsia="Times New Roman"/>
          <w:szCs w:val="24"/>
        </w:rPr>
        <w:t>συστράτευση</w:t>
      </w:r>
      <w:proofErr w:type="spellEnd"/>
      <w:r>
        <w:rPr>
          <w:rFonts w:eastAsia="Times New Roman"/>
          <w:szCs w:val="24"/>
        </w:rPr>
        <w:t xml:space="preserve">, διχάζουν την κοινωνία σε μια απέλπιδα προσπάθεια να συγκρατήσουν τις δυνάμεις τους. </w:t>
      </w:r>
    </w:p>
    <w:p w14:paraId="02D999C3" w14:textId="77777777" w:rsidR="00D3277D" w:rsidRDefault="009F72F4">
      <w:pPr>
        <w:spacing w:after="0" w:line="600" w:lineRule="auto"/>
        <w:ind w:firstLine="720"/>
        <w:jc w:val="center"/>
        <w:rPr>
          <w:rFonts w:eastAsia="Times New Roman"/>
          <w:szCs w:val="24"/>
        </w:rPr>
      </w:pPr>
      <w:r>
        <w:rPr>
          <w:rFonts w:eastAsia="Times New Roman"/>
          <w:szCs w:val="24"/>
        </w:rPr>
        <w:lastRenderedPageBreak/>
        <w:t>(Θόρυβος στην Αίθουσα)</w:t>
      </w:r>
    </w:p>
    <w:p w14:paraId="02D999C4" w14:textId="77777777" w:rsidR="00D3277D" w:rsidRDefault="009F72F4">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w:t>
      </w:r>
      <w:r>
        <w:rPr>
          <w:rFonts w:eastAsia="Times New Roman"/>
          <w:b/>
          <w:szCs w:val="24"/>
        </w:rPr>
        <w:t>τσης</w:t>
      </w:r>
      <w:proofErr w:type="spellEnd"/>
      <w:r>
        <w:rPr>
          <w:rFonts w:eastAsia="Times New Roman"/>
          <w:b/>
          <w:szCs w:val="24"/>
        </w:rPr>
        <w:t xml:space="preserve">): </w:t>
      </w:r>
      <w:r>
        <w:rPr>
          <w:rFonts w:eastAsia="Times New Roman"/>
          <w:szCs w:val="24"/>
        </w:rPr>
        <w:t>Παρακαλώ, κάνετε ησυχία!</w:t>
      </w:r>
    </w:p>
    <w:p w14:paraId="02D999C5" w14:textId="77777777" w:rsidR="00D3277D" w:rsidRDefault="009F72F4">
      <w:pPr>
        <w:spacing w:after="0" w:line="600" w:lineRule="auto"/>
        <w:ind w:firstLine="720"/>
        <w:jc w:val="both"/>
        <w:rPr>
          <w:rFonts w:eastAsia="Times New Roman"/>
          <w:szCs w:val="24"/>
        </w:rPr>
      </w:pPr>
      <w:r>
        <w:rPr>
          <w:rFonts w:eastAsia="Times New Roman"/>
          <w:b/>
          <w:szCs w:val="24"/>
        </w:rPr>
        <w:t xml:space="preserve">ΚΥΡΙΑΚΟΣ ΜΗΤΣΟΤΑΚΗΣ (Πρόεδρος της Νέας Δημοκρατίας): </w:t>
      </w:r>
      <w:r>
        <w:rPr>
          <w:rFonts w:eastAsia="Times New Roman"/>
          <w:szCs w:val="24"/>
        </w:rPr>
        <w:t>Όσοι σ</w:t>
      </w:r>
      <w:r>
        <w:rPr>
          <w:rFonts w:eastAsia="Times New Roman"/>
          <w:szCs w:val="24"/>
        </w:rPr>
        <w:t>ά</w:t>
      </w:r>
      <w:r>
        <w:rPr>
          <w:rFonts w:eastAsia="Times New Roman"/>
          <w:szCs w:val="24"/>
        </w:rPr>
        <w:t>ς άκουσαν σήμερα, κύριε Τσίπρα –και ελπίζω να σας άκουσαν πολλοί-</w:t>
      </w:r>
      <w:r>
        <w:rPr>
          <w:rFonts w:eastAsia="Times New Roman"/>
          <w:szCs w:val="24"/>
        </w:rPr>
        <w:t>,</w:t>
      </w:r>
      <w:r>
        <w:rPr>
          <w:rFonts w:eastAsia="Times New Roman"/>
          <w:szCs w:val="24"/>
        </w:rPr>
        <w:t xml:space="preserve"> κατέληξαν σε ένα αβίαστο συμπέρασμα: Δεν αξίζει στη χώρα μας να είστε εσείς ο Πρωθυπουργός της!</w:t>
      </w:r>
    </w:p>
    <w:p w14:paraId="02D999C6" w14:textId="77777777" w:rsidR="00D3277D" w:rsidRDefault="009F72F4">
      <w:pPr>
        <w:spacing w:after="0" w:line="600" w:lineRule="auto"/>
        <w:ind w:firstLine="720"/>
        <w:jc w:val="center"/>
        <w:rPr>
          <w:rFonts w:eastAsia="Times New Roman"/>
          <w:szCs w:val="24"/>
        </w:rPr>
      </w:pPr>
      <w:r>
        <w:rPr>
          <w:rFonts w:eastAsia="Times New Roman"/>
          <w:szCs w:val="24"/>
        </w:rPr>
        <w:t>(</w:t>
      </w:r>
      <w:r>
        <w:rPr>
          <w:rFonts w:eastAsia="Times New Roman"/>
          <w:szCs w:val="24"/>
        </w:rPr>
        <w:t>Χειροκροτήματα από την πτέρυγα της Νέας Δημοκρατίας)</w:t>
      </w:r>
    </w:p>
    <w:p w14:paraId="02D999C7" w14:textId="77777777" w:rsidR="00D3277D" w:rsidRDefault="009F72F4">
      <w:pPr>
        <w:spacing w:after="0" w:line="600" w:lineRule="auto"/>
        <w:ind w:firstLine="720"/>
        <w:jc w:val="both"/>
        <w:rPr>
          <w:rFonts w:eastAsia="Times New Roman"/>
          <w:szCs w:val="24"/>
        </w:rPr>
      </w:pPr>
      <w:r>
        <w:rPr>
          <w:rFonts w:eastAsia="Times New Roman"/>
          <w:szCs w:val="24"/>
        </w:rPr>
        <w:t>Όχι μόνο γιατί διαλύσατε την οικονομία και κάνατε τους Έλληνες ακόμα πιο φτωχούς, όχι μόνο γιατί στερείτε από τους συμπατριώτες μας κάθε ίχνος αξιοπρέπειας, όχι μόνο γιατί η αλαζονεία σας προσβάλλει ακόμ</w:t>
      </w:r>
      <w:r>
        <w:rPr>
          <w:rFonts w:eastAsia="Times New Roman"/>
          <w:szCs w:val="24"/>
        </w:rPr>
        <w:t>α και τους μέχρι πρότινος υποστηρικτές σας, αλλά γιατί υπονομεύετε τις δημοκρατικές κατακτήσεις ενός λαού</w:t>
      </w:r>
      <w:r>
        <w:rPr>
          <w:rFonts w:eastAsia="Times New Roman"/>
          <w:szCs w:val="24"/>
        </w:rPr>
        <w:t>,</w:t>
      </w:r>
      <w:r>
        <w:rPr>
          <w:rFonts w:eastAsia="Times New Roman"/>
          <w:szCs w:val="24"/>
        </w:rPr>
        <w:t xml:space="preserve"> που έδωσε αγώνες για να γίνει η Ελλάδα ένα κράτος δικαίου, κύριε Τσίπρα! Ανεβήκατε στην εξουσία μέσα σε ένα κρεσέντο λαϊκισμού και πέφτετε μέσα σε έν</w:t>
      </w:r>
      <w:r>
        <w:rPr>
          <w:rFonts w:eastAsia="Times New Roman"/>
          <w:szCs w:val="24"/>
        </w:rPr>
        <w:t>α παραλήρημα λασπολογίας!</w:t>
      </w:r>
    </w:p>
    <w:p w14:paraId="02D999C8" w14:textId="77777777" w:rsidR="00D3277D" w:rsidRDefault="009F72F4">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02D999C9" w14:textId="77777777" w:rsidR="00D3277D" w:rsidRDefault="009F72F4">
      <w:pPr>
        <w:spacing w:after="0" w:line="600" w:lineRule="auto"/>
        <w:ind w:firstLine="720"/>
        <w:jc w:val="both"/>
        <w:rPr>
          <w:rFonts w:eastAsia="Times New Roman" w:cs="Times New Roman"/>
          <w:szCs w:val="24"/>
        </w:rPr>
      </w:pPr>
      <w:r>
        <w:rPr>
          <w:rFonts w:eastAsia="Times New Roman"/>
          <w:szCs w:val="24"/>
        </w:rPr>
        <w:lastRenderedPageBreak/>
        <w:t xml:space="preserve">Και σήμερα ακόμα επιμένετε να δηλητηριάζετε τον δημόσιο διάλογο με ψέματα, θεωρίες συνωμοσίας και χυδαίο λαϊκισμό. </w:t>
      </w:r>
    </w:p>
    <w:p w14:paraId="02D999CA" w14:textId="77777777" w:rsidR="00D3277D" w:rsidRDefault="009F72F4">
      <w:pPr>
        <w:spacing w:after="0" w:line="600" w:lineRule="auto"/>
        <w:ind w:firstLine="720"/>
        <w:jc w:val="both"/>
        <w:rPr>
          <w:rFonts w:eastAsia="Times New Roman"/>
          <w:szCs w:val="24"/>
        </w:rPr>
      </w:pPr>
      <w:r>
        <w:rPr>
          <w:rFonts w:eastAsia="Times New Roman"/>
          <w:szCs w:val="24"/>
        </w:rPr>
        <w:t>Κύριες και κύριοι Βουλευτές, ένα είναι βέβαιο: Όσο μικραίνει</w:t>
      </w:r>
      <w:r>
        <w:rPr>
          <w:rFonts w:eastAsia="Times New Roman"/>
          <w:szCs w:val="24"/>
        </w:rPr>
        <w:t xml:space="preserve"> ο ΣΥΡΙΖΑ, τόσο θα μεγαλώνουν οι αθλιότητές του.</w:t>
      </w:r>
    </w:p>
    <w:p w14:paraId="02D999CB" w14:textId="77777777" w:rsidR="00D3277D" w:rsidRDefault="009F72F4">
      <w:pPr>
        <w:spacing w:after="0" w:line="600" w:lineRule="auto"/>
        <w:ind w:firstLine="720"/>
        <w:jc w:val="both"/>
        <w:rPr>
          <w:rFonts w:eastAsia="Times New Roman"/>
          <w:szCs w:val="24"/>
        </w:rPr>
      </w:pPr>
      <w:r>
        <w:rPr>
          <w:rFonts w:eastAsia="Times New Roman"/>
          <w:szCs w:val="24"/>
        </w:rPr>
        <w:t>Κύριε Τσίπρα, έχετε ήδη αποτύχει. Έχετε ήδη ηττηθεί. Το γνωρίζετε. Γι’ αυτό αντιδράτε έτσι. Σε κάθε παρέμβασή σας, με κάθε ομιλία σας, επιταχύνετε το πολιτικό σας τέλος. Στη συνείδηση του ελληνικού λαού είστε ήδη παρελθόν, μαύρο, σκοτεινό, θλιβερό παρελθόν</w:t>
      </w:r>
      <w:r>
        <w:rPr>
          <w:rFonts w:eastAsia="Times New Roman"/>
          <w:szCs w:val="24"/>
        </w:rPr>
        <w:t xml:space="preserve">. </w:t>
      </w:r>
    </w:p>
    <w:p w14:paraId="02D999CC" w14:textId="77777777" w:rsidR="00D3277D" w:rsidRDefault="009F72F4">
      <w:pPr>
        <w:spacing w:after="0" w:line="600" w:lineRule="auto"/>
        <w:ind w:firstLine="720"/>
        <w:jc w:val="both"/>
        <w:rPr>
          <w:rFonts w:eastAsia="Times New Roman"/>
          <w:szCs w:val="24"/>
        </w:rPr>
      </w:pPr>
      <w:r>
        <w:rPr>
          <w:rFonts w:eastAsia="Times New Roman"/>
          <w:szCs w:val="24"/>
        </w:rPr>
        <w:t>Ο ιστορικός του μέλλοντος, κύριε Τσίπρα, θα είναι πολύ αυστηρός μαζί σας, διότι όλες οι κυβερνήσεις της Μεταπολίτευσης, παρά τα λάθη τους, παρά τις παραλείψεις τους, άφησαν πίσω τους, κύριε Τσίπρα, κάποιο θετικό αποτύπωμα.</w:t>
      </w:r>
    </w:p>
    <w:p w14:paraId="02D999CD" w14:textId="77777777" w:rsidR="00D3277D" w:rsidRDefault="009F72F4">
      <w:pPr>
        <w:spacing w:after="0" w:line="600" w:lineRule="auto"/>
        <w:ind w:firstLine="720"/>
        <w:jc w:val="both"/>
        <w:rPr>
          <w:rFonts w:eastAsia="Times New Roman"/>
          <w:szCs w:val="24"/>
        </w:rPr>
      </w:pPr>
      <w:r>
        <w:rPr>
          <w:rFonts w:eastAsia="Times New Roman"/>
          <w:szCs w:val="24"/>
        </w:rPr>
        <w:t xml:space="preserve">Αναρωτιέμαι: Εσείς, άραγε, τι </w:t>
      </w:r>
      <w:r>
        <w:rPr>
          <w:rFonts w:eastAsia="Times New Roman"/>
          <w:szCs w:val="24"/>
        </w:rPr>
        <w:t>θα αφήσετε πίσω σας</w:t>
      </w:r>
      <w:r>
        <w:rPr>
          <w:rFonts w:eastAsia="Times New Roman"/>
          <w:szCs w:val="24"/>
        </w:rPr>
        <w:t>,</w:t>
      </w:r>
      <w:r>
        <w:rPr>
          <w:rFonts w:eastAsia="Times New Roman"/>
          <w:szCs w:val="24"/>
        </w:rPr>
        <w:t xml:space="preserve"> όταν εγκαταλείψετε την εξουσία; Το τρίτο</w:t>
      </w:r>
      <w:r>
        <w:rPr>
          <w:rFonts w:eastAsia="Times New Roman"/>
          <w:szCs w:val="24"/>
        </w:rPr>
        <w:t>,</w:t>
      </w:r>
      <w:r>
        <w:rPr>
          <w:rFonts w:eastAsia="Times New Roman"/>
          <w:szCs w:val="24"/>
        </w:rPr>
        <w:t xml:space="preserve"> αχρείαστο μνημόνιο; </w:t>
      </w:r>
    </w:p>
    <w:p w14:paraId="02D999CE" w14:textId="77777777" w:rsidR="00D3277D" w:rsidRDefault="009F72F4">
      <w:pPr>
        <w:spacing w:after="0" w:line="600" w:lineRule="auto"/>
        <w:ind w:firstLine="720"/>
        <w:jc w:val="center"/>
        <w:rPr>
          <w:rFonts w:eastAsia="Times New Roman"/>
          <w:szCs w:val="24"/>
        </w:rPr>
      </w:pPr>
      <w:r>
        <w:rPr>
          <w:rFonts w:eastAsia="Times New Roman"/>
          <w:szCs w:val="24"/>
        </w:rPr>
        <w:lastRenderedPageBreak/>
        <w:t>(Θόρυβος από την πτέρυγα του ΣΥΡΙΖΑ)</w:t>
      </w:r>
    </w:p>
    <w:p w14:paraId="02D999CF" w14:textId="77777777" w:rsidR="00D3277D" w:rsidRDefault="009F72F4">
      <w:pPr>
        <w:spacing w:after="0" w:line="600" w:lineRule="auto"/>
        <w:ind w:firstLine="720"/>
        <w:jc w:val="both"/>
        <w:rPr>
          <w:rFonts w:eastAsia="Times New Roman"/>
          <w:szCs w:val="24"/>
        </w:rPr>
      </w:pPr>
      <w:r>
        <w:rPr>
          <w:rFonts w:eastAsia="Times New Roman"/>
          <w:szCs w:val="24"/>
        </w:rPr>
        <w:t>Θα τα ακούσετε τώρα!</w:t>
      </w:r>
    </w:p>
    <w:p w14:paraId="02D999D0" w14:textId="77777777" w:rsidR="00D3277D" w:rsidRDefault="009F72F4">
      <w:pPr>
        <w:spacing w:after="0" w:line="600" w:lineRule="auto"/>
        <w:ind w:firstLine="720"/>
        <w:jc w:val="both"/>
        <w:rPr>
          <w:rFonts w:eastAsia="Times New Roman"/>
          <w:szCs w:val="24"/>
        </w:rPr>
      </w:pPr>
      <w:r>
        <w:rPr>
          <w:rFonts w:eastAsia="Times New Roman"/>
          <w:szCs w:val="24"/>
        </w:rPr>
        <w:t>Τις περικοπές των συντάξεων και του ΕΚΑΣ; Την άλωση του κράτους από τους «</w:t>
      </w:r>
      <w:proofErr w:type="spellStart"/>
      <w:r>
        <w:rPr>
          <w:rFonts w:eastAsia="Times New Roman"/>
          <w:szCs w:val="24"/>
        </w:rPr>
        <w:t>Καρανίκες</w:t>
      </w:r>
      <w:proofErr w:type="spellEnd"/>
      <w:r>
        <w:rPr>
          <w:rFonts w:eastAsia="Times New Roman"/>
          <w:szCs w:val="24"/>
        </w:rPr>
        <w:t xml:space="preserve">»; Την καταρράκωση κάθε έννοιας αξιοσύνης στην παιδεία; </w:t>
      </w:r>
    </w:p>
    <w:p w14:paraId="02D999D1" w14:textId="77777777" w:rsidR="00D3277D" w:rsidRDefault="009F72F4">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02D999D2" w14:textId="77777777" w:rsidR="00D3277D" w:rsidRDefault="009F72F4">
      <w:pPr>
        <w:spacing w:after="0" w:line="600" w:lineRule="auto"/>
        <w:ind w:firstLine="720"/>
        <w:jc w:val="both"/>
        <w:rPr>
          <w:rFonts w:eastAsia="Times New Roman"/>
          <w:szCs w:val="24"/>
        </w:rPr>
      </w:pPr>
      <w:r>
        <w:rPr>
          <w:rFonts w:eastAsia="Times New Roman"/>
          <w:szCs w:val="24"/>
        </w:rPr>
        <w:t>Ή μήπως τη στρατηγική σας προσπάθεια να εγκαθιδρύσετε ένα νέο σύστημα διαπλοκής, για το οποίο θα μιλήσουμε εκτενώς στη συνέχεια;</w:t>
      </w:r>
    </w:p>
    <w:p w14:paraId="02D999D3" w14:textId="77777777" w:rsidR="00D3277D" w:rsidRDefault="009F72F4">
      <w:pPr>
        <w:spacing w:after="0" w:line="600" w:lineRule="auto"/>
        <w:ind w:firstLine="720"/>
        <w:jc w:val="both"/>
        <w:rPr>
          <w:rFonts w:eastAsia="Times New Roman"/>
          <w:szCs w:val="24"/>
        </w:rPr>
      </w:pPr>
      <w:r>
        <w:rPr>
          <w:rFonts w:eastAsia="Times New Roman"/>
          <w:szCs w:val="24"/>
        </w:rPr>
        <w:t>Μία όμως είναι η</w:t>
      </w:r>
      <w:r>
        <w:rPr>
          <w:rFonts w:eastAsia="Times New Roman"/>
          <w:szCs w:val="24"/>
        </w:rPr>
        <w:t xml:space="preserve"> σημαντική ιστορική σας συνεισφορά: Ο ελληνικός λαός δεν θα πιστέψει ποτέ ξανά έναν αδίστακτο λαϊκιστή, που εξαπάτησε τους Έλληνες και του οποίου το μόνο μέλημα είναι η παραμονή στην εξουσία με κάθε κόστος.</w:t>
      </w:r>
    </w:p>
    <w:p w14:paraId="02D999D4" w14:textId="77777777" w:rsidR="00D3277D" w:rsidRDefault="009F72F4">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w:t>
      </w:r>
      <w:r>
        <w:rPr>
          <w:rFonts w:eastAsia="Times New Roman"/>
          <w:szCs w:val="24"/>
        </w:rPr>
        <w:t>ίας)</w:t>
      </w:r>
    </w:p>
    <w:p w14:paraId="02D999D5" w14:textId="77777777" w:rsidR="00D3277D" w:rsidRDefault="009F72F4">
      <w:pPr>
        <w:spacing w:after="0" w:line="600" w:lineRule="auto"/>
        <w:ind w:firstLine="720"/>
        <w:jc w:val="both"/>
        <w:rPr>
          <w:rFonts w:eastAsia="Times New Roman"/>
          <w:szCs w:val="24"/>
        </w:rPr>
      </w:pPr>
      <w:r>
        <w:rPr>
          <w:rFonts w:eastAsia="Times New Roman"/>
          <w:szCs w:val="24"/>
        </w:rPr>
        <w:lastRenderedPageBreak/>
        <w:t>Σας άκουγα και σήμερα και αναρωτήθηκα, όπως έχω αναρωτηθεί πολλές φορές: Είναι η ιδεοληψία που γεννά την ανικανότητα, κύριε Τσίπρα, ή η ανικανότητα που θωρακίζεται πίσω από την ιδεοληψία; Όποια όμως και αν είναι η εξήγηση</w:t>
      </w:r>
      <w:r>
        <w:rPr>
          <w:rFonts w:eastAsia="Times New Roman"/>
          <w:szCs w:val="24"/>
        </w:rPr>
        <w:t>,</w:t>
      </w:r>
      <w:r>
        <w:rPr>
          <w:rFonts w:eastAsia="Times New Roman"/>
          <w:szCs w:val="24"/>
        </w:rPr>
        <w:t xml:space="preserve"> έχετε ήδη βλάψει πολύ τη χώρ</w:t>
      </w:r>
      <w:r>
        <w:rPr>
          <w:rFonts w:eastAsia="Times New Roman"/>
          <w:szCs w:val="24"/>
        </w:rPr>
        <w:t>α.</w:t>
      </w:r>
    </w:p>
    <w:p w14:paraId="02D999D6" w14:textId="77777777" w:rsidR="00D3277D" w:rsidRDefault="009F72F4">
      <w:pPr>
        <w:spacing w:after="0" w:line="600" w:lineRule="auto"/>
        <w:ind w:firstLine="720"/>
        <w:jc w:val="both"/>
        <w:rPr>
          <w:rFonts w:eastAsia="Times New Roman"/>
          <w:szCs w:val="24"/>
        </w:rPr>
      </w:pPr>
      <w:r>
        <w:rPr>
          <w:rFonts w:eastAsia="Times New Roman"/>
          <w:szCs w:val="24"/>
        </w:rPr>
        <w:t xml:space="preserve">Η προσωπική σας αποτυχία, κύριε Τσίπρα, δεν πρέπει να γίνει αποτυχία της Ελλάδας. Η Ελλάδα είναι πολύ καλύτερη από εσάς και γι’ αυτό και πρέπει να φύγετε μια ώρα νωρίτερα, όχι μόνο για να απαλλαγούμε από την πιο ανίκανη και ιδεοληπτική </w:t>
      </w:r>
      <w:r>
        <w:rPr>
          <w:rFonts w:eastAsia="Times New Roman"/>
          <w:szCs w:val="24"/>
        </w:rPr>
        <w:t>Κ</w:t>
      </w:r>
      <w:r>
        <w:rPr>
          <w:rFonts w:eastAsia="Times New Roman"/>
          <w:szCs w:val="24"/>
        </w:rPr>
        <w:t>υβέρνηση που γνώ</w:t>
      </w:r>
      <w:r>
        <w:rPr>
          <w:rFonts w:eastAsia="Times New Roman"/>
          <w:szCs w:val="24"/>
        </w:rPr>
        <w:t>ρισε ο τόπος από τη Μεταπολίτευση και μετά</w:t>
      </w:r>
      <w:r>
        <w:rPr>
          <w:rFonts w:eastAsia="Times New Roman"/>
          <w:szCs w:val="24"/>
        </w:rPr>
        <w:t>,</w:t>
      </w:r>
      <w:r>
        <w:rPr>
          <w:rFonts w:eastAsia="Times New Roman"/>
          <w:szCs w:val="24"/>
        </w:rPr>
        <w:t xml:space="preserve"> αλλά για να επανέλθει, επιτέλους, σε αυτόν τον τόπο, κύριε Τσίπρα, η κανονικότητα, να αποκατασταθούν οι τραυματισμένες αξίες της ελευθερίας και της αλληλεγγύης.</w:t>
      </w:r>
    </w:p>
    <w:p w14:paraId="02D999D7" w14:textId="77777777" w:rsidR="00D3277D" w:rsidRDefault="009F72F4">
      <w:pPr>
        <w:spacing w:after="0" w:line="600" w:lineRule="auto"/>
        <w:ind w:firstLine="720"/>
        <w:jc w:val="center"/>
        <w:rPr>
          <w:rFonts w:eastAsia="Times New Roman"/>
          <w:szCs w:val="24"/>
        </w:rPr>
      </w:pPr>
      <w:r>
        <w:rPr>
          <w:rFonts w:eastAsia="Times New Roman"/>
          <w:szCs w:val="24"/>
        </w:rPr>
        <w:t>(Θόρυβος από την πτέρυγα του ΣΥΡΙΖΑ)</w:t>
      </w:r>
    </w:p>
    <w:p w14:paraId="02D999D8" w14:textId="77777777" w:rsidR="00D3277D" w:rsidRDefault="009F72F4">
      <w:pPr>
        <w:spacing w:after="0" w:line="600" w:lineRule="auto"/>
        <w:ind w:firstLine="720"/>
        <w:jc w:val="both"/>
        <w:rPr>
          <w:rFonts w:eastAsia="Times New Roman"/>
          <w:szCs w:val="24"/>
        </w:rPr>
      </w:pPr>
      <w:r>
        <w:rPr>
          <w:rFonts w:eastAsia="Times New Roman"/>
          <w:b/>
          <w:szCs w:val="24"/>
        </w:rPr>
        <w:t>ΠΡΟΕΔΡΟΣ (Νικό</w:t>
      </w:r>
      <w:r>
        <w:rPr>
          <w:rFonts w:eastAsia="Times New Roman"/>
          <w:b/>
          <w:szCs w:val="24"/>
        </w:rPr>
        <w:t xml:space="preserve">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Παρακαλώ, κάντε ησυχία! Παρακαλώ!</w:t>
      </w:r>
    </w:p>
    <w:p w14:paraId="02D999D9" w14:textId="77777777" w:rsidR="00D3277D" w:rsidRDefault="009F72F4">
      <w:pPr>
        <w:spacing w:after="0" w:line="600" w:lineRule="auto"/>
        <w:ind w:firstLine="720"/>
        <w:jc w:val="both"/>
        <w:rPr>
          <w:rFonts w:eastAsia="Times New Roman"/>
          <w:szCs w:val="24"/>
        </w:rPr>
      </w:pPr>
      <w:r>
        <w:rPr>
          <w:rFonts w:eastAsia="Times New Roman"/>
          <w:b/>
          <w:szCs w:val="24"/>
        </w:rPr>
        <w:lastRenderedPageBreak/>
        <w:t xml:space="preserve">ΚΥΡΙΑΚΟΣ ΜΗΤΣΟΤΑΚΗΣ (Πρόεδρος της Νέας Δημοκρατίας): </w:t>
      </w:r>
      <w:r>
        <w:rPr>
          <w:rFonts w:eastAsia="Times New Roman"/>
          <w:szCs w:val="24"/>
        </w:rPr>
        <w:t>Να θωρακιστεί το οικοδόμημα της αστικής μας δημοκρατίας και να κάνουμε επιτέλους ενωμένοι όλοι οι Έλληνες ένα μεγάλο άλμα στο μέλλον.</w:t>
      </w:r>
    </w:p>
    <w:p w14:paraId="02D999DA" w14:textId="77777777" w:rsidR="00D3277D" w:rsidRDefault="009F72F4">
      <w:pPr>
        <w:spacing w:after="0" w:line="600" w:lineRule="auto"/>
        <w:ind w:firstLine="720"/>
        <w:jc w:val="both"/>
        <w:rPr>
          <w:rFonts w:eastAsia="Times New Roman"/>
          <w:szCs w:val="24"/>
        </w:rPr>
      </w:pPr>
      <w:r>
        <w:rPr>
          <w:rFonts w:eastAsia="Times New Roman"/>
          <w:szCs w:val="24"/>
        </w:rPr>
        <w:t>Κυρίες και κύριοι Βο</w:t>
      </w:r>
      <w:r>
        <w:rPr>
          <w:rFonts w:eastAsia="Times New Roman"/>
          <w:szCs w:val="24"/>
        </w:rPr>
        <w:t xml:space="preserve">υλευτές, όλοι οι πολίτες γνωρίζουν ότι το συντομότερο ανέκδοτο, κύριε Τσίπρα, είναι το «ηθικό πλεονέκτημα της Αριστεράς». Πάνω σε αυτόν ακριβώς τον μύθο χτίσατε τον δικό σας διχαστικό λόγο, χτίσατε το κίνημα των </w:t>
      </w:r>
      <w:r>
        <w:rPr>
          <w:rFonts w:eastAsia="Times New Roman"/>
          <w:szCs w:val="24"/>
        </w:rPr>
        <w:t>«Α</w:t>
      </w:r>
      <w:r>
        <w:rPr>
          <w:rFonts w:eastAsia="Times New Roman"/>
          <w:szCs w:val="24"/>
        </w:rPr>
        <w:t>γανακτισμένων», παρουσιάσατε συλλήβδην όλο</w:t>
      </w:r>
      <w:r>
        <w:rPr>
          <w:rFonts w:eastAsia="Times New Roman"/>
          <w:szCs w:val="24"/>
        </w:rPr>
        <w:t xml:space="preserve"> το παλιό σύστημα ως διεφθαρμένο, τους εαυτούς σας ως τους λευκούς ιππότες της κάθαρσης. Κάποιοι σας πίστεψαν. Ίσως όχι αδικαιολόγητα. Δεν ήθελαν όμως να δουν την πραγματικότητα, ότι δεν αντιπροσωπεύετε το νέο, αλλά τη χειρότερη μετάλλαξη του παλιού, κύριε</w:t>
      </w:r>
      <w:r>
        <w:rPr>
          <w:rFonts w:eastAsia="Times New Roman"/>
          <w:szCs w:val="24"/>
        </w:rPr>
        <w:t xml:space="preserve"> Τσίπρα.</w:t>
      </w:r>
    </w:p>
    <w:p w14:paraId="02D999DB" w14:textId="77777777" w:rsidR="00D3277D" w:rsidRDefault="009F72F4">
      <w:pPr>
        <w:spacing w:after="0" w:line="600" w:lineRule="auto"/>
        <w:ind w:firstLine="720"/>
        <w:jc w:val="both"/>
        <w:rPr>
          <w:rFonts w:eastAsia="Times New Roman"/>
          <w:szCs w:val="24"/>
        </w:rPr>
      </w:pPr>
      <w:r>
        <w:rPr>
          <w:rFonts w:eastAsia="Times New Roman"/>
          <w:szCs w:val="24"/>
        </w:rPr>
        <w:t xml:space="preserve">Από την πρώτη στιγμή ήσασταν «σαρξ εκ της σαρκός» του </w:t>
      </w:r>
      <w:proofErr w:type="spellStart"/>
      <w:r>
        <w:rPr>
          <w:rFonts w:eastAsia="Times New Roman"/>
          <w:szCs w:val="24"/>
        </w:rPr>
        <w:t>μιντιακού</w:t>
      </w:r>
      <w:proofErr w:type="spellEnd"/>
      <w:r>
        <w:rPr>
          <w:rFonts w:eastAsia="Times New Roman"/>
          <w:szCs w:val="24"/>
        </w:rPr>
        <w:t xml:space="preserve"> λαϊκισμού, που επί χρόνια και με ευθύνη των μέσων μαζικής ενημέρωσης κυριάρχησε στη χώρα μας, που δολοφονούσε χαρακτήρες και ανακύκλωνε φθηνές θεωρίες συνωμοσίας.</w:t>
      </w:r>
    </w:p>
    <w:p w14:paraId="02D999DC" w14:textId="77777777" w:rsidR="00D3277D" w:rsidRDefault="009F72F4">
      <w:pPr>
        <w:spacing w:after="0" w:line="600" w:lineRule="auto"/>
        <w:ind w:firstLine="720"/>
        <w:jc w:val="center"/>
        <w:rPr>
          <w:rFonts w:eastAsia="Times New Roman"/>
          <w:szCs w:val="24"/>
        </w:rPr>
      </w:pPr>
      <w:r>
        <w:rPr>
          <w:rFonts w:eastAsia="Times New Roman"/>
          <w:szCs w:val="24"/>
        </w:rPr>
        <w:lastRenderedPageBreak/>
        <w:t xml:space="preserve">(Χειροκροτήματα από </w:t>
      </w:r>
      <w:r>
        <w:rPr>
          <w:rFonts w:eastAsia="Times New Roman"/>
          <w:szCs w:val="24"/>
        </w:rPr>
        <w:t>την πτέρυγα της Νέας Δημοκρατίας)</w:t>
      </w:r>
    </w:p>
    <w:p w14:paraId="02D999DD" w14:textId="77777777" w:rsidR="00D3277D" w:rsidRDefault="009F72F4">
      <w:pPr>
        <w:spacing w:after="0" w:line="600" w:lineRule="auto"/>
        <w:ind w:firstLine="720"/>
        <w:jc w:val="center"/>
        <w:rPr>
          <w:rFonts w:eastAsia="Times New Roman"/>
          <w:szCs w:val="24"/>
        </w:rPr>
      </w:pPr>
      <w:r>
        <w:rPr>
          <w:rFonts w:eastAsia="Times New Roman"/>
          <w:szCs w:val="24"/>
        </w:rPr>
        <w:t>(Θόρυβος-διαμαρτυρίες από την πτέρυγα του ΣΥΡΙΖΑ)</w:t>
      </w:r>
    </w:p>
    <w:p w14:paraId="02D999DE" w14:textId="77777777" w:rsidR="00D3277D" w:rsidRDefault="009F72F4">
      <w:pPr>
        <w:spacing w:after="0" w:line="600" w:lineRule="auto"/>
        <w:ind w:firstLine="720"/>
        <w:jc w:val="both"/>
        <w:rPr>
          <w:rFonts w:eastAsia="Times New Roman"/>
          <w:szCs w:val="24"/>
        </w:rPr>
      </w:pPr>
      <w:r>
        <w:rPr>
          <w:rFonts w:eastAsia="Times New Roman"/>
          <w:szCs w:val="24"/>
        </w:rPr>
        <w:t>Θα τα ακούσετε! Περιμένετε.</w:t>
      </w:r>
    </w:p>
    <w:p w14:paraId="02D999DF" w14:textId="77777777" w:rsidR="00D3277D" w:rsidRDefault="009F72F4">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Κύριε Πρόεδρε, ένα λεπτό. Παρακαλώ πολύ! Παρακαλώ</w:t>
      </w:r>
      <w:r>
        <w:rPr>
          <w:rFonts w:eastAsia="Times New Roman"/>
          <w:szCs w:val="24"/>
        </w:rPr>
        <w:t>,</w:t>
      </w:r>
      <w:r>
        <w:rPr>
          <w:rFonts w:eastAsia="Times New Roman"/>
          <w:szCs w:val="24"/>
        </w:rPr>
        <w:t xml:space="preserve"> μην εξανίστασθε. </w:t>
      </w:r>
    </w:p>
    <w:p w14:paraId="02D999E0" w14:textId="77777777" w:rsidR="00D3277D" w:rsidRDefault="009F72F4">
      <w:pPr>
        <w:spacing w:after="0" w:line="600" w:lineRule="auto"/>
        <w:ind w:firstLine="720"/>
        <w:jc w:val="both"/>
        <w:rPr>
          <w:rFonts w:eastAsia="Times New Roman"/>
          <w:szCs w:val="24"/>
        </w:rPr>
      </w:pPr>
      <w:r>
        <w:rPr>
          <w:rFonts w:eastAsia="Times New Roman"/>
          <w:b/>
          <w:szCs w:val="24"/>
        </w:rPr>
        <w:t>ΚΥΡΙΑΚΟΣ ΜΗΤΣΟΤΑΚΗΣ (Πρόεδρος της Νέας Δημοκρα</w:t>
      </w:r>
      <w:r>
        <w:rPr>
          <w:rFonts w:eastAsia="Times New Roman"/>
          <w:b/>
          <w:szCs w:val="24"/>
        </w:rPr>
        <w:t xml:space="preserve">τίας): </w:t>
      </w:r>
      <w:r>
        <w:rPr>
          <w:rFonts w:eastAsia="Times New Roman"/>
          <w:szCs w:val="24"/>
        </w:rPr>
        <w:t>Έχω μια απορία: Κύριε Τσίπρα, τα ίδια μέσα</w:t>
      </w:r>
      <w:r>
        <w:rPr>
          <w:rFonts w:eastAsia="Times New Roman"/>
          <w:szCs w:val="24"/>
        </w:rPr>
        <w:t>,</w:t>
      </w:r>
      <w:r>
        <w:rPr>
          <w:rFonts w:eastAsia="Times New Roman"/>
          <w:szCs w:val="24"/>
        </w:rPr>
        <w:t xml:space="preserve"> τα οποία χαρακτηρίζετε πειρατικά, δεν σας έδωσαν προεκλογικά βολικό βήμα</w:t>
      </w:r>
      <w:r>
        <w:rPr>
          <w:rFonts w:eastAsia="Times New Roman"/>
          <w:szCs w:val="24"/>
        </w:rPr>
        <w:t>,</w:t>
      </w:r>
      <w:r>
        <w:rPr>
          <w:rFonts w:eastAsia="Times New Roman"/>
          <w:szCs w:val="24"/>
        </w:rPr>
        <w:t xml:space="preserve"> για να προβάλλετε τις απόψεις σας; Αναφερθήκατε σε μία σειρά από εκδότες και </w:t>
      </w:r>
      <w:proofErr w:type="spellStart"/>
      <w:r>
        <w:rPr>
          <w:rFonts w:eastAsia="Times New Roman"/>
          <w:szCs w:val="24"/>
        </w:rPr>
        <w:t>καναλάρχες</w:t>
      </w:r>
      <w:proofErr w:type="spellEnd"/>
      <w:r>
        <w:rPr>
          <w:rFonts w:eastAsia="Times New Roman"/>
          <w:szCs w:val="24"/>
        </w:rPr>
        <w:t xml:space="preserve">. </w:t>
      </w:r>
    </w:p>
    <w:p w14:paraId="02D999E1" w14:textId="77777777" w:rsidR="00D3277D" w:rsidRDefault="009F72F4">
      <w:pPr>
        <w:spacing w:after="0" w:line="600" w:lineRule="auto"/>
        <w:ind w:firstLine="720"/>
        <w:jc w:val="both"/>
        <w:rPr>
          <w:rFonts w:eastAsia="Times New Roman"/>
          <w:szCs w:val="24"/>
        </w:rPr>
      </w:pPr>
      <w:r>
        <w:rPr>
          <w:rFonts w:eastAsia="Times New Roman"/>
          <w:szCs w:val="24"/>
        </w:rPr>
        <w:t>Διορθώστε με, κύριε Τσίπρα, με τον κ. Ψυχ</w:t>
      </w:r>
      <w:r>
        <w:rPr>
          <w:rFonts w:eastAsia="Times New Roman"/>
          <w:szCs w:val="24"/>
        </w:rPr>
        <w:t>άρη εσείς δεν συναντηθήκατε, παρέα με μία γάτα; Ποιον κοροϊδεύετε επιτέλους;</w:t>
      </w:r>
    </w:p>
    <w:p w14:paraId="02D999E2" w14:textId="77777777" w:rsidR="00D3277D" w:rsidRDefault="009F72F4">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02D999E3" w14:textId="77777777" w:rsidR="00D3277D" w:rsidRDefault="009F72F4">
      <w:pPr>
        <w:spacing w:after="0" w:line="600" w:lineRule="auto"/>
        <w:ind w:firstLine="720"/>
        <w:jc w:val="both"/>
        <w:rPr>
          <w:rFonts w:eastAsia="Times New Roman"/>
          <w:szCs w:val="24"/>
        </w:rPr>
      </w:pPr>
      <w:r>
        <w:rPr>
          <w:rFonts w:eastAsia="Times New Roman"/>
          <w:szCs w:val="24"/>
        </w:rPr>
        <w:lastRenderedPageBreak/>
        <w:t xml:space="preserve">Αναφερθήκατε και στον κ. Κοντομηνά, αν δεν κάνω λάθος. Για πείτε μου, ο κ. </w:t>
      </w:r>
      <w:proofErr w:type="spellStart"/>
      <w:r>
        <w:rPr>
          <w:rFonts w:eastAsia="Times New Roman"/>
          <w:szCs w:val="24"/>
        </w:rPr>
        <w:t>Λαζόπουλος</w:t>
      </w:r>
      <w:proofErr w:type="spellEnd"/>
      <w:r>
        <w:rPr>
          <w:rFonts w:eastAsia="Times New Roman"/>
          <w:szCs w:val="24"/>
        </w:rPr>
        <w:t xml:space="preserve"> σε ποιο ακριβώς κανάλι εργάζεται, κύριε</w:t>
      </w:r>
      <w:r>
        <w:rPr>
          <w:rFonts w:eastAsia="Times New Roman"/>
          <w:szCs w:val="24"/>
        </w:rPr>
        <w:t xml:space="preserve"> Τσίπρα; </w:t>
      </w:r>
    </w:p>
    <w:p w14:paraId="02D999E4" w14:textId="77777777" w:rsidR="00D3277D" w:rsidRDefault="009F72F4">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02D999E5" w14:textId="77777777" w:rsidR="00D3277D" w:rsidRDefault="009F72F4">
      <w:pPr>
        <w:spacing w:after="0" w:line="600" w:lineRule="auto"/>
        <w:ind w:firstLine="720"/>
        <w:jc w:val="both"/>
        <w:rPr>
          <w:rFonts w:eastAsia="Times New Roman"/>
          <w:szCs w:val="24"/>
        </w:rPr>
      </w:pPr>
      <w:r>
        <w:rPr>
          <w:rFonts w:eastAsia="Times New Roman"/>
          <w:szCs w:val="24"/>
        </w:rPr>
        <w:t xml:space="preserve">Γιατί τώρα ξαφνικά σάς έγινε δυσάρεστος ο κ. Κοντομηνάς; Γιατί δεν μας τα λέγατε όλα αυτά προεκλογικά; </w:t>
      </w:r>
    </w:p>
    <w:p w14:paraId="02D999E6" w14:textId="77777777" w:rsidR="00D3277D" w:rsidRDefault="009F72F4">
      <w:pPr>
        <w:spacing w:after="0" w:line="600" w:lineRule="auto"/>
        <w:ind w:firstLine="720"/>
        <w:jc w:val="both"/>
        <w:rPr>
          <w:rFonts w:eastAsia="Times New Roman"/>
          <w:szCs w:val="24"/>
        </w:rPr>
      </w:pPr>
      <w:r>
        <w:rPr>
          <w:rFonts w:eastAsia="Times New Roman"/>
          <w:szCs w:val="24"/>
        </w:rPr>
        <w:t>Σταματήστε να κοροϊδεύετε, λοιπόν, κυρίες και κύριοι συνάδελφοι.</w:t>
      </w:r>
    </w:p>
    <w:p w14:paraId="02D999E7" w14:textId="77777777" w:rsidR="00D3277D" w:rsidRDefault="009F72F4">
      <w:pPr>
        <w:spacing w:after="0" w:line="600" w:lineRule="auto"/>
        <w:ind w:firstLine="720"/>
        <w:jc w:val="both"/>
        <w:rPr>
          <w:rFonts w:eastAsia="Times New Roman"/>
          <w:szCs w:val="24"/>
        </w:rPr>
      </w:pPr>
      <w:r>
        <w:rPr>
          <w:rFonts w:eastAsia="Times New Roman"/>
          <w:b/>
          <w:szCs w:val="24"/>
        </w:rPr>
        <w:t xml:space="preserve">ΠΑΝΑΓΙΩΤΗΣ (ΠΑΝΟΣ) ΣΚΟΥΡΟΛΙΑΚΟΣ: </w:t>
      </w:r>
      <w:r>
        <w:rPr>
          <w:rFonts w:eastAsia="Times New Roman"/>
          <w:szCs w:val="24"/>
        </w:rPr>
        <w:t xml:space="preserve">Και εγώ έχω δουλέψει στον </w:t>
      </w:r>
      <w:r>
        <w:rPr>
          <w:rFonts w:eastAsia="Times New Roman"/>
          <w:szCs w:val="24"/>
        </w:rPr>
        <w:t>«</w:t>
      </w:r>
      <w:r>
        <w:rPr>
          <w:rFonts w:eastAsia="Times New Roman"/>
          <w:szCs w:val="24"/>
          <w:lang w:val="en-US"/>
        </w:rPr>
        <w:t>ALPHA</w:t>
      </w:r>
      <w:r>
        <w:rPr>
          <w:rFonts w:eastAsia="Times New Roman"/>
          <w:szCs w:val="24"/>
        </w:rPr>
        <w:t>»</w:t>
      </w:r>
      <w:r>
        <w:rPr>
          <w:rFonts w:eastAsia="Times New Roman"/>
          <w:szCs w:val="24"/>
        </w:rPr>
        <w:t>.</w:t>
      </w:r>
    </w:p>
    <w:p w14:paraId="02D999E8" w14:textId="77777777" w:rsidR="00D3277D" w:rsidRDefault="009F72F4">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Παρακαλώ, κύριε </w:t>
      </w:r>
      <w:proofErr w:type="spellStart"/>
      <w:r>
        <w:rPr>
          <w:rFonts w:eastAsia="Times New Roman"/>
          <w:szCs w:val="24"/>
        </w:rPr>
        <w:t>Σκουρολιάκο</w:t>
      </w:r>
      <w:proofErr w:type="spellEnd"/>
      <w:r>
        <w:rPr>
          <w:rFonts w:eastAsia="Times New Roman"/>
          <w:szCs w:val="24"/>
        </w:rPr>
        <w:t>! Παρακαλώ</w:t>
      </w:r>
      <w:r>
        <w:rPr>
          <w:rFonts w:eastAsia="Times New Roman"/>
          <w:szCs w:val="24"/>
        </w:rPr>
        <w:t>,</w:t>
      </w:r>
      <w:r>
        <w:rPr>
          <w:rFonts w:eastAsia="Times New Roman"/>
          <w:szCs w:val="24"/>
        </w:rPr>
        <w:t xml:space="preserve"> με προσοχή να ακούτε! Ελάτε.</w:t>
      </w:r>
    </w:p>
    <w:p w14:paraId="02D999E9"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ΚΩΝΣΤΑΝΤΙΝΟΣ ΒΛΑΣΗΣ:</w:t>
      </w:r>
      <w:r>
        <w:rPr>
          <w:rFonts w:eastAsia="Times New Roman" w:cs="Times New Roman"/>
          <w:szCs w:val="24"/>
        </w:rPr>
        <w:t xml:space="preserve"> Σας πειράζει η αλήθεια!</w:t>
      </w:r>
    </w:p>
    <w:p w14:paraId="02D999EA"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02D999EB" w14:textId="77777777" w:rsidR="00D3277D" w:rsidRDefault="009F72F4">
      <w:pPr>
        <w:spacing w:after="0" w:line="600" w:lineRule="auto"/>
        <w:ind w:firstLine="720"/>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cs="Times New Roman"/>
          <w:szCs w:val="24"/>
        </w:rPr>
        <w:t xml:space="preserve"> Σας παρακαλώ! Σας παρακαλώ! </w:t>
      </w:r>
    </w:p>
    <w:p w14:paraId="02D999EC"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Ορίστε, κύριε Μητσοτάκη.</w:t>
      </w:r>
    </w:p>
    <w:p w14:paraId="02D999ED"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Κυρίες και κύριοι συνάδελφοι, στη Μεταπολίτευση, την οποία με τόσο μεγάλη ευκολία κατακρίνετε, αποδειχθήκατε βασικός μέτοχος των χειρότερων</w:t>
      </w:r>
      <w:r>
        <w:rPr>
          <w:rFonts w:eastAsia="Times New Roman" w:cs="Times New Roman"/>
          <w:szCs w:val="24"/>
        </w:rPr>
        <w:t xml:space="preserve"> χαρακτηριστικών της. </w:t>
      </w:r>
    </w:p>
    <w:p w14:paraId="02D999EE"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Δεν ορθώσατε ποτέ ανάστημα, κύριε Τσίπρα, απέναντι στους διορισμούς και τις πελατειακές λογικές και</w:t>
      </w:r>
      <w:r>
        <w:rPr>
          <w:rFonts w:eastAsia="Times New Roman" w:cs="Times New Roman"/>
          <w:szCs w:val="24"/>
        </w:rPr>
        <w:t>,</w:t>
      </w:r>
      <w:r>
        <w:rPr>
          <w:rFonts w:eastAsia="Times New Roman" w:cs="Times New Roman"/>
          <w:szCs w:val="24"/>
        </w:rPr>
        <w:t xml:space="preserve"> φυσικά, με πολύ μεγάλη ευκολία, φιλοξενήσατε στις τάξεις του ΣΥΡΙΖΑ το χειρότερο κομμάτι του παλιού κομματικού μηχανισμού, αυτό που </w:t>
      </w:r>
      <w:r>
        <w:rPr>
          <w:rFonts w:eastAsia="Times New Roman" w:cs="Times New Roman"/>
          <w:szCs w:val="24"/>
        </w:rPr>
        <w:t>πρώην σύντροφοί σας αποκαλούν «υπόνομο» του κομματικού μηχανισμού. Τα αποκαΐδια του σάπιου πολιτικού συστήματος είναι σήμερα οι πιο ένθερμοι υποστηρικτές σας, κύριε Τσίπρα!</w:t>
      </w:r>
    </w:p>
    <w:p w14:paraId="02D999EF" w14:textId="77777777" w:rsidR="00D3277D" w:rsidRDefault="009F72F4">
      <w:pPr>
        <w:spacing w:after="0"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02D999F0" w14:textId="77777777" w:rsidR="00D3277D" w:rsidRDefault="009F72F4">
      <w:pPr>
        <w:spacing w:after="0" w:line="600" w:lineRule="auto"/>
        <w:jc w:val="both"/>
        <w:rPr>
          <w:rFonts w:eastAsia="Times New Roman"/>
          <w:bCs/>
        </w:rPr>
      </w:pPr>
      <w:r>
        <w:rPr>
          <w:rFonts w:eastAsia="Times New Roman"/>
          <w:bCs/>
        </w:rPr>
        <w:t xml:space="preserve">Τα ορφανά του Τσοχατζόπουλου </w:t>
      </w:r>
      <w:r>
        <w:rPr>
          <w:rFonts w:eastAsia="Times New Roman"/>
          <w:bCs/>
        </w:rPr>
        <w:t xml:space="preserve">βρήκαν σε εσάς τον θετό τους πατέρα! </w:t>
      </w:r>
    </w:p>
    <w:p w14:paraId="02D999F1" w14:textId="77777777" w:rsidR="00D3277D" w:rsidRDefault="009F72F4">
      <w:pPr>
        <w:spacing w:after="0"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02D999F2" w14:textId="77777777" w:rsidR="00D3277D" w:rsidRDefault="009F72F4">
      <w:pPr>
        <w:spacing w:after="0" w:line="600" w:lineRule="auto"/>
        <w:jc w:val="both"/>
        <w:rPr>
          <w:rFonts w:eastAsia="Times New Roman"/>
          <w:bCs/>
        </w:rPr>
      </w:pPr>
      <w:r>
        <w:rPr>
          <w:rFonts w:eastAsia="Times New Roman"/>
          <w:bCs/>
        </w:rPr>
        <w:lastRenderedPageBreak/>
        <w:t xml:space="preserve">Και βέβαια ο δικηγόρος του Κουτσόγιωργα βρήκε σε εσάς τον καινούργιο του εργοδότη. </w:t>
      </w:r>
    </w:p>
    <w:p w14:paraId="02D999F3" w14:textId="77777777" w:rsidR="00D3277D" w:rsidRDefault="009F72F4">
      <w:pPr>
        <w:spacing w:after="0"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02D999F4" w14:textId="77777777" w:rsidR="00D3277D" w:rsidRDefault="009F72F4">
      <w:pPr>
        <w:spacing w:after="0" w:line="600" w:lineRule="auto"/>
        <w:jc w:val="both"/>
        <w:rPr>
          <w:rFonts w:eastAsia="Times New Roman"/>
          <w:bCs/>
        </w:rPr>
      </w:pPr>
      <w:proofErr w:type="spellStart"/>
      <w:r>
        <w:rPr>
          <w:rFonts w:eastAsia="Times New Roman"/>
          <w:bCs/>
        </w:rPr>
        <w:t>Κοσκωτάς</w:t>
      </w:r>
      <w:proofErr w:type="spellEnd"/>
      <w:r>
        <w:rPr>
          <w:rFonts w:eastAsia="Times New Roman"/>
          <w:bCs/>
        </w:rPr>
        <w:t>-Τσίπρας: ένας Μαν</w:t>
      </w:r>
      <w:r>
        <w:rPr>
          <w:rFonts w:eastAsia="Times New Roman"/>
          <w:bCs/>
        </w:rPr>
        <w:t xml:space="preserve">τζουράνης δρόμος! </w:t>
      </w:r>
    </w:p>
    <w:p w14:paraId="02D999F5" w14:textId="77777777" w:rsidR="00D3277D" w:rsidRDefault="009F72F4">
      <w:pPr>
        <w:spacing w:after="0"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02D999F6" w14:textId="77777777" w:rsidR="00D3277D" w:rsidRDefault="009F72F4">
      <w:pPr>
        <w:spacing w:after="0" w:line="600" w:lineRule="auto"/>
        <w:ind w:firstLine="720"/>
        <w:jc w:val="both"/>
        <w:rPr>
          <w:rFonts w:eastAsia="Times New Roman"/>
          <w:bCs/>
        </w:rPr>
      </w:pPr>
      <w:r>
        <w:rPr>
          <w:rFonts w:eastAsia="Times New Roman"/>
          <w:bCs/>
        </w:rPr>
        <w:t>Δεν θα κουνάτε, λοιπόν, το δάκτυλο σε αυτή την παράταξη</w:t>
      </w:r>
      <w:r>
        <w:rPr>
          <w:rFonts w:eastAsia="Times New Roman"/>
          <w:bCs/>
        </w:rPr>
        <w:t>,</w:t>
      </w:r>
      <w:r>
        <w:rPr>
          <w:rFonts w:eastAsia="Times New Roman"/>
          <w:bCs/>
        </w:rPr>
        <w:t xml:space="preserve"> η οποία, κύριε Τσίπρα, </w:t>
      </w:r>
      <w:proofErr w:type="spellStart"/>
      <w:r>
        <w:rPr>
          <w:rFonts w:eastAsia="Times New Roman"/>
          <w:bCs/>
        </w:rPr>
        <w:t>πολεμήθηκε</w:t>
      </w:r>
      <w:proofErr w:type="spellEnd"/>
      <w:r>
        <w:rPr>
          <w:rFonts w:eastAsia="Times New Roman"/>
          <w:bCs/>
        </w:rPr>
        <w:t xml:space="preserve"> από τα </w:t>
      </w:r>
      <w:r>
        <w:rPr>
          <w:rFonts w:eastAsia="Times New Roman"/>
          <w:bCs/>
        </w:rPr>
        <w:t>μ</w:t>
      </w:r>
      <w:r>
        <w:rPr>
          <w:rFonts w:eastAsia="Times New Roman"/>
          <w:bCs/>
        </w:rPr>
        <w:t xml:space="preserve">έσα </w:t>
      </w:r>
      <w:r>
        <w:rPr>
          <w:rFonts w:eastAsia="Times New Roman"/>
          <w:bCs/>
        </w:rPr>
        <w:t>μ</w:t>
      </w:r>
      <w:r>
        <w:rPr>
          <w:rFonts w:eastAsia="Times New Roman"/>
          <w:bCs/>
        </w:rPr>
        <w:t xml:space="preserve">αζικής </w:t>
      </w:r>
      <w:r>
        <w:rPr>
          <w:rFonts w:eastAsia="Times New Roman"/>
          <w:bCs/>
        </w:rPr>
        <w:t>ε</w:t>
      </w:r>
      <w:r>
        <w:rPr>
          <w:rFonts w:eastAsia="Times New Roman"/>
          <w:bCs/>
        </w:rPr>
        <w:t xml:space="preserve">νημέρωσης. </w:t>
      </w:r>
    </w:p>
    <w:p w14:paraId="02D999F7" w14:textId="77777777" w:rsidR="00D3277D" w:rsidRDefault="009F72F4">
      <w:pPr>
        <w:spacing w:after="0" w:line="600" w:lineRule="auto"/>
        <w:ind w:firstLine="720"/>
        <w:jc w:val="both"/>
        <w:rPr>
          <w:rFonts w:eastAsia="Times New Roman"/>
          <w:bCs/>
        </w:rPr>
      </w:pPr>
      <w:r>
        <w:rPr>
          <w:rFonts w:eastAsia="Times New Roman"/>
          <w:bCs/>
        </w:rPr>
        <w:t>Α</w:t>
      </w:r>
      <w:r>
        <w:rPr>
          <w:rFonts w:eastAsia="Times New Roman"/>
          <w:bCs/>
        </w:rPr>
        <w:t>ς κάνουμε έναν μικρό ιστορικό απολογισμό. Τα τελευταία είκ</w:t>
      </w:r>
      <w:r>
        <w:rPr>
          <w:rFonts w:eastAsia="Times New Roman"/>
          <w:bCs/>
        </w:rPr>
        <w:t>οσι τρία χρόνια η Νέα Δημοκρατία έχει κυβερνήσει τον τόπο σχεδόν τα οκτώ, τα πεντέμισι επί πρωθυπουργίας Κώστα Καραμανλή –αυτοδύναμη τότε κυβέρνηση η Νέα Δημοκρατία-, του οποίου ο αγώνας κατά της διαπλοκής είναι γνωστός και φαντάζομαι να μην τον αμφισβητεί</w:t>
      </w:r>
      <w:r>
        <w:rPr>
          <w:rFonts w:eastAsia="Times New Roman"/>
          <w:bCs/>
        </w:rPr>
        <w:t xml:space="preserve">τε </w:t>
      </w:r>
      <w:r>
        <w:rPr>
          <w:rFonts w:eastAsia="Times New Roman"/>
          <w:bCs/>
        </w:rPr>
        <w:t>ούτε</w:t>
      </w:r>
      <w:r>
        <w:rPr>
          <w:rFonts w:eastAsia="Times New Roman"/>
          <w:bCs/>
        </w:rPr>
        <w:t xml:space="preserve"> εσείς. Αν τον αμφισβητείτε, να βγείτε να το πείτε. Μετά να βγείτε να το πείτε.  </w:t>
      </w:r>
    </w:p>
    <w:p w14:paraId="02D999F8" w14:textId="77777777" w:rsidR="00D3277D" w:rsidRDefault="009F72F4">
      <w:pPr>
        <w:spacing w:after="0"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02D999F9" w14:textId="77777777" w:rsidR="00D3277D" w:rsidRDefault="009F72F4">
      <w:pPr>
        <w:spacing w:after="0" w:line="600" w:lineRule="auto"/>
        <w:ind w:firstLine="720"/>
        <w:jc w:val="both"/>
        <w:rPr>
          <w:rFonts w:eastAsia="Times New Roman"/>
          <w:bCs/>
        </w:rPr>
      </w:pPr>
      <w:r>
        <w:rPr>
          <w:rFonts w:eastAsia="Times New Roman"/>
          <w:bCs/>
        </w:rPr>
        <w:lastRenderedPageBreak/>
        <w:t xml:space="preserve">Κυβέρνησε και δυόμισι χρόνια με επικεφαλής τον Αντώνη Σαμαρά, Πρωθυπουργό </w:t>
      </w:r>
      <w:proofErr w:type="spellStart"/>
      <w:r>
        <w:rPr>
          <w:rFonts w:eastAsia="Times New Roman"/>
          <w:bCs/>
        </w:rPr>
        <w:t>τρικομματικής</w:t>
      </w:r>
      <w:proofErr w:type="spellEnd"/>
      <w:r>
        <w:rPr>
          <w:rFonts w:eastAsia="Times New Roman"/>
          <w:bCs/>
        </w:rPr>
        <w:t xml:space="preserve"> κυβέρνησης, στην οποία συ</w:t>
      </w:r>
      <w:r>
        <w:rPr>
          <w:rFonts w:eastAsia="Times New Roman"/>
          <w:bCs/>
        </w:rPr>
        <w:t>μμετείχε και ο εν αναμονή Υπουργός σας, ο κ. Κουβέλης. Ήταν μια κυβέρνηση που έκανε τα πάντα</w:t>
      </w:r>
      <w:r>
        <w:rPr>
          <w:rFonts w:eastAsia="Times New Roman"/>
          <w:bCs/>
        </w:rPr>
        <w:t>,</w:t>
      </w:r>
      <w:r>
        <w:rPr>
          <w:rFonts w:eastAsia="Times New Roman"/>
          <w:bCs/>
        </w:rPr>
        <w:t xml:space="preserve"> για να κρατήσει τη χώρα στην Ευρωζώνη. </w:t>
      </w:r>
    </w:p>
    <w:p w14:paraId="02D999FA" w14:textId="77777777" w:rsidR="00D3277D" w:rsidRDefault="009F72F4">
      <w:pPr>
        <w:spacing w:after="0" w:line="600" w:lineRule="auto"/>
        <w:ind w:firstLine="720"/>
        <w:jc w:val="both"/>
        <w:rPr>
          <w:rFonts w:eastAsia="Times New Roman"/>
          <w:bCs/>
        </w:rPr>
      </w:pPr>
      <w:r>
        <w:rPr>
          <w:rFonts w:eastAsia="Times New Roman"/>
          <w:bCs/>
        </w:rPr>
        <w:t>Τι έχετε, λοιπόν</w:t>
      </w:r>
      <w:r>
        <w:rPr>
          <w:rFonts w:eastAsia="Times New Roman"/>
          <w:bCs/>
        </w:rPr>
        <w:t>,</w:t>
      </w:r>
      <w:r>
        <w:rPr>
          <w:rFonts w:eastAsia="Times New Roman"/>
          <w:bCs/>
        </w:rPr>
        <w:t xml:space="preserve"> να μας προσάψετε ακριβώς, κύριε Τσίπρα; Σας άκουσα και πάλι να αναφέρεστε στο θέμα της </w:t>
      </w:r>
      <w:r>
        <w:rPr>
          <w:rFonts w:eastAsia="Times New Roman"/>
          <w:bCs/>
        </w:rPr>
        <w:t>«</w:t>
      </w:r>
      <w:r>
        <w:rPr>
          <w:rFonts w:eastAsia="Times New Roman"/>
          <w:bCs/>
          <w:lang w:val="en-US"/>
        </w:rPr>
        <w:t>SIEMENS</w:t>
      </w:r>
      <w:r>
        <w:rPr>
          <w:rFonts w:eastAsia="Times New Roman"/>
          <w:bCs/>
        </w:rPr>
        <w:t>»</w:t>
      </w:r>
      <w:r>
        <w:rPr>
          <w:rFonts w:eastAsia="Times New Roman"/>
          <w:bCs/>
        </w:rPr>
        <w:t xml:space="preserve">. </w:t>
      </w:r>
      <w:r>
        <w:rPr>
          <w:rFonts w:eastAsia="Times New Roman"/>
          <w:bCs/>
        </w:rPr>
        <w:t>Λυπάμαι πραγματικά που διαστρεβλώνετε με τέτοιο</w:t>
      </w:r>
      <w:r>
        <w:rPr>
          <w:rFonts w:eastAsia="Times New Roman"/>
          <w:bCs/>
        </w:rPr>
        <w:t>ν</w:t>
      </w:r>
      <w:r>
        <w:rPr>
          <w:rFonts w:eastAsia="Times New Roman"/>
          <w:bCs/>
        </w:rPr>
        <w:t xml:space="preserve"> τρόπο την πραγματικότητα. </w:t>
      </w:r>
    </w:p>
    <w:p w14:paraId="02D999FB" w14:textId="77777777" w:rsidR="00D3277D" w:rsidRDefault="009F72F4">
      <w:pPr>
        <w:spacing w:after="0" w:line="600" w:lineRule="auto"/>
        <w:ind w:firstLine="720"/>
        <w:jc w:val="both"/>
        <w:rPr>
          <w:rFonts w:eastAsia="Times New Roman"/>
          <w:bCs/>
        </w:rPr>
      </w:pPr>
      <w:r>
        <w:rPr>
          <w:rFonts w:eastAsia="Times New Roman"/>
          <w:bCs/>
        </w:rPr>
        <w:t xml:space="preserve">Έχω, όμως, κι εγώ να σας κάνω για το θέμα της </w:t>
      </w:r>
      <w:r>
        <w:rPr>
          <w:rFonts w:eastAsia="Times New Roman"/>
          <w:bCs/>
        </w:rPr>
        <w:t>«</w:t>
      </w:r>
      <w:r>
        <w:rPr>
          <w:rFonts w:eastAsia="Times New Roman"/>
          <w:bCs/>
          <w:lang w:val="en-US"/>
        </w:rPr>
        <w:t>SIEMENS</w:t>
      </w:r>
      <w:r>
        <w:rPr>
          <w:rFonts w:eastAsia="Times New Roman"/>
          <w:bCs/>
        </w:rPr>
        <w:t>»</w:t>
      </w:r>
      <w:r>
        <w:rPr>
          <w:rFonts w:eastAsia="Times New Roman"/>
          <w:bCs/>
        </w:rPr>
        <w:t>, κύριε Τσίπρα, μια σειρά από ερωτήσεις. Πώς σας φαίνεται ότι επί δικών σας ημερών ενδέχεται να παραγραφούν αδικήματα αλλοδαπ</w:t>
      </w:r>
      <w:r>
        <w:rPr>
          <w:rFonts w:eastAsia="Times New Roman"/>
          <w:bCs/>
        </w:rPr>
        <w:t>ών κατηγορουμένων</w:t>
      </w:r>
      <w:r>
        <w:rPr>
          <w:rFonts w:eastAsia="Times New Roman"/>
          <w:bCs/>
        </w:rPr>
        <w:t>,</w:t>
      </w:r>
      <w:r>
        <w:rPr>
          <w:rFonts w:eastAsia="Times New Roman"/>
          <w:bCs/>
        </w:rPr>
        <w:t xml:space="preserve"> εξαιτίας της καθυστέρησης μιας μετάφρασης; </w:t>
      </w:r>
    </w:p>
    <w:p w14:paraId="02D999FC" w14:textId="77777777" w:rsidR="00D3277D" w:rsidRDefault="009F72F4">
      <w:pPr>
        <w:spacing w:after="0" w:line="600" w:lineRule="auto"/>
        <w:ind w:firstLine="720"/>
        <w:jc w:val="center"/>
        <w:rPr>
          <w:rFonts w:eastAsia="Times New Roman"/>
          <w:bCs/>
        </w:rPr>
      </w:pPr>
      <w:r>
        <w:rPr>
          <w:rFonts w:eastAsia="Times New Roman"/>
          <w:bCs/>
        </w:rPr>
        <w:t>(Θόρυβος-διαμαρτυρίες από την πτέρυγα του ΣΥΡΙΖΑ)</w:t>
      </w:r>
    </w:p>
    <w:p w14:paraId="02D999FD" w14:textId="77777777" w:rsidR="00D3277D" w:rsidRDefault="009F72F4">
      <w:pPr>
        <w:spacing w:after="0"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02D999FE" w14:textId="77777777" w:rsidR="00D3277D" w:rsidRDefault="009F72F4">
      <w:pPr>
        <w:spacing w:after="0" w:line="600" w:lineRule="auto"/>
        <w:ind w:firstLine="720"/>
        <w:jc w:val="both"/>
        <w:rPr>
          <w:rFonts w:eastAsia="Times New Roman"/>
          <w:bCs/>
        </w:rPr>
      </w:pPr>
      <w:r>
        <w:rPr>
          <w:rFonts w:eastAsia="Times New Roman"/>
          <w:bCs/>
        </w:rPr>
        <w:lastRenderedPageBreak/>
        <w:t xml:space="preserve">Εν πάση </w:t>
      </w:r>
      <w:proofErr w:type="spellStart"/>
      <w:r>
        <w:rPr>
          <w:rFonts w:eastAsia="Times New Roman"/>
          <w:bCs/>
        </w:rPr>
        <w:t>περιπτώσει</w:t>
      </w:r>
      <w:proofErr w:type="spellEnd"/>
      <w:r>
        <w:rPr>
          <w:rFonts w:eastAsia="Times New Roman"/>
          <w:bCs/>
        </w:rPr>
        <w:t xml:space="preserve">, δυο χρόνια, κύριε Τσίπρα, που βρίσκεστε στην Κυβέρνηση, γιατί δεν </w:t>
      </w:r>
      <w:r>
        <w:rPr>
          <w:rFonts w:eastAsia="Times New Roman"/>
          <w:bCs/>
        </w:rPr>
        <w:t>έχετε προωθήσει την κατάργηση του εξωδικαστικού συμβιβασμού, τον οποίον έχετε χαρακτηρίσει παράνομο, αφού</w:t>
      </w:r>
      <w:r>
        <w:rPr>
          <w:rFonts w:eastAsia="Times New Roman"/>
          <w:bCs/>
        </w:rPr>
        <w:t>,</w:t>
      </w:r>
      <w:r>
        <w:rPr>
          <w:rFonts w:eastAsia="Times New Roman"/>
          <w:bCs/>
        </w:rPr>
        <w:t xml:space="preserve"> ούτως ή άλλως</w:t>
      </w:r>
      <w:r>
        <w:rPr>
          <w:rFonts w:eastAsia="Times New Roman"/>
          <w:bCs/>
        </w:rPr>
        <w:t>,</w:t>
      </w:r>
      <w:r>
        <w:rPr>
          <w:rFonts w:eastAsia="Times New Roman"/>
          <w:bCs/>
        </w:rPr>
        <w:t xml:space="preserve"> δεν τον εφαρμόζετε και ζημιώνετε το </w:t>
      </w:r>
      <w:r>
        <w:rPr>
          <w:rFonts w:eastAsia="Times New Roman"/>
          <w:bCs/>
        </w:rPr>
        <w:t>δ</w:t>
      </w:r>
      <w:r>
        <w:rPr>
          <w:rFonts w:eastAsia="Times New Roman"/>
          <w:bCs/>
        </w:rPr>
        <w:t>ημόσιο από τη μη εφαρμογή του; Γιατί δεν τον καταργείτε; Τον περασμένο Μάρτιο, σε αυτή εδώ την Αί</w:t>
      </w:r>
      <w:r>
        <w:rPr>
          <w:rFonts w:eastAsia="Times New Roman"/>
          <w:bCs/>
        </w:rPr>
        <w:t xml:space="preserve">θουσα, είχατε προαναγγείλει ότι δρομολογείτε έναν </w:t>
      </w:r>
      <w:proofErr w:type="spellStart"/>
      <w:r>
        <w:rPr>
          <w:rFonts w:eastAsia="Times New Roman"/>
          <w:bCs/>
        </w:rPr>
        <w:t>αναδιακανονισμό</w:t>
      </w:r>
      <w:proofErr w:type="spellEnd"/>
      <w:r>
        <w:rPr>
          <w:rFonts w:eastAsia="Times New Roman"/>
          <w:bCs/>
        </w:rPr>
        <w:t xml:space="preserve"> με τη </w:t>
      </w:r>
      <w:r>
        <w:rPr>
          <w:rFonts w:eastAsia="Times New Roman"/>
          <w:bCs/>
        </w:rPr>
        <w:t>«</w:t>
      </w:r>
      <w:r>
        <w:rPr>
          <w:rFonts w:eastAsia="Times New Roman"/>
          <w:bCs/>
          <w:lang w:val="en-US"/>
        </w:rPr>
        <w:t>SIEMENS</w:t>
      </w:r>
      <w:r>
        <w:rPr>
          <w:rFonts w:eastAsia="Times New Roman"/>
          <w:bCs/>
        </w:rPr>
        <w:t>»</w:t>
      </w:r>
      <w:r>
        <w:rPr>
          <w:rFonts w:eastAsia="Times New Roman"/>
          <w:bCs/>
        </w:rPr>
        <w:t xml:space="preserve">. Μιλήσατε και για τη σύσταση μιας σχετικής επιτροπής. Τι έχει γίνει με αυτή την υπόθεση; </w:t>
      </w:r>
    </w:p>
    <w:p w14:paraId="02D999FF" w14:textId="77777777" w:rsidR="00D3277D" w:rsidRDefault="009F72F4">
      <w:pPr>
        <w:spacing w:after="0" w:line="600" w:lineRule="auto"/>
        <w:ind w:firstLine="720"/>
        <w:jc w:val="both"/>
        <w:rPr>
          <w:rFonts w:eastAsia="Times New Roman"/>
          <w:bCs/>
        </w:rPr>
      </w:pPr>
      <w:r>
        <w:rPr>
          <w:rFonts w:eastAsia="Times New Roman"/>
          <w:bCs/>
        </w:rPr>
        <w:t>Σταματήστε, λοιπόν, κύριε Τσίπρα, να πετάτε λάσπη στον ανεμιστήρα. Αν ο διακανονισμό</w:t>
      </w:r>
      <w:r>
        <w:rPr>
          <w:rFonts w:eastAsia="Times New Roman"/>
          <w:bCs/>
        </w:rPr>
        <w:t xml:space="preserve">ς αυτός δεν σας αρέσει, εδώ να τον αλλάξετε και να δεσμευθείτε ότι μπορείτε να διαπραγματευθείτε έναν καλύτερο. </w:t>
      </w:r>
    </w:p>
    <w:p w14:paraId="02D99A00" w14:textId="77777777" w:rsidR="00D3277D" w:rsidRDefault="009F72F4">
      <w:pPr>
        <w:spacing w:after="0" w:line="600" w:lineRule="auto"/>
        <w:ind w:firstLine="720"/>
        <w:jc w:val="both"/>
        <w:rPr>
          <w:rFonts w:eastAsia="Times New Roman"/>
          <w:bCs/>
        </w:rPr>
      </w:pPr>
      <w:r>
        <w:rPr>
          <w:rFonts w:eastAsia="Times New Roman"/>
          <w:bCs/>
        </w:rPr>
        <w:t>Η αλήθεια, κυρίες και κύριοι, είναι ότι δεν σας ενδιέφερε ποτέ να εξυγιάνετε ένα σύστημα το οποίο πραγματικά νοσούσε, διότι σήμερα παίζετε με τ</w:t>
      </w:r>
      <w:r>
        <w:rPr>
          <w:rFonts w:eastAsia="Times New Roman"/>
          <w:bCs/>
        </w:rPr>
        <w:t xml:space="preserve">ους ίδιους ακριβώς κανόνες ενός συστήματος που στα λόγια κατηγορούσατε, αλλά κάνατε κρυφές συναλλαγές μαζί του και το μόνο που σας ενδιέφερε, το μόνο </w:t>
      </w:r>
      <w:r>
        <w:rPr>
          <w:rFonts w:eastAsia="Times New Roman"/>
          <w:bCs/>
        </w:rPr>
        <w:lastRenderedPageBreak/>
        <w:t>που σας ενδιαφέρει σήμερα είναι να ελέγξετε αυτό το σύστημα και να φτιάξετε τη δική σας αριστερή διαπλοκή.</w:t>
      </w:r>
    </w:p>
    <w:p w14:paraId="02D99A01" w14:textId="77777777" w:rsidR="00D3277D" w:rsidRDefault="009F72F4">
      <w:pPr>
        <w:spacing w:after="0" w:line="600" w:lineRule="auto"/>
        <w:ind w:firstLine="720"/>
        <w:jc w:val="both"/>
        <w:rPr>
          <w:rFonts w:eastAsia="Times New Roman"/>
          <w:bCs/>
        </w:rPr>
      </w:pPr>
      <w:r>
        <w:rPr>
          <w:rFonts w:eastAsia="Times New Roman"/>
          <w:bCs/>
        </w:rPr>
        <w:t>Εξάλλου δεν τα λέω εγώ, κύριε Τσίπρα</w:t>
      </w:r>
      <w:r>
        <w:rPr>
          <w:rFonts w:eastAsia="Times New Roman"/>
          <w:bCs/>
        </w:rPr>
        <w:t>,</w:t>
      </w:r>
      <w:r>
        <w:rPr>
          <w:rFonts w:eastAsia="Times New Roman"/>
          <w:bCs/>
        </w:rPr>
        <w:t xml:space="preserve"> τα ομολόγησε με κυνικό τρόπο ο Ευρωβουλευτής σας, ο κ. </w:t>
      </w:r>
      <w:proofErr w:type="spellStart"/>
      <w:r>
        <w:rPr>
          <w:rFonts w:eastAsia="Times New Roman"/>
          <w:bCs/>
        </w:rPr>
        <w:t>Κούλογλου</w:t>
      </w:r>
      <w:proofErr w:type="spellEnd"/>
      <w:r>
        <w:rPr>
          <w:rFonts w:eastAsia="Times New Roman"/>
          <w:bCs/>
        </w:rPr>
        <w:t xml:space="preserve">. Τι μας είπε σε συνέντευξη σε ραδιοφωνικό σταθμό πριν από λίγες εβδομάδες; «Φυσικά και είναι δουλειά της Κυβέρνησης να έχει κάποια φιλικά </w:t>
      </w:r>
      <w:r>
        <w:rPr>
          <w:rFonts w:eastAsia="Times New Roman"/>
          <w:bCs/>
        </w:rPr>
        <w:t>μ</w:t>
      </w:r>
      <w:r>
        <w:rPr>
          <w:rFonts w:eastAsia="Times New Roman"/>
          <w:bCs/>
        </w:rPr>
        <w:t xml:space="preserve">έσα </w:t>
      </w:r>
      <w:r>
        <w:rPr>
          <w:rFonts w:eastAsia="Times New Roman"/>
          <w:bCs/>
        </w:rPr>
        <w:t>ε</w:t>
      </w:r>
      <w:r>
        <w:rPr>
          <w:rFonts w:eastAsia="Times New Roman"/>
          <w:bCs/>
        </w:rPr>
        <w:t>νημέρωση</w:t>
      </w:r>
      <w:r>
        <w:rPr>
          <w:rFonts w:eastAsia="Times New Roman"/>
          <w:bCs/>
        </w:rPr>
        <w:t xml:space="preserve">ς. Όταν η Κυβέρνηση έχει όλα τα </w:t>
      </w:r>
      <w:r>
        <w:rPr>
          <w:rFonts w:eastAsia="Times New Roman"/>
          <w:bCs/>
        </w:rPr>
        <w:t>μ</w:t>
      </w:r>
      <w:r>
        <w:rPr>
          <w:rFonts w:eastAsia="Times New Roman"/>
          <w:bCs/>
        </w:rPr>
        <w:t>έσα εναντίον της, όταν φτιάχνεται ένα καινούργιο ραδιοτηλεοπτικό τοπίο, θέλει να έχει και κάποια μέσα φιλικά προσκείμενα</w:t>
      </w:r>
      <w:r>
        <w:rPr>
          <w:rFonts w:eastAsia="Times New Roman"/>
          <w:bCs/>
        </w:rPr>
        <w:t>.</w:t>
      </w:r>
      <w:r>
        <w:rPr>
          <w:rFonts w:eastAsia="Times New Roman"/>
          <w:bCs/>
        </w:rPr>
        <w:t xml:space="preserve">». </w:t>
      </w:r>
    </w:p>
    <w:p w14:paraId="02D99A02" w14:textId="77777777" w:rsidR="00D3277D" w:rsidRDefault="009F72F4">
      <w:pPr>
        <w:spacing w:after="0"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02D99A03" w14:textId="77777777" w:rsidR="00D3277D" w:rsidRDefault="009F72F4">
      <w:pPr>
        <w:spacing w:after="0" w:line="600" w:lineRule="auto"/>
        <w:ind w:firstLine="720"/>
        <w:jc w:val="both"/>
        <w:rPr>
          <w:rFonts w:eastAsia="Times New Roman"/>
          <w:bCs/>
        </w:rPr>
      </w:pPr>
      <w:r>
        <w:rPr>
          <w:rFonts w:eastAsia="Times New Roman"/>
          <w:bCs/>
        </w:rPr>
        <w:t xml:space="preserve">Αυτά λέει ο κ. </w:t>
      </w:r>
      <w:proofErr w:type="spellStart"/>
      <w:r>
        <w:rPr>
          <w:rFonts w:eastAsia="Times New Roman"/>
          <w:bCs/>
        </w:rPr>
        <w:t>Κούλογλου</w:t>
      </w:r>
      <w:proofErr w:type="spellEnd"/>
      <w:r>
        <w:rPr>
          <w:rFonts w:eastAsia="Times New Roman"/>
          <w:bCs/>
        </w:rPr>
        <w:t xml:space="preserve"> και τα καταθέτω στα</w:t>
      </w:r>
      <w:r>
        <w:rPr>
          <w:rFonts w:eastAsia="Times New Roman"/>
          <w:bCs/>
        </w:rPr>
        <w:t xml:space="preserve"> Πρακτικά.</w:t>
      </w:r>
    </w:p>
    <w:p w14:paraId="02D99A04" w14:textId="77777777" w:rsidR="00D3277D" w:rsidRDefault="009F72F4">
      <w:pPr>
        <w:spacing w:after="0" w:line="600" w:lineRule="auto"/>
        <w:ind w:firstLine="720"/>
        <w:jc w:val="both"/>
        <w:rPr>
          <w:rFonts w:eastAsia="Times New Roman" w:cs="Times New Roman"/>
        </w:rPr>
      </w:pPr>
      <w:r>
        <w:rPr>
          <w:rFonts w:eastAsia="Times New Roman" w:cs="Times New Roman"/>
        </w:rPr>
        <w:t>(Στο σημείο αυτό ο Πρόεδρος της Νέας Δημοκρατίας κ. Κυριάκος Μητσοτάκης καταθέτει για τα Πρακτικά την προαναφερθείσα συνέντευξη, η οποία βρίσκεται στο αρχείο του Τμήματος Γραμματείας της Διεύθυνσης Στενογραφίας και  Πρακτικών της Βουλής)</w:t>
      </w:r>
    </w:p>
    <w:p w14:paraId="02D99A05"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w:t>
      </w:r>
      <w:r>
        <w:rPr>
          <w:rFonts w:eastAsia="Times New Roman" w:cs="Times New Roman"/>
          <w:szCs w:val="24"/>
        </w:rPr>
        <w:t>και κύριοι συνάδελφοι, στην προηγούμενη συζήτηση που έγινε σε αυτή την Αίθουσα για τη διαφθορά και τη διαπλοκή, είχαμε απλά, κύριε Τσίπρα, υποψίες για το σχέδιό σας. Τώρα έχουμε αποδείξεις. Η υπόθεση του διαγωνισμού-φιάσκο για τις τηλεοπτικές άδειες θα διδ</w:t>
      </w:r>
      <w:r>
        <w:rPr>
          <w:rFonts w:eastAsia="Times New Roman" w:cs="Times New Roman"/>
          <w:szCs w:val="24"/>
        </w:rPr>
        <w:t>άσκεται για πολλά χρόνια στα πανεπιστήμια ως πρότυπο διαπλοκής!</w:t>
      </w:r>
    </w:p>
    <w:p w14:paraId="02D99A06"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Ποιος ήταν ο στόχος σας; Μα, φυσικά, ο έλεγχος του ραδιοτηλεοπτικού τοπίου. Η Κυβέρνηση ΣΥΡΙΖΑ-ΑΝΕΛ χρειαζόταν κάποιου είδους πολιτική στήριξη στα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νημέρωσης, για να μπορέσει να ε</w:t>
      </w:r>
      <w:r>
        <w:rPr>
          <w:rFonts w:eastAsia="Times New Roman" w:cs="Times New Roman"/>
          <w:szCs w:val="24"/>
        </w:rPr>
        <w:t>ξωραΐσει τα ψέματα και να κρύψει την παταγώδη αποτυχία της.</w:t>
      </w:r>
    </w:p>
    <w:p w14:paraId="02D99A07"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για να μπορέσει να χειραγωγήσει τα </w:t>
      </w:r>
      <w:r>
        <w:rPr>
          <w:rFonts w:eastAsia="Times New Roman" w:cs="Times New Roman"/>
          <w:szCs w:val="24"/>
        </w:rPr>
        <w:t>μ</w:t>
      </w:r>
      <w:r>
        <w:rPr>
          <w:rFonts w:eastAsia="Times New Roman" w:cs="Times New Roman"/>
          <w:szCs w:val="24"/>
        </w:rPr>
        <w:t>έσα, έπρεπε, αφ</w:t>
      </w:r>
      <w:r>
        <w:rPr>
          <w:rFonts w:eastAsia="Times New Roman" w:cs="Times New Roman"/>
          <w:szCs w:val="24"/>
        </w:rPr>
        <w:t xml:space="preserve">’ </w:t>
      </w:r>
      <w:r>
        <w:rPr>
          <w:rFonts w:eastAsia="Times New Roman" w:cs="Times New Roman"/>
          <w:szCs w:val="24"/>
        </w:rPr>
        <w:t>ενός, να περιέλθει ο έλεγχος του τοπίου στην Κυβέρνηση και, αφ</w:t>
      </w:r>
      <w:r>
        <w:rPr>
          <w:rFonts w:eastAsia="Times New Roman" w:cs="Times New Roman"/>
          <w:szCs w:val="24"/>
        </w:rPr>
        <w:t xml:space="preserve">’ </w:t>
      </w:r>
      <w:r>
        <w:rPr>
          <w:rFonts w:eastAsia="Times New Roman" w:cs="Times New Roman"/>
          <w:szCs w:val="24"/>
        </w:rPr>
        <w:t xml:space="preserve">ετέρου, να περιοριστεί ο αριθμός των τηλεοπτικών αδειών πανελλαδικής εμβέλειας, ώστε να επιλεγούν κάποιοι τουλάχιστον </w:t>
      </w:r>
      <w:proofErr w:type="spellStart"/>
      <w:r>
        <w:rPr>
          <w:rFonts w:eastAsia="Times New Roman" w:cs="Times New Roman"/>
          <w:szCs w:val="24"/>
        </w:rPr>
        <w:t>καναλάρχες</w:t>
      </w:r>
      <w:proofErr w:type="spellEnd"/>
      <w:r>
        <w:rPr>
          <w:rFonts w:eastAsia="Times New Roman" w:cs="Times New Roman"/>
          <w:szCs w:val="24"/>
        </w:rPr>
        <w:t xml:space="preserve"> που να είναι βολικοί για την Κυβέρνηση. </w:t>
      </w:r>
    </w:p>
    <w:p w14:paraId="02D99A08"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02D99A09"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ΑΝΑΣΤΑΣΙΟΣ </w:t>
      </w:r>
      <w:r>
        <w:rPr>
          <w:rFonts w:eastAsia="Times New Roman" w:cs="Times New Roman"/>
          <w:b/>
          <w:szCs w:val="24"/>
        </w:rPr>
        <w:t xml:space="preserve">(ΤΑΣΟΣ) </w:t>
      </w:r>
      <w:r>
        <w:rPr>
          <w:rFonts w:eastAsia="Times New Roman" w:cs="Times New Roman"/>
          <w:b/>
          <w:szCs w:val="24"/>
        </w:rPr>
        <w:t>ΠΡΑΤΣΟΛΗΣ:</w:t>
      </w:r>
      <w:r>
        <w:rPr>
          <w:rFonts w:eastAsia="Times New Roman" w:cs="Times New Roman"/>
          <w:szCs w:val="24"/>
        </w:rPr>
        <w:t xml:space="preserve"> Ποιοι είναι αυτοί;</w:t>
      </w:r>
    </w:p>
    <w:p w14:paraId="02D99A0A"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lastRenderedPageBreak/>
        <w:t>ΧΡΗΣΤΟΣ ΑΝΤΩΝΙΟΥ:</w:t>
      </w:r>
      <w:r>
        <w:rPr>
          <w:rFonts w:eastAsia="Times New Roman" w:cs="Times New Roman"/>
          <w:szCs w:val="24"/>
        </w:rPr>
        <w:t xml:space="preserve"> Δεν μας είπατε ποιοι είναι αυτοί.</w:t>
      </w:r>
    </w:p>
    <w:p w14:paraId="02D99A0B"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Θα τους ακούσετε. Μη βιάζεστε.</w:t>
      </w:r>
    </w:p>
    <w:p w14:paraId="02D99A0C"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02D99A0D" w14:textId="77777777" w:rsidR="00D3277D" w:rsidRDefault="009F72F4">
      <w:pPr>
        <w:spacing w:after="0" w:line="600" w:lineRule="auto"/>
        <w:ind w:firstLine="720"/>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bCs/>
        </w:rPr>
        <w:t xml:space="preserve"> </w:t>
      </w:r>
      <w:r>
        <w:rPr>
          <w:rFonts w:eastAsia="Times New Roman" w:cs="Times New Roman"/>
          <w:szCs w:val="24"/>
        </w:rPr>
        <w:t>Παρακαλώ! Κάντε ησυχία!</w:t>
      </w:r>
    </w:p>
    <w:p w14:paraId="02D99A0E"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w:t>
      </w:r>
      <w:r>
        <w:rPr>
          <w:rFonts w:eastAsia="Times New Roman" w:cs="Times New Roman"/>
          <w:b/>
          <w:szCs w:val="24"/>
        </w:rPr>
        <w:t xml:space="preserve">της Νέας Δημοκρατίας): </w:t>
      </w:r>
      <w:r>
        <w:rPr>
          <w:rFonts w:eastAsia="Times New Roman" w:cs="Times New Roman"/>
          <w:szCs w:val="24"/>
        </w:rPr>
        <w:t>Ο κ. Τσίπρας μίλησε πενήντα τρία λεπτά. Θα μιλήσω κι εγώ άλλο τόσο. Έχω πάρα πολλά να πω, εξάλλου.</w:t>
      </w:r>
    </w:p>
    <w:p w14:paraId="02D99A0F"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Επειδή, κύριε Τσίπρα, για άλλη μια φορά είπατε ψέματα, στην πρώτη μας συνάντηση στο Μέγαρο Μαξίμου σάς πρότεινα μια πολύ απλή λύση. Επ</w:t>
      </w:r>
      <w:r>
        <w:rPr>
          <w:rFonts w:eastAsia="Times New Roman" w:cs="Times New Roman"/>
          <w:szCs w:val="24"/>
        </w:rPr>
        <w:t>αναφέρετε τις αρμοδιότητες στο ΕΣΡ και θα προχωρήσουμε μαζί στον διορισμό των μελών του. Έβαλα μία και μόνη αυτονόητη προϋπόθεση, να τηρήσετε το Σύνταγμα, κύριε Τσίπρα!</w:t>
      </w:r>
    </w:p>
    <w:p w14:paraId="02D99A10"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Ο κ. Παππάς δεν μπορεί να υποκαταστήσει τον ρόλο του ΕΣΡ, από τη στιγμή που το Σύνταγμα</w:t>
      </w:r>
      <w:r>
        <w:rPr>
          <w:rFonts w:eastAsia="Times New Roman" w:cs="Times New Roman"/>
          <w:szCs w:val="24"/>
        </w:rPr>
        <w:t xml:space="preserve"> έχει αναθέσει σε αυτό την </w:t>
      </w:r>
      <w:proofErr w:type="spellStart"/>
      <w:r>
        <w:rPr>
          <w:rFonts w:eastAsia="Times New Roman" w:cs="Times New Roman"/>
          <w:szCs w:val="24"/>
        </w:rPr>
        <w:t>αδειοδότηση</w:t>
      </w:r>
      <w:proofErr w:type="spellEnd"/>
      <w:r>
        <w:rPr>
          <w:rFonts w:eastAsia="Times New Roman" w:cs="Times New Roman"/>
          <w:szCs w:val="24"/>
        </w:rPr>
        <w:t xml:space="preserve"> και την εποπτεία των ραδιοτηλεοπτικών μέσων. </w:t>
      </w:r>
    </w:p>
    <w:p w14:paraId="02D99A11"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Αν τότε συμφωνούσατε, κύριε Τσίπρα –στην πρώτη μας συνάντηση σας τα είπα αυτά-</w:t>
      </w:r>
      <w:r>
        <w:rPr>
          <w:rFonts w:eastAsia="Times New Roman" w:cs="Times New Roman"/>
          <w:szCs w:val="24"/>
        </w:rPr>
        <w:t>,</w:t>
      </w:r>
      <w:r>
        <w:rPr>
          <w:rFonts w:eastAsia="Times New Roman" w:cs="Times New Roman"/>
          <w:szCs w:val="24"/>
        </w:rPr>
        <w:t xml:space="preserve"> θα είχαμε προχωρήσει στη συγκρότηση του ΕΣΡ και δεν θα είχατε εκτεθεί ανεπανόρθωτα, φανερών</w:t>
      </w:r>
      <w:r>
        <w:rPr>
          <w:rFonts w:eastAsia="Times New Roman" w:cs="Times New Roman"/>
          <w:szCs w:val="24"/>
        </w:rPr>
        <w:t xml:space="preserve">οντας το αυταρχικό σας πρόσωπο. Δεν τα θέλατε, όμως, αυτά. </w:t>
      </w:r>
    </w:p>
    <w:p w14:paraId="02D99A12"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Θέλατε το ΕΣΡ να μην έχει κανέναν λόγο στην έκδοση των αδειών, για να σημαδέψετε την τράπουλα όπως σας βολεύει. Και προχωρήσατε φυσικά με το δικό σας σχέδιο. Ποιο ήταν αυτό; Αυθαίρετος περιορισμός</w:t>
      </w:r>
      <w:r>
        <w:rPr>
          <w:rFonts w:eastAsia="Times New Roman" w:cs="Times New Roman"/>
          <w:szCs w:val="24"/>
        </w:rPr>
        <w:t xml:space="preserve"> του αριθμού των τηλεοπτικών αδειών εθνικής εμβέλειας σε τέσσερις. Τι κάνετε με άλλα λόγια; Δημιουργήσατε ένα τεχνητό ολιγοπώλιο στο όνομα της δήθεν διαφάνειας και αναδείξατε το δικαίωμα στην ενημέρωση σε αντικείμενο πλειοδοτικού διαγωνισμού. Θα επανέλθω σ</w:t>
      </w:r>
      <w:r>
        <w:rPr>
          <w:rFonts w:eastAsia="Times New Roman" w:cs="Times New Roman"/>
          <w:szCs w:val="24"/>
        </w:rPr>
        <w:t>ε αυτό το θέμα, γιατί είναι μείζον.</w:t>
      </w:r>
    </w:p>
    <w:p w14:paraId="02D99A13"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αρ</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δε</w:t>
      </w:r>
      <w:r>
        <w:rPr>
          <w:rFonts w:eastAsia="Times New Roman" w:cs="Times New Roman"/>
          <w:szCs w:val="24"/>
        </w:rPr>
        <w:t xml:space="preserve"> όλη η επιστημονική κοινότητα –όλη ανεξαιρέτως!- βούιζε ότι ο διαγωνισμός ήταν αντισυνταγματικός, εσείς προχωρήσατε, χωρίς να περιμένετε την απόφαση του </w:t>
      </w:r>
      <w:r>
        <w:rPr>
          <w:rFonts w:eastAsia="Times New Roman" w:cs="Times New Roman"/>
          <w:szCs w:val="24"/>
        </w:rPr>
        <w:t>Α</w:t>
      </w:r>
      <w:r>
        <w:rPr>
          <w:rFonts w:eastAsia="Times New Roman" w:cs="Times New Roman"/>
          <w:szCs w:val="24"/>
        </w:rPr>
        <w:t xml:space="preserve">νώτατου </w:t>
      </w:r>
      <w:r>
        <w:rPr>
          <w:rFonts w:eastAsia="Times New Roman" w:cs="Times New Roman"/>
          <w:szCs w:val="24"/>
        </w:rPr>
        <w:t>Δ</w:t>
      </w:r>
      <w:r>
        <w:rPr>
          <w:rFonts w:eastAsia="Times New Roman" w:cs="Times New Roman"/>
          <w:szCs w:val="24"/>
        </w:rPr>
        <w:t>ικαστηρίου, μια απόφαση την οποία σπεύσατε –κα</w:t>
      </w:r>
      <w:r>
        <w:rPr>
          <w:rFonts w:eastAsia="Times New Roman" w:cs="Times New Roman"/>
          <w:szCs w:val="24"/>
        </w:rPr>
        <w:t xml:space="preserve">ι σε αυτό θα επανέλθω- να προεξοφλήσετε με τρόπο κατηγορηματικό, </w:t>
      </w:r>
      <w:r>
        <w:rPr>
          <w:rFonts w:eastAsia="Times New Roman" w:cs="Times New Roman"/>
          <w:szCs w:val="24"/>
        </w:rPr>
        <w:lastRenderedPageBreak/>
        <w:t xml:space="preserve">παρεμβαίνοντας ευθέως στη ανεξαρτησία της </w:t>
      </w:r>
      <w:r>
        <w:rPr>
          <w:rFonts w:eastAsia="Times New Roman" w:cs="Times New Roman"/>
          <w:szCs w:val="24"/>
        </w:rPr>
        <w:t>δ</w:t>
      </w:r>
      <w:r>
        <w:rPr>
          <w:rFonts w:eastAsia="Times New Roman" w:cs="Times New Roman"/>
          <w:szCs w:val="24"/>
        </w:rPr>
        <w:t xml:space="preserve">ικαιοσύνης, την οποία δήθεν στα λόγια υπερασπιστήκατε σήμερα. </w:t>
      </w:r>
    </w:p>
    <w:p w14:paraId="02D99A14"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 xml:space="preserve">έβαια, στη διαδικασία αυτή φαίνεται ότι είχατε επιλέξει εκ προοιμίου τον δικό σας </w:t>
      </w:r>
      <w:proofErr w:type="spellStart"/>
      <w:r>
        <w:rPr>
          <w:rFonts w:eastAsia="Times New Roman" w:cs="Times New Roman"/>
          <w:szCs w:val="24"/>
        </w:rPr>
        <w:t>κα</w:t>
      </w:r>
      <w:r>
        <w:rPr>
          <w:rFonts w:eastAsia="Times New Roman" w:cs="Times New Roman"/>
          <w:szCs w:val="24"/>
        </w:rPr>
        <w:t>ναλάρχη</w:t>
      </w:r>
      <w:proofErr w:type="spellEnd"/>
      <w:r>
        <w:rPr>
          <w:rFonts w:eastAsia="Times New Roman" w:cs="Times New Roman"/>
          <w:szCs w:val="24"/>
        </w:rPr>
        <w:t>. Είναι ο ίδιος που χειροκροτούσε με ενθουσιασμό τον κ. Παππά σε προεκλογική συγκέντρωση του ΣΥΡΙΖΑ, με αντικείμενο –τι άλλο;- τη διαπλοκή!</w:t>
      </w:r>
    </w:p>
    <w:p w14:paraId="02D99A15" w14:textId="77777777" w:rsidR="00D3277D" w:rsidRDefault="009F72F4">
      <w:pPr>
        <w:spacing w:after="0"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02D99A16"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szCs w:val="24"/>
        </w:rPr>
        <w:t>Ε</w:t>
      </w:r>
      <w:r>
        <w:rPr>
          <w:rFonts w:eastAsia="Times New Roman" w:cs="Times New Roman"/>
          <w:szCs w:val="24"/>
        </w:rPr>
        <w:t>δώ αρχίζ</w:t>
      </w:r>
      <w:r>
        <w:rPr>
          <w:rFonts w:eastAsia="Times New Roman" w:cs="Times New Roman"/>
          <w:szCs w:val="24"/>
        </w:rPr>
        <w:t>ει</w:t>
      </w:r>
      <w:r>
        <w:rPr>
          <w:rFonts w:eastAsia="Times New Roman" w:cs="Times New Roman"/>
          <w:szCs w:val="24"/>
        </w:rPr>
        <w:t>, κύριε Τσίπρα, μια σειρά από αμείλικτα ερω</w:t>
      </w:r>
      <w:r>
        <w:rPr>
          <w:rFonts w:eastAsia="Times New Roman" w:cs="Times New Roman"/>
          <w:szCs w:val="24"/>
        </w:rPr>
        <w:t xml:space="preserve">τήματα </w:t>
      </w:r>
      <w:r>
        <w:rPr>
          <w:rFonts w:eastAsia="Times New Roman" w:cs="Times New Roman"/>
          <w:szCs w:val="24"/>
        </w:rPr>
        <w:t>σ</w:t>
      </w:r>
      <w:r>
        <w:rPr>
          <w:rFonts w:eastAsia="Times New Roman" w:cs="Times New Roman"/>
          <w:szCs w:val="24"/>
        </w:rPr>
        <w:t>τα οποία, είτε εσείς είτε ο «</w:t>
      </w:r>
      <w:proofErr w:type="spellStart"/>
      <w:r>
        <w:rPr>
          <w:rFonts w:eastAsia="Times New Roman" w:cs="Times New Roman"/>
          <w:szCs w:val="24"/>
        </w:rPr>
        <w:t>καναλάρχης</w:t>
      </w:r>
      <w:proofErr w:type="spellEnd"/>
      <w:r>
        <w:rPr>
          <w:rFonts w:eastAsia="Times New Roman" w:cs="Times New Roman"/>
          <w:szCs w:val="24"/>
        </w:rPr>
        <w:t>» Υπουργός, θα πρέπει να απαντήσετε. Για να τα πάρουμε, λοιπόν, με τη σειρά.</w:t>
      </w:r>
    </w:p>
    <w:p w14:paraId="02D99A17"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Γιατί, κυρίες και κύριοι Βουλευτές, το Πρωτόκολλο της Γενικής Γραμματείας έμεινε ανοικτό πέραν του ωραρίου</w:t>
      </w:r>
      <w:r>
        <w:rPr>
          <w:rFonts w:eastAsia="Times New Roman" w:cs="Times New Roman"/>
          <w:szCs w:val="24"/>
        </w:rPr>
        <w:t>,</w:t>
      </w:r>
      <w:r>
        <w:rPr>
          <w:rFonts w:eastAsia="Times New Roman" w:cs="Times New Roman"/>
          <w:szCs w:val="24"/>
        </w:rPr>
        <w:t xml:space="preserve"> μέχρι να καταθέσει ο κ. Καλογρίτσας την εγγυητική του επιστολή; </w:t>
      </w:r>
    </w:p>
    <w:p w14:paraId="02D99A18"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Τι ακριβώς έλεγχο «πόθεν έσχες» έκανε αυτή η </w:t>
      </w:r>
      <w:r>
        <w:rPr>
          <w:rFonts w:eastAsia="Times New Roman" w:cs="Times New Roman"/>
          <w:szCs w:val="24"/>
        </w:rPr>
        <w:t>ε</w:t>
      </w:r>
      <w:r>
        <w:rPr>
          <w:rFonts w:eastAsia="Times New Roman" w:cs="Times New Roman"/>
          <w:szCs w:val="24"/>
        </w:rPr>
        <w:t xml:space="preserve">πιτροπή; Και πώς είναι δυνατόν κάποιος, κύριε Τσίπρα, να προσκομίζει δανεικά βοσκοτόπια ως αποδεικτικό στοιχείο της περιουσιακής του κατάστασης και να τα κάνει δεκτά η </w:t>
      </w:r>
      <w:r>
        <w:rPr>
          <w:rFonts w:eastAsia="Times New Roman" w:cs="Times New Roman"/>
          <w:szCs w:val="24"/>
        </w:rPr>
        <w:t>ε</w:t>
      </w:r>
      <w:r>
        <w:rPr>
          <w:rFonts w:eastAsia="Times New Roman" w:cs="Times New Roman"/>
          <w:szCs w:val="24"/>
        </w:rPr>
        <w:t xml:space="preserve">πιτροπή; </w:t>
      </w:r>
    </w:p>
    <w:p w14:paraId="02D99A19"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Γ</w:t>
      </w:r>
      <w:r>
        <w:rPr>
          <w:rFonts w:eastAsia="Times New Roman" w:cs="Times New Roman"/>
          <w:szCs w:val="24"/>
        </w:rPr>
        <w:t xml:space="preserve">ιατί η ελεγκτική εταιρεία </w:t>
      </w:r>
      <w:r>
        <w:rPr>
          <w:rFonts w:eastAsia="Times New Roman" w:cs="Times New Roman"/>
          <w:szCs w:val="24"/>
        </w:rPr>
        <w:t>«</w:t>
      </w:r>
      <w:r>
        <w:rPr>
          <w:rFonts w:eastAsia="Times New Roman" w:cs="Times New Roman"/>
          <w:szCs w:val="24"/>
          <w:lang w:val="en-US"/>
        </w:rPr>
        <w:t>GRANT</w:t>
      </w:r>
      <w:r>
        <w:rPr>
          <w:rFonts w:eastAsia="Times New Roman" w:cs="Times New Roman"/>
          <w:szCs w:val="24"/>
        </w:rPr>
        <w:t xml:space="preserve"> </w:t>
      </w:r>
      <w:r>
        <w:rPr>
          <w:rFonts w:eastAsia="Times New Roman" w:cs="Times New Roman"/>
          <w:szCs w:val="24"/>
          <w:lang w:val="en-US"/>
        </w:rPr>
        <w:t>THOR</w:t>
      </w:r>
      <w:r>
        <w:rPr>
          <w:rFonts w:eastAsia="Times New Roman" w:cs="Times New Roman"/>
          <w:szCs w:val="24"/>
          <w:lang w:val="en-US"/>
        </w:rPr>
        <w:t>N</w:t>
      </w:r>
      <w:r>
        <w:rPr>
          <w:rFonts w:eastAsia="Times New Roman" w:cs="Times New Roman"/>
          <w:szCs w:val="24"/>
          <w:lang w:val="en-US"/>
        </w:rPr>
        <w:t>TON</w:t>
      </w:r>
      <w:r>
        <w:rPr>
          <w:rFonts w:eastAsia="Times New Roman" w:cs="Times New Roman"/>
          <w:szCs w:val="24"/>
        </w:rPr>
        <w:t>»</w:t>
      </w:r>
      <w:r>
        <w:rPr>
          <w:rFonts w:eastAsia="Times New Roman" w:cs="Times New Roman"/>
          <w:szCs w:val="24"/>
        </w:rPr>
        <w:t xml:space="preserve">, κύριε Παππά, δεν επικύρωσε ποτέ </w:t>
      </w:r>
      <w:r>
        <w:rPr>
          <w:rFonts w:eastAsia="Times New Roman" w:cs="Times New Roman"/>
          <w:szCs w:val="24"/>
        </w:rPr>
        <w:t>τον έλεγχο του «πόθεν έσχες»; Και γιατί μέχρι την τελευταία στιγμή, από αυτά εδώ τα έδρανα, ο Υπουργός «</w:t>
      </w:r>
      <w:proofErr w:type="spellStart"/>
      <w:r>
        <w:rPr>
          <w:rFonts w:eastAsia="Times New Roman" w:cs="Times New Roman"/>
          <w:szCs w:val="24"/>
        </w:rPr>
        <w:t>καναλάρχης</w:t>
      </w:r>
      <w:proofErr w:type="spellEnd"/>
      <w:r>
        <w:rPr>
          <w:rFonts w:eastAsia="Times New Roman" w:cs="Times New Roman"/>
          <w:szCs w:val="24"/>
        </w:rPr>
        <w:t>» αισθανόταν την ανάγκη να υπερασπιστεί τον αγαπημένο του υπερθεματιστή; Μέχρι και τον κτηματομεσίτη Ιθάκης έκανε, για να μας αποδείξει τη μεγ</w:t>
      </w:r>
      <w:r>
        <w:rPr>
          <w:rFonts w:eastAsia="Times New Roman" w:cs="Times New Roman"/>
          <w:szCs w:val="24"/>
        </w:rPr>
        <w:t xml:space="preserve">άλη αξία των βοσκοτοπιών. </w:t>
      </w:r>
    </w:p>
    <w:p w14:paraId="02D99A1A"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οια ακριβώς είναι η σχέση του κ. Καλογρίτσα με την Τράπεζα Αττικής; Πώς είναι δυνατόν μια μεσαία κατασκευαστική εταιρεία να δεκαπλασιάζει, κύριε Τσίπρα, το πιστοληπτικό της όριο μέσα σε λίγους μήνες;</w:t>
      </w:r>
    </w:p>
    <w:p w14:paraId="02D99A1B"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Με τι κριτήρια δόθηκαν επιτέ</w:t>
      </w:r>
      <w:r>
        <w:rPr>
          <w:rFonts w:eastAsia="Times New Roman" w:cs="Times New Roman"/>
          <w:szCs w:val="24"/>
        </w:rPr>
        <w:t>λους αυτά τα δάνεια; Ποιος τα ενέκρινε, κατά παράβαση κάθε ορθής τραπεζικής πρακτικής, όπως επιβεβαιώνει και το πόρισμα της Τράπεζας της Ελλάδος;</w:t>
      </w:r>
    </w:p>
    <w:p w14:paraId="02D99A1C" w14:textId="77777777" w:rsidR="00D3277D" w:rsidRDefault="009F72F4">
      <w:pPr>
        <w:spacing w:after="0" w:line="600" w:lineRule="auto"/>
        <w:ind w:firstLine="709"/>
        <w:jc w:val="center"/>
        <w:rPr>
          <w:rFonts w:eastAsia="Times New Roman"/>
          <w:bCs/>
        </w:rPr>
      </w:pPr>
      <w:r>
        <w:rPr>
          <w:rFonts w:eastAsia="Times New Roman"/>
          <w:bCs/>
        </w:rPr>
        <w:t>(Θόρυβος από την πτέρυγα του ΣΥΡΙΖΑ)</w:t>
      </w:r>
    </w:p>
    <w:p w14:paraId="02D99A1D" w14:textId="77777777" w:rsidR="00D3277D" w:rsidRDefault="009F72F4">
      <w:pPr>
        <w:spacing w:after="0" w:line="600" w:lineRule="auto"/>
        <w:ind w:firstLine="720"/>
        <w:jc w:val="both"/>
        <w:rPr>
          <w:rFonts w:eastAsia="Times New Roman" w:cs="Times New Roman"/>
          <w:szCs w:val="24"/>
        </w:rPr>
      </w:pPr>
      <w:r>
        <w:rPr>
          <w:rFonts w:eastAsia="Times New Roman"/>
          <w:b/>
          <w:bCs/>
        </w:rPr>
        <w:lastRenderedPageBreak/>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cs="Times New Roman"/>
          <w:szCs w:val="24"/>
        </w:rPr>
        <w:t xml:space="preserve"> Ήσυχα</w:t>
      </w:r>
      <w:r>
        <w:rPr>
          <w:rFonts w:eastAsia="Times New Roman" w:cs="Times New Roman"/>
          <w:szCs w:val="24"/>
        </w:rPr>
        <w:t>,</w:t>
      </w:r>
      <w:r>
        <w:rPr>
          <w:rFonts w:eastAsia="Times New Roman" w:cs="Times New Roman"/>
          <w:szCs w:val="24"/>
        </w:rPr>
        <w:t xml:space="preserve"> παρακαλώ!</w:t>
      </w:r>
    </w:p>
    <w:p w14:paraId="02D99A1E"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ΚΥΡΙΑΚΟΣ ΜΗΤΣΟΤΑΚΗΣ (Πρόεδρ</w:t>
      </w:r>
      <w:r>
        <w:rPr>
          <w:rFonts w:eastAsia="Times New Roman" w:cs="Times New Roman"/>
          <w:b/>
          <w:szCs w:val="24"/>
        </w:rPr>
        <w:t>ος της Νέας Δημοκρατίας):</w:t>
      </w:r>
      <w:r>
        <w:rPr>
          <w:rFonts w:eastAsia="Times New Roman" w:cs="Times New Roman"/>
          <w:szCs w:val="24"/>
        </w:rPr>
        <w:t xml:space="preserve"> </w:t>
      </w:r>
      <w:r>
        <w:rPr>
          <w:rFonts w:eastAsia="Times New Roman" w:cs="Times New Roman"/>
          <w:szCs w:val="24"/>
        </w:rPr>
        <w:t>Π</w:t>
      </w:r>
      <w:r>
        <w:rPr>
          <w:rFonts w:eastAsia="Times New Roman" w:cs="Times New Roman"/>
          <w:szCs w:val="24"/>
        </w:rPr>
        <w:t xml:space="preserve">οιες είναι και οι πραγματικές σχέσεις του κ. </w:t>
      </w:r>
      <w:proofErr w:type="spellStart"/>
      <w:r>
        <w:rPr>
          <w:rFonts w:eastAsia="Times New Roman" w:cs="Times New Roman"/>
          <w:szCs w:val="24"/>
        </w:rPr>
        <w:t>Σπίρτζη</w:t>
      </w:r>
      <w:proofErr w:type="spellEnd"/>
      <w:r>
        <w:rPr>
          <w:rFonts w:eastAsia="Times New Roman" w:cs="Times New Roman"/>
          <w:szCs w:val="24"/>
        </w:rPr>
        <w:t xml:space="preserve"> με τον κ. Καλογρίτσα;</w:t>
      </w:r>
    </w:p>
    <w:p w14:paraId="02D99A1F"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Πώς ακριβώς –να μας το εξηγήσετε αυτό- έσπασ</w:t>
      </w:r>
      <w:r>
        <w:rPr>
          <w:rFonts w:eastAsia="Times New Roman" w:cs="Times New Roman"/>
          <w:szCs w:val="24"/>
        </w:rPr>
        <w:t>αν</w:t>
      </w:r>
      <w:r>
        <w:rPr>
          <w:rFonts w:eastAsia="Times New Roman" w:cs="Times New Roman"/>
          <w:szCs w:val="24"/>
        </w:rPr>
        <w:t xml:space="preserve"> μια σειρά από μεγάλα δημόσια έργα σε μικρότερα κομμάτια</w:t>
      </w:r>
      <w:r>
        <w:rPr>
          <w:rFonts w:eastAsia="Times New Roman" w:cs="Times New Roman"/>
          <w:szCs w:val="24"/>
        </w:rPr>
        <w:t>,</w:t>
      </w:r>
      <w:r>
        <w:rPr>
          <w:rFonts w:eastAsia="Times New Roman" w:cs="Times New Roman"/>
          <w:szCs w:val="24"/>
        </w:rPr>
        <w:t xml:space="preserve"> για να καταλήξουν, κύριε </w:t>
      </w:r>
      <w:proofErr w:type="spellStart"/>
      <w:r>
        <w:rPr>
          <w:rFonts w:eastAsia="Times New Roman" w:cs="Times New Roman"/>
          <w:szCs w:val="24"/>
        </w:rPr>
        <w:t>Σπίρτζη</w:t>
      </w:r>
      <w:proofErr w:type="spellEnd"/>
      <w:r>
        <w:rPr>
          <w:rFonts w:eastAsia="Times New Roman" w:cs="Times New Roman"/>
          <w:szCs w:val="24"/>
        </w:rPr>
        <w:t>, στον αγαπημένο σ</w:t>
      </w:r>
      <w:r>
        <w:rPr>
          <w:rFonts w:eastAsia="Times New Roman" w:cs="Times New Roman"/>
          <w:szCs w:val="24"/>
        </w:rPr>
        <w:t xml:space="preserve">ας κουμπάρο-εργολάβο; Και ποιες είναι οι σχέσεις του κ. </w:t>
      </w:r>
      <w:proofErr w:type="spellStart"/>
      <w:r>
        <w:rPr>
          <w:rFonts w:eastAsia="Times New Roman" w:cs="Times New Roman"/>
          <w:szCs w:val="24"/>
        </w:rPr>
        <w:t>Σπίρτζη</w:t>
      </w:r>
      <w:proofErr w:type="spellEnd"/>
      <w:r>
        <w:rPr>
          <w:rFonts w:eastAsia="Times New Roman" w:cs="Times New Roman"/>
          <w:szCs w:val="24"/>
        </w:rPr>
        <w:t xml:space="preserve"> με την Τράπεζα Αττικής;</w:t>
      </w:r>
    </w:p>
    <w:p w14:paraId="02D99A20"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Είδατε πώς όλα</w:t>
      </w:r>
      <w:r>
        <w:rPr>
          <w:rFonts w:eastAsia="Times New Roman" w:cs="Times New Roman"/>
          <w:szCs w:val="24"/>
        </w:rPr>
        <w:t>,</w:t>
      </w:r>
      <w:r>
        <w:rPr>
          <w:rFonts w:eastAsia="Times New Roman" w:cs="Times New Roman"/>
          <w:szCs w:val="24"/>
        </w:rPr>
        <w:t xml:space="preserve"> με έναν μαγικό τρόπο</w:t>
      </w:r>
      <w:r>
        <w:rPr>
          <w:rFonts w:eastAsia="Times New Roman" w:cs="Times New Roman"/>
          <w:szCs w:val="24"/>
        </w:rPr>
        <w:t>,</w:t>
      </w:r>
      <w:r>
        <w:rPr>
          <w:rFonts w:eastAsia="Times New Roman" w:cs="Times New Roman"/>
          <w:szCs w:val="24"/>
        </w:rPr>
        <w:t xml:space="preserve"> συνδέονται; Ήταν ή όχι ο κ. </w:t>
      </w:r>
      <w:proofErr w:type="spellStart"/>
      <w:r>
        <w:rPr>
          <w:rFonts w:eastAsia="Times New Roman" w:cs="Times New Roman"/>
          <w:szCs w:val="24"/>
        </w:rPr>
        <w:t>Σπίρτζης</w:t>
      </w:r>
      <w:proofErr w:type="spellEnd"/>
      <w:r>
        <w:rPr>
          <w:rFonts w:eastAsia="Times New Roman" w:cs="Times New Roman"/>
          <w:szCs w:val="24"/>
        </w:rPr>
        <w:t xml:space="preserve"> για πολλά χρόνια η πραγματική εξουσία στην Τράπεζα Αττικής, την οποία θέλετε να μετατρέψετε σ</w:t>
      </w:r>
      <w:r>
        <w:rPr>
          <w:rFonts w:eastAsia="Times New Roman" w:cs="Times New Roman"/>
          <w:szCs w:val="24"/>
        </w:rPr>
        <w:t xml:space="preserve">ε προσωπικό </w:t>
      </w:r>
      <w:proofErr w:type="spellStart"/>
      <w:r>
        <w:rPr>
          <w:rFonts w:eastAsia="Times New Roman" w:cs="Times New Roman"/>
          <w:szCs w:val="24"/>
        </w:rPr>
        <w:t>παραμάγαζο</w:t>
      </w:r>
      <w:proofErr w:type="spellEnd"/>
      <w:r>
        <w:rPr>
          <w:rFonts w:eastAsia="Times New Roman" w:cs="Times New Roman"/>
          <w:szCs w:val="24"/>
        </w:rPr>
        <w:t>;</w:t>
      </w:r>
    </w:p>
    <w:p w14:paraId="02D99A21" w14:textId="77777777" w:rsidR="00D3277D" w:rsidRDefault="009F72F4">
      <w:pPr>
        <w:spacing w:after="0" w:line="600" w:lineRule="auto"/>
        <w:ind w:firstLine="709"/>
        <w:jc w:val="center"/>
        <w:rPr>
          <w:rFonts w:eastAsia="Times New Roman"/>
          <w:bCs/>
        </w:rPr>
      </w:pPr>
      <w:r>
        <w:rPr>
          <w:rFonts w:eastAsia="Times New Roman"/>
          <w:bCs/>
        </w:rPr>
        <w:t>(Χειροκροτήματα από την πτέρυγα της Νέας Δημοκρατίας)</w:t>
      </w:r>
    </w:p>
    <w:p w14:paraId="02D99A22" w14:textId="77777777" w:rsidR="00D3277D" w:rsidRDefault="009F72F4">
      <w:pPr>
        <w:spacing w:after="0" w:line="600" w:lineRule="auto"/>
        <w:ind w:firstLine="709"/>
        <w:jc w:val="center"/>
        <w:rPr>
          <w:rFonts w:eastAsia="Times New Roman"/>
          <w:bCs/>
        </w:rPr>
      </w:pPr>
      <w:r>
        <w:rPr>
          <w:rFonts w:eastAsia="Times New Roman"/>
          <w:bCs/>
        </w:rPr>
        <w:t>(Θόρυβος από την πτέρυγα του ΣΥΡΙΖΑ)</w:t>
      </w:r>
    </w:p>
    <w:p w14:paraId="02D99A23" w14:textId="77777777" w:rsidR="00D3277D" w:rsidRDefault="009F72F4">
      <w:pPr>
        <w:spacing w:after="0" w:line="600" w:lineRule="auto"/>
        <w:ind w:firstLine="720"/>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bCs/>
        </w:rPr>
        <w:t xml:space="preserve"> </w:t>
      </w:r>
      <w:r>
        <w:rPr>
          <w:rFonts w:eastAsia="Times New Roman" w:cs="Times New Roman"/>
          <w:szCs w:val="24"/>
        </w:rPr>
        <w:t>Παρακαλώ!</w:t>
      </w:r>
    </w:p>
    <w:p w14:paraId="02D99A24" w14:textId="77777777" w:rsidR="00D3277D" w:rsidRDefault="009F72F4">
      <w:pPr>
        <w:spacing w:after="0" w:line="600" w:lineRule="auto"/>
        <w:ind w:firstLine="720"/>
        <w:jc w:val="both"/>
        <w:rPr>
          <w:rFonts w:eastAsia="Times New Roman"/>
          <w:bCs/>
        </w:rPr>
      </w:pPr>
      <w:r>
        <w:rPr>
          <w:rFonts w:eastAsia="Times New Roman"/>
          <w:b/>
          <w:bCs/>
        </w:rPr>
        <w:lastRenderedPageBreak/>
        <w:t xml:space="preserve">ΣΩΚΡΑΤΗΣ ΦΑΜΕΛΛΟΣ: </w:t>
      </w:r>
      <w:r>
        <w:rPr>
          <w:rFonts w:eastAsia="Times New Roman"/>
          <w:bCs/>
        </w:rPr>
        <w:t xml:space="preserve">Ο </w:t>
      </w:r>
      <w:proofErr w:type="spellStart"/>
      <w:r>
        <w:rPr>
          <w:rFonts w:eastAsia="Times New Roman"/>
          <w:bCs/>
        </w:rPr>
        <w:t>Μάναλης</w:t>
      </w:r>
      <w:proofErr w:type="spellEnd"/>
      <w:r>
        <w:rPr>
          <w:rFonts w:eastAsia="Times New Roman"/>
          <w:bCs/>
        </w:rPr>
        <w:t xml:space="preserve"> ήταν!</w:t>
      </w:r>
    </w:p>
    <w:p w14:paraId="02D99A25" w14:textId="77777777" w:rsidR="00D3277D" w:rsidRDefault="009F72F4">
      <w:pPr>
        <w:spacing w:after="0" w:line="600" w:lineRule="auto"/>
        <w:ind w:firstLine="720"/>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 xml:space="preserve">): </w:t>
      </w:r>
      <w:r>
        <w:rPr>
          <w:rFonts w:eastAsia="Times New Roman" w:cs="Times New Roman"/>
          <w:szCs w:val="24"/>
        </w:rPr>
        <w:t xml:space="preserve">Κύριε </w:t>
      </w:r>
      <w:proofErr w:type="spellStart"/>
      <w:r>
        <w:rPr>
          <w:rFonts w:eastAsia="Times New Roman" w:cs="Times New Roman"/>
          <w:szCs w:val="24"/>
        </w:rPr>
        <w:t>Φάμελλε</w:t>
      </w:r>
      <w:proofErr w:type="spellEnd"/>
      <w:r>
        <w:rPr>
          <w:rFonts w:eastAsia="Times New Roman" w:cs="Times New Roman"/>
          <w:szCs w:val="24"/>
        </w:rPr>
        <w:t xml:space="preserve">, κύριε </w:t>
      </w:r>
      <w:proofErr w:type="spellStart"/>
      <w:r>
        <w:rPr>
          <w:rFonts w:eastAsia="Times New Roman" w:cs="Times New Roman"/>
          <w:szCs w:val="24"/>
        </w:rPr>
        <w:t>Μπαλαούρα</w:t>
      </w:r>
      <w:proofErr w:type="spellEnd"/>
      <w:r>
        <w:rPr>
          <w:rFonts w:eastAsia="Times New Roman" w:cs="Times New Roman"/>
          <w:szCs w:val="24"/>
        </w:rPr>
        <w:t xml:space="preserve">, με </w:t>
      </w:r>
      <w:r>
        <w:rPr>
          <w:rFonts w:eastAsia="Times New Roman" w:cs="Times New Roman"/>
          <w:szCs w:val="24"/>
        </w:rPr>
        <w:t>αναγκάζετε να αναφερθώ προσωπικά. Να μη συνεχιστεί αυτό! Παρακαλώ πάρα πολύ!</w:t>
      </w:r>
    </w:p>
    <w:p w14:paraId="02D99A26"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Καταλαβαίνω τον εκνευρισμό σας. Έχετε μεγάλη δυσκολία να απαντήσετε σε όλα αυτά τα ερωτήματα.</w:t>
      </w:r>
    </w:p>
    <w:p w14:paraId="02D99A27"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Τα δάνεια εσε</w:t>
      </w:r>
      <w:r>
        <w:rPr>
          <w:rFonts w:eastAsia="Times New Roman" w:cs="Times New Roman"/>
          <w:szCs w:val="24"/>
        </w:rPr>
        <w:t>ίς τα παίρνατε, όχι ο ΣΥΡΙΖΑ!</w:t>
      </w:r>
    </w:p>
    <w:p w14:paraId="02D99A28" w14:textId="77777777" w:rsidR="00D3277D" w:rsidRDefault="009F72F4">
      <w:pPr>
        <w:spacing w:after="0" w:line="600" w:lineRule="auto"/>
        <w:ind w:firstLine="720"/>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bCs/>
        </w:rPr>
        <w:t xml:space="preserve"> </w:t>
      </w:r>
      <w:r>
        <w:rPr>
          <w:rFonts w:eastAsia="Times New Roman" w:cs="Times New Roman"/>
          <w:szCs w:val="24"/>
        </w:rPr>
        <w:t xml:space="preserve">Κύριε </w:t>
      </w:r>
      <w:proofErr w:type="spellStart"/>
      <w:r>
        <w:rPr>
          <w:rFonts w:eastAsia="Times New Roman" w:cs="Times New Roman"/>
          <w:szCs w:val="24"/>
        </w:rPr>
        <w:t>Λάππα</w:t>
      </w:r>
      <w:proofErr w:type="spellEnd"/>
      <w:r>
        <w:rPr>
          <w:rFonts w:eastAsia="Times New Roman" w:cs="Times New Roman"/>
          <w:szCs w:val="24"/>
        </w:rPr>
        <w:t>, συνεχίζετε εκ των τριών συναδέλφων;</w:t>
      </w:r>
    </w:p>
    <w:p w14:paraId="02D99A29"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Ορίστε, κύριε Μητσοτάκη, συνεχίστε.</w:t>
      </w:r>
    </w:p>
    <w:p w14:paraId="02D99A2A"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Τέλος, σας φαίνεται λογικό ο πρώτος επιλαχών, ο οποίος πήρε</w:t>
      </w:r>
      <w:r>
        <w:rPr>
          <w:rFonts w:eastAsia="Times New Roman" w:cs="Times New Roman"/>
          <w:szCs w:val="24"/>
        </w:rPr>
        <w:t xml:space="preserve"> τη θέση του κ. Καλογρίτσα, να έχει δηλώσει δημόσια ότι ήταν «λαγός» και να έχει καταθέσει μηδενικές προσφορές στην τελευταία φάση του διαγωνισμού;</w:t>
      </w:r>
    </w:p>
    <w:p w14:paraId="02D99A2B"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Τα πράγματα, λοιπόν, κύριε Τσίπρα είναι πάρα πολύ απλά και το γνωρίζουν και οι Έλληνες πολίτες, διότι ετέθη </w:t>
      </w:r>
      <w:r>
        <w:rPr>
          <w:rFonts w:eastAsia="Times New Roman" w:cs="Times New Roman"/>
          <w:szCs w:val="24"/>
        </w:rPr>
        <w:t>αυτό το ερώτημα στους Έλληνες πολίτες</w:t>
      </w:r>
      <w:r>
        <w:rPr>
          <w:rFonts w:eastAsia="Times New Roman" w:cs="Times New Roman"/>
          <w:szCs w:val="24"/>
        </w:rPr>
        <w:t>,</w:t>
      </w:r>
      <w:r>
        <w:rPr>
          <w:rFonts w:eastAsia="Times New Roman" w:cs="Times New Roman"/>
          <w:szCs w:val="24"/>
        </w:rPr>
        <w:t xml:space="preserve"> για το ποιες είναι οι πραγματικές σας προθέσεις. Επιχειρήσατε να στήσετε ένα βολικό νέο τρίγωνο διαπλοκής, να χρηματοδοτήσετε το «ΣΥΡΙΖΑ </w:t>
      </w:r>
      <w:r>
        <w:rPr>
          <w:rFonts w:eastAsia="Times New Roman" w:cs="Times New Roman"/>
          <w:szCs w:val="24"/>
          <w:lang w:val="en-US"/>
        </w:rPr>
        <w:t>channel</w:t>
      </w:r>
      <w:r>
        <w:rPr>
          <w:rFonts w:eastAsia="Times New Roman" w:cs="Times New Roman"/>
          <w:szCs w:val="24"/>
        </w:rPr>
        <w:t xml:space="preserve">» με τα λεφτά της Τράπεζας Αττικής, λες και ήταν «ΣΥΡΙΖΑ </w:t>
      </w:r>
      <w:r>
        <w:rPr>
          <w:rFonts w:eastAsia="Times New Roman" w:cs="Times New Roman"/>
          <w:szCs w:val="24"/>
          <w:lang w:val="en-US"/>
        </w:rPr>
        <w:t>bank</w:t>
      </w:r>
      <w:r>
        <w:rPr>
          <w:rFonts w:eastAsia="Times New Roman" w:cs="Times New Roman"/>
          <w:szCs w:val="24"/>
        </w:rPr>
        <w:t>»</w:t>
      </w:r>
      <w:r>
        <w:rPr>
          <w:rFonts w:eastAsia="Times New Roman" w:cs="Times New Roman"/>
          <w:szCs w:val="24"/>
        </w:rPr>
        <w:t>,</w:t>
      </w:r>
      <w:r>
        <w:rPr>
          <w:rFonts w:eastAsia="Times New Roman" w:cs="Times New Roman"/>
          <w:szCs w:val="24"/>
        </w:rPr>
        <w:t xml:space="preserve"> και όταν </w:t>
      </w:r>
      <w:r>
        <w:rPr>
          <w:rFonts w:eastAsia="Times New Roman" w:cs="Times New Roman"/>
          <w:szCs w:val="24"/>
        </w:rPr>
        <w:t>οι λεπτομέρειες της άθλιας σκευωρίας αποκαλύφθηκαν, κάνατε πίσω ολοταχώς.</w:t>
      </w:r>
    </w:p>
    <w:p w14:paraId="02D99A2C"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Δεν αποκλείσατε, κύριε Τσίπρα, εσείς τον κ. Καλογρίτσα. Οι αποκαλύψεις και ο έλεγχος της Αντιπολίτευσης ματαίωσαν τα δικά σας σχέδια!</w:t>
      </w:r>
    </w:p>
    <w:p w14:paraId="02D99A2D" w14:textId="77777777" w:rsidR="00D3277D" w:rsidRDefault="009F72F4">
      <w:pPr>
        <w:spacing w:after="0" w:line="600" w:lineRule="auto"/>
        <w:ind w:firstLine="709"/>
        <w:jc w:val="center"/>
        <w:rPr>
          <w:rFonts w:eastAsia="Times New Roman"/>
          <w:bCs/>
        </w:rPr>
      </w:pPr>
      <w:r>
        <w:rPr>
          <w:rFonts w:eastAsia="Times New Roman"/>
          <w:bCs/>
        </w:rPr>
        <w:t>(Χειροκροτήματα από την πτέρυγα της Νέας Δημοκρα</w:t>
      </w:r>
      <w:r>
        <w:rPr>
          <w:rFonts w:eastAsia="Times New Roman"/>
          <w:bCs/>
        </w:rPr>
        <w:t>τίας)</w:t>
      </w:r>
    </w:p>
    <w:p w14:paraId="02D99A2E"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Κι έχετε το θράσος να έρχεστε στη Βουλή και να ζητάτε και τα ρέστα, ενώ θα έπρεπε να ντρέπεστε! Ντροπή σας! </w:t>
      </w:r>
    </w:p>
    <w:p w14:paraId="02D99A2F"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t>(Ζωηρά χειροκροτήματα από την πτέρυγα της Νέας Δημοκρατίας)</w:t>
      </w:r>
    </w:p>
    <w:p w14:paraId="02D99A30"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Έφυγε, λέει, το επόμενο δευτερόλεπτο. Ας μην είχαν γίνει οι αποκαλύψεις, να σας </w:t>
      </w:r>
      <w:r>
        <w:rPr>
          <w:rFonts w:eastAsia="Times New Roman" w:cs="Times New Roman"/>
          <w:szCs w:val="24"/>
        </w:rPr>
        <w:t>έλεγα εγώ αν θα έφευγε ο κ. Καλογρίτσας!</w:t>
      </w:r>
    </w:p>
    <w:p w14:paraId="02D99A31"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μεγαλύτερη απόδειξη του μεγέθους του σκανδάλου είναι το γεγονός ότι και σήμερα ακόμη έχετε αρνηθεί να φέρετε τα «πόθεν έσχες» των υπερθεματιστών στην Επιτροπή Θεσμών και Διαφάνειας.</w:t>
      </w:r>
    </w:p>
    <w:p w14:paraId="02D99A32"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Σας καλώ και πάλι, λοιπόν, κύρι</w:t>
      </w:r>
      <w:r>
        <w:rPr>
          <w:rFonts w:eastAsia="Times New Roman" w:cs="Times New Roman"/>
          <w:szCs w:val="24"/>
        </w:rPr>
        <w:t>ε Τσίπρα: Φέρτε τα τώρα! Δεσμευθείτε, όταν θα μιλήσετε ξανά, ότι θα τα προσκομίσετε στην Επιτροπή Θεσμών και Διαφάνειας. Αν δεν το κάνετε, θα είναι η απόλυτη πράξη ενοχής</w:t>
      </w:r>
      <w:r>
        <w:rPr>
          <w:rFonts w:eastAsia="Times New Roman" w:cs="Times New Roman"/>
          <w:szCs w:val="24"/>
        </w:rPr>
        <w:t>,</w:t>
      </w:r>
      <w:r>
        <w:rPr>
          <w:rFonts w:eastAsia="Times New Roman" w:cs="Times New Roman"/>
          <w:szCs w:val="24"/>
        </w:rPr>
        <w:t xml:space="preserve"> τόσο δικής σας όσο και του Υπουργού σας.</w:t>
      </w:r>
    </w:p>
    <w:p w14:paraId="02D99A33"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Ακόμη και σήμερα, λοιπόν, κυρίες και κύριοι</w:t>
      </w:r>
      <w:r>
        <w:rPr>
          <w:rFonts w:eastAsia="Times New Roman" w:cs="Times New Roman"/>
          <w:szCs w:val="24"/>
        </w:rPr>
        <w:t xml:space="preserve"> συνάδελφοι, ο κ. Τσίπρας επανέρχεται στο ζήτημα του τιμήματος</w:t>
      </w:r>
      <w:r>
        <w:rPr>
          <w:rFonts w:eastAsia="Times New Roman" w:cs="Times New Roman"/>
          <w:szCs w:val="24"/>
        </w:rPr>
        <w:t>,</w:t>
      </w:r>
      <w:r>
        <w:rPr>
          <w:rFonts w:eastAsia="Times New Roman" w:cs="Times New Roman"/>
          <w:szCs w:val="24"/>
        </w:rPr>
        <w:t xml:space="preserve"> για να δικαιολογήσει τις απαράδεκτες μεθοδεύσεις της Κυβέρνησής του.</w:t>
      </w:r>
    </w:p>
    <w:p w14:paraId="02D99A34"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Θα ήθελα, λοιπόν, κύριε Τσίπρα, να σας θέσω τρία ερωτήματα επ’ αυτού του ζητήματος: </w:t>
      </w:r>
    </w:p>
    <w:p w14:paraId="02D99A35"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Πρώτον, επειδή επιμένετε συνέχεια στο </w:t>
      </w:r>
      <w:r>
        <w:rPr>
          <w:rFonts w:eastAsia="Times New Roman" w:cs="Times New Roman"/>
          <w:szCs w:val="24"/>
        </w:rPr>
        <w:t>τίμημα των 256 εκατομμυρίων ευρώ</w:t>
      </w:r>
      <w:r>
        <w:rPr>
          <w:rFonts w:eastAsia="Times New Roman" w:cs="Times New Roman"/>
          <w:szCs w:val="24"/>
        </w:rPr>
        <w:t>.</w:t>
      </w:r>
      <w:r>
        <w:rPr>
          <w:rFonts w:eastAsia="Times New Roman" w:cs="Times New Roman"/>
          <w:szCs w:val="24"/>
        </w:rPr>
        <w:t xml:space="preserve"> </w:t>
      </w:r>
      <w:r>
        <w:rPr>
          <w:rFonts w:eastAsia="Times New Roman" w:cs="Times New Roman"/>
          <w:szCs w:val="24"/>
        </w:rPr>
        <w:t>Π</w:t>
      </w:r>
      <w:r>
        <w:rPr>
          <w:rFonts w:eastAsia="Times New Roman" w:cs="Times New Roman"/>
          <w:szCs w:val="24"/>
        </w:rPr>
        <w:t>είτε μου, κύριε Τσίπρα, πόσα χρήματα θα χάσει η Κυβέρνηση, το κράτος</w:t>
      </w:r>
      <w:r>
        <w:rPr>
          <w:rFonts w:eastAsia="Times New Roman" w:cs="Times New Roman"/>
          <w:szCs w:val="24"/>
        </w:rPr>
        <w:t>,</w:t>
      </w:r>
      <w:r>
        <w:rPr>
          <w:rFonts w:eastAsia="Times New Roman" w:cs="Times New Roman"/>
          <w:szCs w:val="24"/>
        </w:rPr>
        <w:t xml:space="preserve"> δηλαδή, σε τέλη, φόρους, εργοδοτικές εισφορές </w:t>
      </w:r>
      <w:r>
        <w:rPr>
          <w:rFonts w:eastAsia="Times New Roman" w:cs="Times New Roman"/>
          <w:szCs w:val="24"/>
        </w:rPr>
        <w:lastRenderedPageBreak/>
        <w:t xml:space="preserve">από τα κανάλια στα οποία προτίθεται να ρίξει </w:t>
      </w:r>
      <w:r>
        <w:rPr>
          <w:rFonts w:eastAsia="Times New Roman" w:cs="Times New Roman"/>
          <w:szCs w:val="24"/>
        </w:rPr>
        <w:t>«</w:t>
      </w:r>
      <w:r>
        <w:rPr>
          <w:rFonts w:eastAsia="Times New Roman" w:cs="Times New Roman"/>
          <w:szCs w:val="24"/>
        </w:rPr>
        <w:t>μαύρο</w:t>
      </w:r>
      <w:r>
        <w:rPr>
          <w:rFonts w:eastAsia="Times New Roman" w:cs="Times New Roman"/>
          <w:szCs w:val="24"/>
        </w:rPr>
        <w:t>»</w:t>
      </w:r>
      <w:r>
        <w:rPr>
          <w:rFonts w:eastAsia="Times New Roman" w:cs="Times New Roman"/>
          <w:szCs w:val="24"/>
        </w:rPr>
        <w:t>;</w:t>
      </w:r>
      <w:r>
        <w:rPr>
          <w:rFonts w:eastAsia="Times New Roman" w:cs="Times New Roman"/>
          <w:szCs w:val="24"/>
        </w:rPr>
        <w:t xml:space="preserve"> Θα σας απαντήσω, λοιπόν: Είναι 1,7 δισεκατομμύρι</w:t>
      </w:r>
      <w:r>
        <w:rPr>
          <w:rFonts w:eastAsia="Times New Roman" w:cs="Times New Roman"/>
          <w:szCs w:val="24"/>
        </w:rPr>
        <w:t>ο</w:t>
      </w:r>
      <w:r>
        <w:rPr>
          <w:rFonts w:eastAsia="Times New Roman" w:cs="Times New Roman"/>
          <w:szCs w:val="24"/>
        </w:rPr>
        <w:t xml:space="preserve"> ε</w:t>
      </w:r>
      <w:r>
        <w:rPr>
          <w:rFonts w:eastAsia="Times New Roman" w:cs="Times New Roman"/>
          <w:szCs w:val="24"/>
        </w:rPr>
        <w:t>υρώ στη δεκαετία. Είναι έρευνα του ΣΕΒ.</w:t>
      </w:r>
    </w:p>
    <w:p w14:paraId="02D99A36" w14:textId="77777777" w:rsidR="00D3277D" w:rsidRDefault="009F72F4">
      <w:pPr>
        <w:spacing w:after="0" w:line="600" w:lineRule="auto"/>
        <w:ind w:firstLine="720"/>
        <w:jc w:val="both"/>
        <w:rPr>
          <w:rFonts w:eastAsia="Times New Roman" w:cs="Times New Roman"/>
        </w:rPr>
      </w:pPr>
      <w:r>
        <w:rPr>
          <w:rFonts w:eastAsia="Times New Roman" w:cs="Times New Roman"/>
        </w:rPr>
        <w:t xml:space="preserve">(Στο σημείο αυτό ο Πρόεδρος της Νέας Δημοκρατίας κ. Κυριάκος Μητσοτάκης καταθέτει για τα Πρακτικά σχετικό έγγραφο, το οποίο βρίσκεται στο αρχείο του Τμήματος Γραμματείας της Διεύθυνσης Στενογραφίας και Πρακτικών της </w:t>
      </w:r>
      <w:r>
        <w:rPr>
          <w:rFonts w:eastAsia="Times New Roman" w:cs="Times New Roman"/>
        </w:rPr>
        <w:t>Βουλής)</w:t>
      </w:r>
    </w:p>
    <w:p w14:paraId="02D99A37" w14:textId="77777777" w:rsidR="00D3277D" w:rsidRDefault="009F72F4">
      <w:pPr>
        <w:spacing w:after="0" w:line="600" w:lineRule="auto"/>
        <w:ind w:firstLine="709"/>
        <w:jc w:val="center"/>
        <w:rPr>
          <w:rFonts w:eastAsia="Times New Roman"/>
          <w:bCs/>
        </w:rPr>
      </w:pPr>
      <w:r>
        <w:rPr>
          <w:rFonts w:eastAsia="Times New Roman"/>
          <w:bCs/>
        </w:rPr>
        <w:t>(Χειροκροτήματα από την πτέρυγα της Νέας Δημοκρατίας)</w:t>
      </w:r>
    </w:p>
    <w:p w14:paraId="02D99A38"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ΧΡΗΣΤΟΣ ΜΠΓΙΑΛΑΣ:</w:t>
      </w:r>
      <w:r>
        <w:rPr>
          <w:rFonts w:eastAsia="Times New Roman" w:cs="Times New Roman"/>
          <w:szCs w:val="24"/>
        </w:rPr>
        <w:t xml:space="preserve"> Πόσα μαζεύατε; Πόσα παίρνατε εσείς;</w:t>
      </w:r>
    </w:p>
    <w:p w14:paraId="02D99A39"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Και εσείς επιμένετε ακόμη να πανηγυρίζετε για τα </w:t>
      </w:r>
      <w:r>
        <w:rPr>
          <w:rFonts w:eastAsia="Times New Roman" w:cs="Times New Roman"/>
          <w:szCs w:val="24"/>
        </w:rPr>
        <w:t xml:space="preserve">256 </w:t>
      </w:r>
      <w:r>
        <w:rPr>
          <w:rFonts w:eastAsia="Times New Roman" w:cs="Times New Roman"/>
          <w:szCs w:val="24"/>
        </w:rPr>
        <w:t>εκατομμύρια!</w:t>
      </w:r>
    </w:p>
    <w:p w14:paraId="02D99A3A" w14:textId="77777777" w:rsidR="00D3277D" w:rsidRDefault="009F72F4">
      <w:pPr>
        <w:spacing w:after="0" w:line="600" w:lineRule="auto"/>
        <w:ind w:firstLine="720"/>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w:t>
      </w:r>
      <w:r>
        <w:rPr>
          <w:rFonts w:eastAsia="Times New Roman"/>
          <w:b/>
          <w:bCs/>
        </w:rPr>
        <w:t>ύτσης</w:t>
      </w:r>
      <w:proofErr w:type="spellEnd"/>
      <w:r>
        <w:rPr>
          <w:rFonts w:eastAsia="Times New Roman"/>
          <w:b/>
          <w:bCs/>
        </w:rPr>
        <w:t>):</w:t>
      </w:r>
      <w:r>
        <w:rPr>
          <w:rFonts w:eastAsia="Times New Roman"/>
          <w:bCs/>
        </w:rPr>
        <w:t xml:space="preserve"> </w:t>
      </w:r>
      <w:r>
        <w:rPr>
          <w:rFonts w:eastAsia="Times New Roman" w:cs="Times New Roman"/>
          <w:szCs w:val="24"/>
        </w:rPr>
        <w:t>Παρακαλώ! Παρακαλώ!</w:t>
      </w:r>
    </w:p>
    <w:p w14:paraId="02D99A3B"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Δεύτερον, κύριε Τσίπρα</w:t>
      </w:r>
      <w:r>
        <w:rPr>
          <w:rFonts w:eastAsia="Times New Roman" w:cs="Times New Roman"/>
          <w:szCs w:val="24"/>
        </w:rPr>
        <w:t>,</w:t>
      </w:r>
      <w:r>
        <w:rPr>
          <w:rFonts w:eastAsia="Times New Roman" w:cs="Times New Roman"/>
          <w:szCs w:val="24"/>
        </w:rPr>
        <w:t xml:space="preserve"> και ακόμη πιο ουσιαστικό ερώτημα -προσέξτε με λίγο, έχει αξία αυτό που θα σας ρωτήσω- είναι το εξής: </w:t>
      </w:r>
    </w:p>
    <w:p w14:paraId="02D99A3C"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Γιατί δεν επιλέξατε, κύριε Τσίπρα, να εισπράξετε </w:t>
      </w:r>
      <w:r>
        <w:rPr>
          <w:rFonts w:eastAsia="Times New Roman" w:cs="Times New Roman"/>
          <w:szCs w:val="24"/>
        </w:rPr>
        <w:t>το ίδιο ποσό, ένα ανάλογο ποσό</w:t>
      </w:r>
      <w:r>
        <w:rPr>
          <w:rFonts w:eastAsia="Times New Roman" w:cs="Times New Roman"/>
          <w:szCs w:val="24"/>
        </w:rPr>
        <w:t>,</w:t>
      </w:r>
      <w:r>
        <w:rPr>
          <w:rFonts w:eastAsia="Times New Roman" w:cs="Times New Roman"/>
          <w:szCs w:val="24"/>
        </w:rPr>
        <w:t xml:space="preserve"> από περισσότερους υποψήφιους διεκδικητές; Γιατί δεν το επιχειρήσατε και να προστατεύσετε με αυτόν τον τρόπο και τον πλουραλισμό και την πολυφωνία, αγαθά που είναι συνταγματικά κατοχυρωμένα;</w:t>
      </w:r>
    </w:p>
    <w:p w14:paraId="02D99A3D"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Τρίτον και </w:t>
      </w:r>
      <w:proofErr w:type="spellStart"/>
      <w:r>
        <w:rPr>
          <w:rFonts w:eastAsia="Times New Roman" w:cs="Times New Roman"/>
          <w:szCs w:val="24"/>
        </w:rPr>
        <w:t>σημαντικότερον</w:t>
      </w:r>
      <w:proofErr w:type="spellEnd"/>
      <w:r>
        <w:rPr>
          <w:rFonts w:eastAsia="Times New Roman" w:cs="Times New Roman"/>
          <w:szCs w:val="24"/>
        </w:rPr>
        <w:t>: Έχει τε</w:t>
      </w:r>
      <w:r>
        <w:rPr>
          <w:rFonts w:eastAsia="Times New Roman" w:cs="Times New Roman"/>
          <w:szCs w:val="24"/>
        </w:rPr>
        <w:t xml:space="preserve">λικά σημασία, κυρίες και κύριοι συνάδελφοι, η προέλευση των χρημάτων που καταβάλλονται για τις τηλεοπτικές άδειες; Όχι, ισχυρίζονται κάποιοι συνάδελφοι, αν μπορώ να ερμηνεύσω σωστά τους μορφασμούς τους. Ή το μόνο που χωρίζει, κύριε Τσίπρα, έναν υποψήφιο </w:t>
      </w:r>
      <w:proofErr w:type="spellStart"/>
      <w:r>
        <w:rPr>
          <w:rFonts w:eastAsia="Times New Roman" w:cs="Times New Roman"/>
          <w:szCs w:val="24"/>
        </w:rPr>
        <w:t>κα</w:t>
      </w:r>
      <w:r>
        <w:rPr>
          <w:rFonts w:eastAsia="Times New Roman" w:cs="Times New Roman"/>
          <w:szCs w:val="24"/>
        </w:rPr>
        <w:t>ναλάρχη</w:t>
      </w:r>
      <w:proofErr w:type="spellEnd"/>
      <w:r>
        <w:rPr>
          <w:rFonts w:eastAsia="Times New Roman" w:cs="Times New Roman"/>
          <w:szCs w:val="24"/>
        </w:rPr>
        <w:t xml:space="preserve"> από μια άδεια είναι το πορτοφόλι του, όπως μας είπε ο κ. Παππάς;</w:t>
      </w:r>
    </w:p>
    <w:p w14:paraId="02D99A3E"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Δηλαδή, για να καταλάβω, αν ερχόταν ένας λαθρέμπορος και σας έδινε 200 εκατομμύρια ευρώ, θα τα παίρνατε; Θα του δίνατε, κανάλι, κύριε Τσίπρα; Για απαντήστε μου, παρακαλώ.</w:t>
      </w:r>
    </w:p>
    <w:p w14:paraId="02D99A3F"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δ</w:t>
      </w:r>
      <w:r>
        <w:rPr>
          <w:rFonts w:eastAsia="Times New Roman" w:cs="Times New Roman"/>
          <w:szCs w:val="24"/>
        </w:rPr>
        <w:t>ια</w:t>
      </w:r>
      <w:r>
        <w:rPr>
          <w:rFonts w:eastAsia="Times New Roman" w:cs="Times New Roman"/>
          <w:szCs w:val="24"/>
        </w:rPr>
        <w:t>μαρτυρίες από την πτέρυγα του ΣΥΡΙΖΑ)</w:t>
      </w:r>
    </w:p>
    <w:p w14:paraId="02D99A40"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Κατά τη δική μας άποψη, το δημόσιο αγαθό δεν μπορεί να είναι αντικείμενο πλειοδοσίας. </w:t>
      </w:r>
    </w:p>
    <w:p w14:paraId="02D99A41"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Υπονοείτε κάποιον, κύριε Μητσοτάκη;</w:t>
      </w:r>
    </w:p>
    <w:p w14:paraId="02D99A42"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ΚΥΡΙΑΚΟΣ ΜΗΤΣΟΤΑΚΗΣ (Πρόεδρος της Νέας Δημοκρατίας): </w:t>
      </w:r>
      <w:r>
        <w:rPr>
          <w:rFonts w:eastAsia="Times New Roman" w:cs="Times New Roman"/>
          <w:szCs w:val="24"/>
        </w:rPr>
        <w:t>Επίσης, δεν σας προβληματίζει κάτι, κύριε Τσίπρα; Δεν σας έχει προβληματίσει το γεγονός ότι κάποιος ο οποίος μπορεί να έρθει και να καταβάλει ένα υπερβολικό τίμημα –σύμφωνα με τα δεδομένα της αγοράς- για να πάρει μία άδεια, ενδεχομένως θα κοιτάξει να τα πά</w:t>
      </w:r>
      <w:r>
        <w:rPr>
          <w:rFonts w:eastAsia="Times New Roman" w:cs="Times New Roman"/>
          <w:szCs w:val="24"/>
        </w:rPr>
        <w:t>ρει πίσω με άλλον τρόπο, εξαργυρώνοντας την πολιτική επιρροή που ένα κανάλι το</w:t>
      </w:r>
      <w:r>
        <w:rPr>
          <w:rFonts w:eastAsia="Times New Roman" w:cs="Times New Roman"/>
          <w:szCs w:val="24"/>
        </w:rPr>
        <w:t>ύ</w:t>
      </w:r>
      <w:r>
        <w:rPr>
          <w:rFonts w:eastAsia="Times New Roman" w:cs="Times New Roman"/>
          <w:szCs w:val="24"/>
        </w:rPr>
        <w:t xml:space="preserve"> επιτρέπει να ασκεί;</w:t>
      </w:r>
    </w:p>
    <w:p w14:paraId="02D99A43"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δ</w:t>
      </w:r>
      <w:r>
        <w:rPr>
          <w:rFonts w:eastAsia="Times New Roman" w:cs="Times New Roman"/>
          <w:szCs w:val="24"/>
        </w:rPr>
        <w:t>ιαμαρτυρίες από την πτέρυγα του ΣΥΡΙΖΑ)</w:t>
      </w:r>
    </w:p>
    <w:p w14:paraId="02D99A44"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Έτσι τιμολογεί η «πρώτη φορά Αριστερά» την πολυφωνία και την ενημέρωση, κύριε Τσίπρα; Έτσι χτυπάτε τη διαπ</w:t>
      </w:r>
      <w:r>
        <w:rPr>
          <w:rFonts w:eastAsia="Times New Roman" w:cs="Times New Roman"/>
          <w:szCs w:val="24"/>
        </w:rPr>
        <w:t>λοκή και τη διαφθορά;</w:t>
      </w:r>
    </w:p>
    <w:p w14:paraId="02D99A45"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Θα ήθελα να πω και κάτι ακόμα, για να μην το ξεχάσω. Επειδή είδα κάποια σχετικά δημοσιεύματα, μη διανοηθείτε, κύριε Τσίπρα, να φέρετε άλλο</w:t>
      </w:r>
      <w:r>
        <w:rPr>
          <w:rFonts w:eastAsia="Times New Roman" w:cs="Times New Roman"/>
          <w:szCs w:val="24"/>
        </w:rPr>
        <w:t>ν</w:t>
      </w:r>
      <w:r>
        <w:rPr>
          <w:rFonts w:eastAsia="Times New Roman" w:cs="Times New Roman"/>
          <w:szCs w:val="24"/>
        </w:rPr>
        <w:t xml:space="preserve"> νόμο που να καλύψει τις αμαρτίες του νόμου Παππά. Μην επιχειρήσετε να κουκουλώσετε ένα σκάνδαλ</w:t>
      </w:r>
      <w:r>
        <w:rPr>
          <w:rFonts w:eastAsia="Times New Roman" w:cs="Times New Roman"/>
          <w:szCs w:val="24"/>
        </w:rPr>
        <w:t>ο με ένα μεγαλύτερο σκάνδαλο. Ο νόμος Παππά έχει ήδη ακυρωθεί στη συνείδηση των πολιτών…</w:t>
      </w:r>
    </w:p>
    <w:p w14:paraId="02D99A46"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lastRenderedPageBreak/>
        <w:t>(Γέλωτες από την πτέρυγα του ΣΥΡΙΖΑ)</w:t>
      </w:r>
    </w:p>
    <w:p w14:paraId="02D99A47" w14:textId="77777777" w:rsidR="00D3277D" w:rsidRDefault="009F72F4">
      <w:pPr>
        <w:spacing w:after="0" w:line="600" w:lineRule="auto"/>
        <w:jc w:val="both"/>
        <w:rPr>
          <w:rFonts w:eastAsia="Times New Roman" w:cs="Times New Roman"/>
          <w:szCs w:val="24"/>
        </w:rPr>
      </w:pPr>
      <w:r>
        <w:rPr>
          <w:rFonts w:eastAsia="Times New Roman" w:cs="Times New Roman"/>
          <w:szCs w:val="24"/>
        </w:rPr>
        <w:t xml:space="preserve">…και πολύ σύντομα, η επόμενη </w:t>
      </w:r>
      <w:r>
        <w:rPr>
          <w:rFonts w:eastAsia="Times New Roman" w:cs="Times New Roman"/>
          <w:szCs w:val="24"/>
        </w:rPr>
        <w:t>κ</w:t>
      </w:r>
      <w:r>
        <w:rPr>
          <w:rFonts w:eastAsia="Times New Roman" w:cs="Times New Roman"/>
          <w:szCs w:val="24"/>
        </w:rPr>
        <w:t>υβέρνηση</w:t>
      </w:r>
      <w:r>
        <w:rPr>
          <w:rFonts w:eastAsia="Times New Roman" w:cs="Times New Roman"/>
          <w:szCs w:val="24"/>
        </w:rPr>
        <w:t>,</w:t>
      </w:r>
      <w:r>
        <w:rPr>
          <w:rFonts w:eastAsia="Times New Roman" w:cs="Times New Roman"/>
          <w:szCs w:val="24"/>
        </w:rPr>
        <w:t xml:space="preserve"> της Νέας Δημοκρατίας</w:t>
      </w:r>
      <w:r>
        <w:rPr>
          <w:rFonts w:eastAsia="Times New Roman" w:cs="Times New Roman"/>
          <w:szCs w:val="24"/>
        </w:rPr>
        <w:t>,</w:t>
      </w:r>
      <w:r>
        <w:rPr>
          <w:rFonts w:eastAsia="Times New Roman" w:cs="Times New Roman"/>
          <w:szCs w:val="24"/>
        </w:rPr>
        <w:t xml:space="preserve"> θα τον ακυρώσει και στην πράξη.</w:t>
      </w:r>
    </w:p>
    <w:p w14:paraId="02D99A48"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της </w:t>
      </w:r>
      <w:r>
        <w:rPr>
          <w:rFonts w:eastAsia="Times New Roman" w:cs="Times New Roman"/>
          <w:szCs w:val="24"/>
        </w:rPr>
        <w:t>Νέας Δημοκρατίας)</w:t>
      </w:r>
    </w:p>
    <w:p w14:paraId="02D99A49"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02D99A4A"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Αγαπητέ, κύριε </w:t>
      </w:r>
      <w:proofErr w:type="spellStart"/>
      <w:r>
        <w:rPr>
          <w:rFonts w:eastAsia="Times New Roman" w:cs="Times New Roman"/>
          <w:szCs w:val="24"/>
        </w:rPr>
        <w:t>Πάντζα</w:t>
      </w:r>
      <w:proofErr w:type="spellEnd"/>
      <w:r>
        <w:rPr>
          <w:rFonts w:eastAsia="Times New Roman" w:cs="Times New Roman"/>
          <w:szCs w:val="24"/>
        </w:rPr>
        <w:t>, σας παρακαλώ πολύ.</w:t>
      </w:r>
    </w:p>
    <w:p w14:paraId="02D99A4B"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Κάντε ησυχία, σας παρακαλώ.</w:t>
      </w:r>
    </w:p>
    <w:p w14:paraId="02D99A4C"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Θα επιστρέψει τις αρμοδιότητες ελέγχου του ραδιοτ</w:t>
      </w:r>
      <w:r>
        <w:rPr>
          <w:rFonts w:eastAsia="Times New Roman" w:cs="Times New Roman"/>
          <w:szCs w:val="24"/>
        </w:rPr>
        <w:t xml:space="preserve">ηλεοπτικού τοπίου στο Εθνικό Συμβούλιο Ραδιοτηλεόρασης, όπως ορίζει το Σύνταγμα. </w:t>
      </w:r>
    </w:p>
    <w:p w14:paraId="02D99A4D"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Θα αποκαταστήσει, κύριε Τσίπρα, συνθήκες πολυφωνίας και ανταγωνισμού</w:t>
      </w:r>
      <w:r>
        <w:rPr>
          <w:rFonts w:eastAsia="Times New Roman" w:cs="Times New Roman"/>
          <w:szCs w:val="24"/>
        </w:rPr>
        <w:t>,</w:t>
      </w:r>
      <w:r>
        <w:rPr>
          <w:rFonts w:eastAsia="Times New Roman" w:cs="Times New Roman"/>
          <w:szCs w:val="24"/>
        </w:rPr>
        <w:t xml:space="preserve"> απελευθερώνοντας τον αριθμό των αδειών</w:t>
      </w:r>
      <w:r>
        <w:rPr>
          <w:rFonts w:eastAsia="Times New Roman" w:cs="Times New Roman"/>
          <w:szCs w:val="24"/>
        </w:rPr>
        <w:t>,</w:t>
      </w:r>
      <w:r>
        <w:rPr>
          <w:rFonts w:eastAsia="Times New Roman" w:cs="Times New Roman"/>
          <w:szCs w:val="24"/>
        </w:rPr>
        <w:t xml:space="preserve"> και θα προστατεύσει το δημόσιο συμφέρον, θέτοντας αυστηρά κριτήρ</w:t>
      </w:r>
      <w:r>
        <w:rPr>
          <w:rFonts w:eastAsia="Times New Roman" w:cs="Times New Roman"/>
          <w:szCs w:val="24"/>
        </w:rPr>
        <w:t>ια χορήγησης αδειών και υψηλές προδιαγραφές ποιότητας για τα κανάλια.</w:t>
      </w:r>
    </w:p>
    <w:p w14:paraId="02D99A4E"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η υπόθεση των τηλεοπτικών αδειών στιγματίζει ηθικά την Κυβέρνησή σας. Δυστυχώς, όμως, έχει και σημαντικές παράπλευρες επιπτώσεις και η σημαντικότερη απ’ αυτέ</w:t>
      </w:r>
      <w:r>
        <w:rPr>
          <w:rFonts w:eastAsia="Times New Roman" w:cs="Times New Roman"/>
          <w:szCs w:val="24"/>
        </w:rPr>
        <w:t xml:space="preserve">ς, μάλιστα, κύριε Τσίπρα, σχετίζεται με τη λειτουργία της </w:t>
      </w:r>
      <w:r>
        <w:rPr>
          <w:rFonts w:eastAsia="Times New Roman" w:cs="Times New Roman"/>
          <w:szCs w:val="24"/>
        </w:rPr>
        <w:t>δ</w:t>
      </w:r>
      <w:r>
        <w:rPr>
          <w:rFonts w:eastAsia="Times New Roman" w:cs="Times New Roman"/>
          <w:szCs w:val="24"/>
        </w:rPr>
        <w:t xml:space="preserve">ικαιοσύνης. </w:t>
      </w:r>
    </w:p>
    <w:p w14:paraId="02D99A4F"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Σε μία ευνομούμενη πολιτεία, κύριε Τσίπρα, δεν θα είχε ποτέ διεξαχθεί αυτός ο διαγωνισμός, πριν κριθεί από το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η συνταγματικότητα του νόμου Παππά. Εσείς όχι μόνο δεν περιμένατε τ</w:t>
      </w:r>
      <w:r>
        <w:rPr>
          <w:rFonts w:eastAsia="Times New Roman" w:cs="Times New Roman"/>
          <w:szCs w:val="24"/>
        </w:rPr>
        <w:t xml:space="preserve">ην απόφαση της </w:t>
      </w:r>
      <w:r>
        <w:rPr>
          <w:rFonts w:eastAsia="Times New Roman" w:cs="Times New Roman"/>
          <w:szCs w:val="24"/>
        </w:rPr>
        <w:t>δ</w:t>
      </w:r>
      <w:r>
        <w:rPr>
          <w:rFonts w:eastAsia="Times New Roman" w:cs="Times New Roman"/>
          <w:szCs w:val="24"/>
        </w:rPr>
        <w:t>ικαιοσύνης, αλλά σπεύσατε και να την προκαταβάλετε</w:t>
      </w:r>
      <w:r>
        <w:rPr>
          <w:rFonts w:eastAsia="Times New Roman" w:cs="Times New Roman"/>
          <w:szCs w:val="24"/>
        </w:rPr>
        <w:t>,</w:t>
      </w:r>
      <w:r>
        <w:rPr>
          <w:rFonts w:eastAsia="Times New Roman" w:cs="Times New Roman"/>
          <w:szCs w:val="24"/>
        </w:rPr>
        <w:t xml:space="preserve"> όχι μόνο με τη σπουδή σας να διοργανώσετε τον διαγωνισμό, αλλά και με τη δήλωση την οποία κάνατε στη ΔΕΘ στις 11 Σεπτεμβρίου. </w:t>
      </w:r>
    </w:p>
    <w:p w14:paraId="02D99A50"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Θέλω, λοιπόν, να την επαναλάβω. Είπατε επί λέξει: «Και τώρα π</w:t>
      </w:r>
      <w:r>
        <w:rPr>
          <w:rFonts w:eastAsia="Times New Roman" w:cs="Times New Roman"/>
          <w:szCs w:val="24"/>
        </w:rPr>
        <w:t>ου το δημόσιο συμφέρον έχει αποτυπωθεί σε νούμερα, θα βγει το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και θα πει ότι είναι άκυρος ο διαγωνισμός; Δεν γίνονται αυτά τα πράγματα. Δεν δίνω ούτε μία πιθανότητα</w:t>
      </w:r>
      <w:r>
        <w:rPr>
          <w:rFonts w:eastAsia="Times New Roman" w:cs="Times New Roman"/>
          <w:szCs w:val="24"/>
        </w:rPr>
        <w:t>.</w:t>
      </w:r>
      <w:r>
        <w:rPr>
          <w:rFonts w:eastAsia="Times New Roman" w:cs="Times New Roman"/>
          <w:szCs w:val="24"/>
        </w:rPr>
        <w:t>».</w:t>
      </w:r>
    </w:p>
    <w:p w14:paraId="02D99A51"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Αυτά είπατε επί λέξει, κύριε Τσίπρα. Διαπράξατε μέγιστο θεσμικό ατόπημα. Επιδιώξατε να θέσετε τους δικαστές προ τετελεσμένων γεγονότων και αυτή η παρέμβασή σας οδήγησε, δυστυχώς, σε μία </w:t>
      </w:r>
      <w:r>
        <w:rPr>
          <w:rFonts w:eastAsia="Times New Roman" w:cs="Times New Roman"/>
          <w:szCs w:val="24"/>
        </w:rPr>
        <w:lastRenderedPageBreak/>
        <w:t xml:space="preserve">μαύρη ημέρα για τη </w:t>
      </w:r>
      <w:r>
        <w:rPr>
          <w:rFonts w:eastAsia="Times New Roman" w:cs="Times New Roman"/>
          <w:szCs w:val="24"/>
        </w:rPr>
        <w:t>δ</w:t>
      </w:r>
      <w:r>
        <w:rPr>
          <w:rFonts w:eastAsia="Times New Roman" w:cs="Times New Roman"/>
          <w:szCs w:val="24"/>
        </w:rPr>
        <w:t>ικαιοσύνη. Την Παρασκευή 30 Σεπτεμβρίου, ο Πρόεδρο</w:t>
      </w:r>
      <w:r>
        <w:rPr>
          <w:rFonts w:eastAsia="Times New Roman" w:cs="Times New Roman"/>
          <w:szCs w:val="24"/>
        </w:rPr>
        <w:t>ς του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εξέδωσε την εξής ανακοίνωση: «Εν όψει του κλίματος το οποίο επιχειρείται να διαμορφωθεί τις τελευταίες ημέρες, ο </w:t>
      </w:r>
      <w:r>
        <w:rPr>
          <w:rFonts w:eastAsia="Times New Roman" w:cs="Times New Roman"/>
          <w:szCs w:val="24"/>
        </w:rPr>
        <w:t>π</w:t>
      </w:r>
      <w:r>
        <w:rPr>
          <w:rFonts w:eastAsia="Times New Roman" w:cs="Times New Roman"/>
          <w:szCs w:val="24"/>
        </w:rPr>
        <w:t>ρόεδρος του Συμβουλίου της Επικρατείας έκρινε ότι έπρεπε να ματαιωθεί η προγραμματισθείσα για σήμερα διάσκεψη επί των υποθέσεων α</w:t>
      </w:r>
      <w:r>
        <w:rPr>
          <w:rFonts w:eastAsia="Times New Roman" w:cs="Times New Roman"/>
          <w:szCs w:val="24"/>
        </w:rPr>
        <w:t>υτών</w:t>
      </w:r>
      <w:r>
        <w:rPr>
          <w:rFonts w:eastAsia="Times New Roman" w:cs="Times New Roman"/>
          <w:szCs w:val="24"/>
        </w:rPr>
        <w:t>.</w:t>
      </w:r>
      <w:r>
        <w:rPr>
          <w:rFonts w:eastAsia="Times New Roman" w:cs="Times New Roman"/>
          <w:szCs w:val="24"/>
        </w:rPr>
        <w:t>».</w:t>
      </w:r>
    </w:p>
    <w:p w14:paraId="02D99A52"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Προσέξτε, κυρίες και κύριοι του ΣΥΡΙΖΑ και των ΑΝΕΛ. Σε καμ</w:t>
      </w:r>
      <w:r>
        <w:rPr>
          <w:rFonts w:eastAsia="Times New Roman" w:cs="Times New Roman"/>
          <w:szCs w:val="24"/>
        </w:rPr>
        <w:t>μ</w:t>
      </w:r>
      <w:r>
        <w:rPr>
          <w:rFonts w:eastAsia="Times New Roman" w:cs="Times New Roman"/>
          <w:szCs w:val="24"/>
        </w:rPr>
        <w:t xml:space="preserve">ία δημοκρατική ευνομούμενη πολιτεία και για κανέναν λόγο δεν ματαιώνεται η λειτουργία του </w:t>
      </w:r>
      <w:proofErr w:type="spellStart"/>
      <w:r>
        <w:rPr>
          <w:rFonts w:eastAsia="Times New Roman" w:cs="Times New Roman"/>
          <w:szCs w:val="24"/>
        </w:rPr>
        <w:t>Ανωτάτου</w:t>
      </w:r>
      <w:proofErr w:type="spellEnd"/>
      <w:r>
        <w:rPr>
          <w:rFonts w:eastAsia="Times New Roman" w:cs="Times New Roman"/>
          <w:szCs w:val="24"/>
        </w:rPr>
        <w:t xml:space="preserve"> Δικαστηρίου! Ούτε επί χούντας δεν έγιναν αυτά!</w:t>
      </w:r>
    </w:p>
    <w:p w14:paraId="02D99A53"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w:t>
      </w:r>
      <w:r>
        <w:rPr>
          <w:rFonts w:eastAsia="Times New Roman" w:cs="Times New Roman"/>
          <w:szCs w:val="24"/>
        </w:rPr>
        <w:t>ημοκρατίας)</w:t>
      </w:r>
    </w:p>
    <w:p w14:paraId="02D99A54" w14:textId="77777777" w:rsidR="00D3277D" w:rsidRDefault="009F72F4">
      <w:pPr>
        <w:spacing w:after="0" w:line="600" w:lineRule="auto"/>
        <w:ind w:firstLine="709"/>
        <w:jc w:val="both"/>
        <w:rPr>
          <w:rFonts w:eastAsia="Times New Roman" w:cs="Times New Roman"/>
          <w:szCs w:val="24"/>
        </w:rPr>
      </w:pPr>
      <w:r>
        <w:rPr>
          <w:rFonts w:eastAsia="Times New Roman" w:cs="Times New Roman"/>
          <w:szCs w:val="24"/>
        </w:rPr>
        <w:t>Διότι έτσι θίγεται βάναυσα ο πυρήνας του κράτους δικαίου</w:t>
      </w:r>
      <w:r>
        <w:rPr>
          <w:rFonts w:eastAsia="Times New Roman" w:cs="Times New Roman"/>
          <w:szCs w:val="24"/>
        </w:rPr>
        <w:t>,</w:t>
      </w:r>
      <w:r>
        <w:rPr>
          <w:rFonts w:eastAsia="Times New Roman" w:cs="Times New Roman"/>
          <w:szCs w:val="24"/>
        </w:rPr>
        <w:t xml:space="preserve"> που συνιστά προϋπόθεση για τη λειτουργία όλων των δημοκρατικών θεσμών!</w:t>
      </w:r>
    </w:p>
    <w:p w14:paraId="02D99A55"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Ανώτατο Δικαστήριο, κύριε Τσίπρα, δεν επηρεάζεται από την </w:t>
      </w:r>
      <w:proofErr w:type="spellStart"/>
      <w:r>
        <w:rPr>
          <w:rFonts w:eastAsia="Times New Roman" w:cs="Times New Roman"/>
          <w:szCs w:val="24"/>
        </w:rPr>
        <w:t>περιρρέουσα</w:t>
      </w:r>
      <w:proofErr w:type="spellEnd"/>
      <w:r>
        <w:rPr>
          <w:rFonts w:eastAsia="Times New Roman" w:cs="Times New Roman"/>
          <w:szCs w:val="24"/>
        </w:rPr>
        <w:t xml:space="preserve"> συγκυρία. Σκοπός του είναι να ελέγχει τις </w:t>
      </w:r>
      <w:r>
        <w:rPr>
          <w:rFonts w:eastAsia="Times New Roman" w:cs="Times New Roman"/>
          <w:szCs w:val="24"/>
        </w:rPr>
        <w:t xml:space="preserve">πράξεις της </w:t>
      </w:r>
      <w:r>
        <w:rPr>
          <w:rFonts w:eastAsia="Times New Roman" w:cs="Times New Roman"/>
          <w:szCs w:val="24"/>
        </w:rPr>
        <w:t>δ</w:t>
      </w:r>
      <w:r>
        <w:rPr>
          <w:rFonts w:eastAsia="Times New Roman" w:cs="Times New Roman"/>
          <w:szCs w:val="24"/>
        </w:rPr>
        <w:t>ιοίκησης, να εφαρμόζει τον νόμο και όχι να ερμηνεύει την κοινή γνώμη.</w:t>
      </w:r>
    </w:p>
    <w:p w14:paraId="02D99A56" w14:textId="77777777" w:rsidR="00D3277D" w:rsidRDefault="00D3277D">
      <w:pPr>
        <w:spacing w:after="0" w:line="600" w:lineRule="auto"/>
        <w:ind w:firstLine="720"/>
        <w:jc w:val="both"/>
        <w:rPr>
          <w:rFonts w:eastAsia="Times New Roman" w:cs="Times New Roman"/>
          <w:szCs w:val="24"/>
        </w:rPr>
      </w:pPr>
    </w:p>
    <w:p w14:paraId="02D99A57"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Το Συμβούλιο της Επικρατείας δίκασε τα τελευταία χρόνια</w:t>
      </w:r>
      <w:r>
        <w:rPr>
          <w:rFonts w:eastAsia="Times New Roman" w:cs="Times New Roman"/>
          <w:szCs w:val="24"/>
        </w:rPr>
        <w:t>,</w:t>
      </w:r>
      <w:r>
        <w:rPr>
          <w:rFonts w:eastAsia="Times New Roman" w:cs="Times New Roman"/>
          <w:szCs w:val="24"/>
        </w:rPr>
        <w:t xml:space="preserve"> εν μέσω πολύ μεγάλων κοινωνικών εντάσεων</w:t>
      </w:r>
      <w:r>
        <w:rPr>
          <w:rFonts w:eastAsia="Times New Roman" w:cs="Times New Roman"/>
          <w:szCs w:val="24"/>
        </w:rPr>
        <w:t>,</w:t>
      </w:r>
      <w:r>
        <w:rPr>
          <w:rFonts w:eastAsia="Times New Roman" w:cs="Times New Roman"/>
          <w:szCs w:val="24"/>
        </w:rPr>
        <w:t xml:space="preserve"> μια σειρά από υποθέσεις μείζονος σημασίας –από τη συνταγματικότητα των ιδ</w:t>
      </w:r>
      <w:r>
        <w:rPr>
          <w:rFonts w:eastAsia="Times New Roman" w:cs="Times New Roman"/>
          <w:szCs w:val="24"/>
        </w:rPr>
        <w:t>ίων των μνημονίων, μέχρι την επένδυση στις Σκουριές- και αποτέλεσε τον θεσμικό εγγυητή του κράτους δικαίου, τον τελικό κριτή των αποφάσεων της εκτελεστικής εξουσίας. Αυτός ο ρόλος δεν μπορεί σε κα</w:t>
      </w:r>
      <w:r>
        <w:rPr>
          <w:rFonts w:eastAsia="Times New Roman" w:cs="Times New Roman"/>
          <w:szCs w:val="24"/>
        </w:rPr>
        <w:t>μ</w:t>
      </w:r>
      <w:r>
        <w:rPr>
          <w:rFonts w:eastAsia="Times New Roman" w:cs="Times New Roman"/>
          <w:szCs w:val="24"/>
        </w:rPr>
        <w:t>μία περίπτωση να τεθεί υπό αμφισβήτηση.</w:t>
      </w:r>
    </w:p>
    <w:p w14:paraId="02D99A58"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Κάνω έκκληση, λοιπό</w:t>
      </w:r>
      <w:r>
        <w:rPr>
          <w:rFonts w:eastAsia="Times New Roman" w:cs="Times New Roman"/>
          <w:szCs w:val="24"/>
        </w:rPr>
        <w:t>ν, η παραφωνία αυτή να διορθωθεί το συντομότερο δυνατόν. Το δικαστήριο πρέπει να επιλύσει το ζήτημα αντισυνταγματικότητας του νόμου Παππά, χωρίς κα</w:t>
      </w:r>
      <w:r>
        <w:rPr>
          <w:rFonts w:eastAsia="Times New Roman" w:cs="Times New Roman"/>
          <w:szCs w:val="24"/>
        </w:rPr>
        <w:t>μ</w:t>
      </w:r>
      <w:r>
        <w:rPr>
          <w:rFonts w:eastAsia="Times New Roman" w:cs="Times New Roman"/>
          <w:szCs w:val="24"/>
        </w:rPr>
        <w:t xml:space="preserve">μία χρονοτριβή. </w:t>
      </w:r>
    </w:p>
    <w:p w14:paraId="02D99A59"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Σύσσωμη η κοινωνία, ο Δικηγορικός Σύλλογος Αθηνών, η Ένωση Δικαστών και Εισαγγελέων αλλά κα</w:t>
      </w:r>
      <w:r>
        <w:rPr>
          <w:rFonts w:eastAsia="Times New Roman" w:cs="Times New Roman"/>
          <w:szCs w:val="24"/>
        </w:rPr>
        <w:t xml:space="preserve">ι ο νομικός κόσμος αντέδρασαν στη συνάντηση-πρόκληση την οποία είχατε, κύριε Τσίπρα, με τους </w:t>
      </w:r>
      <w:r>
        <w:rPr>
          <w:rFonts w:eastAsia="Times New Roman" w:cs="Times New Roman"/>
          <w:szCs w:val="24"/>
        </w:rPr>
        <w:t>π</w:t>
      </w:r>
      <w:r>
        <w:rPr>
          <w:rFonts w:eastAsia="Times New Roman" w:cs="Times New Roman"/>
          <w:szCs w:val="24"/>
        </w:rPr>
        <w:t xml:space="preserve">ροέδρους των </w:t>
      </w:r>
      <w:r>
        <w:rPr>
          <w:rFonts w:eastAsia="Times New Roman" w:cs="Times New Roman"/>
          <w:szCs w:val="24"/>
        </w:rPr>
        <w:t>α</w:t>
      </w:r>
      <w:r>
        <w:rPr>
          <w:rFonts w:eastAsia="Times New Roman" w:cs="Times New Roman"/>
          <w:szCs w:val="24"/>
        </w:rPr>
        <w:t xml:space="preserve">νώτατων </w:t>
      </w:r>
      <w:r>
        <w:rPr>
          <w:rFonts w:eastAsia="Times New Roman" w:cs="Times New Roman"/>
          <w:szCs w:val="24"/>
        </w:rPr>
        <w:t>δ</w:t>
      </w:r>
      <w:r>
        <w:rPr>
          <w:rFonts w:eastAsia="Times New Roman" w:cs="Times New Roman"/>
          <w:szCs w:val="24"/>
        </w:rPr>
        <w:t xml:space="preserve">ικαστηρίων, αλλά και στη δήλωση του </w:t>
      </w:r>
      <w:r>
        <w:rPr>
          <w:rFonts w:eastAsia="Times New Roman" w:cs="Times New Roman"/>
          <w:szCs w:val="24"/>
        </w:rPr>
        <w:t>π</w:t>
      </w:r>
      <w:r>
        <w:rPr>
          <w:rFonts w:eastAsia="Times New Roman" w:cs="Times New Roman"/>
          <w:szCs w:val="24"/>
        </w:rPr>
        <w:t>ροέδρου του Συμβουλίου της Επικρατείας, ότι το καθήκον των δικαστών είναι να πιάνουν τον σφυγμό της κο</w:t>
      </w:r>
      <w:r>
        <w:rPr>
          <w:rFonts w:eastAsia="Times New Roman" w:cs="Times New Roman"/>
          <w:szCs w:val="24"/>
        </w:rPr>
        <w:t xml:space="preserve">ινωνίας. </w:t>
      </w:r>
    </w:p>
    <w:p w14:paraId="02D99A5A"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Λοιπόν, το καθήκον των δικαστών δεν είναι να πιάνουν κανέναν σφυγμό της κοινωνίας, αλλά να εφαρμόζουν τον νόμο!</w:t>
      </w:r>
    </w:p>
    <w:p w14:paraId="02D99A5B" w14:textId="77777777" w:rsidR="00D3277D" w:rsidRDefault="009F72F4">
      <w:pPr>
        <w:spacing w:after="0"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02D99A5C"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 Ξέρετε, κύριε Τσίπρα, ίσως όλα αυτά, λόγω της παιδείας σας, να σας είναι λίγο ξένα, το καταλαβαίνω, αλλά το κράτος δικαίου εξ ορισμού πρέπει να προστατεύει τα δικαιώματα των </w:t>
      </w:r>
      <w:proofErr w:type="spellStart"/>
      <w:r>
        <w:rPr>
          <w:rFonts w:eastAsia="Times New Roman" w:cs="Times New Roman"/>
          <w:szCs w:val="24"/>
        </w:rPr>
        <w:t>μειοψηφιών</w:t>
      </w:r>
      <w:proofErr w:type="spellEnd"/>
      <w:r>
        <w:rPr>
          <w:rFonts w:eastAsia="Times New Roman" w:cs="Times New Roman"/>
          <w:szCs w:val="24"/>
        </w:rPr>
        <w:t xml:space="preserve"> από πιθανές αντιδημοκρατικές υπερβολές της πλειοψηφίας. Γι’ αυτό και ο</w:t>
      </w:r>
      <w:r>
        <w:rPr>
          <w:rFonts w:eastAsia="Times New Roman" w:cs="Times New Roman"/>
          <w:szCs w:val="24"/>
        </w:rPr>
        <w:t xml:space="preserve"> σφυγμός της κοινωνίας, κύριε Τσίπρα, δεν μπορεί σε κα</w:t>
      </w:r>
      <w:r>
        <w:rPr>
          <w:rFonts w:eastAsia="Times New Roman" w:cs="Times New Roman"/>
          <w:szCs w:val="24"/>
        </w:rPr>
        <w:t>μ</w:t>
      </w:r>
      <w:r>
        <w:rPr>
          <w:rFonts w:eastAsia="Times New Roman" w:cs="Times New Roman"/>
          <w:szCs w:val="24"/>
        </w:rPr>
        <w:t xml:space="preserve">μία περίπτωση να αποτελεί κριτήριο στη λήψη μιας δικαστικής απόφασης. Οποιαδήποτε άλλη ερμηνεία είναι επικίνδυνη, όχι μόνο για τη </w:t>
      </w:r>
      <w:r>
        <w:rPr>
          <w:rFonts w:eastAsia="Times New Roman" w:cs="Times New Roman"/>
          <w:szCs w:val="24"/>
        </w:rPr>
        <w:t>δ</w:t>
      </w:r>
      <w:r>
        <w:rPr>
          <w:rFonts w:eastAsia="Times New Roman" w:cs="Times New Roman"/>
          <w:szCs w:val="24"/>
        </w:rPr>
        <w:t xml:space="preserve">ικαιοσύνη, αλλά για την ίδια τη </w:t>
      </w:r>
      <w:r>
        <w:rPr>
          <w:rFonts w:eastAsia="Times New Roman" w:cs="Times New Roman"/>
          <w:szCs w:val="24"/>
        </w:rPr>
        <w:t>δ</w:t>
      </w:r>
      <w:r>
        <w:rPr>
          <w:rFonts w:eastAsia="Times New Roman" w:cs="Times New Roman"/>
          <w:szCs w:val="24"/>
        </w:rPr>
        <w:t>ημοκρατία.</w:t>
      </w:r>
    </w:p>
    <w:p w14:paraId="02D99A5D"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1929 ο Κωνσταντίνος </w:t>
      </w:r>
      <w:proofErr w:type="spellStart"/>
      <w:r>
        <w:rPr>
          <w:rFonts w:eastAsia="Times New Roman" w:cs="Times New Roman"/>
          <w:szCs w:val="24"/>
        </w:rPr>
        <w:t>Ρακ</w:t>
      </w:r>
      <w:r>
        <w:rPr>
          <w:rFonts w:eastAsia="Times New Roman" w:cs="Times New Roman"/>
          <w:szCs w:val="24"/>
        </w:rPr>
        <w:t>τιβάν</w:t>
      </w:r>
      <w:proofErr w:type="spellEnd"/>
      <w:r>
        <w:rPr>
          <w:rFonts w:eastAsia="Times New Roman" w:cs="Times New Roman"/>
          <w:szCs w:val="24"/>
        </w:rPr>
        <w:t xml:space="preserve">, πρώτος Πρόεδρος του Συμβουλίου της Επικρατείας, στην εναρκτήρια ομιλία του και αναφερόμενος στον σκοπό του νέου θεσμού που είχε δημιουργήσει ο Ελευθέριος Βενιζέλος είπε επί λέξει: «Να </w:t>
      </w:r>
      <w:proofErr w:type="spellStart"/>
      <w:r>
        <w:rPr>
          <w:rFonts w:eastAsia="Times New Roman" w:cs="Times New Roman"/>
          <w:szCs w:val="24"/>
        </w:rPr>
        <w:t>καταστήσωμεν</w:t>
      </w:r>
      <w:proofErr w:type="spellEnd"/>
      <w:r>
        <w:rPr>
          <w:rFonts w:eastAsia="Times New Roman" w:cs="Times New Roman"/>
          <w:szCs w:val="24"/>
        </w:rPr>
        <w:t xml:space="preserve"> την </w:t>
      </w:r>
      <w:proofErr w:type="spellStart"/>
      <w:r>
        <w:rPr>
          <w:rFonts w:eastAsia="Times New Roman" w:cs="Times New Roman"/>
          <w:szCs w:val="24"/>
        </w:rPr>
        <w:t>ημετέρα</w:t>
      </w:r>
      <w:r>
        <w:rPr>
          <w:rFonts w:eastAsia="Times New Roman" w:cs="Times New Roman"/>
          <w:szCs w:val="24"/>
        </w:rPr>
        <w:t>ν</w:t>
      </w:r>
      <w:proofErr w:type="spellEnd"/>
      <w:r>
        <w:rPr>
          <w:rFonts w:eastAsia="Times New Roman" w:cs="Times New Roman"/>
          <w:szCs w:val="24"/>
        </w:rPr>
        <w:t xml:space="preserve"> </w:t>
      </w:r>
      <w:proofErr w:type="spellStart"/>
      <w:r>
        <w:rPr>
          <w:rFonts w:eastAsia="Times New Roman" w:cs="Times New Roman"/>
          <w:szCs w:val="24"/>
        </w:rPr>
        <w:t>χώρα</w:t>
      </w:r>
      <w:r>
        <w:rPr>
          <w:rFonts w:eastAsia="Times New Roman" w:cs="Times New Roman"/>
          <w:szCs w:val="24"/>
        </w:rPr>
        <w:t>ν</w:t>
      </w:r>
      <w:proofErr w:type="spellEnd"/>
      <w:r>
        <w:rPr>
          <w:rFonts w:eastAsia="Times New Roman" w:cs="Times New Roman"/>
          <w:szCs w:val="24"/>
        </w:rPr>
        <w:t xml:space="preserve"> κράτος δικαίου ή </w:t>
      </w:r>
      <w:proofErr w:type="spellStart"/>
      <w:r>
        <w:rPr>
          <w:rFonts w:eastAsia="Times New Roman" w:cs="Times New Roman"/>
          <w:szCs w:val="24"/>
        </w:rPr>
        <w:t>πολιτεία</w:t>
      </w:r>
      <w:r>
        <w:rPr>
          <w:rFonts w:eastAsia="Times New Roman" w:cs="Times New Roman"/>
          <w:szCs w:val="24"/>
        </w:rPr>
        <w:t>ν</w:t>
      </w:r>
      <w:proofErr w:type="spellEnd"/>
      <w:r>
        <w:rPr>
          <w:rFonts w:eastAsia="Times New Roman" w:cs="Times New Roman"/>
          <w:szCs w:val="24"/>
        </w:rPr>
        <w:t xml:space="preserve"> δικαίο</w:t>
      </w:r>
      <w:r>
        <w:rPr>
          <w:rFonts w:eastAsia="Times New Roman" w:cs="Times New Roman"/>
          <w:szCs w:val="24"/>
        </w:rPr>
        <w:t>υ, ειδικώς δε εις ό,τι αφορά τη</w:t>
      </w:r>
      <w:r>
        <w:rPr>
          <w:rFonts w:eastAsia="Times New Roman" w:cs="Times New Roman"/>
          <w:szCs w:val="24"/>
        </w:rPr>
        <w:t>ν</w:t>
      </w:r>
      <w:r>
        <w:rPr>
          <w:rFonts w:eastAsia="Times New Roman" w:cs="Times New Roman"/>
          <w:szCs w:val="24"/>
        </w:rPr>
        <w:t xml:space="preserve"> </w:t>
      </w:r>
      <w:proofErr w:type="spellStart"/>
      <w:r>
        <w:rPr>
          <w:rFonts w:eastAsia="Times New Roman" w:cs="Times New Roman"/>
          <w:szCs w:val="24"/>
        </w:rPr>
        <w:t>διοίκησ</w:t>
      </w:r>
      <w:r>
        <w:rPr>
          <w:rFonts w:eastAsia="Times New Roman" w:cs="Times New Roman"/>
          <w:szCs w:val="24"/>
        </w:rPr>
        <w:t>ιν</w:t>
      </w:r>
      <w:proofErr w:type="spellEnd"/>
      <w:r>
        <w:rPr>
          <w:rFonts w:eastAsia="Times New Roman" w:cs="Times New Roman"/>
          <w:szCs w:val="24"/>
        </w:rPr>
        <w:t>.</w:t>
      </w:r>
      <w:r>
        <w:rPr>
          <w:rFonts w:eastAsia="Times New Roman" w:cs="Times New Roman"/>
          <w:szCs w:val="24"/>
        </w:rPr>
        <w:t>».</w:t>
      </w:r>
    </w:p>
    <w:p w14:paraId="02D99A5E"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Σήμερα η πιο ανίκανη, η πιο ιδεοληπτική </w:t>
      </w:r>
      <w:r>
        <w:rPr>
          <w:rFonts w:eastAsia="Times New Roman" w:cs="Times New Roman"/>
          <w:szCs w:val="24"/>
        </w:rPr>
        <w:t>Κ</w:t>
      </w:r>
      <w:r>
        <w:rPr>
          <w:rFonts w:eastAsia="Times New Roman" w:cs="Times New Roman"/>
          <w:szCs w:val="24"/>
        </w:rPr>
        <w:t>υβέρνηση που έχει γνωρίσει ο τόπος, από τη Μεταπολίτευση και μετά, υπονομεύει συστηματικά αυτή την κατάκτηση της σύγχρονης Ελλάδος!</w:t>
      </w:r>
    </w:p>
    <w:p w14:paraId="02D99A5F"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Σας προειδοποιούμε, κύριε Τσίπρα, η </w:t>
      </w:r>
      <w:r>
        <w:rPr>
          <w:rFonts w:eastAsia="Times New Roman" w:cs="Times New Roman"/>
          <w:szCs w:val="24"/>
        </w:rPr>
        <w:t>Νέα Δημοκρατία, η μεγάλη δημοκρατική, κεντροδεξιά, φιλελεύθερη παράταξη, θα υψώσει ένα ανάχωμα δημοκρατίας στα αυταρχικά σας σχέδια!</w:t>
      </w:r>
    </w:p>
    <w:p w14:paraId="02D99A60" w14:textId="77777777" w:rsidR="00D3277D" w:rsidRDefault="009F72F4">
      <w:pPr>
        <w:spacing w:after="0"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02D99A61"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 xml:space="preserve"> Ξέρετε κάτι, κύριε Τσίπρα; Δεν είμαστε μόνοι, είμαστε πολλοί, και σε</w:t>
      </w:r>
      <w:r>
        <w:rPr>
          <w:rFonts w:eastAsia="Times New Roman" w:cs="Times New Roman"/>
          <w:szCs w:val="24"/>
        </w:rPr>
        <w:t xml:space="preserve"> αυτή την Αίθουσα, αλλά και στην κοινωνία, διότι η συντριπτική πλειοψηφία των πολιτών έχει αντιληφθεί τις προθέσεις σας και βρίσκονται απέναντι στις μεθοδεύσεις σας και δεν ανέχονται άλλα παιχνίδια με τους θεσμούς και δεν θα επιτρέψουν μια εκτροπή. </w:t>
      </w:r>
    </w:p>
    <w:p w14:paraId="02D99A62"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Δεν θα</w:t>
      </w:r>
      <w:r>
        <w:rPr>
          <w:rFonts w:eastAsia="Times New Roman" w:cs="Times New Roman"/>
          <w:szCs w:val="24"/>
        </w:rPr>
        <w:t xml:space="preserve"> καταντήσετε εσείς την Ελλάδα μια «Βενεζουέλα» της Ευρώπης. Εμείς θα είμαστε απέναντι στα σχέδιά σας, θα είμαστε απέναντι στη Βουλή, θα είμαστε απέναντι με την κοινωνία, θα είμαστε απέναντι μέσα στο Κοινοβούλιο στις μάχες που δίνουμε και σε ολόκληρη τη χώρ</w:t>
      </w:r>
      <w:r>
        <w:rPr>
          <w:rFonts w:eastAsia="Times New Roman" w:cs="Times New Roman"/>
          <w:szCs w:val="24"/>
        </w:rPr>
        <w:t>α!</w:t>
      </w:r>
    </w:p>
    <w:p w14:paraId="02D99A63" w14:textId="77777777" w:rsidR="00D3277D" w:rsidRDefault="009F72F4">
      <w:pPr>
        <w:spacing w:after="0"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02D99A64"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 Όμως, κύριε Τσίπρα, δυστυχώς, όταν μιλάμε για ζητήματα διαφθοράς και διαπλοκής, δεν είναι μόνο η υπόθεση των τηλεοπτικών αδειών που σας καταδιώκει. Μιλήσατε για λίστες: </w:t>
      </w:r>
      <w:proofErr w:type="spellStart"/>
      <w:r>
        <w:rPr>
          <w:rFonts w:eastAsia="Times New Roman" w:cs="Times New Roman"/>
          <w:szCs w:val="24"/>
        </w:rPr>
        <w:t>Μπόργιανς</w:t>
      </w:r>
      <w:proofErr w:type="spellEnd"/>
      <w:r>
        <w:rPr>
          <w:rFonts w:eastAsia="Times New Roman" w:cs="Times New Roman"/>
          <w:szCs w:val="24"/>
        </w:rPr>
        <w:t xml:space="preserve">, </w:t>
      </w:r>
      <w:proofErr w:type="spellStart"/>
      <w:r>
        <w:rPr>
          <w:rFonts w:eastAsia="Times New Roman" w:cs="Times New Roman"/>
          <w:szCs w:val="24"/>
        </w:rPr>
        <w:t>Λαγκάρντ</w:t>
      </w:r>
      <w:proofErr w:type="spellEnd"/>
      <w:r>
        <w:rPr>
          <w:rFonts w:eastAsia="Times New Roman" w:cs="Times New Roman"/>
          <w:szCs w:val="24"/>
        </w:rPr>
        <w:t>. Έχετε κα</w:t>
      </w:r>
      <w:r>
        <w:rPr>
          <w:rFonts w:eastAsia="Times New Roman" w:cs="Times New Roman"/>
          <w:szCs w:val="24"/>
        </w:rPr>
        <w:t xml:space="preserve">ι εσείς τη δικιά σας λίστα, τη «λίστα Τσίπρα», που βυθίζει τη χώρα στο σκοτάδι της αδιαφάνειας και της διαπλοκής. </w:t>
      </w:r>
    </w:p>
    <w:p w14:paraId="02D99A65"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lastRenderedPageBreak/>
        <w:t>(Θόρυβος από την πτέρυγα του ΣΥΡΙΖΑ)</w:t>
      </w:r>
    </w:p>
    <w:p w14:paraId="02D99A66"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Κρατήστε σημειώσεις τώρα, κύριε Τσίπρα, γιατί θα χρειαστεί να απαντήσετε. Αναφέρω ενδεικτικά: Τη φάμπρικ</w:t>
      </w:r>
      <w:r>
        <w:rPr>
          <w:rFonts w:eastAsia="Times New Roman" w:cs="Times New Roman"/>
          <w:szCs w:val="24"/>
        </w:rPr>
        <w:t xml:space="preserve">α των ΜΚΟ στα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ψ</w:t>
      </w:r>
      <w:r>
        <w:rPr>
          <w:rFonts w:eastAsia="Times New Roman" w:cs="Times New Roman"/>
          <w:szCs w:val="24"/>
        </w:rPr>
        <w:t xml:space="preserve">υχικής </w:t>
      </w:r>
      <w:r>
        <w:rPr>
          <w:rFonts w:eastAsia="Times New Roman" w:cs="Times New Roman"/>
          <w:szCs w:val="24"/>
        </w:rPr>
        <w:t>υ</w:t>
      </w:r>
      <w:r>
        <w:rPr>
          <w:rFonts w:eastAsia="Times New Roman" w:cs="Times New Roman"/>
          <w:szCs w:val="24"/>
        </w:rPr>
        <w:t>γείας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 xml:space="preserve">ην αδιαφανή διαχείριση των κονδυλίων του προσφυγικού. </w:t>
      </w:r>
    </w:p>
    <w:p w14:paraId="02D99A67" w14:textId="77777777" w:rsidR="00D3277D" w:rsidRDefault="009F72F4">
      <w:pPr>
        <w:spacing w:after="0"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02D99A68"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 Αλήθεια, κύριε Τσίπρα, δεν αισθανθήκατε κα</w:t>
      </w:r>
      <w:r>
        <w:rPr>
          <w:rFonts w:eastAsia="Times New Roman" w:cs="Times New Roman"/>
          <w:szCs w:val="24"/>
        </w:rPr>
        <w:t>μ</w:t>
      </w:r>
      <w:r>
        <w:rPr>
          <w:rFonts w:eastAsia="Times New Roman" w:cs="Times New Roman"/>
          <w:szCs w:val="24"/>
        </w:rPr>
        <w:t xml:space="preserve">μία ανάγκη να ερευνήσετε τις καταγγελίες που έκανε ο απερχόμενος </w:t>
      </w:r>
      <w:r>
        <w:rPr>
          <w:rFonts w:eastAsia="Times New Roman" w:cs="Times New Roman"/>
          <w:szCs w:val="24"/>
        </w:rPr>
        <w:t>Γενικός Γραμματέας, ο κ. Βουδούρης, για αναθέσεις που έγιναν υπό καθεστώς πιέσεων με δυσανάλογα μεγάλο εργολαβικό κόστος; Ούτε ένα σχόλιο ούτε μια απάντηση γι’ αυτές τις βαριές καταγγελίες; Μήπως δεν τις ακούσατε; Φαντάζομαι ότι τώρα</w:t>
      </w:r>
      <w:r>
        <w:rPr>
          <w:rFonts w:eastAsia="Times New Roman" w:cs="Times New Roman"/>
          <w:szCs w:val="24"/>
        </w:rPr>
        <w:t>,</w:t>
      </w:r>
      <w:r>
        <w:rPr>
          <w:rFonts w:eastAsia="Times New Roman" w:cs="Times New Roman"/>
          <w:szCs w:val="24"/>
        </w:rPr>
        <w:t xml:space="preserve"> που θα έχετε ενημερωθ</w:t>
      </w:r>
      <w:r>
        <w:rPr>
          <w:rFonts w:eastAsia="Times New Roman" w:cs="Times New Roman"/>
          <w:szCs w:val="24"/>
        </w:rPr>
        <w:t>εί, θα περιμένω την απάντησή σας.</w:t>
      </w:r>
    </w:p>
    <w:p w14:paraId="02D99A69"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Συνεχίζω: Τον τρόπο με τον οποίο καλύψατε το </w:t>
      </w:r>
      <w:r>
        <w:rPr>
          <w:rFonts w:eastAsia="Times New Roman" w:cs="Times New Roman"/>
          <w:szCs w:val="24"/>
        </w:rPr>
        <w:t>«</w:t>
      </w:r>
      <w:r>
        <w:rPr>
          <w:rFonts w:eastAsia="Times New Roman" w:cs="Times New Roman"/>
          <w:szCs w:val="24"/>
        </w:rPr>
        <w:t>πόθεν έσχες</w:t>
      </w:r>
      <w:r>
        <w:rPr>
          <w:rFonts w:eastAsia="Times New Roman" w:cs="Times New Roman"/>
          <w:szCs w:val="24"/>
        </w:rPr>
        <w:t>»</w:t>
      </w:r>
      <w:r>
        <w:rPr>
          <w:rFonts w:eastAsia="Times New Roman" w:cs="Times New Roman"/>
          <w:szCs w:val="24"/>
        </w:rPr>
        <w:t xml:space="preserve"> του κ. </w:t>
      </w:r>
      <w:proofErr w:type="spellStart"/>
      <w:r>
        <w:rPr>
          <w:rFonts w:eastAsia="Times New Roman" w:cs="Times New Roman"/>
          <w:szCs w:val="24"/>
        </w:rPr>
        <w:t>Φλαμπουράρη</w:t>
      </w:r>
      <w:proofErr w:type="spellEnd"/>
      <w:r>
        <w:rPr>
          <w:rFonts w:eastAsia="Times New Roman" w:cs="Times New Roman"/>
          <w:szCs w:val="24"/>
        </w:rPr>
        <w:t xml:space="preserve"> και του κ. Σταθάκη. Τα βάλατε όλα κάτω από το χαλί. </w:t>
      </w:r>
    </w:p>
    <w:p w14:paraId="02D99A6A"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02D99A6B"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Τα εργολαβικά του κ. </w:t>
      </w:r>
      <w:proofErr w:type="spellStart"/>
      <w:r>
        <w:rPr>
          <w:rFonts w:eastAsia="Times New Roman" w:cs="Times New Roman"/>
          <w:szCs w:val="24"/>
        </w:rPr>
        <w:t>Κατρούγκαλου</w:t>
      </w:r>
      <w:proofErr w:type="spellEnd"/>
      <w:r>
        <w:rPr>
          <w:rFonts w:eastAsia="Times New Roman" w:cs="Times New Roman"/>
          <w:szCs w:val="24"/>
        </w:rPr>
        <w:t xml:space="preserve">, </w:t>
      </w:r>
      <w:r>
        <w:rPr>
          <w:rFonts w:eastAsia="Times New Roman" w:cs="Times New Roman"/>
          <w:szCs w:val="24"/>
        </w:rPr>
        <w:t>γνωστού και ως «κύριου 12%», τη νομοθέτηση της επιστροφής των επίορκων υπαλλήλων και</w:t>
      </w:r>
      <w:r>
        <w:rPr>
          <w:rFonts w:eastAsia="Times New Roman" w:cs="Times New Roman"/>
          <w:szCs w:val="24"/>
        </w:rPr>
        <w:t>,</w:t>
      </w:r>
      <w:r>
        <w:rPr>
          <w:rFonts w:eastAsia="Times New Roman" w:cs="Times New Roman"/>
          <w:szCs w:val="24"/>
        </w:rPr>
        <w:t xml:space="preserve"> φυσικά, την αλλαγή της σύνθεσης των πειθαρχικών συμβουλίων</w:t>
      </w:r>
      <w:r>
        <w:rPr>
          <w:rFonts w:eastAsia="Times New Roman" w:cs="Times New Roman"/>
          <w:szCs w:val="24"/>
        </w:rPr>
        <w:t>,</w:t>
      </w:r>
      <w:r>
        <w:rPr>
          <w:rFonts w:eastAsia="Times New Roman" w:cs="Times New Roman"/>
          <w:szCs w:val="24"/>
        </w:rPr>
        <w:t xml:space="preserve"> για να συμμετέχουν και πάλι συνδικαλιστές, την απαξίωση της «ΔΙΑΥΓΕΙΑΣ» με ψήφιση τροπολογίας, που εισήγαγε πο</w:t>
      </w:r>
      <w:r>
        <w:rPr>
          <w:rFonts w:eastAsia="Times New Roman" w:cs="Times New Roman"/>
          <w:szCs w:val="24"/>
        </w:rPr>
        <w:t xml:space="preserve">λλές εξαιρέσεις στη βασική και θεμελιώδη αρχή, πως η έναρξη ισχύος των διοικητικών πράξεων ταυτίζεται με την ημερομηνία ανάρτησής τους, την ψήφιση σκανδαλώδους διάταξης για τις </w:t>
      </w:r>
      <w:r>
        <w:rPr>
          <w:rFonts w:eastAsia="Times New Roman" w:cs="Times New Roman"/>
          <w:szCs w:val="24"/>
          <w:lang w:val="en-US"/>
        </w:rPr>
        <w:t>offshore</w:t>
      </w:r>
      <w:r>
        <w:rPr>
          <w:rFonts w:eastAsia="Times New Roman" w:cs="Times New Roman"/>
          <w:szCs w:val="24"/>
        </w:rPr>
        <w:t>, την οποία πήρατε πίσω εν</w:t>
      </w:r>
      <w:r>
        <w:rPr>
          <w:rFonts w:eastAsia="Times New Roman" w:cs="Times New Roman"/>
          <w:szCs w:val="24"/>
        </w:rPr>
        <w:t xml:space="preserve"> </w:t>
      </w:r>
      <w:r>
        <w:rPr>
          <w:rFonts w:eastAsia="Times New Roman" w:cs="Times New Roman"/>
          <w:szCs w:val="24"/>
        </w:rPr>
        <w:t>όψει δημόσιας κατακραυγής, την παρέμβαση στι</w:t>
      </w:r>
      <w:r>
        <w:rPr>
          <w:rFonts w:eastAsia="Times New Roman" w:cs="Times New Roman"/>
          <w:szCs w:val="24"/>
        </w:rPr>
        <w:t xml:space="preserve">ς ανεξάρτητες αρχές με φωτογραφική επιβολή ορίου ηλικίας σε όλα τα μέλη της, τη σκανδαλώδη μείωση προστίμων για τη φοροδιαφυγή, την απομάκρυνση του </w:t>
      </w:r>
      <w:r>
        <w:rPr>
          <w:rFonts w:eastAsia="Times New Roman" w:cs="Times New Roman"/>
          <w:szCs w:val="24"/>
        </w:rPr>
        <w:t>δ</w:t>
      </w:r>
      <w:r>
        <w:rPr>
          <w:rFonts w:eastAsia="Times New Roman" w:cs="Times New Roman"/>
          <w:szCs w:val="24"/>
        </w:rPr>
        <w:t>ιευθυντή του ΚΕΦΟΜΕΠ χωρίς κα</w:t>
      </w:r>
      <w:r>
        <w:rPr>
          <w:rFonts w:eastAsia="Times New Roman" w:cs="Times New Roman"/>
          <w:szCs w:val="24"/>
        </w:rPr>
        <w:t>μ</w:t>
      </w:r>
      <w:r>
        <w:rPr>
          <w:rFonts w:eastAsia="Times New Roman" w:cs="Times New Roman"/>
          <w:szCs w:val="24"/>
        </w:rPr>
        <w:t xml:space="preserve">μία εξήγηση, την αιφνίδια αντικατάσταση του </w:t>
      </w:r>
      <w:r>
        <w:rPr>
          <w:rFonts w:eastAsia="Times New Roman" w:cs="Times New Roman"/>
          <w:szCs w:val="24"/>
        </w:rPr>
        <w:t>π</w:t>
      </w:r>
      <w:r>
        <w:rPr>
          <w:rFonts w:eastAsia="Times New Roman" w:cs="Times New Roman"/>
          <w:szCs w:val="24"/>
        </w:rPr>
        <w:t xml:space="preserve">ροϊστάμενου </w:t>
      </w:r>
      <w:r>
        <w:rPr>
          <w:rFonts w:eastAsia="Times New Roman" w:cs="Times New Roman"/>
          <w:szCs w:val="24"/>
        </w:rPr>
        <w:t>ε</w:t>
      </w:r>
      <w:r>
        <w:rPr>
          <w:rFonts w:eastAsia="Times New Roman" w:cs="Times New Roman"/>
          <w:szCs w:val="24"/>
        </w:rPr>
        <w:t>ισαγγελέα για το οι</w:t>
      </w:r>
      <w:r>
        <w:rPr>
          <w:rFonts w:eastAsia="Times New Roman" w:cs="Times New Roman"/>
          <w:szCs w:val="24"/>
        </w:rPr>
        <w:t xml:space="preserve">κονομικό έγκλημα, μέχρι και τη συγκάλυψη παρενόχλησης εργαζόμενων γυναικών από τον πρώην </w:t>
      </w:r>
      <w:r>
        <w:rPr>
          <w:rFonts w:eastAsia="Times New Roman" w:cs="Times New Roman"/>
          <w:szCs w:val="24"/>
        </w:rPr>
        <w:t>π</w:t>
      </w:r>
      <w:r>
        <w:rPr>
          <w:rFonts w:eastAsia="Times New Roman" w:cs="Times New Roman"/>
          <w:szCs w:val="24"/>
        </w:rPr>
        <w:t>ρέσβη της Βενεζουέλας. Μέχρι κι αυτή δρομολογήσατε, κύριε Τσίπρα!</w:t>
      </w:r>
    </w:p>
    <w:p w14:paraId="02D99A6C"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02D99A6D"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Και βέβαια, τους αμέτρητους…</w:t>
      </w:r>
    </w:p>
    <w:p w14:paraId="02D99A6E"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t>(Θόρυβος στην Αίθ</w:t>
      </w:r>
      <w:r>
        <w:rPr>
          <w:rFonts w:eastAsia="Times New Roman" w:cs="Times New Roman"/>
          <w:szCs w:val="24"/>
        </w:rPr>
        <w:t>ουσα)</w:t>
      </w:r>
    </w:p>
    <w:p w14:paraId="02D99A6F"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Ησυχία, παρακαλώ.</w:t>
      </w:r>
    </w:p>
    <w:p w14:paraId="02D99A70"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Γιατί σας ενοχλεί τόσο πολύ; Πρέπει να έχετε ευαισθησία στα δικαιώματα των γυναικών. </w:t>
      </w:r>
    </w:p>
    <w:p w14:paraId="02D99A71"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ΓΕΡΑΣΙΜΟΣ (ΜΑΚΗΣ) ΜΠΑΛΑΟΥΡΑΣ: </w:t>
      </w:r>
      <w:r>
        <w:rPr>
          <w:rFonts w:eastAsia="Times New Roman" w:cs="Times New Roman"/>
          <w:szCs w:val="24"/>
        </w:rPr>
        <w:t xml:space="preserve">Κυβέρνηση ήσασταν. </w:t>
      </w:r>
    </w:p>
    <w:p w14:paraId="02D99A72"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ΠΡΟΕΔΡΟΣ (Νικ</w:t>
      </w:r>
      <w:r>
        <w:rPr>
          <w:rFonts w:eastAsia="Times New Roman" w:cs="Times New Roman"/>
          <w:b/>
          <w:szCs w:val="24"/>
        </w:rPr>
        <w:t xml:space="preserve">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Μπαλαούρα</w:t>
      </w:r>
      <w:proofErr w:type="spellEnd"/>
      <w:r>
        <w:rPr>
          <w:rFonts w:eastAsia="Times New Roman" w:cs="Times New Roman"/>
          <w:szCs w:val="24"/>
        </w:rPr>
        <w:t xml:space="preserve">, σας παρακαλώ.  </w:t>
      </w:r>
    </w:p>
    <w:p w14:paraId="02D99A73"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ΓΕΡΑΣΙΜΟΣ (ΜΑΚΗΣ) ΜΠΑΛΑΟΥΡΑΣ: </w:t>
      </w:r>
      <w:r>
        <w:rPr>
          <w:rFonts w:eastAsia="Times New Roman" w:cs="Times New Roman"/>
          <w:szCs w:val="24"/>
        </w:rPr>
        <w:t xml:space="preserve">Κύριε Πρόεδρε, </w:t>
      </w:r>
      <w:r>
        <w:rPr>
          <w:rFonts w:eastAsia="Times New Roman" w:cs="Times New Roman"/>
          <w:szCs w:val="24"/>
        </w:rPr>
        <w:t>κ</w:t>
      </w:r>
      <w:r>
        <w:rPr>
          <w:rFonts w:eastAsia="Times New Roman" w:cs="Times New Roman"/>
          <w:szCs w:val="24"/>
        </w:rPr>
        <w:t>υβέρνηση ήταν.</w:t>
      </w:r>
    </w:p>
    <w:p w14:paraId="02D99A74"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Σας παρακαλώ, να μη λέτε. Να σκέφτεστε. Μη σκέφτεστε δυνατά. </w:t>
      </w:r>
    </w:p>
    <w:p w14:paraId="02D99A75"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Συνεχίστε, κύριε Μητσοτάκη. </w:t>
      </w:r>
    </w:p>
    <w:p w14:paraId="02D99A76"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ΚΥΡΙΑΚΟΣ ΜΗΤΣΟΤΑΚΗΣ (Πρόε</w:t>
      </w:r>
      <w:r>
        <w:rPr>
          <w:rFonts w:eastAsia="Times New Roman" w:cs="Times New Roman"/>
          <w:b/>
          <w:szCs w:val="24"/>
        </w:rPr>
        <w:t xml:space="preserve">δρος της Νέας Δημοκρατίας): </w:t>
      </w:r>
      <w:r w:rsidRPr="002C32F8">
        <w:rPr>
          <w:rFonts w:eastAsia="Times New Roman" w:cs="Times New Roman"/>
          <w:szCs w:val="24"/>
        </w:rPr>
        <w:t>…</w:t>
      </w:r>
      <w:r w:rsidRPr="002C32F8">
        <w:rPr>
          <w:rFonts w:eastAsia="Times New Roman" w:cs="Times New Roman"/>
          <w:szCs w:val="24"/>
        </w:rPr>
        <w:t>Κ</w:t>
      </w:r>
      <w:r>
        <w:rPr>
          <w:rFonts w:eastAsia="Times New Roman" w:cs="Times New Roman"/>
          <w:szCs w:val="24"/>
        </w:rPr>
        <w:t xml:space="preserve">αι βέβαια, τους αμέτρητους διορισμούς συγγενών και φίλων στο </w:t>
      </w:r>
      <w:r>
        <w:rPr>
          <w:rFonts w:eastAsia="Times New Roman" w:cs="Times New Roman"/>
          <w:szCs w:val="24"/>
        </w:rPr>
        <w:t>δ</w:t>
      </w:r>
      <w:r>
        <w:rPr>
          <w:rFonts w:eastAsia="Times New Roman" w:cs="Times New Roman"/>
          <w:szCs w:val="24"/>
        </w:rPr>
        <w:t xml:space="preserve">ημόσιο. Κάποιοι εκτίμησαν ότι έχουν ξεπεράσει τις είκοσι επτά χιλιάδες. </w:t>
      </w:r>
    </w:p>
    <w:p w14:paraId="02D99A77"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Κύριε Τσίπρα, προσέξτε, σας είχα πει και στην προηγούμενη συζήτηση ότι η διαφθορά δεν είναι</w:t>
      </w:r>
      <w:r>
        <w:rPr>
          <w:rFonts w:eastAsia="Times New Roman" w:cs="Times New Roman"/>
          <w:szCs w:val="24"/>
        </w:rPr>
        <w:t xml:space="preserve"> μόνο η διασπάθιση δημόσιου χρήματος. Η διαφθορά των συνειδήσεων, κύριε Τσίπρα, είναι η χειρότερη μορφή διαφθοράς. Η κολακεία της μετριότητας είναι η χειρότερη μορφή διαφθοράς. </w:t>
      </w:r>
    </w:p>
    <w:p w14:paraId="02D99A78"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02D99A79"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θα καταφέρετε να επιβάλετε λίγη τάξη στους Βουλευτές της κυβερνητικής </w:t>
      </w:r>
      <w:r>
        <w:rPr>
          <w:rFonts w:eastAsia="Times New Roman" w:cs="Times New Roman"/>
          <w:szCs w:val="24"/>
        </w:rPr>
        <w:t>π</w:t>
      </w:r>
      <w:r>
        <w:rPr>
          <w:rFonts w:eastAsia="Times New Roman" w:cs="Times New Roman"/>
          <w:szCs w:val="24"/>
        </w:rPr>
        <w:t>λειοψηφίας</w:t>
      </w:r>
      <w:r>
        <w:rPr>
          <w:rFonts w:eastAsia="Times New Roman" w:cs="Times New Roman"/>
          <w:szCs w:val="24"/>
        </w:rPr>
        <w:t>;</w:t>
      </w:r>
    </w:p>
    <w:p w14:paraId="02D99A7A"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Και λίγη και πολλή. Εντάξει, κάνουμε κάθε προσπάθεια. </w:t>
      </w:r>
    </w:p>
    <w:p w14:paraId="02D99A7B"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Συνεχίστε, παρακαλώ. </w:t>
      </w:r>
    </w:p>
    <w:p w14:paraId="02D99A7C"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lastRenderedPageBreak/>
        <w:t>ΚΥΡΙΑΚΟΣ ΜΗΤΣΟΤΑΚΗΣ (Πρόεδρος της Νέας Δημοκρατίας):</w:t>
      </w:r>
      <w:r>
        <w:rPr>
          <w:rFonts w:eastAsia="Times New Roman" w:cs="Times New Roman"/>
          <w:b/>
          <w:szCs w:val="24"/>
        </w:rPr>
        <w:t xml:space="preserve"> </w:t>
      </w:r>
      <w:r>
        <w:rPr>
          <w:rFonts w:eastAsia="Times New Roman" w:cs="Times New Roman"/>
          <w:szCs w:val="24"/>
        </w:rPr>
        <w:t>Η ταύτιση, κύριε Τσίπρα, του προσωπικού συμφέροντος κάποιων πολιτών με την τύχη του καθεστώτος σας είναι η χειρότερη μορφή διαφθοράς. Δεν υπάρχει νομοσχέδιο, το οποίο να έχει έρθει σε αυτή την Αίθουσα, στο οποίο να μην έχουν παρεισφρήσει ρουσφετολογικές δ</w:t>
      </w:r>
      <w:r>
        <w:rPr>
          <w:rFonts w:eastAsia="Times New Roman" w:cs="Times New Roman"/>
          <w:szCs w:val="24"/>
        </w:rPr>
        <w:t>ιατάξεις τακτοποίησης κομματικών και φίλων σας. Κανένα, κύριε Τσίπρα. Κάθε φορά συμβαίνει αυτό. Αυτό δεν είναι διαφθορά; Αυτό δεν είναι διασπάθιση δημόσιου χρήματος; Είναι μια άλλου είδους διαφθορά. Είναι μια διαφθορά, που φορά πολιτικό μανδύα. Συχνά περνά</w:t>
      </w:r>
      <w:r>
        <w:rPr>
          <w:rFonts w:eastAsia="Times New Roman" w:cs="Times New Roman"/>
          <w:szCs w:val="24"/>
        </w:rPr>
        <w:t xml:space="preserve">ει, κύριε Τσίπρα, κάτω από το ραντάρ του εισαγγελέα, αλλά η προέλευσή της είναι πάντα η ίδια και είναι τα υπόγεια του Μαξίμου. </w:t>
      </w:r>
    </w:p>
    <w:p w14:paraId="02D99A7D"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πολύ φοβάμαι ότι όσο τα κοινωνικά και πολιτικά δεδομένα αλλάζουν προς το χειρότερο, τόσο πιο νοσηρή</w:t>
      </w:r>
      <w:r>
        <w:rPr>
          <w:rFonts w:eastAsia="Times New Roman" w:cs="Times New Roman"/>
          <w:szCs w:val="24"/>
        </w:rPr>
        <w:t xml:space="preserve"> θα γίνεται η αντίληψή σας περί εξουσίας και θεσμών. Γνωρίζετε καλά ότι η κοινωνία σάς έχει γυρίσει την πλάτη. Οι εννιά στους δέκα πολίτες πιστεύουν ότι εξαιτίας σας </w:t>
      </w:r>
      <w:r>
        <w:rPr>
          <w:rFonts w:eastAsia="Times New Roman" w:cs="Times New Roman"/>
          <w:szCs w:val="24"/>
        </w:rPr>
        <w:lastRenderedPageBreak/>
        <w:t>στη χώρα τα πράγματα θα πάνε χειρότερα. Η Κυβέρνηση που θα έδινε τη δέκατη τρίτη σύνταξη κ</w:t>
      </w:r>
      <w:r>
        <w:rPr>
          <w:rFonts w:eastAsia="Times New Roman" w:cs="Times New Roman"/>
          <w:szCs w:val="24"/>
        </w:rPr>
        <w:t xml:space="preserve">όβει το ΕΚΑΣ και τις επικουρικές και ψεκάζει με δακρυγόνα του συνταξιούχους. </w:t>
      </w:r>
    </w:p>
    <w:p w14:paraId="02D99A7E"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2D99A7F"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ΑΝΝΑ ΒΑΓΕΝΑ: </w:t>
      </w:r>
      <w:r>
        <w:rPr>
          <w:rFonts w:eastAsia="Times New Roman" w:cs="Times New Roman"/>
          <w:szCs w:val="24"/>
        </w:rPr>
        <w:t xml:space="preserve">Γυρίστε πίσω τα δάνεια, να δώσουμε το ΕΚΑΣ. </w:t>
      </w:r>
    </w:p>
    <w:p w14:paraId="02D99A80"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Κυρία Βαγενά, παρακαλώ</w:t>
      </w:r>
      <w:r>
        <w:rPr>
          <w:rFonts w:eastAsia="Times New Roman" w:cs="Times New Roman"/>
          <w:szCs w:val="24"/>
        </w:rPr>
        <w:t>,</w:t>
      </w:r>
      <w:r>
        <w:rPr>
          <w:rFonts w:eastAsia="Times New Roman" w:cs="Times New Roman"/>
          <w:szCs w:val="24"/>
        </w:rPr>
        <w:t xml:space="preserve"> μη με αναγκάσ</w:t>
      </w:r>
      <w:r>
        <w:rPr>
          <w:rFonts w:eastAsia="Times New Roman" w:cs="Times New Roman"/>
          <w:szCs w:val="24"/>
        </w:rPr>
        <w:t xml:space="preserve">ετε να σας ανακαλέσω στην τάξη. Σας παρακαλώ πολύ. </w:t>
      </w:r>
    </w:p>
    <w:p w14:paraId="02D99A81"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Η Κυβέρνηση που φώναζε, κύριε Τσίπρα, «κανένα σπίτι στα χέρια τραπεζίτη», τώρα διευκολύνει πλειστηριασμούς πρώτης κατοικίας</w:t>
      </w:r>
      <w:r>
        <w:rPr>
          <w:rFonts w:eastAsia="Times New Roman" w:cs="Times New Roman"/>
          <w:szCs w:val="24"/>
        </w:rPr>
        <w:t>,</w:t>
      </w:r>
      <w:r>
        <w:rPr>
          <w:rFonts w:eastAsia="Times New Roman" w:cs="Times New Roman"/>
          <w:szCs w:val="24"/>
        </w:rPr>
        <w:t xml:space="preserve"> ακόμα και για μικρές οφειλ</w:t>
      </w:r>
      <w:r>
        <w:rPr>
          <w:rFonts w:eastAsia="Times New Roman" w:cs="Times New Roman"/>
          <w:szCs w:val="24"/>
        </w:rPr>
        <w:t xml:space="preserve">ές στο </w:t>
      </w:r>
      <w:r>
        <w:rPr>
          <w:rFonts w:eastAsia="Times New Roman" w:cs="Times New Roman"/>
          <w:szCs w:val="24"/>
        </w:rPr>
        <w:t>δ</w:t>
      </w:r>
      <w:r>
        <w:rPr>
          <w:rFonts w:eastAsia="Times New Roman" w:cs="Times New Roman"/>
          <w:szCs w:val="24"/>
        </w:rPr>
        <w:t xml:space="preserve">ημόσιο. </w:t>
      </w:r>
    </w:p>
    <w:p w14:paraId="02D99A82"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2D99A83"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Η Κυβέρνηση που θα καταργούσε τον ΕΝΦΙΑ αυξάνει οριζόντια τους φόρους και υπονομεύει κάθε προοπτική ανάκαμψης της οικονομίας. Και η Κυβέρνηση, βέβαια, που διαδήλωνε συχνά με κλάματα κατ</w:t>
      </w:r>
      <w:r>
        <w:rPr>
          <w:rFonts w:eastAsia="Times New Roman" w:cs="Times New Roman"/>
          <w:szCs w:val="24"/>
        </w:rPr>
        <w:t xml:space="preserve">ά </w:t>
      </w:r>
      <w:r>
        <w:rPr>
          <w:rFonts w:eastAsia="Times New Roman" w:cs="Times New Roman"/>
          <w:szCs w:val="24"/>
        </w:rPr>
        <w:lastRenderedPageBreak/>
        <w:t xml:space="preserve">των ιδιωτικοποιήσεων εκχώρησε στο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xml:space="preserve"> το σύνολο της δημόσιας περιουσίας για ενενήντα εννέα χρόνια. </w:t>
      </w:r>
    </w:p>
    <w:p w14:paraId="02D99A84"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2D99A85"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Η Κυβέρνηση που γεννήθηκε μέσα στο ψέμα και τον λαϊκισμό σβήνει μέσα στην απαξίωση και την κα</w:t>
      </w:r>
      <w:r>
        <w:rPr>
          <w:rFonts w:eastAsia="Times New Roman" w:cs="Times New Roman"/>
          <w:szCs w:val="24"/>
        </w:rPr>
        <w:t xml:space="preserve">τακραυγή. Ποτέ στην ιστορία της Μεταπολίτευσης δεν υπήρχε τόσο προφανής δυσαρμονία μεταξύ κοινοβουλευτικής </w:t>
      </w:r>
      <w:r>
        <w:rPr>
          <w:rFonts w:eastAsia="Times New Roman" w:cs="Times New Roman"/>
          <w:szCs w:val="24"/>
        </w:rPr>
        <w:t>Π</w:t>
      </w:r>
      <w:r>
        <w:rPr>
          <w:rFonts w:eastAsia="Times New Roman" w:cs="Times New Roman"/>
          <w:szCs w:val="24"/>
        </w:rPr>
        <w:t xml:space="preserve">λειοψηφίας και λαϊκής βούλησης. </w:t>
      </w:r>
    </w:p>
    <w:p w14:paraId="02D99A86"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Έχετε αποτύχει παντού, κύριε Τσίπρα. Είστε μια Κυβέρνηση υπό κατάρρευση, αδύναμη να διαχειριστεί τα προβλήματα, που</w:t>
      </w:r>
      <w:r>
        <w:rPr>
          <w:rFonts w:eastAsia="Times New Roman" w:cs="Times New Roman"/>
          <w:szCs w:val="24"/>
        </w:rPr>
        <w:t>,</w:t>
      </w:r>
      <w:r>
        <w:rPr>
          <w:rFonts w:eastAsia="Times New Roman" w:cs="Times New Roman"/>
          <w:szCs w:val="24"/>
        </w:rPr>
        <w:t xml:space="preserve"> ως επί το </w:t>
      </w:r>
      <w:proofErr w:type="spellStart"/>
      <w:r>
        <w:rPr>
          <w:rFonts w:eastAsia="Times New Roman" w:cs="Times New Roman"/>
          <w:szCs w:val="24"/>
        </w:rPr>
        <w:t>πλείστον</w:t>
      </w:r>
      <w:proofErr w:type="spellEnd"/>
      <w:r>
        <w:rPr>
          <w:rFonts w:eastAsia="Times New Roman" w:cs="Times New Roman"/>
          <w:szCs w:val="24"/>
        </w:rPr>
        <w:t>,</w:t>
      </w:r>
      <w:r>
        <w:rPr>
          <w:rFonts w:eastAsia="Times New Roman" w:cs="Times New Roman"/>
          <w:szCs w:val="24"/>
        </w:rPr>
        <w:t xml:space="preserve"> είτε δημιούργησε η ίδια είτε επιδείνωσε. Και αυτός είναι ο τελικός σκοπός της σημερινής συζήτησης, άλλη μια άσκηση αποπροσανατολισμού από τα μεγάλα προβλήματα της ελληνικής κοινωνίας. </w:t>
      </w:r>
    </w:p>
    <w:p w14:paraId="02D99A87"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Αλλά, ξέρετε κάτι; Οι κραυγές σας και οι δικές σα</w:t>
      </w:r>
      <w:r>
        <w:rPr>
          <w:rFonts w:eastAsia="Times New Roman" w:cs="Times New Roman"/>
          <w:szCs w:val="24"/>
        </w:rPr>
        <w:t xml:space="preserve">ς φωνές είναι κούφιες. Και η προσπάθειά σας να αλλάξετε την ατζέντα και να τη μετατοπίσετε στο πεδίο των θεσμών και αυτή υποκρύπτει σκοπιμότητες. </w:t>
      </w:r>
    </w:p>
    <w:p w14:paraId="02D99A88"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Την προηγούμενη εβδομάδα ανακινήσατε, κύριε Τσίπρα, και πάλι ζήτημα συνταγματικής </w:t>
      </w:r>
      <w:r>
        <w:rPr>
          <w:rFonts w:eastAsia="Times New Roman" w:cs="Times New Roman"/>
          <w:szCs w:val="24"/>
        </w:rPr>
        <w:t>Α</w:t>
      </w:r>
      <w:r>
        <w:rPr>
          <w:rFonts w:eastAsia="Times New Roman" w:cs="Times New Roman"/>
          <w:szCs w:val="24"/>
        </w:rPr>
        <w:t>ναθεώρησης και μας ανακοιν</w:t>
      </w:r>
      <w:r>
        <w:rPr>
          <w:rFonts w:eastAsia="Times New Roman" w:cs="Times New Roman"/>
          <w:szCs w:val="24"/>
        </w:rPr>
        <w:t>ώσατε τη σύσταση μιας επιτροπής, μιας επιτροπής στην οποία δεν συμμετέχει κανένας συνταγματολόγος και κανείς δεν είχε αντιληφθεί τη σκοπιμότητά της. Εσείς, που, όπως μας είχατε πει –αν θυμάμαι καλά-, είστε κάθε λέξη του Συντάγματος, δεν γνωρίζετε, κύριε Τσ</w:t>
      </w:r>
      <w:r>
        <w:rPr>
          <w:rFonts w:eastAsia="Times New Roman" w:cs="Times New Roman"/>
          <w:szCs w:val="24"/>
        </w:rPr>
        <w:t xml:space="preserve">ίπρα, ότι η διαδικασία της συνταγματικής </w:t>
      </w:r>
      <w:r>
        <w:rPr>
          <w:rFonts w:eastAsia="Times New Roman" w:cs="Times New Roman"/>
          <w:szCs w:val="24"/>
        </w:rPr>
        <w:t>Α</w:t>
      </w:r>
      <w:r>
        <w:rPr>
          <w:rFonts w:eastAsia="Times New Roman" w:cs="Times New Roman"/>
          <w:szCs w:val="24"/>
        </w:rPr>
        <w:t xml:space="preserve">ναθεώρησης είναι αποκλειστικό προνόμιο της  Βουλής; </w:t>
      </w:r>
    </w:p>
    <w:p w14:paraId="02D99A89"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2D99A8A"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Δεν το γνωρίζετε, κύριε Τσίπρα; Της Βουλής! Και όχι της </w:t>
      </w:r>
      <w:r>
        <w:rPr>
          <w:rFonts w:eastAsia="Times New Roman" w:cs="Times New Roman"/>
          <w:szCs w:val="24"/>
        </w:rPr>
        <w:t>κ</w:t>
      </w:r>
      <w:r>
        <w:rPr>
          <w:rFonts w:eastAsia="Times New Roman" w:cs="Times New Roman"/>
          <w:szCs w:val="24"/>
        </w:rPr>
        <w:t xml:space="preserve">υβέρνησης, γιατί τείνετε να τα συγχέετε τα δύο. </w:t>
      </w:r>
    </w:p>
    <w:p w14:paraId="02D99A8B"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Όπως θυμάστε, στην πρώτη μου επίσκεψη στο γραφείο σας ως </w:t>
      </w:r>
      <w:proofErr w:type="spellStart"/>
      <w:r>
        <w:rPr>
          <w:rFonts w:eastAsia="Times New Roman" w:cs="Times New Roman"/>
          <w:szCs w:val="24"/>
        </w:rPr>
        <w:t>νεοεκλεγείς</w:t>
      </w:r>
      <w:proofErr w:type="spellEnd"/>
      <w:r>
        <w:rPr>
          <w:rFonts w:eastAsia="Times New Roman" w:cs="Times New Roman"/>
          <w:szCs w:val="24"/>
        </w:rPr>
        <w:t xml:space="preserve"> Αρχηγός της Αντιπολίτευσης</w:t>
      </w:r>
      <w:r>
        <w:rPr>
          <w:rFonts w:eastAsia="Times New Roman" w:cs="Times New Roman"/>
          <w:szCs w:val="24"/>
        </w:rPr>
        <w:t>,</w:t>
      </w:r>
      <w:r>
        <w:rPr>
          <w:rFonts w:eastAsia="Times New Roman" w:cs="Times New Roman"/>
          <w:szCs w:val="24"/>
        </w:rPr>
        <w:t xml:space="preserve"> πρώτος είχα θέσει το ζήτημα συνταγματικής </w:t>
      </w:r>
      <w:r>
        <w:rPr>
          <w:rFonts w:eastAsia="Times New Roman" w:cs="Times New Roman"/>
          <w:szCs w:val="24"/>
        </w:rPr>
        <w:t>Α</w:t>
      </w:r>
      <w:r>
        <w:rPr>
          <w:rFonts w:eastAsia="Times New Roman" w:cs="Times New Roman"/>
          <w:szCs w:val="24"/>
        </w:rPr>
        <w:t xml:space="preserve">ναθεώρησης και είχα ζητήσει συνεννόηση, να πάμε μαζί, να συμφωνήσουμε από κοινού σε ένα ευρύ φάσμα </w:t>
      </w:r>
      <w:proofErr w:type="spellStart"/>
      <w:r>
        <w:rPr>
          <w:rFonts w:eastAsia="Times New Roman" w:cs="Times New Roman"/>
          <w:szCs w:val="24"/>
        </w:rPr>
        <w:t>αναθεωρητέων</w:t>
      </w:r>
      <w:proofErr w:type="spellEnd"/>
      <w:r>
        <w:rPr>
          <w:rFonts w:eastAsia="Times New Roman" w:cs="Times New Roman"/>
          <w:szCs w:val="24"/>
        </w:rPr>
        <w:t xml:space="preserve"> άρθρ</w:t>
      </w:r>
      <w:r>
        <w:rPr>
          <w:rFonts w:eastAsia="Times New Roman" w:cs="Times New Roman"/>
          <w:szCs w:val="24"/>
        </w:rPr>
        <w:t xml:space="preserve">ων, ώστε η επόμενη Βουλή, με απλή πλειοψηφία, να μπορεί να διαμορφώσει το νέο Σύνταγμα. Και το </w:t>
      </w:r>
      <w:proofErr w:type="spellStart"/>
      <w:r>
        <w:rPr>
          <w:rFonts w:eastAsia="Times New Roman" w:cs="Times New Roman"/>
          <w:szCs w:val="24"/>
        </w:rPr>
        <w:t>διακύβευμα</w:t>
      </w:r>
      <w:proofErr w:type="spellEnd"/>
      <w:r>
        <w:rPr>
          <w:rFonts w:eastAsia="Times New Roman" w:cs="Times New Roman"/>
          <w:szCs w:val="24"/>
        </w:rPr>
        <w:t xml:space="preserve">, κύριε Τσίπρα, των </w:t>
      </w:r>
      <w:r>
        <w:rPr>
          <w:rFonts w:eastAsia="Times New Roman" w:cs="Times New Roman"/>
          <w:szCs w:val="24"/>
        </w:rPr>
        <w:lastRenderedPageBreak/>
        <w:t xml:space="preserve">επόμενων εκλογών να μην αφορά μόνο την επόμενη </w:t>
      </w:r>
      <w:r>
        <w:rPr>
          <w:rFonts w:eastAsia="Times New Roman" w:cs="Times New Roman"/>
          <w:szCs w:val="24"/>
        </w:rPr>
        <w:t>κ</w:t>
      </w:r>
      <w:r>
        <w:rPr>
          <w:rFonts w:eastAsia="Times New Roman" w:cs="Times New Roman"/>
          <w:szCs w:val="24"/>
        </w:rPr>
        <w:t xml:space="preserve">υβέρνηση, αλλά και την ίδια τη μορφή του καταστατικού χάρτη. </w:t>
      </w:r>
    </w:p>
    <w:p w14:paraId="02D99A8C"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Απορρίψατε φυσικά αυτ</w:t>
      </w:r>
      <w:r>
        <w:rPr>
          <w:rFonts w:eastAsia="Times New Roman" w:cs="Times New Roman"/>
          <w:szCs w:val="24"/>
        </w:rPr>
        <w:t xml:space="preserve">ή την πρόταση. </w:t>
      </w:r>
      <w:r>
        <w:rPr>
          <w:rFonts w:eastAsia="Times New Roman" w:cs="Times New Roman"/>
          <w:szCs w:val="24"/>
        </w:rPr>
        <w:t>Α</w:t>
      </w:r>
      <w:r>
        <w:rPr>
          <w:rFonts w:eastAsia="Times New Roman" w:cs="Times New Roman"/>
          <w:szCs w:val="24"/>
        </w:rPr>
        <w:t xml:space="preserve">ντί να εκκινήσετε τη διαδικασία στη Βουλή συγκροτώντας τη σχετική </w:t>
      </w:r>
      <w:r>
        <w:rPr>
          <w:rFonts w:eastAsia="Times New Roman" w:cs="Times New Roman"/>
          <w:szCs w:val="24"/>
        </w:rPr>
        <w:t>ε</w:t>
      </w:r>
      <w:r>
        <w:rPr>
          <w:rFonts w:eastAsia="Times New Roman" w:cs="Times New Roman"/>
          <w:szCs w:val="24"/>
        </w:rPr>
        <w:t xml:space="preserve">πιτροπή, οργανώνετε λαϊκές συνελεύσεις και για άλλη μια φορά υποτάσσετε τις θεσμικές σας υποχρεώσεις στην ικανοποίηση εφήμερων, μικροκομματικών σκοπιμοτήτων. </w:t>
      </w:r>
    </w:p>
    <w:p w14:paraId="02D99A8D"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Κυρίες και κύρ</w:t>
      </w:r>
      <w:r>
        <w:rPr>
          <w:rFonts w:eastAsia="Times New Roman" w:cs="Times New Roman"/>
          <w:szCs w:val="24"/>
        </w:rPr>
        <w:t>ιοι Βουλευτές, λυπάμαι ειλικρινά και για τον τόνο του Πρωθυπουργού στην πρώτη του τοποθέτηση, αλλά και για το γεγονός ότι το τοξικό περιβάλλον, το οποίο η ίδια η Κυβέρνηση έχει δημιουργήσει, δεν μας επιτρέπει σήμερα να κάνουμε μια ουσιαστική συζήτηση για τ</w:t>
      </w:r>
      <w:r>
        <w:rPr>
          <w:rFonts w:eastAsia="Times New Roman" w:cs="Times New Roman"/>
          <w:szCs w:val="24"/>
        </w:rPr>
        <w:t xml:space="preserve">ο πραγματικό πρόβλημα της διαφθοράς και της διαπλοκής στη χώρα, ένα πρόβλημα το οποίο βρίσκεται στο επίκεντρο της κρίσης εμπιστοσύνης που μαστίζει το πολιτικό σύστημα. </w:t>
      </w:r>
    </w:p>
    <w:p w14:paraId="02D99A8E"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02D99A8F"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Παρακαλώ, ησυχία. </w:t>
      </w:r>
    </w:p>
    <w:p w14:paraId="02D99A90"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lastRenderedPageBreak/>
        <w:t>ΚΥΡΙΑΚΟΣ ΜΗΤΣΟΤΑ</w:t>
      </w:r>
      <w:r>
        <w:rPr>
          <w:rFonts w:eastAsia="Times New Roman" w:cs="Times New Roman"/>
          <w:b/>
          <w:szCs w:val="24"/>
        </w:rPr>
        <w:t xml:space="preserve">ΚΗΣ (Πρόεδρος της Νέας Δημοκρατίας): </w:t>
      </w:r>
      <w:r>
        <w:rPr>
          <w:rFonts w:eastAsia="Times New Roman" w:cs="Times New Roman"/>
          <w:szCs w:val="24"/>
        </w:rPr>
        <w:t xml:space="preserve">Πριν από εννέα μήνες τετρακόσιες πέντε χιλιάδες πολίτες προσήλθαν σε μια ανοικτή εκλογική διαδικασία και με εξέλεξαν Πρόεδρο της Νέας Δημοκρατίας. Η υποψηφιότητά μου δεν στηρίχθηκε ούτε από μέσα μαζικής ενημέρωσης ούτε </w:t>
      </w:r>
      <w:r>
        <w:rPr>
          <w:rFonts w:eastAsia="Times New Roman" w:cs="Times New Roman"/>
          <w:szCs w:val="24"/>
        </w:rPr>
        <w:t>από παράκεντρα εξουσίας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Σ</w:t>
      </w:r>
      <w:r>
        <w:rPr>
          <w:rFonts w:eastAsia="Times New Roman" w:cs="Times New Roman"/>
          <w:szCs w:val="24"/>
        </w:rPr>
        <w:t>τηρίχθηκε στις Ελληνίδες και στους Έλληνες που με εμπιστεύτηκαν να λειτουργώ αυτόνομα</w:t>
      </w:r>
      <w:r>
        <w:rPr>
          <w:rFonts w:eastAsia="Times New Roman" w:cs="Times New Roman"/>
          <w:szCs w:val="24"/>
        </w:rPr>
        <w:t>,</w:t>
      </w:r>
      <w:r>
        <w:rPr>
          <w:rFonts w:eastAsia="Times New Roman" w:cs="Times New Roman"/>
          <w:szCs w:val="24"/>
        </w:rPr>
        <w:t xml:space="preserve"> αναφερόμενος μόνο σε αυτούς. Μη χλευάζετε αυτή τη διαδικασία. Εγώ δεν πήρα δαχτυλίδι από τον κ. Αλαβάνο, όπως ο κ. Τσίπρας. Εγώ εκλέχθηκα. </w:t>
      </w:r>
    </w:p>
    <w:p w14:paraId="02D99A91" w14:textId="77777777" w:rsidR="00D3277D" w:rsidRDefault="009F72F4">
      <w:pPr>
        <w:tabs>
          <w:tab w:val="left" w:pos="1319"/>
          <w:tab w:val="center" w:pos="475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2D99A92"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 xml:space="preserve">πό την πρώτη στιγμή έκανα ειλικρινή αυτοκριτική για τα όποια λάθη της παράταξής μας και δεσμεύτηκα να τραβήξω μια διαχωριστική γραμμή με το παρελθόν. </w:t>
      </w:r>
    </w:p>
    <w:p w14:paraId="02D99A93"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Ναι, κύριε Τσίπρα, εμείς νοικοκυρέψαμε τα οικονομι</w:t>
      </w:r>
      <w:r>
        <w:rPr>
          <w:rFonts w:eastAsia="Times New Roman" w:cs="Times New Roman"/>
          <w:szCs w:val="24"/>
        </w:rPr>
        <w:t xml:space="preserve">κά του κόμματός μας και είμαστε υπερήφανοι για αυτό. </w:t>
      </w:r>
      <w:r>
        <w:rPr>
          <w:rFonts w:eastAsia="Times New Roman" w:cs="Times New Roman"/>
          <w:szCs w:val="24"/>
        </w:rPr>
        <w:t>Σ</w:t>
      </w:r>
      <w:r>
        <w:rPr>
          <w:rFonts w:eastAsia="Times New Roman" w:cs="Times New Roman"/>
          <w:szCs w:val="24"/>
        </w:rPr>
        <w:t>τηριζόμαστε πια σε μικρές χορηγίες, με απόλυτη διαφάνεια</w:t>
      </w:r>
      <w:r>
        <w:rPr>
          <w:rFonts w:eastAsia="Times New Roman" w:cs="Times New Roman"/>
          <w:szCs w:val="24"/>
        </w:rPr>
        <w:t xml:space="preserve"> κ</w:t>
      </w:r>
      <w:r>
        <w:rPr>
          <w:rFonts w:eastAsia="Times New Roman" w:cs="Times New Roman"/>
          <w:szCs w:val="24"/>
        </w:rPr>
        <w:t xml:space="preserve">αι σκοπός μας είναι το σύνολο της κρατικής επιχορήγησης, όχι το 60%, όπως ορίζει ο νόμος, να κατευθύνεται στην αποπληρωμή του </w:t>
      </w:r>
      <w:r>
        <w:rPr>
          <w:rFonts w:eastAsia="Times New Roman" w:cs="Times New Roman"/>
          <w:szCs w:val="24"/>
        </w:rPr>
        <w:lastRenderedPageBreak/>
        <w:t>δανεισμού μας -για</w:t>
      </w:r>
      <w:r>
        <w:rPr>
          <w:rFonts w:eastAsia="Times New Roman" w:cs="Times New Roman"/>
          <w:szCs w:val="24"/>
        </w:rPr>
        <w:t xml:space="preserve">τί αποπληρώνουμε τα δάνειά μας- και να καλύπτουμε όλες τις λειτουργικές μας δαπάνες από χορηγίες. Και αυτό θα κάνουμε. Και θα τιμήσουμε την εμπιστοσύνη του ελληνικού λαού. </w:t>
      </w:r>
    </w:p>
    <w:p w14:paraId="02D99A94"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έβαια, κύριε Τσίπρα, εμείς δεν έχουμε, βλέπετε, και το προνόμιο να έχουμε στην υπη</w:t>
      </w:r>
      <w:r>
        <w:rPr>
          <w:rFonts w:eastAsia="Times New Roman" w:cs="Times New Roman"/>
          <w:szCs w:val="24"/>
        </w:rPr>
        <w:t xml:space="preserve">ρεσία μας κομματικές εφημερίδες, που ως διά μαγείας παίρνουν ολοένα και περισσότερη κρατική χρηματοδότηση και που έχουν και </w:t>
      </w:r>
      <w:r>
        <w:rPr>
          <w:rFonts w:eastAsia="Times New Roman" w:cs="Times New Roman"/>
          <w:szCs w:val="24"/>
          <w:lang w:val="en-US"/>
        </w:rPr>
        <w:t>offshore</w:t>
      </w:r>
      <w:r>
        <w:rPr>
          <w:rFonts w:eastAsia="Times New Roman" w:cs="Times New Roman"/>
          <w:szCs w:val="24"/>
        </w:rPr>
        <w:t xml:space="preserve"> στο μετοχικό τους κεφάλαιο. </w:t>
      </w:r>
    </w:p>
    <w:p w14:paraId="02D99A95" w14:textId="77777777" w:rsidR="00D3277D" w:rsidRDefault="009F72F4">
      <w:pPr>
        <w:tabs>
          <w:tab w:val="left" w:pos="1319"/>
          <w:tab w:val="center" w:pos="475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2D99A96"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Και να απαντήσετε κάποια στιγμή ποιος  κ</w:t>
      </w:r>
      <w:r>
        <w:rPr>
          <w:rFonts w:eastAsia="Times New Roman" w:cs="Times New Roman"/>
          <w:szCs w:val="24"/>
        </w:rPr>
        <w:t xml:space="preserve">ρύβεται πίσω από την </w:t>
      </w:r>
      <w:r>
        <w:rPr>
          <w:rFonts w:eastAsia="Times New Roman" w:cs="Times New Roman"/>
          <w:szCs w:val="24"/>
          <w:lang w:val="en-US"/>
        </w:rPr>
        <w:t>offshore</w:t>
      </w:r>
      <w:r>
        <w:rPr>
          <w:rFonts w:eastAsia="Times New Roman" w:cs="Times New Roman"/>
          <w:szCs w:val="24"/>
        </w:rPr>
        <w:t xml:space="preserve"> </w:t>
      </w:r>
      <w:r>
        <w:rPr>
          <w:rFonts w:eastAsia="Times New Roman" w:cs="Times New Roman"/>
          <w:szCs w:val="24"/>
        </w:rPr>
        <w:t>της εφημερίδας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Η </w:t>
      </w:r>
      <w:r>
        <w:rPr>
          <w:rFonts w:eastAsia="Times New Roman" w:cs="Times New Roman"/>
          <w:szCs w:val="24"/>
        </w:rPr>
        <w:t>ΑΥΓΗ»</w:t>
      </w:r>
      <w:r>
        <w:rPr>
          <w:rFonts w:eastAsia="Times New Roman" w:cs="Times New Roman"/>
          <w:szCs w:val="24"/>
        </w:rPr>
        <w:t xml:space="preserve">. Γιατί πράγματι, βγήκαν πολύ ενδιαφέροντα συμπεράσματα από αυτή 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w:t>
      </w:r>
    </w:p>
    <w:p w14:paraId="02D99A97"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Όμως, κυρίες και κύριοι Βουλευτές, το πρόβλημα της διαφθοράς και της διαπλοκής είναι πολύ σύνθετο και ξεπερνά τον τρόπο χρηματοδότησης του πολιτικού συστήματος. </w:t>
      </w:r>
      <w:r>
        <w:rPr>
          <w:rFonts w:eastAsia="Times New Roman" w:cs="Times New Roman"/>
          <w:szCs w:val="24"/>
        </w:rPr>
        <w:t>Ν</w:t>
      </w:r>
      <w:r>
        <w:rPr>
          <w:rFonts w:eastAsia="Times New Roman" w:cs="Times New Roman"/>
          <w:szCs w:val="24"/>
        </w:rPr>
        <w:t>αι, η χώρα χρειάζεται μια συνολική στρατηγική για την καταπολέμηση της διαφθοράς και της διαπλ</w:t>
      </w:r>
      <w:r>
        <w:rPr>
          <w:rFonts w:eastAsia="Times New Roman" w:cs="Times New Roman"/>
          <w:szCs w:val="24"/>
        </w:rPr>
        <w:t xml:space="preserve">οκής, που θα πηγαίνει πέρα από </w:t>
      </w:r>
      <w:r>
        <w:rPr>
          <w:rFonts w:eastAsia="Times New Roman" w:cs="Times New Roman"/>
          <w:szCs w:val="24"/>
        </w:rPr>
        <w:lastRenderedPageBreak/>
        <w:t>τις βολικές υπεραπλουστεύσεις που ακούσαμε και σήμερα και το κυνήγι μαγισσών, το οποίο αποτελεί και μεγάλη ειδικότητα της Κυβέρνησης.</w:t>
      </w:r>
    </w:p>
    <w:p w14:paraId="02D99A98"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Με τέτοια στρατηγική, κυρίες και κύριοι Βουλευτές, θα αναγνώριζε κατ’ αρχάς ότι το θεσμικό </w:t>
      </w:r>
      <w:r>
        <w:rPr>
          <w:rFonts w:eastAsia="Times New Roman" w:cs="Times New Roman"/>
          <w:szCs w:val="24"/>
        </w:rPr>
        <w:t>πλαίσιο μέσα στο οποίο λειτουργούμε συχνά ενθαρρύνει τη μικρή παραβατικότητα και διαφθορά. Όταν το κράτος, παραδείγματος χάριν, θεσπίζει αντικειμενικές αξίες οι οποίες είναι εκτός τόπου και χρόνου ή όταν οι πολεοδομικές και φορολογικές διατάξεις είναι τόσο</w:t>
      </w:r>
      <w:r>
        <w:rPr>
          <w:rFonts w:eastAsia="Times New Roman" w:cs="Times New Roman"/>
          <w:szCs w:val="24"/>
        </w:rPr>
        <w:t xml:space="preserve"> δαιδαλώδεις, τι μήνυμα στέλνουμε</w:t>
      </w:r>
      <w:r>
        <w:rPr>
          <w:rFonts w:eastAsia="Times New Roman" w:cs="Times New Roman"/>
          <w:szCs w:val="24"/>
        </w:rPr>
        <w:t>,</w:t>
      </w:r>
      <w:r>
        <w:rPr>
          <w:rFonts w:eastAsia="Times New Roman" w:cs="Times New Roman"/>
          <w:szCs w:val="24"/>
        </w:rPr>
        <w:t xml:space="preserve"> άραγε</w:t>
      </w:r>
      <w:r>
        <w:rPr>
          <w:rFonts w:eastAsia="Times New Roman" w:cs="Times New Roman"/>
          <w:szCs w:val="24"/>
        </w:rPr>
        <w:t>,</w:t>
      </w:r>
      <w:r>
        <w:rPr>
          <w:rFonts w:eastAsia="Times New Roman" w:cs="Times New Roman"/>
          <w:szCs w:val="24"/>
        </w:rPr>
        <w:t xml:space="preserve"> στους πολίτες;</w:t>
      </w:r>
    </w:p>
    <w:p w14:paraId="02D99A99"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Με απλά λόγια, χρειαζόμαστε μια νέα συμφωνία αλήθειας και στη σχέση μας με αυτό το κράτος, μια συμφωνία αλήθειας</w:t>
      </w:r>
      <w:r>
        <w:rPr>
          <w:rFonts w:eastAsia="Times New Roman" w:cs="Times New Roman"/>
          <w:szCs w:val="24"/>
        </w:rPr>
        <w:t>,</w:t>
      </w:r>
      <w:r>
        <w:rPr>
          <w:rFonts w:eastAsia="Times New Roman" w:cs="Times New Roman"/>
          <w:szCs w:val="24"/>
        </w:rPr>
        <w:t xml:space="preserve"> η οποία θα αναγνωρίζει, κυρίες και κύριοι Βουλευτές, ότι το κράτος δεν είναι αντίπαλό</w:t>
      </w:r>
      <w:r>
        <w:rPr>
          <w:rFonts w:eastAsia="Times New Roman" w:cs="Times New Roman"/>
          <w:szCs w:val="24"/>
        </w:rPr>
        <w:t xml:space="preserve">ς μας. Το κράτος είμαστε εμείς οι ίδιοι. </w:t>
      </w:r>
    </w:p>
    <w:p w14:paraId="02D99A9A"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Τώρα όλοι έχουμε δει την αλήθεια και όλοι τη γνωρίζουμε. Έχουμε αντιμετωπίσει το φάσμα της επερχόμενης καταστροφής και γνωρίζουμε ότι όποια </w:t>
      </w:r>
      <w:proofErr w:type="spellStart"/>
      <w:r>
        <w:rPr>
          <w:rFonts w:eastAsia="Times New Roman" w:cs="Times New Roman"/>
          <w:szCs w:val="24"/>
        </w:rPr>
        <w:t>λαθρεπιβατική</w:t>
      </w:r>
      <w:proofErr w:type="spellEnd"/>
      <w:r>
        <w:rPr>
          <w:rFonts w:eastAsia="Times New Roman" w:cs="Times New Roman"/>
          <w:szCs w:val="24"/>
        </w:rPr>
        <w:t xml:space="preserve"> συμπεριφορά δεν αφορά μόνο τον </w:t>
      </w:r>
      <w:r>
        <w:rPr>
          <w:rFonts w:eastAsia="Times New Roman" w:cs="Times New Roman"/>
          <w:szCs w:val="24"/>
        </w:rPr>
        <w:lastRenderedPageBreak/>
        <w:t>γείτονά μας, δεν είναι κάποιο</w:t>
      </w:r>
      <w:r>
        <w:rPr>
          <w:rFonts w:eastAsia="Times New Roman" w:cs="Times New Roman"/>
          <w:szCs w:val="24"/>
        </w:rPr>
        <w:t>ς ο έξυπνος και ο άλλος το κορόιδο, αλλά τελικά καταστρέφει όλους μας και τα παιδιά μας.</w:t>
      </w:r>
    </w:p>
    <w:p w14:paraId="02D99A9B"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πειδή όταν μιλάμε για διαπλοκή και διαφθορά, δεν μπορούμε να αφήσουμε απ’ έξω τις μεγάλες επιχειρήσεις, </w:t>
      </w:r>
      <w:r>
        <w:rPr>
          <w:rFonts w:eastAsia="Times New Roman" w:cs="Times New Roman"/>
          <w:szCs w:val="24"/>
        </w:rPr>
        <w:t xml:space="preserve">χρειαζόμαστε </w:t>
      </w:r>
      <w:r>
        <w:rPr>
          <w:rFonts w:eastAsia="Times New Roman" w:cs="Times New Roman"/>
          <w:szCs w:val="24"/>
        </w:rPr>
        <w:t>και μια νέα αρχή στη σχέση του κράτους με την επι</w:t>
      </w:r>
      <w:r>
        <w:rPr>
          <w:rFonts w:eastAsia="Times New Roman" w:cs="Times New Roman"/>
          <w:szCs w:val="24"/>
        </w:rPr>
        <w:t>χειρηματική κοινότητα. Το μοντέλο πράγματι του κρατικοδίαιτου καπιταλισμού χρεοκόπησε. Μόνον εσείς, κύριε Τσίπρα, έχετε μείνει υποστηρικτής του.</w:t>
      </w:r>
    </w:p>
    <w:p w14:paraId="02D99A9C"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Το κράτος πρέπει να κάνει τη δουλειά του. Ποια είναι αυτή; Να θέτει κανόνες και να διασφαλίζει τον υγιή ανταγων</w:t>
      </w:r>
      <w:r>
        <w:rPr>
          <w:rFonts w:eastAsia="Times New Roman" w:cs="Times New Roman"/>
          <w:szCs w:val="24"/>
        </w:rPr>
        <w:t xml:space="preserve">ισμό, μέσα από ισχυρές </w:t>
      </w:r>
      <w:r>
        <w:rPr>
          <w:rFonts w:eastAsia="Times New Roman" w:cs="Times New Roman"/>
          <w:szCs w:val="24"/>
        </w:rPr>
        <w:t>α</w:t>
      </w:r>
      <w:r>
        <w:rPr>
          <w:rFonts w:eastAsia="Times New Roman" w:cs="Times New Roman"/>
          <w:szCs w:val="24"/>
        </w:rPr>
        <w:t xml:space="preserve">νεξάρτητες </w:t>
      </w:r>
      <w:r>
        <w:rPr>
          <w:rFonts w:eastAsia="Times New Roman" w:cs="Times New Roman"/>
          <w:szCs w:val="24"/>
        </w:rPr>
        <w:t>α</w:t>
      </w:r>
      <w:r>
        <w:rPr>
          <w:rFonts w:eastAsia="Times New Roman" w:cs="Times New Roman"/>
          <w:szCs w:val="24"/>
        </w:rPr>
        <w:t xml:space="preserve">ρχές, τις οποίες σε κάθε ευκαιρία φυσικά εσείς υπονομεύετε. </w:t>
      </w:r>
      <w:r>
        <w:rPr>
          <w:rFonts w:eastAsia="Times New Roman" w:cs="Times New Roman"/>
          <w:szCs w:val="24"/>
        </w:rPr>
        <w:t>Ο</w:t>
      </w:r>
      <w:r>
        <w:rPr>
          <w:rFonts w:eastAsia="Times New Roman" w:cs="Times New Roman"/>
          <w:szCs w:val="24"/>
        </w:rPr>
        <w:t>ι επιχειρήσεις να κάνουν και αυτές τη δικιά τους δουλειά, που είναι φυσικά να διεκδικούν το κέρδος. Αυτός είναι ο σκοπός κάθε επιχείρησης, αλλά τηρώντας τον νό</w:t>
      </w:r>
      <w:r>
        <w:rPr>
          <w:rFonts w:eastAsia="Times New Roman" w:cs="Times New Roman"/>
          <w:szCs w:val="24"/>
        </w:rPr>
        <w:t xml:space="preserve">μο και όχι μπαίνοντας σε συναλλαγές με την εκάστοτε </w:t>
      </w:r>
      <w:r>
        <w:rPr>
          <w:rFonts w:eastAsia="Times New Roman" w:cs="Times New Roman"/>
          <w:szCs w:val="24"/>
        </w:rPr>
        <w:t>κ</w:t>
      </w:r>
      <w:r>
        <w:rPr>
          <w:rFonts w:eastAsia="Times New Roman" w:cs="Times New Roman"/>
          <w:szCs w:val="24"/>
        </w:rPr>
        <w:t>υβέρνηση.</w:t>
      </w:r>
    </w:p>
    <w:p w14:paraId="02D99A9D"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Βουλευτές, σήμερα περισσότερο παρά ποτέ η χώρα χρειάζεται μια συνεκτική στρατηγική για την καταπολέμηση της διαφθοράς. </w:t>
      </w:r>
      <w:r>
        <w:rPr>
          <w:rFonts w:eastAsia="Times New Roman" w:cs="Times New Roman"/>
          <w:szCs w:val="24"/>
        </w:rPr>
        <w:t>Μ</w:t>
      </w:r>
      <w:r>
        <w:rPr>
          <w:rFonts w:eastAsia="Times New Roman" w:cs="Times New Roman"/>
          <w:szCs w:val="24"/>
        </w:rPr>
        <w:t>ια τέτοια στρατηγική θα πρέπει να περιλαμβάνει μεταξύ ά</w:t>
      </w:r>
      <w:r>
        <w:rPr>
          <w:rFonts w:eastAsia="Times New Roman" w:cs="Times New Roman"/>
          <w:szCs w:val="24"/>
        </w:rPr>
        <w:t>λλων τις εξής προτεραιότητες:</w:t>
      </w:r>
    </w:p>
    <w:p w14:paraId="02D99A9E"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Πρώτον και σημαντικότερο, ενίσχυση και υποστήριξη του έργου των δικαστικών λειτουργών στη μάχη κατά της διαφθοράς και της διαπλοκής, αλλά με την υποστήριξη κατάλληλων εργαλείων, δεξιοτήτων και υποστηρικτικών δομών. Η φάση της </w:t>
      </w:r>
      <w:r>
        <w:rPr>
          <w:rFonts w:eastAsia="Times New Roman" w:cs="Times New Roman"/>
          <w:szCs w:val="24"/>
        </w:rPr>
        <w:t xml:space="preserve">προδικασίας, </w:t>
      </w:r>
      <w:r>
        <w:rPr>
          <w:rFonts w:eastAsia="Times New Roman" w:cs="Times New Roman"/>
          <w:szCs w:val="24"/>
        </w:rPr>
        <w:t xml:space="preserve">κατά την οποία </w:t>
      </w:r>
      <w:r>
        <w:rPr>
          <w:rFonts w:eastAsia="Times New Roman" w:cs="Times New Roman"/>
          <w:szCs w:val="24"/>
        </w:rPr>
        <w:t>χτίζονται υποθέσεις και συλλέγεται το αποδεικτικό υλικό, είναι ιδιαίτερα σημαντική. Όλοι το γνωρίζουμε ότι σήμερα οι δικαστικοί λειτουργοί δεν έχουν την εθνική δυνατότητα και την υποστήριξη να μπορούν να χειρίζονται αυτή τη διαδ</w:t>
      </w:r>
      <w:r>
        <w:rPr>
          <w:rFonts w:eastAsia="Times New Roman" w:cs="Times New Roman"/>
          <w:szCs w:val="24"/>
        </w:rPr>
        <w:t>ικασία με την απαραίτητη αποτελεσματικότητα.</w:t>
      </w:r>
    </w:p>
    <w:p w14:paraId="02D99A9F"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Δεύτερον, χρειαζόμαστε τη δημιουργία ενός ολοκληρωμένου και αποτελεσματικού συστήματος εσωτερικού και εξωτερικού ελέγχου</w:t>
      </w:r>
      <w:r>
        <w:rPr>
          <w:rFonts w:eastAsia="Times New Roman" w:cs="Times New Roman"/>
          <w:szCs w:val="24"/>
        </w:rPr>
        <w:t>,</w:t>
      </w:r>
      <w:r>
        <w:rPr>
          <w:rFonts w:eastAsia="Times New Roman" w:cs="Times New Roman"/>
          <w:szCs w:val="24"/>
        </w:rPr>
        <w:t xml:space="preserve"> με βάση τα διεθνή πρότυπα και πρακτικές</w:t>
      </w:r>
      <w:r>
        <w:rPr>
          <w:rFonts w:eastAsia="Times New Roman" w:cs="Times New Roman"/>
          <w:szCs w:val="24"/>
        </w:rPr>
        <w:t>,</w:t>
      </w:r>
      <w:r>
        <w:rPr>
          <w:rFonts w:eastAsia="Times New Roman" w:cs="Times New Roman"/>
          <w:szCs w:val="24"/>
        </w:rPr>
        <w:t xml:space="preserve"> και να άρουμε επιτέλους </w:t>
      </w:r>
      <w:r>
        <w:rPr>
          <w:rFonts w:eastAsia="Times New Roman" w:cs="Times New Roman"/>
          <w:szCs w:val="24"/>
        </w:rPr>
        <w:lastRenderedPageBreak/>
        <w:t>όλες τις επικαλύψεις στο</w:t>
      </w:r>
      <w:r>
        <w:rPr>
          <w:rFonts w:eastAsia="Times New Roman" w:cs="Times New Roman"/>
          <w:szCs w:val="24"/>
        </w:rPr>
        <w:t>ν ελεγκτικό μηχανισμό που υπάρχουν σήμερα, που δημιουργούν ένα δαιδαλώδες πλαίσιο</w:t>
      </w:r>
      <w:r>
        <w:rPr>
          <w:rFonts w:eastAsia="Times New Roman" w:cs="Times New Roman"/>
          <w:szCs w:val="24"/>
        </w:rPr>
        <w:t>,</w:t>
      </w:r>
      <w:r>
        <w:rPr>
          <w:rFonts w:eastAsia="Times New Roman" w:cs="Times New Roman"/>
          <w:szCs w:val="24"/>
        </w:rPr>
        <w:t xml:space="preserve"> χωρίς καμ</w:t>
      </w:r>
      <w:r>
        <w:rPr>
          <w:rFonts w:eastAsia="Times New Roman" w:cs="Times New Roman"/>
          <w:szCs w:val="24"/>
        </w:rPr>
        <w:t>μ</w:t>
      </w:r>
      <w:r>
        <w:rPr>
          <w:rFonts w:eastAsia="Times New Roman" w:cs="Times New Roman"/>
          <w:szCs w:val="24"/>
        </w:rPr>
        <w:t>ία ουσιαστική αποτελεσματικότητα.</w:t>
      </w:r>
    </w:p>
    <w:p w14:paraId="02D99AA0"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Τρίτον, πρέπει να διασυνδέσουμε την αποστολή και τη δράση δημόσιων οργανισμών με συγκεκριμένους στόχους, διότι μόνο αν υπάρχουν σ</w:t>
      </w:r>
      <w:r>
        <w:rPr>
          <w:rFonts w:eastAsia="Times New Roman" w:cs="Times New Roman"/>
          <w:szCs w:val="24"/>
        </w:rPr>
        <w:t xml:space="preserve">τόχοι μπορεί να υπηρετείται η αρχή της διαφάνειας και της </w:t>
      </w:r>
      <w:proofErr w:type="spellStart"/>
      <w:r>
        <w:rPr>
          <w:rFonts w:eastAsia="Times New Roman" w:cs="Times New Roman"/>
          <w:szCs w:val="24"/>
        </w:rPr>
        <w:t>ακεραιότητος</w:t>
      </w:r>
      <w:proofErr w:type="spellEnd"/>
      <w:r>
        <w:rPr>
          <w:rFonts w:eastAsia="Times New Roman" w:cs="Times New Roman"/>
          <w:szCs w:val="24"/>
        </w:rPr>
        <w:t>.</w:t>
      </w:r>
    </w:p>
    <w:p w14:paraId="02D99AA1"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Τέταρτον, πρέπει να προχωρήσουμε, όπως είχαμε ξεκινήσει να το κάνουμε, σε μια ριζική απλοποίηση όλων των διοικητικών διαδικασιών, με χρήση της τεχνολογίας, με έναν κεντρικό στόχο: να π</w:t>
      </w:r>
      <w:r>
        <w:rPr>
          <w:rFonts w:eastAsia="Times New Roman" w:cs="Times New Roman"/>
          <w:szCs w:val="24"/>
        </w:rPr>
        <w:t>εριορίσουμε τη φυσική επικοινωνία των πολιτών και των επιχειρήσεων με κρατικούς λειτουργούς, να κάνουμε αυτή την επικοινωνία όσο πιο απρόσωπη γίνεται.</w:t>
      </w:r>
    </w:p>
    <w:p w14:paraId="02D99AA2" w14:textId="77777777" w:rsidR="00D3277D" w:rsidRDefault="009F72F4">
      <w:pPr>
        <w:spacing w:after="0" w:line="600" w:lineRule="auto"/>
        <w:ind w:firstLine="720"/>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πρέπει να επιμείνουμε σε συνεχή αξιολόγηση των δημοσίων υπαλλήλων και ως προς το σκέλος των ηθικ</w:t>
      </w:r>
      <w:r>
        <w:rPr>
          <w:rFonts w:eastAsia="Times New Roman" w:cs="Times New Roman"/>
          <w:szCs w:val="24"/>
        </w:rPr>
        <w:t xml:space="preserve">ών αξιών και κατά την άσκηση </w:t>
      </w:r>
      <w:r>
        <w:rPr>
          <w:rFonts w:eastAsia="Times New Roman" w:cs="Times New Roman"/>
          <w:szCs w:val="24"/>
        </w:rPr>
        <w:t xml:space="preserve">– </w:t>
      </w:r>
      <w:r>
        <w:rPr>
          <w:rFonts w:eastAsia="Times New Roman" w:cs="Times New Roman"/>
          <w:szCs w:val="24"/>
        </w:rPr>
        <w:t>αλλά και κατά την πρόσληψη</w:t>
      </w:r>
      <w:r>
        <w:rPr>
          <w:rFonts w:eastAsia="Times New Roman" w:cs="Times New Roman"/>
          <w:szCs w:val="24"/>
        </w:rPr>
        <w:t>–</w:t>
      </w:r>
      <w:r>
        <w:rPr>
          <w:rFonts w:eastAsia="Times New Roman" w:cs="Times New Roman"/>
          <w:szCs w:val="24"/>
        </w:rPr>
        <w:t xml:space="preserve"> των καθηκόντων.</w:t>
      </w:r>
    </w:p>
    <w:p w14:paraId="02D99AA3" w14:textId="77777777" w:rsidR="00D3277D" w:rsidRDefault="009F72F4">
      <w:pPr>
        <w:spacing w:after="0" w:line="600" w:lineRule="auto"/>
        <w:ind w:firstLine="720"/>
        <w:jc w:val="both"/>
        <w:rPr>
          <w:rFonts w:eastAsia="Times New Roman" w:cs="Times New Roman"/>
          <w:szCs w:val="24"/>
        </w:rPr>
      </w:pPr>
      <w:proofErr w:type="spellStart"/>
      <w:r>
        <w:rPr>
          <w:rFonts w:eastAsia="Times New Roman" w:cs="Times New Roman"/>
          <w:szCs w:val="24"/>
        </w:rPr>
        <w:lastRenderedPageBreak/>
        <w:t>Έκτον</w:t>
      </w:r>
      <w:proofErr w:type="spellEnd"/>
      <w:r>
        <w:rPr>
          <w:rFonts w:eastAsia="Times New Roman" w:cs="Times New Roman"/>
          <w:szCs w:val="24"/>
        </w:rPr>
        <w:t xml:space="preserve">, πρέπει να επιμείνουμε –και δυστυχώς εκεί έχετε κάνει πολλά βήματα στη λάθος κατεύθυνση- στη διασφάλιση της αμεροληψίας, της διαφάνειας και της αποτελεσματικότητας της </w:t>
      </w:r>
      <w:r>
        <w:rPr>
          <w:rFonts w:eastAsia="Times New Roman" w:cs="Times New Roman"/>
          <w:szCs w:val="24"/>
        </w:rPr>
        <w:t>διαδικασίας απόδοσης πειθαρχικών ευθυνών για λειτουργούς και στελέχη της δημόσιας διοίκησης που εμπλέκονται σε υποθέσεις απάτης και διαφθοράς.</w:t>
      </w:r>
    </w:p>
    <w:p w14:paraId="02D99AA4" w14:textId="77777777" w:rsidR="00D3277D" w:rsidRDefault="009F72F4">
      <w:pPr>
        <w:spacing w:after="0" w:line="600" w:lineRule="auto"/>
        <w:ind w:firstLine="720"/>
        <w:jc w:val="both"/>
        <w:rPr>
          <w:rFonts w:eastAsia="Times New Roman"/>
          <w:szCs w:val="24"/>
        </w:rPr>
      </w:pPr>
      <w:proofErr w:type="spellStart"/>
      <w:r>
        <w:rPr>
          <w:rFonts w:eastAsia="Times New Roman"/>
          <w:szCs w:val="24"/>
        </w:rPr>
        <w:t>Έβδομον</w:t>
      </w:r>
      <w:proofErr w:type="spellEnd"/>
      <w:r>
        <w:rPr>
          <w:rFonts w:eastAsia="Times New Roman"/>
          <w:szCs w:val="24"/>
        </w:rPr>
        <w:t xml:space="preserve">, να προχωρήσουμε επιτέλους στην πλήρη </w:t>
      </w:r>
      <w:proofErr w:type="spellStart"/>
      <w:r>
        <w:rPr>
          <w:rFonts w:eastAsia="Times New Roman"/>
          <w:szCs w:val="24"/>
        </w:rPr>
        <w:t>ηλεκτρονικοποίηση</w:t>
      </w:r>
      <w:proofErr w:type="spellEnd"/>
      <w:r>
        <w:rPr>
          <w:rFonts w:eastAsia="Times New Roman"/>
          <w:szCs w:val="24"/>
        </w:rPr>
        <w:t xml:space="preserve"> του συστήματος υποβολής δηλώσεων «πόθεν έσχες» οι</w:t>
      </w:r>
      <w:r>
        <w:rPr>
          <w:rFonts w:eastAsia="Times New Roman"/>
          <w:szCs w:val="24"/>
        </w:rPr>
        <w:t>κονομικών συμφερόντων, με επικέντρωση στις κατηγορίες υψηλών κινδύνων και αυτές οι δηλώσεις, με πρώτες τις δηλώσεις των Βουλευτών, να είναι διαθέσιμες στο διαδίκτυο ιστορικά, για να αποδεικνύεται πραγματικά, κύριε Τσίπρα και κυρίες και κύριοι Βουλευτές, πο</w:t>
      </w:r>
      <w:r>
        <w:rPr>
          <w:rFonts w:eastAsia="Times New Roman"/>
          <w:szCs w:val="24"/>
        </w:rPr>
        <w:t>ιος πλούτισε και ποιος όχι από την πολιτική.</w:t>
      </w:r>
    </w:p>
    <w:p w14:paraId="02D99AA5" w14:textId="77777777" w:rsidR="00D3277D" w:rsidRDefault="009F72F4">
      <w:pPr>
        <w:spacing w:after="0" w:line="600" w:lineRule="auto"/>
        <w:ind w:firstLine="720"/>
        <w:jc w:val="center"/>
        <w:rPr>
          <w:rFonts w:eastAsia="Times New Roman"/>
          <w:szCs w:val="24"/>
        </w:rPr>
      </w:pPr>
      <w:r>
        <w:rPr>
          <w:rFonts w:eastAsia="Times New Roman"/>
          <w:szCs w:val="24"/>
        </w:rPr>
        <w:t>(Θόρυβος στην Αίθουσα)</w:t>
      </w:r>
    </w:p>
    <w:p w14:paraId="02D99AA6" w14:textId="77777777" w:rsidR="00D3277D" w:rsidRDefault="009F72F4">
      <w:pPr>
        <w:spacing w:after="0" w:line="600" w:lineRule="auto"/>
        <w:ind w:firstLine="720"/>
        <w:jc w:val="both"/>
        <w:rPr>
          <w:rFonts w:eastAsia="Times New Roman"/>
          <w:szCs w:val="24"/>
        </w:rPr>
      </w:pPr>
      <w:proofErr w:type="spellStart"/>
      <w:r>
        <w:rPr>
          <w:rFonts w:eastAsia="Times New Roman"/>
          <w:szCs w:val="24"/>
        </w:rPr>
        <w:t>Όγδοον</w:t>
      </w:r>
      <w:proofErr w:type="spellEnd"/>
      <w:r>
        <w:rPr>
          <w:rFonts w:eastAsia="Times New Roman"/>
          <w:szCs w:val="24"/>
        </w:rPr>
        <w:t>, να δημιουργήσουμε αποτελεσματικά εργαλεία, για να μπορούμε να αντιμετωπίσουμε στην καρδιά τους τα φαινόμενα σύγκρουσης συμφέροντος στην άσκηση δημόσιας εξουσίας.</w:t>
      </w:r>
    </w:p>
    <w:p w14:paraId="02D99AA7" w14:textId="77777777" w:rsidR="00D3277D" w:rsidRDefault="009F72F4">
      <w:pPr>
        <w:spacing w:after="0" w:line="600" w:lineRule="auto"/>
        <w:ind w:firstLine="720"/>
        <w:jc w:val="both"/>
        <w:rPr>
          <w:rFonts w:eastAsia="Times New Roman"/>
          <w:szCs w:val="24"/>
        </w:rPr>
      </w:pPr>
      <w:proofErr w:type="spellStart"/>
      <w:r>
        <w:rPr>
          <w:rFonts w:eastAsia="Times New Roman"/>
          <w:szCs w:val="24"/>
        </w:rPr>
        <w:lastRenderedPageBreak/>
        <w:t>Ένατον</w:t>
      </w:r>
      <w:proofErr w:type="spellEnd"/>
      <w:r>
        <w:rPr>
          <w:rFonts w:eastAsia="Times New Roman"/>
          <w:szCs w:val="24"/>
        </w:rPr>
        <w:t>, να βελτιώσ</w:t>
      </w:r>
      <w:r>
        <w:rPr>
          <w:rFonts w:eastAsia="Times New Roman"/>
          <w:szCs w:val="24"/>
        </w:rPr>
        <w:t>ουμε, κύριε Τσίπρα, το θεσμικό πλαίσιο διαφάνειας και χρηματοδότησης των κομμάτων. Εμείς κάναμε τα πρώτα βήματα μόνοι μας. Κάντε τα κι εσείς, κύριε Τσίπρα. Κάντε τα κι εσείς. Προχωρήστε κι εσείς στην εξυγίανση των δικών σας οικονομικών.</w:t>
      </w:r>
    </w:p>
    <w:p w14:paraId="02D99AA8" w14:textId="77777777" w:rsidR="00D3277D" w:rsidRDefault="009F72F4">
      <w:pPr>
        <w:spacing w:after="0" w:line="600" w:lineRule="auto"/>
        <w:ind w:firstLine="720"/>
        <w:jc w:val="both"/>
        <w:rPr>
          <w:rFonts w:eastAsia="Times New Roman"/>
          <w:szCs w:val="24"/>
        </w:rPr>
      </w:pPr>
      <w:proofErr w:type="spellStart"/>
      <w:r>
        <w:rPr>
          <w:rFonts w:eastAsia="Times New Roman"/>
          <w:szCs w:val="24"/>
        </w:rPr>
        <w:t>Δέκατον</w:t>
      </w:r>
      <w:proofErr w:type="spellEnd"/>
      <w:r>
        <w:rPr>
          <w:rFonts w:eastAsia="Times New Roman"/>
          <w:szCs w:val="24"/>
        </w:rPr>
        <w:t>, να δημιουρ</w:t>
      </w:r>
      <w:r>
        <w:rPr>
          <w:rFonts w:eastAsia="Times New Roman"/>
          <w:szCs w:val="24"/>
        </w:rPr>
        <w:t xml:space="preserve">γήσουμε ένα ευνοϊκό πλαίσιο για εταιρείες οι οποίες δεν επιλέγουν να συμμετέχουν σε σχήματα απάτης και διαφθοράς και που επιλέγουν να δώσουν στοιχεία στις </w:t>
      </w:r>
      <w:r>
        <w:rPr>
          <w:rFonts w:eastAsia="Times New Roman"/>
          <w:szCs w:val="24"/>
        </w:rPr>
        <w:t>α</w:t>
      </w:r>
      <w:r>
        <w:rPr>
          <w:rFonts w:eastAsia="Times New Roman"/>
          <w:szCs w:val="24"/>
        </w:rPr>
        <w:t>ρχές για αυτές τις υποθέσεις.</w:t>
      </w:r>
    </w:p>
    <w:p w14:paraId="02D99AA9" w14:textId="77777777" w:rsidR="00D3277D" w:rsidRDefault="009F72F4">
      <w:pPr>
        <w:spacing w:after="0" w:line="600" w:lineRule="auto"/>
        <w:ind w:firstLine="720"/>
        <w:jc w:val="both"/>
        <w:rPr>
          <w:rFonts w:eastAsia="Times New Roman"/>
          <w:szCs w:val="24"/>
        </w:rPr>
      </w:pPr>
      <w:proofErr w:type="spellStart"/>
      <w:r>
        <w:rPr>
          <w:rFonts w:eastAsia="Times New Roman"/>
          <w:szCs w:val="24"/>
        </w:rPr>
        <w:t>Ενδέκατον</w:t>
      </w:r>
      <w:proofErr w:type="spellEnd"/>
      <w:r>
        <w:rPr>
          <w:rFonts w:eastAsia="Times New Roman"/>
          <w:szCs w:val="24"/>
        </w:rPr>
        <w:t xml:space="preserve">, να αναλάβουμε μια σειρά από πρωτοβουλίες με τον ιδιωτικό </w:t>
      </w:r>
      <w:r>
        <w:rPr>
          <w:rFonts w:eastAsia="Times New Roman"/>
          <w:szCs w:val="24"/>
        </w:rPr>
        <w:t>τομέα, με τις επαγγελματικές οργανώσεις, για την ανάδειξη, επιτέλους, του αρνητικού αντίκτυπου της διαφθοράς στο όλο το εύρος της δημόσιας ζωής.</w:t>
      </w:r>
    </w:p>
    <w:p w14:paraId="02D99AAA" w14:textId="77777777" w:rsidR="00D3277D" w:rsidRDefault="009F72F4">
      <w:pPr>
        <w:spacing w:after="0" w:line="600" w:lineRule="auto"/>
        <w:ind w:firstLine="720"/>
        <w:jc w:val="both"/>
        <w:rPr>
          <w:rFonts w:eastAsia="Times New Roman"/>
          <w:szCs w:val="24"/>
        </w:rPr>
      </w:pPr>
      <w:r>
        <w:rPr>
          <w:rFonts w:eastAsia="Times New Roman"/>
          <w:szCs w:val="24"/>
        </w:rPr>
        <w:t>Και</w:t>
      </w:r>
      <w:r>
        <w:rPr>
          <w:rFonts w:eastAsia="Times New Roman"/>
          <w:szCs w:val="24"/>
        </w:rPr>
        <w:t>,</w:t>
      </w:r>
      <w:r>
        <w:rPr>
          <w:rFonts w:eastAsia="Times New Roman"/>
          <w:szCs w:val="24"/>
        </w:rPr>
        <w:t xml:space="preserve"> </w:t>
      </w:r>
      <w:proofErr w:type="spellStart"/>
      <w:r>
        <w:rPr>
          <w:rFonts w:eastAsia="Times New Roman"/>
          <w:szCs w:val="24"/>
        </w:rPr>
        <w:t>δωδέκατον</w:t>
      </w:r>
      <w:proofErr w:type="spellEnd"/>
      <w:r>
        <w:rPr>
          <w:rFonts w:eastAsia="Times New Roman"/>
          <w:szCs w:val="24"/>
        </w:rPr>
        <w:t xml:space="preserve"> και πιο σημαντικό, να ενδυναμώσουμε την ίδια την κοινωνία των πολιτών, τις μη κυβερνητικές οργαν</w:t>
      </w:r>
      <w:r>
        <w:rPr>
          <w:rFonts w:eastAsia="Times New Roman"/>
          <w:szCs w:val="24"/>
        </w:rPr>
        <w:t xml:space="preserve">ώσεις, τα μέσα μαζικής ενημέρωσης, με μια απαίτηση για διαφάνεια και λογοδοσία και μια συνειδητή προσπάθεια εκπαίδευσης της νέας γενιάς, κυρίως, στο να έχουν επιτέλους μια μηδενική </w:t>
      </w:r>
      <w:r>
        <w:rPr>
          <w:rFonts w:eastAsia="Times New Roman"/>
          <w:szCs w:val="24"/>
        </w:rPr>
        <w:lastRenderedPageBreak/>
        <w:t>ανοχή στην κουλτούρα της διαφθοράς και να γνωρίζουν οι νέοι και οι νέες τον</w:t>
      </w:r>
      <w:r>
        <w:rPr>
          <w:rFonts w:eastAsia="Times New Roman"/>
          <w:szCs w:val="24"/>
        </w:rPr>
        <w:t xml:space="preserve"> πραγματικό αντίκτυπο της διαφθοράς στην κοινωνική ευημερία και συνοχή.</w:t>
      </w:r>
    </w:p>
    <w:p w14:paraId="02D99AAB" w14:textId="77777777" w:rsidR="00D3277D" w:rsidRDefault="009F72F4">
      <w:pPr>
        <w:spacing w:after="0" w:line="600" w:lineRule="auto"/>
        <w:ind w:firstLine="720"/>
        <w:jc w:val="both"/>
        <w:rPr>
          <w:rFonts w:eastAsia="Times New Roman"/>
          <w:szCs w:val="24"/>
        </w:rPr>
      </w:pPr>
      <w:r>
        <w:rPr>
          <w:rFonts w:eastAsia="Times New Roman"/>
          <w:szCs w:val="24"/>
        </w:rPr>
        <w:t xml:space="preserve">Πρέπει, επιτέλους, να πάψει να θεωρείται μάγκας και έξυπνος αυτός που βρήκε τρόπο είτε να πλουτίσει παρανόμως από το </w:t>
      </w:r>
      <w:r>
        <w:rPr>
          <w:rFonts w:eastAsia="Times New Roman"/>
          <w:szCs w:val="24"/>
        </w:rPr>
        <w:t>δ</w:t>
      </w:r>
      <w:r>
        <w:rPr>
          <w:rFonts w:eastAsia="Times New Roman"/>
          <w:szCs w:val="24"/>
        </w:rPr>
        <w:t>ημόσιο είτε να μην πληρώσει τους φόρους του, όποιος βρήκε τρόπο να</w:t>
      </w:r>
      <w:r>
        <w:rPr>
          <w:rFonts w:eastAsia="Times New Roman"/>
          <w:szCs w:val="24"/>
        </w:rPr>
        <w:t xml:space="preserve"> παρακάμψει δικλίδες ασφαλείας, να εκμεταλλευτεί τις αδυναμίες του συστήματος ελέγχου και να κερδοσκοπήσει σε βάρος του κοινωνικού συνόλου.</w:t>
      </w:r>
    </w:p>
    <w:p w14:paraId="02D99AAC" w14:textId="77777777" w:rsidR="00D3277D" w:rsidRDefault="009F72F4">
      <w:pPr>
        <w:spacing w:after="0" w:line="600" w:lineRule="auto"/>
        <w:ind w:firstLine="720"/>
        <w:jc w:val="both"/>
        <w:rPr>
          <w:rFonts w:eastAsia="Times New Roman"/>
          <w:szCs w:val="24"/>
        </w:rPr>
      </w:pPr>
      <w:r>
        <w:rPr>
          <w:rFonts w:eastAsia="Times New Roman"/>
          <w:szCs w:val="24"/>
        </w:rPr>
        <w:t xml:space="preserve">Η ελληνική κοινωνία, κυρίες και κύριοι Βουλευτές, άσχετα με τις όποιες </w:t>
      </w:r>
      <w:proofErr w:type="spellStart"/>
      <w:r>
        <w:rPr>
          <w:rFonts w:eastAsia="Times New Roman"/>
          <w:szCs w:val="24"/>
        </w:rPr>
        <w:t>σκιαμαχίες</w:t>
      </w:r>
      <w:proofErr w:type="spellEnd"/>
      <w:r>
        <w:rPr>
          <w:rFonts w:eastAsia="Times New Roman"/>
          <w:szCs w:val="24"/>
        </w:rPr>
        <w:t xml:space="preserve"> σε αυτή την Αίθουσα, δεν αντέχει ν</w:t>
      </w:r>
      <w:r>
        <w:rPr>
          <w:rFonts w:eastAsia="Times New Roman"/>
          <w:szCs w:val="24"/>
        </w:rPr>
        <w:t xml:space="preserve">α κουβαλά άλλο αυτό το φορτίο. Οι φωνές δυσπιστίας και αμφισβήτησης είναι εκκωφαντικές και αφορούν όλους. «Όλοι τα παίρνουν, τίποτα δεν γίνεται χωρίς μίζα και λάδωμα», αυτά λέει η κοινωνία σήμερα. </w:t>
      </w:r>
      <w:r>
        <w:rPr>
          <w:rFonts w:eastAsia="Times New Roman"/>
          <w:szCs w:val="24"/>
        </w:rPr>
        <w:t>Α</w:t>
      </w:r>
      <w:r>
        <w:rPr>
          <w:rFonts w:eastAsia="Times New Roman"/>
          <w:szCs w:val="24"/>
        </w:rPr>
        <w:t>υτή η εικόνα αδικεί την πλειονότητα των δημοσίων υπαλλήλων</w:t>
      </w:r>
      <w:r>
        <w:rPr>
          <w:rFonts w:eastAsia="Times New Roman"/>
          <w:szCs w:val="24"/>
        </w:rPr>
        <w:t>, οι οποίοι είναι επαγγελματίες και ασκούν με εντιμότητα τα καθήκοντά τους, όπως αδικεί και τους υγιείς επαγγελματίες του ιδιωτικού τομέα.</w:t>
      </w:r>
    </w:p>
    <w:p w14:paraId="02D99AAD" w14:textId="77777777" w:rsidR="00D3277D" w:rsidRDefault="009F72F4">
      <w:pPr>
        <w:spacing w:after="0" w:line="600" w:lineRule="auto"/>
        <w:ind w:firstLine="720"/>
        <w:jc w:val="both"/>
        <w:rPr>
          <w:rFonts w:eastAsia="Times New Roman"/>
          <w:szCs w:val="24"/>
        </w:rPr>
      </w:pPr>
      <w:r>
        <w:rPr>
          <w:rFonts w:eastAsia="Times New Roman"/>
          <w:szCs w:val="24"/>
        </w:rPr>
        <w:lastRenderedPageBreak/>
        <w:t>Εμείς είμαστε αποφασισμένοι αυτό το σχέδιο καταπολέμησης της διαφθοράς, όχι μόνο της μεγάλης</w:t>
      </w:r>
      <w:r>
        <w:rPr>
          <w:rFonts w:eastAsia="Times New Roman"/>
          <w:szCs w:val="24"/>
        </w:rPr>
        <w:t>,</w:t>
      </w:r>
      <w:r>
        <w:rPr>
          <w:rFonts w:eastAsia="Times New Roman"/>
          <w:szCs w:val="24"/>
        </w:rPr>
        <w:t xml:space="preserve"> αλλά και της μεσαίας κα</w:t>
      </w:r>
      <w:r>
        <w:rPr>
          <w:rFonts w:eastAsia="Times New Roman"/>
          <w:szCs w:val="24"/>
        </w:rPr>
        <w:t>ι της μικρής, να το βάλουμε σε εφαρμογή και να πολεμήσουμε τη διαφθορά, από όσο ψηλά κι αν αυτή προέρχεται κι όποια κι αν είναι τα οικονομικά και κοινωνικά της ερείσματα.</w:t>
      </w:r>
    </w:p>
    <w:p w14:paraId="02D99AAE" w14:textId="77777777" w:rsidR="00D3277D" w:rsidRDefault="009F72F4">
      <w:pPr>
        <w:spacing w:after="0" w:line="600" w:lineRule="auto"/>
        <w:ind w:firstLine="720"/>
        <w:jc w:val="both"/>
        <w:rPr>
          <w:rFonts w:eastAsia="Times New Roman"/>
          <w:szCs w:val="24"/>
        </w:rPr>
      </w:pPr>
      <w:r>
        <w:rPr>
          <w:rFonts w:eastAsia="Times New Roman"/>
          <w:szCs w:val="24"/>
        </w:rPr>
        <w:t>Κυρίες και κύριοι Βουλευτές, κλείνω με την εξής παρατήρηση: Η σημερινή συζήτηση επιβε</w:t>
      </w:r>
      <w:r>
        <w:rPr>
          <w:rFonts w:eastAsia="Times New Roman"/>
          <w:szCs w:val="24"/>
        </w:rPr>
        <w:t>βαίωσε ότι η Κυβέρνηση δεν έχει κανένα απολύτως σχέδιο αλλά και καμμία πρόθεση να αντιμετωπίσει το πρόβλημα της διαφθοράς και της διαπλοκής. Δεν άκουσα ούτε μία θετική πρόταση από τον Πρωθυπουργό σε αυτή την κατεύθυνση.</w:t>
      </w:r>
    </w:p>
    <w:p w14:paraId="02D99AAF" w14:textId="77777777" w:rsidR="00D3277D" w:rsidRDefault="009F72F4">
      <w:pPr>
        <w:spacing w:after="0" w:line="600" w:lineRule="auto"/>
        <w:ind w:firstLine="720"/>
        <w:jc w:val="both"/>
        <w:rPr>
          <w:rFonts w:eastAsia="Times New Roman"/>
          <w:szCs w:val="24"/>
        </w:rPr>
      </w:pPr>
      <w:r>
        <w:rPr>
          <w:rFonts w:eastAsia="Times New Roman"/>
          <w:szCs w:val="24"/>
        </w:rPr>
        <w:t>Το αντίθετο συμβαίνει. Χτίζει μεθοδι</w:t>
      </w:r>
      <w:r>
        <w:rPr>
          <w:rFonts w:eastAsia="Times New Roman"/>
          <w:szCs w:val="24"/>
        </w:rPr>
        <w:t xml:space="preserve">κά μια νέα διαπλοκή, έτσι ώστε να της είναι αρεστή. Αλλά δεν αρκείται μόνο εκεί. Υποβαθμίζει την ανεξαρτησία της </w:t>
      </w:r>
      <w:r>
        <w:rPr>
          <w:rFonts w:eastAsia="Times New Roman"/>
          <w:szCs w:val="24"/>
        </w:rPr>
        <w:t>δ</w:t>
      </w:r>
      <w:r>
        <w:rPr>
          <w:rFonts w:eastAsia="Times New Roman"/>
          <w:szCs w:val="24"/>
        </w:rPr>
        <w:t>ικαιοσύνης, την οποία εξακολουθείτε και αντιμετωπίζετε ως εργαλείο, αμφισβητεί το ίδιο το κράτος δικαίου, υπονομεύει εν τέλει την ποιότητα της</w:t>
      </w:r>
      <w:r>
        <w:rPr>
          <w:rFonts w:eastAsia="Times New Roman"/>
          <w:szCs w:val="24"/>
        </w:rPr>
        <w:t xml:space="preserve"> δημοκρατίας μας. Και αυτό δεν μπορεί </w:t>
      </w:r>
      <w:r w:rsidRPr="00B47803">
        <w:rPr>
          <w:rFonts w:eastAsia="Times New Roman"/>
          <w:szCs w:val="24"/>
        </w:rPr>
        <w:t>να γίνει άλλο ανεκτό.</w:t>
      </w:r>
    </w:p>
    <w:p w14:paraId="02D99AB0" w14:textId="77777777" w:rsidR="00D3277D" w:rsidRDefault="009F72F4">
      <w:pPr>
        <w:spacing w:after="0" w:line="600" w:lineRule="auto"/>
        <w:ind w:firstLine="720"/>
        <w:jc w:val="both"/>
        <w:rPr>
          <w:rFonts w:eastAsia="Times New Roman"/>
          <w:szCs w:val="24"/>
        </w:rPr>
      </w:pPr>
      <w:r>
        <w:rPr>
          <w:rFonts w:eastAsia="Times New Roman"/>
          <w:szCs w:val="24"/>
        </w:rPr>
        <w:lastRenderedPageBreak/>
        <w:t>Η χώρα δεν αντέχει, κύριε Τσίπρα, να προσθέσει στη βαθιά οικονομική κρίση και μια κρίση δημοκρατίας. Και αυτός ο σχεδιασμός σας θα ανατραπεί, όσο μεθοδευμένος κι αν είναι. Υπάρχουν δικαστές στην Α</w:t>
      </w:r>
      <w:r>
        <w:rPr>
          <w:rFonts w:eastAsia="Times New Roman"/>
          <w:szCs w:val="24"/>
        </w:rPr>
        <w:t>θήνα, υπάρχουν πολίτες στην Ελλάδα, υπάρχουν θεσμοί στην Ευρώπη και δεν αργήσει η μέρα που η εκτροπή την οποία επιχειρείτε, θα πέσει στο κενό μαζί με την ίδια την Κυβέρνησή σας.</w:t>
      </w:r>
    </w:p>
    <w:p w14:paraId="02D99AB1" w14:textId="77777777" w:rsidR="00D3277D" w:rsidRDefault="009F72F4">
      <w:pPr>
        <w:spacing w:after="0" w:line="600" w:lineRule="auto"/>
        <w:ind w:firstLine="720"/>
        <w:jc w:val="both"/>
        <w:rPr>
          <w:rFonts w:eastAsia="Times New Roman"/>
          <w:szCs w:val="24"/>
        </w:rPr>
      </w:pPr>
      <w:r>
        <w:rPr>
          <w:rFonts w:eastAsia="Times New Roman"/>
          <w:szCs w:val="24"/>
        </w:rPr>
        <w:t>Κύριε Τσίπρα, κλείνω με την εξής παρατήρηση: Όταν κατόπιν του αιτήματός μας γι</w:t>
      </w:r>
      <w:r>
        <w:rPr>
          <w:rFonts w:eastAsia="Times New Roman"/>
          <w:szCs w:val="24"/>
        </w:rPr>
        <w:t>α αυτή τη συζήτηση που διεξάγεται σήμερα, πήρατε τον λόγο, απαντήσατε ότι τα αιτήματα ενίοτε γίνονται δεκτά.</w:t>
      </w:r>
    </w:p>
    <w:p w14:paraId="02D99AB2" w14:textId="77777777" w:rsidR="00D3277D" w:rsidRDefault="009F72F4">
      <w:pPr>
        <w:spacing w:after="0" w:line="600" w:lineRule="auto"/>
        <w:ind w:firstLine="720"/>
        <w:jc w:val="both"/>
        <w:rPr>
          <w:rFonts w:eastAsia="Times New Roman"/>
          <w:szCs w:val="24"/>
        </w:rPr>
      </w:pPr>
      <w:r>
        <w:rPr>
          <w:rFonts w:eastAsia="Times New Roman"/>
          <w:szCs w:val="24"/>
        </w:rPr>
        <w:t>Αφού, λοιπόν, είστε τόσο σίγουρος για τον εαυτό σας και σας αρέσουν τα λογοπαίγνια, δεχτείτε και το επόμενο αίτημα μας: Προκηρύξτε εκλογές, λοιπόν,</w:t>
      </w:r>
      <w:r>
        <w:rPr>
          <w:rFonts w:eastAsia="Times New Roman"/>
          <w:szCs w:val="24"/>
        </w:rPr>
        <w:t xml:space="preserve"> κύριε Τσίπρα! Ελάτε αν τολμάτε!</w:t>
      </w:r>
    </w:p>
    <w:p w14:paraId="02D99AB3" w14:textId="77777777" w:rsidR="00D3277D" w:rsidRDefault="009F72F4">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02D99AB4" w14:textId="77777777" w:rsidR="00D3277D" w:rsidRDefault="009F72F4">
      <w:pPr>
        <w:spacing w:after="0" w:line="600" w:lineRule="auto"/>
        <w:ind w:firstLine="720"/>
        <w:jc w:val="center"/>
        <w:rPr>
          <w:rFonts w:eastAsia="Times New Roman"/>
          <w:szCs w:val="24"/>
        </w:rPr>
      </w:pPr>
      <w:r>
        <w:rPr>
          <w:rFonts w:eastAsia="Times New Roman"/>
          <w:szCs w:val="24"/>
        </w:rPr>
        <w:t>(Θόρυβος στην Αίθουσα)</w:t>
      </w:r>
    </w:p>
    <w:p w14:paraId="02D99AB5" w14:textId="77777777" w:rsidR="00D3277D" w:rsidRDefault="009F72F4">
      <w:pPr>
        <w:spacing w:after="0" w:line="600" w:lineRule="auto"/>
        <w:ind w:firstLine="720"/>
        <w:jc w:val="both"/>
        <w:rPr>
          <w:rFonts w:eastAsia="Times New Roman"/>
          <w:szCs w:val="24"/>
        </w:rPr>
      </w:pPr>
      <w:r>
        <w:rPr>
          <w:rFonts w:eastAsia="Times New Roman"/>
          <w:szCs w:val="24"/>
        </w:rPr>
        <w:t xml:space="preserve">Ελάτε αν τολμάτε! Δώστε τη δυνατότητα στον ελληνικό λαό, που </w:t>
      </w:r>
      <w:proofErr w:type="spellStart"/>
      <w:r>
        <w:rPr>
          <w:rFonts w:eastAsia="Times New Roman"/>
          <w:szCs w:val="24"/>
        </w:rPr>
        <w:t>ασφυκτιά</w:t>
      </w:r>
      <w:proofErr w:type="spellEnd"/>
      <w:r>
        <w:rPr>
          <w:rFonts w:eastAsia="Times New Roman"/>
          <w:szCs w:val="24"/>
        </w:rPr>
        <w:t xml:space="preserve"> από την πολιτική σας, να εκφραστεί, να δώσει τέλος στο σημερινό κατήφορο.</w:t>
      </w:r>
    </w:p>
    <w:p w14:paraId="02D99AB6" w14:textId="77777777" w:rsidR="00D3277D" w:rsidRDefault="009F72F4">
      <w:pPr>
        <w:spacing w:after="0" w:line="600" w:lineRule="auto"/>
        <w:ind w:firstLine="720"/>
        <w:jc w:val="both"/>
        <w:rPr>
          <w:rFonts w:eastAsia="Times New Roman"/>
          <w:szCs w:val="24"/>
        </w:rPr>
      </w:pPr>
      <w:r>
        <w:rPr>
          <w:rFonts w:eastAsia="Times New Roman"/>
          <w:szCs w:val="24"/>
        </w:rPr>
        <w:lastRenderedPageBreak/>
        <w:t>Γι</w:t>
      </w:r>
      <w:r>
        <w:rPr>
          <w:rFonts w:eastAsia="Times New Roman"/>
          <w:szCs w:val="24"/>
        </w:rPr>
        <w:t>ατί μετά από όσα ακούσαμε σήμερα, κυρίες και κύριοι Βουλευτές, ένα είναι ξεκάθαρο: Η πολιτική, η οικονομική, θεσμική ανόρθωση της χώρας περνάει μέσα από την εκλογική, ιδεολογική και ηθική ήττα του ΣΥΡΙΖΑ. Και αυτό δεν μπορείτε να το αποφύγετε, κύριε Τσίπρα</w:t>
      </w:r>
      <w:r>
        <w:rPr>
          <w:rFonts w:eastAsia="Times New Roman"/>
          <w:szCs w:val="24"/>
        </w:rPr>
        <w:t>, μόνο να το αναβάλετε. Και όσο αργότερα, τόσο χειρότερα για εσάς, αλλά τόσο χειρότερα και για τη χώρα.</w:t>
      </w:r>
    </w:p>
    <w:p w14:paraId="02D99AB7" w14:textId="77777777" w:rsidR="00D3277D" w:rsidRDefault="009F72F4">
      <w:pPr>
        <w:spacing w:after="0" w:line="600" w:lineRule="auto"/>
        <w:ind w:firstLine="720"/>
        <w:jc w:val="both"/>
        <w:rPr>
          <w:rFonts w:eastAsia="Times New Roman"/>
          <w:szCs w:val="24"/>
        </w:rPr>
      </w:pPr>
      <w:r>
        <w:rPr>
          <w:rFonts w:eastAsia="Times New Roman"/>
          <w:szCs w:val="24"/>
        </w:rPr>
        <w:t>Σας ευχαριστώ πολύ.</w:t>
      </w:r>
    </w:p>
    <w:p w14:paraId="02D99AB8" w14:textId="77777777" w:rsidR="00D3277D" w:rsidRDefault="009F72F4">
      <w:pPr>
        <w:spacing w:after="0" w:line="600" w:lineRule="auto"/>
        <w:ind w:firstLine="720"/>
        <w:jc w:val="both"/>
        <w:rPr>
          <w:rFonts w:eastAsia="Times New Roman"/>
          <w:szCs w:val="24"/>
        </w:rPr>
      </w:pPr>
      <w:r>
        <w:rPr>
          <w:rFonts w:eastAsia="Times New Roman"/>
          <w:szCs w:val="24"/>
        </w:rPr>
        <w:t>(Όρθιοι οι Βουλευτές της Νέας Δημοκρατίας χειροκροτούν ζωηρά και παρατεταμένα)</w:t>
      </w:r>
    </w:p>
    <w:p w14:paraId="02D99AB9" w14:textId="77777777" w:rsidR="00D3277D" w:rsidRDefault="009F72F4">
      <w:pPr>
        <w:spacing w:after="0" w:line="600" w:lineRule="auto"/>
        <w:ind w:firstLine="720"/>
        <w:jc w:val="both"/>
        <w:rPr>
          <w:rFonts w:eastAsia="Times New Roman"/>
          <w:szCs w:val="24"/>
        </w:rPr>
      </w:pPr>
      <w:r>
        <w:rPr>
          <w:rFonts w:eastAsia="Times New Roman"/>
          <w:b/>
          <w:szCs w:val="24"/>
        </w:rPr>
        <w:t xml:space="preserve">ΓΕΡΑΣΙΜΟΣ </w:t>
      </w:r>
      <w:r>
        <w:rPr>
          <w:rFonts w:eastAsia="Times New Roman"/>
          <w:b/>
          <w:szCs w:val="24"/>
        </w:rPr>
        <w:t xml:space="preserve">(ΜΑΚΗΣ) </w:t>
      </w:r>
      <w:r>
        <w:rPr>
          <w:rFonts w:eastAsia="Times New Roman"/>
          <w:b/>
          <w:szCs w:val="24"/>
        </w:rPr>
        <w:t>ΜΠΑΛΑΟΥΡΑΣ:</w:t>
      </w:r>
      <w:r>
        <w:rPr>
          <w:rFonts w:eastAsia="Times New Roman"/>
          <w:szCs w:val="24"/>
        </w:rPr>
        <w:t xml:space="preserve"> Για τη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xml:space="preserve"> θα μας πείτε;</w:t>
      </w:r>
    </w:p>
    <w:p w14:paraId="02D99ABA" w14:textId="77777777" w:rsidR="00D3277D" w:rsidRDefault="009F72F4">
      <w:pPr>
        <w:spacing w:after="0" w:line="600" w:lineRule="auto"/>
        <w:ind w:firstLine="720"/>
        <w:jc w:val="both"/>
        <w:rPr>
          <w:rFonts w:eastAsia="Times New Roman"/>
          <w:szCs w:val="24"/>
        </w:rPr>
      </w:pPr>
      <w:r>
        <w:rPr>
          <w:rFonts w:eastAsia="Times New Roman"/>
          <w:b/>
          <w:szCs w:val="24"/>
        </w:rPr>
        <w:t>ΚΥΡΙΑΚΟΣ ΜΗΤΣΟΤΑΚΗΣ (Πρόεδρος της Νέας Δημοκρατίας):</w:t>
      </w:r>
      <w:r>
        <w:rPr>
          <w:rFonts w:eastAsia="Times New Roman"/>
          <w:szCs w:val="24"/>
        </w:rPr>
        <w:t xml:space="preserve"> Σας απάντησα, αλλά δεν με ακούσατε.</w:t>
      </w:r>
    </w:p>
    <w:p w14:paraId="02D99ABB" w14:textId="77777777" w:rsidR="00D3277D" w:rsidRDefault="009F72F4">
      <w:pPr>
        <w:spacing w:after="0" w:line="600" w:lineRule="auto"/>
        <w:ind w:firstLine="720"/>
        <w:jc w:val="both"/>
        <w:rPr>
          <w:rFonts w:eastAsia="Times New Roman"/>
          <w:szCs w:val="24"/>
        </w:rPr>
      </w:pPr>
      <w:r>
        <w:rPr>
          <w:rFonts w:eastAsia="Times New Roman"/>
          <w:szCs w:val="24"/>
        </w:rPr>
        <w:t>(Όρθιοι οι Βουλευτές της Νέας Δημοκρατίας χειροκροτούν ζωηρά και παρατεταμένα)</w:t>
      </w:r>
    </w:p>
    <w:p w14:paraId="02D99ABC" w14:textId="77777777" w:rsidR="00D3277D" w:rsidRDefault="009F72F4">
      <w:pPr>
        <w:spacing w:after="0" w:line="600" w:lineRule="auto"/>
        <w:ind w:firstLine="720"/>
        <w:jc w:val="both"/>
        <w:rPr>
          <w:rFonts w:eastAsia="Times New Roman"/>
        </w:rPr>
      </w:pPr>
      <w:r>
        <w:rPr>
          <w:rFonts w:eastAsia="Times New Roman"/>
          <w:b/>
          <w:szCs w:val="24"/>
        </w:rPr>
        <w:lastRenderedPageBreak/>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w:t>
      </w:r>
      <w:r>
        <w:rPr>
          <w:rFonts w:eastAsia="Times New Roman"/>
        </w:rPr>
        <w:t>Κυρίες και κύριοι συνάδελφοι, έχω την τιμή ν</w:t>
      </w:r>
      <w:r>
        <w:rPr>
          <w:rFonts w:eastAsia="Times New Roman"/>
        </w:rPr>
        <w:t>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w:t>
      </w:r>
      <w:r>
        <w:rPr>
          <w:rFonts w:eastAsia="Times New Roman"/>
        </w:rPr>
        <w:t>η</w:t>
      </w:r>
      <w:r>
        <w:rPr>
          <w:rFonts w:eastAsia="Times New Roman"/>
        </w:rPr>
        <w:t>ρίου και τον τρόπο οργάνωσης και λειτουργίας της Βουλ</w:t>
      </w:r>
      <w:r>
        <w:rPr>
          <w:rFonts w:eastAsia="Times New Roman"/>
        </w:rPr>
        <w:t xml:space="preserve">ής, </w:t>
      </w:r>
      <w:r>
        <w:rPr>
          <w:rFonts w:eastAsia="Times New Roman"/>
        </w:rPr>
        <w:t>σαράντα οκτώ</w:t>
      </w:r>
      <w:r>
        <w:rPr>
          <w:rFonts w:eastAsia="Times New Roman"/>
        </w:rPr>
        <w:t xml:space="preserve"> μαθητές και μαθήτριες και </w:t>
      </w:r>
      <w:r>
        <w:rPr>
          <w:rFonts w:eastAsia="Times New Roman"/>
        </w:rPr>
        <w:t>δύο</w:t>
      </w:r>
      <w:r>
        <w:rPr>
          <w:rFonts w:eastAsia="Times New Roman"/>
        </w:rPr>
        <w:t xml:space="preserve"> εκπαιδευτικοί συνοδοί τους από το 12</w:t>
      </w:r>
      <w:r w:rsidRPr="00310E46">
        <w:rPr>
          <w:rFonts w:eastAsia="Times New Roman"/>
          <w:vertAlign w:val="superscript"/>
        </w:rPr>
        <w:t>ο</w:t>
      </w:r>
      <w:r>
        <w:rPr>
          <w:rFonts w:eastAsia="Times New Roman"/>
        </w:rPr>
        <w:t xml:space="preserve"> </w:t>
      </w:r>
      <w:r>
        <w:rPr>
          <w:rFonts w:eastAsia="Times New Roman"/>
        </w:rPr>
        <w:t xml:space="preserve"> Γενικό Λύκειο Πάτρας</w:t>
      </w:r>
      <w:r>
        <w:rPr>
          <w:rFonts w:eastAsia="Times New Roman"/>
        </w:rPr>
        <w:t xml:space="preserve"> (</w:t>
      </w:r>
      <w:r>
        <w:rPr>
          <w:rFonts w:eastAsia="Times New Roman"/>
        </w:rPr>
        <w:t>Α</w:t>
      </w:r>
      <w:r>
        <w:rPr>
          <w:rFonts w:eastAsia="Times New Roman"/>
        </w:rPr>
        <w:t xml:space="preserve">΄ </w:t>
      </w:r>
      <w:r>
        <w:rPr>
          <w:rFonts w:eastAsia="Times New Roman"/>
        </w:rPr>
        <w:t>Τ</w:t>
      </w:r>
      <w:r>
        <w:rPr>
          <w:rFonts w:eastAsia="Times New Roman"/>
        </w:rPr>
        <w:t>μήμα)</w:t>
      </w:r>
      <w:r>
        <w:rPr>
          <w:rFonts w:eastAsia="Times New Roman"/>
        </w:rPr>
        <w:t xml:space="preserve">. </w:t>
      </w:r>
    </w:p>
    <w:p w14:paraId="02D99ABD" w14:textId="77777777" w:rsidR="00D3277D" w:rsidRDefault="009F72F4">
      <w:pPr>
        <w:spacing w:after="0" w:line="600" w:lineRule="auto"/>
        <w:ind w:left="360" w:firstLine="360"/>
        <w:jc w:val="both"/>
        <w:rPr>
          <w:rFonts w:eastAsia="Times New Roman"/>
        </w:rPr>
      </w:pPr>
      <w:r>
        <w:rPr>
          <w:rFonts w:eastAsia="Times New Roman"/>
        </w:rPr>
        <w:t xml:space="preserve">Η Βουλή τούς καλωσορίζει. </w:t>
      </w:r>
    </w:p>
    <w:p w14:paraId="02D99ABE" w14:textId="77777777" w:rsidR="00D3277D" w:rsidRDefault="009F72F4">
      <w:pPr>
        <w:spacing w:after="0" w:line="600" w:lineRule="auto"/>
        <w:ind w:firstLine="709"/>
        <w:jc w:val="center"/>
        <w:rPr>
          <w:rFonts w:eastAsia="Times New Roman"/>
        </w:rPr>
      </w:pPr>
      <w:r>
        <w:rPr>
          <w:rFonts w:eastAsia="Times New Roman"/>
        </w:rPr>
        <w:t>(Χειροκροτήματα απ’ όλες τις πτέρυγες της Βουλής)</w:t>
      </w:r>
    </w:p>
    <w:p w14:paraId="02D99ABF" w14:textId="77777777" w:rsidR="00D3277D" w:rsidRDefault="009F72F4">
      <w:pPr>
        <w:spacing w:after="0" w:line="600" w:lineRule="auto"/>
        <w:ind w:firstLine="720"/>
        <w:jc w:val="both"/>
        <w:rPr>
          <w:rFonts w:eastAsia="Times New Roman"/>
          <w:szCs w:val="24"/>
        </w:rPr>
      </w:pPr>
      <w:r>
        <w:rPr>
          <w:rFonts w:eastAsia="Times New Roman"/>
          <w:szCs w:val="24"/>
        </w:rPr>
        <w:t>Κυρίες και κύριοι συνάδελφοι, επειδή σε ομιλίες των Αρχηγών</w:t>
      </w:r>
      <w:r>
        <w:rPr>
          <w:rFonts w:eastAsia="Times New Roman"/>
          <w:szCs w:val="24"/>
        </w:rPr>
        <w:t xml:space="preserve"> των κομμάτων αναφέρονται συνάδελφοι, Υπουργοί ή Βουλευτές, του άλλου κόμματος, να ενημερώσω ότι δεν θα δοθεί ο λόγος άμεσα επί προσωπικού. Κατά τη διάρκεια της συζήτησης, όμως, και εφόσον κατά την εξέλιξή της, μετά τις δευτερολογίες και παρεμβάσεις των Υπ</w:t>
      </w:r>
      <w:r>
        <w:rPr>
          <w:rFonts w:eastAsia="Times New Roman"/>
          <w:szCs w:val="24"/>
        </w:rPr>
        <w:t xml:space="preserve">ουργών, παραμείνουν κενά αδιευκρίνιστα, θα δοθεί ο λόγος για ένα λεπτό σε κάποιους συνάδελφους που αναφέρθηκε το όνομά τους, για να αποκαταστήσουν και δημοσίως ένα </w:t>
      </w:r>
      <w:r>
        <w:rPr>
          <w:rFonts w:eastAsia="Times New Roman"/>
          <w:szCs w:val="24"/>
        </w:rPr>
        <w:lastRenderedPageBreak/>
        <w:t>θέμα, μια αιτίαση για την οποία αναφέρθηκε το όνομά τους. Αλλιώς θα μπαίναμε σε μια διαδικασ</w:t>
      </w:r>
      <w:r>
        <w:rPr>
          <w:rFonts w:eastAsia="Times New Roman"/>
          <w:szCs w:val="24"/>
        </w:rPr>
        <w:t>ία διαφορετική, που θα άλλαζε το κλίμα της συζήτησης.</w:t>
      </w:r>
    </w:p>
    <w:p w14:paraId="02D99AC0" w14:textId="77777777" w:rsidR="00D3277D" w:rsidRDefault="009F72F4">
      <w:pPr>
        <w:spacing w:after="0" w:line="600" w:lineRule="auto"/>
        <w:ind w:firstLine="720"/>
        <w:jc w:val="both"/>
        <w:rPr>
          <w:rFonts w:eastAsia="Times New Roman"/>
          <w:szCs w:val="24"/>
        </w:rPr>
      </w:pPr>
      <w:r>
        <w:rPr>
          <w:rFonts w:eastAsia="Times New Roman"/>
          <w:szCs w:val="24"/>
        </w:rPr>
        <w:t xml:space="preserve">Παρακαλώ πολύ, τον λόγο έχει ο Πρόεδρος της Κοινοβουλευτικής Ομάδας του Λαϊκού Συνδέσμου-Χρυσή Αυγή, κ. Νικόλαος </w:t>
      </w:r>
      <w:proofErr w:type="spellStart"/>
      <w:r>
        <w:rPr>
          <w:rFonts w:eastAsia="Times New Roman"/>
          <w:szCs w:val="24"/>
        </w:rPr>
        <w:t>Μιχαλολιάκος</w:t>
      </w:r>
      <w:proofErr w:type="spellEnd"/>
      <w:r>
        <w:rPr>
          <w:rFonts w:eastAsia="Times New Roman"/>
          <w:szCs w:val="24"/>
        </w:rPr>
        <w:t>, για είκοσι λεπτά.</w:t>
      </w:r>
    </w:p>
    <w:p w14:paraId="02D99AC1" w14:textId="77777777" w:rsidR="00D3277D" w:rsidRDefault="009F72F4">
      <w:pPr>
        <w:spacing w:after="0" w:line="600" w:lineRule="auto"/>
        <w:ind w:firstLine="720"/>
        <w:jc w:val="both"/>
        <w:rPr>
          <w:rFonts w:eastAsia="Times New Roman"/>
          <w:szCs w:val="24"/>
        </w:rPr>
      </w:pPr>
      <w:r>
        <w:rPr>
          <w:rFonts w:eastAsia="Times New Roman"/>
          <w:b/>
          <w:szCs w:val="24"/>
        </w:rPr>
        <w:t>ΝΙΚΟΛΑΟΣ ΜΙΧΑΛΟΛΙΑΚΟΣ (Γενικός Γραμματέας του Λαϊκού Συνδ</w:t>
      </w:r>
      <w:r>
        <w:rPr>
          <w:rFonts w:eastAsia="Times New Roman"/>
          <w:b/>
          <w:szCs w:val="24"/>
        </w:rPr>
        <w:t>έσμου</w:t>
      </w:r>
      <w:r>
        <w:rPr>
          <w:rFonts w:eastAsia="Times New Roman"/>
          <w:b/>
          <w:szCs w:val="24"/>
        </w:rPr>
        <w:t>-</w:t>
      </w:r>
      <w:r>
        <w:rPr>
          <w:rFonts w:eastAsia="Times New Roman"/>
          <w:b/>
          <w:szCs w:val="24"/>
        </w:rPr>
        <w:t>Χρυσή Αυγή):</w:t>
      </w:r>
      <w:r>
        <w:rPr>
          <w:rFonts w:eastAsia="Times New Roman"/>
          <w:szCs w:val="24"/>
        </w:rPr>
        <w:t xml:space="preserve"> Κύριε Πρόεδρε, ακούσαμε με προσοχή τη δίωρη αντιπαράθεση του Πρωθυπουργού με τον Πρόεδρο της Αξιωματικής Αντιπολιτεύσεως. Δεν ακούσαμε, όμως, ούτε λέξη γι’ αυτό το οποίο αποτελεί την ουσία της διαφθοράς και της διαπλοκής μέσα σε καθεστώτ</w:t>
      </w:r>
      <w:r>
        <w:rPr>
          <w:rFonts w:eastAsia="Times New Roman"/>
          <w:szCs w:val="24"/>
        </w:rPr>
        <w:t>α κοινοβουλευτικά, όπως είναι και το καθεστώς στο οποίο ευρίσκεται η χώρα.</w:t>
      </w:r>
    </w:p>
    <w:p w14:paraId="02D99AC2" w14:textId="77777777" w:rsidR="00D3277D" w:rsidRDefault="009F72F4">
      <w:pPr>
        <w:spacing w:after="0"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Β΄ Αντιπρόεδρος της Βουλής κ. </w:t>
      </w:r>
      <w:r w:rsidRPr="00893C12">
        <w:rPr>
          <w:rFonts w:eastAsia="Times New Roman"/>
          <w:b/>
          <w:szCs w:val="24"/>
        </w:rPr>
        <w:t>ΓΕΩΡΓΙΟΣ ΒΑΡΕΜΕΝΟΣ</w:t>
      </w:r>
      <w:r>
        <w:rPr>
          <w:rFonts w:eastAsia="Times New Roman"/>
          <w:szCs w:val="24"/>
        </w:rPr>
        <w:t>)</w:t>
      </w:r>
    </w:p>
    <w:p w14:paraId="02D99AC3" w14:textId="77777777" w:rsidR="00D3277D" w:rsidRDefault="009F72F4">
      <w:pPr>
        <w:spacing w:after="0" w:line="600" w:lineRule="auto"/>
        <w:ind w:firstLine="720"/>
        <w:jc w:val="both"/>
        <w:rPr>
          <w:rFonts w:eastAsia="Times New Roman"/>
          <w:szCs w:val="24"/>
        </w:rPr>
      </w:pPr>
      <w:r>
        <w:rPr>
          <w:rFonts w:eastAsia="Times New Roman"/>
          <w:szCs w:val="24"/>
        </w:rPr>
        <w:lastRenderedPageBreak/>
        <w:t>Στο σημείο αυτό θα αναγνώσω ένα κείμενο ενός πολιτικού του Μεσοπολέμου, το οποίο</w:t>
      </w:r>
      <w:r>
        <w:rPr>
          <w:rFonts w:eastAsia="Times New Roman"/>
          <w:szCs w:val="24"/>
        </w:rPr>
        <w:t xml:space="preserve"> αναφέρεται τότε στις εφημερίδες, που ήταν τα κυρίαρχα μέσα μαζικής ενημερώσεως, και όχι βεβαίως στους τηλεοπτικούς σταθμούς, που είναι σήμερα, γύρω από τους οποίους και τελικά έγινε όλη η συζήτηση. Περί νταβατζήδων ήταν η όλη ιστορία και περί του αν θα έχ</w:t>
      </w:r>
      <w:r>
        <w:rPr>
          <w:rFonts w:eastAsia="Times New Roman"/>
          <w:szCs w:val="24"/>
        </w:rPr>
        <w:t>ουμε στο μέλλον νταβατζήδες ή όχι. Θα αναφερθώ, όμως, σε αυτό στη συνέχεια, σχολιάζοντας και τα όσα είπε ο κ. Τσίπρας και ο κ. Μητσοτάκης.</w:t>
      </w:r>
    </w:p>
    <w:p w14:paraId="02D99AC4" w14:textId="77777777" w:rsidR="00D3277D" w:rsidRDefault="009F72F4">
      <w:pPr>
        <w:spacing w:after="0" w:line="600" w:lineRule="auto"/>
        <w:ind w:firstLine="720"/>
        <w:jc w:val="both"/>
        <w:rPr>
          <w:rFonts w:eastAsia="Times New Roman"/>
          <w:szCs w:val="24"/>
        </w:rPr>
      </w:pPr>
      <w:r>
        <w:rPr>
          <w:rFonts w:eastAsia="Times New Roman"/>
          <w:szCs w:val="24"/>
        </w:rPr>
        <w:t>Προηγουμένως</w:t>
      </w:r>
      <w:r>
        <w:rPr>
          <w:rFonts w:eastAsia="Times New Roman"/>
          <w:szCs w:val="24"/>
        </w:rPr>
        <w:t>,</w:t>
      </w:r>
      <w:r>
        <w:rPr>
          <w:rFonts w:eastAsia="Times New Roman"/>
          <w:szCs w:val="24"/>
        </w:rPr>
        <w:t xml:space="preserve"> </w:t>
      </w:r>
      <w:r>
        <w:rPr>
          <w:rFonts w:eastAsia="Times New Roman"/>
          <w:szCs w:val="24"/>
        </w:rPr>
        <w:t>όμως,</w:t>
      </w:r>
      <w:r>
        <w:rPr>
          <w:rFonts w:eastAsia="Times New Roman"/>
          <w:szCs w:val="24"/>
        </w:rPr>
        <w:t xml:space="preserve"> θα σας διαβάσω ένα κείμενο: «Αυτή λοιπόν η δημοκρατία είναι το παιδί του καπιταλισμού. Είναι το ό</w:t>
      </w:r>
      <w:r>
        <w:rPr>
          <w:rFonts w:eastAsia="Times New Roman"/>
          <w:szCs w:val="24"/>
        </w:rPr>
        <w:t>ργανο με το οποίο ο καπιταλισμός κυριαρχεί επάνω στη λαϊκή μάζα. Είναι το όργανο, με το οποίο κατορθώνει ο καπιταλισμός να παριστάνει τη θέλησή του ως λαϊκή θέληση. Αυτό το είδος της δημοκρατίας χρειάζεται εκλογές καθολικής μυστικής ψηφοφορίας, άρα οργανωμ</w:t>
      </w:r>
      <w:r>
        <w:rPr>
          <w:rFonts w:eastAsia="Times New Roman"/>
          <w:szCs w:val="24"/>
        </w:rPr>
        <w:t xml:space="preserve">ένα κόμματα και συνεπώς μεγάλα κεφάλαια. Χρειάζεται για τον ίδιο λόγο εφημερίδες, άρα μεγάλα κεφάλαια και τόσα </w:t>
      </w:r>
      <w:r>
        <w:rPr>
          <w:rFonts w:eastAsia="Times New Roman"/>
          <w:szCs w:val="24"/>
        </w:rPr>
        <w:lastRenderedPageBreak/>
        <w:t>άλλα που απαιτούν κεφάλαια. Επομένως μόνο οι κάτοχοι του μεγάλου κεφαλαίου ή τα όργανά τους μπορούν να κάνουν τέτοιους αγώνες. Όταν δε έχει κανεί</w:t>
      </w:r>
      <w:r>
        <w:rPr>
          <w:rFonts w:eastAsia="Times New Roman"/>
          <w:szCs w:val="24"/>
        </w:rPr>
        <w:t>ς τις εφημερίδες, τότε και μορφώνει την κοινή γνώμη όπως θέλει».</w:t>
      </w:r>
    </w:p>
    <w:p w14:paraId="02D99AC5" w14:textId="77777777" w:rsidR="00D3277D" w:rsidRDefault="009F72F4">
      <w:pPr>
        <w:spacing w:after="0" w:line="600" w:lineRule="auto"/>
        <w:ind w:firstLine="720"/>
        <w:jc w:val="both"/>
        <w:rPr>
          <w:rFonts w:eastAsia="Times New Roman"/>
          <w:szCs w:val="24"/>
        </w:rPr>
      </w:pPr>
      <w:r>
        <w:rPr>
          <w:rFonts w:eastAsia="Times New Roman"/>
          <w:szCs w:val="24"/>
        </w:rPr>
        <w:t xml:space="preserve">Αυτά έλεγε ένας πολιτικός του Μεσοπολέμου, ο οποίος θα νομίσατε ίσως ότι είναι αριστερός, όμως δεν είναι. </w:t>
      </w:r>
    </w:p>
    <w:p w14:paraId="02D99AC6" w14:textId="77777777" w:rsidR="00D3277D" w:rsidRDefault="009F72F4">
      <w:pPr>
        <w:spacing w:after="0" w:line="600" w:lineRule="auto"/>
        <w:ind w:firstLine="720"/>
        <w:jc w:val="both"/>
        <w:rPr>
          <w:rFonts w:eastAsia="Times New Roman"/>
          <w:szCs w:val="24"/>
        </w:rPr>
      </w:pPr>
      <w:r>
        <w:rPr>
          <w:rFonts w:eastAsia="Times New Roman"/>
          <w:szCs w:val="24"/>
        </w:rPr>
        <w:t>Θα σας πω πώς καταλήγει το κείμενό του: «Από την άλλη μεριά, ο καπιταλισμός, για να συσσωρεύσει τα κεφάλαια στα χέρια που τον εκπροσωπούν και να κάνει όλον τον άλλο κόσμο σκλάβους του, μα σκλάβους που να νομίζουν πως είναι ελεύθεροι, έχει ανάγκη της ελεύθε</w:t>
      </w:r>
      <w:r>
        <w:rPr>
          <w:rFonts w:eastAsia="Times New Roman"/>
          <w:szCs w:val="24"/>
        </w:rPr>
        <w:t xml:space="preserve">ρης οικονομίας και του περιορισμού του κράτους από κάθε επέμβαση στην οικονομία», βλέπε ιδιωτικοποιήσεις. </w:t>
      </w:r>
    </w:p>
    <w:p w14:paraId="02D99AC7" w14:textId="77777777" w:rsidR="00D3277D" w:rsidRDefault="009F72F4">
      <w:pPr>
        <w:spacing w:after="0" w:line="600" w:lineRule="auto"/>
        <w:ind w:firstLine="720"/>
        <w:jc w:val="both"/>
        <w:rPr>
          <w:rFonts w:eastAsia="Times New Roman"/>
          <w:szCs w:val="24"/>
        </w:rPr>
      </w:pPr>
      <w:r>
        <w:rPr>
          <w:rFonts w:eastAsia="Times New Roman"/>
          <w:szCs w:val="24"/>
        </w:rPr>
        <w:t>Θα πιστέψετε ίσως ότι αυτά τα είπε κάποιος μαρξιστής, κάποιος αριστερός. Όχι. Αυτά τα έχει γράψει ο Ιωάννης Μεταξάς και πράγματι επιβεβαιώνονται πλήρ</w:t>
      </w:r>
      <w:r>
        <w:rPr>
          <w:rFonts w:eastAsia="Times New Roman"/>
          <w:szCs w:val="24"/>
        </w:rPr>
        <w:t xml:space="preserve">ως μέσα στο καθεστώς διαπλοκής στο οποίο ζει τα τελευταία σαράντα και πλέον χρόνια η πατρίδα μας. </w:t>
      </w:r>
    </w:p>
    <w:p w14:paraId="02D99AC8" w14:textId="77777777" w:rsidR="00D3277D" w:rsidRDefault="009F72F4">
      <w:pPr>
        <w:spacing w:after="0" w:line="600" w:lineRule="auto"/>
        <w:ind w:firstLine="720"/>
        <w:jc w:val="both"/>
        <w:rPr>
          <w:rFonts w:eastAsia="Times New Roman"/>
          <w:szCs w:val="24"/>
        </w:rPr>
      </w:pPr>
      <w:r>
        <w:rPr>
          <w:rFonts w:eastAsia="Times New Roman"/>
          <w:szCs w:val="24"/>
        </w:rPr>
        <w:lastRenderedPageBreak/>
        <w:t xml:space="preserve">Μίλησε ο κ. Τσίπρας και απευθυνόμενος στον κ. Μητσοτάκη είπε για τα θαλασσοδάνεια τα οποία </w:t>
      </w:r>
      <w:proofErr w:type="spellStart"/>
      <w:r>
        <w:rPr>
          <w:rFonts w:eastAsia="Times New Roman"/>
          <w:szCs w:val="24"/>
        </w:rPr>
        <w:t>εδόθηκαν</w:t>
      </w:r>
      <w:proofErr w:type="spellEnd"/>
      <w:r>
        <w:rPr>
          <w:rFonts w:eastAsia="Times New Roman"/>
          <w:szCs w:val="24"/>
        </w:rPr>
        <w:t xml:space="preserve"> προς «ημετέρους» και ανέφερε πολλές περιπτώσεις. Από την </w:t>
      </w:r>
      <w:r>
        <w:rPr>
          <w:rFonts w:eastAsia="Times New Roman"/>
          <w:szCs w:val="24"/>
        </w:rPr>
        <w:t xml:space="preserve">άλλη πλευρά και ο κ. Μητσοτάκης είπε για τα δάνεια που πήρε ο επιχειρηματίας κ. Καλογρίτσας, διεκδικητής μίας εκ των τεσσάρων τηλεοπτικών αδειών και αντείπε ο Πρωθυπουργός κ. Τσίπρας ότι αυτά </w:t>
      </w:r>
      <w:proofErr w:type="spellStart"/>
      <w:r>
        <w:rPr>
          <w:rFonts w:eastAsia="Times New Roman"/>
          <w:szCs w:val="24"/>
        </w:rPr>
        <w:t>εδόθηκαν</w:t>
      </w:r>
      <w:proofErr w:type="spellEnd"/>
      <w:r>
        <w:rPr>
          <w:rFonts w:eastAsia="Times New Roman"/>
          <w:szCs w:val="24"/>
        </w:rPr>
        <w:t xml:space="preserve"> με την παρέμβαση του διευθύνοντος συμβούλου της Αγροτικ</w:t>
      </w:r>
      <w:r>
        <w:rPr>
          <w:rFonts w:eastAsia="Times New Roman"/>
          <w:szCs w:val="24"/>
        </w:rPr>
        <w:t xml:space="preserve">ής Τράπεζας, του κ. </w:t>
      </w:r>
      <w:proofErr w:type="spellStart"/>
      <w:r>
        <w:rPr>
          <w:rFonts w:eastAsia="Times New Roman"/>
          <w:szCs w:val="24"/>
        </w:rPr>
        <w:t>Μάναλη</w:t>
      </w:r>
      <w:proofErr w:type="spellEnd"/>
      <w:r>
        <w:rPr>
          <w:rFonts w:eastAsia="Times New Roman"/>
          <w:szCs w:val="24"/>
        </w:rPr>
        <w:t xml:space="preserve">, ο οποίος πράγματι είχε διοριστεί από το περιβάλλον Σαμαρά και συγκεκριμένα ο ίδιος ο «αστέρας» της </w:t>
      </w:r>
      <w:proofErr w:type="spellStart"/>
      <w:r>
        <w:rPr>
          <w:rFonts w:eastAsia="Times New Roman"/>
          <w:szCs w:val="24"/>
        </w:rPr>
        <w:t>εντιμότητος</w:t>
      </w:r>
      <w:proofErr w:type="spellEnd"/>
      <w:r>
        <w:rPr>
          <w:rFonts w:eastAsia="Times New Roman"/>
          <w:szCs w:val="24"/>
        </w:rPr>
        <w:t xml:space="preserve"> Παπασταύρου είχε τηλεφωνήσει για τον διορισμό του κ. </w:t>
      </w:r>
      <w:proofErr w:type="spellStart"/>
      <w:r>
        <w:rPr>
          <w:rFonts w:eastAsia="Times New Roman"/>
          <w:szCs w:val="24"/>
        </w:rPr>
        <w:t>Μάναλη</w:t>
      </w:r>
      <w:proofErr w:type="spellEnd"/>
      <w:r>
        <w:rPr>
          <w:rFonts w:eastAsia="Times New Roman"/>
          <w:szCs w:val="24"/>
        </w:rPr>
        <w:t xml:space="preserve">. </w:t>
      </w:r>
    </w:p>
    <w:p w14:paraId="02D99AC9" w14:textId="77777777" w:rsidR="00D3277D" w:rsidRDefault="009F72F4">
      <w:pPr>
        <w:spacing w:after="0" w:line="600" w:lineRule="auto"/>
        <w:ind w:firstLine="720"/>
        <w:jc w:val="both"/>
        <w:rPr>
          <w:rFonts w:eastAsia="Times New Roman"/>
          <w:szCs w:val="24"/>
        </w:rPr>
      </w:pPr>
      <w:r>
        <w:rPr>
          <w:rFonts w:eastAsia="Times New Roman"/>
          <w:szCs w:val="24"/>
        </w:rPr>
        <w:t>Το ερώτημα το οποίο τίθεται είναι το εξής: Κυβερνάτε εί</w:t>
      </w:r>
      <w:r>
        <w:rPr>
          <w:rFonts w:eastAsia="Times New Roman"/>
          <w:szCs w:val="24"/>
        </w:rPr>
        <w:t xml:space="preserve">κοσι έναν μήνες. Γιατί αφήσατε αυτούς τους ίδιους ανθρώπους να κάνουν το παιχνίδι τους στις τράπεζες και δεν μπορέσατε να ελέγξετε τα πράγματα; </w:t>
      </w:r>
    </w:p>
    <w:p w14:paraId="02D99ACA" w14:textId="77777777" w:rsidR="00D3277D" w:rsidRDefault="009F72F4">
      <w:pPr>
        <w:spacing w:after="0" w:line="600" w:lineRule="auto"/>
        <w:ind w:firstLine="720"/>
        <w:jc w:val="both"/>
        <w:rPr>
          <w:rFonts w:eastAsia="Times New Roman"/>
          <w:szCs w:val="24"/>
        </w:rPr>
      </w:pPr>
      <w:r>
        <w:rPr>
          <w:rFonts w:eastAsia="Times New Roman"/>
          <w:szCs w:val="24"/>
        </w:rPr>
        <w:t xml:space="preserve">Εν τοιαύτη </w:t>
      </w:r>
      <w:proofErr w:type="spellStart"/>
      <w:r>
        <w:rPr>
          <w:rFonts w:eastAsia="Times New Roman"/>
          <w:szCs w:val="24"/>
        </w:rPr>
        <w:t>περιπτώσει</w:t>
      </w:r>
      <w:proofErr w:type="spellEnd"/>
      <w:r>
        <w:rPr>
          <w:rFonts w:eastAsia="Times New Roman"/>
          <w:szCs w:val="24"/>
        </w:rPr>
        <w:t>, θα επανέλθουμε στην υπόθεση Καλογρίτσα μιλώντας για τα κανάλια. Εβδομήντα επτά εκατομμύρ</w:t>
      </w:r>
      <w:r>
        <w:rPr>
          <w:rFonts w:eastAsia="Times New Roman"/>
          <w:szCs w:val="24"/>
        </w:rPr>
        <w:t xml:space="preserve">ια πήρε επί ημερών ΣΥΡΙΖΑ, πενήντα εκατομμύρια πήρε επί ημερών Νέας Δημοκρατίας–ΠΑΣΟΚ και συγκεκριμένα επί των ημερών της διακυβερνήσεως Σαμαρά και Βενιζέλου. </w:t>
      </w:r>
    </w:p>
    <w:p w14:paraId="02D99ACB" w14:textId="77777777" w:rsidR="00D3277D" w:rsidRDefault="009F72F4">
      <w:pPr>
        <w:spacing w:after="0" w:line="600" w:lineRule="auto"/>
        <w:ind w:firstLine="720"/>
        <w:jc w:val="both"/>
        <w:rPr>
          <w:rFonts w:eastAsia="Times New Roman"/>
          <w:szCs w:val="24"/>
        </w:rPr>
      </w:pPr>
      <w:r>
        <w:rPr>
          <w:rFonts w:eastAsia="Times New Roman"/>
          <w:szCs w:val="24"/>
        </w:rPr>
        <w:lastRenderedPageBreak/>
        <w:t>Ως εκ τούτου, το θέμα δεν είναι ποιοτικό, είναι ποσοτικό. Και οι δύο δανείσατε τον κ. Καλογρίτσα</w:t>
      </w:r>
      <w:r>
        <w:rPr>
          <w:rFonts w:eastAsia="Times New Roman"/>
          <w:szCs w:val="24"/>
        </w:rPr>
        <w:t xml:space="preserve"> με εγγύηση τα βοσκοτόπια της Ιθάκης. Και οι δύο βλάπτετε το ίδιο το έθνος, την πατρίδα, το ίδιο και οι δύο βρίσκεστε μακριά απ’ ό,τι θα μπορούσε να εννοηθεί ως πραγματική δικαιοσύνη και διαφάνεια στον τόπο αυτό. </w:t>
      </w:r>
    </w:p>
    <w:p w14:paraId="02D99ACC" w14:textId="77777777" w:rsidR="00D3277D" w:rsidRDefault="009F72F4">
      <w:pPr>
        <w:spacing w:after="0" w:line="600" w:lineRule="auto"/>
        <w:ind w:firstLine="720"/>
        <w:jc w:val="both"/>
        <w:rPr>
          <w:rFonts w:eastAsia="Times New Roman"/>
          <w:szCs w:val="24"/>
        </w:rPr>
      </w:pPr>
      <w:r>
        <w:rPr>
          <w:rFonts w:eastAsia="Times New Roman"/>
          <w:szCs w:val="24"/>
        </w:rPr>
        <w:t xml:space="preserve">Είπε ο κύριος Πρωθυπουργός ότι </w:t>
      </w:r>
      <w:proofErr w:type="spellStart"/>
      <w:r>
        <w:rPr>
          <w:rFonts w:eastAsia="Times New Roman"/>
          <w:szCs w:val="24"/>
        </w:rPr>
        <w:t>ευρισκόμεθα</w:t>
      </w:r>
      <w:proofErr w:type="spellEnd"/>
      <w:r>
        <w:rPr>
          <w:rFonts w:eastAsia="Times New Roman"/>
          <w:szCs w:val="24"/>
        </w:rPr>
        <w:t xml:space="preserve"> σε ανάκαμψη. Τη βλέπουμε την ανάκαμψη με το </w:t>
      </w:r>
      <w:r>
        <w:rPr>
          <w:rFonts w:eastAsia="Times New Roman"/>
          <w:szCs w:val="24"/>
        </w:rPr>
        <w:t xml:space="preserve">είκοσι πέντε </w:t>
      </w:r>
      <w:r>
        <w:rPr>
          <w:rFonts w:eastAsia="Times New Roman"/>
          <w:szCs w:val="24"/>
        </w:rPr>
        <w:t>και πλέον τοις εκατό του ελληνικού λαού να βρίσκεται σε κατάσταση φτώχειας! Θα το δούμε αυτό τις επόμενες εβδομάδες και τους επόμενους μήνες με τους πλειστηριασμούς που θα κάνουν τα «κοράκια» σε πρώ</w:t>
      </w:r>
      <w:r>
        <w:rPr>
          <w:rFonts w:eastAsia="Times New Roman"/>
          <w:szCs w:val="24"/>
        </w:rPr>
        <w:t>τες κατοικίες και οι οποίοι έχουν ήδη αρχίσει.</w:t>
      </w:r>
    </w:p>
    <w:p w14:paraId="02D99ACD" w14:textId="77777777" w:rsidR="00D3277D" w:rsidRDefault="009F72F4">
      <w:pPr>
        <w:spacing w:after="0" w:line="600" w:lineRule="auto"/>
        <w:ind w:firstLine="720"/>
        <w:jc w:val="both"/>
        <w:rPr>
          <w:rFonts w:eastAsia="Times New Roman"/>
          <w:szCs w:val="24"/>
        </w:rPr>
      </w:pPr>
      <w:r>
        <w:rPr>
          <w:rFonts w:eastAsia="Times New Roman"/>
          <w:szCs w:val="24"/>
        </w:rPr>
        <w:t>Η ανάκαμψη, λοιπόν, βρίσκεται μόνο στη φαντασία του κυρίου Πρωθυπουργού και των στελεχών του ΣΥΡΙΖΑ. Δεν ευρίσκεται στην κοινωνία. Η ανεργία καλπάζει, η οικονομική κρίση γίνεται όλο και χειρότερη.</w:t>
      </w:r>
    </w:p>
    <w:p w14:paraId="02D99ACE" w14:textId="77777777" w:rsidR="00D3277D" w:rsidRDefault="009F72F4">
      <w:pPr>
        <w:spacing w:after="0" w:line="600" w:lineRule="auto"/>
        <w:ind w:firstLine="720"/>
        <w:jc w:val="both"/>
        <w:rPr>
          <w:rFonts w:eastAsia="Times New Roman"/>
          <w:szCs w:val="24"/>
        </w:rPr>
      </w:pPr>
      <w:r>
        <w:rPr>
          <w:rFonts w:eastAsia="Times New Roman"/>
          <w:szCs w:val="24"/>
        </w:rPr>
        <w:lastRenderedPageBreak/>
        <w:t>«Έχετε την ε</w:t>
      </w:r>
      <w:r>
        <w:rPr>
          <w:rFonts w:eastAsia="Times New Roman"/>
          <w:szCs w:val="24"/>
        </w:rPr>
        <w:t>υθύνη για όσα συμβαίνουν» είπε ο κ. Τσίπρας απευθυνόμενος στον κ. Μητσοτάκη. Κι εσείς, είκοσι έναν μήνες που κυβερνάτε, τι διαφορετικό κάνατε; Την ίδια πολιτική ακολουθείτε, την πολιτική των μνημονίων. Εάν, λοιπόν, έχουν ευθύνες η Νέα Δημοκρατία και το ΠΑΣ</w:t>
      </w:r>
      <w:r>
        <w:rPr>
          <w:rFonts w:eastAsia="Times New Roman"/>
          <w:szCs w:val="24"/>
        </w:rPr>
        <w:t xml:space="preserve">ΟΚ, που σίγουρα έχουν, έχετε κι εσείς, γιατί εδώ και είκοσι έναν μήνες κυβερνάτε τον τόπο. </w:t>
      </w:r>
    </w:p>
    <w:p w14:paraId="02D99ACF" w14:textId="77777777" w:rsidR="00D3277D" w:rsidRDefault="009F72F4">
      <w:pPr>
        <w:spacing w:after="0" w:line="600" w:lineRule="auto"/>
        <w:ind w:firstLine="720"/>
        <w:jc w:val="both"/>
        <w:rPr>
          <w:rFonts w:eastAsia="Times New Roman"/>
          <w:szCs w:val="24"/>
        </w:rPr>
      </w:pPr>
      <w:r>
        <w:rPr>
          <w:rFonts w:eastAsia="Times New Roman"/>
          <w:szCs w:val="24"/>
        </w:rPr>
        <w:t xml:space="preserve">Επίσης, ο κύριος Πρωθυπουργός είπε ότι επί των ημερών του έχουμε περισσότερες θέσεις εργασίας. Ποιας εργασίας; Των ΜΚΟ και των </w:t>
      </w:r>
      <w:r>
        <w:rPr>
          <w:rFonts w:eastAsia="Times New Roman"/>
          <w:szCs w:val="24"/>
          <w:lang w:val="en-US"/>
        </w:rPr>
        <w:t>hot</w:t>
      </w:r>
      <w:r w:rsidRPr="00136163">
        <w:rPr>
          <w:rFonts w:eastAsia="Times New Roman"/>
          <w:szCs w:val="24"/>
        </w:rPr>
        <w:t xml:space="preserve"> </w:t>
      </w:r>
      <w:r>
        <w:rPr>
          <w:rFonts w:eastAsia="Times New Roman"/>
          <w:szCs w:val="24"/>
          <w:lang w:val="en-US"/>
        </w:rPr>
        <w:t>spots</w:t>
      </w:r>
      <w:r>
        <w:rPr>
          <w:rFonts w:eastAsia="Times New Roman"/>
          <w:szCs w:val="24"/>
        </w:rPr>
        <w:t xml:space="preserve">, </w:t>
      </w:r>
      <w:r>
        <w:rPr>
          <w:rFonts w:eastAsia="Times New Roman"/>
          <w:szCs w:val="24"/>
        </w:rPr>
        <w:t>στα οποία</w:t>
      </w:r>
      <w:r>
        <w:rPr>
          <w:rFonts w:eastAsia="Times New Roman"/>
          <w:szCs w:val="24"/>
        </w:rPr>
        <w:t xml:space="preserve"> υπάρχει κυριολεκ</w:t>
      </w:r>
      <w:r>
        <w:rPr>
          <w:rFonts w:eastAsia="Times New Roman"/>
          <w:szCs w:val="24"/>
        </w:rPr>
        <w:t xml:space="preserve">τικά μία ζούγκλα; Δεν βλέπετε τον ελληνικό λαό, ο οποίος έχει ξεσηκωθεί; </w:t>
      </w:r>
    </w:p>
    <w:p w14:paraId="02D99AD0" w14:textId="77777777" w:rsidR="00D3277D" w:rsidRDefault="009F72F4">
      <w:pPr>
        <w:spacing w:after="0" w:line="600" w:lineRule="auto"/>
        <w:ind w:firstLine="720"/>
        <w:jc w:val="both"/>
        <w:rPr>
          <w:rFonts w:eastAsia="Times New Roman"/>
          <w:szCs w:val="24"/>
        </w:rPr>
      </w:pPr>
      <w:r>
        <w:rPr>
          <w:rFonts w:eastAsia="Times New Roman"/>
          <w:szCs w:val="24"/>
        </w:rPr>
        <w:t>«Δεν είμαστε όλοι ίδιοι» είπε ο Πρωθυπουργός. Πράγματι, δεν είμαστε όλοι ίδιοι.</w:t>
      </w:r>
    </w:p>
    <w:p w14:paraId="02D99AD1" w14:textId="77777777" w:rsidR="00D3277D" w:rsidRDefault="009F72F4">
      <w:pPr>
        <w:spacing w:after="0" w:line="600" w:lineRule="auto"/>
        <w:ind w:firstLine="720"/>
        <w:jc w:val="both"/>
        <w:rPr>
          <w:rFonts w:eastAsia="Times New Roman"/>
          <w:szCs w:val="24"/>
        </w:rPr>
      </w:pPr>
      <w:r>
        <w:rPr>
          <w:rFonts w:eastAsia="Times New Roman"/>
          <w:szCs w:val="24"/>
        </w:rPr>
        <w:t xml:space="preserve">Στο σημείο αυτό θα ήθελα να θυμίσω τι είπε ο κ. </w:t>
      </w:r>
      <w:proofErr w:type="spellStart"/>
      <w:r>
        <w:rPr>
          <w:rFonts w:eastAsia="Times New Roman"/>
          <w:szCs w:val="24"/>
        </w:rPr>
        <w:t>Βούτσης</w:t>
      </w:r>
      <w:proofErr w:type="spellEnd"/>
      <w:r>
        <w:rPr>
          <w:rFonts w:eastAsia="Times New Roman"/>
          <w:szCs w:val="24"/>
        </w:rPr>
        <w:t>, ο Πρόεδρος της Βουλής, στο συνέδριο της ΚΕΔΚΕ</w:t>
      </w:r>
      <w:r>
        <w:rPr>
          <w:rFonts w:eastAsia="Times New Roman"/>
          <w:szCs w:val="24"/>
        </w:rPr>
        <w:t>, της Κεντρικής Ενώσεως Δήμων και Κοινοτήτων. Είπε: «Να μη μιλήσουμε για σκάνδαλα, γιατί η μόνη ωφελημένη θα είναι η Χρυσή Αυγή». Το ίδιο είπε σε άρθρο του και ο γνωστός από τη γνωστή συνομιλία με τον Πρωθυπουργό κ. Τσίπρα δημοσιογράφος Ψυχάρης σε κύριο άρ</w:t>
      </w:r>
      <w:r>
        <w:rPr>
          <w:rFonts w:eastAsia="Times New Roman"/>
          <w:szCs w:val="24"/>
        </w:rPr>
        <w:t>θρο στο «</w:t>
      </w:r>
      <w:r>
        <w:rPr>
          <w:rFonts w:eastAsia="Times New Roman"/>
          <w:szCs w:val="24"/>
        </w:rPr>
        <w:t>ΒΗΜΑ</w:t>
      </w:r>
      <w:r>
        <w:rPr>
          <w:rFonts w:eastAsia="Times New Roman"/>
          <w:szCs w:val="24"/>
        </w:rPr>
        <w:t xml:space="preserve">» στις </w:t>
      </w:r>
      <w:r>
        <w:rPr>
          <w:rFonts w:eastAsia="Times New Roman"/>
          <w:szCs w:val="24"/>
        </w:rPr>
        <w:lastRenderedPageBreak/>
        <w:t xml:space="preserve">2 Οκτωβρίου του 2016, το οποίο είχε τίτλο «Όλοι εναντίον όλων», όπου χαρακτηριστικά είπε, όταν αναγγέλθηκε η σημερινή συζήτηση: </w:t>
      </w:r>
    </w:p>
    <w:p w14:paraId="02D99AD2"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«Οι συζητήσεις περί σκανδάλων έχουν αρχίσει να εμφανίζονται σε όλους τους χώρους. Είναι η ώρα των αποφάσεων</w:t>
      </w:r>
      <w:r>
        <w:rPr>
          <w:rFonts w:eastAsia="Times New Roman" w:cs="Times New Roman"/>
          <w:szCs w:val="24"/>
        </w:rPr>
        <w:t>. Η σημερινή κυβέρνηση πρέπει να προσέξει και να μαντέψει τις εξελίξεις</w:t>
      </w:r>
      <w:r>
        <w:rPr>
          <w:rFonts w:eastAsia="Times New Roman" w:cs="Times New Roman"/>
          <w:szCs w:val="24"/>
        </w:rPr>
        <w:t>,</w:t>
      </w:r>
      <w:r>
        <w:rPr>
          <w:rFonts w:eastAsia="Times New Roman" w:cs="Times New Roman"/>
          <w:szCs w:val="24"/>
        </w:rPr>
        <w:t xml:space="preserve"> ώστε να μην υπάρχει αλληλουχία σκανδαλολογίας.</w:t>
      </w:r>
      <w:r>
        <w:rPr>
          <w:rFonts w:ascii="Georgia" w:eastAsia="Times New Roman" w:hAnsi="Georgia" w:cs="Times New Roman"/>
          <w:color w:val="000000"/>
          <w:sz w:val="23"/>
          <w:szCs w:val="23"/>
          <w:shd w:val="clear" w:color="auto" w:fill="FFFFFF"/>
        </w:rPr>
        <w:t xml:space="preserve"> </w:t>
      </w:r>
      <w:r>
        <w:rPr>
          <w:rFonts w:eastAsia="Times New Roman" w:cs="Times New Roman"/>
          <w:szCs w:val="24"/>
        </w:rPr>
        <w:t>Να μην οδηγηθεί η χώρα σε έναν διαβρωτικό φαύλο κύκλο».</w:t>
      </w:r>
    </w:p>
    <w:p w14:paraId="02D99AD3"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Αυτός ο διαβρωτικός φαύλος κύκλος δεν είναι τίποτε άλλο από την ανάδειξη αυτών</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οι οποίοι είναι πραγματικά καθαροί όντας διωκόμενοι και όχι κυβερνήτες ποτέ αυτής της χώρας, δηλαδή των εθνικιστών της Χρυσής Αυγής, που είναι οι μόνοι που μπορούν να λένε ότι έχουν καθαρά χέρια. </w:t>
      </w:r>
    </w:p>
    <w:p w14:paraId="02D99AD4"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Κύριε Πρόεδρε, κυρίες και κύριοι Βουλευτές, θα φύγω λίγο απ</w:t>
      </w:r>
      <w:r>
        <w:rPr>
          <w:rFonts w:eastAsia="Times New Roman" w:cs="Times New Roman"/>
          <w:szCs w:val="24"/>
        </w:rPr>
        <w:t xml:space="preserve">ό το θέμα, αλλά έχει αξία να σας διαβάσω πώς άρχιζε το άρθρο του αυτό ο κ. Ψυχάρης, στο οποίο έκανε έκκληση να σταματήσει η σκανδαλολογία. Πραγματικά αυτό λίγο πολύ είδαμε να συμβαίνει στις δύο προηγούμενες ομιλίες. Δεν είδαμε να γίνεται αναφορά σε κανένα </w:t>
      </w:r>
      <w:r>
        <w:rPr>
          <w:rFonts w:eastAsia="Times New Roman" w:cs="Times New Roman"/>
          <w:szCs w:val="24"/>
        </w:rPr>
        <w:t xml:space="preserve">μεγάλο σκάνδαλο, κανένα μεγάλο όνομα. Τίποτα. Κουκούλωμα ήταν. </w:t>
      </w:r>
    </w:p>
    <w:p w14:paraId="02D99AD5" w14:textId="77777777" w:rsidR="00D3277D" w:rsidRDefault="009F72F4">
      <w:pPr>
        <w:spacing w:after="0" w:line="600" w:lineRule="auto"/>
        <w:ind w:firstLine="720"/>
        <w:jc w:val="both"/>
        <w:rPr>
          <w:rFonts w:eastAsia="Times New Roman"/>
          <w:color w:val="000000"/>
          <w:szCs w:val="24"/>
          <w:shd w:val="clear" w:color="auto" w:fill="FFFFFF"/>
        </w:rPr>
      </w:pPr>
      <w:r>
        <w:rPr>
          <w:rFonts w:eastAsia="Times New Roman" w:cs="Times New Roman"/>
          <w:szCs w:val="24"/>
        </w:rPr>
        <w:lastRenderedPageBreak/>
        <w:t>Ο κ. Ψυχάρης στο «</w:t>
      </w:r>
      <w:r>
        <w:rPr>
          <w:rFonts w:eastAsia="Times New Roman" w:cs="Times New Roman"/>
          <w:szCs w:val="24"/>
        </w:rPr>
        <w:t>ΒΗΜΑ</w:t>
      </w:r>
      <w:r>
        <w:rPr>
          <w:rFonts w:eastAsia="Times New Roman" w:cs="Times New Roman"/>
          <w:szCs w:val="24"/>
        </w:rPr>
        <w:t>» στις 2-10-2016 γράφει: «</w:t>
      </w:r>
      <w:r>
        <w:rPr>
          <w:rFonts w:eastAsia="Times New Roman"/>
          <w:color w:val="000000"/>
          <w:szCs w:val="24"/>
          <w:shd w:val="clear" w:color="auto" w:fill="FFFFFF"/>
        </w:rPr>
        <w:t xml:space="preserve">Κάποτε για όλα έφταιγαν οι κομμουνιστές. Παρερχομένου του χρόνου και με τη «βοήθεια» της απριλιανής δικτατορίας το φταίξιμο για όλα τα στραβά και τα ανάποδα του τόπου μετατοπίστηκε στους ακροδεξιούς». </w:t>
      </w:r>
    </w:p>
    <w:p w14:paraId="02D99AD6" w14:textId="77777777" w:rsidR="00D3277D" w:rsidRDefault="009F72F4">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Και πράγματι, έτσι συμβαίνει σήμερα, όπου «ακροδεξιοί»</w:t>
      </w:r>
      <w:r>
        <w:rPr>
          <w:rFonts w:eastAsia="Times New Roman"/>
          <w:color w:val="000000"/>
          <w:szCs w:val="24"/>
          <w:shd w:val="clear" w:color="auto" w:fill="FFFFFF"/>
        </w:rPr>
        <w:t xml:space="preserve"> η Χρυσή Αυγή, για ό,τι κακό συμβαίνει στην ελληνική κοινωνία, για όλα φταίει η Χρυσή Αυγή! Είναι δεδομένο ότι εάν ο λαός είναι αγανακτισμένος με το σύστημα, εάν είναι οργισμένος με αυτή</w:t>
      </w:r>
      <w:r>
        <w:rPr>
          <w:rFonts w:eastAsia="Times New Roman"/>
          <w:color w:val="000000"/>
          <w:szCs w:val="24"/>
          <w:shd w:val="clear" w:color="auto" w:fill="FFFFFF"/>
        </w:rPr>
        <w:t xml:space="preserve"> </w:t>
      </w:r>
      <w:r>
        <w:rPr>
          <w:rFonts w:eastAsia="Times New Roman"/>
          <w:color w:val="000000"/>
          <w:szCs w:val="24"/>
          <w:shd w:val="clear" w:color="auto" w:fill="FFFFFF"/>
        </w:rPr>
        <w:t>την κατάσταση, εάν υποφέρει από όλη αυτή την τερατώδη διακυβέρνηση πο</w:t>
      </w:r>
      <w:r>
        <w:rPr>
          <w:rFonts w:eastAsia="Times New Roman"/>
          <w:color w:val="000000"/>
          <w:szCs w:val="24"/>
          <w:shd w:val="clear" w:color="auto" w:fill="FFFFFF"/>
        </w:rPr>
        <w:t>υ είχε και επί των προηγούμενων κυβερνήσεων και επί των κυβερνήσεων του ΣΥΡΙΖΑ, τότε προσδοκά με ελπίδα μόνο σε μια πολιτική δύναμη, στην τρίτη πολιτική δύναμη του τόπου, η οποία παρ’ όλη τη λάσπη και την πολεμική των πρώην, των νυν και των μελλοντικών «ντ</w:t>
      </w:r>
      <w:r>
        <w:rPr>
          <w:rFonts w:eastAsia="Times New Roman"/>
          <w:color w:val="000000"/>
          <w:szCs w:val="24"/>
          <w:shd w:val="clear" w:color="auto" w:fill="FFFFFF"/>
        </w:rPr>
        <w:t xml:space="preserve">αβατζήδων» των ΜΜΕ, όλο και δυναμώνει, όλο και γίνεται περισσότερο δυνατή. </w:t>
      </w:r>
    </w:p>
    <w:p w14:paraId="02D99AD7" w14:textId="77777777" w:rsidR="00D3277D" w:rsidRDefault="009F72F4">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Θα ήθελα στο σημείο αυτό να επανέλθω στην ομιλία του κυρίου Πρωθυπουργού, ο οποίος αναφερόμενος στα κανάλια είπε ότι υπήρχε μια διαρκής άρνηση για να θεσμοθετηθεί ένα καθεστώς νόμι</w:t>
      </w:r>
      <w:r>
        <w:rPr>
          <w:rFonts w:eastAsia="Times New Roman"/>
          <w:color w:val="000000"/>
          <w:szCs w:val="24"/>
          <w:shd w:val="clear" w:color="auto" w:fill="FFFFFF"/>
        </w:rPr>
        <w:t xml:space="preserve">μων </w:t>
      </w:r>
      <w:r>
        <w:rPr>
          <w:rFonts w:eastAsia="Times New Roman"/>
          <w:color w:val="000000"/>
          <w:szCs w:val="24"/>
          <w:shd w:val="clear" w:color="auto" w:fill="FFFFFF"/>
        </w:rPr>
        <w:lastRenderedPageBreak/>
        <w:t xml:space="preserve">αδειών για τους τηλεοπτικούς σταθμούς. Ο κ. Τσίπρας αλλά και ο κ. Μητσοτάκης και οι λοιποί εδώ μέσα φυσικά και δεν θέλουν να πούμε τα πράγματα με το όνομά τους. Δεν θέλουν να μιλήσουμε για το καθεστώς των τηλεοπτικών σταθμών. </w:t>
      </w:r>
    </w:p>
    <w:p w14:paraId="02D99AD8" w14:textId="77777777" w:rsidR="00D3277D" w:rsidRDefault="009F72F4">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Πότε έγιναν πρώτη φορά οι</w:t>
      </w:r>
      <w:r>
        <w:rPr>
          <w:rFonts w:eastAsia="Times New Roman"/>
          <w:color w:val="000000"/>
          <w:szCs w:val="24"/>
          <w:shd w:val="clear" w:color="auto" w:fill="FFFFFF"/>
        </w:rPr>
        <w:t xml:space="preserve"> τηλεοπτικοί σταθμοί; Όλα άρχισαν στα τέλη του 1989. Συγκεκριμένα, στις 20 Νοεμβρίου του 1989 άρχισε να εκπέμπει ο τηλεοπτικός σταθμός «</w:t>
      </w:r>
      <w:r>
        <w:rPr>
          <w:rFonts w:eastAsia="Times New Roman"/>
          <w:color w:val="000000"/>
          <w:szCs w:val="24"/>
          <w:shd w:val="clear" w:color="auto" w:fill="FFFFFF"/>
          <w:lang w:val="en-US"/>
        </w:rPr>
        <w:t>MEGA</w:t>
      </w:r>
      <w:r>
        <w:rPr>
          <w:rFonts w:eastAsia="Times New Roman"/>
          <w:color w:val="000000"/>
          <w:szCs w:val="24"/>
          <w:shd w:val="clear" w:color="auto" w:fill="FFFFFF"/>
        </w:rPr>
        <w:t>» και ο τηλεοπτικός σταθμός «</w:t>
      </w:r>
      <w:r>
        <w:rPr>
          <w:rFonts w:eastAsia="Times New Roman"/>
          <w:color w:val="000000"/>
          <w:szCs w:val="24"/>
          <w:shd w:val="clear" w:color="auto" w:fill="FFFFFF"/>
          <w:lang w:val="en-US"/>
        </w:rPr>
        <w:t>ANTENNA</w:t>
      </w:r>
      <w:r>
        <w:rPr>
          <w:rFonts w:eastAsia="Times New Roman"/>
          <w:color w:val="000000"/>
          <w:szCs w:val="24"/>
          <w:shd w:val="clear" w:color="auto" w:fill="FFFFFF"/>
        </w:rPr>
        <w:t>» στις 31 Δεκεμβρίου 1989. Οι σταθμοί αυτοί άρχισαν να εκπέμπουν μετά τις εκλογέ</w:t>
      </w:r>
      <w:r>
        <w:rPr>
          <w:rFonts w:eastAsia="Times New Roman"/>
          <w:color w:val="000000"/>
          <w:szCs w:val="24"/>
          <w:shd w:val="clear" w:color="auto" w:fill="FFFFFF"/>
        </w:rPr>
        <w:t>ς τις 5</w:t>
      </w:r>
      <w:r>
        <w:rPr>
          <w:rFonts w:eastAsia="Times New Roman"/>
          <w:color w:val="000000"/>
          <w:szCs w:val="24"/>
          <w:shd w:val="clear" w:color="auto" w:fill="FFFFFF"/>
          <w:vertAlign w:val="superscript"/>
        </w:rPr>
        <w:t>ης</w:t>
      </w:r>
      <w:r>
        <w:rPr>
          <w:rFonts w:eastAsia="Times New Roman"/>
          <w:color w:val="000000"/>
          <w:szCs w:val="24"/>
          <w:shd w:val="clear" w:color="auto" w:fill="FFFFFF"/>
        </w:rPr>
        <w:t xml:space="preserve"> Νοεμβρίου του 1989 όταν στις 23 Νοεμβρίου σχηματίστηκε η </w:t>
      </w:r>
      <w:r>
        <w:rPr>
          <w:rFonts w:eastAsia="Times New Roman"/>
          <w:color w:val="000000"/>
          <w:szCs w:val="24"/>
          <w:shd w:val="clear" w:color="auto" w:fill="FFFFFF"/>
        </w:rPr>
        <w:t>κ</w:t>
      </w:r>
      <w:r>
        <w:rPr>
          <w:rFonts w:eastAsia="Times New Roman"/>
          <w:color w:val="000000"/>
          <w:szCs w:val="24"/>
          <w:shd w:val="clear" w:color="auto" w:fill="FFFFFF"/>
        </w:rPr>
        <w:t>υβέρνηση Ζολώτα. Ήταν κυβέρνηση της Νέας Δημοκρατίας, του ΠΑΣΟΚ και του Συνασπισμού της Αριστεράς και της Προόδου, στην οποία συμμετείχε και το ΚΚΕ και η ΕΑΡ, ο πολιτικός πατέρας και πρόγο</w:t>
      </w:r>
      <w:r>
        <w:rPr>
          <w:rFonts w:eastAsia="Times New Roman"/>
          <w:color w:val="000000"/>
          <w:szCs w:val="24"/>
          <w:shd w:val="clear" w:color="auto" w:fill="FFFFFF"/>
        </w:rPr>
        <w:t xml:space="preserve">νος –εάν θέλετε- του σημερινού ΣΥΡΙΖΑ. Για το «αμαρτωλό», λοιπόν, καθεστώς των τηλεοπτικών αδειών, για τη διαπλοκή, η οποία ξεκίνησε όταν ξεκίνησαν οι δύο πρώτοι τηλεοπτικοί σταθμοί, φταίει και η Αριστερά, καθώς και για την υπόθεση </w:t>
      </w:r>
      <w:r>
        <w:rPr>
          <w:rFonts w:eastAsia="Times New Roman"/>
          <w:color w:val="000000"/>
          <w:szCs w:val="24"/>
          <w:shd w:val="clear" w:color="auto" w:fill="FFFFFF"/>
        </w:rPr>
        <w:t>«</w:t>
      </w:r>
      <w:r>
        <w:rPr>
          <w:rFonts w:eastAsia="Times New Roman"/>
          <w:color w:val="000000"/>
          <w:szCs w:val="24"/>
          <w:shd w:val="clear" w:color="auto" w:fill="FFFFFF"/>
          <w:lang w:val="en-US"/>
        </w:rPr>
        <w:t>SIEMENS</w:t>
      </w:r>
      <w:r>
        <w:rPr>
          <w:rFonts w:eastAsia="Times New Roman"/>
          <w:color w:val="000000"/>
          <w:szCs w:val="24"/>
          <w:shd w:val="clear" w:color="auto" w:fill="FFFFFF"/>
        </w:rPr>
        <w:t>»</w:t>
      </w:r>
      <w:r>
        <w:rPr>
          <w:rFonts w:eastAsia="Times New Roman"/>
          <w:color w:val="000000"/>
          <w:szCs w:val="24"/>
          <w:shd w:val="clear" w:color="auto" w:fill="FFFFFF"/>
        </w:rPr>
        <w:t>, όπως θα αναφε</w:t>
      </w:r>
      <w:r>
        <w:rPr>
          <w:rFonts w:eastAsia="Times New Roman"/>
          <w:color w:val="000000"/>
          <w:szCs w:val="24"/>
          <w:shd w:val="clear" w:color="auto" w:fill="FFFFFF"/>
        </w:rPr>
        <w:t xml:space="preserve">ρθώ στη συνέχεια. </w:t>
      </w:r>
    </w:p>
    <w:p w14:paraId="02D99AD9" w14:textId="77777777" w:rsidR="00D3277D" w:rsidRDefault="009F72F4">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«Εξέπεσε η άδειά του κατόπιν εφαρμογής του νόμου» είπε ο κ. Τσίπρας για τον υποψήφιο </w:t>
      </w:r>
      <w:proofErr w:type="spellStart"/>
      <w:r>
        <w:rPr>
          <w:rFonts w:eastAsia="Times New Roman"/>
          <w:color w:val="000000"/>
          <w:szCs w:val="24"/>
          <w:shd w:val="clear" w:color="auto" w:fill="FFFFFF"/>
        </w:rPr>
        <w:t>καναλάρχη</w:t>
      </w:r>
      <w:proofErr w:type="spellEnd"/>
      <w:r>
        <w:rPr>
          <w:rFonts w:eastAsia="Times New Roman"/>
          <w:color w:val="000000"/>
          <w:szCs w:val="24"/>
          <w:shd w:val="clear" w:color="auto" w:fill="FFFFFF"/>
        </w:rPr>
        <w:t xml:space="preserve"> Καλογρίτσα. Εάν δεν γινόταν ο θόρυβος που έγινε από τους πάλαι ποτέ, ίσως και εις το μέλλον «νταβατζήδες», δεν θα γινόταν τίποτε. Εάν δεν υπήρ</w:t>
      </w:r>
      <w:r>
        <w:rPr>
          <w:rFonts w:eastAsia="Times New Roman"/>
          <w:color w:val="000000"/>
          <w:szCs w:val="24"/>
          <w:shd w:val="clear" w:color="auto" w:fill="FFFFFF"/>
        </w:rPr>
        <w:t xml:space="preserve">χαν όλα αυτά τα δημοσιεύματα, τότε δεν θα υπήρχε τίποτε. </w:t>
      </w:r>
    </w:p>
    <w:p w14:paraId="02D99ADA" w14:textId="77777777" w:rsidR="00D3277D" w:rsidRDefault="009F72F4">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Επικαλέστηκε μάλιστα ο κύριος Πρωθυπουργός και τη σχέση του κ. Καλογρίτσα με τον σημερινό σύμβουλο του κ. Μητσοτάκη, τον κ. </w:t>
      </w:r>
      <w:proofErr w:type="spellStart"/>
      <w:r>
        <w:rPr>
          <w:rFonts w:eastAsia="Times New Roman"/>
          <w:color w:val="000000"/>
          <w:szCs w:val="24"/>
          <w:shd w:val="clear" w:color="auto" w:fill="FFFFFF"/>
        </w:rPr>
        <w:t>Θεοδωρικάκο</w:t>
      </w:r>
      <w:proofErr w:type="spellEnd"/>
      <w:r>
        <w:rPr>
          <w:rFonts w:eastAsia="Times New Roman"/>
          <w:color w:val="000000"/>
          <w:szCs w:val="24"/>
          <w:shd w:val="clear" w:color="auto" w:fill="FFFFFF"/>
        </w:rPr>
        <w:t xml:space="preserve">. </w:t>
      </w:r>
    </w:p>
    <w:p w14:paraId="02D99ADB"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Αυτός δεν έχει σχέση με τον κ. </w:t>
      </w:r>
      <w:proofErr w:type="spellStart"/>
      <w:r>
        <w:rPr>
          <w:rFonts w:eastAsia="Times New Roman" w:cs="Times New Roman"/>
          <w:szCs w:val="24"/>
        </w:rPr>
        <w:t>Θεοδωρικάκο</w:t>
      </w:r>
      <w:proofErr w:type="spellEnd"/>
      <w:r>
        <w:rPr>
          <w:rFonts w:eastAsia="Times New Roman" w:cs="Times New Roman"/>
          <w:szCs w:val="24"/>
        </w:rPr>
        <w:t xml:space="preserve">; Από την ΚΝΕ </w:t>
      </w:r>
      <w:r>
        <w:rPr>
          <w:rFonts w:eastAsia="Times New Roman" w:cs="Times New Roman"/>
          <w:szCs w:val="24"/>
        </w:rPr>
        <w:t>είναι και οι δ</w:t>
      </w:r>
      <w:r>
        <w:rPr>
          <w:rFonts w:eastAsia="Times New Roman" w:cs="Times New Roman"/>
          <w:szCs w:val="24"/>
        </w:rPr>
        <w:t>ύ</w:t>
      </w:r>
      <w:r>
        <w:rPr>
          <w:rFonts w:eastAsia="Times New Roman" w:cs="Times New Roman"/>
          <w:szCs w:val="24"/>
        </w:rPr>
        <w:t xml:space="preserve">ο. Γιατί αυτή η σχέση και μάλιστα σχέση πολιτική, γερά δεμένη, δεν αναφέρεται; </w:t>
      </w:r>
    </w:p>
    <w:p w14:paraId="02D99ADC"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«Τέλειωσε το «</w:t>
      </w:r>
      <w:proofErr w:type="spellStart"/>
      <w:r>
        <w:rPr>
          <w:rFonts w:eastAsia="Times New Roman" w:cs="Times New Roman"/>
          <w:szCs w:val="24"/>
        </w:rPr>
        <w:t>νταβατζιλίκι</w:t>
      </w:r>
      <w:proofErr w:type="spellEnd"/>
      <w:r>
        <w:rPr>
          <w:rFonts w:eastAsia="Times New Roman" w:cs="Times New Roman"/>
          <w:szCs w:val="24"/>
        </w:rPr>
        <w:t>»» είπε ο κ. Τσίπρας. Αυτό θα το δούμε. Θα το δούμε, γιατί δεν βλέπουμε να υπάρχει καμ</w:t>
      </w:r>
      <w:r>
        <w:rPr>
          <w:rFonts w:eastAsia="Times New Roman" w:cs="Times New Roman"/>
          <w:szCs w:val="24"/>
        </w:rPr>
        <w:t>μ</w:t>
      </w:r>
      <w:r>
        <w:rPr>
          <w:rFonts w:eastAsia="Times New Roman" w:cs="Times New Roman"/>
          <w:szCs w:val="24"/>
        </w:rPr>
        <w:t>ία εγγύηση ότι οι τηλεοπτικοί σταθμοί στο μέλλον</w:t>
      </w:r>
      <w:r>
        <w:rPr>
          <w:rFonts w:eastAsia="Times New Roman" w:cs="Times New Roman"/>
          <w:szCs w:val="24"/>
        </w:rPr>
        <w:t xml:space="preserve"> θα λειτουργήσουν με διαφάνεια. Εμείς σαν Χρυσή Αυγή έχουμε σταυρωθεί κυριολεκτικά από τους «νταβατζήδες» των τηλεοπτικών σταθμών. Και όμως, ο λαός τούς γύρισε την πλάτη και μας ανέδειξε και μας αναδεικνύει σταθερά σε τρίτη πολιτική δύναμη της χώρας. </w:t>
      </w:r>
    </w:p>
    <w:p w14:paraId="02D99ADD"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 </w:t>
      </w:r>
      <w:r>
        <w:rPr>
          <w:rFonts w:eastAsia="Times New Roman" w:cs="Times New Roman"/>
          <w:szCs w:val="24"/>
        </w:rPr>
        <w:t>το ΕΣΡ, το οποίο ανέφεραν και ο κ. Μητσοτάκης και ο κ. Τσίπρας, να πούμε τα πράγματα με το όνομά τους. Όπως λειτουργούσε στο παρελθόν δεν φτάνει για να μπει τάξη τα πράγματα. Είναι αδιανόητο</w:t>
      </w:r>
      <w:r>
        <w:rPr>
          <w:rFonts w:eastAsia="Times New Roman" w:cs="Times New Roman"/>
          <w:szCs w:val="24"/>
        </w:rPr>
        <w:t>,</w:t>
      </w:r>
      <w:r>
        <w:rPr>
          <w:rFonts w:eastAsia="Times New Roman" w:cs="Times New Roman"/>
          <w:szCs w:val="24"/>
        </w:rPr>
        <w:t xml:space="preserve"> όταν ακόμα και για το ποδόσφαιρο υπάρχει εισαγγελέας –</w:t>
      </w:r>
      <w:r>
        <w:rPr>
          <w:rFonts w:eastAsia="Times New Roman" w:cs="Times New Roman"/>
          <w:szCs w:val="24"/>
        </w:rPr>
        <w:t>ε</w:t>
      </w:r>
      <w:r>
        <w:rPr>
          <w:rFonts w:eastAsia="Times New Roman" w:cs="Times New Roman"/>
          <w:szCs w:val="24"/>
        </w:rPr>
        <w:t>ισαγγελέα</w:t>
      </w:r>
      <w:r>
        <w:rPr>
          <w:rFonts w:eastAsia="Times New Roman" w:cs="Times New Roman"/>
          <w:szCs w:val="24"/>
        </w:rPr>
        <w:t xml:space="preserve">ς ποδοσφαίρου- να μην υπάρχει ένας εισαγγελέας, να μην υπάρχει μια παρέμβαση της </w:t>
      </w:r>
      <w:r>
        <w:rPr>
          <w:rFonts w:eastAsia="Times New Roman" w:cs="Times New Roman"/>
          <w:szCs w:val="24"/>
        </w:rPr>
        <w:t>δ</w:t>
      </w:r>
      <w:r>
        <w:rPr>
          <w:rFonts w:eastAsia="Times New Roman" w:cs="Times New Roman"/>
          <w:szCs w:val="24"/>
        </w:rPr>
        <w:t xml:space="preserve">ικαιοσύνης, η οποία να ελέγχει τα τηλεοπτικά πράγματα. Εμείς είχαμε κάνει πλήθος καταγγελιών για τον αποκλεισμό μας από τους τηλεοπτικούς σταθμούς. Η απάντηση; Μια-δυο φορές </w:t>
      </w:r>
      <w:proofErr w:type="spellStart"/>
      <w:r>
        <w:rPr>
          <w:rFonts w:eastAsia="Times New Roman" w:cs="Times New Roman"/>
          <w:szCs w:val="24"/>
        </w:rPr>
        <w:t>επεβλήθη</w:t>
      </w:r>
      <w:proofErr w:type="spellEnd"/>
      <w:r>
        <w:rPr>
          <w:rFonts w:eastAsia="Times New Roman" w:cs="Times New Roman"/>
          <w:szCs w:val="24"/>
        </w:rPr>
        <w:t xml:space="preserve"> ένα πρόστιμο της τάξεως των 15.000 ευρώ, ένα ποσό, δηλαδή, που αντιστοιχεί στο 1/10 μιας διαφημίσεως σε μια ζώνη μεγάλης θεαματικότητας. Ήρθαν εδώ και οι ιδιοκτήτες των τηλεοπτικών σταθμών  και είπαν «Δεν φταίμε εμείς. Φταίνε οι δημοσιογράφοι. Εμε</w:t>
      </w:r>
      <w:r>
        <w:rPr>
          <w:rFonts w:eastAsia="Times New Roman" w:cs="Times New Roman"/>
          <w:szCs w:val="24"/>
        </w:rPr>
        <w:t xml:space="preserve">ίς πληρώσαμε το πρόστιμο». </w:t>
      </w:r>
    </w:p>
    <w:p w14:paraId="02D99ADE"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Με τα λεφτά τους, λοιπόν, εξαγόρασαν κατ’ </w:t>
      </w:r>
      <w:proofErr w:type="spellStart"/>
      <w:r>
        <w:rPr>
          <w:rFonts w:eastAsia="Times New Roman" w:cs="Times New Roman"/>
          <w:szCs w:val="24"/>
        </w:rPr>
        <w:t>ουσίαν</w:t>
      </w:r>
      <w:proofErr w:type="spellEnd"/>
      <w:r>
        <w:rPr>
          <w:rFonts w:eastAsia="Times New Roman" w:cs="Times New Roman"/>
          <w:szCs w:val="24"/>
        </w:rPr>
        <w:t xml:space="preserve"> την παρανομία τους, μία παρανομία βάναυση που αφαιρεί την ουσία της πολυφωνίας, και όλα καλά. Αν είναι και στο μέλλον να έχουμε τέτοιο ΕΣΡ, τότε </w:t>
      </w:r>
      <w:r>
        <w:rPr>
          <w:rFonts w:eastAsia="Times New Roman" w:cs="Times New Roman"/>
          <w:szCs w:val="24"/>
        </w:rPr>
        <w:lastRenderedPageBreak/>
        <w:t>αυτό δεν λέει τίποτα. Θα πρέπει να</w:t>
      </w:r>
      <w:r>
        <w:rPr>
          <w:rFonts w:eastAsia="Times New Roman" w:cs="Times New Roman"/>
          <w:szCs w:val="24"/>
        </w:rPr>
        <w:t xml:space="preserve"> γίνει ένας δρακόντειος νόμος ο οποίος θα προστατεύει την πολιτική ζωή απ’ όλα αυτά τα οποία συμβαίνουν.</w:t>
      </w:r>
    </w:p>
    <w:p w14:paraId="02D99ADF"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Μίλησε, επίσης, ο κύριος Πρωθυπουργός για τα θαλασσοδάνεια της Νέας Δημοκρατίας. Έχετε κι εσείς, όμως, από πλευράς ΣΥΡΙΖΑ ανάλογα δάνεια, μικρότερα. Όμ</w:t>
      </w:r>
      <w:r>
        <w:rPr>
          <w:rFonts w:eastAsia="Times New Roman" w:cs="Times New Roman"/>
          <w:szCs w:val="24"/>
        </w:rPr>
        <w:t>ως είπα ότι η διαφορά είναι ποσοτική, όχι ποιοτική. Μόνο για το 2015 η «</w:t>
      </w:r>
      <w:r>
        <w:rPr>
          <w:rFonts w:eastAsia="Times New Roman" w:cs="Times New Roman"/>
          <w:szCs w:val="24"/>
        </w:rPr>
        <w:t>ΑΥΓΗ</w:t>
      </w:r>
      <w:r>
        <w:rPr>
          <w:rFonts w:eastAsia="Times New Roman" w:cs="Times New Roman"/>
          <w:szCs w:val="24"/>
        </w:rPr>
        <w:t>» εισέπραξε από διαφημίσεις τραπεζών 550.000 ευρώ. Μια εφημερίδα η οποία έχει μετά βίας κυκλοφορία χιλίων πεντακοσίων φύλλων! Γιατί τα έδωσαν οι τραπεζίτες αυτά τα 550.000 ευρώ; Γι</w:t>
      </w:r>
      <w:r>
        <w:rPr>
          <w:rFonts w:eastAsia="Times New Roman" w:cs="Times New Roman"/>
          <w:szCs w:val="24"/>
        </w:rPr>
        <w:t>α να έχουν ενημέρωση οι πελάτες τους για τις τραπεζικές τους συναλλαγές μέσω της «</w:t>
      </w:r>
      <w:r>
        <w:rPr>
          <w:rFonts w:eastAsia="Times New Roman" w:cs="Times New Roman"/>
          <w:szCs w:val="24"/>
        </w:rPr>
        <w:t>ΑΥΓΗΣ</w:t>
      </w:r>
      <w:r>
        <w:rPr>
          <w:rFonts w:eastAsia="Times New Roman" w:cs="Times New Roman"/>
          <w:szCs w:val="24"/>
        </w:rPr>
        <w:t xml:space="preserve">»; Ασφαλώς όχι. </w:t>
      </w:r>
    </w:p>
    <w:p w14:paraId="02D99AE0"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Επίσης, όπως είπε στην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ο υπεύθυνος της «</w:t>
      </w:r>
      <w:r>
        <w:rPr>
          <w:rFonts w:eastAsia="Times New Roman" w:cs="Times New Roman"/>
          <w:szCs w:val="24"/>
        </w:rPr>
        <w:t>ΑΥΓΗΣ</w:t>
      </w:r>
      <w:r>
        <w:rPr>
          <w:rFonts w:eastAsia="Times New Roman" w:cs="Times New Roman"/>
          <w:szCs w:val="24"/>
        </w:rPr>
        <w:t>», το 2% των μετοχών της «</w:t>
      </w:r>
      <w:r>
        <w:rPr>
          <w:rFonts w:eastAsia="Times New Roman" w:cs="Times New Roman"/>
          <w:szCs w:val="24"/>
        </w:rPr>
        <w:t>ΑΥΓΗΣ</w:t>
      </w:r>
      <w:r>
        <w:rPr>
          <w:rFonts w:eastAsia="Times New Roman" w:cs="Times New Roman"/>
          <w:szCs w:val="24"/>
        </w:rPr>
        <w:t xml:space="preserve">», </w:t>
      </w:r>
      <w:r>
        <w:rPr>
          <w:rFonts w:eastAsia="Times New Roman" w:cs="Times New Roman"/>
          <w:szCs w:val="24"/>
        </w:rPr>
        <w:t>δεκαέξι χιλιάδες πεντακόσιες</w:t>
      </w:r>
      <w:r>
        <w:rPr>
          <w:rFonts w:eastAsia="Times New Roman" w:cs="Times New Roman"/>
          <w:szCs w:val="24"/>
        </w:rPr>
        <w:t xml:space="preserve">  μετοχές, αξίας 100.000 </w:t>
      </w:r>
      <w:r>
        <w:rPr>
          <w:rFonts w:eastAsia="Times New Roman" w:cs="Times New Roman"/>
          <w:szCs w:val="24"/>
        </w:rPr>
        <w:t xml:space="preserve">ευρώ, κατέχονται από </w:t>
      </w:r>
      <w:r>
        <w:rPr>
          <w:rFonts w:eastAsia="Times New Roman" w:cs="Times New Roman"/>
          <w:szCs w:val="24"/>
          <w:lang w:val="en-US"/>
        </w:rPr>
        <w:t>offshore</w:t>
      </w:r>
      <w:r>
        <w:rPr>
          <w:rFonts w:eastAsia="Times New Roman" w:cs="Times New Roman"/>
          <w:szCs w:val="24"/>
        </w:rPr>
        <w:t xml:space="preserve">, την οποία αρνήθηκε ο ιδιοκτήτης να κατονομάσει. </w:t>
      </w:r>
    </w:p>
    <w:p w14:paraId="02D99AE1"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η εφημερίδα, μιας και μιλάμε για θαλασσοδάνεια, έλαβε δάνειο ενάμισι εκατομμυρίου ευρώ με εγγυητή τον ΣΥΡΙΖΑ. Τα δάνεια του ΣΥΡΙΖΑ επίσης είναι άνω των  8 εκατομμυρίων </w:t>
      </w:r>
      <w:r>
        <w:rPr>
          <w:rFonts w:eastAsia="Times New Roman" w:cs="Times New Roman"/>
          <w:szCs w:val="24"/>
        </w:rPr>
        <w:t xml:space="preserve">ευρώ. Το 2010 ο Συνασπισμός ζητούσε από την Εθνική Τράπεζα διακανονισμό υποχρεώσεων 6,6 εκατομμυρίων ευρώ και νέο δάνειο ενάμισι εκατομμυρίου ευρώ. Μάλιστα, για το δάνειο αυτό έβαλε ως εγγύηση το κτήριο της </w:t>
      </w:r>
      <w:r>
        <w:rPr>
          <w:rFonts w:eastAsia="Times New Roman" w:cs="Times New Roman"/>
          <w:szCs w:val="24"/>
        </w:rPr>
        <w:t>π</w:t>
      </w:r>
      <w:r>
        <w:rPr>
          <w:rFonts w:eastAsia="Times New Roman" w:cs="Times New Roman"/>
          <w:szCs w:val="24"/>
        </w:rPr>
        <w:t>λατείας Κουμουνδούρου, ένα κτήριο το οποίο αξίζε</w:t>
      </w:r>
      <w:r>
        <w:rPr>
          <w:rFonts w:eastAsia="Times New Roman" w:cs="Times New Roman"/>
          <w:szCs w:val="24"/>
        </w:rPr>
        <w:t xml:space="preserve">ι ελάχιστα με την τεράστια υποβάθμιση που έχει υποστεί το κέντρο των Αθηνών. </w:t>
      </w:r>
    </w:p>
    <w:p w14:paraId="02D99AE2"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Είπε, επίσης, ο κύριος Πρωθυπουργός, αναφερόμενος στα θέματα της </w:t>
      </w:r>
      <w:r>
        <w:rPr>
          <w:rFonts w:eastAsia="Times New Roman" w:cs="Times New Roman"/>
          <w:szCs w:val="24"/>
        </w:rPr>
        <w:t>δ</w:t>
      </w:r>
      <w:r>
        <w:rPr>
          <w:rFonts w:eastAsia="Times New Roman" w:cs="Times New Roman"/>
          <w:szCs w:val="24"/>
        </w:rPr>
        <w:t xml:space="preserve">ικαιοσύνης, ότι όλοι γνωρίζουμε ποιος Πρωθυπουργός σήκωνε τηλέφωνα προς λειτουργούς της </w:t>
      </w:r>
      <w:r>
        <w:rPr>
          <w:rFonts w:eastAsia="Times New Roman" w:cs="Times New Roman"/>
          <w:szCs w:val="24"/>
        </w:rPr>
        <w:t>δ</w:t>
      </w:r>
      <w:r>
        <w:rPr>
          <w:rFonts w:eastAsia="Times New Roman" w:cs="Times New Roman"/>
          <w:szCs w:val="24"/>
        </w:rPr>
        <w:t>ικαιοσύνης. Το είπε εδώ</w:t>
      </w:r>
      <w:r>
        <w:rPr>
          <w:rFonts w:eastAsia="Times New Roman" w:cs="Times New Roman"/>
          <w:szCs w:val="24"/>
        </w:rPr>
        <w:t>, μέσα σ</w:t>
      </w:r>
      <w:r>
        <w:rPr>
          <w:rFonts w:eastAsia="Times New Roman" w:cs="Times New Roman"/>
          <w:szCs w:val="24"/>
        </w:rPr>
        <w:t>ε</w:t>
      </w:r>
      <w:r>
        <w:rPr>
          <w:rFonts w:eastAsia="Times New Roman" w:cs="Times New Roman"/>
          <w:szCs w:val="24"/>
        </w:rPr>
        <w:t xml:space="preserve"> αυτήν εδώ την Αίθουσα. Όμως ο ΣΥΡΙΖΑ δεν κάνει τίποτα γι’ αυτή την αλήθεια. Δεν κάνει τίποτα γι’ αυτή τη μεγάλη αλήθεια, για να αποκαλυφθεί αυτή η πολιτική σκευωρία, στην οποία όμως έχει γυρίσει ο λαός την πλάτη και έχει τη Χρυσή Αυγή κυρίαρχη κα</w:t>
      </w:r>
      <w:r>
        <w:rPr>
          <w:rFonts w:eastAsia="Times New Roman" w:cs="Times New Roman"/>
          <w:szCs w:val="24"/>
        </w:rPr>
        <w:t xml:space="preserve">ι τρίτη πολιτική δύναμη του τόπου. </w:t>
      </w:r>
    </w:p>
    <w:p w14:paraId="02D99AE3"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Μάλιστα στην Επιτροπή Θεσμών και Διαφάνειας είχαν πει ότι θα φέρουν το θέμα. Δεν φέρνουν το θέμα. Αν σε κάτι συμφωνεί ο κ. Τσίπρας με τον κ. Μητσοτάκη και η Νέα Δημοκρατία με τον ΣΥΡΙΖΑ είναι στο να θέσουν στο περιθώριο </w:t>
      </w:r>
      <w:r>
        <w:rPr>
          <w:rFonts w:eastAsia="Times New Roman" w:cs="Times New Roman"/>
          <w:szCs w:val="24"/>
        </w:rPr>
        <w:t>με κάθε τρόπο τη Χρυσή Αυγή. Δεν θα το κατορθώσουν όμως.</w:t>
      </w:r>
    </w:p>
    <w:p w14:paraId="02D99AE4"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Ευθεία πρόκληση απηύθυνε, επίσης, ο κ. Τσίπρας, προς τον Πρόεδρο και τον Αρχηγό της Αξιωματικής Αντιπολιτεύσεως, τον κ. Μητσοτάκη, να απαντήσει αν υπάρχει σκάνδαλο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Και ο κ. Μητσοτάκης –εδώ</w:t>
      </w:r>
      <w:r>
        <w:rPr>
          <w:rFonts w:eastAsia="Times New Roman" w:cs="Times New Roman"/>
          <w:szCs w:val="24"/>
        </w:rPr>
        <w:t xml:space="preserve"> ήμασταν- δεν είπε ότι υπάρχει σκάνδαλο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Είπε: «Γιατί δεν καταγγέλλει;». Και σε αυτό το σημείο έχει δίκιο. Γιατί, αλήθεια, ο ΣΥΡΙΖΑ –κυβερνάει, είπαμε, είκοσι έναν μήνες- δεν καταγγέλλει αυτόν τον εξωδικαστικό, τον εξωφρενικό συμβιβασμό ο οποίος </w:t>
      </w:r>
      <w:r>
        <w:rPr>
          <w:rFonts w:eastAsia="Times New Roman" w:cs="Times New Roman"/>
          <w:szCs w:val="24"/>
        </w:rPr>
        <w:t xml:space="preserve">έγινε με τη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όπου βεβαιωμένου τού ότι είχε κάνει ζημία στο ελληνικό </w:t>
      </w:r>
      <w:r>
        <w:rPr>
          <w:rFonts w:eastAsia="Times New Roman" w:cs="Times New Roman"/>
          <w:szCs w:val="24"/>
        </w:rPr>
        <w:t>δ</w:t>
      </w:r>
      <w:r>
        <w:rPr>
          <w:rFonts w:eastAsia="Times New Roman" w:cs="Times New Roman"/>
          <w:szCs w:val="24"/>
        </w:rPr>
        <w:t xml:space="preserve">ημόσιο δύο δισεκατομμυρίων ευρώ, εκλήθη να πληρώσει 200 εκατομμύρια ευρώ και -το πλέον εξωφρενικό-, τα </w:t>
      </w:r>
      <w:proofErr w:type="spellStart"/>
      <w:r>
        <w:rPr>
          <w:rFonts w:eastAsia="Times New Roman" w:cs="Times New Roman"/>
          <w:szCs w:val="24"/>
        </w:rPr>
        <w:t>εκατόν</w:t>
      </w:r>
      <w:proofErr w:type="spellEnd"/>
      <w:r>
        <w:rPr>
          <w:rFonts w:eastAsia="Times New Roman" w:cs="Times New Roman"/>
          <w:szCs w:val="24"/>
        </w:rPr>
        <w:t xml:space="preserve"> τριάντα εκατομμύρια από αυτά θα ήταν σεμινάρια για διαφάνεια και εν</w:t>
      </w:r>
      <w:r>
        <w:rPr>
          <w:rFonts w:eastAsia="Times New Roman" w:cs="Times New Roman"/>
          <w:szCs w:val="24"/>
        </w:rPr>
        <w:t xml:space="preserve">τιμότητα σε δημοσίους υπαλλήλους; </w:t>
      </w:r>
    </w:p>
    <w:p w14:paraId="02D99AE5"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έχει γίνει τίποτα. Είκοσι έναν μήνες κυβερνάτε. Δεν έχετε το δικαίωμα να μιλάτε για τη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γιατί δεν κάνετε τίποτα προς αυτή την κατεύθυνση. Λόγια του αέρα ότι θα καταγγείλετε τον εξωδικαστικό συμβιβασμό και απ</w:t>
      </w:r>
      <w:r>
        <w:rPr>
          <w:rFonts w:eastAsia="Times New Roman" w:cs="Times New Roman"/>
          <w:szCs w:val="24"/>
        </w:rPr>
        <w:t xml:space="preserve">ό εκεί και πέρα, τίποτα. Και βεβαίως δεν μπορείτε να κάνετε τίποτα, γιατί τότε θα έρθει η κ. </w:t>
      </w:r>
      <w:proofErr w:type="spellStart"/>
      <w:r>
        <w:rPr>
          <w:rFonts w:eastAsia="Times New Roman" w:cs="Times New Roman"/>
          <w:szCs w:val="24"/>
        </w:rPr>
        <w:t>Μέρκελ</w:t>
      </w:r>
      <w:proofErr w:type="spellEnd"/>
      <w:r>
        <w:rPr>
          <w:rFonts w:eastAsia="Times New Roman" w:cs="Times New Roman"/>
          <w:szCs w:val="24"/>
        </w:rPr>
        <w:t xml:space="preserve"> και θα έχει μία διαφορετική συμπεριφορά από εκεί και πέρα απέναντί σας. </w:t>
      </w:r>
    </w:p>
    <w:p w14:paraId="02D99AE6"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Είπε ο κ. Μητσοτάκης ότι άνοιξε ο ΣΥΡΙΖΑ τις αγκαλιές του στο ΠΑΣΟΚ και αυτό πράγμα</w:t>
      </w:r>
      <w:r>
        <w:rPr>
          <w:rFonts w:eastAsia="Times New Roman" w:cs="Times New Roman"/>
          <w:szCs w:val="24"/>
        </w:rPr>
        <w:t>τι είναι μια αλήθεια, γιατί αλλιώς δεν θα έφτανε από 4% που ήταν πριν από λίγα χρόνια ο ΣΥΡΙΖΑ, στο 35% και στο 36%. Όμως, η συμπεριφορά του δυστυχώς είναι συμπεριφορά κόμματος του 4%, που πιστεύει ότι οι μαρξιστικές ιδεοληψίες μπορούν να έχουν κα</w:t>
      </w:r>
      <w:r>
        <w:rPr>
          <w:rFonts w:eastAsia="Times New Roman" w:cs="Times New Roman"/>
          <w:szCs w:val="24"/>
        </w:rPr>
        <w:t>μ</w:t>
      </w:r>
      <w:r>
        <w:rPr>
          <w:rFonts w:eastAsia="Times New Roman" w:cs="Times New Roman"/>
          <w:szCs w:val="24"/>
        </w:rPr>
        <w:t>μία θέση</w:t>
      </w:r>
      <w:r>
        <w:rPr>
          <w:rFonts w:eastAsia="Times New Roman" w:cs="Times New Roman"/>
          <w:szCs w:val="24"/>
        </w:rPr>
        <w:t xml:space="preserve"> στον ελληνικό λαό.</w:t>
      </w:r>
    </w:p>
    <w:p w14:paraId="02D99AE7"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Ακόμη ο κ. Μητσοτάκης δεν είπε λέξη για απολύσεις δημοσίων υπαλλήλων, πράγμα το οποίο έλεγε κατά κόρον στο παρελθόν και το οποίο είχε γίνει και σημαία -θα έλεγα- της Νέας Δημοκρατίας. Αντίθετα, μίλησε υπέρ των δημοσίων υπαλλήλων. Ο λόγο</w:t>
      </w:r>
      <w:r>
        <w:rPr>
          <w:rFonts w:eastAsia="Times New Roman" w:cs="Times New Roman"/>
          <w:szCs w:val="24"/>
        </w:rPr>
        <w:t>ς; Έρχονται εκλογές. Όποτε έλθουν. Και μιας και τις ζή</w:t>
      </w:r>
      <w:r>
        <w:rPr>
          <w:rFonts w:eastAsia="Times New Roman" w:cs="Times New Roman"/>
          <w:szCs w:val="24"/>
        </w:rPr>
        <w:lastRenderedPageBreak/>
        <w:t>τησε άμεσα ο κ. Μητσοτάκης, έχει τη δυνατότητα, αν θέλει, να βάλει τους Βουλευτές των μεγάλων εκλογικών του περιφερειών να παραιτηθούν, καθώς και τους αναπληρωτές τους και να προκληθούν σχεδόν πανελλήνι</w:t>
      </w:r>
      <w:r>
        <w:rPr>
          <w:rFonts w:eastAsia="Times New Roman" w:cs="Times New Roman"/>
          <w:szCs w:val="24"/>
        </w:rPr>
        <w:t>ες εκλογές και να αναδειχθεί η μεγάλη διαφορά που ισχυρίζεται τόσο αυτός όσο και οι εταιρείες δημοσκοπήσεων ότι υπάρχει μεταξύ της Νέας Δημοκρατίας και του ΣΥΡΙΖΑ και να αλλάξει η κυβέρνηση. Μας λέει ότι «ο ΣΥΡΙΖΑ καταστρέφει την Ελλάδα». Εμπρός, λοιπόν, ι</w:t>
      </w:r>
      <w:r>
        <w:rPr>
          <w:rFonts w:eastAsia="Times New Roman" w:cs="Times New Roman"/>
          <w:szCs w:val="24"/>
        </w:rPr>
        <w:t xml:space="preserve">δού </w:t>
      </w:r>
      <w:proofErr w:type="spellStart"/>
      <w:r>
        <w:rPr>
          <w:rFonts w:eastAsia="Times New Roman" w:cs="Times New Roman"/>
          <w:szCs w:val="24"/>
        </w:rPr>
        <w:t>στάδιον</w:t>
      </w:r>
      <w:proofErr w:type="spellEnd"/>
      <w:r>
        <w:rPr>
          <w:rFonts w:eastAsia="Times New Roman" w:cs="Times New Roman"/>
          <w:szCs w:val="24"/>
        </w:rPr>
        <w:t xml:space="preserve"> δόξης </w:t>
      </w:r>
      <w:proofErr w:type="spellStart"/>
      <w:r>
        <w:rPr>
          <w:rFonts w:eastAsia="Times New Roman" w:cs="Times New Roman"/>
          <w:szCs w:val="24"/>
        </w:rPr>
        <w:t>λαμπρόν</w:t>
      </w:r>
      <w:proofErr w:type="spellEnd"/>
      <w:r>
        <w:rPr>
          <w:rFonts w:eastAsia="Times New Roman" w:cs="Times New Roman"/>
          <w:szCs w:val="24"/>
        </w:rPr>
        <w:t xml:space="preserve">, να σώσει την Ελλάδα. Αλλά λόγια. Θέλει τον ΣΥΡΙΖΑ στην εξουσία, να φθαρεί, και από εκεί και πέρα, με την περίφημη λογική του ώριμου φρούτου να διεκδικήσει αυτός την πρωθυπουργία, όχι μόνος του βεβαίως, αλλά με κάποιον άλλον. </w:t>
      </w:r>
    </w:p>
    <w:p w14:paraId="02D99AE8"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Ανα</w:t>
      </w:r>
      <w:r>
        <w:rPr>
          <w:rFonts w:eastAsia="Times New Roman" w:cs="Times New Roman"/>
          <w:szCs w:val="24"/>
        </w:rPr>
        <w:t xml:space="preserve">φέρθηκε ο κύριος Πρωθυπουργός -ο κ. Μητσοτάκης δεν αναφέρθηκε και δεν είχε κανέναν λόγο να αναφερθεί- στο πόρισμα Καλούδη. Μου κάνει εντύπωση το ότι όταν κατατέθηκε το πόρισμα αυτό από τον Εισαγγελέα κ. Καλούδη, στο οποίο </w:t>
      </w:r>
      <w:proofErr w:type="spellStart"/>
      <w:r>
        <w:rPr>
          <w:rFonts w:eastAsia="Times New Roman" w:cs="Times New Roman"/>
          <w:szCs w:val="24"/>
        </w:rPr>
        <w:t>απεδίδοντο</w:t>
      </w:r>
      <w:proofErr w:type="spellEnd"/>
      <w:r>
        <w:rPr>
          <w:rFonts w:eastAsia="Times New Roman" w:cs="Times New Roman"/>
          <w:szCs w:val="24"/>
        </w:rPr>
        <w:t xml:space="preserve"> ποινικές ευθύνες τόσο σ</w:t>
      </w:r>
      <w:r>
        <w:rPr>
          <w:rFonts w:eastAsia="Times New Roman" w:cs="Times New Roman"/>
          <w:szCs w:val="24"/>
        </w:rPr>
        <w:t xml:space="preserve">ε τραπεζικούς όσο και σε υπευθύνους οικονομικών κομμάτων, ο κ. Τσίπρας μίλησε μόνο για το ΠΑΣΟΚ και τη Νέα Δημοκρατία. </w:t>
      </w:r>
      <w:r>
        <w:rPr>
          <w:rFonts w:eastAsia="Times New Roman" w:cs="Times New Roman"/>
          <w:szCs w:val="24"/>
        </w:rPr>
        <w:lastRenderedPageBreak/>
        <w:t>Δεν γνωρίζετε ότι στο πόρισμα Καλούδη καταλογίζονται ποινικές ευθύνες και στον υπεύθυνο οικονομικών του ΚΚΕ; Φαίνεται, όμως, ότι οι παλιέ</w:t>
      </w:r>
      <w:r>
        <w:rPr>
          <w:rFonts w:eastAsia="Times New Roman" w:cs="Times New Roman"/>
          <w:szCs w:val="24"/>
        </w:rPr>
        <w:t xml:space="preserve">ς αγάπες δεν ξεχνιούνται κι έτσι το παρέλειψε. </w:t>
      </w:r>
    </w:p>
    <w:p w14:paraId="02D99AE9"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Το πόρισμα Καλούδη κατετέθη τον Μάρτιο του 2013, θάφτηκε στα συρτάρια της </w:t>
      </w:r>
      <w:r>
        <w:rPr>
          <w:rFonts w:eastAsia="Times New Roman" w:cs="Times New Roman"/>
          <w:szCs w:val="24"/>
        </w:rPr>
        <w:t>ε</w:t>
      </w:r>
      <w:r>
        <w:rPr>
          <w:rFonts w:eastAsia="Times New Roman" w:cs="Times New Roman"/>
          <w:szCs w:val="24"/>
        </w:rPr>
        <w:t xml:space="preserve">ισαγγελίας και σε έναν μήνα μέσα έκανε νόμο η Κυβέρνηση Σαμαρά-Βενιζέλου με τον οποίο κατ’ </w:t>
      </w:r>
      <w:proofErr w:type="spellStart"/>
      <w:r>
        <w:rPr>
          <w:rFonts w:eastAsia="Times New Roman" w:cs="Times New Roman"/>
          <w:szCs w:val="24"/>
        </w:rPr>
        <w:t>ουσίαν</w:t>
      </w:r>
      <w:proofErr w:type="spellEnd"/>
      <w:r>
        <w:rPr>
          <w:rFonts w:eastAsia="Times New Roman" w:cs="Times New Roman"/>
          <w:szCs w:val="24"/>
        </w:rPr>
        <w:t xml:space="preserve"> έδινε αμνηστία στους υπευθύνους των</w:t>
      </w:r>
      <w:r>
        <w:rPr>
          <w:rFonts w:eastAsia="Times New Roman" w:cs="Times New Roman"/>
          <w:szCs w:val="24"/>
        </w:rPr>
        <w:t xml:space="preserve"> τραπεζών για τα χρέη των κομμάτων, χρέη τα οποία δεν πρόκειται να πληρωθούν ποτέ. Αυτό που είπε ο κ. Μητσοτάκης, ότι θα χρησιμοποιήσει και όλη την κομματική επιχορήγηση, είναι λόγια του αέρα. Και φυσικά, με τους ρυθμούς που πηγαίνει σήμερα η Νέα Δημοκρατί</w:t>
      </w:r>
      <w:r>
        <w:rPr>
          <w:rFonts w:eastAsia="Times New Roman" w:cs="Times New Roman"/>
          <w:szCs w:val="24"/>
        </w:rPr>
        <w:t xml:space="preserve">α, για να ξεχρεώσει τον ελληνικό λαό -γιατί τα λεφτά των τραπεζών είναι λεφτά του ελληνικού λαού με τις </w:t>
      </w:r>
      <w:proofErr w:type="spellStart"/>
      <w:r>
        <w:rPr>
          <w:rFonts w:eastAsia="Times New Roman" w:cs="Times New Roman"/>
          <w:szCs w:val="24"/>
        </w:rPr>
        <w:t>ανακεφαλαιοποιήσεις</w:t>
      </w:r>
      <w:proofErr w:type="spellEnd"/>
      <w:r>
        <w:rPr>
          <w:rFonts w:eastAsia="Times New Roman" w:cs="Times New Roman"/>
          <w:szCs w:val="24"/>
        </w:rPr>
        <w:t xml:space="preserve">- χρειάζονται περίπου διακόσια χρόνια. </w:t>
      </w:r>
    </w:p>
    <w:p w14:paraId="02D99AEA" w14:textId="77777777" w:rsidR="00D3277D" w:rsidRDefault="009F72F4">
      <w:pPr>
        <w:spacing w:after="0" w:line="600" w:lineRule="auto"/>
        <w:ind w:firstLine="720"/>
        <w:jc w:val="both"/>
        <w:rPr>
          <w:rFonts w:eastAsia="Times New Roman"/>
          <w:szCs w:val="24"/>
        </w:rPr>
      </w:pPr>
      <w:r>
        <w:rPr>
          <w:rFonts w:eastAsia="Times New Roman"/>
          <w:szCs w:val="24"/>
        </w:rPr>
        <w:t>Αυτή τη στιγμή έχουμε ένα μεγάλο πρόβλημα. Η χώρα βρίσκεται πραγματικά σε κατάσταση πολιορκία</w:t>
      </w:r>
      <w:r>
        <w:rPr>
          <w:rFonts w:eastAsia="Times New Roman"/>
          <w:szCs w:val="24"/>
        </w:rPr>
        <w:t xml:space="preserve">ς, όχι κυριολεκτικής, αλλά όταν μια χώρα έχει εκχωρήσει την εθνική της κυριαρχία, όταν υπάρχει αυτή η ηθική απαξίωση του πολιτικού κόσμου στο σύνολό του -σωστό ή λάθος- από ολόκληρο τον ελληνικό </w:t>
      </w:r>
      <w:r>
        <w:rPr>
          <w:rFonts w:eastAsia="Times New Roman"/>
          <w:szCs w:val="24"/>
        </w:rPr>
        <w:lastRenderedPageBreak/>
        <w:t>λαό θα έπρεπε -και το προτείνω- όλα τα κόμματα μαζί να αναστε</w:t>
      </w:r>
      <w:r>
        <w:rPr>
          <w:rFonts w:eastAsia="Times New Roman"/>
          <w:szCs w:val="24"/>
        </w:rPr>
        <w:t>ίλουμε το άρθρο 86 του Συντάγματος, τον νόμο περί ευθύνης Υπουργών, γιατί όσο υπάρχει αυτό δηλητηριάζει τη δημόσια ζωή.</w:t>
      </w:r>
    </w:p>
    <w:p w14:paraId="02D99AEB" w14:textId="77777777" w:rsidR="00D3277D" w:rsidRDefault="009F72F4">
      <w:pPr>
        <w:spacing w:after="0" w:line="600" w:lineRule="auto"/>
        <w:ind w:firstLine="720"/>
        <w:jc w:val="both"/>
        <w:rPr>
          <w:rFonts w:eastAsia="Times New Roman"/>
          <w:szCs w:val="24"/>
        </w:rPr>
      </w:pPr>
      <w:r>
        <w:rPr>
          <w:rFonts w:eastAsia="Times New Roman"/>
          <w:szCs w:val="24"/>
        </w:rPr>
        <w:t>Και είναι λάθος και είναι μάλλον θράσος εκ μέρους του κ. Μητσοτάκη να λέει για τη μελλοντική αναθεώρηση όταν η προηγούμενη Βουλή, στην ο</w:t>
      </w:r>
      <w:r>
        <w:rPr>
          <w:rFonts w:eastAsia="Times New Roman"/>
          <w:szCs w:val="24"/>
        </w:rPr>
        <w:t>ποία αυτός υπηρετούσε και μάλιστα ως Υπουργός, ήταν αναθεωρητική Βουλή, επί των ημερών Σαμαρά – Βενιζέλου, και δεν έκανε τίποτα. Όταν είδε μάλιστα ο Σαμαράς ότι χάνει την εξουσία, τότε αυτομάτως επικαλέστηκε τη συνταγματική αναθεώρηση για να παρατείνει την</w:t>
      </w:r>
      <w:r>
        <w:rPr>
          <w:rFonts w:eastAsia="Times New Roman"/>
          <w:szCs w:val="24"/>
        </w:rPr>
        <w:t xml:space="preserve"> παραμονή του σε αυτήν.</w:t>
      </w:r>
    </w:p>
    <w:p w14:paraId="02D99AEC" w14:textId="77777777" w:rsidR="00D3277D" w:rsidRDefault="009F72F4">
      <w:pPr>
        <w:spacing w:after="0" w:line="600" w:lineRule="auto"/>
        <w:ind w:firstLine="720"/>
        <w:jc w:val="both"/>
        <w:rPr>
          <w:rFonts w:eastAsia="Times New Roman"/>
          <w:szCs w:val="24"/>
        </w:rPr>
      </w:pPr>
      <w:r>
        <w:rPr>
          <w:rFonts w:eastAsia="Times New Roman"/>
          <w:szCs w:val="24"/>
        </w:rPr>
        <w:t xml:space="preserve">Είναι τα κανάλια, λοιπόν, και το καθεστώς της ασυδοσίας έργο πράγματι της Νέας Δημοκρατίας και του ΠΑΣΟΚ, αλλά και της Αριστεράς, όπως και η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xml:space="preserve">. Τότε υπογράφηκε, επί </w:t>
      </w:r>
      <w:r>
        <w:rPr>
          <w:rFonts w:eastAsia="Times New Roman"/>
          <w:szCs w:val="24"/>
        </w:rPr>
        <w:t>ο</w:t>
      </w:r>
      <w:r>
        <w:rPr>
          <w:rFonts w:eastAsia="Times New Roman"/>
          <w:szCs w:val="24"/>
        </w:rPr>
        <w:t xml:space="preserve">ικουμενικής, η πρώτη συμφωνία με τη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με τη σύμφω</w:t>
      </w:r>
      <w:r>
        <w:rPr>
          <w:rFonts w:eastAsia="Times New Roman"/>
          <w:szCs w:val="24"/>
        </w:rPr>
        <w:t xml:space="preserve">νη γνώμη της Αριστεράς. </w:t>
      </w:r>
    </w:p>
    <w:p w14:paraId="02D99AED" w14:textId="77777777" w:rsidR="00D3277D" w:rsidRDefault="009F72F4">
      <w:pPr>
        <w:spacing w:after="0" w:line="600" w:lineRule="auto"/>
        <w:ind w:firstLine="720"/>
        <w:jc w:val="both"/>
        <w:rPr>
          <w:rFonts w:eastAsia="Times New Roman"/>
          <w:szCs w:val="24"/>
        </w:rPr>
      </w:pPr>
      <w:r>
        <w:rPr>
          <w:rFonts w:eastAsia="Times New Roman"/>
          <w:szCs w:val="24"/>
        </w:rPr>
        <w:t xml:space="preserve">Για αυτόν τον λόγο και αυτό το οποίο βλέπουμε, είδαμε προηγουμένως και θα βλέπουμε και στο μέλλον, θα είναι </w:t>
      </w:r>
      <w:proofErr w:type="spellStart"/>
      <w:r>
        <w:rPr>
          <w:rFonts w:eastAsia="Times New Roman"/>
          <w:szCs w:val="24"/>
        </w:rPr>
        <w:t>σκιαμαχίες</w:t>
      </w:r>
      <w:proofErr w:type="spellEnd"/>
      <w:r>
        <w:rPr>
          <w:rFonts w:eastAsia="Times New Roman"/>
          <w:szCs w:val="24"/>
        </w:rPr>
        <w:t xml:space="preserve">, θα είναι μονομαχίες που θυμίζουν γουέστερν-σπαγγέτι και τίποτα ουσιαστικό. </w:t>
      </w:r>
    </w:p>
    <w:p w14:paraId="02D99AEE" w14:textId="77777777" w:rsidR="00D3277D" w:rsidRDefault="009F72F4">
      <w:pPr>
        <w:widowControl w:val="0"/>
        <w:autoSpaceDE w:val="0"/>
        <w:autoSpaceDN w:val="0"/>
        <w:adjustRightInd w:val="0"/>
        <w:spacing w:after="0" w:line="600" w:lineRule="auto"/>
        <w:ind w:firstLine="720"/>
        <w:jc w:val="both"/>
        <w:rPr>
          <w:rFonts w:eastAsia="Times New Roman"/>
          <w:bCs/>
          <w:szCs w:val="24"/>
        </w:rPr>
      </w:pPr>
      <w:r>
        <w:rPr>
          <w:rFonts w:eastAsia="Times New Roman"/>
          <w:szCs w:val="24"/>
        </w:rPr>
        <w:lastRenderedPageBreak/>
        <w:t xml:space="preserve">Ο Γεώργιος </w:t>
      </w:r>
      <w:proofErr w:type="spellStart"/>
      <w:r>
        <w:rPr>
          <w:rFonts w:eastAsia="Times New Roman"/>
          <w:szCs w:val="24"/>
        </w:rPr>
        <w:t>Σουρής</w:t>
      </w:r>
      <w:proofErr w:type="spellEnd"/>
      <w:r>
        <w:rPr>
          <w:rFonts w:eastAsia="Times New Roman"/>
          <w:szCs w:val="24"/>
        </w:rPr>
        <w:t>- δεν είναι σημερι</w:t>
      </w:r>
      <w:r>
        <w:rPr>
          <w:rFonts w:eastAsia="Times New Roman"/>
          <w:szCs w:val="24"/>
        </w:rPr>
        <w:t xml:space="preserve">νό το φαινόμενο- πριν εκατό και πλέον χρόνια έγραφε τον στίχο: «Κλέφτες φτωχοί και άρχοντες με άμαξες και άτια, κλέφτες χωρίς μία πήχη γη και κλέφτες με παλάτια, ο ένας κλέβει όρνιθες και σκάφες για </w:t>
      </w:r>
      <w:r>
        <w:rPr>
          <w:rFonts w:eastAsia="Times New Roman"/>
          <w:bCs/>
          <w:szCs w:val="24"/>
        </w:rPr>
        <w:t>ψωμί, ο άλλος το έθνος σύσσωμο για πλούτη και τιμή».</w:t>
      </w:r>
    </w:p>
    <w:p w14:paraId="02D99AEF" w14:textId="77777777" w:rsidR="00D3277D" w:rsidRDefault="009F72F4">
      <w:pPr>
        <w:widowControl w:val="0"/>
        <w:autoSpaceDE w:val="0"/>
        <w:autoSpaceDN w:val="0"/>
        <w:adjustRightInd w:val="0"/>
        <w:spacing w:after="0" w:line="600" w:lineRule="auto"/>
        <w:ind w:firstLine="720"/>
        <w:jc w:val="both"/>
        <w:rPr>
          <w:rFonts w:eastAsia="Times New Roman"/>
          <w:szCs w:val="24"/>
        </w:rPr>
      </w:pPr>
      <w:r>
        <w:rPr>
          <w:rFonts w:eastAsia="Times New Roman"/>
          <w:bCs/>
          <w:szCs w:val="24"/>
        </w:rPr>
        <w:t>Αυτο</w:t>
      </w:r>
      <w:r>
        <w:rPr>
          <w:rFonts w:eastAsia="Times New Roman"/>
          <w:bCs/>
          <w:szCs w:val="24"/>
        </w:rPr>
        <w:t>ύς τους κλέφτες απαιτεί ο λαός, επιτέλους, η Κυβέρνηση να τους</w:t>
      </w:r>
      <w:r>
        <w:rPr>
          <w:rFonts w:eastAsia="Times New Roman"/>
          <w:szCs w:val="24"/>
        </w:rPr>
        <w:t xml:space="preserve"> ανακαλύψει, να γυρίσουν τα κλεμμένα και οι κλέφτες να πάνε φυλακή. Δεν κάνει, όμως, τίποτα. Κυβερνάτε είκοσι έναν μήνες –επαναλαμβάνω. Και θυμάμαι ότι σε αυτά εδώ τα άδεια έδρανα -μόνο δύο μέλη</w:t>
      </w:r>
      <w:r>
        <w:rPr>
          <w:rFonts w:eastAsia="Times New Roman"/>
          <w:szCs w:val="24"/>
        </w:rPr>
        <w:t xml:space="preserve"> της Κυβερνήσεως υπάρχουν- καθόταν πριν κάποιους μήνες ο κ. Νικολούδης, ο οποίος είχε πει ότι δεν θα κάνετε τίποτα με τη λίστα </w:t>
      </w:r>
      <w:proofErr w:type="spellStart"/>
      <w:r>
        <w:rPr>
          <w:rFonts w:eastAsia="Times New Roman"/>
          <w:szCs w:val="24"/>
        </w:rPr>
        <w:t>Λαγκάρντ</w:t>
      </w:r>
      <w:proofErr w:type="spellEnd"/>
      <w:r>
        <w:rPr>
          <w:rFonts w:eastAsia="Times New Roman"/>
          <w:szCs w:val="24"/>
        </w:rPr>
        <w:t>. Και πράγματι τίποτα δεν γίνεται, αργοί οι ρυθμοί.</w:t>
      </w:r>
    </w:p>
    <w:p w14:paraId="02D99AF0" w14:textId="77777777" w:rsidR="00D3277D" w:rsidRDefault="009F72F4">
      <w:pPr>
        <w:widowControl w:val="0"/>
        <w:autoSpaceDE w:val="0"/>
        <w:autoSpaceDN w:val="0"/>
        <w:adjustRightInd w:val="0"/>
        <w:spacing w:after="0" w:line="600" w:lineRule="auto"/>
        <w:ind w:firstLine="720"/>
        <w:jc w:val="both"/>
        <w:rPr>
          <w:rFonts w:eastAsia="Times New Roman"/>
          <w:szCs w:val="24"/>
        </w:rPr>
      </w:pPr>
      <w:r>
        <w:rPr>
          <w:rFonts w:eastAsia="Times New Roman"/>
          <w:szCs w:val="24"/>
        </w:rPr>
        <w:t>Είχε πει επίσης ότι τα δημόσια έργα, σύμφωνα με έρευνά του, κοστίζουν</w:t>
      </w:r>
      <w:r>
        <w:rPr>
          <w:rFonts w:eastAsia="Times New Roman"/>
          <w:szCs w:val="24"/>
        </w:rPr>
        <w:t xml:space="preserve"> στην Ελλάδα πενταπλάσια από όσο στοιχίζουν κατά μέσο όρο στην Ευρωπαϊκή Ένωση. Έγινε κανένας έλεγχος για τα δημόσια έργα; Έγινε κανένας έλεγχος για τους Ολυμπιακούς Αγώνες του 2004;  Ανοίξτε τον κατάλογο όσων εργαζόντουσαν στον </w:t>
      </w:r>
      <w:r>
        <w:rPr>
          <w:rFonts w:eastAsia="Times New Roman"/>
          <w:szCs w:val="24"/>
        </w:rPr>
        <w:t>«</w:t>
      </w:r>
      <w:r>
        <w:rPr>
          <w:rFonts w:eastAsia="Times New Roman"/>
          <w:szCs w:val="24"/>
        </w:rPr>
        <w:t>ΑΘΗΝΑ 2004</w:t>
      </w:r>
      <w:r>
        <w:rPr>
          <w:rFonts w:eastAsia="Times New Roman"/>
          <w:szCs w:val="24"/>
        </w:rPr>
        <w:t>»</w:t>
      </w:r>
      <w:r>
        <w:rPr>
          <w:rFonts w:eastAsia="Times New Roman"/>
          <w:szCs w:val="24"/>
        </w:rPr>
        <w:t>, να δείτε πόσο</w:t>
      </w:r>
      <w:r>
        <w:rPr>
          <w:rFonts w:eastAsia="Times New Roman"/>
          <w:szCs w:val="24"/>
        </w:rPr>
        <w:t xml:space="preserve">ι συγγενείς Βουλευτών και πολιτικών όλων των παρατάξεων </w:t>
      </w:r>
      <w:r>
        <w:rPr>
          <w:rFonts w:eastAsia="Times New Roman"/>
          <w:szCs w:val="24"/>
        </w:rPr>
        <w:lastRenderedPageBreak/>
        <w:t>εργαζόντουσαν με υπέρογκους μισθούς, καθώς και πολλοί βέβαια δημοσιογράφοι.</w:t>
      </w:r>
    </w:p>
    <w:p w14:paraId="02D99AF1" w14:textId="77777777" w:rsidR="00D3277D" w:rsidRDefault="009F72F4">
      <w:pPr>
        <w:widowControl w:val="0"/>
        <w:autoSpaceDE w:val="0"/>
        <w:autoSpaceDN w:val="0"/>
        <w:adjustRightInd w:val="0"/>
        <w:spacing w:after="0" w:line="600" w:lineRule="auto"/>
        <w:ind w:firstLine="720"/>
        <w:jc w:val="both"/>
        <w:rPr>
          <w:rFonts w:eastAsia="Times New Roman"/>
          <w:szCs w:val="24"/>
        </w:rPr>
      </w:pPr>
      <w:r>
        <w:rPr>
          <w:rFonts w:eastAsia="Times New Roman"/>
          <w:szCs w:val="24"/>
        </w:rPr>
        <w:t>Τίποτα δεν γίνεται, καμμία διαφάνεια δεν υπάρχει και ο λαός σήμερα είναι οργισμένος, είναι οργισμένος κυριολεκτικά με τα όσα</w:t>
      </w:r>
      <w:r>
        <w:rPr>
          <w:rFonts w:eastAsia="Times New Roman"/>
          <w:szCs w:val="24"/>
        </w:rPr>
        <w:t xml:space="preserve"> συμβαίνουν. Δεν βλέπει τίποτα στον ορίζοντα. Και θα έπρεπε να ξέρουν ο κ. Τσίπρας και ο κ. Μητσοτάκης, που μίλησαν προηγουμένως</w:t>
      </w:r>
      <w:r>
        <w:rPr>
          <w:rFonts w:eastAsia="Times New Roman"/>
          <w:szCs w:val="24"/>
        </w:rPr>
        <w:t>,</w:t>
      </w:r>
      <w:r>
        <w:rPr>
          <w:rFonts w:eastAsia="Times New Roman"/>
          <w:szCs w:val="24"/>
        </w:rPr>
        <w:t xml:space="preserve"> ο ένας ως εν αναμονή Πρωθυπουργός και ο άλλος ως νυν Πρωθυπουργός, ότι και οι δύο μαζί στην εκλογική τους δύναμη δεν αποτελούν</w:t>
      </w:r>
      <w:r>
        <w:rPr>
          <w:rFonts w:eastAsia="Times New Roman"/>
          <w:szCs w:val="24"/>
        </w:rPr>
        <w:t xml:space="preserve"> πλειοψηφικό ρεύμα στον ελληνικό λαό, σύμφωνα με όλες τις πολιτικές έρευνες.</w:t>
      </w:r>
    </w:p>
    <w:p w14:paraId="02D99AF2" w14:textId="77777777" w:rsidR="00D3277D" w:rsidRDefault="009F72F4">
      <w:pPr>
        <w:widowControl w:val="0"/>
        <w:autoSpaceDE w:val="0"/>
        <w:autoSpaceDN w:val="0"/>
        <w:adjustRightInd w:val="0"/>
        <w:spacing w:after="0" w:line="600" w:lineRule="auto"/>
        <w:ind w:firstLine="720"/>
        <w:jc w:val="both"/>
        <w:rPr>
          <w:rFonts w:eastAsia="Times New Roman"/>
          <w:szCs w:val="24"/>
        </w:rPr>
      </w:pPr>
      <w:r>
        <w:rPr>
          <w:rFonts w:eastAsia="Times New Roman"/>
          <w:szCs w:val="24"/>
        </w:rPr>
        <w:t>Νικητής στο ερώτημα «Ποιον προτιμάτε για Πρωθυπουργό;» αναδεικνύεται ο κανένας. Και αυτό δείχνει την βαθιά απελπισία του ελληνικού λαού, ο οποίος αναζητεί επιτέλους μια εθνική λύσ</w:t>
      </w:r>
      <w:r>
        <w:rPr>
          <w:rFonts w:eastAsia="Times New Roman"/>
          <w:szCs w:val="24"/>
        </w:rPr>
        <w:t>η, διαφάνεια και εντιμότητα. Και αυτή τη διαφάνεια και την εντιμότητα μπορεί να την εγγυηθεί μόνο το κόμμα που διώκεται από όλους, η Χρυσή Αυγή των Ελλήνων.</w:t>
      </w:r>
    </w:p>
    <w:p w14:paraId="02D99AF3" w14:textId="77777777" w:rsidR="00D3277D" w:rsidRDefault="009F72F4">
      <w:pPr>
        <w:spacing w:after="0" w:line="600" w:lineRule="auto"/>
        <w:ind w:firstLine="720"/>
        <w:jc w:val="center"/>
        <w:rPr>
          <w:rFonts w:eastAsia="Times New Roman"/>
          <w:szCs w:val="24"/>
        </w:rPr>
      </w:pPr>
      <w:r>
        <w:rPr>
          <w:rFonts w:eastAsia="Times New Roman" w:cs="Times New Roman"/>
          <w:szCs w:val="24"/>
        </w:rPr>
        <w:t>(Χειροκροτήματα από την πτέρυγα της Χρυσής Αυγής)</w:t>
      </w:r>
    </w:p>
    <w:p w14:paraId="02D99AF4" w14:textId="77777777" w:rsidR="00D3277D" w:rsidRDefault="009F72F4">
      <w:pPr>
        <w:widowControl w:val="0"/>
        <w:autoSpaceDE w:val="0"/>
        <w:autoSpaceDN w:val="0"/>
        <w:adjustRightInd w:val="0"/>
        <w:spacing w:after="0" w:line="600" w:lineRule="auto"/>
        <w:ind w:firstLine="720"/>
        <w:jc w:val="both"/>
        <w:rPr>
          <w:rFonts w:eastAsia="Times New Roman"/>
          <w:bCs/>
          <w:szCs w:val="24"/>
        </w:rPr>
      </w:pPr>
      <w:r>
        <w:rPr>
          <w:rFonts w:eastAsia="Times New Roman" w:cs="Times New Roman"/>
          <w:b/>
          <w:szCs w:val="24"/>
        </w:rPr>
        <w:t xml:space="preserve">ΠΡΟΕΔΡΕΥΩΝ (Γεώργιος Βαρεμένος): </w:t>
      </w:r>
      <w:r>
        <w:rPr>
          <w:rFonts w:eastAsia="Times New Roman"/>
          <w:bCs/>
          <w:szCs w:val="24"/>
        </w:rPr>
        <w:t xml:space="preserve">Ο Βουλευτής </w:t>
      </w:r>
      <w:r>
        <w:rPr>
          <w:rFonts w:eastAsia="Times New Roman"/>
          <w:bCs/>
          <w:szCs w:val="24"/>
        </w:rPr>
        <w:t xml:space="preserve">Σερρών κ. Κωνσταντίνος Καραμανλής ζητεί </w:t>
      </w:r>
      <w:r>
        <w:rPr>
          <w:rFonts w:eastAsia="Times New Roman"/>
          <w:bCs/>
          <w:szCs w:val="24"/>
        </w:rPr>
        <w:lastRenderedPageBreak/>
        <w:t>άδεια ολιγοήμερης απουσίας στο εξωτερικό από 11</w:t>
      </w:r>
      <w:r>
        <w:rPr>
          <w:rFonts w:eastAsia="Times New Roman"/>
          <w:bCs/>
          <w:szCs w:val="24"/>
        </w:rPr>
        <w:t xml:space="preserve"> Οκτωβρίου</w:t>
      </w:r>
      <w:r>
        <w:rPr>
          <w:rFonts w:eastAsia="Times New Roman"/>
          <w:bCs/>
          <w:szCs w:val="24"/>
        </w:rPr>
        <w:t xml:space="preserve"> έως 16 Οκτωβρίου</w:t>
      </w:r>
      <w:r>
        <w:rPr>
          <w:rFonts w:eastAsia="Times New Roman"/>
          <w:bCs/>
          <w:szCs w:val="24"/>
        </w:rPr>
        <w:t xml:space="preserve"> 2016</w:t>
      </w:r>
      <w:r>
        <w:rPr>
          <w:rFonts w:eastAsia="Times New Roman"/>
          <w:bCs/>
          <w:szCs w:val="24"/>
        </w:rPr>
        <w:t xml:space="preserve">. </w:t>
      </w:r>
    </w:p>
    <w:p w14:paraId="02D99AF5" w14:textId="77777777" w:rsidR="00D3277D" w:rsidRDefault="009F72F4">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 xml:space="preserve">Επίσης, η Βουλευτής Επικρατείας κ. Νίκη </w:t>
      </w:r>
      <w:proofErr w:type="spellStart"/>
      <w:r>
        <w:rPr>
          <w:rFonts w:eastAsia="Times New Roman"/>
          <w:bCs/>
          <w:szCs w:val="24"/>
        </w:rPr>
        <w:t>Κεραμέως</w:t>
      </w:r>
      <w:proofErr w:type="spellEnd"/>
      <w:r>
        <w:rPr>
          <w:rFonts w:eastAsia="Times New Roman"/>
          <w:bCs/>
          <w:szCs w:val="24"/>
        </w:rPr>
        <w:t xml:space="preserve"> ζητεί άδεια ολιγοήμερης απουσίας στο εξωτερικό από 10 </w:t>
      </w:r>
      <w:r>
        <w:rPr>
          <w:rFonts w:eastAsia="Times New Roman"/>
          <w:bCs/>
          <w:szCs w:val="24"/>
        </w:rPr>
        <w:t xml:space="preserve">Νοεμβρίου </w:t>
      </w:r>
      <w:r>
        <w:rPr>
          <w:rFonts w:eastAsia="Times New Roman"/>
          <w:bCs/>
          <w:szCs w:val="24"/>
        </w:rPr>
        <w:t>έως 11 Νοεμβρίου</w:t>
      </w:r>
      <w:r>
        <w:rPr>
          <w:rFonts w:eastAsia="Times New Roman"/>
          <w:bCs/>
          <w:szCs w:val="24"/>
        </w:rPr>
        <w:t xml:space="preserve">2016 </w:t>
      </w:r>
      <w:r>
        <w:rPr>
          <w:rFonts w:eastAsia="Times New Roman"/>
          <w:bCs/>
          <w:szCs w:val="24"/>
        </w:rPr>
        <w:t>. Η Βουλή εγκρίνει;</w:t>
      </w:r>
    </w:p>
    <w:p w14:paraId="02D99AF6" w14:textId="77777777" w:rsidR="00D3277D" w:rsidRDefault="009F72F4">
      <w:pPr>
        <w:widowControl w:val="0"/>
        <w:autoSpaceDE w:val="0"/>
        <w:autoSpaceDN w:val="0"/>
        <w:adjustRightInd w:val="0"/>
        <w:spacing w:after="0" w:line="600" w:lineRule="auto"/>
        <w:ind w:firstLine="720"/>
        <w:jc w:val="both"/>
        <w:rPr>
          <w:rFonts w:eastAsia="Times New Roman"/>
          <w:bCs/>
          <w:szCs w:val="24"/>
        </w:rPr>
      </w:pPr>
      <w:r>
        <w:rPr>
          <w:rFonts w:eastAsia="Times New Roman"/>
          <w:b/>
          <w:bCs/>
          <w:szCs w:val="24"/>
        </w:rPr>
        <w:t xml:space="preserve">ΟΛΟΙ </w:t>
      </w:r>
      <w:r>
        <w:rPr>
          <w:rFonts w:eastAsia="Times New Roman"/>
          <w:b/>
          <w:bCs/>
          <w:szCs w:val="24"/>
        </w:rPr>
        <w:t xml:space="preserve">ΟΙ </w:t>
      </w:r>
      <w:r>
        <w:rPr>
          <w:rFonts w:eastAsia="Times New Roman"/>
          <w:b/>
          <w:bCs/>
          <w:szCs w:val="24"/>
        </w:rPr>
        <w:t xml:space="preserve">ΒΟΥΛΕΥΤΕΣ: </w:t>
      </w:r>
      <w:r>
        <w:rPr>
          <w:rFonts w:eastAsia="Times New Roman"/>
          <w:bCs/>
          <w:szCs w:val="24"/>
        </w:rPr>
        <w:t xml:space="preserve"> Μάλιστα, μάλιστα.</w:t>
      </w:r>
    </w:p>
    <w:p w14:paraId="02D99AF7" w14:textId="77777777" w:rsidR="00D3277D" w:rsidRDefault="009F72F4">
      <w:pPr>
        <w:widowControl w:val="0"/>
        <w:autoSpaceDE w:val="0"/>
        <w:autoSpaceDN w:val="0"/>
        <w:adjustRightInd w:val="0"/>
        <w:spacing w:after="0" w:line="600" w:lineRule="auto"/>
        <w:ind w:firstLine="720"/>
        <w:jc w:val="both"/>
        <w:rPr>
          <w:rFonts w:eastAsia="Times New Roman"/>
          <w:bCs/>
          <w:szCs w:val="24"/>
        </w:rPr>
      </w:pPr>
      <w:r>
        <w:rPr>
          <w:rFonts w:eastAsia="Times New Roman" w:cs="Times New Roman"/>
          <w:b/>
          <w:szCs w:val="24"/>
        </w:rPr>
        <w:t xml:space="preserve">ΠΡΟΕΔΡΕΥΩΝ (Γεώργιος Βαρεμένος): </w:t>
      </w:r>
      <w:r w:rsidRPr="003F2998">
        <w:rPr>
          <w:rFonts w:eastAsia="Times New Roman" w:cs="Times New Roman"/>
          <w:szCs w:val="24"/>
        </w:rPr>
        <w:t>Συνεπώς</w:t>
      </w:r>
      <w:r>
        <w:rPr>
          <w:rFonts w:eastAsia="Times New Roman" w:cs="Times New Roman"/>
          <w:b/>
          <w:szCs w:val="24"/>
        </w:rPr>
        <w:t xml:space="preserve"> </w:t>
      </w:r>
      <w:r>
        <w:rPr>
          <w:rFonts w:eastAsia="Times New Roman"/>
          <w:bCs/>
          <w:szCs w:val="24"/>
        </w:rPr>
        <w:t>η</w:t>
      </w:r>
      <w:r>
        <w:rPr>
          <w:rFonts w:eastAsia="Times New Roman"/>
          <w:bCs/>
          <w:szCs w:val="24"/>
        </w:rPr>
        <w:t xml:space="preserve"> Βουλή ενέκρινε τις ζητηθείσες άδειες.</w:t>
      </w:r>
    </w:p>
    <w:p w14:paraId="02D99AF8" w14:textId="77777777" w:rsidR="00D3277D" w:rsidRDefault="009F72F4">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Τον λόγο έχει η Πρόεδρος της Δημοκρατικής Συμπαράταξης ΠΑΣΟΚ – ΔΗΜΑΡ, κ. Γεννηματά.</w:t>
      </w:r>
    </w:p>
    <w:p w14:paraId="02D99AF9"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ΦΩΤΕΙΝΗ </w:t>
      </w:r>
      <w:r>
        <w:rPr>
          <w:rFonts w:eastAsia="Times New Roman" w:cs="Times New Roman"/>
          <w:b/>
          <w:szCs w:val="24"/>
        </w:rPr>
        <w:t>(ΦΩΦΗ)</w:t>
      </w:r>
      <w:r>
        <w:rPr>
          <w:rFonts w:eastAsia="Times New Roman" w:cs="Times New Roman"/>
          <w:b/>
          <w:szCs w:val="24"/>
        </w:rPr>
        <w:t xml:space="preserve"> ΓΕΝΝΗΜΑΤΑ (Πρόεδρο</w:t>
      </w:r>
      <w:r>
        <w:rPr>
          <w:rFonts w:eastAsia="Times New Roman" w:cs="Times New Roman"/>
          <w:b/>
          <w:szCs w:val="24"/>
        </w:rPr>
        <w:t xml:space="preserve">ς της Δημοκρατικής Συμπαράταξης ΠΑΣΟΚ-ΔΗΜΑΡ): </w:t>
      </w:r>
      <w:r>
        <w:rPr>
          <w:rFonts w:eastAsia="Times New Roman" w:cs="Times New Roman"/>
          <w:szCs w:val="24"/>
        </w:rPr>
        <w:t>Απ’ ό,τι βλέπω ο κύριος Πρωθυπουργός είναι εκτός Αιθούσης και απ’ ό,τι καταλαβαίνω ο «τζάμπα μάγκας» επέλεξε να το βάλει στα πόδια. Δεν κάθεται να ακούσει τις απαντήσεις σε όλα αυτά για τα οποία μας κατηγόρησε.</w:t>
      </w:r>
      <w:r>
        <w:rPr>
          <w:rFonts w:eastAsia="Times New Roman" w:cs="Times New Roman"/>
          <w:szCs w:val="24"/>
        </w:rPr>
        <w:t xml:space="preserve"> </w:t>
      </w:r>
    </w:p>
    <w:p w14:paraId="02D99AFA"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Απευθύνθηκε ο κ. Τσίπρας σε εμένα προσωπικά και στην παράταξή μας. Και αισθάνομαι την ανάγκη να </w:t>
      </w:r>
      <w:proofErr w:type="spellStart"/>
      <w:r>
        <w:rPr>
          <w:rFonts w:eastAsia="Times New Roman" w:cs="Times New Roman"/>
          <w:szCs w:val="24"/>
        </w:rPr>
        <w:t>ξανασυστηθούμε</w:t>
      </w:r>
      <w:proofErr w:type="spellEnd"/>
      <w:r>
        <w:rPr>
          <w:rFonts w:eastAsia="Times New Roman" w:cs="Times New Roman"/>
          <w:szCs w:val="24"/>
        </w:rPr>
        <w:t xml:space="preserve"> σε αυτή την Αίθουσα. Διότι ονομάζομαι Φώφη Γεννηματά και είμαι πάρα πολύ υπερήφανη για την παράταξή μου, για την οικογένειά μου, για τη διαδρομ</w:t>
      </w:r>
      <w:r>
        <w:rPr>
          <w:rFonts w:eastAsia="Times New Roman" w:cs="Times New Roman"/>
          <w:szCs w:val="24"/>
        </w:rPr>
        <w:t>ή της και για τη διαδρομή μου!</w:t>
      </w:r>
    </w:p>
    <w:p w14:paraId="02D99AFB"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02D99AFC"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Μια διαδρομή ανιδιοτελούς προσφοράς στο φως και όχι στο σκοτάδι, μια διαδρομή με κανόνες και με αξίες, μια διαδρομή που στάθηκε δίπλα στον άνθρωπο, μι</w:t>
      </w:r>
      <w:r>
        <w:rPr>
          <w:rFonts w:eastAsia="Times New Roman" w:cs="Times New Roman"/>
          <w:szCs w:val="24"/>
        </w:rPr>
        <w:t xml:space="preserve">α διαδρομή που τα βιώματά μας ήταν η εθνική συμφιλίωση, το εθνικό σύστημα υγείας, η κοινωνική δικαιοσύνη, η πολιτική που στην καρδιά της είχε και έχει τον άνθρωπο. </w:t>
      </w:r>
    </w:p>
    <w:p w14:paraId="02D99AFD"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Νομίζετε, κύριε Τσίπρα, ότι έχετε το πολιτικό και ηθικό ανάστημα να μας κουνάτε το δάχτυλο;</w:t>
      </w:r>
      <w:r>
        <w:rPr>
          <w:rFonts w:eastAsia="Times New Roman" w:cs="Times New Roman"/>
          <w:szCs w:val="24"/>
        </w:rPr>
        <w:t xml:space="preserve"> Δεν σηκώνω </w:t>
      </w:r>
      <w:proofErr w:type="spellStart"/>
      <w:r>
        <w:rPr>
          <w:rFonts w:eastAsia="Times New Roman" w:cs="Times New Roman"/>
          <w:szCs w:val="24"/>
        </w:rPr>
        <w:t>μπούλινγκ</w:t>
      </w:r>
      <w:proofErr w:type="spellEnd"/>
      <w:r>
        <w:rPr>
          <w:rFonts w:eastAsia="Times New Roman" w:cs="Times New Roman"/>
          <w:szCs w:val="24"/>
        </w:rPr>
        <w:t xml:space="preserve">! Το </w:t>
      </w:r>
      <w:proofErr w:type="spellStart"/>
      <w:r>
        <w:rPr>
          <w:rFonts w:eastAsia="Times New Roman" w:cs="Times New Roman"/>
          <w:szCs w:val="24"/>
        </w:rPr>
        <w:t>μπούλινγκ</w:t>
      </w:r>
      <w:proofErr w:type="spellEnd"/>
      <w:r>
        <w:rPr>
          <w:rFonts w:eastAsia="Times New Roman" w:cs="Times New Roman"/>
          <w:szCs w:val="24"/>
        </w:rPr>
        <w:t xml:space="preserve"> εκεί που σας παίρνει! Κι επειδή έχω αυτά τα βιώματα από την πολιτική, ντρέπομαι κυριολεκτικά για λογαριασμό σας που παρακολούθησα αυτή τη συζήτηση σε αυτό το επίπεδο, με αυτό το ύφος, με αυτά τα επιχειρήματα σε αυτή τη σ</w:t>
      </w:r>
      <w:r>
        <w:rPr>
          <w:rFonts w:eastAsia="Times New Roman" w:cs="Times New Roman"/>
          <w:szCs w:val="24"/>
        </w:rPr>
        <w:t xml:space="preserve">υγκυρία για την Ελλάδα και τον ελληνικό λαό. </w:t>
      </w:r>
    </w:p>
    <w:p w14:paraId="02D99AFE"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(Χειροκροτήματα από την πτέρυγα της Δημοκρατικής Συμπαράταξης ΠΑΣΟΚ-ΔΗΜΑΡ)</w:t>
      </w:r>
    </w:p>
    <w:p w14:paraId="02D99AFF"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Έχετε καταφέρει το εξής αδιανόητο: Μηδενίσατε όλες τις θυσίες του ελληνικού λαού, φορτώσατε στην πλάτη του ελληνικού λαού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w:t>
      </w:r>
      <w:r>
        <w:rPr>
          <w:rFonts w:eastAsia="Times New Roman" w:cs="Times New Roman"/>
          <w:szCs w:val="24"/>
          <w:lang w:val="en-US"/>
        </w:rPr>
        <w:t>ntrols</w:t>
      </w:r>
      <w:r>
        <w:rPr>
          <w:rFonts w:eastAsia="Times New Roman" w:cs="Times New Roman"/>
          <w:szCs w:val="24"/>
        </w:rPr>
        <w:t>, το τρίτο και σκληρότερο μνημόνιο, 86 δισεκατομμύρια επιπλέον χρέη -που δεν ήταν για να αποπληρωθούν τα προηγούμενα, αλλά για να καλύψουν την τυχοδιωκτική σας διαπραγμάτευση και πολιτική- και ύφεση αντί για ανάπτυξη. Καταφέρατε να υποθηκεύσετε το μέ</w:t>
      </w:r>
      <w:r>
        <w:rPr>
          <w:rFonts w:eastAsia="Times New Roman" w:cs="Times New Roman"/>
          <w:szCs w:val="24"/>
        </w:rPr>
        <w:t xml:space="preserve">λλον της χώρας, χαρίζοντας στους πιο ακραίους εκφραστές του διεθνούς νεοφιλελευθερισμού όλα όσα διεκδικούσαν από τις κυβερνήσεις της χώρας από το 2009 και μετά. </w:t>
      </w:r>
    </w:p>
    <w:p w14:paraId="02D99B00"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Η κληρονομιά που αφήνετε φεύγοντας περιλαμβάνει και άλλα επιπλέον</w:t>
      </w:r>
      <w:r>
        <w:rPr>
          <w:rFonts w:eastAsia="Times New Roman" w:cs="Times New Roman"/>
          <w:szCs w:val="24"/>
        </w:rPr>
        <w:t>:</w:t>
      </w:r>
      <w:r>
        <w:rPr>
          <w:rFonts w:eastAsia="Times New Roman" w:cs="Times New Roman"/>
          <w:szCs w:val="24"/>
        </w:rPr>
        <w:t xml:space="preserve"> Το ξεπούλημα της δημόσιας π</w:t>
      </w:r>
      <w:r>
        <w:rPr>
          <w:rFonts w:eastAsia="Times New Roman" w:cs="Times New Roman"/>
          <w:szCs w:val="24"/>
        </w:rPr>
        <w:t xml:space="preserve">εριουσίας για εκατό χρόνια στους δανειστές, στη διαχείρισή τους, το ξεπούλημα των ελληνικών τραπεζών για ένα κομμάτι ψωμί και μια </w:t>
      </w:r>
      <w:proofErr w:type="spellStart"/>
      <w:r>
        <w:rPr>
          <w:rFonts w:eastAsia="Times New Roman" w:cs="Times New Roman"/>
          <w:szCs w:val="24"/>
        </w:rPr>
        <w:t>ανακεφαλαιοποίηση</w:t>
      </w:r>
      <w:proofErr w:type="spellEnd"/>
      <w:r>
        <w:rPr>
          <w:rFonts w:eastAsia="Times New Roman" w:cs="Times New Roman"/>
          <w:szCs w:val="24"/>
        </w:rPr>
        <w:t xml:space="preserve"> αχρείαστη 20 δισεκατομμυρίων, το ξεπούλημα των κόκκινων δανείων 40 δισεκατομμύρια ευρώ, το τέλος της προστασ</w:t>
      </w:r>
      <w:r>
        <w:rPr>
          <w:rFonts w:eastAsia="Times New Roman" w:cs="Times New Roman"/>
          <w:szCs w:val="24"/>
        </w:rPr>
        <w:t xml:space="preserve">ίας της πρώτης κατοικίας, που εμείς προστατεύσαμε μέχρι το τέλος του 2014, που είχαμε την ευθύνη. </w:t>
      </w:r>
    </w:p>
    <w:p w14:paraId="02D99B01"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(Χειροκροτήματα από την πτέρυγα της Δημοκρατικής Συμπαράταξης ΠΑΣΟΚ-ΔΗΜΑΡ)</w:t>
      </w:r>
    </w:p>
    <w:p w14:paraId="02D99B02"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Και φυσικά, αφήνετε κληρονομιά έναν δημοσιονομικό κόφτη, δαμόκλειο σπάθη πάνω από </w:t>
      </w:r>
      <w:r>
        <w:rPr>
          <w:rFonts w:eastAsia="Times New Roman" w:cs="Times New Roman"/>
          <w:szCs w:val="24"/>
        </w:rPr>
        <w:t xml:space="preserve">μισθούς και συντάξεις. </w:t>
      </w:r>
    </w:p>
    <w:p w14:paraId="02D99B03"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Κι έρχεστε σήμερα, κύριε Τσίπρα, και τι μας ζητάτε; Να ξαναμιλήσουμε –λέει- για διαπλοκή. Βεβαίως. Όσες φορές θέλετε να ξαναμιλήσουμε για διαπλοκή, αλλά να το κάνουμε, έχοντας τη συναίσθηση της πραγματικής ευθύνης και των επιπτώσεων</w:t>
      </w:r>
      <w:r>
        <w:rPr>
          <w:rFonts w:eastAsia="Times New Roman" w:cs="Times New Roman"/>
          <w:szCs w:val="24"/>
        </w:rPr>
        <w:t xml:space="preserve"> της πολιτικής σας στην Ελλάδα. </w:t>
      </w:r>
    </w:p>
    <w:p w14:paraId="02D99B04"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Έχετε διαψεύσει κάθε προσδοκία. Έχετε πετάξει στον κάδο των </w:t>
      </w:r>
      <w:proofErr w:type="spellStart"/>
      <w:r>
        <w:rPr>
          <w:rFonts w:eastAsia="Times New Roman" w:cs="Times New Roman"/>
          <w:szCs w:val="24"/>
        </w:rPr>
        <w:t>αχρήστων</w:t>
      </w:r>
      <w:proofErr w:type="spellEnd"/>
      <w:r>
        <w:rPr>
          <w:rFonts w:eastAsia="Times New Roman" w:cs="Times New Roman"/>
          <w:szCs w:val="24"/>
        </w:rPr>
        <w:t xml:space="preserve"> κάθε προεκλογική σας δέσμευση: από την «καουμπόικη» διαπραγμάτευση </w:t>
      </w:r>
      <w:proofErr w:type="spellStart"/>
      <w:r>
        <w:rPr>
          <w:rFonts w:eastAsia="Times New Roman" w:cs="Times New Roman"/>
          <w:szCs w:val="24"/>
        </w:rPr>
        <w:t>Βαρουφάκη</w:t>
      </w:r>
      <w:proofErr w:type="spellEnd"/>
      <w:r>
        <w:rPr>
          <w:rFonts w:eastAsia="Times New Roman" w:cs="Times New Roman"/>
          <w:szCs w:val="24"/>
        </w:rPr>
        <w:t xml:space="preserve"> στα κροκοδείλια δάκρυα της υλοποίησης των μνημονίων, από το κίνημα «Δεν </w:t>
      </w:r>
      <w:r>
        <w:rPr>
          <w:rFonts w:eastAsia="Times New Roman" w:cs="Times New Roman"/>
          <w:szCs w:val="24"/>
        </w:rPr>
        <w:t>π</w:t>
      </w:r>
      <w:r>
        <w:rPr>
          <w:rFonts w:eastAsia="Times New Roman" w:cs="Times New Roman"/>
          <w:szCs w:val="24"/>
        </w:rPr>
        <w:t xml:space="preserve">ληρώνω» στην εισφορές </w:t>
      </w:r>
      <w:proofErr w:type="spellStart"/>
      <w:r>
        <w:rPr>
          <w:rFonts w:eastAsia="Times New Roman" w:cs="Times New Roman"/>
          <w:szCs w:val="24"/>
        </w:rPr>
        <w:t>Κατρούγκαλου</w:t>
      </w:r>
      <w:proofErr w:type="spellEnd"/>
      <w:r>
        <w:rPr>
          <w:rFonts w:eastAsia="Times New Roman" w:cs="Times New Roman"/>
          <w:szCs w:val="24"/>
        </w:rPr>
        <w:t xml:space="preserve"> και από τη σεισάχθεια στους πλειστηριασμούς της πρώτης κατοικίας. Συγχαρητήρια! </w:t>
      </w:r>
    </w:p>
    <w:p w14:paraId="02D99B05"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Και τι κάνετε γι’ αυτό; Προσπαθείτε τώρα να τραβήξετε την προσοχή του ελληνικού λαού από τα σημειώματα της εφορίας, από τις πετσοκομμένες συ</w:t>
      </w:r>
      <w:r>
        <w:rPr>
          <w:rFonts w:eastAsia="Times New Roman" w:cs="Times New Roman"/>
          <w:szCs w:val="24"/>
        </w:rPr>
        <w:t xml:space="preserve">ντάξεις από το ανύπαρκτο ΕΚΑΣ, από τη δέκατη </w:t>
      </w:r>
      <w:r>
        <w:rPr>
          <w:rFonts w:eastAsia="Times New Roman" w:cs="Times New Roman"/>
          <w:szCs w:val="24"/>
        </w:rPr>
        <w:lastRenderedPageBreak/>
        <w:t xml:space="preserve">τρίτη σύνταξη που δεν πήρε και αναζητά και τη δωδέκατη, από την ανεργία, από τους πλειστηριασμούς στα ειρηνοδικεία. Η προσπάθειά σας να αποπροσανατολίσετε είναι τόσο προκλητική πια. Φτάνει! </w:t>
      </w:r>
    </w:p>
    <w:p w14:paraId="02D99B06"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Σηκώσατε, δήθεν, το </w:t>
      </w:r>
      <w:r>
        <w:rPr>
          <w:rFonts w:eastAsia="Times New Roman" w:cs="Times New Roman"/>
          <w:szCs w:val="24"/>
        </w:rPr>
        <w:t>γάντι της Αντιπολίτευσης, για να έρθετε άλλη μια φορά να μας πείτε ότι για όλα φταίνε οι προηγούμενοι. Για πόσο καιρό ακόμα θα μας το λέτε αυτό; Ξανά και ξανά η ίδια συνταγή: βάλσαμο στην πείνα η δήθεν μάχη κατά της διαπλοκής με όπλο όχι μόνο τους δημοκρατ</w:t>
      </w:r>
      <w:r>
        <w:rPr>
          <w:rFonts w:eastAsia="Times New Roman" w:cs="Times New Roman"/>
          <w:szCs w:val="24"/>
        </w:rPr>
        <w:t xml:space="preserve">ικούς θεσμούς, όχι, αλλά το χωνί της προπαγάνδας, της παραπληροφόρησης. </w:t>
      </w:r>
    </w:p>
    <w:p w14:paraId="02D99B07" w14:textId="77777777" w:rsidR="00D3277D" w:rsidRDefault="009F72F4">
      <w:pPr>
        <w:spacing w:after="0" w:line="600" w:lineRule="auto"/>
        <w:ind w:firstLine="720"/>
        <w:jc w:val="both"/>
        <w:rPr>
          <w:rFonts w:eastAsia="Times New Roman"/>
          <w:szCs w:val="24"/>
        </w:rPr>
      </w:pPr>
      <w:r>
        <w:rPr>
          <w:rFonts w:eastAsia="Times New Roman"/>
          <w:szCs w:val="24"/>
        </w:rPr>
        <w:t>Δεν έχετε να προσφέρετε τίποτα το δημιουργικό, τίποτα το συναινετικό σε αυτόν τον τόπο. Ο μόνος δρόμος που σας έχει απομείνει είναι ο διχαστικός λόγος και μην μας ειρωνεύεστε. Προσπαθ</w:t>
      </w:r>
      <w:r>
        <w:rPr>
          <w:rFonts w:eastAsia="Times New Roman"/>
          <w:szCs w:val="24"/>
        </w:rPr>
        <w:t xml:space="preserve">είτε να </w:t>
      </w:r>
      <w:proofErr w:type="spellStart"/>
      <w:r>
        <w:rPr>
          <w:rFonts w:eastAsia="Times New Roman"/>
          <w:szCs w:val="24"/>
        </w:rPr>
        <w:t>στοχοποιήσετε</w:t>
      </w:r>
      <w:proofErr w:type="spellEnd"/>
      <w:r>
        <w:rPr>
          <w:rFonts w:eastAsia="Times New Roman"/>
          <w:szCs w:val="24"/>
        </w:rPr>
        <w:t xml:space="preserve"> τους αντιπάλους σας. </w:t>
      </w:r>
    </w:p>
    <w:p w14:paraId="02D99B08" w14:textId="77777777" w:rsidR="00D3277D" w:rsidRDefault="009F72F4">
      <w:pPr>
        <w:spacing w:after="0" w:line="600" w:lineRule="auto"/>
        <w:ind w:firstLine="720"/>
        <w:jc w:val="both"/>
        <w:rPr>
          <w:rFonts w:eastAsia="Times New Roman"/>
          <w:szCs w:val="24"/>
        </w:rPr>
      </w:pPr>
      <w:r>
        <w:rPr>
          <w:rFonts w:eastAsia="Times New Roman"/>
          <w:szCs w:val="24"/>
        </w:rPr>
        <w:t>Για να τελειώνουμε, λοιπόν, εμείς απαιτούμε να ελεγχθούν όλες οι υποθέσεις, όλες οι τυχόν ευθύνες για θέματα που σχετίζονται με μέσα ενημέρωσης, με πολιτικούς, με επιχειρηματίες, για οτιδήποτε μπορεί να έχει κοστ</w:t>
      </w:r>
      <w:r>
        <w:rPr>
          <w:rFonts w:eastAsia="Times New Roman"/>
          <w:szCs w:val="24"/>
        </w:rPr>
        <w:t xml:space="preserve">ίσει στο ελληνικό δημόσιο και στον ελληνικό λαό. </w:t>
      </w:r>
    </w:p>
    <w:p w14:paraId="02D99B09" w14:textId="77777777" w:rsidR="00D3277D" w:rsidRDefault="009F72F4">
      <w:pPr>
        <w:spacing w:after="0" w:line="600" w:lineRule="auto"/>
        <w:ind w:firstLine="720"/>
        <w:jc w:val="both"/>
        <w:rPr>
          <w:rFonts w:eastAsia="Times New Roman"/>
          <w:szCs w:val="24"/>
        </w:rPr>
      </w:pPr>
      <w:r>
        <w:rPr>
          <w:rFonts w:eastAsia="Times New Roman"/>
          <w:szCs w:val="24"/>
        </w:rPr>
        <w:lastRenderedPageBreak/>
        <w:t xml:space="preserve">Αποτελεί, όμως, πραγματικά πρόκληση και απύθμενο θράσος να παρουσιάζεστε εσείς, που φορτώσατε στον ελληνικό λαό 100 δισεκατομμύρια με την τυχοδιωκτική σας πολιτική, ως ο προστάτης του δημοσίου συμφέροντος, </w:t>
      </w:r>
      <w:r>
        <w:rPr>
          <w:rFonts w:eastAsia="Times New Roman"/>
          <w:szCs w:val="24"/>
        </w:rPr>
        <w:t xml:space="preserve">που κάθε λίγο και λιγάκι σηκώνει μία πλαστική σημαία ως φλάμπουρο, δήθεν, της μάχης κατά της διαπλοκής και της διαφθοράς. Στήνετε ανεμιστήρες λάσπης. </w:t>
      </w:r>
    </w:p>
    <w:p w14:paraId="02D99B0A" w14:textId="77777777" w:rsidR="00D3277D" w:rsidRDefault="009F72F4">
      <w:pPr>
        <w:spacing w:after="0" w:line="600" w:lineRule="auto"/>
        <w:ind w:firstLine="720"/>
        <w:jc w:val="both"/>
        <w:rPr>
          <w:rFonts w:eastAsia="Times New Roman"/>
          <w:szCs w:val="24"/>
        </w:rPr>
      </w:pPr>
      <w:r>
        <w:rPr>
          <w:rFonts w:eastAsia="Times New Roman"/>
          <w:szCs w:val="24"/>
        </w:rPr>
        <w:t>Καταλάβετέ το, όμως, καλά. Σε αυτά τα λαϊκά δικαστήρια που προσπαθείτε να στήσετε δεν θα είστε εσείς ο κα</w:t>
      </w:r>
      <w:r>
        <w:rPr>
          <w:rFonts w:eastAsia="Times New Roman"/>
          <w:szCs w:val="24"/>
        </w:rPr>
        <w:t>τήγορος, γιατί πολύ απλά είστε πλέον ο κατηγορούμενος στη συνείδηση του ελληνικού λαού.</w:t>
      </w:r>
    </w:p>
    <w:p w14:paraId="02D99B0B" w14:textId="77777777" w:rsidR="00D3277D" w:rsidRDefault="009F72F4">
      <w:pPr>
        <w:spacing w:after="0"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ΠΑΣΟΚ-ΔΗΜΑΡ)</w:t>
      </w:r>
    </w:p>
    <w:p w14:paraId="02D99B0C" w14:textId="77777777" w:rsidR="00D3277D" w:rsidRDefault="009F72F4">
      <w:pPr>
        <w:spacing w:after="0" w:line="600" w:lineRule="auto"/>
        <w:ind w:firstLine="720"/>
        <w:jc w:val="both"/>
        <w:rPr>
          <w:rFonts w:eastAsia="Times New Roman"/>
          <w:szCs w:val="24"/>
        </w:rPr>
      </w:pPr>
      <w:r>
        <w:rPr>
          <w:rFonts w:eastAsia="Times New Roman"/>
          <w:szCs w:val="24"/>
        </w:rPr>
        <w:t>Κυρίες και κύριοι της Κυβέρνησης, πόσο βαθιά ψάξατε τους φακέλους; Έχετε, πράγματι, τους κατάλληλους ανθρώπους, για να σας κάνουν τη βρώμικη δουλειά. Και αυτό που διαπιστώσαμε σήμερα είναι ότι δεν χρειάζεστε και μεγάλη βοήθεια, την κάνετε μόνοι σας. Ήρθε σ</w:t>
      </w:r>
      <w:r>
        <w:rPr>
          <w:rFonts w:eastAsia="Times New Roman"/>
          <w:szCs w:val="24"/>
        </w:rPr>
        <w:t xml:space="preserve">ήμερα εδώ ο κ. Τσίπρας να δημιουργήσει εντυπώσεις και να μας πει ότι, δήθεν, τώρα, επί των ημερών μας, πριν από λίγους μήνες, βρήκαμε μερικά εκατομμύρια στο ΠΑΣΟΚ και δεν ξέραμε τι να τα κάνουμε. </w:t>
      </w:r>
    </w:p>
    <w:p w14:paraId="02D99B0D" w14:textId="77777777" w:rsidR="00D3277D" w:rsidRDefault="009F72F4">
      <w:pPr>
        <w:spacing w:after="0" w:line="600" w:lineRule="auto"/>
        <w:ind w:firstLine="720"/>
        <w:jc w:val="both"/>
        <w:rPr>
          <w:rFonts w:eastAsia="Times New Roman"/>
          <w:szCs w:val="24"/>
        </w:rPr>
      </w:pPr>
      <w:r>
        <w:rPr>
          <w:rFonts w:eastAsia="Times New Roman"/>
          <w:szCs w:val="24"/>
        </w:rPr>
        <w:lastRenderedPageBreak/>
        <w:t>Ακούστε, λοιπόν, για να τελειώνουμε με τα ψέματα, τα παιχνί</w:t>
      </w:r>
      <w:r>
        <w:rPr>
          <w:rFonts w:eastAsia="Times New Roman"/>
          <w:szCs w:val="24"/>
        </w:rPr>
        <w:t>δια και τη χυδαιότητα. Το πόρισμα για τα οικονομικά του ΠΑΣΟΚ το διατάξαμε εμείς, από ορκωτούς λογιστές. Και τα στοιχεία που αφορούν πολύ παλαιότερες εποχές εμείς τα δώσαμε στον εισαγγελέα. Αρκετά, λοιπόν, με τα αστεία!</w:t>
      </w:r>
    </w:p>
    <w:p w14:paraId="02D99B0E" w14:textId="77777777" w:rsidR="00D3277D" w:rsidRDefault="009F72F4">
      <w:pPr>
        <w:spacing w:after="0" w:line="600" w:lineRule="auto"/>
        <w:ind w:firstLine="720"/>
        <w:jc w:val="both"/>
        <w:rPr>
          <w:rFonts w:eastAsia="Times New Roman"/>
          <w:szCs w:val="24"/>
        </w:rPr>
      </w:pPr>
      <w:r>
        <w:rPr>
          <w:rFonts w:eastAsia="Times New Roman"/>
          <w:szCs w:val="24"/>
        </w:rPr>
        <w:t>Κι επειδή μας είπατε ότι εσείς δεν ξ</w:t>
      </w:r>
      <w:r>
        <w:rPr>
          <w:rFonts w:eastAsia="Times New Roman"/>
          <w:szCs w:val="24"/>
        </w:rPr>
        <w:t xml:space="preserve">έρετε πού να βάλετε τα </w:t>
      </w:r>
      <w:proofErr w:type="spellStart"/>
      <w:r>
        <w:rPr>
          <w:rFonts w:eastAsia="Times New Roman"/>
          <w:szCs w:val="24"/>
        </w:rPr>
        <w:t>πεντάευρα</w:t>
      </w:r>
      <w:proofErr w:type="spellEnd"/>
      <w:r>
        <w:rPr>
          <w:rFonts w:eastAsia="Times New Roman"/>
          <w:szCs w:val="24"/>
        </w:rPr>
        <w:t xml:space="preserve"> και έχετε πρόβλημα, αναρωτιέμαι αν ρωτήσατε καθόλου τους Υπουργούς σας που ξεχνούσαν κάτι εκατομμύρια και κάτι μετοχές να δηλώσουν στο «πόθεν έσχες». Πού τα βολεύανε; Ή ο έλεγχος δεν αφορά το στενό σας περιβάλλον; </w:t>
      </w:r>
    </w:p>
    <w:p w14:paraId="02D99B0F" w14:textId="77777777" w:rsidR="00D3277D" w:rsidRDefault="009F72F4">
      <w:pPr>
        <w:spacing w:after="0" w:line="600" w:lineRule="auto"/>
        <w:ind w:firstLine="720"/>
        <w:jc w:val="both"/>
        <w:rPr>
          <w:rFonts w:eastAsia="Times New Roman"/>
          <w:szCs w:val="24"/>
        </w:rPr>
      </w:pPr>
      <w:r>
        <w:rPr>
          <w:rFonts w:eastAsia="Times New Roman"/>
          <w:szCs w:val="24"/>
        </w:rPr>
        <w:t>Κι επειδ</w:t>
      </w:r>
      <w:r>
        <w:rPr>
          <w:rFonts w:eastAsia="Times New Roman"/>
          <w:szCs w:val="24"/>
        </w:rPr>
        <w:t xml:space="preserve">ή είπατε ότι ψάξατε πολύ όλους τους φακέλους και ήρθατε να μας τα πείτε όλα, μήπως βρήκατε ποιο είναι εκείνο το κόμμα που είχε την τόλμη, με δική του πλειοψηφία, να στείλει στη δικαιοσύνη υψηλότατο στέλεχός του, γιατί είχε αυτά τα αντισώματα στη διαφθορά; </w:t>
      </w:r>
    </w:p>
    <w:p w14:paraId="02D99B10" w14:textId="77777777" w:rsidR="00D3277D" w:rsidRDefault="009F72F4">
      <w:pPr>
        <w:spacing w:after="0" w:line="600" w:lineRule="auto"/>
        <w:ind w:firstLine="720"/>
        <w:jc w:val="both"/>
        <w:rPr>
          <w:rFonts w:eastAsia="Times New Roman"/>
          <w:szCs w:val="24"/>
        </w:rPr>
      </w:pPr>
      <w:r>
        <w:rPr>
          <w:rFonts w:eastAsia="Times New Roman"/>
          <w:szCs w:val="24"/>
        </w:rPr>
        <w:lastRenderedPageBreak/>
        <w:t xml:space="preserve">Μήπως αναγνωρίσατε την υπογραφή κάτω από νόμους, όπως το ΑΣΕΠ, η </w:t>
      </w:r>
      <w:r>
        <w:rPr>
          <w:rFonts w:eastAsia="Times New Roman"/>
          <w:szCs w:val="24"/>
        </w:rPr>
        <w:t>«</w:t>
      </w:r>
      <w:r>
        <w:rPr>
          <w:rFonts w:eastAsia="Times New Roman"/>
          <w:szCs w:val="24"/>
        </w:rPr>
        <w:t>ΔΙΑΥΓΕΙΑ</w:t>
      </w:r>
      <w:r>
        <w:rPr>
          <w:rFonts w:eastAsia="Times New Roman"/>
          <w:szCs w:val="24"/>
        </w:rPr>
        <w:t>»</w:t>
      </w:r>
      <w:r>
        <w:rPr>
          <w:rFonts w:eastAsia="Times New Roman"/>
          <w:szCs w:val="24"/>
        </w:rPr>
        <w:t xml:space="preserve">, η ηλεκτρονική </w:t>
      </w:r>
      <w:proofErr w:type="spellStart"/>
      <w:r>
        <w:rPr>
          <w:rFonts w:eastAsia="Times New Roman"/>
          <w:szCs w:val="24"/>
        </w:rPr>
        <w:t>συνταγογράφηση</w:t>
      </w:r>
      <w:proofErr w:type="spellEnd"/>
      <w:r>
        <w:rPr>
          <w:rFonts w:eastAsia="Times New Roman"/>
          <w:szCs w:val="24"/>
        </w:rPr>
        <w:t>, το νέο σύστημα ανάθεσης δημοσίων συμβάσεων, την καταπολέμηση της διαφθοράς των δημοσίων λειτουργών; Σας είπαν, άραγε, κύριε Πρωθυπουργέ, αυτοί που σ</w:t>
      </w:r>
      <w:r>
        <w:rPr>
          <w:rFonts w:eastAsia="Times New Roman"/>
          <w:szCs w:val="24"/>
        </w:rPr>
        <w:t xml:space="preserve">ήμερα κόπτονται για τους εισαγγελείς ποιο είναι το κόμμα που έκανε τον νόμο και θέσπισε τους εισαγγελείς της διαφθοράς; </w:t>
      </w:r>
    </w:p>
    <w:p w14:paraId="02D99B11" w14:textId="77777777" w:rsidR="00D3277D" w:rsidRDefault="009F72F4">
      <w:pPr>
        <w:spacing w:after="0" w:line="600" w:lineRule="auto"/>
        <w:ind w:firstLine="720"/>
        <w:jc w:val="both"/>
        <w:rPr>
          <w:rFonts w:eastAsia="Times New Roman"/>
          <w:szCs w:val="24"/>
        </w:rPr>
      </w:pPr>
      <w:r>
        <w:rPr>
          <w:rFonts w:eastAsia="Times New Roman"/>
          <w:szCs w:val="24"/>
        </w:rPr>
        <w:t>Να μην σας κρατάμε σε αγωνία. Ήταν το ΠΑΣΟΚ, η δημοκρατική παράταξη. Γιατί εμείς είμαστε η μοναδική δύναμη που τόλμησε να αντιμετωπίσει</w:t>
      </w:r>
      <w:r>
        <w:rPr>
          <w:rFonts w:eastAsia="Times New Roman"/>
          <w:szCs w:val="24"/>
        </w:rPr>
        <w:t xml:space="preserve"> με μέτρα τη θεσμική διαφθορά. Εμείς ψηφίσαμε την </w:t>
      </w:r>
      <w:r>
        <w:rPr>
          <w:rFonts w:eastAsia="Times New Roman"/>
          <w:szCs w:val="24"/>
        </w:rPr>
        <w:t>ε</w:t>
      </w:r>
      <w:r>
        <w:rPr>
          <w:rFonts w:eastAsia="Times New Roman"/>
          <w:szCs w:val="24"/>
        </w:rPr>
        <w:t xml:space="preserve">ξεταστική για τα δάνεια των κομμάτων. Δεν κρυβόμαστε πίσω από κανέναν. </w:t>
      </w:r>
    </w:p>
    <w:p w14:paraId="02D99B12" w14:textId="77777777" w:rsidR="00D3277D" w:rsidRDefault="009F72F4">
      <w:pPr>
        <w:spacing w:after="0" w:line="600" w:lineRule="auto"/>
        <w:ind w:firstLine="720"/>
        <w:jc w:val="both"/>
        <w:rPr>
          <w:rFonts w:eastAsia="Times New Roman"/>
          <w:szCs w:val="24"/>
        </w:rPr>
      </w:pPr>
      <w:r>
        <w:rPr>
          <w:rFonts w:eastAsia="Times New Roman"/>
          <w:szCs w:val="24"/>
        </w:rPr>
        <w:t>Εσείς, όμως, τι ήρθατε να μας πείτε σήμερα; Μήπως ήρθατε για άλλη μια φορά να υποδείξετε στη δικαιοσύνη τι στάση πρέπει να κρατήσει α</w:t>
      </w:r>
      <w:r>
        <w:rPr>
          <w:rFonts w:eastAsia="Times New Roman"/>
          <w:szCs w:val="24"/>
        </w:rPr>
        <w:t xml:space="preserve">πό εδώ και πέρα στο ζήτημα αυτό; </w:t>
      </w:r>
    </w:p>
    <w:p w14:paraId="02D99B13" w14:textId="77777777" w:rsidR="00D3277D" w:rsidRDefault="009F72F4">
      <w:pPr>
        <w:spacing w:after="0"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ΠΑΣΟΚ-ΔΗΜΑΡ)</w:t>
      </w:r>
    </w:p>
    <w:p w14:paraId="02D99B14" w14:textId="77777777" w:rsidR="00D3277D" w:rsidRDefault="009F72F4">
      <w:pPr>
        <w:spacing w:after="0" w:line="600" w:lineRule="auto"/>
        <w:ind w:firstLine="720"/>
        <w:jc w:val="both"/>
        <w:rPr>
          <w:rFonts w:eastAsia="Times New Roman"/>
          <w:szCs w:val="24"/>
        </w:rPr>
      </w:pPr>
      <w:r>
        <w:rPr>
          <w:rFonts w:eastAsia="Times New Roman"/>
          <w:szCs w:val="24"/>
        </w:rPr>
        <w:lastRenderedPageBreak/>
        <w:t>Αρκετά, λοιπόν, με τα μεγάλα λόγια. Και βάλτε το καλά στο μυαλό σας. Εμείς δεν έχουμε να φοβηθούμε τίποτα και συμψηφισμούς δεν δεχόμαστε. Όλα στο φ</w:t>
      </w:r>
      <w:r>
        <w:rPr>
          <w:rFonts w:eastAsia="Times New Roman"/>
          <w:szCs w:val="24"/>
        </w:rPr>
        <w:t xml:space="preserve">ως! Διαφάνεια για τους πάντες και παντού, κύριε Τσίπρα! </w:t>
      </w:r>
    </w:p>
    <w:p w14:paraId="02D99B15" w14:textId="77777777" w:rsidR="00D3277D" w:rsidRDefault="009F72F4">
      <w:pPr>
        <w:spacing w:after="0" w:line="600" w:lineRule="auto"/>
        <w:ind w:firstLine="720"/>
        <w:jc w:val="both"/>
        <w:rPr>
          <w:rFonts w:eastAsia="Times New Roman"/>
          <w:szCs w:val="24"/>
        </w:rPr>
      </w:pPr>
      <w:r>
        <w:rPr>
          <w:rFonts w:eastAsia="Times New Roman"/>
          <w:szCs w:val="24"/>
        </w:rPr>
        <w:t xml:space="preserve">Και σας καλώ σήμερα και σας προκαλώ να συνυπογράψετε, σήμερα κιόλας, το αίτημά μας για σύσταση εξεταστικής επιτροπής, η οποία θα πρέπει να διερευνήσει το τι έγινε στον τόπο από το 2000 μέχρι σήμερα. </w:t>
      </w:r>
      <w:r>
        <w:rPr>
          <w:rFonts w:eastAsia="Times New Roman"/>
          <w:szCs w:val="24"/>
        </w:rPr>
        <w:t xml:space="preserve"> </w:t>
      </w:r>
    </w:p>
    <w:p w14:paraId="02D99B16" w14:textId="77777777" w:rsidR="00D3277D" w:rsidRDefault="009F72F4">
      <w:pPr>
        <w:spacing w:after="0" w:line="600" w:lineRule="auto"/>
        <w:ind w:firstLine="720"/>
        <w:jc w:val="both"/>
        <w:rPr>
          <w:rFonts w:eastAsia="Times New Roman"/>
          <w:szCs w:val="24"/>
        </w:rPr>
      </w:pPr>
      <w:r>
        <w:rPr>
          <w:rFonts w:eastAsia="Times New Roman"/>
          <w:szCs w:val="24"/>
        </w:rPr>
        <w:t>Και σας καλώ και σας προκαλώ να ορίσετε τώρα, σήμερα, ορκωτούς λογιστές, ανεξάρτητες εταιρείες, για να διερευνήσουν και να ελέγξουν το σύνολο των οικονομικών του κόμματός σας και το πόρισμα να το στείλετε στον εισαγγελέα. Και τότε και μόνο θα μπορείτε να</w:t>
      </w:r>
      <w:r>
        <w:rPr>
          <w:rFonts w:eastAsia="Times New Roman"/>
          <w:szCs w:val="24"/>
        </w:rPr>
        <w:t xml:space="preserve"> μας ξαναμιλήσετε εμάς! </w:t>
      </w:r>
    </w:p>
    <w:p w14:paraId="02D99B17"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02D99B18"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Ιδού η Ρόδος, κύριοι της Κυβέρνησης αλλά και της Αξιωματικής Αντιπολίτευσης!</w:t>
      </w:r>
    </w:p>
    <w:p w14:paraId="02D99B19"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Έρχεστε σήμερα εδώ για να μας μιλήσετε, δήθεν, για τη διαφθορά των άλλων. Η έρε</w:t>
      </w:r>
      <w:r>
        <w:rPr>
          <w:rFonts w:eastAsia="Times New Roman" w:cs="Times New Roman"/>
          <w:szCs w:val="24"/>
        </w:rPr>
        <w:t>υνά σας –εγώ αναρωτιέμαι- ασχολήθηκε με το σύνολο του παρελθόντος ή είχατε πάλι επιλεκτική διαδρομή; Μήπως για ακόμα μια φορά η περίοδος 2004-2009 ήταν απούσα από τον πολιτικό σας σχεδιασμό; Έχετε βαλθεί να μας πείσετε ότι δεν υπήρχε ποτέ στη χώρα, λες και</w:t>
      </w:r>
      <w:r>
        <w:rPr>
          <w:rFonts w:eastAsia="Times New Roman" w:cs="Times New Roman"/>
          <w:szCs w:val="24"/>
        </w:rPr>
        <w:t xml:space="preserve"> δεν έχει αφήσει ανεξίτηλο αποτύπωμα στον δημοσιονομικό εκτροχιασμό, στους «κουμπάρους», στη διαπλοκή, στους νταβατζήδες. Ή δεν τα ακούσατε ποτέ όλα αυτά να συζητιούνται;</w:t>
      </w:r>
    </w:p>
    <w:p w14:paraId="02D99B1A"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Βολεύει αυτή η συγκεκριμένη ιστορία. Βολεύει και την Αξιωματική Αντιπολίτευση, η οποί</w:t>
      </w:r>
      <w:r>
        <w:rPr>
          <w:rFonts w:eastAsia="Times New Roman" w:cs="Times New Roman"/>
          <w:szCs w:val="24"/>
        </w:rPr>
        <w:t xml:space="preserve">α αδυνατεί να κόψει τον ομφάλιο λώρο εξάρτησης από το αρνητικό παρελθόν της. Βολεύει τον κ. Μητσοτάκη, που προτιμά να έχει στους κόλπους της παράταξής του κρυφούς συνομιλητές και χειροκροτητές της Κυβέρνησης ΣΥΡΙΖΑ-ΑΝΕΛ. Και </w:t>
      </w:r>
      <w:proofErr w:type="spellStart"/>
      <w:r>
        <w:rPr>
          <w:rFonts w:eastAsia="Times New Roman" w:cs="Times New Roman"/>
          <w:szCs w:val="24"/>
        </w:rPr>
        <w:t>πρώτ</w:t>
      </w:r>
      <w:proofErr w:type="spellEnd"/>
      <w:r>
        <w:rPr>
          <w:rFonts w:eastAsia="Times New Roman" w:cs="Times New Roman"/>
          <w:szCs w:val="24"/>
        </w:rPr>
        <w:t>’ απ’ όλα, βέβαια, αυτό βολ</w:t>
      </w:r>
      <w:r>
        <w:rPr>
          <w:rFonts w:eastAsia="Times New Roman" w:cs="Times New Roman"/>
          <w:szCs w:val="24"/>
        </w:rPr>
        <w:t xml:space="preserve">εύει τον κύριο Πρωθυπουργό, που εν γνώσει του έχει εντάξει στο κυβερνητικό του σχήμα όχι μόνο την ακροδεξιά, τους ΑΝΕΛ, αλλά και τα πειθήνια όργανα του σκοτεινού δεξιού παρακράτους. </w:t>
      </w:r>
    </w:p>
    <w:p w14:paraId="02D99B1B"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Έχετε τοποθετήσει «χρήσιμους» ανθρώπους του παλαιού καθεστώτος, ακόμα και</w:t>
      </w:r>
      <w:r>
        <w:rPr>
          <w:rFonts w:eastAsia="Times New Roman" w:cs="Times New Roman"/>
          <w:szCs w:val="24"/>
        </w:rPr>
        <w:t xml:space="preserve"> πρώην διοικητή των μυστικών υπηρεσιών, σε κρίσιμα πόστα για να ελέγχουν, να συντονίζουν και να διευθύνουν, να ζητούν διώξεις, να θάβουν και να ξεθάβουν φακέλους, να κατευθύνουν τις διωκτικές αρχές με τη μαεστρία της εμπειρίας. </w:t>
      </w:r>
    </w:p>
    <w:p w14:paraId="02D99B1C"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w:t>
      </w:r>
      <w:r>
        <w:rPr>
          <w:rFonts w:eastAsia="Times New Roman" w:cs="Times New Roman"/>
          <w:szCs w:val="24"/>
        </w:rPr>
        <w:t>ρυγα της Δημοκρατικής Συμπαράταξης ΠΑΣΟΚ-ΔΗΜΑΡ)</w:t>
      </w:r>
    </w:p>
    <w:p w14:paraId="02D99B1D"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Ενορχηστρωμένες έρευνες, περίεργες χρονικές συμπτώσεις, ανακριτικές ενέργειες παραμονές κρίσιμων αποφάσεων και δημιουργία κλίματος. Τι ωραία κουβέντα, όταν μιλάς για δικαιοσύνη σε καιρούς δημοκρατίας! Όλα αυτ</w:t>
      </w:r>
      <w:r>
        <w:rPr>
          <w:rFonts w:eastAsia="Times New Roman" w:cs="Times New Roman"/>
          <w:szCs w:val="24"/>
        </w:rPr>
        <w:t>ά με αντάλλαγμα, βέβαια, την πλήρη αμνηστία της περιόδου 2004-2009. Όλα τα εργαλεία, όλα τα μέσα για την ενοχοποίηση και την κατασκευή στόχων. Για όλα φταίει το ΠΑΣΟΚ!</w:t>
      </w:r>
    </w:p>
    <w:p w14:paraId="02D99B1E"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Και προσέξτε, όχι όλο το ΠΑΣΟΚ –όχι!- αλλά μόνο αυτό που είναι σήμερα εδώ. Όσοι πρόλαβαν</w:t>
      </w:r>
      <w:r>
        <w:rPr>
          <w:rFonts w:eastAsia="Times New Roman" w:cs="Times New Roman"/>
          <w:szCs w:val="24"/>
        </w:rPr>
        <w:t xml:space="preserve"> και είδαν το φως της αριστερής επανάστασης, τώρα στρογγυλοκάθονται σε υπουργικές καρέκλες και φορούν κοστούμια δίπλα στον αδιάφθορο!</w:t>
      </w:r>
    </w:p>
    <w:p w14:paraId="02D99B1F"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(Χειροκροτήματα από την πτέρυγα της Δημοκρατικής Συμπαράταξης ΠΑΣΟΚ-ΔΗΜΑΡ)</w:t>
      </w:r>
    </w:p>
    <w:p w14:paraId="02D99B20"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Αυτοί που εμείς αποκηρύξαμε είναι δίπλα σας, κύ</w:t>
      </w:r>
      <w:r>
        <w:rPr>
          <w:rFonts w:eastAsia="Times New Roman" w:cs="Times New Roman"/>
          <w:szCs w:val="24"/>
        </w:rPr>
        <w:t xml:space="preserve">ριε Πρωθυπουργέ! Θαυματουργές καταστάσεις. Εκείνο το </w:t>
      </w:r>
      <w:proofErr w:type="spellStart"/>
      <w:r>
        <w:rPr>
          <w:rFonts w:eastAsia="Times New Roman" w:cs="Times New Roman"/>
          <w:szCs w:val="24"/>
        </w:rPr>
        <w:t>συντριβάνι</w:t>
      </w:r>
      <w:proofErr w:type="spellEnd"/>
      <w:r>
        <w:rPr>
          <w:rFonts w:eastAsia="Times New Roman" w:cs="Times New Roman"/>
          <w:szCs w:val="24"/>
        </w:rPr>
        <w:t xml:space="preserve"> της πλατείας Κουμουνδούρου έχει γίνει κολυμβήθρα του Σιλωάμ για μετανοημένος και αμαρτωλούς που μπαίνουν διεφθαρμένοι </w:t>
      </w:r>
      <w:proofErr w:type="spellStart"/>
      <w:r>
        <w:rPr>
          <w:rFonts w:eastAsia="Times New Roman" w:cs="Times New Roman"/>
          <w:szCs w:val="24"/>
        </w:rPr>
        <w:t>πασόκοι</w:t>
      </w:r>
      <w:proofErr w:type="spellEnd"/>
      <w:r>
        <w:rPr>
          <w:rFonts w:eastAsia="Times New Roman" w:cs="Times New Roman"/>
          <w:szCs w:val="24"/>
        </w:rPr>
        <w:t xml:space="preserve"> και βγαίνουν γνήσιοι αριστεροί, άδολοι επαναστάτες! Οι ιδεαλιστές </w:t>
      </w:r>
      <w:r>
        <w:rPr>
          <w:rFonts w:eastAsia="Times New Roman" w:cs="Times New Roman"/>
          <w:szCs w:val="24"/>
        </w:rPr>
        <w:t xml:space="preserve">του 3%, όμως, έγιναν ξαφνικά δελφίνοι της </w:t>
      </w:r>
      <w:proofErr w:type="spellStart"/>
      <w:r>
        <w:rPr>
          <w:rFonts w:eastAsia="Times New Roman" w:cs="Times New Roman"/>
          <w:szCs w:val="24"/>
        </w:rPr>
        <w:t>Ηρώδου</w:t>
      </w:r>
      <w:proofErr w:type="spellEnd"/>
      <w:r>
        <w:rPr>
          <w:rFonts w:eastAsia="Times New Roman" w:cs="Times New Roman"/>
          <w:szCs w:val="24"/>
        </w:rPr>
        <w:t xml:space="preserve"> Αττικού και τα ξέχασαν όλα. Τώρα δεν θυμούνται τίποτα απ’ ό,τι έλεγαν. Λιμάνια; ΔΕΗ; Νερό; Αεροδρόμια; Τι είναι αυτά; Δεν γίνεται αλλιώς, διότι δεκάδες κατασκευαστές δημοσίων έργων ξέρουν: συνιστούν ΣΥΡΙΖΑ! </w:t>
      </w:r>
    </w:p>
    <w:p w14:paraId="02D99B21"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02D99B22"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Και έρχομαι τώρα στο επίμαχο ζήτημα, στο τρίγωνο της διαπλοκής που επιχειρήσατε να στήσετε: Κυβέρνηση, Τράπεζα Αττικής, και Καλογρίτσας. Ο στόχος ήταν να ελέγξετε την ενημέρωση, να</w:t>
      </w:r>
      <w:r>
        <w:rPr>
          <w:rFonts w:eastAsia="Times New Roman" w:cs="Times New Roman"/>
          <w:szCs w:val="24"/>
        </w:rPr>
        <w:t xml:space="preserve"> επιβάλετε καθεστώς που θα αναπαράγει μόνο τις δικές σας ειδήσεις, να κάνετε το </w:t>
      </w:r>
      <w:r>
        <w:rPr>
          <w:rFonts w:eastAsia="Times New Roman" w:cs="Times New Roman"/>
          <w:szCs w:val="24"/>
        </w:rPr>
        <w:t>«</w:t>
      </w:r>
      <w:r>
        <w:rPr>
          <w:rFonts w:eastAsia="Times New Roman" w:cs="Times New Roman"/>
          <w:szCs w:val="24"/>
        </w:rPr>
        <w:t xml:space="preserve">ΣΥΡΙΖΑ </w:t>
      </w:r>
      <w:proofErr w:type="spellStart"/>
      <w:r>
        <w:rPr>
          <w:rFonts w:eastAsia="Times New Roman" w:cs="Times New Roman"/>
          <w:szCs w:val="24"/>
          <w:lang w:val="en-US"/>
        </w:rPr>
        <w:t>chanel</w:t>
      </w:r>
      <w:proofErr w:type="spellEnd"/>
      <w:r>
        <w:rPr>
          <w:rFonts w:eastAsia="Times New Roman" w:cs="Times New Roman"/>
          <w:szCs w:val="24"/>
        </w:rPr>
        <w:t>»</w:t>
      </w:r>
      <w:r>
        <w:rPr>
          <w:rFonts w:eastAsia="Times New Roman" w:cs="Times New Roman"/>
          <w:szCs w:val="24"/>
        </w:rPr>
        <w:t>, τη δική σας προπαγάνδα. Και το έργο αυτό παίχτηκε σε έξι πράξεις.</w:t>
      </w:r>
    </w:p>
    <w:p w14:paraId="02D99B23" w14:textId="77777777" w:rsidR="00D3277D" w:rsidRDefault="009F72F4">
      <w:pPr>
        <w:tabs>
          <w:tab w:val="left" w:pos="3695"/>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Ξεκινώ με την πράξη πρώτη: Υπονομεύσατε την ανεξάρτητη αρχή, το Εθνικό Συμβούλιο Ραδιοτηλεόρασης, αφαιρώντας της την ευθύνη για τη διαδικασία χορήγησης των αδειών και </w:t>
      </w:r>
      <w:proofErr w:type="spellStart"/>
      <w:r>
        <w:rPr>
          <w:rFonts w:eastAsia="Times New Roman" w:cs="Times New Roman"/>
          <w:szCs w:val="24"/>
        </w:rPr>
        <w:t>μεταφέροντάς</w:t>
      </w:r>
      <w:proofErr w:type="spellEnd"/>
      <w:r>
        <w:rPr>
          <w:rFonts w:eastAsia="Times New Roman" w:cs="Times New Roman"/>
          <w:szCs w:val="24"/>
        </w:rPr>
        <w:t xml:space="preserve"> την αυθαίρετα στον κ. Παππά.    </w:t>
      </w:r>
    </w:p>
    <w:p w14:paraId="02D99B24"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Μοναδικό κριτήριο σε όλη αυτή την </w:t>
      </w:r>
      <w:r>
        <w:rPr>
          <w:rFonts w:eastAsia="Times New Roman" w:cs="Times New Roman"/>
          <w:szCs w:val="24"/>
        </w:rPr>
        <w:t>«</w:t>
      </w:r>
      <w:r>
        <w:rPr>
          <w:rFonts w:eastAsia="Times New Roman" w:cs="Times New Roman"/>
          <w:szCs w:val="24"/>
        </w:rPr>
        <w:t>εξαιρετι</w:t>
      </w:r>
      <w:r>
        <w:rPr>
          <w:rFonts w:eastAsia="Times New Roman" w:cs="Times New Roman"/>
          <w:szCs w:val="24"/>
        </w:rPr>
        <w:t>κή</w:t>
      </w:r>
      <w:r>
        <w:rPr>
          <w:rFonts w:eastAsia="Times New Roman" w:cs="Times New Roman"/>
          <w:szCs w:val="24"/>
        </w:rPr>
        <w:t>»</w:t>
      </w:r>
      <w:r>
        <w:rPr>
          <w:rFonts w:eastAsia="Times New Roman" w:cs="Times New Roman"/>
          <w:szCs w:val="24"/>
        </w:rPr>
        <w:t xml:space="preserve"> διαδικασία, τον απίστευτο διαγωνισμό: Ποιος έχει το πιο γερό πορτοφόλι; Και δεν μας ενδιαφέρει και από πού έρχονται τα χρήματα.</w:t>
      </w:r>
    </w:p>
    <w:p w14:paraId="02D99B25"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Πράξη δεύτερη: Περιορίσατε αυθαίρετα σε τέσσερις τον αριθμό των αδειών παρά τις δυνατότητες που δίνει σήμερα η τεχνολογία. Όσο πιο λίγοι, θεωρήσατε, τόσο πιο εύκολα ελέγχονται. </w:t>
      </w:r>
    </w:p>
    <w:p w14:paraId="02D99B26"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Πράξη τρίτη: Επιλέξατε και ενισχύσατε τον δικό σας εργολάβο, γνωστό σε εμάς κα</w:t>
      </w:r>
      <w:r>
        <w:rPr>
          <w:rFonts w:eastAsia="Times New Roman" w:cs="Times New Roman"/>
          <w:szCs w:val="24"/>
        </w:rPr>
        <w:t>ι από τον ρόλο του το 1989. Τον στηρίξατε, ελέω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Σπίρτζη</w:t>
      </w:r>
      <w:proofErr w:type="spellEnd"/>
      <w:r>
        <w:rPr>
          <w:rFonts w:eastAsia="Times New Roman" w:cs="Times New Roman"/>
          <w:szCs w:val="24"/>
        </w:rPr>
        <w:t xml:space="preserve">, με αναθέσεις έργων, με σκανδαλώδεις κατατμήσεις, όπως στην </w:t>
      </w:r>
      <w:r>
        <w:rPr>
          <w:rFonts w:eastAsia="Times New Roman" w:cs="Times New Roman"/>
          <w:szCs w:val="24"/>
        </w:rPr>
        <w:t>ο</w:t>
      </w:r>
      <w:r>
        <w:rPr>
          <w:rFonts w:eastAsia="Times New Roman" w:cs="Times New Roman"/>
          <w:szCs w:val="24"/>
        </w:rPr>
        <w:t>δό Πάτρας-Πύργου, και με υπερβάσεις, όπως στη Λέσβο.</w:t>
      </w:r>
    </w:p>
    <w:p w14:paraId="02D99B27"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Πράξη τέταρτη: Η Τράπεζα Αττικής στάθηκε στο πλευρό του εργολάβου. Πώς; Με νέα δάνε</w:t>
      </w:r>
      <w:r>
        <w:rPr>
          <w:rFonts w:eastAsia="Times New Roman" w:cs="Times New Roman"/>
          <w:szCs w:val="24"/>
        </w:rPr>
        <w:t xml:space="preserve">ια πολλών δεκάδων εκατομμυρίων ευρώ, με δεκαπλασιασμό των πιστοληπτικών ορίων, προσέξτε, εν μέσω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lastRenderedPageBreak/>
        <w:t>controls</w:t>
      </w:r>
      <w:r>
        <w:rPr>
          <w:rFonts w:eastAsia="Times New Roman" w:cs="Times New Roman"/>
          <w:szCs w:val="24"/>
        </w:rPr>
        <w:t>, με σκανδαλωδώς ευνοϊκά επιτόκια, με ανύπαρκτες εγγυήσεις και όλα αυτά για μια επιχείρηση με ανύπαρκτη φερεγγυότητα, με την πιστοληπτική της ι</w:t>
      </w:r>
      <w:r>
        <w:rPr>
          <w:rFonts w:eastAsia="Times New Roman" w:cs="Times New Roman"/>
          <w:szCs w:val="24"/>
        </w:rPr>
        <w:t xml:space="preserve">κανότητα χαμένη στα τάρταρα. Όλοι θα πρέπει να μάθουν στην Ελλάδα, κυρίες και κύριοι Βουλευτές, πώς η Τράπεζα Αττικής των μηχανικών έγινε η </w:t>
      </w:r>
      <w:r>
        <w:rPr>
          <w:rFonts w:eastAsia="Times New Roman" w:cs="Times New Roman"/>
          <w:szCs w:val="24"/>
        </w:rPr>
        <w:t>«</w:t>
      </w:r>
      <w:r>
        <w:rPr>
          <w:rFonts w:eastAsia="Times New Roman" w:cs="Times New Roman"/>
          <w:szCs w:val="24"/>
        </w:rPr>
        <w:t xml:space="preserve">ΣΥΡΙΖΑ </w:t>
      </w:r>
      <w:r>
        <w:rPr>
          <w:rFonts w:eastAsia="Times New Roman" w:cs="Times New Roman"/>
          <w:szCs w:val="24"/>
          <w:lang w:val="en-US"/>
        </w:rPr>
        <w:t>bank</w:t>
      </w:r>
      <w:r>
        <w:rPr>
          <w:rFonts w:eastAsia="Times New Roman" w:cs="Times New Roman"/>
          <w:szCs w:val="24"/>
        </w:rPr>
        <w:t>»</w:t>
      </w:r>
      <w:r>
        <w:rPr>
          <w:rFonts w:eastAsia="Times New Roman" w:cs="Times New Roman"/>
          <w:szCs w:val="24"/>
        </w:rPr>
        <w:t xml:space="preserve"> των μηχανισμών του Μαξίμου.</w:t>
      </w:r>
    </w:p>
    <w:p w14:paraId="02D99B28"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Πράξη πέμπτη: Με έναν διαγωνισμό-καζίνο και χωρίς, ως φαίνεται, τήρηση των</w:t>
      </w:r>
      <w:r>
        <w:rPr>
          <w:rFonts w:eastAsia="Times New Roman" w:cs="Times New Roman"/>
          <w:szCs w:val="24"/>
        </w:rPr>
        <w:t xml:space="preserve"> κανόνων διαφάνειας δώσατε τις άδειες. Είπατε ψέματα, όμως, ότι ελέγξατε το </w:t>
      </w:r>
      <w:r>
        <w:rPr>
          <w:rFonts w:eastAsia="Times New Roman" w:cs="Times New Roman"/>
          <w:szCs w:val="24"/>
        </w:rPr>
        <w:t>«</w:t>
      </w:r>
      <w:r>
        <w:rPr>
          <w:rFonts w:eastAsia="Times New Roman" w:cs="Times New Roman"/>
          <w:szCs w:val="24"/>
        </w:rPr>
        <w:t>πόθεν έσχες</w:t>
      </w:r>
      <w:r>
        <w:rPr>
          <w:rFonts w:eastAsia="Times New Roman" w:cs="Times New Roman"/>
          <w:szCs w:val="24"/>
        </w:rPr>
        <w:t>»</w:t>
      </w:r>
      <w:r>
        <w:rPr>
          <w:rFonts w:eastAsia="Times New Roman" w:cs="Times New Roman"/>
          <w:szCs w:val="24"/>
        </w:rPr>
        <w:t xml:space="preserve"> των υπερθεματιστών, όπως, ειδικά στην υπόθεση του κ. Καλογρίτσα με τα βοσκοτόπια, αποδείχτηκε. Και αυτό αποτελεί μείζον θέμα με ποινικές ευθύνες. Η δουλειά χάλασε και</w:t>
      </w:r>
      <w:r>
        <w:rPr>
          <w:rFonts w:eastAsia="Times New Roman" w:cs="Times New Roman"/>
          <w:szCs w:val="24"/>
        </w:rPr>
        <w:t xml:space="preserve"> τώρα έρχεστε και το παίζετε και τιμωροί. Έλεος πια! Ντροπή, κύριοι της Κυβέρνησης! </w:t>
      </w:r>
    </w:p>
    <w:p w14:paraId="02D99B29"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Πράξη έκτη: Επιχειρείτε να προστατέψετε τις μεθοδεύσεις σας με ωμές παρεμβάσεις, όπως αυτή που έκανε ο κ. Τσίπρας από το βήμα της Διεθνούς Έκθεσης Θεσσαλονίκης προς το Συμ</w:t>
      </w:r>
      <w:r>
        <w:rPr>
          <w:rFonts w:eastAsia="Times New Roman" w:cs="Times New Roman"/>
          <w:szCs w:val="24"/>
        </w:rPr>
        <w:t xml:space="preserve">βούλιο της Επικρατείας. Εκθέσατε μάλιστα ανεπανόρθωτα στα μάτια των Ελλήνων πολιτών και τον Πρόεδρο και το </w:t>
      </w:r>
      <w:r>
        <w:rPr>
          <w:rFonts w:eastAsia="Times New Roman" w:cs="Times New Roman"/>
          <w:szCs w:val="24"/>
        </w:rPr>
        <w:lastRenderedPageBreak/>
        <w:t xml:space="preserve">Συμβούλιο της Επικρατείας. Δυστυχώς για εσάς, ευτυχώς για τους Έλληνες, αποτύχατε, πιαστήκατε στα πράσα. </w:t>
      </w:r>
    </w:p>
    <w:p w14:paraId="02D99B2A"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Οι άθλιες μεθοδεύσεις, όμως, που ακολουθήσα</w:t>
      </w:r>
      <w:r>
        <w:rPr>
          <w:rFonts w:eastAsia="Times New Roman" w:cs="Times New Roman"/>
          <w:szCs w:val="24"/>
        </w:rPr>
        <w:t xml:space="preserve">τε θα σας ακολουθούν πάντα, γιατί όλοι, μα όλοι ξέρουν ότι εάν δεν είχε γίνει όλη αυτή η φασαρία, αν εμείς δεν σηκώναμε το ζήτημα τόσο ψηλά, τώρα ο κ. Καλογρίτσας θα ετοίμαζε το κανάλι του, θα το οργάνωνε και θα έστηνε την αίθουσα σύνταξης πιθανότερα στην </w:t>
      </w:r>
      <w:r>
        <w:rPr>
          <w:rFonts w:eastAsia="Times New Roman" w:cs="Times New Roman"/>
          <w:szCs w:val="24"/>
        </w:rPr>
        <w:t xml:space="preserve">πλατεία Κουμουνδούρου. Και όλα αυτά χωρίς λεφτά, χωρίς εγγυήσεις, με μοναδικά εφόδια μερικά κιλά σανό από την Ιθάκη. </w:t>
      </w:r>
    </w:p>
    <w:p w14:paraId="02D99B2B"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Ελπίζετε ότι θα ξεχαστεί αυτή η ιστορία, αλλά δεν θα σας κάνουμε τη χάρη, όχι. Όχι, εμείς, η Δημοκρατική Συμπαράταξη, δεν θα επιτρέψουμε ν</w:t>
      </w:r>
      <w:r>
        <w:rPr>
          <w:rFonts w:eastAsia="Times New Roman" w:cs="Times New Roman"/>
          <w:szCs w:val="24"/>
        </w:rPr>
        <w:t xml:space="preserve">α ξεχαστεί. Θα σας θυμίζουμε, κύριοι της Κυβέρνησης, το </w:t>
      </w:r>
      <w:proofErr w:type="spellStart"/>
      <w:r>
        <w:rPr>
          <w:rFonts w:eastAsia="Times New Roman" w:cs="Times New Roman"/>
          <w:szCs w:val="24"/>
        </w:rPr>
        <w:t>β</w:t>
      </w:r>
      <w:r>
        <w:rPr>
          <w:rFonts w:eastAsia="Times New Roman" w:cs="Times New Roman"/>
          <w:szCs w:val="24"/>
        </w:rPr>
        <w:t>ατερλ</w:t>
      </w:r>
      <w:r>
        <w:rPr>
          <w:rFonts w:eastAsia="Times New Roman" w:cs="Times New Roman"/>
          <w:szCs w:val="24"/>
        </w:rPr>
        <w:t>ό</w:t>
      </w:r>
      <w:proofErr w:type="spellEnd"/>
      <w:r>
        <w:rPr>
          <w:rFonts w:eastAsia="Times New Roman" w:cs="Times New Roman"/>
          <w:szCs w:val="24"/>
        </w:rPr>
        <w:t xml:space="preserve"> </w:t>
      </w:r>
      <w:r>
        <w:rPr>
          <w:rFonts w:eastAsia="Times New Roman" w:cs="Times New Roman"/>
          <w:szCs w:val="24"/>
        </w:rPr>
        <w:t>Καλογρίτσα. Και θα θυμίζουμε σε κάθε δημοκράτη πολίτη αυτής της χώρας ότι συνεχίζετε να παίζετε αυτό το άθλιο παιχνίδι στο κρίσιμο πεδίο της ενημέρωσης με έναν διαγωνισμό διάτρητο, έωλο, πραγμ</w:t>
      </w:r>
      <w:r>
        <w:rPr>
          <w:rFonts w:eastAsia="Times New Roman" w:cs="Times New Roman"/>
          <w:szCs w:val="24"/>
        </w:rPr>
        <w:t>ατικό χάρτινο πύργο.</w:t>
      </w:r>
    </w:p>
    <w:p w14:paraId="02D99B2C"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Και μην μας ξαναπείτε για τα χρήματα των υπερθεματιστών π</w:t>
      </w:r>
      <w:r>
        <w:rPr>
          <w:rFonts w:eastAsia="Times New Roman" w:cs="Times New Roman"/>
          <w:szCs w:val="24"/>
        </w:rPr>
        <w:t>ω</w:t>
      </w:r>
      <w:r>
        <w:rPr>
          <w:rFonts w:eastAsia="Times New Roman" w:cs="Times New Roman"/>
          <w:szCs w:val="24"/>
        </w:rPr>
        <w:t xml:space="preserve">ς θα τα αξιοποιήσετε, που αβγατίζουν και συνεχώς, γιατί όλα αυτά, έχετε δεσμευτεί στους εταίρους και βρίσκονται στον προϋπολογισμό. </w:t>
      </w:r>
    </w:p>
    <w:p w14:paraId="02D99B2D"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Το τρίγωνο της διαπλοκής έχει τους φυσικούς </w:t>
      </w:r>
      <w:r>
        <w:rPr>
          <w:rFonts w:eastAsia="Times New Roman" w:cs="Times New Roman"/>
          <w:szCs w:val="24"/>
        </w:rPr>
        <w:t xml:space="preserve">του αυτουργούς οι οποίοι είναι απολύτως ορατοί. Είναι όλοι αυτοί που πρωτοστάτησαν με τα κανάλια, με την Τράπεζα Αττικής και τα έργα στον κ. Καλογρίτσα, είναι ο κ. Παππάς και ο κ. </w:t>
      </w:r>
      <w:proofErr w:type="spellStart"/>
      <w:r>
        <w:rPr>
          <w:rFonts w:eastAsia="Times New Roman" w:cs="Times New Roman"/>
          <w:szCs w:val="24"/>
        </w:rPr>
        <w:t>Σπίρτζης</w:t>
      </w:r>
      <w:proofErr w:type="spellEnd"/>
      <w:r>
        <w:rPr>
          <w:rFonts w:eastAsia="Times New Roman" w:cs="Times New Roman"/>
          <w:szCs w:val="24"/>
        </w:rPr>
        <w:t>. Σήμερα, όμως, ο Πρωθυπουργός ανέλαβε πλήρως την ευθύνη για το καλώ</w:t>
      </w:r>
      <w:r>
        <w:rPr>
          <w:rFonts w:eastAsia="Times New Roman" w:cs="Times New Roman"/>
          <w:szCs w:val="24"/>
        </w:rPr>
        <w:t>ς έχειν του διαγωνισμού. Άρα συμπεραίνω ότι πλέον υπάρχει και ο ηθικός αυτουργός και έχει ονοματεπώνυμο και λέγεται Αλέξης Τσίπρας.</w:t>
      </w:r>
    </w:p>
    <w:p w14:paraId="02D99B2E"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έρχομαι τώρα στο μείζον θέμα που έχει δημιουργηθεί με τη δικαιοσύνη. Η Κυβέρνηση στην προσπάθει</w:t>
      </w:r>
      <w:r>
        <w:rPr>
          <w:rFonts w:eastAsia="Times New Roman" w:cs="Times New Roman"/>
          <w:szCs w:val="24"/>
        </w:rPr>
        <w:t>ά της να στήσει καθεστώς επιχειρεί να ποδηγετήσει τη δικαιοσύνη.</w:t>
      </w:r>
    </w:p>
    <w:p w14:paraId="02D99B2F"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Είναι γνωστός ήδη ο ρόλος του κ. Παπαγγελόπουλου σ</w:t>
      </w:r>
      <w:r>
        <w:rPr>
          <w:rFonts w:eastAsia="Times New Roman" w:cs="Times New Roman"/>
          <w:szCs w:val="24"/>
        </w:rPr>
        <w:t>ε</w:t>
      </w:r>
      <w:r>
        <w:rPr>
          <w:rFonts w:eastAsia="Times New Roman" w:cs="Times New Roman"/>
          <w:szCs w:val="24"/>
        </w:rPr>
        <w:t xml:space="preserve"> αυτό. Δεν διστάζει να προαναγγέλλει δημόσια ή με διαρροές, να δικαιολογεί, να προσπαθεί να  επιβάλει δικαστικές αποφάσεις. </w:t>
      </w:r>
    </w:p>
    <w:p w14:paraId="02D99B30"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διστάζει η </w:t>
      </w:r>
      <w:r>
        <w:rPr>
          <w:rFonts w:eastAsia="Times New Roman" w:cs="Times New Roman"/>
          <w:szCs w:val="24"/>
        </w:rPr>
        <w:t>Κυβέρνηση να παρεμβαίνει στο αυτοδιοίκητο της δικαιοσύνης, προσβάλλοντας βάναυσα τον θεσμό και οδηγώντας σε ανοι</w:t>
      </w:r>
      <w:r>
        <w:rPr>
          <w:rFonts w:eastAsia="Times New Roman" w:cs="Times New Roman"/>
          <w:szCs w:val="24"/>
        </w:rPr>
        <w:t>κ</w:t>
      </w:r>
      <w:r>
        <w:rPr>
          <w:rFonts w:eastAsia="Times New Roman" w:cs="Times New Roman"/>
          <w:szCs w:val="24"/>
        </w:rPr>
        <w:t xml:space="preserve">τή αντιπαράθεση μεταξύ της ιεραρχίας της δικαιοσύνης και ανώτερων δικαστών. </w:t>
      </w:r>
    </w:p>
    <w:p w14:paraId="02D99B31"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Δεν δίστασαν, μέσω της </w:t>
      </w:r>
      <w:r>
        <w:rPr>
          <w:rFonts w:eastAsia="Times New Roman" w:cs="Times New Roman"/>
          <w:szCs w:val="24"/>
        </w:rPr>
        <w:t>ε</w:t>
      </w:r>
      <w:r>
        <w:rPr>
          <w:rFonts w:eastAsia="Times New Roman" w:cs="Times New Roman"/>
          <w:szCs w:val="24"/>
        </w:rPr>
        <w:t xml:space="preserve">ισαγγελέως του Αρείου Πάγου, να δημιουργήσουν μείζον πρόβλημα στην ίδια τη χώρα, ανακινώντας αναίτια την υπόθεση της ΕΛΣΤΑΤ. </w:t>
      </w:r>
    </w:p>
    <w:p w14:paraId="02D99B32"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Δεν δίστασε ο κ. Τσίπρας να υποδεικνύει στα ανώτατα δικαστήρια τι και πώς θα πράξουν, ώστε να νομιμοποιήσουν τις πραξικοπηματικές </w:t>
      </w:r>
      <w:r>
        <w:rPr>
          <w:rFonts w:eastAsia="Times New Roman" w:cs="Times New Roman"/>
          <w:szCs w:val="24"/>
        </w:rPr>
        <w:t xml:space="preserve">του ενέργειες, με αποτέλεσμα να διακοπεί η συνεδρίαση του </w:t>
      </w:r>
      <w:proofErr w:type="spellStart"/>
      <w:r>
        <w:rPr>
          <w:rFonts w:eastAsia="Times New Roman" w:cs="Times New Roman"/>
          <w:szCs w:val="24"/>
        </w:rPr>
        <w:t>ΣτΕ</w:t>
      </w:r>
      <w:proofErr w:type="spellEnd"/>
      <w:r>
        <w:rPr>
          <w:rFonts w:eastAsia="Times New Roman" w:cs="Times New Roman"/>
          <w:szCs w:val="24"/>
        </w:rPr>
        <w:t xml:space="preserve"> και να υπάρχουν εκκρεμότητες που υπονομεύουν το κύρος του και την πραγματικά πολύ σημαντική ιστορία του. </w:t>
      </w:r>
    </w:p>
    <w:p w14:paraId="02D99B33"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Πρόσφατα η καθεστωτική λογική του κ. Τσίπρα ξεπέρασε κάθε όριο. Καλέσατε, κύριε Πρωθυπου</w:t>
      </w:r>
      <w:r>
        <w:rPr>
          <w:rFonts w:eastAsia="Times New Roman" w:cs="Times New Roman"/>
          <w:szCs w:val="24"/>
        </w:rPr>
        <w:t xml:space="preserve">ργέ, τους προέδρους των ανωτάτων δικαστηρίων -και όχι τα συνδικαλιστικά τους όργανα- να τους στηρίξετε τάζοντας αύξηση των δικών τους αποδοχών. Τι ήταν αυτό, μπόνους αποδοτικότητας; </w:t>
      </w:r>
    </w:p>
    <w:p w14:paraId="02D99B34"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Μεταχειρίζεστε τα ανώτατα δικαστήρια σαν κυβερνητικά γραφεία και τους δικ</w:t>
      </w:r>
      <w:r>
        <w:rPr>
          <w:rFonts w:eastAsia="Times New Roman" w:cs="Times New Roman"/>
          <w:szCs w:val="24"/>
        </w:rPr>
        <w:t>αστές ως πειθήνιο όργανο της Κυβέρνησης σας. Το χειρότερο, όμως, ήταν το μήνυμα από τις δηλώσεις που έκανε από το Μέγαρο Μαξίμου ο κ. Σακελλαρίου, ότι δηλαδή η δικαιοσύνη πλέον στη χώρα απονέμεται με βάση το λαϊκό αίσθημα και όχι με βάση το Σύνταγμα και το</w:t>
      </w:r>
      <w:r>
        <w:rPr>
          <w:rFonts w:eastAsia="Times New Roman" w:cs="Times New Roman"/>
          <w:szCs w:val="24"/>
        </w:rPr>
        <w:t>υς νόμους. Και ερωτώ ευθέως, κύριε Τσίπρα: Υιοθετείτε αυτές τις απόψεις; Οφείλετε να πάρετε θέση.</w:t>
      </w:r>
    </w:p>
    <w:p w14:paraId="02D99B35"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Με την ευκαιρία αυτή, ας επαναλάβω ότι η συνταγματική </w:t>
      </w:r>
      <w:r>
        <w:rPr>
          <w:rFonts w:eastAsia="Times New Roman" w:cs="Times New Roman"/>
          <w:szCs w:val="24"/>
        </w:rPr>
        <w:t>Α</w:t>
      </w:r>
      <w:r>
        <w:rPr>
          <w:rFonts w:eastAsia="Times New Roman" w:cs="Times New Roman"/>
          <w:szCs w:val="24"/>
        </w:rPr>
        <w:t>ναθεώρηση δεν μπορεί να γίνεται σε πλατείες από μια επιτροπή κομματική. Διαλύστε την, δεν έχει ούτε καν</w:t>
      </w:r>
      <w:r>
        <w:rPr>
          <w:rFonts w:eastAsia="Times New Roman" w:cs="Times New Roman"/>
          <w:szCs w:val="24"/>
        </w:rPr>
        <w:t xml:space="preserve"> συνταγματολόγους. Διαλύστε την, πριν διαλυθεί -γιατί ξεκίνησε ήδη- και ακολουθήστε τη διαδικασία που προβλέπει το Σύνταγμα. Ελάτε στη Βουλή, χωρίς ιδεοληψίες, με συγκεκριμένες προτάσεις και η Βουλή θα πρέπει να αναλάβει τον διάλογο και με την επιστημονική</w:t>
      </w:r>
      <w:r>
        <w:rPr>
          <w:rFonts w:eastAsia="Times New Roman" w:cs="Times New Roman"/>
          <w:szCs w:val="24"/>
        </w:rPr>
        <w:t xml:space="preserve"> κοινότητα, αλλά και με την ελληνική κοινωνία. </w:t>
      </w:r>
    </w:p>
    <w:p w14:paraId="02D99B36"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Εμείς θα είμαστε εδώ με τις προτάσεις μας και σας το λέμε εδώ και πάρα πολλούς μήνες. Εσείς στέλνετε τη συνταγματική </w:t>
      </w:r>
      <w:r>
        <w:rPr>
          <w:rFonts w:eastAsia="Times New Roman" w:cs="Times New Roman"/>
          <w:szCs w:val="24"/>
        </w:rPr>
        <w:t>Α</w:t>
      </w:r>
      <w:r>
        <w:rPr>
          <w:rFonts w:eastAsia="Times New Roman" w:cs="Times New Roman"/>
          <w:szCs w:val="24"/>
        </w:rPr>
        <w:t>ναθεώρηση στις καλένδες!</w:t>
      </w:r>
    </w:p>
    <w:p w14:paraId="02D99B37"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ακόμα και τα ανθρώπινα δικαιώματα, ο</w:t>
      </w:r>
      <w:r>
        <w:rPr>
          <w:rFonts w:eastAsia="Times New Roman" w:cs="Times New Roman"/>
          <w:szCs w:val="24"/>
        </w:rPr>
        <w:t xml:space="preserve"> ανθρώπινος πόνος, πιάστηκαν στον ιστό της αριστερής διαπλοκής. Η ιλαροτραγωδία της διαχείρισης των προσφυγικών πόρων και του ζητήματος είναι χαρακτηριστική. Μια διαχείριση με πολύ μεγάλο πολιτικό, γεωπολιτικό και ανθρωπιστικό βάρος αλλά και μια διαχείριση</w:t>
      </w:r>
      <w:r>
        <w:rPr>
          <w:rFonts w:eastAsia="Times New Roman" w:cs="Times New Roman"/>
          <w:szCs w:val="24"/>
        </w:rPr>
        <w:t xml:space="preserve"> με μεγάλα οικονομικά μεγέθη σε αχαρτογράφητες περιοχές.</w:t>
      </w:r>
    </w:p>
    <w:p w14:paraId="02D99B38"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Από την αρχή ζητήσαμε πάνω σ</w:t>
      </w:r>
      <w:r>
        <w:rPr>
          <w:rFonts w:eastAsia="Times New Roman" w:cs="Times New Roman"/>
          <w:szCs w:val="24"/>
        </w:rPr>
        <w:t>ε</w:t>
      </w:r>
      <w:r>
        <w:rPr>
          <w:rFonts w:eastAsia="Times New Roman" w:cs="Times New Roman"/>
          <w:szCs w:val="24"/>
        </w:rPr>
        <w:t xml:space="preserve"> αυτό το θέμα εθνική συνεννόηση. Εσείς, βεβαίως, δεν δείξατε ποτέ καμμία τέτοια διάθεση και έτσι μέχρι σήμερα δεν υπάρχει πραγματική ενημέρωση, διαφάνεια και λογοδοσία. Ό</w:t>
      </w:r>
      <w:r>
        <w:rPr>
          <w:rFonts w:eastAsia="Times New Roman" w:cs="Times New Roman"/>
          <w:szCs w:val="24"/>
        </w:rPr>
        <w:t xml:space="preserve">μως και η ανοχή κάπου τελειώνει. </w:t>
      </w:r>
    </w:p>
    <w:p w14:paraId="02D99B39"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Δώσατε αρμοδιότητες σχεδόν εν λευκώ στο Υπουργείο Εθνικής Άμυνας, με προίκα 74 εκατομμύρια ευρώ, λόγω του εκτάκτου των συνθηκών. Συνθήκες, βεβαίως, που κατά βάση εσείς δημιουργήσατε και δεν κάνετε και καμμία προσπάθεια να </w:t>
      </w:r>
      <w:r>
        <w:rPr>
          <w:rFonts w:eastAsia="Times New Roman" w:cs="Times New Roman"/>
          <w:szCs w:val="24"/>
        </w:rPr>
        <w:t xml:space="preserve">αλλάξετε. </w:t>
      </w:r>
    </w:p>
    <w:p w14:paraId="02D99B3A"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Δ</w:t>
      </w:r>
      <w:r>
        <w:rPr>
          <w:rFonts w:eastAsia="Times New Roman" w:cs="Times New Roman"/>
          <w:szCs w:val="24"/>
        </w:rPr>
        <w:t>ύ</w:t>
      </w:r>
      <w:r>
        <w:rPr>
          <w:rFonts w:eastAsia="Times New Roman" w:cs="Times New Roman"/>
          <w:szCs w:val="24"/>
        </w:rPr>
        <w:t xml:space="preserve">ο στελέχη σας παραιτήθηκαν γι’ αυτούς τους λόγους. Ο ένας, ο κ. </w:t>
      </w:r>
      <w:proofErr w:type="spellStart"/>
      <w:r>
        <w:rPr>
          <w:rFonts w:eastAsia="Times New Roman" w:cs="Times New Roman"/>
          <w:szCs w:val="24"/>
        </w:rPr>
        <w:t>Καρατζόγλου</w:t>
      </w:r>
      <w:proofErr w:type="spellEnd"/>
      <w:r>
        <w:rPr>
          <w:rFonts w:eastAsia="Times New Roman" w:cs="Times New Roman"/>
          <w:szCs w:val="24"/>
        </w:rPr>
        <w:t>, το έκανε αθόρυβα. Ο άλλος, ο κ. Βουδούρης, με καταγγελίες. Προσέξτε, όμως, ήταν χειρουργικό χτύπημα, ώστε οι καταγγελίες του να αφορούν μόνο το</w:t>
      </w:r>
      <w:r>
        <w:rPr>
          <w:rFonts w:eastAsia="Times New Roman" w:cs="Times New Roman"/>
          <w:szCs w:val="24"/>
        </w:rPr>
        <w:t>ν</w:t>
      </w:r>
      <w:r>
        <w:rPr>
          <w:rFonts w:eastAsia="Times New Roman" w:cs="Times New Roman"/>
          <w:szCs w:val="24"/>
        </w:rPr>
        <w:t xml:space="preserve"> κ. </w:t>
      </w:r>
      <w:proofErr w:type="spellStart"/>
      <w:r>
        <w:rPr>
          <w:rFonts w:eastAsia="Times New Roman" w:cs="Times New Roman"/>
          <w:szCs w:val="24"/>
        </w:rPr>
        <w:t>Μουζάλα</w:t>
      </w:r>
      <w:proofErr w:type="spellEnd"/>
      <w:r>
        <w:rPr>
          <w:rFonts w:eastAsia="Times New Roman" w:cs="Times New Roman"/>
          <w:szCs w:val="24"/>
        </w:rPr>
        <w:t xml:space="preserve"> και να μην</w:t>
      </w:r>
      <w:r>
        <w:rPr>
          <w:rFonts w:eastAsia="Times New Roman" w:cs="Times New Roman"/>
          <w:szCs w:val="24"/>
        </w:rPr>
        <w:t xml:space="preserve"> αγγίζουν τους πραγματικούς υπεύθυνους. </w:t>
      </w:r>
    </w:p>
    <w:p w14:paraId="02D99B3B"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Ενώ υπάρχουν εγκεκριμένοι πόροι από την Ευρωπαϊκή Επιτροπή, δεν υπάρχει ακόμα διαχειριστική αρχή για να τους διαχειριστεί, σύμφωνα με τους εθνικούς και κοινοτικούς κανόνες. Το αποτέλεσμα είναι ότι τα χρήματα καταλήγ</w:t>
      </w:r>
      <w:r>
        <w:rPr>
          <w:rFonts w:eastAsia="Times New Roman" w:cs="Times New Roman"/>
          <w:szCs w:val="24"/>
        </w:rPr>
        <w:t>ουν σε διεθνείς οργανισμούς και μη κυβερνητικές οργανώσεις λόγω των δικών σας παραλείψεων.</w:t>
      </w:r>
    </w:p>
    <w:p w14:paraId="02D99B3C"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Σαν να μην έφταναν όλα αυτά, για να εξυπηρετήσετε τη νέα διαπλοκή και την κομματική σας πελατεία, δεν διστάσατε να κατασκευάσετε και τα κατάλληλα νομοθετικά εργαλεία</w:t>
      </w:r>
      <w:r>
        <w:rPr>
          <w:rFonts w:eastAsia="Times New Roman" w:cs="Times New Roman"/>
          <w:szCs w:val="24"/>
        </w:rPr>
        <w:t>. Δεν διστάσατε να χαρίσετε πρόστιμα για μεγάλες φορολογικές παραβάσεις με πράξη νομοθετικού περιεχομένου, μόλις δ</w:t>
      </w:r>
      <w:r>
        <w:rPr>
          <w:rFonts w:eastAsia="Times New Roman" w:cs="Times New Roman"/>
          <w:szCs w:val="24"/>
        </w:rPr>
        <w:t>ύ</w:t>
      </w:r>
      <w:r>
        <w:rPr>
          <w:rFonts w:eastAsia="Times New Roman" w:cs="Times New Roman"/>
          <w:szCs w:val="24"/>
        </w:rPr>
        <w:t xml:space="preserve">ο μήνες αφότου αναλάβατε την εξουσία. Ποιος ξέρει τι προεκλογικά γραμμάτια ξεχρεώσατε τότε. Και παρά τις </w:t>
      </w:r>
      <w:r>
        <w:rPr>
          <w:rFonts w:eastAsia="Times New Roman" w:cs="Times New Roman"/>
          <w:szCs w:val="24"/>
        </w:rPr>
        <w:lastRenderedPageBreak/>
        <w:t>δικές μας επίμονες ερωτήσεις, αρνηθή</w:t>
      </w:r>
      <w:r>
        <w:rPr>
          <w:rFonts w:eastAsia="Times New Roman" w:cs="Times New Roman"/>
          <w:szCs w:val="24"/>
        </w:rPr>
        <w:t xml:space="preserve">κατε πεισματικά να αναρτήσετε τους καταλόγους των </w:t>
      </w:r>
      <w:proofErr w:type="spellStart"/>
      <w:r>
        <w:rPr>
          <w:rFonts w:eastAsia="Times New Roman" w:cs="Times New Roman"/>
          <w:szCs w:val="24"/>
        </w:rPr>
        <w:t>μεγαλοφειλετών</w:t>
      </w:r>
      <w:proofErr w:type="spellEnd"/>
      <w:r>
        <w:rPr>
          <w:rFonts w:eastAsia="Times New Roman" w:cs="Times New Roman"/>
          <w:szCs w:val="24"/>
        </w:rPr>
        <w:t xml:space="preserve"> που ευνοήθηκαν από τη χαριστική ρύθμιση που τους προσφέρατε. </w:t>
      </w:r>
    </w:p>
    <w:p w14:paraId="02D99B3D"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Και εγώ αναρωτιέμαι: «Είναι οι ίδιοι επιχειρηματίες που ευνοούνται από την επιλεκτική δραστηριότητα και το παρακράτος του Κέντρου</w:t>
      </w:r>
      <w:r>
        <w:rPr>
          <w:rFonts w:eastAsia="Times New Roman" w:cs="Times New Roman"/>
          <w:szCs w:val="24"/>
        </w:rPr>
        <w:t xml:space="preserve"> Ελέγχου Φορολογούμενων Μεγάλου Πλούτου;» Δεν τα λέω εγώ αυτά. Σε εισαγωγικά τα βάζω, γιατί αυτά τα έχει πει το συγκυβερνήτης σας ο κ. Καμμένος.</w:t>
      </w:r>
    </w:p>
    <w:p w14:paraId="02D99B3E"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Οι φωτογραφικές διατάξεις δεν σταμάτησαν εκεί. Σωρεία διευθετήσεων βρήκαν το</w:t>
      </w:r>
      <w:r>
        <w:rPr>
          <w:rFonts w:eastAsia="Times New Roman" w:cs="Times New Roman"/>
          <w:szCs w:val="24"/>
        </w:rPr>
        <w:t>ν</w:t>
      </w:r>
      <w:r>
        <w:rPr>
          <w:rFonts w:eastAsia="Times New Roman" w:cs="Times New Roman"/>
          <w:szCs w:val="24"/>
        </w:rPr>
        <w:t xml:space="preserve"> δρόμο προς αυτή την Αίθουσα και κ</w:t>
      </w:r>
      <w:r>
        <w:rPr>
          <w:rFonts w:eastAsia="Times New Roman" w:cs="Times New Roman"/>
          <w:szCs w:val="24"/>
        </w:rPr>
        <w:t xml:space="preserve">λασική περίπτωση η επίμαχη διάταξη που έδωσε τη δυνατότητα σε Υπουργούς και Βουλευτές να κατέχουν ή να μετέχουν σε </w:t>
      </w:r>
      <w:r>
        <w:rPr>
          <w:rFonts w:eastAsia="Times New Roman" w:cs="Times New Roman"/>
          <w:szCs w:val="24"/>
          <w:lang w:val="en-US"/>
        </w:rPr>
        <w:t>offshore</w:t>
      </w:r>
      <w:r>
        <w:rPr>
          <w:rFonts w:eastAsia="Times New Roman" w:cs="Times New Roman"/>
          <w:szCs w:val="24"/>
        </w:rPr>
        <w:t xml:space="preserve"> εταιρείες, που συρθήκατε να καταργήσετε κακήν κακώς, όμως, χωρίς αποτέλεσμα μετά από το σάλο που προκλήθηκε. </w:t>
      </w:r>
    </w:p>
    <w:p w14:paraId="02D99B3F"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Η Κυβέρνηση δεν έδωσε </w:t>
      </w:r>
      <w:r>
        <w:rPr>
          <w:rFonts w:eastAsia="Times New Roman" w:cs="Times New Roman"/>
          <w:szCs w:val="24"/>
        </w:rPr>
        <w:t>ποτέ πειστικές απαντήσεις, ούτε βέβαια παραδέχθηκε ποτέ ότι η αμνηστία δόθηκε και δεν μπορεί να ανακληθεί από την κατάργηση της διάταξης. Ποιοι προστατεύθηκαν από τη διάταξη αυτή; Ποιοι σας το ζήτησαν; Σε ποιους κάνατε αυτό το δώρο, κύριε Πρωθυπουργέ;</w:t>
      </w:r>
    </w:p>
    <w:p w14:paraId="02D99B40"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Συμπ</w:t>
      </w:r>
      <w:r>
        <w:rPr>
          <w:rFonts w:eastAsia="Times New Roman" w:cs="Times New Roman"/>
          <w:szCs w:val="24"/>
        </w:rPr>
        <w:t xml:space="preserve">έρασμα: Η επιχείρηση κατά της διαπλοκής στην πραγματικότητα έκρυβε το σχέδιο σας να υφάνετε έναν ιστό μαζί της. Η πολυδιαφημισμένη πάλη της Κυβέρνησης με τη διαπλοκή έγινε «τανγκό για δύο». </w:t>
      </w:r>
    </w:p>
    <w:p w14:paraId="02D99B41" w14:textId="77777777" w:rsidR="00D3277D" w:rsidRDefault="009F72F4">
      <w:pPr>
        <w:spacing w:after="0" w:line="600" w:lineRule="auto"/>
        <w:ind w:firstLine="720"/>
        <w:jc w:val="both"/>
        <w:rPr>
          <w:rFonts w:eastAsia="Times New Roman"/>
          <w:bCs/>
        </w:rPr>
      </w:pPr>
      <w:r>
        <w:rPr>
          <w:rFonts w:eastAsia="Times New Roman"/>
          <w:bCs/>
        </w:rPr>
        <w:t xml:space="preserve">(Χειροκροτήματα από την πτέρυγα της Δημοκρατικής Συμπαράταξης </w:t>
      </w:r>
      <w:r>
        <w:rPr>
          <w:rFonts w:eastAsia="Times New Roman"/>
          <w:bCs/>
        </w:rPr>
        <w:t>ΠΑΣΟΚ-ΔΗΜΑΡ)</w:t>
      </w:r>
    </w:p>
    <w:p w14:paraId="02D99B42" w14:textId="77777777" w:rsidR="00D3277D" w:rsidRDefault="009F72F4">
      <w:pPr>
        <w:spacing w:after="0" w:line="600" w:lineRule="auto"/>
        <w:ind w:firstLine="720"/>
        <w:jc w:val="both"/>
        <w:rPr>
          <w:rFonts w:eastAsia="Times New Roman"/>
          <w:bCs/>
        </w:rPr>
      </w:pPr>
      <w:r>
        <w:rPr>
          <w:rFonts w:eastAsia="Times New Roman"/>
          <w:bCs/>
        </w:rPr>
        <w:t xml:space="preserve">Ένα είναι σίγουρο. Αλώνετε ένα-ένα τα προπύργια της δημοκρατίας μας, πρώτα το κράτος, ύστερα τις </w:t>
      </w:r>
      <w:r>
        <w:rPr>
          <w:rFonts w:eastAsia="Times New Roman"/>
          <w:bCs/>
        </w:rPr>
        <w:t>α</w:t>
      </w:r>
      <w:r>
        <w:rPr>
          <w:rFonts w:eastAsia="Times New Roman"/>
          <w:bCs/>
        </w:rPr>
        <w:t xml:space="preserve">νεξάρτητες </w:t>
      </w:r>
      <w:r>
        <w:rPr>
          <w:rFonts w:eastAsia="Times New Roman"/>
          <w:bCs/>
        </w:rPr>
        <w:t>α</w:t>
      </w:r>
      <w:r>
        <w:rPr>
          <w:rFonts w:eastAsia="Times New Roman"/>
          <w:bCs/>
        </w:rPr>
        <w:t xml:space="preserve">ρχές, τα μέσα μαζικής ενημέρωσης και τη δικαιοσύνη. Και ακούστε: Η διαπλοκή και η διαφθορά δεν είναι στοιχείο του </w:t>
      </w:r>
      <w:r>
        <w:rPr>
          <w:rFonts w:eastAsia="Times New Roman"/>
          <w:bCs/>
          <w:lang w:val="en-US"/>
        </w:rPr>
        <w:t>DNA</w:t>
      </w:r>
      <w:r>
        <w:rPr>
          <w:rFonts w:eastAsia="Times New Roman"/>
          <w:bCs/>
        </w:rPr>
        <w:t xml:space="preserve"> των πολιτών, δε</w:t>
      </w:r>
      <w:r>
        <w:rPr>
          <w:rFonts w:eastAsia="Times New Roman"/>
          <w:bCs/>
        </w:rPr>
        <w:t>ν έχει χρώμα και δεν έχει ταυτότητα. Γεννιέται μέσα από τη βεβαιότητα της ατιμωρησίας. Είναι η φυσική κατάληξη της ανομίας και της έλλειψης νομικών και ηθικών φραγμών. Είναι το βασικό σύμπτωμα μιας κοινωνίας σε κρίση και μιας πολιτείας σε θεσμικό αδιέξοδο.</w:t>
      </w:r>
      <w:r>
        <w:rPr>
          <w:rFonts w:eastAsia="Times New Roman"/>
          <w:bCs/>
        </w:rPr>
        <w:t xml:space="preserve"> </w:t>
      </w:r>
    </w:p>
    <w:p w14:paraId="02D99B43" w14:textId="77777777" w:rsidR="00D3277D" w:rsidRDefault="009F72F4">
      <w:pPr>
        <w:spacing w:after="0" w:line="600" w:lineRule="auto"/>
        <w:ind w:firstLine="720"/>
        <w:jc w:val="both"/>
        <w:rPr>
          <w:rFonts w:eastAsia="Times New Roman"/>
          <w:bCs/>
        </w:rPr>
      </w:pPr>
      <w:r>
        <w:rPr>
          <w:rFonts w:eastAsia="Times New Roman"/>
          <w:bCs/>
        </w:rPr>
        <w:t xml:space="preserve">Το δυστύχημα για τη χώρα μας είναι ότι αυτή η συζήτηση γίνεται ακριβώς τη στιγμή που πάνω στο τραπέζι των θεσμών, των εταίρων, των δανειστών μας βρέθηκαν τα πιο μεγάλα θέματα που αφορούν το </w:t>
      </w:r>
      <w:r>
        <w:rPr>
          <w:rFonts w:eastAsia="Times New Roman"/>
          <w:bCs/>
        </w:rPr>
        <w:lastRenderedPageBreak/>
        <w:t xml:space="preserve">μέλλον του τόπου, το θέμα της αναδιάρθρωσης και </w:t>
      </w:r>
      <w:proofErr w:type="spellStart"/>
      <w:r>
        <w:rPr>
          <w:rFonts w:eastAsia="Times New Roman"/>
          <w:bCs/>
        </w:rPr>
        <w:t>απομείωσης</w:t>
      </w:r>
      <w:proofErr w:type="spellEnd"/>
      <w:r>
        <w:rPr>
          <w:rFonts w:eastAsia="Times New Roman"/>
          <w:bCs/>
        </w:rPr>
        <w:t xml:space="preserve"> του δ</w:t>
      </w:r>
      <w:r>
        <w:rPr>
          <w:rFonts w:eastAsia="Times New Roman"/>
          <w:bCs/>
        </w:rPr>
        <w:t xml:space="preserve">ημόσιου χρέους, οι δημοσιονομικοί στόχοι, η προοπτική για ανάπτυξη και για έξοδο από την κρίση και από τα μνημόνια. </w:t>
      </w:r>
    </w:p>
    <w:p w14:paraId="02D99B44" w14:textId="77777777" w:rsidR="00D3277D" w:rsidRDefault="009F72F4">
      <w:pPr>
        <w:spacing w:after="0" w:line="600" w:lineRule="auto"/>
        <w:ind w:firstLine="720"/>
        <w:jc w:val="both"/>
        <w:rPr>
          <w:rFonts w:eastAsia="Times New Roman"/>
          <w:bCs/>
        </w:rPr>
      </w:pPr>
      <w:r>
        <w:rPr>
          <w:rFonts w:eastAsia="Times New Roman"/>
          <w:bCs/>
        </w:rPr>
        <w:t>Η Κυβέρνηση, δυστυχώς, ήταν εκεί ως ένας παθητικός θεατής, ανήμπορη και ανίκανη να παρέμβει, να διαπραγματευτεί, να καθορίσει τις εξελίξεις</w:t>
      </w:r>
      <w:r>
        <w:rPr>
          <w:rFonts w:eastAsia="Times New Roman"/>
          <w:bCs/>
        </w:rPr>
        <w:t xml:space="preserve"> και να δικαιώσει τις θυσίες που έχει κάνει ο ελληνικός λαός όλα αυτά τα χρόνια. </w:t>
      </w:r>
    </w:p>
    <w:p w14:paraId="02D99B45" w14:textId="77777777" w:rsidR="00D3277D" w:rsidRDefault="009F72F4">
      <w:pPr>
        <w:spacing w:after="0" w:line="600" w:lineRule="auto"/>
        <w:ind w:firstLine="720"/>
        <w:jc w:val="both"/>
        <w:rPr>
          <w:rFonts w:eastAsia="Times New Roman"/>
          <w:bCs/>
        </w:rPr>
      </w:pPr>
      <w:r>
        <w:rPr>
          <w:rFonts w:eastAsia="Times New Roman"/>
          <w:bCs/>
        </w:rPr>
        <w:t xml:space="preserve">Τώρα, μέσα σε αυτές τις κρίσιμες ώρες η χώρα μας χρειαζόταν πραγματικά εθνική γραμμή και εθνική συνεννόηση. Χρειαζόταν μια ισχυρή </w:t>
      </w:r>
      <w:r>
        <w:rPr>
          <w:rFonts w:eastAsia="Times New Roman"/>
          <w:bCs/>
        </w:rPr>
        <w:t>κ</w:t>
      </w:r>
      <w:r>
        <w:rPr>
          <w:rFonts w:eastAsia="Times New Roman"/>
          <w:bCs/>
        </w:rPr>
        <w:t>υβέρνηση για να μπορέσει να επιβά</w:t>
      </w:r>
      <w:r>
        <w:rPr>
          <w:rFonts w:eastAsia="Times New Roman"/>
          <w:bCs/>
        </w:rPr>
        <w:t xml:space="preserve">λει αυτές τις λύσεις και να διαπραγματευτεί με αποτελέσματα υπέρ των Ελληνίδων και της επόμενης γενιάς. </w:t>
      </w:r>
    </w:p>
    <w:p w14:paraId="02D99B46" w14:textId="77777777" w:rsidR="00D3277D" w:rsidRDefault="009F72F4">
      <w:pPr>
        <w:spacing w:after="0" w:line="600" w:lineRule="auto"/>
        <w:ind w:firstLine="720"/>
        <w:jc w:val="both"/>
        <w:rPr>
          <w:rFonts w:eastAsia="Times New Roman"/>
          <w:bCs/>
        </w:rPr>
      </w:pPr>
      <w:r>
        <w:rPr>
          <w:rFonts w:eastAsia="Times New Roman"/>
          <w:bCs/>
        </w:rPr>
        <w:t xml:space="preserve">Αυτή η Κυβέρνηση, η Κυβέρνηση ΣΥΡΙΖΑ-ΑΝΕΛ είναι φανερό ότι δεν μπορεί. Η χώρα χρειάζεται άλλη </w:t>
      </w:r>
      <w:r>
        <w:rPr>
          <w:rFonts w:eastAsia="Times New Roman"/>
          <w:bCs/>
        </w:rPr>
        <w:t>κ</w:t>
      </w:r>
      <w:r>
        <w:rPr>
          <w:rFonts w:eastAsia="Times New Roman"/>
          <w:bCs/>
        </w:rPr>
        <w:t>υβέρνηση και άλλη πολιτική και αυτό μπορεί να γίνει μόνο</w:t>
      </w:r>
      <w:r>
        <w:rPr>
          <w:rFonts w:eastAsia="Times New Roman"/>
          <w:bCs/>
        </w:rPr>
        <w:t xml:space="preserve"> μέσα από την αλλαγή των συσχετισμών </w:t>
      </w:r>
      <w:r>
        <w:rPr>
          <w:rFonts w:eastAsia="Times New Roman"/>
          <w:bCs/>
        </w:rPr>
        <w:lastRenderedPageBreak/>
        <w:t>σήμερα στην κοινωνία και αύριο στη Βουλή και την ενίσχυση της Δημοκρατικής Συμπαράταξης, της δημοκρατικής παράταξης που είναι συνδεδεμένη με όλες τις μεγάλες αλλαγές, τις μεταρρυθμίσεις και την πρόοδο σε αυτό</w:t>
      </w:r>
      <w:r>
        <w:rPr>
          <w:rFonts w:eastAsia="Times New Roman"/>
          <w:bCs/>
        </w:rPr>
        <w:t>ν</w:t>
      </w:r>
      <w:r>
        <w:rPr>
          <w:rFonts w:eastAsia="Times New Roman"/>
          <w:bCs/>
        </w:rPr>
        <w:t xml:space="preserve"> τον τόπο </w:t>
      </w:r>
      <w:r>
        <w:rPr>
          <w:rFonts w:eastAsia="Times New Roman"/>
          <w:bCs/>
        </w:rPr>
        <w:t xml:space="preserve">και όχι με την παλινόρθωση της Δεξιάς. </w:t>
      </w:r>
    </w:p>
    <w:p w14:paraId="02D99B47" w14:textId="77777777" w:rsidR="00D3277D" w:rsidRDefault="009F72F4">
      <w:pPr>
        <w:spacing w:after="0" w:line="600" w:lineRule="auto"/>
        <w:ind w:firstLine="720"/>
        <w:jc w:val="both"/>
        <w:rPr>
          <w:rFonts w:eastAsia="Times New Roman"/>
          <w:bCs/>
        </w:rPr>
      </w:pPr>
      <w:r>
        <w:rPr>
          <w:rFonts w:eastAsia="Times New Roman"/>
          <w:bCs/>
        </w:rPr>
        <w:t>Σας ευχαριστώ πολύ.</w:t>
      </w:r>
    </w:p>
    <w:p w14:paraId="02D99B48" w14:textId="77777777" w:rsidR="00D3277D" w:rsidRDefault="009F72F4">
      <w:pPr>
        <w:spacing w:after="0" w:line="600" w:lineRule="auto"/>
        <w:ind w:firstLine="720"/>
        <w:jc w:val="both"/>
        <w:rPr>
          <w:rFonts w:eastAsia="Times New Roman"/>
          <w:bCs/>
        </w:rPr>
      </w:pPr>
      <w:r>
        <w:rPr>
          <w:rFonts w:eastAsia="Times New Roman"/>
          <w:bCs/>
        </w:rPr>
        <w:t>(Χειροκροτήματα από την πτέρυγα της Δημοκρατικής Συμπαράταξης ΠΑΣΟΚ-ΔΗΜΑΡ)</w:t>
      </w:r>
    </w:p>
    <w:p w14:paraId="02D99B49" w14:textId="77777777" w:rsidR="00D3277D" w:rsidRDefault="009F72F4">
      <w:pPr>
        <w:spacing w:after="0" w:line="600" w:lineRule="auto"/>
        <w:ind w:firstLine="720"/>
        <w:jc w:val="both"/>
        <w:rPr>
          <w:rFonts w:eastAsia="Times New Roman" w:cs="Times New Roman"/>
        </w:rPr>
      </w:pPr>
      <w:r>
        <w:rPr>
          <w:rFonts w:eastAsia="Times New Roman"/>
          <w:b/>
          <w:bCs/>
        </w:rPr>
        <w:t>ΠΡΟΕΔΡΕΥΩΝ (Γεώργιος Βαρεμένος):</w:t>
      </w:r>
      <w:r>
        <w:rPr>
          <w:rFonts w:eastAsia="Times New Roman"/>
          <w:bCs/>
        </w:rPr>
        <w:t xml:space="preserve"> </w:t>
      </w:r>
      <w:r>
        <w:rPr>
          <w:rFonts w:eastAsia="Times New Roman" w:cs="Times New Roman"/>
        </w:rPr>
        <w:t xml:space="preserve">Κυρίες και κύριοι συνάδελφοι, έχω την τιμή να ανακοινώσω στο Σώμα ότι τη συνεδρίασή μας </w:t>
      </w:r>
      <w:r>
        <w:rPr>
          <w:rFonts w:eastAsia="Times New Roman" w:cs="Times New Roman"/>
        </w:rPr>
        <w:t>παρακολουθούν από τα άνω δυτικά θεωρεία, αφού προηγουμένως ενημερώθηκαν για την ιστορία του κτηρίου και τον τρόπο οργάνωσης και λειτουργίας της Βουλής, πενήντα πέντε μαθητές και μαθήτριες και τρεις εκπαιδευτικοί συνοδοί τους από το 12</w:t>
      </w:r>
      <w:r>
        <w:rPr>
          <w:rFonts w:eastAsia="Times New Roman" w:cs="Times New Roman"/>
          <w:vertAlign w:val="superscript"/>
        </w:rPr>
        <w:t>ο</w:t>
      </w:r>
      <w:r>
        <w:rPr>
          <w:rFonts w:eastAsia="Times New Roman" w:cs="Times New Roman"/>
        </w:rPr>
        <w:t xml:space="preserve"> Γενικό Λύκειο Πάτρας</w:t>
      </w:r>
      <w:r>
        <w:rPr>
          <w:rFonts w:eastAsia="Times New Roman" w:cs="Times New Roman"/>
        </w:rPr>
        <w:t xml:space="preserve"> (</w:t>
      </w:r>
      <w:r>
        <w:rPr>
          <w:rFonts w:eastAsia="Times New Roman" w:cs="Times New Roman"/>
        </w:rPr>
        <w:t>Β</w:t>
      </w:r>
      <w:r>
        <w:rPr>
          <w:rFonts w:eastAsia="Times New Roman" w:cs="Times New Roman"/>
        </w:rPr>
        <w:t>΄</w:t>
      </w:r>
      <w:r>
        <w:rPr>
          <w:rFonts w:eastAsia="Times New Roman" w:cs="Times New Roman"/>
        </w:rPr>
        <w:t xml:space="preserve"> </w:t>
      </w:r>
      <w:r>
        <w:rPr>
          <w:rFonts w:eastAsia="Times New Roman" w:cs="Times New Roman"/>
        </w:rPr>
        <w:t>Τ</w:t>
      </w:r>
      <w:r>
        <w:rPr>
          <w:rFonts w:eastAsia="Times New Roman" w:cs="Times New Roman"/>
        </w:rPr>
        <w:t xml:space="preserve">μήμα). </w:t>
      </w:r>
    </w:p>
    <w:p w14:paraId="02D99B4A" w14:textId="77777777" w:rsidR="00D3277D" w:rsidRDefault="009F72F4">
      <w:pPr>
        <w:spacing w:after="0" w:line="600" w:lineRule="auto"/>
        <w:ind w:firstLine="720"/>
        <w:jc w:val="both"/>
        <w:rPr>
          <w:rFonts w:eastAsia="Times New Roman" w:cs="Times New Roman"/>
        </w:rPr>
      </w:pPr>
      <w:r>
        <w:rPr>
          <w:rFonts w:eastAsia="Times New Roman" w:cs="Times New Roman"/>
        </w:rPr>
        <w:t xml:space="preserve">Η Βουλή τούς καλωσορίζει. </w:t>
      </w:r>
    </w:p>
    <w:p w14:paraId="02D99B4B" w14:textId="77777777" w:rsidR="00D3277D" w:rsidRDefault="009F72F4">
      <w:pPr>
        <w:spacing w:after="0"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02D99B4C" w14:textId="77777777" w:rsidR="00D3277D" w:rsidRDefault="009F72F4">
      <w:pPr>
        <w:spacing w:after="0" w:line="600" w:lineRule="auto"/>
        <w:ind w:firstLine="720"/>
        <w:jc w:val="both"/>
        <w:rPr>
          <w:rFonts w:eastAsia="Times New Roman"/>
          <w:bCs/>
        </w:rPr>
      </w:pPr>
      <w:r>
        <w:rPr>
          <w:rFonts w:eastAsia="Times New Roman"/>
          <w:bCs/>
        </w:rPr>
        <w:lastRenderedPageBreak/>
        <w:t xml:space="preserve">Τον λόγο έχει ο Πρόεδρος της Κοινοβουλευτικής Ομάδας του ΚΚΕ κ. Δημήτρης </w:t>
      </w:r>
      <w:proofErr w:type="spellStart"/>
      <w:r>
        <w:rPr>
          <w:rFonts w:eastAsia="Times New Roman"/>
          <w:bCs/>
        </w:rPr>
        <w:t>Κουτσούμπας</w:t>
      </w:r>
      <w:proofErr w:type="spellEnd"/>
      <w:r>
        <w:rPr>
          <w:rFonts w:eastAsia="Times New Roman"/>
          <w:bCs/>
        </w:rPr>
        <w:t xml:space="preserve">. </w:t>
      </w:r>
    </w:p>
    <w:p w14:paraId="02D99B4D" w14:textId="77777777" w:rsidR="00D3277D" w:rsidRDefault="009F72F4">
      <w:pPr>
        <w:spacing w:after="0" w:line="600" w:lineRule="auto"/>
        <w:ind w:firstLine="720"/>
        <w:jc w:val="both"/>
        <w:rPr>
          <w:rFonts w:eastAsia="Times New Roman"/>
          <w:bCs/>
        </w:rPr>
      </w:pPr>
      <w:r w:rsidRPr="009040E2">
        <w:rPr>
          <w:rFonts w:eastAsia="Times New Roman"/>
          <w:b/>
          <w:color w:val="000000" w:themeColor="text1"/>
        </w:rPr>
        <w:t>ΔΗΜΗΤΡΙΟΣ ΚΟΥΤΣΟΥΜΠΑΣ (Γενικός Γραμματέας της Κεντρικής Επιτροπής του Κομμουνι</w:t>
      </w:r>
      <w:r w:rsidRPr="009040E2">
        <w:rPr>
          <w:rFonts w:eastAsia="Times New Roman"/>
          <w:b/>
          <w:color w:val="000000" w:themeColor="text1"/>
        </w:rPr>
        <w:t>στικού Κόμματος Ελλάδ</w:t>
      </w:r>
      <w:r w:rsidRPr="009040E2">
        <w:rPr>
          <w:rFonts w:eastAsia="Times New Roman"/>
          <w:b/>
          <w:color w:val="000000" w:themeColor="text1"/>
        </w:rPr>
        <w:t>α</w:t>
      </w:r>
      <w:r w:rsidRPr="009040E2">
        <w:rPr>
          <w:rFonts w:eastAsia="Times New Roman"/>
          <w:b/>
          <w:color w:val="000000" w:themeColor="text1"/>
        </w:rPr>
        <w:t>ς):</w:t>
      </w:r>
      <w:r w:rsidRPr="009040E2">
        <w:rPr>
          <w:rFonts w:eastAsia="Times New Roman"/>
          <w:color w:val="000000" w:themeColor="text1"/>
        </w:rPr>
        <w:t xml:space="preserve"> Έχει καταντήσει πλέον μια θλιβερή μονοτονία. Δεν πέρασε και πολύς καιρός που πάλι το ίδιο </w:t>
      </w:r>
      <w:r>
        <w:rPr>
          <w:rFonts w:eastAsia="Times New Roman"/>
          <w:bCs/>
        </w:rPr>
        <w:t>θέμα συζητούσαμε εδώ μέσα σε αυτή</w:t>
      </w:r>
      <w:r>
        <w:rPr>
          <w:rFonts w:eastAsia="Times New Roman"/>
          <w:bCs/>
        </w:rPr>
        <w:t xml:space="preserve"> </w:t>
      </w:r>
      <w:r>
        <w:rPr>
          <w:rFonts w:eastAsia="Times New Roman"/>
          <w:bCs/>
        </w:rPr>
        <w:t>τη Βουλή και ας εκκρεμούν δεκάδες λαϊκά προβλήματα, προτάσεις νόμου για ανακούφιση των εργαζομένων στα συρ</w:t>
      </w:r>
      <w:r>
        <w:rPr>
          <w:rFonts w:eastAsia="Times New Roman"/>
          <w:bCs/>
        </w:rPr>
        <w:t xml:space="preserve">τάρια σας, τουλάχιστον από το δικό μας κόμμα. </w:t>
      </w:r>
    </w:p>
    <w:p w14:paraId="02D99B4E"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Κάθε φορά που </w:t>
      </w:r>
      <w:r>
        <w:rPr>
          <w:rFonts w:eastAsia="Times New Roman" w:cs="Times New Roman"/>
          <w:szCs w:val="24"/>
        </w:rPr>
        <w:t>Κ</w:t>
      </w:r>
      <w:r>
        <w:rPr>
          <w:rFonts w:eastAsia="Times New Roman" w:cs="Times New Roman"/>
          <w:szCs w:val="24"/>
        </w:rPr>
        <w:t xml:space="preserve">υβέρνηση και </w:t>
      </w:r>
      <w:r>
        <w:rPr>
          <w:rFonts w:eastAsia="Times New Roman" w:cs="Times New Roman"/>
          <w:szCs w:val="24"/>
        </w:rPr>
        <w:t>Α</w:t>
      </w:r>
      <w:r>
        <w:rPr>
          <w:rFonts w:eastAsia="Times New Roman" w:cs="Times New Roman"/>
          <w:szCs w:val="24"/>
        </w:rPr>
        <w:t xml:space="preserve">ξιωματική </w:t>
      </w:r>
      <w:r>
        <w:rPr>
          <w:rFonts w:eastAsia="Times New Roman" w:cs="Times New Roman"/>
          <w:szCs w:val="24"/>
        </w:rPr>
        <w:t>Α</w:t>
      </w:r>
      <w:r>
        <w:rPr>
          <w:rFonts w:eastAsia="Times New Roman" w:cs="Times New Roman"/>
          <w:szCs w:val="24"/>
        </w:rPr>
        <w:t xml:space="preserve">ντιπολίτευση ανταγωνίζονται για την κυβερνητική καρέκλα, το επόμενο διάστημα νιώθουν τη λαϊκή πίεση, τη δυσαρέσκεια, </w:t>
      </w:r>
      <w:r>
        <w:rPr>
          <w:rFonts w:eastAsia="Times New Roman" w:cs="Times New Roman"/>
          <w:szCs w:val="24"/>
        </w:rPr>
        <w:t xml:space="preserve">τη δικαιολογημένη </w:t>
      </w:r>
      <w:r>
        <w:rPr>
          <w:rFonts w:eastAsia="Times New Roman" w:cs="Times New Roman"/>
          <w:szCs w:val="24"/>
        </w:rPr>
        <w:t>αγανάκτηση του λαού. Κάθε φορά που</w:t>
      </w:r>
      <w:r>
        <w:rPr>
          <w:rFonts w:eastAsia="Times New Roman" w:cs="Times New Roman"/>
          <w:szCs w:val="24"/>
        </w:rPr>
        <w:t xml:space="preserve"> τα ίδια αυτά κόμματα όλο και περισσότερο συγκλίνουν σε θέσεις και προτάσεις, καταφεύγουν στην αγαπημένη τους συνταγή, τα σκάνδαλα, τη δήθεν πάταξη της διαφθοράς, της διαπλοκής, την υπεράσπιση της δικαιοσύνης. </w:t>
      </w:r>
    </w:p>
    <w:p w14:paraId="02D99B4F" w14:textId="77777777" w:rsidR="00D3277D" w:rsidRDefault="009F72F4">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Εδώ και χρόνια παρακολουθούμε το ίδιο έργο, το οποίο είναι τόσο </w:t>
      </w:r>
      <w:proofErr w:type="spellStart"/>
      <w:r>
        <w:rPr>
          <w:rFonts w:eastAsia="Times New Roman" w:cs="Times New Roman"/>
          <w:szCs w:val="24"/>
        </w:rPr>
        <w:t>χιλιοπαιγμένο</w:t>
      </w:r>
      <w:proofErr w:type="spellEnd"/>
      <w:r>
        <w:rPr>
          <w:rFonts w:eastAsia="Times New Roman" w:cs="Times New Roman"/>
          <w:szCs w:val="24"/>
        </w:rPr>
        <w:t>, τόσο παραπλανητικό, που πλέον και ένας κόσμος</w:t>
      </w:r>
      <w:r>
        <w:rPr>
          <w:rFonts w:eastAsia="Times New Roman" w:cs="Times New Roman"/>
          <w:szCs w:val="24"/>
        </w:rPr>
        <w:t>,</w:t>
      </w:r>
      <w:r>
        <w:rPr>
          <w:rFonts w:eastAsia="Times New Roman" w:cs="Times New Roman"/>
          <w:szCs w:val="24"/>
        </w:rPr>
        <w:t xml:space="preserve"> που στο παρελθόν παρασυρόταν από αυτή την αντιπαράθεση, σήμερα την αντιμετωπίζει μόνο με καχυποψία, αν όχι με απέχθεια και αγανάκτ</w:t>
      </w:r>
      <w:r>
        <w:rPr>
          <w:rFonts w:eastAsia="Times New Roman" w:cs="Times New Roman"/>
          <w:szCs w:val="24"/>
        </w:rPr>
        <w:t>ηση.</w:t>
      </w:r>
    </w:p>
    <w:p w14:paraId="02D99B50" w14:textId="77777777" w:rsidR="00D3277D" w:rsidRDefault="009F72F4">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Τα ίδια ζούσαμε τόσα χρόνια και μέχρι πρόσφατα και με τη Νέα Δημοκρατία και με το ΠΑΣΟΚ, που πότε ο ένας πότε ο άλλος έπαιρνε το</w:t>
      </w:r>
      <w:r>
        <w:rPr>
          <w:rFonts w:eastAsia="Times New Roman" w:cs="Times New Roman"/>
          <w:szCs w:val="24"/>
        </w:rPr>
        <w:t>ν</w:t>
      </w:r>
      <w:r>
        <w:rPr>
          <w:rFonts w:eastAsia="Times New Roman" w:cs="Times New Roman"/>
          <w:szCs w:val="24"/>
        </w:rPr>
        <w:t xml:space="preserve"> ρόλο του κατήγορου. Όταν, όμως, οι ανάγκες του συστήματος το επέβαλαν, όλα αυτά ξεχάστηκαν, μπήκαν στην άκρη και περάσαμε</w:t>
      </w:r>
      <w:r>
        <w:rPr>
          <w:rFonts w:eastAsia="Times New Roman" w:cs="Times New Roman"/>
          <w:szCs w:val="24"/>
        </w:rPr>
        <w:t xml:space="preserve"> στην εποχή της συνεργασίας και της συγκυβέρνησης τότε. Πάντα έτσι γινόταν. Η σύγκλιση σε θεμελιώδη ζητήματα πάντα σας έσπρωχνε να προσπαθείτε να στοιχειοθετήσετε τη δήθεν υπεροχή σας έναντι των υπολοίπων πολιτικών αντιπάλων σας, πάνω στη βάση της ονομαζόμ</w:t>
      </w:r>
      <w:r>
        <w:rPr>
          <w:rFonts w:eastAsia="Times New Roman" w:cs="Times New Roman"/>
          <w:szCs w:val="24"/>
        </w:rPr>
        <w:t>ενης ηθικής σας, της ακεραιότητάς σας, της ικανότητας των στελεχών σας, αναδεικνύοντας την έλλειψη αυτών των χαρακτηριστικών σε άλλους, μόνο και μόνο για να μπερδεύ</w:t>
      </w:r>
      <w:r>
        <w:rPr>
          <w:rFonts w:eastAsia="Times New Roman" w:cs="Times New Roman"/>
          <w:szCs w:val="24"/>
        </w:rPr>
        <w:lastRenderedPageBreak/>
        <w:t>εται ο κόσμος. Έτσι ακριβώς με τον ίδιο τρόπο συμπεριφέρονται σήμερα ο ΣΥΡΙΖΑ, οι ΑΝΕΛ, η συ</w:t>
      </w:r>
      <w:r>
        <w:rPr>
          <w:rFonts w:eastAsia="Times New Roman" w:cs="Times New Roman"/>
          <w:szCs w:val="24"/>
        </w:rPr>
        <w:t xml:space="preserve">γκυβέρνηση, ό,τι έκανε η Νέα Δημοκρατία και το ΠΑΣΟΚ και τα πρόθυμα εξαπτέρυγά τους πριν. Από μία άποψη, λοιπόν, σας κατανοούμε. Είναι όντως δύσκολη η θέση σας. </w:t>
      </w:r>
    </w:p>
    <w:p w14:paraId="02D99B51" w14:textId="77777777" w:rsidR="00D3277D" w:rsidRDefault="009F72F4">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Πάνω σε τι αντιπαρατεθείτε; Στο μνημόνιο; Αφού από κοινού το ψηφίσατε και το στηρίξατε. Στα δι</w:t>
      </w:r>
      <w:r>
        <w:rPr>
          <w:rFonts w:eastAsia="Times New Roman" w:cs="Times New Roman"/>
          <w:szCs w:val="24"/>
        </w:rPr>
        <w:t>άφορα αντιλαϊκά μέτρα; Αφού ο ΣΥΡΙΖΑ διατήρησε όλο το αντιλαϊκό οπλοστάσιο της Νέας Δημοκρατίας, υλοποίησε και προτίθεται να υλοποιήσει ακόμα -με μεγάλη προθυμία μάλιστα- μέτρα που δεν πρόλαβε να εφαρμόσει η Νέα Δημοκρατία, αν και θα ήθελε. Στην αντιμετώπι</w:t>
      </w:r>
      <w:r>
        <w:rPr>
          <w:rFonts w:eastAsia="Times New Roman" w:cs="Times New Roman"/>
          <w:szCs w:val="24"/>
        </w:rPr>
        <w:t>ση των αγορών; ΜΑΤ και χημικά ο ένας, ΜΑΤ και χημικά και ο άλλος. Απλά η Νέα Δημοκρατία υπερασπιζόταν την καταστολή, ενώ ο ΣΥΡΙΖΑ την κάνει την καταστολή και μετά δηλώνει ότι στενοχωριέται. Στις ιδιωτικοποιήσεις; Αφού ο ΣΥΡΙΖΑ αποδεικνύεται ο καλύτερος μαθ</w:t>
      </w:r>
      <w:r>
        <w:rPr>
          <w:rFonts w:eastAsia="Times New Roman" w:cs="Times New Roman"/>
          <w:szCs w:val="24"/>
        </w:rPr>
        <w:t>ητής της ιδιωτικοποίησης, ξεπερνώντας μάλιστα και το</w:t>
      </w:r>
      <w:r>
        <w:rPr>
          <w:rFonts w:eastAsia="Times New Roman" w:cs="Times New Roman"/>
          <w:szCs w:val="24"/>
        </w:rPr>
        <w:t>ν</w:t>
      </w:r>
      <w:r>
        <w:rPr>
          <w:rFonts w:eastAsia="Times New Roman" w:cs="Times New Roman"/>
          <w:szCs w:val="24"/>
        </w:rPr>
        <w:t xml:space="preserve"> δάσκαλό του τη Νέα Δημοκρατία. Στα ζητήματα της ανάπτυξης και της </w:t>
      </w:r>
      <w:r>
        <w:rPr>
          <w:rFonts w:eastAsia="Times New Roman" w:cs="Times New Roman"/>
          <w:szCs w:val="24"/>
        </w:rPr>
        <w:t>ο</w:t>
      </w:r>
      <w:r>
        <w:rPr>
          <w:rFonts w:eastAsia="Times New Roman" w:cs="Times New Roman"/>
          <w:szCs w:val="24"/>
        </w:rPr>
        <w:t>ικονομίας; Αφού και οι δυο έχετε ως Ευαγγέλιο τις κατευθύνσεις του κεφαλαίου, για να τονώσει τις δικές του επενδύσεις, για να θωρακίσει</w:t>
      </w:r>
      <w:r>
        <w:rPr>
          <w:rFonts w:eastAsia="Times New Roman" w:cs="Times New Roman"/>
          <w:szCs w:val="24"/>
        </w:rPr>
        <w:t xml:space="preserve"> τα δικά του κέρδη, </w:t>
      </w:r>
      <w:r>
        <w:rPr>
          <w:rFonts w:eastAsia="Times New Roman" w:cs="Times New Roman"/>
          <w:szCs w:val="24"/>
        </w:rPr>
        <w:lastRenderedPageBreak/>
        <w:t>για να ανακάμψει πάνω στα συντρίμμια των λαϊκών δικαιωμάτων. Διαφορές επιμέρους μπορεί να έχετε και έχετε. Όμως, η κατεύθυνσή σας είναι ομοούσια, ενιαία και αδιαίρετη, κύριε Φίλη</w:t>
      </w:r>
      <w:r>
        <w:rPr>
          <w:rFonts w:eastAsia="Times New Roman" w:cs="Times New Roman"/>
          <w:szCs w:val="24"/>
        </w:rPr>
        <w:t>!</w:t>
      </w:r>
      <w:r>
        <w:rPr>
          <w:rFonts w:eastAsia="Times New Roman" w:cs="Times New Roman"/>
          <w:szCs w:val="24"/>
        </w:rPr>
        <w:t xml:space="preserve"> Να αντιπαρατεθείτε στα ζητήματα της εξωτερικής πολιτικής</w:t>
      </w:r>
      <w:r>
        <w:rPr>
          <w:rFonts w:eastAsia="Times New Roman" w:cs="Times New Roman"/>
          <w:szCs w:val="24"/>
        </w:rPr>
        <w:t>; Εδώ και αν υπάρχει ταύτιση, αφού ο ΣΥΡΙΖΑ έχει γίνει ο πιο ένθερμος κήρυκας του ΝΑΤΟ, όπως ήταν για χρόνια η Νέα Δημοκρατία και το ΠΑΣΟΚ. Οπότε υποχρεωτικά καταφεύγετε σε ζητήματα διαχείρισης, διαφθοράς, ηθικής -τα γνωστά δηλαδή- ή σε άλλα ζητήματα που α</w:t>
      </w:r>
      <w:r>
        <w:rPr>
          <w:rFonts w:eastAsia="Times New Roman" w:cs="Times New Roman"/>
          <w:szCs w:val="24"/>
        </w:rPr>
        <w:t>ξιοποιείτε, για να αναδείξετε τις πολιτικές σας διαφορές και να διαιρέσετε το</w:t>
      </w:r>
      <w:r>
        <w:rPr>
          <w:rFonts w:eastAsia="Times New Roman" w:cs="Times New Roman"/>
          <w:szCs w:val="24"/>
        </w:rPr>
        <w:t>ν</w:t>
      </w:r>
      <w:r>
        <w:rPr>
          <w:rFonts w:eastAsia="Times New Roman" w:cs="Times New Roman"/>
          <w:szCs w:val="24"/>
        </w:rPr>
        <w:t xml:space="preserve"> λαό πάνω σε ψεύτικες και αποπροσανατολιστικές διαχωριστικές γραμμές, όπως έγινε πρόσφατα και με το ζήτημα της Εκκλησίας και των Θρησκευτικών. </w:t>
      </w:r>
    </w:p>
    <w:p w14:paraId="02D99B52" w14:textId="77777777" w:rsidR="00D3277D" w:rsidRDefault="009F72F4">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Από τη μια μεριά, η Κυβέρνηση, που</w:t>
      </w:r>
      <w:r>
        <w:rPr>
          <w:rFonts w:eastAsia="Times New Roman" w:cs="Times New Roman"/>
          <w:szCs w:val="24"/>
        </w:rPr>
        <w:t xml:space="preserve"> ενώ έχει κάνει </w:t>
      </w:r>
      <w:r>
        <w:rPr>
          <w:rFonts w:eastAsia="Times New Roman" w:cs="Times New Roman"/>
          <w:szCs w:val="24"/>
        </w:rPr>
        <w:t>«</w:t>
      </w:r>
      <w:r>
        <w:rPr>
          <w:rFonts w:eastAsia="Times New Roman" w:cs="Times New Roman"/>
          <w:szCs w:val="24"/>
        </w:rPr>
        <w:t>γαργάρα</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τον υπερώριμο χωρισμό </w:t>
      </w:r>
      <w:r>
        <w:rPr>
          <w:rFonts w:eastAsia="Times New Roman" w:cs="Times New Roman"/>
          <w:szCs w:val="24"/>
        </w:rPr>
        <w:t>Κ</w:t>
      </w:r>
      <w:r>
        <w:rPr>
          <w:rFonts w:eastAsia="Times New Roman" w:cs="Times New Roman"/>
          <w:szCs w:val="24"/>
        </w:rPr>
        <w:t xml:space="preserve">ράτους-Εκκλησίας και μέσα από τη συνταγματική </w:t>
      </w:r>
      <w:r>
        <w:rPr>
          <w:rFonts w:eastAsia="Times New Roman" w:cs="Times New Roman"/>
          <w:szCs w:val="24"/>
        </w:rPr>
        <w:t>Α</w:t>
      </w:r>
      <w:r>
        <w:rPr>
          <w:rFonts w:eastAsia="Times New Roman" w:cs="Times New Roman"/>
          <w:szCs w:val="24"/>
        </w:rPr>
        <w:t xml:space="preserve">ναθεώρηση που προτείνει, ανοίγει επιμέρους θέματα, δευτερεύοντα θέματα, με ανεύθυνο τρόπο και οπωσδήποτε με τη γνωστή της κοσμοπολίτικη </w:t>
      </w:r>
      <w:r>
        <w:rPr>
          <w:rFonts w:eastAsia="Times New Roman" w:cs="Times New Roman"/>
          <w:szCs w:val="24"/>
        </w:rPr>
        <w:lastRenderedPageBreak/>
        <w:t xml:space="preserve">διάσταση. </w:t>
      </w:r>
      <w:r>
        <w:rPr>
          <w:rFonts w:eastAsia="Times New Roman" w:cs="Times New Roman"/>
          <w:szCs w:val="24"/>
          <w:lang w:val="en-US"/>
        </w:rPr>
        <w:t>K</w:t>
      </w:r>
      <w:r>
        <w:rPr>
          <w:rFonts w:eastAsia="Times New Roman" w:cs="Times New Roman"/>
          <w:szCs w:val="24"/>
        </w:rPr>
        <w:t>αι από την άλλη, η ιεραρχία της Εκκλησίας βρήκε την ευκαιρία να επανέλθει σ’ ένα σκοταδιστικό πρωτόγνωρο αντικομουνισμό και να υπερασπιστεί πασιφανείς αναχρονισμούς σήμερα</w:t>
      </w:r>
      <w:r>
        <w:rPr>
          <w:rFonts w:eastAsia="Times New Roman" w:cs="Times New Roman"/>
          <w:szCs w:val="24"/>
        </w:rPr>
        <w:t>,</w:t>
      </w:r>
      <w:r>
        <w:rPr>
          <w:rFonts w:eastAsia="Times New Roman" w:cs="Times New Roman"/>
          <w:szCs w:val="24"/>
        </w:rPr>
        <w:t xml:space="preserve"> απέναντι στους οποίους της έχουν ήδη γυρίσει την πλάτη η πλειοψηφία, ακόμα και των </w:t>
      </w:r>
      <w:r>
        <w:rPr>
          <w:rFonts w:eastAsia="Times New Roman" w:cs="Times New Roman"/>
          <w:szCs w:val="24"/>
        </w:rPr>
        <w:t xml:space="preserve">θρησκευόμενων συμπολιτών μας, αφού μας γυρίζουν σε άλλες, σε σκοτεινές εποχές. </w:t>
      </w:r>
    </w:p>
    <w:p w14:paraId="02D99B53" w14:textId="77777777" w:rsidR="00D3277D" w:rsidRDefault="009F72F4">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βέβαια, για να είναι </w:t>
      </w:r>
      <w:r>
        <w:rPr>
          <w:rFonts w:eastAsia="Times New Roman" w:cs="Times New Roman"/>
          <w:szCs w:val="24"/>
        </w:rPr>
        <w:t>ξεκάθαρο</w:t>
      </w:r>
      <w:r>
        <w:rPr>
          <w:rFonts w:eastAsia="Times New Roman" w:cs="Times New Roman"/>
          <w:szCs w:val="24"/>
        </w:rPr>
        <w:t>, εμείς δεν πιστεύουμε ότι η όποια αντιπαράθεση γύρω από το ζήτημα, που συζητάμε σήμερα, της διαφθοράς, της διαπλοκής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υπη</w:t>
      </w:r>
      <w:r>
        <w:rPr>
          <w:rFonts w:eastAsia="Times New Roman" w:cs="Times New Roman"/>
          <w:szCs w:val="24"/>
        </w:rPr>
        <w:t xml:space="preserve">ρετεί μόνο προπαγανδιστικούς σκοπούς, όσο και αν υπάρχει και αυτό το στοιχείο. </w:t>
      </w:r>
    </w:p>
    <w:p w14:paraId="02D99B54" w14:textId="77777777" w:rsidR="00D3277D" w:rsidRDefault="009F72F4">
      <w:pPr>
        <w:spacing w:after="0" w:line="600" w:lineRule="auto"/>
        <w:ind w:firstLine="720"/>
        <w:contextualSpacing/>
        <w:jc w:val="both"/>
        <w:rPr>
          <w:rFonts w:eastAsia="Times New Roman" w:cs="Times New Roman"/>
          <w:szCs w:val="24"/>
        </w:rPr>
      </w:pPr>
      <w:r>
        <w:rPr>
          <w:rFonts w:eastAsia="Times New Roman" w:cs="Times New Roman"/>
          <w:szCs w:val="24"/>
        </w:rPr>
        <w:t>Ο ελληνικός λαός πρέπει να γνωρίζει ότι στο όνομα της καταπολέμησης της διαφθοράς, της διαπλοκής επιχειρούνται αναδιαρθρώσεις, αναπροσαρμογές στον κρατικό τομέα, στην οικονομία</w:t>
      </w:r>
      <w:r>
        <w:rPr>
          <w:rFonts w:eastAsia="Times New Roman" w:cs="Times New Roman"/>
          <w:szCs w:val="24"/>
        </w:rPr>
        <w:t xml:space="preserve">, στο αστικό πολιτικό σύστημα, που θα διευκολύνουν τη δραστηριότητα των μεγάλων ομίλων και μόνο. </w:t>
      </w:r>
    </w:p>
    <w:p w14:paraId="02D99B55" w14:textId="77777777" w:rsidR="00D3277D" w:rsidRDefault="009F72F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παράδειγμα: Η απλοποίηση των διαδικασιών για τις επενδύσεις, που θεσπίζονται με βάση τους αναπτυξιακούς νόμους και που καταστρατηγούν την περιβαλλοντική, </w:t>
      </w:r>
      <w:r>
        <w:rPr>
          <w:rFonts w:eastAsia="Times New Roman" w:cs="Times New Roman"/>
          <w:szCs w:val="24"/>
        </w:rPr>
        <w:t>την εργασιακή νομοθεσία, γίνεται στο όνομα της καταπολέμησης της γραφειοκρατίας και της διαφάνειας.</w:t>
      </w:r>
    </w:p>
    <w:p w14:paraId="02D99B56" w14:textId="77777777" w:rsidR="00D3277D" w:rsidRDefault="009F72F4">
      <w:pPr>
        <w:spacing w:after="0" w:line="600" w:lineRule="auto"/>
        <w:ind w:firstLine="720"/>
        <w:contextualSpacing/>
        <w:jc w:val="both"/>
        <w:rPr>
          <w:rFonts w:eastAsia="Times New Roman" w:cs="Times New Roman"/>
          <w:szCs w:val="24"/>
        </w:rPr>
      </w:pPr>
      <w:r>
        <w:rPr>
          <w:rFonts w:eastAsia="Times New Roman" w:cs="Times New Roman"/>
          <w:szCs w:val="24"/>
        </w:rPr>
        <w:t>Άλλο παράδειγμα: Οι κατευθύνσεις της Ευρωπαϊκής Ένωσης και άλλων διεθνών οργανισμών για τον έλεγχο των κομμάτων, των οικονομικών τους, που φτάνουν μάλιστα σ</w:t>
      </w:r>
      <w:r>
        <w:rPr>
          <w:rFonts w:eastAsia="Times New Roman" w:cs="Times New Roman"/>
          <w:szCs w:val="24"/>
        </w:rPr>
        <w:t xml:space="preserve">το σημείο να παρεμβαίνουν σε εσωτερικές υποθέσεις, στη λειτουργία, στις σχέσεις με τα μέλη και τους φίλους των κομμάτων, γίνονται πάλι στο όνομα της διαφάνειας. </w:t>
      </w:r>
    </w:p>
    <w:p w14:paraId="02D99B57" w14:textId="77777777" w:rsidR="00D3277D" w:rsidRDefault="009F72F4">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υπάρχουν κομμουνιστικά κόμματα, όπως όλοι σας ξέρετε εδώ, στην Ευρώπη, που έχουν πολύ </w:t>
      </w:r>
      <w:r>
        <w:rPr>
          <w:rFonts w:eastAsia="Times New Roman" w:cs="Times New Roman"/>
          <w:szCs w:val="24"/>
        </w:rPr>
        <w:t>πικρή εμπειρία από τέτοιες κατευθύνσεις, που σε ορισμένες περιπτώσεις φτάνουν μέχρι και στο σημείο απαγόρευσής τους. Και όλοι μας ξέρουμε ότι αυτά δεν γίνονται από τη μια μέρα στην άλλη. Χρειάζεται η σχετική προεργασία.</w:t>
      </w:r>
    </w:p>
    <w:p w14:paraId="02D99B58" w14:textId="77777777" w:rsidR="00D3277D" w:rsidRDefault="009F72F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Αλήθεια, τι ακριβώς εννοούν με τον ό</w:t>
      </w:r>
      <w:r>
        <w:rPr>
          <w:rFonts w:eastAsia="Times New Roman" w:cs="Times New Roman"/>
          <w:szCs w:val="24"/>
        </w:rPr>
        <w:t>ρο «διαφθορά» οι υπερασπιστές αυτού του διεφθαρμένου συστήματος</w:t>
      </w:r>
      <w:r>
        <w:rPr>
          <w:rFonts w:eastAsia="Times New Roman" w:cs="Times New Roman"/>
          <w:szCs w:val="24"/>
        </w:rPr>
        <w:t>,</w:t>
      </w:r>
      <w:r>
        <w:rPr>
          <w:rFonts w:eastAsia="Times New Roman" w:cs="Times New Roman"/>
          <w:szCs w:val="24"/>
        </w:rPr>
        <w:t xml:space="preserve"> είτε ανήκουν στα δυο σημερινά κόμματα της </w:t>
      </w:r>
      <w:r>
        <w:rPr>
          <w:rFonts w:eastAsia="Times New Roman" w:cs="Times New Roman"/>
          <w:szCs w:val="24"/>
        </w:rPr>
        <w:t>σ</w:t>
      </w:r>
      <w:r>
        <w:rPr>
          <w:rFonts w:eastAsia="Times New Roman" w:cs="Times New Roman"/>
          <w:szCs w:val="24"/>
        </w:rPr>
        <w:t>υγκυβέρνησης είτε ανήκουν στα υπόλοιπα κόμματα αλλά και σε ινστιτούτα οι διάφορες προσωπικότητες, που τους ακούμε εδώ, από εδώ και από εκεί, τόσο στ</w:t>
      </w:r>
      <w:r>
        <w:rPr>
          <w:rFonts w:eastAsia="Times New Roman" w:cs="Times New Roman"/>
          <w:szCs w:val="24"/>
        </w:rPr>
        <w:t xml:space="preserve">ην Ελλάδα όσο και διεθνώς σε ολόκληρο τον κόσμο; </w:t>
      </w:r>
    </w:p>
    <w:p w14:paraId="02D99B59" w14:textId="77777777" w:rsidR="00D3277D" w:rsidRDefault="009F72F4">
      <w:pPr>
        <w:spacing w:after="0" w:line="600" w:lineRule="auto"/>
        <w:ind w:firstLine="720"/>
        <w:contextualSpacing/>
        <w:jc w:val="both"/>
        <w:rPr>
          <w:rFonts w:eastAsia="Times New Roman" w:cs="Times New Roman"/>
          <w:szCs w:val="24"/>
        </w:rPr>
      </w:pPr>
      <w:r>
        <w:rPr>
          <w:rFonts w:eastAsia="Times New Roman" w:cs="Times New Roman"/>
          <w:szCs w:val="24"/>
        </w:rPr>
        <w:t>Μήπως, για παράδειγμα, εννοούν «διαφθορά» τη διατήρηση από όλες τις κυβερνήσεις του νόμου</w:t>
      </w:r>
      <w:r>
        <w:rPr>
          <w:rFonts w:eastAsia="Times New Roman" w:cs="Times New Roman"/>
          <w:szCs w:val="24"/>
        </w:rPr>
        <w:t>,</w:t>
      </w:r>
      <w:r>
        <w:rPr>
          <w:rFonts w:eastAsia="Times New Roman" w:cs="Times New Roman"/>
          <w:szCs w:val="24"/>
        </w:rPr>
        <w:t xml:space="preserve"> που καθορίζει τις εξήντα ειδικές φοροαπαλλαγές, που απολαμβάνουν και απολάμβαναν οι εφοπλιστές</w:t>
      </w:r>
      <w:r>
        <w:rPr>
          <w:rFonts w:eastAsia="Times New Roman" w:cs="Times New Roman"/>
          <w:szCs w:val="24"/>
        </w:rPr>
        <w:t xml:space="preserve"> και ευθύνονται για το γεγονός ότι το κράτος έχει λιγότερα έσοδα από τους εφοπλιστές από ό,τι έχει από τα παράβολα των μεταναστών. Τα παράβολα των μεταναστών είναι περισσότερα, αν δείτε τα στοιχεία από τα έσοδα που έχει το κράτος από τα κέρδη των εφοπλιστώ</w:t>
      </w:r>
      <w:r>
        <w:rPr>
          <w:rFonts w:eastAsia="Times New Roman" w:cs="Times New Roman"/>
          <w:szCs w:val="24"/>
        </w:rPr>
        <w:t>ν και από τους φόρους που δεν πληρώνουν.</w:t>
      </w:r>
    </w:p>
    <w:p w14:paraId="02D99B5A" w14:textId="77777777" w:rsidR="00D3277D" w:rsidRDefault="009F72F4">
      <w:pPr>
        <w:spacing w:after="0" w:line="600" w:lineRule="auto"/>
        <w:ind w:firstLine="720"/>
        <w:contextualSpacing/>
        <w:jc w:val="both"/>
        <w:rPr>
          <w:rFonts w:eastAsia="Times New Roman" w:cs="Times New Roman"/>
          <w:szCs w:val="24"/>
        </w:rPr>
      </w:pPr>
      <w:r>
        <w:rPr>
          <w:rFonts w:eastAsia="Times New Roman" w:cs="Times New Roman"/>
          <w:szCs w:val="24"/>
        </w:rPr>
        <w:t xml:space="preserve">Μήπως με τον όρο «διαφθορά» εννοούν τη μείωση των φορολογικών συντελεστών των μεγάλων επιχειρηματικών ομίλων ταυτόχρονα με την εκτίναξη της φορολόγησης των λαϊκών στρωμάτων; Μήπως </w:t>
      </w:r>
      <w:r>
        <w:rPr>
          <w:rFonts w:eastAsia="Times New Roman" w:cs="Times New Roman"/>
          <w:szCs w:val="24"/>
        </w:rPr>
        <w:lastRenderedPageBreak/>
        <w:t>εννοούν τις ιδιωτικοποιήσεις, δηλαδ</w:t>
      </w:r>
      <w:r>
        <w:rPr>
          <w:rFonts w:eastAsia="Times New Roman" w:cs="Times New Roman"/>
          <w:szCs w:val="24"/>
        </w:rPr>
        <w:t xml:space="preserve">ή την αδρή κρατική στήριξη των τραπεζών την στιγμή που πετσοκόβονται κρατικές δαπάνες για παιδεία, για υγεία, για ασφάλιση; </w:t>
      </w:r>
    </w:p>
    <w:p w14:paraId="02D99B5B" w14:textId="77777777" w:rsidR="00D3277D" w:rsidRDefault="009F72F4">
      <w:pPr>
        <w:spacing w:after="0" w:line="600" w:lineRule="auto"/>
        <w:ind w:firstLine="720"/>
        <w:contextualSpacing/>
        <w:jc w:val="both"/>
        <w:rPr>
          <w:rFonts w:eastAsia="Times New Roman" w:cs="Times New Roman"/>
          <w:szCs w:val="24"/>
        </w:rPr>
      </w:pPr>
      <w:r>
        <w:rPr>
          <w:rFonts w:eastAsia="Times New Roman" w:cs="Times New Roman"/>
          <w:szCs w:val="24"/>
        </w:rPr>
        <w:t>Μήπως τη στιγμή μάλιστα, που ισχύουν όλα τα παραπάνω, θεωρείται διαφθορά η ψήφιση νόμων, που μειώνουν μισθούς και συντάξεις, αυξάνο</w:t>
      </w:r>
      <w:r>
        <w:rPr>
          <w:rFonts w:eastAsia="Times New Roman" w:cs="Times New Roman"/>
          <w:szCs w:val="24"/>
        </w:rPr>
        <w:t xml:space="preserve">υν τη φορολόγηση του λαού και προσαρμόζουν τις εργασιακές σχέσεις στις ανάγκες της αύξησης των καπιταλιστικών κερδών; </w:t>
      </w:r>
    </w:p>
    <w:p w14:paraId="02D99B5C" w14:textId="77777777" w:rsidR="00D3277D" w:rsidRDefault="009F72F4">
      <w:pPr>
        <w:spacing w:after="0" w:line="600" w:lineRule="auto"/>
        <w:ind w:firstLine="720"/>
        <w:contextualSpacing/>
        <w:jc w:val="both"/>
        <w:rPr>
          <w:rFonts w:eastAsia="Times New Roman" w:cs="Times New Roman"/>
          <w:szCs w:val="24"/>
        </w:rPr>
      </w:pPr>
      <w:r>
        <w:rPr>
          <w:rFonts w:eastAsia="Times New Roman" w:cs="Times New Roman"/>
          <w:szCs w:val="24"/>
        </w:rPr>
        <w:t>Ασφαλώς και σε κα</w:t>
      </w:r>
      <w:r>
        <w:rPr>
          <w:rFonts w:eastAsia="Times New Roman" w:cs="Times New Roman"/>
          <w:szCs w:val="24"/>
        </w:rPr>
        <w:t>μ</w:t>
      </w:r>
      <w:r>
        <w:rPr>
          <w:rFonts w:eastAsia="Times New Roman" w:cs="Times New Roman"/>
          <w:szCs w:val="24"/>
        </w:rPr>
        <w:t>μία περίπτωση τα παραπάνω, ξέρουμε πολύ καλά, δεν θεωρούνται φαινόμενα διαφθοράς. Το αντίθετο μάλιστα. Η νομοθετική δρα</w:t>
      </w:r>
      <w:r>
        <w:rPr>
          <w:rFonts w:eastAsia="Times New Roman" w:cs="Times New Roman"/>
          <w:szCs w:val="24"/>
        </w:rPr>
        <w:t xml:space="preserve">στηριότητα προς όφελος του κεφαλαίου θεωρείται </w:t>
      </w:r>
      <w:r>
        <w:rPr>
          <w:rFonts w:eastAsia="Times New Roman" w:cs="Times New Roman"/>
          <w:szCs w:val="24"/>
        </w:rPr>
        <w:t>-</w:t>
      </w:r>
      <w:r>
        <w:rPr>
          <w:rFonts w:eastAsia="Times New Roman" w:cs="Times New Roman"/>
          <w:szCs w:val="24"/>
        </w:rPr>
        <w:t>και είναι στην πραγματικότητα</w:t>
      </w:r>
      <w:r>
        <w:rPr>
          <w:rFonts w:eastAsia="Times New Roman" w:cs="Times New Roman"/>
          <w:szCs w:val="24"/>
        </w:rPr>
        <w:t>-</w:t>
      </w:r>
      <w:r>
        <w:rPr>
          <w:rFonts w:eastAsia="Times New Roman" w:cs="Times New Roman"/>
          <w:szCs w:val="24"/>
        </w:rPr>
        <w:t xml:space="preserve"> απαραίτητο στοιχείο αυτού εδώ του καπιταλιστικού κράτους. Γι’ αυτό οι εργαζόμενοι της χώρας μας, για να καταλάβουν πίσω από τις λέξεις τι ακριβώς εννοούν «διαφθορά» τα κόμματα κ</w:t>
      </w:r>
      <w:r>
        <w:rPr>
          <w:rFonts w:eastAsia="Times New Roman" w:cs="Times New Roman"/>
          <w:szCs w:val="24"/>
        </w:rPr>
        <w:t xml:space="preserve">αι οι μηχανισμοί του συστήματος, πρέπει να βάζουν δίπλα-δίπλα και τους νόμους που ψηφίζονται στη Βουλή και αφορούν τους εφοπλιστές, τους βιομήχανους, όμως μαζί με εκείνους που αφορούν </w:t>
      </w:r>
      <w:r>
        <w:rPr>
          <w:rFonts w:eastAsia="Times New Roman" w:cs="Times New Roman"/>
          <w:szCs w:val="24"/>
        </w:rPr>
        <w:lastRenderedPageBreak/>
        <w:t xml:space="preserve">στους εργάτες, στους αγρότες, τους επαγγελματίες, όπως και εκείνους που </w:t>
      </w:r>
      <w:r>
        <w:rPr>
          <w:rFonts w:eastAsia="Times New Roman" w:cs="Times New Roman"/>
          <w:szCs w:val="24"/>
        </w:rPr>
        <w:t>χαρακτηρίζουν ως «σκάνδαλα». Γι’ αυτό και επειδή δεν έχουν άλλα επιχειρήματα -δεν έχετε άλλα επιχειρήματα- ασχολείστε με τις αγωνιστικές δάφνες σας ο καθένας</w:t>
      </w:r>
      <w:r>
        <w:rPr>
          <w:rFonts w:eastAsia="Times New Roman" w:cs="Times New Roman"/>
          <w:szCs w:val="24"/>
        </w:rPr>
        <w:t>!</w:t>
      </w:r>
      <w:r>
        <w:rPr>
          <w:rFonts w:eastAsia="Times New Roman" w:cs="Times New Roman"/>
          <w:szCs w:val="24"/>
        </w:rPr>
        <w:t xml:space="preserve"> Ο ένας εξόριστος και υπό κράτηση στην παιδική του ηλικία, ο άλλος μπαρουτοκαπνισμένος καταληψίας </w:t>
      </w:r>
      <w:r>
        <w:rPr>
          <w:rFonts w:eastAsia="Times New Roman" w:cs="Times New Roman"/>
          <w:szCs w:val="24"/>
        </w:rPr>
        <w:t>στο σχολείο του κάποια χρόνια πριν, όταν ήταν δεκαέξι χρονών</w:t>
      </w:r>
      <w:r>
        <w:rPr>
          <w:rFonts w:eastAsia="Times New Roman" w:cs="Times New Roman"/>
          <w:szCs w:val="24"/>
        </w:rPr>
        <w:t>!</w:t>
      </w:r>
    </w:p>
    <w:p w14:paraId="02D99B5D" w14:textId="77777777" w:rsidR="00D3277D" w:rsidRDefault="009F72F4">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έλεος πια με αυτά! Η απαίτηση για άμεση και μέχρι τέλους διαλεύκανση όλων των σκανδάλων, που έρχονται στην επιφάνεια, δεν πρέπει να οδηγεί σε αποπροσανατολισμό τον ελληνικό λα</w:t>
      </w:r>
      <w:r>
        <w:rPr>
          <w:rFonts w:eastAsia="Times New Roman" w:cs="Times New Roman"/>
          <w:szCs w:val="24"/>
        </w:rPr>
        <w:t>ό, για να συγκαλυφθούν οι πραγματικές αιτίες των λαϊκών προβλημάτων.</w:t>
      </w:r>
    </w:p>
    <w:p w14:paraId="02D99B5E" w14:textId="77777777" w:rsidR="00D3277D" w:rsidRDefault="009F72F4">
      <w:pPr>
        <w:spacing w:after="0" w:line="600" w:lineRule="auto"/>
        <w:ind w:firstLine="720"/>
        <w:contextualSpacing/>
        <w:jc w:val="both"/>
        <w:rPr>
          <w:rFonts w:eastAsia="Times New Roman" w:cs="Times New Roman"/>
          <w:szCs w:val="24"/>
        </w:rPr>
      </w:pPr>
      <w:r>
        <w:rPr>
          <w:rFonts w:eastAsia="Times New Roman" w:cs="Times New Roman"/>
          <w:szCs w:val="24"/>
        </w:rPr>
        <w:t>Από τη σημερινή συζήτηση μέχρι τώρα, τουλάχιστον, επιβεβαιώνεται ότι τα διάφορα σκάνδαλα αποτελούν την άλλη όψη του νομίσματος της αντιλαϊκής πολιτικής, που φορτώνει με νέα βάρη τον λαό μ</w:t>
      </w:r>
      <w:r>
        <w:rPr>
          <w:rFonts w:eastAsia="Times New Roman" w:cs="Times New Roman"/>
          <w:szCs w:val="24"/>
        </w:rPr>
        <w:t>ας.</w:t>
      </w:r>
    </w:p>
    <w:p w14:paraId="02D99B5F"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όλα αυτά το ΚΚΕ</w:t>
      </w:r>
      <w:r>
        <w:rPr>
          <w:rFonts w:eastAsia="Times New Roman" w:cs="Times New Roman"/>
          <w:szCs w:val="24"/>
        </w:rPr>
        <w:t>,</w:t>
      </w:r>
      <w:r>
        <w:rPr>
          <w:rFonts w:eastAsia="Times New Roman" w:cs="Times New Roman"/>
          <w:szCs w:val="24"/>
        </w:rPr>
        <w:t xml:space="preserve"> με αφορμή διάφορες συζητήσεις αλλά και κατά τη </w:t>
      </w:r>
      <w:r>
        <w:rPr>
          <w:rFonts w:eastAsia="Times New Roman"/>
          <w:szCs w:val="24"/>
        </w:rPr>
        <w:t>συζήτηση</w:t>
      </w:r>
      <w:r>
        <w:rPr>
          <w:rFonts w:eastAsia="Times New Roman" w:cs="Times New Roman"/>
          <w:szCs w:val="24"/>
        </w:rPr>
        <w:t xml:space="preserve"> διαφόρων επί μέρους νομοσχεδίων</w:t>
      </w:r>
      <w:r>
        <w:rPr>
          <w:rFonts w:eastAsia="Times New Roman" w:cs="Times New Roman"/>
          <w:szCs w:val="24"/>
        </w:rPr>
        <w:t>,</w:t>
      </w:r>
      <w:r>
        <w:rPr>
          <w:rFonts w:eastAsia="Times New Roman" w:cs="Times New Roman"/>
          <w:szCs w:val="24"/>
        </w:rPr>
        <w:t xml:space="preserve"> που έρχονται και σχετίζονται με το ζήτημα που συζητάμε, όπως νομοσχέδια για το </w:t>
      </w:r>
      <w:r>
        <w:rPr>
          <w:rFonts w:eastAsia="Times New Roman" w:cs="Times New Roman"/>
          <w:szCs w:val="24"/>
        </w:rPr>
        <w:lastRenderedPageBreak/>
        <w:t>«</w:t>
      </w:r>
      <w:r>
        <w:rPr>
          <w:rFonts w:eastAsia="Times New Roman" w:cs="Times New Roman"/>
          <w:szCs w:val="24"/>
        </w:rPr>
        <w:t>πόθεν έσχες</w:t>
      </w:r>
      <w:r>
        <w:rPr>
          <w:rFonts w:eastAsia="Times New Roman" w:cs="Times New Roman"/>
          <w:szCs w:val="24"/>
        </w:rPr>
        <w:t>»</w:t>
      </w:r>
      <w:r>
        <w:rPr>
          <w:rFonts w:eastAsia="Times New Roman" w:cs="Times New Roman"/>
          <w:szCs w:val="24"/>
        </w:rPr>
        <w:t>, για τα οικονομικά, για τη δικαιοσύνη κ.</w:t>
      </w:r>
      <w:r>
        <w:rPr>
          <w:rFonts w:eastAsia="Times New Roman" w:cs="Times New Roman"/>
          <w:szCs w:val="24"/>
        </w:rPr>
        <w:t>ά</w:t>
      </w:r>
      <w:r>
        <w:rPr>
          <w:rFonts w:eastAsia="Times New Roman" w:cs="Times New Roman"/>
          <w:szCs w:val="24"/>
        </w:rPr>
        <w:t>., έχει</w:t>
      </w:r>
      <w:r>
        <w:rPr>
          <w:rFonts w:eastAsia="Times New Roman" w:cs="Times New Roman"/>
          <w:szCs w:val="24"/>
        </w:rPr>
        <w:t xml:space="preserve"> παρουσιάσει επανειλημμένα και πολλές </w:t>
      </w:r>
      <w:r>
        <w:rPr>
          <w:rFonts w:eastAsia="Times New Roman"/>
          <w:bCs/>
        </w:rPr>
        <w:t>συγκεκριμένες</w:t>
      </w:r>
      <w:r>
        <w:rPr>
          <w:rFonts w:eastAsia="Times New Roman" w:cs="Times New Roman"/>
          <w:szCs w:val="24"/>
        </w:rPr>
        <w:t xml:space="preserve"> προτάσεις, που απορρίπτονται από τα άλλα κόμματα. </w:t>
      </w:r>
    </w:p>
    <w:p w14:paraId="02D99B60" w14:textId="77777777" w:rsidR="00D3277D" w:rsidRDefault="009F72F4">
      <w:pPr>
        <w:spacing w:after="0" w:line="600" w:lineRule="auto"/>
        <w:ind w:firstLine="720"/>
        <w:jc w:val="both"/>
        <w:rPr>
          <w:rFonts w:eastAsia="Times New Roman" w:cs="Times New Roman"/>
          <w:bCs/>
          <w:shd w:val="clear" w:color="auto" w:fill="FFFFFF"/>
        </w:rPr>
      </w:pPr>
      <w:r>
        <w:rPr>
          <w:rFonts w:eastAsia="Times New Roman" w:cs="Times New Roman"/>
          <w:szCs w:val="24"/>
        </w:rPr>
        <w:t>Προτάσεις, όπως: Υποχρεωτική μετατροπή όλων των ανώνυμων μετοχών σε ονομαστικές μέχρι φυσικού προσώπου, καθώς και όλων των χρηματοοικονομικών προϊόντων τ</w:t>
      </w:r>
      <w:r>
        <w:rPr>
          <w:rFonts w:eastAsia="Times New Roman" w:cs="Times New Roman"/>
          <w:szCs w:val="24"/>
        </w:rPr>
        <w:t xml:space="preserve">ου δημοσίου και των τραπεζών, ώστε να μπορεί να </w:t>
      </w:r>
      <w:r>
        <w:rPr>
          <w:rFonts w:eastAsia="Times New Roman" w:cs="Times New Roman"/>
          <w:bCs/>
          <w:shd w:val="clear" w:color="auto" w:fill="FFFFFF"/>
        </w:rPr>
        <w:t>γί</w:t>
      </w:r>
      <w:r>
        <w:rPr>
          <w:rFonts w:eastAsia="Times New Roman" w:cs="Times New Roman"/>
          <w:szCs w:val="24"/>
        </w:rPr>
        <w:t xml:space="preserve">νεται πραγματικά έλεγχος για το τι κατέχει ο καθένας. Απαγόρευση της </w:t>
      </w:r>
      <w:r>
        <w:rPr>
          <w:rFonts w:eastAsia="Times New Roman" w:cs="Times New Roman"/>
          <w:bCs/>
          <w:shd w:val="clear" w:color="auto" w:fill="FFFFFF"/>
        </w:rPr>
        <w:t xml:space="preserve">λειτουργίας των </w:t>
      </w:r>
      <w:proofErr w:type="spellStart"/>
      <w:r>
        <w:rPr>
          <w:rFonts w:eastAsia="Times New Roman" w:cs="Times New Roman"/>
          <w:bCs/>
          <w:shd w:val="clear" w:color="auto" w:fill="FFFFFF"/>
        </w:rPr>
        <w:t>εξωχώριων</w:t>
      </w:r>
      <w:proofErr w:type="spellEnd"/>
      <w:r>
        <w:rPr>
          <w:rFonts w:eastAsia="Times New Roman" w:cs="Times New Roman"/>
          <w:bCs/>
          <w:shd w:val="clear" w:color="auto" w:fill="FFFFFF"/>
        </w:rPr>
        <w:t xml:space="preserve"> εταιρ</w:t>
      </w:r>
      <w:r>
        <w:rPr>
          <w:rFonts w:eastAsia="Times New Roman" w:cs="Times New Roman"/>
          <w:bCs/>
          <w:shd w:val="clear" w:color="auto" w:fill="FFFFFF"/>
        </w:rPr>
        <w:t>ε</w:t>
      </w:r>
      <w:r>
        <w:rPr>
          <w:rFonts w:eastAsia="Times New Roman" w:cs="Times New Roman"/>
          <w:bCs/>
          <w:shd w:val="clear" w:color="auto" w:fill="FFFFFF"/>
        </w:rPr>
        <w:t xml:space="preserve">ιών. Έλεγχος στην εξαγωγή κεφαλαίων. Κατάργηση όλων των απορρήτων και του τραπεζικού και του φορολογικού </w:t>
      </w:r>
      <w:r>
        <w:rPr>
          <w:rFonts w:eastAsia="Times New Roman" w:cs="Times New Roman"/>
          <w:bCs/>
          <w:shd w:val="clear" w:color="auto" w:fill="FFFFFF"/>
        </w:rPr>
        <w:t xml:space="preserve">και του επιχειρηματικού και του εμπορικού. Υπενθυμίζουμε ότι το φορολογικό και το τραπεζικό απόρρητο έχουν αρθεί μόνο ως προς τις διωκτικές αρχές. </w:t>
      </w:r>
    </w:p>
    <w:p w14:paraId="02D99B61" w14:textId="77777777" w:rsidR="00D3277D" w:rsidRDefault="009F72F4">
      <w:pPr>
        <w:spacing w:after="0" w:line="600" w:lineRule="auto"/>
        <w:ind w:firstLine="720"/>
        <w:jc w:val="both"/>
        <w:rPr>
          <w:rFonts w:eastAsia="Times New Roman"/>
          <w:bCs/>
          <w:shd w:val="clear" w:color="auto" w:fill="FFFFFF"/>
        </w:rPr>
      </w:pPr>
      <w:r>
        <w:rPr>
          <w:rFonts w:eastAsia="Times New Roman" w:cs="Times New Roman"/>
          <w:bCs/>
          <w:shd w:val="clear" w:color="auto" w:fill="FFFFFF"/>
        </w:rPr>
        <w:t xml:space="preserve">Πώς απαντά η </w:t>
      </w:r>
      <w:r>
        <w:rPr>
          <w:rFonts w:eastAsia="Times New Roman"/>
          <w:bCs/>
          <w:shd w:val="clear" w:color="auto" w:fill="FFFFFF"/>
        </w:rPr>
        <w:t>Κυβέρνηση</w:t>
      </w:r>
      <w:r>
        <w:rPr>
          <w:rFonts w:eastAsia="Times New Roman" w:cs="Times New Roman"/>
          <w:bCs/>
          <w:shd w:val="clear" w:color="auto" w:fill="FFFFFF"/>
        </w:rPr>
        <w:t xml:space="preserve"> σε αυτές</w:t>
      </w:r>
      <w:r>
        <w:rPr>
          <w:rFonts w:eastAsia="Times New Roman" w:cs="Times New Roman"/>
          <w:bCs/>
          <w:shd w:val="clear" w:color="auto" w:fill="FFFFFF"/>
        </w:rPr>
        <w:t xml:space="preserve">, </w:t>
      </w:r>
      <w:r>
        <w:rPr>
          <w:rFonts w:eastAsia="Times New Roman" w:cs="Times New Roman"/>
          <w:bCs/>
          <w:shd w:val="clear" w:color="auto" w:fill="FFFFFF"/>
        </w:rPr>
        <w:t>για παράδειγμα</w:t>
      </w:r>
      <w:r>
        <w:rPr>
          <w:rFonts w:eastAsia="Times New Roman" w:cs="Times New Roman"/>
          <w:bCs/>
          <w:shd w:val="clear" w:color="auto" w:fill="FFFFFF"/>
        </w:rPr>
        <w:t>,</w:t>
      </w:r>
      <w:r>
        <w:rPr>
          <w:rFonts w:eastAsia="Times New Roman" w:cs="Times New Roman"/>
          <w:bCs/>
          <w:shd w:val="clear" w:color="auto" w:fill="FFFFFF"/>
        </w:rPr>
        <w:t xml:space="preserve"> τις προτάσεις του ΚΚΕ; Όπως και οι προηγούμενες </w:t>
      </w:r>
      <w:r>
        <w:rPr>
          <w:rFonts w:eastAsia="Times New Roman"/>
          <w:bCs/>
          <w:shd w:val="clear" w:color="auto" w:fill="FFFFFF"/>
        </w:rPr>
        <w:t>κ</w:t>
      </w:r>
      <w:r>
        <w:rPr>
          <w:rFonts w:eastAsia="Times New Roman"/>
          <w:bCs/>
          <w:shd w:val="clear" w:color="auto" w:fill="FFFFFF"/>
        </w:rPr>
        <w:t xml:space="preserve">υβερνήσεις. Τις απορρίπτουν ασυζητητί. </w:t>
      </w:r>
    </w:p>
    <w:p w14:paraId="02D99B62" w14:textId="77777777" w:rsidR="00D3277D" w:rsidRDefault="009F72F4">
      <w:pPr>
        <w:spacing w:after="0" w:line="600" w:lineRule="auto"/>
        <w:ind w:firstLine="720"/>
        <w:jc w:val="both"/>
        <w:rPr>
          <w:rFonts w:eastAsia="Times New Roman" w:cs="Times New Roman"/>
          <w:bCs/>
          <w:shd w:val="clear" w:color="auto" w:fill="FFFFFF"/>
        </w:rPr>
      </w:pPr>
      <w:r>
        <w:rPr>
          <w:rFonts w:eastAsia="Times New Roman"/>
          <w:bCs/>
          <w:shd w:val="clear" w:color="auto" w:fill="FFFFFF"/>
        </w:rPr>
        <w:t>Τ</w:t>
      </w:r>
      <w:r>
        <w:rPr>
          <w:rFonts w:eastAsia="Times New Roman" w:cs="Times New Roman"/>
          <w:bCs/>
          <w:shd w:val="clear" w:color="auto" w:fill="FFFFFF"/>
        </w:rPr>
        <w:t xml:space="preserve">ι έλεγχος μπορεί να γίνει πραγματικά με ανώνυμες μετοχές, ανώνυμα χρηματοοικονομικά προϊόντα; Ποιον κοροϊδεύετε τώρα και εσείς και οι άλλοι; Ποιος σας εμποδίζει να το κάνετε; Κανένας. Και μην </w:t>
      </w:r>
      <w:r>
        <w:rPr>
          <w:rFonts w:eastAsia="Times New Roman" w:cs="Times New Roman"/>
          <w:bCs/>
          <w:shd w:val="clear" w:color="auto" w:fill="FFFFFF"/>
        </w:rPr>
        <w:lastRenderedPageBreak/>
        <w:t xml:space="preserve">πείτε πάλι η Ευρωπαϊκή </w:t>
      </w:r>
      <w:r>
        <w:rPr>
          <w:rFonts w:eastAsia="Times New Roman" w:cs="Times New Roman"/>
          <w:bCs/>
          <w:shd w:val="clear" w:color="auto" w:fill="FFFFFF"/>
        </w:rPr>
        <w:t>Ένωση, το κουαρτέτο κ.λπ.</w:t>
      </w:r>
      <w:r>
        <w:rPr>
          <w:rFonts w:eastAsia="Times New Roman" w:cs="Times New Roman"/>
          <w:bCs/>
          <w:shd w:val="clear" w:color="auto" w:fill="FFFFFF"/>
        </w:rPr>
        <w:t>.</w:t>
      </w:r>
      <w:r>
        <w:rPr>
          <w:rFonts w:eastAsia="Times New Roman" w:cs="Times New Roman"/>
          <w:bCs/>
          <w:shd w:val="clear" w:color="auto" w:fill="FFFFFF"/>
        </w:rPr>
        <w:t xml:space="preserve"> Αν θέλετε ανατροπές, κάντε τις. Βάλτε το μαχαίρι στο κόκαλο. Χτυπήστε τη γροθιά στο τραπέζι, έστω γι</w:t>
      </w:r>
      <w:r>
        <w:rPr>
          <w:rFonts w:eastAsia="Times New Roman" w:cs="Times New Roman"/>
          <w:bCs/>
          <w:shd w:val="clear" w:color="auto" w:fill="FFFFFF"/>
        </w:rPr>
        <w:t>’</w:t>
      </w:r>
      <w:r>
        <w:rPr>
          <w:rFonts w:eastAsia="Times New Roman" w:cs="Times New Roman"/>
          <w:bCs/>
          <w:shd w:val="clear" w:color="auto" w:fill="FFFFFF"/>
        </w:rPr>
        <w:t xml:space="preserve"> αυτά. Αλλά δεν το κάνετε, γιατί έτσι θίγονται τα ιερά και τα όσια του κεφαλαίου. </w:t>
      </w:r>
    </w:p>
    <w:p w14:paraId="02D99B63" w14:textId="77777777" w:rsidR="00D3277D" w:rsidRDefault="009F72F4">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Και με την ευκαιρία, μια</w:t>
      </w:r>
      <w:r>
        <w:rPr>
          <w:rFonts w:eastAsia="Times New Roman" w:cs="Times New Roman"/>
          <w:bCs/>
          <w:shd w:val="clear" w:color="auto" w:fill="FFFFFF"/>
        </w:rPr>
        <w:t>ς</w:t>
      </w:r>
      <w:r>
        <w:rPr>
          <w:rFonts w:eastAsia="Times New Roman" w:cs="Times New Roman"/>
          <w:bCs/>
          <w:shd w:val="clear" w:color="auto" w:fill="FFFFFF"/>
        </w:rPr>
        <w:t xml:space="preserve"> και γίνεται </w:t>
      </w:r>
      <w:r>
        <w:rPr>
          <w:rFonts w:eastAsia="Times New Roman"/>
          <w:bCs/>
          <w:shd w:val="clear" w:color="auto" w:fill="FFFFFF"/>
        </w:rPr>
        <w:t>συζήτησ</w:t>
      </w:r>
      <w:r>
        <w:rPr>
          <w:rFonts w:eastAsia="Times New Roman"/>
          <w:bCs/>
          <w:shd w:val="clear" w:color="auto" w:fill="FFFFFF"/>
        </w:rPr>
        <w:t>η</w:t>
      </w:r>
      <w:r>
        <w:rPr>
          <w:rFonts w:eastAsia="Times New Roman" w:cs="Times New Roman"/>
          <w:bCs/>
          <w:shd w:val="clear" w:color="auto" w:fill="FFFFFF"/>
        </w:rPr>
        <w:t xml:space="preserve"> για τη διαφάνεια και επειδή ο Πρωθυπουργός είπε ότι θα μιλήσουμε με ονοματεπώνυμα, τα ονόματα που ακούσαμε εδώ μέσα σήμερα από τις ομιλίες όλων </w:t>
      </w:r>
      <w:r>
        <w:rPr>
          <w:rFonts w:eastAsia="Times New Roman"/>
          <w:bCs/>
          <w:shd w:val="clear" w:color="auto" w:fill="FFFFFF"/>
        </w:rPr>
        <w:t>είναι</w:t>
      </w:r>
      <w:r>
        <w:rPr>
          <w:rFonts w:eastAsia="Times New Roman" w:cs="Times New Roman"/>
          <w:bCs/>
          <w:shd w:val="clear" w:color="auto" w:fill="FFFFFF"/>
        </w:rPr>
        <w:t xml:space="preserve"> πασίγνωστα. </w:t>
      </w:r>
      <w:r>
        <w:rPr>
          <w:rFonts w:eastAsia="Times New Roman"/>
          <w:bCs/>
          <w:shd w:val="clear" w:color="auto" w:fill="FFFFFF"/>
        </w:rPr>
        <w:t>Έ</w:t>
      </w:r>
      <w:r>
        <w:rPr>
          <w:rFonts w:eastAsia="Times New Roman" w:cs="Times New Roman"/>
          <w:bCs/>
          <w:shd w:val="clear" w:color="auto" w:fill="FFFFFF"/>
        </w:rPr>
        <w:t xml:space="preserve">χουν ειπωθεί εκατοντάδες φορές τα τελευταία χρόνια μέσα σε αυτήν εδώ τη </w:t>
      </w:r>
      <w:r>
        <w:rPr>
          <w:rFonts w:eastAsia="Times New Roman"/>
          <w:bCs/>
          <w:shd w:val="clear" w:color="auto" w:fill="FFFFFF"/>
        </w:rPr>
        <w:t>Βουλή,</w:t>
      </w:r>
      <w:r>
        <w:rPr>
          <w:rFonts w:eastAsia="Times New Roman" w:cs="Times New Roman"/>
          <w:bCs/>
          <w:shd w:val="clear" w:color="auto" w:fill="FFFFFF"/>
        </w:rPr>
        <w:t xml:space="preserve"> έχουν γραφτε</w:t>
      </w:r>
      <w:r>
        <w:rPr>
          <w:rFonts w:eastAsia="Times New Roman" w:cs="Times New Roman"/>
          <w:bCs/>
          <w:shd w:val="clear" w:color="auto" w:fill="FFFFFF"/>
        </w:rPr>
        <w:t xml:space="preserve">ί στις εφημερίδες, έχουν μπει στις </w:t>
      </w:r>
      <w:r>
        <w:rPr>
          <w:rFonts w:eastAsia="Times New Roman" w:cs="Times New Roman"/>
          <w:bCs/>
          <w:shd w:val="clear" w:color="auto" w:fill="FFFFFF"/>
        </w:rPr>
        <w:t>ε</w:t>
      </w:r>
      <w:r>
        <w:rPr>
          <w:rFonts w:eastAsia="Times New Roman" w:cs="Times New Roman"/>
          <w:bCs/>
          <w:shd w:val="clear" w:color="auto" w:fill="FFFFFF"/>
        </w:rPr>
        <w:t>πιτροπές κ.λπ.</w:t>
      </w:r>
      <w:r>
        <w:rPr>
          <w:rFonts w:eastAsia="Times New Roman" w:cs="Times New Roman"/>
          <w:bCs/>
          <w:shd w:val="clear" w:color="auto" w:fill="FFFFFF"/>
        </w:rPr>
        <w:t>.</w:t>
      </w:r>
      <w:r>
        <w:rPr>
          <w:rFonts w:eastAsia="Times New Roman" w:cs="Times New Roman"/>
          <w:bCs/>
          <w:shd w:val="clear" w:color="auto" w:fill="FFFFFF"/>
        </w:rPr>
        <w:t xml:space="preserve"> Δεν μας φώτισε και κανένας ιδιαίτερα, ούτε ο </w:t>
      </w:r>
      <w:r>
        <w:rPr>
          <w:rFonts w:eastAsia="Times New Roman" w:cs="Times New Roman"/>
          <w:bCs/>
          <w:shd w:val="clear" w:color="auto" w:fill="FFFFFF"/>
        </w:rPr>
        <w:t xml:space="preserve">κ. </w:t>
      </w:r>
      <w:r>
        <w:rPr>
          <w:rFonts w:eastAsia="Times New Roman" w:cs="Times New Roman"/>
          <w:bCs/>
          <w:shd w:val="clear" w:color="auto" w:fill="FFFFFF"/>
        </w:rPr>
        <w:t xml:space="preserve">Τσίπρας ούτε ο κ. Μητσοτάκης. Αναμάσησαν για πολλοστή φορά τα ίδια. </w:t>
      </w:r>
    </w:p>
    <w:p w14:paraId="02D99B64" w14:textId="77777777" w:rsidR="00D3277D" w:rsidRDefault="009F72F4">
      <w:pPr>
        <w:spacing w:after="0" w:line="600" w:lineRule="auto"/>
        <w:ind w:firstLine="720"/>
        <w:jc w:val="both"/>
        <w:rPr>
          <w:rFonts w:eastAsia="Times New Roman"/>
          <w:bCs/>
          <w:shd w:val="clear" w:color="auto" w:fill="FFFFFF"/>
        </w:rPr>
      </w:pPr>
      <w:r>
        <w:rPr>
          <w:rFonts w:eastAsia="Times New Roman" w:cs="Times New Roman"/>
          <w:bCs/>
          <w:shd w:val="clear" w:color="auto" w:fill="FFFFFF"/>
        </w:rPr>
        <w:t>Επανέρχομαι, λοιπόν. Τον Απρίλιο η Κοινοβουλευτική μας Ομάδα υπέβαλε αίτηση κατάθεσης ε</w:t>
      </w:r>
      <w:r>
        <w:rPr>
          <w:rFonts w:eastAsia="Times New Roman" w:cs="Times New Roman"/>
          <w:bCs/>
          <w:shd w:val="clear" w:color="auto" w:fill="FFFFFF"/>
        </w:rPr>
        <w:t xml:space="preserve">γγράφων και ζητήσαμε να μας δώσετε </w:t>
      </w:r>
      <w:r>
        <w:rPr>
          <w:rFonts w:eastAsia="Times New Roman"/>
          <w:bCs/>
          <w:shd w:val="clear" w:color="auto" w:fill="FFFFFF"/>
        </w:rPr>
        <w:t>συγκεκριμένα</w:t>
      </w:r>
      <w:r>
        <w:rPr>
          <w:rFonts w:eastAsia="Times New Roman" w:cs="Times New Roman"/>
          <w:bCs/>
          <w:shd w:val="clear" w:color="auto" w:fill="FFFFFF"/>
        </w:rPr>
        <w:t xml:space="preserve"> στοιχεία, τι γίνεται με τον έλεγχο της </w:t>
      </w:r>
      <w:r>
        <w:rPr>
          <w:rFonts w:eastAsia="Times New Roman"/>
          <w:bCs/>
          <w:shd w:val="clear" w:color="auto" w:fill="FFFFFF"/>
        </w:rPr>
        <w:t xml:space="preserve">λίστας </w:t>
      </w:r>
      <w:proofErr w:type="spellStart"/>
      <w:r>
        <w:rPr>
          <w:rFonts w:eastAsia="Times New Roman"/>
          <w:bCs/>
          <w:shd w:val="clear" w:color="auto" w:fill="FFFFFF"/>
        </w:rPr>
        <w:t>Λαγκάρντ</w:t>
      </w:r>
      <w:proofErr w:type="spellEnd"/>
      <w:r>
        <w:rPr>
          <w:rFonts w:eastAsia="Times New Roman"/>
          <w:bCs/>
          <w:shd w:val="clear" w:color="auto" w:fill="FFFFFF"/>
        </w:rPr>
        <w:t xml:space="preserve">, αλλά και με τις άλλες λίστες. </w:t>
      </w:r>
    </w:p>
    <w:p w14:paraId="02D99B65" w14:textId="77777777" w:rsidR="00D3277D" w:rsidRDefault="009F72F4">
      <w:pPr>
        <w:spacing w:after="0" w:line="600" w:lineRule="auto"/>
        <w:ind w:firstLine="720"/>
        <w:jc w:val="both"/>
        <w:rPr>
          <w:rFonts w:eastAsia="Times New Roman" w:cs="Times New Roman"/>
          <w:bCs/>
          <w:shd w:val="clear" w:color="auto" w:fill="FFFFFF"/>
        </w:rPr>
      </w:pPr>
      <w:r>
        <w:rPr>
          <w:rFonts w:eastAsia="Times New Roman"/>
          <w:bCs/>
          <w:shd w:val="clear" w:color="auto" w:fill="FFFFFF"/>
        </w:rPr>
        <w:t xml:space="preserve">Καταθέτω στα Πρακτικά και την αίτηση και την απάντηση του Υπουργείου. </w:t>
      </w:r>
    </w:p>
    <w:p w14:paraId="02D99B66" w14:textId="77777777" w:rsidR="00D3277D" w:rsidRDefault="009F72F4">
      <w:pPr>
        <w:spacing w:after="0" w:line="600" w:lineRule="auto"/>
        <w:ind w:firstLine="720"/>
        <w:jc w:val="both"/>
        <w:rPr>
          <w:rFonts w:eastAsia="Times New Roman" w:cs="Times New Roman"/>
        </w:rPr>
      </w:pPr>
      <w:r>
        <w:rPr>
          <w:rFonts w:eastAsia="Times New Roman" w:cs="Times New Roman"/>
        </w:rPr>
        <w:lastRenderedPageBreak/>
        <w:t>(Στο σημείο αυτό ο Γενικός Γραμματέας της Κεντρική</w:t>
      </w:r>
      <w:r>
        <w:rPr>
          <w:rFonts w:eastAsia="Times New Roman" w:cs="Times New Roman"/>
        </w:rPr>
        <w:t xml:space="preserve">ς Επιτροπής του Κομμουνιστικού Κόμματος Ελλάδας κ. Δημήτριος </w:t>
      </w:r>
      <w:proofErr w:type="spellStart"/>
      <w:r>
        <w:rPr>
          <w:rFonts w:eastAsia="Times New Roman" w:cs="Times New Roman"/>
        </w:rPr>
        <w:t>Κουτσούμπας</w:t>
      </w:r>
      <w:proofErr w:type="spellEnd"/>
      <w:r>
        <w:rPr>
          <w:rFonts w:eastAsia="Times New Roman" w:cs="Times New Roman"/>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02D99B67" w14:textId="77777777" w:rsidR="00D3277D" w:rsidRDefault="009F72F4">
      <w:pPr>
        <w:spacing w:after="0" w:line="600" w:lineRule="auto"/>
        <w:ind w:firstLine="720"/>
        <w:jc w:val="both"/>
        <w:rPr>
          <w:rFonts w:eastAsia="Times New Roman" w:cs="Times New Roman"/>
        </w:rPr>
      </w:pPr>
      <w:r>
        <w:rPr>
          <w:rFonts w:eastAsia="Times New Roman" w:cs="Times New Roman"/>
        </w:rPr>
        <w:t>Ξέχωρα</w:t>
      </w:r>
      <w:r>
        <w:rPr>
          <w:rFonts w:eastAsia="Times New Roman" w:cs="Times New Roman"/>
        </w:rPr>
        <w:t>,</w:t>
      </w:r>
      <w:r>
        <w:rPr>
          <w:rFonts w:eastAsia="Times New Roman" w:cs="Times New Roman"/>
        </w:rPr>
        <w:t xml:space="preserve"> βέβαια</w:t>
      </w:r>
      <w:r>
        <w:rPr>
          <w:rFonts w:eastAsia="Times New Roman" w:cs="Times New Roman"/>
        </w:rPr>
        <w:t>,</w:t>
      </w:r>
      <w:r>
        <w:rPr>
          <w:rFonts w:eastAsia="Times New Roman" w:cs="Times New Roman"/>
        </w:rPr>
        <w:t xml:space="preserve"> ότι ο αρμόδιος Υπουργός έδωσε απάντηση μετά από τέσσερις ολόκληρους μήνες. Τέλος πάντων. </w:t>
      </w:r>
    </w:p>
    <w:p w14:paraId="02D99B68" w14:textId="77777777" w:rsidR="00D3277D" w:rsidRDefault="009F72F4">
      <w:pPr>
        <w:spacing w:after="0" w:line="600" w:lineRule="auto"/>
        <w:ind w:firstLine="720"/>
        <w:jc w:val="both"/>
        <w:rPr>
          <w:rFonts w:eastAsia="Times New Roman" w:cs="Times New Roman"/>
        </w:rPr>
      </w:pPr>
      <w:r>
        <w:rPr>
          <w:rFonts w:eastAsia="Times New Roman" w:cs="Times New Roman"/>
        </w:rPr>
        <w:t>Ζητήσαμε, λοιπόν, να μας δώσει τα εξής στοιχεία: σε ποια φυσικά ή νομικά πρόσωπα διενεργείται έλεγχος -</w:t>
      </w:r>
      <w:r>
        <w:rPr>
          <w:rFonts w:eastAsia="Times New Roman"/>
          <w:bCs/>
        </w:rPr>
        <w:t>συγκεκριμένα</w:t>
      </w:r>
      <w:r>
        <w:rPr>
          <w:rFonts w:eastAsia="Times New Roman" w:cs="Times New Roman"/>
        </w:rPr>
        <w:t xml:space="preserve"> με ονοματεπώνυμο- σε ποιους ολοκληρώθηκε και τι π</w:t>
      </w:r>
      <w:r>
        <w:rPr>
          <w:rFonts w:eastAsia="Times New Roman" w:cs="Times New Roman"/>
        </w:rPr>
        <w:t xml:space="preserve">οσά έχουν καταλογισθεί στον καθένα -σε όσους φυσικά έχουν καταλογιστεί- τι ποσά έχουν εισπραχθεί και από ποιους. Γιατί, όπως ξέρουμε όλοι μας, το ζήτημα δεν </w:t>
      </w:r>
      <w:r>
        <w:rPr>
          <w:rFonts w:eastAsia="Times New Roman"/>
          <w:bCs/>
        </w:rPr>
        <w:t>είναι</w:t>
      </w:r>
      <w:r>
        <w:rPr>
          <w:rFonts w:eastAsia="Times New Roman" w:cs="Times New Roman"/>
        </w:rPr>
        <w:t xml:space="preserve"> μόνο να καταλογιστούν, αλλά και να εισπραχθούν. </w:t>
      </w:r>
    </w:p>
    <w:p w14:paraId="02D99B69" w14:textId="77777777" w:rsidR="00D3277D" w:rsidRDefault="009F72F4">
      <w:pPr>
        <w:spacing w:after="0" w:line="600" w:lineRule="auto"/>
        <w:ind w:firstLine="720"/>
        <w:jc w:val="both"/>
        <w:rPr>
          <w:rFonts w:eastAsia="Times New Roman" w:cs="Times New Roman"/>
        </w:rPr>
      </w:pPr>
      <w:r>
        <w:rPr>
          <w:rFonts w:eastAsia="Times New Roman" w:cs="Times New Roman"/>
        </w:rPr>
        <w:lastRenderedPageBreak/>
        <w:t>Τελικά, μετά από τέσσερις ολόκληρους μήνες τ</w:t>
      </w:r>
      <w:r>
        <w:rPr>
          <w:rFonts w:eastAsia="Times New Roman" w:cs="Times New Roman"/>
        </w:rPr>
        <w:t xml:space="preserve">ι μας απάντησε; Μας έδωσε μόνο κάποια γενικά συγκεντρωτικά -λίγο πολύ γνωστά- στοιχεία. Μας είπε ότι έλεγχος γίνεται από τη Γενική Γραμματεία Δημοσίων Εσόδων για διακόσιες πενήντα δύο υποθέσεις και ότι βεβαιώθηκαν 203 εκατομμύρια ευρώ από τη </w:t>
      </w:r>
      <w:r>
        <w:rPr>
          <w:rFonts w:eastAsia="Times New Roman"/>
          <w:bCs/>
          <w:shd w:val="clear" w:color="auto" w:fill="FFFFFF"/>
        </w:rPr>
        <w:t xml:space="preserve">λίστα </w:t>
      </w:r>
      <w:proofErr w:type="spellStart"/>
      <w:r>
        <w:rPr>
          <w:rFonts w:eastAsia="Times New Roman"/>
          <w:bCs/>
          <w:shd w:val="clear" w:color="auto" w:fill="FFFFFF"/>
        </w:rPr>
        <w:t>Λαγκάρντ</w:t>
      </w:r>
      <w:proofErr w:type="spellEnd"/>
      <w:r>
        <w:rPr>
          <w:rFonts w:eastAsia="Times New Roman" w:cs="Times New Roman"/>
        </w:rPr>
        <w:t>.</w:t>
      </w:r>
    </w:p>
    <w:p w14:paraId="02D99B6A" w14:textId="77777777" w:rsidR="00D3277D" w:rsidRDefault="009F72F4">
      <w:pPr>
        <w:spacing w:after="0" w:line="600" w:lineRule="auto"/>
        <w:ind w:firstLine="720"/>
        <w:jc w:val="both"/>
        <w:rPr>
          <w:rFonts w:eastAsia="Times New Roman" w:cs="Times New Roman"/>
        </w:rPr>
      </w:pPr>
      <w:r>
        <w:rPr>
          <w:rFonts w:eastAsia="Times New Roman" w:cs="Times New Roman"/>
        </w:rPr>
        <w:t xml:space="preserve">Με παρόμοιο τρόπο απαντά και για τα αποτελέσματα των ελέγχων που διενεργεί το ΣΔΟΕ. Δεν έδωσε, </w:t>
      </w:r>
      <w:r>
        <w:rPr>
          <w:rFonts w:eastAsia="Times New Roman" w:cs="Times New Roman"/>
          <w:bCs/>
          <w:shd w:val="clear" w:color="auto" w:fill="FFFFFF"/>
        </w:rPr>
        <w:t>όμως,</w:t>
      </w:r>
      <w:r>
        <w:rPr>
          <w:rFonts w:eastAsia="Times New Roman" w:cs="Times New Roman"/>
        </w:rPr>
        <w:t xml:space="preserve"> στοιχεία σχετικά με τα ποσά που έχουν εισπραχθεί τελικά από τα ποσά που βεβαιώθηκαν. Πληροφορίες, </w:t>
      </w:r>
      <w:r>
        <w:rPr>
          <w:rFonts w:eastAsia="Times New Roman" w:cs="Times New Roman"/>
          <w:bCs/>
          <w:shd w:val="clear" w:color="auto" w:fill="FFFFFF"/>
        </w:rPr>
        <w:t>όμως,</w:t>
      </w:r>
      <w:r>
        <w:rPr>
          <w:rFonts w:eastAsia="Times New Roman" w:cs="Times New Roman"/>
        </w:rPr>
        <w:t xml:space="preserve"> δεν έδωσε ούτε για τα υπόλοιπα στοιχεία που ζητήσ</w:t>
      </w:r>
      <w:r>
        <w:rPr>
          <w:rFonts w:eastAsia="Times New Roman" w:cs="Times New Roman"/>
        </w:rPr>
        <w:t xml:space="preserve">αμε: σε ποιους διενεργήθηκε ο έλεγχος, σε ποιους βεβαιώθηκαν, καταλογίσθηκαν ποσά και ποιοι τα πλήρωσαν. </w:t>
      </w:r>
    </w:p>
    <w:p w14:paraId="02D99B6B" w14:textId="77777777" w:rsidR="00D3277D" w:rsidRDefault="009F72F4">
      <w:pPr>
        <w:spacing w:after="0" w:line="600" w:lineRule="auto"/>
        <w:ind w:firstLine="720"/>
        <w:jc w:val="both"/>
        <w:rPr>
          <w:rFonts w:eastAsia="Times New Roman" w:cs="Times New Roman"/>
        </w:rPr>
      </w:pPr>
      <w:r>
        <w:rPr>
          <w:rFonts w:eastAsia="Times New Roman" w:cs="Times New Roman"/>
        </w:rPr>
        <w:t xml:space="preserve">Και όλα αυτά επικαλούμενος το απόρρητο. Τα ξέρει ο ένας και ο άλλος, τα ξέρουν οι δημοσιογράφοι και δεν ξέρω </w:t>
      </w:r>
      <w:r>
        <w:rPr>
          <w:rFonts w:eastAsia="Times New Roman" w:cs="Times New Roman"/>
        </w:rPr>
        <w:t>’</w:t>
      </w:r>
      <w:proofErr w:type="spellStart"/>
      <w:r>
        <w:rPr>
          <w:rFonts w:eastAsia="Times New Roman" w:cs="Times New Roman"/>
        </w:rPr>
        <w:t>γω</w:t>
      </w:r>
      <w:proofErr w:type="spellEnd"/>
      <w:r>
        <w:rPr>
          <w:rFonts w:eastAsia="Times New Roman" w:cs="Times New Roman"/>
        </w:rPr>
        <w:t xml:space="preserve"> ποιοι άλλοι εδώ μέσα και έξω από εδώ,</w:t>
      </w:r>
      <w:r>
        <w:rPr>
          <w:rFonts w:eastAsia="Times New Roman" w:cs="Times New Roman"/>
        </w:rPr>
        <w:t xml:space="preserve"> αλλά για τη </w:t>
      </w:r>
      <w:r>
        <w:rPr>
          <w:rFonts w:eastAsia="Times New Roman"/>
          <w:bCs/>
        </w:rPr>
        <w:t>Βουλή</w:t>
      </w:r>
      <w:r>
        <w:rPr>
          <w:rFonts w:eastAsia="Times New Roman" w:cs="Times New Roman"/>
        </w:rPr>
        <w:t xml:space="preserve"> επικαλείστε, όπως και οι προηγούμενοι, τα απόρρητο. </w:t>
      </w:r>
      <w:r>
        <w:rPr>
          <w:rFonts w:eastAsia="Times New Roman"/>
          <w:bCs/>
        </w:rPr>
        <w:t>Ε,</w:t>
      </w:r>
      <w:r>
        <w:rPr>
          <w:rFonts w:eastAsia="Times New Roman" w:cs="Times New Roman"/>
        </w:rPr>
        <w:t xml:space="preserve"> λοιπόν, σας λέμε: Καταργήστε τα απόρρητα. Γιατί να τα κρύβετε; </w:t>
      </w:r>
    </w:p>
    <w:p w14:paraId="02D99B6C"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την Προεδρική Έδρα καταλαμβάνει ο Πρόεδρος της Βουλής κ. </w:t>
      </w:r>
      <w:r w:rsidRPr="0082652A">
        <w:rPr>
          <w:rFonts w:eastAsia="Times New Roman" w:cs="Times New Roman"/>
          <w:b/>
          <w:color w:val="000000" w:themeColor="text1"/>
          <w:szCs w:val="24"/>
        </w:rPr>
        <w:t>ΝΙΚΟΛΑΟΣ ΒΟΥΤΣΗΣ</w:t>
      </w:r>
      <w:r>
        <w:rPr>
          <w:rFonts w:eastAsia="Times New Roman" w:cs="Times New Roman"/>
          <w:szCs w:val="24"/>
        </w:rPr>
        <w:t>)</w:t>
      </w:r>
    </w:p>
    <w:p w14:paraId="02D99B6D" w14:textId="77777777" w:rsidR="00D3277D" w:rsidRDefault="009F72F4">
      <w:pPr>
        <w:spacing w:after="0" w:line="600" w:lineRule="auto"/>
        <w:ind w:firstLine="720"/>
        <w:jc w:val="both"/>
        <w:rPr>
          <w:rFonts w:eastAsia="Times New Roman"/>
        </w:rPr>
      </w:pPr>
      <w:r>
        <w:rPr>
          <w:rFonts w:eastAsia="Times New Roman"/>
        </w:rPr>
        <w:t>Κυρίες και κύριοι, για του</w:t>
      </w:r>
      <w:r>
        <w:rPr>
          <w:rFonts w:eastAsia="Times New Roman"/>
        </w:rPr>
        <w:t>ς ραδιοτηλεοπτικούς σταθμούς εμείς ζητούσαμε ονομαστικοποίηση των μετοχών μέχρι φυσικού προσώπου και απαγόρευση των εισηγμένων στο χρηματιστήριο εταιρ</w:t>
      </w:r>
      <w:r>
        <w:rPr>
          <w:rFonts w:eastAsia="Times New Roman"/>
        </w:rPr>
        <w:t>ε</w:t>
      </w:r>
      <w:r>
        <w:rPr>
          <w:rFonts w:eastAsia="Times New Roman"/>
        </w:rPr>
        <w:t xml:space="preserve">ιών ή των </w:t>
      </w:r>
      <w:proofErr w:type="spellStart"/>
      <w:r>
        <w:rPr>
          <w:rFonts w:eastAsia="Times New Roman"/>
        </w:rPr>
        <w:t>εξωχώριων</w:t>
      </w:r>
      <w:proofErr w:type="spellEnd"/>
      <w:r>
        <w:rPr>
          <w:rFonts w:eastAsia="Times New Roman"/>
        </w:rPr>
        <w:t xml:space="preserve"> εταιρ</w:t>
      </w:r>
      <w:r>
        <w:rPr>
          <w:rFonts w:eastAsia="Times New Roman"/>
        </w:rPr>
        <w:t>ε</w:t>
      </w:r>
      <w:r>
        <w:rPr>
          <w:rFonts w:eastAsia="Times New Roman"/>
        </w:rPr>
        <w:t>ιών από το να έχουν ή να συμμετέχουν σε εταιρ</w:t>
      </w:r>
      <w:r>
        <w:rPr>
          <w:rFonts w:eastAsia="Times New Roman"/>
        </w:rPr>
        <w:t>ε</w:t>
      </w:r>
      <w:r>
        <w:rPr>
          <w:rFonts w:eastAsia="Times New Roman"/>
        </w:rPr>
        <w:t xml:space="preserve">ίες τύπου. </w:t>
      </w:r>
    </w:p>
    <w:p w14:paraId="02D99B6E" w14:textId="77777777" w:rsidR="00D3277D" w:rsidRDefault="009F72F4">
      <w:pPr>
        <w:spacing w:after="0" w:line="600" w:lineRule="auto"/>
        <w:ind w:firstLine="720"/>
        <w:jc w:val="both"/>
        <w:rPr>
          <w:rFonts w:eastAsia="Times New Roman" w:cs="Times New Roman"/>
        </w:rPr>
      </w:pPr>
      <w:r>
        <w:rPr>
          <w:rFonts w:eastAsia="Times New Roman"/>
        </w:rPr>
        <w:t>Τα ίδια έλεγε και ο Σ</w:t>
      </w:r>
      <w:r>
        <w:rPr>
          <w:rFonts w:eastAsia="Times New Roman"/>
        </w:rPr>
        <w:t xml:space="preserve">ΥΡΙΖΑ παλιά. Ο τελευταίος, </w:t>
      </w:r>
      <w:r>
        <w:rPr>
          <w:rFonts w:eastAsia="Times New Roman"/>
          <w:bCs/>
          <w:shd w:val="clear" w:color="auto" w:fill="FFFFFF"/>
        </w:rPr>
        <w:t>όμως,</w:t>
      </w:r>
      <w:r>
        <w:rPr>
          <w:rFonts w:eastAsia="Times New Roman"/>
        </w:rPr>
        <w:t xml:space="preserve"> νόμος για τους τηλεοπτικούς σταθμούς </w:t>
      </w:r>
      <w:r>
        <w:rPr>
          <w:rFonts w:eastAsia="Times New Roman"/>
          <w:bCs/>
        </w:rPr>
        <w:t>είναι</w:t>
      </w:r>
      <w:r>
        <w:rPr>
          <w:rFonts w:eastAsia="Times New Roman"/>
        </w:rPr>
        <w:t xml:space="preserve"> πίσω ακόμα και από προηγούμενες διακηρύξεις, έστω στα λόγια. Δείχνει και τις πραγματικές προθέσεις της σημερινής </w:t>
      </w:r>
      <w:r>
        <w:rPr>
          <w:rFonts w:eastAsia="Times New Roman"/>
          <w:bCs/>
        </w:rPr>
        <w:t>συγκυβέρνησης</w:t>
      </w:r>
      <w:r>
        <w:rPr>
          <w:rFonts w:eastAsia="Times New Roman"/>
        </w:rPr>
        <w:t xml:space="preserve"> και σε αυτό το ζήτημα. </w:t>
      </w:r>
    </w:p>
    <w:p w14:paraId="02D99B6F"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Άλλωστε, το σχέδιο του ΣΥΡΙΖΑ</w:t>
      </w:r>
      <w:r>
        <w:rPr>
          <w:rFonts w:eastAsia="Times New Roman" w:cs="Times New Roman"/>
          <w:szCs w:val="24"/>
        </w:rPr>
        <w:t xml:space="preserve"> για τις τηλεοπτικές άδειες με τον νόμο που ψηφίστηκε δεν υπηρετεί την αντιμετώπιση της διαπλοκής. Μια αναδιανομή της «πίτας» υπηρετεί ανάμεσα σε παλιά, σε νέα τζάκια, από την οποία αναδιανομή θα προκύψουν, ενδεχομένως, και κάποιοι πιο φιλικοί προς την Κυβ</w:t>
      </w:r>
      <w:r>
        <w:rPr>
          <w:rFonts w:eastAsia="Times New Roman" w:cs="Times New Roman"/>
          <w:szCs w:val="24"/>
        </w:rPr>
        <w:t xml:space="preserve">έρνηση. </w:t>
      </w:r>
    </w:p>
    <w:p w14:paraId="02D99B70"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Οι μεγάλοι χαμένοι πάλι θα είναι οι εργαζόμενοι στα </w:t>
      </w:r>
      <w:r>
        <w:rPr>
          <w:rFonts w:eastAsia="Times New Roman" w:cs="Times New Roman"/>
          <w:szCs w:val="24"/>
        </w:rPr>
        <w:t>μέσα μαζικής εν</w:t>
      </w:r>
      <w:r>
        <w:rPr>
          <w:rFonts w:eastAsia="Times New Roman" w:cs="Times New Roman"/>
          <w:szCs w:val="24"/>
        </w:rPr>
        <w:t>ημέρωσης και το δικαίωμα του λαού στην ενημέρωση. Αυτό είναι το βασικό και δεν αλλάζει το τηλεοπτικό τοπίο, επειδή η Κυβέρνηση έκανε τον συγκεκριμένο διαγωνισμό, πολύ περισσότερο π</w:t>
      </w:r>
      <w:r>
        <w:rPr>
          <w:rFonts w:eastAsia="Times New Roman" w:cs="Times New Roman"/>
          <w:szCs w:val="24"/>
        </w:rPr>
        <w:t xml:space="preserve">ου στην πορεία του διαγωνισμού βγήκαν διάφορα «μπουμπούκια» από εργολάβους </w:t>
      </w:r>
      <w:proofErr w:type="spellStart"/>
      <w:r>
        <w:rPr>
          <w:rFonts w:eastAsia="Times New Roman" w:cs="Times New Roman"/>
          <w:szCs w:val="24"/>
        </w:rPr>
        <w:t>βοσκοτοπίων</w:t>
      </w:r>
      <w:proofErr w:type="spellEnd"/>
      <w:r>
        <w:rPr>
          <w:rFonts w:eastAsia="Times New Roman" w:cs="Times New Roman"/>
          <w:szCs w:val="24"/>
        </w:rPr>
        <w:t xml:space="preserve"> μέχρι καθ’ ομολογία «λαγούς» και άλλα σχετικά πασίγνωστα ανά το πανελλήνιο.</w:t>
      </w:r>
    </w:p>
    <w:p w14:paraId="02D99B71"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Εκεί οφείλονται και οι ανταγωνισμοί με τη Νέα Δημοκρατία και τα άλλα </w:t>
      </w:r>
      <w:r>
        <w:rPr>
          <w:rFonts w:eastAsia="Times New Roman" w:cs="Times New Roman"/>
          <w:szCs w:val="24"/>
        </w:rPr>
        <w:t>κ</w:t>
      </w:r>
      <w:r>
        <w:rPr>
          <w:rFonts w:eastAsia="Times New Roman" w:cs="Times New Roman"/>
          <w:szCs w:val="24"/>
        </w:rPr>
        <w:t xml:space="preserve">όμματα, που </w:t>
      </w:r>
      <w:r>
        <w:rPr>
          <w:rFonts w:eastAsia="Times New Roman" w:cs="Times New Roman"/>
          <w:szCs w:val="24"/>
        </w:rPr>
        <w:t>υπερασπίζονται στις συμμαχίες τους κάποιους από τους υπόλοιπους, που δεν υπερασπίζεται η Κυβέρνηση. Έχουν «βγάλει μαχαίρια», βλέπετε, οι επιχειρηματίες μεταξύ τους, «βγάζουν μαχαίρια» και τα αστικά πολιτικά κόμματά τους. Εκεί οφείλονται και τα διάφορα αλισ</w:t>
      </w:r>
      <w:r>
        <w:rPr>
          <w:rFonts w:eastAsia="Times New Roman" w:cs="Times New Roman"/>
          <w:szCs w:val="24"/>
        </w:rPr>
        <w:t xml:space="preserve">βερίσια και τα διάφορα παζάρια, γιατί μόνο ως παζάρι μπορεί να χαρακτηριστεί το γεγονός ότι ενώ στον νόμο, τον δικό σας νόμο, προβλέπεται ότι θα προχωρήσει η δημοπράτηση θεματικών πανελλαδικών και περιφερειακών καναλιών και ενώ η Κυβέρνηση είχε </w:t>
      </w:r>
      <w:r>
        <w:rPr>
          <w:rFonts w:eastAsia="Times New Roman" w:cs="Times New Roman"/>
          <w:szCs w:val="24"/>
        </w:rPr>
        <w:lastRenderedPageBreak/>
        <w:t xml:space="preserve">πει ότι θα </w:t>
      </w:r>
      <w:r>
        <w:rPr>
          <w:rFonts w:eastAsia="Times New Roman" w:cs="Times New Roman"/>
          <w:szCs w:val="24"/>
        </w:rPr>
        <w:t>προχωρήσει άμεσα, μετά τη συνάντησή σας με τους υπερθεματιστές είπατε ότι θα πάει για το απώτερο άγνωστο μέλλον και αυτή η υπόθεση.</w:t>
      </w:r>
    </w:p>
    <w:p w14:paraId="02D99B72"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Προφανώς όλο αυτό παραπέμπει σε υποχώρηση μπροστά στους νέους </w:t>
      </w:r>
      <w:proofErr w:type="spellStart"/>
      <w:r>
        <w:rPr>
          <w:rFonts w:eastAsia="Times New Roman" w:cs="Times New Roman"/>
          <w:szCs w:val="24"/>
        </w:rPr>
        <w:t>καναλάρχες</w:t>
      </w:r>
      <w:proofErr w:type="spellEnd"/>
      <w:r>
        <w:rPr>
          <w:rFonts w:eastAsia="Times New Roman" w:cs="Times New Roman"/>
          <w:szCs w:val="24"/>
        </w:rPr>
        <w:t xml:space="preserve">, αν όχι υπόγεια συμφωνία, για να τους δώσετε χρόνο </w:t>
      </w:r>
      <w:r>
        <w:rPr>
          <w:rFonts w:eastAsia="Times New Roman" w:cs="Times New Roman"/>
          <w:szCs w:val="24"/>
        </w:rPr>
        <w:t>να εδραιωθούν στην αγορά και γι’ αυτό δεν υλοποιείτε ούτε τον δικό σας νόμο.</w:t>
      </w:r>
    </w:p>
    <w:p w14:paraId="02D99B73"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Θα αναφερθώ και στο άλλο, που είπε ο Γενικός Γραμματέας Ενημέρωσης</w:t>
      </w:r>
      <w:r>
        <w:rPr>
          <w:rFonts w:eastAsia="Times New Roman" w:cs="Times New Roman"/>
          <w:szCs w:val="24"/>
        </w:rPr>
        <w:t>,</w:t>
      </w:r>
      <w:r>
        <w:rPr>
          <w:rFonts w:eastAsia="Times New Roman" w:cs="Times New Roman"/>
          <w:szCs w:val="24"/>
        </w:rPr>
        <w:t xml:space="preserve"> σε συνέντευξή του στην κρατική τηλεόραση, στην ΕΡΤ, αφήνοντας ανοιχτό το ενδεχόμενο να απαγορευθεί η διαφήμιση </w:t>
      </w:r>
      <w:r>
        <w:rPr>
          <w:rFonts w:eastAsia="Times New Roman" w:cs="Times New Roman"/>
          <w:szCs w:val="24"/>
        </w:rPr>
        <w:t xml:space="preserve">στην ΕΡΤ, όχι, βέβαια, γιατί σας έπιασε ο πόνος για την ποιότητα της κρατικής τηλεόρασης, αλλά γιατί μ’ αυτόν τον τρόπο δίνετε δώρο 6 εκατομμυρίων ευρώ και παραπάνω διαφημιστική «πίτα» στους ιδιώτες </w:t>
      </w:r>
      <w:proofErr w:type="spellStart"/>
      <w:r>
        <w:rPr>
          <w:rFonts w:eastAsia="Times New Roman" w:cs="Times New Roman"/>
          <w:szCs w:val="24"/>
        </w:rPr>
        <w:t>καναλάρχες</w:t>
      </w:r>
      <w:proofErr w:type="spellEnd"/>
      <w:r>
        <w:rPr>
          <w:rFonts w:eastAsia="Times New Roman" w:cs="Times New Roman"/>
          <w:szCs w:val="24"/>
        </w:rPr>
        <w:t>. Γι’ αυτά τα ζητήματα ρωτήθηκε η Κυβέρνηση από</w:t>
      </w:r>
      <w:r>
        <w:rPr>
          <w:rFonts w:eastAsia="Times New Roman" w:cs="Times New Roman"/>
          <w:szCs w:val="24"/>
        </w:rPr>
        <w:t xml:space="preserve"> το ΚΚΕ στην Επιτροπή Θεσμών και Διαφάνειας, αλλά δεν απάντησε πειστικά.</w:t>
      </w:r>
    </w:p>
    <w:p w14:paraId="02D99B74"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Να, λοιπόν, πώς φτιάχνονται ηθελημένα ή αθέλητα, συνειδητά ή ασυνείδητα –δεν το εξετάζουμε εμείς- οι σχέσεις διαπλοκής από την ίδια την υπεράσπιση -αυτή είναι η άποψή μας- της καπιταλ</w:t>
      </w:r>
      <w:r>
        <w:rPr>
          <w:rFonts w:eastAsia="Times New Roman" w:cs="Times New Roman"/>
          <w:szCs w:val="24"/>
        </w:rPr>
        <w:t>ιστικής οικονομίας και ιδιοκτησίας, την οποία και εσείς πολύ καλά υπηρετείτε.</w:t>
      </w:r>
    </w:p>
    <w:p w14:paraId="02D99B75"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Βεβαίως, αυτό δεν είναι κάτι καινούρ</w:t>
      </w:r>
      <w:r>
        <w:rPr>
          <w:rFonts w:eastAsia="Times New Roman" w:cs="Times New Roman"/>
          <w:szCs w:val="24"/>
        </w:rPr>
        <w:t>γ</w:t>
      </w:r>
      <w:r>
        <w:rPr>
          <w:rFonts w:eastAsia="Times New Roman" w:cs="Times New Roman"/>
          <w:szCs w:val="24"/>
        </w:rPr>
        <w:t>ιο. Στο πλαίσιο αυτού του συστήματος, όπου την πραγματική εξουσία την έχει το κεφάλαιο, και σχέσεις αναπτύσσονται και παζάρια γίνονται ανάμεσ</w:t>
      </w:r>
      <w:r>
        <w:rPr>
          <w:rFonts w:eastAsia="Times New Roman" w:cs="Times New Roman"/>
          <w:szCs w:val="24"/>
        </w:rPr>
        <w:t xml:space="preserve">α στις εκάστοτε κυβερνήσεις και στα κόμματα που φιλοδοξούν να πάρουν μέρος στη διαχείριση του συστήματος και στα διάφορα κέντρα –ιδιωτικά, επιχειρηματικά συμφέροντα- ιδιαίτερα εκείνα που παίζουν ρόλο στη διαμόρφωση της λεγόμενης </w:t>
      </w:r>
      <w:r>
        <w:rPr>
          <w:rFonts w:eastAsia="Times New Roman" w:cs="Times New Roman"/>
          <w:szCs w:val="24"/>
        </w:rPr>
        <w:t>«</w:t>
      </w:r>
      <w:r>
        <w:rPr>
          <w:rFonts w:eastAsia="Times New Roman" w:cs="Times New Roman"/>
          <w:szCs w:val="24"/>
        </w:rPr>
        <w:t>κοινής γνώμης</w:t>
      </w:r>
      <w:r>
        <w:rPr>
          <w:rFonts w:eastAsia="Times New Roman" w:cs="Times New Roman"/>
          <w:szCs w:val="24"/>
        </w:rPr>
        <w:t>»</w:t>
      </w:r>
      <w:r>
        <w:rPr>
          <w:rFonts w:eastAsia="Times New Roman" w:cs="Times New Roman"/>
          <w:szCs w:val="24"/>
        </w:rPr>
        <w:t>, δηλαδή της</w:t>
      </w:r>
      <w:r>
        <w:rPr>
          <w:rFonts w:eastAsia="Times New Roman" w:cs="Times New Roman"/>
          <w:szCs w:val="24"/>
        </w:rPr>
        <w:t xml:space="preserve"> λαϊκής συνείδησης.</w:t>
      </w:r>
    </w:p>
    <w:p w14:paraId="02D99B76"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Όπως φαίνεται ούτε ο ΣΥΡΙΖΑ αποτέλεσε εξαίρεση</w:t>
      </w:r>
      <w:r>
        <w:rPr>
          <w:rFonts w:eastAsia="Times New Roman" w:cs="Times New Roman"/>
          <w:szCs w:val="24"/>
        </w:rPr>
        <w:t>,</w:t>
      </w:r>
      <w:r>
        <w:rPr>
          <w:rFonts w:eastAsia="Times New Roman" w:cs="Times New Roman"/>
          <w:szCs w:val="24"/>
        </w:rPr>
        <w:t xml:space="preserve"> όσο κι αν θέλει να εμφανίζεται ότι καταπολεμά τη διαπλοκή. Όσο την πάταξαν οι προηγούμενες κυβερνήσεις της Νέας Δημοκρατίας και του ΠΑΣΟΚ, άλλο τόσο θα την πατάξει και ο ΣΥΡΙΖΑ.</w:t>
      </w:r>
    </w:p>
    <w:p w14:paraId="02D99B77"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Όσο για το</w:t>
      </w:r>
      <w:r>
        <w:rPr>
          <w:rFonts w:eastAsia="Times New Roman" w:cs="Times New Roman"/>
          <w:szCs w:val="24"/>
        </w:rPr>
        <w:t xml:space="preserve">ν πόλεμο, που ισχυρίζεται ο ΣΥΡΙΖΑ ότι του κάνουν οι </w:t>
      </w:r>
      <w:proofErr w:type="spellStart"/>
      <w:r>
        <w:rPr>
          <w:rFonts w:eastAsia="Times New Roman" w:cs="Times New Roman"/>
          <w:szCs w:val="24"/>
        </w:rPr>
        <w:t>καναλάρχες</w:t>
      </w:r>
      <w:proofErr w:type="spellEnd"/>
      <w:r>
        <w:rPr>
          <w:rFonts w:eastAsia="Times New Roman" w:cs="Times New Roman"/>
          <w:szCs w:val="24"/>
        </w:rPr>
        <w:t xml:space="preserve">, οι </w:t>
      </w:r>
      <w:proofErr w:type="spellStart"/>
      <w:r>
        <w:rPr>
          <w:rFonts w:eastAsia="Times New Roman" w:cs="Times New Roman"/>
          <w:szCs w:val="24"/>
        </w:rPr>
        <w:t>μιντιάρχες</w:t>
      </w:r>
      <w:proofErr w:type="spellEnd"/>
      <w:r>
        <w:rPr>
          <w:rFonts w:eastAsia="Times New Roman" w:cs="Times New Roman"/>
          <w:szCs w:val="24"/>
        </w:rPr>
        <w:t xml:space="preserve">, οι επιχειρηματίες, με αφορμή και τον διαγωνισμό για τις άδειες, σιγά τα αίματα, κύριοι της Κυβέρνησης! Στα </w:t>
      </w:r>
      <w:proofErr w:type="spellStart"/>
      <w:r>
        <w:rPr>
          <w:rFonts w:eastAsia="Times New Roman" w:cs="Times New Roman"/>
          <w:szCs w:val="24"/>
        </w:rPr>
        <w:t>όπα-όπα</w:t>
      </w:r>
      <w:proofErr w:type="spellEnd"/>
      <w:r>
        <w:rPr>
          <w:rFonts w:eastAsia="Times New Roman" w:cs="Times New Roman"/>
          <w:szCs w:val="24"/>
        </w:rPr>
        <w:t xml:space="preserve"> σας έχει η πλειοψηφία τους. Μην ανησυχείτε. Άλλωστε, τους κάν</w:t>
      </w:r>
      <w:r>
        <w:rPr>
          <w:rFonts w:eastAsia="Times New Roman" w:cs="Times New Roman"/>
          <w:szCs w:val="24"/>
        </w:rPr>
        <w:t xml:space="preserve">ετε ακόμα τη δουλειά καλά. Εντάξει, μένουν και μερικοί δυσαρεστημένοι. Αλίμονο! Έτσι συμβαίνει πάντα σ’ αυτές τις περιπτώσεις. Όμως, και κάποιοι απ’ αυτούς έχουν μπει ήδη στην αναμονή. Άλλωστε, έχετε μάλλον </w:t>
      </w:r>
      <w:r>
        <w:rPr>
          <w:rFonts w:eastAsia="Times New Roman" w:cs="Times New Roman"/>
          <w:szCs w:val="24"/>
        </w:rPr>
        <w:t xml:space="preserve">ακόμη </w:t>
      </w:r>
      <w:r>
        <w:rPr>
          <w:rFonts w:eastAsia="Times New Roman" w:cs="Times New Roman"/>
          <w:szCs w:val="24"/>
        </w:rPr>
        <w:t>πολύ «μαλλί να ξάνετε</w:t>
      </w:r>
      <w:r>
        <w:rPr>
          <w:rFonts w:eastAsia="Times New Roman" w:cs="Times New Roman"/>
          <w:szCs w:val="24"/>
        </w:rPr>
        <w:t>»</w:t>
      </w:r>
      <w:r>
        <w:rPr>
          <w:rFonts w:eastAsia="Times New Roman" w:cs="Times New Roman"/>
          <w:szCs w:val="24"/>
        </w:rPr>
        <w:t xml:space="preserve"> επί του συγκεκριμένο</w:t>
      </w:r>
      <w:r>
        <w:rPr>
          <w:rFonts w:eastAsia="Times New Roman" w:cs="Times New Roman"/>
          <w:szCs w:val="24"/>
        </w:rPr>
        <w:t>υ ζητήματος.</w:t>
      </w:r>
    </w:p>
    <w:p w14:paraId="02D99B78"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Να σας επισημάνω και κάτι ακόμη. Η ίδια η Νέα Δημοκρατία, αλλά και το ΠΑΣΟΚ, μαζί με διάφορα </w:t>
      </w:r>
      <w:r>
        <w:rPr>
          <w:rFonts w:eastAsia="Times New Roman" w:cs="Times New Roman"/>
          <w:szCs w:val="24"/>
        </w:rPr>
        <w:t>μέσα ε</w:t>
      </w:r>
      <w:r>
        <w:rPr>
          <w:rFonts w:eastAsia="Times New Roman" w:cs="Times New Roman"/>
          <w:szCs w:val="24"/>
        </w:rPr>
        <w:t xml:space="preserve">νημέρωσης και «παπαγαλάκια» από τους υποτιθέμενους </w:t>
      </w:r>
      <w:proofErr w:type="spellStart"/>
      <w:r>
        <w:rPr>
          <w:rFonts w:eastAsia="Times New Roman" w:cs="Times New Roman"/>
          <w:szCs w:val="24"/>
        </w:rPr>
        <w:t>καναλάρχες</w:t>
      </w:r>
      <w:proofErr w:type="spellEnd"/>
      <w:r>
        <w:rPr>
          <w:rFonts w:eastAsia="Times New Roman" w:cs="Times New Roman"/>
          <w:szCs w:val="24"/>
        </w:rPr>
        <w:t xml:space="preserve"> αντιπάλους, κάνουν την εξής αβανταδόρικη για εσάς, βρώμικη, βέβαια, για τους ψηφοφ</w:t>
      </w:r>
      <w:r>
        <w:rPr>
          <w:rFonts w:eastAsia="Times New Roman" w:cs="Times New Roman"/>
          <w:szCs w:val="24"/>
        </w:rPr>
        <w:t>όρους σας, τους αγνούς και τίμιους αγωνιστές, όσους σας ακολουθούν ακόμη, προπαγάνδα. Αποδίδουν τον νόμο της Κυβέρνησης ΣΥΡΙΖΑ για τις τηλε</w:t>
      </w:r>
      <w:r>
        <w:rPr>
          <w:rFonts w:eastAsia="Times New Roman" w:cs="Times New Roman"/>
          <w:szCs w:val="24"/>
        </w:rPr>
        <w:lastRenderedPageBreak/>
        <w:t>οπτικές άδειες, αλλά και άλλες πτυχές της κυβερνητικής πολιτικής, στην υποτιθέμενη κομμουνιστική ταυτότητα του ΣΥΡΙΖΑ</w:t>
      </w:r>
      <w:r>
        <w:rPr>
          <w:rFonts w:eastAsia="Times New Roman" w:cs="Times New Roman"/>
          <w:szCs w:val="24"/>
        </w:rPr>
        <w:t xml:space="preserve">. Μιλούν για </w:t>
      </w:r>
      <w:proofErr w:type="spellStart"/>
      <w:r>
        <w:rPr>
          <w:rFonts w:eastAsia="Times New Roman" w:cs="Times New Roman"/>
          <w:szCs w:val="24"/>
        </w:rPr>
        <w:t>σοβιετοποίηση</w:t>
      </w:r>
      <w:proofErr w:type="spellEnd"/>
      <w:r>
        <w:rPr>
          <w:rFonts w:eastAsia="Times New Roman" w:cs="Times New Roman"/>
          <w:szCs w:val="24"/>
        </w:rPr>
        <w:t xml:space="preserve"> της ενημέρωσης. Φτάνουν στο σημείο να παρουσιάζουν τον ΣΥΡΙΖΑ περίπου ως κομμουνιστική, αριστερή, φιλοσοβιετική δύναμη.</w:t>
      </w:r>
    </w:p>
    <w:p w14:paraId="02D99B79"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Δεν είναι τυχαία αυτή η τακτική. Νομίζουν ότι έτσι πετυχαίνουν με έναν σμπάρο πολλά τρυγόνια</w:t>
      </w:r>
      <w:r>
        <w:rPr>
          <w:rFonts w:eastAsia="Times New Roman" w:cs="Times New Roman"/>
          <w:szCs w:val="24"/>
        </w:rPr>
        <w:t>!</w:t>
      </w:r>
      <w:r>
        <w:rPr>
          <w:rFonts w:eastAsia="Times New Roman" w:cs="Times New Roman"/>
          <w:szCs w:val="24"/>
        </w:rPr>
        <w:t xml:space="preserve"> Ένα από αυτά εί</w:t>
      </w:r>
      <w:r>
        <w:rPr>
          <w:rFonts w:eastAsia="Times New Roman" w:cs="Times New Roman"/>
          <w:szCs w:val="24"/>
        </w:rPr>
        <w:t>ναι να κολλήσουν στον σοσιαλισμό</w:t>
      </w:r>
      <w:r>
        <w:rPr>
          <w:rFonts w:eastAsia="Times New Roman" w:cs="Times New Roman"/>
          <w:szCs w:val="24"/>
        </w:rPr>
        <w:t>,</w:t>
      </w:r>
      <w:r>
        <w:rPr>
          <w:rFonts w:eastAsia="Times New Roman" w:cs="Times New Roman"/>
          <w:szCs w:val="24"/>
        </w:rPr>
        <w:t xml:space="preserve"> στις ιδέες των κομμουνιστών</w:t>
      </w:r>
      <w:r>
        <w:rPr>
          <w:rFonts w:eastAsia="Times New Roman" w:cs="Times New Roman"/>
          <w:szCs w:val="24"/>
        </w:rPr>
        <w:t>,</w:t>
      </w:r>
      <w:r>
        <w:rPr>
          <w:rFonts w:eastAsia="Times New Roman" w:cs="Times New Roman"/>
          <w:szCs w:val="24"/>
        </w:rPr>
        <w:t xml:space="preserve"> τη ρετσινιά της αντιλαϊκής πολιτικής, που υλοποιεί η σημερινή Κυβέρνηση. Να πάρουν τα σκάγια και το ΚΚΕ για τα έργα και τις ημέρες του ΣΥΡΙΖΑ. </w:t>
      </w:r>
    </w:p>
    <w:p w14:paraId="02D99B7A"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Με αυτόν τον τρόπο, από τη μια σας δίνουν τη δυνα</w:t>
      </w:r>
      <w:r>
        <w:rPr>
          <w:rFonts w:eastAsia="Times New Roman" w:cs="Times New Roman"/>
          <w:szCs w:val="24"/>
        </w:rPr>
        <w:t>τότητα να εμφανίζεστε  ακόμα σε ένα πιο αριστερό, ριζοσπαστικό ακροατήριο ως πολέμιος των αφεντικών, τη στιγμή που σε όλα τα επίπεδα υλοποιείτε την πολιτική τους. Από την άλλη, βέβαια, καλλιεργούν και τον κοινωνικό εταιρισμό εργαζομένων-επιχειρηματιών, προ</w:t>
      </w:r>
      <w:r>
        <w:rPr>
          <w:rFonts w:eastAsia="Times New Roman" w:cs="Times New Roman"/>
          <w:szCs w:val="24"/>
        </w:rPr>
        <w:t xml:space="preserve">σπαθώντας την αντίδραση στην κυβερνητική πολιτική να την εγκλωβίσουν, να την </w:t>
      </w:r>
      <w:proofErr w:type="spellStart"/>
      <w:r>
        <w:rPr>
          <w:rFonts w:eastAsia="Times New Roman" w:cs="Times New Roman"/>
          <w:szCs w:val="24"/>
        </w:rPr>
        <w:t>καναλιζάρουν</w:t>
      </w:r>
      <w:proofErr w:type="spellEnd"/>
      <w:r>
        <w:rPr>
          <w:rFonts w:eastAsia="Times New Roman" w:cs="Times New Roman"/>
          <w:szCs w:val="24"/>
        </w:rPr>
        <w:t xml:space="preserve"> σε συντηρητική, αντιδραστική κατεύθυνση. </w:t>
      </w:r>
    </w:p>
    <w:p w14:paraId="02D99B7B"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 xml:space="preserve">Φυσικά και ο ΣΥΡΙΖΑ βολεύεται με αυτή την κριτική, καθώς παρουσιάζεται από τους αντιπάλους του σαν κάτι που δεν είναι. Και, </w:t>
      </w:r>
      <w:r>
        <w:rPr>
          <w:rFonts w:eastAsia="Times New Roman" w:cs="Times New Roman"/>
          <w:szCs w:val="24"/>
        </w:rPr>
        <w:t xml:space="preserve">βεβαίως, εμείς λέμε ότι πλέον είναι ένα καθαρά αστικό κόμμα που υπηρετεί αυτή την εξουσία του κεφαλαίου. Όλοι τους θέλουν να κρύψουν τη στρατηγική τους σύμπλευση, την κοινή ψήφο τους στο τρίτο μνημόνιο, στα αντιλαϊκά μέτρα. </w:t>
      </w:r>
    </w:p>
    <w:p w14:paraId="02D99B7C"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Κυρίες και κύριοι, παρακολουθού</w:t>
      </w:r>
      <w:r>
        <w:rPr>
          <w:rFonts w:eastAsia="Times New Roman" w:cs="Times New Roman"/>
          <w:szCs w:val="24"/>
        </w:rPr>
        <w:t xml:space="preserve">με τον κομματικό καυγά που έχει ξεσπάσει κυρίως ανάμεσα στην Κυβέρνηση και τη Νέα Δημοκρατία, στον οποίο βέβαια παίρνουν μέρος και άλλα κόμματα, για την ανεξαρτησία -λέει- της </w:t>
      </w:r>
      <w:r>
        <w:rPr>
          <w:rFonts w:eastAsia="Times New Roman" w:cs="Times New Roman"/>
          <w:szCs w:val="24"/>
        </w:rPr>
        <w:t>δ</w:t>
      </w:r>
      <w:r>
        <w:rPr>
          <w:rFonts w:eastAsia="Times New Roman" w:cs="Times New Roman"/>
          <w:szCs w:val="24"/>
        </w:rPr>
        <w:t xml:space="preserve">ικαιοσύνης. Μόνο που τη δήθεν ανεξαρτησία της </w:t>
      </w:r>
      <w:r>
        <w:rPr>
          <w:rFonts w:eastAsia="Times New Roman" w:cs="Times New Roman"/>
          <w:szCs w:val="24"/>
        </w:rPr>
        <w:t>δικαιοσύνης</w:t>
      </w:r>
      <w:r>
        <w:rPr>
          <w:rFonts w:eastAsia="Times New Roman" w:cs="Times New Roman"/>
          <w:szCs w:val="24"/>
        </w:rPr>
        <w:t xml:space="preserve"> την κρίνουν κάθε φορά</w:t>
      </w:r>
      <w:r>
        <w:rPr>
          <w:rFonts w:eastAsia="Times New Roman" w:cs="Times New Roman"/>
          <w:szCs w:val="24"/>
        </w:rPr>
        <w:t xml:space="preserve"> ανάλογα με τη θέση που βρίσκονται. Όταν είναι στην κυβέρνηση, είναι όλα καλώς καμωμένα στη </w:t>
      </w:r>
      <w:r>
        <w:rPr>
          <w:rFonts w:eastAsia="Times New Roman" w:cs="Times New Roman"/>
          <w:szCs w:val="24"/>
        </w:rPr>
        <w:t>δι</w:t>
      </w:r>
      <w:r>
        <w:rPr>
          <w:rFonts w:eastAsia="Times New Roman" w:cs="Times New Roman"/>
          <w:szCs w:val="24"/>
        </w:rPr>
        <w:t>καιοσύνη, που ξεχειλίζει από ανεξαρτησία, από αμεροληψία και από κύρος. Όταν βρίσκονται στην αντιπολίτευση, τότε ξαφνικά παύει να είναι ανεξάρτητη, ανακαλύπτονται</w:t>
      </w:r>
      <w:r>
        <w:rPr>
          <w:rFonts w:eastAsia="Times New Roman" w:cs="Times New Roman"/>
          <w:szCs w:val="24"/>
        </w:rPr>
        <w:t xml:space="preserve"> οι διαπλοκές και οι παρεμβάσεις στο έργο της. Κάνουν πως ξεχνάνε ότι από κοινού ψηφίζουν τα μνημόνια, τους βασικούς αντιλαϊκούς νόμους, </w:t>
      </w:r>
      <w:r>
        <w:rPr>
          <w:rFonts w:eastAsia="Times New Roman" w:cs="Times New Roman"/>
          <w:szCs w:val="24"/>
        </w:rPr>
        <w:lastRenderedPageBreak/>
        <w:t xml:space="preserve">που καλείται να εφαρμόσει και η </w:t>
      </w:r>
      <w:r>
        <w:rPr>
          <w:rFonts w:eastAsia="Times New Roman" w:cs="Times New Roman"/>
          <w:szCs w:val="24"/>
        </w:rPr>
        <w:t>δ</w:t>
      </w:r>
      <w:r>
        <w:rPr>
          <w:rFonts w:eastAsia="Times New Roman" w:cs="Times New Roman"/>
          <w:szCs w:val="24"/>
        </w:rPr>
        <w:t xml:space="preserve">ικαιοσύνη, ότι συμφωνούν στον διορισμό της ηγεσίας της από την εκάστοτε κυβέρνηση. </w:t>
      </w:r>
    </w:p>
    <w:p w14:paraId="02D99B7D"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Όλ</w:t>
      </w:r>
      <w:r>
        <w:rPr>
          <w:rFonts w:eastAsia="Times New Roman" w:cs="Times New Roman"/>
          <w:szCs w:val="24"/>
        </w:rPr>
        <w:t>η αυτή η αντιπαράθεση δεν έχει καμμία σχέση με τα πραγματικά ζητήματα της απονομής της δικαιοσύνης, αλλά και τα προβλήματα των ίδιων των δικαστών. Στην πραγματικότητα ο σκοπός είναι</w:t>
      </w:r>
      <w:r>
        <w:rPr>
          <w:rFonts w:eastAsia="Times New Roman" w:cs="Times New Roman"/>
          <w:szCs w:val="24"/>
        </w:rPr>
        <w:t>,</w:t>
      </w:r>
      <w:r>
        <w:rPr>
          <w:rFonts w:eastAsia="Times New Roman" w:cs="Times New Roman"/>
          <w:szCs w:val="24"/>
        </w:rPr>
        <w:t xml:space="preserve"> μέσω </w:t>
      </w:r>
      <w:r>
        <w:rPr>
          <w:rFonts w:eastAsia="Times New Roman" w:cs="Times New Roman"/>
          <w:szCs w:val="24"/>
        </w:rPr>
        <w:t>αυτής,</w:t>
      </w:r>
      <w:r>
        <w:rPr>
          <w:rFonts w:eastAsia="Times New Roman" w:cs="Times New Roman"/>
          <w:szCs w:val="24"/>
        </w:rPr>
        <w:t xml:space="preserve"> να ελέγξουν μηχανισμούς, να επηρεάσουν τις εξελίξεις στον χώρ</w:t>
      </w:r>
      <w:r>
        <w:rPr>
          <w:rFonts w:eastAsia="Times New Roman" w:cs="Times New Roman"/>
          <w:szCs w:val="24"/>
        </w:rPr>
        <w:t>ο, υπέρ των στενών κομματικών συμφερόντων τους αλλά και μερίδων επιχειρηματικών ομίλων</w:t>
      </w:r>
      <w:r>
        <w:rPr>
          <w:rFonts w:eastAsia="Times New Roman" w:cs="Times New Roman"/>
          <w:szCs w:val="24"/>
        </w:rPr>
        <w:t>,</w:t>
      </w:r>
      <w:r>
        <w:rPr>
          <w:rFonts w:eastAsia="Times New Roman" w:cs="Times New Roman"/>
          <w:szCs w:val="24"/>
        </w:rPr>
        <w:t xml:space="preserve"> που συγκρούονται σκληρά στο πεδίο της οικονομίας. </w:t>
      </w:r>
    </w:p>
    <w:p w14:paraId="02D99B7E"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Είναι γνωστός ο ρόλος και η θέση της </w:t>
      </w:r>
      <w:r>
        <w:rPr>
          <w:rFonts w:eastAsia="Times New Roman" w:cs="Times New Roman"/>
          <w:szCs w:val="24"/>
        </w:rPr>
        <w:t>δ</w:t>
      </w:r>
      <w:r>
        <w:rPr>
          <w:rFonts w:eastAsia="Times New Roman" w:cs="Times New Roman"/>
          <w:szCs w:val="24"/>
        </w:rPr>
        <w:t xml:space="preserve">ικαιοσύνης στο πλαίσιο αυτής της εξουσίας, αυτής της οικονομίας, που ως τμήμα του κρατικού μηχανισμού έχει από τη φύση του την αποστολή να στηρίζει και να δικαιώνει τα συμφέροντα της άρχουσας τάξης. Τα έχουμε αναλύσει αυτά και επιβεβαιωνόμαστε συνεχώς και </w:t>
      </w:r>
      <w:r>
        <w:rPr>
          <w:rFonts w:eastAsia="Times New Roman" w:cs="Times New Roman"/>
          <w:szCs w:val="24"/>
        </w:rPr>
        <w:t xml:space="preserve">από τις εξελίξεις. </w:t>
      </w:r>
    </w:p>
    <w:p w14:paraId="02D99B7F"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Γίνεται πιο απροκάλυπτος ο ταξικός, όπως λέμε, ρόλος της, δηλαδή η αξιοποίησή της για την επιβολή της αντιλαϊκής πολιτικής, την εξυπηρέτηση συνολικά των συμφερόντων των μεγάλων ομίλων σε βάρος των εργαζομένων, των λαϊκών στρωμάτων. Για </w:t>
      </w:r>
      <w:r>
        <w:rPr>
          <w:rFonts w:eastAsia="Times New Roman" w:cs="Times New Roman"/>
          <w:szCs w:val="24"/>
        </w:rPr>
        <w:t xml:space="preserve">τον σκοπό αυτό παραμένει άθικτο και ενισχύεται το αυταρχικό πλαίσιο λειτουργίας της </w:t>
      </w:r>
      <w:r>
        <w:rPr>
          <w:rFonts w:eastAsia="Times New Roman" w:cs="Times New Roman"/>
          <w:szCs w:val="24"/>
        </w:rPr>
        <w:t>δ</w:t>
      </w:r>
      <w:r>
        <w:rPr>
          <w:rFonts w:eastAsia="Times New Roman" w:cs="Times New Roman"/>
          <w:szCs w:val="24"/>
        </w:rPr>
        <w:t xml:space="preserve">ικαιοσύνης και της ιεραρχικής εξάρτησης των δικαστών, ώστε να εξυπηρετείται η χειραγώγηση και η ευθυγράμμισή τους με την κυρίαρχη πολιτική. </w:t>
      </w:r>
    </w:p>
    <w:p w14:paraId="02D99B80"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Εμείς -όπως επανειλημμένα έχου</w:t>
      </w:r>
      <w:r>
        <w:rPr>
          <w:rFonts w:eastAsia="Times New Roman" w:cs="Times New Roman"/>
          <w:szCs w:val="24"/>
        </w:rPr>
        <w:t xml:space="preserve">με τονίσει- δεν ταυτίζουμε με τον θεσμό της </w:t>
      </w:r>
      <w:r>
        <w:rPr>
          <w:rFonts w:eastAsia="Times New Roman" w:cs="Times New Roman"/>
          <w:szCs w:val="24"/>
        </w:rPr>
        <w:t>δ</w:t>
      </w:r>
      <w:r>
        <w:rPr>
          <w:rFonts w:eastAsia="Times New Roman" w:cs="Times New Roman"/>
          <w:szCs w:val="24"/>
        </w:rPr>
        <w:t>ικαιοσύνης και τον συγκεκριμένο ρόλο τους στο σημερινό σύστημα όλους τους δικαστές, τους ανθρώπους, δηλαδή, που εργάζονται και πασχίζουν σε αυτόν τον τομέα και υφίστανται, μαζί με τον υπόλοιπο λαό, στον ένα ή το</w:t>
      </w:r>
      <w:r>
        <w:rPr>
          <w:rFonts w:eastAsia="Times New Roman" w:cs="Times New Roman"/>
          <w:szCs w:val="24"/>
        </w:rPr>
        <w:t>ν άλλον βαθμό</w:t>
      </w:r>
      <w:r>
        <w:rPr>
          <w:rFonts w:eastAsia="Times New Roman" w:cs="Times New Roman"/>
          <w:szCs w:val="24"/>
        </w:rPr>
        <w:t>,</w:t>
      </w:r>
      <w:r>
        <w:rPr>
          <w:rFonts w:eastAsia="Times New Roman" w:cs="Times New Roman"/>
          <w:szCs w:val="24"/>
        </w:rPr>
        <w:t xml:space="preserve"> τις συνέπειες των αντιλαϊκών πολιτικών. Συμπαραστεκόμαστε στα δίκαια αιτήματά τους. </w:t>
      </w:r>
    </w:p>
    <w:p w14:paraId="02D99B81"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Και ο κ. Τσίπρας και η σημερινή Κυβέρνηση αντί να σκύψουν πάνω σε αυτά, αρνούνται να συναντηθούν με τις δικαστικές ενώσεις, όπως έχουν εδώ και μήνες ζητήσει</w:t>
      </w:r>
      <w:r>
        <w:rPr>
          <w:rFonts w:eastAsia="Times New Roman" w:cs="Times New Roman"/>
          <w:szCs w:val="24"/>
        </w:rPr>
        <w:t xml:space="preserve"> οι ίδιες. Αντιγράφοντας τις πρακτικές των προκατόχων τους, παραγκωνίζουν τις δικαστικές ενώσεις, δηλαδή τους φυσικούς και θεσμικούς </w:t>
      </w:r>
      <w:r>
        <w:rPr>
          <w:rFonts w:eastAsia="Times New Roman" w:cs="Times New Roman"/>
          <w:szCs w:val="24"/>
        </w:rPr>
        <w:lastRenderedPageBreak/>
        <w:t xml:space="preserve">εκπροσώπους των δικαστών και επιλέγουν να συνομιλήσουν μόνο με τους </w:t>
      </w:r>
      <w:r>
        <w:rPr>
          <w:rFonts w:eastAsia="Times New Roman" w:cs="Times New Roman"/>
          <w:szCs w:val="24"/>
        </w:rPr>
        <w:t>π</w:t>
      </w:r>
      <w:r>
        <w:rPr>
          <w:rFonts w:eastAsia="Times New Roman" w:cs="Times New Roman"/>
          <w:szCs w:val="24"/>
        </w:rPr>
        <w:t>ροέδρους των ανωτάτων δικαστηρίων, προαναγγέλλοντας, μ</w:t>
      </w:r>
      <w:r>
        <w:rPr>
          <w:rFonts w:eastAsia="Times New Roman" w:cs="Times New Roman"/>
          <w:szCs w:val="24"/>
        </w:rPr>
        <w:t>άλιστα, στην ουσία ότι θα δημιουργήσουν δικαστές δύο μισθολογικών -και όχι μόνο- ταχυτήτων, δίνοντας, λέει, από τη μια μεριά μέχρι και αυξήσεις στους ανώτερους, επιφυλάσσοντας, όμως, καθαρά από την άλλη, παρά τα σκόπιμα μασημένα λόγια και την προσπάθεια εφ</w:t>
      </w:r>
      <w:r>
        <w:rPr>
          <w:rFonts w:eastAsia="Times New Roman" w:cs="Times New Roman"/>
          <w:szCs w:val="24"/>
        </w:rPr>
        <w:t xml:space="preserve">ησυχασμού, σταδιακή μισθολογική καταβαράθρωση των νέων, κατώτερων δικαστών κυρίως, που αποτελούν και τη μεγάλη πλειοψηφία του Σώματος. </w:t>
      </w:r>
    </w:p>
    <w:p w14:paraId="02D99B82" w14:textId="77777777" w:rsidR="00D3277D" w:rsidRDefault="009F72F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Την πολιτική το</w:t>
      </w:r>
      <w:r>
        <w:rPr>
          <w:rFonts w:eastAsia="Times New Roman" w:cs="Times New Roman"/>
          <w:szCs w:val="24"/>
        </w:rPr>
        <w:t>ύ</w:t>
      </w:r>
      <w:r>
        <w:rPr>
          <w:rFonts w:eastAsia="Times New Roman" w:cs="Times New Roman"/>
          <w:szCs w:val="24"/>
        </w:rPr>
        <w:t xml:space="preserve"> «διαίρει και βασίλευε», της χειραγώγησης και της εξαπάτησης, για μια ακόμα φορά τη βλέπουμε και εδώ σε </w:t>
      </w:r>
      <w:r>
        <w:rPr>
          <w:rFonts w:eastAsia="Times New Roman" w:cs="Times New Roman"/>
          <w:szCs w:val="24"/>
        </w:rPr>
        <w:t xml:space="preserve">όλο της το μεγαλείο. </w:t>
      </w:r>
    </w:p>
    <w:p w14:paraId="02D99B83" w14:textId="77777777" w:rsidR="00D3277D" w:rsidRDefault="009F72F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ο λαός έχει μπροστά του να αντιμετωπίσει τα μεγάλα σκάνδαλα, που είναι οι τεράστιες αδικίες που έρχονται με μορφή χιονοστιβάδας ως συνέχεια των προηγούμενων και αφορούν και τα εργασιακά δικαιώματα και τη </w:t>
      </w:r>
      <w:proofErr w:type="spellStart"/>
      <w:r>
        <w:rPr>
          <w:rFonts w:eastAsia="Times New Roman" w:cs="Times New Roman"/>
          <w:szCs w:val="24"/>
        </w:rPr>
        <w:t>φοροληστεία</w:t>
      </w:r>
      <w:proofErr w:type="spellEnd"/>
      <w:r>
        <w:rPr>
          <w:rFonts w:eastAsia="Times New Roman" w:cs="Times New Roman"/>
          <w:szCs w:val="24"/>
        </w:rPr>
        <w:t xml:space="preserve">, τους πλειστηριασμούς, το σύνολο, δηλαδή, των μέτρων που βάζουν ταφόπλακα σε δικαιώματα στο ήδη εξαφανισμένο λαϊκό εισόδημα, στην ίδια τη ζωή του. </w:t>
      </w:r>
    </w:p>
    <w:p w14:paraId="02D99B84" w14:textId="77777777" w:rsidR="00D3277D" w:rsidRDefault="009F72F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Τελειώνοντας θα ήθελα να θέσω κι ένα επιπλέον πρόβλημα, που με τη λογική σας καταλαβαίνω ότι δεν το αντιλαμ</w:t>
      </w:r>
      <w:r>
        <w:rPr>
          <w:rFonts w:eastAsia="Times New Roman" w:cs="Times New Roman"/>
          <w:szCs w:val="24"/>
        </w:rPr>
        <w:t xml:space="preserve">βάνεστε ως μείζον ζήτημα διαφθοράς και σκανδάλου, το οποίο πλήττει, μάλιστα, τον ευαίσθητο χώρο της νεολαίας μας. </w:t>
      </w:r>
    </w:p>
    <w:p w14:paraId="02D99B85" w14:textId="77777777" w:rsidR="00D3277D" w:rsidRDefault="009F72F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Θα έχετε ασφαλώς υπ’ </w:t>
      </w:r>
      <w:proofErr w:type="spellStart"/>
      <w:r>
        <w:rPr>
          <w:rFonts w:eastAsia="Times New Roman" w:cs="Times New Roman"/>
          <w:szCs w:val="24"/>
        </w:rPr>
        <w:t>όψιν</w:t>
      </w:r>
      <w:proofErr w:type="spellEnd"/>
      <w:r>
        <w:rPr>
          <w:rFonts w:eastAsia="Times New Roman" w:cs="Times New Roman"/>
          <w:szCs w:val="24"/>
        </w:rPr>
        <w:t xml:space="preserve"> σας την πανελλήνια έρευνα στον μαθητικό πληθυσμό για τη χρήση </w:t>
      </w:r>
      <w:proofErr w:type="spellStart"/>
      <w:r>
        <w:rPr>
          <w:rFonts w:eastAsia="Times New Roman" w:cs="Times New Roman"/>
          <w:szCs w:val="24"/>
        </w:rPr>
        <w:t>εξαρτησιογόνων</w:t>
      </w:r>
      <w:proofErr w:type="spellEnd"/>
      <w:r>
        <w:rPr>
          <w:rFonts w:eastAsia="Times New Roman" w:cs="Times New Roman"/>
          <w:szCs w:val="24"/>
        </w:rPr>
        <w:t xml:space="preserve"> ουσιών και άλλες </w:t>
      </w:r>
      <w:proofErr w:type="spellStart"/>
      <w:r>
        <w:rPr>
          <w:rFonts w:eastAsia="Times New Roman" w:cs="Times New Roman"/>
          <w:szCs w:val="24"/>
        </w:rPr>
        <w:t>εξαρτητικές</w:t>
      </w:r>
      <w:proofErr w:type="spellEnd"/>
      <w:r>
        <w:rPr>
          <w:rFonts w:eastAsia="Times New Roman" w:cs="Times New Roman"/>
          <w:szCs w:val="24"/>
        </w:rPr>
        <w:t xml:space="preserve">  συμπεριφ</w:t>
      </w:r>
      <w:r>
        <w:rPr>
          <w:rFonts w:eastAsia="Times New Roman" w:cs="Times New Roman"/>
          <w:szCs w:val="24"/>
        </w:rPr>
        <w:t>ορές του 2015. Σε αυτή αποκαλύπτεται ότι εκτός των άλλων σημαντική μερίδα δεκαεξάχρονων παιδιών -το 13,1%, παρακαλώ, του συνόλου- ασχολείται συστηματικά με τον τζόγο –</w:t>
      </w:r>
      <w:proofErr w:type="spellStart"/>
      <w:r>
        <w:rPr>
          <w:rFonts w:eastAsia="Times New Roman" w:cs="Times New Roman"/>
          <w:szCs w:val="24"/>
        </w:rPr>
        <w:t>Τζόκερ</w:t>
      </w:r>
      <w:proofErr w:type="spellEnd"/>
      <w:r>
        <w:rPr>
          <w:rFonts w:eastAsia="Times New Roman" w:cs="Times New Roman"/>
          <w:szCs w:val="24"/>
        </w:rPr>
        <w:t xml:space="preserve">, Στοίχημα, </w:t>
      </w:r>
      <w:r>
        <w:rPr>
          <w:rFonts w:eastAsia="Times New Roman" w:cs="Times New Roman"/>
          <w:szCs w:val="24"/>
        </w:rPr>
        <w:t>ι</w:t>
      </w:r>
      <w:r>
        <w:rPr>
          <w:rFonts w:eastAsia="Times New Roman" w:cs="Times New Roman"/>
          <w:szCs w:val="24"/>
        </w:rPr>
        <w:t xml:space="preserve">πποδρομίες και όλα αυτά- και νόμιμο και παράνομο μέσω του διαδικτύου. </w:t>
      </w:r>
    </w:p>
    <w:p w14:paraId="02D99B86" w14:textId="77777777" w:rsidR="00D3277D" w:rsidRDefault="009F72F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Οι ευθύνες των μέχρι σήμερα κυβερνήσεων είναι -θα λέγαμε- εγκληματικές για την εξάπλωση του τζόγου. Με μπροστάρη το κράτος εδώ και πάρα πολύ καιρό καλλιεργούνται ψεύτικες ελπίδες σπρώχνοντας και πιτσιρικάδες να </w:t>
      </w:r>
      <w:proofErr w:type="spellStart"/>
      <w:r>
        <w:rPr>
          <w:rFonts w:eastAsia="Times New Roman" w:cs="Times New Roman"/>
          <w:szCs w:val="24"/>
        </w:rPr>
        <w:t>τζογάρουν</w:t>
      </w:r>
      <w:proofErr w:type="spellEnd"/>
      <w:r>
        <w:rPr>
          <w:rFonts w:eastAsia="Times New Roman" w:cs="Times New Roman"/>
          <w:szCs w:val="24"/>
        </w:rPr>
        <w:t xml:space="preserve">, για να δοκιμάσουν την τύχη τους, </w:t>
      </w:r>
      <w:r>
        <w:rPr>
          <w:rFonts w:eastAsia="Times New Roman" w:cs="Times New Roman"/>
          <w:szCs w:val="24"/>
        </w:rPr>
        <w:t xml:space="preserve">να πιάσουν δήθεν την καλή. </w:t>
      </w:r>
    </w:p>
    <w:p w14:paraId="02D99B87" w14:textId="77777777" w:rsidR="00D3277D" w:rsidRDefault="009F72F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Το πρόβλημα δεν είναι αν ο τζόγος είναι νόμιμος ή παράνομος, αφού έτσι κι αλλιώς το κλίμα που δημιουργείται με τη διαφήμιση του νόμιμου, αρκεί και για τη διαφήμιση του παράνομου. Είναι μια πραγματικότητα που συντηρείται, αναπαρά</w:t>
      </w:r>
      <w:r>
        <w:rPr>
          <w:rFonts w:eastAsia="Times New Roman" w:cs="Times New Roman"/>
          <w:szCs w:val="24"/>
        </w:rPr>
        <w:t xml:space="preserve">γεται, ενισχύεται πολύμορφα, γιατί συμφέρει το σύστημα πολλαπλώς, φέρνοντάς του </w:t>
      </w:r>
      <w:proofErr w:type="spellStart"/>
      <w:r>
        <w:rPr>
          <w:rFonts w:eastAsia="Times New Roman" w:cs="Times New Roman"/>
          <w:szCs w:val="24"/>
        </w:rPr>
        <w:t>πολυεπίπεδα</w:t>
      </w:r>
      <w:proofErr w:type="spellEnd"/>
      <w:r>
        <w:rPr>
          <w:rFonts w:eastAsia="Times New Roman" w:cs="Times New Roman"/>
          <w:szCs w:val="24"/>
        </w:rPr>
        <w:t xml:space="preserve"> κέρδη. </w:t>
      </w:r>
    </w:p>
    <w:p w14:paraId="02D99B88" w14:textId="77777777" w:rsidR="00D3277D" w:rsidRDefault="009F72F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Αυτά, όμως, δεν τα εντάσσετε στη συζήτηση για τη διαφθορά, τη διαπλοκή, τα σκάνδαλα. Και, όμως, αυτά και αν είναι σκάνδαλα κρατικά, κυβερνητικά, πολιτικά πο</w:t>
      </w:r>
      <w:r>
        <w:rPr>
          <w:rFonts w:eastAsia="Times New Roman" w:cs="Times New Roman"/>
          <w:szCs w:val="24"/>
        </w:rPr>
        <w:t xml:space="preserve">υ φθείρουν μάλιστα ψυχές, συνειδήσεις των νέων ανθρώπων. </w:t>
      </w:r>
    </w:p>
    <w:p w14:paraId="02D99B89" w14:textId="77777777" w:rsidR="00D3277D" w:rsidRDefault="009F72F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εμείς επιμένουμε ότι ο ελληνικός λαός θα πρέπει να δει τη συνολική εικόνα, να δει το δάσος και όχι τα δένδρα που του στήνουν κάθε φορά για αποπροσανατολισμό. Και το δάσο</w:t>
      </w:r>
      <w:r>
        <w:rPr>
          <w:rFonts w:eastAsia="Times New Roman" w:cs="Times New Roman"/>
          <w:szCs w:val="24"/>
        </w:rPr>
        <w:t>ς είναι αυτό το σάπιο και διεφθαρμένο σύστημα που «ματώνει» τον λαό μας, είναι το πολιτικό προσωπικό του, τα διάφορα κέντρα που</w:t>
      </w:r>
      <w:r>
        <w:rPr>
          <w:rFonts w:eastAsia="Times New Roman" w:cs="Times New Roman"/>
          <w:szCs w:val="24"/>
        </w:rPr>
        <w:t>,</w:t>
      </w:r>
      <w:r>
        <w:rPr>
          <w:rFonts w:eastAsia="Times New Roman" w:cs="Times New Roman"/>
          <w:szCs w:val="24"/>
        </w:rPr>
        <w:t xml:space="preserve"> παρά τους ανταγωνισμούς </w:t>
      </w:r>
      <w:r>
        <w:rPr>
          <w:rFonts w:eastAsia="Times New Roman" w:cs="Times New Roman"/>
          <w:szCs w:val="24"/>
        </w:rPr>
        <w:t>τους,</w:t>
      </w:r>
      <w:r>
        <w:rPr>
          <w:rFonts w:eastAsia="Times New Roman" w:cs="Times New Roman"/>
          <w:szCs w:val="24"/>
        </w:rPr>
        <w:t xml:space="preserve"> υπηρετούν αυτό το σύστημα και </w:t>
      </w:r>
      <w:r>
        <w:rPr>
          <w:rFonts w:eastAsia="Times New Roman" w:cs="Times New Roman"/>
          <w:szCs w:val="24"/>
        </w:rPr>
        <w:lastRenderedPageBreak/>
        <w:t>φυσικά, οι σχέσεις διαπλοκής που θα αναπτύσσονται όσο αυτό το σύστη</w:t>
      </w:r>
      <w:r>
        <w:rPr>
          <w:rFonts w:eastAsia="Times New Roman" w:cs="Times New Roman"/>
          <w:szCs w:val="24"/>
        </w:rPr>
        <w:t xml:space="preserve">μα δεν ανατρέπεται. Αυτό, τελικά, είναι που άρδην πρέπει να αλλάξει. </w:t>
      </w:r>
    </w:p>
    <w:p w14:paraId="02D99B8A" w14:textId="77777777" w:rsidR="00D3277D" w:rsidRDefault="009F72F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2D99B8B" w14:textId="77777777" w:rsidR="00D3277D" w:rsidRDefault="009F72F4">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Ευχαριστούμε πολύ τον κ. </w:t>
      </w:r>
      <w:proofErr w:type="spellStart"/>
      <w:r>
        <w:rPr>
          <w:rFonts w:eastAsia="Times New Roman"/>
          <w:szCs w:val="24"/>
        </w:rPr>
        <w:t>Κουτσούμπα</w:t>
      </w:r>
      <w:proofErr w:type="spellEnd"/>
      <w:r>
        <w:rPr>
          <w:rFonts w:eastAsia="Times New Roman"/>
          <w:szCs w:val="24"/>
        </w:rPr>
        <w:t xml:space="preserve">. </w:t>
      </w:r>
    </w:p>
    <w:p w14:paraId="02D99B8C" w14:textId="77777777" w:rsidR="00D3277D" w:rsidRDefault="009F72F4">
      <w:pPr>
        <w:spacing w:after="0" w:line="600" w:lineRule="auto"/>
        <w:ind w:firstLine="720"/>
        <w:jc w:val="both"/>
        <w:rPr>
          <w:rFonts w:eastAsia="Times New Roman"/>
          <w:szCs w:val="24"/>
        </w:rPr>
      </w:pPr>
      <w:r>
        <w:rPr>
          <w:rFonts w:eastAsia="Times New Roman"/>
          <w:szCs w:val="24"/>
        </w:rPr>
        <w:t xml:space="preserve">Τον λόγο έχει ο Πρόεδρος της Κοινοβουλευτικής Ομάδας του Ποταμιού κ. Σταύρος Θεοδωράκης για είκοσι λεπτά. </w:t>
      </w:r>
    </w:p>
    <w:p w14:paraId="02D99B8D" w14:textId="77777777" w:rsidR="00D3277D" w:rsidRDefault="009F72F4">
      <w:pPr>
        <w:spacing w:after="0" w:line="600" w:lineRule="auto"/>
        <w:ind w:firstLine="720"/>
        <w:jc w:val="both"/>
        <w:rPr>
          <w:rFonts w:eastAsia="Times New Roman"/>
          <w:szCs w:val="24"/>
        </w:rPr>
      </w:pPr>
      <w:r>
        <w:rPr>
          <w:rFonts w:eastAsia="Times New Roman"/>
          <w:b/>
          <w:szCs w:val="24"/>
        </w:rPr>
        <w:t xml:space="preserve">ΣΤΑΥΡΟΣ ΘΕΟΔΩΡΑΚΗΣ (Πρόεδρος του κόμματος Το Ποτάμι): </w:t>
      </w:r>
      <w:r>
        <w:rPr>
          <w:rFonts w:eastAsia="Times New Roman"/>
          <w:szCs w:val="24"/>
        </w:rPr>
        <w:t>Κυρίες και κύριοι συνάδελφοι, υπάρχει εκεί έξω ένας απατεώνας που τριγυρνάει αυτόν τον καιρό στ</w:t>
      </w:r>
      <w:r>
        <w:rPr>
          <w:rFonts w:eastAsia="Times New Roman"/>
          <w:szCs w:val="24"/>
        </w:rPr>
        <w:t>α χωριά και τις πόλεις της χώρας και λέει ότι έχει 500.000.000.000, 600.000.000.000 στην άκρη και ότι είναι σε θέση να ξεπληρώσει τα χρέη όλων των Ελλήνων, όχι μόνο το δημόσιο χρέος που, άλλωστε, θα το διαγράψει ο κ. Τσίπρας, αλλά και το ιδιωτικό χρέος, αυ</w:t>
      </w:r>
      <w:r>
        <w:rPr>
          <w:rFonts w:eastAsia="Times New Roman"/>
          <w:szCs w:val="24"/>
        </w:rPr>
        <w:t xml:space="preserve">τό που έχει κάποιος σε μια «κόκκινη» κάρτα. Έχει ανοίξει γραφεία σε όλη την Ελλάδα και ετοιμάζεται να κατέβει και στις εκλογές. </w:t>
      </w:r>
    </w:p>
    <w:p w14:paraId="02D99B8E" w14:textId="77777777" w:rsidR="00D3277D" w:rsidRDefault="009F72F4">
      <w:pPr>
        <w:spacing w:after="0" w:line="600" w:lineRule="auto"/>
        <w:ind w:firstLine="720"/>
        <w:jc w:val="both"/>
        <w:rPr>
          <w:rFonts w:eastAsia="Times New Roman" w:cs="Times New Roman"/>
          <w:szCs w:val="24"/>
        </w:rPr>
      </w:pPr>
      <w:r>
        <w:rPr>
          <w:rFonts w:eastAsia="Times New Roman"/>
          <w:szCs w:val="24"/>
        </w:rPr>
        <w:lastRenderedPageBreak/>
        <w:t>Θα πρέπει, λοιπόν, αντί να κάνουμε πλάκα με αυτά τα φαινόμενα, να αναρωτηθούμε ποιος στρώνει το έδαφος σε αυτούς τους τύπους, σ</w:t>
      </w:r>
      <w:r>
        <w:rPr>
          <w:rFonts w:eastAsia="Times New Roman"/>
          <w:szCs w:val="24"/>
        </w:rPr>
        <w:t xml:space="preserve">ε αυτούς τους απατεώνες. Μήπως αυτοί που έλεγαν ότι με μια μόνο κίνηση μπορείς να σβήσεις το μεγαλύτερο μέρος του χρέους της χώρας; </w:t>
      </w:r>
      <w:r>
        <w:rPr>
          <w:rFonts w:eastAsia="Times New Roman" w:cs="Times New Roman"/>
          <w:szCs w:val="24"/>
        </w:rPr>
        <w:t xml:space="preserve"> </w:t>
      </w:r>
    </w:p>
    <w:p w14:paraId="02D99B8F" w14:textId="77777777" w:rsidR="00D3277D" w:rsidRDefault="009F72F4">
      <w:pPr>
        <w:spacing w:after="0" w:line="600" w:lineRule="auto"/>
        <w:ind w:firstLine="720"/>
        <w:jc w:val="both"/>
        <w:rPr>
          <w:rFonts w:eastAsia="Times New Roman"/>
          <w:szCs w:val="24"/>
        </w:rPr>
      </w:pPr>
      <w:r>
        <w:rPr>
          <w:rFonts w:eastAsia="Times New Roman"/>
          <w:szCs w:val="24"/>
        </w:rPr>
        <w:t>Μήπως οι πολιτικοί που φώναζαν «κανένα σπίτι στα χέρια τραπεζίτη» και τώρα στέλνουν τα ΜΑΤ για να υπερασπιστούν τους πλεισ</w:t>
      </w:r>
      <w:r>
        <w:rPr>
          <w:rFonts w:eastAsia="Times New Roman"/>
          <w:szCs w:val="24"/>
        </w:rPr>
        <w:t>τηριασμούς;</w:t>
      </w:r>
    </w:p>
    <w:p w14:paraId="02D99B90" w14:textId="77777777" w:rsidR="00D3277D" w:rsidRDefault="009F72F4">
      <w:pPr>
        <w:spacing w:after="0" w:line="600" w:lineRule="auto"/>
        <w:ind w:firstLine="720"/>
        <w:jc w:val="both"/>
        <w:rPr>
          <w:rFonts w:eastAsia="Times New Roman"/>
          <w:szCs w:val="24"/>
        </w:rPr>
      </w:pPr>
      <w:r>
        <w:rPr>
          <w:rFonts w:eastAsia="Times New Roman"/>
          <w:szCs w:val="24"/>
        </w:rPr>
        <w:t>Μήπως αυτοί που υπερηφανεύονταν στα κανάλια ότι δεν θα πληρώσουν ΕΝΦΙΑ και από την «</w:t>
      </w:r>
      <w:r>
        <w:rPr>
          <w:rFonts w:eastAsia="Times New Roman"/>
          <w:szCs w:val="24"/>
        </w:rPr>
        <w:t>ΑΥΓΗ</w:t>
      </w:r>
      <w:r>
        <w:rPr>
          <w:rFonts w:eastAsia="Times New Roman"/>
          <w:szCs w:val="24"/>
        </w:rPr>
        <w:t>» καλούσαν και τον κόσμο να μην πληρώσει ΕΝΦΙΑ και τώρα όχι μόνο λένε «πλήρωσε ΕΝΦΙΑ», αλλά «πλήρωσε και τις αυξήσεις στα διόδια, που εμείς θα κόβαμε»;</w:t>
      </w:r>
    </w:p>
    <w:p w14:paraId="02D99B91" w14:textId="77777777" w:rsidR="00D3277D" w:rsidRDefault="009F72F4">
      <w:pPr>
        <w:spacing w:after="0" w:line="600" w:lineRule="auto"/>
        <w:ind w:firstLine="720"/>
        <w:jc w:val="both"/>
        <w:rPr>
          <w:rFonts w:eastAsia="Times New Roman"/>
          <w:szCs w:val="24"/>
        </w:rPr>
      </w:pPr>
      <w:r>
        <w:rPr>
          <w:rFonts w:eastAsia="Times New Roman"/>
          <w:szCs w:val="24"/>
        </w:rPr>
        <w:t xml:space="preserve">Όταν, δηλαδή, η πολιτική, κυρίες και κύριοι συνάδελφοι, παραδίδεται στη δημαγωγία, δεν θα αργήσει η στιγμή που θα γίνει πιστευτός και αυτός που λέει ότι έχει 500.000.000.000 να τα μοιράσει στον κόσμο. </w:t>
      </w:r>
    </w:p>
    <w:p w14:paraId="02D99B92" w14:textId="77777777" w:rsidR="00D3277D" w:rsidRDefault="009F72F4">
      <w:pPr>
        <w:spacing w:after="0" w:line="600" w:lineRule="auto"/>
        <w:ind w:firstLine="720"/>
        <w:jc w:val="both"/>
        <w:rPr>
          <w:rFonts w:eastAsia="Times New Roman"/>
          <w:szCs w:val="24"/>
        </w:rPr>
      </w:pPr>
      <w:r>
        <w:rPr>
          <w:rFonts w:eastAsia="Times New Roman"/>
          <w:szCs w:val="24"/>
        </w:rPr>
        <w:lastRenderedPageBreak/>
        <w:t>Το θέμα μας, όμως, είναι η διαπλοκή και εδώ θέλω να φτ</w:t>
      </w:r>
      <w:r>
        <w:rPr>
          <w:rFonts w:eastAsia="Times New Roman"/>
          <w:szCs w:val="24"/>
        </w:rPr>
        <w:t xml:space="preserve">άσω. Οι δημαγωγοί και οι λαϊκιστές δεν κατακτούν ποτέ μόνοι τους την εξουσία. Χρειάζονται κανάλια, χρειάζονται χρήματα, χρειάζονται διαπλοκή με πολιτικά και επιχειρηματικά συμφέροντα. </w:t>
      </w:r>
    </w:p>
    <w:p w14:paraId="02D99B93" w14:textId="77777777" w:rsidR="00D3277D" w:rsidRDefault="009F72F4">
      <w:pPr>
        <w:spacing w:after="0" w:line="600" w:lineRule="auto"/>
        <w:ind w:firstLine="720"/>
        <w:jc w:val="both"/>
        <w:rPr>
          <w:rFonts w:eastAsia="Times New Roman"/>
          <w:szCs w:val="24"/>
        </w:rPr>
      </w:pPr>
      <w:r>
        <w:rPr>
          <w:rFonts w:eastAsia="Times New Roman"/>
          <w:szCs w:val="24"/>
        </w:rPr>
        <w:t>Η διαπλοκή, λοιπόν, κυρίες και κύριοι συνάδελφοι, σας βοήθησε για να φτ</w:t>
      </w:r>
      <w:r>
        <w:rPr>
          <w:rFonts w:eastAsia="Times New Roman"/>
          <w:szCs w:val="24"/>
        </w:rPr>
        <w:t xml:space="preserve">άσετε στην εξουσία. Δηλαδή, επιχειρηματίες και </w:t>
      </w:r>
      <w:proofErr w:type="spellStart"/>
      <w:r>
        <w:rPr>
          <w:rFonts w:eastAsia="Times New Roman"/>
          <w:szCs w:val="24"/>
        </w:rPr>
        <w:t>καναλάρχες</w:t>
      </w:r>
      <w:proofErr w:type="spellEnd"/>
      <w:r>
        <w:rPr>
          <w:rFonts w:eastAsia="Times New Roman"/>
          <w:szCs w:val="24"/>
        </w:rPr>
        <w:t>,</w:t>
      </w:r>
      <w:r>
        <w:rPr>
          <w:rFonts w:eastAsia="Times New Roman"/>
          <w:szCs w:val="24"/>
        </w:rPr>
        <w:t xml:space="preserve"> που είδαν το παλιό να τελειώνει, πίστεψαν ότι θα έχουν μαζί σας μια νέα δεκαετία εξουσίας.</w:t>
      </w:r>
    </w:p>
    <w:p w14:paraId="02D99B94" w14:textId="77777777" w:rsidR="00D3277D" w:rsidRDefault="009F72F4">
      <w:pPr>
        <w:spacing w:after="0" w:line="600" w:lineRule="auto"/>
        <w:ind w:firstLine="720"/>
        <w:jc w:val="both"/>
        <w:rPr>
          <w:rFonts w:eastAsia="Times New Roman"/>
          <w:szCs w:val="24"/>
        </w:rPr>
      </w:pPr>
      <w:r>
        <w:rPr>
          <w:rFonts w:eastAsia="Times New Roman"/>
          <w:szCs w:val="24"/>
        </w:rPr>
        <w:t xml:space="preserve">Να σας θυμίσω τα πρωτοσέλιδα; Εδώ τα έχουμε. Να σας θυμίσω τι έκαναν τα κανάλια, τις </w:t>
      </w:r>
      <w:proofErr w:type="spellStart"/>
      <w:r>
        <w:rPr>
          <w:rFonts w:eastAsia="Times New Roman"/>
          <w:szCs w:val="24"/>
        </w:rPr>
        <w:t>διακαναλικές</w:t>
      </w:r>
      <w:proofErr w:type="spellEnd"/>
      <w:r>
        <w:rPr>
          <w:rFonts w:eastAsia="Times New Roman"/>
          <w:szCs w:val="24"/>
        </w:rPr>
        <w:t xml:space="preserve"> συνεντεύ</w:t>
      </w:r>
      <w:r>
        <w:rPr>
          <w:rFonts w:eastAsia="Times New Roman"/>
          <w:szCs w:val="24"/>
        </w:rPr>
        <w:t xml:space="preserve">ξεις; Για να λέτε τι; Για να λέτε –θυμάστε, προεκλογικά- ότι έρχεται -προσέξτε την ιεροσυλία, τι λέγατε, ο κ. Τσίπρας το έλεγε, δηλαδή, για την ακρίβεια- χειμώνας χειρότερος από τον χειμώνα του 1941, τότε που είχαμε εκατό χιλιάδες νεκρούς στην Αθήνα. Αυτά </w:t>
      </w:r>
      <w:r>
        <w:rPr>
          <w:rFonts w:eastAsia="Times New Roman"/>
          <w:szCs w:val="24"/>
        </w:rPr>
        <w:t>λέγατε.</w:t>
      </w:r>
    </w:p>
    <w:p w14:paraId="02D99B95" w14:textId="77777777" w:rsidR="00D3277D" w:rsidRDefault="009F72F4">
      <w:pPr>
        <w:spacing w:after="0" w:line="600" w:lineRule="auto"/>
        <w:ind w:firstLine="720"/>
        <w:jc w:val="both"/>
        <w:rPr>
          <w:rFonts w:eastAsia="Times New Roman"/>
          <w:szCs w:val="24"/>
        </w:rPr>
      </w:pPr>
      <w:r>
        <w:rPr>
          <w:rFonts w:eastAsia="Times New Roman"/>
          <w:szCs w:val="24"/>
        </w:rPr>
        <w:t xml:space="preserve">Και τώρα, ως διά μαγείας, τελείωσαν οι ανθρωπιστικές κρίσεις και κάνουμε και γιορτές στο Κολωνάκι! Να γιορτάσουμε τι; Τις αυξήσεις του πετρελαίου τον χειμώνα; </w:t>
      </w:r>
    </w:p>
    <w:p w14:paraId="02D99B96" w14:textId="77777777" w:rsidR="00D3277D" w:rsidRDefault="009F72F4">
      <w:pPr>
        <w:spacing w:after="0" w:line="600" w:lineRule="auto"/>
        <w:ind w:firstLine="720"/>
        <w:jc w:val="both"/>
        <w:rPr>
          <w:rFonts w:eastAsia="Times New Roman"/>
          <w:szCs w:val="24"/>
        </w:rPr>
      </w:pPr>
      <w:r>
        <w:rPr>
          <w:rFonts w:eastAsia="Times New Roman"/>
          <w:szCs w:val="24"/>
        </w:rPr>
        <w:lastRenderedPageBreak/>
        <w:t>Το κύριο μέλημά μας θα έπρεπε να ήταν η αντιμετώπιση της διαπλοκής. Όμως, το δικό σας κύ</w:t>
      </w:r>
      <w:r>
        <w:rPr>
          <w:rFonts w:eastAsia="Times New Roman"/>
          <w:szCs w:val="24"/>
        </w:rPr>
        <w:t xml:space="preserve">ριο μέλημα -και το λέω με μεγάλη μου λύπη-, κύριοι συνάδελφοι του ΣΥΡΙΖΑ, ήταν να μαρκάρετε ως διαπλεκόμενους τους άλλους και για δύο χρόνια να μαρκάρετε ως διαπλεκόμενο το Ποτάμι. </w:t>
      </w:r>
    </w:p>
    <w:p w14:paraId="02D99B97" w14:textId="77777777" w:rsidR="00D3277D" w:rsidRDefault="009F72F4">
      <w:pPr>
        <w:spacing w:after="0" w:line="600" w:lineRule="auto"/>
        <w:ind w:firstLine="720"/>
        <w:jc w:val="both"/>
        <w:rPr>
          <w:rFonts w:eastAsia="Times New Roman"/>
          <w:szCs w:val="24"/>
        </w:rPr>
      </w:pPr>
      <w:r>
        <w:rPr>
          <w:rFonts w:eastAsia="Times New Roman"/>
          <w:szCs w:val="24"/>
        </w:rPr>
        <w:t>Δεν βλέπω στην Αίθουσα τον κ. Σκουρλέτη, τον κ. Παππά. Βλέπω, όμως, τον κ.</w:t>
      </w:r>
      <w:r>
        <w:rPr>
          <w:rFonts w:eastAsia="Times New Roman"/>
          <w:szCs w:val="24"/>
        </w:rPr>
        <w:t xml:space="preserve"> Καμμένο. Και ήθελα να ρωτήσω: Πόσο σας στοίχισε -σε λεφτά εννοώ- η προσπάθεια να βρωμίσετε το Ποτάμι; Ρίξατε τόνους λάσπης στην πρώτη και μοναδική προσπάθεια ανθρώπων που δεν ανήκαν στα τζάκια της πολιτικής και που δεν έρχονταν από τα κομματικά υπόγεια. Κ</w:t>
      </w:r>
      <w:r>
        <w:rPr>
          <w:rFonts w:eastAsia="Times New Roman"/>
          <w:szCs w:val="24"/>
        </w:rPr>
        <w:t xml:space="preserve">αι το κάνατε, βέβαια, με τη βοήθεια αυτών που καταγγέλλατε. Στα φανερά τούς καταγγέλλατε και στα κρυφά τούς δίνατε το χέρι σας. </w:t>
      </w:r>
    </w:p>
    <w:p w14:paraId="02D99B98" w14:textId="77777777" w:rsidR="00D3277D" w:rsidRDefault="009F72F4">
      <w:pPr>
        <w:spacing w:after="0" w:line="600" w:lineRule="auto"/>
        <w:ind w:firstLine="720"/>
        <w:jc w:val="both"/>
        <w:rPr>
          <w:rFonts w:eastAsia="Times New Roman"/>
          <w:szCs w:val="24"/>
        </w:rPr>
      </w:pPr>
      <w:r>
        <w:rPr>
          <w:rFonts w:eastAsia="Times New Roman"/>
          <w:szCs w:val="24"/>
        </w:rPr>
        <w:t xml:space="preserve">Πόσα λεφτά –συγκεκριμένο είναι το ερώτημα, απαντήστε- δώσατε σε αυτά τα </w:t>
      </w:r>
      <w:proofErr w:type="spellStart"/>
      <w:r>
        <w:rPr>
          <w:rFonts w:eastAsia="Times New Roman"/>
          <w:szCs w:val="24"/>
        </w:rPr>
        <w:t>τρολ</w:t>
      </w:r>
      <w:proofErr w:type="spellEnd"/>
      <w:r>
        <w:rPr>
          <w:rFonts w:eastAsia="Times New Roman"/>
          <w:szCs w:val="24"/>
        </w:rPr>
        <w:t xml:space="preserve"> –μαύρα λεφτά, βέβαια, φαντάζομαι- και σε όλους αυτ</w:t>
      </w:r>
      <w:r>
        <w:rPr>
          <w:rFonts w:eastAsia="Times New Roman"/>
          <w:szCs w:val="24"/>
        </w:rPr>
        <w:t xml:space="preserve">ούς τους δήθεν αγανακτισμένους </w:t>
      </w:r>
      <w:proofErr w:type="spellStart"/>
      <w:r>
        <w:rPr>
          <w:rFonts w:eastAsia="Times New Roman"/>
          <w:szCs w:val="24"/>
        </w:rPr>
        <w:t>μπλόγκερ</w:t>
      </w:r>
      <w:proofErr w:type="spellEnd"/>
      <w:r>
        <w:rPr>
          <w:rFonts w:eastAsia="Times New Roman"/>
          <w:szCs w:val="24"/>
        </w:rPr>
        <w:t xml:space="preserve">, όλους αυτούς τους μεταμφιεσμένους </w:t>
      </w:r>
      <w:proofErr w:type="spellStart"/>
      <w:r>
        <w:rPr>
          <w:rFonts w:eastAsia="Times New Roman"/>
          <w:szCs w:val="24"/>
        </w:rPr>
        <w:t>αντεξουσιαστές</w:t>
      </w:r>
      <w:proofErr w:type="spellEnd"/>
      <w:r>
        <w:rPr>
          <w:rFonts w:eastAsia="Times New Roman"/>
          <w:szCs w:val="24"/>
        </w:rPr>
        <w:t xml:space="preserve">, όλους αυτούς τους κομματικούς δημοσιογράφους που για δύο χρόνια </w:t>
      </w:r>
      <w:r>
        <w:rPr>
          <w:rFonts w:eastAsia="Times New Roman"/>
          <w:szCs w:val="24"/>
        </w:rPr>
        <w:lastRenderedPageBreak/>
        <w:t>είχαν ως κύριο μέλημά τους από το πρωί μέχρι το βράδυ να πετάνε λάσπη στο Ποτάμι, ότι είναι των εργολ</w:t>
      </w:r>
      <w:r>
        <w:rPr>
          <w:rFonts w:eastAsia="Times New Roman"/>
          <w:szCs w:val="24"/>
        </w:rPr>
        <w:t>άβων και ότι είναι των Γερμανών;</w:t>
      </w:r>
    </w:p>
    <w:p w14:paraId="02D99B99" w14:textId="77777777" w:rsidR="00D3277D" w:rsidRDefault="009F72F4">
      <w:pPr>
        <w:spacing w:after="0" w:line="600" w:lineRule="auto"/>
        <w:ind w:firstLine="720"/>
        <w:jc w:val="both"/>
        <w:rPr>
          <w:rFonts w:eastAsia="Times New Roman"/>
          <w:szCs w:val="24"/>
        </w:rPr>
      </w:pPr>
      <w:r>
        <w:rPr>
          <w:rFonts w:eastAsia="Times New Roman"/>
          <w:szCs w:val="24"/>
        </w:rPr>
        <w:t xml:space="preserve">Πρόσφατα μάθαμε -προσέξτε, ξέφυγε- ότι ένας από αυτούς που πρωτοστατούσε στις αθλιότητες ήταν υπάλληλος της κ. </w:t>
      </w:r>
      <w:proofErr w:type="spellStart"/>
      <w:r>
        <w:rPr>
          <w:rFonts w:eastAsia="Times New Roman"/>
          <w:szCs w:val="24"/>
        </w:rPr>
        <w:t>Γεροβασίλη</w:t>
      </w:r>
      <w:proofErr w:type="spellEnd"/>
      <w:r>
        <w:rPr>
          <w:rFonts w:eastAsia="Times New Roman"/>
          <w:szCs w:val="24"/>
        </w:rPr>
        <w:t>. Όχι υπάλληλος στο σπίτι της -δεν τον πλήρωνε με τα δικά της λεφτά- αλλά υπάλληλος στο γραφείο της. Π</w:t>
      </w:r>
      <w:r>
        <w:rPr>
          <w:rFonts w:eastAsia="Times New Roman"/>
          <w:szCs w:val="24"/>
        </w:rPr>
        <w:t xml:space="preserve">ληρωνόταν, δηλαδή, από τον ελληνικό λαό για να γράφει αυτά. </w:t>
      </w:r>
    </w:p>
    <w:p w14:paraId="02D99B9A" w14:textId="77777777" w:rsidR="00D3277D" w:rsidRDefault="009F72F4">
      <w:pPr>
        <w:spacing w:after="0" w:line="600" w:lineRule="auto"/>
        <w:ind w:firstLine="720"/>
        <w:jc w:val="both"/>
        <w:rPr>
          <w:rFonts w:eastAsia="Times New Roman"/>
          <w:szCs w:val="24"/>
        </w:rPr>
      </w:pPr>
      <w:r>
        <w:rPr>
          <w:rFonts w:eastAsia="Times New Roman"/>
          <w:szCs w:val="24"/>
        </w:rPr>
        <w:t xml:space="preserve">Προσέξτε μερικές ατάκες του: «Στη χώρα…» –προσέξτε, κύριοι συνάδελφοι, που θέλετε να φέρετε το νέο ήθος στην πολιτική, ο υπάλληλος της κ. </w:t>
      </w:r>
      <w:proofErr w:type="spellStart"/>
      <w:r>
        <w:rPr>
          <w:rFonts w:eastAsia="Times New Roman"/>
          <w:szCs w:val="24"/>
        </w:rPr>
        <w:t>Γεροβασίλη</w:t>
      </w:r>
      <w:proofErr w:type="spellEnd"/>
      <w:r>
        <w:rPr>
          <w:rFonts w:eastAsia="Times New Roman"/>
          <w:szCs w:val="24"/>
        </w:rPr>
        <w:t>- «…όπου το 7% ψηφίζει Ποτάμι, γιατί είναι περί</w:t>
      </w:r>
      <w:r>
        <w:rPr>
          <w:rFonts w:eastAsia="Times New Roman"/>
          <w:szCs w:val="24"/>
        </w:rPr>
        <w:t xml:space="preserve">εργο που το 10% ψηφίζει Χρυσή Αυγή; </w:t>
      </w:r>
      <w:proofErr w:type="spellStart"/>
      <w:r>
        <w:rPr>
          <w:rFonts w:eastAsia="Times New Roman"/>
          <w:szCs w:val="24"/>
        </w:rPr>
        <w:t>Τηλεσκουπίδια</w:t>
      </w:r>
      <w:proofErr w:type="spellEnd"/>
      <w:r>
        <w:rPr>
          <w:rFonts w:eastAsia="Times New Roman"/>
          <w:szCs w:val="24"/>
        </w:rPr>
        <w:t xml:space="preserve"> και φασισμός πάνε μαζί.» </w:t>
      </w:r>
    </w:p>
    <w:p w14:paraId="02D99B9B" w14:textId="77777777" w:rsidR="00D3277D" w:rsidRDefault="009F72F4">
      <w:pPr>
        <w:spacing w:after="0" w:line="600" w:lineRule="auto"/>
        <w:ind w:firstLine="720"/>
        <w:jc w:val="both"/>
        <w:rPr>
          <w:rFonts w:eastAsia="Times New Roman"/>
          <w:szCs w:val="24"/>
        </w:rPr>
      </w:pPr>
      <w:r>
        <w:rPr>
          <w:rFonts w:eastAsia="Times New Roman"/>
          <w:szCs w:val="24"/>
        </w:rPr>
        <w:t xml:space="preserve">Άλλη ατάκα του υπαλλήλου της Κυβέρνησης του κ. Τσίπρα: «Είναι επιστημονικά επιβεβαιωμένο ότι ο άνθρωπος επιβιώνει και χωρίς εγκέφαλο και ψηφίζει Ποτάμι.» </w:t>
      </w:r>
    </w:p>
    <w:p w14:paraId="02D99B9C" w14:textId="77777777" w:rsidR="00D3277D" w:rsidRDefault="009F72F4">
      <w:pPr>
        <w:spacing w:after="0" w:line="600" w:lineRule="auto"/>
        <w:ind w:firstLine="720"/>
        <w:jc w:val="both"/>
        <w:rPr>
          <w:rFonts w:eastAsia="Times New Roman"/>
          <w:szCs w:val="24"/>
        </w:rPr>
      </w:pPr>
      <w:r>
        <w:rPr>
          <w:rFonts w:eastAsia="Times New Roman"/>
          <w:szCs w:val="24"/>
        </w:rPr>
        <w:lastRenderedPageBreak/>
        <w:t>Είχατε πολλούς τέτοιους -</w:t>
      </w:r>
      <w:r>
        <w:rPr>
          <w:rFonts w:eastAsia="Times New Roman"/>
          <w:szCs w:val="24"/>
        </w:rPr>
        <w:t xml:space="preserve">και τους ανταμείβετε σήμερα με λεφτά του ελληνικού λαού- για να βρίζουν όσους δεν σας αρέσουν. Πού τους κρύβετε; Στο Μαξίμου, στο Υπουργείο Αμύνης, στις υπηρεσίες ενημέρωσης, στα υπόγεια της Κουμουνδούρου. </w:t>
      </w:r>
    </w:p>
    <w:p w14:paraId="02D99B9D"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Ο εκδότης της εφημερίδας «</w:t>
      </w:r>
      <w:r>
        <w:rPr>
          <w:rFonts w:eastAsia="Times New Roman" w:cs="Times New Roman"/>
          <w:szCs w:val="24"/>
        </w:rPr>
        <w:t>ΧΩΝΙ</w:t>
      </w:r>
      <w:r>
        <w:rPr>
          <w:rFonts w:eastAsia="Times New Roman" w:cs="Times New Roman"/>
          <w:szCs w:val="24"/>
        </w:rPr>
        <w:t>», που γέμισε με εκ</w:t>
      </w:r>
      <w:r>
        <w:rPr>
          <w:rFonts w:eastAsia="Times New Roman" w:cs="Times New Roman"/>
          <w:szCs w:val="24"/>
        </w:rPr>
        <w:t xml:space="preserve">ατομμύρια αφίσες όλη την Ελλάδα -φαντάζομαι ότι υπάρχουν και τα παραστατικά, που κάποια στιγμή θα ελέγξει και η εφορία για την αφισοκόλληση όλης της χώρας, πάνω από μισό εκατομμύριο λένε αυτοί που ξέρουν- είναι κι αυτός διορισμένος στο γραφείο της κ. </w:t>
      </w:r>
      <w:proofErr w:type="spellStart"/>
      <w:r>
        <w:rPr>
          <w:rFonts w:eastAsia="Times New Roman" w:cs="Times New Roman"/>
          <w:szCs w:val="24"/>
        </w:rPr>
        <w:t>Γεροβ</w:t>
      </w:r>
      <w:r>
        <w:rPr>
          <w:rFonts w:eastAsia="Times New Roman" w:cs="Times New Roman"/>
          <w:szCs w:val="24"/>
        </w:rPr>
        <w:t>ασίλη</w:t>
      </w:r>
      <w:proofErr w:type="spellEnd"/>
      <w:r>
        <w:rPr>
          <w:rFonts w:eastAsia="Times New Roman" w:cs="Times New Roman"/>
          <w:szCs w:val="24"/>
        </w:rPr>
        <w:t xml:space="preserve">. </w:t>
      </w:r>
    </w:p>
    <w:p w14:paraId="02D99B9E"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Ο διαχειριστής του </w:t>
      </w:r>
      <w:r>
        <w:rPr>
          <w:rFonts w:eastAsia="Times New Roman" w:cs="Times New Roman"/>
          <w:szCs w:val="24"/>
          <w:lang w:val="en-GB"/>
        </w:rPr>
        <w:t>site</w:t>
      </w:r>
      <w:r>
        <w:rPr>
          <w:rFonts w:eastAsia="Times New Roman" w:cs="Times New Roman"/>
          <w:szCs w:val="24"/>
        </w:rPr>
        <w:t xml:space="preserve"> </w:t>
      </w:r>
      <w:proofErr w:type="spellStart"/>
      <w:r>
        <w:rPr>
          <w:rFonts w:eastAsia="Times New Roman" w:cs="Times New Roman"/>
          <w:szCs w:val="24"/>
          <w:lang w:val="en-US"/>
        </w:rPr>
        <w:t>o</w:t>
      </w:r>
      <w:r>
        <w:rPr>
          <w:rFonts w:eastAsia="Times New Roman" w:cs="Times New Roman"/>
          <w:szCs w:val="24"/>
          <w:lang w:val="en-US"/>
        </w:rPr>
        <w:t>lympia</w:t>
      </w:r>
      <w:proofErr w:type="spellEnd"/>
      <w:r w:rsidRPr="0085353C">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είναι στην υπηρεσία ενημέρωσης του κ. Καμμένου, του Υπουργείου Αμύνης. </w:t>
      </w:r>
    </w:p>
    <w:p w14:paraId="02D99B9F"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Ο κατάλογος είναι τεράστιος. Δεν θα φάω, όμως, τον χρόνο μου για να ασχοληθώ άλλο με αυτά τα αποβράσματα. Είναι, όμως, το παρακράτος σας και </w:t>
      </w:r>
      <w:r>
        <w:rPr>
          <w:rFonts w:eastAsia="Times New Roman" w:cs="Times New Roman"/>
          <w:szCs w:val="24"/>
        </w:rPr>
        <w:t xml:space="preserve">πρέπει να πείτε την αλήθεια, έστω και για μια στιγμή. </w:t>
      </w:r>
      <w:r>
        <w:rPr>
          <w:rFonts w:eastAsia="Times New Roman" w:cs="Times New Roman"/>
          <w:szCs w:val="24"/>
        </w:rPr>
        <w:lastRenderedPageBreak/>
        <w:t xml:space="preserve">Τι σας στοίχησαν; Γιατί τους πήρατε; Πώς τους πληρώνατε μέχρι να γίνετε κυβέρνηση; Γιατί, τώρα τους πληρώνει η Κυβέρνηση, δηλαδή τους πληρώνει ο ελληνικός λαός. Πώς τους πληρώνατε δύο χρόνια; </w:t>
      </w:r>
    </w:p>
    <w:p w14:paraId="02D99BA0"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Ο κ. Τσίπ</w:t>
      </w:r>
      <w:r>
        <w:rPr>
          <w:rFonts w:eastAsia="Times New Roman" w:cs="Times New Roman"/>
          <w:szCs w:val="24"/>
        </w:rPr>
        <w:t xml:space="preserve">ρας είναι, φαντάζομαι, στο γραφείο του και μας ακούει. Όταν ήταν ένα κόμμα της αντιπολίτευσης, είχε την απαίτηση να είναι εδώ όλοι και να τον ακούν. Τώρα μπορεί να παρακολουθεί ελπίζω από την άνεση του γραφείου του αυτά που λέμε. </w:t>
      </w:r>
    </w:p>
    <w:p w14:paraId="02D99BA1"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Απευθύνομαι, λοιπόν, στον</w:t>
      </w:r>
      <w:r>
        <w:rPr>
          <w:rFonts w:eastAsia="Times New Roman" w:cs="Times New Roman"/>
          <w:szCs w:val="24"/>
        </w:rPr>
        <w:t xml:space="preserve"> κ. Τσίπρα και λέω ότι είναι η στιγμή να μας ζητήσει συγγνώμη για τη συμπεριφορά των στελεχών του -όχι όλων των στελεχών του, αλλά αρκετών- αλλά και για εκείνη την ανακοίνωση του γραφείου Τύπου του ΣΥΡΙΖΑ, λίγες μέρες πριν από τις εκλογές. Προσέξτε ανακοίν</w:t>
      </w:r>
      <w:r>
        <w:rPr>
          <w:rFonts w:eastAsia="Times New Roman" w:cs="Times New Roman"/>
          <w:szCs w:val="24"/>
        </w:rPr>
        <w:t xml:space="preserve">ωση του γραφείου Τύπου του ΣΥΡΙΖΑ: «Το Ποτάμι φτιάχτηκε κατ’ εντολή συγκεκριμένων συμφερόντων». </w:t>
      </w:r>
    </w:p>
    <w:p w14:paraId="02D99BA2"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Και μιας και είπαμε να μιλήσουμε με διευθύνσεις και ονόματα, εγώ τον προκαλώ ανοιχτά. Ποια είναι αυτά τα συγκεκριμένα συμφέροντα; Να το πει εδώ στη Βουλή. Ποια</w:t>
      </w:r>
      <w:r>
        <w:rPr>
          <w:rFonts w:eastAsia="Times New Roman" w:cs="Times New Roman"/>
          <w:szCs w:val="24"/>
        </w:rPr>
        <w:t xml:space="preserve"> είναι τα συμφέροντα που έφτιαξαν το Ποτάμι; Αν δεν το πει, είναι απλώς ένας συκοφάντης.</w:t>
      </w:r>
    </w:p>
    <w:p w14:paraId="02D99BA3"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Γιατί, όμως, ήταν σημαντικό για εσάς, για κάποιους από εσάς -η γενίκευση δεν είναι σωστό- να προσπαθήσετε να βρωμίσετε το Ποτάμι; Να σας εξηγήσω γιατί. Ο λαϊκιστής και ο δημαγωγός δεν φοβάται το παλιό. Φοβάται το καινούργιο. Πιστεύατε ότι είχατε πλεονέκτημ</w:t>
      </w:r>
      <w:r>
        <w:rPr>
          <w:rFonts w:eastAsia="Times New Roman" w:cs="Times New Roman"/>
          <w:szCs w:val="24"/>
        </w:rPr>
        <w:t>α στην αντιπαράθεσή σας με τις παλιές δυνάμεις που είχαν κυβερνήσει και είχαν τα προβλήματά τους και τους σκελετούς τους σε κάποιες ντουλάπες. Ο φόβος σας ήταν μήπως και εμπλακούν στην πολιτική νέες δυνάμεις, ανεξάρτητες από το κράτος, ανεξάρτητες από συντ</w:t>
      </w:r>
      <w:r>
        <w:rPr>
          <w:rFonts w:eastAsia="Times New Roman" w:cs="Times New Roman"/>
          <w:szCs w:val="24"/>
        </w:rPr>
        <w:t xml:space="preserve">εχνίες, ανεξάρτητες από συμφέροντα, πολίτες που παράγουν, πολίτες που δημιουργούν, πολίτες που τολμούν, που επηρεάζουν, που εμπνέουν, που μπορούν να κάνουν λάθη, αλλά δεν ξεκινούν ως υπάλληλοι κανενός συμφέροντος. Γι’ αυτό, λοιπόν, όλη η λάσπη σας από τον </w:t>
      </w:r>
      <w:r>
        <w:rPr>
          <w:rFonts w:eastAsia="Times New Roman" w:cs="Times New Roman"/>
          <w:szCs w:val="24"/>
        </w:rPr>
        <w:t xml:space="preserve">Απρίλιο του 2014 -που την έχουμε καταγράψει- και όλα τα </w:t>
      </w:r>
      <w:proofErr w:type="spellStart"/>
      <w:r>
        <w:rPr>
          <w:rFonts w:eastAsia="Times New Roman" w:cs="Times New Roman"/>
          <w:szCs w:val="24"/>
        </w:rPr>
        <w:t>τρολ</w:t>
      </w:r>
      <w:proofErr w:type="spellEnd"/>
      <w:r>
        <w:rPr>
          <w:rFonts w:eastAsia="Times New Roman" w:cs="Times New Roman"/>
          <w:szCs w:val="24"/>
        </w:rPr>
        <w:t xml:space="preserve"> σας –που επίσης τα έχουμε καταγράψει- είχαν ως κύριο στόχο το Ποτάμι.</w:t>
      </w:r>
    </w:p>
    <w:p w14:paraId="02D99BA4"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Να σας πω, όμως -γιατί το είπε ο κ. Τσίπρας για τα δικά του, ότι δεν θα κάνει πίσω- ότι δεν θα κάνουμε πίσω. Το δικό μας σχέδ</w:t>
      </w:r>
      <w:r>
        <w:rPr>
          <w:rFonts w:eastAsia="Times New Roman" w:cs="Times New Roman"/>
          <w:szCs w:val="24"/>
        </w:rPr>
        <w:t xml:space="preserve">ιο θα παραμείνει ανοιχτό, ενεργό. Θα συνεχίσουμε, δηλαδή, να προσπαθούμε για τη δημιουργία ενός μεγάλου κινήματος ανατροπής, μακριά από συντεχνίες και συμφέροντα. Θα συνεχίσουμε να καλούμε τους πολίτες να τολμήσουν να μπουν αυτοί στο παιχνίδι και όχι μόνο </w:t>
      </w:r>
      <w:r>
        <w:rPr>
          <w:rFonts w:eastAsia="Times New Roman" w:cs="Times New Roman"/>
          <w:szCs w:val="24"/>
        </w:rPr>
        <w:t xml:space="preserve">οι κομματικοί μηχανισμοί. </w:t>
      </w:r>
    </w:p>
    <w:p w14:paraId="02D99BA5"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Όλοι αυτοί που συγκρούστηκαν με τον λαϊκισμό και προώθησαν κάποιες μεταρρυθμίσεις τα περασμένα χρόνια, τις μεταρρυθμίσεις που είχε ανάγκη ο τόπος, πρέπει να ξαναμπούν στο παιχνίδι. Και θα συνεχίσουμε να καλούμε, βέβαια, και τους </w:t>
      </w:r>
      <w:r>
        <w:rPr>
          <w:rFonts w:eastAsia="Times New Roman" w:cs="Times New Roman"/>
          <w:szCs w:val="24"/>
        </w:rPr>
        <w:t xml:space="preserve">νέους να μπουν μπροστά. </w:t>
      </w:r>
    </w:p>
    <w:p w14:paraId="02D99BA6"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Κι αν όλοι αυτοί μας ακούσουν, να ξέρετε, κύριοι της </w:t>
      </w:r>
      <w:r>
        <w:rPr>
          <w:rFonts w:eastAsia="Times New Roman" w:cs="Times New Roman"/>
          <w:szCs w:val="24"/>
        </w:rPr>
        <w:t>σ</w:t>
      </w:r>
      <w:r>
        <w:rPr>
          <w:rFonts w:eastAsia="Times New Roman" w:cs="Times New Roman"/>
          <w:szCs w:val="24"/>
        </w:rPr>
        <w:t>υγκυβέρνησης, ότι δεν θα τα βγάλετε εύκολα πέρα μαζί τους, γιατί δεν έχουν τίποτα να φοβηθούν.</w:t>
      </w:r>
    </w:p>
    <w:p w14:paraId="02D99BA7"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Πάμε τώρα σε αυτά που υπερηφανεύεστε, γιατί φαντάζομαι ότι γι’ αυτά που είπα, θα ν</w:t>
      </w:r>
      <w:r>
        <w:rPr>
          <w:rFonts w:eastAsia="Times New Roman" w:cs="Times New Roman"/>
          <w:szCs w:val="24"/>
        </w:rPr>
        <w:t xml:space="preserve">τρέπεστε πλέον. Γιατί τέσσερα κανάλια; Να ξεκινήσω από το προπατορικό ερώτημα. Αυτό το ερώτημα θα σας </w:t>
      </w:r>
      <w:r>
        <w:rPr>
          <w:rFonts w:eastAsia="Times New Roman" w:cs="Times New Roman"/>
          <w:szCs w:val="24"/>
        </w:rPr>
        <w:lastRenderedPageBreak/>
        <w:t>ακολουθεί πάντα. Οι πολίτες ήθελαν να αλλάξουν τα πράγματα στην τηλεόραση. Οι πολιτικές, όμως, δεν χαράσσονται επειδή ένας φίλος στη Φλωρεντία έχει μία γν</w:t>
      </w:r>
      <w:r>
        <w:rPr>
          <w:rFonts w:eastAsia="Times New Roman" w:cs="Times New Roman"/>
          <w:szCs w:val="24"/>
        </w:rPr>
        <w:t>ώμη ή είχατε μία ιδέα στο μπάνιο.</w:t>
      </w:r>
    </w:p>
    <w:p w14:paraId="02D99BA8"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Θέλει σχέδιο και σας το δώσαμε. Όμως, αδιαφορείτε για τα σχέδια. Φωνάξατε τον κ. Καμμένο να σας πει τι θα κάνετε με τα βιβλία των </w:t>
      </w:r>
      <w:r>
        <w:rPr>
          <w:rFonts w:eastAsia="Times New Roman" w:cs="Times New Roman"/>
          <w:szCs w:val="24"/>
        </w:rPr>
        <w:t>Θ</w:t>
      </w:r>
      <w:r>
        <w:rPr>
          <w:rFonts w:eastAsia="Times New Roman" w:cs="Times New Roman"/>
          <w:szCs w:val="24"/>
        </w:rPr>
        <w:t xml:space="preserve">ρησκευτικών. Τον ακούσατε και σκύψατε το κεφάλι. Και τώρα με το Σύνταγμα φτιάξατε μια επιτροπή για τη συνταγματική </w:t>
      </w:r>
      <w:r>
        <w:rPr>
          <w:rFonts w:eastAsia="Times New Roman" w:cs="Times New Roman"/>
          <w:szCs w:val="24"/>
        </w:rPr>
        <w:t>Α</w:t>
      </w:r>
      <w:r>
        <w:rPr>
          <w:rFonts w:eastAsia="Times New Roman" w:cs="Times New Roman"/>
          <w:szCs w:val="24"/>
        </w:rPr>
        <w:t>ναθεώρηση, στην οποία δεν μετέχει ούτε ένας συνταγματολόγος!</w:t>
      </w:r>
    </w:p>
    <w:p w14:paraId="02D99BA9"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Τη λύση, λοιπόν, για τα κανάλια την είχατε μπροστά σας. Και ποια είναι αυτή η λ</w:t>
      </w:r>
      <w:r>
        <w:rPr>
          <w:rFonts w:eastAsia="Times New Roman" w:cs="Times New Roman"/>
          <w:szCs w:val="24"/>
        </w:rPr>
        <w:t>ύση; Την είχα πει εδώ πριν από πολύ καιρό και την είχα πει και στον κ. Τσίπρα, στη συνάντηση μαζί του, την είχα πει και στον κ. Παππά: Πρώτον, όχι άλλα θαλασσοδάνεια. Συμφωνούμε. Όχι άλλη εξάρτηση από το κομματικό, πολιτικό χρήμα. Όχι άλλοι εργολάβοι και π</w:t>
      </w:r>
      <w:r>
        <w:rPr>
          <w:rFonts w:eastAsia="Times New Roman" w:cs="Times New Roman"/>
          <w:szCs w:val="24"/>
        </w:rPr>
        <w:t xml:space="preserve">ρομηθευτές στις ιδιοκτησίες των καναλιών. </w:t>
      </w:r>
    </w:p>
    <w:p w14:paraId="02D99BAA"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Και σας προτείναμε να το νομοθετήσουμε αυτό, να μην μπορούν, δηλαδή, οι εργολάβοι και οι προμηθευτές να έχουν κανάλια. Και σας προτείναμε να δώσετε περισσότερες άδειες, τουλάχιστον τις διπλάσιες. Η Κύπρος έχει επτ</w:t>
      </w:r>
      <w:r>
        <w:rPr>
          <w:rFonts w:eastAsia="Times New Roman" w:cs="Times New Roman"/>
          <w:szCs w:val="24"/>
        </w:rPr>
        <w:t xml:space="preserve">ά. Εσείς θέλετε επτά συνολικά, τρία κρατικά και τέσσερα ιδιωτικά. Σας προτείναμε, δηλαδή, το πολύ απλό, να πάρουμε περισσότερα λεφτά από περισσότερους. </w:t>
      </w:r>
    </w:p>
    <w:p w14:paraId="02D99BAB"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Και σας προτείναμε και κάτι ακόμη: Να πληρώνουν τα κανάλια κάθε χρόνο ένα ποσοστό επί του τζίρου τους σ</w:t>
      </w:r>
      <w:r>
        <w:rPr>
          <w:rFonts w:eastAsia="Times New Roman" w:cs="Times New Roman"/>
          <w:szCs w:val="24"/>
        </w:rPr>
        <w:t xml:space="preserve">τα κρατικά ταμεία και συγκεκριμένα, είπαμε για την </w:t>
      </w:r>
      <w:r>
        <w:rPr>
          <w:rFonts w:eastAsia="Times New Roman" w:cs="Times New Roman"/>
          <w:szCs w:val="24"/>
        </w:rPr>
        <w:t>π</w:t>
      </w:r>
      <w:r>
        <w:rPr>
          <w:rFonts w:eastAsia="Times New Roman" w:cs="Times New Roman"/>
          <w:szCs w:val="24"/>
        </w:rPr>
        <w:t>αιδεία. Κι εσείς προτιμήσατε το σόου και την ανεργία δύο χιλιάδων ανθρώπων, μόνο και μόνο για να λέτε ότι τους είχαμε τρεις ημέρες σε ένα δωμάτιο και τους χτυπάγαμε μέχρι να μας δώσουν τα λεφτά</w:t>
      </w:r>
      <w:r>
        <w:rPr>
          <w:rFonts w:eastAsia="Times New Roman" w:cs="Times New Roman"/>
          <w:szCs w:val="24"/>
        </w:rPr>
        <w:t>!</w:t>
      </w:r>
    </w:p>
    <w:p w14:paraId="02D99BAC"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Κυρίες κα</w:t>
      </w:r>
      <w:r>
        <w:rPr>
          <w:rFonts w:eastAsia="Times New Roman" w:cs="Times New Roman"/>
          <w:szCs w:val="24"/>
        </w:rPr>
        <w:t xml:space="preserve">ι κύριοι συνάδελφοι, πέρα από φαιδρότητες, υπάρχει τρόπος να τα αλλάξουμε όλα σε αυτή τη χώρα. Χωρίς, όμως, να την γκρεμίσουμε -θα το ξαναπούμε- γιατί από τα ερείπια δύσκολα ξαναχτίζεις. </w:t>
      </w:r>
    </w:p>
    <w:p w14:paraId="02D99BAD"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Από το πόρισμα της Τραπέζης της Ελλάδος για την Τράπεζα Αττικής φάνη</w:t>
      </w:r>
      <w:r>
        <w:rPr>
          <w:rFonts w:eastAsia="Times New Roman" w:cs="Times New Roman"/>
          <w:szCs w:val="24"/>
        </w:rPr>
        <w:t xml:space="preserve">κε ότι τα κριτήρια δανειοδότησης είχαν γίνει λάστιχο, όχι μόνο από εσάς, αλλά και από τους προηγούμενους. Εσείς, όμως, στην τελική ευθεία πιστέψατε ότι με δανεικά χρήματα και με λίγα βοσκοτόπια, θα κάνατε το «ΣΥΡΙΖΑ </w:t>
      </w:r>
      <w:r>
        <w:rPr>
          <w:rFonts w:eastAsia="Times New Roman" w:cs="Times New Roman"/>
          <w:szCs w:val="24"/>
          <w:lang w:val="en-US"/>
        </w:rPr>
        <w:t>TV</w:t>
      </w:r>
      <w:r>
        <w:rPr>
          <w:rFonts w:eastAsia="Times New Roman" w:cs="Times New Roman"/>
          <w:szCs w:val="24"/>
        </w:rPr>
        <w:t>»</w:t>
      </w:r>
      <w:r w:rsidRPr="00563BCB">
        <w:rPr>
          <w:rFonts w:eastAsia="Times New Roman" w:cs="Times New Roman"/>
          <w:szCs w:val="24"/>
        </w:rPr>
        <w:t>!</w:t>
      </w:r>
    </w:p>
    <w:p w14:paraId="02D99BAE"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Και ψεύδεστε όταν λέτε ότι κόψατε τ</w:t>
      </w:r>
      <w:r>
        <w:rPr>
          <w:rFonts w:eastAsia="Times New Roman" w:cs="Times New Roman"/>
          <w:szCs w:val="24"/>
        </w:rPr>
        <w:t>ον κ. Καλογρίτσα. Δεν τον κόψατε τον κ. Καλογρίτσα. Η σφραγίδα σας ήταν «Ναι». Η επιτροπή σας τον κάλυψε. Η επιτροπή σας κάλυψε όλες τις αδυναμίες του «πόθεν έσχες» του κ. Καλογρίτσα. Ο ίδιος, όμως, έφυγε από την κούρσα, όταν κατάλαβε ότι οι κινήσεις του ε</w:t>
      </w:r>
      <w:r>
        <w:rPr>
          <w:rFonts w:eastAsia="Times New Roman" w:cs="Times New Roman"/>
          <w:szCs w:val="24"/>
        </w:rPr>
        <w:t xml:space="preserve">ίναι πια στο μικροσκόπιο της </w:t>
      </w:r>
      <w:r>
        <w:rPr>
          <w:rFonts w:eastAsia="Times New Roman" w:cs="Times New Roman"/>
          <w:szCs w:val="24"/>
        </w:rPr>
        <w:t>δι</w:t>
      </w:r>
      <w:r>
        <w:rPr>
          <w:rFonts w:eastAsia="Times New Roman" w:cs="Times New Roman"/>
          <w:szCs w:val="24"/>
        </w:rPr>
        <w:t xml:space="preserve">καιοσύνης και της κοινωνίας. </w:t>
      </w:r>
    </w:p>
    <w:p w14:paraId="02D99BAF"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Λέει συχνά ο κ. Παππάς ότι έγινε «αεροπειρατεία», ότι οι εκδότες πήραν δωρεάν τον αέρα της Ελλάδας. Πότε πήραν οι εκδότες τις συχνότητες χωρίς διαγωνισμό, κύριοι συνάδελφοι; Στην κυβέρνηση Τζα</w:t>
      </w:r>
      <w:r>
        <w:rPr>
          <w:rFonts w:eastAsia="Times New Roman" w:cs="Times New Roman"/>
          <w:szCs w:val="24"/>
        </w:rPr>
        <w:t>ν</w:t>
      </w:r>
      <w:r>
        <w:rPr>
          <w:rFonts w:eastAsia="Times New Roman" w:cs="Times New Roman"/>
          <w:szCs w:val="24"/>
        </w:rPr>
        <w:t>νε</w:t>
      </w:r>
      <w:r>
        <w:rPr>
          <w:rFonts w:eastAsia="Times New Roman" w:cs="Times New Roman"/>
          <w:szCs w:val="24"/>
        </w:rPr>
        <w:t>τάκη. Τότε</w:t>
      </w:r>
      <w:r>
        <w:rPr>
          <w:rFonts w:eastAsia="Times New Roman" w:cs="Times New Roman"/>
          <w:szCs w:val="24"/>
        </w:rPr>
        <w:t xml:space="preserve"> </w:t>
      </w:r>
      <w:r>
        <w:rPr>
          <w:rFonts w:eastAsia="Times New Roman" w:cs="Times New Roman"/>
          <w:szCs w:val="24"/>
        </w:rPr>
        <w:t>δεν δόθηκαν οι άδειες; Γιατί δεχθήκατε την «αεροπειρατεία»; Γιατί δεν την αμφισβητήσατε; Γιατί δεν αντιδράσατε; Δεν λέω τότε, αλλά τα επόμενα χρόνια. Τι θέλω να πω; Ότι τα στελέχη του ΣΥΡΙΖΑ και των ΑΝΕΛ, όποτε βρέθηκαν στην εξουσία, έκαναν τα ί</w:t>
      </w:r>
      <w:r>
        <w:rPr>
          <w:rFonts w:eastAsia="Times New Roman" w:cs="Times New Roman"/>
          <w:szCs w:val="24"/>
        </w:rPr>
        <w:t xml:space="preserve">δια που σήμερα δήθεν καταγγέλλουν. </w:t>
      </w:r>
    </w:p>
    <w:p w14:paraId="02D99BB0"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Με απόφαση της </w:t>
      </w:r>
      <w:r>
        <w:rPr>
          <w:rFonts w:eastAsia="Times New Roman" w:cs="Times New Roman"/>
          <w:szCs w:val="24"/>
        </w:rPr>
        <w:t>ο</w:t>
      </w:r>
      <w:r>
        <w:rPr>
          <w:rFonts w:eastAsia="Times New Roman" w:cs="Times New Roman"/>
          <w:szCs w:val="24"/>
        </w:rPr>
        <w:t>ικουμενικής</w:t>
      </w:r>
      <w:r>
        <w:rPr>
          <w:rFonts w:eastAsia="Times New Roman" w:cs="Times New Roman"/>
          <w:szCs w:val="24"/>
        </w:rPr>
        <w:t xml:space="preserve"> κυβέρνησης</w:t>
      </w:r>
      <w:r>
        <w:rPr>
          <w:rFonts w:eastAsia="Times New Roman" w:cs="Times New Roman"/>
          <w:szCs w:val="24"/>
        </w:rPr>
        <w:t xml:space="preserve"> -για να πάμε σε ένα θέμα πολύ δύσκολο και ανερμήνευτο για τον πολιτικό κόσμο, με πολλές λεπτομέρειες και </w:t>
      </w:r>
      <w:proofErr w:type="spellStart"/>
      <w:r>
        <w:rPr>
          <w:rFonts w:eastAsia="Times New Roman" w:cs="Times New Roman"/>
          <w:szCs w:val="24"/>
        </w:rPr>
        <w:t>υποπαραγράφους</w:t>
      </w:r>
      <w:proofErr w:type="spellEnd"/>
      <w:r>
        <w:rPr>
          <w:rFonts w:eastAsia="Times New Roman" w:cs="Times New Roman"/>
          <w:szCs w:val="24"/>
        </w:rPr>
        <w:t>- δεν δόθηκαν οι ψηφιακές παροχές στον εθνικό προμηθευτή και τ</w:t>
      </w:r>
      <w:r>
        <w:rPr>
          <w:rFonts w:eastAsia="Times New Roman" w:cs="Times New Roman"/>
          <w:szCs w:val="24"/>
        </w:rPr>
        <w:t xml:space="preserve">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-φτάνει η μνήμη σας μέχρι εκεί;- με απευθείας ανάθεση και δίχως διεθνή διαγωνισμό; Ο κ. Δραγασάκης δεν ήταν τότε Υπουργός; Να μας πει τι έγινε, γιατί το κάναμε. Γιατί δόθηκαν έτσι αυτές οι παροχές στη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οικουμενικά;</w:t>
      </w:r>
    </w:p>
    <w:p w14:paraId="02D99BB1"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Μην παριστάνετε, λο</w:t>
      </w:r>
      <w:r>
        <w:rPr>
          <w:rFonts w:eastAsia="Times New Roman" w:cs="Times New Roman"/>
          <w:szCs w:val="24"/>
        </w:rPr>
        <w:t>ιπόν, τους ανήξερους. Είστε μέρος ενός συστήματος που καταγγέλλετε. Και φοβάμαι ότι προσπαθήσατε να κάνετε όλα τα νταλαβέρια με το παλιό σύστημα και τώρα που κάποιοι από αυτούς μοιάζουν σαν στημένες λεμονόκουπες, τους εγκαταλείπετε για πιο σίγουρους επενδυ</w:t>
      </w:r>
      <w:r>
        <w:rPr>
          <w:rFonts w:eastAsia="Times New Roman" w:cs="Times New Roman"/>
          <w:szCs w:val="24"/>
        </w:rPr>
        <w:t xml:space="preserve">τές. </w:t>
      </w:r>
    </w:p>
    <w:p w14:paraId="02D99BB2"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Ο βάλτος, όμως, κυρίες και κύριοι, που δημιουργεί τη διαπλοκή, είναι το κρατικό πολιτικό χρήμα, είναι οι κρατικές προμήθειες, είναι οι εργολαβίες, είναι τα θολά κριτήρια, είναι το ποιος θα πάρει τη δουλειά, από ποιον θα την πάρει και γιατί θα την πάρ</w:t>
      </w:r>
      <w:r>
        <w:rPr>
          <w:rFonts w:eastAsia="Times New Roman" w:cs="Times New Roman"/>
          <w:szCs w:val="24"/>
        </w:rPr>
        <w:t xml:space="preserve">ει. </w:t>
      </w:r>
    </w:p>
    <w:p w14:paraId="02D99BB3"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Συνήθως θα την πάρει επειδή κάποιος Υπουργός έχει δώσει το «</w:t>
      </w:r>
      <w:r>
        <w:rPr>
          <w:rFonts w:eastAsia="Times New Roman" w:cs="Times New Roman"/>
          <w:szCs w:val="24"/>
          <w:lang w:val="en-US"/>
        </w:rPr>
        <w:t>Ok</w:t>
      </w:r>
      <w:r>
        <w:rPr>
          <w:rFonts w:eastAsia="Times New Roman" w:cs="Times New Roman"/>
          <w:szCs w:val="24"/>
        </w:rPr>
        <w:t xml:space="preserve">» επειδή έχει κέρδος, επειδή κάποιο κομματικό στέλεχος έχει πει «ναι», επειδή κάποια πολιτική παρέα έχει πει «ναι». </w:t>
      </w:r>
    </w:p>
    <w:p w14:paraId="02D99BB4"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Αν θέλετε, λοιπόν, να τελειώνουμε με τη διαπλοκή, καθαροί κανόνες, αδιάβ</w:t>
      </w:r>
      <w:r>
        <w:rPr>
          <w:rFonts w:eastAsia="Times New Roman" w:cs="Times New Roman"/>
          <w:szCs w:val="24"/>
        </w:rPr>
        <w:t>λητοι διαγωνισμοί, προμήθειες από ενιαία αρχή. Δεν μπορεί ο κάθε Υπουργός να υπογράφει προμήθειες εκατομμυρίων.</w:t>
      </w:r>
    </w:p>
    <w:p w14:paraId="02D99BB5"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Και να τελειώνουμε, βέβαια, με τους στημένους διαγωνισμούς των εργολάβων, την κατάτμηση των μεγάλων έργων, τις απευθείας αναθέσεις και το κόλπο </w:t>
      </w:r>
      <w:r>
        <w:rPr>
          <w:rFonts w:eastAsia="Times New Roman" w:cs="Times New Roman"/>
          <w:szCs w:val="24"/>
        </w:rPr>
        <w:t>των εκπτώσεων.</w:t>
      </w:r>
    </w:p>
    <w:p w14:paraId="02D99BB6"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Για τη διαπλοκή χρειάζονται δύο</w:t>
      </w:r>
      <w:r>
        <w:rPr>
          <w:rFonts w:eastAsia="Times New Roman" w:cs="Times New Roman"/>
          <w:szCs w:val="24"/>
        </w:rPr>
        <w:t>:</w:t>
      </w:r>
      <w:r>
        <w:rPr>
          <w:rFonts w:eastAsia="Times New Roman" w:cs="Times New Roman"/>
          <w:szCs w:val="24"/>
        </w:rPr>
        <w:t xml:space="preserve"> οι επιχειρηματίες και οι πολιτικοί. Εάν θέλετε, λοιπόν, να χτυπήσετε τη διαπλοκή, υπάρχει ο πιο απλός τρόπος: Διαφάνεια στη ροή του δημόσιου χρήματος.</w:t>
      </w:r>
    </w:p>
    <w:p w14:paraId="02D99BB7"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Φωνάζετε συνέχεια για την ευθύνη των προηγούμενων, για να</w:t>
      </w:r>
      <w:r>
        <w:rPr>
          <w:rFonts w:eastAsia="Times New Roman" w:cs="Times New Roman"/>
          <w:szCs w:val="24"/>
        </w:rPr>
        <w:t xml:space="preserve"> τραβήξετε την προσοχή. Μα, ξέρουμε και έχουν αποδοθεί από τον λαό οι ευθύνες στους προηγούμενους. Η απάντηση δεν μπορεί να είναι «είμαστε χειρότεροι, είμαστε καλύτεροι σε σχέση με αυτούς που κυβέρνησαν». Πρέπει να δώσετε δείγματα γραφής μιας διαφορετικής </w:t>
      </w:r>
      <w:r>
        <w:rPr>
          <w:rFonts w:eastAsia="Times New Roman" w:cs="Times New Roman"/>
          <w:szCs w:val="24"/>
        </w:rPr>
        <w:t>διαχείρισης.</w:t>
      </w:r>
    </w:p>
    <w:p w14:paraId="02D99BB8"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Πάμε να δούμε, λοιπόν, στα καινούργια θέματα που έχουν προκύψει στη διακυβέρνησή σας -και χαίρομαι που είναι εδώ και ο κ. </w:t>
      </w:r>
      <w:proofErr w:type="spellStart"/>
      <w:r>
        <w:rPr>
          <w:rFonts w:eastAsia="Times New Roman" w:cs="Times New Roman"/>
          <w:szCs w:val="24"/>
        </w:rPr>
        <w:t>Μουζάλας</w:t>
      </w:r>
      <w:proofErr w:type="spellEnd"/>
      <w:r>
        <w:rPr>
          <w:rFonts w:eastAsia="Times New Roman" w:cs="Times New Roman"/>
          <w:szCs w:val="24"/>
        </w:rPr>
        <w:t>- ποια διαφορετικά δείγματα γραφής δώσατε.</w:t>
      </w:r>
    </w:p>
    <w:p w14:paraId="02D99BB9"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Προσφυγικό: Η περίθαλψη ενός πρόσφυγα στη Νορβηγία κοστίζει 12.000 ευρ</w:t>
      </w:r>
      <w:r>
        <w:rPr>
          <w:rFonts w:eastAsia="Times New Roman" w:cs="Times New Roman"/>
          <w:szCs w:val="24"/>
        </w:rPr>
        <w:t>ώ και στην Ελλάδα 15.000 ευρώ. Το καταγγέλλει ο δικός σας, ο κ. Βουδούρης. Πότε, επιτέλους, θα έχουμε όλα τα στοιχεία; Αυτά δεν αφορούν τον Υπουργό, που βασανίζεται σε άλλους τομείς του μεταναστευτικού. Αφορούν, όμως, το σύνολο της κυβερνητικής σας πολιτικ</w:t>
      </w:r>
      <w:r>
        <w:rPr>
          <w:rFonts w:eastAsia="Times New Roman" w:cs="Times New Roman"/>
          <w:szCs w:val="24"/>
        </w:rPr>
        <w:t xml:space="preserve">ής. Πότε, επιτέλους, θα έχουμε τα στοιχεία για το κόστος δημιουργίας και συντήρησης των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και των κέντρων φιλοξενίας;</w:t>
      </w:r>
    </w:p>
    <w:p w14:paraId="02D99BBA"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Αποκαλύψαμε σημεία και τέρατα στη Χίο, στο Λιτόχωρο, στην Κω, στις Σέρρες, για το ποιος παίρνει τις δουλειές. Ακούστε τώρα ένα νέο</w:t>
      </w:r>
      <w:r>
        <w:rPr>
          <w:rFonts w:eastAsia="Times New Roman" w:cs="Times New Roman"/>
          <w:szCs w:val="24"/>
        </w:rPr>
        <w:t xml:space="preserve"> στοιχείο και από τη Λέρο. Το καταγγέλλει ο Πρόεδρος των Ξενοδόχων της Λέρου. Μην πάει το μυαλό σας σε κανέναν «δεξιό κακό». Αριστερός άνθρωπος, ιδρυτικός μέλος του «Ρήγα Φεραίου».</w:t>
      </w:r>
    </w:p>
    <w:p w14:paraId="02D99BBB"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Τι λέει, λοιπόν; Τον Δεκέμβριο που μας πέρασε -μη γελάτε και με τον «Ρήγα Φ</w:t>
      </w:r>
      <w:r>
        <w:rPr>
          <w:rFonts w:eastAsia="Times New Roman" w:cs="Times New Roman"/>
          <w:szCs w:val="24"/>
        </w:rPr>
        <w:t xml:space="preserve">εραίο», υπάρχει και μια παράδοση στην Αριστερά- έγινε γνώστης ο ίδιος, ως ξενοδόχος στην περιοχή, μιας προκήρυξης που υπολόγιζε την αξία του έργου σε 520.000 ευρώ. Στις 10 Δεκεμβρίου ανέβηκε ο διαγωνισμός στη </w:t>
      </w:r>
      <w:r>
        <w:rPr>
          <w:rFonts w:eastAsia="Times New Roman" w:cs="Times New Roman"/>
          <w:szCs w:val="24"/>
        </w:rPr>
        <w:t>«</w:t>
      </w:r>
      <w:r>
        <w:rPr>
          <w:rFonts w:eastAsia="Times New Roman" w:cs="Times New Roman"/>
          <w:szCs w:val="24"/>
        </w:rPr>
        <w:t>ΔΙΑΥΓΕΙΑ</w:t>
      </w:r>
      <w:r>
        <w:rPr>
          <w:rFonts w:eastAsia="Times New Roman" w:cs="Times New Roman"/>
          <w:szCs w:val="24"/>
        </w:rPr>
        <w:t>»</w:t>
      </w:r>
      <w:r>
        <w:rPr>
          <w:rFonts w:eastAsia="Times New Roman" w:cs="Times New Roman"/>
          <w:szCs w:val="24"/>
        </w:rPr>
        <w:t xml:space="preserve">, επτά εταιρείες εμφανίστηκαν αμέσως </w:t>
      </w:r>
      <w:r>
        <w:rPr>
          <w:rFonts w:eastAsia="Times New Roman" w:cs="Times New Roman"/>
          <w:szCs w:val="24"/>
        </w:rPr>
        <w:t>και σε δ</w:t>
      </w:r>
      <w:r>
        <w:rPr>
          <w:rFonts w:eastAsia="Times New Roman" w:cs="Times New Roman"/>
          <w:szCs w:val="24"/>
        </w:rPr>
        <w:t>ύ</w:t>
      </w:r>
      <w:r>
        <w:rPr>
          <w:rFonts w:eastAsia="Times New Roman" w:cs="Times New Roman"/>
          <w:szCs w:val="24"/>
        </w:rPr>
        <w:t>ο μέρες επιλέχθηκε ο ανάδοχος. Δ</w:t>
      </w:r>
      <w:r>
        <w:rPr>
          <w:rFonts w:eastAsia="Times New Roman" w:cs="Times New Roman"/>
          <w:szCs w:val="24"/>
        </w:rPr>
        <w:t>ύ</w:t>
      </w:r>
      <w:r>
        <w:rPr>
          <w:rFonts w:eastAsia="Times New Roman" w:cs="Times New Roman"/>
          <w:szCs w:val="24"/>
        </w:rPr>
        <w:t>ο μέρες ούτε φορολογική ενημερότητα, αλλά ας το παραβλέψουμε!</w:t>
      </w:r>
    </w:p>
    <w:p w14:paraId="02D99BBC"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Ποιο είναι το σημαντικό; Η τελική σύμβαση υπογράφηκε στα 1.568.000 ευρώ, δηλαδή 1 εκατομμύριο πάνω από την προκήρυξη και όταν ο Πρόεδρος των Ξενοδόχων μ</w:t>
      </w:r>
      <w:r>
        <w:rPr>
          <w:rFonts w:eastAsia="Times New Roman" w:cs="Times New Roman"/>
          <w:szCs w:val="24"/>
        </w:rPr>
        <w:t>ε ανησυχία ρώτησε γιατί ανέβηκε τόσο πολύ η τιμή, πήρε την απάντησε ότι προστέθηκαν διάφορα πράγματα, βιολογικός καθαρισμός, κλιματιστικά, τα οποία μέχρι σήμερα δεν έχουν γίνει. Ο βιολογικός δεν έχει γίνει και τα κλιματιστικά αναγκάστηκε να τα βάλει με δαπ</w:t>
      </w:r>
      <w:r>
        <w:rPr>
          <w:rFonts w:eastAsia="Times New Roman" w:cs="Times New Roman"/>
          <w:szCs w:val="24"/>
        </w:rPr>
        <w:t xml:space="preserve">άνες του ο Δήμος της Λέρου, διακόσια σαράντα κλιματιστικά. Εκτός εάν πούμε πάλι ότι και το 1 εκατομμύριο στη Λέρο για μια δράση είναι </w:t>
      </w:r>
      <w:proofErr w:type="spellStart"/>
      <w:r>
        <w:rPr>
          <w:rFonts w:eastAsia="Times New Roman" w:cs="Times New Roman"/>
          <w:szCs w:val="24"/>
        </w:rPr>
        <w:t>ψιλολόγια</w:t>
      </w:r>
      <w:proofErr w:type="spellEnd"/>
      <w:r>
        <w:rPr>
          <w:rFonts w:eastAsia="Times New Roman" w:cs="Times New Roman"/>
          <w:szCs w:val="24"/>
        </w:rPr>
        <w:t xml:space="preserve"> μπροστά στα σκάνδαλα των προηγούμενων.</w:t>
      </w:r>
    </w:p>
    <w:p w14:paraId="02D99BBD"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Η διαπλοκή και η διαφθορά, κύριοι συνάδελφοι, δεν είναι μόνο οι τρεις-τέσ</w:t>
      </w:r>
      <w:r>
        <w:rPr>
          <w:rFonts w:eastAsia="Times New Roman" w:cs="Times New Roman"/>
          <w:szCs w:val="24"/>
        </w:rPr>
        <w:t>σερις μεγάλοι με τους οποίους έχουν νταλαβέρι όλοι οι εκάστοτε κυβερνήτες. Είναι και το πελατειακό κράτος, είναι τα ρουσφέτια, είναι οι φωτογραφικές και χαριστικές πράξεις, όλα αυτά που έθρεψαν όλες οι προηγούμενες κυβερνήσεις, με ελάχιστες εξαιρέσεις, όλα</w:t>
      </w:r>
      <w:r>
        <w:rPr>
          <w:rFonts w:eastAsia="Times New Roman" w:cs="Times New Roman"/>
          <w:szCs w:val="24"/>
        </w:rPr>
        <w:t xml:space="preserve"> αυτά που έκαναν την κατασπατάληση του δημοσίου χρήματος μαγκιά.</w:t>
      </w:r>
    </w:p>
    <w:p w14:paraId="02D99BBE"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Η διαπλοκή, ναι, για να απαντήσω ευθέως στο ερώτημά σας, στο ερώτημα που προφανώς έχετε όλοι στα χείλια σας.</w:t>
      </w:r>
    </w:p>
    <w:p w14:paraId="02D99BBF" w14:textId="77777777" w:rsidR="00D3277D" w:rsidRDefault="009F72F4">
      <w:pPr>
        <w:spacing w:after="0" w:line="600" w:lineRule="auto"/>
        <w:ind w:firstLine="720"/>
        <w:jc w:val="both"/>
        <w:rPr>
          <w:rFonts w:eastAsia="Times New Roman"/>
          <w:bCs/>
        </w:rPr>
      </w:pPr>
      <w:r>
        <w:rPr>
          <w:rFonts w:eastAsia="Times New Roman"/>
          <w:bCs/>
        </w:rPr>
        <w:t xml:space="preserve">(Στο σημείο αυτό κτυπάει το κουδούνι λήξεως του χρόνου ομιλίας του κυρίου </w:t>
      </w:r>
      <w:r>
        <w:rPr>
          <w:rFonts w:eastAsia="Times New Roman"/>
          <w:bCs/>
        </w:rPr>
        <w:t>Προέδρου)</w:t>
      </w:r>
    </w:p>
    <w:p w14:paraId="02D99BC0"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Ξεχαστήκατε. Δεν θα μιλήσω πενήντα τρία λεπτά, όπως ο κ. Τσίπρας. Θα μιλήσω δύο-τρία λεπτά ακόμη.</w:t>
      </w:r>
    </w:p>
    <w:p w14:paraId="02D99BC1"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Η διαπλοκή, ναι, γεννήθηκε στις αυλές των κομμάτων εξουσίας ή μάλλον στα υπόγεια. Κάποιοι επωφελήθηκαν -εννοώ από τους παλιούς- και κάποιοι άλλοι αδ</w:t>
      </w:r>
      <w:r>
        <w:rPr>
          <w:rFonts w:eastAsia="Times New Roman" w:cs="Times New Roman"/>
          <w:szCs w:val="24"/>
        </w:rPr>
        <w:t xml:space="preserve">ιαφόρησαν. Η ευθύνη τους είναι μεγάλη, </w:t>
      </w:r>
      <w:r>
        <w:rPr>
          <w:rFonts w:eastAsia="Times New Roman" w:cs="Times New Roman"/>
          <w:szCs w:val="24"/>
        </w:rPr>
        <w:lastRenderedPageBreak/>
        <w:t>εγκληματική των μεν, αλλά υπαρκτή και για τους άλλους. Και εσείς, οι καλύτεροι μαθητές του παλιού συστήματος, δίνετε ένα νέο περιεχόμενο στη διαπλοκή.</w:t>
      </w:r>
    </w:p>
    <w:p w14:paraId="02D99BC2"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Να σας πω μερικά πράγματα που θα μπορούσαμε να κάνουμε άμεσα, εάν </w:t>
      </w:r>
      <w:r>
        <w:rPr>
          <w:rFonts w:eastAsia="Times New Roman" w:cs="Times New Roman"/>
          <w:szCs w:val="24"/>
        </w:rPr>
        <w:t>πραγματικά θέλαμε να χτυπήσουμε τη διαπλοκή. Σήμερα διαθέτουμε περίπου ενενήντα πέντε με εκατό -είναι άγνωστος ο αριθμός- φορείς και υπηρεσίες που κυνηγούν τη διαφθορά. Θα πρέπει να υπάρχει μία αρχή καταπολέμησης της διαφθοράς, ενισχυμένη με καταρτισμένο π</w:t>
      </w:r>
      <w:r>
        <w:rPr>
          <w:rFonts w:eastAsia="Times New Roman" w:cs="Times New Roman"/>
          <w:szCs w:val="24"/>
        </w:rPr>
        <w:t xml:space="preserve">ροσωπικό. </w:t>
      </w:r>
    </w:p>
    <w:p w14:paraId="02D99BC3"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Ξέρετε, γιατί αναφερθήκαμε και αναφέρθηκαν κάποιοι στον έλεγχο των </w:t>
      </w:r>
      <w:r>
        <w:rPr>
          <w:rFonts w:eastAsia="Times New Roman" w:cs="Times New Roman"/>
          <w:szCs w:val="24"/>
        </w:rPr>
        <w:t>«</w:t>
      </w:r>
      <w:r>
        <w:rPr>
          <w:rFonts w:eastAsia="Times New Roman" w:cs="Times New Roman"/>
          <w:szCs w:val="24"/>
        </w:rPr>
        <w:t>πόθεν έσχες</w:t>
      </w:r>
      <w:r>
        <w:rPr>
          <w:rFonts w:eastAsia="Times New Roman" w:cs="Times New Roman"/>
          <w:szCs w:val="24"/>
        </w:rPr>
        <w:t>»</w:t>
      </w:r>
      <w:r>
        <w:rPr>
          <w:rFonts w:eastAsia="Times New Roman" w:cs="Times New Roman"/>
          <w:szCs w:val="24"/>
        </w:rPr>
        <w:t xml:space="preserve">, ποιον κοροϊδεύουμε; Τι έλεγχος θα γίνει; Ξέρετε ότι ο έλεγχος των δεκάδων χιλιάδων </w:t>
      </w:r>
      <w:r>
        <w:rPr>
          <w:rFonts w:eastAsia="Times New Roman" w:cs="Times New Roman"/>
          <w:szCs w:val="24"/>
        </w:rPr>
        <w:t>«</w:t>
      </w:r>
      <w:r>
        <w:rPr>
          <w:rFonts w:eastAsia="Times New Roman" w:cs="Times New Roman"/>
          <w:szCs w:val="24"/>
        </w:rPr>
        <w:t>πόθεν έσχες</w:t>
      </w:r>
      <w:r>
        <w:rPr>
          <w:rFonts w:eastAsia="Times New Roman" w:cs="Times New Roman"/>
          <w:szCs w:val="24"/>
        </w:rPr>
        <w:t>»</w:t>
      </w:r>
      <w:r>
        <w:rPr>
          <w:rFonts w:eastAsia="Times New Roman" w:cs="Times New Roman"/>
          <w:szCs w:val="24"/>
        </w:rPr>
        <w:t xml:space="preserve"> στην αρμόδια μονάδα της </w:t>
      </w:r>
      <w:r>
        <w:rPr>
          <w:rFonts w:eastAsia="Times New Roman" w:cs="Times New Roman"/>
          <w:szCs w:val="24"/>
        </w:rPr>
        <w:t>α</w:t>
      </w:r>
      <w:r>
        <w:rPr>
          <w:rFonts w:eastAsia="Times New Roman" w:cs="Times New Roman"/>
          <w:szCs w:val="24"/>
        </w:rPr>
        <w:t xml:space="preserve">ρχής για την </w:t>
      </w:r>
      <w:r>
        <w:rPr>
          <w:rFonts w:eastAsia="Times New Roman" w:cs="Times New Roman"/>
          <w:szCs w:val="24"/>
        </w:rPr>
        <w:t>κ</w:t>
      </w:r>
      <w:r>
        <w:rPr>
          <w:rFonts w:eastAsia="Times New Roman" w:cs="Times New Roman"/>
          <w:szCs w:val="24"/>
        </w:rPr>
        <w:t xml:space="preserve">αταπολέμηση του </w:t>
      </w:r>
      <w:r>
        <w:rPr>
          <w:rFonts w:eastAsia="Times New Roman" w:cs="Times New Roman"/>
          <w:szCs w:val="24"/>
        </w:rPr>
        <w:t>μαύρου χ</w:t>
      </w:r>
      <w:r>
        <w:rPr>
          <w:rFonts w:eastAsia="Times New Roman" w:cs="Times New Roman"/>
          <w:szCs w:val="24"/>
        </w:rPr>
        <w:t>ρήμ</w:t>
      </w:r>
      <w:r>
        <w:rPr>
          <w:rFonts w:eastAsia="Times New Roman" w:cs="Times New Roman"/>
          <w:szCs w:val="24"/>
        </w:rPr>
        <w:t xml:space="preserve">ατος -είναι η τρίτη μονάδα που ασχολείται για τον έλεγχο- απασχολεί πέντε υπαλλήλους για δεκάδες χιλιάδες δηλώσεις </w:t>
      </w:r>
      <w:r>
        <w:rPr>
          <w:rFonts w:eastAsia="Times New Roman" w:cs="Times New Roman"/>
          <w:szCs w:val="24"/>
        </w:rPr>
        <w:t>«</w:t>
      </w:r>
      <w:r>
        <w:rPr>
          <w:rFonts w:eastAsia="Times New Roman" w:cs="Times New Roman"/>
          <w:szCs w:val="24"/>
        </w:rPr>
        <w:t>πόθεν έσχες</w:t>
      </w:r>
      <w:r>
        <w:rPr>
          <w:rFonts w:eastAsia="Times New Roman" w:cs="Times New Roman"/>
          <w:szCs w:val="24"/>
        </w:rPr>
        <w:t>»</w:t>
      </w:r>
      <w:r>
        <w:rPr>
          <w:rFonts w:eastAsia="Times New Roman" w:cs="Times New Roman"/>
          <w:szCs w:val="24"/>
        </w:rPr>
        <w:t xml:space="preserve">; </w:t>
      </w:r>
    </w:p>
    <w:p w14:paraId="02D99BC4"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Είπα και πριν για τις προμήθειες ότι χρειάζεται μία και ενιαία εθνική αρχή δημοσίων προμηθειών. Κυρίες και κύριοι συνάδελφοι,</w:t>
      </w:r>
      <w:r>
        <w:rPr>
          <w:rFonts w:eastAsia="Times New Roman" w:cs="Times New Roman"/>
          <w:szCs w:val="24"/>
        </w:rPr>
        <w:t xml:space="preserve"> προτείνουμε να συσταθεί μια αρχή εποπτείας για τα έσοδα και τις δαπάνες </w:t>
      </w:r>
      <w:r>
        <w:rPr>
          <w:rFonts w:eastAsia="Times New Roman" w:cs="Times New Roman"/>
          <w:szCs w:val="24"/>
        </w:rPr>
        <w:lastRenderedPageBreak/>
        <w:t xml:space="preserve">των ΜΚΟ, να καταγράφει συστηματικά όλες τις επιχορηγήσεις που λαμβάνουν και να παρακολουθεί τα οικονομικά τους. </w:t>
      </w:r>
    </w:p>
    <w:p w14:paraId="02D99BC5"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Πρέπει να κάνουμε κάτι για την πολυνομία και την έλλειψη κωδικοποίησης</w:t>
      </w:r>
      <w:r>
        <w:rPr>
          <w:rFonts w:eastAsia="Times New Roman" w:cs="Times New Roman"/>
          <w:szCs w:val="24"/>
        </w:rPr>
        <w:t>. Δεν μπαίνω καν στη συζήτηση πόσο κακό μας κάνει αυτή η πολυνομία στην προσέλκυση επενδυτών. Το ξέρετε. Είναι ένα άλλο θέμα που αφορά την οικονομία, αλλά αφορά και τη διαφθορά και τη διαπλοκή, γιατί τα κενά και οι αμφισημίες στους νόμους γεννούν αφορμές γ</w:t>
      </w:r>
      <w:r>
        <w:rPr>
          <w:rFonts w:eastAsia="Times New Roman" w:cs="Times New Roman"/>
          <w:szCs w:val="24"/>
        </w:rPr>
        <w:t xml:space="preserve">ια διαφθορά και διαπλοκή. </w:t>
      </w:r>
    </w:p>
    <w:p w14:paraId="02D99BC6"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Ζητάμε, λοιπόν, κωδικοποίηση και έναν τελικό νόμο για κάθε ζήτημα, με ευθύνη του κράτους, χωρίς παραπομπές. Να μην μπορούν, δηλαδή, να παζαρεύουν οι προϊστάμενοι του δημοσίου με τα συμφέροντα.</w:t>
      </w:r>
    </w:p>
    <w:p w14:paraId="02D99BC7"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Τέλος, θα πω για τη </w:t>
      </w:r>
      <w:r>
        <w:rPr>
          <w:rFonts w:eastAsia="Times New Roman" w:cs="Times New Roman"/>
          <w:szCs w:val="24"/>
        </w:rPr>
        <w:t>δ</w:t>
      </w:r>
      <w:r>
        <w:rPr>
          <w:rFonts w:eastAsia="Times New Roman" w:cs="Times New Roman"/>
          <w:szCs w:val="24"/>
        </w:rPr>
        <w:t>ικαιοσύνη. Ας μ</w:t>
      </w:r>
      <w:r>
        <w:rPr>
          <w:rFonts w:eastAsia="Times New Roman" w:cs="Times New Roman"/>
          <w:szCs w:val="24"/>
        </w:rPr>
        <w:t xml:space="preserve">ην μπαίνουμε οι πολιτικοί στα χωράφια της δικαστικής εξουσίας. Έχουμε προτείνει οι </w:t>
      </w:r>
      <w:r>
        <w:rPr>
          <w:rFonts w:eastAsia="Times New Roman" w:cs="Times New Roman"/>
          <w:szCs w:val="24"/>
        </w:rPr>
        <w:t>πρόεδροι</w:t>
      </w:r>
      <w:r>
        <w:rPr>
          <w:rFonts w:eastAsia="Times New Roman" w:cs="Times New Roman"/>
          <w:szCs w:val="24"/>
        </w:rPr>
        <w:t xml:space="preserve"> των </w:t>
      </w:r>
      <w:r>
        <w:rPr>
          <w:rFonts w:eastAsia="Times New Roman" w:cs="Times New Roman"/>
          <w:szCs w:val="24"/>
        </w:rPr>
        <w:t>ανωτάτων δικαστη</w:t>
      </w:r>
      <w:r>
        <w:rPr>
          <w:rFonts w:eastAsia="Times New Roman" w:cs="Times New Roman"/>
          <w:szCs w:val="24"/>
        </w:rPr>
        <w:t xml:space="preserve">ρίων να επιλέγονται μεταξύ τριών προσώπων που έχουν υποδείξει οι ολομέλειες των δικαστηρίων, να μην μπορεί, δηλαδή, η </w:t>
      </w:r>
      <w:r>
        <w:rPr>
          <w:rFonts w:eastAsia="Times New Roman" w:cs="Times New Roman"/>
          <w:szCs w:val="24"/>
        </w:rPr>
        <w:t>κ</w:t>
      </w:r>
      <w:r>
        <w:rPr>
          <w:rFonts w:eastAsia="Times New Roman" w:cs="Times New Roman"/>
          <w:szCs w:val="24"/>
        </w:rPr>
        <w:t xml:space="preserve">υβέρνηση να κάνει βουτιά </w:t>
      </w:r>
      <w:r>
        <w:rPr>
          <w:rFonts w:eastAsia="Times New Roman" w:cs="Times New Roman"/>
          <w:szCs w:val="24"/>
        </w:rPr>
        <w:lastRenderedPageBreak/>
        <w:t xml:space="preserve">στην επετηρίδα, να μην μπορεί να παζαρέψει και να βλέπουμε όλα αυτά τα φαιδρά και επικίνδυνα που γίνονται στη </w:t>
      </w:r>
      <w:r>
        <w:rPr>
          <w:rFonts w:eastAsia="Times New Roman" w:cs="Times New Roman"/>
          <w:szCs w:val="24"/>
        </w:rPr>
        <w:t>δ</w:t>
      </w:r>
      <w:r>
        <w:rPr>
          <w:rFonts w:eastAsia="Times New Roman" w:cs="Times New Roman"/>
          <w:szCs w:val="24"/>
        </w:rPr>
        <w:t>ικαιοσύνη.</w:t>
      </w:r>
    </w:p>
    <w:p w14:paraId="02D99BC8"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Δεν έχετε δώσει μια απάντηση και έχω προκαλέσει άλλη μια φορά τον κ. Τσίπρα να μας απαντήσει. Είναι κακό το παλιό σύστημα, συμφωνούμε ότι είναι κακό και οι άνθρωποι που το υπηρέτησαν σε σημαντικές θέσεις δεν πρέπει να είναι κοντά στην ελπίδα που έρχεται. Ό</w:t>
      </w:r>
      <w:r>
        <w:rPr>
          <w:rFonts w:eastAsia="Times New Roman" w:cs="Times New Roman"/>
          <w:szCs w:val="24"/>
        </w:rPr>
        <w:t xml:space="preserve">μως, επιλέξατε έναν άνθρωπο που ήταν </w:t>
      </w:r>
      <w:r>
        <w:rPr>
          <w:rFonts w:eastAsia="Times New Roman" w:cs="Times New Roman"/>
          <w:szCs w:val="24"/>
        </w:rPr>
        <w:t>α</w:t>
      </w:r>
      <w:r>
        <w:rPr>
          <w:rFonts w:eastAsia="Times New Roman" w:cs="Times New Roman"/>
          <w:szCs w:val="24"/>
        </w:rPr>
        <w:t xml:space="preserve">ρχηγός της Εθνικής Υπηρεσίας Πληροφοριών, δικαστής, για να λύσει τα ζητήματα στη </w:t>
      </w:r>
      <w:r>
        <w:rPr>
          <w:rFonts w:eastAsia="Times New Roman" w:cs="Times New Roman"/>
          <w:szCs w:val="24"/>
        </w:rPr>
        <w:t>δ</w:t>
      </w:r>
      <w:r>
        <w:rPr>
          <w:rFonts w:eastAsia="Times New Roman" w:cs="Times New Roman"/>
          <w:szCs w:val="24"/>
        </w:rPr>
        <w:t xml:space="preserve">ικαιοσύνη. Ποιο είναι το μήνυμα; Γιατί το κάνατε; Ένα σύστημα θέλατε να πάρετε μαζί του και όχι βέβαια διαφάνεια. </w:t>
      </w:r>
    </w:p>
    <w:p w14:paraId="02D99BC9"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Έχουμε πει, επίσης, ό</w:t>
      </w:r>
      <w:r>
        <w:rPr>
          <w:rFonts w:eastAsia="Times New Roman" w:cs="Times New Roman"/>
          <w:szCs w:val="24"/>
        </w:rPr>
        <w:t xml:space="preserve">τι οι δικαστικοί -και το προτείνουμε- για τέσσερα χρόνια που θα φεύγουν από τις θέσεις τους, θα συνταξιοδοτούνται, θα παραιτούνται ή οτιδήποτε, να μην μπορούν να εμπλακούν σε πολιτικές θέσεις, να κόψουμε τον ομφάλιο λώρο της πολιτικής με τη </w:t>
      </w:r>
      <w:r>
        <w:rPr>
          <w:rFonts w:eastAsia="Times New Roman" w:cs="Times New Roman"/>
          <w:szCs w:val="24"/>
        </w:rPr>
        <w:t>δ</w:t>
      </w:r>
      <w:r>
        <w:rPr>
          <w:rFonts w:eastAsia="Times New Roman" w:cs="Times New Roman"/>
          <w:szCs w:val="24"/>
        </w:rPr>
        <w:t xml:space="preserve">ικαιοσύνη. </w:t>
      </w:r>
    </w:p>
    <w:p w14:paraId="02D99BCA"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Υπ</w:t>
      </w:r>
      <w:r>
        <w:rPr>
          <w:rFonts w:eastAsia="Times New Roman" w:cs="Times New Roman"/>
          <w:szCs w:val="24"/>
        </w:rPr>
        <w:t xml:space="preserve">άρχουν, λοιπόν, λύσεις, κυρίες και κύριοι συνάδελφοι, αρκεί να μην επιστρέφουμε συνεχώς στο παρελθόν, το σημαδεμένο, μαρκαρισμένο και πολλές φορές καταδικασμένο παρελθόν. Το μέλλον θέλει </w:t>
      </w:r>
      <w:r>
        <w:rPr>
          <w:rFonts w:eastAsia="Times New Roman" w:cs="Times New Roman"/>
          <w:szCs w:val="24"/>
        </w:rPr>
        <w:lastRenderedPageBreak/>
        <w:t>τόλμη, θέλει γνώση, θέλει σχέδιο. Για να το πω με μια φράση, το μέλλο</w:t>
      </w:r>
      <w:r>
        <w:rPr>
          <w:rFonts w:eastAsia="Times New Roman" w:cs="Times New Roman"/>
          <w:szCs w:val="24"/>
        </w:rPr>
        <w:t xml:space="preserve">ν θέλει να φύγουμε από την κομματική δημοκρατία των παζαριών και να πάμε σε μια ανοικτή δημοκρατία με διαφάνεια και αξιοκρατία παντού. </w:t>
      </w:r>
    </w:p>
    <w:p w14:paraId="02D99BCB"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02D99BCC"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02D99BCD" w14:textId="77777777" w:rsidR="00D3277D" w:rsidRDefault="009F72F4">
      <w:pPr>
        <w:spacing w:after="0" w:line="600" w:lineRule="auto"/>
        <w:ind w:firstLine="720"/>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cs="Times New Roman"/>
          <w:szCs w:val="24"/>
        </w:rPr>
        <w:t xml:space="preserve"> Ευχαριστούμε πολύ τον κ. Θεοδω</w:t>
      </w:r>
      <w:r>
        <w:rPr>
          <w:rFonts w:eastAsia="Times New Roman" w:cs="Times New Roman"/>
          <w:szCs w:val="24"/>
        </w:rPr>
        <w:t>ράκη.</w:t>
      </w:r>
    </w:p>
    <w:p w14:paraId="02D99BCE"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Τον λόγο έχει ο Πρόεδρος της Κοινοβουλευτικής Ομάδας των Ανεξαρτήτων Ελλήνων κ. Παναγιώτης Καμμένος.</w:t>
      </w:r>
    </w:p>
    <w:p w14:paraId="02D99BCF"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ΠΑΝΟΣ ΚΑΜΜΕΝΟΣ (Υπουργός Εθνικής Άμυνας-Πρόεδρος των Ανεξαρτήτων Ελλήνων): </w:t>
      </w:r>
      <w:r>
        <w:rPr>
          <w:rFonts w:eastAsia="Times New Roman" w:cs="Times New Roman"/>
          <w:szCs w:val="24"/>
        </w:rPr>
        <w:t>Κύριε Πρόεδρε, κυρίες και κύριοι συνάδελφοι, θα αρχίσω κατ’ αρχ</w:t>
      </w:r>
      <w:r>
        <w:rPr>
          <w:rFonts w:eastAsia="Times New Roman" w:cs="Times New Roman"/>
          <w:szCs w:val="24"/>
        </w:rPr>
        <w:t>άς</w:t>
      </w:r>
      <w:r>
        <w:rPr>
          <w:rFonts w:eastAsia="Times New Roman" w:cs="Times New Roman"/>
          <w:szCs w:val="24"/>
        </w:rPr>
        <w:t xml:space="preserve"> απαντώντ</w:t>
      </w:r>
      <w:r>
        <w:rPr>
          <w:rFonts w:eastAsia="Times New Roman" w:cs="Times New Roman"/>
          <w:szCs w:val="24"/>
        </w:rPr>
        <w:t>ας στον κ. Θεοδωράκη, ο οποίος υπονόησε ότι οι Ανεξάρτητοι Έλληνες είχαμε χρηματοδοτήσεις και μάλιστα πληρώσαμε για τη λάσπη εναντίον του.</w:t>
      </w:r>
    </w:p>
    <w:p w14:paraId="02D99BD0"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Κύριε Θεοδωράκη, δεν χρειάστηκε να πληρώσουμε κανέναν για τη λάσπη εναντίον σας. Εσείς ήσασταν εκείνος ο οποίος φωτογ</w:t>
      </w:r>
      <w:r>
        <w:rPr>
          <w:rFonts w:eastAsia="Times New Roman" w:cs="Times New Roman"/>
          <w:szCs w:val="24"/>
        </w:rPr>
        <w:t xml:space="preserve">ραφιζόσασταν με τον κ. Σημίτη και ήσασταν ο κολλητός φίλος του κ. Παπαντωνίου. Στα δε ρεπορτάζ σας ως δημοσιογράφος υμνούσατε τον κ. Σημίτη. Δεν νομίζω ότι αυτό είναι ψευδές. </w:t>
      </w:r>
    </w:p>
    <w:p w14:paraId="02D99BD1"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Όμως, επειδή αναφερθήκατε και σε διάφορα </w:t>
      </w:r>
      <w:r>
        <w:rPr>
          <w:rFonts w:eastAsia="Times New Roman" w:cs="Times New Roman"/>
          <w:szCs w:val="24"/>
          <w:lang w:val="en-US"/>
        </w:rPr>
        <w:t>site</w:t>
      </w:r>
      <w:r>
        <w:rPr>
          <w:rFonts w:eastAsia="Times New Roman" w:cs="Times New Roman"/>
          <w:szCs w:val="24"/>
        </w:rPr>
        <w:t>, πριν από δύο μήνες από την Αρχή Τ</w:t>
      </w:r>
      <w:r>
        <w:rPr>
          <w:rFonts w:eastAsia="Times New Roman" w:cs="Times New Roman"/>
          <w:szCs w:val="24"/>
        </w:rPr>
        <w:t xml:space="preserve">ηλεπικοινωνιών –λόγω της δίκης που έχουμε με το </w:t>
      </w:r>
      <w:proofErr w:type="spellStart"/>
      <w:r>
        <w:rPr>
          <w:rFonts w:eastAsia="Times New Roman" w:cs="Times New Roman"/>
          <w:szCs w:val="24"/>
          <w:lang w:val="en-US"/>
        </w:rPr>
        <w:t>p</w:t>
      </w:r>
      <w:r>
        <w:rPr>
          <w:rFonts w:eastAsia="Times New Roman" w:cs="Times New Roman"/>
          <w:szCs w:val="24"/>
          <w:lang w:val="en-US"/>
        </w:rPr>
        <w:t>rotagon</w:t>
      </w:r>
      <w:proofErr w:type="spellEnd"/>
      <w:r w:rsidRPr="008916AE">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ζήτησα να μου δώσει τον ιδιοκτήτη του </w:t>
      </w:r>
      <w:r>
        <w:rPr>
          <w:rFonts w:eastAsia="Times New Roman" w:cs="Times New Roman"/>
          <w:szCs w:val="24"/>
          <w:lang w:val="en-US"/>
        </w:rPr>
        <w:t>site</w:t>
      </w:r>
      <w:r>
        <w:rPr>
          <w:rFonts w:eastAsia="Times New Roman" w:cs="Times New Roman"/>
          <w:szCs w:val="24"/>
        </w:rPr>
        <w:t xml:space="preserve">. Μου έδωσε το όνομά σας. </w:t>
      </w:r>
    </w:p>
    <w:p w14:paraId="02D99BD2"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Το </w:t>
      </w:r>
      <w:proofErr w:type="spellStart"/>
      <w:r>
        <w:rPr>
          <w:rFonts w:eastAsia="Times New Roman" w:cs="Times New Roman"/>
          <w:szCs w:val="24"/>
          <w:lang w:val="en-US"/>
        </w:rPr>
        <w:t>p</w:t>
      </w:r>
      <w:r>
        <w:rPr>
          <w:rFonts w:eastAsia="Times New Roman" w:cs="Times New Roman"/>
          <w:szCs w:val="24"/>
          <w:lang w:val="en-US"/>
        </w:rPr>
        <w:t>rotagon</w:t>
      </w:r>
      <w:proofErr w:type="spellEnd"/>
      <w:r w:rsidRPr="008916AE">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λοιπόν, κύριε Θεοδωράκη –για να σας θυμίσω από πού χρηματοδοτείται- χρηματοδοτείτο μαζί με άλλα </w:t>
      </w:r>
      <w:r>
        <w:rPr>
          <w:rFonts w:eastAsia="Times New Roman" w:cs="Times New Roman"/>
          <w:szCs w:val="24"/>
          <w:lang w:val="en-US"/>
        </w:rPr>
        <w:t>site</w:t>
      </w:r>
      <w:r>
        <w:rPr>
          <w:rFonts w:eastAsia="Times New Roman" w:cs="Times New Roman"/>
          <w:szCs w:val="24"/>
        </w:rPr>
        <w:t xml:space="preserve"> από τον κ</w:t>
      </w:r>
      <w:r>
        <w:rPr>
          <w:rFonts w:eastAsia="Times New Roman" w:cs="Times New Roman"/>
          <w:szCs w:val="24"/>
        </w:rPr>
        <w:t>ατηγορούμενο για την υπόθεση του Ταχυδρομικού Ταμιευτηρίου κ. Γριβέα.</w:t>
      </w:r>
    </w:p>
    <w:p w14:paraId="02D99BD3"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Το καταθέτω στη Βουλή.</w:t>
      </w:r>
    </w:p>
    <w:p w14:paraId="02D99BD4"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ο Υπουργός Εθνικής Άμυνας και Πρόεδρος των Ανεξ</w:t>
      </w:r>
      <w:r>
        <w:rPr>
          <w:rFonts w:eastAsia="Times New Roman" w:cs="Times New Roman"/>
          <w:szCs w:val="24"/>
        </w:rPr>
        <w:t>α</w:t>
      </w:r>
      <w:r>
        <w:rPr>
          <w:rFonts w:eastAsia="Times New Roman" w:cs="Times New Roman"/>
          <w:szCs w:val="24"/>
        </w:rPr>
        <w:t>ρτ</w:t>
      </w:r>
      <w:r>
        <w:rPr>
          <w:rFonts w:eastAsia="Times New Roman" w:cs="Times New Roman"/>
          <w:szCs w:val="24"/>
        </w:rPr>
        <w:t>ή</w:t>
      </w:r>
      <w:r>
        <w:rPr>
          <w:rFonts w:eastAsia="Times New Roman" w:cs="Times New Roman"/>
          <w:szCs w:val="24"/>
        </w:rPr>
        <w:t>των Ελλήνων κ. Πάνος Καμμένος καταθέτει για τα Πρακτικά το προαναφερθέν έγγραφο, το οποίο βρίσκ</w:t>
      </w:r>
      <w:r>
        <w:rPr>
          <w:rFonts w:eastAsia="Times New Roman" w:cs="Times New Roman"/>
          <w:szCs w:val="24"/>
        </w:rPr>
        <w:t xml:space="preserve">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02D99BD5"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Ας ψάξουμε και στο ΚΕΕΛΠΝΟ, ας ψάξουμε και στην ΕΥΔΑΠ, για να δούμε από ποιον χρηματοδοτείτο το </w:t>
      </w:r>
      <w:proofErr w:type="spellStart"/>
      <w:r>
        <w:rPr>
          <w:rFonts w:eastAsia="Times New Roman" w:cs="Times New Roman"/>
          <w:szCs w:val="24"/>
          <w:lang w:val="en-US"/>
        </w:rPr>
        <w:t>p</w:t>
      </w:r>
      <w:r>
        <w:rPr>
          <w:rFonts w:eastAsia="Times New Roman" w:cs="Times New Roman"/>
          <w:szCs w:val="24"/>
          <w:lang w:val="en-US"/>
        </w:rPr>
        <w:t>rotagon</w:t>
      </w:r>
      <w:proofErr w:type="spellEnd"/>
      <w:r w:rsidRPr="008916AE">
        <w:rPr>
          <w:rFonts w:eastAsia="Times New Roman" w:cs="Times New Roman"/>
          <w:szCs w:val="24"/>
        </w:rPr>
        <w:t>.</w:t>
      </w:r>
      <w:r>
        <w:rPr>
          <w:rFonts w:eastAsia="Times New Roman" w:cs="Times New Roman"/>
          <w:szCs w:val="24"/>
          <w:lang w:val="en-US"/>
        </w:rPr>
        <w:t>gr</w:t>
      </w:r>
      <w:r>
        <w:rPr>
          <w:rFonts w:eastAsia="Times New Roman" w:cs="Times New Roman"/>
          <w:szCs w:val="24"/>
        </w:rPr>
        <w:t>, κύριε Θεοδωράκη.</w:t>
      </w:r>
    </w:p>
    <w:p w14:paraId="02D99BD6"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Όμως, ας αναφερθούμε στα σοβαρά αυτής της ημέρας. </w:t>
      </w:r>
    </w:p>
    <w:p w14:paraId="02D99BD7"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σήμερα το πρωί άνοιξα τα αρχεία μου για τη συζήτηση για τη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όπως επίσης και τον κοινοβουλευτικό έλεγχο που έκανα ως Βουλευτής της Νέας Δημοκρατίας από το 1993 αδιάλε</w:t>
      </w:r>
      <w:r>
        <w:rPr>
          <w:rFonts w:eastAsia="Times New Roman" w:cs="Times New Roman"/>
          <w:szCs w:val="24"/>
        </w:rPr>
        <w:t xml:space="preserve">ιπτα μέχρι σήμερα. Πήρα και τα αρχεία της Διεύθυνσης Τεκμηριώσεως της Νέας Δημοκρατίας από το 1993 μέχρι το 2009, τα οποία έχω εδώ. Απ’ αυτά προκύπτει η σύγκρουση ορισμένων </w:t>
      </w:r>
      <w:r>
        <w:rPr>
          <w:rFonts w:eastAsia="Times New Roman" w:cs="Times New Roman"/>
          <w:szCs w:val="24"/>
        </w:rPr>
        <w:lastRenderedPageBreak/>
        <w:t>που αποτελούσαν, αν θέλετε, τη μαγιά της Νέας Δημοκρατίας, την παλαιά Νέα Δημοκρατί</w:t>
      </w:r>
      <w:r>
        <w:rPr>
          <w:rFonts w:eastAsia="Times New Roman" w:cs="Times New Roman"/>
          <w:szCs w:val="24"/>
        </w:rPr>
        <w:t>α με τη διαπλοκή, πριν ακόμα παρεισφρήσουν οι εγκάθετοι του κ. Σαμαρά και τα άκρα που ανέφερε ο Κωνσταντίνος Καραμανλής γίνουν Αντιπρόεδροι του κόμματος.</w:t>
      </w:r>
    </w:p>
    <w:p w14:paraId="02D99BD8"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Θα αρχίσω, λοιπόν, σήμερα μ</w:t>
      </w:r>
      <w:r>
        <w:rPr>
          <w:rFonts w:eastAsia="Times New Roman" w:cs="Times New Roman"/>
          <w:szCs w:val="24"/>
        </w:rPr>
        <w:t>ε</w:t>
      </w:r>
      <w:r>
        <w:rPr>
          <w:rFonts w:eastAsia="Times New Roman" w:cs="Times New Roman"/>
          <w:szCs w:val="24"/>
        </w:rPr>
        <w:t xml:space="preserve"> αυτό που είπε ο Πρωθυπουργός, ότι εμάς δεν μας κρατά κανένας. Εσάς ποιος </w:t>
      </w:r>
      <w:r>
        <w:rPr>
          <w:rFonts w:eastAsia="Times New Roman" w:cs="Times New Roman"/>
          <w:szCs w:val="24"/>
        </w:rPr>
        <w:t xml:space="preserve">σας κρατάει; Δεν θα χρησιμοποιήσω </w:t>
      </w:r>
      <w:r>
        <w:rPr>
          <w:rFonts w:eastAsia="Times New Roman" w:cs="Times New Roman"/>
          <w:szCs w:val="24"/>
        </w:rPr>
        <w:t>μ</w:t>
      </w:r>
      <w:r>
        <w:rPr>
          <w:rFonts w:eastAsia="Times New Roman" w:cs="Times New Roman"/>
          <w:szCs w:val="24"/>
        </w:rPr>
        <w:t xml:space="preserve">έσα της Κυβέρνησης ή φιλικά προς την Κυβέρνηση ή δημοσιογράφους που βρίσκονται στον ΣΥΡΙΖΑ ή στους Ανεξάρτητους Έλληνες. Θα χρησιμοποιήσω τους </w:t>
      </w:r>
      <w:proofErr w:type="spellStart"/>
      <w:r>
        <w:rPr>
          <w:rFonts w:eastAsia="Times New Roman" w:cs="Times New Roman"/>
          <w:szCs w:val="24"/>
        </w:rPr>
        <w:t>ιστότοπους</w:t>
      </w:r>
      <w:proofErr w:type="spellEnd"/>
      <w:r>
        <w:rPr>
          <w:rFonts w:eastAsia="Times New Roman" w:cs="Times New Roman"/>
          <w:szCs w:val="24"/>
        </w:rPr>
        <w:t xml:space="preserve"> που ανήκουν σε κομματικά στελέχη της Νέας Δημοκρατίας. </w:t>
      </w:r>
    </w:p>
    <w:p w14:paraId="02D99BD9"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Σήμερα, λοιπόν, το </w:t>
      </w:r>
      <w:proofErr w:type="spellStart"/>
      <w:r>
        <w:rPr>
          <w:rFonts w:eastAsia="Times New Roman" w:cs="Times New Roman"/>
          <w:szCs w:val="24"/>
          <w:lang w:val="en-US"/>
        </w:rPr>
        <w:t>a</w:t>
      </w:r>
      <w:r>
        <w:rPr>
          <w:rFonts w:eastAsia="Times New Roman" w:cs="Times New Roman"/>
          <w:szCs w:val="24"/>
          <w:lang w:val="en-US"/>
        </w:rPr>
        <w:t>ntinews</w:t>
      </w:r>
      <w:proofErr w:type="spellEnd"/>
      <w:r>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-το οποίο ανήκει στον κ. Παναγιώτη Ζήση, γιο του μακαρίτη Βασίλη Ζήση, στενού συνεργάτη του κ. Σαμαρά- το </w:t>
      </w:r>
      <w:r>
        <w:rPr>
          <w:rFonts w:eastAsia="Times New Roman" w:cs="Times New Roman"/>
          <w:szCs w:val="24"/>
          <w:lang w:val="en-US"/>
        </w:rPr>
        <w:t>site</w:t>
      </w:r>
      <w:r>
        <w:rPr>
          <w:rFonts w:eastAsia="Times New Roman" w:cs="Times New Roman"/>
          <w:szCs w:val="24"/>
        </w:rPr>
        <w:t xml:space="preserve"> το οποίο στήριξε την </w:t>
      </w:r>
      <w:r>
        <w:rPr>
          <w:rFonts w:eastAsia="Times New Roman" w:cs="Times New Roman"/>
          <w:szCs w:val="24"/>
        </w:rPr>
        <w:t>κ</w:t>
      </w:r>
      <w:r>
        <w:rPr>
          <w:rFonts w:eastAsia="Times New Roman" w:cs="Times New Roman"/>
          <w:szCs w:val="24"/>
        </w:rPr>
        <w:t>υβέρνηση Σαμαρά-Βενιζέλου και προσωπικά τον κ. Σαμαρά μέχρι σήμερα –και συνεχίζει να τον στη</w:t>
      </w:r>
      <w:r>
        <w:rPr>
          <w:rFonts w:eastAsia="Times New Roman" w:cs="Times New Roman"/>
          <w:szCs w:val="24"/>
        </w:rPr>
        <w:t>ρίζει- και το οποίο στήριξε την υποψη</w:t>
      </w:r>
      <w:r>
        <w:rPr>
          <w:rFonts w:eastAsia="Times New Roman" w:cs="Times New Roman"/>
          <w:szCs w:val="24"/>
        </w:rPr>
        <w:lastRenderedPageBreak/>
        <w:t>φιότητα του κ. Άδωνι Γεωργιάδη μέχρι να αποσυρθεί και να στηρίξει τον Κυριάκο Μητσοτάκη, ανταλλάσσοντας αυτή τη στήριξη με τη θέση του Αντιπροέδρου της Νέας Δημοκρατίας, είναι αυτό που σήμερα επιτίθεται σε προσωπικό επί</w:t>
      </w:r>
      <w:r>
        <w:rPr>
          <w:rFonts w:eastAsia="Times New Roman" w:cs="Times New Roman"/>
          <w:szCs w:val="24"/>
        </w:rPr>
        <w:t>πεδο στον Πρόεδρο της Νέας Δημοκρατίας</w:t>
      </w:r>
      <w:r>
        <w:rPr>
          <w:rFonts w:eastAsia="Times New Roman" w:cs="Times New Roman"/>
          <w:szCs w:val="24"/>
        </w:rPr>
        <w:t xml:space="preserve"> </w:t>
      </w:r>
      <w:r>
        <w:rPr>
          <w:rFonts w:eastAsia="Times New Roman" w:cs="Times New Roman"/>
          <w:szCs w:val="24"/>
        </w:rPr>
        <w:t>κ. Κυριάκο Μητσοτάκη.</w:t>
      </w:r>
    </w:p>
    <w:p w14:paraId="02D99BDA"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Ο τίτλος της ανάρτησης είναι «Συζήτηση στη Βουλή για σκάνδαλα: Αλέξη μου, Κυριάκο μου…». Για τον «Αλέξη μου» δεν λέει τίποτα βέβαια, γιατί δεν υπάρχει πουθενά στην έρευνα για τη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Όμως, </w:t>
      </w:r>
      <w:r>
        <w:rPr>
          <w:rFonts w:eastAsia="Times New Roman" w:cs="Times New Roman"/>
          <w:szCs w:val="24"/>
        </w:rPr>
        <w:t xml:space="preserve">για τον «Κυριάκο μου» λέει πολλά. Λέει πράγματα που κι εγώ –γιατί δεν θεωρώ ότι η πολιτική αντιπαράθεση μπορεί να πάει σε προσωπικά στοιχεία- δεν θα έλεγα στη Βουλή.  </w:t>
      </w:r>
    </w:p>
    <w:p w14:paraId="02D99BDB"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Αυτά τα γράφει το </w:t>
      </w:r>
      <w:r>
        <w:rPr>
          <w:rFonts w:eastAsia="Times New Roman" w:cs="Times New Roman"/>
          <w:szCs w:val="24"/>
          <w:lang w:val="en-US"/>
        </w:rPr>
        <w:t>site</w:t>
      </w:r>
      <w:r>
        <w:rPr>
          <w:rFonts w:eastAsia="Times New Roman" w:cs="Times New Roman"/>
          <w:szCs w:val="24"/>
        </w:rPr>
        <w:t xml:space="preserve"> του κ. Σαμαρά. Σήμερα, εδώ στη Βουλή υπάρχουν Βουλευτές οι οποίοι</w:t>
      </w:r>
      <w:r>
        <w:rPr>
          <w:rFonts w:eastAsia="Times New Roman" w:cs="Times New Roman"/>
          <w:szCs w:val="24"/>
        </w:rPr>
        <w:t xml:space="preserve"> βρίσκονται στον περίγυρό του. Τι ακριβώς, λοιπόν, αναφέρει μέσα; Αναφέρει ότι θα πει σήμερα ο κ. Μητσοτάκης «Όχι, εγώ δεν ξέρω τίποτα για το σκάνδαλο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Μόνο κάποια τηλεφωνικά κέντρα και κομπιούτερ πήρα από τον </w:t>
      </w:r>
      <w:proofErr w:type="spellStart"/>
      <w:r>
        <w:rPr>
          <w:rFonts w:eastAsia="Times New Roman" w:cs="Times New Roman"/>
          <w:szCs w:val="24"/>
        </w:rPr>
        <w:t>Χριστοφοράκο</w:t>
      </w:r>
      <w:proofErr w:type="spellEnd"/>
      <w:r>
        <w:rPr>
          <w:rFonts w:eastAsia="Times New Roman" w:cs="Times New Roman"/>
          <w:szCs w:val="24"/>
        </w:rPr>
        <w:t xml:space="preserve"> και αυτά τα πλήρωσα, αφ</w:t>
      </w:r>
      <w:r>
        <w:rPr>
          <w:rFonts w:eastAsia="Times New Roman" w:cs="Times New Roman"/>
          <w:szCs w:val="24"/>
        </w:rPr>
        <w:t xml:space="preserve">ού παρουσιάστηκε το σκάνδαλο στην </w:t>
      </w:r>
      <w:r>
        <w:rPr>
          <w:rFonts w:eastAsia="Times New Roman" w:cs="Times New Roman"/>
          <w:szCs w:val="24"/>
        </w:rPr>
        <w:lastRenderedPageBreak/>
        <w:t xml:space="preserve">Ελλάδα» ή θα του πει να ρωτήσει την αδελφή του την Ντόρα που είχε πιο στενές σχέσεις με τον </w:t>
      </w:r>
      <w:proofErr w:type="spellStart"/>
      <w:r>
        <w:rPr>
          <w:rFonts w:eastAsia="Times New Roman" w:cs="Times New Roman"/>
          <w:szCs w:val="24"/>
        </w:rPr>
        <w:t>Χριστοφοράκο</w:t>
      </w:r>
      <w:proofErr w:type="spellEnd"/>
      <w:r>
        <w:rPr>
          <w:rFonts w:eastAsia="Times New Roman" w:cs="Times New Roman"/>
          <w:szCs w:val="24"/>
        </w:rPr>
        <w:t xml:space="preserve"> –φιλικές πάντα- ή και τον πατέρα του Κωνσταντίνο Μητσοτάκη, τον οποίο είχαν το θράσος πρώην στελέχη της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 xml:space="preserve"> </w:t>
      </w:r>
      <w:r>
        <w:rPr>
          <w:rFonts w:eastAsia="Times New Roman" w:cs="Times New Roman"/>
          <w:szCs w:val="24"/>
          <w:lang w:val="en-US"/>
        </w:rPr>
        <w:t>HELL</w:t>
      </w:r>
      <w:r>
        <w:rPr>
          <w:rFonts w:eastAsia="Times New Roman" w:cs="Times New Roman"/>
          <w:szCs w:val="24"/>
          <w:lang w:val="en-US"/>
        </w:rPr>
        <w:t>AS</w:t>
      </w:r>
      <w:r>
        <w:rPr>
          <w:rFonts w:eastAsia="Times New Roman" w:cs="Times New Roman"/>
          <w:szCs w:val="24"/>
        </w:rPr>
        <w:t>»</w:t>
      </w:r>
      <w:r>
        <w:rPr>
          <w:rFonts w:eastAsia="Times New Roman" w:cs="Times New Roman"/>
          <w:szCs w:val="24"/>
        </w:rPr>
        <w:t xml:space="preserve"> να τον καλούν με επιστολή τους να παρέμβει, όταν ήταν Πρωθυπουργός, για να λυθεί το πρόβλημα με τον ΟΤΕ.</w:t>
      </w:r>
    </w:p>
    <w:p w14:paraId="02D99BDC"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Κάνει ανάρτηση, μάλιστα, το </w:t>
      </w:r>
      <w:r>
        <w:rPr>
          <w:rFonts w:eastAsia="Times New Roman" w:cs="Times New Roman"/>
          <w:szCs w:val="24"/>
          <w:lang w:val="en-US"/>
        </w:rPr>
        <w:t>site</w:t>
      </w:r>
      <w:r>
        <w:rPr>
          <w:rFonts w:eastAsia="Times New Roman" w:cs="Times New Roman"/>
          <w:szCs w:val="24"/>
        </w:rPr>
        <w:t xml:space="preserve"> του κ. Σαμαρά επιστολής προς τον τότε Πρωθυπουργό Κωνσταντίνο Μητσοτάκη, με υπογραφή του Γεωργίου, με θέμα «Κατακύ</w:t>
      </w:r>
      <w:r>
        <w:rPr>
          <w:rFonts w:eastAsia="Times New Roman" w:cs="Times New Roman"/>
          <w:szCs w:val="24"/>
        </w:rPr>
        <w:t xml:space="preserve">ρωση Διεθνούς Διαγωνισμού ΟΤΕ </w:t>
      </w:r>
      <w:r>
        <w:rPr>
          <w:rFonts w:eastAsia="Times New Roman" w:cs="Times New Roman"/>
          <w:szCs w:val="24"/>
        </w:rPr>
        <w:t xml:space="preserve">ενός εκατομμυρίου </w:t>
      </w:r>
      <w:r>
        <w:rPr>
          <w:rFonts w:eastAsia="Times New Roman" w:cs="Times New Roman"/>
          <w:szCs w:val="24"/>
        </w:rPr>
        <w:t xml:space="preserve">εκατό χιλιάδων </w:t>
      </w:r>
      <w:r>
        <w:rPr>
          <w:rFonts w:eastAsia="Times New Roman" w:cs="Times New Roman"/>
          <w:szCs w:val="24"/>
        </w:rPr>
        <w:t xml:space="preserve">ψηφιακών παροχών» που λέει: «Αξιότιμε κύριε Πρωθυπουργέ, για το προαναφερόμενο μείζον θέμα που μας απασχολεί ιδιαίτερα ως εγχώρια </w:t>
      </w:r>
      <w:r>
        <w:rPr>
          <w:rFonts w:eastAsia="Times New Roman" w:cs="Times New Roman"/>
          <w:szCs w:val="24"/>
        </w:rPr>
        <w:t>βιομηχανία τηλεπικοινωνιών</w:t>
      </w:r>
      <w:r>
        <w:rPr>
          <w:rFonts w:eastAsia="Times New Roman" w:cs="Times New Roman"/>
          <w:szCs w:val="24"/>
        </w:rPr>
        <w:t xml:space="preserve"> και μετά την απογοητευτική συζήτηση που είχαμε με τον Υπουργό Εθνικής Οικονομίας κ. Στέφανο Μάνο, θεωρούμε πλέον απαραίτητη την προσωπική σας παρέμβαση».</w:t>
      </w:r>
    </w:p>
    <w:p w14:paraId="02D99BDD"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Και καταλήγει: «Συνημμένα σας αποστέλλουμε και τη σχετική απαντητική επιστολή μας από 27</w:t>
      </w:r>
      <w:r>
        <w:rPr>
          <w:rFonts w:eastAsia="Times New Roman" w:cs="Times New Roman"/>
          <w:szCs w:val="24"/>
        </w:rPr>
        <w:t>-</w:t>
      </w:r>
      <w:r>
        <w:rPr>
          <w:rFonts w:eastAsia="Times New Roman" w:cs="Times New Roman"/>
          <w:szCs w:val="24"/>
        </w:rPr>
        <w:t>8</w:t>
      </w:r>
      <w:r>
        <w:rPr>
          <w:rFonts w:eastAsia="Times New Roman" w:cs="Times New Roman"/>
          <w:szCs w:val="24"/>
        </w:rPr>
        <w:t>-</w:t>
      </w:r>
      <w:r>
        <w:rPr>
          <w:rFonts w:eastAsia="Times New Roman" w:cs="Times New Roman"/>
          <w:szCs w:val="24"/>
        </w:rPr>
        <w:t>93 προς το</w:t>
      </w:r>
      <w:r>
        <w:rPr>
          <w:rFonts w:eastAsia="Times New Roman" w:cs="Times New Roman"/>
          <w:szCs w:val="24"/>
        </w:rPr>
        <w:t>ν Υπουργό Εθνικής Οικονομίας και σας παρακαλούμε για άλλη μια φορά να επιληφθείτε προσωπικώς».</w:t>
      </w:r>
    </w:p>
    <w:p w14:paraId="02D99BDE"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Το καταθέτω στη Βουλή. </w:t>
      </w:r>
    </w:p>
    <w:p w14:paraId="02D99BDF" w14:textId="77777777" w:rsidR="00D3277D" w:rsidRDefault="009F72F4">
      <w:pPr>
        <w:spacing w:after="0" w:line="600" w:lineRule="auto"/>
        <w:ind w:firstLine="720"/>
        <w:jc w:val="both"/>
        <w:rPr>
          <w:rFonts w:eastAsia="Times New Roman" w:cs="Times New Roman"/>
          <w:color w:val="000000" w:themeColor="text1"/>
          <w:szCs w:val="24"/>
        </w:rPr>
      </w:pPr>
      <w:r w:rsidRPr="00627090">
        <w:rPr>
          <w:rFonts w:eastAsia="Times New Roman" w:cs="Times New Roman"/>
          <w:color w:val="000000" w:themeColor="text1"/>
          <w:szCs w:val="24"/>
        </w:rPr>
        <w:t>(Στο σημείο αυτό ο Υπουργός Εθνικής Άμυνας και Πρόεδρος των Ανεξ</w:t>
      </w:r>
      <w:r>
        <w:rPr>
          <w:rFonts w:eastAsia="Times New Roman" w:cs="Times New Roman"/>
          <w:color w:val="000000" w:themeColor="text1"/>
          <w:szCs w:val="24"/>
        </w:rPr>
        <w:t>αρτή</w:t>
      </w:r>
      <w:r w:rsidRPr="00627090">
        <w:rPr>
          <w:rFonts w:eastAsia="Times New Roman" w:cs="Times New Roman"/>
          <w:color w:val="000000" w:themeColor="text1"/>
          <w:szCs w:val="24"/>
        </w:rPr>
        <w:t>των Ελλήνων κ. Πάνος Καμμένος καταθέτει για τα Πρακτικά το προαναφερθ</w:t>
      </w:r>
      <w:r w:rsidRPr="00627090">
        <w:rPr>
          <w:rFonts w:eastAsia="Times New Roman" w:cs="Times New Roman"/>
          <w:color w:val="000000" w:themeColor="text1"/>
          <w:szCs w:val="24"/>
        </w:rPr>
        <w:t xml:space="preserve">έν έγγραφο, το οποίο βρίσκεται στο </w:t>
      </w:r>
      <w:r>
        <w:rPr>
          <w:rFonts w:eastAsia="Times New Roman" w:cs="Times New Roman"/>
          <w:color w:val="000000" w:themeColor="text1"/>
          <w:szCs w:val="24"/>
        </w:rPr>
        <w:t>α</w:t>
      </w:r>
      <w:r w:rsidRPr="00627090">
        <w:rPr>
          <w:rFonts w:eastAsia="Times New Roman" w:cs="Times New Roman"/>
          <w:color w:val="000000" w:themeColor="text1"/>
          <w:szCs w:val="24"/>
        </w:rPr>
        <w:t xml:space="preserve">ρχείο </w:t>
      </w:r>
      <w:r w:rsidRPr="00627090">
        <w:rPr>
          <w:rFonts w:eastAsia="Times New Roman" w:cs="Times New Roman"/>
          <w:color w:val="000000" w:themeColor="text1"/>
          <w:szCs w:val="24"/>
        </w:rPr>
        <w:t>του Τμήματος Γραμματείας της Διεύθυνσης Στενογραφίας και Πρακτικών της Βουλής)</w:t>
      </w:r>
    </w:p>
    <w:p w14:paraId="02D99BE0" w14:textId="77777777" w:rsidR="00D3277D" w:rsidRDefault="009F72F4">
      <w:pPr>
        <w:spacing w:after="0" w:line="600" w:lineRule="auto"/>
        <w:ind w:firstLine="720"/>
        <w:jc w:val="both"/>
        <w:rPr>
          <w:rFonts w:eastAsia="Times New Roman" w:cs="Times New Roman"/>
          <w:szCs w:val="24"/>
        </w:rPr>
      </w:pPr>
      <w:r w:rsidRPr="00933FE4">
        <w:rPr>
          <w:rFonts w:eastAsia="Times New Roman" w:cs="Times New Roman"/>
          <w:szCs w:val="24"/>
        </w:rPr>
        <w:t xml:space="preserve">Αυτό το ανεβάζει σήμερα στη συζήτηση για τη διαφθορά το </w:t>
      </w:r>
      <w:r w:rsidRPr="00933FE4">
        <w:rPr>
          <w:rFonts w:eastAsia="Times New Roman" w:cs="Times New Roman"/>
          <w:szCs w:val="24"/>
          <w:lang w:val="en-US"/>
        </w:rPr>
        <w:t>site</w:t>
      </w:r>
      <w:r w:rsidRPr="00933FE4">
        <w:rPr>
          <w:rFonts w:eastAsia="Times New Roman" w:cs="Times New Roman"/>
          <w:szCs w:val="24"/>
        </w:rPr>
        <w:t xml:space="preserve"> του κ. </w:t>
      </w:r>
      <w:r>
        <w:rPr>
          <w:rFonts w:eastAsia="Times New Roman" w:cs="Times New Roman"/>
          <w:szCs w:val="24"/>
        </w:rPr>
        <w:t xml:space="preserve">Αντώνη Σαμαρά, το </w:t>
      </w:r>
      <w:r>
        <w:rPr>
          <w:rFonts w:eastAsia="Times New Roman" w:cs="Times New Roman"/>
          <w:szCs w:val="24"/>
          <w:lang w:val="en-US"/>
        </w:rPr>
        <w:t>site</w:t>
      </w:r>
      <w:r>
        <w:rPr>
          <w:rFonts w:eastAsia="Times New Roman" w:cs="Times New Roman"/>
          <w:szCs w:val="24"/>
        </w:rPr>
        <w:t xml:space="preserve"> που στήριξε τον Αντιπρόεδρό σας, κύριε Μητσο</w:t>
      </w:r>
      <w:r>
        <w:rPr>
          <w:rFonts w:eastAsia="Times New Roman" w:cs="Times New Roman"/>
          <w:szCs w:val="24"/>
        </w:rPr>
        <w:t xml:space="preserve">τάκη. </w:t>
      </w:r>
    </w:p>
    <w:p w14:paraId="02D99BE1"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Συνεχίζει και καταθέτει όλες τις παροχές του γραφείου σας. Καταθέτει τις συναντήσεις σας με τον κ. </w:t>
      </w:r>
      <w:proofErr w:type="spellStart"/>
      <w:r>
        <w:rPr>
          <w:rFonts w:eastAsia="Times New Roman" w:cs="Times New Roman"/>
          <w:szCs w:val="24"/>
        </w:rPr>
        <w:t>Χριστοφοράκο</w:t>
      </w:r>
      <w:proofErr w:type="spellEnd"/>
      <w:r>
        <w:rPr>
          <w:rFonts w:eastAsia="Times New Roman" w:cs="Times New Roman"/>
          <w:szCs w:val="24"/>
        </w:rPr>
        <w:t xml:space="preserve">, της κ. Μπακογιάννη, τα ταξίδια, τις καταγγελίες του </w:t>
      </w:r>
      <w:proofErr w:type="spellStart"/>
      <w:r>
        <w:rPr>
          <w:rFonts w:eastAsia="Times New Roman" w:cs="Times New Roman"/>
          <w:szCs w:val="24"/>
        </w:rPr>
        <w:t>Κουτσενρόιτερ</w:t>
      </w:r>
      <w:proofErr w:type="spellEnd"/>
      <w:r>
        <w:rPr>
          <w:rFonts w:eastAsia="Times New Roman" w:cs="Times New Roman"/>
          <w:szCs w:val="24"/>
        </w:rPr>
        <w:t xml:space="preserve"> για το τι παίρναν τα κόμματα τότε. Ακόμα, προχωράει με τίτλο: «Η αγία </w:t>
      </w:r>
      <w:r>
        <w:rPr>
          <w:rFonts w:eastAsia="Times New Roman" w:cs="Times New Roman"/>
          <w:szCs w:val="24"/>
        </w:rPr>
        <w:t xml:space="preserve">οικογένεια» και σας περιλαμβάνει στα πάντα. </w:t>
      </w:r>
    </w:p>
    <w:p w14:paraId="02D99BE2"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Αυτά όλα στον </w:t>
      </w:r>
      <w:proofErr w:type="spellStart"/>
      <w:r>
        <w:rPr>
          <w:rFonts w:eastAsia="Times New Roman" w:cs="Times New Roman"/>
          <w:szCs w:val="24"/>
        </w:rPr>
        <w:t>ιστότοπο</w:t>
      </w:r>
      <w:proofErr w:type="spellEnd"/>
      <w:r>
        <w:rPr>
          <w:rFonts w:eastAsia="Times New Roman" w:cs="Times New Roman"/>
          <w:szCs w:val="24"/>
        </w:rPr>
        <w:t xml:space="preserve"> που ελέγχει ο κ. Αντώνης Σαμαράς, κύριε Μητσοτάκη. Γι’ αυτό σας είπε ο Πρωθυπουργός ότι εμάς δεν μας κρατάει κανείς. Εσάς σας κρατούν ακόμα και μέσα από το κόμμα σας. Σας επιβάλλουν Αντιπρ</w:t>
      </w:r>
      <w:r>
        <w:rPr>
          <w:rFonts w:eastAsia="Times New Roman" w:cs="Times New Roman"/>
          <w:szCs w:val="24"/>
        </w:rPr>
        <w:t xml:space="preserve">όεδρο και τώρα σας επιβάλλουν τη γραμμή τους. </w:t>
      </w:r>
    </w:p>
    <w:p w14:paraId="02D99BE3"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Τα καταθέτω για τα Πρακτικά.</w:t>
      </w:r>
    </w:p>
    <w:p w14:paraId="02D99BE4" w14:textId="77777777" w:rsidR="00D3277D" w:rsidRDefault="009F72F4">
      <w:pPr>
        <w:spacing w:after="0" w:line="600" w:lineRule="auto"/>
        <w:ind w:firstLine="720"/>
        <w:jc w:val="both"/>
        <w:rPr>
          <w:rFonts w:eastAsia="Times New Roman" w:cs="Times New Roman"/>
        </w:rPr>
      </w:pPr>
      <w:r>
        <w:rPr>
          <w:rFonts w:eastAsia="Times New Roman" w:cs="Times New Roman"/>
        </w:rPr>
        <w:t xml:space="preserve">(Στο σημείο αυτό ο </w:t>
      </w:r>
      <w:r>
        <w:rPr>
          <w:rFonts w:eastAsia="Times New Roman" w:cs="Times New Roman"/>
          <w:bCs/>
        </w:rPr>
        <w:t xml:space="preserve">Υπουργός Εθνικής Άμυνας και Πρόεδρος των </w:t>
      </w:r>
      <w:r>
        <w:rPr>
          <w:rFonts w:eastAsia="Times New Roman" w:cs="Times New Roman"/>
          <w:bCs/>
        </w:rPr>
        <w:t xml:space="preserve">Ανεξαρτήτων </w:t>
      </w:r>
      <w:r>
        <w:rPr>
          <w:rFonts w:eastAsia="Times New Roman" w:cs="Times New Roman"/>
          <w:bCs/>
        </w:rPr>
        <w:t>Ελλήνων</w:t>
      </w:r>
      <w:r>
        <w:rPr>
          <w:rFonts w:eastAsia="Times New Roman" w:cs="Times New Roman"/>
        </w:rPr>
        <w:t xml:space="preserve"> κ. Πάνος Καμμένος καταθέτει για τα Πρακτικά τα προαναφερθέντα έγγραφα, τα οποία βρίσκονται στο αρχεί</w:t>
      </w:r>
      <w:r>
        <w:rPr>
          <w:rFonts w:eastAsia="Times New Roman" w:cs="Times New Roman"/>
        </w:rPr>
        <w:t>ο του Τμήματος Γραμματείας της Διεύθυνσης Στενογραφίας και  Πρακτικών της Βουλής)</w:t>
      </w:r>
    </w:p>
    <w:p w14:paraId="02D99BE5"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Επειδή θα μου πείτε «Μα, καλά, το έγραψε αυτό ένα </w:t>
      </w:r>
      <w:r>
        <w:rPr>
          <w:rFonts w:eastAsia="Times New Roman" w:cs="Times New Roman"/>
          <w:szCs w:val="24"/>
          <w:lang w:val="en-US"/>
        </w:rPr>
        <w:t>site</w:t>
      </w:r>
      <w:r>
        <w:rPr>
          <w:rFonts w:eastAsia="Times New Roman" w:cs="Times New Roman"/>
          <w:szCs w:val="24"/>
        </w:rPr>
        <w:t xml:space="preserve">», να σας θυμίσω ένα άλλο δημοσίευμα, το δημοσίευμα της εφημερίδας του πατέρα του Βουλευτή που διάλεξε ο κ. Σαμαράς για </w:t>
      </w:r>
      <w:r>
        <w:rPr>
          <w:rFonts w:eastAsia="Times New Roman" w:cs="Times New Roman"/>
          <w:szCs w:val="24"/>
        </w:rPr>
        <w:t xml:space="preserve">να φέρει στη Βουλή, του κ. Ψυχάρη; Τότε ήταν η περίοδος που, φαίνεται, ήθελαν να σας εξαφανίσουν από τη Νέα Δημοκρατία και ο κ. Σαμαράς χρησιμοποίησε τον κ. Ψυχάρη ως πιστόλι. Τι ανέφερε τότε, λοιπόν, το συγκεκριμένο δημοσίευμα της εφημερίδας </w:t>
      </w:r>
      <w:r>
        <w:rPr>
          <w:rFonts w:eastAsia="Times New Roman" w:cs="Times New Roman"/>
          <w:szCs w:val="24"/>
        </w:rPr>
        <w:t>«</w:t>
      </w:r>
      <w:r>
        <w:rPr>
          <w:rFonts w:eastAsia="Times New Roman" w:cs="Times New Roman"/>
          <w:szCs w:val="24"/>
        </w:rPr>
        <w:t>ΤΟ ΒΗΜΑ</w:t>
      </w:r>
      <w:r>
        <w:rPr>
          <w:rFonts w:eastAsia="Times New Roman" w:cs="Times New Roman"/>
          <w:szCs w:val="24"/>
        </w:rPr>
        <w:t>»</w:t>
      </w:r>
      <w:r>
        <w:rPr>
          <w:rFonts w:eastAsia="Times New Roman" w:cs="Times New Roman"/>
          <w:szCs w:val="24"/>
        </w:rPr>
        <w:t xml:space="preserve"> του ΔΟΛ, που εν συνεχεία έκανε Βουλευτή τον γιο του ο κ. </w:t>
      </w:r>
      <w:r>
        <w:rPr>
          <w:rFonts w:eastAsia="Times New Roman" w:cs="Times New Roman"/>
          <w:szCs w:val="24"/>
        </w:rPr>
        <w:lastRenderedPageBreak/>
        <w:t xml:space="preserve">Σαμαράς; Ανέφερε ότι ο κ. </w:t>
      </w:r>
      <w:proofErr w:type="spellStart"/>
      <w:r>
        <w:rPr>
          <w:rFonts w:eastAsia="Times New Roman" w:cs="Times New Roman"/>
          <w:szCs w:val="24"/>
        </w:rPr>
        <w:t>Χριστοφοράκος</w:t>
      </w:r>
      <w:proofErr w:type="spellEnd"/>
      <w:r>
        <w:rPr>
          <w:rFonts w:eastAsia="Times New Roman" w:cs="Times New Roman"/>
          <w:szCs w:val="24"/>
        </w:rPr>
        <w:t xml:space="preserve"> ουσιαστικά σας χάρισε ένα σπίτι στην Τήνο. Πήρε δάνειο 600.000 ευρώ και το πήρε με 60.000 ευρώ το ίδιο, το όμορο. </w:t>
      </w:r>
    </w:p>
    <w:p w14:paraId="02D99BE6"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Σας τα καταθέτω για να τα θυμάστε.</w:t>
      </w:r>
    </w:p>
    <w:p w14:paraId="02D99BE7" w14:textId="77777777" w:rsidR="00D3277D" w:rsidRDefault="009F72F4">
      <w:pPr>
        <w:spacing w:after="0" w:line="600" w:lineRule="auto"/>
        <w:ind w:firstLine="720"/>
        <w:jc w:val="both"/>
        <w:rPr>
          <w:rFonts w:eastAsia="Times New Roman" w:cs="Times New Roman"/>
        </w:rPr>
      </w:pPr>
      <w:r>
        <w:rPr>
          <w:rFonts w:eastAsia="Times New Roman" w:cs="Times New Roman"/>
        </w:rPr>
        <w:t>(Στο σημ</w:t>
      </w:r>
      <w:r>
        <w:rPr>
          <w:rFonts w:eastAsia="Times New Roman" w:cs="Times New Roman"/>
        </w:rPr>
        <w:t xml:space="preserve">είο αυτό ο </w:t>
      </w:r>
      <w:r>
        <w:rPr>
          <w:rFonts w:eastAsia="Times New Roman" w:cs="Times New Roman"/>
          <w:bCs/>
        </w:rPr>
        <w:t xml:space="preserve">Υπουργός Εθνικής Άμυνας και Πρόεδρος των </w:t>
      </w:r>
      <w:r>
        <w:rPr>
          <w:rFonts w:eastAsia="Times New Roman" w:cs="Times New Roman"/>
          <w:bCs/>
        </w:rPr>
        <w:t xml:space="preserve">Ανεξαρτήτων </w:t>
      </w:r>
      <w:r>
        <w:rPr>
          <w:rFonts w:eastAsia="Times New Roman" w:cs="Times New Roman"/>
          <w:bCs/>
        </w:rPr>
        <w:t>Ελλήνων</w:t>
      </w:r>
      <w:r>
        <w:rPr>
          <w:rFonts w:eastAsia="Times New Roman" w:cs="Times New Roman"/>
        </w:rPr>
        <w:t xml:space="preserve"> κ. Πάνος Καμμένος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02D99BE8"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Ν</w:t>
      </w:r>
      <w:r>
        <w:rPr>
          <w:rFonts w:eastAsia="Times New Roman" w:cs="Times New Roman"/>
          <w:szCs w:val="24"/>
        </w:rPr>
        <w:t xml:space="preserve">α </w:t>
      </w:r>
      <w:r>
        <w:rPr>
          <w:rFonts w:eastAsia="Times New Roman" w:cs="Times New Roman"/>
          <w:szCs w:val="24"/>
        </w:rPr>
        <w:t xml:space="preserve">θυμάστε ότι την προσωπική επίθεση σάς την κάνουν στελέχη που επιτρέπετε ακόμα να βρίσκονται στη Νέα Δημοκρατία, αλλοιώνοντας τη Νέα Δημοκρατία και ακολουθώντας τον δρόμο που ακολούθησε ο Σαμαράς και ο Βενιζέλος. </w:t>
      </w:r>
    </w:p>
    <w:p w14:paraId="02D99BE9"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Όμως οι δυο πελάτες μου δεν είναι σήμερα εδ</w:t>
      </w:r>
      <w:r>
        <w:rPr>
          <w:rFonts w:eastAsia="Times New Roman" w:cs="Times New Roman"/>
          <w:szCs w:val="24"/>
        </w:rPr>
        <w:t xml:space="preserve">ώ. Ούτε ο κ. Σαμαράς ούτε ο κ. Βενιζέλος ήρθαν εδώ να συζητήσουν για τη διαπλοκή. Δεν σας κάνει εντύπωση γιατί δεν είναι εδώ; </w:t>
      </w:r>
    </w:p>
    <w:p w14:paraId="02D99BEA"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Ο κ. Βενιζέλος είναι ο φυσικός αρχηγός του ΠΑΣΟΚ. Ουσιαστικά είναι εκείνος που οδηγεί την κ. Γεννηματά στις πολιτικές της κινήσει</w:t>
      </w:r>
      <w:r>
        <w:rPr>
          <w:rFonts w:eastAsia="Times New Roman" w:cs="Times New Roman"/>
          <w:szCs w:val="24"/>
        </w:rPr>
        <w:t>ς. Γιατί δεν ήρθε εδώ; Θα σας εξηγήσω αργότερα. Δεν ήρθε εδώ γιατί την τελευταία φορά που ήρθε, φώναζε από κάτω, όταν μιλούσα, «αλητάμπουρα».</w:t>
      </w:r>
      <w:r w:rsidDel="008B219F">
        <w:rPr>
          <w:rFonts w:eastAsia="Times New Roman" w:cs="Times New Roman"/>
          <w:szCs w:val="24"/>
        </w:rPr>
        <w:t xml:space="preserve"> </w:t>
      </w:r>
      <w:r>
        <w:rPr>
          <w:rFonts w:eastAsia="Times New Roman" w:cs="Times New Roman"/>
          <w:szCs w:val="24"/>
        </w:rPr>
        <w:t>Ή</w:t>
      </w:r>
      <w:r>
        <w:rPr>
          <w:rFonts w:eastAsia="Times New Roman" w:cs="Times New Roman"/>
          <w:szCs w:val="24"/>
        </w:rPr>
        <w:t xml:space="preserve">μουν εγώ ο «αλητάμπουρας», όταν ρώτησα αν υπάρχουν μετοχές του ομίλου </w:t>
      </w:r>
      <w:proofErr w:type="spellStart"/>
      <w:r>
        <w:rPr>
          <w:rFonts w:eastAsia="Times New Roman" w:cs="Times New Roman"/>
          <w:szCs w:val="24"/>
        </w:rPr>
        <w:t>Βγενόπουλου</w:t>
      </w:r>
      <w:proofErr w:type="spellEnd"/>
      <w:r>
        <w:rPr>
          <w:rFonts w:eastAsia="Times New Roman" w:cs="Times New Roman"/>
          <w:szCs w:val="24"/>
        </w:rPr>
        <w:t xml:space="preserve"> στο οικογενειακό του περιβάλλον</w:t>
      </w:r>
      <w:r>
        <w:rPr>
          <w:rFonts w:eastAsia="Times New Roman" w:cs="Times New Roman"/>
          <w:szCs w:val="24"/>
        </w:rPr>
        <w:t xml:space="preserve">. Ήμουν «αλητάμπουρας» τότε, γιατί ακόμα δεν είχε βγει η δίωξη για τον </w:t>
      </w:r>
      <w:proofErr w:type="spellStart"/>
      <w:r>
        <w:rPr>
          <w:rFonts w:eastAsia="Times New Roman" w:cs="Times New Roman"/>
          <w:szCs w:val="24"/>
        </w:rPr>
        <w:t>Βγενόπουλο</w:t>
      </w:r>
      <w:proofErr w:type="spellEnd"/>
      <w:r>
        <w:rPr>
          <w:rFonts w:eastAsia="Times New Roman" w:cs="Times New Roman"/>
          <w:szCs w:val="24"/>
        </w:rPr>
        <w:t xml:space="preserve">. Τώρα, λοιπόν, κύριε Βενιζέλο, από εκεί που μας ακούτε, από ψηλά, ποιος είναι ο </w:t>
      </w:r>
      <w:r>
        <w:rPr>
          <w:rFonts w:eastAsia="Times New Roman" w:cs="Times New Roman"/>
          <w:szCs w:val="24"/>
        </w:rPr>
        <w:t>«</w:t>
      </w:r>
      <w:r>
        <w:rPr>
          <w:rFonts w:eastAsia="Times New Roman" w:cs="Times New Roman"/>
          <w:szCs w:val="24"/>
        </w:rPr>
        <w:t>αλητάμπουρας</w:t>
      </w:r>
      <w:r>
        <w:rPr>
          <w:rFonts w:eastAsia="Times New Roman" w:cs="Times New Roman"/>
          <w:szCs w:val="24"/>
        </w:rPr>
        <w:t>»</w:t>
      </w:r>
      <w:r>
        <w:rPr>
          <w:rFonts w:eastAsia="Times New Roman" w:cs="Times New Roman"/>
          <w:szCs w:val="24"/>
        </w:rPr>
        <w:t>;</w:t>
      </w:r>
    </w:p>
    <w:p w14:paraId="02D99BEB"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w:t>
      </w:r>
      <w:r>
        <w:rPr>
          <w:rFonts w:eastAsia="Times New Roman" w:cs="Times New Roman"/>
          <w:szCs w:val="24"/>
        </w:rPr>
        <w:t>Ν</w:t>
      </w:r>
      <w:r>
        <w:rPr>
          <w:rFonts w:eastAsia="Times New Roman" w:cs="Times New Roman"/>
          <w:szCs w:val="24"/>
        </w:rPr>
        <w:t>Ε</w:t>
      </w:r>
      <w:r>
        <w:rPr>
          <w:rFonts w:eastAsia="Times New Roman" w:cs="Times New Roman"/>
          <w:szCs w:val="24"/>
        </w:rPr>
        <w:t>Λ</w:t>
      </w:r>
      <w:r>
        <w:rPr>
          <w:rFonts w:eastAsia="Times New Roman" w:cs="Times New Roman"/>
          <w:szCs w:val="24"/>
        </w:rPr>
        <w:t>)</w:t>
      </w:r>
    </w:p>
    <w:p w14:paraId="02D99BEC"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Για πείτε μας, τα 11</w:t>
      </w:r>
      <w:r>
        <w:rPr>
          <w:rFonts w:eastAsia="Times New Roman" w:cs="Times New Roman"/>
          <w:szCs w:val="24"/>
        </w:rPr>
        <w:t xml:space="preserve">4 εκατομμύρια της εκθέσεως της Τραπέζης της Ελλάδος, πώς βγήκαν από τη δικογραφία; </w:t>
      </w:r>
    </w:p>
    <w:p w14:paraId="02D99BED"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 xml:space="preserve">ι τέσσερις μέτοχοι </w:t>
      </w:r>
      <w:proofErr w:type="spellStart"/>
      <w:r>
        <w:rPr>
          <w:rFonts w:eastAsia="Times New Roman" w:cs="Times New Roman"/>
          <w:szCs w:val="24"/>
        </w:rPr>
        <w:t>Μπακατσέλοι</w:t>
      </w:r>
      <w:proofErr w:type="spellEnd"/>
      <w:r>
        <w:rPr>
          <w:rFonts w:eastAsia="Times New Roman" w:cs="Times New Roman"/>
          <w:szCs w:val="24"/>
        </w:rPr>
        <w:t xml:space="preserve"> -εγώ ο «αλητάμπουρας» σας ρωτάω- είναι συγγενείς σας ή δεν είναι συγγενείς σας; Όμως τώρα που βγήκε η δίωξη, φύγατε, κύριε Βενιζέλο. </w:t>
      </w:r>
    </w:p>
    <w:p w14:paraId="02D99BEE"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Φύγατε</w:t>
      </w:r>
      <w:r>
        <w:rPr>
          <w:rFonts w:eastAsia="Times New Roman" w:cs="Times New Roman"/>
          <w:szCs w:val="24"/>
        </w:rPr>
        <w:t>,</w:t>
      </w:r>
      <w:r>
        <w:rPr>
          <w:rFonts w:eastAsia="Times New Roman" w:cs="Times New Roman"/>
          <w:szCs w:val="24"/>
        </w:rPr>
        <w:t xml:space="preserve"> γιατί θα σας ρωτούσα και το άλλο, αυτό που είπα και διαψεύσατε ευγενικά στον </w:t>
      </w:r>
      <w:r>
        <w:rPr>
          <w:rFonts w:eastAsia="Times New Roman" w:cs="Times New Roman"/>
          <w:szCs w:val="24"/>
        </w:rPr>
        <w:t>«Σ</w:t>
      </w:r>
      <w:r>
        <w:rPr>
          <w:rFonts w:eastAsia="Times New Roman" w:cs="Times New Roman"/>
          <w:szCs w:val="24"/>
          <w:lang w:val="en-US"/>
        </w:rPr>
        <w:t>KA</w:t>
      </w:r>
      <w:r>
        <w:rPr>
          <w:rFonts w:eastAsia="Times New Roman" w:cs="Times New Roman"/>
          <w:szCs w:val="24"/>
        </w:rPr>
        <w:t>Ϊ</w:t>
      </w:r>
      <w:r>
        <w:rPr>
          <w:rFonts w:eastAsia="Times New Roman" w:cs="Times New Roman"/>
          <w:szCs w:val="24"/>
        </w:rPr>
        <w:t>»</w:t>
      </w:r>
      <w:r>
        <w:rPr>
          <w:rFonts w:eastAsia="Times New Roman" w:cs="Times New Roman"/>
          <w:szCs w:val="24"/>
        </w:rPr>
        <w:t>. Ήσασταν στο σπίτι του Καλογρίτσα</w:t>
      </w:r>
      <w:r>
        <w:rPr>
          <w:rFonts w:eastAsia="Times New Roman" w:cs="Times New Roman"/>
          <w:szCs w:val="24"/>
        </w:rPr>
        <w:t>,</w:t>
      </w:r>
      <w:r>
        <w:rPr>
          <w:rFonts w:eastAsia="Times New Roman" w:cs="Times New Roman"/>
          <w:szCs w:val="24"/>
        </w:rPr>
        <w:t xml:space="preserve"> όταν μου προτείνατε να μπω στην Κυβέρνηση και όταν εν συνεχεία ζητήσατε να μη συνεργαστούμε οι Ανεξάρτητοι Έλληνες με τον ΣΥΡΙΖΑ; </w:t>
      </w:r>
    </w:p>
    <w:p w14:paraId="02D99BEF"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οι Ανεξάρτητοι Έλληνες, κύριε Βενιζέλο και κύριε Σαμαρά, δεν είμαστε υποχείριοι κανενός, δεν έχουμε πάρει ούτε 1 ευρώ από κα</w:t>
      </w:r>
      <w:r>
        <w:rPr>
          <w:rFonts w:eastAsia="Times New Roman" w:cs="Times New Roman"/>
          <w:szCs w:val="24"/>
        </w:rPr>
        <w:t>μ</w:t>
      </w:r>
      <w:r>
        <w:rPr>
          <w:rFonts w:eastAsia="Times New Roman" w:cs="Times New Roman"/>
          <w:szCs w:val="24"/>
        </w:rPr>
        <w:t>μία τράπεζα ποτέ και δεν μας κρατάει κανείς.</w:t>
      </w:r>
    </w:p>
    <w:p w14:paraId="02D99BF0"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Περίμενα</w:t>
      </w:r>
      <w:r>
        <w:rPr>
          <w:rFonts w:eastAsia="Times New Roman" w:cs="Times New Roman"/>
          <w:szCs w:val="24"/>
        </w:rPr>
        <w:t>,</w:t>
      </w:r>
      <w:r>
        <w:rPr>
          <w:rFonts w:eastAsia="Times New Roman" w:cs="Times New Roman"/>
          <w:szCs w:val="24"/>
        </w:rPr>
        <w:t xml:space="preserve"> ο κ. Μητσοτάκης σήμερα να έρθει να μιλήσει για τη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και να τελειώσε</w:t>
      </w:r>
      <w:r>
        <w:rPr>
          <w:rFonts w:eastAsia="Times New Roman" w:cs="Times New Roman"/>
          <w:szCs w:val="24"/>
        </w:rPr>
        <w:t xml:space="preserve">ι αυτή η ιστορία και να πει τη δική του άποψη, πέραν της σχέσεως της προσωπικής και της στενής που είχε με τον κ. </w:t>
      </w:r>
      <w:proofErr w:type="spellStart"/>
      <w:r>
        <w:rPr>
          <w:rFonts w:eastAsia="Times New Roman" w:cs="Times New Roman"/>
          <w:szCs w:val="24"/>
        </w:rPr>
        <w:t>Χριστοφοράκο</w:t>
      </w:r>
      <w:proofErr w:type="spellEnd"/>
      <w:r>
        <w:rPr>
          <w:rFonts w:eastAsia="Times New Roman" w:cs="Times New Roman"/>
          <w:szCs w:val="24"/>
        </w:rPr>
        <w:t>. Το μόνο που απάντησε γι’ αυτό</w:t>
      </w:r>
      <w:r>
        <w:rPr>
          <w:rFonts w:eastAsia="Times New Roman" w:cs="Times New Roman"/>
          <w:szCs w:val="24"/>
        </w:rPr>
        <w:t>,</w:t>
      </w:r>
      <w:r>
        <w:rPr>
          <w:rFonts w:eastAsia="Times New Roman" w:cs="Times New Roman"/>
          <w:szCs w:val="24"/>
        </w:rPr>
        <w:t xml:space="preserve"> ήταν ότι αυτή η Κυβέρνηση καθυστέρησε να στείλει τη μετάφραση στο Υπουργείο Εξωτερικών. </w:t>
      </w:r>
    </w:p>
    <w:p w14:paraId="02D99BF1"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Μα ποιος</w:t>
      </w:r>
      <w:r>
        <w:rPr>
          <w:rFonts w:eastAsia="Times New Roman" w:cs="Times New Roman"/>
          <w:szCs w:val="24"/>
        </w:rPr>
        <w:t xml:space="preserve"> καθυστέρησε; Μήπως καθυστέρησε κάποιος προϊστάμενος της Εισαγγελίας Εφετών που λέγεται </w:t>
      </w:r>
      <w:proofErr w:type="spellStart"/>
      <w:r>
        <w:rPr>
          <w:rFonts w:eastAsia="Times New Roman" w:cs="Times New Roman"/>
          <w:szCs w:val="24"/>
        </w:rPr>
        <w:t>Ντογιάκος</w:t>
      </w:r>
      <w:proofErr w:type="spellEnd"/>
      <w:r>
        <w:rPr>
          <w:rFonts w:eastAsia="Times New Roman" w:cs="Times New Roman"/>
          <w:szCs w:val="24"/>
        </w:rPr>
        <w:t xml:space="preserve">; Ο γνωστός </w:t>
      </w:r>
      <w:proofErr w:type="spellStart"/>
      <w:r>
        <w:rPr>
          <w:rFonts w:eastAsia="Times New Roman" w:cs="Times New Roman"/>
          <w:szCs w:val="24"/>
        </w:rPr>
        <w:t>Ντογιάκος</w:t>
      </w:r>
      <w:proofErr w:type="spellEnd"/>
      <w:r>
        <w:rPr>
          <w:rFonts w:eastAsia="Times New Roman" w:cs="Times New Roman"/>
          <w:szCs w:val="24"/>
        </w:rPr>
        <w:t>! Τον λέγατε «</w:t>
      </w:r>
      <w:proofErr w:type="spellStart"/>
      <w:r>
        <w:rPr>
          <w:rFonts w:eastAsia="Times New Roman" w:cs="Times New Roman"/>
          <w:szCs w:val="24"/>
        </w:rPr>
        <w:t>Παναθηναϊκάκια</w:t>
      </w:r>
      <w:proofErr w:type="spellEnd"/>
      <w:r>
        <w:rPr>
          <w:rFonts w:eastAsia="Times New Roman" w:cs="Times New Roman"/>
          <w:szCs w:val="24"/>
        </w:rPr>
        <w:t xml:space="preserve">»; Δεν θυμάμαι ακριβώς. Ο γνωστός </w:t>
      </w:r>
      <w:proofErr w:type="spellStart"/>
      <w:r>
        <w:rPr>
          <w:rFonts w:eastAsia="Times New Roman" w:cs="Times New Roman"/>
          <w:szCs w:val="24"/>
        </w:rPr>
        <w:t>Ντογιάκος</w:t>
      </w:r>
      <w:proofErr w:type="spellEnd"/>
      <w:r>
        <w:rPr>
          <w:rFonts w:eastAsia="Times New Roman" w:cs="Times New Roman"/>
          <w:szCs w:val="24"/>
        </w:rPr>
        <w:t>, ο οποίος αυτή τη στιγμή διώκεται πειθαρχικά, ακριβώς γιατί καθυστ</w:t>
      </w:r>
      <w:r>
        <w:rPr>
          <w:rFonts w:eastAsia="Times New Roman" w:cs="Times New Roman"/>
          <w:szCs w:val="24"/>
        </w:rPr>
        <w:t xml:space="preserve">έρησε να στείλει τη </w:t>
      </w:r>
      <w:r>
        <w:rPr>
          <w:rFonts w:eastAsia="Times New Roman" w:cs="Times New Roman"/>
          <w:szCs w:val="24"/>
        </w:rPr>
        <w:lastRenderedPageBreak/>
        <w:t xml:space="preserve">μετάφραση, όπως έκανε και σε άλλες σοβαρές δικογραφίες. Ποιανού ήταν φίλος ο </w:t>
      </w:r>
      <w:proofErr w:type="spellStart"/>
      <w:r>
        <w:rPr>
          <w:rFonts w:eastAsia="Times New Roman" w:cs="Times New Roman"/>
          <w:szCs w:val="24"/>
        </w:rPr>
        <w:t>Ντογιάκος</w:t>
      </w:r>
      <w:proofErr w:type="spellEnd"/>
      <w:r>
        <w:rPr>
          <w:rFonts w:eastAsia="Times New Roman" w:cs="Times New Roman"/>
          <w:szCs w:val="24"/>
        </w:rPr>
        <w:t xml:space="preserve">; Τι έκανε στην υπόθεση </w:t>
      </w:r>
      <w:proofErr w:type="spellStart"/>
      <w:r>
        <w:rPr>
          <w:rFonts w:eastAsia="Times New Roman" w:cs="Times New Roman"/>
          <w:szCs w:val="24"/>
        </w:rPr>
        <w:t>Χαϊκάλη</w:t>
      </w:r>
      <w:proofErr w:type="spellEnd"/>
      <w:r>
        <w:rPr>
          <w:rFonts w:eastAsia="Times New Roman" w:cs="Times New Roman"/>
          <w:szCs w:val="24"/>
        </w:rPr>
        <w:t>;</w:t>
      </w:r>
    </w:p>
    <w:p w14:paraId="02D99BF2"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Η διαπλοκή</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δεν είναι μόνο διαπλοκή πολιτικής και επιχειρήσεων αλλά είναι και ανθρώπων εξουσίας. Από το 1999,</w:t>
      </w:r>
      <w:r>
        <w:rPr>
          <w:rFonts w:eastAsia="Times New Roman" w:cs="Times New Roman"/>
          <w:szCs w:val="24"/>
        </w:rPr>
        <w:t xml:space="preserve"> από τη μαύρη περίοδο Σημίτη, είχαμε φέρει στο φως όλες τις μαύρες συναλλαγές των </w:t>
      </w:r>
      <w:proofErr w:type="spellStart"/>
      <w:r>
        <w:rPr>
          <w:rFonts w:eastAsia="Times New Roman" w:cs="Times New Roman"/>
          <w:szCs w:val="24"/>
        </w:rPr>
        <w:t>Τσοχατζόπουλων</w:t>
      </w:r>
      <w:proofErr w:type="spellEnd"/>
      <w:r>
        <w:rPr>
          <w:rFonts w:eastAsia="Times New Roman" w:cs="Times New Roman"/>
          <w:szCs w:val="24"/>
        </w:rPr>
        <w:t xml:space="preserve">, των </w:t>
      </w:r>
      <w:proofErr w:type="spellStart"/>
      <w:r>
        <w:rPr>
          <w:rFonts w:eastAsia="Times New Roman" w:cs="Times New Roman"/>
          <w:szCs w:val="24"/>
        </w:rPr>
        <w:t>Λιακουνάκων</w:t>
      </w:r>
      <w:proofErr w:type="spellEnd"/>
      <w:r>
        <w:rPr>
          <w:rFonts w:eastAsia="Times New Roman" w:cs="Times New Roman"/>
          <w:szCs w:val="24"/>
        </w:rPr>
        <w:t xml:space="preserve">, των Παπαντωνίου, την ώρα που τα σκάνδαλα έπαιρναν τότε μορφή και οστά και σάρκα, όχι κατόπιν εορτής, όπως έκαναν κάποιοι, αλλά από την πρώτη </w:t>
      </w:r>
      <w:r>
        <w:rPr>
          <w:rFonts w:eastAsia="Times New Roman" w:cs="Times New Roman"/>
          <w:szCs w:val="24"/>
        </w:rPr>
        <w:t xml:space="preserve">στιγμή. </w:t>
      </w:r>
    </w:p>
    <w:p w14:paraId="02D99BF3"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Εκείνη την εποχή τα μέσα μαζικής ενημέρωσης</w:t>
      </w:r>
      <w:r>
        <w:rPr>
          <w:rFonts w:eastAsia="Times New Roman" w:cs="Times New Roman"/>
          <w:szCs w:val="24"/>
        </w:rPr>
        <w:t xml:space="preserve"> αντί να σταθούν στον θεσμικό τους ρόλο, με σακάτεψαν κι εμένα και συναδέλφους που δεν είναι σήμερα Βουλευτές, όπως ο Σπήλιος Σπηλιωτόπουλος και άλλοι συνάδελφοι που πληρώσαμε το τίμημα ότι συγκρουστήκαμε με αυτούς που κάποιοι παραπάνω μιλούσαν και δεν είν</w:t>
      </w:r>
      <w:r>
        <w:rPr>
          <w:rFonts w:eastAsia="Times New Roman" w:cs="Times New Roman"/>
          <w:szCs w:val="24"/>
        </w:rPr>
        <w:t xml:space="preserve">αι σήμερα Βουλευτές γιατί κόπηκαν. </w:t>
      </w:r>
    </w:p>
    <w:p w14:paraId="02D99BF4"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Τα σκάνδαλα αυτά</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αντί να βγουν στις εφημερίδες των διαπλεκόμενων συμφερόντων, οι εφημερίδες έγιναν </w:t>
      </w:r>
      <w:r>
        <w:rPr>
          <w:rFonts w:eastAsia="Times New Roman" w:cs="Times New Roman"/>
          <w:szCs w:val="24"/>
        </w:rPr>
        <w:t>«</w:t>
      </w:r>
      <w:r>
        <w:rPr>
          <w:rFonts w:eastAsia="Times New Roman" w:cs="Times New Roman"/>
          <w:szCs w:val="24"/>
        </w:rPr>
        <w:t>πιστόλια</w:t>
      </w:r>
      <w:r>
        <w:rPr>
          <w:rFonts w:eastAsia="Times New Roman" w:cs="Times New Roman"/>
          <w:szCs w:val="24"/>
        </w:rPr>
        <w:t>»</w:t>
      </w:r>
      <w:r>
        <w:rPr>
          <w:rFonts w:eastAsia="Times New Roman" w:cs="Times New Roman"/>
          <w:szCs w:val="24"/>
        </w:rPr>
        <w:t xml:space="preserve"> εναντίον μας. Σαράντα δημοσιεύματα συκοφαντικά από τον ΔΟΛ σε </w:t>
      </w:r>
      <w:r>
        <w:rPr>
          <w:rFonts w:eastAsia="Times New Roman" w:cs="Times New Roman"/>
          <w:szCs w:val="24"/>
        </w:rPr>
        <w:lastRenderedPageBreak/>
        <w:t>«ΒΗΜΑ» και «ΝΕΑ» καταδικάστηκαν ως συκο</w:t>
      </w:r>
      <w:r>
        <w:rPr>
          <w:rFonts w:eastAsia="Times New Roman" w:cs="Times New Roman"/>
          <w:szCs w:val="24"/>
        </w:rPr>
        <w:t xml:space="preserve">φαντικά από το δικαστήριο τελεσίδικα </w:t>
      </w:r>
      <w:r>
        <w:rPr>
          <w:rFonts w:eastAsia="Times New Roman" w:cs="Times New Roman"/>
          <w:szCs w:val="24"/>
        </w:rPr>
        <w:t>κ</w:t>
      </w:r>
      <w:r>
        <w:rPr>
          <w:rFonts w:eastAsia="Times New Roman" w:cs="Times New Roman"/>
          <w:szCs w:val="24"/>
        </w:rPr>
        <w:t xml:space="preserve">αι </w:t>
      </w:r>
      <w:proofErr w:type="spellStart"/>
      <w:r>
        <w:rPr>
          <w:rFonts w:eastAsia="Times New Roman" w:cs="Times New Roman"/>
          <w:szCs w:val="24"/>
        </w:rPr>
        <w:t>καταδίκασ</w:t>
      </w:r>
      <w:r>
        <w:rPr>
          <w:rFonts w:eastAsia="Times New Roman" w:cs="Times New Roman"/>
          <w:szCs w:val="24"/>
        </w:rPr>
        <w:t>τηκαν</w:t>
      </w:r>
      <w:proofErr w:type="spellEnd"/>
      <w:r>
        <w:rPr>
          <w:rFonts w:eastAsia="Times New Roman" w:cs="Times New Roman"/>
          <w:szCs w:val="24"/>
        </w:rPr>
        <w:t xml:space="preserve"> τότε σε πληρωμή αποζημίωσης 300.000 ευρώ. Δεν τα πήρα. Κακώς δεν τα πήρα τότε. Δεν τα πήρα, διότι θεώρησα ότι μόνο και μόνο η δημοσίευση στην πρώτη σελίδα</w:t>
      </w:r>
      <w:r>
        <w:rPr>
          <w:rFonts w:eastAsia="Times New Roman" w:cs="Times New Roman"/>
          <w:szCs w:val="24"/>
        </w:rPr>
        <w:t>,</w:t>
      </w:r>
      <w:r>
        <w:rPr>
          <w:rFonts w:eastAsia="Times New Roman" w:cs="Times New Roman"/>
          <w:szCs w:val="24"/>
        </w:rPr>
        <w:t xml:space="preserve"> θα με δικαίωνε. Αλλά συνέχισαν μετά πάλι, αν</w:t>
      </w:r>
      <w:r>
        <w:rPr>
          <w:rFonts w:eastAsia="Times New Roman" w:cs="Times New Roman"/>
          <w:szCs w:val="24"/>
        </w:rPr>
        <w:t xml:space="preserve">εξάρτητα από τη δικαστική απόφαση. </w:t>
      </w:r>
    </w:p>
    <w:p w14:paraId="02D99BF5"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Όταν έβγαλα τότε το θέμα Τσοχατζόπουλου για τα υποβρύχια, που βεβαίως μίλησα στην </w:t>
      </w:r>
      <w:r>
        <w:rPr>
          <w:rFonts w:eastAsia="Times New Roman" w:cs="Times New Roman"/>
          <w:szCs w:val="24"/>
        </w:rPr>
        <w:t>ε</w:t>
      </w:r>
      <w:r>
        <w:rPr>
          <w:rFonts w:eastAsia="Times New Roman" w:cs="Times New Roman"/>
          <w:szCs w:val="24"/>
        </w:rPr>
        <w:t xml:space="preserve">ξεταστική των πραγμάτων </w:t>
      </w:r>
      <w:r>
        <w:rPr>
          <w:rFonts w:eastAsia="Times New Roman" w:cs="Times New Roman"/>
          <w:szCs w:val="24"/>
        </w:rPr>
        <w:t>ε</w:t>
      </w:r>
      <w:r>
        <w:rPr>
          <w:rFonts w:eastAsia="Times New Roman" w:cs="Times New Roman"/>
          <w:szCs w:val="24"/>
        </w:rPr>
        <w:t>πιτροπή και για τις ευθύνες των επόμενων, του Παπαντωνίου και όλων εκείνων που συνέχισαν τις συμβάσεις, όταν μίλ</w:t>
      </w:r>
      <w:r>
        <w:rPr>
          <w:rFonts w:eastAsia="Times New Roman" w:cs="Times New Roman"/>
          <w:szCs w:val="24"/>
        </w:rPr>
        <w:t xml:space="preserve">ησα για το Ταχυδρομικό Ταμιευτήριο και την εμπλοκή της οικογένειας Παπανδρέου, όταν μίλησα για τα </w:t>
      </w:r>
      <w:r>
        <w:rPr>
          <w:rFonts w:eastAsia="Times New Roman" w:cs="Times New Roman"/>
          <w:szCs w:val="24"/>
          <w:lang w:val="en-US"/>
        </w:rPr>
        <w:t>CDS</w:t>
      </w:r>
      <w:r>
        <w:rPr>
          <w:rFonts w:eastAsia="Times New Roman" w:cs="Times New Roman"/>
          <w:szCs w:val="24"/>
        </w:rPr>
        <w:t xml:space="preserve">, δέχθηκα τη σφοδρότερη επίθεση που θα μπορούσε να δεχθεί Έλληνας πολιτικός. </w:t>
      </w:r>
      <w:r>
        <w:rPr>
          <w:rFonts w:eastAsia="Times New Roman" w:cs="Times New Roman"/>
          <w:szCs w:val="24"/>
        </w:rPr>
        <w:t>Ό</w:t>
      </w:r>
      <w:r>
        <w:rPr>
          <w:rFonts w:eastAsia="Times New Roman" w:cs="Times New Roman"/>
          <w:szCs w:val="24"/>
        </w:rPr>
        <w:t xml:space="preserve">ταν πήγα στον κ. Σαμαρά την υπόθεση των </w:t>
      </w:r>
      <w:r>
        <w:rPr>
          <w:rFonts w:eastAsia="Times New Roman" w:cs="Times New Roman"/>
          <w:szCs w:val="24"/>
          <w:lang w:val="en-US"/>
        </w:rPr>
        <w:t>CDS</w:t>
      </w:r>
      <w:r>
        <w:rPr>
          <w:rFonts w:eastAsia="Times New Roman" w:cs="Times New Roman"/>
          <w:szCs w:val="24"/>
        </w:rPr>
        <w:t xml:space="preserve">, ξέρετε τι μου είπε; «Εγώ τον </w:t>
      </w:r>
      <w:r>
        <w:rPr>
          <w:rFonts w:eastAsia="Times New Roman" w:cs="Times New Roman"/>
          <w:szCs w:val="24"/>
        </w:rPr>
        <w:t xml:space="preserve">Γιώργο δεν τον χτυπάω. Είναι φίλος μου». Του λέω: «Μα εδώ προδίδεται η χώρα. Έχουν ποντάρει στην πτώχευση της χώρας. Να εξεταστεί πιθανή εμπλοκή της οικογένειάς του». Και η απάντηση ήταν:  «Θα </w:t>
      </w:r>
      <w:r>
        <w:rPr>
          <w:rFonts w:eastAsia="Times New Roman" w:cs="Times New Roman"/>
          <w:szCs w:val="24"/>
        </w:rPr>
        <w:lastRenderedPageBreak/>
        <w:t>σε βγάλουμε τρελό. Μη συνεχίζεις την υπόθεση». Ήταν η υπόθεση π</w:t>
      </w:r>
      <w:r>
        <w:rPr>
          <w:rFonts w:eastAsia="Times New Roman" w:cs="Times New Roman"/>
          <w:szCs w:val="24"/>
        </w:rPr>
        <w:t xml:space="preserve">ου δούλεψα τότε με τη μακαρίτισσα την Αριστέα </w:t>
      </w:r>
      <w:proofErr w:type="spellStart"/>
      <w:r>
        <w:rPr>
          <w:rFonts w:eastAsia="Times New Roman" w:cs="Times New Roman"/>
          <w:szCs w:val="24"/>
        </w:rPr>
        <w:t>Μπουγάτσου</w:t>
      </w:r>
      <w:proofErr w:type="spellEnd"/>
      <w:r>
        <w:rPr>
          <w:rFonts w:eastAsia="Times New Roman" w:cs="Times New Roman"/>
          <w:szCs w:val="24"/>
        </w:rPr>
        <w:t xml:space="preserve">, που έφυγε με αυτό το παράπονο. </w:t>
      </w:r>
    </w:p>
    <w:p w14:paraId="02D99BF6"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Το σκάνδαλο του ΚΕΕΛΠΝΟ, τα εκατομμύρια που δίνονταν σε δημοσιογράφους και τα μέσα διαπλοκής</w:t>
      </w:r>
      <w:r>
        <w:rPr>
          <w:rFonts w:eastAsia="Times New Roman" w:cs="Times New Roman"/>
          <w:szCs w:val="24"/>
        </w:rPr>
        <w:t>,</w:t>
      </w:r>
      <w:r>
        <w:rPr>
          <w:rFonts w:eastAsia="Times New Roman" w:cs="Times New Roman"/>
          <w:szCs w:val="24"/>
        </w:rPr>
        <w:t xml:space="preserve"> την ώρα που η δημόσια υγεία κατέρρεε. Διαφήμιζαν σαν κολλητική ασθένεια </w:t>
      </w:r>
      <w:r>
        <w:rPr>
          <w:rFonts w:eastAsia="Times New Roman" w:cs="Times New Roman"/>
          <w:szCs w:val="24"/>
        </w:rPr>
        <w:t xml:space="preserve">τον καρκίνο. Μετά από αγώνα βρήκα τα στοιχεία και τα παρέδωσα στο θεσμικό όργανο, στην ΕΣΗΕΑ. Πουθενά στον Τύπο. </w:t>
      </w:r>
      <w:r>
        <w:rPr>
          <w:rFonts w:eastAsia="Times New Roman" w:cs="Times New Roman"/>
          <w:szCs w:val="24"/>
        </w:rPr>
        <w:t>Ά</w:t>
      </w:r>
      <w:r>
        <w:rPr>
          <w:rFonts w:eastAsia="Times New Roman" w:cs="Times New Roman"/>
          <w:szCs w:val="24"/>
        </w:rPr>
        <w:t>ρχισε η ομοβροντία των κακόβουλων και συκοφαντικών δημοσιευμάτων σε βάρος μου</w:t>
      </w:r>
      <w:r>
        <w:rPr>
          <w:rFonts w:eastAsia="Times New Roman" w:cs="Times New Roman"/>
          <w:szCs w:val="24"/>
        </w:rPr>
        <w:t>,</w:t>
      </w:r>
      <w:r>
        <w:rPr>
          <w:rFonts w:eastAsia="Times New Roman" w:cs="Times New Roman"/>
          <w:szCs w:val="24"/>
        </w:rPr>
        <w:t xml:space="preserve"> από αυτούς που λυμαίνονταν το δημόσιο χρήμα. Πεντακόσιες χιλιάδ</w:t>
      </w:r>
      <w:r>
        <w:rPr>
          <w:rFonts w:eastAsia="Times New Roman" w:cs="Times New Roman"/>
          <w:szCs w:val="24"/>
        </w:rPr>
        <w:t xml:space="preserve">ες. Επτακόσιες χιλιάδες. Αυτά που έγραφαν. Εγώ τα έδωσα ως είχα υποχρέωση και υπηρετώντας το δημόσιο συμφέρον. Μπήκαν εισαγγελείς. Άσκησαν κακουργηματικές διώξεις περί καταχραστών του δημοσίου. </w:t>
      </w:r>
      <w:r>
        <w:rPr>
          <w:rFonts w:eastAsia="Times New Roman" w:cs="Times New Roman"/>
          <w:szCs w:val="24"/>
        </w:rPr>
        <w:t>Ε</w:t>
      </w:r>
      <w:r>
        <w:rPr>
          <w:rFonts w:eastAsia="Times New Roman" w:cs="Times New Roman"/>
          <w:szCs w:val="24"/>
        </w:rPr>
        <w:t>ν συνεχεία σιωπητήριο για τη διαπλοκή, ακόμα και όταν αποκαλύ</w:t>
      </w:r>
      <w:r>
        <w:rPr>
          <w:rFonts w:eastAsia="Times New Roman" w:cs="Times New Roman"/>
          <w:szCs w:val="24"/>
        </w:rPr>
        <w:t xml:space="preserve">φθηκε ότι είχαν εξαφανιστεί πορίσματα του ΣΔΟΕ και στην υπόθεση εμπλέκονται ηχηρά ονόματα της πολιτικής δημοσιογραφίας. Σήμερα οι έμμισθοι του κατηγορουμένου συνεχίζουν να </w:t>
      </w:r>
      <w:proofErr w:type="spellStart"/>
      <w:r>
        <w:rPr>
          <w:rFonts w:eastAsia="Times New Roman" w:cs="Times New Roman"/>
          <w:szCs w:val="24"/>
        </w:rPr>
        <w:t>στοχοποιούν</w:t>
      </w:r>
      <w:proofErr w:type="spellEnd"/>
      <w:r>
        <w:rPr>
          <w:rFonts w:eastAsia="Times New Roman" w:cs="Times New Roman"/>
          <w:szCs w:val="24"/>
        </w:rPr>
        <w:t xml:space="preserve"> και να απειλούν. Δεν έχουν καταλάβει όμως ότι έρχεται η σειρά τους. </w:t>
      </w:r>
    </w:p>
    <w:p w14:paraId="02D99BF7"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Ε</w:t>
      </w:r>
      <w:r>
        <w:rPr>
          <w:rFonts w:eastAsia="Times New Roman" w:cs="Times New Roman"/>
          <w:szCs w:val="24"/>
        </w:rPr>
        <w:t>γώ</w:t>
      </w:r>
      <w:r>
        <w:rPr>
          <w:rFonts w:eastAsia="Times New Roman" w:cs="Times New Roman"/>
          <w:szCs w:val="24"/>
        </w:rPr>
        <w:t xml:space="preserve"> μιλάω με ονόματα, όπως είπε ο Πρωθυπουργός. Άκουσα τη λέξη Καλογρίτσας. Θα σας πω το εξής: Εμένα είναι κουμπάρος μου, ναι. Ξέρετε, ο ίδιος ισχυριζόταν ότι έχει βοηθήσει οικονομικά τον κουμπάρο του</w:t>
      </w:r>
      <w:r>
        <w:rPr>
          <w:rFonts w:eastAsia="Times New Roman" w:cs="Times New Roman"/>
          <w:szCs w:val="24"/>
        </w:rPr>
        <w:t>,</w:t>
      </w:r>
      <w:r>
        <w:rPr>
          <w:rFonts w:eastAsia="Times New Roman" w:cs="Times New Roman"/>
          <w:szCs w:val="24"/>
        </w:rPr>
        <w:t xml:space="preserve"> να κάνει δύο </w:t>
      </w:r>
      <w:r>
        <w:rPr>
          <w:rFonts w:eastAsia="Times New Roman" w:cs="Times New Roman"/>
          <w:szCs w:val="24"/>
          <w:lang w:val="en-US"/>
        </w:rPr>
        <w:t>site</w:t>
      </w:r>
      <w:r>
        <w:rPr>
          <w:rFonts w:eastAsia="Times New Roman" w:cs="Times New Roman"/>
          <w:szCs w:val="24"/>
        </w:rPr>
        <w:t xml:space="preserve">, ένα </w:t>
      </w:r>
      <w:r>
        <w:rPr>
          <w:rFonts w:eastAsia="Times New Roman" w:cs="Times New Roman"/>
          <w:szCs w:val="24"/>
          <w:lang w:val="en-US"/>
        </w:rPr>
        <w:t>site</w:t>
      </w:r>
      <w:r>
        <w:rPr>
          <w:rFonts w:eastAsia="Times New Roman" w:cs="Times New Roman"/>
          <w:szCs w:val="24"/>
        </w:rPr>
        <w:t xml:space="preserve"> αμυντικό, το </w:t>
      </w:r>
      <w:r>
        <w:rPr>
          <w:rFonts w:eastAsia="Times New Roman" w:cs="Times New Roman"/>
          <w:szCs w:val="24"/>
          <w:lang w:val="en-US"/>
        </w:rPr>
        <w:t>on</w:t>
      </w:r>
      <w:r>
        <w:rPr>
          <w:rFonts w:eastAsia="Times New Roman" w:cs="Times New Roman"/>
          <w:szCs w:val="24"/>
        </w:rPr>
        <w:t>α</w:t>
      </w:r>
      <w:proofErr w:type="spellStart"/>
      <w:r>
        <w:rPr>
          <w:rFonts w:eastAsia="Times New Roman" w:cs="Times New Roman"/>
          <w:szCs w:val="24"/>
          <w:lang w:val="en-US"/>
        </w:rPr>
        <w:t>lert</w:t>
      </w:r>
      <w:proofErr w:type="spellEnd"/>
      <w:r>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και τ</w:t>
      </w:r>
      <w:r>
        <w:rPr>
          <w:rFonts w:eastAsia="Times New Roman" w:cs="Times New Roman"/>
          <w:szCs w:val="24"/>
        </w:rPr>
        <w:t xml:space="preserve">ο </w:t>
      </w:r>
      <w:proofErr w:type="spellStart"/>
      <w:r>
        <w:rPr>
          <w:rFonts w:eastAsia="Times New Roman" w:cs="Times New Roman"/>
          <w:szCs w:val="24"/>
          <w:lang w:val="en-US"/>
        </w:rPr>
        <w:t>newsit</w:t>
      </w:r>
      <w:proofErr w:type="spellEnd"/>
      <w:r w:rsidRPr="001C099B">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w:t>
      </w:r>
      <w:r>
        <w:rPr>
          <w:rFonts w:eastAsia="Times New Roman" w:cs="Times New Roman"/>
          <w:szCs w:val="24"/>
          <w:lang w:val="en-US"/>
        </w:rPr>
        <w:t>M</w:t>
      </w:r>
      <w:proofErr w:type="spellStart"/>
      <w:r>
        <w:rPr>
          <w:rFonts w:eastAsia="Times New Roman" w:cs="Times New Roman"/>
          <w:szCs w:val="24"/>
        </w:rPr>
        <w:t>ιλάω</w:t>
      </w:r>
      <w:proofErr w:type="spellEnd"/>
      <w:r>
        <w:rPr>
          <w:rFonts w:eastAsia="Times New Roman" w:cs="Times New Roman"/>
          <w:szCs w:val="24"/>
        </w:rPr>
        <w:t xml:space="preserve"> για τον δημοσιογράφο, τον κ. Ευαγγελάτο, με τον οποίο ήμασταν φίλοι, αλλά από τότε που έγινε η δημοσίευση για το ΚΕΕΛΠΝΟ</w:t>
      </w:r>
      <w:r w:rsidRPr="00F02009">
        <w:rPr>
          <w:rFonts w:eastAsia="Times New Roman" w:cs="Times New Roman"/>
          <w:szCs w:val="24"/>
        </w:rPr>
        <w:t>,</w:t>
      </w:r>
      <w:r>
        <w:rPr>
          <w:rFonts w:eastAsia="Times New Roman" w:cs="Times New Roman"/>
          <w:szCs w:val="24"/>
        </w:rPr>
        <w:t xml:space="preserve"> μου κήρυξε τον πόλεμο. </w:t>
      </w:r>
    </w:p>
    <w:p w14:paraId="02D99BF8"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Καταθέτω στη Βουλή</w:t>
      </w:r>
      <w:r>
        <w:rPr>
          <w:rFonts w:eastAsia="Times New Roman" w:cs="Times New Roman"/>
          <w:szCs w:val="24"/>
        </w:rPr>
        <w:t>,</w:t>
      </w:r>
      <w:r>
        <w:rPr>
          <w:rFonts w:eastAsia="Times New Roman" w:cs="Times New Roman"/>
          <w:szCs w:val="24"/>
        </w:rPr>
        <w:t xml:space="preserve"> για να υπάρχουν όλα τα δημοσιεύματα του </w:t>
      </w:r>
      <w:r>
        <w:rPr>
          <w:rFonts w:eastAsia="Times New Roman" w:cs="Times New Roman"/>
          <w:szCs w:val="24"/>
          <w:lang w:val="en-US"/>
        </w:rPr>
        <w:t>o</w:t>
      </w:r>
      <w:r>
        <w:rPr>
          <w:rFonts w:eastAsia="Times New Roman" w:cs="Times New Roman"/>
          <w:szCs w:val="24"/>
          <w:lang w:val="en-US"/>
        </w:rPr>
        <w:t>n</w:t>
      </w:r>
      <w:r>
        <w:rPr>
          <w:rFonts w:eastAsia="Times New Roman" w:cs="Times New Roman"/>
          <w:szCs w:val="24"/>
        </w:rPr>
        <w:t>α</w:t>
      </w:r>
      <w:proofErr w:type="spellStart"/>
      <w:r>
        <w:rPr>
          <w:rFonts w:eastAsia="Times New Roman" w:cs="Times New Roman"/>
          <w:szCs w:val="24"/>
          <w:lang w:val="en-US"/>
        </w:rPr>
        <w:t>lert</w:t>
      </w:r>
      <w:proofErr w:type="spellEnd"/>
      <w:r w:rsidRPr="00F02009">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με προσωπικές επιθέσεις εναντίον μου. </w:t>
      </w:r>
    </w:p>
    <w:p w14:paraId="02D99BF9"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Εθνικής Άμυνας και Πρόεδρος των </w:t>
      </w:r>
      <w:r>
        <w:rPr>
          <w:rFonts w:eastAsia="Times New Roman" w:cs="Times New Roman"/>
          <w:szCs w:val="24"/>
        </w:rPr>
        <w:t xml:space="preserve">Ανεξαρτήτων </w:t>
      </w:r>
      <w:r>
        <w:rPr>
          <w:rFonts w:eastAsia="Times New Roman" w:cs="Times New Roman"/>
          <w:szCs w:val="24"/>
        </w:rPr>
        <w:t>Ελλήνων κ. Πάνος Καμμένος καταθέτει για τα Πρακτικά τα προαναφερθέντα έγγραφα, τα οποία βρίσκονται στο αρχείο του Τμήματος Γραμματείας της Διεύθ</w:t>
      </w:r>
      <w:r>
        <w:rPr>
          <w:rFonts w:eastAsia="Times New Roman" w:cs="Times New Roman"/>
          <w:szCs w:val="24"/>
        </w:rPr>
        <w:t>υνσης Στενογραφίας και Πρακτικών της Βουλής)</w:t>
      </w:r>
    </w:p>
    <w:p w14:paraId="02D99BFA"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Στον ανασχηματισμό ήρθε ο Πρωθυπουργός πάνω</w:t>
      </w:r>
      <w:r>
        <w:rPr>
          <w:rFonts w:eastAsia="Times New Roman" w:cs="Times New Roman"/>
          <w:szCs w:val="24"/>
        </w:rPr>
        <w:t>,</w:t>
      </w:r>
      <w:r>
        <w:rPr>
          <w:rFonts w:eastAsia="Times New Roman" w:cs="Times New Roman"/>
          <w:szCs w:val="24"/>
        </w:rPr>
        <w:t xml:space="preserve"> για να φύγω. Ξέχασα να καλέσω την </w:t>
      </w:r>
      <w:r>
        <w:rPr>
          <w:rFonts w:eastAsia="Times New Roman" w:cs="Times New Roman"/>
          <w:szCs w:val="24"/>
        </w:rPr>
        <w:t>ε</w:t>
      </w:r>
      <w:r>
        <w:rPr>
          <w:rFonts w:eastAsia="Times New Roman" w:cs="Times New Roman"/>
          <w:szCs w:val="24"/>
        </w:rPr>
        <w:t xml:space="preserve">πιτροπή της Βουλής. Σύντομο ανέκδοτο το επίδομα παραμεθορίου. Προσωπικές επιθέσεις σε όλα τα επίπεδα. </w:t>
      </w:r>
      <w:r>
        <w:rPr>
          <w:rFonts w:eastAsia="Times New Roman" w:cs="Times New Roman"/>
          <w:szCs w:val="24"/>
        </w:rPr>
        <w:lastRenderedPageBreak/>
        <w:t>Έφτασαν στο σημείο</w:t>
      </w:r>
      <w:r>
        <w:rPr>
          <w:rFonts w:eastAsia="Times New Roman" w:cs="Times New Roman"/>
          <w:szCs w:val="24"/>
        </w:rPr>
        <w:t>-</w:t>
      </w:r>
      <w:r>
        <w:rPr>
          <w:rFonts w:eastAsia="Times New Roman" w:cs="Times New Roman"/>
          <w:szCs w:val="24"/>
        </w:rPr>
        <w:t xml:space="preserve"> όταν ήρθα</w:t>
      </w:r>
      <w:r>
        <w:rPr>
          <w:rFonts w:eastAsia="Times New Roman" w:cs="Times New Roman"/>
          <w:szCs w:val="24"/>
        </w:rPr>
        <w:t xml:space="preserve">ν οι ήρωες προχθές στο </w:t>
      </w:r>
      <w:proofErr w:type="spellStart"/>
      <w:r>
        <w:rPr>
          <w:rFonts w:eastAsia="Times New Roman" w:cs="Times New Roman"/>
          <w:szCs w:val="24"/>
        </w:rPr>
        <w:t>Τατόι</w:t>
      </w:r>
      <w:proofErr w:type="spellEnd"/>
      <w:r>
        <w:rPr>
          <w:rFonts w:eastAsia="Times New Roman" w:cs="Times New Roman"/>
          <w:szCs w:val="24"/>
        </w:rPr>
        <w:t>, οι δ</w:t>
      </w:r>
      <w:r>
        <w:rPr>
          <w:rFonts w:eastAsia="Times New Roman" w:cs="Times New Roman"/>
          <w:szCs w:val="24"/>
        </w:rPr>
        <w:t>ε</w:t>
      </w:r>
      <w:r>
        <w:rPr>
          <w:rFonts w:eastAsia="Times New Roman" w:cs="Times New Roman"/>
          <w:szCs w:val="24"/>
        </w:rPr>
        <w:t>καπέντε κομάντος και ο πιλότος μετά από σαράντα δύο χρόνια -και είναι κοινά αποδεκτό από όλους- να μην αναφέρουν στο ρεπορτάζ ούτε το όνομά μου. Ο Υπουργός Άμυνας της Ελλάδος, ο Υπουργός Άμυνας της Κύπρου και ο πρώην Υφυπ</w:t>
      </w:r>
      <w:r>
        <w:rPr>
          <w:rFonts w:eastAsia="Times New Roman" w:cs="Times New Roman"/>
          <w:szCs w:val="24"/>
        </w:rPr>
        <w:t xml:space="preserve">ουργός Άμυνας ο κ. Δαβάκης. Τόσο φθηνό πόλεμο. </w:t>
      </w:r>
      <w:r>
        <w:rPr>
          <w:rFonts w:eastAsia="Times New Roman" w:cs="Times New Roman"/>
          <w:szCs w:val="24"/>
          <w:lang w:val="en-US"/>
        </w:rPr>
        <w:t>A</w:t>
      </w:r>
      <w:proofErr w:type="spellStart"/>
      <w:r>
        <w:rPr>
          <w:rFonts w:eastAsia="Times New Roman" w:cs="Times New Roman"/>
          <w:szCs w:val="24"/>
        </w:rPr>
        <w:t>υτό</w:t>
      </w:r>
      <w:proofErr w:type="spellEnd"/>
      <w:r>
        <w:rPr>
          <w:rFonts w:eastAsia="Times New Roman" w:cs="Times New Roman"/>
          <w:szCs w:val="24"/>
        </w:rPr>
        <w:t xml:space="preserve"> το </w:t>
      </w:r>
      <w:r>
        <w:rPr>
          <w:rFonts w:eastAsia="Times New Roman" w:cs="Times New Roman"/>
          <w:szCs w:val="24"/>
          <w:lang w:val="en-US"/>
        </w:rPr>
        <w:t>site</w:t>
      </w:r>
      <w:r w:rsidRPr="009D3AAB">
        <w:rPr>
          <w:rFonts w:eastAsia="Times New Roman" w:cs="Times New Roman"/>
          <w:szCs w:val="24"/>
        </w:rPr>
        <w:t>,</w:t>
      </w:r>
      <w:r>
        <w:rPr>
          <w:rFonts w:eastAsia="Times New Roman" w:cs="Times New Roman"/>
          <w:szCs w:val="24"/>
        </w:rPr>
        <w:t xml:space="preserve"> βέβαια, όπως και το </w:t>
      </w:r>
      <w:proofErr w:type="spellStart"/>
      <w:r>
        <w:rPr>
          <w:rFonts w:eastAsia="Times New Roman" w:cs="Times New Roman"/>
          <w:szCs w:val="24"/>
          <w:lang w:val="en-US"/>
        </w:rPr>
        <w:t>newsit</w:t>
      </w:r>
      <w:proofErr w:type="spellEnd"/>
      <w:r>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που καταθέτω όλα αυτά τα επιθετικά εις βάρος μου δημοσιεύματα</w:t>
      </w:r>
      <w:r w:rsidRPr="009D3AAB">
        <w:rPr>
          <w:rFonts w:eastAsia="Times New Roman" w:cs="Times New Roman"/>
          <w:szCs w:val="24"/>
        </w:rPr>
        <w:t>,</w:t>
      </w:r>
      <w:r>
        <w:rPr>
          <w:rFonts w:eastAsia="Times New Roman" w:cs="Times New Roman"/>
          <w:szCs w:val="24"/>
        </w:rPr>
        <w:t xml:space="preserve"> είναι του κ. Ευαγγελάτου, του κουμπάρου του κ. Καλογρίτσα, που ο ίδιος κ. Καλογρίτσας ισχυρίζεται ότι </w:t>
      </w:r>
      <w:r>
        <w:rPr>
          <w:rFonts w:eastAsia="Times New Roman" w:cs="Times New Roman"/>
          <w:szCs w:val="24"/>
        </w:rPr>
        <w:t xml:space="preserve">είναι από πίσω και ότι οικονομικά βοήθησε στο να γίνουν τα </w:t>
      </w:r>
      <w:r>
        <w:rPr>
          <w:rFonts w:eastAsia="Times New Roman" w:cs="Times New Roman"/>
          <w:szCs w:val="24"/>
          <w:lang w:val="en-US"/>
        </w:rPr>
        <w:t>site</w:t>
      </w:r>
      <w:r>
        <w:rPr>
          <w:rFonts w:eastAsia="Times New Roman" w:cs="Times New Roman"/>
          <w:szCs w:val="24"/>
        </w:rPr>
        <w:t xml:space="preserve">. </w:t>
      </w:r>
    </w:p>
    <w:p w14:paraId="02D99BFB"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(Στο σημείο αυτό ο Υπουργός Εθνικής Άμυνας και Πρόεδρος των Ανεξ</w:t>
      </w:r>
      <w:r>
        <w:rPr>
          <w:rFonts w:eastAsia="Times New Roman" w:cs="Times New Roman"/>
          <w:szCs w:val="24"/>
        </w:rPr>
        <w:t>αρτή</w:t>
      </w:r>
      <w:r>
        <w:rPr>
          <w:rFonts w:eastAsia="Times New Roman" w:cs="Times New Roman"/>
          <w:szCs w:val="24"/>
        </w:rPr>
        <w:t>των Ελλήνων κ. Πάνος Καμμένος καταθέτει για τα Πρακτικά τα προαναφερθέντα έγγραφα, τα οποία βρίσκονται στο αρχείο του Τμήμ</w:t>
      </w:r>
      <w:r>
        <w:rPr>
          <w:rFonts w:eastAsia="Times New Roman" w:cs="Times New Roman"/>
          <w:szCs w:val="24"/>
        </w:rPr>
        <w:t>ατος Γραμματείας της Διεύθυνσης Στενογραφίας και Πρακτικών της Βουλής)</w:t>
      </w:r>
    </w:p>
    <w:p w14:paraId="02D99BFC" w14:textId="77777777" w:rsidR="00D3277D" w:rsidRDefault="009F72F4">
      <w:pPr>
        <w:spacing w:after="0" w:line="600" w:lineRule="auto"/>
        <w:jc w:val="both"/>
        <w:rPr>
          <w:rFonts w:eastAsia="Times New Roman" w:cs="Times New Roman"/>
          <w:szCs w:val="24"/>
        </w:rPr>
      </w:pPr>
      <w:r>
        <w:rPr>
          <w:rFonts w:eastAsia="Times New Roman" w:cs="Times New Roman"/>
          <w:szCs w:val="24"/>
        </w:rPr>
        <w:t xml:space="preserve">Θα το διερευνήσουν αυτό, επειδή με ρωτάγατε τα ονόματα των </w:t>
      </w:r>
      <w:r>
        <w:rPr>
          <w:rFonts w:eastAsia="Times New Roman" w:cs="Times New Roman"/>
          <w:szCs w:val="24"/>
          <w:lang w:val="en-US"/>
        </w:rPr>
        <w:t>sites</w:t>
      </w:r>
      <w:r>
        <w:rPr>
          <w:rFonts w:eastAsia="Times New Roman" w:cs="Times New Roman"/>
          <w:szCs w:val="24"/>
        </w:rPr>
        <w:t>.</w:t>
      </w:r>
    </w:p>
    <w:p w14:paraId="02D99BFD"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lang w:val="en-US"/>
        </w:rPr>
        <w:lastRenderedPageBreak/>
        <w:t>A</w:t>
      </w:r>
      <w:proofErr w:type="spellStart"/>
      <w:r>
        <w:rPr>
          <w:rFonts w:eastAsia="Times New Roman" w:cs="Times New Roman"/>
          <w:szCs w:val="24"/>
        </w:rPr>
        <w:t>κούμε</w:t>
      </w:r>
      <w:proofErr w:type="spellEnd"/>
      <w:r>
        <w:rPr>
          <w:rFonts w:eastAsia="Times New Roman" w:cs="Times New Roman"/>
          <w:szCs w:val="24"/>
        </w:rPr>
        <w:t xml:space="preserve"> και κάτι άλλο επ’ αυτού και δεν νομίζω ότι χρειάζεται να το δούμε και παραπάνω. Θέλω να σας θυμίσω</w:t>
      </w:r>
      <w:r>
        <w:rPr>
          <w:rFonts w:eastAsia="Times New Roman" w:cs="Times New Roman"/>
          <w:szCs w:val="24"/>
        </w:rPr>
        <w:t>,</w:t>
      </w:r>
      <w:r>
        <w:rPr>
          <w:rFonts w:eastAsia="Times New Roman" w:cs="Times New Roman"/>
          <w:szCs w:val="24"/>
        </w:rPr>
        <w:t xml:space="preserve"> τι έδινε η </w:t>
      </w:r>
      <w:r>
        <w:rPr>
          <w:rFonts w:eastAsia="Times New Roman" w:cs="Times New Roman"/>
          <w:szCs w:val="24"/>
          <w:lang w:val="en-US"/>
        </w:rPr>
        <w:t>GPO</w:t>
      </w:r>
      <w:r>
        <w:rPr>
          <w:rFonts w:eastAsia="Times New Roman" w:cs="Times New Roman"/>
          <w:szCs w:val="24"/>
        </w:rPr>
        <w:t xml:space="preserve"> στις τελευταίες εκλογές. Η </w:t>
      </w:r>
      <w:r>
        <w:rPr>
          <w:rFonts w:eastAsia="Times New Roman" w:cs="Times New Roman"/>
          <w:szCs w:val="24"/>
          <w:lang w:val="en-US"/>
        </w:rPr>
        <w:t>GPO</w:t>
      </w:r>
      <w:r>
        <w:rPr>
          <w:rFonts w:eastAsia="Times New Roman" w:cs="Times New Roman"/>
          <w:szCs w:val="24"/>
        </w:rPr>
        <w:t xml:space="preserve"> είναι ιδιοκτησία του κ. Καλογρίτσα με συνέταιρο τον κ. </w:t>
      </w:r>
      <w:proofErr w:type="spellStart"/>
      <w:r>
        <w:rPr>
          <w:rFonts w:eastAsia="Times New Roman" w:cs="Times New Roman"/>
          <w:szCs w:val="24"/>
        </w:rPr>
        <w:t>Θεοδωρικάκο</w:t>
      </w:r>
      <w:proofErr w:type="spellEnd"/>
      <w:r>
        <w:rPr>
          <w:rFonts w:eastAsia="Times New Roman" w:cs="Times New Roman"/>
          <w:szCs w:val="24"/>
        </w:rPr>
        <w:t xml:space="preserve">, ο οποίος αυτή τη στιγμή είναι σύμβουλος του κ. Μητσοτάκη και παραμένει συνέταιρός του, για να δούμε πού τον χρεώνουν τον Καλογρίτσα. </w:t>
      </w:r>
    </w:p>
    <w:p w14:paraId="02D99BFE"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Η διαφορά, για να σ</w:t>
      </w:r>
      <w:r>
        <w:rPr>
          <w:rFonts w:eastAsia="Times New Roman" w:cs="Times New Roman"/>
          <w:szCs w:val="24"/>
        </w:rPr>
        <w:t xml:space="preserve">ας θυμίσω, ήταν 35,46% ο ΣΥΡΙΖΑ και 28,09% η Νέα Δημοκρατία, δηλαδή 7,5% μονάδες. Η </w:t>
      </w:r>
      <w:r>
        <w:rPr>
          <w:rFonts w:eastAsia="Times New Roman" w:cs="Times New Roman"/>
          <w:szCs w:val="24"/>
          <w:lang w:val="en-US"/>
        </w:rPr>
        <w:t>GPO</w:t>
      </w:r>
      <w:r>
        <w:rPr>
          <w:rFonts w:eastAsia="Times New Roman" w:cs="Times New Roman"/>
          <w:szCs w:val="24"/>
        </w:rPr>
        <w:t xml:space="preserve"> για τον τηλεοπτικό σταθμό </w:t>
      </w:r>
      <w:r>
        <w:rPr>
          <w:rFonts w:eastAsia="Times New Roman" w:cs="Times New Roman"/>
          <w:szCs w:val="24"/>
        </w:rPr>
        <w:t>«</w:t>
      </w:r>
      <w:r>
        <w:rPr>
          <w:rFonts w:eastAsia="Times New Roman" w:cs="Times New Roman"/>
          <w:szCs w:val="24"/>
        </w:rPr>
        <w:t>ΜΕ</w:t>
      </w:r>
      <w:r>
        <w:rPr>
          <w:rFonts w:eastAsia="Times New Roman" w:cs="Times New Roman"/>
          <w:szCs w:val="24"/>
          <w:lang w:val="en-US"/>
        </w:rPr>
        <w:t>GA</w:t>
      </w:r>
      <w:r>
        <w:rPr>
          <w:rFonts w:eastAsia="Times New Roman" w:cs="Times New Roman"/>
          <w:szCs w:val="24"/>
        </w:rPr>
        <w:t>»</w:t>
      </w:r>
      <w:r>
        <w:rPr>
          <w:rFonts w:eastAsia="Times New Roman" w:cs="Times New Roman"/>
          <w:szCs w:val="24"/>
        </w:rPr>
        <w:t xml:space="preserve"> στις 2/9 η διαφορά στο 0,3%. Στις 11/9, η διαφορά στο 0,2%, μειώνεται η διαφορά. Στις 18/9 –εκεί δεν μπορεί θα ξεφτιλιστεί- πάει στο 2%</w:t>
      </w:r>
      <w:r>
        <w:rPr>
          <w:rFonts w:eastAsia="Times New Roman" w:cs="Times New Roman"/>
          <w:szCs w:val="24"/>
        </w:rPr>
        <w:t xml:space="preserve"> η διαφορά. Εν συνεχεία ήταν 7,5% μονάδες η διαφορά. </w:t>
      </w:r>
    </w:p>
    <w:p w14:paraId="02D99BFF"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Τελευταία μέτρηση που έβγαζαν για το δημοψήφισμα της 5</w:t>
      </w:r>
      <w:r>
        <w:rPr>
          <w:rFonts w:eastAsia="Times New Roman" w:cs="Times New Roman"/>
          <w:szCs w:val="24"/>
          <w:vertAlign w:val="superscript"/>
        </w:rPr>
        <w:t>ης</w:t>
      </w:r>
      <w:r>
        <w:rPr>
          <w:rFonts w:eastAsia="Times New Roman" w:cs="Times New Roman"/>
          <w:szCs w:val="24"/>
        </w:rPr>
        <w:t xml:space="preserve"> Ιουλίου. «Ναι» 44,1% και «Όχι» 43,7%. Μπροστά στο δημοψήφισμα, μπροστά στη μέτρηση της </w:t>
      </w:r>
      <w:r>
        <w:rPr>
          <w:rFonts w:eastAsia="Times New Roman" w:cs="Times New Roman"/>
          <w:szCs w:val="24"/>
          <w:lang w:val="en-US"/>
        </w:rPr>
        <w:t>GPO</w:t>
      </w:r>
      <w:r>
        <w:rPr>
          <w:rFonts w:eastAsia="Times New Roman" w:cs="Times New Roman"/>
          <w:szCs w:val="24"/>
        </w:rPr>
        <w:t xml:space="preserve"> του κ. </w:t>
      </w:r>
      <w:proofErr w:type="spellStart"/>
      <w:r>
        <w:rPr>
          <w:rFonts w:eastAsia="Times New Roman" w:cs="Times New Roman"/>
          <w:szCs w:val="24"/>
        </w:rPr>
        <w:t>Θεοδωρικάκου</w:t>
      </w:r>
      <w:proofErr w:type="spellEnd"/>
      <w:r>
        <w:rPr>
          <w:rFonts w:eastAsia="Times New Roman" w:cs="Times New Roman"/>
          <w:szCs w:val="24"/>
        </w:rPr>
        <w:t xml:space="preserve"> και του κ. Καλογρίτσα ήταν το «Ναι</w:t>
      </w:r>
      <w:r>
        <w:rPr>
          <w:rFonts w:eastAsia="Times New Roman" w:cs="Times New Roman"/>
          <w:szCs w:val="24"/>
        </w:rPr>
        <w:t xml:space="preserve">» και το «Όχι» απείχε 0,4%, από 24%. Αυτή είναι η διαφορά μας για τις σχέσεις μεταξύ ακόμη </w:t>
      </w:r>
      <w:r>
        <w:rPr>
          <w:rFonts w:eastAsia="Times New Roman" w:cs="Times New Roman"/>
          <w:szCs w:val="24"/>
        </w:rPr>
        <w:lastRenderedPageBreak/>
        <w:t>και αυτού που επιλέξατε να μας χρεώσετε ως δικό μας υποψήφιο, με τις πραγματικές σχέσεις που εσείς έχετε.</w:t>
      </w:r>
    </w:p>
    <w:p w14:paraId="02D99C00"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ίδιο έγινε με την Τράπεζα </w:t>
      </w:r>
      <w:r>
        <w:rPr>
          <w:rFonts w:eastAsia="Times New Roman" w:cs="Times New Roman"/>
          <w:szCs w:val="24"/>
        </w:rPr>
        <w:t>Αττικής, η οποία είχε μετατραπεί μαζί με την ΕΥΔΑΠ σε ένα άντρο πληρωμής εκτελεστών, δημοσιογράφων και καναλιών. Μοίραζαν δημόσιο χρήμα σε μέσα και δημοσιογράφους, προκειμένου να εξοντώσουν πολιτικούς αντιπάλους. Σήμερα που η συμμορία οδηγήθηκε στην δικαιο</w:t>
      </w:r>
      <w:r>
        <w:rPr>
          <w:rFonts w:eastAsia="Times New Roman" w:cs="Times New Roman"/>
          <w:szCs w:val="24"/>
        </w:rPr>
        <w:t>σύνη, αντί να σιωπούν</w:t>
      </w:r>
      <w:r>
        <w:rPr>
          <w:rFonts w:eastAsia="Times New Roman" w:cs="Times New Roman"/>
          <w:szCs w:val="24"/>
        </w:rPr>
        <w:t>,</w:t>
      </w:r>
      <w:r>
        <w:rPr>
          <w:rFonts w:eastAsia="Times New Roman" w:cs="Times New Roman"/>
          <w:szCs w:val="24"/>
        </w:rPr>
        <w:t xml:space="preserve"> ζητάνε και τα ρέστα με εφημερίδες των πεντακοσίων φύλλων, με </w:t>
      </w:r>
      <w:r>
        <w:rPr>
          <w:rFonts w:eastAsia="Times New Roman" w:cs="Times New Roman"/>
          <w:szCs w:val="24"/>
          <w:lang w:val="en-US"/>
        </w:rPr>
        <w:t>site</w:t>
      </w:r>
      <w:r>
        <w:rPr>
          <w:rFonts w:eastAsia="Times New Roman" w:cs="Times New Roman"/>
          <w:szCs w:val="24"/>
        </w:rPr>
        <w:t xml:space="preserve"> τα οποία καταδικάζονται από Υπουργούς για συκοφαντικές δυσφημήσεις και συλλαμβάνονται </w:t>
      </w:r>
      <w:r>
        <w:rPr>
          <w:rFonts w:eastAsia="Times New Roman" w:cs="Times New Roman"/>
          <w:szCs w:val="24"/>
        </w:rPr>
        <w:t>κ</w:t>
      </w:r>
      <w:r>
        <w:rPr>
          <w:rFonts w:eastAsia="Times New Roman" w:cs="Times New Roman"/>
          <w:szCs w:val="24"/>
        </w:rPr>
        <w:t xml:space="preserve">αι συνεχίζουν να τους πληρώνουν. </w:t>
      </w:r>
    </w:p>
    <w:p w14:paraId="02D99C01"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Θα μπορούσαμε και εμείς να συνδιαλλαγούμε και </w:t>
      </w:r>
      <w:r>
        <w:rPr>
          <w:rFonts w:eastAsia="Times New Roman" w:cs="Times New Roman"/>
          <w:szCs w:val="24"/>
        </w:rPr>
        <w:t xml:space="preserve">εγώ προσωπικά με την διαπλοκή, για να εξασφαλίσω την πολιτική μου καριέρα. Αλλά δεν το έκανα, γιατί δεν θα μπορούσα σήμερα να εμφανιστώ στη Βουλή και δεν θα μπορούσα να καταγγείλω τους </w:t>
      </w:r>
      <w:proofErr w:type="spellStart"/>
      <w:r>
        <w:rPr>
          <w:rFonts w:eastAsia="Times New Roman" w:cs="Times New Roman"/>
          <w:szCs w:val="24"/>
        </w:rPr>
        <w:t>Τσοχατζόπουλους</w:t>
      </w:r>
      <w:proofErr w:type="spellEnd"/>
      <w:r>
        <w:rPr>
          <w:rFonts w:eastAsia="Times New Roman" w:cs="Times New Roman"/>
          <w:szCs w:val="24"/>
        </w:rPr>
        <w:t>, τους Παπαντωνίου και τις «</w:t>
      </w:r>
      <w:proofErr w:type="spellStart"/>
      <w:r>
        <w:rPr>
          <w:rFonts w:eastAsia="Times New Roman" w:cs="Times New Roman"/>
          <w:szCs w:val="24"/>
        </w:rPr>
        <w:t>ορντινάτζες</w:t>
      </w:r>
      <w:proofErr w:type="spellEnd"/>
      <w:r>
        <w:rPr>
          <w:rFonts w:eastAsia="Times New Roman" w:cs="Times New Roman"/>
          <w:szCs w:val="24"/>
        </w:rPr>
        <w:t>» τους και τον «α</w:t>
      </w:r>
      <w:r>
        <w:rPr>
          <w:rFonts w:eastAsia="Times New Roman" w:cs="Times New Roman"/>
          <w:szCs w:val="24"/>
        </w:rPr>
        <w:t>ρχιερέα», τον κ. Σημίτη.</w:t>
      </w:r>
    </w:p>
    <w:p w14:paraId="02D99C02"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Κύριοι της Νέας Δημοκρατίας, έχετε Βουλευτή σας το δεξί χέρι του κ. Τσοχατζόπουλου, τον κ. Οικονόμου. Δεν το ξέρατε ότι ήταν το δεξί χέρι του κ. Τσοχατζόπουλου; Κατηγορείτε αυτή την Κυβέρνηση ότι συνεργάζεται με το κακό ΠΑΣΟΚ, όταν</w:t>
      </w:r>
      <w:r>
        <w:rPr>
          <w:rFonts w:eastAsia="Times New Roman" w:cs="Times New Roman"/>
          <w:szCs w:val="24"/>
        </w:rPr>
        <w:t xml:space="preserve"> εσείς έχετε Βουλευτή σας το δεξί χέρι του Τσοχατζόπουλου; Αυτή είναι η αλήθεια. </w:t>
      </w:r>
    </w:p>
    <w:p w14:paraId="02D99C03"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Είναι εκλεγμένος Βουλευτής. </w:t>
      </w:r>
    </w:p>
    <w:p w14:paraId="02D99C04"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ΠΑΝΟΣ ΚΑΜΜΕΝΟΣ (Υπουργός Εθνικής Άμυνας-Πρόεδρος των Ανεξαρτήτων Ελλήνων): </w:t>
      </w:r>
      <w:r>
        <w:rPr>
          <w:rFonts w:eastAsia="Times New Roman" w:cs="Times New Roman"/>
          <w:szCs w:val="24"/>
        </w:rPr>
        <w:t>Εκλεγμένος Βουλευτής, δεν έχω καμμία αντίρρηση, έχε</w:t>
      </w:r>
      <w:r>
        <w:rPr>
          <w:rFonts w:eastAsia="Times New Roman" w:cs="Times New Roman"/>
          <w:szCs w:val="24"/>
        </w:rPr>
        <w:t xml:space="preserve">ι γυρίσει όλα τα κόμματα, αλλά είναι Βουλευτής δικός σας. </w:t>
      </w:r>
      <w:r>
        <w:rPr>
          <w:rFonts w:eastAsia="Times New Roman" w:cs="Times New Roman"/>
          <w:szCs w:val="24"/>
        </w:rPr>
        <w:t>Κ</w:t>
      </w:r>
      <w:r>
        <w:rPr>
          <w:rFonts w:eastAsia="Times New Roman" w:cs="Times New Roman"/>
          <w:szCs w:val="24"/>
        </w:rPr>
        <w:t>ατηγορείτε την Κυβέρνηση ότι συνεργάζεται…</w:t>
      </w:r>
    </w:p>
    <w:p w14:paraId="02D99C05"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Εγώ... </w:t>
      </w:r>
    </w:p>
    <w:p w14:paraId="02D99C06"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Ησυχία παρακαλώ!</w:t>
      </w:r>
    </w:p>
    <w:p w14:paraId="02D99C07"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lastRenderedPageBreak/>
        <w:t>ΠΑΝΟΣ ΚΑΜΜΕΝΟΣ (Υπουργός Εθνικής Άμυνας-Πρόεδρος των Ανεξαρτήτων Ελλήνων):</w:t>
      </w:r>
      <w:r>
        <w:rPr>
          <w:rFonts w:eastAsia="Times New Roman" w:cs="Times New Roman"/>
          <w:szCs w:val="24"/>
        </w:rPr>
        <w:t xml:space="preserve"> Κύρι</w:t>
      </w:r>
      <w:r>
        <w:rPr>
          <w:rFonts w:eastAsia="Times New Roman" w:cs="Times New Roman"/>
          <w:szCs w:val="24"/>
        </w:rPr>
        <w:t xml:space="preserve">ε Οικονόμου, γνωριζόμαστε πολλά χρόνια. Ήσασταν συνεργάτης του κ. Τσοχατζόπουλου ή δεν ήσασταν; </w:t>
      </w:r>
    </w:p>
    <w:p w14:paraId="02D99C08"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Εσείς είστε ο τελευταίος που μπορεί να μιλήσει για μένα.</w:t>
      </w:r>
    </w:p>
    <w:p w14:paraId="02D99C09"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Κύριε Οικονόμου, ύστερα!</w:t>
      </w:r>
    </w:p>
    <w:p w14:paraId="02D99C0A"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02D99C0B"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Σας </w:t>
      </w:r>
      <w:r>
        <w:rPr>
          <w:rFonts w:eastAsia="Times New Roman" w:cs="Times New Roman"/>
          <w:szCs w:val="24"/>
        </w:rPr>
        <w:t>παρακαλώ. Κάντε ησυχία.</w:t>
      </w:r>
    </w:p>
    <w:p w14:paraId="02D99C0C"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Φ</w:t>
      </w:r>
      <w:r>
        <w:rPr>
          <w:rFonts w:eastAsia="Times New Roman" w:cs="Times New Roman"/>
          <w:szCs w:val="24"/>
        </w:rPr>
        <w:t>υσικά</w:t>
      </w:r>
      <w:r>
        <w:rPr>
          <w:rFonts w:eastAsia="Times New Roman" w:cs="Times New Roman"/>
          <w:szCs w:val="24"/>
        </w:rPr>
        <w:t xml:space="preserve"> όλοι αυτοί που συνεργάστηκαν, εμφανίστηκαν ως Αρχηγοί κομμάτων. Περίοπτη θέση ο κ. Βενιζέλος, ο πολιτικός συνέταιρος του κ. Σαμαρά, ο οποίος έδωσε ασυλία στους Γερμανούς των υποβρυχίων. </w:t>
      </w:r>
      <w:r>
        <w:rPr>
          <w:rFonts w:eastAsia="Times New Roman" w:cs="Times New Roman"/>
          <w:szCs w:val="24"/>
        </w:rPr>
        <w:t>Τ</w:t>
      </w:r>
      <w:r>
        <w:rPr>
          <w:rFonts w:eastAsia="Times New Roman" w:cs="Times New Roman"/>
          <w:szCs w:val="24"/>
        </w:rPr>
        <w:t>ην ίδια στιγμή ξεκινούσε στο Μόναχο η διερεύνηση του σκανδάλου για τ</w:t>
      </w:r>
      <w:r>
        <w:rPr>
          <w:rFonts w:eastAsia="Times New Roman" w:cs="Times New Roman"/>
          <w:szCs w:val="24"/>
        </w:rPr>
        <w:t>ις μίζες.</w:t>
      </w:r>
    </w:p>
    <w:p w14:paraId="02D99C0D"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Επειδή είναι μικρός ο κόσμος, καταθέτω στη Βουλή την ομιλία της κ. Μπακογιάννη για το θέμα των υποβρυχίων, η οποία παραδέχεται ότι δεν αμφιβά</w:t>
      </w:r>
      <w:r>
        <w:rPr>
          <w:rFonts w:eastAsia="Times New Roman" w:cs="Times New Roman"/>
          <w:szCs w:val="24"/>
        </w:rPr>
        <w:t>λ</w:t>
      </w:r>
      <w:r>
        <w:rPr>
          <w:rFonts w:eastAsia="Times New Roman" w:cs="Times New Roman"/>
          <w:szCs w:val="24"/>
        </w:rPr>
        <w:t>λει κανείς ότι είναι ένα σκαστό σκάνδαλο δωροδοκίας και διαφθοράς</w:t>
      </w:r>
      <w:r>
        <w:rPr>
          <w:rFonts w:eastAsia="Times New Roman" w:cs="Times New Roman"/>
          <w:szCs w:val="24"/>
        </w:rPr>
        <w:t>,</w:t>
      </w:r>
      <w:r>
        <w:rPr>
          <w:rFonts w:eastAsia="Times New Roman" w:cs="Times New Roman"/>
          <w:szCs w:val="24"/>
        </w:rPr>
        <w:t xml:space="preserve"> που έχει όλα τα στοιχεία της διαπλοκή</w:t>
      </w:r>
      <w:r>
        <w:rPr>
          <w:rFonts w:eastAsia="Times New Roman" w:cs="Times New Roman"/>
          <w:szCs w:val="24"/>
        </w:rPr>
        <w:t>ς πολιτικής, επιχειρηματιών, επιχειρήσεων, μεσαζόντων, παρένθετων προσώπων, που ανθούν στον χώρο των εξοπλιστικών προγραμμάτων. Αυτό είναι το συμπέρασμα της Εισαγγελίας του Μονάχου και το λέει καθαρά με ονοματεπώνυμο. Αναδεικνύεται και από τη συστηματική έ</w:t>
      </w:r>
      <w:r>
        <w:rPr>
          <w:rFonts w:eastAsia="Times New Roman" w:cs="Times New Roman"/>
          <w:szCs w:val="24"/>
        </w:rPr>
        <w:t>ρευνα που έγινε στο εσωτερικό και στο εξωτερικό της χώρας. Προκύπτει και από τα πορίσματα. Ντόρα Μπακογιάννη, όταν κάναμε την έρευνα για τα υποβρύχια.</w:t>
      </w:r>
    </w:p>
    <w:p w14:paraId="02D99C0E"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(Στο σημείο αυτό ο Υπουργός Εθνικής Άμυνας και Πρόεδρος των Ανεξαρτήτων Ελλήνων κ. Παναγιώτης Καμμένος κα</w:t>
      </w:r>
      <w:r>
        <w:rPr>
          <w:rFonts w:eastAsia="Times New Roman" w:cs="Times New Roman"/>
          <w:szCs w:val="24"/>
        </w:rPr>
        <w:t>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2D99C0F"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πειδή βλέπω και παλιούς Βουλευτές της Νέας Δημοκρατίας εδώ να βρίσκονται σήμερα παρόντες, τους ερ</w:t>
      </w:r>
      <w:r>
        <w:rPr>
          <w:rFonts w:eastAsia="Times New Roman" w:cs="Times New Roman"/>
          <w:szCs w:val="24"/>
        </w:rPr>
        <w:t>ωτώ: Αυτούς τους δύο φακέλους τούς θυμάστε;</w:t>
      </w:r>
    </w:p>
    <w:p w14:paraId="02D99C10"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Είναι οι δυο φάκελοι</w:t>
      </w:r>
      <w:r>
        <w:rPr>
          <w:rFonts w:eastAsia="Times New Roman" w:cs="Times New Roman"/>
          <w:szCs w:val="24"/>
        </w:rPr>
        <w:t>,</w:t>
      </w:r>
      <w:r>
        <w:rPr>
          <w:rFonts w:eastAsia="Times New Roman" w:cs="Times New Roman"/>
          <w:szCs w:val="24"/>
        </w:rPr>
        <w:t xml:space="preserve"> που το τμήμα τεκμηρίωσης της Νέας Δημοκρατίας έκανε για την υπόθεση των υποβρυχίων. Αυτοί που εν συνεχεία ήρθατε εδώ να δώσετε άφεση αμαρτιών με την ψήφο σας, για να μη χαλάσετε τον γάμο με </w:t>
      </w:r>
      <w:r>
        <w:rPr>
          <w:rFonts w:eastAsia="Times New Roman" w:cs="Times New Roman"/>
          <w:szCs w:val="24"/>
        </w:rPr>
        <w:t xml:space="preserve">τον κ. Βενιζέλο. Μεταβιβάζεται, λοιπόν, το ναυπηγείο στον κ. </w:t>
      </w:r>
      <w:proofErr w:type="spellStart"/>
      <w:r>
        <w:rPr>
          <w:rFonts w:eastAsia="Times New Roman" w:cs="Times New Roman"/>
          <w:szCs w:val="24"/>
        </w:rPr>
        <w:t>Σάφα</w:t>
      </w:r>
      <w:proofErr w:type="spellEnd"/>
      <w:r>
        <w:rPr>
          <w:rFonts w:eastAsia="Times New Roman" w:cs="Times New Roman"/>
          <w:szCs w:val="24"/>
        </w:rPr>
        <w:t xml:space="preserve"> και τα δυο υποβρύχια του Βενιζέλου κόστισαν 100 εκατομμύρια, παραπάνω</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από αυτά του Τσοχατζόπουλου, που βρίσκεται ήδη στη φυλακή. </w:t>
      </w:r>
    </w:p>
    <w:p w14:paraId="02D99C11"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Τι κάνει ο κ. Βενιζέλος; Ψηφίζει παρέα με τον κ. Πα</w:t>
      </w:r>
      <w:r>
        <w:rPr>
          <w:rFonts w:eastAsia="Times New Roman" w:cs="Times New Roman"/>
          <w:szCs w:val="24"/>
        </w:rPr>
        <w:t>πακωνσταντίνου, τον καταδικασμένο από την ελληνική δικαιοσύνη κ. Παπακωνσταντίνου, νόμο για να γλυτώσει από τις ευθύνες του και να γλυτώσει μαζί και τους ξένους</w:t>
      </w:r>
      <w:r>
        <w:rPr>
          <w:rFonts w:eastAsia="Times New Roman" w:cs="Times New Roman"/>
          <w:szCs w:val="24"/>
        </w:rPr>
        <w:t>,</w:t>
      </w:r>
      <w:r>
        <w:rPr>
          <w:rFonts w:eastAsia="Times New Roman" w:cs="Times New Roman"/>
          <w:szCs w:val="24"/>
        </w:rPr>
        <w:t xml:space="preserve"> που ζημίωσαν το ελληνικό δημόσιο.</w:t>
      </w:r>
    </w:p>
    <w:p w14:paraId="02D99C12"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οιοι αναγκάζονται να ψηφίσουν; Υπό την απειλή της διαγραφής</w:t>
      </w:r>
      <w:r>
        <w:rPr>
          <w:rFonts w:eastAsia="Times New Roman" w:cs="Times New Roman"/>
          <w:szCs w:val="24"/>
        </w:rPr>
        <w:t xml:space="preserve"> του κ. Σαμαρά, η Νέα Δημοκρατία. Ο Άρειος Πάγος έρχεται και ζητάει την άρση της ασυλίας του μαζί με τον Παπακωνσταντίνου για το μεγάλο αυτό σκάνδαλο. Τότε ο κ. Χαράλαμπος Αθανασίου, </w:t>
      </w:r>
      <w:r>
        <w:rPr>
          <w:rFonts w:eastAsia="Times New Roman" w:cs="Times New Roman"/>
          <w:szCs w:val="24"/>
        </w:rPr>
        <w:t>-</w:t>
      </w:r>
      <w:r>
        <w:rPr>
          <w:rFonts w:eastAsia="Times New Roman" w:cs="Times New Roman"/>
          <w:szCs w:val="24"/>
        </w:rPr>
        <w:t>ο Υπουργός του κ. Σαμαρά, ο φίλος του κ. Μπίρμπου, του κ. Λυμπερόπουλου,</w:t>
      </w:r>
      <w:r>
        <w:rPr>
          <w:rFonts w:eastAsia="Times New Roman" w:cs="Times New Roman"/>
          <w:szCs w:val="24"/>
        </w:rPr>
        <w:t xml:space="preserve"> του κ. Ασημακόπουλου </w:t>
      </w:r>
      <w:r>
        <w:rPr>
          <w:rFonts w:eastAsia="Times New Roman" w:cs="Times New Roman"/>
          <w:szCs w:val="24"/>
        </w:rPr>
        <w:t>-</w:t>
      </w:r>
      <w:r>
        <w:rPr>
          <w:rFonts w:eastAsia="Times New Roman" w:cs="Times New Roman"/>
          <w:szCs w:val="24"/>
        </w:rPr>
        <w:t xml:space="preserve">βάζει την υπόθεση στο συρτάρι και την ανασύρει μια </w:t>
      </w:r>
      <w:r>
        <w:rPr>
          <w:rFonts w:eastAsia="Times New Roman" w:cs="Times New Roman"/>
          <w:szCs w:val="24"/>
        </w:rPr>
        <w:lastRenderedPageBreak/>
        <w:t>μέρα πριν ο Σαμαράς κλείσει την Βουλή, για να φυγαδεύσει τον συνέταιρό του. Έφτιαξαν και τροπολογίες νύχτα</w:t>
      </w:r>
      <w:r>
        <w:rPr>
          <w:rFonts w:eastAsia="Times New Roman" w:cs="Times New Roman"/>
          <w:szCs w:val="24"/>
        </w:rPr>
        <w:t>,</w:t>
      </w:r>
      <w:r>
        <w:rPr>
          <w:rFonts w:eastAsia="Times New Roman" w:cs="Times New Roman"/>
          <w:szCs w:val="24"/>
        </w:rPr>
        <w:t xml:space="preserve"> για να αποφυλακίσουν τους επίορκους των ναυπηγείων. Είναι καταγεγραμμένα ό</w:t>
      </w:r>
      <w:r>
        <w:rPr>
          <w:rFonts w:eastAsia="Times New Roman" w:cs="Times New Roman"/>
          <w:szCs w:val="24"/>
        </w:rPr>
        <w:t>λα στα Πρακτικά.</w:t>
      </w:r>
    </w:p>
    <w:p w14:paraId="02D99C13"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Σήμερα, λοιπόν, ο </w:t>
      </w:r>
      <w:proofErr w:type="spellStart"/>
      <w:r>
        <w:rPr>
          <w:rFonts w:eastAsia="Times New Roman" w:cs="Times New Roman"/>
          <w:szCs w:val="24"/>
        </w:rPr>
        <w:t>Σάφα</w:t>
      </w:r>
      <w:proofErr w:type="spellEnd"/>
      <w:r>
        <w:rPr>
          <w:rFonts w:eastAsia="Times New Roman" w:cs="Times New Roman"/>
          <w:szCs w:val="24"/>
        </w:rPr>
        <w:t xml:space="preserve"> απαιτεί από το ελληνικό δημόσιο 1</w:t>
      </w:r>
      <w:r>
        <w:rPr>
          <w:rFonts w:eastAsia="Times New Roman" w:cs="Times New Roman"/>
          <w:szCs w:val="24"/>
        </w:rPr>
        <w:t xml:space="preserve"> </w:t>
      </w:r>
      <w:r>
        <w:rPr>
          <w:rFonts w:eastAsia="Times New Roman" w:cs="Times New Roman"/>
          <w:szCs w:val="24"/>
        </w:rPr>
        <w:t xml:space="preserve">δισεκατομμύριο ευρώ από την αμαρτωλή αυτή σύμβαση του Βενιζέλου </w:t>
      </w:r>
      <w:r>
        <w:rPr>
          <w:rFonts w:eastAsia="Times New Roman" w:cs="Times New Roman"/>
          <w:szCs w:val="24"/>
        </w:rPr>
        <w:t>κ</w:t>
      </w:r>
      <w:r>
        <w:rPr>
          <w:rFonts w:eastAsia="Times New Roman" w:cs="Times New Roman"/>
          <w:szCs w:val="24"/>
        </w:rPr>
        <w:t xml:space="preserve">αι μιλάμε για τον ίδιο τον </w:t>
      </w:r>
      <w:proofErr w:type="spellStart"/>
      <w:r>
        <w:rPr>
          <w:rFonts w:eastAsia="Times New Roman" w:cs="Times New Roman"/>
          <w:szCs w:val="24"/>
        </w:rPr>
        <w:t>Σάφα</w:t>
      </w:r>
      <w:proofErr w:type="spellEnd"/>
      <w:r>
        <w:rPr>
          <w:rFonts w:eastAsia="Times New Roman" w:cs="Times New Roman"/>
          <w:szCs w:val="24"/>
        </w:rPr>
        <w:t>, τ</w:t>
      </w:r>
      <w:r>
        <w:rPr>
          <w:rFonts w:eastAsia="Times New Roman" w:cs="Times New Roman"/>
          <w:szCs w:val="24"/>
        </w:rPr>
        <w:t>ο</w:t>
      </w:r>
      <w:r>
        <w:rPr>
          <w:rFonts w:eastAsia="Times New Roman" w:cs="Times New Roman"/>
          <w:szCs w:val="24"/>
        </w:rPr>
        <w:t xml:space="preserve">ν Αντιπρόεδρο της </w:t>
      </w:r>
      <w:r>
        <w:rPr>
          <w:rFonts w:eastAsia="Times New Roman" w:cs="Times New Roman"/>
          <w:szCs w:val="24"/>
        </w:rPr>
        <w:t>«</w:t>
      </w:r>
      <w:r>
        <w:rPr>
          <w:rFonts w:eastAsia="Times New Roman" w:cs="Times New Roman"/>
          <w:szCs w:val="24"/>
          <w:lang w:val="en-US"/>
        </w:rPr>
        <w:t>MIG</w:t>
      </w:r>
      <w:r>
        <w:rPr>
          <w:rFonts w:eastAsia="Times New Roman" w:cs="Times New Roman"/>
          <w:szCs w:val="24"/>
        </w:rPr>
        <w:t>»</w:t>
      </w:r>
      <w:r>
        <w:rPr>
          <w:rFonts w:eastAsia="Times New Roman" w:cs="Times New Roman"/>
          <w:szCs w:val="24"/>
        </w:rPr>
        <w:t xml:space="preserve"> του </w:t>
      </w:r>
      <w:proofErr w:type="spellStart"/>
      <w:r>
        <w:rPr>
          <w:rFonts w:eastAsia="Times New Roman" w:cs="Times New Roman"/>
          <w:szCs w:val="24"/>
        </w:rPr>
        <w:t>Βγενόπουλου</w:t>
      </w:r>
      <w:proofErr w:type="spellEnd"/>
      <w:r>
        <w:rPr>
          <w:rFonts w:eastAsia="Times New Roman" w:cs="Times New Roman"/>
          <w:szCs w:val="24"/>
        </w:rPr>
        <w:t>, τον οποίο με τέτοια λύσσα υποστήριζε ο κ.</w:t>
      </w:r>
      <w:r>
        <w:rPr>
          <w:rFonts w:eastAsia="Times New Roman" w:cs="Times New Roman"/>
          <w:szCs w:val="24"/>
        </w:rPr>
        <w:t xml:space="preserve"> Βενιζέλος. Είναι αυτός που τον ρώτησα, όπως είπα και πριν, τη συγγένειά του και με φώναζε «αλητάμπουρα» μέσα στη Βουλή.</w:t>
      </w:r>
    </w:p>
    <w:p w14:paraId="02D99C14"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Εδώ γενν</w:t>
      </w:r>
      <w:r>
        <w:rPr>
          <w:rFonts w:eastAsia="Times New Roman" w:cs="Times New Roman"/>
          <w:szCs w:val="24"/>
        </w:rPr>
        <w:t>ώ</w:t>
      </w:r>
      <w:r>
        <w:rPr>
          <w:rFonts w:eastAsia="Times New Roman" w:cs="Times New Roman"/>
          <w:szCs w:val="24"/>
        </w:rPr>
        <w:t xml:space="preserve">νται και άλλα ερωτήματα. Πώς τα στελέχη του κ. </w:t>
      </w:r>
      <w:proofErr w:type="spellStart"/>
      <w:r>
        <w:rPr>
          <w:rFonts w:eastAsia="Times New Roman" w:cs="Times New Roman"/>
          <w:szCs w:val="24"/>
        </w:rPr>
        <w:t>Βγενόπουλου</w:t>
      </w:r>
      <w:proofErr w:type="spellEnd"/>
      <w:r>
        <w:rPr>
          <w:rFonts w:eastAsia="Times New Roman" w:cs="Times New Roman"/>
          <w:szCs w:val="24"/>
        </w:rPr>
        <w:t xml:space="preserve"> στην Κύπρο κατά διαβολική σύμπτωση συναντιόντουσαν με Βουλευτές των</w:t>
      </w:r>
      <w:r>
        <w:rPr>
          <w:rFonts w:eastAsia="Times New Roman" w:cs="Times New Roman"/>
          <w:szCs w:val="24"/>
        </w:rPr>
        <w:t xml:space="preserve"> </w:t>
      </w:r>
      <w:r>
        <w:rPr>
          <w:rFonts w:eastAsia="Times New Roman" w:cs="Times New Roman"/>
          <w:szCs w:val="24"/>
        </w:rPr>
        <w:t xml:space="preserve">Ανεξαρτήτων </w:t>
      </w:r>
      <w:r>
        <w:rPr>
          <w:rFonts w:eastAsia="Times New Roman" w:cs="Times New Roman"/>
          <w:szCs w:val="24"/>
        </w:rPr>
        <w:t>Ελλήνων</w:t>
      </w:r>
      <w:r>
        <w:rPr>
          <w:rFonts w:eastAsia="Times New Roman" w:cs="Times New Roman"/>
          <w:szCs w:val="24"/>
        </w:rPr>
        <w:t>,</w:t>
      </w:r>
      <w:r>
        <w:rPr>
          <w:rFonts w:eastAsia="Times New Roman" w:cs="Times New Roman"/>
          <w:szCs w:val="24"/>
        </w:rPr>
        <w:t xml:space="preserve"> λίγες μέρες πριν αυτοί αποφασίσουν ότι θέλουν να φύγουν από το </w:t>
      </w:r>
      <w:r>
        <w:rPr>
          <w:rFonts w:eastAsia="Times New Roman" w:cs="Times New Roman"/>
          <w:szCs w:val="24"/>
        </w:rPr>
        <w:t>κ</w:t>
      </w:r>
      <w:r>
        <w:rPr>
          <w:rFonts w:eastAsia="Times New Roman" w:cs="Times New Roman"/>
          <w:szCs w:val="24"/>
        </w:rPr>
        <w:t xml:space="preserve">ίνημα και να προχωρήσουν σε αποστασία; Ποια η σχέση του κ. </w:t>
      </w:r>
      <w:proofErr w:type="spellStart"/>
      <w:r>
        <w:rPr>
          <w:rFonts w:eastAsia="Times New Roman" w:cs="Times New Roman"/>
          <w:szCs w:val="24"/>
        </w:rPr>
        <w:t>Βγενόπουλου</w:t>
      </w:r>
      <w:proofErr w:type="spellEnd"/>
      <w:r>
        <w:rPr>
          <w:rFonts w:eastAsia="Times New Roman" w:cs="Times New Roman"/>
          <w:szCs w:val="24"/>
        </w:rPr>
        <w:t xml:space="preserve"> με τον κ. Άθω </w:t>
      </w:r>
      <w:proofErr w:type="spellStart"/>
      <w:r>
        <w:rPr>
          <w:rFonts w:eastAsia="Times New Roman" w:cs="Times New Roman"/>
          <w:szCs w:val="24"/>
        </w:rPr>
        <w:t>Κοιρανίδη</w:t>
      </w:r>
      <w:proofErr w:type="spellEnd"/>
      <w:r>
        <w:rPr>
          <w:rFonts w:eastAsia="Times New Roman" w:cs="Times New Roman"/>
          <w:szCs w:val="24"/>
        </w:rPr>
        <w:t xml:space="preserve">; Εκπρόσωπός του ήταν στην Κύπρο, εκπρόσωπος του </w:t>
      </w:r>
      <w:proofErr w:type="spellStart"/>
      <w:r>
        <w:rPr>
          <w:rFonts w:eastAsia="Times New Roman" w:cs="Times New Roman"/>
          <w:szCs w:val="24"/>
        </w:rPr>
        <w:t>Βγενόπουλου</w:t>
      </w:r>
      <w:proofErr w:type="spellEnd"/>
      <w:r>
        <w:rPr>
          <w:rFonts w:eastAsia="Times New Roman" w:cs="Times New Roman"/>
          <w:szCs w:val="24"/>
        </w:rPr>
        <w:t xml:space="preserve">. </w:t>
      </w:r>
    </w:p>
    <w:p w14:paraId="02D99C15"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Ε</w:t>
      </w:r>
      <w:r>
        <w:rPr>
          <w:rFonts w:eastAsia="Times New Roman" w:cs="Times New Roman"/>
          <w:szCs w:val="24"/>
        </w:rPr>
        <w:t>δώ τα μέσα π</w:t>
      </w:r>
      <w:r>
        <w:rPr>
          <w:rFonts w:eastAsia="Times New Roman" w:cs="Times New Roman"/>
          <w:szCs w:val="24"/>
        </w:rPr>
        <w:t xml:space="preserve">άλι σιώπησαν. Με λύσσα προσπαθούν να κρύψουν τις ημέρες και τα έργα της κ. </w:t>
      </w:r>
      <w:proofErr w:type="spellStart"/>
      <w:r>
        <w:rPr>
          <w:rFonts w:eastAsia="Times New Roman" w:cs="Times New Roman"/>
          <w:szCs w:val="24"/>
        </w:rPr>
        <w:t>Τσατάνη</w:t>
      </w:r>
      <w:proofErr w:type="spellEnd"/>
      <w:r>
        <w:rPr>
          <w:rFonts w:eastAsia="Times New Roman" w:cs="Times New Roman"/>
          <w:szCs w:val="24"/>
        </w:rPr>
        <w:t>, η οποία τιμωρήθηκε πειθαρχικά, ενώ η ανάθεση της δικογραφίας που η ίδια είχε αρχειοθετήσει</w:t>
      </w:r>
      <w:r>
        <w:rPr>
          <w:rFonts w:eastAsia="Times New Roman" w:cs="Times New Roman"/>
          <w:szCs w:val="24"/>
        </w:rPr>
        <w:t>,</w:t>
      </w:r>
      <w:r>
        <w:rPr>
          <w:rFonts w:eastAsia="Times New Roman" w:cs="Times New Roman"/>
          <w:szCs w:val="24"/>
        </w:rPr>
        <w:t xml:space="preserve"> οδηγεί σε νέες κακουργηματικές δηλώσεις.</w:t>
      </w:r>
    </w:p>
    <w:p w14:paraId="02D99C16"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Φ</w:t>
      </w:r>
      <w:r>
        <w:rPr>
          <w:rFonts w:eastAsia="Times New Roman" w:cs="Times New Roman"/>
          <w:szCs w:val="24"/>
        </w:rPr>
        <w:t>υσικά ένα από αυτά που πρέπει να μας α</w:t>
      </w:r>
      <w:r>
        <w:rPr>
          <w:rFonts w:eastAsia="Times New Roman" w:cs="Times New Roman"/>
          <w:szCs w:val="24"/>
        </w:rPr>
        <w:t>πασχολήσουν και θα μας απασχολήσουν σε εξεταστική επιτροπή σύντομα πιστεύω</w:t>
      </w:r>
      <w:r>
        <w:rPr>
          <w:rFonts w:eastAsia="Times New Roman" w:cs="Times New Roman"/>
          <w:szCs w:val="24"/>
        </w:rPr>
        <w:t>,</w:t>
      </w:r>
      <w:r>
        <w:rPr>
          <w:rFonts w:eastAsia="Times New Roman" w:cs="Times New Roman"/>
          <w:szCs w:val="24"/>
        </w:rPr>
        <w:t xml:space="preserve"> είναι τα θαλασσοδάνεια της </w:t>
      </w:r>
      <w:r>
        <w:rPr>
          <w:rFonts w:eastAsia="Times New Roman" w:cs="Times New Roman"/>
          <w:szCs w:val="24"/>
        </w:rPr>
        <w:t>«</w:t>
      </w:r>
      <w:r>
        <w:rPr>
          <w:rFonts w:eastAsia="Times New Roman" w:cs="Times New Roman"/>
          <w:szCs w:val="24"/>
          <w:lang w:val="en-US"/>
        </w:rPr>
        <w:t>MARFIN</w:t>
      </w:r>
      <w:r>
        <w:rPr>
          <w:rFonts w:eastAsia="Times New Roman" w:cs="Times New Roman"/>
          <w:szCs w:val="24"/>
        </w:rPr>
        <w:t>»</w:t>
      </w:r>
      <w:r>
        <w:rPr>
          <w:rFonts w:eastAsia="Times New Roman" w:cs="Times New Roman"/>
          <w:szCs w:val="24"/>
        </w:rPr>
        <w:t xml:space="preserve">, με ζημία 114 εκατομμύρια ευρώ σε έγγραφο που υπάρχει μέσα στη δικογραφία, το οποίο τραβήχτηκε εν συνεχεία. </w:t>
      </w:r>
      <w:r>
        <w:rPr>
          <w:rFonts w:eastAsia="Times New Roman" w:cs="Times New Roman"/>
          <w:szCs w:val="24"/>
        </w:rPr>
        <w:t>Τ</w:t>
      </w:r>
      <w:r>
        <w:rPr>
          <w:rFonts w:eastAsia="Times New Roman" w:cs="Times New Roman"/>
          <w:szCs w:val="24"/>
        </w:rPr>
        <w:t xml:space="preserve">ι κάνει η κ. </w:t>
      </w:r>
      <w:proofErr w:type="spellStart"/>
      <w:r>
        <w:rPr>
          <w:rFonts w:eastAsia="Times New Roman" w:cs="Times New Roman"/>
          <w:szCs w:val="24"/>
        </w:rPr>
        <w:t>Τσατάνη</w:t>
      </w:r>
      <w:proofErr w:type="spellEnd"/>
      <w:r>
        <w:rPr>
          <w:rFonts w:eastAsia="Times New Roman" w:cs="Times New Roman"/>
          <w:szCs w:val="24"/>
        </w:rPr>
        <w:t>; Αντιγράφει απ</w:t>
      </w:r>
      <w:r>
        <w:rPr>
          <w:rFonts w:eastAsia="Times New Roman" w:cs="Times New Roman"/>
          <w:szCs w:val="24"/>
        </w:rPr>
        <w:t xml:space="preserve">όσπασμα από το υπόμνημα του κατηγορουμένου κ. Μάγειρα, προκειμένου να αρχειοθετήσει την υπόθεση. Σήμερα όλα έρχονται στο φως. </w:t>
      </w:r>
      <w:r>
        <w:rPr>
          <w:rFonts w:eastAsia="Times New Roman" w:cs="Times New Roman"/>
          <w:szCs w:val="24"/>
        </w:rPr>
        <w:t>Α</w:t>
      </w:r>
      <w:r>
        <w:rPr>
          <w:rFonts w:eastAsia="Times New Roman" w:cs="Times New Roman"/>
          <w:szCs w:val="24"/>
        </w:rPr>
        <w:t>υτό αποδεικνύει ότι η δικαιοσύνη λειτουργεί πλέον χωρίς φόβο και χωρίς πολιτικές σκοπιμότητες, ενώ στο παρελθόν αρκούσε ο λόγος ε</w:t>
      </w:r>
      <w:r>
        <w:rPr>
          <w:rFonts w:eastAsia="Times New Roman" w:cs="Times New Roman"/>
          <w:szCs w:val="24"/>
        </w:rPr>
        <w:t>νός πρωθυπουργού</w:t>
      </w:r>
      <w:r>
        <w:rPr>
          <w:rFonts w:eastAsia="Times New Roman" w:cs="Times New Roman"/>
          <w:szCs w:val="24"/>
        </w:rPr>
        <w:t>,</w:t>
      </w:r>
      <w:r>
        <w:rPr>
          <w:rFonts w:eastAsia="Times New Roman" w:cs="Times New Roman"/>
          <w:szCs w:val="24"/>
        </w:rPr>
        <w:t xml:space="preserve"> για να συγκαλυφθούν ακόμα και οι απόπειρες εξαγοράς Βουλευτών.</w:t>
      </w:r>
    </w:p>
    <w:p w14:paraId="02D99C17"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Υπάρχει </w:t>
      </w:r>
      <w:r>
        <w:rPr>
          <w:rFonts w:eastAsia="Times New Roman" w:cs="Times New Roman"/>
          <w:szCs w:val="24"/>
        </w:rPr>
        <w:t>π</w:t>
      </w:r>
      <w:r>
        <w:rPr>
          <w:rFonts w:eastAsia="Times New Roman" w:cs="Times New Roman"/>
          <w:szCs w:val="24"/>
        </w:rPr>
        <w:t>ρόεδρος δικαστηρίου</w:t>
      </w:r>
      <w:r>
        <w:rPr>
          <w:rFonts w:eastAsia="Times New Roman" w:cs="Times New Roman"/>
          <w:szCs w:val="24"/>
        </w:rPr>
        <w:t>,</w:t>
      </w:r>
      <w:r>
        <w:rPr>
          <w:rFonts w:eastAsia="Times New Roman" w:cs="Times New Roman"/>
          <w:szCs w:val="24"/>
        </w:rPr>
        <w:t xml:space="preserve"> η οποία κατήγγειλε ότι την κάλεσαν στον Άρειο Πάγο, προκειμένου να μην καταλογίσει αστικό δικαστήριο μεγάλο πρόστιμο σε αγωγή για συκοφαντική δυσ</w:t>
      </w:r>
      <w:r>
        <w:rPr>
          <w:rFonts w:eastAsia="Times New Roman" w:cs="Times New Roman"/>
          <w:szCs w:val="24"/>
        </w:rPr>
        <w:t xml:space="preserve">φήμιση που είχα </w:t>
      </w:r>
      <w:r>
        <w:rPr>
          <w:rFonts w:eastAsia="Times New Roman" w:cs="Times New Roman"/>
          <w:szCs w:val="24"/>
        </w:rPr>
        <w:lastRenderedPageBreak/>
        <w:t>καταθέσει. Το κατήγγειλε και την διώξανε κιόλας. Αυτή είναι η παρέμβαση την οποία κάνατε στη δικαιοσύνη.</w:t>
      </w:r>
    </w:p>
    <w:p w14:paraId="02D99C18"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ι</w:t>
      </w:r>
      <w:r>
        <w:rPr>
          <w:rFonts w:eastAsia="Times New Roman" w:cs="Times New Roman"/>
          <w:szCs w:val="24"/>
        </w:rPr>
        <w:t xml:space="preserve"> άλλο</w:t>
      </w:r>
      <w:r>
        <w:rPr>
          <w:rFonts w:eastAsia="Times New Roman" w:cs="Times New Roman"/>
          <w:szCs w:val="24"/>
        </w:rPr>
        <w:t>ι</w:t>
      </w:r>
      <w:r>
        <w:rPr>
          <w:rFonts w:eastAsia="Times New Roman" w:cs="Times New Roman"/>
          <w:szCs w:val="24"/>
        </w:rPr>
        <w:t xml:space="preserve"> εταίρο</w:t>
      </w:r>
      <w:r>
        <w:rPr>
          <w:rFonts w:eastAsia="Times New Roman" w:cs="Times New Roman"/>
          <w:szCs w:val="24"/>
        </w:rPr>
        <w:t>ι</w:t>
      </w:r>
      <w:r>
        <w:rPr>
          <w:rFonts w:eastAsia="Times New Roman" w:cs="Times New Roman"/>
          <w:szCs w:val="24"/>
        </w:rPr>
        <w:t xml:space="preserve"> της διαπλοκής που ήταν μια ομάδα κακών δικαστικών λειτουργών</w:t>
      </w:r>
      <w:r>
        <w:rPr>
          <w:rFonts w:eastAsia="Times New Roman" w:cs="Times New Roman"/>
          <w:szCs w:val="24"/>
        </w:rPr>
        <w:t xml:space="preserve"> που δεν τίμησαν τον όρκο τους, είναι αυτοί που την εποχή του κ. Σαμαρά</w:t>
      </w:r>
      <w:r>
        <w:rPr>
          <w:rFonts w:eastAsia="Times New Roman" w:cs="Times New Roman"/>
          <w:szCs w:val="24"/>
        </w:rPr>
        <w:t>,</w:t>
      </w:r>
      <w:r>
        <w:rPr>
          <w:rFonts w:eastAsia="Times New Roman" w:cs="Times New Roman"/>
          <w:szCs w:val="24"/>
        </w:rPr>
        <w:t xml:space="preserve"> άφησαν να </w:t>
      </w:r>
      <w:r>
        <w:rPr>
          <w:rFonts w:eastAsia="Times New Roman" w:cs="Times New Roman"/>
          <w:szCs w:val="24"/>
        </w:rPr>
        <w:t>«</w:t>
      </w:r>
      <w:r>
        <w:rPr>
          <w:rFonts w:eastAsia="Times New Roman" w:cs="Times New Roman"/>
          <w:szCs w:val="24"/>
        </w:rPr>
        <w:t>φτερουγίζουν</w:t>
      </w:r>
      <w:r>
        <w:rPr>
          <w:rFonts w:eastAsia="Times New Roman" w:cs="Times New Roman"/>
          <w:szCs w:val="24"/>
        </w:rPr>
        <w:t>»</w:t>
      </w:r>
      <w:r>
        <w:rPr>
          <w:rFonts w:eastAsia="Times New Roman" w:cs="Times New Roman"/>
          <w:szCs w:val="24"/>
        </w:rPr>
        <w:t xml:space="preserve"> καταζητούμενοι σήμερα, όπως ο Μεταξάς ή ο </w:t>
      </w:r>
      <w:proofErr w:type="spellStart"/>
      <w:r>
        <w:rPr>
          <w:rFonts w:eastAsia="Times New Roman" w:cs="Times New Roman"/>
          <w:szCs w:val="24"/>
        </w:rPr>
        <w:t>Λυγινός</w:t>
      </w:r>
      <w:proofErr w:type="spellEnd"/>
      <w:r>
        <w:rPr>
          <w:rFonts w:eastAsia="Times New Roman" w:cs="Times New Roman"/>
          <w:szCs w:val="24"/>
        </w:rPr>
        <w:t>, που σημειωτέων διαχειρίζεται «μαύρο» πολιτικό χρήμα από μίζες.</w:t>
      </w:r>
    </w:p>
    <w:p w14:paraId="02D99C19"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Τα ονόματα του </w:t>
      </w:r>
      <w:proofErr w:type="spellStart"/>
      <w:r>
        <w:rPr>
          <w:rFonts w:eastAsia="Times New Roman" w:cs="Times New Roman"/>
          <w:szCs w:val="24"/>
        </w:rPr>
        <w:t>Λυγινού</w:t>
      </w:r>
      <w:proofErr w:type="spellEnd"/>
      <w:r>
        <w:rPr>
          <w:rFonts w:eastAsia="Times New Roman" w:cs="Times New Roman"/>
          <w:szCs w:val="24"/>
        </w:rPr>
        <w:t xml:space="preserve"> και του Μεταξά τα έχω</w:t>
      </w:r>
      <w:r>
        <w:rPr>
          <w:rFonts w:eastAsia="Times New Roman" w:cs="Times New Roman"/>
          <w:szCs w:val="24"/>
        </w:rPr>
        <w:t xml:space="preserve"> καταθέσει ως εκπρόσωπος της Νέας Δημοκρατίας στην εξεταστική επιτροπή της Βουλής για τη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w:t>
      </w:r>
      <w:r>
        <w:rPr>
          <w:rFonts w:eastAsia="Times New Roman" w:cs="Times New Roman"/>
          <w:szCs w:val="24"/>
        </w:rPr>
        <w:t xml:space="preserve"> Δ</w:t>
      </w:r>
      <w:r>
        <w:rPr>
          <w:rFonts w:eastAsia="Times New Roman" w:cs="Times New Roman"/>
          <w:szCs w:val="24"/>
        </w:rPr>
        <w:t>εν βλέπω εδώ τον κ. Τζαβάρα. Μαζί τα ψάχναμε με τον κ. Τζαβάρα τότε.</w:t>
      </w:r>
    </w:p>
    <w:p w14:paraId="02D99C1A"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ΚΩΝΣΤΑΝΤΙΝΟΣ ΤΣΙΑΡΑΣ:</w:t>
      </w:r>
      <w:r>
        <w:rPr>
          <w:rFonts w:eastAsia="Times New Roman" w:cs="Times New Roman"/>
          <w:szCs w:val="24"/>
        </w:rPr>
        <w:t xml:space="preserve"> Είναι στο Συμβούλιο της Ευρώπης.</w:t>
      </w:r>
    </w:p>
    <w:p w14:paraId="02D99C1B"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w:t>
      </w:r>
      <w:r>
        <w:rPr>
          <w:rFonts w:eastAsia="Times New Roman" w:cs="Times New Roman"/>
          <w:b/>
          <w:szCs w:val="24"/>
        </w:rPr>
        <w:t>ς Άμυνας – Πρόεδρος των Ανεξαρτήτων Ελλήνων):</w:t>
      </w:r>
      <w:r>
        <w:rPr>
          <w:rFonts w:eastAsia="Times New Roman" w:cs="Times New Roman"/>
          <w:szCs w:val="24"/>
        </w:rPr>
        <w:t xml:space="preserve"> Στο Συμβούλιο της Ευρώπης είναι; Δεν θέλετε να πούμε για τον κ. </w:t>
      </w:r>
      <w:proofErr w:type="spellStart"/>
      <w:r>
        <w:rPr>
          <w:rFonts w:eastAsia="Times New Roman" w:cs="Times New Roman"/>
          <w:szCs w:val="24"/>
        </w:rPr>
        <w:t>Λυγινό</w:t>
      </w:r>
      <w:proofErr w:type="spellEnd"/>
      <w:r>
        <w:rPr>
          <w:rFonts w:eastAsia="Times New Roman" w:cs="Times New Roman"/>
          <w:szCs w:val="24"/>
        </w:rPr>
        <w:t xml:space="preserve">; Δεν ξέρετε τι έκανε ο κ. </w:t>
      </w:r>
      <w:proofErr w:type="spellStart"/>
      <w:r>
        <w:rPr>
          <w:rFonts w:eastAsia="Times New Roman" w:cs="Times New Roman"/>
          <w:szCs w:val="24"/>
        </w:rPr>
        <w:t>Λυγινός</w:t>
      </w:r>
      <w:proofErr w:type="spellEnd"/>
      <w:r>
        <w:rPr>
          <w:rFonts w:eastAsia="Times New Roman" w:cs="Times New Roman"/>
          <w:szCs w:val="24"/>
        </w:rPr>
        <w:t xml:space="preserve"> και ο κ. Μεταξάς;</w:t>
      </w:r>
    </w:p>
    <w:p w14:paraId="02D99C1C"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lastRenderedPageBreak/>
        <w:t>ΚΩΝΣΤΑΝΤΙΝΟΣ ΤΣΙΑΡΑΣ:</w:t>
      </w:r>
      <w:r>
        <w:rPr>
          <w:rFonts w:eastAsia="Times New Roman" w:cs="Times New Roman"/>
          <w:szCs w:val="24"/>
        </w:rPr>
        <w:t xml:space="preserve"> Εγώ σας απαντώ για τον κ. Τζαβάρα.</w:t>
      </w:r>
    </w:p>
    <w:p w14:paraId="02D99C1D"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w:t>
      </w:r>
      <w:r>
        <w:rPr>
          <w:rFonts w:eastAsia="Times New Roman" w:cs="Times New Roman"/>
          <w:b/>
          <w:szCs w:val="24"/>
        </w:rPr>
        <w:t>ής Άμυνας – Πρόεδρος των Ανεξαρτήτων Ελλήνων):</w:t>
      </w:r>
      <w:r>
        <w:rPr>
          <w:rFonts w:eastAsia="Times New Roman" w:cs="Times New Roman"/>
          <w:szCs w:val="24"/>
        </w:rPr>
        <w:t xml:space="preserve"> Είναι στο Συμβούλιο της Ευρώπης, μάλιστα. Νόμιζα ότι ο κ. Μεταξάς και ο κ. </w:t>
      </w:r>
      <w:proofErr w:type="spellStart"/>
      <w:r>
        <w:rPr>
          <w:rFonts w:eastAsia="Times New Roman" w:cs="Times New Roman"/>
          <w:szCs w:val="24"/>
        </w:rPr>
        <w:t>Λυγινός</w:t>
      </w:r>
      <w:proofErr w:type="spellEnd"/>
      <w:r>
        <w:rPr>
          <w:rFonts w:eastAsia="Times New Roman" w:cs="Times New Roman"/>
          <w:szCs w:val="24"/>
        </w:rPr>
        <w:t xml:space="preserve"> ξέρατε ότι πήγαν στο Συμβούλιο της Ευρώπης. Θα ήταν νέο αυτό.</w:t>
      </w:r>
    </w:p>
    <w:p w14:paraId="02D99C1E"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Όχι έχει ξεκαθαρίσει η παρεξήγηση.</w:t>
      </w:r>
    </w:p>
    <w:p w14:paraId="02D99C1F"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 – Πρόεδρος των Ανεξαρτήτων Ελλήνων):</w:t>
      </w:r>
      <w:r>
        <w:rPr>
          <w:rFonts w:eastAsia="Times New Roman" w:cs="Times New Roman"/>
          <w:szCs w:val="24"/>
        </w:rPr>
        <w:t xml:space="preserve"> Ο κ. </w:t>
      </w:r>
      <w:proofErr w:type="spellStart"/>
      <w:r>
        <w:rPr>
          <w:rFonts w:eastAsia="Times New Roman" w:cs="Times New Roman"/>
          <w:szCs w:val="24"/>
        </w:rPr>
        <w:t>Λυγινός</w:t>
      </w:r>
      <w:proofErr w:type="spellEnd"/>
      <w:r>
        <w:rPr>
          <w:rFonts w:eastAsia="Times New Roman" w:cs="Times New Roman"/>
          <w:szCs w:val="24"/>
        </w:rPr>
        <w:t xml:space="preserve"> και ο κ. Μεταξάς, λοιπόν, κατονομάζονται στο πόρισμα. Ξέρετε γιατί δεν περιέχονται στο πόρισμα της Νέας Δημοκρατίας; Γιατί ζήτησε ο κ. Σαμαράς τότε να μην μπουν τα ον</w:t>
      </w:r>
      <w:r>
        <w:rPr>
          <w:rFonts w:eastAsia="Times New Roman" w:cs="Times New Roman"/>
          <w:szCs w:val="24"/>
        </w:rPr>
        <w:t>όματα αυτά και αναγκάστηκα να καταθέσω ξεχωριστώ πόρισμα.</w:t>
      </w:r>
    </w:p>
    <w:p w14:paraId="02D99C20"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Αυτή η εξεταστική επιτροπή έβγαλε αποζημίωση για το ελληνικό δημόσιο 2 δισεκατομμύρια ευρώ και εν συνεχεία η κυβέρνηση Σαμαρά-Βενιζέλου πήγε και συμβιβάστηκε.</w:t>
      </w:r>
    </w:p>
    <w:p w14:paraId="02D99C21" w14:textId="77777777" w:rsidR="00D3277D" w:rsidRDefault="009F72F4">
      <w:pPr>
        <w:spacing w:after="0" w:line="600" w:lineRule="auto"/>
        <w:jc w:val="both"/>
        <w:rPr>
          <w:rFonts w:eastAsia="Times New Roman"/>
          <w:szCs w:val="24"/>
        </w:rPr>
      </w:pPr>
      <w:r>
        <w:rPr>
          <w:rFonts w:eastAsia="Times New Roman"/>
          <w:szCs w:val="24"/>
        </w:rPr>
        <w:lastRenderedPageBreak/>
        <w:t>Συμβιβάστηκε με ψήφο στη Βουλή και</w:t>
      </w:r>
      <w:r>
        <w:rPr>
          <w:rFonts w:eastAsia="Times New Roman"/>
          <w:szCs w:val="24"/>
        </w:rPr>
        <w:t>,</w:t>
      </w:r>
      <w:r>
        <w:rPr>
          <w:rFonts w:eastAsia="Times New Roman"/>
          <w:szCs w:val="24"/>
        </w:rPr>
        <w:t xml:space="preserve"> μάλ</w:t>
      </w:r>
      <w:r>
        <w:rPr>
          <w:rFonts w:eastAsia="Times New Roman"/>
          <w:szCs w:val="24"/>
        </w:rPr>
        <w:t>ιστα, ακόμα και τον συμβιβασμό τον οποίο έκανε</w:t>
      </w:r>
      <w:r>
        <w:rPr>
          <w:rFonts w:eastAsia="Times New Roman"/>
          <w:szCs w:val="24"/>
        </w:rPr>
        <w:t>,</w:t>
      </w:r>
      <w:r>
        <w:rPr>
          <w:rFonts w:eastAsia="Times New Roman"/>
          <w:szCs w:val="24"/>
        </w:rPr>
        <w:t xml:space="preserve"> μας είπε ο κ. Μητσοτάκης ότι δεν τον τηρεί η Κυβέρνηση. Αφού δεν τον τηρεί πρώτα απ’ όλα η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xml:space="preserve">. Η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xml:space="preserve"> είναι να καταβάλει, δεν είναι η Κυβέρνηση.</w:t>
      </w:r>
    </w:p>
    <w:p w14:paraId="02D99C22" w14:textId="77777777" w:rsidR="00D3277D" w:rsidRDefault="009F72F4">
      <w:pPr>
        <w:spacing w:after="0" w:line="600" w:lineRule="auto"/>
        <w:ind w:firstLine="720"/>
        <w:jc w:val="both"/>
        <w:rPr>
          <w:rFonts w:eastAsia="Times New Roman"/>
          <w:szCs w:val="24"/>
        </w:rPr>
      </w:pPr>
      <w:r>
        <w:rPr>
          <w:rFonts w:eastAsia="Times New Roman"/>
          <w:szCs w:val="24"/>
        </w:rPr>
        <w:t>Ο κ. Ευσταθίου</w:t>
      </w:r>
      <w:r>
        <w:rPr>
          <w:rFonts w:eastAsia="Times New Roman"/>
          <w:szCs w:val="24"/>
        </w:rPr>
        <w:t>,</w:t>
      </w:r>
      <w:r>
        <w:rPr>
          <w:rFonts w:eastAsia="Times New Roman"/>
          <w:szCs w:val="24"/>
        </w:rPr>
        <w:t xml:space="preserve"> με τα ηλεκτρονικά των υποβρυχίων που </w:t>
      </w:r>
      <w:proofErr w:type="spellStart"/>
      <w:r>
        <w:rPr>
          <w:rFonts w:eastAsia="Times New Roman"/>
          <w:szCs w:val="24"/>
        </w:rPr>
        <w:t>υπερτιμολογούσε</w:t>
      </w:r>
      <w:proofErr w:type="spellEnd"/>
      <w:r>
        <w:rPr>
          <w:rFonts w:eastAsia="Times New Roman"/>
          <w:szCs w:val="24"/>
        </w:rPr>
        <w:t xml:space="preserve"> και μοίραζε μίζες για να κρυφτεί ο </w:t>
      </w:r>
      <w:proofErr w:type="spellStart"/>
      <w:r>
        <w:rPr>
          <w:rFonts w:eastAsia="Times New Roman"/>
          <w:szCs w:val="24"/>
        </w:rPr>
        <w:t>Λιακουνάκος</w:t>
      </w:r>
      <w:proofErr w:type="spellEnd"/>
      <w:r>
        <w:rPr>
          <w:rFonts w:eastAsia="Times New Roman"/>
          <w:szCs w:val="24"/>
        </w:rPr>
        <w:t xml:space="preserve">, η </w:t>
      </w:r>
      <w:r>
        <w:rPr>
          <w:rFonts w:eastAsia="Times New Roman"/>
          <w:szCs w:val="24"/>
        </w:rPr>
        <w:t>«</w:t>
      </w:r>
      <w:r>
        <w:rPr>
          <w:rFonts w:eastAsia="Times New Roman"/>
          <w:bCs/>
          <w:szCs w:val="24"/>
        </w:rPr>
        <w:t>RHEINMETTAL</w:t>
      </w:r>
      <w:r>
        <w:rPr>
          <w:rFonts w:eastAsia="Times New Roman"/>
          <w:bCs/>
          <w:szCs w:val="24"/>
        </w:rPr>
        <w:t>»</w:t>
      </w:r>
      <w:r>
        <w:rPr>
          <w:rFonts w:eastAsia="Times New Roman"/>
          <w:bCs/>
          <w:szCs w:val="24"/>
        </w:rPr>
        <w:t>,</w:t>
      </w:r>
      <w:r>
        <w:rPr>
          <w:rFonts w:eastAsia="Times New Roman"/>
          <w:szCs w:val="24"/>
        </w:rPr>
        <w:t xml:space="preserve"> με τα ηλεκτρονικά των </w:t>
      </w:r>
      <w:r>
        <w:rPr>
          <w:rFonts w:eastAsia="Times New Roman"/>
          <w:szCs w:val="24"/>
          <w:lang w:val="en-US"/>
        </w:rPr>
        <w:t>Leopard</w:t>
      </w:r>
      <w:r>
        <w:rPr>
          <w:rFonts w:eastAsia="Times New Roman"/>
          <w:szCs w:val="24"/>
        </w:rPr>
        <w:t xml:space="preserve"> που σήμερα για πρώτη φορά καλούνται να πληρώσουν κολοσσιαίες αποζημιώσεις, ενώ διερευνάται και ο ρόλος του </w:t>
      </w:r>
      <w:r>
        <w:rPr>
          <w:rFonts w:eastAsia="Times New Roman"/>
          <w:szCs w:val="24"/>
        </w:rPr>
        <w:t xml:space="preserve">Παπαντωνίου. Ο </w:t>
      </w:r>
      <w:proofErr w:type="spellStart"/>
      <w:r>
        <w:rPr>
          <w:rFonts w:eastAsia="Times New Roman"/>
          <w:szCs w:val="24"/>
        </w:rPr>
        <w:t>Ντερμιτζιάν</w:t>
      </w:r>
      <w:proofErr w:type="spellEnd"/>
      <w:r>
        <w:rPr>
          <w:rFonts w:eastAsia="Times New Roman"/>
          <w:szCs w:val="24"/>
        </w:rPr>
        <w:t>,</w:t>
      </w:r>
      <w:r>
        <w:rPr>
          <w:rFonts w:eastAsia="Times New Roman"/>
          <w:szCs w:val="24"/>
        </w:rPr>
        <w:t xml:space="preserve"> που κατέθεσε τα 25 εκατομμύρια σε εταιρεία λιβανέζικη του </w:t>
      </w:r>
      <w:proofErr w:type="spellStart"/>
      <w:r>
        <w:rPr>
          <w:rFonts w:eastAsia="Times New Roman"/>
          <w:szCs w:val="24"/>
        </w:rPr>
        <w:t>Πούκλερ</w:t>
      </w:r>
      <w:proofErr w:type="spellEnd"/>
      <w:r>
        <w:rPr>
          <w:rFonts w:eastAsia="Times New Roman"/>
          <w:szCs w:val="24"/>
        </w:rPr>
        <w:t xml:space="preserve">, χρηματοδότη του κ. </w:t>
      </w:r>
      <w:proofErr w:type="spellStart"/>
      <w:r>
        <w:rPr>
          <w:rFonts w:eastAsia="Times New Roman"/>
          <w:szCs w:val="24"/>
        </w:rPr>
        <w:t>Σρέντερ</w:t>
      </w:r>
      <w:proofErr w:type="spellEnd"/>
      <w:r>
        <w:rPr>
          <w:rFonts w:eastAsia="Times New Roman"/>
          <w:szCs w:val="24"/>
        </w:rPr>
        <w:t xml:space="preserve"> και άλλων Γερμανών πολιτικών, αλλά οι λογαριασμοί του δεν ανοίχτηκαν ποτέ, γιατί έκανε τη συνδιαλλαγή στο Μόναχο, ενώ έχει αποδειχτεί </w:t>
      </w:r>
      <w:r>
        <w:rPr>
          <w:rFonts w:eastAsia="Times New Roman"/>
          <w:szCs w:val="24"/>
        </w:rPr>
        <w:t xml:space="preserve">πως πήρε λεφτά από τον </w:t>
      </w:r>
      <w:proofErr w:type="spellStart"/>
      <w:r>
        <w:rPr>
          <w:rFonts w:eastAsia="Times New Roman"/>
          <w:szCs w:val="24"/>
        </w:rPr>
        <w:t>Μαντατό</w:t>
      </w:r>
      <w:proofErr w:type="spellEnd"/>
      <w:r>
        <w:rPr>
          <w:rFonts w:eastAsia="Times New Roman"/>
          <w:szCs w:val="24"/>
        </w:rPr>
        <w:t xml:space="preserve">, τον </w:t>
      </w:r>
      <w:proofErr w:type="spellStart"/>
      <w:r>
        <w:rPr>
          <w:rFonts w:eastAsia="Times New Roman"/>
          <w:szCs w:val="24"/>
        </w:rPr>
        <w:t>Μαντατό</w:t>
      </w:r>
      <w:proofErr w:type="spellEnd"/>
      <w:r>
        <w:rPr>
          <w:rFonts w:eastAsia="Times New Roman"/>
          <w:szCs w:val="24"/>
        </w:rPr>
        <w:t xml:space="preserve"> που κάποιοι επιχείρησαν να φυγαδεύσουν, αναγνωρίζοντας </w:t>
      </w:r>
      <w:proofErr w:type="spellStart"/>
      <w:r>
        <w:rPr>
          <w:rFonts w:eastAsia="Times New Roman"/>
          <w:szCs w:val="24"/>
        </w:rPr>
        <w:t>δεδικασμένο</w:t>
      </w:r>
      <w:proofErr w:type="spellEnd"/>
      <w:r>
        <w:rPr>
          <w:rFonts w:eastAsia="Times New Roman"/>
          <w:szCs w:val="24"/>
        </w:rPr>
        <w:t xml:space="preserve"> στη Γερμανία, αθωώνοντας έτσι και τον </w:t>
      </w:r>
      <w:proofErr w:type="spellStart"/>
      <w:r>
        <w:rPr>
          <w:rFonts w:eastAsia="Times New Roman"/>
          <w:szCs w:val="24"/>
        </w:rPr>
        <w:t>Χριστοφοράκο</w:t>
      </w:r>
      <w:proofErr w:type="spellEnd"/>
      <w:r>
        <w:rPr>
          <w:rFonts w:eastAsia="Times New Roman"/>
          <w:szCs w:val="24"/>
        </w:rPr>
        <w:t>. Αυτά εμποδίσαμε, κύριοι, ως Κυβέρνηση.</w:t>
      </w:r>
    </w:p>
    <w:p w14:paraId="02D99C23" w14:textId="77777777" w:rsidR="00D3277D" w:rsidRDefault="009F72F4">
      <w:pPr>
        <w:spacing w:after="0" w:line="600" w:lineRule="auto"/>
        <w:ind w:firstLine="720"/>
        <w:jc w:val="both"/>
        <w:rPr>
          <w:rFonts w:eastAsia="Times New Roman"/>
          <w:szCs w:val="24"/>
        </w:rPr>
      </w:pPr>
      <w:r>
        <w:rPr>
          <w:rFonts w:eastAsia="Times New Roman"/>
          <w:szCs w:val="24"/>
        </w:rPr>
        <w:lastRenderedPageBreak/>
        <w:t xml:space="preserve">Πρόσωπα όπως ο </w:t>
      </w:r>
      <w:proofErr w:type="spellStart"/>
      <w:r>
        <w:rPr>
          <w:rFonts w:eastAsia="Times New Roman"/>
          <w:szCs w:val="24"/>
        </w:rPr>
        <w:t>Σκλαβούνης</w:t>
      </w:r>
      <w:proofErr w:type="spellEnd"/>
      <w:r>
        <w:rPr>
          <w:rFonts w:eastAsia="Times New Roman"/>
          <w:szCs w:val="24"/>
        </w:rPr>
        <w:t xml:space="preserve"> της </w:t>
      </w:r>
      <w:r>
        <w:rPr>
          <w:rFonts w:eastAsia="Times New Roman"/>
          <w:szCs w:val="24"/>
          <w:lang w:val="en-US"/>
        </w:rPr>
        <w:t>UBS</w:t>
      </w:r>
      <w:r>
        <w:rPr>
          <w:rFonts w:eastAsia="Times New Roman"/>
          <w:szCs w:val="24"/>
        </w:rPr>
        <w:t>, που ο Σαμαράς τοποθ</w:t>
      </w:r>
      <w:r>
        <w:rPr>
          <w:rFonts w:eastAsia="Times New Roman"/>
          <w:szCs w:val="24"/>
        </w:rPr>
        <w:t xml:space="preserve">έτησε στη θέση του Προέδρου του Ταμείου Χρηματοπιστωτικής Σταθερότητας -και έπειτα και αυτό χρεώνω στον κ. Μητσοτάκη, όχι το παρελθόν- ο κ. Μητσοτάκης τον πήρε και τον έβαλε σύμβουλό του σε θέματα ανάπτυξης. Ο </w:t>
      </w:r>
      <w:proofErr w:type="spellStart"/>
      <w:r>
        <w:rPr>
          <w:rFonts w:eastAsia="Times New Roman"/>
          <w:szCs w:val="24"/>
        </w:rPr>
        <w:t>Σκλαβούνης</w:t>
      </w:r>
      <w:proofErr w:type="spellEnd"/>
      <w:r>
        <w:rPr>
          <w:rFonts w:eastAsia="Times New Roman"/>
          <w:szCs w:val="24"/>
        </w:rPr>
        <w:t xml:space="preserve"> εμπλέκεται σε τεράστιο σκάνδαλο φορ</w:t>
      </w:r>
      <w:r>
        <w:rPr>
          <w:rFonts w:eastAsia="Times New Roman"/>
          <w:szCs w:val="24"/>
        </w:rPr>
        <w:t>οδιαφυγής</w:t>
      </w:r>
      <w:r>
        <w:rPr>
          <w:rFonts w:eastAsia="Times New Roman"/>
          <w:szCs w:val="24"/>
        </w:rPr>
        <w:t>,</w:t>
      </w:r>
      <w:r>
        <w:rPr>
          <w:rFonts w:eastAsia="Times New Roman"/>
          <w:szCs w:val="24"/>
        </w:rPr>
        <w:t xml:space="preserve"> το οποίο ανακαλύπτουν οι «</w:t>
      </w:r>
      <w:r>
        <w:rPr>
          <w:rFonts w:eastAsia="Times New Roman"/>
          <w:szCs w:val="24"/>
          <w:lang w:val="en-US"/>
        </w:rPr>
        <w:t>FINANCIAL</w:t>
      </w:r>
      <w:r>
        <w:rPr>
          <w:rFonts w:eastAsia="Times New Roman"/>
          <w:szCs w:val="24"/>
        </w:rPr>
        <w:t xml:space="preserve"> </w:t>
      </w:r>
      <w:r>
        <w:rPr>
          <w:rFonts w:eastAsia="Times New Roman"/>
          <w:szCs w:val="24"/>
          <w:lang w:val="en-US"/>
        </w:rPr>
        <w:t>TIMES</w:t>
      </w:r>
      <w:r>
        <w:rPr>
          <w:rFonts w:eastAsia="Times New Roman"/>
          <w:szCs w:val="24"/>
        </w:rPr>
        <w:t xml:space="preserve">» και βασίζεται σε </w:t>
      </w:r>
      <w:r>
        <w:rPr>
          <w:rFonts w:eastAsia="Times New Roman"/>
          <w:szCs w:val="24"/>
          <w:lang w:val="en-US"/>
        </w:rPr>
        <w:t>cd</w:t>
      </w:r>
      <w:r>
        <w:rPr>
          <w:rFonts w:eastAsia="Times New Roman"/>
          <w:szCs w:val="24"/>
        </w:rPr>
        <w:t xml:space="preserve"> που είχαν αγοράσει οι γερμανικές </w:t>
      </w:r>
      <w:r>
        <w:rPr>
          <w:rFonts w:eastAsia="Times New Roman"/>
          <w:szCs w:val="24"/>
        </w:rPr>
        <w:t>α</w:t>
      </w:r>
      <w:r>
        <w:rPr>
          <w:rFonts w:eastAsia="Times New Roman"/>
          <w:szCs w:val="24"/>
        </w:rPr>
        <w:t xml:space="preserve">ρχές το 2012. Άρα ο κ. </w:t>
      </w:r>
      <w:proofErr w:type="spellStart"/>
      <w:r>
        <w:rPr>
          <w:rFonts w:eastAsia="Times New Roman"/>
          <w:szCs w:val="24"/>
        </w:rPr>
        <w:t>Σκλαβούνης</w:t>
      </w:r>
      <w:proofErr w:type="spellEnd"/>
      <w:r>
        <w:rPr>
          <w:rFonts w:eastAsia="Times New Roman"/>
          <w:szCs w:val="24"/>
        </w:rPr>
        <w:t>, ο κ. Σαμαράς, ο κ. Μητσοτάκης γνώριζαν πολύ καλά τι έκαναν. Σε λίγο ο ελληνικός λαός θα μάθει γιατί το έκαναν. Γι</w:t>
      </w:r>
      <w:r>
        <w:rPr>
          <w:rFonts w:eastAsia="Times New Roman"/>
          <w:szCs w:val="24"/>
        </w:rPr>
        <w:t>ατί σε λίγες μέρες επάνω στο θέμα αυτό θα είναι ραγδαίες οι εξελίξεις. Θα οδηγήσουν, πιστεύω, σε νέα εξεταστική.</w:t>
      </w:r>
    </w:p>
    <w:p w14:paraId="02D99C24" w14:textId="77777777" w:rsidR="00D3277D" w:rsidRDefault="009F72F4">
      <w:pPr>
        <w:spacing w:after="0" w:line="600" w:lineRule="auto"/>
        <w:ind w:firstLine="720"/>
        <w:jc w:val="both"/>
        <w:rPr>
          <w:rFonts w:eastAsia="Times New Roman"/>
          <w:szCs w:val="24"/>
        </w:rPr>
      </w:pPr>
      <w:r>
        <w:rPr>
          <w:rFonts w:eastAsia="Times New Roman"/>
          <w:szCs w:val="24"/>
        </w:rPr>
        <w:t>Το θράσος τους, όμως, το αντλούσαν από τη βεβαιότητα ότι τα μέσα της διαπλοκής</w:t>
      </w:r>
      <w:r>
        <w:rPr>
          <w:rFonts w:eastAsia="Times New Roman"/>
          <w:szCs w:val="24"/>
        </w:rPr>
        <w:t>,</w:t>
      </w:r>
      <w:r>
        <w:rPr>
          <w:rFonts w:eastAsia="Times New Roman"/>
          <w:szCs w:val="24"/>
        </w:rPr>
        <w:t xml:space="preserve"> δεν θα αποκάλυπταν ποτέ τις έκνομες ενέργειές τους. Αντίθετα λε</w:t>
      </w:r>
      <w:r>
        <w:rPr>
          <w:rFonts w:eastAsia="Times New Roman"/>
          <w:szCs w:val="24"/>
        </w:rPr>
        <w:t>ιτουργούσαν ως εκβιαστές</w:t>
      </w:r>
      <w:r>
        <w:rPr>
          <w:rFonts w:eastAsia="Times New Roman"/>
          <w:szCs w:val="24"/>
        </w:rPr>
        <w:t>,</w:t>
      </w:r>
      <w:r>
        <w:rPr>
          <w:rFonts w:eastAsia="Times New Roman"/>
          <w:szCs w:val="24"/>
        </w:rPr>
        <w:t xml:space="preserve"> απέναντι σε πολιτικούς που τολμούσαν να ορθώσουν το ανάστημα και να απαιτήσουν κάθαρση. Αυτό ζήσαμε στο πετσί μας, συκοφαντίες, διώξεις.</w:t>
      </w:r>
    </w:p>
    <w:p w14:paraId="02D99C25" w14:textId="77777777" w:rsidR="00D3277D" w:rsidRDefault="009F72F4">
      <w:pPr>
        <w:spacing w:after="0" w:line="600" w:lineRule="auto"/>
        <w:ind w:firstLine="720"/>
        <w:jc w:val="both"/>
        <w:rPr>
          <w:rFonts w:eastAsia="Times New Roman"/>
          <w:szCs w:val="24"/>
        </w:rPr>
      </w:pPr>
      <w:r>
        <w:rPr>
          <w:rFonts w:eastAsia="Times New Roman"/>
          <w:szCs w:val="24"/>
        </w:rPr>
        <w:lastRenderedPageBreak/>
        <w:t xml:space="preserve">Σκοτώσατε τον πατέρα μου, ξεφτιλίζοντάς τον στα ογδόντα έξι χρόνια του. Αθωώθηκε από το ΣΔΟΕ </w:t>
      </w:r>
      <w:r>
        <w:rPr>
          <w:rFonts w:eastAsia="Times New Roman"/>
          <w:szCs w:val="24"/>
        </w:rPr>
        <w:t>σε έρευνα που έγινε, αλλά έφυγε από καρκίνο, ένας άνθρωπος που δεν έδωσε ποτέ δικαίωμα μέχρι τα ογδόντα έξι του χρόνια να οδηγηθεί όχι σε έρευνα, όχι σε δικαστήριο, αλλά ούτε να τον κατηγορήσει ένας άνθρωπος που είχε μαζί του συναλλαγές. Γιατί έτσι καταντή</w:t>
      </w:r>
      <w:r>
        <w:rPr>
          <w:rFonts w:eastAsia="Times New Roman"/>
          <w:szCs w:val="24"/>
        </w:rPr>
        <w:t>σατε συνήγοροι του ΠΑΣΟΚ και εκτελεστές</w:t>
      </w:r>
      <w:r>
        <w:rPr>
          <w:rFonts w:eastAsia="Times New Roman"/>
          <w:szCs w:val="24"/>
        </w:rPr>
        <w:t>,</w:t>
      </w:r>
      <w:r>
        <w:rPr>
          <w:rFonts w:eastAsia="Times New Roman"/>
          <w:szCs w:val="24"/>
        </w:rPr>
        <w:t xml:space="preserve"> του οποιουδήποτε τολμάει να μιλήσει.</w:t>
      </w:r>
    </w:p>
    <w:p w14:paraId="02D99C26" w14:textId="77777777" w:rsidR="00D3277D" w:rsidRDefault="009F72F4">
      <w:pPr>
        <w:spacing w:after="0" w:line="600" w:lineRule="auto"/>
        <w:ind w:firstLine="720"/>
        <w:jc w:val="both"/>
        <w:rPr>
          <w:rFonts w:eastAsia="Times New Roman"/>
          <w:szCs w:val="24"/>
        </w:rPr>
      </w:pPr>
      <w:r>
        <w:rPr>
          <w:rFonts w:eastAsia="Times New Roman"/>
          <w:szCs w:val="24"/>
        </w:rPr>
        <w:t xml:space="preserve">Τώρα η πολιτική κάλυψη τέλειωσε και ο λογαριασμός έρχεται, γιατί αυτή η Κυβέρνηση δεν έχει ανάγκη ούτε από κλακαδόρους ούτε από </w:t>
      </w:r>
      <w:r>
        <w:rPr>
          <w:rFonts w:eastAsia="Times New Roman"/>
          <w:szCs w:val="24"/>
        </w:rPr>
        <w:t>«</w:t>
      </w:r>
      <w:r>
        <w:rPr>
          <w:rFonts w:eastAsia="Times New Roman"/>
          <w:szCs w:val="24"/>
        </w:rPr>
        <w:t>πιστόλια</w:t>
      </w:r>
      <w:r>
        <w:rPr>
          <w:rFonts w:eastAsia="Times New Roman"/>
          <w:szCs w:val="24"/>
        </w:rPr>
        <w:t>»</w:t>
      </w:r>
      <w:r>
        <w:rPr>
          <w:rFonts w:eastAsia="Times New Roman"/>
          <w:szCs w:val="24"/>
        </w:rPr>
        <w:t xml:space="preserve"> ούτε από κουμπάρους</w:t>
      </w:r>
      <w:r>
        <w:rPr>
          <w:rFonts w:eastAsia="Times New Roman"/>
          <w:szCs w:val="24"/>
        </w:rPr>
        <w:t xml:space="preserve"> ούτε από νταβατζήδες. Για αυτό υπάρχει η βούληση</w:t>
      </w:r>
      <w:r>
        <w:rPr>
          <w:rFonts w:eastAsia="Times New Roman"/>
          <w:szCs w:val="24"/>
        </w:rPr>
        <w:t>,</w:t>
      </w:r>
      <w:r>
        <w:rPr>
          <w:rFonts w:eastAsia="Times New Roman"/>
          <w:szCs w:val="24"/>
        </w:rPr>
        <w:t xml:space="preserve"> να μη μείνει κανείς στο απυρόβλητο.</w:t>
      </w:r>
    </w:p>
    <w:p w14:paraId="02D99C27" w14:textId="77777777" w:rsidR="00D3277D" w:rsidRDefault="009F72F4">
      <w:pPr>
        <w:spacing w:after="0" w:line="600" w:lineRule="auto"/>
        <w:ind w:firstLine="720"/>
        <w:jc w:val="both"/>
        <w:rPr>
          <w:rFonts w:eastAsia="Times New Roman"/>
          <w:szCs w:val="24"/>
        </w:rPr>
      </w:pPr>
      <w:r>
        <w:rPr>
          <w:rFonts w:eastAsia="Times New Roman"/>
          <w:szCs w:val="24"/>
        </w:rPr>
        <w:t>Πάμε τώρα στην υπόθεση των υποκλοπών, συνωμοσιολογία για κάποιους.</w:t>
      </w:r>
    </w:p>
    <w:p w14:paraId="02D99C28" w14:textId="77777777" w:rsidR="00D3277D" w:rsidRDefault="009F72F4">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Κλείστε, σας παρακαλώ, κύριε Πρόεδρε.</w:t>
      </w:r>
    </w:p>
    <w:p w14:paraId="02D99C29" w14:textId="77777777" w:rsidR="00D3277D" w:rsidRDefault="009F72F4">
      <w:pPr>
        <w:spacing w:after="0" w:line="600" w:lineRule="auto"/>
        <w:ind w:firstLine="720"/>
        <w:jc w:val="both"/>
        <w:rPr>
          <w:rFonts w:eastAsia="Times New Roman"/>
          <w:szCs w:val="24"/>
        </w:rPr>
      </w:pPr>
      <w:r>
        <w:rPr>
          <w:rFonts w:eastAsia="Times New Roman"/>
          <w:b/>
          <w:szCs w:val="24"/>
        </w:rPr>
        <w:t>ΠΑΝΟΣ ΚΑΜΜΕΝΟΣ (Υπουργός Εθνικής Άμ</w:t>
      </w:r>
      <w:r>
        <w:rPr>
          <w:rFonts w:eastAsia="Times New Roman"/>
          <w:b/>
          <w:szCs w:val="24"/>
        </w:rPr>
        <w:t>υνας – Πρόεδρος των Ανεξαρτήτων Ελλήνων):</w:t>
      </w:r>
      <w:r>
        <w:rPr>
          <w:rFonts w:eastAsia="Times New Roman"/>
          <w:szCs w:val="24"/>
        </w:rPr>
        <w:t xml:space="preserve"> Δύο λεπτά, κύριε Πρόεδρε, και κλείνω.</w:t>
      </w:r>
    </w:p>
    <w:p w14:paraId="02D99C2A" w14:textId="77777777" w:rsidR="00D3277D" w:rsidRDefault="009F72F4">
      <w:pPr>
        <w:spacing w:after="0" w:line="600" w:lineRule="auto"/>
        <w:ind w:firstLine="720"/>
        <w:jc w:val="both"/>
        <w:rPr>
          <w:rFonts w:eastAsia="Times New Roman"/>
          <w:szCs w:val="24"/>
        </w:rPr>
      </w:pPr>
      <w:r>
        <w:rPr>
          <w:rFonts w:eastAsia="Times New Roman"/>
          <w:szCs w:val="24"/>
        </w:rPr>
        <w:lastRenderedPageBreak/>
        <w:t xml:space="preserve">Αυτή η σκοτεινή μεθόδευση ταυτίζεται με τις ολέθριες συμβάσεις Σημίτη και ειδικά με το </w:t>
      </w:r>
      <w:r>
        <w:rPr>
          <w:rFonts w:eastAsia="Times New Roman"/>
          <w:szCs w:val="24"/>
          <w:lang w:val="en-US"/>
        </w:rPr>
        <w:t>C</w:t>
      </w:r>
      <w:r>
        <w:rPr>
          <w:rFonts w:eastAsia="Times New Roman"/>
          <w:szCs w:val="24"/>
        </w:rPr>
        <w:t>4</w:t>
      </w:r>
      <w:r>
        <w:rPr>
          <w:rFonts w:eastAsia="Times New Roman"/>
          <w:szCs w:val="24"/>
          <w:lang w:val="en-US"/>
        </w:rPr>
        <w:t>I</w:t>
      </w:r>
      <w:r>
        <w:rPr>
          <w:rFonts w:eastAsia="Times New Roman"/>
          <w:szCs w:val="24"/>
        </w:rPr>
        <w:t xml:space="preserve">. Όταν καταγγείλαμε τον κολλητό τότε των αδελφών Παπανδρέου, τον κ. </w:t>
      </w:r>
      <w:proofErr w:type="spellStart"/>
      <w:r>
        <w:rPr>
          <w:rFonts w:eastAsia="Times New Roman"/>
          <w:szCs w:val="24"/>
        </w:rPr>
        <w:t>Τρεπεκλή</w:t>
      </w:r>
      <w:proofErr w:type="spellEnd"/>
      <w:r>
        <w:rPr>
          <w:rFonts w:eastAsia="Times New Roman"/>
          <w:szCs w:val="24"/>
        </w:rPr>
        <w:t xml:space="preserve">, για τη νόμιμη προμήθεια των 6,5 εκατομμυρίων για το σύστημα που δεν λειτούργησε ποτέ, κάποιοι του έκαναν αγιογραφίες στα μέσα της διαπλοκής. Όταν η </w:t>
      </w:r>
      <w:r>
        <w:rPr>
          <w:rFonts w:eastAsia="Times New Roman"/>
          <w:szCs w:val="24"/>
        </w:rPr>
        <w:t>ε</w:t>
      </w:r>
      <w:r>
        <w:rPr>
          <w:rFonts w:eastAsia="Times New Roman"/>
          <w:szCs w:val="24"/>
        </w:rPr>
        <w:t xml:space="preserve">ξεταστική του ’10 για τη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xml:space="preserve"> αποκάλυπτε ότι δεν υπήρχε ενεργό ένταλμα για τον </w:t>
      </w:r>
      <w:proofErr w:type="spellStart"/>
      <w:r>
        <w:rPr>
          <w:rFonts w:eastAsia="Times New Roman"/>
          <w:szCs w:val="24"/>
        </w:rPr>
        <w:t>Χριστοφοράκο</w:t>
      </w:r>
      <w:proofErr w:type="spellEnd"/>
      <w:r>
        <w:rPr>
          <w:rFonts w:eastAsia="Times New Roman"/>
          <w:szCs w:val="24"/>
        </w:rPr>
        <w:t xml:space="preserve"> για το θ</w:t>
      </w:r>
      <w:r>
        <w:rPr>
          <w:rFonts w:eastAsia="Times New Roman"/>
          <w:szCs w:val="24"/>
        </w:rPr>
        <w:t xml:space="preserve">έμα του </w:t>
      </w:r>
      <w:r>
        <w:rPr>
          <w:rFonts w:eastAsia="Times New Roman"/>
          <w:szCs w:val="24"/>
          <w:lang w:val="en-US"/>
        </w:rPr>
        <w:t>C</w:t>
      </w:r>
      <w:r>
        <w:rPr>
          <w:rFonts w:eastAsia="Times New Roman"/>
          <w:szCs w:val="24"/>
        </w:rPr>
        <w:t>4</w:t>
      </w:r>
      <w:r>
        <w:rPr>
          <w:rFonts w:eastAsia="Times New Roman"/>
          <w:szCs w:val="24"/>
          <w:lang w:val="en-US"/>
        </w:rPr>
        <w:t>I</w:t>
      </w:r>
      <w:r>
        <w:rPr>
          <w:rFonts w:eastAsia="Times New Roman"/>
          <w:szCs w:val="24"/>
        </w:rPr>
        <w:t xml:space="preserve">, ένταλμα που ο </w:t>
      </w:r>
      <w:r>
        <w:rPr>
          <w:rFonts w:eastAsia="Times New Roman"/>
          <w:szCs w:val="24"/>
        </w:rPr>
        <w:t>ε</w:t>
      </w:r>
      <w:r>
        <w:rPr>
          <w:rFonts w:eastAsia="Times New Roman"/>
          <w:szCs w:val="24"/>
        </w:rPr>
        <w:t xml:space="preserve">ισαγγελέας του Μονάχου είχε δηλώσει ότι θα το αποδεχτεί και θα το εκτελέσει, με έλεγαν </w:t>
      </w:r>
      <w:proofErr w:type="spellStart"/>
      <w:r>
        <w:rPr>
          <w:rFonts w:eastAsia="Times New Roman"/>
          <w:szCs w:val="24"/>
        </w:rPr>
        <w:t>συνωμοσιολόγο</w:t>
      </w:r>
      <w:proofErr w:type="spellEnd"/>
      <w:r>
        <w:rPr>
          <w:rFonts w:eastAsia="Times New Roman"/>
          <w:szCs w:val="24"/>
        </w:rPr>
        <w:t xml:space="preserve">, όπως και σήμερα, οι ορντινάντσες της διαπλοκής, οι ίδιες που σήμερα με κατηγορούν. </w:t>
      </w:r>
      <w:r>
        <w:rPr>
          <w:rFonts w:eastAsia="Times New Roman"/>
          <w:szCs w:val="24"/>
        </w:rPr>
        <w:t>Β</w:t>
      </w:r>
      <w:r>
        <w:rPr>
          <w:rFonts w:eastAsia="Times New Roman"/>
          <w:szCs w:val="24"/>
        </w:rPr>
        <w:t>εβαίως είναι η ώρα</w:t>
      </w:r>
      <w:r>
        <w:rPr>
          <w:rFonts w:eastAsia="Times New Roman"/>
          <w:szCs w:val="24"/>
        </w:rPr>
        <w:t>,</w:t>
      </w:r>
      <w:r>
        <w:rPr>
          <w:rFonts w:eastAsia="Times New Roman"/>
          <w:szCs w:val="24"/>
        </w:rPr>
        <w:t xml:space="preserve"> η δικαιοσύνη να μπει σ</w:t>
      </w:r>
      <w:r>
        <w:rPr>
          <w:rFonts w:eastAsia="Times New Roman"/>
          <w:szCs w:val="24"/>
        </w:rPr>
        <w:t>την υπόθεση</w:t>
      </w:r>
      <w:r>
        <w:rPr>
          <w:rFonts w:eastAsia="Times New Roman"/>
          <w:szCs w:val="24"/>
        </w:rPr>
        <w:t>,</w:t>
      </w:r>
      <w:r>
        <w:rPr>
          <w:rFonts w:eastAsia="Times New Roman"/>
          <w:szCs w:val="24"/>
        </w:rPr>
        <w:t xml:space="preserve"> για να μάθουν επιτέλους</w:t>
      </w:r>
      <w:r>
        <w:rPr>
          <w:rFonts w:eastAsia="Times New Roman"/>
          <w:szCs w:val="24"/>
        </w:rPr>
        <w:t>,</w:t>
      </w:r>
      <w:r>
        <w:rPr>
          <w:rFonts w:eastAsia="Times New Roman"/>
          <w:szCs w:val="24"/>
        </w:rPr>
        <w:t xml:space="preserve"> πώς επιβιώνουν κάποιοι σε πασίγνωστες πολιτικές οικογένειες</w:t>
      </w:r>
      <w:r>
        <w:rPr>
          <w:rFonts w:eastAsia="Times New Roman"/>
          <w:szCs w:val="24"/>
        </w:rPr>
        <w:t>,</w:t>
      </w:r>
      <w:r>
        <w:rPr>
          <w:rFonts w:eastAsia="Times New Roman"/>
          <w:szCs w:val="24"/>
        </w:rPr>
        <w:t xml:space="preserve"> που δεν έχουν πια παρουσία στο Κοινοβούλιο.</w:t>
      </w:r>
    </w:p>
    <w:p w14:paraId="02D99C2B" w14:textId="77777777" w:rsidR="00D3277D" w:rsidRDefault="009F72F4">
      <w:pPr>
        <w:spacing w:after="0" w:line="600" w:lineRule="auto"/>
        <w:ind w:firstLine="720"/>
        <w:jc w:val="both"/>
        <w:rPr>
          <w:rFonts w:eastAsia="Times New Roman"/>
          <w:szCs w:val="24"/>
        </w:rPr>
      </w:pPr>
      <w:r>
        <w:rPr>
          <w:rFonts w:eastAsia="Times New Roman"/>
          <w:szCs w:val="24"/>
        </w:rPr>
        <w:t>(Στο σημείο αυτό κτυπάει επανειλημμένα το κουδούνι λήξεως του χρόνου ομιλίας του κυρίου Υπουργού)</w:t>
      </w:r>
    </w:p>
    <w:p w14:paraId="02D99C2C" w14:textId="77777777" w:rsidR="00D3277D" w:rsidRDefault="009F72F4">
      <w:pPr>
        <w:spacing w:after="0" w:line="600" w:lineRule="auto"/>
        <w:ind w:firstLine="720"/>
        <w:jc w:val="both"/>
        <w:rPr>
          <w:rFonts w:eastAsia="Times New Roman"/>
          <w:szCs w:val="24"/>
        </w:rPr>
      </w:pPr>
      <w:r>
        <w:rPr>
          <w:rFonts w:eastAsia="Times New Roman"/>
          <w:szCs w:val="24"/>
        </w:rPr>
        <w:lastRenderedPageBreak/>
        <w:t>Κάποιοι στην πο</w:t>
      </w:r>
      <w:r>
        <w:rPr>
          <w:rFonts w:eastAsia="Times New Roman"/>
          <w:szCs w:val="24"/>
        </w:rPr>
        <w:t xml:space="preserve">λιτικοί, κυρίες και κύριοι συνάδελφοι, δεν είμαστε χρυσόψαρα. Χρυσόψαρα δεν είναι ούτε οι πολίτες όμως. </w:t>
      </w:r>
      <w:r>
        <w:rPr>
          <w:rFonts w:eastAsia="Times New Roman"/>
          <w:szCs w:val="24"/>
        </w:rPr>
        <w:t>Α</w:t>
      </w:r>
      <w:r>
        <w:rPr>
          <w:rFonts w:eastAsia="Times New Roman"/>
          <w:szCs w:val="24"/>
        </w:rPr>
        <w:t xml:space="preserve">ναφέρομαι σε εσάς, κύριε Μητσοτάκη, που σήμερα ήρθατε εδώ να μιλήσετε για διαπλοκή, την ίδια στιγμή που σας στηρίζουν οι </w:t>
      </w:r>
      <w:proofErr w:type="spellStart"/>
      <w:r>
        <w:rPr>
          <w:rFonts w:eastAsia="Times New Roman"/>
          <w:szCs w:val="24"/>
        </w:rPr>
        <w:t>καναλάρχες</w:t>
      </w:r>
      <w:proofErr w:type="spellEnd"/>
      <w:r>
        <w:rPr>
          <w:rFonts w:eastAsia="Times New Roman"/>
          <w:szCs w:val="24"/>
        </w:rPr>
        <w:t>, οι οποίοι κατηγορο</w:t>
      </w:r>
      <w:r>
        <w:rPr>
          <w:rFonts w:eastAsia="Times New Roman"/>
          <w:szCs w:val="24"/>
        </w:rPr>
        <w:t xml:space="preserve">ύσαν τον ίδιο σας τον πατέρα για χρηματισμό. Ανοίξτε το </w:t>
      </w:r>
      <w:r>
        <w:rPr>
          <w:rFonts w:eastAsia="Times New Roman"/>
          <w:szCs w:val="24"/>
          <w:lang w:val="en-US"/>
        </w:rPr>
        <w:t>site</w:t>
      </w:r>
      <w:r>
        <w:rPr>
          <w:rFonts w:eastAsia="Times New Roman"/>
          <w:szCs w:val="24"/>
        </w:rPr>
        <w:t xml:space="preserve"> </w:t>
      </w:r>
      <w:proofErr w:type="spellStart"/>
      <w:r>
        <w:rPr>
          <w:rFonts w:eastAsia="Times New Roman"/>
          <w:szCs w:val="24"/>
          <w:lang w:val="en-US"/>
        </w:rPr>
        <w:t>kourdistoportocali</w:t>
      </w:r>
      <w:proofErr w:type="spellEnd"/>
      <w:r w:rsidRPr="00FF02B7">
        <w:rPr>
          <w:rFonts w:eastAsia="Times New Roman"/>
          <w:szCs w:val="24"/>
        </w:rPr>
        <w:t>.</w:t>
      </w:r>
      <w:r>
        <w:rPr>
          <w:rFonts w:eastAsia="Times New Roman"/>
          <w:szCs w:val="24"/>
          <w:lang w:val="en-US"/>
        </w:rPr>
        <w:t>com</w:t>
      </w:r>
      <w:r>
        <w:rPr>
          <w:rFonts w:eastAsia="Times New Roman"/>
          <w:szCs w:val="24"/>
        </w:rPr>
        <w:t>,</w:t>
      </w:r>
      <w:r>
        <w:rPr>
          <w:rFonts w:eastAsia="Times New Roman"/>
          <w:szCs w:val="24"/>
        </w:rPr>
        <w:t xml:space="preserve"> να δείτε τη συνέντευξη Αλαφούζου όταν μίλησε για τ</w:t>
      </w:r>
      <w:r>
        <w:rPr>
          <w:rFonts w:eastAsia="Times New Roman"/>
          <w:szCs w:val="24"/>
        </w:rPr>
        <w:t>ις</w:t>
      </w:r>
      <w:r>
        <w:rPr>
          <w:rFonts w:eastAsia="Times New Roman"/>
          <w:szCs w:val="24"/>
        </w:rPr>
        <w:t xml:space="preserve"> 600.000 δολάρια στη «</w:t>
      </w:r>
      <w:r>
        <w:rPr>
          <w:rFonts w:eastAsia="Times New Roman"/>
          <w:szCs w:val="24"/>
        </w:rPr>
        <w:t>MAYO</w:t>
      </w:r>
      <w:r>
        <w:rPr>
          <w:rFonts w:eastAsia="Times New Roman"/>
          <w:szCs w:val="24"/>
        </w:rPr>
        <w:t>» και εν συνεχεία την επιταγή του 1 εκατομμυρίου, για να δείτε</w:t>
      </w:r>
      <w:r>
        <w:rPr>
          <w:rFonts w:eastAsia="Times New Roman"/>
          <w:szCs w:val="24"/>
        </w:rPr>
        <w:t>,</w:t>
      </w:r>
      <w:r>
        <w:rPr>
          <w:rFonts w:eastAsia="Times New Roman"/>
          <w:szCs w:val="24"/>
        </w:rPr>
        <w:t xml:space="preserve"> πώς ακριβώς είναι ο εκβιασμός</w:t>
      </w:r>
      <w:r>
        <w:rPr>
          <w:rFonts w:eastAsia="Times New Roman"/>
          <w:szCs w:val="24"/>
        </w:rPr>
        <w:t xml:space="preserve">. </w:t>
      </w:r>
      <w:r>
        <w:rPr>
          <w:rFonts w:eastAsia="Times New Roman"/>
          <w:szCs w:val="24"/>
        </w:rPr>
        <w:t>Ν</w:t>
      </w:r>
      <w:r>
        <w:rPr>
          <w:rFonts w:eastAsia="Times New Roman"/>
          <w:szCs w:val="24"/>
        </w:rPr>
        <w:t xml:space="preserve">α είστε σίγουρος ότι όταν υπάρχουν τέτοιου είδους επιταγές και τέτοιου είδους </w:t>
      </w:r>
      <w:r>
        <w:rPr>
          <w:rFonts w:eastAsia="Times New Roman"/>
          <w:szCs w:val="24"/>
          <w:lang w:val="en-US"/>
        </w:rPr>
        <w:t>transfers</w:t>
      </w:r>
      <w:r>
        <w:rPr>
          <w:rFonts w:eastAsia="Times New Roman"/>
          <w:szCs w:val="24"/>
        </w:rPr>
        <w:t>.</w:t>
      </w:r>
      <w:r>
        <w:rPr>
          <w:rFonts w:eastAsia="Times New Roman"/>
          <w:szCs w:val="24"/>
        </w:rPr>
        <w:t xml:space="preserve"> θα υπάρχουν και οι εκβιασμοί.</w:t>
      </w:r>
    </w:p>
    <w:p w14:paraId="02D99C2D" w14:textId="77777777" w:rsidR="00D3277D" w:rsidRDefault="009F72F4">
      <w:pPr>
        <w:spacing w:after="0" w:line="600" w:lineRule="auto"/>
        <w:ind w:firstLine="720"/>
        <w:jc w:val="both"/>
        <w:rPr>
          <w:rFonts w:eastAsia="Times New Roman"/>
          <w:szCs w:val="24"/>
        </w:rPr>
      </w:pPr>
      <w:r>
        <w:rPr>
          <w:rFonts w:eastAsia="Times New Roman"/>
          <w:szCs w:val="24"/>
        </w:rPr>
        <w:t>Εμείς είμαστε μια Κυβέρνηση από δύο διαφορετικούς πολιτικούς χώρους και κόμματα. Έχουμε όμως ένα κοινό, το οποίο θα μας ενώνει μέχρι τ</w:t>
      </w:r>
      <w:r>
        <w:rPr>
          <w:rFonts w:eastAsia="Times New Roman"/>
          <w:szCs w:val="24"/>
        </w:rPr>
        <w:t>έλους και θα βγάλουμε και αυτή την τετραετία και την επόμενη τετραετία</w:t>
      </w:r>
      <w:r>
        <w:rPr>
          <w:rFonts w:eastAsia="Times New Roman"/>
          <w:szCs w:val="24"/>
        </w:rPr>
        <w:t>.</w:t>
      </w:r>
      <w:r>
        <w:rPr>
          <w:rFonts w:eastAsia="Times New Roman"/>
          <w:szCs w:val="24"/>
        </w:rPr>
        <w:t xml:space="preserve"> Δεν μας κρατάει κανείς, δεν απειλούμαστε από κανέναν, δεν εκβιαζόμαστε από κανέναν.</w:t>
      </w:r>
    </w:p>
    <w:p w14:paraId="02D99C2E" w14:textId="77777777" w:rsidR="00D3277D" w:rsidRDefault="009F72F4">
      <w:pPr>
        <w:spacing w:after="0" w:line="600" w:lineRule="auto"/>
        <w:ind w:firstLine="720"/>
        <w:jc w:val="both"/>
        <w:rPr>
          <w:rFonts w:eastAsia="Times New Roman"/>
          <w:szCs w:val="24"/>
        </w:rPr>
      </w:pPr>
      <w:r>
        <w:rPr>
          <w:rFonts w:eastAsia="Times New Roman"/>
          <w:szCs w:val="24"/>
        </w:rPr>
        <w:lastRenderedPageBreak/>
        <w:t>Κ</w:t>
      </w:r>
      <w:r>
        <w:rPr>
          <w:rFonts w:eastAsia="Times New Roman"/>
          <w:szCs w:val="24"/>
        </w:rPr>
        <w:t>αλώ όσους καταλαβαίνουν την εθνική ανάγκη να τελειώσει η Μεταπολίτευση και όσοι καταλαβαίνουν</w:t>
      </w:r>
      <w:r>
        <w:rPr>
          <w:rFonts w:eastAsia="Times New Roman"/>
          <w:szCs w:val="24"/>
        </w:rPr>
        <w:t>,</w:t>
      </w:r>
      <w:r>
        <w:rPr>
          <w:rFonts w:eastAsia="Times New Roman"/>
          <w:szCs w:val="24"/>
        </w:rPr>
        <w:t xml:space="preserve"> από τη Νέα Δημοκρατία πια</w:t>
      </w:r>
      <w:r>
        <w:rPr>
          <w:rFonts w:eastAsia="Times New Roman"/>
          <w:szCs w:val="24"/>
        </w:rPr>
        <w:t>,</w:t>
      </w:r>
      <w:r>
        <w:rPr>
          <w:rFonts w:eastAsia="Times New Roman"/>
          <w:szCs w:val="24"/>
        </w:rPr>
        <w:t xml:space="preserve"> ότι δεν μπορεί να συνεχίζει η Νέα Δημοκρατία να αποτελεί την «πατερίτσα» του ΠΑΣΟΚ και να συγκαλύπτει αυτά</w:t>
      </w:r>
      <w:r>
        <w:rPr>
          <w:rFonts w:eastAsia="Times New Roman"/>
          <w:szCs w:val="24"/>
        </w:rPr>
        <w:t>,</w:t>
      </w:r>
      <w:r>
        <w:rPr>
          <w:rFonts w:eastAsia="Times New Roman"/>
          <w:szCs w:val="24"/>
        </w:rPr>
        <w:t xml:space="preserve"> για τα οποία οι παλαιοί συνάδελφοί σας έδωσαν μάχες, ελάτε να στηρίξετε αυτή την Κυβέρνηση</w:t>
      </w:r>
      <w:r>
        <w:rPr>
          <w:rFonts w:eastAsia="Times New Roman"/>
          <w:szCs w:val="24"/>
        </w:rPr>
        <w:t>,</w:t>
      </w:r>
      <w:r>
        <w:rPr>
          <w:rFonts w:eastAsia="Times New Roman"/>
          <w:szCs w:val="24"/>
        </w:rPr>
        <w:t xml:space="preserve"> προκειμένου στην πατρίδα μας</w:t>
      </w:r>
      <w:r>
        <w:rPr>
          <w:rFonts w:eastAsia="Times New Roman"/>
          <w:szCs w:val="24"/>
        </w:rPr>
        <w:t xml:space="preserve"> να μην υπάρχουν πια ούτε εκβιαστές ούτε </w:t>
      </w:r>
      <w:proofErr w:type="spellStart"/>
      <w:r>
        <w:rPr>
          <w:rFonts w:eastAsia="Times New Roman"/>
          <w:szCs w:val="24"/>
        </w:rPr>
        <w:t>εκβιαζόμενοι</w:t>
      </w:r>
      <w:proofErr w:type="spellEnd"/>
      <w:r>
        <w:rPr>
          <w:rFonts w:eastAsia="Times New Roman"/>
          <w:szCs w:val="24"/>
        </w:rPr>
        <w:t>. Αυτή είναι η διαπλοκή.</w:t>
      </w:r>
    </w:p>
    <w:p w14:paraId="02D99C2F" w14:textId="77777777" w:rsidR="00D3277D" w:rsidRDefault="009F72F4">
      <w:pPr>
        <w:spacing w:after="0"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02D99C30" w14:textId="77777777" w:rsidR="00D3277D" w:rsidRDefault="009F72F4">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Κυρίες και κύριοι συνάδελφοι…</w:t>
      </w:r>
    </w:p>
    <w:p w14:paraId="02D99C31" w14:textId="77777777" w:rsidR="00D3277D" w:rsidRDefault="009F72F4">
      <w:pPr>
        <w:spacing w:after="0" w:line="600" w:lineRule="auto"/>
        <w:ind w:firstLine="720"/>
        <w:jc w:val="both"/>
        <w:rPr>
          <w:rFonts w:eastAsia="Times New Roman"/>
          <w:szCs w:val="24"/>
        </w:rPr>
      </w:pPr>
      <w:r>
        <w:rPr>
          <w:rFonts w:eastAsia="Times New Roman"/>
          <w:b/>
          <w:szCs w:val="24"/>
        </w:rPr>
        <w:t>ΒΑΣΙΛΕΙΟΣ ΟΙΚΟΝΟΜΟΥ:</w:t>
      </w:r>
      <w:r>
        <w:rPr>
          <w:rFonts w:eastAsia="Times New Roman"/>
          <w:szCs w:val="24"/>
        </w:rPr>
        <w:t xml:space="preserve"> Κύριε Πρόεδρε, θα ήθελα τον λόγο επί προ</w:t>
      </w:r>
      <w:r>
        <w:rPr>
          <w:rFonts w:eastAsia="Times New Roman"/>
          <w:szCs w:val="24"/>
        </w:rPr>
        <w:t>σωπικού.</w:t>
      </w:r>
    </w:p>
    <w:p w14:paraId="02D99C32" w14:textId="77777777" w:rsidR="00D3277D" w:rsidRDefault="009F72F4">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Καλά δεν βλέπω εγώ; Καθίστε, δεν υπάρχει θέμα.</w:t>
      </w:r>
    </w:p>
    <w:p w14:paraId="02D99C33" w14:textId="77777777" w:rsidR="00D3277D" w:rsidRDefault="009F72F4">
      <w:pPr>
        <w:spacing w:after="0" w:line="600" w:lineRule="auto"/>
        <w:ind w:firstLine="720"/>
        <w:jc w:val="both"/>
        <w:rPr>
          <w:rFonts w:eastAsia="Times New Roman"/>
          <w:szCs w:val="24"/>
        </w:rPr>
      </w:pPr>
      <w:r>
        <w:rPr>
          <w:rFonts w:eastAsia="Times New Roman"/>
          <w:b/>
          <w:szCs w:val="24"/>
        </w:rPr>
        <w:t>ΒΑΣΙΛΕΙΟΣ ΟΙΚΟΝΟΜΟΥ:</w:t>
      </w:r>
      <w:r>
        <w:rPr>
          <w:rFonts w:eastAsia="Times New Roman"/>
          <w:szCs w:val="24"/>
        </w:rPr>
        <w:t xml:space="preserve"> Θα μείνω όρθιος.</w:t>
      </w:r>
    </w:p>
    <w:p w14:paraId="02D99C34" w14:textId="77777777" w:rsidR="00D3277D" w:rsidRDefault="009F72F4">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Ηρεμήστε, θα ακούσετε τώρα.</w:t>
      </w:r>
    </w:p>
    <w:p w14:paraId="02D99C35" w14:textId="77777777" w:rsidR="00D3277D" w:rsidRDefault="009F72F4">
      <w:pPr>
        <w:spacing w:after="0" w:line="600" w:lineRule="auto"/>
        <w:ind w:firstLine="720"/>
        <w:jc w:val="both"/>
        <w:rPr>
          <w:rFonts w:eastAsia="Times New Roman"/>
          <w:szCs w:val="24"/>
        </w:rPr>
      </w:pPr>
      <w:r>
        <w:rPr>
          <w:rFonts w:eastAsia="Times New Roman"/>
          <w:b/>
          <w:szCs w:val="24"/>
        </w:rPr>
        <w:t>ΒΑΣΙΛΕΙΟΣ ΟΙΚΟΝΟΜΟΥ:</w:t>
      </w:r>
      <w:r>
        <w:rPr>
          <w:rFonts w:eastAsia="Times New Roman"/>
          <w:szCs w:val="24"/>
        </w:rPr>
        <w:t xml:space="preserve"> Ήρεμος είμαι.</w:t>
      </w:r>
    </w:p>
    <w:p w14:paraId="02D99C36" w14:textId="77777777" w:rsidR="00D3277D" w:rsidRDefault="009F72F4">
      <w:pPr>
        <w:spacing w:after="0" w:line="600" w:lineRule="auto"/>
        <w:ind w:firstLine="720"/>
        <w:jc w:val="both"/>
        <w:rPr>
          <w:rFonts w:eastAsia="Times New Roman"/>
          <w:szCs w:val="24"/>
        </w:rPr>
      </w:pPr>
      <w:r>
        <w:rPr>
          <w:rFonts w:eastAsia="Times New Roman"/>
          <w:b/>
          <w:szCs w:val="24"/>
        </w:rPr>
        <w:lastRenderedPageBreak/>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Θα πάρουν το</w:t>
      </w:r>
      <w:r>
        <w:rPr>
          <w:rFonts w:eastAsia="Times New Roman"/>
          <w:szCs w:val="24"/>
        </w:rPr>
        <w:t>ν λόγο επί προσωπικού οκτώ συνάδελφοι, εφόσον κλείσει…</w:t>
      </w:r>
    </w:p>
    <w:p w14:paraId="02D99C37" w14:textId="77777777" w:rsidR="00D3277D" w:rsidRDefault="009F72F4">
      <w:pPr>
        <w:spacing w:after="0" w:line="600" w:lineRule="auto"/>
        <w:ind w:firstLine="720"/>
        <w:jc w:val="both"/>
        <w:rPr>
          <w:rFonts w:eastAsia="Times New Roman"/>
          <w:szCs w:val="24"/>
        </w:rPr>
      </w:pPr>
      <w:r>
        <w:rPr>
          <w:rFonts w:eastAsia="Times New Roman"/>
          <w:b/>
          <w:szCs w:val="24"/>
        </w:rPr>
        <w:t>ΒΑΣΙΛΕΙΟΣ ΟΙΚΟΝΟΜΟΥ:</w:t>
      </w:r>
      <w:r>
        <w:rPr>
          <w:rFonts w:eastAsia="Times New Roman"/>
          <w:szCs w:val="24"/>
        </w:rPr>
        <w:t xml:space="preserve"> Θα ξεκινήσουμε από εδώ.</w:t>
      </w:r>
    </w:p>
    <w:p w14:paraId="02D99C38" w14:textId="77777777" w:rsidR="00D3277D" w:rsidRDefault="009F72F4">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Το από πού θα ξεκινήσουμε</w:t>
      </w:r>
      <w:r>
        <w:rPr>
          <w:rFonts w:eastAsia="Times New Roman"/>
          <w:szCs w:val="24"/>
        </w:rPr>
        <w:t>,</w:t>
      </w:r>
      <w:r>
        <w:rPr>
          <w:rFonts w:eastAsia="Times New Roman"/>
          <w:szCs w:val="24"/>
        </w:rPr>
        <w:t xml:space="preserve"> θα το πω εγώ. Καθίστε κάτω, κύριε Οικονόμου. Σας παρακαλώ. Δεν γράφετε τίποτε στα Πρακτικά.</w:t>
      </w:r>
    </w:p>
    <w:p w14:paraId="02D99C39" w14:textId="77777777" w:rsidR="00D3277D" w:rsidRDefault="009F72F4">
      <w:pPr>
        <w:spacing w:after="0" w:line="600" w:lineRule="auto"/>
        <w:ind w:firstLine="720"/>
        <w:jc w:val="center"/>
        <w:rPr>
          <w:rFonts w:eastAsia="Times New Roman"/>
          <w:szCs w:val="24"/>
        </w:rPr>
      </w:pPr>
      <w:r>
        <w:rPr>
          <w:rFonts w:eastAsia="Times New Roman"/>
          <w:szCs w:val="24"/>
        </w:rPr>
        <w:t>(Θόρυβος</w:t>
      </w:r>
      <w:r>
        <w:rPr>
          <w:rFonts w:eastAsia="Times New Roman"/>
          <w:szCs w:val="24"/>
        </w:rPr>
        <w:t xml:space="preserve"> στην Αίθουσα)</w:t>
      </w:r>
    </w:p>
    <w:p w14:paraId="02D99C3A" w14:textId="77777777" w:rsidR="00D3277D" w:rsidRDefault="009F72F4">
      <w:pPr>
        <w:spacing w:after="0" w:line="600" w:lineRule="auto"/>
        <w:ind w:firstLine="720"/>
        <w:jc w:val="both"/>
        <w:rPr>
          <w:rFonts w:eastAsia="Times New Roman"/>
          <w:szCs w:val="24"/>
        </w:rPr>
      </w:pPr>
      <w:r>
        <w:rPr>
          <w:rFonts w:eastAsia="Times New Roman"/>
          <w:b/>
          <w:szCs w:val="24"/>
        </w:rPr>
        <w:t>ΒΑΣΙΛΕΙΟΣ ΟΙΚΟΝΟΜΟΥ:</w:t>
      </w:r>
      <w:r>
        <w:rPr>
          <w:rFonts w:eastAsia="Times New Roman"/>
          <w:szCs w:val="24"/>
        </w:rPr>
        <w:t xml:space="preserve"> …</w:t>
      </w:r>
    </w:p>
    <w:p w14:paraId="02D99C3B" w14:textId="77777777" w:rsidR="00D3277D" w:rsidRDefault="009F72F4">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Κύριε Οικονόμου, δεν χάνεται τίποτα. Δεν χάθηκε τόσα χρόνια. Καθίστε, παρακαλώ.</w:t>
      </w:r>
    </w:p>
    <w:p w14:paraId="02D99C3C" w14:textId="77777777" w:rsidR="00D3277D" w:rsidRDefault="009F72F4">
      <w:pPr>
        <w:spacing w:after="0" w:line="600" w:lineRule="auto"/>
        <w:ind w:firstLine="720"/>
        <w:jc w:val="center"/>
        <w:rPr>
          <w:rFonts w:eastAsia="Times New Roman"/>
          <w:szCs w:val="24"/>
        </w:rPr>
      </w:pPr>
      <w:r>
        <w:rPr>
          <w:rFonts w:eastAsia="Times New Roman"/>
          <w:szCs w:val="24"/>
        </w:rPr>
        <w:t>(Χειροκροτήματα)</w:t>
      </w:r>
    </w:p>
    <w:p w14:paraId="02D99C3D" w14:textId="77777777" w:rsidR="00D3277D" w:rsidRDefault="009F72F4">
      <w:pPr>
        <w:spacing w:after="0" w:line="600" w:lineRule="auto"/>
        <w:ind w:firstLine="720"/>
        <w:jc w:val="both"/>
        <w:rPr>
          <w:rFonts w:eastAsia="Times New Roman"/>
          <w:szCs w:val="24"/>
        </w:rPr>
      </w:pPr>
      <w:r>
        <w:rPr>
          <w:rFonts w:eastAsia="Times New Roman"/>
          <w:szCs w:val="24"/>
        </w:rPr>
        <w:t>Εδώ προσπάθησα…</w:t>
      </w:r>
    </w:p>
    <w:p w14:paraId="02D99C3E" w14:textId="77777777" w:rsidR="00D3277D" w:rsidRDefault="009F72F4">
      <w:pPr>
        <w:spacing w:after="0" w:line="600" w:lineRule="auto"/>
        <w:ind w:firstLine="720"/>
        <w:jc w:val="both"/>
        <w:rPr>
          <w:rFonts w:eastAsia="Times New Roman"/>
          <w:szCs w:val="24"/>
        </w:rPr>
      </w:pPr>
      <w:r>
        <w:rPr>
          <w:rFonts w:eastAsia="Times New Roman"/>
          <w:b/>
          <w:szCs w:val="24"/>
        </w:rPr>
        <w:t>ΒΑΣΙΛΕΙΟΣ ΟΙΚΟΝΟΜΟΥ:</w:t>
      </w:r>
      <w:r>
        <w:rPr>
          <w:rFonts w:eastAsia="Times New Roman"/>
          <w:szCs w:val="24"/>
        </w:rPr>
        <w:t xml:space="preserve"> …</w:t>
      </w:r>
    </w:p>
    <w:p w14:paraId="02D99C3F" w14:textId="77777777" w:rsidR="00D3277D" w:rsidRDefault="009F72F4">
      <w:pPr>
        <w:spacing w:after="0" w:line="600" w:lineRule="auto"/>
        <w:ind w:firstLine="720"/>
        <w:jc w:val="both"/>
        <w:rPr>
          <w:rFonts w:eastAsia="Times New Roman"/>
          <w:szCs w:val="24"/>
        </w:rPr>
      </w:pPr>
      <w:r>
        <w:rPr>
          <w:rFonts w:eastAsia="Times New Roman"/>
          <w:b/>
          <w:szCs w:val="24"/>
        </w:rPr>
        <w:lastRenderedPageBreak/>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Θέλετε να με ακούσετε; Θ</w:t>
      </w:r>
      <w:r>
        <w:rPr>
          <w:rFonts w:eastAsia="Times New Roman"/>
          <w:szCs w:val="24"/>
        </w:rPr>
        <w:t>α μιλήσετε, αλλά θέλετε να με ακούσετε;</w:t>
      </w:r>
    </w:p>
    <w:p w14:paraId="02D99C40" w14:textId="77777777" w:rsidR="00D3277D" w:rsidRDefault="009F72F4">
      <w:pPr>
        <w:spacing w:after="0" w:line="600" w:lineRule="auto"/>
        <w:ind w:firstLine="720"/>
        <w:jc w:val="both"/>
        <w:rPr>
          <w:rFonts w:eastAsia="Times New Roman"/>
          <w:szCs w:val="24"/>
        </w:rPr>
      </w:pPr>
      <w:r>
        <w:rPr>
          <w:rFonts w:eastAsia="Times New Roman"/>
          <w:b/>
          <w:szCs w:val="24"/>
        </w:rPr>
        <w:t>ΒΑΣΙΛΕΙΟΣ ΟΙΚΟΝΟΜΟΥ:</w:t>
      </w:r>
      <w:r>
        <w:rPr>
          <w:rFonts w:eastAsia="Times New Roman"/>
          <w:szCs w:val="24"/>
        </w:rPr>
        <w:t xml:space="preserve"> …</w:t>
      </w:r>
    </w:p>
    <w:p w14:paraId="02D99C41" w14:textId="77777777" w:rsidR="00D3277D" w:rsidRDefault="009F72F4">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Όχι, το μετά θα το ορίσω εγώ. Καθίστε κάτω είπα.</w:t>
      </w:r>
    </w:p>
    <w:p w14:paraId="02D99C42" w14:textId="77777777" w:rsidR="00D3277D" w:rsidRDefault="009F72F4">
      <w:pPr>
        <w:spacing w:after="0" w:line="600" w:lineRule="auto"/>
        <w:ind w:firstLine="720"/>
        <w:jc w:val="both"/>
        <w:rPr>
          <w:rFonts w:eastAsia="Times New Roman"/>
          <w:szCs w:val="24"/>
        </w:rPr>
      </w:pPr>
      <w:r>
        <w:rPr>
          <w:rFonts w:eastAsia="Times New Roman"/>
          <w:b/>
          <w:szCs w:val="24"/>
        </w:rPr>
        <w:t>ΒΑΣΙΛΕΙΟΣ ΟΙΚΟΝΟΜΟΥ:</w:t>
      </w:r>
      <w:r>
        <w:rPr>
          <w:rFonts w:eastAsia="Times New Roman"/>
          <w:szCs w:val="24"/>
        </w:rPr>
        <w:t xml:space="preserve"> …</w:t>
      </w:r>
    </w:p>
    <w:p w14:paraId="02D99C43" w14:textId="77777777" w:rsidR="00D3277D" w:rsidRDefault="009F72F4">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Κύριε Οικονόμου, είστε εκνευρισμένος. Παρακαλώ πολύ!</w:t>
      </w:r>
    </w:p>
    <w:p w14:paraId="02D99C44" w14:textId="77777777" w:rsidR="00D3277D" w:rsidRDefault="009F72F4">
      <w:pPr>
        <w:spacing w:after="0" w:line="600" w:lineRule="auto"/>
        <w:ind w:firstLine="720"/>
        <w:jc w:val="center"/>
        <w:rPr>
          <w:rFonts w:eastAsia="Times New Roman"/>
          <w:szCs w:val="24"/>
        </w:rPr>
      </w:pPr>
      <w:r>
        <w:rPr>
          <w:rFonts w:eastAsia="Times New Roman"/>
          <w:szCs w:val="24"/>
        </w:rPr>
        <w:t xml:space="preserve">(Θόρυβος </w:t>
      </w:r>
      <w:r>
        <w:rPr>
          <w:rFonts w:eastAsia="Times New Roman"/>
          <w:szCs w:val="24"/>
        </w:rPr>
        <w:t>στην Αίθουσα)</w:t>
      </w:r>
    </w:p>
    <w:p w14:paraId="02D99C45" w14:textId="77777777" w:rsidR="00D3277D" w:rsidRDefault="009F72F4">
      <w:pPr>
        <w:spacing w:after="0" w:line="600" w:lineRule="auto"/>
        <w:ind w:firstLine="720"/>
        <w:jc w:val="both"/>
        <w:rPr>
          <w:rFonts w:eastAsia="Times New Roman"/>
          <w:szCs w:val="24"/>
        </w:rPr>
      </w:pPr>
      <w:r>
        <w:rPr>
          <w:rFonts w:eastAsia="Times New Roman"/>
          <w:b/>
          <w:szCs w:val="24"/>
        </w:rPr>
        <w:t>ΒΑΣΙΛΕΙΟΣ ΟΙΚΟΝΟΜΟΥ:</w:t>
      </w:r>
      <w:r>
        <w:rPr>
          <w:rFonts w:eastAsia="Times New Roman"/>
          <w:szCs w:val="24"/>
        </w:rPr>
        <w:t xml:space="preserve"> …</w:t>
      </w:r>
    </w:p>
    <w:p w14:paraId="02D99C46" w14:textId="77777777" w:rsidR="00D3277D" w:rsidRDefault="009F72F4">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Κύριε Οικονόμου!</w:t>
      </w:r>
    </w:p>
    <w:p w14:paraId="02D99C47" w14:textId="77777777" w:rsidR="00D3277D" w:rsidRDefault="009F72F4">
      <w:pPr>
        <w:spacing w:after="0" w:line="600" w:lineRule="auto"/>
        <w:ind w:firstLine="720"/>
        <w:jc w:val="both"/>
        <w:rPr>
          <w:rFonts w:eastAsia="Times New Roman"/>
          <w:szCs w:val="24"/>
        </w:rPr>
      </w:pPr>
      <w:r>
        <w:rPr>
          <w:rFonts w:eastAsia="Times New Roman"/>
          <w:b/>
          <w:szCs w:val="24"/>
        </w:rPr>
        <w:t>ΒΑΣΙΛΕΙΟΣ ΟΙΚΟΝΟΜΟΥ:</w:t>
      </w:r>
      <w:r>
        <w:rPr>
          <w:rFonts w:eastAsia="Times New Roman"/>
          <w:szCs w:val="24"/>
        </w:rPr>
        <w:t xml:space="preserve"> …</w:t>
      </w:r>
    </w:p>
    <w:p w14:paraId="02D99C48" w14:textId="77777777" w:rsidR="00D3277D" w:rsidRDefault="009F72F4">
      <w:pPr>
        <w:spacing w:after="0" w:line="600" w:lineRule="auto"/>
        <w:ind w:firstLine="720"/>
        <w:jc w:val="both"/>
        <w:rPr>
          <w:rFonts w:eastAsia="Times New Roman"/>
          <w:szCs w:val="24"/>
        </w:rPr>
      </w:pPr>
      <w:r>
        <w:rPr>
          <w:rFonts w:eastAsia="Times New Roman"/>
          <w:b/>
          <w:szCs w:val="24"/>
        </w:rPr>
        <w:lastRenderedPageBreak/>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Επαναλαμβάνω ότι δεν γράφεται τίποτα στα Πρακτικά. Παρακαλώ! </w:t>
      </w:r>
    </w:p>
    <w:p w14:paraId="02D99C49" w14:textId="77777777" w:rsidR="00D3277D" w:rsidRDefault="009F72F4">
      <w:pPr>
        <w:spacing w:after="0" w:line="600" w:lineRule="auto"/>
        <w:ind w:firstLine="720"/>
        <w:jc w:val="both"/>
        <w:rPr>
          <w:rFonts w:eastAsia="Times New Roman"/>
          <w:szCs w:val="24"/>
        </w:rPr>
      </w:pPr>
      <w:r>
        <w:rPr>
          <w:rFonts w:eastAsia="Times New Roman"/>
          <w:b/>
          <w:szCs w:val="24"/>
        </w:rPr>
        <w:t>ΒΑΣΙΛΕΙΟΣ ΟΙΚΟΝΟΜΟΥ:</w:t>
      </w:r>
      <w:r>
        <w:rPr>
          <w:rFonts w:eastAsia="Times New Roman"/>
          <w:szCs w:val="24"/>
        </w:rPr>
        <w:t xml:space="preserve"> …</w:t>
      </w:r>
    </w:p>
    <w:p w14:paraId="02D99C4A" w14:textId="77777777" w:rsidR="00D3277D" w:rsidRDefault="009F72F4">
      <w:pPr>
        <w:spacing w:after="0" w:line="600" w:lineRule="auto"/>
        <w:ind w:firstLine="720"/>
        <w:jc w:val="center"/>
        <w:rPr>
          <w:rFonts w:eastAsia="Times New Roman"/>
          <w:szCs w:val="24"/>
        </w:rPr>
      </w:pPr>
      <w:r>
        <w:rPr>
          <w:rFonts w:eastAsia="Times New Roman"/>
          <w:szCs w:val="24"/>
        </w:rPr>
        <w:t>(Θόρυβος στην Αίθουσα)</w:t>
      </w:r>
    </w:p>
    <w:p w14:paraId="02D99C4B" w14:textId="77777777" w:rsidR="00D3277D" w:rsidRDefault="009F72F4">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Κύριε Οικονόμου, και το δίκιο σας χάνετε και τον λόγο δεν θα πάρετε.</w:t>
      </w:r>
    </w:p>
    <w:p w14:paraId="02D99C4C" w14:textId="77777777" w:rsidR="00D3277D" w:rsidRDefault="009F72F4">
      <w:pPr>
        <w:spacing w:after="0" w:line="600" w:lineRule="auto"/>
        <w:ind w:firstLine="720"/>
        <w:jc w:val="center"/>
        <w:rPr>
          <w:rFonts w:eastAsia="Times New Roman"/>
          <w:szCs w:val="24"/>
        </w:rPr>
      </w:pPr>
      <w:r>
        <w:rPr>
          <w:rFonts w:eastAsia="Times New Roman"/>
          <w:szCs w:val="24"/>
        </w:rPr>
        <w:t>(Θόρυβος στην Αίθουσα)</w:t>
      </w:r>
    </w:p>
    <w:p w14:paraId="02D99C4D" w14:textId="77777777" w:rsidR="00D3277D" w:rsidRDefault="009F72F4">
      <w:pPr>
        <w:spacing w:after="0" w:line="600" w:lineRule="auto"/>
        <w:ind w:firstLine="720"/>
        <w:jc w:val="both"/>
        <w:rPr>
          <w:rFonts w:eastAsia="Times New Roman"/>
          <w:szCs w:val="24"/>
        </w:rPr>
      </w:pPr>
      <w:r>
        <w:rPr>
          <w:rFonts w:eastAsia="Times New Roman"/>
          <w:b/>
          <w:szCs w:val="24"/>
        </w:rPr>
        <w:t>ΒΑΣΙΛΕΙΟΣ ΟΙΚΟΝΟΜΟΥ:</w:t>
      </w:r>
      <w:r>
        <w:rPr>
          <w:rFonts w:eastAsia="Times New Roman"/>
          <w:szCs w:val="24"/>
        </w:rPr>
        <w:t xml:space="preserve"> …</w:t>
      </w:r>
    </w:p>
    <w:p w14:paraId="02D99C4E" w14:textId="77777777" w:rsidR="00D3277D" w:rsidRDefault="009F72F4">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Και το δίκιο σας χάνετε φωνάζοντας και τον λόγο δεν θα πάρετε.</w:t>
      </w:r>
    </w:p>
    <w:p w14:paraId="02D99C4F" w14:textId="77777777" w:rsidR="00D3277D" w:rsidRDefault="009F72F4">
      <w:pPr>
        <w:spacing w:after="0" w:line="600" w:lineRule="auto"/>
        <w:ind w:firstLine="720"/>
        <w:jc w:val="both"/>
        <w:rPr>
          <w:rFonts w:eastAsia="Times New Roman"/>
          <w:szCs w:val="24"/>
        </w:rPr>
      </w:pPr>
      <w:r>
        <w:rPr>
          <w:rFonts w:eastAsia="Times New Roman"/>
          <w:b/>
          <w:szCs w:val="24"/>
        </w:rPr>
        <w:t>ΒΑΣΙΛΕΙΟΣ ΟΙΚΟΝΟΜΟΥ:</w:t>
      </w:r>
      <w:r>
        <w:rPr>
          <w:rFonts w:eastAsia="Times New Roman"/>
          <w:szCs w:val="24"/>
        </w:rPr>
        <w:t xml:space="preserve"> …</w:t>
      </w:r>
    </w:p>
    <w:p w14:paraId="02D99C50" w14:textId="77777777" w:rsidR="00D3277D" w:rsidRDefault="009F72F4">
      <w:pPr>
        <w:spacing w:after="0" w:line="600" w:lineRule="auto"/>
        <w:ind w:firstLine="720"/>
        <w:jc w:val="both"/>
        <w:rPr>
          <w:rFonts w:eastAsia="Times New Roman"/>
          <w:szCs w:val="24"/>
        </w:rPr>
      </w:pPr>
      <w:r>
        <w:rPr>
          <w:rFonts w:eastAsia="Times New Roman"/>
          <w:b/>
          <w:szCs w:val="24"/>
        </w:rPr>
        <w:t>ΧΑΡΑΛΑΜΠΟΣ ΑΘΑΝΑΣΙΟΥ:</w:t>
      </w:r>
      <w:r>
        <w:rPr>
          <w:rFonts w:eastAsia="Times New Roman"/>
          <w:szCs w:val="24"/>
        </w:rPr>
        <w:t xml:space="preserve"> Κύριε Πρόεδρε, ο λόγος δίνεται αμέσως.</w:t>
      </w:r>
    </w:p>
    <w:p w14:paraId="02D99C51" w14:textId="77777777" w:rsidR="00D3277D" w:rsidRDefault="009F72F4">
      <w:pPr>
        <w:spacing w:after="0" w:line="600" w:lineRule="auto"/>
        <w:ind w:firstLine="720"/>
        <w:jc w:val="both"/>
        <w:rPr>
          <w:rFonts w:eastAsia="Times New Roman"/>
          <w:szCs w:val="24"/>
        </w:rPr>
      </w:pPr>
      <w:r>
        <w:rPr>
          <w:rFonts w:eastAsia="Times New Roman"/>
          <w:b/>
          <w:szCs w:val="24"/>
        </w:rPr>
        <w:lastRenderedPageBreak/>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Παρακαλώ προς τους στενογράφους, δεν θα γραφτεί τίποτα από ό,τι είπε ο κ. Οικονόμου.</w:t>
      </w:r>
    </w:p>
    <w:p w14:paraId="02D99C52" w14:textId="77777777" w:rsidR="00D3277D" w:rsidRDefault="009F72F4">
      <w:pPr>
        <w:spacing w:after="0" w:line="600" w:lineRule="auto"/>
        <w:ind w:firstLine="720"/>
        <w:jc w:val="center"/>
        <w:rPr>
          <w:rFonts w:eastAsia="Times New Roman"/>
          <w:szCs w:val="24"/>
        </w:rPr>
      </w:pPr>
      <w:r>
        <w:rPr>
          <w:rFonts w:eastAsia="Times New Roman"/>
          <w:szCs w:val="24"/>
        </w:rPr>
        <w:t>Κύριε Αθανασίου, καθίστε για να μην τύχετε της ίδιας μεταχειρίσεως. (Θόρυβος σ</w:t>
      </w:r>
      <w:r>
        <w:rPr>
          <w:rFonts w:eastAsia="Times New Roman"/>
          <w:szCs w:val="24"/>
        </w:rPr>
        <w:t>την Αίθουσα)</w:t>
      </w:r>
    </w:p>
    <w:p w14:paraId="02D99C53" w14:textId="77777777" w:rsidR="00D3277D" w:rsidRDefault="009F72F4">
      <w:pPr>
        <w:spacing w:after="0" w:line="600" w:lineRule="auto"/>
        <w:ind w:firstLine="720"/>
        <w:jc w:val="both"/>
        <w:rPr>
          <w:rFonts w:eastAsia="Times New Roman"/>
          <w:szCs w:val="24"/>
        </w:rPr>
      </w:pPr>
      <w:r>
        <w:rPr>
          <w:rFonts w:eastAsia="Times New Roman"/>
          <w:b/>
          <w:szCs w:val="24"/>
        </w:rPr>
        <w:t>ΒΑΣΙΛΕΙΟΣ ΟΙΚΟΝΟΜΟΥ:</w:t>
      </w:r>
      <w:r>
        <w:rPr>
          <w:rFonts w:eastAsia="Times New Roman"/>
          <w:szCs w:val="24"/>
        </w:rPr>
        <w:t xml:space="preserve"> …</w:t>
      </w:r>
    </w:p>
    <w:p w14:paraId="02D99C54" w14:textId="77777777" w:rsidR="00D3277D" w:rsidRDefault="009F72F4">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Επειδή υπάρχει πολλή ευαισθησία στην Αίθουσα ή θα με αφήσετε να διευθύνω τη διαδικασία ή δεν θα πάμε καλά.</w:t>
      </w:r>
    </w:p>
    <w:p w14:paraId="02D99C55" w14:textId="77777777" w:rsidR="00D3277D" w:rsidRDefault="009F72F4">
      <w:pPr>
        <w:spacing w:after="0" w:line="600" w:lineRule="auto"/>
        <w:ind w:firstLine="720"/>
        <w:jc w:val="both"/>
        <w:rPr>
          <w:rFonts w:eastAsia="Times New Roman"/>
          <w:szCs w:val="24"/>
        </w:rPr>
      </w:pPr>
      <w:r>
        <w:rPr>
          <w:rFonts w:eastAsia="Times New Roman"/>
          <w:szCs w:val="24"/>
        </w:rPr>
        <w:t>Όλη η προσπάθεια που έγινε και γίνεται</w:t>
      </w:r>
      <w:r>
        <w:rPr>
          <w:rFonts w:eastAsia="Times New Roman"/>
          <w:szCs w:val="24"/>
        </w:rPr>
        <w:t>,</w:t>
      </w:r>
      <w:r>
        <w:rPr>
          <w:rFonts w:eastAsia="Times New Roman"/>
          <w:szCs w:val="24"/>
        </w:rPr>
        <w:t xml:space="preserve"> είναι να μη διακοπεί ο ειρμός της συζήτησης</w:t>
      </w:r>
      <w:r>
        <w:rPr>
          <w:rFonts w:eastAsia="Times New Roman"/>
          <w:szCs w:val="24"/>
        </w:rPr>
        <w:t>,</w:t>
      </w:r>
      <w:r>
        <w:rPr>
          <w:rFonts w:eastAsia="Times New Roman"/>
          <w:szCs w:val="24"/>
        </w:rPr>
        <w:t xml:space="preserve"> που είναι προ ημερησίας σε επίπεδο Αρχηγών κομμάτων. Από την αρχή, λοιπόν, της συζήτησης έχουν τεθεί ζητήματα για οκτώ συναδέλφους, τους οποίους θα ονοματίσω και οι οποίοι μετά…</w:t>
      </w:r>
    </w:p>
    <w:p w14:paraId="02D99C56" w14:textId="77777777" w:rsidR="00D3277D" w:rsidRDefault="009F72F4">
      <w:pPr>
        <w:spacing w:after="0" w:line="600" w:lineRule="auto"/>
        <w:ind w:firstLine="720"/>
        <w:jc w:val="both"/>
        <w:rPr>
          <w:rFonts w:eastAsia="Times New Roman"/>
          <w:szCs w:val="24"/>
        </w:rPr>
      </w:pPr>
      <w:r>
        <w:rPr>
          <w:rFonts w:eastAsia="Times New Roman"/>
          <w:b/>
          <w:szCs w:val="24"/>
        </w:rPr>
        <w:t>ΧΑΡΑΛΑΜΠΟΣ ΑΘΑΝΑΣΙΟΥ:</w:t>
      </w:r>
      <w:r>
        <w:rPr>
          <w:rFonts w:eastAsia="Times New Roman"/>
          <w:szCs w:val="24"/>
        </w:rPr>
        <w:t xml:space="preserve"> Κύριε Πρόεδρε, διαβάστε το άρθρο 68. Αμέσως μετά λέει ο</w:t>
      </w:r>
      <w:r>
        <w:rPr>
          <w:rFonts w:eastAsia="Times New Roman"/>
          <w:szCs w:val="24"/>
        </w:rPr>
        <w:t xml:space="preserve"> νόμος.</w:t>
      </w:r>
    </w:p>
    <w:p w14:paraId="02D99C57" w14:textId="77777777" w:rsidR="00D3277D" w:rsidRDefault="009F72F4">
      <w:pPr>
        <w:spacing w:after="0" w:line="600" w:lineRule="auto"/>
        <w:ind w:firstLine="720"/>
        <w:jc w:val="center"/>
        <w:rPr>
          <w:rFonts w:eastAsia="Times New Roman"/>
          <w:szCs w:val="24"/>
        </w:rPr>
      </w:pPr>
      <w:r>
        <w:rPr>
          <w:rFonts w:eastAsia="Times New Roman"/>
          <w:szCs w:val="24"/>
        </w:rPr>
        <w:t>(Θόρυβος στην Αίθουσα)</w:t>
      </w:r>
    </w:p>
    <w:p w14:paraId="02D99C58" w14:textId="77777777" w:rsidR="00D3277D" w:rsidRDefault="009F72F4">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Σας παρακαλώ, κύριε Αθανασίου!</w:t>
      </w:r>
    </w:p>
    <w:p w14:paraId="02D99C59" w14:textId="77777777" w:rsidR="00D3277D" w:rsidRDefault="009F72F4">
      <w:pPr>
        <w:spacing w:after="0" w:line="600" w:lineRule="auto"/>
        <w:ind w:firstLine="720"/>
        <w:jc w:val="both"/>
        <w:rPr>
          <w:rFonts w:eastAsia="Times New Roman"/>
          <w:szCs w:val="24"/>
        </w:rPr>
      </w:pPr>
      <w:r>
        <w:rPr>
          <w:rFonts w:eastAsia="Times New Roman"/>
          <w:szCs w:val="24"/>
        </w:rPr>
        <w:lastRenderedPageBreak/>
        <w:t>Αφήστε την τόση ευαισθησία, ηρεμήστε. Μετά τη λήξη…</w:t>
      </w:r>
    </w:p>
    <w:p w14:paraId="02D99C5A" w14:textId="77777777" w:rsidR="00D3277D" w:rsidRDefault="009F72F4">
      <w:pPr>
        <w:spacing w:after="0" w:line="600" w:lineRule="auto"/>
        <w:ind w:firstLine="720"/>
        <w:jc w:val="both"/>
        <w:rPr>
          <w:rFonts w:eastAsia="Times New Roman"/>
          <w:szCs w:val="24"/>
        </w:rPr>
      </w:pPr>
      <w:r>
        <w:rPr>
          <w:rFonts w:eastAsia="Times New Roman"/>
          <w:b/>
          <w:szCs w:val="24"/>
        </w:rPr>
        <w:t>ΒΑΣΙΛΕΙΟΣ ΟΙΚΟΝΟΜΟΥ:</w:t>
      </w:r>
      <w:r>
        <w:rPr>
          <w:rFonts w:eastAsia="Times New Roman"/>
          <w:szCs w:val="24"/>
        </w:rPr>
        <w:t xml:space="preserve"> …</w:t>
      </w:r>
    </w:p>
    <w:p w14:paraId="02D99C5B" w14:textId="77777777" w:rsidR="00D3277D" w:rsidRDefault="009F72F4">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Κύριε Οικονόμου, θα με αναγκάσετε να μη</w:t>
      </w:r>
      <w:r>
        <w:rPr>
          <w:rFonts w:eastAsia="Times New Roman"/>
          <w:szCs w:val="24"/>
        </w:rPr>
        <w:t xml:space="preserve"> σας δώσω καθόλου τον λόγο.</w:t>
      </w:r>
    </w:p>
    <w:p w14:paraId="02D99C5C" w14:textId="77777777" w:rsidR="00D3277D" w:rsidRDefault="009F72F4">
      <w:pPr>
        <w:spacing w:after="0" w:line="600" w:lineRule="auto"/>
        <w:ind w:firstLine="720"/>
        <w:jc w:val="both"/>
        <w:rPr>
          <w:rFonts w:eastAsia="Times New Roman"/>
          <w:szCs w:val="24"/>
        </w:rPr>
      </w:pPr>
      <w:r>
        <w:rPr>
          <w:rFonts w:eastAsia="Times New Roman"/>
          <w:b/>
          <w:szCs w:val="24"/>
        </w:rPr>
        <w:t>ΒΑΣΙΛΕΙΟΣ ΟΙΚΟΝΟΜΟΥ:</w:t>
      </w:r>
      <w:r>
        <w:rPr>
          <w:rFonts w:eastAsia="Times New Roman"/>
          <w:szCs w:val="24"/>
        </w:rPr>
        <w:t xml:space="preserve"> …</w:t>
      </w:r>
    </w:p>
    <w:p w14:paraId="02D99C5D" w14:textId="77777777" w:rsidR="00D3277D" w:rsidRDefault="009F72F4">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Αφού λήξει ο πρώτος κύκλος, δηλαδή είναι ο Πρόεδρος ο κ. Λεβέντης και είναι οι δύο Υπουργοί, ο κ. Παππάς και ο κ. Παπαγγελόπουλος, ύστερα έχουν ζητήσει και δικαιούνται να πάρου</w:t>
      </w:r>
      <w:r>
        <w:rPr>
          <w:rFonts w:eastAsia="Times New Roman"/>
          <w:szCs w:val="24"/>
        </w:rPr>
        <w:t xml:space="preserve">ν τον λόγο εφόσον το θελήσουν, με αφορμή και τη συζήτηση που έγινε, ο κ. </w:t>
      </w:r>
      <w:proofErr w:type="spellStart"/>
      <w:r>
        <w:rPr>
          <w:rFonts w:eastAsia="Times New Roman"/>
          <w:szCs w:val="24"/>
        </w:rPr>
        <w:t>Φλαμπουράρης</w:t>
      </w:r>
      <w:proofErr w:type="spellEnd"/>
      <w:r>
        <w:rPr>
          <w:rFonts w:eastAsia="Times New Roman"/>
          <w:szCs w:val="24"/>
        </w:rPr>
        <w:t xml:space="preserve">, ο κ. Σταθάκης, ο κ. </w:t>
      </w:r>
      <w:proofErr w:type="spellStart"/>
      <w:r>
        <w:rPr>
          <w:rFonts w:eastAsia="Times New Roman"/>
          <w:szCs w:val="24"/>
        </w:rPr>
        <w:t>Σπίρτζης</w:t>
      </w:r>
      <w:proofErr w:type="spellEnd"/>
      <w:r>
        <w:rPr>
          <w:rFonts w:eastAsia="Times New Roman"/>
          <w:szCs w:val="24"/>
        </w:rPr>
        <w:t xml:space="preserve">, ο κ. Λοβέρδος, η κ. </w:t>
      </w:r>
      <w:proofErr w:type="spellStart"/>
      <w:r>
        <w:rPr>
          <w:rFonts w:eastAsia="Times New Roman"/>
          <w:szCs w:val="24"/>
        </w:rPr>
        <w:t>Γεροβασίλη</w:t>
      </w:r>
      <w:proofErr w:type="spellEnd"/>
      <w:r>
        <w:rPr>
          <w:rFonts w:eastAsia="Times New Roman"/>
          <w:szCs w:val="24"/>
        </w:rPr>
        <w:t xml:space="preserve">, ο κ. </w:t>
      </w:r>
      <w:proofErr w:type="spellStart"/>
      <w:r>
        <w:rPr>
          <w:rFonts w:eastAsia="Times New Roman"/>
          <w:szCs w:val="24"/>
        </w:rPr>
        <w:t>Μουζάλας</w:t>
      </w:r>
      <w:proofErr w:type="spellEnd"/>
      <w:r>
        <w:rPr>
          <w:rFonts w:eastAsia="Times New Roman"/>
          <w:szCs w:val="24"/>
        </w:rPr>
        <w:t>, ο κ. Οικονόμου και ο κ. Αθανασίου. Κατά σειρά για όλους αυτούς τους συναδέλφους…</w:t>
      </w:r>
    </w:p>
    <w:p w14:paraId="02D99C5E" w14:textId="77777777" w:rsidR="00D3277D" w:rsidRDefault="009F72F4">
      <w:pPr>
        <w:spacing w:after="0" w:line="600" w:lineRule="auto"/>
        <w:ind w:firstLine="720"/>
        <w:jc w:val="both"/>
        <w:rPr>
          <w:rFonts w:eastAsia="Times New Roman"/>
          <w:szCs w:val="24"/>
        </w:rPr>
      </w:pPr>
      <w:r>
        <w:rPr>
          <w:rFonts w:eastAsia="Times New Roman"/>
          <w:b/>
          <w:szCs w:val="24"/>
        </w:rPr>
        <w:t>ΣΠΥΡΙΔΩΝ-ΑΔ</w:t>
      </w:r>
      <w:r>
        <w:rPr>
          <w:rFonts w:eastAsia="Times New Roman"/>
          <w:b/>
          <w:szCs w:val="24"/>
        </w:rPr>
        <w:t>ΩΝΙΣ ΓΕΩΡΓΙΑΔΗΣ:</w:t>
      </w:r>
      <w:r>
        <w:rPr>
          <w:rFonts w:eastAsia="Times New Roman"/>
          <w:szCs w:val="24"/>
        </w:rPr>
        <w:t xml:space="preserve"> Κύριε Πρόεδρε, και εγώ…</w:t>
      </w:r>
    </w:p>
    <w:p w14:paraId="02D99C5F" w14:textId="77777777" w:rsidR="00D3277D" w:rsidRDefault="009F72F4">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Κύριε Γεωργιάδη!</w:t>
      </w:r>
    </w:p>
    <w:p w14:paraId="02D99C60" w14:textId="77777777" w:rsidR="00D3277D" w:rsidRDefault="009F72F4">
      <w:pPr>
        <w:spacing w:after="0" w:line="600" w:lineRule="auto"/>
        <w:ind w:firstLine="720"/>
        <w:jc w:val="both"/>
        <w:rPr>
          <w:rFonts w:eastAsia="Times New Roman"/>
          <w:szCs w:val="24"/>
        </w:rPr>
      </w:pPr>
      <w:r>
        <w:rPr>
          <w:rFonts w:eastAsia="Times New Roman"/>
          <w:b/>
          <w:szCs w:val="24"/>
        </w:rPr>
        <w:lastRenderedPageBreak/>
        <w:t>ΧΡΗΣΤΟΣ ΜΠΟΥΚΩΡΟΣ:</w:t>
      </w:r>
      <w:r>
        <w:rPr>
          <w:rFonts w:eastAsia="Times New Roman"/>
          <w:szCs w:val="24"/>
        </w:rPr>
        <w:t xml:space="preserve"> Τι θα καταλάβει ο κόσμος; Θα παρακολουθεί δεκαπέντε ώρες;</w:t>
      </w:r>
    </w:p>
    <w:p w14:paraId="02D99C61" w14:textId="77777777" w:rsidR="00D3277D" w:rsidRDefault="009F72F4">
      <w:pPr>
        <w:spacing w:after="0" w:line="600" w:lineRule="auto"/>
        <w:ind w:firstLine="720"/>
        <w:jc w:val="both"/>
        <w:rPr>
          <w:rFonts w:eastAsia="Times New Roman"/>
          <w:szCs w:val="24"/>
        </w:rPr>
      </w:pPr>
      <w:r>
        <w:rPr>
          <w:rFonts w:eastAsia="Times New Roman"/>
          <w:b/>
          <w:szCs w:val="24"/>
        </w:rPr>
        <w:t xml:space="preserve">ΧΑΡΑΛΑΜΠΟΣ ΑΘΑΝΑΣΙΟΥ: </w:t>
      </w:r>
      <w:r>
        <w:rPr>
          <w:rFonts w:eastAsia="Times New Roman"/>
          <w:szCs w:val="24"/>
        </w:rPr>
        <w:t xml:space="preserve">Διαβάστε το άρθρο 68. Είναι σαφές. </w:t>
      </w:r>
    </w:p>
    <w:p w14:paraId="02D99C62" w14:textId="77777777" w:rsidR="00D3277D" w:rsidRDefault="009F72F4">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Ένα λ</w:t>
      </w:r>
      <w:r>
        <w:rPr>
          <w:rFonts w:eastAsia="Times New Roman"/>
          <w:szCs w:val="24"/>
        </w:rPr>
        <w:t>επτό. Θα ακούσετε; Δεν αντιδράσατε όταν ο Αρχηγός της Αξιωματικής Αντιπολίτευσης σε μία συζήτηση η οποία είναι…</w:t>
      </w:r>
    </w:p>
    <w:p w14:paraId="02D99C63" w14:textId="77777777" w:rsidR="00D3277D" w:rsidRDefault="009F72F4">
      <w:pPr>
        <w:spacing w:after="0" w:line="600" w:lineRule="auto"/>
        <w:ind w:firstLine="720"/>
        <w:jc w:val="both"/>
        <w:rPr>
          <w:rFonts w:eastAsia="Times New Roman"/>
          <w:szCs w:val="24"/>
        </w:rPr>
      </w:pPr>
      <w:r>
        <w:rPr>
          <w:rFonts w:eastAsia="Times New Roman"/>
          <w:b/>
          <w:szCs w:val="24"/>
        </w:rPr>
        <w:t xml:space="preserve">ΒΑΣΙΛΕΙΟΣ ΚΙΚΙΛΙΑΣ: </w:t>
      </w:r>
      <w:r>
        <w:rPr>
          <w:rFonts w:eastAsia="Times New Roman"/>
          <w:szCs w:val="24"/>
        </w:rPr>
        <w:t>Δεν λέει αυτό ο Κανονισμός, κύριε Πρόεδρε.</w:t>
      </w:r>
    </w:p>
    <w:p w14:paraId="02D99C64" w14:textId="77777777" w:rsidR="00D3277D" w:rsidRDefault="009F72F4">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Ένα λεπτό! Κύριε </w:t>
      </w:r>
      <w:proofErr w:type="spellStart"/>
      <w:r>
        <w:rPr>
          <w:rFonts w:eastAsia="Times New Roman"/>
          <w:szCs w:val="24"/>
        </w:rPr>
        <w:t>Κικίλια</w:t>
      </w:r>
      <w:proofErr w:type="spellEnd"/>
      <w:r>
        <w:rPr>
          <w:rFonts w:eastAsia="Times New Roman"/>
          <w:szCs w:val="24"/>
        </w:rPr>
        <w:t>, γιατί με διακόπτετε; Σας π</w:t>
      </w:r>
      <w:r>
        <w:rPr>
          <w:rFonts w:eastAsia="Times New Roman"/>
          <w:szCs w:val="24"/>
        </w:rPr>
        <w:t>αρακαλώ. Ακούστε λίγο.</w:t>
      </w:r>
    </w:p>
    <w:p w14:paraId="02D99C65" w14:textId="77777777" w:rsidR="00D3277D" w:rsidRDefault="009F72F4">
      <w:pPr>
        <w:spacing w:after="0" w:line="600" w:lineRule="auto"/>
        <w:ind w:firstLine="720"/>
        <w:jc w:val="both"/>
        <w:rPr>
          <w:rFonts w:eastAsia="Times New Roman"/>
          <w:szCs w:val="24"/>
        </w:rPr>
      </w:pPr>
      <w:r>
        <w:rPr>
          <w:rFonts w:eastAsia="Times New Roman"/>
          <w:b/>
          <w:szCs w:val="24"/>
        </w:rPr>
        <w:t xml:space="preserve">ΑΘΑΝΑΣΙΟΣ ΔΑΒΑΚΗΣ: </w:t>
      </w:r>
      <w:r>
        <w:rPr>
          <w:rFonts w:eastAsia="Times New Roman"/>
          <w:szCs w:val="24"/>
        </w:rPr>
        <w:t>Υπάρχει κωλυσιεργία. Έχουν περάσει δέκα λεπτά.</w:t>
      </w:r>
    </w:p>
    <w:p w14:paraId="02D99C66" w14:textId="77777777" w:rsidR="00D3277D" w:rsidRDefault="009F72F4">
      <w:pPr>
        <w:spacing w:after="0" w:line="600" w:lineRule="auto"/>
        <w:ind w:firstLine="720"/>
        <w:jc w:val="center"/>
        <w:rPr>
          <w:rFonts w:eastAsia="Times New Roman"/>
          <w:szCs w:val="24"/>
        </w:rPr>
      </w:pPr>
      <w:r>
        <w:rPr>
          <w:rFonts w:eastAsia="Times New Roman"/>
          <w:szCs w:val="24"/>
        </w:rPr>
        <w:t>(Θόρυβος στην Αίθουσα)</w:t>
      </w:r>
    </w:p>
    <w:p w14:paraId="02D99C67" w14:textId="77777777" w:rsidR="00D3277D" w:rsidRDefault="009F72F4">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Κύριε Δαβάκη, από μένα υπάρχει κωλυσιεργία;</w:t>
      </w:r>
    </w:p>
    <w:p w14:paraId="02D99C68" w14:textId="77777777" w:rsidR="00D3277D" w:rsidRDefault="009F72F4">
      <w:pPr>
        <w:spacing w:after="0" w:line="600" w:lineRule="auto"/>
        <w:ind w:firstLine="720"/>
        <w:jc w:val="both"/>
        <w:rPr>
          <w:rFonts w:eastAsia="Times New Roman"/>
          <w:szCs w:val="24"/>
        </w:rPr>
      </w:pPr>
      <w:r>
        <w:rPr>
          <w:rFonts w:eastAsia="Times New Roman"/>
          <w:b/>
          <w:szCs w:val="24"/>
        </w:rPr>
        <w:t xml:space="preserve">ΑΘΑΝΑΣΙΟΣ ΔΑΒΑΚΗΣ: </w:t>
      </w:r>
      <w:r>
        <w:rPr>
          <w:rFonts w:eastAsia="Times New Roman"/>
          <w:szCs w:val="24"/>
        </w:rPr>
        <w:t>Θα είχε τελειώσει το θέμα</w:t>
      </w:r>
      <w:r>
        <w:rPr>
          <w:rFonts w:eastAsia="Times New Roman"/>
          <w:szCs w:val="24"/>
        </w:rPr>
        <w:t>,</w:t>
      </w:r>
      <w:r>
        <w:rPr>
          <w:rFonts w:eastAsia="Times New Roman"/>
          <w:szCs w:val="24"/>
        </w:rPr>
        <w:t xml:space="preserve"> αν είχε δοθεί τότε ο λόγος.</w:t>
      </w:r>
    </w:p>
    <w:p w14:paraId="02D99C69" w14:textId="77777777" w:rsidR="00D3277D" w:rsidRDefault="009F72F4">
      <w:pPr>
        <w:spacing w:after="0" w:line="600" w:lineRule="auto"/>
        <w:ind w:firstLine="720"/>
        <w:jc w:val="both"/>
        <w:rPr>
          <w:rFonts w:eastAsia="Times New Roman"/>
          <w:szCs w:val="24"/>
        </w:rPr>
      </w:pPr>
      <w:r>
        <w:rPr>
          <w:rFonts w:eastAsia="Times New Roman"/>
          <w:b/>
          <w:szCs w:val="24"/>
        </w:rPr>
        <w:lastRenderedPageBreak/>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Οι συνάδελφοι που έχουν ζητήσει τον λόγο και δεν τους δόθηκε</w:t>
      </w:r>
      <w:r>
        <w:rPr>
          <w:rFonts w:eastAsia="Times New Roman"/>
          <w:szCs w:val="24"/>
        </w:rPr>
        <w:t>,</w:t>
      </w:r>
      <w:r>
        <w:rPr>
          <w:rFonts w:eastAsia="Times New Roman"/>
          <w:szCs w:val="24"/>
        </w:rPr>
        <w:t xml:space="preserve"> είναι από πριν τρεις ώρες. Δεν είναι τώρα μόνο. Κύριε Δαβάκη, ίσως δεν προσέξατε …</w:t>
      </w:r>
    </w:p>
    <w:p w14:paraId="02D99C6A" w14:textId="77777777" w:rsidR="00D3277D" w:rsidRDefault="009F72F4">
      <w:pPr>
        <w:spacing w:after="0" w:line="600" w:lineRule="auto"/>
        <w:ind w:firstLine="720"/>
        <w:jc w:val="center"/>
        <w:rPr>
          <w:rFonts w:eastAsia="Times New Roman"/>
          <w:szCs w:val="24"/>
        </w:rPr>
      </w:pPr>
      <w:r>
        <w:rPr>
          <w:rFonts w:eastAsia="Times New Roman"/>
          <w:szCs w:val="24"/>
        </w:rPr>
        <w:t>(Θόρυβος στην Αίθουσα)</w:t>
      </w:r>
    </w:p>
    <w:p w14:paraId="02D99C6B" w14:textId="77777777" w:rsidR="00D3277D" w:rsidRDefault="009F72F4">
      <w:pPr>
        <w:spacing w:after="0" w:line="600" w:lineRule="auto"/>
        <w:ind w:firstLine="720"/>
        <w:jc w:val="both"/>
        <w:rPr>
          <w:rFonts w:eastAsia="Times New Roman"/>
          <w:szCs w:val="24"/>
        </w:rPr>
      </w:pPr>
      <w:r>
        <w:rPr>
          <w:rFonts w:eastAsia="Times New Roman"/>
          <w:szCs w:val="24"/>
        </w:rPr>
        <w:t>Παρακαλώ, σταματήστε από δω. Σ</w:t>
      </w:r>
      <w:r>
        <w:rPr>
          <w:rFonts w:eastAsia="Times New Roman"/>
          <w:szCs w:val="24"/>
        </w:rPr>
        <w:t>ταματήστε απ’ αυτή την πλευρά</w:t>
      </w:r>
      <w:r>
        <w:rPr>
          <w:rFonts w:eastAsia="Times New Roman"/>
          <w:szCs w:val="24"/>
        </w:rPr>
        <w:t>,</w:t>
      </w:r>
      <w:r>
        <w:rPr>
          <w:rFonts w:eastAsia="Times New Roman"/>
          <w:szCs w:val="24"/>
        </w:rPr>
        <w:t xml:space="preserve"> για να εξηγήσω στους συναδέλφους, διότι είναι θέμα εξήγησης, για να μη γίνει παρεξήγηση. Δεν υπάρχει πρόβλημα. </w:t>
      </w:r>
    </w:p>
    <w:p w14:paraId="02D99C6C" w14:textId="77777777" w:rsidR="00D3277D" w:rsidRDefault="009F72F4">
      <w:pPr>
        <w:spacing w:after="0" w:line="600" w:lineRule="auto"/>
        <w:ind w:firstLine="720"/>
        <w:jc w:val="both"/>
        <w:rPr>
          <w:rFonts w:eastAsia="Times New Roman"/>
          <w:szCs w:val="24"/>
        </w:rPr>
      </w:pPr>
      <w:r>
        <w:rPr>
          <w:rFonts w:eastAsia="Times New Roman"/>
          <w:szCs w:val="24"/>
        </w:rPr>
        <w:t>Από τη δεύτερη κιόλας ομιλία-αγόρευση εν τη ρύμη του λόγου υπήρξαν αναφορές σε συναδέλφους, Υπουργούς ή Βουλευτές</w:t>
      </w:r>
      <w:r>
        <w:rPr>
          <w:rFonts w:eastAsia="Times New Roman"/>
          <w:szCs w:val="24"/>
        </w:rPr>
        <w:t>, παραδείγματος χάρ</w:t>
      </w:r>
      <w:r>
        <w:rPr>
          <w:rFonts w:eastAsia="Times New Roman"/>
          <w:szCs w:val="24"/>
        </w:rPr>
        <w:t>ιν</w:t>
      </w:r>
      <w:r>
        <w:rPr>
          <w:rFonts w:eastAsia="Times New Roman"/>
          <w:szCs w:val="24"/>
        </w:rPr>
        <w:t xml:space="preserve"> για τα «πόθεν έσχες» Υπουργών ονομαστικά και ζητήθηκε να γίνουν τότε ονομαστικές αναφορές και να πάρουν τον λόγο επί προσωπικού, όπως επίσης ύστερα και για τον κ. </w:t>
      </w:r>
      <w:proofErr w:type="spellStart"/>
      <w:r>
        <w:rPr>
          <w:rFonts w:eastAsia="Times New Roman"/>
          <w:szCs w:val="24"/>
        </w:rPr>
        <w:t>Μουζάλα</w:t>
      </w:r>
      <w:proofErr w:type="spellEnd"/>
      <w:r>
        <w:rPr>
          <w:rFonts w:eastAsia="Times New Roman"/>
          <w:szCs w:val="24"/>
        </w:rPr>
        <w:t xml:space="preserve"> και για το ποιους έχει στο γραφείο της η κ. </w:t>
      </w:r>
      <w:proofErr w:type="spellStart"/>
      <w:r>
        <w:rPr>
          <w:rFonts w:eastAsia="Times New Roman"/>
          <w:szCs w:val="24"/>
        </w:rPr>
        <w:t>Γεροβασίλη</w:t>
      </w:r>
      <w:proofErr w:type="spellEnd"/>
      <w:r>
        <w:rPr>
          <w:rFonts w:eastAsia="Times New Roman"/>
          <w:szCs w:val="24"/>
        </w:rPr>
        <w:t>. Όλους α</w:t>
      </w:r>
      <w:r>
        <w:rPr>
          <w:rFonts w:eastAsia="Times New Roman"/>
          <w:szCs w:val="24"/>
        </w:rPr>
        <w:t xml:space="preserve">υτούς τους συναδέλφους τους έχουμε καταγράψει, διότι αλλιώς η όλη συζήτηση θα </w:t>
      </w:r>
      <w:proofErr w:type="spellStart"/>
      <w:r>
        <w:rPr>
          <w:rFonts w:eastAsia="Times New Roman"/>
          <w:szCs w:val="24"/>
        </w:rPr>
        <w:t>παρεκτρέπετο</w:t>
      </w:r>
      <w:proofErr w:type="spellEnd"/>
      <w:r>
        <w:rPr>
          <w:rFonts w:eastAsia="Times New Roman"/>
          <w:szCs w:val="24"/>
        </w:rPr>
        <w:t xml:space="preserve"> από συζήτηση σε επίπεδο Αρχηγών κομμάτων και θα τους δοθεί ο λόγος. Καταλάβατε;</w:t>
      </w:r>
    </w:p>
    <w:p w14:paraId="02D99C6D" w14:textId="77777777" w:rsidR="00D3277D" w:rsidRDefault="009F72F4">
      <w:pPr>
        <w:spacing w:after="0" w:line="600" w:lineRule="auto"/>
        <w:ind w:firstLine="720"/>
        <w:jc w:val="both"/>
        <w:rPr>
          <w:rFonts w:eastAsia="Times New Roman"/>
          <w:szCs w:val="24"/>
        </w:rPr>
      </w:pPr>
      <w:r>
        <w:rPr>
          <w:rFonts w:eastAsia="Times New Roman"/>
          <w:szCs w:val="24"/>
        </w:rPr>
        <w:t>Τον λόγο έχει ο κ. Λεβέντης.</w:t>
      </w:r>
    </w:p>
    <w:p w14:paraId="02D99C6E" w14:textId="77777777" w:rsidR="00D3277D" w:rsidRDefault="009F72F4">
      <w:pPr>
        <w:spacing w:after="0" w:line="600" w:lineRule="auto"/>
        <w:ind w:firstLine="720"/>
        <w:jc w:val="center"/>
        <w:rPr>
          <w:rFonts w:eastAsia="Times New Roman"/>
          <w:szCs w:val="24"/>
        </w:rPr>
      </w:pPr>
      <w:r>
        <w:rPr>
          <w:rFonts w:eastAsia="Times New Roman"/>
          <w:szCs w:val="24"/>
        </w:rPr>
        <w:lastRenderedPageBreak/>
        <w:t>(Θόρυβος στην Αίθουσα)</w:t>
      </w:r>
    </w:p>
    <w:p w14:paraId="02D99C6F" w14:textId="77777777" w:rsidR="00D3277D" w:rsidRDefault="009F72F4">
      <w:pPr>
        <w:spacing w:after="0" w:line="600" w:lineRule="auto"/>
        <w:ind w:firstLine="720"/>
        <w:jc w:val="both"/>
        <w:rPr>
          <w:rFonts w:eastAsia="Times New Roman"/>
          <w:szCs w:val="24"/>
        </w:rPr>
      </w:pPr>
      <w:r>
        <w:rPr>
          <w:rFonts w:eastAsia="Times New Roman"/>
          <w:b/>
          <w:szCs w:val="24"/>
        </w:rPr>
        <w:t xml:space="preserve">ΒΑΣΙΛΕΙΟΣ ΚΙΚΙΛΙΑΣ: </w:t>
      </w:r>
      <w:r>
        <w:rPr>
          <w:rFonts w:eastAsia="Times New Roman"/>
          <w:szCs w:val="24"/>
        </w:rPr>
        <w:t>Αυτό λέει ο Κ</w:t>
      </w:r>
      <w:r>
        <w:rPr>
          <w:rFonts w:eastAsia="Times New Roman"/>
          <w:szCs w:val="24"/>
        </w:rPr>
        <w:t>ανονισμός; Δεν λέει αυτό.</w:t>
      </w:r>
    </w:p>
    <w:p w14:paraId="02D99C70" w14:textId="77777777" w:rsidR="00D3277D" w:rsidRDefault="009F72F4">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Ναι. Κύριε </w:t>
      </w:r>
      <w:proofErr w:type="spellStart"/>
      <w:r>
        <w:rPr>
          <w:rFonts w:eastAsia="Times New Roman"/>
          <w:szCs w:val="24"/>
        </w:rPr>
        <w:t>Κικίλια</w:t>
      </w:r>
      <w:proofErr w:type="spellEnd"/>
      <w:r>
        <w:rPr>
          <w:rFonts w:eastAsia="Times New Roman"/>
          <w:szCs w:val="24"/>
        </w:rPr>
        <w:t>…</w:t>
      </w:r>
    </w:p>
    <w:p w14:paraId="02D99C71" w14:textId="77777777" w:rsidR="00D3277D" w:rsidRDefault="009F72F4">
      <w:pPr>
        <w:spacing w:after="0" w:line="600" w:lineRule="auto"/>
        <w:ind w:firstLine="720"/>
        <w:jc w:val="both"/>
        <w:rPr>
          <w:rFonts w:eastAsia="Times New Roman"/>
          <w:szCs w:val="24"/>
        </w:rPr>
      </w:pPr>
      <w:r>
        <w:rPr>
          <w:rFonts w:eastAsia="Times New Roman"/>
          <w:b/>
          <w:szCs w:val="24"/>
        </w:rPr>
        <w:t xml:space="preserve">ΒΑΣΙΛΕΙΟΣ ΚΙΚΙΛΙΑΣ: </w:t>
      </w:r>
      <w:r>
        <w:rPr>
          <w:rFonts w:eastAsia="Times New Roman"/>
          <w:szCs w:val="24"/>
        </w:rPr>
        <w:t>Οκτώ άτομα μετά από δεκαπέντε ώρες; Δεν λέει αυτό ο Κανονισμός!</w:t>
      </w:r>
    </w:p>
    <w:p w14:paraId="02D99C72" w14:textId="77777777" w:rsidR="00D3277D" w:rsidRDefault="009F72F4">
      <w:pPr>
        <w:spacing w:after="0" w:line="600" w:lineRule="auto"/>
        <w:ind w:firstLine="720"/>
        <w:jc w:val="both"/>
        <w:rPr>
          <w:rFonts w:eastAsia="Times New Roman"/>
          <w:szCs w:val="24"/>
        </w:rPr>
      </w:pPr>
      <w:r>
        <w:rPr>
          <w:rFonts w:eastAsia="Times New Roman"/>
          <w:b/>
          <w:szCs w:val="24"/>
        </w:rPr>
        <w:t xml:space="preserve">ΧΡΗΣΤΟΣ ΜΠΓΙΑΛΑΣ: </w:t>
      </w:r>
      <w:r>
        <w:rPr>
          <w:rFonts w:eastAsia="Times New Roman"/>
          <w:szCs w:val="24"/>
        </w:rPr>
        <w:t>Κύριε Πρόεδρε …</w:t>
      </w:r>
    </w:p>
    <w:p w14:paraId="02D99C73" w14:textId="77777777" w:rsidR="00D3277D" w:rsidRDefault="009F72F4">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Κύριε </w:t>
      </w:r>
      <w:proofErr w:type="spellStart"/>
      <w:r>
        <w:rPr>
          <w:rFonts w:eastAsia="Times New Roman"/>
          <w:szCs w:val="24"/>
        </w:rPr>
        <w:t>Κικίλια</w:t>
      </w:r>
      <w:proofErr w:type="spellEnd"/>
      <w:r>
        <w:rPr>
          <w:rFonts w:eastAsia="Times New Roman"/>
          <w:szCs w:val="24"/>
        </w:rPr>
        <w:t>, εγώ σας είπα ότι…</w:t>
      </w:r>
    </w:p>
    <w:p w14:paraId="02D99C74" w14:textId="77777777" w:rsidR="00D3277D" w:rsidRDefault="009F72F4">
      <w:pPr>
        <w:spacing w:after="0" w:line="600" w:lineRule="auto"/>
        <w:ind w:firstLine="720"/>
        <w:jc w:val="both"/>
        <w:rPr>
          <w:rFonts w:eastAsia="Times New Roman"/>
          <w:szCs w:val="24"/>
        </w:rPr>
      </w:pPr>
      <w:r>
        <w:rPr>
          <w:rFonts w:eastAsia="Times New Roman"/>
          <w:b/>
          <w:szCs w:val="24"/>
        </w:rPr>
        <w:t xml:space="preserve">ΒΑΣΙΛΕΙΟΣ ΚΙΚΙΛΙΑΣ: </w:t>
      </w:r>
      <w:r>
        <w:rPr>
          <w:rFonts w:eastAsia="Times New Roman"/>
          <w:szCs w:val="24"/>
        </w:rPr>
        <w:t>Να τηρείτε τον Κανονισμό!</w:t>
      </w:r>
    </w:p>
    <w:p w14:paraId="02D99C75" w14:textId="77777777" w:rsidR="00D3277D" w:rsidRDefault="009F72F4">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Κύριε </w:t>
      </w:r>
      <w:proofErr w:type="spellStart"/>
      <w:r>
        <w:rPr>
          <w:rFonts w:eastAsia="Times New Roman"/>
          <w:szCs w:val="24"/>
        </w:rPr>
        <w:t>Κικίλια</w:t>
      </w:r>
      <w:proofErr w:type="spellEnd"/>
      <w:r>
        <w:rPr>
          <w:rFonts w:eastAsia="Times New Roman"/>
          <w:szCs w:val="24"/>
        </w:rPr>
        <w:t>, εγώ σας είπα ότι το λέει ο Κανονισμός; Το λέω εγώ που διευθύνω τη συζήτηση. Καταλάβατε; Σας παρακαλώ πολύ ακριβώς για την οικονομία της συζήτησης. Δεν καταλαβαίνετε τ</w:t>
      </w:r>
      <w:r>
        <w:rPr>
          <w:rFonts w:eastAsia="Times New Roman"/>
          <w:szCs w:val="24"/>
        </w:rPr>
        <w:t xml:space="preserve">ι σας λέω. </w:t>
      </w:r>
      <w:proofErr w:type="spellStart"/>
      <w:r>
        <w:rPr>
          <w:rFonts w:eastAsia="Times New Roman"/>
          <w:szCs w:val="24"/>
        </w:rPr>
        <w:t>Μνήσθητί</w:t>
      </w:r>
      <w:proofErr w:type="spellEnd"/>
      <w:r>
        <w:rPr>
          <w:rFonts w:eastAsia="Times New Roman"/>
          <w:szCs w:val="24"/>
        </w:rPr>
        <w:t xml:space="preserve"> μου…</w:t>
      </w:r>
    </w:p>
    <w:p w14:paraId="02D99C76" w14:textId="77777777" w:rsidR="00D3277D" w:rsidRDefault="009F72F4">
      <w:pPr>
        <w:spacing w:after="0" w:line="600" w:lineRule="auto"/>
        <w:ind w:firstLine="720"/>
        <w:jc w:val="both"/>
        <w:rPr>
          <w:rFonts w:eastAsia="Times New Roman"/>
          <w:szCs w:val="24"/>
        </w:rPr>
      </w:pPr>
      <w:r>
        <w:rPr>
          <w:rFonts w:eastAsia="Times New Roman"/>
          <w:b/>
          <w:szCs w:val="24"/>
        </w:rPr>
        <w:lastRenderedPageBreak/>
        <w:t xml:space="preserve">ΒΑΣΙΛΕΙΟΣ ΚΙΚΙΛΙΑΣ: </w:t>
      </w:r>
      <w:r>
        <w:rPr>
          <w:rFonts w:eastAsia="Times New Roman"/>
          <w:szCs w:val="24"/>
        </w:rPr>
        <w:t>Υπάγεστε στον Κανονισμό της Βουλής, όπως όλοι οι υπόλοιποι εδώ μέσα. Από πότε ο Πρόεδρος της Βουλής δεν τηρεί τον Κανονισμό και το λέει και ευθαρσώς; Από πότε;</w:t>
      </w:r>
    </w:p>
    <w:p w14:paraId="02D99C77" w14:textId="77777777" w:rsidR="00D3277D" w:rsidRDefault="009F72F4">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Το λέω ευθαρσώς</w:t>
      </w:r>
      <w:r>
        <w:rPr>
          <w:rFonts w:eastAsia="Times New Roman"/>
          <w:szCs w:val="24"/>
        </w:rPr>
        <w:t>,</w:t>
      </w:r>
      <w:r>
        <w:rPr>
          <w:rFonts w:eastAsia="Times New Roman"/>
          <w:szCs w:val="24"/>
        </w:rPr>
        <w:t xml:space="preserve"> διότι</w:t>
      </w:r>
      <w:r>
        <w:rPr>
          <w:rFonts w:eastAsia="Times New Roman"/>
          <w:szCs w:val="24"/>
        </w:rPr>
        <w:t xml:space="preserve"> έτσι θα πρέπει να γίνει η συζήτηση.</w:t>
      </w:r>
    </w:p>
    <w:p w14:paraId="02D99C78" w14:textId="77777777" w:rsidR="00D3277D" w:rsidRDefault="009F72F4">
      <w:pPr>
        <w:spacing w:after="0" w:line="600" w:lineRule="auto"/>
        <w:ind w:firstLine="720"/>
        <w:jc w:val="both"/>
        <w:rPr>
          <w:rFonts w:eastAsia="Times New Roman"/>
          <w:szCs w:val="24"/>
        </w:rPr>
      </w:pPr>
      <w:r>
        <w:rPr>
          <w:rFonts w:eastAsia="Times New Roman"/>
          <w:b/>
          <w:szCs w:val="24"/>
        </w:rPr>
        <w:t xml:space="preserve">ΒΑΣΙΛΕΙΟΣ ΚΙΚΙΛΙΑΣ: </w:t>
      </w:r>
      <w:r>
        <w:rPr>
          <w:rFonts w:eastAsia="Times New Roman"/>
          <w:szCs w:val="24"/>
        </w:rPr>
        <w:t>Δεν τηρείτε τον Κανονισμό!</w:t>
      </w:r>
    </w:p>
    <w:p w14:paraId="02D99C79" w14:textId="77777777" w:rsidR="00D3277D" w:rsidRDefault="009F72F4">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Εσείς το λέτε.</w:t>
      </w:r>
    </w:p>
    <w:p w14:paraId="02D99C7A" w14:textId="77777777" w:rsidR="00D3277D" w:rsidRDefault="009F72F4">
      <w:pPr>
        <w:spacing w:after="0" w:line="600" w:lineRule="auto"/>
        <w:ind w:firstLine="720"/>
        <w:jc w:val="both"/>
        <w:rPr>
          <w:rFonts w:eastAsia="Times New Roman"/>
          <w:szCs w:val="24"/>
        </w:rPr>
      </w:pPr>
      <w:r>
        <w:rPr>
          <w:rFonts w:eastAsia="Times New Roman"/>
          <w:b/>
          <w:szCs w:val="24"/>
        </w:rPr>
        <w:t xml:space="preserve">ΒΑΣΙΛΕΙΟΣ ΚΙΚΙΛΙΑΣ: </w:t>
      </w:r>
      <w:r>
        <w:rPr>
          <w:rFonts w:eastAsia="Times New Roman"/>
          <w:szCs w:val="24"/>
        </w:rPr>
        <w:t xml:space="preserve">Έχει δικαίωμα η κ. </w:t>
      </w:r>
      <w:proofErr w:type="spellStart"/>
      <w:r>
        <w:rPr>
          <w:rFonts w:eastAsia="Times New Roman"/>
          <w:szCs w:val="24"/>
        </w:rPr>
        <w:t>Γεροβασίλη</w:t>
      </w:r>
      <w:proofErr w:type="spellEnd"/>
      <w:r>
        <w:rPr>
          <w:rFonts w:eastAsia="Times New Roman"/>
          <w:szCs w:val="24"/>
        </w:rPr>
        <w:t xml:space="preserve"> αλλά και οποιοσδήποτε, να πάρει τον λόγο επειδή το θέλει, αν είναι επί προσωπι</w:t>
      </w:r>
      <w:r>
        <w:rPr>
          <w:rFonts w:eastAsia="Times New Roman"/>
          <w:szCs w:val="24"/>
        </w:rPr>
        <w:t>κού. Δεν υπάρχει αυτό για τη Νέα Δημοκρατία, αλλά όχι στο Κοινοβούλιο …</w:t>
      </w:r>
    </w:p>
    <w:p w14:paraId="02D99C7B" w14:textId="77777777" w:rsidR="00D3277D" w:rsidRDefault="009F72F4">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Ακριβώς. Αντιλαμβάνεστε</w:t>
      </w:r>
      <w:r>
        <w:rPr>
          <w:rFonts w:eastAsia="Times New Roman"/>
          <w:szCs w:val="24"/>
        </w:rPr>
        <w:t xml:space="preserve"> </w:t>
      </w:r>
      <w:r>
        <w:rPr>
          <w:rFonts w:eastAsia="Times New Roman"/>
          <w:szCs w:val="24"/>
        </w:rPr>
        <w:t>…</w:t>
      </w:r>
    </w:p>
    <w:p w14:paraId="02D99C7C" w14:textId="77777777" w:rsidR="00D3277D" w:rsidRDefault="009F72F4">
      <w:pPr>
        <w:spacing w:after="0" w:line="600" w:lineRule="auto"/>
        <w:ind w:firstLine="720"/>
        <w:jc w:val="both"/>
        <w:rPr>
          <w:rFonts w:eastAsia="Times New Roman"/>
          <w:szCs w:val="24"/>
        </w:rPr>
      </w:pPr>
      <w:r>
        <w:rPr>
          <w:rFonts w:eastAsia="Times New Roman"/>
          <w:b/>
          <w:szCs w:val="24"/>
        </w:rPr>
        <w:t xml:space="preserve">ΒΑΣΙΛΕΙΟΣ ΚΙΚΙΛΙΑΣ: </w:t>
      </w:r>
      <w:r>
        <w:rPr>
          <w:rFonts w:eastAsia="Times New Roman"/>
          <w:szCs w:val="24"/>
        </w:rPr>
        <w:t>Έχει δικαίωμα η κυρία Υπουργός, ο κύριος Υπουργός και όποιος θέλει να πάρει τον λόγο.</w:t>
      </w:r>
    </w:p>
    <w:p w14:paraId="02D99C7D" w14:textId="77777777" w:rsidR="00D3277D" w:rsidRDefault="009F72F4">
      <w:pPr>
        <w:spacing w:after="0" w:line="600" w:lineRule="auto"/>
        <w:ind w:firstLine="720"/>
        <w:jc w:val="both"/>
        <w:rPr>
          <w:rFonts w:eastAsia="Times New Roman"/>
          <w:szCs w:val="24"/>
        </w:rPr>
      </w:pPr>
      <w:r>
        <w:rPr>
          <w:rFonts w:eastAsia="Times New Roman"/>
          <w:b/>
          <w:szCs w:val="24"/>
        </w:rPr>
        <w:lastRenderedPageBreak/>
        <w:t xml:space="preserve">ΠΡΟΕΔΡΟΣ (Νικόλαος </w:t>
      </w:r>
      <w:proofErr w:type="spellStart"/>
      <w:r>
        <w:rPr>
          <w:rFonts w:eastAsia="Times New Roman"/>
          <w:b/>
          <w:szCs w:val="24"/>
        </w:rPr>
        <w:t>Βούτ</w:t>
      </w:r>
      <w:r>
        <w:rPr>
          <w:rFonts w:eastAsia="Times New Roman"/>
          <w:b/>
          <w:szCs w:val="24"/>
        </w:rPr>
        <w:t>σης</w:t>
      </w:r>
      <w:proofErr w:type="spellEnd"/>
      <w:r>
        <w:rPr>
          <w:rFonts w:eastAsia="Times New Roman"/>
          <w:b/>
          <w:szCs w:val="24"/>
        </w:rPr>
        <w:t xml:space="preserve">): </w:t>
      </w:r>
      <w:r>
        <w:rPr>
          <w:rFonts w:eastAsia="Times New Roman"/>
          <w:szCs w:val="24"/>
        </w:rPr>
        <w:t>Γιατί κάνετε επεισόδιο; 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xml:space="preserve"> μην τα λέτε από τρεις φορές, διότι καταλαβαίνουμε με την πρώτη. Καθίστε κάτω, παρακαλώ. </w:t>
      </w:r>
    </w:p>
    <w:p w14:paraId="02D99C7E" w14:textId="77777777" w:rsidR="00D3277D" w:rsidRDefault="009F72F4">
      <w:pPr>
        <w:spacing w:after="0" w:line="600" w:lineRule="auto"/>
        <w:ind w:firstLine="720"/>
        <w:jc w:val="center"/>
        <w:rPr>
          <w:rFonts w:eastAsia="Times New Roman"/>
          <w:szCs w:val="24"/>
        </w:rPr>
      </w:pPr>
      <w:r>
        <w:rPr>
          <w:rFonts w:eastAsia="Times New Roman"/>
          <w:szCs w:val="24"/>
        </w:rPr>
        <w:t>(Θόρυβος στην Αίθουσα)</w:t>
      </w:r>
    </w:p>
    <w:p w14:paraId="02D99C7F" w14:textId="77777777" w:rsidR="00D3277D" w:rsidRDefault="009F72F4">
      <w:pPr>
        <w:spacing w:after="0" w:line="600" w:lineRule="auto"/>
        <w:ind w:firstLine="720"/>
        <w:jc w:val="both"/>
        <w:rPr>
          <w:rFonts w:eastAsia="Times New Roman"/>
          <w:szCs w:val="24"/>
        </w:rPr>
      </w:pPr>
      <w:r>
        <w:rPr>
          <w:rFonts w:eastAsia="Times New Roman"/>
          <w:b/>
          <w:szCs w:val="24"/>
        </w:rPr>
        <w:t xml:space="preserve">ΒΑΣΙΛΕΙΟΣ ΚΙΚΙΛΙΑΣ: </w:t>
      </w:r>
      <w:r>
        <w:rPr>
          <w:rFonts w:eastAsia="Times New Roman"/>
          <w:szCs w:val="24"/>
        </w:rPr>
        <w:t>Δουλειά του Προέδρου είναι να εφαρμόζει τον Κανονισμό! Διαβάστε τον Κανονισμό!</w:t>
      </w:r>
    </w:p>
    <w:p w14:paraId="02D99C80" w14:textId="77777777" w:rsidR="00D3277D" w:rsidRDefault="009F72F4">
      <w:pPr>
        <w:spacing w:after="0" w:line="600" w:lineRule="auto"/>
        <w:ind w:firstLine="720"/>
        <w:jc w:val="both"/>
        <w:rPr>
          <w:rFonts w:eastAsia="Times New Roman"/>
          <w:szCs w:val="24"/>
        </w:rPr>
      </w:pPr>
      <w:r>
        <w:rPr>
          <w:rFonts w:eastAsia="Times New Roman"/>
          <w:b/>
          <w:szCs w:val="24"/>
        </w:rPr>
        <w:t xml:space="preserve">ΧΡΗΣΤΟΣ ΜΠΓΙΑΛΑΣ: </w:t>
      </w:r>
      <w:r>
        <w:rPr>
          <w:rFonts w:eastAsia="Times New Roman"/>
          <w:szCs w:val="24"/>
        </w:rPr>
        <w:t>Τώρα τον διάβασες τον Κανονισμό; Πριν από τρεις ώρες δεν τον είχες διαβάσει; Έλεος σας παρακαλώ.</w:t>
      </w:r>
    </w:p>
    <w:p w14:paraId="02D99C81" w14:textId="77777777" w:rsidR="00D3277D" w:rsidRDefault="009F72F4">
      <w:pPr>
        <w:spacing w:after="0" w:line="600" w:lineRule="auto"/>
        <w:ind w:firstLine="720"/>
        <w:jc w:val="both"/>
        <w:rPr>
          <w:rFonts w:eastAsia="Times New Roman"/>
          <w:szCs w:val="24"/>
        </w:rPr>
      </w:pPr>
      <w:r>
        <w:rPr>
          <w:rFonts w:eastAsia="Times New Roman"/>
          <w:b/>
          <w:szCs w:val="24"/>
        </w:rPr>
        <w:t xml:space="preserve">ΒΑΣΙΛΕΙΟΣ ΚΙΚΙΛΙΑΣ: </w:t>
      </w:r>
      <w:r>
        <w:rPr>
          <w:rFonts w:eastAsia="Times New Roman"/>
          <w:szCs w:val="24"/>
        </w:rPr>
        <w:t>Τον Κανονισμό υπερασπίζομαι, τίποτε άλλο. Δεν έχετε δει ούτε καν τι χρώμα έχει, κύριοι.</w:t>
      </w:r>
    </w:p>
    <w:p w14:paraId="02D99C82" w14:textId="77777777" w:rsidR="00D3277D" w:rsidRDefault="009F72F4">
      <w:pPr>
        <w:spacing w:after="0" w:line="600" w:lineRule="auto"/>
        <w:ind w:firstLine="720"/>
        <w:jc w:val="both"/>
        <w:rPr>
          <w:rFonts w:eastAsia="Times New Roman"/>
          <w:szCs w:val="24"/>
        </w:rPr>
      </w:pPr>
      <w:r>
        <w:rPr>
          <w:rFonts w:eastAsia="Times New Roman"/>
          <w:b/>
          <w:szCs w:val="24"/>
        </w:rPr>
        <w:t xml:space="preserve">ΧΡΗΣΤΟΣ ΜΠΓΙΑΛΑΣ: </w:t>
      </w:r>
      <w:r>
        <w:rPr>
          <w:rFonts w:eastAsia="Times New Roman"/>
          <w:szCs w:val="24"/>
        </w:rPr>
        <w:t>Άστα αυτά.</w:t>
      </w:r>
    </w:p>
    <w:p w14:paraId="02D99C83" w14:textId="77777777" w:rsidR="00D3277D" w:rsidRDefault="009F72F4">
      <w:pPr>
        <w:spacing w:after="0" w:line="600" w:lineRule="auto"/>
        <w:ind w:firstLine="720"/>
        <w:jc w:val="both"/>
        <w:rPr>
          <w:rFonts w:eastAsia="Times New Roman"/>
          <w:szCs w:val="24"/>
        </w:rPr>
      </w:pPr>
      <w:r>
        <w:rPr>
          <w:rFonts w:eastAsia="Times New Roman"/>
          <w:b/>
          <w:szCs w:val="24"/>
        </w:rPr>
        <w:t>ΒΑΣΙ</w:t>
      </w:r>
      <w:r>
        <w:rPr>
          <w:rFonts w:eastAsia="Times New Roman"/>
          <w:b/>
          <w:szCs w:val="24"/>
        </w:rPr>
        <w:t>ΛΕΙΟΣ ΚΙΚΙΛΙΑΣ:</w:t>
      </w:r>
      <w:r>
        <w:rPr>
          <w:rFonts w:eastAsia="Times New Roman"/>
          <w:szCs w:val="24"/>
        </w:rPr>
        <w:t xml:space="preserve"> Σας παρακαλώ, εφαρμόστε τον Κανονισμό, κύριε Πρόεδρε.</w:t>
      </w:r>
    </w:p>
    <w:p w14:paraId="02D99C84" w14:textId="77777777" w:rsidR="00D3277D" w:rsidRDefault="009F72F4">
      <w:pPr>
        <w:spacing w:after="0" w:line="600" w:lineRule="auto"/>
        <w:ind w:firstLine="720"/>
        <w:jc w:val="both"/>
        <w:rPr>
          <w:rFonts w:eastAsia="Times New Roman"/>
          <w:szCs w:val="24"/>
        </w:rPr>
      </w:pPr>
      <w:r>
        <w:rPr>
          <w:rFonts w:eastAsia="Times New Roman"/>
          <w:b/>
          <w:szCs w:val="24"/>
        </w:rPr>
        <w:lastRenderedPageBreak/>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Αντιλαμβάνομαι τη νευρικότητα και την αμηχανία. Δεν αντιλαμβάνομαι …</w:t>
      </w:r>
    </w:p>
    <w:p w14:paraId="02D99C85" w14:textId="77777777" w:rsidR="00D3277D" w:rsidRDefault="009F72F4">
      <w:pPr>
        <w:spacing w:after="0" w:line="600" w:lineRule="auto"/>
        <w:ind w:firstLine="720"/>
        <w:jc w:val="center"/>
        <w:rPr>
          <w:rFonts w:eastAsia="Times New Roman"/>
          <w:szCs w:val="24"/>
        </w:rPr>
      </w:pPr>
      <w:r>
        <w:rPr>
          <w:rFonts w:eastAsia="Times New Roman"/>
          <w:szCs w:val="24"/>
        </w:rPr>
        <w:t>(Θόρυβος στην Αίθουσα)</w:t>
      </w:r>
    </w:p>
    <w:p w14:paraId="02D99C86" w14:textId="77777777" w:rsidR="00D3277D" w:rsidRDefault="009F72F4">
      <w:pPr>
        <w:spacing w:after="0" w:line="600" w:lineRule="auto"/>
        <w:ind w:firstLine="720"/>
        <w:jc w:val="both"/>
        <w:rPr>
          <w:rFonts w:eastAsia="Times New Roman"/>
          <w:szCs w:val="24"/>
        </w:rPr>
      </w:pPr>
      <w:r>
        <w:rPr>
          <w:rFonts w:eastAsia="Times New Roman"/>
          <w:szCs w:val="24"/>
        </w:rPr>
        <w:t>Σας παρακαλώ.</w:t>
      </w:r>
    </w:p>
    <w:p w14:paraId="02D99C87" w14:textId="77777777" w:rsidR="00D3277D" w:rsidRDefault="009F72F4">
      <w:pPr>
        <w:spacing w:after="0" w:line="600" w:lineRule="auto"/>
        <w:ind w:firstLine="720"/>
        <w:jc w:val="both"/>
        <w:rPr>
          <w:rFonts w:eastAsia="Times New Roman"/>
          <w:szCs w:val="24"/>
        </w:rPr>
      </w:pPr>
      <w:r>
        <w:rPr>
          <w:rFonts w:eastAsia="Times New Roman"/>
          <w:szCs w:val="24"/>
        </w:rPr>
        <w:t>Δεν αντιλαμβάνομαι γιατί δεν με αφήνετε…</w:t>
      </w:r>
    </w:p>
    <w:p w14:paraId="02D99C88" w14:textId="77777777" w:rsidR="00D3277D" w:rsidRDefault="009F72F4">
      <w:pPr>
        <w:spacing w:after="0" w:line="600" w:lineRule="auto"/>
        <w:ind w:firstLine="720"/>
        <w:jc w:val="both"/>
        <w:rPr>
          <w:rFonts w:eastAsia="Times New Roman"/>
          <w:szCs w:val="24"/>
        </w:rPr>
      </w:pPr>
      <w:r>
        <w:rPr>
          <w:rFonts w:eastAsia="Times New Roman"/>
          <w:b/>
          <w:szCs w:val="24"/>
        </w:rPr>
        <w:t>ΧΡΗΣΤΟΣ ΜΠ</w:t>
      </w:r>
      <w:r>
        <w:rPr>
          <w:rFonts w:eastAsia="Times New Roman"/>
          <w:b/>
          <w:szCs w:val="24"/>
        </w:rPr>
        <w:t>ΓΙΑΛΑΣ:</w:t>
      </w:r>
      <w:r>
        <w:rPr>
          <w:rFonts w:eastAsia="Times New Roman"/>
          <w:szCs w:val="24"/>
        </w:rPr>
        <w:t xml:space="preserve"> Να ολοκληρωθεί ο κύκλος των ομιλητών …</w:t>
      </w:r>
    </w:p>
    <w:p w14:paraId="02D99C89" w14:textId="77777777" w:rsidR="00D3277D" w:rsidRDefault="009F72F4">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Κύριε </w:t>
      </w:r>
      <w:proofErr w:type="spellStart"/>
      <w:r>
        <w:rPr>
          <w:rFonts w:eastAsia="Times New Roman"/>
          <w:szCs w:val="24"/>
        </w:rPr>
        <w:t>Κικίλια</w:t>
      </w:r>
      <w:proofErr w:type="spellEnd"/>
      <w:r>
        <w:rPr>
          <w:rFonts w:eastAsia="Times New Roman"/>
          <w:szCs w:val="24"/>
        </w:rPr>
        <w:t>, το πρώτο που πρέπει να κάνει ο Πρόεδρος στη συνεδρίαση</w:t>
      </w:r>
      <w:r>
        <w:rPr>
          <w:rFonts w:eastAsia="Times New Roman"/>
          <w:szCs w:val="24"/>
        </w:rPr>
        <w:t>,</w:t>
      </w:r>
      <w:r>
        <w:rPr>
          <w:rFonts w:eastAsia="Times New Roman"/>
          <w:szCs w:val="24"/>
        </w:rPr>
        <w:t xml:space="preserve"> είναι …</w:t>
      </w:r>
    </w:p>
    <w:p w14:paraId="02D99C8A" w14:textId="77777777" w:rsidR="00D3277D" w:rsidRDefault="009F72F4">
      <w:pPr>
        <w:spacing w:after="0" w:line="600" w:lineRule="auto"/>
        <w:ind w:firstLine="720"/>
        <w:jc w:val="both"/>
        <w:rPr>
          <w:rFonts w:eastAsia="Times New Roman"/>
          <w:szCs w:val="24"/>
        </w:rPr>
      </w:pPr>
      <w:r>
        <w:rPr>
          <w:rFonts w:eastAsia="Times New Roman"/>
          <w:b/>
          <w:szCs w:val="24"/>
        </w:rPr>
        <w:t xml:space="preserve">ΒΑΣΙΛΕΙΟΣ ΚΙΚΙΛΙΑΣ: </w:t>
      </w:r>
      <w:r>
        <w:rPr>
          <w:rFonts w:eastAsia="Times New Roman"/>
          <w:szCs w:val="24"/>
        </w:rPr>
        <w:t>Είναι να εφαρμόζει τον Κανονισμό.</w:t>
      </w:r>
    </w:p>
    <w:p w14:paraId="02D99C8B" w14:textId="77777777" w:rsidR="00D3277D" w:rsidRDefault="009F72F4">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Δεν θα μου λέτε εσ</w:t>
      </w:r>
      <w:r>
        <w:rPr>
          <w:rFonts w:eastAsia="Times New Roman"/>
          <w:szCs w:val="24"/>
        </w:rPr>
        <w:t>είς. Σας παρακαλώ. Δεν βρίσκεστε σε αμφιθέατρο. Σας παρακαλώ πάρα πολύ. Μη με διακόπτετε όταν μιλάω.</w:t>
      </w:r>
    </w:p>
    <w:p w14:paraId="02D99C8C" w14:textId="77777777" w:rsidR="00D3277D" w:rsidRDefault="009F72F4">
      <w:pPr>
        <w:spacing w:after="0" w:line="600" w:lineRule="auto"/>
        <w:ind w:firstLine="720"/>
        <w:jc w:val="both"/>
        <w:rPr>
          <w:rFonts w:eastAsia="Times New Roman"/>
          <w:szCs w:val="24"/>
        </w:rPr>
      </w:pPr>
      <w:r>
        <w:rPr>
          <w:rFonts w:eastAsia="Times New Roman"/>
          <w:b/>
          <w:szCs w:val="24"/>
        </w:rPr>
        <w:lastRenderedPageBreak/>
        <w:t xml:space="preserve">ΒΑΣΙΛΕΙΟΣ ΚΙΚΙΛΙΑΣ: </w:t>
      </w:r>
      <w:r>
        <w:rPr>
          <w:rFonts w:eastAsia="Times New Roman"/>
          <w:szCs w:val="24"/>
        </w:rPr>
        <w:t>Δεν διεκδίκησα εγώ, κύριε Πρόεδρε, το αμφιθέατρο. Ο κ. Τσίπρας το διεκδίκησε. Μη μου λέτε εμένα για αμφιθέατρα.</w:t>
      </w:r>
    </w:p>
    <w:p w14:paraId="02D99C8D" w14:textId="77777777" w:rsidR="00D3277D" w:rsidRDefault="009F72F4">
      <w:pPr>
        <w:spacing w:after="0" w:line="600" w:lineRule="auto"/>
        <w:ind w:firstLine="720"/>
        <w:jc w:val="both"/>
        <w:rPr>
          <w:rFonts w:eastAsia="Times New Roman"/>
          <w:szCs w:val="24"/>
        </w:rPr>
      </w:pPr>
      <w:r>
        <w:rPr>
          <w:rFonts w:eastAsia="Times New Roman"/>
          <w:b/>
          <w:szCs w:val="24"/>
        </w:rPr>
        <w:t>ΧΡΗΣΤΟΣ ΜΑΝΤΑΣ:</w:t>
      </w:r>
      <w:r>
        <w:rPr>
          <w:rFonts w:eastAsia="Times New Roman"/>
          <w:szCs w:val="24"/>
        </w:rPr>
        <w:t xml:space="preserve"> Τι είσα</w:t>
      </w:r>
      <w:r>
        <w:rPr>
          <w:rFonts w:eastAsia="Times New Roman"/>
          <w:szCs w:val="24"/>
        </w:rPr>
        <w:t>ι εσύ; Δεν το κατάλαβα!</w:t>
      </w:r>
    </w:p>
    <w:p w14:paraId="02D99C8E" w14:textId="77777777" w:rsidR="00D3277D" w:rsidRDefault="009F72F4">
      <w:pPr>
        <w:spacing w:after="0" w:line="600" w:lineRule="auto"/>
        <w:ind w:firstLine="720"/>
        <w:jc w:val="both"/>
        <w:rPr>
          <w:rFonts w:eastAsia="Times New Roman"/>
          <w:szCs w:val="24"/>
        </w:rPr>
      </w:pPr>
      <w:r>
        <w:rPr>
          <w:rFonts w:eastAsia="Times New Roman"/>
          <w:b/>
          <w:szCs w:val="24"/>
        </w:rPr>
        <w:t>ΒΑΣΙΛΕΙΟΣ ΚΙΚΙΛΙΑΣ:</w:t>
      </w:r>
      <w:r>
        <w:rPr>
          <w:rFonts w:eastAsia="Times New Roman"/>
          <w:szCs w:val="24"/>
        </w:rPr>
        <w:t xml:space="preserve"> Αμφιθέατρα διεκδίκησε ο Πρωθυπουργός, όχι εγώ.</w:t>
      </w:r>
    </w:p>
    <w:p w14:paraId="02D99C8F" w14:textId="77777777" w:rsidR="00D3277D" w:rsidRDefault="009F72F4">
      <w:pPr>
        <w:spacing w:after="0" w:line="600" w:lineRule="auto"/>
        <w:ind w:firstLine="720"/>
        <w:jc w:val="both"/>
        <w:rPr>
          <w:rFonts w:eastAsia="Times New Roman"/>
          <w:szCs w:val="24"/>
        </w:rPr>
      </w:pPr>
      <w:r>
        <w:rPr>
          <w:rFonts w:eastAsia="Times New Roman"/>
          <w:b/>
          <w:szCs w:val="24"/>
        </w:rPr>
        <w:t>ΧΡΗΣΤΟΣ ΜΑΝΤΑΣ:</w:t>
      </w:r>
      <w:r>
        <w:rPr>
          <w:rFonts w:eastAsia="Times New Roman"/>
          <w:szCs w:val="24"/>
        </w:rPr>
        <w:t xml:space="preserve"> Άστα αυτά!</w:t>
      </w:r>
    </w:p>
    <w:p w14:paraId="02D99C90" w14:textId="77777777" w:rsidR="00D3277D" w:rsidRDefault="009F72F4">
      <w:pPr>
        <w:spacing w:after="0" w:line="600" w:lineRule="auto"/>
        <w:ind w:firstLine="720"/>
        <w:jc w:val="both"/>
        <w:rPr>
          <w:rFonts w:eastAsia="Times New Roman"/>
          <w:szCs w:val="24"/>
        </w:rPr>
      </w:pPr>
      <w:r>
        <w:rPr>
          <w:rFonts w:eastAsia="Times New Roman"/>
          <w:b/>
          <w:szCs w:val="24"/>
        </w:rPr>
        <w:t>ΒΑΣΙΛΕΙΟΣ ΚΙΚΙΛΙΑΣ:</w:t>
      </w:r>
      <w:r>
        <w:rPr>
          <w:rFonts w:eastAsia="Times New Roman"/>
          <w:szCs w:val="24"/>
        </w:rPr>
        <w:t xml:space="preserve"> Μη μου λέτε για αμφιθέατρα, λοιπόν. Ανακαλέστε αυτό για το αμφιθέατρο.</w:t>
      </w:r>
    </w:p>
    <w:p w14:paraId="02D99C91" w14:textId="77777777" w:rsidR="00D3277D" w:rsidRDefault="009F72F4">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proofErr w:type="spellStart"/>
      <w:r>
        <w:rPr>
          <w:rFonts w:eastAsia="Times New Roman"/>
          <w:szCs w:val="24"/>
        </w:rPr>
        <w:t>Μνήσθητί</w:t>
      </w:r>
      <w:proofErr w:type="spellEnd"/>
      <w:r>
        <w:rPr>
          <w:rFonts w:eastAsia="Times New Roman"/>
          <w:szCs w:val="24"/>
        </w:rPr>
        <w:t xml:space="preserve"> μου, Κύριε. Αντιλαμβάνεστε; Γι’ αυτό σας λέω. </w:t>
      </w:r>
    </w:p>
    <w:p w14:paraId="02D99C92" w14:textId="77777777" w:rsidR="00D3277D" w:rsidRDefault="009F72F4">
      <w:pPr>
        <w:spacing w:after="0" w:line="600" w:lineRule="auto"/>
        <w:ind w:firstLine="720"/>
        <w:jc w:val="both"/>
        <w:rPr>
          <w:rFonts w:eastAsia="Times New Roman"/>
          <w:szCs w:val="24"/>
        </w:rPr>
      </w:pPr>
      <w:r>
        <w:rPr>
          <w:rFonts w:eastAsia="Times New Roman"/>
          <w:b/>
          <w:szCs w:val="24"/>
        </w:rPr>
        <w:t>ΒΑΣΙΛΕΙΟΣ ΚΙΚΙΛΙΑΣ:</w:t>
      </w:r>
      <w:r>
        <w:rPr>
          <w:rFonts w:eastAsia="Times New Roman"/>
          <w:szCs w:val="24"/>
        </w:rPr>
        <w:t xml:space="preserve"> Όχι σε μένα για αμφιθέατρα, κύριε Πρόεδρε!</w:t>
      </w:r>
    </w:p>
    <w:p w14:paraId="02D99C93" w14:textId="77777777" w:rsidR="00D3277D" w:rsidRDefault="009F72F4">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Είστε νευρικός.</w:t>
      </w:r>
    </w:p>
    <w:p w14:paraId="02D99C94" w14:textId="77777777" w:rsidR="00D3277D" w:rsidRDefault="009F72F4">
      <w:pPr>
        <w:spacing w:after="0" w:line="600" w:lineRule="auto"/>
        <w:ind w:firstLine="720"/>
        <w:jc w:val="both"/>
        <w:rPr>
          <w:rFonts w:eastAsia="Times New Roman"/>
          <w:b/>
          <w:szCs w:val="24"/>
        </w:rPr>
      </w:pPr>
      <w:r>
        <w:rPr>
          <w:rFonts w:eastAsia="Times New Roman"/>
          <w:b/>
          <w:szCs w:val="24"/>
        </w:rPr>
        <w:t>ΒΑΣΙΛΕΙΟΣ ΚΙΚΙΛΙΑΣ:</w:t>
      </w:r>
      <w:r>
        <w:rPr>
          <w:rFonts w:eastAsia="Times New Roman"/>
          <w:szCs w:val="24"/>
        </w:rPr>
        <w:t xml:space="preserve"> Όχι σε μένα …</w:t>
      </w:r>
      <w:r>
        <w:rPr>
          <w:rFonts w:eastAsia="Times New Roman"/>
          <w:b/>
          <w:szCs w:val="24"/>
        </w:rPr>
        <w:t xml:space="preserve"> </w:t>
      </w:r>
    </w:p>
    <w:p w14:paraId="02D99C95" w14:textId="77777777" w:rsidR="00D3277D" w:rsidRDefault="009F72F4">
      <w:pPr>
        <w:spacing w:after="0" w:line="600" w:lineRule="auto"/>
        <w:ind w:firstLine="720"/>
        <w:jc w:val="both"/>
        <w:rPr>
          <w:rFonts w:eastAsia="Times New Roman"/>
          <w:szCs w:val="24"/>
        </w:rPr>
      </w:pPr>
      <w:r>
        <w:rPr>
          <w:rFonts w:eastAsia="Times New Roman"/>
          <w:b/>
          <w:szCs w:val="24"/>
        </w:rPr>
        <w:t>ΦΩΤΕΙΝΗ ΒΑΚΗ:</w:t>
      </w:r>
      <w:r>
        <w:rPr>
          <w:rFonts w:eastAsia="Times New Roman"/>
          <w:szCs w:val="24"/>
        </w:rPr>
        <w:t xml:space="preserve"> Ντροπή σας!</w:t>
      </w:r>
    </w:p>
    <w:p w14:paraId="02D99C96" w14:textId="77777777" w:rsidR="00D3277D" w:rsidRDefault="009F72F4">
      <w:pPr>
        <w:spacing w:after="0" w:line="600" w:lineRule="auto"/>
        <w:ind w:firstLine="720"/>
        <w:jc w:val="both"/>
        <w:rPr>
          <w:rFonts w:eastAsia="Times New Roman"/>
          <w:szCs w:val="24"/>
        </w:rPr>
      </w:pPr>
      <w:r>
        <w:rPr>
          <w:rFonts w:eastAsia="Times New Roman"/>
          <w:b/>
          <w:szCs w:val="24"/>
        </w:rPr>
        <w:lastRenderedPageBreak/>
        <w:t>ΔΗΜΗΤΡΙΟΣ ΕΜΜΑΝΟΥΗΛΙΔΗΣ:</w:t>
      </w:r>
      <w:r>
        <w:rPr>
          <w:rFonts w:eastAsia="Times New Roman"/>
          <w:szCs w:val="24"/>
        </w:rPr>
        <w:t xml:space="preserve"> Εδώ μιλάμε για</w:t>
      </w:r>
      <w:r>
        <w:rPr>
          <w:rFonts w:eastAsia="Times New Roman"/>
          <w:szCs w:val="24"/>
        </w:rPr>
        <w:t xml:space="preserve"> θέατρο, όχι για αμφιθέατρο.</w:t>
      </w:r>
    </w:p>
    <w:p w14:paraId="02D99C97" w14:textId="77777777" w:rsidR="00D3277D" w:rsidRDefault="009F72F4">
      <w:pPr>
        <w:spacing w:after="0" w:line="600" w:lineRule="auto"/>
        <w:ind w:firstLine="720"/>
        <w:jc w:val="both"/>
        <w:rPr>
          <w:rFonts w:eastAsia="Times New Roman"/>
          <w:szCs w:val="24"/>
        </w:rPr>
      </w:pPr>
      <w:r>
        <w:rPr>
          <w:rFonts w:eastAsia="Times New Roman"/>
          <w:b/>
          <w:szCs w:val="24"/>
        </w:rPr>
        <w:t>ΒΑΣΙΛΕΙΟΣ ΚΙΚΙΛΙΑΣ:</w:t>
      </w:r>
      <w:r>
        <w:rPr>
          <w:rFonts w:eastAsia="Times New Roman"/>
          <w:szCs w:val="24"/>
        </w:rPr>
        <w:t xml:space="preserve"> Να τηρείτε …</w:t>
      </w:r>
    </w:p>
    <w:p w14:paraId="02D99C98" w14:textId="77777777" w:rsidR="00D3277D" w:rsidRDefault="009F72F4">
      <w:pPr>
        <w:spacing w:after="0" w:line="600" w:lineRule="auto"/>
        <w:ind w:firstLine="720"/>
        <w:jc w:val="center"/>
        <w:rPr>
          <w:rFonts w:eastAsia="Times New Roman"/>
          <w:szCs w:val="24"/>
        </w:rPr>
      </w:pPr>
      <w:r>
        <w:rPr>
          <w:rFonts w:eastAsia="Times New Roman"/>
          <w:szCs w:val="24"/>
        </w:rPr>
        <w:t xml:space="preserve"> (Θόρυβος στην Αίθουσα)</w:t>
      </w:r>
    </w:p>
    <w:p w14:paraId="02D99C99" w14:textId="77777777" w:rsidR="00D3277D" w:rsidRDefault="009F72F4">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Εντάξει. Για οκτώ παρά είκοσι καλά είναι και ο </w:t>
      </w:r>
      <w:proofErr w:type="spellStart"/>
      <w:r>
        <w:rPr>
          <w:rFonts w:eastAsia="Times New Roman"/>
          <w:szCs w:val="24"/>
        </w:rPr>
        <w:t>νοών</w:t>
      </w:r>
      <w:proofErr w:type="spellEnd"/>
      <w:r>
        <w:rPr>
          <w:rFonts w:eastAsia="Times New Roman"/>
          <w:szCs w:val="24"/>
        </w:rPr>
        <w:t xml:space="preserve"> </w:t>
      </w:r>
      <w:proofErr w:type="spellStart"/>
      <w:r>
        <w:rPr>
          <w:rFonts w:eastAsia="Times New Roman"/>
          <w:szCs w:val="24"/>
        </w:rPr>
        <w:t>νοείτω</w:t>
      </w:r>
      <w:proofErr w:type="spellEnd"/>
      <w:r>
        <w:rPr>
          <w:rFonts w:eastAsia="Times New Roman"/>
          <w:szCs w:val="24"/>
        </w:rPr>
        <w:t xml:space="preserve">. </w:t>
      </w:r>
    </w:p>
    <w:p w14:paraId="02D99C9A" w14:textId="77777777" w:rsidR="00D3277D" w:rsidRDefault="009F72F4">
      <w:pPr>
        <w:spacing w:after="0" w:line="600" w:lineRule="auto"/>
        <w:ind w:firstLine="720"/>
        <w:jc w:val="both"/>
        <w:rPr>
          <w:rFonts w:eastAsia="Times New Roman"/>
          <w:szCs w:val="24"/>
        </w:rPr>
      </w:pPr>
      <w:r>
        <w:rPr>
          <w:rFonts w:eastAsia="Times New Roman"/>
          <w:szCs w:val="24"/>
        </w:rPr>
        <w:t>Ο Πρόεδρος της Ένωσης Κεντρώων κ. Λεβέντης έχει τον λόγο.</w:t>
      </w:r>
    </w:p>
    <w:p w14:paraId="02D99C9B" w14:textId="77777777" w:rsidR="00D3277D" w:rsidRDefault="009F72F4">
      <w:pPr>
        <w:spacing w:after="0" w:line="600" w:lineRule="auto"/>
        <w:ind w:firstLine="720"/>
        <w:jc w:val="center"/>
        <w:rPr>
          <w:rFonts w:eastAsia="Times New Roman"/>
          <w:szCs w:val="24"/>
        </w:rPr>
      </w:pPr>
      <w:r>
        <w:rPr>
          <w:rFonts w:eastAsia="Times New Roman"/>
          <w:szCs w:val="24"/>
        </w:rPr>
        <w:t>(Θόρυβος στην Αίθουσα)</w:t>
      </w:r>
    </w:p>
    <w:p w14:paraId="02D99C9C" w14:textId="77777777" w:rsidR="00D3277D" w:rsidRDefault="009F72F4">
      <w:pPr>
        <w:spacing w:after="0" w:line="600" w:lineRule="auto"/>
        <w:ind w:firstLine="720"/>
        <w:jc w:val="both"/>
        <w:rPr>
          <w:rFonts w:eastAsia="Times New Roman"/>
          <w:szCs w:val="24"/>
        </w:rPr>
      </w:pPr>
      <w:r>
        <w:rPr>
          <w:rFonts w:eastAsia="Times New Roman"/>
          <w:b/>
          <w:szCs w:val="24"/>
        </w:rPr>
        <w:t xml:space="preserve">ΒΑΣΙΛΕΙΟΣ ΚΙΚΙΛΙΑΣ: </w:t>
      </w:r>
      <w:r>
        <w:rPr>
          <w:rFonts w:eastAsia="Times New Roman"/>
          <w:szCs w:val="24"/>
        </w:rPr>
        <w:t>Είναι και συνάδελφοί σας που δεν θα έχουν το δικαίωμα να μιλήσουν. Αυτό, όμως, λέει ο Κανονισμός.</w:t>
      </w:r>
    </w:p>
    <w:p w14:paraId="02D99C9D" w14:textId="77777777" w:rsidR="00D3277D" w:rsidRDefault="009F72F4">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Κύριε </w:t>
      </w:r>
      <w:proofErr w:type="spellStart"/>
      <w:r>
        <w:rPr>
          <w:rFonts w:eastAsia="Times New Roman"/>
          <w:szCs w:val="24"/>
        </w:rPr>
        <w:t>Κικίλια</w:t>
      </w:r>
      <w:proofErr w:type="spellEnd"/>
      <w:r>
        <w:rPr>
          <w:rFonts w:eastAsia="Times New Roman"/>
          <w:szCs w:val="24"/>
        </w:rPr>
        <w:t>, τον Κανονισμό πρέπει να τον τηρούμε</w:t>
      </w:r>
      <w:r>
        <w:rPr>
          <w:rFonts w:eastAsia="Times New Roman"/>
          <w:szCs w:val="24"/>
        </w:rPr>
        <w:t>,</w:t>
      </w:r>
      <w:r>
        <w:rPr>
          <w:rFonts w:eastAsia="Times New Roman"/>
          <w:szCs w:val="24"/>
        </w:rPr>
        <w:t xml:space="preserve"> για να διασφαλιστεί ο χαρακτήρας της συζήτησης. Ο χαρακτ</w:t>
      </w:r>
      <w:r>
        <w:rPr>
          <w:rFonts w:eastAsia="Times New Roman"/>
          <w:szCs w:val="24"/>
        </w:rPr>
        <w:t xml:space="preserve">ήρας, λοιπόν, της συζήτησης σήμερα είναι για προ ημερησίας συζήτηση σε επίπεδο Αρχηγών κομμάτων. Επειδή είναι ευαίσθητο και λεπτό το θέμα, είναι προφανές, ήταν σίγουρο ότι θα υπήρχαν θέματα. Ήδη υπάρχουν αναφορές σε δώδεκα πρόσωπα. </w:t>
      </w:r>
    </w:p>
    <w:p w14:paraId="02D99C9E"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Αντιλαμβάνεστε</w:t>
      </w:r>
      <w:r>
        <w:rPr>
          <w:rFonts w:eastAsia="Times New Roman" w:cs="Times New Roman"/>
          <w:szCs w:val="24"/>
        </w:rPr>
        <w:t>,</w:t>
      </w:r>
      <w:r>
        <w:rPr>
          <w:rFonts w:eastAsia="Times New Roman" w:cs="Times New Roman"/>
          <w:szCs w:val="24"/>
        </w:rPr>
        <w:t xml:space="preserve"> πως εάν</w:t>
      </w:r>
      <w:r>
        <w:rPr>
          <w:rFonts w:eastAsia="Times New Roman" w:cs="Times New Roman"/>
          <w:szCs w:val="24"/>
        </w:rPr>
        <w:t xml:space="preserve"> γινόταν ένα </w:t>
      </w:r>
      <w:proofErr w:type="spellStart"/>
      <w:r>
        <w:rPr>
          <w:rFonts w:eastAsia="Times New Roman" w:cs="Times New Roman"/>
          <w:szCs w:val="24"/>
        </w:rPr>
        <w:t>πινγκ</w:t>
      </w:r>
      <w:proofErr w:type="spellEnd"/>
      <w:r>
        <w:rPr>
          <w:rFonts w:eastAsia="Times New Roman" w:cs="Times New Roman"/>
          <w:szCs w:val="24"/>
        </w:rPr>
        <w:t xml:space="preserve"> </w:t>
      </w:r>
      <w:proofErr w:type="spellStart"/>
      <w:r>
        <w:rPr>
          <w:rFonts w:eastAsia="Times New Roman" w:cs="Times New Roman"/>
          <w:szCs w:val="24"/>
        </w:rPr>
        <w:t>πονγκ</w:t>
      </w:r>
      <w:proofErr w:type="spellEnd"/>
      <w:r>
        <w:rPr>
          <w:rFonts w:eastAsia="Times New Roman" w:cs="Times New Roman"/>
          <w:szCs w:val="24"/>
        </w:rPr>
        <w:t xml:space="preserve"> κατά τη διάρκεια της συζήτησης, θα </w:t>
      </w:r>
      <w:proofErr w:type="spellStart"/>
      <w:r>
        <w:rPr>
          <w:rFonts w:eastAsia="Times New Roman" w:cs="Times New Roman"/>
          <w:szCs w:val="24"/>
        </w:rPr>
        <w:t>διεκόπτετο</w:t>
      </w:r>
      <w:proofErr w:type="spellEnd"/>
      <w:r>
        <w:rPr>
          <w:rFonts w:eastAsia="Times New Roman" w:cs="Times New Roman"/>
          <w:szCs w:val="24"/>
        </w:rPr>
        <w:t xml:space="preserve"> και θα υπονομευόταν ο χαρακτήρας της συζήτησης. Άρα ο Κανονισμός δεν είναι ένας τυφλοσούρτης</w:t>
      </w:r>
      <w:r>
        <w:rPr>
          <w:rFonts w:eastAsia="Times New Roman" w:cs="Times New Roman"/>
          <w:szCs w:val="24"/>
        </w:rPr>
        <w:t>,</w:t>
      </w:r>
      <w:r>
        <w:rPr>
          <w:rFonts w:eastAsia="Times New Roman" w:cs="Times New Roman"/>
          <w:szCs w:val="24"/>
        </w:rPr>
        <w:t xml:space="preserve"> που ανάβουν και κλείνουν λαμπάκια. Υπάρχει και ένα μυαλό και όλοι εμείς έχουμε το μυαλό</w:t>
      </w:r>
      <w:r>
        <w:rPr>
          <w:rFonts w:eastAsia="Times New Roman" w:cs="Times New Roman"/>
          <w:szCs w:val="24"/>
        </w:rPr>
        <w:t>,</w:t>
      </w:r>
      <w:r>
        <w:rPr>
          <w:rFonts w:eastAsia="Times New Roman" w:cs="Times New Roman"/>
          <w:szCs w:val="24"/>
        </w:rPr>
        <w:t xml:space="preserve"> γι</w:t>
      </w:r>
      <w:r>
        <w:rPr>
          <w:rFonts w:eastAsia="Times New Roman" w:cs="Times New Roman"/>
          <w:szCs w:val="24"/>
        </w:rPr>
        <w:t xml:space="preserve">α να περιφρουρούμε τη βασική του κατεύθυνση. Περί αυτού πρόκειται. Σας έδωσα την εξήγηση. </w:t>
      </w:r>
    </w:p>
    <w:p w14:paraId="02D99C9F"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ΚΙΚΙΛΙΑΣ: </w:t>
      </w:r>
      <w:r>
        <w:rPr>
          <w:rFonts w:eastAsia="Times New Roman" w:cs="Times New Roman"/>
          <w:szCs w:val="24"/>
        </w:rPr>
        <w:t xml:space="preserve">Έχω δικαίωμα, κύριε Πρόεδρε, να απαντήσω πάνω σε αυτά που λέτε; </w:t>
      </w:r>
    </w:p>
    <w:p w14:paraId="02D99CA0"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Όχι, όχι!</w:t>
      </w:r>
    </w:p>
    <w:p w14:paraId="02D99CA1" w14:textId="77777777" w:rsidR="00D3277D" w:rsidRDefault="009F72F4">
      <w:pPr>
        <w:spacing w:after="0" w:line="600" w:lineRule="auto"/>
        <w:ind w:firstLine="720"/>
        <w:jc w:val="center"/>
        <w:rPr>
          <w:rFonts w:eastAsia="Times New Roman"/>
          <w:szCs w:val="24"/>
        </w:rPr>
      </w:pPr>
      <w:r>
        <w:rPr>
          <w:rFonts w:eastAsia="Times New Roman"/>
          <w:szCs w:val="24"/>
        </w:rPr>
        <w:t xml:space="preserve">(Θόρυβος – </w:t>
      </w:r>
      <w:r>
        <w:rPr>
          <w:rFonts w:eastAsia="Times New Roman"/>
          <w:szCs w:val="24"/>
        </w:rPr>
        <w:t>Διαμαρτυρίες</w:t>
      </w:r>
      <w:r>
        <w:rPr>
          <w:rFonts w:eastAsia="Times New Roman"/>
          <w:szCs w:val="24"/>
        </w:rPr>
        <w:t>)</w:t>
      </w:r>
    </w:p>
    <w:p w14:paraId="02D99CA2" w14:textId="77777777" w:rsidR="00D3277D" w:rsidRDefault="009F72F4">
      <w:pPr>
        <w:spacing w:after="0" w:line="600" w:lineRule="auto"/>
        <w:ind w:firstLine="720"/>
        <w:jc w:val="both"/>
        <w:rPr>
          <w:rFonts w:eastAsia="Times New Roman"/>
          <w:szCs w:val="24"/>
        </w:rPr>
      </w:pPr>
      <w:r>
        <w:rPr>
          <w:rFonts w:eastAsia="Times New Roman" w:cs="Times New Roman"/>
          <w:b/>
          <w:szCs w:val="24"/>
        </w:rPr>
        <w:t xml:space="preserve">ΒΑΣΙΛΕΙΟΣ ΚΙΚΙΛΙΑΣ: </w:t>
      </w:r>
      <w:r>
        <w:rPr>
          <w:rFonts w:eastAsia="Times New Roman" w:cs="Times New Roman"/>
          <w:szCs w:val="24"/>
        </w:rPr>
        <w:t>Θέλω έν</w:t>
      </w:r>
      <w:r>
        <w:rPr>
          <w:rFonts w:eastAsia="Times New Roman" w:cs="Times New Roman"/>
          <w:szCs w:val="24"/>
        </w:rPr>
        <w:t xml:space="preserve">α λεπτό, κύριε Πρόεδρε. </w:t>
      </w:r>
    </w:p>
    <w:p w14:paraId="02D99CA3"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Δεν συμπροεδρεύουμε. Επιτρέψτε μου, δεν συμπροεδρεύουμε! </w:t>
      </w:r>
    </w:p>
    <w:p w14:paraId="02D99CA4"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ΚΙΚΙΛΙΑΣ: </w:t>
      </w:r>
      <w:r>
        <w:rPr>
          <w:rFonts w:eastAsia="Times New Roman" w:cs="Times New Roman"/>
          <w:szCs w:val="24"/>
        </w:rPr>
        <w:t xml:space="preserve">Για ένα λεπτό, κύριε Πρόεδρε, επί προσωπικού! </w:t>
      </w:r>
    </w:p>
    <w:p w14:paraId="02D99CA5"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Αφήστε το «Πρόεδρε». Είδατε τι έγινε τώρα; Ο Πρό</w:t>
      </w:r>
      <w:r>
        <w:rPr>
          <w:rFonts w:eastAsia="Times New Roman" w:cs="Times New Roman"/>
          <w:szCs w:val="24"/>
        </w:rPr>
        <w:t xml:space="preserve">εδρος ενός κόμματος περιμένει ένα τέταρτο! Τι να σας πω! </w:t>
      </w:r>
    </w:p>
    <w:p w14:paraId="02D99CA6"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ΚΙΚΙΛΙΑΣ: </w:t>
      </w:r>
      <w:r>
        <w:rPr>
          <w:rFonts w:eastAsia="Times New Roman" w:cs="Times New Roman"/>
          <w:szCs w:val="24"/>
        </w:rPr>
        <w:t xml:space="preserve">Ακούστε, κύριε Πρόεδρε. Ο θεματοφύλακας του Κανονισμού, είστε εσείς, κύριε Πρόεδρε. Κανένας άλλος! </w:t>
      </w:r>
    </w:p>
    <w:p w14:paraId="02D99CA7"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Βασίλη, σε γράψανε! Εντάξει, Βασίλη, έπαιξες! </w:t>
      </w:r>
    </w:p>
    <w:p w14:paraId="02D99CA8"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ΚΙΚΙΛΙΑΣ: </w:t>
      </w:r>
      <w:r>
        <w:rPr>
          <w:rFonts w:eastAsia="Times New Roman" w:cs="Times New Roman"/>
          <w:szCs w:val="24"/>
        </w:rPr>
        <w:t xml:space="preserve">Ο θεματοφύλακας του Κανονισμού, κύριε Πρόεδρε και κανένας άλλος. </w:t>
      </w:r>
    </w:p>
    <w:p w14:paraId="02D99CA9"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Γι’ αυτό σας το λέω. Συμφωνώ μαζί σας. </w:t>
      </w:r>
    </w:p>
    <w:p w14:paraId="02D99CAA"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 xml:space="preserve">Βασίλη, εντάξει, σε έπαιξε ο </w:t>
      </w:r>
      <w:proofErr w:type="spellStart"/>
      <w:r>
        <w:rPr>
          <w:rFonts w:eastAsia="Times New Roman" w:cs="Times New Roman"/>
          <w:szCs w:val="24"/>
        </w:rPr>
        <w:t>Μπογδάνος</w:t>
      </w:r>
      <w:proofErr w:type="spellEnd"/>
      <w:r>
        <w:rPr>
          <w:rFonts w:eastAsia="Times New Roman" w:cs="Times New Roman"/>
          <w:szCs w:val="24"/>
        </w:rPr>
        <w:t xml:space="preserve">. </w:t>
      </w:r>
    </w:p>
    <w:p w14:paraId="02D99CAB"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ΚΙΚΙΛΙΑΣ: </w:t>
      </w:r>
      <w:r>
        <w:rPr>
          <w:rFonts w:eastAsia="Times New Roman" w:cs="Times New Roman"/>
          <w:szCs w:val="24"/>
        </w:rPr>
        <w:t>Άρα, λοιπόν, εάν έ</w:t>
      </w:r>
      <w:r>
        <w:rPr>
          <w:rFonts w:eastAsia="Times New Roman" w:cs="Times New Roman"/>
          <w:szCs w:val="24"/>
        </w:rPr>
        <w:t xml:space="preserve">νας συνάδελφος θέλει να τηρήσει τον Κανονισμό και να πάρει τον λόγο για προσωπική αναφορά, οφείλετε να το σεβαστείτε, κύριε Πρόεδρε. </w:t>
      </w:r>
    </w:p>
    <w:p w14:paraId="02D99CAC"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Σας λέω ότι εννιά ήθελαν! Δεν καταλαβαίνετε τι σας λέω; </w:t>
      </w:r>
    </w:p>
    <w:p w14:paraId="02D99CAD"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ΒΑΣΙΛΕΙΟΣ ΚΙΚΙΛΙΑΣ: </w:t>
      </w:r>
      <w:r>
        <w:rPr>
          <w:rFonts w:eastAsia="Times New Roman" w:cs="Times New Roman"/>
          <w:szCs w:val="24"/>
        </w:rPr>
        <w:t>Αυτό λέω. Σκεφτε</w:t>
      </w:r>
      <w:r>
        <w:rPr>
          <w:rFonts w:eastAsia="Times New Roman" w:cs="Times New Roman"/>
          <w:szCs w:val="24"/>
        </w:rPr>
        <w:t xml:space="preserve">ίτε αυτό που σας είπα, κύριε Πρόεδρε. </w:t>
      </w:r>
    </w:p>
    <w:p w14:paraId="02D99CAE"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Εντάξει, σύμφωνοι. Λύθηκε η παρεξήγηση. </w:t>
      </w:r>
    </w:p>
    <w:p w14:paraId="02D99CAF"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Κύριε Λεβέντη, μας </w:t>
      </w:r>
      <w:proofErr w:type="spellStart"/>
      <w:r>
        <w:rPr>
          <w:rFonts w:eastAsia="Times New Roman" w:cs="Times New Roman"/>
          <w:szCs w:val="24"/>
        </w:rPr>
        <w:t>συγχωρείτε</w:t>
      </w:r>
      <w:proofErr w:type="spellEnd"/>
      <w:r>
        <w:rPr>
          <w:rFonts w:eastAsia="Times New Roman" w:cs="Times New Roman"/>
          <w:szCs w:val="24"/>
        </w:rPr>
        <w:t xml:space="preserve"> πολύ για τη διακοπή του ειρμού της συζήτησης. Παρακαλώ πολύ ελάτε στο Βήμα. </w:t>
      </w:r>
    </w:p>
    <w:p w14:paraId="02D99CB0"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Όσοι εκ των συναδέλφων που προηγουμένως είπα τα ονόματά τους, αφού μιλήσουν οι Υπουργοί και πριν από τις δευτερολογίες, θα πάρουν για ένα λεπτό τον λόγο, να γραφτεί στα Πρακτικά και να ξεκαθαριστεί δημοσίως η θέση τους. </w:t>
      </w:r>
    </w:p>
    <w:p w14:paraId="02D99CB1"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Ορίστε, έχετε τον λόγο, κύριε Λεβέν</w:t>
      </w:r>
      <w:r>
        <w:rPr>
          <w:rFonts w:eastAsia="Times New Roman" w:cs="Times New Roman"/>
          <w:szCs w:val="24"/>
        </w:rPr>
        <w:t xml:space="preserve">τη. </w:t>
      </w:r>
    </w:p>
    <w:p w14:paraId="02D99CB2"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Κύριε Πρόεδρε, κυρίες και κύριοι Υπουργοί, κυρίες και κύριοι Βουλευτές, το κλίμα οξύνεται αλλά όχι για κάποιο αποτέλεσμα. Εδώ οξύνεται</w:t>
      </w:r>
      <w:r>
        <w:rPr>
          <w:rFonts w:eastAsia="Times New Roman" w:cs="Times New Roman"/>
          <w:szCs w:val="24"/>
        </w:rPr>
        <w:t>,</w:t>
      </w:r>
      <w:r>
        <w:rPr>
          <w:rFonts w:eastAsia="Times New Roman" w:cs="Times New Roman"/>
          <w:szCs w:val="24"/>
        </w:rPr>
        <w:t xml:space="preserve"> για να διχαστούμε έτ</w:t>
      </w:r>
      <w:r>
        <w:rPr>
          <w:rFonts w:eastAsia="Times New Roman" w:cs="Times New Roman"/>
          <w:szCs w:val="24"/>
        </w:rPr>
        <w:t>ι</w:t>
      </w:r>
      <w:r>
        <w:rPr>
          <w:rFonts w:eastAsia="Times New Roman" w:cs="Times New Roman"/>
          <w:szCs w:val="24"/>
        </w:rPr>
        <w:t xml:space="preserve"> περαιτέρω. </w:t>
      </w:r>
      <w:r>
        <w:rPr>
          <w:rFonts w:eastAsia="Times New Roman" w:cs="Times New Roman"/>
          <w:szCs w:val="24"/>
        </w:rPr>
        <w:t>Δ</w:t>
      </w:r>
      <w:r>
        <w:rPr>
          <w:rFonts w:eastAsia="Times New Roman" w:cs="Times New Roman"/>
          <w:szCs w:val="24"/>
        </w:rPr>
        <w:t>εν ξέρω γιατί θέλαμε αυτή τη συζ</w:t>
      </w:r>
      <w:r>
        <w:rPr>
          <w:rFonts w:eastAsia="Times New Roman" w:cs="Times New Roman"/>
          <w:szCs w:val="24"/>
        </w:rPr>
        <w:t>ήτηση σήμερα</w:t>
      </w:r>
      <w:r>
        <w:rPr>
          <w:rFonts w:eastAsia="Times New Roman" w:cs="Times New Roman"/>
          <w:szCs w:val="24"/>
        </w:rPr>
        <w:t>,</w:t>
      </w:r>
      <w:r>
        <w:rPr>
          <w:rFonts w:eastAsia="Times New Roman" w:cs="Times New Roman"/>
          <w:szCs w:val="24"/>
        </w:rPr>
        <w:t xml:space="preserve"> την οποία προκάλεσε </w:t>
      </w:r>
      <w:r>
        <w:rPr>
          <w:rFonts w:eastAsia="Times New Roman" w:cs="Times New Roman"/>
          <w:szCs w:val="24"/>
        </w:rPr>
        <w:lastRenderedPageBreak/>
        <w:t xml:space="preserve">η Νέα Δημοκρατία για να πατάξει τη διαπλοκή, ένα κόμμα που χρωστάει χρήματα, όπως χρωστάνε και άλλα κόμματα χρήματα. </w:t>
      </w:r>
    </w:p>
    <w:p w14:paraId="02D99CB3"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Άρα και η </w:t>
      </w:r>
      <w:r>
        <w:rPr>
          <w:rFonts w:eastAsia="Times New Roman" w:cs="Times New Roman"/>
          <w:szCs w:val="24"/>
        </w:rPr>
        <w:t>ε</w:t>
      </w:r>
      <w:r>
        <w:rPr>
          <w:rFonts w:eastAsia="Times New Roman" w:cs="Times New Roman"/>
          <w:szCs w:val="24"/>
        </w:rPr>
        <w:t xml:space="preserve">ξεταστική που είναι για τα δάνεια είτε ΜΜΕ είτε κομμάτων, δεν ξέρω τι νόημα έχει. </w:t>
      </w:r>
      <w:r>
        <w:rPr>
          <w:rFonts w:eastAsia="Times New Roman" w:cs="Times New Roman"/>
          <w:szCs w:val="24"/>
        </w:rPr>
        <w:t>Α</w:t>
      </w:r>
      <w:r>
        <w:rPr>
          <w:rFonts w:eastAsia="Times New Roman" w:cs="Times New Roman"/>
          <w:szCs w:val="24"/>
        </w:rPr>
        <w:t>υτές οι ερ</w:t>
      </w:r>
      <w:r>
        <w:rPr>
          <w:rFonts w:eastAsia="Times New Roman" w:cs="Times New Roman"/>
          <w:szCs w:val="24"/>
        </w:rPr>
        <w:t>γατοώρες που χάνονται από τους Βουλευτές</w:t>
      </w:r>
      <w:r>
        <w:rPr>
          <w:rFonts w:eastAsia="Times New Roman" w:cs="Times New Roman"/>
          <w:szCs w:val="24"/>
        </w:rPr>
        <w:t>,</w:t>
      </w:r>
      <w:r>
        <w:rPr>
          <w:rFonts w:eastAsia="Times New Roman" w:cs="Times New Roman"/>
          <w:szCs w:val="24"/>
        </w:rPr>
        <w:t xml:space="preserve"> για να μελετούν και να προσέρχονται οι διάφοροι και να εξευτελίζουν το κράτος με αυτά που διηγούνται. Αυτό είναι το κέρδος της πολιτικής. </w:t>
      </w:r>
    </w:p>
    <w:p w14:paraId="02D99CB4"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Για τη διαπλοκή δεν θα φάω πολύ χρόνο, διότι η διαπλοκή είναι η τάση των πλ</w:t>
      </w:r>
      <w:r>
        <w:rPr>
          <w:rFonts w:eastAsia="Times New Roman" w:cs="Times New Roman"/>
          <w:szCs w:val="24"/>
        </w:rPr>
        <w:t xml:space="preserve">ουσίων να έχουν τη Βουλή και τους Βουλευτές υποχείριά τους και αυτό δεν θα σταματήσει ποτέ. Αυτό δεν βλέπω να σταματάει ποτέ. Δηλαδή εάν αυτή τη στιγμή ένας πλούσιος τηλεφωνήσει σε έναν </w:t>
      </w:r>
      <w:r>
        <w:rPr>
          <w:rFonts w:eastAsia="Times New Roman" w:cs="Times New Roman"/>
          <w:szCs w:val="24"/>
        </w:rPr>
        <w:t>Α</w:t>
      </w:r>
      <w:r>
        <w:rPr>
          <w:rFonts w:eastAsia="Times New Roman" w:cs="Times New Roman"/>
          <w:szCs w:val="24"/>
        </w:rPr>
        <w:t>ρχηγό κόμματος και πει</w:t>
      </w:r>
      <w:r>
        <w:rPr>
          <w:rFonts w:eastAsia="Times New Roman" w:cs="Times New Roman"/>
          <w:szCs w:val="24"/>
        </w:rPr>
        <w:t>:</w:t>
      </w:r>
      <w:r>
        <w:rPr>
          <w:rFonts w:eastAsia="Times New Roman" w:cs="Times New Roman"/>
          <w:szCs w:val="24"/>
        </w:rPr>
        <w:t xml:space="preserve"> «</w:t>
      </w:r>
      <w:r>
        <w:rPr>
          <w:rFonts w:eastAsia="Times New Roman" w:cs="Times New Roman"/>
          <w:szCs w:val="24"/>
        </w:rPr>
        <w:t>Δ</w:t>
      </w:r>
      <w:r>
        <w:rPr>
          <w:rFonts w:eastAsia="Times New Roman" w:cs="Times New Roman"/>
          <w:szCs w:val="24"/>
        </w:rPr>
        <w:t>ίνω τόσα εκατομμύρια, βάλε αυτούς τους Βουλ</w:t>
      </w:r>
      <w:r>
        <w:rPr>
          <w:rFonts w:eastAsia="Times New Roman" w:cs="Times New Roman"/>
          <w:szCs w:val="24"/>
        </w:rPr>
        <w:t>ευτές» δεν θα τους βάλει ο άλλος; Ποιος θα έχει το ηθικό σθένος να αντιδράσει; Επομένως οι συζητήσεις αυτές μάλλον προς την κοροϊδία του κόσμου</w:t>
      </w:r>
      <w:r>
        <w:rPr>
          <w:rFonts w:eastAsia="Times New Roman" w:cs="Times New Roman"/>
          <w:szCs w:val="24"/>
        </w:rPr>
        <w:t>,</w:t>
      </w:r>
      <w:r>
        <w:rPr>
          <w:rFonts w:eastAsia="Times New Roman" w:cs="Times New Roman"/>
          <w:szCs w:val="24"/>
        </w:rPr>
        <w:t xml:space="preserve"> που μας ακούει και ημών των ιδίων</w:t>
      </w:r>
      <w:r>
        <w:rPr>
          <w:rFonts w:eastAsia="Times New Roman" w:cs="Times New Roman"/>
          <w:szCs w:val="24"/>
        </w:rPr>
        <w:t>,</w:t>
      </w:r>
      <w:r>
        <w:rPr>
          <w:rFonts w:eastAsia="Times New Roman" w:cs="Times New Roman"/>
          <w:szCs w:val="24"/>
        </w:rPr>
        <w:t xml:space="preserve"> κατατείνουν. </w:t>
      </w:r>
    </w:p>
    <w:p w14:paraId="02D99CB5"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Εγώ θα σας πω κάτι άλλο σοβαρότερο. Στη Νέα Υόρκη είδα τον κ. </w:t>
      </w:r>
      <w:r>
        <w:rPr>
          <w:rFonts w:eastAsia="Times New Roman" w:cs="Times New Roman"/>
          <w:szCs w:val="24"/>
        </w:rPr>
        <w:t>Αναστασιάδη, τον Πρόεδρο της Κύπρου, και του είπα τα εξής: «Κύριε Αναστασιάδη, πώς πάνε οι συνομιλίες σας με την άλλη πλευρά;». «Δεν πιστεύω», του λέω, «να βάλετε καμμιά υπογραφή</w:t>
      </w:r>
      <w:r>
        <w:rPr>
          <w:rFonts w:eastAsia="Times New Roman" w:cs="Times New Roman"/>
          <w:szCs w:val="24"/>
        </w:rPr>
        <w:t>,</w:t>
      </w:r>
      <w:r>
        <w:rPr>
          <w:rFonts w:eastAsia="Times New Roman" w:cs="Times New Roman"/>
          <w:szCs w:val="24"/>
        </w:rPr>
        <w:t xml:space="preserve"> εάν δεν φύγουν οι έποικοι και δεν φύγουν και τα στρατεύματα κατοχής, διότι ο</w:t>
      </w:r>
      <w:r>
        <w:rPr>
          <w:rFonts w:eastAsia="Times New Roman" w:cs="Times New Roman"/>
          <w:szCs w:val="24"/>
        </w:rPr>
        <w:t xml:space="preserve">ι Τούρκοι παραμένουν Τούρκοι και αυτό περιμένουν, την αδυναμία της Ελλάδος ή την ανάγκη να κλείσει το θέμα και να το κλείσουν όπως θέλουν αυτοί». </w:t>
      </w:r>
    </w:p>
    <w:p w14:paraId="02D99CB6"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Εκείνη την ώρα γύρισε και με κοίταξε με μεγάλη ανησυχία, σαν να επιβεβαίωσε ότι εάν μπει η υπογραφή, θα είναι</w:t>
      </w:r>
      <w:r>
        <w:rPr>
          <w:rFonts w:eastAsia="Times New Roman" w:cs="Times New Roman"/>
          <w:szCs w:val="24"/>
        </w:rPr>
        <w:t xml:space="preserve"> τέτοιας μορφής, δεν θα φύγουν ούτε οι έποικοι ούτε τα στρατεύματα κατοχής </w:t>
      </w:r>
      <w:r>
        <w:rPr>
          <w:rFonts w:eastAsia="Times New Roman" w:cs="Times New Roman"/>
          <w:szCs w:val="24"/>
        </w:rPr>
        <w:t>κ</w:t>
      </w:r>
      <w:r>
        <w:rPr>
          <w:rFonts w:eastAsia="Times New Roman" w:cs="Times New Roman"/>
          <w:szCs w:val="24"/>
        </w:rPr>
        <w:t>αι εδώ στην Αίθουσα κάθεστε και λέει ο ένας τον άλλον «λωποδύτη», ότι «ήταν του Τσοχατζόπουλου»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Έχουμε ιστορικές ευθύνες απέναντι στον λαό, εάν θέλουμε να είμαστε σοβαροί. </w:t>
      </w:r>
    </w:p>
    <w:p w14:paraId="02D99CB7" w14:textId="77777777" w:rsidR="00D3277D" w:rsidRDefault="009F72F4">
      <w:pPr>
        <w:spacing w:after="0" w:line="600" w:lineRule="auto"/>
        <w:ind w:firstLine="720"/>
        <w:jc w:val="both"/>
        <w:rPr>
          <w:rFonts w:eastAsia="Times New Roman" w:cs="Times New Roman"/>
          <w:b/>
          <w:szCs w:val="24"/>
        </w:rPr>
      </w:pPr>
      <w:r>
        <w:rPr>
          <w:rFonts w:eastAsia="Times New Roman" w:cs="Times New Roman"/>
          <w:szCs w:val="24"/>
        </w:rPr>
        <w:t>Πολλοί από εμάς που μπαίνουμε στη Βουλή</w:t>
      </w:r>
      <w:r>
        <w:rPr>
          <w:rFonts w:eastAsia="Times New Roman" w:cs="Times New Roman"/>
          <w:szCs w:val="24"/>
        </w:rPr>
        <w:t>,</w:t>
      </w:r>
      <w:r>
        <w:rPr>
          <w:rFonts w:eastAsia="Times New Roman" w:cs="Times New Roman"/>
          <w:szCs w:val="24"/>
        </w:rPr>
        <w:t xml:space="preserve"> δεν λογαριάζουμε πολύ τον λόγο που μας αποστέλλει ο κόσμος. Δεν μας αποστέλλει</w:t>
      </w:r>
      <w:r>
        <w:rPr>
          <w:rFonts w:eastAsia="Times New Roman" w:cs="Times New Roman"/>
          <w:szCs w:val="24"/>
        </w:rPr>
        <w:t>,</w:t>
      </w:r>
      <w:r>
        <w:rPr>
          <w:rFonts w:eastAsia="Times New Roman" w:cs="Times New Roman"/>
          <w:szCs w:val="24"/>
        </w:rPr>
        <w:t xml:space="preserve"> για να κάνουμε καυγάδες. Μας αποστέλλει</w:t>
      </w:r>
      <w:r>
        <w:rPr>
          <w:rFonts w:eastAsia="Times New Roman" w:cs="Times New Roman"/>
          <w:szCs w:val="24"/>
        </w:rPr>
        <w:t>,</w:t>
      </w:r>
      <w:r>
        <w:rPr>
          <w:rFonts w:eastAsia="Times New Roman" w:cs="Times New Roman"/>
          <w:szCs w:val="24"/>
        </w:rPr>
        <w:t xml:space="preserve"> για να είμαστε χρήσιμοι, κυρίες και κύριοι, και κάποιοι δεν το έχουν αντιληφθεί. Κάποιοι συντηρούν το διχασμό. </w:t>
      </w:r>
    </w:p>
    <w:p w14:paraId="02D99CB8"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Θα σας πω ένα άλλο μου παράπονο προς όλους και προς τον Τσίπρα</w:t>
      </w:r>
      <w:r>
        <w:rPr>
          <w:rFonts w:eastAsia="Times New Roman" w:cs="Times New Roman"/>
          <w:szCs w:val="24"/>
        </w:rPr>
        <w:t>.</w:t>
      </w:r>
      <w:r>
        <w:rPr>
          <w:rFonts w:eastAsia="Times New Roman" w:cs="Times New Roman"/>
          <w:szCs w:val="24"/>
        </w:rPr>
        <w:t xml:space="preserve"> Μίλησα με πρεσβευτή μεγάλου κράτους και του είπα: «Πρέπει να βοηθήσετε τα Σκόπι</w:t>
      </w:r>
      <w:r>
        <w:rPr>
          <w:rFonts w:eastAsia="Times New Roman" w:cs="Times New Roman"/>
          <w:szCs w:val="24"/>
        </w:rPr>
        <w:t>α να αλλάξουν όνομα». Γύρισε, με κοίταξε και μου είπε: «Καλά δεν γνωρίζετε ότι και ο Καραμανλής και ο Σημίτης και ο Μητσοτάκης και ο Τσίπρας</w:t>
      </w:r>
      <w:r>
        <w:rPr>
          <w:rFonts w:eastAsia="Times New Roman" w:cs="Times New Roman"/>
          <w:szCs w:val="24"/>
        </w:rPr>
        <w:t>,</w:t>
      </w:r>
      <w:r>
        <w:rPr>
          <w:rFonts w:eastAsia="Times New Roman" w:cs="Times New Roman"/>
          <w:szCs w:val="24"/>
        </w:rPr>
        <w:t xml:space="preserve"> συμφωνούν στο </w:t>
      </w:r>
      <w:r>
        <w:rPr>
          <w:rFonts w:eastAsia="Times New Roman" w:cs="Times New Roman"/>
          <w:szCs w:val="24"/>
        </w:rPr>
        <w:t>«</w:t>
      </w:r>
      <w:r>
        <w:rPr>
          <w:rFonts w:eastAsia="Times New Roman" w:cs="Times New Roman"/>
          <w:szCs w:val="24"/>
          <w:lang w:val="en-US"/>
        </w:rPr>
        <w:t>N</w:t>
      </w:r>
      <w:r w:rsidRPr="004E70CC">
        <w:rPr>
          <w:rFonts w:eastAsia="Times New Roman" w:cs="Times New Roman"/>
          <w:sz w:val="22"/>
          <w:szCs w:val="24"/>
          <w:lang w:val="en-US"/>
        </w:rPr>
        <w:t>ova</w:t>
      </w:r>
      <w:r>
        <w:rPr>
          <w:rFonts w:eastAsia="Times New Roman" w:cs="Times New Roman"/>
          <w:szCs w:val="24"/>
        </w:rPr>
        <w:t xml:space="preserve"> </w:t>
      </w:r>
      <w:r>
        <w:rPr>
          <w:rFonts w:eastAsia="Times New Roman" w:cs="Times New Roman"/>
          <w:szCs w:val="24"/>
          <w:lang w:val="en-US"/>
        </w:rPr>
        <w:t>M</w:t>
      </w:r>
      <w:r>
        <w:rPr>
          <w:rFonts w:eastAsia="Times New Roman" w:cs="Times New Roman"/>
          <w:szCs w:val="24"/>
          <w:lang w:val="en-US"/>
        </w:rPr>
        <w:t>acedonia</w:t>
      </w:r>
      <w:r>
        <w:rPr>
          <w:rFonts w:eastAsia="Times New Roman" w:cs="Times New Roman"/>
          <w:szCs w:val="24"/>
        </w:rPr>
        <w:t>»</w:t>
      </w:r>
      <w:r>
        <w:rPr>
          <w:rFonts w:eastAsia="Times New Roman" w:cs="Times New Roman"/>
          <w:szCs w:val="24"/>
        </w:rPr>
        <w:t xml:space="preserve">; Έχουν συμφωνήσει να μείνει η λέξη </w:t>
      </w:r>
      <w:r>
        <w:rPr>
          <w:rFonts w:eastAsia="Times New Roman" w:cs="Times New Roman"/>
          <w:szCs w:val="24"/>
        </w:rPr>
        <w:t>«</w:t>
      </w:r>
      <w:r>
        <w:rPr>
          <w:rFonts w:eastAsia="Times New Roman" w:cs="Times New Roman"/>
          <w:szCs w:val="24"/>
        </w:rPr>
        <w:t>Μ</w:t>
      </w:r>
      <w:r>
        <w:rPr>
          <w:rFonts w:eastAsia="Times New Roman" w:cs="Times New Roman"/>
          <w:szCs w:val="24"/>
        </w:rPr>
        <w:t>ακεδονία</w:t>
      </w:r>
      <w:r>
        <w:rPr>
          <w:rFonts w:eastAsia="Times New Roman" w:cs="Times New Roman"/>
          <w:szCs w:val="24"/>
        </w:rPr>
        <w:t>»</w:t>
      </w:r>
      <w:r>
        <w:rPr>
          <w:rFonts w:eastAsia="Times New Roman" w:cs="Times New Roman"/>
          <w:szCs w:val="24"/>
        </w:rPr>
        <w:t>»</w:t>
      </w:r>
      <w:r>
        <w:rPr>
          <w:rFonts w:eastAsia="Times New Roman" w:cs="Times New Roman"/>
          <w:szCs w:val="24"/>
        </w:rPr>
        <w:t>. Λέω</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ν το έπραξαν και συμφώνησαν</w:t>
      </w:r>
      <w:r>
        <w:rPr>
          <w:rFonts w:eastAsia="Times New Roman" w:cs="Times New Roman"/>
          <w:szCs w:val="24"/>
        </w:rPr>
        <w:t>, δεν ρώτησαν τον λαό. Κανείς δεν συμφωνεί». «Έχετε χρέος» μου είπε. «Τότε που αναγνωρίσαμε με το όνομα Μ</w:t>
      </w:r>
      <w:r>
        <w:rPr>
          <w:rFonts w:eastAsia="Times New Roman" w:cs="Times New Roman"/>
          <w:szCs w:val="24"/>
        </w:rPr>
        <w:t>ακεδονία</w:t>
      </w:r>
      <w:r>
        <w:rPr>
          <w:rFonts w:eastAsia="Times New Roman" w:cs="Times New Roman"/>
          <w:szCs w:val="24"/>
        </w:rPr>
        <w:t xml:space="preserve"> τα Σκόπια</w:t>
      </w:r>
      <w:r>
        <w:rPr>
          <w:rFonts w:eastAsia="Times New Roman" w:cs="Times New Roman"/>
          <w:szCs w:val="24"/>
        </w:rPr>
        <w:t>,</w:t>
      </w:r>
      <w:r>
        <w:rPr>
          <w:rFonts w:eastAsia="Times New Roman" w:cs="Times New Roman"/>
          <w:szCs w:val="24"/>
        </w:rPr>
        <w:t xml:space="preserve"> φοβούμασταν την επέκταση του πολέμου. Θέλαμε να σταθεροποιηθεί η κατάσταση στη Βαλκανική». Λέω: «Τώρα που είναι άλλοι οι κίνδυνοι, </w:t>
      </w:r>
      <w:r>
        <w:rPr>
          <w:rFonts w:eastAsia="Times New Roman" w:cs="Times New Roman"/>
          <w:szCs w:val="24"/>
        </w:rPr>
        <w:t xml:space="preserve">έχουν πάει πιο κάτω, στη Συρία κ.λπ., γιατί δεν αποκαθιστάτε το όνομα; Να τους δώσουμε κάποια άλλα ανταλλάγματα, να αφήσουν το </w:t>
      </w:r>
      <w:r>
        <w:rPr>
          <w:rFonts w:eastAsia="Times New Roman" w:cs="Times New Roman"/>
          <w:szCs w:val="24"/>
        </w:rPr>
        <w:t>«</w:t>
      </w:r>
      <w:r>
        <w:rPr>
          <w:rFonts w:eastAsia="Times New Roman" w:cs="Times New Roman"/>
          <w:szCs w:val="24"/>
        </w:rPr>
        <w:t>Μ</w:t>
      </w:r>
      <w:r>
        <w:rPr>
          <w:rFonts w:eastAsia="Times New Roman" w:cs="Times New Roman"/>
          <w:szCs w:val="24"/>
        </w:rPr>
        <w:t>ακεδονία</w:t>
      </w:r>
      <w:r>
        <w:rPr>
          <w:rFonts w:eastAsia="Times New Roman" w:cs="Times New Roman"/>
          <w:szCs w:val="24"/>
        </w:rPr>
        <w:t>»</w:t>
      </w:r>
      <w:r>
        <w:rPr>
          <w:rFonts w:eastAsia="Times New Roman" w:cs="Times New Roman"/>
          <w:szCs w:val="24"/>
        </w:rPr>
        <w:t xml:space="preserve"> που το βεβηλώνουν». Με κοίταξε και μου είπε: «Όμως πρέπει να συνεννοηθείτε τα πολιτικά κόμματα</w:t>
      </w:r>
      <w:r>
        <w:rPr>
          <w:rFonts w:eastAsia="Times New Roman" w:cs="Times New Roman"/>
          <w:szCs w:val="24"/>
        </w:rPr>
        <w:t>,</w:t>
      </w:r>
      <w:r>
        <w:rPr>
          <w:rFonts w:eastAsia="Times New Roman" w:cs="Times New Roman"/>
          <w:szCs w:val="24"/>
        </w:rPr>
        <w:t xml:space="preserve"> γιατί άλλοι έχουν δεχ</w:t>
      </w:r>
      <w:r>
        <w:rPr>
          <w:rFonts w:eastAsia="Times New Roman" w:cs="Times New Roman"/>
          <w:szCs w:val="24"/>
        </w:rPr>
        <w:t xml:space="preserve">θεί το </w:t>
      </w:r>
      <w:r>
        <w:rPr>
          <w:rFonts w:eastAsia="Times New Roman" w:cs="Times New Roman"/>
          <w:szCs w:val="24"/>
        </w:rPr>
        <w:t>«</w:t>
      </w:r>
      <w:r>
        <w:rPr>
          <w:rFonts w:eastAsia="Times New Roman" w:cs="Times New Roman"/>
          <w:szCs w:val="24"/>
          <w:lang w:val="en-US"/>
        </w:rPr>
        <w:t>N</w:t>
      </w:r>
      <w:r>
        <w:rPr>
          <w:rFonts w:eastAsia="Times New Roman" w:cs="Times New Roman"/>
          <w:szCs w:val="24"/>
          <w:lang w:val="en-US"/>
        </w:rPr>
        <w:t>ova</w:t>
      </w:r>
      <w:r>
        <w:rPr>
          <w:rFonts w:eastAsia="Times New Roman" w:cs="Times New Roman"/>
          <w:szCs w:val="24"/>
        </w:rPr>
        <w:t xml:space="preserve"> </w:t>
      </w:r>
      <w:r>
        <w:rPr>
          <w:rFonts w:eastAsia="Times New Roman" w:cs="Times New Roman"/>
          <w:szCs w:val="24"/>
          <w:lang w:val="en-US"/>
        </w:rPr>
        <w:t>M</w:t>
      </w:r>
      <w:r>
        <w:rPr>
          <w:rFonts w:eastAsia="Times New Roman" w:cs="Times New Roman"/>
          <w:szCs w:val="24"/>
          <w:lang w:val="en-US"/>
        </w:rPr>
        <w:t>acedonia</w:t>
      </w:r>
      <w:r>
        <w:rPr>
          <w:rFonts w:eastAsia="Times New Roman" w:cs="Times New Roman"/>
          <w:szCs w:val="24"/>
        </w:rPr>
        <w:t xml:space="preserve">». </w:t>
      </w:r>
    </w:p>
    <w:p w14:paraId="02D99CB9"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Να, λοιπόν, μια ωραία συζήτηση πολύ χρησιμότερη της παρούσης. Να πάρουν όλοι ευθύνη</w:t>
      </w:r>
      <w:r>
        <w:rPr>
          <w:rFonts w:eastAsia="Times New Roman" w:cs="Times New Roman"/>
          <w:szCs w:val="24"/>
        </w:rPr>
        <w:t>,</w:t>
      </w:r>
      <w:r>
        <w:rPr>
          <w:rFonts w:eastAsia="Times New Roman" w:cs="Times New Roman"/>
          <w:szCs w:val="24"/>
        </w:rPr>
        <w:t xml:space="preserve"> για το τι πιστεύουν για το όνομα της Μακεδονίας. Αν σκέφτονται να το δώσουν, γιατί ο πατέρας του σημερινού </w:t>
      </w:r>
      <w:r>
        <w:rPr>
          <w:rFonts w:eastAsia="Times New Roman" w:cs="Times New Roman"/>
          <w:szCs w:val="24"/>
        </w:rPr>
        <w:lastRenderedPageBreak/>
        <w:t>Αρχηγού της Νέας Δημοκρατίας είχε πει: «Να το δώσουμε και σε δέκα χρόνια θα τελειώσουμε». Έχει την ίδια γνώμη ο υιός; Έχει την ίδια γνώμη ο κ. Τσίπρ</w:t>
      </w:r>
      <w:r>
        <w:rPr>
          <w:rFonts w:eastAsia="Times New Roman" w:cs="Times New Roman"/>
          <w:szCs w:val="24"/>
        </w:rPr>
        <w:t xml:space="preserve">ας; Έχουν την ίδια γνώμη οι άλλοι που ανέφερε ο πρέσβης ή είπε ψέματα ο πρέσβης; Αντί, λοιπόν, να σας απασχολούν τέτοια θέματα, σας απασχολεί ποιος ήταν η ορντινάντσα του Τσοχατζόπουλου; </w:t>
      </w:r>
    </w:p>
    <w:p w14:paraId="02D99CBA"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Έχει προκύψει ένα θέμα με τις δημοσκοπήσεις. Τι θέμα είναι αυτό; Εγώ</w:t>
      </w:r>
      <w:r>
        <w:rPr>
          <w:rFonts w:eastAsia="Times New Roman" w:cs="Times New Roman"/>
          <w:szCs w:val="24"/>
        </w:rPr>
        <w:t xml:space="preserve"> βρέθηκα στη Θεσσαλονίκη προ των εκλογών του Σεπτεμβρίου, περί τον Ιούνιο υποθέτω του 2015 και πριν από μένα σε ένα κανάλι μίλαγε κάποιος μιας εταιρείας δημοσκοπήσεων. Να μην αναφέρω το όνομα. Βγαίνοντας</w:t>
      </w:r>
      <w:r>
        <w:rPr>
          <w:rFonts w:eastAsia="Times New Roman" w:cs="Times New Roman"/>
          <w:szCs w:val="24"/>
        </w:rPr>
        <w:t>,</w:t>
      </w:r>
      <w:r>
        <w:rPr>
          <w:rFonts w:eastAsia="Times New Roman" w:cs="Times New Roman"/>
          <w:szCs w:val="24"/>
        </w:rPr>
        <w:t xml:space="preserve"> τον έπιασα και του λέω: «Το 6% της Ένωσης Κεντρώων </w:t>
      </w:r>
      <w:r>
        <w:rPr>
          <w:rFonts w:eastAsia="Times New Roman" w:cs="Times New Roman"/>
          <w:szCs w:val="24"/>
        </w:rPr>
        <w:t>στην Μακεδονία δεν το είχατε πει;». Του Ιανουαρίου</w:t>
      </w:r>
      <w:r>
        <w:rPr>
          <w:rFonts w:eastAsia="Times New Roman" w:cs="Times New Roman"/>
          <w:szCs w:val="24"/>
        </w:rPr>
        <w:t>,</w:t>
      </w:r>
      <w:r>
        <w:rPr>
          <w:rFonts w:eastAsia="Times New Roman" w:cs="Times New Roman"/>
          <w:szCs w:val="24"/>
        </w:rPr>
        <w:t xml:space="preserve"> δηλαδή, γιατί τον Ιανουάριο η Ένωση Κεντρώων είχε πάρει 1,8% και στη Μακεδονία 6%. Τον ρώτησα, λοιπόν: «Δεν το είχατε δει; Γιατί παρατήρησα όλες τις δημοσκοπήσεις και δεν ανέγραφε τίποτα». Λέει: «Εγώ είχα</w:t>
      </w:r>
      <w:r>
        <w:rPr>
          <w:rFonts w:eastAsia="Times New Roman" w:cs="Times New Roman"/>
          <w:szCs w:val="24"/>
        </w:rPr>
        <w:t xml:space="preserve"> εντοπίσει τη φούσκα, το κενό. Το έλεγα κάτω, γιατί κάνω υπεργολαβίες εταιρειών των Αθηνών. Δεν ήθελαν να ακούσουν. Ούτε στο ερωτηματολόγιο δεν έμπαινε τότε η Ένωση Κεντρώων». Το ακούτε; </w:t>
      </w:r>
    </w:p>
    <w:p w14:paraId="02D99CBB"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Κοιτάω τώρα με τις δημοσκοπήσεις, ο ίδιος αυτός κύριος τι είχε κάνει</w:t>
      </w:r>
      <w:r>
        <w:rPr>
          <w:rFonts w:eastAsia="Times New Roman" w:cs="Times New Roman"/>
          <w:szCs w:val="24"/>
        </w:rPr>
        <w:t xml:space="preserve"> τον Σεπτέμβριο. Τον Σεπτέμβριο είχε πει: «Πρόθεση ψήφου 1,5 μονάδα μπροστά ο </w:t>
      </w:r>
      <w:proofErr w:type="spellStart"/>
      <w:r>
        <w:rPr>
          <w:rFonts w:eastAsia="Times New Roman" w:cs="Times New Roman"/>
          <w:szCs w:val="24"/>
        </w:rPr>
        <w:t>Μεϊμαράκης</w:t>
      </w:r>
      <w:proofErr w:type="spellEnd"/>
      <w:r>
        <w:rPr>
          <w:rFonts w:eastAsia="Times New Roman" w:cs="Times New Roman"/>
          <w:szCs w:val="24"/>
        </w:rPr>
        <w:t>. Εκτίμηση ψήφου 1,5 μονάδα μπροστά ο Τσίπρας. Αυτός ο άνθρωπος δεν βρήκε τις 8 μονάδες που υπερείχε ο Τσίπρας και έβγαλε την παραμονή, 18 Σεπτεμβρίου, αυτή τη δημοσκόπ</w:t>
      </w:r>
      <w:r>
        <w:rPr>
          <w:rFonts w:eastAsia="Times New Roman" w:cs="Times New Roman"/>
          <w:szCs w:val="24"/>
        </w:rPr>
        <w:t>ηση. Την έχω τυπώσει από την ιστοσελίδα του. Την Ένωση Κεντρώων την είχε 2,2% στην πρόθεση ψήφου. Αυτό το καλό μου έκανε. Έγραφε</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ότι έχει μια δυναμική να πάρει μέχρι 3%. Αλλά όταν έβλεπε μια τέτοια δημοσκόπηση ο πολίτης, αντιλαμβανόταν ότι δεν μπα</w:t>
      </w:r>
      <w:r>
        <w:rPr>
          <w:rFonts w:eastAsia="Times New Roman" w:cs="Times New Roman"/>
          <w:szCs w:val="24"/>
        </w:rPr>
        <w:t>ίνει η Ένωση Κεντρώων στη Βουλή, όταν δίνεις στις 18/9 ποσοστό 2,2%. Δεν θυμάμαι αν είναι 2,2% ή 2%.</w:t>
      </w:r>
    </w:p>
    <w:p w14:paraId="02D99CBC"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Αυτά έχω να πω για τις δημοσκοπήσεις. Είναι σοβαρό το θέμα. </w:t>
      </w:r>
      <w:r>
        <w:rPr>
          <w:rFonts w:eastAsia="Times New Roman" w:cs="Times New Roman"/>
          <w:szCs w:val="24"/>
        </w:rPr>
        <w:t>Μ</w:t>
      </w:r>
      <w:r>
        <w:rPr>
          <w:rFonts w:eastAsia="Times New Roman" w:cs="Times New Roman"/>
          <w:szCs w:val="24"/>
        </w:rPr>
        <w:t>ιας και κάποιοι έχουν αναγάγει τις δημοσκοπήσεις σε πυξίδα</w:t>
      </w:r>
      <w:r>
        <w:rPr>
          <w:rFonts w:eastAsia="Times New Roman" w:cs="Times New Roman"/>
          <w:szCs w:val="24"/>
        </w:rPr>
        <w:t>,</w:t>
      </w:r>
      <w:r>
        <w:rPr>
          <w:rFonts w:eastAsia="Times New Roman" w:cs="Times New Roman"/>
          <w:szCs w:val="24"/>
        </w:rPr>
        <w:t xml:space="preserve"> να συμφωνήσουμε όλοι</w:t>
      </w:r>
      <w:r>
        <w:rPr>
          <w:rFonts w:eastAsia="Times New Roman" w:cs="Times New Roman"/>
          <w:szCs w:val="24"/>
        </w:rPr>
        <w:t>,</w:t>
      </w:r>
      <w:r>
        <w:rPr>
          <w:rFonts w:eastAsia="Times New Roman" w:cs="Times New Roman"/>
          <w:szCs w:val="24"/>
        </w:rPr>
        <w:t xml:space="preserve"> για να κάνου</w:t>
      </w:r>
      <w:r>
        <w:rPr>
          <w:rFonts w:eastAsia="Times New Roman" w:cs="Times New Roman"/>
          <w:szCs w:val="24"/>
        </w:rPr>
        <w:t>με και κάτι στην Αίθουσα αυτή, εκτός αν θέλετε να είμαστε όλοι άνεργοι και να μην κάνουμε τίποτα απολύτως παρά λόγια του αέρα. Να κάνουμε</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μια ανεξάρτητη αρχή και κάθε ένας που έχει εταιρεία δημοσκοπήσεων</w:t>
      </w:r>
      <w:r>
        <w:rPr>
          <w:rFonts w:eastAsia="Times New Roman" w:cs="Times New Roman"/>
          <w:szCs w:val="24"/>
        </w:rPr>
        <w:t>,</w:t>
      </w:r>
      <w:r>
        <w:rPr>
          <w:rFonts w:eastAsia="Times New Roman" w:cs="Times New Roman"/>
          <w:szCs w:val="24"/>
        </w:rPr>
        <w:t xml:space="preserve"> να καταθέτει εκεί, όπως </w:t>
      </w:r>
      <w:r>
        <w:rPr>
          <w:rFonts w:eastAsia="Times New Roman" w:cs="Times New Roman"/>
          <w:szCs w:val="24"/>
        </w:rPr>
        <w:lastRenderedPageBreak/>
        <w:t>στο εξωτερικό, τις</w:t>
      </w:r>
      <w:r>
        <w:rPr>
          <w:rFonts w:eastAsia="Times New Roman" w:cs="Times New Roman"/>
          <w:szCs w:val="24"/>
        </w:rPr>
        <w:t xml:space="preserve"> μελέτες, τις μετρήσεις, τα πάντα. Να υπάρχουν επιστήμονες αναλυτές να αναλύουν</w:t>
      </w:r>
      <w:r>
        <w:rPr>
          <w:rFonts w:eastAsia="Times New Roman" w:cs="Times New Roman"/>
          <w:szCs w:val="24"/>
        </w:rPr>
        <w:t>,</w:t>
      </w:r>
      <w:r>
        <w:rPr>
          <w:rFonts w:eastAsia="Times New Roman" w:cs="Times New Roman"/>
          <w:szCs w:val="24"/>
        </w:rPr>
        <w:t xml:space="preserve"> αν η δημοσκόπηση είναι αληθινή και όχι να μπορεί να λέει: Προηγείται το «</w:t>
      </w:r>
      <w:r>
        <w:rPr>
          <w:rFonts w:eastAsia="Times New Roman" w:cs="Times New Roman"/>
          <w:szCs w:val="24"/>
        </w:rPr>
        <w:t>ναι</w:t>
      </w:r>
      <w:r>
        <w:rPr>
          <w:rFonts w:eastAsia="Times New Roman" w:cs="Times New Roman"/>
          <w:szCs w:val="24"/>
        </w:rPr>
        <w:t>» τόσο τοις εκατό του «</w:t>
      </w:r>
      <w:r>
        <w:rPr>
          <w:rFonts w:eastAsia="Times New Roman" w:cs="Times New Roman"/>
          <w:szCs w:val="24"/>
        </w:rPr>
        <w:t>όχι</w:t>
      </w:r>
      <w:r>
        <w:rPr>
          <w:rFonts w:eastAsia="Times New Roman" w:cs="Times New Roman"/>
          <w:szCs w:val="24"/>
        </w:rPr>
        <w:t xml:space="preserve">». </w:t>
      </w:r>
    </w:p>
    <w:p w14:paraId="02D99CBD"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Εγώ δεν είδα κανέναν από αυτούς να το κάνει. Υπήρχαν δημοσκοπήσεις κα</w:t>
      </w:r>
      <w:r>
        <w:rPr>
          <w:rFonts w:eastAsia="Times New Roman" w:cs="Times New Roman"/>
          <w:szCs w:val="24"/>
        </w:rPr>
        <w:t>ι τον Σεπτέμβριο</w:t>
      </w:r>
      <w:r>
        <w:rPr>
          <w:rFonts w:eastAsia="Times New Roman" w:cs="Times New Roman"/>
          <w:szCs w:val="24"/>
        </w:rPr>
        <w:t>,</w:t>
      </w:r>
      <w:r>
        <w:rPr>
          <w:rFonts w:eastAsia="Times New Roman" w:cs="Times New Roman"/>
          <w:szCs w:val="24"/>
        </w:rPr>
        <w:t xml:space="preserve"> που έβγαζαν μπροστά τη Νέα Δημοκρατία. </w:t>
      </w:r>
      <w:r>
        <w:rPr>
          <w:rFonts w:eastAsia="Times New Roman" w:cs="Times New Roman"/>
          <w:szCs w:val="24"/>
        </w:rPr>
        <w:t>Θ</w:t>
      </w:r>
      <w:r>
        <w:rPr>
          <w:rFonts w:eastAsia="Times New Roman" w:cs="Times New Roman"/>
          <w:szCs w:val="24"/>
        </w:rPr>
        <w:t xml:space="preserve">έλουν αυτοί οι άνθρωποι να σεβόμαστε τις μετρήσεις τους, που σίγουρα είναι μια κατάσταση νοσηρή. Πρέπει το θέμα αυτό να λυθεί. </w:t>
      </w:r>
    </w:p>
    <w:p w14:paraId="02D99CBE"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Έχεις εταιρεία, κύριε; Θα καταθέτεις στην </w:t>
      </w:r>
      <w:r>
        <w:rPr>
          <w:rFonts w:eastAsia="Times New Roman" w:cs="Times New Roman"/>
          <w:szCs w:val="24"/>
        </w:rPr>
        <w:t>α</w:t>
      </w:r>
      <w:r>
        <w:rPr>
          <w:rFonts w:eastAsia="Times New Roman" w:cs="Times New Roman"/>
          <w:szCs w:val="24"/>
        </w:rPr>
        <w:t xml:space="preserve">νεξάρτητη </w:t>
      </w:r>
      <w:r>
        <w:rPr>
          <w:rFonts w:eastAsia="Times New Roman" w:cs="Times New Roman"/>
          <w:szCs w:val="24"/>
        </w:rPr>
        <w:t>α</w:t>
      </w:r>
      <w:r>
        <w:rPr>
          <w:rFonts w:eastAsia="Times New Roman" w:cs="Times New Roman"/>
          <w:szCs w:val="24"/>
        </w:rPr>
        <w:t>ρχή τον φάκελο μ</w:t>
      </w:r>
      <w:r>
        <w:rPr>
          <w:rFonts w:eastAsia="Times New Roman" w:cs="Times New Roman"/>
          <w:szCs w:val="24"/>
        </w:rPr>
        <w:t>ε τις μετρήσεις, θα δίνεις τα δείγματα, τα τηλέφωνα ή την κάλπη, τα ψηφοδέλτια που έλαβες και θα μπορούν κάποιοι επιστήμονες με κρατική, πλέον, υπόσταση</w:t>
      </w:r>
      <w:r>
        <w:rPr>
          <w:rFonts w:eastAsia="Times New Roman" w:cs="Times New Roman"/>
          <w:szCs w:val="24"/>
        </w:rPr>
        <w:t>,</w:t>
      </w:r>
      <w:r>
        <w:rPr>
          <w:rFonts w:eastAsia="Times New Roman" w:cs="Times New Roman"/>
          <w:szCs w:val="24"/>
        </w:rPr>
        <w:t xml:space="preserve"> να ελέγχουν αν είσαι σοβαρός ή όχι. Διότι, επίσης, ήμουν στην Αμερική και συνομιλούσε με έναν </w:t>
      </w:r>
      <w:r>
        <w:rPr>
          <w:rFonts w:eastAsia="Times New Roman" w:cs="Times New Roman"/>
          <w:szCs w:val="24"/>
        </w:rPr>
        <w:t>γ</w:t>
      </w:r>
      <w:r>
        <w:rPr>
          <w:rFonts w:eastAsia="Times New Roman" w:cs="Times New Roman"/>
          <w:szCs w:val="24"/>
        </w:rPr>
        <w:t>ερουσια</w:t>
      </w:r>
      <w:r>
        <w:rPr>
          <w:rFonts w:eastAsia="Times New Roman" w:cs="Times New Roman"/>
          <w:szCs w:val="24"/>
        </w:rPr>
        <w:t xml:space="preserve">στή και το </w:t>
      </w:r>
      <w:proofErr w:type="spellStart"/>
      <w:r>
        <w:rPr>
          <w:rFonts w:eastAsia="Times New Roman" w:cs="Times New Roman"/>
          <w:szCs w:val="24"/>
          <w:lang w:val="en-US"/>
        </w:rPr>
        <w:t>newsit</w:t>
      </w:r>
      <w:proofErr w:type="spellEnd"/>
      <w:r>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που διάβαζα</w:t>
      </w:r>
      <w:r>
        <w:rPr>
          <w:rFonts w:eastAsia="Times New Roman" w:cs="Times New Roman"/>
          <w:szCs w:val="24"/>
        </w:rPr>
        <w:t>,</w:t>
      </w:r>
      <w:r>
        <w:rPr>
          <w:rFonts w:eastAsia="Times New Roman" w:cs="Times New Roman"/>
          <w:szCs w:val="24"/>
        </w:rPr>
        <w:t xml:space="preserve"> είχε στη μία δημοσκόπηση της «</w:t>
      </w:r>
      <w:r>
        <w:rPr>
          <w:rFonts w:eastAsia="Times New Roman" w:cs="Times New Roman"/>
          <w:szCs w:val="24"/>
          <w:lang w:val="en-US"/>
        </w:rPr>
        <w:t>Bridging</w:t>
      </w:r>
      <w:r>
        <w:rPr>
          <w:rFonts w:eastAsia="Times New Roman" w:cs="Times New Roman"/>
          <w:szCs w:val="24"/>
        </w:rPr>
        <w:t xml:space="preserve"> </w:t>
      </w:r>
      <w:r>
        <w:rPr>
          <w:rFonts w:eastAsia="Times New Roman" w:cs="Times New Roman"/>
          <w:szCs w:val="24"/>
          <w:lang w:val="en-US"/>
        </w:rPr>
        <w:t>Europe</w:t>
      </w:r>
      <w:r>
        <w:rPr>
          <w:rFonts w:eastAsia="Times New Roman" w:cs="Times New Roman"/>
          <w:szCs w:val="24"/>
        </w:rPr>
        <w:t>» -πώς την λέγανε- να προηγείται ο Τσίπρας πέντε μονάδες και στην άλλη δημοσκόπηση της «</w:t>
      </w:r>
      <w:r>
        <w:rPr>
          <w:rFonts w:eastAsia="Times New Roman" w:cs="Times New Roman"/>
          <w:szCs w:val="24"/>
          <w:lang w:val="en-US"/>
        </w:rPr>
        <w:t>OPINION</w:t>
      </w:r>
      <w:r>
        <w:rPr>
          <w:rFonts w:eastAsia="Times New Roman" w:cs="Times New Roman"/>
          <w:szCs w:val="24"/>
        </w:rPr>
        <w:t xml:space="preserve">» να προηγείται δωδεκάμισι μονάδες ο Μητσοτάκης. </w:t>
      </w:r>
      <w:r>
        <w:rPr>
          <w:rFonts w:eastAsia="Times New Roman" w:cs="Times New Roman"/>
          <w:szCs w:val="24"/>
        </w:rPr>
        <w:t>Ξ</w:t>
      </w:r>
      <w:r>
        <w:rPr>
          <w:rFonts w:eastAsia="Times New Roman" w:cs="Times New Roman"/>
          <w:szCs w:val="24"/>
        </w:rPr>
        <w:t xml:space="preserve">έρετε τι γύρισε και μου είπε ο </w:t>
      </w:r>
      <w:r>
        <w:rPr>
          <w:rFonts w:eastAsia="Times New Roman" w:cs="Times New Roman"/>
          <w:szCs w:val="24"/>
        </w:rPr>
        <w:t>γ</w:t>
      </w:r>
      <w:r>
        <w:rPr>
          <w:rFonts w:eastAsia="Times New Roman" w:cs="Times New Roman"/>
          <w:szCs w:val="24"/>
        </w:rPr>
        <w:t>ερουσιαστής; Μου είπε βαριά φράση</w:t>
      </w:r>
      <w:r>
        <w:rPr>
          <w:rFonts w:eastAsia="Times New Roman" w:cs="Times New Roman"/>
          <w:szCs w:val="24"/>
        </w:rPr>
        <w:t>,</w:t>
      </w:r>
      <w:r>
        <w:rPr>
          <w:rFonts w:eastAsia="Times New Roman" w:cs="Times New Roman"/>
          <w:szCs w:val="24"/>
        </w:rPr>
        <w:t xml:space="preserve"> που δεν μπορώ να αναφέρω στην Αίθουσα. </w:t>
      </w:r>
    </w:p>
    <w:p w14:paraId="02D99CBF"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Λοιπόν, χρειάζεται σοβαρότητα. </w:t>
      </w:r>
      <w:r>
        <w:rPr>
          <w:rFonts w:eastAsia="Times New Roman" w:cs="Times New Roman"/>
          <w:szCs w:val="24"/>
        </w:rPr>
        <w:t>Α</w:t>
      </w:r>
      <w:r>
        <w:rPr>
          <w:rFonts w:eastAsia="Times New Roman" w:cs="Times New Roman"/>
          <w:szCs w:val="24"/>
        </w:rPr>
        <w:t>ντί να δείχνετε σοβαρότητα και να κάνετε προτάσεις, είστε όλο κορώνες, αλληλοκατηγορίες, κοκορομαχίες και νομίζετε ότι ο κόσμος είναι τόσο βλάκας</w:t>
      </w:r>
      <w:r>
        <w:rPr>
          <w:rFonts w:eastAsia="Times New Roman" w:cs="Times New Roman"/>
          <w:szCs w:val="24"/>
        </w:rPr>
        <w:t>,</w:t>
      </w:r>
      <w:r>
        <w:rPr>
          <w:rFonts w:eastAsia="Times New Roman" w:cs="Times New Roman"/>
          <w:szCs w:val="24"/>
        </w:rPr>
        <w:t xml:space="preserve"> να</w:t>
      </w:r>
      <w:r>
        <w:rPr>
          <w:rFonts w:eastAsia="Times New Roman" w:cs="Times New Roman"/>
          <w:szCs w:val="24"/>
        </w:rPr>
        <w:t xml:space="preserve"> τα αποδέχεται όλα αυτά. Δεν είναι πια ο κόσμος ανώριμος</w:t>
      </w:r>
      <w:r>
        <w:rPr>
          <w:rFonts w:eastAsia="Times New Roman" w:cs="Times New Roman"/>
          <w:szCs w:val="24"/>
        </w:rPr>
        <w:t>,</w:t>
      </w:r>
      <w:r>
        <w:rPr>
          <w:rFonts w:eastAsia="Times New Roman" w:cs="Times New Roman"/>
          <w:szCs w:val="24"/>
        </w:rPr>
        <w:t xml:space="preserve"> όπως ήταν παλαιότερα και φανατιζόταν. Ο κόσμος σάς βλέπει που πάτε να τον φανατίσετε</w:t>
      </w:r>
      <w:r>
        <w:rPr>
          <w:rFonts w:eastAsia="Times New Roman" w:cs="Times New Roman"/>
          <w:szCs w:val="24"/>
        </w:rPr>
        <w:t>,</w:t>
      </w:r>
      <w:r>
        <w:rPr>
          <w:rFonts w:eastAsia="Times New Roman" w:cs="Times New Roman"/>
          <w:szCs w:val="24"/>
        </w:rPr>
        <w:t xml:space="preserve"> και τον χάνετε. Ήδη </w:t>
      </w:r>
      <w:r>
        <w:rPr>
          <w:rFonts w:eastAsia="Times New Roman" w:cs="Times New Roman"/>
          <w:szCs w:val="24"/>
        </w:rPr>
        <w:t xml:space="preserve">το </w:t>
      </w:r>
      <w:r>
        <w:rPr>
          <w:rFonts w:eastAsia="Times New Roman" w:cs="Times New Roman"/>
          <w:szCs w:val="24"/>
        </w:rPr>
        <w:t>45% σε όλες τις δημοσκοπήσεις δηλώνουν ότι δεν είναι με κανέναν. Απορρίπτουν όλο το πολιτ</w:t>
      </w:r>
      <w:r>
        <w:rPr>
          <w:rFonts w:eastAsia="Times New Roman" w:cs="Times New Roman"/>
          <w:szCs w:val="24"/>
        </w:rPr>
        <w:t xml:space="preserve">ικό σύστημα. </w:t>
      </w:r>
    </w:p>
    <w:p w14:paraId="02D99CC0"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Εδώ έχουμε μία δημοσκόπηση στις 18</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2015, η οποία δημοσκόπηση λέει ότι το 41%των οπαδών του ΣΥΡΙΖΑ και το 67% των οπαδών της Νέας Δημοκρατίας, θέλει οικουμενική κυβέρνηση. Την καταθέτω. Είναι στις 18</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2015.</w:t>
      </w:r>
    </w:p>
    <w:p w14:paraId="02D99CC1"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(Στο σημείο αυτό ο Πρόεδρος της</w:t>
      </w:r>
      <w:r>
        <w:rPr>
          <w:rFonts w:eastAsia="Times New Roman" w:cs="Times New Roman"/>
          <w:szCs w:val="24"/>
        </w:rPr>
        <w:t xml:space="preserve"> Ένωσης Κεντρώων κ. Βασίλης Λεβέντης </w:t>
      </w:r>
      <w:r>
        <w:rPr>
          <w:rFonts w:eastAsia="Times New Roman" w:cs="Times New Roman"/>
          <w:szCs w:val="24"/>
        </w:rPr>
        <w:t>κ</w:t>
      </w:r>
      <w:r>
        <w:rPr>
          <w:rFonts w:eastAsia="Times New Roman" w:cs="Times New Roman"/>
          <w:szCs w:val="24"/>
        </w:rPr>
        <w:t xml:space="preserve">αταθέτει για τα Πρακτικά την προαναφερθείσα δημοσκόπηση, η οποία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02D99CC2"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Έ</w:t>
      </w:r>
      <w:r>
        <w:rPr>
          <w:rFonts w:eastAsia="Times New Roman" w:cs="Times New Roman"/>
          <w:szCs w:val="24"/>
        </w:rPr>
        <w:t>χουμε μία άλλη δημοσκόπηση, στις 26</w:t>
      </w:r>
      <w:r>
        <w:rPr>
          <w:rFonts w:eastAsia="Times New Roman" w:cs="Times New Roman"/>
          <w:szCs w:val="24"/>
        </w:rPr>
        <w:t>-</w:t>
      </w:r>
      <w:r>
        <w:rPr>
          <w:rFonts w:eastAsia="Times New Roman" w:cs="Times New Roman"/>
          <w:szCs w:val="24"/>
        </w:rPr>
        <w:t>2</w:t>
      </w:r>
      <w:r>
        <w:rPr>
          <w:rFonts w:eastAsia="Times New Roman" w:cs="Times New Roman"/>
          <w:szCs w:val="24"/>
        </w:rPr>
        <w:t>-</w:t>
      </w:r>
      <w:r>
        <w:rPr>
          <w:rFonts w:eastAsia="Times New Roman" w:cs="Times New Roman"/>
          <w:szCs w:val="24"/>
        </w:rPr>
        <w:t>2016, όταν είχ</w:t>
      </w:r>
      <w:r>
        <w:rPr>
          <w:rFonts w:eastAsia="Times New Roman" w:cs="Times New Roman"/>
          <w:szCs w:val="24"/>
        </w:rPr>
        <w:t xml:space="preserve">ε βγει πια Αρχηγός της Νέας Δημοκρατίας ο Κυριάκος Μητσοτάκης, η οποία δημοσκόπηση λέει ότι </w:t>
      </w:r>
      <w:r>
        <w:rPr>
          <w:rFonts w:eastAsia="Times New Roman" w:cs="Times New Roman"/>
          <w:szCs w:val="24"/>
        </w:rPr>
        <w:t xml:space="preserve">το </w:t>
      </w:r>
      <w:r>
        <w:rPr>
          <w:rFonts w:eastAsia="Times New Roman" w:cs="Times New Roman"/>
          <w:szCs w:val="24"/>
        </w:rPr>
        <w:t>64,7% του εκλογικού σώματος</w:t>
      </w:r>
      <w:r>
        <w:rPr>
          <w:rFonts w:eastAsia="Times New Roman" w:cs="Times New Roman"/>
          <w:szCs w:val="24"/>
        </w:rPr>
        <w:t>,</w:t>
      </w:r>
      <w:r>
        <w:rPr>
          <w:rFonts w:eastAsia="Times New Roman" w:cs="Times New Roman"/>
          <w:szCs w:val="24"/>
        </w:rPr>
        <w:t xml:space="preserve"> θέλει οικουμενική. </w:t>
      </w:r>
    </w:p>
    <w:p w14:paraId="02D99CC3"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Όμως κάτι άλλο περίεργο συμβαίνει. Μετά την ημερομηνία αυτή</w:t>
      </w:r>
      <w:r>
        <w:rPr>
          <w:rFonts w:eastAsia="Times New Roman" w:cs="Times New Roman"/>
          <w:szCs w:val="24"/>
        </w:rPr>
        <w:t>,</w:t>
      </w:r>
      <w:r>
        <w:rPr>
          <w:rFonts w:eastAsia="Times New Roman" w:cs="Times New Roman"/>
          <w:szCs w:val="24"/>
        </w:rPr>
        <w:t xml:space="preserve"> 26</w:t>
      </w:r>
      <w:r>
        <w:rPr>
          <w:rFonts w:eastAsia="Times New Roman" w:cs="Times New Roman"/>
          <w:szCs w:val="24"/>
        </w:rPr>
        <w:t>-</w:t>
      </w:r>
      <w:r>
        <w:rPr>
          <w:rFonts w:eastAsia="Times New Roman" w:cs="Times New Roman"/>
          <w:szCs w:val="24"/>
        </w:rPr>
        <w:t>2</w:t>
      </w:r>
      <w:r>
        <w:rPr>
          <w:rFonts w:eastAsia="Times New Roman" w:cs="Times New Roman"/>
          <w:szCs w:val="24"/>
        </w:rPr>
        <w:t>-</w:t>
      </w:r>
      <w:r>
        <w:rPr>
          <w:rFonts w:eastAsia="Times New Roman" w:cs="Times New Roman"/>
          <w:szCs w:val="24"/>
        </w:rPr>
        <w:t>2016</w:t>
      </w:r>
      <w:r>
        <w:rPr>
          <w:rFonts w:eastAsia="Times New Roman" w:cs="Times New Roman"/>
          <w:szCs w:val="24"/>
        </w:rPr>
        <w:t xml:space="preserve">, </w:t>
      </w:r>
      <w:r>
        <w:rPr>
          <w:rFonts w:eastAsia="Times New Roman" w:cs="Times New Roman"/>
          <w:szCs w:val="24"/>
        </w:rPr>
        <w:t xml:space="preserve">καμμία εταιρεία δημοσκοπήσεων δεν </w:t>
      </w:r>
      <w:r>
        <w:rPr>
          <w:rFonts w:eastAsia="Times New Roman" w:cs="Times New Roman"/>
          <w:szCs w:val="24"/>
        </w:rPr>
        <w:t>μέτρησε τη λύση της οικουμενικής πόσοι τη θέλουν. Τι γίνεται; Δεν έπρεπε σε μία μέτρηση να λέει «τόσοι θέλουν ΣΥΡΙΖΑ, τόσοι Νέα Δημοκρατία, τόσοι το ένα τόσοι το άλλο, να εξεταστεί και το θέμα της οικουμενικής». Τι έκανε τους δημοσκόπους όλους να σιωπήσουν</w:t>
      </w:r>
      <w:r>
        <w:rPr>
          <w:rFonts w:eastAsia="Times New Roman" w:cs="Times New Roman"/>
          <w:szCs w:val="24"/>
        </w:rPr>
        <w:t>; Κανείς δεν βγάζει μέτρηση για τη λύση κυβέρνησης κοινής αποδοχής.</w:t>
      </w:r>
    </w:p>
    <w:p w14:paraId="02D99CC4"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Άρα τι έφερε ο Μητσοτάκης στη ζωή μας; Έφερε την απόρριψη, πλέον, της συναίνεσης και ανάγκασε και τον Τσίπρα να κάνει το ίδιο. </w:t>
      </w:r>
      <w:r>
        <w:rPr>
          <w:rFonts w:eastAsia="Times New Roman" w:cs="Times New Roman"/>
          <w:szCs w:val="24"/>
        </w:rPr>
        <w:t>Π</w:t>
      </w:r>
      <w:r>
        <w:rPr>
          <w:rFonts w:eastAsia="Times New Roman" w:cs="Times New Roman"/>
          <w:szCs w:val="24"/>
        </w:rPr>
        <w:t xml:space="preserve">ήγε χαμένη όλη η προσπάθεια της απλής αναλογικής, γιατί η προσπάθεια της απλής αναλογικής ήταν προσπάθεια συναίνεσης. Εγώ, τουλάχιστον, έτσι την είδα. </w:t>
      </w:r>
    </w:p>
    <w:p w14:paraId="02D99CC5"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Εγώ υπηρετούσα τον Αλέξανδρο Παπαναστασίου</w:t>
      </w:r>
      <w:r>
        <w:rPr>
          <w:rFonts w:eastAsia="Times New Roman" w:cs="Times New Roman"/>
          <w:szCs w:val="24"/>
        </w:rPr>
        <w:t>,</w:t>
      </w:r>
      <w:r>
        <w:rPr>
          <w:rFonts w:eastAsia="Times New Roman" w:cs="Times New Roman"/>
          <w:szCs w:val="24"/>
        </w:rPr>
        <w:t xml:space="preserve"> που είχε πει ότι «κράτος χωρίς απλή αναλογική, δεν είναι δημ</w:t>
      </w:r>
      <w:r>
        <w:rPr>
          <w:rFonts w:eastAsia="Times New Roman" w:cs="Times New Roman"/>
          <w:szCs w:val="24"/>
        </w:rPr>
        <w:t xml:space="preserve">οκρατικό κράτος». Αυτό υπηρέτησα. </w:t>
      </w:r>
      <w:r>
        <w:rPr>
          <w:rFonts w:eastAsia="Times New Roman" w:cs="Times New Roman"/>
          <w:szCs w:val="24"/>
        </w:rPr>
        <w:t>Β</w:t>
      </w:r>
      <w:r>
        <w:rPr>
          <w:rFonts w:eastAsia="Times New Roman" w:cs="Times New Roman"/>
          <w:szCs w:val="24"/>
        </w:rPr>
        <w:t xml:space="preserve">λέπω τώρα </w:t>
      </w:r>
      <w:r>
        <w:rPr>
          <w:rFonts w:eastAsia="Times New Roman" w:cs="Times New Roman"/>
          <w:szCs w:val="24"/>
        </w:rPr>
        <w:t xml:space="preserve">ότι </w:t>
      </w:r>
      <w:r>
        <w:rPr>
          <w:rFonts w:eastAsia="Times New Roman" w:cs="Times New Roman"/>
          <w:szCs w:val="24"/>
        </w:rPr>
        <w:t>ένας οξύς Μητσοτάκης</w:t>
      </w:r>
      <w:r>
        <w:rPr>
          <w:rFonts w:eastAsia="Times New Roman" w:cs="Times New Roman"/>
          <w:szCs w:val="24"/>
        </w:rPr>
        <w:t>,</w:t>
      </w:r>
      <w:r>
        <w:rPr>
          <w:rFonts w:eastAsia="Times New Roman" w:cs="Times New Roman"/>
          <w:szCs w:val="24"/>
        </w:rPr>
        <w:t xml:space="preserve"> αναγκάζει και τον Τσίπρα σαν σαλιγκάρι να μπαίνει στο καβούκι του και να γίνεται εξίσου οξύς και να γυρίζουμε πάλι σε μέρες διχασμού και δικομματισμού. </w:t>
      </w:r>
      <w:r>
        <w:rPr>
          <w:rFonts w:eastAsia="Times New Roman" w:cs="Times New Roman"/>
          <w:szCs w:val="24"/>
        </w:rPr>
        <w:t>Χ</w:t>
      </w:r>
      <w:r>
        <w:rPr>
          <w:rFonts w:eastAsia="Times New Roman" w:cs="Times New Roman"/>
          <w:szCs w:val="24"/>
        </w:rPr>
        <w:t xml:space="preserve">αίρομαι που το ακούει από κοντά </w:t>
      </w:r>
      <w:r>
        <w:rPr>
          <w:rFonts w:eastAsia="Times New Roman" w:cs="Times New Roman"/>
          <w:szCs w:val="24"/>
        </w:rPr>
        <w:t xml:space="preserve">αλλά και από το γραφείο του φαντάζομαι θα τα άκουγε. </w:t>
      </w:r>
    </w:p>
    <w:p w14:paraId="02D99CC6"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ΓΕΡΑΣΙΜΟΣ ΜΠΑΛΑΟΥΡΑΣ:</w:t>
      </w:r>
      <w:r>
        <w:rPr>
          <w:rFonts w:eastAsia="Times New Roman" w:cs="Times New Roman"/>
          <w:szCs w:val="24"/>
        </w:rPr>
        <w:t xml:space="preserve"> Ήρθε για να σας τιμήσει.</w:t>
      </w:r>
    </w:p>
    <w:p w14:paraId="02D99CC7"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Δεν θα τον παρεξηγούσα, όπως δεν παρεξηγώ και τον κ. Μητσοτάκη, γιατί ξέρω ότι παρακολουθεί από το γραφείο</w:t>
      </w:r>
      <w:r>
        <w:rPr>
          <w:rFonts w:eastAsia="Times New Roman" w:cs="Times New Roman"/>
          <w:szCs w:val="24"/>
        </w:rPr>
        <w:t xml:space="preserve"> του. Δεν έχω κανένα πρόβλημα.</w:t>
      </w:r>
    </w:p>
    <w:p w14:paraId="02D99CC8"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Εγώ την απλή αναλογική –κυρίες και κύριοι, να κάνω μια εξομολόγηση- την είχα από παιδί στη ζωή μου μέσα. Την είχα από νεαρός. </w:t>
      </w:r>
      <w:r>
        <w:rPr>
          <w:rFonts w:eastAsia="Times New Roman" w:cs="Times New Roman"/>
          <w:szCs w:val="24"/>
        </w:rPr>
        <w:t>Π</w:t>
      </w:r>
      <w:r>
        <w:rPr>
          <w:rFonts w:eastAsia="Times New Roman" w:cs="Times New Roman"/>
          <w:szCs w:val="24"/>
        </w:rPr>
        <w:t>ιστεύω ότι από το ’81</w:t>
      </w:r>
      <w:r>
        <w:rPr>
          <w:rFonts w:eastAsia="Times New Roman" w:cs="Times New Roman"/>
          <w:szCs w:val="24"/>
        </w:rPr>
        <w:t>,</w:t>
      </w:r>
      <w:r>
        <w:rPr>
          <w:rFonts w:eastAsia="Times New Roman" w:cs="Times New Roman"/>
          <w:szCs w:val="24"/>
        </w:rPr>
        <w:t xml:space="preserve"> αν το ΠΑΣΟΚ είχε τηρήσει τον λόγο του και την είχε θεσπίσει –το ’81 ο Ανδρέ</w:t>
      </w:r>
      <w:r>
        <w:rPr>
          <w:rFonts w:eastAsia="Times New Roman" w:cs="Times New Roman"/>
          <w:szCs w:val="24"/>
        </w:rPr>
        <w:t xml:space="preserve">ας Παπανδρέου που ήταν ένας ισχυρός πολιτικός-, τότε θα είχαμε πάει σε </w:t>
      </w:r>
      <w:r>
        <w:rPr>
          <w:rFonts w:eastAsia="Times New Roman" w:cs="Times New Roman"/>
          <w:szCs w:val="24"/>
        </w:rPr>
        <w:lastRenderedPageBreak/>
        <w:t xml:space="preserve">συμμαχικές κυβερνήσεις, θα είχαμε γλιτώσει τα σκάνδαλα, θα είχαμε γλιτώσει πολλά πράγματα, θα υπήρχε έλεγχος. </w:t>
      </w:r>
    </w:p>
    <w:p w14:paraId="02D99CC9"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Ζητούμε, τώρα, με </w:t>
      </w:r>
      <w:r>
        <w:rPr>
          <w:rFonts w:eastAsia="Times New Roman" w:cs="Times New Roman"/>
          <w:szCs w:val="24"/>
        </w:rPr>
        <w:t>α</w:t>
      </w:r>
      <w:r>
        <w:rPr>
          <w:rFonts w:eastAsia="Times New Roman" w:cs="Times New Roman"/>
          <w:szCs w:val="24"/>
        </w:rPr>
        <w:t xml:space="preserve">νεξάρτητες </w:t>
      </w:r>
      <w:r>
        <w:rPr>
          <w:rFonts w:eastAsia="Times New Roman" w:cs="Times New Roman"/>
          <w:szCs w:val="24"/>
        </w:rPr>
        <w:t>α</w:t>
      </w:r>
      <w:r>
        <w:rPr>
          <w:rFonts w:eastAsia="Times New Roman" w:cs="Times New Roman"/>
          <w:szCs w:val="24"/>
        </w:rPr>
        <w:t>ρχές και με θεσμούς και με «πόθεν έσχες»</w:t>
      </w:r>
      <w:r>
        <w:rPr>
          <w:rFonts w:eastAsia="Times New Roman" w:cs="Times New Roman"/>
          <w:szCs w:val="24"/>
        </w:rPr>
        <w:t>,</w:t>
      </w:r>
      <w:r>
        <w:rPr>
          <w:rFonts w:eastAsia="Times New Roman" w:cs="Times New Roman"/>
          <w:szCs w:val="24"/>
        </w:rPr>
        <w:t xml:space="preserve"> ν</w:t>
      </w:r>
      <w:r>
        <w:rPr>
          <w:rFonts w:eastAsia="Times New Roman" w:cs="Times New Roman"/>
          <w:szCs w:val="24"/>
        </w:rPr>
        <w:t xml:space="preserve">α ελέγξουμε τους κλέφτες. Στη διαδικασία να μην κλέβει κανείς, δεν έχουμε μπει. </w:t>
      </w:r>
      <w:r>
        <w:rPr>
          <w:rFonts w:eastAsia="Times New Roman" w:cs="Times New Roman"/>
          <w:szCs w:val="24"/>
        </w:rPr>
        <w:t>Η</w:t>
      </w:r>
      <w:r>
        <w:rPr>
          <w:rFonts w:eastAsia="Times New Roman" w:cs="Times New Roman"/>
          <w:szCs w:val="24"/>
        </w:rPr>
        <w:t xml:space="preserve"> μόνη διαδικασία είναι η απλή αναλογική και οι συμμαχικές κυβερνήσεις. </w:t>
      </w:r>
    </w:p>
    <w:p w14:paraId="02D99CCA" w14:textId="77777777" w:rsidR="00D3277D" w:rsidRDefault="009F72F4">
      <w:pPr>
        <w:spacing w:after="0" w:line="600" w:lineRule="auto"/>
        <w:ind w:firstLine="720"/>
        <w:jc w:val="both"/>
        <w:rPr>
          <w:rFonts w:eastAsia="Times New Roman"/>
          <w:szCs w:val="24"/>
        </w:rPr>
      </w:pPr>
      <w:r>
        <w:rPr>
          <w:rFonts w:eastAsia="Times New Roman"/>
          <w:szCs w:val="24"/>
        </w:rPr>
        <w:t xml:space="preserve">Αυτό δημιουργεί </w:t>
      </w:r>
      <w:proofErr w:type="spellStart"/>
      <w:r>
        <w:rPr>
          <w:rFonts w:eastAsia="Times New Roman"/>
          <w:szCs w:val="24"/>
        </w:rPr>
        <w:t>αλληλοέλεγχο</w:t>
      </w:r>
      <w:proofErr w:type="spellEnd"/>
      <w:r>
        <w:rPr>
          <w:rFonts w:eastAsia="Times New Roman"/>
          <w:szCs w:val="24"/>
        </w:rPr>
        <w:t xml:space="preserve">, ενώ εδώ τι προσπαθεί αυτή η Βουλή; Αφήνει να κλέβουν και έρχεται μετά να </w:t>
      </w:r>
      <w:r>
        <w:rPr>
          <w:rFonts w:eastAsia="Times New Roman"/>
          <w:szCs w:val="24"/>
        </w:rPr>
        <w:t>τους βρει. Μα συνήθως οι κλέφτες δεν αφήνουν ίχνη, κυρίες και κύριοι.</w:t>
      </w:r>
    </w:p>
    <w:p w14:paraId="02D99CCB" w14:textId="77777777" w:rsidR="00D3277D" w:rsidRDefault="009F72F4">
      <w:pPr>
        <w:spacing w:after="0" w:line="600" w:lineRule="auto"/>
        <w:ind w:firstLine="720"/>
        <w:jc w:val="both"/>
        <w:rPr>
          <w:rFonts w:eastAsia="Times New Roman"/>
          <w:szCs w:val="24"/>
        </w:rPr>
      </w:pPr>
      <w:r>
        <w:rPr>
          <w:rFonts w:eastAsia="Times New Roman"/>
          <w:szCs w:val="24"/>
        </w:rPr>
        <w:t>Έχω ζητήσει από καιρό</w:t>
      </w:r>
      <w:r>
        <w:rPr>
          <w:rFonts w:eastAsia="Times New Roman"/>
          <w:szCs w:val="24"/>
        </w:rPr>
        <w:t>,</w:t>
      </w:r>
      <w:r>
        <w:rPr>
          <w:rFonts w:eastAsia="Times New Roman"/>
          <w:szCs w:val="24"/>
        </w:rPr>
        <w:t xml:space="preserve"> να σταματήσουν οι συντάξεις των τέως Βουλευτών. Γιατί συντηρούμε αυτές τις συντάξεις; Κάποιοι, λέει, δεν έχουν άλλους πόρους. Δηλαδή</w:t>
      </w:r>
      <w:r>
        <w:rPr>
          <w:rFonts w:eastAsia="Times New Roman"/>
          <w:szCs w:val="24"/>
        </w:rPr>
        <w:t xml:space="preserve"> το λειτούργημα του Βουλευτή είναι επάγγελμα; Γιατί να παίρνουν κάποιοι Βουλευτές σύνταξη; Δεν είχαν άλλο επάγγελμα στη ζωή τους; Ήταν επαγγελματίες </w:t>
      </w:r>
      <w:r>
        <w:rPr>
          <w:rFonts w:eastAsia="Times New Roman"/>
          <w:szCs w:val="24"/>
        </w:rPr>
        <w:t xml:space="preserve">Βουλευτές </w:t>
      </w:r>
      <w:r>
        <w:rPr>
          <w:rFonts w:eastAsia="Times New Roman"/>
          <w:szCs w:val="24"/>
        </w:rPr>
        <w:t>όλη τους τη ζωή; Η πρότασή μου είναι</w:t>
      </w:r>
      <w:r>
        <w:rPr>
          <w:rFonts w:eastAsia="Times New Roman"/>
          <w:szCs w:val="24"/>
        </w:rPr>
        <w:t>,</w:t>
      </w:r>
      <w:r>
        <w:rPr>
          <w:rFonts w:eastAsia="Times New Roman"/>
          <w:szCs w:val="24"/>
        </w:rPr>
        <w:t xml:space="preserve"> να καταργηθούν οι συντάξεις των τέως Βουλευτών.</w:t>
      </w:r>
    </w:p>
    <w:p w14:paraId="02D99CCC" w14:textId="77777777" w:rsidR="00D3277D" w:rsidRDefault="009F72F4">
      <w:pPr>
        <w:spacing w:after="0" w:line="600" w:lineRule="auto"/>
        <w:ind w:firstLine="720"/>
        <w:jc w:val="both"/>
        <w:rPr>
          <w:rFonts w:eastAsia="Times New Roman"/>
          <w:szCs w:val="24"/>
        </w:rPr>
      </w:pPr>
      <w:r>
        <w:rPr>
          <w:rFonts w:eastAsia="Times New Roman"/>
          <w:szCs w:val="24"/>
        </w:rPr>
        <w:lastRenderedPageBreak/>
        <w:t>Βλέπω ότι χ</w:t>
      </w:r>
      <w:r>
        <w:rPr>
          <w:rFonts w:eastAsia="Times New Roman"/>
          <w:szCs w:val="24"/>
        </w:rPr>
        <w:t>αμογελάει ένας κύριος, εντάξει</w:t>
      </w:r>
      <w:r>
        <w:rPr>
          <w:rFonts w:eastAsia="Times New Roman"/>
          <w:szCs w:val="24"/>
        </w:rPr>
        <w:t>,</w:t>
      </w:r>
      <w:r>
        <w:rPr>
          <w:rFonts w:eastAsia="Times New Roman"/>
          <w:szCs w:val="24"/>
        </w:rPr>
        <w:t xml:space="preserve"> γιατί δεν τον κόφτει, δεν τα πληρώνει αυτός. Τα πληρώνουν, όμως, οι πολίτες, αγαπητέ κύριε, εσύ που γελάς, που δεν ξέρω το όνομά σου. Τα πληρώνουν οι πολίτες αυτά τα λεφτά και τους πολίτες έπρεπε να σέβεστε!</w:t>
      </w:r>
      <w:r>
        <w:rPr>
          <w:rFonts w:eastAsia="Times New Roman" w:cs="Times New Roman"/>
          <w:szCs w:val="24"/>
        </w:rPr>
        <w:t xml:space="preserve"> Τέλος πάντων.</w:t>
      </w:r>
    </w:p>
    <w:p w14:paraId="02D99CCD" w14:textId="77777777" w:rsidR="00D3277D" w:rsidRDefault="009F72F4">
      <w:pPr>
        <w:spacing w:after="0" w:line="600" w:lineRule="auto"/>
        <w:ind w:firstLine="720"/>
        <w:jc w:val="both"/>
        <w:rPr>
          <w:rFonts w:eastAsia="Times New Roman"/>
          <w:szCs w:val="24"/>
        </w:rPr>
      </w:pPr>
      <w:r>
        <w:rPr>
          <w:rFonts w:eastAsia="Times New Roman"/>
          <w:b/>
          <w:szCs w:val="24"/>
        </w:rPr>
        <w:t>ΠΡ</w:t>
      </w:r>
      <w:r>
        <w:rPr>
          <w:rFonts w:eastAsia="Times New Roman"/>
          <w:b/>
          <w:szCs w:val="24"/>
        </w:rPr>
        <w:t xml:space="preserve">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Μην απευθύνεστε προσωπικά, σας παρακαλώ.</w:t>
      </w:r>
    </w:p>
    <w:p w14:paraId="02D99CCE" w14:textId="77777777" w:rsidR="00D3277D" w:rsidRDefault="009F72F4">
      <w:pPr>
        <w:spacing w:after="0" w:line="600" w:lineRule="auto"/>
        <w:ind w:firstLine="720"/>
        <w:jc w:val="both"/>
        <w:rPr>
          <w:rFonts w:eastAsia="Times New Roman"/>
          <w:szCs w:val="24"/>
        </w:rPr>
      </w:pPr>
      <w:r>
        <w:rPr>
          <w:rFonts w:eastAsia="Times New Roman" w:cs="Times New Roman"/>
          <w:b/>
          <w:szCs w:val="24"/>
        </w:rPr>
        <w:t xml:space="preserve">ΒΑΣΙΛΗΣ ΛΕΒΕΝΤΗΣ (Πρόεδρος της Ένωσης Κεντρώων): </w:t>
      </w:r>
      <w:r>
        <w:rPr>
          <w:rFonts w:eastAsia="Times New Roman"/>
          <w:szCs w:val="24"/>
        </w:rPr>
        <w:t>Μιλάει ο κύριος Πρωθυπουργός για το χρέος. Εδώ θέλω να εξηγηθώ. Κάνετε λάθος, κύριε Τσίπρα. Πρώτα θα φτάσουμε στο 2018, πρώτα θα εκπληρώσου</w:t>
      </w:r>
      <w:r>
        <w:rPr>
          <w:rFonts w:eastAsia="Times New Roman"/>
          <w:szCs w:val="24"/>
        </w:rPr>
        <w:t xml:space="preserve">με όλα τα </w:t>
      </w:r>
      <w:proofErr w:type="spellStart"/>
      <w:r>
        <w:rPr>
          <w:rFonts w:eastAsia="Times New Roman"/>
          <w:szCs w:val="24"/>
        </w:rPr>
        <w:t>προαπαιτούμενα</w:t>
      </w:r>
      <w:proofErr w:type="spellEnd"/>
      <w:r>
        <w:rPr>
          <w:rFonts w:eastAsia="Times New Roman"/>
          <w:szCs w:val="24"/>
        </w:rPr>
        <w:t xml:space="preserve"> και τις υποχρεώσεις και μετά θα ρυθμιστούν τα χρέη. Αν περιμένετε τώρα, όπως λέτε μέχρι τέλος του έτους ρύθμιση του χρέους, επειδή τυγχάνει να γνωρίζω τις απόψεις των δανειστών, σφάλετε και θα εξαπατηθείτε δεύτερη φορά, γιατί συνήθ</w:t>
      </w:r>
      <w:r>
        <w:rPr>
          <w:rFonts w:eastAsia="Times New Roman"/>
          <w:szCs w:val="24"/>
        </w:rPr>
        <w:t>ως όταν πέφτετε έξω</w:t>
      </w:r>
      <w:r>
        <w:rPr>
          <w:rFonts w:eastAsia="Times New Roman"/>
          <w:szCs w:val="24"/>
        </w:rPr>
        <w:t>,</w:t>
      </w:r>
      <w:r>
        <w:rPr>
          <w:rFonts w:eastAsia="Times New Roman"/>
          <w:szCs w:val="24"/>
        </w:rPr>
        <w:t xml:space="preserve"> χρησιμοποιείτε τη λέξη «αυταπάτη» και δεν ταιριάζει σε έναν Πρωθυπουργό να αυταπατάται επί μονίμου βάσεως.</w:t>
      </w:r>
    </w:p>
    <w:p w14:paraId="02D99CCF" w14:textId="77777777" w:rsidR="00D3277D" w:rsidRDefault="009F72F4">
      <w:pPr>
        <w:spacing w:after="0" w:line="600" w:lineRule="auto"/>
        <w:ind w:firstLine="720"/>
        <w:jc w:val="both"/>
        <w:rPr>
          <w:rFonts w:eastAsia="Times New Roman"/>
          <w:szCs w:val="24"/>
        </w:rPr>
      </w:pPr>
      <w:r>
        <w:rPr>
          <w:rFonts w:eastAsia="Times New Roman"/>
          <w:szCs w:val="24"/>
        </w:rPr>
        <w:lastRenderedPageBreak/>
        <w:t xml:space="preserve">Το χρέος θα ρυθμιστεί, όταν η Ελλάδα έχει εκπληρώσει όλα τα </w:t>
      </w:r>
      <w:proofErr w:type="spellStart"/>
      <w:r>
        <w:rPr>
          <w:rFonts w:eastAsia="Times New Roman"/>
          <w:szCs w:val="24"/>
        </w:rPr>
        <w:t>προαπαιτούμενα</w:t>
      </w:r>
      <w:proofErr w:type="spellEnd"/>
      <w:r>
        <w:rPr>
          <w:rFonts w:eastAsia="Times New Roman"/>
          <w:szCs w:val="24"/>
        </w:rPr>
        <w:t xml:space="preserve"> και έχει ολοκληρώσει τις μεταρρυθμίσεις και τότε θα ε</w:t>
      </w:r>
      <w:r>
        <w:rPr>
          <w:rFonts w:eastAsia="Times New Roman"/>
          <w:szCs w:val="24"/>
        </w:rPr>
        <w:t>ίναι δικαίωμα</w:t>
      </w:r>
      <w:r>
        <w:rPr>
          <w:rFonts w:eastAsia="Times New Roman"/>
          <w:szCs w:val="24"/>
        </w:rPr>
        <w:t>,</w:t>
      </w:r>
      <w:r>
        <w:rPr>
          <w:rFonts w:eastAsia="Times New Roman"/>
          <w:szCs w:val="24"/>
        </w:rPr>
        <w:t xml:space="preserve"> να αξιώσουμε τη ρύθμιση του χρέους. </w:t>
      </w:r>
    </w:p>
    <w:p w14:paraId="02D99CD0" w14:textId="77777777" w:rsidR="00D3277D" w:rsidRDefault="009F72F4">
      <w:pPr>
        <w:spacing w:after="0" w:line="600" w:lineRule="auto"/>
        <w:ind w:firstLine="720"/>
        <w:jc w:val="both"/>
        <w:rPr>
          <w:rFonts w:eastAsia="Times New Roman"/>
          <w:szCs w:val="24"/>
        </w:rPr>
      </w:pPr>
      <w:r>
        <w:rPr>
          <w:rFonts w:eastAsia="Times New Roman"/>
          <w:szCs w:val="24"/>
        </w:rPr>
        <w:t>Μην περιμένετε, κύριοι Βουλευτές του ΣΥΡΙΖΑ, αν ψηφίζετε δύσκολους νόμους βασιζόμενοι σε αυτό ότι θα έρθει γρήγορα μείωση του χρέους, μην το περιμένετε. Κρατάμε εδώ τη συζήτηση που κάνουμε, σώζονται και ο</w:t>
      </w:r>
      <w:r>
        <w:rPr>
          <w:rFonts w:eastAsia="Times New Roman"/>
          <w:szCs w:val="24"/>
        </w:rPr>
        <w:t xml:space="preserve">ι κασέτες, σώζονται και οι απόψεις του καθενός. </w:t>
      </w:r>
      <w:r>
        <w:rPr>
          <w:rFonts w:eastAsia="Times New Roman"/>
          <w:szCs w:val="24"/>
        </w:rPr>
        <w:t>Τ</w:t>
      </w:r>
      <w:r>
        <w:rPr>
          <w:rFonts w:eastAsia="Times New Roman"/>
          <w:szCs w:val="24"/>
        </w:rPr>
        <w:t>ο λέω ως προειδοποίηση προς αυτή τη Βουλή και προς τον κύριο Πρωθυπουργό.</w:t>
      </w:r>
    </w:p>
    <w:p w14:paraId="02D99CD1" w14:textId="77777777" w:rsidR="00D3277D" w:rsidRDefault="009F72F4">
      <w:pPr>
        <w:spacing w:after="0" w:line="600" w:lineRule="auto"/>
        <w:ind w:firstLine="720"/>
        <w:jc w:val="both"/>
        <w:rPr>
          <w:rFonts w:eastAsia="Times New Roman"/>
          <w:szCs w:val="24"/>
        </w:rPr>
      </w:pPr>
      <w:r>
        <w:rPr>
          <w:rFonts w:eastAsia="Times New Roman"/>
          <w:szCs w:val="24"/>
        </w:rPr>
        <w:t>Για το θέμα της θρησκείας, επειδή τίθεται θέμα θρησκείας και συνεχώς επανέρχεται με δηλώσεις ο αξιότιμος Υπουργός Παιδείας, ο κ. Φίλη</w:t>
      </w:r>
      <w:r>
        <w:rPr>
          <w:rFonts w:eastAsia="Times New Roman"/>
          <w:szCs w:val="24"/>
        </w:rPr>
        <w:t>ς, ρωτάω τώρα: Την ώρα που έχουμε μπροστά μας έναν λαό που πεινάει, έναν λαό που δυστυχεί</w:t>
      </w:r>
      <w:r>
        <w:rPr>
          <w:rFonts w:eastAsia="Times New Roman"/>
          <w:szCs w:val="24"/>
        </w:rPr>
        <w:t>,</w:t>
      </w:r>
      <w:r>
        <w:rPr>
          <w:rFonts w:eastAsia="Times New Roman"/>
          <w:szCs w:val="24"/>
        </w:rPr>
        <w:t xml:space="preserve"> αυτό είναι το τεράστιο θέμα που πρέπει να το λύσουμε οπωσδήποτε και πρέπει η θρησκεία μας να γίνει θρησκειολογία, το μάθημα των </w:t>
      </w:r>
      <w:r>
        <w:rPr>
          <w:rFonts w:eastAsia="Times New Roman"/>
          <w:szCs w:val="24"/>
        </w:rPr>
        <w:t>Θ</w:t>
      </w:r>
      <w:r>
        <w:rPr>
          <w:rFonts w:eastAsia="Times New Roman"/>
          <w:szCs w:val="24"/>
        </w:rPr>
        <w:t>ρησκευτικών και κάτι άλλα;</w:t>
      </w:r>
    </w:p>
    <w:p w14:paraId="02D99CD2" w14:textId="77777777" w:rsidR="00D3277D" w:rsidRDefault="009F72F4">
      <w:pPr>
        <w:spacing w:after="0" w:line="600" w:lineRule="auto"/>
        <w:ind w:firstLine="720"/>
        <w:jc w:val="both"/>
        <w:rPr>
          <w:rFonts w:eastAsia="Times New Roman"/>
          <w:szCs w:val="24"/>
        </w:rPr>
      </w:pPr>
      <w:r>
        <w:rPr>
          <w:rFonts w:eastAsia="Times New Roman"/>
          <w:szCs w:val="24"/>
        </w:rPr>
        <w:t>Παρακαλώ,</w:t>
      </w:r>
      <w:r>
        <w:rPr>
          <w:rFonts w:eastAsia="Times New Roman"/>
          <w:szCs w:val="24"/>
        </w:rPr>
        <w:t xml:space="preserve"> κύριε Πρωθυπουργέ, αν και λίγο λαμβάνετε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τα λόγια μου, να κάνετε τον Υπουργό σας να κάνει πίσω και να παύσει ή να τον παύσετε αν δεν μπορεί. Είναι η άποψή μου.</w:t>
      </w:r>
    </w:p>
    <w:p w14:paraId="02D99CD3" w14:textId="77777777" w:rsidR="00D3277D" w:rsidRDefault="009F72F4">
      <w:pPr>
        <w:spacing w:after="0" w:line="600" w:lineRule="auto"/>
        <w:ind w:firstLine="720"/>
        <w:jc w:val="both"/>
        <w:rPr>
          <w:rFonts w:eastAsia="Times New Roman"/>
          <w:szCs w:val="24"/>
        </w:rPr>
      </w:pPr>
      <w:r>
        <w:rPr>
          <w:rFonts w:eastAsia="Times New Roman"/>
          <w:szCs w:val="24"/>
        </w:rPr>
        <w:lastRenderedPageBreak/>
        <w:t>Δεν συμφέρει και εσάς προσωπικά να εμφανιστείτε, δηλαδή, ως διώκτης της θρησκείας, που</w:t>
      </w:r>
      <w:r>
        <w:rPr>
          <w:rFonts w:eastAsia="Times New Roman"/>
          <w:szCs w:val="24"/>
        </w:rPr>
        <w:t xml:space="preserve"> ξέρω ότι δεν είστε. Πάτε να χρεωθείτε</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με μια δίωξη. Η θρησκεία μπορεί να έχει κάνει πολλά λάθη. Άλλα χρειάζεται να κάνουμε για την θρησκεία, αν θέλετε, να βάλουμε στους μητροπολίτες λαϊκά συμβούλια δι</w:t>
      </w:r>
      <w:r>
        <w:rPr>
          <w:rFonts w:eastAsia="Times New Roman"/>
          <w:szCs w:val="24"/>
        </w:rPr>
        <w:t>ά</w:t>
      </w:r>
      <w:r>
        <w:rPr>
          <w:rFonts w:eastAsia="Times New Roman"/>
          <w:szCs w:val="24"/>
        </w:rPr>
        <w:t xml:space="preserve"> κλήρου, δηλαδή σε κάθε μητρόπολη δεκαπέντε ά</w:t>
      </w:r>
      <w:r>
        <w:rPr>
          <w:rFonts w:eastAsia="Times New Roman"/>
          <w:szCs w:val="24"/>
        </w:rPr>
        <w:t xml:space="preserve">τομα να ελέγχουν τα οικονομικά της μητρόπολης. Σε αυτό να συνυπογράψω, αλλά όχι να βγάλουμε τα </w:t>
      </w:r>
      <w:r>
        <w:rPr>
          <w:rFonts w:eastAsia="Times New Roman"/>
          <w:szCs w:val="24"/>
        </w:rPr>
        <w:t>Θ</w:t>
      </w:r>
      <w:r>
        <w:rPr>
          <w:rFonts w:eastAsia="Times New Roman"/>
          <w:szCs w:val="24"/>
        </w:rPr>
        <w:t xml:space="preserve">ρησκευτικά. </w:t>
      </w:r>
    </w:p>
    <w:p w14:paraId="02D99CD4" w14:textId="77777777" w:rsidR="00D3277D" w:rsidRDefault="009F72F4">
      <w:pPr>
        <w:spacing w:after="0" w:line="600" w:lineRule="auto"/>
        <w:ind w:firstLine="720"/>
        <w:jc w:val="both"/>
        <w:rPr>
          <w:rFonts w:eastAsia="Times New Roman"/>
          <w:szCs w:val="24"/>
        </w:rPr>
      </w:pPr>
      <w:r>
        <w:rPr>
          <w:rFonts w:eastAsia="Times New Roman"/>
          <w:szCs w:val="24"/>
        </w:rPr>
        <w:t>Το ακούτε; Σας παρακαλώ, αν έχετε την πρόθεση να βάλουμε έλεγχο στα οικονομικά της Εκκλησίας</w:t>
      </w:r>
      <w:r>
        <w:rPr>
          <w:rFonts w:eastAsia="Times New Roman"/>
          <w:szCs w:val="24"/>
        </w:rPr>
        <w:t>,</w:t>
      </w:r>
      <w:r>
        <w:rPr>
          <w:rFonts w:eastAsia="Times New Roman"/>
          <w:szCs w:val="24"/>
        </w:rPr>
        <w:t xml:space="preserve"> την Ένωση Κεντρώων θα την έχετε σύμφωνη, γιατί και εγ</w:t>
      </w:r>
      <w:r>
        <w:rPr>
          <w:rFonts w:eastAsia="Times New Roman"/>
          <w:szCs w:val="24"/>
        </w:rPr>
        <w:t xml:space="preserve">ώ υποπτεύομαι κάποιες κακοδιαχειρίσεις. Όμως αν έχετε πρόθεση να μειώσετε τα </w:t>
      </w:r>
      <w:r>
        <w:rPr>
          <w:rFonts w:eastAsia="Times New Roman"/>
          <w:szCs w:val="24"/>
        </w:rPr>
        <w:t>Θ</w:t>
      </w:r>
      <w:r>
        <w:rPr>
          <w:rFonts w:eastAsia="Times New Roman"/>
          <w:szCs w:val="24"/>
        </w:rPr>
        <w:t xml:space="preserve">ρησκευτικά, η γενιά μας με τα </w:t>
      </w:r>
      <w:r>
        <w:rPr>
          <w:rFonts w:eastAsia="Times New Roman"/>
          <w:szCs w:val="24"/>
        </w:rPr>
        <w:t>Θ</w:t>
      </w:r>
      <w:r>
        <w:rPr>
          <w:rFonts w:eastAsia="Times New Roman"/>
          <w:szCs w:val="24"/>
        </w:rPr>
        <w:t xml:space="preserve">ρησκευτικά μεγάλωσε και δεν έχασε τίποτα, κύριε Τσίπρα. Εγώ είμαι εξήντα πέντε ετών, δεν έχασα τίποτα με τα </w:t>
      </w:r>
      <w:r>
        <w:rPr>
          <w:rFonts w:eastAsia="Times New Roman"/>
          <w:szCs w:val="24"/>
        </w:rPr>
        <w:t>Θ</w:t>
      </w:r>
      <w:r>
        <w:rPr>
          <w:rFonts w:eastAsia="Times New Roman"/>
          <w:szCs w:val="24"/>
        </w:rPr>
        <w:t xml:space="preserve">ρησκευτικά και ούτε άλλων θρησκευμάτων μου είπαν «βγάλτε το, δεν είστε ωραία χώρα, τι είναι αυτά που κάνετε», γιατί γνωρίζουν ότι η πλειοψηφούσα θρησκεία είναι η </w:t>
      </w:r>
      <w:r>
        <w:rPr>
          <w:rFonts w:eastAsia="Times New Roman"/>
          <w:szCs w:val="24"/>
        </w:rPr>
        <w:t>ο</w:t>
      </w:r>
      <w:r>
        <w:rPr>
          <w:rFonts w:eastAsia="Times New Roman"/>
          <w:szCs w:val="24"/>
        </w:rPr>
        <w:t>ρθόδοξη και γνωρίζουν</w:t>
      </w:r>
      <w:r>
        <w:rPr>
          <w:rFonts w:eastAsia="Times New Roman"/>
          <w:szCs w:val="24"/>
        </w:rPr>
        <w:t>,</w:t>
      </w:r>
      <w:r>
        <w:rPr>
          <w:rFonts w:eastAsia="Times New Roman"/>
          <w:szCs w:val="24"/>
        </w:rPr>
        <w:t xml:space="preserve"> πόσο η θρησκεία αυτή έχει συμβά</w:t>
      </w:r>
      <w:r>
        <w:rPr>
          <w:rFonts w:eastAsia="Times New Roman"/>
          <w:szCs w:val="24"/>
        </w:rPr>
        <w:t>λ</w:t>
      </w:r>
      <w:r>
        <w:rPr>
          <w:rFonts w:eastAsia="Times New Roman"/>
          <w:szCs w:val="24"/>
        </w:rPr>
        <w:t xml:space="preserve">λει στο να ελευθερωθεί αυτό το </w:t>
      </w:r>
      <w:r>
        <w:rPr>
          <w:rFonts w:eastAsia="Times New Roman"/>
          <w:szCs w:val="24"/>
        </w:rPr>
        <w:t>έ</w:t>
      </w:r>
      <w:r>
        <w:rPr>
          <w:rFonts w:eastAsia="Times New Roman"/>
          <w:szCs w:val="24"/>
        </w:rPr>
        <w:t>θνος κ</w:t>
      </w:r>
      <w:r>
        <w:rPr>
          <w:rFonts w:eastAsia="Times New Roman"/>
          <w:szCs w:val="24"/>
        </w:rPr>
        <w:t>αι να είμαστε σήμερα εδώ όλοι.</w:t>
      </w:r>
    </w:p>
    <w:p w14:paraId="02D99CD5" w14:textId="77777777" w:rsidR="00D3277D" w:rsidRDefault="009F72F4">
      <w:pPr>
        <w:spacing w:after="0" w:line="600" w:lineRule="auto"/>
        <w:ind w:firstLine="720"/>
        <w:jc w:val="both"/>
        <w:rPr>
          <w:rFonts w:eastAsia="Times New Roman" w:cs="Times New Roman"/>
          <w:szCs w:val="24"/>
        </w:rPr>
      </w:pPr>
      <w:r>
        <w:rPr>
          <w:rFonts w:eastAsia="Times New Roman"/>
          <w:szCs w:val="24"/>
        </w:rPr>
        <w:lastRenderedPageBreak/>
        <w:t xml:space="preserve">Για τις τηλεοπτικές άδειες η άποψή μου είναι να μην κλείσετε κανέναν σταθμό. Είναι άποψή μου, όχι για να στηρίξω τους </w:t>
      </w:r>
      <w:proofErr w:type="spellStart"/>
      <w:r>
        <w:rPr>
          <w:rFonts w:eastAsia="Times New Roman"/>
          <w:szCs w:val="24"/>
        </w:rPr>
        <w:t>καναλάρχες</w:t>
      </w:r>
      <w:proofErr w:type="spellEnd"/>
      <w:r>
        <w:rPr>
          <w:rFonts w:eastAsia="Times New Roman"/>
          <w:szCs w:val="24"/>
        </w:rPr>
        <w:t>. Αν κλείσουν, θα κλείσουν αλλιώς. Βάλτε κανόνες, φτιάξτε το ΕΣΡ, βάλτε κανόνες πλουραλισμού</w:t>
      </w:r>
      <w:r>
        <w:rPr>
          <w:rFonts w:eastAsia="Times New Roman"/>
          <w:szCs w:val="24"/>
        </w:rPr>
        <w:t>,</w:t>
      </w:r>
      <w:r>
        <w:rPr>
          <w:rFonts w:eastAsia="Times New Roman"/>
          <w:szCs w:val="24"/>
        </w:rPr>
        <w:t xml:space="preserve"> να </w:t>
      </w:r>
      <w:r>
        <w:rPr>
          <w:rFonts w:eastAsia="Times New Roman"/>
          <w:szCs w:val="24"/>
        </w:rPr>
        <w:t>πληρώνουν τα ασφαλιστικά τους, να πληρώνουν τους εργαζομένους και μέσα σε εξήντα μέρες όποιος δεν πληρώνει</w:t>
      </w:r>
      <w:r>
        <w:rPr>
          <w:rFonts w:eastAsia="Times New Roman"/>
          <w:szCs w:val="24"/>
        </w:rPr>
        <w:t>,</w:t>
      </w:r>
      <w:r>
        <w:rPr>
          <w:rFonts w:eastAsia="Times New Roman"/>
          <w:szCs w:val="24"/>
        </w:rPr>
        <w:t xml:space="preserve"> να χάνει την άδεια.</w:t>
      </w:r>
      <w:r>
        <w:rPr>
          <w:rFonts w:eastAsia="Times New Roman" w:cs="Times New Roman"/>
          <w:szCs w:val="24"/>
        </w:rPr>
        <w:t xml:space="preserve"> Όμως να χάνει την άδεια μη τηρώντας τους κανόνες της πολιτείας, όχι να χάνει την άδεια από την Κυβέρνηση. Αυτό θα ακουστεί άσχημ</w:t>
      </w:r>
      <w:r>
        <w:rPr>
          <w:rFonts w:eastAsia="Times New Roman" w:cs="Times New Roman"/>
          <w:szCs w:val="24"/>
        </w:rPr>
        <w:t xml:space="preserve">α έξω. </w:t>
      </w:r>
    </w:p>
    <w:p w14:paraId="02D99CD6"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Υποβάλλω, λοιπόν, μια παράκληση</w:t>
      </w:r>
      <w:r>
        <w:rPr>
          <w:rFonts w:eastAsia="Times New Roman" w:cs="Times New Roman"/>
          <w:szCs w:val="24"/>
        </w:rPr>
        <w:t>.</w:t>
      </w:r>
      <w:r>
        <w:rPr>
          <w:rFonts w:eastAsia="Times New Roman" w:cs="Times New Roman"/>
          <w:szCs w:val="24"/>
        </w:rPr>
        <w:t xml:space="preserve"> Αφήστε τους όλους να δουλεύουν. Βάλτε κι αυτούς τους υπολοίπους</w:t>
      </w:r>
      <w:r>
        <w:rPr>
          <w:rFonts w:eastAsia="Times New Roman" w:cs="Times New Roman"/>
          <w:szCs w:val="24"/>
        </w:rPr>
        <w:t>,</w:t>
      </w:r>
      <w:r>
        <w:rPr>
          <w:rFonts w:eastAsia="Times New Roman" w:cs="Times New Roman"/>
          <w:szCs w:val="24"/>
        </w:rPr>
        <w:t xml:space="preserve"> να πληρώσουν τα ίδια που πλήρωσαν οι άλλοι, τα 60 εκατομμύρια κατά μέσο όρο, να δώσουν προκαταβολή το 1/3. Συγκροτήστε το ΕΣΡ και βάλτε κανόνες σκληρό</w:t>
      </w:r>
      <w:r>
        <w:rPr>
          <w:rFonts w:eastAsia="Times New Roman" w:cs="Times New Roman"/>
          <w:szCs w:val="24"/>
        </w:rPr>
        <w:t xml:space="preserve">τατους. </w:t>
      </w:r>
      <w:r>
        <w:rPr>
          <w:rFonts w:eastAsia="Times New Roman" w:cs="Times New Roman"/>
          <w:szCs w:val="24"/>
        </w:rPr>
        <w:t>Ν</w:t>
      </w:r>
      <w:r>
        <w:rPr>
          <w:rFonts w:eastAsia="Times New Roman" w:cs="Times New Roman"/>
          <w:szCs w:val="24"/>
        </w:rPr>
        <w:t>α είστε σίγουροι ότι θα κλείσουν κάποιοι, αλλά τότε όταν θα κλείσουν, θα έχετε όλο το</w:t>
      </w:r>
      <w:r>
        <w:rPr>
          <w:rFonts w:eastAsia="Times New Roman" w:cs="Times New Roman"/>
          <w:szCs w:val="24"/>
        </w:rPr>
        <w:t>ν</w:t>
      </w:r>
      <w:r>
        <w:rPr>
          <w:rFonts w:eastAsia="Times New Roman" w:cs="Times New Roman"/>
          <w:szCs w:val="24"/>
        </w:rPr>
        <w:t xml:space="preserve"> λαό μαζί σας, ότι κλείνουν μη </w:t>
      </w:r>
      <w:proofErr w:type="spellStart"/>
      <w:r>
        <w:rPr>
          <w:rFonts w:eastAsia="Times New Roman" w:cs="Times New Roman"/>
          <w:szCs w:val="24"/>
        </w:rPr>
        <w:t>τηρούντες</w:t>
      </w:r>
      <w:proofErr w:type="spellEnd"/>
      <w:r>
        <w:rPr>
          <w:rFonts w:eastAsia="Times New Roman" w:cs="Times New Roman"/>
          <w:szCs w:val="24"/>
        </w:rPr>
        <w:t xml:space="preserve"> τους νόμους του κράτους. Ενώ τώρα αρχίζει ο άλλος και με ρωτάει: Γιατί τέσσερις άδειες; Τι έγινε; Αλήθεια –λέει- θα κλεί</w:t>
      </w:r>
      <w:r>
        <w:rPr>
          <w:rFonts w:eastAsia="Times New Roman" w:cs="Times New Roman"/>
          <w:szCs w:val="24"/>
        </w:rPr>
        <w:t xml:space="preserve">σει ο Τσίπρας τους σταθμούς; </w:t>
      </w:r>
      <w:r>
        <w:rPr>
          <w:rFonts w:eastAsia="Times New Roman" w:cs="Times New Roman"/>
          <w:szCs w:val="24"/>
        </w:rPr>
        <w:t>Τ</w:t>
      </w:r>
      <w:r>
        <w:rPr>
          <w:rFonts w:eastAsia="Times New Roman" w:cs="Times New Roman"/>
          <w:szCs w:val="24"/>
        </w:rPr>
        <w:t xml:space="preserve">ι απαντάω εγώ; Θέλω να είμαι ειλικρινής. «Δεν το φαντάζομαι», λέω. Έτσι απαντώ. Δεν βλέπω, δηλαδή, να σώζεται η χώρα ούτε βλέπω ότι αυτοί που πήραν άδεια </w:t>
      </w:r>
      <w:r>
        <w:rPr>
          <w:rFonts w:eastAsia="Times New Roman" w:cs="Times New Roman"/>
          <w:szCs w:val="24"/>
        </w:rPr>
        <w:lastRenderedPageBreak/>
        <w:t>είναι καλύτεροι των παλαιών</w:t>
      </w:r>
      <w:r>
        <w:rPr>
          <w:rFonts w:eastAsia="Times New Roman" w:cs="Times New Roman"/>
          <w:szCs w:val="24"/>
        </w:rPr>
        <w:t>,</w:t>
      </w:r>
      <w:r>
        <w:rPr>
          <w:rFonts w:eastAsia="Times New Roman" w:cs="Times New Roman"/>
          <w:szCs w:val="24"/>
        </w:rPr>
        <w:t xml:space="preserve"> για να πούμε ότι πατάξαμε τη διαπλοκή. Είνα</w:t>
      </w:r>
      <w:r>
        <w:rPr>
          <w:rFonts w:eastAsia="Times New Roman" w:cs="Times New Roman"/>
          <w:szCs w:val="24"/>
        </w:rPr>
        <w:t xml:space="preserve">ι άποψή μου αυτή. Ακούστε την, δεν θα χάσετε. </w:t>
      </w:r>
    </w:p>
    <w:p w14:paraId="02D99CD7"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έλετε να σας πω κάτι; Την Ένωση Κεντρώων αν την ακούσετε, έστω και σε κάτι απ’ αυτά που λέει, όσο και να αμύνεται εις την Κυβέρνηση, θα ωφεληθείτε. Ενώ αν δεν την ακούτε καθόλου, βλέπω ολισθηρό επίπεδο προς τ</w:t>
      </w:r>
      <w:r>
        <w:rPr>
          <w:rFonts w:eastAsia="Times New Roman" w:cs="Times New Roman"/>
          <w:szCs w:val="24"/>
        </w:rPr>
        <w:t xml:space="preserve">α κάτω. </w:t>
      </w:r>
    </w:p>
    <w:p w14:paraId="02D99CD8"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Ο κ. Τσίπρας είπε κάτι για τους μισθούς των δικαστών. Αφού τους συνάντησε, είπε ότι δεν θα μειωθούν οι μισθοί των δικαστών. Γιατί; Οι δικαστές -τους οποίους </w:t>
      </w:r>
      <w:proofErr w:type="spellStart"/>
      <w:r>
        <w:rPr>
          <w:rFonts w:eastAsia="Times New Roman" w:cs="Times New Roman"/>
          <w:szCs w:val="24"/>
        </w:rPr>
        <w:t>υποληπτόμεθα</w:t>
      </w:r>
      <w:proofErr w:type="spellEnd"/>
      <w:r>
        <w:rPr>
          <w:rFonts w:eastAsia="Times New Roman" w:cs="Times New Roman"/>
          <w:szCs w:val="24"/>
        </w:rPr>
        <w:t xml:space="preserve">, έχω και στην οικογένειά μου δικαστές- διαφέρουν, είναι από άλλο </w:t>
      </w:r>
      <w:r>
        <w:rPr>
          <w:rFonts w:eastAsia="Times New Roman" w:cs="Times New Roman"/>
          <w:szCs w:val="24"/>
          <w:lang w:val="en-US"/>
        </w:rPr>
        <w:t>DNA</w:t>
      </w:r>
      <w:r>
        <w:rPr>
          <w:rFonts w:eastAsia="Times New Roman" w:cs="Times New Roman"/>
          <w:szCs w:val="24"/>
        </w:rPr>
        <w:t>; Μειώνετ</w:t>
      </w:r>
      <w:r>
        <w:rPr>
          <w:rFonts w:eastAsia="Times New Roman" w:cs="Times New Roman"/>
          <w:szCs w:val="24"/>
        </w:rPr>
        <w:t>αι ο μισθός του υπαλλήλου, μειώνεται ο μισθός του εργάτη, χάνει τη δουλειά του ενάμισι εκατομμύριο κόσμος και οι δικαστές δεν πρέπει να χάσουν τίποτα; Πρέπει να πάρουν</w:t>
      </w:r>
      <w:r>
        <w:rPr>
          <w:rFonts w:eastAsia="Times New Roman" w:cs="Times New Roman"/>
          <w:szCs w:val="24"/>
        </w:rPr>
        <w:t>,</w:t>
      </w:r>
      <w:r>
        <w:rPr>
          <w:rFonts w:eastAsia="Times New Roman" w:cs="Times New Roman"/>
          <w:szCs w:val="24"/>
        </w:rPr>
        <w:t xml:space="preserve"> όλα όσα λένε οι αποφάσεις που τους αποκαθιστούν; </w:t>
      </w:r>
    </w:p>
    <w:p w14:paraId="02D99CD9"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Δεν είναι ωραίο. Αυτό ακούγεται σαν γ</w:t>
      </w:r>
      <w:r>
        <w:rPr>
          <w:rFonts w:eastAsia="Times New Roman" w:cs="Times New Roman"/>
          <w:szCs w:val="24"/>
        </w:rPr>
        <w:t>λείψιμο προς τους δικαστές. Δεν τιμά έναν Πρωθυπουργό</w:t>
      </w:r>
      <w:r>
        <w:rPr>
          <w:rFonts w:eastAsia="Times New Roman" w:cs="Times New Roman"/>
          <w:szCs w:val="24"/>
        </w:rPr>
        <w:t>,</w:t>
      </w:r>
      <w:r>
        <w:rPr>
          <w:rFonts w:eastAsia="Times New Roman" w:cs="Times New Roman"/>
          <w:szCs w:val="24"/>
        </w:rPr>
        <w:t xml:space="preserve"> να λέει σε μια τάξη «δεν θα έχετε μειώσεις». Άποψή μου είναι. Όταν τα οικονομικά του κράτους βελτιωθούν, </w:t>
      </w:r>
      <w:r>
        <w:rPr>
          <w:rFonts w:eastAsia="Times New Roman" w:cs="Times New Roman"/>
          <w:szCs w:val="24"/>
        </w:rPr>
        <w:lastRenderedPageBreak/>
        <w:t>πιστεύω ότι χρέος της πολιτείας πλέον είναι</w:t>
      </w:r>
      <w:r>
        <w:rPr>
          <w:rFonts w:eastAsia="Times New Roman" w:cs="Times New Roman"/>
          <w:szCs w:val="24"/>
        </w:rPr>
        <w:t>,</w:t>
      </w:r>
      <w:r>
        <w:rPr>
          <w:rFonts w:eastAsia="Times New Roman" w:cs="Times New Roman"/>
          <w:szCs w:val="24"/>
        </w:rPr>
        <w:t xml:space="preserve"> να αποκαταστήσουμε όλους</w:t>
      </w:r>
      <w:r>
        <w:rPr>
          <w:rFonts w:eastAsia="Times New Roman" w:cs="Times New Roman"/>
          <w:szCs w:val="24"/>
        </w:rPr>
        <w:t xml:space="preserve"> αυτούς,</w:t>
      </w:r>
      <w:r>
        <w:rPr>
          <w:rFonts w:eastAsia="Times New Roman" w:cs="Times New Roman"/>
          <w:szCs w:val="24"/>
        </w:rPr>
        <w:t xml:space="preserve"> των οποίων οι μισθ</w:t>
      </w:r>
      <w:r>
        <w:rPr>
          <w:rFonts w:eastAsia="Times New Roman" w:cs="Times New Roman"/>
          <w:szCs w:val="24"/>
        </w:rPr>
        <w:t xml:space="preserve">οί </w:t>
      </w:r>
      <w:proofErr w:type="spellStart"/>
      <w:r>
        <w:rPr>
          <w:rFonts w:eastAsia="Times New Roman" w:cs="Times New Roman"/>
          <w:szCs w:val="24"/>
        </w:rPr>
        <w:t>περιεκόπησαν</w:t>
      </w:r>
      <w:proofErr w:type="spellEnd"/>
      <w:r>
        <w:rPr>
          <w:rFonts w:eastAsia="Times New Roman" w:cs="Times New Roman"/>
          <w:szCs w:val="24"/>
        </w:rPr>
        <w:t xml:space="preserve">. </w:t>
      </w:r>
    </w:p>
    <w:p w14:paraId="02D99CDA"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Για τα κόκκινα</w:t>
      </w:r>
      <w:r>
        <w:rPr>
          <w:rFonts w:eastAsia="Times New Roman" w:cs="Times New Roman"/>
          <w:szCs w:val="24"/>
        </w:rPr>
        <w:t xml:space="preserve"> </w:t>
      </w:r>
      <w:r>
        <w:rPr>
          <w:rFonts w:eastAsia="Times New Roman" w:cs="Times New Roman"/>
          <w:szCs w:val="24"/>
        </w:rPr>
        <w:t xml:space="preserve">δάνεια, η άποψή μου είναι ότι πρέπει να είμαστε πιο συγκεκριμένοι. Πρέπει μέχρι 200.000 ευρώ στεγαστικά δάνεια να μην τα πειράξουμε και να μην τα δώσουμε ούτε σε </w:t>
      </w:r>
      <w:r>
        <w:rPr>
          <w:rFonts w:eastAsia="Times New Roman" w:cs="Times New Roman"/>
          <w:szCs w:val="24"/>
          <w:lang w:val="en-US"/>
        </w:rPr>
        <w:t>funds</w:t>
      </w:r>
      <w:r>
        <w:rPr>
          <w:rFonts w:eastAsia="Times New Roman" w:cs="Times New Roman"/>
          <w:szCs w:val="24"/>
        </w:rPr>
        <w:t xml:space="preserve">. </w:t>
      </w:r>
    </w:p>
    <w:p w14:paraId="02D99CDB"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Πρέπει, επίσης, να εξετάσουμε με σοβαρότητα ένα άλλο </w:t>
      </w:r>
      <w:r>
        <w:rPr>
          <w:rFonts w:eastAsia="Times New Roman" w:cs="Times New Roman"/>
          <w:szCs w:val="24"/>
        </w:rPr>
        <w:t>ενδεχόμενο</w:t>
      </w:r>
      <w:r>
        <w:rPr>
          <w:rFonts w:eastAsia="Times New Roman" w:cs="Times New Roman"/>
          <w:szCs w:val="24"/>
        </w:rPr>
        <w:t>.</w:t>
      </w:r>
      <w:r>
        <w:rPr>
          <w:rFonts w:eastAsia="Times New Roman" w:cs="Times New Roman"/>
          <w:szCs w:val="24"/>
        </w:rPr>
        <w:t xml:space="preserve"> Να αγοράσουν οι ίδιοι οι κάτοχοι, οι οφειλέτες τα σπίτια </w:t>
      </w:r>
      <w:r>
        <w:rPr>
          <w:rFonts w:eastAsia="Times New Roman" w:cs="Times New Roman"/>
          <w:szCs w:val="24"/>
        </w:rPr>
        <w:t>τους,</w:t>
      </w:r>
      <w:r>
        <w:rPr>
          <w:rFonts w:eastAsia="Times New Roman" w:cs="Times New Roman"/>
          <w:szCs w:val="24"/>
        </w:rPr>
        <w:t xml:space="preserve"> στην τιμή που θα πωλούσαμε στα </w:t>
      </w:r>
      <w:r>
        <w:rPr>
          <w:rFonts w:eastAsia="Times New Roman" w:cs="Times New Roman"/>
          <w:szCs w:val="24"/>
          <w:lang w:val="en-US"/>
        </w:rPr>
        <w:t>funds</w:t>
      </w:r>
      <w:r>
        <w:rPr>
          <w:rFonts w:eastAsia="Times New Roman" w:cs="Times New Roman"/>
          <w:szCs w:val="24"/>
        </w:rPr>
        <w:t xml:space="preserve">. Γιατί, δηλαδή, ένα εγγλέζικο </w:t>
      </w:r>
      <w:r>
        <w:rPr>
          <w:rFonts w:eastAsia="Times New Roman" w:cs="Times New Roman"/>
          <w:szCs w:val="24"/>
          <w:lang w:val="en-US"/>
        </w:rPr>
        <w:t>fund</w:t>
      </w:r>
      <w:r>
        <w:rPr>
          <w:rFonts w:eastAsia="Times New Roman" w:cs="Times New Roman"/>
          <w:szCs w:val="24"/>
        </w:rPr>
        <w:t xml:space="preserve"> να πάρει με 20% επί του συνόλου της τιμής ένα σπίτι και να μην το πάρει και ο οφειλέτης; Δηλαδή το εγγλέζικο </w:t>
      </w:r>
      <w:r>
        <w:rPr>
          <w:rFonts w:eastAsia="Times New Roman" w:cs="Times New Roman"/>
          <w:szCs w:val="24"/>
          <w:lang w:val="en-US"/>
        </w:rPr>
        <w:t>fund</w:t>
      </w:r>
      <w:r>
        <w:rPr>
          <w:rFonts w:eastAsia="Times New Roman" w:cs="Times New Roman"/>
          <w:szCs w:val="24"/>
        </w:rPr>
        <w:t xml:space="preserve"> είναι καλύτερο από τον δικαιούχο; </w:t>
      </w:r>
    </w:p>
    <w:p w14:paraId="02D99CDC"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Να εξετάσουμε, λοιπόν, όσοι προσέλθουν εντός ενός-δύο μηνών να πληρώσουν τα ίδια λεφτά με τα </w:t>
      </w:r>
      <w:r>
        <w:rPr>
          <w:rFonts w:eastAsia="Times New Roman" w:cs="Times New Roman"/>
          <w:szCs w:val="24"/>
          <w:lang w:val="en-US"/>
        </w:rPr>
        <w:t>funds</w:t>
      </w:r>
      <w:r>
        <w:rPr>
          <w:rFonts w:eastAsia="Times New Roman" w:cs="Times New Roman"/>
          <w:szCs w:val="24"/>
        </w:rPr>
        <w:t>, να τα πάρουν αυτοί οι άνθρωποι. Να το εξετάσουμε με σοβαρότητα, διότι κόσμος πεθαίνει αυτή τη στιγμή και πεθαίνει κα</w:t>
      </w:r>
      <w:r>
        <w:rPr>
          <w:rFonts w:eastAsia="Times New Roman" w:cs="Times New Roman"/>
          <w:szCs w:val="24"/>
        </w:rPr>
        <w:t xml:space="preserve">ι από φόβο. Δεν ξέρω πόσο επίφοβο είναι άμεσα να πάνε να τους τα πάρουν, αλλά υπάρχουν άνθρωποι που μου τηλεφωνούν και προσπαθώ να τους καθησυχάσω μην πάθουν κανένα </w:t>
      </w:r>
      <w:r>
        <w:rPr>
          <w:rFonts w:eastAsia="Times New Roman" w:cs="Times New Roman"/>
          <w:szCs w:val="24"/>
        </w:rPr>
        <w:lastRenderedPageBreak/>
        <w:t>έμφραγμα. Όταν ο άλλος ξεσπιτώνεται κι έχει παιδιά, έχετε χρέος να εξετάσετε –παρακαλώ θερμ</w:t>
      </w:r>
      <w:r>
        <w:rPr>
          <w:rFonts w:eastAsia="Times New Roman" w:cs="Times New Roman"/>
          <w:szCs w:val="24"/>
        </w:rPr>
        <w:t>ά όλοι και ειδικά η Κυβέρνηση- τη δυνατότητα να αγοράζονται από τους δικαιούχους τα δάνεια</w:t>
      </w:r>
      <w:r>
        <w:rPr>
          <w:rFonts w:eastAsia="Times New Roman" w:cs="Times New Roman"/>
          <w:szCs w:val="24"/>
        </w:rPr>
        <w:t>,</w:t>
      </w:r>
      <w:r>
        <w:rPr>
          <w:rFonts w:eastAsia="Times New Roman" w:cs="Times New Roman"/>
          <w:szCs w:val="24"/>
        </w:rPr>
        <w:t xml:space="preserve"> στην τιμή που θα το πάρει το </w:t>
      </w:r>
      <w:r>
        <w:rPr>
          <w:rFonts w:eastAsia="Times New Roman" w:cs="Times New Roman"/>
          <w:szCs w:val="24"/>
          <w:lang w:val="en-US"/>
        </w:rPr>
        <w:t>fund</w:t>
      </w:r>
      <w:r>
        <w:rPr>
          <w:rFonts w:eastAsia="Times New Roman" w:cs="Times New Roman"/>
          <w:szCs w:val="24"/>
        </w:rPr>
        <w:t xml:space="preserve">. Δεν μπορεί το </w:t>
      </w:r>
      <w:r>
        <w:rPr>
          <w:rFonts w:eastAsia="Times New Roman" w:cs="Times New Roman"/>
          <w:szCs w:val="24"/>
          <w:lang w:val="en-US"/>
        </w:rPr>
        <w:t>fund</w:t>
      </w:r>
      <w:r>
        <w:rPr>
          <w:rFonts w:eastAsia="Times New Roman" w:cs="Times New Roman"/>
          <w:szCs w:val="24"/>
        </w:rPr>
        <w:t xml:space="preserve"> να το παίρνει 20% και στο δικαιούχο να λες «θα το πάρεις 100%, κι άντε πνίξου». Δεν είναι κράτος αυτό, αν αυτό</w:t>
      </w:r>
      <w:r>
        <w:rPr>
          <w:rFonts w:eastAsia="Times New Roman" w:cs="Times New Roman"/>
          <w:szCs w:val="24"/>
        </w:rPr>
        <w:t xml:space="preserve"> το κράτος υπερασπίζεστε. </w:t>
      </w:r>
    </w:p>
    <w:p w14:paraId="02D99CDD"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Πάμε για συνταγματική </w:t>
      </w:r>
      <w:r>
        <w:rPr>
          <w:rFonts w:eastAsia="Times New Roman" w:cs="Times New Roman"/>
          <w:szCs w:val="24"/>
        </w:rPr>
        <w:t>Αναθεώρηση</w:t>
      </w:r>
      <w:r>
        <w:rPr>
          <w:rFonts w:eastAsia="Times New Roman" w:cs="Times New Roman"/>
          <w:szCs w:val="24"/>
        </w:rPr>
        <w:t xml:space="preserve">. Είδα μεν ευυπόληπτα άτομα -προς Θεού, δεν θέλω να έχω αντίθετη άποψη για την </w:t>
      </w:r>
      <w:r>
        <w:rPr>
          <w:rFonts w:eastAsia="Times New Roman" w:cs="Times New Roman"/>
          <w:szCs w:val="24"/>
        </w:rPr>
        <w:t xml:space="preserve">υπόληψη </w:t>
      </w:r>
      <w:r>
        <w:rPr>
          <w:rFonts w:eastAsia="Times New Roman" w:cs="Times New Roman"/>
          <w:szCs w:val="24"/>
        </w:rPr>
        <w:t>αυτών των ατόμων- αλλά δεν είδα τα άτομα κύρους που ανέμενα</w:t>
      </w:r>
      <w:r>
        <w:rPr>
          <w:rFonts w:eastAsia="Times New Roman" w:cs="Times New Roman"/>
          <w:szCs w:val="24"/>
        </w:rPr>
        <w:t>,</w:t>
      </w:r>
      <w:r>
        <w:rPr>
          <w:rFonts w:eastAsia="Times New Roman" w:cs="Times New Roman"/>
          <w:szCs w:val="24"/>
        </w:rPr>
        <w:t xml:space="preserve"> να πλαισιώνουν την </w:t>
      </w:r>
      <w:r>
        <w:rPr>
          <w:rFonts w:eastAsia="Times New Roman" w:cs="Times New Roman"/>
          <w:szCs w:val="24"/>
        </w:rPr>
        <w:t>επιτροπή</w:t>
      </w:r>
      <w:r>
        <w:rPr>
          <w:rFonts w:eastAsia="Times New Roman" w:cs="Times New Roman"/>
          <w:szCs w:val="24"/>
        </w:rPr>
        <w:t xml:space="preserve">. Είδα και ηθοποιούς, </w:t>
      </w:r>
      <w:r>
        <w:rPr>
          <w:rFonts w:eastAsia="Times New Roman" w:cs="Times New Roman"/>
          <w:szCs w:val="24"/>
        </w:rPr>
        <w:t xml:space="preserve">είδα διάφορους, αλλά δεν πείστηκα ότι αυτοί οι άνθρωποι θα κάνουν την αλλαγή. </w:t>
      </w:r>
      <w:r>
        <w:rPr>
          <w:rFonts w:eastAsia="Times New Roman" w:cs="Times New Roman"/>
          <w:szCs w:val="24"/>
        </w:rPr>
        <w:t>Τ</w:t>
      </w:r>
      <w:r>
        <w:rPr>
          <w:rFonts w:eastAsia="Times New Roman" w:cs="Times New Roman"/>
          <w:szCs w:val="24"/>
        </w:rPr>
        <w:t xml:space="preserve">ο Σύνταγμα αυτή τη στιγμή, κυρίες και κύριοι, έχει έναν κίνδυνο. Αν αναθεωρήσουμε κάποια άρθρα στο Σύνταγμα, η επόμενη Βουλή με </w:t>
      </w:r>
      <w:proofErr w:type="spellStart"/>
      <w:r>
        <w:rPr>
          <w:rFonts w:eastAsia="Times New Roman" w:cs="Times New Roman"/>
          <w:szCs w:val="24"/>
        </w:rPr>
        <w:t>εκατόν</w:t>
      </w:r>
      <w:proofErr w:type="spellEnd"/>
      <w:r>
        <w:rPr>
          <w:rFonts w:eastAsia="Times New Roman" w:cs="Times New Roman"/>
          <w:szCs w:val="24"/>
        </w:rPr>
        <w:t xml:space="preserve"> πενήντα έναν Βουλευτές μπορεί να κάνει ό,τ</w:t>
      </w:r>
      <w:r>
        <w:rPr>
          <w:rFonts w:eastAsia="Times New Roman" w:cs="Times New Roman"/>
          <w:szCs w:val="24"/>
        </w:rPr>
        <w:t xml:space="preserve">ι θέλει. </w:t>
      </w:r>
    </w:p>
    <w:p w14:paraId="02D99CDE" w14:textId="77777777" w:rsidR="00D3277D" w:rsidRDefault="009F72F4">
      <w:pPr>
        <w:spacing w:after="0" w:line="600" w:lineRule="auto"/>
        <w:ind w:firstLine="720"/>
        <w:jc w:val="both"/>
        <w:rPr>
          <w:rFonts w:eastAsia="Times New Roman"/>
          <w:szCs w:val="24"/>
        </w:rPr>
      </w:pPr>
      <w:r>
        <w:rPr>
          <w:rFonts w:eastAsia="Times New Roman"/>
          <w:szCs w:val="24"/>
        </w:rPr>
        <w:t xml:space="preserve">Δηλαδή μπορεί να αναθεωρήσει ο Τσίπρας το άρθρο για τον τρόπο εκλογής Βουλευτών, τα μπόνους, όλα αυτά κι ο Μητσοτάκης έχοντας </w:t>
      </w:r>
      <w:proofErr w:type="spellStart"/>
      <w:r>
        <w:rPr>
          <w:rFonts w:eastAsia="Times New Roman"/>
          <w:szCs w:val="24"/>
        </w:rPr>
        <w:t>εκατόν</w:t>
      </w:r>
      <w:proofErr w:type="spellEnd"/>
      <w:r>
        <w:rPr>
          <w:rFonts w:eastAsia="Times New Roman"/>
          <w:szCs w:val="24"/>
        </w:rPr>
        <w:t xml:space="preserve"> πενήντα ένα μεθαύριο</w:t>
      </w:r>
      <w:r>
        <w:rPr>
          <w:rFonts w:eastAsia="Times New Roman"/>
          <w:szCs w:val="24"/>
        </w:rPr>
        <w:t>,</w:t>
      </w:r>
      <w:r>
        <w:rPr>
          <w:rFonts w:eastAsia="Times New Roman"/>
          <w:szCs w:val="24"/>
        </w:rPr>
        <w:t xml:space="preserve"> να κάνει το μπόνους ογδόντα </w:t>
      </w:r>
      <w:r>
        <w:rPr>
          <w:rFonts w:eastAsia="Times New Roman"/>
          <w:szCs w:val="24"/>
        </w:rPr>
        <w:t>κ</w:t>
      </w:r>
      <w:r>
        <w:rPr>
          <w:rFonts w:eastAsia="Times New Roman"/>
          <w:szCs w:val="24"/>
        </w:rPr>
        <w:t xml:space="preserve">ι εκεί </w:t>
      </w:r>
      <w:r>
        <w:rPr>
          <w:rFonts w:eastAsia="Times New Roman"/>
          <w:szCs w:val="24"/>
        </w:rPr>
        <w:lastRenderedPageBreak/>
        <w:t>που κουβεντιάζαμε, κύριε Τσίπρα, για απλή αναλογική, να</w:t>
      </w:r>
      <w:r>
        <w:rPr>
          <w:rFonts w:eastAsia="Times New Roman"/>
          <w:szCs w:val="24"/>
        </w:rPr>
        <w:t xml:space="preserve"> παγιδευτούμε μ’ έναν Μητσοτάκη και να κάνει το μπόνους ογδόντα. </w:t>
      </w:r>
      <w:r>
        <w:rPr>
          <w:rFonts w:eastAsia="Times New Roman"/>
          <w:szCs w:val="24"/>
        </w:rPr>
        <w:t>Γ</w:t>
      </w:r>
      <w:r>
        <w:rPr>
          <w:rFonts w:eastAsia="Times New Roman"/>
          <w:szCs w:val="24"/>
        </w:rPr>
        <w:t xml:space="preserve">ιατί το φοβάμαι; Γιατί ο Κωνσταντίνος Καραμανλής όταν ήρθε το έτος 1974, έφερε εξήντα πέντε έδρες μπόνους. Δεν ξέρω αν σας το είχα πει. </w:t>
      </w:r>
    </w:p>
    <w:p w14:paraId="02D99CDF" w14:textId="77777777" w:rsidR="00D3277D" w:rsidRDefault="009F72F4">
      <w:pPr>
        <w:spacing w:after="0" w:line="600" w:lineRule="auto"/>
        <w:ind w:firstLine="720"/>
        <w:jc w:val="both"/>
        <w:rPr>
          <w:rFonts w:eastAsia="Times New Roman"/>
          <w:szCs w:val="24"/>
        </w:rPr>
      </w:pPr>
      <w:r>
        <w:rPr>
          <w:rFonts w:eastAsia="Times New Roman"/>
          <w:szCs w:val="24"/>
        </w:rPr>
        <w:t xml:space="preserve">Μετά έχετε κάτι με τους τεχνοκράτες. Λέτε το πρόσωπο </w:t>
      </w:r>
      <w:r>
        <w:rPr>
          <w:rFonts w:eastAsia="Times New Roman"/>
          <w:szCs w:val="24"/>
        </w:rPr>
        <w:t xml:space="preserve">του Πρωθυπουργού να είναι Βουλευτής. Ξέρετε το 2011 το ΠΑΣΟΚ ποιον πρότεινε για Πρωθυπουργό; Τον </w:t>
      </w:r>
      <w:proofErr w:type="spellStart"/>
      <w:r>
        <w:rPr>
          <w:rFonts w:eastAsia="Times New Roman"/>
          <w:szCs w:val="24"/>
        </w:rPr>
        <w:t>Πετσάλνικο</w:t>
      </w:r>
      <w:proofErr w:type="spellEnd"/>
      <w:r>
        <w:rPr>
          <w:rFonts w:eastAsia="Times New Roman"/>
          <w:szCs w:val="24"/>
        </w:rPr>
        <w:t xml:space="preserve">. Μπορούσε να σηκώσει το βάρος αυτός -τον υπολήπτομαι και αυτόν- της πρωθυπουργίας; </w:t>
      </w:r>
    </w:p>
    <w:p w14:paraId="02D99CE0" w14:textId="77777777" w:rsidR="00D3277D" w:rsidRDefault="009F72F4">
      <w:pPr>
        <w:spacing w:after="0" w:line="600" w:lineRule="auto"/>
        <w:ind w:firstLine="720"/>
        <w:jc w:val="both"/>
        <w:rPr>
          <w:rFonts w:eastAsia="Times New Roman"/>
          <w:szCs w:val="24"/>
        </w:rPr>
      </w:pPr>
      <w:r>
        <w:rPr>
          <w:rFonts w:eastAsia="Times New Roman"/>
          <w:szCs w:val="24"/>
        </w:rPr>
        <w:t xml:space="preserve">Θα μου πείτε απεδείχθη ότι και ο </w:t>
      </w:r>
      <w:proofErr w:type="spellStart"/>
      <w:r>
        <w:rPr>
          <w:rFonts w:eastAsia="Times New Roman"/>
          <w:szCs w:val="24"/>
        </w:rPr>
        <w:t>Παπαδήμος</w:t>
      </w:r>
      <w:proofErr w:type="spellEnd"/>
      <w:r>
        <w:rPr>
          <w:rFonts w:eastAsia="Times New Roman"/>
          <w:szCs w:val="24"/>
        </w:rPr>
        <w:t xml:space="preserve"> δεν το κατάφερε. Ξέρετε, όμως, γιατί δεν το κατάφερε; Γιατί είχε έναν Άδωνι, είχε όλο το ΠΑΣΟΚ. Δεν έκανε μια κυβέρνηση ο </w:t>
      </w:r>
      <w:proofErr w:type="spellStart"/>
      <w:r>
        <w:rPr>
          <w:rFonts w:eastAsia="Times New Roman"/>
          <w:szCs w:val="24"/>
        </w:rPr>
        <w:t>Παπαδήμος</w:t>
      </w:r>
      <w:proofErr w:type="spellEnd"/>
      <w:r>
        <w:rPr>
          <w:rFonts w:eastAsia="Times New Roman"/>
          <w:szCs w:val="24"/>
        </w:rPr>
        <w:t xml:space="preserve"> να ελέγχει με τεχνοκράτες. Είχε όλο κομματικούς. </w:t>
      </w:r>
      <w:r>
        <w:rPr>
          <w:rFonts w:eastAsia="Times New Roman"/>
          <w:szCs w:val="24"/>
        </w:rPr>
        <w:t>Δ</w:t>
      </w:r>
      <w:r>
        <w:rPr>
          <w:rFonts w:eastAsia="Times New Roman"/>
          <w:szCs w:val="24"/>
        </w:rPr>
        <w:t xml:space="preserve">εν έπρεπε να δεχθεί. Εγώ όταν συνάντησα τον </w:t>
      </w:r>
      <w:proofErr w:type="spellStart"/>
      <w:r>
        <w:rPr>
          <w:rFonts w:eastAsia="Times New Roman"/>
          <w:szCs w:val="24"/>
        </w:rPr>
        <w:t>Παπαδήμο</w:t>
      </w:r>
      <w:proofErr w:type="spellEnd"/>
      <w:r>
        <w:rPr>
          <w:rFonts w:eastAsia="Times New Roman"/>
          <w:szCs w:val="24"/>
        </w:rPr>
        <w:t>, του είπα</w:t>
      </w:r>
      <w:r>
        <w:rPr>
          <w:rFonts w:eastAsia="Times New Roman"/>
          <w:szCs w:val="24"/>
        </w:rPr>
        <w:t>:</w:t>
      </w:r>
      <w:r>
        <w:rPr>
          <w:rFonts w:eastAsia="Times New Roman"/>
          <w:szCs w:val="24"/>
        </w:rPr>
        <w:t xml:space="preserve"> «</w:t>
      </w:r>
      <w:r>
        <w:rPr>
          <w:rFonts w:eastAsia="Times New Roman"/>
          <w:szCs w:val="24"/>
        </w:rPr>
        <w:t>Δ</w:t>
      </w:r>
      <w:r>
        <w:rPr>
          <w:rFonts w:eastAsia="Times New Roman"/>
          <w:szCs w:val="24"/>
        </w:rPr>
        <w:t>εν έπρε</w:t>
      </w:r>
      <w:r>
        <w:rPr>
          <w:rFonts w:eastAsia="Times New Roman"/>
          <w:szCs w:val="24"/>
        </w:rPr>
        <w:t xml:space="preserve">πε να δεχθείς με κομματικούς, να σε βάλουν εσένα πάνω, για να πουν απέτυχες». Έπρεπε τουλάχιστον στα οικονομικά τα Υπουργεία, τα επτά-οκτώ, να αξιώσει να είναι τεχνοκράτες, για να έχει και την ευθύνη. Αυτή είναι η άποψή μου. </w:t>
      </w:r>
    </w:p>
    <w:p w14:paraId="02D99CE1" w14:textId="77777777" w:rsidR="00D3277D" w:rsidRDefault="009F72F4">
      <w:pPr>
        <w:spacing w:after="0" w:line="600" w:lineRule="auto"/>
        <w:ind w:firstLine="720"/>
        <w:jc w:val="both"/>
        <w:rPr>
          <w:rFonts w:eastAsia="Times New Roman"/>
          <w:szCs w:val="24"/>
        </w:rPr>
      </w:pPr>
      <w:r>
        <w:rPr>
          <w:rFonts w:eastAsia="Times New Roman"/>
          <w:szCs w:val="24"/>
        </w:rPr>
        <w:lastRenderedPageBreak/>
        <w:t>Θέλω να πω κάτι στον κ. Μητσοτ</w:t>
      </w:r>
      <w:r>
        <w:rPr>
          <w:rFonts w:eastAsia="Times New Roman"/>
          <w:szCs w:val="24"/>
        </w:rPr>
        <w:t>άκη, ο οποίος ξέρω ότι ακούει. Πριν από ενάμιση μήνα παρουσιάστηκε μια ανταρσία στο κόμμα μας, από έναν που τον είχα εκπρόσωπο Τύπου, που ήταν υπάλληλος του κόμματος και κακώς έγραφαν και οι εφημερίδες ότι ήταν Βουλευτής. Και είπε ο άνθρωπος ότι φεύγει από</w:t>
      </w:r>
      <w:r>
        <w:rPr>
          <w:rFonts w:eastAsia="Times New Roman"/>
          <w:szCs w:val="24"/>
        </w:rPr>
        <w:t xml:space="preserve"> την Ένωση Κεντρώων, διότι θα πάμε με τον ΣΥΡΙΖΑ. Και βγήκα εγώ και είπα ότι με τον μεν ΣΥΡΙΖΑ δεν θα πάω ποτέ, αλλά θα δείτε ότι αυτός θα καταλήξει στη Νέα Δημοκρατία. Πριν περάσει μήνας τον πήρε η Νέα Δημοκρατία.  </w:t>
      </w:r>
    </w:p>
    <w:p w14:paraId="02D99CE2" w14:textId="77777777" w:rsidR="00D3277D" w:rsidRDefault="009F72F4">
      <w:pPr>
        <w:spacing w:after="0" w:line="600" w:lineRule="auto"/>
        <w:ind w:firstLine="720"/>
        <w:jc w:val="both"/>
        <w:rPr>
          <w:rFonts w:eastAsia="Times New Roman"/>
          <w:szCs w:val="24"/>
        </w:rPr>
      </w:pPr>
      <w:r>
        <w:rPr>
          <w:rFonts w:eastAsia="Times New Roman"/>
          <w:szCs w:val="24"/>
        </w:rPr>
        <w:t>Έχω να προτείνω, λοιπόν, στον κ. Μητσοτ</w:t>
      </w:r>
      <w:r>
        <w:rPr>
          <w:rFonts w:eastAsia="Times New Roman"/>
          <w:szCs w:val="24"/>
        </w:rPr>
        <w:t xml:space="preserve">άκη ότι, επειδή τέτοιου είδους </w:t>
      </w:r>
      <w:r>
        <w:rPr>
          <w:rFonts w:eastAsia="Times New Roman"/>
          <w:szCs w:val="24"/>
        </w:rPr>
        <w:t xml:space="preserve">μετεγγραφές </w:t>
      </w:r>
      <w:r>
        <w:rPr>
          <w:rFonts w:eastAsia="Times New Roman"/>
          <w:szCs w:val="24"/>
        </w:rPr>
        <w:t xml:space="preserve">δεν είναι πολύ καθαρές –γιατί είπε ο κύριος αυτός ότι μελέτησε τα προγράμματα όλων των κομμάτων και κατέληξε ότι το καλύτερο είναι της Νέας Δημοκρατίας, ακούστε τι είπε- να θυμάται ότι η οικογένειά του ενέχεται σε μεγάλες ιστορίες με </w:t>
      </w:r>
      <w:r>
        <w:rPr>
          <w:rFonts w:eastAsia="Times New Roman"/>
          <w:szCs w:val="24"/>
        </w:rPr>
        <w:t>μετεγγραφές</w:t>
      </w:r>
      <w:r>
        <w:rPr>
          <w:rFonts w:eastAsia="Times New Roman"/>
          <w:szCs w:val="24"/>
        </w:rPr>
        <w:t>. Και δεν ε</w:t>
      </w:r>
      <w:r>
        <w:rPr>
          <w:rFonts w:eastAsia="Times New Roman"/>
          <w:szCs w:val="24"/>
        </w:rPr>
        <w:t xml:space="preserve">ίναι καλό τη λύση των </w:t>
      </w:r>
      <w:r>
        <w:rPr>
          <w:rFonts w:eastAsia="Times New Roman"/>
          <w:szCs w:val="24"/>
        </w:rPr>
        <w:t xml:space="preserve">μετεγγραφών </w:t>
      </w:r>
      <w:r>
        <w:rPr>
          <w:rFonts w:eastAsia="Times New Roman"/>
          <w:szCs w:val="24"/>
        </w:rPr>
        <w:t>να την υιοθετεί και ο υιός Μητσοτάκης.</w:t>
      </w:r>
    </w:p>
    <w:p w14:paraId="02D99CE3" w14:textId="77777777" w:rsidR="00D3277D" w:rsidRDefault="009F72F4">
      <w:pPr>
        <w:spacing w:after="0" w:line="600" w:lineRule="auto"/>
        <w:ind w:firstLine="720"/>
        <w:jc w:val="both"/>
        <w:rPr>
          <w:rFonts w:eastAsia="Times New Roman"/>
          <w:szCs w:val="24"/>
        </w:rPr>
      </w:pPr>
      <w:r>
        <w:rPr>
          <w:rFonts w:eastAsia="Times New Roman"/>
          <w:szCs w:val="24"/>
        </w:rPr>
        <w:t xml:space="preserve">Έχω ζητήσει, επίσης, από τριακόσιοι οι Βουλευτές να γίνουν διακόσιοι. </w:t>
      </w:r>
    </w:p>
    <w:p w14:paraId="02D99CE4" w14:textId="77777777" w:rsidR="00D3277D" w:rsidRDefault="009F72F4">
      <w:pPr>
        <w:spacing w:after="0" w:line="600" w:lineRule="auto"/>
        <w:ind w:firstLine="720"/>
        <w:jc w:val="both"/>
        <w:rPr>
          <w:rFonts w:eastAsia="Times New Roman"/>
          <w:szCs w:val="24"/>
        </w:rPr>
      </w:pPr>
      <w:r>
        <w:rPr>
          <w:rFonts w:eastAsia="Times New Roman"/>
          <w:b/>
          <w:szCs w:val="24"/>
        </w:rPr>
        <w:lastRenderedPageBreak/>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Κύριε Πρόεδρε, σας παρακαλώ να συμπυκνώσετε λίγο τον λόγο σας. </w:t>
      </w:r>
    </w:p>
    <w:p w14:paraId="02D99CE5" w14:textId="77777777" w:rsidR="00D3277D" w:rsidRDefault="009F72F4">
      <w:pPr>
        <w:spacing w:after="0" w:line="600" w:lineRule="auto"/>
        <w:ind w:firstLine="720"/>
        <w:jc w:val="both"/>
        <w:rPr>
          <w:rFonts w:eastAsia="Times New Roman"/>
          <w:szCs w:val="24"/>
        </w:rPr>
      </w:pPr>
      <w:r>
        <w:rPr>
          <w:rFonts w:eastAsia="Times New Roman"/>
          <w:b/>
          <w:szCs w:val="24"/>
        </w:rPr>
        <w:t>ΒΑΣΙΛΗΣ ΛΕΒΕΝΤΗΣ (Π</w:t>
      </w:r>
      <w:r>
        <w:rPr>
          <w:rFonts w:eastAsia="Times New Roman"/>
          <w:b/>
          <w:szCs w:val="24"/>
        </w:rPr>
        <w:t xml:space="preserve">ρόεδρος της Ένωσης Κεντρώων): </w:t>
      </w:r>
      <w:r>
        <w:rPr>
          <w:rFonts w:eastAsia="Times New Roman"/>
          <w:szCs w:val="24"/>
        </w:rPr>
        <w:t xml:space="preserve">Έχω υπερβεί τίποτα; </w:t>
      </w:r>
    </w:p>
    <w:p w14:paraId="02D99CE6" w14:textId="77777777" w:rsidR="00D3277D" w:rsidRDefault="009F72F4">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Κατά πολύ. Έχετε υπερβεί κατά έξι λεπτά.</w:t>
      </w:r>
    </w:p>
    <w:p w14:paraId="02D99CE7" w14:textId="77777777" w:rsidR="00D3277D" w:rsidRDefault="009F72F4">
      <w:pPr>
        <w:spacing w:after="0" w:line="600" w:lineRule="auto"/>
        <w:ind w:firstLine="720"/>
        <w:jc w:val="both"/>
        <w:rPr>
          <w:rFonts w:eastAsia="Times New Roman"/>
          <w:szCs w:val="24"/>
        </w:rPr>
      </w:pPr>
      <w:r>
        <w:rPr>
          <w:rFonts w:eastAsia="Times New Roman"/>
          <w:b/>
          <w:szCs w:val="24"/>
        </w:rPr>
        <w:t xml:space="preserve">ΒΑΣΙΛΗΣ ΛΕΒΕΝΤΗΣ (Πρόεδρος της Ένωσης Κεντρώων): </w:t>
      </w:r>
      <w:r>
        <w:rPr>
          <w:rFonts w:eastAsia="Times New Roman"/>
          <w:szCs w:val="24"/>
        </w:rPr>
        <w:t xml:space="preserve">Εδώ οι άλλοι καυγαδίζανε μισή ώρα. </w:t>
      </w:r>
    </w:p>
    <w:p w14:paraId="02D99CE8" w14:textId="77777777" w:rsidR="00D3277D" w:rsidRDefault="009F72F4">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Δεν ήταν μισή ώρα. Ήτ</w:t>
      </w:r>
      <w:r>
        <w:rPr>
          <w:rFonts w:eastAsia="Times New Roman"/>
          <w:szCs w:val="24"/>
        </w:rPr>
        <w:t xml:space="preserve">αν αρκετά περισσότερο. Για όλους τους υπόλοιπους, όμως, ήταν είκοσι έξι με είκοσι εννιά λεπτά. </w:t>
      </w:r>
    </w:p>
    <w:p w14:paraId="02D99CE9" w14:textId="77777777" w:rsidR="00D3277D" w:rsidRDefault="009F72F4">
      <w:pPr>
        <w:spacing w:after="0" w:line="600" w:lineRule="auto"/>
        <w:ind w:firstLine="720"/>
        <w:jc w:val="both"/>
        <w:rPr>
          <w:rFonts w:eastAsia="Times New Roman"/>
          <w:szCs w:val="24"/>
        </w:rPr>
      </w:pPr>
      <w:r>
        <w:rPr>
          <w:rFonts w:eastAsia="Times New Roman"/>
          <w:szCs w:val="24"/>
        </w:rPr>
        <w:t xml:space="preserve">Ευχαριστώ. </w:t>
      </w:r>
    </w:p>
    <w:p w14:paraId="02D99CEA" w14:textId="77777777" w:rsidR="00D3277D" w:rsidRDefault="009F72F4">
      <w:pPr>
        <w:spacing w:after="0" w:line="600" w:lineRule="auto"/>
        <w:ind w:firstLine="720"/>
        <w:jc w:val="both"/>
        <w:rPr>
          <w:rFonts w:eastAsia="Times New Roman"/>
          <w:b/>
          <w:szCs w:val="24"/>
        </w:rPr>
      </w:pPr>
      <w:r>
        <w:rPr>
          <w:rFonts w:eastAsia="Times New Roman"/>
          <w:b/>
          <w:szCs w:val="24"/>
        </w:rPr>
        <w:t xml:space="preserve">ΒΑΣΙΛΗΣ ΛΕΒΕΝΤΗΣ (Πρόεδρος της Ένωσης Κεντρώων): </w:t>
      </w:r>
      <w:r>
        <w:rPr>
          <w:rFonts w:eastAsia="Times New Roman"/>
          <w:szCs w:val="24"/>
        </w:rPr>
        <w:t>Οι τριακόσιοι Βουλευτές να γίνουν διακόσιοι. Αυτό είναι ένα δείγμα λιτότητας του πολιτικού συστήματ</w:t>
      </w:r>
      <w:r>
        <w:rPr>
          <w:rFonts w:eastAsia="Times New Roman"/>
          <w:szCs w:val="24"/>
        </w:rPr>
        <w:t xml:space="preserve">ος. Γιατί δεν το κάνουμε αυτό; Αυτό </w:t>
      </w:r>
      <w:r>
        <w:rPr>
          <w:rFonts w:eastAsia="Times New Roman"/>
          <w:szCs w:val="24"/>
        </w:rPr>
        <w:lastRenderedPageBreak/>
        <w:t xml:space="preserve">είναι μείωση δαπανών. Είμαστε ένα κράτος πόσων εκατομμυρίων; Αν κοιτάξετε τον πληθυσμό των άλλων κρατών και τον αριθμό των Βουλευτών, θα δείτε ότι μπορεί να γίνει. </w:t>
      </w:r>
    </w:p>
    <w:p w14:paraId="02D99CEB" w14:textId="77777777" w:rsidR="00D3277D" w:rsidRDefault="009F72F4">
      <w:pPr>
        <w:spacing w:after="0" w:line="600" w:lineRule="auto"/>
        <w:ind w:firstLine="720"/>
        <w:jc w:val="both"/>
        <w:rPr>
          <w:rFonts w:eastAsia="Times New Roman"/>
          <w:szCs w:val="24"/>
        </w:rPr>
      </w:pPr>
      <w:r>
        <w:rPr>
          <w:rFonts w:eastAsia="Times New Roman"/>
          <w:szCs w:val="24"/>
        </w:rPr>
        <w:t>Τ</w:t>
      </w:r>
      <w:r>
        <w:rPr>
          <w:rFonts w:eastAsia="Times New Roman"/>
          <w:szCs w:val="24"/>
        </w:rPr>
        <w:t xml:space="preserve">ον μισθό των Βουλευτών, εγώ επιμένω ότι πρέπει να τον </w:t>
      </w:r>
      <w:r>
        <w:rPr>
          <w:rFonts w:eastAsia="Times New Roman"/>
          <w:szCs w:val="24"/>
        </w:rPr>
        <w:t>μειώσουμε στη μέση, παρ</w:t>
      </w:r>
      <w:r>
        <w:rPr>
          <w:rFonts w:eastAsia="Times New Roman"/>
          <w:szCs w:val="24"/>
        </w:rPr>
        <w:t xml:space="preserve">’ </w:t>
      </w:r>
      <w:r>
        <w:rPr>
          <w:rFonts w:eastAsia="Times New Roman"/>
          <w:szCs w:val="24"/>
        </w:rPr>
        <w:t xml:space="preserve">ότι πολλοί με κοιτάτε με στραβό μάτι. Πρέπει να γίνει μια προσπάθεια, κύριε Τσίπρα. Όχι 10% που είχε σκεφτεί ο κ. </w:t>
      </w:r>
      <w:proofErr w:type="spellStart"/>
      <w:r>
        <w:rPr>
          <w:rFonts w:eastAsia="Times New Roman"/>
          <w:szCs w:val="24"/>
        </w:rPr>
        <w:t>Βούτσης</w:t>
      </w:r>
      <w:proofErr w:type="spellEnd"/>
      <w:r>
        <w:rPr>
          <w:rFonts w:eastAsia="Times New Roman"/>
          <w:szCs w:val="24"/>
        </w:rPr>
        <w:t>. Είναι σοβαρό θέμα. Ξέρετε γιατί; Γιατί ο κόσμος τρώει από τα σκουπίδια, κύριε Τσίπρα. Δεν κάνω λαϊκισμό αυτή</w:t>
      </w:r>
      <w:r>
        <w:rPr>
          <w:rFonts w:eastAsia="Times New Roman"/>
          <w:szCs w:val="24"/>
        </w:rPr>
        <w:t xml:space="preserve"> τη στιγμή. Θα σας πω κάτι. Θα ανόρθωνε το κύρος της πολιτικής ζωής μια γενναία κίνηση, ένα γενναίο ποσοστό μείωσης του μισθού των Βουλευτών.</w:t>
      </w:r>
    </w:p>
    <w:p w14:paraId="02D99CEC" w14:textId="77777777" w:rsidR="00D3277D" w:rsidRDefault="009F72F4">
      <w:pPr>
        <w:spacing w:after="0" w:line="600" w:lineRule="auto"/>
        <w:ind w:firstLine="720"/>
        <w:jc w:val="both"/>
        <w:rPr>
          <w:rFonts w:eastAsia="Times New Roman"/>
          <w:szCs w:val="24"/>
        </w:rPr>
      </w:pPr>
      <w:r>
        <w:rPr>
          <w:rFonts w:eastAsia="Times New Roman"/>
          <w:szCs w:val="24"/>
        </w:rPr>
        <w:t>Δεν έχω να προσθέσω κάτι άλλο. Βάλτε και την άλλη δημοσκόπηση μέσα. Οι δημοσκόποι, όμως, κύριε Τσίπρα –δεν ξέρω αν</w:t>
      </w:r>
      <w:r>
        <w:rPr>
          <w:rFonts w:eastAsia="Times New Roman"/>
          <w:szCs w:val="24"/>
        </w:rPr>
        <w:t xml:space="preserve"> ήσασταν εδώ-, μετά τις 26-2-2016 σταμάτησαν να εξετάζουν τη λύση της οικουμενικής. Δεν είναι ούτε καν στο ερώτημα. Το Πανεπιστήμιο Μακεδονίας είχε τόση θέρμη να μας πει ότι προηγείται ο κ. Μητσοτάκης με δωδεκάμισι μονάδες και μακάρι να προηγηθεί κι εκατό </w:t>
      </w:r>
      <w:r>
        <w:rPr>
          <w:rFonts w:eastAsia="Times New Roman"/>
          <w:szCs w:val="24"/>
        </w:rPr>
        <w:t xml:space="preserve">μονάδες, να ψηφίσουν όλοι, μακάρι να γίνει κι αυτό. Και μια φορά που με είχε καλέσει ο κ. Χατζηνικολάου -τον οποίο </w:t>
      </w:r>
      <w:r>
        <w:rPr>
          <w:rFonts w:eastAsia="Times New Roman"/>
          <w:szCs w:val="24"/>
        </w:rPr>
        <w:lastRenderedPageBreak/>
        <w:t>αγαπώ-, του είχα ζητήσει, γιατί είναι σοβαρός δημοσιογράφος, «όταν κάνετε μια δημοσκόπηση να εξετάσετε η λύση της οικουμενικής πόσο ποσοστό α</w:t>
      </w:r>
      <w:r>
        <w:rPr>
          <w:rFonts w:eastAsia="Times New Roman"/>
          <w:szCs w:val="24"/>
        </w:rPr>
        <w:t>ποδοχής έχει;».</w:t>
      </w:r>
    </w:p>
    <w:p w14:paraId="02D99CED" w14:textId="77777777" w:rsidR="00D3277D" w:rsidRDefault="009F72F4">
      <w:pPr>
        <w:spacing w:after="0" w:line="600" w:lineRule="auto"/>
        <w:ind w:firstLine="720"/>
        <w:jc w:val="both"/>
        <w:rPr>
          <w:rFonts w:eastAsia="Times New Roman"/>
          <w:szCs w:val="24"/>
        </w:rPr>
      </w:pPr>
      <w:r>
        <w:rPr>
          <w:rFonts w:eastAsia="Times New Roman"/>
          <w:szCs w:val="24"/>
        </w:rPr>
        <w:t>Γιατί τώρα εξετάζουμε πια μόνο το πόσο προηγείται ο κ. Μητσοτάκης και αυτό δεν συμφέρει ούτε τον ίδιο, γιατί του φορτώνει ευθύνες. Ξέρετε κάτι; Εγώ δεν συμφωνώ μαζί σας ότι είναι αναίσθητος και δεν του προσφέρει ευθύνες. Εγώ πιστεύω ότι είν</w:t>
      </w:r>
      <w:r>
        <w:rPr>
          <w:rFonts w:eastAsia="Times New Roman"/>
          <w:szCs w:val="24"/>
        </w:rPr>
        <w:t>αι νέος άνθρωπος και εάν ο Θεός τον οδηγήσει στην Πρωθυπουργία και τα κάνει μπάχαλο, δεν θα μπορεί να βγει από το σπίτι του.</w:t>
      </w:r>
    </w:p>
    <w:p w14:paraId="02D99CEE" w14:textId="77777777" w:rsidR="00D3277D" w:rsidRDefault="009F72F4">
      <w:pPr>
        <w:spacing w:after="0" w:line="600" w:lineRule="auto"/>
        <w:ind w:firstLine="720"/>
        <w:jc w:val="both"/>
        <w:rPr>
          <w:rFonts w:eastAsia="Times New Roman"/>
          <w:szCs w:val="24"/>
        </w:rPr>
      </w:pPr>
      <w:r>
        <w:rPr>
          <w:rFonts w:eastAsia="Times New Roman"/>
          <w:szCs w:val="24"/>
        </w:rPr>
        <w:t>Ευχαριστώ.</w:t>
      </w:r>
    </w:p>
    <w:p w14:paraId="02D99CEF"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Πρόεδρος της Ένωσης Κεντρώων κ. </w:t>
      </w:r>
      <w:r>
        <w:rPr>
          <w:rFonts w:eastAsia="Times New Roman" w:cs="Times New Roman"/>
          <w:szCs w:val="24"/>
        </w:rPr>
        <w:t xml:space="preserve">Βασίλης </w:t>
      </w:r>
      <w:r>
        <w:rPr>
          <w:rFonts w:eastAsia="Times New Roman" w:cs="Times New Roman"/>
          <w:szCs w:val="24"/>
        </w:rPr>
        <w:t>Λεβέντης καταθέτει για τα Πρακτικά την προαναφερθείσα δημοσκό</w:t>
      </w:r>
      <w:r>
        <w:rPr>
          <w:rFonts w:eastAsia="Times New Roman" w:cs="Times New Roman"/>
          <w:szCs w:val="24"/>
        </w:rPr>
        <w:t xml:space="preserve">πηση, η οποία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02D99CF0"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02D99CF1" w14:textId="77777777" w:rsidR="00D3277D" w:rsidRDefault="009F72F4">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Ευχαριστώ.</w:t>
      </w:r>
    </w:p>
    <w:p w14:paraId="02D99CF2" w14:textId="77777777" w:rsidR="00D3277D" w:rsidRDefault="009F72F4">
      <w:pPr>
        <w:spacing w:after="0" w:line="600" w:lineRule="auto"/>
        <w:ind w:firstLine="720"/>
        <w:jc w:val="both"/>
        <w:rPr>
          <w:rFonts w:eastAsia="Times New Roman"/>
          <w:szCs w:val="24"/>
        </w:rPr>
      </w:pPr>
      <w:r>
        <w:rPr>
          <w:rFonts w:eastAsia="Times New Roman"/>
          <w:szCs w:val="24"/>
        </w:rPr>
        <w:lastRenderedPageBreak/>
        <w:t>Τον λόγο έχει ο Υπουργός Επικρατείας κ. Νίκος Παπ</w:t>
      </w:r>
      <w:r>
        <w:rPr>
          <w:rFonts w:eastAsia="Times New Roman"/>
          <w:szCs w:val="24"/>
        </w:rPr>
        <w:t>πάς για δέκα λεπτά.</w:t>
      </w:r>
    </w:p>
    <w:p w14:paraId="02D99CF3" w14:textId="77777777" w:rsidR="00D3277D" w:rsidRDefault="009F72F4">
      <w:pPr>
        <w:spacing w:after="0" w:line="600" w:lineRule="auto"/>
        <w:ind w:firstLine="720"/>
        <w:jc w:val="both"/>
        <w:rPr>
          <w:rFonts w:eastAsia="Times New Roman"/>
          <w:szCs w:val="24"/>
        </w:rPr>
      </w:pPr>
      <w:r>
        <w:rPr>
          <w:rFonts w:eastAsia="Times New Roman"/>
          <w:b/>
          <w:szCs w:val="24"/>
        </w:rPr>
        <w:t>ΝΙΚΟΛΑΟΣ ΠΑΠΠΑΣ (Υπουργός Επικρατείας):</w:t>
      </w:r>
      <w:r>
        <w:rPr>
          <w:rFonts w:eastAsia="Times New Roman"/>
          <w:szCs w:val="24"/>
        </w:rPr>
        <w:t xml:space="preserve"> Ευχαριστώ, κύριε Πρόεδρε.</w:t>
      </w:r>
    </w:p>
    <w:p w14:paraId="02D99CF4" w14:textId="77777777" w:rsidR="00D3277D" w:rsidRDefault="009F72F4">
      <w:pPr>
        <w:spacing w:after="0" w:line="600" w:lineRule="auto"/>
        <w:ind w:firstLine="720"/>
        <w:jc w:val="both"/>
        <w:rPr>
          <w:rFonts w:eastAsia="Times New Roman"/>
          <w:szCs w:val="24"/>
        </w:rPr>
      </w:pPr>
      <w:r>
        <w:rPr>
          <w:rFonts w:eastAsia="Times New Roman"/>
          <w:szCs w:val="24"/>
        </w:rPr>
        <w:t xml:space="preserve">Κυρίες και κύριοι Βουλευτές είμαστε σε μια φάση όπου έχει υπονομευθεί από την πραγματικότητα ο μύχιος πόθος της Αξιωματικής Αντιπολίτευσης για την οικονομική καταστροφή, </w:t>
      </w:r>
      <w:r>
        <w:rPr>
          <w:rFonts w:eastAsia="Times New Roman"/>
          <w:szCs w:val="24"/>
        </w:rPr>
        <w:t>για την υστέρηση στα έσοδα, για την εκ νέου πορεία της οικονομίας προς την ύφεση και έχει κλιμακωθεί μια πολεμική στην Κυβέρνηση εκ μέρους των άμεσα θιγομένων, των επιχειρηματιών. Και η Νέα Δημοκρατία, δυστυχώς, βρίσκεται μάλλον στην ευχάριστη θέση να αναπ</w:t>
      </w:r>
      <w:r>
        <w:rPr>
          <w:rFonts w:eastAsia="Times New Roman"/>
          <w:szCs w:val="24"/>
        </w:rPr>
        <w:t>αράγει την κριτική τους, πολλές φορές –οφείλουμε να παραδεχθούμε- με αξιοθαύμαστη ταχύτητα, αλλά με απολύτως προβλέψιμο τρόπο.</w:t>
      </w:r>
    </w:p>
    <w:p w14:paraId="02D99CF5" w14:textId="77777777" w:rsidR="00D3277D" w:rsidRDefault="009F72F4">
      <w:pPr>
        <w:spacing w:after="0" w:line="600" w:lineRule="auto"/>
        <w:ind w:firstLine="720"/>
        <w:jc w:val="both"/>
        <w:rPr>
          <w:rFonts w:eastAsia="Times New Roman"/>
          <w:szCs w:val="24"/>
        </w:rPr>
      </w:pPr>
      <w:r>
        <w:rPr>
          <w:rFonts w:eastAsia="Times New Roman"/>
          <w:szCs w:val="24"/>
        </w:rPr>
        <w:t>Η ιστορία της διαπλοκής πάει πίσω στο 1993, τότε που ο κ. Μητσοτάκης έλεγε ότι «με ρίχνει ο Αλαφούζος, διότι θέλει να πάρει τηλεο</w:t>
      </w:r>
      <w:r>
        <w:rPr>
          <w:rFonts w:eastAsia="Times New Roman"/>
          <w:szCs w:val="24"/>
        </w:rPr>
        <w:t xml:space="preserve">πτική άδεια με το στανιό». Και σε ανταπάντηση ο κ. Αριστείδης Αλαφούζος έδωσε συνέντευξη –εάν θυμάμαι καλά- στα «ΝΕΑ» και δημοσίευσε και τις επιταγές τις οποίες είχε </w:t>
      </w:r>
      <w:r>
        <w:rPr>
          <w:rFonts w:eastAsia="Times New Roman"/>
          <w:szCs w:val="24"/>
        </w:rPr>
        <w:lastRenderedPageBreak/>
        <w:t>δώσει στον κ. Μητσοτάκη, λέγοντας: «Ο κ. Μητσοτάκης μου ζητούσε συνέχεια λεφτά». Τόσο πίσω</w:t>
      </w:r>
      <w:r>
        <w:rPr>
          <w:rFonts w:eastAsia="Times New Roman"/>
          <w:szCs w:val="24"/>
        </w:rPr>
        <w:t xml:space="preserve"> πάει αυτή η ιστορία. </w:t>
      </w:r>
    </w:p>
    <w:p w14:paraId="02D99CF6" w14:textId="77777777" w:rsidR="00D3277D" w:rsidRDefault="009F72F4">
      <w:pPr>
        <w:spacing w:after="0" w:line="600" w:lineRule="auto"/>
        <w:ind w:firstLine="720"/>
        <w:jc w:val="both"/>
        <w:rPr>
          <w:rFonts w:eastAsia="Times New Roman"/>
          <w:szCs w:val="24"/>
        </w:rPr>
      </w:pPr>
      <w:r>
        <w:rPr>
          <w:rFonts w:eastAsia="Times New Roman"/>
          <w:szCs w:val="24"/>
        </w:rPr>
        <w:t>Α</w:t>
      </w:r>
      <w:r>
        <w:rPr>
          <w:rFonts w:eastAsia="Times New Roman"/>
          <w:szCs w:val="24"/>
        </w:rPr>
        <w:t>πό τότε το καθεστώς των αδειών απλώς παγιοποιήθηκε. Έγινε πάγιο και διαρκές, αδιαφανές και κατά παράβαση του Συντάγματος. Διότι, ο νομοθέτης, τα δύο κόμματα που νομοθετούσαν δεν τόλμησαν να πουν ότι οι τηλεοπτικοί σταθμοί έχουν άδει</w:t>
      </w:r>
      <w:r>
        <w:rPr>
          <w:rFonts w:eastAsia="Times New Roman"/>
          <w:szCs w:val="24"/>
        </w:rPr>
        <w:t xml:space="preserve">α. Έλεγαν: «Έχουν καθεστώς προσωρινής νόμιμης λειτουργίας». Ποτέ δεν προχώρησε η </w:t>
      </w:r>
      <w:proofErr w:type="spellStart"/>
      <w:r>
        <w:rPr>
          <w:rFonts w:eastAsia="Times New Roman"/>
          <w:szCs w:val="24"/>
        </w:rPr>
        <w:t>αδειοδότηση</w:t>
      </w:r>
      <w:proofErr w:type="spellEnd"/>
      <w:r>
        <w:rPr>
          <w:rFonts w:eastAsia="Times New Roman"/>
          <w:szCs w:val="24"/>
        </w:rPr>
        <w:t>. Υπήρξαν δεκαπέντε τέτοιες παρατάσεις «πριν την βασιλόπιτα», όπως έχουμε πολλαπλώς την ευκαιρία να αναφέρουμε.</w:t>
      </w:r>
    </w:p>
    <w:p w14:paraId="02D99CF7" w14:textId="77777777" w:rsidR="00D3277D" w:rsidRDefault="009F72F4">
      <w:pPr>
        <w:spacing w:after="0" w:line="600" w:lineRule="auto"/>
        <w:ind w:firstLine="720"/>
        <w:jc w:val="both"/>
        <w:rPr>
          <w:rFonts w:eastAsia="Times New Roman"/>
          <w:szCs w:val="24"/>
        </w:rPr>
      </w:pPr>
      <w:r>
        <w:rPr>
          <w:rFonts w:eastAsia="Times New Roman"/>
          <w:szCs w:val="24"/>
        </w:rPr>
        <w:t xml:space="preserve">Αυτή η πραγματικότητα θα έπρεπε να είναι ντροπή και όχι αφορμή για επιθέσεις στην Κυβέρνηση. Με </w:t>
      </w:r>
      <w:proofErr w:type="spellStart"/>
      <w:r>
        <w:rPr>
          <w:rFonts w:eastAsia="Times New Roman"/>
          <w:szCs w:val="24"/>
        </w:rPr>
        <w:t>συγχωρείτε</w:t>
      </w:r>
      <w:proofErr w:type="spellEnd"/>
      <w:r>
        <w:rPr>
          <w:rFonts w:eastAsia="Times New Roman"/>
          <w:szCs w:val="24"/>
        </w:rPr>
        <w:t>, θα έπρεπε να είναι ντροπή. Γιατί αυτές οι καθυστερήσεις; Να βγει ένας σε αυτό το Βήμα και να πει ότι αυτοί μας πίεσαν, αυτά τα τηλέφωνα σηκώθηκαν, γ</w:t>
      </w:r>
      <w:r>
        <w:rPr>
          <w:rFonts w:eastAsia="Times New Roman"/>
          <w:szCs w:val="24"/>
        </w:rPr>
        <w:t xml:space="preserve">ι’ αυτό καθυστερήσαμε και δεν επιβάλαμε </w:t>
      </w:r>
      <w:r>
        <w:rPr>
          <w:rFonts w:eastAsia="Times New Roman"/>
          <w:szCs w:val="24"/>
        </w:rPr>
        <w:lastRenderedPageBreak/>
        <w:t>ψηφισμένους φόρους, το τέλος χρήσης συχνοτήτων και το</w:t>
      </w:r>
      <w:r>
        <w:rPr>
          <w:rFonts w:eastAsia="Times New Roman"/>
          <w:szCs w:val="24"/>
        </w:rPr>
        <w:t>ν</w:t>
      </w:r>
      <w:r>
        <w:rPr>
          <w:rFonts w:eastAsia="Times New Roman"/>
          <w:szCs w:val="24"/>
        </w:rPr>
        <w:t xml:space="preserve"> φόρο διαφήμισης, τους οποίους αυτή η Κυβέρνηση καταλόγισε και εισέπραξε 60 εκατομμύρια. Είναι ψηφισμένοι νόμοι! Είναι ψηφισμένοι, όμως, με την παλιά νοοτροπία, ό</w:t>
      </w:r>
      <w:r>
        <w:rPr>
          <w:rFonts w:eastAsia="Times New Roman"/>
          <w:szCs w:val="24"/>
        </w:rPr>
        <w:t>τι θα το ψηφίσω αλλά δεν θα το εφαρμόσω.</w:t>
      </w:r>
    </w:p>
    <w:p w14:paraId="02D99CF8" w14:textId="77777777" w:rsidR="00D3277D" w:rsidRDefault="009F72F4">
      <w:pPr>
        <w:spacing w:after="0" w:line="600" w:lineRule="auto"/>
        <w:ind w:firstLine="720"/>
        <w:jc w:val="both"/>
        <w:rPr>
          <w:rFonts w:eastAsia="Times New Roman"/>
          <w:szCs w:val="24"/>
        </w:rPr>
      </w:pPr>
      <w:r>
        <w:rPr>
          <w:rFonts w:eastAsia="Times New Roman"/>
          <w:szCs w:val="24"/>
        </w:rPr>
        <w:t xml:space="preserve">Διότι, διαγωνισμό για τα μέσα ενημέρωσης προέβλεπαν και άλλοι νόμοι, μέχρι και ο νόμος Βενιζέλου. Προχθές στην Επιτροπή Θεσμών και Διαφάνειας πέρα από τα ευτράπελα, είχαμε και τον κ. Βενιζέλο να υποστηρίζει ότι εάν </w:t>
      </w:r>
      <w:r>
        <w:rPr>
          <w:rFonts w:eastAsia="Times New Roman"/>
          <w:szCs w:val="24"/>
        </w:rPr>
        <w:t xml:space="preserve">έμενε για λίγο ακόμα στο Υπουργείο του, θα γινόταν διαγωνισμός για τα </w:t>
      </w:r>
      <w:r>
        <w:rPr>
          <w:rFonts w:eastAsia="Times New Roman"/>
          <w:szCs w:val="24"/>
          <w:lang w:val="en-US"/>
        </w:rPr>
        <w:t>media</w:t>
      </w:r>
      <w:r>
        <w:rPr>
          <w:rFonts w:eastAsia="Times New Roman"/>
          <w:szCs w:val="24"/>
        </w:rPr>
        <w:t>. Και ξαφνικά πήγαμε πίσω είκοσι χρόνια επειδή έγινε αυτή η μετακίνηση.</w:t>
      </w:r>
    </w:p>
    <w:p w14:paraId="02D99CF9" w14:textId="77777777" w:rsidR="00D3277D" w:rsidRDefault="009F72F4">
      <w:pPr>
        <w:spacing w:after="0" w:line="600" w:lineRule="auto"/>
        <w:ind w:firstLine="720"/>
        <w:jc w:val="both"/>
        <w:rPr>
          <w:rFonts w:eastAsia="Times New Roman"/>
          <w:szCs w:val="24"/>
        </w:rPr>
      </w:pPr>
      <w:r>
        <w:rPr>
          <w:rFonts w:eastAsia="Times New Roman"/>
          <w:szCs w:val="24"/>
        </w:rPr>
        <w:t>Προφανώς δεν ήταν γι’ αυτόν τον λόγο. Ήταν γιατί το πολιτικό σύστημα είχε επιλέξει μια συμμαχία, η οποία ήταν</w:t>
      </w:r>
      <w:r>
        <w:rPr>
          <w:rFonts w:eastAsia="Times New Roman"/>
          <w:szCs w:val="24"/>
        </w:rPr>
        <w:t xml:space="preserve"> –θα έλεγα- και ετεροβαρής υπέρ των συμφερόντων, με αυτά τα συμφέροντα.</w:t>
      </w:r>
    </w:p>
    <w:p w14:paraId="02D99CFA" w14:textId="77777777" w:rsidR="00D3277D" w:rsidRDefault="009F72F4">
      <w:pPr>
        <w:spacing w:after="0" w:line="600" w:lineRule="auto"/>
        <w:ind w:firstLine="720"/>
        <w:jc w:val="both"/>
        <w:rPr>
          <w:rFonts w:eastAsia="Times New Roman"/>
          <w:szCs w:val="24"/>
        </w:rPr>
      </w:pPr>
      <w:r>
        <w:rPr>
          <w:rFonts w:eastAsia="Times New Roman"/>
          <w:szCs w:val="24"/>
        </w:rPr>
        <w:t xml:space="preserve">Τώρα κάποιοι διαμαρτύρονται και διαμαρτύρονται μέσα από </w:t>
      </w:r>
      <w:proofErr w:type="spellStart"/>
      <w:r>
        <w:rPr>
          <w:rFonts w:eastAsia="Times New Roman"/>
          <w:szCs w:val="24"/>
        </w:rPr>
        <w:t>μονοθεματικά</w:t>
      </w:r>
      <w:proofErr w:type="spellEnd"/>
      <w:r>
        <w:rPr>
          <w:rFonts w:eastAsia="Times New Roman"/>
          <w:szCs w:val="24"/>
        </w:rPr>
        <w:t xml:space="preserve"> δελτία, με αήθεις επιθέσεις, προσωπικές </w:t>
      </w:r>
      <w:proofErr w:type="spellStart"/>
      <w:r>
        <w:rPr>
          <w:rFonts w:eastAsia="Times New Roman"/>
          <w:szCs w:val="24"/>
        </w:rPr>
        <w:t>στοχοποιήσεις</w:t>
      </w:r>
      <w:proofErr w:type="spellEnd"/>
      <w:r>
        <w:rPr>
          <w:rFonts w:eastAsia="Times New Roman"/>
          <w:szCs w:val="24"/>
        </w:rPr>
        <w:t xml:space="preserve"> και πολλές φορές με χυδαία πολεμική, γιατί χάνουν αυτά τα προνόμια. Αντισυνταγματικός –λέει- ο νόμος. Μάλιστα. Δεν θα κάνω κα</w:t>
      </w:r>
      <w:r>
        <w:rPr>
          <w:rFonts w:eastAsia="Times New Roman"/>
          <w:szCs w:val="24"/>
        </w:rPr>
        <w:t>μ</w:t>
      </w:r>
      <w:r>
        <w:rPr>
          <w:rFonts w:eastAsia="Times New Roman"/>
          <w:szCs w:val="24"/>
        </w:rPr>
        <w:t xml:space="preserve">μία πρόβλεψη. </w:t>
      </w:r>
    </w:p>
    <w:p w14:paraId="02D99CFB" w14:textId="77777777" w:rsidR="00D3277D" w:rsidRDefault="009F72F4">
      <w:pPr>
        <w:spacing w:after="0" w:line="600" w:lineRule="auto"/>
        <w:ind w:firstLine="720"/>
        <w:jc w:val="both"/>
        <w:rPr>
          <w:rFonts w:eastAsia="Times New Roman"/>
          <w:szCs w:val="24"/>
        </w:rPr>
      </w:pPr>
      <w:r>
        <w:rPr>
          <w:rFonts w:eastAsia="Times New Roman"/>
          <w:szCs w:val="24"/>
        </w:rPr>
        <w:lastRenderedPageBreak/>
        <w:t>Θα πω μόνο τι έχει πει το Συμβούλιο της Επικρατείας, όποτε έχει κληθεί να αποφανθεί επί του ζητήματος της τηλεοπτι</w:t>
      </w:r>
      <w:r>
        <w:rPr>
          <w:rFonts w:eastAsia="Times New Roman"/>
          <w:szCs w:val="24"/>
        </w:rPr>
        <w:t xml:space="preserve">κής πραγματικότητας. Έχει πει από το 2010, πρώτον, ότι είναι αντισυνταγματική η πραγματικότητα της μη </w:t>
      </w:r>
      <w:proofErr w:type="spellStart"/>
      <w:r>
        <w:rPr>
          <w:rFonts w:eastAsia="Times New Roman"/>
          <w:szCs w:val="24"/>
        </w:rPr>
        <w:t>αδειοδότησης</w:t>
      </w:r>
      <w:proofErr w:type="spellEnd"/>
      <w:r>
        <w:rPr>
          <w:rFonts w:eastAsia="Times New Roman"/>
          <w:szCs w:val="24"/>
        </w:rPr>
        <w:t xml:space="preserve">. Και όσες φορές –δεκάδες- εκλήθη προσφάτως να αποφανθεί για τις ρυθμίσεις και τις διοικητικές πράξεις του </w:t>
      </w:r>
      <w:r>
        <w:rPr>
          <w:rFonts w:eastAsia="Times New Roman"/>
          <w:szCs w:val="24"/>
        </w:rPr>
        <w:t>ν.</w:t>
      </w:r>
      <w:r>
        <w:rPr>
          <w:rFonts w:eastAsia="Times New Roman"/>
          <w:szCs w:val="24"/>
        </w:rPr>
        <w:t xml:space="preserve">4339, </w:t>
      </w:r>
      <w:proofErr w:type="spellStart"/>
      <w:r>
        <w:rPr>
          <w:rFonts w:eastAsia="Times New Roman"/>
          <w:szCs w:val="24"/>
        </w:rPr>
        <w:t>απεφάνθη</w:t>
      </w:r>
      <w:proofErr w:type="spellEnd"/>
      <w:r>
        <w:rPr>
          <w:rFonts w:eastAsia="Times New Roman"/>
          <w:szCs w:val="24"/>
        </w:rPr>
        <w:t xml:space="preserve">, απορρίπτοντας τα </w:t>
      </w:r>
      <w:r>
        <w:rPr>
          <w:rFonts w:eastAsia="Times New Roman"/>
          <w:szCs w:val="24"/>
        </w:rPr>
        <w:t>ασφαλιστικά μέτρα των καναλιών, ότι υπάρχει λόγος δημοσίου συμφέροντος για την ταχεία ολοκλήρωση της διαγωνιστικής διαδικασίας. Αυτή είναι η πραγματικότητα.</w:t>
      </w:r>
    </w:p>
    <w:p w14:paraId="02D99CFC"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Ας </w:t>
      </w:r>
      <w:r>
        <w:rPr>
          <w:rFonts w:eastAsia="Times New Roman" w:cs="Times New Roman"/>
          <w:szCs w:val="24"/>
        </w:rPr>
        <w:t>αφήσουμε κατά μέρος τις κατηγορίες περί επηρεασμού της δικαιοσύνης. Εδώ, σε αυτό το Βήμα ήταν πρ</w:t>
      </w:r>
      <w:r>
        <w:rPr>
          <w:rFonts w:eastAsia="Times New Roman" w:cs="Times New Roman"/>
          <w:szCs w:val="24"/>
        </w:rPr>
        <w:t>ιν από λίγη ώρα ο Αρχηγός της Νέας Δημοκρατίας και είπε δώδεκα φορές τον ν.4339, τον νόμο μας για τις τηλεοπτικές άδειες, αντισυνταγματικό. Τι είναι αυτό; Δεν προεξοφλεί αυτό απόφαση της δικαιοσύνης; Δεν είναι πίεση προς τους δικαστές; Ή μήπως δεν τη βλέπε</w:t>
      </w:r>
      <w:r>
        <w:rPr>
          <w:rFonts w:eastAsia="Times New Roman" w:cs="Times New Roman"/>
          <w:szCs w:val="24"/>
        </w:rPr>
        <w:t xml:space="preserve">τε και εσείς, κύριοι της Νέας Δημοκρατίας, την τηλεοπτική πίεση προς τους δικαστές; Δεν την αντιλαμβάνεστε, δεν την οσμίζεστε, δεν τη </w:t>
      </w:r>
      <w:r>
        <w:rPr>
          <w:rFonts w:eastAsia="Times New Roman" w:cs="Times New Roman"/>
          <w:szCs w:val="24"/>
        </w:rPr>
        <w:lastRenderedPageBreak/>
        <w:t xml:space="preserve">βλέπετε αυτήν την επίθεση στους δικαστές; Εν πάση </w:t>
      </w:r>
      <w:proofErr w:type="spellStart"/>
      <w:r>
        <w:rPr>
          <w:rFonts w:eastAsia="Times New Roman" w:cs="Times New Roman"/>
          <w:szCs w:val="24"/>
        </w:rPr>
        <w:t>περιπτώσει</w:t>
      </w:r>
      <w:proofErr w:type="spellEnd"/>
      <w:r>
        <w:rPr>
          <w:rFonts w:eastAsia="Times New Roman" w:cs="Times New Roman"/>
          <w:szCs w:val="24"/>
        </w:rPr>
        <w:t>, νομίζω ότι αυτή επιλογή της Νέας Δημοκρατίας είναι πραγματικ</w:t>
      </w:r>
      <w:r>
        <w:rPr>
          <w:rFonts w:eastAsia="Times New Roman" w:cs="Times New Roman"/>
          <w:szCs w:val="24"/>
        </w:rPr>
        <w:t>ά ένα λυπηρό φαινόμενο για τη δημοκρατία μας.</w:t>
      </w:r>
    </w:p>
    <w:p w14:paraId="02D99CFD"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Λένε ότι η αποκλειστική αρμοδιότητα είναι στο Εθνικό Συμβούλιο Ραδιοτηλεόρασης. Να μην υπενθυμίσω ξανά τι έχει εκστομιστεί όχι για το πρόσωπό μου, αλλά για τον Υπουργό που θα κρατούσε το χαρτοφυλάκιο που έχω τη</w:t>
      </w:r>
      <w:r>
        <w:rPr>
          <w:rFonts w:eastAsia="Times New Roman" w:cs="Times New Roman"/>
          <w:szCs w:val="24"/>
        </w:rPr>
        <w:t xml:space="preserve">ν τιμή και το βάρος να κρατώ εγώ. Οποιοσδήποτε και να ήταν στη θέση μου θα λέγονταν τα ίδια, περί Βόρειας Κορέας, χούντας, </w:t>
      </w:r>
      <w:proofErr w:type="spellStart"/>
      <w:r>
        <w:rPr>
          <w:rFonts w:eastAsia="Times New Roman" w:cs="Times New Roman"/>
          <w:szCs w:val="24"/>
        </w:rPr>
        <w:t>Γεωργαλά</w:t>
      </w:r>
      <w:proofErr w:type="spellEnd"/>
      <w:r>
        <w:rPr>
          <w:rFonts w:eastAsia="Times New Roman" w:cs="Times New Roman"/>
          <w:szCs w:val="24"/>
        </w:rPr>
        <w:t xml:space="preserve">. </w:t>
      </w:r>
    </w:p>
    <w:p w14:paraId="02D99CFE"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Θυμίζω στο Σώμα ότι και οι προηγούμενοι νόμοι την αρμοδιότητα για τον αριθμό των τηλεοπτικών σταθμών την είχαν στο επίπεδο</w:t>
      </w:r>
      <w:r>
        <w:rPr>
          <w:rFonts w:eastAsia="Times New Roman" w:cs="Times New Roman"/>
          <w:szCs w:val="24"/>
        </w:rPr>
        <w:t xml:space="preserve"> της υπουργικής απόφασης μετά από γνώμη του Εθνικού Συμβουλίου Ραδιοτηλεόρασης, βέβαια, αλλά υπουργική απόφαση. Για πρώτη φορά η απόφαση για τον αριθμό των αδειών πήγε στο Κοινοβούλιο και το Κοινοβούλιο αποφάσισε και έχει γίνει, λοιπόν, ο διαγωνισμός. </w:t>
      </w:r>
    </w:p>
    <w:p w14:paraId="02D99CFF"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Εδώ</w:t>
      </w:r>
      <w:r>
        <w:rPr>
          <w:rFonts w:eastAsia="Times New Roman" w:cs="Times New Roman"/>
          <w:szCs w:val="24"/>
        </w:rPr>
        <w:t xml:space="preserve">, όμως, η Νέα Δημοκρατία έχει πέσει σε μια θεμελιώδη αντίφαση. Έχει δύο επιχειρήματα, τον αριθμό των αδειών και την αρμοδιότητα. Τι λέει; Η αρμοδιότητα δεν πρέπει να είναι για κανένα θέμα στην </w:t>
      </w:r>
      <w:r>
        <w:rPr>
          <w:rFonts w:eastAsia="Times New Roman" w:cs="Times New Roman"/>
          <w:szCs w:val="24"/>
        </w:rPr>
        <w:lastRenderedPageBreak/>
        <w:t>Κυβέρνηση και όταν έρθει η Νέα Δημοκρατία θα δώσει άπειρες άδει</w:t>
      </w:r>
      <w:r>
        <w:rPr>
          <w:rFonts w:eastAsia="Times New Roman" w:cs="Times New Roman"/>
          <w:szCs w:val="24"/>
        </w:rPr>
        <w:t>ες. Δεν κατάλαβα, όταν έρθει η Νέα Δημοκρατία δεν θα είναι αρμοδιότητα του Εθνικού Συμβουλίου Ραδιοτηλεόρασης να αποφασίζει για τον αριθμό των αδειών; Όχι, δεν θα είναι. Δηλαδή, τάζει η Νέα Δημοκρατία ότι θα κάνει κάτι για το οποίο δεν θα έχει την αρμοδιότ</w:t>
      </w:r>
      <w:r>
        <w:rPr>
          <w:rFonts w:eastAsia="Times New Roman" w:cs="Times New Roman"/>
          <w:szCs w:val="24"/>
        </w:rPr>
        <w:t xml:space="preserve">ητα, εάν ισχύουν αυτά που λέει. </w:t>
      </w:r>
    </w:p>
    <w:p w14:paraId="02D99D00"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Αλλά, δεν ισχύουν αυτά που λέει. Βρίσκουμε οποιαδήποτε δικαιολογία, σε οποιαδήποτε φάση για να πολεμήσουμε τον διαγωνισμό. Να σας θυμίσω για τον Τούρκο </w:t>
      </w:r>
      <w:proofErr w:type="spellStart"/>
      <w:r>
        <w:rPr>
          <w:rFonts w:eastAsia="Times New Roman" w:cs="Times New Roman"/>
          <w:szCs w:val="24"/>
        </w:rPr>
        <w:t>καναλάρχη</w:t>
      </w:r>
      <w:proofErr w:type="spellEnd"/>
      <w:r>
        <w:rPr>
          <w:rFonts w:eastAsia="Times New Roman" w:cs="Times New Roman"/>
          <w:szCs w:val="24"/>
        </w:rPr>
        <w:t xml:space="preserve">; Ποιος τον θυμάται τον Τούρκο </w:t>
      </w:r>
      <w:proofErr w:type="spellStart"/>
      <w:r>
        <w:rPr>
          <w:rFonts w:eastAsia="Times New Roman" w:cs="Times New Roman"/>
          <w:szCs w:val="24"/>
        </w:rPr>
        <w:t>καναλάρχη</w:t>
      </w:r>
      <w:proofErr w:type="spellEnd"/>
      <w:r>
        <w:rPr>
          <w:rFonts w:eastAsia="Times New Roman" w:cs="Times New Roman"/>
          <w:szCs w:val="24"/>
        </w:rPr>
        <w:t>; Να σας θυμίσω τις κρ</w:t>
      </w:r>
      <w:r>
        <w:rPr>
          <w:rFonts w:eastAsia="Times New Roman" w:cs="Times New Roman"/>
          <w:szCs w:val="24"/>
        </w:rPr>
        <w:t xml:space="preserve">αυγές ότι το όλο ζήτημα του διαγωνισμού είναι να μην πάρει άδεια ο </w:t>
      </w:r>
      <w:r>
        <w:rPr>
          <w:rFonts w:eastAsia="Times New Roman" w:cs="Times New Roman"/>
          <w:szCs w:val="24"/>
        </w:rPr>
        <w:t>«</w:t>
      </w:r>
      <w:r>
        <w:rPr>
          <w:rFonts w:eastAsia="Times New Roman" w:cs="Times New Roman"/>
          <w:szCs w:val="24"/>
        </w:rPr>
        <w:t>ΣΚΑΪ</w:t>
      </w:r>
      <w:r>
        <w:rPr>
          <w:rFonts w:eastAsia="Times New Roman" w:cs="Times New Roman"/>
          <w:szCs w:val="24"/>
        </w:rPr>
        <w:t>»</w:t>
      </w:r>
      <w:r>
        <w:rPr>
          <w:rFonts w:eastAsia="Times New Roman" w:cs="Times New Roman"/>
          <w:szCs w:val="24"/>
        </w:rPr>
        <w:t xml:space="preserve">, ο </w:t>
      </w:r>
      <w:r>
        <w:rPr>
          <w:rFonts w:eastAsia="Times New Roman" w:cs="Times New Roman"/>
          <w:szCs w:val="24"/>
        </w:rPr>
        <w:t>«</w:t>
      </w:r>
      <w:r>
        <w:rPr>
          <w:rFonts w:eastAsia="Times New Roman" w:cs="Times New Roman"/>
          <w:szCs w:val="24"/>
        </w:rPr>
        <w:t>ΣΚΑΪ</w:t>
      </w:r>
      <w:r>
        <w:rPr>
          <w:rFonts w:eastAsia="Times New Roman" w:cs="Times New Roman"/>
          <w:szCs w:val="24"/>
        </w:rPr>
        <w:t>»</w:t>
      </w:r>
      <w:r>
        <w:rPr>
          <w:rFonts w:eastAsia="Times New Roman" w:cs="Times New Roman"/>
          <w:szCs w:val="24"/>
        </w:rPr>
        <w:t xml:space="preserve"> που πρώτος υπέβαλε φάκελο, πρώτος πήρε άδεια και πρώτος κατέβαλε και τη δόση. Μετά είχαμε την </w:t>
      </w:r>
      <w:proofErr w:type="spellStart"/>
      <w:r>
        <w:rPr>
          <w:rFonts w:eastAsia="Times New Roman" w:cs="Times New Roman"/>
          <w:szCs w:val="24"/>
        </w:rPr>
        <w:t>Καλογριτσιάδα</w:t>
      </w:r>
      <w:proofErr w:type="spellEnd"/>
      <w:r>
        <w:rPr>
          <w:rFonts w:eastAsia="Times New Roman" w:cs="Times New Roman"/>
          <w:szCs w:val="24"/>
        </w:rPr>
        <w:t xml:space="preserve"> και ολίγα επεισόδια από Σαββίδη. Δηλαδή, τέτοια ευελιξία και προ</w:t>
      </w:r>
      <w:r>
        <w:rPr>
          <w:rFonts w:eastAsia="Times New Roman" w:cs="Times New Roman"/>
          <w:szCs w:val="24"/>
        </w:rPr>
        <w:t xml:space="preserve">σαρμοστικότητα πραγματικά είναι άξια θαυμασμού. </w:t>
      </w:r>
    </w:p>
    <w:p w14:paraId="02D99D01"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Παρ’ όλη την ευελιξία υπάρχει ένας κοινός παρονομαστής, δηλαδή, να μην ακουμπήσουν το καθεστώς της αεροπειρατείας. Διότι στην Ελλάδα, κυρίες και κύριοι Βουλευτές, είχαμε αεροπειρατεία, κανονική αεροπειρατεία</w:t>
      </w:r>
      <w:r>
        <w:rPr>
          <w:rFonts w:eastAsia="Times New Roman" w:cs="Times New Roman"/>
          <w:szCs w:val="24"/>
        </w:rPr>
        <w:t xml:space="preserve">. Ο αέρας της χώρας υπεκλάπη και υπεκλάπη σε συνθήκες οικονομικά και πολιτικά δύσκολες, όπου αυτό το κλειστό κλαμπ </w:t>
      </w:r>
      <w:proofErr w:type="spellStart"/>
      <w:r>
        <w:rPr>
          <w:rFonts w:eastAsia="Times New Roman" w:cs="Times New Roman"/>
          <w:szCs w:val="24"/>
        </w:rPr>
        <w:t>καναλαρχών</w:t>
      </w:r>
      <w:proofErr w:type="spellEnd"/>
      <w:r>
        <w:rPr>
          <w:rFonts w:eastAsia="Times New Roman" w:cs="Times New Roman"/>
          <w:szCs w:val="24"/>
        </w:rPr>
        <w:t xml:space="preserve">, οι οποίοι με τρόπο σκοτεινό είχαν πάρει το καθεστώς προσωρινής νόμιμης λειτουργίας, με μια ιδιότυπη χρησικτησία στις τηλεοπτικές </w:t>
      </w:r>
      <w:r>
        <w:rPr>
          <w:rFonts w:eastAsia="Times New Roman" w:cs="Times New Roman"/>
          <w:szCs w:val="24"/>
        </w:rPr>
        <w:t xml:space="preserve">συχνότητες, κατάφερε να βάλει στο χέρι και το δίκτυο των κεραιών. Δηλαδή, να καταστούν οι ίδιοι, το κλειστό κλαμπ, η κλειστή τους εταιρεία ως μοναδικός ψηφιακός </w:t>
      </w:r>
      <w:proofErr w:type="spellStart"/>
      <w:r>
        <w:rPr>
          <w:rFonts w:eastAsia="Times New Roman" w:cs="Times New Roman"/>
          <w:szCs w:val="24"/>
        </w:rPr>
        <w:t>πάροχος</w:t>
      </w:r>
      <w:proofErr w:type="spellEnd"/>
      <w:r>
        <w:rPr>
          <w:rFonts w:eastAsia="Times New Roman" w:cs="Times New Roman"/>
          <w:szCs w:val="24"/>
        </w:rPr>
        <w:t xml:space="preserve">. </w:t>
      </w:r>
    </w:p>
    <w:p w14:paraId="02D99D02"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 xml:space="preserve">ώς το έκαναν αυτό; </w:t>
      </w:r>
      <w:proofErr w:type="spellStart"/>
      <w:r>
        <w:rPr>
          <w:rFonts w:eastAsia="Times New Roman" w:cs="Times New Roman"/>
          <w:szCs w:val="24"/>
        </w:rPr>
        <w:t>Οικοδομήθηκε</w:t>
      </w:r>
      <w:proofErr w:type="spellEnd"/>
      <w:r>
        <w:rPr>
          <w:rFonts w:eastAsia="Times New Roman" w:cs="Times New Roman"/>
          <w:szCs w:val="24"/>
        </w:rPr>
        <w:t xml:space="preserve"> ένας διαγωνισμός, ο οποίος είχε ασφυκτικά χρονικά πε</w:t>
      </w:r>
      <w:r>
        <w:rPr>
          <w:rFonts w:eastAsia="Times New Roman" w:cs="Times New Roman"/>
          <w:szCs w:val="24"/>
        </w:rPr>
        <w:t xml:space="preserve">ριθώρια, διεξήχθη με μόνο έναν συμμετέχοντα και είχε και τη ρήτρα, </w:t>
      </w:r>
      <w:proofErr w:type="spellStart"/>
      <w:r>
        <w:rPr>
          <w:rFonts w:eastAsia="Times New Roman" w:cs="Times New Roman"/>
          <w:szCs w:val="24"/>
        </w:rPr>
        <w:t>άκουσον-άκουσον</w:t>
      </w:r>
      <w:proofErr w:type="spellEnd"/>
      <w:r>
        <w:rPr>
          <w:rFonts w:eastAsia="Times New Roman" w:cs="Times New Roman"/>
          <w:szCs w:val="24"/>
        </w:rPr>
        <w:t>, ότι εάν είναι ένας ο συμμετέχων δεν κηρύσσεται άγονος ο διαγωνισμός, αλλά κηρύσσεται νικητής του διαγωνισμού στην τιμή εκκίνησης, δηλαδή 18 εκατομμύρια για όλο το φάσμα, γι</w:t>
      </w:r>
      <w:r>
        <w:rPr>
          <w:rFonts w:eastAsia="Times New Roman" w:cs="Times New Roman"/>
          <w:szCs w:val="24"/>
        </w:rPr>
        <w:t xml:space="preserve">α δεκαπέντε χρόνια. Για όλο το φάσμα 18 εκατομμύρια, για δεκαπέντε χρόνια! Απ’ αυτά έχουν καταβληθεί τα 6 εκατομμύρια και η επόμενη δόση είναι </w:t>
      </w:r>
      <w:r>
        <w:rPr>
          <w:rFonts w:eastAsia="Times New Roman" w:cs="Times New Roman"/>
          <w:szCs w:val="24"/>
        </w:rPr>
        <w:lastRenderedPageBreak/>
        <w:t xml:space="preserve">τον Μάρτιο του 2017, διότι πρέπει να διευκολύνουμε κιόλας, απ’ ό,τι καταλαβαίνω. Αυτή είναι η πραγματικότητα. </w:t>
      </w:r>
    </w:p>
    <w:p w14:paraId="02D99D03"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Κα</w:t>
      </w:r>
      <w:r>
        <w:rPr>
          <w:rFonts w:eastAsia="Times New Roman" w:cs="Times New Roman"/>
          <w:szCs w:val="24"/>
        </w:rPr>
        <w:t>ταλαβαίνετε τι είχε συμβεί στην Ελλάδα; Δυστυχώς βρήκαν το πολιτικό σύστημα σε φάση απόλυτης αδυναμίας και μεθοδεύτηκε μια συναλλαγή, για την οποία επιτρέψτε μου –και απευθύνομαι σε όσους σπαταλούν χρόνο και στα τηλεοπτικά παράθυρα και μέσα στην Εθνική Αντ</w:t>
      </w:r>
      <w:r>
        <w:rPr>
          <w:rFonts w:eastAsia="Times New Roman" w:cs="Times New Roman"/>
          <w:szCs w:val="24"/>
        </w:rPr>
        <w:t>ιπροσωπεία να μιλούν για τα πόθεν έσχες- κανένας έλεγχος οικονομικών στοιχείων δεν υπήρχε.</w:t>
      </w:r>
    </w:p>
    <w:p w14:paraId="02D99D04"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Σε αυτόν τον διαγωνισμό θα μπορούσε κάποιος με οποιαδήποτε προέλευση χρήματων να συμμετέχει. Αυτός θα ήταν ο διαγωνισμός στον οποίο οποιοδήποτε «παράθυρο» θα είχε πα</w:t>
      </w:r>
      <w:r>
        <w:rPr>
          <w:rFonts w:eastAsia="Times New Roman" w:cs="Times New Roman"/>
          <w:szCs w:val="24"/>
        </w:rPr>
        <w:t xml:space="preserve">ραβιαστεί. </w:t>
      </w:r>
    </w:p>
    <w:p w14:paraId="02D99D05"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Εμείς οργανώσαμε διαγωνισμό ο οποίος είχε αλλεπάλληλα «φίλτρα». Κόπηκε ο τηλεοπτικός σταθμός «ΑΡΤ», διότι δεν κατέθεσε το παράβολο, κόπηκε ο τηλεοπτικός σταθμός «</w:t>
      </w:r>
      <w:r>
        <w:rPr>
          <w:rFonts w:eastAsia="Times New Roman" w:cs="Times New Roman"/>
          <w:szCs w:val="24"/>
          <w:lang w:val="en-US"/>
        </w:rPr>
        <w:t>MEGA</w:t>
      </w:r>
      <w:r>
        <w:rPr>
          <w:rFonts w:eastAsia="Times New Roman" w:cs="Times New Roman"/>
          <w:szCs w:val="24"/>
        </w:rPr>
        <w:t>», διότι δεν είχε τραπεζική ενημερότητα, κόπηκε ο τηλεοπτικός σταθμός «Ε», διό</w:t>
      </w:r>
      <w:r>
        <w:rPr>
          <w:rFonts w:eastAsia="Times New Roman" w:cs="Times New Roman"/>
          <w:szCs w:val="24"/>
        </w:rPr>
        <w:t xml:space="preserve">τι δεν έφερε να καταθέσει την κατάλληλη </w:t>
      </w:r>
      <w:r>
        <w:rPr>
          <w:rFonts w:eastAsia="Times New Roman" w:cs="Times New Roman"/>
          <w:szCs w:val="24"/>
        </w:rPr>
        <w:lastRenderedPageBreak/>
        <w:t>εγγυητική επιστολή και, βεβαίως, κόπηκε και η εταιρεία του κ. Καλογρίτσα, διότι δεν κατέβαλε το τίμημα της πρώτης δόσης εγκαίρως, αλλά δεν διαταράχθηκε ο διαγωνισμός.</w:t>
      </w:r>
    </w:p>
    <w:p w14:paraId="02D99D06"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Και ξέρετε γιατί; Διότι όλα είχαν προβλεφθεί και </w:t>
      </w:r>
      <w:r>
        <w:rPr>
          <w:rFonts w:eastAsia="Times New Roman" w:cs="Times New Roman"/>
          <w:szCs w:val="24"/>
        </w:rPr>
        <w:t>υπήρχε κατάλογος επιλαχόντων. Έτσι, αντικαταστάθηκε ο έκπτωτος συμμετέχων αυτόματα, ήρθε ο επόμενος και κατέβαλε το τίμημα και τώρα έχουμε εισπράξει 90 εκατομμύρια. Ξαναλέω, 90 εκατομμύρια, δηλαδή τέσσερις φορές παραπάνω απ’ ό,τι είναι το συνολικό τίμημα γ</w:t>
      </w:r>
      <w:r>
        <w:rPr>
          <w:rFonts w:eastAsia="Times New Roman" w:cs="Times New Roman"/>
          <w:szCs w:val="24"/>
        </w:rPr>
        <w:t xml:space="preserve">ια τον ψηφιακό </w:t>
      </w:r>
      <w:proofErr w:type="spellStart"/>
      <w:r>
        <w:rPr>
          <w:rFonts w:eastAsia="Times New Roman" w:cs="Times New Roman"/>
          <w:szCs w:val="24"/>
        </w:rPr>
        <w:t>πάροχο</w:t>
      </w:r>
      <w:proofErr w:type="spellEnd"/>
      <w:r>
        <w:rPr>
          <w:rFonts w:eastAsia="Times New Roman" w:cs="Times New Roman"/>
          <w:szCs w:val="24"/>
        </w:rPr>
        <w:t xml:space="preserve"> στον διαγωνισμό που κάνατε εσείς. Και μιλώ για την πρώτη δόση.</w:t>
      </w:r>
    </w:p>
    <w:p w14:paraId="02D99D07"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Προσέξτε, 258 εκατομμύρια συν 60 εκατομμύρια από τα τέλη χρήσης συχνοτήτων και τον φόρο διαφήμισης, που έχουν εισπραχθεί μέχρι τώρα, μας κάνουν 310 εκατομμύρια. Περιμέναμε</w:t>
      </w:r>
      <w:r>
        <w:rPr>
          <w:rFonts w:eastAsia="Times New Roman" w:cs="Times New Roman"/>
          <w:szCs w:val="24"/>
        </w:rPr>
        <w:t xml:space="preserve"> εμείς αγάπες και λουλούδια από τους </w:t>
      </w:r>
      <w:proofErr w:type="spellStart"/>
      <w:r>
        <w:rPr>
          <w:rFonts w:eastAsia="Times New Roman" w:cs="Times New Roman"/>
          <w:szCs w:val="24"/>
        </w:rPr>
        <w:t>καναλάρχες</w:t>
      </w:r>
      <w:proofErr w:type="spellEnd"/>
      <w:r>
        <w:rPr>
          <w:rFonts w:eastAsia="Times New Roman" w:cs="Times New Roman"/>
          <w:szCs w:val="24"/>
        </w:rPr>
        <w:t xml:space="preserve"> ή </w:t>
      </w:r>
      <w:proofErr w:type="spellStart"/>
      <w:r>
        <w:rPr>
          <w:rFonts w:eastAsia="Times New Roman" w:cs="Times New Roman"/>
          <w:szCs w:val="24"/>
        </w:rPr>
        <w:t>μονοθεματικά</w:t>
      </w:r>
      <w:proofErr w:type="spellEnd"/>
      <w:r>
        <w:rPr>
          <w:rFonts w:eastAsia="Times New Roman" w:cs="Times New Roman"/>
          <w:szCs w:val="24"/>
        </w:rPr>
        <w:t xml:space="preserve"> δελτία να μας αποθεώνουν; Όχι. </w:t>
      </w:r>
    </w:p>
    <w:p w14:paraId="02D99D08"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Άκουσα από πολλούς να λένε «θα είναι η ίδια κατάσταση, έφυγαν οι παλιοί, ήρθαν οι καινούριοι». Ναι, υπάρχει όμως μια διαφορά. Οι προηγούμενοι ιδιοκτήτες καναλιών</w:t>
      </w:r>
      <w:r>
        <w:rPr>
          <w:rFonts w:eastAsia="Times New Roman" w:cs="Times New Roman"/>
          <w:szCs w:val="24"/>
        </w:rPr>
        <w:t xml:space="preserve"> ήξεραν ότι κατέχουν αυτό το πολύτιμο αγαθό, επειδή κατάφεραν να πατήσουν την πολιτεία στον σβέρκο. Αυτή τη φορά η πολιτεία βάζει τους κανόνες και θα πρέπει να το γνωρίζουν και οι ίδιοι, ότι όπως τους αποδόθηκε η άδεια, εάν δεν τηρήσουν τις προϋποθέσεις, έ</w:t>
      </w:r>
      <w:r>
        <w:rPr>
          <w:rFonts w:eastAsia="Times New Roman" w:cs="Times New Roman"/>
          <w:szCs w:val="24"/>
        </w:rPr>
        <w:t xml:space="preserve">τσι θα τους αφαιρεθεί. Απλά, καθαρά και ξάστερα. </w:t>
      </w:r>
    </w:p>
    <w:p w14:paraId="02D99D09"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Άκουσα ότι μόνο το τίμημα μας ενδιαφέρει. Ποιος το λέει αυτό; Δεν υπάρχουν οι ρυθμίσεις του Συντάγματος, που επιβάλλουν την ισονομία στην παρουσίαση των απόψεων; Δεν υπάρχουν οι ρυθμίσεις του </w:t>
      </w:r>
      <w:r>
        <w:rPr>
          <w:rFonts w:eastAsia="Times New Roman" w:cs="Times New Roman"/>
          <w:szCs w:val="24"/>
        </w:rPr>
        <w:t>π.δ</w:t>
      </w:r>
      <w:r>
        <w:rPr>
          <w:rFonts w:eastAsia="Times New Roman" w:cs="Times New Roman"/>
          <w:szCs w:val="24"/>
        </w:rPr>
        <w:t>.</w:t>
      </w:r>
      <w:r>
        <w:rPr>
          <w:rFonts w:eastAsia="Times New Roman" w:cs="Times New Roman"/>
          <w:szCs w:val="24"/>
        </w:rPr>
        <w:t xml:space="preserve">109/2010, </w:t>
      </w:r>
      <w:r>
        <w:rPr>
          <w:rFonts w:eastAsia="Times New Roman" w:cs="Times New Roman"/>
          <w:szCs w:val="24"/>
        </w:rPr>
        <w:t>που επιβάλλουν να μην υπάρχει προσβολή της ανθρώπινης αξιοπρέπειας, να μην αναπαράγονται ρατσιστικά και διχαστικά μηνύματα; Δεν υπάρχει ο ν</w:t>
      </w:r>
      <w:r>
        <w:rPr>
          <w:rFonts w:eastAsia="Times New Roman" w:cs="Times New Roman"/>
          <w:szCs w:val="24"/>
        </w:rPr>
        <w:t>.</w:t>
      </w:r>
      <w:r>
        <w:rPr>
          <w:rFonts w:eastAsia="Times New Roman" w:cs="Times New Roman"/>
          <w:szCs w:val="24"/>
        </w:rPr>
        <w:t>4339, του οποίου τις ρυθμίσεις για τη διεξαγωγή του διαγωνισμού ψήφισαν και κόμματα της Αντιπολίτευσης, πράγμα για τ</w:t>
      </w:r>
      <w:r>
        <w:rPr>
          <w:rFonts w:eastAsia="Times New Roman" w:cs="Times New Roman"/>
          <w:szCs w:val="24"/>
        </w:rPr>
        <w:t xml:space="preserve">ο οποίο είμαστε πολύ χαρούμενοι; </w:t>
      </w:r>
    </w:p>
    <w:p w14:paraId="02D99D0A"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Θέλω να πω ότι ο νόμος μας έχει διαρκείς υποχρεώσεις για τα </w:t>
      </w:r>
      <w:proofErr w:type="spellStart"/>
      <w:r>
        <w:rPr>
          <w:rFonts w:eastAsia="Times New Roman" w:cs="Times New Roman"/>
          <w:szCs w:val="24"/>
        </w:rPr>
        <w:t>λειτουργούντα</w:t>
      </w:r>
      <w:proofErr w:type="spellEnd"/>
      <w:r>
        <w:rPr>
          <w:rFonts w:eastAsia="Times New Roman" w:cs="Times New Roman"/>
          <w:szCs w:val="24"/>
        </w:rPr>
        <w:t xml:space="preserve"> κανάλια, για τα </w:t>
      </w:r>
      <w:proofErr w:type="spellStart"/>
      <w:r>
        <w:rPr>
          <w:rFonts w:eastAsia="Times New Roman" w:cs="Times New Roman"/>
          <w:szCs w:val="24"/>
        </w:rPr>
        <w:t>αδειοδοτημένα</w:t>
      </w:r>
      <w:proofErr w:type="spellEnd"/>
      <w:r>
        <w:rPr>
          <w:rFonts w:eastAsia="Times New Roman" w:cs="Times New Roman"/>
          <w:szCs w:val="24"/>
        </w:rPr>
        <w:t xml:space="preserve"> κανάλια, για το επίπεδο της απασχόλησης με τετρακόσιους εργαζόμενους πλήρους απασχόλησης, για τις </w:t>
      </w:r>
      <w:r>
        <w:rPr>
          <w:rFonts w:eastAsia="Times New Roman" w:cs="Times New Roman"/>
          <w:szCs w:val="24"/>
        </w:rPr>
        <w:t xml:space="preserve">κτηριακές </w:t>
      </w:r>
      <w:r>
        <w:rPr>
          <w:rFonts w:eastAsia="Times New Roman" w:cs="Times New Roman"/>
          <w:szCs w:val="24"/>
        </w:rPr>
        <w:t xml:space="preserve">υποδομές, </w:t>
      </w:r>
      <w:r>
        <w:rPr>
          <w:rFonts w:eastAsia="Times New Roman" w:cs="Times New Roman"/>
          <w:szCs w:val="24"/>
        </w:rPr>
        <w:t xml:space="preserve">για τα απαραίτητα δελτία ειδήσεων, για τον τεχνολογικό εξοπλισμό. Είναι υποχρεώσεις διαρκείς και αυτό το γνωρίζουν και οι νέοι υπερθεματιστές, που σε λίγες μέρες θα είναι αδειούχοι. </w:t>
      </w:r>
    </w:p>
    <w:p w14:paraId="02D99D0B"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Ξεκίνησε μετά η ιστορία ότι κάναμε, λέει, εμείς τον διαγωνισμό, για να κά</w:t>
      </w:r>
      <w:r>
        <w:rPr>
          <w:rFonts w:eastAsia="Times New Roman" w:cs="Times New Roman"/>
          <w:szCs w:val="24"/>
        </w:rPr>
        <w:t xml:space="preserve">νουμε τους δικούς μας </w:t>
      </w:r>
      <w:proofErr w:type="spellStart"/>
      <w:r>
        <w:rPr>
          <w:rFonts w:eastAsia="Times New Roman" w:cs="Times New Roman"/>
          <w:szCs w:val="24"/>
        </w:rPr>
        <w:t>καναλάρχες</w:t>
      </w:r>
      <w:proofErr w:type="spellEnd"/>
      <w:r>
        <w:rPr>
          <w:rFonts w:eastAsia="Times New Roman" w:cs="Times New Roman"/>
          <w:szCs w:val="24"/>
        </w:rPr>
        <w:t xml:space="preserve">. Προφανώς, να υποθέσω, εννοούν τον κ. Αλαφούζο; Τον κ. Μαρινάκη; Τον κ. Κυριακού; Τον κ. Σαββίδη; Μάλιστα. </w:t>
      </w:r>
    </w:p>
    <w:p w14:paraId="02D99D0C"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Βέβαια, είδαμε και τα ευτράπελα. Ξέρετε κάτι; Τα ευτράπελα είναι ευτράπελα. Ωραία, στήνονται δελτία ειδήσεων γύρω α</w:t>
      </w:r>
      <w:r>
        <w:rPr>
          <w:rFonts w:eastAsia="Times New Roman" w:cs="Times New Roman"/>
          <w:szCs w:val="24"/>
        </w:rPr>
        <w:t>πό ορισμένα ευτράπελα. Είδαμε, όμως, ότι ο διαγωνισμός έχει καταρρεύσει, επειδή κάποιος πήγε, λέει, στην τουαλέτα και βρισκόταν και κάποιος άλλος εκεί. Και εκεί που σκέφτεσαι «δεν μπορεί», βρίσκονται στελέχη της Αξιωματικής Αντιπολίτευσης που αξιοποιούν κα</w:t>
      </w:r>
      <w:r>
        <w:rPr>
          <w:rFonts w:eastAsia="Times New Roman" w:cs="Times New Roman"/>
          <w:szCs w:val="24"/>
        </w:rPr>
        <w:t xml:space="preserve">ι αυτές τις -ας </w:t>
      </w:r>
      <w:r>
        <w:rPr>
          <w:rFonts w:eastAsia="Times New Roman" w:cs="Times New Roman"/>
          <w:szCs w:val="24"/>
        </w:rPr>
        <w:lastRenderedPageBreak/>
        <w:t xml:space="preserve">πούμε- δικολαβικές απολήξεις, που μέσα στην απόγνωσή τους χρησιμοποίησαν οι δικηγόροι των </w:t>
      </w:r>
      <w:proofErr w:type="spellStart"/>
      <w:r>
        <w:rPr>
          <w:rFonts w:eastAsia="Times New Roman" w:cs="Times New Roman"/>
          <w:szCs w:val="24"/>
        </w:rPr>
        <w:t>καναλαρχών</w:t>
      </w:r>
      <w:proofErr w:type="spellEnd"/>
      <w:r>
        <w:rPr>
          <w:rFonts w:eastAsia="Times New Roman" w:cs="Times New Roman"/>
          <w:szCs w:val="24"/>
        </w:rPr>
        <w:t xml:space="preserve">. </w:t>
      </w:r>
    </w:p>
    <w:p w14:paraId="02D99D0D"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Μας κατηγορήσατε ότι κάναμε τον διαγωνισμό, για να πάρει κανάλι ο Καλογρίτσας. Και ξαφνικά δεν παίρνει κανάλι ο Καλογρίτσας και δεν έχουμ</w:t>
      </w:r>
      <w:r>
        <w:rPr>
          <w:rFonts w:eastAsia="Times New Roman" w:cs="Times New Roman"/>
          <w:szCs w:val="24"/>
        </w:rPr>
        <w:t>ε τι να πούμε! Γυρίζουμε τώρα και λέμε «θέλατε, τα είχατε φτιάξει όλα, για να πάρει κανάλι ο Καλογρίτσας, αλλά δεν τα καταφέρατε». Πόσο πειστικό μπορεί να είναι αυτό; Πόσο πειστικό μπορεί να είναι από μια παράταξη η οποία έχει χρησιμοποιήσει οποιοδήποτε επ</w:t>
      </w:r>
      <w:r>
        <w:rPr>
          <w:rFonts w:eastAsia="Times New Roman" w:cs="Times New Roman"/>
          <w:szCs w:val="24"/>
        </w:rPr>
        <w:t xml:space="preserve">ιχείρημα μπορεί να συλλάβει ο ανθρώπινος νους, απλώς και μόνο για να μην γίνει ο διαγωνισμός; </w:t>
      </w:r>
    </w:p>
    <w:p w14:paraId="02D99D0E"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Λέτε ότι θα καταργήσετε τον ν.4339. Μάλιστα. Για να γυρίσουμε σε ποιο στάτους; Θα αποδώσετε άδειες σε ποιους και με ποια κριτήρια; Όποιος προλάβει; Αυτοί που ήτα</w:t>
      </w:r>
      <w:r>
        <w:rPr>
          <w:rFonts w:eastAsia="Times New Roman" w:cs="Times New Roman"/>
          <w:szCs w:val="24"/>
        </w:rPr>
        <w:t xml:space="preserve">ν πριν; Τι ακριβώς θα κάνετε; Τίποτα απ’ αυτά δεν λέτε. </w:t>
      </w:r>
    </w:p>
    <w:p w14:paraId="02D99D0F"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Και έχουμε τώρα τις επιθέσεις από τους αποτυχόντες του διαγωνισμού. Ο κ. Βαρδινογιάννης και ο κ. Κοντομηνάς. Να πούμε, λοιπόν, τι έκαναν και ο ένας και ο άλλος κατά τη διάρκεια του διαγωνισμού. </w:t>
      </w:r>
    </w:p>
    <w:p w14:paraId="02D99D10" w14:textId="77777777" w:rsidR="00D3277D" w:rsidRDefault="009F72F4">
      <w:pPr>
        <w:spacing w:after="0" w:line="600" w:lineRule="auto"/>
        <w:jc w:val="both"/>
        <w:rPr>
          <w:rFonts w:eastAsia="Times New Roman" w:cs="Times New Roman"/>
          <w:szCs w:val="24"/>
        </w:rPr>
      </w:pPr>
      <w:r>
        <w:rPr>
          <w:rFonts w:eastAsia="Times New Roman" w:cs="Times New Roman"/>
          <w:szCs w:val="24"/>
        </w:rPr>
        <w:lastRenderedPageBreak/>
        <w:tab/>
        <w:t xml:space="preserve">Με </w:t>
      </w:r>
      <w:r>
        <w:rPr>
          <w:rFonts w:eastAsia="Times New Roman" w:cs="Times New Roman"/>
          <w:szCs w:val="24"/>
        </w:rPr>
        <w:t xml:space="preserve">δύο εταιρείες συμφερόντων του ο κ. Βαρδινογιάννης μετέχων στον διαγωνισμό και η προσφορά η ανώτατη που έκανε η μια ή η άλλη εταιρεία ήταν 18 εκατομμύρια. Δικαιούται να είναι υπερθεματιστής; Δεν δικαιούται, με </w:t>
      </w:r>
      <w:proofErr w:type="spellStart"/>
      <w:r>
        <w:rPr>
          <w:rFonts w:eastAsia="Times New Roman" w:cs="Times New Roman"/>
          <w:szCs w:val="24"/>
        </w:rPr>
        <w:t>συγχωρείτε</w:t>
      </w:r>
      <w:proofErr w:type="spellEnd"/>
      <w:r>
        <w:rPr>
          <w:rFonts w:eastAsia="Times New Roman" w:cs="Times New Roman"/>
          <w:szCs w:val="24"/>
        </w:rPr>
        <w:t>. Ή νομίζουμε ότι ο κόσμος δεν καταλα</w:t>
      </w:r>
      <w:r>
        <w:rPr>
          <w:rFonts w:eastAsia="Times New Roman" w:cs="Times New Roman"/>
          <w:szCs w:val="24"/>
        </w:rPr>
        <w:t>βαίνει και δεν ξέρει ότι όταν βλέπει ένα τηλεοπτικό δελτίο, βλέπει –δυστυχώς- την αποτύπωση στην οθόνη του της υπεράσπισης των συμφερόντων του ιδιοκτήτη και τίποτα που έχει να κάνει με την ενημέρωσή του;</w:t>
      </w:r>
    </w:p>
    <w:p w14:paraId="02D99D11"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Ο κ. Κοντομηνάς. Ο κ. Κοντομηνάς δεν ήταν ο ίδιος, ό</w:t>
      </w:r>
      <w:r>
        <w:rPr>
          <w:rFonts w:eastAsia="Times New Roman" w:cs="Times New Roman"/>
          <w:szCs w:val="24"/>
        </w:rPr>
        <w:t>πως και ο κ. Βαρδινογιάννης, μέσα στη δημοπρασία. Η ομάδα του συμμετείχε. Σε κα</w:t>
      </w:r>
      <w:r>
        <w:rPr>
          <w:rFonts w:eastAsia="Times New Roman" w:cs="Times New Roman"/>
          <w:szCs w:val="24"/>
        </w:rPr>
        <w:t>μ</w:t>
      </w:r>
      <w:r>
        <w:rPr>
          <w:rFonts w:eastAsia="Times New Roman" w:cs="Times New Roman"/>
          <w:szCs w:val="24"/>
        </w:rPr>
        <w:t xml:space="preserve">μία φάση δεν πέρασε στο τελικό στάδιο, ούτως ώστε να υποβάλει προσφορά. Ποιος του φταίει δηλαδή και ξεκινάει και μας καθυβρίζει από την επόμενη και με θεατρινισμούς κιόλας ότι </w:t>
      </w:r>
      <w:r>
        <w:rPr>
          <w:rFonts w:eastAsia="Times New Roman" w:cs="Times New Roman"/>
          <w:szCs w:val="24"/>
        </w:rPr>
        <w:t xml:space="preserve">έχει θέματα με τη σύνταξή του; Αυτή είναι, λοιπόν, η πρακτική και δυστυχώς τώρα βάζουμε μπροστά τους εργαζόμενους. </w:t>
      </w:r>
    </w:p>
    <w:p w14:paraId="02D99D12"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Θέλω να στείλω ένα μήνυμα. Λύσεις για να προστατευτούν οι θέσεις εργασίας υπάρχουν και αυτή η Κυβέρνηση, εάν αναφανούν αυτές οι λύσεις, θα τ</w:t>
      </w:r>
      <w:r>
        <w:rPr>
          <w:rFonts w:eastAsia="Times New Roman" w:cs="Times New Roman"/>
          <w:szCs w:val="24"/>
        </w:rPr>
        <w:t xml:space="preserve">ις στηρίξει. Υπάρχουν λύσεις. Αυτό που δεν μπορεί </w:t>
      </w:r>
      <w:r>
        <w:rPr>
          <w:rFonts w:eastAsia="Times New Roman" w:cs="Times New Roman"/>
          <w:szCs w:val="24"/>
        </w:rPr>
        <w:lastRenderedPageBreak/>
        <w:t>να γίνει, όμως, είναι να θεωρούν κάποιοι ότι ελέω Θεού θα είναι ιδιοκτήτες σταθμού, ο οποίος κατέχει πανελλαδική άδεια. Διότι οι πανελλαδικές άδειες για πρώτη φορά αποδόθηκαν με πολύ συγκεκριμένους κανόνες.</w:t>
      </w:r>
      <w:r>
        <w:rPr>
          <w:rFonts w:eastAsia="Times New Roman" w:cs="Times New Roman"/>
          <w:szCs w:val="24"/>
        </w:rPr>
        <w:t xml:space="preserve"> </w:t>
      </w:r>
    </w:p>
    <w:p w14:paraId="02D99D13"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Έβλεπα από τα ορεινά έδρανα την ομιλία του κ. Μητσοτάκη, ομολογώ με κάποια έκπληξη στην αρχή, αλλά η έκπληξη μου παραμερίστηκε. Έφερε λέει μια μελέτη του ΣΕΒ ότι θα χάσει το </w:t>
      </w:r>
      <w:r>
        <w:rPr>
          <w:rFonts w:eastAsia="Times New Roman" w:cs="Times New Roman"/>
          <w:szCs w:val="24"/>
        </w:rPr>
        <w:t xml:space="preserve">δημόσιο </w:t>
      </w:r>
      <w:r>
        <w:rPr>
          <w:rFonts w:eastAsia="Times New Roman" w:cs="Times New Roman"/>
          <w:szCs w:val="24"/>
        </w:rPr>
        <w:t xml:space="preserve">στα δέκα χρόνια 1,7 </w:t>
      </w:r>
      <w:r>
        <w:rPr>
          <w:rFonts w:eastAsia="Times New Roman" w:cs="Times New Roman"/>
          <w:szCs w:val="24"/>
        </w:rPr>
        <w:t>δισεκατομμύριο</w:t>
      </w:r>
      <w:r>
        <w:rPr>
          <w:rFonts w:eastAsia="Times New Roman" w:cs="Times New Roman"/>
          <w:szCs w:val="24"/>
        </w:rPr>
        <w:t>. Λογαριασμοί του Καραγκιόζη.</w:t>
      </w:r>
    </w:p>
    <w:p w14:paraId="02D99D14"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Δεν είναι του ΣΕΒ, όμως, και εκεί είναι η έκπληξή μου, διότι υπέθεσα προς στιγμήν ότι ο κ. Μητσοτάκης διεύρυνε τα διαβάσματά του και δεν διαβάζει μόνο τα δελτία Τύπου των </w:t>
      </w:r>
      <w:proofErr w:type="spellStart"/>
      <w:r>
        <w:rPr>
          <w:rFonts w:eastAsia="Times New Roman" w:cs="Times New Roman"/>
          <w:szCs w:val="24"/>
        </w:rPr>
        <w:t>καναλαρχών</w:t>
      </w:r>
      <w:proofErr w:type="spellEnd"/>
      <w:r>
        <w:rPr>
          <w:rFonts w:eastAsia="Times New Roman" w:cs="Times New Roman"/>
          <w:szCs w:val="24"/>
        </w:rPr>
        <w:t>. Δεν είναι, όμως, έτσι. Διότι στη μελέτη την οποία κατέθεσε στα Πρακτικά -</w:t>
      </w:r>
      <w:r>
        <w:rPr>
          <w:rFonts w:eastAsia="Times New Roman" w:cs="Times New Roman"/>
          <w:szCs w:val="24"/>
        </w:rPr>
        <w:t xml:space="preserve">και σας καλώ να τη δείτε- ο ΣΕΒ επικαλείται τα στοιχεία της ΕΙΤΗΣΣΕ. Ξανά, λοιπόν: την ένωσης των </w:t>
      </w:r>
      <w:proofErr w:type="spellStart"/>
      <w:r>
        <w:rPr>
          <w:rFonts w:eastAsia="Times New Roman" w:cs="Times New Roman"/>
          <w:szCs w:val="24"/>
        </w:rPr>
        <w:t>καναλαρχών</w:t>
      </w:r>
      <w:proofErr w:type="spellEnd"/>
      <w:r>
        <w:rPr>
          <w:rFonts w:eastAsia="Times New Roman" w:cs="Times New Roman"/>
          <w:szCs w:val="24"/>
        </w:rPr>
        <w:t xml:space="preserve">. Δηλαδή κατέθεσε μια μελέτη του ΣΕΒ, η οποία έχει δύο πίνακες, τους οποίους επικαλούνται οι </w:t>
      </w:r>
      <w:proofErr w:type="spellStart"/>
      <w:r>
        <w:rPr>
          <w:rFonts w:eastAsia="Times New Roman" w:cs="Times New Roman"/>
          <w:szCs w:val="24"/>
        </w:rPr>
        <w:t>καναλάρχες</w:t>
      </w:r>
      <w:proofErr w:type="spellEnd"/>
      <w:r>
        <w:rPr>
          <w:rFonts w:eastAsia="Times New Roman" w:cs="Times New Roman"/>
          <w:szCs w:val="24"/>
        </w:rPr>
        <w:t xml:space="preserve"> και μας την είπε ως μελέτη του ΣΕΒ εδώ. Ότι </w:t>
      </w:r>
      <w:r>
        <w:rPr>
          <w:rFonts w:eastAsia="Times New Roman" w:cs="Times New Roman"/>
          <w:szCs w:val="24"/>
        </w:rPr>
        <w:t xml:space="preserve">θα χάσει –λέει- το ελληνικό </w:t>
      </w:r>
      <w:r>
        <w:rPr>
          <w:rFonts w:eastAsia="Times New Roman" w:cs="Times New Roman"/>
          <w:szCs w:val="24"/>
        </w:rPr>
        <w:t xml:space="preserve">δημόσιο </w:t>
      </w:r>
      <w:r>
        <w:rPr>
          <w:rFonts w:eastAsia="Times New Roman" w:cs="Times New Roman"/>
          <w:szCs w:val="24"/>
        </w:rPr>
        <w:t xml:space="preserve">1,7 </w:t>
      </w:r>
      <w:r>
        <w:rPr>
          <w:rFonts w:eastAsia="Times New Roman" w:cs="Times New Roman"/>
          <w:szCs w:val="24"/>
        </w:rPr>
        <w:t>δισεκατομμύριο</w:t>
      </w:r>
      <w:r>
        <w:rPr>
          <w:rFonts w:eastAsia="Times New Roman" w:cs="Times New Roman"/>
          <w:szCs w:val="24"/>
        </w:rPr>
        <w:t xml:space="preserve">. </w:t>
      </w:r>
    </w:p>
    <w:p w14:paraId="02D99D15"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Η τηλεοπτική βιομηχανία είχε το 2009 τέσσερις χιλιάδες εργαζόμενους. Έφτασε να έχει δύο χιλιάδες εργαζόμενους. Είχε μια πτωτική καμπύλη απασχόλησης ασταμάτητη και μια εκθετικά αυξάνουσα καμπύλη χρεών</w:t>
      </w:r>
      <w:r>
        <w:rPr>
          <w:rFonts w:eastAsia="Times New Roman" w:cs="Times New Roman"/>
          <w:szCs w:val="24"/>
        </w:rPr>
        <w:t>. Άρα, αν αυτή η Κυβέρνηση καθόταν στα αυγά της, θα είχε σε ένα-δύο χρόνια από τώρα πανελλαδικούς σταθμούς με χίλιους εργαζόμενους στο σύνολο και τα χρέη τα οποία προσεγγίζουν τα 2 δισεκατομμύρια. Ε, αυτή δεν είναι μια πραγματικότητα η οποία μπορούσε να γί</w:t>
      </w:r>
      <w:r>
        <w:rPr>
          <w:rFonts w:eastAsia="Times New Roman" w:cs="Times New Roman"/>
          <w:szCs w:val="24"/>
        </w:rPr>
        <w:t>νει αποδεκτή. Δεν μπορούσε να γίνει αποδεκτή.</w:t>
      </w:r>
    </w:p>
    <w:p w14:paraId="02D99D16"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Έχετε καταλάβει και εσείς, νομίζω, της Αντιπολίτευσης –και σας το λέω ειλικρινά- ότι η κατοχή τηλεοπτικού σταθμού σημαίνει επιρροή σε όλες τις πτυχές της κοινωνικής και της δημόσιας ζωής και είναι προς το συμφέ</w:t>
      </w:r>
      <w:r>
        <w:rPr>
          <w:rFonts w:eastAsia="Times New Roman" w:cs="Times New Roman"/>
          <w:szCs w:val="24"/>
        </w:rPr>
        <w:t>ρον της δημοκρατίας μας να κάνετε το βήμα και να έρθετε να συγκροτήσουμε Εθνικό Συμβούλιο Ραδιοτηλεόρασης.</w:t>
      </w:r>
    </w:p>
    <w:p w14:paraId="02D99D17"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Ολοκληρώθηκε ο διαγωνισμός. Πρέπει να συμφιλιωθείτε με αυτή την πραγματικότητα. Έχει πληρωθεί η πρώτη δόση, περνάμε στην επόμενη φάση και όχι να κάνε</w:t>
      </w:r>
      <w:r>
        <w:rPr>
          <w:rFonts w:eastAsia="Times New Roman" w:cs="Times New Roman"/>
          <w:szCs w:val="24"/>
        </w:rPr>
        <w:t xml:space="preserve">τε μηνύσεις, </w:t>
      </w:r>
      <w:proofErr w:type="spellStart"/>
      <w:r>
        <w:rPr>
          <w:rFonts w:eastAsia="Times New Roman" w:cs="Times New Roman"/>
          <w:szCs w:val="24"/>
        </w:rPr>
        <w:t>άκουσον-άκουσον</w:t>
      </w:r>
      <w:proofErr w:type="spellEnd"/>
      <w:r>
        <w:rPr>
          <w:rFonts w:eastAsia="Times New Roman" w:cs="Times New Roman"/>
          <w:szCs w:val="24"/>
        </w:rPr>
        <w:t xml:space="preserve">, στους </w:t>
      </w:r>
      <w:r>
        <w:rPr>
          <w:rFonts w:eastAsia="Times New Roman" w:cs="Times New Roman"/>
          <w:szCs w:val="24"/>
        </w:rPr>
        <w:lastRenderedPageBreak/>
        <w:t>εργαζόμενους. Στους δημόσιους λειτουργούς, που με αυταπάρνηση και ύψιστο αίσθημα ευθύνης βλέπαν τα εκατομμύρια να περνάνε από πάνω τους και ήταν εκεί. Και έφεραν σε πέρας με κρυστάλλινο τρόπο έναν διαγωνισμό που έφερε στ</w:t>
      </w:r>
      <w:r>
        <w:rPr>
          <w:rFonts w:eastAsia="Times New Roman" w:cs="Times New Roman"/>
          <w:szCs w:val="24"/>
        </w:rPr>
        <w:t xml:space="preserve">ο ελληνικό </w:t>
      </w:r>
      <w:r>
        <w:rPr>
          <w:rFonts w:eastAsia="Times New Roman" w:cs="Times New Roman"/>
          <w:szCs w:val="24"/>
        </w:rPr>
        <w:t xml:space="preserve">δημόσιο </w:t>
      </w:r>
      <w:r>
        <w:rPr>
          <w:rFonts w:eastAsia="Times New Roman" w:cs="Times New Roman"/>
          <w:szCs w:val="24"/>
        </w:rPr>
        <w:t xml:space="preserve">258 εκατομμύρια ευρώ. Και πάει η Αξιωματική Αντιπολίτευση και τους μηνύει; </w:t>
      </w:r>
    </w:p>
    <w:p w14:paraId="02D99D18"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Είναι ντροπή. Είναι θρασυδειλία αυτό: Να αναπαράγετε με αξιοθαύμαστη ταχύτητα τα επιχειρήματα των </w:t>
      </w:r>
      <w:proofErr w:type="spellStart"/>
      <w:r>
        <w:rPr>
          <w:rFonts w:eastAsia="Times New Roman" w:cs="Times New Roman"/>
          <w:szCs w:val="24"/>
        </w:rPr>
        <w:t>καναλαρχών</w:t>
      </w:r>
      <w:proofErr w:type="spellEnd"/>
      <w:r>
        <w:rPr>
          <w:rFonts w:eastAsia="Times New Roman" w:cs="Times New Roman"/>
          <w:szCs w:val="24"/>
        </w:rPr>
        <w:t xml:space="preserve"> και στους ανθρώπους που εγγυήθηκαν τη διεξαγωγή του </w:t>
      </w:r>
      <w:r>
        <w:rPr>
          <w:rFonts w:eastAsia="Times New Roman" w:cs="Times New Roman"/>
          <w:szCs w:val="24"/>
        </w:rPr>
        <w:t>διαγωνισμού να κάνετε μηνύσεις. Τι μήνυμα στέλνετε δηλαδή; Τι μήνυμα στέλνετε στους δημόσιους λειτουργούς; Ότι «κοίταξε, θα κάνεις τη δουλειά σου, αλλά όταν θίγεται κάποιος ισχυρός, υπάρχει ένα κόμμα που θα σε τρέχει στα δικαστήρια».</w:t>
      </w:r>
    </w:p>
    <w:p w14:paraId="02D99D19"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Κάντε κάτι για τον αυτ</w:t>
      </w:r>
      <w:r>
        <w:rPr>
          <w:rFonts w:eastAsia="Times New Roman" w:cs="Times New Roman"/>
          <w:szCs w:val="24"/>
        </w:rPr>
        <w:t xml:space="preserve">οσεβασμό σας. Αποσύρετε αυτή τη μήνυση. Εδώ είναι η πολιτική ηγεσία, έχουμε αναλάβει την απόλυτη ευθύνη σε όλα τα επίπεδα. Κατηγορήστε μας όσο θέλετε για ό,τι θέλετε. Κανένα απολύτως πρόβλημα. </w:t>
      </w:r>
    </w:p>
    <w:p w14:paraId="02D99D1A"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Άκουσα τώρα και για τον </w:t>
      </w:r>
      <w:proofErr w:type="spellStart"/>
      <w:r>
        <w:rPr>
          <w:rFonts w:eastAsia="Times New Roman" w:cs="Times New Roman"/>
          <w:szCs w:val="24"/>
        </w:rPr>
        <w:t>Ματζουράνη</w:t>
      </w:r>
      <w:proofErr w:type="spellEnd"/>
      <w:r>
        <w:rPr>
          <w:rFonts w:eastAsia="Times New Roman" w:cs="Times New Roman"/>
          <w:szCs w:val="24"/>
        </w:rPr>
        <w:t xml:space="preserve"> διάφορα.</w:t>
      </w:r>
    </w:p>
    <w:p w14:paraId="02D99D1B" w14:textId="77777777" w:rsidR="00D3277D" w:rsidRDefault="009F72F4">
      <w:pPr>
        <w:tabs>
          <w:tab w:val="left" w:pos="1138"/>
          <w:tab w:val="left" w:pos="1565"/>
          <w:tab w:val="left" w:pos="2965"/>
          <w:tab w:val="center" w:pos="4753"/>
        </w:tabs>
        <w:spacing w:after="0" w:line="600" w:lineRule="auto"/>
        <w:jc w:val="both"/>
        <w:rPr>
          <w:rFonts w:eastAsia="Times New Roman" w:cs="Times New Roman"/>
          <w:szCs w:val="24"/>
        </w:rPr>
      </w:pPr>
      <w:r>
        <w:rPr>
          <w:rFonts w:eastAsia="Times New Roman" w:cs="Times New Roman"/>
          <w:szCs w:val="24"/>
        </w:rPr>
        <w:t>Πραγματικά δεν μπο</w:t>
      </w:r>
      <w:r>
        <w:rPr>
          <w:rFonts w:eastAsia="Times New Roman" w:cs="Times New Roman"/>
          <w:szCs w:val="24"/>
        </w:rPr>
        <w:t xml:space="preserve">ρώ να αντιληφθώ ποιος είναι ο λόγος. Το ότι υπερασπίζεται το </w:t>
      </w:r>
      <w:r>
        <w:rPr>
          <w:rFonts w:eastAsia="Times New Roman" w:cs="Times New Roman"/>
          <w:szCs w:val="24"/>
        </w:rPr>
        <w:t xml:space="preserve">δημόσιο </w:t>
      </w:r>
      <w:r>
        <w:rPr>
          <w:rFonts w:eastAsia="Times New Roman" w:cs="Times New Roman"/>
          <w:szCs w:val="24"/>
        </w:rPr>
        <w:t xml:space="preserve">με την χαμηλότερη προβλεπόμενη αμοιβή, επιτυχώς μέχρι στιγμής, στο Συμβούλιο της Επικρατείας; Ή μήπως είναι το γεγονός ότι ο Μαντζουράνης είχε φέρει στο φως τα απλήρωτα τιμολόγια της </w:t>
      </w:r>
      <w:r>
        <w:rPr>
          <w:rFonts w:eastAsia="Times New Roman" w:cs="Times New Roman"/>
          <w:szCs w:val="24"/>
        </w:rPr>
        <w:t>«</w:t>
      </w:r>
      <w:r>
        <w:rPr>
          <w:rFonts w:eastAsia="Times New Roman" w:cs="Times New Roman"/>
          <w:szCs w:val="24"/>
          <w:lang w:val="en-US"/>
        </w:rPr>
        <w:t>S</w:t>
      </w:r>
      <w:r>
        <w:rPr>
          <w:rFonts w:eastAsia="Times New Roman" w:cs="Times New Roman"/>
          <w:szCs w:val="24"/>
          <w:lang w:val="en-US"/>
        </w:rPr>
        <w:t>IEMENS</w:t>
      </w:r>
      <w:r>
        <w:rPr>
          <w:rFonts w:eastAsia="Times New Roman" w:cs="Times New Roman"/>
          <w:szCs w:val="24"/>
        </w:rPr>
        <w:t>»</w:t>
      </w:r>
      <w:r>
        <w:rPr>
          <w:rFonts w:eastAsia="Times New Roman" w:cs="Times New Roman"/>
          <w:szCs w:val="24"/>
        </w:rPr>
        <w:t xml:space="preserve"> για τα τηλεφωνικά κέντρα του κ. Μητσοτάκη;</w:t>
      </w:r>
    </w:p>
    <w:p w14:paraId="02D99D1C" w14:textId="77777777" w:rsidR="00D3277D" w:rsidRDefault="009F72F4">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Το Νομικό Συμβούλιο του Κράτους, κύριε Υπουργέ,…</w:t>
      </w:r>
    </w:p>
    <w:p w14:paraId="02D99D1D" w14:textId="77777777" w:rsidR="00D3277D" w:rsidRDefault="009F72F4">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ΝΙΚΟΛΑΟΣ ΠΑΠΠΑΣ (Υπουργός Επικρατείας):</w:t>
      </w:r>
      <w:r>
        <w:rPr>
          <w:rFonts w:eastAsia="Times New Roman" w:cs="Times New Roman"/>
          <w:szCs w:val="24"/>
        </w:rPr>
        <w:t xml:space="preserve"> Επειδή πετάγεστε, κύριε Αθανασίου, θα σας πω για το Νομικό Συμβούλιο του Κράτους. </w:t>
      </w:r>
    </w:p>
    <w:p w14:paraId="02D99D1E" w14:textId="77777777" w:rsidR="00D3277D" w:rsidRDefault="009F72F4">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Το Νομικό Σ</w:t>
      </w:r>
      <w:r>
        <w:rPr>
          <w:rFonts w:eastAsia="Times New Roman" w:cs="Times New Roman"/>
          <w:szCs w:val="24"/>
        </w:rPr>
        <w:t xml:space="preserve">υμβούλιο του Κράτους, κύριε Αθανασίου, </w:t>
      </w:r>
      <w:proofErr w:type="spellStart"/>
      <w:r>
        <w:rPr>
          <w:rFonts w:eastAsia="Times New Roman" w:cs="Times New Roman"/>
          <w:szCs w:val="24"/>
        </w:rPr>
        <w:t>απεφάνθη</w:t>
      </w:r>
      <w:proofErr w:type="spellEnd"/>
      <w:r>
        <w:rPr>
          <w:rFonts w:eastAsia="Times New Roman" w:cs="Times New Roman"/>
          <w:szCs w:val="24"/>
        </w:rPr>
        <w:t xml:space="preserve"> σε εμένα, που έκανα το ερώτημα, -διότι κάνατε και σφοδρή κριτική για τις αρμοδιότητες του Εθνικού Συμβουλίου Ραδιοτηλεόρασης- ότι από τις 16</w:t>
      </w:r>
      <w:r>
        <w:rPr>
          <w:rFonts w:eastAsia="Times New Roman" w:cs="Times New Roman"/>
          <w:szCs w:val="24"/>
        </w:rPr>
        <w:t>-</w:t>
      </w:r>
      <w:r>
        <w:rPr>
          <w:rFonts w:eastAsia="Times New Roman" w:cs="Times New Roman"/>
          <w:szCs w:val="24"/>
        </w:rPr>
        <w:t>10</w:t>
      </w:r>
      <w:r>
        <w:rPr>
          <w:rFonts w:eastAsia="Times New Roman" w:cs="Times New Roman"/>
          <w:szCs w:val="24"/>
        </w:rPr>
        <w:t>-</w:t>
      </w:r>
      <w:r>
        <w:rPr>
          <w:rFonts w:eastAsia="Times New Roman" w:cs="Times New Roman"/>
          <w:szCs w:val="24"/>
        </w:rPr>
        <w:t xml:space="preserve">2015 το ΕΣΡ δεν θα είχε νόμιμη σύνθεση. </w:t>
      </w:r>
    </w:p>
    <w:p w14:paraId="02D99D1F" w14:textId="77777777" w:rsidR="00D3277D" w:rsidRDefault="009F72F4">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Τι θα έπρεπε να κάνουμε</w:t>
      </w:r>
      <w:r>
        <w:rPr>
          <w:rFonts w:eastAsia="Times New Roman" w:cs="Times New Roman"/>
          <w:szCs w:val="24"/>
        </w:rPr>
        <w:t xml:space="preserve"> εμείς; Με αυτό το χαρτί στα χέρια, που λέει ότι το Εθνικό Συμβούλιο Ραδιοτηλεόρασης δεν θα έχει νόμιμη σύνθεση, να κάνουμε έναν διαγωνισμό που να τον διεξάγει ποιο ΕΣΡ; Το ΕΣΡ που μας έστελνε επιστολές και έλεγε ότι δεν είναι σε θέση να αποφανθεί για τον </w:t>
      </w:r>
      <w:r>
        <w:rPr>
          <w:rFonts w:eastAsia="Times New Roman" w:cs="Times New Roman"/>
          <w:szCs w:val="24"/>
        </w:rPr>
        <w:t xml:space="preserve">αριθμό των αδειών; Το ΕΣΡ για το οποίο το Νομικό Συμβούλιο του Κράτους έλεγε ότι δεν θα έχει νόμιμη σύνθεση; </w:t>
      </w:r>
    </w:p>
    <w:p w14:paraId="02D99D20" w14:textId="77777777" w:rsidR="00D3277D" w:rsidRDefault="009F72F4">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Η υπεράσπιση των συμφερόντων του </w:t>
      </w:r>
      <w:r>
        <w:rPr>
          <w:rFonts w:eastAsia="Times New Roman" w:cs="Times New Roman"/>
          <w:szCs w:val="24"/>
        </w:rPr>
        <w:t xml:space="preserve">δημοσίου </w:t>
      </w:r>
      <w:r>
        <w:rPr>
          <w:rFonts w:eastAsia="Times New Roman" w:cs="Times New Roman"/>
          <w:szCs w:val="24"/>
        </w:rPr>
        <w:t>ασκείται από το Νομικό Συμβούλιο του Κράτους και κατ’ εξαίρεση…</w:t>
      </w:r>
    </w:p>
    <w:p w14:paraId="02D99D21" w14:textId="77777777" w:rsidR="00D3277D" w:rsidRDefault="009F72F4">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ΝΙΚΟΛΑΟΣ ΠΑΠΠΑΣ (Υ</w:t>
      </w:r>
      <w:r>
        <w:rPr>
          <w:rFonts w:eastAsia="Times New Roman" w:cs="Times New Roman"/>
          <w:b/>
          <w:szCs w:val="24"/>
        </w:rPr>
        <w:t>πουργός Επικρατείας):</w:t>
      </w:r>
      <w:r>
        <w:rPr>
          <w:rFonts w:eastAsia="Times New Roman" w:cs="Times New Roman"/>
          <w:szCs w:val="24"/>
        </w:rPr>
        <w:t xml:space="preserve"> Έχουμε δικαιωθεί από τις εξελίξεις.</w:t>
      </w:r>
    </w:p>
    <w:p w14:paraId="02D99D22" w14:textId="77777777" w:rsidR="00D3277D" w:rsidRDefault="009F72F4">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Κύριε Υπουργέ, ολοκληρώστε.</w:t>
      </w:r>
    </w:p>
    <w:p w14:paraId="02D99D23" w14:textId="77777777" w:rsidR="00D3277D" w:rsidRDefault="009F72F4">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ΝΙΚΟΛΑΟΣ ΠΑΠΠΑΣ (Υπουργός Επικρατείας):</w:t>
      </w:r>
      <w:r>
        <w:rPr>
          <w:rFonts w:eastAsia="Times New Roman" w:cs="Times New Roman"/>
          <w:szCs w:val="24"/>
        </w:rPr>
        <w:t xml:space="preserve"> Ολοκληρώνω, κύριε Πρόεδρε. </w:t>
      </w:r>
    </w:p>
    <w:p w14:paraId="02D99D24" w14:textId="77777777" w:rsidR="00D3277D" w:rsidRDefault="009F72F4">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Πραγματικά το πιστεύω και επειδή βρισκόμαστε στην επόμενη ημέρα και τα πρ</w:t>
      </w:r>
      <w:r>
        <w:rPr>
          <w:rFonts w:eastAsia="Times New Roman" w:cs="Times New Roman"/>
          <w:szCs w:val="24"/>
        </w:rPr>
        <w:t xml:space="preserve">άγματα έχουν πάρει τον δρόμο τους νομίζω ότι πρέπει να </w:t>
      </w:r>
      <w:r>
        <w:rPr>
          <w:rFonts w:eastAsia="Times New Roman" w:cs="Times New Roman"/>
          <w:szCs w:val="24"/>
        </w:rPr>
        <w:t>καθ</w:t>
      </w:r>
      <w:r>
        <w:rPr>
          <w:rFonts w:eastAsia="Times New Roman" w:cs="Times New Roman"/>
          <w:szCs w:val="24"/>
        </w:rPr>
        <w:t>ί</w:t>
      </w:r>
      <w:r>
        <w:rPr>
          <w:rFonts w:eastAsia="Times New Roman" w:cs="Times New Roman"/>
          <w:szCs w:val="24"/>
        </w:rPr>
        <w:t xml:space="preserve">σουμε </w:t>
      </w:r>
      <w:r>
        <w:rPr>
          <w:rFonts w:eastAsia="Times New Roman" w:cs="Times New Roman"/>
          <w:szCs w:val="24"/>
        </w:rPr>
        <w:t>να δούμε όλες τις εξελίξεις με ψυχραιμία. Και απευθύνομαι κυρίως στην Αξιωματική Αντιπολίτευση. Δείτε τι λάθη έγιναν τα τελευταία είκοσι επτά χρόνια. Παραδεχθείτε τα λάθη που κάνατε κατά τη σ</w:t>
      </w:r>
      <w:r>
        <w:rPr>
          <w:rFonts w:eastAsia="Times New Roman" w:cs="Times New Roman"/>
          <w:szCs w:val="24"/>
        </w:rPr>
        <w:t xml:space="preserve">υζήτηση αυτού του νόμου. </w:t>
      </w:r>
    </w:p>
    <w:p w14:paraId="02D99D25" w14:textId="77777777" w:rsidR="00D3277D" w:rsidRDefault="009F72F4">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Δεν θα είναι καλό ούτε για τη δική σας παράταξη το να υπάρχουν συμφέροντα που να αισθάνονται ότι πατούν κουμπιά και Βουλευτές λαλάνε. Δεν είναι καλό για τη δημοκρατία μας αυτό. Δείτε τις ανακοινώσεις Τύπου του τελευταίου μήνα, που</w:t>
      </w:r>
      <w:r>
        <w:rPr>
          <w:rFonts w:eastAsia="Times New Roman" w:cs="Times New Roman"/>
          <w:szCs w:val="24"/>
        </w:rPr>
        <w:t xml:space="preserve"> έχετε κάνει. Να πάτε λίγο παραπίσω στο τι είπαν τα κανάλια, σε κανένα </w:t>
      </w:r>
      <w:proofErr w:type="spellStart"/>
      <w:r>
        <w:rPr>
          <w:rFonts w:eastAsia="Times New Roman" w:cs="Times New Roman"/>
          <w:szCs w:val="24"/>
        </w:rPr>
        <w:t>πρωϊνάδικο</w:t>
      </w:r>
      <w:proofErr w:type="spellEnd"/>
      <w:r>
        <w:rPr>
          <w:rFonts w:eastAsia="Times New Roman" w:cs="Times New Roman"/>
          <w:szCs w:val="24"/>
        </w:rPr>
        <w:t xml:space="preserve"> από αυτά που ασχολούνταν με τη μόδα μέχρι στιγμής και τώρα ασχολούνται με τις τηλεοπτικές άδειες, με όλες αυτές τις </w:t>
      </w:r>
      <w:proofErr w:type="spellStart"/>
      <w:r>
        <w:rPr>
          <w:rFonts w:eastAsia="Times New Roman" w:cs="Times New Roman"/>
          <w:szCs w:val="24"/>
        </w:rPr>
        <w:t>περσόνες</w:t>
      </w:r>
      <w:proofErr w:type="spellEnd"/>
      <w:r>
        <w:rPr>
          <w:rFonts w:eastAsia="Times New Roman" w:cs="Times New Roman"/>
          <w:szCs w:val="24"/>
        </w:rPr>
        <w:t xml:space="preserve"> οι οποίες ήταν στη βιομηχανία του θεάματος και δε</w:t>
      </w:r>
      <w:r>
        <w:rPr>
          <w:rFonts w:eastAsia="Times New Roman" w:cs="Times New Roman"/>
          <w:szCs w:val="24"/>
        </w:rPr>
        <w:t xml:space="preserve">ν ήταν –ας πούμε- με κάποια εμβρίθεια στην πολιτική και τώρα ασχολούνται και με αυτά. Δείτε τα, λοιπόν, το πώς αναπαράγονται. Εμένα μου προκαλεί θλίψη. </w:t>
      </w:r>
    </w:p>
    <w:p w14:paraId="02D99D26" w14:textId="77777777" w:rsidR="00D3277D" w:rsidRDefault="009F72F4">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Δεν είμαι κατά της πολιτικής αντιπαράθεσης. Να γίνει, και να είναι σύγκρουση σφοδρή, ισχυρή. Όμως για λ</w:t>
      </w:r>
      <w:r>
        <w:rPr>
          <w:rFonts w:eastAsia="Times New Roman" w:cs="Times New Roman"/>
          <w:szCs w:val="24"/>
        </w:rPr>
        <w:t xml:space="preserve">όγους αυτοσεβασμού ελάτε να φτιάξουμε ένα Εθνικό Συμβούλιο Ραδιοτηλεόρασης. Συνειδητοποιήστε την πραγματικότητα και να μην έρχεστε να λέτε «θα ακυρώσουμε τον νόμο και μάλιστα θα δώσουμε και τα λεφτά πίσω». Θα πείτε σε δεκαπέντε χιλιάδες παιδάκια που είναι </w:t>
      </w:r>
      <w:r>
        <w:rPr>
          <w:rFonts w:eastAsia="Times New Roman" w:cs="Times New Roman"/>
          <w:szCs w:val="24"/>
        </w:rPr>
        <w:t xml:space="preserve">στους παιδικούς σταθμούς «βγείτε έξω εσείς» και σε τέσσερις χιλιάδες άτομα που θα προσληφθούν στα νοσοκομεία μας ότι θα πρέπει να απολυθούν; </w:t>
      </w:r>
    </w:p>
    <w:p w14:paraId="02D99D27" w14:textId="77777777" w:rsidR="00D3277D" w:rsidRDefault="009F72F4">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02D99D28" w14:textId="77777777" w:rsidR="00D3277D" w:rsidRDefault="009F72F4">
      <w:pPr>
        <w:spacing w:after="0" w:line="600" w:lineRule="auto"/>
        <w:ind w:firstLine="720"/>
        <w:jc w:val="center"/>
        <w:rPr>
          <w:rFonts w:eastAsia="Times New Roman"/>
          <w:bCs/>
        </w:rPr>
      </w:pPr>
      <w:r>
        <w:rPr>
          <w:rFonts w:eastAsia="Times New Roman"/>
          <w:bCs/>
        </w:rPr>
        <w:t>(Χειροκροτήματα από τις πτέρυγες του ΣΥΡΙΖΑ και των ΑΝΕΛ)</w:t>
      </w:r>
    </w:p>
    <w:p w14:paraId="02D99D29"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Όπως καταλάβατε, κρατάω τον χρόνο, για να γίνεται και χρήση της δευτερολογίας κατά το μεγαλύτερό της μέρος. Αυτό ισχύει για όλους.</w:t>
      </w:r>
    </w:p>
    <w:p w14:paraId="02D99D2A"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Ο κ. Παπαγγελόπουλος, Αναπληρωτής Υπουργός Δικαιοσύνης, Διαφάνειας και Ανθρωπίνων Δικαιωμάτων, έχει τον λόγο. </w:t>
      </w:r>
    </w:p>
    <w:p w14:paraId="02D99D2B"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Θα παρακαλούσ</w:t>
      </w:r>
      <w:r>
        <w:rPr>
          <w:rFonts w:eastAsia="Times New Roman" w:cs="Times New Roman"/>
          <w:szCs w:val="24"/>
        </w:rPr>
        <w:t xml:space="preserve">α όσους </w:t>
      </w:r>
      <w:proofErr w:type="spellStart"/>
      <w:r>
        <w:rPr>
          <w:rFonts w:eastAsia="Times New Roman" w:cs="Times New Roman"/>
          <w:szCs w:val="24"/>
        </w:rPr>
        <w:t>δευτερομιλήσουν</w:t>
      </w:r>
      <w:proofErr w:type="spellEnd"/>
      <w:r>
        <w:rPr>
          <w:rFonts w:eastAsia="Times New Roman" w:cs="Times New Roman"/>
          <w:szCs w:val="24"/>
        </w:rPr>
        <w:t xml:space="preserve"> -εννοώ και πέραν του Πρωθυπουργού και του κ. Μητσοτάκη- να κάνουν μια διαχείριση του χρόνου σε μικρότερο εύρος.</w:t>
      </w:r>
    </w:p>
    <w:p w14:paraId="02D99D2C"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02D99D2D"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ΔΗΜΗΤΡΙΟΣ ΠΑΠΑΓΓΕΛΟΠΟΥΛΟΣ (Αναπληρωτής Υπουργός Δικαιοσύνης, Διαφάνειας και Ανθρωπίνων Δι</w:t>
      </w:r>
      <w:r>
        <w:rPr>
          <w:rFonts w:eastAsia="Times New Roman" w:cs="Times New Roman"/>
          <w:b/>
          <w:szCs w:val="24"/>
        </w:rPr>
        <w:t>καιωμάτων):</w:t>
      </w:r>
      <w:r>
        <w:rPr>
          <w:rFonts w:eastAsia="Times New Roman" w:cs="Times New Roman"/>
          <w:szCs w:val="24"/>
        </w:rPr>
        <w:t xml:space="preserve"> Ευχαριστώ, κύριε Πρόεδρε. </w:t>
      </w:r>
    </w:p>
    <w:p w14:paraId="02D99D2E"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Κυρίες και κύριοι, κατ’ αρχάς θα ήθελα να πω ότι είμαι ιδιαίτερα χαρούμενος που και ο Αρχηγός της Αξιωματικής Αντιπολίτευσης και ο κ. Θεοδωράκης, οι οποίοι απουσιάζουν αυτή τη στιγμή, για πρώτη φορά είχαν και προτάσεις. Μόνο που εδώ θα πρέπει να μαλώσουν τ</w:t>
      </w:r>
      <w:r>
        <w:rPr>
          <w:rFonts w:eastAsia="Times New Roman" w:cs="Times New Roman"/>
          <w:szCs w:val="24"/>
        </w:rPr>
        <w:t xml:space="preserve">ους συμβούλους τους. Από όλες αυτές τις προτάσεις που έγιναν για τη </w:t>
      </w:r>
      <w:r>
        <w:rPr>
          <w:rFonts w:eastAsia="Times New Roman" w:cs="Times New Roman"/>
          <w:szCs w:val="24"/>
        </w:rPr>
        <w:t xml:space="preserve">δικαιοσύνη </w:t>
      </w:r>
      <w:r>
        <w:rPr>
          <w:rFonts w:eastAsia="Times New Roman" w:cs="Times New Roman"/>
          <w:szCs w:val="24"/>
        </w:rPr>
        <w:t>η Κυβέρνηση τις περισσότερες τις έχει υλοποιήσει και τις υπόλοιπες τις έχει έτοιμες να ψηφιστούν. Στη δευτερολογία μου, εάν έχω χρόνο, θα αναφερθώ αναλυτικά στις προτάσεις που έ</w:t>
      </w:r>
      <w:r>
        <w:rPr>
          <w:rFonts w:eastAsia="Times New Roman" w:cs="Times New Roman"/>
          <w:szCs w:val="24"/>
        </w:rPr>
        <w:t xml:space="preserve">κανε ο Αρχηγός της Νέας Δημοκρατίας και ο Αρχηγός του Ποταμιού και στο ποιες έχουμε υλοποιήσει. </w:t>
      </w:r>
    </w:p>
    <w:p w14:paraId="02D99D2F"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Πριν αναφερθώ στη διαπλοκή, θα προσπαθήσω με πολλή διακριτικότητα -και θα εξηγήσω τον λόγο γιατί θα είμαι διακριτικός σήμερα- να αναφερθώ στην σημερινή κατάστα</w:t>
      </w:r>
      <w:r>
        <w:rPr>
          <w:rFonts w:eastAsia="Times New Roman" w:cs="Times New Roman"/>
          <w:szCs w:val="24"/>
        </w:rPr>
        <w:t xml:space="preserve">ση στη </w:t>
      </w:r>
      <w:r>
        <w:rPr>
          <w:rFonts w:eastAsia="Times New Roman" w:cs="Times New Roman"/>
          <w:szCs w:val="24"/>
        </w:rPr>
        <w:t xml:space="preserve">δικαιοσύνη </w:t>
      </w:r>
      <w:r>
        <w:rPr>
          <w:rFonts w:eastAsia="Times New Roman" w:cs="Times New Roman"/>
          <w:szCs w:val="24"/>
        </w:rPr>
        <w:t xml:space="preserve">όπως προσπαθούν να την εμφανίσουν μερικοί. </w:t>
      </w:r>
    </w:p>
    <w:p w14:paraId="02D99D30"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Θα είμαι διακριτικός, γιατί έχω σκοπό στο τέλος της ομιλίας μου να απευθύνω έκκληση σε όλους σας για δύο πράγματα: Πρώτον, να προσπαθήσουμε να εξασφαλίσουμε όσο το δυνατόν περισσότερη ηρεμία στη</w:t>
      </w:r>
      <w:r>
        <w:rPr>
          <w:rFonts w:eastAsia="Times New Roman" w:cs="Times New Roman"/>
          <w:szCs w:val="24"/>
        </w:rPr>
        <w:t xml:space="preserve">ν </w:t>
      </w:r>
      <w:r>
        <w:rPr>
          <w:rFonts w:eastAsia="Times New Roman" w:cs="Times New Roman"/>
          <w:szCs w:val="24"/>
        </w:rPr>
        <w:t>δικαιοσύνη</w:t>
      </w:r>
      <w:r>
        <w:rPr>
          <w:rFonts w:eastAsia="Times New Roman" w:cs="Times New Roman"/>
          <w:szCs w:val="24"/>
        </w:rPr>
        <w:t>, για να επιτελέσει απρόσκοπτα το έργο της, και δεύτερον, να κηρύξουμε πανστρατιά κατά της διαφθοράς και της διαπλοκής. Γιατί καλά είναι τα λόγια, καλά είναι να ψέγουμε την Κυβέρνηση, αλλά καλό θα είναι να δούμε τι μπορούμε να κάνουμε.</w:t>
      </w:r>
    </w:p>
    <w:p w14:paraId="02D99D31" w14:textId="77777777" w:rsidR="00D3277D" w:rsidRDefault="009F72F4">
      <w:pPr>
        <w:tabs>
          <w:tab w:val="left" w:pos="1138"/>
          <w:tab w:val="left" w:pos="1565"/>
          <w:tab w:val="left" w:pos="2965"/>
          <w:tab w:val="center" w:pos="4753"/>
        </w:tabs>
        <w:spacing w:before="240" w:after="0" w:line="600" w:lineRule="auto"/>
        <w:ind w:firstLine="720"/>
        <w:jc w:val="both"/>
        <w:rPr>
          <w:rFonts w:eastAsia="Times New Roman" w:cs="Times New Roman"/>
          <w:szCs w:val="24"/>
        </w:rPr>
      </w:pPr>
      <w:r>
        <w:rPr>
          <w:rFonts w:eastAsia="Times New Roman" w:cs="Times New Roman"/>
          <w:szCs w:val="24"/>
        </w:rPr>
        <w:t>Πριν, λο</w:t>
      </w:r>
      <w:r>
        <w:rPr>
          <w:rFonts w:eastAsia="Times New Roman" w:cs="Times New Roman"/>
          <w:szCs w:val="24"/>
        </w:rPr>
        <w:t xml:space="preserve">ιπόν, μιλήσω για τη διαφθορά και τη διαπλοκή, θα ήθελα να αναφερθώ στα γεγονότα του τελευταίου διαστήματος και αυτά που προσπαθούν κάποιοι να εμφανίσουν ότι συμβαίνουν στη </w:t>
      </w:r>
      <w:r>
        <w:rPr>
          <w:rFonts w:eastAsia="Times New Roman" w:cs="Times New Roman"/>
          <w:szCs w:val="24"/>
        </w:rPr>
        <w:t>δικαιοσύνη</w:t>
      </w:r>
      <w:r>
        <w:rPr>
          <w:rFonts w:eastAsia="Times New Roman" w:cs="Times New Roman"/>
          <w:szCs w:val="24"/>
        </w:rPr>
        <w:t>.</w:t>
      </w:r>
    </w:p>
    <w:p w14:paraId="02D99D32"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Κατ’ αρχάς θεωρώ ντροπή αυτό που προσπάθησαν μερικοί να πουν, ότι η επίσ</w:t>
      </w:r>
      <w:r>
        <w:rPr>
          <w:rFonts w:eastAsia="Times New Roman" w:cs="Times New Roman"/>
          <w:szCs w:val="24"/>
        </w:rPr>
        <w:t xml:space="preserve">κεψη των </w:t>
      </w:r>
      <w:r>
        <w:rPr>
          <w:rFonts w:eastAsia="Times New Roman" w:cs="Times New Roman"/>
          <w:szCs w:val="24"/>
        </w:rPr>
        <w:t xml:space="preserve">προέδρων </w:t>
      </w:r>
      <w:r>
        <w:rPr>
          <w:rFonts w:eastAsia="Times New Roman" w:cs="Times New Roman"/>
          <w:szCs w:val="24"/>
        </w:rPr>
        <w:t xml:space="preserve">των τριών </w:t>
      </w:r>
      <w:r>
        <w:rPr>
          <w:rFonts w:eastAsia="Times New Roman" w:cs="Times New Roman"/>
          <w:szCs w:val="24"/>
        </w:rPr>
        <w:t xml:space="preserve">ανωτάτων δικαστηρίων </w:t>
      </w:r>
      <w:r>
        <w:rPr>
          <w:rFonts w:eastAsia="Times New Roman" w:cs="Times New Roman"/>
          <w:szCs w:val="24"/>
        </w:rPr>
        <w:t>στο γραφείο του Πρωθυπουργού ήταν συναλλαγή γιατί αφορούσε μισθολογικά θέματα.</w:t>
      </w:r>
    </w:p>
    <w:p w14:paraId="02D99D33"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Την προηγούμενη της επισκέψεως υπάρχει ανακοίνωση των τριών Προέδρων, την οποία σας τη διαβάζω: «Μετά από αίτημα των </w:t>
      </w:r>
      <w:r>
        <w:rPr>
          <w:rFonts w:eastAsia="Times New Roman" w:cs="Times New Roman"/>
          <w:szCs w:val="24"/>
        </w:rPr>
        <w:t xml:space="preserve">προέδρων </w:t>
      </w:r>
      <w:r>
        <w:rPr>
          <w:rFonts w:eastAsia="Times New Roman" w:cs="Times New Roman"/>
          <w:szCs w:val="24"/>
        </w:rPr>
        <w:t>τω</w:t>
      </w:r>
      <w:r>
        <w:rPr>
          <w:rFonts w:eastAsia="Times New Roman" w:cs="Times New Roman"/>
          <w:szCs w:val="24"/>
        </w:rPr>
        <w:t xml:space="preserve">ν </w:t>
      </w:r>
      <w:r>
        <w:rPr>
          <w:rFonts w:eastAsia="Times New Roman" w:cs="Times New Roman"/>
          <w:szCs w:val="24"/>
        </w:rPr>
        <w:t>ανωτάτων δικαστηρίων</w:t>
      </w:r>
      <w:r>
        <w:rPr>
          <w:rFonts w:eastAsia="Times New Roman" w:cs="Times New Roman"/>
          <w:szCs w:val="24"/>
        </w:rPr>
        <w:t xml:space="preserve">, θα πραγματοποιηθεί αύριο Πέμπτη…» –άρα, μια μέρα πριν- «…συνάντηση του Πρωθυπουργού με την ηγεσία της </w:t>
      </w:r>
      <w:r>
        <w:rPr>
          <w:rFonts w:eastAsia="Times New Roman" w:cs="Times New Roman"/>
          <w:szCs w:val="24"/>
        </w:rPr>
        <w:t>δικαιοσύνης</w:t>
      </w:r>
      <w:r>
        <w:rPr>
          <w:rFonts w:eastAsia="Times New Roman" w:cs="Times New Roman"/>
          <w:szCs w:val="24"/>
        </w:rPr>
        <w:t>. Θα συζητηθούν θεσμικά θέματα, που χρήζουν άμεσης επίλυσης,…» -το λέω ξανά, θεσμικά θέματα- «…κάλυψη κενών οργανικών θ</w:t>
      </w:r>
      <w:r>
        <w:rPr>
          <w:rFonts w:eastAsia="Times New Roman" w:cs="Times New Roman"/>
          <w:szCs w:val="24"/>
        </w:rPr>
        <w:t>έσεων κ</w:t>
      </w:r>
      <w:r>
        <w:rPr>
          <w:rFonts w:eastAsia="Times New Roman" w:cs="Times New Roman"/>
          <w:szCs w:val="24"/>
        </w:rPr>
        <w:t>.</w:t>
      </w:r>
      <w:r>
        <w:rPr>
          <w:rFonts w:eastAsia="Times New Roman" w:cs="Times New Roman"/>
          <w:szCs w:val="24"/>
        </w:rPr>
        <w:t xml:space="preserve">λπ., καθώς και η </w:t>
      </w:r>
      <w:r>
        <w:rPr>
          <w:rFonts w:eastAsia="Times New Roman" w:cs="Times New Roman"/>
          <w:szCs w:val="24"/>
        </w:rPr>
        <w:t xml:space="preserve">Αναθεώρηση </w:t>
      </w:r>
      <w:r>
        <w:rPr>
          <w:rFonts w:eastAsia="Times New Roman" w:cs="Times New Roman"/>
          <w:szCs w:val="24"/>
        </w:rPr>
        <w:t xml:space="preserve">του Συντάγματος ως προς το κεφάλαιο της </w:t>
      </w:r>
      <w:r>
        <w:rPr>
          <w:rFonts w:eastAsia="Times New Roman" w:cs="Times New Roman"/>
          <w:szCs w:val="24"/>
        </w:rPr>
        <w:t>δικαστικής εξουσίας</w:t>
      </w:r>
      <w:r>
        <w:rPr>
          <w:rFonts w:eastAsia="Times New Roman" w:cs="Times New Roman"/>
          <w:szCs w:val="24"/>
        </w:rPr>
        <w:t xml:space="preserve"> (ανεξαρτησία δικαστικών λειτουργών, διασφάλιση μισθολογίου, αύξηση ορίου ηλικίας συνταξιοδότησης κ.λπ.)».</w:t>
      </w:r>
    </w:p>
    <w:p w14:paraId="02D99D34"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Το καταθέτω στα Πρακτικά αυτό.</w:t>
      </w:r>
    </w:p>
    <w:p w14:paraId="02D99D35"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ο Αναπ</w:t>
      </w:r>
      <w:r>
        <w:rPr>
          <w:rFonts w:eastAsia="Times New Roman" w:cs="Times New Roman"/>
          <w:szCs w:val="24"/>
        </w:rPr>
        <w:t xml:space="preserve">ληρωτής Υπουργός Δικαιοσύνης, Διαφάνειας και Ανθρωπίνων Δικαιωμάτων κ. Δημήτριος Παπαγγελόπουλος καταθέτει για τα Πρακτικά το προαναφερθέν έγγραφο, το οποίο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r>
        <w:rPr>
          <w:rFonts w:eastAsia="Times New Roman" w:cs="Times New Roman"/>
          <w:szCs w:val="24"/>
        </w:rPr>
        <w:t>.</w:t>
      </w:r>
    </w:p>
    <w:p w14:paraId="02D99D36" w14:textId="77777777" w:rsidR="00D3277D" w:rsidRDefault="009F72F4">
      <w:pPr>
        <w:spacing w:after="0" w:line="600" w:lineRule="auto"/>
        <w:ind w:firstLine="720"/>
        <w:jc w:val="both"/>
        <w:rPr>
          <w:rFonts w:eastAsia="Times New Roman" w:cs="Times New Roman"/>
          <w:szCs w:val="24"/>
        </w:rPr>
      </w:pPr>
      <w:proofErr w:type="spellStart"/>
      <w:r>
        <w:rPr>
          <w:rFonts w:eastAsia="Times New Roman" w:cs="Times New Roman"/>
          <w:szCs w:val="24"/>
        </w:rPr>
        <w:t>Κατεβλήθη</w:t>
      </w:r>
      <w:proofErr w:type="spellEnd"/>
      <w:r>
        <w:rPr>
          <w:rFonts w:eastAsia="Times New Roman" w:cs="Times New Roman"/>
          <w:szCs w:val="24"/>
        </w:rPr>
        <w:t xml:space="preserve">, λοιπόν, μια αήθης επίθεση κατά των τριών </w:t>
      </w:r>
      <w:r>
        <w:rPr>
          <w:rFonts w:eastAsia="Times New Roman" w:cs="Times New Roman"/>
          <w:szCs w:val="24"/>
        </w:rPr>
        <w:t xml:space="preserve">προέδρων </w:t>
      </w:r>
      <w:r>
        <w:rPr>
          <w:rFonts w:eastAsia="Times New Roman" w:cs="Times New Roman"/>
          <w:szCs w:val="24"/>
        </w:rPr>
        <w:t xml:space="preserve">και κατά της Κυβέρνησης ότι η συνάντηση αυτή ήταν προσπάθεια συναλλαγής. Και λησμονούμε ότι τον Δεκέμβριο του 2012 ο τότε Πρωθυπουργός είχε δεχθεί πάλι τους </w:t>
      </w:r>
      <w:r>
        <w:rPr>
          <w:rFonts w:eastAsia="Times New Roman" w:cs="Times New Roman"/>
          <w:szCs w:val="24"/>
        </w:rPr>
        <w:t xml:space="preserve">προέδρους </w:t>
      </w:r>
      <w:r>
        <w:rPr>
          <w:rFonts w:eastAsia="Times New Roman" w:cs="Times New Roman"/>
          <w:szCs w:val="24"/>
        </w:rPr>
        <w:t xml:space="preserve">των </w:t>
      </w:r>
      <w:r>
        <w:rPr>
          <w:rFonts w:eastAsia="Times New Roman" w:cs="Times New Roman"/>
          <w:szCs w:val="24"/>
        </w:rPr>
        <w:t>ανωτάτων δικαστηρίων</w:t>
      </w:r>
      <w:r>
        <w:rPr>
          <w:rFonts w:eastAsia="Times New Roman" w:cs="Times New Roman"/>
          <w:szCs w:val="24"/>
        </w:rPr>
        <w:t xml:space="preserve">, </w:t>
      </w:r>
      <w:r>
        <w:rPr>
          <w:rFonts w:eastAsia="Times New Roman" w:cs="Times New Roman"/>
          <w:szCs w:val="24"/>
        </w:rPr>
        <w:t>αλλά μόνο για μισθολογικά θέματα και όχι για θεσμικά όπως σήμερα. Και βέβαια τότε είχαν αρχίσει οι περικοπές σε βάρος των μισθολογίων των δικαστών, είχε υπάρξει μεγάλη αναταραχή κι έγινε αυτή η συνάντηση.</w:t>
      </w:r>
    </w:p>
    <w:p w14:paraId="02D99D37"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Επειδή μιλάμε για συναλλαγή, σήμερα θα έχω την ευκα</w:t>
      </w:r>
      <w:r>
        <w:rPr>
          <w:rFonts w:eastAsia="Times New Roman" w:cs="Times New Roman"/>
          <w:szCs w:val="24"/>
        </w:rPr>
        <w:t xml:space="preserve">ιρία να αναφέρω και ο κ. Μητσοτάκης τη χαρά να ακούσει αρκετές φορές το όνομα του πατέρα του. Μιλάμε για συναλλαγές, λοιπόν. Θα θυμίσω, λοιπόν, ότι σε ανώτατο δικαστήριο έγινε επιλογή προέδρου </w:t>
      </w:r>
      <w:proofErr w:type="spellStart"/>
      <w:r>
        <w:rPr>
          <w:rFonts w:eastAsia="Times New Roman" w:cs="Times New Roman"/>
          <w:szCs w:val="24"/>
        </w:rPr>
        <w:t>ανωτάτου</w:t>
      </w:r>
      <w:proofErr w:type="spellEnd"/>
      <w:r>
        <w:rPr>
          <w:rFonts w:eastAsia="Times New Roman" w:cs="Times New Roman"/>
          <w:szCs w:val="24"/>
        </w:rPr>
        <w:t xml:space="preserve"> δικαστηρίου -επειδή είπα ότι θα </w:t>
      </w:r>
      <w:r>
        <w:rPr>
          <w:rFonts w:eastAsia="Times New Roman" w:cs="Times New Roman"/>
          <w:szCs w:val="24"/>
        </w:rPr>
        <w:lastRenderedPageBreak/>
        <w:t xml:space="preserve">είμαι διακριτικός δεν </w:t>
      </w:r>
      <w:r>
        <w:rPr>
          <w:rFonts w:eastAsia="Times New Roman" w:cs="Times New Roman"/>
          <w:szCs w:val="24"/>
        </w:rPr>
        <w:t>θα αναφέρω ούτε ονόματα ούτε ημερομηνίες, αλλά όλοι θα καταλάβουν τι θέλω να πω- ο οποίος τρεις μήνες πριν είχε γίνει αντιπρόεδρος -άρα, αμέσως πήδηξε όλους τους αντιπροέδρους- και πριν γίνει αντιπρόεδρος είχε υπερκεράσει οχτώ συμβούλους. Ο Κωνσταντίνος Μη</w:t>
      </w:r>
      <w:r>
        <w:rPr>
          <w:rFonts w:eastAsia="Times New Roman" w:cs="Times New Roman"/>
          <w:szCs w:val="24"/>
        </w:rPr>
        <w:t>τσοτάκης τότε είχε πει: «Η επιλογή του τάδε είναι η πλέον αναίσχυντη συναλλαγή».</w:t>
      </w:r>
    </w:p>
    <w:p w14:paraId="02D99D38"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Μη μιλάμε εμείς για συναλλαγές. Να μιλήσουμε και για άλλους ανώτατους δικαστές και τι συνέβαινε στο παρελθόν; Να πούμε για ανώτατο δικαστή που για την προαγωγή του σε αντιπρόε</w:t>
      </w:r>
      <w:r>
        <w:rPr>
          <w:rFonts w:eastAsia="Times New Roman" w:cs="Times New Roman"/>
          <w:szCs w:val="24"/>
        </w:rPr>
        <w:t xml:space="preserve">δρο υπερκέρασε δεκαπέντε συμβούλους; Δεν πρόλαβαν να τον κάνουν πρόεδρο, αλλά ανταμείφθηκε και έγινε Υπουργός της Κυβέρνησης </w:t>
      </w:r>
      <w:proofErr w:type="spellStart"/>
      <w:r>
        <w:rPr>
          <w:rFonts w:eastAsia="Times New Roman" w:cs="Times New Roman"/>
          <w:szCs w:val="24"/>
        </w:rPr>
        <w:t>Παπαδήμου</w:t>
      </w:r>
      <w:proofErr w:type="spellEnd"/>
      <w:r>
        <w:rPr>
          <w:rFonts w:eastAsia="Times New Roman" w:cs="Times New Roman"/>
          <w:szCs w:val="24"/>
        </w:rPr>
        <w:t xml:space="preserve">. Να πούμε για άλλον πρόεδρο που το χαρακτηριστικό του όνομα ήταν «Συνθέτης», γιατί ήταν πολύ καλός στο να μαγειρεύει τις </w:t>
      </w:r>
      <w:r>
        <w:rPr>
          <w:rFonts w:eastAsia="Times New Roman" w:cs="Times New Roman"/>
          <w:szCs w:val="24"/>
        </w:rPr>
        <w:t xml:space="preserve">συνθέσεις; </w:t>
      </w:r>
    </w:p>
    <w:p w14:paraId="02D99D39"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Πείτε ονόματα.</w:t>
      </w:r>
    </w:p>
    <w:p w14:paraId="02D99D3A"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ΔΗΜΗΤΡΙΟΣ ΠΑΠΑΓΓΕΛΟΠΟΥΛΟΣ (Αναπληρωτής Υπουργός Δικαιοσύνης, Διαφάνειας και Ανθρωπίνων Δικαιωμάτων):</w:t>
      </w:r>
      <w:r>
        <w:rPr>
          <w:rFonts w:eastAsia="Times New Roman" w:cs="Times New Roman"/>
          <w:szCs w:val="24"/>
        </w:rPr>
        <w:t xml:space="preserve"> Ρωτήστε να σας τα πουν. Είπα ότι είμαι διακριτικός σήμερα και δεν λέω </w:t>
      </w:r>
      <w:r>
        <w:rPr>
          <w:rFonts w:eastAsia="Times New Roman" w:cs="Times New Roman"/>
          <w:szCs w:val="24"/>
        </w:rPr>
        <w:lastRenderedPageBreak/>
        <w:t>ονόματα. Με μεγάλη μου χαρά θα τα πω</w:t>
      </w:r>
      <w:r>
        <w:rPr>
          <w:rFonts w:eastAsia="Times New Roman" w:cs="Times New Roman"/>
          <w:szCs w:val="24"/>
        </w:rPr>
        <w:t xml:space="preserve"> άλλη φορά. Και είμαι διακριτικός γιατί, όπως σας είπα, θα κάνω έκκληση να ομονοήσουμε.</w:t>
      </w:r>
    </w:p>
    <w:p w14:paraId="02D99D3B"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Πείτε τα.</w:t>
      </w:r>
    </w:p>
    <w:p w14:paraId="02D99D3C"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ΔΗΜΗΤΡΙΟΣ ΠΑΠΑΓΓΕΛΟΠΟΥΛΟΣ (Αναπληρωτής Υπουργός Δικαιοσύνης, Διαφάνειας και Ανθρωπίνων Δικαιωμάτων): </w:t>
      </w:r>
      <w:r>
        <w:rPr>
          <w:rFonts w:eastAsia="Times New Roman" w:cs="Times New Roman"/>
          <w:szCs w:val="24"/>
        </w:rPr>
        <w:t>Κύριε Αθανασίου, έχετε ένα ελάττωμα</w:t>
      </w:r>
      <w:r>
        <w:rPr>
          <w:rFonts w:eastAsia="Times New Roman" w:cs="Times New Roman"/>
          <w:szCs w:val="24"/>
        </w:rPr>
        <w:t xml:space="preserve"> να διακόπτετε. Τι προσπαθείτε να κρύψετε; Κάποιες ενοχές σας; Σας έχουμε πάρει χαμπάρι πια. Όλοι ξέρουν για εσάς. Μη με προκαλείτε.</w:t>
      </w:r>
    </w:p>
    <w:p w14:paraId="02D99D3D"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Παρακαλώ πολύ. Δεν κάνουμε διάλογο την ώρα της αγόρευσης.</w:t>
      </w:r>
    </w:p>
    <w:p w14:paraId="02D99D3E"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ΔΗΜΗΤΡΙΟΣ ΠΑΠΑΓΓΕΛΟΠΟΥΛΟΣ (Αναπληρωτ</w:t>
      </w:r>
      <w:r>
        <w:rPr>
          <w:rFonts w:eastAsia="Times New Roman" w:cs="Times New Roman"/>
          <w:b/>
          <w:szCs w:val="24"/>
        </w:rPr>
        <w:t>ής Υπουργός Δικαιοσύνης, Διαφάνειας και Ανθρωπίνων Δικαιωμάτων):</w:t>
      </w:r>
      <w:r>
        <w:rPr>
          <w:rFonts w:eastAsia="Times New Roman" w:cs="Times New Roman"/>
          <w:szCs w:val="24"/>
        </w:rPr>
        <w:t xml:space="preserve"> Επίσης, έγινε πολύ μεγάλη σπέκουλα…</w:t>
      </w:r>
    </w:p>
    <w:p w14:paraId="02D99D3F"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Μα, είναι δυνατόν να ακούγονται αυτά τα πράγματα εδώ μέσα; Πείτε τα ονόματα.</w:t>
      </w:r>
    </w:p>
    <w:p w14:paraId="02D99D40"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lastRenderedPageBreak/>
        <w:t>ΔΗΜΗΤΡΙΟΣ ΠΑΠΑΓΓΕΛΟΠΟΥΛΟΣ (Αναπληρωτής Υπουργός Δικαιοσύν</w:t>
      </w:r>
      <w:r>
        <w:rPr>
          <w:rFonts w:eastAsia="Times New Roman" w:cs="Times New Roman"/>
          <w:b/>
          <w:szCs w:val="24"/>
        </w:rPr>
        <w:t>ης, Διαφάνειας και Ανθρωπίνων Δικαιωμάτων):</w:t>
      </w:r>
      <w:r>
        <w:rPr>
          <w:rFonts w:eastAsia="Times New Roman" w:cs="Times New Roman"/>
          <w:szCs w:val="24"/>
        </w:rPr>
        <w:t xml:space="preserve"> Μπορώ να πω άπειρα παραδείγματα, αλλά τα κρατάω. Καλό είναι να έχουμε και εφεδρείες. Θα προχωρήσω σε άλλα, όμως. Μην ανησυχείτε. </w:t>
      </w:r>
    </w:p>
    <w:p w14:paraId="02D99D41"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Μα, είναι δυνατόν τώρα; Είναι ντροπή να μη λέει ονόματα. Για </w:t>
      </w:r>
      <w:r>
        <w:rPr>
          <w:rFonts w:eastAsia="Times New Roman" w:cs="Times New Roman"/>
          <w:szCs w:val="24"/>
        </w:rPr>
        <w:t>τη διαφθορά μιλάμε, δεν μιλάμε για κάτι άλλο. Πείτε τα ονόματα των διεφθαρμένων.</w:t>
      </w:r>
    </w:p>
    <w:p w14:paraId="02D99D42"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Παρακαλώ, μη διακόπτετε τον ομιλητή. Σας παρακαλώ πολύ. Καθένας κάνει διαχείριση του χρόνου και του τρόπου που μιλάει.</w:t>
      </w:r>
    </w:p>
    <w:p w14:paraId="02D99D43"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ΔΗΜΗΤΡΙΟΣ ΠΑΠΑΓΓΕΛΟΠΟΥΛΟΣ (Αναπληρωτής Υπουργός Δικαιοσύνης, Διαφάνειας και Ανθρωπίνων Δικαιωμάτων): </w:t>
      </w:r>
      <w:r>
        <w:rPr>
          <w:rFonts w:eastAsia="Times New Roman" w:cs="Times New Roman"/>
          <w:szCs w:val="24"/>
        </w:rPr>
        <w:t>Όλοι κατάλαβαν.</w:t>
      </w:r>
    </w:p>
    <w:p w14:paraId="02D99D44"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Εγώ δεν κατάλαβα. Πείτε τα ονόματα.</w:t>
      </w:r>
    </w:p>
    <w:p w14:paraId="02D99D45"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lastRenderedPageBreak/>
        <w:t>ΔΗΜΗΤΡΙΟΣ ΠΑΠΑΓΓΕΛΟΠΟΥΛΟΣ (Αναπληρωτής Υπουργός Δικαιοσύνης, Διαφάνειας και Ανθρωπ</w:t>
      </w:r>
      <w:r>
        <w:rPr>
          <w:rFonts w:eastAsia="Times New Roman" w:cs="Times New Roman"/>
          <w:b/>
          <w:szCs w:val="24"/>
        </w:rPr>
        <w:t xml:space="preserve">ίνων Δικαιωμάτων): </w:t>
      </w:r>
      <w:r>
        <w:rPr>
          <w:rFonts w:eastAsia="Times New Roman" w:cs="Times New Roman"/>
          <w:szCs w:val="24"/>
        </w:rPr>
        <w:t>Μη με διακόπτετε. Θα πω αυτά που θέλω να πω. Δεν με έχει φιμώσει ποτέ κανείς και δεν θα με φιμώσει τώρα.</w:t>
      </w:r>
    </w:p>
    <w:p w14:paraId="02D99D46"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Όμως, ας έρθουμε και στη δήλωση του Προέδρου του Συμβουλίου της Επικρατείας, που έγινε τόση μεγάλη σπέκουλα. Τι είπε; Ότι πρέπει η </w:t>
      </w:r>
      <w:r>
        <w:rPr>
          <w:rFonts w:eastAsia="Times New Roman" w:cs="Times New Roman"/>
          <w:szCs w:val="24"/>
        </w:rPr>
        <w:t>δ</w:t>
      </w:r>
      <w:r>
        <w:rPr>
          <w:rFonts w:eastAsia="Times New Roman" w:cs="Times New Roman"/>
          <w:szCs w:val="24"/>
        </w:rPr>
        <w:t xml:space="preserve">ικαιοσύνη </w:t>
      </w:r>
      <w:r>
        <w:rPr>
          <w:rFonts w:eastAsia="Times New Roman" w:cs="Times New Roman"/>
          <w:szCs w:val="24"/>
        </w:rPr>
        <w:t>να αφουγκράζεται τον λαό.</w:t>
      </w:r>
    </w:p>
    <w:p w14:paraId="02D99D47"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lang w:val="en-US"/>
        </w:rPr>
        <w:t>H</w:t>
      </w:r>
      <w:r>
        <w:rPr>
          <w:rFonts w:eastAsia="Times New Roman" w:cs="Times New Roman"/>
          <w:szCs w:val="24"/>
        </w:rPr>
        <w:t xml:space="preserve"> κ. Γεννηματά, η Πρόεδρος του ΠΑΣΟΚ, είπε τα όσα είπε, ο κ. Βενιζέλος μίλησε –θα βρω ακριβώς τη φράση του- για «θεσμικό τρόμο» νομίζω, έτσι το αποκάλεσε. </w:t>
      </w:r>
    </w:p>
    <w:p w14:paraId="02D99D48"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Έρχεται ο κ. Βενιζέλος, οπότε θα το επαναλάβω. Είπα, κύριε </w:t>
      </w:r>
      <w:r>
        <w:rPr>
          <w:rFonts w:eastAsia="Times New Roman" w:cs="Times New Roman"/>
          <w:szCs w:val="24"/>
        </w:rPr>
        <w:t>Βενιζ</w:t>
      </w:r>
      <w:r>
        <w:rPr>
          <w:rFonts w:eastAsia="Times New Roman" w:cs="Times New Roman"/>
          <w:szCs w:val="24"/>
        </w:rPr>
        <w:t>έλ</w:t>
      </w:r>
      <w:r>
        <w:rPr>
          <w:rFonts w:eastAsia="Times New Roman" w:cs="Times New Roman"/>
          <w:szCs w:val="24"/>
        </w:rPr>
        <w:t>ο</w:t>
      </w:r>
      <w:r>
        <w:rPr>
          <w:rFonts w:eastAsia="Times New Roman" w:cs="Times New Roman"/>
          <w:szCs w:val="24"/>
        </w:rPr>
        <w:t xml:space="preserve">, για τον θεσμικό τρόμο που είπατε σχετικά με τη δήλωση του Προέδρου του Συμβουλίου της Επικρατείας. </w:t>
      </w:r>
    </w:p>
    <w:p w14:paraId="02D99D49"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Μην προκαλείτε, κύριε Υπουργέ!</w:t>
      </w:r>
    </w:p>
    <w:p w14:paraId="02D99D4A"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ΔΗΜΗΤΡΙΟΣ ΠΑΠΑΓΓΕΛΟΠΟΥΛΟΣ (Αναπληρωτής Υπουργός Δικαιοσύνης, Διαφάνειας και Ανθρωπίνων Δικα</w:t>
      </w:r>
      <w:r>
        <w:rPr>
          <w:rFonts w:eastAsia="Times New Roman" w:cs="Times New Roman"/>
          <w:b/>
          <w:szCs w:val="24"/>
        </w:rPr>
        <w:t>ιωμάτων):</w:t>
      </w:r>
      <w:r>
        <w:rPr>
          <w:rFonts w:eastAsia="Times New Roman" w:cs="Times New Roman"/>
          <w:szCs w:val="24"/>
        </w:rPr>
        <w:t xml:space="preserve"> Δεν προκαλώ, κύριε Πρόεδρε. </w:t>
      </w:r>
    </w:p>
    <w:p w14:paraId="02D99D4B"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lastRenderedPageBreak/>
        <w:t>ΕΥΑΓΓΕΛΟΣ ΒΕΝΙΖΕΛΟΣ:</w:t>
      </w:r>
      <w:r>
        <w:rPr>
          <w:rFonts w:eastAsia="Times New Roman" w:cs="Times New Roman"/>
          <w:szCs w:val="24"/>
        </w:rPr>
        <w:t xml:space="preserve"> Είχε επίδραση και επάνω σας ο νόμος;</w:t>
      </w:r>
    </w:p>
    <w:p w14:paraId="02D99D4C"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ΔΗΜΗΤΡΙΟΣ ΠΑΠΑΓΓΕΛΟΠΟΥΛΟΣ (Αναπληρωτής Υπουργός Δικαιοσύνης, Διαφάνειας και Ανθρωπίνων Δικαιωμάτων):</w:t>
      </w:r>
      <w:r>
        <w:rPr>
          <w:rFonts w:eastAsia="Times New Roman" w:cs="Times New Roman"/>
          <w:szCs w:val="24"/>
        </w:rPr>
        <w:t xml:space="preserve"> Όχι. </w:t>
      </w:r>
    </w:p>
    <w:p w14:paraId="02D99D4D"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Κύριε Βενιζέλο, μην απα</w:t>
      </w:r>
      <w:r>
        <w:rPr>
          <w:rFonts w:eastAsia="Times New Roman" w:cs="Times New Roman"/>
          <w:szCs w:val="24"/>
        </w:rPr>
        <w:t xml:space="preserve">ντάτε στις προκλήσεις. </w:t>
      </w:r>
    </w:p>
    <w:p w14:paraId="02D99D4E"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ΔΗΜΗΤΡΙΟΣ ΠΑΠΑΓΓΕΛΟΠΟΥΛΟΣ (Αναπληρωτής Υπουργός Δικαιοσύνης, Διαφάνειας και Ανθρωπίνων Δικαιωμάτων):</w:t>
      </w:r>
      <w:r>
        <w:rPr>
          <w:rFonts w:eastAsia="Times New Roman" w:cs="Times New Roman"/>
          <w:szCs w:val="24"/>
        </w:rPr>
        <w:t xml:space="preserve"> Εγώ χαίρομαι όταν βλέπω τον κ. Βενιζέλο. </w:t>
      </w:r>
    </w:p>
    <w:p w14:paraId="02D99D4F"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Συνεχίστε. </w:t>
      </w:r>
    </w:p>
    <w:p w14:paraId="02D99D50"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ΔΗΜΗΤΡΙΟΣ ΠΑΠΑΓΓΕΛΟΠΟΥΛΟΣ (Αναπληρωτής Υπουργός </w:t>
      </w:r>
      <w:r>
        <w:rPr>
          <w:rFonts w:eastAsia="Times New Roman" w:cs="Times New Roman"/>
          <w:b/>
          <w:szCs w:val="24"/>
        </w:rPr>
        <w:t>Δικαιοσύνης, Διαφάνειας και Ανθρωπίνων Δικαιωμάτων):</w:t>
      </w:r>
      <w:r>
        <w:rPr>
          <w:rFonts w:eastAsia="Times New Roman" w:cs="Times New Roman"/>
          <w:szCs w:val="24"/>
        </w:rPr>
        <w:t xml:space="preserve"> Είπε ο κ. Βενιζέλος για θεσμικό τρόμο. Ξεχνάνε όμως και η κ. Γεννηματά –με αυτά που είπε στην ομιλία της- και ο κ. Βενιζέλος –με τη δήλωσή του- ότι ο ιδρυτής του ΠΑΣΟΚ είχε πει το εξής για το Συμβούλιο τ</w:t>
      </w:r>
      <w:r>
        <w:rPr>
          <w:rFonts w:eastAsia="Times New Roman" w:cs="Times New Roman"/>
          <w:szCs w:val="24"/>
        </w:rPr>
        <w:t xml:space="preserve">ης Επικρατείας, εάν θυμάμαι καλά επί τη ευκαιρία της συζητήσεως του </w:t>
      </w:r>
      <w:r>
        <w:rPr>
          <w:rFonts w:eastAsia="Times New Roman" w:cs="Times New Roman"/>
          <w:szCs w:val="24"/>
        </w:rPr>
        <w:lastRenderedPageBreak/>
        <w:t>νόμου-πλαισίου. Εγώ βλέπετε είμαι αρκετά παλιός και τα θυμάμαι αυτά. Έχω καλή μνήμη προς το παρόν. Είχε πει, λοιπόν, τότε ο Αρχηγός και ιδρυτής του ΠΑΣΟΚ: «Υπάρχει και λαός. Να το ξέρει το</w:t>
      </w:r>
      <w:r>
        <w:rPr>
          <w:rFonts w:eastAsia="Times New Roman" w:cs="Times New Roman"/>
          <w:szCs w:val="24"/>
        </w:rPr>
        <w:t xml:space="preserve"> Συμβούλιο της Επικρατείας».</w:t>
      </w:r>
    </w:p>
    <w:p w14:paraId="02D99D51"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Επίσης, σε ομιλία του στην Κοζάνη, θυμάμαι ότι είχε πει ο αείμνηστος ιδρυτής του ΠΑΣΟΚ «κανείς θεσμός, μόνο ο λαός». Ήταν τότε θεσμικές εκτροπές αυτά και είναι τώρα με αυτό που είπε ο Πρόεδρος του Συμβουλίου της Επικρατείας;</w:t>
      </w:r>
    </w:p>
    <w:p w14:paraId="02D99D52"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t>(Θ</w:t>
      </w:r>
      <w:r>
        <w:rPr>
          <w:rFonts w:eastAsia="Times New Roman" w:cs="Times New Roman"/>
          <w:szCs w:val="24"/>
        </w:rPr>
        <w:t>όρυβος στην Αίθουσα)</w:t>
      </w:r>
    </w:p>
    <w:p w14:paraId="02D99D53"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«Ο θεσμικός τρόμος που προκλήθηκε», όπως ευφυώς γράφει σήμερα ο Βουλευτής Γιάννης Θεοφύλακτος σε άρθρο του, «δεν είναι τρόμος για την υπόσταση των θεσμών, αλλά είναι τρόμος για τις δομές εξουσίας». Εγώ συμπληρώνω ότι ο τρόμος αυτός αυξ</w:t>
      </w:r>
      <w:r>
        <w:rPr>
          <w:rFonts w:eastAsia="Times New Roman" w:cs="Times New Roman"/>
          <w:szCs w:val="24"/>
        </w:rPr>
        <w:t>άνεται λόγω της επικείμενης κατάρρευσης των συστημάτων εξουσίας</w:t>
      </w:r>
      <w:r>
        <w:rPr>
          <w:rFonts w:eastAsia="Times New Roman" w:cs="Times New Roman"/>
          <w:szCs w:val="24"/>
        </w:rPr>
        <w:t>,</w:t>
      </w:r>
      <w:r>
        <w:rPr>
          <w:rFonts w:eastAsia="Times New Roman" w:cs="Times New Roman"/>
          <w:szCs w:val="24"/>
        </w:rPr>
        <w:t xml:space="preserve"> που ακυρώνουν τις από το Σύνταγμα και υπέρ του λαού απορρέουσες εξουσίες. </w:t>
      </w:r>
    </w:p>
    <w:p w14:paraId="02D99D54"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έρθω τώρα στο θέμα της διαπλοκής. Για τη διαπλοκή θα πω με όσο πιο απλά λόγια μπορώ αυτά που νιώθω μετά από </w:t>
      </w:r>
      <w:r>
        <w:rPr>
          <w:rFonts w:eastAsia="Times New Roman" w:cs="Times New Roman"/>
          <w:szCs w:val="24"/>
        </w:rPr>
        <w:t>ενάμιση χρόνο Υπουργός, τριάντα περίπου χρόνια εισαγγελέας και πολύ περισσότερα χρόνια πολίτης. Θα μιλήσω μέσα από την καρδιά μου. Γιατί, μολονότι εκτιμώ όσους πορεύονται σύμφωνα με τους κανόνες της ψυχρής -θα έλεγα- προσιτής λογικής, εγώ πάντα ακολουθώ τη</w:t>
      </w:r>
      <w:r>
        <w:rPr>
          <w:rFonts w:eastAsia="Times New Roman" w:cs="Times New Roman"/>
          <w:szCs w:val="24"/>
        </w:rPr>
        <w:t xml:space="preserve"> φωνή της καρδιάς μου.</w:t>
      </w:r>
    </w:p>
    <w:p w14:paraId="02D99D55"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Για τη διαφθορά και τη διαπλοκή έχουν γραφτεί και ειπωθεί πάρα πολλά. Όλοι την κατακεραυνώνουν, όλοι την αναθεματίζουν, αρκετοί συμβιβάζονται και επωφελούνται από αυτήν και λίγοι την πολεμούν. Της έχουν δώσει διάφορα ονόματα. Προσωπι</w:t>
      </w:r>
      <w:r>
        <w:rPr>
          <w:rFonts w:eastAsia="Times New Roman" w:cs="Times New Roman"/>
          <w:szCs w:val="24"/>
        </w:rPr>
        <w:t xml:space="preserve">κά, σε διάφορες ομιλίες μου στη Βουλή και σε άλλες εκδηλώσεις, την έχω αποκαλέσει «γάγγραινα», «καρκίνωμα», «βδέλλα», «Λερναία Ύδρα» και ένα σωρό άλλα. </w:t>
      </w:r>
    </w:p>
    <w:p w14:paraId="02D99D56"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Πράγματι, η διαπλοκή και η διαφθορά είναι όλα αυτά. Όμως είναι και πολλά άλλα. Είναι όμως και κάτι πολύ</w:t>
      </w:r>
      <w:r>
        <w:rPr>
          <w:rFonts w:eastAsia="Times New Roman" w:cs="Times New Roman"/>
          <w:szCs w:val="24"/>
        </w:rPr>
        <w:t xml:space="preserve"> πιο επικίνδυνο: είναι σκέτο παρακράτος, που προσβάλλει το δημοκρατικό πολίτευμα της χώρας. Διαρκώς και κατ’ εξακολούθηση επιχειρεί να το αλλοιώσει, να το διαταράξει, αποστερώντας και </w:t>
      </w:r>
      <w:r>
        <w:rPr>
          <w:rFonts w:eastAsia="Times New Roman" w:cs="Times New Roman"/>
          <w:szCs w:val="24"/>
        </w:rPr>
        <w:lastRenderedPageBreak/>
        <w:t>παρακωλύοντας τη Βουλή, την Κυβέρνηση, τον Πρωθυπουργό από την εξουσία π</w:t>
      </w:r>
      <w:r>
        <w:rPr>
          <w:rFonts w:eastAsia="Times New Roman" w:cs="Times New Roman"/>
          <w:szCs w:val="24"/>
        </w:rPr>
        <w:t xml:space="preserve">ου τους παρέχει το Σύνταγμα ή εξαναγκάζοντάς τους να εκτελέσουν ή να παραλείψουν πράξεις που απορρέουν από την εξουσία αυτή. Δεν τα λέω εγώ αυτά. Τα λέει ο Ποινικός Κώδικας. </w:t>
      </w:r>
    </w:p>
    <w:p w14:paraId="02D99D57"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Ήδη, ο Ουμπέρτο </w:t>
      </w:r>
      <w:proofErr w:type="spellStart"/>
      <w:r>
        <w:rPr>
          <w:rFonts w:eastAsia="Times New Roman" w:cs="Times New Roman"/>
          <w:szCs w:val="24"/>
        </w:rPr>
        <w:t>Έκο</w:t>
      </w:r>
      <w:proofErr w:type="spellEnd"/>
      <w:r>
        <w:rPr>
          <w:rFonts w:eastAsia="Times New Roman" w:cs="Times New Roman"/>
          <w:szCs w:val="24"/>
        </w:rPr>
        <w:t xml:space="preserve"> από τη δεκαετία του 1980 είχε πει: «Δεν χρειάζονται τεθωρακισ</w:t>
      </w:r>
      <w:r>
        <w:rPr>
          <w:rFonts w:eastAsia="Times New Roman" w:cs="Times New Roman"/>
          <w:szCs w:val="24"/>
        </w:rPr>
        <w:t>μένα για να καταλυθεί η δημοκρατία. Χρειάζονται μόνο συσκευές τηλεόρασης».</w:t>
      </w:r>
    </w:p>
    <w:p w14:paraId="02D99D58"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Επειδή πολλοί θα θεωρήσουν υπερβολικά αυτά που λέω θα αναφέρω μερικά χαρακτηριστικά παραδείγματα από τη σύγχρονη Ιστορία της πατρίδας μας. Για την οικονομία του χρόνου δεν θα πάω πο</w:t>
      </w:r>
      <w:r>
        <w:rPr>
          <w:rFonts w:eastAsia="Times New Roman" w:cs="Times New Roman"/>
          <w:szCs w:val="24"/>
        </w:rPr>
        <w:t xml:space="preserve">λύ πίσω. Θα πάω από το 1974 και μετά, μετά τη Μεταπολίτευση. Εδώ θα διορθώσω τον Νίκο Παππά, ο οποίος είπε ότι η ιστορία της διαπλοκής αρχίζει το 1993. Δεν ξεκίνησε το 1993. Μπορώ να πω μερικά παραδείγματα εν συντομία λίγο πιο πριν. </w:t>
      </w:r>
    </w:p>
    <w:p w14:paraId="02D99D59"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Ήταν το 1974, όταν επέ</w:t>
      </w:r>
      <w:r>
        <w:rPr>
          <w:rFonts w:eastAsia="Times New Roman" w:cs="Times New Roman"/>
          <w:szCs w:val="24"/>
        </w:rPr>
        <w:t xml:space="preserve">στρεψε ο Κωνσταντίνος Καραμανλής. Διέβλεψε τον κίνδυνο και προσπάθησε να βάλει φραγμό στην ασυδοσία και στη διαφθορά των οικονομικά ισχυρών. Τότε δεν είχε καθιερωθεί </w:t>
      </w:r>
      <w:r>
        <w:rPr>
          <w:rFonts w:eastAsia="Times New Roman" w:cs="Times New Roman"/>
          <w:szCs w:val="24"/>
        </w:rPr>
        <w:lastRenderedPageBreak/>
        <w:t>ακόμα ο όρος διαπλοκή. Και τότε τον κατηγόρησε η διαπλοκή για «</w:t>
      </w:r>
      <w:proofErr w:type="spellStart"/>
      <w:r>
        <w:rPr>
          <w:rFonts w:eastAsia="Times New Roman" w:cs="Times New Roman"/>
          <w:szCs w:val="24"/>
        </w:rPr>
        <w:t>σοσιαλμανία</w:t>
      </w:r>
      <w:proofErr w:type="spellEnd"/>
      <w:r>
        <w:rPr>
          <w:rFonts w:eastAsia="Times New Roman" w:cs="Times New Roman"/>
          <w:szCs w:val="24"/>
        </w:rPr>
        <w:t>». Το υπενθυμίζω</w:t>
      </w:r>
      <w:r>
        <w:rPr>
          <w:rFonts w:eastAsia="Times New Roman" w:cs="Times New Roman"/>
          <w:szCs w:val="24"/>
        </w:rPr>
        <w:t xml:space="preserve"> για τους νεότερους. </w:t>
      </w:r>
    </w:p>
    <w:p w14:paraId="02D99D5A"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Ο Ανδρέας Παπανδρέου αντιμετώπισε το «βρώμικο ’89» και μερικοί το αναπαράγουν τώρα. Δεν μας λένε, όμως, ποιοι ήταν οι πρωταγωνιστές του «βρώμικου ’89». Δεν ήταν οι πανίσχυροι εκδότες της εποχής εκείνης και οι μετέπειτα </w:t>
      </w:r>
      <w:proofErr w:type="spellStart"/>
      <w:r>
        <w:rPr>
          <w:rFonts w:eastAsia="Times New Roman" w:cs="Times New Roman"/>
          <w:szCs w:val="24"/>
        </w:rPr>
        <w:t>καναλάρχες</w:t>
      </w:r>
      <w:proofErr w:type="spellEnd"/>
      <w:r>
        <w:rPr>
          <w:rFonts w:eastAsia="Times New Roman" w:cs="Times New Roman"/>
          <w:szCs w:val="24"/>
        </w:rPr>
        <w:t>; Δεν</w:t>
      </w:r>
      <w:r>
        <w:rPr>
          <w:rFonts w:eastAsia="Times New Roman" w:cs="Times New Roman"/>
          <w:szCs w:val="24"/>
        </w:rPr>
        <w:t xml:space="preserve"> ήταν αυτοί που μετά, όταν τα συμφέροντά τους το επέβαλαν, άλλαξαν γραμμή, επιβεβαιώνοντας απλώς τις παρακρατικές μεθόδους; </w:t>
      </w:r>
    </w:p>
    <w:p w14:paraId="02D99D5B" w14:textId="77777777" w:rsidR="00D3277D" w:rsidRDefault="009F72F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Θυμόμαστε, άραγε, τις σελίδες και τα πρωτοσέλιδα των εφημερίδων εκείνων, για να δούμε τι κακό κάνει η διαπλοκή στον τόπο μας και στο δημοκρατικό μας πολίτευμα; </w:t>
      </w:r>
    </w:p>
    <w:p w14:paraId="02D99D5C" w14:textId="77777777" w:rsidR="00D3277D" w:rsidRDefault="009F72F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Το παρακράτος της διαπλοκής δεν είναι αυτό που προσπάθησε να φυλακίσει τον Δημήτρη Τσοβόλα, τον</w:t>
      </w:r>
      <w:r>
        <w:rPr>
          <w:rFonts w:eastAsia="Times New Roman" w:cs="Times New Roman"/>
          <w:szCs w:val="24"/>
        </w:rPr>
        <w:t xml:space="preserve"> έντιμο αγωνιστή δημοκράτη και τελικά κατάφερε να τον εξοβελίσει από το πολιτικό σύστημα της χώρας γιατί δεν τον ήλεγχε; </w:t>
      </w:r>
    </w:p>
    <w:p w14:paraId="02D99D5D" w14:textId="77777777" w:rsidR="00D3277D" w:rsidRDefault="009F72F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Το παρακράτος της διαφθοράς και της διαπλοκής δεν έριξε την </w:t>
      </w:r>
      <w:r>
        <w:rPr>
          <w:rFonts w:eastAsia="Times New Roman" w:cs="Times New Roman"/>
          <w:szCs w:val="24"/>
        </w:rPr>
        <w:t xml:space="preserve">κυβέρνηση </w:t>
      </w:r>
      <w:r>
        <w:rPr>
          <w:rFonts w:eastAsia="Times New Roman" w:cs="Times New Roman"/>
          <w:szCs w:val="24"/>
        </w:rPr>
        <w:t>του Κωνσταντίνου Μητσοτάκη το 1993; Μην ξεχνάμε ότι ο Κωνσταντίν</w:t>
      </w:r>
      <w:r>
        <w:rPr>
          <w:rFonts w:eastAsia="Times New Roman" w:cs="Times New Roman"/>
          <w:szCs w:val="24"/>
        </w:rPr>
        <w:t xml:space="preserve">ος Μητσοτάκης ήταν αυτός που καθιέρωσε τον όρο «διαπλοκή». Τις μεθόδους, τα πρόσωπα δεν θα τα πω, γιατί είπα ότι σήμερα θα είμαι μετριοπαθής. </w:t>
      </w:r>
    </w:p>
    <w:p w14:paraId="02D99D5E" w14:textId="77777777" w:rsidR="00D3277D" w:rsidRDefault="009F72F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Το παρακράτος, στη συνέχεια, δεν είναι αυτό που με αφορμή τον «βασικό μέτοχο» πολέμησε την </w:t>
      </w:r>
      <w:r>
        <w:rPr>
          <w:rFonts w:eastAsia="Times New Roman" w:cs="Times New Roman"/>
          <w:szCs w:val="24"/>
        </w:rPr>
        <w:t xml:space="preserve">κυβέρνηση </w:t>
      </w:r>
      <w:r>
        <w:rPr>
          <w:rFonts w:eastAsia="Times New Roman" w:cs="Times New Roman"/>
          <w:szCs w:val="24"/>
        </w:rPr>
        <w:t>του Κώστα Κα</w:t>
      </w:r>
      <w:r>
        <w:rPr>
          <w:rFonts w:eastAsia="Times New Roman" w:cs="Times New Roman"/>
          <w:szCs w:val="24"/>
        </w:rPr>
        <w:t>ραμανλή; Να θυμίσω μερικές μεθόδους; Να θυμίσω τα αντίσκηνα έξω από Υπουργείο τότε Υπουργού και σήμερα κατόχου ανώτατου αξιώματος, άδεια αντίσκηνα έξω από το Υπουργείο, τα οποία γέμιζαν από δήθεν διαμαρτυρόμενους την ώρα των ειδήσεων των 20:00΄ των καναλιώ</w:t>
      </w:r>
      <w:r>
        <w:rPr>
          <w:rFonts w:eastAsia="Times New Roman" w:cs="Times New Roman"/>
          <w:szCs w:val="24"/>
        </w:rPr>
        <w:t xml:space="preserve">ν; </w:t>
      </w:r>
    </w:p>
    <w:p w14:paraId="02D99D5F" w14:textId="77777777" w:rsidR="00D3277D" w:rsidRDefault="009F72F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Θέλετε να θυμίσω και άλλα; Τις απειλές που εκτοξεύονταν τότε, ότι αν προχωρήσει η θέσπιση του «βασικού μετόχου», θα χάσουμε την επιχορήγηση; Κάτι τέτοιο πήγαν να πουν και φέτος και τώρα για το θέμα των καναλιών, μόνο που το 2009 βγήκε απόφαση των ευρωπ</w:t>
      </w:r>
      <w:r>
        <w:rPr>
          <w:rFonts w:eastAsia="Times New Roman" w:cs="Times New Roman"/>
          <w:szCs w:val="24"/>
        </w:rPr>
        <w:t xml:space="preserve">αϊκών δικαστηρίων που θεώρησε τον «βασικό μέτοχο» συμβατό με την ευρωπαϊκή νομοθεσία. Γι’ αυτό, όμως, τα κανάλια δεν μας είπαν τίποτα. </w:t>
      </w:r>
    </w:p>
    <w:p w14:paraId="02D99D60" w14:textId="77777777" w:rsidR="00D3277D" w:rsidRDefault="009F72F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Να προχωρήσουμε και παραπέρα. Το παρακράτος δεν είναι αυτό που καθαίρεσε τον Γιώργο Παπανδρέου, όταν θεώρησε ότι δεν του</w:t>
      </w:r>
      <w:r>
        <w:rPr>
          <w:rFonts w:eastAsia="Times New Roman" w:cs="Times New Roman"/>
          <w:szCs w:val="24"/>
        </w:rPr>
        <w:t xml:space="preserve"> είναι χρήσιμος πια; Για να μην ξεχνιόμαστε. </w:t>
      </w:r>
    </w:p>
    <w:p w14:paraId="02D99D61" w14:textId="77777777" w:rsidR="00D3277D" w:rsidRDefault="009F72F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Θα μπορούσα να πω πάρα πολλά παραδείγματα. </w:t>
      </w:r>
    </w:p>
    <w:p w14:paraId="02D99D62" w14:textId="77777777" w:rsidR="00D3277D" w:rsidRDefault="009F72F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Το παρακράτος δεν είναι αυτό που έκανε το μεγάλο πάρτι</w:t>
      </w:r>
      <w:r>
        <w:rPr>
          <w:rFonts w:eastAsia="Times New Roman" w:cs="Times New Roman"/>
          <w:szCs w:val="24"/>
        </w:rPr>
        <w:t xml:space="preserve"> </w:t>
      </w:r>
      <w:r>
        <w:rPr>
          <w:rFonts w:eastAsia="Times New Roman" w:cs="Times New Roman"/>
          <w:szCs w:val="24"/>
        </w:rPr>
        <w:t>την οκταετία 1996-2004, το πανηγύρι</w:t>
      </w:r>
      <w:r>
        <w:rPr>
          <w:rFonts w:eastAsia="Times New Roman" w:cs="Times New Roman"/>
          <w:szCs w:val="24"/>
        </w:rPr>
        <w:t xml:space="preserve"> </w:t>
      </w:r>
      <w:r>
        <w:rPr>
          <w:rFonts w:eastAsia="Times New Roman" w:cs="Times New Roman"/>
          <w:szCs w:val="24"/>
        </w:rPr>
        <w:t>των εξοπλιστικών προγραμμάτων, το πανηγύρι</w:t>
      </w:r>
      <w:r>
        <w:rPr>
          <w:rFonts w:eastAsia="Times New Roman" w:cs="Times New Roman"/>
          <w:szCs w:val="24"/>
        </w:rPr>
        <w:t xml:space="preserve"> </w:t>
      </w:r>
      <w:r>
        <w:rPr>
          <w:rFonts w:eastAsia="Times New Roman" w:cs="Times New Roman"/>
          <w:szCs w:val="24"/>
        </w:rPr>
        <w:t xml:space="preserve">στον χώρο της </w:t>
      </w:r>
      <w:r>
        <w:rPr>
          <w:rFonts w:eastAsia="Times New Roman" w:cs="Times New Roman"/>
          <w:szCs w:val="24"/>
        </w:rPr>
        <w:t>υγείας</w:t>
      </w:r>
      <w:r>
        <w:rPr>
          <w:rFonts w:eastAsia="Times New Roman" w:cs="Times New Roman"/>
          <w:szCs w:val="24"/>
        </w:rPr>
        <w:t>; Ποιοι ήταν</w:t>
      </w:r>
      <w:r>
        <w:rPr>
          <w:rFonts w:eastAsia="Times New Roman" w:cs="Times New Roman"/>
          <w:szCs w:val="24"/>
        </w:rPr>
        <w:t xml:space="preserve"> πρωταγωνιστές σε αυτά τα πανηγύρια</w:t>
      </w:r>
      <w:r>
        <w:rPr>
          <w:rFonts w:eastAsia="Times New Roman" w:cs="Times New Roman"/>
          <w:szCs w:val="24"/>
        </w:rPr>
        <w:t xml:space="preserve"> </w:t>
      </w:r>
      <w:r>
        <w:rPr>
          <w:rFonts w:eastAsia="Times New Roman" w:cs="Times New Roman"/>
          <w:szCs w:val="24"/>
        </w:rPr>
        <w:t xml:space="preserve">και ποιοι επωφελήθηκαν; </w:t>
      </w:r>
    </w:p>
    <w:p w14:paraId="02D99D63" w14:textId="77777777" w:rsidR="00D3277D" w:rsidRDefault="009F72F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 xml:space="preserve">ετά </w:t>
      </w:r>
      <w:r>
        <w:rPr>
          <w:rFonts w:eastAsia="Times New Roman" w:cs="Times New Roman"/>
          <w:szCs w:val="24"/>
        </w:rPr>
        <w:t xml:space="preserve">βρήκαμε το «τα φάγαμε όλοι», για να δημιουργηθούν ενοχές στον ελληνικό λαό. Ε, δεν τα φάγαμε όλοι! </w:t>
      </w:r>
    </w:p>
    <w:p w14:paraId="02D99D64" w14:textId="77777777" w:rsidR="00D3277D" w:rsidRDefault="009F72F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Άραγε, μόνο οι Τσοχατζόπουλος, </w:t>
      </w:r>
      <w:proofErr w:type="spellStart"/>
      <w:r>
        <w:rPr>
          <w:rFonts w:eastAsia="Times New Roman" w:cs="Times New Roman"/>
          <w:szCs w:val="24"/>
        </w:rPr>
        <w:t>Σμπώκος</w:t>
      </w:r>
      <w:proofErr w:type="spellEnd"/>
      <w:r>
        <w:rPr>
          <w:rFonts w:eastAsia="Times New Roman" w:cs="Times New Roman"/>
          <w:szCs w:val="24"/>
        </w:rPr>
        <w:t xml:space="preserve"> και Τσουκάτος είναι υπεύθυνοι που πληρώνουν για αυτ</w:t>
      </w:r>
      <w:r>
        <w:rPr>
          <w:rFonts w:eastAsia="Times New Roman" w:cs="Times New Roman"/>
          <w:szCs w:val="24"/>
        </w:rPr>
        <w:t xml:space="preserve">ές τις ιστορίες; </w:t>
      </w:r>
    </w:p>
    <w:p w14:paraId="02D99D65" w14:textId="77777777" w:rsidR="00D3277D" w:rsidRDefault="009F72F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Αυτή η ρεμούλα, αυτή η κραιπάλη, που οδήγησαν τη χώρα μας στη βίαιη φτωχοποίηση, πού οφείλεται; Στο παρακράτος!</w:t>
      </w:r>
    </w:p>
    <w:p w14:paraId="02D99D66" w14:textId="77777777" w:rsidR="00D3277D" w:rsidRDefault="009F72F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Και φθάνουμε στο 2016. Πράγματι και σήμερα το παρακράτος προσπαθεί να εξυφάνει κάτι παρόμοιο με αυτά που ανέφερα πριν. Μόνο πο</w:t>
      </w:r>
      <w:r>
        <w:rPr>
          <w:rFonts w:eastAsia="Times New Roman" w:cs="Times New Roman"/>
          <w:szCs w:val="24"/>
        </w:rPr>
        <w:t>υ οι εποχές έχουν αλλάξει. Η Ιστορία επαναλαμβάνεται είτε ως τραγωδία είτε ως φάρσα. Εγώ μάλλον τη βλέπω ως φάρσα, ειδικά αν σκεφθώ, συμπληρώνοντας αυτά που είπε ο Νίκος Παππάς, ότι χρονομετρήσαμε μέχρι και την ούρηση κάποιου δυστυχούς και τον τρόπο που σή</w:t>
      </w:r>
      <w:r>
        <w:rPr>
          <w:rFonts w:eastAsia="Times New Roman" w:cs="Times New Roman"/>
          <w:szCs w:val="24"/>
        </w:rPr>
        <w:t xml:space="preserve">κωσε το φερμουάρ του για να αποδείξουμε συνωμοσία. Εγώ αναρωτιέμαι αν είναι περισσότερο ύποπτος εκείνος που έχει προστάτη και παραμένει περισσότερη ώρα στην τουαλέτα. </w:t>
      </w:r>
    </w:p>
    <w:p w14:paraId="02D99D67" w14:textId="77777777" w:rsidR="00D3277D" w:rsidRDefault="009F72F4">
      <w:pPr>
        <w:tabs>
          <w:tab w:val="left" w:pos="2738"/>
          <w:tab w:val="center" w:pos="4753"/>
          <w:tab w:val="left" w:pos="5723"/>
        </w:tabs>
        <w:spacing w:after="0" w:line="600" w:lineRule="auto"/>
        <w:ind w:firstLine="720"/>
        <w:jc w:val="center"/>
        <w:rPr>
          <w:rFonts w:eastAsia="Times New Roman" w:cs="Times New Roman"/>
          <w:szCs w:val="24"/>
        </w:rPr>
      </w:pPr>
      <w:r>
        <w:rPr>
          <w:rFonts w:eastAsia="Times New Roman" w:cs="Times New Roman"/>
          <w:szCs w:val="24"/>
        </w:rPr>
        <w:t>(Γέλωτες στην Αίθουσα)</w:t>
      </w:r>
    </w:p>
    <w:p w14:paraId="02D99D68" w14:textId="77777777" w:rsidR="00D3277D" w:rsidRDefault="009F72F4">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Παρακαλώ, κύριε Υπουργέ, να συμπυκνώ</w:t>
      </w:r>
      <w:r>
        <w:rPr>
          <w:rFonts w:eastAsia="Times New Roman"/>
          <w:szCs w:val="24"/>
        </w:rPr>
        <w:t xml:space="preserve">σετε τις σκέψεις σας. </w:t>
      </w:r>
    </w:p>
    <w:p w14:paraId="02D99D69" w14:textId="77777777" w:rsidR="00D3277D" w:rsidRDefault="009F72F4">
      <w:pPr>
        <w:spacing w:after="0" w:line="600" w:lineRule="auto"/>
        <w:ind w:firstLine="720"/>
        <w:jc w:val="both"/>
        <w:rPr>
          <w:rFonts w:eastAsia="Times New Roman"/>
          <w:szCs w:val="24"/>
        </w:rPr>
      </w:pPr>
      <w:r>
        <w:rPr>
          <w:rFonts w:eastAsia="Times New Roman"/>
          <w:b/>
          <w:szCs w:val="24"/>
        </w:rPr>
        <w:t xml:space="preserve">ΔΗΜΗΤΡΙΟΣ ΠΑΠΑΓΓΕΛΟΠΟΥΛΟΣ (Αναπληρωτής Υπουργός Δικαιοσύνης, Διαφάνειας και Ανθρωπίνων Δικαιωμάτων): </w:t>
      </w:r>
      <w:r>
        <w:rPr>
          <w:rFonts w:eastAsia="Times New Roman"/>
          <w:szCs w:val="24"/>
        </w:rPr>
        <w:t xml:space="preserve">Τελειώνω, κύριε Πρόεδρε, μολονότι έχω να πω πάρα πολλά. </w:t>
      </w:r>
    </w:p>
    <w:p w14:paraId="02D99D6A" w14:textId="77777777" w:rsidR="00D3277D" w:rsidRDefault="009F72F4">
      <w:pPr>
        <w:spacing w:after="0" w:line="600" w:lineRule="auto"/>
        <w:ind w:firstLine="720"/>
        <w:jc w:val="both"/>
        <w:rPr>
          <w:rFonts w:eastAsia="Times New Roman"/>
          <w:szCs w:val="24"/>
        </w:rPr>
      </w:pPr>
      <w:r>
        <w:rPr>
          <w:rFonts w:eastAsia="Times New Roman"/>
          <w:szCs w:val="24"/>
        </w:rPr>
        <w:lastRenderedPageBreak/>
        <w:t xml:space="preserve">Ταυτόχρονα, το παρακράτος είναι αυτό που ετοιμάζει την παλινόρθωση των «ορφανών» του εκσυγχρονισμού. Και εδώ πρέπει να προσέξουν και η κ. Γεννηματά και ο κ. Μητσοτάκης: Η παλινόρθωσή τους είναι εις βάρος τους. </w:t>
      </w:r>
    </w:p>
    <w:p w14:paraId="02D99D6B" w14:textId="77777777" w:rsidR="00D3277D" w:rsidRDefault="009F72F4">
      <w:pPr>
        <w:spacing w:after="0" w:line="600" w:lineRule="auto"/>
        <w:ind w:firstLine="720"/>
        <w:jc w:val="both"/>
        <w:rPr>
          <w:rFonts w:eastAsia="Times New Roman"/>
          <w:szCs w:val="24"/>
        </w:rPr>
      </w:pPr>
      <w:r>
        <w:rPr>
          <w:rFonts w:eastAsia="Times New Roman"/>
          <w:szCs w:val="24"/>
        </w:rPr>
        <w:t xml:space="preserve">Και για να μην αφήσω και έξω την περίοδο προ </w:t>
      </w:r>
      <w:r>
        <w:rPr>
          <w:rFonts w:eastAsia="Times New Roman"/>
          <w:szCs w:val="24"/>
        </w:rPr>
        <w:t xml:space="preserve">του 1974, θα θυμίσω τον Ιούλιο του 1965, που συγκεκριμένο συγκρότημα πρωταγωνίστησε στην ανατροπή της νόμιμα εκλεγμένης </w:t>
      </w:r>
      <w:r>
        <w:rPr>
          <w:rFonts w:eastAsia="Times New Roman"/>
          <w:szCs w:val="24"/>
        </w:rPr>
        <w:t xml:space="preserve">κυβέρνησης </w:t>
      </w:r>
      <w:r>
        <w:rPr>
          <w:rFonts w:eastAsia="Times New Roman"/>
          <w:szCs w:val="24"/>
        </w:rPr>
        <w:t xml:space="preserve">της Ενώσεως Κέντρου και πώς άλλαξε αμέσως στάση μόλις αντέδρασε δυναμικά ο λαός. </w:t>
      </w:r>
    </w:p>
    <w:p w14:paraId="02D99D6C" w14:textId="77777777" w:rsidR="00D3277D" w:rsidRDefault="009F72F4">
      <w:pPr>
        <w:spacing w:after="0" w:line="600" w:lineRule="auto"/>
        <w:ind w:firstLine="720"/>
        <w:jc w:val="both"/>
        <w:rPr>
          <w:rFonts w:eastAsia="Times New Roman"/>
          <w:szCs w:val="24"/>
        </w:rPr>
      </w:pPr>
      <w:r>
        <w:rPr>
          <w:rFonts w:eastAsia="Times New Roman"/>
          <w:szCs w:val="24"/>
        </w:rPr>
        <w:t>Θα μπορούσα να πω πάρα πολλά. Στον λίγο χρό</w:t>
      </w:r>
      <w:r>
        <w:rPr>
          <w:rFonts w:eastAsia="Times New Roman"/>
          <w:szCs w:val="24"/>
        </w:rPr>
        <w:t xml:space="preserve">νο που θα έχω στη δευτερολογία μου θα κάνω την έκκληση, όσο πιο σύντομα μπορώ, για τα δύο θέματα που σας είπα. </w:t>
      </w:r>
    </w:p>
    <w:p w14:paraId="02D99D6D" w14:textId="77777777" w:rsidR="00D3277D" w:rsidRDefault="009F72F4">
      <w:pPr>
        <w:spacing w:after="0" w:line="600" w:lineRule="auto"/>
        <w:ind w:firstLine="720"/>
        <w:jc w:val="both"/>
        <w:rPr>
          <w:rFonts w:eastAsia="Times New Roman"/>
          <w:szCs w:val="24"/>
        </w:rPr>
      </w:pPr>
      <w:r>
        <w:rPr>
          <w:rFonts w:eastAsia="Times New Roman"/>
          <w:szCs w:val="24"/>
        </w:rPr>
        <w:t xml:space="preserve">Θα ήθελα, όμως, να καταθέσω στα Πρακτικά και δύο έγγραφα. Ανακριβώς ειπώθηκε ότι φταίει η Κυβέρνηση για τη μη μετάφραση του βουλεύματος για τη </w:t>
      </w:r>
      <w:r>
        <w:rPr>
          <w:rFonts w:eastAsia="Times New Roman"/>
          <w:szCs w:val="24"/>
        </w:rPr>
        <w:t>«</w:t>
      </w:r>
      <w:r>
        <w:rPr>
          <w:rFonts w:eastAsia="Times New Roman"/>
          <w:szCs w:val="24"/>
          <w:lang w:val="en-US"/>
        </w:rPr>
        <w:t>S</w:t>
      </w:r>
      <w:r>
        <w:rPr>
          <w:rFonts w:eastAsia="Times New Roman"/>
          <w:szCs w:val="24"/>
          <w:lang w:val="en-US"/>
        </w:rPr>
        <w:t>IEMENS</w:t>
      </w:r>
      <w:r>
        <w:rPr>
          <w:rFonts w:eastAsia="Times New Roman"/>
          <w:szCs w:val="24"/>
        </w:rPr>
        <w:t>»</w:t>
      </w:r>
      <w:r>
        <w:rPr>
          <w:rFonts w:eastAsia="Times New Roman"/>
          <w:szCs w:val="24"/>
        </w:rPr>
        <w:t xml:space="preserve"> και τη ματαίωση της δίκης. Δεν είναι έτσι ακριβώς. Η δίκη </w:t>
      </w:r>
      <w:proofErr w:type="spellStart"/>
      <w:r>
        <w:rPr>
          <w:rFonts w:eastAsia="Times New Roman"/>
          <w:szCs w:val="24"/>
        </w:rPr>
        <w:t>ανεβλήθη</w:t>
      </w:r>
      <w:proofErr w:type="spellEnd"/>
      <w:r>
        <w:rPr>
          <w:rFonts w:eastAsia="Times New Roman"/>
          <w:szCs w:val="24"/>
        </w:rPr>
        <w:t xml:space="preserve">. Οι ευθύνες δεν βαραίνουν την Κυβέρνηση. Εγώ δεν θα αναφερθώ σε ευθύνες δικαστικών λειτουργών γιατί έχω μια ευαισθησία απέναντι στους παλιούς μου συναδέλφους,  </w:t>
      </w:r>
      <w:r>
        <w:rPr>
          <w:rFonts w:eastAsia="Times New Roman"/>
          <w:szCs w:val="24"/>
        </w:rPr>
        <w:lastRenderedPageBreak/>
        <w:t xml:space="preserve">τους οποίους εκτιμώ </w:t>
      </w:r>
      <w:r>
        <w:rPr>
          <w:rFonts w:eastAsia="Times New Roman"/>
          <w:szCs w:val="24"/>
        </w:rPr>
        <w:t xml:space="preserve">και σέβομαι, όπως και εκείνοι με εκτιμούν και με σέβονται στη συντριπτική πλειοψηφία τους και αν θέλετε κάντε ένα γκάλοπ να ρωτήσετε. Απλώς θα καταθέσω ότι το Υπουργείο Εξωτερικών με τεράστιες προσπάθειες κατάφερε μέσα σε ενάμιση μήνα, δηλαδή μία εβδομάδα </w:t>
      </w:r>
      <w:r>
        <w:rPr>
          <w:rFonts w:eastAsia="Times New Roman"/>
          <w:szCs w:val="24"/>
        </w:rPr>
        <w:t xml:space="preserve">πριν ξεκινήσει η αναβληθείσα δίκη, να ολοκληρώσει τη μετάφραση οκτώ χιλιάδων σελίδων. Άρα η πολιτεία έπραξε το καθήκον της για να γίνει και η δίκη της </w:t>
      </w:r>
      <w:r>
        <w:rPr>
          <w:rFonts w:eastAsia="Times New Roman"/>
          <w:szCs w:val="24"/>
        </w:rPr>
        <w:t>«</w:t>
      </w:r>
      <w:r>
        <w:rPr>
          <w:rFonts w:eastAsia="Times New Roman"/>
          <w:szCs w:val="24"/>
          <w:lang w:val="en-US"/>
        </w:rPr>
        <w:t>S</w:t>
      </w:r>
      <w:r>
        <w:rPr>
          <w:rFonts w:eastAsia="Times New Roman"/>
          <w:szCs w:val="24"/>
          <w:lang w:val="en-US"/>
        </w:rPr>
        <w:t>IEMENS</w:t>
      </w:r>
      <w:r>
        <w:rPr>
          <w:rFonts w:eastAsia="Times New Roman"/>
          <w:szCs w:val="24"/>
        </w:rPr>
        <w:t>»</w:t>
      </w:r>
      <w:r>
        <w:rPr>
          <w:rFonts w:eastAsia="Times New Roman"/>
          <w:szCs w:val="24"/>
        </w:rPr>
        <w:t>.</w:t>
      </w:r>
    </w:p>
    <w:p w14:paraId="02D99D6E" w14:textId="77777777" w:rsidR="00D3277D" w:rsidRDefault="009F72F4">
      <w:pPr>
        <w:spacing w:after="0" w:line="600" w:lineRule="auto"/>
        <w:ind w:firstLine="720"/>
        <w:jc w:val="both"/>
        <w:rPr>
          <w:rFonts w:eastAsia="Times New Roman"/>
          <w:szCs w:val="24"/>
        </w:rPr>
      </w:pPr>
      <w:r>
        <w:rPr>
          <w:rFonts w:eastAsia="Times New Roman"/>
          <w:szCs w:val="24"/>
        </w:rPr>
        <w:t>Σας ευχαριστώ πολύ.</w:t>
      </w:r>
    </w:p>
    <w:p w14:paraId="02D99D6F" w14:textId="77777777" w:rsidR="00D3277D" w:rsidRDefault="009F72F4">
      <w:pPr>
        <w:spacing w:after="0"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02D99D70" w14:textId="77777777" w:rsidR="00D3277D" w:rsidRDefault="009F72F4">
      <w:pPr>
        <w:spacing w:after="0" w:line="600" w:lineRule="auto"/>
        <w:ind w:firstLine="720"/>
        <w:jc w:val="both"/>
        <w:rPr>
          <w:rFonts w:eastAsia="Times New Roman"/>
          <w:szCs w:val="24"/>
        </w:rPr>
      </w:pPr>
      <w:r>
        <w:rPr>
          <w:rFonts w:eastAsia="Times New Roman" w:cs="Times New Roman"/>
          <w:szCs w:val="24"/>
        </w:rPr>
        <w:t>(Στο σημείο αυτό</w:t>
      </w:r>
      <w:r>
        <w:rPr>
          <w:rFonts w:eastAsia="Times New Roman" w:cs="Times New Roman"/>
          <w:szCs w:val="24"/>
        </w:rPr>
        <w:t xml:space="preserve"> ο Αναπληρωτής Υπουργός Δικαιοσύνης, Διαφάνειας και Ανθρωπίνων Δικαιωμάτων, κ.</w:t>
      </w:r>
      <w:r>
        <w:rPr>
          <w:rFonts w:eastAsia="Times New Roman"/>
          <w:szCs w:val="24"/>
        </w:rPr>
        <w:t xml:space="preserve"> Δημήτριος Παπαγγελόπουλος,</w:t>
      </w:r>
      <w:r>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w:t>
      </w:r>
      <w:r>
        <w:rPr>
          <w:rFonts w:eastAsia="Times New Roman" w:cs="Times New Roman"/>
          <w:szCs w:val="24"/>
        </w:rPr>
        <w:t xml:space="preserve"> της Βουλής)</w:t>
      </w:r>
    </w:p>
    <w:p w14:paraId="02D99D71" w14:textId="77777777" w:rsidR="00D3277D" w:rsidRDefault="009F72F4">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Ευχαριστώ πολύ, κύριε Υπουργέ.</w:t>
      </w:r>
    </w:p>
    <w:p w14:paraId="02D99D72" w14:textId="77777777" w:rsidR="00D3277D" w:rsidRDefault="009F72F4">
      <w:pPr>
        <w:spacing w:after="0" w:line="600" w:lineRule="auto"/>
        <w:ind w:firstLine="720"/>
        <w:jc w:val="both"/>
        <w:rPr>
          <w:rFonts w:eastAsia="Times New Roman"/>
          <w:szCs w:val="24"/>
        </w:rPr>
      </w:pPr>
      <w:r>
        <w:rPr>
          <w:rFonts w:eastAsia="Times New Roman"/>
          <w:szCs w:val="24"/>
        </w:rPr>
        <w:lastRenderedPageBreak/>
        <w:t xml:space="preserve">Τον λόγο έχει ο κ. </w:t>
      </w:r>
      <w:proofErr w:type="spellStart"/>
      <w:r>
        <w:rPr>
          <w:rFonts w:eastAsia="Times New Roman"/>
          <w:szCs w:val="24"/>
        </w:rPr>
        <w:t>Φλαμπουράρης</w:t>
      </w:r>
      <w:proofErr w:type="spellEnd"/>
      <w:r>
        <w:rPr>
          <w:rFonts w:eastAsia="Times New Roman"/>
          <w:szCs w:val="24"/>
        </w:rPr>
        <w:t xml:space="preserve"> για ένα λεπτό επί προσωπικού.</w:t>
      </w:r>
    </w:p>
    <w:p w14:paraId="02D99D73" w14:textId="77777777" w:rsidR="00D3277D" w:rsidRDefault="009F72F4">
      <w:pPr>
        <w:spacing w:after="0" w:line="600" w:lineRule="auto"/>
        <w:ind w:firstLine="720"/>
        <w:jc w:val="both"/>
        <w:rPr>
          <w:rFonts w:eastAsia="Times New Roman"/>
          <w:szCs w:val="24"/>
        </w:rPr>
      </w:pPr>
      <w:r>
        <w:rPr>
          <w:rFonts w:eastAsia="Times New Roman"/>
          <w:b/>
          <w:szCs w:val="24"/>
        </w:rPr>
        <w:t xml:space="preserve">ΜΑΥΡΟΥΔΗΣ ΒΟΡΙΔΗΣ: </w:t>
      </w:r>
      <w:r>
        <w:rPr>
          <w:rFonts w:eastAsia="Times New Roman"/>
          <w:szCs w:val="24"/>
        </w:rPr>
        <w:t>…</w:t>
      </w:r>
      <w:r>
        <w:rPr>
          <w:rFonts w:eastAsia="Times New Roman"/>
          <w:szCs w:val="24"/>
        </w:rPr>
        <w:t>(</w:t>
      </w:r>
      <w:r>
        <w:rPr>
          <w:rFonts w:eastAsia="Times New Roman"/>
          <w:szCs w:val="24"/>
        </w:rPr>
        <w:t>δεν ακούστηκε)</w:t>
      </w:r>
    </w:p>
    <w:p w14:paraId="02D99D74" w14:textId="77777777" w:rsidR="00D3277D" w:rsidRDefault="009F72F4">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Είναι εννέα. Γι’ αυτό σας είπα, ήταν η οικονομία της συζ</w:t>
      </w:r>
      <w:r>
        <w:rPr>
          <w:rFonts w:eastAsia="Times New Roman"/>
          <w:szCs w:val="24"/>
        </w:rPr>
        <w:t>ήτησης, για να υπάρχει μία ενότητα. Δεν χρειαζόταν η προηγούμενη ένταση.</w:t>
      </w:r>
    </w:p>
    <w:p w14:paraId="02D99D75" w14:textId="77777777" w:rsidR="00D3277D" w:rsidRDefault="009F72F4">
      <w:pPr>
        <w:spacing w:after="0"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Φλαμπουράρη</w:t>
      </w:r>
      <w:proofErr w:type="spellEnd"/>
      <w:r>
        <w:rPr>
          <w:rFonts w:eastAsia="Times New Roman"/>
          <w:szCs w:val="24"/>
        </w:rPr>
        <w:t>, έχετε τον λόγο.</w:t>
      </w:r>
    </w:p>
    <w:p w14:paraId="02D99D76" w14:textId="77777777" w:rsidR="00D3277D" w:rsidRDefault="009F72F4">
      <w:pPr>
        <w:spacing w:after="0" w:line="600" w:lineRule="auto"/>
        <w:ind w:firstLine="720"/>
        <w:jc w:val="both"/>
        <w:rPr>
          <w:rFonts w:eastAsia="Times New Roman"/>
          <w:szCs w:val="24"/>
        </w:rPr>
      </w:pPr>
      <w:r>
        <w:rPr>
          <w:rFonts w:eastAsia="Times New Roman"/>
          <w:b/>
          <w:szCs w:val="24"/>
        </w:rPr>
        <w:t xml:space="preserve">ΑΛΕΞΑΝΔΡΟΣ ΦΛΑΜΠΟΥΡΑΡΗΣ (Υπουργός Επικρατείας): </w:t>
      </w:r>
      <w:r>
        <w:rPr>
          <w:rFonts w:eastAsia="Times New Roman"/>
          <w:szCs w:val="24"/>
        </w:rPr>
        <w:t>Κυρίες και κύριοι συνάδελφοι, παίρνω τον λόγο για να αποκαταστήσω την αλήθεια, την οποία αλήθεια δυσ</w:t>
      </w:r>
      <w:r>
        <w:rPr>
          <w:rFonts w:eastAsia="Times New Roman"/>
          <w:szCs w:val="24"/>
        </w:rPr>
        <w:t>τυχώς ο επικεφαλής της Αξιωματικής Αντιπολίτευσης είτε εσκεμμένα αγνόησε είτε πραγματικά δεν τη γνωρίζει.</w:t>
      </w:r>
    </w:p>
    <w:p w14:paraId="02D99D77" w14:textId="77777777" w:rsidR="00D3277D" w:rsidRDefault="009F72F4">
      <w:pPr>
        <w:spacing w:after="0" w:line="600" w:lineRule="auto"/>
        <w:ind w:firstLine="720"/>
        <w:jc w:val="both"/>
        <w:rPr>
          <w:rFonts w:eastAsia="Times New Roman"/>
          <w:szCs w:val="24"/>
        </w:rPr>
      </w:pPr>
      <w:r>
        <w:rPr>
          <w:rFonts w:eastAsia="Times New Roman"/>
          <w:szCs w:val="24"/>
        </w:rPr>
        <w:t xml:space="preserve">Όλοι γνωρίζετε ότι υπάρχει Επιτροπή </w:t>
      </w:r>
      <w:r>
        <w:rPr>
          <w:rFonts w:eastAsia="Times New Roman"/>
          <w:szCs w:val="24"/>
        </w:rPr>
        <w:t>«</w:t>
      </w:r>
      <w:r>
        <w:rPr>
          <w:rFonts w:eastAsia="Times New Roman"/>
          <w:szCs w:val="24"/>
        </w:rPr>
        <w:t>Πόθεν Έσχες</w:t>
      </w:r>
      <w:r>
        <w:rPr>
          <w:rFonts w:eastAsia="Times New Roman"/>
          <w:szCs w:val="24"/>
        </w:rPr>
        <w:t>»</w:t>
      </w:r>
      <w:r>
        <w:rPr>
          <w:rFonts w:eastAsia="Times New Roman"/>
          <w:szCs w:val="24"/>
        </w:rPr>
        <w:t xml:space="preserve"> της Βουλής, η οποία συνεδρίασε. Τα μέλη που την συναποτελούν είναι επτά. Μόνο δύο από αυτούς είναι μ</w:t>
      </w:r>
      <w:r>
        <w:rPr>
          <w:rFonts w:eastAsia="Times New Roman"/>
          <w:szCs w:val="24"/>
        </w:rPr>
        <w:t xml:space="preserve">έλη της Κυβέρνησης. Οι υπόλοιποι είναι δικαστές και ένας εκπρόσωπος της Νέας Δημοκρατίας. Αυτή η Επιτροπή του </w:t>
      </w:r>
      <w:r>
        <w:rPr>
          <w:rFonts w:eastAsia="Times New Roman"/>
          <w:szCs w:val="24"/>
        </w:rPr>
        <w:t>«</w:t>
      </w:r>
      <w:r>
        <w:rPr>
          <w:rFonts w:eastAsia="Times New Roman"/>
          <w:szCs w:val="24"/>
        </w:rPr>
        <w:t>Πόθεν Έσχες</w:t>
      </w:r>
      <w:r>
        <w:rPr>
          <w:rFonts w:eastAsia="Times New Roman"/>
          <w:szCs w:val="24"/>
        </w:rPr>
        <w:t>»</w:t>
      </w:r>
      <w:r>
        <w:rPr>
          <w:rFonts w:eastAsia="Times New Roman"/>
          <w:szCs w:val="24"/>
        </w:rPr>
        <w:t xml:space="preserve"> δεν βρήκε το παραμικρό να καταμαρτυρήσει και να καταγράψει στο δικό μου «πόθεν έσχες». </w:t>
      </w:r>
    </w:p>
    <w:p w14:paraId="02D99D78" w14:textId="77777777" w:rsidR="00D3277D" w:rsidRDefault="009F72F4">
      <w:pPr>
        <w:spacing w:after="0" w:line="600" w:lineRule="auto"/>
        <w:ind w:firstLine="720"/>
        <w:jc w:val="both"/>
        <w:rPr>
          <w:rFonts w:eastAsia="Times New Roman"/>
          <w:szCs w:val="24"/>
        </w:rPr>
      </w:pPr>
      <w:r>
        <w:rPr>
          <w:rFonts w:eastAsia="Times New Roman"/>
          <w:szCs w:val="24"/>
        </w:rPr>
        <w:lastRenderedPageBreak/>
        <w:t>Άρα ελπίζω και πιστεύω ότι ο Αρχηγός της Αξι</w:t>
      </w:r>
      <w:r>
        <w:rPr>
          <w:rFonts w:eastAsia="Times New Roman"/>
          <w:szCs w:val="24"/>
        </w:rPr>
        <w:t xml:space="preserve">ωματικής Αντιπολίτευσης θα ανακαλέσει αυτά που είπε. </w:t>
      </w:r>
    </w:p>
    <w:p w14:paraId="02D99D79" w14:textId="77777777" w:rsidR="00D3277D" w:rsidRDefault="009F72F4">
      <w:pPr>
        <w:spacing w:after="0" w:line="600" w:lineRule="auto"/>
        <w:ind w:firstLine="720"/>
        <w:jc w:val="both"/>
        <w:rPr>
          <w:rFonts w:eastAsia="Times New Roman"/>
          <w:szCs w:val="24"/>
        </w:rPr>
      </w:pPr>
      <w:r>
        <w:rPr>
          <w:rFonts w:eastAsia="Times New Roman"/>
          <w:szCs w:val="24"/>
        </w:rPr>
        <w:t xml:space="preserve">Θέλω να ολοκληρώσω λέγοντας ότι πραγματικά είναι λυπηρό σε μία τέτοια συζήτηση, σε μία συζήτηση όπου το θέμα είναι η διαφθορά και η αντιμετώπιση και της διαφθοράς και της διαπλοκής, τα επιχειρήματα του </w:t>
      </w:r>
      <w:r>
        <w:rPr>
          <w:rFonts w:eastAsia="Times New Roman"/>
          <w:szCs w:val="24"/>
        </w:rPr>
        <w:t>επικεφαλής της Αξιωματικής Αντιπολίτευσης να είναι τόσο ισχνά που αναγκάστηκε να αναφέρει ονόματα των οποίων τα θέματα έχουν λήξει.</w:t>
      </w:r>
    </w:p>
    <w:p w14:paraId="02D99D7A" w14:textId="77777777" w:rsidR="00D3277D" w:rsidRDefault="009F72F4">
      <w:pPr>
        <w:spacing w:after="0" w:line="600" w:lineRule="auto"/>
        <w:ind w:firstLine="720"/>
        <w:jc w:val="both"/>
        <w:rPr>
          <w:rFonts w:eastAsia="Times New Roman"/>
          <w:szCs w:val="24"/>
        </w:rPr>
      </w:pPr>
      <w:r>
        <w:rPr>
          <w:rFonts w:eastAsia="Times New Roman"/>
          <w:szCs w:val="24"/>
        </w:rPr>
        <w:t>Ευχαριστώ.</w:t>
      </w:r>
    </w:p>
    <w:p w14:paraId="02D99D7B" w14:textId="77777777" w:rsidR="00D3277D" w:rsidRDefault="009F72F4">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Ευχαριστώ, κύριε </w:t>
      </w:r>
      <w:proofErr w:type="spellStart"/>
      <w:r>
        <w:rPr>
          <w:rFonts w:eastAsia="Times New Roman"/>
          <w:szCs w:val="24"/>
        </w:rPr>
        <w:t>Φλαμπουράρη</w:t>
      </w:r>
      <w:proofErr w:type="spellEnd"/>
      <w:r>
        <w:rPr>
          <w:rFonts w:eastAsia="Times New Roman"/>
          <w:szCs w:val="24"/>
        </w:rPr>
        <w:t>.</w:t>
      </w:r>
    </w:p>
    <w:p w14:paraId="02D99D7C" w14:textId="77777777" w:rsidR="00D3277D" w:rsidRDefault="009F72F4">
      <w:pPr>
        <w:spacing w:after="0" w:line="600" w:lineRule="auto"/>
        <w:ind w:firstLine="720"/>
        <w:jc w:val="both"/>
        <w:rPr>
          <w:rFonts w:eastAsia="Times New Roman"/>
          <w:szCs w:val="24"/>
        </w:rPr>
      </w:pPr>
      <w:r>
        <w:rPr>
          <w:rFonts w:eastAsia="Times New Roman"/>
          <w:szCs w:val="24"/>
        </w:rPr>
        <w:t>Τον λόγο έχει ο κ. Σταθάκης για ένα λεπτό.</w:t>
      </w:r>
    </w:p>
    <w:p w14:paraId="02D99D7D" w14:textId="77777777" w:rsidR="00D3277D" w:rsidRDefault="009F72F4">
      <w:pPr>
        <w:spacing w:after="0" w:line="600" w:lineRule="auto"/>
        <w:ind w:firstLine="720"/>
        <w:jc w:val="both"/>
        <w:rPr>
          <w:rFonts w:eastAsia="Times New Roman"/>
          <w:szCs w:val="24"/>
        </w:rPr>
      </w:pPr>
      <w:r>
        <w:rPr>
          <w:rFonts w:eastAsia="Times New Roman"/>
          <w:b/>
          <w:szCs w:val="24"/>
        </w:rPr>
        <w:t xml:space="preserve">ΓΕΩΡΓΙΟΣ </w:t>
      </w:r>
      <w:r>
        <w:rPr>
          <w:rFonts w:eastAsia="Times New Roman"/>
          <w:b/>
          <w:szCs w:val="24"/>
        </w:rPr>
        <w:t xml:space="preserve">ΣΤΑΘΑΚΗΣ (Υπουργός </w:t>
      </w:r>
      <w:r>
        <w:rPr>
          <w:rFonts w:eastAsia="Times New Roman"/>
          <w:b/>
          <w:szCs w:val="24"/>
        </w:rPr>
        <w:t>Οικονομίας</w:t>
      </w:r>
      <w:r>
        <w:rPr>
          <w:rFonts w:eastAsia="Times New Roman"/>
          <w:b/>
          <w:szCs w:val="24"/>
        </w:rPr>
        <w:t xml:space="preserve">, </w:t>
      </w:r>
      <w:r>
        <w:rPr>
          <w:rFonts w:eastAsia="Times New Roman"/>
          <w:b/>
          <w:szCs w:val="24"/>
        </w:rPr>
        <w:t>Ανάπτυξης</w:t>
      </w:r>
      <w:r>
        <w:rPr>
          <w:rFonts w:eastAsia="Times New Roman"/>
          <w:b/>
          <w:szCs w:val="24"/>
        </w:rPr>
        <w:t xml:space="preserve"> και Τουρισμού): </w:t>
      </w:r>
      <w:r>
        <w:rPr>
          <w:rFonts w:eastAsia="Times New Roman"/>
          <w:szCs w:val="24"/>
        </w:rPr>
        <w:t xml:space="preserve">Περίμενα ότι θα ήταν πολύ μεγάλη η λίστα Τσίπρα της διαπλοκής! Τελικά τα μόνα ονόματα που άκουσα ήταν το δικό μου </w:t>
      </w:r>
      <w:r>
        <w:rPr>
          <w:rFonts w:eastAsia="Times New Roman"/>
          <w:szCs w:val="24"/>
        </w:rPr>
        <w:lastRenderedPageBreak/>
        <w:t xml:space="preserve">και του </w:t>
      </w:r>
      <w:proofErr w:type="spellStart"/>
      <w:r>
        <w:rPr>
          <w:rFonts w:eastAsia="Times New Roman"/>
          <w:szCs w:val="24"/>
        </w:rPr>
        <w:t>Φλαμπουράρη</w:t>
      </w:r>
      <w:proofErr w:type="spellEnd"/>
      <w:r>
        <w:rPr>
          <w:rFonts w:eastAsia="Times New Roman"/>
          <w:szCs w:val="24"/>
        </w:rPr>
        <w:t>. Τα άλλα ήταν νομοθετήματα με τα οποία ευνοήσαμε κόσμο. Όντως επα</w:t>
      </w:r>
      <w:r>
        <w:rPr>
          <w:rFonts w:eastAsia="Times New Roman"/>
          <w:szCs w:val="24"/>
        </w:rPr>
        <w:t xml:space="preserve">ναπροσλάβαμε δασκάλους, καθαρίστριες και άλλα πολλά ατοπήματα. Ήταν ένα σκάνδαλο που </w:t>
      </w:r>
      <w:proofErr w:type="spellStart"/>
      <w:r>
        <w:rPr>
          <w:rFonts w:eastAsia="Times New Roman"/>
          <w:szCs w:val="24"/>
        </w:rPr>
        <w:t>απεφεύχθη</w:t>
      </w:r>
      <w:proofErr w:type="spellEnd"/>
      <w:r>
        <w:rPr>
          <w:rFonts w:eastAsia="Times New Roman"/>
          <w:szCs w:val="24"/>
        </w:rPr>
        <w:t xml:space="preserve"> απ’ ό,τι φαίνεται, δεν ολοκληρώθηκε είτε επειδή πίεσε η Αντιπολίτευση είτε όχι. Άρα η λίστα είναι πολύ ρηχή! Και φαντάζομαι ότι επειδή ήταν πολύ ρηχή αυτή η λίστ</w:t>
      </w:r>
      <w:r>
        <w:rPr>
          <w:rFonts w:eastAsia="Times New Roman"/>
          <w:szCs w:val="24"/>
        </w:rPr>
        <w:t xml:space="preserve">α άκουσα και το όνομά μου. </w:t>
      </w:r>
    </w:p>
    <w:p w14:paraId="02D99D7E" w14:textId="77777777" w:rsidR="00D3277D" w:rsidRDefault="009F72F4">
      <w:pPr>
        <w:spacing w:after="0" w:line="600" w:lineRule="auto"/>
        <w:ind w:firstLine="720"/>
        <w:jc w:val="both"/>
        <w:rPr>
          <w:rFonts w:eastAsia="Times New Roman"/>
          <w:szCs w:val="24"/>
        </w:rPr>
      </w:pPr>
      <w:r>
        <w:rPr>
          <w:rFonts w:eastAsia="Times New Roman"/>
          <w:szCs w:val="24"/>
        </w:rPr>
        <w:t xml:space="preserve">Πρέπει να τοποθετηθεί ευθέως ο Αρχηγός της Αξιωματικής Αντιπολίτευσης, επειδή τη φράση «κουκουλώθηκε η υπόθεση </w:t>
      </w:r>
      <w:proofErr w:type="spellStart"/>
      <w:r>
        <w:rPr>
          <w:rFonts w:eastAsia="Times New Roman"/>
          <w:szCs w:val="24"/>
        </w:rPr>
        <w:t>Φλαμπουράρη</w:t>
      </w:r>
      <w:proofErr w:type="spellEnd"/>
      <w:r>
        <w:rPr>
          <w:rFonts w:eastAsia="Times New Roman"/>
          <w:szCs w:val="24"/>
        </w:rPr>
        <w:t xml:space="preserve"> – Σταθάκη από την Επιτροπή </w:t>
      </w:r>
      <w:r>
        <w:rPr>
          <w:rFonts w:eastAsia="Times New Roman"/>
          <w:szCs w:val="24"/>
        </w:rPr>
        <w:t>«</w:t>
      </w:r>
      <w:r>
        <w:rPr>
          <w:rFonts w:eastAsia="Times New Roman"/>
          <w:szCs w:val="24"/>
        </w:rPr>
        <w:t>Πόθεν Έσχες</w:t>
      </w:r>
      <w:r>
        <w:rPr>
          <w:rFonts w:eastAsia="Times New Roman"/>
          <w:szCs w:val="24"/>
        </w:rPr>
        <w:t>»</w:t>
      </w:r>
      <w:r>
        <w:rPr>
          <w:rFonts w:eastAsia="Times New Roman"/>
          <w:szCs w:val="24"/>
        </w:rPr>
        <w:t xml:space="preserve">» την έχω ακούσει μόνον από αυτήν την πτέρυγα. </w:t>
      </w:r>
    </w:p>
    <w:p w14:paraId="02D99D7F" w14:textId="77777777" w:rsidR="00D3277D" w:rsidRDefault="009F72F4">
      <w:pPr>
        <w:spacing w:after="0" w:line="600" w:lineRule="auto"/>
        <w:ind w:firstLine="720"/>
        <w:jc w:val="both"/>
        <w:rPr>
          <w:rFonts w:eastAsia="Times New Roman"/>
          <w:szCs w:val="24"/>
        </w:rPr>
      </w:pPr>
      <w:r>
        <w:rPr>
          <w:rFonts w:eastAsia="Times New Roman"/>
          <w:szCs w:val="24"/>
        </w:rPr>
        <w:t xml:space="preserve">Θέλω να μας πει, </w:t>
      </w:r>
      <w:r>
        <w:rPr>
          <w:rFonts w:eastAsia="Times New Roman"/>
          <w:szCs w:val="24"/>
        </w:rPr>
        <w:t xml:space="preserve">λοιπόν, πώς κουκουλώθηκε μια υπόθεση στην οποία η πλειοψηφία είναι δικαστές. Άκουσα εκπληκτικούς λόγους του κ. Μητσοτάκη για την ανεξαρτησία της Δικαιοσύνης. Αμφισβητεί τη δικαστική υπόσταση της Επιτροπής </w:t>
      </w:r>
      <w:r>
        <w:rPr>
          <w:rFonts w:eastAsia="Times New Roman"/>
          <w:szCs w:val="24"/>
        </w:rPr>
        <w:t>«</w:t>
      </w:r>
      <w:r>
        <w:rPr>
          <w:rFonts w:eastAsia="Times New Roman"/>
          <w:szCs w:val="24"/>
        </w:rPr>
        <w:t>Πόθεν Έσχες</w:t>
      </w:r>
      <w:r>
        <w:rPr>
          <w:rFonts w:eastAsia="Times New Roman"/>
          <w:szCs w:val="24"/>
        </w:rPr>
        <w:t>»</w:t>
      </w:r>
      <w:r>
        <w:rPr>
          <w:rFonts w:eastAsia="Times New Roman"/>
          <w:szCs w:val="24"/>
        </w:rPr>
        <w:t>; Τρεις δικαστές, υποδιοικητής της Τρά</w:t>
      </w:r>
      <w:r>
        <w:rPr>
          <w:rFonts w:eastAsia="Times New Roman"/>
          <w:szCs w:val="24"/>
        </w:rPr>
        <w:t>πεζας της Ελλάδος. Αυτοί εισηγούνται, αυτοί αποφασίζουν. Οι υπόλοιποι είναι τρεις Βουλευτές των δύο μεγάλων κομμάτων.</w:t>
      </w:r>
    </w:p>
    <w:p w14:paraId="02D99D80" w14:textId="77777777" w:rsidR="00D3277D" w:rsidRDefault="009F72F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Άρα, το πρώτο θέμα είναι απλό. Αμφισβητείται η ανεξαρτησία της Επιτροπής </w:t>
      </w:r>
      <w:r>
        <w:rPr>
          <w:rFonts w:eastAsia="Times New Roman" w:cs="Times New Roman"/>
          <w:szCs w:val="24"/>
        </w:rPr>
        <w:t>«</w:t>
      </w:r>
      <w:r>
        <w:rPr>
          <w:rFonts w:eastAsia="Times New Roman" w:cs="Times New Roman"/>
          <w:szCs w:val="24"/>
        </w:rPr>
        <w:t>Πόθεν Έσχες</w:t>
      </w:r>
      <w:r>
        <w:rPr>
          <w:rFonts w:eastAsia="Times New Roman" w:cs="Times New Roman"/>
          <w:szCs w:val="24"/>
        </w:rPr>
        <w:t>»</w:t>
      </w:r>
      <w:r>
        <w:rPr>
          <w:rFonts w:eastAsia="Times New Roman" w:cs="Times New Roman"/>
          <w:szCs w:val="24"/>
        </w:rPr>
        <w:t xml:space="preserve"> της Βουλής; Να μας το πει ο Αρχηγός της Αξιωματικής</w:t>
      </w:r>
      <w:r>
        <w:rPr>
          <w:rFonts w:eastAsia="Times New Roman" w:cs="Times New Roman"/>
          <w:szCs w:val="24"/>
        </w:rPr>
        <w:t xml:space="preserve"> Αντιπολίτευσης να αλλάξουμε τους θεσμούς.</w:t>
      </w:r>
    </w:p>
    <w:p w14:paraId="02D99D81" w14:textId="77777777" w:rsidR="00D3277D" w:rsidRDefault="009F72F4">
      <w:pPr>
        <w:spacing w:after="0" w:line="600" w:lineRule="auto"/>
        <w:ind w:firstLine="720"/>
        <w:contextualSpacing/>
        <w:jc w:val="both"/>
        <w:rPr>
          <w:rFonts w:eastAsia="Times New Roman" w:cs="Times New Roman"/>
          <w:szCs w:val="24"/>
        </w:rPr>
      </w:pPr>
      <w:r>
        <w:rPr>
          <w:rFonts w:eastAsia="Times New Roman" w:cs="Times New Roman"/>
          <w:szCs w:val="24"/>
        </w:rPr>
        <w:t>Δεύτερον, η υπόθεση αυτή υπενθυμίζω ότι έχει και ένα άλλο ατόπημα</w:t>
      </w:r>
      <w:r>
        <w:rPr>
          <w:rFonts w:eastAsia="Times New Roman" w:cs="Times New Roman"/>
          <w:szCs w:val="24"/>
        </w:rPr>
        <w:t>,</w:t>
      </w:r>
      <w:r>
        <w:rPr>
          <w:rFonts w:eastAsia="Times New Roman" w:cs="Times New Roman"/>
          <w:szCs w:val="24"/>
        </w:rPr>
        <w:t xml:space="preserve"> που δεν το περίμενα από τον κ. Μητσοτάκη. Όταν τέθηκε το όνομά μου σε αυτή την ιστορία, ο επίτιμος Πρόεδρος της Νέας Δημοκρατίας και πατέρας του Α</w:t>
      </w:r>
      <w:r>
        <w:rPr>
          <w:rFonts w:eastAsia="Times New Roman" w:cs="Times New Roman"/>
          <w:szCs w:val="24"/>
        </w:rPr>
        <w:t>ρχηγού της Αξιωματικής Αντιπολίτευσης, με δημόσια δήλωσή του, τέθηκε στο πλευρό μου και είπε ότι δεν υπάρχει κανένα απολύτως θέμα. Τιμάμε τον πατέρα μας πριν από όλα!</w:t>
      </w:r>
    </w:p>
    <w:p w14:paraId="02D99D82"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02D99D83" w14:textId="77777777" w:rsidR="00D3277D" w:rsidRDefault="009F72F4">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Ευ</w:t>
      </w:r>
      <w:r>
        <w:rPr>
          <w:rFonts w:eastAsia="Times New Roman" w:cs="Times New Roman"/>
          <w:szCs w:val="24"/>
        </w:rPr>
        <w:t xml:space="preserve">χαριστούμε τον κ. Σταθάκη. </w:t>
      </w:r>
    </w:p>
    <w:p w14:paraId="02D99D84" w14:textId="77777777" w:rsidR="00D3277D" w:rsidRDefault="009F72F4">
      <w:pPr>
        <w:spacing w:after="0" w:line="600" w:lineRule="auto"/>
        <w:ind w:firstLine="720"/>
        <w:contextualSpacing/>
        <w:jc w:val="both"/>
        <w:rPr>
          <w:rFonts w:eastAsia="Times New Roman" w:cs="Times New Roman"/>
          <w:szCs w:val="24"/>
        </w:rPr>
      </w:pPr>
      <w:r>
        <w:rPr>
          <w:rFonts w:eastAsia="Times New Roman" w:cs="Times New Roman"/>
          <w:szCs w:val="24"/>
        </w:rPr>
        <w:t>Ο κ. Λοβέρδος έχει τον λόγο.</w:t>
      </w:r>
    </w:p>
    <w:p w14:paraId="02D99D85" w14:textId="77777777" w:rsidR="00D3277D" w:rsidRDefault="009F72F4">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Πρόεδρε, με την αναφορά του σε εμένα ο Πρωθυπουργός δεν έκανε τίποτα περισσότερο από αυτό που κάνει ένας κοινός πολιτικός συκοφάντης. Ήρθε εδώ για να συκοφαντήσει, τίποτα περι</w:t>
      </w:r>
      <w:r>
        <w:rPr>
          <w:rFonts w:eastAsia="Times New Roman" w:cs="Times New Roman"/>
          <w:szCs w:val="24"/>
        </w:rPr>
        <w:t xml:space="preserve">σσότερο, τίποτα λιγότερο. </w:t>
      </w:r>
    </w:p>
    <w:p w14:paraId="02D99D86" w14:textId="77777777" w:rsidR="00D3277D" w:rsidRDefault="009F72F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Από τον πολιτικό του κατήφορο και από το βάραθρο της αποτυχίας του, εκεί κάτω που είναι, πετάει και καμμιά άδεια</w:t>
      </w:r>
      <w:r>
        <w:rPr>
          <w:rFonts w:eastAsia="Times New Roman" w:cs="Times New Roman"/>
          <w:szCs w:val="24"/>
        </w:rPr>
        <w:t>,</w:t>
      </w:r>
      <w:r>
        <w:rPr>
          <w:rFonts w:eastAsia="Times New Roman" w:cs="Times New Roman"/>
          <w:szCs w:val="24"/>
        </w:rPr>
        <w:t xml:space="preserve"> μήπως πιάσει καμμία γεμάτη. Πάρτε, όμως, να έχετε, αγαπητοί φίλοι της Κυβέρνησης.</w:t>
      </w:r>
    </w:p>
    <w:p w14:paraId="02D99D87" w14:textId="77777777" w:rsidR="00D3277D" w:rsidRDefault="009F72F4">
      <w:pPr>
        <w:spacing w:after="0" w:line="600" w:lineRule="auto"/>
        <w:ind w:firstLine="720"/>
        <w:contextualSpacing/>
        <w:jc w:val="both"/>
        <w:rPr>
          <w:rFonts w:eastAsia="Times New Roman" w:cs="Times New Roman"/>
          <w:szCs w:val="24"/>
        </w:rPr>
      </w:pPr>
      <w:r>
        <w:rPr>
          <w:rFonts w:eastAsia="Times New Roman" w:cs="Times New Roman"/>
          <w:szCs w:val="24"/>
        </w:rPr>
        <w:t>Σε ό,τι με αφορά</w:t>
      </w:r>
      <w:r>
        <w:rPr>
          <w:rFonts w:eastAsia="Times New Roman" w:cs="Times New Roman"/>
          <w:szCs w:val="24"/>
        </w:rPr>
        <w:t>,</w:t>
      </w:r>
      <w:r>
        <w:rPr>
          <w:rFonts w:eastAsia="Times New Roman" w:cs="Times New Roman"/>
          <w:szCs w:val="24"/>
        </w:rPr>
        <w:t xml:space="preserve"> δεν έχω ποτέ υπ</w:t>
      </w:r>
      <w:r>
        <w:rPr>
          <w:rFonts w:eastAsia="Times New Roman" w:cs="Times New Roman"/>
          <w:szCs w:val="24"/>
        </w:rPr>
        <w:t xml:space="preserve">ογράψει καμμία, μα καμμία πράξη που να έχει να κάνει με τα χρήματα που ανέφερε, καμμία χρηματική εντολή, τίποτε περισσότερο από τη διαμόρφωση μιας πολιτικής. </w:t>
      </w:r>
    </w:p>
    <w:p w14:paraId="02D99D88" w14:textId="77777777" w:rsidR="00D3277D" w:rsidRDefault="009F72F4">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μάλιστα, επειδή καλό είναι να τα λέμε, αλλά πρέπει και να τα αποδεικνύουμε, καταθέτω για τα </w:t>
      </w:r>
      <w:r>
        <w:rPr>
          <w:rFonts w:eastAsia="Times New Roman" w:cs="Times New Roman"/>
          <w:szCs w:val="24"/>
        </w:rPr>
        <w:t>Πρακτικά της Βουλής τη σχετική έκθεση του Σώματος Επιθεωρητών του Υπουργείου Υγείας, όπου γίνεται μια αναφορά στη δική μου πολιτική πρωτοβουλία να ανοίξουν οι ομάδες του ΟΚΑΝΑ σε όλα τα νοσοκομεία της χώρας και να κλείσουν οι μονάδες του ΟΚΑΝΑ στα κέντρα τ</w:t>
      </w:r>
      <w:r>
        <w:rPr>
          <w:rFonts w:eastAsia="Times New Roman" w:cs="Times New Roman"/>
          <w:szCs w:val="24"/>
        </w:rPr>
        <w:t>ων πόλεων.</w:t>
      </w:r>
    </w:p>
    <w:p w14:paraId="02D99D89" w14:textId="77777777" w:rsidR="00D3277D" w:rsidRDefault="009F72F4">
      <w:pPr>
        <w:spacing w:after="0" w:line="600" w:lineRule="auto"/>
        <w:ind w:firstLine="720"/>
        <w:jc w:val="both"/>
        <w:rPr>
          <w:rFonts w:eastAsia="Times New Roman" w:cs="Times New Roman"/>
        </w:rPr>
      </w:pPr>
      <w:r>
        <w:rPr>
          <w:rFonts w:eastAsia="Times New Roman" w:cs="Times New Roman"/>
        </w:rPr>
        <w:t>(Στο σημείο αυτό ο Βουλευτής κ. Ανδρέας Λοβέρδος καταθέτει για τα Πρακτικά την προαναφερθείσα έκθεση, η οποία βρίσκεται στο αρχείο του Τμήματος Γραμματείας της Διεύθυνσης Στενογραφίας και Πρακτικών της Βουλής)</w:t>
      </w:r>
    </w:p>
    <w:p w14:paraId="02D99D8A" w14:textId="77777777" w:rsidR="00D3277D" w:rsidRDefault="009F72F4">
      <w:pPr>
        <w:spacing w:after="0" w:line="600" w:lineRule="auto"/>
        <w:ind w:firstLine="720"/>
        <w:contextualSpacing/>
        <w:jc w:val="both"/>
        <w:rPr>
          <w:rFonts w:eastAsia="Times New Roman" w:cs="Times New Roman"/>
          <w:szCs w:val="24"/>
        </w:rPr>
      </w:pPr>
      <w:proofErr w:type="spellStart"/>
      <w:r>
        <w:rPr>
          <w:rFonts w:eastAsia="Times New Roman" w:cs="Times New Roman"/>
          <w:szCs w:val="24"/>
        </w:rPr>
        <w:lastRenderedPageBreak/>
        <w:t>Παρ</w:t>
      </w:r>
      <w:r>
        <w:rPr>
          <w:rFonts w:eastAsia="Times New Roman" w:cs="Times New Roman"/>
          <w:szCs w:val="24"/>
        </w:rPr>
        <w:t>’</w:t>
      </w:r>
      <w:r>
        <w:rPr>
          <w:rFonts w:eastAsia="Times New Roman" w:cs="Times New Roman"/>
          <w:szCs w:val="24"/>
        </w:rPr>
        <w:t>ότι</w:t>
      </w:r>
      <w:proofErr w:type="spellEnd"/>
      <w:r>
        <w:rPr>
          <w:rFonts w:eastAsia="Times New Roman" w:cs="Times New Roman"/>
          <w:szCs w:val="24"/>
        </w:rPr>
        <w:t xml:space="preserve"> έχουν έτσι τα πράγματα, ο Π</w:t>
      </w:r>
      <w:r>
        <w:rPr>
          <w:rFonts w:eastAsia="Times New Roman" w:cs="Times New Roman"/>
          <w:szCs w:val="24"/>
        </w:rPr>
        <w:t xml:space="preserve">ρωθυπουργός έκανε σήμερα μια αναφορά για περίπου 10 εκατομμύρια που ο ΟΚΑΝΑ έδωσε, αλλά δεν ξέρει πού έχουν πάει. Οι Υπουργοί του πριν από λίγες μέρες μίλησαν για 5 εκατομμύρια. </w:t>
      </w:r>
    </w:p>
    <w:p w14:paraId="02D99D8B" w14:textId="77777777" w:rsidR="00D3277D" w:rsidRDefault="009F72F4">
      <w:pPr>
        <w:spacing w:after="0" w:line="600" w:lineRule="auto"/>
        <w:ind w:firstLine="720"/>
        <w:contextualSpacing/>
        <w:jc w:val="both"/>
        <w:rPr>
          <w:rFonts w:eastAsia="Times New Roman" w:cs="Times New Roman"/>
          <w:szCs w:val="24"/>
        </w:rPr>
      </w:pPr>
      <w:r>
        <w:rPr>
          <w:rFonts w:eastAsia="Times New Roman" w:cs="Times New Roman"/>
          <w:szCs w:val="24"/>
        </w:rPr>
        <w:t xml:space="preserve">Η αλήθεια, όπως την έχει η κ. Μαλλιώρη –η τότε διοικήτρια του ΟΚΑΝΑ- είναι </w:t>
      </w:r>
      <w:r>
        <w:rPr>
          <w:rFonts w:eastAsia="Times New Roman" w:cs="Times New Roman"/>
          <w:szCs w:val="24"/>
        </w:rPr>
        <w:t>ότι για όλες τις δαπάνες που έκανε, έχει τα νόμιμα παραστατικά και τα έχει καταθέσει και στους ελεγκτές του δημοσίου, αλλά και στον ανακριτή –παρακαλώ!- από το 2014. Η δε έκθεση που σας κατέθεσα είναι έκθεση του Ιανουαρίου του 2014.</w:t>
      </w:r>
    </w:p>
    <w:p w14:paraId="02D99D8C" w14:textId="77777777" w:rsidR="00D3277D" w:rsidRDefault="009F72F4">
      <w:pPr>
        <w:spacing w:after="0" w:line="600" w:lineRule="auto"/>
        <w:ind w:firstLine="720"/>
        <w:contextualSpacing/>
        <w:jc w:val="both"/>
        <w:rPr>
          <w:rFonts w:eastAsia="Times New Roman" w:cs="Times New Roman"/>
          <w:szCs w:val="24"/>
        </w:rPr>
      </w:pPr>
      <w:r>
        <w:rPr>
          <w:rFonts w:eastAsia="Times New Roman" w:cs="Times New Roman"/>
          <w:szCs w:val="24"/>
        </w:rPr>
        <w:t xml:space="preserve">Τα παραβλέπει όλα αυτά </w:t>
      </w:r>
      <w:r>
        <w:rPr>
          <w:rFonts w:eastAsia="Times New Roman" w:cs="Times New Roman"/>
          <w:szCs w:val="24"/>
        </w:rPr>
        <w:t>ο Πρωθυπουργός και λέει σήμερα στη Βουλή, σε αυτή τη συζήτηση, όλα όσα είπε. Δεν έχω καμμία αμφιβολία, δεν ντρέπεται, αλλά πάει καλά; Δεν πάει καλά, κύριε Πρόεδρε, διότι με τις ενέργειες εκείνες, χωρίς να κλείσει καμμία μονάδα του ΟΚΑΝΑ, αλλά με το να πάνε</w:t>
      </w:r>
      <w:r>
        <w:rPr>
          <w:rFonts w:eastAsia="Times New Roman" w:cs="Times New Roman"/>
          <w:szCs w:val="24"/>
        </w:rPr>
        <w:t xml:space="preserve"> στις τριάντα τρεις άκρες της Ελλάδας οι σχετικές μονάδες, εξαλείφθηκε –όπως ο κ. Καραμανλής την είχε αποκαλέσει- </w:t>
      </w:r>
      <w:r>
        <w:rPr>
          <w:rFonts w:eastAsia="Times New Roman" w:cs="Times New Roman"/>
          <w:szCs w:val="24"/>
        </w:rPr>
        <w:lastRenderedPageBreak/>
        <w:t>η «λίστα της ντροπής». Σώθηκαν ανθρώπινες ζωές, χωρίς να κλείνουν μονάδες και να μεταφέρονται από τα κέντρα των πόλεων στα νοσοκομεία</w:t>
      </w:r>
      <w:r>
        <w:rPr>
          <w:rFonts w:eastAsia="Times New Roman" w:cs="Times New Roman"/>
          <w:szCs w:val="24"/>
        </w:rPr>
        <w:t>,</w:t>
      </w:r>
      <w:r>
        <w:rPr>
          <w:rFonts w:eastAsia="Times New Roman" w:cs="Times New Roman"/>
          <w:szCs w:val="24"/>
        </w:rPr>
        <w:t xml:space="preserve"> τα οποί</w:t>
      </w:r>
      <w:r>
        <w:rPr>
          <w:rFonts w:eastAsia="Times New Roman" w:cs="Times New Roman"/>
          <w:szCs w:val="24"/>
        </w:rPr>
        <w:t>α ήταν…</w:t>
      </w:r>
    </w:p>
    <w:p w14:paraId="02D99D8D" w14:textId="77777777" w:rsidR="00D3277D" w:rsidRDefault="009F72F4">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Σας ευχαριστώ πολύ, κύριε Λοβέρδο. </w:t>
      </w:r>
    </w:p>
    <w:p w14:paraId="02D99D8E" w14:textId="77777777" w:rsidR="00D3277D" w:rsidRDefault="009F72F4">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Θα τελειώσω, κύριε Πρόεδρε. Όταν μας προσβάλλουν, θα απαντάμε.</w:t>
      </w:r>
    </w:p>
    <w:p w14:paraId="02D99D8F" w14:textId="77777777" w:rsidR="00D3277D" w:rsidRDefault="009F72F4">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Σας παρακαλώ, θα τελειώσετε τώρα, σε δέκα δευτερόλεπτα. </w:t>
      </w:r>
    </w:p>
    <w:p w14:paraId="02D99D90" w14:textId="77777777" w:rsidR="00D3277D" w:rsidRDefault="009F72F4">
      <w:pPr>
        <w:spacing w:after="0"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b/>
          <w:szCs w:val="24"/>
        </w:rPr>
        <w:t xml:space="preserve">: </w:t>
      </w:r>
      <w:r>
        <w:rPr>
          <w:rFonts w:eastAsia="Times New Roman" w:cs="Times New Roman"/>
          <w:szCs w:val="24"/>
        </w:rPr>
        <w:t xml:space="preserve">Σε άλλους που </w:t>
      </w:r>
      <w:proofErr w:type="spellStart"/>
      <w:r>
        <w:rPr>
          <w:rFonts w:eastAsia="Times New Roman" w:cs="Times New Roman"/>
          <w:szCs w:val="24"/>
        </w:rPr>
        <w:t>προσεβλήθησαν</w:t>
      </w:r>
      <w:proofErr w:type="spellEnd"/>
      <w:r>
        <w:rPr>
          <w:rFonts w:eastAsia="Times New Roman" w:cs="Times New Roman"/>
          <w:szCs w:val="24"/>
        </w:rPr>
        <w:t xml:space="preserve"> δώσατε τον λόγο. Θα είχα ολοκληρώσει τώρα. </w:t>
      </w:r>
    </w:p>
    <w:p w14:paraId="02D99D91" w14:textId="77777777" w:rsidR="00D3277D" w:rsidRDefault="009F72F4">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Έδωσα τον λόγο για όσο πρέπει. Σας παρακαλώ, ολοκληρώστε. </w:t>
      </w:r>
    </w:p>
    <w:p w14:paraId="02D99D92" w14:textId="77777777" w:rsidR="00D3277D" w:rsidRDefault="009F72F4">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Θα είχα ολοκληρώσει. Άρα, να κρατήσετε τον χρόνο της διακοπής μου. </w:t>
      </w:r>
    </w:p>
    <w:p w14:paraId="02D99D93" w14:textId="77777777" w:rsidR="00D3277D" w:rsidRDefault="009F72F4">
      <w:pPr>
        <w:spacing w:after="0" w:line="600" w:lineRule="auto"/>
        <w:ind w:firstLine="720"/>
        <w:contextualSpacing/>
        <w:jc w:val="both"/>
        <w:rPr>
          <w:rFonts w:eastAsia="Times New Roman" w:cs="Times New Roman"/>
          <w:szCs w:val="24"/>
        </w:rPr>
      </w:pPr>
      <w:r>
        <w:rPr>
          <w:rFonts w:eastAsia="Times New Roman" w:cs="Times New Roman"/>
          <w:b/>
          <w:szCs w:val="24"/>
        </w:rPr>
        <w:t>ΠΡΟΕΔΡΟΣ</w:t>
      </w:r>
      <w:r>
        <w:rPr>
          <w:rFonts w:eastAsia="Times New Roman" w:cs="Times New Roman"/>
          <w:b/>
          <w:szCs w:val="24"/>
        </w:rPr>
        <w:t xml:space="preserve">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Δεν υπάρχει θέμα, προχωρήστε.</w:t>
      </w:r>
    </w:p>
    <w:p w14:paraId="02D99D94" w14:textId="77777777" w:rsidR="00D3277D" w:rsidRDefault="009F72F4">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Κύριε Πρόεδρε, αν πάτε στον Πειραιά, λόγου χάρη, και δείτε τι είναι σήμερα εκεί που βρισκόταν ο ΟΚΑΝΑ, θα καταλάβετε πόση αξία είχαν εκείνες οι ενέργειες. Αντί να λέμε γι’ αυτά, απευθύνετ</w:t>
      </w:r>
      <w:r>
        <w:rPr>
          <w:rFonts w:eastAsia="Times New Roman" w:cs="Times New Roman"/>
          <w:szCs w:val="24"/>
        </w:rPr>
        <w:t>ε κατηγορία που αφορά εμένα και την περίοδο υπουργίας μου</w:t>
      </w:r>
      <w:r>
        <w:rPr>
          <w:rFonts w:eastAsia="Times New Roman" w:cs="Times New Roman"/>
          <w:szCs w:val="24"/>
        </w:rPr>
        <w:t>,</w:t>
      </w:r>
      <w:r>
        <w:rPr>
          <w:rFonts w:eastAsia="Times New Roman" w:cs="Times New Roman"/>
          <w:szCs w:val="24"/>
        </w:rPr>
        <w:t xml:space="preserve"> χωρίς να στηρίζονται πουθενά αυτά που λέτε;</w:t>
      </w:r>
    </w:p>
    <w:p w14:paraId="02D99D95" w14:textId="77777777" w:rsidR="00D3277D" w:rsidRDefault="009F72F4">
      <w:pPr>
        <w:spacing w:after="0" w:line="600" w:lineRule="auto"/>
        <w:ind w:firstLine="720"/>
        <w:contextualSpacing/>
        <w:jc w:val="both"/>
        <w:rPr>
          <w:rFonts w:eastAsia="Times New Roman" w:cs="Times New Roman"/>
          <w:szCs w:val="24"/>
        </w:rPr>
      </w:pPr>
      <w:r>
        <w:rPr>
          <w:rFonts w:eastAsia="Times New Roman" w:cs="Times New Roman"/>
          <w:szCs w:val="24"/>
        </w:rPr>
        <w:t>Είναι κοινή συκοφαντία. Ο άνθρωπος αυτός, που σήμερα είναι φορέας αυτού του αξιώματος, στερείται επιχειρημάτων, αλλά πλεονάζει η τσάντα του από επιχειρήμ</w:t>
      </w:r>
      <w:r>
        <w:rPr>
          <w:rFonts w:eastAsia="Times New Roman" w:cs="Times New Roman"/>
          <w:szCs w:val="24"/>
        </w:rPr>
        <w:t>ατα λάσπης, συκοφαντίας και κάθε είδους ψεύδους και δημαγωγίας. Δεν τον σώζουν αυτά.</w:t>
      </w:r>
    </w:p>
    <w:p w14:paraId="02D99D96" w14:textId="77777777" w:rsidR="00D3277D" w:rsidRDefault="009F72F4">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Τελειώσαμε, κύριε Λοβέρδο. </w:t>
      </w:r>
    </w:p>
    <w:p w14:paraId="02D99D97" w14:textId="77777777" w:rsidR="00D3277D" w:rsidRDefault="009F72F4">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Δεν τον σώζουν αποφάσεις της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πιτροπής ούτε του Συμβουλίου της Επικρατείας ούτε οτιδ</w:t>
      </w:r>
      <w:r>
        <w:rPr>
          <w:rFonts w:eastAsia="Times New Roman" w:cs="Times New Roman"/>
          <w:szCs w:val="24"/>
        </w:rPr>
        <w:t>ήποτε άλλο. Στον κατήφορό του κανείς δεν μπορεί να τον σώσει.</w:t>
      </w:r>
    </w:p>
    <w:p w14:paraId="02D99D98" w14:textId="77777777" w:rsidR="00D3277D" w:rsidRDefault="009F72F4">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Ευχαριστούμε, κύριε Λοβέρδο.</w:t>
      </w:r>
    </w:p>
    <w:p w14:paraId="02D99D99" w14:textId="77777777" w:rsidR="00D3277D" w:rsidRDefault="009F72F4">
      <w:pPr>
        <w:spacing w:after="0"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Σπίρτζης</w:t>
      </w:r>
      <w:proofErr w:type="spellEnd"/>
      <w:r>
        <w:rPr>
          <w:rFonts w:eastAsia="Times New Roman" w:cs="Times New Roman"/>
          <w:szCs w:val="24"/>
        </w:rPr>
        <w:t xml:space="preserve">. </w:t>
      </w:r>
    </w:p>
    <w:p w14:paraId="02D99D9A" w14:textId="77777777" w:rsidR="00D3277D" w:rsidRDefault="009F72F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Σπίρτζη</w:t>
      </w:r>
      <w:proofErr w:type="spellEnd"/>
      <w:r>
        <w:rPr>
          <w:rFonts w:eastAsia="Times New Roman" w:cs="Times New Roman"/>
          <w:szCs w:val="24"/>
        </w:rPr>
        <w:t xml:space="preserve">, όχι από το Βήμα. Εν πάση </w:t>
      </w:r>
      <w:proofErr w:type="spellStart"/>
      <w:r>
        <w:rPr>
          <w:rFonts w:eastAsia="Times New Roman" w:cs="Times New Roman"/>
          <w:szCs w:val="24"/>
        </w:rPr>
        <w:t>περιπτώσει</w:t>
      </w:r>
      <w:proofErr w:type="spellEnd"/>
      <w:r>
        <w:rPr>
          <w:rFonts w:eastAsia="Times New Roman" w:cs="Times New Roman"/>
          <w:szCs w:val="24"/>
        </w:rPr>
        <w:t>, μπορείτε να μιλήσετε από το Βήμα, αλλά και πάλι θα σας</w:t>
      </w:r>
      <w:r>
        <w:rPr>
          <w:rFonts w:eastAsia="Times New Roman" w:cs="Times New Roman"/>
          <w:szCs w:val="24"/>
        </w:rPr>
        <w:t xml:space="preserve"> δώσω μόνο δυο λεπτά. Να το γνωρίζετε, δεν θα σας δώσω παραπάνω χρόνο.</w:t>
      </w:r>
    </w:p>
    <w:p w14:paraId="02D99D9B" w14:textId="77777777" w:rsidR="00D3277D" w:rsidRDefault="009F72F4">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Σπίρτζη</w:t>
      </w:r>
      <w:proofErr w:type="spellEnd"/>
      <w:r>
        <w:rPr>
          <w:rFonts w:eastAsia="Times New Roman" w:cs="Times New Roman"/>
          <w:szCs w:val="24"/>
        </w:rPr>
        <w:t xml:space="preserve">, έχετε τον λόγο. </w:t>
      </w:r>
    </w:p>
    <w:p w14:paraId="02D99D9C"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Κύριε Πρόεδρε, έρχομαι εδώ για να καταθέσω πολύτιμα έγγραφα για τους συναδέλφους.</w:t>
      </w:r>
    </w:p>
    <w:p w14:paraId="02D99D9D"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Αγαπητοί σ</w:t>
      </w:r>
      <w:r>
        <w:rPr>
          <w:rFonts w:eastAsia="Times New Roman" w:cs="Times New Roman"/>
          <w:szCs w:val="24"/>
        </w:rPr>
        <w:t xml:space="preserve">υνάδελφοι, έγιναν και σήμερα οι γνωστές αναφορές </w:t>
      </w:r>
      <w:proofErr w:type="spellStart"/>
      <w:r>
        <w:rPr>
          <w:rFonts w:eastAsia="Times New Roman" w:cs="Times New Roman"/>
          <w:szCs w:val="24"/>
        </w:rPr>
        <w:t>στοχοποίησης</w:t>
      </w:r>
      <w:proofErr w:type="spellEnd"/>
      <w:r>
        <w:rPr>
          <w:rFonts w:eastAsia="Times New Roman" w:cs="Times New Roman"/>
          <w:szCs w:val="24"/>
        </w:rPr>
        <w:t xml:space="preserve"> και λάσπης. </w:t>
      </w:r>
    </w:p>
    <w:p w14:paraId="02D99D9E"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Κύριοι συνάδελφοι της Νέας Δημοκρατίας, κύριε Μητσοτάκη, καταλαβαίνετε για ποιους λόγους μας καταγγέλλετε; Μας καταγγέλλετε γιατί κάνουμε διαγωνισμούς για το «Πάτρα-Πύργος», με εκπτ</w:t>
      </w:r>
      <w:r>
        <w:rPr>
          <w:rFonts w:eastAsia="Times New Roman" w:cs="Times New Roman"/>
          <w:szCs w:val="24"/>
        </w:rPr>
        <w:t xml:space="preserve">ώσεις πάνω από 50% και όχι με 0%, όπως κάνατε εσείς στην Ολυμπία Οδό και τις παραχωρήσεις; Καταλαβαίνετε γιατί μας κατηγορείτε; </w:t>
      </w:r>
    </w:p>
    <w:p w14:paraId="02D99D9F"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Και πείτε μας για ποιο γεγονός μας καταγγέλλετε. Σας έχουμε επανειλημμένα προκαλέσει. Πείτε μας πώς και πότε ευνοήθηκε ο κ. Καλ</w:t>
      </w:r>
      <w:r>
        <w:rPr>
          <w:rFonts w:eastAsia="Times New Roman" w:cs="Times New Roman"/>
          <w:szCs w:val="24"/>
        </w:rPr>
        <w:t xml:space="preserve">ογρίτσας ή οποιοσδήποτε άλλος. Βρείτε έναν σοβαρό νομικό και μηχανικό να σας συμβουλέψει. </w:t>
      </w:r>
    </w:p>
    <w:p w14:paraId="02D99DA0"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Σας παροτρύνω να πείτε σε όσους δίνατε έργα όπως ξέρατε ότι τα στημένα έργα των λίγων τέλος. Το τζάμπα χρήμα τέλος. </w:t>
      </w:r>
    </w:p>
    <w:p w14:paraId="02D99DA1"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Θα σας πω τι δεν κάνουμε. Δεν κάνουμε συμβάσεις </w:t>
      </w:r>
      <w:r>
        <w:rPr>
          <w:rFonts w:eastAsia="Times New Roman" w:cs="Times New Roman"/>
          <w:szCs w:val="24"/>
        </w:rPr>
        <w:t xml:space="preserve">68 εκατομμυρίων ευρώ μεταξύ του ελληνικού δημοσίου και των </w:t>
      </w:r>
      <w:proofErr w:type="spellStart"/>
      <w:r>
        <w:rPr>
          <w:rFonts w:eastAsia="Times New Roman" w:cs="Times New Roman"/>
          <w:szCs w:val="24"/>
        </w:rPr>
        <w:t>παραχωρησιούχων</w:t>
      </w:r>
      <w:proofErr w:type="spellEnd"/>
      <w:r>
        <w:rPr>
          <w:rFonts w:eastAsia="Times New Roman" w:cs="Times New Roman"/>
          <w:szCs w:val="24"/>
        </w:rPr>
        <w:t>, γιατί καθυστέρησαν να υπογράψουν τη σύμβαση. Καταθέτω στα Πρακτικά τη σύμβαση.</w:t>
      </w:r>
    </w:p>
    <w:p w14:paraId="02D99DA2" w14:textId="77777777" w:rsidR="00D3277D" w:rsidRDefault="009F72F4">
      <w:pPr>
        <w:spacing w:after="0" w:line="600" w:lineRule="auto"/>
        <w:ind w:firstLine="720"/>
        <w:jc w:val="both"/>
        <w:rPr>
          <w:rFonts w:eastAsia="Times New Roman" w:cs="Times New Roman"/>
        </w:rPr>
      </w:pPr>
      <w:r>
        <w:rPr>
          <w:rFonts w:eastAsia="Times New Roman" w:cs="Times New Roman"/>
        </w:rPr>
        <w:t xml:space="preserve">(Στο σημείο αυτό ο Υπουργός Υποδομών, Μεταφορών και Δικτύων κ. Χρήστος </w:t>
      </w:r>
      <w:proofErr w:type="spellStart"/>
      <w:r>
        <w:rPr>
          <w:rFonts w:eastAsia="Times New Roman" w:cs="Times New Roman"/>
        </w:rPr>
        <w:t>Σπίρτζης</w:t>
      </w:r>
      <w:proofErr w:type="spellEnd"/>
      <w:r>
        <w:rPr>
          <w:rFonts w:eastAsia="Times New Roman" w:cs="Times New Roman"/>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2D99DA3"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Δεν αφήνουμε τα λεφτά των αρνητικών λογαριασμών της Εγνατίας Οδού να μένουν στους εργολάβους, ό</w:t>
      </w:r>
      <w:r>
        <w:rPr>
          <w:rFonts w:eastAsia="Times New Roman" w:cs="Times New Roman"/>
          <w:szCs w:val="24"/>
        </w:rPr>
        <w:t>πως έμεναν για πέντε κυβερνήσεις. Να σας διαβάσω τα ποσά;</w:t>
      </w:r>
    </w:p>
    <w:p w14:paraId="02D99DA4"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Ναι, ναι.</w:t>
      </w:r>
    </w:p>
    <w:p w14:paraId="02D99DA5" w14:textId="77777777" w:rsidR="00D3277D" w:rsidRDefault="009F72F4">
      <w:pPr>
        <w:spacing w:after="0" w:line="600" w:lineRule="auto"/>
        <w:ind w:firstLine="720"/>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bCs/>
        </w:rPr>
        <w:t xml:space="preserve"> </w:t>
      </w:r>
      <w:r>
        <w:rPr>
          <w:rFonts w:eastAsia="Times New Roman" w:cs="Times New Roman"/>
          <w:szCs w:val="24"/>
        </w:rPr>
        <w:t xml:space="preserve"> Δεν υπάρχει «ναι, ναι». Σε σαράντα δευτερόλεπτα έχει κλείσει ο κ. </w:t>
      </w:r>
      <w:proofErr w:type="spellStart"/>
      <w:r>
        <w:rPr>
          <w:rFonts w:eastAsia="Times New Roman" w:cs="Times New Roman"/>
          <w:szCs w:val="24"/>
        </w:rPr>
        <w:t>Σπίρτζης</w:t>
      </w:r>
      <w:proofErr w:type="spellEnd"/>
      <w:r>
        <w:rPr>
          <w:rFonts w:eastAsia="Times New Roman" w:cs="Times New Roman"/>
          <w:szCs w:val="24"/>
        </w:rPr>
        <w:t>. Κύριε Παπαδόπουλε, ύστερα.</w:t>
      </w:r>
    </w:p>
    <w:p w14:paraId="02D99DA6"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Όποιος θέλει τα πορίσματα, είναι μερικές εκατοντάδες εκατομμύρια στον αρμόδιο Υπουργό Δικαιοσύνης, γιατί είναι απόρρητα. Έρχονται και άλλα.</w:t>
      </w:r>
    </w:p>
    <w:p w14:paraId="02D99DA7"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Με καλείτε να απολογηθώ γιατί βάπτισα ένα παιδάκι</w:t>
      </w:r>
      <w:r>
        <w:rPr>
          <w:rFonts w:eastAsia="Times New Roman" w:cs="Times New Roman"/>
          <w:szCs w:val="24"/>
        </w:rPr>
        <w:t>,</w:t>
      </w:r>
      <w:r>
        <w:rPr>
          <w:rFonts w:eastAsia="Times New Roman" w:cs="Times New Roman"/>
          <w:szCs w:val="24"/>
        </w:rPr>
        <w:t xml:space="preserve"> εσεί</w:t>
      </w:r>
      <w:r>
        <w:rPr>
          <w:rFonts w:eastAsia="Times New Roman" w:cs="Times New Roman"/>
          <w:szCs w:val="24"/>
        </w:rPr>
        <w:t xml:space="preserve">ς που πηγαίνετε στις γιορτές και τα γενέθλια των </w:t>
      </w:r>
      <w:proofErr w:type="spellStart"/>
      <w:r>
        <w:rPr>
          <w:rFonts w:eastAsia="Times New Roman" w:cs="Times New Roman"/>
          <w:szCs w:val="24"/>
        </w:rPr>
        <w:t>καναλαρχών</w:t>
      </w:r>
      <w:proofErr w:type="spellEnd"/>
      <w:r>
        <w:rPr>
          <w:rFonts w:eastAsia="Times New Roman" w:cs="Times New Roman"/>
          <w:szCs w:val="24"/>
        </w:rPr>
        <w:t xml:space="preserve"> με πούλμαν! Μέσα στον διαγωνισμό των καναλιών πηγαίνετε στους </w:t>
      </w:r>
      <w:proofErr w:type="spellStart"/>
      <w:r>
        <w:rPr>
          <w:rFonts w:eastAsia="Times New Roman" w:cs="Times New Roman"/>
          <w:szCs w:val="24"/>
        </w:rPr>
        <w:t>καναλάρχες</w:t>
      </w:r>
      <w:proofErr w:type="spellEnd"/>
      <w:r>
        <w:rPr>
          <w:rFonts w:eastAsia="Times New Roman" w:cs="Times New Roman"/>
          <w:szCs w:val="24"/>
        </w:rPr>
        <w:t xml:space="preserve"> με πούλμαν. </w:t>
      </w:r>
    </w:p>
    <w:p w14:paraId="02D99DA8"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ΑΝΝΑ ΒΑΓΕΝΑ: </w:t>
      </w:r>
      <w:r>
        <w:rPr>
          <w:rFonts w:eastAsia="Times New Roman" w:cs="Times New Roman"/>
          <w:szCs w:val="24"/>
        </w:rPr>
        <w:t>Η μισή Κρήτη είναι βαπτισμένη!</w:t>
      </w:r>
    </w:p>
    <w:p w14:paraId="02D99DA9"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ΧΡΗΣΤΟΣ ΣΠΙΡΤΖΗΣ (Υπουργός Υποδομών, Μεταφορών και Δικτύων): </w:t>
      </w:r>
      <w:r>
        <w:rPr>
          <w:rFonts w:eastAsia="Times New Roman" w:cs="Times New Roman"/>
          <w:szCs w:val="24"/>
        </w:rPr>
        <w:t>Κι επ</w:t>
      </w:r>
      <w:r>
        <w:rPr>
          <w:rFonts w:eastAsia="Times New Roman" w:cs="Times New Roman"/>
          <w:szCs w:val="24"/>
        </w:rPr>
        <w:t>ειδή εμείς, συνάδελφοι, δεν έχουμε να φοβηθούμε τίποτα, σε αντίθεση με εσάς, κατέθεσα σήμερα και στην Εισαγγελέα Διαφθοράς και τους Επιθεωρητές Δημοσίων Έργων για διερεύνηση όλα τα δημοσιεύματα λάσπης, όλο αυτό το διάστημα, όλες τις δηλώσεις των στελεχών σ</w:t>
      </w:r>
      <w:r>
        <w:rPr>
          <w:rFonts w:eastAsia="Times New Roman" w:cs="Times New Roman"/>
          <w:szCs w:val="24"/>
        </w:rPr>
        <w:t>ας -Νέας Δημοκρατίας, Δημοκρατικής Συμπαράταξης, Ποταμιού- για διερεύνηση και για το «Πάτρα-Πύργος» και για το δήθεν δωράκι που ξέχασε ο κ. Μητσοτάκης.</w:t>
      </w:r>
    </w:p>
    <w:p w14:paraId="02D99DAA"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Καταθέτω όσα κατέθεσα στον κύριο εισαγγελέα και τον επιθεωρητή δημοσίων έργων.</w:t>
      </w:r>
    </w:p>
    <w:p w14:paraId="02D99DAB" w14:textId="77777777" w:rsidR="00D3277D" w:rsidRDefault="009F72F4">
      <w:pPr>
        <w:spacing w:after="0" w:line="600" w:lineRule="auto"/>
        <w:ind w:firstLine="720"/>
        <w:jc w:val="both"/>
        <w:rPr>
          <w:rFonts w:eastAsia="Times New Roman" w:cs="Times New Roman"/>
        </w:rPr>
      </w:pPr>
      <w:r>
        <w:rPr>
          <w:rFonts w:eastAsia="Times New Roman" w:cs="Times New Roman"/>
        </w:rPr>
        <w:t>(Στο σημείο αυτό ο Υπουργ</w:t>
      </w:r>
      <w:r>
        <w:rPr>
          <w:rFonts w:eastAsia="Times New Roman" w:cs="Times New Roman"/>
        </w:rPr>
        <w:t xml:space="preserve">ός Υποδομών, Μεταφορών και Δικτύων κ. Χρήστος </w:t>
      </w:r>
      <w:proofErr w:type="spellStart"/>
      <w:r>
        <w:rPr>
          <w:rFonts w:eastAsia="Times New Roman" w:cs="Times New Roman"/>
        </w:rPr>
        <w:t>Σπίρτζης</w:t>
      </w:r>
      <w:proofErr w:type="spellEnd"/>
      <w:r>
        <w:rPr>
          <w:rFonts w:eastAsia="Times New Roman" w:cs="Times New Roman"/>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02D99DAC" w14:textId="77777777" w:rsidR="00D3277D" w:rsidRDefault="009F72F4">
      <w:pPr>
        <w:spacing w:after="0" w:line="600" w:lineRule="auto"/>
        <w:ind w:firstLine="720"/>
        <w:jc w:val="center"/>
        <w:rPr>
          <w:rFonts w:eastAsia="Times New Roman"/>
          <w:bCs/>
        </w:rPr>
      </w:pPr>
      <w:r>
        <w:rPr>
          <w:rFonts w:eastAsia="Times New Roman"/>
          <w:bCs/>
        </w:rPr>
        <w:t>(Χειροκροτήματα από τις πτέρυγες του Σ</w:t>
      </w:r>
      <w:r>
        <w:rPr>
          <w:rFonts w:eastAsia="Times New Roman"/>
          <w:bCs/>
        </w:rPr>
        <w:t>ΥΡΙΖΑ και των ΑΝΕΛ)</w:t>
      </w:r>
    </w:p>
    <w:p w14:paraId="02D99DAD" w14:textId="77777777" w:rsidR="00D3277D" w:rsidRDefault="009F72F4">
      <w:pPr>
        <w:spacing w:after="0" w:line="600" w:lineRule="auto"/>
        <w:ind w:firstLine="720"/>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bCs/>
        </w:rPr>
        <w:t xml:space="preserve"> </w:t>
      </w:r>
      <w:r>
        <w:rPr>
          <w:rFonts w:eastAsia="Times New Roman" w:cs="Times New Roman"/>
          <w:szCs w:val="24"/>
        </w:rPr>
        <w:t>Κύριε Υπουργέ, ευχαριστούμε πολύ. Να είστε καλά.</w:t>
      </w:r>
    </w:p>
    <w:p w14:paraId="02D99DAE"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η κ. </w:t>
      </w:r>
      <w:proofErr w:type="spellStart"/>
      <w:r>
        <w:rPr>
          <w:rFonts w:eastAsia="Times New Roman" w:cs="Times New Roman"/>
          <w:szCs w:val="24"/>
        </w:rPr>
        <w:t>Γεροβασίλη</w:t>
      </w:r>
      <w:proofErr w:type="spellEnd"/>
      <w:r>
        <w:rPr>
          <w:rFonts w:eastAsia="Times New Roman" w:cs="Times New Roman"/>
          <w:szCs w:val="24"/>
        </w:rPr>
        <w:t xml:space="preserve"> και ύστερα ο κ. Οικονόμου.</w:t>
      </w:r>
    </w:p>
    <w:p w14:paraId="02D99DAF"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ΜΑΡΙΑ ΑΝΤΩΝΙΟΥ:</w:t>
      </w:r>
      <w:r>
        <w:rPr>
          <w:rFonts w:eastAsia="Times New Roman" w:cs="Times New Roman"/>
          <w:szCs w:val="24"/>
        </w:rPr>
        <w:t xml:space="preserve"> Για την τράπεζα δεν μας είπες.</w:t>
      </w:r>
    </w:p>
    <w:p w14:paraId="02D99DB0"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w:t>
      </w:r>
      <w:r>
        <w:rPr>
          <w:rFonts w:eastAsia="Times New Roman" w:cs="Times New Roman"/>
          <w:b/>
          <w:szCs w:val="24"/>
        </w:rPr>
        <w:t xml:space="preserve">τύων): </w:t>
      </w:r>
      <w:r>
        <w:rPr>
          <w:rFonts w:eastAsia="Times New Roman" w:cs="Times New Roman"/>
          <w:szCs w:val="24"/>
        </w:rPr>
        <w:t>Όποτε θέλετε, ακόμη και τώρα.</w:t>
      </w:r>
    </w:p>
    <w:p w14:paraId="02D99DB1" w14:textId="77777777" w:rsidR="00D3277D" w:rsidRDefault="009F72F4">
      <w:pPr>
        <w:spacing w:after="0" w:line="600" w:lineRule="auto"/>
        <w:ind w:firstLine="720"/>
        <w:jc w:val="both"/>
        <w:rPr>
          <w:rFonts w:eastAsia="Times New Roman" w:cs="Times New Roman"/>
          <w:b/>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bCs/>
        </w:rPr>
        <w:t xml:space="preserve"> </w:t>
      </w:r>
      <w:r>
        <w:rPr>
          <w:rFonts w:eastAsia="Times New Roman" w:cs="Times New Roman"/>
          <w:szCs w:val="24"/>
        </w:rPr>
        <w:t xml:space="preserve"> Παρακαλώ! Ήσυχα.</w:t>
      </w:r>
    </w:p>
    <w:p w14:paraId="02D99DB2"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ΟΛΓΑ ΓΕΡΟΒΑΣΙΛΗ (Υφυπουργός στον Πρωθυπουργό):</w:t>
      </w:r>
      <w:r>
        <w:rPr>
          <w:rFonts w:eastAsia="Times New Roman" w:cs="Times New Roman"/>
          <w:szCs w:val="24"/>
        </w:rPr>
        <w:t xml:space="preserve"> Κύριε Πρόεδρε, </w:t>
      </w:r>
      <w:proofErr w:type="spellStart"/>
      <w:r>
        <w:rPr>
          <w:rFonts w:eastAsia="Times New Roman" w:cs="Times New Roman"/>
          <w:szCs w:val="24"/>
        </w:rPr>
        <w:t>συναδέλφισσες</w:t>
      </w:r>
      <w:proofErr w:type="spellEnd"/>
      <w:r>
        <w:rPr>
          <w:rFonts w:eastAsia="Times New Roman" w:cs="Times New Roman"/>
          <w:szCs w:val="24"/>
        </w:rPr>
        <w:t xml:space="preserve"> και συνάδελφοι, μέσα σε όλη αυτή τη φοβερή διαπλοκή, λοιπόν, επέλεξε ο κ. Θεοδωράκης να ασχοληθε</w:t>
      </w:r>
      <w:r>
        <w:rPr>
          <w:rFonts w:eastAsia="Times New Roman" w:cs="Times New Roman"/>
          <w:szCs w:val="24"/>
        </w:rPr>
        <w:t xml:space="preserve">ί με ένα νέο παιδί, με έναν συνεργάτη μου, ο οποίος σκοτώθηκε σε τροχαίο πριν από μία εβδομάδα κι έτσι έγινε γνωστό ότι ήταν συνεργάτης μου, αν και ήταν αναρτημένο το όνομα στη </w:t>
      </w:r>
      <w:r>
        <w:rPr>
          <w:rFonts w:eastAsia="Times New Roman" w:cs="Times New Roman"/>
          <w:szCs w:val="24"/>
        </w:rPr>
        <w:t>«</w:t>
      </w:r>
      <w:r>
        <w:rPr>
          <w:rFonts w:eastAsia="Times New Roman" w:cs="Times New Roman"/>
          <w:szCs w:val="24"/>
        </w:rPr>
        <w:t>ΔΙΑΥΓΕΙΑ</w:t>
      </w:r>
      <w:r>
        <w:rPr>
          <w:rFonts w:eastAsia="Times New Roman" w:cs="Times New Roman"/>
          <w:szCs w:val="24"/>
        </w:rPr>
        <w:t>»</w:t>
      </w:r>
      <w:r>
        <w:rPr>
          <w:rFonts w:eastAsia="Times New Roman" w:cs="Times New Roman"/>
          <w:szCs w:val="24"/>
        </w:rPr>
        <w:t xml:space="preserve"> εδώ και έναν χρόνο. </w:t>
      </w:r>
    </w:p>
    <w:p w14:paraId="02D99DB3"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Αυτός ο νέος, λοιπόν, ασκούσε κριτική στον ΣΥΡΙ</w:t>
      </w:r>
      <w:r>
        <w:rPr>
          <w:rFonts w:eastAsia="Times New Roman" w:cs="Times New Roman"/>
          <w:szCs w:val="24"/>
        </w:rPr>
        <w:t xml:space="preserve">ΖΑ δημοσίως. Δεν ήταν κομματόσκυλο, δεν ήταν κολλητός, δεν ήταν του κόμματος, δεν ήταν όλα αυτά που μας καταγγέλλετε κατά καιρούς σχετικά με το </w:t>
      </w:r>
      <w:r>
        <w:rPr>
          <w:rFonts w:eastAsia="Times New Roman" w:cs="Times New Roman"/>
          <w:szCs w:val="24"/>
        </w:rPr>
        <w:lastRenderedPageBreak/>
        <w:t>πώς προσλαμβάνουμε τους συνεργάτες μας. Ένα νέο παιδί, λοιπόν, ο οποίος υπηρέτησε αυτό για το οποίο κλήθηκε να κ</w:t>
      </w:r>
      <w:r>
        <w:rPr>
          <w:rFonts w:eastAsia="Times New Roman" w:cs="Times New Roman"/>
          <w:szCs w:val="24"/>
        </w:rPr>
        <w:t xml:space="preserve">άνει στο γραφείο μου, με ήθος, συνέπεια και άκρατη επαγγελματικότητα. </w:t>
      </w:r>
    </w:p>
    <w:p w14:paraId="02D99DB4"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Ο κ. Θεοδωράκης, λοιπόν, σήμερα ξεπέρασε τα όρια. Για σοβαρούς αντιπάλους μου έχω διαφύγει τον πειρασμό να χρησιμοποιήσω χαρακτηρισμούς</w:t>
      </w:r>
      <w:r>
        <w:rPr>
          <w:rFonts w:eastAsia="Times New Roman" w:cs="Times New Roman"/>
          <w:szCs w:val="24"/>
        </w:rPr>
        <w:t>,</w:t>
      </w:r>
      <w:r>
        <w:rPr>
          <w:rFonts w:eastAsia="Times New Roman" w:cs="Times New Roman"/>
          <w:szCs w:val="24"/>
        </w:rPr>
        <w:t xml:space="preserve"> που με έχουν θυμώσει. Σήμερα θα το κάνω για τον </w:t>
      </w:r>
      <w:r>
        <w:rPr>
          <w:rFonts w:eastAsia="Times New Roman" w:cs="Times New Roman"/>
          <w:szCs w:val="24"/>
        </w:rPr>
        <w:t xml:space="preserve">κ. Θεοδωράκη, και ας μην τον κατατάσσω στους πρώτους. </w:t>
      </w:r>
    </w:p>
    <w:p w14:paraId="02D99DB5"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Χυδαιότητα! Ξεπέρασε τα όρια η χυδαιότητα και η πολιτική αλητεία. Στην αρχή σκέφτηκα να τον χαρακτηρίσω μόνο όπως χαρακτήριζε ο ίδιος τον εαυτό του, όταν </w:t>
      </w:r>
      <w:proofErr w:type="spellStart"/>
      <w:r>
        <w:rPr>
          <w:rFonts w:eastAsia="Times New Roman" w:cs="Times New Roman"/>
          <w:szCs w:val="24"/>
        </w:rPr>
        <w:t>δημοσιογραφούσε</w:t>
      </w:r>
      <w:proofErr w:type="spellEnd"/>
      <w:r>
        <w:rPr>
          <w:rFonts w:eastAsia="Times New Roman" w:cs="Times New Roman"/>
          <w:szCs w:val="24"/>
        </w:rPr>
        <w:t xml:space="preserve"> παλιότερα, με τον τίτλο «αεριτζ</w:t>
      </w:r>
      <w:r>
        <w:rPr>
          <w:rFonts w:eastAsia="Times New Roman" w:cs="Times New Roman"/>
          <w:szCs w:val="24"/>
        </w:rPr>
        <w:t>ής». Δεν μου φτάνει. Είμαι πιο θυμωμένη από τόσο.</w:t>
      </w:r>
    </w:p>
    <w:p w14:paraId="02D99DB6" w14:textId="77777777" w:rsidR="00D3277D" w:rsidRDefault="009F72F4">
      <w:pPr>
        <w:spacing w:after="0" w:line="600" w:lineRule="auto"/>
        <w:ind w:firstLine="720"/>
        <w:jc w:val="center"/>
        <w:rPr>
          <w:rFonts w:eastAsia="Times New Roman"/>
          <w:bCs/>
        </w:rPr>
      </w:pPr>
      <w:r>
        <w:rPr>
          <w:rFonts w:eastAsia="Times New Roman"/>
          <w:bCs/>
        </w:rPr>
        <w:t>(Χειροκροτήματα από τις πτέρυγες του ΣΥΡΙΖΑ και των ΑΝΕΛ)</w:t>
      </w:r>
    </w:p>
    <w:p w14:paraId="02D99DB7" w14:textId="77777777" w:rsidR="00D3277D" w:rsidRDefault="009F72F4">
      <w:pPr>
        <w:spacing w:after="0" w:line="600" w:lineRule="auto"/>
        <w:ind w:firstLine="720"/>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bCs/>
        </w:rPr>
        <w:t xml:space="preserve"> </w:t>
      </w:r>
      <w:r>
        <w:rPr>
          <w:rFonts w:eastAsia="Times New Roman" w:cs="Times New Roman"/>
          <w:szCs w:val="24"/>
        </w:rPr>
        <w:t xml:space="preserve">Τον λόγο έχει ο κ. Οικονόμου και μετά ο κ. </w:t>
      </w:r>
      <w:proofErr w:type="spellStart"/>
      <w:r>
        <w:rPr>
          <w:rFonts w:eastAsia="Times New Roman" w:cs="Times New Roman"/>
          <w:szCs w:val="24"/>
        </w:rPr>
        <w:t>Μουζάλας</w:t>
      </w:r>
      <w:proofErr w:type="spellEnd"/>
      <w:r>
        <w:rPr>
          <w:rFonts w:eastAsia="Times New Roman" w:cs="Times New Roman"/>
          <w:szCs w:val="24"/>
        </w:rPr>
        <w:t>, ο κ. Αθανασίου και ο κ. Βενιζέλος. Και κλείνουμε αυτό τον κύκλο, γ</w:t>
      </w:r>
      <w:r>
        <w:rPr>
          <w:rFonts w:eastAsia="Times New Roman" w:cs="Times New Roman"/>
          <w:szCs w:val="24"/>
        </w:rPr>
        <w:t>ια να περάσουμε στις δευτερολογίες.</w:t>
      </w:r>
    </w:p>
    <w:p w14:paraId="02D99DB8"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lastRenderedPageBreak/>
        <w:t>ΒΑΣΙΛΕΙΟΣ ΟΙΚΟΝΟΜΟΥ:</w:t>
      </w:r>
      <w:r>
        <w:rPr>
          <w:rFonts w:eastAsia="Times New Roman" w:cs="Times New Roman"/>
          <w:szCs w:val="24"/>
        </w:rPr>
        <w:t xml:space="preserve"> Ο κ. Καμμένος, κύριε Πρόεδρε, αναφέρθηκε στο όνομά μου, χαρακτηρίζοντάς με «δεξί χέρι» του Τσοχατζόπουλου.</w:t>
      </w:r>
    </w:p>
    <w:p w14:paraId="02D99DB9"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Πραγματικά, από το 1997 μέχρι το 2000 δούλεψα στο Υπουργείο Άμυνας στα αθλητικά προγράμματα </w:t>
      </w:r>
      <w:r>
        <w:rPr>
          <w:rFonts w:eastAsia="Times New Roman" w:cs="Times New Roman"/>
          <w:szCs w:val="24"/>
        </w:rPr>
        <w:t>και αυτό μου το καταλογίζει ως «δεξί χέρι» ο κ. Καμμένος.</w:t>
      </w:r>
    </w:p>
    <w:p w14:paraId="02D99DBA"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Έχω να πω </w:t>
      </w:r>
      <w:r>
        <w:rPr>
          <w:rFonts w:eastAsia="Times New Roman" w:cs="Times New Roman"/>
          <w:szCs w:val="24"/>
        </w:rPr>
        <w:t>στον</w:t>
      </w:r>
      <w:r>
        <w:rPr>
          <w:rFonts w:eastAsia="Times New Roman" w:cs="Times New Roman"/>
          <w:szCs w:val="24"/>
        </w:rPr>
        <w:t xml:space="preserve"> κ. Καμμένο</w:t>
      </w:r>
      <w:r>
        <w:rPr>
          <w:rFonts w:eastAsia="Times New Roman" w:cs="Times New Roman"/>
          <w:szCs w:val="24"/>
        </w:rPr>
        <w:t xml:space="preserve"> ότι, αν εγώ είμαι το «δεξί χέρι», να ψάξει εκεί που κάθεται στο Υπουργικό Συμβούλιο τα «αριστερά χέρια» του Τσοχατζόπουλου που ασχολούνταν με τα εξοπλιστικά, εδώ, στην Κοινοβουλευτική Ομάδα, στην Πολιτική Επιτροπή τους εργοδηγούς και σε όλο το σύστημα το </w:t>
      </w:r>
      <w:r>
        <w:rPr>
          <w:rFonts w:eastAsia="Times New Roman" w:cs="Times New Roman"/>
          <w:szCs w:val="24"/>
        </w:rPr>
        <w:t xml:space="preserve">οποίο έχετε μαζέψει, κύριε </w:t>
      </w:r>
      <w:proofErr w:type="spellStart"/>
      <w:r>
        <w:rPr>
          <w:rFonts w:eastAsia="Times New Roman" w:cs="Times New Roman"/>
          <w:szCs w:val="24"/>
        </w:rPr>
        <w:t>Καμμένε</w:t>
      </w:r>
      <w:proofErr w:type="spellEnd"/>
      <w:r>
        <w:rPr>
          <w:rFonts w:eastAsia="Times New Roman" w:cs="Times New Roman"/>
          <w:szCs w:val="24"/>
        </w:rPr>
        <w:t>, εσείς και ο συνέταιρός σας και να σταματήσετε να μιλάτε, γιατί τι λέει η παροιμία; «Στου βρεγμένου…». Κάτι λέει.</w:t>
      </w:r>
    </w:p>
    <w:p w14:paraId="02D99DBB"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Ακούστε, όμως. Εγώ από το 2000, που εκλέγομαι Βουλευτής, έχω μία κακή συνήθεια: Ανεβάζω στη σελίδα μου ηλεκ</w:t>
      </w:r>
      <w:r>
        <w:rPr>
          <w:rFonts w:eastAsia="Times New Roman" w:cs="Times New Roman"/>
          <w:szCs w:val="24"/>
        </w:rPr>
        <w:t xml:space="preserve">τρονικά το </w:t>
      </w:r>
      <w:r>
        <w:rPr>
          <w:rFonts w:eastAsia="Times New Roman" w:cs="Times New Roman"/>
          <w:szCs w:val="24"/>
        </w:rPr>
        <w:t>«</w:t>
      </w:r>
      <w:r>
        <w:rPr>
          <w:rFonts w:eastAsia="Times New Roman" w:cs="Times New Roman"/>
          <w:szCs w:val="24"/>
        </w:rPr>
        <w:t>πόθεν έσχες</w:t>
      </w:r>
      <w:r>
        <w:rPr>
          <w:rFonts w:eastAsia="Times New Roman" w:cs="Times New Roman"/>
          <w:szCs w:val="24"/>
        </w:rPr>
        <w:t>»</w:t>
      </w:r>
      <w:r>
        <w:rPr>
          <w:rFonts w:eastAsia="Times New Roman" w:cs="Times New Roman"/>
          <w:szCs w:val="24"/>
        </w:rPr>
        <w:t>.</w:t>
      </w:r>
    </w:p>
    <w:p w14:paraId="02D99DBC"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Άρα, λοιπόν, ο οποιοσδήποτε πολίτης, αγαπητέ, από το 2000 μέχρι το 2016 ξέρει πόσα είχε ο Οικονόμου το 2000 και πόσα έχει το 2016. Μπορεί να δει όλη την πορεία μου.</w:t>
      </w:r>
    </w:p>
    <w:p w14:paraId="02D99DBD"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Εσείς, αγαπητέ κύριε </w:t>
      </w:r>
      <w:proofErr w:type="spellStart"/>
      <w:r>
        <w:rPr>
          <w:rFonts w:eastAsia="Times New Roman" w:cs="Times New Roman"/>
          <w:szCs w:val="24"/>
        </w:rPr>
        <w:t>Καμμένε</w:t>
      </w:r>
      <w:proofErr w:type="spellEnd"/>
      <w:r>
        <w:rPr>
          <w:rFonts w:eastAsia="Times New Roman" w:cs="Times New Roman"/>
          <w:szCs w:val="24"/>
        </w:rPr>
        <w:t>, μπορείτε να το κάνετε αυτό;</w:t>
      </w:r>
    </w:p>
    <w:p w14:paraId="02D99DBE"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Εσείς, κύριε </w:t>
      </w:r>
      <w:proofErr w:type="spellStart"/>
      <w:r>
        <w:rPr>
          <w:rFonts w:eastAsia="Times New Roman" w:cs="Times New Roman"/>
          <w:szCs w:val="24"/>
        </w:rPr>
        <w:t>Καμμένε</w:t>
      </w:r>
      <w:proofErr w:type="spellEnd"/>
      <w:r>
        <w:rPr>
          <w:rFonts w:eastAsia="Times New Roman" w:cs="Times New Roman"/>
          <w:szCs w:val="24"/>
        </w:rPr>
        <w:t xml:space="preserve"> και πολλοί άλλοι από εδώ μέσα, μπορείτε να πείτε; Σήμερα, μετά από δεκαπέντε χρόνια Βουλευτής, εγώ έχω στο </w:t>
      </w:r>
      <w:r>
        <w:rPr>
          <w:rFonts w:eastAsia="Times New Roman" w:cs="Times New Roman"/>
          <w:szCs w:val="24"/>
        </w:rPr>
        <w:t>«</w:t>
      </w:r>
      <w:r>
        <w:rPr>
          <w:rFonts w:eastAsia="Times New Roman" w:cs="Times New Roman"/>
          <w:szCs w:val="24"/>
        </w:rPr>
        <w:t>πόθεν έσχες</w:t>
      </w:r>
      <w:r>
        <w:rPr>
          <w:rFonts w:eastAsia="Times New Roman" w:cs="Times New Roman"/>
          <w:szCs w:val="24"/>
        </w:rPr>
        <w:t>»</w:t>
      </w:r>
      <w:r>
        <w:rPr>
          <w:rFonts w:eastAsia="Times New Roman" w:cs="Times New Roman"/>
          <w:szCs w:val="24"/>
        </w:rPr>
        <w:t xml:space="preserve"> 10.000 κατατεθειμένα στην τράπεζα. Όμως, δεν έχω κότερα, δεν έχω </w:t>
      </w:r>
      <w:r>
        <w:rPr>
          <w:rFonts w:eastAsia="Times New Roman" w:cs="Times New Roman"/>
          <w:szCs w:val="24"/>
          <w:lang w:val="en-US"/>
        </w:rPr>
        <w:t>offshore</w:t>
      </w:r>
      <w:r>
        <w:rPr>
          <w:rFonts w:eastAsia="Times New Roman" w:cs="Times New Roman"/>
          <w:szCs w:val="24"/>
        </w:rPr>
        <w:t>, δεν έχω καταθέσεις στο εξωτερικό, δεν έ</w:t>
      </w:r>
      <w:r>
        <w:rPr>
          <w:rFonts w:eastAsia="Times New Roman" w:cs="Times New Roman"/>
          <w:szCs w:val="24"/>
        </w:rPr>
        <w:t>χω τίποτα.</w:t>
      </w:r>
    </w:p>
    <w:p w14:paraId="02D99DBF"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Εσείς, κύριε </w:t>
      </w:r>
      <w:proofErr w:type="spellStart"/>
      <w:r>
        <w:rPr>
          <w:rFonts w:eastAsia="Times New Roman" w:cs="Times New Roman"/>
          <w:szCs w:val="24"/>
        </w:rPr>
        <w:t>Καμμένε</w:t>
      </w:r>
      <w:proofErr w:type="spellEnd"/>
      <w:r>
        <w:rPr>
          <w:rFonts w:eastAsia="Times New Roman" w:cs="Times New Roman"/>
          <w:szCs w:val="24"/>
        </w:rPr>
        <w:t>, μπορείτε να μας εξηγήσετε πώς τα βρήκατε και πού τα βρήκατε; Διότι εγώ</w:t>
      </w:r>
      <w:r>
        <w:rPr>
          <w:rFonts w:eastAsia="Times New Roman" w:cs="Times New Roman"/>
          <w:szCs w:val="24"/>
        </w:rPr>
        <w:t>,</w:t>
      </w:r>
      <w:r>
        <w:rPr>
          <w:rFonts w:eastAsia="Times New Roman" w:cs="Times New Roman"/>
          <w:szCs w:val="24"/>
        </w:rPr>
        <w:t xml:space="preserve"> κάθε χρονιά εδώ και δεκαέξι χρόνια</w:t>
      </w:r>
      <w:r>
        <w:rPr>
          <w:rFonts w:eastAsia="Times New Roman" w:cs="Times New Roman"/>
          <w:szCs w:val="24"/>
        </w:rPr>
        <w:t>,</w:t>
      </w:r>
      <w:r>
        <w:rPr>
          <w:rFonts w:eastAsia="Times New Roman" w:cs="Times New Roman"/>
          <w:szCs w:val="24"/>
        </w:rPr>
        <w:t xml:space="preserve"> δηλώνω το </w:t>
      </w:r>
      <w:r>
        <w:rPr>
          <w:rFonts w:eastAsia="Times New Roman" w:cs="Times New Roman"/>
          <w:szCs w:val="24"/>
        </w:rPr>
        <w:t>«</w:t>
      </w:r>
      <w:r>
        <w:rPr>
          <w:rFonts w:eastAsia="Times New Roman" w:cs="Times New Roman"/>
          <w:szCs w:val="24"/>
        </w:rPr>
        <w:t>πόθεν έσχες</w:t>
      </w:r>
      <w:r>
        <w:rPr>
          <w:rFonts w:eastAsia="Times New Roman" w:cs="Times New Roman"/>
          <w:szCs w:val="24"/>
        </w:rPr>
        <w:t>»</w:t>
      </w:r>
      <w:r>
        <w:rPr>
          <w:rFonts w:eastAsia="Times New Roman" w:cs="Times New Roman"/>
          <w:szCs w:val="24"/>
        </w:rPr>
        <w:t xml:space="preserve"> και τ</w:t>
      </w:r>
      <w:r>
        <w:rPr>
          <w:rFonts w:eastAsia="Times New Roman" w:cs="Times New Roman"/>
          <w:szCs w:val="24"/>
        </w:rPr>
        <w:t>ο</w:t>
      </w:r>
      <w:r>
        <w:rPr>
          <w:rFonts w:eastAsia="Times New Roman" w:cs="Times New Roman"/>
          <w:szCs w:val="24"/>
        </w:rPr>
        <w:t xml:space="preserve"> αναρτώ, για να τα βλέπει και ο τελευταίος απομακρυσμένος πολίτης στην Ελλάδα, γιατί </w:t>
      </w:r>
      <w:r>
        <w:rPr>
          <w:rFonts w:eastAsia="Times New Roman" w:cs="Times New Roman"/>
          <w:szCs w:val="24"/>
        </w:rPr>
        <w:t>δεν έχω τίποτα να φοβηθώ.</w:t>
      </w:r>
    </w:p>
    <w:p w14:paraId="02D99DC0"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Ψάξτε, λοιπόν, δίπλα σας. Θα σας πω και κάτι. Μην ψάχνετε. Το χρυσό μετάλλιο της </w:t>
      </w:r>
      <w:proofErr w:type="spellStart"/>
      <w:r>
        <w:rPr>
          <w:rFonts w:eastAsia="Times New Roman" w:cs="Times New Roman"/>
          <w:szCs w:val="24"/>
        </w:rPr>
        <w:t>κωλοτούμπας</w:t>
      </w:r>
      <w:proofErr w:type="spellEnd"/>
      <w:r>
        <w:rPr>
          <w:rFonts w:eastAsia="Times New Roman" w:cs="Times New Roman"/>
          <w:szCs w:val="24"/>
        </w:rPr>
        <w:t>, το δικό σας, δεν κινδυνεύει από εμένα, αλλά από τον συνέταιρό σας δίπλα.</w:t>
      </w:r>
    </w:p>
    <w:p w14:paraId="02D99DC1" w14:textId="77777777" w:rsidR="00D3277D" w:rsidRDefault="009F72F4">
      <w:pPr>
        <w:spacing w:after="0" w:line="600" w:lineRule="auto"/>
        <w:ind w:firstLine="720"/>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bCs/>
        </w:rPr>
        <w:t xml:space="preserve"> </w:t>
      </w:r>
      <w:r>
        <w:rPr>
          <w:rFonts w:eastAsia="Times New Roman" w:cs="Times New Roman"/>
          <w:szCs w:val="24"/>
        </w:rPr>
        <w:t>Ευχαριστούμε.</w:t>
      </w:r>
    </w:p>
    <w:p w14:paraId="02D99DC2" w14:textId="77777777" w:rsidR="00D3277D" w:rsidRDefault="009F72F4">
      <w:pPr>
        <w:spacing w:after="0" w:line="600" w:lineRule="auto"/>
        <w:ind w:firstLine="720"/>
        <w:jc w:val="both"/>
        <w:rPr>
          <w:rFonts w:eastAsia="Times New Roman" w:cs="Times New Roman"/>
          <w:szCs w:val="24"/>
        </w:rPr>
      </w:pPr>
      <w:r>
        <w:rPr>
          <w:rFonts w:eastAsia="Times New Roman"/>
          <w:b/>
          <w:bCs/>
          <w:szCs w:val="24"/>
        </w:rPr>
        <w:lastRenderedPageBreak/>
        <w:t>ΠΑΝΟΣ ΚΑΜΜΕΝΟΣ (Υπου</w:t>
      </w:r>
      <w:r>
        <w:rPr>
          <w:rFonts w:eastAsia="Times New Roman"/>
          <w:b/>
          <w:bCs/>
          <w:szCs w:val="24"/>
        </w:rPr>
        <w:t>ργός Εθνικής Άμυνας</w:t>
      </w:r>
      <w:r>
        <w:rPr>
          <w:rFonts w:eastAsia="Times New Roman"/>
          <w:b/>
          <w:bCs/>
          <w:szCs w:val="24"/>
        </w:rPr>
        <w:t>-</w:t>
      </w:r>
      <w:r>
        <w:rPr>
          <w:rFonts w:eastAsia="Times New Roman"/>
          <w:b/>
          <w:bCs/>
          <w:szCs w:val="24"/>
        </w:rPr>
        <w:t xml:space="preserve">Πρόεδρος των </w:t>
      </w:r>
      <w:r>
        <w:rPr>
          <w:rFonts w:eastAsia="Times New Roman"/>
          <w:b/>
          <w:bCs/>
          <w:szCs w:val="24"/>
        </w:rPr>
        <w:t xml:space="preserve">Ανεξαρτήτων </w:t>
      </w:r>
      <w:r>
        <w:rPr>
          <w:rFonts w:eastAsia="Times New Roman"/>
          <w:b/>
          <w:bCs/>
          <w:szCs w:val="24"/>
        </w:rPr>
        <w:t>Ελλήνων):</w:t>
      </w:r>
      <w:r>
        <w:rPr>
          <w:rFonts w:eastAsia="Times New Roman" w:cs="Times New Roman"/>
          <w:szCs w:val="24"/>
        </w:rPr>
        <w:t xml:space="preserve"> Κύριε Πρόεδρε, θα μου δώσετε τον λόγο, παρακαλώ.</w:t>
      </w:r>
    </w:p>
    <w:p w14:paraId="02D99DC3" w14:textId="77777777" w:rsidR="00D3277D" w:rsidRDefault="009F72F4">
      <w:pPr>
        <w:spacing w:after="0" w:line="600" w:lineRule="auto"/>
        <w:ind w:firstLine="720"/>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bCs/>
        </w:rPr>
        <w:t xml:space="preserve"> </w:t>
      </w:r>
      <w:r>
        <w:rPr>
          <w:rFonts w:eastAsia="Times New Roman" w:cs="Times New Roman"/>
          <w:szCs w:val="24"/>
        </w:rPr>
        <w:t>Κύριε Υπουργέ, αφού θα μιλήσετε. Έχετε τον λόγο ύστερα από λίγο.</w:t>
      </w:r>
    </w:p>
    <w:p w14:paraId="02D99DC4" w14:textId="77777777" w:rsidR="00D3277D" w:rsidRDefault="009F72F4">
      <w:pPr>
        <w:spacing w:after="0" w:line="600" w:lineRule="auto"/>
        <w:ind w:firstLine="720"/>
        <w:jc w:val="both"/>
        <w:rPr>
          <w:rFonts w:eastAsia="Times New Roman" w:cs="Times New Roman"/>
          <w:szCs w:val="24"/>
        </w:rPr>
      </w:pPr>
      <w:r>
        <w:rPr>
          <w:rFonts w:eastAsia="Times New Roman"/>
          <w:b/>
          <w:bCs/>
          <w:szCs w:val="24"/>
        </w:rPr>
        <w:t>ΠΑΝΟΣ ΚΑΜΜΕΝΟΣ (Υπουργός Εθνικής Άμυνας</w:t>
      </w:r>
      <w:r>
        <w:rPr>
          <w:rFonts w:eastAsia="Times New Roman"/>
          <w:b/>
          <w:bCs/>
          <w:szCs w:val="24"/>
        </w:rPr>
        <w:t>-</w:t>
      </w:r>
      <w:r>
        <w:rPr>
          <w:rFonts w:eastAsia="Times New Roman"/>
          <w:b/>
          <w:bCs/>
          <w:szCs w:val="24"/>
        </w:rPr>
        <w:t xml:space="preserve">Πρόεδρος των </w:t>
      </w:r>
      <w:r>
        <w:rPr>
          <w:rFonts w:eastAsia="Times New Roman"/>
          <w:b/>
          <w:bCs/>
          <w:szCs w:val="24"/>
        </w:rPr>
        <w:t>Ανεξα</w:t>
      </w:r>
      <w:r>
        <w:rPr>
          <w:rFonts w:eastAsia="Times New Roman"/>
          <w:b/>
          <w:bCs/>
          <w:szCs w:val="24"/>
        </w:rPr>
        <w:t xml:space="preserve">ρτήτων </w:t>
      </w:r>
      <w:r>
        <w:rPr>
          <w:rFonts w:eastAsia="Times New Roman"/>
          <w:b/>
          <w:bCs/>
          <w:szCs w:val="24"/>
        </w:rPr>
        <w:t>Ελλήνων):</w:t>
      </w:r>
      <w:r>
        <w:rPr>
          <w:rFonts w:eastAsia="Times New Roman" w:cs="Times New Roman"/>
          <w:szCs w:val="24"/>
        </w:rPr>
        <w:t xml:space="preserve"> Τώρα, επί προσωπικού.</w:t>
      </w:r>
    </w:p>
    <w:p w14:paraId="02D99DC5" w14:textId="77777777" w:rsidR="00D3277D" w:rsidRDefault="009F72F4">
      <w:pPr>
        <w:spacing w:after="0" w:line="600" w:lineRule="auto"/>
        <w:ind w:firstLine="720"/>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bCs/>
        </w:rPr>
        <w:t xml:space="preserve"> </w:t>
      </w:r>
      <w:r>
        <w:rPr>
          <w:rFonts w:eastAsia="Times New Roman" w:cs="Times New Roman"/>
          <w:szCs w:val="24"/>
        </w:rPr>
        <w:t xml:space="preserve">Σας παρακαλώ. Έχετε τη </w:t>
      </w:r>
      <w:proofErr w:type="spellStart"/>
      <w:r>
        <w:rPr>
          <w:rFonts w:eastAsia="Times New Roman" w:cs="Times New Roman"/>
          <w:szCs w:val="24"/>
        </w:rPr>
        <w:t>δευτερομιλία</w:t>
      </w:r>
      <w:proofErr w:type="spellEnd"/>
      <w:r>
        <w:rPr>
          <w:rFonts w:eastAsia="Times New Roman" w:cs="Times New Roman"/>
          <w:szCs w:val="24"/>
        </w:rPr>
        <w:t>. Δεν υπάρχει «τώρα».</w:t>
      </w:r>
    </w:p>
    <w:p w14:paraId="02D99DC6" w14:textId="77777777" w:rsidR="00D3277D" w:rsidRDefault="009F72F4">
      <w:pPr>
        <w:spacing w:after="0" w:line="600" w:lineRule="auto"/>
        <w:ind w:firstLine="720"/>
        <w:jc w:val="both"/>
        <w:rPr>
          <w:rFonts w:eastAsia="Times New Roman" w:cs="Times New Roman"/>
          <w:szCs w:val="24"/>
        </w:rPr>
      </w:pPr>
      <w:r>
        <w:rPr>
          <w:rFonts w:eastAsia="Times New Roman"/>
          <w:b/>
          <w:bCs/>
          <w:szCs w:val="24"/>
        </w:rPr>
        <w:t>ΠΑΝΟΣ ΚΑΜΜΕΝΟΣ (Υπουργός Εθνικής Άμυνας</w:t>
      </w:r>
      <w:r>
        <w:rPr>
          <w:rFonts w:eastAsia="Times New Roman"/>
          <w:b/>
          <w:bCs/>
          <w:szCs w:val="24"/>
        </w:rPr>
        <w:t>-</w:t>
      </w:r>
      <w:r>
        <w:rPr>
          <w:rFonts w:eastAsia="Times New Roman"/>
          <w:b/>
          <w:bCs/>
          <w:szCs w:val="24"/>
        </w:rPr>
        <w:t xml:space="preserve">Πρόεδρος των </w:t>
      </w:r>
      <w:r>
        <w:rPr>
          <w:rFonts w:eastAsia="Times New Roman"/>
          <w:b/>
          <w:bCs/>
          <w:szCs w:val="24"/>
        </w:rPr>
        <w:t xml:space="preserve">Ανεξαρτήτων </w:t>
      </w:r>
      <w:r>
        <w:rPr>
          <w:rFonts w:eastAsia="Times New Roman"/>
          <w:b/>
          <w:bCs/>
          <w:szCs w:val="24"/>
        </w:rPr>
        <w:t>Ελλήνων):</w:t>
      </w:r>
      <w:r>
        <w:rPr>
          <w:rFonts w:eastAsia="Times New Roman" w:cs="Times New Roman"/>
          <w:szCs w:val="24"/>
        </w:rPr>
        <w:t xml:space="preserve"> Πρέπει να απαντήσω.</w:t>
      </w:r>
    </w:p>
    <w:p w14:paraId="02D99DC7" w14:textId="77777777" w:rsidR="00D3277D" w:rsidRDefault="009F72F4">
      <w:pPr>
        <w:spacing w:after="0" w:line="600" w:lineRule="auto"/>
        <w:ind w:firstLine="720"/>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bCs/>
        </w:rPr>
        <w:t xml:space="preserve"> </w:t>
      </w:r>
      <w:r>
        <w:rPr>
          <w:rFonts w:eastAsia="Times New Roman" w:cs="Times New Roman"/>
          <w:szCs w:val="24"/>
        </w:rPr>
        <w:t xml:space="preserve">Το </w:t>
      </w:r>
      <w:r>
        <w:rPr>
          <w:rFonts w:eastAsia="Times New Roman" w:cs="Times New Roman"/>
          <w:szCs w:val="24"/>
        </w:rPr>
        <w:t>«τώρα» δεν το κράτησα ούτε προηγούμενα.</w:t>
      </w:r>
    </w:p>
    <w:p w14:paraId="02D99DC8" w14:textId="77777777" w:rsidR="00D3277D" w:rsidRDefault="009F72F4">
      <w:pPr>
        <w:spacing w:after="0" w:line="600" w:lineRule="auto"/>
        <w:ind w:firstLine="720"/>
        <w:jc w:val="both"/>
        <w:rPr>
          <w:rFonts w:eastAsia="Times New Roman" w:cs="Times New Roman"/>
          <w:szCs w:val="24"/>
        </w:rPr>
      </w:pPr>
      <w:r>
        <w:rPr>
          <w:rFonts w:eastAsia="Times New Roman"/>
          <w:b/>
          <w:bCs/>
          <w:szCs w:val="24"/>
        </w:rPr>
        <w:lastRenderedPageBreak/>
        <w:t>ΠΑΝΟΣ ΚΑΜΜΕΝΟΣ (Υπουργός Εθνικής Άμυνας</w:t>
      </w:r>
      <w:r>
        <w:rPr>
          <w:rFonts w:eastAsia="Times New Roman"/>
          <w:b/>
          <w:bCs/>
          <w:szCs w:val="24"/>
        </w:rPr>
        <w:t>-</w:t>
      </w:r>
      <w:r>
        <w:rPr>
          <w:rFonts w:eastAsia="Times New Roman"/>
          <w:b/>
          <w:bCs/>
          <w:szCs w:val="24"/>
        </w:rPr>
        <w:t xml:space="preserve">Πρόεδρος των </w:t>
      </w:r>
      <w:r>
        <w:rPr>
          <w:rFonts w:eastAsia="Times New Roman"/>
          <w:b/>
          <w:bCs/>
          <w:szCs w:val="24"/>
        </w:rPr>
        <w:t xml:space="preserve">Ανεξαρτήτων </w:t>
      </w:r>
      <w:r>
        <w:rPr>
          <w:rFonts w:eastAsia="Times New Roman"/>
          <w:b/>
          <w:bCs/>
          <w:szCs w:val="24"/>
        </w:rPr>
        <w:t>Ελλήνων):</w:t>
      </w:r>
      <w:r>
        <w:rPr>
          <w:rFonts w:eastAsia="Times New Roman" w:cs="Times New Roman"/>
          <w:szCs w:val="24"/>
        </w:rPr>
        <w:t xml:space="preserve"> Στο επί προσωπικού να λέει για το </w:t>
      </w:r>
      <w:r>
        <w:rPr>
          <w:rFonts w:eastAsia="Times New Roman" w:cs="Times New Roman"/>
          <w:szCs w:val="24"/>
        </w:rPr>
        <w:t>«</w:t>
      </w:r>
      <w:r>
        <w:rPr>
          <w:rFonts w:eastAsia="Times New Roman" w:cs="Times New Roman"/>
          <w:szCs w:val="24"/>
        </w:rPr>
        <w:t>πόθεν έσχες</w:t>
      </w:r>
      <w:r>
        <w:rPr>
          <w:rFonts w:eastAsia="Times New Roman" w:cs="Times New Roman"/>
          <w:szCs w:val="24"/>
        </w:rPr>
        <w:t>»</w:t>
      </w:r>
      <w:r>
        <w:rPr>
          <w:rFonts w:eastAsia="Times New Roman" w:cs="Times New Roman"/>
          <w:szCs w:val="24"/>
        </w:rPr>
        <w:t xml:space="preserve"> μου.</w:t>
      </w:r>
    </w:p>
    <w:p w14:paraId="02D99DC9" w14:textId="77777777" w:rsidR="00D3277D" w:rsidRDefault="009F72F4">
      <w:pPr>
        <w:spacing w:after="0" w:line="600" w:lineRule="auto"/>
        <w:ind w:firstLine="720"/>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bCs/>
        </w:rPr>
        <w:t xml:space="preserve"> </w:t>
      </w:r>
      <w:r>
        <w:rPr>
          <w:rFonts w:eastAsia="Times New Roman" w:cs="Times New Roman"/>
          <w:szCs w:val="24"/>
        </w:rPr>
        <w:t>Σας είπα και προηγούμενα ότι μετά από μία ώρα και δέκα λεπτ</w:t>
      </w:r>
      <w:r>
        <w:rPr>
          <w:rFonts w:eastAsia="Times New Roman" w:cs="Times New Roman"/>
          <w:szCs w:val="24"/>
        </w:rPr>
        <w:t>ά απάντησε ο κ. Οικονόμου. Κράτησα αυτή τη διαδικασία για να κρατηθεί…</w:t>
      </w:r>
    </w:p>
    <w:p w14:paraId="02D99DCA" w14:textId="77777777" w:rsidR="00D3277D" w:rsidRDefault="009F72F4">
      <w:pPr>
        <w:spacing w:after="0" w:line="600" w:lineRule="auto"/>
        <w:ind w:firstLine="720"/>
        <w:jc w:val="both"/>
        <w:rPr>
          <w:rFonts w:eastAsia="Times New Roman" w:cs="Times New Roman"/>
          <w:szCs w:val="24"/>
        </w:rPr>
      </w:pPr>
      <w:r>
        <w:rPr>
          <w:rFonts w:eastAsia="Times New Roman"/>
          <w:b/>
          <w:bCs/>
          <w:szCs w:val="24"/>
        </w:rPr>
        <w:t>ΠΑΝΟΣ ΚΑΜΜΕΝΟΣ (Υπουργός Εθνικής Άμυνας</w:t>
      </w:r>
      <w:r>
        <w:rPr>
          <w:rFonts w:eastAsia="Times New Roman"/>
          <w:b/>
          <w:bCs/>
          <w:szCs w:val="24"/>
        </w:rPr>
        <w:t>-</w:t>
      </w:r>
      <w:r>
        <w:rPr>
          <w:rFonts w:eastAsia="Times New Roman"/>
          <w:b/>
          <w:bCs/>
          <w:szCs w:val="24"/>
        </w:rPr>
        <w:t xml:space="preserve">Πρόεδρος των </w:t>
      </w:r>
      <w:r>
        <w:rPr>
          <w:rFonts w:eastAsia="Times New Roman"/>
          <w:b/>
          <w:bCs/>
          <w:szCs w:val="24"/>
        </w:rPr>
        <w:t xml:space="preserve">Ανεξαρτήτων </w:t>
      </w:r>
      <w:r>
        <w:rPr>
          <w:rFonts w:eastAsia="Times New Roman"/>
          <w:b/>
          <w:bCs/>
          <w:szCs w:val="24"/>
        </w:rPr>
        <w:t>Ελλήνων):</w:t>
      </w:r>
      <w:r>
        <w:rPr>
          <w:rFonts w:eastAsia="Times New Roman" w:cs="Times New Roman"/>
          <w:szCs w:val="24"/>
        </w:rPr>
        <w:t xml:space="preserve"> Κύριε Πρόεδρε, στα προσωπικά πρέπει να απαντούμε.</w:t>
      </w:r>
    </w:p>
    <w:p w14:paraId="02D99DCB" w14:textId="77777777" w:rsidR="00D3277D" w:rsidRDefault="009F72F4">
      <w:pPr>
        <w:spacing w:after="0" w:line="600" w:lineRule="auto"/>
        <w:ind w:firstLine="720"/>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bCs/>
        </w:rPr>
        <w:t xml:space="preserve"> </w:t>
      </w:r>
      <w:r>
        <w:rPr>
          <w:rFonts w:eastAsia="Times New Roman" w:cs="Times New Roman"/>
          <w:szCs w:val="24"/>
        </w:rPr>
        <w:t>Μα, στην αρχή της ομιλίας σας θ</w:t>
      </w:r>
      <w:r>
        <w:rPr>
          <w:rFonts w:eastAsia="Times New Roman" w:cs="Times New Roman"/>
          <w:szCs w:val="24"/>
        </w:rPr>
        <w:t>α αναφερθείτε σε αυτό -σας παρακαλώ!- ή στο τέλος των προσωπικών. Δεν θα κάνουμε τώρα διαπραγμάτευση επ’ αυτού. Σας παρακαλώ!</w:t>
      </w:r>
    </w:p>
    <w:p w14:paraId="02D99DCC"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Έχω και εγώ προσωπικό, κύριε Πρόεδρε. Πρώτο-πρώτο με ανέφερε ο κ. Καμμένος στην ομιλία του.</w:t>
      </w:r>
    </w:p>
    <w:p w14:paraId="02D99DCD" w14:textId="77777777" w:rsidR="00D3277D" w:rsidRDefault="009F72F4">
      <w:pPr>
        <w:spacing w:after="0" w:line="600" w:lineRule="auto"/>
        <w:ind w:firstLine="720"/>
        <w:jc w:val="both"/>
        <w:rPr>
          <w:rFonts w:eastAsia="Times New Roman" w:cs="Times New Roman"/>
          <w:szCs w:val="24"/>
        </w:rPr>
      </w:pPr>
      <w:r>
        <w:rPr>
          <w:rFonts w:eastAsia="Times New Roman"/>
          <w:b/>
          <w:bCs/>
        </w:rPr>
        <w:lastRenderedPageBreak/>
        <w:t>ΠΡΟΕΔΡΟΣ (</w:t>
      </w:r>
      <w:r>
        <w:rPr>
          <w:rFonts w:eastAsia="Times New Roman"/>
          <w:b/>
          <w:bCs/>
        </w:rPr>
        <w:t xml:space="preserve">Νικόλαος </w:t>
      </w:r>
      <w:proofErr w:type="spellStart"/>
      <w:r>
        <w:rPr>
          <w:rFonts w:eastAsia="Times New Roman"/>
          <w:b/>
          <w:bCs/>
        </w:rPr>
        <w:t>Βούτσης</w:t>
      </w:r>
      <w:proofErr w:type="spellEnd"/>
      <w:r>
        <w:rPr>
          <w:rFonts w:eastAsia="Times New Roman"/>
          <w:b/>
          <w:bCs/>
        </w:rPr>
        <w:t>):</w:t>
      </w:r>
      <w:r>
        <w:rPr>
          <w:rFonts w:eastAsia="Times New Roman"/>
          <w:bCs/>
        </w:rPr>
        <w:t xml:space="preserve"> </w:t>
      </w:r>
      <w:r>
        <w:rPr>
          <w:rFonts w:eastAsia="Times New Roman" w:cs="Times New Roman"/>
          <w:szCs w:val="24"/>
        </w:rPr>
        <w:t>Εσείς, κύριε Γεωργιάδη, δεν έχετε προσωπικό</w:t>
      </w:r>
      <w:r>
        <w:rPr>
          <w:rFonts w:eastAsia="Times New Roman" w:cs="Times New Roman"/>
          <w:szCs w:val="24"/>
        </w:rPr>
        <w:t>,</w:t>
      </w:r>
      <w:r>
        <w:rPr>
          <w:rFonts w:eastAsia="Times New Roman" w:cs="Times New Roman"/>
          <w:szCs w:val="24"/>
        </w:rPr>
        <w:t xml:space="preserve"> σε καμμία περίπτωση.</w:t>
      </w:r>
    </w:p>
    <w:p w14:paraId="02D99DCE"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Είναι η ώρα του κ. </w:t>
      </w:r>
      <w:proofErr w:type="spellStart"/>
      <w:r>
        <w:rPr>
          <w:rFonts w:eastAsia="Times New Roman" w:cs="Times New Roman"/>
          <w:szCs w:val="24"/>
        </w:rPr>
        <w:t>Μουζάλα</w:t>
      </w:r>
      <w:proofErr w:type="spellEnd"/>
      <w:r>
        <w:rPr>
          <w:rFonts w:eastAsia="Times New Roman" w:cs="Times New Roman"/>
          <w:szCs w:val="24"/>
        </w:rPr>
        <w:t xml:space="preserve"> για προσωπικό και στο τέλος των προσωπικών και εσείς, κύριε </w:t>
      </w:r>
      <w:proofErr w:type="spellStart"/>
      <w:r>
        <w:rPr>
          <w:rFonts w:eastAsia="Times New Roman" w:cs="Times New Roman"/>
          <w:szCs w:val="24"/>
        </w:rPr>
        <w:t>Καμμένε</w:t>
      </w:r>
      <w:proofErr w:type="spellEnd"/>
      <w:r>
        <w:rPr>
          <w:rFonts w:eastAsia="Times New Roman" w:cs="Times New Roman"/>
          <w:szCs w:val="24"/>
        </w:rPr>
        <w:t xml:space="preserve">. Είναι τρία στη σειρά. Περιμένουν οι Αρχηγοί των </w:t>
      </w:r>
      <w:r>
        <w:rPr>
          <w:rFonts w:eastAsia="Times New Roman" w:cs="Times New Roman"/>
          <w:szCs w:val="24"/>
        </w:rPr>
        <w:t>κ</w:t>
      </w:r>
      <w:r>
        <w:rPr>
          <w:rFonts w:eastAsia="Times New Roman" w:cs="Times New Roman"/>
          <w:szCs w:val="24"/>
        </w:rPr>
        <w:t>ομμάτων, περιμένει ένας ολ</w:t>
      </w:r>
      <w:r>
        <w:rPr>
          <w:rFonts w:eastAsia="Times New Roman" w:cs="Times New Roman"/>
          <w:szCs w:val="24"/>
        </w:rPr>
        <w:t>όκληρος κόσμος να ολοκληρωθεί η διαδικασία. Σας παρακαλώ πολύ!</w:t>
      </w:r>
    </w:p>
    <w:p w14:paraId="02D99DCF"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Μουζάλα</w:t>
      </w:r>
      <w:proofErr w:type="spellEnd"/>
      <w:r>
        <w:rPr>
          <w:rFonts w:eastAsia="Times New Roman" w:cs="Times New Roman"/>
          <w:szCs w:val="24"/>
        </w:rPr>
        <w:t>, έχετε τον λόγο.</w:t>
      </w:r>
    </w:p>
    <w:p w14:paraId="02D99DD0"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ΙΩΑΝΝΗΣ ΜΟΥΖΑΛΑΣ (Αναπληρωτής Υπουργός Εσωτερικών και Διοικητικής Ανασυγκρότησης):</w:t>
      </w:r>
      <w:r>
        <w:rPr>
          <w:rFonts w:eastAsia="Times New Roman" w:cs="Times New Roman"/>
          <w:szCs w:val="24"/>
        </w:rPr>
        <w:t xml:space="preserve"> Πόσα λεπτά έχω, κύριε Πρόεδρε;</w:t>
      </w:r>
    </w:p>
    <w:p w14:paraId="02D99DD1" w14:textId="77777777" w:rsidR="00D3277D" w:rsidRDefault="009F72F4">
      <w:pPr>
        <w:spacing w:after="0" w:line="600" w:lineRule="auto"/>
        <w:ind w:firstLine="720"/>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bCs/>
        </w:rPr>
        <w:t xml:space="preserve"> </w:t>
      </w:r>
      <w:r>
        <w:rPr>
          <w:rFonts w:eastAsia="Times New Roman" w:cs="Times New Roman"/>
          <w:szCs w:val="24"/>
        </w:rPr>
        <w:t xml:space="preserve">Δύο λεπτά, </w:t>
      </w:r>
      <w:r>
        <w:rPr>
          <w:rFonts w:eastAsia="Times New Roman" w:cs="Times New Roman"/>
          <w:szCs w:val="24"/>
        </w:rPr>
        <w:t>κύριε Υπουργέ.</w:t>
      </w:r>
    </w:p>
    <w:p w14:paraId="02D99DD2"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ΙΩΑΝΝΗΣ ΜΟΥΖΑΛΑΣ (Αναπληρωτής Υπουργός Εσωτερικών και Διοικητικής Ανασυγκρότησης):</w:t>
      </w:r>
      <w:r>
        <w:rPr>
          <w:rFonts w:eastAsia="Times New Roman" w:cs="Times New Roman"/>
          <w:szCs w:val="24"/>
        </w:rPr>
        <w:t xml:space="preserve"> Μάλιστα.</w:t>
      </w:r>
    </w:p>
    <w:p w14:paraId="02D99DD3"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Έγιναν αναφορές στο προσφυγικό. Δύο φορές αναφέρθηκε το όνομά μου, αλλά δεν </w:t>
      </w:r>
      <w:proofErr w:type="spellStart"/>
      <w:r>
        <w:rPr>
          <w:rFonts w:eastAsia="Times New Roman" w:cs="Times New Roman"/>
          <w:szCs w:val="24"/>
        </w:rPr>
        <w:t>ελέχθη</w:t>
      </w:r>
      <w:proofErr w:type="spellEnd"/>
      <w:r>
        <w:rPr>
          <w:rFonts w:eastAsia="Times New Roman" w:cs="Times New Roman"/>
          <w:szCs w:val="24"/>
        </w:rPr>
        <w:t xml:space="preserve"> κάτι, με εξαίρεση τον κ. Θεοδωράκη. </w:t>
      </w:r>
      <w:proofErr w:type="spellStart"/>
      <w:r>
        <w:rPr>
          <w:rFonts w:eastAsia="Times New Roman" w:cs="Times New Roman"/>
          <w:szCs w:val="24"/>
        </w:rPr>
        <w:t>Ελέχθη</w:t>
      </w:r>
      <w:proofErr w:type="spellEnd"/>
      <w:r>
        <w:rPr>
          <w:rFonts w:eastAsia="Times New Roman" w:cs="Times New Roman"/>
          <w:szCs w:val="24"/>
        </w:rPr>
        <w:t xml:space="preserve"> ότι ο κ. Βουδούρης είπε</w:t>
      </w:r>
      <w:r>
        <w:rPr>
          <w:rFonts w:eastAsia="Times New Roman" w:cs="Times New Roman"/>
          <w:szCs w:val="24"/>
        </w:rPr>
        <w:t xml:space="preserve"> διάφορα.</w:t>
      </w:r>
    </w:p>
    <w:p w14:paraId="02D99DD4"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Όπως ξέρετε, έχω έναν βαθύτατο σεβασμό στη Βουλή και κάθε φορά που τίθεται ερώτηση ή επερώτηση, έρχομαι. Μονάχα άμα λείπω στο εξωτερικό για δουλειά του Υπουργείου, δεν έρχομαι. Όλα τα άλλα τα αναβάλλω. </w:t>
      </w:r>
    </w:p>
    <w:p w14:paraId="02D99DD5"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Τις ερχόμενες μέρες έχω δεχθεί έναν καταιγι</w:t>
      </w:r>
      <w:r>
        <w:rPr>
          <w:rFonts w:eastAsia="Times New Roman" w:cs="Times New Roman"/>
          <w:szCs w:val="24"/>
        </w:rPr>
        <w:t>σμό ερωτήσεων και επερωτήσεων με βάση αυτά που είπε ο κ. Βουδούρης. Θα απαντήσω, θεωρώντας ότι αυτός που κάνει την επερώτηση υιοθετεί αυτό που εγώ θεωρώ συκοφαντία. Δεν θα απαντήσω στον κ. Βουδούρη. Θα απαντήσω με όλον τον σεβασμό στον Βουλευτή που υιοθέτη</w:t>
      </w:r>
      <w:r>
        <w:rPr>
          <w:rFonts w:eastAsia="Times New Roman" w:cs="Times New Roman"/>
          <w:szCs w:val="24"/>
        </w:rPr>
        <w:t>σε αυτό το πράγμα.</w:t>
      </w:r>
    </w:p>
    <w:p w14:paraId="02D99DD6"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Σήμερα δεν </w:t>
      </w:r>
      <w:proofErr w:type="spellStart"/>
      <w:r>
        <w:rPr>
          <w:rFonts w:eastAsia="Times New Roman" w:cs="Times New Roman"/>
          <w:szCs w:val="24"/>
        </w:rPr>
        <w:t>ελέχθη</w:t>
      </w:r>
      <w:proofErr w:type="spellEnd"/>
      <w:r>
        <w:rPr>
          <w:rFonts w:eastAsia="Times New Roman" w:cs="Times New Roman"/>
          <w:szCs w:val="24"/>
        </w:rPr>
        <w:t xml:space="preserve"> κάτι. Μία σκιά, «ο κ. Βουδούρης είπε». Δεν μπορώ να μπω σε αυτό το παιγνίδι. Νομίζω ότι κάνετε λάθος. Δεν είναι αυτός ο τρόπος.</w:t>
      </w:r>
    </w:p>
    <w:p w14:paraId="02D99DD7"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Όπως ξέρετε, εγώ είμαι γιατρός, δεν είμαι δικηγόρος. Με καλείτε να αποδείξω την αθωότητά μο</w:t>
      </w:r>
      <w:r>
        <w:rPr>
          <w:rFonts w:eastAsia="Times New Roman" w:cs="Times New Roman"/>
          <w:szCs w:val="24"/>
        </w:rPr>
        <w:t>υ. Δεν μου ακούγεται καλό.</w:t>
      </w:r>
    </w:p>
    <w:p w14:paraId="02D99DD8"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Θα σας πω κάτι, όμως, σε δυο-τρία συγκεκριμένα πράγματα. Είπε ο κ. Μητσοτάκης ότι λέει ο Βουδούρης </w:t>
      </w:r>
      <w:r>
        <w:rPr>
          <w:rFonts w:eastAsia="Times New Roman" w:cs="Times New Roman"/>
          <w:szCs w:val="24"/>
        </w:rPr>
        <w:t xml:space="preserve">πως </w:t>
      </w:r>
      <w:r>
        <w:rPr>
          <w:rFonts w:eastAsia="Times New Roman" w:cs="Times New Roman"/>
          <w:szCs w:val="24"/>
        </w:rPr>
        <w:t>εγώ κάνω απευθείας αναθέσεις, ύποπτες αναθέσεις.</w:t>
      </w:r>
    </w:p>
    <w:p w14:paraId="02D99DD9"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Είμαι Αναπληρωτής Υπουργός. Δεν έχω καμμία δυνατότητα και δικαίωμα να προκηρύξω διαγωνισμό, να εγκρίνω διαγωνισμό, να υπογράψω δέκα δραχμές, να κάνω οτιδήποτε. Επομένως, δεν ισχύει αυτό. </w:t>
      </w:r>
    </w:p>
    <w:p w14:paraId="02D99DDA"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02D99DDB" w14:textId="77777777" w:rsidR="00D3277D" w:rsidRDefault="009F72F4">
      <w:pPr>
        <w:spacing w:after="0" w:line="600" w:lineRule="auto"/>
        <w:ind w:firstLine="720"/>
        <w:jc w:val="center"/>
        <w:rPr>
          <w:rFonts w:eastAsia="Times New Roman"/>
          <w:bCs/>
        </w:rPr>
      </w:pPr>
      <w:r>
        <w:rPr>
          <w:rFonts w:eastAsia="Times New Roman"/>
          <w:bCs/>
        </w:rPr>
        <w:t>(Θόρυβος α</w:t>
      </w:r>
      <w:r>
        <w:rPr>
          <w:rFonts w:eastAsia="Times New Roman"/>
          <w:bCs/>
        </w:rPr>
        <w:t>πό την πτέρυγα της Νέας Δημοκρατίας)</w:t>
      </w:r>
    </w:p>
    <w:p w14:paraId="02D99DDC"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Αφήστε με να τελειώσω. </w:t>
      </w:r>
    </w:p>
    <w:p w14:paraId="02D99DDD"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Δεύτερον, για τα χρήματα στις ΜΚΟ να πω ότι είναι αδύνατον να είναι υπεύθυνος ο κ. </w:t>
      </w:r>
      <w:proofErr w:type="spellStart"/>
      <w:r>
        <w:rPr>
          <w:rFonts w:eastAsia="Times New Roman" w:cs="Times New Roman"/>
          <w:szCs w:val="24"/>
        </w:rPr>
        <w:t>Μουζάλας</w:t>
      </w:r>
      <w:proofErr w:type="spellEnd"/>
      <w:r>
        <w:rPr>
          <w:rFonts w:eastAsia="Times New Roman" w:cs="Times New Roman"/>
          <w:szCs w:val="24"/>
        </w:rPr>
        <w:t xml:space="preserve">, ο κ. Τσίπρας, ο κ. Μητσοτάκης, η κ. Γεννηματά. Το έχουμε συζητήσει στην επερώτηση. Είμαι βέβαιος ότι </w:t>
      </w:r>
      <w:r>
        <w:rPr>
          <w:rFonts w:eastAsia="Times New Roman" w:cs="Times New Roman"/>
          <w:szCs w:val="24"/>
        </w:rPr>
        <w:lastRenderedPageBreak/>
        <w:t>σ</w:t>
      </w:r>
      <w:r>
        <w:rPr>
          <w:rFonts w:eastAsia="Times New Roman" w:cs="Times New Roman"/>
          <w:szCs w:val="24"/>
        </w:rPr>
        <w:t xml:space="preserve">τα ευρωπαϊκά σας κόμματα παλέψατε και εσείς μαζί </w:t>
      </w:r>
      <w:r>
        <w:rPr>
          <w:rFonts w:eastAsia="Times New Roman" w:cs="Times New Roman"/>
          <w:szCs w:val="24"/>
        </w:rPr>
        <w:t xml:space="preserve">μας, </w:t>
      </w:r>
      <w:r>
        <w:rPr>
          <w:rFonts w:eastAsia="Times New Roman" w:cs="Times New Roman"/>
          <w:szCs w:val="24"/>
        </w:rPr>
        <w:t>για να τα πάρει η Ελλάδα τα χρήματα και όχι οι ΜΚΟ. Δεν το καταφέραμε.</w:t>
      </w:r>
    </w:p>
    <w:p w14:paraId="02D99DDE"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Ο κ. Θεοδωράκης έβαλε δύο συγκεκριμένα ζητήματα: Πρώτον, είπε ότι στη Νορβηγία κοστίζει 12.000 ευρώ και στην Ελλάδα 15.000 ευρώ. Εί</w:t>
      </w:r>
      <w:r>
        <w:rPr>
          <w:rFonts w:eastAsia="Times New Roman" w:cs="Times New Roman"/>
          <w:szCs w:val="24"/>
        </w:rPr>
        <w:t xml:space="preserve">ναι ψευδές και αναπόδεικτο. Έφερε πάλι ένα επιχείρημα του κ. Βουδούρη. </w:t>
      </w:r>
    </w:p>
    <w:p w14:paraId="02D99DDF"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Για τη Λέρο –λείπει ο κ. Θεοδωράκης- δεν πρόλαβα να βρω τα έγγραφα. Έχω εδώ πέρα μαζεμένα όλα τα στοιχεία. Νομίζω ότι ο κ. Θεοδωράκης πληροφορήθηκε λάθος. Θα του καταθέσω τα επίσημα έγ</w:t>
      </w:r>
      <w:r>
        <w:rPr>
          <w:rFonts w:eastAsia="Times New Roman" w:cs="Times New Roman"/>
          <w:szCs w:val="24"/>
        </w:rPr>
        <w:t xml:space="preserve">γραφα. Έχει λάθος πληροφόρηση. </w:t>
      </w:r>
    </w:p>
    <w:p w14:paraId="02D99DE0"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Εάν μου δώσετε χρόνο, μπορώ να σας απαντάω </w:t>
      </w:r>
      <w:r>
        <w:rPr>
          <w:rFonts w:eastAsia="Times New Roman" w:cs="Times New Roman"/>
          <w:szCs w:val="24"/>
        </w:rPr>
        <w:t xml:space="preserve">επί </w:t>
      </w:r>
      <w:r>
        <w:rPr>
          <w:rFonts w:eastAsia="Times New Roman" w:cs="Times New Roman"/>
          <w:szCs w:val="24"/>
        </w:rPr>
        <w:t>ώρες.</w:t>
      </w:r>
    </w:p>
    <w:p w14:paraId="02D99DE1"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Όχι, δεν έχετε χρόνο. Έχετε ένα δευτερόλεπτο.</w:t>
      </w:r>
    </w:p>
    <w:p w14:paraId="02D99DE2"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ΙΩΑΝΝΗΣ ΜΟΥΖΑΛΑΣ (Αναπληρωτής Υπουργός Εσωτερικών και Διοικητικής Ανασυγκρότησης): </w:t>
      </w:r>
      <w:r>
        <w:rPr>
          <w:rFonts w:eastAsia="Times New Roman" w:cs="Times New Roman"/>
          <w:szCs w:val="24"/>
        </w:rPr>
        <w:t>Τελειώνω, λοι</w:t>
      </w:r>
      <w:r>
        <w:rPr>
          <w:rFonts w:eastAsia="Times New Roman" w:cs="Times New Roman"/>
          <w:szCs w:val="24"/>
        </w:rPr>
        <w:t xml:space="preserve">πόν, με το εξής: Δεν θα βρείτε ύποπτα πράγματα στο προσφυγικό. Ο ΣΥΡΙΖΑ το </w:t>
      </w:r>
      <w:r>
        <w:rPr>
          <w:rFonts w:eastAsia="Times New Roman" w:cs="Times New Roman"/>
          <w:szCs w:val="24"/>
        </w:rPr>
        <w:lastRenderedPageBreak/>
        <w:t xml:space="preserve">διαχειρίστηκε με ευπρέπεια. Τα αποτελέσματά μας είναι καλά. Οτιδήποτε αφορά τα ευρωπαϊκά κονδύλια </w:t>
      </w:r>
      <w:proofErr w:type="spellStart"/>
      <w:r>
        <w:rPr>
          <w:rFonts w:eastAsia="Times New Roman" w:cs="Times New Roman"/>
          <w:szCs w:val="24"/>
        </w:rPr>
        <w:t>διπλοεγκρίνεται</w:t>
      </w:r>
      <w:proofErr w:type="spellEnd"/>
      <w:r>
        <w:rPr>
          <w:rFonts w:eastAsia="Times New Roman" w:cs="Times New Roman"/>
          <w:szCs w:val="24"/>
        </w:rPr>
        <w:t xml:space="preserve"> από τις Ευρωπαϊκές Επιτροπές και από τους ελεγκτές της Ευρωπαϊκής Έ</w:t>
      </w:r>
      <w:r>
        <w:rPr>
          <w:rFonts w:eastAsia="Times New Roman" w:cs="Times New Roman"/>
          <w:szCs w:val="24"/>
        </w:rPr>
        <w:t>νωσης και αυτό το ξέρετε.</w:t>
      </w:r>
    </w:p>
    <w:p w14:paraId="02D99DE3"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Τέλος, ο κ. Βουδούρης παραιτήθηκε. Η παραίτησή του έγινε δεκτή από τον Πρωθυπουργό. Σταματάω εδώ. Δεν πρόκειται να ασχοληθώ άλλο με αυτά τα πράγματα. Είμαι, όμως, στην απόλυτη διάθεσή σας, εφόσον υιοθετήσετε αυτά που εγώ ισχυρίζομ</w:t>
      </w:r>
      <w:r>
        <w:rPr>
          <w:rFonts w:eastAsia="Times New Roman" w:cs="Times New Roman"/>
          <w:szCs w:val="24"/>
        </w:rPr>
        <w:t>αι ότι είναι συκοφαντίες, να απαντήσω.</w:t>
      </w:r>
    </w:p>
    <w:p w14:paraId="02D99DE4"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02D99DE5"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02D99DE6"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Ο κ. Αθανασίου έχει τον λόγο για δύο λεπτά.</w:t>
      </w:r>
    </w:p>
    <w:p w14:paraId="02D99DE7"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olor w:val="000000"/>
          <w:szCs w:val="24"/>
        </w:rPr>
        <w:t>Ευχαριστώ, κύριε Πρόεδρε.</w:t>
      </w:r>
      <w:r>
        <w:rPr>
          <w:rFonts w:eastAsia="Times New Roman" w:cs="Times New Roman"/>
          <w:szCs w:val="24"/>
        </w:rPr>
        <w:t xml:space="preserve"> </w:t>
      </w:r>
    </w:p>
    <w:p w14:paraId="02D99DE8"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Κατ’ αρχάς, θα ήθ</w:t>
      </w:r>
      <w:r>
        <w:rPr>
          <w:rFonts w:eastAsia="Times New Roman" w:cs="Times New Roman"/>
          <w:szCs w:val="24"/>
        </w:rPr>
        <w:t xml:space="preserve">ελα να σας πω το εξής, κύριε Πρόεδρε. Παρακαλώ ας μην μετρήσει ο χρόνος τώρα. Σύμφωνα με τη διάταξη του άρθρου 68 του Κανονισμού, παίρνουμε τον λόγο αμέσως μετά από αυτόν ο οποίος </w:t>
      </w:r>
      <w:proofErr w:type="spellStart"/>
      <w:r>
        <w:rPr>
          <w:rFonts w:eastAsia="Times New Roman" w:cs="Times New Roman"/>
          <w:szCs w:val="24"/>
        </w:rPr>
        <w:t>προέβαλε</w:t>
      </w:r>
      <w:proofErr w:type="spellEnd"/>
      <w:r>
        <w:rPr>
          <w:rFonts w:eastAsia="Times New Roman" w:cs="Times New Roman"/>
          <w:szCs w:val="24"/>
        </w:rPr>
        <w:t xml:space="preserve"> μομφή ή σε κάθε περίπτωση αποδίδει διαφορετικό νόημα.</w:t>
      </w:r>
    </w:p>
    <w:p w14:paraId="02D99DE9"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ΠΡΟΕΔΡΟΣ (Νικ</w:t>
      </w:r>
      <w:r>
        <w:rPr>
          <w:rFonts w:eastAsia="Times New Roman" w:cs="Times New Roman"/>
          <w:b/>
          <w:szCs w:val="24"/>
        </w:rPr>
        <w:t xml:space="preserve">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Το έχετε διαβάσει όλο το άρθρο 68;</w:t>
      </w:r>
    </w:p>
    <w:p w14:paraId="02D99DEA"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Βεβαίως. Όμως, άλλο θέλω να σας πω.</w:t>
      </w:r>
    </w:p>
    <w:p w14:paraId="02D99DEB"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Τι λέει; Λέει «σε κάθε περίπτωση μέχρι το τέλος της συζητήσεως». Σας παρακαλώ, κύριε Αθανασίου, να τα αφήσετε τώρα αυτ</w:t>
      </w:r>
      <w:r>
        <w:rPr>
          <w:rFonts w:eastAsia="Times New Roman" w:cs="Times New Roman"/>
          <w:szCs w:val="24"/>
        </w:rPr>
        <w:t>ά! Όχι σε εμένα αυτά!</w:t>
      </w:r>
    </w:p>
    <w:p w14:paraId="02D99DEC"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2D99DED"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Όχι, κύριε Πρόεδρε. Διαβάστε το δεύτερο εδάφιο της δεύτερης παραγράφου, κύριε Πρόεδρε.</w:t>
      </w:r>
    </w:p>
    <w:p w14:paraId="02D99DEE"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Και το τρίτο εδάφιο! Και θα τελειώσει και θα φύγει ό</w:t>
      </w:r>
      <w:r>
        <w:rPr>
          <w:rFonts w:eastAsia="Times New Roman" w:cs="Times New Roman"/>
          <w:szCs w:val="24"/>
        </w:rPr>
        <w:t xml:space="preserve">λη η ουσία της συζήτησης, για να κάνουμε </w:t>
      </w:r>
      <w:proofErr w:type="spellStart"/>
      <w:r>
        <w:rPr>
          <w:rFonts w:eastAsia="Times New Roman" w:cs="Times New Roman"/>
          <w:szCs w:val="24"/>
        </w:rPr>
        <w:t>πινγκ</w:t>
      </w:r>
      <w:proofErr w:type="spellEnd"/>
      <w:r>
        <w:rPr>
          <w:rFonts w:eastAsia="Times New Roman" w:cs="Times New Roman"/>
          <w:szCs w:val="24"/>
        </w:rPr>
        <w:t xml:space="preserve"> </w:t>
      </w:r>
      <w:proofErr w:type="spellStart"/>
      <w:r>
        <w:rPr>
          <w:rFonts w:eastAsia="Times New Roman" w:cs="Times New Roman"/>
          <w:szCs w:val="24"/>
        </w:rPr>
        <w:t>πονγκ</w:t>
      </w:r>
      <w:proofErr w:type="spellEnd"/>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 πήρατε τον λόγο για το προσωπικό.</w:t>
      </w:r>
    </w:p>
    <w:p w14:paraId="02D99DEF"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ΧΑΡΑΛΑΜΠΟΣ ΑΘΑΝΑΣΙΟΥ: </w:t>
      </w:r>
      <w:r>
        <w:rPr>
          <w:rFonts w:eastAsia="Times New Roman" w:cs="Times New Roman"/>
          <w:szCs w:val="24"/>
        </w:rPr>
        <w:t>Ακούστε, κύριε Πρόεδρε. Είναι όπως το λέω.</w:t>
      </w:r>
    </w:p>
    <w:p w14:paraId="02D99DF0"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Δεύτερον, όταν τρεις Υπουργοί αναφέρονται στον ίδιο Βουλευτή, δεν μπορεί να περιορί</w:t>
      </w:r>
      <w:r>
        <w:rPr>
          <w:rFonts w:eastAsia="Times New Roman" w:cs="Times New Roman"/>
          <w:szCs w:val="24"/>
        </w:rPr>
        <w:t>ζεται ο χρόνος μου μονάχα στα δύο λεπτά, που αυτό αντιστοιχεί στον έναν μόνο. Αν θέλω να απαντήσω σε τρεις Βουλευτές, τι θα γίνει;</w:t>
      </w:r>
    </w:p>
    <w:p w14:paraId="02D99DF1"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Τίποτα! Θα επιλέξετε με την εμπειρία σας και θα απαντήσετε στον πυρήνα των αιτιάσεων.</w:t>
      </w:r>
    </w:p>
    <w:p w14:paraId="02D99DF2"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Όχι, κύριε Πρόεδρε. Το προσωπικό είναι για κάποιον Βουλευτή που δεν τον διακόπτουμε, λέει ο Κανονισμός, μετά το τέλος. Παρακαλώ δώστε μου και άλλο ένα λεπτό.</w:t>
      </w:r>
    </w:p>
    <w:p w14:paraId="02D99DF3"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 δεν σας έβρισε κανένας. Προ</w:t>
      </w:r>
      <w:r>
        <w:rPr>
          <w:rFonts w:eastAsia="Times New Roman" w:cs="Times New Roman"/>
          <w:szCs w:val="24"/>
        </w:rPr>
        <w:t>χωρήστε τώρα. Θα έχετε άλλο ένα λεπτό.</w:t>
      </w:r>
    </w:p>
    <w:p w14:paraId="02D99DF4"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 xml:space="preserve">Να πω κάτι προς όλους τους συναδέλφους. Πρέπει να σας πω, κυρίες και κύριοι συνάδελφοι -μια και αναφέρθηκε, γιατί είχα την τιμή να είμαι Υπουργός Δικαιοσύνης τότε- </w:t>
      </w:r>
      <w:r>
        <w:rPr>
          <w:rFonts w:eastAsia="Times New Roman" w:cs="Times New Roman"/>
          <w:szCs w:val="24"/>
        </w:rPr>
        <w:lastRenderedPageBreak/>
        <w:t>ότι επί των ημερών μας, όταν πή</w:t>
      </w:r>
      <w:r>
        <w:rPr>
          <w:rFonts w:eastAsia="Times New Roman" w:cs="Times New Roman"/>
          <w:szCs w:val="24"/>
        </w:rPr>
        <w:t xml:space="preserve">ραμε δυο βασικές διατάξεις, πρώτον, με τα νομοθετήματα που χτυπήθηκε η διαφθορά και </w:t>
      </w:r>
      <w:proofErr w:type="spellStart"/>
      <w:r>
        <w:rPr>
          <w:rFonts w:eastAsia="Times New Roman" w:cs="Times New Roman"/>
          <w:szCs w:val="24"/>
        </w:rPr>
        <w:t>κακουργοποιήθηκαν</w:t>
      </w:r>
      <w:proofErr w:type="spellEnd"/>
      <w:r>
        <w:rPr>
          <w:rFonts w:eastAsia="Times New Roman" w:cs="Times New Roman"/>
          <w:szCs w:val="24"/>
        </w:rPr>
        <w:t xml:space="preserve"> όλα τα πλημμελήματα δημοσίων λειτουργών και, δεύτερον, με τη θεσμοθέτηση του εθνικού συντονιστή κατά της διαφθοράς, η χώρα μας στον διεθνή πίνακα κατάταξη</w:t>
      </w:r>
      <w:r>
        <w:rPr>
          <w:rFonts w:eastAsia="Times New Roman" w:cs="Times New Roman"/>
          <w:szCs w:val="24"/>
        </w:rPr>
        <w:t xml:space="preserve">ς βελτιώθηκε κατά είκοσι πέντε ολόκληρες θέσεις. </w:t>
      </w:r>
    </w:p>
    <w:p w14:paraId="02D99DF5"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Τώρα θα αναφερθώ στο δεύτερο θέμα, για τον κ. Καμμένο, ο οποίος μίλησε για την υπόθεση των υποβρυχίων του κ .Βενιζέλου. Να θυμίσω το ιστορικό, κυρίες και κύριοι συνάδελφοι. Γίνεται εξεταστική επιτροπή για τ</w:t>
      </w:r>
      <w:r>
        <w:rPr>
          <w:rFonts w:eastAsia="Times New Roman" w:cs="Times New Roman"/>
          <w:szCs w:val="24"/>
        </w:rPr>
        <w:t xml:space="preserve">ο θέμα αυτό. Η Βουλή με μεγάλη πλειοψηφία λέει ότι δεν υπάρχουν στοιχεία. Και σταματάει η υπόθεση. Η τότε Πρόεδρος της Βουλής, η κ. Κωνσταντοπούλου, παίρνει τα Πρακτικά της Βουλής και τα στέλνει στον Εισαγγελέα του Αρείου Πάγου. </w:t>
      </w:r>
    </w:p>
    <w:p w14:paraId="02D99DF6" w14:textId="77777777" w:rsidR="00D3277D" w:rsidRDefault="009F72F4">
      <w:pPr>
        <w:spacing w:after="0" w:line="600" w:lineRule="auto"/>
        <w:ind w:firstLine="709"/>
        <w:jc w:val="both"/>
        <w:rPr>
          <w:rFonts w:eastAsia="Times New Roman" w:cs="Times New Roman"/>
          <w:szCs w:val="24"/>
        </w:rPr>
      </w:pPr>
      <w:r>
        <w:rPr>
          <w:rFonts w:eastAsia="Times New Roman" w:cs="Times New Roman"/>
          <w:szCs w:val="24"/>
        </w:rPr>
        <w:t xml:space="preserve">Ο Εισαγγελέας του Αρείου </w:t>
      </w:r>
      <w:r>
        <w:rPr>
          <w:rFonts w:eastAsia="Times New Roman" w:cs="Times New Roman"/>
          <w:szCs w:val="24"/>
        </w:rPr>
        <w:t xml:space="preserve">Πάγου, όπως ξέρετε, σύμφωνα με το άρθρο 86 του Συντάγματος, αλλά και με το ν.3126/2003, είναι υποχρεωμένος αμελλητί, χωρίς να εξετάσει τίποτα, να στείλει τη δικογραφία, </w:t>
      </w:r>
      <w:r>
        <w:rPr>
          <w:rFonts w:eastAsia="Times New Roman" w:cs="Times New Roman"/>
          <w:szCs w:val="24"/>
        </w:rPr>
        <w:lastRenderedPageBreak/>
        <w:t>όπως εστάλη από την Πρόεδρο της Βουλής, στη Βουλή πάλι πίσω διά του Υπουργού Δικαιοσύνη</w:t>
      </w:r>
      <w:r>
        <w:rPr>
          <w:rFonts w:eastAsia="Times New Roman" w:cs="Times New Roman"/>
          <w:szCs w:val="24"/>
        </w:rPr>
        <w:t>ς. Και αυτό έκανε.</w:t>
      </w:r>
    </w:p>
    <w:p w14:paraId="02D99DF7" w14:textId="77777777" w:rsidR="00D3277D" w:rsidRDefault="009F72F4">
      <w:pPr>
        <w:spacing w:after="0" w:line="600" w:lineRule="auto"/>
        <w:ind w:firstLine="709"/>
        <w:jc w:val="both"/>
        <w:rPr>
          <w:rFonts w:eastAsia="Times New Roman" w:cs="Times New Roman"/>
          <w:szCs w:val="24"/>
        </w:rPr>
      </w:pPr>
      <w:r>
        <w:rPr>
          <w:rFonts w:eastAsia="Times New Roman" w:cs="Times New Roman"/>
          <w:szCs w:val="24"/>
        </w:rPr>
        <w:t xml:space="preserve">Προσέξτε τώρα. Ήρθε πράγματι η διαδικασία στη Βουλή και εκεί έχει δίκιο ο κ. Καμμένος που λέει ότι καθυστέρησε να πάει, αλλά γιατί; Είχαν προκηρυχθεί δημοτικές εκλογές, </w:t>
      </w:r>
      <w:r>
        <w:rPr>
          <w:rFonts w:eastAsia="Times New Roman" w:cs="Times New Roman"/>
          <w:szCs w:val="24"/>
        </w:rPr>
        <w:t>έκλεισε</w:t>
      </w:r>
      <w:r>
        <w:rPr>
          <w:rFonts w:eastAsia="Times New Roman" w:cs="Times New Roman"/>
          <w:szCs w:val="24"/>
        </w:rPr>
        <w:t xml:space="preserve"> η Βουλή, και αμέσως μόλις άνοιξε, την επόμενη μέρα, στέλνουν</w:t>
      </w:r>
      <w:r>
        <w:rPr>
          <w:rFonts w:eastAsia="Times New Roman" w:cs="Times New Roman"/>
          <w:szCs w:val="24"/>
        </w:rPr>
        <w:t xml:space="preserve"> τη δικογραφία στη Βουλή. </w:t>
      </w:r>
    </w:p>
    <w:p w14:paraId="02D99DF8" w14:textId="77777777" w:rsidR="00D3277D" w:rsidRDefault="009F72F4">
      <w:pPr>
        <w:spacing w:after="0" w:line="600" w:lineRule="auto"/>
        <w:ind w:firstLine="709"/>
        <w:jc w:val="both"/>
        <w:rPr>
          <w:rFonts w:eastAsia="Times New Roman" w:cs="Times New Roman"/>
          <w:szCs w:val="24"/>
        </w:rPr>
      </w:pPr>
      <w:r>
        <w:rPr>
          <w:rFonts w:eastAsia="Times New Roman" w:cs="Times New Roman"/>
          <w:szCs w:val="24"/>
        </w:rPr>
        <w:t xml:space="preserve">Τι θα έλεγε, όμως, η Βουλή επί της ουσίας; Γιατί το λέω αυτό; Γιατί έχει ένα </w:t>
      </w:r>
      <w:proofErr w:type="spellStart"/>
      <w:r>
        <w:rPr>
          <w:rFonts w:eastAsia="Times New Roman" w:cs="Times New Roman"/>
          <w:szCs w:val="24"/>
        </w:rPr>
        <w:t>δεδικασμένο</w:t>
      </w:r>
      <w:proofErr w:type="spellEnd"/>
      <w:r>
        <w:rPr>
          <w:rFonts w:eastAsia="Times New Roman" w:cs="Times New Roman"/>
          <w:szCs w:val="24"/>
        </w:rPr>
        <w:t xml:space="preserve"> και έκρινε ότι δεν υπάρχει καμμία ευθύνη στο Βενιζέλο. Τι συνέφερε στο Βενιζέλο; Να ξανασυζητηθεί η υπόθεση. Γι’ αυτό μου παραπονέθηκε μετά </w:t>
      </w:r>
      <w:r>
        <w:rPr>
          <w:rFonts w:eastAsia="Times New Roman" w:cs="Times New Roman"/>
          <w:szCs w:val="24"/>
        </w:rPr>
        <w:t xml:space="preserve">και ο ίδιος και μου λέει «γιατί, ρε Χαράλαμπε, δεν την έστειλες γρήγορα;» </w:t>
      </w:r>
    </w:p>
    <w:p w14:paraId="02D99DF9" w14:textId="77777777" w:rsidR="00D3277D" w:rsidRDefault="009F72F4">
      <w:pPr>
        <w:spacing w:after="0" w:line="600" w:lineRule="auto"/>
        <w:ind w:firstLine="709"/>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cs="Times New Roman"/>
          <w:szCs w:val="24"/>
        </w:rPr>
        <w:t xml:space="preserve"> Ωραία. </w:t>
      </w:r>
    </w:p>
    <w:p w14:paraId="02D99DFA" w14:textId="77777777" w:rsidR="00D3277D" w:rsidRDefault="009F72F4">
      <w:pPr>
        <w:spacing w:after="0" w:line="600" w:lineRule="auto"/>
        <w:ind w:firstLine="709"/>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Πότε να την έστελνα;</w:t>
      </w:r>
    </w:p>
    <w:p w14:paraId="02D99DFB" w14:textId="77777777" w:rsidR="00D3277D" w:rsidRDefault="009F72F4">
      <w:pPr>
        <w:spacing w:after="0" w:line="600" w:lineRule="auto"/>
        <w:ind w:firstLine="709"/>
        <w:jc w:val="both"/>
        <w:rPr>
          <w:rFonts w:eastAsia="Times New Roman" w:cs="Times New Roman"/>
          <w:szCs w:val="24"/>
        </w:rPr>
      </w:pPr>
      <w:r>
        <w:rPr>
          <w:rFonts w:eastAsia="Times New Roman" w:cs="Times New Roman"/>
          <w:szCs w:val="24"/>
        </w:rPr>
        <w:t xml:space="preserve">Ακούστε. </w:t>
      </w:r>
    </w:p>
    <w:p w14:paraId="02D99DFC" w14:textId="77777777" w:rsidR="00D3277D" w:rsidRDefault="009F72F4">
      <w:pPr>
        <w:spacing w:after="0" w:line="600" w:lineRule="auto"/>
        <w:ind w:firstLine="709"/>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cs="Times New Roman"/>
          <w:szCs w:val="24"/>
        </w:rPr>
        <w:t xml:space="preserve"> Άρα, διευκρινίστηκαν τα θέματα. Ελάτε! </w:t>
      </w:r>
    </w:p>
    <w:p w14:paraId="02D99DFD" w14:textId="77777777" w:rsidR="00D3277D" w:rsidRDefault="009F72F4">
      <w:pPr>
        <w:spacing w:after="0" w:line="600" w:lineRule="auto"/>
        <w:ind w:firstLine="709"/>
        <w:jc w:val="both"/>
        <w:rPr>
          <w:rFonts w:eastAsia="Times New Roman" w:cs="Times New Roman"/>
          <w:szCs w:val="24"/>
        </w:rPr>
      </w:pPr>
      <w:r>
        <w:rPr>
          <w:rFonts w:eastAsia="Times New Roman" w:cs="Times New Roman"/>
          <w:b/>
          <w:szCs w:val="24"/>
        </w:rPr>
        <w:lastRenderedPageBreak/>
        <w:t>ΧΑΡΑΛΑΜΠΟΣ ΑΘΑΝΑΣΙΟΥ:</w:t>
      </w:r>
      <w:r>
        <w:rPr>
          <w:rFonts w:eastAsia="Times New Roman" w:cs="Times New Roman"/>
          <w:szCs w:val="24"/>
        </w:rPr>
        <w:t xml:space="preserve"> </w:t>
      </w:r>
      <w:r>
        <w:rPr>
          <w:rFonts w:eastAsia="Times New Roman" w:cs="Times New Roman"/>
          <w:szCs w:val="24"/>
        </w:rPr>
        <w:t xml:space="preserve">Ακούστε με. </w:t>
      </w:r>
    </w:p>
    <w:p w14:paraId="02D99DFE" w14:textId="77777777" w:rsidR="00D3277D" w:rsidRDefault="009F72F4">
      <w:pPr>
        <w:spacing w:after="0" w:line="600" w:lineRule="auto"/>
        <w:ind w:firstLine="709"/>
        <w:jc w:val="center"/>
        <w:rPr>
          <w:rFonts w:eastAsia="Times New Roman" w:cs="Times New Roman"/>
          <w:szCs w:val="24"/>
        </w:rPr>
      </w:pPr>
      <w:r>
        <w:rPr>
          <w:rFonts w:eastAsia="Times New Roman" w:cs="Times New Roman"/>
          <w:szCs w:val="24"/>
        </w:rPr>
        <w:t>(Θόρυβος στην Αίθουσα από την πτέρυγα του ΣΥΡΙΖΑ)</w:t>
      </w:r>
    </w:p>
    <w:p w14:paraId="02D99DFF" w14:textId="77777777" w:rsidR="00D3277D" w:rsidRDefault="009F72F4">
      <w:pPr>
        <w:spacing w:after="0" w:line="600" w:lineRule="auto"/>
        <w:ind w:firstLine="709"/>
        <w:jc w:val="both"/>
        <w:rPr>
          <w:rFonts w:eastAsia="Times New Roman" w:cs="Times New Roman"/>
          <w:szCs w:val="24"/>
        </w:rPr>
      </w:pPr>
      <w:r>
        <w:rPr>
          <w:rFonts w:eastAsia="Times New Roman" w:cs="Times New Roman"/>
          <w:szCs w:val="24"/>
        </w:rPr>
        <w:t xml:space="preserve">Αυτά, για να μη δημιουργούνται εντυπώσεις και γελάτε, κύριοι συνάδελφοι. Έχετε νομικούς καλούς και δείτε το, για να σας εξηγήσουν πώς έχει το θέμα. </w:t>
      </w:r>
    </w:p>
    <w:p w14:paraId="02D99E00" w14:textId="77777777" w:rsidR="00D3277D" w:rsidRDefault="009F72F4">
      <w:pPr>
        <w:spacing w:after="0" w:line="600" w:lineRule="auto"/>
        <w:ind w:firstLine="709"/>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cs="Times New Roman"/>
          <w:szCs w:val="24"/>
        </w:rPr>
        <w:t xml:space="preserve"> Κύριε Αθανασίου</w:t>
      </w:r>
      <w:r>
        <w:rPr>
          <w:rFonts w:eastAsia="Times New Roman" w:cs="Times New Roman"/>
          <w:szCs w:val="24"/>
        </w:rPr>
        <w:t>, καλώς! Διευκρινίστηκαν. Πάντως</w:t>
      </w:r>
      <w:r>
        <w:rPr>
          <w:rFonts w:eastAsia="Times New Roman" w:cs="Times New Roman"/>
          <w:szCs w:val="24"/>
        </w:rPr>
        <w:t>,</w:t>
      </w:r>
      <w:r>
        <w:rPr>
          <w:rFonts w:eastAsia="Times New Roman" w:cs="Times New Roman"/>
          <w:szCs w:val="24"/>
        </w:rPr>
        <w:t xml:space="preserve"> είναι κατ’ εξοχήν πολιτικό ζήτημα. Παρακαλώ, μην με αναγκάσετε να σας κλείσω το μικρόφωνο. </w:t>
      </w:r>
    </w:p>
    <w:p w14:paraId="02D99E01" w14:textId="77777777" w:rsidR="00D3277D" w:rsidRDefault="009F72F4">
      <w:pPr>
        <w:spacing w:after="0" w:line="600" w:lineRule="auto"/>
        <w:ind w:firstLine="709"/>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Κύριε Πρόεδρε, μισό λεπτό. </w:t>
      </w:r>
    </w:p>
    <w:p w14:paraId="02D99E02" w14:textId="77777777" w:rsidR="00D3277D" w:rsidRDefault="009F72F4">
      <w:pPr>
        <w:spacing w:after="0" w:line="600" w:lineRule="auto"/>
        <w:ind w:firstLine="709"/>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cs="Times New Roman"/>
          <w:szCs w:val="24"/>
        </w:rPr>
        <w:t xml:space="preserve"> Έχετε κλείσει. Δεν θίγεστε εξ αυτού. Πολιτική αντιπ</w:t>
      </w:r>
      <w:r>
        <w:rPr>
          <w:rFonts w:eastAsia="Times New Roman" w:cs="Times New Roman"/>
          <w:szCs w:val="24"/>
        </w:rPr>
        <w:t>αράθεση υπήρξε, δώσατε εξηγήσεις, τελείωσε.</w:t>
      </w:r>
    </w:p>
    <w:p w14:paraId="02D99E03" w14:textId="77777777" w:rsidR="00D3277D" w:rsidRDefault="009F72F4">
      <w:pPr>
        <w:spacing w:after="0" w:line="600" w:lineRule="auto"/>
        <w:ind w:firstLine="709"/>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Μου είπατε ότι θα μου δίνατε ένα λεπτό.</w:t>
      </w:r>
    </w:p>
    <w:p w14:paraId="02D99E04" w14:textId="77777777" w:rsidR="00D3277D" w:rsidRDefault="009F72F4">
      <w:pPr>
        <w:spacing w:after="0" w:line="600" w:lineRule="auto"/>
        <w:ind w:firstLine="709"/>
        <w:jc w:val="both"/>
        <w:rPr>
          <w:rFonts w:eastAsia="Times New Roman" w:cs="Times New Roman"/>
          <w:szCs w:val="24"/>
        </w:rPr>
      </w:pPr>
      <w:r>
        <w:rPr>
          <w:rFonts w:eastAsia="Times New Roman" w:cs="Times New Roman"/>
          <w:szCs w:val="24"/>
        </w:rPr>
        <w:t>Και μόνο που είπε…</w:t>
      </w:r>
    </w:p>
    <w:p w14:paraId="02D99E05" w14:textId="77777777" w:rsidR="00D3277D" w:rsidRDefault="009F72F4">
      <w:pPr>
        <w:spacing w:after="0" w:line="600" w:lineRule="auto"/>
        <w:ind w:firstLine="709"/>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cs="Times New Roman"/>
          <w:szCs w:val="24"/>
        </w:rPr>
        <w:t xml:space="preserve"> Δώσατε εξηγήσεις, τελείωσε, δεν έχετε άλλο λεπτό. </w:t>
      </w:r>
    </w:p>
    <w:p w14:paraId="02D99E06" w14:textId="77777777" w:rsidR="00D3277D" w:rsidRDefault="009F72F4">
      <w:pPr>
        <w:spacing w:after="0" w:line="600" w:lineRule="auto"/>
        <w:ind w:firstLine="709"/>
        <w:jc w:val="both"/>
        <w:rPr>
          <w:rFonts w:eastAsia="Times New Roman" w:cs="Times New Roman"/>
          <w:szCs w:val="24"/>
        </w:rPr>
      </w:pPr>
      <w:r>
        <w:rPr>
          <w:rFonts w:eastAsia="Times New Roman" w:cs="Times New Roman"/>
          <w:b/>
          <w:szCs w:val="24"/>
        </w:rPr>
        <w:lastRenderedPageBreak/>
        <w:t>ΧΑΡΑΛΑΜΠΟΣ ΑΘΑΝΑΣΙΟΥ:</w:t>
      </w:r>
      <w:r>
        <w:rPr>
          <w:rFonts w:eastAsia="Times New Roman" w:cs="Times New Roman"/>
          <w:szCs w:val="24"/>
        </w:rPr>
        <w:t xml:space="preserve"> Τελείωσα.</w:t>
      </w:r>
    </w:p>
    <w:p w14:paraId="02D99E07" w14:textId="77777777" w:rsidR="00D3277D" w:rsidRDefault="009F72F4">
      <w:pPr>
        <w:spacing w:after="0" w:line="600" w:lineRule="auto"/>
        <w:ind w:firstLine="709"/>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cs="Times New Roman"/>
          <w:szCs w:val="24"/>
        </w:rPr>
        <w:t xml:space="preserve"> Ο κ. Βενιζέλος έχει τον λόγο.</w:t>
      </w:r>
    </w:p>
    <w:p w14:paraId="02D99E08" w14:textId="77777777" w:rsidR="00D3277D" w:rsidRDefault="009F72F4">
      <w:pPr>
        <w:spacing w:after="0" w:line="600" w:lineRule="auto"/>
        <w:ind w:firstLine="709"/>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Γιατί δεν καλύψατε τις θέσεις των αντιπροέδρων του Αρείου Πάγου από τον Ιούνιο, ενώ καλύφθηκε μόνο η θέση του εισαγγελέα; Έχει περάσει τόσος καιρός και δεν έχει καλυφθεί. </w:t>
      </w:r>
    </w:p>
    <w:p w14:paraId="02D99E09" w14:textId="77777777" w:rsidR="00D3277D" w:rsidRDefault="009F72F4">
      <w:pPr>
        <w:spacing w:after="0" w:line="600" w:lineRule="auto"/>
        <w:ind w:firstLine="709"/>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w:t>
      </w:r>
      <w:r>
        <w:rPr>
          <w:rFonts w:eastAsia="Times New Roman"/>
          <w:b/>
          <w:bCs/>
        </w:rPr>
        <w:t>τσης</w:t>
      </w:r>
      <w:proofErr w:type="spellEnd"/>
      <w:r>
        <w:rPr>
          <w:rFonts w:eastAsia="Times New Roman"/>
          <w:b/>
          <w:bCs/>
        </w:rPr>
        <w:t>):</w:t>
      </w:r>
      <w:r>
        <w:rPr>
          <w:rFonts w:eastAsia="Times New Roman" w:cs="Times New Roman"/>
          <w:szCs w:val="24"/>
        </w:rPr>
        <w:t xml:space="preserve"> Ωραία.</w:t>
      </w:r>
    </w:p>
    <w:p w14:paraId="02D99E0A" w14:textId="77777777" w:rsidR="00D3277D" w:rsidRDefault="009F72F4">
      <w:pPr>
        <w:spacing w:after="0" w:line="600" w:lineRule="auto"/>
        <w:ind w:firstLine="709"/>
        <w:jc w:val="both"/>
        <w:rPr>
          <w:rFonts w:eastAsia="Times New Roman" w:cs="Times New Roman"/>
          <w:szCs w:val="24"/>
        </w:rPr>
      </w:pPr>
      <w:r>
        <w:rPr>
          <w:rFonts w:eastAsia="Times New Roman" w:cs="Times New Roman"/>
          <w:szCs w:val="24"/>
        </w:rPr>
        <w:t xml:space="preserve">Δεν είναι κοινοβουλευτικός έλεγχος εδώ, κύριε Αθανασίου. </w:t>
      </w:r>
    </w:p>
    <w:p w14:paraId="02D99E0B" w14:textId="77777777" w:rsidR="00D3277D" w:rsidRDefault="009F72F4">
      <w:pPr>
        <w:spacing w:after="0" w:line="600" w:lineRule="auto"/>
        <w:ind w:firstLine="709"/>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Γιατί; </w:t>
      </w:r>
    </w:p>
    <w:p w14:paraId="02D99E0C" w14:textId="77777777" w:rsidR="00D3277D" w:rsidRDefault="009F72F4">
      <w:pPr>
        <w:spacing w:after="0" w:line="600" w:lineRule="auto"/>
        <w:ind w:firstLine="709"/>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cs="Times New Roman"/>
          <w:szCs w:val="24"/>
        </w:rPr>
        <w:t xml:space="preserve"> Τι «γιατί» τώρα; </w:t>
      </w:r>
    </w:p>
    <w:p w14:paraId="02D99E0D" w14:textId="77777777" w:rsidR="00D3277D" w:rsidRDefault="009F72F4">
      <w:pPr>
        <w:spacing w:after="0" w:line="600" w:lineRule="auto"/>
        <w:ind w:firstLine="709"/>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Για να περάσει σε μια ομηρία, κύριε Πρόεδρε, εν όψει των πειθαρχικών. Αυτά γίνονται για να δημιουργούνται εντυπώσεις.</w:t>
      </w:r>
    </w:p>
    <w:p w14:paraId="02D99E0E" w14:textId="77777777" w:rsidR="00D3277D" w:rsidRDefault="009F72F4">
      <w:pPr>
        <w:spacing w:after="0" w:line="600" w:lineRule="auto"/>
        <w:ind w:firstLine="709"/>
        <w:jc w:val="both"/>
        <w:rPr>
          <w:rFonts w:eastAsia="Times New Roman" w:cs="Times New Roman"/>
          <w:szCs w:val="24"/>
        </w:rPr>
      </w:pPr>
      <w:r>
        <w:rPr>
          <w:rFonts w:eastAsia="Times New Roman"/>
          <w:b/>
          <w:bCs/>
        </w:rPr>
        <w:lastRenderedPageBreak/>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cs="Times New Roman"/>
          <w:szCs w:val="24"/>
        </w:rPr>
        <w:t xml:space="preserve"> Ωραία, είπατε αυτά που θέλατε να πείτε. Τα ακούσαμε όλοι. </w:t>
      </w:r>
    </w:p>
    <w:p w14:paraId="02D99E0F" w14:textId="77777777" w:rsidR="00D3277D" w:rsidRDefault="009F72F4">
      <w:pPr>
        <w:spacing w:after="0" w:line="600" w:lineRule="auto"/>
        <w:ind w:firstLine="709"/>
        <w:jc w:val="both"/>
        <w:rPr>
          <w:rFonts w:eastAsia="Times New Roman" w:cs="Times New Roman"/>
          <w:szCs w:val="24"/>
        </w:rPr>
      </w:pPr>
      <w:r>
        <w:rPr>
          <w:rFonts w:eastAsia="Times New Roman" w:cs="Times New Roman"/>
          <w:szCs w:val="24"/>
        </w:rPr>
        <w:t xml:space="preserve">Παρακαλώ τον λόγο έχει ο κ. Βενιζέλος. </w:t>
      </w:r>
    </w:p>
    <w:p w14:paraId="02D99E10" w14:textId="77777777" w:rsidR="00D3277D" w:rsidRDefault="009F72F4">
      <w:pPr>
        <w:spacing w:after="0" w:line="600" w:lineRule="auto"/>
        <w:ind w:firstLine="709"/>
        <w:jc w:val="both"/>
        <w:rPr>
          <w:rFonts w:eastAsia="Times New Roman" w:cs="Times New Roman"/>
          <w:szCs w:val="24"/>
        </w:rPr>
      </w:pPr>
      <w:r>
        <w:rPr>
          <w:rFonts w:eastAsia="Times New Roman" w:cs="Times New Roman"/>
          <w:b/>
          <w:szCs w:val="24"/>
        </w:rPr>
        <w:t>ΕΥΑΓΓΕΛΟΣ</w:t>
      </w:r>
      <w:r>
        <w:rPr>
          <w:rFonts w:eastAsia="Times New Roman" w:cs="Times New Roman"/>
          <w:b/>
          <w:szCs w:val="24"/>
        </w:rPr>
        <w:t xml:space="preserve"> ΒΕΝΙΖΕΛΟΣ:</w:t>
      </w:r>
      <w:r>
        <w:rPr>
          <w:rFonts w:eastAsia="Times New Roman" w:cs="Times New Roman"/>
          <w:szCs w:val="24"/>
        </w:rPr>
        <w:t xml:space="preserve"> Με ποια διαδικασία μου δίνετε τον λόγο; </w:t>
      </w:r>
    </w:p>
    <w:p w14:paraId="02D99E11" w14:textId="77777777" w:rsidR="00D3277D" w:rsidRDefault="009F72F4">
      <w:pPr>
        <w:spacing w:after="0" w:line="600" w:lineRule="auto"/>
        <w:ind w:firstLine="709"/>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cs="Times New Roman"/>
          <w:szCs w:val="24"/>
        </w:rPr>
        <w:t xml:space="preserve"> Με τη διαδικασία του προσωπικού. </w:t>
      </w:r>
    </w:p>
    <w:p w14:paraId="02D99E12" w14:textId="77777777" w:rsidR="00D3277D" w:rsidRDefault="009F72F4">
      <w:pPr>
        <w:spacing w:after="0" w:line="600" w:lineRule="auto"/>
        <w:ind w:firstLine="709"/>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Γιατί εκκρεμεί κι άλλη μου αίτηση.</w:t>
      </w:r>
    </w:p>
    <w:p w14:paraId="02D99E13" w14:textId="77777777" w:rsidR="00D3277D" w:rsidRDefault="009F72F4">
      <w:pPr>
        <w:spacing w:after="0" w:line="600" w:lineRule="auto"/>
        <w:ind w:firstLine="709"/>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cs="Times New Roman"/>
          <w:szCs w:val="24"/>
        </w:rPr>
        <w:t xml:space="preserve"> Εντάξει, θα μιλήσετε δυο φορές. Εντάξει.</w:t>
      </w:r>
    </w:p>
    <w:p w14:paraId="02D99E14" w14:textId="77777777" w:rsidR="00D3277D" w:rsidRDefault="009F72F4">
      <w:pPr>
        <w:spacing w:after="0" w:line="600" w:lineRule="auto"/>
        <w:ind w:firstLine="709"/>
        <w:jc w:val="both"/>
        <w:rPr>
          <w:rFonts w:eastAsia="Times New Roman" w:cs="Times New Roman"/>
          <w:szCs w:val="24"/>
        </w:rPr>
      </w:pPr>
      <w:r>
        <w:rPr>
          <w:rFonts w:eastAsia="Times New Roman" w:cs="Times New Roman"/>
          <w:b/>
          <w:szCs w:val="24"/>
        </w:rPr>
        <w:t xml:space="preserve">ΕΥΑΓΓΕΛΟΣ </w:t>
      </w:r>
      <w:r>
        <w:rPr>
          <w:rFonts w:eastAsia="Times New Roman" w:cs="Times New Roman"/>
          <w:b/>
          <w:szCs w:val="24"/>
        </w:rPr>
        <w:t>ΒΕΝΙΖΕΛΟΣ:</w:t>
      </w:r>
      <w:r>
        <w:rPr>
          <w:rFonts w:eastAsia="Times New Roman" w:cs="Times New Roman"/>
          <w:szCs w:val="24"/>
        </w:rPr>
        <w:t xml:space="preserve"> Όχι, </w:t>
      </w:r>
      <w:r>
        <w:rPr>
          <w:rFonts w:eastAsia="Times New Roman" w:cs="Times New Roman"/>
          <w:szCs w:val="24"/>
        </w:rPr>
        <w:t>«</w:t>
      </w:r>
      <w:r>
        <w:rPr>
          <w:rFonts w:eastAsia="Times New Roman" w:cs="Times New Roman"/>
          <w:szCs w:val="24"/>
        </w:rPr>
        <w:t>εντάξει</w:t>
      </w:r>
      <w:r>
        <w:rPr>
          <w:rFonts w:eastAsia="Times New Roman" w:cs="Times New Roman"/>
          <w:szCs w:val="24"/>
        </w:rPr>
        <w:t>». Η</w:t>
      </w:r>
      <w:r>
        <w:rPr>
          <w:rFonts w:eastAsia="Times New Roman" w:cs="Times New Roman"/>
          <w:szCs w:val="24"/>
        </w:rPr>
        <w:t xml:space="preserve"> οποία προτάσσεται όλων των άλλων θεμάτων. </w:t>
      </w:r>
    </w:p>
    <w:p w14:paraId="02D99E15" w14:textId="77777777" w:rsidR="00D3277D" w:rsidRDefault="009F72F4">
      <w:pPr>
        <w:spacing w:after="0" w:line="600" w:lineRule="auto"/>
        <w:ind w:firstLine="709"/>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cs="Times New Roman"/>
          <w:szCs w:val="24"/>
        </w:rPr>
        <w:t xml:space="preserve"> Δεν υπάρχει «προτάσσεται». Τώρα κάνουμε μια κατ’ </w:t>
      </w:r>
      <w:proofErr w:type="spellStart"/>
      <w:r>
        <w:rPr>
          <w:rFonts w:eastAsia="Times New Roman" w:cs="Times New Roman"/>
          <w:szCs w:val="24"/>
        </w:rPr>
        <w:t>οικονομίαν</w:t>
      </w:r>
      <w:proofErr w:type="spellEnd"/>
      <w:r>
        <w:rPr>
          <w:rFonts w:eastAsia="Times New Roman" w:cs="Times New Roman"/>
          <w:szCs w:val="24"/>
        </w:rPr>
        <w:t xml:space="preserve"> συζήτηση σε επίπεδο Αρχηγών </w:t>
      </w:r>
      <w:r>
        <w:rPr>
          <w:rFonts w:eastAsia="Times New Roman" w:cs="Times New Roman"/>
          <w:szCs w:val="24"/>
        </w:rPr>
        <w:t>κ</w:t>
      </w:r>
      <w:r>
        <w:rPr>
          <w:rFonts w:eastAsia="Times New Roman" w:cs="Times New Roman"/>
          <w:szCs w:val="24"/>
        </w:rPr>
        <w:t xml:space="preserve">ομμάτων. </w:t>
      </w:r>
    </w:p>
    <w:p w14:paraId="02D99E16" w14:textId="77777777" w:rsidR="00D3277D" w:rsidRDefault="009F72F4">
      <w:pPr>
        <w:spacing w:after="0" w:line="600" w:lineRule="auto"/>
        <w:ind w:firstLine="709"/>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Δεν έχει καμμία σχέση. Ο Κανονισμός</w:t>
      </w:r>
      <w:r>
        <w:rPr>
          <w:rFonts w:eastAsia="Times New Roman" w:cs="Times New Roman"/>
          <w:szCs w:val="24"/>
        </w:rPr>
        <w:t xml:space="preserve"> ισχύει και οι Βουλευτές δεν είναι βουβά πρόσωπα και υπάρχει συνεδρίαση της Βουλής. </w:t>
      </w:r>
    </w:p>
    <w:p w14:paraId="02D99E17" w14:textId="77777777" w:rsidR="00D3277D" w:rsidRDefault="009F72F4">
      <w:pPr>
        <w:spacing w:after="0" w:line="600" w:lineRule="auto"/>
        <w:ind w:firstLine="709"/>
        <w:jc w:val="both"/>
        <w:rPr>
          <w:rFonts w:eastAsia="Times New Roman" w:cs="Times New Roman"/>
          <w:szCs w:val="24"/>
        </w:rPr>
      </w:pPr>
      <w:r>
        <w:rPr>
          <w:rFonts w:eastAsia="Times New Roman"/>
          <w:b/>
          <w:bCs/>
        </w:rPr>
        <w:lastRenderedPageBreak/>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cs="Times New Roman"/>
          <w:szCs w:val="24"/>
        </w:rPr>
        <w:t xml:space="preserve"> Κύριε Βενιζέλο, ήσασταν έξω, όταν έδωσα εξηγήσεις πάνω σ’ αυτά. </w:t>
      </w:r>
    </w:p>
    <w:p w14:paraId="02D99E18" w14:textId="77777777" w:rsidR="00D3277D" w:rsidRDefault="009F72F4">
      <w:pPr>
        <w:spacing w:after="0" w:line="600" w:lineRule="auto"/>
        <w:ind w:firstLine="709"/>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Κύριε Πρόεδρε, μπορείτε να μου διευκρινίσετε με ποια ιδι</w:t>
      </w:r>
      <w:r>
        <w:rPr>
          <w:rFonts w:eastAsia="Times New Roman" w:cs="Times New Roman"/>
          <w:szCs w:val="24"/>
        </w:rPr>
        <w:t xml:space="preserve">ότητα μίλησε στη συζήτηση ο κ. Καμμένος; </w:t>
      </w:r>
    </w:p>
    <w:p w14:paraId="02D99E19" w14:textId="77777777" w:rsidR="00D3277D" w:rsidRDefault="009F72F4">
      <w:pPr>
        <w:spacing w:after="0" w:line="600" w:lineRule="auto"/>
        <w:ind w:firstLine="709"/>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cs="Times New Roman"/>
          <w:szCs w:val="24"/>
        </w:rPr>
        <w:t xml:space="preserve"> Με ποια ιδιότητα; Του Αρχηγού του </w:t>
      </w:r>
      <w:r>
        <w:rPr>
          <w:rFonts w:eastAsia="Times New Roman" w:cs="Times New Roman"/>
          <w:szCs w:val="24"/>
        </w:rPr>
        <w:t>κόμματος</w:t>
      </w:r>
      <w:r>
        <w:rPr>
          <w:rFonts w:eastAsia="Times New Roman" w:cs="Times New Roman"/>
          <w:szCs w:val="24"/>
        </w:rPr>
        <w:t>.</w:t>
      </w:r>
    </w:p>
    <w:p w14:paraId="02D99E1A" w14:textId="77777777" w:rsidR="00D3277D" w:rsidRDefault="009F72F4">
      <w:pPr>
        <w:spacing w:after="0" w:line="600" w:lineRule="auto"/>
        <w:ind w:firstLine="709"/>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Του Αρχηγού του </w:t>
      </w:r>
      <w:r>
        <w:rPr>
          <w:rFonts w:eastAsia="Times New Roman" w:cs="Times New Roman"/>
          <w:szCs w:val="24"/>
        </w:rPr>
        <w:t>κόμματος</w:t>
      </w:r>
      <w:r>
        <w:rPr>
          <w:rFonts w:eastAsia="Times New Roman" w:cs="Times New Roman"/>
          <w:szCs w:val="24"/>
        </w:rPr>
        <w:t xml:space="preserve">! </w:t>
      </w:r>
    </w:p>
    <w:p w14:paraId="02D99E1B" w14:textId="77777777" w:rsidR="00D3277D" w:rsidRDefault="009F72F4">
      <w:pPr>
        <w:spacing w:after="0" w:line="600" w:lineRule="auto"/>
        <w:ind w:firstLine="709"/>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cs="Times New Roman"/>
          <w:szCs w:val="24"/>
        </w:rPr>
        <w:t xml:space="preserve"> Βεβαίως. </w:t>
      </w:r>
    </w:p>
    <w:p w14:paraId="02D99E1C" w14:textId="77777777" w:rsidR="00D3277D" w:rsidRDefault="009F72F4">
      <w:pPr>
        <w:spacing w:after="0" w:line="600" w:lineRule="auto"/>
        <w:ind w:firstLine="709"/>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Θέλω να είναι σαφώς καταγεγραμμέν</w:t>
      </w:r>
      <w:r>
        <w:rPr>
          <w:rFonts w:eastAsia="Times New Roman" w:cs="Times New Roman"/>
          <w:szCs w:val="24"/>
        </w:rPr>
        <w:t xml:space="preserve">ο στα Πρακτικά... </w:t>
      </w:r>
    </w:p>
    <w:p w14:paraId="02D99E1D" w14:textId="77777777" w:rsidR="00D3277D" w:rsidRDefault="009F72F4">
      <w:pPr>
        <w:spacing w:after="0" w:line="600" w:lineRule="auto"/>
        <w:ind w:firstLine="709"/>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cs="Times New Roman"/>
          <w:szCs w:val="24"/>
        </w:rPr>
        <w:t xml:space="preserve"> Μα, γιατί; Πώς αλλιώς θα μιλούσε; </w:t>
      </w:r>
    </w:p>
    <w:p w14:paraId="02D99E1E" w14:textId="77777777" w:rsidR="00D3277D" w:rsidRDefault="009F72F4">
      <w:pPr>
        <w:spacing w:after="0" w:line="600" w:lineRule="auto"/>
        <w:ind w:firstLine="709"/>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…ότι δεν μίλησε με την ιδιότητα του Υπουργού. </w:t>
      </w:r>
    </w:p>
    <w:p w14:paraId="02D99E1F" w14:textId="77777777" w:rsidR="00D3277D" w:rsidRDefault="009F72F4">
      <w:pPr>
        <w:spacing w:after="0" w:line="600" w:lineRule="auto"/>
        <w:ind w:firstLine="709"/>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cs="Times New Roman"/>
          <w:szCs w:val="24"/>
        </w:rPr>
        <w:t xml:space="preserve"> Κύριε Βενιζέλο, σήμερα μιλάνε μόνο οι Αρχηγοί των Κομμάτων. </w:t>
      </w:r>
    </w:p>
    <w:p w14:paraId="02D99E20" w14:textId="77777777" w:rsidR="00D3277D" w:rsidRDefault="009F72F4">
      <w:pPr>
        <w:spacing w:after="0" w:line="600" w:lineRule="auto"/>
        <w:ind w:firstLine="567"/>
        <w:jc w:val="both"/>
        <w:rPr>
          <w:rFonts w:eastAsia="Times New Roman" w:cs="Times New Roman"/>
          <w:szCs w:val="24"/>
        </w:rPr>
      </w:pPr>
      <w:r>
        <w:rPr>
          <w:rFonts w:eastAsia="Times New Roman" w:cs="Times New Roman"/>
          <w:b/>
          <w:szCs w:val="24"/>
        </w:rPr>
        <w:lastRenderedPageBreak/>
        <w:t>ΕΥΑΓΓΕΛΟΣ ΒΕΝΙΖ</w:t>
      </w:r>
      <w:r>
        <w:rPr>
          <w:rFonts w:eastAsia="Times New Roman" w:cs="Times New Roman"/>
          <w:b/>
          <w:szCs w:val="24"/>
        </w:rPr>
        <w:t>ΕΛΟΣ:</w:t>
      </w:r>
      <w:r>
        <w:rPr>
          <w:rFonts w:eastAsia="Times New Roman" w:cs="Times New Roman"/>
          <w:szCs w:val="24"/>
        </w:rPr>
        <w:t xml:space="preserve"> Όχι, όχι. </w:t>
      </w:r>
    </w:p>
    <w:p w14:paraId="02D99E21" w14:textId="77777777" w:rsidR="00D3277D" w:rsidRDefault="009F72F4">
      <w:pPr>
        <w:spacing w:after="0" w:line="600" w:lineRule="auto"/>
        <w:ind w:firstLine="709"/>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cs="Times New Roman"/>
          <w:szCs w:val="24"/>
        </w:rPr>
        <w:t xml:space="preserve"> Κατ’ εξαίρεση</w:t>
      </w:r>
      <w:r>
        <w:rPr>
          <w:rFonts w:eastAsia="Times New Roman" w:cs="Times New Roman"/>
          <w:szCs w:val="24"/>
        </w:rPr>
        <w:t>,</w:t>
      </w:r>
      <w:r>
        <w:rPr>
          <w:rFonts w:eastAsia="Times New Roman" w:cs="Times New Roman"/>
          <w:szCs w:val="24"/>
        </w:rPr>
        <w:t xml:space="preserve"> κάποιοι συνάδελφοι επί προσωπικού, όταν θίγονται, πήραν το λόγο. </w:t>
      </w:r>
    </w:p>
    <w:p w14:paraId="02D99E22" w14:textId="77777777" w:rsidR="00D3277D" w:rsidRDefault="009F72F4">
      <w:pPr>
        <w:spacing w:after="0" w:line="600" w:lineRule="auto"/>
        <w:ind w:firstLine="709"/>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Έχω τον λόγο μου που ρωτάω! Θα καταλάβετε. </w:t>
      </w:r>
    </w:p>
    <w:p w14:paraId="02D99E23" w14:textId="77777777" w:rsidR="00D3277D" w:rsidRDefault="009F72F4">
      <w:pPr>
        <w:spacing w:after="0" w:line="600" w:lineRule="auto"/>
        <w:ind w:firstLine="709"/>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cs="Times New Roman"/>
          <w:szCs w:val="24"/>
        </w:rPr>
        <w:t xml:space="preserve"> Θα καταλάβω, καλά! </w:t>
      </w:r>
    </w:p>
    <w:p w14:paraId="02D99E24" w14:textId="77777777" w:rsidR="00D3277D" w:rsidRDefault="009F72F4">
      <w:pPr>
        <w:spacing w:after="0" w:line="600" w:lineRule="auto"/>
        <w:ind w:firstLine="709"/>
        <w:jc w:val="both"/>
        <w:rPr>
          <w:rFonts w:eastAsia="Times New Roman" w:cs="Times New Roman"/>
          <w:szCs w:val="24"/>
        </w:rPr>
      </w:pPr>
      <w:r>
        <w:rPr>
          <w:rFonts w:eastAsia="Times New Roman" w:cs="Times New Roman"/>
          <w:b/>
          <w:szCs w:val="24"/>
        </w:rPr>
        <w:t xml:space="preserve">ΕΥΑΓΓΕΛΟΣ </w:t>
      </w:r>
      <w:r>
        <w:rPr>
          <w:rFonts w:eastAsia="Times New Roman" w:cs="Times New Roman"/>
          <w:b/>
          <w:szCs w:val="24"/>
        </w:rPr>
        <w:t>ΒΕΝΙΖΕΛΟΣ:</w:t>
      </w:r>
      <w:r>
        <w:rPr>
          <w:rFonts w:eastAsia="Times New Roman" w:cs="Times New Roman"/>
          <w:szCs w:val="24"/>
        </w:rPr>
        <w:t xml:space="preserve"> Δεν κάνω τυχαίες ερωτήσεις. </w:t>
      </w:r>
    </w:p>
    <w:p w14:paraId="02D99E25" w14:textId="77777777" w:rsidR="00D3277D" w:rsidRDefault="009F72F4">
      <w:pPr>
        <w:spacing w:after="0" w:line="600" w:lineRule="auto"/>
        <w:ind w:firstLine="709"/>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cs="Times New Roman"/>
          <w:szCs w:val="24"/>
        </w:rPr>
        <w:t xml:space="preserve"> Ποτέ! </w:t>
      </w:r>
    </w:p>
    <w:p w14:paraId="02D99E26" w14:textId="77777777" w:rsidR="00D3277D" w:rsidRDefault="009F72F4">
      <w:pPr>
        <w:spacing w:after="0" w:line="600" w:lineRule="auto"/>
        <w:ind w:firstLine="709"/>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Έχω διαπιστώσει τώρα τελευταία ότι υπάρχει πλήρης ιδεολογική, πολιτική και αισθητική ώσμωση και σύμμειξη του ΣΥΡΙΖΑ και των Ανεξαρτήτων Ελλήνων. Και σήμερα, με</w:t>
      </w:r>
      <w:r>
        <w:rPr>
          <w:rFonts w:eastAsia="Times New Roman" w:cs="Times New Roman"/>
          <w:szCs w:val="24"/>
        </w:rPr>
        <w:t xml:space="preserve">τά την κοινή διασκέδαση στο Μέγαρο Μαξίμου, ο κ. Τσίπρας μίλησε από το Βήμα της Βουλής ως κλώνος του κ. Καμμένου. </w:t>
      </w:r>
    </w:p>
    <w:p w14:paraId="02D99E27" w14:textId="77777777" w:rsidR="00D3277D" w:rsidRDefault="009F72F4">
      <w:pPr>
        <w:spacing w:after="0" w:line="600" w:lineRule="auto"/>
        <w:ind w:firstLine="720"/>
        <w:jc w:val="center"/>
        <w:rPr>
          <w:rFonts w:eastAsia="Times New Roman"/>
          <w:bCs/>
        </w:rPr>
      </w:pPr>
      <w:r>
        <w:rPr>
          <w:rFonts w:eastAsia="Times New Roman"/>
          <w:bCs/>
        </w:rPr>
        <w:lastRenderedPageBreak/>
        <w:t>(Θόρυβος στην Αίθουσα)</w:t>
      </w:r>
    </w:p>
    <w:p w14:paraId="02D99E28" w14:textId="77777777" w:rsidR="00D3277D" w:rsidRDefault="009F72F4">
      <w:pPr>
        <w:spacing w:after="0" w:line="600" w:lineRule="auto"/>
        <w:ind w:firstLine="709"/>
        <w:jc w:val="both"/>
        <w:rPr>
          <w:rFonts w:eastAsia="Times New Roman" w:cs="Times New Roman"/>
          <w:szCs w:val="24"/>
        </w:rPr>
      </w:pPr>
      <w:r>
        <w:rPr>
          <w:rFonts w:eastAsia="Times New Roman" w:cs="Times New Roman"/>
          <w:szCs w:val="24"/>
        </w:rPr>
        <w:t xml:space="preserve">Όμως, ο αυθεντικός κ. Καμμένος έχει την αξία του, γιατί δεν μπορεί να ξεφύγει από τις επιλογές του, από τον χαρακτήρα </w:t>
      </w:r>
      <w:r>
        <w:rPr>
          <w:rFonts w:eastAsia="Times New Roman" w:cs="Times New Roman"/>
          <w:szCs w:val="24"/>
        </w:rPr>
        <w:t xml:space="preserve">του και από τη φύση του. Η φύση του τον οδηγεί σε προσβολές της προσωπικότητας και σε χυδαιότητες. </w:t>
      </w:r>
    </w:p>
    <w:p w14:paraId="02D99E29" w14:textId="77777777" w:rsidR="00D3277D" w:rsidRDefault="009F72F4">
      <w:pPr>
        <w:spacing w:after="0" w:line="600" w:lineRule="auto"/>
        <w:ind w:firstLine="709"/>
        <w:jc w:val="both"/>
        <w:rPr>
          <w:rFonts w:eastAsia="Times New Roman" w:cs="Times New Roman"/>
          <w:szCs w:val="24"/>
        </w:rPr>
      </w:pPr>
      <w:r>
        <w:rPr>
          <w:rFonts w:eastAsia="Times New Roman" w:cs="Times New Roman"/>
          <w:szCs w:val="24"/>
        </w:rPr>
        <w:t>Πριν από σαράντα χρόνια</w:t>
      </w:r>
      <w:r>
        <w:rPr>
          <w:rFonts w:eastAsia="Times New Roman" w:cs="Times New Roman"/>
          <w:szCs w:val="24"/>
        </w:rPr>
        <w:t>,</w:t>
      </w:r>
      <w:r>
        <w:rPr>
          <w:rFonts w:eastAsia="Times New Roman" w:cs="Times New Roman"/>
          <w:szCs w:val="24"/>
        </w:rPr>
        <w:t xml:space="preserve"> στη Νομική Σχολή του Πανεπιστημίου Θεσσαλονίκης γνώρισα και μετά παντρεύτηκα τη γυναίκα μου, που ανήκει σε μια πολυμελή, συντηρητικ</w:t>
      </w:r>
      <w:r>
        <w:rPr>
          <w:rFonts w:eastAsia="Times New Roman" w:cs="Times New Roman"/>
          <w:szCs w:val="24"/>
        </w:rPr>
        <w:t xml:space="preserve">ή πολιτική οικογένεια της Βορείου Ελλάδος, την οικογένεια </w:t>
      </w:r>
      <w:proofErr w:type="spellStart"/>
      <w:r>
        <w:rPr>
          <w:rFonts w:eastAsia="Times New Roman" w:cs="Times New Roman"/>
          <w:szCs w:val="24"/>
        </w:rPr>
        <w:t>Μπακατσέλου</w:t>
      </w:r>
      <w:proofErr w:type="spellEnd"/>
      <w:r>
        <w:rPr>
          <w:rFonts w:eastAsia="Times New Roman" w:cs="Times New Roman"/>
          <w:szCs w:val="24"/>
        </w:rPr>
        <w:t xml:space="preserve">. Ανήκουν όλοι στη Νέα Δημοκρατία. Έχουν στενές σχέσεις με τον κ. Κώστα Καραμανλή, πολύ στενές σχέσεις. Θα μπορούσε ο κ. Καμμένος, που ανάγεται στον </w:t>
      </w:r>
      <w:proofErr w:type="spellStart"/>
      <w:r>
        <w:rPr>
          <w:rFonts w:eastAsia="Times New Roman" w:cs="Times New Roman"/>
          <w:szCs w:val="24"/>
        </w:rPr>
        <w:t>καραμανλισμό</w:t>
      </w:r>
      <w:proofErr w:type="spellEnd"/>
      <w:r>
        <w:rPr>
          <w:rFonts w:eastAsia="Times New Roman" w:cs="Times New Roman"/>
          <w:szCs w:val="24"/>
        </w:rPr>
        <w:t>, να έχει ρωτήσει και να έ</w:t>
      </w:r>
      <w:r>
        <w:rPr>
          <w:rFonts w:eastAsia="Times New Roman" w:cs="Times New Roman"/>
          <w:szCs w:val="24"/>
        </w:rPr>
        <w:t>χει πληροφορηθεί. Συνδέει συνεχώς σχετικούς και ασχέτους</w:t>
      </w:r>
      <w:r>
        <w:rPr>
          <w:rFonts w:eastAsia="Times New Roman" w:cs="Times New Roman"/>
          <w:szCs w:val="24"/>
        </w:rPr>
        <w:t>,</w:t>
      </w:r>
      <w:r>
        <w:rPr>
          <w:rFonts w:eastAsia="Times New Roman" w:cs="Times New Roman"/>
          <w:szCs w:val="24"/>
        </w:rPr>
        <w:t xml:space="preserve"> που φέρουν το επίθετο αυτό με εμένα, με την πολιτική μου δράση και με την προσωπικότητά μου. </w:t>
      </w:r>
    </w:p>
    <w:p w14:paraId="02D99E2A" w14:textId="77777777" w:rsidR="00D3277D" w:rsidRDefault="009F72F4">
      <w:pPr>
        <w:spacing w:after="0" w:line="600" w:lineRule="auto"/>
        <w:ind w:firstLine="709"/>
        <w:jc w:val="both"/>
        <w:rPr>
          <w:rFonts w:eastAsia="Times New Roman" w:cs="Times New Roman"/>
          <w:szCs w:val="24"/>
        </w:rPr>
      </w:pPr>
      <w:r>
        <w:rPr>
          <w:rFonts w:eastAsia="Times New Roman" w:cs="Times New Roman"/>
          <w:szCs w:val="24"/>
        </w:rPr>
        <w:lastRenderedPageBreak/>
        <w:t xml:space="preserve">Είπαμε εμείς ποτέ τίποτα για την οικογένεια Φιλίππου της πρώτης του συζύγου, για την οικογένεια </w:t>
      </w:r>
      <w:proofErr w:type="spellStart"/>
      <w:r>
        <w:rPr>
          <w:rFonts w:eastAsia="Times New Roman" w:cs="Times New Roman"/>
          <w:szCs w:val="24"/>
        </w:rPr>
        <w:t>Τζούλη</w:t>
      </w:r>
      <w:proofErr w:type="spellEnd"/>
      <w:r>
        <w:rPr>
          <w:rFonts w:eastAsia="Times New Roman" w:cs="Times New Roman"/>
          <w:szCs w:val="24"/>
        </w:rPr>
        <w:t xml:space="preserve"> της δευτέρας συζύγου, για τον πατέρα του, για τους συγγενείς του; Να ρωτήσει να μάθει και να σέβεται τον χώρο από τον οποίον προέρχεται και τον οποίον «έγλυφε» και προσκυνούσε επί χρόνια. </w:t>
      </w:r>
    </w:p>
    <w:p w14:paraId="02D99E2B" w14:textId="77777777" w:rsidR="00D3277D" w:rsidRDefault="009F72F4">
      <w:pPr>
        <w:spacing w:after="0" w:line="600" w:lineRule="auto"/>
        <w:ind w:firstLine="709"/>
        <w:jc w:val="both"/>
        <w:rPr>
          <w:rFonts w:eastAsia="Times New Roman" w:cs="Times New Roman"/>
          <w:szCs w:val="24"/>
        </w:rPr>
      </w:pPr>
      <w:r>
        <w:rPr>
          <w:rFonts w:eastAsia="Times New Roman" w:cs="Times New Roman"/>
          <w:szCs w:val="24"/>
        </w:rPr>
        <w:t xml:space="preserve">Αυτό αφορά και την υπόθεση </w:t>
      </w:r>
      <w:proofErr w:type="spellStart"/>
      <w:r>
        <w:rPr>
          <w:rFonts w:eastAsia="Times New Roman" w:cs="Times New Roman"/>
          <w:szCs w:val="24"/>
        </w:rPr>
        <w:t>Βγενόπουλου</w:t>
      </w:r>
      <w:proofErr w:type="spellEnd"/>
      <w:r>
        <w:rPr>
          <w:rFonts w:eastAsia="Times New Roman" w:cs="Times New Roman"/>
          <w:szCs w:val="24"/>
        </w:rPr>
        <w:t>.</w:t>
      </w:r>
      <w:r>
        <w:rPr>
          <w:rFonts w:eastAsia="Times New Roman" w:cs="Times New Roman"/>
          <w:szCs w:val="24"/>
        </w:rPr>
        <w:t xml:space="preserve"> Έχω πει πολλές φορές στην </w:t>
      </w:r>
      <w:r>
        <w:rPr>
          <w:rFonts w:eastAsia="Times New Roman" w:cs="Times New Roman"/>
          <w:szCs w:val="24"/>
        </w:rPr>
        <w:t xml:space="preserve">Αίθουσα αυτήν ότι προτείναμε ως κυβέρνηση στην Κυπριακή Δημοκρατία να ανταλλάξουμε επιστολές και να ακυρώσουμε τη διμερή συμφωνία Αμοιβαίας Προστασίας Επενδύσεων Ελλάδος – Κύπρου, ώστε να μην μπορεί ο κ. </w:t>
      </w:r>
      <w:proofErr w:type="spellStart"/>
      <w:r>
        <w:rPr>
          <w:rFonts w:eastAsia="Times New Roman" w:cs="Times New Roman"/>
          <w:szCs w:val="24"/>
        </w:rPr>
        <w:t>Βγενόπουλος</w:t>
      </w:r>
      <w:proofErr w:type="spellEnd"/>
      <w:r>
        <w:rPr>
          <w:rFonts w:eastAsia="Times New Roman" w:cs="Times New Roman"/>
          <w:szCs w:val="24"/>
        </w:rPr>
        <w:t xml:space="preserve"> να προσφύγει στο Διεθνές Διαιτητικό Δικα</w:t>
      </w:r>
      <w:r>
        <w:rPr>
          <w:rFonts w:eastAsia="Times New Roman" w:cs="Times New Roman"/>
          <w:szCs w:val="24"/>
        </w:rPr>
        <w:t>στήριο κατά της Κύπρου, αλλά και άλλη που επικαλείται την Κύπρο, κατά της Ελλάδος. Δεν έγινε και αντί να το κάνει τώρα η σημερινή Κυβέρνηση, συνεχίζοντας τη γραμμή μας, λέει διάφορες αοριστίες περί του ποιος προστατεύει ποιον και ποιος διευκολύνει ποιον. Α</w:t>
      </w:r>
      <w:r>
        <w:rPr>
          <w:rFonts w:eastAsia="Times New Roman" w:cs="Times New Roman"/>
          <w:szCs w:val="24"/>
        </w:rPr>
        <w:t>υτό έχει σχέση και με τα υποβρύχια.</w:t>
      </w:r>
    </w:p>
    <w:p w14:paraId="02D99E2C"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Ευχαριστούμε. Κλείστε, παρακαλώ.</w:t>
      </w:r>
    </w:p>
    <w:p w14:paraId="02D99E2D"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Μισό λεπτό.</w:t>
      </w:r>
    </w:p>
    <w:p w14:paraId="02D99E2E"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Μισό λεπτό πράγματι, όμως. Έχετε μισό λεπτό.</w:t>
      </w:r>
    </w:p>
    <w:p w14:paraId="02D99E2F"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Παρακαλώ, κύριε Πρόεδρε. Σεβασ</w:t>
      </w:r>
      <w:r>
        <w:rPr>
          <w:rFonts w:eastAsia="Times New Roman" w:cs="Times New Roman"/>
          <w:szCs w:val="24"/>
        </w:rPr>
        <w:t>τείτε...</w:t>
      </w:r>
    </w:p>
    <w:p w14:paraId="02D99E30"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Το σέβομαι.</w:t>
      </w:r>
    </w:p>
    <w:p w14:paraId="02D99E31"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Σεβαστείτε τη διαδικασία και την ιστορία της Αίθουσας. </w:t>
      </w:r>
    </w:p>
    <w:p w14:paraId="02D99E32"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02D99E33"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Κοιτάξτε, κύριε Βενιζέλο, σέβομαι ό,τι πρέπει να σεβαστώ. Έχετε</w:t>
      </w:r>
      <w:r>
        <w:rPr>
          <w:rFonts w:eastAsia="Times New Roman" w:cs="Times New Roman"/>
          <w:szCs w:val="24"/>
        </w:rPr>
        <w:t xml:space="preserve"> το άλλο μισό λεπτό και για τα υποβρύχια.</w:t>
      </w:r>
    </w:p>
    <w:p w14:paraId="02D99E34"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Παρακαλώ.</w:t>
      </w:r>
    </w:p>
    <w:p w14:paraId="02D99E35"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Αγόρευση δεν θα κάνετε.</w:t>
      </w:r>
    </w:p>
    <w:p w14:paraId="02D99E36"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Μη με διακόπτετε. Εάν ο κ. Καμμένος ήταν νέος στην Αίθουσα, θα ήμουν πολύ πιο επιεικής, αλλά έχει ζήσει και έ</w:t>
      </w:r>
      <w:r>
        <w:rPr>
          <w:rFonts w:eastAsia="Times New Roman" w:cs="Times New Roman"/>
          <w:szCs w:val="24"/>
        </w:rPr>
        <w:t xml:space="preserve">χει στηρίξει την προσπάθειά μου να προστατεύσω το δημόσιο </w:t>
      </w:r>
      <w:r>
        <w:rPr>
          <w:rFonts w:eastAsia="Times New Roman" w:cs="Times New Roman"/>
          <w:szCs w:val="24"/>
        </w:rPr>
        <w:lastRenderedPageBreak/>
        <w:t xml:space="preserve">συμφέρον και τα λεφτά του </w:t>
      </w:r>
      <w:r>
        <w:rPr>
          <w:rFonts w:eastAsia="Times New Roman" w:cs="Times New Roman"/>
          <w:szCs w:val="24"/>
        </w:rPr>
        <w:t xml:space="preserve">δημοσίου </w:t>
      </w:r>
      <w:r>
        <w:rPr>
          <w:rFonts w:eastAsia="Times New Roman" w:cs="Times New Roman"/>
          <w:szCs w:val="24"/>
        </w:rPr>
        <w:t>το 2010 και στην Επιτροπή Εξοπλισμών και στην Ολομέλεια της Βουλής.</w:t>
      </w:r>
    </w:p>
    <w:p w14:paraId="02D99E37"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Χθες η </w:t>
      </w:r>
      <w:r>
        <w:rPr>
          <w:rFonts w:eastAsia="Times New Roman" w:cs="Times New Roman"/>
          <w:szCs w:val="24"/>
        </w:rPr>
        <w:t xml:space="preserve">«ΚΑΘΗΜΕΡΙΝΗ» </w:t>
      </w:r>
      <w:r>
        <w:rPr>
          <w:rFonts w:eastAsia="Times New Roman" w:cs="Times New Roman"/>
          <w:szCs w:val="24"/>
        </w:rPr>
        <w:t>κυκλοφόρησε με κορυφαίο τίτλο: «Τουρκικά υποβρύχια στο Αιγαίο». Πώς υπάρχου</w:t>
      </w:r>
      <w:r>
        <w:rPr>
          <w:rFonts w:eastAsia="Times New Roman" w:cs="Times New Roman"/>
          <w:szCs w:val="24"/>
        </w:rPr>
        <w:t>ν τα ελληνικά υποβρύχια; Ποιος τα απέκτησε; Ποιος έφερε την κυριότητα; Ποιος έδωσε υπόσταση στα λεφτά του Δημοσίου που είχαν δοθεί επί δέκα χρόνια; Ο ομιλών.</w:t>
      </w:r>
    </w:p>
    <w:p w14:paraId="02D99E38"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Και κάτι ακόμη: Ο κ. Αθανασίου είπε: «Έστειλε ο Άρειος Πάγος». Δεν έστειλε ο Άρειος Πάγος. Έστειλε</w:t>
      </w:r>
      <w:r>
        <w:rPr>
          <w:rFonts w:eastAsia="Times New Roman" w:cs="Times New Roman"/>
          <w:szCs w:val="24"/>
        </w:rPr>
        <w:t xml:space="preserve"> η Εισαγγελία Εφετών και το ανακάλεσε το έγγραφο αυτό η Εισαγγελία του Άρειου Πάγου και όταν Βουλευτής του κ. Καμμένου, ο κ. Κόκκαλης, σε μία τηλεοπτική εκπομπή το επικαλέστηκε αυτό, προσκομίστηκε το έγγραφο της Εισαγγελίας του Αρείου Πάγου που επιπλήττει </w:t>
      </w:r>
      <w:r>
        <w:rPr>
          <w:rFonts w:eastAsia="Times New Roman" w:cs="Times New Roman"/>
          <w:szCs w:val="24"/>
        </w:rPr>
        <w:t>τους εισαγγελείς</w:t>
      </w:r>
      <w:r>
        <w:rPr>
          <w:rFonts w:eastAsia="Times New Roman" w:cs="Times New Roman"/>
          <w:szCs w:val="24"/>
        </w:rPr>
        <w:t>,</w:t>
      </w:r>
      <w:r>
        <w:rPr>
          <w:rFonts w:eastAsia="Times New Roman" w:cs="Times New Roman"/>
          <w:szCs w:val="24"/>
        </w:rPr>
        <w:t xml:space="preserve"> γιατί </w:t>
      </w:r>
      <w:proofErr w:type="spellStart"/>
      <w:r>
        <w:rPr>
          <w:rFonts w:eastAsia="Times New Roman" w:cs="Times New Roman"/>
          <w:szCs w:val="24"/>
        </w:rPr>
        <w:t>αναδιαβίβασε</w:t>
      </w:r>
      <w:proofErr w:type="spellEnd"/>
      <w:r>
        <w:rPr>
          <w:rFonts w:eastAsia="Times New Roman" w:cs="Times New Roman"/>
          <w:szCs w:val="24"/>
        </w:rPr>
        <w:t xml:space="preserve"> στη Βουλή τα Πρακτικά της, επειδή η κ. Κωνσταντοπούλου καταστρατηγούσε το Σύνταγμα και τους νόμους του κράτους</w:t>
      </w:r>
      <w:r>
        <w:rPr>
          <w:rFonts w:eastAsia="Times New Roman" w:cs="Times New Roman"/>
          <w:szCs w:val="24"/>
        </w:rPr>
        <w:t>. Η</w:t>
      </w:r>
      <w:r>
        <w:rPr>
          <w:rFonts w:eastAsia="Times New Roman" w:cs="Times New Roman"/>
          <w:szCs w:val="24"/>
        </w:rPr>
        <w:t xml:space="preserve"> κ. Κωνσταντοπούλου, το καμάρι της εποχής εκείνης του ΣΥΡΙΖΑ!</w:t>
      </w:r>
    </w:p>
    <w:p w14:paraId="02D99E39"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Ευχαριστούμε πο</w:t>
      </w:r>
      <w:r>
        <w:rPr>
          <w:rFonts w:eastAsia="Times New Roman" w:cs="Times New Roman"/>
          <w:szCs w:val="24"/>
        </w:rPr>
        <w:t>λύ.</w:t>
      </w:r>
    </w:p>
    <w:p w14:paraId="02D99E3A"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lastRenderedPageBreak/>
        <w:t>ΕΥΑΓΓΕΛΟΣ ΒΕΝΙΖΕΛΟΣ:</w:t>
      </w:r>
      <w:r>
        <w:rPr>
          <w:rFonts w:eastAsia="Times New Roman" w:cs="Times New Roman"/>
          <w:szCs w:val="24"/>
        </w:rPr>
        <w:t xml:space="preserve"> Μία τελευταία κουβέντα. Εάν θέλει να κάνει ερωτήσεις περί Καλογρίτσα ο κ. Καμμένος, θα τις απευθύνει στον κ. </w:t>
      </w:r>
      <w:proofErr w:type="spellStart"/>
      <w:r>
        <w:rPr>
          <w:rFonts w:eastAsia="Times New Roman" w:cs="Times New Roman"/>
          <w:szCs w:val="24"/>
        </w:rPr>
        <w:t>Σπίρτζη</w:t>
      </w:r>
      <w:proofErr w:type="spellEnd"/>
      <w:r>
        <w:rPr>
          <w:rFonts w:eastAsia="Times New Roman" w:cs="Times New Roman"/>
          <w:szCs w:val="24"/>
        </w:rPr>
        <w:t>, στον κ. Παππά και στον κ. Τσίπρα, όχι σε εμένα. Αρκετά, γιατί θα έχουμε μεγάλη συνέχεια εδώ!</w:t>
      </w:r>
    </w:p>
    <w:p w14:paraId="02D99E3B"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w:t>
      </w:r>
      <w:r>
        <w:rPr>
          <w:rFonts w:eastAsia="Times New Roman" w:cs="Times New Roman"/>
          <w:b/>
          <w:szCs w:val="24"/>
        </w:rPr>
        <w:t>ούτσης</w:t>
      </w:r>
      <w:proofErr w:type="spellEnd"/>
      <w:r>
        <w:rPr>
          <w:rFonts w:eastAsia="Times New Roman" w:cs="Times New Roman"/>
          <w:b/>
          <w:szCs w:val="24"/>
        </w:rPr>
        <w:t>):</w:t>
      </w:r>
      <w:r>
        <w:rPr>
          <w:rFonts w:eastAsia="Times New Roman" w:cs="Times New Roman"/>
          <w:szCs w:val="24"/>
        </w:rPr>
        <w:t xml:space="preserve"> Ωραία.</w:t>
      </w:r>
    </w:p>
    <w:p w14:paraId="02D99E3C"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Τον λόγο έχει ο κ. Γεωργιάδης, που είναι ο προτελευταίος και τελευταίος ο κ. Καμμένος.</w:t>
      </w:r>
    </w:p>
    <w:p w14:paraId="02D99E3D"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Δευτερόλεπτα χρειάζομαι, κύριε Πρόεδρε.</w:t>
      </w:r>
    </w:p>
    <w:p w14:paraId="02D99E3E"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Κύριε Πρόεδρε των Ανεξαρτήτων Ελλήνων, θα σας παρακαλούσα</w:t>
      </w:r>
      <w:r>
        <w:rPr>
          <w:rFonts w:eastAsia="Times New Roman" w:cs="Times New Roman"/>
          <w:szCs w:val="24"/>
        </w:rPr>
        <w:t>,</w:t>
      </w:r>
      <w:r>
        <w:rPr>
          <w:rFonts w:eastAsia="Times New Roman" w:cs="Times New Roman"/>
          <w:szCs w:val="24"/>
        </w:rPr>
        <w:t xml:space="preserve"> όταν κάνετε ομιλίες να είστε προσεκτικός, όταν αναφέρεστε σε μένα. Με συνδέσατε με έναν διαδικτυακό </w:t>
      </w:r>
      <w:proofErr w:type="spellStart"/>
      <w:r>
        <w:rPr>
          <w:rFonts w:eastAsia="Times New Roman" w:cs="Times New Roman"/>
          <w:szCs w:val="24"/>
        </w:rPr>
        <w:t>ιστότοπο</w:t>
      </w:r>
      <w:proofErr w:type="spellEnd"/>
      <w:r>
        <w:rPr>
          <w:rFonts w:eastAsia="Times New Roman" w:cs="Times New Roman"/>
          <w:szCs w:val="24"/>
        </w:rPr>
        <w:t xml:space="preserve">, το </w:t>
      </w:r>
      <w:proofErr w:type="spellStart"/>
      <w:r>
        <w:rPr>
          <w:rFonts w:eastAsia="Times New Roman" w:cs="Times New Roman"/>
          <w:szCs w:val="24"/>
          <w:lang w:val="en-US"/>
        </w:rPr>
        <w:t>Antinews</w:t>
      </w:r>
      <w:proofErr w:type="spellEnd"/>
      <w:r>
        <w:rPr>
          <w:rFonts w:eastAsia="Times New Roman" w:cs="Times New Roman"/>
          <w:szCs w:val="24"/>
        </w:rPr>
        <w:t>, και τις εσωκομματικές μας εκλογές.</w:t>
      </w:r>
    </w:p>
    <w:p w14:paraId="02D99E3F"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Καμμένε</w:t>
      </w:r>
      <w:proofErr w:type="spellEnd"/>
      <w:r>
        <w:rPr>
          <w:rFonts w:eastAsia="Times New Roman" w:cs="Times New Roman"/>
          <w:szCs w:val="24"/>
        </w:rPr>
        <w:t xml:space="preserve">, ήρθατε εδώ και μιλήσαμε για ένα σωρό </w:t>
      </w:r>
      <w:r>
        <w:rPr>
          <w:rFonts w:eastAsia="Times New Roman" w:cs="Times New Roman"/>
          <w:szCs w:val="24"/>
          <w:lang w:val="en-US"/>
        </w:rPr>
        <w:t>sites</w:t>
      </w:r>
      <w:r>
        <w:rPr>
          <w:rFonts w:eastAsia="Times New Roman" w:cs="Times New Roman"/>
          <w:szCs w:val="24"/>
        </w:rPr>
        <w:t xml:space="preserve">. Για το </w:t>
      </w:r>
      <w:r>
        <w:rPr>
          <w:rFonts w:eastAsia="Times New Roman" w:cs="Times New Roman"/>
          <w:szCs w:val="24"/>
          <w:lang w:val="en-US"/>
        </w:rPr>
        <w:t>Olympia</w:t>
      </w:r>
      <w:r>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και τον συνεργάτη σας τον κ. Ανδρέα </w:t>
      </w:r>
      <w:proofErr w:type="spellStart"/>
      <w:r>
        <w:rPr>
          <w:rFonts w:eastAsia="Times New Roman" w:cs="Times New Roman"/>
          <w:szCs w:val="24"/>
        </w:rPr>
        <w:t>Παπακυριακόπουλο</w:t>
      </w:r>
      <w:proofErr w:type="spellEnd"/>
      <w:r>
        <w:rPr>
          <w:rFonts w:eastAsia="Times New Roman" w:cs="Times New Roman"/>
          <w:szCs w:val="24"/>
        </w:rPr>
        <w:t>, που έχετε διορίσει στο γραφείο σας και με τα χρήματα του ελληνικού λαού υβρίζει το μισό Κοινοβούλιο, είπατε τίποτα;</w:t>
      </w:r>
    </w:p>
    <w:p w14:paraId="02D99E40"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Λοιπόν, δεν έχετε, κύριε </w:t>
      </w:r>
      <w:proofErr w:type="spellStart"/>
      <w:r>
        <w:rPr>
          <w:rFonts w:eastAsia="Times New Roman" w:cs="Times New Roman"/>
          <w:szCs w:val="24"/>
        </w:rPr>
        <w:t>Καμμένε</w:t>
      </w:r>
      <w:proofErr w:type="spellEnd"/>
      <w:r>
        <w:rPr>
          <w:rFonts w:eastAsia="Times New Roman" w:cs="Times New Roman"/>
          <w:szCs w:val="24"/>
        </w:rPr>
        <w:t>, το ηθικό ανάστημα πια να μιλάτε σε αυτήν την Αίθουσ</w:t>
      </w:r>
      <w:r>
        <w:rPr>
          <w:rFonts w:eastAsia="Times New Roman" w:cs="Times New Roman"/>
          <w:szCs w:val="24"/>
        </w:rPr>
        <w:t xml:space="preserve">α. Ξέρετε γιατί; Γιατί διασπάσατε τη Νέα Δημοκρατία, εσείς και ο κ Κουίκ από πίσω, το κόμμα που σας έβγαλε Βουλευτή από το 1993. </w:t>
      </w:r>
    </w:p>
    <w:p w14:paraId="02D99E41"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Ακούστε γιατί και μη γελάτε. </w:t>
      </w:r>
    </w:p>
    <w:p w14:paraId="02D99E42"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ΤΕΡΕΝΣ-ΣΠΕΝΣΕΡ-ΝΙΚΟΛΑΟΣ ΚΟΥΙΚ (Υφυπουργός Επικρατείας):</w:t>
      </w:r>
      <w:r>
        <w:rPr>
          <w:rFonts w:eastAsia="Times New Roman" w:cs="Times New Roman"/>
          <w:szCs w:val="24"/>
        </w:rPr>
        <w:t xml:space="preserve"> Γελάω. </w:t>
      </w:r>
    </w:p>
    <w:p w14:paraId="02D99E43"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Γιατ</w:t>
      </w:r>
      <w:r>
        <w:rPr>
          <w:rFonts w:eastAsia="Times New Roman" w:cs="Times New Roman"/>
          <w:szCs w:val="24"/>
        </w:rPr>
        <w:t xml:space="preserve">ί είπατε εκείνη την ημέρα ότι το </w:t>
      </w:r>
      <w:r>
        <w:rPr>
          <w:rFonts w:eastAsia="Times New Roman" w:cs="Times New Roman"/>
          <w:szCs w:val="24"/>
          <w:lang w:val="en-US"/>
        </w:rPr>
        <w:t>PSI</w:t>
      </w:r>
      <w:r>
        <w:rPr>
          <w:rFonts w:eastAsia="Times New Roman" w:cs="Times New Roman"/>
          <w:szCs w:val="24"/>
        </w:rPr>
        <w:t xml:space="preserve"> είναι προδοτική πράξη και ξεσηκώσατε την Ελλάδα. Και ως Υπουργός Αμύνης καταθέσατε τώρα –γιατί όλη η Κυβέρνηση καταθέτει τον </w:t>
      </w:r>
      <w:r>
        <w:rPr>
          <w:rFonts w:eastAsia="Times New Roman" w:cs="Times New Roman"/>
          <w:szCs w:val="24"/>
        </w:rPr>
        <w:t>π</w:t>
      </w:r>
      <w:r>
        <w:rPr>
          <w:rFonts w:eastAsia="Times New Roman" w:cs="Times New Roman"/>
          <w:szCs w:val="24"/>
        </w:rPr>
        <w:t xml:space="preserve">ροϋπολογισμό- προσχέδιο </w:t>
      </w:r>
      <w:r>
        <w:rPr>
          <w:rFonts w:eastAsia="Times New Roman" w:cs="Times New Roman"/>
          <w:szCs w:val="24"/>
        </w:rPr>
        <w:t>π</w:t>
      </w:r>
      <w:r>
        <w:rPr>
          <w:rFonts w:eastAsia="Times New Roman" w:cs="Times New Roman"/>
          <w:szCs w:val="24"/>
        </w:rPr>
        <w:t>ροϋπολογισμού -αν δεν το έχετε διαβάσει ρωτήστε τον κ. Τσίπρα που κά</w:t>
      </w:r>
      <w:r>
        <w:rPr>
          <w:rFonts w:eastAsia="Times New Roman" w:cs="Times New Roman"/>
          <w:szCs w:val="24"/>
        </w:rPr>
        <w:t xml:space="preserve">θετε δίπλα σας- εις τον οποίο γράφετε μέσα ότι χάρη στο τότε προδοτικό </w:t>
      </w:r>
      <w:r>
        <w:rPr>
          <w:rFonts w:eastAsia="Times New Roman" w:cs="Times New Roman"/>
          <w:szCs w:val="24"/>
          <w:lang w:val="en-US"/>
        </w:rPr>
        <w:t>PSI</w:t>
      </w:r>
      <w:r>
        <w:rPr>
          <w:rFonts w:eastAsia="Times New Roman" w:cs="Times New Roman"/>
          <w:szCs w:val="24"/>
        </w:rPr>
        <w:t xml:space="preserve"> πληρώνετε εσείς ως Υπουργός τώρα τους μισούς τόκους.</w:t>
      </w:r>
    </w:p>
    <w:p w14:paraId="02D99E44"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Άρα, εσείς στη σελίδα 53 του προσχεδίου επί λέξει το γράφετε ούτε αυτό δεν έχετε διαβάσει και δεν έχετε το ανάστημα να πάτε στου</w:t>
      </w:r>
      <w:r>
        <w:rPr>
          <w:rFonts w:eastAsia="Times New Roman" w:cs="Times New Roman"/>
          <w:szCs w:val="24"/>
        </w:rPr>
        <w:t>ς Νεοδημοκράτες</w:t>
      </w:r>
      <w:r>
        <w:rPr>
          <w:rFonts w:eastAsia="Times New Roman" w:cs="Times New Roman"/>
          <w:szCs w:val="24"/>
        </w:rPr>
        <w:t>,</w:t>
      </w:r>
      <w:r>
        <w:rPr>
          <w:rFonts w:eastAsia="Times New Roman" w:cs="Times New Roman"/>
          <w:szCs w:val="24"/>
        </w:rPr>
        <w:t xml:space="preserve"> που σας έβγαζαν Βουλευτή τόσα χρόνια και να τους </w:t>
      </w:r>
      <w:r>
        <w:rPr>
          <w:rFonts w:eastAsia="Times New Roman" w:cs="Times New Roman"/>
          <w:szCs w:val="24"/>
        </w:rPr>
        <w:lastRenderedPageBreak/>
        <w:t xml:space="preserve">πείτε: «Διέσπασα τη Νέα Δημοκρατία για το δήθεν προδοτικό </w:t>
      </w:r>
      <w:r>
        <w:rPr>
          <w:rFonts w:eastAsia="Times New Roman" w:cs="Times New Roman"/>
          <w:szCs w:val="24"/>
          <w:lang w:val="en-US"/>
        </w:rPr>
        <w:t>PSI</w:t>
      </w:r>
      <w:r>
        <w:rPr>
          <w:rFonts w:eastAsia="Times New Roman" w:cs="Times New Roman"/>
          <w:szCs w:val="24"/>
        </w:rPr>
        <w:t xml:space="preserve">, το οποίο τώρα ως Υπουργός το υπηρετώ, το επαινώ, το επικροτώ και το ψηφίζω στον </w:t>
      </w:r>
      <w:r>
        <w:rPr>
          <w:rFonts w:eastAsia="Times New Roman" w:cs="Times New Roman"/>
          <w:szCs w:val="24"/>
        </w:rPr>
        <w:t>π</w:t>
      </w:r>
      <w:r>
        <w:rPr>
          <w:rFonts w:eastAsia="Times New Roman" w:cs="Times New Roman"/>
          <w:szCs w:val="24"/>
        </w:rPr>
        <w:t>ροϋπολογισμό».</w:t>
      </w:r>
    </w:p>
    <w:p w14:paraId="02D99E45"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Άρα, μην ξαναπάρετε τον λόγο κα</w:t>
      </w:r>
      <w:r>
        <w:rPr>
          <w:rFonts w:eastAsia="Times New Roman" w:cs="Times New Roman"/>
          <w:szCs w:val="24"/>
        </w:rPr>
        <w:t>ι πείτε το όνομά μου, γιατί έχω να πω κι άλλα μετά.</w:t>
      </w:r>
    </w:p>
    <w:p w14:paraId="02D99E46"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02D99E47"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2D99E48"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Κύριε Γεωργιάδη, με το </w:t>
      </w:r>
      <w:proofErr w:type="spellStart"/>
      <w:r>
        <w:rPr>
          <w:rFonts w:eastAsia="Times New Roman" w:cs="Times New Roman"/>
          <w:szCs w:val="24"/>
          <w:lang w:val="en-US"/>
        </w:rPr>
        <w:t>Antinews</w:t>
      </w:r>
      <w:proofErr w:type="spellEnd"/>
      <w:r>
        <w:rPr>
          <w:rFonts w:eastAsia="Times New Roman" w:cs="Times New Roman"/>
          <w:szCs w:val="24"/>
        </w:rPr>
        <w:t xml:space="preserve"> τελειώσαμε.</w:t>
      </w:r>
    </w:p>
    <w:p w14:paraId="02D99E49"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Τον λόγο έχει ο κ. Καμμένος και είναι ο τελευταίος.</w:t>
      </w:r>
    </w:p>
    <w:p w14:paraId="02D99E4A"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Ύστερα θα</w:t>
      </w:r>
      <w:r>
        <w:rPr>
          <w:rFonts w:eastAsia="Times New Roman" w:cs="Times New Roman"/>
          <w:szCs w:val="24"/>
        </w:rPr>
        <w:t xml:space="preserve"> ακολουθήσουν όσοι εκ των Αρχηγών θα δευτερολογήσουν με πρώτο τον Πρωθυπουργό.</w:t>
      </w:r>
    </w:p>
    <w:p w14:paraId="02D99E4B"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w:t>
      </w:r>
      <w:r>
        <w:rPr>
          <w:rFonts w:eastAsia="Times New Roman" w:cs="Times New Roman"/>
          <w:b/>
          <w:szCs w:val="24"/>
        </w:rPr>
        <w:t>Πρόεδρος των Ανεξαρτήτων Ελλήνων):</w:t>
      </w:r>
      <w:r>
        <w:rPr>
          <w:rFonts w:eastAsia="Times New Roman" w:cs="Times New Roman"/>
          <w:szCs w:val="24"/>
        </w:rPr>
        <w:t xml:space="preserve"> Κύριε Πρόεδρε, θα αρχίσω από το τέλος.</w:t>
      </w:r>
    </w:p>
    <w:p w14:paraId="02D99E4C" w14:textId="77777777" w:rsidR="00D3277D" w:rsidRDefault="009F72F4">
      <w:pPr>
        <w:spacing w:after="0" w:line="600" w:lineRule="auto"/>
        <w:ind w:firstLine="720"/>
        <w:jc w:val="both"/>
        <w:rPr>
          <w:rFonts w:eastAsia="Times New Roman"/>
          <w:szCs w:val="24"/>
        </w:rPr>
      </w:pPr>
      <w:r>
        <w:rPr>
          <w:rFonts w:eastAsia="Times New Roman" w:cs="Times New Roman"/>
          <w:szCs w:val="24"/>
        </w:rPr>
        <w:t>Ο σεβασμός του Αντιπροέδρου της Νέας Δημοκρατίας -που χειροκροτ</w:t>
      </w:r>
      <w:r>
        <w:rPr>
          <w:rFonts w:eastAsia="Times New Roman" w:cs="Times New Roman"/>
          <w:szCs w:val="24"/>
        </w:rPr>
        <w:t xml:space="preserve">είται από τη Νέα Δημοκρατία- προς τη δικαιοσύνη περιέχεται στα εξής λόγια που ειπώθηκαν την 1 Οκτωβρίου 2016, αναφερόμενος </w:t>
      </w:r>
      <w:r>
        <w:rPr>
          <w:rFonts w:eastAsia="Times New Roman" w:cs="Times New Roman"/>
          <w:szCs w:val="24"/>
        </w:rPr>
        <w:lastRenderedPageBreak/>
        <w:t>στην υπόθεση Βωβού:</w:t>
      </w:r>
      <w:r w:rsidDel="0063158A">
        <w:rPr>
          <w:rFonts w:eastAsia="Times New Roman" w:cs="Times New Roman"/>
          <w:szCs w:val="24"/>
        </w:rPr>
        <w:t xml:space="preserve"> </w:t>
      </w:r>
      <w:r>
        <w:rPr>
          <w:rFonts w:eastAsia="Times New Roman"/>
          <w:szCs w:val="24"/>
        </w:rPr>
        <w:t xml:space="preserve">«Πού μας οδήγησε αυτή η ιδέα του Πολυτεχνείου; Μας οδήγησε στο να </w:t>
      </w:r>
      <w:proofErr w:type="spellStart"/>
      <w:r>
        <w:rPr>
          <w:rFonts w:eastAsia="Times New Roman"/>
          <w:szCs w:val="24"/>
        </w:rPr>
        <w:t>ποινικοποιούμε</w:t>
      </w:r>
      <w:proofErr w:type="spellEnd"/>
      <w:r>
        <w:rPr>
          <w:rFonts w:eastAsia="Times New Roman"/>
          <w:szCs w:val="24"/>
        </w:rPr>
        <w:t xml:space="preserve"> το </w:t>
      </w:r>
      <w:proofErr w:type="spellStart"/>
      <w:r>
        <w:rPr>
          <w:rFonts w:eastAsia="Times New Roman"/>
          <w:szCs w:val="24"/>
        </w:rPr>
        <w:t>επιχειρείν</w:t>
      </w:r>
      <w:proofErr w:type="spellEnd"/>
      <w:r>
        <w:rPr>
          <w:rFonts w:eastAsia="Times New Roman"/>
          <w:szCs w:val="24"/>
        </w:rPr>
        <w:t xml:space="preserve">. Όταν πήγαν αυτοί </w:t>
      </w:r>
      <w:r>
        <w:rPr>
          <w:rFonts w:eastAsia="Times New Roman"/>
          <w:szCs w:val="24"/>
        </w:rPr>
        <w:t xml:space="preserve">οι μουρλοί στο Συμβούλιο της Επικρατείας, δηλαδή συναντήθηκαν </w:t>
      </w:r>
      <w:proofErr w:type="spellStart"/>
      <w:r>
        <w:rPr>
          <w:rFonts w:eastAsia="Times New Roman"/>
          <w:szCs w:val="24"/>
        </w:rPr>
        <w:t>εκατόν</w:t>
      </w:r>
      <w:proofErr w:type="spellEnd"/>
      <w:r>
        <w:rPr>
          <w:rFonts w:eastAsia="Times New Roman"/>
          <w:szCs w:val="24"/>
        </w:rPr>
        <w:t xml:space="preserve"> δεκατρείς μουρλοί με τους </w:t>
      </w:r>
      <w:proofErr w:type="spellStart"/>
      <w:r>
        <w:rPr>
          <w:rFonts w:eastAsia="Times New Roman"/>
          <w:szCs w:val="24"/>
        </w:rPr>
        <w:t>αρχιμουρλούς</w:t>
      </w:r>
      <w:proofErr w:type="spellEnd"/>
      <w:r>
        <w:rPr>
          <w:rFonts w:eastAsia="Times New Roman"/>
          <w:szCs w:val="24"/>
        </w:rPr>
        <w:t xml:space="preserve"> τους δικαστές, δυο μουρλοί μαζί συναντήθηκαν και καταστράφηκε η Ελλάδα». </w:t>
      </w:r>
    </w:p>
    <w:p w14:paraId="02D99E4D" w14:textId="77777777" w:rsidR="00D3277D" w:rsidRDefault="009F72F4">
      <w:pPr>
        <w:spacing w:after="0"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02D99E4E" w14:textId="77777777" w:rsidR="00D3277D" w:rsidRDefault="009F72F4">
      <w:pPr>
        <w:spacing w:after="0" w:line="600" w:lineRule="auto"/>
        <w:ind w:firstLine="720"/>
        <w:jc w:val="both"/>
        <w:rPr>
          <w:rFonts w:eastAsia="Times New Roman"/>
          <w:szCs w:val="24"/>
        </w:rPr>
      </w:pPr>
      <w:r>
        <w:rPr>
          <w:rFonts w:eastAsia="Times New Roman"/>
          <w:szCs w:val="24"/>
        </w:rPr>
        <w:t>Αυτός είναι ο Αν</w:t>
      </w:r>
      <w:r>
        <w:rPr>
          <w:rFonts w:eastAsia="Times New Roman"/>
          <w:szCs w:val="24"/>
        </w:rPr>
        <w:t>τιπρόεδρός σας! Χειροκροτήστε τον!</w:t>
      </w:r>
    </w:p>
    <w:p w14:paraId="02D99E4F" w14:textId="77777777" w:rsidR="00D3277D" w:rsidRDefault="009F72F4">
      <w:pPr>
        <w:spacing w:after="0" w:line="600" w:lineRule="auto"/>
        <w:ind w:firstLine="720"/>
        <w:jc w:val="both"/>
        <w:rPr>
          <w:rFonts w:eastAsia="Times New Roman"/>
          <w:szCs w:val="24"/>
        </w:rPr>
      </w:pPr>
      <w:r>
        <w:rPr>
          <w:rFonts w:eastAsia="Times New Roman"/>
          <w:szCs w:val="24"/>
        </w:rPr>
        <w:t>Δεύτερον, όσον αφορά τον κ. Βενιζέλο, κύριε Βενιζέλο, μας είπατε ότι χάρη σε εσάς αποκτήσαμε τα υποβρύχια. Χάρη στον κ. Αβραμόπουλο τα αποκτήσαμε.</w:t>
      </w:r>
    </w:p>
    <w:p w14:paraId="02D99E50" w14:textId="77777777" w:rsidR="00D3277D" w:rsidRDefault="009F72F4">
      <w:pPr>
        <w:spacing w:after="0" w:line="600" w:lineRule="auto"/>
        <w:ind w:firstLine="720"/>
        <w:jc w:val="both"/>
        <w:rPr>
          <w:rFonts w:eastAsia="Times New Roman"/>
          <w:szCs w:val="24"/>
        </w:rPr>
      </w:pPr>
      <w:r>
        <w:rPr>
          <w:rFonts w:eastAsia="Times New Roman"/>
          <w:b/>
          <w:szCs w:val="24"/>
        </w:rPr>
        <w:t xml:space="preserve">ΕΥΑΓΓΕΛΟΣ ΒΕΝΙΖΕΛΟΣ: </w:t>
      </w:r>
      <w:r>
        <w:rPr>
          <w:rFonts w:eastAsia="Times New Roman"/>
          <w:szCs w:val="24"/>
        </w:rPr>
        <w:t>Λέτε;</w:t>
      </w:r>
    </w:p>
    <w:p w14:paraId="02D99E51" w14:textId="77777777" w:rsidR="00D3277D" w:rsidRDefault="009F72F4">
      <w:pPr>
        <w:spacing w:after="0" w:line="600" w:lineRule="auto"/>
        <w:ind w:firstLine="720"/>
        <w:jc w:val="both"/>
        <w:rPr>
          <w:rFonts w:eastAsia="Times New Roman"/>
          <w:szCs w:val="24"/>
        </w:rPr>
      </w:pPr>
      <w:r>
        <w:rPr>
          <w:rFonts w:eastAsia="Times New Roman"/>
          <w:b/>
          <w:szCs w:val="24"/>
        </w:rPr>
        <w:t>ΠΑΝΟΣ ΚΑΜΜΕΝΟΣ (Υπουργός Εθνικής Άμυνας</w:t>
      </w:r>
      <w:r>
        <w:rPr>
          <w:rFonts w:eastAsia="Times New Roman"/>
          <w:b/>
          <w:szCs w:val="24"/>
        </w:rPr>
        <w:t>-</w:t>
      </w:r>
      <w:r>
        <w:rPr>
          <w:rFonts w:eastAsia="Times New Roman"/>
          <w:b/>
          <w:szCs w:val="24"/>
        </w:rPr>
        <w:t>Πρόεδρος των Ανεξαρτήτων Ελλήνων):</w:t>
      </w:r>
      <w:r>
        <w:rPr>
          <w:rFonts w:eastAsia="Times New Roman"/>
          <w:szCs w:val="24"/>
        </w:rPr>
        <w:t xml:space="preserve"> Εγώ λέω ότι χάρη σε εσάς ο κ. </w:t>
      </w:r>
      <w:proofErr w:type="spellStart"/>
      <w:r>
        <w:rPr>
          <w:rFonts w:eastAsia="Times New Roman"/>
          <w:szCs w:val="24"/>
        </w:rPr>
        <w:t>Σάφα</w:t>
      </w:r>
      <w:proofErr w:type="spellEnd"/>
      <w:r>
        <w:rPr>
          <w:rFonts w:eastAsia="Times New Roman"/>
          <w:szCs w:val="24"/>
        </w:rPr>
        <w:t xml:space="preserve"> πήρε 500 εκατομμύρια και </w:t>
      </w:r>
      <w:r>
        <w:rPr>
          <w:rFonts w:eastAsia="Times New Roman"/>
          <w:szCs w:val="24"/>
        </w:rPr>
        <w:t>«</w:t>
      </w:r>
      <w:r>
        <w:rPr>
          <w:rFonts w:eastAsia="Times New Roman"/>
          <w:szCs w:val="24"/>
        </w:rPr>
        <w:t xml:space="preserve">την κοπάνησε». Κι όταν σας λέγαμε για τον κ. </w:t>
      </w:r>
      <w:proofErr w:type="spellStart"/>
      <w:r>
        <w:rPr>
          <w:rFonts w:eastAsia="Times New Roman"/>
          <w:szCs w:val="24"/>
        </w:rPr>
        <w:t>Σάφα</w:t>
      </w:r>
      <w:proofErr w:type="spellEnd"/>
      <w:r>
        <w:rPr>
          <w:rFonts w:eastAsia="Times New Roman"/>
          <w:szCs w:val="24"/>
        </w:rPr>
        <w:t xml:space="preserve"> και μάλιστα ο κ. </w:t>
      </w:r>
      <w:proofErr w:type="spellStart"/>
      <w:r>
        <w:rPr>
          <w:rFonts w:eastAsia="Times New Roman"/>
          <w:szCs w:val="24"/>
        </w:rPr>
        <w:t>Σάφα</w:t>
      </w:r>
      <w:proofErr w:type="spellEnd"/>
      <w:r>
        <w:rPr>
          <w:rFonts w:eastAsia="Times New Roman"/>
          <w:szCs w:val="24"/>
        </w:rPr>
        <w:t xml:space="preserve"> διεκδικεί κι ένα δισεκατομμύριο…</w:t>
      </w:r>
    </w:p>
    <w:p w14:paraId="02D99E52" w14:textId="77777777" w:rsidR="00D3277D" w:rsidRDefault="009F72F4">
      <w:pPr>
        <w:spacing w:after="0" w:line="600" w:lineRule="auto"/>
        <w:ind w:firstLine="720"/>
        <w:jc w:val="both"/>
        <w:rPr>
          <w:rFonts w:eastAsia="Times New Roman"/>
          <w:szCs w:val="24"/>
        </w:rPr>
      </w:pPr>
      <w:r>
        <w:rPr>
          <w:rFonts w:eastAsia="Times New Roman"/>
          <w:b/>
          <w:szCs w:val="24"/>
        </w:rPr>
        <w:lastRenderedPageBreak/>
        <w:t xml:space="preserve">ΕΥΑΓΓΕΛΟΣ ΒΕΝΙΖΕΛΟΣ: </w:t>
      </w:r>
      <w:r>
        <w:rPr>
          <w:rFonts w:eastAsia="Times New Roman"/>
          <w:szCs w:val="24"/>
        </w:rPr>
        <w:t>Πάλι λέτε ψέματα!</w:t>
      </w:r>
    </w:p>
    <w:p w14:paraId="02D99E53" w14:textId="77777777" w:rsidR="00D3277D" w:rsidRDefault="009F72F4">
      <w:pPr>
        <w:spacing w:after="0" w:line="600" w:lineRule="auto"/>
        <w:ind w:firstLine="720"/>
        <w:jc w:val="both"/>
        <w:rPr>
          <w:rFonts w:eastAsia="Times New Roman"/>
          <w:szCs w:val="24"/>
        </w:rPr>
      </w:pPr>
      <w:r>
        <w:rPr>
          <w:rFonts w:eastAsia="Times New Roman"/>
          <w:b/>
          <w:szCs w:val="24"/>
        </w:rPr>
        <w:t>ΠΡΟΕΔΡΟΣ (Νικόλα</w:t>
      </w:r>
      <w:r>
        <w:rPr>
          <w:rFonts w:eastAsia="Times New Roman"/>
          <w:b/>
          <w:szCs w:val="24"/>
        </w:rPr>
        <w:t xml:space="preserve">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Δέκα φορές έχει γίνει αυτή η συζήτηση εδώ μέσα. Τα Πρακτικά είναι τόσα σε αυτή τη συζήτηση.</w:t>
      </w:r>
    </w:p>
    <w:p w14:paraId="02D99E54" w14:textId="77777777" w:rsidR="00D3277D" w:rsidRDefault="009F72F4">
      <w:pPr>
        <w:spacing w:after="0" w:line="600" w:lineRule="auto"/>
        <w:ind w:firstLine="720"/>
        <w:jc w:val="both"/>
        <w:rPr>
          <w:rFonts w:eastAsia="Times New Roman"/>
          <w:b/>
          <w:szCs w:val="24"/>
        </w:rPr>
      </w:pPr>
      <w:r>
        <w:rPr>
          <w:rFonts w:eastAsia="Times New Roman"/>
          <w:b/>
          <w:szCs w:val="24"/>
        </w:rPr>
        <w:t xml:space="preserve">ΕΥΑΓΓΕΛΟΣ ΒΕΝΙΖΕΛΟΣ: </w:t>
      </w:r>
      <w:r>
        <w:rPr>
          <w:rFonts w:eastAsia="Times New Roman"/>
          <w:szCs w:val="24"/>
        </w:rPr>
        <w:t>…για να αφήσει ερωτήματα;</w:t>
      </w:r>
    </w:p>
    <w:p w14:paraId="02D99E55" w14:textId="77777777" w:rsidR="00D3277D" w:rsidRDefault="009F72F4">
      <w:pPr>
        <w:spacing w:after="0" w:line="600" w:lineRule="auto"/>
        <w:ind w:firstLine="720"/>
        <w:jc w:val="both"/>
        <w:rPr>
          <w:rFonts w:eastAsia="Times New Roman"/>
          <w:szCs w:val="24"/>
        </w:rPr>
      </w:pPr>
      <w:r>
        <w:rPr>
          <w:rFonts w:eastAsia="Times New Roman"/>
          <w:b/>
          <w:szCs w:val="24"/>
        </w:rPr>
        <w:t>ΠΑΝΟΣ ΚΑΜΜΕΝΟΣ (Υπουργός Εθνικής Άμυνας</w:t>
      </w:r>
      <w:r>
        <w:rPr>
          <w:rFonts w:eastAsia="Times New Roman"/>
          <w:b/>
          <w:szCs w:val="24"/>
        </w:rPr>
        <w:t>-</w:t>
      </w:r>
      <w:r>
        <w:rPr>
          <w:rFonts w:eastAsia="Times New Roman"/>
          <w:b/>
          <w:szCs w:val="24"/>
        </w:rPr>
        <w:t>Πρόεδρος των Ανεξαρτήτων Ελλήνων):</w:t>
      </w:r>
      <w:r>
        <w:rPr>
          <w:rFonts w:eastAsia="Times New Roman"/>
          <w:szCs w:val="24"/>
        </w:rPr>
        <w:t xml:space="preserve"> Αφήστε, κύριε Βενιζέλο.</w:t>
      </w:r>
    </w:p>
    <w:p w14:paraId="02D99E56" w14:textId="77777777" w:rsidR="00D3277D" w:rsidRDefault="009F72F4">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Μη διακόπτετε.</w:t>
      </w:r>
    </w:p>
    <w:p w14:paraId="02D99E57" w14:textId="77777777" w:rsidR="00D3277D" w:rsidRDefault="009F72F4">
      <w:pPr>
        <w:spacing w:after="0" w:line="600" w:lineRule="auto"/>
        <w:ind w:firstLine="720"/>
        <w:jc w:val="both"/>
        <w:rPr>
          <w:rFonts w:eastAsia="Times New Roman"/>
          <w:b/>
          <w:szCs w:val="24"/>
        </w:rPr>
      </w:pPr>
      <w:r>
        <w:rPr>
          <w:rFonts w:eastAsia="Times New Roman"/>
          <w:b/>
          <w:szCs w:val="24"/>
        </w:rPr>
        <w:t>ΠΑΝΟΣ ΚΑΜΜΕΝΟΣ (Υπουργός Εθνικής Άμυνας</w:t>
      </w:r>
      <w:r>
        <w:rPr>
          <w:rFonts w:eastAsia="Times New Roman"/>
          <w:b/>
          <w:szCs w:val="24"/>
        </w:rPr>
        <w:t>-</w:t>
      </w:r>
      <w:r>
        <w:rPr>
          <w:rFonts w:eastAsia="Times New Roman"/>
          <w:b/>
          <w:szCs w:val="24"/>
        </w:rPr>
        <w:t>Πρόεδρος των Ανεξαρτήτων Ελλήνων):</w:t>
      </w:r>
      <w:r>
        <w:rPr>
          <w:rFonts w:eastAsia="Times New Roman"/>
          <w:szCs w:val="24"/>
        </w:rPr>
        <w:t xml:space="preserve"> Εσείς είστε υπεύθυνος για τον </w:t>
      </w:r>
      <w:proofErr w:type="spellStart"/>
      <w:r>
        <w:rPr>
          <w:rFonts w:eastAsia="Times New Roman"/>
          <w:szCs w:val="24"/>
        </w:rPr>
        <w:t>Σάφα</w:t>
      </w:r>
      <w:proofErr w:type="spellEnd"/>
      <w:r>
        <w:rPr>
          <w:rFonts w:eastAsia="Times New Roman"/>
          <w:szCs w:val="24"/>
        </w:rPr>
        <w:t xml:space="preserve">. Μας τον κουβαλήσατε εδώ. Σας είπαμε τις ενστάσεις μας. Τα ακούσατε τότε από τον κ. </w:t>
      </w:r>
      <w:proofErr w:type="spellStart"/>
      <w:r>
        <w:rPr>
          <w:rFonts w:eastAsia="Times New Roman"/>
          <w:szCs w:val="24"/>
        </w:rPr>
        <w:t>Μεϊμαράκη</w:t>
      </w:r>
      <w:proofErr w:type="spellEnd"/>
      <w:r>
        <w:rPr>
          <w:rFonts w:eastAsia="Times New Roman"/>
          <w:szCs w:val="24"/>
        </w:rPr>
        <w:t xml:space="preserve">. Σας τα </w:t>
      </w:r>
      <w:r>
        <w:rPr>
          <w:rFonts w:eastAsia="Times New Roman"/>
          <w:szCs w:val="24"/>
        </w:rPr>
        <w:t xml:space="preserve">είπε τότε ο Αργύρης </w:t>
      </w:r>
      <w:proofErr w:type="spellStart"/>
      <w:r>
        <w:rPr>
          <w:rFonts w:eastAsia="Times New Roman"/>
          <w:szCs w:val="24"/>
        </w:rPr>
        <w:t>Ντινόπουλος</w:t>
      </w:r>
      <w:proofErr w:type="spellEnd"/>
      <w:r>
        <w:rPr>
          <w:rFonts w:eastAsia="Times New Roman"/>
          <w:szCs w:val="24"/>
        </w:rPr>
        <w:t xml:space="preserve"> μέσα στη Βουλή.</w:t>
      </w:r>
    </w:p>
    <w:p w14:paraId="02D99E58" w14:textId="77777777" w:rsidR="00D3277D" w:rsidRDefault="009F72F4">
      <w:pPr>
        <w:spacing w:after="0" w:line="600" w:lineRule="auto"/>
        <w:ind w:firstLine="720"/>
        <w:jc w:val="both"/>
        <w:rPr>
          <w:rFonts w:eastAsia="Times New Roman"/>
          <w:szCs w:val="24"/>
        </w:rPr>
      </w:pPr>
      <w:r>
        <w:rPr>
          <w:rFonts w:eastAsia="Times New Roman"/>
          <w:b/>
          <w:szCs w:val="24"/>
        </w:rPr>
        <w:t xml:space="preserve">ΕΥΑΓΓΕΛΟΣ ΒΕΝΙΖΕΛΟΣ: </w:t>
      </w:r>
      <w:r>
        <w:rPr>
          <w:rFonts w:eastAsia="Times New Roman"/>
          <w:szCs w:val="24"/>
        </w:rPr>
        <w:t>Ναι, ναι, καλά.</w:t>
      </w:r>
    </w:p>
    <w:p w14:paraId="02D99E59" w14:textId="77777777" w:rsidR="00D3277D" w:rsidRDefault="009F72F4">
      <w:pPr>
        <w:spacing w:after="0" w:line="600" w:lineRule="auto"/>
        <w:ind w:firstLine="720"/>
        <w:jc w:val="both"/>
        <w:rPr>
          <w:rFonts w:eastAsia="Times New Roman"/>
          <w:szCs w:val="24"/>
        </w:rPr>
      </w:pPr>
      <w:r>
        <w:rPr>
          <w:rFonts w:eastAsia="Times New Roman"/>
          <w:b/>
          <w:szCs w:val="24"/>
        </w:rPr>
        <w:lastRenderedPageBreak/>
        <w:t>ΠΑΝΟΣ ΚΑΜΜΕΝΟΣ (Υπουργός Εθνικής Άμυνας</w:t>
      </w:r>
      <w:r>
        <w:rPr>
          <w:rFonts w:eastAsia="Times New Roman"/>
          <w:b/>
          <w:szCs w:val="24"/>
        </w:rPr>
        <w:t>-</w:t>
      </w:r>
      <w:r>
        <w:rPr>
          <w:rFonts w:eastAsia="Times New Roman"/>
          <w:b/>
          <w:szCs w:val="24"/>
        </w:rPr>
        <w:t>Πρόεδρος των Ανεξαρτήτων Ελλήνων):</w:t>
      </w:r>
      <w:r>
        <w:rPr>
          <w:rFonts w:eastAsia="Times New Roman"/>
          <w:szCs w:val="24"/>
        </w:rPr>
        <w:t xml:space="preserve"> Σας τα είπε η Νέα Δημοκρατία και εσείς επιμένατε στον κ. </w:t>
      </w:r>
      <w:proofErr w:type="spellStart"/>
      <w:r>
        <w:rPr>
          <w:rFonts w:eastAsia="Times New Roman"/>
          <w:szCs w:val="24"/>
        </w:rPr>
        <w:t>Σάφα</w:t>
      </w:r>
      <w:proofErr w:type="spellEnd"/>
      <w:r>
        <w:rPr>
          <w:rFonts w:eastAsia="Times New Roman"/>
          <w:szCs w:val="24"/>
        </w:rPr>
        <w:t>, ο οποίος άρπαξε τα 500 εκατομμύρι</w:t>
      </w:r>
      <w:r>
        <w:rPr>
          <w:rFonts w:eastAsia="Times New Roman"/>
          <w:szCs w:val="24"/>
        </w:rPr>
        <w:t>α</w:t>
      </w:r>
      <w:r>
        <w:rPr>
          <w:rFonts w:eastAsia="Times New Roman"/>
          <w:szCs w:val="24"/>
        </w:rPr>
        <w:t>,</w:t>
      </w:r>
      <w:r>
        <w:rPr>
          <w:rFonts w:eastAsia="Times New Roman"/>
          <w:szCs w:val="24"/>
        </w:rPr>
        <w:t xml:space="preserve"> πήρε και την </w:t>
      </w:r>
      <w:r>
        <w:rPr>
          <w:rFonts w:eastAsia="Times New Roman"/>
          <w:szCs w:val="24"/>
          <w:lang w:val="en-US"/>
        </w:rPr>
        <w:t>option</w:t>
      </w:r>
      <w:r>
        <w:rPr>
          <w:rFonts w:eastAsia="Times New Roman"/>
          <w:szCs w:val="24"/>
        </w:rPr>
        <w:t xml:space="preserve"> άλλων δύο υποβρυχίων, «άρπαξε» τα λεφτά και σηκώθηκε και έφυγε. Κι αν δεν ήταν ο Αβραμόπουλος να κάνει τη συμφωνία με το Πολεμικό Ναυτικό, δεν θα υπήρχαν υποβρύχια σήμερα.</w:t>
      </w:r>
    </w:p>
    <w:p w14:paraId="02D99E5A" w14:textId="77777777" w:rsidR="00D3277D" w:rsidRDefault="009F72F4">
      <w:pPr>
        <w:spacing w:after="0" w:line="600" w:lineRule="auto"/>
        <w:ind w:firstLine="720"/>
        <w:jc w:val="both"/>
        <w:rPr>
          <w:rFonts w:eastAsia="Times New Roman"/>
          <w:szCs w:val="24"/>
        </w:rPr>
      </w:pPr>
      <w:r>
        <w:rPr>
          <w:rFonts w:eastAsia="Times New Roman"/>
          <w:szCs w:val="24"/>
        </w:rPr>
        <w:t xml:space="preserve">Όσον αφορά τον κ. </w:t>
      </w:r>
      <w:proofErr w:type="spellStart"/>
      <w:r>
        <w:rPr>
          <w:rFonts w:eastAsia="Times New Roman"/>
          <w:szCs w:val="24"/>
        </w:rPr>
        <w:t>Μπακατσέλο</w:t>
      </w:r>
      <w:proofErr w:type="spellEnd"/>
      <w:r>
        <w:rPr>
          <w:rFonts w:eastAsia="Times New Roman"/>
          <w:szCs w:val="24"/>
        </w:rPr>
        <w:t>, είναι συγγενής σας. Τι να κάνου</w:t>
      </w:r>
      <w:r>
        <w:rPr>
          <w:rFonts w:eastAsia="Times New Roman"/>
          <w:szCs w:val="24"/>
        </w:rPr>
        <w:t>με; Εσείς όμως με φωνάζατε «αλητάμπουρα», όταν σας ρώτησα απ’ τη Βουλή αν υπάρχει συγγενικό σας πρόσωπο εξ αγχιστείας</w:t>
      </w:r>
      <w:r>
        <w:rPr>
          <w:rFonts w:eastAsia="Times New Roman"/>
          <w:szCs w:val="24"/>
        </w:rPr>
        <w:t>,</w:t>
      </w:r>
      <w:r>
        <w:rPr>
          <w:rFonts w:eastAsia="Times New Roman"/>
          <w:szCs w:val="24"/>
        </w:rPr>
        <w:t xml:space="preserve"> που έχει μετοχές στη </w:t>
      </w:r>
      <w:r>
        <w:rPr>
          <w:rFonts w:eastAsia="Times New Roman"/>
          <w:szCs w:val="24"/>
          <w:lang w:val="en-US"/>
        </w:rPr>
        <w:t>MIG</w:t>
      </w:r>
      <w:r>
        <w:rPr>
          <w:rFonts w:eastAsia="Times New Roman"/>
          <w:szCs w:val="24"/>
        </w:rPr>
        <w:t xml:space="preserve"> και δεν απαντούσατε. </w:t>
      </w:r>
    </w:p>
    <w:p w14:paraId="02D99E5B" w14:textId="77777777" w:rsidR="00D3277D" w:rsidRDefault="009F72F4">
      <w:pPr>
        <w:spacing w:after="0" w:line="600" w:lineRule="auto"/>
        <w:ind w:firstLine="720"/>
        <w:jc w:val="both"/>
        <w:rPr>
          <w:rFonts w:eastAsia="Times New Roman"/>
          <w:szCs w:val="24"/>
        </w:rPr>
      </w:pPr>
      <w:r>
        <w:rPr>
          <w:rFonts w:eastAsia="Times New Roman"/>
          <w:szCs w:val="24"/>
        </w:rPr>
        <w:t>Τέλος, για την υπόθεση του κ. Οικονόμου…</w:t>
      </w:r>
    </w:p>
    <w:p w14:paraId="02D99E5C" w14:textId="77777777" w:rsidR="00D3277D" w:rsidRDefault="009F72F4">
      <w:pPr>
        <w:spacing w:after="0" w:line="600" w:lineRule="auto"/>
        <w:ind w:firstLine="720"/>
        <w:jc w:val="both"/>
        <w:rPr>
          <w:rFonts w:eastAsia="Times New Roman"/>
          <w:szCs w:val="24"/>
        </w:rPr>
      </w:pPr>
      <w:r>
        <w:rPr>
          <w:rFonts w:eastAsia="Times New Roman"/>
          <w:b/>
          <w:szCs w:val="24"/>
        </w:rPr>
        <w:t xml:space="preserve">ΕΥΑΓΓΕΛΟΣ ΒΕΝΙΖΕΛΟΣ: </w:t>
      </w:r>
      <w:r>
        <w:rPr>
          <w:rFonts w:eastAsia="Times New Roman"/>
          <w:szCs w:val="24"/>
        </w:rPr>
        <w:t>Κύριε Πρόεδρε, έχω προσωπικό</w:t>
      </w:r>
      <w:r>
        <w:rPr>
          <w:rFonts w:eastAsia="Times New Roman"/>
          <w:szCs w:val="24"/>
        </w:rPr>
        <w:t>.</w:t>
      </w:r>
    </w:p>
    <w:p w14:paraId="02D99E5D" w14:textId="77777777" w:rsidR="00D3277D" w:rsidRDefault="009F72F4">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Σας παρακαλώ πολύ. Αυτή η συζήτηση έχει ολοκληρωθεί στη Βουλή και επαναλαμβάνεται όσο θα είστε και οι δύο εδώ μέσα.</w:t>
      </w:r>
    </w:p>
    <w:p w14:paraId="02D99E5E" w14:textId="77777777" w:rsidR="00D3277D" w:rsidRDefault="009F72F4">
      <w:pPr>
        <w:spacing w:after="0" w:line="600" w:lineRule="auto"/>
        <w:ind w:firstLine="720"/>
        <w:jc w:val="both"/>
        <w:rPr>
          <w:rFonts w:eastAsia="Times New Roman"/>
          <w:szCs w:val="24"/>
        </w:rPr>
      </w:pPr>
      <w:r>
        <w:rPr>
          <w:rFonts w:eastAsia="Times New Roman"/>
          <w:b/>
          <w:szCs w:val="24"/>
        </w:rPr>
        <w:t xml:space="preserve">ΕΥΑΓΓΕΛΟΣ ΒΕΝΙΖΕΛΟΣ: </w:t>
      </w:r>
      <w:r>
        <w:rPr>
          <w:rFonts w:eastAsia="Times New Roman"/>
          <w:szCs w:val="24"/>
        </w:rPr>
        <w:t>Δεν έχει ολοκληρωθεί.</w:t>
      </w:r>
    </w:p>
    <w:p w14:paraId="02D99E5F" w14:textId="77777777" w:rsidR="00D3277D" w:rsidRDefault="009F72F4">
      <w:pPr>
        <w:spacing w:after="0" w:line="600" w:lineRule="auto"/>
        <w:ind w:firstLine="720"/>
        <w:jc w:val="both"/>
        <w:rPr>
          <w:rFonts w:eastAsia="Times New Roman"/>
          <w:szCs w:val="24"/>
        </w:rPr>
      </w:pPr>
      <w:r>
        <w:rPr>
          <w:rFonts w:eastAsia="Times New Roman"/>
          <w:b/>
          <w:szCs w:val="24"/>
        </w:rPr>
        <w:lastRenderedPageBreak/>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Παρακαλώ!</w:t>
      </w:r>
    </w:p>
    <w:p w14:paraId="02D99E60" w14:textId="77777777" w:rsidR="00D3277D" w:rsidRDefault="009F72F4">
      <w:pPr>
        <w:spacing w:after="0" w:line="600" w:lineRule="auto"/>
        <w:ind w:firstLine="720"/>
        <w:jc w:val="both"/>
        <w:rPr>
          <w:rFonts w:eastAsia="Times New Roman"/>
          <w:szCs w:val="24"/>
        </w:rPr>
      </w:pPr>
      <w:r>
        <w:rPr>
          <w:rFonts w:eastAsia="Times New Roman"/>
          <w:szCs w:val="24"/>
        </w:rPr>
        <w:t xml:space="preserve">(Θόρυβος </w:t>
      </w:r>
      <w:r>
        <w:rPr>
          <w:rFonts w:eastAsia="Times New Roman"/>
          <w:szCs w:val="24"/>
        </w:rPr>
        <w:t xml:space="preserve">από την </w:t>
      </w:r>
      <w:r>
        <w:rPr>
          <w:rFonts w:eastAsia="Times New Roman"/>
          <w:szCs w:val="24"/>
        </w:rPr>
        <w:t>πτέρυγα τη</w:t>
      </w:r>
      <w:r>
        <w:rPr>
          <w:rFonts w:eastAsia="Times New Roman"/>
          <w:szCs w:val="24"/>
        </w:rPr>
        <w:t>ς Δημοκρατικής Συμπαράταξης ΠΑΣΟΚ-ΔΗΜΑΡ)</w:t>
      </w:r>
    </w:p>
    <w:p w14:paraId="02D99E61" w14:textId="77777777" w:rsidR="00D3277D" w:rsidRDefault="009F72F4">
      <w:pPr>
        <w:spacing w:after="0" w:line="600" w:lineRule="auto"/>
        <w:ind w:firstLine="720"/>
        <w:jc w:val="both"/>
        <w:rPr>
          <w:rFonts w:eastAsia="Times New Roman"/>
          <w:szCs w:val="24"/>
        </w:rPr>
      </w:pPr>
      <w:r>
        <w:rPr>
          <w:rFonts w:eastAsia="Times New Roman"/>
          <w:szCs w:val="24"/>
        </w:rPr>
        <w:t xml:space="preserve">Μη χτυπάτε κ. </w:t>
      </w:r>
      <w:proofErr w:type="spellStart"/>
      <w:r>
        <w:rPr>
          <w:rFonts w:eastAsia="Times New Roman"/>
          <w:szCs w:val="24"/>
        </w:rPr>
        <w:t>Χριστοφιλοπούλου</w:t>
      </w:r>
      <w:proofErr w:type="spellEnd"/>
      <w:r>
        <w:rPr>
          <w:rFonts w:eastAsia="Times New Roman"/>
          <w:szCs w:val="24"/>
        </w:rPr>
        <w:t xml:space="preserve"> τα έδρανα! Σε λίγο θα μιλήσει ο Πρωθυπουργός. </w:t>
      </w:r>
    </w:p>
    <w:p w14:paraId="02D99E62" w14:textId="77777777" w:rsidR="00D3277D" w:rsidRDefault="009F72F4">
      <w:pPr>
        <w:spacing w:after="0" w:line="600" w:lineRule="auto"/>
        <w:ind w:firstLine="720"/>
        <w:jc w:val="both"/>
        <w:rPr>
          <w:rFonts w:eastAsia="Times New Roman"/>
          <w:szCs w:val="24"/>
        </w:rPr>
      </w:pPr>
      <w:r>
        <w:rPr>
          <w:rFonts w:eastAsia="Times New Roman"/>
          <w:b/>
          <w:szCs w:val="24"/>
        </w:rPr>
        <w:t>ΠΑΝΟΣ ΚΑΜΜΕΝΟΣ (Υπουργός Εθνικής Άμυνας</w:t>
      </w:r>
      <w:r>
        <w:rPr>
          <w:rFonts w:eastAsia="Times New Roman"/>
          <w:b/>
          <w:szCs w:val="24"/>
        </w:rPr>
        <w:t>-</w:t>
      </w:r>
      <w:r>
        <w:rPr>
          <w:rFonts w:eastAsia="Times New Roman"/>
          <w:b/>
          <w:szCs w:val="24"/>
        </w:rPr>
        <w:t>Πρόεδρος των Ανεξαρτήτων Ελλήνων):</w:t>
      </w:r>
      <w:r>
        <w:rPr>
          <w:rFonts w:eastAsia="Times New Roman"/>
          <w:szCs w:val="24"/>
        </w:rPr>
        <w:t xml:space="preserve"> Εγώ δεν είπα…</w:t>
      </w:r>
    </w:p>
    <w:p w14:paraId="02D99E63" w14:textId="77777777" w:rsidR="00D3277D" w:rsidRDefault="009F72F4">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Ο κ. Βενιζέλος στην</w:t>
      </w:r>
      <w:r>
        <w:rPr>
          <w:rFonts w:eastAsia="Times New Roman"/>
          <w:szCs w:val="24"/>
        </w:rPr>
        <w:t xml:space="preserve"> προ ημερησίας…</w:t>
      </w:r>
    </w:p>
    <w:p w14:paraId="02D99E64" w14:textId="77777777" w:rsidR="00D3277D" w:rsidRDefault="009F72F4">
      <w:pPr>
        <w:spacing w:after="0" w:line="600" w:lineRule="auto"/>
        <w:ind w:firstLine="720"/>
        <w:jc w:val="both"/>
        <w:rPr>
          <w:rFonts w:eastAsia="Times New Roman"/>
          <w:szCs w:val="24"/>
        </w:rPr>
      </w:pPr>
      <w:r>
        <w:rPr>
          <w:rFonts w:eastAsia="Times New Roman"/>
          <w:b/>
          <w:szCs w:val="24"/>
        </w:rPr>
        <w:t>ΠΑΡΑΣΚΕΥΗ ΧΡΙΣΤΟΦΙΛΟΠΟΥΛΟΥ:</w:t>
      </w:r>
      <w:r>
        <w:rPr>
          <w:rFonts w:eastAsia="Times New Roman"/>
          <w:szCs w:val="24"/>
        </w:rPr>
        <w:t xml:space="preserve"> Θα χτυπάω όσο θέλω, κύριε Πρόεδρε.</w:t>
      </w:r>
    </w:p>
    <w:p w14:paraId="02D99E65" w14:textId="77777777" w:rsidR="00D3277D" w:rsidRDefault="009F72F4">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Γιατί θα χτυπάτε όσο θέλετε; Δεν κατάλαβα. Τι έχετε 10.00’ το βράδυ;</w:t>
      </w:r>
    </w:p>
    <w:p w14:paraId="02D99E66" w14:textId="77777777" w:rsidR="00D3277D" w:rsidRDefault="009F72F4">
      <w:pPr>
        <w:spacing w:after="0" w:line="600" w:lineRule="auto"/>
        <w:ind w:firstLine="720"/>
        <w:jc w:val="both"/>
        <w:rPr>
          <w:rFonts w:eastAsia="Times New Roman"/>
          <w:szCs w:val="24"/>
        </w:rPr>
      </w:pPr>
      <w:r>
        <w:rPr>
          <w:rFonts w:eastAsia="Times New Roman"/>
          <w:b/>
          <w:szCs w:val="24"/>
        </w:rPr>
        <w:lastRenderedPageBreak/>
        <w:t>ΠΑΝΟΣ ΚΑΜΜΕΝΟΣ (Υπουργός Εθνικής Άμυνας</w:t>
      </w:r>
      <w:r>
        <w:rPr>
          <w:rFonts w:eastAsia="Times New Roman"/>
          <w:b/>
          <w:szCs w:val="24"/>
        </w:rPr>
        <w:t>-</w:t>
      </w:r>
      <w:r>
        <w:rPr>
          <w:rFonts w:eastAsia="Times New Roman"/>
          <w:b/>
          <w:szCs w:val="24"/>
        </w:rPr>
        <w:t>Πρόεδρος των Ανεξαρτήτων Ελλήνων):</w:t>
      </w:r>
      <w:r>
        <w:rPr>
          <w:rFonts w:eastAsia="Times New Roman"/>
          <w:szCs w:val="24"/>
        </w:rPr>
        <w:t xml:space="preserve"> Δεν υπονόησα ούτε είπα ότι εσείς κλέψατε ή συμμετείχατε </w:t>
      </w:r>
      <w:r>
        <w:rPr>
          <w:rFonts w:eastAsia="Times New Roman"/>
          <w:szCs w:val="24"/>
        </w:rPr>
        <w:t xml:space="preserve">με </w:t>
      </w:r>
      <w:r>
        <w:rPr>
          <w:rFonts w:eastAsia="Times New Roman"/>
          <w:szCs w:val="24"/>
        </w:rPr>
        <w:t>τον κ. Τσοχατζόπουλο, σε αυτά για τα οποία κατηγορείται και βρίσκεται φυλακισμένος. Είπα ότι ήσασταν συνεργάτης του, πράγμα που αποδεχθήκατε.</w:t>
      </w:r>
    </w:p>
    <w:p w14:paraId="02D99E67" w14:textId="77777777" w:rsidR="00D3277D" w:rsidRDefault="009F72F4">
      <w:pPr>
        <w:spacing w:after="0" w:line="600" w:lineRule="auto"/>
        <w:ind w:firstLine="720"/>
        <w:jc w:val="both"/>
        <w:rPr>
          <w:rFonts w:eastAsia="Times New Roman"/>
          <w:szCs w:val="24"/>
        </w:rPr>
      </w:pPr>
      <w:r>
        <w:rPr>
          <w:rFonts w:eastAsia="Times New Roman"/>
          <w:szCs w:val="24"/>
        </w:rPr>
        <w:t xml:space="preserve">Από εκεί και πέρα, ακούστε, από το 1993 καταθέτω </w:t>
      </w:r>
      <w:r>
        <w:rPr>
          <w:rFonts w:eastAsia="Times New Roman"/>
          <w:szCs w:val="24"/>
        </w:rPr>
        <w:t>«</w:t>
      </w:r>
      <w:r>
        <w:rPr>
          <w:rFonts w:eastAsia="Times New Roman"/>
          <w:szCs w:val="24"/>
        </w:rPr>
        <w:t>πόθε</w:t>
      </w:r>
      <w:r>
        <w:rPr>
          <w:rFonts w:eastAsia="Times New Roman"/>
          <w:szCs w:val="24"/>
        </w:rPr>
        <w:t>ν έσχες</w:t>
      </w:r>
      <w:r>
        <w:rPr>
          <w:rFonts w:eastAsia="Times New Roman"/>
          <w:szCs w:val="24"/>
        </w:rPr>
        <w:t>»</w:t>
      </w:r>
      <w:r>
        <w:rPr>
          <w:rFonts w:eastAsia="Times New Roman"/>
          <w:szCs w:val="24"/>
        </w:rPr>
        <w:t xml:space="preserve"> κι αν δείτε τα </w:t>
      </w:r>
      <w:r>
        <w:rPr>
          <w:rFonts w:eastAsia="Times New Roman"/>
          <w:szCs w:val="24"/>
        </w:rPr>
        <w:t>«</w:t>
      </w:r>
      <w:r>
        <w:rPr>
          <w:rFonts w:eastAsia="Times New Roman"/>
          <w:szCs w:val="24"/>
        </w:rPr>
        <w:t>πόθεν έσχες</w:t>
      </w:r>
      <w:r>
        <w:rPr>
          <w:rFonts w:eastAsia="Times New Roman"/>
          <w:szCs w:val="24"/>
        </w:rPr>
        <w:t>»</w:t>
      </w:r>
      <w:r>
        <w:rPr>
          <w:rFonts w:eastAsia="Times New Roman"/>
          <w:szCs w:val="24"/>
        </w:rPr>
        <w:t xml:space="preserve"> μου από το ’93 μέχρι σήμερα, έχει μειωθεί η περιουσία μου</w:t>
      </w:r>
      <w:r>
        <w:rPr>
          <w:rFonts w:eastAsia="Times New Roman"/>
          <w:szCs w:val="24"/>
        </w:rPr>
        <w:t>,</w:t>
      </w:r>
      <w:r>
        <w:rPr>
          <w:rFonts w:eastAsia="Times New Roman"/>
          <w:szCs w:val="24"/>
        </w:rPr>
        <w:t xml:space="preserve"> όσο είμαι πολιτικός και δεν έχει αυξηθεί. Ούτε χρήμα στο εξωτερικό έχω ούτε </w:t>
      </w:r>
      <w:r>
        <w:rPr>
          <w:rFonts w:eastAsia="Times New Roman"/>
          <w:szCs w:val="24"/>
          <w:lang w:val="en-US"/>
        </w:rPr>
        <w:t>offshore</w:t>
      </w:r>
      <w:r>
        <w:rPr>
          <w:rFonts w:eastAsia="Times New Roman"/>
          <w:szCs w:val="24"/>
        </w:rPr>
        <w:t xml:space="preserve"> έχω ούτε σε παγκάρια έχω βάλει χέρι στη ζωή μου. Φοβάμαι πάρα πολύ την κατ</w:t>
      </w:r>
      <w:r>
        <w:rPr>
          <w:rFonts w:eastAsia="Times New Roman"/>
          <w:szCs w:val="24"/>
        </w:rPr>
        <w:t>άρα Αρχιερέως.</w:t>
      </w:r>
    </w:p>
    <w:p w14:paraId="02D99E68" w14:textId="77777777" w:rsidR="00D3277D" w:rsidRDefault="009F72F4">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Όλες οι διευκρινήσεις δόθηκαν την κατάλληλη μέρα.</w:t>
      </w:r>
    </w:p>
    <w:p w14:paraId="02D99E69" w14:textId="77777777" w:rsidR="00D3277D" w:rsidRDefault="009F72F4">
      <w:pPr>
        <w:spacing w:after="0" w:line="600" w:lineRule="auto"/>
        <w:ind w:firstLine="720"/>
        <w:jc w:val="both"/>
        <w:rPr>
          <w:rFonts w:eastAsia="Times New Roman"/>
          <w:szCs w:val="24"/>
        </w:rPr>
      </w:pPr>
      <w:r>
        <w:rPr>
          <w:rFonts w:eastAsia="Times New Roman"/>
          <w:szCs w:val="24"/>
        </w:rPr>
        <w:t>Τον λόγο έχει ο Πρωθυπουργός κ. Αλέξης Τσίπρας.</w:t>
      </w:r>
    </w:p>
    <w:p w14:paraId="02D99E6A" w14:textId="77777777" w:rsidR="00D3277D" w:rsidRDefault="009F72F4">
      <w:pPr>
        <w:spacing w:after="0" w:line="600" w:lineRule="auto"/>
        <w:ind w:firstLine="720"/>
        <w:jc w:val="both"/>
        <w:rPr>
          <w:rFonts w:eastAsia="Times New Roman"/>
          <w:szCs w:val="24"/>
        </w:rPr>
      </w:pPr>
      <w:r>
        <w:rPr>
          <w:rFonts w:eastAsia="Times New Roman"/>
          <w:b/>
          <w:szCs w:val="24"/>
        </w:rPr>
        <w:t>ΒΑΣΙΛΕΙΟΣ ΟΙΚΟΝΟΜΟΥ:</w:t>
      </w:r>
      <w:r>
        <w:rPr>
          <w:rFonts w:eastAsia="Times New Roman"/>
          <w:szCs w:val="24"/>
        </w:rPr>
        <w:t xml:space="preserve"> </w:t>
      </w:r>
      <w:r>
        <w:rPr>
          <w:rFonts w:eastAsia="Times New Roman"/>
          <w:szCs w:val="24"/>
        </w:rPr>
        <w:t>…</w:t>
      </w:r>
    </w:p>
    <w:p w14:paraId="02D99E6B" w14:textId="77777777" w:rsidR="00D3277D" w:rsidRDefault="009F72F4">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Παρακαλώ, κύριε Οικονόμου, δεν γράφτηκε τίποτα στα Πρακτικά κα</w:t>
      </w:r>
      <w:r>
        <w:rPr>
          <w:rFonts w:eastAsia="Times New Roman"/>
          <w:szCs w:val="24"/>
        </w:rPr>
        <w:t>ι δεν άκουσε κανείς τίποτα, ούτε καν δημοσίως.</w:t>
      </w:r>
    </w:p>
    <w:p w14:paraId="02D99E6C" w14:textId="77777777" w:rsidR="00D3277D" w:rsidRDefault="009F72F4">
      <w:pPr>
        <w:spacing w:after="0" w:line="600" w:lineRule="auto"/>
        <w:ind w:firstLine="720"/>
        <w:jc w:val="both"/>
        <w:rPr>
          <w:rFonts w:eastAsia="Times New Roman"/>
          <w:szCs w:val="24"/>
        </w:rPr>
      </w:pPr>
      <w:r>
        <w:rPr>
          <w:rFonts w:eastAsia="Times New Roman"/>
          <w:b/>
          <w:szCs w:val="24"/>
        </w:rPr>
        <w:lastRenderedPageBreak/>
        <w:t>ΒΑΣΙΛΕΙΟΣ ΟΙΚΟΝΟΜΟΥ:</w:t>
      </w:r>
      <w:r>
        <w:rPr>
          <w:rFonts w:eastAsia="Times New Roman"/>
          <w:szCs w:val="24"/>
        </w:rPr>
        <w:t xml:space="preserve"> …</w:t>
      </w:r>
    </w:p>
    <w:p w14:paraId="02D99E6D" w14:textId="77777777" w:rsidR="00D3277D" w:rsidRDefault="009F72F4">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Δεν υπάρχει ήχος σε αυτό που είπατε. Κύριε Οικονόμου, συγκρατηθείτε, σας παρακαλώ πολύ. Συγκρατηθείτε, παρακαλώ πολύ. Λείπει μια πτέρυγα της Βουλής. Μην υποκ</w:t>
      </w:r>
      <w:r>
        <w:rPr>
          <w:rFonts w:eastAsia="Times New Roman"/>
          <w:szCs w:val="24"/>
        </w:rPr>
        <w:t>αθιστούμε.</w:t>
      </w:r>
    </w:p>
    <w:p w14:paraId="02D99E6E" w14:textId="77777777" w:rsidR="00D3277D" w:rsidRDefault="009F72F4">
      <w:pPr>
        <w:spacing w:after="0" w:line="600" w:lineRule="auto"/>
        <w:ind w:firstLine="720"/>
        <w:jc w:val="both"/>
        <w:rPr>
          <w:rFonts w:eastAsia="Times New Roman"/>
          <w:szCs w:val="24"/>
        </w:rPr>
      </w:pPr>
      <w:r>
        <w:rPr>
          <w:rFonts w:eastAsia="Times New Roman"/>
          <w:szCs w:val="24"/>
        </w:rPr>
        <w:t>Κύριε Πρωθυπουργέ, έχετε τον λόγο.</w:t>
      </w:r>
    </w:p>
    <w:p w14:paraId="02D99E6F" w14:textId="77777777" w:rsidR="00D3277D" w:rsidRDefault="009F72F4">
      <w:pPr>
        <w:spacing w:after="0"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02D99E70" w14:textId="77777777" w:rsidR="00D3277D" w:rsidRDefault="009F72F4">
      <w:pPr>
        <w:spacing w:after="0" w:line="600" w:lineRule="auto"/>
        <w:ind w:firstLine="720"/>
        <w:jc w:val="both"/>
        <w:rPr>
          <w:rFonts w:eastAsia="Times New Roman"/>
          <w:szCs w:val="24"/>
        </w:rPr>
      </w:pPr>
      <w:r>
        <w:rPr>
          <w:rFonts w:eastAsia="Times New Roman"/>
          <w:b/>
          <w:szCs w:val="24"/>
        </w:rPr>
        <w:t>ΑΛΕΞΗΣ ΤΣΙΠΡΑΣ (Πρόεδρος της Κυβέρνησης):</w:t>
      </w:r>
      <w:r>
        <w:rPr>
          <w:rFonts w:eastAsia="Times New Roman"/>
          <w:szCs w:val="24"/>
        </w:rPr>
        <w:t xml:space="preserve"> Ευχαριστώ, κύριε Πρόεδρε.</w:t>
      </w:r>
    </w:p>
    <w:p w14:paraId="02D99E71" w14:textId="77777777" w:rsidR="00D3277D" w:rsidRDefault="009F72F4">
      <w:pPr>
        <w:spacing w:after="0" w:line="600" w:lineRule="auto"/>
        <w:ind w:firstLine="720"/>
        <w:jc w:val="both"/>
        <w:rPr>
          <w:rFonts w:eastAsia="Times New Roman"/>
          <w:szCs w:val="24"/>
        </w:rPr>
      </w:pPr>
      <w:r>
        <w:rPr>
          <w:rFonts w:eastAsia="Times New Roman"/>
          <w:szCs w:val="24"/>
        </w:rPr>
        <w:t xml:space="preserve">Κυρίες και κύριοι συνάδελφοι, τελείωσα την </w:t>
      </w:r>
      <w:proofErr w:type="spellStart"/>
      <w:r>
        <w:rPr>
          <w:rFonts w:eastAsia="Times New Roman"/>
          <w:szCs w:val="24"/>
        </w:rPr>
        <w:t>πρωτομιλία</w:t>
      </w:r>
      <w:proofErr w:type="spellEnd"/>
      <w:r>
        <w:rPr>
          <w:rFonts w:eastAsia="Times New Roman"/>
          <w:szCs w:val="24"/>
        </w:rPr>
        <w:t xml:space="preserve"> μου με μια μάλλον ασυνήθιστη και βαριά κατηγορία, απευθυνόμενος στον Αρχηγό της Αξιωματικής Αντιπολίτευσης και του ζήτησα ένα και μόνο πράγμα. Να ανέβει μετά από εμένα στο Βήμα της Βουλής και μιας και επικαλείται την αλήθεια διαρκώς και τη Συμφωνία της Αλ</w:t>
      </w:r>
      <w:r>
        <w:rPr>
          <w:rFonts w:eastAsia="Times New Roman"/>
          <w:szCs w:val="24"/>
        </w:rPr>
        <w:t xml:space="preserve">ήθειας, μετά τον βαρύτατο χαρακτηρισμό –ομολογώ και δεν το συνηθίζω- για τη </w:t>
      </w:r>
      <w:r>
        <w:rPr>
          <w:rFonts w:eastAsia="Times New Roman"/>
          <w:szCs w:val="24"/>
        </w:rPr>
        <w:lastRenderedPageBreak/>
        <w:t>«</w:t>
      </w:r>
      <w:r>
        <w:rPr>
          <w:rFonts w:eastAsia="Times New Roman"/>
          <w:szCs w:val="24"/>
          <w:lang w:val="en-US"/>
        </w:rPr>
        <w:t>SIEMENS</w:t>
      </w:r>
      <w:r>
        <w:rPr>
          <w:rFonts w:eastAsia="Times New Roman"/>
          <w:szCs w:val="24"/>
        </w:rPr>
        <w:t>»</w:t>
      </w:r>
      <w:r>
        <w:rPr>
          <w:rFonts w:eastAsia="Times New Roman"/>
          <w:szCs w:val="24"/>
        </w:rPr>
        <w:t xml:space="preserve"> και τη διαπλοκή, να ξεκαθαρίσει ένα πράγμα: αν κατά τη γνώμη του σε αυτόν τον τόπο υπήρξε ποτέ και υπάρχει και σήμερα σκάνδαλο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xml:space="preserve">. Προσέξτε, σκάνδαλο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w:t>
      </w:r>
    </w:p>
    <w:p w14:paraId="02D99E72" w14:textId="77777777" w:rsidR="00D3277D" w:rsidRDefault="009F72F4">
      <w:pPr>
        <w:spacing w:after="0" w:line="600" w:lineRule="auto"/>
        <w:ind w:firstLine="720"/>
        <w:jc w:val="both"/>
        <w:rPr>
          <w:rFonts w:eastAsia="Times New Roman"/>
          <w:szCs w:val="24"/>
        </w:rPr>
      </w:pPr>
      <w:r>
        <w:rPr>
          <w:rFonts w:eastAsia="Times New Roman"/>
          <w:szCs w:val="24"/>
        </w:rPr>
        <w:t>Κι</w:t>
      </w:r>
      <w:r>
        <w:rPr>
          <w:rFonts w:eastAsia="Times New Roman"/>
          <w:szCs w:val="24"/>
        </w:rPr>
        <w:t xml:space="preserve"> εσείς ανεβήκατε, κύριε Μητσοτάκη, στο Βήμα της Βουλής, κάνατε πως δεν ακούσατε τίποτα απ’ όσα σας είπα πιο πριν και διαβάσατε την ομιλία που οι συνεργάτες σας σας είχαν γράψει, σαν να μην συνέβη τίποτα. Σαν να μη συνέβη τίποτα.</w:t>
      </w:r>
    </w:p>
    <w:p w14:paraId="02D99E73" w14:textId="77777777" w:rsidR="00D3277D" w:rsidRDefault="009F72F4">
      <w:pPr>
        <w:spacing w:after="0" w:line="600" w:lineRule="auto"/>
        <w:ind w:firstLine="720"/>
        <w:jc w:val="both"/>
        <w:rPr>
          <w:rFonts w:eastAsia="Times New Roman"/>
          <w:szCs w:val="24"/>
        </w:rPr>
      </w:pPr>
      <w:r>
        <w:rPr>
          <w:rFonts w:eastAsia="Times New Roman"/>
          <w:szCs w:val="24"/>
        </w:rPr>
        <w:t xml:space="preserve">Θα περιμένω τη </w:t>
      </w:r>
      <w:proofErr w:type="spellStart"/>
      <w:r>
        <w:rPr>
          <w:rFonts w:eastAsia="Times New Roman"/>
          <w:szCs w:val="24"/>
        </w:rPr>
        <w:t>δευτερομιλία</w:t>
      </w:r>
      <w:proofErr w:type="spellEnd"/>
      <w:r>
        <w:rPr>
          <w:rFonts w:eastAsia="Times New Roman"/>
          <w:szCs w:val="24"/>
        </w:rPr>
        <w:t xml:space="preserve"> σας.</w:t>
      </w:r>
    </w:p>
    <w:p w14:paraId="02D99E74" w14:textId="77777777" w:rsidR="00D3277D" w:rsidRDefault="009F72F4">
      <w:pPr>
        <w:spacing w:after="0" w:line="600" w:lineRule="auto"/>
        <w:ind w:firstLine="720"/>
        <w:jc w:val="both"/>
        <w:rPr>
          <w:rFonts w:eastAsia="Times New Roman"/>
          <w:szCs w:val="24"/>
        </w:rPr>
      </w:pPr>
      <w:r>
        <w:rPr>
          <w:rFonts w:eastAsia="Times New Roman"/>
          <w:b/>
          <w:szCs w:val="24"/>
        </w:rPr>
        <w:t xml:space="preserve">ΚΥΡΙΑΚΟΣ ΜΗΤΣΟΤΑΚΗΣ (Πρόεδρος της Νέας Δημοκρατίας): </w:t>
      </w:r>
      <w:r>
        <w:rPr>
          <w:rFonts w:eastAsia="Times New Roman"/>
          <w:szCs w:val="24"/>
        </w:rPr>
        <w:t>Θα τα ακούσετε. Μην ανησυχείτε.</w:t>
      </w:r>
    </w:p>
    <w:p w14:paraId="02D99E75" w14:textId="77777777" w:rsidR="00D3277D" w:rsidRDefault="009F72F4">
      <w:pPr>
        <w:spacing w:after="0" w:line="600" w:lineRule="auto"/>
        <w:ind w:firstLine="720"/>
        <w:jc w:val="both"/>
        <w:rPr>
          <w:rFonts w:eastAsia="Times New Roman"/>
          <w:szCs w:val="24"/>
        </w:rPr>
      </w:pPr>
      <w:r>
        <w:rPr>
          <w:rFonts w:eastAsia="Times New Roman"/>
          <w:b/>
          <w:szCs w:val="24"/>
        </w:rPr>
        <w:t>ΑΛΕΞΗΣ ΤΣΙΠΡΑΣ (Πρόεδρος της Κυβέρνησης):</w:t>
      </w:r>
      <w:r>
        <w:rPr>
          <w:rFonts w:eastAsia="Times New Roman"/>
          <w:szCs w:val="24"/>
        </w:rPr>
        <w:t xml:space="preserve"> Εντάξει, αυτό θέλω κι εγώ να ακούσω. Αν υπάρχει επιτέλους σε αυτόν τον τόπο σκάνδαλο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xml:space="preserve">. Επαναλαμβάνω. </w:t>
      </w:r>
    </w:p>
    <w:p w14:paraId="02D99E76" w14:textId="77777777" w:rsidR="00D3277D" w:rsidRDefault="009F72F4">
      <w:pPr>
        <w:spacing w:after="0" w:line="600" w:lineRule="auto"/>
        <w:ind w:firstLine="720"/>
        <w:jc w:val="both"/>
        <w:rPr>
          <w:rFonts w:eastAsia="Times New Roman"/>
          <w:szCs w:val="24"/>
        </w:rPr>
      </w:pPr>
      <w:r>
        <w:rPr>
          <w:rFonts w:eastAsia="Times New Roman"/>
          <w:szCs w:val="24"/>
        </w:rPr>
        <w:t xml:space="preserve">Και σας </w:t>
      </w:r>
      <w:r>
        <w:rPr>
          <w:rFonts w:eastAsia="Times New Roman"/>
          <w:szCs w:val="24"/>
        </w:rPr>
        <w:t>ζήτησα, νομίζω ευθαρσώς, να απαντήσετε και τι θα κάνετε επιτέλους με τα θαλασσοδάνεια. Εσείς 210 εκατομμύρια ευρώ και 186 εκατομμύρια ευρώ –δεν ξέρω πόσα- το ΠΑΣΟΚ.</w:t>
      </w:r>
    </w:p>
    <w:p w14:paraId="02D99E77" w14:textId="77777777" w:rsidR="00D3277D" w:rsidRDefault="009F72F4">
      <w:pPr>
        <w:spacing w:after="0" w:line="600" w:lineRule="auto"/>
        <w:ind w:firstLine="720"/>
        <w:jc w:val="both"/>
        <w:rPr>
          <w:rFonts w:eastAsia="Times New Roman"/>
          <w:szCs w:val="24"/>
        </w:rPr>
      </w:pPr>
      <w:r>
        <w:rPr>
          <w:rFonts w:eastAsia="Times New Roman"/>
          <w:b/>
          <w:szCs w:val="24"/>
        </w:rPr>
        <w:t xml:space="preserve">ΚΥΡΙΑΚΟΣ ΜΗΤΣΟΤΑΚΗΣ (Πρόεδρος της Νέας Δημοκρατίας): </w:t>
      </w:r>
      <w:r>
        <w:rPr>
          <w:rFonts w:eastAsia="Times New Roman"/>
          <w:szCs w:val="24"/>
        </w:rPr>
        <w:t>Δεν ακούσατε τίποτα;</w:t>
      </w:r>
    </w:p>
    <w:p w14:paraId="02D99E78" w14:textId="77777777" w:rsidR="00D3277D" w:rsidRDefault="009F72F4">
      <w:pPr>
        <w:spacing w:after="0" w:line="600" w:lineRule="auto"/>
        <w:ind w:firstLine="720"/>
        <w:jc w:val="both"/>
        <w:rPr>
          <w:rFonts w:eastAsia="Times New Roman"/>
          <w:szCs w:val="24"/>
        </w:rPr>
      </w:pPr>
      <w:r>
        <w:rPr>
          <w:rFonts w:eastAsia="Times New Roman"/>
          <w:b/>
          <w:szCs w:val="24"/>
        </w:rPr>
        <w:lastRenderedPageBreak/>
        <w:t>ΑΛΕΞΗΣ ΤΣΙΠΡΑΣ (Π</w:t>
      </w:r>
      <w:r>
        <w:rPr>
          <w:rFonts w:eastAsia="Times New Roman"/>
          <w:b/>
          <w:szCs w:val="24"/>
        </w:rPr>
        <w:t>ρόεδρος της Κυβέρνησης):</w:t>
      </w:r>
      <w:r>
        <w:rPr>
          <w:rFonts w:eastAsia="Times New Roman"/>
          <w:szCs w:val="24"/>
        </w:rPr>
        <w:t xml:space="preserve"> Απαντήσατε και σε αυτό. Απαντήσατε αυτό που μας είχατε πει το Μάρτιο. Απαντήσατε, δηλαδή, τι; Ότι τα λειτουργικά σας έξοδα θα τα καλύπτετε, λέει, από τα κουπόνια και τις χορηγίες -είμαι βέβαιος, θα το καταφέρετε, γιατί έχετε φίλους</w:t>
      </w:r>
      <w:r>
        <w:rPr>
          <w:rFonts w:eastAsia="Times New Roman"/>
          <w:szCs w:val="24"/>
        </w:rPr>
        <w:t xml:space="preserve"> να χορηγούν, χρόνια είχατε- και θα εκχωρείτε, λέτε, την επιχορήγηση. </w:t>
      </w:r>
    </w:p>
    <w:p w14:paraId="02D99E79" w14:textId="77777777" w:rsidR="00D3277D" w:rsidRDefault="009F72F4">
      <w:pPr>
        <w:spacing w:after="0" w:line="600" w:lineRule="auto"/>
        <w:ind w:firstLine="720"/>
        <w:jc w:val="both"/>
        <w:rPr>
          <w:rFonts w:eastAsia="Times New Roman"/>
          <w:szCs w:val="24"/>
        </w:rPr>
      </w:pPr>
      <w:r>
        <w:rPr>
          <w:rFonts w:eastAsia="Times New Roman"/>
          <w:szCs w:val="24"/>
        </w:rPr>
        <w:t>Πείτε μας, κύριε Μητσοτάκη, ποια επιχορήγηση και για ποια δάνεια; Αυτά τα οποία έχουν ήδη καταγγελθεί και έχουν «κοκκινίσει»; Αυτά; Αυτά τα «κόκκινα»; Γι’ αυτά τα «κόκκινα» κάποιοι πολί</w:t>
      </w:r>
      <w:r>
        <w:rPr>
          <w:rFonts w:eastAsia="Times New Roman"/>
          <w:szCs w:val="24"/>
        </w:rPr>
        <w:t>τες -οι οποίοι δεν προστατεύονται από τον νόμο Κατσέλη και από όλους τους νόμους που έχουμε ψηφίσει για την προστασία της πρώτης κατοικίας-, βλέπουν και έβλεπαν όλη την προηγούμενη περίοδο να γίνονται πλειστηριασμοί. Εσείς τι θα δώσετε;</w:t>
      </w:r>
    </w:p>
    <w:p w14:paraId="02D99E7A" w14:textId="77777777" w:rsidR="00D3277D" w:rsidRDefault="009F72F4">
      <w:pPr>
        <w:spacing w:after="0" w:line="600" w:lineRule="auto"/>
        <w:ind w:firstLine="720"/>
        <w:jc w:val="center"/>
        <w:rPr>
          <w:rFonts w:eastAsia="Times New Roman"/>
          <w:szCs w:val="24"/>
        </w:rPr>
      </w:pPr>
      <w:r>
        <w:rPr>
          <w:rFonts w:eastAsia="Times New Roman"/>
          <w:szCs w:val="24"/>
        </w:rPr>
        <w:t>(Θόρυβος στην Αίθου</w:t>
      </w:r>
      <w:r>
        <w:rPr>
          <w:rFonts w:eastAsia="Times New Roman"/>
          <w:szCs w:val="24"/>
        </w:rPr>
        <w:t>σα)</w:t>
      </w:r>
    </w:p>
    <w:p w14:paraId="02D99E7B" w14:textId="77777777" w:rsidR="00D3277D" w:rsidRDefault="009F72F4">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02D99E7C" w14:textId="77777777" w:rsidR="00D3277D" w:rsidRDefault="009F72F4">
      <w:pPr>
        <w:spacing w:after="0" w:line="600" w:lineRule="auto"/>
        <w:ind w:firstLine="720"/>
        <w:jc w:val="both"/>
        <w:rPr>
          <w:rFonts w:eastAsia="Times New Roman"/>
          <w:szCs w:val="24"/>
        </w:rPr>
      </w:pPr>
      <w:r>
        <w:rPr>
          <w:rFonts w:eastAsia="Times New Roman"/>
          <w:szCs w:val="24"/>
        </w:rPr>
        <w:t xml:space="preserve">Τι θα δώσετε; Θα σας πω και γι’ αυτό, καθίστε. </w:t>
      </w:r>
    </w:p>
    <w:p w14:paraId="02D99E7D" w14:textId="77777777" w:rsidR="00D3277D" w:rsidRDefault="009F72F4">
      <w:pPr>
        <w:spacing w:after="0" w:line="600" w:lineRule="auto"/>
        <w:ind w:firstLine="720"/>
        <w:jc w:val="both"/>
        <w:rPr>
          <w:rFonts w:eastAsia="Times New Roman"/>
          <w:szCs w:val="24"/>
        </w:rPr>
      </w:pPr>
      <w:r>
        <w:rPr>
          <w:rFonts w:eastAsia="Times New Roman"/>
          <w:szCs w:val="24"/>
        </w:rPr>
        <w:lastRenderedPageBreak/>
        <w:t>Κι όχι μόνο, λοιπόν, αρνείστε να απαντήσετε, αλλά ξέρετε κάτι; Όταν αναγκάζεστε να προφέρετε τη λέξη «</w:t>
      </w:r>
      <w:r>
        <w:rPr>
          <w:rFonts w:eastAsia="Times New Roman"/>
          <w:szCs w:val="24"/>
          <w:lang w:val="en-US"/>
        </w:rPr>
        <w:t>SIEMENS</w:t>
      </w:r>
      <w:r>
        <w:rPr>
          <w:rFonts w:eastAsia="Times New Roman"/>
          <w:szCs w:val="24"/>
        </w:rPr>
        <w:t>»</w:t>
      </w:r>
      <w:r>
        <w:rPr>
          <w:rFonts w:eastAsia="Times New Roman"/>
          <w:szCs w:val="24"/>
        </w:rPr>
        <w:t>, δεν βάζετε ποτέ μπροστά τη λέξη «σκάνδαλο». Ποτέ</w:t>
      </w:r>
      <w:r>
        <w:rPr>
          <w:rFonts w:eastAsia="Times New Roman"/>
          <w:szCs w:val="24"/>
        </w:rPr>
        <w:t xml:space="preserve">. Και για άλλη μια φορά ήλθατε να αντικρούσετε τα επιχειρήματα, λέγοντας -σας άκουσα από αυτό εδώ το Βήμα-, ότι για τον εξωδικαστικό συμβιβασμό, τη συμφωνία που φέρατε εδώ στη Βουλή και ψηφίσατε εσείς με τη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εμείς ζητήσαμε επαναδιαπραγμάτευση και</w:t>
      </w:r>
      <w:r>
        <w:rPr>
          <w:rFonts w:eastAsia="Times New Roman"/>
          <w:szCs w:val="24"/>
        </w:rPr>
        <w:t xml:space="preserve"> όταν σας άκουγα, δεν καταλάβαινα με ποιανού το μέρος είστε. Με ποιανού το μέρος είστε; Θα βάλετε πλάτη μαζί μας για να επαναδιαπραγματευθούμε, ώστε να κερδίσει το ελληνικό δημόσιο όλα όσα του έχουν στερήσει οι συμφωνίες που τόσα χρόνια κάνατε εσείς με τη </w:t>
      </w:r>
      <w:r>
        <w:rPr>
          <w:rFonts w:eastAsia="Times New Roman"/>
          <w:szCs w:val="24"/>
          <w:lang w:val="en-US"/>
        </w:rPr>
        <w:t>Siemens</w:t>
      </w:r>
      <w:r>
        <w:rPr>
          <w:rFonts w:eastAsia="Times New Roman"/>
          <w:szCs w:val="24"/>
        </w:rPr>
        <w:t xml:space="preserve">, ναι ή όχι; </w:t>
      </w:r>
    </w:p>
    <w:p w14:paraId="02D99E7E" w14:textId="77777777" w:rsidR="00D3277D" w:rsidRDefault="009F72F4">
      <w:pPr>
        <w:spacing w:after="0" w:line="600" w:lineRule="auto"/>
        <w:ind w:firstLine="720"/>
        <w:jc w:val="both"/>
        <w:rPr>
          <w:rFonts w:eastAsia="Times New Roman"/>
          <w:szCs w:val="24"/>
        </w:rPr>
      </w:pPr>
      <w:r>
        <w:rPr>
          <w:rFonts w:eastAsia="Times New Roman"/>
          <w:szCs w:val="24"/>
        </w:rPr>
        <w:t>Και δεν κάνετε τίποτα άλλο στην ομιλία σας -αφού κατά την άποψή μου δεν απαντήσατε και θα επανέλθω στο θέμα-, παρά αυτό που ο λαός λέει, το κοινώς λεγόμενο «άλλα λόγια να αγαπιόμαστε, αλλά τίποτα για την ταμπακιέρα». Το μόνο που θέλετε</w:t>
      </w:r>
      <w:r>
        <w:rPr>
          <w:rFonts w:eastAsia="Times New Roman"/>
          <w:szCs w:val="24"/>
        </w:rPr>
        <w:t xml:space="preserve"> να επιτύχετε είναι</w:t>
      </w:r>
      <w:r>
        <w:rPr>
          <w:rFonts w:eastAsia="Times New Roman"/>
          <w:szCs w:val="24"/>
        </w:rPr>
        <w:t>,</w:t>
      </w:r>
      <w:r>
        <w:rPr>
          <w:rFonts w:eastAsia="Times New Roman"/>
          <w:szCs w:val="24"/>
        </w:rPr>
        <w:t xml:space="preserve"> όχι να αποδείξετε ότι εσείς προσωπικά και το κόμμα σας είστε αθώοι του αίματος -δεν μπορείτε να το αποδείξετε αυτό-, δεν έχετε διαπλοκή με </w:t>
      </w:r>
      <w:r>
        <w:rPr>
          <w:rFonts w:eastAsia="Times New Roman"/>
          <w:szCs w:val="24"/>
        </w:rPr>
        <w:lastRenderedPageBreak/>
        <w:t xml:space="preserve">μεγάλα συμφέροντα, δεν </w:t>
      </w:r>
      <w:proofErr w:type="spellStart"/>
      <w:r>
        <w:rPr>
          <w:rFonts w:eastAsia="Times New Roman"/>
          <w:szCs w:val="24"/>
        </w:rPr>
        <w:t>βαρύνεστε</w:t>
      </w:r>
      <w:proofErr w:type="spellEnd"/>
      <w:r>
        <w:rPr>
          <w:rFonts w:eastAsia="Times New Roman"/>
          <w:szCs w:val="24"/>
        </w:rPr>
        <w:t xml:space="preserve"> για πολύ μεγάλα σκάνδαλα. Το μόνο που θέλετε να πείτε στον ελλη</w:t>
      </w:r>
      <w:r>
        <w:rPr>
          <w:rFonts w:eastAsia="Times New Roman"/>
          <w:szCs w:val="24"/>
        </w:rPr>
        <w:t xml:space="preserve">νικό λαό, που βεβαίως απογοητευμένος, δυσαρεστημένος πληρώνει τόσα χρόνια βάρη, είναι πως «όλοι ίδιοι είναι». Λάσπη στον ανεμιστήρα και «όλοι ίδιοι είναι». </w:t>
      </w:r>
    </w:p>
    <w:p w14:paraId="02D99E7F" w14:textId="77777777" w:rsidR="00D3277D" w:rsidRDefault="009F72F4">
      <w:pPr>
        <w:spacing w:after="0" w:line="600" w:lineRule="auto"/>
        <w:ind w:firstLine="720"/>
        <w:jc w:val="both"/>
        <w:rPr>
          <w:rFonts w:eastAsia="Times New Roman"/>
          <w:szCs w:val="24"/>
        </w:rPr>
      </w:pPr>
      <w:r>
        <w:rPr>
          <w:rFonts w:eastAsia="Times New Roman"/>
          <w:szCs w:val="24"/>
        </w:rPr>
        <w:t>Και πώς το τεκμηριώσατε αυτό; Πώς; «</w:t>
      </w:r>
      <w:proofErr w:type="spellStart"/>
      <w:r>
        <w:rPr>
          <w:rFonts w:eastAsia="Times New Roman"/>
          <w:szCs w:val="24"/>
        </w:rPr>
        <w:t>Καλογριτσιάδα</w:t>
      </w:r>
      <w:proofErr w:type="spellEnd"/>
      <w:r>
        <w:rPr>
          <w:rFonts w:eastAsia="Times New Roman"/>
          <w:szCs w:val="24"/>
        </w:rPr>
        <w:t>». Δεν το ήξερα πραγματικά. Καλά που μου το βάλατε</w:t>
      </w:r>
      <w:r>
        <w:rPr>
          <w:rFonts w:eastAsia="Times New Roman"/>
          <w:szCs w:val="24"/>
        </w:rPr>
        <w:t xml:space="preserve"> σήμερα εδώ στη Βουλή. Δεν το ήξερα ότι η διαπλοκή σε αυτόν εδώ τον τόπο είχε το όνομα Καλογρίτσας. Δεν το ήξερα. Νόμιζα ότι είχε άλλα ονόματα. Αλλά εν πάση </w:t>
      </w:r>
      <w:proofErr w:type="spellStart"/>
      <w:r>
        <w:rPr>
          <w:rFonts w:eastAsia="Times New Roman"/>
          <w:szCs w:val="24"/>
        </w:rPr>
        <w:t>περιπτώσει</w:t>
      </w:r>
      <w:proofErr w:type="spellEnd"/>
      <w:r>
        <w:rPr>
          <w:rFonts w:eastAsia="Times New Roman"/>
          <w:szCs w:val="24"/>
        </w:rPr>
        <w:t>, τον κ. Καλογρίτσα, μάλλον τον ξέρουν καλύτερα δικοί σας συνεργάτες από ό,τι εμείς. Βεβα</w:t>
      </w:r>
      <w:r>
        <w:rPr>
          <w:rFonts w:eastAsia="Times New Roman"/>
          <w:szCs w:val="24"/>
        </w:rPr>
        <w:t xml:space="preserve">ίως, ήταν φίλος του αείμνηστου Χαρίλαου Φλωράκη και οι επιχειρηματίες πρέπει όλοι να έχουν φιλίες στην Δεξιά και όχι στην Αριστερά. </w:t>
      </w:r>
    </w:p>
    <w:p w14:paraId="02D99E80" w14:textId="77777777" w:rsidR="00D3277D" w:rsidRDefault="009F72F4">
      <w:pPr>
        <w:spacing w:after="0" w:line="600" w:lineRule="auto"/>
        <w:ind w:firstLine="720"/>
        <w:jc w:val="both"/>
        <w:rPr>
          <w:rFonts w:eastAsia="Times New Roman"/>
          <w:szCs w:val="24"/>
        </w:rPr>
      </w:pPr>
      <w:r>
        <w:rPr>
          <w:rFonts w:eastAsia="Times New Roman"/>
          <w:szCs w:val="24"/>
        </w:rPr>
        <w:t xml:space="preserve">Αλλά πείτε μας, σε τι τον ευνοήσαμε; Σε τι τον ευνοήσαμε, κύριε Μητσοτάκη; Γελάτε. Θέλετε να αντιπαραβάλουμε όλα όσα έχετε </w:t>
      </w:r>
      <w:r>
        <w:rPr>
          <w:rFonts w:eastAsia="Times New Roman"/>
          <w:szCs w:val="24"/>
        </w:rPr>
        <w:t xml:space="preserve">κάνει και όλα όσα έχετε ευνοήσει όλα αυτά τα χρόνια, όλους τους </w:t>
      </w:r>
      <w:proofErr w:type="spellStart"/>
      <w:r>
        <w:rPr>
          <w:rFonts w:eastAsia="Times New Roman"/>
          <w:szCs w:val="24"/>
        </w:rPr>
        <w:t>καναλάρχες</w:t>
      </w:r>
      <w:proofErr w:type="spellEnd"/>
      <w:r>
        <w:rPr>
          <w:rFonts w:eastAsia="Times New Roman"/>
          <w:szCs w:val="24"/>
        </w:rPr>
        <w:t xml:space="preserve"> και τους εκδότες που δεν πλήρωσαν ούτε ένα ευρώ για να αποκτήσουν νόμιμες άδειες, γιατί ποτέ </w:t>
      </w:r>
      <w:r>
        <w:rPr>
          <w:rFonts w:eastAsia="Times New Roman"/>
          <w:szCs w:val="24"/>
        </w:rPr>
        <w:lastRenderedPageBreak/>
        <w:t>δεν έκαναν διαγωνισμό και δεν πλήρωσαν ούτε ένα ευρώ για τα τέλη συχνοτήτων; Θέλετε να α</w:t>
      </w:r>
      <w:r>
        <w:rPr>
          <w:rFonts w:eastAsia="Times New Roman"/>
          <w:szCs w:val="24"/>
        </w:rPr>
        <w:t>ντιπαραβάλουμε αυτά; Τα δημόσια έργα; Από πού να ξεκινήσουμε και πού να σταματήσουμε</w:t>
      </w:r>
      <w:r>
        <w:rPr>
          <w:rFonts w:eastAsia="Times New Roman"/>
          <w:szCs w:val="24"/>
        </w:rPr>
        <w:t>;</w:t>
      </w:r>
      <w:r>
        <w:rPr>
          <w:rFonts w:eastAsia="Times New Roman"/>
          <w:szCs w:val="24"/>
        </w:rPr>
        <w:t xml:space="preserve"> </w:t>
      </w:r>
    </w:p>
    <w:p w14:paraId="02D99E81" w14:textId="77777777" w:rsidR="00D3277D" w:rsidRDefault="009F72F4">
      <w:pPr>
        <w:spacing w:after="0" w:line="600" w:lineRule="auto"/>
        <w:ind w:firstLine="720"/>
        <w:jc w:val="both"/>
        <w:rPr>
          <w:rFonts w:eastAsia="Times New Roman"/>
          <w:szCs w:val="24"/>
        </w:rPr>
      </w:pPr>
      <w:r>
        <w:rPr>
          <w:rFonts w:eastAsia="Times New Roman"/>
          <w:szCs w:val="24"/>
        </w:rPr>
        <w:t>Και βεβαίως, φθάσατε στο σημείο να μας πείτε ότι ο διαγωνισμός είναι διαβλητός κι ότι έχει ήδη καταρρεύσει -Γιατί; Γιατί πήρε 255 εκατομμύρια το δημόσιο- και ότι ακόμα κ</w:t>
      </w:r>
      <w:r>
        <w:rPr>
          <w:rFonts w:eastAsia="Times New Roman"/>
          <w:szCs w:val="24"/>
        </w:rPr>
        <w:t xml:space="preserve">αι ο επόμενος υπερθεματιστής που ήλθε, όταν ο δήθεν δικός μας κ. Καλογρίτσας δεν πλήρωσε -και από την πρώτη στιγμή είπαμε ότι όποιος έχει εκπέσει ενός εκ των όρων του διαγωνισμού, θα φύγει το επόμενο λεπτό, όπως έφυγε το </w:t>
      </w:r>
      <w:r>
        <w:rPr>
          <w:rFonts w:eastAsia="Times New Roman"/>
          <w:szCs w:val="24"/>
        </w:rPr>
        <w:t>«</w:t>
      </w:r>
      <w:r>
        <w:rPr>
          <w:rFonts w:eastAsia="Times New Roman"/>
          <w:szCs w:val="24"/>
          <w:lang w:val="en-US"/>
        </w:rPr>
        <w:t>MEGA</w:t>
      </w:r>
      <w:r>
        <w:rPr>
          <w:rFonts w:eastAsia="Times New Roman"/>
          <w:szCs w:val="24"/>
        </w:rPr>
        <w:t xml:space="preserve">, όπως έφυγε το </w:t>
      </w:r>
      <w:r w:rsidRPr="009476EE">
        <w:rPr>
          <w:rFonts w:eastAsia="Times New Roman"/>
          <w:szCs w:val="24"/>
        </w:rPr>
        <w:t>“</w:t>
      </w:r>
      <w:r>
        <w:rPr>
          <w:rFonts w:eastAsia="Times New Roman"/>
          <w:szCs w:val="24"/>
        </w:rPr>
        <w:t>ΕΨΙΛΟΝ»</w:t>
      </w:r>
      <w:r>
        <w:rPr>
          <w:rFonts w:eastAsia="Times New Roman"/>
          <w:szCs w:val="24"/>
        </w:rPr>
        <w:t>, όπως</w:t>
      </w:r>
      <w:r>
        <w:rPr>
          <w:rFonts w:eastAsia="Times New Roman"/>
          <w:szCs w:val="24"/>
        </w:rPr>
        <w:t xml:space="preserve"> έφυγε ο κ. Καρατζαφέρης-, ακόμα και ο επόμενος, ο κ. Σαββίδης, έγινε «λαγός».</w:t>
      </w:r>
    </w:p>
    <w:p w14:paraId="02D99E82" w14:textId="77777777" w:rsidR="00D3277D" w:rsidRDefault="009F72F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Ξέρετε, εγώ δεν ξέρω κανέναν «λαγό» που να πληρώνει 20 εκατομμύρια προκαταβολή και άλλα 60 εκατομμύρια στην πορεία. Αν εσείς ξέρετε τέτοιους «λαγούς» που να πληρώνουν εκατομμύρι</w:t>
      </w:r>
      <w:r>
        <w:rPr>
          <w:rFonts w:eastAsia="Times New Roman" w:cs="Times New Roman"/>
          <w:szCs w:val="24"/>
        </w:rPr>
        <w:t>α, τι να σας πω; Να πάμε όλοι για «κυνήγι», να πιάσουμε κανέναν «λαγό», να κονομήσουμε σε αυτόν τον τόπο!</w:t>
      </w:r>
    </w:p>
    <w:p w14:paraId="02D99E83" w14:textId="77777777" w:rsidR="00D3277D" w:rsidRDefault="009F72F4">
      <w:pPr>
        <w:tabs>
          <w:tab w:val="center" w:pos="4753"/>
          <w:tab w:val="left" w:pos="572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2D99E84" w14:textId="77777777" w:rsidR="00D3277D" w:rsidRDefault="009F72F4">
      <w:pPr>
        <w:tabs>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αφού δεν είχατε να πείτε κουβέντα για το ζήτημα των λιστών της φοροδιαφυγής, των προστατευόμενών σας, του κ. Παπασταύρου, του κ. </w:t>
      </w:r>
      <w:proofErr w:type="spellStart"/>
      <w:r>
        <w:rPr>
          <w:rFonts w:eastAsia="Times New Roman" w:cs="Times New Roman"/>
          <w:szCs w:val="24"/>
        </w:rPr>
        <w:t>Σκλαβούνη</w:t>
      </w:r>
      <w:proofErr w:type="spellEnd"/>
      <w:r>
        <w:rPr>
          <w:rFonts w:eastAsia="Times New Roman" w:cs="Times New Roman"/>
          <w:szCs w:val="24"/>
        </w:rPr>
        <w:t xml:space="preserve">, όλων όσων προσπαθείτε να προστατεύσετε και ενέχονται σε σκάνδαλα, τον κ. </w:t>
      </w:r>
      <w:proofErr w:type="spellStart"/>
      <w:r>
        <w:rPr>
          <w:rFonts w:eastAsia="Times New Roman" w:cs="Times New Roman"/>
          <w:szCs w:val="24"/>
        </w:rPr>
        <w:t>Βγενόπουλο</w:t>
      </w:r>
      <w:proofErr w:type="spellEnd"/>
      <w:r>
        <w:rPr>
          <w:rFonts w:eastAsia="Times New Roman" w:cs="Times New Roman"/>
          <w:szCs w:val="24"/>
        </w:rPr>
        <w:t xml:space="preserve"> που υπερασπιστήκατε την προη</w:t>
      </w:r>
      <w:r>
        <w:rPr>
          <w:rFonts w:eastAsia="Times New Roman" w:cs="Times New Roman"/>
          <w:szCs w:val="24"/>
        </w:rPr>
        <w:t xml:space="preserve">γούμενη φορά, φέρατε όχι τη λίστα </w:t>
      </w:r>
      <w:proofErr w:type="spellStart"/>
      <w:r>
        <w:rPr>
          <w:rFonts w:eastAsia="Times New Roman" w:cs="Times New Roman"/>
          <w:szCs w:val="24"/>
        </w:rPr>
        <w:t>Λαγκάρντ</w:t>
      </w:r>
      <w:proofErr w:type="spellEnd"/>
      <w:r>
        <w:rPr>
          <w:rFonts w:eastAsia="Times New Roman" w:cs="Times New Roman"/>
          <w:szCs w:val="24"/>
        </w:rPr>
        <w:t xml:space="preserve"> ούτε τη λίστα </w:t>
      </w:r>
      <w:proofErr w:type="spellStart"/>
      <w:r>
        <w:rPr>
          <w:rFonts w:eastAsia="Times New Roman" w:cs="Times New Roman"/>
          <w:szCs w:val="24"/>
        </w:rPr>
        <w:t>Μπόργιανς</w:t>
      </w:r>
      <w:proofErr w:type="spellEnd"/>
      <w:r>
        <w:rPr>
          <w:rFonts w:eastAsia="Times New Roman" w:cs="Times New Roman"/>
          <w:szCs w:val="24"/>
        </w:rPr>
        <w:t xml:space="preserve">, αλλά τη «λίστα Τσίπρα». </w:t>
      </w:r>
    </w:p>
    <w:p w14:paraId="02D99E85" w14:textId="77777777" w:rsidR="00D3277D" w:rsidRDefault="009F72F4">
      <w:pPr>
        <w:tabs>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Και τι θυμηθήκατε εδώ να φέρετε στη Βουλή; Όλα αναμασήματα από τα πρωτοσέλιδα «κίτρινων» εφημερίδων, όπως για παράδειγμα τη σπέκουλα του «Π</w:t>
      </w:r>
      <w:r>
        <w:rPr>
          <w:rFonts w:eastAsia="Times New Roman" w:cs="Times New Roman"/>
          <w:szCs w:val="24"/>
        </w:rPr>
        <w:t>ΡΩΤΟΥ ΘΕΜΑΤΟΣ</w:t>
      </w:r>
      <w:r>
        <w:rPr>
          <w:rFonts w:eastAsia="Times New Roman" w:cs="Times New Roman"/>
          <w:szCs w:val="24"/>
        </w:rPr>
        <w:t xml:space="preserve">» και του «κομιστή» -δεν έχει έρθει ακόμα στην </w:t>
      </w:r>
      <w:r>
        <w:rPr>
          <w:rFonts w:eastAsia="Times New Roman" w:cs="Times New Roman"/>
          <w:szCs w:val="24"/>
        </w:rPr>
        <w:t>ε</w:t>
      </w:r>
      <w:r>
        <w:rPr>
          <w:rFonts w:eastAsia="Times New Roman" w:cs="Times New Roman"/>
          <w:szCs w:val="24"/>
        </w:rPr>
        <w:t xml:space="preserve">πιτροπή, θα έρθει, φαντάζομαι- με τα οποία αποδεικνύετε, βεβαίως και την ποιότητα των επιχειρημάτων σας και του πολιτικού σας λόγου! Φέρνετε εδώ και αναμασάτε τις συκοφαντίες των «κίτρινων» φυλλάδων. </w:t>
      </w:r>
    </w:p>
    <w:p w14:paraId="02D99E86" w14:textId="77777777" w:rsidR="00D3277D" w:rsidRDefault="009F72F4">
      <w:pPr>
        <w:tabs>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Να σας </w:t>
      </w:r>
      <w:r>
        <w:rPr>
          <w:rFonts w:eastAsia="Times New Roman" w:cs="Times New Roman"/>
          <w:szCs w:val="24"/>
        </w:rPr>
        <w:t xml:space="preserve">θυμίσω μόνο, κύριε Μητσοτάκη, στο θέμα που αναφερθήκατε –και νομίζω ότι είναι ντροπή αυτό, να αναφέρεστε ξανά και ξανά, δεν έχετε τίποτα άλλο να πείτε;- για το «πόθεν έσχες» του </w:t>
      </w:r>
      <w:proofErr w:type="spellStart"/>
      <w:r>
        <w:rPr>
          <w:rFonts w:eastAsia="Times New Roman" w:cs="Times New Roman"/>
          <w:szCs w:val="24"/>
        </w:rPr>
        <w:t>Φλαμπουράρη</w:t>
      </w:r>
      <w:proofErr w:type="spellEnd"/>
      <w:r>
        <w:rPr>
          <w:rFonts w:eastAsia="Times New Roman" w:cs="Times New Roman"/>
          <w:szCs w:val="24"/>
        </w:rPr>
        <w:t xml:space="preserve"> και του Σταθάκη. Δεν γνωρίζετε ότι έχει παρθεί οριστική απόφαση στ</w:t>
      </w:r>
      <w:r>
        <w:rPr>
          <w:rFonts w:eastAsia="Times New Roman" w:cs="Times New Roman"/>
          <w:szCs w:val="24"/>
        </w:rPr>
        <w:t xml:space="preserve">ην </w:t>
      </w:r>
      <w:r>
        <w:rPr>
          <w:rFonts w:eastAsia="Times New Roman" w:cs="Times New Roman"/>
          <w:szCs w:val="24"/>
        </w:rPr>
        <w:t xml:space="preserve">επιτροπή </w:t>
      </w:r>
      <w:r>
        <w:rPr>
          <w:rFonts w:eastAsia="Times New Roman" w:cs="Times New Roman"/>
          <w:szCs w:val="24"/>
        </w:rPr>
        <w:t xml:space="preserve">της Βουλής και </w:t>
      </w:r>
      <w:r>
        <w:rPr>
          <w:rFonts w:eastAsia="Times New Roman" w:cs="Times New Roman"/>
          <w:szCs w:val="24"/>
        </w:rPr>
        <w:lastRenderedPageBreak/>
        <w:t xml:space="preserve">αθωώθηκαν με σύμφωνη γνώμη και του εκπροσώπου της Νέας Δημοκρατίας, αλλά και των εκπροσώπων των δικαστικών; Δεν το γνωρίζετε αυτό; Δεν το γνωρίζετε. Δύο εκπρόσωποι είναι του ΣΥΡΙΖΑ στην αντίστοιχη </w:t>
      </w:r>
      <w:r>
        <w:rPr>
          <w:rFonts w:eastAsia="Times New Roman" w:cs="Times New Roman"/>
          <w:szCs w:val="24"/>
        </w:rPr>
        <w:t xml:space="preserve">επιτροπή </w:t>
      </w:r>
      <w:r>
        <w:rPr>
          <w:rFonts w:eastAsia="Times New Roman" w:cs="Times New Roman"/>
          <w:szCs w:val="24"/>
        </w:rPr>
        <w:t>της Βουλής</w:t>
      </w:r>
      <w:r>
        <w:rPr>
          <w:rFonts w:eastAsia="Times New Roman" w:cs="Times New Roman"/>
          <w:szCs w:val="24"/>
        </w:rPr>
        <w:t>,</w:t>
      </w:r>
      <w:r>
        <w:rPr>
          <w:rFonts w:eastAsia="Times New Roman" w:cs="Times New Roman"/>
          <w:szCs w:val="24"/>
        </w:rPr>
        <w:t xml:space="preserve"> που εξετάζε</w:t>
      </w:r>
      <w:r>
        <w:rPr>
          <w:rFonts w:eastAsia="Times New Roman" w:cs="Times New Roman"/>
          <w:szCs w:val="24"/>
        </w:rPr>
        <w:t xml:space="preserve">ι το «πόθεν έσχες». Ένας είναι της Νέας Δημοκρατίας και οι υπόλοιποι είναι δικαστικοί λειτουργοί. Και αθωώθηκαν. Και </w:t>
      </w:r>
      <w:r>
        <w:rPr>
          <w:rFonts w:eastAsia="Times New Roman" w:cs="Times New Roman"/>
          <w:szCs w:val="24"/>
        </w:rPr>
        <w:t>εσείς,</w:t>
      </w:r>
      <w:r>
        <w:rPr>
          <w:rFonts w:eastAsia="Times New Roman" w:cs="Times New Roman"/>
          <w:szCs w:val="24"/>
        </w:rPr>
        <w:t xml:space="preserve"> ως κοινός συκοφάντης</w:t>
      </w:r>
      <w:r>
        <w:rPr>
          <w:rFonts w:eastAsia="Times New Roman" w:cs="Times New Roman"/>
          <w:szCs w:val="24"/>
        </w:rPr>
        <w:t>,</w:t>
      </w:r>
      <w:r>
        <w:rPr>
          <w:rFonts w:eastAsia="Times New Roman" w:cs="Times New Roman"/>
          <w:szCs w:val="24"/>
        </w:rPr>
        <w:t xml:space="preserve"> έρχεστε ξανά σε αυτό εδώ το Βήμα, χωρίς ντροπή, και επαναφέρετε το θέμα </w:t>
      </w:r>
      <w:proofErr w:type="spellStart"/>
      <w:r>
        <w:rPr>
          <w:rFonts w:eastAsia="Times New Roman" w:cs="Times New Roman"/>
          <w:szCs w:val="24"/>
        </w:rPr>
        <w:t>Φλαμπουράρη</w:t>
      </w:r>
      <w:proofErr w:type="spellEnd"/>
      <w:r>
        <w:rPr>
          <w:rFonts w:eastAsia="Times New Roman" w:cs="Times New Roman"/>
          <w:szCs w:val="24"/>
        </w:rPr>
        <w:t xml:space="preserve">-Σταθάκη. </w:t>
      </w:r>
    </w:p>
    <w:p w14:paraId="02D99E87" w14:textId="77777777" w:rsidR="00D3277D" w:rsidRDefault="009F72F4">
      <w:pPr>
        <w:tabs>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Και τι άλλο έρχε</w:t>
      </w:r>
      <w:r>
        <w:rPr>
          <w:rFonts w:eastAsia="Times New Roman" w:cs="Times New Roman"/>
          <w:szCs w:val="24"/>
        </w:rPr>
        <w:t>στε να επαναφέρετε, αφού δεν έχετε τι άλλο να πείτε; Το περιβόητο ζήτημα που είχε αναδείξει η εφημερίδα «</w:t>
      </w:r>
      <w:r>
        <w:rPr>
          <w:rFonts w:eastAsia="Times New Roman" w:cs="Times New Roman"/>
          <w:szCs w:val="24"/>
        </w:rPr>
        <w:t xml:space="preserve">ΤΟ </w:t>
      </w:r>
      <w:r>
        <w:rPr>
          <w:rFonts w:eastAsia="Times New Roman" w:cs="Times New Roman"/>
          <w:szCs w:val="24"/>
        </w:rPr>
        <w:t>ΒΗΜΑ</w:t>
      </w:r>
      <w:r>
        <w:rPr>
          <w:rFonts w:eastAsia="Times New Roman" w:cs="Times New Roman"/>
          <w:szCs w:val="24"/>
        </w:rPr>
        <w:t xml:space="preserve">» για τον κ. </w:t>
      </w:r>
      <w:proofErr w:type="spellStart"/>
      <w:r>
        <w:rPr>
          <w:rFonts w:eastAsia="Times New Roman" w:cs="Times New Roman"/>
          <w:szCs w:val="24"/>
        </w:rPr>
        <w:t>Κατρούγκαλο</w:t>
      </w:r>
      <w:proofErr w:type="spellEnd"/>
      <w:r>
        <w:rPr>
          <w:rFonts w:eastAsia="Times New Roman" w:cs="Times New Roman"/>
          <w:szCs w:val="24"/>
        </w:rPr>
        <w:t xml:space="preserve">. Και μάλιστα, λίγες μέρες μετά, λίγους μήνες –αν θυμάμαι καλά- μετά την πρώτη εκλογή τον Γενάρη. Και δεν ξέρετε ότι το </w:t>
      </w:r>
      <w:r>
        <w:rPr>
          <w:rFonts w:eastAsia="Times New Roman" w:cs="Times New Roman"/>
          <w:szCs w:val="24"/>
        </w:rPr>
        <w:t>ίδιο το «</w:t>
      </w:r>
      <w:r>
        <w:rPr>
          <w:rFonts w:eastAsia="Times New Roman" w:cs="Times New Roman"/>
          <w:szCs w:val="24"/>
        </w:rPr>
        <w:t xml:space="preserve">ΤΟ </w:t>
      </w:r>
      <w:r>
        <w:rPr>
          <w:rFonts w:eastAsia="Times New Roman" w:cs="Times New Roman"/>
          <w:szCs w:val="24"/>
        </w:rPr>
        <w:t>Β</w:t>
      </w:r>
      <w:r>
        <w:rPr>
          <w:rFonts w:eastAsia="Times New Roman" w:cs="Times New Roman"/>
          <w:szCs w:val="24"/>
        </w:rPr>
        <w:t>ΗΜΑ</w:t>
      </w:r>
      <w:r>
        <w:rPr>
          <w:rFonts w:eastAsia="Times New Roman" w:cs="Times New Roman"/>
          <w:szCs w:val="24"/>
        </w:rPr>
        <w:t xml:space="preserve">» αναγκάστηκε να ανασκευάσει και να ανακαλέσει, ζητώντας συγγνώμη από τον κ. </w:t>
      </w:r>
      <w:proofErr w:type="spellStart"/>
      <w:r>
        <w:rPr>
          <w:rFonts w:eastAsia="Times New Roman" w:cs="Times New Roman"/>
          <w:szCs w:val="24"/>
        </w:rPr>
        <w:t>Κατρούγκαλο</w:t>
      </w:r>
      <w:proofErr w:type="spellEnd"/>
      <w:r>
        <w:rPr>
          <w:rFonts w:eastAsia="Times New Roman" w:cs="Times New Roman"/>
          <w:szCs w:val="24"/>
        </w:rPr>
        <w:t xml:space="preserve">, ενώ εκκρεμεί η δίκη εναντίον του δημοσιογράφου κ. Χιώτη που εμπνεύστηκε το θέμα; Δεν το γνωρίζετε αυτό; </w:t>
      </w:r>
    </w:p>
    <w:p w14:paraId="02D99E88" w14:textId="77777777" w:rsidR="00D3277D" w:rsidRDefault="009F72F4">
      <w:pPr>
        <w:tabs>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w:t>
      </w:r>
      <w:r>
        <w:rPr>
          <w:rFonts w:eastAsia="Times New Roman" w:cs="Times New Roman"/>
          <w:b/>
          <w:szCs w:val="24"/>
        </w:rPr>
        <w:t xml:space="preserve">ατίας): </w:t>
      </w:r>
      <w:r>
        <w:rPr>
          <w:rFonts w:eastAsia="Times New Roman" w:cs="Times New Roman"/>
          <w:szCs w:val="24"/>
        </w:rPr>
        <w:t>Πολύ καλά!</w:t>
      </w:r>
    </w:p>
    <w:p w14:paraId="02D99E89" w14:textId="77777777" w:rsidR="00D3277D" w:rsidRDefault="009F72F4">
      <w:pPr>
        <w:spacing w:after="0" w:line="600" w:lineRule="auto"/>
        <w:ind w:firstLine="720"/>
        <w:jc w:val="both"/>
        <w:rPr>
          <w:rFonts w:eastAsia="Times New Roman"/>
          <w:szCs w:val="24"/>
        </w:rPr>
      </w:pPr>
      <w:r>
        <w:rPr>
          <w:rFonts w:eastAsia="Times New Roman"/>
          <w:b/>
          <w:szCs w:val="24"/>
        </w:rPr>
        <w:lastRenderedPageBreak/>
        <w:t xml:space="preserve">ΑΛΕΞΗΣ ΤΣΙΠΡΑΣ (Πρόεδρος της Κυβέρνησης): </w:t>
      </w:r>
      <w:r>
        <w:rPr>
          <w:rFonts w:eastAsia="Times New Roman"/>
          <w:szCs w:val="24"/>
        </w:rPr>
        <w:t xml:space="preserve">Το γνωρίζετε, κύριε Μητσοτάκη, αλλά λέγε, λέγε, κάτι θα μείνει! </w:t>
      </w:r>
    </w:p>
    <w:p w14:paraId="02D99E8A" w14:textId="77777777" w:rsidR="00D3277D" w:rsidRDefault="009F72F4">
      <w:pPr>
        <w:spacing w:after="0" w:line="600" w:lineRule="auto"/>
        <w:ind w:firstLine="720"/>
        <w:jc w:val="both"/>
        <w:rPr>
          <w:rFonts w:eastAsia="Times New Roman"/>
          <w:szCs w:val="24"/>
        </w:rPr>
      </w:pPr>
      <w:r>
        <w:rPr>
          <w:rFonts w:eastAsia="Times New Roman"/>
          <w:szCs w:val="24"/>
        </w:rPr>
        <w:t>Αναφερθήκατε, επίσης, στην εφημερίδα «Α</w:t>
      </w:r>
      <w:r>
        <w:rPr>
          <w:rFonts w:eastAsia="Times New Roman"/>
          <w:szCs w:val="24"/>
        </w:rPr>
        <w:t>ΥΓΗ</w:t>
      </w:r>
      <w:r>
        <w:rPr>
          <w:rFonts w:eastAsia="Times New Roman"/>
          <w:szCs w:val="24"/>
        </w:rPr>
        <w:t xml:space="preserve">» -άλλη μια δήθεν φοβερή αποκάλυψη!- και είπατε: «Να, όπως και εμείς έχουμε </w:t>
      </w:r>
      <w:r>
        <w:rPr>
          <w:rFonts w:eastAsia="Times New Roman"/>
          <w:szCs w:val="24"/>
          <w:lang w:val="en-US"/>
        </w:rPr>
        <w:t>offshore</w:t>
      </w:r>
      <w:r>
        <w:rPr>
          <w:rFonts w:eastAsia="Times New Roman"/>
          <w:szCs w:val="24"/>
        </w:rPr>
        <w:t>, κα</w:t>
      </w:r>
      <w:r>
        <w:rPr>
          <w:rFonts w:eastAsia="Times New Roman"/>
          <w:szCs w:val="24"/>
        </w:rPr>
        <w:t xml:space="preserve">ι εσείς έχετε </w:t>
      </w:r>
      <w:r>
        <w:rPr>
          <w:rFonts w:eastAsia="Times New Roman"/>
          <w:szCs w:val="24"/>
          <w:lang w:val="en-US"/>
        </w:rPr>
        <w:t>offshore</w:t>
      </w:r>
      <w:r>
        <w:rPr>
          <w:rFonts w:eastAsia="Times New Roman"/>
          <w:szCs w:val="24"/>
        </w:rPr>
        <w:t xml:space="preserve">. Έτσι δεν είναι; Και εμείς έχουμε τον Παπασταύρου, που τον ψάχνουν για κάποια φοροδιαφυγή πολλών εκατομμυρίων, αλλά έχετε και εσείς, ρε παιδιά! Δεν έχετε; Αφού όταν αυξήσατε το μετοχικό κεφάλαιο, μπήκε μια εταιρεία </w:t>
      </w:r>
      <w:r>
        <w:rPr>
          <w:rFonts w:eastAsia="Times New Roman"/>
          <w:szCs w:val="24"/>
          <w:lang w:val="en-US"/>
        </w:rPr>
        <w:t>offshore</w:t>
      </w:r>
      <w:r>
        <w:rPr>
          <w:rFonts w:eastAsia="Times New Roman"/>
          <w:szCs w:val="24"/>
        </w:rPr>
        <w:t xml:space="preserve"> από την Κ</w:t>
      </w:r>
      <w:r>
        <w:rPr>
          <w:rFonts w:eastAsia="Times New Roman"/>
          <w:szCs w:val="24"/>
        </w:rPr>
        <w:t>ύπρο». Και τι πήρε; Πήρε 2,93% του μετοχικού κεφαλαίου της «Α</w:t>
      </w:r>
      <w:r>
        <w:rPr>
          <w:rFonts w:eastAsia="Times New Roman"/>
          <w:szCs w:val="24"/>
        </w:rPr>
        <w:t>ΥΓΗΣ</w:t>
      </w:r>
      <w:r>
        <w:rPr>
          <w:rFonts w:eastAsia="Times New Roman"/>
          <w:szCs w:val="24"/>
        </w:rPr>
        <w:t>» η «</w:t>
      </w:r>
      <w:r>
        <w:rPr>
          <w:rFonts w:eastAsia="Times New Roman"/>
          <w:szCs w:val="24"/>
          <w:lang w:val="en-US"/>
        </w:rPr>
        <w:t>ATLAS</w:t>
      </w:r>
      <w:r>
        <w:rPr>
          <w:rFonts w:eastAsia="Times New Roman"/>
          <w:szCs w:val="24"/>
        </w:rPr>
        <w:t xml:space="preserve"> </w:t>
      </w:r>
      <w:r>
        <w:rPr>
          <w:rFonts w:eastAsia="Times New Roman"/>
          <w:szCs w:val="24"/>
          <w:lang w:val="en-US"/>
        </w:rPr>
        <w:t>CYPRUS</w:t>
      </w:r>
      <w:r>
        <w:rPr>
          <w:rFonts w:eastAsia="Times New Roman"/>
          <w:szCs w:val="24"/>
        </w:rPr>
        <w:t xml:space="preserve"> </w:t>
      </w:r>
      <w:r>
        <w:rPr>
          <w:rFonts w:eastAsia="Times New Roman"/>
          <w:szCs w:val="24"/>
          <w:lang w:val="en-US"/>
        </w:rPr>
        <w:t>INTERNATIONAL</w:t>
      </w:r>
      <w:r>
        <w:rPr>
          <w:rFonts w:eastAsia="Times New Roman"/>
          <w:szCs w:val="24"/>
        </w:rPr>
        <w:t xml:space="preserve"> </w:t>
      </w:r>
      <w:r>
        <w:rPr>
          <w:rFonts w:eastAsia="Times New Roman"/>
          <w:szCs w:val="24"/>
          <w:lang w:val="en-US"/>
        </w:rPr>
        <w:t>TRUST</w:t>
      </w:r>
      <w:r>
        <w:rPr>
          <w:rFonts w:eastAsia="Times New Roman"/>
          <w:szCs w:val="24"/>
        </w:rPr>
        <w:t xml:space="preserve">». </w:t>
      </w:r>
    </w:p>
    <w:p w14:paraId="02D99E8B" w14:textId="77777777" w:rsidR="00D3277D" w:rsidRDefault="009F72F4">
      <w:pPr>
        <w:spacing w:after="0" w:line="600" w:lineRule="auto"/>
        <w:ind w:firstLine="720"/>
        <w:jc w:val="both"/>
        <w:rPr>
          <w:rFonts w:eastAsia="Times New Roman"/>
          <w:szCs w:val="24"/>
        </w:rPr>
      </w:pPr>
      <w:r>
        <w:rPr>
          <w:rFonts w:eastAsia="Times New Roman"/>
          <w:szCs w:val="24"/>
        </w:rPr>
        <w:t>Κάποιοι Βουλευτές, μάλιστα, από τη Νέα Δημοκρατία έκαναν -και όφειλαν- εξονυχιστικό έλεγχο στην Κύπρο και δεν τη βρήκαν. Πολύ λογικό, διότι εξ όσων γν</w:t>
      </w:r>
      <w:r>
        <w:rPr>
          <w:rFonts w:eastAsia="Times New Roman"/>
          <w:szCs w:val="24"/>
        </w:rPr>
        <w:t>ωρίζω</w:t>
      </w:r>
      <w:r>
        <w:rPr>
          <w:rFonts w:eastAsia="Times New Roman"/>
          <w:szCs w:val="24"/>
        </w:rPr>
        <w:t xml:space="preserve">, </w:t>
      </w:r>
      <w:r>
        <w:rPr>
          <w:rFonts w:eastAsia="Times New Roman"/>
          <w:szCs w:val="24"/>
        </w:rPr>
        <w:t xml:space="preserve">η Κύπρος είναι κράτος-μέλος της Ευρωπαϊκής Ένωσης και όπως όλοι –φαντάζομαι- γνωρίζουμε –και μάλλον και εσείς θα γνωρίζετε- εταιρείες </w:t>
      </w:r>
      <w:r>
        <w:rPr>
          <w:rFonts w:eastAsia="Times New Roman"/>
          <w:szCs w:val="24"/>
          <w:lang w:val="en-US"/>
        </w:rPr>
        <w:t>offshore</w:t>
      </w:r>
      <w:r>
        <w:rPr>
          <w:rFonts w:eastAsia="Times New Roman"/>
          <w:szCs w:val="24"/>
        </w:rPr>
        <w:t xml:space="preserve"> απαγορεύονται στην Ευρωπαϊκή Ένωση. </w:t>
      </w:r>
    </w:p>
    <w:p w14:paraId="02D99E8C" w14:textId="77777777" w:rsidR="00D3277D" w:rsidRDefault="009F72F4">
      <w:pPr>
        <w:spacing w:after="0" w:line="600" w:lineRule="auto"/>
        <w:ind w:firstLine="720"/>
        <w:jc w:val="both"/>
        <w:rPr>
          <w:rFonts w:eastAsia="Times New Roman" w:cs="Times New Roman"/>
          <w:szCs w:val="24"/>
        </w:rPr>
      </w:pPr>
      <w:r>
        <w:rPr>
          <w:rFonts w:eastAsia="Times New Roman"/>
          <w:szCs w:val="24"/>
        </w:rPr>
        <w:lastRenderedPageBreak/>
        <w:t>Έψαξαν και αλλού και πάλι δεν τη βρήκαν -και πάλι λογικό- γιατί δεν υ</w:t>
      </w:r>
      <w:r>
        <w:rPr>
          <w:rFonts w:eastAsia="Times New Roman"/>
          <w:szCs w:val="24"/>
        </w:rPr>
        <w:t xml:space="preserve">φίσταται, κύριε Μητσοτάκη, </w:t>
      </w:r>
      <w:r>
        <w:rPr>
          <w:rFonts w:eastAsia="Times New Roman"/>
          <w:szCs w:val="24"/>
          <w:lang w:val="en-US"/>
        </w:rPr>
        <w:t>offshore</w:t>
      </w:r>
      <w:r>
        <w:rPr>
          <w:rFonts w:eastAsia="Times New Roman"/>
          <w:szCs w:val="24"/>
        </w:rPr>
        <w:t xml:space="preserve"> εταιρεία. Είναι νομιμότατη εταιρεία με έδρα την Κύπρο και ανήκει μαζί με άλλες εταιρείες σε ένα γκρουπ εταιρειών με τον γενικό τίτλο «</w:t>
      </w:r>
      <w:r>
        <w:rPr>
          <w:rFonts w:eastAsia="Times New Roman"/>
          <w:szCs w:val="24"/>
        </w:rPr>
        <w:t>ΚΑΤΑΠΙΣΤΕΥΜΑΤΙΚΗ</w:t>
      </w:r>
      <w:r>
        <w:rPr>
          <w:rFonts w:eastAsia="Times New Roman"/>
          <w:szCs w:val="24"/>
        </w:rPr>
        <w:t>». Μπορείτε να ψάξετε εκεί και να βρείτε όλα της τα στοιχεία. Άνθρακας</w:t>
      </w:r>
      <w:r>
        <w:rPr>
          <w:rFonts w:eastAsia="Times New Roman"/>
          <w:szCs w:val="24"/>
        </w:rPr>
        <w:t xml:space="preserve"> και αυτός ο θησαυρός!</w:t>
      </w:r>
      <w:r>
        <w:rPr>
          <w:rFonts w:eastAsia="Times New Roman" w:cs="Times New Roman"/>
          <w:szCs w:val="24"/>
        </w:rPr>
        <w:t xml:space="preserve"> </w:t>
      </w:r>
    </w:p>
    <w:p w14:paraId="02D99E8D" w14:textId="77777777" w:rsidR="00D3277D" w:rsidRDefault="009F72F4">
      <w:pPr>
        <w:spacing w:after="0" w:line="600" w:lineRule="auto"/>
        <w:ind w:firstLine="720"/>
        <w:jc w:val="both"/>
        <w:rPr>
          <w:rFonts w:eastAsia="Times New Roman"/>
          <w:szCs w:val="24"/>
        </w:rPr>
      </w:pPr>
      <w:r>
        <w:rPr>
          <w:rFonts w:eastAsia="Times New Roman"/>
          <w:szCs w:val="24"/>
        </w:rPr>
        <w:t>Πάλι, όμως, βάζετε αυτογκόλ, όπως και την άλλη φορά που ξεσηκώσατε τεράστιο θόρυβο</w:t>
      </w:r>
      <w:r>
        <w:rPr>
          <w:rFonts w:eastAsia="Times New Roman"/>
          <w:szCs w:val="24"/>
        </w:rPr>
        <w:t>,</w:t>
      </w:r>
      <w:r>
        <w:rPr>
          <w:rFonts w:eastAsia="Times New Roman"/>
          <w:szCs w:val="24"/>
        </w:rPr>
        <w:t xml:space="preserve"> γιατί η Κυβέρνηση</w:t>
      </w:r>
      <w:r>
        <w:rPr>
          <w:rFonts w:eastAsia="Times New Roman"/>
          <w:szCs w:val="24"/>
        </w:rPr>
        <w:t>,</w:t>
      </w:r>
      <w:r>
        <w:rPr>
          <w:rFonts w:eastAsia="Times New Roman"/>
          <w:szCs w:val="24"/>
        </w:rPr>
        <w:t xml:space="preserve"> για πρώτη φορά, προσπαθώντας να βάλει τάξη στο ζήτημα των </w:t>
      </w:r>
      <w:r>
        <w:rPr>
          <w:rFonts w:eastAsia="Times New Roman"/>
          <w:szCs w:val="24"/>
          <w:lang w:val="en-US"/>
        </w:rPr>
        <w:t>offshore</w:t>
      </w:r>
      <w:r>
        <w:rPr>
          <w:rFonts w:eastAsia="Times New Roman"/>
          <w:szCs w:val="24"/>
        </w:rPr>
        <w:t xml:space="preserve"> εταιρειών, ακολουθώντας τις θέσεις και τους κανόνες του ΟΟΣΑ κ</w:t>
      </w:r>
      <w:r>
        <w:rPr>
          <w:rFonts w:eastAsia="Times New Roman"/>
          <w:szCs w:val="24"/>
        </w:rPr>
        <w:t xml:space="preserve">αι σε συνεργασία με τους θεσμούς, έφερε ένα νόμο για τις </w:t>
      </w:r>
      <w:r>
        <w:rPr>
          <w:rFonts w:eastAsia="Times New Roman"/>
          <w:szCs w:val="24"/>
          <w:lang w:val="en-US"/>
        </w:rPr>
        <w:t>offshore</w:t>
      </w:r>
      <w:r>
        <w:rPr>
          <w:rFonts w:eastAsia="Times New Roman"/>
          <w:szCs w:val="24"/>
        </w:rPr>
        <w:t xml:space="preserve"> κι εσείς φωνάζατε ότι υπηρετούμε ιδιωτικά συμφέροντα, λες και είναι δικά μας τα στελέχη</w:t>
      </w:r>
      <w:r>
        <w:rPr>
          <w:rFonts w:eastAsia="Times New Roman"/>
          <w:szCs w:val="24"/>
        </w:rPr>
        <w:t>,</w:t>
      </w:r>
      <w:r>
        <w:rPr>
          <w:rFonts w:eastAsia="Times New Roman"/>
          <w:szCs w:val="24"/>
        </w:rPr>
        <w:t xml:space="preserve"> που έχουν γεμίσει με πηχυαίους τίτλους τις εφημερίδες</w:t>
      </w:r>
      <w:r>
        <w:rPr>
          <w:rFonts w:eastAsia="Times New Roman"/>
          <w:szCs w:val="24"/>
        </w:rPr>
        <w:t>,</w:t>
      </w:r>
      <w:r>
        <w:rPr>
          <w:rFonts w:eastAsia="Times New Roman"/>
          <w:szCs w:val="24"/>
        </w:rPr>
        <w:t xml:space="preserve"> που κρέμονται στα περίπτερα που εμπλέκονται με</w:t>
      </w:r>
      <w:r>
        <w:rPr>
          <w:rFonts w:eastAsia="Times New Roman"/>
          <w:szCs w:val="24"/>
        </w:rPr>
        <w:t xml:space="preserve"> φοροδιαφυγή και με </w:t>
      </w:r>
      <w:r>
        <w:rPr>
          <w:rFonts w:eastAsia="Times New Roman"/>
          <w:szCs w:val="24"/>
          <w:lang w:val="en-US"/>
        </w:rPr>
        <w:t>offshore</w:t>
      </w:r>
      <w:r>
        <w:rPr>
          <w:rFonts w:eastAsia="Times New Roman"/>
          <w:szCs w:val="24"/>
        </w:rPr>
        <w:t xml:space="preserve"> εταιρείες. Και όταν εμείς σας είπαμε «Έτσι είστε; Γενική απαγόρευση», την άλλη μέρα το έβαλε στα πόδια η μισή σας Κοινοβουλευτική Ομάδα, για να τρέξει να προλάβει να κάνει δήλωση. Αυτή είναι η πραγματικότητα. </w:t>
      </w:r>
    </w:p>
    <w:p w14:paraId="02D99E8E" w14:textId="77777777" w:rsidR="00D3277D" w:rsidRDefault="009F72F4">
      <w:pPr>
        <w:spacing w:after="0" w:line="600" w:lineRule="auto"/>
        <w:ind w:firstLine="720"/>
        <w:jc w:val="both"/>
        <w:rPr>
          <w:rFonts w:eastAsia="Times New Roman"/>
          <w:szCs w:val="24"/>
        </w:rPr>
      </w:pPr>
      <w:r>
        <w:rPr>
          <w:rFonts w:eastAsia="Times New Roman"/>
          <w:szCs w:val="24"/>
        </w:rPr>
        <w:lastRenderedPageBreak/>
        <w:t>Δεν βάζετε, όμως,</w:t>
      </w:r>
      <w:r>
        <w:rPr>
          <w:rFonts w:eastAsia="Times New Roman"/>
          <w:szCs w:val="24"/>
        </w:rPr>
        <w:t xml:space="preserve"> μυαλό ούτε φυσικά στο θέμα των καναλιών. Συνεχίζετε με φανατισμό να υπερασπίζεστε τα συμφέροντα και να αναμασάτε τα επιχειρήματα των </w:t>
      </w:r>
      <w:proofErr w:type="spellStart"/>
      <w:r>
        <w:rPr>
          <w:rFonts w:eastAsia="Times New Roman"/>
          <w:szCs w:val="24"/>
        </w:rPr>
        <w:t>καναλαρχών</w:t>
      </w:r>
      <w:proofErr w:type="spellEnd"/>
      <w:r>
        <w:rPr>
          <w:rFonts w:eastAsia="Times New Roman"/>
          <w:szCs w:val="24"/>
        </w:rPr>
        <w:t xml:space="preserve">, χωρίς πλέον κανένα πρόσχημα. </w:t>
      </w:r>
    </w:p>
    <w:p w14:paraId="02D99E8F" w14:textId="77777777" w:rsidR="00D3277D" w:rsidRDefault="009F72F4">
      <w:pPr>
        <w:spacing w:after="0" w:line="600" w:lineRule="auto"/>
        <w:ind w:firstLine="720"/>
        <w:jc w:val="both"/>
        <w:rPr>
          <w:rFonts w:eastAsia="Times New Roman"/>
          <w:szCs w:val="24"/>
        </w:rPr>
      </w:pPr>
      <w:r>
        <w:rPr>
          <w:rFonts w:eastAsia="Times New Roman"/>
          <w:szCs w:val="24"/>
        </w:rPr>
        <w:t>Σήμερα άκουσα και το εξωφρενικό που προσθέσατε στην επιχειρηματολογία σας ότι –λ</w:t>
      </w:r>
      <w:r>
        <w:rPr>
          <w:rFonts w:eastAsia="Times New Roman"/>
          <w:szCs w:val="24"/>
        </w:rPr>
        <w:t xml:space="preserve">έει- τα 258 </w:t>
      </w:r>
      <w:r>
        <w:rPr>
          <w:rFonts w:eastAsia="Times New Roman"/>
          <w:szCs w:val="24"/>
        </w:rPr>
        <w:t>εκατ.</w:t>
      </w:r>
      <w:r>
        <w:rPr>
          <w:rFonts w:eastAsia="Times New Roman"/>
          <w:szCs w:val="24"/>
        </w:rPr>
        <w:t xml:space="preserve"> συν τα 60</w:t>
      </w:r>
      <w:r>
        <w:rPr>
          <w:rFonts w:eastAsia="Times New Roman"/>
          <w:szCs w:val="24"/>
        </w:rPr>
        <w:t xml:space="preserve">εκατ., </w:t>
      </w:r>
      <w:r>
        <w:rPr>
          <w:rFonts w:eastAsia="Times New Roman"/>
          <w:szCs w:val="24"/>
        </w:rPr>
        <w:t>που έχουμε πάρει μέχρι τώρα δεν είναι πολλά, είναι λίγα, διότι στη δεκαετία –λέει- θα χάσουμε 1,7 δισεκατομμύρια. Ακούστε τι είπατε σήμερα! Και πού το βρήκατε αυτό; Το βρήκατε –λέει- γιατί είναι επιχείρημα του ΣΕΒ. Πράγματ</w:t>
      </w:r>
      <w:r>
        <w:rPr>
          <w:rFonts w:eastAsia="Times New Roman"/>
          <w:szCs w:val="24"/>
        </w:rPr>
        <w:t xml:space="preserve">ι, στο δελτίο ενημέρωσης του ΣΕΒ υπάρχει ένας πίνακας, ο οποίος όμως είναι πίνακας που ανήκει στην τεκμηρίωση των ίδιων των </w:t>
      </w:r>
      <w:proofErr w:type="spellStart"/>
      <w:r>
        <w:rPr>
          <w:rFonts w:eastAsia="Times New Roman"/>
          <w:szCs w:val="24"/>
        </w:rPr>
        <w:t>καναλαρχών</w:t>
      </w:r>
      <w:proofErr w:type="spellEnd"/>
      <w:r>
        <w:rPr>
          <w:rFonts w:eastAsia="Times New Roman"/>
          <w:szCs w:val="24"/>
        </w:rPr>
        <w:t xml:space="preserve">, της ΕΙΤΗΣΕΕ. </w:t>
      </w:r>
    </w:p>
    <w:p w14:paraId="02D99E90" w14:textId="77777777" w:rsidR="00D3277D" w:rsidRDefault="009F72F4">
      <w:pPr>
        <w:spacing w:after="0" w:line="600" w:lineRule="auto"/>
        <w:ind w:firstLine="720"/>
        <w:jc w:val="both"/>
        <w:rPr>
          <w:rFonts w:eastAsia="Times New Roman"/>
          <w:szCs w:val="24"/>
        </w:rPr>
      </w:pPr>
      <w:r>
        <w:rPr>
          <w:rFonts w:eastAsia="Times New Roman"/>
          <w:szCs w:val="24"/>
        </w:rPr>
        <w:t xml:space="preserve">Θέλω να μου αποδείξετε, κύριε Μητσοτάκη -γιατί όταν λέτε κάτι στη Βουλή, πρέπει να το αποδείξετε- από πού </w:t>
      </w:r>
      <w:r>
        <w:rPr>
          <w:rFonts w:eastAsia="Times New Roman"/>
          <w:szCs w:val="24"/>
        </w:rPr>
        <w:t xml:space="preserve">θα χάσουμε 1,7 δισεκατομμύρια. </w:t>
      </w:r>
    </w:p>
    <w:p w14:paraId="02D99E91" w14:textId="77777777" w:rsidR="00D3277D" w:rsidRDefault="009F72F4">
      <w:pPr>
        <w:spacing w:after="0" w:line="600" w:lineRule="auto"/>
        <w:ind w:firstLine="720"/>
        <w:jc w:val="both"/>
        <w:rPr>
          <w:rFonts w:eastAsia="Times New Roman"/>
          <w:szCs w:val="24"/>
        </w:rPr>
      </w:pPr>
      <w:r>
        <w:rPr>
          <w:rFonts w:eastAsia="Times New Roman"/>
          <w:szCs w:val="24"/>
        </w:rPr>
        <w:t xml:space="preserve">Μας κατηγορήσατε επίσης ότι δεν εισπράξαμε τα ίδια από περισσότερους, αλλά μόνο από τέσσερις, αποφεύγοντας, παρακάμπτοντας πλήρως το γεγονός ότι εσείς δεν εισπράξατε ποτέ από κανέναν για </w:t>
      </w:r>
      <w:r>
        <w:rPr>
          <w:rFonts w:eastAsia="Times New Roman"/>
          <w:szCs w:val="24"/>
        </w:rPr>
        <w:lastRenderedPageBreak/>
        <w:t xml:space="preserve">είκοσι επτά χρόνια. Μηδέν. Ούτε τέλη </w:t>
      </w:r>
      <w:r>
        <w:rPr>
          <w:rFonts w:eastAsia="Times New Roman"/>
          <w:szCs w:val="24"/>
        </w:rPr>
        <w:t xml:space="preserve">διαφήμισης ούτε συχνοτήτων ούτε </w:t>
      </w:r>
      <w:proofErr w:type="spellStart"/>
      <w:r>
        <w:rPr>
          <w:rFonts w:eastAsia="Times New Roman"/>
          <w:szCs w:val="24"/>
        </w:rPr>
        <w:t>αδειοδότησης</w:t>
      </w:r>
      <w:proofErr w:type="spellEnd"/>
      <w:r>
        <w:rPr>
          <w:rFonts w:eastAsia="Times New Roman"/>
          <w:szCs w:val="24"/>
        </w:rPr>
        <w:t xml:space="preserve">. Μηδέν. Μόνο δίνατε «αέρα». Μας κατηγορήσατε, λοιπόν, γιατί; Διότι εισπράξαμε –λέει- από τέσσερις. </w:t>
      </w:r>
    </w:p>
    <w:p w14:paraId="02D99E92" w14:textId="77777777" w:rsidR="00D3277D" w:rsidRDefault="009F72F4">
      <w:pPr>
        <w:spacing w:after="0" w:line="600" w:lineRule="auto"/>
        <w:ind w:firstLine="720"/>
        <w:jc w:val="both"/>
        <w:rPr>
          <w:rFonts w:eastAsia="Times New Roman"/>
          <w:szCs w:val="24"/>
        </w:rPr>
      </w:pPr>
      <w:r>
        <w:rPr>
          <w:rFonts w:eastAsia="Times New Roman"/>
          <w:szCs w:val="24"/>
        </w:rPr>
        <w:t xml:space="preserve">Μα, δεν το γνωρίζετε; Είστε και της φιλελεύθερης σχολής. Πρόκειται για οικονομία της αγοράς. Δεν γνωρίζετε ότι </w:t>
      </w:r>
      <w:r>
        <w:rPr>
          <w:rFonts w:eastAsia="Times New Roman"/>
          <w:szCs w:val="24"/>
        </w:rPr>
        <w:t xml:space="preserve">η περιορισμένη προσφορά αυξάνει το τίμημα; Αν είχαμε οκτώ ή δέκα ή «ελάτε και όσοι δώσετε, ότι προαιρείστε πάρετε», θα έρχονταν όλοι, θα έβαζαν από ένα εκατομμύριο και </w:t>
      </w:r>
      <w:r>
        <w:rPr>
          <w:rFonts w:eastAsia="Times New Roman"/>
          <w:szCs w:val="24"/>
        </w:rPr>
        <w:t xml:space="preserve">θα </w:t>
      </w:r>
      <w:r>
        <w:rPr>
          <w:rFonts w:eastAsia="Times New Roman"/>
          <w:szCs w:val="24"/>
        </w:rPr>
        <w:t xml:space="preserve">τελείωνε η ιστορία. Πόσοι ήταν; Δέκα επί ένα εκατομμύριο; Δέκα εκατομμύρια. </w:t>
      </w:r>
    </w:p>
    <w:p w14:paraId="02D99E93" w14:textId="77777777" w:rsidR="00D3277D" w:rsidRDefault="009F72F4">
      <w:pPr>
        <w:spacing w:after="0" w:line="600" w:lineRule="auto"/>
        <w:ind w:firstLine="720"/>
        <w:jc w:val="both"/>
        <w:rPr>
          <w:rFonts w:eastAsia="Times New Roman"/>
          <w:szCs w:val="24"/>
        </w:rPr>
      </w:pPr>
      <w:r>
        <w:rPr>
          <w:rFonts w:eastAsia="Times New Roman"/>
          <w:szCs w:val="24"/>
        </w:rPr>
        <w:t xml:space="preserve">Ακριβώς </w:t>
      </w:r>
      <w:r>
        <w:rPr>
          <w:rFonts w:eastAsia="Times New Roman"/>
          <w:szCs w:val="24"/>
        </w:rPr>
        <w:t>επειδή περιορίσαμε την προσφορά, δημιουργήσαμε αυτό τον μεγάλο ανταγωνισμό και κλείστηκαν επί τρία μερόνυχτα μέσα στη Γενική Γραμματεία και δεν ήξεραν και οι ίδιοι πού έφτασε ο λογαριασμός, όταν έβγαιναν έξω, και γι’ αυτό πήραμε τα 258</w:t>
      </w:r>
      <w:r>
        <w:rPr>
          <w:rFonts w:eastAsia="Times New Roman"/>
          <w:szCs w:val="24"/>
        </w:rPr>
        <w:t xml:space="preserve"> εκατομμύρια</w:t>
      </w:r>
      <w:r>
        <w:rPr>
          <w:rFonts w:eastAsia="Times New Roman"/>
          <w:szCs w:val="24"/>
        </w:rPr>
        <w:t>. Αυτός ε</w:t>
      </w:r>
      <w:r>
        <w:rPr>
          <w:rFonts w:eastAsia="Times New Roman"/>
          <w:szCs w:val="24"/>
        </w:rPr>
        <w:t xml:space="preserve">ίναι ο λόγος. Τώρα κάνετε ότι δεν το καταλαβαίνετε αυτό; Πιστεύετε, δηλαδή, ότι με αυτά τα επιχειρήματα μπορείτε να πείσετε κάποιο μέσο πολίτη που μας ακούει; </w:t>
      </w:r>
    </w:p>
    <w:p w14:paraId="02D99E94" w14:textId="77777777" w:rsidR="00D3277D" w:rsidRDefault="009F72F4">
      <w:pPr>
        <w:spacing w:after="0" w:line="600" w:lineRule="auto"/>
        <w:ind w:firstLine="720"/>
        <w:jc w:val="both"/>
        <w:rPr>
          <w:rFonts w:eastAsia="Times New Roman"/>
          <w:szCs w:val="24"/>
        </w:rPr>
      </w:pPr>
      <w:r>
        <w:rPr>
          <w:rFonts w:eastAsia="Times New Roman"/>
          <w:szCs w:val="24"/>
        </w:rPr>
        <w:lastRenderedPageBreak/>
        <w:t xml:space="preserve">Μας είπατε ότι, εν πάση </w:t>
      </w:r>
      <w:proofErr w:type="spellStart"/>
      <w:r>
        <w:rPr>
          <w:rFonts w:eastAsia="Times New Roman"/>
          <w:szCs w:val="24"/>
        </w:rPr>
        <w:t>περιπτώσει</w:t>
      </w:r>
      <w:proofErr w:type="spellEnd"/>
      <w:r>
        <w:rPr>
          <w:rFonts w:eastAsia="Times New Roman"/>
          <w:szCs w:val="24"/>
        </w:rPr>
        <w:t>, θα τα ρύθμιζε η αγορά, αν δίναμε περισσότερες άδειες. Παρακά</w:t>
      </w:r>
      <w:r>
        <w:rPr>
          <w:rFonts w:eastAsia="Times New Roman"/>
          <w:szCs w:val="24"/>
        </w:rPr>
        <w:t>μπτω το θέμα του τιμήματος. Θα ρύθμιζε η αγορά το ραδιοτηλεοπτικό τοπίο. Όπως το ρύθμισε για είκοσι επτά χρόνια η αγορά, έτσι; Είδαμε τι μέσα ενημέρωσης είχαμε</w:t>
      </w:r>
      <w:r>
        <w:rPr>
          <w:rFonts w:eastAsia="Times New Roman"/>
          <w:szCs w:val="24"/>
        </w:rPr>
        <w:t>,</w:t>
      </w:r>
      <w:r>
        <w:rPr>
          <w:rFonts w:eastAsia="Times New Roman"/>
          <w:szCs w:val="24"/>
        </w:rPr>
        <w:t xml:space="preserve"> που με το πρώτο που εφαρμόστηκε ο νόμος και σταμάτησαν τα θαλασσοδάνεια, άρχισαν να πηδάνε από </w:t>
      </w:r>
      <w:r>
        <w:rPr>
          <w:rFonts w:eastAsia="Times New Roman"/>
          <w:szCs w:val="24"/>
        </w:rPr>
        <w:t>τα παράθυρα οι μέτοχοι. Αυτό ρύθμισε η αγορά.</w:t>
      </w:r>
    </w:p>
    <w:p w14:paraId="02D99E95" w14:textId="77777777" w:rsidR="00D3277D" w:rsidRDefault="009F72F4">
      <w:pPr>
        <w:spacing w:after="0" w:line="600" w:lineRule="auto"/>
        <w:ind w:firstLine="720"/>
        <w:jc w:val="both"/>
        <w:rPr>
          <w:rFonts w:eastAsia="Times New Roman"/>
          <w:szCs w:val="24"/>
        </w:rPr>
      </w:pPr>
      <w:r>
        <w:rPr>
          <w:rFonts w:eastAsia="Times New Roman"/>
          <w:szCs w:val="24"/>
        </w:rPr>
        <w:t>Φυσικά, βούλιαξαν όλα τα κανάλια τόσα χρόνια στα χρέη</w:t>
      </w:r>
      <w:r>
        <w:rPr>
          <w:rFonts w:eastAsia="Times New Roman"/>
          <w:szCs w:val="24"/>
        </w:rPr>
        <w:t>,</w:t>
      </w:r>
      <w:r>
        <w:rPr>
          <w:rFonts w:eastAsia="Times New Roman"/>
          <w:szCs w:val="24"/>
        </w:rPr>
        <w:t xml:space="preserve"> μαζί με το τραπεζικό σύστημα της χώρας, για να πληρώνουν τον «αέρα» οι φορολογούμενοι με τις </w:t>
      </w:r>
      <w:proofErr w:type="spellStart"/>
      <w:r>
        <w:rPr>
          <w:rFonts w:eastAsia="Times New Roman"/>
          <w:szCs w:val="24"/>
        </w:rPr>
        <w:t>ανακεφαλαιοποιήσεις</w:t>
      </w:r>
      <w:proofErr w:type="spellEnd"/>
      <w:r>
        <w:rPr>
          <w:rFonts w:eastAsia="Times New Roman"/>
          <w:szCs w:val="24"/>
        </w:rPr>
        <w:t xml:space="preserve"> των τραπεζών. </w:t>
      </w:r>
    </w:p>
    <w:p w14:paraId="02D99E96" w14:textId="77777777" w:rsidR="00D3277D" w:rsidRDefault="009F72F4">
      <w:pPr>
        <w:spacing w:after="0" w:line="600" w:lineRule="auto"/>
        <w:ind w:firstLine="720"/>
        <w:jc w:val="both"/>
        <w:rPr>
          <w:rFonts w:eastAsia="Times New Roman"/>
          <w:szCs w:val="24"/>
        </w:rPr>
      </w:pPr>
      <w:r>
        <w:rPr>
          <w:rFonts w:eastAsia="Times New Roman"/>
          <w:szCs w:val="24"/>
        </w:rPr>
        <w:t xml:space="preserve">Λέτε και ξαναλέτε, λοιπόν, </w:t>
      </w:r>
      <w:r>
        <w:rPr>
          <w:rFonts w:eastAsia="Times New Roman"/>
          <w:szCs w:val="24"/>
        </w:rPr>
        <w:t>ότι ο στόχος μας είναι να στήσουμε τη δική μας διαπλοκή, να ελέγξουμε τα μέσα ενημέρωσης.</w:t>
      </w:r>
    </w:p>
    <w:p w14:paraId="02D99E97" w14:textId="77777777" w:rsidR="00D3277D" w:rsidRDefault="009F72F4">
      <w:pPr>
        <w:spacing w:after="0" w:line="600" w:lineRule="auto"/>
        <w:ind w:firstLine="720"/>
        <w:jc w:val="both"/>
        <w:rPr>
          <w:rFonts w:eastAsia="Times New Roman"/>
          <w:szCs w:val="24"/>
        </w:rPr>
      </w:pPr>
      <w:r>
        <w:rPr>
          <w:rFonts w:eastAsia="Times New Roman"/>
          <w:szCs w:val="24"/>
        </w:rPr>
        <w:lastRenderedPageBreak/>
        <w:t>Κύριε Μητσοτάκη και κυρίες και κύριοι συνάδελφοι –απευθύνομαι σε όλους- αυτό που κάνουμε έχει μια πολύ μεγάλη γενναιότητα. Και άλλες κυβερνήσεις το προσπάθησαν. Αναφε</w:t>
      </w:r>
      <w:r>
        <w:rPr>
          <w:rFonts w:eastAsia="Times New Roman"/>
          <w:szCs w:val="24"/>
        </w:rPr>
        <w:t>ρθήκατε εσείς στην περίοδο του βασικού μετόχου, αλλά δεν θυμάμαι ποτέ ως Βουλευτής της Νέας Δημοκρατίας να είχατε υπερασπιστεί το βασικό μέτοχο.</w:t>
      </w:r>
    </w:p>
    <w:p w14:paraId="02D99E98" w14:textId="77777777" w:rsidR="00D3277D" w:rsidRDefault="009F72F4">
      <w:pPr>
        <w:spacing w:after="0" w:line="600" w:lineRule="auto"/>
        <w:ind w:firstLine="720"/>
        <w:jc w:val="both"/>
        <w:rPr>
          <w:rFonts w:eastAsia="Times New Roman"/>
          <w:szCs w:val="24"/>
        </w:rPr>
      </w:pPr>
      <w:r>
        <w:rPr>
          <w:rFonts w:eastAsia="Times New Roman"/>
          <w:b/>
          <w:szCs w:val="24"/>
        </w:rPr>
        <w:t>ΚΥΡΙΑΚΟΣ ΜΗΤΣΟΤΑΚΗΣ (Πρόεδρος της Νέας Δημοκρατίας):</w:t>
      </w:r>
      <w:r>
        <w:rPr>
          <w:rFonts w:eastAsia="Times New Roman"/>
          <w:szCs w:val="24"/>
        </w:rPr>
        <w:t xml:space="preserve"> Δεν θυμάστε καλά. Δεν ήσασταν στη Βουλή.</w:t>
      </w:r>
    </w:p>
    <w:p w14:paraId="02D99E99" w14:textId="77777777" w:rsidR="00D3277D" w:rsidRDefault="009F72F4">
      <w:pPr>
        <w:spacing w:after="0" w:line="600" w:lineRule="auto"/>
        <w:ind w:firstLine="720"/>
        <w:jc w:val="both"/>
        <w:rPr>
          <w:rFonts w:eastAsia="Times New Roman"/>
          <w:szCs w:val="24"/>
        </w:rPr>
      </w:pPr>
      <w:r>
        <w:rPr>
          <w:rFonts w:eastAsia="Times New Roman"/>
          <w:b/>
          <w:szCs w:val="24"/>
        </w:rPr>
        <w:t>ΑΛΕΞΗΣ ΤΣΙΠΡΑΣ (Π</w:t>
      </w:r>
      <w:r>
        <w:rPr>
          <w:rFonts w:eastAsia="Times New Roman"/>
          <w:b/>
          <w:szCs w:val="24"/>
        </w:rPr>
        <w:t>ρόεδρος της Κυβέρνησης):</w:t>
      </w:r>
      <w:r>
        <w:rPr>
          <w:rFonts w:eastAsia="Times New Roman"/>
          <w:szCs w:val="24"/>
        </w:rPr>
        <w:t xml:space="preserve"> Δεν θυμάμαι, αλλά να μου πείτε εσείς αν θυμάμαι. Να μου πείτε. </w:t>
      </w:r>
    </w:p>
    <w:p w14:paraId="02D99E9A" w14:textId="77777777" w:rsidR="00D3277D" w:rsidRDefault="009F72F4">
      <w:pPr>
        <w:spacing w:after="0" w:line="600" w:lineRule="auto"/>
        <w:ind w:firstLine="720"/>
        <w:jc w:val="both"/>
        <w:rPr>
          <w:rFonts w:eastAsia="Times New Roman"/>
          <w:szCs w:val="24"/>
        </w:rPr>
      </w:pPr>
      <w:r>
        <w:rPr>
          <w:rFonts w:eastAsia="Times New Roman"/>
          <w:szCs w:val="24"/>
        </w:rPr>
        <w:t xml:space="preserve">Και άλλες κυβερνήσεις προσπάθησαν και έκαναν πίσω. Ξέρετε γιατί; Δεν είναι εύκολο πράγμα από το πρωί μέχρι το βράδυ να τους έχεις όλους απέναντι, να διαστρεβλώνουν τα </w:t>
      </w:r>
      <w:r>
        <w:rPr>
          <w:rFonts w:eastAsia="Times New Roman"/>
          <w:szCs w:val="24"/>
        </w:rPr>
        <w:t xml:space="preserve">πάντα. </w:t>
      </w:r>
    </w:p>
    <w:p w14:paraId="02D99E9B" w14:textId="77777777" w:rsidR="00D3277D" w:rsidRDefault="009F72F4">
      <w:pPr>
        <w:spacing w:after="0" w:line="600" w:lineRule="auto"/>
        <w:ind w:firstLine="720"/>
        <w:jc w:val="both"/>
        <w:rPr>
          <w:rFonts w:eastAsia="Times New Roman" w:cs="Times New Roman"/>
          <w:szCs w:val="24"/>
        </w:rPr>
      </w:pPr>
      <w:r>
        <w:rPr>
          <w:rFonts w:eastAsia="Times New Roman"/>
          <w:szCs w:val="24"/>
        </w:rPr>
        <w:t xml:space="preserve">Εμείς αυτή τη στιγμή έχουμε απέναντι φυσικά αυτούς που βγήκαν από το διαγωνισμό γιατί δεν πληρούσαν τις προϋποθέσεις, φυσικά αυτούς που δεν πήραν την άδεια γιατί δεν είχαν λεφτά να βάλουν και </w:t>
      </w:r>
      <w:r>
        <w:rPr>
          <w:rFonts w:eastAsia="Times New Roman"/>
          <w:szCs w:val="24"/>
        </w:rPr>
        <w:lastRenderedPageBreak/>
        <w:t>φυσικά αυτούς οι οποίοι αναγκάστηκαν να πληρώσουν πάνω α</w:t>
      </w:r>
      <w:r>
        <w:rPr>
          <w:rFonts w:eastAsia="Times New Roman"/>
          <w:szCs w:val="24"/>
        </w:rPr>
        <w:t xml:space="preserve">πό </w:t>
      </w:r>
      <w:r>
        <w:rPr>
          <w:rFonts w:eastAsia="Times New Roman"/>
          <w:szCs w:val="24"/>
        </w:rPr>
        <w:t xml:space="preserve">60 </w:t>
      </w:r>
      <w:r>
        <w:rPr>
          <w:rFonts w:eastAsia="Times New Roman"/>
          <w:szCs w:val="24"/>
        </w:rPr>
        <w:t xml:space="preserve">έως </w:t>
      </w:r>
      <w:r>
        <w:rPr>
          <w:rFonts w:eastAsia="Times New Roman"/>
          <w:szCs w:val="24"/>
        </w:rPr>
        <w:t>70-75</w:t>
      </w:r>
      <w:r>
        <w:rPr>
          <w:rFonts w:eastAsia="Times New Roman"/>
          <w:szCs w:val="24"/>
        </w:rPr>
        <w:t xml:space="preserve"> εκατομμύρια. Φυσικά και τους έχουμε απέναντι. Όλους απέναντι τους έχουμε.</w:t>
      </w:r>
      <w:r>
        <w:rPr>
          <w:rFonts w:eastAsia="Times New Roman" w:cs="Times New Roman"/>
          <w:szCs w:val="24"/>
        </w:rPr>
        <w:t xml:space="preserve"> </w:t>
      </w:r>
      <w:r>
        <w:rPr>
          <w:rFonts w:eastAsia="Times New Roman" w:cs="Times New Roman"/>
          <w:szCs w:val="24"/>
        </w:rPr>
        <w:t>Και θέλει πραγματικά γενναιότητα ψυχής για να το κάνει κανείς αυτό. Όμως εμείς δώσαμε μια υπόσχεση απέναντι στον ελληνικό λαό: Θα πάμε μέχρι τέλους. Κι αυτό που μας ε</w:t>
      </w:r>
      <w:r>
        <w:rPr>
          <w:rFonts w:eastAsia="Times New Roman" w:cs="Times New Roman"/>
          <w:szCs w:val="24"/>
        </w:rPr>
        <w:t>νώνει είναι η εντιμότητα και η καθαρότητά μας, το γεγονός ότι κανένας δεν μας έχει στο χέρι. Εσείς είστε για την καρέκλα. Αυτή χάσατε και γι’ αυτό κάνετε έτσι. Δεν αντέχετε. Ούτε ενάμιση χρόνο δεν αντέχετε.</w:t>
      </w:r>
    </w:p>
    <w:p w14:paraId="02D99E9C"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2D99E9D"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Διότι, κυρίες και κύριοι συνάδελφοι, υπάρχει κα</w:t>
      </w:r>
      <w:r>
        <w:rPr>
          <w:rFonts w:eastAsia="Times New Roman" w:cs="Times New Roman"/>
          <w:szCs w:val="24"/>
        </w:rPr>
        <w:t>μ</w:t>
      </w:r>
      <w:r>
        <w:rPr>
          <w:rFonts w:eastAsia="Times New Roman" w:cs="Times New Roman"/>
          <w:szCs w:val="24"/>
        </w:rPr>
        <w:t>μία αμφιβολία ότι αν κάναμε αυτό που λέει ο κ. Μητσοτάκης, αν τους λέγαμε</w:t>
      </w:r>
      <w:r>
        <w:rPr>
          <w:rFonts w:eastAsia="Times New Roman" w:cs="Times New Roman"/>
          <w:szCs w:val="24"/>
        </w:rPr>
        <w:t>:</w:t>
      </w:r>
      <w:r>
        <w:rPr>
          <w:rFonts w:eastAsia="Times New Roman" w:cs="Times New Roman"/>
          <w:szCs w:val="24"/>
        </w:rPr>
        <w:t xml:space="preserve"> «Ελάτε, δώστε από ένα εκατομμύριο, πάρτε όλοι», δεν θα μας λιβανίζατε από το πρωί μέχρι το βράδυ όπως έκαναν και σε εσάς; Αυτό δεν σα</w:t>
      </w:r>
      <w:r>
        <w:rPr>
          <w:rFonts w:eastAsia="Times New Roman" w:cs="Times New Roman"/>
          <w:szCs w:val="24"/>
        </w:rPr>
        <w:t xml:space="preserve">ς έκαναν; Κατάλαβε κανείς σε αυτή τη χώρα ότι υπήρξε μνημόνιο πρώτο και δεύτερο από τα μέσα μαζικής ενημέρωσης; </w:t>
      </w:r>
    </w:p>
    <w:p w14:paraId="02D99E9E"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2D99E9F"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Θυμήθηκαν ποτέ αυτοί οι κύριοι που βγαίνουν τώρα στις πρωινές εκπομπές, ότι αυτός ο τόπος δεινοπάθη</w:t>
      </w:r>
      <w:r>
        <w:rPr>
          <w:rFonts w:eastAsia="Times New Roman" w:cs="Times New Roman"/>
          <w:szCs w:val="24"/>
        </w:rPr>
        <w:t xml:space="preserve">σε πέντε ολόκληρα χρόνια, ότι έχασε το 25% του ΑΕΠ; Το θυμήθηκαν ποτέ; Έβγαιναν, όμως, και έλεγαν από το πρωί  μέχρι το βράδυ ότι είναι ευλογία και μονόδρομος. </w:t>
      </w:r>
    </w:p>
    <w:p w14:paraId="02D99EA0"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02D99EA1"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Ησυχία, παρακαλώ.</w:t>
      </w:r>
    </w:p>
    <w:p w14:paraId="02D99EA2"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Α</w:t>
      </w:r>
      <w:r>
        <w:rPr>
          <w:rFonts w:eastAsia="Times New Roman" w:cs="Times New Roman"/>
          <w:b/>
          <w:szCs w:val="24"/>
        </w:rPr>
        <w:t>ΛΕΞΗΣ ΤΣΙΠΡΑΣ (Πρόεδρος της Κυβέρνησης):</w:t>
      </w:r>
      <w:r>
        <w:rPr>
          <w:rFonts w:eastAsia="Times New Roman" w:cs="Times New Roman"/>
          <w:szCs w:val="24"/>
        </w:rPr>
        <w:t xml:space="preserve"> Ξαφνικά σήμερα -γιατί θα σας μιλήσω και γι’ αυτό- ανακάλυψαν ότι υπάρχει και ζήτημα πλειστηριασμών στη χώρα. Βεβαίως! Και ήρθε και ο κ. Μητσοτάκης εδώ, σε ένα κρεσέντο πολιτικής –επιτρέψτε μου- υποκρισίας, να πει</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 xml:space="preserve">ι κάνατε για τους πλειστηριασμούς;». </w:t>
      </w:r>
    </w:p>
    <w:p w14:paraId="02D99EA3"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λέω υποκρισίας, γιατί τον άκουγα την προηγούμενη της Διεθνούς Έκθεσης Θεσσαλονίκης να μιλάει στον ΣΚΑΪ, στον κ. </w:t>
      </w:r>
      <w:proofErr w:type="spellStart"/>
      <w:r>
        <w:rPr>
          <w:rFonts w:eastAsia="Times New Roman" w:cs="Times New Roman"/>
          <w:szCs w:val="24"/>
        </w:rPr>
        <w:t>Παπαχελά</w:t>
      </w:r>
      <w:proofErr w:type="spellEnd"/>
      <w:r>
        <w:rPr>
          <w:rFonts w:eastAsia="Times New Roman" w:cs="Times New Roman"/>
          <w:szCs w:val="24"/>
        </w:rPr>
        <w:t>, και να λέει το εξής: «Υπάρχει κα</w:t>
      </w:r>
      <w:r>
        <w:rPr>
          <w:rFonts w:eastAsia="Times New Roman" w:cs="Times New Roman"/>
          <w:szCs w:val="24"/>
        </w:rPr>
        <w:t>μ</w:t>
      </w:r>
      <w:r>
        <w:rPr>
          <w:rFonts w:eastAsia="Times New Roman" w:cs="Times New Roman"/>
          <w:szCs w:val="24"/>
        </w:rPr>
        <w:t>μία αμφιβολία ότι πρέπει να προχωρήσουν πλειστηριασμοί όχι</w:t>
      </w:r>
      <w:r>
        <w:rPr>
          <w:rFonts w:eastAsia="Times New Roman" w:cs="Times New Roman"/>
          <w:szCs w:val="24"/>
        </w:rPr>
        <w:t xml:space="preserve"> μόνο στην πρώτη κατοικία, αλλά και σε εξοχικά σπίτια επιχειρηματιών, οι οποίοι έχουν χρέη στις τράπεζες;». Εσείς τα είπατε αυτά. Εσείς τα είπατε αυτά. Εδώ! </w:t>
      </w:r>
    </w:p>
    <w:p w14:paraId="02D99EA4"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Όχι στην πρώτη κατοικία, είπα. Να ενημερώνεστ</w:t>
      </w:r>
      <w:r>
        <w:rPr>
          <w:rFonts w:eastAsia="Times New Roman" w:cs="Times New Roman"/>
          <w:szCs w:val="24"/>
        </w:rPr>
        <w:t>ε σωστά.</w:t>
      </w:r>
    </w:p>
    <w:p w14:paraId="02D99EA5"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Όχι μόνο στην πρώτη κατοικία, αλλά και σε εξοχικά σπίτια στη Μύκονο επιχειρηματιών</w:t>
      </w:r>
      <w:r>
        <w:rPr>
          <w:rFonts w:eastAsia="Times New Roman" w:cs="Times New Roman"/>
          <w:szCs w:val="24"/>
        </w:rPr>
        <w:t>,</w:t>
      </w:r>
      <w:r>
        <w:rPr>
          <w:rFonts w:eastAsia="Times New Roman" w:cs="Times New Roman"/>
          <w:szCs w:val="24"/>
        </w:rPr>
        <w:t xml:space="preserve"> οι οποίοι λήστεψαν τις εταιρείες τους και έχουν τα λεφτά τους έξω και είναι στρατηγικοί κακοπληρωτές. </w:t>
      </w:r>
    </w:p>
    <w:p w14:paraId="02D99EA6"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ΚΩΝΣΤΑΝΤΙΝΟΣ ΤΣΙΑΡ</w:t>
      </w:r>
      <w:r>
        <w:rPr>
          <w:rFonts w:eastAsia="Times New Roman" w:cs="Times New Roman"/>
          <w:b/>
          <w:szCs w:val="24"/>
        </w:rPr>
        <w:t xml:space="preserve">ΑΣ: </w:t>
      </w:r>
      <w:r>
        <w:rPr>
          <w:rFonts w:eastAsia="Times New Roman" w:cs="Times New Roman"/>
          <w:szCs w:val="24"/>
        </w:rPr>
        <w:t xml:space="preserve">Αυτό είπε. </w:t>
      </w:r>
    </w:p>
    <w:p w14:paraId="02D99EA7"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02D99EA8"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Μα, δεν θα αντιδικήσουμε γι’ αυτά που είπατε.</w:t>
      </w:r>
    </w:p>
    <w:p w14:paraId="02D99EA9"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Παρακαλώ, κάντε ησυχία. </w:t>
      </w:r>
    </w:p>
    <w:p w14:paraId="02D99EAA"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Είναι κατ</w:t>
      </w:r>
      <w:r>
        <w:rPr>
          <w:rFonts w:eastAsia="Times New Roman" w:cs="Times New Roman"/>
          <w:szCs w:val="24"/>
        </w:rPr>
        <w:t xml:space="preserve">αγεγραμμένα. Αλίμονο. Είναι καταγεγραμμένα. Και έρχεστε σήμερα, λοιπόν, να μας κατηγορήσετε. </w:t>
      </w:r>
    </w:p>
    <w:p w14:paraId="02D99EAB"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Θέλω, λοιπόν, εδώ να σας δώσω τα επίσημα στοιχεία, για να δούμε πότε, πώς και ποιοι πλειστηριασμοί έγιναν στη χώρα. Το 2008 έγιναν στη χώρα σαράντα τρεις χιλιάδες</w:t>
      </w:r>
      <w:r>
        <w:rPr>
          <w:rFonts w:eastAsia="Times New Roman" w:cs="Times New Roman"/>
          <w:szCs w:val="24"/>
        </w:rPr>
        <w:t xml:space="preserve"> πλειστηριασμοί ακινήτων σε τράπεζες. Το 2009 έγιναν στη χώρα πενήντα δυο χιλιάδες πλειστηριασμοί ακινήτων σε τράπεζες. </w:t>
      </w:r>
    </w:p>
    <w:p w14:paraId="02D99EAC"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Κατασχέσεις είναι αυτές.</w:t>
      </w:r>
    </w:p>
    <w:p w14:paraId="02D99EAD"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02D99EAE"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 xml:space="preserve">Αφήστε, θα τα πούμε όλα τα στοιχεία. </w:t>
      </w:r>
    </w:p>
    <w:p w14:paraId="02D99EAF"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Γιατί αντιδράτε παρακαλώ; </w:t>
      </w:r>
    </w:p>
    <w:p w14:paraId="02D99EB0"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lastRenderedPageBreak/>
        <w:t>ΑΛΕΞΗΣ ΤΣΙΠΡΑΣ (Πρόεδρος της Κυβέρνησης):</w:t>
      </w:r>
      <w:r>
        <w:rPr>
          <w:rFonts w:eastAsia="Times New Roman" w:cs="Times New Roman"/>
          <w:szCs w:val="24"/>
        </w:rPr>
        <w:t xml:space="preserve"> Το 2010 έγιναν σαράντα οκτώ χιλιάδες πλειστηριασμοί ακινήτων στις τράπεζες. Το 2011, σαράντα τέσσερις χιλιάδες εκατό. Το</w:t>
      </w:r>
      <w:r>
        <w:rPr>
          <w:rFonts w:eastAsia="Times New Roman" w:cs="Times New Roman"/>
          <w:szCs w:val="24"/>
        </w:rPr>
        <w:t xml:space="preserve"> 2012, είκοσι έξι χιλιάδες. Το 2013, δεκαεννιά χιλιάδες διακόσιοι. Το 2014, δεκαέξι χιλιάδες. Το 2015, κανένας. Είχαν κοινοποιηθεί οκτώ χιλιάδες επτακόσιοι, αλλά δεν έγιναν γιατί ήμασταν εμείς Κυβέρνηση και το 2016 έχουν γίνει πεντακόσιοι. Αυτή είναι η πρα</w:t>
      </w:r>
      <w:r>
        <w:rPr>
          <w:rFonts w:eastAsia="Times New Roman" w:cs="Times New Roman"/>
          <w:szCs w:val="24"/>
        </w:rPr>
        <w:t xml:space="preserve">γματικότητα. </w:t>
      </w:r>
    </w:p>
    <w:p w14:paraId="02D99EB1"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Όμως ο ελληνικός λαός τώρα έμαθε ότι υπάρχει θέμα πλειστηριασμών. </w:t>
      </w:r>
    </w:p>
    <w:p w14:paraId="02D99EB2"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2D99EB3"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Σας έπιασε ο πόνος τώρα! Αλλά είχατε τη </w:t>
      </w:r>
      <w:proofErr w:type="spellStart"/>
      <w:r>
        <w:rPr>
          <w:rFonts w:eastAsia="Times New Roman" w:cs="Times New Roman"/>
          <w:szCs w:val="24"/>
        </w:rPr>
        <w:t>μνημονιακή</w:t>
      </w:r>
      <w:proofErr w:type="spellEnd"/>
      <w:r>
        <w:rPr>
          <w:rFonts w:eastAsia="Times New Roman" w:cs="Times New Roman"/>
          <w:szCs w:val="24"/>
        </w:rPr>
        <w:t xml:space="preserve"> δέσμευση.</w:t>
      </w:r>
    </w:p>
    <w:p w14:paraId="02D99EB4" w14:textId="77777777" w:rsidR="00D3277D" w:rsidRDefault="009F72F4">
      <w:pPr>
        <w:spacing w:after="0" w:line="600" w:lineRule="auto"/>
        <w:ind w:firstLine="709"/>
        <w:jc w:val="center"/>
        <w:rPr>
          <w:rFonts w:eastAsia="Times New Roman" w:cs="Times New Roman"/>
          <w:szCs w:val="24"/>
        </w:rPr>
      </w:pPr>
      <w:r>
        <w:rPr>
          <w:rFonts w:eastAsia="Times New Roman" w:cs="Times New Roman"/>
          <w:szCs w:val="24"/>
        </w:rPr>
        <w:t>(Θόρυβος από την πτέρυγα της Νέας Δημοκρατίας)</w:t>
      </w:r>
    </w:p>
    <w:p w14:paraId="02D99EB5"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Κάντε ησυχία, παρακαλώ! </w:t>
      </w:r>
    </w:p>
    <w:p w14:paraId="02D99EB6"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Είχατε τη </w:t>
      </w:r>
      <w:proofErr w:type="spellStart"/>
      <w:r>
        <w:rPr>
          <w:rFonts w:eastAsia="Times New Roman" w:cs="Times New Roman"/>
          <w:szCs w:val="24"/>
        </w:rPr>
        <w:t>μνημονιακή</w:t>
      </w:r>
      <w:proofErr w:type="spellEnd"/>
      <w:r>
        <w:rPr>
          <w:rFonts w:eastAsia="Times New Roman" w:cs="Times New Roman"/>
          <w:szCs w:val="24"/>
        </w:rPr>
        <w:t xml:space="preserve"> δέσμευση της πέμπτης αξιολόγησης κι απέναντι σε αυτές τις υπογραφές είχαμε να αντιπαρατεθούμε και στις Βρυξέλλες και στο </w:t>
      </w:r>
      <w:r>
        <w:rPr>
          <w:rFonts w:eastAsia="Times New Roman" w:cs="Times New Roman"/>
          <w:szCs w:val="24"/>
        </w:rPr>
        <w:lastRenderedPageBreak/>
        <w:t>Βερολίνο. Τις δικές σας υπογραφές, ότ</w:t>
      </w:r>
      <w:r>
        <w:rPr>
          <w:rFonts w:eastAsia="Times New Roman" w:cs="Times New Roman"/>
          <w:szCs w:val="24"/>
        </w:rPr>
        <w:t>ι δεν θα προστατευθεί καθόλου η πρώτη κατοικία. Και καταφέραμε και προστατεύσαμε το 98% της πρώτης κατοικίας μέχρι 280.000 ευρώ.</w:t>
      </w:r>
    </w:p>
    <w:p w14:paraId="02D99EB7" w14:textId="77777777" w:rsidR="00D3277D" w:rsidRDefault="009F72F4">
      <w:pPr>
        <w:spacing w:after="0" w:line="600" w:lineRule="auto"/>
        <w:ind w:left="1440" w:firstLine="720"/>
        <w:jc w:val="both"/>
        <w:rPr>
          <w:rFonts w:eastAsia="Times New Roman" w:cs="Times New Roman"/>
          <w:szCs w:val="24"/>
        </w:rPr>
      </w:pPr>
      <w:r>
        <w:rPr>
          <w:rFonts w:eastAsia="Times New Roman" w:cs="Times New Roman"/>
          <w:szCs w:val="24"/>
        </w:rPr>
        <w:t>(Χειροκροτήματα από την πτέρυγα του ΣΥΡΙΖΑ)</w:t>
      </w:r>
    </w:p>
    <w:p w14:paraId="02D99EB8"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Και τώρα -επαναλαμβάνω- όλα όσα βλέπουν το φως της δημοσιότητας, γιατί  υπάρχουν κα</w:t>
      </w:r>
      <w:r>
        <w:rPr>
          <w:rFonts w:eastAsia="Times New Roman" w:cs="Times New Roman"/>
          <w:szCs w:val="24"/>
        </w:rPr>
        <w:t>ι ζητήματα -εγώ δεν θέλω να κρύψω τίποτα- δεν αφορούν πλειστηριασμούς που βγαίνουν από τις τράπεζες, αλλά από ΔΟΥ σε συνεργασία με δήμους. Και πράγματι είναι ένα ζήτημα και θα πρέπει να υπάρχει συνεργασία και με τους δήμους. Άκουσα τον κ. Πατούλη να κάνεις</w:t>
      </w:r>
      <w:r>
        <w:rPr>
          <w:rFonts w:eastAsia="Times New Roman" w:cs="Times New Roman"/>
          <w:szCs w:val="24"/>
        </w:rPr>
        <w:t xml:space="preserve"> κάποιες θετικές δηλώσεις. Ελπίζω να συνεργαστούν και να δούμε με ποιο τρόπο όπως προστατεύσαμε την πρώτη κατοικία των φτωχών ανθρώπων από τους πλειστηριασμούς προς τις τράπεζες, έτσι να τους προστατεύσουμε κι από τα χρέη προς το δημόσιο. </w:t>
      </w:r>
    </w:p>
    <w:p w14:paraId="02D99EB9"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w:t>
      </w:r>
      <w:r>
        <w:rPr>
          <w:rFonts w:eastAsia="Times New Roman" w:cs="Times New Roman"/>
          <w:szCs w:val="24"/>
        </w:rPr>
        <w:t>από την πτέρυγα του ΣΥΡΙΖΑ)</w:t>
      </w:r>
    </w:p>
    <w:p w14:paraId="02D99EBA"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Σας άκουσα, όμως, κύριε Μητσοτάκη, να κάνετε και μια γενικευμένη επίθεση με τον γενικό τίτλο ότι παρεμβαίνουμε στη </w:t>
      </w:r>
      <w:r>
        <w:rPr>
          <w:rFonts w:eastAsia="Times New Roman" w:cs="Times New Roman"/>
          <w:szCs w:val="24"/>
        </w:rPr>
        <w:t>δ</w:t>
      </w:r>
      <w:r>
        <w:rPr>
          <w:rFonts w:eastAsia="Times New Roman" w:cs="Times New Roman"/>
          <w:szCs w:val="24"/>
        </w:rPr>
        <w:t xml:space="preserve">ικαιοσύνη. Η παρέμβασή μας στη </w:t>
      </w:r>
      <w:r>
        <w:rPr>
          <w:rFonts w:eastAsia="Times New Roman" w:cs="Times New Roman"/>
          <w:szCs w:val="24"/>
        </w:rPr>
        <w:t>δ</w:t>
      </w:r>
      <w:r>
        <w:rPr>
          <w:rFonts w:eastAsia="Times New Roman" w:cs="Times New Roman"/>
          <w:szCs w:val="24"/>
        </w:rPr>
        <w:t xml:space="preserve">ικαιοσύνη, ποια ήταν; Ότι βγήκα εγώ στη Διεθνή </w:t>
      </w:r>
      <w:r>
        <w:rPr>
          <w:rFonts w:eastAsia="Times New Roman" w:cs="Times New Roman"/>
          <w:szCs w:val="24"/>
        </w:rPr>
        <w:lastRenderedPageBreak/>
        <w:t xml:space="preserve">Έκθεση Θεσσαλονίκης και είπα ότι </w:t>
      </w:r>
      <w:r>
        <w:rPr>
          <w:rFonts w:eastAsia="Times New Roman" w:cs="Times New Roman"/>
          <w:szCs w:val="24"/>
        </w:rPr>
        <w:t>πιστεύω πως ο νόμος είναι συνταγματικός και δεν θα εκπέσει στο Συμβούλιο της Επικρατείας. Ακολούθως, η φράση αυτή συνεχίστηκε από τη φράση</w:t>
      </w:r>
      <w:r>
        <w:rPr>
          <w:rFonts w:eastAsia="Times New Roman" w:cs="Times New Roman"/>
          <w:szCs w:val="24"/>
        </w:rPr>
        <w:t>:</w:t>
      </w:r>
      <w:r>
        <w:rPr>
          <w:rFonts w:eastAsia="Times New Roman" w:cs="Times New Roman"/>
          <w:szCs w:val="24"/>
        </w:rPr>
        <w:t xml:space="preserve"> «Σε κάθε περίπτωση θα σεβαστούμε τις αποφάσεις της </w:t>
      </w:r>
      <w:r>
        <w:rPr>
          <w:rFonts w:eastAsia="Times New Roman" w:cs="Times New Roman"/>
          <w:szCs w:val="24"/>
        </w:rPr>
        <w:t>δ</w:t>
      </w:r>
      <w:r>
        <w:rPr>
          <w:rFonts w:eastAsia="Times New Roman" w:cs="Times New Roman"/>
          <w:szCs w:val="24"/>
        </w:rPr>
        <w:t xml:space="preserve">ικαιοσύνης». Αυτή ήταν η παρέμβαση. </w:t>
      </w:r>
    </w:p>
    <w:p w14:paraId="02D99EBB"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Δηλαδή, τι θέλατε να βγω κα</w:t>
      </w:r>
      <w:r>
        <w:rPr>
          <w:rFonts w:eastAsia="Times New Roman" w:cs="Times New Roman"/>
          <w:szCs w:val="24"/>
        </w:rPr>
        <w:t xml:space="preserve">ι να πω; Θέλατε να βγω και να πω ότι, ξέρετε, ο νόμος μας δεν είναι συνταγματικός και θα εκπέσει. Αυτό θέλατε να πω. Και ήταν αυτή παρέμβαση! Ενώ όταν εσείς είχατε βγει και είχατε πει ακριβώς τα ίδια και χειρότερα -σας θυμίζω ότι στη συνέντευξή σας, πάλι, </w:t>
      </w:r>
      <w:r>
        <w:rPr>
          <w:rFonts w:eastAsia="Times New Roman" w:cs="Times New Roman"/>
          <w:szCs w:val="24"/>
        </w:rPr>
        <w:t xml:space="preserve">στον κ. </w:t>
      </w:r>
      <w:proofErr w:type="spellStart"/>
      <w:r>
        <w:rPr>
          <w:rFonts w:eastAsia="Times New Roman" w:cs="Times New Roman"/>
          <w:szCs w:val="24"/>
        </w:rPr>
        <w:t>Παπαχελά</w:t>
      </w:r>
      <w:proofErr w:type="spellEnd"/>
      <w:r>
        <w:rPr>
          <w:rFonts w:eastAsia="Times New Roman" w:cs="Times New Roman"/>
          <w:szCs w:val="24"/>
        </w:rPr>
        <w:t>, είχατε πει ότι ο νόμος αυτός δεν πρόκειται να σταθεί στο Συμβούλιο της Επικρατείας- αυτό, το δικό σας, ήταν κρίση, ενώ το δικό μου παρέμβαση!</w:t>
      </w:r>
    </w:p>
    <w:p w14:paraId="02D99EBC"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2D99EBD"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Δεν είναι, όμως, αυτό το πρόβλημα. Το πρόβλημα είναι</w:t>
      </w:r>
      <w:r>
        <w:rPr>
          <w:rFonts w:eastAsia="Times New Roman" w:cs="Times New Roman"/>
          <w:szCs w:val="24"/>
        </w:rPr>
        <w:t xml:space="preserve"> ότι ο κ. Μητσοτάκης, σήμερα, από την αρχή ως το τέλος της ομιλίας του, στην πραγματικότητα έκανε μία ακόμα απόπειρα, να το πω αγγλιστί, </w:t>
      </w:r>
      <w:r>
        <w:rPr>
          <w:rFonts w:eastAsia="Times New Roman" w:cs="Times New Roman"/>
          <w:szCs w:val="24"/>
          <w:lang w:val="en-US"/>
        </w:rPr>
        <w:t>bullying</w:t>
      </w:r>
      <w:r>
        <w:rPr>
          <w:rFonts w:eastAsia="Times New Roman" w:cs="Times New Roman"/>
          <w:szCs w:val="24"/>
        </w:rPr>
        <w:t xml:space="preserve">, προς τους δικαστικούς λειτουργούς. Διότι αυτό έκανε. Και ξέρετε κάτι; Είμαι σίγουρος ότι οι δικαστικοί </w:t>
      </w:r>
      <w:r>
        <w:rPr>
          <w:rFonts w:eastAsia="Times New Roman" w:cs="Times New Roman"/>
          <w:szCs w:val="24"/>
        </w:rPr>
        <w:lastRenderedPageBreak/>
        <w:t>λειτου</w:t>
      </w:r>
      <w:r>
        <w:rPr>
          <w:rFonts w:eastAsia="Times New Roman" w:cs="Times New Roman"/>
          <w:szCs w:val="24"/>
        </w:rPr>
        <w:t xml:space="preserve">ργοί δεν θα δώσουν σημασία σε αυτό, γιατί υφίστανται </w:t>
      </w:r>
      <w:r>
        <w:rPr>
          <w:rFonts w:eastAsia="Times New Roman" w:cs="Times New Roman"/>
          <w:szCs w:val="24"/>
          <w:lang w:val="en-US"/>
        </w:rPr>
        <w:t>bullying</w:t>
      </w:r>
      <w:r>
        <w:rPr>
          <w:rFonts w:eastAsia="Times New Roman" w:cs="Times New Roman"/>
          <w:szCs w:val="24"/>
        </w:rPr>
        <w:t xml:space="preserve"> από το πρωί μέχρι το βράδυ από τα κανάλια και υφίστανται και από σας από το Βήμα της Βουλής. </w:t>
      </w:r>
    </w:p>
    <w:p w14:paraId="02D99EBE"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Κατηγορήσατε εμένα και την ηγεσία των δικαστηρίων, διότι ήρθαν και με επισκέφτηκαν. Και γιατί ήταν α</w:t>
      </w:r>
      <w:r>
        <w:rPr>
          <w:rFonts w:eastAsia="Times New Roman" w:cs="Times New Roman"/>
          <w:szCs w:val="24"/>
        </w:rPr>
        <w:t>υτό παρέμβαση και συναλλαγή μάλιστα; Διότι με επισκέφτηκαν για ζητήματα που αφορούν τα μισθολογικά τους. Δεν γνωρίζετε ότι τα μισθολογικά των δικαστών δεν είναι αμιγώς οικονομικό συνδικαλιστικό θέμα, αλλά θεσμικό θέμα με βάση το άρθρο 8, παράγραφος 2 του Σ</w:t>
      </w:r>
      <w:r>
        <w:rPr>
          <w:rFonts w:eastAsia="Times New Roman" w:cs="Times New Roman"/>
          <w:szCs w:val="24"/>
        </w:rPr>
        <w:t xml:space="preserve">υντάγματος; Δεν το γνωρίζετε αυτό, ή μήπως δεν γνωρίζετε ότι για το ίδιο ακριβώς θέμα είχαν ζητήσει -το 2012, αν δεν κάνω λάθος- συνάντηση με τον κ. Σαμαρά και τους είχε δεχτεί; Δεν το γνωρίζετε ούτε αυτό; </w:t>
      </w:r>
    </w:p>
    <w:p w14:paraId="02D99EBF"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Και αν δεν γνωρίζετε αυτό, πείτε μου κάτι: Όταν θ</w:t>
      </w:r>
      <w:r>
        <w:rPr>
          <w:rFonts w:eastAsia="Times New Roman" w:cs="Times New Roman"/>
          <w:szCs w:val="24"/>
        </w:rPr>
        <w:t xml:space="preserve">εσμικά, για θεσμικά ζητήματα –επαναλαμβάνω, θεσμικά ζητήματα, υπάρχει και </w:t>
      </w:r>
      <w:proofErr w:type="spellStart"/>
      <w:r>
        <w:rPr>
          <w:rFonts w:eastAsia="Times New Roman" w:cs="Times New Roman"/>
          <w:szCs w:val="24"/>
        </w:rPr>
        <w:t>μισθοδικείο</w:t>
      </w:r>
      <w:proofErr w:type="spellEnd"/>
      <w:r>
        <w:rPr>
          <w:rFonts w:eastAsia="Times New Roman" w:cs="Times New Roman"/>
          <w:szCs w:val="24"/>
        </w:rPr>
        <w:t xml:space="preserve"> και υπάρχουν οι διατάξεις του Συντάγματος- ζητάει η ηγεσία των δικαστών συνάντηση με την εκτελεστική ηγεσία, εμείς τι πρέπει να κάνουμε; Να πούμε, «όχι, δεν σας συναντάμε</w:t>
      </w:r>
      <w:r>
        <w:rPr>
          <w:rFonts w:eastAsia="Times New Roman" w:cs="Times New Roman"/>
          <w:szCs w:val="24"/>
        </w:rPr>
        <w:t xml:space="preserve">»; Τι ακριβώς λέτε; </w:t>
      </w:r>
    </w:p>
    <w:p w14:paraId="02D99EC0"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βεβαίως, δεν έφτανε η επίθεση σε μας, κάνατε κι ένα βήμα παραπάνω. Επιτεθήκατε από αυτό το Βήμα στον Πρόεδρο του Συμβουλίου της Επικρατείας, διότι είχε κατ’ εσάς το θράσος, κατά τη δική μας εκτίμηση τη γενναιότητα, να βγει και να </w:t>
      </w:r>
      <w:r>
        <w:rPr>
          <w:rFonts w:eastAsia="Times New Roman" w:cs="Times New Roman"/>
          <w:szCs w:val="24"/>
        </w:rPr>
        <w:t>πει, «</w:t>
      </w:r>
      <w:r>
        <w:rPr>
          <w:rFonts w:eastAsia="Times New Roman" w:cs="Times New Roman"/>
          <w:szCs w:val="24"/>
        </w:rPr>
        <w:t>Α</w:t>
      </w:r>
      <w:r>
        <w:rPr>
          <w:rFonts w:eastAsia="Times New Roman" w:cs="Times New Roman"/>
          <w:szCs w:val="24"/>
        </w:rPr>
        <w:t>φουγκραζόμαστε την κοινωνία». Προσέξτε. Δεν είπε το λαϊκό αίσθημα. «Αφουγκραζόμαστε την κοινωνία». Και του επιτεθήκατε γι’ αυτό. Προφανώς δεν γνωρίζετε ότι και αυτό επίσης είναι συνταγματικό αυτονόητο, άρθρο 1, παράγραφος 3: «Όλες οι εξουσίες ασκούν</w:t>
      </w:r>
      <w:r>
        <w:rPr>
          <w:rFonts w:eastAsia="Times New Roman" w:cs="Times New Roman"/>
          <w:szCs w:val="24"/>
        </w:rPr>
        <w:t xml:space="preserve">ται από τον λαό και πηγάζουν από τον λαό». </w:t>
      </w:r>
    </w:p>
    <w:p w14:paraId="02D99EC1"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2D99EC2"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Απίστευτο!</w:t>
      </w:r>
    </w:p>
    <w:p w14:paraId="02D99EC3"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Α, είμαστε απίστευτοι. Οτιδήποτε έχει σχέση με τον λαό, το έχε</w:t>
      </w:r>
      <w:r>
        <w:rPr>
          <w:rFonts w:eastAsia="Times New Roman" w:cs="Times New Roman"/>
          <w:szCs w:val="24"/>
        </w:rPr>
        <w:t xml:space="preserve">τε ξεχάσει ακόμα κι αν γράφεται στο ίδιο το Σύνταγμα, κύριε Μητσοτάκη. </w:t>
      </w:r>
    </w:p>
    <w:p w14:paraId="02D99EC4"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δ</w:t>
      </w:r>
      <w:r>
        <w:rPr>
          <w:rFonts w:eastAsia="Times New Roman" w:cs="Times New Roman"/>
          <w:szCs w:val="24"/>
        </w:rPr>
        <w:t>ιαμαρτυρίες από την πτέρυγα της Νέας Δημοκρατίας)</w:t>
      </w:r>
    </w:p>
    <w:p w14:paraId="02D99EC5"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Ήσυχα, παρακαλώ. Αφήστε τα λαϊκά δικαστήρια. Ησυχία!</w:t>
      </w:r>
    </w:p>
    <w:p w14:paraId="02D99EC6"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lastRenderedPageBreak/>
        <w:t>ΑΛΕΞΗΣ ΤΣΙΠΡΑΣ (Πρόεδρος της Κυβέρνησης):</w:t>
      </w:r>
      <w:r>
        <w:rPr>
          <w:rFonts w:eastAsia="Times New Roman" w:cs="Times New Roman"/>
          <w:szCs w:val="24"/>
        </w:rPr>
        <w:t xml:space="preserve"> </w:t>
      </w:r>
      <w:r>
        <w:rPr>
          <w:rFonts w:eastAsia="Times New Roman" w:cs="Times New Roman"/>
          <w:szCs w:val="24"/>
        </w:rPr>
        <w:t xml:space="preserve">Αναφερθήκατε, επίσης, με λόγια </w:t>
      </w:r>
      <w:proofErr w:type="spellStart"/>
      <w:r>
        <w:rPr>
          <w:rFonts w:eastAsia="Times New Roman" w:cs="Times New Roman"/>
          <w:szCs w:val="24"/>
        </w:rPr>
        <w:t>απαξιωτικά</w:t>
      </w:r>
      <w:proofErr w:type="spellEnd"/>
      <w:r>
        <w:rPr>
          <w:rFonts w:eastAsia="Times New Roman" w:cs="Times New Roman"/>
          <w:szCs w:val="24"/>
        </w:rPr>
        <w:t xml:space="preserve"> στην πρωτοβουλία που έχουμε πάρει για τη συνταγματική μεταρρύθμιση και είναι πραγματικά κρίμα, κύριε Μητσοτάκη. Και είναι κρίμα, γιατί αυτή είναι μια ευκαιρία που δεν πρέπει να πάει χαμένη. Και αναφερθήκατε με λόγι</w:t>
      </w:r>
      <w:r>
        <w:rPr>
          <w:rFonts w:eastAsia="Times New Roman" w:cs="Times New Roman"/>
          <w:szCs w:val="24"/>
        </w:rPr>
        <w:t xml:space="preserve">α </w:t>
      </w:r>
      <w:proofErr w:type="spellStart"/>
      <w:r>
        <w:rPr>
          <w:rFonts w:eastAsia="Times New Roman" w:cs="Times New Roman"/>
          <w:szCs w:val="24"/>
        </w:rPr>
        <w:t>απαξιωτικά</w:t>
      </w:r>
      <w:proofErr w:type="spellEnd"/>
      <w:r>
        <w:rPr>
          <w:rFonts w:eastAsia="Times New Roman" w:cs="Times New Roman"/>
          <w:szCs w:val="24"/>
        </w:rPr>
        <w:t xml:space="preserve"> παρά το γεγονός ότι ξέρετε τα εξής: </w:t>
      </w:r>
    </w:p>
    <w:p w14:paraId="02D99EC7"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Πρώτον, ότι η Επιτροπή Διαλόγου είναι επιτροπή διαλόγου και όχι επιστημονική επιτροπή.</w:t>
      </w:r>
    </w:p>
    <w:p w14:paraId="02D99EC8" w14:textId="77777777" w:rsidR="00D3277D" w:rsidRDefault="009F72F4">
      <w:pPr>
        <w:spacing w:after="0" w:line="600" w:lineRule="auto"/>
        <w:ind w:firstLine="720"/>
        <w:jc w:val="both"/>
        <w:rPr>
          <w:rFonts w:eastAsia="Times New Roman"/>
          <w:szCs w:val="24"/>
        </w:rPr>
      </w:pPr>
      <w:r>
        <w:rPr>
          <w:rFonts w:eastAsia="Times New Roman"/>
          <w:szCs w:val="24"/>
        </w:rPr>
        <w:t>Δεύτερον, ενώ γνωρίζετε ότι στην Επιτροπή Διαλόγου έγινε προσπάθεια και συμμετέχουν πολλοί αξιόλογοι άνθρωποι από όλο τ</w:t>
      </w:r>
      <w:r>
        <w:rPr>
          <w:rFonts w:eastAsia="Times New Roman"/>
          <w:szCs w:val="24"/>
        </w:rPr>
        <w:t>ο φάσμα και των κοινωνικών εκπροσωπήσεων, αλλά και των ιδεών και έχουμε στόχο να διεξαγάγουμε έναν ανοιχτό διάλογο πριν έρθει το θέμα στη Βουλή. Δεν παραβιάζουμε το Σύνταγμα. Η διαδικασία θα γίνει, όπως το Σύνταγμα ορίζει, μέσα στη Βουλή. Αλλά πριν έρθει σ</w:t>
      </w:r>
      <w:r>
        <w:rPr>
          <w:rFonts w:eastAsia="Times New Roman"/>
          <w:szCs w:val="24"/>
        </w:rPr>
        <w:t>τη Βουλή, η κοινωνία δεν πρέπει να ακουστεί; Δεν πρέπει να πάρουμε το σφυγμό της κοινωνίας για μεγάλα θέματα, για κρίσιμα θέματα;</w:t>
      </w:r>
    </w:p>
    <w:p w14:paraId="02D99EC9" w14:textId="77777777" w:rsidR="00D3277D" w:rsidRDefault="009F72F4">
      <w:pPr>
        <w:spacing w:after="0" w:line="600" w:lineRule="auto"/>
        <w:ind w:firstLine="720"/>
        <w:jc w:val="both"/>
        <w:rPr>
          <w:rFonts w:eastAsia="Times New Roman"/>
          <w:szCs w:val="24"/>
        </w:rPr>
      </w:pPr>
      <w:r>
        <w:rPr>
          <w:rFonts w:eastAsia="Times New Roman"/>
          <w:szCs w:val="24"/>
        </w:rPr>
        <w:lastRenderedPageBreak/>
        <w:t>Πιστεύετε ότι η συζήτηση για το ζήτημα του Συντάγματος, δηλαδή για το θεσμικό πλαίσιο με το οποίο θα πορευτεί η χώρα στην επόμ</w:t>
      </w:r>
      <w:r>
        <w:rPr>
          <w:rFonts w:eastAsia="Times New Roman"/>
          <w:szCs w:val="24"/>
        </w:rPr>
        <w:t>ενη εικοσαετία, τριακονταετία -δεν αλλάζει κάθε μέρα το Σύνταγμα- είναι υπόθεση μόνο των ειδικών και των κομμάτων; Αυτό πιστεύετε; Η κοινωνία και οι φορείς της δεν πρέπει να έχουν άμεσο λόγο;</w:t>
      </w:r>
    </w:p>
    <w:p w14:paraId="02D99ECA" w14:textId="77777777" w:rsidR="00D3277D" w:rsidRDefault="009F72F4">
      <w:pPr>
        <w:spacing w:after="0" w:line="600" w:lineRule="auto"/>
        <w:ind w:firstLine="720"/>
        <w:jc w:val="both"/>
        <w:rPr>
          <w:rFonts w:eastAsia="Times New Roman"/>
          <w:szCs w:val="24"/>
        </w:rPr>
      </w:pPr>
      <w:r>
        <w:rPr>
          <w:rFonts w:eastAsia="Times New Roman"/>
          <w:szCs w:val="24"/>
        </w:rPr>
        <w:t>Έχετε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σας, κύριε Μητσοτάκη, την άποψη των κορυφαίων συνταγματολόγων ήδη από το πρώτο μεταπολιτευτικό Σύνταγμα, του Φαίδωνα </w:t>
      </w:r>
      <w:proofErr w:type="spellStart"/>
      <w:r>
        <w:rPr>
          <w:rFonts w:eastAsia="Times New Roman"/>
          <w:szCs w:val="24"/>
        </w:rPr>
        <w:t>Βεγλερή</w:t>
      </w:r>
      <w:proofErr w:type="spellEnd"/>
      <w:r>
        <w:rPr>
          <w:rFonts w:eastAsia="Times New Roman"/>
          <w:szCs w:val="24"/>
        </w:rPr>
        <w:t xml:space="preserve">, του Γιώργου Κουμάντου και του Αριστόβουλου </w:t>
      </w:r>
      <w:proofErr w:type="spellStart"/>
      <w:r>
        <w:rPr>
          <w:rFonts w:eastAsia="Times New Roman"/>
          <w:szCs w:val="24"/>
        </w:rPr>
        <w:t>Μάνεση</w:t>
      </w:r>
      <w:proofErr w:type="spellEnd"/>
      <w:r>
        <w:rPr>
          <w:rFonts w:eastAsia="Times New Roman"/>
          <w:szCs w:val="24"/>
        </w:rPr>
        <w:t>, οι οποίοι είχαν εισηγηθεί ότι οι κοινωνικοί και επαγγελματικοί φορείς πρέπει ν</w:t>
      </w:r>
      <w:r>
        <w:rPr>
          <w:rFonts w:eastAsia="Times New Roman"/>
          <w:szCs w:val="24"/>
        </w:rPr>
        <w:t>α έχουν γνώση και δικαίωμα υποβολής προτάσεων για το Σύνταγμα; Γιατί, λοιπόν; Τι σας φοβίζει αυτό; Η λαϊκή βούληση σας φοβίζει σε κάθε της έκφραση. Σας φοβίζει να ακούσουμε τις απόψεις της κοινωνίας των πολιτών, των Μη Κυβερνητικών Οργανώσεων, συντεταγμένα</w:t>
      </w:r>
      <w:r>
        <w:rPr>
          <w:rFonts w:eastAsia="Times New Roman"/>
          <w:szCs w:val="24"/>
        </w:rPr>
        <w:t xml:space="preserve">, του κάθε πολίτη ξεχωριστά. Γιατί σας φοβίζει; Εσείς υποτίθεται ότι είστε φιλελεύθερος; </w:t>
      </w:r>
    </w:p>
    <w:p w14:paraId="02D99ECB" w14:textId="77777777" w:rsidR="00D3277D" w:rsidRDefault="009F72F4">
      <w:pPr>
        <w:spacing w:after="0" w:line="600" w:lineRule="auto"/>
        <w:ind w:firstLine="720"/>
        <w:jc w:val="both"/>
        <w:rPr>
          <w:rFonts w:eastAsia="Times New Roman"/>
          <w:szCs w:val="24"/>
        </w:rPr>
      </w:pPr>
      <w:r>
        <w:rPr>
          <w:rFonts w:eastAsia="Times New Roman"/>
          <w:szCs w:val="24"/>
        </w:rPr>
        <w:lastRenderedPageBreak/>
        <w:t>Ξέρετε, όμως, γιατί σας φοβίζει; Σας φοβίζει και αντιδράτε για τον λόγο του ότι εσείς θέλετε τώρα σώνει και καλά</w:t>
      </w:r>
      <w:r>
        <w:rPr>
          <w:rFonts w:eastAsia="Times New Roman"/>
          <w:szCs w:val="24"/>
        </w:rPr>
        <w:t>,</w:t>
      </w:r>
      <w:r>
        <w:rPr>
          <w:rFonts w:eastAsia="Times New Roman"/>
          <w:szCs w:val="24"/>
        </w:rPr>
        <w:t xml:space="preserve"> να διαμορφώσετε μια εικόνα άρνησης σε όλα. Λέτε όχι </w:t>
      </w:r>
      <w:r>
        <w:rPr>
          <w:rFonts w:eastAsia="Times New Roman"/>
          <w:szCs w:val="24"/>
        </w:rPr>
        <w:t xml:space="preserve">σε όλα. Και φαντάζομαι να μην </w:t>
      </w:r>
      <w:proofErr w:type="spellStart"/>
      <w:r>
        <w:rPr>
          <w:rFonts w:eastAsia="Times New Roman"/>
          <w:szCs w:val="24"/>
        </w:rPr>
        <w:t>διαπληκτίσετε</w:t>
      </w:r>
      <w:proofErr w:type="spellEnd"/>
      <w:r>
        <w:rPr>
          <w:rFonts w:eastAsia="Times New Roman"/>
          <w:szCs w:val="24"/>
        </w:rPr>
        <w:t xml:space="preserve"> -δημοσίως τουλάχιστον- μέλη της </w:t>
      </w:r>
      <w:r>
        <w:rPr>
          <w:rFonts w:eastAsia="Times New Roman"/>
          <w:szCs w:val="24"/>
        </w:rPr>
        <w:t>ε</w:t>
      </w:r>
      <w:r>
        <w:rPr>
          <w:rFonts w:eastAsia="Times New Roman"/>
          <w:szCs w:val="24"/>
        </w:rPr>
        <w:t>πιτροπής</w:t>
      </w:r>
      <w:r>
        <w:rPr>
          <w:rFonts w:eastAsia="Times New Roman"/>
          <w:szCs w:val="24"/>
        </w:rPr>
        <w:t>, τα οποία</w:t>
      </w:r>
      <w:r>
        <w:rPr>
          <w:rFonts w:eastAsia="Times New Roman"/>
          <w:szCs w:val="24"/>
        </w:rPr>
        <w:t xml:space="preserve"> προέρχονται από τον πολιτικό σας χώρο. </w:t>
      </w:r>
    </w:p>
    <w:p w14:paraId="02D99ECC" w14:textId="77777777" w:rsidR="00D3277D" w:rsidRDefault="009F72F4">
      <w:pPr>
        <w:spacing w:after="0" w:line="600" w:lineRule="auto"/>
        <w:ind w:firstLine="720"/>
        <w:jc w:val="both"/>
        <w:rPr>
          <w:rFonts w:eastAsia="Times New Roman"/>
          <w:szCs w:val="24"/>
        </w:rPr>
      </w:pPr>
      <w:r>
        <w:rPr>
          <w:rFonts w:eastAsia="Times New Roman"/>
          <w:szCs w:val="24"/>
        </w:rPr>
        <w:t xml:space="preserve">Κυρίες και κύριοι συνάδελφοι, επιτρέψτε μου πριν κλείσω να ασχοληθώ και λίγο με την άλλη πτέρυγα εδώ, του ΠΑΣΟΚ. </w:t>
      </w:r>
    </w:p>
    <w:p w14:paraId="02D99ECD" w14:textId="77777777" w:rsidR="00D3277D" w:rsidRDefault="009F72F4">
      <w:pPr>
        <w:spacing w:after="0" w:line="600" w:lineRule="auto"/>
        <w:ind w:firstLine="720"/>
        <w:jc w:val="both"/>
        <w:rPr>
          <w:rFonts w:eastAsia="Times New Roman"/>
          <w:szCs w:val="24"/>
        </w:rPr>
      </w:pPr>
      <w:r>
        <w:rPr>
          <w:rFonts w:eastAsia="Times New Roman"/>
          <w:szCs w:val="24"/>
        </w:rPr>
        <w:t>Κατ’ α</w:t>
      </w:r>
      <w:r>
        <w:rPr>
          <w:rFonts w:eastAsia="Times New Roman"/>
          <w:szCs w:val="24"/>
        </w:rPr>
        <w:t>ρχάς άκουσα τον κ. Λοβέρδο. Κύριε Λοβέρδο, συνήθως προσέχω αυτά που λέω, ακόμα κι αν συνηθίζω πολλές φορές -όπως και τώρα- να μιλώ εκτός κειμένου. Και ξέρετε κάτι; Αυτά που είπα, είναι σωστά και θα σας εξηγήσω γιατί. Γιατί όλα στο θέμα που αναφέρατε, ξεκίν</w:t>
      </w:r>
      <w:r>
        <w:rPr>
          <w:rFonts w:eastAsia="Times New Roman"/>
          <w:szCs w:val="24"/>
        </w:rPr>
        <w:t xml:space="preserve">ησαν με μια απόφασή σας για πρόσληψη </w:t>
      </w:r>
      <w:proofErr w:type="spellStart"/>
      <w:r>
        <w:rPr>
          <w:rFonts w:eastAsia="Times New Roman"/>
          <w:szCs w:val="24"/>
        </w:rPr>
        <w:t>εκατόν</w:t>
      </w:r>
      <w:proofErr w:type="spellEnd"/>
      <w:r>
        <w:rPr>
          <w:rFonts w:eastAsia="Times New Roman"/>
          <w:szCs w:val="24"/>
        </w:rPr>
        <w:t xml:space="preserve"> δεκαεπτά ατόμων για ενίσχυση δομών του ΟΚΑΝΑ, τα οποία, όμως, δεν προσελήφθησαν ποτέ, γιατί ποτέ δεν βγήκε η ΠΥΣ. Με την απόφασή σας, όμως, πήραν απόφαση το διοικητικό </w:t>
      </w:r>
      <w:r>
        <w:rPr>
          <w:rFonts w:eastAsia="Times New Roman"/>
          <w:szCs w:val="24"/>
        </w:rPr>
        <w:lastRenderedPageBreak/>
        <w:t>συμβούλιο του ΚΕΕΛΠΝΟ και το διοικητικό συμβ</w:t>
      </w:r>
      <w:r>
        <w:rPr>
          <w:rFonts w:eastAsia="Times New Roman"/>
          <w:szCs w:val="24"/>
        </w:rPr>
        <w:t>ούλιο του ΟΚΑΝΑ να συνάψουν προγραμματική σύμβαση και μάλιστα να προκαταβάλει το ΚΕΕΛΠΝΟ 10.000.000 προς τον ΟΚΑΝΑ για να γίνει η επέκταση των μονάδων. Το συνολικό κόστος ήταν -νομίζω- 20.000.000, που τα 15.000.000 θα πήγαιναν για προσωπικό και τα 5.000.00</w:t>
      </w:r>
      <w:r>
        <w:rPr>
          <w:rFonts w:eastAsia="Times New Roman"/>
          <w:szCs w:val="24"/>
        </w:rPr>
        <w:t xml:space="preserve">0 για λειτουργικές δαπάνες. </w:t>
      </w:r>
    </w:p>
    <w:p w14:paraId="02D99ECE" w14:textId="77777777" w:rsidR="00D3277D" w:rsidRDefault="009F72F4">
      <w:pPr>
        <w:spacing w:after="0" w:line="600" w:lineRule="auto"/>
        <w:ind w:firstLine="720"/>
        <w:jc w:val="both"/>
        <w:rPr>
          <w:rFonts w:eastAsia="Times New Roman"/>
          <w:szCs w:val="24"/>
        </w:rPr>
      </w:pPr>
      <w:r>
        <w:rPr>
          <w:rFonts w:eastAsia="Times New Roman"/>
          <w:szCs w:val="24"/>
        </w:rPr>
        <w:t xml:space="preserve">Μέσα σε εννέα μήνες, όμως, τα 10.000.000 αυτά καταναλώθηκαν χωρίς να προσληφθεί ούτε ένας νέος εργαζόμενος από τους </w:t>
      </w:r>
      <w:proofErr w:type="spellStart"/>
      <w:r>
        <w:rPr>
          <w:rFonts w:eastAsia="Times New Roman"/>
          <w:szCs w:val="24"/>
        </w:rPr>
        <w:t>εκατόν</w:t>
      </w:r>
      <w:proofErr w:type="spellEnd"/>
      <w:r>
        <w:rPr>
          <w:rFonts w:eastAsia="Times New Roman"/>
          <w:szCs w:val="24"/>
        </w:rPr>
        <w:t xml:space="preserve"> δεκαεπτά. Και το πόρισμα του ΣΕΥΥΠ, στο οποίο αναφέρεστε, λέει ξεκάθαρα ότι για τα 5.000.000 από τα 10.0</w:t>
      </w:r>
      <w:r>
        <w:rPr>
          <w:rFonts w:eastAsia="Times New Roman"/>
          <w:szCs w:val="24"/>
        </w:rPr>
        <w:t>00.000 δεν υπάρχουν τιμολόγια για το τι έγιναν αυτά τα χρήματα και για τα άλλα 5.000.000 λέει ότι δεν χρησιμοποιήθηκαν με βάση την σύμβαση.</w:t>
      </w:r>
    </w:p>
    <w:p w14:paraId="02D99ECF" w14:textId="77777777" w:rsidR="00D3277D" w:rsidRDefault="009F72F4">
      <w:pPr>
        <w:spacing w:after="0" w:line="600" w:lineRule="auto"/>
        <w:ind w:firstLine="720"/>
        <w:jc w:val="both"/>
        <w:rPr>
          <w:rFonts w:eastAsia="Times New Roman"/>
          <w:szCs w:val="24"/>
        </w:rPr>
      </w:pPr>
      <w:r>
        <w:rPr>
          <w:rFonts w:eastAsia="Times New Roman"/>
          <w:szCs w:val="24"/>
        </w:rPr>
        <w:t xml:space="preserve">Σε κάθε περίπτωση αυτό που είπα, κύριε Λοβέρδο, είναι ότι ερευνάται από την </w:t>
      </w:r>
      <w:r>
        <w:rPr>
          <w:rFonts w:eastAsia="Times New Roman"/>
          <w:szCs w:val="24"/>
        </w:rPr>
        <w:t>δ</w:t>
      </w:r>
      <w:r>
        <w:rPr>
          <w:rFonts w:eastAsia="Times New Roman"/>
          <w:szCs w:val="24"/>
        </w:rPr>
        <w:t xml:space="preserve">ικαιοσύνη και ότι ελπίζω να βρεθεί άκρη. </w:t>
      </w:r>
    </w:p>
    <w:p w14:paraId="02D99ED0" w14:textId="77777777" w:rsidR="00D3277D" w:rsidRDefault="009F72F4">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Δεν είπατε αυτό.</w:t>
      </w:r>
    </w:p>
    <w:p w14:paraId="02D99ED1" w14:textId="77777777" w:rsidR="00D3277D" w:rsidRDefault="009F72F4">
      <w:pPr>
        <w:spacing w:after="0" w:line="600" w:lineRule="auto"/>
        <w:ind w:firstLine="720"/>
        <w:jc w:val="both"/>
        <w:rPr>
          <w:rFonts w:eastAsia="Times New Roman"/>
          <w:szCs w:val="24"/>
        </w:rPr>
      </w:pPr>
      <w:r>
        <w:rPr>
          <w:rFonts w:eastAsia="Times New Roman" w:cs="Times New Roman"/>
          <w:b/>
          <w:szCs w:val="24"/>
        </w:rPr>
        <w:lastRenderedPageBreak/>
        <w:t>ΑΛΕΞΗΣ ΤΣΙΠΡΑΣ (Πρόεδρος της Κυβέρνησης):</w:t>
      </w:r>
      <w:r>
        <w:rPr>
          <w:rFonts w:eastAsia="Times New Roman" w:cs="Times New Roman"/>
          <w:szCs w:val="24"/>
        </w:rPr>
        <w:t xml:space="preserve"> </w:t>
      </w:r>
      <w:r>
        <w:rPr>
          <w:rFonts w:eastAsia="Times New Roman"/>
          <w:szCs w:val="24"/>
        </w:rPr>
        <w:t>Ακριβώς αυτό είπα. Δείτε το και από τα Πρακτικά. Και ελπίζω πραγματικά να βρεθεί άκρη.</w:t>
      </w:r>
    </w:p>
    <w:p w14:paraId="02D99ED2" w14:textId="77777777" w:rsidR="00D3277D" w:rsidRDefault="009F72F4">
      <w:pPr>
        <w:spacing w:after="0" w:line="600" w:lineRule="auto"/>
        <w:ind w:firstLine="720"/>
        <w:jc w:val="both"/>
        <w:rPr>
          <w:rFonts w:eastAsia="Times New Roman"/>
          <w:szCs w:val="24"/>
        </w:rPr>
      </w:pPr>
      <w:r>
        <w:rPr>
          <w:rFonts w:eastAsia="Times New Roman"/>
          <w:szCs w:val="24"/>
        </w:rPr>
        <w:t xml:space="preserve">Πάμε στο επόμενο θέμα, το οποίο είναι πιο σοβαρό. </w:t>
      </w:r>
      <w:r>
        <w:rPr>
          <w:rFonts w:eastAsia="Times New Roman"/>
          <w:szCs w:val="24"/>
        </w:rPr>
        <w:t xml:space="preserve">Άκουσα την κ. Γεννηματά, η οποία αυτοσυστήθηκε. Δεν είναι ανάγκη να συστηθεί σε εμένα. Αν έχει σε κάποιον ανάγκη να συστηθεί, είναι μάλλον στον κ. Βενιζέλο, ο οποίος έρχεται και παρεμβαίνει ως αρχηγός στη θέση της σε αυτήν εδώ την Αίθουσα. Δεν την άκουσα, </w:t>
      </w:r>
      <w:r>
        <w:rPr>
          <w:rFonts w:eastAsia="Times New Roman"/>
          <w:szCs w:val="24"/>
        </w:rPr>
        <w:t>όμως, να πει κουβέντα και αυτή, όπως ο κ. Μητσοτάκης, για το τι θα γίνει με τα θαλασσοδάνεια και αν ποτέ θα τα επιστρέψετε στον ελληνικό λαό.</w:t>
      </w:r>
    </w:p>
    <w:p w14:paraId="02D99ED3" w14:textId="77777777" w:rsidR="00D3277D" w:rsidRDefault="009F72F4">
      <w:pPr>
        <w:spacing w:after="0" w:line="600" w:lineRule="auto"/>
        <w:ind w:firstLine="720"/>
        <w:jc w:val="both"/>
        <w:rPr>
          <w:rFonts w:eastAsia="Times New Roman"/>
          <w:szCs w:val="24"/>
        </w:rPr>
      </w:pPr>
      <w:r>
        <w:rPr>
          <w:rFonts w:eastAsia="Times New Roman"/>
          <w:szCs w:val="24"/>
        </w:rPr>
        <w:t>Είπε, όμως, και αυτή την ίδια βαριά κουβέντα, την ίδια βαριά κουβέντα που είπε και ο κ. Μητσοτάκης. Άλλωστε, οι ομ</w:t>
      </w:r>
      <w:r>
        <w:rPr>
          <w:rFonts w:eastAsia="Times New Roman"/>
          <w:szCs w:val="24"/>
        </w:rPr>
        <w:t>ιλίες τους μοιάζανε πολύ.</w:t>
      </w:r>
    </w:p>
    <w:p w14:paraId="02D99ED4"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Είπε, λοιπόν και </w:t>
      </w:r>
      <w:r>
        <w:rPr>
          <w:rFonts w:eastAsia="Times New Roman" w:cs="Times New Roman"/>
          <w:szCs w:val="24"/>
        </w:rPr>
        <w:t>η κ. Γεννηματά</w:t>
      </w:r>
      <w:r>
        <w:rPr>
          <w:rFonts w:eastAsia="Times New Roman" w:cs="Times New Roman"/>
          <w:szCs w:val="24"/>
        </w:rPr>
        <w:t xml:space="preserve"> ξανά, κάτι το οποίο </w:t>
      </w:r>
      <w:proofErr w:type="spellStart"/>
      <w:r>
        <w:rPr>
          <w:rFonts w:eastAsia="Times New Roman" w:cs="Times New Roman"/>
          <w:szCs w:val="24"/>
        </w:rPr>
        <w:t>αναμασάται</w:t>
      </w:r>
      <w:proofErr w:type="spellEnd"/>
      <w:r>
        <w:rPr>
          <w:rFonts w:eastAsia="Times New Roman" w:cs="Times New Roman"/>
          <w:szCs w:val="24"/>
        </w:rPr>
        <w:t xml:space="preserve"> ως καραμέλα ξανά και ξανά, για τα περιβόητα ορφανά του Τσοχατζόπουλου που δήθεν έχουν βρει στέγη στον ΣΥΡΙΖΑ, που δήθεν τα έχουμε </w:t>
      </w:r>
      <w:r>
        <w:rPr>
          <w:rFonts w:eastAsia="Times New Roman" w:cs="Times New Roman"/>
          <w:szCs w:val="24"/>
        </w:rPr>
        <w:lastRenderedPageBreak/>
        <w:t>περιθάλψει. Προσέξτε, τι εννοεί κανεί</w:t>
      </w:r>
      <w:r>
        <w:rPr>
          <w:rFonts w:eastAsia="Times New Roman" w:cs="Times New Roman"/>
          <w:szCs w:val="24"/>
        </w:rPr>
        <w:t xml:space="preserve">ς όταν το λέει αυτό; Δεν εννοεί τους συνεργάτες του πρώην Υπουργού, διότι όλοι όσοι συμμετείχαν στα κυβερνητικά όργανα ή στα κομματικά όργανα του ΠΑΣΟΚ ήταν συνεργάτες. Φαντάζομαι ότι αφήνει υπονοούμενα για συνενόχους στα εγκλήματα που έχει διαπράξει ο κ. </w:t>
      </w:r>
      <w:r>
        <w:rPr>
          <w:rFonts w:eastAsia="Times New Roman" w:cs="Times New Roman"/>
          <w:szCs w:val="24"/>
        </w:rPr>
        <w:t xml:space="preserve">Τσοχατζόπουλος. </w:t>
      </w:r>
    </w:p>
    <w:p w14:paraId="02D99ED5"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Δεν είναι εδώ η κ. Γεννηματά. Απευθύνομαι σε όλο το ΠΑΣΟΚ, αλλά κυρίως στην ίδια να απαντήσει κάποια στιγμή στη δευτερολογία της. Οφείλετε να μιλήσετε με ονόματα και διευθύνσεις, διότι αν δεν μιλήσετε με ονόματα και διευθύνσεις είστε κοινο</w:t>
      </w:r>
      <w:r>
        <w:rPr>
          <w:rFonts w:eastAsia="Times New Roman" w:cs="Times New Roman"/>
          <w:szCs w:val="24"/>
        </w:rPr>
        <w:t>ί συκοφάντες. Και δεν συκοφαντείτε το ΣΥΡΙΖΑ. Προσέξτε! Θίγετε υπολείψεις ανθρώπων.</w:t>
      </w:r>
    </w:p>
    <w:p w14:paraId="02D99ED6"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2D99ED7"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Το κυριότερο, όμως, θίγετε χιλιάδες αγωνιστές, που κάποια στιγμή, μέσα στο κόμμα που ίδρυσε ο Ανδρέας Παπανδρέου, δεν έβλεπαν ού</w:t>
      </w:r>
      <w:r>
        <w:rPr>
          <w:rFonts w:eastAsia="Times New Roman" w:cs="Times New Roman"/>
          <w:szCs w:val="24"/>
        </w:rPr>
        <w:t xml:space="preserve">τε τον εαυτό τους ούτε τα ιδανικά που ανιδιοτελώς υπηρετήσαν </w:t>
      </w:r>
      <w:r>
        <w:rPr>
          <w:rFonts w:eastAsia="Times New Roman" w:cs="Times New Roman"/>
          <w:szCs w:val="24"/>
        </w:rPr>
        <w:lastRenderedPageBreak/>
        <w:t>με αγώνες για χρόνια και συνάντησαν το ΣΥΡΙΖΑ. Κι έρχεστε σήμερα εσείς συλλήβδην! Πείτε ονόματα! Ποιοι είναι; Ποιοι είναι οι συνεργάτες του Τσοχατζόπουλου, οι συνένοχοι, που είναι στο ΣΥΡΙΖΑ;</w:t>
      </w:r>
    </w:p>
    <w:p w14:paraId="02D99ED8"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(Θό</w:t>
      </w:r>
      <w:r>
        <w:rPr>
          <w:rFonts w:eastAsia="Times New Roman" w:cs="Times New Roman"/>
          <w:szCs w:val="24"/>
        </w:rPr>
        <w:t>ρυβος από την πτέρυγα της Δημοκρατικής Συμπαράταξης ΠΑΣΟΚ-ΔΗΜΑΡ)</w:t>
      </w:r>
    </w:p>
    <w:p w14:paraId="02D99ED9"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Ξέρετε κάτι; Δεν έχετε το δικαίωμα! Δεν έχετε το δικαίωμα, ειδικά εσείς, να μιλάτε αόριστα! </w:t>
      </w:r>
    </w:p>
    <w:p w14:paraId="02D99EDA"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02D99EDB"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Κάνετε ησυχία, παρακαλώ. </w:t>
      </w:r>
    </w:p>
    <w:p w14:paraId="02D99EDC"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ΑΛΕΞΗΣ ΤΣΙΠΡΑΣ (Πρόε</w:t>
      </w:r>
      <w:r>
        <w:rPr>
          <w:rFonts w:eastAsia="Times New Roman" w:cs="Times New Roman"/>
          <w:b/>
          <w:szCs w:val="24"/>
        </w:rPr>
        <w:t>δρος της Κυβέρνησης):</w:t>
      </w:r>
      <w:r>
        <w:rPr>
          <w:rFonts w:eastAsia="Times New Roman" w:cs="Times New Roman"/>
          <w:szCs w:val="24"/>
        </w:rPr>
        <w:t xml:space="preserve"> Δεν έχετε το δικαίωμα να μιλάτε αόριστα και να θίγετε υπολείψεις. Και σας προκαλώ να μην ρίχνετε λάσπη και να μιλήσετε με ονοματεπώνυμα, με ονόματα και διευθύνσεις. </w:t>
      </w:r>
    </w:p>
    <w:p w14:paraId="02D99EDD"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Όμως ξέρετε κάτι; Ξέρετε ποιο είναι το οξύμωρο; Το οξύμωρο είναι να </w:t>
      </w:r>
      <w:r>
        <w:rPr>
          <w:rFonts w:eastAsia="Times New Roman" w:cs="Times New Roman"/>
          <w:szCs w:val="24"/>
        </w:rPr>
        <w:t xml:space="preserve">μιλάτε εσείς για ορφανά Τσοχατζόπουλου, όταν είστε τα φυσικά και αναγνωρισμένα τέκνα και όχι τα ορφανά των πολιτικών επιλογών της περιόδου Τσοχατζόπουλου. Διότι, κυρίες και κύριοι συνάδελφοι του ΠΑΣΟΚ, ξέρετε, την περίοδο που </w:t>
      </w:r>
      <w:r>
        <w:rPr>
          <w:rFonts w:eastAsia="Times New Roman" w:cs="Times New Roman"/>
          <w:szCs w:val="24"/>
        </w:rPr>
        <w:lastRenderedPageBreak/>
        <w:t>εξετράφησαν αυτά τα σκάνδαλα -</w:t>
      </w:r>
      <w:r>
        <w:rPr>
          <w:rFonts w:eastAsia="Times New Roman" w:cs="Times New Roman"/>
          <w:szCs w:val="24"/>
        </w:rPr>
        <w:t xml:space="preserve">το σκάνδαλο Τσοχατζόπουλου, το σκάνδαλο, δηλαδή, των εξοπλισμών και της μίζας, το σκάνδαλο της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γιατί μαζί ήσασταν- την περίοδο, δηλαδή, Τσοχατζόπουλου, </w:t>
      </w:r>
      <w:proofErr w:type="spellStart"/>
      <w:r>
        <w:rPr>
          <w:rFonts w:eastAsia="Times New Roman" w:cs="Times New Roman"/>
          <w:szCs w:val="24"/>
        </w:rPr>
        <w:t>Μαντέλη</w:t>
      </w:r>
      <w:proofErr w:type="spellEnd"/>
      <w:r>
        <w:rPr>
          <w:rFonts w:eastAsia="Times New Roman" w:cs="Times New Roman"/>
          <w:szCs w:val="24"/>
        </w:rPr>
        <w:t>, την περίοδο Παπαντωνίου, δεν ήμουν εγώ Πρωθυπουργός. Άλλος ήταν Πρωθυπουργός. Και εί</w:t>
      </w:r>
      <w:r>
        <w:rPr>
          <w:rFonts w:eastAsia="Times New Roman" w:cs="Times New Roman"/>
          <w:szCs w:val="24"/>
        </w:rPr>
        <w:t xml:space="preserve">ναι στις τάξεις του ΠΑΣΟΚ. </w:t>
      </w:r>
    </w:p>
    <w:p w14:paraId="02D99EDE"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Και δεν είναι εδώ η κ. Γεννηματά για να της πω ότι μαθαίνω τώρα τελευταία</w:t>
      </w:r>
      <w:r>
        <w:rPr>
          <w:rFonts w:eastAsia="Times New Roman" w:cs="Times New Roman"/>
          <w:szCs w:val="24"/>
        </w:rPr>
        <w:t>,</w:t>
      </w:r>
      <w:r>
        <w:rPr>
          <w:rFonts w:eastAsia="Times New Roman" w:cs="Times New Roman"/>
          <w:szCs w:val="24"/>
        </w:rPr>
        <w:t xml:space="preserve"> ότι οργανώνει και δείπνα με βασικό μενού την ίδια. Δεν ξέρω, βεβαίως, αν σε αυτά τα δείπνα συμμετέχουν και γάτες </w:t>
      </w:r>
      <w:proofErr w:type="spellStart"/>
      <w:r>
        <w:rPr>
          <w:rFonts w:eastAsia="Times New Roman" w:cs="Times New Roman"/>
          <w:szCs w:val="24"/>
        </w:rPr>
        <w:t>Ιμαλαΐων</w:t>
      </w:r>
      <w:proofErr w:type="spellEnd"/>
      <w:r>
        <w:rPr>
          <w:rFonts w:eastAsia="Times New Roman" w:cs="Times New Roman"/>
          <w:szCs w:val="24"/>
        </w:rPr>
        <w:t>. Έτσι ακούω, ότι συμμετέχουν κα</w:t>
      </w:r>
      <w:r>
        <w:rPr>
          <w:rFonts w:eastAsia="Times New Roman" w:cs="Times New Roman"/>
          <w:szCs w:val="24"/>
        </w:rPr>
        <w:t xml:space="preserve">ι γάτες </w:t>
      </w:r>
      <w:proofErr w:type="spellStart"/>
      <w:r>
        <w:rPr>
          <w:rFonts w:eastAsia="Times New Roman" w:cs="Times New Roman"/>
          <w:szCs w:val="24"/>
        </w:rPr>
        <w:t>Ιμαλαΐων</w:t>
      </w:r>
      <w:proofErr w:type="spellEnd"/>
      <w:r>
        <w:rPr>
          <w:rFonts w:eastAsia="Times New Roman" w:cs="Times New Roman"/>
          <w:szCs w:val="24"/>
        </w:rPr>
        <w:t xml:space="preserve">. Δεν είναι εδώ, λοιπόν, η κ. Γεννηματά να μας κάνει την τιμή. Ελπίζω να απαντήσει. </w:t>
      </w:r>
    </w:p>
    <w:p w14:paraId="02D99EDF"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Θα της πω, όμως, ένα πράγμα: Δεν ομιλώ για σκελετούς στις ντουλάπες. Δεν είναι σκελετοί στις ντουλάπες. Είναι τα καλά σας, τα βασικά σας πολιτικά φορέματα.</w:t>
      </w:r>
      <w:r>
        <w:rPr>
          <w:rFonts w:eastAsia="Times New Roman" w:cs="Times New Roman"/>
          <w:szCs w:val="24"/>
        </w:rPr>
        <w:t xml:space="preserve"> Δεν είναι οι σκελετοί. Και μην νομίζετε ότι επειδή τώρα τελευταία έρχεστε εδώ στη Βουλή και μιλάτε μια γλώσσα που μοιάζει περισσότερο σε αυτά που λέει ο κ. Λαφαζάνης, δεν φοράτε αυτά τα φορέματα. Αυτά τα φορέματα φοράτε. Τα φορέματα </w:t>
      </w:r>
      <w:r>
        <w:rPr>
          <w:rFonts w:eastAsia="Times New Roman" w:cs="Times New Roman"/>
          <w:szCs w:val="24"/>
        </w:rPr>
        <w:lastRenderedPageBreak/>
        <w:t>των κυβερνήσεων Σημίτη</w:t>
      </w:r>
      <w:r>
        <w:rPr>
          <w:rFonts w:eastAsia="Times New Roman" w:cs="Times New Roman"/>
          <w:szCs w:val="24"/>
        </w:rPr>
        <w:t xml:space="preserve"> και των σκανδάλων εκείνης της περιόδου που θα σας κυνηγάνε πολιτικά, επαναλαμβάνω. Πολιτικά!</w:t>
      </w:r>
    </w:p>
    <w:p w14:paraId="02D99EE0"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2D99EE1"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Και πρέπει να δώσετε, επιτέλους, μια απάντηση και να σταματήσετε τη συκοφαντία απέναντι στους αγωνιστές που δεν έβρισκ</w:t>
      </w:r>
      <w:r>
        <w:rPr>
          <w:rFonts w:eastAsia="Times New Roman" w:cs="Times New Roman"/>
          <w:szCs w:val="24"/>
        </w:rPr>
        <w:t xml:space="preserve">αν πια τον εαυτό τους στο ΠΑΣΟΚ και συναντήθηκαν με τον ΣΥΡΙΖΑ. </w:t>
      </w:r>
    </w:p>
    <w:p w14:paraId="02D99EE2" w14:textId="77777777" w:rsidR="00D3277D" w:rsidRDefault="009F72F4">
      <w:pPr>
        <w:spacing w:after="0" w:line="600" w:lineRule="auto"/>
        <w:ind w:firstLine="720"/>
        <w:jc w:val="both"/>
        <w:rPr>
          <w:rFonts w:eastAsia="Times New Roman"/>
          <w:szCs w:val="24"/>
        </w:rPr>
      </w:pPr>
      <w:r>
        <w:rPr>
          <w:rFonts w:eastAsia="Times New Roman" w:cs="Times New Roman"/>
          <w:szCs w:val="24"/>
        </w:rPr>
        <w:t xml:space="preserve">Και κλείνω την ομιλία μου με το θέμα της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Επιστρέφω στην ταμπακιέρα. Κύριε Μητσοτάκη, δεν απαντήσατε. Ούτε για τη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απαντήσατε, ούτε για τον «</w:t>
      </w:r>
      <w:r>
        <w:rPr>
          <w:rFonts w:eastAsia="Times New Roman" w:cs="Times New Roman"/>
          <w:szCs w:val="24"/>
        </w:rPr>
        <w:t>ΚΗΡΥΚΑ</w:t>
      </w:r>
      <w:r>
        <w:rPr>
          <w:rFonts w:eastAsia="Times New Roman" w:cs="Times New Roman"/>
          <w:szCs w:val="24"/>
        </w:rPr>
        <w:t>»</w:t>
      </w:r>
      <w:r>
        <w:rPr>
          <w:rFonts w:eastAsia="Times New Roman" w:cs="Times New Roman"/>
          <w:szCs w:val="24"/>
        </w:rPr>
        <w:t xml:space="preserve"> Χ</w:t>
      </w:r>
      <w:r>
        <w:rPr>
          <w:rFonts w:eastAsia="Times New Roman" w:cs="Times New Roman"/>
          <w:szCs w:val="24"/>
        </w:rPr>
        <w:t>ανίων</w:t>
      </w:r>
      <w:r>
        <w:rPr>
          <w:rFonts w:eastAsia="Times New Roman" w:cs="Times New Roman"/>
          <w:szCs w:val="24"/>
        </w:rPr>
        <w:t xml:space="preserve">. </w:t>
      </w:r>
      <w:r>
        <w:rPr>
          <w:rFonts w:eastAsia="Times New Roman" w:cs="Times New Roman"/>
          <w:szCs w:val="24"/>
        </w:rPr>
        <w:t xml:space="preserve">Περιμένουμε να ακούσουμε μια απάντηση, διότι αν δεν απαντήσετε, μάλλον η κοινή εκτίμηση όλων όσων σας παρακολουθούν, θα είναι ότι για εσάς δεν υπάρχει σκάνδαλο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w:t>
      </w:r>
      <w:r>
        <w:rPr>
          <w:rFonts w:eastAsia="Times New Roman"/>
          <w:szCs w:val="24"/>
        </w:rPr>
        <w:t xml:space="preserve">ότι δεν δωροδοκήθηκαν η Νέα Δημοκρατία και το ΠΑΣΟΚ από τον φίλο σας τον κ. </w:t>
      </w:r>
      <w:proofErr w:type="spellStart"/>
      <w:r>
        <w:rPr>
          <w:rFonts w:eastAsia="Times New Roman"/>
          <w:szCs w:val="24"/>
        </w:rPr>
        <w:t>Χριστοφορ</w:t>
      </w:r>
      <w:r>
        <w:rPr>
          <w:rFonts w:eastAsia="Times New Roman"/>
          <w:szCs w:val="24"/>
        </w:rPr>
        <w:t>άκο</w:t>
      </w:r>
      <w:proofErr w:type="spellEnd"/>
      <w:r>
        <w:rPr>
          <w:rFonts w:eastAsia="Times New Roman"/>
          <w:szCs w:val="24"/>
        </w:rPr>
        <w:t xml:space="preserve">, δεν υπήρξε στον τόπο ποτέ αυτή η ταρίφα του 2% για όλες τις δουλειές που έκανε η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xml:space="preserve"> στη χώρα προς τα κομματικά σας ταμεία, δεν υπήρξε κα</w:t>
      </w:r>
      <w:r>
        <w:rPr>
          <w:rFonts w:eastAsia="Times New Roman"/>
          <w:szCs w:val="24"/>
        </w:rPr>
        <w:t>μ</w:t>
      </w:r>
      <w:r>
        <w:rPr>
          <w:rFonts w:eastAsia="Times New Roman"/>
          <w:szCs w:val="24"/>
        </w:rPr>
        <w:t xml:space="preserve">μία ανάθεση έργου από τους αντίστοιχους Υπουργούς στην εταιρεία, δεν υπήρξαν μαύρα </w:t>
      </w:r>
      <w:r>
        <w:rPr>
          <w:rFonts w:eastAsia="Times New Roman"/>
          <w:szCs w:val="24"/>
        </w:rPr>
        <w:lastRenderedPageBreak/>
        <w:t>ταμεία που πλήρωσαν ακόμ</w:t>
      </w:r>
      <w:r>
        <w:rPr>
          <w:rFonts w:eastAsia="Times New Roman"/>
          <w:szCs w:val="24"/>
        </w:rPr>
        <w:t>η και το τηλεφωνικό σας κέντρο, δεν επισπεύσατε τον επαίσχυντο και χαριστικό εξωδικαστικό συμβιβασμό για να καλύψετε άρον-άρον τα ίχνη των εγκληματικών ενεργειών σας, δεν κωλυσιέργησαν δικαστικοί λειτουργοί τη διαδικασία της μετάφρασης για να μην γίνει η δ</w:t>
      </w:r>
      <w:r>
        <w:rPr>
          <w:rFonts w:eastAsia="Times New Roman"/>
          <w:szCs w:val="24"/>
        </w:rPr>
        <w:t xml:space="preserve">ίκη και φυσικά, δεν είχατε ποτέ πολύχρονη φιλία με τον κ. </w:t>
      </w:r>
      <w:proofErr w:type="spellStart"/>
      <w:r>
        <w:rPr>
          <w:rFonts w:eastAsia="Times New Roman"/>
          <w:szCs w:val="24"/>
        </w:rPr>
        <w:t>Χριστοφοράκο</w:t>
      </w:r>
      <w:proofErr w:type="spellEnd"/>
      <w:r>
        <w:rPr>
          <w:rFonts w:eastAsia="Times New Roman"/>
          <w:szCs w:val="24"/>
        </w:rPr>
        <w:t xml:space="preserve">. </w:t>
      </w:r>
    </w:p>
    <w:p w14:paraId="02D99EE3" w14:textId="77777777" w:rsidR="00D3277D" w:rsidRDefault="009F72F4">
      <w:pPr>
        <w:spacing w:after="0" w:line="600" w:lineRule="auto"/>
        <w:ind w:firstLine="720"/>
        <w:jc w:val="both"/>
        <w:rPr>
          <w:rFonts w:eastAsia="Times New Roman"/>
          <w:szCs w:val="24"/>
        </w:rPr>
      </w:pPr>
      <w:r>
        <w:rPr>
          <w:rFonts w:eastAsia="Times New Roman"/>
          <w:szCs w:val="24"/>
        </w:rPr>
        <w:t xml:space="preserve">Δεν θέλω να επεκταθώ παραπάνω. Και δεν θέλω να επεκταθώ, διότι ξέρετε κάτι; Τι να πω εγώ, όταν σήμερα ακόμα και ένας διαδικτυακός </w:t>
      </w:r>
      <w:proofErr w:type="spellStart"/>
      <w:r>
        <w:rPr>
          <w:rFonts w:eastAsia="Times New Roman"/>
          <w:szCs w:val="24"/>
        </w:rPr>
        <w:t>ιστότοπος</w:t>
      </w:r>
      <w:proofErr w:type="spellEnd"/>
      <w:r>
        <w:rPr>
          <w:rFonts w:eastAsia="Times New Roman"/>
          <w:szCs w:val="24"/>
        </w:rPr>
        <w:t xml:space="preserve"> -τα έμαθα από την ομιλία του κ. Καμμένου, δ</w:t>
      </w:r>
      <w:r>
        <w:rPr>
          <w:rFonts w:eastAsia="Times New Roman"/>
          <w:szCs w:val="24"/>
        </w:rPr>
        <w:t xml:space="preserve">εν τα ήξερα-, ο οποίος απηχεί και υποστηρίζει τις ιδέες του κ. Σαμαρά, σας εγκαλεί για τα ίδια πράγματα.  Είναι, βεβαίως, εσωκομματικά σας ζητήματα να τα λύσετε. Ελπίζω να τα λύσετε.    </w:t>
      </w:r>
    </w:p>
    <w:p w14:paraId="02D99EE4" w14:textId="77777777" w:rsidR="00D3277D" w:rsidRDefault="009F72F4">
      <w:pPr>
        <w:spacing w:after="0" w:line="600" w:lineRule="auto"/>
        <w:ind w:firstLine="720"/>
        <w:jc w:val="both"/>
        <w:rPr>
          <w:rFonts w:eastAsia="Times New Roman"/>
          <w:szCs w:val="24"/>
        </w:rPr>
      </w:pPr>
      <w:r>
        <w:rPr>
          <w:rFonts w:eastAsia="Times New Roman"/>
          <w:szCs w:val="24"/>
        </w:rPr>
        <w:t xml:space="preserve">Εγώ, όμως, θέλω να σας πω ένα πράγμα, κύριε Μητσοτάκη. Αν θέλετε συμφωνίες αλήθειας, πρέπει να έχετε το θάρρος να ανέβετε στο Βήμα της Βουλής και να πείτε αλήθειες, διότι δεν ξεχνάει ο ελληνικός λαός. Τριακόσιες πενήντα έξι φορές λέει στο ημερολόγιό του ο </w:t>
      </w:r>
      <w:r>
        <w:rPr>
          <w:rFonts w:eastAsia="Times New Roman"/>
          <w:szCs w:val="24"/>
        </w:rPr>
        <w:t xml:space="preserve">κ. </w:t>
      </w:r>
      <w:proofErr w:type="spellStart"/>
      <w:r>
        <w:rPr>
          <w:rFonts w:eastAsia="Times New Roman"/>
          <w:szCs w:val="24"/>
        </w:rPr>
        <w:t>Χριστοφοράκος</w:t>
      </w:r>
      <w:proofErr w:type="spellEnd"/>
      <w:r>
        <w:rPr>
          <w:rFonts w:eastAsia="Times New Roman"/>
          <w:szCs w:val="24"/>
        </w:rPr>
        <w:t xml:space="preserve"> -ο οποίος διέφυγε επί των ημερών σας και είναι στη Γερμανία και δεν θα μάθουμε τις δικές του αλήθειες για το τι ακριβώς έγινε </w:t>
      </w:r>
      <w:r>
        <w:rPr>
          <w:rFonts w:eastAsia="Times New Roman"/>
          <w:szCs w:val="24"/>
        </w:rPr>
        <w:lastRenderedPageBreak/>
        <w:t>στον τόπο, στο μεγαλύτερο σκάνδαλο- ότι υπήρξαν συναντήσεις και τηλεφωνικές επαφές με μέλη της οικογενείας σας κα</w:t>
      </w:r>
      <w:r>
        <w:rPr>
          <w:rFonts w:eastAsia="Times New Roman"/>
          <w:szCs w:val="24"/>
        </w:rPr>
        <w:t xml:space="preserve">ι με εσάς προσωπικά.  </w:t>
      </w:r>
    </w:p>
    <w:p w14:paraId="02D99EE5" w14:textId="77777777" w:rsidR="00D3277D" w:rsidRDefault="009F72F4">
      <w:pPr>
        <w:spacing w:after="0" w:line="600" w:lineRule="auto"/>
        <w:ind w:firstLine="720"/>
        <w:jc w:val="both"/>
        <w:rPr>
          <w:rFonts w:eastAsia="Times New Roman"/>
          <w:szCs w:val="24"/>
        </w:rPr>
      </w:pPr>
      <w:r>
        <w:rPr>
          <w:rFonts w:eastAsia="Times New Roman"/>
          <w:szCs w:val="24"/>
        </w:rPr>
        <w:t xml:space="preserve">Δεν θέλω να μπω σε περισσότερες λεπτομέρειες. Θέλω να σας προκαλέσω για άλλη μια φορά, όταν λέτε «συμφωνία αλήθειας», να έρθετε στο Βήμα και να το αποδείξετε. </w:t>
      </w:r>
    </w:p>
    <w:p w14:paraId="02D99EE6" w14:textId="77777777" w:rsidR="00D3277D" w:rsidRDefault="009F72F4">
      <w:pPr>
        <w:spacing w:after="0" w:line="600" w:lineRule="auto"/>
        <w:ind w:firstLine="720"/>
        <w:jc w:val="both"/>
        <w:rPr>
          <w:rFonts w:eastAsia="Times New Roman"/>
          <w:szCs w:val="24"/>
        </w:rPr>
      </w:pPr>
      <w:r>
        <w:rPr>
          <w:rFonts w:eastAsia="Times New Roman"/>
          <w:szCs w:val="24"/>
        </w:rPr>
        <w:t>Να σας πω και κάτι; Δεν υπάρχει αμφιβολία ότι ο ελληνικός λαός έχει καταλ</w:t>
      </w:r>
      <w:r>
        <w:rPr>
          <w:rFonts w:eastAsia="Times New Roman"/>
          <w:szCs w:val="24"/>
        </w:rPr>
        <w:t>άβει ποιοι είναι οι εκπρόσωποι ενός παλιού πολιτικού συστήματος που καταδίκασε τον ελληνικό λαό, ποιοι έχουν βάλει την υπογραφή τους σε εγκλήματα που λεηλάτησαν τον δημόσιο πλούτο και μας οδήγησαν στη χρεοκοπία και ποιοι είναι αυτοί που προσπαθούν, σε πολύ</w:t>
      </w:r>
      <w:r>
        <w:rPr>
          <w:rFonts w:eastAsia="Times New Roman"/>
          <w:szCs w:val="24"/>
        </w:rPr>
        <w:t xml:space="preserve"> μεγάλες δυσκολίες και αντιξοότητες, να αποδώσουν δικαιοσύνη, να βγάλουν τη χώρα από την κρίση, κρατώντας την κοινωνίας όρθια. </w:t>
      </w:r>
    </w:p>
    <w:p w14:paraId="02D99EE7" w14:textId="77777777" w:rsidR="00D3277D" w:rsidRDefault="009F72F4">
      <w:pPr>
        <w:spacing w:after="0" w:line="600" w:lineRule="auto"/>
        <w:ind w:firstLine="720"/>
        <w:jc w:val="both"/>
        <w:rPr>
          <w:rFonts w:eastAsia="Times New Roman"/>
          <w:szCs w:val="24"/>
        </w:rPr>
      </w:pPr>
      <w:r>
        <w:rPr>
          <w:rFonts w:eastAsia="Times New Roman"/>
          <w:szCs w:val="24"/>
        </w:rPr>
        <w:t>Και τολμάτε εσείς να έρχεστε εδώ και να μας κατηγορείτε, με έωλα επιχειρήματα, περί διαπλοκής, για να αποδώσετε τη ρετσινιά σε ό</w:t>
      </w:r>
      <w:r>
        <w:rPr>
          <w:rFonts w:eastAsia="Times New Roman"/>
          <w:szCs w:val="24"/>
        </w:rPr>
        <w:t>λους, όταν γνωρίζετε ότι η Βουλή έχει πνιγεί από τις δικές σας δικο</w:t>
      </w:r>
      <w:r>
        <w:rPr>
          <w:rFonts w:eastAsia="Times New Roman"/>
          <w:szCs w:val="24"/>
        </w:rPr>
        <w:lastRenderedPageBreak/>
        <w:t>γραφίες. Σε λίγο δεν θα χωράμε να μπούμε μέσα εμείς</w:t>
      </w:r>
      <w:r>
        <w:rPr>
          <w:rFonts w:eastAsia="Times New Roman"/>
          <w:szCs w:val="24"/>
        </w:rPr>
        <w:t>,</w:t>
      </w:r>
      <w:r>
        <w:rPr>
          <w:rFonts w:eastAsia="Times New Roman"/>
          <w:szCs w:val="24"/>
        </w:rPr>
        <w:t xml:space="preserve"> για να κάθονται οι δικογραφίες του κ. Παπαντωνίου, του κ. </w:t>
      </w:r>
      <w:proofErr w:type="spellStart"/>
      <w:r>
        <w:rPr>
          <w:rFonts w:eastAsia="Times New Roman"/>
          <w:szCs w:val="24"/>
        </w:rPr>
        <w:t>Μηταράκη</w:t>
      </w:r>
      <w:proofErr w:type="spellEnd"/>
      <w:r>
        <w:rPr>
          <w:rFonts w:eastAsia="Times New Roman"/>
          <w:szCs w:val="24"/>
        </w:rPr>
        <w:t xml:space="preserve">, </w:t>
      </w:r>
      <w:r>
        <w:rPr>
          <w:rFonts w:eastAsia="Times New Roman"/>
          <w:szCs w:val="24"/>
        </w:rPr>
        <w:t>οι δικές σας</w:t>
      </w:r>
      <w:r>
        <w:rPr>
          <w:rFonts w:eastAsia="Times New Roman"/>
          <w:szCs w:val="24"/>
        </w:rPr>
        <w:t>, του κ. Λοβέρδου, του κ. Μαυραγάνη, του κ. Βενιζέλου κα</w:t>
      </w:r>
      <w:r>
        <w:rPr>
          <w:rFonts w:eastAsia="Times New Roman"/>
          <w:szCs w:val="24"/>
        </w:rPr>
        <w:t xml:space="preserve">ι άλλων. Δεν ξέρω πού θα καταλήξουν. Ας ελπίσουμε ότι θα αθωωθείτε, αλλά έχει γεμίσει δικογραφίες η Βουλή. Και δεν μιλάω για κατασκευασμένα και πληρωμένα δημοσιεύματα. Μιλάω για δικογραφίες. </w:t>
      </w:r>
    </w:p>
    <w:p w14:paraId="02D99EE8" w14:textId="77777777" w:rsidR="00D3277D" w:rsidRDefault="009F72F4">
      <w:pPr>
        <w:spacing w:after="0" w:line="600" w:lineRule="auto"/>
        <w:ind w:firstLine="720"/>
        <w:jc w:val="both"/>
        <w:rPr>
          <w:rFonts w:eastAsia="Times New Roman"/>
          <w:szCs w:val="24"/>
        </w:rPr>
      </w:pPr>
      <w:r>
        <w:rPr>
          <w:rFonts w:eastAsia="Times New Roman"/>
          <w:szCs w:val="24"/>
        </w:rPr>
        <w:t>Στη χώρα, λοιπόν, συγκρούονται δ</w:t>
      </w:r>
      <w:r>
        <w:rPr>
          <w:rFonts w:eastAsia="Times New Roman"/>
          <w:szCs w:val="24"/>
        </w:rPr>
        <w:t>ύ</w:t>
      </w:r>
      <w:r>
        <w:rPr>
          <w:rFonts w:eastAsia="Times New Roman"/>
          <w:szCs w:val="24"/>
        </w:rPr>
        <w:t>ο κόσμοι. Από τη μ</w:t>
      </w:r>
      <w:r>
        <w:rPr>
          <w:rFonts w:eastAsia="Times New Roman"/>
          <w:szCs w:val="24"/>
        </w:rPr>
        <w:t>ί</w:t>
      </w:r>
      <w:r>
        <w:rPr>
          <w:rFonts w:eastAsia="Times New Roman"/>
          <w:szCs w:val="24"/>
        </w:rPr>
        <w:t>α είναι ο κό</w:t>
      </w:r>
      <w:r>
        <w:rPr>
          <w:rFonts w:eastAsia="Times New Roman"/>
          <w:szCs w:val="24"/>
        </w:rPr>
        <w:t xml:space="preserve">σμος της διαπλοκής, της διαφθοράς, της μίζας, της διασπάθισης του δημόσιου χρήματος, ένας εσμός χρεοκοπημένων εκδοτών και διαπλεκόμενων </w:t>
      </w:r>
      <w:proofErr w:type="spellStart"/>
      <w:r>
        <w:rPr>
          <w:rFonts w:eastAsia="Times New Roman"/>
          <w:szCs w:val="24"/>
        </w:rPr>
        <w:t>καναλαρχών</w:t>
      </w:r>
      <w:proofErr w:type="spellEnd"/>
      <w:r>
        <w:rPr>
          <w:rFonts w:eastAsia="Times New Roman"/>
          <w:szCs w:val="24"/>
        </w:rPr>
        <w:t xml:space="preserve"> και πολιτικών και από την άλλη, οι ζωντανές δυνάμεις αυτού του τόπου που παλεύουν για την ανασυγκρότηση της χ</w:t>
      </w:r>
      <w:r>
        <w:rPr>
          <w:rFonts w:eastAsia="Times New Roman"/>
          <w:szCs w:val="24"/>
        </w:rPr>
        <w:t xml:space="preserve">ώρας, την κοινωνική δικαιοσύνη, την ισοτιμία και την ισονομία, να είναι όλοι σε αυτόν τον τόπο ίσοι απέναντι στους νόμους. </w:t>
      </w:r>
    </w:p>
    <w:p w14:paraId="02D99EE9" w14:textId="77777777" w:rsidR="00D3277D" w:rsidRDefault="009F72F4">
      <w:pPr>
        <w:spacing w:after="0" w:line="600" w:lineRule="auto"/>
        <w:ind w:firstLine="720"/>
        <w:jc w:val="both"/>
        <w:rPr>
          <w:rFonts w:eastAsia="Times New Roman"/>
          <w:szCs w:val="24"/>
        </w:rPr>
      </w:pPr>
      <w:r>
        <w:rPr>
          <w:rFonts w:eastAsia="Times New Roman"/>
          <w:szCs w:val="24"/>
        </w:rPr>
        <w:t xml:space="preserve">Αυτή τη μάχη, να ξέρετε, με κάθε κόστος θα τη δώσουμε μέχρι το τέλος. Θα πάμε μέχρι το τέλος και θα τα καταφέρουμε! </w:t>
      </w:r>
    </w:p>
    <w:p w14:paraId="02D99EEA" w14:textId="77777777" w:rsidR="00D3277D" w:rsidRDefault="009F72F4">
      <w:pPr>
        <w:spacing w:after="0" w:line="600" w:lineRule="auto"/>
        <w:ind w:firstLine="720"/>
        <w:jc w:val="both"/>
        <w:rPr>
          <w:rFonts w:eastAsia="Times New Roman"/>
          <w:szCs w:val="24"/>
        </w:rPr>
      </w:pPr>
      <w:r>
        <w:rPr>
          <w:rFonts w:eastAsia="Times New Roman"/>
          <w:szCs w:val="24"/>
        </w:rPr>
        <w:t>(Όρθιοι οι Βουλ</w:t>
      </w:r>
      <w:r>
        <w:rPr>
          <w:rFonts w:eastAsia="Times New Roman"/>
          <w:szCs w:val="24"/>
        </w:rPr>
        <w:t>ευτές του ΣΥΡΙΖΑ χειροκροτούν ζωηρά και παρατεταμένα)</w:t>
      </w:r>
    </w:p>
    <w:p w14:paraId="02D99EEB" w14:textId="77777777" w:rsidR="00D3277D" w:rsidRDefault="009F72F4">
      <w:pPr>
        <w:spacing w:after="0" w:line="600" w:lineRule="auto"/>
        <w:ind w:firstLine="720"/>
        <w:jc w:val="both"/>
        <w:rPr>
          <w:rFonts w:eastAsia="Times New Roman"/>
          <w:szCs w:val="24"/>
        </w:rPr>
      </w:pPr>
      <w:r>
        <w:rPr>
          <w:rFonts w:eastAsia="Times New Roman"/>
          <w:b/>
          <w:szCs w:val="24"/>
        </w:rPr>
        <w:lastRenderedPageBreak/>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Τον λόγο έχει ο Αρχηγός της Αξιωματικής Αντιπολίτευσης και Πρόεδρος της Κοινοβουλευτικής Ομάδας της Νέας Δημοκρατίας κ. Κυριάκος Μητσοτάκης.</w:t>
      </w:r>
    </w:p>
    <w:p w14:paraId="02D99EEC" w14:textId="77777777" w:rsidR="00D3277D" w:rsidRDefault="009F72F4">
      <w:pPr>
        <w:spacing w:after="0" w:line="600" w:lineRule="auto"/>
        <w:ind w:firstLine="720"/>
        <w:jc w:val="center"/>
        <w:rPr>
          <w:rFonts w:eastAsia="Times New Roman"/>
          <w:szCs w:val="24"/>
        </w:rPr>
      </w:pPr>
      <w:r>
        <w:rPr>
          <w:rFonts w:eastAsia="Times New Roman"/>
          <w:szCs w:val="24"/>
        </w:rPr>
        <w:t xml:space="preserve">(Χειροκροτήματα από την πτέρυγα </w:t>
      </w:r>
      <w:r>
        <w:rPr>
          <w:rFonts w:eastAsia="Times New Roman"/>
          <w:szCs w:val="24"/>
        </w:rPr>
        <w:t>της Νέας Δημοκρατίας)</w:t>
      </w:r>
    </w:p>
    <w:p w14:paraId="02D99EED" w14:textId="77777777" w:rsidR="00D3277D" w:rsidRDefault="009F72F4">
      <w:pPr>
        <w:spacing w:after="0" w:line="600" w:lineRule="auto"/>
        <w:ind w:firstLine="720"/>
        <w:jc w:val="both"/>
        <w:rPr>
          <w:rFonts w:eastAsia="Times New Roman"/>
          <w:szCs w:val="24"/>
        </w:rPr>
      </w:pPr>
      <w:r>
        <w:rPr>
          <w:rFonts w:eastAsia="Times New Roman"/>
          <w:b/>
          <w:szCs w:val="24"/>
        </w:rPr>
        <w:t xml:space="preserve">ΚΥΡΙΑΚΟΣ ΜΗΤΣΟΤΑΚΗΣ (Πρόεδρος της Νέας Δημοκρατίας): </w:t>
      </w:r>
      <w:r>
        <w:rPr>
          <w:rFonts w:eastAsia="Times New Roman"/>
          <w:szCs w:val="24"/>
        </w:rPr>
        <w:t xml:space="preserve">Επειδή, κύριε Τσίπρα, επαίρεστε ότι μιλάτε εκτός κειμένου, ξέρετε, η ακατάσχετη φλυαρία δεν είναι πάντα ένδειξη δύναμης επιχειρημάτων. </w:t>
      </w:r>
    </w:p>
    <w:p w14:paraId="02D99EEE" w14:textId="77777777" w:rsidR="00D3277D" w:rsidRDefault="009F72F4">
      <w:pPr>
        <w:spacing w:after="0" w:line="600" w:lineRule="auto"/>
        <w:ind w:firstLine="720"/>
        <w:jc w:val="both"/>
        <w:rPr>
          <w:rFonts w:eastAsia="Times New Roman"/>
          <w:szCs w:val="24"/>
        </w:rPr>
      </w:pPr>
      <w:r>
        <w:rPr>
          <w:rFonts w:eastAsia="Times New Roman"/>
          <w:szCs w:val="24"/>
        </w:rPr>
        <w:t xml:space="preserve">Αυτό, όμως, το οποίο χαρακτήρισε τη σημερινή </w:t>
      </w:r>
      <w:r>
        <w:rPr>
          <w:rFonts w:eastAsia="Times New Roman"/>
          <w:szCs w:val="24"/>
        </w:rPr>
        <w:t xml:space="preserve">σας παρουσία στη Βουλή και στην </w:t>
      </w:r>
      <w:proofErr w:type="spellStart"/>
      <w:r>
        <w:rPr>
          <w:rFonts w:eastAsia="Times New Roman"/>
          <w:szCs w:val="24"/>
        </w:rPr>
        <w:t>πρωτολογία</w:t>
      </w:r>
      <w:proofErr w:type="spellEnd"/>
      <w:r>
        <w:rPr>
          <w:rFonts w:eastAsia="Times New Roman"/>
          <w:szCs w:val="24"/>
        </w:rPr>
        <w:t xml:space="preserve">, αλλά δυστυχώς και στη δευτερολογία, ήταν η χυδαιότητα του λόγου σας, μια χυδαιότητα η οποία είναι η επιβεβαίωση της ενοχής σας και η επιβεβαίωση της δικιάς σας πολιτικής κατάρρευσης.   </w:t>
      </w:r>
    </w:p>
    <w:p w14:paraId="02D99EEF" w14:textId="77777777" w:rsidR="00D3277D" w:rsidRDefault="009F72F4">
      <w:pPr>
        <w:spacing w:after="0" w:line="600" w:lineRule="auto"/>
        <w:ind w:firstLine="720"/>
        <w:jc w:val="both"/>
        <w:rPr>
          <w:rFonts w:eastAsia="Times New Roman"/>
          <w:szCs w:val="24"/>
        </w:rPr>
      </w:pPr>
      <w:r>
        <w:rPr>
          <w:rFonts w:eastAsia="Times New Roman"/>
          <w:szCs w:val="24"/>
        </w:rPr>
        <w:t>Και πράγματι, κύριε Τσίπρα</w:t>
      </w:r>
      <w:r>
        <w:rPr>
          <w:rFonts w:eastAsia="Times New Roman"/>
          <w:szCs w:val="24"/>
        </w:rPr>
        <w:t>, εδώ που έχουμε φτάσει δεν χρειάζεται να συστηθούμε στους Έλληνες πολίτες. Σας γνωρίζουν και με γνωρίζουν. Και γνωρίζουν πολύ καλά ότι η ταυτότητά σας γράφει ότι είστε ο πιο ψεύτης, ο πιο ανίκανος και ο πιο αποτυχημένος Πρωθυπουργός αυτής της χώρας.</w:t>
      </w:r>
    </w:p>
    <w:p w14:paraId="02D99EF0" w14:textId="77777777" w:rsidR="00D3277D" w:rsidRDefault="009F72F4">
      <w:pPr>
        <w:spacing w:after="0" w:line="600" w:lineRule="auto"/>
        <w:ind w:firstLine="720"/>
        <w:jc w:val="center"/>
        <w:rPr>
          <w:rFonts w:eastAsia="Times New Roman"/>
          <w:szCs w:val="24"/>
        </w:rPr>
      </w:pPr>
      <w:r>
        <w:rPr>
          <w:rFonts w:eastAsia="Times New Roman" w:cs="Times New Roman"/>
          <w:szCs w:val="24"/>
        </w:rPr>
        <w:t>(Χειρ</w:t>
      </w:r>
      <w:r>
        <w:rPr>
          <w:rFonts w:eastAsia="Times New Roman" w:cs="Times New Roman"/>
          <w:szCs w:val="24"/>
        </w:rPr>
        <w:t>οκροτήματα από την πτέρυγα της Νέας Δημοκρατίας)</w:t>
      </w:r>
    </w:p>
    <w:p w14:paraId="02D99EF1" w14:textId="77777777" w:rsidR="00D3277D" w:rsidRDefault="009F72F4">
      <w:pPr>
        <w:spacing w:after="0" w:line="600" w:lineRule="auto"/>
        <w:ind w:firstLine="720"/>
        <w:jc w:val="both"/>
        <w:rPr>
          <w:rFonts w:eastAsia="Times New Roman"/>
          <w:szCs w:val="24"/>
        </w:rPr>
      </w:pPr>
      <w:r>
        <w:rPr>
          <w:rFonts w:eastAsia="Times New Roman"/>
          <w:b/>
          <w:szCs w:val="24"/>
        </w:rPr>
        <w:lastRenderedPageBreak/>
        <w:t xml:space="preserve">ΠΕΤΡΟΣ ΚΩΝΣΤΑΝΤΙΝΕΑΣ: </w:t>
      </w:r>
      <w:r>
        <w:rPr>
          <w:rFonts w:eastAsia="Times New Roman"/>
          <w:szCs w:val="24"/>
        </w:rPr>
        <w:t xml:space="preserve">Απαντήστε για τη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xml:space="preserve"> και αφήστε το «ψεύτης».</w:t>
      </w:r>
    </w:p>
    <w:p w14:paraId="02D99EF2" w14:textId="77777777" w:rsidR="00D3277D" w:rsidRDefault="009F72F4">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Παρακαλώ, κύριε </w:t>
      </w:r>
      <w:proofErr w:type="spellStart"/>
      <w:r>
        <w:rPr>
          <w:rFonts w:eastAsia="Times New Roman"/>
          <w:szCs w:val="24"/>
        </w:rPr>
        <w:t>Κωνσταντινέα</w:t>
      </w:r>
      <w:proofErr w:type="spellEnd"/>
      <w:r>
        <w:rPr>
          <w:rFonts w:eastAsia="Times New Roman"/>
          <w:szCs w:val="24"/>
        </w:rPr>
        <w:t xml:space="preserve">. Κύριε </w:t>
      </w:r>
      <w:proofErr w:type="spellStart"/>
      <w:r>
        <w:rPr>
          <w:rFonts w:eastAsia="Times New Roman"/>
          <w:szCs w:val="24"/>
        </w:rPr>
        <w:t>Κωνσταντινέα</w:t>
      </w:r>
      <w:proofErr w:type="spellEnd"/>
      <w:r>
        <w:rPr>
          <w:rFonts w:eastAsia="Times New Roman"/>
          <w:szCs w:val="24"/>
        </w:rPr>
        <w:t>, να είστε ήρεμος και να μην παρεμβαίνετε.</w:t>
      </w:r>
    </w:p>
    <w:p w14:paraId="02D99EF3" w14:textId="77777777" w:rsidR="00D3277D" w:rsidRDefault="009F72F4">
      <w:pPr>
        <w:spacing w:after="0" w:line="600" w:lineRule="auto"/>
        <w:ind w:firstLine="720"/>
        <w:jc w:val="center"/>
        <w:rPr>
          <w:rFonts w:eastAsia="Times New Roman"/>
          <w:szCs w:val="24"/>
        </w:rPr>
      </w:pPr>
      <w:r>
        <w:rPr>
          <w:rFonts w:eastAsia="Times New Roman"/>
          <w:szCs w:val="24"/>
        </w:rPr>
        <w:t xml:space="preserve">(Θόρυβος στην </w:t>
      </w:r>
      <w:r>
        <w:rPr>
          <w:rFonts w:eastAsia="Times New Roman"/>
          <w:szCs w:val="24"/>
        </w:rPr>
        <w:t>Αίθουσα από την πτέρυγα του ΣΥΡΙΖΑ)</w:t>
      </w:r>
    </w:p>
    <w:p w14:paraId="02D99EF4" w14:textId="77777777" w:rsidR="00D3277D" w:rsidRDefault="009F72F4">
      <w:pPr>
        <w:spacing w:after="0" w:line="600" w:lineRule="auto"/>
        <w:ind w:firstLine="720"/>
        <w:jc w:val="both"/>
        <w:rPr>
          <w:rFonts w:eastAsia="Times New Roman"/>
          <w:szCs w:val="24"/>
        </w:rPr>
      </w:pPr>
      <w:r>
        <w:rPr>
          <w:rFonts w:eastAsia="Times New Roman"/>
          <w:szCs w:val="24"/>
        </w:rPr>
        <w:t>Παρακαλώ πολύ, κάντε απόλυτη ησυχία!</w:t>
      </w:r>
    </w:p>
    <w:p w14:paraId="02D99EF5" w14:textId="77777777" w:rsidR="00D3277D" w:rsidRDefault="009F72F4">
      <w:pPr>
        <w:spacing w:after="0" w:line="600" w:lineRule="auto"/>
        <w:ind w:firstLine="720"/>
        <w:jc w:val="both"/>
        <w:rPr>
          <w:rFonts w:eastAsia="Times New Roman"/>
          <w:szCs w:val="24"/>
        </w:rPr>
      </w:pPr>
      <w:r>
        <w:rPr>
          <w:rFonts w:eastAsia="Times New Roman"/>
          <w:szCs w:val="24"/>
        </w:rPr>
        <w:t xml:space="preserve">Με </w:t>
      </w:r>
      <w:proofErr w:type="spellStart"/>
      <w:r>
        <w:rPr>
          <w:rFonts w:eastAsia="Times New Roman"/>
          <w:szCs w:val="24"/>
        </w:rPr>
        <w:t>συγχωρείτε</w:t>
      </w:r>
      <w:proofErr w:type="spellEnd"/>
      <w:r>
        <w:rPr>
          <w:rFonts w:eastAsia="Times New Roman"/>
          <w:szCs w:val="24"/>
        </w:rPr>
        <w:t>, κύριε Πρόεδρε. Συνεχίστε.</w:t>
      </w:r>
    </w:p>
    <w:p w14:paraId="02D99EF6" w14:textId="77777777" w:rsidR="00D3277D" w:rsidRDefault="009F72F4">
      <w:pPr>
        <w:spacing w:after="0" w:line="600" w:lineRule="auto"/>
        <w:ind w:firstLine="720"/>
        <w:jc w:val="both"/>
        <w:rPr>
          <w:rFonts w:eastAsia="Times New Roman"/>
          <w:szCs w:val="24"/>
        </w:rPr>
      </w:pPr>
      <w:r>
        <w:rPr>
          <w:rFonts w:eastAsia="Times New Roman"/>
          <w:b/>
          <w:szCs w:val="24"/>
        </w:rPr>
        <w:t>ΚΥΡΙΑΚΟΣ ΜΗΤΣΟΤΑΚΗΣ (Πρόεδρος της Νέας Δημοκρατίας):</w:t>
      </w:r>
      <w:r>
        <w:rPr>
          <w:rFonts w:eastAsia="Times New Roman"/>
          <w:szCs w:val="24"/>
        </w:rPr>
        <w:t xml:space="preserve"> Και κάτι ακόμα, κύριε Τσίπρα, το ληξιαρχείο της ιστορίας θα γράφει ότι πολύ σύντομα θα εί</w:t>
      </w:r>
      <w:r>
        <w:rPr>
          <w:rFonts w:eastAsia="Times New Roman"/>
          <w:szCs w:val="24"/>
        </w:rPr>
        <w:t>στε και ο νεότερος τέως Πρωθυπουργός αυτής της χώρας.</w:t>
      </w:r>
    </w:p>
    <w:p w14:paraId="02D99EF7" w14:textId="77777777" w:rsidR="00D3277D" w:rsidRDefault="009F72F4">
      <w:pPr>
        <w:spacing w:after="0" w:line="600" w:lineRule="auto"/>
        <w:ind w:firstLine="720"/>
        <w:jc w:val="both"/>
        <w:rPr>
          <w:rFonts w:eastAsia="Times New Roman"/>
          <w:szCs w:val="24"/>
        </w:rPr>
      </w:pPr>
      <w:r>
        <w:rPr>
          <w:rFonts w:eastAsia="Times New Roman"/>
          <w:szCs w:val="24"/>
        </w:rPr>
        <w:t>Μιας και μιλάμε για ψέματα, για να ξεκαθαρίσουμε ορισμένα πράγματα. Είστε ή δεν είστε ο Πρωθυπουργός ο οποίος υποσχέθηκε τη 13η σύνταξη;</w:t>
      </w:r>
    </w:p>
    <w:p w14:paraId="02D99EF8" w14:textId="77777777" w:rsidR="00D3277D" w:rsidRDefault="009F72F4">
      <w:pPr>
        <w:spacing w:after="0" w:line="600" w:lineRule="auto"/>
        <w:ind w:firstLine="720"/>
        <w:jc w:val="center"/>
        <w:rPr>
          <w:rFonts w:eastAsia="Times New Roman"/>
          <w:szCs w:val="24"/>
        </w:rPr>
      </w:pPr>
      <w:r>
        <w:rPr>
          <w:rFonts w:eastAsia="Times New Roman"/>
          <w:szCs w:val="24"/>
        </w:rPr>
        <w:t>(Θόρυβος στην Αίθουσα από την πτέρυγα του ΣΥΡΙΖΑ)</w:t>
      </w:r>
    </w:p>
    <w:p w14:paraId="02D99EF9" w14:textId="77777777" w:rsidR="00D3277D" w:rsidRDefault="009F72F4">
      <w:pPr>
        <w:spacing w:after="0" w:line="600" w:lineRule="auto"/>
        <w:ind w:firstLine="720"/>
        <w:jc w:val="both"/>
        <w:rPr>
          <w:rFonts w:eastAsia="Times New Roman"/>
          <w:szCs w:val="24"/>
        </w:rPr>
      </w:pPr>
      <w:r>
        <w:rPr>
          <w:rFonts w:eastAsia="Times New Roman"/>
          <w:b/>
          <w:szCs w:val="24"/>
        </w:rPr>
        <w:lastRenderedPageBreak/>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Παρακαλώ πολύ! </w:t>
      </w:r>
      <w:r>
        <w:rPr>
          <w:rFonts w:eastAsia="Times New Roman"/>
          <w:szCs w:val="24"/>
        </w:rPr>
        <w:t>Π</w:t>
      </w:r>
      <w:r>
        <w:rPr>
          <w:rFonts w:eastAsia="Times New Roman"/>
          <w:szCs w:val="24"/>
        </w:rPr>
        <w:t xml:space="preserve">αρακαλώ! </w:t>
      </w:r>
    </w:p>
    <w:p w14:paraId="02D99EFA" w14:textId="77777777" w:rsidR="00D3277D" w:rsidRDefault="009F72F4">
      <w:pPr>
        <w:spacing w:after="0" w:line="600" w:lineRule="auto"/>
        <w:ind w:firstLine="720"/>
        <w:jc w:val="both"/>
        <w:rPr>
          <w:rFonts w:eastAsia="Times New Roman"/>
          <w:szCs w:val="24"/>
        </w:rPr>
      </w:pPr>
      <w:r>
        <w:rPr>
          <w:rFonts w:eastAsia="Times New Roman"/>
          <w:b/>
          <w:szCs w:val="24"/>
        </w:rPr>
        <w:t xml:space="preserve">ΠΕΤΡΟΣ ΚΩΝΣΤΑΝΤΙΝΕΑΣ: </w:t>
      </w:r>
      <w:r>
        <w:rPr>
          <w:rFonts w:eastAsia="Times New Roman"/>
          <w:szCs w:val="24"/>
        </w:rPr>
        <w:t>…(</w:t>
      </w:r>
      <w:r>
        <w:rPr>
          <w:rFonts w:eastAsia="Times New Roman"/>
          <w:szCs w:val="24"/>
        </w:rPr>
        <w:t xml:space="preserve">δεν </w:t>
      </w:r>
      <w:r>
        <w:rPr>
          <w:rFonts w:eastAsia="Times New Roman"/>
          <w:szCs w:val="24"/>
        </w:rPr>
        <w:t>ακούστηκε)</w:t>
      </w:r>
    </w:p>
    <w:p w14:paraId="02D99EFB" w14:textId="77777777" w:rsidR="00D3277D" w:rsidRDefault="009F72F4">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Κύριε </w:t>
      </w:r>
      <w:proofErr w:type="spellStart"/>
      <w:r>
        <w:rPr>
          <w:rFonts w:eastAsia="Times New Roman"/>
          <w:szCs w:val="24"/>
        </w:rPr>
        <w:t>Κωνσταντινέα</w:t>
      </w:r>
      <w:proofErr w:type="spellEnd"/>
      <w:r>
        <w:rPr>
          <w:rFonts w:eastAsia="Times New Roman"/>
          <w:szCs w:val="24"/>
        </w:rPr>
        <w:t xml:space="preserve"> παρακαλώ πολύ, δεν θα ξαναμιλήσετε, αλλιώς θα αποβληθείτε από την Αίθουσα. Σας το λέω σοβαρότατα. Εντάξει; Σας παρ</w:t>
      </w:r>
      <w:r>
        <w:rPr>
          <w:rFonts w:eastAsia="Times New Roman"/>
          <w:szCs w:val="24"/>
        </w:rPr>
        <w:t>ακαλώ πάρα πολύ!</w:t>
      </w:r>
    </w:p>
    <w:p w14:paraId="02D99EFC" w14:textId="77777777" w:rsidR="00D3277D" w:rsidRDefault="009F72F4">
      <w:pPr>
        <w:spacing w:after="0" w:line="600" w:lineRule="auto"/>
        <w:ind w:firstLine="720"/>
        <w:jc w:val="both"/>
        <w:rPr>
          <w:rFonts w:eastAsia="Times New Roman"/>
          <w:szCs w:val="24"/>
        </w:rPr>
      </w:pPr>
      <w:r>
        <w:rPr>
          <w:rFonts w:eastAsia="Times New Roman"/>
          <w:b/>
          <w:szCs w:val="24"/>
        </w:rPr>
        <w:t>ΚΥΡΙΑΚΟΣ ΜΗΤΣΟΤΑΚΗΣ (Πρόεδρος της Νέας Δημοκρατίας):</w:t>
      </w:r>
      <w:r>
        <w:rPr>
          <w:rFonts w:eastAsia="Times New Roman"/>
          <w:szCs w:val="24"/>
        </w:rPr>
        <w:t xml:space="preserve"> Μην ιδρώνετε, κύριε Τσίπρα, θα τα ακούσετε.</w:t>
      </w:r>
    </w:p>
    <w:p w14:paraId="02D99EFD" w14:textId="77777777" w:rsidR="00D3277D" w:rsidRDefault="009F72F4">
      <w:pPr>
        <w:spacing w:after="0" w:line="600" w:lineRule="auto"/>
        <w:ind w:firstLine="720"/>
        <w:jc w:val="both"/>
        <w:rPr>
          <w:rFonts w:eastAsia="Times New Roman"/>
          <w:szCs w:val="24"/>
        </w:rPr>
      </w:pPr>
      <w:r>
        <w:rPr>
          <w:rFonts w:eastAsia="Times New Roman"/>
          <w:b/>
          <w:szCs w:val="24"/>
        </w:rPr>
        <w:t xml:space="preserve">ΑΛΕΞΗΣ ΤΣΙΠΡΑΣ (Πρόεδρος της Κυβέρνησης): </w:t>
      </w:r>
      <w:r>
        <w:rPr>
          <w:rFonts w:eastAsia="Times New Roman"/>
          <w:szCs w:val="24"/>
        </w:rPr>
        <w:t>Με έχει λούσει κρύος ιδρώτας!</w:t>
      </w:r>
    </w:p>
    <w:p w14:paraId="02D99EFE" w14:textId="77777777" w:rsidR="00D3277D" w:rsidRDefault="009F72F4">
      <w:pPr>
        <w:spacing w:after="0" w:line="600" w:lineRule="auto"/>
        <w:ind w:firstLine="720"/>
        <w:jc w:val="both"/>
        <w:rPr>
          <w:rFonts w:eastAsia="Times New Roman"/>
          <w:szCs w:val="24"/>
        </w:rPr>
      </w:pPr>
      <w:r>
        <w:rPr>
          <w:rFonts w:eastAsia="Times New Roman"/>
          <w:b/>
          <w:szCs w:val="24"/>
        </w:rPr>
        <w:t xml:space="preserve">ΚΥΡΙΑΚΟΣ ΜΗΤΣΟΤΑΚΗΣ (Πρόεδρος της Νέας Δημοκρατίας): </w:t>
      </w:r>
      <w:r>
        <w:rPr>
          <w:rFonts w:eastAsia="Times New Roman"/>
          <w:szCs w:val="24"/>
        </w:rPr>
        <w:t xml:space="preserve">Είστε ή δεν είστε ο Πρωθυπουργός που υποσχέθηκε ότι θα καταργήσει τον ΕΝΦΙΑ και υπερφορολογήσατε τους πολίτες; Απαντήστε μου παρακαλώ εάν έχω δίκιο ή άδικο. </w:t>
      </w:r>
    </w:p>
    <w:p w14:paraId="02D99EFF" w14:textId="77777777" w:rsidR="00D3277D" w:rsidRDefault="009F72F4">
      <w:pPr>
        <w:spacing w:after="0" w:line="600" w:lineRule="auto"/>
        <w:ind w:firstLine="720"/>
        <w:jc w:val="center"/>
        <w:rPr>
          <w:rFonts w:eastAsia="Times New Roman"/>
          <w:szCs w:val="24"/>
        </w:rPr>
      </w:pPr>
      <w:r>
        <w:rPr>
          <w:rFonts w:eastAsia="Times New Roman"/>
          <w:szCs w:val="24"/>
        </w:rPr>
        <w:t xml:space="preserve">(Θόρυβος από </w:t>
      </w:r>
      <w:r>
        <w:rPr>
          <w:rFonts w:eastAsia="Times New Roman"/>
          <w:szCs w:val="24"/>
        </w:rPr>
        <w:t>τις πτέρυγες</w:t>
      </w:r>
      <w:r>
        <w:rPr>
          <w:rFonts w:eastAsia="Times New Roman"/>
          <w:szCs w:val="24"/>
        </w:rPr>
        <w:t xml:space="preserve"> του ΣΥΡΙΖΑ και της Νέας Δημοκρατίας)</w:t>
      </w:r>
    </w:p>
    <w:p w14:paraId="02D99F00" w14:textId="77777777" w:rsidR="00D3277D" w:rsidRDefault="009F72F4">
      <w:pPr>
        <w:spacing w:after="0" w:line="600" w:lineRule="auto"/>
        <w:ind w:firstLine="720"/>
        <w:jc w:val="both"/>
        <w:rPr>
          <w:rFonts w:eastAsia="Times New Roman"/>
          <w:szCs w:val="24"/>
        </w:rPr>
      </w:pPr>
      <w:r>
        <w:rPr>
          <w:rFonts w:eastAsia="Times New Roman"/>
          <w:szCs w:val="24"/>
        </w:rPr>
        <w:lastRenderedPageBreak/>
        <w:t>Λέμε ψέματα, κύριες και κύριοι συνά</w:t>
      </w:r>
      <w:r>
        <w:rPr>
          <w:rFonts w:eastAsia="Times New Roman"/>
          <w:szCs w:val="24"/>
        </w:rPr>
        <w:t>δελφοι;</w:t>
      </w:r>
    </w:p>
    <w:p w14:paraId="02D99F01" w14:textId="77777777" w:rsidR="00D3277D" w:rsidRDefault="009F72F4">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Κάντε απόλυτη ησυχία και ακούτε με προσοχή.</w:t>
      </w:r>
    </w:p>
    <w:p w14:paraId="02D99F02" w14:textId="77777777" w:rsidR="00D3277D" w:rsidRDefault="009F72F4">
      <w:pPr>
        <w:spacing w:after="0" w:line="600" w:lineRule="auto"/>
        <w:ind w:firstLine="720"/>
        <w:jc w:val="both"/>
        <w:rPr>
          <w:rFonts w:eastAsia="Times New Roman"/>
          <w:szCs w:val="24"/>
        </w:rPr>
      </w:pPr>
      <w:r>
        <w:rPr>
          <w:rFonts w:eastAsia="Times New Roman"/>
          <w:b/>
          <w:szCs w:val="24"/>
        </w:rPr>
        <w:t>ΚΥΡΙΑΚΟΣ ΜΗΤΣΟΤΑΚΗΣ (Πρόεδρος της Νέας Δημοκρατίας):</w:t>
      </w:r>
      <w:r>
        <w:rPr>
          <w:rFonts w:eastAsia="Times New Roman"/>
          <w:szCs w:val="24"/>
        </w:rPr>
        <w:t xml:space="preserve"> Κύριε Τσίπρα, εγώ σας άκουσα με προσοχή. </w:t>
      </w:r>
    </w:p>
    <w:p w14:paraId="02D99F03" w14:textId="77777777" w:rsidR="00D3277D" w:rsidRDefault="009F72F4">
      <w:pPr>
        <w:spacing w:after="0" w:line="600" w:lineRule="auto"/>
        <w:ind w:firstLine="720"/>
        <w:jc w:val="both"/>
        <w:rPr>
          <w:rFonts w:eastAsia="Times New Roman"/>
          <w:szCs w:val="24"/>
        </w:rPr>
      </w:pPr>
      <w:r>
        <w:rPr>
          <w:rFonts w:eastAsia="Times New Roman"/>
          <w:szCs w:val="24"/>
        </w:rPr>
        <w:t>Είστε ή δεν είστε ο Πρωθυπουργός που είπατε ότι θα σταματήσετε τις αποκρατικοποι</w:t>
      </w:r>
      <w:r>
        <w:rPr>
          <w:rFonts w:eastAsia="Times New Roman"/>
          <w:szCs w:val="24"/>
        </w:rPr>
        <w:t xml:space="preserve">ήσεις για να βάλετε στο </w:t>
      </w:r>
      <w:proofErr w:type="spellStart"/>
      <w:r>
        <w:rPr>
          <w:rFonts w:eastAsia="Times New Roman"/>
          <w:szCs w:val="24"/>
        </w:rPr>
        <w:t>υπερταμείο</w:t>
      </w:r>
      <w:proofErr w:type="spellEnd"/>
      <w:r>
        <w:rPr>
          <w:rFonts w:eastAsia="Times New Roman"/>
          <w:szCs w:val="24"/>
        </w:rPr>
        <w:t xml:space="preserve"> το σύνολο της δημόσιας περιουσίας της χώρας; Λέω ψέματα, κύριε Τσίπρα, ή λέω την αλήθεια;</w:t>
      </w:r>
    </w:p>
    <w:p w14:paraId="02D99F04" w14:textId="77777777" w:rsidR="00D3277D" w:rsidRDefault="009F72F4">
      <w:pPr>
        <w:spacing w:after="0" w:line="600" w:lineRule="auto"/>
        <w:ind w:firstLine="720"/>
        <w:jc w:val="both"/>
        <w:rPr>
          <w:rFonts w:eastAsia="Times New Roman"/>
          <w:szCs w:val="24"/>
        </w:rPr>
      </w:pPr>
      <w:r>
        <w:rPr>
          <w:rFonts w:eastAsia="Times New Roman"/>
          <w:szCs w:val="24"/>
        </w:rPr>
        <w:t xml:space="preserve">Είστε ή δεν είστε ο Πρωθυπουργός ο οποίος έλεγε «κανένα σπίτι στα χέρια τραπεζίτη» και τώρα για πρώτη φορά γίνονται πλειστηριασμοί </w:t>
      </w:r>
      <w:r>
        <w:rPr>
          <w:rFonts w:eastAsia="Times New Roman"/>
          <w:szCs w:val="24"/>
        </w:rPr>
        <w:t>από το Υπουργείο Οικονομικών και δεν έχετε ιδέα για το τι μιλάτε; Κανείς πλειστηριασμός πρώτης κατοικίας δεν έγινε, κύριε Τσίπρα.</w:t>
      </w:r>
    </w:p>
    <w:p w14:paraId="02D99F05"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2D99F06" w14:textId="77777777" w:rsidR="00D3277D" w:rsidRDefault="009F72F4">
      <w:pPr>
        <w:spacing w:after="0" w:line="600" w:lineRule="auto"/>
        <w:ind w:firstLine="720"/>
        <w:jc w:val="both"/>
        <w:rPr>
          <w:rFonts w:eastAsia="Times New Roman"/>
          <w:szCs w:val="24"/>
        </w:rPr>
      </w:pPr>
      <w:r>
        <w:rPr>
          <w:rFonts w:eastAsia="Times New Roman"/>
          <w:szCs w:val="24"/>
        </w:rPr>
        <w:lastRenderedPageBreak/>
        <w:t>Το καλύτερο που έχετε να κάνετε, επειδή δεν γνωρίζετε τα θέματα, είναι ν</w:t>
      </w:r>
      <w:r>
        <w:rPr>
          <w:rFonts w:eastAsia="Times New Roman"/>
          <w:szCs w:val="24"/>
        </w:rPr>
        <w:t xml:space="preserve">α απολύσετε τους συνεργάτες σας που σας γράφουν αυτά τα οποία λέτε. </w:t>
      </w:r>
    </w:p>
    <w:p w14:paraId="02D99F07" w14:textId="77777777" w:rsidR="00D3277D" w:rsidRDefault="009F72F4">
      <w:pPr>
        <w:spacing w:after="0" w:line="600" w:lineRule="auto"/>
        <w:ind w:firstLine="720"/>
        <w:jc w:val="both"/>
        <w:rPr>
          <w:rFonts w:eastAsia="Times New Roman"/>
          <w:szCs w:val="24"/>
        </w:rPr>
      </w:pPr>
      <w:r>
        <w:rPr>
          <w:rFonts w:eastAsia="Times New Roman"/>
          <w:szCs w:val="24"/>
        </w:rPr>
        <w:t>Αυτό το οποίο, όμως, είναι αλήθεια, είναι ότι στις 19 Οκτωβρίου στον Δήμο Ευόσμου θα βγουν στο σφυρί οκτώ εργατικές κατοικίες, κύριε Τσίπρα! Και τα καταθέτω τα Πρακτικά.</w:t>
      </w:r>
    </w:p>
    <w:p w14:paraId="02D99F08"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ο Πρόεδρος της Νέας Δημοκρατίας κ. Κυριάκος Μητσοτάκης,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02D99F09" w14:textId="77777777" w:rsidR="00D3277D" w:rsidRDefault="009F72F4">
      <w:pPr>
        <w:spacing w:after="0" w:line="600" w:lineRule="auto"/>
        <w:ind w:firstLine="720"/>
        <w:jc w:val="both"/>
        <w:rPr>
          <w:rFonts w:eastAsia="Times New Roman"/>
          <w:szCs w:val="24"/>
        </w:rPr>
      </w:pPr>
      <w:r>
        <w:rPr>
          <w:rFonts w:eastAsia="Times New Roman"/>
          <w:szCs w:val="24"/>
        </w:rPr>
        <w:t xml:space="preserve">Αυτή είναι η δική σας κληρονομιά! </w:t>
      </w:r>
    </w:p>
    <w:p w14:paraId="02D99F0A"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t>(Χ</w:t>
      </w:r>
      <w:r>
        <w:rPr>
          <w:rFonts w:eastAsia="Times New Roman" w:cs="Times New Roman"/>
          <w:szCs w:val="24"/>
        </w:rPr>
        <w:t>ειροκροτήματα από την πτέρυγα της Νέας Δημοκρατίας)</w:t>
      </w:r>
    </w:p>
    <w:p w14:paraId="02D99F0B" w14:textId="77777777" w:rsidR="00D3277D" w:rsidRDefault="009F72F4">
      <w:pPr>
        <w:spacing w:after="0" w:line="600" w:lineRule="auto"/>
        <w:ind w:firstLine="720"/>
        <w:jc w:val="both"/>
        <w:rPr>
          <w:rFonts w:eastAsia="Times New Roman"/>
          <w:szCs w:val="24"/>
        </w:rPr>
      </w:pPr>
      <w:r>
        <w:rPr>
          <w:rFonts w:eastAsia="Times New Roman"/>
          <w:szCs w:val="24"/>
        </w:rPr>
        <w:t xml:space="preserve">Μιλήσατε για τα δάνεια των κομμάτων και για ενδεχόμενη ζημιά στις τράπεζες από τη μη αποπληρωμή τους. Καλά, δεν ντρέπεστε να μιλάτε εσείς για τις τράπεζες; Δεν έχετε αντιληφθεί ότι χάσαμε 25 </w:t>
      </w:r>
      <w:r>
        <w:rPr>
          <w:rFonts w:eastAsia="Times New Roman"/>
          <w:szCs w:val="24"/>
        </w:rPr>
        <w:lastRenderedPageBreak/>
        <w:t>δισεκατομμύρι</w:t>
      </w:r>
      <w:r>
        <w:rPr>
          <w:rFonts w:eastAsia="Times New Roman"/>
          <w:szCs w:val="24"/>
        </w:rPr>
        <w:t xml:space="preserve">α ευρώ από τους δικούς σας χειρισμούς και του κ. </w:t>
      </w:r>
      <w:proofErr w:type="spellStart"/>
      <w:r>
        <w:rPr>
          <w:rFonts w:eastAsia="Times New Roman"/>
          <w:szCs w:val="24"/>
        </w:rPr>
        <w:t>Βαρουφάκη</w:t>
      </w:r>
      <w:proofErr w:type="spellEnd"/>
      <w:r>
        <w:rPr>
          <w:rFonts w:eastAsia="Times New Roman"/>
          <w:szCs w:val="24"/>
        </w:rPr>
        <w:t xml:space="preserve"> με την περιττή τρίτη </w:t>
      </w:r>
      <w:proofErr w:type="spellStart"/>
      <w:r>
        <w:rPr>
          <w:rFonts w:eastAsia="Times New Roman"/>
          <w:szCs w:val="24"/>
        </w:rPr>
        <w:t>ανακεφαλαιοποίηση</w:t>
      </w:r>
      <w:proofErr w:type="spellEnd"/>
      <w:r>
        <w:rPr>
          <w:rFonts w:eastAsia="Times New Roman"/>
          <w:szCs w:val="24"/>
        </w:rPr>
        <w:t>; Τα έχετε ξεχάσει αυτά;</w:t>
      </w:r>
    </w:p>
    <w:p w14:paraId="02D99F0C"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2D99F0D"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Τα ξεχάσατε, κύριε Τσίπρα; Και μιλάτε εσείς σήμερα για ζημιές στις τράπεζες; </w:t>
      </w:r>
    </w:p>
    <w:p w14:paraId="02D99F0E"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Αλ</w:t>
      </w:r>
      <w:r>
        <w:rPr>
          <w:rFonts w:eastAsia="Times New Roman" w:cs="Times New Roman"/>
          <w:szCs w:val="24"/>
        </w:rPr>
        <w:t xml:space="preserve">λά, όπως έχουμε δεσμευτεί, αυτή η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που θα διερευνήσει τις πραγματικές σας ευθύνες για τη ζημιά του Έλληνα φορολογούμενου, θα γίνει και θα μάθουμε την αλήθεια, κύριε Τσίπρα, για το ποιοι δικοί σας χειρισμοί και του κ. </w:t>
      </w:r>
      <w:proofErr w:type="spellStart"/>
      <w:r>
        <w:rPr>
          <w:rFonts w:eastAsia="Times New Roman" w:cs="Times New Roman"/>
          <w:szCs w:val="24"/>
        </w:rPr>
        <w:t>Βαρουφάκη</w:t>
      </w:r>
      <w:proofErr w:type="spellEnd"/>
      <w:r>
        <w:rPr>
          <w:rFonts w:eastAsia="Times New Roman" w:cs="Times New Roman"/>
          <w:szCs w:val="24"/>
        </w:rPr>
        <w:t>,</w:t>
      </w:r>
      <w:r>
        <w:rPr>
          <w:rFonts w:eastAsia="Times New Roman" w:cs="Times New Roman"/>
          <w:szCs w:val="24"/>
        </w:rPr>
        <w:t xml:space="preserve"> οδήγησαν</w:t>
      </w:r>
      <w:r>
        <w:rPr>
          <w:rFonts w:eastAsia="Times New Roman" w:cs="Times New Roman"/>
          <w:szCs w:val="24"/>
        </w:rPr>
        <w:t xml:space="preserve"> σε αυτήν την καταστροφική εξέλιξη.</w:t>
      </w:r>
    </w:p>
    <w:p w14:paraId="02D99F0F"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2D99F10"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Και μιας και μιλάμε για τα δάνεια των κομμάτων, εγώ σας εξήγησα, κύριε Τσίπρα, πώς θα αποπληρώσουμε τα δάνεια αυτά και πώς θα εξυγιάνουμε τα οικονομικά του κόμματός μ</w:t>
      </w:r>
      <w:r>
        <w:rPr>
          <w:rFonts w:eastAsia="Times New Roman" w:cs="Times New Roman"/>
          <w:szCs w:val="24"/>
        </w:rPr>
        <w:t>ας. Αλλά, δεν μου λέτε, κύριε Τσίπρα, εσείς έχετε ή δεν έχετε δάνεια ως ΣΥΡΙΖΑ;</w:t>
      </w:r>
    </w:p>
    <w:p w14:paraId="02D99F11"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Βεβαίως. Πληρώνουμε, όμως.</w:t>
      </w:r>
    </w:p>
    <w:p w14:paraId="02D99F12"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lastRenderedPageBreak/>
        <w:t>ΚΥΡΙΑΚΟΣ ΜΗΤΣΟΤΑΚΗΣ (Πρόεδρος της Νέας Δημοκρατίας):</w:t>
      </w:r>
      <w:r>
        <w:rPr>
          <w:rFonts w:eastAsia="Times New Roman" w:cs="Times New Roman"/>
          <w:szCs w:val="24"/>
        </w:rPr>
        <w:t xml:space="preserve"> Έχετε δάνεια, μάλιστα.</w:t>
      </w:r>
    </w:p>
    <w:p w14:paraId="02D99F13"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Δεν απαντήσατε ποτέ σε μια πολύ ενδιαφέρουσα επιστολή. Θα το ξαναδιαβάσω, γιατί και εσείς μόνο ξαναζεσταμένα φαγητά μας σερβίρατε σήμερα. Θα τα ξανακούσετε, λοιπόν, για να απαντήσετε. Όταν στείλατε επιστολή στον κ. </w:t>
      </w:r>
      <w:proofErr w:type="spellStart"/>
      <w:r>
        <w:rPr>
          <w:rFonts w:eastAsia="Times New Roman" w:cs="Times New Roman"/>
          <w:szCs w:val="24"/>
        </w:rPr>
        <w:t>Ράπανο</w:t>
      </w:r>
      <w:proofErr w:type="spellEnd"/>
      <w:r>
        <w:rPr>
          <w:rFonts w:eastAsia="Times New Roman" w:cs="Times New Roman"/>
          <w:szCs w:val="24"/>
        </w:rPr>
        <w:t>, για να ζητήσετε δάνειο, γράψατε ε</w:t>
      </w:r>
      <w:r>
        <w:rPr>
          <w:rFonts w:eastAsia="Times New Roman" w:cs="Times New Roman"/>
          <w:szCs w:val="24"/>
        </w:rPr>
        <w:t xml:space="preserve">πί λέξει στην επιστολή σας: «Μας είναι επίσης απολύτως σαφές ότι η αποδοχή των παραπάνω δύο αιτημάτων», δηλαδή για να πάρετε δάνεια, «απαιτεί ευρύτερη θεώρηση και δεν προσδιορίζεται αποκλειστικά με αυστηρά και μοναδικά χρηματοοικονομικά κριτήρια» και αυτά </w:t>
      </w:r>
      <w:r>
        <w:rPr>
          <w:rFonts w:eastAsia="Times New Roman" w:cs="Times New Roman"/>
          <w:szCs w:val="24"/>
        </w:rPr>
        <w:t>τα γράφατε όταν ήσασταν κόμμα του 3%. Και γνωρίζετε πολύ καλά ότι όταν δανειστήκαμε εμείς αυτά τα ποσά, η λογική της κρατικής χρηματοδότησης ήταν τελείως διαφορετική.</w:t>
      </w:r>
    </w:p>
    <w:p w14:paraId="02D99F14"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2D99F15"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Και δεν μου λέτε, κύριε Τσίπρα, εμπ</w:t>
      </w:r>
      <w:r>
        <w:rPr>
          <w:rFonts w:eastAsia="Times New Roman" w:cs="Times New Roman"/>
          <w:szCs w:val="24"/>
        </w:rPr>
        <w:t>ράγματες εγγυήσεις έχετε βάλει στα δάνεια αυτά; Απαντήστε κάποια στιγμή συγκεκριμένα ποιες είναι αυτές. Με ενδιαφέρει πολύ να το μάθω.</w:t>
      </w:r>
    </w:p>
    <w:p w14:paraId="02D99F16"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lastRenderedPageBreak/>
        <w:t>ΑΛΕΞΗΣ ΤΣΙΠΡΑΣ (Πρόεδρος της Κυβέρνησης):</w:t>
      </w:r>
      <w:r>
        <w:rPr>
          <w:rFonts w:eastAsia="Times New Roman" w:cs="Times New Roman"/>
          <w:szCs w:val="24"/>
        </w:rPr>
        <w:t xml:space="preserve"> Το κτήριο.</w:t>
      </w:r>
    </w:p>
    <w:p w14:paraId="02D99F17"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Θέλω να το ακού</w:t>
      </w:r>
      <w:r>
        <w:rPr>
          <w:rFonts w:eastAsia="Times New Roman" w:cs="Times New Roman"/>
          <w:szCs w:val="24"/>
        </w:rPr>
        <w:t xml:space="preserve">σω από εσάς στο μικρόφωνο για τα Πρακτικά της Βουλής. Γιατί ενδέχεται να επανέλθουμε σε αυτό το θέμα. </w:t>
      </w:r>
    </w:p>
    <w:p w14:paraId="02D99F18"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Καταθέτω, λοιπόν, και πάλι.</w:t>
      </w:r>
    </w:p>
    <w:p w14:paraId="02D99F19"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Πρόεδρος της Νέας Δημοκρατίας κ. Κυριάκος Μητσοτάκης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 xml:space="preserve">ρχείο του Τμήματος Γραμματείας της Διεύθυνσης Στενογραφίας και Πρακτικών της Βουλής) </w:t>
      </w:r>
    </w:p>
    <w:p w14:paraId="02D99F1A"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02D99F1B"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Σας παρακαλώ, κάντε ησυχία.</w:t>
      </w:r>
    </w:p>
    <w:p w14:paraId="02D99F1C"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Δεν μπορείτε να συγκρατηθείτε, βλέπω, καθόλου. Πολύ μεγάλος εκνευρισμός σήμερα στην Αίθουσα. </w:t>
      </w:r>
    </w:p>
    <w:p w14:paraId="02D99F1D"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Κάθε μέρα που περνάει, κύριε Τσίπρα, το τίμημα για τ</w:t>
      </w:r>
      <w:r>
        <w:rPr>
          <w:rFonts w:eastAsia="Times New Roman" w:cs="Times New Roman"/>
          <w:szCs w:val="24"/>
        </w:rPr>
        <w:t xml:space="preserve">ην παραμονή σας στην εξουσία είναι πολύ βαρύ. </w:t>
      </w:r>
    </w:p>
    <w:p w14:paraId="02D99F1E"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Μου έκανε πραγματικά εντύπωση ότι μιλήσατε τριάντα πέντε λεπτά, αλλά δεν κάνατε κάποια αναφορά στο σημερινό </w:t>
      </w:r>
      <w:proofErr w:type="spellStart"/>
      <w:r>
        <w:rPr>
          <w:rFonts w:eastAsia="Times New Roman" w:cs="Times New Roman"/>
          <w:szCs w:val="24"/>
          <w:lang w:val="en-US"/>
        </w:rPr>
        <w:t>Eurogroup</w:t>
      </w:r>
      <w:proofErr w:type="spellEnd"/>
      <w:r>
        <w:rPr>
          <w:rFonts w:eastAsia="Times New Roman" w:cs="Times New Roman"/>
          <w:szCs w:val="24"/>
        </w:rPr>
        <w:t xml:space="preserve">. Σήμερα το </w:t>
      </w:r>
      <w:proofErr w:type="spellStart"/>
      <w:r>
        <w:rPr>
          <w:rFonts w:eastAsia="Times New Roman" w:cs="Times New Roman"/>
          <w:szCs w:val="24"/>
          <w:lang w:val="en-US"/>
        </w:rPr>
        <w:t>Eurogroup</w:t>
      </w:r>
      <w:proofErr w:type="spellEnd"/>
      <w:r>
        <w:rPr>
          <w:rFonts w:eastAsia="Times New Roman" w:cs="Times New Roman"/>
          <w:szCs w:val="24"/>
        </w:rPr>
        <w:t>, δυστυχώς, για να μην σπεύσετε να πείτε ότι χαίρομαι γι’ αυτήν την εξέ</w:t>
      </w:r>
      <w:r>
        <w:rPr>
          <w:rFonts w:eastAsia="Times New Roman" w:cs="Times New Roman"/>
          <w:szCs w:val="24"/>
        </w:rPr>
        <w:t xml:space="preserve">λιξη, -δυστυχώς, κύριε Τσίπρα- δεν ενέκρινε όλη τη δόση των 2,8 δισεκατομμυρίων ευρώ και κυρίως δεν αποδέσμευσε τα 1,7 δισεκατομμύρια, τα οποία προορίζονται για την αποπληρωμή ληξιπρόθεσμων υποχρεώσεων. </w:t>
      </w:r>
    </w:p>
    <w:p w14:paraId="02D99F1F"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Και ξέρετε τι είπε ο Υπουργός Οικονομικών, τον οποίο</w:t>
      </w:r>
      <w:r>
        <w:rPr>
          <w:rFonts w:eastAsia="Times New Roman" w:cs="Times New Roman"/>
          <w:szCs w:val="24"/>
        </w:rPr>
        <w:t xml:space="preserve"> δεν θέλω να χαρακτηρίσω πραγματικά από το Βήμα της Βουλής, είναι και απών, δεν θέλω να μιλάω για κάποιον ο οποίος δεν έχει τη δυνατότητα να απαντήσει</w:t>
      </w:r>
      <w:r>
        <w:rPr>
          <w:rFonts w:eastAsia="Times New Roman" w:cs="Times New Roman"/>
          <w:szCs w:val="24"/>
        </w:rPr>
        <w:t>.</w:t>
      </w:r>
      <w:r>
        <w:rPr>
          <w:rFonts w:eastAsia="Times New Roman" w:cs="Times New Roman"/>
          <w:szCs w:val="24"/>
        </w:rPr>
        <w:t xml:space="preserve"> Δεν τα χρειαζόμαστε, λέει, τα λεφτά αυτά. Μα, είναι δυνατόν να λέγονται αυτά τα πράγματα από Υπουργό της</w:t>
      </w:r>
      <w:r>
        <w:rPr>
          <w:rFonts w:eastAsia="Times New Roman" w:cs="Times New Roman"/>
          <w:szCs w:val="24"/>
        </w:rPr>
        <w:t xml:space="preserve"> Κυβέρνησής σας;</w:t>
      </w:r>
    </w:p>
    <w:p w14:paraId="02D99F20"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2D99F21"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Ξέρετε γιατί το λέει ο κ. </w:t>
      </w:r>
      <w:proofErr w:type="spellStart"/>
      <w:r>
        <w:rPr>
          <w:rFonts w:eastAsia="Times New Roman" w:cs="Times New Roman"/>
          <w:szCs w:val="24"/>
        </w:rPr>
        <w:t>Τσακαλώτος</w:t>
      </w:r>
      <w:proofErr w:type="spellEnd"/>
      <w:r>
        <w:rPr>
          <w:rFonts w:eastAsia="Times New Roman" w:cs="Times New Roman"/>
          <w:szCs w:val="24"/>
        </w:rPr>
        <w:t xml:space="preserve">; Γιατί τα λεφτά αυτά, τα 1,7 δισεκατομμύρια, προορίζονται για την πραγματική οικονομία, η οποία δεν ενδιαφέρει καθόλου τον κ. </w:t>
      </w:r>
      <w:proofErr w:type="spellStart"/>
      <w:r>
        <w:rPr>
          <w:rFonts w:eastAsia="Times New Roman" w:cs="Times New Roman"/>
          <w:szCs w:val="24"/>
        </w:rPr>
        <w:t>Τσακαλώτο</w:t>
      </w:r>
      <w:proofErr w:type="spellEnd"/>
      <w:r>
        <w:rPr>
          <w:rFonts w:eastAsia="Times New Roman" w:cs="Times New Roman"/>
          <w:szCs w:val="24"/>
        </w:rPr>
        <w:t>, γιατί προφα</w:t>
      </w:r>
      <w:r>
        <w:rPr>
          <w:rFonts w:eastAsia="Times New Roman" w:cs="Times New Roman"/>
          <w:szCs w:val="24"/>
        </w:rPr>
        <w:t xml:space="preserve">νώς την έχει υπερφορολογήσει σε τέτοιο βαθμό που την έχει εξοντώσει. </w:t>
      </w:r>
    </w:p>
    <w:p w14:paraId="02D99F22"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Είναι δυνατόν Υπουργός της Κυβέρνησής σας να λέει ότι δεν χρειαζόμαστε τα χρήματα, όταν σήμερα υπάρχουν επιχειρήσεις στην Ελλάδα, κύριε Τσίπρα, που μπορεί να κλείσουν αύριο, μεθαύριο, σε</w:t>
      </w:r>
      <w:r>
        <w:rPr>
          <w:rFonts w:eastAsia="Times New Roman" w:cs="Times New Roman"/>
          <w:szCs w:val="24"/>
        </w:rPr>
        <w:t xml:space="preserve"> μία εβδομάδα, γιατί δεν θα εισπράξουν οφειλές του δημοσίου; Και να έχει το θράσος ο Υπουργός σας να λέει ότι δεν χρειαζόμαστε τα χρήματα αυτά; Και πώς εξηγείτε ότι δεκατέσσερις μήνες μετά</w:t>
      </w:r>
      <w:r>
        <w:rPr>
          <w:rFonts w:eastAsia="Times New Roman" w:cs="Times New Roman"/>
          <w:szCs w:val="24"/>
        </w:rPr>
        <w:t>,</w:t>
      </w:r>
      <w:r>
        <w:rPr>
          <w:rFonts w:eastAsia="Times New Roman" w:cs="Times New Roman"/>
          <w:szCs w:val="24"/>
        </w:rPr>
        <w:t xml:space="preserve"> η πρώτη αξιολόγηση ακόμα δεν έχει ολοκληρωθεί; </w:t>
      </w:r>
    </w:p>
    <w:p w14:paraId="02D99F23"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Αυτές είναι οι ευθ</w:t>
      </w:r>
      <w:r>
        <w:rPr>
          <w:rFonts w:eastAsia="Times New Roman" w:cs="Times New Roman"/>
          <w:szCs w:val="24"/>
        </w:rPr>
        <w:t>ύνες σας, κύριε Τσίπρα. Η οικονομία στενάζει, οι επενδυτές αρνούνται να επενδύσουν στη χώρα με μια τόσο αναξιόπιστη Κυβέρνηση. Και γι’ αυτά τα θέματα, φυσικά, δεν ακούσαμε τίποτα, τίποτα απολύτως. Και ακούσαμε και πάλι τα ίδια αναμασημένα επιχειρήματα</w:t>
      </w:r>
      <w:r>
        <w:rPr>
          <w:rFonts w:eastAsia="Times New Roman" w:cs="Times New Roman"/>
          <w:szCs w:val="24"/>
        </w:rPr>
        <w:t>,</w:t>
      </w:r>
      <w:r>
        <w:rPr>
          <w:rFonts w:eastAsia="Times New Roman" w:cs="Times New Roman"/>
          <w:szCs w:val="24"/>
        </w:rPr>
        <w:t xml:space="preserve"> στα</w:t>
      </w:r>
      <w:r>
        <w:rPr>
          <w:rFonts w:eastAsia="Times New Roman" w:cs="Times New Roman"/>
          <w:szCs w:val="24"/>
        </w:rPr>
        <w:t xml:space="preserve"> οποία σας </w:t>
      </w:r>
      <w:r>
        <w:rPr>
          <w:rFonts w:eastAsia="Times New Roman" w:cs="Times New Roman"/>
          <w:szCs w:val="24"/>
        </w:rPr>
        <w:lastRenderedPageBreak/>
        <w:t>απάντησα στην πρώτη μου ομιλία. Αλλά θα σας απαντήσω για άλλη μια φορά και τώρα</w:t>
      </w:r>
      <w:r>
        <w:rPr>
          <w:rFonts w:eastAsia="Times New Roman" w:cs="Times New Roman"/>
          <w:szCs w:val="24"/>
        </w:rPr>
        <w:t>,</w:t>
      </w:r>
      <w:r>
        <w:rPr>
          <w:rFonts w:eastAsia="Times New Roman" w:cs="Times New Roman"/>
          <w:szCs w:val="24"/>
        </w:rPr>
        <w:t xml:space="preserve"> θέτοντας και εγώ, όμως, μια σειρά από δικές μου ερωτήσεις.</w:t>
      </w:r>
    </w:p>
    <w:p w14:paraId="02D99F24"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Αποφύγατε, κύριε Τσίπρα, και εσείς και ο κ. Παππάς, την ουσία της κριτικής μας σχετικά με τον τρόπο με το</w:t>
      </w:r>
      <w:r>
        <w:rPr>
          <w:rFonts w:eastAsia="Times New Roman" w:cs="Times New Roman"/>
          <w:szCs w:val="24"/>
        </w:rPr>
        <w:t>ν οποίο διεξήχθη ο περιβόητος διαγωνισμός. Θέλετε ή δεν θέλετε να έρθουν τα πόθεν έσχες των υπερθεματιστών στη Βουλή; Περιμένω την απάντησή σας. Αν θέλετε μπορείτε να τη δώσετε και τώρα.</w:t>
      </w:r>
    </w:p>
    <w:p w14:paraId="02D99F25"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Θα σας τη δώσω μετά.</w:t>
      </w:r>
    </w:p>
    <w:p w14:paraId="02D99F26"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ΚΥΡΙΑΚ</w:t>
      </w:r>
      <w:r>
        <w:rPr>
          <w:rFonts w:eastAsia="Times New Roman" w:cs="Times New Roman"/>
          <w:b/>
          <w:szCs w:val="24"/>
        </w:rPr>
        <w:t>ΟΣ ΜΗΤΣΟΤΑΚΗΣ (Πρόεδρος της Νέας Δημοκρατίας):</w:t>
      </w:r>
      <w:r>
        <w:rPr>
          <w:rFonts w:eastAsia="Times New Roman" w:cs="Times New Roman"/>
          <w:szCs w:val="24"/>
        </w:rPr>
        <w:t xml:space="preserve"> Θα έρθουν τα πόθεν έσχες των υπερθεματιστών στη Βουλή; Θα μάθουμε πραγματικά ποια ήταν η περιουσιακή κατάσταση των διεκδικητών, τι έλεγξε πραγματικά η </w:t>
      </w:r>
      <w:r>
        <w:rPr>
          <w:rFonts w:eastAsia="Times New Roman" w:cs="Times New Roman"/>
          <w:szCs w:val="24"/>
        </w:rPr>
        <w:t>ε</w:t>
      </w:r>
      <w:r>
        <w:rPr>
          <w:rFonts w:eastAsia="Times New Roman" w:cs="Times New Roman"/>
          <w:szCs w:val="24"/>
        </w:rPr>
        <w:t xml:space="preserve">πιτροπή, αν έγινε έλεγχος από την </w:t>
      </w:r>
      <w:r>
        <w:rPr>
          <w:rFonts w:eastAsia="Times New Roman" w:cs="Times New Roman"/>
          <w:szCs w:val="24"/>
        </w:rPr>
        <w:t>ε</w:t>
      </w:r>
      <w:r>
        <w:rPr>
          <w:rFonts w:eastAsia="Times New Roman" w:cs="Times New Roman"/>
          <w:szCs w:val="24"/>
        </w:rPr>
        <w:t>πιτροπή και τι ευθύνες</w:t>
      </w:r>
      <w:r>
        <w:rPr>
          <w:rFonts w:eastAsia="Times New Roman" w:cs="Times New Roman"/>
          <w:szCs w:val="24"/>
        </w:rPr>
        <w:t xml:space="preserve"> υπάρχουν;</w:t>
      </w:r>
    </w:p>
    <w:p w14:paraId="02D99F27"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Έχετε την ευκαιρία, κύριε Τσίπρα, να λύσετε άπαξ και δια παντός αυτό το μεγάλο μυστήριο. Να συμφωνήσετε εδώ και τώρα στο εύλογο αίτημα της Νέας Δημοκρατίας να έρθει όλος ο σχετικός φάκελος στη Βουλή και να εξεταστεί από την Επιτροπή Θεσμών και Δ</w:t>
      </w:r>
      <w:r>
        <w:rPr>
          <w:rFonts w:eastAsia="Times New Roman" w:cs="Times New Roman"/>
          <w:szCs w:val="24"/>
        </w:rPr>
        <w:t>ιαφάνειας.</w:t>
      </w:r>
    </w:p>
    <w:p w14:paraId="02D99F28"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02D99F29"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Πείτε ένα ναι. Απλό είναι, μια απλή λέξη είναι, ναι. Ένα ναι είναι, τίποτα παραπάνω. Και μετά βέβαια να το κάνετε, γιατί έχετε μια κακή συνήθεια να λέτε ναι και να το κάνετε όχι μετά ή μάλλον το όχι να το κάνετε ναι.</w:t>
      </w:r>
    </w:p>
    <w:p w14:paraId="02D99F2A"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t>(Θόρυ</w:t>
      </w:r>
      <w:r>
        <w:rPr>
          <w:rFonts w:eastAsia="Times New Roman" w:cs="Times New Roman"/>
          <w:szCs w:val="24"/>
        </w:rPr>
        <w:t>βος στην Αίθουσα)</w:t>
      </w:r>
    </w:p>
    <w:p w14:paraId="02D99F2B"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Ησυχία, παρακαλώ! Κάνετε περισσότερο θόρυβο απ’ αυτή την πλευρά, ενώ μιλά ο κ. Μητσοτάκης.</w:t>
      </w:r>
    </w:p>
    <w:p w14:paraId="02D99F2C"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 xml:space="preserve">Θα απαντήσω στην </w:t>
      </w:r>
      <w:proofErr w:type="spellStart"/>
      <w:r>
        <w:rPr>
          <w:rFonts w:eastAsia="Times New Roman" w:cs="Times New Roman"/>
          <w:szCs w:val="24"/>
        </w:rPr>
        <w:t>τριτομιλία</w:t>
      </w:r>
      <w:proofErr w:type="spellEnd"/>
      <w:r>
        <w:rPr>
          <w:rFonts w:eastAsia="Times New Roman" w:cs="Times New Roman"/>
          <w:szCs w:val="24"/>
        </w:rPr>
        <w:t xml:space="preserve"> μου. </w:t>
      </w:r>
    </w:p>
    <w:p w14:paraId="02D99F2D"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ΚΥΡΙΑΚΟΣ ΜΗΤΣΟΤΑΚΗΣ (Πρόεδρος της Νέας Δημοκρατίας): </w:t>
      </w:r>
      <w:r>
        <w:rPr>
          <w:rFonts w:eastAsia="Times New Roman" w:cs="Times New Roman"/>
          <w:szCs w:val="24"/>
        </w:rPr>
        <w:t>Μας κάνατε μια πολύ ενδιαφέρουσα ανάλυση, γιατί ο περιορισμός της ζήτησης αυξάνει το τίμημα. Μάλιστα. Εγώ σας είπα ότι ο περιορισμός της ζήτησης…</w:t>
      </w:r>
    </w:p>
    <w:p w14:paraId="02D99F2E"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 xml:space="preserve">Της προσφοράς. </w:t>
      </w:r>
    </w:p>
    <w:p w14:paraId="02D99F2F"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Της προσφοράς. Της ζήτησης, εάν το δείτε από την άλλη μεριά. </w:t>
      </w:r>
    </w:p>
    <w:p w14:paraId="02D99F30"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Ο περιορισμός, λοιπόν, του αριθμού των τηλεοπτικών αδειών έφερε 258 εκατομμύρια ευρώ. Εδώ δύο πράγματα μπορεί να συμβαίνουν. Είτε πραγματικά</w:t>
      </w:r>
      <w:r>
        <w:rPr>
          <w:rFonts w:eastAsia="Times New Roman" w:cs="Times New Roman"/>
          <w:szCs w:val="24"/>
        </w:rPr>
        <w:t xml:space="preserve"> η αγορά αντέχει αυτό το ποσό και άρα θα μπορούσατε να είχατε εισπράξει 25 εκατομμύρια από δέκα, διότι αυτό θα άντεχε η αγορά, είτε η αγορά, κύριε Τσίπρα, δεν αντέχει αυτό το ποσό, οπότε κάποιοι έδωσαν πολύ παραπάνω χρήματα απ’ αυτά που έπρεπε να δώσουν, π</w:t>
      </w:r>
      <w:r>
        <w:rPr>
          <w:rFonts w:eastAsia="Times New Roman" w:cs="Times New Roman"/>
          <w:szCs w:val="24"/>
        </w:rPr>
        <w:t>ροσδοκώντας τι; Σε εκλεκτικές σχέσεις διαπλοκής με εσάς. Είτε το ένα ισχύει, κύριε Τσίπρα, είτε το άλλο. Δεν μπορούν να ισχύουν και τα δύο.</w:t>
      </w:r>
    </w:p>
    <w:p w14:paraId="02D99F31"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lastRenderedPageBreak/>
        <w:t>(Θόρυβος στην Αίθουσα)</w:t>
      </w:r>
    </w:p>
    <w:p w14:paraId="02D99F32"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Ναι, ξέρω, είναι λίγο σύνθετες έννοιες αυτές. Καταλαβαίνω ότι μπορεί να έχετε μια δυσκολία να τις αντιληφθείτε. </w:t>
      </w:r>
    </w:p>
    <w:p w14:paraId="02D99F33"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2D99F34"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Έρχομαι τώρα στο ζήτημα της </w:t>
      </w:r>
      <w:r>
        <w:rPr>
          <w:rFonts w:eastAsia="Times New Roman" w:cs="Times New Roman"/>
          <w:szCs w:val="24"/>
        </w:rPr>
        <w:t>δ</w:t>
      </w:r>
      <w:r>
        <w:rPr>
          <w:rFonts w:eastAsia="Times New Roman" w:cs="Times New Roman"/>
          <w:szCs w:val="24"/>
        </w:rPr>
        <w:t>ικαιοσύνης. Μας ασκήσατε κριτική, επειδή ασκήσαμε κριτική στ</w:t>
      </w:r>
      <w:r>
        <w:rPr>
          <w:rFonts w:eastAsia="Times New Roman" w:cs="Times New Roman"/>
          <w:szCs w:val="24"/>
        </w:rPr>
        <w:t xml:space="preserve">ον Πρόεδρο του Συμβουλίου της Επικρατείας, επειδή είπε ότι η </w:t>
      </w:r>
      <w:r>
        <w:rPr>
          <w:rFonts w:eastAsia="Times New Roman" w:cs="Times New Roman"/>
          <w:szCs w:val="24"/>
        </w:rPr>
        <w:t>δ</w:t>
      </w:r>
      <w:r>
        <w:rPr>
          <w:rFonts w:eastAsia="Times New Roman" w:cs="Times New Roman"/>
          <w:szCs w:val="24"/>
        </w:rPr>
        <w:t xml:space="preserve">ικαιοσύνη πρέπει να λάβει υπόψη της τον σφυγμό της κοινωνίας. Φαντάζομαι ότι συμμερίζεστε αυτή την άποψη. Αυτό κατάλαβα -και θέλω να το πείτε αυτό, παρακαλώ- ότι ναι, η </w:t>
      </w:r>
      <w:r>
        <w:rPr>
          <w:rFonts w:eastAsia="Times New Roman" w:cs="Times New Roman"/>
          <w:szCs w:val="24"/>
        </w:rPr>
        <w:t>δ</w:t>
      </w:r>
      <w:r>
        <w:rPr>
          <w:rFonts w:eastAsia="Times New Roman" w:cs="Times New Roman"/>
          <w:szCs w:val="24"/>
        </w:rPr>
        <w:t xml:space="preserve">ικαιοσύνη, όταν παίρνει </w:t>
      </w:r>
      <w:r>
        <w:rPr>
          <w:rFonts w:eastAsia="Times New Roman" w:cs="Times New Roman"/>
          <w:szCs w:val="24"/>
        </w:rPr>
        <w:t>απόφαση, πρέπει να λαμβάνει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της τον σφυγμό της κοινωνίας. Εάν δηλαδή η ελληνική κοινωνία αύριο γίνει </w:t>
      </w:r>
      <w:proofErr w:type="spellStart"/>
      <w:r>
        <w:rPr>
          <w:rFonts w:eastAsia="Times New Roman" w:cs="Times New Roman"/>
          <w:szCs w:val="24"/>
        </w:rPr>
        <w:t>ξενοφοβική</w:t>
      </w:r>
      <w:proofErr w:type="spellEnd"/>
      <w:r>
        <w:rPr>
          <w:rFonts w:eastAsia="Times New Roman" w:cs="Times New Roman"/>
          <w:szCs w:val="24"/>
        </w:rPr>
        <w:t xml:space="preserve"> και ρατσιστική, θα πρέπει η </w:t>
      </w:r>
      <w:r>
        <w:rPr>
          <w:rFonts w:eastAsia="Times New Roman" w:cs="Times New Roman"/>
          <w:szCs w:val="24"/>
        </w:rPr>
        <w:t>δ</w:t>
      </w:r>
      <w:r>
        <w:rPr>
          <w:rFonts w:eastAsia="Times New Roman" w:cs="Times New Roman"/>
          <w:szCs w:val="24"/>
        </w:rPr>
        <w:t>ικαιοσύνη να λαμβάνει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της αυτή την αλλαγή της στάσης στην κοινή γνώμη και να το συνυπολογίσει σε </w:t>
      </w:r>
      <w:r>
        <w:rPr>
          <w:rFonts w:eastAsia="Times New Roman" w:cs="Times New Roman"/>
          <w:szCs w:val="24"/>
        </w:rPr>
        <w:t xml:space="preserve">μια απόφασή της. </w:t>
      </w:r>
    </w:p>
    <w:p w14:paraId="02D99F35"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Καταλάβατε τι είπατε, κύριε Τσίπρα; Δεν νομίζω ότι καταλάβατε τι είπατε, διότι ίσως ο Ρουσσώ και η έννοια της διάκρισης των εξουσιών να σας είναι λίγο ξένα. Ξέρετε, όταν κάνετε τέτοιες αναφορές, δεν αρκεί να σας τις γράφει κάποιος λογογρά</w:t>
      </w:r>
      <w:r>
        <w:rPr>
          <w:rFonts w:eastAsia="Times New Roman" w:cs="Times New Roman"/>
          <w:szCs w:val="24"/>
        </w:rPr>
        <w:t xml:space="preserve">φος, πρέπει να τις καταλαβαίνετε κιόλας. Όμως αυτή η χώρα δεν θα γίνει λαϊκή δημοκρατία! Λαϊκά δικαστήρια εδώ δεν θα στηθούν! Την λύσαμε αυτήν την εκκρεμότητα, ιστορικά, κύριε Τσίπρα, και δεν πρόκειται να γυρίσουμε πίσω στο παρελθόν. </w:t>
      </w:r>
    </w:p>
    <w:p w14:paraId="02D99F36"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t>(Χειροκροτήματα από τ</w:t>
      </w:r>
      <w:r>
        <w:rPr>
          <w:rFonts w:eastAsia="Times New Roman" w:cs="Times New Roman"/>
          <w:szCs w:val="24"/>
        </w:rPr>
        <w:t>ην πτέρυγα της Νέας Δημοκρατίας)</w:t>
      </w:r>
    </w:p>
    <w:p w14:paraId="02D99F37"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Σας χρωστώ και κάποιες απαντήσεις για δύο ζητήματα στα οποία επιμείνατε πολύ και με απαράδεκτους προσωπικούς χαρακτηρισμούς. </w:t>
      </w:r>
    </w:p>
    <w:p w14:paraId="02D99F38"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Θέμα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Βεβαίως και υπάρχει σκάνδαλο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κύριε Τσίπρα. Όταν υπάρχει μια εκκρεμής υ</w:t>
      </w:r>
      <w:r>
        <w:rPr>
          <w:rFonts w:eastAsia="Times New Roman" w:cs="Times New Roman"/>
          <w:szCs w:val="24"/>
        </w:rPr>
        <w:t xml:space="preserve">πόθεση στη </w:t>
      </w:r>
      <w:r>
        <w:rPr>
          <w:rFonts w:eastAsia="Times New Roman" w:cs="Times New Roman"/>
          <w:szCs w:val="24"/>
        </w:rPr>
        <w:t>δ</w:t>
      </w:r>
      <w:r>
        <w:rPr>
          <w:rFonts w:eastAsia="Times New Roman" w:cs="Times New Roman"/>
          <w:szCs w:val="24"/>
        </w:rPr>
        <w:t xml:space="preserve">ικαιοσύνη με παραπάνω από εξήντα κατηγορούμενους για μίζες από την εταιρεία, βεβαίως και υπάρχει σκάνδαλο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Υπάρχει κανείς που το αμφισβητεί σ’ αυτήν την Αίθουσα; </w:t>
      </w:r>
    </w:p>
    <w:p w14:paraId="02D99F39"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Ακούστε το, λοιπόν. Το ερώτημα δεν είναι αυτό, το ερώτημα είναι τι έκαν</w:t>
      </w:r>
      <w:r>
        <w:rPr>
          <w:rFonts w:eastAsia="Times New Roman" w:cs="Times New Roman"/>
          <w:szCs w:val="24"/>
        </w:rPr>
        <w:t xml:space="preserve">ε η δική σας Κυβέρνηση, τι έκανε συνολικά η </w:t>
      </w:r>
      <w:r>
        <w:rPr>
          <w:rFonts w:eastAsia="Times New Roman" w:cs="Times New Roman"/>
          <w:szCs w:val="24"/>
        </w:rPr>
        <w:t>δ</w:t>
      </w:r>
      <w:r>
        <w:rPr>
          <w:rFonts w:eastAsia="Times New Roman" w:cs="Times New Roman"/>
          <w:szCs w:val="24"/>
        </w:rPr>
        <w:t xml:space="preserve">ικαιοσύνη, την οποία εποπτεύετε με μεγάλη αυστηρότητα και γιατί υπήρξε κίνδυνος παραγραφής; </w:t>
      </w:r>
    </w:p>
    <w:p w14:paraId="02D99F3A"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Και μιας και μιλάτε για τον εξωδικαστικό συμβιβασμό, εμείς αυτόν τον συμβιβασμό πετύχαμε με την εταιρεία. Εάν δεν σας </w:t>
      </w:r>
      <w:r>
        <w:rPr>
          <w:rFonts w:eastAsia="Times New Roman" w:cs="Times New Roman"/>
          <w:szCs w:val="24"/>
        </w:rPr>
        <w:t xml:space="preserve">αρέσει, κύριε Τσίπρα, να τον αλλάξετε, να τον καταργήσετε. </w:t>
      </w:r>
    </w:p>
    <w:p w14:paraId="02D99F3B"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2D99F3C"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Γιατί δεν το έχετε κάνει ακόμα; Εμείς αυτό μπορέσαμε, αυτό πετύχαμε και αυτό ψήφισε η Βουλή. Αρκετά, λοιπόν, με την υποκρισία! </w:t>
      </w:r>
    </w:p>
    <w:p w14:paraId="02D99F3D"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t>(Χειροκροτήματ</w:t>
      </w:r>
      <w:r>
        <w:rPr>
          <w:rFonts w:eastAsia="Times New Roman" w:cs="Times New Roman"/>
          <w:szCs w:val="24"/>
        </w:rPr>
        <w:t>α από την πτέρυγα της Νέας Δημοκρατίας)</w:t>
      </w:r>
    </w:p>
    <w:p w14:paraId="02D99F3E"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Και για να τελειώνουμε, κανείς δεν μου χάρισε κανένα τηλεφωνικό κέντρο, κύριε Τσίπρα. Λέτε ψέματα και το ξέρετε πολύ καλά! Πληρώθηκαν όλα στο ακέραιο. Σταματήστε πια αυτήν την καραμέλα της ψευτιάς! </w:t>
      </w:r>
    </w:p>
    <w:p w14:paraId="02D99F3F"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w:t>
      </w:r>
      <w:r>
        <w:rPr>
          <w:rFonts w:eastAsia="Times New Roman" w:cs="Times New Roman"/>
          <w:szCs w:val="24"/>
        </w:rPr>
        <w:t>πό την πτέρυγα της Νέας Δημοκρατίας)</w:t>
      </w:r>
    </w:p>
    <w:p w14:paraId="02D99F40"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Αναφερθήκατε και στο ζήτημα του «</w:t>
      </w:r>
      <w:r>
        <w:rPr>
          <w:rFonts w:eastAsia="Times New Roman" w:cs="Times New Roman"/>
          <w:szCs w:val="24"/>
        </w:rPr>
        <w:t>ΚΗΡΥΚΑ»</w:t>
      </w:r>
      <w:r>
        <w:rPr>
          <w:rFonts w:eastAsia="Times New Roman" w:cs="Times New Roman"/>
          <w:szCs w:val="24"/>
        </w:rPr>
        <w:t xml:space="preserve"> Χανίων. Θα έπρεπε να ντρέπεστε, κύριε Τσίπρα, διότι γνωρίζετε πολύ καλά ότι μιλάμε για ένα δάνειο 300.000 ευρώ, το οποίο έχει προσωπική εγγύηση ενός τέως Πρωθυπουργού και ταυτόχρ</w:t>
      </w:r>
      <w:r>
        <w:rPr>
          <w:rFonts w:eastAsia="Times New Roman" w:cs="Times New Roman"/>
          <w:szCs w:val="24"/>
        </w:rPr>
        <w:t xml:space="preserve">ονα εμπράγματη εξασφάλιση ένα ακίνητο μεγάλης αξίας και είναι σε διαδικασίας ρύθμισης. Και τολμάτε εσείς να μιλάτε για θαλασσοδάνεια; Δεν ντρέπεστε λίγο; </w:t>
      </w:r>
    </w:p>
    <w:p w14:paraId="02D99F41"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2D99F42"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02D99F43"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Αλλού να ψάξετε </w:t>
      </w:r>
      <w:r>
        <w:rPr>
          <w:rFonts w:eastAsia="Times New Roman" w:cs="Times New Roman"/>
          <w:szCs w:val="24"/>
        </w:rPr>
        <w:t>θαλασσοδάνεια, κύριε Τσίπρα. Ψάξτε τα στον κ. Καλογρίτσα, ο οποίος έπαιρνε δάνεια δεκάδων εκατομμυρίων ευρώ από την Τράπεζα Αττικής, χωρίς καμία εξασφάλιση ή παρουσιάζοντας βοσκοτόπια στην Ιθάκη σαν να είναι ακίνητα στο Μονακό. Αυτή ήταν η αξία, κάτι κατσά</w:t>
      </w:r>
      <w:r>
        <w:rPr>
          <w:rFonts w:eastAsia="Times New Roman" w:cs="Times New Roman"/>
          <w:szCs w:val="24"/>
        </w:rPr>
        <w:t xml:space="preserve">βραχα στην Ιθάκη που αποτιμήθηκαν για 100 εκατομμύρια ευρώ. </w:t>
      </w:r>
    </w:p>
    <w:p w14:paraId="02D99F44"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Και επειδή είπατε εδώ πέρα ότι πρέπει να μιλήσουμε με ονόματα και διευθύνσεις, να σας θυμίσω και εγώ ορισμένα ονόματα, τα οποία διέφυγαν της προσοχής σας. Δεν άκουσα κουβέντα για τον κ. Κουρή.  κ</w:t>
      </w:r>
      <w:r>
        <w:rPr>
          <w:rFonts w:eastAsia="Times New Roman" w:cs="Times New Roman"/>
          <w:szCs w:val="24"/>
        </w:rPr>
        <w:t xml:space="preserve">ουβέντα. Ούτε για τα θαλασσοδάνεια του </w:t>
      </w:r>
      <w:r>
        <w:rPr>
          <w:rFonts w:eastAsia="Times New Roman" w:cs="Times New Roman"/>
          <w:szCs w:val="24"/>
          <w:lang w:val="en-US"/>
        </w:rPr>
        <w:t>ALTER</w:t>
      </w:r>
      <w:r>
        <w:rPr>
          <w:rFonts w:eastAsia="Times New Roman" w:cs="Times New Roman"/>
          <w:szCs w:val="24"/>
        </w:rPr>
        <w:t xml:space="preserve"> το μεγαλύτερο σκάνδαλο στην ιστορία των μέσων μαζικής ενημέρωσης. Κάνατε κάτι για τη διερεύνησή του; </w:t>
      </w:r>
    </w:p>
    <w:p w14:paraId="02D99F45"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02D99F46"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Είστε ή δεν είστε, κύριε Τσίπρα, το αγαπημένο παιδί του κ. Κουρή και του «</w:t>
      </w:r>
      <w:proofErr w:type="spellStart"/>
      <w:r>
        <w:rPr>
          <w:rFonts w:eastAsia="Times New Roman" w:cs="Times New Roman"/>
          <w:szCs w:val="24"/>
        </w:rPr>
        <w:t>αυριανισμού</w:t>
      </w:r>
      <w:proofErr w:type="spellEnd"/>
      <w:r>
        <w:rPr>
          <w:rFonts w:eastAsia="Times New Roman" w:cs="Times New Roman"/>
          <w:szCs w:val="24"/>
        </w:rPr>
        <w:t>»</w:t>
      </w:r>
      <w:r>
        <w:rPr>
          <w:rFonts w:eastAsia="Times New Roman" w:cs="Times New Roman"/>
          <w:szCs w:val="24"/>
        </w:rPr>
        <w:t>; Δεν μπορείτε, λοιπόν, να μας κουνάτε το δάκτυλο. Όταν σας λέω ότι είστε πιο παλιός από το παλιό, αυτό ακριβώς εννοώ.</w:t>
      </w:r>
    </w:p>
    <w:p w14:paraId="02D99F47"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2D99F48"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Δεν άκουσα στη δευτερολογία σας, κύριε Τσίπρα, κα</w:t>
      </w:r>
      <w:r>
        <w:rPr>
          <w:rFonts w:eastAsia="Times New Roman" w:cs="Times New Roman"/>
          <w:szCs w:val="24"/>
        </w:rPr>
        <w:t>μ</w:t>
      </w:r>
      <w:r>
        <w:rPr>
          <w:rFonts w:eastAsia="Times New Roman" w:cs="Times New Roman"/>
          <w:szCs w:val="24"/>
        </w:rPr>
        <w:t>μία αναφορά για τον κ. Κοντομηνά.</w:t>
      </w:r>
      <w:r>
        <w:rPr>
          <w:rFonts w:eastAsia="Times New Roman" w:cs="Times New Roman"/>
          <w:szCs w:val="24"/>
        </w:rPr>
        <w:t xml:space="preserve"> Τον αναφέρατε στην </w:t>
      </w:r>
      <w:proofErr w:type="spellStart"/>
      <w:r>
        <w:rPr>
          <w:rFonts w:eastAsia="Times New Roman" w:cs="Times New Roman"/>
          <w:szCs w:val="24"/>
        </w:rPr>
        <w:t>πρωτολογία</w:t>
      </w:r>
      <w:proofErr w:type="spellEnd"/>
      <w:r>
        <w:rPr>
          <w:rFonts w:eastAsia="Times New Roman" w:cs="Times New Roman"/>
          <w:szCs w:val="24"/>
        </w:rPr>
        <w:t xml:space="preserve"> σας. Δεν μας είπατε ποιο κανάλι φιλοξενούσε τον κ. </w:t>
      </w:r>
      <w:proofErr w:type="spellStart"/>
      <w:r>
        <w:rPr>
          <w:rFonts w:eastAsia="Times New Roman" w:cs="Times New Roman"/>
          <w:szCs w:val="24"/>
        </w:rPr>
        <w:t>Λαζόπουλο</w:t>
      </w:r>
      <w:proofErr w:type="spellEnd"/>
      <w:r>
        <w:rPr>
          <w:rFonts w:eastAsia="Times New Roman" w:cs="Times New Roman"/>
          <w:szCs w:val="24"/>
        </w:rPr>
        <w:t xml:space="preserve">, τον μεγαλύτερο και χυδαιότερο προπαγανδιστή. Και δεν μας είπατε βέβαια και ένα σχόλιο γι’ αυτά τα οποία φέρεται ότι </w:t>
      </w:r>
      <w:r>
        <w:rPr>
          <w:rFonts w:eastAsia="Times New Roman" w:cs="Times New Roman"/>
          <w:szCs w:val="24"/>
        </w:rPr>
        <w:lastRenderedPageBreak/>
        <w:t>είπε ο κ. Κοντομηνάς, ότι ήσασταν καλά παιδιά κ</w:t>
      </w:r>
      <w:r>
        <w:rPr>
          <w:rFonts w:eastAsia="Times New Roman" w:cs="Times New Roman"/>
          <w:szCs w:val="24"/>
        </w:rPr>
        <w:t xml:space="preserve">αι σας βοηθούσε προεκλογικά. Σας λέγαμε ότι όλα τα συστημικά μέσα, αυτά τα οποία κατηγορούσατε, είχαν τους Υπουργούς σας κάθε πρωί στην τηλεόραση. Διότι πώς μάθαμε τον κ. </w:t>
      </w:r>
      <w:proofErr w:type="spellStart"/>
      <w:r>
        <w:rPr>
          <w:rFonts w:eastAsia="Times New Roman" w:cs="Times New Roman"/>
          <w:szCs w:val="24"/>
        </w:rPr>
        <w:t>Κατρούγκαλο</w:t>
      </w:r>
      <w:proofErr w:type="spellEnd"/>
      <w:r>
        <w:rPr>
          <w:rFonts w:eastAsia="Times New Roman" w:cs="Times New Roman"/>
          <w:szCs w:val="24"/>
        </w:rPr>
        <w:t xml:space="preserve">, τον κ. Μητρόπουλο; Από πού έγιναν γνωστοί όλοι αυτοί, κύριε Τσίπρα; Από </w:t>
      </w:r>
      <w:r>
        <w:rPr>
          <w:rFonts w:eastAsia="Times New Roman" w:cs="Times New Roman"/>
          <w:szCs w:val="24"/>
        </w:rPr>
        <w:t>την επαγγελματική τους διαδρομή ή από τα συστημικά μέσα;</w:t>
      </w:r>
    </w:p>
    <w:p w14:paraId="02D99F49"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2D99F4A"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Και μιας και μιλάμε για ονόματα, για να πούμε και τίποτε καινούργιο, γιατί μέχρι στιγμής ακούσαμε μόνο να αναμασάτε τα ίδια και τα ίδια, τον κ. </w:t>
      </w:r>
      <w:proofErr w:type="spellStart"/>
      <w:r>
        <w:rPr>
          <w:rFonts w:eastAsia="Times New Roman" w:cs="Times New Roman"/>
          <w:szCs w:val="24"/>
        </w:rPr>
        <w:t>Κ</w:t>
      </w:r>
      <w:r>
        <w:rPr>
          <w:rFonts w:eastAsia="Times New Roman" w:cs="Times New Roman"/>
          <w:szCs w:val="24"/>
        </w:rPr>
        <w:t>αραγιώργη</w:t>
      </w:r>
      <w:proofErr w:type="spellEnd"/>
      <w:r>
        <w:rPr>
          <w:rFonts w:eastAsia="Times New Roman" w:cs="Times New Roman"/>
          <w:szCs w:val="24"/>
        </w:rPr>
        <w:t xml:space="preserve"> τον γνωρίζετε; Ο κ. </w:t>
      </w:r>
      <w:proofErr w:type="spellStart"/>
      <w:r>
        <w:rPr>
          <w:rFonts w:eastAsia="Times New Roman" w:cs="Times New Roman"/>
          <w:szCs w:val="24"/>
        </w:rPr>
        <w:t>Καραγιώργης</w:t>
      </w:r>
      <w:proofErr w:type="spellEnd"/>
      <w:r>
        <w:rPr>
          <w:rFonts w:eastAsia="Times New Roman" w:cs="Times New Roman"/>
          <w:szCs w:val="24"/>
        </w:rPr>
        <w:t xml:space="preserve"> είναι ένας εφοπλιστής, ιδιοκτήτης καναλιού, ο οποίος έχει προσλάβει τον κ. </w:t>
      </w:r>
      <w:proofErr w:type="spellStart"/>
      <w:r>
        <w:rPr>
          <w:rFonts w:eastAsia="Times New Roman" w:cs="Times New Roman"/>
          <w:szCs w:val="24"/>
        </w:rPr>
        <w:t>Βαξεβάνη</w:t>
      </w:r>
      <w:proofErr w:type="spellEnd"/>
      <w:r>
        <w:rPr>
          <w:rFonts w:eastAsia="Times New Roman" w:cs="Times New Roman"/>
          <w:szCs w:val="24"/>
        </w:rPr>
        <w:t xml:space="preserve"> σε περίοπτη θέση. Όλη σας η Κυβέρνηση, ο κ. </w:t>
      </w:r>
      <w:proofErr w:type="spellStart"/>
      <w:r>
        <w:rPr>
          <w:rFonts w:eastAsia="Times New Roman" w:cs="Times New Roman"/>
          <w:szCs w:val="24"/>
        </w:rPr>
        <w:t>Σπίρτζης</w:t>
      </w:r>
      <w:proofErr w:type="spellEnd"/>
      <w:r>
        <w:rPr>
          <w:rFonts w:eastAsia="Times New Roman" w:cs="Times New Roman"/>
          <w:szCs w:val="24"/>
        </w:rPr>
        <w:t>, ο κ. Παππάς, ήταν στην παρουσίαση της πρωτοβουλίας του. Εγώ δεν θα κατακρίνω</w:t>
      </w:r>
      <w:r>
        <w:rPr>
          <w:rFonts w:eastAsia="Times New Roman" w:cs="Times New Roman"/>
          <w:szCs w:val="24"/>
        </w:rPr>
        <w:t xml:space="preserve"> κανέναν, αλλά δύο πράγματα βρίσκω ενδιαφέροντα. </w:t>
      </w:r>
    </w:p>
    <w:p w14:paraId="02D99F4B"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t xml:space="preserve">(Θόρυβος </w:t>
      </w:r>
      <w:r>
        <w:rPr>
          <w:rFonts w:eastAsia="Times New Roman" w:cs="Times New Roman"/>
          <w:szCs w:val="24"/>
        </w:rPr>
        <w:t>στην Αίθουσα</w:t>
      </w:r>
      <w:r>
        <w:rPr>
          <w:rFonts w:eastAsia="Times New Roman" w:cs="Times New Roman"/>
          <w:szCs w:val="24"/>
        </w:rPr>
        <w:t>)</w:t>
      </w:r>
    </w:p>
    <w:p w14:paraId="02D99F4C" w14:textId="77777777" w:rsidR="00D3277D" w:rsidRDefault="009F72F4">
      <w:pPr>
        <w:spacing w:after="0" w:line="600" w:lineRule="auto"/>
        <w:ind w:firstLine="720"/>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Ησυχία παρακαλώ!</w:t>
      </w:r>
    </w:p>
    <w:p w14:paraId="02D99F4D"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ΚΥΡΙΑΚΟΣ ΜΗΤΣΟΤΑΚΗΣ (Πρόεδρος της Νέας Δημοκρατίας): </w:t>
      </w:r>
      <w:r>
        <w:rPr>
          <w:rFonts w:eastAsia="Times New Roman" w:cs="Times New Roman"/>
          <w:szCs w:val="24"/>
        </w:rPr>
        <w:t xml:space="preserve">Ο κ. </w:t>
      </w:r>
      <w:proofErr w:type="spellStart"/>
      <w:r>
        <w:rPr>
          <w:rFonts w:eastAsia="Times New Roman" w:cs="Times New Roman"/>
          <w:szCs w:val="24"/>
        </w:rPr>
        <w:t>Καραγιώργης</w:t>
      </w:r>
      <w:proofErr w:type="spellEnd"/>
      <w:r>
        <w:rPr>
          <w:rFonts w:eastAsia="Times New Roman" w:cs="Times New Roman"/>
          <w:szCs w:val="24"/>
        </w:rPr>
        <w:t>…</w:t>
      </w:r>
    </w:p>
    <w:p w14:paraId="02D99F4E"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t xml:space="preserve"> (Θόρυβος από την πτέρυγα του ΣΥΡΙΖΑ)</w:t>
      </w:r>
    </w:p>
    <w:p w14:paraId="02D99F4F"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Ακούστε τα, διότι φέρουν τις δικές σας χειρόγραφες σημειώσεις όλα αυτά. </w:t>
      </w:r>
    </w:p>
    <w:p w14:paraId="02D99F50"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Λοιπόν, ο κ. </w:t>
      </w:r>
      <w:proofErr w:type="spellStart"/>
      <w:r>
        <w:rPr>
          <w:rFonts w:eastAsia="Times New Roman" w:cs="Times New Roman"/>
          <w:szCs w:val="24"/>
        </w:rPr>
        <w:t>Καραγιώργης</w:t>
      </w:r>
      <w:proofErr w:type="spellEnd"/>
      <w:r>
        <w:rPr>
          <w:rFonts w:eastAsia="Times New Roman" w:cs="Times New Roman"/>
          <w:szCs w:val="24"/>
        </w:rPr>
        <w:t xml:space="preserve"> τι επιχείρησε να κάνει; Δικαίωμά του ήταν. Το ερώτημα είναι αν τον διευκολύνατε εσείς. Να μετατρέψει ένα δίκτυο σταθμών περιφερειακής εμβέλειας σε κανάλι εθνι</w:t>
      </w:r>
      <w:r>
        <w:rPr>
          <w:rFonts w:eastAsia="Times New Roman" w:cs="Times New Roman"/>
          <w:szCs w:val="24"/>
        </w:rPr>
        <w:t xml:space="preserve">κής εμβέλειας. Και ξέρετε τι κάνατε στον νόμο Παππά; Ήρθατε την τελευταία στιγμή, αφού είχε ψηφιστεί ο νόμος, και τις τρεις ώρες του προγράμματος τις κάνατε πέντε. Έτσι νομοθετείτε, κύριε Παππά. Πάρτε τα να τα βλέπετε! </w:t>
      </w:r>
    </w:p>
    <w:p w14:paraId="02D99F51"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(Στο σημείο αυτό ο Πρόεδρος της Νέας</w:t>
      </w:r>
      <w:r>
        <w:rPr>
          <w:rFonts w:eastAsia="Times New Roman" w:cs="Times New Roman"/>
          <w:szCs w:val="24"/>
        </w:rPr>
        <w:t xml:space="preserve"> Δημοκρατίας κ. Κυριάκος Μητσοτάκης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02D99F52"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2D99F53"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Και κά</w:t>
      </w:r>
      <w:r>
        <w:rPr>
          <w:rFonts w:eastAsia="Times New Roman" w:cs="Times New Roman"/>
          <w:szCs w:val="24"/>
        </w:rPr>
        <w:t xml:space="preserve">τι ακόμη, γιατί βλέπω πολλές ενδιαφέρουσες συμπτώσεις. Ο κ. </w:t>
      </w:r>
      <w:proofErr w:type="spellStart"/>
      <w:r>
        <w:rPr>
          <w:rFonts w:eastAsia="Times New Roman" w:cs="Times New Roman"/>
          <w:szCs w:val="24"/>
        </w:rPr>
        <w:t>Καραγιώργης</w:t>
      </w:r>
      <w:proofErr w:type="spellEnd"/>
      <w:r>
        <w:rPr>
          <w:rFonts w:eastAsia="Times New Roman" w:cs="Times New Roman"/>
          <w:szCs w:val="24"/>
        </w:rPr>
        <w:t xml:space="preserve"> συνελήφθη τις τελευταίες μέρες για κάποιο ένταλμα σύλληψης, δεν γνωρίζω τη λεπτομέρεια της υπόθεσης. Αφέθηκε ελεύθερος, αλλά και σε αυτή την υπόθεση δικηγόρος ήταν ο κ. Μαντζουράνης. Μ</w:t>
      </w:r>
      <w:r>
        <w:rPr>
          <w:rFonts w:eastAsia="Times New Roman" w:cs="Times New Roman"/>
          <w:szCs w:val="24"/>
        </w:rPr>
        <w:t xml:space="preserve">α πώς γίνεται επιτέλους σε όλες τις υποθέσεις να είναι δικηγόρος ο κ. Μαντζουράνης; Σαράντα πέντε χιλιάδες δικηγόροι υπάρχουν σε αυτή τη χώρα. Βρήκατε τον έναν δικηγόρο ο οποίος είχε καταδικαστεί και είχε πάει φυλακή για το σκάνδαλο </w:t>
      </w:r>
      <w:proofErr w:type="spellStart"/>
      <w:r>
        <w:rPr>
          <w:rFonts w:eastAsia="Times New Roman" w:cs="Times New Roman"/>
          <w:szCs w:val="24"/>
        </w:rPr>
        <w:t>Κοσκωτά</w:t>
      </w:r>
      <w:proofErr w:type="spellEnd"/>
      <w:r>
        <w:rPr>
          <w:rFonts w:eastAsia="Times New Roman" w:cs="Times New Roman"/>
          <w:szCs w:val="24"/>
        </w:rPr>
        <w:t xml:space="preserve"> και αυτόν διαλέ</w:t>
      </w:r>
      <w:r>
        <w:rPr>
          <w:rFonts w:eastAsia="Times New Roman" w:cs="Times New Roman"/>
          <w:szCs w:val="24"/>
        </w:rPr>
        <w:t xml:space="preserve">ξατε, κύριε Παππά, για νομικό σας παραστάτη; Δεν υπάρχουν άλλοι άξιοι και ικανοί δικηγόροι; </w:t>
      </w:r>
    </w:p>
    <w:p w14:paraId="02D99F54"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2D99F55"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02D99F56"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Δεν αμφισβητώ τη νομική του επάρκεια, αλλά σαν πολλές δουλειές δεν μαζεύ</w:t>
      </w:r>
      <w:r>
        <w:rPr>
          <w:rFonts w:eastAsia="Times New Roman" w:cs="Times New Roman"/>
          <w:szCs w:val="24"/>
        </w:rPr>
        <w:t xml:space="preserve">ει ο κ. Μαντζουράνης τελευταία; </w:t>
      </w:r>
    </w:p>
    <w:p w14:paraId="02D99F57"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Κύριε Τσίπρα, για να τελειώσω, γιατί δεν θα κάνω τόση κατάχρηση του χρόνου όση κάνατε εσείς. Δεν περίμενα πραγματικά ότι θα είστε τόσο χυδαίος σήμερα. Καταλαβαίνω απόλυτα ότι σας ενοχλεί το γεγονός ότι έχετε απέναντί σας έν</w:t>
      </w:r>
      <w:r>
        <w:rPr>
          <w:rFonts w:eastAsia="Times New Roman" w:cs="Times New Roman"/>
          <w:szCs w:val="24"/>
        </w:rPr>
        <w:t xml:space="preserve">αν αντίπαλο ο οποίος μετά από εννέα μήνες έχει δρομολογήσει μια μεγάλη πολιτική ανατροπή. Καταλαβαίνω ότι αυτό σας ενοχλεί. Το καταλαβαίνω, σας ενοχλεί κι εσάς. </w:t>
      </w:r>
    </w:p>
    <w:p w14:paraId="02D99F58"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02D99F59"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Ξέρετε, έτσι όπως πάτε με τις προβλέψεις των δημοσκοπήσεων, ένας στους </w:t>
      </w:r>
      <w:r>
        <w:rPr>
          <w:rFonts w:eastAsia="Times New Roman" w:cs="Times New Roman"/>
          <w:szCs w:val="24"/>
        </w:rPr>
        <w:t>τρεις θα είναι στην επόμενη Βουλή. Οπότε προσέξτε λίγο!</w:t>
      </w:r>
    </w:p>
    <w:p w14:paraId="02D99F5A"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2D99F5B"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Και επειδή  μιλήσατε για συγκρίσεις, ναι, κύριε Τσίπρα, ας συγκριθούμε. Την ώρα που ο κ. Αλαβάνος σας έπαιρνε από το χέρι και σας έδινε το κόμμα, </w:t>
      </w:r>
      <w:r>
        <w:rPr>
          <w:rFonts w:eastAsia="Times New Roman" w:cs="Times New Roman"/>
          <w:szCs w:val="24"/>
        </w:rPr>
        <w:t xml:space="preserve">εγώ έδινα μια δική μου μάχη να αποδείξω την δικιά μου </w:t>
      </w:r>
      <w:r>
        <w:rPr>
          <w:rFonts w:eastAsia="Times New Roman" w:cs="Times New Roman"/>
          <w:szCs w:val="24"/>
        </w:rPr>
        <w:lastRenderedPageBreak/>
        <w:t>πολιτική αξία, ότι είμαι πολιτικά αυτόνομος, ότι έχω το δικό μου στίγμα. Δεν είναι εύκολη υπόθεση. Πράγματι, όταν προέρχεσαι από μια πολιτική οικογένεια, υπάρχουν πλεονεκτήματα, υπάρχουν και μειονεκτήμα</w:t>
      </w:r>
      <w:r>
        <w:rPr>
          <w:rFonts w:eastAsia="Times New Roman" w:cs="Times New Roman"/>
          <w:szCs w:val="24"/>
        </w:rPr>
        <w:t xml:space="preserve">τα. Όμως, εγώ εκλέχθηκα, κύριε Τσίπρα, από τετρακόσιες χιλιάδες νεοδημοκράτες. </w:t>
      </w:r>
    </w:p>
    <w:p w14:paraId="02D99F5C"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Εγώ βγήκα δύο φορές Πρωθυπουργός με την ψήφο του λαού. Άστα αυτά τώρα!</w:t>
      </w:r>
    </w:p>
    <w:p w14:paraId="02D99F5D"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Γιατί τέτο</w:t>
      </w:r>
      <w:r>
        <w:rPr>
          <w:rFonts w:eastAsia="Times New Roman" w:cs="Times New Roman"/>
          <w:szCs w:val="24"/>
        </w:rPr>
        <w:t xml:space="preserve">ιος εκνευρισμός; Και τον ενικό σ’ εμένα να τον αφήσετε! Αυτές τις </w:t>
      </w:r>
      <w:proofErr w:type="spellStart"/>
      <w:r>
        <w:rPr>
          <w:rFonts w:eastAsia="Times New Roman" w:cs="Times New Roman"/>
          <w:szCs w:val="24"/>
        </w:rPr>
        <w:t>ψευτομαγκιές</w:t>
      </w:r>
      <w:proofErr w:type="spellEnd"/>
      <w:r>
        <w:rPr>
          <w:rFonts w:eastAsia="Times New Roman" w:cs="Times New Roman"/>
          <w:szCs w:val="24"/>
        </w:rPr>
        <w:t xml:space="preserve"> αλλού θα τις κάνετε!</w:t>
      </w:r>
    </w:p>
    <w:p w14:paraId="02D99F5E"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2D99F5F"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Τους ενικούς στους Υπουργούς σας, όχι σε μένα! Εγώ από αυτό το Βήμα θα σας μιλάω στον πληθυντικό. Εσεί</w:t>
      </w:r>
      <w:r>
        <w:rPr>
          <w:rFonts w:eastAsia="Times New Roman" w:cs="Times New Roman"/>
          <w:szCs w:val="24"/>
        </w:rPr>
        <w:t>ς μιλήστε όπως θέλετε στους Υπουργούς σας!</w:t>
      </w:r>
    </w:p>
    <w:p w14:paraId="02D99F60"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Όταν εγώ, λοιπόν, κύριε Τσίπρα, σε επτά χρόνια πήρα τρία πτυχία από κορυφαία πανεπιστήμια, εσείς χρειαστήκατε μια δεκαετία για να τελειώσετε το Μετσόβιο. </w:t>
      </w:r>
    </w:p>
    <w:p w14:paraId="02D99F61"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Να συγκριθούμε, λοιπόν, κύριε Τσίπρα. Όταν εγώ εργαζόμουν </w:t>
      </w:r>
      <w:r>
        <w:rPr>
          <w:rFonts w:eastAsia="Times New Roman" w:cs="Times New Roman"/>
          <w:szCs w:val="24"/>
        </w:rPr>
        <w:t>στο εσωτερικό και στο εξωτερικό, εσείς κάνατε ασκήσεις κομματικής γυμναστικής. Πόσα ένσημα έχετε κολλήσει στην ζωή σας, κύριε Τσίπρα;</w:t>
      </w:r>
    </w:p>
    <w:p w14:paraId="02D99F62"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02D99F63"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Ησυχία παρακαλώ, κύριοι συνάδελφοι.</w:t>
      </w:r>
    </w:p>
    <w:p w14:paraId="02D99F64"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Πόσα ένσημα έχετε κολλήσει, κύριε Τσίπρα; </w:t>
      </w:r>
    </w:p>
    <w:p w14:paraId="02D99F65"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Το πιο ουσιαστικό, διότι αυτά είναι στοιχεία του βιογραφικού μας και κρίνονται: Όταν εσείς κάνατε τη δικιά σας χυδαία αντιπολίτευση και μιλούσατε για προδότες, για κρεμάλες, για γερμανοτσολιάδες, για συκοφάντες, δηλητηριάζατε με ψέματα τον δημόσιο βίο, εγώ</w:t>
      </w:r>
      <w:r>
        <w:rPr>
          <w:rFonts w:eastAsia="Times New Roman" w:cs="Times New Roman"/>
          <w:szCs w:val="24"/>
        </w:rPr>
        <w:t xml:space="preserve"> αγωνιζόμουν μέσα στο Υπουργείο το οποίο είχα αναλάβει να κρατήσουμε την Ελλάδα όρθια. </w:t>
      </w:r>
    </w:p>
    <w:p w14:paraId="02D99F66"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Εγώ, λοιπόν, σήμερα κάνω μια πολιτική αρχών για να επιστρέψει επιτέλους η εμπιστοσύνη στην πολιτική. Εσείς είστε ο επικεφαλής αυτής της αλλόκοτης συμμαχίας ριζοσπαστική</w:t>
      </w:r>
      <w:r>
        <w:rPr>
          <w:rFonts w:eastAsia="Times New Roman" w:cs="Times New Roman"/>
          <w:szCs w:val="24"/>
        </w:rPr>
        <w:t xml:space="preserve">ς Αριστεράς, για να μην πω άκρας Δεξιάς, για να μην παρεξηγηθεί ο κ. Καμμένος, αλλά σίγουρα μιας παράξενης </w:t>
      </w:r>
      <w:proofErr w:type="spellStart"/>
      <w:r>
        <w:rPr>
          <w:rFonts w:eastAsia="Times New Roman" w:cs="Times New Roman"/>
          <w:szCs w:val="24"/>
        </w:rPr>
        <w:t>εθνολαϊκίστικης</w:t>
      </w:r>
      <w:proofErr w:type="spellEnd"/>
      <w:r>
        <w:rPr>
          <w:rFonts w:eastAsia="Times New Roman" w:cs="Times New Roman"/>
          <w:szCs w:val="24"/>
        </w:rPr>
        <w:t xml:space="preserve"> Δεξιάς, η οποία το μόνο που κάνει, και σήμερα ακόμα, είναι να διχάζει τους πολίτες. Εσείς έχετε γίνει συνώνυμο της πολιτικής εξαπάτησ</w:t>
      </w:r>
      <w:r>
        <w:rPr>
          <w:rFonts w:eastAsia="Times New Roman" w:cs="Times New Roman"/>
          <w:szCs w:val="24"/>
        </w:rPr>
        <w:t xml:space="preserve">ης, εγώ λέω στους πολίτες την αλήθεια. </w:t>
      </w:r>
    </w:p>
    <w:p w14:paraId="02D99F67"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Σας το είπα και πριν, κύριε Τσίπρα, και το επαναλαμβάνω και τώρα: Ανεβήκατε με τη λάσπη και κατρακυλάτε, πέφτετε μέσα στη λάσπη. Και εσείς για τον εαυτό σας μεν μπορείτε να κάνετε ό,τι θέλετε, αλλά εγώ έχω αποφασίσει</w:t>
      </w:r>
      <w:r>
        <w:rPr>
          <w:rFonts w:eastAsia="Times New Roman" w:cs="Times New Roman"/>
          <w:szCs w:val="24"/>
        </w:rPr>
        <w:t xml:space="preserve"> ότι από εδώ και εξής δεν πρόκειται να σας ακολουθήσω. </w:t>
      </w:r>
    </w:p>
    <w:p w14:paraId="02D99F68"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Και μιας και επικαλεστήκατε πάλι το επιχείρημα των εκλογών που κερδίσατε, ένα χρήσιμο πράγμα μπορείτε να κάνετε: Προκηρύξτε και άλλες εκλογές, κύριε Τσίπρα, να δούμε και να μετρηθούμε επιτέλους! </w:t>
      </w:r>
    </w:p>
    <w:p w14:paraId="02D99F69"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t>(Χει</w:t>
      </w:r>
      <w:r>
        <w:rPr>
          <w:rFonts w:eastAsia="Times New Roman" w:cs="Times New Roman"/>
          <w:szCs w:val="24"/>
        </w:rPr>
        <w:t>ροκροτήματα από την πτέρυγα της Νέας Δημοκρατίας)</w:t>
      </w:r>
    </w:p>
    <w:p w14:paraId="02D99F6A"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Από σήμερα, λοιπόν, θα σας αφήσω στη μοναξιά σας να πασχίζετε να αποδείξετε ποιος είναι περισσότερο, λιγότερο διαπλεκόμενος, περισσότερο και λιγότερο διεφθαρμένος, λες και εσείς έχετε το μοναδικό δικαίωμα ν</w:t>
      </w:r>
      <w:r>
        <w:rPr>
          <w:rFonts w:eastAsia="Times New Roman" w:cs="Times New Roman"/>
          <w:szCs w:val="24"/>
        </w:rPr>
        <w:t>α δικάζετε, να κρίνετε, να απονέμετε δικαιοσύνη.</w:t>
      </w:r>
    </w:p>
    <w:p w14:paraId="02D99F6B"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Ξέρετε, θα δανειστώ μια φράση που άκουσα σε μια πρόσφατη τηλεμαχία σε άλλη χώρα. Όσο εσείς ρίχνετε το επίπεδο, εγώ το ανεβάζω, κύριε Τσίπρα. Και αυτή είναι η υποχρέωση αυτής της παράταξης!</w:t>
      </w:r>
    </w:p>
    <w:p w14:paraId="02D99F6C"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ό την πτέρυγα της Νέας Δημοκρατίας)</w:t>
      </w:r>
    </w:p>
    <w:p w14:paraId="02D99F6D"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Γιατί εμάς, το κόμμα μας και όλες τις Ελληνίδες και όλους τους Έλληνες που μας ακούνε σήμερα</w:t>
      </w:r>
      <w:r>
        <w:rPr>
          <w:rFonts w:eastAsia="Times New Roman" w:cs="Times New Roman"/>
          <w:szCs w:val="24"/>
        </w:rPr>
        <w:t>,</w:t>
      </w:r>
      <w:r>
        <w:rPr>
          <w:rFonts w:eastAsia="Times New Roman" w:cs="Times New Roman"/>
          <w:szCs w:val="24"/>
        </w:rPr>
        <w:t xml:space="preserve"> μας ενδιαφέρει τελικά πώς θα επανέλθει η οικονομία σε τροχιά ανάπτυξης, πώς θα δημιουργηθούν δουλειές, πώς θα έχουμε καλά σχολ</w:t>
      </w:r>
      <w:r>
        <w:rPr>
          <w:rFonts w:eastAsia="Times New Roman" w:cs="Times New Roman"/>
          <w:szCs w:val="24"/>
        </w:rPr>
        <w:t xml:space="preserve">εία, πώς θα έχουμε πραγματική </w:t>
      </w:r>
      <w:r>
        <w:rPr>
          <w:rFonts w:eastAsia="Times New Roman" w:cs="Times New Roman"/>
          <w:szCs w:val="24"/>
        </w:rPr>
        <w:t>δ</w:t>
      </w:r>
      <w:r>
        <w:rPr>
          <w:rFonts w:eastAsia="Times New Roman" w:cs="Times New Roman"/>
          <w:szCs w:val="24"/>
        </w:rPr>
        <w:t xml:space="preserve">ικαιοσύνη, κύριε Τσίπρα. Δυστυχώς, φοβάμαι ότι δεν την έχουμε. </w:t>
      </w:r>
    </w:p>
    <w:p w14:paraId="02D99F6E"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Χρωστάτε, λοιπόν, πολλές απαντήσεις στους Έλληνες. Δεν νομίζω ότι θα τις δώσετε, όπως δεν τις δώσατε και σήμερα. Εγώ προσωπικά θα συνεχίσω, διεκδικώντας την ενότ</w:t>
      </w:r>
      <w:r>
        <w:rPr>
          <w:rFonts w:eastAsia="Times New Roman" w:cs="Times New Roman"/>
          <w:szCs w:val="24"/>
        </w:rPr>
        <w:t>ητα της χώρας. Οι πολίτες που σας ψήφισαν δεν φταίνε σε τίποτα για τα δικά σας ψέματα και τις δικές σας αποτυχίες.</w:t>
      </w:r>
    </w:p>
    <w:p w14:paraId="02D99F6F"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Εγώ έχω ένα χρέος σήμερα, να μιλήσω στον ελληνικό λαό ως Πρόεδρος της Νέας Δημοκρατίας, ως επικεφαλής αυτής της μεγάλης ιστορικής παράταξης. </w:t>
      </w:r>
      <w:r>
        <w:rPr>
          <w:rFonts w:eastAsia="Times New Roman" w:cs="Times New Roman"/>
          <w:szCs w:val="24"/>
        </w:rPr>
        <w:t>Και χρέος μας, κύριε Τσίπρα, είναι να ενώσουμε τον λαό. Και αυτό θα επιχειρήσουμε να κάνουμε. Γι’ αυτό και δεν πρόκειται να σας παρακολουθήσουμε άλλο σε αυτόν τον κατήφορο στον οποίον έχετε συρθεί, για να γίνουν πραγματικότητα οι μεγάλες αλλαγές, για να πά</w:t>
      </w:r>
      <w:r>
        <w:rPr>
          <w:rFonts w:eastAsia="Times New Roman" w:cs="Times New Roman"/>
          <w:szCs w:val="24"/>
        </w:rPr>
        <w:t xml:space="preserve">ει μπροστά επιτέλους η δημιουργικότητα αυτού του σπουδαίου λαού, που αξίζει κάτι καλύτερο από αυτό που έχει. </w:t>
      </w:r>
    </w:p>
    <w:p w14:paraId="02D99F70"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Μην έχετε κα</w:t>
      </w:r>
      <w:r>
        <w:rPr>
          <w:rFonts w:eastAsia="Times New Roman" w:cs="Times New Roman"/>
          <w:szCs w:val="24"/>
        </w:rPr>
        <w:t>μ</w:t>
      </w:r>
      <w:r>
        <w:rPr>
          <w:rFonts w:eastAsia="Times New Roman" w:cs="Times New Roman"/>
          <w:szCs w:val="24"/>
        </w:rPr>
        <w:t>μία αμφιβολία, κύριε Τσίπρα, ότι όσο και να ισχυρίζεστε ότι θα εξαντλήσετε την τετραετία, δεν είναι μακριά η στιγμή που ο λαός θα κλη</w:t>
      </w:r>
      <w:r>
        <w:rPr>
          <w:rFonts w:eastAsia="Times New Roman" w:cs="Times New Roman"/>
          <w:szCs w:val="24"/>
        </w:rPr>
        <w:t xml:space="preserve">θεί να πάρει τις αποφάσεις του. Και μια μεγάλη πολιτική </w:t>
      </w:r>
      <w:r>
        <w:rPr>
          <w:rFonts w:eastAsia="Times New Roman" w:cs="Times New Roman"/>
          <w:szCs w:val="24"/>
        </w:rPr>
        <w:lastRenderedPageBreak/>
        <w:t>αλλαγή είναι απαραίτητη σήμερα, όχι μόνο για να γίνουν πράξη οι μεταρρυθμίσεις αλλά και συνολικά για την ανάταση της χώρας.</w:t>
      </w:r>
    </w:p>
    <w:p w14:paraId="02D99F71"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02D99F72"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(Όρθιοι οι Βουλευτές της Νέας Δημοκρατίας χειροκροτούν ζ</w:t>
      </w:r>
      <w:r>
        <w:rPr>
          <w:rFonts w:eastAsia="Times New Roman" w:cs="Times New Roman"/>
          <w:szCs w:val="24"/>
        </w:rPr>
        <w:t>ωηρά και παρατεταμένα)</w:t>
      </w:r>
    </w:p>
    <w:p w14:paraId="02D99F73"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Ευχαριστούμε.</w:t>
      </w:r>
    </w:p>
    <w:p w14:paraId="02D99F74" w14:textId="77777777" w:rsidR="00D3277D" w:rsidRDefault="009F72F4">
      <w:pPr>
        <w:spacing w:after="0" w:line="600" w:lineRule="auto"/>
        <w:ind w:firstLine="720"/>
        <w:jc w:val="both"/>
        <w:rPr>
          <w:rFonts w:eastAsia="Times New Roman"/>
          <w:bCs/>
          <w:szCs w:val="24"/>
        </w:rPr>
      </w:pPr>
      <w:r>
        <w:rPr>
          <w:rFonts w:eastAsia="Times New Roman"/>
          <w:b/>
          <w:bCs/>
          <w:szCs w:val="24"/>
        </w:rPr>
        <w:t xml:space="preserve">ΑΛΕΞΗΣ ΤΣΙΠΡΑΣ (Πρόεδρος της Κυβέρνησης): </w:t>
      </w:r>
      <w:r>
        <w:rPr>
          <w:rFonts w:eastAsia="Times New Roman"/>
          <w:bCs/>
          <w:szCs w:val="24"/>
        </w:rPr>
        <w:t>Κύριε Πρόεδρε, θα ήθελα τον λόγο.</w:t>
      </w:r>
    </w:p>
    <w:p w14:paraId="02D99F75"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Για πολύ λίγο έχει τον λόγο ο κύριος Πρωθυπουργός.</w:t>
      </w:r>
    </w:p>
    <w:p w14:paraId="02D99F76" w14:textId="77777777" w:rsidR="00D3277D" w:rsidRDefault="009F72F4">
      <w:pPr>
        <w:spacing w:after="0" w:line="600" w:lineRule="auto"/>
        <w:ind w:firstLine="720"/>
        <w:jc w:val="both"/>
        <w:rPr>
          <w:rFonts w:eastAsia="Times New Roman"/>
          <w:bCs/>
          <w:szCs w:val="24"/>
        </w:rPr>
      </w:pPr>
      <w:r>
        <w:rPr>
          <w:rFonts w:eastAsia="Times New Roman"/>
          <w:b/>
          <w:bCs/>
          <w:szCs w:val="24"/>
        </w:rPr>
        <w:t>ΑΛΕΞΗΣ ΤΣΙΠΡΑΣ (Πρόεδρος της Κυβέρ</w:t>
      </w:r>
      <w:r>
        <w:rPr>
          <w:rFonts w:eastAsia="Times New Roman"/>
          <w:b/>
          <w:bCs/>
          <w:szCs w:val="24"/>
        </w:rPr>
        <w:t xml:space="preserve">νησης): </w:t>
      </w:r>
      <w:r>
        <w:rPr>
          <w:rFonts w:eastAsia="Times New Roman"/>
          <w:bCs/>
          <w:szCs w:val="24"/>
        </w:rPr>
        <w:t>Κύριε Πρόεδρε, δεν θα πάρω τον λόγο για να απαντήσω…</w:t>
      </w:r>
    </w:p>
    <w:p w14:paraId="02D99F77"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Κύριε Πρόεδρε, γιατί παραβιάζετε τον Κανονισμό;</w:t>
      </w:r>
    </w:p>
    <w:p w14:paraId="02D99F78"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ΦΩΤΕΙΝΗ </w:t>
      </w:r>
      <w:r>
        <w:rPr>
          <w:rFonts w:eastAsia="Times New Roman" w:cs="Times New Roman"/>
          <w:b/>
          <w:szCs w:val="24"/>
        </w:rPr>
        <w:t>(ΦΩΦΗ)</w:t>
      </w:r>
      <w:r>
        <w:rPr>
          <w:rFonts w:eastAsia="Times New Roman" w:cs="Times New Roman"/>
          <w:b/>
          <w:szCs w:val="24"/>
        </w:rPr>
        <w:t xml:space="preserve"> ΓΕΝΝΗΜΑΤΑ (Πρόεδρος της Δημοκρατικής Συμπαράταξης ΠΑΣΟΚ-ΔΗΜΑΡ):</w:t>
      </w:r>
      <w:r>
        <w:rPr>
          <w:rFonts w:eastAsia="Times New Roman" w:cs="Times New Roman"/>
          <w:szCs w:val="24"/>
        </w:rPr>
        <w:t xml:space="preserve"> Θα </w:t>
      </w:r>
      <w:proofErr w:type="spellStart"/>
      <w:r>
        <w:rPr>
          <w:rFonts w:eastAsia="Times New Roman" w:cs="Times New Roman"/>
          <w:szCs w:val="24"/>
        </w:rPr>
        <w:t>τριτολογήσει</w:t>
      </w:r>
      <w:proofErr w:type="spellEnd"/>
      <w:r>
        <w:rPr>
          <w:rFonts w:eastAsia="Times New Roman" w:cs="Times New Roman"/>
          <w:szCs w:val="24"/>
        </w:rPr>
        <w:t xml:space="preserve"> ο κύριος Πρωθυπουργός;</w:t>
      </w:r>
    </w:p>
    <w:p w14:paraId="02D99F79"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Δικαιούται </w:t>
      </w:r>
      <w:proofErr w:type="spellStart"/>
      <w:r>
        <w:rPr>
          <w:rFonts w:eastAsia="Times New Roman" w:cs="Times New Roman"/>
          <w:szCs w:val="24"/>
        </w:rPr>
        <w:t>τριτομιλίας</w:t>
      </w:r>
      <w:proofErr w:type="spellEnd"/>
      <w:r>
        <w:rPr>
          <w:rFonts w:eastAsia="Times New Roman" w:cs="Times New Roman"/>
          <w:szCs w:val="24"/>
        </w:rPr>
        <w:t xml:space="preserve"> και αν θέλει και ο κ. Μητσοτάκης θα του δώσω τον λόγο. Σας παρακαλώ, αφήστε την οικονομία της συζήτησης. Ηρεμήστε.</w:t>
      </w:r>
    </w:p>
    <w:p w14:paraId="02D99F7A"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Κυρία Γεννηματά, θα έχετε τον λόγο αμέσως μετά.</w:t>
      </w:r>
    </w:p>
    <w:p w14:paraId="02D99F7B"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Ορίστε, κύριε Πρω</w:t>
      </w:r>
      <w:r>
        <w:rPr>
          <w:rFonts w:eastAsia="Times New Roman" w:cs="Times New Roman"/>
          <w:szCs w:val="24"/>
        </w:rPr>
        <w:t>θυπουργέ.</w:t>
      </w:r>
    </w:p>
    <w:p w14:paraId="02D99F7C" w14:textId="77777777" w:rsidR="00D3277D" w:rsidRDefault="009F72F4">
      <w:pPr>
        <w:spacing w:after="0" w:line="600" w:lineRule="auto"/>
        <w:ind w:firstLine="720"/>
        <w:jc w:val="both"/>
        <w:rPr>
          <w:rFonts w:eastAsia="Times New Roman"/>
          <w:bCs/>
          <w:szCs w:val="24"/>
        </w:rPr>
      </w:pPr>
      <w:r>
        <w:rPr>
          <w:rFonts w:eastAsia="Times New Roman"/>
          <w:b/>
          <w:bCs/>
          <w:szCs w:val="24"/>
        </w:rPr>
        <w:t xml:space="preserve">ΑΛΕΞΗΣ ΤΣΙΠΡΑΣ (Πρόεδρος της Κυβέρνησης): </w:t>
      </w:r>
      <w:r>
        <w:rPr>
          <w:rFonts w:eastAsia="Times New Roman"/>
          <w:bCs/>
          <w:szCs w:val="24"/>
        </w:rPr>
        <w:t xml:space="preserve">Θα κατανοήσετε γιατί ζητάω τον λόγο. Ζητάω τον λόγο για να αποκατασταθεί στην ώρα της μια αιχμή που αφορά ένα κρίσιμο θέμα για τη χώρα, γιατί το θέμα του </w:t>
      </w:r>
      <w:proofErr w:type="spellStart"/>
      <w:r>
        <w:rPr>
          <w:rFonts w:eastAsia="Times New Roman"/>
          <w:bCs/>
          <w:szCs w:val="24"/>
          <w:lang w:val="en-US"/>
        </w:rPr>
        <w:t>Eurogroup</w:t>
      </w:r>
      <w:proofErr w:type="spellEnd"/>
      <w:r>
        <w:rPr>
          <w:rFonts w:eastAsia="Times New Roman"/>
          <w:bCs/>
          <w:szCs w:val="24"/>
        </w:rPr>
        <w:t xml:space="preserve"> είναι ένα κρίσιμο θέμα. Όσοι παρακολουθούν αυτή τη συζήτηση και δεν την παρακολουθούν μόνο οι Έλληνες πολίτες, αλλά και πολλοί έξω από την Ελλάδα, διαμορφώνουν μια εντύπωση. Θα αξιοποιήσω, λοιπόν, την τρίτη ομιλία μου σε σύντομο χρόνο </w:t>
      </w:r>
      <w:r>
        <w:rPr>
          <w:rFonts w:eastAsia="Times New Roman"/>
          <w:bCs/>
          <w:szCs w:val="24"/>
        </w:rPr>
        <w:t xml:space="preserve">για </w:t>
      </w:r>
      <w:r>
        <w:rPr>
          <w:rFonts w:eastAsia="Times New Roman"/>
          <w:bCs/>
          <w:szCs w:val="24"/>
        </w:rPr>
        <w:t>να απαντήσω σε ό</w:t>
      </w:r>
      <w:r>
        <w:rPr>
          <w:rFonts w:eastAsia="Times New Roman"/>
          <w:bCs/>
          <w:szCs w:val="24"/>
        </w:rPr>
        <w:t xml:space="preserve">σα είπε ο κ. Μητσοτάκης. </w:t>
      </w:r>
    </w:p>
    <w:p w14:paraId="02D99F7D" w14:textId="77777777" w:rsidR="00D3277D" w:rsidRDefault="009F72F4">
      <w:pPr>
        <w:spacing w:after="0" w:line="600" w:lineRule="auto"/>
        <w:ind w:firstLine="720"/>
        <w:jc w:val="both"/>
        <w:rPr>
          <w:rFonts w:eastAsia="Times New Roman"/>
          <w:bCs/>
          <w:szCs w:val="24"/>
        </w:rPr>
      </w:pPr>
      <w:r>
        <w:rPr>
          <w:rFonts w:eastAsia="Times New Roman"/>
          <w:bCs/>
          <w:szCs w:val="24"/>
        </w:rPr>
        <w:lastRenderedPageBreak/>
        <w:t>Θέλω μονάχα να πω το εξής</w:t>
      </w:r>
      <w:r>
        <w:rPr>
          <w:rFonts w:eastAsia="Times New Roman"/>
          <w:bCs/>
          <w:szCs w:val="24"/>
        </w:rPr>
        <w:t>.</w:t>
      </w:r>
      <w:r>
        <w:rPr>
          <w:rFonts w:eastAsia="Times New Roman"/>
          <w:bCs/>
          <w:szCs w:val="24"/>
        </w:rPr>
        <w:t xml:space="preserve"> Κύριε Μητσοτάκη, ο κ. </w:t>
      </w:r>
      <w:proofErr w:type="spellStart"/>
      <w:r>
        <w:rPr>
          <w:rFonts w:eastAsia="Times New Roman"/>
          <w:bCs/>
          <w:szCs w:val="24"/>
        </w:rPr>
        <w:t>Τσακαλώτος</w:t>
      </w:r>
      <w:proofErr w:type="spellEnd"/>
      <w:r>
        <w:rPr>
          <w:rFonts w:eastAsia="Times New Roman"/>
          <w:bCs/>
          <w:szCs w:val="24"/>
        </w:rPr>
        <w:t xml:space="preserve"> δεν είπε αυτό τα οποία είπατε εσείς πριν από λίγο, ούτε είναι αληθές ότι δεν έκλεισε η πρώτη αξιολόγηση. Διαβάστε σας παρακαλώ αναλυτικά τις δηλώσεις του Προέδρου του </w:t>
      </w:r>
      <w:proofErr w:type="spellStart"/>
      <w:r>
        <w:rPr>
          <w:rFonts w:eastAsia="Times New Roman"/>
          <w:bCs/>
          <w:szCs w:val="24"/>
          <w:lang w:val="en-US"/>
        </w:rPr>
        <w:t>Eur</w:t>
      </w:r>
      <w:r>
        <w:rPr>
          <w:rFonts w:eastAsia="Times New Roman"/>
          <w:bCs/>
          <w:szCs w:val="24"/>
          <w:lang w:val="en-US"/>
        </w:rPr>
        <w:t>ogroup</w:t>
      </w:r>
      <w:proofErr w:type="spellEnd"/>
      <w:r>
        <w:rPr>
          <w:rFonts w:eastAsia="Times New Roman"/>
          <w:bCs/>
          <w:szCs w:val="24"/>
        </w:rPr>
        <w:t xml:space="preserve"> του κ. </w:t>
      </w:r>
      <w:proofErr w:type="spellStart"/>
      <w:r>
        <w:rPr>
          <w:rFonts w:eastAsia="Times New Roman"/>
          <w:bCs/>
          <w:szCs w:val="24"/>
        </w:rPr>
        <w:t>Νταϊσελμπλουμ</w:t>
      </w:r>
      <w:proofErr w:type="spellEnd"/>
      <w:r>
        <w:rPr>
          <w:rFonts w:eastAsia="Times New Roman"/>
          <w:bCs/>
          <w:szCs w:val="24"/>
        </w:rPr>
        <w:t xml:space="preserve">, τις επίσημες δηλώσεις, το επίσημο ανακοινωθέν. Η Ελλάδα έκλεισε επιτυχώς και τα δεκαπέντε </w:t>
      </w:r>
      <w:proofErr w:type="spellStart"/>
      <w:r>
        <w:rPr>
          <w:rFonts w:eastAsia="Times New Roman"/>
          <w:bCs/>
          <w:szCs w:val="24"/>
        </w:rPr>
        <w:t>προαπαιτούμενα</w:t>
      </w:r>
      <w:proofErr w:type="spellEnd"/>
      <w:r>
        <w:rPr>
          <w:rFonts w:eastAsia="Times New Roman"/>
          <w:bCs/>
          <w:szCs w:val="24"/>
        </w:rPr>
        <w:t xml:space="preserve">, τα οποία υπολείπονταν για να ολοκληρωθεί η πρώτη αξιολόγηση. </w:t>
      </w:r>
    </w:p>
    <w:p w14:paraId="02D99F7E" w14:textId="77777777" w:rsidR="00D3277D" w:rsidRDefault="009F72F4">
      <w:pPr>
        <w:spacing w:after="0" w:line="600" w:lineRule="auto"/>
        <w:ind w:firstLine="720"/>
        <w:jc w:val="center"/>
        <w:rPr>
          <w:rFonts w:eastAsia="Times New Roman"/>
          <w:bCs/>
        </w:rPr>
      </w:pPr>
      <w:r>
        <w:rPr>
          <w:rFonts w:eastAsia="Times New Roman"/>
          <w:bCs/>
        </w:rPr>
        <w:t>(Θόρυβος από την πτέρυγα της Νέας Δημοκρατίας)</w:t>
      </w:r>
    </w:p>
    <w:p w14:paraId="02D99F7F" w14:textId="77777777" w:rsidR="00D3277D" w:rsidRDefault="009F72F4">
      <w:pPr>
        <w:spacing w:after="0" w:line="600" w:lineRule="auto"/>
        <w:ind w:firstLine="720"/>
        <w:jc w:val="both"/>
        <w:rPr>
          <w:rFonts w:eastAsia="Times New Roman"/>
          <w:bCs/>
        </w:rPr>
      </w:pPr>
      <w:r>
        <w:rPr>
          <w:rFonts w:eastAsia="Times New Roman"/>
          <w:bCs/>
        </w:rPr>
        <w:t xml:space="preserve">Καθίστε κάτω. Σταματήστε. Αφήστε να ολοκληρώσω. </w:t>
      </w:r>
    </w:p>
    <w:p w14:paraId="02D99F80" w14:textId="77777777" w:rsidR="00D3277D" w:rsidRDefault="009F72F4">
      <w:pPr>
        <w:spacing w:after="0" w:line="600" w:lineRule="auto"/>
        <w:ind w:firstLine="720"/>
        <w:jc w:val="both"/>
        <w:rPr>
          <w:rFonts w:eastAsia="Times New Roman"/>
          <w:bCs/>
          <w:szCs w:val="24"/>
        </w:rPr>
      </w:pPr>
      <w:r>
        <w:rPr>
          <w:rFonts w:eastAsia="Times New Roman"/>
          <w:bCs/>
        </w:rPr>
        <w:t>Η δόση, λοιπόν, η οποία είναι 2,8 δισεκατομμύρια, είναι 1,1 δισεκατομμύριο χρήματα τα οποία θα πάνε για την αποπληρωμή χρεών και 1,7 δισεκατομμύριο για τις ληξιπρόθεσμες οφειλές. Για να δοθούν τα χρήματα, το</w:t>
      </w:r>
      <w:r>
        <w:rPr>
          <w:rFonts w:eastAsia="Times New Roman"/>
          <w:bCs/>
        </w:rPr>
        <w:t xml:space="preserve"> 1,7 δισεκατομμύριο που αφορά τις ληξιπρόθεσμες οφειλές, πρέπει να υπάρξει –και είναι ένα τεχνικό ζήτημα αυτό και έτσι αναφέρεται και στο ανακοινωθέν και σε ό,τι είπε ο Πρόεδρος του </w:t>
      </w:r>
      <w:proofErr w:type="spellStart"/>
      <w:r>
        <w:rPr>
          <w:rFonts w:eastAsia="Times New Roman"/>
          <w:bCs/>
          <w:szCs w:val="24"/>
          <w:lang w:val="en-US"/>
        </w:rPr>
        <w:t>Eurogroup</w:t>
      </w:r>
      <w:proofErr w:type="spellEnd"/>
      <w:r>
        <w:rPr>
          <w:rFonts w:eastAsia="Times New Roman"/>
          <w:bCs/>
          <w:szCs w:val="24"/>
        </w:rPr>
        <w:t xml:space="preserve">- πλήρης αναφορά όχι μονάχα για τη </w:t>
      </w:r>
      <w:proofErr w:type="spellStart"/>
      <w:r>
        <w:rPr>
          <w:rFonts w:eastAsia="Times New Roman"/>
          <w:bCs/>
          <w:szCs w:val="24"/>
        </w:rPr>
        <w:t>χρηματοροή</w:t>
      </w:r>
      <w:proofErr w:type="spellEnd"/>
      <w:r>
        <w:rPr>
          <w:rFonts w:eastAsia="Times New Roman"/>
          <w:bCs/>
          <w:szCs w:val="24"/>
        </w:rPr>
        <w:t xml:space="preserve"> των ληξιπρόθεσμων ο</w:t>
      </w:r>
      <w:r>
        <w:rPr>
          <w:rFonts w:eastAsia="Times New Roman"/>
          <w:bCs/>
          <w:szCs w:val="24"/>
        </w:rPr>
        <w:t xml:space="preserve">φειλών Ιούνιο, Ιούλιο, </w:t>
      </w:r>
      <w:r>
        <w:rPr>
          <w:rFonts w:eastAsia="Times New Roman"/>
          <w:bCs/>
          <w:szCs w:val="24"/>
        </w:rPr>
        <w:lastRenderedPageBreak/>
        <w:t xml:space="preserve">Αύγουστο, αλλά και Σεπτέμβριο που ήταν όλοι οι μήνες που δώσαμε κατά το προηγούμενο διάστημα τις ληξιπρόθεσμες οφειλές. </w:t>
      </w:r>
    </w:p>
    <w:p w14:paraId="02D99F81" w14:textId="77777777" w:rsidR="00D3277D" w:rsidRDefault="009F72F4">
      <w:pPr>
        <w:spacing w:after="0" w:line="600" w:lineRule="auto"/>
        <w:ind w:firstLine="720"/>
        <w:jc w:val="both"/>
        <w:rPr>
          <w:rFonts w:eastAsia="Times New Roman"/>
          <w:bCs/>
          <w:szCs w:val="24"/>
        </w:rPr>
      </w:pPr>
      <w:r>
        <w:rPr>
          <w:rFonts w:eastAsia="Times New Roman"/>
          <w:bCs/>
          <w:szCs w:val="24"/>
        </w:rPr>
        <w:t>Όπως αντιλαμβάνεστε, για τεχνικούς λόγους που έχουν να κάνουν με το ότι δεν υπάρχουν οι εκθέσεις για τον Σεπτέμβ</w:t>
      </w:r>
      <w:r>
        <w:rPr>
          <w:rFonts w:eastAsia="Times New Roman"/>
          <w:bCs/>
          <w:szCs w:val="24"/>
        </w:rPr>
        <w:t xml:space="preserve">ρη, ενώ Ιούνιο, Ιούλιο και Αύγουστο έχουν δοθεί κανονικώς οι </w:t>
      </w:r>
      <w:proofErr w:type="spellStart"/>
      <w:r>
        <w:rPr>
          <w:rFonts w:eastAsia="Times New Roman"/>
          <w:bCs/>
          <w:szCs w:val="24"/>
        </w:rPr>
        <w:t>χρηματοροές</w:t>
      </w:r>
      <w:proofErr w:type="spellEnd"/>
      <w:r>
        <w:rPr>
          <w:rFonts w:eastAsia="Times New Roman"/>
          <w:bCs/>
          <w:szCs w:val="24"/>
        </w:rPr>
        <w:t>, δηλαδή δίδουμε ληξιπρόθεσμα και υπερβαίνουν αυτά που δίδουμε αυτά που δημιουργούνται, πρέπει να αποτυπωθεί και θα αποτυπωθεί στις επόμενες μέρες στο Γενικό Λογιστήριο του Κράτους ότι</w:t>
      </w:r>
      <w:r>
        <w:rPr>
          <w:rFonts w:eastAsia="Times New Roman"/>
          <w:bCs/>
          <w:szCs w:val="24"/>
        </w:rPr>
        <w:t xml:space="preserve"> το ίδιο ισχύει και για το μήνα Σεπτέμβριο. Τεχνικώς δεν ήταν δυνατόν να δοθεί και το 1,7 δισεκατομμύριο που είναι σε ληξιπρόθεσμα και θα δοθεί όχι σε νέα συνεδρίαση του </w:t>
      </w:r>
      <w:proofErr w:type="spellStart"/>
      <w:r>
        <w:rPr>
          <w:rFonts w:eastAsia="Times New Roman"/>
          <w:bCs/>
          <w:szCs w:val="24"/>
          <w:lang w:val="en-US"/>
        </w:rPr>
        <w:t>Eurogroup</w:t>
      </w:r>
      <w:proofErr w:type="spellEnd"/>
      <w:r>
        <w:rPr>
          <w:rFonts w:eastAsia="Times New Roman"/>
          <w:bCs/>
          <w:szCs w:val="24"/>
        </w:rPr>
        <w:t xml:space="preserve">, αλλά σε μια τυπική συνεδρίαση του </w:t>
      </w:r>
      <w:r>
        <w:rPr>
          <w:rFonts w:eastAsia="Times New Roman"/>
          <w:bCs/>
          <w:szCs w:val="24"/>
          <w:lang w:val="en-US"/>
        </w:rPr>
        <w:t>Euro</w:t>
      </w:r>
      <w:r>
        <w:rPr>
          <w:rFonts w:eastAsia="Times New Roman"/>
          <w:bCs/>
          <w:szCs w:val="24"/>
        </w:rPr>
        <w:t xml:space="preserve"> </w:t>
      </w:r>
      <w:r>
        <w:rPr>
          <w:rFonts w:eastAsia="Times New Roman"/>
          <w:bCs/>
          <w:szCs w:val="24"/>
          <w:lang w:val="en-US"/>
        </w:rPr>
        <w:t>Working</w:t>
      </w:r>
      <w:r>
        <w:rPr>
          <w:rFonts w:eastAsia="Times New Roman"/>
          <w:bCs/>
          <w:szCs w:val="24"/>
        </w:rPr>
        <w:t xml:space="preserve"> </w:t>
      </w:r>
      <w:r>
        <w:rPr>
          <w:rFonts w:eastAsia="Times New Roman"/>
          <w:bCs/>
          <w:szCs w:val="24"/>
          <w:lang w:val="en-US"/>
        </w:rPr>
        <w:t>Group</w:t>
      </w:r>
      <w:r>
        <w:rPr>
          <w:rFonts w:eastAsia="Times New Roman"/>
          <w:bCs/>
          <w:szCs w:val="24"/>
        </w:rPr>
        <w:t>.</w:t>
      </w:r>
    </w:p>
    <w:p w14:paraId="02D99F82" w14:textId="77777777" w:rsidR="00D3277D" w:rsidRDefault="009F72F4">
      <w:pPr>
        <w:spacing w:after="0" w:line="600" w:lineRule="auto"/>
        <w:ind w:firstLine="720"/>
        <w:jc w:val="both"/>
        <w:rPr>
          <w:rFonts w:eastAsia="Times New Roman"/>
          <w:bCs/>
          <w:szCs w:val="24"/>
        </w:rPr>
      </w:pPr>
      <w:r>
        <w:rPr>
          <w:rFonts w:eastAsia="Times New Roman"/>
          <w:bCs/>
          <w:szCs w:val="24"/>
        </w:rPr>
        <w:t xml:space="preserve">Ο Ευκλείδης </w:t>
      </w:r>
      <w:proofErr w:type="spellStart"/>
      <w:r>
        <w:rPr>
          <w:rFonts w:eastAsia="Times New Roman"/>
          <w:bCs/>
          <w:szCs w:val="24"/>
        </w:rPr>
        <w:t>Τσακαλώτο</w:t>
      </w:r>
      <w:r>
        <w:rPr>
          <w:rFonts w:eastAsia="Times New Roman"/>
          <w:bCs/>
          <w:szCs w:val="24"/>
        </w:rPr>
        <w:t>ς</w:t>
      </w:r>
      <w:proofErr w:type="spellEnd"/>
      <w:r>
        <w:rPr>
          <w:rFonts w:eastAsia="Times New Roman"/>
          <w:bCs/>
          <w:szCs w:val="24"/>
        </w:rPr>
        <w:t xml:space="preserve">, κύριε Μητσοτάκη, δεν είπε αυτό το οποίο είπατε εσείς. Ήταν συκοφαντικό αυτό που είπατε. Δεν είπε ο κ. </w:t>
      </w:r>
      <w:proofErr w:type="spellStart"/>
      <w:r>
        <w:rPr>
          <w:rFonts w:eastAsia="Times New Roman"/>
          <w:bCs/>
          <w:szCs w:val="24"/>
        </w:rPr>
        <w:t>Τσακαλώτος</w:t>
      </w:r>
      <w:proofErr w:type="spellEnd"/>
      <w:r>
        <w:rPr>
          <w:rFonts w:eastAsia="Times New Roman"/>
          <w:bCs/>
          <w:szCs w:val="24"/>
        </w:rPr>
        <w:t xml:space="preserve"> ότι δεν τα χρειαζόμαστε αυτά τα χρήματα. Είπε ότι δεν έχουμε </w:t>
      </w:r>
      <w:r>
        <w:rPr>
          <w:rFonts w:eastAsia="Times New Roman"/>
          <w:bCs/>
          <w:szCs w:val="24"/>
        </w:rPr>
        <w:lastRenderedPageBreak/>
        <w:t>άμεση αποπληρωμή ομολόγου το επόμενο διάστημα, όχι ότι δεν έχουμε και δεν χρεια</w:t>
      </w:r>
      <w:r>
        <w:rPr>
          <w:rFonts w:eastAsia="Times New Roman"/>
          <w:bCs/>
          <w:szCs w:val="24"/>
        </w:rPr>
        <w:t xml:space="preserve">ζόμαστε αυτά τα χρήματα. </w:t>
      </w:r>
    </w:p>
    <w:p w14:paraId="02D99F83" w14:textId="77777777" w:rsidR="00D3277D" w:rsidRDefault="009F72F4">
      <w:pPr>
        <w:spacing w:after="0" w:line="600" w:lineRule="auto"/>
        <w:ind w:firstLine="720"/>
        <w:jc w:val="both"/>
        <w:rPr>
          <w:rFonts w:eastAsia="Times New Roman"/>
          <w:bCs/>
          <w:szCs w:val="24"/>
        </w:rPr>
      </w:pPr>
      <w:r>
        <w:rPr>
          <w:rFonts w:eastAsia="Times New Roman"/>
          <w:bCs/>
          <w:szCs w:val="24"/>
        </w:rPr>
        <w:t>Κύριε Μητσοτάκη, να είστε, λοιπόν, λίγο πιο προσε</w:t>
      </w:r>
      <w:r>
        <w:rPr>
          <w:rFonts w:eastAsia="Times New Roman"/>
          <w:bCs/>
          <w:szCs w:val="24"/>
        </w:rPr>
        <w:t>κ</w:t>
      </w:r>
      <w:r>
        <w:rPr>
          <w:rFonts w:eastAsia="Times New Roman"/>
          <w:bCs/>
          <w:szCs w:val="24"/>
        </w:rPr>
        <w:t xml:space="preserve">τικός όταν αναφέρεστε εδώ στη Βουλή σε ζητήματα που έχουν να κάνουν με την ελληνική οικονομία. </w:t>
      </w:r>
    </w:p>
    <w:p w14:paraId="02D99F84" w14:textId="77777777" w:rsidR="00D3277D" w:rsidRDefault="009F72F4">
      <w:pPr>
        <w:tabs>
          <w:tab w:val="left" w:pos="1138"/>
          <w:tab w:val="left" w:pos="1565"/>
          <w:tab w:val="left" w:pos="2965"/>
          <w:tab w:val="center" w:pos="4753"/>
        </w:tabs>
        <w:spacing w:after="0" w:line="600" w:lineRule="auto"/>
        <w:ind w:firstLine="1140"/>
        <w:jc w:val="both"/>
        <w:rPr>
          <w:rFonts w:eastAsia="Times New Roman" w:cs="Times New Roman"/>
          <w:szCs w:val="24"/>
        </w:rPr>
      </w:pPr>
      <w:r>
        <w:rPr>
          <w:rFonts w:eastAsia="Times New Roman"/>
          <w:bCs/>
          <w:szCs w:val="24"/>
        </w:rPr>
        <w:t>Βεβαίως, να τα χαίρεστε τα τρία σας πτυχία, αλλά να σας πω και κάτι άλλο. Εγώ δεν πή</w:t>
      </w:r>
      <w:r>
        <w:rPr>
          <w:rFonts w:eastAsia="Times New Roman"/>
          <w:bCs/>
          <w:szCs w:val="24"/>
        </w:rPr>
        <w:t xml:space="preserve">γα σε ξένα πανεπιστήμια, δεν έχω τρία πτυχία, αλλά γνωρίζω ότι ο Ρουσσώ δεν μίλησε για διάκριση των εξουσιών. </w:t>
      </w:r>
      <w:r>
        <w:rPr>
          <w:rFonts w:eastAsia="Times New Roman" w:cs="Times New Roman"/>
          <w:szCs w:val="24"/>
        </w:rPr>
        <w:t>Ο Ρουσσώ μίλησε για το Κοινωνικό Συμβόλαιο.</w:t>
      </w:r>
    </w:p>
    <w:p w14:paraId="02D99F85" w14:textId="77777777" w:rsidR="00D3277D" w:rsidRDefault="009F72F4">
      <w:pPr>
        <w:spacing w:after="0" w:line="600" w:lineRule="auto"/>
        <w:ind w:firstLine="709"/>
        <w:jc w:val="center"/>
        <w:rPr>
          <w:rFonts w:eastAsia="Times New Roman"/>
          <w:bCs/>
        </w:rPr>
      </w:pPr>
      <w:r>
        <w:rPr>
          <w:rFonts w:eastAsia="Times New Roman"/>
          <w:bCs/>
        </w:rPr>
        <w:t>(Χειροκροτήματα από τις πτέρυγες του ΣΥΡΙΖΑ και των ΑΝΕΛ)</w:t>
      </w:r>
    </w:p>
    <w:p w14:paraId="02D99F86" w14:textId="77777777" w:rsidR="00D3277D" w:rsidRDefault="009F72F4">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Εγώ σε δημόσιο πανεπιστήμιο πήγα. Το ξέρω το</w:t>
      </w:r>
      <w:r>
        <w:rPr>
          <w:rFonts w:eastAsia="Times New Roman" w:cs="Times New Roman"/>
          <w:szCs w:val="24"/>
        </w:rPr>
        <w:t>υλάχιστον αυτό, κύριε Μητσοτάκη.</w:t>
      </w:r>
    </w:p>
    <w:p w14:paraId="02D99F87" w14:textId="77777777" w:rsidR="00D3277D" w:rsidRDefault="009F72F4">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Τα υπόλοιπα στο τέλος, στην τρίτη ομιλία μου.</w:t>
      </w:r>
    </w:p>
    <w:p w14:paraId="02D99F88" w14:textId="77777777" w:rsidR="00D3277D" w:rsidRDefault="009F72F4">
      <w:pPr>
        <w:spacing w:after="0" w:line="600" w:lineRule="auto"/>
        <w:ind w:firstLine="709"/>
        <w:jc w:val="center"/>
        <w:rPr>
          <w:rFonts w:eastAsia="Times New Roman"/>
          <w:bCs/>
        </w:rPr>
      </w:pPr>
      <w:r>
        <w:rPr>
          <w:rFonts w:eastAsia="Times New Roman"/>
          <w:bCs/>
        </w:rPr>
        <w:t>(Χειροκροτήματα από τις πτέρυγες του ΣΥΡΙΖΑ και των ΑΝΕΛ)</w:t>
      </w:r>
    </w:p>
    <w:p w14:paraId="02D99F89" w14:textId="77777777" w:rsidR="00D3277D" w:rsidRDefault="009F72F4">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bCs/>
        </w:rPr>
        <w:t xml:space="preserve"> </w:t>
      </w:r>
      <w:r>
        <w:rPr>
          <w:rFonts w:eastAsia="Times New Roman" w:cs="Times New Roman"/>
          <w:szCs w:val="24"/>
        </w:rPr>
        <w:t>Καλώς. Έγινε η ανασκευή σε σχέση με το συμβάν.</w:t>
      </w:r>
    </w:p>
    <w:p w14:paraId="02D99F8A" w14:textId="77777777" w:rsidR="00D3277D" w:rsidRDefault="009F72F4">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Κυρία Γεννηματά, έχετε τον λόγο και μας </w:t>
      </w:r>
      <w:proofErr w:type="spellStart"/>
      <w:r>
        <w:rPr>
          <w:rFonts w:eastAsia="Times New Roman" w:cs="Times New Roman"/>
          <w:szCs w:val="24"/>
        </w:rPr>
        <w:t>συγ</w:t>
      </w:r>
      <w:r>
        <w:rPr>
          <w:rFonts w:eastAsia="Times New Roman" w:cs="Times New Roman"/>
          <w:szCs w:val="24"/>
        </w:rPr>
        <w:t>χωρείτε</w:t>
      </w:r>
      <w:proofErr w:type="spellEnd"/>
      <w:r>
        <w:rPr>
          <w:rFonts w:eastAsia="Times New Roman" w:cs="Times New Roman"/>
          <w:szCs w:val="24"/>
        </w:rPr>
        <w:t>, αλλά χρειαζόταν για λόγους εξωτερικούς να υπάρξει αυτή η διευκρίνιση από τον Πρωθυπουργό.</w:t>
      </w:r>
    </w:p>
    <w:p w14:paraId="02D99F8B" w14:textId="77777777" w:rsidR="00D3277D" w:rsidRDefault="009F72F4">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 xml:space="preserve">ΦΩΤΕΙΝΗ </w:t>
      </w:r>
      <w:r>
        <w:rPr>
          <w:rFonts w:eastAsia="Times New Roman" w:cs="Times New Roman"/>
          <w:b/>
          <w:szCs w:val="24"/>
        </w:rPr>
        <w:t>(ΦΩΦΗ)</w:t>
      </w:r>
      <w:r>
        <w:rPr>
          <w:rFonts w:eastAsia="Times New Roman" w:cs="Times New Roman"/>
          <w:b/>
          <w:szCs w:val="24"/>
        </w:rPr>
        <w:t xml:space="preserve"> ΓΕΝΝΗΜΑΤΑ (Πρόεδρος της Δημοκρατικής Συμπαράταξης ΠΑΣΟΚ-ΔΗΜΑΡ):</w:t>
      </w:r>
      <w:r>
        <w:rPr>
          <w:rFonts w:eastAsia="Times New Roman" w:cs="Times New Roman"/>
          <w:szCs w:val="24"/>
        </w:rPr>
        <w:t xml:space="preserve"> Ευχαριστώ πολύ, κύριε Πρόεδρε.</w:t>
      </w:r>
    </w:p>
    <w:p w14:paraId="02D99F8C" w14:textId="77777777" w:rsidR="00D3277D" w:rsidRDefault="009F72F4">
      <w:pPr>
        <w:spacing w:after="0" w:line="600" w:lineRule="auto"/>
        <w:jc w:val="center"/>
        <w:rPr>
          <w:rFonts w:eastAsia="Times New Roman"/>
          <w:bCs/>
        </w:rPr>
      </w:pPr>
      <w:r>
        <w:rPr>
          <w:rFonts w:eastAsia="Times New Roman"/>
          <w:bCs/>
        </w:rPr>
        <w:t>(Θόρυβος στην Αίθουσα)</w:t>
      </w:r>
    </w:p>
    <w:p w14:paraId="02D99F8D" w14:textId="77777777" w:rsidR="00D3277D" w:rsidRDefault="009F72F4">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w:t>
      </w:r>
      <w:r>
        <w:rPr>
          <w:rFonts w:eastAsia="Times New Roman"/>
          <w:b/>
          <w:bCs/>
        </w:rPr>
        <w:t>ης</w:t>
      </w:r>
      <w:proofErr w:type="spellEnd"/>
      <w:r>
        <w:rPr>
          <w:rFonts w:eastAsia="Times New Roman"/>
          <w:b/>
          <w:bCs/>
        </w:rPr>
        <w:t>):</w:t>
      </w:r>
      <w:r>
        <w:rPr>
          <w:rFonts w:eastAsia="Times New Roman"/>
          <w:bCs/>
        </w:rPr>
        <w:t xml:space="preserve"> </w:t>
      </w:r>
      <w:r>
        <w:rPr>
          <w:rFonts w:eastAsia="Times New Roman" w:cs="Times New Roman"/>
          <w:szCs w:val="24"/>
        </w:rPr>
        <w:t>Παρακαλώ πολύ, κάντε ησυχία!</w:t>
      </w:r>
    </w:p>
    <w:p w14:paraId="02D99F8E" w14:textId="77777777" w:rsidR="00D3277D" w:rsidRDefault="009F72F4">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Ορίστε, κυρία Γεννηματά.</w:t>
      </w:r>
    </w:p>
    <w:p w14:paraId="02D99F8F" w14:textId="77777777" w:rsidR="00D3277D" w:rsidRDefault="009F72F4">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 xml:space="preserve">ΦΩΤΕΙΝΗ </w:t>
      </w:r>
      <w:r>
        <w:rPr>
          <w:rFonts w:eastAsia="Times New Roman" w:cs="Times New Roman"/>
          <w:b/>
          <w:szCs w:val="24"/>
        </w:rPr>
        <w:t>(ΦΩΦΗ)</w:t>
      </w:r>
      <w:r>
        <w:rPr>
          <w:rFonts w:eastAsia="Times New Roman" w:cs="Times New Roman"/>
          <w:b/>
          <w:szCs w:val="24"/>
        </w:rPr>
        <w:t xml:space="preserve"> ΓΕΝΝΗΜΑΤΑ (Πρόεδρος της Δημοκρατικής Συμπαράταξης ΠΑΣΟΚ-ΔΗΜΑΡ):</w:t>
      </w:r>
      <w:r>
        <w:rPr>
          <w:rFonts w:eastAsia="Times New Roman" w:cs="Times New Roman"/>
          <w:szCs w:val="24"/>
        </w:rPr>
        <w:t xml:space="preserve"> Δυστυχώς, κύριε Πρωθυπουργέ, η χώρα σήμερα, όση ώρα εμείς παρακολουθούμε όλη αυτή την απαράδεκτη συζήτηση, βρέθηκε για άλλη μία φορά στο καναβάτσο. Αν για σας νομίζετε ότι είναι εύκολο να καταπίνετε αυτά τα χαστούκια, δεν είναι καθόλου τυπικό ζήτημα να κρ</w:t>
      </w:r>
      <w:r>
        <w:rPr>
          <w:rFonts w:eastAsia="Times New Roman" w:cs="Times New Roman"/>
          <w:szCs w:val="24"/>
        </w:rPr>
        <w:t xml:space="preserve">ίνεται η χώρα μερικώς ανεπαρκής και να παίρνουμε μόνο το 1,1 δισεκατομμύρια σήμερα και να παραπέμπεται το υπόλοιπο ποσό σε </w:t>
      </w:r>
      <w:r>
        <w:rPr>
          <w:rFonts w:eastAsia="Times New Roman" w:cs="Times New Roman"/>
          <w:szCs w:val="24"/>
        </w:rPr>
        <w:lastRenderedPageBreak/>
        <w:t xml:space="preserve">νεότερη απόφαση. Στο δε διαδίκτυο αυτή τη στιγμή κυκλοφορούν ήδη λίστες με </w:t>
      </w:r>
      <w:proofErr w:type="spellStart"/>
      <w:r>
        <w:rPr>
          <w:rFonts w:eastAsia="Times New Roman" w:cs="Times New Roman"/>
          <w:szCs w:val="24"/>
        </w:rPr>
        <w:t>προαπαιτούμενα</w:t>
      </w:r>
      <w:proofErr w:type="spellEnd"/>
      <w:r>
        <w:rPr>
          <w:rFonts w:eastAsia="Times New Roman" w:cs="Times New Roman"/>
          <w:szCs w:val="24"/>
        </w:rPr>
        <w:t xml:space="preserve"> που δεν έχει ολοκληρώσει η χώρα και παρακαλ</w:t>
      </w:r>
      <w:r>
        <w:rPr>
          <w:rFonts w:eastAsia="Times New Roman" w:cs="Times New Roman"/>
          <w:szCs w:val="24"/>
        </w:rPr>
        <w:t xml:space="preserve">ώ πάρα πολύ, να τα μελετήσετε και να μας απαντήσετε στην αμέσως επόμενη συνεδρίαση, μιας και </w:t>
      </w:r>
      <w:proofErr w:type="spellStart"/>
      <w:r>
        <w:rPr>
          <w:rFonts w:eastAsia="Times New Roman" w:cs="Times New Roman"/>
          <w:szCs w:val="24"/>
        </w:rPr>
        <w:t>τριτολογήσατε</w:t>
      </w:r>
      <w:proofErr w:type="spellEnd"/>
      <w:r>
        <w:rPr>
          <w:rFonts w:eastAsia="Times New Roman" w:cs="Times New Roman"/>
          <w:szCs w:val="24"/>
        </w:rPr>
        <w:t>. Βιαστήκατε να ολοκληρώσετε!</w:t>
      </w:r>
    </w:p>
    <w:p w14:paraId="02D99F90" w14:textId="77777777" w:rsidR="00D3277D" w:rsidRDefault="009F72F4">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Το μήνυμα που στέλνουμε διεθνώς ελπίζω να το έχετε αντιληφθεί σήμερα, λόγω της ανικανότητας και της ανεπάρκειάς σας. Φοβ</w:t>
      </w:r>
      <w:r>
        <w:rPr>
          <w:rFonts w:eastAsia="Times New Roman" w:cs="Times New Roman"/>
          <w:szCs w:val="24"/>
        </w:rPr>
        <w:t>άμαι και ανησυχώ ιδιαίτερα, διότι όσο εσείς επιλέγετε να ρίχνετε το βάρος σε στημένες κοκορομαχίες με τη Νέα Δημοκρατία -αποχώρησε πάλι ο κύριος Πρωθυπουργός, δεν αντέχει να ακούει τη φωνή της δημοκρατικής παράταξης, γιατί καταλαβαίνει τι ακριβώς έχει γίνε</w:t>
      </w:r>
      <w:r>
        <w:rPr>
          <w:rFonts w:eastAsia="Times New Roman" w:cs="Times New Roman"/>
          <w:szCs w:val="24"/>
        </w:rPr>
        <w:t>ι ο ίδιος- όσο εσείς επιλέγετε να στήνετε αυτό το δίπολο και τον δήθεν δικομματισμό, η χώρα βαλτώνει και βουλιάζει, γιατί εγκαταλείψατε τη συζήτηση για τη διαπραγμάτευση για το χρέος, χαρίσατε 6 δισεκατομμύρια στους Ευρωπαίους τραπεζίτες και τώρα γίνεται ο</w:t>
      </w:r>
      <w:r>
        <w:rPr>
          <w:rFonts w:eastAsia="Times New Roman" w:cs="Times New Roman"/>
          <w:szCs w:val="24"/>
        </w:rPr>
        <w:t xml:space="preserve">λοένα και πιο φανερό ότι, αν υπάρξει συζήτηση για το χρέος, η οποία μπορεί να υπολείπεται και από την απόφαση του 2012, θα συνοδεύεται από σκληρότατα μέτρα, </w:t>
      </w:r>
      <w:r>
        <w:rPr>
          <w:rFonts w:eastAsia="Times New Roman" w:cs="Times New Roman"/>
          <w:szCs w:val="24"/>
        </w:rPr>
        <w:lastRenderedPageBreak/>
        <w:t>επώδυνα για τους Έλληνες πολίτες, για τους μισθωτούς, για τους εργαζόμενους, για τους άνεργους, για</w:t>
      </w:r>
      <w:r>
        <w:rPr>
          <w:rFonts w:eastAsia="Times New Roman" w:cs="Times New Roman"/>
          <w:szCs w:val="24"/>
        </w:rPr>
        <w:t xml:space="preserve"> τους συνταξιούχους και κυρίως για τα πιο αδύναμα εισοδηματικά στρώματα.</w:t>
      </w:r>
    </w:p>
    <w:p w14:paraId="02D99F91" w14:textId="77777777" w:rsidR="00D3277D" w:rsidRDefault="009F72F4">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Είχατε το θράσος να μιλήσετε τώρα εσείς για πλειστηριασμούς. Στις 31-12-2017, σύμφωνα με τη δική σας απόφαση και τη δική σας υπογραφή -φαρδιά πλατιά «Αλέξης Τσίπρας»- τελειώνει οριστι</w:t>
      </w:r>
      <w:r>
        <w:rPr>
          <w:rFonts w:eastAsia="Times New Roman" w:cs="Times New Roman"/>
          <w:szCs w:val="24"/>
        </w:rPr>
        <w:t>κά η προστασία της πρώτης κατοικίας. Τέρμα τα ψέματα! Δεν έχετε προστατεύσει τίποτα και κανέναν.</w:t>
      </w:r>
    </w:p>
    <w:p w14:paraId="02D99F92" w14:textId="77777777" w:rsidR="00D3277D" w:rsidRDefault="009F72F4">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Ακούγοντας τον Υπουργό σας, αυτόν που επιλέξατε σήμερα να σας εκπροσωπήσει ως Κυβέρνηση σε αυτή τη συζήτηση για τη διαπλοκή που προκαλέσατε, εγώ πραγματικά σχη</w:t>
      </w:r>
      <w:r>
        <w:rPr>
          <w:rFonts w:eastAsia="Times New Roman" w:cs="Times New Roman"/>
          <w:szCs w:val="24"/>
        </w:rPr>
        <w:t>μάτισα την εντύπωση ότι ακούω έναν Υπουργό της κυβέρνησης Καραμανλή, ο οποίος μάλιστα προφανώς -όχι απλώς με την ανοχή σας, αλλά με τη σύμφωνη γνώμη</w:t>
      </w:r>
      <w:r>
        <w:rPr>
          <w:rFonts w:eastAsia="Times New Roman" w:cs="Times New Roman"/>
          <w:szCs w:val="24"/>
        </w:rPr>
        <w:t xml:space="preserve"> σας</w:t>
      </w:r>
      <w:r>
        <w:rPr>
          <w:rFonts w:eastAsia="Times New Roman" w:cs="Times New Roman"/>
          <w:szCs w:val="24"/>
        </w:rPr>
        <w:t>- σας προστάτευε απολύτως.</w:t>
      </w:r>
    </w:p>
    <w:p w14:paraId="02D99F93" w14:textId="77777777" w:rsidR="00D3277D" w:rsidRDefault="009F72F4">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Και εγώ αναρωτιέμαι τι είδους κυβέρνηση τελικά έχουμε εδώ. Έχετε διατηρήσει τίποτα από το αριστερό παρελθόν σας ή σας αρκεί που κρατάτε τους πίνακες του Τσε </w:t>
      </w:r>
      <w:proofErr w:type="spellStart"/>
      <w:r>
        <w:rPr>
          <w:rFonts w:eastAsia="Times New Roman" w:cs="Times New Roman"/>
          <w:szCs w:val="24"/>
        </w:rPr>
        <w:t>Γκεβάρα</w:t>
      </w:r>
      <w:proofErr w:type="spellEnd"/>
      <w:r>
        <w:rPr>
          <w:rFonts w:eastAsia="Times New Roman" w:cs="Times New Roman"/>
          <w:szCs w:val="24"/>
        </w:rPr>
        <w:t xml:space="preserve"> και του Άρη Βελουχιώτη πάνω από τα γραφεία στα οποία συναντιέστε με εκδότες, </w:t>
      </w:r>
      <w:proofErr w:type="spellStart"/>
      <w:r>
        <w:rPr>
          <w:rFonts w:eastAsia="Times New Roman" w:cs="Times New Roman"/>
          <w:szCs w:val="24"/>
        </w:rPr>
        <w:t>καναλάρχες</w:t>
      </w:r>
      <w:proofErr w:type="spellEnd"/>
      <w:r>
        <w:rPr>
          <w:rFonts w:eastAsia="Times New Roman" w:cs="Times New Roman"/>
          <w:szCs w:val="24"/>
        </w:rPr>
        <w:t xml:space="preserve"> και</w:t>
      </w:r>
      <w:r>
        <w:rPr>
          <w:rFonts w:eastAsia="Times New Roman" w:cs="Times New Roman"/>
          <w:szCs w:val="24"/>
        </w:rPr>
        <w:t xml:space="preserve"> επιχειρηματίες;</w:t>
      </w:r>
    </w:p>
    <w:p w14:paraId="02D99F94" w14:textId="77777777" w:rsidR="00D3277D" w:rsidRDefault="009F72F4">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Για την αποκατάσταση δε της αλήθειας σε σχέση με όσα είπατε στην </w:t>
      </w:r>
      <w:proofErr w:type="spellStart"/>
      <w:r>
        <w:rPr>
          <w:rFonts w:eastAsia="Times New Roman" w:cs="Times New Roman"/>
          <w:szCs w:val="24"/>
        </w:rPr>
        <w:t>πρωτολογία</w:t>
      </w:r>
      <w:proofErr w:type="spellEnd"/>
      <w:r>
        <w:rPr>
          <w:rFonts w:eastAsia="Times New Roman" w:cs="Times New Roman"/>
          <w:szCs w:val="24"/>
        </w:rPr>
        <w:t xml:space="preserve"> σας, η ιδιωτικοποίηση των τηλεοπτικών συχνοτήτων έγινε από την Κυβέρνηση Τζαννετάκη το 1989. Σας θυμίζει τίποτα αυτό; Νέα Δημοκρατία και Συνασπισμός.</w:t>
      </w:r>
    </w:p>
    <w:p w14:paraId="02D99F95" w14:textId="77777777" w:rsidR="00D3277D" w:rsidRDefault="009F72F4">
      <w:pPr>
        <w:spacing w:after="0" w:line="600" w:lineRule="auto"/>
        <w:ind w:firstLine="720"/>
        <w:jc w:val="center"/>
        <w:rPr>
          <w:rFonts w:eastAsia="Times New Roman"/>
          <w:bCs/>
        </w:rPr>
      </w:pPr>
      <w:r>
        <w:rPr>
          <w:rFonts w:eastAsia="Times New Roman"/>
          <w:bCs/>
        </w:rPr>
        <w:t>(Χειροκροτήμα</w:t>
      </w:r>
      <w:r>
        <w:rPr>
          <w:rFonts w:eastAsia="Times New Roman"/>
          <w:bCs/>
        </w:rPr>
        <w:t xml:space="preserve">τα από την πτέρυγα της Δημοκρατικής </w:t>
      </w:r>
      <w:r>
        <w:rPr>
          <w:rFonts w:eastAsia="Times New Roman"/>
          <w:bCs/>
        </w:rPr>
        <w:t>Συμπαράταξης ΠΑΣΟΚ-ΔΗΜΑΡ)</w:t>
      </w:r>
    </w:p>
    <w:p w14:paraId="02D99F96" w14:textId="77777777" w:rsidR="00D3277D" w:rsidRDefault="009F72F4">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Στελέχη της σημερινής σας Κυβέρνησης που εκπροσωπεί το πολύ νέο, είχαν καθοριστικό ρόλο τότε στις εξελίξεις και στις αποφάσεις. Το δε 2003, εμείς προχωρήσαμε σε ολοκληρωμένο θεσμικό πλαίσιο, βάσ</w:t>
      </w:r>
      <w:r>
        <w:rPr>
          <w:rFonts w:eastAsia="Times New Roman" w:cs="Times New Roman"/>
          <w:szCs w:val="24"/>
        </w:rPr>
        <w:t>ει του οποίου το ΕΣΡ προκήρυξε διαγωνισμό, που στη συνέχεια η Νέα Δημοκρατία, όταν έγινε κυβέρνηση, ακύρωσε. Έτσι, για να μαθαίνετε και τις αλήθειες οι Βουλευτές, γιατί ο Πρωθυπουργός τα γνωρίζει πάρα πολύ καλά, παρά τα όσα είπε από αυτό το Βήμα.</w:t>
      </w:r>
    </w:p>
    <w:p w14:paraId="02D99F97"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Σας καταθ</w:t>
      </w:r>
      <w:r>
        <w:rPr>
          <w:rFonts w:eastAsia="Times New Roman" w:cs="Times New Roman"/>
          <w:szCs w:val="24"/>
        </w:rPr>
        <w:t xml:space="preserve">έσαμε στην προηγούμενη συζήτηση που κάναμε εδώ για την διαπλοκή πριν από λίγους μήνες πολύ συγκεκριμένες προτάσεις για την αντιμετώπιση της διαφθοράς. Δεν έχετε κάνει το παραμικρό. </w:t>
      </w:r>
    </w:p>
    <w:p w14:paraId="02D99F98"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Και σας προκάλεσα τότε προσωπικά, επειδή είχατε απαριθμήσει δεκατρείς ρυθμ</w:t>
      </w:r>
      <w:r>
        <w:rPr>
          <w:rFonts w:eastAsia="Times New Roman" w:cs="Times New Roman"/>
          <w:szCs w:val="24"/>
        </w:rPr>
        <w:t>ίσεις που λέγατε ότι ήταν προκλητικές και χαριστικές, και σας είπα ότι αφού δεν καταφέρατε να καταργήσετε το μνημόνιο με έναν νόμο και ένα άρθρο, καταργήστε αυτές τις δεκατρείς ρυθμίσεις μ’ έναν νόμο κι ένα άρθρο. Όμως, ούτε αυτό δεν έχετε καταφέρει να κάν</w:t>
      </w:r>
      <w:r>
        <w:rPr>
          <w:rFonts w:eastAsia="Times New Roman" w:cs="Times New Roman"/>
          <w:szCs w:val="24"/>
        </w:rPr>
        <w:t>ετε όλους αυτούς τους μήνες.</w:t>
      </w:r>
    </w:p>
    <w:p w14:paraId="02D99F99"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Όσον δε αφορά τα όσα είπατε για μένα στη δευτερολογία σας, θέλω να σας πω τα εξής: Σας εκθέτουν οι συνεργάτες σας. Έχετε επιλέξει να μην είστε μέσα και να μην ακούτε από πρώτο χέρι το τι λέμε και στην προσπάθειά τους οι συνεργά</w:t>
      </w:r>
      <w:r>
        <w:rPr>
          <w:rFonts w:eastAsia="Times New Roman" w:cs="Times New Roman"/>
          <w:szCs w:val="24"/>
        </w:rPr>
        <w:t xml:space="preserve">τες σας να σας δώσουν επιχειρήματα ότι δήθεν μοιάζουμε εμείς με τη Νέα Δημοκρατία και τα όσα λέει ο κ. Μητσοτάκης, μπέρδεψαν τις γραμμές. </w:t>
      </w:r>
    </w:p>
    <w:p w14:paraId="02D99F9A"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Εγώ είπα εντελώς διαφορετικά πράγματα, γιατί δεν συνηθίζω να ρίχνω «λάσπη στον ανεμιστήρα». Όταν έχω να καταγγείλω, κ</w:t>
      </w:r>
      <w:r>
        <w:rPr>
          <w:rFonts w:eastAsia="Times New Roman" w:cs="Times New Roman"/>
          <w:szCs w:val="24"/>
        </w:rPr>
        <w:t xml:space="preserve">αταγγέλλω δημόσια και επωνύμως. Όμως, δεν θα πάρω ούτε μία λέξη πίσω απ’ όσα είπα, γιατί θεωρείτε ότι για όλα φταίει το ΠΑΣΟΚ σ’ αυτόν τον τόπο -ίσως και για την </w:t>
      </w:r>
      <w:r>
        <w:rPr>
          <w:rFonts w:eastAsia="Times New Roman" w:cs="Times New Roman"/>
          <w:szCs w:val="24"/>
        </w:rPr>
        <w:t xml:space="preserve">άλωση </w:t>
      </w:r>
      <w:r>
        <w:rPr>
          <w:rFonts w:eastAsia="Times New Roman" w:cs="Times New Roman"/>
          <w:szCs w:val="24"/>
        </w:rPr>
        <w:t xml:space="preserve">της </w:t>
      </w:r>
      <w:r>
        <w:rPr>
          <w:rFonts w:eastAsia="Times New Roman" w:cs="Times New Roman"/>
          <w:szCs w:val="24"/>
        </w:rPr>
        <w:lastRenderedPageBreak/>
        <w:t>Πόλης, να φτάσουμε εκεί πίσω- εκτός από αυτούς που προέρχονται από το ΠΑΣΟΚ, αλλά το</w:t>
      </w:r>
      <w:r>
        <w:rPr>
          <w:rFonts w:eastAsia="Times New Roman" w:cs="Times New Roman"/>
          <w:szCs w:val="24"/>
        </w:rPr>
        <w:t>υς έχετε εσείς στους κόλπους σας.</w:t>
      </w:r>
    </w:p>
    <w:p w14:paraId="02D99F9B"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Δεν παίρνω, λοιπόν, ούτε μία λέξη πίσω για τους γλείφτες και τους αριβίστες που έχετε αγκαλιάσει, γιατί αυτή είναι η ηθική σας και σας καταγγέλλω πολιτικά για τη στάση σας.</w:t>
      </w:r>
    </w:p>
    <w:p w14:paraId="02D99F9C"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της Δημοκρατικής </w:t>
      </w:r>
      <w:r>
        <w:rPr>
          <w:rFonts w:eastAsia="Times New Roman" w:cs="Times New Roman"/>
          <w:szCs w:val="24"/>
        </w:rPr>
        <w:t>Συμπαράταξης ΠΑΣΟΚ-ΔΗΜΑΡ)</w:t>
      </w:r>
    </w:p>
    <w:p w14:paraId="02D99F9D"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Όσο για τις πληροφορίες σας για δείπνα και γάτες </w:t>
      </w:r>
      <w:proofErr w:type="spellStart"/>
      <w:r>
        <w:rPr>
          <w:rFonts w:eastAsia="Times New Roman" w:cs="Times New Roman"/>
          <w:szCs w:val="24"/>
        </w:rPr>
        <w:t>Ιμαλαΐων</w:t>
      </w:r>
      <w:proofErr w:type="spellEnd"/>
      <w:r>
        <w:rPr>
          <w:rFonts w:eastAsia="Times New Roman" w:cs="Times New Roman"/>
          <w:szCs w:val="24"/>
        </w:rPr>
        <w:t>, εγώ σας προκαλώ, κύριε Πρωθυπουργέ, επειδή είναι προφανές ότι όλες αυτές τις πληροφορίες τις έχετε από τις παρακρατικές σας διασυνδέσεις εντός ή εκτός Κυβέρνησης, ελάτε να</w:t>
      </w:r>
      <w:r>
        <w:rPr>
          <w:rFonts w:eastAsia="Times New Roman" w:cs="Times New Roman"/>
          <w:szCs w:val="24"/>
        </w:rPr>
        <w:t xml:space="preserve"> μας πείτε τι γνωρίζετε απ’ όλους αυτούς με ονόματα και διευθύνσεις, γιατί αλλιώς ο μοναδικός συκοφάντης σ’ αυτήν την Αίθουσα θα είσαστε εσείς.</w:t>
      </w:r>
    </w:p>
    <w:p w14:paraId="02D99F9E"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02D99F9F"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σταυροφορία σας κατά της διαπλοκής </w:t>
      </w:r>
      <w:r>
        <w:rPr>
          <w:rFonts w:eastAsia="Times New Roman" w:cs="Times New Roman"/>
          <w:szCs w:val="24"/>
        </w:rPr>
        <w:t xml:space="preserve">αποδείχθηκε ότι ήταν μια απλή </w:t>
      </w:r>
      <w:proofErr w:type="spellStart"/>
      <w:r>
        <w:rPr>
          <w:rFonts w:eastAsia="Times New Roman" w:cs="Times New Roman"/>
          <w:szCs w:val="24"/>
        </w:rPr>
        <w:t>σταυροθηρία</w:t>
      </w:r>
      <w:proofErr w:type="spellEnd"/>
      <w:r>
        <w:rPr>
          <w:rFonts w:eastAsia="Times New Roman" w:cs="Times New Roman"/>
          <w:szCs w:val="24"/>
        </w:rPr>
        <w:t xml:space="preserve"> και η </w:t>
      </w:r>
      <w:proofErr w:type="spellStart"/>
      <w:r>
        <w:rPr>
          <w:rFonts w:eastAsia="Times New Roman" w:cs="Times New Roman"/>
          <w:szCs w:val="24"/>
        </w:rPr>
        <w:t>αντιδιαπλοκή</w:t>
      </w:r>
      <w:proofErr w:type="spellEnd"/>
      <w:r>
        <w:rPr>
          <w:rFonts w:eastAsia="Times New Roman" w:cs="Times New Roman"/>
          <w:szCs w:val="24"/>
        </w:rPr>
        <w:t xml:space="preserve"> έχει γίνει άλλη διαπλοκή. </w:t>
      </w:r>
      <w:r>
        <w:rPr>
          <w:rFonts w:eastAsia="Times New Roman" w:cs="Times New Roman"/>
          <w:szCs w:val="24"/>
          <w:lang w:val="en-US"/>
        </w:rPr>
        <w:t>K</w:t>
      </w:r>
      <w:r>
        <w:rPr>
          <w:rFonts w:eastAsia="Times New Roman" w:cs="Times New Roman"/>
          <w:szCs w:val="24"/>
        </w:rPr>
        <w:t xml:space="preserve">αι αφού φαλίρισε το </w:t>
      </w:r>
      <w:proofErr w:type="spellStart"/>
      <w:r>
        <w:rPr>
          <w:rFonts w:eastAsia="Times New Roman" w:cs="Times New Roman"/>
          <w:szCs w:val="24"/>
        </w:rPr>
        <w:t>παρεμπόριο</w:t>
      </w:r>
      <w:proofErr w:type="spellEnd"/>
      <w:r>
        <w:rPr>
          <w:rFonts w:eastAsia="Times New Roman" w:cs="Times New Roman"/>
          <w:szCs w:val="24"/>
        </w:rPr>
        <w:t xml:space="preserve"> της ελπίδας, τώρα έχουμε το λαθρεμπόριο της ηθικής. Η πολιτική σας καριέρα, η άνοδός σας στην εξουσία έχει βασιστεί στην κατασυκοφάντηση,</w:t>
      </w:r>
      <w:r>
        <w:rPr>
          <w:rFonts w:eastAsia="Times New Roman" w:cs="Times New Roman"/>
          <w:szCs w:val="24"/>
        </w:rPr>
        <w:t xml:space="preserve"> στην εξαπάτηση, στα ψέματα και στη λάσπη. </w:t>
      </w:r>
    </w:p>
    <w:p w14:paraId="02D99FA0"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Γι’ αυτό, κύριε Πρωθυπουργέ, την επόμενη φορά που θα θελήσετε να μιλήσετε για διαπλοκή, μην κάνετε τον κόπο να φύγετε από το Μαξίμου. Καθήστε εκεί να τα πείτε με τους συνεργάτες σας. Μην αφήσετε το οχυρό και συνα</w:t>
      </w:r>
      <w:r>
        <w:rPr>
          <w:rFonts w:eastAsia="Times New Roman" w:cs="Times New Roman"/>
          <w:szCs w:val="24"/>
        </w:rPr>
        <w:t>ντήσετε και στον δρόμο κανέναν συνταξιούχο και δεν έχετε και τα ΜΑΤ μαζί σας να σας προστατεύσουν.</w:t>
      </w:r>
    </w:p>
    <w:p w14:paraId="02D99FA1"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Στην ιστορία της παγκόσμιας Αριστεράς, η περίπτωσή σας θα διδάσκεται και θα παρουσιάζεται ως αντιπαράδειγμα, ως ακραία προσβολή εκατομμυρίων ιδεαλιστών της Α</w:t>
      </w:r>
      <w:r>
        <w:rPr>
          <w:rFonts w:eastAsia="Times New Roman" w:cs="Times New Roman"/>
          <w:szCs w:val="24"/>
        </w:rPr>
        <w:t>ριστεράς, που έχουν αρχές και αξίες, αυτά, δηλαδή, ακριβώς, που δεν έχετε εσείς και λυπάμαι πολύ για τη χώρα.</w:t>
      </w:r>
    </w:p>
    <w:p w14:paraId="02D99FA2"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02D99FA3"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Ευχαριστούμε πολύ.</w:t>
      </w:r>
    </w:p>
    <w:p w14:paraId="02D99FA4"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Τον λόγο έχει ο Γενικός</w:t>
      </w:r>
      <w:r>
        <w:rPr>
          <w:rFonts w:eastAsia="Times New Roman" w:cs="Times New Roman"/>
          <w:szCs w:val="24"/>
        </w:rPr>
        <w:t xml:space="preserve"> Γραμματέας και Πρόεδρος της Κοινοβουλευτικής Ομάδας του Κομμουνιστικού Κόμματος Ελλάδας κ. Δημήτρης </w:t>
      </w:r>
      <w:proofErr w:type="spellStart"/>
      <w:r>
        <w:rPr>
          <w:rFonts w:eastAsia="Times New Roman" w:cs="Times New Roman"/>
          <w:szCs w:val="24"/>
        </w:rPr>
        <w:t>Κουτσούμπας</w:t>
      </w:r>
      <w:proofErr w:type="spellEnd"/>
      <w:r>
        <w:rPr>
          <w:rFonts w:eastAsia="Times New Roman" w:cs="Times New Roman"/>
          <w:szCs w:val="24"/>
        </w:rPr>
        <w:t xml:space="preserve"> και ύστερα επ’ ολίγον ο κ. Καμμένος και μετά ο κ. Θεοδωράκης μετά από συνεννόηση που έγινε άμεσα στους δύο πολιτικούς αρχηγούς.</w:t>
      </w:r>
    </w:p>
    <w:p w14:paraId="02D99FA5"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Κουτσούμπ</w:t>
      </w:r>
      <w:r>
        <w:rPr>
          <w:rFonts w:eastAsia="Times New Roman" w:cs="Times New Roman"/>
          <w:szCs w:val="24"/>
        </w:rPr>
        <w:t>α</w:t>
      </w:r>
      <w:proofErr w:type="spellEnd"/>
      <w:r>
        <w:rPr>
          <w:rFonts w:eastAsia="Times New Roman" w:cs="Times New Roman"/>
          <w:szCs w:val="24"/>
        </w:rPr>
        <w:t>, έχετε τον λόγο.</w:t>
      </w:r>
    </w:p>
    <w:p w14:paraId="02D99FA6"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ΔΗΜΗΤΡΙΟΣ ΚΟΥΤΣΟΥΜΠΑΣ  (Γενικός Γραμματέας της Κεντρικής Επιτροπής του Κομμουνιστικού Κόμματος Ελλάδας):</w:t>
      </w:r>
      <w:r>
        <w:rPr>
          <w:rFonts w:eastAsia="Times New Roman" w:cs="Times New Roman"/>
          <w:szCs w:val="24"/>
        </w:rPr>
        <w:t xml:space="preserve"> Μέχρι ο κύριος Πρωθυπουργός να τα βρει με τον Υπουργό του, τον κ. </w:t>
      </w:r>
      <w:proofErr w:type="spellStart"/>
      <w:r>
        <w:rPr>
          <w:rFonts w:eastAsia="Times New Roman" w:cs="Times New Roman"/>
          <w:szCs w:val="24"/>
        </w:rPr>
        <w:t>Τσακαλώτο</w:t>
      </w:r>
      <w:proofErr w:type="spellEnd"/>
      <w:r>
        <w:rPr>
          <w:rFonts w:eastAsia="Times New Roman" w:cs="Times New Roman"/>
          <w:szCs w:val="24"/>
        </w:rPr>
        <w:t>, στο εξωτερικό και στο εσωτερικό για τις διαδικασίες κλπ</w:t>
      </w:r>
      <w:r>
        <w:rPr>
          <w:rFonts w:eastAsia="Times New Roman" w:cs="Times New Roman"/>
          <w:szCs w:val="24"/>
        </w:rPr>
        <w:t>., ποσώς μας ενδιαφέρουν αυτά, που παρέμβηκε. Η ουσία είναι ότι ο ελληνικός λαός πληρώνει και ματώνει, όπως κι αν γίνουν τα διαδικαστικά και του εσωτερικού και του εξωτερικού και οι διαπραγματεύσεις οι επόμενες.</w:t>
      </w:r>
    </w:p>
    <w:p w14:paraId="02D99FA7" w14:textId="77777777" w:rsidR="00D3277D" w:rsidRDefault="009F72F4">
      <w:pPr>
        <w:spacing w:after="0" w:line="600" w:lineRule="auto"/>
        <w:jc w:val="both"/>
        <w:rPr>
          <w:rFonts w:eastAsia="Times New Roman" w:cs="Times New Roman"/>
          <w:szCs w:val="24"/>
        </w:rPr>
      </w:pPr>
      <w:r>
        <w:rPr>
          <w:rFonts w:eastAsia="Times New Roman" w:cs="Times New Roman"/>
          <w:szCs w:val="24"/>
        </w:rPr>
        <w:t>Μας κάνει εντύπωση γενικά όλη αυτή η φιλολογ</w:t>
      </w:r>
      <w:r>
        <w:rPr>
          <w:rFonts w:eastAsia="Times New Roman" w:cs="Times New Roman"/>
          <w:szCs w:val="24"/>
        </w:rPr>
        <w:t xml:space="preserve">ία περί σκανδαλολογίας, όλη αυτή η συζήτηση και όπως εξελίχθηκε. Η γνωστή κοκορομαχία, βέβαια, δεν μας έκανε εντύπωση. Όμως, διαισθανόμαστε με βάση </w:t>
      </w:r>
      <w:r>
        <w:rPr>
          <w:rFonts w:eastAsia="Times New Roman" w:cs="Times New Roman"/>
          <w:szCs w:val="24"/>
        </w:rPr>
        <w:lastRenderedPageBreak/>
        <w:t xml:space="preserve">την πείρα -και έχουμε τώρα όλοι μας εδώ μέσα και αυτοί που μας ακούν έξω τεράστια πείρα όλα αυτά τα χρόνια- </w:t>
      </w:r>
      <w:r>
        <w:rPr>
          <w:rFonts w:eastAsia="Times New Roman" w:cs="Times New Roman"/>
          <w:szCs w:val="24"/>
        </w:rPr>
        <w:t xml:space="preserve">ότι έχει και συγκεκριμένες στοχεύσεις. </w:t>
      </w:r>
      <w:r>
        <w:rPr>
          <w:rFonts w:eastAsia="Times New Roman" w:cs="Times New Roman"/>
          <w:szCs w:val="24"/>
        </w:rPr>
        <w:t xml:space="preserve">Κρύβονται και διάφορα ζητήματα πίσω από όσα φαίνονται ή από όσα λέγονται εδώ μέσα. </w:t>
      </w:r>
    </w:p>
    <w:p w14:paraId="02D99FA8"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Άλλωστε, από τη διεθνή πολιτική σκηνή υπάρχουν πολλά παραδείγματα για το πού στόχευαν ή καλύτερα για το πού τελικά οδήγησαν όλες οι δ</w:t>
      </w:r>
      <w:r>
        <w:rPr>
          <w:rFonts w:eastAsia="Times New Roman" w:cs="Times New Roman"/>
          <w:szCs w:val="24"/>
        </w:rPr>
        <w:t xml:space="preserve">ήθεν επιχειρήσεις κατά της διαφθοράς –υποτίθεται- ή κάποιες περιστασιακές σχετικές αποφάσεις της δικαιοσύνης. Υπάρχουν πολλά παραδείγματα γι’ αυτό. Δεν θα φάω χρόνο. </w:t>
      </w:r>
    </w:p>
    <w:p w14:paraId="02D99FA9"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Το πιο ουσιαστικό, όμως, είναι ότι στις συζητήσεις σαν και τη σημερινή κάνετε ό,τι μπορείτε για να συγκαλύψετε το κύριο πρόβλημα, ότι η λεγόμενη διαφθορά αποτελεί το απαραίτητο συμπλήρωμα της νόμιμης επιδίωξης του μεγαλύτερου δυνατού κέρδους των επιχειρήσε</w:t>
      </w:r>
      <w:r>
        <w:rPr>
          <w:rFonts w:eastAsia="Times New Roman" w:cs="Times New Roman"/>
          <w:szCs w:val="24"/>
        </w:rPr>
        <w:t xml:space="preserve">ων, στις οποίες δίνετε πολύ καλά ή προσπαθείτε να δώσετε πολύ καλά τις εξετάσεις σας. </w:t>
      </w:r>
    </w:p>
    <w:p w14:paraId="02D99FAA"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Η παραβίαση και αυτού ακόμα του αστικού δικαίου, που εσείς ψηφίζετε, προς όφελος της κερδοφορίας αποτελεί απλώς την άλλη όψη του νομίσματος της παραγωγής δικαίου προς όφ</w:t>
      </w:r>
      <w:r>
        <w:rPr>
          <w:rFonts w:eastAsia="Times New Roman" w:cs="Times New Roman"/>
          <w:szCs w:val="24"/>
        </w:rPr>
        <w:t xml:space="preserve">ελος της καπιταλιστικής κερδοφορίας. Το συμπέρασμα αυτό αποδεικνύεται από το γεγονός ότι τα φαινόμενα αυτά αγκαλιάζουν ολόκληρο τον κόσμο. Δεν είναι μόνο ελληνικό φαινόμενο. </w:t>
      </w:r>
    </w:p>
    <w:p w14:paraId="02D99FAB"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Και επειδή σε κάποιους ίσως φαίνονται αλαμπουρνέζικα ορισμένα τέτοια, σκάνδαλο τη</w:t>
      </w:r>
      <w:r>
        <w:rPr>
          <w:rFonts w:eastAsia="Times New Roman" w:cs="Times New Roman"/>
          <w:szCs w:val="24"/>
        </w:rPr>
        <w:t xml:space="preserve">ς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για παράδειγμα, και βέβαια υπάρχει. Υπάρχει όμως και ο εξωδικαστικός συμβιβασμός με τη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που είναι επίσης προκλητικός και σκανδαλώδης, που αθωώνει τη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Και αφού είναι τέτοιος, γιατί δεν φέρνετε νόμο ή τροπολογία, κύριοι της </w:t>
      </w:r>
      <w:r>
        <w:rPr>
          <w:rFonts w:eastAsia="Times New Roman" w:cs="Times New Roman"/>
          <w:szCs w:val="24"/>
        </w:rPr>
        <w:t>Κυβέρνησης, για να τον καταργήσετε; Τι έχετε κάνει πάνω σε αυτό δύο χρόνια περίπου που είστε Κυβέρνηση;</w:t>
      </w:r>
    </w:p>
    <w:p w14:paraId="02D99FAC"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Η λύση είναι μία: Εμείς λέμε στο επόμενο νομοσχέδιο να υπάρχει τροπολογία ακύρωσης του εξωδικαστικού συμβιβασμού και απαίτηση να καταβάλει 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τ</w:t>
      </w:r>
      <w:r>
        <w:rPr>
          <w:rFonts w:eastAsia="Times New Roman" w:cs="Times New Roman"/>
          <w:szCs w:val="24"/>
        </w:rPr>
        <w:t xml:space="preserve">α ποσά που εκτίμησε η </w:t>
      </w:r>
      <w:r>
        <w:rPr>
          <w:rFonts w:eastAsia="Times New Roman" w:cs="Times New Roman"/>
          <w:szCs w:val="24"/>
        </w:rPr>
        <w:t xml:space="preserve">εξεταστική </w:t>
      </w:r>
      <w:r>
        <w:rPr>
          <w:rFonts w:eastAsia="Times New Roman" w:cs="Times New Roman"/>
          <w:szCs w:val="24"/>
        </w:rPr>
        <w:lastRenderedPageBreak/>
        <w:t xml:space="preserve">επιτροπή </w:t>
      </w:r>
      <w:r>
        <w:rPr>
          <w:rFonts w:eastAsia="Times New Roman" w:cs="Times New Roman"/>
          <w:szCs w:val="24"/>
        </w:rPr>
        <w:t>και που μιλάνε για πολλά δισεκατομμύρια ευρώ. Εκεί να σας δούμε! Ούτε εσείς, ούτε ο κ. Μητσοτάκης απαντάτε, ούτε απαντήσατε συγκεκριμένα σε αυτό που προτείνει επανειλημμένα το ΚΚΕ.</w:t>
      </w:r>
    </w:p>
    <w:p w14:paraId="02D99FAD"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Κύριε Τσίπρα, η αθλιότητα δυστυχώ</w:t>
      </w:r>
      <w:r>
        <w:rPr>
          <w:rFonts w:eastAsia="Times New Roman" w:cs="Times New Roman"/>
          <w:szCs w:val="24"/>
        </w:rPr>
        <w:t xml:space="preserve">ς δεν έχει όρια. Επικαλεστήκατε μέχρι και τον Χαρίλαο Φλωράκη. Βέβαια, εάν ζούσε θα σας καταχέριζε πολύ καλά εδώ μέσα, όπως μόνο αυτός ήξερε. </w:t>
      </w:r>
    </w:p>
    <w:p w14:paraId="02D99FAE"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Τι ακριβώς επικαλείστε; Όσους πάλεψαν το σύστημα που εσείς τώρα υπηρετείτε; Τι ζητάτε ακριβώς; Πιστοποιητικά πριν</w:t>
      </w:r>
      <w:r>
        <w:rPr>
          <w:rFonts w:eastAsia="Times New Roman" w:cs="Times New Roman"/>
          <w:szCs w:val="24"/>
        </w:rPr>
        <w:t xml:space="preserve"> από τριάντα χρόνια, για να δικαιολογήσετε τα σημερινά ύποπτα </w:t>
      </w:r>
      <w:proofErr w:type="spellStart"/>
      <w:r>
        <w:rPr>
          <w:rFonts w:eastAsia="Times New Roman" w:cs="Times New Roman"/>
          <w:szCs w:val="24"/>
        </w:rPr>
        <w:t>κονέ</w:t>
      </w:r>
      <w:proofErr w:type="spellEnd"/>
      <w:r>
        <w:rPr>
          <w:rFonts w:eastAsia="Times New Roman" w:cs="Times New Roman"/>
          <w:szCs w:val="24"/>
        </w:rPr>
        <w:t xml:space="preserve"> σας, τις ύποπτες συναλλαγές σας τα τελευταία χρόνια με τον Καλογρίτσα και όλους τους υπόλοιπους; Να δικαιολογήσετε τη σημερινή σας πολιτική;</w:t>
      </w:r>
    </w:p>
    <w:p w14:paraId="02D99FAF"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Αυτοί που ήταν είτε στελέχη του Συνασπισμού της </w:t>
      </w:r>
      <w:r>
        <w:rPr>
          <w:rFonts w:eastAsia="Times New Roman" w:cs="Times New Roman"/>
          <w:szCs w:val="24"/>
        </w:rPr>
        <w:t>Αριστεράς και της Προόδου μετά το 1991, είτε στελέχη του ΠΑΣΟΚ, επίσης μετά το 1991 και όλες τις επόμενες δεκαετίες, είτε στελέχη ύστερα του σημερινού ΣΥΡΙΖΑ, είναι όλοι αυτοί που βρίσκονταν από τότε πλάι και σε συνέχεια και μαζί με τον κάθε αριστερό δήθεν</w:t>
      </w:r>
      <w:r>
        <w:rPr>
          <w:rFonts w:eastAsia="Times New Roman" w:cs="Times New Roman"/>
          <w:szCs w:val="24"/>
        </w:rPr>
        <w:t xml:space="preserve"> Καλογρίτσα της τάξης σας. «Βάζει η μυλωνού τον άντρα της με τους πραματευτάδες»!</w:t>
      </w:r>
    </w:p>
    <w:p w14:paraId="02D99FB0"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Λίγη τσίπα, λοιπόν, κύριε Τσίπρα δεν βλάπτει. Αντίθετα, καλό θα σας κάνει, όσο καλό μπορεί να σας κάνει σε αυτόν τον μεγάλο κατήφορο που ήδη έχετε πάρει.</w:t>
      </w:r>
    </w:p>
    <w:p w14:paraId="02D99FB1" w14:textId="77777777" w:rsidR="00D3277D" w:rsidRDefault="009F72F4">
      <w:pPr>
        <w:spacing w:after="0" w:line="600" w:lineRule="auto"/>
        <w:jc w:val="both"/>
        <w:rPr>
          <w:rFonts w:eastAsia="Times New Roman" w:cs="Times New Roman"/>
          <w:szCs w:val="24"/>
        </w:rPr>
      </w:pPr>
      <w:r>
        <w:rPr>
          <w:rFonts w:eastAsia="Times New Roman" w:cs="Times New Roman"/>
          <w:szCs w:val="24"/>
        </w:rPr>
        <w:t>Μιλάτε για διεφθαρμέ</w:t>
      </w:r>
      <w:r>
        <w:rPr>
          <w:rFonts w:eastAsia="Times New Roman" w:cs="Times New Roman"/>
          <w:szCs w:val="24"/>
        </w:rPr>
        <w:t>νους πολιτικούς και κρατικά στελέχη και κρύβετε τον μεγάλο διαφθορέα, που είναι οι μονοπωλιακοί όμιλοι. Η μεγάλη έρευνα του ΟΟΣΑ το 2014, που μελέτησε τετρακόσιες είκοσι επτά μεγάλες υποθέσεις δωροδοκίας κρατικών αξιωματούχων σε σαράντα ένα κράτη, επιβεβαί</w:t>
      </w:r>
      <w:r>
        <w:rPr>
          <w:rFonts w:eastAsia="Times New Roman" w:cs="Times New Roman"/>
          <w:szCs w:val="24"/>
        </w:rPr>
        <w:t xml:space="preserve">ωσε ότι αυτοί που κυρίως δωροδοκούν είναι οι μεγάλοι μονοπωλιακοί όμιλοι, για να αυξήσουν τα κέρδη τους και το μερίδιό τους στην αγορά. Έδειξε ότι το 5,7% των υποθέσεων αφορούσε μίζες, προμήθειες, λαδώματα, για τη διασφάλιση συμβάσεων του δημοσίου. </w:t>
      </w:r>
    </w:p>
    <w:p w14:paraId="02D99FB2" w14:textId="77777777" w:rsidR="00D3277D" w:rsidRDefault="009F72F4">
      <w:pPr>
        <w:spacing w:after="0" w:line="600" w:lineRule="auto"/>
        <w:ind w:firstLine="720"/>
        <w:jc w:val="both"/>
        <w:rPr>
          <w:rFonts w:eastAsia="Times New Roman"/>
          <w:szCs w:val="24"/>
        </w:rPr>
      </w:pPr>
      <w:r>
        <w:rPr>
          <w:rFonts w:eastAsia="Times New Roman"/>
          <w:szCs w:val="24"/>
        </w:rPr>
        <w:t>Στις π</w:t>
      </w:r>
      <w:r>
        <w:rPr>
          <w:rFonts w:eastAsia="Times New Roman"/>
          <w:szCs w:val="24"/>
        </w:rPr>
        <w:t xml:space="preserve">εριπτώσεις που εξετάστηκαν ο μέσος όρος μιας μίζας ξεπέρασε τα 13 εκατομμύρια δολάρια και αφορούσαν βέβαια τα μεγάλα, τα ισχυρά κράτη, τις Ηνωμένες Πολιτείες της Αμερικής, τη Γερμανία, τη Σουηδία, την Ιταλία. </w:t>
      </w:r>
    </w:p>
    <w:p w14:paraId="02D99FB3" w14:textId="77777777" w:rsidR="00D3277D" w:rsidRDefault="009F72F4">
      <w:pPr>
        <w:spacing w:after="0" w:line="600" w:lineRule="auto"/>
        <w:ind w:firstLine="720"/>
        <w:jc w:val="both"/>
        <w:rPr>
          <w:rFonts w:eastAsia="Times New Roman"/>
          <w:szCs w:val="24"/>
        </w:rPr>
      </w:pPr>
      <w:r>
        <w:rPr>
          <w:rFonts w:eastAsia="Times New Roman"/>
          <w:szCs w:val="24"/>
        </w:rPr>
        <w:lastRenderedPageBreak/>
        <w:t>Οι Αμερικάνοι και οι Ελβετοί βρίσκονται στις π</w:t>
      </w:r>
      <w:r>
        <w:rPr>
          <w:rFonts w:eastAsia="Times New Roman"/>
          <w:szCs w:val="24"/>
        </w:rPr>
        <w:t>ρώτες θέσεις ανάμεσα στις χώρες που αποτελούν καταφύγια για μεγάλους φοροφυγάδες, οι οποίες αρνούνται, βέβαια και επίσημα να συμμετάσχουν στο παγκόσμιο σύστημα ανταλλαγής πληροφοριών για πελάτες τραπεζών, σύμφωνα με τα πρότυπα του ΟΟΣΑ, που εσείς συνήθως ε</w:t>
      </w:r>
      <w:r>
        <w:rPr>
          <w:rFonts w:eastAsia="Times New Roman"/>
          <w:szCs w:val="24"/>
        </w:rPr>
        <w:t xml:space="preserve">πικαλείστε. Υπερασπίζουν με νύχια και με δόντια το φορολογικό και τραπεζικό απόρρητο. Είστε στα χνάρια τους. </w:t>
      </w:r>
    </w:p>
    <w:p w14:paraId="02D99FB4" w14:textId="77777777" w:rsidR="00D3277D" w:rsidRDefault="009F72F4">
      <w:pPr>
        <w:spacing w:after="0" w:line="600" w:lineRule="auto"/>
        <w:ind w:firstLine="720"/>
        <w:jc w:val="both"/>
        <w:rPr>
          <w:rFonts w:eastAsia="Times New Roman"/>
          <w:szCs w:val="24"/>
        </w:rPr>
      </w:pPr>
      <w:r>
        <w:rPr>
          <w:rFonts w:eastAsia="Times New Roman"/>
          <w:szCs w:val="24"/>
        </w:rPr>
        <w:t>Γενικότερα υπολογίζεται ότι πάνω από 20 τρισεκατομμύρια δολάρια ιδιωτικού πλούτου είναι κρυμμένα σε φορολογικούς παραδείσους και δεν φορολογούνται</w:t>
      </w:r>
      <w:r>
        <w:rPr>
          <w:rFonts w:eastAsia="Times New Roman"/>
          <w:szCs w:val="24"/>
        </w:rPr>
        <w:t xml:space="preserve"> καθόλου. Όσοι, λοιπόν, προσπαθείτε να κρύψετε τον ομφάλιο λώρο που συνδέει τα φαινόμενα αυτά με το κυνήγι του κέρδους, παρουσιάζοντας τα ως ζητήματα ηθικής, η καταπολέμηση των οποίων εξαρτάται δήθεν από την σχετική πολιτική βούληση, το μόνο που κάνετε είν</w:t>
      </w:r>
      <w:r>
        <w:rPr>
          <w:rFonts w:eastAsia="Times New Roman"/>
          <w:szCs w:val="24"/>
        </w:rPr>
        <w:t>αι να κοροϊδεύετε χοντρά τον ελληνικό λαό, τον κόσμο.</w:t>
      </w:r>
    </w:p>
    <w:p w14:paraId="02D99FB5" w14:textId="77777777" w:rsidR="00D3277D" w:rsidRDefault="009F72F4">
      <w:pPr>
        <w:spacing w:after="0" w:line="600" w:lineRule="auto"/>
        <w:ind w:firstLine="720"/>
        <w:jc w:val="both"/>
        <w:rPr>
          <w:rFonts w:eastAsia="Times New Roman"/>
          <w:szCs w:val="24"/>
        </w:rPr>
      </w:pPr>
      <w:r>
        <w:rPr>
          <w:rFonts w:eastAsia="Times New Roman"/>
          <w:szCs w:val="24"/>
        </w:rPr>
        <w:t xml:space="preserve">Κυρίες και κύριοι, τις τελευταίες ημέρες έχει φουντώσει ο καυγάς ανάμεσα κυρίως στην Κυβέρνηση ΣΥΡΙΖΑ και τη Νέα Δημοκρατία, αλλά και τα άλλα κόμματα, όσον αφορά την περιβόητη ανεξαρτησία της </w:t>
      </w:r>
      <w:r>
        <w:rPr>
          <w:rFonts w:eastAsia="Times New Roman"/>
          <w:szCs w:val="24"/>
        </w:rPr>
        <w:lastRenderedPageBreak/>
        <w:t>δικαιοσύνη</w:t>
      </w:r>
      <w:r>
        <w:rPr>
          <w:rFonts w:eastAsia="Times New Roman"/>
          <w:szCs w:val="24"/>
        </w:rPr>
        <w:t>ς, με αιχμές την αναβολή της συζήτησης στο Συμβούλιο της Επικρατείας για τη συνταγματικότητα του νόμου για τις τηλεοπτικές άδειες, ύστερα από απόφαση του Προέδρου του δικαστηρίου και τις διαφοροποιήσεις – παραιτήσεις των δύο Αντιπροέδρων, καθώς και τη συνά</w:t>
      </w:r>
      <w:r>
        <w:rPr>
          <w:rFonts w:eastAsia="Times New Roman"/>
          <w:szCs w:val="24"/>
        </w:rPr>
        <w:t xml:space="preserve">ντηση του κ. Τσίπρα με τους προέδρους των ανωτάτων δικαστηρίων. </w:t>
      </w:r>
    </w:p>
    <w:p w14:paraId="02D99FB6" w14:textId="77777777" w:rsidR="00D3277D" w:rsidRDefault="009F72F4">
      <w:pPr>
        <w:spacing w:after="0" w:line="600" w:lineRule="auto"/>
        <w:ind w:firstLine="720"/>
        <w:jc w:val="both"/>
        <w:rPr>
          <w:rFonts w:eastAsia="Times New Roman"/>
          <w:szCs w:val="24"/>
        </w:rPr>
      </w:pPr>
      <w:r>
        <w:rPr>
          <w:rFonts w:eastAsia="Times New Roman"/>
          <w:szCs w:val="24"/>
        </w:rPr>
        <w:t>Επίσης, μέσα σε αυτό το άσχημο κλίμα που δημιουργήθηκε, δεν μπορούμε παρά να σημειώσουμε το γεγονός ότι είχε προηγηθεί η δήλωση του Πρωθυπουργού, που προεξοφλούσε στην ουσία -και με μία έννοι</w:t>
      </w:r>
      <w:r>
        <w:rPr>
          <w:rFonts w:eastAsia="Times New Roman"/>
          <w:szCs w:val="24"/>
        </w:rPr>
        <w:t xml:space="preserve">α αυτό και δικαιολογημένα από πολλούς εκλήφθηκε όχι αναίτια ως εκβιασμός- ότι το Συμβούλιο της Επικρατείας δεν θα κρίνει αντισυνταγματικό τον νόμο για τις τηλεοπτικές άδειες, έστω και αν τώρα εδώ μέσα μάς είπε ότι απλώς το είπε ως εκτίμηση υπερασπιζόμενος </w:t>
      </w:r>
      <w:r>
        <w:rPr>
          <w:rFonts w:eastAsia="Times New Roman"/>
          <w:szCs w:val="24"/>
        </w:rPr>
        <w:t xml:space="preserve">τον νόμο που ο ίδιος είχε φέρει εδώ. </w:t>
      </w:r>
    </w:p>
    <w:p w14:paraId="02D99FB7" w14:textId="77777777" w:rsidR="00D3277D" w:rsidRDefault="009F72F4">
      <w:pPr>
        <w:spacing w:after="0" w:line="600" w:lineRule="auto"/>
        <w:ind w:firstLine="720"/>
        <w:jc w:val="both"/>
        <w:rPr>
          <w:rFonts w:eastAsia="Times New Roman"/>
          <w:szCs w:val="24"/>
        </w:rPr>
      </w:pPr>
      <w:r>
        <w:rPr>
          <w:rFonts w:eastAsia="Times New Roman"/>
          <w:szCs w:val="24"/>
        </w:rPr>
        <w:t>Ενισχύθηκε η κομματική αντιπαράθεση από την πρόσφατη συνάντηση Τσίπρα με τους προέδρους των ανωτάτων δικαστηρίων, παρακάμπτοντας τις δικαστικές ενώσεις, κάτι βέβαια που είχε κάνει και ο προηγούμενος Πρωθυπουργός ο κ. Σ</w:t>
      </w:r>
      <w:r>
        <w:rPr>
          <w:rFonts w:eastAsia="Times New Roman"/>
          <w:szCs w:val="24"/>
        </w:rPr>
        <w:t xml:space="preserve">αμαράς, όταν είχε βρεθεί σε παρόμοια θέση το 2012, γεγονός το </w:t>
      </w:r>
      <w:r>
        <w:rPr>
          <w:rFonts w:eastAsia="Times New Roman"/>
          <w:szCs w:val="24"/>
        </w:rPr>
        <w:lastRenderedPageBreak/>
        <w:t>οποίο από τη μεριά της η Κυβέρνηση το χρησιμοποιεί ως επιχείρημα για να δικαιολογηθεί σήμερα απαντώντας στις επικρίσεις της Νέας Δημοκρατίας.</w:t>
      </w:r>
    </w:p>
    <w:p w14:paraId="02D99FB8" w14:textId="77777777" w:rsidR="00D3277D" w:rsidRDefault="009F72F4">
      <w:pPr>
        <w:spacing w:after="0" w:line="600" w:lineRule="auto"/>
        <w:ind w:firstLine="720"/>
        <w:jc w:val="both"/>
        <w:rPr>
          <w:rFonts w:eastAsia="Times New Roman"/>
          <w:szCs w:val="24"/>
        </w:rPr>
      </w:pPr>
      <w:r>
        <w:rPr>
          <w:rFonts w:eastAsia="Times New Roman"/>
          <w:b/>
          <w:szCs w:val="24"/>
        </w:rPr>
        <w:t>ΧΑΡΑΛΑΜΠΟΣ ΑΘΑΝΑΣΙΟΥ:</w:t>
      </w:r>
      <w:r>
        <w:rPr>
          <w:rFonts w:eastAsia="Times New Roman"/>
          <w:szCs w:val="24"/>
        </w:rPr>
        <w:t xml:space="preserve"> Το 2012 ήταν εθιμοτυπική επίσκ</w:t>
      </w:r>
      <w:r>
        <w:rPr>
          <w:rFonts w:eastAsia="Times New Roman"/>
          <w:szCs w:val="24"/>
        </w:rPr>
        <w:t xml:space="preserve">εψη με τον κ. </w:t>
      </w:r>
      <w:proofErr w:type="spellStart"/>
      <w:r>
        <w:rPr>
          <w:rFonts w:eastAsia="Times New Roman"/>
          <w:szCs w:val="24"/>
        </w:rPr>
        <w:t>Ρουπακιώτη</w:t>
      </w:r>
      <w:proofErr w:type="spellEnd"/>
      <w:r>
        <w:rPr>
          <w:rFonts w:eastAsia="Times New Roman"/>
          <w:szCs w:val="24"/>
        </w:rPr>
        <w:t>. Ουδέποτε έγινε αυτό.</w:t>
      </w:r>
    </w:p>
    <w:p w14:paraId="02D99FB9" w14:textId="77777777" w:rsidR="00D3277D" w:rsidRDefault="009F72F4">
      <w:pPr>
        <w:spacing w:after="0" w:line="600" w:lineRule="auto"/>
        <w:ind w:firstLine="720"/>
        <w:jc w:val="both"/>
        <w:rPr>
          <w:rFonts w:eastAsia="Times New Roman"/>
          <w:szCs w:val="24"/>
        </w:rPr>
      </w:pPr>
      <w:r>
        <w:rPr>
          <w:rFonts w:eastAsia="Times New Roman"/>
          <w:b/>
          <w:szCs w:val="24"/>
        </w:rPr>
        <w:t xml:space="preserve">ΔΗΜΗΤΡΙΟΣ ΚΟΥΤΣΟΥΜΠΑΣ (Γενικός Γραμματέας της Κεντρικής Επιτροπής του Κομμουνιστικού Κόμματος Ελλάδας): </w:t>
      </w:r>
      <w:r>
        <w:rPr>
          <w:rFonts w:eastAsia="Times New Roman"/>
          <w:szCs w:val="24"/>
        </w:rPr>
        <w:t xml:space="preserve">Φυσικά δικαιολογημένα </w:t>
      </w:r>
      <w:r>
        <w:rPr>
          <w:rFonts w:eastAsia="Times New Roman"/>
          <w:szCs w:val="24"/>
        </w:rPr>
        <w:t xml:space="preserve">εξέδωσε </w:t>
      </w:r>
      <w:r>
        <w:rPr>
          <w:rFonts w:eastAsia="Times New Roman"/>
          <w:szCs w:val="24"/>
        </w:rPr>
        <w:t xml:space="preserve">ανακοίνωση η Ένωση Δικαστών και Εισαγγελέων, που τοποθετεί συγκεκριμένα το </w:t>
      </w:r>
      <w:r>
        <w:rPr>
          <w:rFonts w:eastAsia="Times New Roman"/>
          <w:szCs w:val="24"/>
        </w:rPr>
        <w:t>ζήτημα των αποδοχών των δικαστών σε σχέση και με τη συνάντηση Τσίπρα με τους υπολοίπους, καυτηριάζοντας την παράκαμψη των δικαστικών ενώσεων και την απόπειρα δημιουργίας δικαστών δύο μισθολογικών -και όχι μόνο- ταχυτήτων.</w:t>
      </w:r>
    </w:p>
    <w:p w14:paraId="02D99FBA" w14:textId="77777777" w:rsidR="00D3277D" w:rsidRDefault="009F72F4">
      <w:pPr>
        <w:spacing w:after="0" w:line="600" w:lineRule="auto"/>
        <w:ind w:firstLine="720"/>
        <w:jc w:val="both"/>
        <w:rPr>
          <w:rFonts w:eastAsia="Times New Roman"/>
          <w:szCs w:val="24"/>
        </w:rPr>
      </w:pPr>
      <w:r>
        <w:rPr>
          <w:rFonts w:eastAsia="Times New Roman"/>
          <w:szCs w:val="24"/>
        </w:rPr>
        <w:t>Φυσικά πίσω από αυτά είναι πιθανόν</w:t>
      </w:r>
      <w:r>
        <w:rPr>
          <w:rFonts w:eastAsia="Times New Roman"/>
          <w:szCs w:val="24"/>
        </w:rPr>
        <w:t xml:space="preserve"> να βρίσκονται και να παίζουν τον ιδιαίτερο ρόλο τους και προσωπικές διαφορές και εμπάθειες που υπάρχουν στον δικαστικό και νομικό κόσμο, κάτι σαν το «ο κόσμος το ‘χει τούμπανο και </w:t>
      </w:r>
      <w:proofErr w:type="spellStart"/>
      <w:r>
        <w:rPr>
          <w:rFonts w:eastAsia="Times New Roman"/>
          <w:szCs w:val="24"/>
        </w:rPr>
        <w:t>μεις</w:t>
      </w:r>
      <w:proofErr w:type="spellEnd"/>
      <w:r>
        <w:rPr>
          <w:rFonts w:eastAsia="Times New Roman"/>
          <w:szCs w:val="24"/>
        </w:rPr>
        <w:t xml:space="preserve"> κρυφό καμάρι» εδώ που τα λέμε. </w:t>
      </w:r>
    </w:p>
    <w:p w14:paraId="02D99FBB" w14:textId="77777777" w:rsidR="00D3277D" w:rsidRDefault="009F72F4">
      <w:pPr>
        <w:spacing w:after="0" w:line="600" w:lineRule="auto"/>
        <w:ind w:firstLine="720"/>
        <w:jc w:val="both"/>
        <w:rPr>
          <w:rFonts w:eastAsia="Times New Roman"/>
          <w:szCs w:val="24"/>
        </w:rPr>
      </w:pPr>
      <w:r>
        <w:rPr>
          <w:rFonts w:eastAsia="Times New Roman"/>
          <w:szCs w:val="24"/>
        </w:rPr>
        <w:lastRenderedPageBreak/>
        <w:t>Όμως το ΚΚΕ δεν μπαίνει σε αυτά τα ζητ</w:t>
      </w:r>
      <w:r>
        <w:rPr>
          <w:rFonts w:eastAsia="Times New Roman"/>
          <w:szCs w:val="24"/>
        </w:rPr>
        <w:t>ήματα και ούτε είναι αυτό δουλειά της Βουλής. Το συγκεκριμένο στο οποίο θέλουμε να επικεντρώσουμε είναι το γεγονός ότι πίσω από όλον αυτόν τον καυγά με αιχμή τη δικαιοσύνη κρύβεται η λυσσαλέα προσπάθεια για τον κομματικό έλεγχό της, αλλά και για τον επηρεα</w:t>
      </w:r>
      <w:r>
        <w:rPr>
          <w:rFonts w:eastAsia="Times New Roman"/>
          <w:szCs w:val="24"/>
        </w:rPr>
        <w:t>σμό της προς όφελος μερίδων των ομίλων που συγκρούονται σκληρά στο πεδίο της οικονομίας.</w:t>
      </w:r>
    </w:p>
    <w:p w14:paraId="02D99FBC" w14:textId="77777777" w:rsidR="00D3277D" w:rsidRDefault="009F72F4">
      <w:pPr>
        <w:spacing w:after="0" w:line="600" w:lineRule="auto"/>
        <w:ind w:firstLine="720"/>
        <w:jc w:val="both"/>
        <w:rPr>
          <w:rFonts w:eastAsia="Times New Roman"/>
          <w:szCs w:val="24"/>
        </w:rPr>
      </w:pPr>
      <w:r>
        <w:rPr>
          <w:rFonts w:eastAsia="Times New Roman"/>
          <w:szCs w:val="24"/>
        </w:rPr>
        <w:t xml:space="preserve">(Στο σημείο αυτό κτυπάει το κουδούνι λήξεως του χρόνου ομιλίας του κυρίου </w:t>
      </w:r>
      <w:r>
        <w:rPr>
          <w:rFonts w:eastAsia="Times New Roman"/>
          <w:szCs w:val="24"/>
        </w:rPr>
        <w:t>Γενικού Γραμματέα)</w:t>
      </w:r>
    </w:p>
    <w:p w14:paraId="02D99FBD" w14:textId="77777777" w:rsidR="00D3277D" w:rsidRDefault="009F72F4">
      <w:pPr>
        <w:spacing w:after="0" w:line="600" w:lineRule="auto"/>
        <w:ind w:firstLine="720"/>
        <w:jc w:val="both"/>
        <w:rPr>
          <w:rFonts w:eastAsia="Times New Roman"/>
          <w:szCs w:val="24"/>
        </w:rPr>
      </w:pPr>
      <w:r>
        <w:rPr>
          <w:rFonts w:eastAsia="Times New Roman"/>
          <w:szCs w:val="24"/>
        </w:rPr>
        <w:t>Τελειώνω, κύριε Πρόεδρε.</w:t>
      </w:r>
    </w:p>
    <w:p w14:paraId="02D99FBE" w14:textId="77777777" w:rsidR="00D3277D" w:rsidRDefault="009F72F4">
      <w:pPr>
        <w:spacing w:after="0" w:line="600" w:lineRule="auto"/>
        <w:ind w:firstLine="720"/>
        <w:jc w:val="both"/>
        <w:rPr>
          <w:rFonts w:eastAsia="Times New Roman"/>
          <w:szCs w:val="24"/>
        </w:rPr>
      </w:pPr>
      <w:r>
        <w:rPr>
          <w:rFonts w:eastAsia="Times New Roman"/>
          <w:szCs w:val="24"/>
        </w:rPr>
        <w:t>Κυρίες και κύριοι της Κυβέρνησης, κυρίες και κύρι</w:t>
      </w:r>
      <w:r>
        <w:rPr>
          <w:rFonts w:eastAsia="Times New Roman"/>
          <w:szCs w:val="24"/>
        </w:rPr>
        <w:t>οι Βουλευτές, το παιχνίδι αποπροσανατολισμού του λαού, για να κάθεστε στον σβέρκο του, στις καρέκλες τις εξουσίας, να τον ματώνετε, δεν μπορεί να πάει μακριά.</w:t>
      </w:r>
    </w:p>
    <w:p w14:paraId="02D99FBF" w14:textId="77777777" w:rsidR="00D3277D" w:rsidRDefault="009F72F4">
      <w:pPr>
        <w:spacing w:after="0" w:line="600" w:lineRule="auto"/>
        <w:ind w:firstLine="720"/>
        <w:jc w:val="both"/>
        <w:rPr>
          <w:rFonts w:eastAsia="Times New Roman"/>
          <w:szCs w:val="24"/>
        </w:rPr>
      </w:pPr>
      <w:r>
        <w:rPr>
          <w:rFonts w:eastAsia="Times New Roman"/>
          <w:szCs w:val="24"/>
        </w:rPr>
        <w:t>Θα μπω στον πειρασμό τελειώνοντας, πριν καταντήσετε, αν δεν έχετε ήδη καταντήσει, μετά και από τη</w:t>
      </w:r>
      <w:r>
        <w:rPr>
          <w:rFonts w:eastAsia="Times New Roman"/>
          <w:szCs w:val="24"/>
        </w:rPr>
        <w:t xml:space="preserve"> σημερινή συζήτηση και έτσι όπως εξελίχθηκε, να σας θυμίσω τι έγραφε σε ποίημά του ο Κώστας </w:t>
      </w:r>
      <w:r>
        <w:rPr>
          <w:rFonts w:eastAsia="Times New Roman"/>
          <w:szCs w:val="24"/>
        </w:rPr>
        <w:lastRenderedPageBreak/>
        <w:t xml:space="preserve">Βάρναλης πριν δεκάδες χρόνια, που μας το θύμισε για μια άλλη αντίστοιχη περίπτωση προχθές ο </w:t>
      </w:r>
      <w:r>
        <w:rPr>
          <w:rFonts w:eastAsia="Times New Roman"/>
          <w:szCs w:val="24"/>
        </w:rPr>
        <w:t>«</w:t>
      </w:r>
      <w:r>
        <w:rPr>
          <w:rFonts w:eastAsia="Times New Roman"/>
          <w:szCs w:val="24"/>
        </w:rPr>
        <w:t>ΡΙΖΟΣΠΑΣΤΗΣ</w:t>
      </w:r>
      <w:r>
        <w:rPr>
          <w:rFonts w:eastAsia="Times New Roman"/>
          <w:szCs w:val="24"/>
        </w:rPr>
        <w:t>»</w:t>
      </w:r>
      <w:r>
        <w:rPr>
          <w:rFonts w:eastAsia="Times New Roman"/>
          <w:szCs w:val="24"/>
        </w:rPr>
        <w:t>:</w:t>
      </w:r>
    </w:p>
    <w:p w14:paraId="02D99FC0" w14:textId="77777777" w:rsidR="00D3277D" w:rsidRDefault="009F72F4">
      <w:pPr>
        <w:spacing w:after="0" w:line="600" w:lineRule="auto"/>
        <w:ind w:firstLine="720"/>
        <w:jc w:val="both"/>
        <w:rPr>
          <w:rFonts w:eastAsia="Times New Roman"/>
          <w:iCs/>
          <w:szCs w:val="24"/>
        </w:rPr>
      </w:pPr>
      <w:r>
        <w:rPr>
          <w:rFonts w:eastAsia="Times New Roman"/>
          <w:iCs/>
          <w:szCs w:val="24"/>
        </w:rPr>
        <w:t xml:space="preserve">«Σαράντα σβέρκοι βοδινοί με λαδωμένες </w:t>
      </w:r>
      <w:proofErr w:type="spellStart"/>
      <w:r>
        <w:rPr>
          <w:rFonts w:eastAsia="Times New Roman"/>
          <w:iCs/>
          <w:szCs w:val="24"/>
        </w:rPr>
        <w:t>μπούκλες,σκεμπέδες</w:t>
      </w:r>
      <w:proofErr w:type="spellEnd"/>
      <w:r>
        <w:rPr>
          <w:rFonts w:eastAsia="Times New Roman"/>
          <w:iCs/>
          <w:szCs w:val="24"/>
        </w:rPr>
        <w:t xml:space="preserve"> </w:t>
      </w:r>
      <w:proofErr w:type="spellStart"/>
      <w:r>
        <w:rPr>
          <w:rFonts w:eastAsia="Times New Roman"/>
          <w:iCs/>
          <w:szCs w:val="24"/>
        </w:rPr>
        <w:t>σταβροθόλωτοι</w:t>
      </w:r>
      <w:proofErr w:type="spellEnd"/>
      <w:r>
        <w:rPr>
          <w:rFonts w:eastAsia="Times New Roman"/>
          <w:iCs/>
          <w:szCs w:val="24"/>
        </w:rPr>
        <w:t xml:space="preserve"> και </w:t>
      </w:r>
      <w:proofErr w:type="spellStart"/>
      <w:r>
        <w:rPr>
          <w:rFonts w:eastAsia="Times New Roman"/>
          <w:iCs/>
          <w:szCs w:val="24"/>
        </w:rPr>
        <w:t>βρώμιες</w:t>
      </w:r>
      <w:proofErr w:type="spellEnd"/>
      <w:r>
        <w:rPr>
          <w:rFonts w:eastAsia="Times New Roman"/>
          <w:iCs/>
          <w:szCs w:val="24"/>
        </w:rPr>
        <w:t xml:space="preserve"> </w:t>
      </w:r>
      <w:proofErr w:type="spellStart"/>
      <w:r>
        <w:rPr>
          <w:rFonts w:eastAsia="Times New Roman"/>
          <w:iCs/>
          <w:szCs w:val="24"/>
        </w:rPr>
        <w:t>ποδαρούκλες</w:t>
      </w:r>
      <w:proofErr w:type="spellEnd"/>
      <w:r>
        <w:rPr>
          <w:rFonts w:eastAsia="Times New Roman"/>
          <w:iCs/>
          <w:szCs w:val="24"/>
        </w:rPr>
        <w:t xml:space="preserve"> </w:t>
      </w:r>
      <w:r>
        <w:rPr>
          <w:rFonts w:eastAsia="Times New Roman"/>
          <w:iCs/>
          <w:szCs w:val="24"/>
        </w:rPr>
        <w:t>ξετσίπωτοι ακαμάτηδες, τσιμπούρια και κορέοι</w:t>
      </w:r>
      <w:r>
        <w:rPr>
          <w:rFonts w:eastAsia="Times New Roman"/>
          <w:iCs/>
          <w:szCs w:val="24"/>
        </w:rPr>
        <w:t xml:space="preserve"> </w:t>
      </w:r>
      <w:r>
        <w:rPr>
          <w:rFonts w:eastAsia="Times New Roman"/>
          <w:szCs w:val="24"/>
        </w:rPr>
        <w:t>ν</w:t>
      </w:r>
      <w:r>
        <w:rPr>
          <w:rFonts w:eastAsia="Times New Roman"/>
          <w:iCs/>
          <w:szCs w:val="24"/>
        </w:rPr>
        <w:t xml:space="preserve">τυμένοι στα μαλάματα κι επίσημοι κι ωραίοι. Εξήντα λύκοι με προβιά (γι' αυτούς βαράν καμπάνες) φάγανε γουρουνόπουλα, </w:t>
      </w:r>
      <w:proofErr w:type="spellStart"/>
      <w:r>
        <w:rPr>
          <w:rFonts w:eastAsia="Times New Roman"/>
          <w:iCs/>
          <w:szCs w:val="24"/>
        </w:rPr>
        <w:t>στραγγίσαν</w:t>
      </w:r>
      <w:proofErr w:type="spellEnd"/>
      <w:r>
        <w:rPr>
          <w:rFonts w:eastAsia="Times New Roman"/>
          <w:iCs/>
          <w:szCs w:val="24"/>
        </w:rPr>
        <w:t xml:space="preserve"> νταμιτζάνες!</w:t>
      </w:r>
      <w:r>
        <w:rPr>
          <w:rFonts w:eastAsia="Times New Roman"/>
          <w:szCs w:val="24"/>
        </w:rPr>
        <w:t xml:space="preserve"> </w:t>
      </w:r>
      <w:r>
        <w:rPr>
          <w:rFonts w:eastAsia="Times New Roman"/>
          <w:iCs/>
          <w:szCs w:val="24"/>
        </w:rPr>
        <w:t xml:space="preserve">Κι </w:t>
      </w:r>
      <w:proofErr w:type="spellStart"/>
      <w:r>
        <w:rPr>
          <w:rFonts w:eastAsia="Times New Roman"/>
          <w:iCs/>
          <w:szCs w:val="24"/>
        </w:rPr>
        <w:t>απέ</w:t>
      </w:r>
      <w:proofErr w:type="spellEnd"/>
      <w:r>
        <w:rPr>
          <w:rFonts w:eastAsia="Times New Roman"/>
          <w:iCs/>
          <w:szCs w:val="24"/>
        </w:rPr>
        <w:t xml:space="preserve"> </w:t>
      </w:r>
      <w:proofErr w:type="spellStart"/>
      <w:r>
        <w:rPr>
          <w:rFonts w:eastAsia="Times New Roman"/>
          <w:iCs/>
          <w:szCs w:val="24"/>
        </w:rPr>
        <w:t>ρεβάμενοι</w:t>
      </w:r>
      <w:proofErr w:type="spellEnd"/>
      <w:r>
        <w:rPr>
          <w:rFonts w:eastAsia="Times New Roman"/>
          <w:iCs/>
          <w:szCs w:val="24"/>
        </w:rPr>
        <w:t xml:space="preserve"> βαθιά ξαπλώσαν</w:t>
      </w:r>
      <w:r>
        <w:rPr>
          <w:rFonts w:eastAsia="Times New Roman"/>
          <w:iCs/>
          <w:szCs w:val="24"/>
        </w:rPr>
        <w:t>ε στα τζάκια,</w:t>
      </w:r>
      <w:r>
        <w:rPr>
          <w:rFonts w:eastAsia="Times New Roman"/>
          <w:szCs w:val="24"/>
        </w:rPr>
        <w:t xml:space="preserve"> </w:t>
      </w:r>
      <w:r>
        <w:rPr>
          <w:rFonts w:eastAsia="Times New Roman"/>
          <w:iCs/>
          <w:szCs w:val="24"/>
        </w:rPr>
        <w:t xml:space="preserve">κι αβάσταγες </w:t>
      </w:r>
      <w:proofErr w:type="spellStart"/>
      <w:r>
        <w:rPr>
          <w:rFonts w:eastAsia="Times New Roman"/>
          <w:iCs/>
          <w:szCs w:val="24"/>
        </w:rPr>
        <w:t>ενιώσανε</w:t>
      </w:r>
      <w:proofErr w:type="spellEnd"/>
      <w:r>
        <w:rPr>
          <w:rFonts w:eastAsia="Times New Roman"/>
          <w:iCs/>
          <w:szCs w:val="24"/>
        </w:rPr>
        <w:t xml:space="preserve"> φαγούρες στα </w:t>
      </w:r>
      <w:proofErr w:type="spellStart"/>
      <w:r>
        <w:rPr>
          <w:rFonts w:eastAsia="Times New Roman"/>
          <w:iCs/>
          <w:szCs w:val="24"/>
        </w:rPr>
        <w:t>μπατζάκια</w:t>
      </w:r>
      <w:proofErr w:type="spellEnd"/>
      <w:r>
        <w:rPr>
          <w:rFonts w:eastAsia="Times New Roman"/>
          <w:iCs/>
          <w:szCs w:val="24"/>
        </w:rPr>
        <w:t>».</w:t>
      </w:r>
    </w:p>
    <w:p w14:paraId="02D99FC1" w14:textId="77777777" w:rsidR="00D3277D" w:rsidRDefault="009F72F4">
      <w:pPr>
        <w:spacing w:after="0" w:line="600" w:lineRule="auto"/>
        <w:ind w:firstLine="720"/>
        <w:jc w:val="both"/>
        <w:rPr>
          <w:rFonts w:eastAsia="Times New Roman"/>
          <w:szCs w:val="24"/>
        </w:rPr>
      </w:pPr>
      <w:r>
        <w:rPr>
          <w:rFonts w:eastAsia="Times New Roman"/>
          <w:iCs/>
          <w:szCs w:val="24"/>
        </w:rPr>
        <w:t>Καλό σας βράδυ!</w:t>
      </w:r>
      <w:r>
        <w:rPr>
          <w:rFonts w:eastAsia="Times New Roman"/>
          <w:szCs w:val="24"/>
        </w:rPr>
        <w:t xml:space="preserve"> </w:t>
      </w:r>
    </w:p>
    <w:p w14:paraId="02D99FC2" w14:textId="77777777" w:rsidR="00D3277D" w:rsidRDefault="009F72F4">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Να είστε καλά. </w:t>
      </w:r>
    </w:p>
    <w:p w14:paraId="02D99FC3" w14:textId="77777777" w:rsidR="00D3277D" w:rsidRDefault="009F72F4">
      <w:pPr>
        <w:spacing w:after="0" w:line="600" w:lineRule="auto"/>
        <w:ind w:firstLine="720"/>
        <w:contextualSpacing/>
        <w:jc w:val="both"/>
        <w:rPr>
          <w:rFonts w:eastAsia="Times New Roman" w:cs="Times New Roman"/>
          <w:szCs w:val="24"/>
        </w:rPr>
      </w:pPr>
      <w:r>
        <w:rPr>
          <w:rFonts w:eastAsia="Times New Roman" w:cs="Times New Roman"/>
          <w:szCs w:val="24"/>
        </w:rPr>
        <w:t xml:space="preserve">Ο κ. Καμμένος έχει τον λόγο για ένα λεπτό. Δεν θα κάνει άλλη χρήση της δευτερολογίας του. </w:t>
      </w:r>
    </w:p>
    <w:p w14:paraId="02D99FC4" w14:textId="77777777" w:rsidR="00D3277D" w:rsidRDefault="009F72F4">
      <w:pPr>
        <w:spacing w:after="0" w:line="600" w:lineRule="auto"/>
        <w:ind w:firstLine="720"/>
        <w:contextualSpacing/>
        <w:jc w:val="both"/>
        <w:rPr>
          <w:rFonts w:eastAsia="Times New Roman" w:cs="Times New Roman"/>
          <w:szCs w:val="24"/>
        </w:rPr>
      </w:pPr>
      <w:r>
        <w:rPr>
          <w:rFonts w:eastAsia="Times New Roman" w:cs="Times New Roman"/>
          <w:b/>
          <w:szCs w:val="24"/>
        </w:rPr>
        <w:t xml:space="preserve">ΠΑΝΟΣ ΚΑΜΜΕΝΟΣ (Υπουργός Εθνικής </w:t>
      </w:r>
      <w:r>
        <w:rPr>
          <w:rFonts w:eastAsia="Times New Roman" w:cs="Times New Roman"/>
          <w:b/>
          <w:szCs w:val="24"/>
        </w:rPr>
        <w:t>Άμυνας-Πρόεδρος των Ανεξαρτήτων Ελλήνων):</w:t>
      </w:r>
      <w:r>
        <w:rPr>
          <w:rFonts w:eastAsia="Times New Roman" w:cs="Times New Roman"/>
          <w:szCs w:val="24"/>
        </w:rPr>
        <w:t xml:space="preserve"> Ευχαριστώ, κύριε Πρόεδρε. Ένα λεπτό θα μιλήσω, δεν θέλω να καταχραστώ τον χρόνο. Θα είμαι πάρα πολύ σύντομος.</w:t>
      </w:r>
    </w:p>
    <w:p w14:paraId="02D99FC5" w14:textId="77777777" w:rsidR="00D3277D" w:rsidRDefault="009F72F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Ακούσαμε για τσιμπούρια κλπ. στην ποίηση του κυρίου Γενικού Γραμματέα. Εγώ θέλω να σας πω πώς καταρρέει </w:t>
      </w:r>
      <w:r>
        <w:rPr>
          <w:rFonts w:eastAsia="Times New Roman" w:cs="Times New Roman"/>
          <w:szCs w:val="24"/>
        </w:rPr>
        <w:t>με ένα έγγραφο, με μια ανακοίνωση όλη η στημένη προπαγάνδα μιας ολόκληρης βραδιάς.</w:t>
      </w:r>
    </w:p>
    <w:p w14:paraId="02D99FC6" w14:textId="77777777" w:rsidR="00D3277D" w:rsidRDefault="009F72F4">
      <w:pPr>
        <w:spacing w:after="0" w:line="600" w:lineRule="auto"/>
        <w:ind w:firstLine="720"/>
        <w:contextualSpacing/>
        <w:jc w:val="both"/>
        <w:rPr>
          <w:rFonts w:eastAsia="Times New Roman" w:cs="Times New Roman"/>
          <w:szCs w:val="24"/>
        </w:rPr>
      </w:pPr>
      <w:r>
        <w:rPr>
          <w:rFonts w:eastAsia="Times New Roman" w:cs="Times New Roman"/>
          <w:szCs w:val="24"/>
        </w:rPr>
        <w:t xml:space="preserve">Η Νέα Δημοκρατία προσπάθησε να χρεώσει στην Κυβέρνηση τον κ. Καλογρίτσα. Σας διαβάζω λοιπόν –και κλείνω με αυτό- την ανακοίνωση της 16ης Σεπτεμβρίου 2015, του υποψήφιου </w:t>
      </w:r>
      <w:r>
        <w:rPr>
          <w:rFonts w:eastAsia="Times New Roman" w:cs="Times New Roman"/>
          <w:szCs w:val="24"/>
        </w:rPr>
        <w:t>Βουλ</w:t>
      </w:r>
      <w:r>
        <w:rPr>
          <w:rFonts w:eastAsia="Times New Roman" w:cs="Times New Roman"/>
          <w:szCs w:val="24"/>
        </w:rPr>
        <w:t xml:space="preserve">ευτή </w:t>
      </w:r>
      <w:r>
        <w:rPr>
          <w:rFonts w:eastAsia="Times New Roman" w:cs="Times New Roman"/>
          <w:szCs w:val="24"/>
        </w:rPr>
        <w:t xml:space="preserve">του Νομού Λέσβου με τη Νέα Δημοκρατία κ. Χαράλαμπου Αθανασίου. Είναι αναρτημένο στο </w:t>
      </w:r>
      <w:r>
        <w:rPr>
          <w:rFonts w:eastAsia="Times New Roman" w:cs="Times New Roman"/>
          <w:szCs w:val="24"/>
        </w:rPr>
        <w:t>«</w:t>
      </w:r>
      <w:r>
        <w:rPr>
          <w:rFonts w:eastAsia="Times New Roman" w:cs="Times New Roman"/>
          <w:szCs w:val="24"/>
          <w:lang w:val="en-US"/>
        </w:rPr>
        <w:t>KALLONI</w:t>
      </w:r>
      <w:r>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w:t>
      </w:r>
      <w:r>
        <w:rPr>
          <w:rFonts w:eastAsia="Times New Roman" w:cs="Times New Roman"/>
          <w:szCs w:val="24"/>
        </w:rPr>
        <w:t>.</w:t>
      </w:r>
    </w:p>
    <w:p w14:paraId="02D99FC7" w14:textId="77777777" w:rsidR="00D3277D" w:rsidRDefault="009F72F4">
      <w:pPr>
        <w:spacing w:after="0" w:line="600" w:lineRule="auto"/>
        <w:ind w:firstLine="720"/>
        <w:contextualSpacing/>
        <w:jc w:val="both"/>
        <w:rPr>
          <w:rFonts w:eastAsia="Times New Roman" w:cs="Times New Roman"/>
          <w:szCs w:val="24"/>
        </w:rPr>
      </w:pPr>
      <w:r>
        <w:rPr>
          <w:rFonts w:eastAsia="Times New Roman" w:cs="Times New Roman"/>
          <w:szCs w:val="24"/>
        </w:rPr>
        <w:t>«Ο υποψήφιος Βουλευτής Λέσβου με τη Νέα Δημοκρατία κ. Χαράλαμπος Αθανασίου επισκέφθηκε το σύγχρονο έργο οδικού άξονα Καλλονής-</w:t>
      </w:r>
      <w:proofErr w:type="spellStart"/>
      <w:r>
        <w:rPr>
          <w:rFonts w:eastAsia="Times New Roman" w:cs="Times New Roman"/>
          <w:szCs w:val="24"/>
        </w:rPr>
        <w:t>Σιγρίου</w:t>
      </w:r>
      <w:proofErr w:type="spellEnd"/>
      <w:r>
        <w:rPr>
          <w:rFonts w:eastAsia="Times New Roman" w:cs="Times New Roman"/>
          <w:szCs w:val="24"/>
        </w:rPr>
        <w:t>, το πρώτο τμήμα τ</w:t>
      </w:r>
      <w:r>
        <w:rPr>
          <w:rFonts w:eastAsia="Times New Roman" w:cs="Times New Roman"/>
          <w:szCs w:val="24"/>
        </w:rPr>
        <w:t xml:space="preserve">ου οποίου ασφαλτοστρώνεται. Ο δρόμος συνεχίζεται με δαπάνη της </w:t>
      </w:r>
      <w:r>
        <w:rPr>
          <w:rFonts w:eastAsia="Times New Roman" w:cs="Times New Roman"/>
          <w:szCs w:val="24"/>
        </w:rPr>
        <w:t>εταιρείας «</w:t>
      </w:r>
      <w:r>
        <w:rPr>
          <w:rFonts w:eastAsia="Times New Roman" w:cs="Times New Roman"/>
          <w:szCs w:val="24"/>
        </w:rPr>
        <w:t>ΤΟΞΟΤΗΣ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–του Καλογρίτσα, δηλαδή- παρόλο που δεν πληρώνεται από την αρχή του έτους λόγω της αφαίρεσης των κονδυλίων του τομεακού ΕΣΠΑ σε όλα τα μεγάλα έργα από την Κυβέρνηση Τσίπ</w:t>
      </w:r>
      <w:r>
        <w:rPr>
          <w:rFonts w:eastAsia="Times New Roman" w:cs="Times New Roman"/>
          <w:szCs w:val="24"/>
        </w:rPr>
        <w:t>ρα-Καμμένου. Παρ</w:t>
      </w:r>
      <w:r>
        <w:rPr>
          <w:rFonts w:eastAsia="Times New Roman" w:cs="Times New Roman"/>
          <w:szCs w:val="24"/>
        </w:rPr>
        <w:t xml:space="preserve">’ </w:t>
      </w:r>
      <w:r>
        <w:rPr>
          <w:rFonts w:eastAsia="Times New Roman" w:cs="Times New Roman"/>
          <w:szCs w:val="24"/>
        </w:rPr>
        <w:t xml:space="preserve">όλα αυτά η εταιρεία, μετά από παρέμβαση του κ. Αθανασίου, αποφάσισε να συνεχίσει τις εργασίες με δικές της δαπάνες, για να μην κλείσει το </w:t>
      </w:r>
      <w:r>
        <w:rPr>
          <w:rFonts w:eastAsia="Times New Roman" w:cs="Times New Roman"/>
          <w:szCs w:val="24"/>
        </w:rPr>
        <w:lastRenderedPageBreak/>
        <w:t xml:space="preserve">εργοτάξιο στη Λέσβο και τεθούν σε αργία και άλλοι εργαζόμενοι». Κατόπιν των ενεργειών μας με τον κ. </w:t>
      </w:r>
      <w:r>
        <w:rPr>
          <w:rFonts w:eastAsia="Times New Roman" w:cs="Times New Roman"/>
          <w:szCs w:val="24"/>
        </w:rPr>
        <w:t>Καλογρίτσα, τον φτιάξαμε τον δρόμο.</w:t>
      </w:r>
    </w:p>
    <w:p w14:paraId="02D99FC8" w14:textId="77777777" w:rsidR="00D3277D" w:rsidRDefault="009F72F4">
      <w:pPr>
        <w:spacing w:after="0" w:line="600" w:lineRule="auto"/>
        <w:ind w:firstLine="720"/>
        <w:contextualSpacing/>
        <w:jc w:val="both"/>
        <w:rPr>
          <w:rFonts w:eastAsia="Times New Roman" w:cs="Times New Roman"/>
          <w:szCs w:val="24"/>
        </w:rPr>
      </w:pPr>
      <w:r>
        <w:rPr>
          <w:rFonts w:eastAsia="Times New Roman" w:cs="Times New Roman"/>
          <w:szCs w:val="24"/>
        </w:rPr>
        <w:t>Καλό σας βράδυ!</w:t>
      </w:r>
    </w:p>
    <w:p w14:paraId="02D99FC9" w14:textId="77777777" w:rsidR="00D3277D" w:rsidRDefault="009F72F4">
      <w:pPr>
        <w:spacing w:after="0" w:line="600" w:lineRule="auto"/>
        <w:ind w:firstLine="720"/>
        <w:contextualSpacing/>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Τι είναι αυτό;</w:t>
      </w:r>
    </w:p>
    <w:p w14:paraId="02D99FCA" w14:textId="77777777" w:rsidR="00D3277D" w:rsidRDefault="009F72F4">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Το έργο να φτιαχτεί, κύριε Υπουργέ. </w:t>
      </w:r>
    </w:p>
    <w:p w14:paraId="02D99FCB" w14:textId="77777777" w:rsidR="00D3277D" w:rsidRDefault="009F72F4">
      <w:pPr>
        <w:spacing w:after="0" w:line="600" w:lineRule="auto"/>
        <w:ind w:firstLine="720"/>
        <w:contextualSpacing/>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Κύριε Πρόεδρε, μισό λεπτό θα ήθελα.</w:t>
      </w:r>
    </w:p>
    <w:p w14:paraId="02D99FCC" w14:textId="77777777" w:rsidR="00D3277D" w:rsidRDefault="009F72F4">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Μα, δεν υπάρχε</w:t>
      </w:r>
      <w:r>
        <w:rPr>
          <w:rFonts w:eastAsia="Times New Roman" w:cs="Times New Roman"/>
          <w:szCs w:val="24"/>
        </w:rPr>
        <w:t>ι θέμα. Σας παρακαλώ, διαβάστηκε ένα δελτίο Τύπου. Εντάξει, όλοι βοηθήσατε, για να γίνει το έργο.</w:t>
      </w:r>
    </w:p>
    <w:p w14:paraId="02D99FCD" w14:textId="77777777" w:rsidR="00D3277D" w:rsidRDefault="009F72F4">
      <w:pPr>
        <w:spacing w:after="0" w:line="600" w:lineRule="auto"/>
        <w:ind w:firstLine="720"/>
        <w:contextualSpacing/>
        <w:jc w:val="both"/>
        <w:rPr>
          <w:rFonts w:eastAsia="Times New Roman" w:cs="Times New Roman"/>
          <w:szCs w:val="24"/>
        </w:rPr>
      </w:pPr>
      <w:r>
        <w:rPr>
          <w:rFonts w:eastAsia="Times New Roman" w:cs="Times New Roman"/>
          <w:szCs w:val="24"/>
        </w:rPr>
        <w:t>Ο Πρόεδρος της Κοινοβουλευτικής Ομάδας του Ποταμιού κ. Θεοδωράκης έχει τον λόγο.</w:t>
      </w:r>
    </w:p>
    <w:p w14:paraId="02D99FCE" w14:textId="77777777" w:rsidR="00D3277D" w:rsidRDefault="009F72F4">
      <w:pPr>
        <w:spacing w:after="0" w:line="600" w:lineRule="auto"/>
        <w:ind w:firstLine="720"/>
        <w:contextualSpacing/>
        <w:jc w:val="both"/>
        <w:rPr>
          <w:rFonts w:eastAsia="Times New Roman" w:cs="Times New Roman"/>
          <w:szCs w:val="24"/>
        </w:rPr>
      </w:pPr>
      <w:r>
        <w:rPr>
          <w:rFonts w:eastAsia="Times New Roman" w:cs="Times New Roman"/>
          <w:b/>
        </w:rPr>
        <w:t>ΣΤΑΥΡΟΣ ΘΕΟΔΩΡΑΚΗΣ (Πρόεδρος του κόμματος Το Ποτάμι):</w:t>
      </w:r>
      <w:r>
        <w:rPr>
          <w:rFonts w:eastAsia="Times New Roman" w:cs="Times New Roman"/>
          <w:b/>
          <w:szCs w:val="24"/>
        </w:rPr>
        <w:t xml:space="preserve"> </w:t>
      </w:r>
      <w:r>
        <w:rPr>
          <w:rFonts w:eastAsia="Times New Roman" w:cs="Times New Roman"/>
          <w:szCs w:val="24"/>
        </w:rPr>
        <w:t>Ευχαριστώ, κύριε Πρόεδρ</w:t>
      </w:r>
      <w:r>
        <w:rPr>
          <w:rFonts w:eastAsia="Times New Roman" w:cs="Times New Roman"/>
          <w:szCs w:val="24"/>
        </w:rPr>
        <w:t>ε. Θα είμαι σύντομος, γιατί όλοι μάλλον είμαστε κουρασμένοι.</w:t>
      </w:r>
    </w:p>
    <w:p w14:paraId="02D99FCF" w14:textId="77777777" w:rsidR="00D3277D" w:rsidRDefault="009F72F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Είπε ο κ. Τσίπρας πριν, με ένα αυστηρό ύφος προς όλους, ότι δεν πρέπει να πετάμε λάσπη και πρέπει να λέμε ονόματα. Δεν είναι εδώ, αλλά θα επιμείνω και θα του ζητήσω κάποια στιγμή να απαντήσει σε </w:t>
      </w:r>
      <w:r>
        <w:rPr>
          <w:rFonts w:eastAsia="Times New Roman" w:cs="Times New Roman"/>
          <w:szCs w:val="24"/>
        </w:rPr>
        <w:t>αυτό που τον προκάλεσα να απαντήσει. Το κόμμα του έλεγε επίσημα τον Σεπτέμβρη του 2015 ότι εδώ έχουμε να κάνουμε με ένα κόμμα που εξυπηρετεί οργανωμένα συμφέροντα. Να μας πει ποια είναι αυτά τα συμφέροντα.</w:t>
      </w:r>
    </w:p>
    <w:p w14:paraId="02D99FD0" w14:textId="77777777" w:rsidR="00D3277D" w:rsidRDefault="009F72F4">
      <w:pPr>
        <w:spacing w:after="0" w:line="600" w:lineRule="auto"/>
        <w:ind w:firstLine="720"/>
        <w:contextualSpacing/>
        <w:jc w:val="both"/>
        <w:rPr>
          <w:rFonts w:eastAsia="Times New Roman" w:cs="Times New Roman"/>
          <w:szCs w:val="24"/>
        </w:rPr>
      </w:pPr>
      <w:r>
        <w:rPr>
          <w:rFonts w:eastAsia="Times New Roman" w:cs="Times New Roman"/>
          <w:szCs w:val="24"/>
        </w:rPr>
        <w:t xml:space="preserve">Προσέξτε, όμως: Η κ. </w:t>
      </w:r>
      <w:proofErr w:type="spellStart"/>
      <w:r>
        <w:rPr>
          <w:rFonts w:eastAsia="Times New Roman" w:cs="Times New Roman"/>
          <w:szCs w:val="24"/>
        </w:rPr>
        <w:t>Γεροβασίλη</w:t>
      </w:r>
      <w:proofErr w:type="spellEnd"/>
      <w:r>
        <w:rPr>
          <w:rFonts w:eastAsia="Times New Roman" w:cs="Times New Roman"/>
          <w:szCs w:val="24"/>
        </w:rPr>
        <w:t xml:space="preserve"> εμφανίστηκε ως μητέρα των </w:t>
      </w:r>
      <w:proofErr w:type="spellStart"/>
      <w:r>
        <w:rPr>
          <w:rFonts w:eastAsia="Times New Roman" w:cs="Times New Roman"/>
          <w:szCs w:val="24"/>
        </w:rPr>
        <w:t>τρολ</w:t>
      </w:r>
      <w:proofErr w:type="spellEnd"/>
      <w:r>
        <w:rPr>
          <w:rFonts w:eastAsia="Times New Roman" w:cs="Times New Roman"/>
          <w:szCs w:val="24"/>
        </w:rPr>
        <w:t xml:space="preserve"> και είπε ότι όντως τα </w:t>
      </w:r>
      <w:proofErr w:type="spellStart"/>
      <w:r>
        <w:rPr>
          <w:rFonts w:eastAsia="Times New Roman" w:cs="Times New Roman"/>
          <w:szCs w:val="24"/>
        </w:rPr>
        <w:t>τρολ</w:t>
      </w:r>
      <w:proofErr w:type="spellEnd"/>
      <w:r>
        <w:rPr>
          <w:rFonts w:eastAsia="Times New Roman" w:cs="Times New Roman"/>
          <w:szCs w:val="24"/>
        </w:rPr>
        <w:t xml:space="preserve"> εκτελούν τις εντολές της. Μπράβο της! </w:t>
      </w:r>
    </w:p>
    <w:p w14:paraId="02D99FD1" w14:textId="77777777" w:rsidR="00D3277D" w:rsidRDefault="009F72F4">
      <w:pPr>
        <w:spacing w:after="0" w:line="600" w:lineRule="auto"/>
        <w:ind w:firstLine="720"/>
        <w:contextualSpacing/>
        <w:jc w:val="both"/>
        <w:rPr>
          <w:rFonts w:eastAsia="Times New Roman" w:cs="Times New Roman"/>
          <w:szCs w:val="24"/>
        </w:rPr>
      </w:pPr>
      <w:r>
        <w:rPr>
          <w:rFonts w:eastAsia="Times New Roman" w:cs="Times New Roman"/>
          <w:b/>
          <w:szCs w:val="24"/>
        </w:rPr>
        <w:t xml:space="preserve">ΠΑΝΑΓΙΩΤΑ ΚΟΖΟΜΠΟΛΗ-ΑΜΑΝΑΤΙΔΗ: </w:t>
      </w:r>
      <w:r>
        <w:rPr>
          <w:rFonts w:eastAsia="Times New Roman" w:cs="Times New Roman"/>
          <w:szCs w:val="24"/>
        </w:rPr>
        <w:t>Δεν είπε έτσι.</w:t>
      </w:r>
    </w:p>
    <w:p w14:paraId="02D99FD2" w14:textId="77777777" w:rsidR="00D3277D" w:rsidRDefault="009F72F4">
      <w:pPr>
        <w:spacing w:after="0" w:line="600" w:lineRule="auto"/>
        <w:ind w:firstLine="720"/>
        <w:contextualSpacing/>
        <w:jc w:val="both"/>
        <w:rPr>
          <w:rFonts w:eastAsia="Times New Roman" w:cs="Times New Roman"/>
          <w:szCs w:val="24"/>
        </w:rPr>
      </w:pPr>
      <w:r>
        <w:rPr>
          <w:rFonts w:eastAsia="Times New Roman" w:cs="Times New Roman"/>
          <w:b/>
        </w:rPr>
        <w:t>ΣΤΑΥΡΟΣ ΘΕΟΔΩΡΑΚΗΣ (Πρόεδρος του κόμματος Το Ποτάμι):</w:t>
      </w:r>
      <w:r>
        <w:rPr>
          <w:rFonts w:eastAsia="Times New Roman" w:cs="Times New Roman"/>
          <w:b/>
          <w:szCs w:val="24"/>
        </w:rPr>
        <w:t xml:space="preserve"> </w:t>
      </w:r>
      <w:r>
        <w:rPr>
          <w:rFonts w:eastAsia="Times New Roman" w:cs="Times New Roman"/>
          <w:szCs w:val="24"/>
        </w:rPr>
        <w:t>Αυτό είπε. Είπε ότι είναι παιδιά που κάνουν τη δουλειά του</w:t>
      </w:r>
      <w:r>
        <w:rPr>
          <w:rFonts w:eastAsia="Times New Roman" w:cs="Times New Roman"/>
          <w:szCs w:val="24"/>
        </w:rPr>
        <w:t xml:space="preserve">ς. </w:t>
      </w:r>
    </w:p>
    <w:p w14:paraId="02D99FD3" w14:textId="77777777" w:rsidR="00D3277D" w:rsidRDefault="009F72F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να καταλάβουμε τι λέμε, ο καθένας στο διαδίκτυο μπορεί να γράφει ό,τι θέλει. Όμως, το ποιους πληρώνει το ελληνικό κράτος δεν είναι υπόθεση της κ. </w:t>
      </w:r>
      <w:proofErr w:type="spellStart"/>
      <w:r>
        <w:rPr>
          <w:rFonts w:eastAsia="Times New Roman" w:cs="Times New Roman"/>
          <w:szCs w:val="24"/>
        </w:rPr>
        <w:t>Γεροβασίλη</w:t>
      </w:r>
      <w:proofErr w:type="spellEnd"/>
      <w:r>
        <w:rPr>
          <w:rFonts w:eastAsia="Times New Roman" w:cs="Times New Roman"/>
          <w:szCs w:val="24"/>
        </w:rPr>
        <w:t>. Είναι απολογούμενη. Αν δείτε αυτή τη στιγμή το διαδίκτυο, θα καταλάβετε τι σας λέω. Να μπε</w:t>
      </w:r>
      <w:r>
        <w:rPr>
          <w:rFonts w:eastAsia="Times New Roman" w:cs="Times New Roman"/>
          <w:szCs w:val="24"/>
        </w:rPr>
        <w:t xml:space="preserve">ι στον κόπο να δει τις σχετικές αναρτήσεις. </w:t>
      </w:r>
    </w:p>
    <w:p w14:paraId="02D99FD4" w14:textId="77777777" w:rsidR="00D3277D" w:rsidRDefault="009F72F4">
      <w:pPr>
        <w:spacing w:after="0" w:line="600" w:lineRule="auto"/>
        <w:ind w:firstLine="720"/>
        <w:contextualSpacing/>
        <w:jc w:val="both"/>
        <w:rPr>
          <w:rFonts w:eastAsia="Times New Roman" w:cs="Times New Roman"/>
          <w:szCs w:val="24"/>
        </w:rPr>
      </w:pPr>
      <w:r>
        <w:rPr>
          <w:rFonts w:eastAsia="Times New Roman" w:cs="Times New Roman"/>
          <w:szCs w:val="24"/>
        </w:rPr>
        <w:t xml:space="preserve">Όλοι αναρωτιούνται πόσα </w:t>
      </w:r>
      <w:proofErr w:type="spellStart"/>
      <w:r>
        <w:rPr>
          <w:rFonts w:eastAsia="Times New Roman" w:cs="Times New Roman"/>
          <w:szCs w:val="24"/>
        </w:rPr>
        <w:t>τρολ</w:t>
      </w:r>
      <w:proofErr w:type="spellEnd"/>
      <w:r>
        <w:rPr>
          <w:rFonts w:eastAsia="Times New Roman" w:cs="Times New Roman"/>
          <w:szCs w:val="24"/>
        </w:rPr>
        <w:t xml:space="preserve"> πληρώνει το ελληνικό </w:t>
      </w:r>
      <w:r>
        <w:rPr>
          <w:rFonts w:eastAsia="Times New Roman" w:cs="Times New Roman"/>
          <w:szCs w:val="24"/>
        </w:rPr>
        <w:t xml:space="preserve">δημόσιο </w:t>
      </w:r>
      <w:r>
        <w:rPr>
          <w:rFonts w:eastAsia="Times New Roman" w:cs="Times New Roman"/>
          <w:szCs w:val="24"/>
        </w:rPr>
        <w:t xml:space="preserve">για να βρίζουν τους πολιτικούς αντιπάλους της κ. </w:t>
      </w:r>
      <w:proofErr w:type="spellStart"/>
      <w:r>
        <w:rPr>
          <w:rFonts w:eastAsia="Times New Roman" w:cs="Times New Roman"/>
          <w:szCs w:val="24"/>
        </w:rPr>
        <w:t>Γεροβασίλη</w:t>
      </w:r>
      <w:proofErr w:type="spellEnd"/>
      <w:r>
        <w:rPr>
          <w:rFonts w:eastAsia="Times New Roman" w:cs="Times New Roman"/>
          <w:szCs w:val="24"/>
        </w:rPr>
        <w:t xml:space="preserve"> και των ΣΥΡΙΖΑ-ΑΝΕΛ. Να της θυμίσουμε ότι είναι Κυβερνητική Εκπρόσωπος, δεν είναι αρχηγός κάπ</w:t>
      </w:r>
      <w:r>
        <w:rPr>
          <w:rFonts w:eastAsia="Times New Roman" w:cs="Times New Roman"/>
          <w:szCs w:val="24"/>
        </w:rPr>
        <w:t>οιου παρακρατικού μηχανισμού.</w:t>
      </w:r>
    </w:p>
    <w:p w14:paraId="02D99FD5" w14:textId="77777777" w:rsidR="00D3277D" w:rsidRDefault="009F72F4">
      <w:pPr>
        <w:spacing w:after="0" w:line="600" w:lineRule="auto"/>
        <w:ind w:firstLine="720"/>
        <w:contextualSpacing/>
        <w:jc w:val="both"/>
        <w:rPr>
          <w:rFonts w:eastAsia="Times New Roman" w:cs="Times New Roman"/>
          <w:szCs w:val="24"/>
        </w:rPr>
      </w:pPr>
      <w:r>
        <w:rPr>
          <w:rFonts w:eastAsia="Times New Roman" w:cs="Times New Roman"/>
          <w:szCs w:val="24"/>
        </w:rPr>
        <w:t xml:space="preserve">Βλέπω τώρα, κύριοι συνάδελφοι, ότι βγήκε ένας πρώην πολιτευτής των ΑΝΕΛ, που δηλώνει επίσης σύμβουλος της κ. </w:t>
      </w:r>
      <w:proofErr w:type="spellStart"/>
      <w:r>
        <w:rPr>
          <w:rFonts w:eastAsia="Times New Roman" w:cs="Times New Roman"/>
          <w:szCs w:val="24"/>
        </w:rPr>
        <w:t>Γεροβασίλη</w:t>
      </w:r>
      <w:proofErr w:type="spellEnd"/>
      <w:r>
        <w:rPr>
          <w:rFonts w:eastAsia="Times New Roman" w:cs="Times New Roman"/>
          <w:szCs w:val="24"/>
        </w:rPr>
        <w:t xml:space="preserve"> και του κ. Παππά. Λέγεται </w:t>
      </w:r>
      <w:proofErr w:type="spellStart"/>
      <w:r>
        <w:rPr>
          <w:rFonts w:eastAsia="Times New Roman" w:cs="Times New Roman"/>
          <w:szCs w:val="24"/>
        </w:rPr>
        <w:t>Χριστοφορίδης</w:t>
      </w:r>
      <w:proofErr w:type="spellEnd"/>
      <w:r>
        <w:rPr>
          <w:rFonts w:eastAsia="Times New Roman" w:cs="Times New Roman"/>
          <w:szCs w:val="24"/>
        </w:rPr>
        <w:t xml:space="preserve">, </w:t>
      </w:r>
      <w:proofErr w:type="spellStart"/>
      <w:r>
        <w:rPr>
          <w:rFonts w:eastAsia="Times New Roman" w:cs="Times New Roman"/>
          <w:szCs w:val="24"/>
        </w:rPr>
        <w:t>Χριστοφοράκος</w:t>
      </w:r>
      <w:proofErr w:type="spellEnd"/>
      <w:r>
        <w:rPr>
          <w:rFonts w:eastAsia="Times New Roman" w:cs="Times New Roman"/>
          <w:szCs w:val="24"/>
        </w:rPr>
        <w:t xml:space="preserve">, δεν ξέρω. Μπερδεύω τα ονόματα. </w:t>
      </w:r>
    </w:p>
    <w:p w14:paraId="02D99FD6" w14:textId="77777777" w:rsidR="00D3277D" w:rsidRDefault="009F72F4">
      <w:pPr>
        <w:spacing w:after="0" w:line="600" w:lineRule="auto"/>
        <w:ind w:firstLine="720"/>
        <w:contextualSpacing/>
        <w:jc w:val="both"/>
        <w:rPr>
          <w:rFonts w:eastAsia="Times New Roman" w:cs="Times New Roman"/>
          <w:szCs w:val="24"/>
        </w:rPr>
      </w:pPr>
      <w:r>
        <w:rPr>
          <w:rFonts w:eastAsia="Times New Roman" w:cs="Times New Roman"/>
          <w:b/>
          <w:szCs w:val="24"/>
        </w:rPr>
        <w:t>ΣΩΚΡΑΤΗΣ ΒΑΡΔΑΚΗΣ:</w:t>
      </w:r>
      <w:r>
        <w:rPr>
          <w:rFonts w:eastAsia="Times New Roman" w:cs="Times New Roman"/>
          <w:b/>
          <w:szCs w:val="24"/>
        </w:rPr>
        <w:t xml:space="preserve"> </w:t>
      </w:r>
      <w:proofErr w:type="spellStart"/>
      <w:r>
        <w:rPr>
          <w:rFonts w:eastAsia="Times New Roman" w:cs="Times New Roman"/>
          <w:szCs w:val="24"/>
        </w:rPr>
        <w:t>Χριστοφοράκος</w:t>
      </w:r>
      <w:proofErr w:type="spellEnd"/>
      <w:r>
        <w:rPr>
          <w:rFonts w:eastAsia="Times New Roman" w:cs="Times New Roman"/>
          <w:szCs w:val="24"/>
        </w:rPr>
        <w:t xml:space="preserve"> αποκλείεται. </w:t>
      </w:r>
    </w:p>
    <w:p w14:paraId="02D99FD7" w14:textId="77777777" w:rsidR="00D3277D" w:rsidRDefault="009F72F4">
      <w:pPr>
        <w:spacing w:after="0" w:line="600" w:lineRule="auto"/>
        <w:ind w:firstLine="720"/>
        <w:contextualSpacing/>
        <w:jc w:val="both"/>
        <w:rPr>
          <w:rFonts w:eastAsia="Times New Roman" w:cs="Times New Roman"/>
          <w:szCs w:val="24"/>
        </w:rPr>
      </w:pPr>
      <w:r>
        <w:rPr>
          <w:rFonts w:eastAsia="Times New Roman" w:cs="Times New Roman"/>
          <w:b/>
        </w:rPr>
        <w:lastRenderedPageBreak/>
        <w:t>ΣΤΑΥΡΟΣ ΘΕΟΔΩΡΑΚΗΣ (Πρόεδρος του κόμματος Το Ποτάμι):</w:t>
      </w:r>
      <w:r>
        <w:rPr>
          <w:rFonts w:eastAsia="Times New Roman" w:cs="Times New Roman"/>
          <w:szCs w:val="24"/>
        </w:rPr>
        <w:t xml:space="preserve"> </w:t>
      </w:r>
      <w:proofErr w:type="spellStart"/>
      <w:r>
        <w:rPr>
          <w:rFonts w:eastAsia="Times New Roman" w:cs="Times New Roman"/>
          <w:szCs w:val="24"/>
        </w:rPr>
        <w:t>Χριστοφορίδης</w:t>
      </w:r>
      <w:proofErr w:type="spellEnd"/>
      <w:r>
        <w:rPr>
          <w:rFonts w:eastAsia="Times New Roman" w:cs="Times New Roman"/>
          <w:szCs w:val="24"/>
        </w:rPr>
        <w:t>; Κάπως έτσι είναι. Και λέει ότι θα με τελειώσει. Είναι μια ανάρτηση τωρινή και υπογράφει ως σύμβουλος του κ. Παππά. Πώς ακριβώς θα με τελειώσει; Πόσο να γελάσω</w:t>
      </w:r>
      <w:r>
        <w:rPr>
          <w:rFonts w:eastAsia="Times New Roman" w:cs="Times New Roman"/>
          <w:szCs w:val="24"/>
        </w:rPr>
        <w:t xml:space="preserve"> με τους δειλούς συμβούλους; Αυτό είναι το ερώτημά μου.</w:t>
      </w:r>
    </w:p>
    <w:p w14:paraId="02D99FD8"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Τώρα μια σύντομη απάντηση στον κύριο….</w:t>
      </w:r>
    </w:p>
    <w:p w14:paraId="02D99FD9"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Αυτά είναι κουτσομπολιά…</w:t>
      </w:r>
    </w:p>
    <w:p w14:paraId="02D99FDA"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ΣΤΑΥΡΟΣ ΘΕΟΔΩΡΑΚΗΣ (Πρόεδρος του κόμματος Το Ποτάμι):</w:t>
      </w:r>
      <w:r>
        <w:rPr>
          <w:rFonts w:eastAsia="Times New Roman" w:cs="Times New Roman"/>
          <w:szCs w:val="24"/>
        </w:rPr>
        <w:t xml:space="preserve"> Τι θέλετε, κύριε συνάδελφε;</w:t>
      </w:r>
    </w:p>
    <w:p w14:paraId="02D99FDB" w14:textId="77777777" w:rsidR="00D3277D" w:rsidRDefault="009F72F4">
      <w:pPr>
        <w:spacing w:after="0" w:line="600" w:lineRule="auto"/>
        <w:ind w:firstLine="720"/>
        <w:jc w:val="both"/>
        <w:rPr>
          <w:rFonts w:eastAsia="Times New Roman" w:cs="Times New Roman"/>
          <w:szCs w:val="24"/>
        </w:rPr>
      </w:pPr>
      <w:r>
        <w:rPr>
          <w:rFonts w:eastAsia="Times New Roman"/>
          <w:b/>
          <w:bCs/>
        </w:rPr>
        <w:t>ΠΡΟΕΔΡΟΣ</w:t>
      </w:r>
      <w:r>
        <w:rPr>
          <w:rFonts w:eastAsia="Times New Roman"/>
          <w:b/>
          <w:bCs/>
        </w:rPr>
        <w:t xml:space="preserve"> (Νικόλαος </w:t>
      </w:r>
      <w:proofErr w:type="spellStart"/>
      <w:r>
        <w:rPr>
          <w:rFonts w:eastAsia="Times New Roman"/>
          <w:b/>
          <w:bCs/>
        </w:rPr>
        <w:t>Βούτσης</w:t>
      </w:r>
      <w:proofErr w:type="spellEnd"/>
      <w:r>
        <w:rPr>
          <w:rFonts w:eastAsia="Times New Roman"/>
          <w:b/>
          <w:bCs/>
        </w:rPr>
        <w:t>):</w:t>
      </w:r>
      <w:r>
        <w:rPr>
          <w:rFonts w:eastAsia="Times New Roman" w:cs="Times New Roman"/>
          <w:szCs w:val="24"/>
        </w:rPr>
        <w:t xml:space="preserve"> Τίποτα δεν θέλει.</w:t>
      </w:r>
    </w:p>
    <w:p w14:paraId="02D99FDC"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w:t>
      </w:r>
      <w:r>
        <w:rPr>
          <w:rFonts w:eastAsia="Times New Roman" w:cs="Times New Roman"/>
          <w:szCs w:val="24"/>
        </w:rPr>
        <w:t>Τ</w:t>
      </w:r>
      <w:r>
        <w:rPr>
          <w:rFonts w:eastAsia="Times New Roman" w:cs="Times New Roman"/>
          <w:szCs w:val="24"/>
        </w:rPr>
        <w:t>ο γράφουν κάθε…</w:t>
      </w:r>
    </w:p>
    <w:p w14:paraId="02D99FDD"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ΣΤΑΥΡΟΣ ΘΕΟΔΩΡΑΚΗΣ (Πρόεδρος του κόμματος Το Ποτάμι): </w:t>
      </w:r>
      <w:r>
        <w:rPr>
          <w:rFonts w:eastAsia="Times New Roman" w:cs="Times New Roman"/>
          <w:szCs w:val="24"/>
        </w:rPr>
        <w:t xml:space="preserve">Ναι, δεν σας το γράφουν, όμως, υπάλληλοι που πληρώνονται από το ελληνικό </w:t>
      </w:r>
      <w:r>
        <w:rPr>
          <w:rFonts w:eastAsia="Times New Roman" w:cs="Times New Roman"/>
          <w:szCs w:val="24"/>
        </w:rPr>
        <w:t xml:space="preserve">δημόσιο </w:t>
      </w:r>
      <w:r>
        <w:rPr>
          <w:rFonts w:eastAsia="Times New Roman" w:cs="Times New Roman"/>
          <w:szCs w:val="24"/>
        </w:rPr>
        <w:t>για να σας βρίζουν.</w:t>
      </w:r>
      <w:r>
        <w:rPr>
          <w:rFonts w:eastAsia="Times New Roman" w:cs="Times New Roman"/>
          <w:szCs w:val="24"/>
        </w:rPr>
        <w:t xml:space="preserve"> Ο καθένας μπορεί να λέει την άποψή του. Οι κυβερνητικοί υπάλληλοι, όμως, θα πρέπει να τηρούν τουλάχιστον τα προσχήματα.</w:t>
      </w:r>
    </w:p>
    <w:p w14:paraId="02D99FDE"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Τώρα μια σύντομη απάντηση στον κ. Καμμένο. Μίλησε ο κ. Καμμένος για το ποια είναι η σχέση μου με το </w:t>
      </w:r>
      <w:r>
        <w:rPr>
          <w:rFonts w:eastAsia="Times New Roman" w:cs="Times New Roman"/>
          <w:szCs w:val="24"/>
        </w:rPr>
        <w:t>«</w:t>
      </w:r>
      <w:r>
        <w:rPr>
          <w:rFonts w:eastAsia="Times New Roman" w:cs="Times New Roman"/>
          <w:szCs w:val="24"/>
          <w:lang w:val="en-US"/>
        </w:rPr>
        <w:t>PROTAGON</w:t>
      </w:r>
      <w:r>
        <w:rPr>
          <w:rFonts w:eastAsia="Times New Roman" w:cs="Times New Roman"/>
          <w:szCs w:val="24"/>
        </w:rPr>
        <w:t>»</w:t>
      </w:r>
      <w:r>
        <w:rPr>
          <w:rFonts w:eastAsia="Times New Roman" w:cs="Times New Roman"/>
          <w:szCs w:val="24"/>
        </w:rPr>
        <w:t xml:space="preserve"> κλπ., ένα </w:t>
      </w:r>
      <w:r>
        <w:rPr>
          <w:rFonts w:eastAsia="Times New Roman" w:cs="Times New Roman"/>
          <w:szCs w:val="24"/>
          <w:lang w:val="en-US"/>
        </w:rPr>
        <w:t>site</w:t>
      </w:r>
      <w:r>
        <w:rPr>
          <w:rFonts w:eastAsia="Times New Roman" w:cs="Times New Roman"/>
          <w:szCs w:val="24"/>
        </w:rPr>
        <w:t xml:space="preserve"> </w:t>
      </w:r>
      <w:r>
        <w:rPr>
          <w:rFonts w:eastAsia="Times New Roman" w:cs="Times New Roman"/>
          <w:szCs w:val="24"/>
        </w:rPr>
        <w:t xml:space="preserve">το οποίο </w:t>
      </w:r>
      <w:r>
        <w:rPr>
          <w:rFonts w:eastAsia="Times New Roman" w:cs="Times New Roman"/>
          <w:szCs w:val="24"/>
        </w:rPr>
        <w:t xml:space="preserve">είναι επώνυμων δημοσιογράφων. Λοιπόν, θα του το πουν και στο δικαστήριο: Ο Σταύρος Θεοδωράκης στις 28-6-2013 έπαψε να είναι Πρόεδρος και Διευθύνων Σύμβουλος του </w:t>
      </w:r>
      <w:r>
        <w:rPr>
          <w:rFonts w:eastAsia="Times New Roman" w:cs="Times New Roman"/>
          <w:szCs w:val="24"/>
        </w:rPr>
        <w:t>«</w:t>
      </w:r>
      <w:r>
        <w:rPr>
          <w:rFonts w:eastAsia="Times New Roman" w:cs="Times New Roman"/>
          <w:szCs w:val="24"/>
          <w:lang w:val="en-US"/>
        </w:rPr>
        <w:t>PROTAGON</w:t>
      </w:r>
      <w:r>
        <w:rPr>
          <w:rFonts w:eastAsia="Times New Roman" w:cs="Times New Roman"/>
          <w:szCs w:val="24"/>
        </w:rPr>
        <w:t xml:space="preserve">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δηλαδή οκτώ μήνες πριν μπει στην πολιτική.</w:t>
      </w:r>
    </w:p>
    <w:p w14:paraId="02D99FDF"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Επειδή, όμως, μιλάμε για διαφθορά, τ</w:t>
      </w:r>
      <w:r>
        <w:rPr>
          <w:rFonts w:eastAsia="Times New Roman" w:cs="Times New Roman"/>
          <w:szCs w:val="24"/>
        </w:rPr>
        <w:t xml:space="preserve">ο ερώτημα προς τον κ. Καμμένο ήταν άλλο: Ποιους ανώνυμους έχει στην υπηρεσία του στο Υπουργείο Αμύνης, ποιους πληρώνει το Υπουργείο Αμύνης για να κάνουν πολεμική στους αντιπάλους του. Εμείς είπαμε δύο ονόματα. Δεν τα αρνήθηκε. </w:t>
      </w:r>
    </w:p>
    <w:p w14:paraId="02D99FE0"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Και νομίζω ότι θα πρέπει κάπ</w:t>
      </w:r>
      <w:r>
        <w:rPr>
          <w:rFonts w:eastAsia="Times New Roman" w:cs="Times New Roman"/>
          <w:szCs w:val="24"/>
        </w:rPr>
        <w:t>οια στιγμή να δώσει μια συγκεκριμένη απάντηση συνολικά η Κυβέρνηση, κύριε Τσίπρα, για το ποιοι είναι αυτοί οι άνθρωποι</w:t>
      </w:r>
      <w:r>
        <w:rPr>
          <w:rFonts w:eastAsia="Times New Roman" w:cs="Times New Roman"/>
          <w:szCs w:val="24"/>
        </w:rPr>
        <w:t>,</w:t>
      </w:r>
      <w:r>
        <w:rPr>
          <w:rFonts w:eastAsia="Times New Roman" w:cs="Times New Roman"/>
          <w:szCs w:val="24"/>
        </w:rPr>
        <w:t xml:space="preserve"> οι οποίοι αμείβονται για να κάνουν μια διατεταγμένη υπηρεσία απέναντι σε αυτούς που θεωρούν οι προϊστάμενοί τους Υπουργοί αντιπάλους του</w:t>
      </w:r>
      <w:r>
        <w:rPr>
          <w:rFonts w:eastAsia="Times New Roman" w:cs="Times New Roman"/>
          <w:szCs w:val="24"/>
        </w:rPr>
        <w:t>ς.</w:t>
      </w:r>
    </w:p>
    <w:p w14:paraId="02D99FE1"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Τελειώνω με το θέμα της διαφθοράς. Δυστυχώς, κύριε Τσίπρα, η διαφθορά δεν είναι ένα θέμα του παρελθόντος. Είναι ένα πρόβλημα του παρόντος. Και θα είναι και του μέλλοντος, όσο υπάρχει ένα κομματικό κράτος που παζαρεύει την επιβίωσή του, ένα κομματικό κρά</w:t>
      </w:r>
      <w:r>
        <w:rPr>
          <w:rFonts w:eastAsia="Times New Roman" w:cs="Times New Roman"/>
          <w:szCs w:val="24"/>
        </w:rPr>
        <w:t xml:space="preserve">τος που τώρα πια έχει τη σφραγίδα σας. Για να είμαι πιο ακριβής, έχει τη σφραγίδα ΣΥΡΙΖΑ-ΑΝΕΛ και πολλές φορές, δυστυχώς, και τη σφραγίδα ΑΝΕΛ-ΣΥΡΙΖΑ. </w:t>
      </w:r>
    </w:p>
    <w:p w14:paraId="02D99FE2"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02D99FE3" w14:textId="77777777" w:rsidR="00D3277D" w:rsidRDefault="009F72F4">
      <w:pPr>
        <w:spacing w:after="0" w:line="600" w:lineRule="auto"/>
        <w:ind w:firstLine="720"/>
        <w:jc w:val="center"/>
        <w:rPr>
          <w:rFonts w:eastAsia="Times New Roman"/>
          <w:bCs/>
        </w:rPr>
      </w:pPr>
      <w:r>
        <w:rPr>
          <w:rFonts w:eastAsia="Times New Roman"/>
          <w:bCs/>
        </w:rPr>
        <w:t>(Χειροκροτήματα από την πτέρυγα του Ποταμιού)</w:t>
      </w:r>
    </w:p>
    <w:p w14:paraId="02D99FE4" w14:textId="77777777" w:rsidR="00D3277D" w:rsidRDefault="009F72F4">
      <w:pPr>
        <w:spacing w:after="0" w:line="600" w:lineRule="auto"/>
        <w:ind w:firstLine="720"/>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bCs/>
        </w:rPr>
        <w:t xml:space="preserve"> </w:t>
      </w:r>
      <w:r>
        <w:rPr>
          <w:rFonts w:eastAsia="Times New Roman" w:cs="Times New Roman"/>
          <w:szCs w:val="24"/>
        </w:rPr>
        <w:t xml:space="preserve">Ευχαριστούμε </w:t>
      </w:r>
      <w:r>
        <w:rPr>
          <w:rFonts w:eastAsia="Times New Roman" w:cs="Times New Roman"/>
          <w:szCs w:val="24"/>
        </w:rPr>
        <w:t>πολύ τον κ. Θεοδωράκη.</w:t>
      </w:r>
    </w:p>
    <w:p w14:paraId="02D99FE5"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Πρόεδρος της </w:t>
      </w:r>
      <w:r>
        <w:rPr>
          <w:rFonts w:eastAsia="Times New Roman" w:cs="Times New Roman"/>
          <w:szCs w:val="24"/>
        </w:rPr>
        <w:t>Κοινοβουλευτικής Ο</w:t>
      </w:r>
      <w:r>
        <w:rPr>
          <w:rFonts w:eastAsia="Times New Roman" w:cs="Times New Roman"/>
          <w:szCs w:val="24"/>
        </w:rPr>
        <w:t xml:space="preserve">μάδας της Ένωσης Κεντρώων κ. Λεβέντης. </w:t>
      </w:r>
    </w:p>
    <w:p w14:paraId="02D99FE6"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Είναι η σειρά σας, κύριε Πρόεδρε, και εν τάχει, καθώς είναι πολύ πιο σφιχτοί όλοι στη δευτερολογία τους. Δεν είναι υπόδειξη. Απλώς, σας ενημερώνω.</w:t>
      </w:r>
    </w:p>
    <w:p w14:paraId="02D99FE7"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lastRenderedPageBreak/>
        <w:t>ΒΑΣΙΛΗΣ ΛΕΒΕΝΤΗΣ (Πρόεδρος της Ένωσης Κεντρώων):</w:t>
      </w:r>
      <w:r>
        <w:rPr>
          <w:rFonts w:eastAsia="Times New Roman" w:cs="Times New Roman"/>
          <w:szCs w:val="24"/>
        </w:rPr>
        <w:t xml:space="preserve"> Καλησπέρα ξανά, κύριε Πρόεδρε, κύριε Πρόεδρε της Κυβέρνησης και κύριοι και κυρίες Βουλευτές που είστε εδώ.</w:t>
      </w:r>
    </w:p>
    <w:p w14:paraId="02D99FE8"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Μεταφέρω στην Αίθουσα την άποψη κάποιου καθηγητή πανεπιστημίου, που με πήρε τηλέφωνο πριν έρθω. Δεν</w:t>
      </w:r>
      <w:r>
        <w:rPr>
          <w:rFonts w:eastAsia="Times New Roman" w:cs="Times New Roman"/>
          <w:szCs w:val="24"/>
        </w:rPr>
        <w:t xml:space="preserve"> ήταν εικόνα Βουλής αυτή σήμερα. Δηλαδή ο κόσμος αυτό που είδε είναι ότι υπάρχει μια κοκορομαχία εδώ μέσα. Δεν αναφέρθηκαν καθόλου, μα καθόλου, τα προβλήματα του κόσμου. Και άκουσαν απλά ένα </w:t>
      </w:r>
      <w:proofErr w:type="spellStart"/>
      <w:r>
        <w:rPr>
          <w:rFonts w:eastAsia="Times New Roman" w:cs="Times New Roman"/>
          <w:szCs w:val="24"/>
        </w:rPr>
        <w:t>αλληλοανάθεμα</w:t>
      </w:r>
      <w:proofErr w:type="spellEnd"/>
      <w:r>
        <w:rPr>
          <w:rFonts w:eastAsia="Times New Roman" w:cs="Times New Roman"/>
          <w:szCs w:val="24"/>
        </w:rPr>
        <w:t xml:space="preserve"> του ενός προς τον άλλο. Αυτή ήταν η εικόνα.</w:t>
      </w:r>
    </w:p>
    <w:p w14:paraId="02D99FE9"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Σας είδ</w:t>
      </w:r>
      <w:r>
        <w:rPr>
          <w:rFonts w:eastAsia="Times New Roman" w:cs="Times New Roman"/>
          <w:szCs w:val="24"/>
        </w:rPr>
        <w:t>α να είστε ευχαριστημένοι, γιατί χειροκροτούσατε με ιδιαίτερο ζήλο, ως εάν λυνόταν το κυπριακό. Τέτοιο ζήλο μόνο σε τέτοιες στιγμές πρέπει να έχει ο Βουλευτής. Εδώ, όμως, υπάρχει μια οξύτητα, μια ηλεκτρισμένη ατμόσφαιρα και ένας φανατισμός.</w:t>
      </w:r>
    </w:p>
    <w:p w14:paraId="02D99FEA"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Εγώ θέλω να πω,</w:t>
      </w:r>
      <w:r>
        <w:rPr>
          <w:rFonts w:eastAsia="Times New Roman" w:cs="Times New Roman"/>
          <w:szCs w:val="24"/>
        </w:rPr>
        <w:t xml:space="preserve"> μιας και είναι εδώ ο κύριος Πρωθυπουργός, ότι άποψή μου είναι ότι αντί να κόβει το ΕΚΑΣ και να βάζει ΕΝΦΙΑ, θα μπορούσε να κόψει τις ογδόντα χιλιάδες συντάξεις των πλουσίων. </w:t>
      </w:r>
    </w:p>
    <w:p w14:paraId="02D99FEB"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Γιατί αυτό δεν το αντιμετωπίσαμε; Η Αυστραλία είναι μια μεγάλη χώρα. Ο Καναδάς ε</w:t>
      </w:r>
      <w:r>
        <w:rPr>
          <w:rFonts w:eastAsia="Times New Roman" w:cs="Times New Roman"/>
          <w:szCs w:val="24"/>
        </w:rPr>
        <w:t xml:space="preserve">ίναι επίσης μεγάλη χώρα. Δεν λέω να κόψουμε συντάξεις φτωχών, αλλά ανθρώπων που έχουν πάνω από 3.000 </w:t>
      </w:r>
      <w:r>
        <w:rPr>
          <w:rFonts w:eastAsia="Times New Roman" w:cs="Times New Roman"/>
          <w:szCs w:val="24"/>
        </w:rPr>
        <w:t xml:space="preserve">ευρώ  </w:t>
      </w:r>
      <w:r>
        <w:rPr>
          <w:rFonts w:eastAsia="Times New Roman" w:cs="Times New Roman"/>
          <w:szCs w:val="24"/>
        </w:rPr>
        <w:t xml:space="preserve">εισόδημα από ενοίκια, τόκους, μερίσματα εταιρειών. Να κόψουμε τις συντάξεις των πλουσίων. </w:t>
      </w:r>
    </w:p>
    <w:p w14:paraId="02D99FEC"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Γιατί προτιμούμε να κόβουμε το ΕΚΑΣ, κύριε Τσίπρα, και τις</w:t>
      </w:r>
      <w:r>
        <w:rPr>
          <w:rFonts w:eastAsia="Times New Roman" w:cs="Times New Roman"/>
          <w:szCs w:val="24"/>
        </w:rPr>
        <w:t xml:space="preserve"> επικουρικές πολύ φτωχών ανθρώπων; Γιατί κάνουμε αυτή την προτίμηση;</w:t>
      </w:r>
    </w:p>
    <w:p w14:paraId="02D99FED"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Η Αυστραλία δεν είναι δυτική χώρα; Κομμουνιστική είναι η Αυστραλία; Έγινε μια μελέτη για το τι μπορούσε να γίνει, πόσο είναι το αποτέλεσμα που εξοικονομούμε και τι μπορούσαμε με αυτό να ε</w:t>
      </w:r>
      <w:r>
        <w:rPr>
          <w:rFonts w:eastAsia="Times New Roman" w:cs="Times New Roman"/>
          <w:szCs w:val="24"/>
        </w:rPr>
        <w:t xml:space="preserve">πιτύχουμε; Γιατί δεν το κάνατε αυτό; Γιατί προτιμάτε να ασκείτε τέτοιου είδους οριζόντιες πολιτικές, που και την εικόνα σας, κύριε Πρωθυπουργέ, στη χώρα και στον τόπο την γκρεμίζουν εντελώς; </w:t>
      </w:r>
    </w:p>
    <w:p w14:paraId="02D99FEE"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Όμως, και η Νέα Δημοκρατία δεν νομίζω ότι ακολούθησε άλλη πολιτι</w:t>
      </w:r>
      <w:r>
        <w:rPr>
          <w:rFonts w:eastAsia="Times New Roman" w:cs="Times New Roman"/>
          <w:szCs w:val="24"/>
        </w:rPr>
        <w:t>κή. Μιλάτε για άλλη πολιτική, αλλά και στη Θεσσαλονίκη δεν άκουσα κα</w:t>
      </w:r>
      <w:r>
        <w:rPr>
          <w:rFonts w:eastAsia="Times New Roman" w:cs="Times New Roman"/>
          <w:szCs w:val="24"/>
        </w:rPr>
        <w:t>μ</w:t>
      </w:r>
      <w:r>
        <w:rPr>
          <w:rFonts w:eastAsia="Times New Roman" w:cs="Times New Roman"/>
          <w:szCs w:val="24"/>
        </w:rPr>
        <w:t>μία πολιτική. Από τη Νέα Δημοκρατία, όταν μίλησε στην Έκθεση ο κ. Μητσοτάκης, δεν άκουσα κα</w:t>
      </w:r>
      <w:r>
        <w:rPr>
          <w:rFonts w:eastAsia="Times New Roman" w:cs="Times New Roman"/>
          <w:szCs w:val="24"/>
        </w:rPr>
        <w:t>μ</w:t>
      </w:r>
      <w:r>
        <w:rPr>
          <w:rFonts w:eastAsia="Times New Roman" w:cs="Times New Roman"/>
          <w:szCs w:val="24"/>
        </w:rPr>
        <w:t xml:space="preserve">μία πολιτική. Θα κόψει, λέει, 30% τον ΕΝΦΙΑ. Δηλαδή αν ο ΕΝΦΙΑ έρχεται τώρα 1.000 ευρώ σε έναν </w:t>
      </w:r>
      <w:r>
        <w:rPr>
          <w:rFonts w:eastAsia="Times New Roman" w:cs="Times New Roman"/>
          <w:szCs w:val="24"/>
        </w:rPr>
        <w:t xml:space="preserve">και πάει 700 ευρώ, σώθηκε; Είναι λόγος αυτός να ψηφίσεις ένα κόμμα; </w:t>
      </w:r>
    </w:p>
    <w:p w14:paraId="02D99FEF"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Ο κ. Μητσοτάκης περιέγραψε τα πτυχία του. Δεν είναι εικόνα αυτή, ο αυτοέπαινος για τα πτυχία. Εκείνη την ώρα δεν το περίμενα αυτό από τον κ. Μητσοτάκη, τον οποίο εκτιμώ και από τον οποίο </w:t>
      </w:r>
      <w:r>
        <w:rPr>
          <w:rFonts w:eastAsia="Times New Roman" w:cs="Times New Roman"/>
          <w:szCs w:val="24"/>
        </w:rPr>
        <w:t>σας λέω ότι περιμένω σαν νέο άνθρωπο ένα άλλο ήθος και όχι να αυτοπροβάλλεται για τα πτυχία του. Τα πτυχία του ήταν στο εξωτερικό όλα. Έτσι δεν είναι; Δεν νομίζω εδώ να πήρε κανένα πτυχίο. Τέλος πάντων! Και ξέρουμε ποιοι πάνε στο εξωτερικό, αν δεν κάνω λάθ</w:t>
      </w:r>
      <w:r>
        <w:rPr>
          <w:rFonts w:eastAsia="Times New Roman" w:cs="Times New Roman"/>
          <w:szCs w:val="24"/>
        </w:rPr>
        <w:t>ος! Δεν αφήνω υπονοούμενα, αλλά σέβομαι και αυτούς που πάνε...</w:t>
      </w:r>
    </w:p>
    <w:p w14:paraId="02D99FF0"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 xml:space="preserve">Και στο Χάρβαρντ; </w:t>
      </w:r>
    </w:p>
    <w:p w14:paraId="02D99FF1"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ΒΑΣΙΛΗΣ ΛΕΒΕΝΤΗΣ (Πρόεδρος της Ένωσης Κεντρώων): </w:t>
      </w:r>
      <w:r>
        <w:rPr>
          <w:rFonts w:eastAsia="Times New Roman" w:cs="Times New Roman"/>
          <w:szCs w:val="24"/>
        </w:rPr>
        <w:t xml:space="preserve">Χάρβαρντ! Και ο Ανδρέας Παπανδρέου του </w:t>
      </w:r>
      <w:proofErr w:type="spellStart"/>
      <w:r>
        <w:rPr>
          <w:rFonts w:eastAsia="Times New Roman" w:cs="Times New Roman"/>
          <w:szCs w:val="24"/>
        </w:rPr>
        <w:t>Γέιλ</w:t>
      </w:r>
      <w:proofErr w:type="spellEnd"/>
      <w:r>
        <w:rPr>
          <w:rFonts w:eastAsia="Times New Roman" w:cs="Times New Roman"/>
          <w:szCs w:val="24"/>
        </w:rPr>
        <w:t xml:space="preserve"> ήταν, αλλά έβαλε ένα εκατομμύριο κόσμο στο </w:t>
      </w:r>
      <w:r>
        <w:rPr>
          <w:rFonts w:eastAsia="Times New Roman" w:cs="Times New Roman"/>
          <w:szCs w:val="24"/>
        </w:rPr>
        <w:t>δημόσιο</w:t>
      </w:r>
      <w:r>
        <w:rPr>
          <w:rFonts w:eastAsia="Times New Roman" w:cs="Times New Roman"/>
          <w:szCs w:val="24"/>
        </w:rPr>
        <w:t>, ξέρετε!</w:t>
      </w:r>
      <w:r>
        <w:rPr>
          <w:rFonts w:eastAsia="Times New Roman" w:cs="Times New Roman"/>
          <w:szCs w:val="24"/>
        </w:rPr>
        <w:t xml:space="preserve"> Και αν πτώχευσε η Ελλάδα, κατά 80% σε αυτόν οφείλεται. </w:t>
      </w:r>
    </w:p>
    <w:p w14:paraId="02D99FF2"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Λοιπόν, αφήστε τα Χάρβαρντ και τα ΜΙΤ. Εδώ, στην πράξη, αποδεικνύεται η ικανότητα ενός ανθρώπου, ενός πολιτικού, χίλια πτυχία να έχει. </w:t>
      </w:r>
    </w:p>
    <w:p w14:paraId="02D99FF3"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Παρακολουθούσα κάθε Κυριακή στο</w:t>
      </w:r>
      <w:r>
        <w:rPr>
          <w:rFonts w:eastAsia="Times New Roman" w:cs="Times New Roman"/>
          <w:szCs w:val="24"/>
        </w:rPr>
        <w:t>ν</w:t>
      </w:r>
      <w:r>
        <w:rPr>
          <w:rFonts w:eastAsia="Times New Roman" w:cs="Times New Roman"/>
          <w:szCs w:val="24"/>
        </w:rPr>
        <w:t xml:space="preserve"> </w:t>
      </w:r>
      <w:r>
        <w:rPr>
          <w:rFonts w:eastAsia="Times New Roman" w:cs="Times New Roman"/>
          <w:szCs w:val="24"/>
        </w:rPr>
        <w:t>«</w:t>
      </w:r>
      <w:r>
        <w:rPr>
          <w:rFonts w:eastAsia="Times New Roman" w:cs="Times New Roman"/>
          <w:szCs w:val="24"/>
        </w:rPr>
        <w:t>ΣΚΑΪ</w:t>
      </w:r>
      <w:r>
        <w:rPr>
          <w:rFonts w:eastAsia="Times New Roman" w:cs="Times New Roman"/>
          <w:szCs w:val="24"/>
        </w:rPr>
        <w:t>»</w:t>
      </w:r>
      <w:r>
        <w:rPr>
          <w:rFonts w:eastAsia="Times New Roman" w:cs="Times New Roman"/>
          <w:szCs w:val="24"/>
        </w:rPr>
        <w:t xml:space="preserve"> έναν Μάλλη, που έβγαζε </w:t>
      </w:r>
      <w:r>
        <w:rPr>
          <w:rFonts w:eastAsia="Times New Roman" w:cs="Times New Roman"/>
          <w:szCs w:val="24"/>
        </w:rPr>
        <w:t xml:space="preserve">οικονομολόγους. Σήμερα είδα τον Πρόεδρο του ΙΟΒΕ και του λέω ότι έχω φρίξει με τους οικονομολόγους, γιατί ό,τι λέγανε τόσο καιρό στα κανάλια ήταν απερισκεψίες. Δηλαδή οι άνθρωποι ήταν εκτός τόπου και χρόνου. Κοινή λογική θέλει η πολιτική. Ο </w:t>
      </w:r>
      <w:proofErr w:type="spellStart"/>
      <w:r>
        <w:rPr>
          <w:rFonts w:eastAsia="Times New Roman" w:cs="Times New Roman"/>
          <w:szCs w:val="24"/>
        </w:rPr>
        <w:t>Κρούτσεφ</w:t>
      </w:r>
      <w:proofErr w:type="spellEnd"/>
      <w:r>
        <w:rPr>
          <w:rFonts w:eastAsia="Times New Roman" w:cs="Times New Roman"/>
          <w:szCs w:val="24"/>
        </w:rPr>
        <w:t xml:space="preserve"> ήταν χ</w:t>
      </w:r>
      <w:r>
        <w:rPr>
          <w:rFonts w:eastAsia="Times New Roman" w:cs="Times New Roman"/>
          <w:szCs w:val="24"/>
        </w:rPr>
        <w:t>ημικός, δεν είχε τελειώσει το ΜΙΤ. Καταλάβατε!</w:t>
      </w:r>
    </w:p>
    <w:p w14:paraId="02D99FF4"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θέλω να θυμίσω στον κ. Τσίπρα ότι του έχω τονίσει να μην περνάει νομοσχέδια με </w:t>
      </w:r>
      <w:proofErr w:type="spellStart"/>
      <w:r>
        <w:rPr>
          <w:rFonts w:eastAsia="Times New Roman" w:cs="Times New Roman"/>
          <w:szCs w:val="24"/>
        </w:rPr>
        <w:t>εκατόν</w:t>
      </w:r>
      <w:proofErr w:type="spellEnd"/>
      <w:r>
        <w:rPr>
          <w:rFonts w:eastAsia="Times New Roman" w:cs="Times New Roman"/>
          <w:szCs w:val="24"/>
        </w:rPr>
        <w:t xml:space="preserve"> πενήντα τρεις ψήφους. Να μην τα περνάει. Όσο καιρό μείνει στην εξουσία, να μην περνάει </w:t>
      </w:r>
      <w:r>
        <w:rPr>
          <w:rFonts w:eastAsia="Times New Roman" w:cs="Times New Roman"/>
          <w:szCs w:val="24"/>
        </w:rPr>
        <w:lastRenderedPageBreak/>
        <w:t xml:space="preserve">νομοσχέδια με </w:t>
      </w:r>
      <w:proofErr w:type="spellStart"/>
      <w:r>
        <w:rPr>
          <w:rFonts w:eastAsia="Times New Roman" w:cs="Times New Roman"/>
          <w:szCs w:val="24"/>
        </w:rPr>
        <w:t>εκ</w:t>
      </w:r>
      <w:r>
        <w:rPr>
          <w:rFonts w:eastAsia="Times New Roman" w:cs="Times New Roman"/>
          <w:szCs w:val="24"/>
        </w:rPr>
        <w:t>ατόν</w:t>
      </w:r>
      <w:proofErr w:type="spellEnd"/>
      <w:r>
        <w:rPr>
          <w:rFonts w:eastAsia="Times New Roman" w:cs="Times New Roman"/>
          <w:szCs w:val="24"/>
        </w:rPr>
        <w:t xml:space="preserve"> πενήντα τρεις ψήφους, διότι αυτά τα νομοσχέδια είναι νομοσχέδια που δεν γίνονται αποδεκτά από την κοινωνία. </w:t>
      </w:r>
    </w:p>
    <w:p w14:paraId="02D99FF5"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Στην </w:t>
      </w:r>
      <w:proofErr w:type="spellStart"/>
      <w:r>
        <w:rPr>
          <w:rFonts w:eastAsia="Times New Roman" w:cs="Times New Roman"/>
          <w:szCs w:val="24"/>
        </w:rPr>
        <w:t>Αστόρια</w:t>
      </w:r>
      <w:proofErr w:type="spellEnd"/>
      <w:r>
        <w:rPr>
          <w:rFonts w:eastAsia="Times New Roman" w:cs="Times New Roman"/>
          <w:szCs w:val="24"/>
        </w:rPr>
        <w:t>, που μίλησα, με ρώταγαν ποιος είναι χειρότερος, ο ΣΥΡΙΖΑ ή η Νέα Δημοκρατία. Δεν με ρώταγαν ποιος είναι ο καλύτερος. Αυτό εις απά</w:t>
      </w:r>
      <w:r>
        <w:rPr>
          <w:rFonts w:eastAsia="Times New Roman" w:cs="Times New Roman"/>
          <w:szCs w:val="24"/>
        </w:rPr>
        <w:t>ντηση των χειροκροτημάτων που δίνατε και οι δύο πλευρές. Οι ξένοι ρωτάγανε ποιος είναι ο χειρότερος, όχι ποιος είναι ο καλύτερος. Τώρα, αν μπορούσατε εσείς με την ίδια ένταση να χειροκροτείτε, είναι δική σας υπόθεση.</w:t>
      </w:r>
    </w:p>
    <w:p w14:paraId="02D99FF6"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Επειδή με ρωτάν οι δημοσιογράφοι, αν αύριο βγει πρώτος ο Μητσοτάκης, αν μπορεί η Ένωση Κεντρώων να του δώσει έδρες, θα τους πω. Τα εννιά σημεία που έστειλα στον κ. Τσίπρα, τα ίδια εννιά σημεία να περιμένει και ο κ. Μητσοτάκης. Και επειδή τα έχουμε ήδη, αν </w:t>
      </w:r>
      <w:r>
        <w:rPr>
          <w:rFonts w:eastAsia="Times New Roman" w:cs="Times New Roman"/>
          <w:szCs w:val="24"/>
        </w:rPr>
        <w:t xml:space="preserve">θέλει, του τα στέλνω και από τώρα, γιατί δεν θα αλλάξουν. </w:t>
      </w:r>
    </w:p>
    <w:p w14:paraId="02D99FF7"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Είναι σημεία που λένε, ας πούμε, στις συντάξεις ότι οι τριακόσιες χιλιάδες τριπλές συντάξεις πρέπει να γίνουν μονές και κα</w:t>
      </w:r>
      <w:r>
        <w:rPr>
          <w:rFonts w:eastAsia="Times New Roman" w:cs="Times New Roman"/>
          <w:szCs w:val="24"/>
        </w:rPr>
        <w:t>μ</w:t>
      </w:r>
      <w:r>
        <w:rPr>
          <w:rFonts w:eastAsia="Times New Roman" w:cs="Times New Roman"/>
          <w:szCs w:val="24"/>
        </w:rPr>
        <w:t>μία να μην είναι πάνω από 1.500 ευρώ. Επίσης, υπάρχουν πάνω από ένα εκατομ</w:t>
      </w:r>
      <w:r>
        <w:rPr>
          <w:rFonts w:eastAsia="Times New Roman" w:cs="Times New Roman"/>
          <w:szCs w:val="24"/>
        </w:rPr>
        <w:t>μύριο διπλές συντάξεις. Αυτές επίσης πρέπει να γίνουν μονές και κα</w:t>
      </w:r>
      <w:r>
        <w:rPr>
          <w:rFonts w:eastAsia="Times New Roman" w:cs="Times New Roman"/>
          <w:szCs w:val="24"/>
        </w:rPr>
        <w:t>μ</w:t>
      </w:r>
      <w:r>
        <w:rPr>
          <w:rFonts w:eastAsia="Times New Roman" w:cs="Times New Roman"/>
          <w:szCs w:val="24"/>
        </w:rPr>
        <w:t xml:space="preserve">μία πάνω από 1.500 ευρώ, αν θέλουμε να λύσουμε το ασφαλιστικό. Διότι αυτός ο νόμος, ο σημερινός, δεν το λύνει, το αναβάλλει, αναβάλλει τον θάνατό του για </w:t>
      </w:r>
      <w:r>
        <w:rPr>
          <w:rFonts w:eastAsia="Times New Roman" w:cs="Times New Roman"/>
          <w:szCs w:val="24"/>
        </w:rPr>
        <w:t xml:space="preserve">κανένα </w:t>
      </w:r>
      <w:r>
        <w:rPr>
          <w:rFonts w:eastAsia="Times New Roman" w:cs="Times New Roman"/>
          <w:szCs w:val="24"/>
        </w:rPr>
        <w:t>χρόνο. Το ξέρει και ο αρμόδι</w:t>
      </w:r>
      <w:r>
        <w:rPr>
          <w:rFonts w:eastAsia="Times New Roman" w:cs="Times New Roman"/>
          <w:szCs w:val="24"/>
        </w:rPr>
        <w:t xml:space="preserve">ος Υπουργός. </w:t>
      </w:r>
    </w:p>
    <w:p w14:paraId="02D99FF8"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Όμως, η Νέα Δημοκρατία, που θέλει να δρομολογήσει ελπίδες ότι -είδα και τον κ. Μητσοτάκη από τις δημοσκοπήσεις να έχει πάρει πολύ κουράγιο- είναι εν δυνάμει Κυβέρνηση, γιατί δεν βγάζει ένα πρόγραμμα; Λέει ότι θα βγάλει. Ένα κόμμα που </w:t>
      </w:r>
      <w:r>
        <w:rPr>
          <w:rFonts w:eastAsia="Times New Roman" w:cs="Times New Roman"/>
          <w:szCs w:val="24"/>
        </w:rPr>
        <w:t>κυβερνού</w:t>
      </w:r>
      <w:r>
        <w:rPr>
          <w:rFonts w:eastAsia="Times New Roman" w:cs="Times New Roman"/>
          <w:szCs w:val="24"/>
        </w:rPr>
        <w:t xml:space="preserve">σε </w:t>
      </w:r>
      <w:r>
        <w:rPr>
          <w:rFonts w:eastAsia="Times New Roman" w:cs="Times New Roman"/>
          <w:szCs w:val="24"/>
        </w:rPr>
        <w:t xml:space="preserve">μέχρι </w:t>
      </w:r>
      <w:proofErr w:type="spellStart"/>
      <w:r>
        <w:rPr>
          <w:rFonts w:eastAsia="Times New Roman" w:cs="Times New Roman"/>
          <w:szCs w:val="24"/>
        </w:rPr>
        <w:t>πρόπερσι</w:t>
      </w:r>
      <w:proofErr w:type="spellEnd"/>
      <w:r>
        <w:rPr>
          <w:rFonts w:eastAsia="Times New Roman" w:cs="Times New Roman"/>
          <w:szCs w:val="24"/>
        </w:rPr>
        <w:t xml:space="preserve"> θα βγάλει πρόγραμμα για το ένα, θα βγάλει πρόγραμμα για το άλλο.</w:t>
      </w:r>
    </w:p>
    <w:p w14:paraId="02D99FF9"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Έχετε δικαίωμα να βελτιώσετε το πρόγραμμά σας, αλλά δεν είχατε μέχρι τώρα πρόγραμμα. Άρα, αν βελτιώσετε το μηδέν, πάλι στο μηδέν θα είστε. Βελτίωση του μηδενός είναι στο μηδ</w:t>
      </w:r>
      <w:r>
        <w:rPr>
          <w:rFonts w:eastAsia="Times New Roman" w:cs="Times New Roman"/>
          <w:szCs w:val="24"/>
        </w:rPr>
        <w:t xml:space="preserve">έν. </w:t>
      </w:r>
    </w:p>
    <w:p w14:paraId="02D99FFA"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Ο κ. Σαμαράς γιατί δεν έφερε μία επένδυση, αφού είστε μια παράταξη φιλελεύθερη και άρα, σας εμπιστεύεται ο κόσμος των επενδύσεων; Γιατί επί Σαμαρά δεν ήρθε ούτε ένας, ούτε καρφίτσα τσακιστή; Έπρεπε να είχατε φέρει πέντε επενδύσεις, να πω ότι θα φέρετε</w:t>
      </w:r>
      <w:r>
        <w:rPr>
          <w:rFonts w:eastAsia="Times New Roman" w:cs="Times New Roman"/>
          <w:szCs w:val="24"/>
        </w:rPr>
        <w:t xml:space="preserve"> τώρα δέκα, πιο ικανός ο Μητσοτάκης από τον Σαμαρά, να φέρει αντί πέντε, δέκα. Δεν φέρατε κα</w:t>
      </w:r>
      <w:r>
        <w:rPr>
          <w:rFonts w:eastAsia="Times New Roman" w:cs="Times New Roman"/>
          <w:szCs w:val="24"/>
        </w:rPr>
        <w:t>μ</w:t>
      </w:r>
      <w:r>
        <w:rPr>
          <w:rFonts w:eastAsia="Times New Roman" w:cs="Times New Roman"/>
          <w:szCs w:val="24"/>
        </w:rPr>
        <w:t xml:space="preserve">μία. </w:t>
      </w:r>
    </w:p>
    <w:p w14:paraId="02D99FFB"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Και αντίθετα, όπως έχω τονίσει, ο κ. Σαμαράς έκανε και ένα ολίσθημα, έβγαλε ομόλογο, για να αποδείξει ότι βγαίνουμε στις αγορές προώρως. Το ομόλογο αυτό τρέχ</w:t>
      </w:r>
      <w:r>
        <w:rPr>
          <w:rFonts w:eastAsia="Times New Roman" w:cs="Times New Roman"/>
          <w:szCs w:val="24"/>
        </w:rPr>
        <w:t>ει ακόμη με επιτόκιο που αγγίζει το 6%, ενώ μπορούσε με το πρόγραμμα να δανειστεί με 1%. Και αυτό το έκανε μόνο για ψηφοθηρία, για να πείσει τον ελληνικό λαό ότι τελειώνουμε με τα μνημόνια.</w:t>
      </w:r>
    </w:p>
    <w:p w14:paraId="02D99FFC"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Για τον κ. Τσίπρα έχω να πω ακόμη ότι υπάρχει μια εκκρεμότητα με την κοινωνία. Πρέπει να ζητήσει συγγνώμη γι’ αυτά που είπε το Γενάρη, τα οποία αυτά ξέρει ο κόσμος. Τον Σεπτέμβρη, ό,τι και να </w:t>
      </w:r>
      <w:proofErr w:type="spellStart"/>
      <w:r>
        <w:rPr>
          <w:rFonts w:eastAsia="Times New Roman" w:cs="Times New Roman"/>
          <w:szCs w:val="24"/>
        </w:rPr>
        <w:t>ελέχθη</w:t>
      </w:r>
      <w:proofErr w:type="spellEnd"/>
      <w:r>
        <w:rPr>
          <w:rFonts w:eastAsia="Times New Roman" w:cs="Times New Roman"/>
          <w:szCs w:val="24"/>
        </w:rPr>
        <w:t xml:space="preserve">, μπορεί να </w:t>
      </w:r>
      <w:proofErr w:type="spellStart"/>
      <w:r>
        <w:rPr>
          <w:rFonts w:eastAsia="Times New Roman" w:cs="Times New Roman"/>
          <w:szCs w:val="24"/>
        </w:rPr>
        <w:t>ελέχθη</w:t>
      </w:r>
      <w:proofErr w:type="spellEnd"/>
      <w:r>
        <w:rPr>
          <w:rFonts w:eastAsia="Times New Roman" w:cs="Times New Roman"/>
          <w:szCs w:val="24"/>
        </w:rPr>
        <w:t xml:space="preserve"> μεταξύ πολιτικών, μεταξύ εμπειρογνωμόνω</w:t>
      </w:r>
      <w:r>
        <w:rPr>
          <w:rFonts w:eastAsia="Times New Roman" w:cs="Times New Roman"/>
          <w:szCs w:val="24"/>
        </w:rPr>
        <w:t xml:space="preserve">ν. Τον Σεπτέμβρη ο κόσμος δεν κατάλαβε τίποτα, απλά θεώρησε ότι δεν πρόλαβε ότι κάποιοι τον ανέτρεψαν τον Τσίπρα, ήταν βαρίδια εντός του </w:t>
      </w:r>
      <w:r>
        <w:rPr>
          <w:rFonts w:eastAsia="Times New Roman" w:cs="Times New Roman"/>
          <w:szCs w:val="24"/>
        </w:rPr>
        <w:lastRenderedPageBreak/>
        <w:t>κόμματός του και έφυγαν και ήθελε να δώσει και άλλη παράταση στον κ. Τσίπρα ο λαός. Αλλά του Γενάρη είναι φωλιασμένα μέ</w:t>
      </w:r>
      <w:r>
        <w:rPr>
          <w:rFonts w:eastAsia="Times New Roman" w:cs="Times New Roman"/>
          <w:szCs w:val="24"/>
        </w:rPr>
        <w:t>σα στο μυαλό του αυτά που είπε ο κ. Τσίπρας και για αυτά τα πράγματα πρέπει να ζητήσει μια συγγνώμη και από τη νεολαία, γιατί η νεολαία άκουσε ότι υπάρχει τρίτος δρόμος και τρίτος δρόμος δεν υπάρχει. Και δεν μπορεί ο Πρωθυπουργός να παραμένει χωρίς να έχει</w:t>
      </w:r>
      <w:r>
        <w:rPr>
          <w:rFonts w:eastAsia="Times New Roman" w:cs="Times New Roman"/>
          <w:szCs w:val="24"/>
        </w:rPr>
        <w:t xml:space="preserve"> δώσει μια συγγνώμη.</w:t>
      </w:r>
    </w:p>
    <w:p w14:paraId="02D99FFD"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Είναι μεγάλο ζήτημα. Εγώ που γυρίζω, κύριε Τσίπρα, δεν λένε ότι εσείς καταστρέψατε τη χώρα. Την είχαν καταστρέψει και οι προηγούμενοι. Δεν λένε αυτό. Λένε, όμως, ότι εσείς δρομολογήσατε όνειρα, τα οποία γκρεμίσατε και είναι τεράστια η </w:t>
      </w:r>
      <w:r>
        <w:rPr>
          <w:rFonts w:eastAsia="Times New Roman" w:cs="Times New Roman"/>
          <w:szCs w:val="24"/>
        </w:rPr>
        <w:t xml:space="preserve">ευθύνη σας. </w:t>
      </w:r>
    </w:p>
    <w:p w14:paraId="02D99FFE"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Στα κόκκινα δάνεια την πρόταση που έκανα μην την πετάτε εκ των προτέρων, μην την απορρίπτετε. Λέω: αυτοί οι οποίοι είναι να αγοράσουν τα </w:t>
      </w:r>
      <w:r>
        <w:rPr>
          <w:rFonts w:eastAsia="Times New Roman" w:cs="Times New Roman"/>
          <w:szCs w:val="24"/>
          <w:lang w:val="en-US"/>
        </w:rPr>
        <w:t>funds</w:t>
      </w:r>
      <w:r>
        <w:rPr>
          <w:rFonts w:eastAsia="Times New Roman" w:cs="Times New Roman"/>
          <w:szCs w:val="24"/>
        </w:rPr>
        <w:t>, τα δάνεια, με την ίδια τιμή, δώστε τα στους δικαιούχους. Δώστε μια προθεσμία δύο μηνών και όσοι μπο</w:t>
      </w:r>
      <w:r>
        <w:rPr>
          <w:rFonts w:eastAsia="Times New Roman" w:cs="Times New Roman"/>
          <w:szCs w:val="24"/>
        </w:rPr>
        <w:t xml:space="preserve">ρούν, να αγοράσουν στην τιμή που θα αγοράσουν τα </w:t>
      </w:r>
      <w:r>
        <w:rPr>
          <w:rFonts w:eastAsia="Times New Roman" w:cs="Times New Roman"/>
          <w:szCs w:val="24"/>
          <w:lang w:val="en-US"/>
        </w:rPr>
        <w:t>funds</w:t>
      </w:r>
      <w:r>
        <w:rPr>
          <w:rFonts w:eastAsia="Times New Roman" w:cs="Times New Roman"/>
          <w:szCs w:val="24"/>
        </w:rPr>
        <w:t xml:space="preserve">, να επωφεληθούν οι ιδιώτες. Γιατί δεν το κάνετε αυτό; Αυτό έπρεπε όλη η Αίθουσα μετά μεγάλης σπουδής να το επικροτήσει. Γιατί δεν το επικροτείτε; Στην τιμή που θα πάρουν τα </w:t>
      </w:r>
      <w:r>
        <w:rPr>
          <w:rFonts w:eastAsia="Times New Roman" w:cs="Times New Roman"/>
          <w:szCs w:val="24"/>
          <w:lang w:val="en-US"/>
        </w:rPr>
        <w:t>funds</w:t>
      </w:r>
      <w:r>
        <w:rPr>
          <w:rFonts w:eastAsia="Times New Roman" w:cs="Times New Roman"/>
          <w:szCs w:val="24"/>
        </w:rPr>
        <w:t>, αυτό το 20%, όσοι μπο</w:t>
      </w:r>
      <w:r>
        <w:rPr>
          <w:rFonts w:eastAsia="Times New Roman" w:cs="Times New Roman"/>
          <w:szCs w:val="24"/>
        </w:rPr>
        <w:t xml:space="preserve">ρούν </w:t>
      </w:r>
      <w:r>
        <w:rPr>
          <w:rFonts w:eastAsia="Times New Roman" w:cs="Times New Roman"/>
          <w:szCs w:val="24"/>
        </w:rPr>
        <w:lastRenderedPageBreak/>
        <w:t>εντός διμήνου να καταθέσουν τα χρήματα, να σώσουν το σπίτι τους, γιατί θα έχουμε αυτοκτονίες από την υπόθεση αυτή.</w:t>
      </w:r>
    </w:p>
    <w:p w14:paraId="02D99FFF" w14:textId="77777777" w:rsidR="00D3277D" w:rsidRDefault="009F72F4">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Προέδρου)</w:t>
      </w:r>
    </w:p>
    <w:p w14:paraId="02D9A000" w14:textId="77777777" w:rsidR="00D3277D" w:rsidRDefault="009F72F4">
      <w:pPr>
        <w:spacing w:after="0" w:line="600" w:lineRule="auto"/>
        <w:ind w:firstLine="720"/>
        <w:jc w:val="both"/>
        <w:rPr>
          <w:rFonts w:eastAsia="Times New Roman" w:cs="Times New Roman"/>
          <w:szCs w:val="24"/>
        </w:rPr>
      </w:pPr>
      <w:r>
        <w:rPr>
          <w:rFonts w:eastAsia="Times New Roman"/>
          <w:bCs/>
        </w:rPr>
        <w:t>Τελειώνει ο χρόνος, το σέβομαι αυτό, γιατί είμαστε κ</w:t>
      </w:r>
      <w:r>
        <w:rPr>
          <w:rFonts w:eastAsia="Times New Roman"/>
          <w:bCs/>
        </w:rPr>
        <w:t>ουρασμένοι.</w:t>
      </w:r>
    </w:p>
    <w:p w14:paraId="02D9A001"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Επιπλέον, εγώ την επόμενη Δευτέρα, ξέρετε, στις 17 Οκτωβρίου κάνω μια συγκέντρωση, η Ένωση Κεντρώων δηλαδή, στο </w:t>
      </w:r>
      <w:r>
        <w:rPr>
          <w:rFonts w:eastAsia="Times New Roman" w:cs="Times New Roman"/>
          <w:szCs w:val="24"/>
        </w:rPr>
        <w:t>«</w:t>
      </w:r>
      <w:proofErr w:type="spellStart"/>
      <w:r>
        <w:rPr>
          <w:rFonts w:eastAsia="Times New Roman" w:cs="Times New Roman"/>
          <w:szCs w:val="24"/>
        </w:rPr>
        <w:t>Αθηναΐς</w:t>
      </w:r>
      <w:proofErr w:type="spellEnd"/>
      <w:r>
        <w:rPr>
          <w:rFonts w:eastAsia="Times New Roman" w:cs="Times New Roman"/>
          <w:szCs w:val="24"/>
        </w:rPr>
        <w:t>»</w:t>
      </w:r>
      <w:r>
        <w:rPr>
          <w:rFonts w:eastAsia="Times New Roman" w:cs="Times New Roman"/>
          <w:szCs w:val="24"/>
        </w:rPr>
        <w:t>. Ήταν να την κάνουμε σήμερα, αλλά λόγω του ότι είχα προβλέψει τι θα μας κάνετε σήμερα εδώ με τις κοκορομαχίες, την ανέβαλα</w:t>
      </w:r>
      <w:r>
        <w:rPr>
          <w:rFonts w:eastAsia="Times New Roman" w:cs="Times New Roman"/>
          <w:szCs w:val="24"/>
        </w:rPr>
        <w:t xml:space="preserve"> εγκαίρως για την άλλη Δευτέρα στις 7</w:t>
      </w:r>
      <w:r>
        <w:rPr>
          <w:rFonts w:eastAsia="Times New Roman" w:cs="Times New Roman"/>
          <w:szCs w:val="24"/>
        </w:rPr>
        <w:t>.00</w:t>
      </w:r>
      <w:r>
        <w:rPr>
          <w:rFonts w:eastAsia="Times New Roman" w:cs="Times New Roman"/>
          <w:szCs w:val="24"/>
        </w:rPr>
        <w:t xml:space="preserve"> το απόγευμα, στο </w:t>
      </w:r>
      <w:r>
        <w:rPr>
          <w:rFonts w:eastAsia="Times New Roman" w:cs="Times New Roman"/>
          <w:szCs w:val="24"/>
        </w:rPr>
        <w:t>κέντρο «</w:t>
      </w:r>
      <w:proofErr w:type="spellStart"/>
      <w:r>
        <w:rPr>
          <w:rFonts w:eastAsia="Times New Roman" w:cs="Times New Roman"/>
          <w:szCs w:val="24"/>
        </w:rPr>
        <w:t>Αθηναΐς</w:t>
      </w:r>
      <w:proofErr w:type="spellEnd"/>
      <w:r>
        <w:rPr>
          <w:rFonts w:eastAsia="Times New Roman" w:cs="Times New Roman"/>
          <w:szCs w:val="24"/>
        </w:rPr>
        <w:t>»</w:t>
      </w:r>
      <w:r>
        <w:rPr>
          <w:rFonts w:eastAsia="Times New Roman" w:cs="Times New Roman"/>
          <w:szCs w:val="24"/>
        </w:rPr>
        <w:t xml:space="preserve"> στο Γκάζι. Στις 17 Οκτωβρίου, είστε καλεσμένοι, όσοι θέλετε, αλλά εκεί δεν θα γίνει κοκορομαχία, θα γίνει σοβαρή συζήτηση. Είναι συγκέντρωση πολιτών με προσωπικότητα.</w:t>
      </w:r>
    </w:p>
    <w:p w14:paraId="02D9A002"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Σας ευχαριστώ.</w:t>
      </w:r>
      <w:r>
        <w:rPr>
          <w:rFonts w:eastAsia="Times New Roman" w:cs="Times New Roman"/>
          <w:szCs w:val="24"/>
        </w:rPr>
        <w:t xml:space="preserve"> </w:t>
      </w:r>
    </w:p>
    <w:p w14:paraId="02D9A003" w14:textId="77777777" w:rsidR="00D3277D" w:rsidRDefault="009F72F4">
      <w:pPr>
        <w:spacing w:after="0" w:line="600" w:lineRule="auto"/>
        <w:ind w:firstLine="720"/>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cs="Times New Roman"/>
          <w:b/>
          <w:szCs w:val="24"/>
        </w:rPr>
        <w:t xml:space="preserve"> </w:t>
      </w:r>
      <w:r>
        <w:rPr>
          <w:rFonts w:eastAsia="Times New Roman" w:cs="Times New Roman"/>
          <w:szCs w:val="24"/>
        </w:rPr>
        <w:t>Να είστε καλά. Σας ευχαριστούμε πολύ.</w:t>
      </w:r>
    </w:p>
    <w:p w14:paraId="02D9A004"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lastRenderedPageBreak/>
        <w:t>ΝΙΚΟΛΑΟΣ ΠΑΠΑΔΟΠΟΥΛΟΣ:</w:t>
      </w:r>
      <w:r>
        <w:rPr>
          <w:rFonts w:eastAsia="Times New Roman" w:cs="Times New Roman"/>
          <w:szCs w:val="24"/>
        </w:rPr>
        <w:t xml:space="preserve"> Η πρόσκληση… </w:t>
      </w:r>
    </w:p>
    <w:p w14:paraId="02D9A005" w14:textId="77777777" w:rsidR="00D3277D" w:rsidRDefault="009F72F4">
      <w:pPr>
        <w:spacing w:after="0" w:line="600" w:lineRule="auto"/>
        <w:ind w:firstLine="720"/>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cs="Times New Roman"/>
          <w:b/>
          <w:szCs w:val="24"/>
        </w:rPr>
        <w:t xml:space="preserve"> </w:t>
      </w:r>
      <w:r>
        <w:rPr>
          <w:rFonts w:eastAsia="Times New Roman" w:cs="Times New Roman"/>
          <w:szCs w:val="24"/>
        </w:rPr>
        <w:t xml:space="preserve">Κύριε Παπαδόπουλε, δεν θα εκπροσωπήσετε την άλλη Δευτέρα, θα είστε Λάρισα. </w:t>
      </w:r>
    </w:p>
    <w:p w14:paraId="02D9A006"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Όχι, να πάω, αφού με κ</w:t>
      </w:r>
      <w:r>
        <w:rPr>
          <w:rFonts w:eastAsia="Times New Roman" w:cs="Times New Roman"/>
          <w:szCs w:val="24"/>
        </w:rPr>
        <w:t>αλεί ο κύριος Πρόεδρος!</w:t>
      </w:r>
    </w:p>
    <w:p w14:paraId="02D9A007" w14:textId="77777777" w:rsidR="00D3277D" w:rsidRDefault="009F72F4">
      <w:pPr>
        <w:spacing w:after="0" w:line="600" w:lineRule="auto"/>
        <w:ind w:firstLine="720"/>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cs="Times New Roman"/>
          <w:b/>
          <w:szCs w:val="24"/>
        </w:rPr>
        <w:t xml:space="preserve"> </w:t>
      </w:r>
      <w:r>
        <w:rPr>
          <w:rFonts w:eastAsia="Times New Roman" w:cs="Times New Roman"/>
          <w:szCs w:val="24"/>
        </w:rPr>
        <w:t>Ευχαριστώ.</w:t>
      </w:r>
    </w:p>
    <w:p w14:paraId="02D9A008"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Τον λόγο έχει για μια σύντομη παρέμβαση ο Υπουργός κ. Παππάς.</w:t>
      </w:r>
    </w:p>
    <w:p w14:paraId="02D9A009"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ΝΙΚΟΛΑΟΣ ΠΑΠΠΑΣ (Υπουργός Επικρατείας): </w:t>
      </w:r>
      <w:r>
        <w:rPr>
          <w:rFonts w:eastAsia="Times New Roman" w:cs="Times New Roman"/>
          <w:szCs w:val="24"/>
        </w:rPr>
        <w:t xml:space="preserve">Δεν θα ήθελα να λάβω τον λόγο, κύριε Πρόεδρε. </w:t>
      </w:r>
    </w:p>
    <w:p w14:paraId="02D9A00A" w14:textId="77777777" w:rsidR="00D3277D" w:rsidRDefault="009F72F4">
      <w:pPr>
        <w:spacing w:after="0" w:line="600" w:lineRule="auto"/>
        <w:ind w:firstLine="720"/>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cs="Times New Roman"/>
          <w:b/>
          <w:szCs w:val="24"/>
        </w:rPr>
        <w:t xml:space="preserve"> </w:t>
      </w:r>
      <w:r>
        <w:rPr>
          <w:rFonts w:eastAsia="Times New Roman" w:cs="Times New Roman"/>
          <w:szCs w:val="24"/>
        </w:rPr>
        <w:t xml:space="preserve">Δεν θέλετε. </w:t>
      </w:r>
    </w:p>
    <w:p w14:paraId="02D9A00B"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ον λόγο έχει για μια σύντομη παρέμβαση ο Υπουργός κ. Παπαγγελόπουλος.</w:t>
      </w:r>
    </w:p>
    <w:p w14:paraId="02D9A00C"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ΔΗΜΗΤΡΙΟΣ ΠΑΠΑΓΓΕΛΟΠΟΥΛΟΣ (Αναπληρωτής Υπουργός Δικαιοσύνης, Διαφάνειας και Ανθρωπίνων Δικαιωμάτων): </w:t>
      </w:r>
      <w:r>
        <w:rPr>
          <w:rFonts w:eastAsia="Times New Roman" w:cs="Times New Roman"/>
          <w:szCs w:val="24"/>
        </w:rPr>
        <w:t xml:space="preserve">Για δύο λεπτά, κύριε Πρόεδρε. </w:t>
      </w:r>
    </w:p>
    <w:p w14:paraId="02D9A00D" w14:textId="77777777" w:rsidR="00D3277D" w:rsidRDefault="009F72F4">
      <w:pPr>
        <w:spacing w:after="0" w:line="600" w:lineRule="auto"/>
        <w:ind w:firstLine="720"/>
        <w:jc w:val="both"/>
        <w:rPr>
          <w:rFonts w:eastAsia="Times New Roman" w:cs="Times New Roman"/>
          <w:szCs w:val="24"/>
        </w:rPr>
      </w:pPr>
      <w:r>
        <w:rPr>
          <w:rFonts w:eastAsia="Times New Roman"/>
          <w:b/>
          <w:bCs/>
        </w:rPr>
        <w:lastRenderedPageBreak/>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cs="Times New Roman"/>
          <w:b/>
          <w:szCs w:val="24"/>
        </w:rPr>
        <w:t xml:space="preserve"> </w:t>
      </w:r>
      <w:r>
        <w:rPr>
          <w:rFonts w:eastAsia="Times New Roman" w:cs="Times New Roman"/>
          <w:szCs w:val="24"/>
        </w:rPr>
        <w:t>Για τέσσερα λεπτά.</w:t>
      </w:r>
    </w:p>
    <w:p w14:paraId="02D9A00E"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ΔΗΜΗΤΡ</w:t>
      </w:r>
      <w:r>
        <w:rPr>
          <w:rFonts w:eastAsia="Times New Roman" w:cs="Times New Roman"/>
          <w:b/>
          <w:szCs w:val="24"/>
        </w:rPr>
        <w:t xml:space="preserve">ΙΟΣ ΠΑΠΑΓΓΕΛΟΠΟΥΛΟΣ (Αναπληρωτής Υπουργός Δικαιοσύνης, Διαφάνειας και Ανθρωπίνων Δικαιωμάτων): </w:t>
      </w:r>
      <w:r>
        <w:rPr>
          <w:rFonts w:eastAsia="Times New Roman" w:cs="Times New Roman"/>
          <w:szCs w:val="24"/>
        </w:rPr>
        <w:t xml:space="preserve">Τέσσερα. Άλλωστε δεκαέξι λεπτά είχα μιλήσει πριν. </w:t>
      </w:r>
    </w:p>
    <w:p w14:paraId="02D9A00F" w14:textId="77777777" w:rsidR="00D3277D" w:rsidRDefault="009F72F4">
      <w:pPr>
        <w:spacing w:after="0" w:line="600" w:lineRule="auto"/>
        <w:ind w:firstLine="720"/>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cs="Times New Roman"/>
          <w:b/>
          <w:szCs w:val="24"/>
        </w:rPr>
        <w:t xml:space="preserve"> </w:t>
      </w:r>
      <w:r>
        <w:rPr>
          <w:rFonts w:eastAsia="Times New Roman" w:cs="Times New Roman"/>
          <w:szCs w:val="24"/>
        </w:rPr>
        <w:t xml:space="preserve">Το ξέρω. Τα έχω προσθέσει όλα. </w:t>
      </w:r>
    </w:p>
    <w:p w14:paraId="02D9A010"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ΔΗΜΗΤΡΙΟΣ ΠΑΠΑΓΓΕΛΟΠΟΥΛΟΣ (Αναπληρωτής Υπουργός Δ</w:t>
      </w:r>
      <w:r>
        <w:rPr>
          <w:rFonts w:eastAsia="Times New Roman" w:cs="Times New Roman"/>
          <w:b/>
          <w:szCs w:val="24"/>
        </w:rPr>
        <w:t xml:space="preserve">ικαιοσύνης, Διαφάνειας και Ανθρωπίνων Δικαιωμάτων): </w:t>
      </w:r>
      <w:r>
        <w:rPr>
          <w:rFonts w:eastAsia="Times New Roman" w:cs="Times New Roman"/>
          <w:szCs w:val="24"/>
        </w:rPr>
        <w:t xml:space="preserve">Όπως είπα και στον Πρόεδρο, κυρίες και κύριοι, θα χρησιμοποιήσω μόνο τέσσερα, γιατί θέλω να είμαι συνεπής με τον χρόνο των είκοσι λεπτών που δικαιούμαι στην </w:t>
      </w:r>
      <w:proofErr w:type="spellStart"/>
      <w:r>
        <w:rPr>
          <w:rFonts w:eastAsia="Times New Roman" w:cs="Times New Roman"/>
          <w:szCs w:val="24"/>
        </w:rPr>
        <w:t>πρωτολογία</w:t>
      </w:r>
      <w:proofErr w:type="spellEnd"/>
      <w:r>
        <w:rPr>
          <w:rFonts w:eastAsia="Times New Roman" w:cs="Times New Roman"/>
          <w:szCs w:val="24"/>
        </w:rPr>
        <w:t xml:space="preserve"> και στη δευτερολογία.</w:t>
      </w:r>
    </w:p>
    <w:p w14:paraId="02D9A011"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Πολύ σύντομα, λοιπόν, θα επαναλάβω την έκκληση σε όλες τις πολιτικές δυνάμεις του τόπου για δύο πράγματα: Ο πόλεμος κατά της διαπλοκής, της διαφθοράς, που όπως είπα πριν για εμένα είναι παρακράτος, πρέπει να είναι ολοκληρωτικός. </w:t>
      </w:r>
    </w:p>
    <w:p w14:paraId="02D9A012"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Σε έναν ολοκληρωτικό πόλεμο, λοιπόν, χρειάζεται επιστράτευση. Η επιστράτευση αφορά όλους μας. Όπως είπα στην </w:t>
      </w:r>
      <w:proofErr w:type="spellStart"/>
      <w:r>
        <w:rPr>
          <w:rFonts w:eastAsia="Times New Roman" w:cs="Times New Roman"/>
          <w:szCs w:val="24"/>
        </w:rPr>
        <w:t>πρωτολογία</w:t>
      </w:r>
      <w:proofErr w:type="spellEnd"/>
      <w:r>
        <w:rPr>
          <w:rFonts w:eastAsia="Times New Roman" w:cs="Times New Roman"/>
          <w:szCs w:val="24"/>
        </w:rPr>
        <w:t xml:space="preserve"> μου χάρηκα ιδιαίτερα -και το εννοούσα- και από τις προτάσεις του κ. Μητσοτάκη και του κ. Θεοδωράκη, οι οποίοι για πρώτη φορά, νομίζω, μι</w:t>
      </w:r>
      <w:r>
        <w:rPr>
          <w:rFonts w:eastAsia="Times New Roman" w:cs="Times New Roman"/>
          <w:szCs w:val="24"/>
        </w:rPr>
        <w:t xml:space="preserve">λώντας για τη δικαιοσύνη δεν αρκέστηκαν σε καταγγελίες για δήθεν παρεμβάσεις της Κυβέρνησης, αλλά είχαν και προτάσεις. Νομίζω ότι είναι μια καλή αρχή αυτή. Μόνο που είπα ότι τα περισσότερα από τα </w:t>
      </w:r>
      <w:proofErr w:type="spellStart"/>
      <w:r>
        <w:rPr>
          <w:rFonts w:eastAsia="Times New Roman" w:cs="Times New Roman"/>
          <w:szCs w:val="24"/>
        </w:rPr>
        <w:t>προταθέντα</w:t>
      </w:r>
      <w:proofErr w:type="spellEnd"/>
      <w:r>
        <w:rPr>
          <w:rFonts w:eastAsia="Times New Roman" w:cs="Times New Roman"/>
          <w:szCs w:val="24"/>
        </w:rPr>
        <w:t xml:space="preserve"> η Κυβέρνηση τα έχει ήδη δρομολογήσει.</w:t>
      </w:r>
    </w:p>
    <w:p w14:paraId="02D9A013"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Επίσης, η δ</w:t>
      </w:r>
      <w:r>
        <w:rPr>
          <w:rFonts w:eastAsia="Times New Roman" w:cs="Times New Roman"/>
          <w:szCs w:val="24"/>
        </w:rPr>
        <w:t>εύτερη έκκλησή μου είναι η εξής. Και το εννοώ ειλικρινά και θέλω να με καταλάβετε, γιατί προέρχομαι από τον χώρο της δικαιοσύνης και ας ακούγονται διάφορα για την προέλευσή μου. Η δικαιοσύνη πρέπει να μείνει ήρεμη και απερίσπαστη στο έργο της. Δεν χρειάζον</w:t>
      </w:r>
      <w:r>
        <w:rPr>
          <w:rFonts w:eastAsia="Times New Roman" w:cs="Times New Roman"/>
          <w:szCs w:val="24"/>
        </w:rPr>
        <w:t xml:space="preserve">ται επεμβάσεις. Οι δικαστικοί και οι εισαγγελικοί λειτουργοί στη συντριπτική πλειοψηφία τους είναι έντιμοι, ικανοί, εργατικοί και πιστοί στο καθήκον τους. Ελάχιστα ζιζάνια που έχουν </w:t>
      </w:r>
      <w:proofErr w:type="spellStart"/>
      <w:r>
        <w:rPr>
          <w:rFonts w:eastAsia="Times New Roman" w:cs="Times New Roman"/>
          <w:szCs w:val="24"/>
        </w:rPr>
        <w:t>αναφυεί</w:t>
      </w:r>
      <w:proofErr w:type="spellEnd"/>
      <w:r>
        <w:rPr>
          <w:rFonts w:eastAsia="Times New Roman" w:cs="Times New Roman"/>
          <w:szCs w:val="24"/>
        </w:rPr>
        <w:t xml:space="preserve"> τα τελευταία χρόνια δεν χρειάζεται καν να τα ξεριζώσουμε. Θα μαραθ</w:t>
      </w:r>
      <w:r>
        <w:rPr>
          <w:rFonts w:eastAsia="Times New Roman" w:cs="Times New Roman"/>
          <w:szCs w:val="24"/>
        </w:rPr>
        <w:t xml:space="preserve">ούν μόνα τους. </w:t>
      </w:r>
    </w:p>
    <w:p w14:paraId="02D9A014"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Εδώ θα μου επιτρέψετε να συμπληρώσω λίγο τον Πρωθυπουργό. Όταν μίλησε για τα μαύρα ταμεία της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ξέχασε ένα μικρό κόμμα της κεντροδεξιάς, που σύμφωνα με δήλωση μεγάλου στελέχους της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που είπε υπάρχει κάποιο μικρό κόμμα της </w:t>
      </w:r>
      <w:r>
        <w:rPr>
          <w:rFonts w:eastAsia="Times New Roman" w:cs="Times New Roman"/>
          <w:szCs w:val="24"/>
        </w:rPr>
        <w:t>κεντροδεξιάς, που δεν είναι στη Βουλή τώρα. Δεν ξέρω αν έχω τον χρόνο να καταπιαστώ με τα κόμματα της κεντροδεξιάς, για να καταλήξουμε ποιο κόμμα αφορούσε. Το αφήνω και αυτό στη δημιουργική φαντασία σας.</w:t>
      </w:r>
    </w:p>
    <w:p w14:paraId="02D9A015"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Ξέχασα, επίσης, να πω ότι στο πάρτι των εξοπλιστικών</w:t>
      </w:r>
      <w:r>
        <w:rPr>
          <w:rFonts w:eastAsia="Times New Roman" w:cs="Times New Roman"/>
          <w:szCs w:val="24"/>
        </w:rPr>
        <w:t xml:space="preserve"> προγραμμάτων, όταν αναφέρθηκα ότι δεν είναι δυνατόν να πληρώνουν μόνον ο Τσοχατζόπουλος και ο </w:t>
      </w:r>
      <w:proofErr w:type="spellStart"/>
      <w:r>
        <w:rPr>
          <w:rFonts w:eastAsia="Times New Roman" w:cs="Times New Roman"/>
          <w:szCs w:val="24"/>
        </w:rPr>
        <w:t>Σμπώκος</w:t>
      </w:r>
      <w:proofErr w:type="spellEnd"/>
      <w:r>
        <w:rPr>
          <w:rFonts w:eastAsia="Times New Roman" w:cs="Times New Roman"/>
          <w:szCs w:val="24"/>
        </w:rPr>
        <w:t>, ότι υπήρχε και ένα ΚΥΣΕΑ. Εκεί τουλάχιστον δεν υπάρχουν πολιτικές ευθύνες; Επίσης, υπήρξε και ένα ΣΟΥΑΠΣ, που ξέχασα να το πω.</w:t>
      </w:r>
    </w:p>
    <w:p w14:paraId="02D9A016"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Επίσης, θα πω ότι δεν διε</w:t>
      </w:r>
      <w:r>
        <w:rPr>
          <w:rFonts w:eastAsia="Times New Roman" w:cs="Times New Roman"/>
          <w:szCs w:val="24"/>
        </w:rPr>
        <w:t xml:space="preserve">υκολύνουν την ανεξαρτησία της δικαιοσύνης φράσεις στελεχών των πολιτικών κομμάτων – όλοι θα καταλάβουμε ποιους εννοούμε- όταν λένε: «θα παρακολουθούμε τις μηνύσεις». Αυτό δεν είναι επιχείρηση εκφοβισμού και χειραγώγησης της δικαιοσύνης; Δεν είναι επέμβαση </w:t>
      </w:r>
      <w:r>
        <w:rPr>
          <w:rFonts w:eastAsia="Times New Roman" w:cs="Times New Roman"/>
          <w:szCs w:val="24"/>
        </w:rPr>
        <w:t>στην ανεξαρτησία της;</w:t>
      </w:r>
    </w:p>
    <w:p w14:paraId="02D9A017"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Επίσης, ένα άλλο έωλο επιχείρημα, που ακούστηκε και αυτό στα τηλεοπτικά κανάλια, ήταν ότι η Κυβέρνηση, στην προσπάθειά της να χειραγωγήσει τη δικαιοσύνη, δεν έχει πληρώσει τις θέσεις των Αντιπροέδρων. Να επισημάνω ότι οι θέσεις των Αν</w:t>
      </w:r>
      <w:r>
        <w:rPr>
          <w:rFonts w:eastAsia="Times New Roman" w:cs="Times New Roman"/>
          <w:szCs w:val="24"/>
        </w:rPr>
        <w:t xml:space="preserve">τιπροέδρων που δεν έχουν πληρωθεί δεν αφορούν το </w:t>
      </w:r>
      <w:proofErr w:type="spellStart"/>
      <w:r>
        <w:rPr>
          <w:rFonts w:eastAsia="Times New Roman" w:cs="Times New Roman"/>
          <w:szCs w:val="24"/>
        </w:rPr>
        <w:t>ΣτΕ</w:t>
      </w:r>
      <w:proofErr w:type="spellEnd"/>
      <w:r>
        <w:rPr>
          <w:rFonts w:eastAsia="Times New Roman" w:cs="Times New Roman"/>
          <w:szCs w:val="24"/>
        </w:rPr>
        <w:t>. Είναι τρεις θέσεις Αντιπροέδρων του Αρείου Πάγου και μία θέση του Ελεγκτικού Συνεδρίου.</w:t>
      </w:r>
    </w:p>
    <w:p w14:paraId="02D9A018"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Άρα, και εδώ βλέπουμε μια βιασύνη, μια σπουδή να καταλογίσουμε στην Κυβέρνηση κάτι που δεν είναι στις προθέσεις τη</w:t>
      </w:r>
      <w:r>
        <w:rPr>
          <w:rFonts w:eastAsia="Times New Roman" w:cs="Times New Roman"/>
          <w:szCs w:val="24"/>
        </w:rPr>
        <w:t>ς.</w:t>
      </w:r>
    </w:p>
    <w:p w14:paraId="02D9A019"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Γιατί δεν καλύφθηκαν αυτές;</w:t>
      </w:r>
    </w:p>
    <w:p w14:paraId="02D9A01A"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ΔΗΜΗΤΡΙΟΣ ΠΑΠΑΓΓΕΛΟΠΟΥΛΟΣ (Αναπληρωτής Υπουργός Δικαιοσύνης, Διαφάνειας και Ανθρωπίνων Δικαιωμάτων):</w:t>
      </w:r>
      <w:r>
        <w:rPr>
          <w:rFonts w:eastAsia="Times New Roman" w:cs="Times New Roman"/>
          <w:szCs w:val="24"/>
        </w:rPr>
        <w:t xml:space="preserve"> Κύριε Αθανασίου, πάντα συνεπής στη γραμμή σας: Να παρεμβαίνετε.</w:t>
      </w:r>
    </w:p>
    <w:p w14:paraId="02D9A01B"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Γιατί μου ασκείτ</w:t>
      </w:r>
      <w:r>
        <w:rPr>
          <w:rFonts w:eastAsia="Times New Roman" w:cs="Times New Roman"/>
          <w:szCs w:val="24"/>
        </w:rPr>
        <w:t>ε μια έλξη.</w:t>
      </w:r>
    </w:p>
    <w:p w14:paraId="02D9A01C"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lastRenderedPageBreak/>
        <w:t>ΔΗΜΗΤΡΙΟΣ ΠΑΠΑΓΓΕΛΟΠΟΥΛΟΣ (Αναπληρωτής Υπουργός Δικαιοσύνης, Διαφάνειας και Ανθρωπίνων Δικαιωμάτων):</w:t>
      </w:r>
      <w:r>
        <w:rPr>
          <w:rFonts w:eastAsia="Times New Roman" w:cs="Times New Roman"/>
          <w:szCs w:val="24"/>
        </w:rPr>
        <w:t xml:space="preserve"> Επίσης, θέλω να πω ότι ακούστηκε ότι η Κυβέρνηση </w:t>
      </w:r>
      <w:proofErr w:type="spellStart"/>
      <w:r>
        <w:rPr>
          <w:rFonts w:eastAsia="Times New Roman" w:cs="Times New Roman"/>
          <w:szCs w:val="24"/>
        </w:rPr>
        <w:t>παρενέβη</w:t>
      </w:r>
      <w:proofErr w:type="spellEnd"/>
      <w:r>
        <w:rPr>
          <w:rFonts w:eastAsia="Times New Roman" w:cs="Times New Roman"/>
          <w:szCs w:val="24"/>
        </w:rPr>
        <w:t xml:space="preserve"> και αντικατέστησε τον προϊστάμενο των Εισαγγελέων Οικονομικού Εγκλήματος καθώς και το</w:t>
      </w:r>
      <w:r>
        <w:rPr>
          <w:rFonts w:eastAsia="Times New Roman" w:cs="Times New Roman"/>
          <w:szCs w:val="24"/>
        </w:rPr>
        <w:t xml:space="preserve">ν </w:t>
      </w:r>
      <w:r>
        <w:rPr>
          <w:rFonts w:eastAsia="Times New Roman" w:cs="Times New Roman"/>
          <w:szCs w:val="24"/>
        </w:rPr>
        <w:t xml:space="preserve">Διοικητή </w:t>
      </w:r>
      <w:r>
        <w:rPr>
          <w:rFonts w:eastAsia="Times New Roman" w:cs="Times New Roman"/>
          <w:szCs w:val="24"/>
        </w:rPr>
        <w:t>του ΚΕΦΟΜΕΠ. Για να αποκατασταθεί η αλήθεια, πρέπει να πω ότι κα</w:t>
      </w:r>
      <w:r>
        <w:rPr>
          <w:rFonts w:eastAsia="Times New Roman" w:cs="Times New Roman"/>
          <w:szCs w:val="24"/>
        </w:rPr>
        <w:t>μ</w:t>
      </w:r>
      <w:r>
        <w:rPr>
          <w:rFonts w:eastAsia="Times New Roman" w:cs="Times New Roman"/>
          <w:szCs w:val="24"/>
        </w:rPr>
        <w:t>μία ανάμειξη δεν είχε η Κυβέρνηση σε αυτές τις δύο αλλαγές.</w:t>
      </w:r>
    </w:p>
    <w:p w14:paraId="02D9A01D"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Ο μεν Προϊστάμενος του ΚΕΦΟΜΕΠ κ. </w:t>
      </w:r>
      <w:proofErr w:type="spellStart"/>
      <w:r>
        <w:rPr>
          <w:rFonts w:eastAsia="Times New Roman" w:cs="Times New Roman"/>
          <w:szCs w:val="24"/>
        </w:rPr>
        <w:t>Μασίνας</w:t>
      </w:r>
      <w:proofErr w:type="spellEnd"/>
      <w:r>
        <w:rPr>
          <w:rFonts w:eastAsia="Times New Roman" w:cs="Times New Roman"/>
          <w:szCs w:val="24"/>
        </w:rPr>
        <w:t xml:space="preserve">, αντικαταστάθηκε από την Γενική Γραμματεία Δημοσίων Εσόδων, η οποία είναι </w:t>
      </w:r>
      <w:r>
        <w:rPr>
          <w:rFonts w:eastAsia="Times New Roman" w:cs="Times New Roman"/>
          <w:szCs w:val="24"/>
        </w:rPr>
        <w:t>ανεξ</w:t>
      </w:r>
      <w:r>
        <w:rPr>
          <w:rFonts w:eastAsia="Times New Roman" w:cs="Times New Roman"/>
          <w:szCs w:val="24"/>
        </w:rPr>
        <w:t>άρτητη αρχή</w:t>
      </w:r>
      <w:r>
        <w:rPr>
          <w:rFonts w:eastAsia="Times New Roman" w:cs="Times New Roman"/>
          <w:szCs w:val="24"/>
        </w:rPr>
        <w:t xml:space="preserve"> και από την 1</w:t>
      </w:r>
      <w:r>
        <w:rPr>
          <w:rFonts w:eastAsia="Times New Roman" w:cs="Times New Roman"/>
          <w:szCs w:val="24"/>
          <w:vertAlign w:val="superscript"/>
        </w:rPr>
        <w:t>η</w:t>
      </w:r>
      <w:r>
        <w:rPr>
          <w:rFonts w:eastAsia="Times New Roman" w:cs="Times New Roman"/>
          <w:szCs w:val="24"/>
        </w:rPr>
        <w:t xml:space="preserve"> Ιανουαρίου οπλίζεται και περισσότερο θεσμικά για την ανεξαρτησία της. Ο κ. </w:t>
      </w:r>
      <w:proofErr w:type="spellStart"/>
      <w:r>
        <w:rPr>
          <w:rFonts w:eastAsia="Times New Roman" w:cs="Times New Roman"/>
          <w:szCs w:val="24"/>
        </w:rPr>
        <w:t>Μασίνας</w:t>
      </w:r>
      <w:proofErr w:type="spellEnd"/>
      <w:r>
        <w:rPr>
          <w:rFonts w:eastAsia="Times New Roman" w:cs="Times New Roman"/>
          <w:szCs w:val="24"/>
        </w:rPr>
        <w:t>, κατά την άποψή μου, είναι ένας ικανός και έμπειρος κρατικός υπάλληλος και η Κυβέρνηση δεν είχε κανέναν λόγο να τον αλλάξει. Ήταν θέμα αξιολόγησης</w:t>
      </w:r>
      <w:r>
        <w:rPr>
          <w:rFonts w:eastAsia="Times New Roman" w:cs="Times New Roman"/>
          <w:szCs w:val="24"/>
        </w:rPr>
        <w:t xml:space="preserve"> της </w:t>
      </w:r>
      <w:r>
        <w:rPr>
          <w:rFonts w:eastAsia="Times New Roman" w:cs="Times New Roman"/>
          <w:szCs w:val="24"/>
        </w:rPr>
        <w:t xml:space="preserve">ανεξάρτητης αρχής </w:t>
      </w:r>
      <w:r>
        <w:rPr>
          <w:rFonts w:eastAsia="Times New Roman" w:cs="Times New Roman"/>
          <w:szCs w:val="24"/>
        </w:rPr>
        <w:t>της Γενικής Γραμματείας Εσόδων.</w:t>
      </w:r>
    </w:p>
    <w:p w14:paraId="02D9A01E"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lastRenderedPageBreak/>
        <w:t>Όσο για τον Προϊστάμενο των Οικονομικών Εισαγγελέων, τον Αντιεισαγγελέα του Αρείου Πάγου, δεν υπήρξε κα</w:t>
      </w:r>
      <w:r>
        <w:rPr>
          <w:rFonts w:eastAsia="Times New Roman" w:cs="Times New Roman"/>
          <w:szCs w:val="24"/>
        </w:rPr>
        <w:t>μ</w:t>
      </w:r>
      <w:r>
        <w:rPr>
          <w:rFonts w:eastAsia="Times New Roman" w:cs="Times New Roman"/>
          <w:szCs w:val="24"/>
        </w:rPr>
        <w:t>μία παρέμβαση από την Κυβέρνηση. Αντικαταστάθηκε από το αρμόδιο όργανο της δικαιοσύνης.</w:t>
      </w:r>
    </w:p>
    <w:p w14:paraId="02D9A01F"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Αυτά, για</w:t>
      </w:r>
      <w:r>
        <w:rPr>
          <w:rFonts w:eastAsia="Times New Roman" w:cs="Times New Roman"/>
          <w:szCs w:val="24"/>
        </w:rPr>
        <w:t xml:space="preserve"> να αρθούν οι όποιες παρανοήσεις για δήθεν παρεμβάσεις στη δικαιοσύνη.</w:t>
      </w:r>
    </w:p>
    <w:p w14:paraId="02D9A020"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02D9A021" w14:textId="77777777" w:rsidR="00D3277D" w:rsidRDefault="009F72F4">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τις πτέρυγες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 xml:space="preserve">ΣΥΡΙΖΑ </w:t>
      </w:r>
      <w:r>
        <w:rPr>
          <w:rFonts w:eastAsia="Times New Roman" w:cs="Times New Roman"/>
          <w:szCs w:val="24"/>
        </w:rPr>
        <w:t xml:space="preserve">και των </w:t>
      </w:r>
      <w:r>
        <w:rPr>
          <w:rFonts w:eastAsia="Times New Roman" w:cs="Times New Roman"/>
          <w:szCs w:val="24"/>
        </w:rPr>
        <w:t>ΑΝΕΛ</w:t>
      </w:r>
      <w:r>
        <w:rPr>
          <w:rFonts w:eastAsia="Times New Roman" w:cs="Times New Roman"/>
          <w:szCs w:val="24"/>
        </w:rPr>
        <w:t>)</w:t>
      </w:r>
    </w:p>
    <w:p w14:paraId="02D9A022" w14:textId="77777777" w:rsidR="00D3277D" w:rsidRDefault="009F72F4">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Ευχαριστούμε, κύριε Υπουργέ.</w:t>
      </w:r>
    </w:p>
    <w:p w14:paraId="02D9A023" w14:textId="77777777" w:rsidR="00D3277D" w:rsidRDefault="009F72F4">
      <w:pPr>
        <w:spacing w:after="0" w:line="600" w:lineRule="auto"/>
        <w:ind w:firstLine="720"/>
        <w:jc w:val="both"/>
        <w:rPr>
          <w:rFonts w:eastAsia="Times New Roman" w:cs="Times New Roman"/>
          <w:szCs w:val="24"/>
        </w:rPr>
      </w:pPr>
      <w:r>
        <w:rPr>
          <w:rFonts w:eastAsia="Times New Roman" w:cs="Times New Roman"/>
          <w:szCs w:val="24"/>
        </w:rPr>
        <w:t xml:space="preserve">Η συνεδρίαση κλείνει με την </w:t>
      </w:r>
      <w:proofErr w:type="spellStart"/>
      <w:r>
        <w:rPr>
          <w:rFonts w:eastAsia="Times New Roman" w:cs="Times New Roman"/>
          <w:szCs w:val="24"/>
        </w:rPr>
        <w:t>τριτομιλία</w:t>
      </w:r>
      <w:proofErr w:type="spellEnd"/>
      <w:r>
        <w:rPr>
          <w:rFonts w:eastAsia="Times New Roman" w:cs="Times New Roman"/>
          <w:szCs w:val="24"/>
        </w:rPr>
        <w:t xml:space="preserve"> του Πρωθυπ</w:t>
      </w:r>
      <w:r>
        <w:rPr>
          <w:rFonts w:eastAsia="Times New Roman" w:cs="Times New Roman"/>
          <w:szCs w:val="24"/>
        </w:rPr>
        <w:t>ουργού.</w:t>
      </w:r>
    </w:p>
    <w:p w14:paraId="02D9A024" w14:textId="77777777" w:rsidR="00D3277D" w:rsidRDefault="009F72F4">
      <w:pPr>
        <w:spacing w:after="0" w:line="600" w:lineRule="auto"/>
        <w:ind w:firstLine="720"/>
        <w:jc w:val="both"/>
        <w:rPr>
          <w:rFonts w:eastAsia="Times New Roman"/>
          <w:szCs w:val="24"/>
        </w:rPr>
      </w:pPr>
      <w:r>
        <w:rPr>
          <w:rFonts w:eastAsia="Times New Roman"/>
          <w:b/>
          <w:szCs w:val="24"/>
        </w:rPr>
        <w:t>ΑΛΕΞΗΣ ΤΣΙΠΡΑΣ (Πρόεδρος της Κυβέρνησης):</w:t>
      </w:r>
      <w:r>
        <w:rPr>
          <w:rFonts w:eastAsia="Times New Roman"/>
          <w:szCs w:val="24"/>
        </w:rPr>
        <w:t xml:space="preserve"> Κυρίες και κύριοι συνάδελφοι, νομίζω ότι όσοι παρακολούθησαν τη σημερινή συζήτηση πρέπει να έχουν βγάλει χρήσιμα συμπεράσματα και για αυτά που μάθαμε σήμερα και για αυτά που δεν μάθαμε.</w:t>
      </w:r>
    </w:p>
    <w:p w14:paraId="02D9A025" w14:textId="77777777" w:rsidR="00D3277D" w:rsidRDefault="009F72F4">
      <w:pPr>
        <w:spacing w:after="0" w:line="600" w:lineRule="auto"/>
        <w:ind w:firstLine="720"/>
        <w:jc w:val="both"/>
        <w:rPr>
          <w:rFonts w:eastAsia="Times New Roman"/>
          <w:szCs w:val="24"/>
        </w:rPr>
      </w:pPr>
      <w:r>
        <w:rPr>
          <w:rFonts w:eastAsia="Times New Roman"/>
          <w:szCs w:val="24"/>
        </w:rPr>
        <w:lastRenderedPageBreak/>
        <w:t xml:space="preserve">Εγώ θα έλεγα, </w:t>
      </w:r>
      <w:r>
        <w:rPr>
          <w:rFonts w:eastAsia="Times New Roman"/>
          <w:szCs w:val="24"/>
        </w:rPr>
        <w:t>βέβαια, ότι αυτά που δεν μάθαμε μάλλον είναι περισσότερα. Διότι παρακολουθώντας τον κ. Μητσοτάκη στις επίμονες ερωτήσεις που αφορούσαν πολύ συγκεκριμένα ζητήματα, διαρκώς επιχειρούσε να «πετάξει τη μπάλα στην εξέδρα». Διαρκώς και επιμόνως και στην πρώτη μο</w:t>
      </w:r>
      <w:r>
        <w:rPr>
          <w:rFonts w:eastAsia="Times New Roman"/>
          <w:szCs w:val="24"/>
        </w:rPr>
        <w:t>υ ομιλία και στη δεύτερη ομιλία τον ρώτησα πάρα πολύ συγκεκριμένα πράγματα και οι απαντήσεις που έδωσε στο τέλος είναι απαντήσεις οι οποίες δεν μπορούν να πείσουν κανέναν και θα εξηγηθώ γιατί.</w:t>
      </w:r>
    </w:p>
    <w:p w14:paraId="02D9A026" w14:textId="77777777" w:rsidR="00D3277D" w:rsidRDefault="009F72F4">
      <w:pPr>
        <w:spacing w:after="0" w:line="600" w:lineRule="auto"/>
        <w:ind w:firstLine="720"/>
        <w:jc w:val="both"/>
        <w:rPr>
          <w:rFonts w:eastAsia="Times New Roman"/>
          <w:szCs w:val="24"/>
        </w:rPr>
      </w:pPr>
      <w:r>
        <w:rPr>
          <w:rFonts w:eastAsia="Times New Roman"/>
          <w:szCs w:val="24"/>
        </w:rPr>
        <w:t>Με δυο λόγια θα έλεγα ότι οι τοποθετήσεις του μου θύμισαν την ω</w:t>
      </w:r>
      <w:r>
        <w:rPr>
          <w:rFonts w:eastAsia="Times New Roman"/>
          <w:szCs w:val="24"/>
        </w:rPr>
        <w:t xml:space="preserve">ραία, παλιά επιθεώρηση, την περίφημη επιθεώρηση «Άλλα λόγια να αγαπιόμαστε». Σε αυτήν την προ ημερησίας διάταξης συζήτηση μάθαμε, όμως, από τα χείλη του κ. Μητσοτάκη ότι πράγματι υπάρχει σκάνδαλο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xml:space="preserve"> κι αυτό είναι μια σημαντική πρόοδος.</w:t>
      </w:r>
    </w:p>
    <w:p w14:paraId="02D9A027" w14:textId="77777777" w:rsidR="00D3277D" w:rsidRDefault="009F72F4">
      <w:pPr>
        <w:spacing w:after="0" w:line="600" w:lineRule="auto"/>
        <w:ind w:firstLine="720"/>
        <w:jc w:val="both"/>
        <w:rPr>
          <w:rFonts w:eastAsia="Times New Roman"/>
          <w:szCs w:val="24"/>
        </w:rPr>
      </w:pPr>
      <w:r>
        <w:rPr>
          <w:rFonts w:eastAsia="Times New Roman"/>
          <w:szCs w:val="24"/>
        </w:rPr>
        <w:t xml:space="preserve">Σε αυτήν την </w:t>
      </w:r>
      <w:r>
        <w:rPr>
          <w:rFonts w:eastAsia="Times New Roman"/>
          <w:szCs w:val="24"/>
        </w:rPr>
        <w:t>προ ημερησίας διάταξης συζήτηση για τη διαπλοκή και τη διαφθορά μού έκανε επίσης εντύπωση, κυρίες και κύριοι Βουλευτές, ότι επέλεξαν να απουσιάσουν τρία κορυφαία στελέχη της Νέας Δημοκρατίας: Ο κ. Σαμαράς και ο κ. Καραμανλής, που έχουν διατελέσει Πρωθυπουρ</w:t>
      </w:r>
      <w:r>
        <w:rPr>
          <w:rFonts w:eastAsia="Times New Roman"/>
          <w:szCs w:val="24"/>
        </w:rPr>
        <w:t xml:space="preserve">γοί της παράταξης </w:t>
      </w:r>
      <w:r>
        <w:rPr>
          <w:rFonts w:eastAsia="Times New Roman"/>
          <w:szCs w:val="24"/>
        </w:rPr>
        <w:lastRenderedPageBreak/>
        <w:t xml:space="preserve">της Νέας Δημοκρατίας, αλλά και ο κ. </w:t>
      </w:r>
      <w:proofErr w:type="spellStart"/>
      <w:r>
        <w:rPr>
          <w:rFonts w:eastAsia="Times New Roman"/>
          <w:szCs w:val="24"/>
        </w:rPr>
        <w:t>Μεϊμαράκης</w:t>
      </w:r>
      <w:proofErr w:type="spellEnd"/>
      <w:r>
        <w:rPr>
          <w:rFonts w:eastAsia="Times New Roman"/>
          <w:szCs w:val="24"/>
        </w:rPr>
        <w:t>, ο πρώην Πρόεδρος της Νέας Δημοκρατίας. Και μου κάνει εντύπωση αυτή η επιλογή της απουσίας τους. Κάποιος θα μπορούσε να υποθέσει ότι αυτή η απουσία έχει κάποιο βαθύτερο νόημα, αλλά εγώ δεν θέ</w:t>
      </w:r>
      <w:r>
        <w:rPr>
          <w:rFonts w:eastAsia="Times New Roman"/>
          <w:szCs w:val="24"/>
        </w:rPr>
        <w:t>λω να μπω στα εσωτερικά της άλλης παράταξης, της Νέας Δημοκρατίας.</w:t>
      </w:r>
    </w:p>
    <w:p w14:paraId="02D9A028" w14:textId="77777777" w:rsidR="00D3277D" w:rsidRDefault="009F72F4">
      <w:pPr>
        <w:spacing w:after="0" w:line="600" w:lineRule="auto"/>
        <w:ind w:firstLine="720"/>
        <w:jc w:val="both"/>
        <w:rPr>
          <w:rFonts w:eastAsia="Times New Roman"/>
          <w:szCs w:val="24"/>
        </w:rPr>
      </w:pPr>
      <w:r>
        <w:rPr>
          <w:rFonts w:eastAsia="Times New Roman"/>
          <w:szCs w:val="24"/>
        </w:rPr>
        <w:t xml:space="preserve">Επίσης, κυρίες και κύριοι συνάδελφοι, σε αυτήν τη συνεδρίαση στην προ ημερησίας διάταξης συζήτηση στη Βουλή για τη διαπλοκή και τη διαφθορά μάθαμε ότι ο κ. Μητσοτάκης έκανε μια πολύ μεγάλη </w:t>
      </w:r>
      <w:r>
        <w:rPr>
          <w:rFonts w:eastAsia="Times New Roman"/>
          <w:szCs w:val="24"/>
        </w:rPr>
        <w:t>προσπάθεια, τη στιγμή που εγώ πήρα «το δαχτυλίδι» από τον Αλαβάνο, να απογαλακτιστεί από το όνομα το βαρύ που κουβαλάει και να είναι ένας αυτοδημιούργητος πολιτικός. Βέβαια, εγώ δεν ξέρω, κυρίες και κύριοι συνάδελφοι, πολλούς αυτοδημιούργητους, παρά το γεγ</w:t>
      </w:r>
      <w:r>
        <w:rPr>
          <w:rFonts w:eastAsia="Times New Roman"/>
          <w:szCs w:val="24"/>
        </w:rPr>
        <w:t xml:space="preserve">ονός ότι έχουν πάρα πολλά πτυχία και σπουδάζουν στο εξωτερικό -ίσως ισάριθμα και περισσότερα από αυτά του κ. Μητσοτάκη-, μόλις έρχονται στη χώρα να αποκτούν δουλειά στην Εθνική Τράπεζα με 15.000 ευρώ μηνιαίο εισόδημα. Και το λέω αυτό </w:t>
      </w:r>
      <w:r>
        <w:rPr>
          <w:rFonts w:eastAsia="Times New Roman"/>
          <w:szCs w:val="24"/>
        </w:rPr>
        <w:lastRenderedPageBreak/>
        <w:t>γιατί, κυρίες και κύρι</w:t>
      </w:r>
      <w:r>
        <w:rPr>
          <w:rFonts w:eastAsia="Times New Roman"/>
          <w:szCs w:val="24"/>
        </w:rPr>
        <w:t>οι συνάδελφοι και κύριε Μητσοτάκη, μας ακούει ο ελληνικός λαός και ο ελληνικός λαός πράγματι ξέρει και τις διαδρομές μας και τις περπατησιές μας και τα βήματά μας.</w:t>
      </w:r>
    </w:p>
    <w:p w14:paraId="02D9A029" w14:textId="77777777" w:rsidR="00D3277D" w:rsidRDefault="009F72F4">
      <w:pPr>
        <w:spacing w:after="0" w:line="600" w:lineRule="auto"/>
        <w:ind w:firstLine="720"/>
        <w:jc w:val="both"/>
        <w:rPr>
          <w:rFonts w:eastAsia="Times New Roman"/>
          <w:szCs w:val="24"/>
        </w:rPr>
      </w:pPr>
      <w:r>
        <w:rPr>
          <w:rFonts w:eastAsia="Times New Roman"/>
          <w:szCs w:val="24"/>
        </w:rPr>
        <w:t>Όταν εγώ στην πρώτη μου ομιλία σας είπα ότι με κατηγορήσατε για τα βιώματά μου, στην προηγού</w:t>
      </w:r>
      <w:r>
        <w:rPr>
          <w:rFonts w:eastAsia="Times New Roman"/>
          <w:szCs w:val="24"/>
        </w:rPr>
        <w:t>μενη συνεδρίαση, ακριβώς αυτό εννοούσα, ότι με κατηγορήσατε ότι ήμουν στους κοινωνικούς αγώνες και στις καταλήψεις, ενώ εσείς την ίδια εποχή κάνατε τα πρώτα σας βήματα στην πολιτική ζωή του τόπου αξιοποιώντας, όσο κι αν θέλετε να το κρύψετε, το πολύ σημαντ</w:t>
      </w:r>
      <w:r>
        <w:rPr>
          <w:rFonts w:eastAsia="Times New Roman"/>
          <w:szCs w:val="24"/>
        </w:rPr>
        <w:t>ικό πολιτικό βάρος της οικογένειάς σας και το όνομα του πατέρα σας, αλλά και το γεγονός ότι είχατε μια σειρά από διευκολύνσεις, στις οποίες εγώ αναφέρθηκα. Και είπατε ότι εγώ κατέβασα το επίπεδο και μίλησα με χυδαία λόγια. Γιατί είναι χυδαία αυτά τα λόγια;</w:t>
      </w:r>
      <w:r>
        <w:rPr>
          <w:rFonts w:eastAsia="Times New Roman"/>
          <w:szCs w:val="24"/>
        </w:rPr>
        <w:t xml:space="preserve"> Δεν έχουν συμβεί;</w:t>
      </w:r>
    </w:p>
    <w:p w14:paraId="02D9A02A" w14:textId="77777777" w:rsidR="00D3277D" w:rsidRDefault="009F72F4">
      <w:pPr>
        <w:spacing w:after="0" w:line="600" w:lineRule="auto"/>
        <w:ind w:firstLine="720"/>
        <w:jc w:val="both"/>
        <w:rPr>
          <w:rFonts w:eastAsia="Times New Roman"/>
          <w:szCs w:val="24"/>
        </w:rPr>
      </w:pPr>
      <w:r>
        <w:rPr>
          <w:rFonts w:eastAsia="Times New Roman"/>
          <w:szCs w:val="24"/>
        </w:rPr>
        <w:t>Είπατε, επίσης, κύριε Μητσοτάκη, ότι αποπληρώνετε το δάνειο του κόμματός σας. Εγώ θα ήθελα με έναν πρόχειρο υπολογισμό να πω και να ενημερώσω το Σώμα ότι ακόμα κι αν το 100% της κρατικής χρηματοδότησης σε ό,τι αφορά το ΠΑΣΟΚ και τη Νέα Δ</w:t>
      </w:r>
      <w:r>
        <w:rPr>
          <w:rFonts w:eastAsia="Times New Roman"/>
          <w:szCs w:val="24"/>
        </w:rPr>
        <w:t>ημοκρατία εκχωρούνταν στις τράπεζες σήμερα -</w:t>
      </w:r>
      <w:r>
        <w:rPr>
          <w:rFonts w:eastAsia="Times New Roman"/>
          <w:szCs w:val="24"/>
        </w:rPr>
        <w:lastRenderedPageBreak/>
        <w:t>που εδώ υπάρχει μια αντίφαση διότι εσείς λέτε, και το είπατε και τον Μάρτιο, ότι θα φέρετε πρόταση για το 100%, ενώ μαθαίνω ότι εκπρόσωποί σας μιλούν για το 60%-, ακόμα κι αν εκχωρηθεί το 100% της από εδώ και στο</w:t>
      </w:r>
      <w:r>
        <w:rPr>
          <w:rFonts w:eastAsia="Times New Roman"/>
          <w:szCs w:val="24"/>
        </w:rPr>
        <w:t xml:space="preserve"> εξής κρατικής χρηματοδότησης -που εδώ είμαστε να συζητήσουμε και τον νέο νόμο για τη χρηματοδότηση των κομμάτων, δεν ξέρω αν θα είναι αυτή- σήμερα όμως η κρατική χρηματοδότηση, τακτική και ερευνητική, είναι 1.712.738 ευρώ για τη Νέα Δημοκρατία και 428.204</w:t>
      </w:r>
      <w:r>
        <w:rPr>
          <w:rFonts w:eastAsia="Times New Roman"/>
          <w:szCs w:val="24"/>
        </w:rPr>
        <w:t xml:space="preserve"> ευρώ για το ΠΑΣΟΚ. Αντιλαμβάνεστε, λοιπόν, ότι και το 100% να εκχωρηθεί στις τράπεζες, δεν αποπληρώνετε τα δάνειά σας, εσείς ούτε σε </w:t>
      </w:r>
      <w:proofErr w:type="spellStart"/>
      <w:r>
        <w:rPr>
          <w:rFonts w:eastAsia="Times New Roman"/>
          <w:szCs w:val="24"/>
        </w:rPr>
        <w:t>εκατόν</w:t>
      </w:r>
      <w:proofErr w:type="spellEnd"/>
      <w:r>
        <w:rPr>
          <w:rFonts w:eastAsia="Times New Roman"/>
          <w:szCs w:val="24"/>
        </w:rPr>
        <w:t xml:space="preserve"> είκοσι δύο χρόνια, ενώ το ΠΑΣΟΚ σε τετρακόσια σαράντα τρία χρόνια!</w:t>
      </w:r>
    </w:p>
    <w:p w14:paraId="02D9A02B" w14:textId="77777777" w:rsidR="00D3277D" w:rsidRDefault="009F72F4">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02D9A02C" w14:textId="77777777" w:rsidR="00D3277D" w:rsidRDefault="009F72F4">
      <w:pPr>
        <w:spacing w:after="0" w:line="600" w:lineRule="auto"/>
        <w:ind w:firstLine="720"/>
        <w:jc w:val="both"/>
        <w:rPr>
          <w:rFonts w:eastAsia="Times New Roman"/>
          <w:szCs w:val="24"/>
        </w:rPr>
      </w:pPr>
      <w:r>
        <w:rPr>
          <w:rFonts w:eastAsia="Times New Roman"/>
          <w:szCs w:val="24"/>
        </w:rPr>
        <w:t xml:space="preserve">Χρειάζονται, κύριε Μητσοτάκη </w:t>
      </w:r>
      <w:proofErr w:type="spellStart"/>
      <w:r>
        <w:rPr>
          <w:rFonts w:eastAsia="Times New Roman"/>
          <w:szCs w:val="24"/>
        </w:rPr>
        <w:t>εκατόν</w:t>
      </w:r>
      <w:proofErr w:type="spellEnd"/>
      <w:r>
        <w:rPr>
          <w:rFonts w:eastAsia="Times New Roman"/>
          <w:szCs w:val="24"/>
        </w:rPr>
        <w:t xml:space="preserve"> είκοσι δύο χρόνια για εσάς και τετρακόσια σαράντα τρία για το ΠΑΣΟΚ! Αυτά πρέπει να τα γνωρίζει ο ελληνικός λαός.</w:t>
      </w:r>
    </w:p>
    <w:p w14:paraId="02D9A02D" w14:textId="77777777" w:rsidR="00D3277D" w:rsidRDefault="009F72F4">
      <w:pPr>
        <w:spacing w:after="0" w:line="600" w:lineRule="auto"/>
        <w:ind w:firstLine="720"/>
        <w:jc w:val="both"/>
        <w:rPr>
          <w:rFonts w:eastAsia="Times New Roman"/>
          <w:szCs w:val="24"/>
        </w:rPr>
      </w:pPr>
      <w:r>
        <w:rPr>
          <w:rFonts w:eastAsia="Times New Roman"/>
          <w:szCs w:val="24"/>
        </w:rPr>
        <w:t>Όπως επίσης, ο ελληνικός λαός πρέπει να γνωρίζει ότι τον Απρίλιο του 2012 αυτό το οποίο συνέβη στη Βουλή τ</w:t>
      </w:r>
      <w:r>
        <w:rPr>
          <w:rFonts w:eastAsia="Times New Roman"/>
          <w:szCs w:val="24"/>
        </w:rPr>
        <w:t xml:space="preserve">ων Ελλήνων με την τροπολογία </w:t>
      </w:r>
      <w:proofErr w:type="spellStart"/>
      <w:r>
        <w:rPr>
          <w:rFonts w:eastAsia="Times New Roman"/>
          <w:szCs w:val="24"/>
        </w:rPr>
        <w:t>Γιαννίτση</w:t>
      </w:r>
      <w:proofErr w:type="spellEnd"/>
      <w:r>
        <w:rPr>
          <w:rFonts w:eastAsia="Times New Roman"/>
          <w:szCs w:val="24"/>
        </w:rPr>
        <w:t xml:space="preserve">, ήταν ένα πολύ μεγάλο σκάνδαλο, ένα τεράστιο </w:t>
      </w:r>
      <w:r>
        <w:rPr>
          <w:rFonts w:eastAsia="Times New Roman"/>
          <w:szCs w:val="24"/>
        </w:rPr>
        <w:lastRenderedPageBreak/>
        <w:t>σκάνδαλο, διότι τότε όλοι γνώριζαν ότι δεν υπάρχουν αυτά τα τεράστια ποσά για τις επιχορηγήσεις και ότι τα ποσοστά των κομμάτων σας έχουν συρρικνωθεί. Παρ’ όλα αυτά αποφασί</w:t>
      </w:r>
      <w:r>
        <w:rPr>
          <w:rFonts w:eastAsia="Times New Roman"/>
          <w:szCs w:val="24"/>
        </w:rPr>
        <w:t xml:space="preserve">σατε να κάνετε εκλογές, ΠΑΣΟΚ και Νέα Δημοκρατία, με τα λεφτά του ελληνικού λαού. </w:t>
      </w:r>
    </w:p>
    <w:p w14:paraId="02D9A02E" w14:textId="77777777" w:rsidR="00D3277D" w:rsidRDefault="009F72F4">
      <w:pPr>
        <w:spacing w:after="0" w:line="600" w:lineRule="auto"/>
        <w:ind w:firstLine="720"/>
        <w:jc w:val="both"/>
        <w:rPr>
          <w:rFonts w:eastAsia="Times New Roman"/>
          <w:szCs w:val="24"/>
        </w:rPr>
      </w:pPr>
      <w:r>
        <w:rPr>
          <w:rFonts w:eastAsia="Times New Roman"/>
          <w:szCs w:val="24"/>
        </w:rPr>
        <w:t xml:space="preserve">Ο ΣΥΡΙΖΑ πράγματι έχει έναν δανεισμό. Δεν είναι ούτε διακόσια δέκα εκατομμύρια ούτε </w:t>
      </w:r>
      <w:proofErr w:type="spellStart"/>
      <w:r>
        <w:rPr>
          <w:rFonts w:eastAsia="Times New Roman"/>
          <w:szCs w:val="24"/>
        </w:rPr>
        <w:t>εκατόν</w:t>
      </w:r>
      <w:proofErr w:type="spellEnd"/>
      <w:r>
        <w:rPr>
          <w:rFonts w:eastAsia="Times New Roman"/>
          <w:szCs w:val="24"/>
        </w:rPr>
        <w:t xml:space="preserve"> ογδόντα εκατομμύρια. Είναι γύρω στα οκτώ εκατομμύρια, τα οποία εξυπηρετούνται. Εξυ</w:t>
      </w:r>
      <w:r>
        <w:rPr>
          <w:rFonts w:eastAsia="Times New Roman"/>
          <w:szCs w:val="24"/>
        </w:rPr>
        <w:t>πηρετούνται όλα, δεν έχουμε κόκκινα δάνεια.</w:t>
      </w:r>
    </w:p>
    <w:p w14:paraId="02D9A02F" w14:textId="77777777" w:rsidR="00D3277D" w:rsidRDefault="009F72F4">
      <w:pPr>
        <w:spacing w:after="0" w:line="600" w:lineRule="auto"/>
        <w:ind w:firstLine="720"/>
        <w:jc w:val="both"/>
        <w:rPr>
          <w:rFonts w:eastAsia="Times New Roman"/>
          <w:szCs w:val="24"/>
        </w:rPr>
      </w:pPr>
      <w:r>
        <w:rPr>
          <w:rFonts w:eastAsia="Times New Roman"/>
          <w:szCs w:val="24"/>
        </w:rPr>
        <w:t>Επίσης, κύριε Μητσοτάκη, είπατε ότι γίνονται πλειστηριασμοί στη χώρα, ότι τους κάνουμε εμείς, και αναφερθήκατε πάλι σε ένα δημοσίευμα του «</w:t>
      </w:r>
      <w:r>
        <w:rPr>
          <w:rFonts w:eastAsia="Times New Roman"/>
          <w:szCs w:val="24"/>
        </w:rPr>
        <w:t>ΠΡΩΤΟΥ ΘΕΜΑΤΟΣ</w:t>
      </w:r>
      <w:r>
        <w:rPr>
          <w:rFonts w:eastAsia="Times New Roman"/>
          <w:szCs w:val="24"/>
        </w:rPr>
        <w:t>». Διαρκώς δημοσιεύματα του «</w:t>
      </w:r>
      <w:r>
        <w:rPr>
          <w:rFonts w:eastAsia="Times New Roman"/>
          <w:szCs w:val="24"/>
        </w:rPr>
        <w:t>ΠΡΩΤΟΥ ΘΕΜΑΤΟΣ</w:t>
      </w:r>
      <w:r>
        <w:rPr>
          <w:rFonts w:eastAsia="Times New Roman"/>
          <w:szCs w:val="24"/>
        </w:rPr>
        <w:t xml:space="preserve">». Εγώ, λοιπόν, </w:t>
      </w:r>
      <w:r>
        <w:rPr>
          <w:rFonts w:eastAsia="Times New Roman"/>
          <w:szCs w:val="24"/>
        </w:rPr>
        <w:t>έκανα μια πρόχειρη έρευνα, για να δω αν πράγματι υπάρχουν εργατικές κατοικίες στον Εύοσμο, γιατί μιλήσατε για τις 19 Οκτώβρη για εργατικές κατοικίες. Σε επικοινωνία που είχαμε με τον Δήμαρχο Ευόσμου, τον κ. Πέτρο Σούλα, μας διαβεβαίωσε ότι δεν υπάρχει καμμ</w:t>
      </w:r>
      <w:r>
        <w:rPr>
          <w:rFonts w:eastAsia="Times New Roman"/>
          <w:szCs w:val="24"/>
        </w:rPr>
        <w:t xml:space="preserve">ία εργατική </w:t>
      </w:r>
      <w:r>
        <w:rPr>
          <w:rFonts w:eastAsia="Times New Roman"/>
          <w:szCs w:val="24"/>
        </w:rPr>
        <w:lastRenderedPageBreak/>
        <w:t xml:space="preserve">κατοικία στον Εύοσμο. Να δούμε, λοιπόν, ποιος λέει αλήθεια και ποιος λέει ψέματα στο ελληνικό Κοινοβούλιο. Και σε άλλη επικοινωνία που είχαμε με την </w:t>
      </w:r>
      <w:r>
        <w:rPr>
          <w:rFonts w:eastAsia="Times New Roman"/>
          <w:szCs w:val="24"/>
        </w:rPr>
        <w:t xml:space="preserve">Πρόεδρο </w:t>
      </w:r>
      <w:r>
        <w:rPr>
          <w:rFonts w:eastAsia="Times New Roman"/>
          <w:szCs w:val="24"/>
        </w:rPr>
        <w:t xml:space="preserve">Συμβολαιογράφων Θεσσαλονίκης, κ. </w:t>
      </w:r>
      <w:proofErr w:type="spellStart"/>
      <w:r>
        <w:rPr>
          <w:rFonts w:eastAsia="Times New Roman"/>
          <w:szCs w:val="24"/>
        </w:rPr>
        <w:t>Μπιλίση-Χρουσαλά</w:t>
      </w:r>
      <w:proofErr w:type="spellEnd"/>
      <w:r>
        <w:rPr>
          <w:rFonts w:eastAsia="Times New Roman"/>
          <w:szCs w:val="24"/>
        </w:rPr>
        <w:t xml:space="preserve"> Ιωάννα, μας δήλωσε ότι από τις αρχές </w:t>
      </w:r>
      <w:r>
        <w:rPr>
          <w:rFonts w:eastAsia="Times New Roman"/>
          <w:szCs w:val="24"/>
        </w:rPr>
        <w:t>του 2016 μέχρι και σήμερα δεν έχει πλειστηριαστεί καμμία πρώτη κατοικία στα δικαστήρια της Θεσσαλονίκης.</w:t>
      </w:r>
    </w:p>
    <w:p w14:paraId="02D9A030" w14:textId="77777777" w:rsidR="00D3277D" w:rsidRDefault="009F72F4">
      <w:pPr>
        <w:spacing w:after="0" w:line="600" w:lineRule="auto"/>
        <w:ind w:firstLine="720"/>
        <w:jc w:val="both"/>
        <w:rPr>
          <w:rFonts w:eastAsia="Times New Roman"/>
          <w:szCs w:val="24"/>
        </w:rPr>
      </w:pPr>
      <w:r>
        <w:rPr>
          <w:rFonts w:eastAsia="Times New Roman"/>
          <w:szCs w:val="24"/>
        </w:rPr>
        <w:t>Πάμε παρακάτω.</w:t>
      </w:r>
    </w:p>
    <w:p w14:paraId="02D9A031" w14:textId="77777777" w:rsidR="00D3277D" w:rsidRDefault="009F72F4">
      <w:pPr>
        <w:spacing w:after="0" w:line="600" w:lineRule="auto"/>
        <w:ind w:firstLine="720"/>
        <w:jc w:val="center"/>
        <w:rPr>
          <w:rFonts w:eastAsia="Times New Roman"/>
          <w:szCs w:val="24"/>
        </w:rPr>
      </w:pPr>
      <w:r>
        <w:rPr>
          <w:rFonts w:eastAsia="Times New Roman"/>
          <w:szCs w:val="24"/>
        </w:rPr>
        <w:t>(Θόρυβος από την πτέρυγα της Νέας Δημοκρατίας)</w:t>
      </w:r>
    </w:p>
    <w:p w14:paraId="02D9A032" w14:textId="77777777" w:rsidR="00D3277D" w:rsidRDefault="009F72F4">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Παρακαλώ.</w:t>
      </w:r>
    </w:p>
    <w:p w14:paraId="02D9A033" w14:textId="77777777" w:rsidR="00D3277D" w:rsidRDefault="009F72F4">
      <w:pPr>
        <w:spacing w:after="0" w:line="600" w:lineRule="auto"/>
        <w:ind w:firstLine="720"/>
        <w:jc w:val="both"/>
        <w:rPr>
          <w:rFonts w:eastAsia="Times New Roman"/>
          <w:szCs w:val="24"/>
        </w:rPr>
      </w:pPr>
      <w:r>
        <w:rPr>
          <w:rFonts w:eastAsia="Times New Roman"/>
          <w:b/>
          <w:szCs w:val="24"/>
        </w:rPr>
        <w:t>ΑΛΕΞΗΣ ΤΣΙΠΡΑΣ (Πρόεδρος της Κυβέρνησης):</w:t>
      </w:r>
      <w:r>
        <w:rPr>
          <w:rFonts w:eastAsia="Times New Roman"/>
          <w:szCs w:val="24"/>
        </w:rPr>
        <w:t xml:space="preserve"> Κλείνω, </w:t>
      </w:r>
      <w:r>
        <w:rPr>
          <w:rFonts w:eastAsia="Times New Roman"/>
          <w:szCs w:val="24"/>
        </w:rPr>
        <w:t>κύριε Πρόεδρε.</w:t>
      </w:r>
    </w:p>
    <w:p w14:paraId="02D9A034" w14:textId="77777777" w:rsidR="00D3277D" w:rsidRDefault="009F72F4">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Διευκρινίζονται ζητήματα, κύριε Βορίδη.</w:t>
      </w:r>
    </w:p>
    <w:p w14:paraId="02D9A035" w14:textId="77777777" w:rsidR="00D3277D" w:rsidRDefault="009F72F4">
      <w:pPr>
        <w:spacing w:line="600" w:lineRule="auto"/>
        <w:ind w:firstLine="720"/>
        <w:jc w:val="both"/>
        <w:rPr>
          <w:rFonts w:eastAsia="Times New Roman"/>
          <w:szCs w:val="24"/>
        </w:rPr>
      </w:pPr>
      <w:r w:rsidRPr="00D351A0">
        <w:rPr>
          <w:rFonts w:eastAsia="Times New Roman"/>
          <w:b/>
          <w:szCs w:val="24"/>
        </w:rPr>
        <w:t>ΑΛΕΞΗΣ ΤΣΙΠΡΑΣ (Πρόεδρος της Κυβέρνησης):</w:t>
      </w:r>
      <w:r>
        <w:rPr>
          <w:rFonts w:eastAsia="Times New Roman"/>
          <w:szCs w:val="24"/>
        </w:rPr>
        <w:t xml:space="preserve"> Κλείνω με δύο ζητήματα.</w:t>
      </w:r>
    </w:p>
    <w:p w14:paraId="02D9A036" w14:textId="77777777" w:rsidR="00D3277D" w:rsidRDefault="009F72F4">
      <w:pPr>
        <w:spacing w:line="600" w:lineRule="auto"/>
        <w:ind w:firstLine="720"/>
        <w:jc w:val="both"/>
        <w:rPr>
          <w:rFonts w:eastAsia="Times New Roman"/>
          <w:szCs w:val="24"/>
        </w:rPr>
      </w:pPr>
      <w:r>
        <w:rPr>
          <w:rFonts w:eastAsia="Times New Roman"/>
          <w:szCs w:val="24"/>
        </w:rPr>
        <w:lastRenderedPageBreak/>
        <w:t xml:space="preserve">Ο κ. Μητσοτάκης είπε ότι εγώ ρίχνω το επίπεδο και ότι σήμερα αποφάσισα να μιλήσω χυδαία. Επίσης, είπε ότι </w:t>
      </w:r>
      <w:r>
        <w:rPr>
          <w:rFonts w:eastAsia="Times New Roman"/>
          <w:szCs w:val="24"/>
        </w:rPr>
        <w:t xml:space="preserve">σήμερα είπα ψέματα και ότι πρέπει να ντρέπομαι γι’ αυτά τα ψέματα, σε ό,τι αφορά την υπόθεση του «Κήρυκα Χανίων» και της </w:t>
      </w:r>
      <w:r>
        <w:rPr>
          <w:rFonts w:eastAsia="Times New Roman"/>
          <w:szCs w:val="24"/>
        </w:rPr>
        <w:t>«</w:t>
      </w:r>
      <w:r>
        <w:rPr>
          <w:rFonts w:eastAsia="Times New Roman"/>
          <w:szCs w:val="24"/>
          <w:lang w:val="en-US"/>
        </w:rPr>
        <w:t>SIEMENS</w:t>
      </w:r>
      <w:r>
        <w:rPr>
          <w:rFonts w:eastAsia="Times New Roman"/>
          <w:szCs w:val="24"/>
        </w:rPr>
        <w:t>»</w:t>
      </w:r>
      <w:r w:rsidRPr="00D351A0">
        <w:rPr>
          <w:rFonts w:eastAsia="Times New Roman"/>
          <w:szCs w:val="24"/>
        </w:rPr>
        <w:t xml:space="preserve">. </w:t>
      </w:r>
      <w:r>
        <w:rPr>
          <w:rFonts w:eastAsia="Times New Roman"/>
          <w:szCs w:val="24"/>
        </w:rPr>
        <w:t>Δεν θα ήθελα να αναφερθώ τρίτη φορά, αλλά δεν επρόκειτο να αφήσω έτσι, κύριε Μητσοτάκη, ούτε το «χυδαίος» ούτε το «ψεύτης» ο</w:t>
      </w:r>
      <w:r>
        <w:rPr>
          <w:rFonts w:eastAsia="Times New Roman"/>
          <w:szCs w:val="24"/>
        </w:rPr>
        <w:t xml:space="preserve">ύτε το «συκοφάντης». Από το πρωί μέχρι το βράδυ αυτό λέτε. Θέλω, λοιπόν, να σας πω, κύριε Μητσοτάκη, ότι σήμερα επίσης μάθαμε κάτι για τον «Κήρυκα Χανίων». Παραδεχθήκατε ότι θα μπει σε ρύθμιση -έπρεπε να έλθει ο ΣΥΡΙΖΑ μετά από δέκα χρόνια-, αλλά αλλάξατε </w:t>
      </w:r>
      <w:r>
        <w:rPr>
          <w:rFonts w:eastAsia="Times New Roman"/>
          <w:szCs w:val="24"/>
        </w:rPr>
        <w:t>απολύτως θέση, τη θέση που είχε διατυπώσει ο πατέρας σας, ο Κωνσταντίνος Μητσοτάκης, στις 13 Ιουλίου του 2016, σε σχέση με το δάνειο αυτό. Να δούμε τώρα ποιος λέει ψέματα και ποιος λέει αλήθειες; Με γραπτή του ανακοίνωση έλεγε ότι τον Μάρτιο του 2005 εν πά</w:t>
      </w:r>
      <w:r>
        <w:rPr>
          <w:rFonts w:eastAsia="Times New Roman"/>
          <w:szCs w:val="24"/>
        </w:rPr>
        <w:t xml:space="preserve">ση </w:t>
      </w:r>
      <w:proofErr w:type="spellStart"/>
      <w:r>
        <w:rPr>
          <w:rFonts w:eastAsia="Times New Roman"/>
          <w:szCs w:val="24"/>
        </w:rPr>
        <w:t>περιπτώσει</w:t>
      </w:r>
      <w:proofErr w:type="spellEnd"/>
      <w:r>
        <w:rPr>
          <w:rFonts w:eastAsia="Times New Roman"/>
          <w:szCs w:val="24"/>
        </w:rPr>
        <w:t xml:space="preserve"> το δάνειο αυτό το ανέλαβε ένας εκ των εγγυητών. Και νομίζω ότι με αυτά που είπατε στη Βουλή δεν εκθέτετε τον εαυτό σας, αλλά τον πατέρα σας, ο οποίος είχε δηλώσει ότι το δάνειο είχε παραχωρηθεί σε τρίτον. </w:t>
      </w:r>
    </w:p>
    <w:p w14:paraId="02D9A037" w14:textId="77777777" w:rsidR="00D3277D" w:rsidRDefault="009F72F4">
      <w:pPr>
        <w:spacing w:line="600" w:lineRule="auto"/>
        <w:ind w:firstLine="720"/>
        <w:jc w:val="both"/>
        <w:rPr>
          <w:rFonts w:eastAsia="Times New Roman"/>
          <w:szCs w:val="24"/>
        </w:rPr>
      </w:pPr>
      <w:r>
        <w:rPr>
          <w:rFonts w:eastAsia="Times New Roman"/>
          <w:szCs w:val="24"/>
        </w:rPr>
        <w:lastRenderedPageBreak/>
        <w:t>Η αλήθεια, λοιπόν, για το δάνειο αυτ</w:t>
      </w:r>
      <w:r>
        <w:rPr>
          <w:rFonts w:eastAsia="Times New Roman"/>
          <w:szCs w:val="24"/>
        </w:rPr>
        <w:t>ό είναι ότι λήφθηκε το 2005 και μέχρι τον Δεκέμβριο του 2015, δέκα χρόνια, δεν είχε δοθεί ούτε ένα ευρώ. Τυπικά το δάνειο αυτό έπρεπε να έχει καταγγελθεί από την Τράπεζα Πειραιώς σε ενενήντα μέρες από την πρώτη επιστολή για το ότι πρέπει να αποπληρωθεί, απ</w:t>
      </w:r>
      <w:r>
        <w:rPr>
          <w:rFonts w:eastAsia="Times New Roman"/>
          <w:szCs w:val="24"/>
        </w:rPr>
        <w:t>ό την πρώτη επισήμανση, σε ενενήντα μέρες χρέους, δηλαδή το 2006. Επίσης, η προσημείωση του ακινήτου είναι β΄ σειράς, δηλαδή έχει προσημειωθεί ήδη μία φορά σε άλλα δάνεια, αν δεν κάνω λάθος, από την</w:t>
      </w:r>
      <w:r w:rsidRPr="0024174D">
        <w:rPr>
          <w:rFonts w:eastAsia="Times New Roman"/>
          <w:szCs w:val="24"/>
        </w:rPr>
        <w:t xml:space="preserve"> </w:t>
      </w:r>
      <w:proofErr w:type="spellStart"/>
      <w:r>
        <w:rPr>
          <w:rFonts w:eastAsia="Times New Roman"/>
          <w:szCs w:val="24"/>
        </w:rPr>
        <w:t>Π</w:t>
      </w:r>
      <w:r w:rsidRPr="0024174D">
        <w:rPr>
          <w:rFonts w:eastAsia="Times New Roman"/>
          <w:szCs w:val="24"/>
        </w:rPr>
        <w:t>αγκρήτια</w:t>
      </w:r>
      <w:proofErr w:type="spellEnd"/>
      <w:r w:rsidRPr="0024174D">
        <w:rPr>
          <w:rFonts w:eastAsia="Times New Roman"/>
          <w:szCs w:val="24"/>
        </w:rPr>
        <w:t xml:space="preserve"> </w:t>
      </w:r>
      <w:r>
        <w:rPr>
          <w:rFonts w:eastAsia="Times New Roman"/>
          <w:szCs w:val="24"/>
        </w:rPr>
        <w:t>Τ</w:t>
      </w:r>
      <w:r w:rsidRPr="0024174D">
        <w:rPr>
          <w:rFonts w:eastAsia="Times New Roman"/>
          <w:szCs w:val="24"/>
        </w:rPr>
        <w:t>ράπεζα</w:t>
      </w:r>
      <w:r>
        <w:rPr>
          <w:rFonts w:eastAsia="Times New Roman"/>
          <w:szCs w:val="24"/>
        </w:rPr>
        <w:t>.</w:t>
      </w:r>
    </w:p>
    <w:p w14:paraId="02D9A038" w14:textId="77777777" w:rsidR="00D3277D" w:rsidRDefault="009F72F4">
      <w:pPr>
        <w:spacing w:line="600" w:lineRule="auto"/>
        <w:ind w:firstLine="720"/>
        <w:jc w:val="both"/>
        <w:rPr>
          <w:rFonts w:eastAsia="Times New Roman"/>
          <w:szCs w:val="24"/>
        </w:rPr>
      </w:pPr>
      <w:r>
        <w:rPr>
          <w:rFonts w:eastAsia="Times New Roman"/>
          <w:szCs w:val="24"/>
        </w:rPr>
        <w:t xml:space="preserve">Και έπρεπε, λοιπόν, ο ΣΥΡΙΖΑ μετά από </w:t>
      </w:r>
      <w:r>
        <w:rPr>
          <w:rFonts w:eastAsia="Times New Roman"/>
          <w:szCs w:val="24"/>
        </w:rPr>
        <w:t xml:space="preserve">τόσα χρόνια να έλθει το 2016 σε μία </w:t>
      </w:r>
      <w:r>
        <w:rPr>
          <w:rFonts w:eastAsia="Times New Roman"/>
          <w:szCs w:val="24"/>
        </w:rPr>
        <w:t>ε</w:t>
      </w:r>
      <w:r>
        <w:rPr>
          <w:rFonts w:eastAsia="Times New Roman"/>
          <w:szCs w:val="24"/>
        </w:rPr>
        <w:t>πιτροπή της Βουλής για ένα ξεχασμένο δικό σας δάνειο εδώ και δέκα χρόνια, να το θέσει στη Βουλή και να παραδεχθείτε ότι θα μπει σε ρύθμιση. Κι εσείς έρχεστε τώρα εδώ και λέτε ότι εγώ είμαι ο ψεύτης, εγώ είμαι ο συκοφάντ</w:t>
      </w:r>
      <w:r>
        <w:rPr>
          <w:rFonts w:eastAsia="Times New Roman"/>
          <w:szCs w:val="24"/>
        </w:rPr>
        <w:t xml:space="preserve">ης και ότι εγώ πρέπει να ντρέπομαι! Όχι, κύριε Μητσοτάκη, δεν πρέπει εγώ να ντρέπομαι. </w:t>
      </w:r>
    </w:p>
    <w:p w14:paraId="02D9A039" w14:textId="77777777" w:rsidR="00D3277D" w:rsidRDefault="009F72F4">
      <w:pPr>
        <w:spacing w:line="600" w:lineRule="auto"/>
        <w:ind w:firstLine="720"/>
        <w:jc w:val="both"/>
        <w:rPr>
          <w:rFonts w:eastAsia="Times New Roman"/>
          <w:szCs w:val="24"/>
        </w:rPr>
      </w:pPr>
      <w:r>
        <w:rPr>
          <w:rFonts w:eastAsia="Times New Roman"/>
          <w:szCs w:val="24"/>
        </w:rPr>
        <w:lastRenderedPageBreak/>
        <w:t xml:space="preserve">Κλείνω με το περιβόητο θέμα της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όχι γενικά και αόριστα, διότι είναι ένα θέμα το οποίο έχει ταλανίσει την πολιτική ζωή του τόπου. Ο ελληνικός λαός έχει βγάλει συμπεράσματα. Χυδαία εγώ δεν μίλησα. Άλλοι κάνουν αναφορές που αφορούν άλλα ζητήματα. Εγώ δεν μιλάω ποτέ για οικογενειακή ευθύνη</w:t>
      </w:r>
      <w:r>
        <w:rPr>
          <w:rFonts w:eastAsia="Times New Roman"/>
          <w:szCs w:val="24"/>
        </w:rPr>
        <w:t xml:space="preserve">. Όταν σας μιλάω, σας μιλάω προσωπικά και για τις δικές σας ευθύνες, για τα δικά σας πεπραγμένα. Αναζητήστε τους σε </w:t>
      </w:r>
      <w:proofErr w:type="spellStart"/>
      <w:r>
        <w:rPr>
          <w:rFonts w:eastAsia="Times New Roman"/>
          <w:szCs w:val="24"/>
        </w:rPr>
        <w:t>ιστότοπους</w:t>
      </w:r>
      <w:proofErr w:type="spellEnd"/>
      <w:r>
        <w:rPr>
          <w:rFonts w:eastAsia="Times New Roman"/>
          <w:szCs w:val="24"/>
        </w:rPr>
        <w:t xml:space="preserve"> φιλικούς προς τη Νέα Δημοκρατία, σε εφημερίδες που έχουν δημοσιεύσει, όχι σε μένα. Όμως ήλθατε και είπατε πάλι ότι πρέπει να ντρέ</w:t>
      </w:r>
      <w:r>
        <w:rPr>
          <w:rFonts w:eastAsia="Times New Roman"/>
          <w:szCs w:val="24"/>
        </w:rPr>
        <w:t xml:space="preserve">πομαι, ότι ρίχνω το επίπεδο, ότι είμαι πάρα πολύ χυδαίος, διότι είπα κάτι αυτονόητο: «Πείτε μας αν υπάρχει σκάνδαλο </w:t>
      </w:r>
      <w:r>
        <w:rPr>
          <w:rFonts w:eastAsia="Times New Roman"/>
          <w:szCs w:val="24"/>
        </w:rPr>
        <w:t>«</w:t>
      </w:r>
      <w:r>
        <w:rPr>
          <w:rFonts w:eastAsia="Times New Roman"/>
          <w:szCs w:val="24"/>
          <w:lang w:val="en-US"/>
        </w:rPr>
        <w:t>SIEMENS</w:t>
      </w:r>
      <w:r>
        <w:rPr>
          <w:rFonts w:eastAsia="Times New Roman"/>
          <w:szCs w:val="24"/>
        </w:rPr>
        <w:t>»</w:t>
      </w:r>
      <w:r w:rsidRPr="00573F44">
        <w:rPr>
          <w:rFonts w:eastAsia="Times New Roman"/>
          <w:szCs w:val="24"/>
        </w:rPr>
        <w:t xml:space="preserve"> </w:t>
      </w:r>
      <w:r>
        <w:rPr>
          <w:rFonts w:eastAsia="Times New Roman"/>
          <w:szCs w:val="24"/>
        </w:rPr>
        <w:t xml:space="preserve">και ποια είναι η συμμετοχή σας σ’ αυτό». </w:t>
      </w:r>
    </w:p>
    <w:p w14:paraId="02D9A03A" w14:textId="77777777" w:rsidR="00D3277D" w:rsidRDefault="009F72F4">
      <w:pPr>
        <w:spacing w:line="600" w:lineRule="auto"/>
        <w:ind w:firstLine="720"/>
        <w:jc w:val="both"/>
        <w:rPr>
          <w:rFonts w:eastAsia="Times New Roman"/>
          <w:szCs w:val="24"/>
        </w:rPr>
      </w:pPr>
      <w:r>
        <w:rPr>
          <w:rFonts w:eastAsia="Times New Roman"/>
          <w:szCs w:val="24"/>
        </w:rPr>
        <w:t>Είπατε, λοιπόν, ότι λέω ψέματα διότι δεν είχατε κα</w:t>
      </w:r>
      <w:r>
        <w:rPr>
          <w:rFonts w:eastAsia="Times New Roman"/>
          <w:szCs w:val="24"/>
        </w:rPr>
        <w:t>μ</w:t>
      </w:r>
      <w:r>
        <w:rPr>
          <w:rFonts w:eastAsia="Times New Roman"/>
          <w:szCs w:val="24"/>
        </w:rPr>
        <w:t xml:space="preserve">μία διευκόλυνση από τον κ. </w:t>
      </w:r>
      <w:proofErr w:type="spellStart"/>
      <w:r>
        <w:rPr>
          <w:rFonts w:eastAsia="Times New Roman"/>
          <w:szCs w:val="24"/>
        </w:rPr>
        <w:t>Χριστοφορά</w:t>
      </w:r>
      <w:r>
        <w:rPr>
          <w:rFonts w:eastAsia="Times New Roman"/>
          <w:szCs w:val="24"/>
        </w:rPr>
        <w:t>κο</w:t>
      </w:r>
      <w:proofErr w:type="spellEnd"/>
      <w:r>
        <w:rPr>
          <w:rFonts w:eastAsia="Times New Roman"/>
          <w:szCs w:val="24"/>
        </w:rPr>
        <w:t>, παρά το γεγονός ότι στο ημερολόγιό του ο άνθρωπος-κλειδί της υποθέσεως αυτής, που βρίσκεται στο εξωτερικό -βρίσκεται στη Γερμανία- γιατί δεν μπορεί να δικαστεί δυο φορές για το ίδιο θέμα -αυτή είναι η οικονομική δικαιολογία για την οποία δεν έρχεται εδ</w:t>
      </w:r>
      <w:r>
        <w:rPr>
          <w:rFonts w:eastAsia="Times New Roman"/>
          <w:szCs w:val="24"/>
        </w:rPr>
        <w:t xml:space="preserve">ώ να δικαστεί και να μιλήσει- ο κ. </w:t>
      </w:r>
      <w:proofErr w:type="spellStart"/>
      <w:r>
        <w:rPr>
          <w:rFonts w:eastAsia="Times New Roman"/>
          <w:szCs w:val="24"/>
        </w:rPr>
        <w:t>Χριστοφοράκος</w:t>
      </w:r>
      <w:proofErr w:type="spellEnd"/>
      <w:r>
        <w:rPr>
          <w:rFonts w:eastAsia="Times New Roman"/>
          <w:szCs w:val="24"/>
        </w:rPr>
        <w:t xml:space="preserve">, λοιπόν, ο </w:t>
      </w:r>
      <w:r>
        <w:rPr>
          <w:rFonts w:eastAsia="Times New Roman"/>
          <w:szCs w:val="24"/>
        </w:rPr>
        <w:lastRenderedPageBreak/>
        <w:t>άνθρωπος-κλειδί, στο ίδιο του το ημερολόγιο αναφέρει ότι είχε συναντήσεις εξήντα φορές με εσάς, τριακόσιες πενήντα έξι με την οικογένειά σας. Και λέτε ότι όλα αυτά είναι ψέματα και ότι εγώ είμαι σ</w:t>
      </w:r>
      <w:r>
        <w:rPr>
          <w:rFonts w:eastAsia="Times New Roman"/>
          <w:szCs w:val="24"/>
        </w:rPr>
        <w:t xml:space="preserve">υκοφάντης διότι δεν σας πλήρωσε ποτέ εξοπλισμούς γραφείου όταν εσείς κάνατε τα βήματά σας, αυτοδημιούργητος κατά τα άλλα. </w:t>
      </w:r>
    </w:p>
    <w:p w14:paraId="02D9A03B" w14:textId="77777777" w:rsidR="00D3277D" w:rsidRDefault="009F72F4">
      <w:pPr>
        <w:spacing w:line="600" w:lineRule="auto"/>
        <w:ind w:firstLine="720"/>
        <w:jc w:val="both"/>
        <w:rPr>
          <w:rFonts w:eastAsia="Times New Roman"/>
          <w:szCs w:val="24"/>
        </w:rPr>
      </w:pPr>
      <w:r>
        <w:rPr>
          <w:rFonts w:eastAsia="Times New Roman"/>
          <w:szCs w:val="24"/>
        </w:rPr>
        <w:t xml:space="preserve">Εγώ, λοιπόν, θα ήθελα να πω την αλήθεια και μόνο. Για κανέναν άλλο λόγο δεν καταθέτω αυτό που καταθέτω στη Βουλή. </w:t>
      </w:r>
    </w:p>
    <w:p w14:paraId="02D9A03C" w14:textId="77777777" w:rsidR="00D3277D" w:rsidRDefault="009F72F4">
      <w:pPr>
        <w:spacing w:line="600" w:lineRule="auto"/>
        <w:ind w:firstLine="720"/>
        <w:jc w:val="both"/>
        <w:rPr>
          <w:rFonts w:eastAsia="Times New Roman"/>
          <w:szCs w:val="24"/>
        </w:rPr>
      </w:pPr>
      <w:r>
        <w:rPr>
          <w:rFonts w:eastAsia="Times New Roman"/>
          <w:szCs w:val="24"/>
        </w:rPr>
        <w:t>Εσείς πράγματι, κύ</w:t>
      </w:r>
      <w:r>
        <w:rPr>
          <w:rFonts w:eastAsia="Times New Roman"/>
          <w:szCs w:val="24"/>
        </w:rPr>
        <w:t xml:space="preserve">ριε Μητσοτάκη, αποπληρώσατε τον τεχνολογικό εξοπλισμό που αφορούσε το γραφείο σας, αλλά μόνον όταν «έσκασε» στη δημοσιότητα το σκάνδαλο αυτό. </w:t>
      </w:r>
    </w:p>
    <w:p w14:paraId="02D9A03D" w14:textId="77777777" w:rsidR="00D3277D" w:rsidRDefault="009F72F4">
      <w:pPr>
        <w:spacing w:line="600" w:lineRule="auto"/>
        <w:ind w:firstLine="720"/>
        <w:jc w:val="both"/>
        <w:rPr>
          <w:rFonts w:eastAsia="Times New Roman"/>
          <w:szCs w:val="24"/>
        </w:rPr>
      </w:pPr>
      <w:r>
        <w:rPr>
          <w:rFonts w:eastAsia="Times New Roman"/>
          <w:szCs w:val="24"/>
        </w:rPr>
        <w:t xml:space="preserve">Για του λόγου το αληθές, θέλω να καταθέσω στη Βουλή την αντίστοιχη επιστολή της κ. </w:t>
      </w:r>
      <w:proofErr w:type="spellStart"/>
      <w:r>
        <w:rPr>
          <w:rFonts w:eastAsia="Times New Roman"/>
          <w:szCs w:val="24"/>
        </w:rPr>
        <w:t>Τσακάλου</w:t>
      </w:r>
      <w:proofErr w:type="spellEnd"/>
      <w:r>
        <w:rPr>
          <w:rFonts w:eastAsia="Times New Roman"/>
          <w:szCs w:val="24"/>
        </w:rPr>
        <w:t>, της γραμματέως του κ</w:t>
      </w:r>
      <w:r>
        <w:rPr>
          <w:rFonts w:eastAsia="Times New Roman"/>
          <w:szCs w:val="24"/>
        </w:rPr>
        <w:t xml:space="preserve">. </w:t>
      </w:r>
      <w:proofErr w:type="spellStart"/>
      <w:r>
        <w:rPr>
          <w:rFonts w:eastAsia="Times New Roman"/>
          <w:szCs w:val="24"/>
        </w:rPr>
        <w:t>Χριστοφοράκου</w:t>
      </w:r>
      <w:proofErr w:type="spellEnd"/>
      <w:r>
        <w:rPr>
          <w:rFonts w:eastAsia="Times New Roman"/>
          <w:szCs w:val="24"/>
        </w:rPr>
        <w:t xml:space="preserve">, προς τον κ. </w:t>
      </w:r>
      <w:proofErr w:type="spellStart"/>
      <w:r>
        <w:rPr>
          <w:rFonts w:eastAsia="Times New Roman"/>
          <w:szCs w:val="24"/>
        </w:rPr>
        <w:t>Χριστοφοράκο</w:t>
      </w:r>
      <w:proofErr w:type="spellEnd"/>
      <w:r>
        <w:rPr>
          <w:rFonts w:eastAsia="Times New Roman"/>
          <w:szCs w:val="24"/>
        </w:rPr>
        <w:t>, που έχει ημερομηνία 25</w:t>
      </w:r>
      <w:r>
        <w:rPr>
          <w:rFonts w:eastAsia="Times New Roman"/>
          <w:szCs w:val="24"/>
        </w:rPr>
        <w:t>-</w:t>
      </w:r>
      <w:r>
        <w:rPr>
          <w:rFonts w:eastAsia="Times New Roman"/>
          <w:szCs w:val="24"/>
        </w:rPr>
        <w:t>1</w:t>
      </w:r>
      <w:r>
        <w:rPr>
          <w:rFonts w:eastAsia="Times New Roman"/>
          <w:szCs w:val="24"/>
        </w:rPr>
        <w:t>-</w:t>
      </w:r>
      <w:r>
        <w:rPr>
          <w:rFonts w:eastAsia="Times New Roman"/>
          <w:szCs w:val="24"/>
        </w:rPr>
        <w:t>2008, η οποία λέει</w:t>
      </w:r>
      <w:r w:rsidRPr="007E74DC">
        <w:rPr>
          <w:rFonts w:eastAsia="Times New Roman"/>
          <w:szCs w:val="24"/>
        </w:rPr>
        <w:t>:</w:t>
      </w:r>
      <w:r>
        <w:rPr>
          <w:rFonts w:eastAsia="Times New Roman"/>
          <w:szCs w:val="24"/>
        </w:rPr>
        <w:t xml:space="preserve"> «Κύριε </w:t>
      </w:r>
      <w:proofErr w:type="spellStart"/>
      <w:r>
        <w:rPr>
          <w:rFonts w:eastAsia="Times New Roman"/>
          <w:szCs w:val="24"/>
        </w:rPr>
        <w:t>Χριστοφοράκο</w:t>
      </w:r>
      <w:proofErr w:type="spellEnd"/>
      <w:r>
        <w:rPr>
          <w:rFonts w:eastAsia="Times New Roman"/>
          <w:szCs w:val="24"/>
        </w:rPr>
        <w:t xml:space="preserve">, ο κ. Φίσερ μού ανέθεσε να σας ενημερώσω ότι η </w:t>
      </w:r>
      <w:r>
        <w:rPr>
          <w:rFonts w:eastAsia="Times New Roman"/>
          <w:szCs w:val="24"/>
        </w:rPr>
        <w:t>«</w:t>
      </w:r>
      <w:r>
        <w:rPr>
          <w:rFonts w:eastAsia="Times New Roman"/>
          <w:szCs w:val="24"/>
          <w:lang w:val="en-US"/>
        </w:rPr>
        <w:t>SIEMENS</w:t>
      </w:r>
      <w:r w:rsidRPr="007E74DC">
        <w:rPr>
          <w:rFonts w:eastAsia="Times New Roman"/>
          <w:szCs w:val="24"/>
        </w:rPr>
        <w:t xml:space="preserve"> </w:t>
      </w:r>
      <w:r>
        <w:rPr>
          <w:rFonts w:eastAsia="Times New Roman"/>
          <w:szCs w:val="24"/>
          <w:lang w:val="en-US"/>
        </w:rPr>
        <w:t>AE</w:t>
      </w:r>
      <w:r>
        <w:rPr>
          <w:rFonts w:eastAsia="Times New Roman"/>
          <w:szCs w:val="24"/>
        </w:rPr>
        <w:t>»</w:t>
      </w:r>
      <w:r w:rsidRPr="007E74DC">
        <w:rPr>
          <w:rFonts w:eastAsia="Times New Roman"/>
          <w:szCs w:val="24"/>
        </w:rPr>
        <w:t xml:space="preserve"> </w:t>
      </w:r>
      <w:r>
        <w:rPr>
          <w:rFonts w:eastAsia="Times New Roman"/>
          <w:szCs w:val="24"/>
        </w:rPr>
        <w:t xml:space="preserve">δεν </w:t>
      </w:r>
      <w:r>
        <w:rPr>
          <w:rFonts w:eastAsia="Times New Roman"/>
          <w:szCs w:val="24"/>
        </w:rPr>
        <w:lastRenderedPageBreak/>
        <w:t>αναλαμβάνει κα</w:t>
      </w:r>
      <w:r>
        <w:rPr>
          <w:rFonts w:eastAsia="Times New Roman"/>
          <w:szCs w:val="24"/>
        </w:rPr>
        <w:t>μ</w:t>
      </w:r>
      <w:r>
        <w:rPr>
          <w:rFonts w:eastAsia="Times New Roman"/>
          <w:szCs w:val="24"/>
        </w:rPr>
        <w:t xml:space="preserve">μία δαπάνη εξοπλισμού του πολιτικού γραφείου του κ. Μητσοτάκη, καθώς </w:t>
      </w:r>
      <w:r>
        <w:rPr>
          <w:rFonts w:eastAsia="Times New Roman"/>
          <w:szCs w:val="24"/>
        </w:rPr>
        <w:t xml:space="preserve">την ίδια άποψη εξέφρασε και ο Διονύσιος Μιχαλόπουλος εκ μέρους της </w:t>
      </w:r>
      <w:r>
        <w:rPr>
          <w:rFonts w:eastAsia="Times New Roman"/>
          <w:szCs w:val="24"/>
        </w:rPr>
        <w:t>«</w:t>
      </w:r>
      <w:r>
        <w:rPr>
          <w:rFonts w:eastAsia="Times New Roman"/>
          <w:szCs w:val="24"/>
          <w:lang w:val="en-US"/>
        </w:rPr>
        <w:t>FUJITSU</w:t>
      </w:r>
      <w:r w:rsidRPr="007E74DC">
        <w:rPr>
          <w:rFonts w:eastAsia="Times New Roman"/>
          <w:szCs w:val="24"/>
        </w:rPr>
        <w:t xml:space="preserve">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xml:space="preserve">». </w:t>
      </w:r>
    </w:p>
    <w:p w14:paraId="02D9A03E" w14:textId="77777777" w:rsidR="00D3277D" w:rsidRDefault="009F72F4">
      <w:pPr>
        <w:spacing w:line="600" w:lineRule="auto"/>
        <w:ind w:firstLine="720"/>
        <w:jc w:val="both"/>
        <w:rPr>
          <w:rFonts w:eastAsia="Times New Roman"/>
          <w:szCs w:val="24"/>
        </w:rPr>
      </w:pPr>
      <w:r>
        <w:rPr>
          <w:rFonts w:eastAsia="Times New Roman"/>
          <w:szCs w:val="24"/>
        </w:rPr>
        <w:t xml:space="preserve">Ποιος είναι ο κ. Φίσερ; Τα κεντρικά. Ενημέρωνε, δηλαδή, η κ. </w:t>
      </w:r>
      <w:proofErr w:type="spellStart"/>
      <w:r>
        <w:rPr>
          <w:rFonts w:eastAsia="Times New Roman"/>
          <w:szCs w:val="24"/>
        </w:rPr>
        <w:t>Τσακάλου</w:t>
      </w:r>
      <w:proofErr w:type="spellEnd"/>
      <w:r>
        <w:rPr>
          <w:rFonts w:eastAsia="Times New Roman"/>
          <w:szCs w:val="24"/>
        </w:rPr>
        <w:t xml:space="preserve">, η γραμματέας του κ. </w:t>
      </w:r>
      <w:proofErr w:type="spellStart"/>
      <w:r>
        <w:rPr>
          <w:rFonts w:eastAsia="Times New Roman"/>
          <w:szCs w:val="24"/>
        </w:rPr>
        <w:t>Χριστοφοράκου</w:t>
      </w:r>
      <w:proofErr w:type="spellEnd"/>
      <w:r>
        <w:rPr>
          <w:rFonts w:eastAsia="Times New Roman"/>
          <w:szCs w:val="24"/>
        </w:rPr>
        <w:t xml:space="preserve">, ότι έλαβε το μήνυμα από κεντρικά ότι τα αιτήματα του κ. </w:t>
      </w:r>
      <w:proofErr w:type="spellStart"/>
      <w:r>
        <w:rPr>
          <w:rFonts w:eastAsia="Times New Roman"/>
          <w:szCs w:val="24"/>
        </w:rPr>
        <w:t>Χριστ</w:t>
      </w:r>
      <w:r>
        <w:rPr>
          <w:rFonts w:eastAsia="Times New Roman"/>
          <w:szCs w:val="24"/>
        </w:rPr>
        <w:t>οφοράκου</w:t>
      </w:r>
      <w:proofErr w:type="spellEnd"/>
      <w:r>
        <w:rPr>
          <w:rFonts w:eastAsia="Times New Roman"/>
          <w:szCs w:val="24"/>
        </w:rPr>
        <w:t xml:space="preserve"> για την πληρωμή του εξοπλισμού του γραφείου του κ. Μητσοτάκη δεν θα ικανοποιηθούν.</w:t>
      </w:r>
    </w:p>
    <w:p w14:paraId="02D9A03F" w14:textId="77777777" w:rsidR="00D3277D" w:rsidRDefault="009F72F4">
      <w:pPr>
        <w:spacing w:line="600" w:lineRule="auto"/>
        <w:ind w:firstLine="720"/>
        <w:jc w:val="both"/>
        <w:rPr>
          <w:rFonts w:eastAsia="Times New Roman"/>
          <w:szCs w:val="24"/>
        </w:rPr>
      </w:pPr>
      <w:r>
        <w:rPr>
          <w:rFonts w:eastAsia="Times New Roman"/>
          <w:szCs w:val="24"/>
        </w:rPr>
        <w:t xml:space="preserve">(Στο σημείο αυτό ο Πρόεδρος της Κυβέρνησης κ. Αλέξης Τσίπρας καταθέτει για τα Πρακτικά την προαναφερθείσα επιστολή, η οποία βρίσκεται στο </w:t>
      </w:r>
      <w:r>
        <w:rPr>
          <w:rFonts w:eastAsia="Times New Roman"/>
          <w:szCs w:val="24"/>
        </w:rPr>
        <w:t>α</w:t>
      </w:r>
      <w:r>
        <w:rPr>
          <w:rFonts w:eastAsia="Times New Roman"/>
          <w:szCs w:val="24"/>
        </w:rPr>
        <w:t>ρχείο του Τμήματος Γραμμα</w:t>
      </w:r>
      <w:r>
        <w:rPr>
          <w:rFonts w:eastAsia="Times New Roman"/>
          <w:szCs w:val="24"/>
        </w:rPr>
        <w:t>τείας της Διεύθυνσης Στενογραφίας και Πρακτικών της Βουλής)</w:t>
      </w:r>
    </w:p>
    <w:p w14:paraId="02D9A040" w14:textId="77777777" w:rsidR="00D3277D" w:rsidRDefault="009F72F4">
      <w:pPr>
        <w:spacing w:line="600" w:lineRule="auto"/>
        <w:ind w:firstLine="720"/>
        <w:jc w:val="center"/>
        <w:rPr>
          <w:rFonts w:eastAsia="Times New Roman"/>
          <w:szCs w:val="24"/>
        </w:rPr>
      </w:pPr>
      <w:r>
        <w:rPr>
          <w:rFonts w:eastAsia="Times New Roman"/>
          <w:szCs w:val="24"/>
        </w:rPr>
        <w:t>(Θόρυβος στην Αίθουσα)</w:t>
      </w:r>
    </w:p>
    <w:p w14:paraId="02D9A041" w14:textId="77777777" w:rsidR="00D3277D" w:rsidRDefault="009F72F4">
      <w:pPr>
        <w:spacing w:line="600" w:lineRule="auto"/>
        <w:ind w:firstLine="720"/>
        <w:jc w:val="both"/>
        <w:rPr>
          <w:rFonts w:eastAsia="Times New Roman"/>
          <w:szCs w:val="24"/>
        </w:rPr>
      </w:pPr>
      <w:r>
        <w:rPr>
          <w:rFonts w:eastAsia="Times New Roman"/>
          <w:szCs w:val="24"/>
        </w:rPr>
        <w:t>Κυρίες και κύριοι συνάδελφοι, δεν θέλω να ασχοληθώ άλλο μ’ αυτή την υπόθεση. Θέλω να πω μόνο ένα πράγμα</w:t>
      </w:r>
      <w:r w:rsidRPr="007E74DC">
        <w:rPr>
          <w:rFonts w:eastAsia="Times New Roman"/>
          <w:szCs w:val="24"/>
        </w:rPr>
        <w:t>:</w:t>
      </w:r>
      <w:r>
        <w:rPr>
          <w:rFonts w:eastAsia="Times New Roman"/>
          <w:szCs w:val="24"/>
        </w:rPr>
        <w:t xml:space="preserve"> Ο καθένας σ’ αυτόν τον τόπο έχει και τη διαδρομή του, έχει και την π</w:t>
      </w:r>
      <w:r>
        <w:rPr>
          <w:rFonts w:eastAsia="Times New Roman"/>
          <w:szCs w:val="24"/>
        </w:rPr>
        <w:t xml:space="preserve">ερπατησιά του. </w:t>
      </w:r>
    </w:p>
    <w:p w14:paraId="02D9A042" w14:textId="77777777" w:rsidR="00D3277D" w:rsidRDefault="009F72F4">
      <w:pPr>
        <w:spacing w:line="600" w:lineRule="auto"/>
        <w:ind w:firstLine="720"/>
        <w:jc w:val="center"/>
        <w:rPr>
          <w:rFonts w:eastAsia="Times New Roman"/>
          <w:szCs w:val="24"/>
        </w:rPr>
      </w:pPr>
      <w:r>
        <w:rPr>
          <w:rFonts w:eastAsia="Times New Roman"/>
          <w:szCs w:val="24"/>
        </w:rPr>
        <w:lastRenderedPageBreak/>
        <w:t>(Θόρυβος στην Αίθουσα)</w:t>
      </w:r>
    </w:p>
    <w:p w14:paraId="02D9A043" w14:textId="77777777" w:rsidR="00D3277D" w:rsidRDefault="009F72F4">
      <w:pPr>
        <w:spacing w:line="600" w:lineRule="auto"/>
        <w:ind w:firstLine="720"/>
        <w:jc w:val="both"/>
        <w:rPr>
          <w:rFonts w:eastAsia="Times New Roman"/>
          <w:szCs w:val="24"/>
        </w:rPr>
      </w:pPr>
      <w:r w:rsidRPr="0056124E">
        <w:rPr>
          <w:rFonts w:eastAsia="Times New Roman"/>
          <w:b/>
          <w:szCs w:val="24"/>
        </w:rPr>
        <w:t xml:space="preserve">ΠΡΟΕΔΡΟΣ (Νικόλαος </w:t>
      </w:r>
      <w:proofErr w:type="spellStart"/>
      <w:r w:rsidRPr="0056124E">
        <w:rPr>
          <w:rFonts w:eastAsia="Times New Roman"/>
          <w:b/>
          <w:szCs w:val="24"/>
        </w:rPr>
        <w:t>Βούτσης</w:t>
      </w:r>
      <w:proofErr w:type="spellEnd"/>
      <w:r w:rsidRPr="0056124E">
        <w:rPr>
          <w:rFonts w:eastAsia="Times New Roman"/>
          <w:b/>
          <w:szCs w:val="24"/>
        </w:rPr>
        <w:t>):</w:t>
      </w:r>
      <w:r>
        <w:rPr>
          <w:rFonts w:eastAsia="Times New Roman"/>
          <w:szCs w:val="24"/>
        </w:rPr>
        <w:t xml:space="preserve"> Ησυχία, παρακαλώ.</w:t>
      </w:r>
    </w:p>
    <w:p w14:paraId="02D9A044" w14:textId="77777777" w:rsidR="00D3277D" w:rsidRDefault="009F72F4">
      <w:pPr>
        <w:spacing w:line="600" w:lineRule="auto"/>
        <w:ind w:firstLine="720"/>
        <w:jc w:val="both"/>
        <w:rPr>
          <w:rFonts w:eastAsia="Times New Roman"/>
          <w:szCs w:val="24"/>
        </w:rPr>
      </w:pPr>
      <w:r w:rsidRPr="0056124E">
        <w:rPr>
          <w:rFonts w:eastAsia="Times New Roman"/>
          <w:b/>
          <w:szCs w:val="24"/>
        </w:rPr>
        <w:t xml:space="preserve">ΧΑΡΑΛΑΜΠΟΣ ΑΘΑΝΑΣΙΟΥ: </w:t>
      </w:r>
      <w:r w:rsidRPr="007E74DC">
        <w:rPr>
          <w:rFonts w:eastAsia="Times New Roman"/>
          <w:szCs w:val="24"/>
        </w:rPr>
        <w:t>Ναι, αλλ</w:t>
      </w:r>
      <w:r>
        <w:rPr>
          <w:rFonts w:eastAsia="Times New Roman"/>
          <w:szCs w:val="24"/>
        </w:rPr>
        <w:t>ά ο ΣΥΡΙΖΑ, όμως…</w:t>
      </w:r>
    </w:p>
    <w:p w14:paraId="02D9A045" w14:textId="77777777" w:rsidR="00D3277D" w:rsidRDefault="009F72F4">
      <w:pPr>
        <w:spacing w:line="600" w:lineRule="auto"/>
        <w:ind w:firstLine="720"/>
        <w:jc w:val="both"/>
        <w:rPr>
          <w:rFonts w:eastAsia="Times New Roman"/>
          <w:szCs w:val="24"/>
        </w:rPr>
      </w:pPr>
      <w:r w:rsidRPr="0056124E">
        <w:rPr>
          <w:rFonts w:eastAsia="Times New Roman"/>
          <w:b/>
          <w:szCs w:val="24"/>
        </w:rPr>
        <w:t>ΑΛΕΞΗΣ ΤΣΙΠΡΑΣ (Πρόεδρος της Κυβέρνησης):</w:t>
      </w:r>
      <w:r>
        <w:rPr>
          <w:rFonts w:eastAsia="Times New Roman"/>
          <w:szCs w:val="24"/>
        </w:rPr>
        <w:t xml:space="preserve"> Κύριε Αθανασίου, αφήστε με να πω την τελευταία μου φράση.</w:t>
      </w:r>
    </w:p>
    <w:p w14:paraId="02D9A046" w14:textId="77777777" w:rsidR="00D3277D" w:rsidRDefault="009F72F4">
      <w:pPr>
        <w:spacing w:line="600" w:lineRule="auto"/>
        <w:ind w:firstLine="720"/>
        <w:jc w:val="both"/>
        <w:rPr>
          <w:rFonts w:eastAsia="Times New Roman"/>
          <w:szCs w:val="24"/>
        </w:rPr>
      </w:pPr>
      <w:r>
        <w:rPr>
          <w:rFonts w:eastAsia="Times New Roman"/>
          <w:szCs w:val="24"/>
        </w:rPr>
        <w:t xml:space="preserve">Εγώ δεν θα έφτανα </w:t>
      </w:r>
      <w:r>
        <w:rPr>
          <w:rFonts w:eastAsia="Times New Roman"/>
          <w:szCs w:val="24"/>
        </w:rPr>
        <w:t>ποτέ…</w:t>
      </w:r>
    </w:p>
    <w:p w14:paraId="02D9A047" w14:textId="77777777" w:rsidR="00D3277D" w:rsidRDefault="009F72F4">
      <w:pPr>
        <w:spacing w:line="600" w:lineRule="auto"/>
        <w:ind w:firstLine="720"/>
        <w:jc w:val="both"/>
        <w:rPr>
          <w:rFonts w:eastAsia="Times New Roman"/>
          <w:szCs w:val="24"/>
        </w:rPr>
      </w:pPr>
      <w:r w:rsidRPr="0056124E">
        <w:rPr>
          <w:rFonts w:eastAsia="Times New Roman"/>
          <w:b/>
          <w:szCs w:val="24"/>
        </w:rPr>
        <w:t>ΧΑΡΑΛΑΜΠΟΣ ΑΘΑΝΑΣΙΟΥ:</w:t>
      </w:r>
      <w:r w:rsidRPr="007E74DC">
        <w:rPr>
          <w:rFonts w:eastAsia="Times New Roman"/>
          <w:szCs w:val="24"/>
        </w:rPr>
        <w:t xml:space="preserve"> </w:t>
      </w:r>
      <w:r>
        <w:rPr>
          <w:rFonts w:eastAsia="Times New Roman"/>
          <w:szCs w:val="24"/>
        </w:rPr>
        <w:t>Γιατί ψηφίσατε λευκό;</w:t>
      </w:r>
    </w:p>
    <w:p w14:paraId="02D9A048" w14:textId="77777777" w:rsidR="00D3277D" w:rsidRDefault="009F72F4">
      <w:pPr>
        <w:spacing w:line="600" w:lineRule="auto"/>
        <w:ind w:firstLine="720"/>
        <w:jc w:val="both"/>
        <w:rPr>
          <w:rFonts w:eastAsia="Times New Roman"/>
          <w:szCs w:val="24"/>
        </w:rPr>
      </w:pPr>
      <w:r w:rsidRPr="0056124E">
        <w:rPr>
          <w:rFonts w:eastAsia="Times New Roman"/>
          <w:b/>
          <w:szCs w:val="24"/>
        </w:rPr>
        <w:t>ΑΛΕΞΗΣ ΤΣΙΠΡΑΣ (Πρόεδρος της Κυβέρνησης):</w:t>
      </w:r>
      <w:r w:rsidRPr="007E74DC">
        <w:rPr>
          <w:rFonts w:eastAsia="Times New Roman"/>
          <w:szCs w:val="24"/>
        </w:rPr>
        <w:t xml:space="preserve"> </w:t>
      </w:r>
      <w:r>
        <w:rPr>
          <w:rFonts w:eastAsia="Times New Roman"/>
          <w:szCs w:val="24"/>
        </w:rPr>
        <w:t xml:space="preserve">Κύριε Αθανασίου, αφήστε με να ολοκληρώσω. </w:t>
      </w:r>
    </w:p>
    <w:p w14:paraId="02D9A049" w14:textId="77777777" w:rsidR="00D3277D" w:rsidRDefault="009F72F4">
      <w:pPr>
        <w:spacing w:line="600" w:lineRule="auto"/>
        <w:ind w:firstLine="720"/>
        <w:jc w:val="both"/>
        <w:rPr>
          <w:rFonts w:eastAsia="Times New Roman"/>
          <w:szCs w:val="24"/>
        </w:rPr>
      </w:pPr>
      <w:r>
        <w:rPr>
          <w:rFonts w:eastAsia="Times New Roman"/>
          <w:szCs w:val="24"/>
        </w:rPr>
        <w:t xml:space="preserve">Εγώ, λοιπόν, κυρίες και κύριοι συνάδελφοι, κύριε Μητσοτάκη, δεν θα έφτανα ποτέ στο σημείο να ασχοληθώ με το τι κάνατε το 2008, αν εσείς δεν ήσασταν αυτός που ερχόσασταν εδώ στη Βουλή για να </w:t>
      </w:r>
      <w:r>
        <w:rPr>
          <w:rFonts w:eastAsia="Times New Roman"/>
          <w:szCs w:val="24"/>
        </w:rPr>
        <w:lastRenderedPageBreak/>
        <w:t>μιλήσετε για προσωπικές διαδρομές και προσωπικά βιώματα. Εγώ θα ασ</w:t>
      </w:r>
      <w:r>
        <w:rPr>
          <w:rFonts w:eastAsia="Times New Roman"/>
          <w:szCs w:val="24"/>
        </w:rPr>
        <w:t xml:space="preserve">χολούμαι πάντα με το να κρίνω τα πεπραγμένα σας και αυτά κρίνω, τα τωρινά πεπραγμένα. </w:t>
      </w:r>
    </w:p>
    <w:p w14:paraId="02D9A04A" w14:textId="77777777" w:rsidR="00D3277D" w:rsidRDefault="009F72F4">
      <w:pPr>
        <w:spacing w:line="600" w:lineRule="auto"/>
        <w:ind w:firstLine="720"/>
        <w:jc w:val="both"/>
        <w:rPr>
          <w:rFonts w:eastAsia="Times New Roman"/>
          <w:szCs w:val="24"/>
        </w:rPr>
      </w:pPr>
      <w:r>
        <w:rPr>
          <w:rFonts w:eastAsia="Times New Roman"/>
          <w:szCs w:val="24"/>
        </w:rPr>
        <w:t xml:space="preserve">Τα τωρινά σας πεπραγμένα είναι ότι από την πρώτη στιγμή της εκλογής σας συμμαχήσατε με τις πιο ακραίες και διαπλεκόμενες δυνάμεις του </w:t>
      </w:r>
      <w:proofErr w:type="spellStart"/>
      <w:r>
        <w:rPr>
          <w:rFonts w:eastAsia="Times New Roman"/>
          <w:szCs w:val="24"/>
        </w:rPr>
        <w:t>μιντιακού</w:t>
      </w:r>
      <w:proofErr w:type="spellEnd"/>
      <w:r>
        <w:rPr>
          <w:rFonts w:eastAsia="Times New Roman"/>
          <w:szCs w:val="24"/>
        </w:rPr>
        <w:t xml:space="preserve"> κύκλου μ’ έναν και μόνο σ</w:t>
      </w:r>
      <w:r>
        <w:rPr>
          <w:rFonts w:eastAsia="Times New Roman"/>
          <w:szCs w:val="24"/>
        </w:rPr>
        <w:t xml:space="preserve">τόχο, να ρίξετε μια Κυβέρνηση η οποία είχε εκλεγεί εδώ και τέσσερις μήνες. </w:t>
      </w:r>
    </w:p>
    <w:p w14:paraId="02D9A04B" w14:textId="77777777" w:rsidR="00D3277D" w:rsidRDefault="009F72F4">
      <w:pPr>
        <w:spacing w:line="600" w:lineRule="auto"/>
        <w:ind w:firstLine="720"/>
        <w:jc w:val="both"/>
        <w:rPr>
          <w:rFonts w:eastAsia="Times New Roman"/>
          <w:szCs w:val="24"/>
        </w:rPr>
      </w:pPr>
      <w:r>
        <w:rPr>
          <w:rFonts w:eastAsia="Times New Roman"/>
          <w:szCs w:val="24"/>
        </w:rPr>
        <w:t>Ήλθε, λοιπόν, η ώρα να δούμε ποιος έχει σχέση με τη διαπλοκή και ποιος θέλει να βάλει τάξη και να φέρει την κάθαρση σ’ αυτόν τον τόπο. Και όσο και αν κάποιοι που τους στηρίζετε και</w:t>
      </w:r>
      <w:r>
        <w:rPr>
          <w:rFonts w:eastAsia="Times New Roman"/>
          <w:szCs w:val="24"/>
        </w:rPr>
        <w:t xml:space="preserve"> σας στηρίζουν θέλουν σήμερα να πιστεύουν ότι αυτή η Κυβέρνηση είτε θα τρομοκρατηθεί, είτε θα εκβιαστεί, είτε θα κάνει πίσω, ένα μήνυμα θέλω να τους δώσω</w:t>
      </w:r>
      <w:r w:rsidRPr="002D09F1">
        <w:rPr>
          <w:rFonts w:eastAsia="Times New Roman"/>
          <w:szCs w:val="24"/>
        </w:rPr>
        <w:t>:</w:t>
      </w:r>
    </w:p>
    <w:p w14:paraId="02D9A04C" w14:textId="77777777" w:rsidR="00D3277D" w:rsidRDefault="009F72F4">
      <w:pPr>
        <w:spacing w:line="600" w:lineRule="auto"/>
        <w:ind w:firstLine="720"/>
        <w:jc w:val="both"/>
        <w:rPr>
          <w:rFonts w:eastAsia="Times New Roman" w:cs="Times New Roman"/>
          <w:szCs w:val="24"/>
        </w:rPr>
      </w:pPr>
      <w:r>
        <w:rPr>
          <w:rFonts w:eastAsia="Times New Roman" w:cs="Times New Roman"/>
          <w:szCs w:val="24"/>
        </w:rPr>
        <w:lastRenderedPageBreak/>
        <w:t>Δεν πρόκειται να κάνουμε πίσω παρά μονάχα για να πάρουμε φόρα. Θα τελειώσουμε την υπόθεση της κάθαρση</w:t>
      </w:r>
      <w:r>
        <w:rPr>
          <w:rFonts w:eastAsia="Times New Roman" w:cs="Times New Roman"/>
          <w:szCs w:val="24"/>
        </w:rPr>
        <w:t xml:space="preserve">ς. Θα τελειώσουμε την υπόθεση των Μέσων Ενημέρωσης και της </w:t>
      </w:r>
      <w:proofErr w:type="spellStart"/>
      <w:r>
        <w:rPr>
          <w:rFonts w:eastAsia="Times New Roman" w:cs="Times New Roman"/>
          <w:szCs w:val="24"/>
        </w:rPr>
        <w:t>αδειοδότησης</w:t>
      </w:r>
      <w:proofErr w:type="spellEnd"/>
      <w:r>
        <w:rPr>
          <w:rFonts w:eastAsia="Times New Roman" w:cs="Times New Roman"/>
          <w:szCs w:val="24"/>
        </w:rPr>
        <w:t xml:space="preserve"> και η διαπλοκή στον τόπο, που έχει ονοματεπώνυμο, επιτέλους θα βρει τον μάστορά της. Η διαπλοκή στον τόπο θα τελειώσει και θα τελειώσει με θεσμικό τρόπο!</w:t>
      </w:r>
    </w:p>
    <w:p w14:paraId="02D9A04D" w14:textId="77777777" w:rsidR="00D3277D" w:rsidRDefault="009F72F4">
      <w:pPr>
        <w:spacing w:line="600" w:lineRule="auto"/>
        <w:ind w:firstLine="720"/>
        <w:jc w:val="both"/>
        <w:rPr>
          <w:rFonts w:eastAsia="Times New Roman" w:cs="Times New Roman"/>
          <w:szCs w:val="24"/>
        </w:rPr>
      </w:pPr>
      <w:r>
        <w:rPr>
          <w:rFonts w:eastAsia="Times New Roman" w:cs="Times New Roman"/>
          <w:szCs w:val="24"/>
        </w:rPr>
        <w:t>Θα ήθελα να ήσασταν σύμμαχος σ</w:t>
      </w:r>
      <w:r>
        <w:rPr>
          <w:rFonts w:eastAsia="Times New Roman" w:cs="Times New Roman"/>
          <w:szCs w:val="24"/>
        </w:rPr>
        <w:t>’ αυτή την προσπάθεια. Δυστυχώς επιλέξατε να είστε απέναντι. Θα μας κρίνει ο ελληνικός λαός. Και πιστεύω ότι μας κρίνει και από τη σημερινή συζήτηση και όταν έρθει η ώρα. Γιατί οι εκλογές δεν γίνονται κάθε τρεις και λίγο, κύριε Μητσοτάκη.</w:t>
      </w:r>
    </w:p>
    <w:p w14:paraId="02D9A04E" w14:textId="77777777" w:rsidR="00D3277D" w:rsidRDefault="009F72F4">
      <w:pPr>
        <w:spacing w:line="600" w:lineRule="auto"/>
        <w:ind w:firstLine="720"/>
        <w:jc w:val="both"/>
        <w:rPr>
          <w:rFonts w:eastAsia="Times New Roman" w:cs="Times New Roman"/>
          <w:szCs w:val="24"/>
        </w:rPr>
      </w:pPr>
      <w:r w:rsidRPr="00217EB5">
        <w:rPr>
          <w:rFonts w:eastAsia="Times New Roman" w:cs="Times New Roman"/>
          <w:b/>
          <w:szCs w:val="24"/>
        </w:rPr>
        <w:t>ΚΥΡΙΑΚΟΣ ΜΗΤΣΟΤΑΚ</w:t>
      </w:r>
      <w:r w:rsidRPr="00217EB5">
        <w:rPr>
          <w:rFonts w:eastAsia="Times New Roman" w:cs="Times New Roman"/>
          <w:b/>
          <w:szCs w:val="24"/>
        </w:rPr>
        <w:t>ΗΣ (Πρόεδρος της Νέας Δημοκρατίας):</w:t>
      </w:r>
      <w:r>
        <w:rPr>
          <w:rFonts w:eastAsia="Times New Roman" w:cs="Times New Roman"/>
          <w:b/>
          <w:szCs w:val="24"/>
        </w:rPr>
        <w:t xml:space="preserve"> </w:t>
      </w:r>
      <w:r>
        <w:rPr>
          <w:rFonts w:eastAsia="Times New Roman" w:cs="Times New Roman"/>
          <w:szCs w:val="24"/>
        </w:rPr>
        <w:t xml:space="preserve">Εσείς το λέτε αυτό; </w:t>
      </w:r>
    </w:p>
    <w:p w14:paraId="02D9A04F" w14:textId="77777777" w:rsidR="00D3277D" w:rsidRDefault="009F72F4">
      <w:pPr>
        <w:spacing w:line="600" w:lineRule="auto"/>
        <w:ind w:firstLine="720"/>
        <w:jc w:val="both"/>
        <w:rPr>
          <w:rFonts w:eastAsia="Times New Roman" w:cs="Times New Roman"/>
          <w:szCs w:val="24"/>
        </w:rPr>
      </w:pPr>
      <w:r w:rsidRPr="0091231A">
        <w:rPr>
          <w:rFonts w:eastAsia="Times New Roman" w:cs="Times New Roman"/>
          <w:b/>
          <w:szCs w:val="24"/>
        </w:rPr>
        <w:t xml:space="preserve">ΑΛΕΞΗΣ ΤΣΙΠΡΑΣ (Πρόεδρος της Κυβέρνησης): </w:t>
      </w:r>
      <w:r>
        <w:rPr>
          <w:rFonts w:eastAsia="Times New Roman" w:cs="Times New Roman"/>
          <w:szCs w:val="24"/>
        </w:rPr>
        <w:t xml:space="preserve">Εκλογές γίνονται σε τακτά χρονικά διαστήματα που ορίζει το Σύνταγμα, παρεκτός κι αν χαθεί η κοινοβουλευτική πλειοψηφία. Και όπως έχουμε αποδείξει, </w:t>
      </w:r>
      <w:r>
        <w:rPr>
          <w:rFonts w:eastAsia="Times New Roman" w:cs="Times New Roman"/>
          <w:szCs w:val="24"/>
        </w:rPr>
        <w:lastRenderedPageBreak/>
        <w:t>στα δύσκολ</w:t>
      </w:r>
      <w:r>
        <w:rPr>
          <w:rFonts w:eastAsia="Times New Roman" w:cs="Times New Roman"/>
          <w:szCs w:val="24"/>
        </w:rPr>
        <w:t xml:space="preserve">α, στα πολύ δύσκολα αυτή η κοινοβουλευτική πλειοψηφία είναι αρραγής και θα μείνει ως το 2019, όπου θα κάνουμε εκλογές και τότε θα συγκρίνουμε τα πεπραγμένα. </w:t>
      </w:r>
    </w:p>
    <w:p w14:paraId="02D9A050" w14:textId="77777777" w:rsidR="00D3277D" w:rsidRDefault="009F72F4">
      <w:pPr>
        <w:spacing w:line="600" w:lineRule="auto"/>
        <w:ind w:firstLine="720"/>
        <w:jc w:val="both"/>
        <w:rPr>
          <w:rFonts w:eastAsia="Times New Roman" w:cs="Times New Roman"/>
          <w:szCs w:val="24"/>
        </w:rPr>
      </w:pPr>
      <w:r>
        <w:rPr>
          <w:rFonts w:eastAsia="Times New Roman" w:cs="Times New Roman"/>
          <w:szCs w:val="24"/>
        </w:rPr>
        <w:t xml:space="preserve">Είναι βέβαιο ότι ο ελληνικός λαός θα αποδώσει ξανά την ετυμηγορία του με ευθυκρισία. </w:t>
      </w:r>
    </w:p>
    <w:p w14:paraId="02D9A051" w14:textId="77777777" w:rsidR="00D3277D" w:rsidRDefault="009F72F4">
      <w:pPr>
        <w:spacing w:line="600" w:lineRule="auto"/>
        <w:ind w:firstLine="709"/>
        <w:jc w:val="center"/>
        <w:rPr>
          <w:rFonts w:eastAsia="Times New Roman" w:cs="Times New Roman"/>
          <w:szCs w:val="24"/>
        </w:rPr>
      </w:pPr>
      <w:r w:rsidRPr="0096133D">
        <w:rPr>
          <w:rFonts w:eastAsia="Times New Roman" w:cs="Times New Roman"/>
          <w:szCs w:val="24"/>
        </w:rPr>
        <w:t>(Χειροκροτήμ</w:t>
      </w:r>
      <w:r w:rsidRPr="0096133D">
        <w:rPr>
          <w:rFonts w:eastAsia="Times New Roman" w:cs="Times New Roman"/>
          <w:szCs w:val="24"/>
        </w:rPr>
        <w:t>ατα</w:t>
      </w:r>
      <w:r>
        <w:rPr>
          <w:rFonts w:eastAsia="Times New Roman" w:cs="Times New Roman"/>
          <w:szCs w:val="24"/>
        </w:rPr>
        <w:t xml:space="preserve"> από την πτέρυγα του ΣΥΡΙΖΑ</w:t>
      </w:r>
      <w:r w:rsidRPr="0096133D">
        <w:rPr>
          <w:rFonts w:eastAsia="Times New Roman" w:cs="Times New Roman"/>
          <w:szCs w:val="24"/>
        </w:rPr>
        <w:t>)</w:t>
      </w:r>
    </w:p>
    <w:p w14:paraId="02D9A052" w14:textId="77777777" w:rsidR="00D3277D" w:rsidRDefault="009F72F4">
      <w:pPr>
        <w:spacing w:line="600" w:lineRule="auto"/>
        <w:ind w:firstLine="720"/>
        <w:jc w:val="both"/>
        <w:rPr>
          <w:rFonts w:eastAsia="Times New Roman" w:cs="Times New Roman"/>
          <w:szCs w:val="24"/>
        </w:rPr>
      </w:pPr>
      <w:r w:rsidRPr="0091231A">
        <w:rPr>
          <w:rFonts w:eastAsia="Times New Roman" w:cs="Times New Roman"/>
          <w:b/>
          <w:szCs w:val="24"/>
        </w:rPr>
        <w:t xml:space="preserve">ΠΡΟΕΔΡΟΣ (Νικόλαος </w:t>
      </w:r>
      <w:proofErr w:type="spellStart"/>
      <w:r w:rsidRPr="0091231A">
        <w:rPr>
          <w:rFonts w:eastAsia="Times New Roman" w:cs="Times New Roman"/>
          <w:b/>
          <w:szCs w:val="24"/>
        </w:rPr>
        <w:t>Βούτσης</w:t>
      </w:r>
      <w:proofErr w:type="spellEnd"/>
      <w:r w:rsidRPr="0091231A">
        <w:rPr>
          <w:rFonts w:eastAsia="Times New Roman" w:cs="Times New Roman"/>
          <w:b/>
          <w:szCs w:val="24"/>
        </w:rPr>
        <w:t xml:space="preserve">): </w:t>
      </w:r>
      <w:r>
        <w:rPr>
          <w:rFonts w:eastAsia="Times New Roman" w:cs="Times New Roman"/>
          <w:szCs w:val="24"/>
        </w:rPr>
        <w:t>Ο</w:t>
      </w:r>
      <w:r>
        <w:rPr>
          <w:rFonts w:eastAsia="Times New Roman" w:cs="Times New Roman"/>
          <w:szCs w:val="24"/>
        </w:rPr>
        <w:t xml:space="preserve">λοκληρώθηκε η συζήτηση προ </w:t>
      </w:r>
      <w:r>
        <w:rPr>
          <w:rFonts w:eastAsia="Times New Roman" w:cs="Times New Roman"/>
          <w:szCs w:val="24"/>
        </w:rPr>
        <w:t>η</w:t>
      </w:r>
      <w:r>
        <w:rPr>
          <w:rFonts w:eastAsia="Times New Roman" w:cs="Times New Roman"/>
          <w:szCs w:val="24"/>
        </w:rPr>
        <w:t xml:space="preserve">μερησίας </w:t>
      </w:r>
      <w:r>
        <w:rPr>
          <w:rFonts w:eastAsia="Times New Roman" w:cs="Times New Roman"/>
          <w:szCs w:val="24"/>
        </w:rPr>
        <w:t>δ</w:t>
      </w:r>
      <w:r>
        <w:rPr>
          <w:rFonts w:eastAsia="Times New Roman" w:cs="Times New Roman"/>
          <w:szCs w:val="24"/>
        </w:rPr>
        <w:t xml:space="preserve">ιατάξεως, σύμφωνα με το άρθρο 143 του Κανονισμού της Βουλής, που διεξήχθη με πρωτοβουλία του Πρωθυπουργού κ. Αλέξη Τσίπρα, σε επίπεδο Αρχηγών </w:t>
      </w:r>
      <w:r>
        <w:rPr>
          <w:rFonts w:eastAsia="Times New Roman" w:cs="Times New Roman"/>
          <w:szCs w:val="24"/>
        </w:rPr>
        <w:t>κ</w:t>
      </w:r>
      <w:r>
        <w:rPr>
          <w:rFonts w:eastAsia="Times New Roman" w:cs="Times New Roman"/>
          <w:szCs w:val="24"/>
        </w:rPr>
        <w:t>ομμάτων, με α</w:t>
      </w:r>
      <w:r>
        <w:rPr>
          <w:rFonts w:eastAsia="Times New Roman" w:cs="Times New Roman"/>
          <w:szCs w:val="24"/>
        </w:rPr>
        <w:t xml:space="preserve">ποκλειστικό θέμα τα φαινόμενα διαπλοκής και διαφθοράς και την επιρροή τους στο θεσμικό και πολιτικό σύστημα της χώρας και την αντιμετώπισή τους. </w:t>
      </w:r>
    </w:p>
    <w:p w14:paraId="02D9A053" w14:textId="77777777" w:rsidR="00D3277D" w:rsidRDefault="009F72F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w:t>
      </w:r>
      <w:r>
        <w:rPr>
          <w:rFonts w:eastAsia="Times New Roman" w:cs="Times New Roman"/>
          <w:szCs w:val="24"/>
        </w:rPr>
        <w:t xml:space="preserve">έχεστε στο σημείο αυτό να λύσουμε τη συνεδρίαση; </w:t>
      </w:r>
    </w:p>
    <w:p w14:paraId="02D9A054" w14:textId="77777777" w:rsidR="00D3277D" w:rsidRDefault="009F72F4">
      <w:pPr>
        <w:spacing w:line="600" w:lineRule="auto"/>
        <w:ind w:firstLine="720"/>
        <w:jc w:val="both"/>
        <w:rPr>
          <w:rFonts w:eastAsia="Times New Roman" w:cs="Times New Roman"/>
          <w:szCs w:val="24"/>
        </w:rPr>
      </w:pPr>
      <w:r w:rsidRPr="000B0912">
        <w:rPr>
          <w:rFonts w:eastAsia="Times New Roman" w:cs="Times New Roman"/>
          <w:b/>
          <w:szCs w:val="24"/>
        </w:rPr>
        <w:t>ΟΛΟΙ ΟΙ ΒΟΥΛΕΥΤΕΣ:</w:t>
      </w:r>
      <w:r>
        <w:rPr>
          <w:rFonts w:eastAsia="Times New Roman" w:cs="Times New Roman"/>
          <w:szCs w:val="24"/>
        </w:rPr>
        <w:t xml:space="preserve"> Μάλιστα, μ</w:t>
      </w:r>
      <w:r>
        <w:rPr>
          <w:rFonts w:eastAsia="Times New Roman" w:cs="Times New Roman"/>
          <w:szCs w:val="24"/>
        </w:rPr>
        <w:t>άλιστα.</w:t>
      </w:r>
    </w:p>
    <w:p w14:paraId="02D9A055" w14:textId="77777777" w:rsidR="00D3277D" w:rsidRDefault="009F72F4">
      <w:pPr>
        <w:spacing w:line="600" w:lineRule="auto"/>
        <w:ind w:firstLine="720"/>
        <w:jc w:val="both"/>
        <w:rPr>
          <w:rFonts w:eastAsia="Times New Roman" w:cs="Times New Roman"/>
          <w:szCs w:val="24"/>
        </w:rPr>
      </w:pPr>
      <w:r w:rsidRPr="000B0912">
        <w:rPr>
          <w:rFonts w:eastAsia="Times New Roman" w:cs="Times New Roman"/>
          <w:b/>
          <w:szCs w:val="24"/>
        </w:rPr>
        <w:lastRenderedPageBreak/>
        <w:t xml:space="preserve">ΠΡΟΕΔΡΟΣ (Νικόλαος </w:t>
      </w:r>
      <w:proofErr w:type="spellStart"/>
      <w:r w:rsidRPr="000B0912">
        <w:rPr>
          <w:rFonts w:eastAsia="Times New Roman" w:cs="Times New Roman"/>
          <w:b/>
          <w:szCs w:val="24"/>
        </w:rPr>
        <w:t>Βούτσης</w:t>
      </w:r>
      <w:proofErr w:type="spellEnd"/>
      <w:r w:rsidRPr="000B0912">
        <w:rPr>
          <w:rFonts w:eastAsia="Times New Roman" w:cs="Times New Roman"/>
          <w:b/>
          <w:szCs w:val="24"/>
        </w:rPr>
        <w:t>):</w:t>
      </w:r>
      <w:r>
        <w:rPr>
          <w:rFonts w:eastAsia="Times New Roman" w:cs="Times New Roman"/>
          <w:szCs w:val="24"/>
        </w:rPr>
        <w:t xml:space="preserve"> Με τη συναίνεση του Σώματος και ώρα 23</w:t>
      </w:r>
      <w:r>
        <w:rPr>
          <w:rFonts w:eastAsia="Times New Roman" w:cs="Times New Roman"/>
          <w:szCs w:val="24"/>
        </w:rPr>
        <w:t>.</w:t>
      </w:r>
      <w:r>
        <w:rPr>
          <w:rFonts w:eastAsia="Times New Roman" w:cs="Times New Roman"/>
          <w:szCs w:val="24"/>
        </w:rPr>
        <w:t xml:space="preserve">46΄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την Τετάρτη 12 Οκτωβρίου 2016 και ώρα 12</w:t>
      </w:r>
      <w:r>
        <w:rPr>
          <w:rFonts w:eastAsia="Times New Roman" w:cs="Times New Roman"/>
          <w:szCs w:val="24"/>
        </w:rPr>
        <w:t>.</w:t>
      </w:r>
      <w:r>
        <w:rPr>
          <w:rFonts w:eastAsia="Times New Roman" w:cs="Times New Roman"/>
          <w:szCs w:val="24"/>
        </w:rPr>
        <w:t>00</w:t>
      </w:r>
      <w:r>
        <w:rPr>
          <w:rFonts w:eastAsia="Times New Roman" w:cs="Times New Roman"/>
          <w:szCs w:val="24"/>
        </w:rPr>
        <w:t>΄</w:t>
      </w:r>
      <w:r>
        <w:rPr>
          <w:rFonts w:eastAsia="Times New Roman" w:cs="Times New Roman"/>
          <w:szCs w:val="24"/>
        </w:rPr>
        <w:t xml:space="preserve"> με αντικείμενο εργασιών του Σώματος: </w:t>
      </w:r>
      <w:r>
        <w:rPr>
          <w:rFonts w:eastAsia="Times New Roman" w:cs="Times New Roman"/>
          <w:szCs w:val="24"/>
        </w:rPr>
        <w:t>σ</w:t>
      </w:r>
      <w:r>
        <w:rPr>
          <w:rFonts w:eastAsia="Times New Roman" w:cs="Times New Roman"/>
          <w:szCs w:val="24"/>
        </w:rPr>
        <w:t xml:space="preserve">υζήτηση και λήψη απόφασης, σύμφωνα με το άρθρο 62 του Συντάγματος και 83 του Κανονισμού της Βουλής, για αιτήσεις άρσης ασυλίας Βουλευτών, σύμφωνα με την ειδική ημερήσια διάταξη που έχει διανεμηθεί. </w:t>
      </w:r>
    </w:p>
    <w:p w14:paraId="02D9A056" w14:textId="77777777" w:rsidR="00D3277D" w:rsidRDefault="009F72F4">
      <w:pPr>
        <w:spacing w:line="600" w:lineRule="auto"/>
        <w:jc w:val="both"/>
        <w:rPr>
          <w:rFonts w:eastAsia="Times New Roman" w:cs="Times New Roman"/>
          <w:b/>
          <w:szCs w:val="24"/>
        </w:rPr>
      </w:pPr>
      <w:r w:rsidRPr="000B0912">
        <w:rPr>
          <w:rFonts w:eastAsia="Times New Roman" w:cs="Times New Roman"/>
          <w:b/>
          <w:szCs w:val="24"/>
        </w:rPr>
        <w:t xml:space="preserve">Ο ΠΡΟΕΔΡΟΣ </w:t>
      </w:r>
      <w:r>
        <w:rPr>
          <w:rFonts w:eastAsia="Times New Roman" w:cs="Times New Roman"/>
          <w:b/>
          <w:szCs w:val="24"/>
        </w:rPr>
        <w:t xml:space="preserve">                                              </w:t>
      </w:r>
      <w:r>
        <w:rPr>
          <w:rFonts w:eastAsia="Times New Roman" w:cs="Times New Roman"/>
          <w:b/>
          <w:szCs w:val="24"/>
        </w:rPr>
        <w:t xml:space="preserve">                           </w:t>
      </w:r>
      <w:r w:rsidRPr="000B0912">
        <w:rPr>
          <w:rFonts w:eastAsia="Times New Roman" w:cs="Times New Roman"/>
          <w:b/>
          <w:szCs w:val="24"/>
        </w:rPr>
        <w:t>ΟΙ ΓΡΑΜΜΑΤΕΙΣ</w:t>
      </w:r>
    </w:p>
    <w:p w14:paraId="02D9A057" w14:textId="77777777" w:rsidR="00D3277D" w:rsidRDefault="00D3277D">
      <w:pPr>
        <w:spacing w:after="0" w:line="600" w:lineRule="auto"/>
        <w:ind w:firstLine="720"/>
        <w:jc w:val="both"/>
        <w:rPr>
          <w:rFonts w:eastAsia="Times New Roman"/>
          <w:szCs w:val="24"/>
        </w:rPr>
      </w:pPr>
    </w:p>
    <w:sectPr w:rsidR="00D3277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Georgia">
    <w:panose1 w:val="02040502050405020303"/>
    <w:charset w:val="A1"/>
    <w:family w:val="roman"/>
    <w:pitch w:val="variable"/>
    <w:sig w:usb0="00000287" w:usb1="00000000" w:usb2="00000000" w:usb3="00000000" w:csb0="0000009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P2ZXn6+5raEQ7mbA5atwbR45lbE=" w:salt="AypoGvHnqyLEy7e7b7OUj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77D"/>
    <w:rsid w:val="009F72F4"/>
    <w:rsid w:val="00D3277D"/>
    <w:rsid w:val="00D950B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99924"/>
  <w15:docId w15:val="{1004374A-1D7F-4B86-91FD-F83BE1A68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51A78"/>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551A78"/>
    <w:rPr>
      <w:rFonts w:ascii="Segoe UI" w:hAnsi="Segoe UI" w:cs="Segoe UI"/>
      <w:sz w:val="18"/>
      <w:szCs w:val="18"/>
    </w:rPr>
  </w:style>
  <w:style w:type="paragraph" w:styleId="a4">
    <w:name w:val="Revision"/>
    <w:hidden/>
    <w:uiPriority w:val="99"/>
    <w:semiHidden/>
    <w:rsid w:val="007944C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331</MetadataID>
    <Session xmlns="641f345b-441b-4b81-9152-adc2e73ba5e1">Β´</Session>
    <Date xmlns="641f345b-441b-4b81-9152-adc2e73ba5e1">2016-10-09T21:00:00+00:00</Date>
    <Status xmlns="641f345b-441b-4b81-9152-adc2e73ba5e1">
      <Url>http://srv-sp1/praktika/Lists/Incoming_Metadata/EditForm.aspx?ID=331&amp;Source=/praktika/Recordings_Library/Forms/AllItems.aspx</Url>
      <Description>Δημοσιεύτηκε</Description>
    </Status>
    <Meeting xmlns="641f345b-441b-4b81-9152-adc2e73ba5e1">ΣΤ´</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80D9650-C39E-4D76-A214-7FF6C66A55FB}">
  <ds:schemaRefs>
    <ds:schemaRef ds:uri="641f345b-441b-4b81-9152-adc2e73ba5e1"/>
    <ds:schemaRef ds:uri="http://purl.org/dc/elements/1.1/"/>
    <ds:schemaRef ds:uri="http://schemas.microsoft.com/office/infopath/2007/PartnerControls"/>
    <ds:schemaRef ds:uri="http://purl.org/dc/terms/"/>
    <ds:schemaRef ds:uri="http://schemas.microsoft.com/office/2006/documentManagement/types"/>
    <ds:schemaRef ds:uri="http://schemas.microsoft.com/office/2006/metadata/properties"/>
    <ds:schemaRef ds:uri="http://www.w3.org/XML/1998/namespace"/>
    <ds:schemaRef ds:uri="http://purl.org/dc/dcmitype/"/>
    <ds:schemaRef ds:uri="http://schemas.openxmlformats.org/package/2006/metadata/core-properties"/>
  </ds:schemaRefs>
</ds:datastoreItem>
</file>

<file path=customXml/itemProps2.xml><?xml version="1.0" encoding="utf-8"?>
<ds:datastoreItem xmlns:ds="http://schemas.openxmlformats.org/officeDocument/2006/customXml" ds:itemID="{366CB53E-48CB-4299-A157-70CD3610F9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2D7A13-A432-4C16-8980-AB5742991E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357</Pages>
  <Words>66613</Words>
  <Characters>359714</Characters>
  <Application>Microsoft Office Word</Application>
  <DocSecurity>0</DocSecurity>
  <Lines>2997</Lines>
  <Paragraphs>850</Paragraphs>
  <ScaleCrop>false</ScaleCrop>
  <HeadingPairs>
    <vt:vector size="2" baseType="variant">
      <vt:variant>
        <vt:lpstr>Τίτλος</vt:lpstr>
      </vt:variant>
      <vt:variant>
        <vt:i4>1</vt:i4>
      </vt:variant>
    </vt:vector>
  </HeadingPairs>
  <TitlesOfParts>
    <vt:vector size="1" baseType="lpstr">
      <vt:lpstr/>
    </vt:vector>
  </TitlesOfParts>
  <Company>Hellenic Parliament</Company>
  <LinksUpToDate>false</LinksUpToDate>
  <CharactersWithSpaces>425477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2016-10-17T09:59:00Z</dcterms:created>
  <dcterms:modified xsi:type="dcterms:W3CDTF">2016-10-17T09:59:00Z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