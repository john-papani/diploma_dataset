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A4428" w14:textId="77777777" w:rsidR="00861368" w:rsidRPr="00861368" w:rsidRDefault="00861368" w:rsidP="00861368">
      <w:pPr>
        <w:spacing w:after="0" w:line="360" w:lineRule="auto"/>
        <w:rPr>
          <w:ins w:id="0" w:author="Φλούδα Χριστίνα" w:date="2018-11-07T11:27:00Z"/>
          <w:rFonts w:eastAsia="Times New Roman"/>
          <w:szCs w:val="24"/>
          <w:lang w:eastAsia="en-US"/>
        </w:rPr>
      </w:pPr>
      <w:ins w:id="1" w:author="Φλούδα Χριστίνα" w:date="2018-11-07T11:27:00Z">
        <w:r w:rsidRPr="0086136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275A0C0" w14:textId="77777777" w:rsidR="00861368" w:rsidRPr="00861368" w:rsidRDefault="00861368" w:rsidP="00861368">
      <w:pPr>
        <w:spacing w:after="0" w:line="360" w:lineRule="auto"/>
        <w:rPr>
          <w:ins w:id="2" w:author="Φλούδα Χριστίνα" w:date="2018-11-07T11:27:00Z"/>
          <w:rFonts w:eastAsia="Times New Roman"/>
          <w:szCs w:val="24"/>
          <w:lang w:eastAsia="en-US"/>
        </w:rPr>
      </w:pPr>
    </w:p>
    <w:p w14:paraId="65A4C701" w14:textId="77777777" w:rsidR="00861368" w:rsidRPr="00861368" w:rsidRDefault="00861368" w:rsidP="00861368">
      <w:pPr>
        <w:spacing w:after="0" w:line="360" w:lineRule="auto"/>
        <w:rPr>
          <w:ins w:id="3" w:author="Φλούδα Χριστίνα" w:date="2018-11-07T11:27:00Z"/>
          <w:rFonts w:eastAsia="Times New Roman"/>
          <w:szCs w:val="24"/>
          <w:lang w:eastAsia="en-US"/>
        </w:rPr>
      </w:pPr>
      <w:ins w:id="4" w:author="Φλούδα Χριστίνα" w:date="2018-11-07T11:27:00Z">
        <w:r w:rsidRPr="00861368">
          <w:rPr>
            <w:rFonts w:eastAsia="Times New Roman"/>
            <w:szCs w:val="24"/>
            <w:lang w:eastAsia="en-US"/>
          </w:rPr>
          <w:t>ΠΙΝΑΚΑΣ ΠΕΡΙΕΧΟΜΕΝΩΝ</w:t>
        </w:r>
      </w:ins>
    </w:p>
    <w:p w14:paraId="7D7368B8" w14:textId="77777777" w:rsidR="00861368" w:rsidRPr="00861368" w:rsidRDefault="00861368" w:rsidP="00861368">
      <w:pPr>
        <w:spacing w:after="0" w:line="360" w:lineRule="auto"/>
        <w:rPr>
          <w:ins w:id="5" w:author="Φλούδα Χριστίνα" w:date="2018-11-07T11:27:00Z"/>
          <w:rFonts w:eastAsia="Times New Roman"/>
          <w:szCs w:val="24"/>
          <w:lang w:eastAsia="en-US"/>
        </w:rPr>
      </w:pPr>
      <w:ins w:id="6" w:author="Φλούδα Χριστίνα" w:date="2018-11-07T11:27:00Z">
        <w:r w:rsidRPr="00861368">
          <w:rPr>
            <w:rFonts w:eastAsia="Times New Roman"/>
            <w:szCs w:val="24"/>
            <w:lang w:eastAsia="en-US"/>
          </w:rPr>
          <w:t xml:space="preserve">ΙΖ΄ ΠΕΡΙΟΔΟΣ </w:t>
        </w:r>
      </w:ins>
    </w:p>
    <w:p w14:paraId="4F85689C" w14:textId="77777777" w:rsidR="00861368" w:rsidRPr="00861368" w:rsidRDefault="00861368" w:rsidP="00861368">
      <w:pPr>
        <w:spacing w:after="0" w:line="360" w:lineRule="auto"/>
        <w:rPr>
          <w:ins w:id="7" w:author="Φλούδα Χριστίνα" w:date="2018-11-07T11:27:00Z"/>
          <w:rFonts w:eastAsia="Times New Roman"/>
          <w:szCs w:val="24"/>
          <w:lang w:eastAsia="en-US"/>
        </w:rPr>
      </w:pPr>
      <w:ins w:id="8" w:author="Φλούδα Χριστίνα" w:date="2018-11-07T11:27:00Z">
        <w:r w:rsidRPr="00861368">
          <w:rPr>
            <w:rFonts w:eastAsia="Times New Roman"/>
            <w:szCs w:val="24"/>
            <w:lang w:eastAsia="en-US"/>
          </w:rPr>
          <w:t>ΠΡΟΕΔΡΕΥΟΜΕΝΗΣ ΚΟΙΝΟΒΟΥΛΕΥΤΙΚΗΣ ΔΗΜΟΚΡΑΤΙΑΣ</w:t>
        </w:r>
      </w:ins>
    </w:p>
    <w:p w14:paraId="4C0AF59F" w14:textId="77777777" w:rsidR="00861368" w:rsidRPr="00861368" w:rsidRDefault="00861368" w:rsidP="00861368">
      <w:pPr>
        <w:spacing w:after="0" w:line="360" w:lineRule="auto"/>
        <w:rPr>
          <w:ins w:id="9" w:author="Φλούδα Χριστίνα" w:date="2018-11-07T11:27:00Z"/>
          <w:rFonts w:eastAsia="Times New Roman"/>
          <w:szCs w:val="24"/>
          <w:lang w:eastAsia="en-US"/>
        </w:rPr>
      </w:pPr>
      <w:ins w:id="10" w:author="Φλούδα Χριστίνα" w:date="2018-11-07T11:27:00Z">
        <w:r w:rsidRPr="00861368">
          <w:rPr>
            <w:rFonts w:eastAsia="Times New Roman"/>
            <w:szCs w:val="24"/>
            <w:lang w:eastAsia="en-US"/>
          </w:rPr>
          <w:t>ΣΥΝΟΔΟΣ Δ΄</w:t>
        </w:r>
      </w:ins>
    </w:p>
    <w:p w14:paraId="5B7DC381" w14:textId="77777777" w:rsidR="00861368" w:rsidRPr="00861368" w:rsidRDefault="00861368" w:rsidP="00861368">
      <w:pPr>
        <w:spacing w:after="0" w:line="360" w:lineRule="auto"/>
        <w:rPr>
          <w:ins w:id="11" w:author="Φλούδα Χριστίνα" w:date="2018-11-07T11:27:00Z"/>
          <w:rFonts w:eastAsia="Times New Roman"/>
          <w:szCs w:val="24"/>
          <w:lang w:eastAsia="en-US"/>
        </w:rPr>
      </w:pPr>
    </w:p>
    <w:p w14:paraId="02C2178A" w14:textId="77777777" w:rsidR="00861368" w:rsidRPr="00861368" w:rsidRDefault="00861368" w:rsidP="00861368">
      <w:pPr>
        <w:spacing w:after="0" w:line="360" w:lineRule="auto"/>
        <w:rPr>
          <w:ins w:id="12" w:author="Φλούδα Χριστίνα" w:date="2018-11-07T11:27:00Z"/>
          <w:rFonts w:eastAsia="Times New Roman"/>
          <w:szCs w:val="24"/>
          <w:lang w:eastAsia="en-US"/>
        </w:rPr>
      </w:pPr>
      <w:ins w:id="13" w:author="Φλούδα Χριστίνα" w:date="2018-11-07T11:27:00Z">
        <w:r w:rsidRPr="00861368">
          <w:rPr>
            <w:rFonts w:eastAsia="Times New Roman"/>
            <w:szCs w:val="24"/>
            <w:lang w:eastAsia="en-US"/>
          </w:rPr>
          <w:t>ΣΥΝΕΔΡΙΑΣΗ ΙΖ΄</w:t>
        </w:r>
      </w:ins>
    </w:p>
    <w:p w14:paraId="6B0DBD48" w14:textId="77777777" w:rsidR="00861368" w:rsidRPr="00861368" w:rsidRDefault="00861368" w:rsidP="00861368">
      <w:pPr>
        <w:spacing w:after="0" w:line="360" w:lineRule="auto"/>
        <w:rPr>
          <w:ins w:id="14" w:author="Φλούδα Χριστίνα" w:date="2018-11-07T11:27:00Z"/>
          <w:rFonts w:eastAsia="Times New Roman"/>
          <w:szCs w:val="24"/>
          <w:lang w:eastAsia="en-US"/>
        </w:rPr>
      </w:pPr>
      <w:ins w:id="15" w:author="Φλούδα Χριστίνα" w:date="2018-11-07T11:27:00Z">
        <w:r w:rsidRPr="00861368">
          <w:rPr>
            <w:rFonts w:eastAsia="Times New Roman"/>
            <w:szCs w:val="24"/>
            <w:lang w:eastAsia="en-US"/>
          </w:rPr>
          <w:t>Παρασκευή  26 Οκτωβρίου 2018</w:t>
        </w:r>
      </w:ins>
    </w:p>
    <w:p w14:paraId="09235D30" w14:textId="77777777" w:rsidR="00861368" w:rsidRPr="00861368" w:rsidRDefault="00861368" w:rsidP="00861368">
      <w:pPr>
        <w:spacing w:after="0" w:line="360" w:lineRule="auto"/>
        <w:rPr>
          <w:ins w:id="16" w:author="Φλούδα Χριστίνα" w:date="2018-11-07T11:27:00Z"/>
          <w:rFonts w:eastAsia="Times New Roman"/>
          <w:szCs w:val="24"/>
          <w:lang w:eastAsia="en-US"/>
        </w:rPr>
      </w:pPr>
    </w:p>
    <w:p w14:paraId="2CBA9F61" w14:textId="77777777" w:rsidR="00861368" w:rsidRPr="00861368" w:rsidRDefault="00861368" w:rsidP="00861368">
      <w:pPr>
        <w:spacing w:after="0" w:line="360" w:lineRule="auto"/>
        <w:rPr>
          <w:ins w:id="17" w:author="Φλούδα Χριστίνα" w:date="2018-11-07T11:27:00Z"/>
          <w:rFonts w:eastAsia="Times New Roman"/>
          <w:szCs w:val="24"/>
          <w:lang w:eastAsia="en-US"/>
        </w:rPr>
      </w:pPr>
      <w:ins w:id="18" w:author="Φλούδα Χριστίνα" w:date="2018-11-07T11:27:00Z">
        <w:r w:rsidRPr="00861368">
          <w:rPr>
            <w:rFonts w:eastAsia="Times New Roman"/>
            <w:szCs w:val="24"/>
            <w:lang w:eastAsia="en-US"/>
          </w:rPr>
          <w:t>ΘΕΜΑΤΑ</w:t>
        </w:r>
      </w:ins>
    </w:p>
    <w:p w14:paraId="0E8114C6" w14:textId="77777777" w:rsidR="00861368" w:rsidRPr="00861368" w:rsidRDefault="00861368" w:rsidP="00861368">
      <w:pPr>
        <w:spacing w:after="0" w:line="360" w:lineRule="auto"/>
        <w:rPr>
          <w:ins w:id="19" w:author="Φλούδα Χριστίνα" w:date="2018-11-07T11:27:00Z"/>
          <w:rFonts w:eastAsia="Times New Roman"/>
          <w:szCs w:val="24"/>
          <w:lang w:eastAsia="en-US"/>
        </w:rPr>
      </w:pPr>
      <w:ins w:id="20" w:author="Φλούδα Χριστίνα" w:date="2018-11-07T11:27:00Z">
        <w:r w:rsidRPr="00861368">
          <w:rPr>
            <w:rFonts w:eastAsia="Times New Roman"/>
            <w:szCs w:val="24"/>
            <w:lang w:eastAsia="en-US"/>
          </w:rPr>
          <w:t xml:space="preserve"> </w:t>
        </w:r>
        <w:r w:rsidRPr="00861368">
          <w:rPr>
            <w:rFonts w:eastAsia="Times New Roman"/>
            <w:szCs w:val="24"/>
            <w:lang w:eastAsia="en-US"/>
          </w:rPr>
          <w:br/>
          <w:t xml:space="preserve">Α. ΕΙΔΙΚΑ ΘΕΜΑΤΑ </w:t>
        </w:r>
        <w:r w:rsidRPr="00861368">
          <w:rPr>
            <w:rFonts w:eastAsia="Times New Roman"/>
            <w:szCs w:val="24"/>
            <w:lang w:eastAsia="en-US"/>
          </w:rPr>
          <w:br/>
          <w:t xml:space="preserve">Επί διαδικαστικού θέματος, σελ. </w:t>
        </w:r>
        <w:r w:rsidRPr="00861368">
          <w:rPr>
            <w:rFonts w:eastAsia="Times New Roman"/>
            <w:szCs w:val="24"/>
            <w:lang w:eastAsia="en-US"/>
          </w:rPr>
          <w:br/>
          <w:t xml:space="preserve"> </w:t>
        </w:r>
        <w:r w:rsidRPr="00861368">
          <w:rPr>
            <w:rFonts w:eastAsia="Times New Roman"/>
            <w:szCs w:val="24"/>
            <w:lang w:eastAsia="en-US"/>
          </w:rPr>
          <w:br/>
          <w:t xml:space="preserve">Β. ΚΟΙΝΟΒΟΥΛΕΥΤΙΚΟΣ ΕΛΕΓΧΟΣ </w:t>
        </w:r>
        <w:r w:rsidRPr="00861368">
          <w:rPr>
            <w:rFonts w:eastAsia="Times New Roman"/>
            <w:szCs w:val="24"/>
            <w:lang w:eastAsia="en-US"/>
          </w:rPr>
          <w:br/>
          <w:t xml:space="preserve">1. Ανακοίνωση του δελτίου επικαίρων ερωτήσεων της Δευτέρας 29 Οκτωβρίου 2018, σελ. </w:t>
        </w:r>
        <w:r w:rsidRPr="00861368">
          <w:rPr>
            <w:rFonts w:eastAsia="Times New Roman"/>
            <w:szCs w:val="24"/>
            <w:lang w:eastAsia="en-US"/>
          </w:rPr>
          <w:br/>
          <w:t>2. Συζήτηση επικαίρων ερωτήσεων:</w:t>
        </w:r>
        <w:r w:rsidRPr="00861368">
          <w:rPr>
            <w:rFonts w:eastAsia="Times New Roman"/>
            <w:szCs w:val="24"/>
            <w:lang w:eastAsia="en-US"/>
          </w:rPr>
          <w:br/>
          <w:t xml:space="preserve">    α) Προς τον Υπουργό Εσωτερικών:</w:t>
        </w:r>
        <w:r w:rsidRPr="00861368">
          <w:rPr>
            <w:rFonts w:eastAsia="Times New Roman"/>
            <w:szCs w:val="24"/>
            <w:lang w:eastAsia="en-US"/>
          </w:rPr>
          <w:br/>
          <w:t xml:space="preserve">        i. με θέμα: «Για τις καταστροφές από τον κυκλώνα «Ζορμπά» που προκλήθηκαν στην Πελοπόννησο», σελ. </w:t>
        </w:r>
        <w:r w:rsidRPr="00861368">
          <w:rPr>
            <w:rFonts w:eastAsia="Times New Roman"/>
            <w:szCs w:val="24"/>
            <w:lang w:eastAsia="en-US"/>
          </w:rPr>
          <w:br/>
          <w:t xml:space="preserve">        </w:t>
        </w:r>
        <w:proofErr w:type="spellStart"/>
        <w:r w:rsidRPr="00861368">
          <w:rPr>
            <w:rFonts w:eastAsia="Times New Roman"/>
            <w:szCs w:val="24"/>
            <w:lang w:eastAsia="en-US"/>
          </w:rPr>
          <w:t>ii</w:t>
        </w:r>
        <w:proofErr w:type="spellEnd"/>
        <w:r w:rsidRPr="00861368">
          <w:rPr>
            <w:rFonts w:eastAsia="Times New Roman"/>
            <w:szCs w:val="24"/>
            <w:lang w:eastAsia="en-US"/>
          </w:rPr>
          <w:t xml:space="preserve">. με θέμα: «Για τις καταστροφικές πλημμύρες που προκλήθηκαν στη </w:t>
        </w:r>
        <w:proofErr w:type="spellStart"/>
        <w:r w:rsidRPr="00861368">
          <w:rPr>
            <w:rFonts w:eastAsia="Times New Roman"/>
            <w:szCs w:val="24"/>
            <w:lang w:eastAsia="en-US"/>
          </w:rPr>
          <w:t>Βορειοκεντρική</w:t>
        </w:r>
        <w:proofErr w:type="spellEnd"/>
        <w:r w:rsidRPr="00861368">
          <w:rPr>
            <w:rFonts w:eastAsia="Times New Roman"/>
            <w:szCs w:val="24"/>
            <w:lang w:eastAsia="en-US"/>
          </w:rPr>
          <w:t xml:space="preserve"> Εύβοια», σελ. </w:t>
        </w:r>
        <w:r w:rsidRPr="00861368">
          <w:rPr>
            <w:rFonts w:eastAsia="Times New Roman"/>
            <w:szCs w:val="24"/>
            <w:lang w:eastAsia="en-US"/>
          </w:rPr>
          <w:br/>
          <w:t xml:space="preserve">    β) Προς τον Υπουργό Ναυτιλίας και Νησιωτικής Πολιτικής:</w:t>
        </w:r>
        <w:r w:rsidRPr="00861368">
          <w:rPr>
            <w:rFonts w:eastAsia="Times New Roman"/>
            <w:szCs w:val="24"/>
            <w:lang w:eastAsia="en-US"/>
          </w:rPr>
          <w:br/>
          <w:t xml:space="preserve">        i. με θέμα: «Προμήθεια και εγκατάσταση Εθνικού Συστήματος Ολοκληρωμένης Θαλάσσιας Επιτήρησης (ΕΣΟΘΕ) στο Ανατολικό Αιγαίο», σελ. </w:t>
        </w:r>
        <w:r w:rsidRPr="00861368">
          <w:rPr>
            <w:rFonts w:eastAsia="Times New Roman"/>
            <w:szCs w:val="24"/>
            <w:lang w:eastAsia="en-US"/>
          </w:rPr>
          <w:br/>
          <w:t xml:space="preserve">        </w:t>
        </w:r>
        <w:proofErr w:type="spellStart"/>
        <w:r w:rsidRPr="00861368">
          <w:rPr>
            <w:rFonts w:eastAsia="Times New Roman"/>
            <w:szCs w:val="24"/>
            <w:lang w:eastAsia="en-US"/>
          </w:rPr>
          <w:t>ii</w:t>
        </w:r>
        <w:proofErr w:type="spellEnd"/>
        <w:r w:rsidRPr="00861368">
          <w:rPr>
            <w:rFonts w:eastAsia="Times New Roman"/>
            <w:szCs w:val="24"/>
            <w:lang w:eastAsia="en-US"/>
          </w:rPr>
          <w:t xml:space="preserve">. με θέμα: «Η Κρήτη δικαιούται την ένταξη στην καθολική εφαρμογή του Μεταφορικού Ισοδυνάμου από 01-01-2019», σελ. </w:t>
        </w:r>
        <w:r w:rsidRPr="00861368">
          <w:rPr>
            <w:rFonts w:eastAsia="Times New Roman"/>
            <w:szCs w:val="24"/>
            <w:lang w:eastAsia="en-US"/>
          </w:rPr>
          <w:br/>
          <w:t xml:space="preserve"> </w:t>
        </w:r>
        <w:r w:rsidRPr="00861368">
          <w:rPr>
            <w:rFonts w:eastAsia="Times New Roman"/>
            <w:szCs w:val="24"/>
            <w:lang w:eastAsia="en-US"/>
          </w:rPr>
          <w:br/>
          <w:t xml:space="preserve">Γ. ΝΟΜΟΘΕΤΙΚΗ ΕΡΓΑΣΙΑ </w:t>
        </w:r>
        <w:r w:rsidRPr="00861368">
          <w:rPr>
            <w:rFonts w:eastAsia="Times New Roman"/>
            <w:szCs w:val="24"/>
            <w:lang w:eastAsia="en-US"/>
          </w:rPr>
          <w:br/>
          <w:t xml:space="preserve">Κατάθεση σχεδίου νόμου:  </w:t>
        </w:r>
      </w:ins>
    </w:p>
    <w:p w14:paraId="09069CD1" w14:textId="77777777" w:rsidR="00861368" w:rsidRPr="00861368" w:rsidRDefault="00861368" w:rsidP="00861368">
      <w:pPr>
        <w:spacing w:after="0" w:line="360" w:lineRule="auto"/>
        <w:rPr>
          <w:ins w:id="21" w:author="Φλούδα Χριστίνα" w:date="2018-11-07T11:27:00Z"/>
          <w:rFonts w:eastAsia="Times New Roman"/>
          <w:szCs w:val="24"/>
          <w:lang w:eastAsia="en-US"/>
        </w:rPr>
      </w:pPr>
      <w:ins w:id="22" w:author="Φλούδα Χριστίνα" w:date="2018-11-07T11:27:00Z">
        <w:r w:rsidRPr="00861368">
          <w:rPr>
            <w:rFonts w:eastAsia="Times New Roman"/>
            <w:szCs w:val="24"/>
            <w:lang w:eastAsia="en-US"/>
          </w:rPr>
          <w:t xml:space="preserve">Η Υπουργός Εργασίας, Κοινωνικής Ασφάλισης και Κοινωνικής Αλληλεγγύης, ο Αναπληρωτής Υπουργός Οικονομικών καθώς και ο Υφυπουργός Εργασίας, Κοινωνικής Ασφάλισης και Κοινωνικής Αλληλεγγύης, κατέθεσαν την 25-10-2018 σχέδιο νόμου: «Ενσωμάτωση στην ελληνική νομοθεσία της Οδηγίας 2014/50/ΕΕ του Ευρωπαϊκού Κοινοβουλίου και του Συμβουλίου της 16ης Απριλίου 2014, σχετικά με τις ελάχιστες προϋποθέσεις για την προαγωγή της κινητικότητας των εργαζομένων μεταξύ των κρατών-μελών με τη βελτίωση της απόκτησης και της διατήρησης δικαιωμάτων συμπληρωματικής συνταξιοδότησης (L128/1 της 30-04-2014)», σελ. </w:t>
        </w:r>
        <w:r w:rsidRPr="00861368">
          <w:rPr>
            <w:rFonts w:eastAsia="Times New Roman"/>
            <w:szCs w:val="24"/>
            <w:lang w:eastAsia="en-US"/>
          </w:rPr>
          <w:br/>
        </w:r>
      </w:ins>
    </w:p>
    <w:p w14:paraId="5DBAA9D5" w14:textId="77777777" w:rsidR="00861368" w:rsidRPr="00861368" w:rsidRDefault="00861368" w:rsidP="00861368">
      <w:pPr>
        <w:spacing w:after="0" w:line="360" w:lineRule="auto"/>
        <w:rPr>
          <w:ins w:id="23" w:author="Φλούδα Χριστίνα" w:date="2018-11-07T11:27:00Z"/>
          <w:rFonts w:eastAsia="Times New Roman"/>
          <w:szCs w:val="24"/>
          <w:lang w:eastAsia="en-US"/>
        </w:rPr>
      </w:pPr>
      <w:ins w:id="24" w:author="Φλούδα Χριστίνα" w:date="2018-11-07T11:27:00Z">
        <w:r w:rsidRPr="00861368">
          <w:rPr>
            <w:rFonts w:eastAsia="Times New Roman"/>
            <w:szCs w:val="24"/>
            <w:lang w:eastAsia="en-US"/>
          </w:rPr>
          <w:t>ΠΡΟΕΔΡΕΥΩΝ</w:t>
        </w:r>
      </w:ins>
    </w:p>
    <w:p w14:paraId="5D123B26" w14:textId="77777777" w:rsidR="00861368" w:rsidRPr="00861368" w:rsidRDefault="00861368" w:rsidP="00861368">
      <w:pPr>
        <w:spacing w:after="0" w:line="360" w:lineRule="auto"/>
        <w:rPr>
          <w:ins w:id="25" w:author="Φλούδα Χριστίνα" w:date="2018-11-07T11:27:00Z"/>
          <w:rFonts w:eastAsia="Times New Roman"/>
          <w:szCs w:val="24"/>
          <w:lang w:eastAsia="en-US"/>
        </w:rPr>
      </w:pPr>
    </w:p>
    <w:p w14:paraId="1F741ACA" w14:textId="77777777" w:rsidR="00861368" w:rsidRPr="00861368" w:rsidRDefault="00861368" w:rsidP="00861368">
      <w:pPr>
        <w:spacing w:after="0" w:line="360" w:lineRule="auto"/>
        <w:rPr>
          <w:ins w:id="26" w:author="Φλούδα Χριστίνα" w:date="2018-11-07T11:27:00Z"/>
          <w:rFonts w:eastAsia="Times New Roman"/>
          <w:szCs w:val="24"/>
          <w:lang w:eastAsia="en-US"/>
        </w:rPr>
      </w:pPr>
      <w:ins w:id="27" w:author="Φλούδα Χριστίνα" w:date="2018-11-07T11:27:00Z">
        <w:r w:rsidRPr="00861368">
          <w:rPr>
            <w:rFonts w:eastAsia="Times New Roman"/>
            <w:szCs w:val="24"/>
            <w:lang w:eastAsia="en-US"/>
          </w:rPr>
          <w:t>ΚΑΚΛΑΜΑΝΗΣ Ν. , σελ.</w:t>
        </w:r>
        <w:r w:rsidRPr="00861368">
          <w:rPr>
            <w:rFonts w:eastAsia="Times New Roman"/>
            <w:szCs w:val="24"/>
            <w:lang w:eastAsia="en-US"/>
          </w:rPr>
          <w:br/>
        </w:r>
      </w:ins>
    </w:p>
    <w:p w14:paraId="44348622" w14:textId="77777777" w:rsidR="00861368" w:rsidRPr="00861368" w:rsidRDefault="00861368" w:rsidP="00861368">
      <w:pPr>
        <w:spacing w:after="0" w:line="360" w:lineRule="auto"/>
        <w:rPr>
          <w:ins w:id="28" w:author="Φλούδα Χριστίνα" w:date="2018-11-07T11:27:00Z"/>
          <w:rFonts w:eastAsia="Times New Roman"/>
          <w:szCs w:val="24"/>
          <w:lang w:eastAsia="en-US"/>
        </w:rPr>
      </w:pPr>
    </w:p>
    <w:p w14:paraId="2E0A9C85" w14:textId="77777777" w:rsidR="00861368" w:rsidRPr="00861368" w:rsidRDefault="00861368" w:rsidP="00861368">
      <w:pPr>
        <w:spacing w:after="0" w:line="360" w:lineRule="auto"/>
        <w:rPr>
          <w:ins w:id="29" w:author="Φλούδα Χριστίνα" w:date="2018-11-07T11:27:00Z"/>
          <w:rFonts w:eastAsia="Times New Roman"/>
          <w:szCs w:val="24"/>
          <w:lang w:eastAsia="en-US"/>
        </w:rPr>
      </w:pPr>
      <w:ins w:id="30" w:author="Φλούδα Χριστίνα" w:date="2018-11-07T11:27:00Z">
        <w:r w:rsidRPr="00861368">
          <w:rPr>
            <w:rFonts w:eastAsia="Times New Roman"/>
            <w:szCs w:val="24"/>
            <w:lang w:eastAsia="en-US"/>
          </w:rPr>
          <w:t>ΟΜΙΛΗΤΕΣ</w:t>
        </w:r>
      </w:ins>
    </w:p>
    <w:p w14:paraId="44625EE8" w14:textId="32853BB5" w:rsidR="00DF7DE8" w:rsidRDefault="00861368">
      <w:pPr>
        <w:spacing w:line="600" w:lineRule="auto"/>
        <w:ind w:firstLine="720"/>
        <w:jc w:val="center"/>
        <w:rPr>
          <w:rFonts w:eastAsia="Times New Roman" w:cs="Times New Roman"/>
          <w:szCs w:val="24"/>
        </w:rPr>
      </w:pPr>
      <w:ins w:id="31" w:author="Φλούδα Χριστίνα" w:date="2018-11-07T11:27:00Z">
        <w:r w:rsidRPr="00861368">
          <w:rPr>
            <w:rFonts w:eastAsia="Times New Roman"/>
            <w:szCs w:val="24"/>
            <w:lang w:eastAsia="en-US"/>
          </w:rPr>
          <w:br/>
          <w:t>Α. Επί διαδικαστικού θέματος:</w:t>
        </w:r>
        <w:r w:rsidRPr="00861368">
          <w:rPr>
            <w:rFonts w:eastAsia="Times New Roman"/>
            <w:szCs w:val="24"/>
            <w:lang w:eastAsia="en-US"/>
          </w:rPr>
          <w:br/>
          <w:t>ΚΑΚΛΑΜΑΝΗΣ Ν. , σελ.</w:t>
        </w:r>
        <w:r w:rsidRPr="00861368">
          <w:rPr>
            <w:rFonts w:eastAsia="Times New Roman"/>
            <w:szCs w:val="24"/>
            <w:lang w:eastAsia="en-US"/>
          </w:rPr>
          <w:br/>
        </w:r>
        <w:r w:rsidRPr="00861368">
          <w:rPr>
            <w:rFonts w:eastAsia="Times New Roman"/>
            <w:szCs w:val="24"/>
            <w:lang w:eastAsia="en-US"/>
          </w:rPr>
          <w:br/>
          <w:t>Β. Επί των επικαίρων ερωτήσεων:</w:t>
        </w:r>
        <w:r w:rsidRPr="00861368">
          <w:rPr>
            <w:rFonts w:eastAsia="Times New Roman"/>
            <w:szCs w:val="24"/>
            <w:lang w:eastAsia="en-US"/>
          </w:rPr>
          <w:br/>
          <w:t>ΚΑΡΑΘΑΝΑΣΟΠΟΥΛΟΣ Ν. , σελ.</w:t>
        </w:r>
        <w:r w:rsidRPr="00861368">
          <w:rPr>
            <w:rFonts w:eastAsia="Times New Roman"/>
            <w:szCs w:val="24"/>
            <w:lang w:eastAsia="en-US"/>
          </w:rPr>
          <w:br/>
          <w:t>ΚΕΓΚΕΡΟΓΛΟΥ Β. , σελ.</w:t>
        </w:r>
        <w:r w:rsidRPr="00861368">
          <w:rPr>
            <w:rFonts w:eastAsia="Times New Roman"/>
            <w:szCs w:val="24"/>
            <w:lang w:eastAsia="en-US"/>
          </w:rPr>
          <w:br/>
          <w:t>ΚΟΥΒΕΛΗΣ Φ. , σελ.</w:t>
        </w:r>
        <w:r w:rsidRPr="00861368">
          <w:rPr>
            <w:rFonts w:eastAsia="Times New Roman"/>
            <w:szCs w:val="24"/>
            <w:lang w:eastAsia="en-US"/>
          </w:rPr>
          <w:br/>
          <w:t>ΜΑΝΩΛΑΚΟΥ Δ. , σελ.</w:t>
        </w:r>
        <w:r w:rsidRPr="00861368">
          <w:rPr>
            <w:rFonts w:eastAsia="Times New Roman"/>
            <w:szCs w:val="24"/>
            <w:lang w:eastAsia="en-US"/>
          </w:rPr>
          <w:br/>
          <w:t>ΠΛΑΚΙΩΤΑΚΗΣ Ι. , σελ.</w:t>
        </w:r>
        <w:r w:rsidRPr="00861368">
          <w:rPr>
            <w:rFonts w:eastAsia="Times New Roman"/>
            <w:szCs w:val="24"/>
            <w:lang w:eastAsia="en-US"/>
          </w:rPr>
          <w:br/>
          <w:t>ΣΑΝΤΟΡΙΝΙΟΣ Ν. , σελ.</w:t>
        </w:r>
        <w:r w:rsidRPr="00861368">
          <w:rPr>
            <w:rFonts w:eastAsia="Times New Roman"/>
            <w:szCs w:val="24"/>
            <w:lang w:eastAsia="en-US"/>
          </w:rPr>
          <w:br/>
          <w:t>ΧΑΡΙΤΣΗΣ Α. , σελ.</w:t>
        </w:r>
        <w:r w:rsidRPr="00861368">
          <w:rPr>
            <w:rFonts w:eastAsia="Times New Roman"/>
            <w:szCs w:val="24"/>
            <w:lang w:eastAsia="en-US"/>
          </w:rPr>
          <w:br/>
        </w:r>
      </w:ins>
      <w:r>
        <w:rPr>
          <w:rFonts w:eastAsia="Times New Roman"/>
          <w:szCs w:val="24"/>
        </w:rPr>
        <w:t>ΠΡΑΚΤΙΚΑ ΒΟΥΛΗΣ</w:t>
      </w:r>
    </w:p>
    <w:p w14:paraId="44625EE9" w14:textId="77777777" w:rsidR="00DF7DE8" w:rsidRDefault="00861368">
      <w:pPr>
        <w:spacing w:line="600" w:lineRule="auto"/>
        <w:ind w:firstLine="720"/>
        <w:jc w:val="center"/>
        <w:rPr>
          <w:rFonts w:eastAsia="Times New Roman" w:cs="Times New Roman"/>
          <w:szCs w:val="24"/>
        </w:rPr>
      </w:pPr>
      <w:r>
        <w:rPr>
          <w:rFonts w:eastAsia="Times New Roman"/>
          <w:szCs w:val="24"/>
        </w:rPr>
        <w:t>Ι</w:t>
      </w:r>
      <w:r>
        <w:rPr>
          <w:rFonts w:eastAsia="Times New Roman"/>
          <w:szCs w:val="24"/>
        </w:rPr>
        <w:t xml:space="preserve">Ζ΄ ΠΕΡΙΟΔΟΣ </w:t>
      </w:r>
    </w:p>
    <w:p w14:paraId="44625EEA" w14:textId="77777777" w:rsidR="00DF7DE8" w:rsidRDefault="00861368">
      <w:pPr>
        <w:spacing w:line="600" w:lineRule="auto"/>
        <w:ind w:firstLine="720"/>
        <w:jc w:val="center"/>
        <w:rPr>
          <w:rFonts w:eastAsia="Times New Roman" w:cs="Times New Roman"/>
          <w:szCs w:val="24"/>
        </w:rPr>
      </w:pPr>
      <w:r>
        <w:rPr>
          <w:rFonts w:eastAsia="Times New Roman"/>
          <w:szCs w:val="24"/>
        </w:rPr>
        <w:t>ΠΡΟΕΔΡΕΥΟΜΕΝΗΣ ΚΟΙΝΟ</w:t>
      </w:r>
      <w:bookmarkStart w:id="32" w:name="_GoBack"/>
      <w:bookmarkEnd w:id="32"/>
      <w:r>
        <w:rPr>
          <w:rFonts w:eastAsia="Times New Roman"/>
          <w:szCs w:val="24"/>
        </w:rPr>
        <w:t>ΒΟΥΛΕΥΤΙΚΗΣ ΔΗΜΟΚΡΑΤΙΑΣ</w:t>
      </w:r>
    </w:p>
    <w:p w14:paraId="44625EEB" w14:textId="77777777" w:rsidR="00DF7DE8" w:rsidRDefault="00861368">
      <w:pPr>
        <w:spacing w:line="600" w:lineRule="auto"/>
        <w:ind w:firstLine="720"/>
        <w:jc w:val="center"/>
        <w:rPr>
          <w:rFonts w:eastAsia="Times New Roman" w:cs="Times New Roman"/>
          <w:szCs w:val="24"/>
        </w:rPr>
      </w:pPr>
      <w:r>
        <w:rPr>
          <w:rFonts w:eastAsia="Times New Roman"/>
          <w:szCs w:val="24"/>
        </w:rPr>
        <w:t>ΣΥΝΟΔΟΣ Δ΄</w:t>
      </w:r>
    </w:p>
    <w:p w14:paraId="44625EEC" w14:textId="77777777" w:rsidR="00DF7DE8" w:rsidRDefault="00861368">
      <w:pPr>
        <w:spacing w:line="600" w:lineRule="auto"/>
        <w:ind w:firstLine="720"/>
        <w:jc w:val="center"/>
        <w:rPr>
          <w:rFonts w:eastAsia="Times New Roman" w:cs="Times New Roman"/>
          <w:szCs w:val="24"/>
        </w:rPr>
      </w:pPr>
      <w:r>
        <w:rPr>
          <w:rFonts w:eastAsia="Times New Roman"/>
          <w:szCs w:val="24"/>
        </w:rPr>
        <w:t>ΣΥΝΕΔΡΙΑΣΗ ΙΖ΄</w:t>
      </w:r>
    </w:p>
    <w:p w14:paraId="44625EED" w14:textId="77777777" w:rsidR="00DF7DE8" w:rsidRDefault="00861368">
      <w:pPr>
        <w:spacing w:line="600" w:lineRule="auto"/>
        <w:ind w:firstLine="720"/>
        <w:jc w:val="center"/>
        <w:rPr>
          <w:rFonts w:eastAsia="Times New Roman" w:cs="Times New Roman"/>
          <w:szCs w:val="24"/>
        </w:rPr>
      </w:pPr>
      <w:r>
        <w:rPr>
          <w:rFonts w:eastAsia="Times New Roman"/>
          <w:szCs w:val="24"/>
        </w:rPr>
        <w:t>Παρασκευή 26 Οκτωβρίου 2018</w:t>
      </w:r>
    </w:p>
    <w:p w14:paraId="44625EEE" w14:textId="66F4F9A2" w:rsidR="00DF7DE8" w:rsidRDefault="00861368">
      <w:pPr>
        <w:spacing w:line="600" w:lineRule="auto"/>
        <w:ind w:firstLine="720"/>
        <w:jc w:val="both"/>
        <w:rPr>
          <w:rFonts w:eastAsia="Times New Roman" w:cs="Times New Roman"/>
          <w:szCs w:val="24"/>
        </w:rPr>
      </w:pPr>
      <w:r>
        <w:rPr>
          <w:rFonts w:eastAsia="Times New Roman"/>
          <w:szCs w:val="24"/>
        </w:rPr>
        <w:t>Αθήνα, σήμερα στις 26 Οκτωβρίου 2018, ημέρα Παρασκευή και ώρα 9.45΄</w:t>
      </w:r>
      <w:ins w:id="33" w:author="Φλούδα Χριστίνα" w:date="2018-11-07T11:23:00Z">
        <w:r w:rsidR="008F12D7" w:rsidRPr="008F12D7">
          <w:rPr>
            <w:rFonts w:eastAsia="Times New Roman"/>
            <w:szCs w:val="24"/>
            <w:rPrChange w:id="34" w:author="Φλούδα Χριστίνα" w:date="2018-11-07T11:23:00Z">
              <w:rPr>
                <w:rFonts w:eastAsia="Times New Roman"/>
                <w:szCs w:val="24"/>
                <w:lang w:val="en-US"/>
              </w:rPr>
            </w:rPrChange>
          </w:rPr>
          <w:t>,</w:t>
        </w:r>
      </w:ins>
      <w:r>
        <w:rPr>
          <w:rFonts w:eastAsia="Times New Roman"/>
          <w:szCs w:val="24"/>
        </w:rPr>
        <w:t xml:space="preserve"> συνήλθε στην Αίθουσα των συνεδριάσεων του Βουλευτηρίου η Βουλή </w:t>
      </w:r>
      <w:r>
        <w:rPr>
          <w:rFonts w:eastAsia="Times New Roman"/>
          <w:szCs w:val="24"/>
        </w:rPr>
        <w:t xml:space="preserve">σε ολομέλεια </w:t>
      </w:r>
      <w:r>
        <w:rPr>
          <w:rFonts w:eastAsia="Times New Roman"/>
          <w:szCs w:val="24"/>
        </w:rPr>
        <w:t xml:space="preserve">για να συνεδριάσει υπό την προεδρία του Δ΄ Αντιπροέδρου αυτής κ. </w:t>
      </w:r>
      <w:r w:rsidRPr="002A51E9">
        <w:rPr>
          <w:rFonts w:eastAsia="Times New Roman"/>
          <w:b/>
          <w:szCs w:val="24"/>
        </w:rPr>
        <w:t>ΝΙΚΗΤΑ ΚΑΚΛΑΜΑΝΗ</w:t>
      </w:r>
      <w:r>
        <w:rPr>
          <w:rFonts w:eastAsia="Times New Roman"/>
          <w:szCs w:val="24"/>
        </w:rPr>
        <w:t>.</w:t>
      </w:r>
    </w:p>
    <w:p w14:paraId="44625EEF" w14:textId="77777777" w:rsidR="00DF7DE8" w:rsidRDefault="00861368">
      <w:pPr>
        <w:spacing w:line="600" w:lineRule="auto"/>
        <w:ind w:firstLine="720"/>
        <w:jc w:val="both"/>
        <w:rPr>
          <w:rFonts w:eastAsia="Times New Roman"/>
          <w:szCs w:val="24"/>
        </w:rPr>
      </w:pPr>
      <w:r>
        <w:rPr>
          <w:rFonts w:eastAsia="Times New Roman"/>
          <w:b/>
          <w:szCs w:val="24"/>
        </w:rPr>
        <w:t>ΠΡΟΕΔΡΕΥΩΝ (Νικήτας Κακλαμάνη</w:t>
      </w:r>
      <w:r>
        <w:rPr>
          <w:rFonts w:eastAsia="Times New Roman"/>
          <w:b/>
          <w:szCs w:val="24"/>
        </w:rPr>
        <w:t xml:space="preserve">ς): </w:t>
      </w:r>
      <w:r>
        <w:rPr>
          <w:rFonts w:eastAsia="Times New Roman"/>
          <w:szCs w:val="24"/>
        </w:rPr>
        <w:t>Κυρίες και κύριοι συνάδελφοι, αρχίζει η συνεδρίαση.</w:t>
      </w:r>
    </w:p>
    <w:p w14:paraId="44625EF0" w14:textId="77777777" w:rsidR="00DF7DE8" w:rsidRDefault="00861368">
      <w:pPr>
        <w:spacing w:line="600" w:lineRule="auto"/>
        <w:ind w:firstLine="720"/>
        <w:jc w:val="both"/>
        <w:rPr>
          <w:rFonts w:eastAsia="Times New Roman"/>
          <w:szCs w:val="24"/>
        </w:rPr>
      </w:pPr>
      <w:r>
        <w:rPr>
          <w:rFonts w:eastAsia="Times New Roman"/>
          <w:szCs w:val="24"/>
        </w:rPr>
        <w:t xml:space="preserve">Χρόνια πολλά στους Δημήτρηδες και τις </w:t>
      </w:r>
      <w:proofErr w:type="spellStart"/>
      <w:r>
        <w:rPr>
          <w:rFonts w:eastAsia="Times New Roman"/>
          <w:szCs w:val="24"/>
        </w:rPr>
        <w:t>Δημητρούλες</w:t>
      </w:r>
      <w:proofErr w:type="spellEnd"/>
      <w:r>
        <w:rPr>
          <w:rFonts w:eastAsia="Times New Roman"/>
          <w:szCs w:val="24"/>
        </w:rPr>
        <w:t>, συναδέλφους, εργαζόμενους, αστυνομικούς, δημοσιογράφους και χρόνια πολλά για την εθνική μας επέτειο την Κυριακή.</w:t>
      </w:r>
    </w:p>
    <w:p w14:paraId="44625EF1" w14:textId="77777777" w:rsidR="00DF7DE8" w:rsidRDefault="00861368">
      <w:pPr>
        <w:spacing w:line="600" w:lineRule="auto"/>
        <w:ind w:firstLine="720"/>
        <w:jc w:val="both"/>
        <w:rPr>
          <w:rFonts w:eastAsia="Times New Roman"/>
          <w:szCs w:val="24"/>
        </w:rPr>
      </w:pPr>
      <w:r>
        <w:rPr>
          <w:rFonts w:eastAsia="Times New Roman"/>
          <w:szCs w:val="24"/>
        </w:rPr>
        <w:lastRenderedPageBreak/>
        <w:t xml:space="preserve">Θα ήθελα να ανακοινώσω προς το Σώμα </w:t>
      </w:r>
      <w:r>
        <w:rPr>
          <w:rFonts w:eastAsia="Times New Roman"/>
          <w:szCs w:val="24"/>
        </w:rPr>
        <w:t xml:space="preserve">ότι η Υπουργός Εργασίας, Κοινωνικής Ασφάλισης και Κοινωνικής Αλληλεγγύης, ο Αναπληρωτής Υπουργός Οικονομικών καθώς και ο Υφυπουργός Εργασίας, Κοινωνικής Ασφάλισης και Κοινωνικής Αλληλεγγύης, κατέθεσαν </w:t>
      </w:r>
      <w:r>
        <w:rPr>
          <w:rFonts w:eastAsia="Times New Roman"/>
          <w:szCs w:val="24"/>
        </w:rPr>
        <w:t>στις</w:t>
      </w:r>
      <w:r>
        <w:rPr>
          <w:rFonts w:eastAsia="Times New Roman"/>
          <w:szCs w:val="24"/>
        </w:rPr>
        <w:t xml:space="preserve"> 25-10-2018 σχέδιο νόμου: «Ενσωμάτωση στην ελληνική</w:t>
      </w:r>
      <w:r>
        <w:rPr>
          <w:rFonts w:eastAsia="Times New Roman"/>
          <w:szCs w:val="24"/>
        </w:rPr>
        <w:t xml:space="preserve"> νομοθεσία της Οδηγίας 2014/50/ΕΕ του Ευρωπαϊκού Κοινοβουλίου και του Συμβουλίου της 16</w:t>
      </w:r>
      <w:r w:rsidRPr="001B1D11">
        <w:rPr>
          <w:rFonts w:eastAsia="Times New Roman"/>
          <w:szCs w:val="24"/>
          <w:vertAlign w:val="superscript"/>
        </w:rPr>
        <w:t>ης</w:t>
      </w:r>
      <w:r>
        <w:rPr>
          <w:rFonts w:eastAsia="Times New Roman"/>
          <w:szCs w:val="24"/>
        </w:rPr>
        <w:t xml:space="preserve"> Απριλίου 2014, σχετικά με τις ελάχιστες προϋποθέσεις για την προαγωγή της κινητικότητας των εργαζομένων μεταξύ των κρατών-μελών με τη βελτίωση της απόκτησης και της δ</w:t>
      </w:r>
      <w:r>
        <w:rPr>
          <w:rFonts w:eastAsia="Times New Roman"/>
          <w:szCs w:val="24"/>
        </w:rPr>
        <w:t>ιατήρησης δικαιωμάτων συμπληρωματικής συνταξιοδότησης (</w:t>
      </w:r>
      <w:r>
        <w:rPr>
          <w:rFonts w:eastAsia="Times New Roman"/>
          <w:szCs w:val="24"/>
          <w:lang w:val="en-US"/>
        </w:rPr>
        <w:t>L</w:t>
      </w:r>
      <w:r w:rsidRPr="001B1D11">
        <w:rPr>
          <w:rFonts w:eastAsia="Times New Roman"/>
          <w:szCs w:val="24"/>
        </w:rPr>
        <w:t xml:space="preserve">128/1 </w:t>
      </w:r>
      <w:r>
        <w:rPr>
          <w:rFonts w:eastAsia="Times New Roman"/>
          <w:szCs w:val="24"/>
        </w:rPr>
        <w:t xml:space="preserve">της 30-04-2014)» </w:t>
      </w:r>
    </w:p>
    <w:p w14:paraId="44625EF2" w14:textId="77777777" w:rsidR="00DF7DE8" w:rsidRDefault="00861368">
      <w:pPr>
        <w:spacing w:line="600" w:lineRule="auto"/>
        <w:ind w:firstLine="720"/>
        <w:jc w:val="both"/>
        <w:rPr>
          <w:rFonts w:eastAsia="Times New Roman"/>
          <w:szCs w:val="24"/>
        </w:rPr>
      </w:pPr>
      <w:r>
        <w:rPr>
          <w:rFonts w:eastAsia="Times New Roman"/>
          <w:szCs w:val="24"/>
        </w:rPr>
        <w:t xml:space="preserve">Παραπέμπεται στην αρμόδια Διαρκή Επιτροπή. </w:t>
      </w:r>
    </w:p>
    <w:p w14:paraId="44625EF3"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w:t>
      </w:r>
      <w:r>
        <w:rPr>
          <w:rFonts w:eastAsia="Times New Roman" w:cs="Times New Roman"/>
          <w:szCs w:val="24"/>
        </w:rPr>
        <w:t>αστε</w:t>
      </w:r>
      <w:r>
        <w:rPr>
          <w:rFonts w:eastAsia="Times New Roman" w:cs="Times New Roman"/>
          <w:szCs w:val="24"/>
        </w:rPr>
        <w:t xml:space="preserve"> στη συζήτηση των </w:t>
      </w:r>
    </w:p>
    <w:p w14:paraId="44625EF4" w14:textId="77777777" w:rsidR="00DF7DE8" w:rsidRDefault="00861368">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44625EF5" w14:textId="77777777" w:rsidR="00DF7DE8" w:rsidRDefault="00861368">
      <w:pPr>
        <w:spacing w:line="600" w:lineRule="auto"/>
        <w:ind w:firstLine="720"/>
        <w:jc w:val="both"/>
        <w:rPr>
          <w:rFonts w:eastAsia="Times New Roman"/>
          <w:szCs w:val="24"/>
        </w:rPr>
      </w:pPr>
      <w:r>
        <w:rPr>
          <w:rFonts w:eastAsia="Times New Roman"/>
          <w:szCs w:val="24"/>
        </w:rPr>
        <w:t>Πριν ξεκινήσουμε, θα σας ανακοινώσω τις ερωτήσεις</w:t>
      </w:r>
      <w:r>
        <w:rPr>
          <w:rFonts w:eastAsia="Times New Roman"/>
          <w:szCs w:val="24"/>
        </w:rPr>
        <w:t>,</w:t>
      </w:r>
      <w:r>
        <w:rPr>
          <w:rFonts w:eastAsia="Times New Roman"/>
          <w:szCs w:val="24"/>
        </w:rPr>
        <w:t xml:space="preserve"> </w:t>
      </w:r>
      <w:r>
        <w:rPr>
          <w:rFonts w:eastAsia="Times New Roman"/>
          <w:szCs w:val="24"/>
        </w:rPr>
        <w:t xml:space="preserve">που λόγω διαφόρων κωλυμάτων δεν θα συζητηθούν. </w:t>
      </w:r>
    </w:p>
    <w:p w14:paraId="44625EF6" w14:textId="77777777" w:rsidR="00DF7DE8" w:rsidRDefault="00861368">
      <w:pPr>
        <w:spacing w:line="600" w:lineRule="auto"/>
        <w:ind w:firstLine="720"/>
        <w:jc w:val="both"/>
        <w:rPr>
          <w:rFonts w:eastAsia="Times New Roman"/>
          <w:szCs w:val="24"/>
        </w:rPr>
      </w:pPr>
      <w:r w:rsidRPr="00135EB0">
        <w:rPr>
          <w:rFonts w:eastAsia="Times New Roman"/>
          <w:szCs w:val="24"/>
        </w:rPr>
        <w:t>Η τέταρτη με αριθμό 74/16-10-2018 επίκαιρη ερώτηση πρώτου κύκλου του Βουλευτή Α΄ Πειραιώς του Λαϊκού Συνδέσμου</w:t>
      </w:r>
      <w:r>
        <w:rPr>
          <w:rFonts w:eastAsia="Times New Roman"/>
          <w:szCs w:val="24"/>
        </w:rPr>
        <w:t xml:space="preserve"> - </w:t>
      </w:r>
      <w:r w:rsidRPr="00135EB0">
        <w:rPr>
          <w:rFonts w:eastAsia="Times New Roman"/>
          <w:szCs w:val="24"/>
        </w:rPr>
        <w:t xml:space="preserve">Χρυσή Αυγή κ. </w:t>
      </w:r>
      <w:r w:rsidRPr="00135EB0">
        <w:rPr>
          <w:rFonts w:eastAsia="Times New Roman"/>
          <w:bCs/>
          <w:szCs w:val="24"/>
        </w:rPr>
        <w:t xml:space="preserve">Νικολάου </w:t>
      </w:r>
      <w:proofErr w:type="spellStart"/>
      <w:r w:rsidRPr="00135EB0">
        <w:rPr>
          <w:rFonts w:eastAsia="Times New Roman"/>
          <w:bCs/>
          <w:szCs w:val="24"/>
        </w:rPr>
        <w:t>Κούζηλου</w:t>
      </w:r>
      <w:proofErr w:type="spellEnd"/>
      <w:r w:rsidRPr="00135EB0">
        <w:rPr>
          <w:rFonts w:eastAsia="Times New Roman"/>
          <w:bCs/>
          <w:szCs w:val="24"/>
        </w:rPr>
        <w:t xml:space="preserve"> </w:t>
      </w:r>
      <w:r w:rsidRPr="00135EB0">
        <w:rPr>
          <w:rFonts w:eastAsia="Times New Roman"/>
          <w:szCs w:val="24"/>
        </w:rPr>
        <w:t xml:space="preserve">προς τον Υπουργό </w:t>
      </w:r>
      <w:r w:rsidRPr="00135EB0">
        <w:rPr>
          <w:rFonts w:eastAsia="Times New Roman"/>
          <w:bCs/>
          <w:szCs w:val="24"/>
        </w:rPr>
        <w:t>Ναυτιλίας και Νησιωτικής Πολιτικής,</w:t>
      </w:r>
      <w:r w:rsidRPr="00135EB0">
        <w:rPr>
          <w:rFonts w:eastAsia="Times New Roman"/>
          <w:szCs w:val="24"/>
        </w:rPr>
        <w:t xml:space="preserve"> με θέμα: «Ο σχεδιασμός για την ναυτική εκπαίδευση»</w:t>
      </w:r>
      <w:r>
        <w:rPr>
          <w:rFonts w:eastAsia="Times New Roman"/>
          <w:szCs w:val="24"/>
        </w:rPr>
        <w:t>, δεν θα συζητηθεί.</w:t>
      </w:r>
    </w:p>
    <w:p w14:paraId="44625EF7" w14:textId="77777777" w:rsidR="00DF7DE8" w:rsidRDefault="00861368">
      <w:pPr>
        <w:spacing w:line="600" w:lineRule="auto"/>
        <w:ind w:firstLine="720"/>
        <w:jc w:val="both"/>
        <w:rPr>
          <w:rFonts w:eastAsia="Times New Roman"/>
          <w:szCs w:val="24"/>
        </w:rPr>
      </w:pPr>
      <w:r w:rsidRPr="00A00A34">
        <w:rPr>
          <w:rFonts w:eastAsia="Times New Roman"/>
          <w:szCs w:val="24"/>
        </w:rPr>
        <w:lastRenderedPageBreak/>
        <w:t>Η πέμπτη με αριθμό 53/11-10-20</w:t>
      </w:r>
      <w:r>
        <w:rPr>
          <w:rFonts w:eastAsia="Times New Roman"/>
          <w:szCs w:val="24"/>
        </w:rPr>
        <w:t>18</w:t>
      </w:r>
      <w:r w:rsidRPr="00A00A34">
        <w:rPr>
          <w:rFonts w:eastAsia="Times New Roman"/>
          <w:szCs w:val="24"/>
        </w:rPr>
        <w:t xml:space="preserve"> </w:t>
      </w:r>
      <w:r>
        <w:rPr>
          <w:rFonts w:eastAsia="Times New Roman"/>
          <w:szCs w:val="24"/>
        </w:rPr>
        <w:t>ε</w:t>
      </w:r>
      <w:r w:rsidRPr="00A00A34">
        <w:rPr>
          <w:rFonts w:eastAsia="Times New Roman"/>
          <w:szCs w:val="24"/>
        </w:rPr>
        <w:t xml:space="preserve">πίκαιρη </w:t>
      </w:r>
      <w:r>
        <w:rPr>
          <w:rFonts w:eastAsia="Times New Roman"/>
          <w:szCs w:val="24"/>
        </w:rPr>
        <w:t>ε</w:t>
      </w:r>
      <w:r w:rsidRPr="00A00A34">
        <w:rPr>
          <w:rFonts w:eastAsia="Times New Roman"/>
          <w:szCs w:val="24"/>
        </w:rPr>
        <w:t>ρώτηση</w:t>
      </w:r>
      <w:r>
        <w:rPr>
          <w:rFonts w:eastAsia="Times New Roman"/>
          <w:szCs w:val="24"/>
        </w:rPr>
        <w:t xml:space="preserve"> δεύτερου κύκλου </w:t>
      </w:r>
      <w:r w:rsidRPr="00A00A34">
        <w:rPr>
          <w:rFonts w:eastAsia="Times New Roman"/>
          <w:szCs w:val="24"/>
        </w:rPr>
        <w:t>του Βουλευτή Α΄ Πειραιώς του Λαϊκού Συνδέσμου</w:t>
      </w:r>
      <w:r>
        <w:rPr>
          <w:rFonts w:eastAsia="Times New Roman"/>
          <w:szCs w:val="24"/>
        </w:rPr>
        <w:t xml:space="preserve"> - </w:t>
      </w:r>
      <w:r w:rsidRPr="00A00A34">
        <w:rPr>
          <w:rFonts w:eastAsia="Times New Roman"/>
          <w:szCs w:val="24"/>
        </w:rPr>
        <w:t xml:space="preserve">Χρυσή Αυγή κ. </w:t>
      </w:r>
      <w:r w:rsidRPr="00A00A34">
        <w:rPr>
          <w:rFonts w:eastAsia="Times New Roman"/>
          <w:bCs/>
          <w:szCs w:val="24"/>
        </w:rPr>
        <w:t xml:space="preserve">Νικολάου </w:t>
      </w:r>
      <w:proofErr w:type="spellStart"/>
      <w:r w:rsidRPr="00A00A34">
        <w:rPr>
          <w:rFonts w:eastAsia="Times New Roman"/>
          <w:bCs/>
          <w:szCs w:val="24"/>
        </w:rPr>
        <w:t>Κούζηλου</w:t>
      </w:r>
      <w:proofErr w:type="spellEnd"/>
      <w:r w:rsidRPr="00A00A34">
        <w:rPr>
          <w:rFonts w:eastAsia="Times New Roman"/>
          <w:szCs w:val="24"/>
        </w:rPr>
        <w:t xml:space="preserve"> προς τον Υπουργό </w:t>
      </w:r>
      <w:r w:rsidRPr="00A00A34">
        <w:rPr>
          <w:rFonts w:eastAsia="Times New Roman"/>
          <w:bCs/>
          <w:szCs w:val="24"/>
        </w:rPr>
        <w:t>Ναυτιλίας και Νησιωτικ</w:t>
      </w:r>
      <w:r w:rsidRPr="00A00A34">
        <w:rPr>
          <w:rFonts w:eastAsia="Times New Roman"/>
          <w:bCs/>
          <w:szCs w:val="24"/>
        </w:rPr>
        <w:t>ής Πολιτικής,</w:t>
      </w:r>
      <w:r w:rsidRPr="00A00A34">
        <w:rPr>
          <w:rFonts w:eastAsia="Times New Roman"/>
          <w:szCs w:val="24"/>
        </w:rPr>
        <w:t xml:space="preserve"> με θέμα: «Ενίσχυση του Λιμενικού Σώματος εν όψει θέσπισης ΑΟΖ και εξόρυξης υδρογονανθράκων και φυσικού αερίου»</w:t>
      </w:r>
      <w:r>
        <w:rPr>
          <w:rFonts w:eastAsia="Times New Roman"/>
          <w:szCs w:val="24"/>
        </w:rPr>
        <w:t xml:space="preserve">, δεν θα συζητηθεί. </w:t>
      </w:r>
    </w:p>
    <w:p w14:paraId="44625EF8" w14:textId="77777777" w:rsidR="00DF7DE8" w:rsidRDefault="00861368">
      <w:pPr>
        <w:spacing w:line="600" w:lineRule="auto"/>
        <w:ind w:firstLine="720"/>
        <w:jc w:val="both"/>
        <w:rPr>
          <w:rFonts w:eastAsia="Times New Roman"/>
          <w:szCs w:val="24"/>
        </w:rPr>
      </w:pPr>
      <w:r w:rsidRPr="00567670">
        <w:rPr>
          <w:rFonts w:eastAsia="Times New Roman"/>
          <w:szCs w:val="24"/>
        </w:rPr>
        <w:t xml:space="preserve">Η έβδομη </w:t>
      </w:r>
      <w:r>
        <w:rPr>
          <w:rFonts w:eastAsia="Times New Roman"/>
          <w:szCs w:val="24"/>
        </w:rPr>
        <w:t>με αριθμό 20/3-10-2018 ε</w:t>
      </w:r>
      <w:r w:rsidRPr="00567670">
        <w:rPr>
          <w:rFonts w:eastAsia="Times New Roman"/>
          <w:szCs w:val="24"/>
        </w:rPr>
        <w:t xml:space="preserve">πίκαιρη </w:t>
      </w:r>
      <w:r>
        <w:rPr>
          <w:rFonts w:eastAsia="Times New Roman"/>
          <w:szCs w:val="24"/>
        </w:rPr>
        <w:t>ε</w:t>
      </w:r>
      <w:r w:rsidRPr="00567670">
        <w:rPr>
          <w:rFonts w:eastAsia="Times New Roman"/>
          <w:szCs w:val="24"/>
        </w:rPr>
        <w:t>ρώτηση δεύτερου κύκλου του Βουλευτή Α΄ Πειραιώς του Λαϊκού Συνδέσμου</w:t>
      </w:r>
      <w:r>
        <w:rPr>
          <w:rFonts w:eastAsia="Times New Roman"/>
          <w:szCs w:val="24"/>
        </w:rPr>
        <w:t xml:space="preserve"> </w:t>
      </w:r>
      <w:r>
        <w:rPr>
          <w:rFonts w:eastAsia="Times New Roman"/>
          <w:szCs w:val="24"/>
        </w:rPr>
        <w:t xml:space="preserve">- </w:t>
      </w:r>
      <w:r w:rsidRPr="00567670">
        <w:rPr>
          <w:rFonts w:eastAsia="Times New Roman"/>
          <w:szCs w:val="24"/>
        </w:rPr>
        <w:t xml:space="preserve">Χρυσή Αυγή κ. </w:t>
      </w:r>
      <w:r w:rsidRPr="00567670">
        <w:rPr>
          <w:rFonts w:eastAsia="Times New Roman"/>
          <w:bCs/>
          <w:szCs w:val="24"/>
        </w:rPr>
        <w:t xml:space="preserve">Νικολάου </w:t>
      </w:r>
      <w:proofErr w:type="spellStart"/>
      <w:r w:rsidRPr="00567670">
        <w:rPr>
          <w:rFonts w:eastAsia="Times New Roman"/>
          <w:bCs/>
          <w:szCs w:val="24"/>
        </w:rPr>
        <w:t>Κούζηλου</w:t>
      </w:r>
      <w:proofErr w:type="spellEnd"/>
      <w:r w:rsidRPr="00567670">
        <w:rPr>
          <w:rFonts w:eastAsia="Times New Roman"/>
          <w:szCs w:val="24"/>
        </w:rPr>
        <w:t xml:space="preserve"> προς τον Υπουργό </w:t>
      </w:r>
      <w:r w:rsidRPr="00567670">
        <w:rPr>
          <w:rFonts w:eastAsia="Times New Roman"/>
          <w:bCs/>
          <w:szCs w:val="24"/>
        </w:rPr>
        <w:t>Ναυτιλίας και Νησιωτικής Πολιτικής,</w:t>
      </w:r>
      <w:r w:rsidRPr="00567670">
        <w:rPr>
          <w:rFonts w:eastAsia="Times New Roman"/>
          <w:szCs w:val="24"/>
        </w:rPr>
        <w:t xml:space="preserve"> με θέμα: «Συνεχίζεται η του</w:t>
      </w:r>
      <w:r>
        <w:rPr>
          <w:rFonts w:eastAsia="Times New Roman"/>
          <w:szCs w:val="24"/>
        </w:rPr>
        <w:t>ρκική προκλητικότητα στο Αιγαίο</w:t>
      </w:r>
      <w:r w:rsidRPr="00567670">
        <w:rPr>
          <w:rFonts w:eastAsia="Times New Roman"/>
          <w:szCs w:val="24"/>
        </w:rPr>
        <w:t>»</w:t>
      </w:r>
      <w:r>
        <w:rPr>
          <w:rFonts w:eastAsia="Times New Roman"/>
          <w:szCs w:val="24"/>
        </w:rPr>
        <w:t xml:space="preserve">, δεν θα συζητηθεί. </w:t>
      </w:r>
    </w:p>
    <w:p w14:paraId="44625EF9"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Η πρώτη με αριθμό 90/23-10-2018 επίκαιρη ερώτηση πρώτου κύκλου της Βουλευτού Χαλκιδικής τ</w:t>
      </w:r>
      <w:r>
        <w:rPr>
          <w:rFonts w:eastAsia="Times New Roman" w:cs="Times New Roman"/>
          <w:szCs w:val="24"/>
        </w:rPr>
        <w:t>ου Συνασπισμού Ριζοσπαστικής Αριστεράς κ</w:t>
      </w:r>
      <w:r>
        <w:rPr>
          <w:rFonts w:eastAsia="Times New Roman" w:cs="Times New Roman"/>
          <w:szCs w:val="24"/>
        </w:rPr>
        <w:t>.</w:t>
      </w:r>
      <w:r>
        <w:rPr>
          <w:rFonts w:eastAsia="Times New Roman" w:cs="Times New Roman"/>
          <w:szCs w:val="24"/>
        </w:rPr>
        <w:t xml:space="preserve"> </w:t>
      </w:r>
      <w:r w:rsidRPr="00D9234F">
        <w:rPr>
          <w:rFonts w:eastAsia="Times New Roman" w:cs="Times New Roman"/>
          <w:bCs/>
          <w:szCs w:val="24"/>
        </w:rPr>
        <w:t xml:space="preserve">Αικατερίνης </w:t>
      </w:r>
      <w:proofErr w:type="spellStart"/>
      <w:r w:rsidRPr="00D9234F">
        <w:rPr>
          <w:rFonts w:eastAsia="Times New Roman" w:cs="Times New Roman"/>
          <w:bCs/>
          <w:szCs w:val="24"/>
        </w:rPr>
        <w:t>Ιγγλέζη</w:t>
      </w:r>
      <w:proofErr w:type="spellEnd"/>
      <w:r>
        <w:rPr>
          <w:rFonts w:eastAsia="Times New Roman" w:cs="Times New Roman"/>
          <w:szCs w:val="24"/>
        </w:rPr>
        <w:t xml:space="preserve"> προς τον Υπουργό </w:t>
      </w:r>
      <w:r w:rsidRPr="00D9234F">
        <w:rPr>
          <w:rFonts w:eastAsia="Times New Roman" w:cs="Times New Roman"/>
          <w:bCs/>
          <w:szCs w:val="24"/>
        </w:rPr>
        <w:t>Παιδείας, Έρευνας και Θρησκευμάτων,</w:t>
      </w:r>
      <w:r w:rsidRPr="007E00AF">
        <w:rPr>
          <w:rFonts w:eastAsia="Times New Roman" w:cs="Times New Roman"/>
          <w:bCs/>
          <w:szCs w:val="24"/>
        </w:rPr>
        <w:t xml:space="preserve"> </w:t>
      </w:r>
      <w:r>
        <w:rPr>
          <w:rFonts w:eastAsia="Times New Roman" w:cs="Times New Roman"/>
          <w:szCs w:val="24"/>
        </w:rPr>
        <w:t xml:space="preserve">με θέμα: «Ελλείψεις σε διδακτικό προσωπικό στην </w:t>
      </w:r>
      <w:r>
        <w:rPr>
          <w:rFonts w:eastAsia="Times New Roman" w:cs="Times New Roman"/>
          <w:szCs w:val="24"/>
        </w:rPr>
        <w:t>δ</w:t>
      </w:r>
      <w:r>
        <w:rPr>
          <w:rFonts w:eastAsia="Times New Roman" w:cs="Times New Roman"/>
          <w:szCs w:val="24"/>
        </w:rPr>
        <w:t xml:space="preserve">ευτεροβάθμια </w:t>
      </w:r>
      <w:r>
        <w:rPr>
          <w:rFonts w:eastAsia="Times New Roman" w:cs="Times New Roman"/>
          <w:szCs w:val="24"/>
        </w:rPr>
        <w:t>ε</w:t>
      </w:r>
      <w:r>
        <w:rPr>
          <w:rFonts w:eastAsia="Times New Roman" w:cs="Times New Roman"/>
          <w:szCs w:val="24"/>
        </w:rPr>
        <w:t>κπαίδευση στο Νομό Χαλκιδικής»</w:t>
      </w:r>
      <w:r>
        <w:rPr>
          <w:rFonts w:eastAsia="Times New Roman" w:cs="Times New Roman"/>
          <w:szCs w:val="24"/>
        </w:rPr>
        <w:t>,</w:t>
      </w:r>
      <w:r>
        <w:rPr>
          <w:rFonts w:eastAsia="Times New Roman" w:cs="Times New Roman"/>
          <w:szCs w:val="24"/>
        </w:rPr>
        <w:t xml:space="preserve"> δεν θα συζητηθεί λόγω κωλύματος του Υπουργού Παιδείας κ. Κωνσταντίνου </w:t>
      </w:r>
      <w:proofErr w:type="spellStart"/>
      <w:r>
        <w:rPr>
          <w:rFonts w:eastAsia="Times New Roman" w:cs="Times New Roman"/>
          <w:szCs w:val="24"/>
        </w:rPr>
        <w:t>Γαβρόγλου</w:t>
      </w:r>
      <w:proofErr w:type="spellEnd"/>
      <w:r>
        <w:rPr>
          <w:rFonts w:eastAsia="Times New Roman" w:cs="Times New Roman"/>
          <w:szCs w:val="24"/>
        </w:rPr>
        <w:t>. Α</w:t>
      </w:r>
      <w:r>
        <w:rPr>
          <w:rFonts w:eastAsia="Times New Roman" w:cs="Times New Roman"/>
          <w:szCs w:val="24"/>
        </w:rPr>
        <w:t>ιτία είναι ο φόρτος εργασίας.</w:t>
      </w:r>
    </w:p>
    <w:p w14:paraId="44625EFA"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Η πρώτη με αριθμό 1048/30-8-2018 ερώτηση </w:t>
      </w:r>
      <w:r>
        <w:rPr>
          <w:rFonts w:eastAsia="Times New Roman" w:cs="Times New Roman"/>
          <w:szCs w:val="24"/>
        </w:rPr>
        <w:t>του κύκλου</w:t>
      </w:r>
      <w:r>
        <w:rPr>
          <w:rFonts w:eastAsia="Times New Roman" w:cs="Times New Roman"/>
          <w:szCs w:val="24"/>
        </w:rPr>
        <w:t xml:space="preserve"> των αναφορών</w:t>
      </w:r>
      <w:r>
        <w:rPr>
          <w:rFonts w:eastAsia="Times New Roman" w:cs="Times New Roman"/>
          <w:szCs w:val="24"/>
        </w:rPr>
        <w:t xml:space="preserve"> και </w:t>
      </w:r>
      <w:r>
        <w:rPr>
          <w:rFonts w:eastAsia="Times New Roman" w:cs="Times New Roman"/>
          <w:szCs w:val="24"/>
        </w:rPr>
        <w:t>ερωτήσεων του Βουλευτή Ηρακλείου της Δημοκρατικής Συμπαράταξης ΠΑΣΟΚ</w:t>
      </w:r>
      <w:r>
        <w:rPr>
          <w:rFonts w:eastAsia="Times New Roman" w:cs="Times New Roman"/>
          <w:szCs w:val="24"/>
        </w:rPr>
        <w:t xml:space="preserve"> - </w:t>
      </w:r>
      <w:r>
        <w:rPr>
          <w:rFonts w:eastAsia="Times New Roman" w:cs="Times New Roman"/>
          <w:szCs w:val="24"/>
        </w:rPr>
        <w:lastRenderedPageBreak/>
        <w:t>ΔΗΜ</w:t>
      </w:r>
      <w:r>
        <w:rPr>
          <w:rFonts w:eastAsia="Times New Roman" w:cs="Times New Roman"/>
          <w:szCs w:val="24"/>
        </w:rPr>
        <w:t xml:space="preserve">ΑΡ κ. </w:t>
      </w:r>
      <w:r w:rsidRPr="00D9234F">
        <w:rPr>
          <w:rFonts w:eastAsia="Times New Roman" w:cs="Times New Roman"/>
          <w:bCs/>
          <w:szCs w:val="24"/>
        </w:rPr>
        <w:t xml:space="preserve">Βασιλείου </w:t>
      </w:r>
      <w:proofErr w:type="spellStart"/>
      <w:r w:rsidRPr="00D9234F">
        <w:rPr>
          <w:rFonts w:eastAsia="Times New Roman" w:cs="Times New Roman"/>
          <w:bCs/>
          <w:szCs w:val="24"/>
        </w:rPr>
        <w:t>Κεγκέρογλου</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sidRPr="00D9234F">
        <w:rPr>
          <w:rFonts w:eastAsia="Times New Roman" w:cs="Times New Roman"/>
          <w:bCs/>
          <w:szCs w:val="24"/>
        </w:rPr>
        <w:t>Παιδείας, Έρευνας και Θρησκευμάτων,</w:t>
      </w:r>
      <w:r>
        <w:rPr>
          <w:rFonts w:eastAsia="Times New Roman" w:cs="Times New Roman"/>
          <w:szCs w:val="24"/>
        </w:rPr>
        <w:t xml:space="preserve"> με θέμα: «Να επιλυθεί το πρόβλημα που έχει προκύψει για τους επί </w:t>
      </w:r>
      <w:proofErr w:type="spellStart"/>
      <w:r>
        <w:rPr>
          <w:rFonts w:eastAsia="Times New Roman" w:cs="Times New Roman"/>
          <w:szCs w:val="24"/>
        </w:rPr>
        <w:t>πτυχίω</w:t>
      </w:r>
      <w:proofErr w:type="spellEnd"/>
      <w:r>
        <w:rPr>
          <w:rFonts w:eastAsia="Times New Roman" w:cs="Times New Roman"/>
          <w:szCs w:val="24"/>
        </w:rPr>
        <w:t xml:space="preserve"> φοιτητές του τμήματος Πολιτικών Δομικών Έργων της Σχολής Εφαρμογών του ΤΕΙ Κρήτης»</w:t>
      </w:r>
      <w:r>
        <w:rPr>
          <w:rFonts w:eastAsia="Times New Roman" w:cs="Times New Roman"/>
          <w:szCs w:val="24"/>
        </w:rPr>
        <w:t>,</w:t>
      </w:r>
      <w:r>
        <w:rPr>
          <w:rFonts w:eastAsia="Times New Roman" w:cs="Times New Roman"/>
          <w:szCs w:val="24"/>
        </w:rPr>
        <w:t xml:space="preserve"> δεν θα συζητηθεί λό</w:t>
      </w:r>
      <w:r>
        <w:rPr>
          <w:rFonts w:eastAsia="Times New Roman" w:cs="Times New Roman"/>
          <w:szCs w:val="24"/>
        </w:rPr>
        <w:t xml:space="preserve">γω κωλύματος του Υπουργού Παιδείας κ. Κωνσταντίνου </w:t>
      </w:r>
      <w:proofErr w:type="spellStart"/>
      <w:r>
        <w:rPr>
          <w:rFonts w:eastAsia="Times New Roman" w:cs="Times New Roman"/>
          <w:szCs w:val="24"/>
        </w:rPr>
        <w:t>Γαβρόγλου</w:t>
      </w:r>
      <w:proofErr w:type="spellEnd"/>
      <w:r>
        <w:rPr>
          <w:rFonts w:eastAsia="Times New Roman" w:cs="Times New Roman"/>
          <w:szCs w:val="24"/>
        </w:rPr>
        <w:t>. Α</w:t>
      </w:r>
      <w:r>
        <w:rPr>
          <w:rFonts w:eastAsia="Times New Roman" w:cs="Times New Roman"/>
          <w:szCs w:val="24"/>
        </w:rPr>
        <w:t>ιτία είναι ο φόρτος εργασίας.</w:t>
      </w:r>
    </w:p>
    <w:p w14:paraId="44625EFB"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Η τρίτη με αριθμό 76/17-10-2018 επίκαιρη ερώτηση πρώτου κύκλου του Βουλευτή Αχαΐας της Δημοκρατικής Συμπαράταξης ΠΑΣΟΚ</w:t>
      </w:r>
      <w:r>
        <w:rPr>
          <w:rFonts w:eastAsia="Times New Roman" w:cs="Times New Roman"/>
          <w:szCs w:val="24"/>
        </w:rPr>
        <w:t xml:space="preserve"> - </w:t>
      </w:r>
      <w:r>
        <w:rPr>
          <w:rFonts w:eastAsia="Times New Roman" w:cs="Times New Roman"/>
          <w:szCs w:val="24"/>
        </w:rPr>
        <w:t xml:space="preserve">ΔΗΜΑΡ κ. </w:t>
      </w:r>
      <w:r w:rsidRPr="00D9234F">
        <w:rPr>
          <w:rFonts w:eastAsia="Times New Roman" w:cs="Times New Roman"/>
          <w:bCs/>
          <w:szCs w:val="24"/>
        </w:rPr>
        <w:t>Θεόδωρου Παπαθεοδώρου</w:t>
      </w:r>
      <w:r>
        <w:rPr>
          <w:rFonts w:eastAsia="Times New Roman" w:cs="Times New Roman"/>
          <w:b/>
          <w:bCs/>
          <w:szCs w:val="24"/>
        </w:rPr>
        <w:t xml:space="preserve"> </w:t>
      </w:r>
      <w:r>
        <w:rPr>
          <w:rFonts w:eastAsia="Times New Roman" w:cs="Times New Roman"/>
          <w:szCs w:val="24"/>
        </w:rPr>
        <w:t>προς τον Υπ</w:t>
      </w:r>
      <w:r>
        <w:rPr>
          <w:rFonts w:eastAsia="Times New Roman" w:cs="Times New Roman"/>
          <w:szCs w:val="24"/>
        </w:rPr>
        <w:t xml:space="preserve">ουργό </w:t>
      </w:r>
      <w:r w:rsidRPr="00D9234F">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με θέμα: «</w:t>
      </w:r>
      <w:r w:rsidRPr="00215CA8">
        <w:rPr>
          <w:rFonts w:eastAsia="Times New Roman" w:cs="Times New Roman"/>
          <w:szCs w:val="24"/>
        </w:rPr>
        <w:t>“</w:t>
      </w:r>
      <w:r>
        <w:rPr>
          <w:rFonts w:eastAsia="Times New Roman" w:cs="Times New Roman"/>
          <w:szCs w:val="24"/>
        </w:rPr>
        <w:t>Χρυσά κλειδιά” και απευθείας αναθέσεις για τους πρόσφυγες»</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 κ. Βίτσα</w:t>
      </w:r>
      <w:r>
        <w:rPr>
          <w:rFonts w:eastAsia="Times New Roman" w:cs="Times New Roman"/>
          <w:szCs w:val="24"/>
        </w:rPr>
        <w:t>. Α</w:t>
      </w:r>
      <w:r>
        <w:rPr>
          <w:rFonts w:eastAsia="Times New Roman" w:cs="Times New Roman"/>
          <w:szCs w:val="24"/>
        </w:rPr>
        <w:t>ιτία είναι ταξίδι στην Κωνσταντινούπολη.</w:t>
      </w:r>
    </w:p>
    <w:p w14:paraId="44625EFC"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115/18-7-2018 ερώτηση </w:t>
      </w:r>
      <w:r>
        <w:rPr>
          <w:rFonts w:eastAsia="Times New Roman" w:cs="Times New Roman"/>
          <w:szCs w:val="24"/>
        </w:rPr>
        <w:t xml:space="preserve">του </w:t>
      </w:r>
      <w:r>
        <w:rPr>
          <w:rFonts w:eastAsia="Times New Roman" w:cs="Times New Roman"/>
          <w:szCs w:val="24"/>
        </w:rPr>
        <w:t>κύκλου</w:t>
      </w:r>
      <w:r>
        <w:rPr>
          <w:rFonts w:eastAsia="Times New Roman" w:cs="Times New Roman"/>
          <w:szCs w:val="24"/>
        </w:rPr>
        <w:t xml:space="preserve"> των αναφορών</w:t>
      </w:r>
      <w:r>
        <w:rPr>
          <w:rFonts w:eastAsia="Times New Roman" w:cs="Times New Roman"/>
          <w:szCs w:val="24"/>
        </w:rPr>
        <w:t xml:space="preserve"> και </w:t>
      </w:r>
      <w:r>
        <w:rPr>
          <w:rFonts w:eastAsia="Times New Roman" w:cs="Times New Roman"/>
          <w:szCs w:val="24"/>
        </w:rPr>
        <w:t>ερωτήσεων της Βουλευτού Α΄ Αθηνών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w:t>
      </w:r>
      <w:r w:rsidRPr="00D9234F">
        <w:rPr>
          <w:rFonts w:eastAsia="Times New Roman" w:cs="Times New Roman"/>
          <w:bCs/>
          <w:szCs w:val="24"/>
        </w:rPr>
        <w:t>Λιάνας Κανέλλη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D9234F">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με θέμα: «Σοβαρά προβλήματα προκαλεί στους κατοίκους των Αγίων Θεοδώρων του Δήμου Ανδραβίδας-Κυλλή</w:t>
      </w:r>
      <w:r>
        <w:rPr>
          <w:rFonts w:eastAsia="Times New Roman" w:cs="Times New Roman"/>
          <w:szCs w:val="24"/>
        </w:rPr>
        <w:t>νης η λειτουργία μονάδας επεξεργασίας υποπροϊόντων κρέατος»</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Περιβάλλοντος κ. </w:t>
      </w:r>
      <w:proofErr w:type="spellStart"/>
      <w:r>
        <w:rPr>
          <w:rFonts w:eastAsia="Times New Roman" w:cs="Times New Roman"/>
          <w:szCs w:val="24"/>
        </w:rPr>
        <w:t>Φάμελλου</w:t>
      </w:r>
      <w:proofErr w:type="spellEnd"/>
      <w:r>
        <w:rPr>
          <w:rFonts w:eastAsia="Times New Roman" w:cs="Times New Roman"/>
          <w:szCs w:val="24"/>
        </w:rPr>
        <w:t>. Α</w:t>
      </w:r>
      <w:r>
        <w:rPr>
          <w:rFonts w:eastAsia="Times New Roman" w:cs="Times New Roman"/>
          <w:szCs w:val="24"/>
        </w:rPr>
        <w:t>ιτία είναι η συμμετοχή σε αποστολή της Κυβέρνησης στο εσωτερικό.</w:t>
      </w:r>
    </w:p>
    <w:p w14:paraId="44625EFD"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lastRenderedPageBreak/>
        <w:t xml:space="preserve">Η τρίτη με αριθμό 1326/6-9-2018 ερώτηση </w:t>
      </w:r>
      <w:r>
        <w:rPr>
          <w:rFonts w:eastAsia="Times New Roman" w:cs="Times New Roman"/>
          <w:szCs w:val="24"/>
        </w:rPr>
        <w:t xml:space="preserve">του κύκλου </w:t>
      </w:r>
      <w:r>
        <w:rPr>
          <w:rFonts w:eastAsia="Times New Roman" w:cs="Times New Roman"/>
          <w:szCs w:val="24"/>
        </w:rPr>
        <w:t>των αναφορών</w:t>
      </w:r>
      <w:r>
        <w:rPr>
          <w:rFonts w:eastAsia="Times New Roman" w:cs="Times New Roman"/>
          <w:szCs w:val="24"/>
        </w:rPr>
        <w:t xml:space="preserve"> και </w:t>
      </w:r>
      <w:r>
        <w:rPr>
          <w:rFonts w:eastAsia="Times New Roman" w:cs="Times New Roman"/>
          <w:szCs w:val="24"/>
        </w:rPr>
        <w:t>ερωτήσεων του Βουλευτή Β΄ Αθηνών της Δημοκρατικής Συμπαράταξης ΠΑΣΟΚ</w:t>
      </w:r>
      <w:r>
        <w:rPr>
          <w:rFonts w:eastAsia="Times New Roman" w:cs="Times New Roman"/>
          <w:szCs w:val="24"/>
        </w:rPr>
        <w:t xml:space="preserve"> - </w:t>
      </w:r>
      <w:r>
        <w:rPr>
          <w:rFonts w:eastAsia="Times New Roman" w:cs="Times New Roman"/>
          <w:szCs w:val="24"/>
        </w:rPr>
        <w:t xml:space="preserve">ΔΗΜΑΡ κ. </w:t>
      </w:r>
      <w:r>
        <w:rPr>
          <w:rFonts w:eastAsia="Times New Roman" w:cs="Times New Roman"/>
          <w:bCs/>
          <w:szCs w:val="24"/>
        </w:rPr>
        <w:t>Γεωργίου</w:t>
      </w:r>
      <w:r>
        <w:rPr>
          <w:rFonts w:eastAsia="Times New Roman" w:cs="Times New Roman"/>
          <w:bCs/>
          <w:szCs w:val="24"/>
        </w:rPr>
        <w:t xml:space="preserve"> - </w:t>
      </w:r>
      <w:r w:rsidRPr="00D9234F">
        <w:rPr>
          <w:rFonts w:eastAsia="Times New Roman" w:cs="Times New Roman"/>
          <w:bCs/>
          <w:szCs w:val="24"/>
        </w:rPr>
        <w:t>Δημητρίου Καρρά</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D9234F">
        <w:rPr>
          <w:rFonts w:eastAsia="Times New Roman" w:cs="Times New Roman"/>
          <w:bCs/>
          <w:szCs w:val="24"/>
        </w:rPr>
        <w:t xml:space="preserve">Περιβάλλοντος και Ενέργειας, </w:t>
      </w:r>
      <w:r>
        <w:rPr>
          <w:rFonts w:eastAsia="Times New Roman" w:cs="Times New Roman"/>
          <w:szCs w:val="24"/>
        </w:rPr>
        <w:t>με θέμα: «Απίστευτη αναλγησία της ΔΕΗ σε βάρος καταναλωτών της, που συνοδεύ</w:t>
      </w:r>
      <w:r>
        <w:rPr>
          <w:rFonts w:eastAsia="Times New Roman" w:cs="Times New Roman"/>
          <w:szCs w:val="24"/>
        </w:rPr>
        <w:t>εται και από αφάνταστη ταλαιπωρία τους στα καταστήματα της ΔΕΗ»</w:t>
      </w:r>
      <w:r>
        <w:rPr>
          <w:rFonts w:eastAsia="Times New Roman" w:cs="Times New Roman"/>
          <w:szCs w:val="24"/>
        </w:rPr>
        <w:t>,</w:t>
      </w:r>
      <w:r>
        <w:rPr>
          <w:rFonts w:eastAsia="Times New Roman" w:cs="Times New Roman"/>
          <w:szCs w:val="24"/>
        </w:rPr>
        <w:t xml:space="preserve"> δεν θα </w:t>
      </w:r>
      <w:r>
        <w:rPr>
          <w:rFonts w:eastAsia="Times New Roman" w:cs="Times New Roman"/>
          <w:szCs w:val="24"/>
        </w:rPr>
        <w:t xml:space="preserve">συζητηθεί </w:t>
      </w:r>
      <w:r>
        <w:rPr>
          <w:rFonts w:eastAsia="Times New Roman" w:cs="Times New Roman"/>
          <w:szCs w:val="24"/>
        </w:rPr>
        <w:t>λόγω κωλύματος του Υπουργού Περιβάλλοντος και Ενέργειας κ. Γεωργίου Σταθάκη</w:t>
      </w:r>
      <w:r>
        <w:rPr>
          <w:rFonts w:eastAsia="Times New Roman" w:cs="Times New Roman"/>
          <w:szCs w:val="24"/>
        </w:rPr>
        <w:t>. Α</w:t>
      </w:r>
      <w:r>
        <w:rPr>
          <w:rFonts w:eastAsia="Times New Roman" w:cs="Times New Roman"/>
          <w:szCs w:val="24"/>
        </w:rPr>
        <w:t>ιτία είναι η συμμετοχή σε αποστολή της Κυβέρνησης στο εξωτερικό.</w:t>
      </w:r>
    </w:p>
    <w:p w14:paraId="44625EFE"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Η δεύτερη με αριθμό 81/22-10-20</w:t>
      </w:r>
      <w:r>
        <w:rPr>
          <w:rFonts w:eastAsia="Times New Roman" w:cs="Times New Roman"/>
          <w:szCs w:val="24"/>
        </w:rPr>
        <w:t>18</w:t>
      </w:r>
      <w:r w:rsidRPr="00843B70">
        <w:rPr>
          <w:rFonts w:eastAsia="Times New Roman" w:cs="Times New Roman"/>
          <w:szCs w:val="24"/>
        </w:rPr>
        <w:t xml:space="preserve"> </w:t>
      </w:r>
      <w:r>
        <w:rPr>
          <w:rFonts w:eastAsia="Times New Roman" w:cs="Times New Roman"/>
          <w:szCs w:val="24"/>
        </w:rPr>
        <w:t>επίκαιρη ερώτηση δεύτερου κύκλου</w:t>
      </w:r>
      <w:r>
        <w:rPr>
          <w:rFonts w:eastAsia="Times New Roman" w:cs="Times New Roman"/>
          <w:szCs w:val="24"/>
        </w:rPr>
        <w:t xml:space="preserve"> του Βουλευτή Σερρών της Δημοκρατικής Συμπαράταξης ΠΑΣΟΚ</w:t>
      </w:r>
      <w:r>
        <w:rPr>
          <w:rFonts w:eastAsia="Times New Roman" w:cs="Times New Roman"/>
          <w:szCs w:val="24"/>
        </w:rPr>
        <w:t xml:space="preserve"> - </w:t>
      </w:r>
      <w:r>
        <w:rPr>
          <w:rFonts w:eastAsia="Times New Roman" w:cs="Times New Roman"/>
          <w:szCs w:val="24"/>
        </w:rPr>
        <w:t xml:space="preserve">ΔΗΜΑΡ κ. </w:t>
      </w:r>
      <w:r w:rsidRPr="00C76FE7">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 xml:space="preserve">προς τον Υπουργό </w:t>
      </w:r>
      <w:r w:rsidRPr="00C76FE7">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με θέμα: «Αδιέξοδη η κατάσταση της Ελληνικής Βιομηχανίας Ζάχαρης (ΕΒΖ)»</w:t>
      </w:r>
      <w:r>
        <w:rPr>
          <w:rFonts w:eastAsia="Times New Roman" w:cs="Times New Roman"/>
          <w:szCs w:val="24"/>
        </w:rPr>
        <w:t>,</w:t>
      </w:r>
      <w:r>
        <w:rPr>
          <w:rFonts w:eastAsia="Times New Roman" w:cs="Times New Roman"/>
          <w:szCs w:val="24"/>
        </w:rPr>
        <w:t xml:space="preserve"> δεν θα συζητηθεί λόγω </w:t>
      </w:r>
      <w:r>
        <w:rPr>
          <w:rFonts w:eastAsia="Times New Roman" w:cs="Times New Roman"/>
          <w:szCs w:val="24"/>
        </w:rPr>
        <w:t xml:space="preserve">ασθενείας του Αναπληρωτή Υπουργού Οικονομίας κ. Στέργιου </w:t>
      </w:r>
      <w:proofErr w:type="spellStart"/>
      <w:r>
        <w:rPr>
          <w:rFonts w:eastAsia="Times New Roman" w:cs="Times New Roman"/>
          <w:szCs w:val="24"/>
        </w:rPr>
        <w:t>Πιτσιόρλα</w:t>
      </w:r>
      <w:proofErr w:type="spellEnd"/>
      <w:r>
        <w:rPr>
          <w:rFonts w:eastAsia="Times New Roman" w:cs="Times New Roman"/>
          <w:szCs w:val="24"/>
        </w:rPr>
        <w:t>. Ευχόμαστε περαστικά.</w:t>
      </w:r>
    </w:p>
    <w:p w14:paraId="44625EFF"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Η τρίτη με αριθμό 92/23-10-2018</w:t>
      </w:r>
      <w:r w:rsidRPr="000F7928">
        <w:rPr>
          <w:rFonts w:eastAsia="Times New Roman" w:cs="Times New Roman"/>
          <w:szCs w:val="24"/>
        </w:rPr>
        <w:t xml:space="preserve"> </w:t>
      </w:r>
      <w:r>
        <w:rPr>
          <w:rFonts w:eastAsia="Times New Roman" w:cs="Times New Roman"/>
          <w:szCs w:val="24"/>
        </w:rPr>
        <w:t>επίκαιρη ερώτηση δεύτερου κύκλου</w:t>
      </w:r>
      <w:r>
        <w:rPr>
          <w:rFonts w:eastAsia="Times New Roman" w:cs="Times New Roman"/>
          <w:szCs w:val="24"/>
        </w:rPr>
        <w:t xml:space="preserve"> του Βουλευτή Β΄ Αθηνών της Δημοκρατικής Συμπαράταξης ΠΑΣΟΚ</w:t>
      </w:r>
      <w:r>
        <w:rPr>
          <w:rFonts w:eastAsia="Times New Roman" w:cs="Times New Roman"/>
          <w:szCs w:val="24"/>
        </w:rPr>
        <w:t xml:space="preserve"> - </w:t>
      </w:r>
      <w:r>
        <w:rPr>
          <w:rFonts w:eastAsia="Times New Roman" w:cs="Times New Roman"/>
          <w:szCs w:val="24"/>
        </w:rPr>
        <w:t xml:space="preserve">ΔΗΜΑΡ κ. </w:t>
      </w:r>
      <w:r w:rsidRPr="00C76FE7">
        <w:rPr>
          <w:rFonts w:eastAsia="Times New Roman" w:cs="Times New Roman"/>
          <w:bCs/>
          <w:szCs w:val="24"/>
        </w:rPr>
        <w:t>Γεωργίου - Δημητρίου Καρρά</w:t>
      </w:r>
      <w:r>
        <w:rPr>
          <w:rFonts w:eastAsia="Times New Roman" w:cs="Times New Roman"/>
          <w:b/>
          <w:bCs/>
          <w:szCs w:val="24"/>
        </w:rPr>
        <w:t xml:space="preserve"> </w:t>
      </w:r>
      <w:r>
        <w:rPr>
          <w:rFonts w:eastAsia="Times New Roman" w:cs="Times New Roman"/>
          <w:szCs w:val="24"/>
        </w:rPr>
        <w:t xml:space="preserve">προς </w:t>
      </w:r>
      <w:r>
        <w:rPr>
          <w:rFonts w:eastAsia="Times New Roman" w:cs="Times New Roman"/>
          <w:szCs w:val="24"/>
        </w:rPr>
        <w:t>τον Υπουργό</w:t>
      </w:r>
      <w:r>
        <w:rPr>
          <w:rFonts w:eastAsia="Times New Roman" w:cs="Times New Roman"/>
          <w:b/>
          <w:bCs/>
          <w:szCs w:val="24"/>
        </w:rPr>
        <w:t xml:space="preserve"> </w:t>
      </w:r>
      <w:r w:rsidRPr="00C76FE7">
        <w:rPr>
          <w:rFonts w:eastAsia="Times New Roman" w:cs="Times New Roman"/>
          <w:bCs/>
          <w:szCs w:val="24"/>
        </w:rPr>
        <w:t xml:space="preserve">Οικονομίας και Ανάπτυξης, </w:t>
      </w:r>
      <w:r>
        <w:rPr>
          <w:rFonts w:eastAsia="Times New Roman" w:cs="Times New Roman"/>
          <w:szCs w:val="24"/>
        </w:rPr>
        <w:t xml:space="preserve">με θέμα: </w:t>
      </w:r>
      <w:r>
        <w:rPr>
          <w:rFonts w:eastAsia="Times New Roman" w:cs="Times New Roman"/>
          <w:szCs w:val="24"/>
        </w:rPr>
        <w:lastRenderedPageBreak/>
        <w:t>«Κυβερνητική παραπληροφόρηση, ότι προστατεύονται οι εγγυητές των υπερχρεωμένων νοικοκυριών»</w:t>
      </w:r>
      <w:r>
        <w:rPr>
          <w:rFonts w:eastAsia="Times New Roman" w:cs="Times New Roman"/>
          <w:szCs w:val="24"/>
        </w:rPr>
        <w:t>,</w:t>
      </w:r>
      <w:r>
        <w:rPr>
          <w:rFonts w:eastAsia="Times New Roman" w:cs="Times New Roman"/>
          <w:szCs w:val="24"/>
        </w:rPr>
        <w:t xml:space="preserve"> δεν θα συζητηθεί λόγω ασθένειας του Αναπληρωτή Υπουργού Οικονομίας κ. Στέργιου </w:t>
      </w:r>
      <w:proofErr w:type="spellStart"/>
      <w:r>
        <w:rPr>
          <w:rFonts w:eastAsia="Times New Roman" w:cs="Times New Roman"/>
          <w:szCs w:val="24"/>
        </w:rPr>
        <w:t>Πιτσιόρλα</w:t>
      </w:r>
      <w:proofErr w:type="spellEnd"/>
      <w:r>
        <w:rPr>
          <w:rFonts w:eastAsia="Times New Roman" w:cs="Times New Roman"/>
          <w:szCs w:val="24"/>
        </w:rPr>
        <w:t>.</w:t>
      </w:r>
      <w:r w:rsidRPr="00EB7F3E">
        <w:rPr>
          <w:rFonts w:eastAsia="Times New Roman" w:cs="Times New Roman"/>
          <w:szCs w:val="24"/>
        </w:rPr>
        <w:t xml:space="preserve"> </w:t>
      </w:r>
    </w:p>
    <w:p w14:paraId="44625F00"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Υπάρχει και η σχετική επι</w:t>
      </w:r>
      <w:r>
        <w:rPr>
          <w:rFonts w:eastAsia="Times New Roman" w:cs="Times New Roman"/>
          <w:szCs w:val="24"/>
        </w:rPr>
        <w:t>στολή του Γραμματέα της Κυβέρνησης για τις αιτιολογίες τις οποίες ακούσατε.</w:t>
      </w:r>
    </w:p>
    <w:p w14:paraId="44625F01"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Ξεκινάμε </w:t>
      </w:r>
      <w:r>
        <w:rPr>
          <w:rFonts w:eastAsia="Times New Roman" w:cs="Times New Roman"/>
          <w:szCs w:val="24"/>
        </w:rPr>
        <w:t xml:space="preserve">τη συζήτηση </w:t>
      </w:r>
      <w:r>
        <w:rPr>
          <w:rFonts w:eastAsia="Times New Roman" w:cs="Times New Roman"/>
          <w:szCs w:val="24"/>
        </w:rPr>
        <w:t xml:space="preserve">με την πέμπτη με αριθμό 94/23-10-2018 </w:t>
      </w:r>
      <w:r>
        <w:rPr>
          <w:rFonts w:eastAsia="Times New Roman" w:cs="Times New Roman"/>
          <w:szCs w:val="24"/>
        </w:rPr>
        <w:t xml:space="preserve">επίκαιρη ερώτηση  πρώτου κύκλου </w:t>
      </w:r>
      <w:r>
        <w:rPr>
          <w:rFonts w:eastAsia="Times New Roman" w:cs="Times New Roman"/>
          <w:szCs w:val="24"/>
        </w:rPr>
        <w:t>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7E00AF">
        <w:rPr>
          <w:rFonts w:eastAsia="Times New Roman" w:cs="Times New Roman"/>
          <w:bCs/>
          <w:szCs w:val="24"/>
        </w:rPr>
        <w:t xml:space="preserve">Νικολάου </w:t>
      </w:r>
      <w:proofErr w:type="spellStart"/>
      <w:r w:rsidRPr="007E00AF">
        <w:rPr>
          <w:rFonts w:eastAsia="Times New Roman" w:cs="Times New Roman"/>
          <w:bCs/>
          <w:szCs w:val="24"/>
        </w:rPr>
        <w:t>Καραθανασόπουλου</w:t>
      </w:r>
      <w:proofErr w:type="spellEnd"/>
      <w:r>
        <w:rPr>
          <w:rFonts w:eastAsia="Times New Roman" w:cs="Times New Roman"/>
          <w:b/>
          <w:bCs/>
          <w:szCs w:val="24"/>
        </w:rPr>
        <w:t xml:space="preserve"> </w:t>
      </w:r>
      <w:r>
        <w:rPr>
          <w:rFonts w:eastAsia="Times New Roman" w:cs="Times New Roman"/>
          <w:szCs w:val="24"/>
        </w:rPr>
        <w:t>προς</w:t>
      </w:r>
      <w:r>
        <w:rPr>
          <w:rFonts w:eastAsia="Times New Roman" w:cs="Times New Roman"/>
          <w:szCs w:val="24"/>
        </w:rPr>
        <w:t xml:space="preserve"> τον Υπουργό</w:t>
      </w:r>
      <w:r>
        <w:rPr>
          <w:rFonts w:eastAsia="Times New Roman" w:cs="Times New Roman"/>
          <w:b/>
          <w:bCs/>
          <w:szCs w:val="24"/>
        </w:rPr>
        <w:t xml:space="preserve"> </w:t>
      </w:r>
      <w:r w:rsidRPr="007E00AF">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«Για τις καταστροφές από τον κυκλώνα</w:t>
      </w:r>
      <w:r>
        <w:rPr>
          <w:rFonts w:eastAsia="Times New Roman" w:cs="Times New Roman"/>
          <w:szCs w:val="24"/>
        </w:rPr>
        <w:t xml:space="preserve"> «</w:t>
      </w:r>
      <w:r>
        <w:rPr>
          <w:rFonts w:eastAsia="Times New Roman" w:cs="Times New Roman"/>
          <w:szCs w:val="24"/>
        </w:rPr>
        <w:t>Ζορμπά</w:t>
      </w:r>
      <w:r>
        <w:rPr>
          <w:rFonts w:eastAsia="Times New Roman" w:cs="Times New Roman"/>
          <w:szCs w:val="24"/>
        </w:rPr>
        <w:t>»</w:t>
      </w:r>
      <w:r>
        <w:rPr>
          <w:rFonts w:eastAsia="Times New Roman" w:cs="Times New Roman"/>
          <w:szCs w:val="24"/>
        </w:rPr>
        <w:t xml:space="preserve"> που προκλήθηκαν στην Πελοπόννησο». </w:t>
      </w:r>
    </w:p>
    <w:p w14:paraId="44625F02"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Εσωτερικών κ. Αλέξ</w:t>
      </w:r>
      <w:r>
        <w:rPr>
          <w:rFonts w:eastAsia="Times New Roman" w:cs="Times New Roman"/>
          <w:szCs w:val="24"/>
        </w:rPr>
        <w:t>ης</w:t>
      </w:r>
      <w:r>
        <w:rPr>
          <w:rFonts w:eastAsia="Times New Roman" w:cs="Times New Roman"/>
          <w:szCs w:val="24"/>
        </w:rPr>
        <w:t xml:space="preserve"> </w:t>
      </w:r>
      <w:proofErr w:type="spellStart"/>
      <w:r>
        <w:rPr>
          <w:rFonts w:eastAsia="Times New Roman" w:cs="Times New Roman"/>
          <w:szCs w:val="24"/>
        </w:rPr>
        <w:t>Χαρίτσης</w:t>
      </w:r>
      <w:proofErr w:type="spellEnd"/>
      <w:r>
        <w:rPr>
          <w:rFonts w:eastAsia="Times New Roman" w:cs="Times New Roman"/>
          <w:szCs w:val="24"/>
        </w:rPr>
        <w:t>.</w:t>
      </w:r>
    </w:p>
    <w:p w14:paraId="44625F03"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Καραθανασόπουλος</w:t>
      </w:r>
      <w:proofErr w:type="spellEnd"/>
      <w:r>
        <w:rPr>
          <w:rFonts w:eastAsia="Times New Roman" w:cs="Times New Roman"/>
          <w:szCs w:val="24"/>
        </w:rPr>
        <w:t>.</w:t>
      </w:r>
    </w:p>
    <w:p w14:paraId="44625F04" w14:textId="77777777" w:rsidR="00DF7DE8" w:rsidRDefault="00861368">
      <w:pPr>
        <w:spacing w:line="600" w:lineRule="auto"/>
        <w:ind w:firstLine="720"/>
        <w:jc w:val="both"/>
        <w:rPr>
          <w:rFonts w:eastAsia="Times New Roman" w:cs="Times New Roman"/>
          <w:szCs w:val="24"/>
        </w:rPr>
      </w:pPr>
      <w:r w:rsidRPr="007E00AF">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14:paraId="44625F05"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Βεβαίως, έχει περάσει ένας μήνας από την εκδήλωση του κυκλώνα </w:t>
      </w:r>
      <w:r>
        <w:rPr>
          <w:rFonts w:eastAsia="Times New Roman" w:cs="Times New Roman"/>
          <w:szCs w:val="24"/>
        </w:rPr>
        <w:t>«</w:t>
      </w:r>
      <w:r>
        <w:rPr>
          <w:rFonts w:eastAsia="Times New Roman" w:cs="Times New Roman"/>
          <w:szCs w:val="24"/>
        </w:rPr>
        <w:t>Ζορμπά</w:t>
      </w:r>
      <w:r>
        <w:rPr>
          <w:rFonts w:eastAsia="Times New Roman" w:cs="Times New Roman"/>
          <w:szCs w:val="24"/>
        </w:rPr>
        <w:t>»</w:t>
      </w:r>
      <w:r>
        <w:rPr>
          <w:rFonts w:eastAsia="Times New Roman" w:cs="Times New Roman"/>
          <w:szCs w:val="24"/>
        </w:rPr>
        <w:t>, όπως ονομάστηκε, που εξαιτίας του προκλήθηκαν μια σειρά σημαντικές ζημιές σε περιοχές της Πελοποννήσου, στον Νομό Λακωνίας, Μεσσηνίας, αλλά ιδιαίτερα έγ</w:t>
      </w:r>
      <w:r>
        <w:rPr>
          <w:rFonts w:eastAsia="Times New Roman" w:cs="Times New Roman"/>
          <w:szCs w:val="24"/>
        </w:rPr>
        <w:t>ινε αισθητό το πέρασμα του «Ζορμπά» στην Κορινθία και στην Αργολίδα.</w:t>
      </w:r>
    </w:p>
    <w:p w14:paraId="44625F06"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lastRenderedPageBreak/>
        <w:t>Είναι περιοχές οι οποίες δεν είναι πρώτη φορά που αντιμετωπίζουν αντίστοιχα προβλήματα. Ιδιαίτερα η Αργολίδα και η Κορινθία, αλλά και η Μεσσηνία στο παρελθόν συχνά έχουν γίνει μάρτυρες έν</w:t>
      </w:r>
      <w:r>
        <w:rPr>
          <w:rFonts w:eastAsia="Times New Roman" w:cs="Times New Roman"/>
          <w:szCs w:val="24"/>
        </w:rPr>
        <w:t xml:space="preserve">τονων </w:t>
      </w:r>
      <w:proofErr w:type="spellStart"/>
      <w:r>
        <w:rPr>
          <w:rFonts w:eastAsia="Times New Roman" w:cs="Times New Roman"/>
          <w:szCs w:val="24"/>
        </w:rPr>
        <w:t>πλημμυρικών</w:t>
      </w:r>
      <w:proofErr w:type="spellEnd"/>
      <w:r>
        <w:rPr>
          <w:rFonts w:eastAsia="Times New Roman" w:cs="Times New Roman"/>
          <w:szCs w:val="24"/>
        </w:rPr>
        <w:t xml:space="preserve"> φαινομένων με τεράστιες ζημιές τόσο σε σπίτια, σε καταστήματα, σε αυτοκίνητα, σε δίκτυα υποδομών, όπως είναι αποχέτευσης, ύδρευσης, αλλά και σε επαρχιακά οδικά δίκτυα.</w:t>
      </w:r>
    </w:p>
    <w:p w14:paraId="44625F07"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Από αυτήν την άποψη, λοιπόν, είναι φανερό ότι δεν οφείλεται σε κάποιο </w:t>
      </w:r>
      <w:r>
        <w:rPr>
          <w:rFonts w:eastAsia="Times New Roman" w:cs="Times New Roman"/>
          <w:szCs w:val="24"/>
        </w:rPr>
        <w:t xml:space="preserve">ακραίο καιρικό φαινόμενο ή σε ένα τυχαίο γεγονός τα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τα οποία αντιμετωπίστηκαν, αλλά κυριολεκτικά στη διαχρονική έλλειψη των υποδομών προστασίας από φυσικά φαινόμενα, αντιπλημμυρικής προστασίας στη συγκεκριμένη περίπτωση, ή σε άλλες περ</w:t>
      </w:r>
      <w:r>
        <w:rPr>
          <w:rFonts w:eastAsia="Times New Roman" w:cs="Times New Roman"/>
          <w:szCs w:val="24"/>
        </w:rPr>
        <w:t xml:space="preserve">ιπτώσεις αντιπυρικής ή αντισεισμικής προστασίας. </w:t>
      </w:r>
    </w:p>
    <w:p w14:paraId="44625F08"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Και δεν είναι απλά και μόνο ένα τεχνοκρατικό πρόβλημα, αλλά </w:t>
      </w:r>
      <w:r w:rsidRPr="00220F2F">
        <w:rPr>
          <w:rFonts w:eastAsia="Times New Roman" w:cs="Times New Roman"/>
          <w:szCs w:val="24"/>
        </w:rPr>
        <w:t>–</w:t>
      </w:r>
      <w:r>
        <w:rPr>
          <w:rFonts w:eastAsia="Times New Roman" w:cs="Times New Roman"/>
          <w:szCs w:val="24"/>
        </w:rPr>
        <w:t>εμείς το λέμε</w:t>
      </w:r>
      <w:r w:rsidRPr="004C04D8">
        <w:rPr>
          <w:rFonts w:eastAsia="Times New Roman" w:cs="Times New Roman"/>
          <w:szCs w:val="24"/>
        </w:rPr>
        <w:t xml:space="preserve"> </w:t>
      </w:r>
      <w:r>
        <w:rPr>
          <w:rFonts w:eastAsia="Times New Roman" w:cs="Times New Roman"/>
          <w:szCs w:val="24"/>
        </w:rPr>
        <w:t>καθαρά- είναι ζήτημα επιλογών που έκαναν οι κυβερνήσεις</w:t>
      </w:r>
      <w:r w:rsidRPr="00961964">
        <w:rPr>
          <w:rFonts w:eastAsia="Times New Roman" w:cs="Times New Roman"/>
          <w:szCs w:val="24"/>
        </w:rPr>
        <w:t>,</w:t>
      </w:r>
      <w:r>
        <w:rPr>
          <w:rFonts w:eastAsia="Times New Roman" w:cs="Times New Roman"/>
          <w:szCs w:val="24"/>
        </w:rPr>
        <w:t xml:space="preserve"> και οι προηγούμενες και οι σημερινές</w:t>
      </w:r>
      <w:r w:rsidRPr="00961964">
        <w:rPr>
          <w:rFonts w:eastAsia="Times New Roman" w:cs="Times New Roman"/>
          <w:szCs w:val="24"/>
        </w:rPr>
        <w:t>,</w:t>
      </w:r>
      <w:r>
        <w:rPr>
          <w:rFonts w:eastAsia="Times New Roman" w:cs="Times New Roman"/>
          <w:szCs w:val="24"/>
        </w:rPr>
        <w:t xml:space="preserve"> δημιουργώντας αυτές τις υποδομές οι οποίες εξυπηρετούν την καπιταλιστική ανάπτυξη, τη στήριξη και τη κερδοφορία του κεφαλαίου και όχι τέτοιες υποδομές που προστατεύουν την ανθρώπινη ζωή</w:t>
      </w:r>
      <w:r w:rsidRPr="00961964">
        <w:rPr>
          <w:rFonts w:eastAsia="Times New Roman" w:cs="Times New Roman"/>
          <w:szCs w:val="24"/>
        </w:rPr>
        <w:t>,</w:t>
      </w:r>
      <w:r>
        <w:rPr>
          <w:rFonts w:eastAsia="Times New Roman" w:cs="Times New Roman"/>
          <w:szCs w:val="24"/>
        </w:rPr>
        <w:t xml:space="preserve"> πρώτα απ’ όλα</w:t>
      </w:r>
      <w:r w:rsidRPr="00961964">
        <w:rPr>
          <w:rFonts w:eastAsia="Times New Roman" w:cs="Times New Roman"/>
          <w:szCs w:val="24"/>
        </w:rPr>
        <w:t>,</w:t>
      </w:r>
      <w:r>
        <w:rPr>
          <w:rFonts w:eastAsia="Times New Roman" w:cs="Times New Roman"/>
          <w:szCs w:val="24"/>
        </w:rPr>
        <w:t xml:space="preserve"> τις περιουσίες</w:t>
      </w:r>
      <w:r w:rsidRPr="00961964">
        <w:rPr>
          <w:rFonts w:eastAsia="Times New Roman" w:cs="Times New Roman"/>
          <w:szCs w:val="24"/>
        </w:rPr>
        <w:t>,</w:t>
      </w:r>
      <w:r>
        <w:rPr>
          <w:rFonts w:eastAsia="Times New Roman" w:cs="Times New Roman"/>
          <w:szCs w:val="24"/>
        </w:rPr>
        <w:t xml:space="preserve"> αλλά και πάρα πολλά που απαντάνε στις</w:t>
      </w:r>
      <w:r>
        <w:rPr>
          <w:rFonts w:eastAsia="Times New Roman" w:cs="Times New Roman"/>
          <w:szCs w:val="24"/>
        </w:rPr>
        <w:t xml:space="preserve"> ανάγκες των λαϊκών στρωμάτων.</w:t>
      </w:r>
    </w:p>
    <w:p w14:paraId="44625F09" w14:textId="77777777" w:rsidR="00DF7DE8" w:rsidRDefault="00861368">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44625F0A"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lastRenderedPageBreak/>
        <w:t>Δεν υπάρχουν τέτοιου είδους προτεραιότητες και επιπλέον την όλη κατάσταση απουσίας αυτών των υποδομών ήρθαν να επιβαρύνουν και τα μεγάλα έργα</w:t>
      </w:r>
      <w:r>
        <w:rPr>
          <w:rFonts w:eastAsia="Times New Roman" w:cs="Times New Roman"/>
          <w:szCs w:val="24"/>
        </w:rPr>
        <w:t xml:space="preserve"> υποδομών που έγιναν, τα οδικά έργα μεταφορών ιδιαίτερα της Ολυμπίας Οδού, αλλά και του </w:t>
      </w:r>
      <w:r>
        <w:rPr>
          <w:rFonts w:eastAsia="Times New Roman" w:cs="Times New Roman"/>
          <w:szCs w:val="24"/>
        </w:rPr>
        <w:t>π</w:t>
      </w:r>
      <w:r>
        <w:rPr>
          <w:rFonts w:eastAsia="Times New Roman" w:cs="Times New Roman"/>
          <w:szCs w:val="24"/>
        </w:rPr>
        <w:t>ροαστιακού και του νέου σιδηροδρομικού δικτύου Αθηνών-Πατρών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w:t>
      </w:r>
      <w:r w:rsidRPr="007A0152">
        <w:rPr>
          <w:rFonts w:eastAsia="Times New Roman" w:cs="Times New Roman"/>
          <w:szCs w:val="24"/>
        </w:rPr>
        <w:t>του ΠΑΘΕ,</w:t>
      </w:r>
      <w:r>
        <w:rPr>
          <w:rFonts w:eastAsia="Times New Roman" w:cs="Times New Roman"/>
          <w:szCs w:val="24"/>
        </w:rPr>
        <w:t xml:space="preserve"> όπου δεν υπήρξαν τα απαραίτητα έργα για να προστατεύσουν από τέτοιου είδους φαινόμεν</w:t>
      </w:r>
      <w:r>
        <w:rPr>
          <w:rFonts w:eastAsia="Times New Roman" w:cs="Times New Roman"/>
          <w:szCs w:val="24"/>
        </w:rPr>
        <w:t xml:space="preserve">α. Κλείστηκαν χείμαρροι, αλλάξαν ροές χειμάρρων με αποτέλεσμα και η Ολυμπία Οδός αλλά και ο </w:t>
      </w:r>
      <w:r>
        <w:rPr>
          <w:rFonts w:eastAsia="Times New Roman" w:cs="Times New Roman"/>
          <w:szCs w:val="24"/>
        </w:rPr>
        <w:t>π</w:t>
      </w:r>
      <w:r>
        <w:rPr>
          <w:rFonts w:eastAsia="Times New Roman" w:cs="Times New Roman"/>
          <w:szCs w:val="24"/>
        </w:rPr>
        <w:t xml:space="preserve">ροαστιακός να αποτελούν παράγοντα επιβάρυνσης και εκδήλωσης όλο και πιο έντονων </w:t>
      </w:r>
      <w:proofErr w:type="spellStart"/>
      <w:r>
        <w:rPr>
          <w:rFonts w:eastAsia="Times New Roman" w:cs="Times New Roman"/>
          <w:szCs w:val="24"/>
        </w:rPr>
        <w:t>πλημμυρικών</w:t>
      </w:r>
      <w:proofErr w:type="spellEnd"/>
      <w:r>
        <w:rPr>
          <w:rFonts w:eastAsia="Times New Roman" w:cs="Times New Roman"/>
          <w:szCs w:val="24"/>
        </w:rPr>
        <w:t xml:space="preserve"> φαινομένων. </w:t>
      </w:r>
    </w:p>
    <w:p w14:paraId="44625F0B"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Μάλιστα, αποτελεί πρόκληση μια πρόσφατη ομιλία την οποία έ</w:t>
      </w:r>
      <w:r>
        <w:rPr>
          <w:rFonts w:eastAsia="Times New Roman" w:cs="Times New Roman"/>
          <w:szCs w:val="24"/>
        </w:rPr>
        <w:t xml:space="preserve">κανε ο Γενικός Γραμματέας του Υπουργείου Υποδομών κ. </w:t>
      </w:r>
      <w:proofErr w:type="spellStart"/>
      <w:r>
        <w:rPr>
          <w:rFonts w:eastAsia="Times New Roman" w:cs="Times New Roman"/>
          <w:szCs w:val="24"/>
        </w:rPr>
        <w:t>Δέδες</w:t>
      </w:r>
      <w:proofErr w:type="spellEnd"/>
      <w:r>
        <w:rPr>
          <w:rFonts w:eastAsia="Times New Roman" w:cs="Times New Roman"/>
          <w:szCs w:val="24"/>
        </w:rPr>
        <w:t xml:space="preserve"> στην Κάτω Αχαΐα, όπου είπε με πολλή σαφήνεια το εξής, ότι θα δώσουμε ένα σοβαρό ποσό χρημάτων από τα ευρωπαϊκά προγράμματα για αντιπλημμυρικά έργα προστασίας των υποδομών, δηλαδή των οδικών δικτύων</w:t>
      </w:r>
      <w:r>
        <w:rPr>
          <w:rFonts w:eastAsia="Times New Roman" w:cs="Times New Roman"/>
          <w:szCs w:val="24"/>
        </w:rPr>
        <w:t xml:space="preserve">. </w:t>
      </w:r>
    </w:p>
    <w:p w14:paraId="44625F0C"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Έγιναν τα οδικά δίκτυα για να μειωθεί το κόστος, δηλαδή δεν πήραν τα απαραίτητα έργα υποδομών και τώρα ο λαός θα κληθεί να πληρώσει επιπλέον έργα υποδομών για να προστατεύσει τα οδικά δίκτυα και όχι για να υπάρξει ένα ολοκληρωμένο συγκροτημένο σχέδιο αν</w:t>
      </w:r>
      <w:r>
        <w:rPr>
          <w:rFonts w:eastAsia="Times New Roman" w:cs="Times New Roman"/>
          <w:szCs w:val="24"/>
        </w:rPr>
        <w:t>τιπλημμυρικής προστασίας των περιοχών, των κατοικιών, της αγροτικής παραγωγής και μια σειρά άλλων παραγωγικών δραστηριοτή</w:t>
      </w:r>
      <w:r>
        <w:rPr>
          <w:rFonts w:eastAsia="Times New Roman" w:cs="Times New Roman"/>
          <w:szCs w:val="24"/>
        </w:rPr>
        <w:lastRenderedPageBreak/>
        <w:t>των. Αυτό αποτελεί, θα λέγαμε, την επιβεβαίωση για το τι έργα μπαίνουν σε προτεραιότητα, τα έργα που έχουν ανάγκη το κεφάλαιο και οι υπ</w:t>
      </w:r>
      <w:r>
        <w:rPr>
          <w:rFonts w:eastAsia="Times New Roman" w:cs="Times New Roman"/>
          <w:szCs w:val="24"/>
        </w:rPr>
        <w:t xml:space="preserve">οδομές και όχι τα έργα που έχει ανάγκη ο λαός. </w:t>
      </w:r>
    </w:p>
    <w:p w14:paraId="44625F0D"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Επίσης, αποτελεί πρόκληση μια σειρά από άλλα περιστατικά –και ολοκληρώνω, κύριε Πρόεδρε, με αυτό- ότι δύο μέρες μετά τις πλημμύρες διατέθηκε ένα πολύ μεγάλο κονδύλι, 1,5 εκατομμύρια ευρώ από τη Περιφέρεια Δυτ</w:t>
      </w:r>
      <w:r>
        <w:rPr>
          <w:rFonts w:eastAsia="Times New Roman" w:cs="Times New Roman"/>
          <w:szCs w:val="24"/>
        </w:rPr>
        <w:t>ικής Ελλάδος για να γίνουν αυτά, οι σημάνσεις των ορεινών διαδρομών.</w:t>
      </w:r>
    </w:p>
    <w:p w14:paraId="44625F0E"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 Άρα είναι ένα ζήτημα και μέχρι τώρα υπάρχουν σοβαρές καθυστερήσεις και δεν έχει υπάρξει τίποτα ως αποζημίωση, ακόμη καταγράφουν τις ζημιές. Δεν έχει γίνει κα</w:t>
      </w:r>
      <w:r>
        <w:rPr>
          <w:rFonts w:eastAsia="Times New Roman" w:cs="Times New Roman"/>
          <w:szCs w:val="24"/>
        </w:rPr>
        <w:t>μ</w:t>
      </w:r>
      <w:r>
        <w:rPr>
          <w:rFonts w:eastAsia="Times New Roman" w:cs="Times New Roman"/>
          <w:szCs w:val="24"/>
        </w:rPr>
        <w:t>μία…</w:t>
      </w:r>
    </w:p>
    <w:p w14:paraId="44625F0F"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ΠΡΟΕΔΡΕΥΩΝ (Νικήτας Κακ</w:t>
      </w:r>
      <w:r>
        <w:rPr>
          <w:rFonts w:eastAsia="Times New Roman" w:cs="Times New Roman"/>
          <w:b/>
          <w:szCs w:val="24"/>
        </w:rPr>
        <w:t>λαμάνης):</w:t>
      </w:r>
      <w:r>
        <w:rPr>
          <w:rFonts w:eastAsia="Times New Roman" w:cs="Times New Roman"/>
          <w:szCs w:val="24"/>
        </w:rPr>
        <w:t xml:space="preserve"> Αγαπητέ Νικόλα, κλείνουμε. </w:t>
      </w:r>
    </w:p>
    <w:p w14:paraId="44625F10"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 xml:space="preserve">δεν έχει δοθεί το 100% των </w:t>
      </w:r>
      <w:r>
        <w:rPr>
          <w:rFonts w:eastAsia="Times New Roman" w:cs="Times New Roman"/>
          <w:szCs w:val="24"/>
        </w:rPr>
        <w:t>αποζημιώσεων και τα συγκεκριμένα μέτρα για την αντιπλημμυρική προστασία.</w:t>
      </w:r>
    </w:p>
    <w:p w14:paraId="44625F11"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w:t>
      </w:r>
    </w:p>
    <w:p w14:paraId="44625F12"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ΗΣ</w:t>
      </w:r>
      <w:r>
        <w:rPr>
          <w:rFonts w:eastAsia="Times New Roman" w:cs="Times New Roman"/>
          <w:b/>
          <w:szCs w:val="24"/>
        </w:rPr>
        <w:t xml:space="preserve"> ΧΑΡΙΤΣΗΣ (Υπουργός Εσωτερικών): </w:t>
      </w:r>
      <w:r>
        <w:rPr>
          <w:rFonts w:eastAsia="Times New Roman" w:cs="Times New Roman"/>
          <w:szCs w:val="24"/>
        </w:rPr>
        <w:t xml:space="preserve">Ευχαριστώ, κύριε Πρόεδρε. </w:t>
      </w:r>
    </w:p>
    <w:p w14:paraId="44625F13"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ξεκινήσω λέγοντας ότι προφανώς στα ζητήματα των φυσικών καταστροφών έχει δίκιο ο ερωτών βουλευτής ως προς αυτό, δεν μπορούν να αντιμετωπίζονται αποσπασματικά και ειδικά σε μια περίοδο </w:t>
      </w:r>
      <w:r>
        <w:rPr>
          <w:rFonts w:eastAsia="Times New Roman" w:cs="Times New Roman"/>
          <w:szCs w:val="24"/>
        </w:rPr>
        <w:t>που έχουμε εισέλθει που τα φαινόμενα αυτά εντείνονται λόγω και της κλιματικής αλλαγής. Χρειάζεται μια συνολική αντιμετώπισή τους και σε επίπεδο υποδομών, αλλά και σε επίπεδο άμεσης ανταπόκρισης του κρατικού μηχανισμού σε όλα τα επίπεδα όταν τα φαινόμενα αυ</w:t>
      </w:r>
      <w:r>
        <w:rPr>
          <w:rFonts w:eastAsia="Times New Roman" w:cs="Times New Roman"/>
          <w:szCs w:val="24"/>
        </w:rPr>
        <w:t>τά, που βλέπουμε ότι αυτό γίνεται όλο και πιο συχνό, εκδηλώνονται.</w:t>
      </w:r>
    </w:p>
    <w:p w14:paraId="44625F14"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Θα περιοριστώ στην απάντησή μου να μιλήσω για τα θέματα αρμοδιότητας του Υπουργείου Εσωτερικών και να πω με αυτή την ευκαιρία –και επιτρέψτε μου να το ισχυριστώ αυτό- ότι στην περίπτωση του</w:t>
      </w:r>
      <w:r>
        <w:rPr>
          <w:rFonts w:eastAsia="Times New Roman" w:cs="Times New Roman"/>
          <w:szCs w:val="24"/>
        </w:rPr>
        <w:t xml:space="preserve"> κυκλώνα «Ζορμπά», της καταστροφής που έπληξε –υπενθυμίζω- όπως σωστά ειπώθηκε πριν από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τις περιοχές της Πελοποννήσου και κυρίως τις περιοχές της Κορινθίας και της Αργολίδας στη συγκεκριμένη περίπτωση στις 29 και στις 30 Σεπτεμβρίου,</w:t>
      </w:r>
      <w:r>
        <w:rPr>
          <w:rFonts w:eastAsia="Times New Roman" w:cs="Times New Roman"/>
          <w:szCs w:val="24"/>
        </w:rPr>
        <w:t xml:space="preserve"> υπήρξε από τη μεριά του Υπουργείου μας και σε υπηρεσιακό και σε πολιτικό επίπεδο μια πάρα πολύ άμεση ανταπόκριση. Το λέω αυτό, τεκμηριώνοντάς το και με τα στοιχεία τα οποία έχουμε από τις αρμόδιες υπηρεσίες.</w:t>
      </w:r>
    </w:p>
    <w:p w14:paraId="44625F15"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Υπενθυμίζω ότι το φαινόμενο εκδηλώθηκε στην πλή</w:t>
      </w:r>
      <w:r>
        <w:rPr>
          <w:rFonts w:eastAsia="Times New Roman" w:cs="Times New Roman"/>
          <w:szCs w:val="24"/>
        </w:rPr>
        <w:t xml:space="preserve">ρη έντασή του στις 29 και 30 Σεπτεμβρίου. Στις 2 Οκτωβρίου, μόλις δύο μέρες μετά εγκρίθηκαν με αποφάσεις του Υπουργείου Εσωτερικών και αποδόθηκαν στον Δήμο </w:t>
      </w:r>
      <w:proofErr w:type="spellStart"/>
      <w:r>
        <w:rPr>
          <w:rFonts w:eastAsia="Times New Roman" w:cs="Times New Roman"/>
          <w:szCs w:val="24"/>
        </w:rPr>
        <w:t>Συκιωνίων</w:t>
      </w:r>
      <w:proofErr w:type="spellEnd"/>
      <w:r>
        <w:rPr>
          <w:rFonts w:eastAsia="Times New Roman" w:cs="Times New Roman"/>
          <w:szCs w:val="24"/>
        </w:rPr>
        <w:t xml:space="preserve"> ποσό ύψους </w:t>
      </w:r>
      <w:r>
        <w:rPr>
          <w:rFonts w:eastAsia="Times New Roman" w:cs="Times New Roman"/>
          <w:szCs w:val="24"/>
        </w:rPr>
        <w:lastRenderedPageBreak/>
        <w:t>300.000 ευρώ και στον Δήμο Βέλου</w:t>
      </w:r>
      <w:r w:rsidRPr="007A0152">
        <w:rPr>
          <w:rFonts w:eastAsia="Times New Roman" w:cs="Times New Roman"/>
          <w:szCs w:val="24"/>
        </w:rPr>
        <w:t>-</w:t>
      </w:r>
      <w:proofErr w:type="spellStart"/>
      <w:r>
        <w:rPr>
          <w:rFonts w:eastAsia="Times New Roman" w:cs="Times New Roman"/>
          <w:szCs w:val="24"/>
        </w:rPr>
        <w:t>Βόχας</w:t>
      </w:r>
      <w:proofErr w:type="spellEnd"/>
      <w:r>
        <w:rPr>
          <w:rFonts w:eastAsia="Times New Roman" w:cs="Times New Roman"/>
          <w:szCs w:val="24"/>
        </w:rPr>
        <w:t xml:space="preserve"> ποσό ύψους 400.000 ευρώ για την αποκατάσ</w:t>
      </w:r>
      <w:r>
        <w:rPr>
          <w:rFonts w:eastAsia="Times New Roman" w:cs="Times New Roman"/>
          <w:szCs w:val="24"/>
        </w:rPr>
        <w:t xml:space="preserve">ταση –επαναλαμβάνω- πληγεισών υποδομών των δήμων για τις άμεσες ανάγκες τους. </w:t>
      </w:r>
    </w:p>
    <w:p w14:paraId="44625F16"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Επίσης, στις 5 Οκτωβρίου αποδόθηκαν στον Δήμο </w:t>
      </w:r>
      <w:r>
        <w:rPr>
          <w:rFonts w:eastAsia="Times New Roman" w:cs="Times New Roman"/>
          <w:szCs w:val="24"/>
        </w:rPr>
        <w:t>Ξυλοκάστρου</w:t>
      </w:r>
      <w:r w:rsidRPr="00A02C14">
        <w:rPr>
          <w:rFonts w:eastAsia="Times New Roman" w:cs="Times New Roman"/>
          <w:szCs w:val="24"/>
        </w:rPr>
        <w:t>-</w:t>
      </w:r>
      <w:proofErr w:type="spellStart"/>
      <w:r>
        <w:rPr>
          <w:rFonts w:eastAsia="Times New Roman" w:cs="Times New Roman"/>
          <w:szCs w:val="24"/>
        </w:rPr>
        <w:t>Ευρωστίνης</w:t>
      </w:r>
      <w:proofErr w:type="spellEnd"/>
      <w:r>
        <w:rPr>
          <w:rFonts w:eastAsia="Times New Roman" w:cs="Times New Roman"/>
          <w:szCs w:val="24"/>
        </w:rPr>
        <w:t xml:space="preserve"> 400.000 ευρώ, στον Δήμο Βόρειας Κυνουρίας 350.000 ευρώ και στον Δήμο Άργους-Μυκηνών 600.000 ευρώ, στις 10 Οκ</w:t>
      </w:r>
      <w:r>
        <w:rPr>
          <w:rFonts w:eastAsia="Times New Roman" w:cs="Times New Roman"/>
          <w:szCs w:val="24"/>
        </w:rPr>
        <w:t xml:space="preserve">τωβρίου στον Δήμο </w:t>
      </w:r>
      <w:proofErr w:type="spellStart"/>
      <w:r>
        <w:rPr>
          <w:rFonts w:eastAsia="Times New Roman" w:cs="Times New Roman"/>
          <w:szCs w:val="24"/>
        </w:rPr>
        <w:t>Ερμιονίδας</w:t>
      </w:r>
      <w:proofErr w:type="spellEnd"/>
      <w:r>
        <w:rPr>
          <w:rFonts w:eastAsia="Times New Roman" w:cs="Times New Roman"/>
          <w:szCs w:val="24"/>
        </w:rPr>
        <w:t xml:space="preserve"> 250.00 ευρώ, στον Δήμο Επιδαύρου 300.000 ευρώ και στον Δήμο Σπάρτης 200.000 ευρώ. Τέλος, στις 12 Οκτωβρίου </w:t>
      </w:r>
      <w:r>
        <w:rPr>
          <w:rFonts w:eastAsia="Times New Roman" w:cs="Times New Roman"/>
          <w:szCs w:val="24"/>
        </w:rPr>
        <w:t xml:space="preserve">αποδόθηκε </w:t>
      </w:r>
      <w:r>
        <w:rPr>
          <w:rFonts w:eastAsia="Times New Roman" w:cs="Times New Roman"/>
          <w:szCs w:val="24"/>
        </w:rPr>
        <w:t xml:space="preserve">στον Δήμο Ευρώτα ποσό ύψους 200.00 ευρώ. </w:t>
      </w:r>
    </w:p>
    <w:p w14:paraId="44625F17"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Συνολικά, λοιπόν, το ύψος που έχει διατεθεί για την αποκατάσταση υπο</w:t>
      </w:r>
      <w:r>
        <w:rPr>
          <w:rFonts w:eastAsia="Times New Roman" w:cs="Times New Roman"/>
          <w:szCs w:val="24"/>
        </w:rPr>
        <w:t>δομών από τη συγκεκριμένη καταστροφή, αλλά και από όλες τις άλλες αντίστοιχες που έχουν συμβεί μέσα στο 2018 για τους δήμους της Περιφέρειας Πελοποννήσου ανέρχεται στα 5.190.000 ευρώ.</w:t>
      </w:r>
    </w:p>
    <w:p w14:paraId="44625F18"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Καταθέτω στα Πρακτικά τον σχετικό πίνακα με τις αναλυτικές χρηματοδοτήσε</w:t>
      </w:r>
      <w:r>
        <w:rPr>
          <w:rFonts w:eastAsia="Times New Roman" w:cs="Times New Roman"/>
          <w:szCs w:val="24"/>
        </w:rPr>
        <w:t xml:space="preserve">ις που έχουν εγκριθεί από το Υπουργείο Εσωτερικών. </w:t>
      </w:r>
    </w:p>
    <w:p w14:paraId="44625F19" w14:textId="77777777" w:rsidR="00DF7DE8" w:rsidRDefault="00861368">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Υπουργός </w:t>
      </w:r>
      <w:r w:rsidRPr="000731CA">
        <w:rPr>
          <w:rFonts w:eastAsia="Times New Roman" w:cs="Times New Roman"/>
        </w:rPr>
        <w:t xml:space="preserve">κ. </w:t>
      </w:r>
      <w:r>
        <w:rPr>
          <w:rFonts w:eastAsia="Times New Roman" w:cs="Times New Roman"/>
        </w:rPr>
        <w:t>Αλέξης</w:t>
      </w:r>
      <w:r>
        <w:rPr>
          <w:rFonts w:eastAsia="Times New Roman" w:cs="Times New Roman"/>
        </w:rPr>
        <w:t xml:space="preserve"> </w:t>
      </w:r>
      <w:proofErr w:type="spellStart"/>
      <w:r>
        <w:rPr>
          <w:rFonts w:eastAsia="Times New Roman" w:cs="Times New Roman"/>
        </w:rPr>
        <w:t>Χαρίτσης</w:t>
      </w:r>
      <w:proofErr w:type="spellEnd"/>
      <w:r w:rsidRPr="000731CA">
        <w:rPr>
          <w:rFonts w:eastAsia="Times New Roman" w:cs="Times New Roman"/>
        </w:rPr>
        <w:t xml:space="preserve"> καταθέτει για τα Πρακτικά τ</w:t>
      </w:r>
      <w:r>
        <w:rPr>
          <w:rFonts w:eastAsia="Times New Roman" w:cs="Times New Roman"/>
        </w:rPr>
        <w:t>ον</w:t>
      </w:r>
      <w:r w:rsidRPr="000731CA">
        <w:rPr>
          <w:rFonts w:eastAsia="Times New Roman" w:cs="Times New Roman"/>
        </w:rPr>
        <w:t xml:space="preserve"> προαναφερθέντα </w:t>
      </w:r>
      <w:r>
        <w:rPr>
          <w:rFonts w:eastAsia="Times New Roman" w:cs="Times New Roman"/>
        </w:rPr>
        <w:t>πίνακα</w:t>
      </w:r>
      <w:r w:rsidRPr="000731CA">
        <w:rPr>
          <w:rFonts w:eastAsia="Times New Roman" w:cs="Times New Roman"/>
        </w:rPr>
        <w:t xml:space="preserve">, </w:t>
      </w:r>
      <w:r>
        <w:rPr>
          <w:rFonts w:eastAsia="Times New Roman" w:cs="Times New Roman"/>
        </w:rPr>
        <w:t>ο</w:t>
      </w:r>
      <w:r w:rsidRPr="000731CA">
        <w:rPr>
          <w:rFonts w:eastAsia="Times New Roman" w:cs="Times New Roman"/>
        </w:rPr>
        <w:t xml:space="preserve"> οποί</w:t>
      </w:r>
      <w:r>
        <w:rPr>
          <w:rFonts w:eastAsia="Times New Roman" w:cs="Times New Roman"/>
        </w:rPr>
        <w:t>ος</w:t>
      </w:r>
      <w:r w:rsidRPr="000731CA">
        <w:rPr>
          <w:rFonts w:eastAsia="Times New Roman" w:cs="Times New Roman"/>
        </w:rPr>
        <w:t xml:space="preserve"> βρίσκ</w:t>
      </w:r>
      <w:r>
        <w:rPr>
          <w:rFonts w:eastAsia="Times New Roman" w:cs="Times New Roman"/>
        </w:rPr>
        <w:t>ετ</w:t>
      </w:r>
      <w:r w:rsidRPr="000731CA">
        <w:rPr>
          <w:rFonts w:eastAsia="Times New Roman" w:cs="Times New Roman"/>
        </w:rPr>
        <w:t>αι στο αρχείο του Τμήματος Γραμματείας της Διεύθυνσης Στενογραφίας και Πρακτικών της Βου</w:t>
      </w:r>
      <w:r w:rsidRPr="000731CA">
        <w:rPr>
          <w:rFonts w:eastAsia="Times New Roman" w:cs="Times New Roman"/>
        </w:rPr>
        <w:t>λής)</w:t>
      </w:r>
    </w:p>
    <w:p w14:paraId="44625F1A"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lastRenderedPageBreak/>
        <w:t>Βεβαίως, τα ζητήματα αυτά, όπως πολύ σωστά ειπώθηκε δεν αντιμετωπίζονται μόνο σε επίπεδο άμεσης αποκατάστασης των ζημιών που προκλήθηκαν από τις καταστροφές. Υπάρχουν και άλλα ζητήματα, τα οποία προκαλούνται από αυτές τις καταστροφές, όπως είναι τα ζη</w:t>
      </w:r>
      <w:r>
        <w:rPr>
          <w:rFonts w:eastAsia="Times New Roman" w:cs="Times New Roman"/>
          <w:szCs w:val="24"/>
        </w:rPr>
        <w:t>τήματα λειψυδρίας. Εκεί, λοιπόν, υπήρξε άμεση ανταπόκριση από τις αρμόδιες υπηρεσίες του Υπουργείου Εσωτερικών.</w:t>
      </w:r>
    </w:p>
    <w:p w14:paraId="44625F1B"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Στις 2 Οκτωβρίου δόθηκαν αποζημιώσεις στον Δήμο Βέλου-</w:t>
      </w:r>
      <w:proofErr w:type="spellStart"/>
      <w:r>
        <w:rPr>
          <w:rFonts w:eastAsia="Times New Roman" w:cs="Times New Roman"/>
          <w:szCs w:val="24"/>
        </w:rPr>
        <w:t>Βόχας</w:t>
      </w:r>
      <w:proofErr w:type="spellEnd"/>
      <w:r>
        <w:rPr>
          <w:rFonts w:eastAsia="Times New Roman" w:cs="Times New Roman"/>
          <w:szCs w:val="24"/>
        </w:rPr>
        <w:t xml:space="preserve"> και στον Δήμο </w:t>
      </w:r>
      <w:proofErr w:type="spellStart"/>
      <w:r>
        <w:rPr>
          <w:rFonts w:eastAsia="Times New Roman" w:cs="Times New Roman"/>
          <w:szCs w:val="24"/>
        </w:rPr>
        <w:t>Σικυωνίων</w:t>
      </w:r>
      <w:proofErr w:type="spellEnd"/>
      <w:r>
        <w:rPr>
          <w:rFonts w:eastAsia="Times New Roman" w:cs="Times New Roman"/>
          <w:szCs w:val="24"/>
        </w:rPr>
        <w:t xml:space="preserve"> και στις 5 Οκτωβρίου αποζημιώσεις στον Δήμο Ξυλοκάστρου και </w:t>
      </w:r>
      <w:r>
        <w:rPr>
          <w:rFonts w:eastAsia="Times New Roman" w:cs="Times New Roman"/>
          <w:szCs w:val="24"/>
        </w:rPr>
        <w:t>στον Δήμο Άργους-Μυκηνών, συνολικού ύψους 1.100.000 ευρώ –επαναλαμβάνω- για την αντιμετώπιση προβλημάτων λειψυδρίας που προκλήθηκαν ή προϋπήρχαν και επιδεινώθηκαν με την καταστροφή.</w:t>
      </w:r>
    </w:p>
    <w:p w14:paraId="44625F1C"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Καταθέτω στα Πρακτικά και αυτόν τον σχετικό πίνακα.</w:t>
      </w:r>
    </w:p>
    <w:p w14:paraId="44625F1D" w14:textId="77777777" w:rsidR="00DF7DE8" w:rsidRDefault="00861368">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Υπο</w:t>
      </w:r>
      <w:r>
        <w:rPr>
          <w:rFonts w:eastAsia="Times New Roman" w:cs="Times New Roman"/>
        </w:rPr>
        <w:t xml:space="preserve">υργός </w:t>
      </w:r>
      <w:r w:rsidRPr="000731CA">
        <w:rPr>
          <w:rFonts w:eastAsia="Times New Roman" w:cs="Times New Roman"/>
        </w:rPr>
        <w:t xml:space="preserve">κ. </w:t>
      </w:r>
      <w:r>
        <w:rPr>
          <w:rFonts w:eastAsia="Times New Roman" w:cs="Times New Roman"/>
        </w:rPr>
        <w:t>Αλέξης</w:t>
      </w:r>
      <w:r>
        <w:rPr>
          <w:rFonts w:eastAsia="Times New Roman" w:cs="Times New Roman"/>
        </w:rPr>
        <w:t xml:space="preserve"> </w:t>
      </w:r>
      <w:proofErr w:type="spellStart"/>
      <w:r>
        <w:rPr>
          <w:rFonts w:eastAsia="Times New Roman" w:cs="Times New Roman"/>
        </w:rPr>
        <w:t>Χαρίτσης</w:t>
      </w:r>
      <w:proofErr w:type="spellEnd"/>
      <w:r w:rsidRPr="000731CA">
        <w:rPr>
          <w:rFonts w:eastAsia="Times New Roman" w:cs="Times New Roman"/>
        </w:rPr>
        <w:t xml:space="preserve"> καταθέτει για τα Πρακτικά τ</w:t>
      </w:r>
      <w:r>
        <w:rPr>
          <w:rFonts w:eastAsia="Times New Roman" w:cs="Times New Roman"/>
        </w:rPr>
        <w:t>ον</w:t>
      </w:r>
      <w:r w:rsidRPr="000731CA">
        <w:rPr>
          <w:rFonts w:eastAsia="Times New Roman" w:cs="Times New Roman"/>
        </w:rPr>
        <w:t xml:space="preserve"> προαναφερθέντα </w:t>
      </w:r>
      <w:r>
        <w:rPr>
          <w:rFonts w:eastAsia="Times New Roman" w:cs="Times New Roman"/>
        </w:rPr>
        <w:t>πίνακα</w:t>
      </w:r>
      <w:r w:rsidRPr="000731CA">
        <w:rPr>
          <w:rFonts w:eastAsia="Times New Roman" w:cs="Times New Roman"/>
        </w:rPr>
        <w:t xml:space="preserve">, </w:t>
      </w:r>
      <w:r>
        <w:rPr>
          <w:rFonts w:eastAsia="Times New Roman" w:cs="Times New Roman"/>
        </w:rPr>
        <w:t>ο</w:t>
      </w:r>
      <w:r w:rsidRPr="000731CA">
        <w:rPr>
          <w:rFonts w:eastAsia="Times New Roman" w:cs="Times New Roman"/>
        </w:rPr>
        <w:t xml:space="preserve"> οποί</w:t>
      </w:r>
      <w:r>
        <w:rPr>
          <w:rFonts w:eastAsia="Times New Roman" w:cs="Times New Roman"/>
        </w:rPr>
        <w:t>ος</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44625F1E"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Βεβαίως, όπως πολύ σωστά ειπώθηκε πριν, αυτά τα ζητήματα των υποδομών</w:t>
      </w:r>
      <w:r>
        <w:rPr>
          <w:rFonts w:eastAsia="Times New Roman" w:cs="Times New Roman"/>
          <w:szCs w:val="24"/>
        </w:rPr>
        <w:t xml:space="preserve"> δεν μπορούν να αντιμετωπίζονται μόνο κατά την διάρκεια της καταστροφής, αλλά πρέπει να τα προλαμβάνουμε.</w:t>
      </w:r>
    </w:p>
    <w:p w14:paraId="44625F1F"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γνωρίζετε πάρα πολύ καλά, από το Υπουργείο Εσωτερικών έχει ξεκινήσει τους τελευταίους μήνες ένα πολύ φιλόδοξο πρόγραμμα, το πρόγραμμα </w:t>
      </w:r>
      <w:r>
        <w:rPr>
          <w:rFonts w:eastAsia="Times New Roman" w:cs="Times New Roman"/>
          <w:szCs w:val="24"/>
        </w:rPr>
        <w:t>«</w:t>
      </w:r>
      <w:r>
        <w:rPr>
          <w:rFonts w:eastAsia="Times New Roman" w:cs="Times New Roman"/>
          <w:szCs w:val="24"/>
        </w:rPr>
        <w:t>ΦΙΛΟΔΗΜΟΣ</w:t>
      </w:r>
      <w:r>
        <w:rPr>
          <w:rFonts w:eastAsia="Times New Roman" w:cs="Times New Roman"/>
          <w:szCs w:val="24"/>
        </w:rPr>
        <w:t>»</w:t>
      </w:r>
      <w:r>
        <w:rPr>
          <w:rFonts w:eastAsia="Times New Roman" w:cs="Times New Roman"/>
          <w:szCs w:val="24"/>
        </w:rPr>
        <w:t xml:space="preserve">, για το οποίο χαίρομαι, διότι η ανταπόκριση των φορέων της </w:t>
      </w:r>
      <w:r>
        <w:rPr>
          <w:rFonts w:eastAsia="Times New Roman" w:cs="Times New Roman"/>
          <w:szCs w:val="24"/>
        </w:rPr>
        <w:t>τοπικής αυτοδιοίκησης</w:t>
      </w:r>
      <w:r>
        <w:rPr>
          <w:rFonts w:eastAsia="Times New Roman" w:cs="Times New Roman"/>
          <w:szCs w:val="24"/>
        </w:rPr>
        <w:t xml:space="preserve"> είναι πάρα πολύ θετική, ακριβώς για την ενίσχυση τέτοιων υποδομών στον βαθμό του εφικτού με τις χρηματοδοτικές δυνατότητες που έχουμε στη διάθεσή μας, για τις υποδομές ύδρευσ</w:t>
      </w:r>
      <w:r>
        <w:rPr>
          <w:rFonts w:eastAsia="Times New Roman" w:cs="Times New Roman"/>
          <w:szCs w:val="24"/>
        </w:rPr>
        <w:t xml:space="preserve">ης, για τις υποδομές αποχέτευσης και για τις υποδομές αγροτικής οδοποιίας. </w:t>
      </w:r>
    </w:p>
    <w:p w14:paraId="44625F20"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Στα προγράμματα αυτά έχουν κατατεθεί προτάσεις από τους </w:t>
      </w:r>
      <w:r>
        <w:rPr>
          <w:rFonts w:eastAsia="Times New Roman" w:cs="Times New Roman"/>
          <w:szCs w:val="24"/>
        </w:rPr>
        <w:t xml:space="preserve">δήμους </w:t>
      </w:r>
      <w:r>
        <w:rPr>
          <w:rFonts w:eastAsia="Times New Roman" w:cs="Times New Roman"/>
          <w:szCs w:val="24"/>
        </w:rPr>
        <w:t>της περιοχής, από τους Δήμους Μονεμβασιάς, Ξυλοκάστρου και Σπάρτης για την ύδρευση και από τη Μονεμβασιά για την αποχ</w:t>
      </w:r>
      <w:r>
        <w:rPr>
          <w:rFonts w:eastAsia="Times New Roman" w:cs="Times New Roman"/>
          <w:szCs w:val="24"/>
        </w:rPr>
        <w:t xml:space="preserve">έτευση. Τα έργα αυτά θα ενταχθούν στα προγράμματα του </w:t>
      </w:r>
      <w:r>
        <w:rPr>
          <w:rFonts w:eastAsia="Times New Roman" w:cs="Times New Roman"/>
          <w:szCs w:val="24"/>
        </w:rPr>
        <w:t>«</w:t>
      </w:r>
      <w:r>
        <w:rPr>
          <w:rFonts w:eastAsia="Times New Roman" w:cs="Times New Roman"/>
          <w:szCs w:val="24"/>
        </w:rPr>
        <w:t>ΦΙΛΟΔΗΜΟΥ</w:t>
      </w:r>
      <w:r>
        <w:rPr>
          <w:rFonts w:eastAsia="Times New Roman" w:cs="Times New Roman"/>
          <w:szCs w:val="24"/>
        </w:rPr>
        <w:t>»</w:t>
      </w:r>
      <w:r>
        <w:rPr>
          <w:rFonts w:eastAsia="Times New Roman" w:cs="Times New Roman"/>
          <w:szCs w:val="24"/>
        </w:rPr>
        <w:t>, μέχρι το τέλος του τρέχοντος μήνα, του Οκτωβρίου. Άρα, και εκεί, θα έχουμε κάποια έργα υποδομών πολύ σημαντικά γι’ αυτές τις περιοχές.</w:t>
      </w:r>
    </w:p>
    <w:p w14:paraId="44625F21"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 Όσο για τα επιδόματα στα οποία αναφέρεται και ο κ. </w:t>
      </w:r>
      <w:proofErr w:type="spellStart"/>
      <w:r>
        <w:rPr>
          <w:rFonts w:eastAsia="Times New Roman" w:cs="Times New Roman"/>
          <w:szCs w:val="24"/>
        </w:rPr>
        <w:t>Κα</w:t>
      </w:r>
      <w:r>
        <w:rPr>
          <w:rFonts w:eastAsia="Times New Roman" w:cs="Times New Roman"/>
          <w:szCs w:val="24"/>
        </w:rPr>
        <w:t>ραθανασόπουλος</w:t>
      </w:r>
      <w:proofErr w:type="spellEnd"/>
      <w:r>
        <w:rPr>
          <w:rFonts w:eastAsia="Times New Roman" w:cs="Times New Roman"/>
          <w:szCs w:val="24"/>
        </w:rPr>
        <w:t xml:space="preserve"> στην ερώτησή του, να πω ότι είμαστε σε μία συνεχή επικοινωνία με τους αρμόδιους δήμους που έχουν την ευθύνη καταγραφής των δικαιούχων αυτών των επιδομάτων. Υπενθυμίζω ότι υπάρχουν δύο βασικές κατηγορίες επιδομάτων. Είναι τα επιδόματα των άμε</w:t>
      </w:r>
      <w:r>
        <w:rPr>
          <w:rFonts w:eastAsia="Times New Roman" w:cs="Times New Roman"/>
          <w:szCs w:val="24"/>
        </w:rPr>
        <w:t xml:space="preserve">σων βιοτικών αναγκών, ύψους 586 ευρώ, ανά δικαιούχο, και τα επιδόματα αντιμετώπισης απλών επισκευαστικών εργασιών και αντικατάστασης οικοσκευής </w:t>
      </w:r>
      <w:r>
        <w:rPr>
          <w:rFonts w:eastAsia="Times New Roman" w:cs="Times New Roman"/>
          <w:szCs w:val="24"/>
        </w:rPr>
        <w:lastRenderedPageBreak/>
        <w:t>μέχρι 5.869 ευρώ. Και στις δύο αυτές περιπτώσεις, σύμφωνα με το άρθρο 271 του ν.4555  που πολύ πρόσφατα, την τρέ</w:t>
      </w:r>
      <w:r>
        <w:rPr>
          <w:rFonts w:eastAsia="Times New Roman" w:cs="Times New Roman"/>
          <w:szCs w:val="24"/>
        </w:rPr>
        <w:t xml:space="preserve">χουσα χρονιά ψηφίσαμε, αυτές οι οικονομικές ενισχύσεις είναι ακατάσχετες. Αναμένουμε, λοιπόν, τις επόμενες μέρες από τους </w:t>
      </w:r>
      <w:r>
        <w:rPr>
          <w:rFonts w:eastAsia="Times New Roman" w:cs="Times New Roman"/>
          <w:szCs w:val="24"/>
        </w:rPr>
        <w:t>δήμους</w:t>
      </w:r>
      <w:r>
        <w:rPr>
          <w:rFonts w:eastAsia="Times New Roman" w:cs="Times New Roman"/>
          <w:szCs w:val="24"/>
        </w:rPr>
        <w:t xml:space="preserve"> τα σχετικά αιτήματα για τα επιδόματα τα οποία θα καταβληθούν πάρα πολύ γρήγορα. </w:t>
      </w:r>
    </w:p>
    <w:p w14:paraId="44625F22"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Τέλος, να υπενθυμίσω, επειδή αυτό αναφέρεται κ</w:t>
      </w:r>
      <w:r>
        <w:rPr>
          <w:rFonts w:eastAsia="Times New Roman" w:cs="Times New Roman"/>
          <w:szCs w:val="24"/>
        </w:rPr>
        <w:t>αι στην ερώτηση του κυρίου Βουλευτή ότι πριν από λίγες εβδομάδες με το άρθρο 20 του ν.4566/2018 προβλέψαμε την απαλλαγή των υπόχρεων που κατοικούν σε περιοχές, οι οποίες έχουν κηρυχθεί αρμοδίως σε κατάσταση έκτακτης ανάγκης, λόγω φυσικών καταστροφών. Υπάρχ</w:t>
      </w:r>
      <w:r>
        <w:rPr>
          <w:rFonts w:eastAsia="Times New Roman" w:cs="Times New Roman"/>
          <w:szCs w:val="24"/>
        </w:rPr>
        <w:t xml:space="preserve">ουν περιοχές από τη συγκεκριμένη καταστροφή οι οποίες κηρύχθηκαν γρήγορα σε κατάσταση έκτακτης ανάγκης, για να μπορέσουν να ενταχθούν σε αυτό το καθεστώς. Απαλλάσσονται, λοιπόν, από την υποχρέωση καταβολής του ενιαίου ανταποδοτικού τέλους καθαριότητας και </w:t>
      </w:r>
      <w:r>
        <w:rPr>
          <w:rFonts w:eastAsia="Times New Roman" w:cs="Times New Roman"/>
          <w:szCs w:val="24"/>
        </w:rPr>
        <w:t xml:space="preserve">φωτισμού του </w:t>
      </w:r>
      <w:r>
        <w:rPr>
          <w:rFonts w:eastAsia="Times New Roman" w:cs="Times New Roman"/>
          <w:szCs w:val="24"/>
        </w:rPr>
        <w:t xml:space="preserve">τέλους ακίνητης περιουσίας </w:t>
      </w:r>
      <w:r>
        <w:rPr>
          <w:rFonts w:eastAsia="Times New Roman" w:cs="Times New Roman"/>
          <w:szCs w:val="24"/>
        </w:rPr>
        <w:t xml:space="preserve">και του φόρου ηλεκτροδοτούμενων χώρων. </w:t>
      </w:r>
    </w:p>
    <w:p w14:paraId="44625F23" w14:textId="77777777" w:rsidR="00DF7DE8" w:rsidRDefault="00861368">
      <w:pPr>
        <w:spacing w:line="600" w:lineRule="auto"/>
        <w:ind w:firstLine="720"/>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ΔΡΕΥΩΝ (</w:t>
      </w:r>
      <w:r>
        <w:rPr>
          <w:rFonts w:eastAsia="Times New Roman" w:cs="Times New Roman"/>
          <w:b/>
          <w:szCs w:val="24"/>
        </w:rPr>
        <w:t>Νικήτας Κακλαμάνης</w:t>
      </w:r>
      <w:r w:rsidRPr="00ED6B46">
        <w:rPr>
          <w:rFonts w:eastAsia="Times New Roman" w:cs="Times New Roman"/>
          <w:b/>
          <w:szCs w:val="24"/>
        </w:rPr>
        <w:t xml:space="preserve">): </w:t>
      </w:r>
      <w:r>
        <w:rPr>
          <w:rFonts w:eastAsia="Times New Roman" w:cs="Times New Roman"/>
          <w:szCs w:val="24"/>
        </w:rPr>
        <w:t xml:space="preserve">Τα υπόλοιπα στη δευτερολογία σας, κύριε Υπουργέ. </w:t>
      </w:r>
    </w:p>
    <w:p w14:paraId="44625F24"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lastRenderedPageBreak/>
        <w:t>ΑΛΕΞΗΣ</w:t>
      </w:r>
      <w:r>
        <w:rPr>
          <w:rFonts w:eastAsia="Times New Roman" w:cs="Times New Roman"/>
          <w:b/>
          <w:szCs w:val="24"/>
        </w:rPr>
        <w:t xml:space="preserve"> ΧΑΡΙΤΣΗΣ (Υπουργός Εσωτερικών): </w:t>
      </w:r>
      <w:r>
        <w:rPr>
          <w:rFonts w:eastAsia="Times New Roman" w:cs="Times New Roman"/>
          <w:szCs w:val="24"/>
        </w:rPr>
        <w:t>Έχουμε και την αναλυτική κατάσταση των περιοχών των πε</w:t>
      </w:r>
      <w:r>
        <w:rPr>
          <w:rFonts w:eastAsia="Times New Roman" w:cs="Times New Roman"/>
          <w:szCs w:val="24"/>
        </w:rPr>
        <w:t xml:space="preserve">ριφερειακών ενοτήτων που έχουν ενταχθεί στο  καθεστώς έκτακτης ανάγκης. </w:t>
      </w:r>
    </w:p>
    <w:p w14:paraId="44625F25"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Συνολικά, γίνεται μια πολύ μεγάλη προσπάθεια και αυτό το οποίο έχω να πω, κλείνοντας, κύριε Πρόεδρε, και σας ευχαριστώ πολύ για την ανοχή σας…</w:t>
      </w:r>
    </w:p>
    <w:p w14:paraId="44625F26" w14:textId="77777777" w:rsidR="00DF7DE8" w:rsidRDefault="00861368">
      <w:pPr>
        <w:spacing w:line="600" w:lineRule="auto"/>
        <w:ind w:firstLine="720"/>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Ναι, αλ</w:t>
      </w:r>
      <w:r>
        <w:rPr>
          <w:rFonts w:eastAsia="Times New Roman" w:cs="Times New Roman"/>
          <w:szCs w:val="24"/>
        </w:rPr>
        <w:t xml:space="preserve">λά να πρέπει να κλείσετε. </w:t>
      </w:r>
    </w:p>
    <w:p w14:paraId="44625F27" w14:textId="77777777" w:rsidR="00DF7DE8" w:rsidRDefault="00861368">
      <w:pPr>
        <w:spacing w:line="600" w:lineRule="auto"/>
        <w:ind w:firstLine="720"/>
        <w:jc w:val="both"/>
        <w:rPr>
          <w:rFonts w:eastAsia="Times New Roman" w:cs="Times New Roman"/>
          <w:szCs w:val="24"/>
        </w:rPr>
      </w:pPr>
      <w:r w:rsidRPr="00256EE5">
        <w:rPr>
          <w:rFonts w:eastAsia="Times New Roman"/>
          <w:b/>
          <w:bCs/>
        </w:rPr>
        <w:t>ΑΛΕΞ</w:t>
      </w:r>
      <w:r>
        <w:rPr>
          <w:rFonts w:eastAsia="Times New Roman"/>
          <w:b/>
          <w:bCs/>
        </w:rPr>
        <w:t>Η</w:t>
      </w:r>
      <w:r w:rsidRPr="00256EE5">
        <w:rPr>
          <w:rFonts w:eastAsia="Times New Roman"/>
          <w:b/>
          <w:bCs/>
        </w:rPr>
        <w:t>Σ</w:t>
      </w:r>
      <w:r w:rsidRPr="00256EE5">
        <w:rPr>
          <w:rFonts w:eastAsia="Times New Roman"/>
          <w:b/>
          <w:bCs/>
        </w:rPr>
        <w:t xml:space="preserve"> ΧΑΡΙΤΣΗΣ (Υπουργός Εσωτερικών):</w:t>
      </w:r>
      <w:r>
        <w:rPr>
          <w:rFonts w:eastAsia="Times New Roman" w:cs="Times New Roman"/>
          <w:b/>
          <w:szCs w:val="24"/>
        </w:rPr>
        <w:t xml:space="preserve"> </w:t>
      </w:r>
      <w:r>
        <w:rPr>
          <w:rFonts w:eastAsia="Times New Roman" w:cs="Times New Roman"/>
          <w:szCs w:val="24"/>
        </w:rPr>
        <w:t xml:space="preserve">Αυτό που έχω να πω είναι ότι πράγματι αυτά τα φαινόμενα δεν μπορούν να αντιμετωπίζονται αποσπασματικά. Χαίρομαι, πάντως, γιατί βλέπω ότι οι φορείς της </w:t>
      </w:r>
      <w:r>
        <w:rPr>
          <w:rFonts w:eastAsia="Times New Roman" w:cs="Times New Roman"/>
          <w:szCs w:val="24"/>
        </w:rPr>
        <w:t xml:space="preserve">αυτοδιοίκησης </w:t>
      </w:r>
      <w:r>
        <w:rPr>
          <w:rFonts w:eastAsia="Times New Roman" w:cs="Times New Roman"/>
          <w:szCs w:val="24"/>
        </w:rPr>
        <w:t xml:space="preserve">αναγνωρίζουν την </w:t>
      </w:r>
      <w:r>
        <w:rPr>
          <w:rFonts w:eastAsia="Times New Roman" w:cs="Times New Roman"/>
          <w:szCs w:val="24"/>
        </w:rPr>
        <w:t>προσπάθεια, η οποία έγινε από το Υπουργείο Εσωτερικών στην περίπτωση αυτής της τελευταίας φυσικής καταστροφής, του κυκλώνα «</w:t>
      </w:r>
      <w:r>
        <w:rPr>
          <w:rFonts w:eastAsia="Times New Roman" w:cs="Times New Roman"/>
          <w:szCs w:val="24"/>
        </w:rPr>
        <w:t>ΖΟΡΜΠΑ</w:t>
      </w:r>
      <w:r>
        <w:rPr>
          <w:rFonts w:eastAsia="Times New Roman" w:cs="Times New Roman"/>
          <w:szCs w:val="24"/>
        </w:rPr>
        <w:t>» και της άμεσης ανταπόκρισής μας και νομίζω ότι έτσι πρέπει να συνεχίσουμε και το επόμενο διάστημα, σε συνεργασία πάντα με το</w:t>
      </w:r>
      <w:r>
        <w:rPr>
          <w:rFonts w:eastAsia="Times New Roman" w:cs="Times New Roman"/>
          <w:szCs w:val="24"/>
        </w:rPr>
        <w:t xml:space="preserve">υς φορείς της </w:t>
      </w:r>
      <w:r>
        <w:rPr>
          <w:rFonts w:eastAsia="Times New Roman" w:cs="Times New Roman"/>
          <w:szCs w:val="24"/>
        </w:rPr>
        <w:t>αυτοδιοίκησης</w:t>
      </w:r>
      <w:r>
        <w:rPr>
          <w:rFonts w:eastAsia="Times New Roman" w:cs="Times New Roman"/>
          <w:szCs w:val="24"/>
        </w:rPr>
        <w:t xml:space="preserve">. </w:t>
      </w:r>
    </w:p>
    <w:p w14:paraId="44625F28"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4625F29" w14:textId="77777777" w:rsidR="00DF7DE8" w:rsidRDefault="00861368">
      <w:pPr>
        <w:spacing w:line="600" w:lineRule="auto"/>
        <w:ind w:firstLine="720"/>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Και οι δυο τώρα, και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και ο κύριος Υπουργός, στη δευτερολογία τους θα είναι μέσα στον χρόνο τους. Πήρατε διπλάσιο χρόνο και οι δυο στην </w:t>
      </w:r>
      <w:proofErr w:type="spellStart"/>
      <w:r>
        <w:rPr>
          <w:rFonts w:eastAsia="Times New Roman" w:cs="Times New Roman"/>
          <w:szCs w:val="24"/>
        </w:rPr>
        <w:t>πρωτολογία</w:t>
      </w:r>
      <w:proofErr w:type="spellEnd"/>
      <w:r>
        <w:rPr>
          <w:rFonts w:eastAsia="Times New Roman" w:cs="Times New Roman"/>
          <w:szCs w:val="24"/>
        </w:rPr>
        <w:t xml:space="preserve">. </w:t>
      </w:r>
    </w:p>
    <w:p w14:paraId="44625F2A"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w:t>
      </w:r>
      <w:r>
        <w:rPr>
          <w:rFonts w:eastAsia="Times New Roman" w:cs="Times New Roman"/>
          <w:szCs w:val="24"/>
        </w:rPr>
        <w:t>ανασόπουλε</w:t>
      </w:r>
      <w:proofErr w:type="spellEnd"/>
      <w:r>
        <w:rPr>
          <w:rFonts w:eastAsia="Times New Roman" w:cs="Times New Roman"/>
          <w:szCs w:val="24"/>
        </w:rPr>
        <w:t>, έχετε τον λόγο.</w:t>
      </w:r>
    </w:p>
    <w:p w14:paraId="44625F2B"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Ευχαριστώ, κύριε Πρόεδρε. Θα φροντίσω να τηρήσω τον προβλεπόμενο χρόνο. </w:t>
      </w:r>
    </w:p>
    <w:p w14:paraId="44625F2C" w14:textId="77777777" w:rsidR="00DF7DE8" w:rsidRDefault="00861368">
      <w:pPr>
        <w:spacing w:line="600" w:lineRule="auto"/>
        <w:ind w:firstLine="720"/>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szCs w:val="24"/>
        </w:rPr>
        <w:t xml:space="preserve">Πρέπει, </w:t>
      </w:r>
      <w:r>
        <w:rPr>
          <w:rFonts w:eastAsia="Times New Roman" w:cs="Times New Roman"/>
          <w:szCs w:val="24"/>
        </w:rPr>
        <w:t>γιατί έχουμε την Αίθουσα για την εκδήλωση, αλλιώς, θα ήταν εντάξει, δεν χάλασε ο κόσμος</w:t>
      </w:r>
      <w:r>
        <w:rPr>
          <w:rFonts w:eastAsia="Times New Roman" w:cs="Times New Roman"/>
          <w:szCs w:val="24"/>
        </w:rPr>
        <w:t xml:space="preserve">. </w:t>
      </w:r>
    </w:p>
    <w:p w14:paraId="44625F2D"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Ναι, κύριε Πρόεδρε.</w:t>
      </w:r>
    </w:p>
    <w:p w14:paraId="44625F2E"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Κύριε Υπουργέ, στην απάντησή σας βεβαίως δεν αμφισβητώ τα στοιχεία τα οποία δώσατε, αλλά ήταν τα εύκολα, απαντήσατε στα «</w:t>
      </w:r>
      <w:proofErr w:type="spellStart"/>
      <w:r>
        <w:rPr>
          <w:rFonts w:eastAsia="Times New Roman" w:cs="Times New Roman"/>
          <w:szCs w:val="24"/>
        </w:rPr>
        <w:t>ευκολάκια</w:t>
      </w:r>
      <w:proofErr w:type="spellEnd"/>
      <w:r>
        <w:rPr>
          <w:rFonts w:eastAsia="Times New Roman" w:cs="Times New Roman"/>
          <w:szCs w:val="24"/>
        </w:rPr>
        <w:t>», δηλαδή σε μέτρα αποκατάστασης ζημιών που έγιναν</w:t>
      </w:r>
      <w:r w:rsidRPr="00F6518C">
        <w:rPr>
          <w:rFonts w:eastAsia="Times New Roman" w:cs="Times New Roman"/>
          <w:szCs w:val="24"/>
        </w:rPr>
        <w:t xml:space="preserve"> </w:t>
      </w:r>
      <w:r>
        <w:rPr>
          <w:rFonts w:eastAsia="Times New Roman" w:cs="Times New Roman"/>
          <w:szCs w:val="24"/>
        </w:rPr>
        <w:t>στις υποδομές, στη χρηματ</w:t>
      </w:r>
      <w:r>
        <w:rPr>
          <w:rFonts w:eastAsia="Times New Roman" w:cs="Times New Roman"/>
          <w:szCs w:val="24"/>
        </w:rPr>
        <w:t xml:space="preserve">οδότηση που κάνατε στους δήμους, αλλά στην ουσία των προβλημάτων, κύριε Υπουργέ, δεν πήρατε θέση, δεν τοποθετηθήκατε. </w:t>
      </w:r>
    </w:p>
    <w:p w14:paraId="44625F2F"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Το λέμε αυτό γιατί; Γιατί, βεβαίως, δόθηκε αυτή η έκτακτη χρηματοδότηση, για να αποκατασταθούν ζημιές στα δίκτυα υποδομών, στην ύδρευση, </w:t>
      </w:r>
      <w:r>
        <w:rPr>
          <w:rFonts w:eastAsia="Times New Roman" w:cs="Times New Roman"/>
          <w:szCs w:val="24"/>
        </w:rPr>
        <w:t>στην αποχέτευση, στους δήμους, αλλά είναι ένα ζήτημα το πόσο προχωράνε αυτά τα έργα. Βεβαίως, δεν είστε άμεσα εσείς υπεύθυνοι, αλλά περισσότερο στο πόσο γρήγορα οι δήμοι κατέγραψαν τις ζημιές που έχει πάθει ο κόσμος στα σπίτια, στα καταστήματα, στις καλλιέ</w:t>
      </w:r>
      <w:r>
        <w:rPr>
          <w:rFonts w:eastAsia="Times New Roman" w:cs="Times New Roman"/>
          <w:szCs w:val="24"/>
        </w:rPr>
        <w:t xml:space="preserve">ργειες και πόσο γρήγορα δρομολογούν το ζήτημα των αποζημιώσεων και των απαιτήσεων. Κι αυτές οι αποζημιώσεις, βεβαίως, που  αναφέρατε εσείς δεν φτάνουν, δεν καλύπτουν σε πολλές περιπτώσεις το σύνολο των ζημιών που έπαθαν. </w:t>
      </w:r>
      <w:r>
        <w:rPr>
          <w:rFonts w:eastAsia="Times New Roman" w:cs="Times New Roman"/>
          <w:szCs w:val="24"/>
        </w:rPr>
        <w:lastRenderedPageBreak/>
        <w:t>Εμείς ζητάμε να αποζημιώνεται το 10</w:t>
      </w:r>
      <w:r>
        <w:rPr>
          <w:rFonts w:eastAsia="Times New Roman" w:cs="Times New Roman"/>
          <w:szCs w:val="24"/>
        </w:rPr>
        <w:t xml:space="preserve">0% των ζημιών και των καταστροφών οι οποίες υπάρχουν. </w:t>
      </w:r>
    </w:p>
    <w:p w14:paraId="44625F30"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Επίσης, και το πρόγραμμα «ΦΙΛΟΔΗΜΟΣ», το οποίο περιφέρετε παντού, κύριε Υπουργέ, όχι μόνο εσείς, αλλά και οι προηγούμενοι, έχει συγκεκριμένο ποσό και κατευθύνσεις σε συγκεκριμένα έργα, έργα ύδρευσης, α</w:t>
      </w:r>
      <w:r>
        <w:rPr>
          <w:rFonts w:eastAsia="Times New Roman" w:cs="Times New Roman"/>
          <w:szCs w:val="24"/>
        </w:rPr>
        <w:t>ποχέτευσης και επαρχιακής οδοποιίας. Τα έργα αντιπλημμυρικής προστασίας, όμως, τα οποία βεβαίως δεν είναι ζήτημα να γίνουν μετά, αλλά πριν, αυτά θέλουν έναν συγκεκριμένο σχεδιασμό, ούτε μπορούν να γίνουν αποσπασματικά. Δεν γίνεται κάθε δήμος, δηλαδή να βλέ</w:t>
      </w:r>
      <w:r>
        <w:rPr>
          <w:rFonts w:eastAsia="Times New Roman" w:cs="Times New Roman"/>
          <w:szCs w:val="24"/>
        </w:rPr>
        <w:t xml:space="preserve">πει με αποσπασματικό τρόπο τα δικά του αντιπλημμυρικά έργα, τα οποία μπορεί στην κατασκευή τους να έχουν επίπτωση σε κάτι άλλο, στον διπλανό δήμο ή στον διπλανό οικισμό, ενδεχομένως. </w:t>
      </w:r>
    </w:p>
    <w:p w14:paraId="44625F31"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Εμείς μιλήσαμε για ένα ολοκληρωμένο σχέδιο και εσείς, ως Υπουργείο Εσωτε</w:t>
      </w:r>
      <w:r>
        <w:rPr>
          <w:rFonts w:eastAsia="Times New Roman" w:cs="Times New Roman"/>
          <w:szCs w:val="24"/>
        </w:rPr>
        <w:t xml:space="preserve">ρικών, έχετε την άμεση ευθύνη, για να προχωρήσει μια τέτοια διαδικασία ενός ολοκληρωμένου σχεδιασμού αντιπλημμυρικής προστασίας, ιδιαίτερα των περιοχών οι οποίες πλήττονται πάρα πολύ συχνά από τέτοια φαινόμενα. </w:t>
      </w:r>
    </w:p>
    <w:p w14:paraId="44625F32"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Η αρχή πρέπει να γίνει απ’ αυτές τις περιοχέ</w:t>
      </w:r>
      <w:r>
        <w:rPr>
          <w:rFonts w:eastAsia="Times New Roman" w:cs="Times New Roman"/>
          <w:szCs w:val="24"/>
        </w:rPr>
        <w:t xml:space="preserve">ς και είναι συγκεκριμένες οι περιοχές στη χώρα μας, όπως και στην Πελοπόννησο είναι συγκεκριμένες. Είναι η Κορινθία στο βόρειο κομμάτι της, η Αργολίδα στη Νέα </w:t>
      </w:r>
      <w:proofErr w:type="spellStart"/>
      <w:r>
        <w:rPr>
          <w:rFonts w:eastAsia="Times New Roman" w:cs="Times New Roman"/>
          <w:szCs w:val="24"/>
        </w:rPr>
        <w:t>Κίο</w:t>
      </w:r>
      <w:proofErr w:type="spellEnd"/>
      <w:r>
        <w:rPr>
          <w:rFonts w:eastAsia="Times New Roman" w:cs="Times New Roman"/>
          <w:szCs w:val="24"/>
        </w:rPr>
        <w:t xml:space="preserve">, είναι μια σειρά από περιοχές, </w:t>
      </w:r>
      <w:r>
        <w:rPr>
          <w:rFonts w:eastAsia="Times New Roman" w:cs="Times New Roman"/>
          <w:szCs w:val="24"/>
        </w:rPr>
        <w:lastRenderedPageBreak/>
        <w:t xml:space="preserve">οι οποίες συχνά κάθε ένα ή δυο χρόνια εμφανίζουν τέτοια </w:t>
      </w:r>
      <w:proofErr w:type="spellStart"/>
      <w:r>
        <w:rPr>
          <w:rFonts w:eastAsia="Times New Roman" w:cs="Times New Roman"/>
          <w:szCs w:val="24"/>
        </w:rPr>
        <w:t>πλημμυ</w:t>
      </w:r>
      <w:r>
        <w:rPr>
          <w:rFonts w:eastAsia="Times New Roman" w:cs="Times New Roman"/>
          <w:szCs w:val="24"/>
        </w:rPr>
        <w:t>ρικά</w:t>
      </w:r>
      <w:proofErr w:type="spellEnd"/>
      <w:r>
        <w:rPr>
          <w:rFonts w:eastAsia="Times New Roman" w:cs="Times New Roman"/>
          <w:szCs w:val="24"/>
        </w:rPr>
        <w:t xml:space="preserve"> φαινόμενα. Και εκεί δεν έχει προχωρήσει κα</w:t>
      </w:r>
      <w:r>
        <w:rPr>
          <w:rFonts w:eastAsia="Times New Roman" w:cs="Times New Roman"/>
          <w:szCs w:val="24"/>
        </w:rPr>
        <w:t>μ</w:t>
      </w:r>
      <w:r>
        <w:rPr>
          <w:rFonts w:eastAsia="Times New Roman" w:cs="Times New Roman"/>
          <w:szCs w:val="24"/>
        </w:rPr>
        <w:t xml:space="preserve">μία απολύτως προεργασία, προετοιμασία, για να διαμορφωθεί ένα ολοκληρωμένο σχέδιο αντιπλημμυρικής προστασίας. </w:t>
      </w:r>
    </w:p>
    <w:p w14:paraId="44625F33"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Στην ερώτηση λέμε ότι αποτελεί πρόκληση στο Άργος, το οποίο έχει τέτοια ζητήματα, να δίνονται μια</w:t>
      </w:r>
      <w:r>
        <w:rPr>
          <w:rFonts w:eastAsia="Times New Roman" w:cs="Times New Roman"/>
          <w:szCs w:val="24"/>
        </w:rPr>
        <w:t xml:space="preserve"> σειρά από εκατομμύρια για την ανάπλαση της πλατείας. Πόσες φορές έχει αναπλαστεί η πλατεία του Άργους; Πόσες φορές έχουν αλλάξει τα πλακάκια των πλατειών; Και στην Κόρινθο, τα ίδια. Ανάπλαση, λέει, στα Περιβολάκια. Δεκάδες φορές έχουν γίνει τέτοιους είδου</w:t>
      </w:r>
      <w:r>
        <w:rPr>
          <w:rFonts w:eastAsia="Times New Roman" w:cs="Times New Roman"/>
          <w:szCs w:val="24"/>
        </w:rPr>
        <w:t>ς αστικές αναπλάσεις, γιατί ακριβώς υπάρχουν άλλου είδους συμφέροντα, εξυπηρετείται ένας σχεδιασμός της τουριστικής ανάπτυξης, αλλά τα ζητήματα που είναι άμεσης προτεραιότητας; Γιατί οι αναπλάσεις, κύριε Υπουργέ, δεν προστατεύουν την ανθρώπινη ζωή. Τα έργα</w:t>
      </w:r>
      <w:r>
        <w:rPr>
          <w:rFonts w:eastAsia="Times New Roman" w:cs="Times New Roman"/>
          <w:szCs w:val="24"/>
        </w:rPr>
        <w:t xml:space="preserve"> αντιπλημμυρικής προστασίας την προστατεύουν. Κι εδώ δεν είπατε κουβέντα σ’ αυτό το ζήτημα, στο ότι υπάρχει πρωτοβουλία της Κυβέρνησης να ξεκινήσει ένα τέτοιο έργο. </w:t>
      </w:r>
    </w:p>
    <w:p w14:paraId="44625F34"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Σας είπα την τοποθέτηση του Γενικού Γραμματέα Υποδομών, που είναι άλλο πράγμα, γιατί ακριβ</w:t>
      </w:r>
      <w:r>
        <w:rPr>
          <w:rFonts w:eastAsia="Times New Roman" w:cs="Times New Roman"/>
          <w:szCs w:val="24"/>
        </w:rPr>
        <w:t>ώς κινείται στη λογική της Ευρωπαϊκής Ένωσης, τη λογική του κόστους οφέλους, να προστατεύσουμε τις υποδομές, τις επιχειρήσεις και ο κόσμος, άμα θέλει να προστατευθεί, ας πάει να κάνει ιδιωτικές ασφαλίσεις και ας ασφαλίσει την περιουσία του στη λογική του κ</w:t>
      </w:r>
      <w:r>
        <w:rPr>
          <w:rFonts w:eastAsia="Times New Roman" w:cs="Times New Roman"/>
          <w:szCs w:val="24"/>
        </w:rPr>
        <w:t xml:space="preserve">όστους οφέλους, σ’ αυτήν την προκλητική </w:t>
      </w:r>
      <w:r>
        <w:rPr>
          <w:rFonts w:eastAsia="Times New Roman" w:cs="Times New Roman"/>
          <w:szCs w:val="24"/>
        </w:rPr>
        <w:t>οδηγία</w:t>
      </w:r>
      <w:r>
        <w:rPr>
          <w:rFonts w:eastAsia="Times New Roman" w:cs="Times New Roman"/>
          <w:szCs w:val="24"/>
        </w:rPr>
        <w:t>.</w:t>
      </w:r>
    </w:p>
    <w:p w14:paraId="44625F35"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lastRenderedPageBreak/>
        <w:t>Το Υπουργείο Υποδομών εξαγγέλλει πρόγραμμα αντιπλημμυρικής προστασίας των μεγάλων έργων υποδομών των οδικών αξόνων, ενώ θα έπρεπε οι ίδιοι να τα κάνουν και μάλιστα, να απαιτηθούν και αποζημιώσεις από τις εται</w:t>
      </w:r>
      <w:r>
        <w:rPr>
          <w:rFonts w:eastAsia="Times New Roman" w:cs="Times New Roman"/>
          <w:szCs w:val="24"/>
        </w:rPr>
        <w:t xml:space="preserve">ρείες </w:t>
      </w:r>
      <w:proofErr w:type="spellStart"/>
      <w:r>
        <w:rPr>
          <w:rFonts w:eastAsia="Times New Roman" w:cs="Times New Roman"/>
          <w:szCs w:val="24"/>
        </w:rPr>
        <w:t>παρόχους</w:t>
      </w:r>
      <w:proofErr w:type="spellEnd"/>
      <w:r>
        <w:rPr>
          <w:rFonts w:eastAsia="Times New Roman" w:cs="Times New Roman"/>
          <w:szCs w:val="24"/>
        </w:rPr>
        <w:t xml:space="preserve"> αυτών των έργων που δεν προχώρησαν σε τέτοιου είδους έργα αντιπλημμυρικής προστασίας και των δικών τους υποδομών, αλλά και του κόσμου. </w:t>
      </w:r>
    </w:p>
    <w:p w14:paraId="44625F36" w14:textId="77777777" w:rsidR="00DF7DE8" w:rsidRDefault="00861368">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ολοκληρώστε παρακαλώ. </w:t>
      </w:r>
    </w:p>
    <w:p w14:paraId="44625F37"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b/>
          <w:szCs w:val="24"/>
        </w:rPr>
        <w:t xml:space="preserve"> </w:t>
      </w:r>
      <w:r>
        <w:rPr>
          <w:rFonts w:eastAsia="Times New Roman" w:cs="Times New Roman"/>
          <w:szCs w:val="24"/>
        </w:rPr>
        <w:t xml:space="preserve">Από αυτήν την άποψη, θα θέλαμε να σταθείτε με περισσότερη προσοχή, κύριε Υπουργέ. </w:t>
      </w:r>
    </w:p>
    <w:p w14:paraId="44625F38" w14:textId="77777777" w:rsidR="00DF7DE8" w:rsidRDefault="00861368">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rPr>
        <w:t xml:space="preserve">κόμματα </w:t>
      </w:r>
      <w:r>
        <w:rPr>
          <w:rFonts w:eastAsia="Times New Roman" w:cs="Times New Roman"/>
          <w:szCs w:val="24"/>
        </w:rPr>
        <w:t xml:space="preserve">να κάνουν επερωτήσεις, εάν αναπτύσσουν τόσα θέματα, και όχι επίκαιρη ερώτηση. </w:t>
      </w:r>
    </w:p>
    <w:p w14:paraId="44625F39"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44625F3A"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 xml:space="preserve">ΑΛΕΞΗΣ </w:t>
      </w:r>
      <w:r>
        <w:rPr>
          <w:rFonts w:eastAsia="Times New Roman" w:cs="Times New Roman"/>
          <w:b/>
          <w:szCs w:val="24"/>
        </w:rPr>
        <w:t xml:space="preserve">ΧΑΡΙΤΣΗΣ (Υπουργός Εσωτερικών): </w:t>
      </w:r>
      <w:r>
        <w:rPr>
          <w:rFonts w:eastAsia="Times New Roman" w:cs="Times New Roman"/>
          <w:szCs w:val="24"/>
        </w:rPr>
        <w:t>Κύριε Πρόεδρε, θα είμαι πολύ σύντομος. Θα δείτε ότι αυτή</w:t>
      </w:r>
      <w:r>
        <w:rPr>
          <w:rFonts w:eastAsia="Times New Roman" w:cs="Times New Roman"/>
          <w:szCs w:val="24"/>
        </w:rPr>
        <w:t>ν</w:t>
      </w:r>
      <w:r>
        <w:rPr>
          <w:rFonts w:eastAsia="Times New Roman" w:cs="Times New Roman"/>
          <w:szCs w:val="24"/>
        </w:rPr>
        <w:t xml:space="preserve"> τη φορά δεν θα υπερβώ τον χρόνο. Σας το υπόσχομαι. </w:t>
      </w:r>
    </w:p>
    <w:p w14:paraId="44625F3B" w14:textId="77777777" w:rsidR="00DF7DE8" w:rsidRDefault="00861368">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Να είστε σύντομος λόγω της ημέρας.</w:t>
      </w:r>
    </w:p>
    <w:p w14:paraId="44625F3C"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w:t>
      </w:r>
      <w:r>
        <w:rPr>
          <w:rFonts w:eastAsia="Times New Roman" w:cs="Times New Roman"/>
          <w:b/>
          <w:szCs w:val="24"/>
        </w:rPr>
        <w:t xml:space="preserve">ΧΑΡΙΤΣΗΣ (Υπουργός Εσωτερικών): </w:t>
      </w:r>
      <w:r>
        <w:rPr>
          <w:rFonts w:eastAsia="Times New Roman" w:cs="Times New Roman"/>
          <w:szCs w:val="24"/>
        </w:rPr>
        <w:t xml:space="preserve">Κύριε Πρόεδρε, παρακάμπτω τη μομφή για την ιδιαίτερη πατρίδα μου. Έρχομαι στο προκείμενο. </w:t>
      </w:r>
    </w:p>
    <w:p w14:paraId="44625F3D"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είπατε ότι περιορίστηκα στα εύκολα. Επιτρέψτε μου να σας πω, με την εμπειρία που έχω αποκτήσει στο Υπουργείο Εσωτερικών και στο προηγούμενο Υπ</w:t>
      </w:r>
      <w:r>
        <w:rPr>
          <w:rFonts w:eastAsia="Times New Roman" w:cs="Times New Roman"/>
          <w:szCs w:val="24"/>
        </w:rPr>
        <w:t>ουργείο Οικονομίας και Ανάπτυξης, ότι δεν είναι καθόλου εύκολο να ενεργοποιηθεί ο κρατικός μηχανισμός και μέσα σε δύο μέρες να υπάρξουν εγκρίσεις αποζημιώσεων για φυσικές καταστροφές, όπως αυτές οι οποίες προέκυψαν στις 29 Σεπτεμβρίου και 30 Σεπτεμβρίου απ</w:t>
      </w:r>
      <w:r>
        <w:rPr>
          <w:rFonts w:eastAsia="Times New Roman" w:cs="Times New Roman"/>
          <w:szCs w:val="24"/>
        </w:rPr>
        <w:t>ό τον κυκλώνα «</w:t>
      </w:r>
      <w:r>
        <w:rPr>
          <w:rFonts w:eastAsia="Times New Roman" w:cs="Times New Roman"/>
          <w:szCs w:val="24"/>
        </w:rPr>
        <w:t>ΖΟΡΜΠΑ</w:t>
      </w:r>
      <w:r>
        <w:rPr>
          <w:rFonts w:eastAsia="Times New Roman" w:cs="Times New Roman"/>
          <w:szCs w:val="24"/>
        </w:rPr>
        <w:t xml:space="preserve">». </w:t>
      </w:r>
    </w:p>
    <w:p w14:paraId="44625F3E"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Πιστέψτε με, υπήρξε πολύ σοβαρή προσπάθεια από τις </w:t>
      </w:r>
      <w:r>
        <w:rPr>
          <w:rFonts w:eastAsia="Times New Roman" w:cs="Times New Roman"/>
          <w:szCs w:val="24"/>
        </w:rPr>
        <w:t>υπηρεσίες</w:t>
      </w:r>
      <w:r>
        <w:rPr>
          <w:rFonts w:eastAsia="Times New Roman" w:cs="Times New Roman"/>
          <w:szCs w:val="24"/>
        </w:rPr>
        <w:t>, τους εργαζόμενους υπαλλήλους του Υπουργείου μας και από την πολιτική ηγεσία για να μπορέσουμε να φτάσουμε σε αυτό το γρήγορο αποτέλεσμα, το οποίο αναγνωρίστηκε και από τ</w:t>
      </w:r>
      <w:r>
        <w:rPr>
          <w:rFonts w:eastAsia="Times New Roman" w:cs="Times New Roman"/>
          <w:szCs w:val="24"/>
        </w:rPr>
        <w:t xml:space="preserve">ην αυτοδιοίκηση. </w:t>
      </w:r>
    </w:p>
    <w:p w14:paraId="44625F3F"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Δεύτερο και ακόμη πιο σημαντικό, κατά τη γνώμη μου, θέτετε ένα ζήτημα, το οποίο πράγματι είναι κρίσιμο: Τι κάνουμε με τα έργα υποδομής; Επειδή είπατε ότι περιφέρουμε τον «</w:t>
      </w:r>
      <w:r>
        <w:rPr>
          <w:rFonts w:eastAsia="Times New Roman" w:cs="Times New Roman"/>
          <w:szCs w:val="24"/>
        </w:rPr>
        <w:t>ΦΙΛΟΔΗΜΟ</w:t>
      </w:r>
      <w:r>
        <w:rPr>
          <w:rFonts w:eastAsia="Times New Roman" w:cs="Times New Roman"/>
          <w:szCs w:val="24"/>
        </w:rPr>
        <w:t>» δεξιά κι αριστερά, επιτρέψτε μου να σας πω ότι η μεγάλη ε</w:t>
      </w:r>
      <w:r>
        <w:rPr>
          <w:rFonts w:eastAsia="Times New Roman" w:cs="Times New Roman"/>
          <w:szCs w:val="24"/>
        </w:rPr>
        <w:t xml:space="preserve">πιτυχία του </w:t>
      </w:r>
      <w:r>
        <w:rPr>
          <w:rFonts w:eastAsia="Times New Roman" w:cs="Times New Roman"/>
          <w:szCs w:val="24"/>
        </w:rPr>
        <w:t xml:space="preserve">προγράμματος </w:t>
      </w:r>
      <w:r>
        <w:rPr>
          <w:rFonts w:eastAsia="Times New Roman" w:cs="Times New Roman"/>
          <w:szCs w:val="24"/>
        </w:rPr>
        <w:t>«</w:t>
      </w:r>
      <w:r>
        <w:rPr>
          <w:rFonts w:eastAsia="Times New Roman" w:cs="Times New Roman"/>
          <w:szCs w:val="24"/>
        </w:rPr>
        <w:t>ΦΙΛΟΔΗΜΟΣ</w:t>
      </w:r>
      <w:r>
        <w:rPr>
          <w:rFonts w:eastAsia="Times New Roman" w:cs="Times New Roman"/>
          <w:szCs w:val="24"/>
        </w:rPr>
        <w:t>» είναι ακριβώς</w:t>
      </w:r>
      <w:r>
        <w:rPr>
          <w:rFonts w:eastAsia="Times New Roman" w:cs="Times New Roman"/>
          <w:szCs w:val="24"/>
        </w:rPr>
        <w:t>,</w:t>
      </w:r>
      <w:r>
        <w:rPr>
          <w:rFonts w:eastAsia="Times New Roman" w:cs="Times New Roman"/>
          <w:szCs w:val="24"/>
        </w:rPr>
        <w:t xml:space="preserve"> όχι ότι δίνει χρηματοδοτήσεις δεξιά και αριστερά σε φορείς αυτοδιοίκησης, αλλά ότι έρχεται να ικανοποιήσει αιτήματα και ανάγκες των ίδιων των φορέων της αυτοδιοίκησης. </w:t>
      </w:r>
    </w:p>
    <w:p w14:paraId="44625F40"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lastRenderedPageBreak/>
        <w:t>Να σας δώσω ένα πολύ συγκεκριμένο π</w:t>
      </w:r>
      <w:r>
        <w:rPr>
          <w:rFonts w:eastAsia="Times New Roman" w:cs="Times New Roman"/>
          <w:szCs w:val="24"/>
        </w:rPr>
        <w:t xml:space="preserve">αράδειγμα πάνω σε αυτό το οποίο είπατε: Εμείς ζητήσαμε από τους φορείς της αυτοδιοίκησης να μας πουν ποιες είναι οι ανάγκες σε έργα υποδομών. Όπως σωστά το θέσατε κι εσείς, έχει τεθεί το ζήτημα των αντιπλημμυρικών έργων. Γι’ αυτό και το επόμενο </w:t>
      </w:r>
      <w:r>
        <w:rPr>
          <w:rFonts w:eastAsia="Times New Roman" w:cs="Times New Roman"/>
          <w:szCs w:val="24"/>
        </w:rPr>
        <w:t xml:space="preserve">πρόγραμμα </w:t>
      </w:r>
      <w:r>
        <w:rPr>
          <w:rFonts w:eastAsia="Times New Roman" w:cs="Times New Roman"/>
          <w:szCs w:val="24"/>
        </w:rPr>
        <w:t>«</w:t>
      </w:r>
      <w:r>
        <w:rPr>
          <w:rFonts w:eastAsia="Times New Roman" w:cs="Times New Roman"/>
          <w:szCs w:val="24"/>
        </w:rPr>
        <w:t>ΦΙΛΟΔΗΜΟΣ</w:t>
      </w:r>
      <w:r>
        <w:rPr>
          <w:rFonts w:eastAsia="Times New Roman" w:cs="Times New Roman"/>
          <w:szCs w:val="24"/>
        </w:rPr>
        <w:t>» των 200.000.000 ευρώ, το οποίο εμείς προκηρύσσουμε τις επόμενες ημέρες μέσα στον Οκτώβριο, είναι ακριβώς για την αντιπλημμυρική προστασία, για να ικανοποιήσουμε αυτές τις ανάγκες οι οποίες έχουν τεθεί –επαναλαμβάνω- από τους ίδιους τους φορείς α</w:t>
      </w:r>
      <w:r>
        <w:rPr>
          <w:rFonts w:eastAsia="Times New Roman" w:cs="Times New Roman"/>
          <w:szCs w:val="24"/>
        </w:rPr>
        <w:t>υτοδιοίκησης. Δεν μπορεί και δεν πρέπει το κεντρικό κράτος να έρχεται, κατά τη γνώμη μου, και να επιβάλλει –αν θέλετε- στην αυτοδιοίκηση, στις τοπικές κοινωνίες, ποια είναι τα έργα τα οποία πρέπει να υλοποιηθούν. Οι ίδιοι οι φορείς έχουν την ευθύνη να εκπο</w:t>
      </w:r>
      <w:r>
        <w:rPr>
          <w:rFonts w:eastAsia="Times New Roman" w:cs="Times New Roman"/>
          <w:szCs w:val="24"/>
        </w:rPr>
        <w:t xml:space="preserve">νούν το τεχνικό τους σχέδιο και εμείς πρέπει να ανταποκρινόμαστε σε αυτό. Αυτό το κάνουμε μέσα από τα </w:t>
      </w:r>
      <w:r>
        <w:rPr>
          <w:rFonts w:eastAsia="Times New Roman" w:cs="Times New Roman"/>
          <w:szCs w:val="24"/>
        </w:rPr>
        <w:t xml:space="preserve">προγράμματα </w:t>
      </w:r>
      <w:r>
        <w:rPr>
          <w:rFonts w:eastAsia="Times New Roman" w:cs="Times New Roman"/>
          <w:szCs w:val="24"/>
        </w:rPr>
        <w:t>«</w:t>
      </w:r>
      <w:r>
        <w:rPr>
          <w:rFonts w:eastAsia="Times New Roman" w:cs="Times New Roman"/>
          <w:szCs w:val="24"/>
        </w:rPr>
        <w:t>ΦΙΛΟΔΗΜΟΣ</w:t>
      </w:r>
      <w:r>
        <w:rPr>
          <w:rFonts w:eastAsia="Times New Roman" w:cs="Times New Roman"/>
          <w:szCs w:val="24"/>
        </w:rPr>
        <w:t xml:space="preserve">». Η επόμενη πρόσκληση αφορά ακριβώς στο φλέγον αυτό ζήτημα της αντιπλημμυρικής προστασίας με μία γενναία χρηματοδότηση. </w:t>
      </w:r>
    </w:p>
    <w:p w14:paraId="44625F41"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Επιτρέψτε </w:t>
      </w:r>
      <w:r>
        <w:rPr>
          <w:rFonts w:eastAsia="Times New Roman" w:cs="Times New Roman"/>
          <w:szCs w:val="24"/>
        </w:rPr>
        <w:t>μου να πω ότι αυτά, τα οποία σε δύσκολους δημοσιονομικά καιρούς προσπαθούμε να κάνουμε από τα συγκεκριμένα προγράμματα με την υλοποίηση έργων υποδομών για την ύδρευση, την άρδευση, για την αγροτική οδοποιία, τώρα για την αντιπλημμυρική προστασία, είναι έργ</w:t>
      </w:r>
      <w:r>
        <w:rPr>
          <w:rFonts w:eastAsia="Times New Roman" w:cs="Times New Roman"/>
          <w:szCs w:val="24"/>
        </w:rPr>
        <w:t xml:space="preserve">α τα οποία θα έπρεπε να έχουν γίνει εδώ και δεκαετίες. Τα έργα αυτά θα έπρεπε να έχουν γίνει την περίοδο που η </w:t>
      </w:r>
      <w:r>
        <w:rPr>
          <w:rFonts w:eastAsia="Times New Roman" w:cs="Times New Roman"/>
          <w:szCs w:val="24"/>
        </w:rPr>
        <w:lastRenderedPageBreak/>
        <w:t xml:space="preserve">χώρα είχε αυτές τις δυνατότητες. Τώρα, τα κάνουμε εμείς πράξη μέσα από αυτά τα πολύ σημαντικά προγράμματα. </w:t>
      </w:r>
    </w:p>
    <w:p w14:paraId="44625F42"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4625F43" w14:textId="77777777" w:rsidR="00DF7DE8" w:rsidRDefault="00861368">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w:t>
      </w:r>
      <w:r>
        <w:rPr>
          <w:rFonts w:eastAsia="Times New Roman" w:cs="Times New Roman"/>
          <w:b/>
          <w:szCs w:val="24"/>
        </w:rPr>
        <w:t xml:space="preserve">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Στη συνέχεια θα συζητηθεί η </w:t>
      </w:r>
      <w:r>
        <w:rPr>
          <w:rFonts w:eastAsia="Times New Roman" w:cs="Times New Roman"/>
          <w:szCs w:val="24"/>
        </w:rPr>
        <w:t xml:space="preserve">τέταρτη με αριθμό 95/23-10-2018 </w:t>
      </w:r>
      <w:r>
        <w:rPr>
          <w:rFonts w:eastAsia="Times New Roman" w:cs="Times New Roman"/>
          <w:szCs w:val="24"/>
        </w:rPr>
        <w:t>επίκαιρη ερώτηση δεύτερου κύκλου της Βουλευτού Β΄ Πειραιώς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Διαμάντως </w:t>
      </w:r>
      <w:proofErr w:type="spellStart"/>
      <w:r>
        <w:rPr>
          <w:rFonts w:eastAsia="Times New Roman" w:cs="Times New Roman"/>
          <w:szCs w:val="24"/>
        </w:rPr>
        <w:t>Μανωλάκου</w:t>
      </w:r>
      <w:proofErr w:type="spellEnd"/>
      <w:r>
        <w:rPr>
          <w:rFonts w:eastAsia="Times New Roman" w:cs="Times New Roman"/>
          <w:szCs w:val="24"/>
        </w:rPr>
        <w:t xml:space="preserve"> προς τον Υπουργό Εσωτερικών, με θέμα: «Για τις καταστροφικές πλη</w:t>
      </w:r>
      <w:r>
        <w:rPr>
          <w:rFonts w:eastAsia="Times New Roman" w:cs="Times New Roman"/>
          <w:szCs w:val="24"/>
        </w:rPr>
        <w:t xml:space="preserve">μμύρες που προκλήθηκαν στη </w:t>
      </w:r>
      <w:proofErr w:type="spellStart"/>
      <w:r>
        <w:rPr>
          <w:rFonts w:eastAsia="Times New Roman" w:cs="Times New Roman"/>
          <w:szCs w:val="24"/>
        </w:rPr>
        <w:t>β</w:t>
      </w:r>
      <w:r>
        <w:rPr>
          <w:rFonts w:eastAsia="Times New Roman" w:cs="Times New Roman"/>
          <w:szCs w:val="24"/>
        </w:rPr>
        <w:t>ορειοκεντρική</w:t>
      </w:r>
      <w:proofErr w:type="spellEnd"/>
      <w:r>
        <w:rPr>
          <w:rFonts w:eastAsia="Times New Roman" w:cs="Times New Roman"/>
          <w:szCs w:val="24"/>
        </w:rPr>
        <w:t xml:space="preserve"> Εύβοια». </w:t>
      </w:r>
    </w:p>
    <w:p w14:paraId="44625F44"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xml:space="preserve">, έχετε τον λόγο. </w:t>
      </w:r>
    </w:p>
    <w:p w14:paraId="44625F45"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Ευχαριστώ, κύριε Πρόεδρε. </w:t>
      </w:r>
    </w:p>
    <w:p w14:paraId="44625F46"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Βέβαια, εμείς τον Ζορμπά τον ξέραμε και τον χορεύαμε. Ο κυκλώνας «Ζορμπάς», όμως, χόρεψε ολόκληρες περιοχές. Μία από αυτές ήταν και η </w:t>
      </w:r>
      <w:proofErr w:type="spellStart"/>
      <w:r>
        <w:rPr>
          <w:rFonts w:eastAsia="Times New Roman" w:cs="Times New Roman"/>
          <w:szCs w:val="24"/>
        </w:rPr>
        <w:t>β</w:t>
      </w:r>
      <w:r>
        <w:rPr>
          <w:rFonts w:eastAsia="Times New Roman" w:cs="Times New Roman"/>
          <w:szCs w:val="24"/>
        </w:rPr>
        <w:t>ορειοκεντρική</w:t>
      </w:r>
      <w:proofErr w:type="spellEnd"/>
      <w:r>
        <w:rPr>
          <w:rFonts w:eastAsia="Times New Roman" w:cs="Times New Roman"/>
          <w:szCs w:val="24"/>
        </w:rPr>
        <w:t xml:space="preserve"> Εύβοια με δύο νεκρούς και πολύ μεγάλες καταστροφές. </w:t>
      </w:r>
    </w:p>
    <w:p w14:paraId="44625F47"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Στο </w:t>
      </w:r>
      <w:proofErr w:type="spellStart"/>
      <w:r>
        <w:rPr>
          <w:rFonts w:eastAsia="Times New Roman" w:cs="Times New Roman"/>
          <w:szCs w:val="24"/>
        </w:rPr>
        <w:t>Μαντούδι</w:t>
      </w:r>
      <w:proofErr w:type="spellEnd"/>
      <w:r>
        <w:rPr>
          <w:rFonts w:eastAsia="Times New Roman" w:cs="Times New Roman"/>
          <w:szCs w:val="24"/>
        </w:rPr>
        <w:t xml:space="preserve"> –τα έδειξαν και στα κανάλια- ο ποταμός </w:t>
      </w:r>
      <w:proofErr w:type="spellStart"/>
      <w:r>
        <w:rPr>
          <w:rFonts w:eastAsia="Times New Roman" w:cs="Times New Roman"/>
          <w:szCs w:val="24"/>
        </w:rPr>
        <w:t>Κη</w:t>
      </w:r>
      <w:r>
        <w:rPr>
          <w:rFonts w:eastAsia="Times New Roman" w:cs="Times New Roman"/>
          <w:szCs w:val="24"/>
        </w:rPr>
        <w:t>ρέας</w:t>
      </w:r>
      <w:proofErr w:type="spellEnd"/>
      <w:r>
        <w:rPr>
          <w:rFonts w:eastAsia="Times New Roman" w:cs="Times New Roman"/>
          <w:szCs w:val="24"/>
        </w:rPr>
        <w:t xml:space="preserve"> πλημμύρισε και κόπηκε ο δρόμος με το </w:t>
      </w:r>
      <w:proofErr w:type="spellStart"/>
      <w:r>
        <w:rPr>
          <w:rFonts w:eastAsia="Times New Roman" w:cs="Times New Roman"/>
          <w:szCs w:val="24"/>
        </w:rPr>
        <w:t>Προκόπι</w:t>
      </w:r>
      <w:proofErr w:type="spellEnd"/>
      <w:r>
        <w:rPr>
          <w:rFonts w:eastAsia="Times New Roman" w:cs="Times New Roman"/>
          <w:szCs w:val="24"/>
        </w:rPr>
        <w:t xml:space="preserve">. Βεβαίως, θα ήταν μικρότερες οι επιπτώσεις εάν ο δρόμος είχε συντηρηθεί. Και αυτό δεν είναι μόνο δική σας ευθύνη, αλλά και των </w:t>
      </w:r>
      <w:r>
        <w:rPr>
          <w:rFonts w:eastAsia="Times New Roman" w:cs="Times New Roman"/>
          <w:szCs w:val="24"/>
        </w:rPr>
        <w:lastRenderedPageBreak/>
        <w:t xml:space="preserve">προηγούμενων Κυβερνήσεων. Το ποτάμι το συντηρούσαν με εκβάθυνση και </w:t>
      </w:r>
      <w:proofErr w:type="spellStart"/>
      <w:r>
        <w:rPr>
          <w:rFonts w:eastAsia="Times New Roman" w:cs="Times New Roman"/>
          <w:szCs w:val="24"/>
        </w:rPr>
        <w:t>διαπλάτυνση</w:t>
      </w:r>
      <w:proofErr w:type="spellEnd"/>
      <w:r>
        <w:rPr>
          <w:rFonts w:eastAsia="Times New Roman" w:cs="Times New Roman"/>
          <w:szCs w:val="24"/>
        </w:rPr>
        <w:t xml:space="preserve"> και καθάρισμα. Τα αποτελέσματα; Σε σπίτια, καταστήματα, σχολεία, στάβλους, γυμναστήρια πλημμύρες και καταστροφές. </w:t>
      </w:r>
    </w:p>
    <w:p w14:paraId="44625F48"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t xml:space="preserve">Όμως, και στις καλλιέργειες δεν έμεινε τίποτα, ακόμα και </w:t>
      </w:r>
      <w:proofErr w:type="spellStart"/>
      <w:r>
        <w:rPr>
          <w:rFonts w:eastAsia="Times New Roman"/>
          <w:szCs w:val="24"/>
        </w:rPr>
        <w:t>ηρτημένη</w:t>
      </w:r>
      <w:proofErr w:type="spellEnd"/>
      <w:r>
        <w:rPr>
          <w:rFonts w:eastAsia="Times New Roman"/>
          <w:szCs w:val="24"/>
        </w:rPr>
        <w:t xml:space="preserve"> παραγωγή, όπως είναι το βαμβάκι. Βέβαια, και δεκάδες μικροπωλητές έχασαν τ</w:t>
      </w:r>
      <w:r>
        <w:rPr>
          <w:rFonts w:eastAsia="Times New Roman"/>
          <w:szCs w:val="24"/>
        </w:rPr>
        <w:t>ην πραμάτεια τους σε ένα παζάρι που υπήρχε. Τα πήρε όλα το ποτάμι.</w:t>
      </w:r>
    </w:p>
    <w:p w14:paraId="44625F49"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t>Υπάρχουν ακόμα σήμερα, κύριε Υπουργέ, χωριά, έναν μηνά μετά, που δεν έχουν νερό.</w:t>
      </w:r>
    </w:p>
    <w:p w14:paraId="44625F4A"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t>Δεν μιλάμε για τα σπίτια όπου μπαζώθηκαν οι αυλές. Τα καθάρισαν οι άνθρωποι. Όμως, οι αγροτικοί δρόμοι δεν ε</w:t>
      </w:r>
      <w:r>
        <w:rPr>
          <w:rFonts w:eastAsia="Times New Roman"/>
          <w:szCs w:val="24"/>
        </w:rPr>
        <w:t xml:space="preserve">ίναι </w:t>
      </w:r>
      <w:proofErr w:type="spellStart"/>
      <w:r>
        <w:rPr>
          <w:rFonts w:eastAsia="Times New Roman"/>
          <w:szCs w:val="24"/>
        </w:rPr>
        <w:t>προσβάσιμοι</w:t>
      </w:r>
      <w:proofErr w:type="spellEnd"/>
      <w:r>
        <w:rPr>
          <w:rFonts w:eastAsia="Times New Roman"/>
          <w:szCs w:val="24"/>
        </w:rPr>
        <w:t xml:space="preserve"> ακόμα. Προβλήματα υπάρχουν με τους παραγωγούς, αλλά και τους </w:t>
      </w:r>
      <w:proofErr w:type="spellStart"/>
      <w:r>
        <w:rPr>
          <w:rFonts w:eastAsia="Times New Roman"/>
          <w:szCs w:val="24"/>
        </w:rPr>
        <w:t>ρητινοσυλλέκτες</w:t>
      </w:r>
      <w:proofErr w:type="spellEnd"/>
      <w:r>
        <w:rPr>
          <w:rFonts w:eastAsia="Times New Roman"/>
          <w:szCs w:val="24"/>
        </w:rPr>
        <w:t>.</w:t>
      </w:r>
    </w:p>
    <w:p w14:paraId="44625F4B"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t>Τα ίδια συμβαίνουν και στη Λίμνη Ευβοίας, που εδώ έχουμε και τις επιπτώσεις από τη μεγάλη πυρκαγιά του 2016. Τα όποια αντιπλημμυρικά πρόχειρα έργα αποδείχθηκαν ό</w:t>
      </w:r>
      <w:r>
        <w:rPr>
          <w:rFonts w:eastAsia="Times New Roman"/>
          <w:szCs w:val="24"/>
        </w:rPr>
        <w:t>τι ήταν τελείως ανεπαρκή. Βεβαίως, μεγάλες ζημιές έχουμε και στη δασική και στην αγροτική οδοποιία. Και στον Δήμο Ιστιαίας - Αιδηψού με τον ποταμό Ξεριά έγινε το ίδιο, και πλημμύρισε και κατέστρεψε τα πάντα μέχρι και το αντλιοστάσιο. Και στα Βασιλικά πλημμ</w:t>
      </w:r>
      <w:r>
        <w:rPr>
          <w:rFonts w:eastAsia="Times New Roman"/>
          <w:szCs w:val="24"/>
        </w:rPr>
        <w:t>ύρισαν υπόγεια επαγγελματιών, καταστρέφοντας τις προμήθειές τους. Είναι ξεκρέμαστοι τελείως.</w:t>
      </w:r>
    </w:p>
    <w:p w14:paraId="44625F4C"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lastRenderedPageBreak/>
        <w:t>Γιατί υπάρχει φόβος και ανησυχία τώρα; Για τις κατολισθήσεις, καθώς μπαίνει χειμώνας, ειδικά στο Δερβένι, ειδικά στον δρόμο Λίμνης - Λουτρών Αιδηψού.</w:t>
      </w:r>
    </w:p>
    <w:p w14:paraId="44625F4D"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t>Βεβαίως, πολι</w:t>
      </w:r>
      <w:r>
        <w:rPr>
          <w:rFonts w:eastAsia="Times New Roman"/>
          <w:szCs w:val="24"/>
        </w:rPr>
        <w:t>τικές ευθύνες υπάρχουν και στη σημερινή Κυβέρνηση και στις προηγούμενες, που ουσιαστικά είναι παρατημένα και τα έργα οδοποιίας και διάνοιξης και εμβάθυνσης των ποταμιών και απαρχαιωμένο το οδικό δίκτυο.</w:t>
      </w:r>
    </w:p>
    <w:p w14:paraId="44625F4E"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t>Συνεπώς, οι ακραίες καιρικές συνθήκες μπορεί να υπάρχ</w:t>
      </w:r>
      <w:r>
        <w:rPr>
          <w:rFonts w:eastAsia="Times New Roman"/>
          <w:szCs w:val="24"/>
        </w:rPr>
        <w:t>ουν, αλλά αν υπήρχαν υποδομές, οι καταστροφές θα ήταν πολύ λιγότερες.</w:t>
      </w:r>
    </w:p>
    <w:p w14:paraId="44625F4F"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t>Τι σας ζητάμε; Να χορηγηθεί άμεσα, γρήγορα έκτακτο επίδομα, ακόμα και ενίσχυση σ’ αυτούς τους πληγέντες κτηνοτρόφους, που όχι μόνο έχασαν έναν αριθμό ζώων, αλλά έχασαν και τις προμήθειες</w:t>
      </w:r>
      <w:r>
        <w:rPr>
          <w:rFonts w:eastAsia="Times New Roman"/>
          <w:szCs w:val="24"/>
        </w:rPr>
        <w:t xml:space="preserve"> για ζωοτροφές που είχαν για τον χειμώνα -δεν έχουν καθόλου αποθέματα-, όπως και προμήθεια με εμφιαλωμένο νερό, όπου χρειάζεται.</w:t>
      </w:r>
    </w:p>
    <w:p w14:paraId="44625F50"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t xml:space="preserve">Οι καταγραφές στις ζημιές, απ’ ό,τι μαθαίνουμε, αυτές τις μέρες ολοκληρώνονται. Όμως, οι αποζημιώσεις πρέπει να είναι 100% των </w:t>
      </w:r>
      <w:r>
        <w:rPr>
          <w:rFonts w:eastAsia="Times New Roman"/>
          <w:szCs w:val="24"/>
        </w:rPr>
        <w:t>καταστροφών χωρίς όρους και προϋποθέσεις, ειδικά σ’ αυτούς που πρέπει να αποζημιωθούν από τον ΕΛΓΑ, αλλά και σε μικρές επιχειρήσεις. Επίσης, να υπάρξει «πάγωμα» χρεών και να σταματήσουν οι όποιες διαδικασίες κατασχέσεων, αλλά και απαλλαγή από δημοτικά τέλη</w:t>
      </w:r>
      <w:r>
        <w:rPr>
          <w:rFonts w:eastAsia="Times New Roman"/>
          <w:szCs w:val="24"/>
        </w:rPr>
        <w:t>, ΕΝΦΙΑ κ.λπ..</w:t>
      </w:r>
    </w:p>
    <w:p w14:paraId="44625F51" w14:textId="77777777" w:rsidR="00DF7DE8" w:rsidRDefault="00861368">
      <w:pPr>
        <w:tabs>
          <w:tab w:val="left" w:pos="2940"/>
        </w:tabs>
        <w:spacing w:line="600" w:lineRule="auto"/>
        <w:ind w:firstLine="720"/>
        <w:jc w:val="both"/>
        <w:rPr>
          <w:rFonts w:eastAsia="Times New Roman"/>
          <w:szCs w:val="24"/>
        </w:rPr>
      </w:pPr>
      <w:r w:rsidRPr="00F03088">
        <w:rPr>
          <w:rFonts w:eastAsia="Times New Roman"/>
          <w:b/>
          <w:szCs w:val="24"/>
        </w:rPr>
        <w:lastRenderedPageBreak/>
        <w:t>ΠΡΟΕΔΡΕΥΩΝ (Νικήτας Κακλαμάνης):</w:t>
      </w:r>
      <w:r>
        <w:rPr>
          <w:rFonts w:eastAsia="Times New Roman"/>
          <w:szCs w:val="24"/>
        </w:rPr>
        <w:t xml:space="preserve"> Είπατε χωρίς προϋποθέσεις. Μην τις αναλύετε.</w:t>
      </w:r>
    </w:p>
    <w:p w14:paraId="44625F52" w14:textId="77777777" w:rsidR="00DF7DE8" w:rsidRDefault="00861368">
      <w:pPr>
        <w:tabs>
          <w:tab w:val="left" w:pos="2940"/>
        </w:tabs>
        <w:spacing w:line="600" w:lineRule="auto"/>
        <w:ind w:firstLine="720"/>
        <w:jc w:val="both"/>
        <w:rPr>
          <w:rFonts w:eastAsia="Times New Roman"/>
          <w:szCs w:val="24"/>
        </w:rPr>
      </w:pPr>
      <w:r w:rsidRPr="00F03088">
        <w:rPr>
          <w:rFonts w:eastAsia="Times New Roman"/>
          <w:b/>
          <w:szCs w:val="24"/>
        </w:rPr>
        <w:t>ΔΙΑΜΑΝΤΩ ΜΑΝΩΛΑΚΟΥ:</w:t>
      </w:r>
      <w:r>
        <w:rPr>
          <w:rFonts w:eastAsia="Times New Roman"/>
          <w:szCs w:val="24"/>
        </w:rPr>
        <w:t xml:space="preserve"> Τελειώνω, κύριε Πρόεδρε.</w:t>
      </w:r>
    </w:p>
    <w:p w14:paraId="44625F53" w14:textId="77777777" w:rsidR="00DF7DE8" w:rsidRDefault="00861368">
      <w:pPr>
        <w:tabs>
          <w:tab w:val="left" w:pos="2940"/>
        </w:tabs>
        <w:spacing w:line="600" w:lineRule="auto"/>
        <w:ind w:firstLine="720"/>
        <w:jc w:val="both"/>
        <w:rPr>
          <w:rFonts w:eastAsia="Times New Roman"/>
          <w:szCs w:val="24"/>
        </w:rPr>
      </w:pPr>
      <w:r w:rsidRPr="00F03088">
        <w:rPr>
          <w:rFonts w:eastAsia="Times New Roman"/>
          <w:b/>
          <w:szCs w:val="24"/>
        </w:rPr>
        <w:t>ΠΡΟΕΔΡΕΥΩΝ (Νικήτας Κακλαμάνης):</w:t>
      </w:r>
      <w:r>
        <w:rPr>
          <w:rFonts w:eastAsia="Times New Roman"/>
          <w:szCs w:val="24"/>
        </w:rPr>
        <w:t xml:space="preserve"> Τελειώστε, κυρία </w:t>
      </w:r>
      <w:proofErr w:type="spellStart"/>
      <w:r>
        <w:rPr>
          <w:rFonts w:eastAsia="Times New Roman"/>
          <w:szCs w:val="24"/>
        </w:rPr>
        <w:t>Μανωλάκου</w:t>
      </w:r>
      <w:proofErr w:type="spellEnd"/>
      <w:r>
        <w:rPr>
          <w:rFonts w:eastAsia="Times New Roman"/>
          <w:szCs w:val="24"/>
        </w:rPr>
        <w:t>.</w:t>
      </w:r>
    </w:p>
    <w:p w14:paraId="44625F54" w14:textId="77777777" w:rsidR="00DF7DE8" w:rsidRDefault="00861368">
      <w:pPr>
        <w:tabs>
          <w:tab w:val="left" w:pos="2940"/>
        </w:tabs>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Χρειάζεται να αποκατασταθούν οι υποδομές, το οδικό δίκτυο και στους δρόμους και στην ύδρευση και με έλεγχο στην ποιότητα του νερού. Βεβαίως, χρειάζονται και έργα αντιπλημμυρικά και αντιδιαβρωτικά, γιατί ο χειμώνας δημιουργεί φόβους για ακόμα περισσότερα π</w:t>
      </w:r>
      <w:r>
        <w:rPr>
          <w:rFonts w:eastAsia="Times New Roman"/>
          <w:szCs w:val="24"/>
        </w:rPr>
        <w:t>ροβλήματα.</w:t>
      </w:r>
    </w:p>
    <w:p w14:paraId="44625F55"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t>Ευχαριστώ, κύριε Πρόεδρε, για την ανοχή.</w:t>
      </w:r>
    </w:p>
    <w:p w14:paraId="44625F56" w14:textId="77777777" w:rsidR="00DF7DE8" w:rsidRDefault="00861368">
      <w:pPr>
        <w:tabs>
          <w:tab w:val="left" w:pos="2940"/>
        </w:tabs>
        <w:spacing w:line="600" w:lineRule="auto"/>
        <w:ind w:firstLine="720"/>
        <w:jc w:val="both"/>
        <w:rPr>
          <w:rFonts w:eastAsia="Times New Roman"/>
          <w:szCs w:val="24"/>
        </w:rPr>
      </w:pPr>
      <w:r w:rsidRPr="00F03088">
        <w:rPr>
          <w:rFonts w:eastAsia="Times New Roman"/>
          <w:b/>
          <w:szCs w:val="24"/>
        </w:rPr>
        <w:t>ΠΡΟΕΔΡΕΥΩΝ (Νικήτας Κακλαμάνης):</w:t>
      </w:r>
      <w:r>
        <w:rPr>
          <w:rFonts w:eastAsia="Times New Roman"/>
          <w:szCs w:val="24"/>
        </w:rPr>
        <w:t xml:space="preserve"> Ορίστε, κύριε Υπουργέ, έχετε τον λόγο.</w:t>
      </w:r>
    </w:p>
    <w:p w14:paraId="44625F57" w14:textId="77777777" w:rsidR="00DF7DE8" w:rsidRDefault="00861368">
      <w:pPr>
        <w:tabs>
          <w:tab w:val="left" w:pos="2940"/>
        </w:tabs>
        <w:spacing w:line="600" w:lineRule="auto"/>
        <w:ind w:firstLine="720"/>
        <w:jc w:val="both"/>
        <w:rPr>
          <w:rFonts w:eastAsia="Times New Roman"/>
          <w:szCs w:val="24"/>
        </w:rPr>
      </w:pPr>
      <w:r w:rsidRPr="00F03088">
        <w:rPr>
          <w:rFonts w:eastAsia="Times New Roman"/>
          <w:b/>
          <w:szCs w:val="24"/>
        </w:rPr>
        <w:t>ΑΛΕΞ</w:t>
      </w:r>
      <w:r>
        <w:rPr>
          <w:rFonts w:eastAsia="Times New Roman"/>
          <w:b/>
          <w:szCs w:val="24"/>
        </w:rPr>
        <w:t>ΑΝΔΡΟΣ</w:t>
      </w:r>
      <w:r w:rsidRPr="00F03088">
        <w:rPr>
          <w:rFonts w:eastAsia="Times New Roman"/>
          <w:b/>
          <w:szCs w:val="24"/>
        </w:rPr>
        <w:t xml:space="preserve"> ΧΑΡΙΤΣΗΣ (Υπουργός Εσωτερικών): </w:t>
      </w:r>
      <w:r>
        <w:rPr>
          <w:rFonts w:eastAsia="Times New Roman"/>
          <w:szCs w:val="24"/>
        </w:rPr>
        <w:t>Ευχαριστώ, κύριε Πρόεδρε.</w:t>
      </w:r>
    </w:p>
    <w:p w14:paraId="44625F58"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t>Θα είμαι πολύ σύντομος για να μην επαναλάβω και πράγματα, τα οπ</w:t>
      </w:r>
      <w:r>
        <w:rPr>
          <w:rFonts w:eastAsia="Times New Roman"/>
          <w:szCs w:val="24"/>
        </w:rPr>
        <w:t>οία ειπώθηκαν και στην προηγούμενη απάντησή μου.</w:t>
      </w:r>
    </w:p>
    <w:p w14:paraId="44625F59"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lastRenderedPageBreak/>
        <w:t>Να πω ότι, πράγματι, έχει δίκιο η κ</w:t>
      </w:r>
      <w:r>
        <w:rPr>
          <w:rFonts w:eastAsia="Times New Roman"/>
          <w:szCs w:val="24"/>
        </w:rPr>
        <w:t>.</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 xml:space="preserve"> ότι η περιοχή της Εύβοιας, κυρίως της </w:t>
      </w:r>
      <w:r>
        <w:rPr>
          <w:rFonts w:eastAsia="Times New Roman"/>
          <w:szCs w:val="24"/>
        </w:rPr>
        <w:t>β</w:t>
      </w:r>
      <w:r>
        <w:rPr>
          <w:rFonts w:eastAsia="Times New Roman"/>
          <w:szCs w:val="24"/>
        </w:rPr>
        <w:t>όρειας Εύβοιας, επλήγη σε μεγάλο βαθμό από τη συγκεκριμένη καταστροφή. Εμείς προσπαθήσαμε από την πρώτη στιγμή να συνδράμ</w:t>
      </w:r>
      <w:r>
        <w:rPr>
          <w:rFonts w:eastAsia="Times New Roman"/>
          <w:szCs w:val="24"/>
        </w:rPr>
        <w:t xml:space="preserve">ουμε τη δουλειά της </w:t>
      </w:r>
      <w:r>
        <w:rPr>
          <w:rFonts w:eastAsia="Times New Roman"/>
          <w:szCs w:val="24"/>
        </w:rPr>
        <w:t>α</w:t>
      </w:r>
      <w:r>
        <w:rPr>
          <w:rFonts w:eastAsia="Times New Roman"/>
          <w:szCs w:val="24"/>
        </w:rPr>
        <w:t>υτοδιοίκησης.</w:t>
      </w:r>
    </w:p>
    <w:p w14:paraId="44625F5A"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t xml:space="preserve">Εδώ, επιτρέψτε μου, όμως, να κάνω και ένα σχόλιο. Εδώ θα μπορούσαν και οι Βουλευτές να μας βοηθήσουν. Είναι και ζήτημα ενεργοποίησης των ίδιων των φορέων της </w:t>
      </w:r>
      <w:r>
        <w:rPr>
          <w:rFonts w:eastAsia="Times New Roman"/>
          <w:szCs w:val="24"/>
        </w:rPr>
        <w:t>α</w:t>
      </w:r>
      <w:r>
        <w:rPr>
          <w:rFonts w:eastAsia="Times New Roman"/>
          <w:szCs w:val="24"/>
        </w:rPr>
        <w:t>υτοδιοίκησης. Στις περιπτώσεις που υπάρχει ετοιμότητα από τη μ</w:t>
      </w:r>
      <w:r>
        <w:rPr>
          <w:rFonts w:eastAsia="Times New Roman"/>
          <w:szCs w:val="24"/>
        </w:rPr>
        <w:t>εριά τους και διάθεση για συνεργασία, νομίζω ότι τα αποτελέσματα είναι σημαντικά. Σε άλλες περιπτώσεις, που παρατηρείται μ</w:t>
      </w:r>
      <w:r>
        <w:rPr>
          <w:rFonts w:eastAsia="Times New Roman"/>
          <w:szCs w:val="24"/>
        </w:rPr>
        <w:t>ί</w:t>
      </w:r>
      <w:r>
        <w:rPr>
          <w:rFonts w:eastAsia="Times New Roman"/>
          <w:szCs w:val="24"/>
        </w:rPr>
        <w:t>α αδράνεια, βεβαίως καταλαβαίνετε ότι και εκεί η δική μας δουλειά γίνεται πιο δύσκολη.</w:t>
      </w:r>
    </w:p>
    <w:p w14:paraId="44625F5B" w14:textId="77777777" w:rsidR="00DF7DE8" w:rsidRDefault="00861368">
      <w:pPr>
        <w:tabs>
          <w:tab w:val="left" w:pos="2940"/>
        </w:tabs>
        <w:spacing w:line="600" w:lineRule="auto"/>
        <w:ind w:firstLine="720"/>
        <w:jc w:val="both"/>
        <w:rPr>
          <w:rFonts w:eastAsia="Times New Roman"/>
          <w:szCs w:val="24"/>
        </w:rPr>
      </w:pPr>
      <w:r>
        <w:rPr>
          <w:rFonts w:eastAsia="Times New Roman"/>
          <w:szCs w:val="24"/>
        </w:rPr>
        <w:t>Συγκεκριμένα, όμως, για την περιοχή της Εύβοια</w:t>
      </w:r>
      <w:r>
        <w:rPr>
          <w:rFonts w:eastAsia="Times New Roman"/>
          <w:szCs w:val="24"/>
        </w:rPr>
        <w:t>ς να πω ότι πάλι για το φαινόμενο, το οποίο εκδηλώθηκε στις 29 και 30 Σεπτεμβρίου, με διαδοχικές αποφάσεις του Υπουργείου Εσωτερικών αποδόθηκαν στον Δήμο Ιστιαίας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Αιδηψού στις 4 Οκτωβρίου ποσό ύψους 400.000 χιλιάδων ευρώ. Επαναλαμβάνω ότι σε τέσσερις μόλ</w:t>
      </w:r>
      <w:r>
        <w:rPr>
          <w:rFonts w:eastAsia="Times New Roman"/>
          <w:szCs w:val="24"/>
        </w:rPr>
        <w:t xml:space="preserve">ις μέρες μετά την εκδήλωση του φαινομένου ο </w:t>
      </w:r>
      <w:r>
        <w:rPr>
          <w:rFonts w:eastAsia="Times New Roman"/>
          <w:szCs w:val="24"/>
        </w:rPr>
        <w:t>δ</w:t>
      </w:r>
      <w:r>
        <w:rPr>
          <w:rFonts w:eastAsia="Times New Roman"/>
          <w:szCs w:val="24"/>
        </w:rPr>
        <w:t>ήμος είχε λάβει αυτήν την ενίσχυση των 400.000 ευρώ για τις άμεσες ανάγκες του.</w:t>
      </w:r>
    </w:p>
    <w:p w14:paraId="44625F5C" w14:textId="77777777" w:rsidR="00DF7DE8" w:rsidRDefault="0086136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Υπενθυμίζω ότι στο παρελθόν αυτού του είδους οι έκτακτες αποζημιώσεις δίνονταν στους δήμους μετά από ένα και δύο χρόνια. Τώρα αυτό έγινε μέσα σε τέσσερις ημέρες. </w:t>
      </w:r>
    </w:p>
    <w:p w14:paraId="44625F5D" w14:textId="77777777" w:rsidR="00DF7DE8" w:rsidRDefault="0086136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Θεωρώ ότι είναι πάρα πολύ σημαντική πρόοδος, πολύ σημαντική εξέλιξη</w:t>
      </w:r>
      <w:r w:rsidRPr="00F51493">
        <w:rPr>
          <w:rFonts w:eastAsia="Times New Roman"/>
          <w:color w:val="000000"/>
          <w:szCs w:val="24"/>
          <w:shd w:val="clear" w:color="auto" w:fill="FFFFFF"/>
        </w:rPr>
        <w:t>,</w:t>
      </w:r>
      <w:r>
        <w:rPr>
          <w:rFonts w:eastAsia="Times New Roman"/>
          <w:color w:val="000000"/>
          <w:szCs w:val="24"/>
          <w:shd w:val="clear" w:color="auto" w:fill="FFFFFF"/>
        </w:rPr>
        <w:t xml:space="preserve"> την οποία θα ήθελα να επ</w:t>
      </w:r>
      <w:r>
        <w:rPr>
          <w:rFonts w:eastAsia="Times New Roman"/>
          <w:color w:val="000000"/>
          <w:szCs w:val="24"/>
          <w:shd w:val="clear" w:color="auto" w:fill="FFFFFF"/>
        </w:rPr>
        <w:t xml:space="preserve">ισημάνω: Στις 4 Οκτωβρίου στον Δήμο Ιστιαίας – Αιδηψού, στις 5 Οκτωβρίου στον Δήμο </w:t>
      </w:r>
      <w:proofErr w:type="spellStart"/>
      <w:r>
        <w:rPr>
          <w:rFonts w:eastAsia="Times New Roman"/>
          <w:color w:val="000000"/>
          <w:szCs w:val="24"/>
          <w:shd w:val="clear" w:color="auto" w:fill="FFFFFF"/>
        </w:rPr>
        <w:t>Μαντουδίου</w:t>
      </w:r>
      <w:proofErr w:type="spellEnd"/>
      <w:r>
        <w:rPr>
          <w:rFonts w:eastAsia="Times New Roman"/>
          <w:color w:val="000000"/>
          <w:szCs w:val="24"/>
          <w:shd w:val="clear" w:color="auto" w:fill="FFFFFF"/>
        </w:rPr>
        <w:t xml:space="preserve"> ποσό ύψους 650 χιλιάδων ευρώ, στις 10 Οκτωβρίου στον Δήμο </w:t>
      </w:r>
      <w:proofErr w:type="spellStart"/>
      <w:r>
        <w:rPr>
          <w:rFonts w:eastAsia="Times New Roman"/>
          <w:color w:val="000000"/>
          <w:szCs w:val="24"/>
          <w:shd w:val="clear" w:color="auto" w:fill="FFFFFF"/>
        </w:rPr>
        <w:t>Διρφύων</w:t>
      </w:r>
      <w:proofErr w:type="spellEnd"/>
      <w:r>
        <w:rPr>
          <w:rFonts w:eastAsia="Times New Roman"/>
          <w:color w:val="000000"/>
          <w:szCs w:val="24"/>
          <w:shd w:val="clear" w:color="auto" w:fill="FFFFFF"/>
        </w:rPr>
        <w:t xml:space="preserve"> – </w:t>
      </w:r>
      <w:proofErr w:type="spellStart"/>
      <w:r>
        <w:rPr>
          <w:rFonts w:eastAsia="Times New Roman"/>
          <w:color w:val="000000"/>
          <w:szCs w:val="24"/>
          <w:shd w:val="clear" w:color="auto" w:fill="FFFFFF"/>
        </w:rPr>
        <w:t>Μεσσαπίων</w:t>
      </w:r>
      <w:proofErr w:type="spellEnd"/>
      <w:r>
        <w:rPr>
          <w:rFonts w:eastAsia="Times New Roman"/>
          <w:color w:val="000000"/>
          <w:szCs w:val="24"/>
          <w:shd w:val="clear" w:color="auto" w:fill="FFFFFF"/>
        </w:rPr>
        <w:t xml:space="preserve"> ποσό ύψους 250 χιλιάδων ευρώ. Καταθέτω στα Πρακτικά τον σχετικό πίνακα με όλες τις α</w:t>
      </w:r>
      <w:r>
        <w:rPr>
          <w:rFonts w:eastAsia="Times New Roman"/>
          <w:color w:val="000000"/>
          <w:szCs w:val="24"/>
          <w:shd w:val="clear" w:color="auto" w:fill="FFFFFF"/>
        </w:rPr>
        <w:t xml:space="preserve">ποζημιώσεις για τη συγκεκριμένη καταστροφή, αλλά και για όλες τις αντίστοιχες για τα έτη 2017 και 2018. </w:t>
      </w:r>
    </w:p>
    <w:p w14:paraId="44625F5E" w14:textId="77777777" w:rsidR="00DF7DE8" w:rsidRDefault="00861368">
      <w:pPr>
        <w:tabs>
          <w:tab w:val="left" w:pos="1470"/>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Αλέξανδρος </w:t>
      </w:r>
      <w:proofErr w:type="spellStart"/>
      <w:r>
        <w:rPr>
          <w:rFonts w:eastAsia="Times New Roman" w:cs="Times New Roman"/>
          <w:szCs w:val="24"/>
        </w:rPr>
        <w:t>Χαρίτσης</w:t>
      </w:r>
      <w:proofErr w:type="spellEnd"/>
      <w:r>
        <w:rPr>
          <w:rFonts w:eastAsia="Times New Roman" w:cs="Times New Roman"/>
          <w:szCs w:val="24"/>
        </w:rPr>
        <w:t xml:space="preserve"> καταθέτει για τα Πρακτικά τον προαναφερθέντα πίνακα, ο οποίος βρίσκεται στο αρχείο του Τμήματος Γραμ</w:t>
      </w:r>
      <w:r>
        <w:rPr>
          <w:rFonts w:eastAsia="Times New Roman" w:cs="Times New Roman"/>
          <w:szCs w:val="24"/>
        </w:rPr>
        <w:t>ματείας της Διεύθυνσης Στενογραφίας και Πρακτικών της Βουλής)</w:t>
      </w:r>
    </w:p>
    <w:p w14:paraId="44625F5F" w14:textId="77777777" w:rsidR="00DF7DE8" w:rsidRDefault="0086136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Αντιστοίχως για την αντιμετώπιση των προβλημάτων λειψυδρίας στον Δήμο </w:t>
      </w:r>
      <w:proofErr w:type="spellStart"/>
      <w:r>
        <w:rPr>
          <w:rFonts w:eastAsia="Times New Roman"/>
          <w:color w:val="000000"/>
          <w:szCs w:val="24"/>
          <w:shd w:val="clear" w:color="auto" w:fill="FFFFFF"/>
        </w:rPr>
        <w:t>Μαντουδίου</w:t>
      </w:r>
      <w:proofErr w:type="spellEnd"/>
      <w:r>
        <w:rPr>
          <w:rFonts w:eastAsia="Times New Roman"/>
          <w:color w:val="000000"/>
          <w:szCs w:val="24"/>
          <w:shd w:val="clear" w:color="auto" w:fill="FFFFFF"/>
        </w:rPr>
        <w:t>, όπου παρατηρήθηκε πράγματι το μεγαλύτερο πρόβλημα, στις 5 Οκτωβρίου δόθηκε ποσό ύψους 200 χιλιάδων ευρώ συνολικά</w:t>
      </w:r>
      <w:r>
        <w:rPr>
          <w:rFonts w:eastAsia="Times New Roman"/>
          <w:color w:val="000000"/>
          <w:szCs w:val="24"/>
          <w:shd w:val="clear" w:color="auto" w:fill="FFFFFF"/>
        </w:rPr>
        <w:t xml:space="preserve"> στους </w:t>
      </w:r>
      <w:r>
        <w:rPr>
          <w:rFonts w:eastAsia="Times New Roman"/>
          <w:color w:val="000000"/>
          <w:szCs w:val="24"/>
          <w:shd w:val="clear" w:color="auto" w:fill="FFFFFF"/>
        </w:rPr>
        <w:t>δ</w:t>
      </w:r>
      <w:r>
        <w:rPr>
          <w:rFonts w:eastAsia="Times New Roman"/>
          <w:color w:val="000000"/>
          <w:szCs w:val="24"/>
          <w:shd w:val="clear" w:color="auto" w:fill="FFFFFF"/>
        </w:rPr>
        <w:t xml:space="preserve">ήμους της Περιφερειακής Ενότητας Εύβοιας. Την τελευταία χρονιά, από το 2017 μέχρι και το 2018, η χρηματοδότηση για την αντιμετώπιση της λειψυδρίας ανέρχεται σε 940 χιλιάδες ευρώ. Καταθέτω τον σχετικό πίνακα με τις χρηματοδοτήσεις ανά </w:t>
      </w:r>
      <w:r>
        <w:rPr>
          <w:rFonts w:eastAsia="Times New Roman"/>
          <w:color w:val="000000"/>
          <w:szCs w:val="24"/>
          <w:shd w:val="clear" w:color="auto" w:fill="FFFFFF"/>
        </w:rPr>
        <w:t>δ</w:t>
      </w:r>
      <w:r>
        <w:rPr>
          <w:rFonts w:eastAsia="Times New Roman"/>
          <w:color w:val="000000"/>
          <w:szCs w:val="24"/>
          <w:shd w:val="clear" w:color="auto" w:fill="FFFFFF"/>
        </w:rPr>
        <w:t xml:space="preserve">ήμο. </w:t>
      </w:r>
    </w:p>
    <w:p w14:paraId="44625F60" w14:textId="77777777" w:rsidR="00DF7DE8" w:rsidRDefault="00861368">
      <w:pPr>
        <w:tabs>
          <w:tab w:val="left" w:pos="1470"/>
        </w:tabs>
        <w:spacing w:line="600" w:lineRule="auto"/>
        <w:ind w:firstLine="720"/>
        <w:jc w:val="both"/>
        <w:rPr>
          <w:rFonts w:eastAsia="Times New Roman" w:cs="Times New Roman"/>
          <w:szCs w:val="24"/>
        </w:rPr>
      </w:pPr>
      <w:r>
        <w:rPr>
          <w:rFonts w:eastAsia="Times New Roman" w:cs="Times New Roman"/>
          <w:szCs w:val="24"/>
        </w:rPr>
        <w:lastRenderedPageBreak/>
        <w:t>(Στο ση</w:t>
      </w:r>
      <w:r>
        <w:rPr>
          <w:rFonts w:eastAsia="Times New Roman" w:cs="Times New Roman"/>
          <w:szCs w:val="24"/>
        </w:rPr>
        <w:t xml:space="preserve">μείο αυτό ο Υπουργός κ. Αλέξανδρος </w:t>
      </w:r>
      <w:proofErr w:type="spellStart"/>
      <w:r>
        <w:rPr>
          <w:rFonts w:eastAsia="Times New Roman" w:cs="Times New Roman"/>
          <w:szCs w:val="24"/>
        </w:rPr>
        <w:t>Χαρίτσης</w:t>
      </w:r>
      <w:proofErr w:type="spellEnd"/>
      <w:r>
        <w:rPr>
          <w:rFonts w:eastAsia="Times New Roman" w:cs="Times New Roman"/>
          <w:szCs w:val="24"/>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44625F61" w14:textId="77777777" w:rsidR="00DF7DE8" w:rsidRDefault="0086136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Γίνεται, λοιπόν, και εκεί μ</w:t>
      </w:r>
      <w:r>
        <w:rPr>
          <w:rFonts w:eastAsia="Times New Roman"/>
          <w:color w:val="000000"/>
          <w:szCs w:val="24"/>
          <w:shd w:val="clear" w:color="auto" w:fill="FFFFFF"/>
        </w:rPr>
        <w:t>ί</w:t>
      </w:r>
      <w:r>
        <w:rPr>
          <w:rFonts w:eastAsia="Times New Roman"/>
          <w:color w:val="000000"/>
          <w:szCs w:val="24"/>
          <w:shd w:val="clear" w:color="auto" w:fill="FFFFFF"/>
        </w:rPr>
        <w:t>α συστηματική προσπάθε</w:t>
      </w:r>
      <w:r>
        <w:rPr>
          <w:rFonts w:eastAsia="Times New Roman"/>
          <w:color w:val="000000"/>
          <w:szCs w:val="24"/>
          <w:shd w:val="clear" w:color="auto" w:fill="FFFFFF"/>
        </w:rPr>
        <w:t xml:space="preserve">ια. Καλώ, όμως, και από το Βήμα της Βουλής τους φορείς της </w:t>
      </w:r>
      <w:r>
        <w:rPr>
          <w:rFonts w:eastAsia="Times New Roman"/>
          <w:color w:val="000000"/>
          <w:szCs w:val="24"/>
          <w:shd w:val="clear" w:color="auto" w:fill="FFFFFF"/>
        </w:rPr>
        <w:t>α</w:t>
      </w:r>
      <w:r>
        <w:rPr>
          <w:rFonts w:eastAsia="Times New Roman"/>
          <w:color w:val="000000"/>
          <w:szCs w:val="24"/>
          <w:shd w:val="clear" w:color="auto" w:fill="FFFFFF"/>
        </w:rPr>
        <w:t>υτοδιοίκησης όσους μέχρι τώρα δεν είχαν ανταποκριθεί σε αυτήν την προσπάθεια, να μας βοηθήσουν με την καταγραφή των δικαιούχων, έτσι ώστε να μπορέσουμε πολύ σύντομα να δώσουμε, πέρα από τους δήμου</w:t>
      </w:r>
      <w:r>
        <w:rPr>
          <w:rFonts w:eastAsia="Times New Roman"/>
          <w:color w:val="000000"/>
          <w:szCs w:val="24"/>
          <w:shd w:val="clear" w:color="auto" w:fill="FFFFFF"/>
        </w:rPr>
        <w:t xml:space="preserve">ς, στους ίδιους τους πληγέντες τα επιδόματα -που τα ανέφερα και πριν- των βιοτικών αναγκών ύψους 586 ευρώ και της αντιμετώπισης απλών επισκευαστικών εργασιών για αντικατάσταση οικοσκευής ύψους 5.896 ευρώ. </w:t>
      </w:r>
    </w:p>
    <w:p w14:paraId="44625F62" w14:textId="77777777" w:rsidR="00DF7DE8" w:rsidRDefault="0086136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Αναμένουμε, λοιπόν, από τους </w:t>
      </w:r>
      <w:r>
        <w:rPr>
          <w:rFonts w:eastAsia="Times New Roman"/>
          <w:color w:val="000000"/>
          <w:szCs w:val="24"/>
          <w:shd w:val="clear" w:color="auto" w:fill="FFFFFF"/>
        </w:rPr>
        <w:t>δ</w:t>
      </w:r>
      <w:r>
        <w:rPr>
          <w:rFonts w:eastAsia="Times New Roman"/>
          <w:color w:val="000000"/>
          <w:szCs w:val="24"/>
          <w:shd w:val="clear" w:color="auto" w:fill="FFFFFF"/>
        </w:rPr>
        <w:t>ήμους τα σχετικά αιτ</w:t>
      </w:r>
      <w:r>
        <w:rPr>
          <w:rFonts w:eastAsia="Times New Roman"/>
          <w:color w:val="000000"/>
          <w:szCs w:val="24"/>
          <w:shd w:val="clear" w:color="auto" w:fill="FFFFFF"/>
        </w:rPr>
        <w:t>ήματα και πολύ γρήγορα θα προχωρήσουμε στη διεκπεραίωσή τους.</w:t>
      </w:r>
    </w:p>
    <w:p w14:paraId="44625F63" w14:textId="77777777" w:rsidR="00DF7DE8" w:rsidRDefault="0086136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w:t>
      </w:r>
    </w:p>
    <w:p w14:paraId="44625F64" w14:textId="77777777" w:rsidR="00DF7DE8" w:rsidRDefault="00861368">
      <w:pPr>
        <w:tabs>
          <w:tab w:val="left" w:pos="1470"/>
        </w:tabs>
        <w:spacing w:line="600" w:lineRule="auto"/>
        <w:ind w:firstLine="720"/>
        <w:jc w:val="both"/>
        <w:rPr>
          <w:rFonts w:eastAsia="Times New Roman"/>
          <w:color w:val="000000"/>
          <w:szCs w:val="24"/>
          <w:shd w:val="clear" w:color="auto" w:fill="FFFFFF"/>
        </w:rPr>
      </w:pPr>
      <w:r w:rsidRPr="0030517E">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Τον λόγο έχει η κ. </w:t>
      </w:r>
      <w:proofErr w:type="spellStart"/>
      <w:r>
        <w:rPr>
          <w:rFonts w:eastAsia="Times New Roman"/>
          <w:color w:val="000000"/>
          <w:szCs w:val="24"/>
          <w:shd w:val="clear" w:color="auto" w:fill="FFFFFF"/>
        </w:rPr>
        <w:t>Μανωλάκου</w:t>
      </w:r>
      <w:proofErr w:type="spellEnd"/>
      <w:r>
        <w:rPr>
          <w:rFonts w:eastAsia="Times New Roman"/>
          <w:color w:val="000000"/>
          <w:szCs w:val="24"/>
          <w:shd w:val="clear" w:color="auto" w:fill="FFFFFF"/>
        </w:rPr>
        <w:t xml:space="preserve"> για τη δευτερολογία της.</w:t>
      </w:r>
    </w:p>
    <w:p w14:paraId="44625F65" w14:textId="77777777" w:rsidR="00DF7DE8" w:rsidRDefault="00861368">
      <w:pPr>
        <w:tabs>
          <w:tab w:val="left" w:pos="1470"/>
        </w:tabs>
        <w:spacing w:line="600" w:lineRule="auto"/>
        <w:ind w:firstLine="720"/>
        <w:jc w:val="both"/>
        <w:rPr>
          <w:rFonts w:eastAsia="Times New Roman"/>
          <w:color w:val="000000"/>
          <w:szCs w:val="24"/>
          <w:shd w:val="clear" w:color="auto" w:fill="FFFFFF"/>
        </w:rPr>
      </w:pPr>
      <w:r w:rsidRPr="0030517E">
        <w:rPr>
          <w:rFonts w:eastAsia="Times New Roman"/>
          <w:b/>
          <w:color w:val="000000"/>
          <w:szCs w:val="24"/>
          <w:shd w:val="clear" w:color="auto" w:fill="FFFFFF"/>
        </w:rPr>
        <w:t>ΔΙΑΜΑΝΤΩ ΜΑΝΩΛΑΚΟΥ:</w:t>
      </w:r>
      <w:r>
        <w:rPr>
          <w:rFonts w:eastAsia="Times New Roman"/>
          <w:color w:val="000000"/>
          <w:szCs w:val="24"/>
          <w:shd w:val="clear" w:color="auto" w:fill="FFFFFF"/>
        </w:rPr>
        <w:t xml:space="preserve"> Κύριε Υπουργέ, να δεχτούμε ότι δώσατε ενισχύσεις στους </w:t>
      </w:r>
      <w:r>
        <w:rPr>
          <w:rFonts w:eastAsia="Times New Roman"/>
          <w:color w:val="000000"/>
          <w:szCs w:val="24"/>
          <w:shd w:val="clear" w:color="auto" w:fill="FFFFFF"/>
        </w:rPr>
        <w:t>δ</w:t>
      </w:r>
      <w:r>
        <w:rPr>
          <w:rFonts w:eastAsia="Times New Roman"/>
          <w:color w:val="000000"/>
          <w:szCs w:val="24"/>
          <w:shd w:val="clear" w:color="auto" w:fill="FFFFFF"/>
        </w:rPr>
        <w:t>ήμους μέσα σε τέσσερ</w:t>
      </w:r>
      <w:r>
        <w:rPr>
          <w:rFonts w:eastAsia="Times New Roman"/>
          <w:color w:val="000000"/>
          <w:szCs w:val="24"/>
          <w:shd w:val="clear" w:color="auto" w:fill="FFFFFF"/>
        </w:rPr>
        <w:t xml:space="preserve">ις μέρες. Να το αναγνωρίσουμε. Όμως, αν δείτε </w:t>
      </w:r>
      <w:r>
        <w:rPr>
          <w:rFonts w:eastAsia="Times New Roman"/>
          <w:color w:val="000000"/>
          <w:szCs w:val="24"/>
          <w:shd w:val="clear" w:color="auto" w:fill="FFFFFF"/>
        </w:rPr>
        <w:lastRenderedPageBreak/>
        <w:t xml:space="preserve">την καταστροφή και τι έχει φτάσει στον πληγέντα, θα διαπιστώσετε ότι δεν έχει φτάσει τίποτα. Από τύχη δεν έχουμε και άλλους νεκρούς. </w:t>
      </w:r>
    </w:p>
    <w:p w14:paraId="44625F66" w14:textId="77777777" w:rsidR="00DF7DE8" w:rsidRDefault="0086136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ξέρω αν πήγατε να δείτε πόσο μεγάλη είναι η καταστροφή. Αυτοί οι άνθρωπο</w:t>
      </w:r>
      <w:r>
        <w:rPr>
          <w:rFonts w:eastAsia="Times New Roman"/>
          <w:color w:val="000000"/>
          <w:szCs w:val="24"/>
          <w:shd w:val="clear" w:color="auto" w:fill="FFFFFF"/>
        </w:rPr>
        <w:t>ι ούτε αποταμιεύσεις έχουν για να αντικαταστήσουν άμεσα τις οικοσκευές που καταστράφηκαν και τις χρειάζονται ούτε μπορούν να μετακινηθούν, να πάνε σε άλλο σπίτι. Καθάρισαν τα σπίτια τους, προσπαθούν να σταθούν στα πόδια τους, όλα αυτά τα χρόνια πλήρωναν φό</w:t>
      </w:r>
      <w:r>
        <w:rPr>
          <w:rFonts w:eastAsia="Times New Roman"/>
          <w:color w:val="000000"/>
          <w:szCs w:val="24"/>
          <w:shd w:val="clear" w:color="auto" w:fill="FFFFFF"/>
        </w:rPr>
        <w:t xml:space="preserve">ρους </w:t>
      </w:r>
      <w:proofErr w:type="spellStart"/>
      <w:r>
        <w:rPr>
          <w:rFonts w:eastAsia="Times New Roman"/>
          <w:color w:val="000000"/>
          <w:szCs w:val="24"/>
          <w:shd w:val="clear" w:color="auto" w:fill="FFFFFF"/>
        </w:rPr>
        <w:t>πάμπολλους</w:t>
      </w:r>
      <w:proofErr w:type="spellEnd"/>
      <w:r>
        <w:rPr>
          <w:rFonts w:eastAsia="Times New Roman"/>
          <w:color w:val="000000"/>
          <w:szCs w:val="24"/>
          <w:shd w:val="clear" w:color="auto" w:fill="FFFFFF"/>
        </w:rPr>
        <w:t xml:space="preserve">, στοιχειώδη πράγματα όμως δεν γίνονται. </w:t>
      </w:r>
    </w:p>
    <w:p w14:paraId="44625F67" w14:textId="77777777" w:rsidR="00DF7DE8" w:rsidRDefault="0086136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επίδομα είναι πολύ μικρό, αλλά το έχουν ανάγκη. Θα έπρεπε ήδη έναν μήνα μετά να έχει φτάσει στα χέρια τους. Δεν είναι δα και τίποτα μεγάλες περιοχές. Τρόποι υπάρχουν. Εσείς είστε εξπέρ στο ΕΣΠΑ κα</w:t>
      </w:r>
      <w:r>
        <w:rPr>
          <w:rFonts w:eastAsia="Times New Roman"/>
          <w:color w:val="000000"/>
          <w:szCs w:val="24"/>
          <w:shd w:val="clear" w:color="auto" w:fill="FFFFFF"/>
        </w:rPr>
        <w:t>ι στα διάφορα κονδύλια. Αυτά, λοιπόν, θα μπορούσατε να τα έχετε λύσει. Ας μην είναι το ΕΣΠΑ μόνο για τους επιχειρηματίες, ας πάνε τα χρήματα και στις ανάγκες των ανθρώπων.</w:t>
      </w:r>
    </w:p>
    <w:p w14:paraId="44625F68" w14:textId="77777777" w:rsidR="00DF7DE8" w:rsidRDefault="0086136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Φάνηκε επίσης ότι οι υποδομές είναι σαθρές. Φταίνε βεβαίως και οι προηγούμενες κυβερ</w:t>
      </w:r>
      <w:r>
        <w:rPr>
          <w:rFonts w:eastAsia="Times New Roman"/>
          <w:color w:val="000000"/>
          <w:szCs w:val="24"/>
          <w:shd w:val="clear" w:color="auto" w:fill="FFFFFF"/>
        </w:rPr>
        <w:t>νήσεις. Όμως και τώρα γίνονται μπαλώματα. Σας το λέω αυτό γιατί στην πρώτη δυνατή βροχή ο φόβος είναι ότι ο δρόμος πάλι θα κοπεί. Χαλίκια έχουν βάλει. Τίποτα άλλο.</w:t>
      </w:r>
    </w:p>
    <w:p w14:paraId="44625F69" w14:textId="77777777" w:rsidR="00DF7DE8" w:rsidRDefault="0086136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Η επιτροπή των πληγέντων εδώ και εβδομάδες ζητούσε να σας επισκεφτεί. Δεν απαντούσατε. Ήθελα</w:t>
      </w:r>
      <w:r>
        <w:rPr>
          <w:rFonts w:eastAsia="Times New Roman"/>
          <w:color w:val="000000"/>
          <w:szCs w:val="24"/>
          <w:shd w:val="clear" w:color="auto" w:fill="FFFFFF"/>
        </w:rPr>
        <w:t xml:space="preserve">ν να σας πουν με λεπτομέρειες τις ανάγκες που είχαν. Χθες πήραν την πρώτη απάντηση. Τρία χωριά αυτήν τη στιγμή που μιλάμε δεν έχουν νερό: τα Καλύβια, το Μετόχι, το </w:t>
      </w:r>
      <w:proofErr w:type="spellStart"/>
      <w:r>
        <w:rPr>
          <w:rFonts w:eastAsia="Times New Roman"/>
          <w:color w:val="000000"/>
          <w:szCs w:val="24"/>
          <w:shd w:val="clear" w:color="auto" w:fill="FFFFFF"/>
        </w:rPr>
        <w:t>Σπαθάρι</w:t>
      </w:r>
      <w:proofErr w:type="spellEnd"/>
      <w:r>
        <w:rPr>
          <w:rFonts w:eastAsia="Times New Roman"/>
          <w:color w:val="000000"/>
          <w:szCs w:val="24"/>
          <w:shd w:val="clear" w:color="auto" w:fill="FFFFFF"/>
        </w:rPr>
        <w:t xml:space="preserve">. </w:t>
      </w:r>
    </w:p>
    <w:p w14:paraId="44625F6A" w14:textId="77777777" w:rsidR="00DF7DE8" w:rsidRDefault="0086136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Υπάρχουν και άλλα προβλήματα που σας τα αναφέρω συγκεκριμένα: Το ΕΠΑΛ και η Πυροσβ</w:t>
      </w:r>
      <w:r>
        <w:rPr>
          <w:rFonts w:eastAsia="Times New Roman"/>
          <w:color w:val="000000"/>
          <w:szCs w:val="24"/>
          <w:shd w:val="clear" w:color="auto" w:fill="FFFFFF"/>
        </w:rPr>
        <w:t xml:space="preserve">εστική πλημμύρισαν. Στο ΕΠΑΛ </w:t>
      </w:r>
      <w:proofErr w:type="spellStart"/>
      <w:r>
        <w:rPr>
          <w:rFonts w:eastAsia="Times New Roman"/>
          <w:color w:val="000000"/>
          <w:szCs w:val="24"/>
          <w:shd w:val="clear" w:color="auto" w:fill="FFFFFF"/>
        </w:rPr>
        <w:t>Μαντουδίου</w:t>
      </w:r>
      <w:proofErr w:type="spellEnd"/>
      <w:r>
        <w:rPr>
          <w:rFonts w:eastAsia="Times New Roman"/>
          <w:color w:val="000000"/>
          <w:szCs w:val="24"/>
          <w:shd w:val="clear" w:color="auto" w:fill="FFFFFF"/>
        </w:rPr>
        <w:t xml:space="preserve"> δεν έχουν υπολογιστές. Το νερό -και στην Πυροσβεστική- ανακατεύτηκε με το μαζούτ. Μπορεί να έφυγε το νερό, αλλά υπάρχουν αναθυμιάσεις. Χρειάζεται ειδικό προσωπικό για τον καθαρισμό.</w:t>
      </w:r>
    </w:p>
    <w:p w14:paraId="44625F6B"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Οι αγρότες, στην κυριολεξία, είναι</w:t>
      </w:r>
      <w:r>
        <w:rPr>
          <w:rFonts w:eastAsia="Times New Roman" w:cs="Times New Roman"/>
          <w:szCs w:val="24"/>
        </w:rPr>
        <w:t xml:space="preserve"> σε απελπισία. Υπάρχουν χωράφια με μπάζα και λάσπη. Η καταστροφή είναι ολοκληρωτική. Εδώ πρέπει να υπάρξουν και συγκεκριμένες απαντήσεις και δεσμεύσεις. Πώς θα ζήσουν αυτοί οι άνθρωποι. Εδώ σας άκουσα να λέτε ότι δεν θα πληρώσουν ορισμένα τέλη στον </w:t>
      </w:r>
      <w:r>
        <w:rPr>
          <w:rFonts w:eastAsia="Times New Roman" w:cs="Times New Roman"/>
          <w:szCs w:val="24"/>
        </w:rPr>
        <w:t>δ</w:t>
      </w:r>
      <w:r>
        <w:rPr>
          <w:rFonts w:eastAsia="Times New Roman" w:cs="Times New Roman"/>
          <w:szCs w:val="24"/>
        </w:rPr>
        <w:t xml:space="preserve">ήμο. </w:t>
      </w:r>
      <w:r>
        <w:rPr>
          <w:rFonts w:eastAsia="Times New Roman" w:cs="Times New Roman"/>
          <w:szCs w:val="24"/>
        </w:rPr>
        <w:t xml:space="preserve">Μα, εδώ οι αγρότες για να πάρουν την αποζημίωση από τον ΕΛΓΑ, τους ζητάνε να πληρώσουν την τελευταία ασφαλιστική εισφορά και δεν έχουν λεφτά. Άρα θέλουν απαλλαγές και άλλα. </w:t>
      </w:r>
    </w:p>
    <w:p w14:paraId="44625F6C"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Θέλουμε να δεσμευθείτε, επίσης, με συγκεκριμένο χρονοδιάγραμμα για το επίδομα για τις πρώτες ανάγκες, για τα αντιπλημμυρικά και για την οδοποιία, αλλά </w:t>
      </w:r>
      <w:r>
        <w:rPr>
          <w:rFonts w:eastAsia="Times New Roman" w:cs="Times New Roman"/>
          <w:szCs w:val="24"/>
        </w:rPr>
        <w:lastRenderedPageBreak/>
        <w:t xml:space="preserve">και για τα αλλά αιτήματα που έχουν και τα αναφέραμε στο ερώτημα, γιατί απάντηση ουσιαστικά δεν πήραμε. </w:t>
      </w:r>
    </w:p>
    <w:p w14:paraId="44625F6D" w14:textId="77777777" w:rsidR="00DF7DE8" w:rsidRDefault="00861368">
      <w:pPr>
        <w:spacing w:line="600" w:lineRule="auto"/>
        <w:ind w:firstLine="720"/>
        <w:jc w:val="both"/>
        <w:rPr>
          <w:rFonts w:eastAsia="Times New Roman" w:cs="Times New Roman"/>
          <w:szCs w:val="24"/>
        </w:rPr>
      </w:pPr>
      <w:r w:rsidRPr="002F2628">
        <w:rPr>
          <w:rFonts w:eastAsia="Times New Roman" w:cs="Times New Roman"/>
          <w:b/>
          <w:szCs w:val="24"/>
        </w:rPr>
        <w:t>Π</w:t>
      </w:r>
      <w:r w:rsidRPr="002F2628">
        <w:rPr>
          <w:rFonts w:eastAsia="Times New Roman" w:cs="Times New Roman"/>
          <w:b/>
          <w:szCs w:val="24"/>
        </w:rPr>
        <w:t>ΡΟΕΔΡΕΥΩΝ (Νικήτας Κακλαμάνης):</w:t>
      </w:r>
      <w:r w:rsidRPr="002F2628">
        <w:rPr>
          <w:rFonts w:eastAsia="Times New Roman" w:cs="Times New Roman"/>
          <w:szCs w:val="24"/>
        </w:rPr>
        <w:t xml:space="preserve"> </w:t>
      </w:r>
      <w:r>
        <w:rPr>
          <w:rFonts w:eastAsia="Times New Roman" w:cs="Times New Roman"/>
          <w:szCs w:val="24"/>
        </w:rPr>
        <w:t>Ορίστε, κύριε Υπουργέ, έχετε τον λόγο.</w:t>
      </w:r>
    </w:p>
    <w:p w14:paraId="44625F6E"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lang w:val="en-US"/>
        </w:rPr>
        <w:t>H</w:t>
      </w:r>
      <w:r w:rsidRPr="0096473E">
        <w:rPr>
          <w:rFonts w:eastAsia="Times New Roman" w:cs="Times New Roman"/>
          <w:b/>
          <w:szCs w:val="24"/>
        </w:rPr>
        <w:t>Σ ΧΑΡΙΤΣΗΣ (Υφυπουργός</w:t>
      </w:r>
      <w:r>
        <w:rPr>
          <w:rFonts w:eastAsia="Times New Roman" w:cs="Times New Roman"/>
          <w:b/>
          <w:szCs w:val="24"/>
        </w:rPr>
        <w:t xml:space="preserve"> Εσωτερικών</w:t>
      </w:r>
      <w:r w:rsidRPr="0096473E">
        <w:rPr>
          <w:rFonts w:eastAsia="Times New Roman" w:cs="Times New Roman"/>
          <w:b/>
          <w:szCs w:val="24"/>
        </w:rPr>
        <w:t>):</w:t>
      </w:r>
      <w:r w:rsidRPr="0096473E">
        <w:rPr>
          <w:rFonts w:eastAsia="Times New Roman" w:cs="Times New Roman"/>
          <w:szCs w:val="24"/>
        </w:rPr>
        <w:t xml:space="preserve"> </w:t>
      </w:r>
      <w:r>
        <w:rPr>
          <w:rFonts w:eastAsia="Times New Roman" w:cs="Times New Roman"/>
          <w:szCs w:val="24"/>
        </w:rPr>
        <w:t xml:space="preserve">Θα ήθελα να πω πολύ συνοπτικά, κύριε Πρόεδρε, κάποια πράγματα. </w:t>
      </w:r>
    </w:p>
    <w:p w14:paraId="44625F6F"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Κατ’ αρχάς, θα ήθελα να πω ότι οι ημερομηνίες που έδωσα προηγουμένως και έχουν κ</w:t>
      </w:r>
      <w:r>
        <w:rPr>
          <w:rFonts w:eastAsia="Times New Roman" w:cs="Times New Roman"/>
          <w:szCs w:val="24"/>
        </w:rPr>
        <w:t xml:space="preserve">ατατεθεί και στα Πρακτικά της Βουλής με τους σχετικούς πίνακες απόδοσης στους </w:t>
      </w:r>
      <w:r>
        <w:rPr>
          <w:rFonts w:eastAsia="Times New Roman" w:cs="Times New Roman"/>
          <w:szCs w:val="24"/>
        </w:rPr>
        <w:t>δ</w:t>
      </w:r>
      <w:r>
        <w:rPr>
          <w:rFonts w:eastAsia="Times New Roman" w:cs="Times New Roman"/>
          <w:szCs w:val="24"/>
        </w:rPr>
        <w:t>ήμους των αποζημιώσεων για τις έκτακτες ανάγκες, αφορούν εκταμιεύσεις από τη μεριά του Υπουργείου μας. Από εκεί και πέρα είναι δουλειά των ίδιων των φορέων της αυτοδιοίκησης, τω</w:t>
      </w:r>
      <w:r>
        <w:rPr>
          <w:rFonts w:eastAsia="Times New Roman" w:cs="Times New Roman"/>
          <w:szCs w:val="24"/>
        </w:rPr>
        <w:t>ν δήμων, να μεταφέρουν αυτά τα χρήματα στους δικαιούχους μέσω των διαδικασιών που προβλέπονται από τον νόμο και μετά την ολοκλήρωση της διαδικασίας με το Ελεγκτικό Συνέδριο.</w:t>
      </w:r>
    </w:p>
    <w:p w14:paraId="44625F70"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Το Υπουργείο έχει ολοκληρώσει τη δουλειά του μέσα σε αυτές τις λίγες ημέρες τις οπ</w:t>
      </w:r>
      <w:r>
        <w:rPr>
          <w:rFonts w:eastAsia="Times New Roman" w:cs="Times New Roman"/>
          <w:szCs w:val="24"/>
        </w:rPr>
        <w:t>οίες σας ανέφερα στην αρχική μου τοποθέτηση. Από εκεί και πέρα, εμείς από τις πρώτες ημέρες ήρθαμε σε συνεννόηση, αλλά συναντήσαμε κιόλας –ήρθαν και στο Υπουργείο- εκπροσώπους από την περιοχή και από την Ιστιαία και την Αιδηψό. Έχουμε κανονίσει και συνάντη</w:t>
      </w:r>
      <w:r>
        <w:rPr>
          <w:rFonts w:eastAsia="Times New Roman" w:cs="Times New Roman"/>
          <w:szCs w:val="24"/>
        </w:rPr>
        <w:t xml:space="preserve">ση με τους εκπροσώπους από το </w:t>
      </w:r>
      <w:proofErr w:type="spellStart"/>
      <w:r>
        <w:rPr>
          <w:rFonts w:eastAsia="Times New Roman" w:cs="Times New Roman"/>
          <w:szCs w:val="24"/>
        </w:rPr>
        <w:t>Μαντούδι</w:t>
      </w:r>
      <w:proofErr w:type="spellEnd"/>
      <w:r>
        <w:rPr>
          <w:rFonts w:eastAsia="Times New Roman" w:cs="Times New Roman"/>
          <w:szCs w:val="24"/>
        </w:rPr>
        <w:t xml:space="preserve">. </w:t>
      </w:r>
    </w:p>
    <w:p w14:paraId="44625F71"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lastRenderedPageBreak/>
        <w:t xml:space="preserve">Θα επαναλάβω, λοιπόν, αυτό που είπα προηγουμένως και στον κ. </w:t>
      </w:r>
      <w:proofErr w:type="spellStart"/>
      <w:r>
        <w:rPr>
          <w:rFonts w:eastAsia="Times New Roman" w:cs="Times New Roman"/>
          <w:szCs w:val="24"/>
        </w:rPr>
        <w:t>Καραθανασόπουλο</w:t>
      </w:r>
      <w:proofErr w:type="spellEnd"/>
      <w:r>
        <w:rPr>
          <w:rFonts w:eastAsia="Times New Roman" w:cs="Times New Roman"/>
          <w:szCs w:val="24"/>
        </w:rPr>
        <w:t>, ότι δηλαδή ανταποκρινόμαστε στα αιτήματα των ίδιων των δήμων σε σχέση με τα έργα υποδομής, τα οποία εντάσσονται στα προγράμματα και χρημα</w:t>
      </w:r>
      <w:r>
        <w:rPr>
          <w:rFonts w:eastAsia="Times New Roman" w:cs="Times New Roman"/>
          <w:szCs w:val="24"/>
        </w:rPr>
        <w:t>τοδοτούνται τώρα, κάτι που δεν είχε γίνει εδώ και πάρα πολλά χρόνια, τότε που η χώρα είχε τις οικονομικές δυνατότητες. Αντί, λοιπόν, να υλοποιηθούν τέτοια έργα υποδομής, τα χρήματα δίδονταν αλλού, για άλλους σκοπούς. Αυτό γίνεται τώρα με αυτούς τους στενού</w:t>
      </w:r>
      <w:r>
        <w:rPr>
          <w:rFonts w:eastAsia="Times New Roman" w:cs="Times New Roman"/>
          <w:szCs w:val="24"/>
        </w:rPr>
        <w:t xml:space="preserve">ς περιορισμούς, τους ασφυκτικούς δημοσιονομικούς περιορισμούς που έχουμε. Παρ’ όλα αυτά, είναι πολιτική βούληση και επιλογή μας να χρηματοδοτήσουμε τέτοια έργα και αυτό κάνουμε σε όλη τη χώρα, και από τα προγράμματα </w:t>
      </w:r>
      <w:r>
        <w:rPr>
          <w:rFonts w:eastAsia="Times New Roman" w:cs="Times New Roman"/>
          <w:szCs w:val="24"/>
        </w:rPr>
        <w:t>«</w:t>
      </w:r>
      <w:r>
        <w:rPr>
          <w:rFonts w:eastAsia="Times New Roman" w:cs="Times New Roman"/>
          <w:szCs w:val="24"/>
        </w:rPr>
        <w:t>ΦΙΛΟΔΗΜΟΣ</w:t>
      </w:r>
      <w:r>
        <w:rPr>
          <w:rFonts w:eastAsia="Times New Roman" w:cs="Times New Roman"/>
          <w:szCs w:val="24"/>
        </w:rPr>
        <w:t>»</w:t>
      </w:r>
      <w:r>
        <w:rPr>
          <w:rFonts w:eastAsia="Times New Roman" w:cs="Times New Roman"/>
          <w:szCs w:val="24"/>
        </w:rPr>
        <w:t xml:space="preserve"> και από το ΕΣΠΑ.</w:t>
      </w:r>
    </w:p>
    <w:p w14:paraId="44625F72"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Θα κλείσω ε</w:t>
      </w:r>
      <w:r>
        <w:rPr>
          <w:rFonts w:eastAsia="Times New Roman" w:cs="Times New Roman"/>
          <w:szCs w:val="24"/>
        </w:rPr>
        <w:t xml:space="preserve">παναλαμβάνοντας, επειδή πάλι αναφέρατε τα ζητήματα των επιδομάτων προς τους πολίτες, ότι αυτά τα επιδόματα θα δοθούν, όπως δόθηκαν από τη μεριά του Υπουργείου και στην πρόσφατη πολύ μεγάλη καταστροφή στην </w:t>
      </w:r>
      <w:r>
        <w:rPr>
          <w:rFonts w:eastAsia="Times New Roman" w:cs="Times New Roman"/>
          <w:szCs w:val="24"/>
        </w:rPr>
        <w:t>α</w:t>
      </w:r>
      <w:r>
        <w:rPr>
          <w:rFonts w:eastAsia="Times New Roman" w:cs="Times New Roman"/>
          <w:szCs w:val="24"/>
        </w:rPr>
        <w:t>νατολική Αττική. Θα δοθούν μόλις λάβουμε το σχετικ</w:t>
      </w:r>
      <w:r>
        <w:rPr>
          <w:rFonts w:eastAsia="Times New Roman" w:cs="Times New Roman"/>
          <w:szCs w:val="24"/>
        </w:rPr>
        <w:t xml:space="preserve">ό αίτημα –αυτό προβλέπει ο νόμος- από τους αρμόδιους </w:t>
      </w:r>
      <w:r>
        <w:rPr>
          <w:rFonts w:eastAsia="Times New Roman" w:cs="Times New Roman"/>
          <w:szCs w:val="24"/>
        </w:rPr>
        <w:t>δ</w:t>
      </w:r>
      <w:r>
        <w:rPr>
          <w:rFonts w:eastAsia="Times New Roman" w:cs="Times New Roman"/>
          <w:szCs w:val="24"/>
        </w:rPr>
        <w:t xml:space="preserve">ήμους. Δεν έχει ληφθεί αυτό το αίτημα. Πρέπει να ολοκληρωθεί η καταγραφή από τους </w:t>
      </w:r>
      <w:r>
        <w:rPr>
          <w:rFonts w:eastAsia="Times New Roman" w:cs="Times New Roman"/>
          <w:szCs w:val="24"/>
        </w:rPr>
        <w:t>δ</w:t>
      </w:r>
      <w:r>
        <w:rPr>
          <w:rFonts w:eastAsia="Times New Roman" w:cs="Times New Roman"/>
          <w:szCs w:val="24"/>
        </w:rPr>
        <w:t xml:space="preserve">ήμους. </w:t>
      </w:r>
    </w:p>
    <w:p w14:paraId="44625F73"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Άρα από τη μεριά σας, σας παρακαλώ πάρα πολύ να πιέσετε την αυτοδιοίκηση σ’ αυτή την κατεύθυνση, έτσι ώστε να ο</w:t>
      </w:r>
      <w:r>
        <w:rPr>
          <w:rFonts w:eastAsia="Times New Roman" w:cs="Times New Roman"/>
          <w:szCs w:val="24"/>
        </w:rPr>
        <w:t xml:space="preserve">λοκληρωθεί αυτή η καταγραφή σχετικά </w:t>
      </w:r>
      <w:r>
        <w:rPr>
          <w:rFonts w:eastAsia="Times New Roman" w:cs="Times New Roman"/>
          <w:szCs w:val="24"/>
        </w:rPr>
        <w:lastRenderedPageBreak/>
        <w:t xml:space="preserve">με το ποιοι είναι οι δικαιούχοι, πολίτες και επιχειρήσεις, αυτών των επιδομάτων και εμείς πολύ γρήγορα θα προχωρήσουμε στη διεκπεραίωση των αιτημάτων. </w:t>
      </w:r>
    </w:p>
    <w:p w14:paraId="44625F74" w14:textId="77777777" w:rsidR="00DF7DE8" w:rsidRDefault="00861368">
      <w:pPr>
        <w:spacing w:line="600" w:lineRule="auto"/>
        <w:ind w:firstLine="720"/>
        <w:jc w:val="both"/>
        <w:rPr>
          <w:rFonts w:eastAsia="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Προχωρούμε με τη</w:t>
      </w:r>
      <w:r w:rsidRPr="00ED3BA8">
        <w:rPr>
          <w:rFonts w:eastAsia="Times New Roman"/>
          <w:color w:val="000000"/>
          <w:szCs w:val="24"/>
          <w:shd w:val="clear" w:color="auto" w:fill="FFFFFF"/>
        </w:rPr>
        <w:t xml:space="preserve"> </w:t>
      </w:r>
      <w:r>
        <w:rPr>
          <w:rFonts w:eastAsia="Times New Roman"/>
          <w:color w:val="000000"/>
          <w:szCs w:val="24"/>
          <w:shd w:val="clear" w:color="auto" w:fill="FFFFFF"/>
        </w:rPr>
        <w:t>δεύτερη</w:t>
      </w:r>
      <w:r>
        <w:rPr>
          <w:rFonts w:eastAsia="Times New Roman" w:cs="Times New Roman"/>
          <w:szCs w:val="24"/>
        </w:rPr>
        <w:t xml:space="preserve"> με αριθμό</w:t>
      </w:r>
      <w:r w:rsidRPr="006C4163">
        <w:rPr>
          <w:rFonts w:eastAsia="Times New Roman"/>
          <w:color w:val="000000"/>
          <w:szCs w:val="24"/>
          <w:shd w:val="clear" w:color="auto" w:fill="FFFFFF"/>
        </w:rPr>
        <w:t xml:space="preserve"> 84/22-10-2018 </w:t>
      </w:r>
      <w:r>
        <w:rPr>
          <w:rFonts w:eastAsia="Times New Roman"/>
          <w:color w:val="000000"/>
          <w:szCs w:val="24"/>
          <w:shd w:val="clear" w:color="auto" w:fill="FFFFFF"/>
        </w:rPr>
        <w:t>επίκαιρη ερώτηση πρώτου κύκλου</w:t>
      </w:r>
      <w:r w:rsidRPr="006C4163">
        <w:rPr>
          <w:rFonts w:eastAsia="Times New Roman"/>
          <w:color w:val="000000"/>
          <w:szCs w:val="24"/>
          <w:shd w:val="clear" w:color="auto" w:fill="FFFFFF"/>
        </w:rPr>
        <w:t xml:space="preserve"> του Βουλευτή Λασιθίου της Νέας Δημοκρατίας κ.</w:t>
      </w:r>
      <w:r>
        <w:rPr>
          <w:rFonts w:eastAsia="Times New Roman"/>
          <w:color w:val="000000"/>
          <w:szCs w:val="24"/>
          <w:shd w:val="clear" w:color="auto" w:fill="FFFFFF"/>
        </w:rPr>
        <w:t xml:space="preserve"> </w:t>
      </w:r>
      <w:r w:rsidRPr="006C4163">
        <w:rPr>
          <w:rFonts w:eastAsia="Times New Roman"/>
          <w:bCs/>
          <w:color w:val="000000"/>
          <w:szCs w:val="24"/>
          <w:shd w:val="clear" w:color="auto" w:fill="FFFFFF"/>
        </w:rPr>
        <w:t xml:space="preserve">Ιωάννη </w:t>
      </w:r>
      <w:proofErr w:type="spellStart"/>
      <w:r w:rsidRPr="006C4163">
        <w:rPr>
          <w:rFonts w:eastAsia="Times New Roman"/>
          <w:bCs/>
          <w:color w:val="000000"/>
          <w:szCs w:val="24"/>
          <w:shd w:val="clear" w:color="auto" w:fill="FFFFFF"/>
        </w:rPr>
        <w:t>Πλακιωτάκη</w:t>
      </w:r>
      <w:proofErr w:type="spellEnd"/>
      <w:r>
        <w:rPr>
          <w:rFonts w:eastAsia="Times New Roman"/>
          <w:b/>
          <w:bCs/>
          <w:color w:val="000000"/>
          <w:szCs w:val="24"/>
          <w:shd w:val="clear" w:color="auto" w:fill="FFFFFF"/>
        </w:rPr>
        <w:t xml:space="preserve"> </w:t>
      </w:r>
      <w:r w:rsidRPr="006C4163">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6C4163">
        <w:rPr>
          <w:rFonts w:eastAsia="Times New Roman"/>
          <w:bCs/>
          <w:color w:val="000000"/>
          <w:szCs w:val="24"/>
          <w:shd w:val="clear" w:color="auto" w:fill="FFFFFF"/>
        </w:rPr>
        <w:t>Ναυτιλίας και Νησιωτικής Πολιτικής,</w:t>
      </w:r>
      <w:r>
        <w:rPr>
          <w:rFonts w:eastAsia="Times New Roman"/>
          <w:bCs/>
          <w:color w:val="000000"/>
          <w:szCs w:val="24"/>
          <w:shd w:val="clear" w:color="auto" w:fill="FFFFFF"/>
        </w:rPr>
        <w:t xml:space="preserve"> </w:t>
      </w:r>
      <w:r w:rsidRPr="006C4163">
        <w:rPr>
          <w:rFonts w:eastAsia="Times New Roman"/>
          <w:color w:val="000000"/>
          <w:szCs w:val="24"/>
          <w:shd w:val="clear" w:color="auto" w:fill="FFFFFF"/>
        </w:rPr>
        <w:t>με θέμα: «Προμήθεια και εγκατάσταση Εθνικού Συστήματος Ολοκληρωμένης Θαλάσσιας Επιτήρησης (ΕΣ</w:t>
      </w:r>
      <w:r w:rsidRPr="006C4163">
        <w:rPr>
          <w:rFonts w:eastAsia="Times New Roman"/>
          <w:color w:val="000000"/>
          <w:szCs w:val="24"/>
          <w:shd w:val="clear" w:color="auto" w:fill="FFFFFF"/>
        </w:rPr>
        <w:t xml:space="preserve">ΟΘΕ) στο </w:t>
      </w:r>
      <w:r>
        <w:rPr>
          <w:rFonts w:eastAsia="Times New Roman"/>
          <w:color w:val="000000"/>
          <w:szCs w:val="24"/>
          <w:shd w:val="clear" w:color="auto" w:fill="FFFFFF"/>
        </w:rPr>
        <w:t>α</w:t>
      </w:r>
      <w:r w:rsidRPr="006C4163">
        <w:rPr>
          <w:rFonts w:eastAsia="Times New Roman"/>
          <w:color w:val="000000"/>
          <w:szCs w:val="24"/>
          <w:shd w:val="clear" w:color="auto" w:fill="FFFFFF"/>
        </w:rPr>
        <w:t>νατολικό Αιγαίο».</w:t>
      </w:r>
    </w:p>
    <w:p w14:paraId="44625F75"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Πλακιωτάκη</w:t>
      </w:r>
      <w:proofErr w:type="spellEnd"/>
      <w:r>
        <w:rPr>
          <w:rFonts w:eastAsia="Times New Roman" w:cs="Times New Roman"/>
          <w:szCs w:val="24"/>
        </w:rPr>
        <w:t xml:space="preserve">, έχετε τον λόγο. </w:t>
      </w:r>
    </w:p>
    <w:p w14:paraId="44625F76"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Ευχαριστώ πολύ, κύριε Πρόεδρε.</w:t>
      </w:r>
    </w:p>
    <w:p w14:paraId="44625F77"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Κύριε Υπουργέ, το 2014, η προηγούμενη </w:t>
      </w:r>
      <w:r>
        <w:rPr>
          <w:rFonts w:eastAsia="Times New Roman" w:cs="Times New Roman"/>
          <w:szCs w:val="24"/>
        </w:rPr>
        <w:t>κ</w:t>
      </w:r>
      <w:r>
        <w:rPr>
          <w:rFonts w:eastAsia="Times New Roman" w:cs="Times New Roman"/>
          <w:szCs w:val="24"/>
        </w:rPr>
        <w:t>υβέρνηση της Νέας Δημοκρατίας μετά από εργώδεις προσπάθειες κατόρθωσε και εξασφάλισε από διάφορ</w:t>
      </w:r>
      <w:r>
        <w:rPr>
          <w:rFonts w:eastAsia="Times New Roman" w:cs="Times New Roman"/>
          <w:szCs w:val="24"/>
        </w:rPr>
        <w:t>α ταμεία όπως το Ταμείο Εσωτερικής Ασφάλειας, το Ταμείο Θαλάσσιας Αλιείας, το ΕΣΠΑ, συνολικές χρηματοδοτήσεις πάνω από 250 εκατομμύρια ευρώ για τον εκσυγχρονισμό, αλλά και την αναβάθμιση της επιχειρησιακής ικανότητας του Λιμενικού Σώματος, με σύγχρονο εξοπ</w:t>
      </w:r>
      <w:r>
        <w:rPr>
          <w:rFonts w:eastAsia="Times New Roman" w:cs="Times New Roman"/>
          <w:szCs w:val="24"/>
        </w:rPr>
        <w:t xml:space="preserve">λισμό θαλάσσιας επιτήρησης και μέσων, με σκοπό να αναβαθμίσει τη λειτουργία του και σαφώς να μπορέσει και να ανταποκριθεί καλύτερα στην αποστολή του. </w:t>
      </w:r>
    </w:p>
    <w:p w14:paraId="44625F78"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lastRenderedPageBreak/>
        <w:t>Τον Μάιο του 2018 με ερώτηση που καταθέσαμε μαζί με τον συνάδελφό μου κ. Αθανασίου, προσπαθήσαμε να διεγε</w:t>
      </w:r>
      <w:r>
        <w:rPr>
          <w:rFonts w:eastAsia="Times New Roman" w:cs="Times New Roman"/>
          <w:szCs w:val="24"/>
        </w:rPr>
        <w:t>ίρουμε το φιλότιμο του προκατόχου σας για να επισπεύσει τη δρομολόγηση ενός πολύ σημαντικού για μας, του πιο εμβληματικού έργου για το Λιμενικό Σώμα, του Εθνικού Συστήματος Ολοκληρωμένης Θαλάσσιας Επιτήρησης, του γνωστού ως ΕΣΟΘΕ. Για όσους δεν γνωρίζουν π</w:t>
      </w:r>
      <w:r>
        <w:rPr>
          <w:rFonts w:eastAsia="Times New Roman" w:cs="Times New Roman"/>
          <w:szCs w:val="24"/>
        </w:rPr>
        <w:t>ρόκειται για ένα έργο που αποτελείται από ραντάρ, αλλά και οπτικά μέσα, τα οποία θα μπορούν να δίνουν πραγματική εικόνα για τα νησιά του νοτιοανατολικού Αιγαίου. Είναι ένα έργο του οποίου είχε συνεκτιμηθεί η σπουδαιότητά του και από κοινή επιτροπή Λιμενικο</w:t>
      </w:r>
      <w:r>
        <w:rPr>
          <w:rFonts w:eastAsia="Times New Roman" w:cs="Times New Roman"/>
          <w:szCs w:val="24"/>
        </w:rPr>
        <w:t xml:space="preserve">ύ Σώματος και ΓΕΕΘΑ, από το Συμβούλιο Επιτελικού Σχεδιασμού και βεβαίως από την Ευρωπαϊκή Επιτροπή τον Ιούλιο του 2015, αναγνωρίζοντας και τη σημαντικότητα και τη σπουδαιότητά του. </w:t>
      </w:r>
    </w:p>
    <w:p w14:paraId="44625F79"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Έκτοτε, όμως, τα πράγματα βαίνουν προς το χειρότερο, παρ’ όλο που ο κ. </w:t>
      </w:r>
      <w:proofErr w:type="spellStart"/>
      <w:r>
        <w:rPr>
          <w:rFonts w:eastAsia="Times New Roman" w:cs="Times New Roman"/>
          <w:szCs w:val="24"/>
        </w:rPr>
        <w:t>Κου</w:t>
      </w:r>
      <w:r>
        <w:rPr>
          <w:rFonts w:eastAsia="Times New Roman" w:cs="Times New Roman"/>
          <w:szCs w:val="24"/>
        </w:rPr>
        <w:t>ρουμπλής</w:t>
      </w:r>
      <w:proofErr w:type="spellEnd"/>
      <w:r>
        <w:rPr>
          <w:rFonts w:eastAsia="Times New Roman" w:cs="Times New Roman"/>
          <w:szCs w:val="24"/>
        </w:rPr>
        <w:t xml:space="preserve"> μάς είχε πει ότι πρόκειται περί ενός πολύπλοκου έργου, ότι χρειάζονται συνέργειες. Ήδη υπάρχουν ενστάσεις από την αναθέτουσα αρχή. Βεβαίως υπάρχουν ενστάσεις και αγωνία από τις </w:t>
      </w:r>
      <w:r>
        <w:rPr>
          <w:rFonts w:eastAsia="Times New Roman" w:cs="Times New Roman"/>
          <w:szCs w:val="24"/>
        </w:rPr>
        <w:t>υ</w:t>
      </w:r>
      <w:r>
        <w:rPr>
          <w:rFonts w:eastAsia="Times New Roman" w:cs="Times New Roman"/>
          <w:szCs w:val="24"/>
        </w:rPr>
        <w:t>πηρεσίες του Υπουργείου. Αλλά ξέρετε, ενώ όλοι περιμέναμε να δημοσιευ</w:t>
      </w:r>
      <w:r>
        <w:rPr>
          <w:rFonts w:eastAsia="Times New Roman" w:cs="Times New Roman"/>
          <w:szCs w:val="24"/>
        </w:rPr>
        <w:t xml:space="preserve">θεί –και αυτό είναι το σημαντικότερο, δηλαδή πότε επιτέλους θα δημοσιευθεί το τεύχος διακήρυξης του συγκεκριμένου διαγωνισμού– είχαμε τον περασμένο Δεκαπενταύγουστο μια προκαταρκτική προκήρυξη, η οποία δεν δρομολογούσε το συγκεκριμένο έργο. </w:t>
      </w:r>
    </w:p>
    <w:p w14:paraId="44625F7A"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lastRenderedPageBreak/>
        <w:t>Και ξέρετε, κύ</w:t>
      </w:r>
      <w:r>
        <w:rPr>
          <w:rFonts w:eastAsia="Times New Roman" w:cs="Times New Roman"/>
          <w:szCs w:val="24"/>
        </w:rPr>
        <w:t xml:space="preserve">ριε Υπουργέ, γιατί έγινε αυτό; Διότι αφού είχε ολοκληρωθεί η διαβούλευση των τεχνικών προδιαγραφών του συγκεκριμένου έργου, έρχεται ο κ. </w:t>
      </w:r>
      <w:proofErr w:type="spellStart"/>
      <w:r>
        <w:rPr>
          <w:rFonts w:eastAsia="Times New Roman" w:cs="Times New Roman"/>
          <w:szCs w:val="24"/>
        </w:rPr>
        <w:t>Κουρουμπλής</w:t>
      </w:r>
      <w:proofErr w:type="spellEnd"/>
      <w:r>
        <w:rPr>
          <w:rFonts w:eastAsia="Times New Roman" w:cs="Times New Roman"/>
          <w:szCs w:val="24"/>
        </w:rPr>
        <w:t xml:space="preserve"> και ουσιαστικά απαιτεί την εξαετή εγγύηση καλής λειτουργίας του συγκεκριμένου έργου αντί της διετούς. Πρώτο</w:t>
      </w:r>
      <w:r>
        <w:rPr>
          <w:rFonts w:eastAsia="Times New Roman" w:cs="Times New Roman"/>
          <w:szCs w:val="24"/>
        </w:rPr>
        <w:t xml:space="preserve">ν αυτό και δεύτερον, υποχρεώνεται στο να εγκατασταθούν </w:t>
      </w:r>
      <w:r>
        <w:rPr>
          <w:rFonts w:eastAsia="Times New Roman" w:cs="Times New Roman"/>
          <w:szCs w:val="24"/>
        </w:rPr>
        <w:t>τετρακόσια</w:t>
      </w:r>
      <w:r>
        <w:rPr>
          <w:rFonts w:eastAsia="Times New Roman" w:cs="Times New Roman"/>
          <w:szCs w:val="24"/>
        </w:rPr>
        <w:t xml:space="preserve"> </w:t>
      </w:r>
      <w:r>
        <w:rPr>
          <w:rFonts w:eastAsia="Times New Roman" w:cs="Times New Roman"/>
          <w:szCs w:val="24"/>
        </w:rPr>
        <w:t xml:space="preserve">είκοσι </w:t>
      </w:r>
      <w:r>
        <w:rPr>
          <w:rFonts w:eastAsia="Times New Roman" w:cs="Times New Roman"/>
          <w:szCs w:val="24"/>
        </w:rPr>
        <w:t>χιλιόμετρα οπτικών ινών σε δώδεκα νησιά του ανατολικού Αιγαίου.</w:t>
      </w:r>
    </w:p>
    <w:p w14:paraId="44625F7B"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Το ερώτημα είναι το εξής: Αληθεύει ή δεν αληθεύει η πληροφορία ότι η υπεύθυνη αρχή του ΤΕΑ δεν εκχωρεί την </w:t>
      </w:r>
      <w:proofErr w:type="spellStart"/>
      <w:r>
        <w:rPr>
          <w:rFonts w:eastAsia="Times New Roman" w:cs="Times New Roman"/>
          <w:szCs w:val="24"/>
        </w:rPr>
        <w:t>προεγκεκριμένη</w:t>
      </w:r>
      <w:proofErr w:type="spellEnd"/>
      <w:r>
        <w:rPr>
          <w:rFonts w:eastAsia="Times New Roman" w:cs="Times New Roman"/>
          <w:szCs w:val="24"/>
        </w:rPr>
        <w:t xml:space="preserve"> χρηματοδότηση, διότι έχει βάσιμες αμφιβολίες ως προς την υλοποίηση του συγκεκριμένου έργου εντός του συγκεκριμένου χρονοδιαγράμματος; Είναι αλήθεια ότι παρ’ ότι έχουν οριστικοποιηθεί οι τεχνικές προδιαγραφές, εξακολουθούν και παραμένουν στο </w:t>
      </w:r>
      <w:r>
        <w:rPr>
          <w:rFonts w:eastAsia="Times New Roman" w:cs="Times New Roman"/>
          <w:szCs w:val="24"/>
        </w:rPr>
        <w:t>σ</w:t>
      </w:r>
      <w:r>
        <w:rPr>
          <w:rFonts w:eastAsia="Times New Roman" w:cs="Times New Roman"/>
          <w:szCs w:val="24"/>
        </w:rPr>
        <w:t xml:space="preserve">ώμα τους στοιχεία που προκαλούν σημαντικά περιττά έξοδα, περίπου 12 εκατομμυρίων ευρώ; Αληθεύει ότι παραμένει η απαίτηση της εξαετούς, όπως σας ανέφερα, εγγυήσεως καλής λειτουργίας, χωρίς την παραμικρή προσαύξηση του προϋπολογισμού; </w:t>
      </w:r>
    </w:p>
    <w:p w14:paraId="44625F7C"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Μπορεί η Κυβέρνηση, κ</w:t>
      </w:r>
      <w:r>
        <w:rPr>
          <w:rFonts w:eastAsia="Times New Roman" w:cs="Times New Roman"/>
          <w:szCs w:val="24"/>
        </w:rPr>
        <w:t>ύριε Υπουργέ, σήμερα να μας δώσει μία συγκεκριμένη ημερομηνία δημοσίευσης του τεύχους διακήρυξης; Και αν αναγνωρίζουμε όλοι -πιστεύω και εσείς- ότι πρόκειται περί ενός υψίστης εθνικής ασφαλείας έργου, τι μέτρα προτίθεται να λάβει η Κυβέρνηση –και ολοκληρών</w:t>
      </w:r>
      <w:r>
        <w:rPr>
          <w:rFonts w:eastAsia="Times New Roman" w:cs="Times New Roman"/>
          <w:szCs w:val="24"/>
        </w:rPr>
        <w:t>ω, κύριε Πρόεδρε- προκειμένου να μη χαθεί αυτό το πολύ σημαντικ</w:t>
      </w:r>
      <w:r>
        <w:rPr>
          <w:rFonts w:eastAsia="Times New Roman" w:cs="Times New Roman"/>
          <w:szCs w:val="24"/>
        </w:rPr>
        <w:t>ό</w:t>
      </w:r>
      <w:r>
        <w:rPr>
          <w:rFonts w:eastAsia="Times New Roman" w:cs="Times New Roman"/>
          <w:szCs w:val="24"/>
        </w:rPr>
        <w:t xml:space="preserve"> έργο για τη χώρα μας, που εκτός των άλλων </w:t>
      </w:r>
      <w:r>
        <w:rPr>
          <w:rFonts w:eastAsia="Times New Roman" w:cs="Times New Roman"/>
          <w:szCs w:val="24"/>
        </w:rPr>
        <w:lastRenderedPageBreak/>
        <w:t>θα καταστήσει τη χώρα μας ακόμη αφερέγγυα έναντι των εταίρων και βέβαια στ</w:t>
      </w:r>
      <w:r>
        <w:rPr>
          <w:rFonts w:eastAsia="Times New Roman" w:cs="Times New Roman"/>
          <w:szCs w:val="24"/>
        </w:rPr>
        <w:t>ο</w:t>
      </w:r>
      <w:r>
        <w:rPr>
          <w:rFonts w:eastAsia="Times New Roman" w:cs="Times New Roman"/>
          <w:szCs w:val="24"/>
        </w:rPr>
        <w:t xml:space="preserve"> θέμα διαχείρισης θαλασσίων συνόρων και αντιμετώπισης του μεταναστευτικού </w:t>
      </w:r>
      <w:r>
        <w:rPr>
          <w:rFonts w:eastAsia="Times New Roman" w:cs="Times New Roman"/>
          <w:szCs w:val="24"/>
        </w:rPr>
        <w:t>προβλήματος.</w:t>
      </w:r>
    </w:p>
    <w:p w14:paraId="44625F7D"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4625F7E"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44625F7F"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ΦΩΤΗΣ ΚΟΥΒΕΛΗΣ (Υπουργός Ναυτιλίας και Νησιωτικής Πολιτικής):</w:t>
      </w:r>
      <w:r>
        <w:rPr>
          <w:rFonts w:eastAsia="Times New Roman" w:cs="Times New Roman"/>
          <w:szCs w:val="24"/>
        </w:rPr>
        <w:t xml:space="preserve"> Ευχαριστώ, κύριε Πρόεδρε.</w:t>
      </w:r>
    </w:p>
    <w:p w14:paraId="44625F80"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Κύριε συνάδελφε, πράγματι το έργο για την προμήθεια και εγκα</w:t>
      </w:r>
      <w:r>
        <w:rPr>
          <w:rFonts w:eastAsia="Times New Roman" w:cs="Times New Roman"/>
          <w:szCs w:val="24"/>
        </w:rPr>
        <w:t>τάσταση του Εθνικού Συστήματος Ολοκληρωμένης Θαλάσσιας Επιτήρησης, το γνωστό ΕΣΟΘΕ, προϋπολογισμού 62 εκατομμυρίων ευρώ, είναι αναμφισβήτητα το μεγαλύτερο έργο που διαχειρίζεται το Υπουργείο Ναυτιλίας και Νησιωτικής Πολιτικής. Για την ολοκλήρωσή του θέλω ν</w:t>
      </w:r>
      <w:r>
        <w:rPr>
          <w:rFonts w:eastAsia="Times New Roman" w:cs="Times New Roman"/>
          <w:szCs w:val="24"/>
        </w:rPr>
        <w:t xml:space="preserve">α σας βεβαιώσω ότι εργάζονται μεθοδικά οι συναρμόδιες Υπηρεσίες εδώ και πάρα πολύ καιρό. </w:t>
      </w:r>
    </w:p>
    <w:p w14:paraId="44625F81"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έργο που αναφέρεται ρητά στις συστάσεις της έκθεσης αξιολόγησης για την εφαρμογή του «κεκτημένου </w:t>
      </w:r>
      <w:proofErr w:type="spellStart"/>
      <w:r>
        <w:rPr>
          <w:rFonts w:eastAsia="Times New Roman" w:cs="Times New Roman"/>
          <w:szCs w:val="24"/>
        </w:rPr>
        <w:t>Σένγκεν</w:t>
      </w:r>
      <w:proofErr w:type="spellEnd"/>
      <w:r>
        <w:rPr>
          <w:rFonts w:eastAsia="Times New Roman" w:cs="Times New Roman"/>
          <w:szCs w:val="24"/>
        </w:rPr>
        <w:t>», στις οποίες πρέπει να συμμορφωθεί η Ελλάδ</w:t>
      </w:r>
      <w:r>
        <w:rPr>
          <w:rFonts w:eastAsia="Times New Roman" w:cs="Times New Roman"/>
          <w:szCs w:val="24"/>
        </w:rPr>
        <w:t xml:space="preserve">α. Πρέπει να σας πω ότι το έργο αυτό αποτελεί και για μας, αποτελεί και για το Υπουργείο Ναυτιλίας κάτι πάρα πολύ σημαντικό. Όμως, θα διαφωνήσω μαζί σας στο ότι οι Υπουργοί της Κυβέρνησης με τις συνεχείς παραλείψεις </w:t>
      </w:r>
      <w:r>
        <w:rPr>
          <w:rFonts w:eastAsia="Times New Roman" w:cs="Times New Roman"/>
          <w:szCs w:val="24"/>
        </w:rPr>
        <w:lastRenderedPageBreak/>
        <w:t>τους έχουν καταβάλει –δική σας η έκφραση</w:t>
      </w:r>
      <w:r>
        <w:rPr>
          <w:rFonts w:eastAsia="Times New Roman" w:cs="Times New Roman"/>
          <w:szCs w:val="24"/>
        </w:rPr>
        <w:t xml:space="preserve">, κύριε </w:t>
      </w:r>
      <w:proofErr w:type="spellStart"/>
      <w:r>
        <w:rPr>
          <w:rFonts w:eastAsia="Times New Roman" w:cs="Times New Roman"/>
          <w:szCs w:val="24"/>
        </w:rPr>
        <w:t>Πλακιωτάκη</w:t>
      </w:r>
      <w:proofErr w:type="spellEnd"/>
      <w:r>
        <w:rPr>
          <w:rFonts w:eastAsia="Times New Roman" w:cs="Times New Roman"/>
          <w:szCs w:val="24"/>
        </w:rPr>
        <w:t>- φιλότιμες προσπάθειες να μην ολοκληρωθεί το έργο. Αυτό δεν έχει κα</w:t>
      </w:r>
      <w:r>
        <w:rPr>
          <w:rFonts w:eastAsia="Times New Roman" w:cs="Times New Roman"/>
          <w:szCs w:val="24"/>
        </w:rPr>
        <w:t>μ</w:t>
      </w:r>
      <w:r>
        <w:rPr>
          <w:rFonts w:eastAsia="Times New Roman" w:cs="Times New Roman"/>
          <w:szCs w:val="24"/>
        </w:rPr>
        <w:t>μία βασιμότητα.</w:t>
      </w:r>
    </w:p>
    <w:p w14:paraId="44625F82" w14:textId="77777777" w:rsidR="00DF7DE8" w:rsidRDefault="00861368">
      <w:pPr>
        <w:spacing w:line="600" w:lineRule="auto"/>
        <w:ind w:firstLine="720"/>
        <w:jc w:val="both"/>
        <w:rPr>
          <w:rFonts w:eastAsia="Times New Roman"/>
          <w:szCs w:val="24"/>
        </w:rPr>
      </w:pPr>
      <w:r>
        <w:rPr>
          <w:rFonts w:eastAsia="Times New Roman"/>
          <w:szCs w:val="24"/>
        </w:rPr>
        <w:t xml:space="preserve">Απόδειξη αποτελεί το γεγονός ότι η αίτηση αξιολόγησης για την εφαρμογή του </w:t>
      </w:r>
      <w:r>
        <w:rPr>
          <w:rFonts w:eastAsia="Times New Roman"/>
          <w:szCs w:val="24"/>
        </w:rPr>
        <w:t>«</w:t>
      </w:r>
      <w:r>
        <w:rPr>
          <w:rFonts w:eastAsia="Times New Roman"/>
          <w:szCs w:val="24"/>
        </w:rPr>
        <w:t xml:space="preserve">κεκτημένου </w:t>
      </w:r>
      <w:proofErr w:type="spellStart"/>
      <w:r>
        <w:rPr>
          <w:rFonts w:eastAsia="Times New Roman"/>
          <w:szCs w:val="24"/>
        </w:rPr>
        <w:t>Σέγκεν</w:t>
      </w:r>
      <w:proofErr w:type="spellEnd"/>
      <w:r>
        <w:rPr>
          <w:rFonts w:eastAsia="Times New Roman"/>
          <w:szCs w:val="24"/>
        </w:rPr>
        <w:t>»</w:t>
      </w:r>
      <w:r>
        <w:rPr>
          <w:rFonts w:eastAsia="Times New Roman"/>
          <w:szCs w:val="24"/>
        </w:rPr>
        <w:t xml:space="preserve"> στον τομέα των εξωτερικών συνόρων που οδήγησε στην ανάγκη </w:t>
      </w:r>
      <w:r>
        <w:rPr>
          <w:rFonts w:eastAsia="Times New Roman"/>
          <w:szCs w:val="24"/>
        </w:rPr>
        <w:t xml:space="preserve">υλοποίησης ενός τέτοιου έργου, έλαβε χώρα το 2010. Στα πέντε χρόνια που ακολούθησαν συγκροτήθηκε μεν μια διακλαδική ομάδα εργασίας που εκπόνησε για την ανάπτυξη και την αξιολόγηση της Μελέτης Σκοπιμότητας, για την ανάπτυξη δηλαδή </w:t>
      </w:r>
      <w:r>
        <w:rPr>
          <w:rFonts w:eastAsia="Times New Roman"/>
          <w:szCs w:val="24"/>
        </w:rPr>
        <w:t>τ</w:t>
      </w:r>
      <w:r>
        <w:rPr>
          <w:rFonts w:eastAsia="Times New Roman"/>
          <w:szCs w:val="24"/>
        </w:rPr>
        <w:t>η</w:t>
      </w:r>
      <w:r>
        <w:rPr>
          <w:rFonts w:eastAsia="Times New Roman"/>
          <w:szCs w:val="24"/>
        </w:rPr>
        <w:t>ς</w:t>
      </w:r>
      <w:r>
        <w:rPr>
          <w:rFonts w:eastAsia="Times New Roman"/>
          <w:szCs w:val="24"/>
        </w:rPr>
        <w:t xml:space="preserve"> μελέτη</w:t>
      </w:r>
      <w:r>
        <w:rPr>
          <w:rFonts w:eastAsia="Times New Roman"/>
          <w:szCs w:val="24"/>
        </w:rPr>
        <w:t>ς</w:t>
      </w:r>
      <w:r>
        <w:rPr>
          <w:rFonts w:eastAsia="Times New Roman"/>
          <w:szCs w:val="24"/>
        </w:rPr>
        <w:t xml:space="preserve"> του ΕΣΟΘΕ, μετ</w:t>
      </w:r>
      <w:r>
        <w:rPr>
          <w:rFonts w:eastAsia="Times New Roman"/>
          <w:szCs w:val="24"/>
        </w:rPr>
        <w:t>αξύ 23</w:t>
      </w:r>
      <w:r>
        <w:rPr>
          <w:rFonts w:eastAsia="Times New Roman"/>
          <w:szCs w:val="24"/>
        </w:rPr>
        <w:t>-</w:t>
      </w:r>
      <w:r>
        <w:rPr>
          <w:rFonts w:eastAsia="Times New Roman"/>
          <w:szCs w:val="24"/>
        </w:rPr>
        <w:t>10</w:t>
      </w:r>
      <w:r>
        <w:rPr>
          <w:rFonts w:eastAsia="Times New Roman"/>
          <w:szCs w:val="24"/>
        </w:rPr>
        <w:t>-</w:t>
      </w:r>
      <w:r>
        <w:rPr>
          <w:rFonts w:eastAsia="Times New Roman"/>
          <w:szCs w:val="24"/>
        </w:rPr>
        <w:t>2012 -σας βεβαιώνω ότι τα στοιχεία είναι ακριβή- και 15</w:t>
      </w:r>
      <w:r>
        <w:rPr>
          <w:rFonts w:eastAsia="Times New Roman"/>
          <w:szCs w:val="24"/>
        </w:rPr>
        <w:t>-</w:t>
      </w:r>
      <w:r>
        <w:rPr>
          <w:rFonts w:eastAsia="Times New Roman"/>
          <w:szCs w:val="24"/>
        </w:rPr>
        <w:t>10</w:t>
      </w:r>
      <w:r>
        <w:rPr>
          <w:rFonts w:eastAsia="Times New Roman"/>
          <w:szCs w:val="24"/>
        </w:rPr>
        <w:t>-</w:t>
      </w:r>
      <w:r>
        <w:rPr>
          <w:rFonts w:eastAsia="Times New Roman"/>
          <w:szCs w:val="24"/>
        </w:rPr>
        <w:t>2013, αλλά δεν έγινε κα</w:t>
      </w:r>
      <w:r>
        <w:rPr>
          <w:rFonts w:eastAsia="Times New Roman"/>
          <w:szCs w:val="24"/>
        </w:rPr>
        <w:t>μ</w:t>
      </w:r>
      <w:r>
        <w:rPr>
          <w:rFonts w:eastAsia="Times New Roman"/>
          <w:szCs w:val="24"/>
        </w:rPr>
        <w:t xml:space="preserve">μία ενέργεια περαιτέρω για την προώθηση ή την ωρίμανση του έργου μέχρι την παρουσίαση του έργου στον </w:t>
      </w:r>
      <w:r>
        <w:rPr>
          <w:rFonts w:eastAsia="Times New Roman"/>
          <w:szCs w:val="24"/>
        </w:rPr>
        <w:t>α</w:t>
      </w:r>
      <w:r>
        <w:rPr>
          <w:rFonts w:eastAsia="Times New Roman"/>
          <w:szCs w:val="24"/>
        </w:rPr>
        <w:t>ρχηγό του Γενικού Επιτελείου Εθνικής Άμυνας την 8</w:t>
      </w:r>
      <w:r w:rsidRPr="003D0726">
        <w:rPr>
          <w:rFonts w:eastAsia="Times New Roman"/>
          <w:szCs w:val="24"/>
          <w:vertAlign w:val="superscript"/>
        </w:rPr>
        <w:t>η</w:t>
      </w:r>
      <w:r>
        <w:rPr>
          <w:rFonts w:eastAsia="Times New Roman"/>
          <w:szCs w:val="24"/>
        </w:rPr>
        <w:t xml:space="preserve"> Δεκεμβρίου</w:t>
      </w:r>
      <w:r>
        <w:rPr>
          <w:rFonts w:eastAsia="Times New Roman"/>
          <w:szCs w:val="24"/>
        </w:rPr>
        <w:t xml:space="preserve"> του 2014.</w:t>
      </w:r>
    </w:p>
    <w:p w14:paraId="44625F83" w14:textId="77777777" w:rsidR="00DF7DE8" w:rsidRDefault="0086136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44625F84" w14:textId="77777777" w:rsidR="00DF7DE8" w:rsidRDefault="00861368">
      <w:pPr>
        <w:spacing w:line="600" w:lineRule="auto"/>
        <w:ind w:firstLine="720"/>
        <w:jc w:val="both"/>
        <w:rPr>
          <w:rFonts w:eastAsia="Times New Roman"/>
          <w:szCs w:val="24"/>
        </w:rPr>
      </w:pPr>
      <w:r>
        <w:rPr>
          <w:rFonts w:eastAsia="Times New Roman"/>
          <w:szCs w:val="24"/>
        </w:rPr>
        <w:t>Από το 2015 έως σήμερα συγκροτήθηκε μια πολυπληθής διακλαδική ομάδα προπαρασκευής του έργου, η γνωστή ΟΠΕ, αποτελούμενη από στελέχη των Ενόπλων Δυνάμεων, της Ελλ</w:t>
      </w:r>
      <w:r>
        <w:rPr>
          <w:rFonts w:eastAsia="Times New Roman"/>
          <w:szCs w:val="24"/>
        </w:rPr>
        <w:t xml:space="preserve">ηνικής Αστυνομίας και του Λιμενικού Σώματος, διενεργήθηκε ο τεχνικός διάλογος με την αγορά, ο οποίος διήρκησε, κύριε </w:t>
      </w:r>
      <w:proofErr w:type="spellStart"/>
      <w:r>
        <w:rPr>
          <w:rFonts w:eastAsia="Times New Roman"/>
          <w:szCs w:val="24"/>
        </w:rPr>
        <w:t>Πλακιωτάκη</w:t>
      </w:r>
      <w:proofErr w:type="spellEnd"/>
      <w:r>
        <w:rPr>
          <w:rFonts w:eastAsia="Times New Roman"/>
          <w:szCs w:val="24"/>
        </w:rPr>
        <w:t xml:space="preserve">, </w:t>
      </w:r>
      <w:proofErr w:type="spellStart"/>
      <w:r>
        <w:rPr>
          <w:rFonts w:eastAsia="Times New Roman"/>
          <w:szCs w:val="24"/>
        </w:rPr>
        <w:t>εκα</w:t>
      </w:r>
      <w:r>
        <w:rPr>
          <w:rFonts w:eastAsia="Times New Roman"/>
          <w:szCs w:val="24"/>
        </w:rPr>
        <w:lastRenderedPageBreak/>
        <w:t>τόν</w:t>
      </w:r>
      <w:proofErr w:type="spellEnd"/>
      <w:r>
        <w:rPr>
          <w:rFonts w:eastAsia="Times New Roman"/>
          <w:szCs w:val="24"/>
        </w:rPr>
        <w:t xml:space="preserve"> επτά ημέρες και στον οποίο συμμετείχαν πάνω από εβδομήντα οικονομικοί φορείς από όλον τον κόσμο, ενώ πραγματοποιήθηκαν ε</w:t>
      </w:r>
      <w:r>
        <w:rPr>
          <w:rFonts w:eastAsia="Times New Roman"/>
          <w:szCs w:val="24"/>
        </w:rPr>
        <w:t>ίκοσι πέντε συναντήσεις. Στη συνέχεια εκπονήθηκε το Τεύχος Τεχνικών Προδιαγραφών, το οποίο τέθηκε σε δημόσια διαβούλευση πάλι με ευρύτατη συμμετοχή. Η αρμόδια επιτροπή σύνταξης των τεχνικών προδιαγραφών επεξεργάστηκε τα αποτελέσματα της δημόσιας διαβούλευσ</w:t>
      </w:r>
      <w:r>
        <w:rPr>
          <w:rFonts w:eastAsia="Times New Roman"/>
          <w:szCs w:val="24"/>
        </w:rPr>
        <w:t xml:space="preserve">ης και προέβη στις απαραίτητες βελτιώσεις του Τεύχους Τεχνικών Προδιαγραφών με γνώμονα την οικονομική αποδοτικότητα του έργου, δηλαδή απαλοιφή περιττών εξόδων που δεν προσέδιδαν το αντίστοιχο επιχειρησιακό όφελος. Προέβη στη διεύρυνση του ανταγωνισμού και </w:t>
      </w:r>
      <w:r>
        <w:rPr>
          <w:rFonts w:eastAsia="Times New Roman"/>
          <w:szCs w:val="24"/>
        </w:rPr>
        <w:t>τη διασφάλιση του δημοσίου συμφέροντος.</w:t>
      </w:r>
    </w:p>
    <w:p w14:paraId="44625F85" w14:textId="77777777" w:rsidR="00DF7DE8" w:rsidRDefault="00861368">
      <w:pPr>
        <w:spacing w:line="600" w:lineRule="auto"/>
        <w:ind w:firstLine="720"/>
        <w:jc w:val="both"/>
        <w:rPr>
          <w:rFonts w:eastAsia="Times New Roman"/>
          <w:szCs w:val="24"/>
        </w:rPr>
      </w:pPr>
      <w:r>
        <w:rPr>
          <w:rFonts w:eastAsia="Times New Roman"/>
          <w:szCs w:val="24"/>
        </w:rPr>
        <w:t>Ενδεικτικό της ωριμότητας του έργου είναι ότι στις 17</w:t>
      </w:r>
      <w:r>
        <w:rPr>
          <w:rFonts w:eastAsia="Times New Roman"/>
          <w:szCs w:val="24"/>
        </w:rPr>
        <w:t>-</w:t>
      </w:r>
      <w:r>
        <w:rPr>
          <w:rFonts w:eastAsia="Times New Roman"/>
          <w:szCs w:val="24"/>
        </w:rPr>
        <w:t>8</w:t>
      </w:r>
      <w:r>
        <w:rPr>
          <w:rFonts w:eastAsia="Times New Roman"/>
          <w:szCs w:val="24"/>
        </w:rPr>
        <w:t>-</w:t>
      </w:r>
      <w:r>
        <w:rPr>
          <w:rFonts w:eastAsia="Times New Roman"/>
          <w:szCs w:val="24"/>
        </w:rPr>
        <w:t>2018 ο φορέας μας προέβη στη δημοσίευση προκαταρκτικής προκήρυξης σε συνεννόηση</w:t>
      </w:r>
      <w:r>
        <w:rPr>
          <w:rFonts w:eastAsia="Times New Roman"/>
          <w:szCs w:val="24"/>
        </w:rPr>
        <w:t xml:space="preserve"> με την ειδική υπηρεσία συντονισμού και διαχείρισης ταμείου, του Ταμείου Ασύλου -που σας είναι γνωστό-, Μετανάστευσης και ένταξης του Ταμείου Εσωτερικής Ασφάλειας και άλλων πόρων του Υπουργείου Οικονομικών και Ανάπτυξης που ασκεί τα καθήκοντα της υπεύθυνης</w:t>
      </w:r>
      <w:r>
        <w:rPr>
          <w:rFonts w:eastAsia="Times New Roman"/>
          <w:szCs w:val="24"/>
        </w:rPr>
        <w:t xml:space="preserve"> </w:t>
      </w:r>
      <w:r>
        <w:rPr>
          <w:rFonts w:eastAsia="Times New Roman"/>
          <w:szCs w:val="24"/>
        </w:rPr>
        <w:t>α</w:t>
      </w:r>
      <w:r>
        <w:rPr>
          <w:rFonts w:eastAsia="Times New Roman"/>
          <w:szCs w:val="24"/>
        </w:rPr>
        <w:t>ρχής του Ταμείου Εσωτερικής Ασφάλειας, βεβαιότητα σύμφωνα με τους ορισμούς του άρθρου 25 του ΕΚ 514/2014.</w:t>
      </w:r>
    </w:p>
    <w:p w14:paraId="44625F86" w14:textId="77777777" w:rsidR="00DF7DE8" w:rsidRDefault="00861368">
      <w:pPr>
        <w:spacing w:line="600" w:lineRule="auto"/>
        <w:ind w:firstLine="720"/>
        <w:jc w:val="both"/>
        <w:rPr>
          <w:rFonts w:eastAsia="Times New Roman"/>
          <w:szCs w:val="24"/>
        </w:rPr>
      </w:pPr>
      <w:r>
        <w:rPr>
          <w:rFonts w:eastAsia="Times New Roman"/>
          <w:szCs w:val="24"/>
        </w:rPr>
        <w:t>Σε κάθε περίπτωση είναι προφανές ότι πρόκειται για ένα ιδιαίτερα πολύπλοκο έργο που προϋποθέτει συνέργειες με άλλα Υπουργεία και φορείς, ενώ κατά το</w:t>
      </w:r>
      <w:r>
        <w:rPr>
          <w:rFonts w:eastAsia="Times New Roman"/>
          <w:szCs w:val="24"/>
        </w:rPr>
        <w:t xml:space="preserve">ν σχεδιασμό του κληθήκαμε να αντιμετωπίσουμε πληθώρα σύνθετων διαδικαστικών και </w:t>
      </w:r>
      <w:r>
        <w:rPr>
          <w:rFonts w:eastAsia="Times New Roman"/>
          <w:szCs w:val="24"/>
        </w:rPr>
        <w:lastRenderedPageBreak/>
        <w:t xml:space="preserve">τεχνικών θεμάτων. Όλα αυτά, δυστυχώς, απαιτούν χρόνο και πιστεύω ότι η όποια καθυστέρηση είναι απόλυτα δικαιολογημένη τόσο από την πλευρά του φορέα, όσο και από την πλευρά της </w:t>
      </w:r>
      <w:r>
        <w:rPr>
          <w:rFonts w:eastAsia="Times New Roman"/>
          <w:szCs w:val="24"/>
        </w:rPr>
        <w:t>υπεύθυνης αρχής, της αρχής δηλαδή η οποία είναι αρμόδια για την αξιολόγηση και την ένταξη του έργου.</w:t>
      </w:r>
    </w:p>
    <w:p w14:paraId="44625F87" w14:textId="77777777" w:rsidR="00DF7DE8" w:rsidRDefault="00861368">
      <w:pPr>
        <w:spacing w:line="600" w:lineRule="auto"/>
        <w:ind w:firstLine="720"/>
        <w:jc w:val="both"/>
        <w:rPr>
          <w:rFonts w:eastAsia="Times New Roman"/>
          <w:szCs w:val="24"/>
        </w:rPr>
      </w:pPr>
      <w:r>
        <w:rPr>
          <w:rFonts w:eastAsia="Times New Roman"/>
          <w:szCs w:val="24"/>
        </w:rPr>
        <w:t>Πέραν αυτού, θέλω να επισημάνω ότι δεν έχουν τεθεί από την υπεύθυνη αρχή οι αναφερόμενες στην ερώτησή σας, κύριε Βουλευτά, αμφιβολίες ως αιτιολογία μη έκδο</w:t>
      </w:r>
      <w:r>
        <w:rPr>
          <w:rFonts w:eastAsia="Times New Roman"/>
          <w:szCs w:val="24"/>
        </w:rPr>
        <w:t>σης της πρόσκλησης υποβολής πρότασης χρηματοδότησης. Παράλληλα, είμαστε σε διαρκή…</w:t>
      </w:r>
    </w:p>
    <w:p w14:paraId="44625F88" w14:textId="77777777" w:rsidR="00DF7DE8" w:rsidRDefault="0086136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πρέπει να κλείσετε.</w:t>
      </w:r>
    </w:p>
    <w:p w14:paraId="44625F89" w14:textId="77777777" w:rsidR="00DF7DE8" w:rsidRDefault="00861368">
      <w:pPr>
        <w:spacing w:line="600" w:lineRule="auto"/>
        <w:ind w:firstLine="720"/>
        <w:jc w:val="both"/>
        <w:rPr>
          <w:rFonts w:eastAsia="Times New Roman"/>
          <w:szCs w:val="24"/>
        </w:rPr>
      </w:pPr>
      <w:r>
        <w:rPr>
          <w:rFonts w:eastAsia="Times New Roman"/>
          <w:b/>
          <w:szCs w:val="24"/>
        </w:rPr>
        <w:t>ΦΩΤΗΣ ΚΟΥΒΕΛΗΣ (Υπουργός Ναυτιλίας και Νησιωτικής Πολιτικής):</w:t>
      </w:r>
      <w:r>
        <w:rPr>
          <w:rFonts w:eastAsia="Times New Roman"/>
          <w:szCs w:val="24"/>
        </w:rPr>
        <w:t xml:space="preserve"> Κύριε Πρόεδρε, να ζητήσω την ανοχή σας κατ’ αναλογία των προηγούμενων;</w:t>
      </w:r>
    </w:p>
    <w:p w14:paraId="44625F8A" w14:textId="77777777" w:rsidR="00DF7DE8" w:rsidRDefault="0086136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Σας την έχω δώσει ήδη την ανοχή και λόγω </w:t>
      </w:r>
      <w:proofErr w:type="spellStart"/>
      <w:r>
        <w:rPr>
          <w:rFonts w:eastAsia="Times New Roman"/>
          <w:szCs w:val="24"/>
        </w:rPr>
        <w:t>συμπαθείας</w:t>
      </w:r>
      <w:proofErr w:type="spellEnd"/>
      <w:r>
        <w:rPr>
          <w:rFonts w:eastAsia="Times New Roman"/>
          <w:szCs w:val="24"/>
        </w:rPr>
        <w:t>, το ξέρετε.</w:t>
      </w:r>
    </w:p>
    <w:p w14:paraId="44625F8B" w14:textId="77777777" w:rsidR="00DF7DE8" w:rsidRDefault="00861368">
      <w:pPr>
        <w:spacing w:line="600" w:lineRule="auto"/>
        <w:ind w:firstLine="720"/>
        <w:jc w:val="both"/>
        <w:rPr>
          <w:rFonts w:eastAsia="Times New Roman"/>
          <w:szCs w:val="24"/>
        </w:rPr>
      </w:pPr>
      <w:r>
        <w:rPr>
          <w:rFonts w:eastAsia="Times New Roman"/>
          <w:b/>
          <w:szCs w:val="24"/>
        </w:rPr>
        <w:t>ΦΩΤΗΣ ΚΟΥΒΕΛΗΣ (Υπουργός Ναυτιλίας και Νησιωτικής Πολιτικής):</w:t>
      </w:r>
      <w:r>
        <w:rPr>
          <w:rFonts w:eastAsia="Times New Roman"/>
          <w:szCs w:val="24"/>
        </w:rPr>
        <w:t xml:space="preserve"> Το ξέρω και σας ευχαριστώ</w:t>
      </w:r>
      <w:r>
        <w:rPr>
          <w:rFonts w:eastAsia="Times New Roman"/>
          <w:szCs w:val="24"/>
        </w:rPr>
        <w:t>.</w:t>
      </w:r>
    </w:p>
    <w:p w14:paraId="44625F8C" w14:textId="77777777" w:rsidR="00DF7DE8" w:rsidRDefault="0086136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ολοκληρώστε.</w:t>
      </w:r>
    </w:p>
    <w:p w14:paraId="44625F8D" w14:textId="77777777" w:rsidR="00DF7DE8" w:rsidRDefault="00861368">
      <w:pPr>
        <w:spacing w:line="600" w:lineRule="auto"/>
        <w:ind w:firstLine="720"/>
        <w:jc w:val="both"/>
        <w:rPr>
          <w:rFonts w:eastAsia="Times New Roman"/>
          <w:szCs w:val="24"/>
        </w:rPr>
      </w:pPr>
      <w:r>
        <w:rPr>
          <w:rFonts w:eastAsia="Times New Roman"/>
          <w:b/>
          <w:szCs w:val="24"/>
        </w:rPr>
        <w:lastRenderedPageBreak/>
        <w:t>ΦΩΤΗΣ ΚΟΥΒΕΛΗΣ (Υπουργός Ναυτιλίας και Νησιωτικής Πολιτικής):</w:t>
      </w:r>
      <w:r>
        <w:rPr>
          <w:rFonts w:eastAsia="Times New Roman"/>
          <w:szCs w:val="24"/>
        </w:rPr>
        <w:t xml:space="preserve"> Θέλω να σας πω, κύριε Βουλευτά, ότι είμαστε σε διαρκή επικοινωνία με το Υπουργείο Οικονομίας και Ανάπτυξης και τις αρμόδιες υπηρεσίες του</w:t>
      </w:r>
      <w:r>
        <w:rPr>
          <w:rFonts w:eastAsia="Times New Roman"/>
          <w:szCs w:val="24"/>
        </w:rPr>
        <w:t xml:space="preserve">, προκειμένου το έργο αυτό να υλοποιηθεί με αρθρωτό σχέδιο ανάπτυξης, το γνωστό σε εσάς </w:t>
      </w:r>
      <w:r>
        <w:rPr>
          <w:rFonts w:eastAsia="Times New Roman"/>
          <w:szCs w:val="24"/>
          <w:lang w:val="en-US"/>
        </w:rPr>
        <w:t>modular</w:t>
      </w:r>
      <w:r>
        <w:rPr>
          <w:rFonts w:eastAsia="Times New Roman"/>
          <w:szCs w:val="24"/>
        </w:rPr>
        <w:t>,</w:t>
      </w:r>
      <w:r w:rsidRPr="001B1330">
        <w:rPr>
          <w:rFonts w:eastAsia="Times New Roman"/>
          <w:szCs w:val="24"/>
        </w:rPr>
        <w:t xml:space="preserve"> </w:t>
      </w:r>
      <w:r>
        <w:rPr>
          <w:rFonts w:eastAsia="Times New Roman"/>
          <w:szCs w:val="24"/>
        </w:rPr>
        <w:t>με ενδιάμεσα στάδια και τμηματικές παραλαβές και πληρωμές, παραλαβές τμηματικές του έργου στο οποίο αναφερθήκατε. Αυτό θα οδηγήσει στη δυνατότητα ταυτόχρονης ε</w:t>
      </w:r>
      <w:r>
        <w:rPr>
          <w:rFonts w:eastAsia="Times New Roman"/>
          <w:szCs w:val="24"/>
        </w:rPr>
        <w:t>κτέλεσης διαφόρων φάσεων και θα εξοικονομηθεί ο πολύτιμος χρόνος.</w:t>
      </w:r>
    </w:p>
    <w:p w14:paraId="44625F8E" w14:textId="77777777" w:rsidR="00DF7DE8" w:rsidRDefault="00861368">
      <w:pPr>
        <w:spacing w:line="600" w:lineRule="auto"/>
        <w:ind w:firstLine="720"/>
        <w:jc w:val="both"/>
        <w:rPr>
          <w:rFonts w:eastAsia="Times New Roman"/>
          <w:szCs w:val="24"/>
        </w:rPr>
      </w:pPr>
      <w:r>
        <w:rPr>
          <w:rFonts w:eastAsia="Times New Roman"/>
          <w:szCs w:val="24"/>
        </w:rPr>
        <w:t xml:space="preserve">Ολοκληρώνω, κύριε Πρόεδρε, και στη δευτερολογία μου μπορεί να αναφερθώ, αν χρειαστεί, και σε άλλα στοιχεία.                                 </w:t>
      </w:r>
    </w:p>
    <w:p w14:paraId="44625F8F" w14:textId="77777777" w:rsidR="00DF7DE8" w:rsidRDefault="008613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ήθελα να σας διαβεβαιώσω ότι οι προσπάθειες</w:t>
      </w:r>
      <w:r>
        <w:rPr>
          <w:rFonts w:eastAsia="Times New Roman" w:cs="Times New Roman"/>
          <w:szCs w:val="24"/>
        </w:rPr>
        <w:t xml:space="preserve"> που καταβάλλουμε είναι φιλότιμες, προκειμένου να ολοκληρωθεί το έργο. Και δεν είναι «φιλότιμες» κατά τον ισχυρισμό σας, για να μην ολοκληρωθεί το έργο. Και όλα αυτά, τα οποία θέσατε δεν αποτελούν για εμάς εμπόδια επιλογής, απλώς η </w:t>
      </w:r>
      <w:proofErr w:type="spellStart"/>
      <w:r>
        <w:rPr>
          <w:rFonts w:eastAsia="Times New Roman" w:cs="Times New Roman"/>
          <w:szCs w:val="24"/>
        </w:rPr>
        <w:t>συνθετότητα</w:t>
      </w:r>
      <w:proofErr w:type="spellEnd"/>
      <w:r>
        <w:rPr>
          <w:rFonts w:eastAsia="Times New Roman" w:cs="Times New Roman"/>
          <w:szCs w:val="24"/>
        </w:rPr>
        <w:t xml:space="preserve"> των διαδικασ</w:t>
      </w:r>
      <w:r>
        <w:rPr>
          <w:rFonts w:eastAsia="Times New Roman" w:cs="Times New Roman"/>
          <w:szCs w:val="24"/>
        </w:rPr>
        <w:t xml:space="preserve">ιών, η καθυστέρηση η οποία </w:t>
      </w:r>
      <w:proofErr w:type="spellStart"/>
      <w:r>
        <w:rPr>
          <w:rFonts w:eastAsia="Times New Roman" w:cs="Times New Roman"/>
          <w:szCs w:val="24"/>
        </w:rPr>
        <w:t>προϋπήρξε</w:t>
      </w:r>
      <w:proofErr w:type="spellEnd"/>
      <w:r>
        <w:rPr>
          <w:rFonts w:eastAsia="Times New Roman" w:cs="Times New Roman"/>
          <w:szCs w:val="24"/>
        </w:rPr>
        <w:t>, οδήγησε στο να μην έχει ολοκληρωθεί μέχρι αυτήν την ώρα που συζητάμε την επίκαιρη ερώτηση σας.</w:t>
      </w:r>
    </w:p>
    <w:p w14:paraId="44625F90" w14:textId="77777777" w:rsidR="00DF7DE8" w:rsidRDefault="00861368">
      <w:pPr>
        <w:autoSpaceDE w:val="0"/>
        <w:autoSpaceDN w:val="0"/>
        <w:adjustRightInd w:val="0"/>
        <w:spacing w:line="600" w:lineRule="auto"/>
        <w:ind w:firstLine="720"/>
        <w:jc w:val="both"/>
        <w:rPr>
          <w:rFonts w:eastAsia="Times New Roman" w:cs="Times New Roman"/>
          <w:szCs w:val="24"/>
        </w:rPr>
      </w:pPr>
      <w:r w:rsidRPr="00930863">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Πλακιωτάκη</w:t>
      </w:r>
      <w:proofErr w:type="spellEnd"/>
      <w:r>
        <w:rPr>
          <w:rFonts w:eastAsia="Times New Roman" w:cs="Times New Roman"/>
          <w:szCs w:val="24"/>
        </w:rPr>
        <w:t>, έχετε τον λόγο.</w:t>
      </w:r>
    </w:p>
    <w:p w14:paraId="44625F91" w14:textId="77777777" w:rsidR="00DF7DE8" w:rsidRDefault="00861368">
      <w:pPr>
        <w:autoSpaceDE w:val="0"/>
        <w:autoSpaceDN w:val="0"/>
        <w:adjustRightInd w:val="0"/>
        <w:spacing w:line="600" w:lineRule="auto"/>
        <w:ind w:firstLine="720"/>
        <w:jc w:val="both"/>
        <w:rPr>
          <w:rFonts w:eastAsia="Times New Roman" w:cs="Times New Roman"/>
          <w:szCs w:val="24"/>
        </w:rPr>
      </w:pPr>
      <w:r w:rsidRPr="00930863">
        <w:rPr>
          <w:rFonts w:eastAsia="Times New Roman" w:cs="Times New Roman"/>
          <w:b/>
          <w:szCs w:val="24"/>
        </w:rPr>
        <w:t>ΙΩΑΝΝΗΣ ΠΛΑΚΙΩΤΑΚΗΣ:</w:t>
      </w:r>
      <w:r>
        <w:rPr>
          <w:rFonts w:eastAsia="Times New Roman" w:cs="Times New Roman"/>
          <w:szCs w:val="24"/>
        </w:rPr>
        <w:t xml:space="preserve"> Κύριε Πρόεδρε, ουδέν νεότερο από τη</w:t>
      </w:r>
      <w:r>
        <w:rPr>
          <w:rFonts w:eastAsia="Times New Roman" w:cs="Times New Roman"/>
          <w:szCs w:val="24"/>
        </w:rPr>
        <w:t xml:space="preserve"> σημερινή απάντηση του σημερινού Υπουργού.</w:t>
      </w:r>
    </w:p>
    <w:p w14:paraId="44625F92" w14:textId="77777777" w:rsidR="00DF7DE8" w:rsidRDefault="008613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Κουβέλη, θέλω να σας διευκρινίσω ότι η χρηματοδότηση για τα συγκεκριμένα προγράμματα αφορά την προγραμματική περίοδο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Άρα, όσα αναφέρετε για το προηγούμενο χρονικό διάστημα ουδεμία σχέση έχουν. </w:t>
      </w:r>
    </w:p>
    <w:p w14:paraId="44625F93" w14:textId="77777777" w:rsidR="00DF7DE8" w:rsidRDefault="008613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Κρατήσατε από τις αρχές του 2016 στο συρτάρι τις προδιαγραφές του συγκεκριμένου προγράμματος και δεν κάνατε τίποτα μέχρι τότε. Ο κ. </w:t>
      </w:r>
      <w:proofErr w:type="spellStart"/>
      <w:r>
        <w:rPr>
          <w:rFonts w:eastAsia="Times New Roman" w:cs="Times New Roman"/>
          <w:szCs w:val="24"/>
        </w:rPr>
        <w:t>Κουρουμπλής</w:t>
      </w:r>
      <w:proofErr w:type="spellEnd"/>
      <w:r>
        <w:rPr>
          <w:rFonts w:eastAsia="Times New Roman" w:cs="Times New Roman"/>
          <w:szCs w:val="24"/>
        </w:rPr>
        <w:t xml:space="preserve"> μας είπε ότι ολοκλήρωσε τη δημόσια διαβούλευση των τεχνικών προδιαγραφών. Γιατί μέχρι σήμερα δεν έχετε δώσει δημ</w:t>
      </w:r>
      <w:r>
        <w:rPr>
          <w:rFonts w:eastAsia="Times New Roman" w:cs="Times New Roman"/>
          <w:szCs w:val="24"/>
        </w:rPr>
        <w:t xml:space="preserve">οσίως, ανοιχτά πλέον, τη διακήρυξη του συγκεκριμένου διαγωνισμού; </w:t>
      </w:r>
    </w:p>
    <w:p w14:paraId="44625F94" w14:textId="77777777" w:rsidR="00DF7DE8" w:rsidRDefault="008613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μας είπατε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εσείς σήμερα; Ότι θέλετε χρόνο. Θέλετε τέσσερα, δεκατέσσερα, είκοσι τέσσερα χρόνια; Πόσα χρόνια θέλετε; Γνωρίζετε πολύ καλά ότι οι πληρωμές πρέπει να έχουν ολοκλη</w:t>
      </w:r>
      <w:r>
        <w:rPr>
          <w:rFonts w:eastAsia="Times New Roman" w:cs="Times New Roman"/>
          <w:szCs w:val="24"/>
        </w:rPr>
        <w:t xml:space="preserve">ρωθεί μέχρι 31 Δεκεμβρίου του 2022; Τελικά, κύριε Κουβέλη το θέλετε ή όχι το συγκεκριμένο έργο; Αντιλαμβάνεστε ότι πρόκειται για μια ιδιαίτερα κρίσιμη εθνικά περίοδο για τη χώρα μας; Ένα έργο που θα συμβάλλει τα μέγιστα στη διαφύλαξη των θαλασσίων συνόρων </w:t>
      </w:r>
      <w:r>
        <w:rPr>
          <w:rFonts w:eastAsia="Times New Roman" w:cs="Times New Roman"/>
          <w:szCs w:val="24"/>
        </w:rPr>
        <w:t>της πατρίδας μας, σε μια περίοδο όπου έχουμε αυξημένη προκλητικότητα των γειτόνων μας, σε μια περίοδο που έχουμε ανεύθυνες και επικίνδυνες θέσεις από τον κ. Κοτζιά, οι οποίες γίνονται και για επικοινωνιακούς λόγους, για επέκταση των εθνικών μας χωρικών, πο</w:t>
      </w:r>
      <w:r>
        <w:rPr>
          <w:rFonts w:eastAsia="Times New Roman" w:cs="Times New Roman"/>
          <w:szCs w:val="24"/>
        </w:rPr>
        <w:t xml:space="preserve">υ είναι βέβαιο ότι θα αυξήσουν την προκλητικότητα του γείτονά μας; Τι περισσότερο πρέπει </w:t>
      </w:r>
      <w:r>
        <w:rPr>
          <w:rFonts w:eastAsia="Times New Roman" w:cs="Times New Roman"/>
          <w:szCs w:val="24"/>
        </w:rPr>
        <w:lastRenderedPageBreak/>
        <w:t>να κάνουμε για να σας πείσουμε ότι το έργο αυτό είναι εντελώς αναγκαίο; Δεν γνωρίζετε ότι υπάρχουν ενστάσεις από την Ευρωπαϊκή Επιτροπή, που πιθανότατα να μας κόψουν τ</w:t>
      </w:r>
      <w:r>
        <w:rPr>
          <w:rFonts w:eastAsia="Times New Roman" w:cs="Times New Roman"/>
          <w:szCs w:val="24"/>
        </w:rPr>
        <w:t xml:space="preserve">η χρηματοδότηση από το συγκεκριμένο έργο; Δεν γνωρίζετε ότι υπάρχουν ενστάσεις και αγωνία όντως από τις υπηρεσίες του Λιμενικού Σώματος; </w:t>
      </w:r>
    </w:p>
    <w:p w14:paraId="44625F95" w14:textId="77777777" w:rsidR="00DF7DE8" w:rsidRDefault="008613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Προτίθεστε, κύριε Υπουργέ, να ενισχύσετε τις συγκεκριμένες υπηρεσίες έτσι ώστε να προχωρήσει τάχιστα η διαγωνιστική δι</w:t>
      </w:r>
      <w:r>
        <w:rPr>
          <w:rFonts w:eastAsia="Times New Roman" w:cs="Times New Roman"/>
          <w:szCs w:val="24"/>
        </w:rPr>
        <w:t>αδικασία; Φαντάζομαι ότι γνωρίζετε και από την προηγούμενη σας ιδιότητα ότι το μεγάλο, αν θέλετε, το επίκεντρο των ελληνοτουρκικών σχέσεων είναι το ποιος γρήγορα θα διαχειριστεί θέματα της έρευνας και διάσωσης. Τι κάνετε, λοιπόν, για όλα αυτά; Και ανακαλύπ</w:t>
      </w:r>
      <w:r>
        <w:rPr>
          <w:rFonts w:eastAsia="Times New Roman" w:cs="Times New Roman"/>
          <w:szCs w:val="24"/>
        </w:rPr>
        <w:t xml:space="preserve">τετε τελευταία ώρα και πάλι σήμερα ότι είναι σύνθετο το έργο, ότι πρέπει να γίνουν διαβουλεύσεις με τα συναρμόδια </w:t>
      </w:r>
      <w:r>
        <w:rPr>
          <w:rFonts w:eastAsia="Times New Roman" w:cs="Times New Roman"/>
          <w:szCs w:val="24"/>
        </w:rPr>
        <w:t>Υ</w:t>
      </w:r>
      <w:r>
        <w:rPr>
          <w:rFonts w:eastAsia="Times New Roman" w:cs="Times New Roman"/>
          <w:szCs w:val="24"/>
        </w:rPr>
        <w:t>πουργεία και όλα αυτά.</w:t>
      </w:r>
    </w:p>
    <w:p w14:paraId="44625F96" w14:textId="77777777" w:rsidR="00DF7DE8" w:rsidRDefault="008613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Κοιτάξτε, όλα αυτά είναι δικαιολογίες. Συντομεύσετε, ολοκληρώστε αυτό το πολύ σημαντικό εθνικό έργο, διότι πρόκειται γ</w:t>
      </w:r>
      <w:r>
        <w:rPr>
          <w:rFonts w:eastAsia="Times New Roman" w:cs="Times New Roman"/>
          <w:szCs w:val="24"/>
        </w:rPr>
        <w:t>ια εθνικό έργο, πρόκειται για ένα έργο ενίσχυσης της εθνικής ασφάλειας της χώρας και αφήστε πια τις δικαιολογίες. Τώρα, αν δεν θέλετε να το κάνε</w:t>
      </w:r>
      <w:r>
        <w:rPr>
          <w:rFonts w:eastAsia="Times New Roman" w:cs="Times New Roman"/>
          <w:szCs w:val="24"/>
        </w:rPr>
        <w:t>τε, να μας το πείτε</w:t>
      </w:r>
      <w:r>
        <w:rPr>
          <w:rFonts w:eastAsia="Times New Roman" w:cs="Times New Roman"/>
          <w:szCs w:val="24"/>
        </w:rPr>
        <w:t xml:space="preserve"> ξεκάθαρα.</w:t>
      </w:r>
    </w:p>
    <w:p w14:paraId="44625F97" w14:textId="77777777" w:rsidR="00DF7DE8" w:rsidRDefault="008613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4625F98" w14:textId="77777777" w:rsidR="00DF7DE8" w:rsidRDefault="00861368">
      <w:pPr>
        <w:autoSpaceDE w:val="0"/>
        <w:autoSpaceDN w:val="0"/>
        <w:adjustRightInd w:val="0"/>
        <w:spacing w:line="600" w:lineRule="auto"/>
        <w:ind w:firstLine="720"/>
        <w:jc w:val="both"/>
        <w:rPr>
          <w:rFonts w:eastAsia="Times New Roman" w:cs="Times New Roman"/>
          <w:szCs w:val="24"/>
        </w:rPr>
      </w:pPr>
      <w:r w:rsidRPr="00930863">
        <w:rPr>
          <w:rFonts w:eastAsia="Times New Roman" w:cs="Times New Roman"/>
          <w:b/>
          <w:szCs w:val="24"/>
        </w:rPr>
        <w:t>ΠΡΟΕΔΡΕΥΩΝ (Νικήτας Κακλαμάνης):</w:t>
      </w:r>
      <w:r>
        <w:rPr>
          <w:rFonts w:eastAsia="Times New Roman" w:cs="Times New Roman"/>
          <w:szCs w:val="24"/>
        </w:rPr>
        <w:t xml:space="preserve"> Κύριε Κουβέλη, έχετε τον λόγο.</w:t>
      </w:r>
    </w:p>
    <w:p w14:paraId="44625F99" w14:textId="77777777" w:rsidR="00DF7DE8" w:rsidRDefault="00861368">
      <w:pPr>
        <w:autoSpaceDE w:val="0"/>
        <w:autoSpaceDN w:val="0"/>
        <w:adjustRightInd w:val="0"/>
        <w:spacing w:line="600" w:lineRule="auto"/>
        <w:ind w:firstLine="720"/>
        <w:jc w:val="both"/>
        <w:rPr>
          <w:rFonts w:eastAsia="Times New Roman" w:cs="Times New Roman"/>
          <w:szCs w:val="24"/>
        </w:rPr>
      </w:pPr>
      <w:r w:rsidRPr="00A81FF3">
        <w:rPr>
          <w:rFonts w:eastAsia="Times New Roman" w:cs="Times New Roman"/>
          <w:b/>
          <w:szCs w:val="24"/>
        </w:rPr>
        <w:lastRenderedPageBreak/>
        <w:t>ΦΩΤΗΣ ΚΟΥΒΕΛΗΣ (Υπουργός Ναυτιλίας και Νησιωτικής Πολιτικής):</w:t>
      </w:r>
      <w:r>
        <w:rPr>
          <w:rFonts w:eastAsia="Times New Roman" w:cs="Times New Roman"/>
          <w:szCs w:val="24"/>
        </w:rPr>
        <w:t xml:space="preserve"> Κύριε </w:t>
      </w:r>
      <w:proofErr w:type="spellStart"/>
      <w:r>
        <w:rPr>
          <w:rFonts w:eastAsia="Times New Roman" w:cs="Times New Roman"/>
          <w:szCs w:val="24"/>
        </w:rPr>
        <w:t>Πλακιωτάκη</w:t>
      </w:r>
      <w:proofErr w:type="spellEnd"/>
      <w:r>
        <w:rPr>
          <w:rFonts w:eastAsia="Times New Roman" w:cs="Times New Roman"/>
          <w:szCs w:val="24"/>
        </w:rPr>
        <w:t xml:space="preserve">, ήλπιζα ότι με όλα αυτά που σας είπα θα σας είχα πείσει ότι το συγκεκριμένο έργο το θέλουμε, το προωθούμε. Και αυτό κάνουμε. </w:t>
      </w:r>
    </w:p>
    <w:p w14:paraId="44625F9A" w14:textId="77777777" w:rsidR="00DF7DE8" w:rsidRDefault="008613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απαντώντας στο </w:t>
      </w:r>
      <w:r>
        <w:rPr>
          <w:rFonts w:eastAsia="Times New Roman" w:cs="Times New Roman"/>
          <w:szCs w:val="24"/>
        </w:rPr>
        <w:t>συγκεκριμένο ερώτημά σας, πρέπει να σας πω ότι στο χρονικό διάστημα που έχω την τιμή να βρίσκομαι στο Υπουργείο Ναυτιλίας, κατά προτεραιότητα προωθείται αυτό το ζήτημα για να ολοκληρωθεί. Επίσης, να είστε βέβαιος ότι δεν θα υπάρξει απώλεια της οποιασδήποτε</w:t>
      </w:r>
      <w:r>
        <w:rPr>
          <w:rFonts w:eastAsia="Times New Roman" w:cs="Times New Roman"/>
          <w:szCs w:val="24"/>
        </w:rPr>
        <w:t xml:space="preserve"> προθεσμίας η οποία είναι δυνατόν να επηρεάσει τον τελικό στόχο. Και στόχος είναι η εξασφάλιση αυτού του έργου, προκειμένου να τεθεί στη διάθεση της χώρας μας, με όλα αυτά τα οποία είπατε. </w:t>
      </w:r>
    </w:p>
    <w:p w14:paraId="44625F9B" w14:textId="77777777" w:rsidR="00DF7DE8" w:rsidRDefault="008613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σας βεβαιώσω όμως, απαντώντας στο ερώτημα. Διεκδικώ να έχω</w:t>
      </w:r>
      <w:r>
        <w:rPr>
          <w:rFonts w:eastAsia="Times New Roman" w:cs="Times New Roman"/>
          <w:szCs w:val="24"/>
        </w:rPr>
        <w:t xml:space="preserve"> την ίδια με τη δική σας ευαισθησία, το ίδιο ενδιαφέρον και τη μέριμνα για την υπόθεση της εθνικής ασφάλειας της χώρας. Όλα τα άλλα μπορώ να τα αξιολογήσω ως έναν περιττό λόγο και μάλιστα έναν λόγο που κατά πλειοδοσία κατατίθεται και θα έλεγα, επικινδύνως </w:t>
      </w:r>
      <w:r>
        <w:rPr>
          <w:rFonts w:eastAsia="Times New Roman" w:cs="Times New Roman"/>
          <w:szCs w:val="24"/>
        </w:rPr>
        <w:t>όταν αφορά στα ζητήματα της εθνικής ασφάλειας και της προστασίας των δικαιωμάτων της χώρας μας.</w:t>
      </w:r>
    </w:p>
    <w:p w14:paraId="44625F9C" w14:textId="77777777" w:rsidR="00DF7DE8" w:rsidRDefault="00861368">
      <w:pPr>
        <w:autoSpaceDE w:val="0"/>
        <w:autoSpaceDN w:val="0"/>
        <w:adjustRightInd w:val="0"/>
        <w:spacing w:line="600" w:lineRule="auto"/>
        <w:ind w:firstLine="720"/>
        <w:jc w:val="both"/>
        <w:rPr>
          <w:rFonts w:eastAsia="Times New Roman" w:cs="Times New Roman"/>
          <w:szCs w:val="24"/>
        </w:rPr>
      </w:pPr>
      <w:r w:rsidRPr="00930863">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44625F9D" w14:textId="77777777" w:rsidR="00DF7DE8" w:rsidRDefault="008613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Θα συζητηθεί η έκτη με αριθμό 73/16-10-2018 επίκαιρη ερώτηση δεύτερου κύκλου του Βουλευτή Ηρακλείου της Δημοκρατι</w:t>
      </w:r>
      <w:r>
        <w:rPr>
          <w:rFonts w:eastAsia="Times New Roman" w:cs="Times New Roman"/>
          <w:szCs w:val="24"/>
        </w:rPr>
        <w:t>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C10904">
        <w:rPr>
          <w:rFonts w:eastAsia="Times New Roman" w:cs="Times New Roman"/>
          <w:bCs/>
          <w:szCs w:val="24"/>
        </w:rPr>
        <w:t xml:space="preserve">Βασιλείου </w:t>
      </w:r>
      <w:proofErr w:type="spellStart"/>
      <w:r w:rsidRPr="00C10904">
        <w:rPr>
          <w:rFonts w:eastAsia="Times New Roman" w:cs="Times New Roman"/>
          <w:bCs/>
          <w:szCs w:val="24"/>
        </w:rPr>
        <w:t>Κεγκέρογλου</w:t>
      </w:r>
      <w:proofErr w:type="spellEnd"/>
      <w:r w:rsidRPr="00C10904">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C10904">
        <w:rPr>
          <w:rFonts w:eastAsia="Times New Roman" w:cs="Times New Roman"/>
          <w:bCs/>
          <w:szCs w:val="24"/>
        </w:rPr>
        <w:t>Ναυτιλίας και Νησιωτικής Πολιτικής,</w:t>
      </w:r>
      <w:r>
        <w:rPr>
          <w:rFonts w:eastAsia="Times New Roman" w:cs="Times New Roman"/>
          <w:szCs w:val="24"/>
        </w:rPr>
        <w:t xml:space="preserve"> με θέμα: «Η Κρήτη δικαιούται την ένταξη στην καθολική εφαρμογή του </w:t>
      </w:r>
      <w:r>
        <w:rPr>
          <w:rFonts w:eastAsia="Times New Roman" w:cs="Times New Roman"/>
          <w:szCs w:val="24"/>
        </w:rPr>
        <w:t>μ</w:t>
      </w:r>
      <w:r>
        <w:rPr>
          <w:rFonts w:eastAsia="Times New Roman" w:cs="Times New Roman"/>
          <w:szCs w:val="24"/>
        </w:rPr>
        <w:t xml:space="preserve">εταφορικού </w:t>
      </w:r>
      <w:r>
        <w:rPr>
          <w:rFonts w:eastAsia="Times New Roman" w:cs="Times New Roman"/>
          <w:szCs w:val="24"/>
        </w:rPr>
        <w:t>ι</w:t>
      </w:r>
      <w:r>
        <w:rPr>
          <w:rFonts w:eastAsia="Times New Roman" w:cs="Times New Roman"/>
          <w:szCs w:val="24"/>
        </w:rPr>
        <w:t>σοδυνάμου από 1</w:t>
      </w:r>
      <w:r>
        <w:rPr>
          <w:rFonts w:eastAsia="Times New Roman" w:cs="Times New Roman"/>
          <w:szCs w:val="24"/>
        </w:rPr>
        <w:t>-</w:t>
      </w:r>
      <w:r>
        <w:rPr>
          <w:rFonts w:eastAsia="Times New Roman" w:cs="Times New Roman"/>
          <w:szCs w:val="24"/>
        </w:rPr>
        <w:t xml:space="preserve">1-2019».  </w:t>
      </w:r>
    </w:p>
    <w:p w14:paraId="44625F9E" w14:textId="77777777" w:rsidR="00DF7DE8" w:rsidRDefault="008613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απαντήσει ο </w:t>
      </w:r>
      <w:r>
        <w:rPr>
          <w:rFonts w:eastAsia="Times New Roman" w:cs="Times New Roman"/>
          <w:szCs w:val="24"/>
        </w:rPr>
        <w:t xml:space="preserve">Αναπληρωτής Υπουργός </w:t>
      </w:r>
      <w:r>
        <w:rPr>
          <w:rFonts w:eastAsia="Times New Roman" w:cs="Times New Roman"/>
          <w:szCs w:val="24"/>
        </w:rPr>
        <w:t>κ. Σ</w:t>
      </w:r>
      <w:r>
        <w:rPr>
          <w:rFonts w:eastAsia="Times New Roman" w:cs="Times New Roman"/>
          <w:szCs w:val="24"/>
        </w:rPr>
        <w:t>αντορινιός.</w:t>
      </w:r>
    </w:p>
    <w:p w14:paraId="44625F9F" w14:textId="77777777" w:rsidR="00DF7DE8" w:rsidRDefault="0086136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44625FA0" w14:textId="77777777" w:rsidR="00DF7DE8" w:rsidRDefault="00861368">
      <w:pPr>
        <w:tabs>
          <w:tab w:val="center" w:pos="4753"/>
          <w:tab w:val="left" w:pos="6156"/>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14:paraId="44625FA1" w14:textId="77777777" w:rsidR="00DF7DE8" w:rsidRDefault="00861368">
      <w:pPr>
        <w:tabs>
          <w:tab w:val="center" w:pos="4753"/>
          <w:tab w:val="left" w:pos="6156"/>
        </w:tabs>
        <w:spacing w:line="600" w:lineRule="auto"/>
        <w:ind w:firstLine="720"/>
        <w:jc w:val="both"/>
        <w:rPr>
          <w:rFonts w:eastAsia="Times New Roman"/>
          <w:szCs w:val="24"/>
        </w:rPr>
      </w:pPr>
      <w:r>
        <w:rPr>
          <w:rFonts w:eastAsia="Times New Roman"/>
          <w:szCs w:val="24"/>
        </w:rPr>
        <w:t>Όπως γνωρίζετε, έχω υποβάλει ερώτηση στον</w:t>
      </w:r>
      <w:r w:rsidRPr="00BE4B42">
        <w:rPr>
          <w:rFonts w:eastAsia="Times New Roman"/>
          <w:szCs w:val="24"/>
        </w:rPr>
        <w:t xml:space="preserve"> κύριο Πρωθυπουργό</w:t>
      </w:r>
      <w:r>
        <w:rPr>
          <w:rFonts w:eastAsia="Times New Roman"/>
          <w:szCs w:val="24"/>
        </w:rPr>
        <w:t>,</w:t>
      </w:r>
      <w:r w:rsidRPr="00BE4B42">
        <w:rPr>
          <w:rFonts w:eastAsia="Times New Roman"/>
          <w:szCs w:val="24"/>
        </w:rPr>
        <w:t xml:space="preserve"> ο οποίος είναι και Βουλευτής Ηρακλείου</w:t>
      </w:r>
      <w:r>
        <w:rPr>
          <w:rFonts w:eastAsia="Times New Roman"/>
          <w:szCs w:val="24"/>
        </w:rPr>
        <w:t xml:space="preserve"> και</w:t>
      </w:r>
      <w:r w:rsidRPr="00BE4B42">
        <w:rPr>
          <w:rFonts w:eastAsia="Times New Roman"/>
          <w:szCs w:val="24"/>
        </w:rPr>
        <w:t xml:space="preserve"> </w:t>
      </w:r>
      <w:r>
        <w:rPr>
          <w:rFonts w:eastAsia="Times New Roman"/>
          <w:szCs w:val="24"/>
        </w:rPr>
        <w:t>β</w:t>
      </w:r>
      <w:r w:rsidRPr="00BE4B42">
        <w:rPr>
          <w:rFonts w:eastAsia="Times New Roman"/>
          <w:szCs w:val="24"/>
        </w:rPr>
        <w:t>εβαίως την επίκαιρη ερώτηση</w:t>
      </w:r>
      <w:r>
        <w:rPr>
          <w:rFonts w:eastAsia="Times New Roman"/>
          <w:szCs w:val="24"/>
        </w:rPr>
        <w:t>,</w:t>
      </w:r>
      <w:r w:rsidRPr="00BE4B42">
        <w:rPr>
          <w:rFonts w:eastAsia="Times New Roman"/>
          <w:szCs w:val="24"/>
        </w:rPr>
        <w:t xml:space="preserve"> την οποία θα συζητήσουμε σήμερα</w:t>
      </w:r>
      <w:r>
        <w:rPr>
          <w:rFonts w:eastAsia="Times New Roman"/>
          <w:szCs w:val="24"/>
        </w:rPr>
        <w:t>,</w:t>
      </w:r>
      <w:r w:rsidRPr="00BE4B42">
        <w:rPr>
          <w:rFonts w:eastAsia="Times New Roman"/>
          <w:szCs w:val="24"/>
        </w:rPr>
        <w:t xml:space="preserve"> για το </w:t>
      </w:r>
      <w:r>
        <w:rPr>
          <w:rFonts w:eastAsia="Times New Roman"/>
          <w:szCs w:val="24"/>
        </w:rPr>
        <w:t>κ</w:t>
      </w:r>
      <w:r w:rsidRPr="00BE4B42">
        <w:rPr>
          <w:rFonts w:eastAsia="Times New Roman"/>
          <w:szCs w:val="24"/>
        </w:rPr>
        <w:t xml:space="preserve">αθολικό αίτημα της Κρήτης να ενταχθεί στις πρόνοιες του νόμου για το </w:t>
      </w:r>
      <w:r>
        <w:rPr>
          <w:rFonts w:eastAsia="Times New Roman"/>
          <w:szCs w:val="24"/>
        </w:rPr>
        <w:t xml:space="preserve">μεταφορικό ισοδύναμο μέσα στην </w:t>
      </w:r>
      <w:r w:rsidRPr="00BE4B42">
        <w:rPr>
          <w:rFonts w:eastAsia="Times New Roman"/>
          <w:szCs w:val="24"/>
        </w:rPr>
        <w:t xml:space="preserve">καθολική εφαρμογή που θα γίνει από την </w:t>
      </w:r>
      <w:r>
        <w:rPr>
          <w:rFonts w:eastAsia="Times New Roman"/>
          <w:szCs w:val="24"/>
        </w:rPr>
        <w:t>1</w:t>
      </w:r>
      <w:r w:rsidRPr="00400065">
        <w:rPr>
          <w:rFonts w:eastAsia="Times New Roman"/>
          <w:szCs w:val="24"/>
          <w:vertAlign w:val="superscript"/>
        </w:rPr>
        <w:t>η</w:t>
      </w:r>
      <w:r>
        <w:rPr>
          <w:rFonts w:eastAsia="Times New Roman"/>
          <w:szCs w:val="24"/>
        </w:rPr>
        <w:t xml:space="preserve"> </w:t>
      </w:r>
      <w:r w:rsidRPr="00BE4B42">
        <w:rPr>
          <w:rFonts w:eastAsia="Times New Roman"/>
          <w:szCs w:val="24"/>
        </w:rPr>
        <w:t>Ιανουαρίου του 2</w:t>
      </w:r>
      <w:r>
        <w:rPr>
          <w:rFonts w:eastAsia="Times New Roman"/>
          <w:szCs w:val="24"/>
        </w:rPr>
        <w:t>0</w:t>
      </w:r>
      <w:r w:rsidRPr="00BE4B42">
        <w:rPr>
          <w:rFonts w:eastAsia="Times New Roman"/>
          <w:szCs w:val="24"/>
        </w:rPr>
        <w:t>19</w:t>
      </w:r>
      <w:r>
        <w:rPr>
          <w:rFonts w:eastAsia="Times New Roman"/>
          <w:szCs w:val="24"/>
        </w:rPr>
        <w:t>.</w:t>
      </w:r>
    </w:p>
    <w:p w14:paraId="44625FA2" w14:textId="77777777" w:rsidR="00DF7DE8" w:rsidRDefault="00861368">
      <w:pPr>
        <w:tabs>
          <w:tab w:val="center" w:pos="4753"/>
          <w:tab w:val="left" w:pos="6156"/>
        </w:tabs>
        <w:spacing w:line="600" w:lineRule="auto"/>
        <w:ind w:firstLine="720"/>
        <w:jc w:val="both"/>
        <w:rPr>
          <w:rFonts w:eastAsia="Times New Roman"/>
          <w:szCs w:val="24"/>
        </w:rPr>
      </w:pPr>
      <w:r>
        <w:rPr>
          <w:rFonts w:eastAsia="Times New Roman"/>
          <w:szCs w:val="24"/>
        </w:rPr>
        <w:t>Η</w:t>
      </w:r>
      <w:r w:rsidRPr="00BE4B42">
        <w:rPr>
          <w:rFonts w:eastAsia="Times New Roman"/>
          <w:szCs w:val="24"/>
        </w:rPr>
        <w:t xml:space="preserve"> εξαίρεση η οποία έγινε στο</w:t>
      </w:r>
      <w:r>
        <w:rPr>
          <w:rFonts w:eastAsia="Times New Roman"/>
          <w:szCs w:val="24"/>
        </w:rPr>
        <w:t>ν</w:t>
      </w:r>
      <w:r w:rsidRPr="00BE4B42">
        <w:rPr>
          <w:rFonts w:eastAsia="Times New Roman"/>
          <w:szCs w:val="24"/>
        </w:rPr>
        <w:t xml:space="preserve"> νομό </w:t>
      </w:r>
      <w:r>
        <w:rPr>
          <w:rFonts w:eastAsia="Times New Roman"/>
          <w:szCs w:val="24"/>
        </w:rPr>
        <w:t>θεωρώ ότι ήταν ά</w:t>
      </w:r>
      <w:r>
        <w:rPr>
          <w:rFonts w:eastAsia="Times New Roman"/>
          <w:szCs w:val="24"/>
        </w:rPr>
        <w:t>δικη και χωρίς</w:t>
      </w:r>
      <w:r w:rsidRPr="00BE4B42">
        <w:rPr>
          <w:rFonts w:eastAsia="Times New Roman"/>
          <w:szCs w:val="24"/>
        </w:rPr>
        <w:t xml:space="preserve"> επιχειρήματα</w:t>
      </w:r>
      <w:r>
        <w:rPr>
          <w:rFonts w:eastAsia="Times New Roman"/>
          <w:szCs w:val="24"/>
        </w:rPr>
        <w:t>.</w:t>
      </w:r>
      <w:r w:rsidRPr="00BE4B42">
        <w:rPr>
          <w:rFonts w:eastAsia="Times New Roman"/>
          <w:szCs w:val="24"/>
        </w:rPr>
        <w:t xml:space="preserve"> </w:t>
      </w:r>
      <w:r>
        <w:rPr>
          <w:rFonts w:eastAsia="Times New Roman"/>
          <w:szCs w:val="24"/>
        </w:rPr>
        <w:t>Ανα</w:t>
      </w:r>
      <w:r w:rsidRPr="00BE4B42">
        <w:rPr>
          <w:rFonts w:eastAsia="Times New Roman"/>
          <w:szCs w:val="24"/>
        </w:rPr>
        <w:t xml:space="preserve">φέρεται συγκεκριμένα </w:t>
      </w:r>
      <w:r>
        <w:rPr>
          <w:rFonts w:eastAsia="Times New Roman"/>
          <w:szCs w:val="24"/>
        </w:rPr>
        <w:t>ότι το μεταφορικό</w:t>
      </w:r>
      <w:r w:rsidRPr="00BE4B42">
        <w:rPr>
          <w:rFonts w:eastAsia="Times New Roman"/>
          <w:szCs w:val="24"/>
        </w:rPr>
        <w:t xml:space="preserve"> ισοδύναμο θα εφαρμοστεί σε όλα τα νησιά </w:t>
      </w:r>
      <w:r>
        <w:rPr>
          <w:rFonts w:eastAsia="Times New Roman"/>
          <w:szCs w:val="24"/>
        </w:rPr>
        <w:t>γ</w:t>
      </w:r>
      <w:r w:rsidRPr="00BE4B42">
        <w:rPr>
          <w:rFonts w:eastAsia="Times New Roman"/>
          <w:szCs w:val="24"/>
        </w:rPr>
        <w:t xml:space="preserve">ια τους κατοίκους </w:t>
      </w:r>
      <w:r>
        <w:rPr>
          <w:rFonts w:eastAsia="Times New Roman"/>
          <w:szCs w:val="24"/>
        </w:rPr>
        <w:t>και</w:t>
      </w:r>
      <w:r w:rsidRPr="00BE4B42">
        <w:rPr>
          <w:rFonts w:eastAsia="Times New Roman"/>
          <w:szCs w:val="24"/>
        </w:rPr>
        <w:t xml:space="preserve"> τα εμπορεύματα όλων των νησιών</w:t>
      </w:r>
      <w:r>
        <w:rPr>
          <w:rFonts w:eastAsia="Times New Roman"/>
          <w:szCs w:val="24"/>
        </w:rPr>
        <w:t>, πλην</w:t>
      </w:r>
      <w:r w:rsidRPr="00BE4B42">
        <w:rPr>
          <w:rFonts w:eastAsia="Times New Roman"/>
          <w:szCs w:val="24"/>
        </w:rPr>
        <w:t xml:space="preserve"> Κρήτης</w:t>
      </w:r>
      <w:r>
        <w:rPr>
          <w:rFonts w:eastAsia="Times New Roman"/>
          <w:szCs w:val="24"/>
        </w:rPr>
        <w:t>,</w:t>
      </w:r>
      <w:r w:rsidRPr="00BE4B42">
        <w:rPr>
          <w:rFonts w:eastAsia="Times New Roman"/>
          <w:szCs w:val="24"/>
        </w:rPr>
        <w:t xml:space="preserve"> Εύβοιας και Λευκάδας</w:t>
      </w:r>
      <w:r>
        <w:rPr>
          <w:rFonts w:eastAsia="Times New Roman"/>
          <w:szCs w:val="24"/>
        </w:rPr>
        <w:t>.</w:t>
      </w:r>
    </w:p>
    <w:p w14:paraId="44625FA3" w14:textId="77777777" w:rsidR="00DF7DE8" w:rsidRDefault="00861368">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Όπως γνωρίζετε, κύριε </w:t>
      </w:r>
      <w:r w:rsidRPr="00BE4B42">
        <w:rPr>
          <w:rFonts w:eastAsia="Times New Roman"/>
          <w:szCs w:val="24"/>
        </w:rPr>
        <w:t>Υπουργέ</w:t>
      </w:r>
      <w:r>
        <w:rPr>
          <w:rFonts w:eastAsia="Times New Roman"/>
          <w:szCs w:val="24"/>
        </w:rPr>
        <w:t>,</w:t>
      </w:r>
      <w:r w:rsidRPr="00BE4B42">
        <w:rPr>
          <w:rFonts w:eastAsia="Times New Roman"/>
          <w:szCs w:val="24"/>
        </w:rPr>
        <w:t xml:space="preserve"> κατά </w:t>
      </w:r>
      <w:r>
        <w:rPr>
          <w:rFonts w:eastAsia="Times New Roman"/>
          <w:szCs w:val="24"/>
        </w:rPr>
        <w:t>κα</w:t>
      </w:r>
      <w:r>
        <w:rPr>
          <w:rFonts w:eastAsia="Times New Roman"/>
          <w:szCs w:val="24"/>
        </w:rPr>
        <w:t>μ</w:t>
      </w:r>
      <w:r>
        <w:rPr>
          <w:rFonts w:eastAsia="Times New Roman"/>
          <w:szCs w:val="24"/>
        </w:rPr>
        <w:t>μ</w:t>
      </w:r>
      <w:r w:rsidRPr="00BE4B42">
        <w:rPr>
          <w:rFonts w:eastAsia="Times New Roman"/>
          <w:szCs w:val="24"/>
        </w:rPr>
        <w:t xml:space="preserve">ία έννοια </w:t>
      </w:r>
      <w:r>
        <w:rPr>
          <w:rFonts w:eastAsia="Times New Roman"/>
          <w:szCs w:val="24"/>
        </w:rPr>
        <w:t>-πλην</w:t>
      </w:r>
      <w:r w:rsidRPr="00BE4B42">
        <w:rPr>
          <w:rFonts w:eastAsia="Times New Roman"/>
          <w:szCs w:val="24"/>
        </w:rPr>
        <w:t xml:space="preserve"> της παραδοσιακής γεωγραφικής</w:t>
      </w:r>
      <w:r>
        <w:rPr>
          <w:rFonts w:eastAsia="Times New Roman"/>
          <w:szCs w:val="24"/>
        </w:rPr>
        <w:t>-</w:t>
      </w:r>
      <w:r w:rsidRPr="00BE4B42">
        <w:rPr>
          <w:rFonts w:eastAsia="Times New Roman"/>
          <w:szCs w:val="24"/>
        </w:rPr>
        <w:t xml:space="preserve"> σήμερα η Εύβοια και η Λευκάδα δεν θεωρούνται νησιά</w:t>
      </w:r>
      <w:r>
        <w:rPr>
          <w:rFonts w:eastAsia="Times New Roman"/>
          <w:szCs w:val="24"/>
        </w:rPr>
        <w:t>.</w:t>
      </w:r>
      <w:r w:rsidRPr="00BE4B42">
        <w:rPr>
          <w:rFonts w:eastAsia="Times New Roman"/>
          <w:szCs w:val="24"/>
        </w:rPr>
        <w:t xml:space="preserve"> </w:t>
      </w:r>
      <w:r>
        <w:rPr>
          <w:rFonts w:eastAsia="Times New Roman"/>
          <w:szCs w:val="24"/>
        </w:rPr>
        <w:t>Έ</w:t>
      </w:r>
      <w:r w:rsidRPr="00BE4B42">
        <w:rPr>
          <w:rFonts w:eastAsia="Times New Roman"/>
          <w:szCs w:val="24"/>
        </w:rPr>
        <w:t xml:space="preserve">χουν σταθερή σύνδεση και </w:t>
      </w:r>
      <w:r>
        <w:rPr>
          <w:rFonts w:eastAsia="Times New Roman"/>
          <w:szCs w:val="24"/>
        </w:rPr>
        <w:t>ε</w:t>
      </w:r>
      <w:r w:rsidRPr="00BE4B42">
        <w:rPr>
          <w:rFonts w:eastAsia="Times New Roman"/>
          <w:szCs w:val="24"/>
        </w:rPr>
        <w:t>πομένως δεν μπορούν να συγκριθούν με την Κρήτη</w:t>
      </w:r>
      <w:r>
        <w:rPr>
          <w:rFonts w:eastAsia="Times New Roman"/>
          <w:szCs w:val="24"/>
        </w:rPr>
        <w:t xml:space="preserve">. Εάν υπάρχει κάποιος άλλος λόγος </w:t>
      </w:r>
      <w:r w:rsidRPr="00BE4B42">
        <w:rPr>
          <w:rFonts w:eastAsia="Times New Roman"/>
          <w:szCs w:val="24"/>
        </w:rPr>
        <w:t>ή κάποιοι άλλοι λόγοι</w:t>
      </w:r>
      <w:r>
        <w:rPr>
          <w:rFonts w:eastAsia="Times New Roman"/>
          <w:szCs w:val="24"/>
        </w:rPr>
        <w:t xml:space="preserve"> τους οποίους</w:t>
      </w:r>
      <w:r w:rsidRPr="00BE4B42">
        <w:rPr>
          <w:rFonts w:eastAsia="Times New Roman"/>
          <w:szCs w:val="24"/>
        </w:rPr>
        <w:t xml:space="preserve"> δεν έχε</w:t>
      </w:r>
      <w:r>
        <w:rPr>
          <w:rFonts w:eastAsia="Times New Roman"/>
          <w:szCs w:val="24"/>
        </w:rPr>
        <w:t>τε αναλύσει, π</w:t>
      </w:r>
      <w:r w:rsidRPr="00BE4B42">
        <w:rPr>
          <w:rFonts w:eastAsia="Times New Roman"/>
          <w:szCs w:val="24"/>
        </w:rPr>
        <w:t>ιστεύω ότι</w:t>
      </w:r>
      <w:r w:rsidRPr="00BE4B42">
        <w:rPr>
          <w:rFonts w:eastAsia="Times New Roman"/>
          <w:szCs w:val="24"/>
        </w:rPr>
        <w:t xml:space="preserve"> θα πρέπει να μας τους εκθέσετε</w:t>
      </w:r>
      <w:r>
        <w:rPr>
          <w:rFonts w:eastAsia="Times New Roman"/>
          <w:szCs w:val="24"/>
        </w:rPr>
        <w:t>.</w:t>
      </w:r>
      <w:r w:rsidRPr="00BE4B42">
        <w:rPr>
          <w:rFonts w:eastAsia="Times New Roman"/>
          <w:szCs w:val="24"/>
        </w:rPr>
        <w:t xml:space="preserve"> </w:t>
      </w:r>
      <w:r>
        <w:rPr>
          <w:rFonts w:eastAsia="Times New Roman"/>
          <w:szCs w:val="24"/>
        </w:rPr>
        <w:t>Τ</w:t>
      </w:r>
      <w:r w:rsidRPr="00BE4B42">
        <w:rPr>
          <w:rFonts w:eastAsia="Times New Roman"/>
          <w:szCs w:val="24"/>
        </w:rPr>
        <w:t>ο</w:t>
      </w:r>
      <w:r>
        <w:rPr>
          <w:rFonts w:eastAsia="Times New Roman"/>
          <w:szCs w:val="24"/>
        </w:rPr>
        <w:t xml:space="preserve"> υψηλό</w:t>
      </w:r>
      <w:r w:rsidRPr="00BE4B42">
        <w:rPr>
          <w:rFonts w:eastAsia="Times New Roman"/>
          <w:szCs w:val="24"/>
        </w:rPr>
        <w:t xml:space="preserve"> κόστος για τα προϊόντα και τις μεταφορές των </w:t>
      </w:r>
      <w:r>
        <w:rPr>
          <w:rFonts w:eastAsia="Times New Roman"/>
          <w:szCs w:val="24"/>
        </w:rPr>
        <w:t>Κ</w:t>
      </w:r>
      <w:r w:rsidRPr="00BE4B42">
        <w:rPr>
          <w:rFonts w:eastAsia="Times New Roman"/>
          <w:szCs w:val="24"/>
        </w:rPr>
        <w:t>ρητικών</w:t>
      </w:r>
      <w:r>
        <w:rPr>
          <w:rFonts w:eastAsia="Times New Roman"/>
          <w:szCs w:val="24"/>
        </w:rPr>
        <w:t>, αφορά</w:t>
      </w:r>
      <w:r w:rsidRPr="00BE4B42">
        <w:rPr>
          <w:rFonts w:eastAsia="Times New Roman"/>
          <w:szCs w:val="24"/>
        </w:rPr>
        <w:t xml:space="preserve"> </w:t>
      </w:r>
      <w:r>
        <w:rPr>
          <w:rFonts w:eastAsia="Times New Roman"/>
          <w:szCs w:val="24"/>
        </w:rPr>
        <w:t>–</w:t>
      </w:r>
      <w:r w:rsidRPr="00BE4B42">
        <w:rPr>
          <w:rFonts w:eastAsia="Times New Roman"/>
          <w:szCs w:val="24"/>
        </w:rPr>
        <w:t>πιστεύω</w:t>
      </w:r>
      <w:r>
        <w:rPr>
          <w:rFonts w:eastAsia="Times New Roman"/>
          <w:szCs w:val="24"/>
        </w:rPr>
        <w:t>-</w:t>
      </w:r>
      <w:r w:rsidRPr="00BE4B42">
        <w:rPr>
          <w:rFonts w:eastAsia="Times New Roman"/>
          <w:szCs w:val="24"/>
        </w:rPr>
        <w:t xml:space="preserve"> την </w:t>
      </w:r>
      <w:r>
        <w:rPr>
          <w:rFonts w:eastAsia="Times New Roman"/>
          <w:szCs w:val="24"/>
        </w:rPr>
        <w:t>Κ</w:t>
      </w:r>
      <w:r w:rsidRPr="00BE4B42">
        <w:rPr>
          <w:rFonts w:eastAsia="Times New Roman"/>
          <w:szCs w:val="24"/>
        </w:rPr>
        <w:t xml:space="preserve">υβέρνηση η οποία πρέπει να </w:t>
      </w:r>
      <w:r>
        <w:rPr>
          <w:rFonts w:eastAsia="Times New Roman"/>
          <w:szCs w:val="24"/>
        </w:rPr>
        <w:t>ε</w:t>
      </w:r>
      <w:r w:rsidRPr="00BE4B42">
        <w:rPr>
          <w:rFonts w:eastAsia="Times New Roman"/>
          <w:szCs w:val="24"/>
        </w:rPr>
        <w:t>ντάξει στο μεταφορικό ισοδύναμο και την Κρήτη</w:t>
      </w:r>
      <w:r>
        <w:rPr>
          <w:rFonts w:eastAsia="Times New Roman"/>
          <w:szCs w:val="24"/>
        </w:rPr>
        <w:t>,</w:t>
      </w:r>
      <w:r w:rsidRPr="00BE4B42">
        <w:rPr>
          <w:rFonts w:eastAsia="Times New Roman"/>
          <w:szCs w:val="24"/>
        </w:rPr>
        <w:t xml:space="preserve"> ούτως ώστε και τα βασικά αγαθά </w:t>
      </w:r>
      <w:r>
        <w:rPr>
          <w:rFonts w:eastAsia="Times New Roman"/>
          <w:szCs w:val="24"/>
        </w:rPr>
        <w:t xml:space="preserve">για την κάθε </w:t>
      </w:r>
      <w:r w:rsidRPr="00BE4B42">
        <w:rPr>
          <w:rFonts w:eastAsia="Times New Roman"/>
          <w:szCs w:val="24"/>
        </w:rPr>
        <w:t>οικογένεια και το λ</w:t>
      </w:r>
      <w:r w:rsidRPr="00BE4B42">
        <w:rPr>
          <w:rFonts w:eastAsia="Times New Roman"/>
          <w:szCs w:val="24"/>
        </w:rPr>
        <w:t xml:space="preserve">ειτουργικό κόστος </w:t>
      </w:r>
      <w:r>
        <w:rPr>
          <w:rFonts w:eastAsia="Times New Roman"/>
          <w:szCs w:val="24"/>
        </w:rPr>
        <w:t xml:space="preserve">των </w:t>
      </w:r>
      <w:r w:rsidRPr="00BE4B42">
        <w:rPr>
          <w:rFonts w:eastAsia="Times New Roman"/>
          <w:szCs w:val="24"/>
        </w:rPr>
        <w:t xml:space="preserve">επιχειρήσεων να μειωθεί και </w:t>
      </w:r>
      <w:r>
        <w:rPr>
          <w:rFonts w:eastAsia="Times New Roman"/>
          <w:szCs w:val="24"/>
        </w:rPr>
        <w:t>β</w:t>
      </w:r>
      <w:r w:rsidRPr="00BE4B42">
        <w:rPr>
          <w:rFonts w:eastAsia="Times New Roman"/>
          <w:szCs w:val="24"/>
        </w:rPr>
        <w:t xml:space="preserve">εβαίως να έχουμε ανταγωνιστική οικονομία και για τη </w:t>
      </w:r>
      <w:r>
        <w:rPr>
          <w:rFonts w:eastAsia="Times New Roman"/>
          <w:szCs w:val="24"/>
        </w:rPr>
        <w:t>γ</w:t>
      </w:r>
      <w:r w:rsidRPr="00BE4B42">
        <w:rPr>
          <w:rFonts w:eastAsia="Times New Roman"/>
          <w:szCs w:val="24"/>
        </w:rPr>
        <w:t>εωργία και για την κτηνοτροφία του νησιού</w:t>
      </w:r>
      <w:r>
        <w:rPr>
          <w:rFonts w:eastAsia="Times New Roman"/>
          <w:szCs w:val="24"/>
        </w:rPr>
        <w:t>,</w:t>
      </w:r>
      <w:r w:rsidRPr="00BE4B42">
        <w:rPr>
          <w:rFonts w:eastAsia="Times New Roman"/>
          <w:szCs w:val="24"/>
        </w:rPr>
        <w:t xml:space="preserve"> αλλά και για όλες τις δραστηριότητες</w:t>
      </w:r>
      <w:r>
        <w:rPr>
          <w:rFonts w:eastAsia="Times New Roman"/>
          <w:szCs w:val="24"/>
        </w:rPr>
        <w:t>.</w:t>
      </w:r>
    </w:p>
    <w:p w14:paraId="44625FA4" w14:textId="77777777" w:rsidR="00DF7DE8" w:rsidRDefault="00861368">
      <w:pPr>
        <w:tabs>
          <w:tab w:val="center" w:pos="4753"/>
          <w:tab w:val="left" w:pos="6156"/>
        </w:tabs>
        <w:spacing w:line="600" w:lineRule="auto"/>
        <w:ind w:firstLine="720"/>
        <w:jc w:val="both"/>
        <w:rPr>
          <w:rFonts w:eastAsia="Times New Roman"/>
          <w:szCs w:val="24"/>
        </w:rPr>
      </w:pPr>
      <w:r>
        <w:rPr>
          <w:rFonts w:eastAsia="Times New Roman"/>
          <w:szCs w:val="24"/>
        </w:rPr>
        <w:t xml:space="preserve">Σας ερωτώ, λοιπόν, </w:t>
      </w:r>
      <w:r w:rsidRPr="00BE4B42">
        <w:rPr>
          <w:rFonts w:eastAsia="Times New Roman"/>
          <w:szCs w:val="24"/>
        </w:rPr>
        <w:t>εάν είστε διατεθειμ</w:t>
      </w:r>
      <w:r>
        <w:rPr>
          <w:rFonts w:eastAsia="Times New Roman"/>
          <w:szCs w:val="24"/>
        </w:rPr>
        <w:t>ένος να επανεξετάσετε άμεσα αυτή</w:t>
      </w:r>
      <w:r w:rsidRPr="00BE4B42">
        <w:rPr>
          <w:rFonts w:eastAsia="Times New Roman"/>
          <w:szCs w:val="24"/>
        </w:rPr>
        <w:t xml:space="preserve">ν την απόφασή </w:t>
      </w:r>
      <w:r>
        <w:rPr>
          <w:rFonts w:eastAsia="Times New Roman"/>
          <w:szCs w:val="24"/>
        </w:rPr>
        <w:t>σας,</w:t>
      </w:r>
      <w:r w:rsidRPr="00BE4B42">
        <w:rPr>
          <w:rFonts w:eastAsia="Times New Roman"/>
          <w:szCs w:val="24"/>
        </w:rPr>
        <w:t xml:space="preserve"> ούτως ώστε να συμπεριληφθεί και στον προϋπολογισμό του 2019 το αντίστοιχο κόστος για την εφαρμογή του μεταφορικού ισοδ</w:t>
      </w:r>
      <w:r>
        <w:rPr>
          <w:rFonts w:eastAsia="Times New Roman"/>
          <w:szCs w:val="24"/>
        </w:rPr>
        <w:t>υ</w:t>
      </w:r>
      <w:r w:rsidRPr="00BE4B42">
        <w:rPr>
          <w:rFonts w:eastAsia="Times New Roman"/>
          <w:szCs w:val="24"/>
        </w:rPr>
        <w:t>ν</w:t>
      </w:r>
      <w:r>
        <w:rPr>
          <w:rFonts w:eastAsia="Times New Roman"/>
          <w:szCs w:val="24"/>
        </w:rPr>
        <w:t>ά</w:t>
      </w:r>
      <w:r w:rsidRPr="00BE4B42">
        <w:rPr>
          <w:rFonts w:eastAsia="Times New Roman"/>
          <w:szCs w:val="24"/>
        </w:rPr>
        <w:t xml:space="preserve">μου και για την Κρήτη και τους </w:t>
      </w:r>
      <w:r>
        <w:rPr>
          <w:rFonts w:eastAsia="Times New Roman"/>
          <w:szCs w:val="24"/>
        </w:rPr>
        <w:t>Κ</w:t>
      </w:r>
      <w:r w:rsidRPr="00BE4B42">
        <w:rPr>
          <w:rFonts w:eastAsia="Times New Roman"/>
          <w:szCs w:val="24"/>
        </w:rPr>
        <w:t>ρητικούς</w:t>
      </w:r>
      <w:r>
        <w:rPr>
          <w:rFonts w:eastAsia="Times New Roman"/>
          <w:szCs w:val="24"/>
        </w:rPr>
        <w:t>.</w:t>
      </w:r>
    </w:p>
    <w:p w14:paraId="44625FA5" w14:textId="77777777" w:rsidR="00DF7DE8" w:rsidRDefault="00861368">
      <w:pPr>
        <w:spacing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έχετε τον λόγο. </w:t>
      </w:r>
    </w:p>
    <w:p w14:paraId="44625FA6" w14:textId="77777777" w:rsidR="00DF7DE8" w:rsidRDefault="00861368">
      <w:pPr>
        <w:spacing w:line="600" w:lineRule="auto"/>
        <w:ind w:firstLine="720"/>
        <w:jc w:val="both"/>
        <w:rPr>
          <w:rFonts w:eastAsia="Times New Roman" w:cs="Times New Roman"/>
          <w:szCs w:val="24"/>
        </w:rPr>
      </w:pPr>
      <w:r w:rsidRPr="008E0104">
        <w:rPr>
          <w:rFonts w:eastAsia="Times New Roman" w:cs="Times New Roman"/>
          <w:b/>
          <w:szCs w:val="24"/>
        </w:rPr>
        <w:t>ΝΕΚΤΑΡΙΟΣ</w:t>
      </w:r>
      <w:r w:rsidRPr="008E0104">
        <w:rPr>
          <w:rFonts w:eastAsia="Times New Roman" w:cs="Times New Roman"/>
          <w:b/>
          <w:szCs w:val="24"/>
        </w:rPr>
        <w:t xml:space="preserve"> ΣΑΝΤΟΡΙΝΙΟΣ (</w:t>
      </w:r>
      <w:r>
        <w:rPr>
          <w:rFonts w:eastAsia="Times New Roman" w:cs="Times New Roman"/>
          <w:b/>
          <w:szCs w:val="24"/>
        </w:rPr>
        <w:t xml:space="preserve">Αναπληρωτής Υπουργός </w:t>
      </w:r>
      <w:r w:rsidRPr="008E0104">
        <w:rPr>
          <w:rFonts w:eastAsia="Times New Roman" w:cs="Times New Roman"/>
          <w:b/>
          <w:szCs w:val="24"/>
        </w:rPr>
        <w:t>Ναυτιλίας και Νησιωτικής Πολιτικής):</w:t>
      </w:r>
      <w:r>
        <w:rPr>
          <w:rFonts w:eastAsia="Times New Roman" w:cs="Times New Roman"/>
          <w:szCs w:val="24"/>
        </w:rPr>
        <w:t xml:space="preserve"> Ευχαριστώ, κύριε Πρόεδρε. </w:t>
      </w:r>
    </w:p>
    <w:p w14:paraId="44625FA7" w14:textId="77777777" w:rsidR="00DF7DE8" w:rsidRDefault="00861368">
      <w:pPr>
        <w:spacing w:line="600" w:lineRule="auto"/>
        <w:ind w:firstLine="720"/>
        <w:jc w:val="both"/>
        <w:rPr>
          <w:rFonts w:eastAsia="Times New Roman"/>
          <w:szCs w:val="24"/>
        </w:rPr>
      </w:pPr>
      <w:r w:rsidRPr="00BE4B42">
        <w:rPr>
          <w:rFonts w:eastAsia="Times New Roman"/>
          <w:szCs w:val="24"/>
        </w:rPr>
        <w:lastRenderedPageBreak/>
        <w:t xml:space="preserve">Θα μου επιτρέψετε να πω </w:t>
      </w:r>
      <w:r>
        <w:rPr>
          <w:rFonts w:eastAsia="Times New Roman"/>
          <w:szCs w:val="24"/>
        </w:rPr>
        <w:t>δυο</w:t>
      </w:r>
      <w:r w:rsidRPr="00BE4B42">
        <w:rPr>
          <w:rFonts w:eastAsia="Times New Roman"/>
          <w:szCs w:val="24"/>
        </w:rPr>
        <w:t xml:space="preserve"> κουβέντες για το</w:t>
      </w:r>
      <w:r>
        <w:rPr>
          <w:rFonts w:eastAsia="Times New Roman"/>
          <w:szCs w:val="24"/>
        </w:rPr>
        <w:t>ν</w:t>
      </w:r>
      <w:r w:rsidRPr="00BE4B42">
        <w:rPr>
          <w:rFonts w:eastAsia="Times New Roman"/>
          <w:szCs w:val="24"/>
        </w:rPr>
        <w:t xml:space="preserve"> σεισμό που έγινε</w:t>
      </w:r>
      <w:r>
        <w:rPr>
          <w:rFonts w:eastAsia="Times New Roman"/>
          <w:szCs w:val="24"/>
        </w:rPr>
        <w:t>.</w:t>
      </w:r>
      <w:r w:rsidRPr="00BE4B42">
        <w:rPr>
          <w:rFonts w:eastAsia="Times New Roman"/>
          <w:szCs w:val="24"/>
        </w:rPr>
        <w:t xml:space="preserve"> Η αρμόδια </w:t>
      </w:r>
      <w:r>
        <w:rPr>
          <w:rFonts w:eastAsia="Times New Roman"/>
          <w:szCs w:val="24"/>
        </w:rPr>
        <w:t>δ</w:t>
      </w:r>
      <w:r w:rsidRPr="00BE4B42">
        <w:rPr>
          <w:rFonts w:eastAsia="Times New Roman"/>
          <w:szCs w:val="24"/>
        </w:rPr>
        <w:t xml:space="preserve">ιεύθυνση του </w:t>
      </w:r>
      <w:r>
        <w:rPr>
          <w:rFonts w:eastAsia="Times New Roman"/>
          <w:szCs w:val="24"/>
        </w:rPr>
        <w:t>Υ</w:t>
      </w:r>
      <w:r w:rsidRPr="00BE4B42">
        <w:rPr>
          <w:rFonts w:eastAsia="Times New Roman"/>
          <w:szCs w:val="24"/>
        </w:rPr>
        <w:t xml:space="preserve">πουργείου </w:t>
      </w:r>
      <w:r>
        <w:rPr>
          <w:rFonts w:eastAsia="Times New Roman"/>
          <w:szCs w:val="24"/>
        </w:rPr>
        <w:t>μας,</w:t>
      </w:r>
      <w:r w:rsidRPr="00BE4B42">
        <w:rPr>
          <w:rFonts w:eastAsia="Times New Roman"/>
          <w:szCs w:val="24"/>
        </w:rPr>
        <w:t xml:space="preserve"> η </w:t>
      </w:r>
      <w:r>
        <w:rPr>
          <w:rFonts w:eastAsia="Times New Roman"/>
          <w:szCs w:val="24"/>
        </w:rPr>
        <w:t>Δ</w:t>
      </w:r>
      <w:r w:rsidRPr="00BE4B42">
        <w:rPr>
          <w:rFonts w:eastAsia="Times New Roman"/>
          <w:szCs w:val="24"/>
        </w:rPr>
        <w:t xml:space="preserve">ιεύθυνση Λιμενικών και </w:t>
      </w:r>
      <w:r>
        <w:rPr>
          <w:rFonts w:eastAsia="Times New Roman"/>
          <w:szCs w:val="24"/>
        </w:rPr>
        <w:t>Κ</w:t>
      </w:r>
      <w:r w:rsidRPr="00BE4B42">
        <w:rPr>
          <w:rFonts w:eastAsia="Times New Roman"/>
          <w:szCs w:val="24"/>
        </w:rPr>
        <w:t>τιριακών Υποδομών φεύγει μ</w:t>
      </w:r>
      <w:r w:rsidRPr="00BE4B42">
        <w:rPr>
          <w:rFonts w:eastAsia="Times New Roman"/>
          <w:szCs w:val="24"/>
        </w:rPr>
        <w:t>ε κλιμάκιο σε συνερ</w:t>
      </w:r>
      <w:r>
        <w:rPr>
          <w:rFonts w:eastAsia="Times New Roman"/>
          <w:szCs w:val="24"/>
        </w:rPr>
        <w:t>γασία με τη</w:t>
      </w:r>
      <w:r w:rsidRPr="00BE4B42">
        <w:rPr>
          <w:rFonts w:eastAsia="Times New Roman"/>
          <w:szCs w:val="24"/>
        </w:rPr>
        <w:t xml:space="preserve"> Γενική Γραμματεία Πολιτικής Προστασίας και το Υπουργείο </w:t>
      </w:r>
      <w:r>
        <w:rPr>
          <w:rFonts w:eastAsia="Times New Roman"/>
          <w:szCs w:val="24"/>
        </w:rPr>
        <w:t>Υ</w:t>
      </w:r>
      <w:r w:rsidRPr="00BE4B42">
        <w:rPr>
          <w:rFonts w:eastAsia="Times New Roman"/>
          <w:szCs w:val="24"/>
        </w:rPr>
        <w:t>ποδομών για να ελέγξει τις ζημιές που υπάρχουν στη Ζάκυνθο και την Κυλλήνη</w:t>
      </w:r>
      <w:r>
        <w:rPr>
          <w:rFonts w:eastAsia="Times New Roman"/>
          <w:szCs w:val="24"/>
        </w:rPr>
        <w:t>.</w:t>
      </w:r>
      <w:r w:rsidRPr="00BE4B42">
        <w:rPr>
          <w:rFonts w:eastAsia="Times New Roman"/>
          <w:szCs w:val="24"/>
        </w:rPr>
        <w:t xml:space="preserve"> Συγ</w:t>
      </w:r>
      <w:r>
        <w:rPr>
          <w:rFonts w:eastAsia="Times New Roman"/>
          <w:szCs w:val="24"/>
        </w:rPr>
        <w:t>γ</w:t>
      </w:r>
      <w:r w:rsidRPr="00BE4B42">
        <w:rPr>
          <w:rFonts w:eastAsia="Times New Roman"/>
          <w:szCs w:val="24"/>
        </w:rPr>
        <w:t>νώμη</w:t>
      </w:r>
      <w:r>
        <w:rPr>
          <w:rFonts w:eastAsia="Times New Roman"/>
          <w:szCs w:val="24"/>
        </w:rPr>
        <w:t>,</w:t>
      </w:r>
      <w:r w:rsidRPr="00BE4B42">
        <w:rPr>
          <w:rFonts w:eastAsia="Times New Roman"/>
          <w:szCs w:val="24"/>
        </w:rPr>
        <w:t xml:space="preserve"> αλλά είναι κάτι έκτακτο και νομίζω ότι έπρεπε να ενημερώσω το </w:t>
      </w:r>
      <w:r>
        <w:rPr>
          <w:rFonts w:eastAsia="Times New Roman"/>
          <w:szCs w:val="24"/>
        </w:rPr>
        <w:t>Σ</w:t>
      </w:r>
      <w:r w:rsidRPr="00BE4B42">
        <w:rPr>
          <w:rFonts w:eastAsia="Times New Roman"/>
          <w:szCs w:val="24"/>
        </w:rPr>
        <w:t>ώμα</w:t>
      </w:r>
      <w:r>
        <w:rPr>
          <w:rFonts w:eastAsia="Times New Roman"/>
          <w:szCs w:val="24"/>
        </w:rPr>
        <w:t>.</w:t>
      </w:r>
    </w:p>
    <w:p w14:paraId="44625FA8" w14:textId="77777777" w:rsidR="00DF7DE8" w:rsidRDefault="00861368">
      <w:pPr>
        <w:spacing w:line="600" w:lineRule="auto"/>
        <w:ind w:firstLine="720"/>
        <w:jc w:val="both"/>
        <w:rPr>
          <w:rFonts w:eastAsia="Times New Roman"/>
          <w:szCs w:val="24"/>
        </w:rPr>
      </w:pPr>
      <w:r>
        <w:rPr>
          <w:rFonts w:eastAsia="Times New Roman"/>
          <w:szCs w:val="24"/>
        </w:rPr>
        <w:t>Π</w:t>
      </w:r>
      <w:r w:rsidRPr="00BE4B42">
        <w:rPr>
          <w:rFonts w:eastAsia="Times New Roman"/>
          <w:szCs w:val="24"/>
        </w:rPr>
        <w:t xml:space="preserve">άμε τώρα </w:t>
      </w:r>
      <w:r>
        <w:rPr>
          <w:rFonts w:eastAsia="Times New Roman"/>
          <w:szCs w:val="24"/>
        </w:rPr>
        <w:t>στην</w:t>
      </w:r>
      <w:r>
        <w:rPr>
          <w:rFonts w:eastAsia="Times New Roman"/>
          <w:szCs w:val="24"/>
        </w:rPr>
        <w:t xml:space="preserve"> ερώτηση</w:t>
      </w:r>
      <w:r w:rsidRPr="00BE4B42">
        <w:rPr>
          <w:rFonts w:eastAsia="Times New Roman"/>
          <w:szCs w:val="24"/>
        </w:rPr>
        <w:t xml:space="preserve"> του κ</w:t>
      </w:r>
      <w:r>
        <w:rPr>
          <w:rFonts w:eastAsia="Times New Roman"/>
          <w:szCs w:val="24"/>
        </w:rPr>
        <w:t>.</w:t>
      </w:r>
      <w:r w:rsidRPr="00BE4B42">
        <w:rPr>
          <w:rFonts w:eastAsia="Times New Roman"/>
          <w:szCs w:val="24"/>
        </w:rPr>
        <w:t xml:space="preserve"> </w:t>
      </w:r>
      <w:proofErr w:type="spellStart"/>
      <w:r>
        <w:rPr>
          <w:rFonts w:eastAsia="Times New Roman"/>
          <w:szCs w:val="24"/>
        </w:rPr>
        <w:t>Κ</w:t>
      </w:r>
      <w:r w:rsidRPr="00BE4B42">
        <w:rPr>
          <w:rFonts w:eastAsia="Times New Roman"/>
          <w:szCs w:val="24"/>
        </w:rPr>
        <w:t>εγκέρογλου</w:t>
      </w:r>
      <w:proofErr w:type="spellEnd"/>
      <w:r>
        <w:rPr>
          <w:rFonts w:eastAsia="Times New Roman"/>
          <w:szCs w:val="24"/>
        </w:rPr>
        <w:t>.</w:t>
      </w:r>
      <w:r w:rsidRPr="00BE4B42">
        <w:rPr>
          <w:rFonts w:eastAsia="Times New Roman"/>
          <w:szCs w:val="24"/>
        </w:rPr>
        <w:t xml:space="preserve"> </w:t>
      </w:r>
      <w:r>
        <w:rPr>
          <w:rFonts w:eastAsia="Times New Roman"/>
          <w:szCs w:val="24"/>
        </w:rPr>
        <w:t xml:space="preserve">Όπως γνωρίζετε, κύριε </w:t>
      </w:r>
      <w:proofErr w:type="spellStart"/>
      <w:r>
        <w:rPr>
          <w:rFonts w:eastAsia="Times New Roman"/>
          <w:szCs w:val="24"/>
        </w:rPr>
        <w:t>Κ</w:t>
      </w:r>
      <w:r w:rsidRPr="00BE4B42">
        <w:rPr>
          <w:rFonts w:eastAsia="Times New Roman"/>
          <w:szCs w:val="24"/>
        </w:rPr>
        <w:t>ε</w:t>
      </w:r>
      <w:r>
        <w:rPr>
          <w:rFonts w:eastAsia="Times New Roman"/>
          <w:szCs w:val="24"/>
        </w:rPr>
        <w:t>γκέ</w:t>
      </w:r>
      <w:r w:rsidRPr="00BE4B42">
        <w:rPr>
          <w:rFonts w:eastAsia="Times New Roman"/>
          <w:szCs w:val="24"/>
        </w:rPr>
        <w:t>ρογλου</w:t>
      </w:r>
      <w:proofErr w:type="spellEnd"/>
      <w:r>
        <w:rPr>
          <w:rFonts w:eastAsia="Times New Roman"/>
          <w:szCs w:val="24"/>
        </w:rPr>
        <w:t>,</w:t>
      </w:r>
      <w:r w:rsidRPr="00BE4B42">
        <w:rPr>
          <w:rFonts w:eastAsia="Times New Roman"/>
          <w:szCs w:val="24"/>
        </w:rPr>
        <w:t xml:space="preserve"> η έννοια του αντισταθμίσματος νησιωτικο</w:t>
      </w:r>
      <w:r>
        <w:rPr>
          <w:rFonts w:eastAsia="Times New Roman"/>
          <w:szCs w:val="24"/>
        </w:rPr>
        <w:t>ύ κόστους που εισήχθη με τον ν.45</w:t>
      </w:r>
      <w:r w:rsidRPr="00BE4B42">
        <w:rPr>
          <w:rFonts w:eastAsia="Times New Roman"/>
          <w:szCs w:val="24"/>
        </w:rPr>
        <w:t>51</w:t>
      </w:r>
      <w:r>
        <w:rPr>
          <w:rFonts w:eastAsia="Times New Roman"/>
          <w:szCs w:val="24"/>
        </w:rPr>
        <w:t>/</w:t>
      </w:r>
      <w:r w:rsidRPr="00BE4B42">
        <w:rPr>
          <w:rFonts w:eastAsia="Times New Roman"/>
          <w:szCs w:val="24"/>
        </w:rPr>
        <w:t>2018 προκύπτει από ένα</w:t>
      </w:r>
      <w:r>
        <w:rPr>
          <w:rFonts w:eastAsia="Times New Roman"/>
          <w:szCs w:val="24"/>
        </w:rPr>
        <w:t>ν</w:t>
      </w:r>
      <w:r w:rsidRPr="00BE4B42">
        <w:rPr>
          <w:rFonts w:eastAsia="Times New Roman"/>
          <w:szCs w:val="24"/>
        </w:rPr>
        <w:t xml:space="preserve"> πολύ συγκεκριμένο μαθηματικό τύπο</w:t>
      </w:r>
      <w:r>
        <w:rPr>
          <w:rFonts w:eastAsia="Times New Roman"/>
          <w:szCs w:val="24"/>
        </w:rPr>
        <w:t>,</w:t>
      </w:r>
      <w:r w:rsidRPr="00BE4B42">
        <w:rPr>
          <w:rFonts w:eastAsia="Times New Roman"/>
          <w:szCs w:val="24"/>
        </w:rPr>
        <w:t xml:space="preserve"> με δημοσιονομικούς</w:t>
      </w:r>
      <w:r>
        <w:rPr>
          <w:rFonts w:eastAsia="Times New Roman"/>
          <w:szCs w:val="24"/>
        </w:rPr>
        <w:t>,</w:t>
      </w:r>
      <w:r w:rsidRPr="00BE4B42">
        <w:rPr>
          <w:rFonts w:eastAsia="Times New Roman"/>
          <w:szCs w:val="24"/>
        </w:rPr>
        <w:t xml:space="preserve"> πληθυσμιακ</w:t>
      </w:r>
      <w:r>
        <w:rPr>
          <w:rFonts w:eastAsia="Times New Roman"/>
          <w:szCs w:val="24"/>
        </w:rPr>
        <w:t>ού</w:t>
      </w:r>
      <w:r w:rsidRPr="00BE4B42">
        <w:rPr>
          <w:rFonts w:eastAsia="Times New Roman"/>
          <w:szCs w:val="24"/>
        </w:rPr>
        <w:t xml:space="preserve">ς και αναπτυξιακούς </w:t>
      </w:r>
      <w:r w:rsidRPr="00BE4B42">
        <w:rPr>
          <w:rFonts w:eastAsia="Times New Roman"/>
          <w:szCs w:val="24"/>
        </w:rPr>
        <w:t>παράγοντες</w:t>
      </w:r>
      <w:r>
        <w:rPr>
          <w:rFonts w:eastAsia="Times New Roman"/>
          <w:szCs w:val="24"/>
        </w:rPr>
        <w:t xml:space="preserve">. Αυτοί οι συντελεστές </w:t>
      </w:r>
      <w:proofErr w:type="spellStart"/>
      <w:r w:rsidRPr="00BE4B42">
        <w:rPr>
          <w:rFonts w:eastAsia="Times New Roman"/>
          <w:szCs w:val="24"/>
        </w:rPr>
        <w:t>νησιωτικότητας</w:t>
      </w:r>
      <w:proofErr w:type="spellEnd"/>
      <w:r w:rsidRPr="00BE4B42">
        <w:rPr>
          <w:rFonts w:eastAsia="Times New Roman"/>
          <w:szCs w:val="24"/>
        </w:rPr>
        <w:t xml:space="preserve"> διαμορφώνονται με αντικειμενικά κριτήρια</w:t>
      </w:r>
      <w:r>
        <w:rPr>
          <w:rFonts w:eastAsia="Times New Roman"/>
          <w:szCs w:val="24"/>
        </w:rPr>
        <w:t>,</w:t>
      </w:r>
      <w:r w:rsidRPr="00BE4B42">
        <w:rPr>
          <w:rFonts w:eastAsia="Times New Roman"/>
          <w:szCs w:val="24"/>
        </w:rPr>
        <w:t xml:space="preserve"> με βάση τον αποκλεισμό των κατοίκων από υπηρεσίες</w:t>
      </w:r>
      <w:r>
        <w:rPr>
          <w:rFonts w:eastAsia="Times New Roman"/>
          <w:szCs w:val="24"/>
        </w:rPr>
        <w:t>,</w:t>
      </w:r>
      <w:r w:rsidRPr="00BE4B42">
        <w:rPr>
          <w:rFonts w:eastAsia="Times New Roman"/>
          <w:szCs w:val="24"/>
        </w:rPr>
        <w:t xml:space="preserve"> όπως είναι </w:t>
      </w:r>
      <w:r>
        <w:rPr>
          <w:rFonts w:eastAsia="Times New Roman"/>
          <w:szCs w:val="24"/>
        </w:rPr>
        <w:t xml:space="preserve">οι </w:t>
      </w:r>
      <w:r w:rsidRPr="00BE4B42">
        <w:rPr>
          <w:rFonts w:eastAsia="Times New Roman"/>
          <w:szCs w:val="24"/>
        </w:rPr>
        <w:t>υπηρεσίες υγείας</w:t>
      </w:r>
      <w:r>
        <w:rPr>
          <w:rFonts w:eastAsia="Times New Roman"/>
          <w:szCs w:val="24"/>
        </w:rPr>
        <w:t>,</w:t>
      </w:r>
      <w:r w:rsidRPr="00BE4B42">
        <w:rPr>
          <w:rFonts w:eastAsia="Times New Roman"/>
          <w:szCs w:val="24"/>
        </w:rPr>
        <w:t xml:space="preserve"> υπηρεσίες εκπαίδευσης</w:t>
      </w:r>
      <w:r>
        <w:rPr>
          <w:rFonts w:eastAsia="Times New Roman"/>
          <w:szCs w:val="24"/>
        </w:rPr>
        <w:t>,</w:t>
      </w:r>
      <w:r w:rsidRPr="00BE4B42">
        <w:rPr>
          <w:rFonts w:eastAsia="Times New Roman"/>
          <w:szCs w:val="24"/>
        </w:rPr>
        <w:t xml:space="preserve"> δημόσιες υπηρεσίες και την ανάγκη που έχουν αυτοί οι κάτοικο</w:t>
      </w:r>
      <w:r w:rsidRPr="00BE4B42">
        <w:rPr>
          <w:rFonts w:eastAsia="Times New Roman"/>
          <w:szCs w:val="24"/>
        </w:rPr>
        <w:t>ι να μετακινηθούν ακτοπλοϊκά</w:t>
      </w:r>
      <w:r>
        <w:rPr>
          <w:rFonts w:eastAsia="Times New Roman"/>
          <w:szCs w:val="24"/>
        </w:rPr>
        <w:t>,</w:t>
      </w:r>
      <w:r w:rsidRPr="00BE4B42">
        <w:rPr>
          <w:rFonts w:eastAsia="Times New Roman"/>
          <w:szCs w:val="24"/>
        </w:rPr>
        <w:t xml:space="preserve"> για να εξυπηρετηθούν από αυτές τις υπηρεσίες</w:t>
      </w:r>
      <w:r>
        <w:rPr>
          <w:rFonts w:eastAsia="Times New Roman"/>
          <w:szCs w:val="24"/>
        </w:rPr>
        <w:t>. Στην</w:t>
      </w:r>
      <w:r w:rsidRPr="00BE4B42">
        <w:rPr>
          <w:rFonts w:eastAsia="Times New Roman"/>
          <w:szCs w:val="24"/>
        </w:rPr>
        <w:t xml:space="preserve"> πιλοτική εφαρμογή ο πληθυσμός που εξυπηρετείται είναι περίπου </w:t>
      </w:r>
      <w:r>
        <w:rPr>
          <w:rFonts w:eastAsia="Times New Roman"/>
          <w:szCs w:val="24"/>
        </w:rPr>
        <w:t>τριακόσιες χιλιάδες</w:t>
      </w:r>
      <w:r>
        <w:rPr>
          <w:rFonts w:eastAsia="Times New Roman"/>
          <w:szCs w:val="24"/>
        </w:rPr>
        <w:t>.</w:t>
      </w:r>
      <w:r w:rsidRPr="00BE4B42">
        <w:rPr>
          <w:rFonts w:eastAsia="Times New Roman"/>
          <w:szCs w:val="24"/>
        </w:rPr>
        <w:t xml:space="preserve"> </w:t>
      </w:r>
      <w:r>
        <w:rPr>
          <w:rFonts w:eastAsia="Times New Roman"/>
          <w:szCs w:val="24"/>
        </w:rPr>
        <w:t>Σ</w:t>
      </w:r>
      <w:r w:rsidRPr="00BE4B42">
        <w:rPr>
          <w:rFonts w:eastAsia="Times New Roman"/>
          <w:szCs w:val="24"/>
        </w:rPr>
        <w:t>την καθολική εφαρμογή</w:t>
      </w:r>
      <w:r>
        <w:rPr>
          <w:rFonts w:eastAsia="Times New Roman"/>
          <w:szCs w:val="24"/>
        </w:rPr>
        <w:t>,</w:t>
      </w:r>
      <w:r w:rsidRPr="00BE4B42">
        <w:rPr>
          <w:rFonts w:eastAsia="Times New Roman"/>
          <w:szCs w:val="24"/>
        </w:rPr>
        <w:t xml:space="preserve"> με την εξαίρεση </w:t>
      </w:r>
      <w:r>
        <w:rPr>
          <w:rFonts w:eastAsia="Times New Roman"/>
          <w:szCs w:val="24"/>
        </w:rPr>
        <w:t>α</w:t>
      </w:r>
      <w:r w:rsidRPr="00BE4B42">
        <w:rPr>
          <w:rFonts w:eastAsia="Times New Roman"/>
          <w:szCs w:val="24"/>
        </w:rPr>
        <w:t>υτή</w:t>
      </w:r>
      <w:r>
        <w:rPr>
          <w:rFonts w:eastAsia="Times New Roman"/>
          <w:szCs w:val="24"/>
        </w:rPr>
        <w:t>,</w:t>
      </w:r>
      <w:r w:rsidRPr="00BE4B42">
        <w:rPr>
          <w:rFonts w:eastAsia="Times New Roman"/>
          <w:szCs w:val="24"/>
        </w:rPr>
        <w:t xml:space="preserve"> είναι </w:t>
      </w:r>
      <w:r>
        <w:rPr>
          <w:rFonts w:eastAsia="Times New Roman"/>
          <w:szCs w:val="24"/>
        </w:rPr>
        <w:t>οκτακόσιες πενήντα χιλιάδες</w:t>
      </w:r>
      <w:r w:rsidRPr="00BE4B42">
        <w:rPr>
          <w:rFonts w:eastAsia="Times New Roman"/>
          <w:szCs w:val="24"/>
        </w:rPr>
        <w:t xml:space="preserve"> περίπου</w:t>
      </w:r>
      <w:r>
        <w:rPr>
          <w:rFonts w:eastAsia="Times New Roman"/>
          <w:szCs w:val="24"/>
        </w:rPr>
        <w:t>,</w:t>
      </w:r>
      <w:r w:rsidRPr="00BE4B42">
        <w:rPr>
          <w:rFonts w:eastAsia="Times New Roman"/>
          <w:szCs w:val="24"/>
        </w:rPr>
        <w:t xml:space="preserve"> ενώ</w:t>
      </w:r>
      <w:r w:rsidRPr="00BE4B42">
        <w:rPr>
          <w:rFonts w:eastAsia="Times New Roman"/>
          <w:szCs w:val="24"/>
        </w:rPr>
        <w:t xml:space="preserve"> μόνο ο πληθυσμός της Κρήτης</w:t>
      </w:r>
      <w:r>
        <w:rPr>
          <w:rFonts w:eastAsia="Times New Roman"/>
          <w:szCs w:val="24"/>
        </w:rPr>
        <w:t>,</w:t>
      </w:r>
      <w:r w:rsidRPr="00BE4B42">
        <w:rPr>
          <w:rFonts w:eastAsia="Times New Roman"/>
          <w:szCs w:val="24"/>
        </w:rPr>
        <w:t xml:space="preserve"> όπως καταλαβαίνετε</w:t>
      </w:r>
      <w:r>
        <w:rPr>
          <w:rFonts w:eastAsia="Times New Roman"/>
          <w:szCs w:val="24"/>
        </w:rPr>
        <w:t>, είναι</w:t>
      </w:r>
      <w:r w:rsidRPr="00BE4B42">
        <w:rPr>
          <w:rFonts w:eastAsia="Times New Roman"/>
          <w:szCs w:val="24"/>
        </w:rPr>
        <w:t xml:space="preserve"> </w:t>
      </w:r>
      <w:r>
        <w:rPr>
          <w:rFonts w:eastAsia="Times New Roman"/>
          <w:szCs w:val="24"/>
        </w:rPr>
        <w:t>εξακόσιες είκοσι τρεις χιλιάδες</w:t>
      </w:r>
      <w:r>
        <w:rPr>
          <w:rFonts w:eastAsia="Times New Roman"/>
          <w:szCs w:val="24"/>
        </w:rPr>
        <w:t>.</w:t>
      </w:r>
      <w:r w:rsidRPr="00BE4B42">
        <w:rPr>
          <w:rFonts w:eastAsia="Times New Roman"/>
          <w:szCs w:val="24"/>
        </w:rPr>
        <w:t xml:space="preserve"> </w:t>
      </w:r>
    </w:p>
    <w:p w14:paraId="44625FA9" w14:textId="77777777" w:rsidR="00DF7DE8" w:rsidRDefault="00861368">
      <w:pPr>
        <w:tabs>
          <w:tab w:val="left" w:pos="7375"/>
        </w:tabs>
        <w:spacing w:after="0" w:line="600" w:lineRule="auto"/>
        <w:ind w:firstLine="720"/>
        <w:jc w:val="both"/>
        <w:rPr>
          <w:rFonts w:eastAsia="Times New Roman" w:cs="Times New Roman"/>
          <w:szCs w:val="24"/>
        </w:rPr>
      </w:pPr>
      <w:r>
        <w:rPr>
          <w:rFonts w:eastAsia="Times New Roman"/>
          <w:szCs w:val="24"/>
        </w:rPr>
        <w:lastRenderedPageBreak/>
        <w:t>Μ</w:t>
      </w:r>
      <w:r w:rsidRPr="00BE4B42">
        <w:rPr>
          <w:rFonts w:eastAsia="Times New Roman"/>
          <w:szCs w:val="24"/>
        </w:rPr>
        <w:t>ε βάση αυτά που είπα πριν</w:t>
      </w:r>
      <w:r>
        <w:rPr>
          <w:rFonts w:eastAsia="Times New Roman"/>
          <w:szCs w:val="24"/>
        </w:rPr>
        <w:t>,</w:t>
      </w:r>
      <w:r w:rsidRPr="00BE4B42">
        <w:rPr>
          <w:rFonts w:eastAsia="Times New Roman"/>
          <w:szCs w:val="24"/>
        </w:rPr>
        <w:t xml:space="preserve"> η Κρήτη λόγω του μεγάλου μεγέθους δεν παρουσιάζει στον ίδιο βαθμό τις δυσκολίες και τι</w:t>
      </w:r>
      <w:r>
        <w:rPr>
          <w:rFonts w:eastAsia="Times New Roman"/>
          <w:szCs w:val="24"/>
        </w:rPr>
        <w:t>ς ιδιαίτερες συνθήκες που έχουν</w:t>
      </w:r>
      <w:r w:rsidRPr="00BE4B42">
        <w:rPr>
          <w:rFonts w:eastAsia="Times New Roman"/>
          <w:szCs w:val="24"/>
        </w:rPr>
        <w:t xml:space="preserve"> </w:t>
      </w:r>
      <w:r>
        <w:rPr>
          <w:rFonts w:eastAsia="Times New Roman"/>
          <w:szCs w:val="24"/>
        </w:rPr>
        <w:t xml:space="preserve">οι </w:t>
      </w:r>
      <w:r w:rsidRPr="00BE4B42">
        <w:rPr>
          <w:rFonts w:eastAsia="Times New Roman"/>
          <w:szCs w:val="24"/>
        </w:rPr>
        <w:t>νησιώτες άλλων μι</w:t>
      </w:r>
      <w:r w:rsidRPr="00BE4B42">
        <w:rPr>
          <w:rFonts w:eastAsia="Times New Roman"/>
          <w:szCs w:val="24"/>
        </w:rPr>
        <w:t>κρότερων νησιών</w:t>
      </w:r>
      <w:r>
        <w:rPr>
          <w:rFonts w:eastAsia="Times New Roman"/>
          <w:szCs w:val="24"/>
        </w:rPr>
        <w:t>.</w:t>
      </w:r>
      <w:r w:rsidRPr="00BE4B42">
        <w:rPr>
          <w:rFonts w:eastAsia="Times New Roman"/>
          <w:szCs w:val="24"/>
        </w:rPr>
        <w:t xml:space="preserve"> </w:t>
      </w:r>
    </w:p>
    <w:p w14:paraId="44625FAA" w14:textId="77777777" w:rsidR="00DF7DE8" w:rsidRDefault="0086136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Για παράδειγμα, ξέρετε πολύ καλά ότι, σχεδόν οι περισσότεροι από τους ασθενείς που χρή</w:t>
      </w:r>
      <w:r>
        <w:rPr>
          <w:rFonts w:eastAsia="Times New Roman"/>
          <w:szCs w:val="24"/>
        </w:rPr>
        <w:t>ζ</w:t>
      </w:r>
      <w:r>
        <w:rPr>
          <w:rFonts w:eastAsia="Times New Roman"/>
          <w:szCs w:val="24"/>
        </w:rPr>
        <w:t>ουν περαιτέρω φροντίδας, μεταφέρονται στο Ηράκλειο, στο Πανεπιστημιακό Νοσοκομείο, άρα αυτή η μη δυνατότητα πρόσβασης στην υγεία καλύπτεται από τις υπη</w:t>
      </w:r>
      <w:r>
        <w:rPr>
          <w:rFonts w:eastAsia="Times New Roman"/>
          <w:szCs w:val="24"/>
        </w:rPr>
        <w:t xml:space="preserve">ρεσίες της ίδιας της Κρήτης. Άρα οι κάτοικοι της Κρήτης δεν έχουν την ανάγκη να μεταφερθούν ακτοπλοϊκά για να ικανοποιήσουν αυτές τις βασικές ανάγκες που έχουν για να εξυπηρετηθούν από τις υπηρεσίες. </w:t>
      </w:r>
    </w:p>
    <w:p w14:paraId="44625FAB" w14:textId="77777777" w:rsidR="00DF7DE8" w:rsidRDefault="0086136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Ένα μόνο θα σας πω: Η Κρήτη είναι περιφέρεια με τέσσερι</w:t>
      </w:r>
      <w:r>
        <w:rPr>
          <w:rFonts w:eastAsia="Times New Roman"/>
          <w:szCs w:val="24"/>
        </w:rPr>
        <w:t>ς νομούς και είναι ένα νησί. Η Περιφέρεια Ιονίου είναι δεκατρία νησιά. Οι Σποράδες -Περιφέρεια Θεσσαλίας- είναι πέντε νησιά. Το Βόρειο Αιγαίο είναι εννιά νησιά. Το Νότιο Αιγαίο είναι σαράντα οκτώ νησιά. Ένα νησί έχει απομακρυσμένο η Κρήτη, που είναι η Γαύδ</w:t>
      </w:r>
      <w:r>
        <w:rPr>
          <w:rFonts w:eastAsia="Times New Roman"/>
          <w:szCs w:val="24"/>
        </w:rPr>
        <w:t xml:space="preserve">ος, και αυτό συμπεριλαμβάνεται στο μεταφορικό ισοδύναμο. Μπορώ να σας πω και στοιχεία οικονομικά, αλλά θα το αφήσω για την επόμενη απάντηση. </w:t>
      </w:r>
    </w:p>
    <w:p w14:paraId="44625FAC" w14:textId="77777777" w:rsidR="00DF7DE8" w:rsidRDefault="0086136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84734C">
        <w:rPr>
          <w:rFonts w:eastAsia="Times New Roman"/>
          <w:b/>
          <w:szCs w:val="24"/>
        </w:rPr>
        <w:t xml:space="preserve">ΠΡΟΕΔΡΕΥΩΝ (Νικήτας Κακλαμάνης): </w:t>
      </w:r>
      <w:r w:rsidRPr="0084734C">
        <w:rPr>
          <w:rFonts w:eastAsia="Times New Roman"/>
          <w:szCs w:val="24"/>
        </w:rPr>
        <w:t>Ορίστε, κ</w:t>
      </w:r>
      <w:r>
        <w:rPr>
          <w:rFonts w:eastAsia="Times New Roman"/>
          <w:szCs w:val="24"/>
        </w:rPr>
        <w:t xml:space="preserve">ύριε </w:t>
      </w:r>
      <w:proofErr w:type="spellStart"/>
      <w:r>
        <w:rPr>
          <w:rFonts w:eastAsia="Times New Roman"/>
          <w:szCs w:val="24"/>
        </w:rPr>
        <w:t>Κεγκέρογλου</w:t>
      </w:r>
      <w:proofErr w:type="spellEnd"/>
      <w:r>
        <w:rPr>
          <w:rFonts w:eastAsia="Times New Roman"/>
          <w:szCs w:val="24"/>
        </w:rPr>
        <w:t xml:space="preserve">, έχετε τον λόγο για τη δευτερολογία σας. </w:t>
      </w:r>
    </w:p>
    <w:p w14:paraId="44625FAD" w14:textId="77777777" w:rsidR="00DF7DE8" w:rsidRDefault="0086136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84734C">
        <w:rPr>
          <w:rFonts w:eastAsia="Times New Roman"/>
          <w:b/>
          <w:szCs w:val="24"/>
        </w:rPr>
        <w:t xml:space="preserve">ΒΑΣΙΛΕΙΟΣ ΚΕΓΚΕΡΟΓΛΟΥ: </w:t>
      </w:r>
      <w:r>
        <w:rPr>
          <w:rFonts w:eastAsia="Times New Roman"/>
          <w:szCs w:val="24"/>
        </w:rPr>
        <w:t xml:space="preserve">Ευχαριστώ, κύριε Πρόεδρε. </w:t>
      </w:r>
    </w:p>
    <w:p w14:paraId="44625FAE" w14:textId="77777777" w:rsidR="00DF7DE8" w:rsidRDefault="0086136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Κύριε Υπουργέ, να θεωρήσω ότι δεν υπάρχει καμ</w:t>
      </w:r>
      <w:r>
        <w:rPr>
          <w:rFonts w:eastAsia="Times New Roman"/>
          <w:szCs w:val="24"/>
        </w:rPr>
        <w:t>μ</w:t>
      </w:r>
      <w:r>
        <w:rPr>
          <w:rFonts w:eastAsia="Times New Roman"/>
          <w:szCs w:val="24"/>
        </w:rPr>
        <w:t>ία απαγόρευση από την Ευρωπαϊκή Ένωση, αλλιώς θα είχατε μια αναφορά γι’ αυτό. Και βεβαίως να πούμε ότι το Σύνταγμα όταν προβλέπει ιδιαίτερη μέριμνα για τα νησιά</w:t>
      </w:r>
      <w:r>
        <w:rPr>
          <w:rFonts w:eastAsia="Times New Roman"/>
          <w:szCs w:val="24"/>
        </w:rPr>
        <w:t xml:space="preserve">, προκειμένου να αντιμετωπίσουν τα προβλήματα που έχουν να κάνουν με τον θαλάσσιο αποκλεισμό τους, δεν αναφέρεται αν είναι μικρό, μεγάλο ή αν έχει να κάνει με υψηλό ή χαμηλότερο κατά κεφαλήν Εθνικό Ακαθάριστο Προϊόν, παραδείγματος χάριν. Γιατί εν τοιαύτη </w:t>
      </w:r>
      <w:proofErr w:type="spellStart"/>
      <w:r>
        <w:rPr>
          <w:rFonts w:eastAsia="Times New Roman"/>
          <w:szCs w:val="24"/>
        </w:rPr>
        <w:t>π</w:t>
      </w:r>
      <w:r>
        <w:rPr>
          <w:rFonts w:eastAsia="Times New Roman"/>
          <w:szCs w:val="24"/>
        </w:rPr>
        <w:t>εριπτώσει</w:t>
      </w:r>
      <w:proofErr w:type="spellEnd"/>
      <w:r>
        <w:rPr>
          <w:rFonts w:eastAsia="Times New Roman"/>
          <w:szCs w:val="24"/>
        </w:rPr>
        <w:t xml:space="preserve">, θα έπρεπε να πούμε ότι τα χαρακτηριστικά της οικονομίας του νησιού της Ρόδου είναι παρόμοια με τα χαρακτηριστικά της οικονομίας της Κρήτης. Δείτε συμμετοχή στο Εθνικό Ακαθάριστο Προϊόν, κατά κεφαλήν εισόδημα και τα υπόλοιπα. </w:t>
      </w:r>
    </w:p>
    <w:p w14:paraId="44625FAF" w14:textId="77777777" w:rsidR="00DF7DE8" w:rsidRDefault="0086136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Όμως θα πρέπει να π</w:t>
      </w:r>
      <w:r>
        <w:rPr>
          <w:rFonts w:eastAsia="Times New Roman"/>
          <w:szCs w:val="24"/>
        </w:rPr>
        <w:t xml:space="preserve">ω και κάτι γι’ αυτό που αναφέρατε ότι η Κρήτη είναι συνδεδεμένη με τα νησιά. Αυτό δίνει ακόμα ένα επιχείρημα στο να είναι μέσα στους δικαιούχους και η Κρήτη και η κρητική οικονομία και οι Κρητικοί. Και θα σας εξηγήσω γιατί. Παραδείγματος χάριν, σχετικά με </w:t>
      </w:r>
      <w:r>
        <w:rPr>
          <w:rFonts w:eastAsia="Times New Roman"/>
          <w:szCs w:val="24"/>
        </w:rPr>
        <w:t>την κτηνοτροφία, η μεταφορά των ζωοτροφών, η οποία γίνεται από την ηπειρωτική χώρα –οι πρώτες ύλες, πάντα- και η επεξεργασία στην Κρήτη, επιβαρύνεται με ένα κόστος μεταφοράς πολύ μεγαλύτερο από το αντίστοιχο στον χερσαίο χώρο. Αυτό το κόστος μεταφοράς, λοι</w:t>
      </w:r>
      <w:r>
        <w:rPr>
          <w:rFonts w:eastAsia="Times New Roman"/>
          <w:szCs w:val="24"/>
        </w:rPr>
        <w:t xml:space="preserve">πόν, το πληρώνουν και οι </w:t>
      </w:r>
      <w:r>
        <w:rPr>
          <w:rFonts w:eastAsia="Times New Roman"/>
          <w:szCs w:val="24"/>
        </w:rPr>
        <w:t>Κ</w:t>
      </w:r>
      <w:r>
        <w:rPr>
          <w:rFonts w:eastAsia="Times New Roman"/>
          <w:szCs w:val="24"/>
        </w:rPr>
        <w:t xml:space="preserve">ρητικοί, το πληρώνουν και οι άλλοι νησιώτες, οι οποίοι προμηθεύονται από την Κρήτη τα αντίστοιχα προϊόντα. </w:t>
      </w:r>
    </w:p>
    <w:p w14:paraId="44625FB0" w14:textId="77777777" w:rsidR="00DF7DE8" w:rsidRDefault="0086136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Θα πρέπει να σας πω ότι σε πολλά νησιά της Δωδεκανήσου η σύνδεση δεν είναι απευθείας Πειραιάς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νησιά, αλλά είναι μέσω του</w:t>
      </w:r>
      <w:r>
        <w:rPr>
          <w:rFonts w:eastAsia="Times New Roman"/>
          <w:szCs w:val="24"/>
        </w:rPr>
        <w:t xml:space="preserve"> Ηρακλείου, μέσω της Κρήτης και βεβαίως εάν δεν γίνει συνεχόμενη η μεταφορά ενός προϊόντος, τότε δεν υπάγεται στο μεταφορικό ισοδύναμο παρά μόνο για τη μεταφορά από την Κρήτη προς το νησί, άρα ήδη έχει επιβαρυνθεί με ένα σημαντικό κόστος. </w:t>
      </w:r>
    </w:p>
    <w:p w14:paraId="44625FB1" w14:textId="77777777" w:rsidR="00DF7DE8" w:rsidRDefault="0086136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Λοιπόν, η επιταγ</w:t>
      </w:r>
      <w:r>
        <w:rPr>
          <w:rFonts w:eastAsia="Times New Roman"/>
          <w:szCs w:val="24"/>
        </w:rPr>
        <w:t xml:space="preserve">ή του Συντάγματος είναι καθαρότατη. Ο κ. </w:t>
      </w:r>
      <w:proofErr w:type="spellStart"/>
      <w:r>
        <w:rPr>
          <w:rFonts w:eastAsia="Times New Roman"/>
          <w:szCs w:val="24"/>
        </w:rPr>
        <w:t>Κουρουμπλής</w:t>
      </w:r>
      <w:proofErr w:type="spellEnd"/>
      <w:r>
        <w:rPr>
          <w:rFonts w:eastAsia="Times New Roman"/>
          <w:szCs w:val="24"/>
        </w:rPr>
        <w:t xml:space="preserve"> ήταν πιο συγκεκριμένος. Είπε στον κ. </w:t>
      </w:r>
      <w:proofErr w:type="spellStart"/>
      <w:r>
        <w:rPr>
          <w:rFonts w:eastAsia="Times New Roman"/>
          <w:szCs w:val="24"/>
        </w:rPr>
        <w:t>Αρναουτάκη</w:t>
      </w:r>
      <w:proofErr w:type="spellEnd"/>
      <w:r>
        <w:rPr>
          <w:rFonts w:eastAsia="Times New Roman"/>
          <w:szCs w:val="24"/>
        </w:rPr>
        <w:t xml:space="preserve">, απαντώντας για το θέμα αυτό, ότι: «Σταύρο μου, </w:t>
      </w:r>
      <w:proofErr w:type="spellStart"/>
      <w:r>
        <w:rPr>
          <w:rFonts w:eastAsia="Times New Roman"/>
          <w:szCs w:val="24"/>
        </w:rPr>
        <w:t>εκατόν</w:t>
      </w:r>
      <w:proofErr w:type="spellEnd"/>
      <w:r>
        <w:rPr>
          <w:rFonts w:eastAsia="Times New Roman"/>
          <w:szCs w:val="24"/>
        </w:rPr>
        <w:t xml:space="preserve"> πενήντα εκατομμύρια είναι μόνο η Κρήτη. Άρα</w:t>
      </w:r>
      <w:r w:rsidRPr="002237D5">
        <w:rPr>
          <w:rFonts w:eastAsia="Times New Roman"/>
          <w:szCs w:val="24"/>
        </w:rPr>
        <w:t xml:space="preserve"> γίνεται</w:t>
      </w:r>
      <w:r w:rsidRPr="00E51C5B">
        <w:rPr>
          <w:rFonts w:eastAsia="Times New Roman"/>
          <w:szCs w:val="24"/>
        </w:rPr>
        <w:t xml:space="preserve"> </w:t>
      </w:r>
      <w:r>
        <w:rPr>
          <w:rFonts w:eastAsia="Times New Roman"/>
          <w:szCs w:val="24"/>
        </w:rPr>
        <w:t>για δημοσιονομικούς λόγους». Αυτή ήταν η απάντησ</w:t>
      </w:r>
      <w:r>
        <w:rPr>
          <w:rFonts w:eastAsia="Times New Roman"/>
          <w:szCs w:val="24"/>
        </w:rPr>
        <w:t xml:space="preserve">η του κ. </w:t>
      </w:r>
      <w:proofErr w:type="spellStart"/>
      <w:r>
        <w:rPr>
          <w:rFonts w:eastAsia="Times New Roman"/>
          <w:szCs w:val="24"/>
        </w:rPr>
        <w:t>Κουρουμπλή</w:t>
      </w:r>
      <w:proofErr w:type="spellEnd"/>
      <w:r>
        <w:rPr>
          <w:rFonts w:eastAsia="Times New Roman"/>
          <w:szCs w:val="24"/>
        </w:rPr>
        <w:t xml:space="preserve">. Η απάντηση η δικιά σας εδώ στη Βουλή ήταν ότι «θα το επανεξετάσουμε, είναι μεγάλο το νησί, μπορεί να είναι και μικρότερα τα μεταφορικά κόστη απ’ ό,τι είναι εντός της χερσαίας ζώνης». Αν είναι δυνατόν! Αν είναι δυνατόν να μας λέτε αυτό </w:t>
      </w:r>
      <w:r>
        <w:rPr>
          <w:rFonts w:eastAsia="Times New Roman"/>
          <w:szCs w:val="24"/>
        </w:rPr>
        <w:t>το επιχείρημα, το οποίο πραγματικά ανατρέπει και την ίδια την πρόνοια του Συντάγματος.</w:t>
      </w:r>
    </w:p>
    <w:p w14:paraId="44625FB2" w14:textId="77777777" w:rsidR="00DF7DE8" w:rsidRDefault="0086136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Εμείς λέμε καθαρά να εφαρμοστεί και για την Κρήτη και για τους κρητικούς. Είναι πολύ σημαντικό το γεγονός ότι η Κρήτη, όπως βεβαίως και άλλες περιφέρειες, συμμετέχει με </w:t>
      </w:r>
      <w:r>
        <w:rPr>
          <w:rFonts w:eastAsia="Times New Roman"/>
          <w:szCs w:val="24"/>
        </w:rPr>
        <w:t xml:space="preserve">ένα σημαντικό ποσοστό στο Ακαθάριστο Εθνικό Προϊόν. </w:t>
      </w:r>
      <w:r>
        <w:rPr>
          <w:rFonts w:eastAsia="Times New Roman"/>
          <w:caps/>
          <w:szCs w:val="24"/>
        </w:rPr>
        <w:t>Α</w:t>
      </w:r>
      <w:r>
        <w:rPr>
          <w:rFonts w:eastAsia="Times New Roman"/>
          <w:szCs w:val="24"/>
        </w:rPr>
        <w:t>λλά θα σας πω και το εξής: Ενώ έχουμε 5,5% περίπου συμμετοχή στο Ακαθάριστο Εγχώριο Προϊόν, ο αγροτικός τομέας συμβάλλει περίπου κατά 10%. Τι σημαίνει αυτό; Ότι υπάρχουν προϊόντα τα οποία εξάγονται και χ</w:t>
      </w:r>
      <w:r>
        <w:rPr>
          <w:rFonts w:eastAsia="Times New Roman"/>
          <w:szCs w:val="24"/>
        </w:rPr>
        <w:t xml:space="preserve">άνουν την ανταγωνιστικότητά τους για </w:t>
      </w:r>
      <w:r>
        <w:rPr>
          <w:rFonts w:eastAsia="Times New Roman"/>
          <w:szCs w:val="24"/>
        </w:rPr>
        <w:lastRenderedPageBreak/>
        <w:t>τον λόγο των αυξημένων μεταφορικών, διότι υποχρεωτικά πάνε μέση ηπειρωτικής χώρας, υποχρεωτικά μεταφέρονται στις αγορές της Ευρώπης με τα ψυγεία, με τις νταλίκες και όλα τα μεταφορικά μέσα και δεν τυγχάνουν αυτής της εν</w:t>
      </w:r>
      <w:r>
        <w:rPr>
          <w:rFonts w:eastAsia="Times New Roman"/>
          <w:szCs w:val="24"/>
        </w:rPr>
        <w:t xml:space="preserve">ίσχυσης. </w:t>
      </w:r>
    </w:p>
    <w:p w14:paraId="44625FB3" w14:textId="77777777" w:rsidR="00DF7DE8" w:rsidRDefault="0086136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ίδιο, όπως σας είπα, είναι και το παράδειγμα των πρώτων υλών για τις ζωοτροφές.</w:t>
      </w:r>
    </w:p>
    <w:p w14:paraId="44625FB4"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Δεν είναι μόνο η διοικητική εξυπηρέτηση. Εξάλλου, η διοικητική εξυπηρέτηση γίνεται πλέον ηλεκτρονικά από κάθε τόπο και η εξυπηρέτηση υγείας με την πρόοδο της τεχνο</w:t>
      </w:r>
      <w:r>
        <w:rPr>
          <w:rFonts w:eastAsia="Times New Roman" w:cs="Times New Roman"/>
          <w:szCs w:val="24"/>
        </w:rPr>
        <w:t>λογίας θα μειώσει τις μετακινήσεις. Όμως, όταν έχουμε ένα επείγον περιστατικό, να ξέρετε ότι η μετακίνηση δεν γίνεται ακτοπλοϊκώς, γιατί τα μη επείγοντα περιστατικά αντιμετωπίζονται στη Ρόδο. Αν είναι κάτι που δεν αντιμετωπίζεται, πηγαίνει αεροπορικώς είτε</w:t>
      </w:r>
      <w:r>
        <w:rPr>
          <w:rFonts w:eastAsia="Times New Roman" w:cs="Times New Roman"/>
          <w:szCs w:val="24"/>
        </w:rPr>
        <w:t xml:space="preserve"> στην Αθήνα…</w:t>
      </w:r>
    </w:p>
    <w:p w14:paraId="44625FB5" w14:textId="77777777" w:rsidR="00DF7DE8" w:rsidRDefault="00861368">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Ολοκληρώστε, κύριε </w:t>
      </w:r>
      <w:proofErr w:type="spellStart"/>
      <w:r>
        <w:rPr>
          <w:rFonts w:eastAsia="Times New Roman" w:cs="Times New Roman"/>
          <w:szCs w:val="24"/>
        </w:rPr>
        <w:t>Κεγκέρογλου</w:t>
      </w:r>
      <w:proofErr w:type="spellEnd"/>
      <w:r>
        <w:rPr>
          <w:rFonts w:eastAsia="Times New Roman" w:cs="Times New Roman"/>
          <w:szCs w:val="24"/>
        </w:rPr>
        <w:t>.</w:t>
      </w:r>
    </w:p>
    <w:p w14:paraId="44625FB6"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C46F66">
        <w:rPr>
          <w:rFonts w:eastAsia="Times New Roman" w:cs="Times New Roman"/>
          <w:b/>
          <w:szCs w:val="24"/>
        </w:rPr>
        <w:t>:</w:t>
      </w:r>
      <w:r>
        <w:rPr>
          <w:rFonts w:eastAsia="Times New Roman" w:cs="Times New Roman"/>
          <w:szCs w:val="24"/>
        </w:rPr>
        <w:t xml:space="preserve"> …είτε στο Ηράκλειο, με το αντίστοιχο μέσο που διαθέτει το ΕΚΑΒ και εκεί δεν έχουμε μεταφορικό ισοδύναμο. Άρα, το επιχείρημά σας δεν θεωρώ ότι στέκει.</w:t>
      </w:r>
    </w:p>
    <w:p w14:paraId="44625FB7"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 xml:space="preserve">Θα πρέπει να σας πω ότι δεν υπάρχει καμμία </w:t>
      </w:r>
      <w:r>
        <w:rPr>
          <w:rFonts w:eastAsia="Times New Roman" w:cs="Times New Roman"/>
          <w:szCs w:val="24"/>
        </w:rPr>
        <w:t xml:space="preserve">ευρωπαϊκή οδηγία </w:t>
      </w:r>
      <w:r>
        <w:rPr>
          <w:rFonts w:eastAsia="Times New Roman" w:cs="Times New Roman"/>
          <w:szCs w:val="24"/>
        </w:rPr>
        <w:t xml:space="preserve">που να αναφέρεται. Η μόνη αιτιολογία είναι να έχετε μπερδευτεί με το τραγούδι του Μάνου </w:t>
      </w:r>
      <w:proofErr w:type="spellStart"/>
      <w:r>
        <w:rPr>
          <w:rFonts w:eastAsia="Times New Roman" w:cs="Times New Roman"/>
          <w:szCs w:val="24"/>
        </w:rPr>
        <w:t>Χατζηδάκι</w:t>
      </w:r>
      <w:proofErr w:type="spellEnd"/>
      <w:r>
        <w:rPr>
          <w:rFonts w:eastAsia="Times New Roman" w:cs="Times New Roman"/>
          <w:szCs w:val="24"/>
        </w:rPr>
        <w:t xml:space="preserve">, αλλά δεν το έγραψε ο Μάνος </w:t>
      </w:r>
      <w:proofErr w:type="spellStart"/>
      <w:r>
        <w:rPr>
          <w:rFonts w:eastAsia="Times New Roman" w:cs="Times New Roman"/>
          <w:szCs w:val="24"/>
        </w:rPr>
        <w:t>Χατζηδάκις</w:t>
      </w:r>
      <w:proofErr w:type="spellEnd"/>
      <w:r>
        <w:rPr>
          <w:rFonts w:eastAsia="Times New Roman" w:cs="Times New Roman"/>
          <w:szCs w:val="24"/>
        </w:rPr>
        <w:t xml:space="preserve"> από μηδενική βάση. Είναι πεζό, </w:t>
      </w:r>
      <w:r>
        <w:rPr>
          <w:rFonts w:eastAsia="Times New Roman" w:cs="Times New Roman"/>
          <w:szCs w:val="24"/>
        </w:rPr>
        <w:lastRenderedPageBreak/>
        <w:t>αναφέρεται στον «Καπετάν Μιχ</w:t>
      </w:r>
      <w:r>
        <w:rPr>
          <w:rFonts w:eastAsia="Times New Roman" w:cs="Times New Roman"/>
          <w:szCs w:val="24"/>
        </w:rPr>
        <w:t xml:space="preserve">άλη» από τον Νίκο Καζαντζάκη: «Δεν ήταν νησί, ήταν θεριό που </w:t>
      </w:r>
      <w:proofErr w:type="spellStart"/>
      <w:r>
        <w:rPr>
          <w:rFonts w:eastAsia="Times New Roman" w:cs="Times New Roman"/>
          <w:szCs w:val="24"/>
        </w:rPr>
        <w:t>κείτουνταν</w:t>
      </w:r>
      <w:proofErr w:type="spellEnd"/>
      <w:r>
        <w:rPr>
          <w:rFonts w:eastAsia="Times New Roman" w:cs="Times New Roman"/>
          <w:szCs w:val="24"/>
        </w:rPr>
        <w:t xml:space="preserve"> στη θάλασσα». Όμως, δεν αναφερόταν στην Κρήτη. Αναφερόταν στην αδελφή του Μέγα Αλέξανδρου, η οποία γύρω από την Κρήτη περιστρεφόταν.</w:t>
      </w:r>
    </w:p>
    <w:p w14:paraId="44625FB8" w14:textId="77777777" w:rsidR="00DF7DE8" w:rsidRDefault="00861368">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Ωραία. Και με αυτή</w:t>
      </w:r>
      <w:r>
        <w:rPr>
          <w:rFonts w:eastAsia="Times New Roman" w:cs="Times New Roman"/>
          <w:szCs w:val="24"/>
        </w:rPr>
        <w:t xml:space="preserve"> την ωραία αναφορά κλείνουμε.</w:t>
      </w:r>
    </w:p>
    <w:p w14:paraId="44625FB9"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C46F66">
        <w:rPr>
          <w:rFonts w:eastAsia="Times New Roman" w:cs="Times New Roman"/>
          <w:b/>
          <w:szCs w:val="24"/>
        </w:rPr>
        <w:t>:</w:t>
      </w:r>
      <w:r>
        <w:rPr>
          <w:rFonts w:eastAsia="Times New Roman" w:cs="Times New Roman"/>
          <w:szCs w:val="24"/>
        </w:rPr>
        <w:t xml:space="preserve"> Έτσι, λοιπόν, επειδή δεν υπάρχει καμμία απαγόρευση, πρέπει να μας δώσετε εξηγήσεις γιατί εξαιρείτε την Κρήτη από το μεταφορικό ισοδύναμο και στερείτε από τους Κρητικούς αυτό το αναφαίρετο δικαίωμά τους.</w:t>
      </w:r>
    </w:p>
    <w:p w14:paraId="44625FBA"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4625FBB" w14:textId="77777777" w:rsidR="00DF7DE8" w:rsidRDefault="00861368">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Ορίστε, κύριε Υπουργέ.</w:t>
      </w:r>
    </w:p>
    <w:p w14:paraId="44625FBC" w14:textId="77777777" w:rsidR="00DF7DE8" w:rsidRDefault="00861368">
      <w:pPr>
        <w:spacing w:line="600" w:lineRule="auto"/>
        <w:ind w:firstLine="720"/>
        <w:jc w:val="both"/>
        <w:rPr>
          <w:rFonts w:eastAsia="Times New Roman" w:cs="Times New Roman"/>
          <w:szCs w:val="24"/>
        </w:rPr>
      </w:pPr>
      <w:r>
        <w:rPr>
          <w:rFonts w:eastAsia="Times New Roman" w:cs="Times New Roman"/>
          <w:b/>
          <w:szCs w:val="24"/>
        </w:rPr>
        <w:t>ΝΕΚΤΑΡΙΟΣ ΣΑΝΤΟΡΙΝΙΟΣ (Αναπληρωτής Υ</w:t>
      </w:r>
      <w:r w:rsidRPr="008E259A">
        <w:rPr>
          <w:rFonts w:eastAsia="Times New Roman" w:cs="Times New Roman"/>
          <w:b/>
          <w:szCs w:val="24"/>
        </w:rPr>
        <w:t>πουργός Ναυτιλίας και Νησιωτικής Πολιτικής):</w:t>
      </w:r>
      <w:r w:rsidRPr="008E259A">
        <w:rPr>
          <w:rFonts w:eastAsia="Times New Roman" w:cs="Times New Roman"/>
          <w:szCs w:val="24"/>
        </w:rPr>
        <w:t xml:space="preserve"> </w:t>
      </w:r>
      <w:r>
        <w:rPr>
          <w:rFonts w:eastAsia="Times New Roman" w:cs="Times New Roman"/>
          <w:szCs w:val="24"/>
        </w:rPr>
        <w:t>Ευχαριστώ, κύριε Πρόεδρε.</w:t>
      </w:r>
    </w:p>
    <w:p w14:paraId="44625FBD"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Τρεις νησιώτες εδώ πέρα, ένας από την Κρήτη, ένας από τη Ρόδο, ένας</w:t>
      </w:r>
      <w:r>
        <w:rPr>
          <w:rFonts w:eastAsia="Times New Roman" w:cs="Times New Roman"/>
          <w:szCs w:val="24"/>
        </w:rPr>
        <w:t xml:space="preserve"> από την Άνδρο, έτσι δεν είναι;</w:t>
      </w:r>
    </w:p>
    <w:p w14:paraId="44625FBE" w14:textId="77777777" w:rsidR="00DF7DE8" w:rsidRDefault="00861368">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Έτσι, έτσι.</w:t>
      </w:r>
    </w:p>
    <w:p w14:paraId="44625FBF" w14:textId="77777777" w:rsidR="00DF7DE8" w:rsidRDefault="00861368">
      <w:pPr>
        <w:spacing w:line="600" w:lineRule="auto"/>
        <w:ind w:firstLine="720"/>
        <w:jc w:val="both"/>
        <w:rPr>
          <w:rFonts w:eastAsia="Times New Roman" w:cs="Times New Roman"/>
          <w:szCs w:val="24"/>
        </w:rPr>
      </w:pPr>
      <w:r w:rsidRPr="00214129">
        <w:rPr>
          <w:rFonts w:eastAsia="Times New Roman" w:cs="Times New Roman"/>
          <w:b/>
          <w:szCs w:val="24"/>
        </w:rPr>
        <w:lastRenderedPageBreak/>
        <w:t>ΝΕΚΤΑΡΙΟΣ ΣΑΝΤΟΡΙΝΙΟΣ (Αναπληρωτής Υπουργός Ναυτιλίας και Νησιωτικής Πολιτικής):</w:t>
      </w:r>
      <w:r w:rsidRPr="00214129">
        <w:rPr>
          <w:rFonts w:eastAsia="Times New Roman" w:cs="Times New Roman"/>
          <w:szCs w:val="24"/>
        </w:rPr>
        <w:t xml:space="preserve"> </w:t>
      </w:r>
      <w:r>
        <w:rPr>
          <w:rFonts w:eastAsia="Times New Roman" w:cs="Times New Roman"/>
          <w:szCs w:val="24"/>
        </w:rPr>
        <w:t>Δεν θα μπω σε αυτό που προσπαθείτε να κάνετε, να βάλετε την Κρήτη με τα υπόλοιπα νησιά και ακόμα π</w:t>
      </w:r>
      <w:r>
        <w:rPr>
          <w:rFonts w:eastAsia="Times New Roman" w:cs="Times New Roman"/>
          <w:szCs w:val="24"/>
        </w:rPr>
        <w:t>ερισσότερο, με τη Ρόδο. Νομίζω ότι δεν είναι δίκαιο αυτό που κάνετε.</w:t>
      </w:r>
    </w:p>
    <w:p w14:paraId="44625FC0"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Σας είπα και πριν ότι θα σας μιλήσω με οικονομικά δεδομένα και θα σας απαντήσω. Πώς υπολογίζεται το μεταφορικό ισοδύναμο; Υπολογίζεται με την απόσταση που διανύεται αναλυμένο σε χιλιόμετρ</w:t>
      </w:r>
      <w:r>
        <w:rPr>
          <w:rFonts w:eastAsia="Times New Roman" w:cs="Times New Roman"/>
          <w:szCs w:val="24"/>
        </w:rPr>
        <w:t>α και το αντίστοιχο κόστος του ΚΤΕΛ.</w:t>
      </w:r>
    </w:p>
    <w:p w14:paraId="44625FC1"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Αν, λοιπόν, κάποιος πάρει το κόστος μεταφοράς επιβατών τρίτης θέσης Πειραιά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Κρήτη, ακτοπλοϊκά πληρώνει 29 ευρώ. Ξέρετε πόσο υπολογίζεται με το ΚΤΕΛ; Υπολογίζεται σε 30,45 ευρώ. Η διαφορά, δηλαδή, είναι μείον.</w:t>
      </w:r>
    </w:p>
    <w:p w14:paraId="44625FC2"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Πάμε, λο</w:t>
      </w:r>
      <w:r>
        <w:rPr>
          <w:rFonts w:eastAsia="Times New Roman" w:cs="Times New Roman"/>
          <w:szCs w:val="24"/>
        </w:rPr>
        <w:t>ιπόν, στο επόμενο. Αντίστοιχες αποστάσεις, Πειραιάς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Ηράκλειο: Για να μεταφέρεις μια παλέτα χωρίς ΦΠΑ είναι 25 ευρώ. Η ίδια απόσταση Πειραιάς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Καλαμάτα οδικά είναι 28 ευρώ, δηλαδή μείον 3 ευρώ. Άρα, ως προς αυτό που λέτε ότι είναι αυξημένο το κόστος, δεν</w:t>
      </w:r>
      <w:r>
        <w:rPr>
          <w:rFonts w:eastAsia="Times New Roman" w:cs="Times New Roman"/>
          <w:szCs w:val="24"/>
        </w:rPr>
        <w:t xml:space="preserve"> ισχύει στην προκειμένη περίπτωση.</w:t>
      </w:r>
    </w:p>
    <w:p w14:paraId="44625FC3"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Να πούμε, όμως, κάτι άλλο, ότι όλα τα προϊόντα της Κρήτης που μεταφέρονται στα νησιά λαμβάνουν το αντιστάθμισμα νησιωτικού κόστους. Δηλαδή κάθε επιχείρηση η οποία παίρνει προϊόντα από την Κρήτη, παίρνει το αντιστάθμισμα ν</w:t>
      </w:r>
      <w:r>
        <w:rPr>
          <w:rFonts w:eastAsia="Times New Roman" w:cs="Times New Roman"/>
          <w:szCs w:val="24"/>
        </w:rPr>
        <w:t>ησιω</w:t>
      </w:r>
      <w:r>
        <w:rPr>
          <w:rFonts w:eastAsia="Times New Roman" w:cs="Times New Roman"/>
          <w:szCs w:val="24"/>
        </w:rPr>
        <w:lastRenderedPageBreak/>
        <w:t>τικού κόστους για να φέρει τα προϊόντα στην πόρτα της. Άρα, λοιπόν, τα εμπορεύματα της Κρήτης που μεταφέρονται στα νησιά, παίρνουν αυτό το αντιστάθμισμα νησιωτικού κόστους.</w:t>
      </w:r>
    </w:p>
    <w:p w14:paraId="44625FC4"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Αναφέρατε τις ζωοτροφές. Έπρεπε να ξέρετε ότι οι ζωοτροφές, επειδή χρηματοδοτού</w:t>
      </w:r>
      <w:r>
        <w:rPr>
          <w:rFonts w:eastAsia="Times New Roman" w:cs="Times New Roman"/>
          <w:szCs w:val="24"/>
        </w:rPr>
        <w:t>νται από άλλο πρόγραμμα του Αγροτικής Ανάπτυξης, δεν είναι επιλέξιμες ούτε για να τα νησιά στο μεταφορικό ισοδύναμο. Είναι επιλέξιμα τα άλλα προϊόντα.</w:t>
      </w:r>
    </w:p>
    <w:p w14:paraId="44625FC5" w14:textId="77777777" w:rsidR="00DF7DE8" w:rsidRDefault="00861368">
      <w:pPr>
        <w:spacing w:line="600" w:lineRule="auto"/>
        <w:ind w:firstLine="720"/>
        <w:jc w:val="both"/>
        <w:rPr>
          <w:rFonts w:eastAsia="Times New Roman" w:cs="Times New Roman"/>
          <w:szCs w:val="24"/>
        </w:rPr>
      </w:pPr>
      <w:r>
        <w:rPr>
          <w:rFonts w:eastAsia="Times New Roman" w:cs="Times New Roman"/>
          <w:szCs w:val="24"/>
        </w:rPr>
        <w:t>Τέλος, προφανώς και πρέπει να πάμε σταδιακά, γιατί πρέπει να είμαστε σοβαροί, να έχουμε συγκεκριμένο προϋ</w:t>
      </w:r>
      <w:r>
        <w:rPr>
          <w:rFonts w:eastAsia="Times New Roman" w:cs="Times New Roman"/>
          <w:szCs w:val="24"/>
        </w:rPr>
        <w:t>πολογισμό. Δεν είναι θέμα προϋπολογισμού. Μπορεί και να αυξηθεί. Να έχουμε, όμως, συγκεκριμένο προϋπολογισμό, να υπολογίζουμε το τι συμβαίνει κάθε φορά στην πιλοτική εφαρμογή, στην κανονική εφαρμογή και πιθανόν πολύ σύντομα να δούμε και την Κρήτη να μπαίνε</w:t>
      </w:r>
      <w:r>
        <w:rPr>
          <w:rFonts w:eastAsia="Times New Roman" w:cs="Times New Roman"/>
          <w:szCs w:val="24"/>
        </w:rPr>
        <w:t>ι στο μεταφορικό ισοδύναμο.</w:t>
      </w:r>
    </w:p>
    <w:p w14:paraId="44625FC6" w14:textId="77777777" w:rsidR="00DF7DE8" w:rsidRDefault="00861368">
      <w:pPr>
        <w:spacing w:line="600" w:lineRule="auto"/>
        <w:ind w:firstLine="720"/>
        <w:jc w:val="both"/>
        <w:rPr>
          <w:rFonts w:eastAsia="Times New Roman" w:cs="Times New Roman"/>
          <w:caps/>
          <w:szCs w:val="24"/>
        </w:rPr>
      </w:pPr>
      <w:r>
        <w:rPr>
          <w:rFonts w:eastAsia="Times New Roman" w:cs="Times New Roman"/>
          <w:szCs w:val="24"/>
        </w:rPr>
        <w:t xml:space="preserve">Όμως, αυτό πρέπει να γίνει με μελέτη,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δυστυχώς, μια και αναγνωρίζετε τη χρησιμότητα αυτού του μεταφορικού ισοδυνάμου, δεν είδα ποτέ καμμία από τις δικές σας κυβερνήσεις να έχει κάνει έστω μια </w:t>
      </w:r>
      <w:proofErr w:type="spellStart"/>
      <w:r>
        <w:rPr>
          <w:rFonts w:eastAsia="Times New Roman" w:cs="Times New Roman"/>
          <w:szCs w:val="24"/>
        </w:rPr>
        <w:t>κονδυλιά</w:t>
      </w:r>
      <w:proofErr w:type="spellEnd"/>
      <w:r>
        <w:rPr>
          <w:rFonts w:eastAsia="Times New Roman" w:cs="Times New Roman"/>
          <w:szCs w:val="24"/>
        </w:rPr>
        <w:t xml:space="preserve"> μελέ</w:t>
      </w:r>
      <w:r>
        <w:rPr>
          <w:rFonts w:eastAsia="Times New Roman" w:cs="Times New Roman"/>
          <w:szCs w:val="24"/>
        </w:rPr>
        <w:t>της για την εφαρμογή του μεταφορικού ισοδυνάμου. Το μεταφορικό ισοδύναμο το έφερε η δική μας Κυβέρνηση σε συνθήκες δημοσιονομικής κρίσης και με χρήματα του εθνικού προϋπολογισμού.</w:t>
      </w:r>
    </w:p>
    <w:p w14:paraId="44625FC7" w14:textId="77777777" w:rsidR="00DF7DE8" w:rsidRDefault="00861368">
      <w:pPr>
        <w:spacing w:line="600" w:lineRule="auto"/>
        <w:ind w:firstLine="720"/>
        <w:jc w:val="both"/>
        <w:rPr>
          <w:rFonts w:eastAsia="Times New Roman"/>
          <w:szCs w:val="24"/>
        </w:rPr>
      </w:pPr>
      <w:r>
        <w:rPr>
          <w:rFonts w:eastAsia="Times New Roman"/>
          <w:szCs w:val="24"/>
        </w:rPr>
        <w:lastRenderedPageBreak/>
        <w:t>Εσείς, παρ</w:t>
      </w:r>
      <w:r>
        <w:rPr>
          <w:rFonts w:eastAsia="Times New Roman"/>
          <w:szCs w:val="24"/>
        </w:rPr>
        <w:t xml:space="preserve">’ </w:t>
      </w:r>
      <w:r>
        <w:rPr>
          <w:rFonts w:eastAsia="Times New Roman"/>
          <w:szCs w:val="24"/>
        </w:rPr>
        <w:t>όλο που είστε ευαίσθητοι, φανήκατε πολύ αναίσθητοι σε αυτό.</w:t>
      </w:r>
    </w:p>
    <w:p w14:paraId="44625FC8" w14:textId="77777777" w:rsidR="00DF7DE8" w:rsidRDefault="00861368">
      <w:pPr>
        <w:spacing w:line="600" w:lineRule="auto"/>
        <w:ind w:firstLine="720"/>
        <w:jc w:val="both"/>
        <w:rPr>
          <w:rFonts w:eastAsia="Times New Roman"/>
          <w:szCs w:val="24"/>
        </w:rPr>
      </w:pPr>
      <w:r w:rsidRPr="00944763">
        <w:rPr>
          <w:rFonts w:eastAsia="Times New Roman"/>
          <w:b/>
          <w:szCs w:val="24"/>
        </w:rPr>
        <w:t>ΒΑΣΙΛΕΙΟΣ ΚΕΓΚΕΡΟΓΛΟΥ:</w:t>
      </w:r>
      <w:r w:rsidRPr="00944763">
        <w:rPr>
          <w:rFonts w:eastAsia="Times New Roman"/>
          <w:szCs w:val="24"/>
        </w:rPr>
        <w:t xml:space="preserve"> </w:t>
      </w:r>
      <w:r>
        <w:rPr>
          <w:rFonts w:eastAsia="Times New Roman"/>
          <w:szCs w:val="24"/>
        </w:rPr>
        <w:t>Είσαι χυδαίος...</w:t>
      </w:r>
      <w:r w:rsidRPr="00981B86">
        <w:rPr>
          <w:rFonts w:eastAsia="Times New Roman"/>
          <w:szCs w:val="24"/>
        </w:rPr>
        <w:t xml:space="preserve"> </w:t>
      </w:r>
      <w:r>
        <w:rPr>
          <w:rFonts w:eastAsia="Times New Roman"/>
          <w:szCs w:val="24"/>
        </w:rPr>
        <w:t>(δεν ακούστηκε)</w:t>
      </w:r>
    </w:p>
    <w:p w14:paraId="44625FC9" w14:textId="77777777" w:rsidR="00DF7DE8" w:rsidRDefault="00861368">
      <w:pPr>
        <w:spacing w:line="600" w:lineRule="auto"/>
        <w:ind w:firstLine="720"/>
        <w:jc w:val="both"/>
        <w:rPr>
          <w:rFonts w:eastAsia="Times New Roman"/>
          <w:szCs w:val="24"/>
        </w:rPr>
      </w:pPr>
      <w:r w:rsidRPr="00944763">
        <w:rPr>
          <w:rFonts w:eastAsia="Times New Roman"/>
          <w:b/>
          <w:szCs w:val="24"/>
        </w:rPr>
        <w:t>ΝΕΚΤΑΡΙΟΣ ΣΑΝΤΟΡΙΝΙΟΣ (</w:t>
      </w:r>
      <w:r>
        <w:rPr>
          <w:rFonts w:eastAsia="Times New Roman"/>
          <w:b/>
          <w:szCs w:val="24"/>
        </w:rPr>
        <w:t>Αναπληρωτής Υπουργός</w:t>
      </w:r>
      <w:r w:rsidRPr="00944763">
        <w:rPr>
          <w:rFonts w:eastAsia="Times New Roman"/>
          <w:b/>
          <w:szCs w:val="24"/>
        </w:rPr>
        <w:t xml:space="preserve"> Ναυτιλίας και Νησιωτικής Πολιτικής):</w:t>
      </w:r>
      <w:r w:rsidRPr="00944763">
        <w:rPr>
          <w:rFonts w:eastAsia="Times New Roman"/>
          <w:szCs w:val="24"/>
        </w:rPr>
        <w:t xml:space="preserve"> </w:t>
      </w:r>
      <w:r>
        <w:rPr>
          <w:rFonts w:eastAsia="Times New Roman"/>
          <w:szCs w:val="24"/>
        </w:rPr>
        <w:t>Σε έβρισα;</w:t>
      </w:r>
    </w:p>
    <w:p w14:paraId="44625FCA"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
          <w:szCs w:val="24"/>
        </w:rPr>
        <w:t xml:space="preserve">ΠΡΟΕΔΡΕΥΩΝ (Νικήτας Κακλαμάνης): </w:t>
      </w:r>
      <w:r>
        <w:rPr>
          <w:rFonts w:eastAsia="Times New Roman"/>
          <w:bCs/>
          <w:szCs w:val="24"/>
        </w:rPr>
        <w:t>Κυρίες και κύριοι συνάδελφοι, ολοκληρώθηκε η συζήτηση των επικαίρων ερωτήσε</w:t>
      </w:r>
      <w:r>
        <w:rPr>
          <w:rFonts w:eastAsia="Times New Roman"/>
          <w:bCs/>
          <w:szCs w:val="24"/>
        </w:rPr>
        <w:t>ων.</w:t>
      </w:r>
    </w:p>
    <w:p w14:paraId="44625FCB"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Στο σημείο αυτό, έχω την τιμή να ανακοινώσω στο Σώμα το δελτίο επικαίρων ερωτήσεων της Δευτέρας 29 Οκτωβρίου 2018.</w:t>
      </w:r>
    </w:p>
    <w:p w14:paraId="44625FCC"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Α. </w:t>
      </w:r>
      <w:r w:rsidRPr="00270B5C">
        <w:rPr>
          <w:rFonts w:eastAsia="Times New Roman"/>
          <w:bCs/>
          <w:szCs w:val="24"/>
        </w:rPr>
        <w:t>ΕΠΙΚΑΙΡΕΣ ΕΡΩΤΗΣΕΙΣ Πρώτου Κύκλου (Άρθρο 130 παρ</w:t>
      </w:r>
      <w:r>
        <w:rPr>
          <w:rFonts w:eastAsia="Times New Roman"/>
          <w:bCs/>
          <w:szCs w:val="24"/>
        </w:rPr>
        <w:t>άγραφοι</w:t>
      </w:r>
      <w:r w:rsidRPr="00270B5C">
        <w:rPr>
          <w:rFonts w:eastAsia="Times New Roman"/>
          <w:bCs/>
          <w:szCs w:val="24"/>
        </w:rPr>
        <w:t xml:space="preserve"> 2 και 3 </w:t>
      </w:r>
      <w:r>
        <w:rPr>
          <w:rFonts w:eastAsia="Times New Roman"/>
          <w:bCs/>
          <w:szCs w:val="24"/>
        </w:rPr>
        <w:t xml:space="preserve">του </w:t>
      </w:r>
      <w:r w:rsidRPr="00270B5C">
        <w:rPr>
          <w:rFonts w:eastAsia="Times New Roman"/>
          <w:bCs/>
          <w:szCs w:val="24"/>
        </w:rPr>
        <w:t>Καν</w:t>
      </w:r>
      <w:r>
        <w:rPr>
          <w:rFonts w:eastAsia="Times New Roman"/>
          <w:bCs/>
          <w:szCs w:val="24"/>
        </w:rPr>
        <w:t>ονισμού της</w:t>
      </w:r>
      <w:r w:rsidRPr="00270B5C">
        <w:rPr>
          <w:rFonts w:eastAsia="Times New Roman"/>
          <w:bCs/>
          <w:szCs w:val="24"/>
        </w:rPr>
        <w:t xml:space="preserve"> Βουλής)</w:t>
      </w:r>
    </w:p>
    <w:p w14:paraId="44625FCD"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1.</w:t>
      </w:r>
      <w:r w:rsidRPr="00270B5C">
        <w:rPr>
          <w:rFonts w:eastAsia="Times New Roman"/>
          <w:bCs/>
          <w:szCs w:val="24"/>
        </w:rPr>
        <w:t xml:space="preserve"> Η με αριθμό 86/22-10-2018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ρώτη</w:t>
      </w:r>
      <w:r w:rsidRPr="00270B5C">
        <w:rPr>
          <w:rFonts w:eastAsia="Times New Roman"/>
          <w:bCs/>
          <w:szCs w:val="24"/>
        </w:rPr>
        <w:t>ση του Βουλευτή Καβάλας της Νέας Δημοκρατίας κ. Νικολάου Παναγιωτόπουλου προς τον Υπουργό Δικαιοσύνης, Διαφάνειας και Ανθρωπίνων Δικαιωμάτων, με θέμα: «Κοινωφελής εργασία ως εναλλακτική μορφή εκτέλεσης ποινής / Στατιστικά Στοιχεία».</w:t>
      </w:r>
    </w:p>
    <w:p w14:paraId="44625FCE"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2.</w:t>
      </w:r>
      <w:r w:rsidRPr="00270B5C">
        <w:rPr>
          <w:rFonts w:eastAsia="Times New Roman"/>
          <w:bCs/>
          <w:szCs w:val="24"/>
        </w:rPr>
        <w:t xml:space="preserve"> Η με αριθμό 80/19-10</w:t>
      </w:r>
      <w:r w:rsidRPr="00270B5C">
        <w:rPr>
          <w:rFonts w:eastAsia="Times New Roman"/>
          <w:bCs/>
          <w:szCs w:val="24"/>
        </w:rPr>
        <w:t xml:space="preserve">-2018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ρώτηση του Βουλευτή Αρκαδίας της Δημοκρατικής Συμπαράταξης ΠΑΣΟΚ</w:t>
      </w:r>
      <w:r>
        <w:rPr>
          <w:rFonts w:eastAsia="Times New Roman"/>
          <w:bCs/>
          <w:szCs w:val="24"/>
        </w:rPr>
        <w:t xml:space="preserve"> </w:t>
      </w:r>
      <w:r w:rsidRPr="00270B5C">
        <w:rPr>
          <w:rFonts w:eastAsia="Times New Roman"/>
          <w:bCs/>
          <w:szCs w:val="24"/>
        </w:rPr>
        <w:t>-</w:t>
      </w:r>
      <w:r>
        <w:rPr>
          <w:rFonts w:eastAsia="Times New Roman"/>
          <w:bCs/>
          <w:szCs w:val="24"/>
        </w:rPr>
        <w:t xml:space="preserve"> </w:t>
      </w:r>
      <w:r w:rsidRPr="00270B5C">
        <w:rPr>
          <w:rFonts w:eastAsia="Times New Roman"/>
          <w:bCs/>
          <w:szCs w:val="24"/>
        </w:rPr>
        <w:t xml:space="preserve">ΔΗΜΑΡ κ. Οδυσσέα Κωνσταντινόπουλου </w:t>
      </w:r>
      <w:r w:rsidRPr="00270B5C">
        <w:rPr>
          <w:rFonts w:eastAsia="Times New Roman"/>
          <w:bCs/>
          <w:szCs w:val="24"/>
        </w:rPr>
        <w:lastRenderedPageBreak/>
        <w:t xml:space="preserve">προς τον Υπουργό Οικονομικών, με θέμα: «Διαδικασία </w:t>
      </w:r>
      <w:proofErr w:type="spellStart"/>
      <w:r w:rsidRPr="00270B5C">
        <w:rPr>
          <w:rFonts w:eastAsia="Times New Roman"/>
          <w:bCs/>
          <w:szCs w:val="24"/>
        </w:rPr>
        <w:t>αδειοδότησης</w:t>
      </w:r>
      <w:proofErr w:type="spellEnd"/>
      <w:r w:rsidRPr="00270B5C">
        <w:rPr>
          <w:rFonts w:eastAsia="Times New Roman"/>
          <w:bCs/>
          <w:szCs w:val="24"/>
        </w:rPr>
        <w:t xml:space="preserve"> και αναδρομικής φορολόγησης των εταιριών διαδικτυακού </w:t>
      </w:r>
      <w:proofErr w:type="spellStart"/>
      <w:r w:rsidRPr="00270B5C">
        <w:rPr>
          <w:rFonts w:eastAsia="Times New Roman"/>
          <w:bCs/>
          <w:szCs w:val="24"/>
        </w:rPr>
        <w:t>στοιχηματισμού</w:t>
      </w:r>
      <w:proofErr w:type="spellEnd"/>
      <w:r w:rsidRPr="00270B5C">
        <w:rPr>
          <w:rFonts w:eastAsia="Times New Roman"/>
          <w:bCs/>
          <w:szCs w:val="24"/>
        </w:rPr>
        <w:t>».</w:t>
      </w:r>
    </w:p>
    <w:p w14:paraId="44625FCF"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3. </w:t>
      </w:r>
      <w:r w:rsidRPr="00270B5C">
        <w:rPr>
          <w:rFonts w:eastAsia="Times New Roman"/>
          <w:bCs/>
          <w:szCs w:val="24"/>
        </w:rPr>
        <w:t xml:space="preserve">Η με αριθμό 79/19-10-2018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του Βουλευτή Αττικής του </w:t>
      </w:r>
      <w:r>
        <w:rPr>
          <w:rFonts w:eastAsia="Times New Roman"/>
          <w:bCs/>
          <w:szCs w:val="24"/>
        </w:rPr>
        <w:t>Λαϊκού Συνδέσμου</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Χρυσή Αυγή </w:t>
      </w:r>
      <w:r w:rsidRPr="00270B5C">
        <w:rPr>
          <w:rFonts w:eastAsia="Times New Roman"/>
          <w:bCs/>
          <w:szCs w:val="24"/>
        </w:rPr>
        <w:t>κ. Ηλία Κασιδιάρη προς τον Υπουργό Εθνικής Άμυνας, με θέμα: «Αδιαφανής διαχείριση μυστικών κονδυλίων».</w:t>
      </w:r>
    </w:p>
    <w:p w14:paraId="44625FD0" w14:textId="77777777" w:rsidR="00DF7DE8" w:rsidRDefault="00861368">
      <w:pPr>
        <w:widowControl w:val="0"/>
        <w:autoSpaceDE w:val="0"/>
        <w:autoSpaceDN w:val="0"/>
        <w:adjustRightInd w:val="0"/>
        <w:spacing w:line="600" w:lineRule="auto"/>
        <w:ind w:firstLine="720"/>
        <w:jc w:val="both"/>
        <w:rPr>
          <w:rFonts w:eastAsia="Times New Roman"/>
          <w:bCs/>
          <w:szCs w:val="24"/>
        </w:rPr>
      </w:pPr>
      <w:r w:rsidRPr="00270B5C">
        <w:rPr>
          <w:rFonts w:eastAsia="Times New Roman"/>
          <w:bCs/>
          <w:szCs w:val="24"/>
        </w:rPr>
        <w:t>Β. ΕΠΙΚΑΙΡΕΣ ΕΡΩΤΗΣΕΙΣ Δεύτερου Κύκλου (Άρθρο 130 παρ</w:t>
      </w:r>
      <w:r>
        <w:rPr>
          <w:rFonts w:eastAsia="Times New Roman"/>
          <w:bCs/>
          <w:szCs w:val="24"/>
        </w:rPr>
        <w:t>άγ</w:t>
      </w:r>
      <w:r>
        <w:rPr>
          <w:rFonts w:eastAsia="Times New Roman"/>
          <w:bCs/>
          <w:szCs w:val="24"/>
        </w:rPr>
        <w:t>ραφοι</w:t>
      </w:r>
      <w:r w:rsidRPr="00270B5C">
        <w:rPr>
          <w:rFonts w:eastAsia="Times New Roman"/>
          <w:bCs/>
          <w:szCs w:val="24"/>
        </w:rPr>
        <w:t xml:space="preserve"> 2 και 3 </w:t>
      </w:r>
      <w:r>
        <w:rPr>
          <w:rFonts w:eastAsia="Times New Roman"/>
          <w:bCs/>
          <w:szCs w:val="24"/>
        </w:rPr>
        <w:t xml:space="preserve">του </w:t>
      </w:r>
      <w:r w:rsidRPr="00270B5C">
        <w:rPr>
          <w:rFonts w:eastAsia="Times New Roman"/>
          <w:bCs/>
          <w:szCs w:val="24"/>
        </w:rPr>
        <w:t>Καν</w:t>
      </w:r>
      <w:r>
        <w:rPr>
          <w:rFonts w:eastAsia="Times New Roman"/>
          <w:bCs/>
          <w:szCs w:val="24"/>
        </w:rPr>
        <w:t>ονισμού της</w:t>
      </w:r>
      <w:r w:rsidRPr="00270B5C">
        <w:rPr>
          <w:rFonts w:eastAsia="Times New Roman"/>
          <w:bCs/>
          <w:szCs w:val="24"/>
        </w:rPr>
        <w:t xml:space="preserve"> Βουλής)</w:t>
      </w:r>
    </w:p>
    <w:p w14:paraId="44625FD1" w14:textId="77777777" w:rsidR="00DF7DE8" w:rsidRDefault="00861368">
      <w:pPr>
        <w:widowControl w:val="0"/>
        <w:autoSpaceDE w:val="0"/>
        <w:autoSpaceDN w:val="0"/>
        <w:adjustRightInd w:val="0"/>
        <w:spacing w:line="600" w:lineRule="auto"/>
        <w:ind w:firstLine="720"/>
        <w:jc w:val="both"/>
        <w:rPr>
          <w:rFonts w:eastAsia="Times New Roman"/>
          <w:bCs/>
          <w:szCs w:val="24"/>
        </w:rPr>
      </w:pPr>
      <w:r w:rsidRPr="00270B5C">
        <w:rPr>
          <w:rFonts w:eastAsia="Times New Roman"/>
          <w:bCs/>
          <w:szCs w:val="24"/>
        </w:rPr>
        <w:t xml:space="preserve">1. Η με αριθμό 87/22-10-2018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του Βουλευτή Επικρατείας της Νέας Δημοκρατίας κ. Βασιλείου Οικονόμου προς τον Υπουργό Υγείας, με θέμα: «Βαθιά στην τσέπη βάζει το χέρι του ο Έλληνας για την υγεία επί </w:t>
      </w:r>
      <w:r w:rsidRPr="00270B5C">
        <w:rPr>
          <w:rFonts w:eastAsia="Times New Roman"/>
          <w:bCs/>
          <w:szCs w:val="24"/>
        </w:rPr>
        <w:t>ΣΥΡΙΖΑΝΕΛ!».</w:t>
      </w:r>
    </w:p>
    <w:p w14:paraId="44625FD2"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2. </w:t>
      </w:r>
      <w:r w:rsidRPr="00270B5C">
        <w:rPr>
          <w:rFonts w:eastAsia="Times New Roman"/>
          <w:bCs/>
          <w:szCs w:val="24"/>
        </w:rPr>
        <w:t xml:space="preserve">Η με αριθμό 77/17-10-2018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του Ανεξάρτητου Βουλευτή Μεσσηνίας κ. Δημητρίου </w:t>
      </w:r>
      <w:proofErr w:type="spellStart"/>
      <w:r w:rsidRPr="00270B5C">
        <w:rPr>
          <w:rFonts w:eastAsia="Times New Roman"/>
          <w:bCs/>
          <w:szCs w:val="24"/>
        </w:rPr>
        <w:t>Κουκούτση</w:t>
      </w:r>
      <w:proofErr w:type="spellEnd"/>
      <w:r w:rsidRPr="00270B5C">
        <w:rPr>
          <w:rFonts w:eastAsia="Times New Roman"/>
          <w:bCs/>
          <w:szCs w:val="24"/>
        </w:rPr>
        <w:t xml:space="preserve"> προς τον Υπουργό Οικονομικών, με θέμα: «</w:t>
      </w:r>
      <w:proofErr w:type="spellStart"/>
      <w:r w:rsidRPr="00270B5C">
        <w:rPr>
          <w:rFonts w:eastAsia="Times New Roman"/>
          <w:bCs/>
          <w:szCs w:val="24"/>
        </w:rPr>
        <w:t>Ανακεφαλαιοποίηση</w:t>
      </w:r>
      <w:proofErr w:type="spellEnd"/>
      <w:r w:rsidRPr="00270B5C">
        <w:rPr>
          <w:rFonts w:eastAsia="Times New Roman"/>
          <w:bCs/>
          <w:szCs w:val="24"/>
        </w:rPr>
        <w:t xml:space="preserve"> και αναδιάταξη του ελληνικού τραπεζικού τομέα».</w:t>
      </w:r>
    </w:p>
    <w:p w14:paraId="44625FD3"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3.</w:t>
      </w:r>
      <w:r w:rsidRPr="00270B5C">
        <w:rPr>
          <w:rFonts w:eastAsia="Times New Roman"/>
          <w:bCs/>
          <w:szCs w:val="24"/>
        </w:rPr>
        <w:t xml:space="preserve"> Η με αριθμό 68/16-10-2018 </w:t>
      </w:r>
      <w:r>
        <w:rPr>
          <w:rFonts w:eastAsia="Times New Roman"/>
          <w:bCs/>
          <w:szCs w:val="24"/>
        </w:rPr>
        <w:t>ε</w:t>
      </w:r>
      <w:r w:rsidRPr="00270B5C">
        <w:rPr>
          <w:rFonts w:eastAsia="Times New Roman"/>
          <w:bCs/>
          <w:szCs w:val="24"/>
        </w:rPr>
        <w:t>πίκ</w:t>
      </w:r>
      <w:r w:rsidRPr="00270B5C">
        <w:rPr>
          <w:rFonts w:eastAsia="Times New Roman"/>
          <w:bCs/>
          <w:szCs w:val="24"/>
        </w:rPr>
        <w:t xml:space="preserve">αιρη </w:t>
      </w:r>
      <w:r>
        <w:rPr>
          <w:rFonts w:eastAsia="Times New Roman"/>
          <w:bCs/>
          <w:szCs w:val="24"/>
        </w:rPr>
        <w:t>ε</w:t>
      </w:r>
      <w:r w:rsidRPr="00270B5C">
        <w:rPr>
          <w:rFonts w:eastAsia="Times New Roman"/>
          <w:bCs/>
          <w:szCs w:val="24"/>
        </w:rPr>
        <w:t xml:space="preserve">ρώτηση του Βουλευτή Φθιώτιδας της Νέας Δημοκρατίας κ. Χρήστου </w:t>
      </w:r>
      <w:proofErr w:type="spellStart"/>
      <w:r w:rsidRPr="00270B5C">
        <w:rPr>
          <w:rFonts w:eastAsia="Times New Roman"/>
          <w:bCs/>
          <w:szCs w:val="24"/>
        </w:rPr>
        <w:t>Σταϊκούρα</w:t>
      </w:r>
      <w:proofErr w:type="spellEnd"/>
      <w:r w:rsidRPr="00270B5C">
        <w:rPr>
          <w:rFonts w:eastAsia="Times New Roman"/>
          <w:bCs/>
          <w:szCs w:val="24"/>
        </w:rPr>
        <w:t xml:space="preserve"> προς τον Υπουργό Οικονομικών, με θέμα: «Χρηματοδότηση δράσεων από προϊόντα εγκληματικών ενεργειών κατά του </w:t>
      </w:r>
      <w:r>
        <w:rPr>
          <w:rFonts w:eastAsia="Times New Roman"/>
          <w:bCs/>
          <w:szCs w:val="24"/>
        </w:rPr>
        <w:t>ε</w:t>
      </w:r>
      <w:r w:rsidRPr="00270B5C">
        <w:rPr>
          <w:rFonts w:eastAsia="Times New Roman"/>
          <w:bCs/>
          <w:szCs w:val="24"/>
        </w:rPr>
        <w:t xml:space="preserve">λληνικού </w:t>
      </w:r>
      <w:r>
        <w:rPr>
          <w:rFonts w:eastAsia="Times New Roman"/>
          <w:bCs/>
          <w:szCs w:val="24"/>
        </w:rPr>
        <w:t>δ</w:t>
      </w:r>
      <w:r w:rsidRPr="00270B5C">
        <w:rPr>
          <w:rFonts w:eastAsia="Times New Roman"/>
          <w:bCs/>
          <w:szCs w:val="24"/>
        </w:rPr>
        <w:t xml:space="preserve">ημοσίου </w:t>
      </w:r>
      <w:r w:rsidRPr="00270B5C">
        <w:rPr>
          <w:rFonts w:eastAsia="Times New Roman"/>
          <w:bCs/>
          <w:szCs w:val="24"/>
        </w:rPr>
        <w:t>και διάθεση ποσού για κοινωνικούς σκοπούς».</w:t>
      </w:r>
    </w:p>
    <w:p w14:paraId="44625FD4" w14:textId="77777777" w:rsidR="00DF7DE8" w:rsidRDefault="00861368">
      <w:pPr>
        <w:widowControl w:val="0"/>
        <w:autoSpaceDE w:val="0"/>
        <w:autoSpaceDN w:val="0"/>
        <w:adjustRightInd w:val="0"/>
        <w:spacing w:line="600" w:lineRule="auto"/>
        <w:ind w:firstLine="720"/>
        <w:jc w:val="both"/>
        <w:rPr>
          <w:rFonts w:eastAsia="Times New Roman"/>
          <w:bCs/>
          <w:szCs w:val="24"/>
        </w:rPr>
      </w:pPr>
      <w:r w:rsidRPr="00270B5C">
        <w:rPr>
          <w:rFonts w:eastAsia="Times New Roman"/>
          <w:bCs/>
          <w:szCs w:val="24"/>
        </w:rPr>
        <w:t>4.</w:t>
      </w:r>
      <w:r>
        <w:rPr>
          <w:rFonts w:eastAsia="Times New Roman"/>
          <w:bCs/>
          <w:szCs w:val="24"/>
        </w:rPr>
        <w:t xml:space="preserve"> </w:t>
      </w:r>
      <w:r w:rsidRPr="00270B5C">
        <w:rPr>
          <w:rFonts w:eastAsia="Times New Roman"/>
          <w:bCs/>
          <w:szCs w:val="24"/>
        </w:rPr>
        <w:t xml:space="preserve">Η με </w:t>
      </w:r>
      <w:r w:rsidRPr="00270B5C">
        <w:rPr>
          <w:rFonts w:eastAsia="Times New Roman"/>
          <w:bCs/>
          <w:szCs w:val="24"/>
        </w:rPr>
        <w:t xml:space="preserve">αριθμό 55/11-10-2018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του Βουλευτή Α΄ Πειραιώς </w:t>
      </w:r>
      <w:r w:rsidRPr="00270B5C">
        <w:rPr>
          <w:rFonts w:eastAsia="Times New Roman"/>
          <w:bCs/>
          <w:szCs w:val="24"/>
        </w:rPr>
        <w:lastRenderedPageBreak/>
        <w:t>του Λαϊκού Συνδέσμου</w:t>
      </w:r>
      <w:r>
        <w:rPr>
          <w:rFonts w:eastAsia="Times New Roman"/>
          <w:bCs/>
          <w:szCs w:val="24"/>
        </w:rPr>
        <w:t xml:space="preserve"> </w:t>
      </w:r>
      <w:r w:rsidRPr="00270B5C">
        <w:rPr>
          <w:rFonts w:eastAsia="Times New Roman"/>
          <w:bCs/>
          <w:szCs w:val="24"/>
        </w:rPr>
        <w:t>-</w:t>
      </w:r>
      <w:r>
        <w:rPr>
          <w:rFonts w:eastAsia="Times New Roman"/>
          <w:bCs/>
          <w:szCs w:val="24"/>
        </w:rPr>
        <w:t xml:space="preserve"> </w:t>
      </w:r>
      <w:r w:rsidRPr="00270B5C">
        <w:rPr>
          <w:rFonts w:eastAsia="Times New Roman"/>
          <w:bCs/>
          <w:szCs w:val="24"/>
        </w:rPr>
        <w:t>Χρυσή</w:t>
      </w:r>
      <w:r>
        <w:rPr>
          <w:rFonts w:eastAsia="Times New Roman"/>
          <w:bCs/>
          <w:szCs w:val="24"/>
        </w:rPr>
        <w:t xml:space="preserve"> Αυγή </w:t>
      </w:r>
      <w:r w:rsidRPr="00270B5C">
        <w:rPr>
          <w:rFonts w:eastAsia="Times New Roman"/>
          <w:bCs/>
          <w:szCs w:val="24"/>
        </w:rPr>
        <w:t xml:space="preserve">κ. Νικολάου </w:t>
      </w:r>
      <w:proofErr w:type="spellStart"/>
      <w:r w:rsidRPr="00270B5C">
        <w:rPr>
          <w:rFonts w:eastAsia="Times New Roman"/>
          <w:bCs/>
          <w:szCs w:val="24"/>
        </w:rPr>
        <w:t>Κούζηλου</w:t>
      </w:r>
      <w:proofErr w:type="spellEnd"/>
      <w:r w:rsidRPr="00270B5C">
        <w:rPr>
          <w:rFonts w:eastAsia="Times New Roman"/>
          <w:bCs/>
          <w:szCs w:val="24"/>
        </w:rPr>
        <w:t xml:space="preserve"> προς την Υπουργό Προστασίας του Πολίτη, με θέμα: «Ανεξέλεγκτη η κατάσταση στο κέντρο φιλοξενίας προσφύγων στο Σκαραμαγκά».</w:t>
      </w:r>
    </w:p>
    <w:p w14:paraId="44625FD5"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5. </w:t>
      </w:r>
      <w:r w:rsidRPr="00270B5C">
        <w:rPr>
          <w:rFonts w:eastAsia="Times New Roman"/>
          <w:bCs/>
          <w:szCs w:val="24"/>
        </w:rPr>
        <w:t xml:space="preserve">Η με αριθμό </w:t>
      </w:r>
      <w:r w:rsidRPr="00270B5C">
        <w:rPr>
          <w:rFonts w:eastAsia="Times New Roman"/>
          <w:bCs/>
          <w:szCs w:val="24"/>
        </w:rPr>
        <w:t xml:space="preserve">52/10-10-2018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του Βουλευτή Α΄ Θεσσαλονίκης της Ένωσης Κεντρώων κ. Ιωάννη </w:t>
      </w:r>
      <w:proofErr w:type="spellStart"/>
      <w:r w:rsidRPr="00270B5C">
        <w:rPr>
          <w:rFonts w:eastAsia="Times New Roman"/>
          <w:bCs/>
          <w:szCs w:val="24"/>
        </w:rPr>
        <w:t>Σαρίδη</w:t>
      </w:r>
      <w:proofErr w:type="spellEnd"/>
      <w:r w:rsidRPr="00270B5C">
        <w:rPr>
          <w:rFonts w:eastAsia="Times New Roman"/>
          <w:bCs/>
          <w:szCs w:val="24"/>
        </w:rPr>
        <w:t xml:space="preserve"> προς τον Υπουργό Δικαιοσύνης, Διαφάνειας και Ανθρωπίνων Δικαιωμάτων, με θέμα: «Υποχρέωση εφαρμογής των </w:t>
      </w:r>
      <w:r>
        <w:rPr>
          <w:rFonts w:eastAsia="Times New Roman"/>
          <w:bCs/>
          <w:szCs w:val="24"/>
        </w:rPr>
        <w:t>ν</w:t>
      </w:r>
      <w:r w:rsidRPr="00270B5C">
        <w:rPr>
          <w:rFonts w:eastAsia="Times New Roman"/>
          <w:bCs/>
          <w:szCs w:val="24"/>
        </w:rPr>
        <w:t xml:space="preserve">όμων </w:t>
      </w:r>
      <w:r w:rsidRPr="00270B5C">
        <w:rPr>
          <w:rFonts w:eastAsia="Times New Roman"/>
          <w:bCs/>
          <w:szCs w:val="24"/>
        </w:rPr>
        <w:t>του ελληνικού κράτους από τα ελληνικά δικαστήρια ό</w:t>
      </w:r>
      <w:r w:rsidRPr="00270B5C">
        <w:rPr>
          <w:rFonts w:eastAsia="Times New Roman"/>
          <w:bCs/>
          <w:szCs w:val="24"/>
        </w:rPr>
        <w:t>λων των βαθμίδων».</w:t>
      </w:r>
    </w:p>
    <w:p w14:paraId="44625FD6" w14:textId="77777777" w:rsidR="00DF7DE8" w:rsidRDefault="00861368">
      <w:pPr>
        <w:widowControl w:val="0"/>
        <w:autoSpaceDE w:val="0"/>
        <w:autoSpaceDN w:val="0"/>
        <w:adjustRightInd w:val="0"/>
        <w:spacing w:line="600" w:lineRule="auto"/>
        <w:ind w:firstLine="720"/>
        <w:jc w:val="both"/>
        <w:rPr>
          <w:rFonts w:eastAsia="Times New Roman"/>
          <w:bCs/>
          <w:szCs w:val="24"/>
        </w:rPr>
      </w:pPr>
      <w:r w:rsidRPr="00270B5C">
        <w:rPr>
          <w:rFonts w:eastAsia="Times New Roman"/>
          <w:bCs/>
          <w:szCs w:val="24"/>
        </w:rPr>
        <w:t xml:space="preserve">6. Η με αριθμό 11/1-10-2018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της Βουλευτού Α΄ Αθηνών της Νέας Δημοκρατίας </w:t>
      </w:r>
      <w:r w:rsidRPr="00270B5C">
        <w:rPr>
          <w:rFonts w:eastAsia="Times New Roman"/>
          <w:bCs/>
          <w:szCs w:val="24"/>
        </w:rPr>
        <w:t>κ</w:t>
      </w:r>
      <w:r>
        <w:rPr>
          <w:rFonts w:eastAsia="Times New Roman"/>
          <w:bCs/>
          <w:szCs w:val="24"/>
        </w:rPr>
        <w:t>.</w:t>
      </w:r>
      <w:r w:rsidRPr="00270B5C">
        <w:rPr>
          <w:rFonts w:eastAsia="Times New Roman"/>
          <w:bCs/>
          <w:szCs w:val="24"/>
        </w:rPr>
        <w:t xml:space="preserve"> </w:t>
      </w:r>
      <w:r w:rsidRPr="00270B5C">
        <w:rPr>
          <w:rFonts w:eastAsia="Times New Roman"/>
          <w:bCs/>
          <w:szCs w:val="24"/>
        </w:rPr>
        <w:t>Όλγας Κεφαλογιάννη προς την Υπουργό Προστασίας του Πολίτη, με θέμα: «Έλλειμμα ασφάλειας στην πόλη των Αθηνών».</w:t>
      </w:r>
    </w:p>
    <w:p w14:paraId="44625FD7"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7.</w:t>
      </w:r>
      <w:r w:rsidRPr="00270B5C">
        <w:rPr>
          <w:rFonts w:eastAsia="Times New Roman"/>
          <w:bCs/>
          <w:szCs w:val="24"/>
        </w:rPr>
        <w:t xml:space="preserve"> Η με αριθμό 2/1-10-2018 </w:t>
      </w:r>
      <w:r>
        <w:rPr>
          <w:rFonts w:eastAsia="Times New Roman"/>
          <w:bCs/>
          <w:szCs w:val="24"/>
        </w:rPr>
        <w:t>ε</w:t>
      </w:r>
      <w:r w:rsidRPr="00270B5C">
        <w:rPr>
          <w:rFonts w:eastAsia="Times New Roman"/>
          <w:bCs/>
          <w:szCs w:val="24"/>
        </w:rPr>
        <w:t>πίκαι</w:t>
      </w:r>
      <w:r w:rsidRPr="00270B5C">
        <w:rPr>
          <w:rFonts w:eastAsia="Times New Roman"/>
          <w:bCs/>
          <w:szCs w:val="24"/>
        </w:rPr>
        <w:t xml:space="preserve">ρη </w:t>
      </w:r>
      <w:r>
        <w:rPr>
          <w:rFonts w:eastAsia="Times New Roman"/>
          <w:bCs/>
          <w:szCs w:val="24"/>
        </w:rPr>
        <w:t>ε</w:t>
      </w:r>
      <w:r w:rsidRPr="00270B5C">
        <w:rPr>
          <w:rFonts w:eastAsia="Times New Roman"/>
          <w:bCs/>
          <w:szCs w:val="24"/>
        </w:rPr>
        <w:t>ρώτηση του Βουλευτή Β΄ Πειραιά του Λαϊκού Συνδέσμου</w:t>
      </w:r>
      <w:r>
        <w:rPr>
          <w:rFonts w:eastAsia="Times New Roman"/>
          <w:bCs/>
          <w:szCs w:val="24"/>
        </w:rPr>
        <w:t xml:space="preserve"> </w:t>
      </w:r>
      <w:r w:rsidRPr="00270B5C">
        <w:rPr>
          <w:rFonts w:eastAsia="Times New Roman"/>
          <w:bCs/>
          <w:szCs w:val="24"/>
        </w:rPr>
        <w:t>-</w:t>
      </w:r>
      <w:r>
        <w:rPr>
          <w:rFonts w:eastAsia="Times New Roman"/>
          <w:bCs/>
          <w:szCs w:val="24"/>
        </w:rPr>
        <w:t xml:space="preserve"> </w:t>
      </w:r>
      <w:r w:rsidRPr="00270B5C">
        <w:rPr>
          <w:rFonts w:eastAsia="Times New Roman"/>
          <w:bCs/>
          <w:szCs w:val="24"/>
        </w:rPr>
        <w:t>Χρυσή</w:t>
      </w:r>
      <w:r>
        <w:rPr>
          <w:rFonts w:eastAsia="Times New Roman"/>
          <w:bCs/>
          <w:szCs w:val="24"/>
        </w:rPr>
        <w:t xml:space="preserve"> Αυγή </w:t>
      </w:r>
      <w:r w:rsidRPr="00270B5C">
        <w:rPr>
          <w:rFonts w:eastAsia="Times New Roman"/>
          <w:bCs/>
          <w:szCs w:val="24"/>
        </w:rPr>
        <w:t>κ. Ιωάννη Λαγού προς την Υπουργό Προστασίας του Πολίτη, με θέμα: «Αναίτια βία άσκησε η ΕΛΑΣ στη διαδήλωση της Θεσσαλονίκης που διεξήχθη ενάντια στη συμφωνία των Πρεσπών».</w:t>
      </w:r>
    </w:p>
    <w:p w14:paraId="44625FD8"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8. </w:t>
      </w:r>
      <w:r w:rsidRPr="00270B5C">
        <w:rPr>
          <w:rFonts w:eastAsia="Times New Roman"/>
          <w:bCs/>
          <w:szCs w:val="24"/>
        </w:rPr>
        <w:t>Η με αριθμό 3</w:t>
      </w:r>
      <w:r w:rsidRPr="00270B5C">
        <w:rPr>
          <w:rFonts w:eastAsia="Times New Roman"/>
          <w:bCs/>
          <w:szCs w:val="24"/>
        </w:rPr>
        <w:t xml:space="preserve">6/8-10-2018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του Βουλευτή Φθιώτιδας της Νέας Δημοκρατίας κ. Χρήστου </w:t>
      </w:r>
      <w:proofErr w:type="spellStart"/>
      <w:r w:rsidRPr="00270B5C">
        <w:rPr>
          <w:rFonts w:eastAsia="Times New Roman"/>
          <w:bCs/>
          <w:szCs w:val="24"/>
        </w:rPr>
        <w:t>Σταϊκούρα</w:t>
      </w:r>
      <w:proofErr w:type="spellEnd"/>
      <w:r w:rsidRPr="00270B5C">
        <w:rPr>
          <w:rFonts w:eastAsia="Times New Roman"/>
          <w:bCs/>
          <w:szCs w:val="24"/>
        </w:rPr>
        <w:t xml:space="preserve"> προς τον Υπουργό Οικονομικών, με θέμα: «Επισκόπηση δαπανών φορέων Γενικής Κυβέρνησης».</w:t>
      </w:r>
    </w:p>
    <w:p w14:paraId="44625FD9"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lastRenderedPageBreak/>
        <w:t xml:space="preserve">9. </w:t>
      </w:r>
      <w:r w:rsidRPr="00270B5C">
        <w:rPr>
          <w:rFonts w:eastAsia="Times New Roman"/>
          <w:bCs/>
          <w:szCs w:val="24"/>
        </w:rPr>
        <w:t xml:space="preserve">Η με αριθμό 19/3-10-2018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του Βουλευτή Ηλείας της </w:t>
      </w:r>
      <w:r w:rsidRPr="00270B5C">
        <w:rPr>
          <w:rFonts w:eastAsia="Times New Roman"/>
          <w:bCs/>
          <w:szCs w:val="24"/>
        </w:rPr>
        <w:t>Δημοκρατικής Συμπαράταξης ΠΑΣΟΚ</w:t>
      </w:r>
      <w:r>
        <w:rPr>
          <w:rFonts w:eastAsia="Times New Roman"/>
          <w:bCs/>
          <w:szCs w:val="24"/>
        </w:rPr>
        <w:t xml:space="preserve"> </w:t>
      </w:r>
      <w:r w:rsidRPr="00270B5C">
        <w:rPr>
          <w:rFonts w:eastAsia="Times New Roman"/>
          <w:bCs/>
          <w:szCs w:val="24"/>
        </w:rPr>
        <w:t>-</w:t>
      </w:r>
      <w:r>
        <w:rPr>
          <w:rFonts w:eastAsia="Times New Roman"/>
          <w:bCs/>
          <w:szCs w:val="24"/>
        </w:rPr>
        <w:t xml:space="preserve"> </w:t>
      </w:r>
      <w:r w:rsidRPr="00270B5C">
        <w:rPr>
          <w:rFonts w:eastAsia="Times New Roman"/>
          <w:bCs/>
          <w:szCs w:val="24"/>
        </w:rPr>
        <w:t>ΔΗΜΑΡ κ. Ιωάννη Κουτσούκου προς τον Υπουργό Οικονομικών, με θέμα: «Το υπόλο</w:t>
      </w:r>
      <w:r>
        <w:rPr>
          <w:rFonts w:eastAsia="Times New Roman"/>
          <w:bCs/>
          <w:szCs w:val="24"/>
        </w:rPr>
        <w:t>ιπο του Ταμείου Μολυβιάτη».</w:t>
      </w:r>
    </w:p>
    <w:p w14:paraId="44625FDA"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10. </w:t>
      </w:r>
      <w:r w:rsidRPr="00270B5C">
        <w:rPr>
          <w:rFonts w:eastAsia="Times New Roman"/>
          <w:bCs/>
          <w:szCs w:val="24"/>
        </w:rPr>
        <w:t xml:space="preserve">Η με αριθμό 17/2-10-2018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του Βουλευτή Α΄ Θεσσαλονίκης της Ένωσης Κεντρώων κ. Ιωάννη </w:t>
      </w:r>
      <w:proofErr w:type="spellStart"/>
      <w:r w:rsidRPr="00270B5C">
        <w:rPr>
          <w:rFonts w:eastAsia="Times New Roman"/>
          <w:bCs/>
          <w:szCs w:val="24"/>
        </w:rPr>
        <w:t>Σαρίδη</w:t>
      </w:r>
      <w:proofErr w:type="spellEnd"/>
      <w:r w:rsidRPr="00270B5C">
        <w:rPr>
          <w:rFonts w:eastAsia="Times New Roman"/>
          <w:bCs/>
          <w:szCs w:val="24"/>
        </w:rPr>
        <w:t xml:space="preserve"> προς το</w:t>
      </w:r>
      <w:r w:rsidRPr="00270B5C">
        <w:rPr>
          <w:rFonts w:eastAsia="Times New Roman"/>
          <w:bCs/>
          <w:szCs w:val="24"/>
        </w:rPr>
        <w:t>ν Υπουργό Οικονομικών, με θέμα: «Αξιοποίηση του λογαριασμού της εισφοράς του ν.128/75 για την αρωγή των πυρόπληκτων της Ανατολικής Αττικής».</w:t>
      </w:r>
    </w:p>
    <w:p w14:paraId="44625FDB" w14:textId="77777777" w:rsidR="00DF7DE8" w:rsidRDefault="0086136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11. </w:t>
      </w:r>
      <w:r w:rsidRPr="00270B5C">
        <w:rPr>
          <w:rFonts w:eastAsia="Times New Roman"/>
          <w:bCs/>
          <w:szCs w:val="24"/>
        </w:rPr>
        <w:t xml:space="preserve">Η με αριθμό 43/9-10-2018 </w:t>
      </w:r>
      <w:r>
        <w:rPr>
          <w:rFonts w:eastAsia="Times New Roman"/>
          <w:bCs/>
          <w:szCs w:val="24"/>
        </w:rPr>
        <w:t>ε</w:t>
      </w:r>
      <w:r w:rsidRPr="00270B5C">
        <w:rPr>
          <w:rFonts w:eastAsia="Times New Roman"/>
          <w:bCs/>
          <w:szCs w:val="24"/>
        </w:rPr>
        <w:t xml:space="preserve">πίκαιρη </w:t>
      </w:r>
      <w:r>
        <w:rPr>
          <w:rFonts w:eastAsia="Times New Roman"/>
          <w:bCs/>
          <w:szCs w:val="24"/>
        </w:rPr>
        <w:t>ε</w:t>
      </w:r>
      <w:r w:rsidRPr="00270B5C">
        <w:rPr>
          <w:rFonts w:eastAsia="Times New Roman"/>
          <w:bCs/>
          <w:szCs w:val="24"/>
        </w:rPr>
        <w:t xml:space="preserve">ρώτηση </w:t>
      </w:r>
      <w:r w:rsidRPr="00270B5C">
        <w:rPr>
          <w:rFonts w:eastAsia="Times New Roman"/>
          <w:bCs/>
          <w:szCs w:val="24"/>
        </w:rPr>
        <w:t xml:space="preserve">της Βουλευτού Β΄ Αθηνών του Λαϊκού </w:t>
      </w:r>
      <w:r>
        <w:rPr>
          <w:rFonts w:eastAsia="Times New Roman"/>
          <w:bCs/>
          <w:szCs w:val="24"/>
        </w:rPr>
        <w:t>Συνδέσμου</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Χρυσή Αυγή </w:t>
      </w:r>
      <w:r>
        <w:rPr>
          <w:rFonts w:eastAsia="Times New Roman"/>
          <w:bCs/>
          <w:szCs w:val="24"/>
        </w:rPr>
        <w:t>κ.</w:t>
      </w:r>
      <w:r w:rsidRPr="00270B5C">
        <w:rPr>
          <w:rFonts w:eastAsia="Times New Roman"/>
          <w:bCs/>
          <w:szCs w:val="24"/>
        </w:rPr>
        <w:t xml:space="preserve"> </w:t>
      </w:r>
      <w:r>
        <w:rPr>
          <w:rFonts w:eastAsia="Times New Roman"/>
          <w:bCs/>
          <w:szCs w:val="24"/>
        </w:rPr>
        <w:t xml:space="preserve">Ελένης </w:t>
      </w:r>
      <w:proofErr w:type="spellStart"/>
      <w:r>
        <w:rPr>
          <w:rFonts w:eastAsia="Times New Roman"/>
          <w:bCs/>
          <w:szCs w:val="24"/>
        </w:rPr>
        <w:t>Ζ</w:t>
      </w:r>
      <w:r>
        <w:rPr>
          <w:rFonts w:eastAsia="Times New Roman"/>
          <w:bCs/>
          <w:szCs w:val="24"/>
        </w:rPr>
        <w:t>αρούλια</w:t>
      </w:r>
      <w:proofErr w:type="spellEnd"/>
      <w:r w:rsidRPr="00270B5C">
        <w:rPr>
          <w:rFonts w:eastAsia="Times New Roman"/>
          <w:bCs/>
          <w:szCs w:val="24"/>
        </w:rPr>
        <w:t xml:space="preserve"> προς την Υπουργό Προστασίας του Πολίτη, με θέμα: «Σχετικά με </w:t>
      </w:r>
      <w:proofErr w:type="spellStart"/>
      <w:r w:rsidRPr="00270B5C">
        <w:rPr>
          <w:rFonts w:eastAsia="Times New Roman"/>
          <w:bCs/>
          <w:szCs w:val="24"/>
        </w:rPr>
        <w:t>φιλοσκοπιανή</w:t>
      </w:r>
      <w:proofErr w:type="spellEnd"/>
      <w:r w:rsidRPr="00270B5C">
        <w:rPr>
          <w:rFonts w:eastAsia="Times New Roman"/>
          <w:bCs/>
          <w:szCs w:val="24"/>
        </w:rPr>
        <w:t xml:space="preserve"> εκδήλωση στη Φλώρινα».</w:t>
      </w:r>
    </w:p>
    <w:p w14:paraId="44625FDC" w14:textId="77777777" w:rsidR="00DF7DE8" w:rsidRDefault="00861368">
      <w:pPr>
        <w:spacing w:line="600" w:lineRule="auto"/>
        <w:ind w:firstLine="720"/>
        <w:jc w:val="both"/>
        <w:rPr>
          <w:rFonts w:eastAsia="Times New Roman" w:cs="Times New Roman"/>
          <w:szCs w:val="24"/>
        </w:rPr>
      </w:pPr>
      <w:r>
        <w:rPr>
          <w:rFonts w:eastAsia="Times New Roman"/>
          <w:bCs/>
          <w:szCs w:val="24"/>
        </w:rPr>
        <w:t>Κυρίες και κύριοι συνάδελφοι, δ</w:t>
      </w:r>
      <w:r>
        <w:rPr>
          <w:rFonts w:eastAsia="Times New Roman" w:cs="Times New Roman"/>
          <w:szCs w:val="24"/>
        </w:rPr>
        <w:t>έχεστε στο σημείο αυτό να λύσουμε τη συνεδρίαση;</w:t>
      </w:r>
    </w:p>
    <w:p w14:paraId="44625FDD" w14:textId="77777777" w:rsidR="00DF7DE8" w:rsidRDefault="00861368">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4625FDE" w14:textId="77777777" w:rsidR="00DF7DE8" w:rsidRDefault="00861368">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Μ</w:t>
      </w:r>
      <w:r>
        <w:rPr>
          <w:rFonts w:eastAsia="Times New Roman" w:cs="Times New Roman"/>
          <w:szCs w:val="24"/>
        </w:rPr>
        <w:t>ε τη συναίνεση του Σώματος και ώρα 1</w:t>
      </w:r>
      <w:r w:rsidRPr="00944763">
        <w:rPr>
          <w:rFonts w:eastAsia="Times New Roman" w:cs="Times New Roman"/>
          <w:szCs w:val="24"/>
        </w:rPr>
        <w:t>1</w:t>
      </w:r>
      <w:r>
        <w:rPr>
          <w:rFonts w:eastAsia="Times New Roman" w:cs="Times New Roman"/>
          <w:szCs w:val="24"/>
        </w:rPr>
        <w:t>.0</w:t>
      </w:r>
      <w:r w:rsidRPr="00944763">
        <w:rPr>
          <w:rFonts w:eastAsia="Times New Roman" w:cs="Times New Roman"/>
          <w:szCs w:val="24"/>
        </w:rPr>
        <w:t>0</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29 Οκτωβρίου 2018 και ώρα 17.00΄,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α) συζήτηση επικαίρων ερωτήσεων και β) </w:t>
      </w:r>
      <w:r>
        <w:rPr>
          <w:rFonts w:eastAsia="Times New Roman" w:cs="Times New Roman"/>
          <w:szCs w:val="24"/>
        </w:rPr>
        <w:t>συζήτηση της υπ’ αριθμ</w:t>
      </w:r>
      <w:r>
        <w:rPr>
          <w:rFonts w:eastAsia="Times New Roman" w:cs="Times New Roman"/>
          <w:szCs w:val="24"/>
        </w:rPr>
        <w:t>όν</w:t>
      </w:r>
      <w:r>
        <w:rPr>
          <w:rFonts w:eastAsia="Times New Roman" w:cs="Times New Roman"/>
          <w:szCs w:val="24"/>
        </w:rPr>
        <w:t xml:space="preserve"> 1/1/8-10-20</w:t>
      </w:r>
      <w:r>
        <w:rPr>
          <w:rFonts w:eastAsia="Times New Roman" w:cs="Times New Roman"/>
          <w:szCs w:val="24"/>
        </w:rPr>
        <w:t xml:space="preserve">18 </w:t>
      </w:r>
      <w:r>
        <w:rPr>
          <w:rFonts w:eastAsia="Times New Roman" w:cs="Times New Roman"/>
          <w:szCs w:val="24"/>
        </w:rPr>
        <w:t>επίκαιρη</w:t>
      </w:r>
      <w:r>
        <w:rPr>
          <w:rFonts w:eastAsia="Times New Roman" w:cs="Times New Roman"/>
          <w:szCs w:val="24"/>
        </w:rPr>
        <w:t>ς</w:t>
      </w:r>
      <w:r>
        <w:rPr>
          <w:rFonts w:eastAsia="Times New Roman" w:cs="Times New Roman"/>
          <w:szCs w:val="24"/>
        </w:rPr>
        <w:t xml:space="preserve"> επερώτηση</w:t>
      </w:r>
      <w:r>
        <w:rPr>
          <w:rFonts w:eastAsia="Times New Roman" w:cs="Times New Roman"/>
          <w:szCs w:val="24"/>
        </w:rPr>
        <w:t>ς</w:t>
      </w:r>
      <w:r>
        <w:rPr>
          <w:rFonts w:eastAsia="Times New Roman" w:cs="Times New Roman"/>
          <w:szCs w:val="24"/>
        </w:rPr>
        <w:t>, σύμφωνα με την ημερήσια διάταξη που έχει διανεμηθεί.</w:t>
      </w:r>
    </w:p>
    <w:p w14:paraId="44625FDF" w14:textId="77777777" w:rsidR="00DF7DE8" w:rsidRDefault="00861368">
      <w:pPr>
        <w:spacing w:line="600" w:lineRule="auto"/>
        <w:jc w:val="both"/>
        <w:rPr>
          <w:rFonts w:eastAsia="Times New Roman" w:cs="Times New Roman"/>
          <w:szCs w:val="24"/>
        </w:rPr>
      </w:pPr>
      <w:r>
        <w:rPr>
          <w:rFonts w:eastAsia="Times New Roman" w:cs="Times New Roman"/>
          <w:b/>
          <w:bCs/>
          <w:szCs w:val="24"/>
        </w:rPr>
        <w:lastRenderedPageBreak/>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p>
    <w:p w14:paraId="44625FE0" w14:textId="77777777" w:rsidR="00DF7DE8" w:rsidRDefault="00DF7DE8">
      <w:pPr>
        <w:widowControl w:val="0"/>
        <w:autoSpaceDE w:val="0"/>
        <w:autoSpaceDN w:val="0"/>
        <w:adjustRightInd w:val="0"/>
        <w:spacing w:line="600" w:lineRule="auto"/>
        <w:ind w:firstLine="720"/>
        <w:jc w:val="both"/>
        <w:rPr>
          <w:rFonts w:eastAsia="Times New Roman"/>
          <w:bCs/>
          <w:szCs w:val="24"/>
        </w:rPr>
      </w:pPr>
    </w:p>
    <w:sectPr w:rsidR="00DF7DE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qBU5+8PvUiUTfP8bkKqN/dOFOHs=" w:salt="ztf++ROgzj3OqnsPTrHT1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E8"/>
    <w:rsid w:val="00861368"/>
    <w:rsid w:val="008F12D7"/>
    <w:rsid w:val="00DF7D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5EE8"/>
  <w15:docId w15:val="{511AE5F2-6EA3-4DD1-9FC2-97985355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2C5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F2C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709</MetadataID>
    <Session xmlns="641f345b-441b-4b81-9152-adc2e73ba5e1">Δ´</Session>
    <Date xmlns="641f345b-441b-4b81-9152-adc2e73ba5e1">2018-10-25T21:00:00+00:00</Date>
    <Status xmlns="641f345b-441b-4b81-9152-adc2e73ba5e1">
      <Url>https://intra.parliament.gr/praktika/Lists/Incoming_Metadata/EditForm.aspx?ID=709&amp;Source=/praktika/Recordings_Library/Forms/AllItems.aspx</Url>
      <Description>Δημοσιεύτηκε</Description>
    </Status>
    <Meeting xmlns="641f345b-441b-4b81-9152-adc2e73ba5e1">ΙΖ´</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3D78E2-28FA-4FB8-83C6-7418BE64B7BE}">
  <ds:schemaRefs>
    <ds:schemaRef ds:uri="http://schemas.microsoft.com/sharepoint/v3/contenttype/forms"/>
  </ds:schemaRefs>
</ds:datastoreItem>
</file>

<file path=customXml/itemProps2.xml><?xml version="1.0" encoding="utf-8"?>
<ds:datastoreItem xmlns:ds="http://schemas.openxmlformats.org/officeDocument/2006/customXml" ds:itemID="{CB87A1F9-A36C-46DC-804D-9239B5760761}">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7E4535CF-134C-41C3-ABE3-DAA18D763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10760</Words>
  <Characters>58109</Characters>
  <Application>Microsoft Office Word</Application>
  <DocSecurity>0</DocSecurity>
  <Lines>484</Lines>
  <Paragraphs>137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2018-11-07T09:27:00Z</dcterms:created>
  <dcterms:modified xsi:type="dcterms:W3CDTF">2018-11-07T09:27:00Z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