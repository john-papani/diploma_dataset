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1C993" w14:textId="77777777" w:rsidR="00CC2A7D" w:rsidRPr="00CC2A7D" w:rsidRDefault="00CC2A7D" w:rsidP="00CC2A7D">
      <w:pPr>
        <w:spacing w:after="0" w:line="360" w:lineRule="auto"/>
        <w:rPr>
          <w:ins w:id="0" w:author="Φλούδα Χριστίνα" w:date="2016-12-14T12:28:00Z"/>
          <w:rFonts w:eastAsia="Times New Roman"/>
          <w:szCs w:val="24"/>
          <w:lang w:eastAsia="en-US"/>
        </w:rPr>
      </w:pPr>
      <w:ins w:id="1" w:author="Φλούδα Χριστίνα" w:date="2016-12-14T12:28:00Z">
        <w:r w:rsidRPr="00CC2A7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83EBC0F" w14:textId="77777777" w:rsidR="00CC2A7D" w:rsidRPr="00CC2A7D" w:rsidRDefault="00CC2A7D" w:rsidP="00CC2A7D">
      <w:pPr>
        <w:spacing w:after="0" w:line="360" w:lineRule="auto"/>
        <w:rPr>
          <w:ins w:id="2" w:author="Φλούδα Χριστίνα" w:date="2016-12-14T12:28:00Z"/>
          <w:rFonts w:eastAsia="Times New Roman"/>
          <w:szCs w:val="24"/>
          <w:lang w:eastAsia="en-US"/>
        </w:rPr>
      </w:pPr>
    </w:p>
    <w:p w14:paraId="69C15301" w14:textId="77777777" w:rsidR="00CC2A7D" w:rsidRPr="00CC2A7D" w:rsidRDefault="00CC2A7D" w:rsidP="00CC2A7D">
      <w:pPr>
        <w:spacing w:after="0" w:line="360" w:lineRule="auto"/>
        <w:rPr>
          <w:ins w:id="3" w:author="Φλούδα Χριστίνα" w:date="2016-12-14T12:28:00Z"/>
          <w:rFonts w:eastAsia="Times New Roman"/>
          <w:szCs w:val="24"/>
          <w:lang w:eastAsia="en-US"/>
        </w:rPr>
      </w:pPr>
      <w:ins w:id="4" w:author="Φλούδα Χριστίνα" w:date="2016-12-14T12:28:00Z">
        <w:r w:rsidRPr="00CC2A7D">
          <w:rPr>
            <w:rFonts w:eastAsia="Times New Roman"/>
            <w:szCs w:val="24"/>
            <w:lang w:eastAsia="en-US"/>
          </w:rPr>
          <w:t>ΠΙΝΑΚΑΣ ΠΕΡΙΕΧΟΜΕΝΩΝ</w:t>
        </w:r>
      </w:ins>
    </w:p>
    <w:p w14:paraId="389A449D" w14:textId="77777777" w:rsidR="00CC2A7D" w:rsidRPr="00CC2A7D" w:rsidRDefault="00CC2A7D" w:rsidP="00CC2A7D">
      <w:pPr>
        <w:spacing w:after="0" w:line="360" w:lineRule="auto"/>
        <w:rPr>
          <w:ins w:id="5" w:author="Φλούδα Χριστίνα" w:date="2016-12-14T12:28:00Z"/>
          <w:rFonts w:eastAsia="Times New Roman"/>
          <w:szCs w:val="24"/>
          <w:lang w:eastAsia="en-US"/>
        </w:rPr>
      </w:pPr>
      <w:ins w:id="6" w:author="Φλούδα Χριστίνα" w:date="2016-12-14T12:28:00Z">
        <w:r w:rsidRPr="00CC2A7D">
          <w:rPr>
            <w:rFonts w:eastAsia="Times New Roman"/>
            <w:szCs w:val="24"/>
            <w:lang w:eastAsia="en-US"/>
          </w:rPr>
          <w:t xml:space="preserve">ΙΖ΄ ΠΕΡΙΟΔΟΣ </w:t>
        </w:r>
      </w:ins>
    </w:p>
    <w:p w14:paraId="114704C5" w14:textId="77777777" w:rsidR="00CC2A7D" w:rsidRPr="00CC2A7D" w:rsidRDefault="00CC2A7D" w:rsidP="00CC2A7D">
      <w:pPr>
        <w:spacing w:after="0" w:line="360" w:lineRule="auto"/>
        <w:rPr>
          <w:ins w:id="7" w:author="Φλούδα Χριστίνα" w:date="2016-12-14T12:28:00Z"/>
          <w:rFonts w:eastAsia="Times New Roman"/>
          <w:szCs w:val="24"/>
          <w:lang w:eastAsia="en-US"/>
        </w:rPr>
      </w:pPr>
      <w:ins w:id="8" w:author="Φλούδα Χριστίνα" w:date="2016-12-14T12:28:00Z">
        <w:r w:rsidRPr="00CC2A7D">
          <w:rPr>
            <w:rFonts w:eastAsia="Times New Roman"/>
            <w:szCs w:val="24"/>
            <w:lang w:eastAsia="en-US"/>
          </w:rPr>
          <w:t>ΠΡΟΕΔΡΕΥΟΜΕΝΗΣ ΚΟΙΝΟΒΟΥΛΕΥΤΙΚΗΣ ΔΗΜΟΚΡΑΤΙΑΣ</w:t>
        </w:r>
      </w:ins>
    </w:p>
    <w:p w14:paraId="6C8EA2D9" w14:textId="77777777" w:rsidR="00CC2A7D" w:rsidRPr="00CC2A7D" w:rsidRDefault="00CC2A7D" w:rsidP="00CC2A7D">
      <w:pPr>
        <w:spacing w:after="0" w:line="360" w:lineRule="auto"/>
        <w:rPr>
          <w:ins w:id="9" w:author="Φλούδα Χριστίνα" w:date="2016-12-14T12:28:00Z"/>
          <w:rFonts w:eastAsia="Times New Roman"/>
          <w:szCs w:val="24"/>
          <w:lang w:eastAsia="en-US"/>
        </w:rPr>
      </w:pPr>
      <w:ins w:id="10" w:author="Φλούδα Χριστίνα" w:date="2016-12-14T12:28:00Z">
        <w:r w:rsidRPr="00CC2A7D">
          <w:rPr>
            <w:rFonts w:eastAsia="Times New Roman"/>
            <w:szCs w:val="24"/>
            <w:lang w:eastAsia="en-US"/>
          </w:rPr>
          <w:t>ΣΥΝΟΔΟΣ Β΄</w:t>
        </w:r>
      </w:ins>
    </w:p>
    <w:p w14:paraId="370A6242" w14:textId="77777777" w:rsidR="00CC2A7D" w:rsidRPr="00CC2A7D" w:rsidRDefault="00CC2A7D" w:rsidP="00CC2A7D">
      <w:pPr>
        <w:spacing w:after="0" w:line="360" w:lineRule="auto"/>
        <w:rPr>
          <w:ins w:id="11" w:author="Φλούδα Χριστίνα" w:date="2016-12-14T12:28:00Z"/>
          <w:rFonts w:eastAsia="Times New Roman"/>
          <w:szCs w:val="24"/>
          <w:lang w:eastAsia="en-US"/>
        </w:rPr>
      </w:pPr>
    </w:p>
    <w:p w14:paraId="24684888" w14:textId="77777777" w:rsidR="00CC2A7D" w:rsidRPr="00CC2A7D" w:rsidRDefault="00CC2A7D" w:rsidP="00CC2A7D">
      <w:pPr>
        <w:spacing w:after="0" w:line="360" w:lineRule="auto"/>
        <w:rPr>
          <w:ins w:id="12" w:author="Φλούδα Χριστίνα" w:date="2016-12-14T12:28:00Z"/>
          <w:rFonts w:eastAsia="Times New Roman"/>
          <w:szCs w:val="24"/>
          <w:lang w:eastAsia="en-US"/>
        </w:rPr>
      </w:pPr>
      <w:ins w:id="13" w:author="Φλούδα Χριστίνα" w:date="2016-12-14T12:28:00Z">
        <w:r w:rsidRPr="00CC2A7D">
          <w:rPr>
            <w:rFonts w:eastAsia="Times New Roman"/>
            <w:szCs w:val="24"/>
            <w:lang w:eastAsia="en-US"/>
          </w:rPr>
          <w:t>ΣΥΝΕΔΡΙΑΣΗ ΜΓ΄</w:t>
        </w:r>
      </w:ins>
    </w:p>
    <w:p w14:paraId="4FB358FB" w14:textId="77777777" w:rsidR="00CC2A7D" w:rsidRPr="00CC2A7D" w:rsidRDefault="00CC2A7D" w:rsidP="00CC2A7D">
      <w:pPr>
        <w:spacing w:after="0" w:line="360" w:lineRule="auto"/>
        <w:rPr>
          <w:ins w:id="14" w:author="Φλούδα Χριστίνα" w:date="2016-12-14T12:28:00Z"/>
          <w:rFonts w:eastAsia="Times New Roman"/>
          <w:szCs w:val="24"/>
          <w:lang w:eastAsia="en-US"/>
        </w:rPr>
      </w:pPr>
      <w:ins w:id="15" w:author="Φλούδα Χριστίνα" w:date="2016-12-14T12:28:00Z">
        <w:r w:rsidRPr="00CC2A7D">
          <w:rPr>
            <w:rFonts w:eastAsia="Times New Roman"/>
            <w:szCs w:val="24"/>
            <w:lang w:eastAsia="en-US"/>
          </w:rPr>
          <w:t>Πέμπτη  8 Δεκεμβρίου 2016</w:t>
        </w:r>
      </w:ins>
    </w:p>
    <w:p w14:paraId="2E696B47" w14:textId="77777777" w:rsidR="00CC2A7D" w:rsidRPr="00CC2A7D" w:rsidRDefault="00CC2A7D" w:rsidP="00CC2A7D">
      <w:pPr>
        <w:spacing w:after="0" w:line="360" w:lineRule="auto"/>
        <w:rPr>
          <w:ins w:id="16" w:author="Φλούδα Χριστίνα" w:date="2016-12-14T12:28:00Z"/>
          <w:rFonts w:eastAsia="Times New Roman"/>
          <w:szCs w:val="24"/>
          <w:lang w:eastAsia="en-US"/>
        </w:rPr>
      </w:pPr>
    </w:p>
    <w:p w14:paraId="1D455152" w14:textId="77777777" w:rsidR="00CC2A7D" w:rsidRPr="00CC2A7D" w:rsidRDefault="00CC2A7D" w:rsidP="00CC2A7D">
      <w:pPr>
        <w:spacing w:after="0" w:line="360" w:lineRule="auto"/>
        <w:rPr>
          <w:ins w:id="17" w:author="Φλούδα Χριστίνα" w:date="2016-12-14T12:28:00Z"/>
          <w:rFonts w:eastAsia="Times New Roman"/>
          <w:szCs w:val="24"/>
          <w:lang w:eastAsia="en-US"/>
        </w:rPr>
      </w:pPr>
      <w:ins w:id="18" w:author="Φλούδα Χριστίνα" w:date="2016-12-14T12:28:00Z">
        <w:r w:rsidRPr="00CC2A7D">
          <w:rPr>
            <w:rFonts w:eastAsia="Times New Roman"/>
            <w:szCs w:val="24"/>
            <w:lang w:eastAsia="en-US"/>
          </w:rPr>
          <w:t>ΘΕΜΑΤΑ</w:t>
        </w:r>
      </w:ins>
    </w:p>
    <w:p w14:paraId="074D780E" w14:textId="77777777" w:rsidR="00CC2A7D" w:rsidRPr="00CC2A7D" w:rsidRDefault="00CC2A7D" w:rsidP="00CC2A7D">
      <w:pPr>
        <w:spacing w:after="0" w:line="360" w:lineRule="auto"/>
        <w:rPr>
          <w:ins w:id="19" w:author="Φλούδα Χριστίνα" w:date="2016-12-14T12:28:00Z"/>
          <w:rFonts w:eastAsia="Times New Roman"/>
          <w:szCs w:val="24"/>
          <w:lang w:eastAsia="en-US"/>
        </w:rPr>
      </w:pPr>
      <w:ins w:id="20" w:author="Φλούδα Χριστίνα" w:date="2016-12-14T12:28:00Z">
        <w:r w:rsidRPr="00CC2A7D">
          <w:rPr>
            <w:rFonts w:eastAsia="Times New Roman"/>
            <w:szCs w:val="24"/>
            <w:lang w:eastAsia="en-US"/>
          </w:rPr>
          <w:t xml:space="preserve"> </w:t>
        </w:r>
        <w:r w:rsidRPr="00CC2A7D">
          <w:rPr>
            <w:rFonts w:eastAsia="Times New Roman"/>
            <w:szCs w:val="24"/>
            <w:lang w:eastAsia="en-US"/>
          </w:rPr>
          <w:br/>
          <w:t xml:space="preserve">Α. ΕΙΔΙΚΑ ΘΕΜΑΤΑ </w:t>
        </w:r>
        <w:r w:rsidRPr="00CC2A7D">
          <w:rPr>
            <w:rFonts w:eastAsia="Times New Roman"/>
            <w:szCs w:val="24"/>
            <w:lang w:eastAsia="en-US"/>
          </w:rPr>
          <w:br/>
          <w:t xml:space="preserve">1.  Άδεια απουσίας του Βουλευτή κ. Ι. Κεφαλογιάννη, σελ. </w:t>
        </w:r>
        <w:r w:rsidRPr="00CC2A7D">
          <w:rPr>
            <w:rFonts w:eastAsia="Times New Roman"/>
            <w:szCs w:val="24"/>
            <w:lang w:eastAsia="en-US"/>
          </w:rPr>
          <w:br/>
          <w:t xml:space="preserve">2. Ανακοινώνεται ότι τη συνεδρίαση παρακολουθούν μαθητές από το 3ο Αρσάκειο Δημοτικό Σχολείο, το 5ο Γυμνάσιο Περιστερίου, το Γυμνάσιο Ερυμανθείας Αχαΐας, το Γυμνάσιο Γόννων Λάρισας, το Γυμνάσιο Οβρυάς Αχαΐας, το 5ο Γενικό Λύκειο Πάτρας, το 2ο Γενικό Λύκειο Ηγουμενίτσας και το 1ο Δημοτικό Σχολείο Μετσόβου, σελ. </w:t>
        </w:r>
        <w:r w:rsidRPr="00CC2A7D">
          <w:rPr>
            <w:rFonts w:eastAsia="Times New Roman"/>
            <w:szCs w:val="24"/>
            <w:lang w:eastAsia="en-US"/>
          </w:rPr>
          <w:br/>
          <w:t xml:space="preserve">3. Επί διαδικαστικού θέματος, σελ. </w:t>
        </w:r>
        <w:r w:rsidRPr="00CC2A7D">
          <w:rPr>
            <w:rFonts w:eastAsia="Times New Roman"/>
            <w:szCs w:val="24"/>
            <w:lang w:eastAsia="en-US"/>
          </w:rPr>
          <w:br/>
          <w:t xml:space="preserve">4. Επί προσωπικού θέματος, σελ. </w:t>
        </w:r>
        <w:r w:rsidRPr="00CC2A7D">
          <w:rPr>
            <w:rFonts w:eastAsia="Times New Roman"/>
            <w:szCs w:val="24"/>
            <w:lang w:eastAsia="en-US"/>
          </w:rPr>
          <w:br/>
          <w:t xml:space="preserve">5. Ενημέρωση του Σώματος από την Προεδρεύουσα κ. Α. Χριστοδουλοπούλου ότι ο Πρωθυπουργός έκανε διάγγελμα με το οποίο ανακοίνωσε τη διανομή του πλεονάσματος στους χαμηλοσυνταξιούχους, καθώς και την αναστολή του ΦΠΑ στα νησιά τα οποία πλήττονται από το προσφυγικό, καλύπτοντας έτσι  όλο το πλεόνασμα του 2016, το οποίο είχε κερδίσει ο Προϋπολογισμός του 2016, σελ. </w:t>
        </w:r>
        <w:r w:rsidRPr="00CC2A7D">
          <w:rPr>
            <w:rFonts w:eastAsia="Times New Roman"/>
            <w:szCs w:val="24"/>
            <w:lang w:eastAsia="en-US"/>
          </w:rPr>
          <w:br/>
          <w:t xml:space="preserve"> </w:t>
        </w:r>
        <w:r w:rsidRPr="00CC2A7D">
          <w:rPr>
            <w:rFonts w:eastAsia="Times New Roman"/>
            <w:szCs w:val="24"/>
            <w:lang w:eastAsia="en-US"/>
          </w:rPr>
          <w:br/>
          <w:t xml:space="preserve">Β. ΝΟΜΟΘΕΤΙΚΗ ΕΡΓΑΣΙΑ </w:t>
        </w:r>
        <w:r w:rsidRPr="00CC2A7D">
          <w:rPr>
            <w:rFonts w:eastAsia="Times New Roman"/>
            <w:szCs w:val="24"/>
            <w:lang w:eastAsia="en-US"/>
          </w:rPr>
          <w:br/>
          <w:t xml:space="preserve">1. Συζήτηση επί του σχεδίου νόμου του Υπουργείου Οικονομικών: "Κύρωση του Κρατικού Προϋπολογισμού οικονομικού έτους 2017", σελ. </w:t>
        </w:r>
        <w:r w:rsidRPr="00CC2A7D">
          <w:rPr>
            <w:rFonts w:eastAsia="Times New Roman"/>
            <w:szCs w:val="24"/>
            <w:lang w:eastAsia="en-US"/>
          </w:rPr>
          <w:br/>
          <w:t>2. Κατάθεση σχεδίου νόμου:</w:t>
        </w:r>
      </w:ins>
    </w:p>
    <w:p w14:paraId="42036C94" w14:textId="77777777" w:rsidR="00CC2A7D" w:rsidRPr="00CC2A7D" w:rsidRDefault="00CC2A7D" w:rsidP="00CC2A7D">
      <w:pPr>
        <w:spacing w:after="0" w:line="360" w:lineRule="auto"/>
        <w:rPr>
          <w:ins w:id="21" w:author="Φλούδα Χριστίνα" w:date="2016-12-14T12:28:00Z"/>
          <w:rFonts w:eastAsia="Times New Roman"/>
          <w:szCs w:val="24"/>
          <w:lang w:eastAsia="en-US"/>
        </w:rPr>
      </w:pPr>
      <w:ins w:id="22" w:author="Φλούδα Χριστίνα" w:date="2016-12-14T12:28:00Z">
        <w:r w:rsidRPr="00CC2A7D">
          <w:rPr>
            <w:rFonts w:eastAsia="Times New Roman"/>
            <w:szCs w:val="24"/>
            <w:lang w:eastAsia="en-US"/>
          </w:rPr>
          <w:t xml:space="preserve">Οι Υπουργοί Εργασίας, Κοινωνικής Ασφάλισης και Κοινωνικής Αλληλεγγύης, Εσωτερικών, Οικονομίας και Ανάπτυξης, Παιδείας,  Έρευνας και Θρησκευμάτων, Δικαιοσύνης, Διαφάνειας και Ανθρωπίνων Δικαιωμάτων, Οικονομικών, Υγείας, Διοικητικής Ανασυγκρότησης, Πολιτισμού και Αθλητισμού, Περιβάλλοντος και Ενέργειας, Υποδομών και Μεταφορών, Μεταναστευτικής Πολιτικής, Αγροτικής Ανάπτυξης και Τροφίμων, καθώς και οι Αναπληρωτές Υπουργοί Οικονομίας και Ανάπτυξης, Εργασίας, Κοινωνικής Ασφάλισης και Κοινωνικής Αλληλεγγύης, Οικονομικών και ο Υφυπουργός Εργασίας, Κοινωνικής Ασφάλισης και Κοινωνικής Αλληλεγγύης κατέθεσαν στις 8/12/2016, σχέδιο νόμου: «Εθνικός Μηχανισμός Συντονισμού, Παρακολούθησης και Αξιολόγησης των Πολιτικών Κοινωνικής  Ένταξης και Κοινωνικής Συνοχής, Ρυθμίσεις για Κοινωνική Αλληλεγγύη και Εφαρμοστικές Διατάξεις του ν.4387/2016(Α'85)», σελ. </w:t>
        </w:r>
        <w:r w:rsidRPr="00CC2A7D">
          <w:rPr>
            <w:rFonts w:eastAsia="Times New Roman"/>
            <w:szCs w:val="24"/>
            <w:lang w:eastAsia="en-US"/>
          </w:rPr>
          <w:br/>
          <w:t xml:space="preserve"> </w:t>
        </w:r>
        <w:r w:rsidRPr="00CC2A7D">
          <w:rPr>
            <w:rFonts w:eastAsia="Times New Roman"/>
            <w:szCs w:val="24"/>
            <w:lang w:eastAsia="en-US"/>
          </w:rPr>
          <w:br/>
          <w:t>ΠΡΟΕΔΡΟΣ</w:t>
        </w:r>
      </w:ins>
    </w:p>
    <w:p w14:paraId="18694C26" w14:textId="77777777" w:rsidR="00CC2A7D" w:rsidRPr="00CC2A7D" w:rsidRDefault="00CC2A7D" w:rsidP="00CC2A7D">
      <w:pPr>
        <w:spacing w:after="0" w:line="360" w:lineRule="auto"/>
        <w:rPr>
          <w:ins w:id="23" w:author="Φλούδα Χριστίνα" w:date="2016-12-14T12:28:00Z"/>
          <w:rFonts w:eastAsia="Times New Roman"/>
          <w:szCs w:val="24"/>
          <w:lang w:eastAsia="en-US"/>
        </w:rPr>
      </w:pPr>
      <w:ins w:id="24" w:author="Φλούδα Χριστίνα" w:date="2016-12-14T12:28:00Z">
        <w:r w:rsidRPr="00CC2A7D">
          <w:rPr>
            <w:rFonts w:eastAsia="Times New Roman"/>
            <w:szCs w:val="24"/>
            <w:lang w:eastAsia="en-US"/>
          </w:rPr>
          <w:t>ΒΟΥΤΣΗΣ Ν. , σελ.</w:t>
        </w:r>
        <w:r w:rsidRPr="00CC2A7D">
          <w:rPr>
            <w:rFonts w:eastAsia="Times New Roman"/>
            <w:szCs w:val="24"/>
            <w:lang w:eastAsia="en-US"/>
          </w:rPr>
          <w:br/>
        </w:r>
      </w:ins>
    </w:p>
    <w:p w14:paraId="1A9B143D" w14:textId="77777777" w:rsidR="00CC2A7D" w:rsidRPr="00CC2A7D" w:rsidRDefault="00CC2A7D" w:rsidP="00CC2A7D">
      <w:pPr>
        <w:spacing w:after="0" w:line="360" w:lineRule="auto"/>
        <w:rPr>
          <w:ins w:id="25" w:author="Φλούδα Χριστίνα" w:date="2016-12-14T12:28:00Z"/>
          <w:rFonts w:eastAsia="Times New Roman"/>
          <w:szCs w:val="24"/>
          <w:lang w:eastAsia="en-US"/>
        </w:rPr>
      </w:pPr>
      <w:ins w:id="26" w:author="Φλούδα Χριστίνα" w:date="2016-12-14T12:28:00Z">
        <w:r w:rsidRPr="00CC2A7D">
          <w:rPr>
            <w:rFonts w:eastAsia="Times New Roman"/>
            <w:szCs w:val="24"/>
            <w:lang w:eastAsia="en-US"/>
          </w:rPr>
          <w:t>ΠΡΟΕΔΡΕΥΟΝΤΕΣ</w:t>
        </w:r>
      </w:ins>
    </w:p>
    <w:p w14:paraId="4A64381C" w14:textId="77777777" w:rsidR="00CC2A7D" w:rsidRPr="00CC2A7D" w:rsidRDefault="00CC2A7D" w:rsidP="00CC2A7D">
      <w:pPr>
        <w:spacing w:after="0" w:line="360" w:lineRule="auto"/>
        <w:rPr>
          <w:ins w:id="27" w:author="Φλούδα Χριστίνα" w:date="2016-12-14T12:28:00Z"/>
          <w:rFonts w:eastAsia="Times New Roman"/>
          <w:szCs w:val="24"/>
          <w:lang w:eastAsia="en-US"/>
        </w:rPr>
      </w:pPr>
      <w:ins w:id="28" w:author="Φλούδα Χριστίνα" w:date="2016-12-14T12:28:00Z">
        <w:r w:rsidRPr="00CC2A7D">
          <w:rPr>
            <w:rFonts w:eastAsia="Times New Roman"/>
            <w:szCs w:val="24"/>
            <w:lang w:eastAsia="en-US"/>
          </w:rPr>
          <w:t>ΒΑΡΕΜΕΝΟΣ Γ. , σελ.</w:t>
        </w:r>
      </w:ins>
    </w:p>
    <w:p w14:paraId="01C95CBF" w14:textId="77777777" w:rsidR="00CC2A7D" w:rsidRPr="00CC2A7D" w:rsidRDefault="00CC2A7D" w:rsidP="00CC2A7D">
      <w:pPr>
        <w:spacing w:after="0" w:line="360" w:lineRule="auto"/>
        <w:rPr>
          <w:ins w:id="29" w:author="Φλούδα Χριστίνα" w:date="2016-12-14T12:28:00Z"/>
          <w:rFonts w:eastAsia="Times New Roman"/>
          <w:szCs w:val="24"/>
          <w:lang w:eastAsia="en-US"/>
        </w:rPr>
      </w:pPr>
      <w:ins w:id="30" w:author="Φλούδα Χριστίνα" w:date="2016-12-14T12:28:00Z">
        <w:r w:rsidRPr="00CC2A7D">
          <w:rPr>
            <w:rFonts w:eastAsia="Times New Roman"/>
            <w:szCs w:val="24"/>
            <w:lang w:eastAsia="en-US"/>
          </w:rPr>
          <w:t>ΚΑΚΛΑΜΑΝΗΣ Ν. , σελ.</w:t>
        </w:r>
        <w:r w:rsidRPr="00CC2A7D">
          <w:rPr>
            <w:rFonts w:eastAsia="Times New Roman"/>
            <w:szCs w:val="24"/>
            <w:lang w:eastAsia="en-US"/>
          </w:rPr>
          <w:br/>
          <w:t>ΛΑΜΠΡΟΥΛΗΣ Γ. , σελ.</w:t>
        </w:r>
        <w:r w:rsidRPr="00CC2A7D">
          <w:rPr>
            <w:rFonts w:eastAsia="Times New Roman"/>
            <w:szCs w:val="24"/>
            <w:lang w:eastAsia="en-US"/>
          </w:rPr>
          <w:br/>
          <w:t>ΛΥΚΟΥΔΗΣ Σ. , σελ.</w:t>
        </w:r>
        <w:r w:rsidRPr="00CC2A7D">
          <w:rPr>
            <w:rFonts w:eastAsia="Times New Roman"/>
            <w:szCs w:val="24"/>
            <w:lang w:eastAsia="en-US"/>
          </w:rPr>
          <w:br/>
          <w:t>ΧΡΙΣΤΟΔΟΥΛΟΠΟΥΛΟΥ Α. , σελ.</w:t>
        </w:r>
        <w:r w:rsidRPr="00CC2A7D">
          <w:rPr>
            <w:rFonts w:eastAsia="Times New Roman"/>
            <w:szCs w:val="24"/>
            <w:lang w:eastAsia="en-US"/>
          </w:rPr>
          <w:br/>
        </w:r>
      </w:ins>
    </w:p>
    <w:p w14:paraId="24F7C54F" w14:textId="77777777" w:rsidR="00CC2A7D" w:rsidRPr="00CC2A7D" w:rsidRDefault="00CC2A7D" w:rsidP="00CC2A7D">
      <w:pPr>
        <w:spacing w:after="0" w:line="360" w:lineRule="auto"/>
        <w:rPr>
          <w:ins w:id="31" w:author="Φλούδα Χριστίνα" w:date="2016-12-14T12:28:00Z"/>
          <w:rFonts w:eastAsia="Times New Roman"/>
          <w:szCs w:val="24"/>
          <w:lang w:eastAsia="en-US"/>
        </w:rPr>
      </w:pPr>
    </w:p>
    <w:p w14:paraId="50592AD6" w14:textId="77777777" w:rsidR="00CC2A7D" w:rsidRPr="00CC2A7D" w:rsidRDefault="00CC2A7D" w:rsidP="00CC2A7D">
      <w:pPr>
        <w:spacing w:after="0" w:line="360" w:lineRule="auto"/>
        <w:rPr>
          <w:ins w:id="32" w:author="Φλούδα Χριστίνα" w:date="2016-12-14T12:28:00Z"/>
          <w:rFonts w:eastAsia="Times New Roman"/>
          <w:szCs w:val="24"/>
          <w:lang w:eastAsia="en-US"/>
        </w:rPr>
      </w:pPr>
      <w:ins w:id="33" w:author="Φλούδα Χριστίνα" w:date="2016-12-14T12:28:00Z">
        <w:r w:rsidRPr="00CC2A7D">
          <w:rPr>
            <w:rFonts w:eastAsia="Times New Roman"/>
            <w:szCs w:val="24"/>
            <w:lang w:eastAsia="en-US"/>
          </w:rPr>
          <w:t>ΟΜΙΛΗΤΕΣ</w:t>
        </w:r>
      </w:ins>
    </w:p>
    <w:p w14:paraId="07CD3AFF" w14:textId="77777777" w:rsidR="00CC2A7D" w:rsidRPr="00CC2A7D" w:rsidRDefault="00CC2A7D" w:rsidP="00CC2A7D">
      <w:pPr>
        <w:spacing w:after="0" w:line="360" w:lineRule="auto"/>
        <w:rPr>
          <w:ins w:id="34" w:author="Φλούδα Χριστίνα" w:date="2016-12-14T12:28:00Z"/>
          <w:rFonts w:eastAsia="Times New Roman"/>
          <w:szCs w:val="24"/>
          <w:lang w:eastAsia="en-US"/>
        </w:rPr>
      </w:pPr>
      <w:ins w:id="35" w:author="Φλούδα Χριστίνα" w:date="2016-12-14T12:28:00Z">
        <w:r w:rsidRPr="00CC2A7D">
          <w:rPr>
            <w:rFonts w:eastAsia="Times New Roman"/>
            <w:szCs w:val="24"/>
            <w:lang w:eastAsia="en-US"/>
          </w:rPr>
          <w:br/>
          <w:t>Α. Επί διαδικαστικού θέματος:</w:t>
        </w:r>
        <w:r w:rsidRPr="00CC2A7D">
          <w:rPr>
            <w:rFonts w:eastAsia="Times New Roman"/>
            <w:szCs w:val="24"/>
            <w:lang w:eastAsia="en-US"/>
          </w:rPr>
          <w:br/>
          <w:t>ΒΑΓΙΩΝΑΚΗ Ε. , σελ.</w:t>
        </w:r>
        <w:r w:rsidRPr="00CC2A7D">
          <w:rPr>
            <w:rFonts w:eastAsia="Times New Roman"/>
            <w:szCs w:val="24"/>
            <w:lang w:eastAsia="en-US"/>
          </w:rPr>
          <w:br/>
          <w:t>ΒΟΥΤΣΗΣ Ν. , σελ.</w:t>
        </w:r>
        <w:r w:rsidRPr="00CC2A7D">
          <w:rPr>
            <w:rFonts w:eastAsia="Times New Roman"/>
            <w:szCs w:val="24"/>
            <w:lang w:eastAsia="en-US"/>
          </w:rPr>
          <w:br/>
          <w:t>ΒΡΟΥΤΣΗΣ Ι. , σελ.</w:t>
        </w:r>
        <w:r w:rsidRPr="00CC2A7D">
          <w:rPr>
            <w:rFonts w:eastAsia="Times New Roman"/>
            <w:szCs w:val="24"/>
            <w:lang w:eastAsia="en-US"/>
          </w:rPr>
          <w:br/>
          <w:t>ΓΕΡΟΒΑΣΙΛΗ  Ό. , σελ.</w:t>
        </w:r>
        <w:r w:rsidRPr="00CC2A7D">
          <w:rPr>
            <w:rFonts w:eastAsia="Times New Roman"/>
            <w:szCs w:val="24"/>
            <w:lang w:eastAsia="en-US"/>
          </w:rPr>
          <w:br/>
          <w:t>ΓΙΑΚΟΥΜΑΤΟΣ Γ. , σελ.</w:t>
        </w:r>
        <w:r w:rsidRPr="00CC2A7D">
          <w:rPr>
            <w:rFonts w:eastAsia="Times New Roman"/>
            <w:szCs w:val="24"/>
            <w:lang w:eastAsia="en-US"/>
          </w:rPr>
          <w:br/>
          <w:t>ΔΕΝΔΙΑΣ Ν. , σελ.</w:t>
        </w:r>
        <w:r w:rsidRPr="00CC2A7D">
          <w:rPr>
            <w:rFonts w:eastAsia="Times New Roman"/>
            <w:szCs w:val="24"/>
            <w:lang w:eastAsia="en-US"/>
          </w:rPr>
          <w:br/>
          <w:t>ΚΑΚΛΑΜΑΝΗΣ Ν. , σελ.</w:t>
        </w:r>
        <w:r w:rsidRPr="00CC2A7D">
          <w:rPr>
            <w:rFonts w:eastAsia="Times New Roman"/>
            <w:szCs w:val="24"/>
            <w:lang w:eastAsia="en-US"/>
          </w:rPr>
          <w:br/>
          <w:t>ΚΑΤΣΩΤΗΣ Χ. , σελ.</w:t>
        </w:r>
        <w:r w:rsidRPr="00CC2A7D">
          <w:rPr>
            <w:rFonts w:eastAsia="Times New Roman"/>
            <w:szCs w:val="24"/>
            <w:lang w:eastAsia="en-US"/>
          </w:rPr>
          <w:br/>
          <w:t>ΚΟΝΤΟΓΕΩΡΓΟΣ Κ. , σελ.</w:t>
        </w:r>
        <w:r w:rsidRPr="00CC2A7D">
          <w:rPr>
            <w:rFonts w:eastAsia="Times New Roman"/>
            <w:szCs w:val="24"/>
            <w:lang w:eastAsia="en-US"/>
          </w:rPr>
          <w:br/>
          <w:t>ΛΑΜΠΡΟΥΛΗΣ Γ. , σελ.</w:t>
        </w:r>
        <w:r w:rsidRPr="00CC2A7D">
          <w:rPr>
            <w:rFonts w:eastAsia="Times New Roman"/>
            <w:szCs w:val="24"/>
            <w:lang w:eastAsia="en-US"/>
          </w:rPr>
          <w:br/>
          <w:t>ΛΟΒΕΡΔΟΣ Α. , σελ.</w:t>
        </w:r>
        <w:r w:rsidRPr="00CC2A7D">
          <w:rPr>
            <w:rFonts w:eastAsia="Times New Roman"/>
            <w:szCs w:val="24"/>
            <w:lang w:eastAsia="en-US"/>
          </w:rPr>
          <w:br/>
          <w:t>ΛΥΚΟΥΔΗΣ Σ. , σελ.</w:t>
        </w:r>
        <w:r w:rsidRPr="00CC2A7D">
          <w:rPr>
            <w:rFonts w:eastAsia="Times New Roman"/>
            <w:szCs w:val="24"/>
            <w:lang w:eastAsia="en-US"/>
          </w:rPr>
          <w:br/>
          <w:t>ΜΑΝΤΑΣ Χ. , σελ.</w:t>
        </w:r>
        <w:r w:rsidRPr="00CC2A7D">
          <w:rPr>
            <w:rFonts w:eastAsia="Times New Roman"/>
            <w:szCs w:val="24"/>
            <w:lang w:eastAsia="en-US"/>
          </w:rPr>
          <w:br/>
          <w:t>ΜΙΧΕΛΗΣ Α. , σελ.</w:t>
        </w:r>
        <w:r w:rsidRPr="00CC2A7D">
          <w:rPr>
            <w:rFonts w:eastAsia="Times New Roman"/>
            <w:szCs w:val="24"/>
            <w:lang w:eastAsia="en-US"/>
          </w:rPr>
          <w:br/>
          <w:t>ΜΠΟΥΡΑΣ Α. , σελ.</w:t>
        </w:r>
        <w:r w:rsidRPr="00CC2A7D">
          <w:rPr>
            <w:rFonts w:eastAsia="Times New Roman"/>
            <w:szCs w:val="24"/>
            <w:lang w:eastAsia="en-US"/>
          </w:rPr>
          <w:br/>
          <w:t>ΠΟΛΑΚΗΣ Π. , σελ.</w:t>
        </w:r>
        <w:r w:rsidRPr="00CC2A7D">
          <w:rPr>
            <w:rFonts w:eastAsia="Times New Roman"/>
            <w:szCs w:val="24"/>
            <w:lang w:eastAsia="en-US"/>
          </w:rPr>
          <w:br/>
          <w:t>ΤΣΑΚΑΛΩΤΟΣ Ε. , σελ.</w:t>
        </w:r>
        <w:r w:rsidRPr="00CC2A7D">
          <w:rPr>
            <w:rFonts w:eastAsia="Times New Roman"/>
            <w:szCs w:val="24"/>
            <w:lang w:eastAsia="en-US"/>
          </w:rPr>
          <w:br/>
          <w:t>ΧΑΡΙΤΣΗΣ Α. , σελ.</w:t>
        </w:r>
        <w:r w:rsidRPr="00CC2A7D">
          <w:rPr>
            <w:rFonts w:eastAsia="Times New Roman"/>
            <w:szCs w:val="24"/>
            <w:lang w:eastAsia="en-US"/>
          </w:rPr>
          <w:br/>
          <w:t>ΧΡΙΣΤΟΔΟΥΛΟΠΟΥΛΟΥ Α. , σελ.</w:t>
        </w:r>
        <w:r w:rsidRPr="00CC2A7D">
          <w:rPr>
            <w:rFonts w:eastAsia="Times New Roman"/>
            <w:szCs w:val="24"/>
            <w:lang w:eastAsia="en-US"/>
          </w:rPr>
          <w:br/>
        </w:r>
        <w:r w:rsidRPr="00CC2A7D">
          <w:rPr>
            <w:rFonts w:eastAsia="Times New Roman"/>
            <w:szCs w:val="24"/>
            <w:lang w:eastAsia="en-US"/>
          </w:rPr>
          <w:br/>
          <w:t>Β. Επί προσωπικού θέματος:</w:t>
        </w:r>
        <w:r w:rsidRPr="00CC2A7D">
          <w:rPr>
            <w:rFonts w:eastAsia="Times New Roman"/>
            <w:szCs w:val="24"/>
            <w:lang w:eastAsia="en-US"/>
          </w:rPr>
          <w:br/>
          <w:t>ΒΡΟΥΤΣΗΣ Ι. , σελ.</w:t>
        </w:r>
        <w:r w:rsidRPr="00CC2A7D">
          <w:rPr>
            <w:rFonts w:eastAsia="Times New Roman"/>
            <w:szCs w:val="24"/>
            <w:lang w:eastAsia="en-US"/>
          </w:rPr>
          <w:br/>
          <w:t>ΜΙΧΕΛΗΣ Α. , σελ.</w:t>
        </w:r>
        <w:r w:rsidRPr="00CC2A7D">
          <w:rPr>
            <w:rFonts w:eastAsia="Times New Roman"/>
            <w:szCs w:val="24"/>
            <w:lang w:eastAsia="en-US"/>
          </w:rPr>
          <w:br/>
        </w:r>
        <w:r w:rsidRPr="00CC2A7D">
          <w:rPr>
            <w:rFonts w:eastAsia="Times New Roman"/>
            <w:szCs w:val="24"/>
            <w:lang w:eastAsia="en-US"/>
          </w:rPr>
          <w:br/>
          <w:t>Γ. Επί του διαγγέλματος του Πρωθυπουργού:</w:t>
        </w:r>
        <w:r w:rsidRPr="00CC2A7D">
          <w:rPr>
            <w:rFonts w:eastAsia="Times New Roman"/>
            <w:szCs w:val="24"/>
            <w:lang w:eastAsia="en-US"/>
          </w:rPr>
          <w:br/>
          <w:t>ΑΪΒΑΤΙΔΗΣ Ι. , σελ.</w:t>
        </w:r>
        <w:r w:rsidRPr="00CC2A7D">
          <w:rPr>
            <w:rFonts w:eastAsia="Times New Roman"/>
            <w:szCs w:val="24"/>
            <w:lang w:eastAsia="en-US"/>
          </w:rPr>
          <w:br/>
          <w:t>ΒΑΚΗ Φ. , σελ.</w:t>
        </w:r>
        <w:r w:rsidRPr="00CC2A7D">
          <w:rPr>
            <w:rFonts w:eastAsia="Times New Roman"/>
            <w:szCs w:val="24"/>
            <w:lang w:eastAsia="en-US"/>
          </w:rPr>
          <w:br/>
          <w:t>ΒΕΣΥΡΟΠΟΥΛΟΣ Α. , σελ.</w:t>
        </w:r>
        <w:r w:rsidRPr="00CC2A7D">
          <w:rPr>
            <w:rFonts w:eastAsia="Times New Roman"/>
            <w:szCs w:val="24"/>
            <w:lang w:eastAsia="en-US"/>
          </w:rPr>
          <w:br/>
          <w:t>ΓΚΙΟΥΛΕΚΑΣ Κ. , σελ.</w:t>
        </w:r>
        <w:r w:rsidRPr="00CC2A7D">
          <w:rPr>
            <w:rFonts w:eastAsia="Times New Roman"/>
            <w:szCs w:val="24"/>
            <w:lang w:eastAsia="en-US"/>
          </w:rPr>
          <w:br/>
          <w:t>ΔΕΝΔΙΑΣ Ν. , σελ.</w:t>
        </w:r>
        <w:r w:rsidRPr="00CC2A7D">
          <w:rPr>
            <w:rFonts w:eastAsia="Times New Roman"/>
            <w:szCs w:val="24"/>
            <w:lang w:eastAsia="en-US"/>
          </w:rPr>
          <w:br/>
          <w:t>ΔΗΜΑΣ Χ. , σελ.</w:t>
        </w:r>
        <w:r w:rsidRPr="00CC2A7D">
          <w:rPr>
            <w:rFonts w:eastAsia="Times New Roman"/>
            <w:szCs w:val="24"/>
            <w:lang w:eastAsia="en-US"/>
          </w:rPr>
          <w:br/>
          <w:t>ΚΑΛΑΦΑΤΗΣ Σ. , σελ.</w:t>
        </w:r>
        <w:r w:rsidRPr="00CC2A7D">
          <w:rPr>
            <w:rFonts w:eastAsia="Times New Roman"/>
            <w:szCs w:val="24"/>
            <w:lang w:eastAsia="en-US"/>
          </w:rPr>
          <w:br/>
          <w:t>ΚΑΡΑΚΩΣΤΑ Ε. , σελ.</w:t>
        </w:r>
        <w:r w:rsidRPr="00CC2A7D">
          <w:rPr>
            <w:rFonts w:eastAsia="Times New Roman"/>
            <w:szCs w:val="24"/>
            <w:lang w:eastAsia="en-US"/>
          </w:rPr>
          <w:br/>
          <w:t>ΚΑΤΣΩΤΗΣ Χ. , σελ.</w:t>
        </w:r>
        <w:r w:rsidRPr="00CC2A7D">
          <w:rPr>
            <w:rFonts w:eastAsia="Times New Roman"/>
            <w:szCs w:val="24"/>
            <w:lang w:eastAsia="en-US"/>
          </w:rPr>
          <w:br/>
          <w:t>ΚΕΔΙΚΟΓΛΟΥ Σ. , σελ.</w:t>
        </w:r>
        <w:r w:rsidRPr="00CC2A7D">
          <w:rPr>
            <w:rFonts w:eastAsia="Times New Roman"/>
            <w:szCs w:val="24"/>
            <w:lang w:eastAsia="en-US"/>
          </w:rPr>
          <w:br/>
          <w:t>ΚΟΝΣΟΛΑΣ Ε. , σελ.</w:t>
        </w:r>
        <w:r w:rsidRPr="00CC2A7D">
          <w:rPr>
            <w:rFonts w:eastAsia="Times New Roman"/>
            <w:szCs w:val="24"/>
            <w:lang w:eastAsia="en-US"/>
          </w:rPr>
          <w:br/>
          <w:t>ΛΟΒΕΡΔΟΣ Α. , σελ.</w:t>
        </w:r>
        <w:r w:rsidRPr="00CC2A7D">
          <w:rPr>
            <w:rFonts w:eastAsia="Times New Roman"/>
            <w:szCs w:val="24"/>
            <w:lang w:eastAsia="en-US"/>
          </w:rPr>
          <w:br/>
          <w:t>ΠΑΠΑΝΑΤΣΙΟΥ Α. , σελ.</w:t>
        </w:r>
        <w:r w:rsidRPr="00CC2A7D">
          <w:rPr>
            <w:rFonts w:eastAsia="Times New Roman"/>
            <w:szCs w:val="24"/>
            <w:lang w:eastAsia="en-US"/>
          </w:rPr>
          <w:br/>
          <w:t>ΣΠΑΡΤΙΝΟΣ Κ. , σελ.</w:t>
        </w:r>
        <w:r w:rsidRPr="00CC2A7D">
          <w:rPr>
            <w:rFonts w:eastAsia="Times New Roman"/>
            <w:szCs w:val="24"/>
            <w:lang w:eastAsia="en-US"/>
          </w:rPr>
          <w:br/>
          <w:t>ΣΤΑΜΑΤΑΚΗ Ε. , σελ.</w:t>
        </w:r>
        <w:r w:rsidRPr="00CC2A7D">
          <w:rPr>
            <w:rFonts w:eastAsia="Times New Roman"/>
            <w:szCs w:val="24"/>
            <w:lang w:eastAsia="en-US"/>
          </w:rPr>
          <w:br/>
          <w:t>ΧΡΙΣΤΟΦΙΛΟΠΟΥΛΟΥ Π. , σελ.</w:t>
        </w:r>
        <w:r w:rsidRPr="00CC2A7D">
          <w:rPr>
            <w:rFonts w:eastAsia="Times New Roman"/>
            <w:szCs w:val="24"/>
            <w:lang w:eastAsia="en-US"/>
          </w:rPr>
          <w:br/>
        </w:r>
        <w:r w:rsidRPr="00CC2A7D">
          <w:rPr>
            <w:rFonts w:eastAsia="Times New Roman"/>
            <w:szCs w:val="24"/>
            <w:lang w:eastAsia="en-US"/>
          </w:rPr>
          <w:br/>
          <w:t>Δ. Επί του σχεδίου νόμου του Υπουργείου Οικονομικών:</w:t>
        </w:r>
        <w:r w:rsidRPr="00CC2A7D">
          <w:rPr>
            <w:rFonts w:eastAsia="Times New Roman"/>
            <w:szCs w:val="24"/>
            <w:lang w:eastAsia="en-US"/>
          </w:rPr>
          <w:br/>
          <w:t>ΑΘΑΝΑΣΙΟΥ Α. , σελ.</w:t>
        </w:r>
        <w:r w:rsidRPr="00CC2A7D">
          <w:rPr>
            <w:rFonts w:eastAsia="Times New Roman"/>
            <w:szCs w:val="24"/>
            <w:lang w:eastAsia="en-US"/>
          </w:rPr>
          <w:br/>
          <w:t>ΑΘΑΝΑΣΙΟΥ Χ. , σελ.</w:t>
        </w:r>
        <w:r w:rsidRPr="00CC2A7D">
          <w:rPr>
            <w:rFonts w:eastAsia="Times New Roman"/>
            <w:szCs w:val="24"/>
            <w:lang w:eastAsia="en-US"/>
          </w:rPr>
          <w:br/>
          <w:t>ΑΪΒΑΤΙΔΗΣ Ι. , σελ.</w:t>
        </w:r>
        <w:r w:rsidRPr="00CC2A7D">
          <w:rPr>
            <w:rFonts w:eastAsia="Times New Roman"/>
            <w:szCs w:val="24"/>
            <w:lang w:eastAsia="en-US"/>
          </w:rPr>
          <w:br/>
          <w:t>ΑΝΤΩΝΙΟΥ Χ. , σελ.</w:t>
        </w:r>
        <w:r w:rsidRPr="00CC2A7D">
          <w:rPr>
            <w:rFonts w:eastAsia="Times New Roman"/>
            <w:szCs w:val="24"/>
            <w:lang w:eastAsia="en-US"/>
          </w:rPr>
          <w:br/>
          <w:t>ΑΡΑΜΠΑΤΖΗ Φ. , σελ.</w:t>
        </w:r>
        <w:r w:rsidRPr="00CC2A7D">
          <w:rPr>
            <w:rFonts w:eastAsia="Times New Roman"/>
            <w:szCs w:val="24"/>
            <w:lang w:eastAsia="en-US"/>
          </w:rPr>
          <w:br/>
          <w:t>ΑΧΜΕΤ Ι. , σελ.</w:t>
        </w:r>
        <w:r w:rsidRPr="00CC2A7D">
          <w:rPr>
            <w:rFonts w:eastAsia="Times New Roman"/>
            <w:szCs w:val="24"/>
            <w:lang w:eastAsia="en-US"/>
          </w:rPr>
          <w:br/>
          <w:t>ΒΑΓΙΩΝΑΚΗ Ε. , σελ.</w:t>
        </w:r>
        <w:r w:rsidRPr="00CC2A7D">
          <w:rPr>
            <w:rFonts w:eastAsia="Times New Roman"/>
            <w:szCs w:val="24"/>
            <w:lang w:eastAsia="en-US"/>
          </w:rPr>
          <w:br/>
          <w:t>ΒΑΓΙΩΝΑΣ Γ. , σελ.</w:t>
        </w:r>
        <w:r w:rsidRPr="00CC2A7D">
          <w:rPr>
            <w:rFonts w:eastAsia="Times New Roman"/>
            <w:szCs w:val="24"/>
            <w:lang w:eastAsia="en-US"/>
          </w:rPr>
          <w:br/>
          <w:t>ΒΑΚΗ Φ. , σελ.</w:t>
        </w:r>
        <w:r w:rsidRPr="00CC2A7D">
          <w:rPr>
            <w:rFonts w:eastAsia="Times New Roman"/>
            <w:szCs w:val="24"/>
            <w:lang w:eastAsia="en-US"/>
          </w:rPr>
          <w:br/>
          <w:t>ΒΑΡΔΑΚΗΣ Σ. , σελ.</w:t>
        </w:r>
        <w:r w:rsidRPr="00CC2A7D">
          <w:rPr>
            <w:rFonts w:eastAsia="Times New Roman"/>
            <w:szCs w:val="24"/>
            <w:lang w:eastAsia="en-US"/>
          </w:rPr>
          <w:br/>
          <w:t>ΒΛΑΧΟΣ Γ. , σελ.</w:t>
        </w:r>
        <w:r w:rsidRPr="00CC2A7D">
          <w:rPr>
            <w:rFonts w:eastAsia="Times New Roman"/>
            <w:szCs w:val="24"/>
            <w:lang w:eastAsia="en-US"/>
          </w:rPr>
          <w:br/>
          <w:t>ΒΛΑΧΟΥ Σ. , σελ.</w:t>
        </w:r>
        <w:r w:rsidRPr="00CC2A7D">
          <w:rPr>
            <w:rFonts w:eastAsia="Times New Roman"/>
            <w:szCs w:val="24"/>
            <w:lang w:eastAsia="en-US"/>
          </w:rPr>
          <w:br/>
          <w:t>ΓΕΡΟΒΑΣΙΛΗ  Ό. , σελ.</w:t>
        </w:r>
        <w:r w:rsidRPr="00CC2A7D">
          <w:rPr>
            <w:rFonts w:eastAsia="Times New Roman"/>
            <w:szCs w:val="24"/>
            <w:lang w:eastAsia="en-US"/>
          </w:rPr>
          <w:br/>
          <w:t>ΓΕΩΡΓΙΑΔΗΣ Σ. , σελ.</w:t>
        </w:r>
        <w:r w:rsidRPr="00CC2A7D">
          <w:rPr>
            <w:rFonts w:eastAsia="Times New Roman"/>
            <w:szCs w:val="24"/>
            <w:lang w:eastAsia="en-US"/>
          </w:rPr>
          <w:br/>
          <w:t>ΓΕΩΡΓΟΠΟΥΛΟΥ - ΣΑΛΤΑΡΗ Ε. , σελ.</w:t>
        </w:r>
        <w:r w:rsidRPr="00CC2A7D">
          <w:rPr>
            <w:rFonts w:eastAsia="Times New Roman"/>
            <w:szCs w:val="24"/>
            <w:lang w:eastAsia="en-US"/>
          </w:rPr>
          <w:br/>
          <w:t>ΓΙΑΚΟΥΜΑΤΟΣ Γ. , σελ.</w:t>
        </w:r>
        <w:r w:rsidRPr="00CC2A7D">
          <w:rPr>
            <w:rFonts w:eastAsia="Times New Roman"/>
            <w:szCs w:val="24"/>
            <w:lang w:eastAsia="en-US"/>
          </w:rPr>
          <w:br/>
          <w:t>ΓΙΑΝΝΑΚΗΣ Σ. , σελ.</w:t>
        </w:r>
        <w:r w:rsidRPr="00CC2A7D">
          <w:rPr>
            <w:rFonts w:eastAsia="Times New Roman"/>
            <w:szCs w:val="24"/>
            <w:lang w:eastAsia="en-US"/>
          </w:rPr>
          <w:br/>
          <w:t>ΓΙΑΝΝΑΚΙΔΗΣ Ε. , σελ.</w:t>
        </w:r>
        <w:r w:rsidRPr="00CC2A7D">
          <w:rPr>
            <w:rFonts w:eastAsia="Times New Roman"/>
            <w:szCs w:val="24"/>
            <w:lang w:eastAsia="en-US"/>
          </w:rPr>
          <w:br/>
          <w:t>ΓΙΟΓΙΑΚΑΣ Β. , σελ.</w:t>
        </w:r>
        <w:r w:rsidRPr="00CC2A7D">
          <w:rPr>
            <w:rFonts w:eastAsia="Times New Roman"/>
            <w:szCs w:val="24"/>
            <w:lang w:eastAsia="en-US"/>
          </w:rPr>
          <w:br/>
          <w:t>ΓΚΑΡΑ Α. , σελ.</w:t>
        </w:r>
        <w:r w:rsidRPr="00CC2A7D">
          <w:rPr>
            <w:rFonts w:eastAsia="Times New Roman"/>
            <w:szCs w:val="24"/>
            <w:lang w:eastAsia="en-US"/>
          </w:rPr>
          <w:br/>
          <w:t>ΓΚΙΟΥΛΕΚΑΣ Κ. , σελ.</w:t>
        </w:r>
        <w:r w:rsidRPr="00CC2A7D">
          <w:rPr>
            <w:rFonts w:eastAsia="Times New Roman"/>
            <w:szCs w:val="24"/>
            <w:lang w:eastAsia="en-US"/>
          </w:rPr>
          <w:br/>
          <w:t>ΔΑΒΑΚΗΣ Α. , σελ.</w:t>
        </w:r>
        <w:r w:rsidRPr="00CC2A7D">
          <w:rPr>
            <w:rFonts w:eastAsia="Times New Roman"/>
            <w:szCs w:val="24"/>
            <w:lang w:eastAsia="en-US"/>
          </w:rPr>
          <w:br/>
          <w:t>ΔΕΛΗΣ Ι. , σελ.</w:t>
        </w:r>
        <w:r w:rsidRPr="00CC2A7D">
          <w:rPr>
            <w:rFonts w:eastAsia="Times New Roman"/>
            <w:szCs w:val="24"/>
            <w:lang w:eastAsia="en-US"/>
          </w:rPr>
          <w:br/>
          <w:t>ΔΕΝΔΙΑΣ Ν. , σελ.</w:t>
        </w:r>
        <w:r w:rsidRPr="00CC2A7D">
          <w:rPr>
            <w:rFonts w:eastAsia="Times New Roman"/>
            <w:szCs w:val="24"/>
            <w:lang w:eastAsia="en-US"/>
          </w:rPr>
          <w:br/>
          <w:t>ΔΗΜΑΣ Χ. , σελ.</w:t>
        </w:r>
        <w:r w:rsidRPr="00CC2A7D">
          <w:rPr>
            <w:rFonts w:eastAsia="Times New Roman"/>
            <w:szCs w:val="24"/>
            <w:lang w:eastAsia="en-US"/>
          </w:rPr>
          <w:br/>
          <w:t>ΔΗΜΗΤΡΙΑΔΗΣ Δ. , σελ.</w:t>
        </w:r>
        <w:r w:rsidRPr="00CC2A7D">
          <w:rPr>
            <w:rFonts w:eastAsia="Times New Roman"/>
            <w:szCs w:val="24"/>
            <w:lang w:eastAsia="en-US"/>
          </w:rPr>
          <w:br/>
          <w:t>ΖΕΪΜΠΕΚ Χ. , σελ.</w:t>
        </w:r>
        <w:r w:rsidRPr="00CC2A7D">
          <w:rPr>
            <w:rFonts w:eastAsia="Times New Roman"/>
            <w:szCs w:val="24"/>
            <w:lang w:eastAsia="en-US"/>
          </w:rPr>
          <w:br/>
          <w:t>ΘΕΛΕΡΙΤΗ Μ. , σελ.</w:t>
        </w:r>
        <w:r w:rsidRPr="00CC2A7D">
          <w:rPr>
            <w:rFonts w:eastAsia="Times New Roman"/>
            <w:szCs w:val="24"/>
            <w:lang w:eastAsia="en-US"/>
          </w:rPr>
          <w:br/>
          <w:t>ΘΕΟΧΑΡΗΣ Θ. , σελ.</w:t>
        </w:r>
        <w:r w:rsidRPr="00CC2A7D">
          <w:rPr>
            <w:rFonts w:eastAsia="Times New Roman"/>
            <w:szCs w:val="24"/>
            <w:lang w:eastAsia="en-US"/>
          </w:rPr>
          <w:br/>
          <w:t>ΘΗΒΑΙΟΣ Ν. , σελ.</w:t>
        </w:r>
        <w:r w:rsidRPr="00CC2A7D">
          <w:rPr>
            <w:rFonts w:eastAsia="Times New Roman"/>
            <w:szCs w:val="24"/>
            <w:lang w:eastAsia="en-US"/>
          </w:rPr>
          <w:br/>
          <w:t>ΚΑΒΑΔΕΛΛΑΣ Δ. , σελ.</w:t>
        </w:r>
        <w:r w:rsidRPr="00CC2A7D">
          <w:rPr>
            <w:rFonts w:eastAsia="Times New Roman"/>
            <w:szCs w:val="24"/>
            <w:lang w:eastAsia="en-US"/>
          </w:rPr>
          <w:br/>
          <w:t>ΚΑΒΒΑΔΑΣ Α. , σελ.</w:t>
        </w:r>
        <w:r w:rsidRPr="00CC2A7D">
          <w:rPr>
            <w:rFonts w:eastAsia="Times New Roman"/>
            <w:szCs w:val="24"/>
            <w:lang w:eastAsia="en-US"/>
          </w:rPr>
          <w:br/>
          <w:t>ΚΑΛΑΦΑΤΗΣ Σ. , σελ.</w:t>
        </w:r>
        <w:r w:rsidRPr="00CC2A7D">
          <w:rPr>
            <w:rFonts w:eastAsia="Times New Roman"/>
            <w:szCs w:val="24"/>
            <w:lang w:eastAsia="en-US"/>
          </w:rPr>
          <w:br/>
          <w:t>ΚΑΝΕΛΛΗ Γ. , σελ.</w:t>
        </w:r>
        <w:r w:rsidRPr="00CC2A7D">
          <w:rPr>
            <w:rFonts w:eastAsia="Times New Roman"/>
            <w:szCs w:val="24"/>
            <w:lang w:eastAsia="en-US"/>
          </w:rPr>
          <w:br/>
          <w:t>ΚΑΡΑΚΩΣΤΑ Ε. , σελ.</w:t>
        </w:r>
        <w:r w:rsidRPr="00CC2A7D">
          <w:rPr>
            <w:rFonts w:eastAsia="Times New Roman"/>
            <w:szCs w:val="24"/>
            <w:lang w:eastAsia="en-US"/>
          </w:rPr>
          <w:br/>
          <w:t>ΚΑΡΑΜΑΝΛΗ  Ά. , σελ.</w:t>
        </w:r>
        <w:r w:rsidRPr="00CC2A7D">
          <w:rPr>
            <w:rFonts w:eastAsia="Times New Roman"/>
            <w:szCs w:val="24"/>
            <w:lang w:eastAsia="en-US"/>
          </w:rPr>
          <w:br/>
          <w:t>ΚΑΡΑΝΑΣΤΑΣΗΣ Α. , σελ.</w:t>
        </w:r>
        <w:r w:rsidRPr="00CC2A7D">
          <w:rPr>
            <w:rFonts w:eastAsia="Times New Roman"/>
            <w:szCs w:val="24"/>
            <w:lang w:eastAsia="en-US"/>
          </w:rPr>
          <w:br/>
          <w:t>ΚΑΣΙΔΙΑΡΗΣ Η. , σελ.</w:t>
        </w:r>
        <w:r w:rsidRPr="00CC2A7D">
          <w:rPr>
            <w:rFonts w:eastAsia="Times New Roman"/>
            <w:szCs w:val="24"/>
            <w:lang w:eastAsia="en-US"/>
          </w:rPr>
          <w:br/>
          <w:t>ΚΑΣΤΟΡΗΣ Α. , σελ.</w:t>
        </w:r>
        <w:r w:rsidRPr="00CC2A7D">
          <w:rPr>
            <w:rFonts w:eastAsia="Times New Roman"/>
            <w:szCs w:val="24"/>
            <w:lang w:eastAsia="en-US"/>
          </w:rPr>
          <w:br/>
          <w:t>ΚΑΤΣΑΒΡΙΑ - ΣΙΩΡΟΠΟΥΛΟΥ Χ. , σελ.</w:t>
        </w:r>
        <w:r w:rsidRPr="00CC2A7D">
          <w:rPr>
            <w:rFonts w:eastAsia="Times New Roman"/>
            <w:szCs w:val="24"/>
            <w:lang w:eastAsia="en-US"/>
          </w:rPr>
          <w:br/>
          <w:t>ΚΑΤΣΑΝΙΩΤΗΣ Α. , σελ.</w:t>
        </w:r>
        <w:r w:rsidRPr="00CC2A7D">
          <w:rPr>
            <w:rFonts w:eastAsia="Times New Roman"/>
            <w:szCs w:val="24"/>
            <w:lang w:eastAsia="en-US"/>
          </w:rPr>
          <w:br/>
          <w:t>ΚΑΤΣΗΣ Μ. , σελ.</w:t>
        </w:r>
        <w:r w:rsidRPr="00CC2A7D">
          <w:rPr>
            <w:rFonts w:eastAsia="Times New Roman"/>
            <w:szCs w:val="24"/>
            <w:lang w:eastAsia="en-US"/>
          </w:rPr>
          <w:br/>
          <w:t>ΚΑΦΑΝΤΑΡΗ Χ. , σελ.</w:t>
        </w:r>
        <w:r w:rsidRPr="00CC2A7D">
          <w:rPr>
            <w:rFonts w:eastAsia="Times New Roman"/>
            <w:szCs w:val="24"/>
            <w:lang w:eastAsia="en-US"/>
          </w:rPr>
          <w:br/>
          <w:t>ΚΕΓΚΕΡΟΓΛΟΥ Β. , σελ.</w:t>
        </w:r>
        <w:r w:rsidRPr="00CC2A7D">
          <w:rPr>
            <w:rFonts w:eastAsia="Times New Roman"/>
            <w:szCs w:val="24"/>
            <w:lang w:eastAsia="en-US"/>
          </w:rPr>
          <w:br/>
          <w:t>ΚΕΔΙΚΟΓΛΟΥ Σ. , σελ.</w:t>
        </w:r>
        <w:r w:rsidRPr="00CC2A7D">
          <w:rPr>
            <w:rFonts w:eastAsia="Times New Roman"/>
            <w:szCs w:val="24"/>
            <w:lang w:eastAsia="en-US"/>
          </w:rPr>
          <w:br/>
          <w:t>ΚΕΦΑΛΙΔΟΥ Χ. , σελ.</w:t>
        </w:r>
        <w:r w:rsidRPr="00CC2A7D">
          <w:rPr>
            <w:rFonts w:eastAsia="Times New Roman"/>
            <w:szCs w:val="24"/>
            <w:lang w:eastAsia="en-US"/>
          </w:rPr>
          <w:br/>
          <w:t>ΚΟΚΚΑΛΗΣ Β. , σελ.</w:t>
        </w:r>
      </w:ins>
    </w:p>
    <w:p w14:paraId="1A8B9B4B" w14:textId="675D07A6" w:rsidR="00CC2A7D" w:rsidRDefault="00CC2A7D" w:rsidP="00CC2A7D">
      <w:pPr>
        <w:spacing w:line="600" w:lineRule="auto"/>
        <w:ind w:firstLine="720"/>
        <w:jc w:val="both"/>
        <w:rPr>
          <w:ins w:id="36" w:author="Φλούδα Χριστίνα" w:date="2016-12-14T12:28:00Z"/>
          <w:rFonts w:eastAsia="Times New Roman"/>
          <w:szCs w:val="24"/>
        </w:rPr>
        <w:pPrChange w:id="37" w:author="Φλούδα Χριστίνα" w:date="2016-12-14T12:28:00Z">
          <w:pPr>
            <w:spacing w:line="600" w:lineRule="auto"/>
            <w:ind w:firstLine="720"/>
            <w:jc w:val="center"/>
          </w:pPr>
        </w:pPrChange>
      </w:pPr>
      <w:ins w:id="38" w:author="Φλούδα Χριστίνα" w:date="2016-12-14T12:28:00Z">
        <w:r w:rsidRPr="00CC2A7D">
          <w:rPr>
            <w:rFonts w:eastAsia="Times New Roman"/>
            <w:szCs w:val="24"/>
            <w:lang w:eastAsia="en-US"/>
          </w:rPr>
          <w:t>ΚΟΝΣΟΛΑΣ Ε. , σελ.</w:t>
        </w:r>
        <w:r w:rsidRPr="00CC2A7D">
          <w:rPr>
            <w:rFonts w:eastAsia="Times New Roman"/>
            <w:szCs w:val="24"/>
            <w:lang w:eastAsia="en-US"/>
          </w:rPr>
          <w:br/>
          <w:t>ΚΟΝΤΟΓΕΩΡΓΟΣ Κ. , σελ.</w:t>
        </w:r>
        <w:r w:rsidRPr="00CC2A7D">
          <w:rPr>
            <w:rFonts w:eastAsia="Times New Roman"/>
            <w:szCs w:val="24"/>
            <w:lang w:eastAsia="en-US"/>
          </w:rPr>
          <w:br/>
          <w:t>ΚΟΥΚΟΔΗΜΟΣ Κ. , σελ.</w:t>
        </w:r>
        <w:r w:rsidRPr="00CC2A7D">
          <w:rPr>
            <w:rFonts w:eastAsia="Times New Roman"/>
            <w:szCs w:val="24"/>
            <w:lang w:eastAsia="en-US"/>
          </w:rPr>
          <w:br/>
          <w:t>ΚΡΕΜΑΣΤΙΝΟΣ Δ. , σελ.</w:t>
        </w:r>
        <w:r w:rsidRPr="00CC2A7D">
          <w:rPr>
            <w:rFonts w:eastAsia="Times New Roman"/>
            <w:szCs w:val="24"/>
            <w:lang w:eastAsia="en-US"/>
          </w:rPr>
          <w:br/>
          <w:t>ΚΩΝΣΤΑΝΤΟΠΟΥΛΟΣ Δ. , σελ.</w:t>
        </w:r>
        <w:r w:rsidRPr="00CC2A7D">
          <w:rPr>
            <w:rFonts w:eastAsia="Times New Roman"/>
            <w:szCs w:val="24"/>
            <w:lang w:eastAsia="en-US"/>
          </w:rPr>
          <w:br/>
          <w:t>ΛΑΓΟΣ Ι. , σελ.</w:t>
        </w:r>
        <w:r w:rsidRPr="00CC2A7D">
          <w:rPr>
            <w:rFonts w:eastAsia="Times New Roman"/>
            <w:szCs w:val="24"/>
            <w:lang w:eastAsia="en-US"/>
          </w:rPr>
          <w:br/>
          <w:t>ΛΟΒΕΡΔΟΣ Α. , σελ.</w:t>
        </w:r>
        <w:r w:rsidRPr="00CC2A7D">
          <w:rPr>
            <w:rFonts w:eastAsia="Times New Roman"/>
            <w:szCs w:val="24"/>
            <w:lang w:eastAsia="en-US"/>
          </w:rPr>
          <w:br/>
          <w:t>ΜΑΝΙΟΣ Ν. , σελ.</w:t>
        </w:r>
        <w:r w:rsidRPr="00CC2A7D">
          <w:rPr>
            <w:rFonts w:eastAsia="Times New Roman"/>
            <w:szCs w:val="24"/>
            <w:lang w:eastAsia="en-US"/>
          </w:rPr>
          <w:br/>
          <w:t>ΜΑΝΤΑΣ Χ. , σελ.</w:t>
        </w:r>
        <w:r w:rsidRPr="00CC2A7D">
          <w:rPr>
            <w:rFonts w:eastAsia="Times New Roman"/>
            <w:szCs w:val="24"/>
            <w:lang w:eastAsia="en-US"/>
          </w:rPr>
          <w:br/>
          <w:t>ΜΑΝΩΛΑΚΟΥ Δ. , σελ.</w:t>
        </w:r>
        <w:r w:rsidRPr="00CC2A7D">
          <w:rPr>
            <w:rFonts w:eastAsia="Times New Roman"/>
            <w:szCs w:val="24"/>
            <w:lang w:eastAsia="en-US"/>
          </w:rPr>
          <w:br/>
          <w:t>ΜΑΥΡΩΤΑΣ Γ. , σελ.</w:t>
        </w:r>
        <w:r w:rsidRPr="00CC2A7D">
          <w:rPr>
            <w:rFonts w:eastAsia="Times New Roman"/>
            <w:szCs w:val="24"/>
            <w:lang w:eastAsia="en-US"/>
          </w:rPr>
          <w:br/>
          <w:t>ΜΙΧΕΛΗΣ Α. , σελ.</w:t>
        </w:r>
        <w:r w:rsidRPr="00CC2A7D">
          <w:rPr>
            <w:rFonts w:eastAsia="Times New Roman"/>
            <w:szCs w:val="24"/>
            <w:lang w:eastAsia="en-US"/>
          </w:rPr>
          <w:br/>
          <w:t>ΜΟΡΦΙΔΗΣ Κ. , σελ.</w:t>
        </w:r>
        <w:r w:rsidRPr="00CC2A7D">
          <w:rPr>
            <w:rFonts w:eastAsia="Times New Roman"/>
            <w:szCs w:val="24"/>
            <w:lang w:eastAsia="en-US"/>
          </w:rPr>
          <w:br/>
          <w:t>ΜΟΥΜΟΥΛΙΔΗΣ Θ. , σελ.</w:t>
        </w:r>
        <w:r w:rsidRPr="00CC2A7D">
          <w:rPr>
            <w:rFonts w:eastAsia="Times New Roman"/>
            <w:szCs w:val="24"/>
            <w:lang w:eastAsia="en-US"/>
          </w:rPr>
          <w:br/>
          <w:t>ΜΠΑΛΤΑΣ Α. , σελ.</w:t>
        </w:r>
        <w:r w:rsidRPr="00CC2A7D">
          <w:rPr>
            <w:rFonts w:eastAsia="Times New Roman"/>
            <w:szCs w:val="24"/>
            <w:lang w:eastAsia="en-US"/>
          </w:rPr>
          <w:br/>
          <w:t>ΜΠΟΥΡΑΣ Α. , σελ.</w:t>
        </w:r>
        <w:r w:rsidRPr="00CC2A7D">
          <w:rPr>
            <w:rFonts w:eastAsia="Times New Roman"/>
            <w:szCs w:val="24"/>
            <w:lang w:eastAsia="en-US"/>
          </w:rPr>
          <w:br/>
          <w:t>ΠΑΝΤΖΑΣ Γ. , σελ.</w:t>
        </w:r>
        <w:r w:rsidRPr="00CC2A7D">
          <w:rPr>
            <w:rFonts w:eastAsia="Times New Roman"/>
            <w:szCs w:val="24"/>
            <w:lang w:eastAsia="en-US"/>
          </w:rPr>
          <w:br/>
          <w:t>ΠΑΠΑΝΑΤΣΙΟΥ Α. , σελ.</w:t>
        </w:r>
        <w:r w:rsidRPr="00CC2A7D">
          <w:rPr>
            <w:rFonts w:eastAsia="Times New Roman"/>
            <w:szCs w:val="24"/>
            <w:lang w:eastAsia="en-US"/>
          </w:rPr>
          <w:br/>
          <w:t>ΠΑΠΑΧΡΙΣΤΟΠΟΥΛΟΣ Α. , σελ.</w:t>
        </w:r>
        <w:r w:rsidRPr="00CC2A7D">
          <w:rPr>
            <w:rFonts w:eastAsia="Times New Roman"/>
            <w:szCs w:val="24"/>
            <w:lang w:eastAsia="en-US"/>
          </w:rPr>
          <w:br/>
          <w:t>ΠΑΦΙΛΗΣ Α. , σελ.</w:t>
        </w:r>
        <w:r w:rsidRPr="00CC2A7D">
          <w:rPr>
            <w:rFonts w:eastAsia="Times New Roman"/>
            <w:szCs w:val="24"/>
            <w:lang w:eastAsia="en-US"/>
          </w:rPr>
          <w:br/>
          <w:t>ΠΕΤΡΟΠΟΥΛΟΣ Α. , σελ.</w:t>
        </w:r>
        <w:r w:rsidRPr="00CC2A7D">
          <w:rPr>
            <w:rFonts w:eastAsia="Times New Roman"/>
            <w:szCs w:val="24"/>
            <w:lang w:eastAsia="en-US"/>
          </w:rPr>
          <w:br/>
          <w:t>ΠΟΛΑΚΗΣ Π. , σελ.</w:t>
        </w:r>
        <w:r w:rsidRPr="00CC2A7D">
          <w:rPr>
            <w:rFonts w:eastAsia="Times New Roman"/>
            <w:szCs w:val="24"/>
            <w:lang w:eastAsia="en-US"/>
          </w:rPr>
          <w:br/>
          <w:t>ΠΡΑΤΣΟΛΗΣ Α. , σελ.</w:t>
        </w:r>
        <w:r w:rsidRPr="00CC2A7D">
          <w:rPr>
            <w:rFonts w:eastAsia="Times New Roman"/>
            <w:szCs w:val="24"/>
            <w:lang w:eastAsia="en-US"/>
          </w:rPr>
          <w:br/>
          <w:t>ΣΑΡΙΔΗΣ Ι. , σελ.</w:t>
        </w:r>
        <w:r w:rsidRPr="00CC2A7D">
          <w:rPr>
            <w:rFonts w:eastAsia="Times New Roman"/>
            <w:szCs w:val="24"/>
            <w:lang w:eastAsia="en-US"/>
          </w:rPr>
          <w:br/>
          <w:t>ΣΕΛΤΣΑΣ Κ. , σελ.</w:t>
        </w:r>
        <w:r w:rsidRPr="00CC2A7D">
          <w:rPr>
            <w:rFonts w:eastAsia="Times New Roman"/>
            <w:szCs w:val="24"/>
            <w:lang w:eastAsia="en-US"/>
          </w:rPr>
          <w:br/>
          <w:t>ΣΗΦΑΚΗΣ Ι. , σελ.</w:t>
        </w:r>
        <w:r w:rsidRPr="00CC2A7D">
          <w:rPr>
            <w:rFonts w:eastAsia="Times New Roman"/>
            <w:szCs w:val="24"/>
            <w:lang w:eastAsia="en-US"/>
          </w:rPr>
          <w:br/>
          <w:t>ΣΚΟΥΦΑ Ε. , σελ.</w:t>
        </w:r>
        <w:r w:rsidRPr="00CC2A7D">
          <w:rPr>
            <w:rFonts w:eastAsia="Times New Roman"/>
            <w:szCs w:val="24"/>
            <w:lang w:eastAsia="en-US"/>
          </w:rPr>
          <w:br/>
          <w:t>ΣΠΑΡΤΙΝΟΣ Κ. , σελ.</w:t>
        </w:r>
        <w:r w:rsidRPr="00CC2A7D">
          <w:rPr>
            <w:rFonts w:eastAsia="Times New Roman"/>
            <w:szCs w:val="24"/>
            <w:lang w:eastAsia="en-US"/>
          </w:rPr>
          <w:br/>
          <w:t>ΣΤΑΜΑΤΑΚΗ Ε. , σελ.</w:t>
        </w:r>
        <w:r w:rsidRPr="00CC2A7D">
          <w:rPr>
            <w:rFonts w:eastAsia="Times New Roman"/>
            <w:szCs w:val="24"/>
            <w:lang w:eastAsia="en-US"/>
          </w:rPr>
          <w:br/>
          <w:t>ΣΤΕΦΟΣ Ι. , σελ.</w:t>
        </w:r>
        <w:r w:rsidRPr="00CC2A7D">
          <w:rPr>
            <w:rFonts w:eastAsia="Times New Roman"/>
            <w:szCs w:val="24"/>
            <w:lang w:eastAsia="en-US"/>
          </w:rPr>
          <w:br/>
          <w:t>ΣΤΥΛΙΟΣ Γ. , σελ.</w:t>
        </w:r>
        <w:r w:rsidRPr="00CC2A7D">
          <w:rPr>
            <w:rFonts w:eastAsia="Times New Roman"/>
            <w:szCs w:val="24"/>
            <w:lang w:eastAsia="en-US"/>
          </w:rPr>
          <w:br/>
          <w:t>ΣΥΝΤΥΧΑΚΗΣ Ε. , σελ.</w:t>
        </w:r>
        <w:r w:rsidRPr="00CC2A7D">
          <w:rPr>
            <w:rFonts w:eastAsia="Times New Roman"/>
            <w:szCs w:val="24"/>
            <w:lang w:eastAsia="en-US"/>
          </w:rPr>
          <w:br/>
          <w:t>ΣΥΡΜΑΛΕΝΙΟΣ Ν. , σελ.</w:t>
        </w:r>
        <w:r w:rsidRPr="00CC2A7D">
          <w:rPr>
            <w:rFonts w:eastAsia="Times New Roman"/>
            <w:szCs w:val="24"/>
            <w:lang w:eastAsia="en-US"/>
          </w:rPr>
          <w:br/>
          <w:t>ΤΕΛΙΓΙΟΡΙΔΟΥ Ο. , σελ.</w:t>
        </w:r>
        <w:r w:rsidRPr="00CC2A7D">
          <w:rPr>
            <w:rFonts w:eastAsia="Times New Roman"/>
            <w:szCs w:val="24"/>
            <w:lang w:eastAsia="en-US"/>
          </w:rPr>
          <w:br/>
          <w:t>ΤΡΙΑΝΤΑΦΥΛΛΙΔΗΣ Α. , σελ.</w:t>
        </w:r>
        <w:r w:rsidRPr="00CC2A7D">
          <w:rPr>
            <w:rFonts w:eastAsia="Times New Roman"/>
            <w:szCs w:val="24"/>
            <w:lang w:eastAsia="en-US"/>
          </w:rPr>
          <w:br/>
          <w:t>ΤΡΙΑΝΤΑΦΥΛΛΟΥ Μ. , σελ.</w:t>
        </w:r>
        <w:r w:rsidRPr="00CC2A7D">
          <w:rPr>
            <w:rFonts w:eastAsia="Times New Roman"/>
            <w:szCs w:val="24"/>
            <w:lang w:eastAsia="en-US"/>
          </w:rPr>
          <w:br/>
          <w:t>ΤΣΑΚΑΛΩΤΟΣ Ε. , σελ.</w:t>
        </w:r>
        <w:r w:rsidRPr="00CC2A7D">
          <w:rPr>
            <w:rFonts w:eastAsia="Times New Roman"/>
            <w:szCs w:val="24"/>
            <w:lang w:eastAsia="en-US"/>
          </w:rPr>
          <w:br/>
          <w:t>ΤΣΙΡΚΑΣ Β. , σελ.</w:t>
        </w:r>
        <w:r w:rsidRPr="00CC2A7D">
          <w:rPr>
            <w:rFonts w:eastAsia="Times New Roman"/>
            <w:szCs w:val="24"/>
            <w:lang w:eastAsia="en-US"/>
          </w:rPr>
          <w:br/>
          <w:t>ΤΣΙΡΩΝΗΣ Ι. , σελ.</w:t>
        </w:r>
        <w:r w:rsidRPr="00CC2A7D">
          <w:rPr>
            <w:rFonts w:eastAsia="Times New Roman"/>
            <w:szCs w:val="24"/>
            <w:lang w:eastAsia="en-US"/>
          </w:rPr>
          <w:br/>
          <w:t>ΦΟΡΤΣΑΚΗΣ Θ. , σελ.</w:t>
        </w:r>
        <w:r w:rsidRPr="00CC2A7D">
          <w:rPr>
            <w:rFonts w:eastAsia="Times New Roman"/>
            <w:szCs w:val="24"/>
            <w:lang w:eastAsia="en-US"/>
          </w:rPr>
          <w:br/>
          <w:t>ΦΩΤΑΚΗΣ Κ. , σελ.</w:t>
        </w:r>
        <w:r w:rsidRPr="00CC2A7D">
          <w:rPr>
            <w:rFonts w:eastAsia="Times New Roman"/>
            <w:szCs w:val="24"/>
            <w:lang w:eastAsia="en-US"/>
          </w:rPr>
          <w:br/>
          <w:t>ΧΑΡΙΤΣΗΣ Α. , σελ.</w:t>
        </w:r>
        <w:r w:rsidRPr="00CC2A7D">
          <w:rPr>
            <w:rFonts w:eastAsia="Times New Roman"/>
            <w:szCs w:val="24"/>
            <w:lang w:eastAsia="en-US"/>
          </w:rPr>
          <w:br/>
          <w:t>ΧΑΤΖΗΣΑΒΒΑΣ Χ. , σελ.</w:t>
        </w:r>
        <w:r w:rsidRPr="00CC2A7D">
          <w:rPr>
            <w:rFonts w:eastAsia="Times New Roman"/>
            <w:szCs w:val="24"/>
            <w:lang w:eastAsia="en-US"/>
          </w:rPr>
          <w:br/>
          <w:t>ΧΡΙΣΤΟΔΟΥΛΟΠΟΥΛΟΥ Α. , σελ.</w:t>
        </w:r>
        <w:r w:rsidRPr="00CC2A7D">
          <w:rPr>
            <w:rFonts w:eastAsia="Times New Roman"/>
            <w:szCs w:val="24"/>
            <w:lang w:eastAsia="en-US"/>
          </w:rPr>
          <w:br/>
          <w:t>ΧΡΙΣΤΟΦΙΛΟΠΟΥΛΟΥ Π. , σελ.</w:t>
        </w:r>
        <w:r w:rsidRPr="00CC2A7D">
          <w:rPr>
            <w:rFonts w:eastAsia="Times New Roman"/>
            <w:szCs w:val="24"/>
            <w:lang w:eastAsia="en-US"/>
          </w:rPr>
          <w:br/>
        </w:r>
        <w:r w:rsidRPr="00CC2A7D">
          <w:rPr>
            <w:rFonts w:eastAsia="Times New Roman"/>
            <w:szCs w:val="24"/>
            <w:lang w:eastAsia="en-US"/>
          </w:rPr>
          <w:br/>
          <w:t>ΠΑΡΕΜΒΑΣΕΙΣ:</w:t>
        </w:r>
        <w:r w:rsidRPr="00CC2A7D">
          <w:rPr>
            <w:rFonts w:eastAsia="Times New Roman"/>
            <w:szCs w:val="24"/>
            <w:lang w:eastAsia="en-US"/>
          </w:rPr>
          <w:br/>
          <w:t>ΒΕΣΥΡΟΠΟΥΛΟΣ Α. , σελ.</w:t>
        </w:r>
        <w:r w:rsidRPr="00CC2A7D">
          <w:rPr>
            <w:rFonts w:eastAsia="Times New Roman"/>
            <w:szCs w:val="24"/>
            <w:lang w:eastAsia="en-US"/>
          </w:rPr>
          <w:br/>
          <w:t>ΒΡΑΝΤΖΑ Π. , σελ.</w:t>
        </w:r>
        <w:r w:rsidRPr="00CC2A7D">
          <w:rPr>
            <w:rFonts w:eastAsia="Times New Roman"/>
            <w:szCs w:val="24"/>
            <w:lang w:eastAsia="en-US"/>
          </w:rPr>
          <w:br/>
          <w:t>ΒΡΟΥΤΣΗΣ Ι. , σελ.</w:t>
        </w:r>
        <w:r w:rsidRPr="00CC2A7D">
          <w:rPr>
            <w:rFonts w:eastAsia="Times New Roman"/>
            <w:szCs w:val="24"/>
            <w:lang w:eastAsia="en-US"/>
          </w:rPr>
          <w:br/>
          <w:t>ΘΕΩΝΑΣ Ι. , σελ.</w:t>
        </w:r>
        <w:r w:rsidRPr="00CC2A7D">
          <w:rPr>
            <w:rFonts w:eastAsia="Times New Roman"/>
            <w:szCs w:val="24"/>
            <w:lang w:eastAsia="en-US"/>
          </w:rPr>
          <w:br/>
          <w:t>ΚΑΚΛΑΜΑΝΗΣ Ν. , σελ.</w:t>
        </w:r>
        <w:r w:rsidRPr="00CC2A7D">
          <w:rPr>
            <w:rFonts w:eastAsia="Times New Roman"/>
            <w:szCs w:val="24"/>
            <w:lang w:eastAsia="en-US"/>
          </w:rPr>
          <w:br/>
          <w:t>ΚΟΖΟΜΠΟΛΗ - ΑΜΑΝΑΤΙΔΗ Π. , σελ.</w:t>
        </w:r>
        <w:r w:rsidRPr="00CC2A7D">
          <w:rPr>
            <w:rFonts w:eastAsia="Times New Roman"/>
            <w:szCs w:val="24"/>
            <w:lang w:eastAsia="en-US"/>
          </w:rPr>
          <w:br/>
          <w:t>ΚΥΡΙΑΖΙΔΗΣ Δ. , σελ.</w:t>
        </w:r>
        <w:r w:rsidRPr="00CC2A7D">
          <w:rPr>
            <w:rFonts w:eastAsia="Times New Roman"/>
            <w:szCs w:val="24"/>
            <w:lang w:eastAsia="en-US"/>
          </w:rPr>
          <w:br/>
          <w:t>ΜΠΓΙΑΛΑΣ Χ. , σελ.</w:t>
        </w:r>
        <w:r w:rsidRPr="00CC2A7D">
          <w:rPr>
            <w:rFonts w:eastAsia="Times New Roman"/>
            <w:szCs w:val="24"/>
            <w:lang w:eastAsia="en-US"/>
          </w:rPr>
          <w:br/>
          <w:t>ΠΑΠΑΔΟΠΟΥΛΟΣ Α. , σελ.</w:t>
        </w:r>
        <w:r w:rsidRPr="00CC2A7D">
          <w:rPr>
            <w:rFonts w:eastAsia="Times New Roman"/>
            <w:szCs w:val="24"/>
            <w:lang w:eastAsia="en-US"/>
          </w:rPr>
          <w:br/>
          <w:t>ΠΑΠΑΔΟΠΟΥΛΟΣ Ν. , σελ.</w:t>
        </w:r>
        <w:r w:rsidRPr="00CC2A7D">
          <w:rPr>
            <w:rFonts w:eastAsia="Times New Roman"/>
            <w:szCs w:val="24"/>
            <w:lang w:eastAsia="en-US"/>
          </w:rPr>
          <w:br/>
          <w:t>ΤΣΙΑΡΑΣ Κ. , σελ.</w:t>
        </w:r>
        <w:r w:rsidRPr="00CC2A7D">
          <w:rPr>
            <w:rFonts w:eastAsia="Times New Roman"/>
            <w:szCs w:val="24"/>
            <w:lang w:eastAsia="en-US"/>
          </w:rPr>
          <w:br/>
        </w:r>
      </w:ins>
    </w:p>
    <w:p w14:paraId="3694FACC" w14:textId="77777777" w:rsidR="006648D0" w:rsidRDefault="00CC2A7D">
      <w:pPr>
        <w:spacing w:line="600" w:lineRule="auto"/>
        <w:ind w:firstLine="720"/>
        <w:jc w:val="center"/>
        <w:rPr>
          <w:rFonts w:eastAsia="Times New Roman"/>
          <w:szCs w:val="24"/>
        </w:rPr>
      </w:pPr>
      <w:r>
        <w:rPr>
          <w:rFonts w:eastAsia="Times New Roman"/>
          <w:szCs w:val="24"/>
        </w:rPr>
        <w:t>ΠΡΑΚΤΙΚΑ ΒΟΥΛΗΣ</w:t>
      </w:r>
    </w:p>
    <w:p w14:paraId="3694FACD" w14:textId="77777777" w:rsidR="006648D0" w:rsidRDefault="00CC2A7D">
      <w:pPr>
        <w:spacing w:line="600" w:lineRule="auto"/>
        <w:ind w:firstLine="720"/>
        <w:jc w:val="center"/>
        <w:rPr>
          <w:rFonts w:eastAsia="Times New Roman"/>
          <w:szCs w:val="24"/>
        </w:rPr>
      </w:pPr>
      <w:r>
        <w:rPr>
          <w:rFonts w:eastAsia="Times New Roman"/>
          <w:szCs w:val="24"/>
        </w:rPr>
        <w:t xml:space="preserve">ΙΖ΄ ΠΕΡΙΟΔΟΣ </w:t>
      </w:r>
    </w:p>
    <w:p w14:paraId="3694FACE" w14:textId="77777777" w:rsidR="006648D0" w:rsidRDefault="00CC2A7D">
      <w:pPr>
        <w:spacing w:line="600" w:lineRule="auto"/>
        <w:ind w:firstLine="720"/>
        <w:jc w:val="center"/>
        <w:rPr>
          <w:rFonts w:eastAsia="Times New Roman"/>
          <w:szCs w:val="24"/>
        </w:rPr>
      </w:pPr>
      <w:r>
        <w:rPr>
          <w:rFonts w:eastAsia="Times New Roman"/>
          <w:szCs w:val="24"/>
        </w:rPr>
        <w:t>ΠΡΟΕΔΡΕΥΟΜΕΝΗΣ ΚΟΙΝ</w:t>
      </w:r>
      <w:bookmarkStart w:id="39" w:name="_GoBack"/>
      <w:bookmarkEnd w:id="39"/>
      <w:r>
        <w:rPr>
          <w:rFonts w:eastAsia="Times New Roman"/>
          <w:szCs w:val="24"/>
        </w:rPr>
        <w:t>ΟΒΟΥΛΕΥΤΙΚΗΣ ΔΗΜΟΚΡΑΤΙΑΣ</w:t>
      </w:r>
    </w:p>
    <w:p w14:paraId="3694FACF" w14:textId="77777777" w:rsidR="006648D0" w:rsidRDefault="00CC2A7D">
      <w:pPr>
        <w:spacing w:line="600" w:lineRule="auto"/>
        <w:ind w:firstLine="720"/>
        <w:jc w:val="center"/>
        <w:rPr>
          <w:rFonts w:eastAsia="Times New Roman"/>
          <w:szCs w:val="24"/>
        </w:rPr>
      </w:pPr>
      <w:r>
        <w:rPr>
          <w:rFonts w:eastAsia="Times New Roman"/>
          <w:szCs w:val="24"/>
        </w:rPr>
        <w:t>ΣΥΝΟΔΟΣ Β΄</w:t>
      </w:r>
    </w:p>
    <w:p w14:paraId="3694FAD0" w14:textId="77777777" w:rsidR="006648D0" w:rsidRDefault="00CC2A7D">
      <w:pPr>
        <w:spacing w:line="600" w:lineRule="auto"/>
        <w:ind w:firstLine="720"/>
        <w:jc w:val="center"/>
        <w:rPr>
          <w:rFonts w:eastAsia="Times New Roman"/>
          <w:szCs w:val="24"/>
        </w:rPr>
      </w:pPr>
      <w:r>
        <w:rPr>
          <w:rFonts w:eastAsia="Times New Roman"/>
          <w:szCs w:val="24"/>
        </w:rPr>
        <w:t>ΣΥΝΕΔΡΙΑΣΗ ΜΓ΄</w:t>
      </w:r>
    </w:p>
    <w:p w14:paraId="3694FAD1" w14:textId="77777777" w:rsidR="006648D0" w:rsidRDefault="00CC2A7D">
      <w:pPr>
        <w:spacing w:line="600" w:lineRule="auto"/>
        <w:ind w:firstLine="720"/>
        <w:jc w:val="center"/>
        <w:rPr>
          <w:rFonts w:eastAsia="Times New Roman"/>
          <w:szCs w:val="24"/>
        </w:rPr>
      </w:pPr>
      <w:r>
        <w:rPr>
          <w:rFonts w:eastAsia="Times New Roman"/>
          <w:szCs w:val="24"/>
        </w:rPr>
        <w:t>Πέμπτη 8 Δεκεμβρίου 2016</w:t>
      </w:r>
    </w:p>
    <w:p w14:paraId="3694FAD2" w14:textId="77777777" w:rsidR="006648D0" w:rsidRDefault="00CC2A7D">
      <w:pPr>
        <w:spacing w:line="600" w:lineRule="auto"/>
        <w:ind w:firstLine="720"/>
        <w:jc w:val="both"/>
        <w:rPr>
          <w:rFonts w:eastAsia="Times New Roman"/>
          <w:b/>
          <w:szCs w:val="24"/>
        </w:rPr>
      </w:pPr>
      <w:r>
        <w:rPr>
          <w:rFonts w:eastAsia="Times New Roman"/>
          <w:szCs w:val="24"/>
        </w:rPr>
        <w:t>Αθήνα, σήμερα στις 8 Δεκεμβρίου 2016, ημέρα Πέμπτη και ώρα 10.05΄</w:t>
      </w:r>
      <w:r w:rsidRPr="001F45A0">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w:t>
      </w:r>
      <w:r w:rsidRPr="003B6C6B">
        <w:rPr>
          <w:rFonts w:eastAsia="Times New Roman"/>
          <w:szCs w:val="24"/>
        </w:rPr>
        <w:t>κ.</w:t>
      </w:r>
      <w:r w:rsidRPr="003741F4">
        <w:rPr>
          <w:rFonts w:eastAsia="Times New Roman"/>
          <w:b/>
          <w:szCs w:val="24"/>
        </w:rPr>
        <w:t xml:space="preserve"> ΓΕΩΡΓΙΟΥ ΒΑΡΕΜΕΝΟΥ</w:t>
      </w:r>
      <w:r w:rsidRPr="003B6C6B">
        <w:rPr>
          <w:rFonts w:eastAsia="Times New Roman"/>
          <w:szCs w:val="24"/>
        </w:rPr>
        <w:t xml:space="preserve">. </w:t>
      </w:r>
    </w:p>
    <w:p w14:paraId="3694FAD3" w14:textId="77777777" w:rsidR="006648D0" w:rsidRDefault="00CC2A7D">
      <w:pPr>
        <w:spacing w:line="600" w:lineRule="auto"/>
        <w:ind w:firstLine="720"/>
        <w:jc w:val="both"/>
        <w:rPr>
          <w:rFonts w:eastAsia="Times New Roman"/>
          <w:szCs w:val="24"/>
        </w:rPr>
      </w:pPr>
      <w:r>
        <w:rPr>
          <w:rFonts w:eastAsia="Times New Roman"/>
          <w:b/>
          <w:bCs/>
        </w:rPr>
        <w:t xml:space="preserve">ΠΡΟΕΔΡΕΥΩΝ (Γεώργιος Βαρεμένος): </w:t>
      </w:r>
      <w:r>
        <w:rPr>
          <w:rFonts w:eastAsia="Times New Roman"/>
          <w:szCs w:val="24"/>
        </w:rPr>
        <w:t>Κυρίες και κύριοι συνάδελφοι, αρχίζει η συνεδρίαση.</w:t>
      </w:r>
    </w:p>
    <w:p w14:paraId="3694FAD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στην ημερήσια διάταξη της</w:t>
      </w:r>
    </w:p>
    <w:p w14:paraId="3694FAD5" w14:textId="77777777" w:rsidR="006648D0" w:rsidRDefault="00CC2A7D">
      <w:pPr>
        <w:spacing w:line="600" w:lineRule="auto"/>
        <w:ind w:firstLine="720"/>
        <w:jc w:val="center"/>
        <w:rPr>
          <w:rFonts w:eastAsia="Times New Roman" w:cs="Times New Roman"/>
          <w:b/>
          <w:szCs w:val="24"/>
        </w:rPr>
      </w:pPr>
      <w:r>
        <w:rPr>
          <w:rFonts w:eastAsia="Times New Roman" w:cs="Times New Roman"/>
          <w:b/>
          <w:szCs w:val="24"/>
        </w:rPr>
        <w:lastRenderedPageBreak/>
        <w:t>ΝΟΜΟΘΕΤΙΚΗΣ ΕΡΓΑΣΙΑΣ</w:t>
      </w:r>
    </w:p>
    <w:p w14:paraId="3694FAD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Συνέχιση της συζήτησης επί του σχεδίου νόμου του Υπουργείου Οικονομικών: «Κύρωση του Κρατικού Προϋπολογισμού οικονομικού έτους 2017».</w:t>
      </w:r>
    </w:p>
    <w:p w14:paraId="3694FAD7" w14:textId="77777777" w:rsidR="006648D0" w:rsidRDefault="00CC2A7D">
      <w:pPr>
        <w:spacing w:line="600" w:lineRule="auto"/>
        <w:ind w:firstLine="720"/>
        <w:jc w:val="both"/>
        <w:rPr>
          <w:rFonts w:eastAsia="Times New Roman" w:cs="Times New Roman"/>
        </w:rPr>
      </w:pPr>
      <w:r>
        <w:rPr>
          <w:rFonts w:eastAsia="Times New Roman" w:cs="Times New Roman"/>
        </w:rPr>
        <w:t>Πρώτη ομιλήτρια για σήμερα είναι η κ. Χρυσούλα Κατσαβριά από το</w:t>
      </w:r>
      <w:r>
        <w:rPr>
          <w:rFonts w:eastAsia="Times New Roman" w:cs="Times New Roman"/>
        </w:rPr>
        <w:t>ν</w:t>
      </w:r>
      <w:r>
        <w:rPr>
          <w:rFonts w:eastAsia="Times New Roman" w:cs="Times New Roman"/>
        </w:rPr>
        <w:t xml:space="preserve"> ΣΥΡΙΖ</w:t>
      </w:r>
      <w:r>
        <w:rPr>
          <w:rFonts w:eastAsia="Times New Roman" w:cs="Times New Roman"/>
        </w:rPr>
        <w:t>Α.</w:t>
      </w:r>
    </w:p>
    <w:p w14:paraId="3694FAD8" w14:textId="77777777" w:rsidR="006648D0" w:rsidRDefault="00CC2A7D">
      <w:pPr>
        <w:spacing w:line="600" w:lineRule="auto"/>
        <w:ind w:firstLine="720"/>
        <w:jc w:val="both"/>
        <w:rPr>
          <w:rFonts w:eastAsia="Times New Roman" w:cs="Times New Roman"/>
        </w:rPr>
      </w:pPr>
      <w:r>
        <w:rPr>
          <w:rFonts w:eastAsia="Times New Roman" w:cs="Times New Roman"/>
        </w:rPr>
        <w:t xml:space="preserve">Ορίστε, έχετε τον λόγο. </w:t>
      </w:r>
    </w:p>
    <w:p w14:paraId="3694FAD9" w14:textId="77777777" w:rsidR="006648D0" w:rsidRDefault="00CC2A7D">
      <w:pPr>
        <w:spacing w:line="600" w:lineRule="auto"/>
        <w:ind w:firstLine="720"/>
        <w:jc w:val="both"/>
        <w:rPr>
          <w:rFonts w:eastAsia="Times New Roman" w:cs="Times New Roman"/>
        </w:rPr>
      </w:pPr>
      <w:r>
        <w:rPr>
          <w:rFonts w:eastAsia="Times New Roman" w:cs="Times New Roman"/>
          <w:b/>
        </w:rPr>
        <w:t>ΧΡΥΣΟΥΛΑ ΚΑΤΣΑΒΡΙΑ-ΣΙΩΡΟΠΟΥΛΟΥ:</w:t>
      </w:r>
      <w:r>
        <w:rPr>
          <w:rFonts w:eastAsia="Times New Roman" w:cs="Times New Roman"/>
        </w:rPr>
        <w:t xml:space="preserve"> Ευχαριστώ, κύριε Πρόεδρε. </w:t>
      </w:r>
    </w:p>
    <w:p w14:paraId="3694FADA" w14:textId="77777777" w:rsidR="006648D0" w:rsidRDefault="00CC2A7D">
      <w:pPr>
        <w:spacing w:line="600" w:lineRule="auto"/>
        <w:ind w:firstLine="720"/>
        <w:jc w:val="both"/>
        <w:rPr>
          <w:rFonts w:eastAsia="Times New Roman" w:cs="Times New Roman"/>
        </w:rPr>
      </w:pPr>
      <w:r>
        <w:rPr>
          <w:rFonts w:eastAsia="Times New Roman" w:cs="Times New Roman"/>
        </w:rPr>
        <w:t>Κύριε Υπουργέ, κυρίες και κύριοι συνάδελφοι, με ολ</w:t>
      </w:r>
      <w:r>
        <w:rPr>
          <w:rFonts w:eastAsia="Times New Roman" w:cs="Times New Roman"/>
        </w:rPr>
        <w:t>ύ</w:t>
      </w:r>
      <w:r>
        <w:rPr>
          <w:rFonts w:eastAsia="Times New Roman" w:cs="Times New Roman"/>
        </w:rPr>
        <w:t>μπ</w:t>
      </w:r>
      <w:r>
        <w:rPr>
          <w:rFonts w:eastAsia="Times New Roman" w:cs="Times New Roman"/>
        </w:rPr>
        <w:t>ι</w:t>
      </w:r>
      <w:r>
        <w:rPr>
          <w:rFonts w:eastAsia="Times New Roman" w:cs="Times New Roman"/>
        </w:rPr>
        <w:t>α ηρεμία ένας από τους βασικούς πρωταγωνιστές του σύγχρονου ελληνικού δράματος, αν και μάλλον ο βασικός υπαίτιός το</w:t>
      </w:r>
      <w:r>
        <w:rPr>
          <w:rFonts w:eastAsia="Times New Roman" w:cs="Times New Roman"/>
        </w:rPr>
        <w:t xml:space="preserve">υ, παρενέβη πρόσφατα στο δημόσιο διάλογο διερωτώμενος αν υπάρχει λύση. Στο ομώνυμο βιβλίο του ο «γκουρού του εκσυγχρονισμού», απαντώντας στις ερωτήσεις του φίλου </w:t>
      </w:r>
      <w:r>
        <w:rPr>
          <w:rFonts w:eastAsia="Times New Roman" w:cs="Times New Roman"/>
        </w:rPr>
        <w:lastRenderedPageBreak/>
        <w:t>του, γνωστού δημοσιογράφου και υπηρέτη της καλοπληρωμένης αλήθειας, επανέρχεται με συνέπεια στ</w:t>
      </w:r>
      <w:r>
        <w:rPr>
          <w:rFonts w:eastAsia="Times New Roman" w:cs="Times New Roman"/>
        </w:rPr>
        <w:t xml:space="preserve">ην υπεράσπιση της ισχυρής Ελλάδας. </w:t>
      </w:r>
    </w:p>
    <w:p w14:paraId="3694FADB" w14:textId="77777777" w:rsidR="006648D0" w:rsidRDefault="00CC2A7D">
      <w:pPr>
        <w:spacing w:line="600" w:lineRule="auto"/>
        <w:ind w:firstLine="720"/>
        <w:jc w:val="both"/>
        <w:rPr>
          <w:rFonts w:eastAsia="Times New Roman" w:cs="Times New Roman"/>
        </w:rPr>
      </w:pPr>
      <w:r>
        <w:rPr>
          <w:rFonts w:eastAsia="Times New Roman" w:cs="Times New Roman"/>
        </w:rPr>
        <w:t>Ανάμεσα σε άλλα πολλά, περνάει γενεές δεκατέσσερις τον αριστεροδεξιό εθνικολαϊκισμό του ΣΥΡΙΖΑ και των ΑΝΕΛ, κατηγορεί την Κυβέρνηση ότι εργάζεται συστηματικά για να εμπεδώσει στη χώρα ένα αυταρχικό καθεστώς και ότι η κυ</w:t>
      </w:r>
      <w:r>
        <w:rPr>
          <w:rFonts w:eastAsia="Times New Roman" w:cs="Times New Roman"/>
        </w:rPr>
        <w:t xml:space="preserve">βερνητική πολιτική οδηγεί σε αδιέξοδα, επειδή οι αντιδικίες, οι διαφωνίες και οι συγκρούσεις με την Ένωση απομονώνουν τη χώρα, η οποία θα έπρεπε να συμμετέχει στις δημιουργικές ευρωπαϊκές πρωτοβουλίες. </w:t>
      </w:r>
    </w:p>
    <w:p w14:paraId="3694FADC" w14:textId="77777777" w:rsidR="006648D0" w:rsidRDefault="00CC2A7D">
      <w:pPr>
        <w:spacing w:line="600" w:lineRule="auto"/>
        <w:ind w:firstLine="720"/>
        <w:jc w:val="both"/>
        <w:rPr>
          <w:rFonts w:eastAsia="Times New Roman" w:cs="Times New Roman"/>
        </w:rPr>
      </w:pPr>
      <w:r>
        <w:rPr>
          <w:rFonts w:eastAsia="Times New Roman" w:cs="Times New Roman"/>
        </w:rPr>
        <w:t>Ο πολύς κ. Σημίτης, αφού κάνει ένα ενδιαφέρον σχόλιο για την αδυναμία της κοινωνίας που δέχεται παθητικά τις εξελίξεις, όπως και κατά την επταετία της χούντας, επικαλείται κάποιους σχολιαστές που συμπεραίνουν από τα δημοσκοπικά δεδομένα ότι υπάρχει κρίση α</w:t>
      </w:r>
      <w:r>
        <w:rPr>
          <w:rFonts w:eastAsia="Times New Roman" w:cs="Times New Roman"/>
        </w:rPr>
        <w:t xml:space="preserve">ντιπροσώπευσης. </w:t>
      </w:r>
    </w:p>
    <w:p w14:paraId="3694FADD" w14:textId="77777777" w:rsidR="006648D0" w:rsidRDefault="00CC2A7D">
      <w:pPr>
        <w:spacing w:line="600" w:lineRule="auto"/>
        <w:ind w:firstLine="720"/>
        <w:jc w:val="both"/>
        <w:rPr>
          <w:rFonts w:eastAsia="Times New Roman" w:cs="Times New Roman"/>
        </w:rPr>
      </w:pPr>
      <w:r>
        <w:rPr>
          <w:rFonts w:eastAsia="Times New Roman" w:cs="Times New Roman"/>
        </w:rPr>
        <w:lastRenderedPageBreak/>
        <w:t xml:space="preserve">Ο πρώην Πρωθυπουργός, ως άλλος προφήτης, καταλήγει υπαινισσόμενος τη λύση τους. Η συμμετοχή της Ελλάδας στην ευρωπαϊκή ενοποίηση, την παγκοσμιοποίηση και τις τεχνολογικές αλλαγές, προσφέρουν κοινωνικές, οικονομικές και πολιτικές ευκαιρίες </w:t>
      </w:r>
      <w:r>
        <w:rPr>
          <w:rFonts w:eastAsia="Times New Roman" w:cs="Times New Roman"/>
        </w:rPr>
        <w:t xml:space="preserve">για μια άλλη πορεία, τις οποίες μπορούν να αξιοποιήσουν, όπως και μετά τη δικτατορία, δυνάμεις που και σήμερα είναι υπαρκτές. </w:t>
      </w:r>
    </w:p>
    <w:p w14:paraId="3694FAD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Δυστυχώς ή ευτυχώς για την κ. Γεννηματά, ο πρώην Πρόεδρος του ΠΑΣΟΚ δεν την περιλαμβάνει πουθενά στις σκέψεις του. Άλλωστε, δεν τ</w:t>
      </w:r>
      <w:r>
        <w:rPr>
          <w:rFonts w:eastAsia="Times New Roman" w:cs="Times New Roman"/>
          <w:szCs w:val="24"/>
        </w:rPr>
        <w:t xml:space="preserve">ην είχε καλέσει ούτε στο περίφημο «δείπνο των οκτώ» στις 13 Ιουνίου. </w:t>
      </w:r>
    </w:p>
    <w:p w14:paraId="3694FAD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Όμως, ποιες υπαρκτές δυνάμεις να εννοούσε, άραγε, αυτός ο ορθολογιστής εκσυγχρονιστής, αυτός ο ακραιφνής ευρωπαϊστής, αυτός ο γερμανοτραφείς ακαδημαϊκός, αυτή η αστείρευτη πηγή των ποταμ</w:t>
      </w:r>
      <w:r>
        <w:rPr>
          <w:rFonts w:eastAsia="Times New Roman" w:cs="Times New Roman"/>
          <w:szCs w:val="24"/>
        </w:rPr>
        <w:t xml:space="preserve">ιών; </w:t>
      </w:r>
    </w:p>
    <w:p w14:paraId="3694FAE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Μια πρόχειρη ματιά στις τοποθετήσεις των συναδέλφων της Νέας Δημοκρατίας, του ΠΑΣΟΚ και του Ποταμιού, με αφορμή τη σημερινή συζήτηση του προϋπολογισμού, δίνει την απάντηση. Και επειδή το «δείπνο των οκτώ» δεν έβγαλε πρωθυπουργό για τεχνικούς λόγους, </w:t>
      </w:r>
      <w:r>
        <w:rPr>
          <w:rFonts w:eastAsia="Times New Roman" w:cs="Times New Roman"/>
          <w:szCs w:val="24"/>
        </w:rPr>
        <w:t xml:space="preserve">ο κλήρος πέφτει στον σημερινό Πρόεδρο της Νέας Δημοκρατίας, τον οποίο ο κ. Σημίτης διόρισε στον Όμιλο της Εθνικής Τράπεζας στον παρελθόν, με αμοιβές όχι ευκαταφρόνητες, γεγονός που δεν έχει ποτέ διαψευστεί. Έτσι κι αλλιώς, το παρελθόν εγγυάται το μέλλον. </w:t>
      </w:r>
    </w:p>
    <w:p w14:paraId="3694FAE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Ο «σημιτισμός» έδωσε στη χώρα εξέχουσες προσωπικότητες στον χώρο της πολιτικής και των τραπεζών, υπουργούς του χρηματιστηρίου, του παρ’ ολίγον λαϊκού καπιταλισμού, υπουργούς του ασφαλιστικού που αν είχαν εφαρμοστεί οι πολιτικές τους, η μέση σύνταξη δεν θα </w:t>
      </w:r>
      <w:r>
        <w:rPr>
          <w:rFonts w:eastAsia="Times New Roman" w:cs="Times New Roman"/>
          <w:szCs w:val="24"/>
        </w:rPr>
        <w:t xml:space="preserve">ξεπερνούσε τα 163 ευρώ ήδη από το 2001, κεντρικούς τραπεζίτες, ο παλαιότερος εκ των οποίων ως καλό στέλεχος της </w:t>
      </w:r>
      <w:r>
        <w:rPr>
          <w:rFonts w:eastAsia="Times New Roman" w:cs="Times New Roman"/>
          <w:szCs w:val="24"/>
        </w:rPr>
        <w:t>«</w:t>
      </w:r>
      <w:r>
        <w:rPr>
          <w:rFonts w:eastAsia="Times New Roman" w:cs="Times New Roman"/>
          <w:szCs w:val="24"/>
          <w:lang w:val="en-US"/>
        </w:rPr>
        <w:t>GOLDMAN</w:t>
      </w:r>
      <w:r>
        <w:rPr>
          <w:rFonts w:eastAsia="Times New Roman" w:cs="Times New Roman"/>
          <w:szCs w:val="24"/>
        </w:rPr>
        <w:t xml:space="preserve"> </w:t>
      </w:r>
      <w:r>
        <w:rPr>
          <w:rFonts w:eastAsia="Times New Roman" w:cs="Times New Roman"/>
          <w:szCs w:val="24"/>
          <w:lang w:val="en-US"/>
        </w:rPr>
        <w:t>SACHS</w:t>
      </w:r>
      <w:r>
        <w:rPr>
          <w:rFonts w:eastAsia="Times New Roman" w:cs="Times New Roman"/>
          <w:szCs w:val="24"/>
        </w:rPr>
        <w:t>»</w:t>
      </w:r>
      <w:r>
        <w:rPr>
          <w:rFonts w:eastAsia="Times New Roman" w:cs="Times New Roman"/>
          <w:szCs w:val="24"/>
        </w:rPr>
        <w:t xml:space="preserve"> και ειδικός επί </w:t>
      </w:r>
      <w:r>
        <w:rPr>
          <w:rFonts w:eastAsia="Times New Roman" w:cs="Times New Roman"/>
          <w:szCs w:val="24"/>
        </w:rPr>
        <w:lastRenderedPageBreak/>
        <w:t xml:space="preserve">των </w:t>
      </w:r>
      <w:r>
        <w:rPr>
          <w:rFonts w:eastAsia="Times New Roman" w:cs="Times New Roman"/>
          <w:szCs w:val="24"/>
          <w:lang w:val="en-US"/>
        </w:rPr>
        <w:t>swaps</w:t>
      </w:r>
      <w:r>
        <w:rPr>
          <w:rFonts w:eastAsia="Times New Roman" w:cs="Times New Roman"/>
          <w:szCs w:val="24"/>
        </w:rPr>
        <w:t xml:space="preserve"> του ελληνικού δημόσιου χρέους, αξιώθηκε και τη θέση του Πρωθυπουργού. Τόσο παραγωγικός ήταν ο «σημιτισ</w:t>
      </w:r>
      <w:r>
        <w:rPr>
          <w:rFonts w:eastAsia="Times New Roman" w:cs="Times New Roman"/>
          <w:szCs w:val="24"/>
        </w:rPr>
        <w:t xml:space="preserve">μός» που δάνεισε στελέχη και στις κυβερνήσεις του κ. Σαμαρά, με τελευταίο τον κ. Χαρδούβελη που είχε τέτοια εμπιστοσύνη στο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ώστε έβγαζε στα μουλωχτά τις καταθέσεις του στο εξωτερικό.</w:t>
      </w:r>
    </w:p>
    <w:p w14:paraId="3694FAE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Αλλά μήπως θυμάται κανείς πια τις πολύτιμες υπηρεσίες αξία</w:t>
      </w:r>
      <w:r>
        <w:rPr>
          <w:rFonts w:eastAsia="Times New Roman" w:cs="Times New Roman"/>
          <w:szCs w:val="24"/>
        </w:rPr>
        <w:t xml:space="preserve">ς 5,5 δισεκατομμυρίων ευρώ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με το περιβόητο σύστημα ασφαλείας των Ολυμπιακών Αγώνων, με το </w:t>
      </w:r>
      <w:r>
        <w:rPr>
          <w:rFonts w:eastAsia="Times New Roman" w:cs="Times New Roman"/>
          <w:szCs w:val="24"/>
          <w:lang w:val="en-US"/>
        </w:rPr>
        <w:t>C</w:t>
      </w:r>
      <w:r>
        <w:rPr>
          <w:rFonts w:eastAsia="Times New Roman" w:cs="Times New Roman"/>
          <w:szCs w:val="24"/>
        </w:rPr>
        <w:t>4</w:t>
      </w:r>
      <w:r>
        <w:rPr>
          <w:rFonts w:eastAsia="Times New Roman" w:cs="Times New Roman"/>
          <w:szCs w:val="24"/>
          <w:lang w:val="en-US"/>
        </w:rPr>
        <w:t>I</w:t>
      </w:r>
      <w:r>
        <w:rPr>
          <w:rFonts w:eastAsia="Times New Roman" w:cs="Times New Roman"/>
          <w:szCs w:val="24"/>
        </w:rPr>
        <w:t xml:space="preserve">, τα ιλιγγιώδη εξοπλιστικά προγράμματα με τις ιλιγγιώδεις μίζες, για τις οποίες ο κ. Σημίτης δήλωνε παντελή άγνοια; </w:t>
      </w:r>
    </w:p>
    <w:p w14:paraId="3694FAE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Αυτά τα όμορφα πράγματα, οι συσ</w:t>
      </w:r>
      <w:r>
        <w:rPr>
          <w:rFonts w:eastAsia="Times New Roman" w:cs="Times New Roman"/>
          <w:szCs w:val="24"/>
        </w:rPr>
        <w:t xml:space="preserve">τηματικές και εκσυγχρονιζόμενες κατά επταετία σχεδόν κλεπτοκρατικές και πελατειακές πρακτικές που οδήγησαν τη χώρα στην κόλαση της χρεοκοπίας και τους Έλληνες στην </w:t>
      </w:r>
      <w:r>
        <w:rPr>
          <w:rFonts w:eastAsia="Times New Roman" w:cs="Times New Roman"/>
          <w:szCs w:val="24"/>
        </w:rPr>
        <w:lastRenderedPageBreak/>
        <w:t>απελπισία, είναι ο ευρωπαϊσμός του κ. Σημίτη, των παλιών και νέων πραιτοριανών του.</w:t>
      </w:r>
    </w:p>
    <w:p w14:paraId="3694FAE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w:t>
      </w:r>
      <w:r>
        <w:rPr>
          <w:rFonts w:eastAsia="Times New Roman" w:cs="Times New Roman"/>
          <w:szCs w:val="24"/>
        </w:rPr>
        <w:t xml:space="preserve">αι κύριοι συνάδελφοι, πράγματι είχε δίκιο ο κ. Χατζηδάκης, τα γεγονότα είναι ξεροκέφαλα. Ο εισηγητής της εθνικής στρατηγικής της εξόδου από την κρίση, ο και σήμερα ακόμη πρόεδρος κάποιας </w:t>
      </w:r>
      <w:r>
        <w:rPr>
          <w:rFonts w:eastAsia="Times New Roman" w:cs="Times New Roman"/>
          <w:szCs w:val="24"/>
        </w:rPr>
        <w:t>σοσιαλιστικής διεθνούς</w:t>
      </w:r>
      <w:r>
        <w:rPr>
          <w:rFonts w:eastAsia="Times New Roman" w:cs="Times New Roman"/>
          <w:szCs w:val="24"/>
        </w:rPr>
        <w:t xml:space="preserve">, έδεσε τη χώρα χειροπόδαρα χωρίς δισταγμό και </w:t>
      </w:r>
      <w:r>
        <w:rPr>
          <w:rFonts w:eastAsia="Times New Roman" w:cs="Times New Roman"/>
          <w:szCs w:val="24"/>
        </w:rPr>
        <w:t xml:space="preserve">οίκτο την πιο κρίσιμη στιγμή. Την ίδια στρατηγική υιοθέτησαν και υπηρέτησαν με ζήλο και αταλάντευτη επιμονή όσοι τον ακολούθησαν μετά, με κορυφαίο τον παραλίγο αναμάρτητο </w:t>
      </w:r>
      <w:r>
        <w:rPr>
          <w:rFonts w:eastAsia="Times New Roman" w:cs="Times New Roman"/>
          <w:szCs w:val="24"/>
        </w:rPr>
        <w:t>«</w:t>
      </w:r>
      <w:r>
        <w:rPr>
          <w:rFonts w:eastAsia="Times New Roman" w:cs="Times New Roman"/>
          <w:szCs w:val="24"/>
          <w:lang w:val="en-US"/>
        </w:rPr>
        <w:t>success</w:t>
      </w:r>
      <w:r>
        <w:rPr>
          <w:rFonts w:eastAsia="Times New Roman" w:cs="Times New Roman"/>
          <w:szCs w:val="24"/>
        </w:rPr>
        <w:t>-ορίστα</w:t>
      </w:r>
      <w:r>
        <w:rPr>
          <w:rFonts w:eastAsia="Times New Roman" w:cs="Times New Roman"/>
          <w:szCs w:val="24"/>
        </w:rPr>
        <w:t>»</w:t>
      </w:r>
      <w:r>
        <w:rPr>
          <w:rFonts w:eastAsia="Times New Roman" w:cs="Times New Roman"/>
          <w:szCs w:val="24"/>
        </w:rPr>
        <w:t xml:space="preserve"> κ. Σαμαρά και από κοντά τον αρχιτέκτονα του </w:t>
      </w:r>
      <w:r>
        <w:rPr>
          <w:rFonts w:eastAsia="Times New Roman" w:cs="Times New Roman"/>
          <w:szCs w:val="24"/>
          <w:lang w:val="en-US"/>
        </w:rPr>
        <w:t>PSI</w:t>
      </w:r>
      <w:r>
        <w:rPr>
          <w:rFonts w:eastAsia="Times New Roman" w:cs="Times New Roman"/>
          <w:szCs w:val="24"/>
        </w:rPr>
        <w:t>, με τον μεταρρυθμιστ</w:t>
      </w:r>
      <w:r>
        <w:rPr>
          <w:rFonts w:eastAsia="Times New Roman" w:cs="Times New Roman"/>
          <w:szCs w:val="24"/>
        </w:rPr>
        <w:t xml:space="preserve">ή που συγκρούστηκε με τα χιλιάδες μικρά συμφέροντα, αλλά με κανένα μεγάλο συμφέρον, διαλύοντας την ασφάλιση, την υγεία, την πρόνοια, τα εργασιακά δικαιώματα, με τον αθεράπευτα νεοφιλελεύθερο αντικρατιστή και συνεπή εχθρό κάθε έννοιας </w:t>
      </w:r>
      <w:r>
        <w:rPr>
          <w:rFonts w:eastAsia="Times New Roman" w:cs="Times New Roman"/>
          <w:szCs w:val="24"/>
        </w:rPr>
        <w:lastRenderedPageBreak/>
        <w:t>δημοσίου κοινωνικού συ</w:t>
      </w:r>
      <w:r>
        <w:rPr>
          <w:rFonts w:eastAsia="Times New Roman" w:cs="Times New Roman"/>
          <w:szCs w:val="24"/>
        </w:rPr>
        <w:t>μφέροντος και συλλογικής πρωτοβουλίας, τον σημερινό αρχηγό της Νέας Δημοκρατίας με τους πρόθυμους θετούς γονείς των μνημονίων, τους γνωστούς ακροδεξιούς.</w:t>
      </w:r>
    </w:p>
    <w:p w14:paraId="3694FAE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Ναι, τα γεγονότα δεν δείχνουν έλεος. Οι φίλοι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διαχειρίστηκαν την κρίση όχι για να την ξε</w:t>
      </w:r>
      <w:r>
        <w:rPr>
          <w:rFonts w:eastAsia="Times New Roman" w:cs="Times New Roman"/>
          <w:szCs w:val="24"/>
        </w:rPr>
        <w:t>περάσουν, αλλά για να σβήσουν τα ίχνη της ενοχής τους.</w:t>
      </w:r>
    </w:p>
    <w:p w14:paraId="3694FAE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Τσάκισαν τους αδύναμους για να συνεχίσουν να πλουτίζουν τα γνωστά αρπαχτικά. Απέτυχαν να ολοκληρώσουν ακόμα και τα προγράμματα που συμφώνησαν οι ίδιοι, τσαλαπατώντας τις θυσίες του λαού. Παρέδωσαν την εξουσία στήνοντας παγίδες και συμμαχώντας με τους πιο α</w:t>
      </w:r>
      <w:r>
        <w:rPr>
          <w:rFonts w:eastAsia="Times New Roman" w:cs="Times New Roman"/>
          <w:szCs w:val="24"/>
        </w:rPr>
        <w:t xml:space="preserve">νάλγητους εκπροσώπους των δανειστών. Όχι αριστερή πολιτική, ούτε καν κεϋνσιανή πολιτική δεν ανέχονται. </w:t>
      </w:r>
    </w:p>
    <w:p w14:paraId="3694FAE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Ο φόβος τους είναι δικαιολογημένος. Η αποτελεσματική υλοποίηση τριών συνεχόμενων προϋπολογισμών, με την κατά το δυνατόν δίκαιη κατανομή των βαρών, ναρκο</w:t>
      </w:r>
      <w:r>
        <w:rPr>
          <w:rFonts w:eastAsia="Times New Roman" w:cs="Times New Roman"/>
          <w:szCs w:val="24"/>
        </w:rPr>
        <w:t xml:space="preserve">θετεί την επάνοδό τους στο γκουβέρνο. Η διαρκώς μειούμενη ανεργία, η ουσιαστική αντιμετώπιση της ανθρωπιστικής κρίσης, η ολοκληρωμένη πολιτική προστασίας των δικαιωμάτων των ευπαθών ομάδων, όπως οι Ρομά, η σταθεροποίηση σε αυξημένα επίπεδα των δαπανών για </w:t>
      </w:r>
      <w:r>
        <w:rPr>
          <w:rFonts w:eastAsia="Times New Roman" w:cs="Times New Roman"/>
          <w:szCs w:val="24"/>
        </w:rPr>
        <w:t>την υγεία και την παιδεία ήδη από το 2016, τους αφαιρεί οποιαδήποτε αντιπολιτευτικά επιχειρήματα.</w:t>
      </w:r>
    </w:p>
    <w:p w14:paraId="3694FAE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Τα 760 εκατομμύρια ευρώ για το Κοινωνικό Εισόδημα Αλληλεγγύης είναι γι’ αυτούς γροθιά στο στομάχι. Τα βραχυπρόθεσμα μέτρα που πετύχαμε για το χρέος, η ολοκλήρ</w:t>
      </w:r>
      <w:r>
        <w:rPr>
          <w:rFonts w:eastAsia="Times New Roman" w:cs="Times New Roman"/>
          <w:szCs w:val="24"/>
        </w:rPr>
        <w:t xml:space="preserve">ωση της </w:t>
      </w:r>
      <w:r>
        <w:rPr>
          <w:rFonts w:eastAsia="Times New Roman" w:cs="Times New Roman"/>
          <w:szCs w:val="24"/>
        </w:rPr>
        <w:t>2</w:t>
      </w:r>
      <w:r w:rsidRPr="00A1161E">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αξιολόγησης</w:t>
      </w:r>
      <w:r>
        <w:rPr>
          <w:rFonts w:eastAsia="Times New Roman" w:cs="Times New Roman"/>
          <w:szCs w:val="24"/>
        </w:rPr>
        <w:t xml:space="preserve"> με την αναμενόμενη ένταξη στο πρόγραμμα ποσοτικής χαλάρωσης και οι θετικές προοπτικές για την ανάπτυξη, τους φέρνουν σε απόγνωση. Αυτά είναι τα «ξεροκέφαλα γεγονότα» που επιβεβαιώνουν την ορθότητα της στρατηγικής μας για την </w:t>
      </w:r>
      <w:r>
        <w:rPr>
          <w:rFonts w:eastAsia="Times New Roman" w:cs="Times New Roman"/>
          <w:szCs w:val="24"/>
        </w:rPr>
        <w:lastRenderedPageBreak/>
        <w:t xml:space="preserve">έξοδο </w:t>
      </w:r>
      <w:r>
        <w:rPr>
          <w:rFonts w:eastAsia="Times New Roman" w:cs="Times New Roman"/>
          <w:szCs w:val="24"/>
        </w:rPr>
        <w:t>από την κρίση με την κοινωνία όρθια και για τη θεμελίωση της δίκαιης ανάπτυξης.</w:t>
      </w:r>
    </w:p>
    <w:p w14:paraId="3694FAE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Οι πολίτες την κατανοούν και παρά τις δυσκολίες έχουν κάθε λόγο να τη στηρίζουν. Να, λοιπόν, μία ορθολογική προσέγγιση. Όσο περισσότερο θα αναπτύσσεται η οικονομία και η κοινων</w:t>
      </w:r>
      <w:r>
        <w:rPr>
          <w:rFonts w:eastAsia="Times New Roman" w:cs="Times New Roman"/>
          <w:szCs w:val="24"/>
        </w:rPr>
        <w:t>ία, τόσο περισσότερο θα απομακρύνεται η προοπτική της επανόδου των ψευτοευρωπαϊστών στην Κυβέρνηση. Μπορεί να τους το επιβεβαιώσει και ο κ. Σημίτης, ο οποίος την κοπάνησε από τις ευθύνες, όταν κατάλαβε ότι όσο γιγαντώνονται τα σκάνδαλα, τόσο πιο πολύ θα κα</w:t>
      </w:r>
      <w:r>
        <w:rPr>
          <w:rFonts w:eastAsia="Times New Roman" w:cs="Times New Roman"/>
          <w:szCs w:val="24"/>
        </w:rPr>
        <w:t>ταποντίζονταν παραμένοντας.</w:t>
      </w:r>
    </w:p>
    <w:p w14:paraId="3694FAE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Ευχαριστώ.</w:t>
      </w:r>
    </w:p>
    <w:p w14:paraId="3694FAEB"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694FAEC"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 πολύ.</w:t>
      </w:r>
    </w:p>
    <w:p w14:paraId="3694FAE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Τον λόγο έχει ο κ. Χαράλαμπος Αθανασίου από τη Νέα Δημοκρατία.</w:t>
      </w:r>
    </w:p>
    <w:p w14:paraId="3694FAE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 xml:space="preserve">ΧΑΡΑΛΑΜΠΟΣ ΑΘΑΝΑΣΙΟΥ: </w:t>
      </w:r>
      <w:r>
        <w:rPr>
          <w:rFonts w:eastAsia="Times New Roman" w:cs="Times New Roman"/>
          <w:szCs w:val="24"/>
        </w:rPr>
        <w:t>Ευχαριστώ, κύριε Πρόεδρε.</w:t>
      </w:r>
    </w:p>
    <w:p w14:paraId="3694FAE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w:t>
      </w:r>
      <w:r>
        <w:rPr>
          <w:rFonts w:eastAsia="Times New Roman" w:cs="Times New Roman"/>
          <w:szCs w:val="24"/>
        </w:rPr>
        <w:t xml:space="preserve"> κύριοι συνάδελφοι, συζητούμε αυτές τις ημέρες για τον </w:t>
      </w:r>
      <w:r>
        <w:rPr>
          <w:rFonts w:eastAsia="Times New Roman" w:cs="Times New Roman"/>
          <w:szCs w:val="24"/>
        </w:rPr>
        <w:t xml:space="preserve">προϋπολογισμό </w:t>
      </w:r>
      <w:r>
        <w:rPr>
          <w:rFonts w:eastAsia="Times New Roman" w:cs="Times New Roman"/>
          <w:szCs w:val="24"/>
        </w:rPr>
        <w:t xml:space="preserve">του 2017, έναν προϋπολογισμό που συνοδεύεται από ακατάσχετη θριαμβολογία εκ μέρους της Κυβέρνησης για τα </w:t>
      </w:r>
      <w:r>
        <w:rPr>
          <w:rFonts w:eastAsia="Times New Roman" w:cs="Times New Roman"/>
          <w:szCs w:val="24"/>
        </w:rPr>
        <w:t>«</w:t>
      </w:r>
      <w:r>
        <w:rPr>
          <w:rFonts w:eastAsia="Times New Roman" w:cs="Times New Roman"/>
          <w:szCs w:val="24"/>
        </w:rPr>
        <w:t>δήθεν επιτεύγματά της, για τις αναπτυξιακές προοπτικές που ανοίγονται στην ελληνι</w:t>
      </w:r>
      <w:r>
        <w:rPr>
          <w:rFonts w:eastAsia="Times New Roman" w:cs="Times New Roman"/>
          <w:szCs w:val="24"/>
        </w:rPr>
        <w:t xml:space="preserve">κή οικονομία η οποία επιτέλους βγαίνει από το τέλμα μετά από έξι χρόνια μνημονίων χάρη στη διακυβέρνηση και την περίφημη διαπραγμάτευσή </w:t>
      </w:r>
      <w:r>
        <w:rPr>
          <w:rFonts w:eastAsia="Times New Roman" w:cs="Times New Roman"/>
          <w:szCs w:val="24"/>
        </w:rPr>
        <w:t>της»</w:t>
      </w:r>
      <w:r>
        <w:rPr>
          <w:rFonts w:eastAsia="Times New Roman" w:cs="Times New Roman"/>
          <w:szCs w:val="24"/>
        </w:rPr>
        <w:t>.</w:t>
      </w:r>
    </w:p>
    <w:p w14:paraId="3694FAF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Μάλιστα, μετά και το τελευταίο </w:t>
      </w:r>
      <w:r>
        <w:rPr>
          <w:rFonts w:eastAsia="Times New Roman" w:cs="Times New Roman"/>
          <w:szCs w:val="24"/>
          <w:lang w:val="en-US"/>
        </w:rPr>
        <w:t>Eurogroup</w:t>
      </w:r>
      <w:r>
        <w:rPr>
          <w:rFonts w:eastAsia="Times New Roman" w:cs="Times New Roman"/>
          <w:szCs w:val="24"/>
        </w:rPr>
        <w:t xml:space="preserve">, η Κυβέρνηση επιδόθηκε σε μία ακόμα εκστρατεία ψεύδους και παραπλάνησης. </w:t>
      </w:r>
      <w:r>
        <w:rPr>
          <w:rFonts w:eastAsia="Times New Roman" w:cs="Times New Roman"/>
          <w:szCs w:val="24"/>
        </w:rPr>
        <w:t>Παρουσιάζει ως ένα εθνικό θρίαμβο τα ψίχουλα που έλαβε, που ακόμα και το Διεθνές Νομισματικό Ταμείο τα θεωρεί ανεπαρκή με αντάλλαγμα υψηλά πλεονάσματα και βαρύτατα δημοσιονομικά μέτρα. Φαντάζομαι να αντιλαμβάνε</w:t>
      </w:r>
      <w:r>
        <w:rPr>
          <w:rFonts w:eastAsia="Times New Roman" w:cs="Times New Roman"/>
          <w:szCs w:val="24"/>
        </w:rPr>
        <w:lastRenderedPageBreak/>
        <w:t>στε όλοι τι σημαίνει να έχουμε υψηλό πλεόνασμα</w:t>
      </w:r>
      <w:r>
        <w:rPr>
          <w:rFonts w:eastAsia="Times New Roman" w:cs="Times New Roman"/>
          <w:szCs w:val="24"/>
        </w:rPr>
        <w:t>, με ό,τι αυτό συνεπάγεται για να επιτευχθεί, δηλαδή φόρους –άμεσους και έμμεσους- και περικοπή συντάξεων και μισθών.</w:t>
      </w:r>
    </w:p>
    <w:p w14:paraId="3694FAF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Προφανώς, νομίζουν ότι βρισκόμαστε ακόμα στα τέλη του 2014, τότε που μπορούσαν να ψεύδονται ασυστόλως και να λαϊκίζουν χωρίς συνέπειες. Τό</w:t>
      </w:r>
      <w:r>
        <w:rPr>
          <w:rFonts w:eastAsia="Times New Roman" w:cs="Times New Roman"/>
          <w:szCs w:val="24"/>
        </w:rPr>
        <w:t xml:space="preserve">τε είχαν συμμάχους την κόπωση μεγάλου μέρους της κοινωνίας και το περίφημο «ηθικό πλεονέκτημα». Σήμερα, όμως, δύο χρόνια μετά, δεν έχει απομείνει κανείς σχεδόν που να συνεχίζει να πιστεύει στα ατέλειωτα ψέματά τους. </w:t>
      </w:r>
    </w:p>
    <w:p w14:paraId="3694FAF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Επειδή, όμως, τους αρέσει εκείνη η εποχ</w:t>
      </w:r>
      <w:r>
        <w:rPr>
          <w:rFonts w:eastAsia="Times New Roman" w:cs="Times New Roman"/>
          <w:szCs w:val="24"/>
        </w:rPr>
        <w:t>ή, δηλαδή το τέλος του 2014 και συνεχώς ακόμα και σήμερα, μετά την υπογραφή του δικού τους τρίτου και χειρότερου μνημονίου, συνεχίζουν να συγκρίνουν τα επιτεύγματά τους με εκείνα της περιόδου Σαμαρά-Βενιζέλου, θα ήθελα να τους θυμίσω και κάτι ακόμα που σκο</w:t>
      </w:r>
      <w:r>
        <w:rPr>
          <w:rFonts w:eastAsia="Times New Roman" w:cs="Times New Roman"/>
          <w:szCs w:val="24"/>
        </w:rPr>
        <w:t xml:space="preserve">πίμως το αποκρύπτουν. Η χώρα μας δεν βγήκε φέτος </w:t>
      </w:r>
      <w:r>
        <w:rPr>
          <w:rFonts w:eastAsia="Times New Roman" w:cs="Times New Roman"/>
          <w:szCs w:val="24"/>
        </w:rPr>
        <w:lastRenderedPageBreak/>
        <w:t>από το τέλμα της ύφεσης. Στο δεύτερο εξάμηνο του 2014, η Κυβέρνηση Σαμαρά είχε επιτύχει θετικούς ρυθμούς ανάπτυξης, η χώρα είχε βγει στις αγορές και όλοι ανεξαιρέτως οι διεθνείς παράγοντες προέβλεπαν ρυθμούς</w:t>
      </w:r>
      <w:r>
        <w:rPr>
          <w:rFonts w:eastAsia="Times New Roman" w:cs="Times New Roman"/>
          <w:szCs w:val="24"/>
        </w:rPr>
        <w:t xml:space="preserve"> ανάπτυξης πολύ υψηλούς για το 2015. Μάλιστα, ήταν η μοναδική χώρα στην Ευρωζώνη, σύμφωνα και με τα στοιχεία της </w:t>
      </w:r>
      <w:r>
        <w:rPr>
          <w:rFonts w:eastAsia="Times New Roman" w:cs="Times New Roman"/>
          <w:szCs w:val="24"/>
          <w:lang w:val="en-US"/>
        </w:rPr>
        <w:t>Eurojust</w:t>
      </w:r>
      <w:r>
        <w:rPr>
          <w:rFonts w:eastAsia="Times New Roman" w:cs="Times New Roman"/>
          <w:szCs w:val="24"/>
        </w:rPr>
        <w:t xml:space="preserve"> που θα είχε ανάπτυξη.</w:t>
      </w:r>
    </w:p>
    <w:p w14:paraId="3694FAF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Δυστυχώς, όμως, λογάριασαν χωρίς εσάς που ρίξατε την Κυβέρνηση Σαμαρά και με την πρόχειρη ασχεδίαστη και ιδεοληπ</w:t>
      </w:r>
      <w:r>
        <w:rPr>
          <w:rFonts w:eastAsia="Times New Roman" w:cs="Times New Roman"/>
          <w:szCs w:val="24"/>
        </w:rPr>
        <w:t>τική διακυβέρνησή σας βυθίσατε βαθιά στο βούρκο τη χώρα, ξεπουλήσατε όλη τη δημόσια περιουσία μέχρι το 2</w:t>
      </w:r>
      <w:r>
        <w:rPr>
          <w:rFonts w:eastAsia="Times New Roman" w:cs="Times New Roman"/>
          <w:szCs w:val="24"/>
        </w:rPr>
        <w:t>1</w:t>
      </w:r>
      <w:r>
        <w:rPr>
          <w:rFonts w:eastAsia="Times New Roman" w:cs="Times New Roman"/>
          <w:szCs w:val="24"/>
        </w:rPr>
        <w:t>14 και αναγκάσατε ακόμα και τα δισέγγονά μας να επωμιστούν τις συνέπειες των απαράδεκτων πολιτικών σας.</w:t>
      </w:r>
    </w:p>
    <w:p w14:paraId="3694FAF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Στη σημείο αυτό θα ήθελα να σας διαβάσω κάτι σχ</w:t>
      </w:r>
      <w:r>
        <w:rPr>
          <w:rFonts w:eastAsia="Times New Roman" w:cs="Times New Roman"/>
          <w:szCs w:val="24"/>
        </w:rPr>
        <w:t xml:space="preserve">ετικό. Παρακαλώ να έχω την προσοχή σας. Διαβάζω: «Κυβέρνηση, τρόικα, ντόπια και ξένη διαπλοκή συμφώνησαν να ξεκοκαλίσουν ό,τι έχει απομείνει μετά από τρία </w:t>
      </w:r>
      <w:r>
        <w:rPr>
          <w:rFonts w:eastAsia="Times New Roman" w:cs="Times New Roman"/>
          <w:szCs w:val="24"/>
        </w:rPr>
        <w:lastRenderedPageBreak/>
        <w:t>χρόνια λεηλασίας. Με τα νομοσχέδια εκχωρούν τον έλεγχο της οικονομίας, του συνόλου σχεδόν της ιδιωτικ</w:t>
      </w:r>
      <w:r>
        <w:rPr>
          <w:rFonts w:eastAsia="Times New Roman" w:cs="Times New Roman"/>
          <w:szCs w:val="24"/>
        </w:rPr>
        <w:t xml:space="preserve">ής περιουσίας, και τελικώς τον έλεγχο ολόκληρης της χώρας στα χέρια των ξένων και εγχώριων κερδοσκόπων. Θέλουν οι νεκροπομποί της </w:t>
      </w:r>
      <w:r>
        <w:rPr>
          <w:rFonts w:eastAsia="Times New Roman" w:cs="Times New Roman"/>
          <w:szCs w:val="24"/>
        </w:rPr>
        <w:t xml:space="preserve">Ελλάδας </w:t>
      </w:r>
      <w:r>
        <w:rPr>
          <w:rFonts w:eastAsia="Times New Roman" w:cs="Times New Roman"/>
          <w:szCs w:val="24"/>
        </w:rPr>
        <w:t xml:space="preserve">να γίνουν τα αφεντικά της. Μόνο η μεθόδευση αυτή αποδεικνύει ότι το έγκλημά τους είναι προμελετημένο, έγκλημα που στη </w:t>
      </w:r>
      <w:r>
        <w:rPr>
          <w:rFonts w:eastAsia="Times New Roman" w:cs="Times New Roman"/>
          <w:szCs w:val="24"/>
        </w:rPr>
        <w:t xml:space="preserve">νομική ορολογία ονομάζεται κακουργηματική απιστία σε βάρος του ελληνικού </w:t>
      </w:r>
      <w:r>
        <w:rPr>
          <w:rFonts w:eastAsia="Times New Roman" w:cs="Times New Roman"/>
          <w:szCs w:val="24"/>
        </w:rPr>
        <w:t>δημοσίου</w:t>
      </w:r>
      <w:r>
        <w:rPr>
          <w:rFonts w:eastAsia="Times New Roman" w:cs="Times New Roman"/>
          <w:szCs w:val="24"/>
        </w:rPr>
        <w:t>.».</w:t>
      </w:r>
    </w:p>
    <w:p w14:paraId="3694FAF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του ΣΥΡΙΖΑ, σας λένε τίποτα τα λόγια αυτά; Σας θυμίζουν κάτι; Τα είχε πει ο ίδιος ο κ. Τσίπρας στις 28 Μαρτίου του 2014. Εκδώσατε τότε και τη </w:t>
      </w:r>
      <w:r>
        <w:rPr>
          <w:rFonts w:eastAsia="Times New Roman" w:cs="Times New Roman"/>
          <w:szCs w:val="24"/>
        </w:rPr>
        <w:t xml:space="preserve">«Μαύρη Βίβλο της </w:t>
      </w:r>
      <w:r>
        <w:rPr>
          <w:rFonts w:eastAsia="Times New Roman" w:cs="Times New Roman"/>
          <w:szCs w:val="24"/>
        </w:rPr>
        <w:t>ντροπής</w:t>
      </w:r>
      <w:r>
        <w:rPr>
          <w:rFonts w:eastAsia="Times New Roman" w:cs="Times New Roman"/>
          <w:szCs w:val="24"/>
        </w:rPr>
        <w:t xml:space="preserve">». Αναφέρονται όλα εδώ και τα καταθέτω. Αυτό που τότε ονομάστηκε «Η Μαύρη Βίβλος της </w:t>
      </w:r>
      <w:r>
        <w:rPr>
          <w:rFonts w:eastAsia="Times New Roman" w:cs="Times New Roman"/>
          <w:szCs w:val="24"/>
        </w:rPr>
        <w:t>ντροπής</w:t>
      </w:r>
      <w:r>
        <w:rPr>
          <w:rFonts w:eastAsia="Times New Roman" w:cs="Times New Roman"/>
          <w:szCs w:val="24"/>
        </w:rPr>
        <w:t xml:space="preserve">», σήμερα ονομάζεται το εγκόλπιο των νεο-Γκεμπελιστών. </w:t>
      </w:r>
    </w:p>
    <w:p w14:paraId="3694FAF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Χαράλαμπος Αθανασίου καταθέτει για τα Πρακτικά τα πρ</w:t>
      </w:r>
      <w:r>
        <w:rPr>
          <w:rFonts w:eastAsia="Times New Roman" w:cs="Times New Roman"/>
          <w:szCs w:val="24"/>
        </w:rPr>
        <w:t xml:space="preserve">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3694FAF7"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Ζηλέψατε τώρα;</w:t>
      </w:r>
    </w:p>
    <w:p w14:paraId="3694FAF8"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Είναι αυτό το βιβλίο, κύριε συνάδελφε. Αυτά </w:t>
      </w:r>
      <w:r>
        <w:rPr>
          <w:rFonts w:eastAsia="Times New Roman" w:cs="Times New Roman"/>
          <w:szCs w:val="24"/>
        </w:rPr>
        <w:t>τα έλεγε</w:t>
      </w:r>
      <w:r>
        <w:rPr>
          <w:rFonts w:eastAsia="Times New Roman" w:cs="Times New Roman"/>
          <w:szCs w:val="24"/>
        </w:rPr>
        <w:t xml:space="preserve"> ο Πρωθυπου</w:t>
      </w:r>
      <w:r>
        <w:rPr>
          <w:rFonts w:eastAsia="Times New Roman" w:cs="Times New Roman"/>
          <w:szCs w:val="24"/>
        </w:rPr>
        <w:t xml:space="preserve">ργός. </w:t>
      </w:r>
    </w:p>
    <w:p w14:paraId="3694FAF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Και σήμερα έχετε το θράσος να πανηγυρίζετε διότι η οικονομία σε κάποιους δείκτες πλησιάζει τα νούμερα του 2014. Ακόμα δεν τα έχει φτάσει. Όμως, και στην περίπτωση που όλα πάνε όπως έχουν συμφωνηθεί, στην καλύτερη περίπτωση θα επανέλθουμε εκεί που ήμ</w:t>
      </w:r>
      <w:r>
        <w:rPr>
          <w:rFonts w:eastAsia="Times New Roman" w:cs="Times New Roman"/>
          <w:szCs w:val="24"/>
        </w:rPr>
        <w:t xml:space="preserve">ασταν όταν αναλάβατε, δηλαδή αρχές του 2015. </w:t>
      </w:r>
    </w:p>
    <w:p w14:paraId="3694FAF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Πραγματικά χάθηκαν δύο πολύτιμα χρόνια. Ακόμα και έτσι, όμως, τα πράγματα δεν είναι το ίδιο θετικά, καθότι στο τέλος του 2016 η χώρα, εξαιτίας σας και μόνο, στενάζει από την ακατάσχετη φορολογία. Στις τράπεζες </w:t>
      </w:r>
      <w:r>
        <w:rPr>
          <w:rFonts w:eastAsia="Times New Roman" w:cs="Times New Roman"/>
          <w:szCs w:val="24"/>
        </w:rPr>
        <w:t xml:space="preserve">υπάρχουν ακόμη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Οι αποταμιεύσεις των πολιτών έχουν εξανεμιστεί, λόγω της ανάγκης πληρωμής των τιτάνιων φόρων που έχετε επιβάλει και συνεχίζετε </w:t>
      </w:r>
      <w:r>
        <w:rPr>
          <w:rFonts w:eastAsia="Times New Roman" w:cs="Times New Roman"/>
          <w:szCs w:val="24"/>
        </w:rPr>
        <w:t xml:space="preserve">να </w:t>
      </w:r>
      <w:r>
        <w:rPr>
          <w:rFonts w:eastAsia="Times New Roman" w:cs="Times New Roman"/>
          <w:szCs w:val="24"/>
        </w:rPr>
        <w:t>επιβάλλετε. Οι συντάξεις κόπηκαν ή, όπως σας αρέσει να αναφέρετε, επαναϋπολογίστηκαν και είνα</w:t>
      </w:r>
      <w:r>
        <w:rPr>
          <w:rFonts w:eastAsia="Times New Roman" w:cs="Times New Roman"/>
          <w:szCs w:val="24"/>
        </w:rPr>
        <w:t xml:space="preserve">ι πλέον ψίχουλα. Τα λουκέτα στην πραγματική οικονομία μπαίνουν το ένα πίσω από το άλλο. </w:t>
      </w:r>
    </w:p>
    <w:p w14:paraId="3694FAF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Δεν έχετε παρά να αποτα</w:t>
      </w:r>
      <w:r>
        <w:rPr>
          <w:rFonts w:eastAsia="Times New Roman" w:cs="Times New Roman"/>
          <w:szCs w:val="24"/>
        </w:rPr>
        <w:t>ν</w:t>
      </w:r>
      <w:r>
        <w:rPr>
          <w:rFonts w:eastAsia="Times New Roman" w:cs="Times New Roman"/>
          <w:szCs w:val="24"/>
        </w:rPr>
        <w:t xml:space="preserve">θείτε στους προϊσταμένους των μεγάλων Πρωτοδικείων της χώρας, της Αθήνα, της Θεσσαλονίκης και του Πειραιά, για να δείτε πόσο τοις εκατό έχουν αυξηθεί το 2015, αλλά κυρίως το πρώτο εξάμηνο του 2016, οι αιτήσεις πτωχεύσεων. </w:t>
      </w:r>
    </w:p>
    <w:p w14:paraId="3694FAF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Λίγη σημασία έχουν, όμως, αυτά γι</w:t>
      </w:r>
      <w:r>
        <w:rPr>
          <w:rFonts w:eastAsia="Times New Roman" w:cs="Times New Roman"/>
          <w:szCs w:val="24"/>
        </w:rPr>
        <w:t xml:space="preserve">α το μεγαλεπήβολο αφήγημά σας που τιτλοφορείται «η Κυβέρνηση ΣΥΡΙΖΑ-ΑΝΕΛ με τον </w:t>
      </w:r>
      <w:r>
        <w:rPr>
          <w:rFonts w:eastAsia="Times New Roman" w:cs="Times New Roman"/>
          <w:szCs w:val="24"/>
        </w:rPr>
        <w:t xml:space="preserve">προϋπολογισμό </w:t>
      </w:r>
      <w:r>
        <w:rPr>
          <w:rFonts w:eastAsia="Times New Roman" w:cs="Times New Roman"/>
          <w:szCs w:val="24"/>
        </w:rPr>
        <w:t>του 2017 που φέρνει την ανάπτυξη στη χώρα».</w:t>
      </w:r>
    </w:p>
    <w:p w14:paraId="3694FAF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Μη αυταπατάσθε, κυρίες και κύριοι της Κυβέρνησης. Ο </w:t>
      </w:r>
      <w:r>
        <w:rPr>
          <w:rFonts w:eastAsia="Times New Roman" w:cs="Times New Roman"/>
          <w:szCs w:val="24"/>
        </w:rPr>
        <w:t xml:space="preserve">προϋπολογισμός </w:t>
      </w:r>
      <w:r>
        <w:rPr>
          <w:rFonts w:eastAsia="Times New Roman" w:cs="Times New Roman"/>
          <w:szCs w:val="24"/>
        </w:rPr>
        <w:t>σας καμμιά ανάπτυξη δεν πρόκειται να φέρει ούτε και</w:t>
      </w:r>
      <w:r>
        <w:rPr>
          <w:rFonts w:eastAsia="Times New Roman" w:cs="Times New Roman"/>
          <w:szCs w:val="24"/>
        </w:rPr>
        <w:t xml:space="preserve"> η οικονομική πολιτική σας, την οποία υποστηρίζετε μετ’ επιτάσεως. Και πώς άλλωστε να επιτευχθεί αυτό, όταν το 2017 προβλέπονται νέοι φόροι περίπου 2,5 δισεκατομμύρια ευρώ, χωρίς να υπολογίζετε τα μέτρα που θα κληθείτε να πάρετε, </w:t>
      </w:r>
      <w:r>
        <w:rPr>
          <w:rFonts w:eastAsia="Times New Roman"/>
          <w:bCs/>
        </w:rPr>
        <w:t>προκειμένου να</w:t>
      </w:r>
      <w:r>
        <w:rPr>
          <w:rFonts w:eastAsia="Times New Roman" w:cs="Times New Roman"/>
          <w:szCs w:val="24"/>
        </w:rPr>
        <w:t xml:space="preserve"> επιτύχετε τ</w:t>
      </w:r>
      <w:r>
        <w:rPr>
          <w:rFonts w:eastAsia="Times New Roman" w:cs="Times New Roman"/>
          <w:szCs w:val="24"/>
        </w:rPr>
        <w:t>ους στόχους για πλεόνασμα 3,5% για την περίοδο 2019-2020, με μια ανεργία που καλπάζει και με τα νέα να πληθαίνουν για ματαιωμένες επενδύσεις και αποκρατικοποιήσεις;</w:t>
      </w:r>
    </w:p>
    <w:p w14:paraId="3694FAF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Όσοι έκαναν το λάθος να επενδύσουν επί της διακυβέρνησής σας, ήθελαν να φύγουν τρέχοντας μό</w:t>
      </w:r>
      <w:r>
        <w:rPr>
          <w:rFonts w:eastAsia="Times New Roman" w:cs="Times New Roman"/>
          <w:szCs w:val="24"/>
        </w:rPr>
        <w:t xml:space="preserve">λις κατάλαβαν με ποιους έχουν να κάνουν. </w:t>
      </w:r>
    </w:p>
    <w:p w14:paraId="3694FAF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Η αποτυχία με τη ΔΕΣΦΑ αποτελεί ακόμα ένα παράδειγμα της αποτυχημένης πολιτικής σας. Δεν είναι μόνο αυτό, αλλά εσείς στον </w:t>
      </w:r>
      <w:r>
        <w:rPr>
          <w:rFonts w:eastAsia="Times New Roman" w:cs="Times New Roman"/>
          <w:szCs w:val="24"/>
        </w:rPr>
        <w:t xml:space="preserve">προϋπολογισμό </w:t>
      </w:r>
      <w:r>
        <w:rPr>
          <w:rFonts w:eastAsia="Times New Roman" w:cs="Times New Roman"/>
          <w:szCs w:val="24"/>
        </w:rPr>
        <w:t>σας κάνετε λόγο, επαίρεστε, οφείλω να ομολογήσω, για αύξηση των επενδύσεων κατ</w:t>
      </w:r>
      <w:r>
        <w:rPr>
          <w:rFonts w:eastAsia="Times New Roman" w:cs="Times New Roman"/>
          <w:szCs w:val="24"/>
        </w:rPr>
        <w:t xml:space="preserve">ά 9,1%. Πραγματικά, με αφήνει έκπληκτο πώς ακριβώς σκοπεύετε να τα επιτύχετε αυτά. Κι έχετε και το θράσος τώρα να καλείτε τον λαό στη σημερινή απεργία κατά της Κυβέρνησης, κατά της ίδιας της Κυβέρνησής σας. </w:t>
      </w:r>
    </w:p>
    <w:p w14:paraId="3694FB0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Θα ήθελα να ξέρω τι θα πείτε στα παιδιά σας, τι </w:t>
      </w:r>
      <w:r>
        <w:rPr>
          <w:rFonts w:eastAsia="Times New Roman" w:cs="Times New Roman"/>
          <w:szCs w:val="24"/>
        </w:rPr>
        <w:t>θα πείτε στους φίλους σας για αυτά που ο κ. Τσίπρας υποστήριζε τον Μάρτιο του 2013, με αυτά που καλείστε να ψηφίσετε μεθαύριο.</w:t>
      </w:r>
    </w:p>
    <w:p w14:paraId="3694FB0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694FB0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Κύριε Πρόεδρε, τελειώνω. Δώστε μου μισό λεπτό</w:t>
      </w:r>
      <w:r>
        <w:rPr>
          <w:rFonts w:eastAsia="Times New Roman" w:cs="Times New Roman"/>
          <w:szCs w:val="24"/>
        </w:rPr>
        <w:t xml:space="preserve">. </w:t>
      </w:r>
    </w:p>
    <w:p w14:paraId="3694FB0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Και μια που αναφερόμαστε σε νούμερα, ας αναφέρω και κάτι που με ενοχλεί ιδιαίτερα ως νησιώτη.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στα νησιά μας ο ΦΠΑ θα ανέλθει στο 24%. Όσοι κάνουν λόγο για το τέλος της νησιωτικότητας, δεν είναι υπερβολικοί. Όσοι ομιλούν για κατακόρυφη αύξησ</w:t>
      </w:r>
      <w:r>
        <w:rPr>
          <w:rFonts w:eastAsia="Times New Roman" w:cs="Times New Roman"/>
          <w:szCs w:val="24"/>
        </w:rPr>
        <w:t>η του κόστους ζωής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όσοι </w:t>
      </w:r>
      <w:r>
        <w:rPr>
          <w:rFonts w:eastAsia="Times New Roman" w:cs="Times New Roman"/>
          <w:szCs w:val="24"/>
        </w:rPr>
        <w:t>παρά τις αντίξοες συνθήκες επέλεξαν να ζουν στα νησιά, δεν λένε ψέματα. Οι αναφορές που κάνουν λόγο για μείωση της ανταγωνιστικότητας των νησιών ως τουριστικών προορισμών και για εκατοντάδες επιχειρήσεις που θα αναγκαστούν να κλείσ</w:t>
      </w:r>
      <w:r>
        <w:rPr>
          <w:rFonts w:eastAsia="Times New Roman" w:cs="Times New Roman"/>
          <w:szCs w:val="24"/>
        </w:rPr>
        <w:t>ουν στα επόμενα χρόνια, δεν είναι βγαλμένες από κάποιο παραμύθι, όπως η οικονομική σας πολιτική.</w:t>
      </w:r>
    </w:p>
    <w:p w14:paraId="3694FB0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του 2017 είναι προϋπολογισμός καταστροφής για τα νησιά μας. Σε πολλά απ’ αυτά έρχεται να ολοκληρώσει το έργο που ξεκίνησαν άλλες πολιτικές με </w:t>
      </w:r>
      <w:r>
        <w:rPr>
          <w:rFonts w:eastAsia="Times New Roman" w:cs="Times New Roman"/>
          <w:szCs w:val="24"/>
        </w:rPr>
        <w:t>αποκορύφωμα τις πράξεις και τις παραλεί</w:t>
      </w:r>
      <w:r>
        <w:rPr>
          <w:rFonts w:eastAsia="Times New Roman" w:cs="Times New Roman"/>
          <w:szCs w:val="24"/>
        </w:rPr>
        <w:lastRenderedPageBreak/>
        <w:t xml:space="preserve">ψεις σας για το μεταναστευτικό και προσφυγικό. Η Λέσβος, η Χίος, η Λέρος, η Σάμος, η Κως κι άλλα νησιά είναι αντιμέτωπα με το φάσμα να γίνουν τα νησιά </w:t>
      </w:r>
      <w:r>
        <w:rPr>
          <w:rFonts w:eastAsia="Times New Roman" w:cs="Times New Roman"/>
          <w:szCs w:val="24"/>
          <w:lang w:val="en-US"/>
        </w:rPr>
        <w:t>Ellis</w:t>
      </w:r>
      <w:r>
        <w:rPr>
          <w:rFonts w:eastAsia="Times New Roman" w:cs="Times New Roman"/>
          <w:szCs w:val="24"/>
        </w:rPr>
        <w:t xml:space="preserve"> της Ευρώπης. </w:t>
      </w:r>
    </w:p>
    <w:p w14:paraId="3694FB0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Κι εσείς όχι μόνο δεν κάνετε κάτι για να καθησ</w:t>
      </w:r>
      <w:r>
        <w:rPr>
          <w:rFonts w:eastAsia="Times New Roman" w:cs="Times New Roman"/>
          <w:szCs w:val="24"/>
        </w:rPr>
        <w:t>υχάσετε τις ανησυχίες των τοπικών κοινωνιών, να δείξετε ότι έχετε κάποιο υποτυπώδες σχέδιο αλλά με την οικονομική σας πολιτική τους οδηγείτε στον μαρασμό και φοβούμαι πως σύντομα θα αρχίσουν να φυλλοροούν. Μπορείτε σήμερα να κοιτάξετε στα μάτια ένα νέο του</w:t>
      </w:r>
      <w:r>
        <w:rPr>
          <w:rFonts w:eastAsia="Times New Roman" w:cs="Times New Roman"/>
          <w:szCs w:val="24"/>
        </w:rPr>
        <w:t xml:space="preserve"> νησιού και να του πείτε τι κίνητρα έχουν απομείνει για να παραμείνει και να παλέψει;</w:t>
      </w:r>
    </w:p>
    <w:p w14:paraId="3694FB0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Κύριε Πρόεδρε, και τώρα ακόμα μπορεί ο κύριος Υπουργός να φέρει μια τροπολογία ούτως ώστε να ανασταλεί για έναν χρόνο ο ΦΠΑ για τα νησιά μας, να ληφθούν μέτρα γιατί υπάρχ</w:t>
      </w:r>
      <w:r>
        <w:rPr>
          <w:rFonts w:eastAsia="Times New Roman" w:cs="Times New Roman"/>
          <w:szCs w:val="24"/>
        </w:rPr>
        <w:t xml:space="preserve">ει μεγάλη καταστροφή, κυρίες και κύριοι συνάδελφοι. Όσοι είστε από νησιά του Βορείου Αιγαίου αλλά και </w:t>
      </w:r>
      <w:r>
        <w:rPr>
          <w:rFonts w:eastAsia="Times New Roman" w:cs="Times New Roman"/>
          <w:szCs w:val="24"/>
        </w:rPr>
        <w:lastRenderedPageBreak/>
        <w:t>των άλλων νησιών θα δείτε τι καταστροφή υπάρχει. Ίσως θα έπρεπε ακόμα και ο ΕΝΦΙΑ να ανασταλεί για δυο χρόνια.</w:t>
      </w:r>
    </w:p>
    <w:p w14:paraId="3694FB07"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Αθαν</w:t>
      </w:r>
      <w:r>
        <w:rPr>
          <w:rFonts w:eastAsia="Times New Roman" w:cs="Times New Roman"/>
          <w:szCs w:val="24"/>
        </w:rPr>
        <w:t>ασίου, τέλειωσε ο χρόνος σας.</w:t>
      </w:r>
    </w:p>
    <w:p w14:paraId="3694FB08"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Σας ευχαριστώ πολύ. </w:t>
      </w:r>
    </w:p>
    <w:p w14:paraId="3694FB09"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694FB0A"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Κυρίες και κύριοι συνάδελφοι, έχω την τιμή να ανακοινώσω στο Σώμα ότι </w:t>
      </w:r>
      <w:r>
        <w:rPr>
          <w:rFonts w:eastAsia="Times New Roman" w:cs="Times New Roman"/>
          <w:szCs w:val="24"/>
        </w:rPr>
        <w:t>τη συνεδρίασή μας παρακολο</w:t>
      </w:r>
      <w:r>
        <w:rPr>
          <w:rFonts w:eastAsia="Times New Roman" w:cs="Times New Roman"/>
          <w:szCs w:val="24"/>
        </w:rPr>
        <w:t xml:space="preserve">υθούν </w:t>
      </w:r>
      <w:r>
        <w:rPr>
          <w:rFonts w:eastAsia="Times New Roman" w:cs="Times New Roman"/>
          <w:szCs w:val="24"/>
        </w:rPr>
        <w:t>από τα άνω δυτικά θεωρεία, αφού συμμετείχαν στο εκπαιδευτικό πρόγραμμα «Εργαστήρι της Δημοκρατίας» που οργανώνει το Ίδρυμα της Βουλής, είκοσι έξι μαθήτριες και μαθητές και δυο εκπαιδευτικοί από το 3</w:t>
      </w:r>
      <w:r>
        <w:rPr>
          <w:rFonts w:eastAsia="Times New Roman" w:cs="Times New Roman"/>
          <w:szCs w:val="24"/>
          <w:vertAlign w:val="superscript"/>
        </w:rPr>
        <w:t>ο</w:t>
      </w:r>
      <w:r>
        <w:rPr>
          <w:rFonts w:eastAsia="Times New Roman" w:cs="Times New Roman"/>
          <w:szCs w:val="24"/>
        </w:rPr>
        <w:t xml:space="preserve"> Αρσάκειο Δημοτικό Σχολείο.</w:t>
      </w:r>
    </w:p>
    <w:p w14:paraId="3694FB0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 xml:space="preserve">τούς </w:t>
      </w:r>
      <w:r>
        <w:rPr>
          <w:rFonts w:eastAsia="Times New Roman" w:cs="Times New Roman"/>
          <w:szCs w:val="24"/>
        </w:rPr>
        <w:t>καλωσορίζε</w:t>
      </w:r>
      <w:r>
        <w:rPr>
          <w:rFonts w:eastAsia="Times New Roman" w:cs="Times New Roman"/>
          <w:szCs w:val="24"/>
        </w:rPr>
        <w:t xml:space="preserve">ι. </w:t>
      </w:r>
    </w:p>
    <w:p w14:paraId="3694FB0C"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w:t>
      </w:r>
      <w:r>
        <w:rPr>
          <w:rFonts w:eastAsia="Times New Roman" w:cs="Times New Roman"/>
          <w:szCs w:val="24"/>
        </w:rPr>
        <w:t xml:space="preserve"> απ’ όλες τις πτέρυγες της Βουλής</w:t>
      </w:r>
      <w:r>
        <w:rPr>
          <w:rFonts w:eastAsia="Times New Roman" w:cs="Times New Roman"/>
          <w:szCs w:val="24"/>
        </w:rPr>
        <w:t>)</w:t>
      </w:r>
    </w:p>
    <w:p w14:paraId="3694FB0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Τον λόγο έχει ο κ. Κωνσταντόπουλος.</w:t>
      </w:r>
    </w:p>
    <w:p w14:paraId="3694FB0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Κυρίες και κύριοι συνάδελφοι, παρελθόν αποτελεί το τρίτο μνημόνιο μετά τα όσα αποδέχθηκε η Κυβέρνηση στο </w:t>
      </w:r>
      <w:r>
        <w:rPr>
          <w:rFonts w:eastAsia="Times New Roman" w:cs="Times New Roman"/>
          <w:szCs w:val="24"/>
          <w:lang w:val="en-US"/>
        </w:rPr>
        <w:t>Eurogroup</w:t>
      </w:r>
      <w:r>
        <w:rPr>
          <w:rFonts w:eastAsia="Times New Roman" w:cs="Times New Roman"/>
          <w:szCs w:val="24"/>
        </w:rPr>
        <w:t xml:space="preserve">. Το τέταρτο, λοιπόν, προ των πυλών. </w:t>
      </w:r>
    </w:p>
    <w:p w14:paraId="3694FB0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Ενθυμούμαι εδώ τη διαγραφή του χρέους με ένα άρθρο και του μνημονίου με ένα νόμο. Και όλα αυτά από ποιους; Από την Κυβέρνηση «πρώτη φορά Αριστερά». Από ποιους; Από εσάς που σήμερα δεσμεύεστε για πρωτογενές πλεόνασμα 3,</w:t>
      </w:r>
      <w:r>
        <w:rPr>
          <w:rFonts w:eastAsia="Times New Roman" w:cs="Times New Roman"/>
          <w:szCs w:val="24"/>
        </w:rPr>
        <w:t>5% για το 2017 και το 2018. Ξεχνάτε, βέβαια, την ενεργοποίηση του κόφτη που παραπέμπει στη μείωση όλων των δημόσιων δαπανών, με στόχο βέβαια τη δημοσιονομική πειθαρχία. Βέβαια, αυτό πρακτικά σημαίνει κι άλλους φόρους κι άλλα μέτρα τα οποία οι πιστωτές θα ζ</w:t>
      </w:r>
      <w:r>
        <w:rPr>
          <w:rFonts w:eastAsia="Times New Roman" w:cs="Times New Roman"/>
          <w:szCs w:val="24"/>
        </w:rPr>
        <w:t xml:space="preserve">ητήσουν. </w:t>
      </w:r>
    </w:p>
    <w:p w14:paraId="3694FB1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 δεύτερος προϋπολογισμός της Κυβέρνησης ΣΥΡΙΖΑ-ΑΝΕΛ προβλέπει 4,5 δισεκατομμύρια λιγότερα έσοδα για τα ελληνικά νοικοκυριά, 4,8 δισεκατομμύρια επιπλέον φόρους, 570 εκατομμύρια λιγότερα για συντάξεις. </w:t>
      </w:r>
    </w:p>
    <w:p w14:paraId="3694FB1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Κύριοι, καταργ</w:t>
      </w:r>
      <w:r>
        <w:rPr>
          <w:rFonts w:eastAsia="Times New Roman" w:cs="Times New Roman"/>
          <w:szCs w:val="24"/>
        </w:rPr>
        <w:t xml:space="preserve">ήσατε το ΕΚΑΣ για να χρηματοδοτήσετε το κοινωνικό εισόδημα αλληλεγγύης. Από ποιους; Από τους φτωχούς. Κι εδώ το οξύμωρο. Οι φτωχοί ουσιαστικά χρηματοδοτούν την ακραία φτώχεια. </w:t>
      </w:r>
    </w:p>
    <w:p w14:paraId="3694FB1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Ωστόσο πανηγυρίζετε, κύριοι της Κυβέρνησης για τα σαράντα δισεκατομμύρια ελάφρυ</w:t>
      </w:r>
      <w:r>
        <w:rPr>
          <w:rFonts w:eastAsia="Times New Roman" w:cs="Times New Roman"/>
          <w:szCs w:val="24"/>
        </w:rPr>
        <w:t xml:space="preserve">νσης του χρέους, δηλαδή το 20% του ΑΕΠ, σε βάθος βέβαια σαράντα ετών, μέχρι το 2060. </w:t>
      </w:r>
    </w:p>
    <w:p w14:paraId="3694FB1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Σας ρωτώ: Γιατί δεν κάνετε το ίδιο όπως το 2012, όταν έγινε ονομαστική μείωση του χρέους κατά 61% δηλαδή  μείωση του χρέους κατά 160 δισεκατομμύρια; Να θυμίσω ότι αυτό ήτ</w:t>
      </w:r>
      <w:r>
        <w:rPr>
          <w:rFonts w:eastAsia="Times New Roman" w:cs="Times New Roman"/>
          <w:szCs w:val="24"/>
        </w:rPr>
        <w:t xml:space="preserve">αν το κακό </w:t>
      </w:r>
      <w:r>
        <w:rPr>
          <w:rFonts w:eastAsia="Times New Roman" w:cs="Times New Roman"/>
          <w:szCs w:val="24"/>
          <w:lang w:val="en-US"/>
        </w:rPr>
        <w:t>PSI</w:t>
      </w:r>
      <w:r>
        <w:rPr>
          <w:rFonts w:eastAsia="Times New Roman" w:cs="Times New Roman"/>
          <w:szCs w:val="24"/>
        </w:rPr>
        <w:t xml:space="preserve"> του ΠΑΣΟΚ που </w:t>
      </w:r>
      <w:r>
        <w:rPr>
          <w:rFonts w:eastAsia="Times New Roman" w:cs="Times New Roman"/>
          <w:szCs w:val="24"/>
        </w:rPr>
        <w:lastRenderedPageBreak/>
        <w:t xml:space="preserve">σήμερα δικαιώνεται, το «κακό» ΠΑΣΟΚ, το τότε «κακό» ΠΑΣΟΚ του 2009-2011 που κράτησε τη χώρα. </w:t>
      </w:r>
    </w:p>
    <w:p w14:paraId="3694FB1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Οι τότε αντιμνημονιακοί βρίσκονταν στο Σύνταγμα, ανεξάρτητα βέβαια αν στην πορεία ήρθαν στο δρόμο της εθνικής στρατηγικής του ΠΑΣΟΚ. </w:t>
      </w:r>
      <w:r>
        <w:rPr>
          <w:rFonts w:eastAsia="Times New Roman" w:cs="Times New Roman"/>
          <w:szCs w:val="24"/>
        </w:rPr>
        <w:t>Πρώτα η Νέα Δημοκρατία με τα τρία Ζάππεια και τα 18 δισεκατομμύρια ισοδύναμα και στη συνέχεια η Κυβέρνηση «πρώτη φορά Αριστερά» του προγράμματος της Θεσσαλονίκης ήρθαν πού; Στον δρόμο του ρεαλισμού, στον δρόμο της εθνικής στρατηγικής που χάραξε το ΠΑΣΟΚ γι</w:t>
      </w:r>
      <w:r>
        <w:rPr>
          <w:rFonts w:eastAsia="Times New Roman" w:cs="Times New Roman"/>
          <w:szCs w:val="24"/>
        </w:rPr>
        <w:t xml:space="preserve">α να μείνει η χώρα όρθια. </w:t>
      </w:r>
    </w:p>
    <w:p w14:paraId="3694FB1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η αλήθεια ότι κάνατε καριέρα με το κούρεμα του χρέους. Ωστόσο είναι απορίας άξιον και μάλιστα μετά τα αποτελέσματα του </w:t>
      </w:r>
      <w:r>
        <w:rPr>
          <w:rFonts w:eastAsia="Times New Roman" w:cs="Times New Roman"/>
          <w:szCs w:val="24"/>
          <w:lang w:val="en-US"/>
        </w:rPr>
        <w:t>Eurogroup</w:t>
      </w:r>
      <w:r>
        <w:rPr>
          <w:rFonts w:eastAsia="Times New Roman" w:cs="Times New Roman"/>
          <w:szCs w:val="24"/>
        </w:rPr>
        <w:t xml:space="preserve"> πώς θα εκτελεστεί αυτός ο υπεραισιόδοξος προϋπολογισμός. Να θυμίσω ότι το 201</w:t>
      </w:r>
      <w:r>
        <w:rPr>
          <w:rFonts w:eastAsia="Times New Roman" w:cs="Times New Roman"/>
          <w:szCs w:val="24"/>
        </w:rPr>
        <w:t xml:space="preserve">6 από εσάς εκχωρήθηκε άνευ όρων η δημόσια περιουσία για εκατό ολόκληρα χρόνια στους δανειστές. Από εσάς </w:t>
      </w:r>
      <w:r>
        <w:rPr>
          <w:rFonts w:eastAsia="Times New Roman" w:cs="Times New Roman"/>
          <w:szCs w:val="24"/>
        </w:rPr>
        <w:lastRenderedPageBreak/>
        <w:t xml:space="preserve">οι τράπεζες ανακεφαλαιοποιήθηκαν με σκανδαλώδεις όρους. Από εσάς μηδενίστηκε η αξία τους και άνοιξαν οι πύλες του τραπεζικού συστήματος στα ξένα </w:t>
      </w:r>
      <w:r>
        <w:rPr>
          <w:rFonts w:eastAsia="Times New Roman" w:cs="Times New Roman"/>
          <w:szCs w:val="24"/>
          <w:lang w:val="en-US"/>
        </w:rPr>
        <w:t>funds</w:t>
      </w:r>
      <w:r>
        <w:rPr>
          <w:rFonts w:eastAsia="Times New Roman" w:cs="Times New Roman"/>
          <w:szCs w:val="24"/>
        </w:rPr>
        <w:t xml:space="preserve">. </w:t>
      </w:r>
      <w:r>
        <w:rPr>
          <w:rFonts w:eastAsia="Times New Roman" w:cs="Times New Roman"/>
          <w:szCs w:val="24"/>
        </w:rPr>
        <w:t xml:space="preserve">Το μόνο που έμεινε είναι η ατάκα σας για τους πλειστηριασμούς. Να σας θυμίσω; «Κανένα σπίτι στα χέρια τραπεζίτη». Σήμερα απαντάτε, βέβαια, διά της σιωπής. </w:t>
      </w:r>
    </w:p>
    <w:p w14:paraId="3694FB16"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Εκκρεμεί, κυρίες και κύριοι συνάδελφοι, η διευθέτηση των κόκκινων δανείων των ελληνικών επιχειρήσεων</w:t>
      </w:r>
      <w:r>
        <w:rPr>
          <w:rFonts w:eastAsia="Times New Roman" w:cs="Times New Roman"/>
          <w:szCs w:val="24"/>
        </w:rPr>
        <w:t xml:space="preserve"> και των ελληνικών νοικοκυριών. Θα έλεγα ότι είναι η δαμόκλειος σπάθη πάνω από τα κεφάλια των δανειοληπτών. Εκκρεμεί η διευθέτηση του ιδιωτικού χρέους προς το </w:t>
      </w:r>
      <w:r>
        <w:rPr>
          <w:rFonts w:eastAsia="Times New Roman" w:cs="Times New Roman"/>
          <w:szCs w:val="24"/>
        </w:rPr>
        <w:t xml:space="preserve">δημόσιο </w:t>
      </w:r>
      <w:r>
        <w:rPr>
          <w:rFonts w:eastAsia="Times New Roman" w:cs="Times New Roman"/>
          <w:szCs w:val="24"/>
        </w:rPr>
        <w:t>και τα ασφαλιστικά ταμεία, με τις οφειλές να αγγίζουν τα 93 δισεκατομμύρια και τα 20 δισε</w:t>
      </w:r>
      <w:r>
        <w:rPr>
          <w:rFonts w:eastAsia="Times New Roman" w:cs="Times New Roman"/>
          <w:szCs w:val="24"/>
        </w:rPr>
        <w:t xml:space="preserve">κατομμύρια αντίστοιχα. </w:t>
      </w:r>
    </w:p>
    <w:p w14:paraId="3694FB17"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lastRenderedPageBreak/>
        <w:t>Κυρίες και κύριοι συνάδελφοι, οι δεσμεύσεις του Πρωθυπουργού καταρρέουν η μια μετά την άλλη. Οι πολίτες επιβαρύνονται με 9 δισεκατομμύρια επιπλέον μέτρα μέχρι το 2018, με φόρους, περικοπές μισθών και συντάξεων.</w:t>
      </w:r>
    </w:p>
    <w:p w14:paraId="3694FB18"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Επίσης, επιβαρύνονται</w:t>
      </w:r>
      <w:r>
        <w:rPr>
          <w:rFonts w:eastAsia="Times New Roman" w:cs="Times New Roman"/>
          <w:szCs w:val="24"/>
        </w:rPr>
        <w:t xml:space="preserve"> με 437 εκατομμύρια λόγω αύξησης του ΦΠΑ και κατάργησης του ειδικού καθεστώτος στα νησιά, με αύξηση της φορολογίας στο πετρέλαιο θέρμανσης και στα καύσιμα κατά 422 εκατομμύρια, με αύξηση στα πρόσθετα τέλη της συνδρομητικής τηλεόρασης και της κινητής τηλεφω</w:t>
      </w:r>
      <w:r>
        <w:rPr>
          <w:rFonts w:eastAsia="Times New Roman" w:cs="Times New Roman"/>
          <w:szCs w:val="24"/>
        </w:rPr>
        <w:t xml:space="preserve">νίας με 89 εκατομμύρια, με αύξηση φόρου στον καφέ 62 εκατομμύρια και στα τσιγάρα 142 εκατομμύρια και με 2,6 δισεκατομμύρια ευρώ νέων άδικων οριζόντιων φόρων, που προβλέπονται στον φετινό </w:t>
      </w:r>
      <w:r>
        <w:rPr>
          <w:rFonts w:eastAsia="Times New Roman" w:cs="Times New Roman"/>
          <w:szCs w:val="24"/>
        </w:rPr>
        <w:t>προϋπολογισμό</w:t>
      </w:r>
      <w:r>
        <w:rPr>
          <w:rFonts w:eastAsia="Times New Roman" w:cs="Times New Roman"/>
          <w:szCs w:val="24"/>
        </w:rPr>
        <w:t>. Και είδαμε και τα λουκέτα να αυξάνονται κατά 34%, βάσε</w:t>
      </w:r>
      <w:r>
        <w:rPr>
          <w:rFonts w:eastAsia="Times New Roman" w:cs="Times New Roman"/>
          <w:szCs w:val="24"/>
        </w:rPr>
        <w:t xml:space="preserve">ι την ερευνών της ΕΣΕΕ και της ΓΣΕΒΕΕ. </w:t>
      </w:r>
    </w:p>
    <w:p w14:paraId="3694FB19"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lastRenderedPageBreak/>
        <w:t>Έτσι, κύριοι δεν έρχεται ανάπτυξη. Έτσι, στραγγαλίζετε την επιχειρηματικότητα. Η επιχειρηματικότητα βέβαια χρειάζεται στήριξη. Γι’ αυτό θεσμοθετείστε επιτέλους τον ακατάσχετο λογαριασμό που ζητούν οι μικρομεσαίες επιχειρήσεις και επαναφέρετε τις εκατό δόσε</w:t>
      </w:r>
      <w:r>
        <w:rPr>
          <w:rFonts w:eastAsia="Times New Roman" w:cs="Times New Roman"/>
          <w:szCs w:val="24"/>
        </w:rPr>
        <w:t xml:space="preserve">ις για ασφαλιστικές και φορολογικές υποχρεώσεις. Εσείς αυτό που καταφέρνετε είναι με την υπερφορολόγηση που επιβάλλατε να </w:t>
      </w:r>
      <w:r>
        <w:rPr>
          <w:rFonts w:eastAsia="Times New Roman" w:cs="Times New Roman"/>
          <w:szCs w:val="24"/>
        </w:rPr>
        <w:t xml:space="preserve">δείξετε </w:t>
      </w:r>
      <w:r>
        <w:rPr>
          <w:rFonts w:eastAsia="Times New Roman" w:cs="Times New Roman"/>
          <w:szCs w:val="24"/>
        </w:rPr>
        <w:t xml:space="preserve">τον δρόμο στις επιχειρήσεις για τη Βουλγαρία. </w:t>
      </w:r>
    </w:p>
    <w:p w14:paraId="3694FB1A"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Μιλήσατε για μεταρρύθμιση και ψηφίσατε μια ασφαλιστική, θα έλεγα, απορρύθμιση μ</w:t>
      </w:r>
      <w:r>
        <w:rPr>
          <w:rFonts w:eastAsia="Times New Roman" w:cs="Times New Roman"/>
          <w:szCs w:val="24"/>
        </w:rPr>
        <w:t>ε περικοπές πάνω από 1,9 δισεκατομμύρια ευρώ. Μιλάτε για επενδύσεις και ανάπτυξη και διαπιστώνεται παντελής απουσία ολοκληρωμένου σχεδίου.</w:t>
      </w:r>
    </w:p>
    <w:p w14:paraId="3694FB1B"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Οι επενδυτές, κύριοι, φεύγουν από τη χώρα! Ζήσαμε το ξεπούλημα του ΟΛΠ στους Κινέζους επενδυτές, την εκποίηση της ΔΕΗ</w:t>
      </w:r>
      <w:r>
        <w:rPr>
          <w:rFonts w:eastAsia="Times New Roman" w:cs="Times New Roman"/>
          <w:szCs w:val="24"/>
        </w:rPr>
        <w:t>, το μπλοκάρι</w:t>
      </w:r>
      <w:r>
        <w:rPr>
          <w:rFonts w:eastAsia="Times New Roman" w:cs="Times New Roman"/>
          <w:szCs w:val="24"/>
        </w:rPr>
        <w:lastRenderedPageBreak/>
        <w:t xml:space="preserve">σμα του ακινήτου της Αφάντου στη Ρόδο ως αρχαιολογικό χώρο, το ναυάγιο της </w:t>
      </w:r>
      <w:r>
        <w:rPr>
          <w:rFonts w:eastAsia="Times New Roman" w:cs="Times New Roman"/>
          <w:szCs w:val="24"/>
        </w:rPr>
        <w:t>«</w:t>
      </w:r>
      <w:r>
        <w:rPr>
          <w:rFonts w:eastAsia="Times New Roman" w:cs="Times New Roman"/>
          <w:szCs w:val="24"/>
        </w:rPr>
        <w:t>ΔΕΣΦΑ</w:t>
      </w:r>
      <w:r>
        <w:rPr>
          <w:rFonts w:eastAsia="Times New Roman" w:cs="Times New Roman"/>
          <w:szCs w:val="24"/>
        </w:rPr>
        <w:t>»</w:t>
      </w:r>
      <w:r>
        <w:rPr>
          <w:rFonts w:eastAsia="Times New Roman" w:cs="Times New Roman"/>
          <w:szCs w:val="24"/>
        </w:rPr>
        <w:t xml:space="preserve">, με την αζέρικη </w:t>
      </w:r>
      <w:r>
        <w:rPr>
          <w:rFonts w:eastAsia="Times New Roman" w:cs="Times New Roman"/>
          <w:szCs w:val="24"/>
        </w:rPr>
        <w:t>«</w:t>
      </w:r>
      <w:r>
        <w:rPr>
          <w:rFonts w:eastAsia="Times New Roman" w:cs="Times New Roman"/>
          <w:szCs w:val="24"/>
          <w:lang w:val="en-US"/>
        </w:rPr>
        <w:t>SOCAR</w:t>
      </w:r>
      <w:r>
        <w:rPr>
          <w:rFonts w:eastAsia="Times New Roman" w:cs="Times New Roman"/>
          <w:szCs w:val="24"/>
        </w:rPr>
        <w:t>»</w:t>
      </w:r>
      <w:r>
        <w:rPr>
          <w:rFonts w:eastAsia="Times New Roman" w:cs="Times New Roman"/>
          <w:szCs w:val="24"/>
        </w:rPr>
        <w:t xml:space="preserve"> και την απώλεια 180 εκατομμυρίων. Το Ελληνικό είναι κι αυτό εγκαταλελειμμένο και έχει μετατραπεί σε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σε αποθήκη ψυχών προσφύγων</w:t>
      </w:r>
      <w:r>
        <w:rPr>
          <w:rFonts w:eastAsia="Times New Roman" w:cs="Times New Roman"/>
          <w:szCs w:val="24"/>
        </w:rPr>
        <w:t xml:space="preserve">, ενώ δεν έχετε κανένα, μα κανένα σχέδιο για την αξιοποίησή του. Μιλάμε όλοι για την καταπολέμηση της ανεργίας και μόνο από το Ελληνικό χάθηκαν εβδομήντα χιλιάδες θέσεις εργασίας! </w:t>
      </w:r>
    </w:p>
    <w:p w14:paraId="3694FB1C"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 xml:space="preserve">Και μετά απ’ όλα αυτά εσείς προβλέπετε στον </w:t>
      </w:r>
      <w:r>
        <w:rPr>
          <w:rFonts w:eastAsia="Times New Roman" w:cs="Times New Roman"/>
          <w:szCs w:val="24"/>
        </w:rPr>
        <w:t xml:space="preserve">προϋπολογισμό </w:t>
      </w:r>
      <w:r>
        <w:rPr>
          <w:rFonts w:eastAsia="Times New Roman" w:cs="Times New Roman"/>
          <w:szCs w:val="24"/>
        </w:rPr>
        <w:t>του 2017 αύξηση τ</w:t>
      </w:r>
      <w:r>
        <w:rPr>
          <w:rFonts w:eastAsia="Times New Roman" w:cs="Times New Roman"/>
          <w:szCs w:val="24"/>
        </w:rPr>
        <w:t xml:space="preserve">ων δημοσίων εσόδων κατά 1.561% από τις αποκρατικοποιήσεις. Κύριοι, πλανάσθε πλάνην οικτράν! </w:t>
      </w:r>
    </w:p>
    <w:p w14:paraId="3694FB1D"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 xml:space="preserve">Και έρχομαι στο χώρο της παιδείας. Η ανακρίβεια του </w:t>
      </w:r>
      <w:r>
        <w:rPr>
          <w:rFonts w:eastAsia="Times New Roman" w:cs="Times New Roman"/>
          <w:szCs w:val="24"/>
        </w:rPr>
        <w:t xml:space="preserve">προϋπολογισμού </w:t>
      </w:r>
      <w:r>
        <w:rPr>
          <w:rFonts w:eastAsia="Times New Roman" w:cs="Times New Roman"/>
          <w:szCs w:val="24"/>
        </w:rPr>
        <w:t>υπάρχει και στον χώρο της παιδείας. Η πραγματική αύξηση των δαπανών είναι 161 εκατομμύρια και όχ</w:t>
      </w:r>
      <w:r>
        <w:rPr>
          <w:rFonts w:eastAsia="Times New Roman" w:cs="Times New Roman"/>
          <w:szCs w:val="24"/>
        </w:rPr>
        <w:t xml:space="preserve">ι 257 εκατομμύρια ευρώ, όπως ανέφερε χθες ο Υπουργός. Και απ’ αυτά, το 95% θα έλεγα για μισθούς και </w:t>
      </w:r>
      <w:r>
        <w:rPr>
          <w:rFonts w:eastAsia="Times New Roman" w:cs="Times New Roman"/>
          <w:szCs w:val="24"/>
        </w:rPr>
        <w:lastRenderedPageBreak/>
        <w:t xml:space="preserve">συντάξεις. Άρα, περίπου έξι χιλιάδες προσλήψεις στην πρωτοβάθμια και χίλιες πεντακόσιες προσλήψεις στη δευτεροβάθμια. </w:t>
      </w:r>
    </w:p>
    <w:p w14:paraId="3694FB1E"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 xml:space="preserve">Κύριοι, αντιμετωπίζετε το μέλλον των </w:t>
      </w:r>
      <w:r>
        <w:rPr>
          <w:rFonts w:eastAsia="Times New Roman" w:cs="Times New Roman"/>
          <w:szCs w:val="24"/>
        </w:rPr>
        <w:t xml:space="preserve">παιδιών μας με προχειρότητα. Ο πραγματικός πλούτος της χώρας μας έφυγε. Τετρακόσιες πενήντα χιλιάδες νέοι επιστήμονες πτυχιούχοι έφυγαν στο εξωτερικό. </w:t>
      </w:r>
    </w:p>
    <w:p w14:paraId="3694FB1F"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Και εδώ, λοιπόν, τα ερωτήματα που προκύπτουν είναι πολλά: Πώς θα γίνουν αυξήσεις σε μισθούς και συντάξει</w:t>
      </w:r>
      <w:r>
        <w:rPr>
          <w:rFonts w:eastAsia="Times New Roman" w:cs="Times New Roman"/>
          <w:szCs w:val="24"/>
        </w:rPr>
        <w:t xml:space="preserve">ς στους εκπαιδευτικούς, πώς θα γίνουν προσλήψεις και πώς θα καλυφθούν τα κενά, πώς θα στηριχθεί η έρευνα και η καινοτομία, όταν υπάρχουν συγκεκριμένες δεσμεύσεις έναντι των δανειστών; </w:t>
      </w:r>
    </w:p>
    <w:p w14:paraId="3694FB20"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Τέλος, δεν υπάρχει καμμία μέριμνα για τις ευάλωτες ομάδες. Καταργείτε τ</w:t>
      </w:r>
      <w:r>
        <w:rPr>
          <w:rFonts w:eastAsia="Times New Roman" w:cs="Times New Roman"/>
          <w:szCs w:val="24"/>
        </w:rPr>
        <w:t xml:space="preserve">η φοροαπαλλαγή για ιατρικές δαπάνες και περιορίζετε δραματικά </w:t>
      </w:r>
      <w:r>
        <w:rPr>
          <w:rFonts w:eastAsia="Times New Roman" w:cs="Times New Roman"/>
          <w:szCs w:val="24"/>
        </w:rPr>
        <w:lastRenderedPageBreak/>
        <w:t>το επίδομα τέκνων κυρίως για τους οκτακόσιες χιλιάδες τριτέκνους συμπολίτες μας. Επίσης, δεν υπάρχει καμμία, μα καμμία μέριμνα για τους πολυτέκνους, όταν το δημογραφικό αποτελεί μείζον ζήτημα γι</w:t>
      </w:r>
      <w:r>
        <w:rPr>
          <w:rFonts w:eastAsia="Times New Roman" w:cs="Times New Roman"/>
          <w:szCs w:val="24"/>
        </w:rPr>
        <w:t xml:space="preserve">α τη χώρα. </w:t>
      </w:r>
    </w:p>
    <w:p w14:paraId="3694FB21"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 xml:space="preserve">Κυρίες και κύριοι συνάδελφοι, αυτός ο </w:t>
      </w:r>
      <w:r>
        <w:rPr>
          <w:rFonts w:eastAsia="Times New Roman" w:cs="Times New Roman"/>
          <w:szCs w:val="24"/>
        </w:rPr>
        <w:t xml:space="preserve">προϋπολογισμός </w:t>
      </w:r>
      <w:r>
        <w:rPr>
          <w:rFonts w:eastAsia="Times New Roman" w:cs="Times New Roman"/>
          <w:szCs w:val="24"/>
        </w:rPr>
        <w:t>οδηγεί σε αδιέξοδα και γι’ αυτό και τον καταψηφίζουμε. Πρότασή μας είναι η πρόταση της Προέδρου μας κ. Φώφης Γεννηματά για κυβέρνηση ευρείας πλειοψηφίας με εθνική γραμμή συνεννόησης, για να μ</w:t>
      </w:r>
      <w:r>
        <w:rPr>
          <w:rFonts w:eastAsia="Times New Roman" w:cs="Times New Roman"/>
          <w:szCs w:val="24"/>
        </w:rPr>
        <w:t xml:space="preserve">πορέσουμε να βγάλουμε τη χώρα από το αδιέξοδο και να βάλουμε τη χώρα στον δρόμο της ανάπτυξης και της ευημερίας. </w:t>
      </w:r>
    </w:p>
    <w:p w14:paraId="3694FB22"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 xml:space="preserve">Σας ευχαριστώ. </w:t>
      </w:r>
    </w:p>
    <w:p w14:paraId="3694FB23" w14:textId="77777777" w:rsidR="006648D0" w:rsidRDefault="00CC2A7D">
      <w:pPr>
        <w:spacing w:line="600" w:lineRule="auto"/>
        <w:ind w:firstLine="709"/>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w:t>
      </w:r>
      <w:r>
        <w:rPr>
          <w:rFonts w:eastAsia="Times New Roman"/>
          <w:szCs w:val="24"/>
        </w:rPr>
        <w:t>ΠΑΣΟΚ</w:t>
      </w:r>
      <w:r>
        <w:rPr>
          <w:rFonts w:eastAsia="Times New Roman" w:cs="Times New Roman"/>
          <w:szCs w:val="24"/>
        </w:rPr>
        <w:t>-ΔΗΜΑΡ)</w:t>
      </w:r>
    </w:p>
    <w:p w14:paraId="3694FB24" w14:textId="77777777" w:rsidR="006648D0" w:rsidRDefault="00CC2A7D">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Τον λόγο έχει ο κ. Σαρίδης από την Ένωση Κεντρώων. </w:t>
      </w:r>
    </w:p>
    <w:p w14:paraId="3694FB25"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ΙΩΑΝΝΗΣ ΣΑΡΙΔΗΣ:</w:t>
      </w:r>
      <w:r>
        <w:rPr>
          <w:rFonts w:eastAsia="Times New Roman" w:cs="Times New Roman"/>
          <w:szCs w:val="24"/>
        </w:rPr>
        <w:t xml:space="preserve"> Ευχαριστώ, κύριε Πρόεδρε.</w:t>
      </w:r>
    </w:p>
    <w:p w14:paraId="3694FB2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ο προϋπολογισμός θα έπρεπε να μπορεί να απαντήσει στα ερωτήματα που βρίσκονται στα χείλη των Ελλήνων: Τι έρχεται; Τ</w:t>
      </w:r>
      <w:r>
        <w:rPr>
          <w:rFonts w:eastAsia="Times New Roman" w:cs="Times New Roman"/>
          <w:szCs w:val="24"/>
        </w:rPr>
        <w:t xml:space="preserve">ι έχω να περιμένω; Τι θα κάνει η Κυβέρνηση για </w:t>
      </w:r>
      <w:r>
        <w:rPr>
          <w:rFonts w:eastAsia="Times New Roman" w:cs="Times New Roman"/>
          <w:szCs w:val="24"/>
        </w:rPr>
        <w:t xml:space="preserve">να </w:t>
      </w:r>
      <w:r>
        <w:rPr>
          <w:rFonts w:eastAsia="Times New Roman" w:cs="Times New Roman"/>
          <w:szCs w:val="24"/>
        </w:rPr>
        <w:t>βελτιώσει τη ζωή μου;</w:t>
      </w:r>
    </w:p>
    <w:p w14:paraId="3694FB2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 προϋπολογισμός είναι ο κατ’ εξοχήν νόμος στον οποίο η εκάστοτε κυβέρνηση καλείται να αποτυπώσει με στοιχεία και αριθμούς την πολιτική που θα εφαρμόσει. Θεωρητικά, διαβάζοντας τον προ</w:t>
      </w:r>
      <w:r>
        <w:rPr>
          <w:rFonts w:eastAsia="Times New Roman" w:cs="Times New Roman"/>
          <w:szCs w:val="24"/>
        </w:rPr>
        <w:t>ϋπολογισμό, θα έπρεπε να γίνεται φανερό στις λεπτομέρειές του το πρόγραμμα της Κυβέρνησης. Δυστυχώς, δεν ισχύει αυτό για τους προϋπολογισμούς των ελληνικών κυβερνήσεων εδώ και πολλά χρόνια.</w:t>
      </w:r>
    </w:p>
    <w:p w14:paraId="3694FB2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Πρώτα-πρώτα, από τότε που μπήκαμε στα μνημόνια, δεν γράφουμε πια μ</w:t>
      </w:r>
      <w:r>
        <w:rPr>
          <w:rFonts w:eastAsia="Times New Roman" w:cs="Times New Roman"/>
          <w:szCs w:val="24"/>
        </w:rPr>
        <w:t xml:space="preserve">όνοι μας τους προϋπολογισμούς μας. Έπειτα, η αλήθεια είναι πως, επειδή χρωστάμε, δεν είμαστε σε θέση να ιεραρχήσουμε ούτε τις ανάγκες </w:t>
      </w:r>
      <w:r>
        <w:rPr>
          <w:rFonts w:eastAsia="Times New Roman" w:cs="Times New Roman"/>
          <w:szCs w:val="24"/>
        </w:rPr>
        <w:lastRenderedPageBreak/>
        <w:t>μας ούτε τις επιθυμίες μας. Πολύ απλά, προτεραιότητα έχουν πια τα δάνεια και, ειδικότερα, η αποπληρωμή των τόκων και των χ</w:t>
      </w:r>
      <w:r>
        <w:rPr>
          <w:rFonts w:eastAsia="Times New Roman" w:cs="Times New Roman"/>
          <w:szCs w:val="24"/>
        </w:rPr>
        <w:t>ρεολυσίων.</w:t>
      </w:r>
    </w:p>
    <w:p w14:paraId="3694FB2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Είναι σαφές και ξεκάθαρο πως είμαστε υποχρεωμένοι να πληρώνουμε πρώτα τα χρωστούμενα και μετά τον γιατρό, τον δάσκαλο, τον στρατιωτικό. Και μόνο το γεγονός αυτό, πως έχουμε χάσει δηλαδή το δικαίωμα να αποφασίσουμε τι είναι σημαντικό και τι όχι, </w:t>
      </w:r>
      <w:r>
        <w:rPr>
          <w:rFonts w:eastAsia="Times New Roman" w:cs="Times New Roman"/>
          <w:szCs w:val="24"/>
        </w:rPr>
        <w:t xml:space="preserve">μας έχει οδηγήσει στα σημερινά αδιέξοδα, τα οποία ανακυκλώνει και ο παρών προϋπολογισμός για το έτος 2017. Είναι αδιέξοδα τα οποία εύκολα αντιλαμβάνεται κανείς, αν σκεφθεί πως προχωρούμε σε μειώσεις μισθών και συντάξεων, σε αυξήσεις φόρων και ασφαλιστικών </w:t>
      </w:r>
      <w:r>
        <w:rPr>
          <w:rFonts w:eastAsia="Times New Roman" w:cs="Times New Roman"/>
          <w:szCs w:val="24"/>
        </w:rPr>
        <w:t>εισφορών, σε καταστρατήγηση των εργασιακών δικαιωμάτων και στην ουσιαστική αποδόμηση της έννοιας «κοινωνικό κράτος».</w:t>
      </w:r>
    </w:p>
    <w:p w14:paraId="3694FB2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Πολλοί συνάδελφοι, κυρίως της Συμπολίτευσης, σε μια προσπάθεια να ανακτήσουν το ηθικό τους αρέσκονται να υπενθυμίζουν σε όλους πως </w:t>
      </w:r>
      <w:r>
        <w:rPr>
          <w:rFonts w:eastAsia="Times New Roman" w:cs="Times New Roman"/>
          <w:szCs w:val="24"/>
        </w:rPr>
        <w:lastRenderedPageBreak/>
        <w:t>η Ελλάδα</w:t>
      </w:r>
      <w:r>
        <w:rPr>
          <w:rFonts w:eastAsia="Times New Roman" w:cs="Times New Roman"/>
          <w:szCs w:val="24"/>
        </w:rPr>
        <w:t xml:space="preserve"> έχει περάσει και χειρότερα, στην τουρκοκρατία, στην Κατοχή, στη </w:t>
      </w:r>
      <w:r>
        <w:rPr>
          <w:rFonts w:eastAsia="Times New Roman" w:cs="Times New Roman"/>
          <w:szCs w:val="24"/>
        </w:rPr>
        <w:t>χούντα</w:t>
      </w:r>
      <w:r>
        <w:rPr>
          <w:rFonts w:eastAsia="Times New Roman" w:cs="Times New Roman"/>
          <w:szCs w:val="24"/>
        </w:rPr>
        <w:t>. Το βρίσκω πολύ λάθος αυτό. Όταν κλήθηκαν οι Έλληνες να τα βάλουν με τους Τούρκους, τους Γερμανούς, τους χουντικούς ήξεραν, καταλάβαιναν, γνώριζαν πάρα πολύ καλά ποιος ήταν ο εχθρός.</w:t>
      </w:r>
    </w:p>
    <w:p w14:paraId="3694FB2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ήμερα, χωρίς να μας φταίει κάποιος τρίτος, καλούμαστε να αντιδράσουμε απέναντι στην αδικία. Σήμερα, χωρίς να μπορούμε να εντοπίσουμε τον εχθρό, αναγκαζόμαστε να τρώμε τις σάρκες μας. Ποιος μας φταίει; Μας φταίει το κακό μας το κεφάλι και αυτοί που διαλέξαμ</w:t>
      </w:r>
      <w:r>
        <w:rPr>
          <w:rFonts w:eastAsia="Times New Roman" w:cs="Times New Roman"/>
          <w:szCs w:val="24"/>
        </w:rPr>
        <w:t>ε να μας κυβερνούν; Μας φταίει το τραπεζικό σύστημα και αυτοί που μας πρόσφεραν δώρο ένα δάνειο κάθε φορά που βάζαμε βενζίνη ή κάθε φορά που αγοράζαμε μια εφημερίδα; Μας φταίει πως πιστέψαμε πως είμαστε πιο έξυπνοι από τους κουτόφραγκους, από τους βάρβαρου</w:t>
      </w:r>
      <w:r>
        <w:rPr>
          <w:rFonts w:eastAsia="Times New Roman" w:cs="Times New Roman"/>
          <w:szCs w:val="24"/>
        </w:rPr>
        <w:t>ς του βορρά;</w:t>
      </w:r>
    </w:p>
    <w:p w14:paraId="3694FB2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Οι Έλληνες νιώθουν εξαπατημένοι. Ο ελληνικός λαός πιστεύει πως τον κορόιδεψαν, πως του την έφεραν. Δουλεύουμε περισσότερες ώρες για </w:t>
      </w:r>
      <w:r>
        <w:rPr>
          <w:rFonts w:eastAsia="Times New Roman" w:cs="Times New Roman"/>
          <w:szCs w:val="24"/>
        </w:rPr>
        <w:lastRenderedPageBreak/>
        <w:t>λιγότερα χρήματα. Πληρώνουμε περισσότερο για λιγότερες υπηρεσίες. Όσο συνεπείς και αν είμαστε, τα λεφτά που πρέ</w:t>
      </w:r>
      <w:r>
        <w:rPr>
          <w:rFonts w:eastAsia="Times New Roman" w:cs="Times New Roman"/>
          <w:szCs w:val="24"/>
        </w:rPr>
        <w:t xml:space="preserve">πει να επιστρέψουμε για την αποπληρωμή τόκων και χρεολυσίων είναι τόσα πολλά, που απλά θα αποτύχουμε. Οι εταίροι που έγιναν δανειστές, οι σύμμαχοι που έγιναν </w:t>
      </w:r>
      <w:r>
        <w:rPr>
          <w:rFonts w:eastAsia="Times New Roman" w:cs="Times New Roman"/>
          <w:szCs w:val="24"/>
        </w:rPr>
        <w:t>τρόικα</w:t>
      </w:r>
      <w:r>
        <w:rPr>
          <w:rFonts w:eastAsia="Times New Roman" w:cs="Times New Roman"/>
          <w:szCs w:val="24"/>
        </w:rPr>
        <w:t>, οι φίλοι που έγιναν εφιάλτης μάς ζητούν τα ακατόρθωτα, τα ανέφικτα.</w:t>
      </w:r>
    </w:p>
    <w:p w14:paraId="3694FB2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Όποιος έχει παρακολουθ</w:t>
      </w:r>
      <w:r>
        <w:rPr>
          <w:rFonts w:eastAsia="Times New Roman" w:cs="Times New Roman"/>
          <w:szCs w:val="24"/>
        </w:rPr>
        <w:t>ήσει τις διαπραγματεύσεις, γνωρίζει πως είναι διάχυτη η πεποίθηση στην Ευρώπη πως παίζουν μαζί μας, μας τυραννούν και μας βασανίζουν. Είναι τρομακτική η απάντηση στο γιατί το κάνουν αυτό. Το κάνουν, γιατί νομίζουν ότι είναι ανώτεροι από εμάς; Μόνο αυτό έχε</w:t>
      </w:r>
      <w:r>
        <w:rPr>
          <w:rFonts w:eastAsia="Times New Roman" w:cs="Times New Roman"/>
          <w:szCs w:val="24"/>
        </w:rPr>
        <w:t>ι μείνει ως λογική εξήγηση του γιατί συμπεριφέρονται όπως συμπεριφέρονται. Είναι δυνατόν στην Ευρώπη του 2016 να υπάρχουν άνθρωποι που να πιστεύουν πως είναι ανώτεροι από άλλους ανθρώπους; Και, όμως!</w:t>
      </w:r>
    </w:p>
    <w:p w14:paraId="3694FB2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Στη Γερμανία οι τράπεζες σε λίγο θα ζητούν λεφτά από του</w:t>
      </w:r>
      <w:r>
        <w:rPr>
          <w:rFonts w:eastAsia="Times New Roman" w:cs="Times New Roman"/>
          <w:szCs w:val="24"/>
        </w:rPr>
        <w:t>ς απλούς καταθέτες, για να κρατούν τα χρήματά τους. Στην Ελλάδα η Κυβέρνηση παρακαλεί όσους έχουν κρύψει κάποιο φράγκο στα στρώματα να το πάνε στις τράπεζες για να μη χρειαστούν τέταρτη ανακεφαλαιοποίηση. Πώς μπορεί να είναι δίκαιο αυτό; Στη Γερμανία η Υπο</w:t>
      </w:r>
      <w:r>
        <w:rPr>
          <w:rFonts w:eastAsia="Times New Roman" w:cs="Times New Roman"/>
          <w:szCs w:val="24"/>
        </w:rPr>
        <w:t>υργός Άμυνας και ο δόκτορας Σόιμπλε αποφάσισαν πριν λίγους μήνες να χρηματοδοτήσουν με ένα τεράστιο ποσό για στρατιωτικούς εξοπλισμούς και τη συγκρότηση στρατού. Η Γερμανία, λοιπόν, εξοπλίζεται για μια ακόμα φορά στην αιματοβαμμένη ιστορία της για να αντιμ</w:t>
      </w:r>
      <w:r>
        <w:rPr>
          <w:rFonts w:eastAsia="Times New Roman" w:cs="Times New Roman"/>
          <w:szCs w:val="24"/>
        </w:rPr>
        <w:t>ετωπίσει ποιον εχθρό;</w:t>
      </w:r>
    </w:p>
    <w:p w14:paraId="3694FB2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Η Ελλάδα, από την άλλη, που οι εχθροί της είναι τόσο κοντά που ακούγονται οι φωνές τους στα εδάφη μας, όταν αυτοί κραυγάζουν από τα δικά τους και την απειλούν μονίμως και διαρκώς, αναγκάστηκε να κόψει στο μισό τις δαπάνες του Υπουργεί</w:t>
      </w:r>
      <w:r>
        <w:rPr>
          <w:rFonts w:eastAsia="Times New Roman" w:cs="Times New Roman"/>
          <w:szCs w:val="24"/>
        </w:rPr>
        <w:t>ου Εθνικής Άμυνας και να κάνει περικοπές στους μισθούς των ηρωικών πιλότων της. Πόσο λογικό είναι αυτό;</w:t>
      </w:r>
    </w:p>
    <w:p w14:paraId="3694FB3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Συνοψίζοντας, λοιπόν, οφείλουμε, πριν κρίνουμε προϋπολογισμό, να θυμηθούμε από ποια θέση μιλάμε. Μιλάμε από τη θέση του από κάτω, του κατώτερου, του αδύ</w:t>
      </w:r>
      <w:r>
        <w:rPr>
          <w:rFonts w:eastAsia="Times New Roman" w:cs="Times New Roman"/>
          <w:szCs w:val="24"/>
        </w:rPr>
        <w:t>ναμου, του ανίσχυρου. Έτσι μας θέλουν οι φίλοι και οι εταίροι. Μας θέλουν γονατισμένους. Οποιαδήποτε κυβέρνηση και αν είχαμε, από την ίδια θέση, έτσι θα μίλαγε. Δεν υπάρχει πολιτική δύναμη που θα μπορούσε από μόνη της να αλλάξει κάτι από τις διαπραγματεύσε</w:t>
      </w:r>
      <w:r>
        <w:rPr>
          <w:rFonts w:eastAsia="Times New Roman" w:cs="Times New Roman"/>
          <w:szCs w:val="24"/>
        </w:rPr>
        <w:t>ις της χώρας.</w:t>
      </w:r>
    </w:p>
    <w:p w14:paraId="3694FB3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κανείς δεν μπορεί να πιστέψει πως αποκλειστικός και μόνος υπεύθυνος για τα χάλια του προς κρίση προϋπολογισμού είναι η ελληνική Κυβέρνηση.</w:t>
      </w:r>
    </w:p>
    <w:p w14:paraId="3694FB3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Έχοντας πει αυτό, ας έρθουμε τώρα να εξετάσουμε τι κάνει η σημερινή </w:t>
      </w:r>
      <w:r>
        <w:rPr>
          <w:rFonts w:eastAsia="Times New Roman" w:cs="Times New Roman"/>
          <w:szCs w:val="24"/>
        </w:rPr>
        <w:t xml:space="preserve">Κυβέρνηση για να βγούμε από αυτή τη θέση. Λοιπόν, είναι πάρα πολύ εύκολο. Δεν κάνει τίποτα. Δεν κάνει απολύτως τίποτα. Δεν υπάρχει ούτε </w:t>
      </w:r>
      <w:r>
        <w:rPr>
          <w:rFonts w:eastAsia="Times New Roman" w:cs="Times New Roman"/>
          <w:szCs w:val="24"/>
        </w:rPr>
        <w:lastRenderedPageBreak/>
        <w:t>μια γραμμή στον προϋπολογισμό που να πείθει πως η Κυβέρνηση ξέρει τι κάνει.</w:t>
      </w:r>
    </w:p>
    <w:p w14:paraId="3694FB3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Δεν μπορέσατε να παρουσιάσετε κανένα επιχείρ</w:t>
      </w:r>
      <w:r>
        <w:rPr>
          <w:rFonts w:eastAsia="Times New Roman" w:cs="Times New Roman"/>
          <w:szCs w:val="24"/>
        </w:rPr>
        <w:t xml:space="preserve">ημα, να μας πείσετε πως έχετε σχέδιο, πως είστε έτοιμοι να αντιμετωπίσετε τα όσα έρχονται. Η προχειρότητα, με την οποία λειτουργείτε, μπορεί να συγκριθεί μόνο με την ανευθυνότητα, την οποία επιδεικνύετε στην επικοινωνία σας με τους Έλληνες πολίτες και τον </w:t>
      </w:r>
      <w:r>
        <w:rPr>
          <w:rFonts w:eastAsia="Times New Roman" w:cs="Times New Roman"/>
          <w:szCs w:val="24"/>
        </w:rPr>
        <w:t>ελληνικό λαό.</w:t>
      </w:r>
    </w:p>
    <w:p w14:paraId="3694FB3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Δεν υπάρχει ίχνος εξορθολογισμού των δαπανών, δεν υπάρχει ούτε ένα σημείο στον σημερινό προϋπολογισμό που να δείχνει πως έχετε καταλάβει ότι η φοροδοτική ικανότητα των Ελλήνων εξαντλήθηκε, έστω εκείνα τα λίγα που μπορούμε να κάνουμε ως Έλληνε</w:t>
      </w:r>
      <w:r>
        <w:rPr>
          <w:rFonts w:eastAsia="Times New Roman" w:cs="Times New Roman"/>
          <w:szCs w:val="24"/>
        </w:rPr>
        <w:t xml:space="preserve">ς δεν θα τα κάνουμε, σύμφωνα με τον </w:t>
      </w:r>
      <w:r>
        <w:rPr>
          <w:rFonts w:eastAsia="Times New Roman" w:cs="Times New Roman"/>
          <w:szCs w:val="24"/>
        </w:rPr>
        <w:t>προϋπολογισμό</w:t>
      </w:r>
      <w:r>
        <w:rPr>
          <w:rFonts w:eastAsia="Times New Roman" w:cs="Times New Roman"/>
          <w:szCs w:val="24"/>
        </w:rPr>
        <w:t>, ούτε το 2017.</w:t>
      </w:r>
    </w:p>
    <w:p w14:paraId="3694FB3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Το Σύστημα Υγείας συνεχίζει να κρέμεται από μια κλωστή. Η Εθνική Άμυνα θα μείνει πάλι χωρίς εξοπλιστικά προγράμματα. </w:t>
      </w:r>
    </w:p>
    <w:p w14:paraId="3694FB3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Γυρίζω σε όλη τη Μακεδονία, γυρίζω σε όλη τη Θράκη, μιλάω με ανθρώπους, μ</w:t>
      </w:r>
      <w:r>
        <w:rPr>
          <w:rFonts w:eastAsia="Times New Roman" w:cs="Times New Roman"/>
          <w:szCs w:val="24"/>
        </w:rPr>
        <w:t>ιλάω με πολίτες. Μου λένε, «Τι αντιπροσωπεύει η Ένωση Κεντρώων;» Τους απαντάω ότι αντιπροσωπεύει τη συναίνεση, τη λογική, την εθνική ομοψυχία. Εάν δεν ενωθούμε όλοι μαζί δεν πρόκειται να κάνουμε τίποτα. Εάν δεν το έχετε καταλάβει, τότε δεν είμαστε στον ίδι</w:t>
      </w:r>
      <w:r>
        <w:rPr>
          <w:rFonts w:eastAsia="Times New Roman" w:cs="Times New Roman"/>
          <w:szCs w:val="24"/>
        </w:rPr>
        <w:t>ο δρόμο.</w:t>
      </w:r>
    </w:p>
    <w:p w14:paraId="3694FB3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Ευχαριστώ πολύ.</w:t>
      </w:r>
    </w:p>
    <w:p w14:paraId="3694FB38"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3694FB3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Τον λόγο έχει ο Αναπληρωτής Υπουργός Παιδείας,</w:t>
      </w:r>
      <w:r>
        <w:rPr>
          <w:rFonts w:eastAsia="Times New Roman" w:cs="Times New Roman"/>
          <w:szCs w:val="24"/>
        </w:rPr>
        <w:t xml:space="preserve"> Έρευνας και Θρησκευμάτων</w:t>
      </w:r>
      <w:r>
        <w:rPr>
          <w:rFonts w:eastAsia="Times New Roman" w:cs="Times New Roman"/>
          <w:szCs w:val="24"/>
        </w:rPr>
        <w:t xml:space="preserve"> κ. Φωτάκης.</w:t>
      </w:r>
    </w:p>
    <w:p w14:paraId="3694FB3A"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Κύριε Πρόε</w:t>
      </w:r>
      <w:r>
        <w:rPr>
          <w:rFonts w:eastAsia="Times New Roman" w:cs="Times New Roman"/>
          <w:szCs w:val="24"/>
        </w:rPr>
        <w:t xml:space="preserve">δρε, κυρίες και κύριοι Βουλευτές, θα αναφερθώ στο κεφάλαιο του </w:t>
      </w:r>
      <w:r>
        <w:rPr>
          <w:rFonts w:eastAsia="Times New Roman" w:cs="Times New Roman"/>
          <w:szCs w:val="24"/>
        </w:rPr>
        <w:t xml:space="preserve">προϋπολογισμού </w:t>
      </w:r>
      <w:r>
        <w:rPr>
          <w:rFonts w:eastAsia="Times New Roman" w:cs="Times New Roman"/>
          <w:szCs w:val="24"/>
        </w:rPr>
        <w:t xml:space="preserve">που αφορά την </w:t>
      </w:r>
      <w:r>
        <w:rPr>
          <w:rFonts w:eastAsia="Times New Roman" w:cs="Times New Roman"/>
          <w:szCs w:val="24"/>
        </w:rPr>
        <w:t xml:space="preserve">παιδεία </w:t>
      </w:r>
      <w:r>
        <w:rPr>
          <w:rFonts w:eastAsia="Times New Roman" w:cs="Times New Roman"/>
          <w:szCs w:val="24"/>
        </w:rPr>
        <w:t xml:space="preserve">και την </w:t>
      </w:r>
      <w:r>
        <w:rPr>
          <w:rFonts w:eastAsia="Times New Roman" w:cs="Times New Roman"/>
          <w:szCs w:val="24"/>
        </w:rPr>
        <w:t>έρευνα</w:t>
      </w:r>
      <w:r>
        <w:rPr>
          <w:rFonts w:eastAsia="Times New Roman" w:cs="Times New Roman"/>
          <w:szCs w:val="24"/>
        </w:rPr>
        <w:t xml:space="preserve">, που αποτελούν συγκοινωνούντα δοχεία, έχουν ως κοινό τόπο την παραγωγή, τη διάχυση και την αξιοποίηση της γνώσης, της </w:t>
      </w:r>
      <w:r>
        <w:rPr>
          <w:rFonts w:eastAsia="Times New Roman" w:cs="Times New Roman"/>
          <w:szCs w:val="24"/>
        </w:rPr>
        <w:lastRenderedPageBreak/>
        <w:t>γνώσης που ως αυταξία δ</w:t>
      </w:r>
      <w:r>
        <w:rPr>
          <w:rFonts w:eastAsia="Times New Roman" w:cs="Times New Roman"/>
          <w:szCs w:val="24"/>
        </w:rPr>
        <w:t xml:space="preserve">ιευρύνει τους πνευματικούς ορίζοντες της κοινωνίας και τη βοηθά να σταθεί όρθια στις συνθήκες της βαθιάς κρίσης που βιώνει σήμερα. Ταυτόχρονα, παράγουν τη γνώση που μπορεί να συντελέσει στην παραγωγική ανασυγκρότηση, στην ανάπτυξη της χώρας, δημιουργώντας </w:t>
      </w:r>
      <w:r>
        <w:rPr>
          <w:rFonts w:eastAsia="Times New Roman" w:cs="Times New Roman"/>
          <w:szCs w:val="24"/>
        </w:rPr>
        <w:t>ελπίδα και προοπτική για το μέλλον.</w:t>
      </w:r>
    </w:p>
    <w:p w14:paraId="3694FB3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Η Κυβέρνηση, ευθύς εξ αρχής, έδωσε μεγάλο βάρος και προτεραιότητα στην έρευνα. Αυτό αποτυπώνεται ξεκάθαρα στις θεσμικές και νομοθετικές πρωτοβουλίες που ελήφθησαν κατά τους τελευταίους είκοσι μήνες, αλλά και στους </w:t>
      </w:r>
      <w:r>
        <w:rPr>
          <w:rFonts w:eastAsia="Times New Roman" w:cs="Times New Roman"/>
          <w:szCs w:val="24"/>
        </w:rPr>
        <w:t>προϋπο</w:t>
      </w:r>
      <w:r>
        <w:rPr>
          <w:rFonts w:eastAsia="Times New Roman" w:cs="Times New Roman"/>
          <w:szCs w:val="24"/>
        </w:rPr>
        <w:t xml:space="preserve">λογισμούς </w:t>
      </w:r>
      <w:r>
        <w:rPr>
          <w:rFonts w:eastAsia="Times New Roman" w:cs="Times New Roman"/>
          <w:szCs w:val="24"/>
        </w:rPr>
        <w:t>των ετών 2016-2017.</w:t>
      </w:r>
    </w:p>
    <w:p w14:paraId="3694FB3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Θα ήθελα να αναφερθώ σε ορισμένους αριθμούς. Το Πρόγραμμα Δημοσίων Επενδύσεων για την έρευνα από 97.000.000 το 2014 ακολούθησε μια συνεχώς αυξητική πορεία σε 141.000.000 το 2015, 148.000.000 ευρώ το 2016 και πρόβλεψη για 180.0</w:t>
      </w:r>
      <w:r>
        <w:rPr>
          <w:rFonts w:eastAsia="Times New Roman" w:cs="Times New Roman"/>
          <w:szCs w:val="24"/>
        </w:rPr>
        <w:t>00.000 για το 2017, δηλαδή σχεδόν διπλασιάζεται.</w:t>
      </w:r>
    </w:p>
    <w:p w14:paraId="3694FB3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Αντίστοιχα, ο </w:t>
      </w:r>
      <w:r>
        <w:rPr>
          <w:rFonts w:eastAsia="Times New Roman" w:cs="Times New Roman"/>
          <w:szCs w:val="24"/>
        </w:rPr>
        <w:t>τακτικός προϋπολογισμός</w:t>
      </w:r>
      <w:r>
        <w:rPr>
          <w:rFonts w:eastAsia="Times New Roman" w:cs="Times New Roman"/>
          <w:szCs w:val="24"/>
        </w:rPr>
        <w:t xml:space="preserve"> </w:t>
      </w:r>
      <w:r>
        <w:rPr>
          <w:rFonts w:eastAsia="Times New Roman" w:cs="Times New Roman"/>
          <w:szCs w:val="24"/>
        </w:rPr>
        <w:t>για την έρευνα από 60.000.000, που είχαν προβλεφθεί για το 2015, αυξήθηκε κατά 45% -επαναλαμβάνω κατά 45%- στα 88.000.000 για το 2016 και προβλέπεται περαιτέρω αύξηση σε 124.000.000, δηλαδή κατά 41%, για το 2017. Δεν είναι τυχαίο ότι οι συνολικές δαπάνες γ</w:t>
      </w:r>
      <w:r>
        <w:rPr>
          <w:rFonts w:eastAsia="Times New Roman" w:cs="Times New Roman"/>
          <w:szCs w:val="24"/>
        </w:rPr>
        <w:t>ια την έρευνα στη χώρα, το δύσκολο έτος το 2015 σύμφωνα με στοιχεία του Εθνικού Κέντρου Τεκμηρίωσης πλησίασαν το 1% του ΑΕΠ, ποσοστό που αποτελεί σημαντική αύξηση από το 0,6% ή το 0,7% των προηγουμένων ετών.</w:t>
      </w:r>
    </w:p>
    <w:p w14:paraId="3694FB3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Συνυφασμένη με τα στοιχεία αυτά είναι η πρόβλεψη</w:t>
      </w:r>
      <w:r>
        <w:rPr>
          <w:rFonts w:eastAsia="Times New Roman" w:cs="Times New Roman"/>
          <w:szCs w:val="24"/>
        </w:rPr>
        <w:t xml:space="preserve"> για προσλήψεις εκατό ερευνητών για την επόμενη διετία 2017-2018, μετά από μια εξαετία ξηρασίας προσλήψεων στα ερευνητικά κέντρα. Οι θέσεις αυτές έρχονται ως συμπλήρωμα στις χίλιες νέες θέσεις μελών ΔΕΠ, που εγκρίθηκαν για τα πανεπιστήμια της χώρας από την</w:t>
      </w:r>
      <w:r>
        <w:rPr>
          <w:rFonts w:eastAsia="Times New Roman" w:cs="Times New Roman"/>
          <w:szCs w:val="24"/>
        </w:rPr>
        <w:t xml:space="preserve"> προηγούμενη πολιτική ηγεσία του </w:t>
      </w:r>
      <w:r>
        <w:rPr>
          <w:rFonts w:eastAsia="Times New Roman" w:cs="Times New Roman"/>
          <w:szCs w:val="24"/>
        </w:rPr>
        <w:lastRenderedPageBreak/>
        <w:t>Υπουργείου. Και όλα αυτά -το τονίζω- συμβαίνουν μέσα σε συνθήκες κρίσης, οι οποίες συνήθως οδηγούν σε διαφορετικές επιλογές, αφού η έρευνα είναι ο εύκολος στόχος για περικοπές.</w:t>
      </w:r>
    </w:p>
    <w:p w14:paraId="3694FB3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Θα ήθελα να κλείσω αυτήν την αριθμολογία με έν</w:t>
      </w:r>
      <w:r>
        <w:rPr>
          <w:rFonts w:eastAsia="Times New Roman" w:cs="Times New Roman"/>
          <w:szCs w:val="24"/>
        </w:rPr>
        <w:t>α τελευταίο σημείο, ένα σημείο που το θεωρώ πάρα πολύ σημαντικό. Τι κρύβεται πίσω από αυτούς τους αριθμούς; Πίσω από αυτούς τους αριθμούς βρίσκεται μια συγκεκριμένη ιδεολογία, μια συγκεκριμένη πολιτική αντίληψη. Είναι η αντίληψη που συνδέει την ανάπτυξη με</w:t>
      </w:r>
      <w:r>
        <w:rPr>
          <w:rFonts w:eastAsia="Times New Roman" w:cs="Times New Roman"/>
          <w:szCs w:val="24"/>
        </w:rPr>
        <w:t xml:space="preserve"> την επιδίωξη μιας καλύτερης παιδείας, μιας καλύτερης υγείας, την στήριξη της κοινωνίας και τον περιορισμό των ανισοτήτων, είναι η δίκαιη ανάπτυξη και όχι μια απλή μεγέθυνση ποσοστών που αφορά μονάχα την ευημερία των αριθμών.</w:t>
      </w:r>
    </w:p>
    <w:p w14:paraId="3694FB4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Πίσω από τους αριθμούς αυτούς </w:t>
      </w:r>
      <w:r>
        <w:rPr>
          <w:rFonts w:eastAsia="Times New Roman" w:cs="Times New Roman"/>
          <w:szCs w:val="24"/>
        </w:rPr>
        <w:t xml:space="preserve">βρίσκεται η προσπάθεια, τα πρώτα συστηματικά μέτρα, θα έλεγα, για την αντιμετώπιση της αιμορραγίας του </w:t>
      </w:r>
      <w:r>
        <w:rPr>
          <w:rFonts w:eastAsia="Times New Roman" w:cs="Times New Roman"/>
          <w:szCs w:val="24"/>
        </w:rPr>
        <w:lastRenderedPageBreak/>
        <w:t>σπουδαιότερου κεφαλαίου που διαθέτει η χώρα, του ανθρώπινου δυναμικού της, της μονόπλευρης φυγής νέων επιστημόνων στο εξωτερικό. Γίνονται τα πρώτα βήματα</w:t>
      </w:r>
      <w:r>
        <w:rPr>
          <w:rFonts w:eastAsia="Times New Roman" w:cs="Times New Roman"/>
          <w:szCs w:val="24"/>
        </w:rPr>
        <w:t xml:space="preserve"> για την αναχαίτιση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της αντικατάστασής του από την κινητικότητα των επιστημόνων.</w:t>
      </w:r>
    </w:p>
    <w:p w14:paraId="3694FB4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Αλλά και σε κάτι ακόμη συνεισφέρει ο </w:t>
      </w:r>
      <w:r>
        <w:rPr>
          <w:rFonts w:eastAsia="Times New Roman" w:cs="Times New Roman"/>
          <w:szCs w:val="24"/>
        </w:rPr>
        <w:t xml:space="preserve">προϋπολογισμός </w:t>
      </w:r>
      <w:r>
        <w:rPr>
          <w:rFonts w:eastAsia="Times New Roman" w:cs="Times New Roman"/>
          <w:szCs w:val="24"/>
        </w:rPr>
        <w:t>του 2017 για την έρευνα. Είναι η δημιουργία των προϋποθέσεων για τη στήριξη της υγιούς και καινοτόμου ε</w:t>
      </w:r>
      <w:r>
        <w:rPr>
          <w:rFonts w:eastAsia="Times New Roman" w:cs="Times New Roman"/>
          <w:szCs w:val="24"/>
        </w:rPr>
        <w:t>πιχειρηματικότητας, που θα βρίσκεται μακριά από τις κρατικοδίαιτες πρακτικές και λογικές του παρελθόντος και θα βασίζεται στην ανάδειξη μιας νέας επιχειρηματικής τάξης με κεντρικό κορμό τα νέα παιδιά.</w:t>
      </w:r>
    </w:p>
    <w:p w14:paraId="3694FB4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στις συνθήκες της κρίσης π</w:t>
      </w:r>
      <w:r>
        <w:rPr>
          <w:rFonts w:eastAsia="Times New Roman" w:cs="Times New Roman"/>
          <w:szCs w:val="24"/>
        </w:rPr>
        <w:t>ου βιώνει η χώρα υπάρχει απόλυτη ανάγκη για κατεπείγουσες και άμεσες παρεμβά</w:t>
      </w:r>
      <w:r>
        <w:rPr>
          <w:rFonts w:eastAsia="Times New Roman" w:cs="Times New Roman"/>
          <w:szCs w:val="24"/>
        </w:rPr>
        <w:lastRenderedPageBreak/>
        <w:t>σεις. Δεν υπάρχουν περιθώρια για καθυστερήσεις. Στο πλαίσιο αυτό, πρέπει να δούμε τι μπορούμε να κάνουμε άμεσα, τι μπορούμε να εκμεταλλευτούμε από τις πηγές χρηματοδότησης που υπάρ</w:t>
      </w:r>
      <w:r>
        <w:rPr>
          <w:rFonts w:eastAsia="Times New Roman" w:cs="Times New Roman"/>
          <w:szCs w:val="24"/>
        </w:rPr>
        <w:t>χουν.</w:t>
      </w:r>
    </w:p>
    <w:p w14:paraId="3694FB4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Οι δυνατότητες χρηματοδότησης από τον τακτικό προϋπολογισμό, παρά τις αυξήσεις που αναφέρθηκαν, εξακολουθούν να είναι ανεπαρκείς εξαιτίας των μέτρων λιτότητας και των περιορισμών που επιβάλλονται. Άλλες πηγές χρηματοδότησης είναι το μεγάλο πρόγραμμα </w:t>
      </w:r>
      <w:r>
        <w:rPr>
          <w:rFonts w:eastAsia="Times New Roman" w:cs="Times New Roman"/>
          <w:szCs w:val="24"/>
        </w:rPr>
        <w:t>της Ευρωπαϊκής Ένωσης «Ορίζοντας 2020» και το ΕΣΠΑ. Ο «Ορίζοντας 2020» χαρακτηρίζεται από ένα έντονο ανταγωνιστικό περιβάλλον όπου πραγματικά οι Έλληνες επιστήμονες έχουν έναν πρωταγωνιστικό ρόλο, έχουν εξαιρετικές επιδόσεις. Παρ</w:t>
      </w:r>
      <w:r>
        <w:rPr>
          <w:rFonts w:eastAsia="Times New Roman" w:cs="Times New Roman"/>
          <w:szCs w:val="24"/>
        </w:rPr>
        <w:t xml:space="preserve">’ </w:t>
      </w:r>
      <w:r>
        <w:rPr>
          <w:rFonts w:eastAsia="Times New Roman" w:cs="Times New Roman"/>
          <w:szCs w:val="24"/>
        </w:rPr>
        <w:t>όλα αυτά αυτό το περιβάλλ</w:t>
      </w:r>
      <w:r>
        <w:rPr>
          <w:rFonts w:eastAsia="Times New Roman" w:cs="Times New Roman"/>
          <w:szCs w:val="24"/>
        </w:rPr>
        <w:t>ον εμπεριέχει σοβαρές αβεβαιότητες για το μέλλον.</w:t>
      </w:r>
    </w:p>
    <w:p w14:paraId="3694FB4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Η υλοποίηση του ΕΣΠΑ 2014-2020 έχει ξεκινήσει δυναμικά με προβλέψεις για υψηλή χρηματοδότηση της έρευνας και της καινοτομίας, προβλέψεις που φτάνουν το 1,2 </w:t>
      </w:r>
      <w:r>
        <w:rPr>
          <w:rFonts w:eastAsia="Times New Roman" w:cs="Times New Roman"/>
          <w:szCs w:val="24"/>
        </w:rPr>
        <w:t>δισεκατομμύρια</w:t>
      </w:r>
      <w:r>
        <w:rPr>
          <w:rFonts w:eastAsia="Times New Roman" w:cs="Times New Roman"/>
          <w:szCs w:val="24"/>
        </w:rPr>
        <w:t>. Το νέο ΕΣΠΑ, όμως, ενσωματώνει θεμ</w:t>
      </w:r>
      <w:r>
        <w:rPr>
          <w:rFonts w:eastAsia="Times New Roman" w:cs="Times New Roman"/>
          <w:szCs w:val="24"/>
        </w:rPr>
        <w:t>ατικούς και περιφερειακούς περιορισμούς, που δεν επιτρέπουν τη διαμόρφωση μιας ολοκληρωμένης ερευνητικής στρατηγικής, ιδιαίτερα μέσα στις συνθήκες της κρίσης.</w:t>
      </w:r>
    </w:p>
    <w:p w14:paraId="3694FB4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Ποια είναι η δική μας απάντηση; Η δική μας απάντηση στην κατάσταση αυτή είναι η υπογραφή της δανε</w:t>
      </w:r>
      <w:r>
        <w:rPr>
          <w:rFonts w:eastAsia="Times New Roman" w:cs="Times New Roman"/>
          <w:szCs w:val="24"/>
        </w:rPr>
        <w:t>ιακής σύμβασης με την Ευρωπαϊκή Τράπεζα Επενδύσεων για τη διοχέτευση με τρόπο εμπροσθοβαρή πόρων ύψους 240 εκατομμυρίων ευρώ για τη στήριξη νέων επιστημόνων και της έρευνας που διεξάγεται στα πανεπιστήμια, τα ΤΕΙ και τα ερευνητικά κέντρα της χώρας.</w:t>
      </w:r>
    </w:p>
    <w:p w14:paraId="3694FB4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Ταυτόχρ</w:t>
      </w:r>
      <w:r>
        <w:rPr>
          <w:rFonts w:eastAsia="Times New Roman" w:cs="Times New Roman"/>
          <w:szCs w:val="24"/>
        </w:rPr>
        <w:t>ονα, ιδρύεται ένα νέο ίδρυμα, το Ελληνικό Ίδρυμα Έρευνας και Καινοτομίας, το ΕΛΙΔΕΚ, που αποτελεί έναν νέο θεσμό για τη διαχείριση αυτών των πόρων και την προώθηση της βασικής έρευνας, κάτι που έλειπε παντελώς. Η πρώτη προκήρυξη για υποψήφιους διδάκτορες τ</w:t>
      </w:r>
      <w:r>
        <w:rPr>
          <w:rFonts w:eastAsia="Times New Roman" w:cs="Times New Roman"/>
          <w:szCs w:val="24"/>
        </w:rPr>
        <w:t>ου ΕΛΙΔΕΚ έχει ήδη κλείσει και προσέλκυσε περισσότερες από δύο χιλιάδες αιτήσεις, ενώ ήδη έχει δημοσιευτεί η πρόσκληση για ερευνητικά έργα μεταδιδακτόρων ερευνητών και ερευνητριών. Αυτές οι προσκλήσεις θα γίνονται με τρόπο συστηματικό και συνεπή στο μέλλον</w:t>
      </w:r>
      <w:r>
        <w:rPr>
          <w:rFonts w:eastAsia="Times New Roman" w:cs="Times New Roman"/>
          <w:szCs w:val="24"/>
        </w:rPr>
        <w:t>.</w:t>
      </w:r>
    </w:p>
    <w:p w14:paraId="3694FB4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Κύριο αδιαπραγμάτευτο στοιχείο επιτυχίας θα είναι η επιδίωξη της επιστημονικής ποιότητας και αριστείας στα προτεινόμενα έργα. Αναμένεται ότι περισσότεροι από τέσσερις χιλιάδες επιστήμονες θα ωφεληθούν από τις δράσεις του ΕΛΙΔΕΚ κατά την επόμενη τριετία. </w:t>
      </w:r>
      <w:r>
        <w:rPr>
          <w:rFonts w:eastAsia="Times New Roman" w:cs="Times New Roman"/>
          <w:szCs w:val="24"/>
        </w:rPr>
        <w:t xml:space="preserve">Αυτή η επιλογή της Κυβέρνησης στηρίζεται από τον προς ψήφιση </w:t>
      </w:r>
      <w:r>
        <w:rPr>
          <w:rFonts w:eastAsia="Times New Roman" w:cs="Times New Roman"/>
          <w:szCs w:val="24"/>
        </w:rPr>
        <w:t>προϋπολογισμό</w:t>
      </w:r>
      <w:r>
        <w:rPr>
          <w:rFonts w:eastAsia="Times New Roman" w:cs="Times New Roman"/>
          <w:szCs w:val="24"/>
        </w:rPr>
        <w:t>.</w:t>
      </w:r>
    </w:p>
    <w:p w14:paraId="3694FB4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Αλλά δεν μένουμε εκεί. Υπάρχει ήδη συγκεκριμένο σχέδιο για την αποτελεσματική αξιοποίηση εκείνων των ερευνητικών αποτελεσμάτων που παρουσιάζουν επιχειρηματικό ενδιαφέρον.</w:t>
      </w:r>
    </w:p>
    <w:p w14:paraId="3694FB4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Μέσα στον</w:t>
      </w:r>
      <w:r>
        <w:rPr>
          <w:rFonts w:eastAsia="Times New Roman" w:cs="Times New Roman"/>
          <w:szCs w:val="24"/>
        </w:rPr>
        <w:t xml:space="preserve"> μήνα αυτό, μέσα στον Δεκέμβριο, θα ανακοινωθεί η δημιουργία ειδικού ταμείου συμμετοχών για την καινοτομία, το «παράθυρο της καινοτομίας», όπως το αποκαλούμε, το οποίο θα περιλαμβάνει μείγμα πόρων του ΕΣΠΑ ή του Ευρωπαϊκού Ταμείου Επενδύσεων, του </w:t>
      </w:r>
      <w:r>
        <w:rPr>
          <w:rFonts w:eastAsia="Times New Roman" w:cs="Times New Roman"/>
          <w:szCs w:val="24"/>
          <w:lang w:val="en-US"/>
        </w:rPr>
        <w:t>EIF</w:t>
      </w:r>
      <w:r>
        <w:rPr>
          <w:rFonts w:eastAsia="Times New Roman" w:cs="Times New Roman"/>
          <w:szCs w:val="24"/>
        </w:rPr>
        <w:t xml:space="preserve">, και </w:t>
      </w:r>
      <w:r>
        <w:rPr>
          <w:rFonts w:eastAsia="Times New Roman" w:cs="Times New Roman"/>
          <w:szCs w:val="24"/>
        </w:rPr>
        <w:t>αργότερα ίσως άλλων ιδιωτικών κεφαλαίων.</w:t>
      </w:r>
    </w:p>
    <w:p w14:paraId="3694FB4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ταμείο </w:t>
      </w:r>
      <w:r>
        <w:rPr>
          <w:rFonts w:eastAsia="Times New Roman" w:cs="Times New Roman"/>
          <w:szCs w:val="24"/>
        </w:rPr>
        <w:t>αυτό θα είναι μέρος ενός αναπτυξιακού υπερταμείου συμμετοχών και θα έχει ως σκοπό να αξιολογεί ιδέ</w:t>
      </w:r>
      <w:r>
        <w:rPr>
          <w:rFonts w:eastAsia="Times New Roman" w:cs="Times New Roman"/>
          <w:szCs w:val="24"/>
        </w:rPr>
        <w:t>ε</w:t>
      </w:r>
      <w:r>
        <w:rPr>
          <w:rFonts w:eastAsia="Times New Roman" w:cs="Times New Roman"/>
          <w:szCs w:val="24"/>
        </w:rPr>
        <w:t xml:space="preserve">ς και ερευνητικά αποτελέσματα που παρουσιάζουν ενδιαφέρον για τη δημιουργία νέων καινοτόμων επιχειρήσεων, </w:t>
      </w:r>
      <w:r>
        <w:rPr>
          <w:rFonts w:eastAsia="Times New Roman" w:cs="Times New Roman"/>
          <w:szCs w:val="24"/>
        </w:rPr>
        <w:t xml:space="preserve">θα χρηματοδοτεί τη δημιουργία και την εκκόλαψη τεχνοβλαστών και γενικότερα </w:t>
      </w:r>
      <w:r>
        <w:rPr>
          <w:rFonts w:eastAsia="Times New Roman" w:cs="Times New Roman"/>
          <w:szCs w:val="24"/>
          <w:lang w:val="en-US"/>
        </w:rPr>
        <w:t>startups</w:t>
      </w:r>
      <w:r>
        <w:rPr>
          <w:rFonts w:eastAsia="Times New Roman" w:cs="Times New Roman"/>
          <w:szCs w:val="24"/>
        </w:rPr>
        <w:t>, συνεισφέροντας με τον τρόπο αυτόν στην ανάπτυξη της επιχειρηματικότητας έντασης γνώσης.</w:t>
      </w:r>
    </w:p>
    <w:p w14:paraId="3694FB4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ταμείο</w:t>
      </w:r>
      <w:r>
        <w:rPr>
          <w:rFonts w:eastAsia="Times New Roman" w:cs="Times New Roman"/>
          <w:szCs w:val="24"/>
        </w:rPr>
        <w:t xml:space="preserve"> της καινοτομίας σε συνδυασμό με μια σειρά άλλων κινήτρων στο πλαίσιο του </w:t>
      </w:r>
      <w:r>
        <w:rPr>
          <w:rFonts w:eastAsia="Times New Roman" w:cs="Times New Roman"/>
          <w:szCs w:val="24"/>
        </w:rPr>
        <w:t>αναπτυξιακού νόμου αναμένεται να βοηθήσει την άνθηση της νεανικής επιχειρηματικότητας στη χώρα και να συνεισφέρει και αυτό με τον τρόπο του στην αναστροφή της φυγής στο εξωτερικό.</w:t>
      </w:r>
    </w:p>
    <w:p w14:paraId="3694FB4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Τελειώνοντας, θα ήθελα να επικαλεστώ ένα σύνθημα που κάποτε ήταν κενό περιεχ</w:t>
      </w:r>
      <w:r>
        <w:rPr>
          <w:rFonts w:eastAsia="Times New Roman" w:cs="Times New Roman"/>
          <w:szCs w:val="24"/>
        </w:rPr>
        <w:t xml:space="preserve">ομένου και πλέον παίρνει σάρκα και οστά. Λέγαμε κάποτε και τώρα φαίνεται να υλοποιείται ότι οι δαπάνες για την έρευνα δεν αποτελούν κόστος αλλά επένδυση. </w:t>
      </w:r>
    </w:p>
    <w:p w14:paraId="3694FB4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Ευχαριστώ.</w:t>
      </w:r>
    </w:p>
    <w:p w14:paraId="3694FB4E"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694FB4F"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w:t>
      </w:r>
    </w:p>
    <w:p w14:paraId="3694FB50" w14:textId="77777777" w:rsidR="006648D0" w:rsidRDefault="00CC2A7D">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w:t>
      </w:r>
      <w:r>
        <w:rPr>
          <w:rFonts w:eastAsia="Times New Roman"/>
          <w:szCs w:val="24"/>
        </w:rPr>
        <w:lastRenderedPageBreak/>
        <w:t xml:space="preserve">ΒΕΝΙΖΕΛΟΣ» και ενημερώθηκαν για την ιστορία του κτηρίου και </w:t>
      </w:r>
      <w:r>
        <w:rPr>
          <w:rFonts w:eastAsia="Times New Roman"/>
          <w:szCs w:val="24"/>
        </w:rPr>
        <w:t>τον τρόπο οργάνωσης και λειτουργίας της Βουλής, σαράντα τρεις μαθητές και μαθήτριες και δύο εκπαιδευτικοί συνοδοί από το 5ο Γυμνάσιο Περιστερίου.</w:t>
      </w:r>
    </w:p>
    <w:p w14:paraId="3694FB51" w14:textId="77777777" w:rsidR="006648D0" w:rsidRDefault="00CC2A7D">
      <w:pPr>
        <w:spacing w:line="600" w:lineRule="auto"/>
        <w:ind w:firstLine="720"/>
        <w:jc w:val="both"/>
        <w:rPr>
          <w:rFonts w:eastAsia="Times New Roman"/>
          <w:szCs w:val="24"/>
        </w:rPr>
      </w:pPr>
      <w:r>
        <w:rPr>
          <w:rFonts w:eastAsia="Times New Roman"/>
          <w:szCs w:val="24"/>
        </w:rPr>
        <w:t>Η Βουλή τούς καλωσορίζει.</w:t>
      </w:r>
    </w:p>
    <w:p w14:paraId="3694FB52" w14:textId="77777777" w:rsidR="006648D0" w:rsidRDefault="00CC2A7D">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3694FB53" w14:textId="77777777" w:rsidR="006648D0" w:rsidRDefault="00CC2A7D">
      <w:pPr>
        <w:spacing w:line="600" w:lineRule="auto"/>
        <w:ind w:firstLine="720"/>
        <w:jc w:val="both"/>
        <w:rPr>
          <w:rFonts w:eastAsia="Times New Roman"/>
          <w:szCs w:val="24"/>
        </w:rPr>
      </w:pPr>
      <w:r>
        <w:rPr>
          <w:rFonts w:eastAsia="Times New Roman"/>
          <w:szCs w:val="24"/>
        </w:rPr>
        <w:t xml:space="preserve">Τον λόγο έχει ο κ. Βαρδάκης. </w:t>
      </w:r>
    </w:p>
    <w:p w14:paraId="3694FB54" w14:textId="77777777" w:rsidR="006648D0" w:rsidRDefault="00CC2A7D">
      <w:pPr>
        <w:spacing w:line="600" w:lineRule="auto"/>
        <w:ind w:firstLine="720"/>
        <w:jc w:val="both"/>
        <w:rPr>
          <w:rFonts w:eastAsia="Times New Roman"/>
          <w:szCs w:val="24"/>
        </w:rPr>
      </w:pPr>
      <w:r>
        <w:rPr>
          <w:rFonts w:eastAsia="Times New Roman"/>
          <w:b/>
          <w:szCs w:val="24"/>
        </w:rPr>
        <w:t>ΣΩΚΡ</w:t>
      </w:r>
      <w:r>
        <w:rPr>
          <w:rFonts w:eastAsia="Times New Roman"/>
          <w:b/>
          <w:szCs w:val="24"/>
        </w:rPr>
        <w:t xml:space="preserve">ΑΤΗΣ ΒΑΡΔΑΚΗΣ: </w:t>
      </w:r>
      <w:r>
        <w:rPr>
          <w:rFonts w:eastAsia="Times New Roman"/>
          <w:szCs w:val="24"/>
        </w:rPr>
        <w:t xml:space="preserve">Ευχαριστώ, κύριε Πρόεδρε. </w:t>
      </w:r>
    </w:p>
    <w:p w14:paraId="3694FB55"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μετά από μια μακρά περίοδο οικονομικών και κοινωνικών προκλήσεων η ελληνική οικονομία εισέρχεται σε </w:t>
      </w:r>
      <w:r>
        <w:rPr>
          <w:rFonts w:eastAsia="Times New Roman" w:cs="Times New Roman"/>
          <w:szCs w:val="24"/>
        </w:rPr>
        <w:t xml:space="preserve">τροχιά σταθερότητας. Ο δεύτερος προϋπολογισμός που καταθέτει η Κυβέρνησή μας χαρακτηρίζεται από θετικά σημεία, τόσο από δημοσιονομική άποψη όσο και από την απεικόνιση της πολιτικής μας στην αντιμετώπιση των φόρων, των δαπανών, αλλά και της στρατηγικής μας </w:t>
      </w:r>
      <w:r>
        <w:rPr>
          <w:rFonts w:eastAsia="Times New Roman" w:cs="Times New Roman"/>
          <w:szCs w:val="24"/>
        </w:rPr>
        <w:t xml:space="preserve">ως προς την ελάφρυνση των ευάλωτων στρωμάτων. </w:t>
      </w:r>
    </w:p>
    <w:p w14:paraId="3694FB56"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Το γεγονός ότι τα δύο συνεχόμενα τρίμηνα του έτους σημειώθηκε θετικός ρυθμός μεγέθυνσης αποτελεί ένδειξη πως το τρέχον έτος θα καταγραφούν θετικοί ρυθμοί ανάπτυξης. Το γεγονός ότι η ολοκλήρωση της πρώτης αξιολ</w:t>
      </w:r>
      <w:r>
        <w:rPr>
          <w:rFonts w:eastAsia="Times New Roman" w:cs="Times New Roman"/>
          <w:szCs w:val="24"/>
        </w:rPr>
        <w:t xml:space="preserve">όγησης του προγράμματος δημοσιονομικής προσαρμογής ήταν επιτυχής συμβάλλει στη βελτίωση του κλίματος σταθερότητας και εμπιστοσύνης στην ελληνική οικονομία. </w:t>
      </w:r>
    </w:p>
    <w:p w14:paraId="3694FB57"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ακούσαμε αυτές τις μέρες –και πραγματικά η πρόκληση είναι μεγάλη- από</w:t>
      </w:r>
      <w:r>
        <w:rPr>
          <w:rFonts w:eastAsia="Times New Roman" w:cs="Times New Roman"/>
          <w:szCs w:val="24"/>
        </w:rPr>
        <w:t xml:space="preserve"> Βουλευτές της Αντιπολίτευσης: «Διαλύσατε, καταστρέψατε, υποθηκεύσατε το παρόν και το μέλλον της χώρας, χρεωκοπήσατε τη χώρα, βάλατε φρένο στην ανάπτυξη, που η Νέα Δημοκρατία ήταν έτοιμη να προσεγγίσει, χαντακώσατε τα όνειρα της νέα γενιάς». Κάποιοι μίλησα</w:t>
      </w:r>
      <w:r>
        <w:rPr>
          <w:rFonts w:eastAsia="Times New Roman" w:cs="Times New Roman"/>
          <w:szCs w:val="24"/>
        </w:rPr>
        <w:t>ν και για Πακιστάν, άλλοι για επικίνδυνη κυβέρνηση, που πρέπει να φύγει.</w:t>
      </w:r>
    </w:p>
    <w:p w14:paraId="3694FB58"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Πριν από λίγες μέρες είχε το θράσος ο Γραμματέας της Κοινοβουλευτικής Ομάδας της Νέας Δημοκρατίας να μιλήσει για διεφθαρμένη Κυβέρνηση που πρέπει να παραιτηθεί και να έρθει η άσπιλη, </w:t>
      </w:r>
      <w:r>
        <w:rPr>
          <w:rFonts w:eastAsia="Times New Roman" w:cs="Times New Roman"/>
          <w:szCs w:val="24"/>
        </w:rPr>
        <w:t>η αμόλυντη Νέα Δημοκρατία, με το περιβόητο διαφημιζόμενο σύστημα επιμόρφωσης και κατάρτισης, με τη συμφωνία της αλήθειας, με νέα πρόσωπα –τα βλέπουμε καθημερινά σαν να μην έχει περάσει μια μέρα από πάνω από κανέναν-, να βγάλει τη χώρα από την κρίση που δημ</w:t>
      </w:r>
      <w:r>
        <w:rPr>
          <w:rFonts w:eastAsia="Times New Roman" w:cs="Times New Roman"/>
          <w:szCs w:val="24"/>
        </w:rPr>
        <w:t xml:space="preserve">ιούργησε η Κυβέρνηση ΣΥΡΙΖΑ – ΑΝΕΛ. </w:t>
      </w:r>
    </w:p>
    <w:p w14:paraId="3694FB59"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Να πούμε, λοιπόν, κάποια πράγματα για τη συμφωνία αλήθειας, γιατί δεν πρέπει να έχουμε κοντή μνήμη. Δυστυχώς άκουσα τον κ. Αθανασίου να συνεχίζει την ίδια ρητορική και τον κ. Κωνσταντόπουλο προηγουμένως, λες και δεν ήτα</w:t>
      </w:r>
      <w:r>
        <w:rPr>
          <w:rFonts w:eastAsia="Times New Roman" w:cs="Times New Roman"/>
          <w:szCs w:val="24"/>
        </w:rPr>
        <w:t xml:space="preserve">ν ο κ. Βρούτσης και το συνεταιράκι του, ο σημερινός Γραμματέας της Δημοκρατικής Συμπαράταξης που πραγματικά διέλυσαν την εργασιακή σχέση στην Ελλάδα, με αποτέλεσμα να κινδυνεύει σήμερα να </w:t>
      </w:r>
      <w:r>
        <w:rPr>
          <w:rFonts w:eastAsia="Times New Roman" w:cs="Times New Roman"/>
          <w:szCs w:val="24"/>
        </w:rPr>
        <w:lastRenderedPageBreak/>
        <w:t>μην κλείσει η δεύτερη αξιολόγηση, γιατί εμείς προσπαθούμε να επαναφέ</w:t>
      </w:r>
      <w:r>
        <w:rPr>
          <w:rFonts w:eastAsia="Times New Roman" w:cs="Times New Roman"/>
          <w:szCs w:val="24"/>
        </w:rPr>
        <w:t xml:space="preserve">ρουμε την εργασιακή κανονικότητα στη χώρα. </w:t>
      </w:r>
    </w:p>
    <w:p w14:paraId="3694FB5A"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Ακούστε τώρα τη συμφωνία αλήθειας: Από τη μια μεριά έχουμε μια χώρα που βρίσκεται στα πρόθυρα της χρεοκοπίας, μια κοινωνία που υποφέρει, μια κοινωνία θύμα μιας πρωτόγνωρης φορομπηχτικής πολιτικής που δεν έχει όρι</w:t>
      </w:r>
      <w:r>
        <w:rPr>
          <w:rFonts w:eastAsia="Times New Roman" w:cs="Times New Roman"/>
          <w:szCs w:val="24"/>
        </w:rPr>
        <w:t>α, από την οποία ζητάμε να κάνει όλο και περισσότερες θυσίες, χαράτσια που δεν έχουν τέλος, μια κοινωνία που οι πολίτες μέρα με τη μέρα γίνονται συνέχεια φτωχότεροι, που οι πεινασμένοι αυξάνονται με γεωμετρική πρόοδο, άνθρωποι που δεν έχουν να φάνε, κύριοι</w:t>
      </w:r>
      <w:r>
        <w:rPr>
          <w:rFonts w:eastAsia="Times New Roman" w:cs="Times New Roman"/>
          <w:szCs w:val="24"/>
        </w:rPr>
        <w:t xml:space="preserve"> συνάδελφοι. </w:t>
      </w:r>
    </w:p>
    <w:p w14:paraId="3694FB5B"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Στην Ελλάδα της ΟΝΕ υπάρχουν παιδιά που λιποθυμούν στα σχολεία από ασιτία, αναβιώνουν επαγγέλματα που είχαν εξαφανιστεί, όπως μπαλωματήδες, μανταρίστρες, και όλα τα άλλα τα οποία βιώνουμε καθημερινά. Ο πλέον δύσπιστος πείθεται παρατηρώντας τι</w:t>
      </w:r>
      <w:r>
        <w:rPr>
          <w:rFonts w:eastAsia="Times New Roman" w:cs="Times New Roman"/>
          <w:szCs w:val="24"/>
        </w:rPr>
        <w:t xml:space="preserve"> συμβαίνει με τους </w:t>
      </w:r>
      <w:r>
        <w:rPr>
          <w:rFonts w:eastAsia="Times New Roman" w:cs="Times New Roman"/>
          <w:szCs w:val="24"/>
        </w:rPr>
        <w:lastRenderedPageBreak/>
        <w:t>κάδους απορριμμάτων και τα απομεινάρια των λαϊκών αγορών, τι συμβαίνει με τα συσσίτια των ενοριών, όπου καθημερινά αυξάνονται εκείνοι οι οποίοι προσέρχονται και ζητούν ένα πιάτο φαγητό, μια κοινωνία που δεν πιστεύει και δεν ελπίζει τίποτ</w:t>
      </w:r>
      <w:r>
        <w:rPr>
          <w:rFonts w:eastAsia="Times New Roman" w:cs="Times New Roman"/>
          <w:szCs w:val="24"/>
        </w:rPr>
        <w:t xml:space="preserve">α. </w:t>
      </w:r>
    </w:p>
    <w:p w14:paraId="3694FB5C" w14:textId="77777777" w:rsidR="006648D0" w:rsidRDefault="00CC2A7D">
      <w:pPr>
        <w:spacing w:line="600" w:lineRule="auto"/>
        <w:ind w:firstLine="720"/>
        <w:jc w:val="both"/>
        <w:rPr>
          <w:rFonts w:eastAsia="Times New Roman"/>
          <w:szCs w:val="24"/>
        </w:rPr>
      </w:pPr>
      <w:r>
        <w:rPr>
          <w:rFonts w:eastAsia="Times New Roman"/>
          <w:szCs w:val="24"/>
        </w:rPr>
        <w:t>Από την άλλη μεριά, είναι η απόλυτη πρόκληση με αγαστή συνεργασία εκείνων που φέρουν το μεγαλύτερο μέρος ευθύνης για το κατάντημα του τόπου, τους πυλώνες της δημοκρατίας εννοείται, τα κόμματα δηλαδή της εξουσίας. Ο άνεργος, ο μικροσυνταξιούχος, ο άστεγ</w:t>
      </w:r>
      <w:r>
        <w:rPr>
          <w:rFonts w:eastAsia="Times New Roman"/>
          <w:szCs w:val="24"/>
        </w:rPr>
        <w:t>ος, ο πεινασμένος, ο καταχρεωμένος επιχειρηματίας αυτά βλέπει και επαναστατεί. Από την μια μεριά, είναι η φτώχ</w:t>
      </w:r>
      <w:r>
        <w:rPr>
          <w:rFonts w:eastAsia="Times New Roman"/>
          <w:szCs w:val="24"/>
        </w:rPr>
        <w:t>ε</w:t>
      </w:r>
      <w:r>
        <w:rPr>
          <w:rFonts w:eastAsia="Times New Roman"/>
          <w:szCs w:val="24"/>
        </w:rPr>
        <w:t xml:space="preserve">ια, η κακομοιριά και η καταστροφή και από την άλλη, η σπατάλη, η παρανομία, το κουκούλωμα. </w:t>
      </w:r>
    </w:p>
    <w:p w14:paraId="3694FB5D" w14:textId="77777777" w:rsidR="006648D0" w:rsidRDefault="00CC2A7D">
      <w:pPr>
        <w:spacing w:line="600" w:lineRule="auto"/>
        <w:ind w:firstLine="720"/>
        <w:jc w:val="both"/>
        <w:rPr>
          <w:rFonts w:eastAsia="Times New Roman"/>
          <w:szCs w:val="24"/>
        </w:rPr>
      </w:pPr>
      <w:r>
        <w:rPr>
          <w:rFonts w:eastAsia="Times New Roman"/>
          <w:szCs w:val="24"/>
        </w:rPr>
        <w:t>Κουκουλώνατε, κύριε Αθανασίου; Έφυγε ο κ. Αθανασίου.</w:t>
      </w:r>
    </w:p>
    <w:p w14:paraId="3694FB5E" w14:textId="77777777" w:rsidR="006648D0" w:rsidRDefault="00CC2A7D">
      <w:pPr>
        <w:spacing w:line="600" w:lineRule="auto"/>
        <w:ind w:firstLine="720"/>
        <w:jc w:val="both"/>
        <w:rPr>
          <w:rFonts w:eastAsia="Times New Roman"/>
          <w:szCs w:val="24"/>
        </w:rPr>
      </w:pPr>
      <w:r>
        <w:rPr>
          <w:rFonts w:eastAsia="Times New Roman"/>
          <w:szCs w:val="24"/>
        </w:rPr>
        <w:lastRenderedPageBreak/>
        <w:t>Δεν είναι αποδεκτό την στιγμή που το ανήθικο χαράτσι της ΔΕΗ έχει αφήσει χιλιάδες οικογένειες χωρίς ρεύμα γιορτινές μέρες, καθώς ο κρατικός μηχανισμός ήταν εντελώς ανίκανος δύο χρόνια να εισπράττει τον φόρο ακίνητης περιουσίας, την ίδια ώρα η κρατική έκτακ</w:t>
      </w:r>
      <w:r>
        <w:rPr>
          <w:rFonts w:eastAsia="Times New Roman"/>
          <w:szCs w:val="24"/>
        </w:rPr>
        <w:t xml:space="preserve">τη επιχορήγηση των πολιτικών κομμάτων να μη μειώνεται ούτε μισό ευρώ. </w:t>
      </w:r>
    </w:p>
    <w:p w14:paraId="3694FB5F" w14:textId="77777777" w:rsidR="006648D0" w:rsidRDefault="00CC2A7D">
      <w:pPr>
        <w:spacing w:line="600" w:lineRule="auto"/>
        <w:ind w:firstLine="720"/>
        <w:jc w:val="both"/>
        <w:rPr>
          <w:rFonts w:eastAsia="Times New Roman"/>
          <w:szCs w:val="24"/>
        </w:rPr>
      </w:pPr>
      <w:r>
        <w:rPr>
          <w:rFonts w:eastAsia="Times New Roman"/>
          <w:szCs w:val="24"/>
        </w:rPr>
        <w:t>Μειώσατε για άλλη μια φορά μισθούς, συντάξεις και διαλύσατε κάθε οικογενειακό προγραμματισμό. Τα κόμματα κρατικοποιήθηκαν και εξελίχθηκαν σε παράγοντες ενός κρατικοδίαιτου συστήματος.</w:t>
      </w:r>
    </w:p>
    <w:p w14:paraId="3694FB60" w14:textId="77777777" w:rsidR="006648D0" w:rsidRDefault="00CC2A7D">
      <w:pPr>
        <w:spacing w:line="600" w:lineRule="auto"/>
        <w:ind w:firstLine="720"/>
        <w:jc w:val="both"/>
        <w:rPr>
          <w:rFonts w:eastAsia="Times New Roman"/>
          <w:szCs w:val="24"/>
        </w:rPr>
      </w:pPr>
      <w:r>
        <w:rPr>
          <w:rFonts w:eastAsia="Times New Roman"/>
          <w:szCs w:val="24"/>
        </w:rPr>
        <w:t>Τ</w:t>
      </w:r>
      <w:r>
        <w:rPr>
          <w:rFonts w:eastAsia="Times New Roman"/>
          <w:szCs w:val="24"/>
        </w:rPr>
        <w:t xml:space="preserve">ην ώρα που το </w:t>
      </w:r>
      <w:r>
        <w:rPr>
          <w:rFonts w:eastAsia="Times New Roman"/>
          <w:szCs w:val="24"/>
        </w:rPr>
        <w:t>δημόσιο</w:t>
      </w:r>
      <w:r>
        <w:rPr>
          <w:rFonts w:eastAsia="Times New Roman"/>
          <w:szCs w:val="24"/>
        </w:rPr>
        <w:t xml:space="preserve"> χρωστά σε χιλιάδες επιχειρήσεις και δεν επιστρέφει το ΦΠΑ, την ώρα που το ΙΚΑ αδυνατεί να καταβάλει στην ώρα τις συντάξεις χιλιάδων χαμηλοσυνταξιούχων που ζουν κάτω από το όριο της φτώχειας σχεδιάζετε και νέες μειώσεις στις επικουρικέ</w:t>
      </w:r>
      <w:r>
        <w:rPr>
          <w:rFonts w:eastAsia="Times New Roman"/>
          <w:szCs w:val="24"/>
        </w:rPr>
        <w:t xml:space="preserve">ς συντάξεις, αλλά και νέα μέτρα, την ίδια ώρα που πριν λίγες μέρες υπεγράφη κατ’ </w:t>
      </w:r>
      <w:r>
        <w:rPr>
          <w:rFonts w:eastAsia="Times New Roman"/>
          <w:szCs w:val="24"/>
        </w:rPr>
        <w:lastRenderedPageBreak/>
        <w:t xml:space="preserve">εντολή των συγκυβερνώντων η εκταμίευση της τρίτης δόσης της κρατικής επιχορήγησης προκαλώντας το κοινό αίσθημα. </w:t>
      </w:r>
    </w:p>
    <w:p w14:paraId="3694FB61" w14:textId="77777777" w:rsidR="006648D0" w:rsidRDefault="00CC2A7D">
      <w:pPr>
        <w:spacing w:line="600" w:lineRule="auto"/>
        <w:ind w:firstLine="720"/>
        <w:jc w:val="both"/>
        <w:rPr>
          <w:rFonts w:eastAsia="Times New Roman"/>
          <w:szCs w:val="24"/>
        </w:rPr>
      </w:pPr>
      <w:r>
        <w:rPr>
          <w:rFonts w:eastAsia="Times New Roman"/>
          <w:szCs w:val="24"/>
        </w:rPr>
        <w:t>Κυρίες και κύριοι συνάδελφοι, τα κόμματα χρωστούν συνολικά στι</w:t>
      </w:r>
      <w:r>
        <w:rPr>
          <w:rFonts w:eastAsia="Times New Roman"/>
          <w:szCs w:val="24"/>
        </w:rPr>
        <w:t>ς τράπεζες το ποσό των 244.002.000 ευρώ και όμως, όπως πρόσφατα έγραψε ο καθηγητής Ματσαρίδης, τα κόμματα εξουσίας δεν συμπεριφέρονται πλέον ως εντολοδόχοι του ελληνικού λαού, αλλά ως σπάταλοι εισοδηματίες με εγγυημένο εισόδημα.</w:t>
      </w:r>
    </w:p>
    <w:p w14:paraId="3694FB62" w14:textId="77777777" w:rsidR="006648D0" w:rsidRDefault="00CC2A7D">
      <w:pPr>
        <w:spacing w:line="600" w:lineRule="auto"/>
        <w:ind w:firstLine="720"/>
        <w:jc w:val="both"/>
        <w:rPr>
          <w:rFonts w:eastAsia="Times New Roman"/>
          <w:szCs w:val="24"/>
        </w:rPr>
      </w:pPr>
      <w:r>
        <w:rPr>
          <w:rFonts w:eastAsia="Times New Roman"/>
          <w:szCs w:val="24"/>
        </w:rPr>
        <w:t>Συνάδελφοι της Νέας Δημοκρα</w:t>
      </w:r>
      <w:r>
        <w:rPr>
          <w:rFonts w:eastAsia="Times New Roman"/>
          <w:szCs w:val="24"/>
        </w:rPr>
        <w:t xml:space="preserve">τίας, σας λένε τίποτα αυτά; Αυτά σας έλεγε η κ. Μπακογιάννη και ο Γραμματέας της Κοινοβουλευτικής σας Ομάδας, ο κ. Αυγενάκης πριν λίγα χρόνια. </w:t>
      </w:r>
    </w:p>
    <w:p w14:paraId="3694FB63" w14:textId="77777777" w:rsidR="006648D0" w:rsidRDefault="00CC2A7D">
      <w:pPr>
        <w:spacing w:line="600" w:lineRule="auto"/>
        <w:ind w:firstLine="720"/>
        <w:jc w:val="both"/>
        <w:rPr>
          <w:rFonts w:eastAsia="Times New Roman"/>
          <w:b/>
          <w:szCs w:val="24"/>
        </w:rPr>
      </w:pPr>
      <w:r>
        <w:rPr>
          <w:rFonts w:eastAsia="Times New Roman"/>
          <w:b/>
          <w:szCs w:val="24"/>
        </w:rPr>
        <w:t xml:space="preserve">ΚΩΝΣΤΑΝΤΙΝΟΣ ΤΣΙΑΡΑΣ: </w:t>
      </w:r>
      <w:r>
        <w:rPr>
          <w:rFonts w:eastAsia="Times New Roman"/>
          <w:szCs w:val="24"/>
        </w:rPr>
        <w:t xml:space="preserve">Της Πολιτικής Επιτροπής είναι ο κ. Αυγενάκης. Κάνετε λάθος. </w:t>
      </w:r>
    </w:p>
    <w:p w14:paraId="3694FB64" w14:textId="77777777" w:rsidR="006648D0" w:rsidRDefault="00CC2A7D">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Αυτή είναι</w:t>
      </w:r>
      <w:r>
        <w:rPr>
          <w:rFonts w:eastAsia="Times New Roman"/>
          <w:szCs w:val="24"/>
        </w:rPr>
        <w:t xml:space="preserve"> η πραγματικότητα, αγαπητοί συνάδελφοι. Θα τα ακούσετε εδώ. </w:t>
      </w:r>
    </w:p>
    <w:p w14:paraId="3694FB65" w14:textId="77777777" w:rsidR="006648D0" w:rsidRDefault="00CC2A7D">
      <w:pPr>
        <w:spacing w:line="600" w:lineRule="auto"/>
        <w:ind w:firstLine="720"/>
        <w:jc w:val="both"/>
        <w:rPr>
          <w:rFonts w:eastAsia="Times New Roman"/>
          <w:szCs w:val="24"/>
        </w:rPr>
      </w:pPr>
      <w:r>
        <w:rPr>
          <w:rFonts w:eastAsia="Times New Roman"/>
          <w:szCs w:val="24"/>
        </w:rPr>
        <w:lastRenderedPageBreak/>
        <w:t>Τα ίδια λέγαμε και εμείς τότε. Βέβαια, η κ. Μπακογιάννη με τον κ. Αυγενάκη είχαν καλύτερη τεκμηρίωση, γιατί τα ήξεραν από μέσα. Αυτά σας έλεγαν. Να, ποιοι κατέστρεψαν την χώρα.</w:t>
      </w:r>
    </w:p>
    <w:p w14:paraId="3694FB66" w14:textId="77777777" w:rsidR="006648D0" w:rsidRDefault="00CC2A7D">
      <w:pPr>
        <w:spacing w:line="600" w:lineRule="auto"/>
        <w:ind w:firstLine="720"/>
        <w:jc w:val="both"/>
        <w:rPr>
          <w:rFonts w:eastAsia="Times New Roman"/>
          <w:szCs w:val="24"/>
        </w:rPr>
      </w:pPr>
      <w:r>
        <w:rPr>
          <w:rFonts w:eastAsia="Times New Roman"/>
          <w:szCs w:val="24"/>
        </w:rPr>
        <w:t>Για να κλείσω, κύριε Πρόεδρε, θέλω να πω ότι πρέπει να σοβαρευτούμε πραγματικά. Μπορεί εσείς να τα ξεχάσατε. Εμείς θα σας τα θυμίζουμε. Ο ελληνικός λαός δεν πρόκειται να τα ξεχάσει, για αυτό πρέπει να συνηγορήσετε σε έναν προϋπολογισμό που έρχεται γιατί απ</w:t>
      </w:r>
      <w:r>
        <w:rPr>
          <w:rFonts w:eastAsia="Times New Roman"/>
          <w:szCs w:val="24"/>
        </w:rPr>
        <w:t>ό αυτά τα αποκαΐδια, τις στάχτες που εσείς δημιουργήσατε προσπαθούμε σήμερα με εντιμότητα πραγματικά να στήσουμε αυτήν την χώρα στα πόδια της και να βγάλουμε από την κρίση τον ελληνικό λαό και να δημιουργήσουμε μια κοινωνία, να την βγάλουμε από τα αδιέξοδα</w:t>
      </w:r>
      <w:r>
        <w:rPr>
          <w:rFonts w:eastAsia="Times New Roman"/>
          <w:szCs w:val="24"/>
        </w:rPr>
        <w:t xml:space="preserve"> και να δημιουργήσουμε με καλύτερες μέρες.</w:t>
      </w:r>
    </w:p>
    <w:p w14:paraId="3694FB67" w14:textId="77777777" w:rsidR="006648D0" w:rsidRDefault="00CC2A7D">
      <w:pPr>
        <w:spacing w:line="600" w:lineRule="auto"/>
        <w:ind w:firstLine="720"/>
        <w:jc w:val="both"/>
        <w:rPr>
          <w:rFonts w:eastAsia="Times New Roman"/>
          <w:szCs w:val="24"/>
        </w:rPr>
      </w:pPr>
      <w:r>
        <w:rPr>
          <w:rFonts w:eastAsia="Times New Roman"/>
          <w:szCs w:val="24"/>
        </w:rPr>
        <w:lastRenderedPageBreak/>
        <w:t>Από αυτά, λοιπόν, τα αποκαΐδια και τις στάχτες που πραγματικά εσείς δημιουργήσατε -και δεν σας τα είπα εγώ, σας τα είπε η κ. Μπακογιάννη, σας τα είπε ο κ. Αυγενάκης, σας τα λέει ο ελληνικός λαός- με όλες μας τις δ</w:t>
      </w:r>
      <w:r>
        <w:rPr>
          <w:rFonts w:eastAsia="Times New Roman"/>
          <w:szCs w:val="24"/>
        </w:rPr>
        <w:t xml:space="preserve">υνάμεις θα προσπαθήσουμε να βγάλουμε αυτή την χώρα από το αδιέξοδο. </w:t>
      </w:r>
    </w:p>
    <w:p w14:paraId="3694FB68" w14:textId="77777777" w:rsidR="006648D0" w:rsidRDefault="00CC2A7D">
      <w:pPr>
        <w:spacing w:line="600" w:lineRule="auto"/>
        <w:ind w:firstLine="720"/>
        <w:jc w:val="both"/>
        <w:rPr>
          <w:rFonts w:eastAsia="Times New Roman"/>
          <w:szCs w:val="24"/>
        </w:rPr>
      </w:pPr>
      <w:r>
        <w:rPr>
          <w:rFonts w:eastAsia="Times New Roman"/>
          <w:szCs w:val="24"/>
        </w:rPr>
        <w:t>Γι’</w:t>
      </w:r>
      <w:r>
        <w:rPr>
          <w:rFonts w:eastAsia="Times New Roman"/>
          <w:szCs w:val="24"/>
        </w:rPr>
        <w:t xml:space="preserve"> αυτό αυτόν τον προϋπολογισμό που μπορεί να έχει αδυναμίες, αλλά έχει θετικό πρόσημο θα τον ψηφίσουμε. Σας καλούμε και εσάς, δείχνοντας ότι παραδειγματίζεστε από τα λάθη σας, να ψηφίσε</w:t>
      </w:r>
      <w:r>
        <w:rPr>
          <w:rFonts w:eastAsia="Times New Roman"/>
          <w:szCs w:val="24"/>
        </w:rPr>
        <w:t>τε αυτόν τον προϋπολογισμό.</w:t>
      </w:r>
    </w:p>
    <w:p w14:paraId="3694FB69" w14:textId="77777777" w:rsidR="006648D0" w:rsidRDefault="00CC2A7D">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3694FB6A" w14:textId="77777777" w:rsidR="006648D0" w:rsidRDefault="00CC2A7D">
      <w:pPr>
        <w:spacing w:line="600" w:lineRule="auto"/>
        <w:ind w:firstLine="720"/>
        <w:jc w:val="both"/>
        <w:rPr>
          <w:rFonts w:eastAsia="Times New Roman"/>
          <w:b/>
          <w:bCs/>
        </w:rPr>
      </w:pPr>
      <w:r>
        <w:rPr>
          <w:rFonts w:eastAsia="Times New Roman"/>
          <w:b/>
          <w:bCs/>
        </w:rPr>
        <w:t>ΠΡΟΕΔΡΕΥΩΝ (Γεώργιος Βαρεμένος):</w:t>
      </w:r>
      <w:r>
        <w:rPr>
          <w:rFonts w:eastAsia="Times New Roman"/>
          <w:bCs/>
        </w:rPr>
        <w:t xml:space="preserve"> Τον λόγο έχει ο κ. Βαγιωνάς από την Νέα Δημοκρατία.</w:t>
      </w:r>
    </w:p>
    <w:p w14:paraId="3694FB6B" w14:textId="77777777" w:rsidR="006648D0" w:rsidRDefault="00CC2A7D">
      <w:pPr>
        <w:spacing w:line="600" w:lineRule="auto"/>
        <w:ind w:firstLine="720"/>
        <w:jc w:val="both"/>
        <w:rPr>
          <w:rFonts w:eastAsia="Times New Roman"/>
          <w:szCs w:val="24"/>
        </w:rPr>
      </w:pPr>
      <w:r>
        <w:rPr>
          <w:rFonts w:eastAsia="Times New Roman"/>
          <w:b/>
          <w:bCs/>
        </w:rPr>
        <w:t xml:space="preserve">ΓΕΩΡΓΙΟΣ ΒΑΓΙΩΝΑΣ: </w:t>
      </w:r>
      <w:r>
        <w:rPr>
          <w:rFonts w:eastAsia="Times New Roman"/>
          <w:bCs/>
        </w:rPr>
        <w:t>Κύριε Πρόεδρε, κυρίες και κύριοι συνάδελφοι, τον Γενάρη του 2015, είκοσι δύο μήν</w:t>
      </w:r>
      <w:r>
        <w:rPr>
          <w:rFonts w:eastAsia="Times New Roman"/>
          <w:bCs/>
        </w:rPr>
        <w:t xml:space="preserve">ες πριν από σήμερα έρχεται η </w:t>
      </w:r>
      <w:r>
        <w:rPr>
          <w:rFonts w:eastAsia="Times New Roman"/>
          <w:bCs/>
        </w:rPr>
        <w:lastRenderedPageBreak/>
        <w:t xml:space="preserve">συγκυβέρνηση ΣΥΡΙΖΑ - ΑΝΕΛ και μετά από οκτώ μήνες σκληρής διαπραγμάτευσης -αναφέρομαι στην περίοδο Βαρουφάκη- με τα </w:t>
      </w:r>
      <w:r>
        <w:rPr>
          <w:rFonts w:eastAsia="Times New Roman"/>
          <w:bCs/>
          <w:lang w:val="en-US"/>
        </w:rPr>
        <w:t>capital</w:t>
      </w:r>
      <w:r>
        <w:rPr>
          <w:rFonts w:eastAsia="Times New Roman"/>
          <w:bCs/>
        </w:rPr>
        <w:t xml:space="preserve"> </w:t>
      </w:r>
      <w:r>
        <w:rPr>
          <w:rFonts w:eastAsia="Times New Roman"/>
          <w:bCs/>
          <w:lang w:val="en-US"/>
        </w:rPr>
        <w:t>controls</w:t>
      </w:r>
      <w:r>
        <w:rPr>
          <w:rFonts w:eastAsia="Times New Roman"/>
          <w:bCs/>
        </w:rPr>
        <w:t xml:space="preserve"> που θα παραμείνουν πολύ ακόμη και με ένα δημοψήφισμα η συγκυβέρνηση βγήκε στις αγορές με πεντ</w:t>
      </w:r>
      <w:r>
        <w:rPr>
          <w:rFonts w:eastAsia="Times New Roman"/>
          <w:bCs/>
        </w:rPr>
        <w:t>αετές ομόλογο και επιτόκιο 4,95%, αρκετά υψηλό την στιγμή κατά την οποία τα επιτόκια από την Ευρώπη είναι από το 1% μέχρι το 2,5%.</w:t>
      </w:r>
    </w:p>
    <w:p w14:paraId="3694FB6C" w14:textId="77777777" w:rsidR="006648D0" w:rsidRDefault="00CC2A7D">
      <w:pPr>
        <w:spacing w:line="600" w:lineRule="auto"/>
        <w:ind w:firstLine="720"/>
        <w:jc w:val="both"/>
        <w:rPr>
          <w:rFonts w:eastAsia="Times New Roman"/>
          <w:szCs w:val="24"/>
        </w:rPr>
      </w:pPr>
      <w:r>
        <w:rPr>
          <w:rFonts w:eastAsia="Times New Roman"/>
          <w:szCs w:val="24"/>
        </w:rPr>
        <w:t xml:space="preserve">Χαίρομαι που με το </w:t>
      </w:r>
      <w:r>
        <w:rPr>
          <w:rFonts w:eastAsia="Times New Roman"/>
          <w:szCs w:val="24"/>
          <w:lang w:val="en-US"/>
        </w:rPr>
        <w:t>Eurogroup</w:t>
      </w:r>
      <w:r>
        <w:rPr>
          <w:rFonts w:eastAsia="Times New Roman"/>
          <w:szCs w:val="24"/>
        </w:rPr>
        <w:t>, το προ εβδομάδος, αυτό το οποίο είχαν υποσχεθεί οι εταίροι μας τον Νοέμβριο του 2012 έγινε πραγ</w:t>
      </w:r>
      <w:r>
        <w:rPr>
          <w:rFonts w:eastAsia="Times New Roman"/>
          <w:szCs w:val="24"/>
        </w:rPr>
        <w:t xml:space="preserve">ματικότητα. Τι έγινε πραγματικότητα; Η απομείωση του χρέους. Ποιος το ανακοίνωσε; Ο κ. Ρέγκλινγκ. Ποιος είναι ο κ. Ρέγκλινγκ; Είναι ο πρόεδρος του </w:t>
      </w:r>
      <w:r>
        <w:rPr>
          <w:rFonts w:eastAsia="Times New Roman"/>
          <w:szCs w:val="24"/>
          <w:lang w:val="en-US"/>
        </w:rPr>
        <w:t>ESM</w:t>
      </w:r>
      <w:r>
        <w:rPr>
          <w:rFonts w:eastAsia="Times New Roman"/>
          <w:szCs w:val="24"/>
        </w:rPr>
        <w:t>, ο οποίος χρέωσε την περίοδο Βαρουφάκη με 100 δισεκατομμύρια ευρώ τη χώρα.</w:t>
      </w:r>
    </w:p>
    <w:p w14:paraId="3694FB6D"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Ο κ. Σταθάκης το αμφισβήτησε </w:t>
      </w:r>
      <w:r>
        <w:rPr>
          <w:rFonts w:eastAsia="Times New Roman"/>
          <w:szCs w:val="24"/>
        </w:rPr>
        <w:t>και ζήτησε από κάποια συνάδελφο να φέρει γραπτά αυτά τα πράγματα. Τον ρωτώ τον κ. Σταθάκη: Τα χρήματα, τα οποία ανέφερε ο κ. Ρέγκλινγκ, ότι 21,8% του χρέους απομειώνεται -45 δισεκατομμύρια ευρώ- αλλά στο τέλος του 2060, είναι ή δεν είναι αλήθεια; Αυτή είνα</w:t>
      </w:r>
      <w:r>
        <w:rPr>
          <w:rFonts w:eastAsia="Times New Roman"/>
          <w:szCs w:val="24"/>
        </w:rPr>
        <w:t>ι η πραγματικότητα. Μην ωραιοποιείτε τα πράγματα. Οι υποσχέσεις των δανειστών της τρόικας –τους λέτε τώρα θεσμούς, δεν πειράζει αυτό- είναι αλήθεια ή δεν είναι αλήθεια;</w:t>
      </w:r>
    </w:p>
    <w:p w14:paraId="3694FB6E" w14:textId="77777777" w:rsidR="006648D0" w:rsidRDefault="00CC2A7D">
      <w:pPr>
        <w:spacing w:line="600" w:lineRule="auto"/>
        <w:ind w:firstLine="720"/>
        <w:jc w:val="both"/>
        <w:rPr>
          <w:rFonts w:eastAsia="Times New Roman"/>
          <w:szCs w:val="24"/>
        </w:rPr>
      </w:pPr>
      <w:r>
        <w:rPr>
          <w:rFonts w:eastAsia="Times New Roman"/>
          <w:szCs w:val="24"/>
        </w:rPr>
        <w:t>Δεν είπε, όμως, κουβέντα κανείς για ποσοτική χαλάρωση. Δεν είναι αρμοδιότητα του Υπουργ</w:t>
      </w:r>
      <w:r>
        <w:rPr>
          <w:rFonts w:eastAsia="Times New Roman"/>
          <w:szCs w:val="24"/>
        </w:rPr>
        <w:t>ικού Συμβουλίου της Ευρώπης, είναι αρμοδιότητα του κυρίου Ντράγκι. Όμως, ποιος μας εγγυάται ότι η ποσοτική χαλάρωση, που έπρεπε να γίνει από χθες, δεν θα πάει μετά τον Σεπτέμβριο των γερμανικών εκλογών; Ουδείς! Εγώ θέλω μια απάντηση από τον Υπουργό Οικονομ</w:t>
      </w:r>
      <w:r>
        <w:rPr>
          <w:rFonts w:eastAsia="Times New Roman"/>
          <w:szCs w:val="24"/>
        </w:rPr>
        <w:t>ικών.</w:t>
      </w:r>
    </w:p>
    <w:p w14:paraId="3694FB6F" w14:textId="77777777" w:rsidR="006648D0" w:rsidRDefault="00CC2A7D">
      <w:pPr>
        <w:spacing w:line="600" w:lineRule="auto"/>
        <w:ind w:firstLine="720"/>
        <w:jc w:val="both"/>
        <w:rPr>
          <w:rFonts w:eastAsia="Times New Roman"/>
          <w:szCs w:val="24"/>
        </w:rPr>
      </w:pPr>
      <w:r>
        <w:rPr>
          <w:rFonts w:eastAsia="Times New Roman"/>
          <w:szCs w:val="24"/>
        </w:rPr>
        <w:lastRenderedPageBreak/>
        <w:t>Όμως, θα περιοριστώ σε πολύ λίγα πράγματα, γιατί ο χρόνος είναι περιορισμένος. Σε περιόδους ύφεσης τα επιτόκια είναι πολύ χαμηλά και αυξάνονται σε περιόδους ανάπτυξης. Ο αρμόδιος Υπουργός είναι εδώ και μπορεί να με επιβεβαιώσει ή να με διαψεύσει, ό,τ</w:t>
      </w:r>
      <w:r>
        <w:rPr>
          <w:rFonts w:eastAsia="Times New Roman"/>
          <w:szCs w:val="24"/>
        </w:rPr>
        <w:t>ι γίνεται σήμερα στην Αμερική.</w:t>
      </w:r>
    </w:p>
    <w:p w14:paraId="3694FB70" w14:textId="77777777" w:rsidR="006648D0" w:rsidRDefault="00CC2A7D">
      <w:pPr>
        <w:spacing w:line="600" w:lineRule="auto"/>
        <w:ind w:firstLine="720"/>
        <w:jc w:val="both"/>
        <w:rPr>
          <w:rFonts w:eastAsia="Times New Roman"/>
          <w:szCs w:val="24"/>
        </w:rPr>
      </w:pPr>
      <w:r>
        <w:rPr>
          <w:rFonts w:eastAsia="Times New Roman"/>
          <w:szCs w:val="24"/>
        </w:rPr>
        <w:t>Τα μικρότερα πλεονάσματα, που πέτυχε η Κυβέρνηση, δεν είναι απόρροια των σκληρών διαπραγματεύσεων, αλλά σε συνθήκες βαθιάς κρίσης συμβαίνουν αυτά. Η Γερμανία έχει αρνητικά επιτόκια και, μάλιστα, οι μικροκαταθέτες Γερμανοί δια</w:t>
      </w:r>
      <w:r>
        <w:rPr>
          <w:rFonts w:eastAsia="Times New Roman"/>
          <w:szCs w:val="24"/>
        </w:rPr>
        <w:t>μαρτύρονται για τα μηδενικά επιτόκια. Υπάρχουν αρνητικά επιτόκια, πολύ υψηλά, μέχρι και 3%, που τα εκμεταλλεύονται κάποιοι, οι οποίοι έχουν την οικονομική δυνατότητα, δηλαδή οι μεγαλοκαταθέτες. Αυτή είναι η αλήθεια.</w:t>
      </w:r>
    </w:p>
    <w:p w14:paraId="3694FB71" w14:textId="77777777" w:rsidR="006648D0" w:rsidRDefault="00CC2A7D">
      <w:pPr>
        <w:spacing w:line="600" w:lineRule="auto"/>
        <w:ind w:firstLine="720"/>
        <w:jc w:val="both"/>
        <w:rPr>
          <w:rFonts w:eastAsia="Times New Roman"/>
          <w:szCs w:val="24"/>
        </w:rPr>
      </w:pPr>
      <w:r>
        <w:rPr>
          <w:rFonts w:eastAsia="Times New Roman"/>
          <w:szCs w:val="24"/>
        </w:rPr>
        <w:lastRenderedPageBreak/>
        <w:t>Όμως, για το 2017 έχετε 2,6 δισεκατομμύρ</w:t>
      </w:r>
      <w:r>
        <w:rPr>
          <w:rFonts w:eastAsia="Times New Roman"/>
          <w:szCs w:val="24"/>
        </w:rPr>
        <w:t>ια ευρώ</w:t>
      </w:r>
      <w:r>
        <w:rPr>
          <w:rFonts w:eastAsia="Times New Roman"/>
          <w:szCs w:val="24"/>
        </w:rPr>
        <w:t xml:space="preserve"> φόρους</w:t>
      </w:r>
      <w:r>
        <w:rPr>
          <w:rFonts w:eastAsia="Times New Roman"/>
          <w:szCs w:val="24"/>
        </w:rPr>
        <w:t>. Τι αντικατοπτρίζουν τα 2,6 δισεκατομμύρια ευρώ; Καθρεφτίζονται βασικά οι ληξιπρόθεσμες οφειλές προς το δημόσιο. Από 75 δισεκατομμύρια, που ήταν το τέλος του 2014, πήγαν στα 92 δισεκατομμύρια τον Αύγουστο του 2016. Δηλαδή, στους είκοσι μήνες</w:t>
      </w:r>
      <w:r>
        <w:rPr>
          <w:rFonts w:eastAsia="Times New Roman"/>
          <w:szCs w:val="24"/>
        </w:rPr>
        <w:t xml:space="preserve"> περίπου 900 εκατομμύρια ευρώ είναι οι ληξιπρόθεσμες οφειλές</w:t>
      </w:r>
      <w:r>
        <w:rPr>
          <w:rFonts w:eastAsia="Times New Roman"/>
          <w:szCs w:val="24"/>
        </w:rPr>
        <w:t xml:space="preserve"> κατά μέσο όρο τον μήνα</w:t>
      </w:r>
      <w:r>
        <w:rPr>
          <w:rFonts w:eastAsia="Times New Roman"/>
          <w:szCs w:val="24"/>
        </w:rPr>
        <w:t xml:space="preserve">. </w:t>
      </w:r>
    </w:p>
    <w:p w14:paraId="3694FB72" w14:textId="77777777" w:rsidR="006648D0" w:rsidRDefault="00CC2A7D">
      <w:pPr>
        <w:spacing w:line="600" w:lineRule="auto"/>
        <w:ind w:firstLine="720"/>
        <w:jc w:val="both"/>
        <w:rPr>
          <w:rFonts w:eastAsia="Times New Roman"/>
          <w:szCs w:val="24"/>
        </w:rPr>
      </w:pPr>
      <w:r>
        <w:rPr>
          <w:rFonts w:eastAsia="Times New Roman"/>
          <w:szCs w:val="24"/>
        </w:rPr>
        <w:t>Γιατί λέω ότι αντικατοπτρίζονται ακριβώς στον προϋπολογισμό; Όταν από τα 2,6, κάτι παραπάνω από 1,3 δισεκατομμύρια, είναι οι έμμεσοι φόροι, αυτοί θα εισπραχθούν στα σίγου</w:t>
      </w:r>
      <w:r>
        <w:rPr>
          <w:rFonts w:eastAsia="Times New Roman"/>
          <w:szCs w:val="24"/>
        </w:rPr>
        <w:t xml:space="preserve">ρα. Όμως, το υπόλοιπο 1,2-1,3, που είναι η </w:t>
      </w:r>
      <w:r>
        <w:rPr>
          <w:rFonts w:eastAsia="Times New Roman"/>
          <w:szCs w:val="24"/>
        </w:rPr>
        <w:t xml:space="preserve">άμεση </w:t>
      </w:r>
      <w:r>
        <w:rPr>
          <w:rFonts w:eastAsia="Times New Roman"/>
          <w:szCs w:val="24"/>
        </w:rPr>
        <w:t>φορολογία, θα γίνουν ληξιπρόθεσμες οφειλές κατά 80% και μακάρι να είμαστε εδώ όλοι τον επόμενο χρόνο να δούμε ποια είναι η αλήθεια. Δηλαδή, οι ληξιπρόθεσμες οφειλές δεν θα είναι 92 εκατομμύρια, αλλά θα ξεπερ</w:t>
      </w:r>
      <w:r>
        <w:rPr>
          <w:rFonts w:eastAsia="Times New Roman"/>
          <w:szCs w:val="24"/>
        </w:rPr>
        <w:t xml:space="preserve">άσουν τα 100, γιατί η φοροδοτική ικανότητα δεν είναι αυτή που ήταν πριν από μερικά χρόνια, είναι εντελώς διαφορετική. Δηλαδή, </w:t>
      </w:r>
      <w:r>
        <w:rPr>
          <w:rFonts w:eastAsia="Times New Roman"/>
          <w:szCs w:val="24"/>
        </w:rPr>
        <w:lastRenderedPageBreak/>
        <w:t>πρώτα βλέπουν τις λιποθυμισμένες επιχειρήσεις τους αυτοί που κρατούν ακόμη και, εν συνεχεία, θα πληρώσουν τελευταία την εφορεία, τ</w:t>
      </w:r>
      <w:r>
        <w:rPr>
          <w:rFonts w:eastAsia="Times New Roman"/>
          <w:szCs w:val="24"/>
        </w:rPr>
        <w:t>ελευταίες τις ασφαλιστικές εισφορές, οι οποίες, επίσης, ανέβηκαν κατά 1,3 δισεκατομμύρια τη διετία που πέρασε.</w:t>
      </w:r>
    </w:p>
    <w:p w14:paraId="3694FB73" w14:textId="77777777" w:rsidR="006648D0" w:rsidRDefault="00CC2A7D">
      <w:pPr>
        <w:spacing w:line="600" w:lineRule="auto"/>
        <w:ind w:firstLine="720"/>
        <w:jc w:val="both"/>
        <w:rPr>
          <w:rFonts w:eastAsia="Times New Roman"/>
          <w:szCs w:val="24"/>
        </w:rPr>
      </w:pPr>
      <w:r>
        <w:rPr>
          <w:rFonts w:eastAsia="Times New Roman"/>
          <w:szCs w:val="24"/>
        </w:rPr>
        <w:t xml:space="preserve">Όμως, θα περιοριστώ μόνο σ’ εκείνα τα διθυραμβικά, τα οποία λέγατε με το πεντάευρω που καταργήσατε, όταν εισαγόταν ένας άρρωστος στο νοσοκομείο, </w:t>
      </w:r>
      <w:r>
        <w:rPr>
          <w:rFonts w:eastAsia="Times New Roman"/>
          <w:szCs w:val="24"/>
        </w:rPr>
        <w:t xml:space="preserve">όταν το χρειαζόταν. Μάζευε το κράτος περίπου 20 εκατομμύρια ευρώ τον χρόνο. Το αντικαταστήσατε με 1,5 δισεκατομμύριο ευρώ κρατήσεις από τα δυόμισι εκατομμύρια συνταξιούχους. </w:t>
      </w:r>
    </w:p>
    <w:p w14:paraId="3694FB7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Με 6% κράτηση απ’ όλους τους συνταξιούχους </w:t>
      </w:r>
      <w:r>
        <w:rPr>
          <w:rFonts w:eastAsia="Times New Roman" w:cs="Times New Roman"/>
          <w:szCs w:val="24"/>
        </w:rPr>
        <w:t xml:space="preserve">υπέρ του ΕΟΠΥΥ </w:t>
      </w:r>
      <w:r>
        <w:rPr>
          <w:rFonts w:eastAsia="Times New Roman" w:cs="Times New Roman"/>
          <w:szCs w:val="24"/>
        </w:rPr>
        <w:t>κάντε τον λογαριασμό. Κ</w:t>
      </w:r>
      <w:r>
        <w:rPr>
          <w:rFonts w:eastAsia="Times New Roman" w:cs="Times New Roman"/>
          <w:szCs w:val="24"/>
        </w:rPr>
        <w:t xml:space="preserve">ατ’ ελάχιστον είναι 1,5 δισεκατομμύριο και με πολύ απλή αριθμητική. Όταν παίρνει ένας συνταξιούχος 500 ευρώ, η κράτηση είναι 30 ευρώ τον μήνα. Επί δώδεκα μήνες είναι 360 ευρώ. Άρα, δεν </w:t>
      </w:r>
      <w:r>
        <w:rPr>
          <w:rFonts w:eastAsia="Times New Roman" w:cs="Times New Roman"/>
          <w:szCs w:val="24"/>
        </w:rPr>
        <w:lastRenderedPageBreak/>
        <w:t xml:space="preserve">δώσατε τον δέκατο τρίτο μισθό, αλλά καταργήσατε </w:t>
      </w:r>
      <w:r>
        <w:rPr>
          <w:rFonts w:eastAsia="Times New Roman" w:cs="Times New Roman"/>
          <w:szCs w:val="24"/>
        </w:rPr>
        <w:t xml:space="preserve">και </w:t>
      </w:r>
      <w:r>
        <w:rPr>
          <w:rFonts w:eastAsia="Times New Roman" w:cs="Times New Roman"/>
          <w:szCs w:val="24"/>
        </w:rPr>
        <w:t>τον δωδέκατο. Διότι</w:t>
      </w:r>
      <w:r>
        <w:rPr>
          <w:rFonts w:eastAsia="Times New Roman" w:cs="Times New Roman"/>
          <w:szCs w:val="24"/>
        </w:rPr>
        <w:t xml:space="preserve"> το πεντακοσάρικο που έπαιρνε</w:t>
      </w:r>
      <w:r w:rsidRPr="001C358A">
        <w:rPr>
          <w:rFonts w:eastAsia="Times New Roman" w:cs="Times New Roman"/>
          <w:szCs w:val="24"/>
        </w:rPr>
        <w:t>,</w:t>
      </w:r>
      <w:r>
        <w:rPr>
          <w:rFonts w:eastAsia="Times New Roman" w:cs="Times New Roman"/>
          <w:szCs w:val="24"/>
        </w:rPr>
        <w:t xml:space="preserve"> γίνεται 140 ευρώ, δηλαδή, φιλοδώρημα. </w:t>
      </w:r>
    </w:p>
    <w:p w14:paraId="3694FB7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Καταργήσατε το ΕΚΑΣ σε </w:t>
      </w:r>
      <w:r>
        <w:rPr>
          <w:rFonts w:eastAsia="Times New Roman" w:cs="Times New Roman"/>
          <w:szCs w:val="24"/>
        </w:rPr>
        <w:t xml:space="preserve">τριακόσιους </w:t>
      </w:r>
      <w:r>
        <w:rPr>
          <w:rFonts w:eastAsia="Times New Roman" w:cs="Times New Roman"/>
          <w:szCs w:val="24"/>
        </w:rPr>
        <w:t>πενήντα χιλιάδες συνταξιούχους. Πόσα έπαιρναν οι συνταξιούχοι αυτοί από την κύρια σύνταξή τους και από το ΕΚΑΣ; Οκτακόσια πενήντα ευρώ. Πόσα παίρνουν σ</w:t>
      </w:r>
      <w:r>
        <w:rPr>
          <w:rFonts w:eastAsia="Times New Roman" w:cs="Times New Roman"/>
          <w:szCs w:val="24"/>
        </w:rPr>
        <w:t>ήμερα; Εξακόσια εβδομήντα ευρώ. Και με τον νόμο Κατρούγκαλου που έρχεται, οι νέοι θα πληρώνονται 25%-30% λιγότερο. Δηλαδή, θα παίρνουν 500 ευρώ. Δηλαδή, οι συντάξεις από φέτος γίνονται περίπου στους μισούς συνταξιούχους 500 ευρώ. Και τι γίνονται οι μεγαλοσ</w:t>
      </w:r>
      <w:r>
        <w:rPr>
          <w:rFonts w:eastAsia="Times New Roman" w:cs="Times New Roman"/>
          <w:szCs w:val="24"/>
        </w:rPr>
        <w:t xml:space="preserve">υνταξιούχοι που λέγατε; Τους ισοπεδώσατε όλους. Κανείς πάνω από 1300 ευρώ. Με τις κρατήσεις παίρνουν 1130. Αυτό είναι το εύρος των συντάξεων των Ελλήνων. </w:t>
      </w:r>
    </w:p>
    <w:p w14:paraId="3694FB7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Όμως μερικοί από τον χώρο της Κυβέρνησης ισχυρίζονται ότι θα αυξηθούν οι συνολικές δαπάνες του προϋπο</w:t>
      </w:r>
      <w:r>
        <w:rPr>
          <w:rFonts w:eastAsia="Times New Roman" w:cs="Times New Roman"/>
          <w:szCs w:val="24"/>
        </w:rPr>
        <w:t xml:space="preserve">λογισμού και ιδιαίτερα για την πρόνοια, για τους αναπήρους και ανήμπορους ανθρώπους. </w:t>
      </w:r>
    </w:p>
    <w:p w14:paraId="3694FB7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Ωραία η κ. Τζούφη –</w:t>
      </w:r>
      <w:r>
        <w:rPr>
          <w:rFonts w:eastAsia="Times New Roman" w:cs="Times New Roman"/>
          <w:szCs w:val="24"/>
        </w:rPr>
        <w:t xml:space="preserve">δεν </w:t>
      </w:r>
      <w:r>
        <w:rPr>
          <w:rFonts w:eastAsia="Times New Roman" w:cs="Times New Roman"/>
          <w:szCs w:val="24"/>
        </w:rPr>
        <w:t>τη βλέπω εδώ- ανέπτυξε το προνοιακό καθεστώς των σκανδιναβικών χωρών. Οι σκανδιναβικές χώρες όμως έχουν κι άλλα πράγματα να πουν. Κι ο κ. Μηταφίδης</w:t>
      </w:r>
      <w:r>
        <w:rPr>
          <w:rFonts w:eastAsia="Times New Roman" w:cs="Times New Roman"/>
          <w:szCs w:val="24"/>
        </w:rPr>
        <w:t xml:space="preserve"> αναφέρθηκε στη Φι</w:t>
      </w:r>
      <w:r>
        <w:rPr>
          <w:rFonts w:eastAsia="Times New Roman" w:cs="Times New Roman"/>
          <w:szCs w:val="24"/>
        </w:rPr>
        <w:t>ν</w:t>
      </w:r>
      <w:r>
        <w:rPr>
          <w:rFonts w:eastAsia="Times New Roman" w:cs="Times New Roman"/>
          <w:szCs w:val="24"/>
        </w:rPr>
        <w:t xml:space="preserve">λανδία για το εκπαιδευτικό σύστημα που έχει και την εύρωστη οικονομία που έχει. Όμως, κύριε Μηταφίδη, εκεί υπάρχουν δέκα μεταλλουργίες χρυσού. Εδώ έχουμε δώδεκα αποφάσεις </w:t>
      </w:r>
      <w:r>
        <w:rPr>
          <w:rFonts w:eastAsia="Times New Roman" w:cs="Times New Roman"/>
          <w:szCs w:val="24"/>
        </w:rPr>
        <w:t xml:space="preserve">του Συμβουλίου Επικρατείας </w:t>
      </w:r>
      <w:r>
        <w:rPr>
          <w:rFonts w:eastAsia="Times New Roman" w:cs="Times New Roman"/>
          <w:szCs w:val="24"/>
        </w:rPr>
        <w:t>για να λειτουργήσουν οι μεταλλουργίες σ</w:t>
      </w:r>
      <w:r>
        <w:rPr>
          <w:rFonts w:eastAsia="Times New Roman" w:cs="Times New Roman"/>
          <w:szCs w:val="24"/>
        </w:rPr>
        <w:t xml:space="preserve">τις Σκουριές και όμως έχετε αντιρρήσεις. Πάτε, λοιπόν, να δείτε ή να συνδεθείτε </w:t>
      </w:r>
      <w:r>
        <w:rPr>
          <w:rFonts w:eastAsia="Times New Roman" w:cs="Times New Roman"/>
          <w:szCs w:val="24"/>
          <w:lang w:val="en-US"/>
        </w:rPr>
        <w:t>online</w:t>
      </w:r>
      <w:r>
        <w:rPr>
          <w:rFonts w:eastAsia="Times New Roman" w:cs="Times New Roman"/>
          <w:szCs w:val="24"/>
        </w:rPr>
        <w:t xml:space="preserve"> με οκτώ σταθμούς παρατήρησης των </w:t>
      </w:r>
      <w:r>
        <w:rPr>
          <w:rFonts w:eastAsia="Times New Roman" w:cs="Times New Roman"/>
          <w:szCs w:val="24"/>
        </w:rPr>
        <w:t xml:space="preserve">ρύπων </w:t>
      </w:r>
      <w:r>
        <w:rPr>
          <w:rFonts w:eastAsia="Times New Roman" w:cs="Times New Roman"/>
          <w:szCs w:val="24"/>
        </w:rPr>
        <w:t>του περιβάλλοντος στους εξωτερικούς και εσωτερικούς χώρους</w:t>
      </w:r>
      <w:r>
        <w:rPr>
          <w:rFonts w:eastAsia="Times New Roman" w:cs="Times New Roman"/>
          <w:szCs w:val="24"/>
        </w:rPr>
        <w:t xml:space="preserve"> της μεταλλουργίας χρυσού</w:t>
      </w:r>
      <w:r>
        <w:rPr>
          <w:rFonts w:eastAsia="Times New Roman" w:cs="Times New Roman"/>
          <w:szCs w:val="24"/>
        </w:rPr>
        <w:t xml:space="preserve">. </w:t>
      </w:r>
    </w:p>
    <w:p w14:paraId="3694FB78"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Βαγιω</w:t>
      </w:r>
      <w:r>
        <w:rPr>
          <w:rFonts w:eastAsia="Times New Roman" w:cs="Times New Roman"/>
          <w:szCs w:val="24"/>
        </w:rPr>
        <w:t>νά, πέρασε ο χρόνος.</w:t>
      </w:r>
    </w:p>
    <w:p w14:paraId="3694FB79"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ΓΕΩΡΓΙΟΣ ΒΑΓΙΩΝΑΣ:</w:t>
      </w:r>
      <w:r>
        <w:rPr>
          <w:rFonts w:eastAsia="Times New Roman" w:cs="Times New Roman"/>
          <w:szCs w:val="24"/>
        </w:rPr>
        <w:t xml:space="preserve"> Άρα, λοιπόν, το ελάχιστο που έχετε να κάνετε να ακούστε και λίγο τη Νέα Δημοκρατία. Λιγότερους φόρους, λιγότερες δαπάνες. Ήδη έχει κοστολογηθεί και έχει ανακοινωθεί από τον πρόεδρο του κόμματος, Κυριάκο Μητσοτάκη. Κι</w:t>
      </w:r>
      <w:r>
        <w:rPr>
          <w:rFonts w:eastAsia="Times New Roman" w:cs="Times New Roman"/>
          <w:szCs w:val="24"/>
        </w:rPr>
        <w:t xml:space="preserve"> εδώ είμαστε να το κουβεντιάσουμε. </w:t>
      </w:r>
    </w:p>
    <w:p w14:paraId="3694FB7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694FB7B"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694FB7C"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σας ευχαριστούμε, κύριε Βαγιωνά.</w:t>
      </w:r>
    </w:p>
    <w:p w14:paraId="3694FB7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Η κ. Λιάνα Κανέλλη έχει τον λόγο.</w:t>
      </w:r>
    </w:p>
    <w:p w14:paraId="3694FB7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Ευχαριστώ, κύριε </w:t>
      </w:r>
      <w:r>
        <w:rPr>
          <w:rFonts w:eastAsia="Times New Roman" w:cs="Times New Roman"/>
          <w:szCs w:val="24"/>
        </w:rPr>
        <w:t>Πρόεδρε.</w:t>
      </w:r>
    </w:p>
    <w:p w14:paraId="3694FB7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δεν θα ήταν εύκολο να φανταστεί κανένας πριν από ένα, ενάμιση χρόνο, δυο χρόνια, πριν από τρία, πριν μερικά χρονάκια, το 2012, όταν αρχίζατε να καλπάζετε προς την εξουσία ότι θα χρειαζόταν κανείς έναν «Ριζοσπάστη» για</w:t>
      </w:r>
      <w:r>
        <w:rPr>
          <w:rFonts w:eastAsia="Times New Roman" w:cs="Times New Roman"/>
          <w:szCs w:val="24"/>
        </w:rPr>
        <w:t xml:space="preserve"> άμυνα. Το συστήνω και στους υπόλοιπους Έλληνες πολίτες. Να μπορείς να τον σηκώσεις τη δύσκολη στιγμή. Ακόμα κι αν είναι στο Καστελόριζο. Το Καστελόριζο τότε το κουβεντιάζαμε, αν θυμάστε καλά, ως φόντο που χρησιμοποίησε ο Γιώργος Παπανδρέου για να μας μπάσ</w:t>
      </w:r>
      <w:r>
        <w:rPr>
          <w:rFonts w:eastAsia="Times New Roman" w:cs="Times New Roman"/>
          <w:szCs w:val="24"/>
        </w:rPr>
        <w:t>ει στο Διεθνές Νομισματικό Ταμείο. Εγώ σήμερα δεν πρόκειται να σας μιλήσω γι’ αυτά. Δεν καταδέχομαι να φάω ένα λεπτό από τον χρόνο των Βουλευτών και των Ελλήνων πολίτων για να ασχοληθώ με πράγματα τα οποία δεν εμποιούν φόβο σε εύφρονα άνθρωπο, τραβάνε όμως</w:t>
      </w:r>
      <w:r>
        <w:rPr>
          <w:rFonts w:eastAsia="Times New Roman" w:cs="Times New Roman"/>
          <w:szCs w:val="24"/>
        </w:rPr>
        <w:t xml:space="preserve"> την κουρτίνα. </w:t>
      </w:r>
    </w:p>
    <w:p w14:paraId="3694FB8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Μιας και είναι ο Υφυπουργός Παιδείας εδώ να πούμε ότι η καινοτομία δεν συνίσταται στη διδασκαλία κατασκευής εικόνας. Δεν μπορεί να είναι </w:t>
      </w:r>
      <w:r>
        <w:rPr>
          <w:rFonts w:eastAsia="Times New Roman" w:cs="Times New Roman"/>
          <w:szCs w:val="24"/>
        </w:rPr>
        <w:lastRenderedPageBreak/>
        <w:t xml:space="preserve">αυτή. Δεν μπορεί να έχετε την επιστημονική προσέγγιση να διδάσκετε ότι τα κρατικά μέσα ή άλλα μπορούν </w:t>
      </w:r>
      <w:r>
        <w:rPr>
          <w:rFonts w:eastAsia="Times New Roman" w:cs="Times New Roman"/>
          <w:szCs w:val="24"/>
        </w:rPr>
        <w:t>να κόβουν τα πλάνα κατά περίσταση δημιουργώντας εικόνες διπλής χρησιμότητας. Γιατί έτσι δεν κάνετε τίποτα άλλο από το να αυξάνετε τον φόρο προστιθέμενης αξίας του ναζισμού και της άκρας δεξιάς στην Ευρώπη. Αυτό που τυπικά καταδικάζετε.</w:t>
      </w:r>
    </w:p>
    <w:p w14:paraId="3694FB81"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Μιλώντας, όμως, για </w:t>
      </w:r>
      <w:r>
        <w:rPr>
          <w:rFonts w:eastAsia="Times New Roman" w:cs="Times New Roman"/>
          <w:szCs w:val="24"/>
        </w:rPr>
        <w:t>τα εξωτερικά ζητήματα, ο κ. Κατρούγκαλος που αύξησε τις συντάξεις –γιατί με τις εικόνες παίζουμε- αυτή τη στιγμή είναι συνοδός του Πρωθυπουργού από άλλη θέση στο Ισραήλ. Και στο Ισραήλ αυτή τη στιγμή δεν συζητιέται ο ΦΠΑ στα νησιά. Συζητιούνται τα μεγάλα σ</w:t>
      </w:r>
      <w:r>
        <w:rPr>
          <w:rFonts w:eastAsia="Times New Roman" w:cs="Times New Roman"/>
          <w:szCs w:val="24"/>
        </w:rPr>
        <w:t>υμφέροντα των ιμπεριαλιστικών ανταγωνισμών στην περιοχή. Αυτή είναι η αλήθεια. Εκεί όπου επισκέψεις και γερά πατήματα, όπως λέει ο κ. Καμμένος, στον αμερικάνικο παράγοντα οδήγησαν τον ελληνικό λαό με αποκλεισμένη την Αθήνα να ακούει πεντακόσιες φορές τη λέ</w:t>
      </w:r>
      <w:r>
        <w:rPr>
          <w:rFonts w:eastAsia="Times New Roman" w:cs="Times New Roman"/>
          <w:szCs w:val="24"/>
        </w:rPr>
        <w:t xml:space="preserve">ξη «ΝΑΤΟ» και </w:t>
      </w:r>
      <w:r>
        <w:rPr>
          <w:rFonts w:eastAsia="Times New Roman" w:cs="Times New Roman"/>
          <w:szCs w:val="24"/>
        </w:rPr>
        <w:lastRenderedPageBreak/>
        <w:t xml:space="preserve">να μάθει και να εκπαιδεύεται σιγά σιγά με αριστερό πρόσημο, με δεξιό πρόσημο, με χρυσαυγίτικο πρόσημο ότι το ΝΑΤΟ θα τον σώσει. </w:t>
      </w:r>
    </w:p>
    <w:p w14:paraId="3694FB82"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Στις συνομιλίες που θα γίνουν τον Γενάρη μαζί με τον κ. Αναστασιάδη, τον κ. Ακιντζί και άλλους που προβλέπουν να </w:t>
      </w:r>
      <w:r>
        <w:rPr>
          <w:rFonts w:eastAsia="Times New Roman" w:cs="Times New Roman"/>
          <w:szCs w:val="24"/>
        </w:rPr>
        <w:t>τους παρουσιάζουν ως προσωπικότητες της Ευρώπης, η εξωτερική πολιτική αποτιμάται σε χρήμα. Όταν ακούει τη λέξη «ΝΑΤΟ», ο ελληνικός λαός ξέρει ότι είναι το 2% του ΑΕΠ του, το οποίο πρέπει πάση θυσία να δώσει σε ένα κατεστραμμένο οικονομικό και κοινωνικό σύσ</w:t>
      </w:r>
      <w:r>
        <w:rPr>
          <w:rFonts w:eastAsia="Times New Roman" w:cs="Times New Roman"/>
          <w:szCs w:val="24"/>
        </w:rPr>
        <w:t>τημα, με βαθύτατες αντιλαϊκές προοπτικές. Μιλάτε για μια ανάπτυξη που δεν τον αφορά. Και κρατάτε την εξωτερική πολιτική στο επίπεδο μιας φθηνής, ολόφθηνης, εξαιρετικά συνηθισμένης, πολυχρησιμοποιημένης πατριδοεθνοκαπηλείας, αλλάζοντας τα πρόσημα και αλλάζο</w:t>
      </w:r>
      <w:r>
        <w:rPr>
          <w:rFonts w:eastAsia="Times New Roman" w:cs="Times New Roman"/>
          <w:szCs w:val="24"/>
        </w:rPr>
        <w:t xml:space="preserve">ντας τα πλάνα. Δεν είναι αληθές. </w:t>
      </w:r>
    </w:p>
    <w:p w14:paraId="3694FB83"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προειδοποίησε το Κομμουνιστικό Κόμμα διά στόματος Γραμματέως, διά στόματος κόσμου που είναι έξω αυτή τη στιγμή –είναι έξω ο </w:t>
      </w:r>
      <w:r>
        <w:rPr>
          <w:rFonts w:eastAsia="Times New Roman" w:cs="Times New Roman"/>
          <w:szCs w:val="24"/>
        </w:rPr>
        <w:lastRenderedPageBreak/>
        <w:t xml:space="preserve">κόσμος και διαδηλώνει- ότι τους ανταγωνισμούς μόνο ο λαός μπορεί να τους πληρώσει και θα τους </w:t>
      </w:r>
      <w:r>
        <w:rPr>
          <w:rFonts w:eastAsia="Times New Roman" w:cs="Times New Roman"/>
          <w:szCs w:val="24"/>
        </w:rPr>
        <w:t>πληρώσει σε επίπεδο του να παίζετε εσείς με τα σπίρτα των εντυπώσεων σε εποχή όπου υπάρχει ρευστότητα και κινητοποίηση στον ευαίσθητο χώρο της Μέσης Ανατολής. Σε περίπτωση που το ΝΑΤΟ αναπτύσσει στα σύνορα με τη Ρωσία, από την Αρκτική μέχρι το Σουέζ δυνάμε</w:t>
      </w:r>
      <w:r>
        <w:rPr>
          <w:rFonts w:eastAsia="Times New Roman" w:cs="Times New Roman"/>
          <w:szCs w:val="24"/>
        </w:rPr>
        <w:t>ις, εμείς πρέπει να τηρήσουμε απαρέγκλιτα τη συμμετοχή του ελληνικού λαού, του χειμαζόμενου, βίαια φτωχοποιημένου, στο 2% του ΑΕΠ του. Και θεωρεί μαγκιά να διαπραγματεύεται πέντε ψίχουλα μέχρι το 2060!</w:t>
      </w:r>
    </w:p>
    <w:p w14:paraId="3694FB84"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Αυτή τη στιγμή οι συζητήσεις που γίνονται στο επίπεδο </w:t>
      </w:r>
      <w:r>
        <w:rPr>
          <w:rFonts w:eastAsia="Times New Roman" w:cs="Times New Roman"/>
          <w:szCs w:val="24"/>
        </w:rPr>
        <w:t>της εξωτερικής πολιτικής, τα ελληνοτουρκικά, οι μεγαλοϊδεατισμοί, τα «σουλτανάτα», που εύκολα τα παίζετε, είναι απολύτως οικονομικοί σχεδιασμοί. Είναι αυτό που λέτε «πρέπει να βγείτε στις αγορές». Δεν μπορείτε να βγείτε στις αγορές -και αυτό το σύστημα θέλ</w:t>
      </w:r>
      <w:r>
        <w:rPr>
          <w:rFonts w:eastAsia="Times New Roman" w:cs="Times New Roman"/>
          <w:szCs w:val="24"/>
        </w:rPr>
        <w:t xml:space="preserve">ουμε να ανατραπεί- χωρίς να βάλετε το </w:t>
      </w:r>
      <w:r>
        <w:rPr>
          <w:rFonts w:eastAsia="Times New Roman" w:cs="Times New Roman"/>
          <w:szCs w:val="24"/>
        </w:rPr>
        <w:lastRenderedPageBreak/>
        <w:t xml:space="preserve">ακριβότερο υλικό που είναι η πατρίδα. Και για εμάς πατρίδα είναι ο ελληνικός λαός. </w:t>
      </w:r>
    </w:p>
    <w:p w14:paraId="3694FB85"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υπάρχει ανθρωπιστική κρίση που δημιουργείται χωρίς να υπάρχει στο υπέδαφος ή από γύρω συμφέρον. Οι ενεργειακοί δρόμοι στην περιοχή</w:t>
      </w:r>
      <w:r>
        <w:rPr>
          <w:rFonts w:eastAsia="Times New Roman" w:cs="Times New Roman"/>
          <w:szCs w:val="24"/>
        </w:rPr>
        <w:t xml:space="preserve"> που έχουν δημιουργήσει αυτό το «έμφραγμα» που μοιάζει με ανθρωπιστική κρίση έχει εναποτεθεί στο ΝΑΤΟ. Οι συζητήσεις που γίνονται για τις εγγυήσεις στην Κύπρο αφορούν στο ΝΑΤΟ. Είναι η λύση που προκρίνεται και συζητιέται και θα συζητηθεί και τον Γενάρη. </w:t>
      </w:r>
    </w:p>
    <w:p w14:paraId="3694FB86"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μως, παρά τη θέση και την επιμονή να λέτε ότι το Κυπριακό δεν είναι κάτι που αφορά στη χώρα, έχετε πει και έχετε αποδεχθεί μαζί με τους προηγούμενους το μείζον ψέμα, ότι η είσοδος της Κύπρου στην </w:t>
      </w:r>
      <w:r>
        <w:rPr>
          <w:rFonts w:eastAsia="Times New Roman"/>
          <w:szCs w:val="24"/>
        </w:rPr>
        <w:t xml:space="preserve">Ευρωπαϊκή Ένωση </w:t>
      </w:r>
      <w:r>
        <w:rPr>
          <w:rFonts w:eastAsia="Times New Roman" w:cs="Times New Roman"/>
          <w:szCs w:val="24"/>
        </w:rPr>
        <w:t>θα έλυνε το Κυπριακό. Και τώρα πάλι το Κυπρι</w:t>
      </w:r>
      <w:r>
        <w:rPr>
          <w:rFonts w:eastAsia="Times New Roman" w:cs="Times New Roman"/>
          <w:szCs w:val="24"/>
        </w:rPr>
        <w:t xml:space="preserve">ακό θα το λύσει το ΝΑΤΟ. Θα το ενοποιήσει το ΝΑΤΟ. Και θα ακούτε ανερυθρίαστα όλοι σας να μιλούν για μια συνομοσπονδία δύο κρατών όπου την ισορροπία </w:t>
      </w:r>
      <w:r>
        <w:rPr>
          <w:rFonts w:eastAsia="Times New Roman" w:cs="Times New Roman"/>
          <w:szCs w:val="24"/>
        </w:rPr>
        <w:lastRenderedPageBreak/>
        <w:t xml:space="preserve">θα την κρατήσει το ΝΑΤΟ στην περιοχή. Και θα την κρατήσει το ΝΑΤΟ στην περιοχή, όταν ακούτε τον κ. Ζορλού, </w:t>
      </w:r>
      <w:r>
        <w:rPr>
          <w:rFonts w:eastAsia="Times New Roman" w:cs="Times New Roman"/>
          <w:szCs w:val="24"/>
        </w:rPr>
        <w:t xml:space="preserve">την ώρα που φοράμε εμείς εδώ –με πολύ μεγάλη τέχνη, είναι η αλήθεια- επικοινωνιακό «ζουρλομανδύα» πατριωτισμού. </w:t>
      </w:r>
    </w:p>
    <w:p w14:paraId="3694FB87"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Στην επόμενη επίσκεψη στην Κάσο να πάρετε τη μάνα του Φύσσα και τον Ρουπακιά μαζί να πάτε. Για να υπερασπιστείτε ποια συμφέροντα; Τα συμφέροντα</w:t>
      </w:r>
      <w:r>
        <w:rPr>
          <w:rFonts w:eastAsia="Times New Roman" w:cs="Times New Roman"/>
          <w:szCs w:val="24"/>
        </w:rPr>
        <w:t xml:space="preserve"> της πόντισης καλωδίου; Τα συμφέροντα της μεταφοράς αερίου; </w:t>
      </w:r>
    </w:p>
    <w:p w14:paraId="3694FB88"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Ακούσατε τον κ. Ζορλού μαζί με τον κ. Ακιντζί τι δηλώνουν για την Κύπρο; Πάτε και λέτε στον ελληνικό λαό ότι αυτά δεν τον αφορούν, η εξωτερική πολιτική είναι κάτι ψιλό, δεν πρέπει να το κουβεντιά</w:t>
      </w:r>
      <w:r>
        <w:rPr>
          <w:rFonts w:eastAsia="Times New Roman" w:cs="Times New Roman"/>
          <w:szCs w:val="24"/>
        </w:rPr>
        <w:t xml:space="preserve">σει, για να μη φαίνεται από πίσω, στο ιμπεριαλιστικό παιχνίδι των ανταγωνισμών με τους σχεδιασμούς της </w:t>
      </w:r>
      <w:r>
        <w:rPr>
          <w:rFonts w:eastAsia="Times New Roman"/>
          <w:szCs w:val="24"/>
        </w:rPr>
        <w:t>Ευρωπαϊκής Ένωσης, του ΝΑΤΟ και την Ηνωμέ</w:t>
      </w:r>
      <w:r>
        <w:rPr>
          <w:rFonts w:eastAsia="Times New Roman"/>
          <w:szCs w:val="24"/>
        </w:rPr>
        <w:lastRenderedPageBreak/>
        <w:t xml:space="preserve">νων Πολιτειών. Σε ανταγωνισμό με θηρία </w:t>
      </w:r>
      <w:r>
        <w:rPr>
          <w:rFonts w:eastAsia="Times New Roman" w:cs="Times New Roman"/>
          <w:szCs w:val="24"/>
        </w:rPr>
        <w:t xml:space="preserve">που ξαφνικά μας κάνουν να αισθανόμαστε μικροί και ασήμαντοι -οπότε γιατί </w:t>
      </w:r>
      <w:r>
        <w:rPr>
          <w:rFonts w:eastAsia="Times New Roman" w:cs="Times New Roman"/>
          <w:szCs w:val="24"/>
        </w:rPr>
        <w:t xml:space="preserve">να μην τα βρούμε κάπου γύρω από το Καστελόριζο;- σε ανταγωνισμούς με Κίνα, σε ανταγωνισμούς με άλλες αναδυόμενες πολύ μεγάλες δυνάμεις, καπιταλιστικές, όπως είναι η Ρωσία αυτή τη στιγμή, παρουσιάζετε το ψεύδος ενός κινδύνου, για να μπορέσουν να προωθηθούν </w:t>
      </w:r>
      <w:r>
        <w:rPr>
          <w:rFonts w:eastAsia="Times New Roman" w:cs="Times New Roman"/>
          <w:szCs w:val="24"/>
        </w:rPr>
        <w:t xml:space="preserve">τα πετρελαϊκά και τα ενεργειακά συμφέροντα. </w:t>
      </w:r>
    </w:p>
    <w:p w14:paraId="3694FB89" w14:textId="77777777" w:rsidR="006648D0" w:rsidRDefault="00CC2A7D">
      <w:pPr>
        <w:spacing w:line="600" w:lineRule="auto"/>
        <w:ind w:firstLine="720"/>
        <w:jc w:val="both"/>
        <w:rPr>
          <w:rFonts w:eastAsia="Times New Roman"/>
          <w:szCs w:val="24"/>
        </w:rPr>
      </w:pPr>
      <w:r>
        <w:rPr>
          <w:rFonts w:eastAsia="Times New Roman"/>
          <w:szCs w:val="24"/>
        </w:rPr>
        <w:t>Η αλήθεια είναι ότι αυτή η χώρα πεινάει γιατί έχει αυτό το σύστημα διακυβέρνησης, αυτές τις κεντρικές πολιτικές επιλογές μέσα στο ΝΑΤΟ, μέσα στην Ευρωπαϊκή Ένωση. Δεν φταίνε οι μεγαλοϊδεατισμοί κανενός Ερντογάν.</w:t>
      </w:r>
      <w:r>
        <w:rPr>
          <w:rFonts w:eastAsia="Times New Roman"/>
          <w:szCs w:val="24"/>
        </w:rPr>
        <w:t xml:space="preserve"> Αυτοί ήταν οι σχεδιασμοί ανέκαθεν και τη ζητούσαν για να διασφαλίζουν τα συμφέροντα διέλευσης φυσικού αερίου είτε με αγωγούς είτε με τρόπους που είναι διαφορετικοί, όπως τα πλοία, για να μπορούν να λένε οι Τούρκοι αυτά που λένε, με άμεση επίδραση στη ζωή </w:t>
      </w:r>
      <w:r>
        <w:rPr>
          <w:rFonts w:eastAsia="Times New Roman"/>
          <w:szCs w:val="24"/>
        </w:rPr>
        <w:t xml:space="preserve">των Ελλήνων </w:t>
      </w:r>
      <w:r>
        <w:rPr>
          <w:rFonts w:eastAsia="Times New Roman"/>
          <w:szCs w:val="24"/>
        </w:rPr>
        <w:lastRenderedPageBreak/>
        <w:t>πολιτών, που εκπαιδεύονται να βλέπουν τους πρόσφυγες, που το σύστημα παράγει με τους πολέμους, και Έλληνες επιχειρηματίες να επενδύσουν τον άμπακο από χρήματα στην τέως αρχαία ελληνική πόλη Άρβηλα, σήμερα Ερμπίλ, σήμερα κομμάτι και πρωτεύουσα τ</w:t>
      </w:r>
      <w:r>
        <w:rPr>
          <w:rFonts w:eastAsia="Times New Roman"/>
          <w:szCs w:val="24"/>
        </w:rPr>
        <w:t xml:space="preserve">ου ιρακινού άτυπου Κουρδιστάν. </w:t>
      </w:r>
    </w:p>
    <w:p w14:paraId="3694FB8A" w14:textId="77777777" w:rsidR="006648D0" w:rsidRDefault="00CC2A7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Κυρία Κανέλλη, ολοκληρώστε.</w:t>
      </w:r>
    </w:p>
    <w:p w14:paraId="3694FB8B" w14:textId="77777777" w:rsidR="006648D0" w:rsidRDefault="00CC2A7D">
      <w:pPr>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Τελειώνω, κύριε Πρόεδρε.</w:t>
      </w:r>
    </w:p>
    <w:p w14:paraId="3694FB8C" w14:textId="77777777" w:rsidR="006648D0" w:rsidRDefault="00CC2A7D">
      <w:pPr>
        <w:spacing w:line="600" w:lineRule="auto"/>
        <w:ind w:firstLine="720"/>
        <w:jc w:val="both"/>
        <w:rPr>
          <w:rFonts w:eastAsia="Times New Roman"/>
          <w:szCs w:val="24"/>
        </w:rPr>
      </w:pPr>
      <w:r>
        <w:rPr>
          <w:rFonts w:eastAsia="Times New Roman"/>
          <w:szCs w:val="24"/>
        </w:rPr>
        <w:t>Του πουλάτε ψέματα στην εξωτερική πολιτική, με την Ευρωπαϊκή Ένωση που διά των βομβαρδισμών του ΝΑΤΟ έχουμε αίτημα στο Συμβ</w:t>
      </w:r>
      <w:r>
        <w:rPr>
          <w:rFonts w:eastAsia="Times New Roman"/>
          <w:szCs w:val="24"/>
        </w:rPr>
        <w:t>ούλιο της Ευρώπης από το κράτος Κόσσοβο να έχει το δικαίωμα, εκτός από τη συμμετοχή, να ομιλεί κιόλας. Και να το δούνε όλοι οι συνάδελφοι που πήγαν στις Επιτροπές Εξωτερικών και Άμυνας και αντιπροσωπεύετε τη χώρα στην Ευρωπαϊκή Ένωση.</w:t>
      </w:r>
    </w:p>
    <w:p w14:paraId="3694FB8D" w14:textId="77777777" w:rsidR="006648D0" w:rsidRDefault="00CC2A7D">
      <w:pPr>
        <w:spacing w:line="600" w:lineRule="auto"/>
        <w:ind w:firstLine="720"/>
        <w:jc w:val="both"/>
        <w:rPr>
          <w:rFonts w:eastAsia="Times New Roman"/>
          <w:szCs w:val="24"/>
        </w:rPr>
      </w:pPr>
      <w:r>
        <w:rPr>
          <w:rFonts w:eastAsia="Times New Roman"/>
          <w:szCs w:val="24"/>
        </w:rPr>
        <w:lastRenderedPageBreak/>
        <w:t>Είναι μύθος. Είπατε έ</w:t>
      </w:r>
      <w:r>
        <w:rPr>
          <w:rFonts w:eastAsia="Times New Roman"/>
          <w:szCs w:val="24"/>
        </w:rPr>
        <w:t>να ψέμα και με αυτό εκλεγήκατε. Και είναι πολύ μεγαλύτερο και από το δημοψήφισμα, ότι η Ευρώπη αλλάζει. Η Ευρώπη δεν αλλάζει. Αυτό είναι το ψέμα σας. Ήταν και είναι μια καπιταλιστική λυκοφωλιά και πατώντας στους Αμερικανούς δεν κάνετε τίποτε άλλο από το να</w:t>
      </w:r>
      <w:r>
        <w:rPr>
          <w:rFonts w:eastAsia="Times New Roman"/>
          <w:szCs w:val="24"/>
        </w:rPr>
        <w:t xml:space="preserve"> διεκπεραιώνετε εξόδοις ελληνικού λαού και με υποκείμενο τον ελληνικό λαό στο ενδεχόμενο μιας μικρής ανάφλεξης, η οποία θα τον φέρει μπροστά σε πόλεμο, να χύσει αίμα, όπως το χύνει τώρα για τα αντιλαϊκά μέτρα, για τα οποία εσείς τον καλείτε να παράγει τάχα</w:t>
      </w:r>
      <w:r>
        <w:rPr>
          <w:rFonts w:eastAsia="Times New Roman"/>
          <w:szCs w:val="24"/>
        </w:rPr>
        <w:t xml:space="preserve"> μου δήθεν πατριωτική θυσία.</w:t>
      </w:r>
    </w:p>
    <w:p w14:paraId="3694FB8E" w14:textId="77777777" w:rsidR="006648D0" w:rsidRDefault="00CC2A7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Τελεία.</w:t>
      </w:r>
    </w:p>
    <w:p w14:paraId="3694FB8F" w14:textId="77777777" w:rsidR="006648D0" w:rsidRDefault="00CC2A7D">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Με αυτήν την έννοια, λοιπόν, προσέξτε πάρα πολύ καλά, γιατί στον προϋπολογισμό αυτά τα πράγματα δεν τα κουβεντιάζετε. Μιλάτε για τα δισεκατομμύρια σαν να είναι πετσετάκια </w:t>
      </w:r>
      <w:r>
        <w:rPr>
          <w:rFonts w:eastAsia="Times New Roman"/>
          <w:szCs w:val="24"/>
        </w:rPr>
        <w:t xml:space="preserve">και τα υπόλοιπα τα εναποθέτετε σε στρατιωτικά αμπέχονα και πτήσεις </w:t>
      </w:r>
      <w:r>
        <w:rPr>
          <w:rFonts w:eastAsia="Times New Roman"/>
          <w:szCs w:val="24"/>
          <w:lang w:val="en-US"/>
        </w:rPr>
        <w:t>psycho</w:t>
      </w:r>
      <w:r>
        <w:rPr>
          <w:rFonts w:eastAsia="Times New Roman"/>
          <w:szCs w:val="24"/>
        </w:rPr>
        <w:t xml:space="preserve">, </w:t>
      </w:r>
      <w:r>
        <w:rPr>
          <w:rFonts w:eastAsia="Times New Roman"/>
          <w:szCs w:val="24"/>
        </w:rPr>
        <w:lastRenderedPageBreak/>
        <w:t xml:space="preserve">κατά τη ρήση του ίδιου σας του Πρωθυπουργού, </w:t>
      </w:r>
      <w:r>
        <w:rPr>
          <w:rFonts w:eastAsia="Times New Roman"/>
          <w:szCs w:val="24"/>
          <w:lang w:val="en-US"/>
        </w:rPr>
        <w:t>psycho</w:t>
      </w:r>
      <w:r>
        <w:rPr>
          <w:rFonts w:eastAsia="Times New Roman"/>
          <w:szCs w:val="24"/>
        </w:rPr>
        <w:t xml:space="preserve"> πτήσεις, με </w:t>
      </w:r>
      <w:r>
        <w:rPr>
          <w:rFonts w:eastAsia="Times New Roman"/>
          <w:szCs w:val="24"/>
          <w:lang w:val="en-US"/>
        </w:rPr>
        <w:t>psycho</w:t>
      </w:r>
      <w:r>
        <w:rPr>
          <w:rFonts w:eastAsia="Times New Roman"/>
          <w:szCs w:val="24"/>
        </w:rPr>
        <w:t xml:space="preserve"> ανθρώπους, σε </w:t>
      </w:r>
      <w:r>
        <w:rPr>
          <w:rFonts w:eastAsia="Times New Roman"/>
          <w:szCs w:val="24"/>
          <w:lang w:val="en-US"/>
        </w:rPr>
        <w:t>psycho</w:t>
      </w:r>
      <w:r>
        <w:rPr>
          <w:rFonts w:eastAsia="Times New Roman"/>
          <w:szCs w:val="24"/>
        </w:rPr>
        <w:t xml:space="preserve"> χώρους, για </w:t>
      </w:r>
      <w:r>
        <w:rPr>
          <w:rFonts w:eastAsia="Times New Roman"/>
          <w:szCs w:val="24"/>
          <w:lang w:val="en-US"/>
        </w:rPr>
        <w:t>psycho</w:t>
      </w:r>
      <w:r>
        <w:rPr>
          <w:rFonts w:eastAsia="Times New Roman"/>
          <w:szCs w:val="24"/>
        </w:rPr>
        <w:t xml:space="preserve"> εξωτερική πολιτική και για </w:t>
      </w:r>
      <w:r>
        <w:rPr>
          <w:rFonts w:eastAsia="Times New Roman"/>
          <w:szCs w:val="24"/>
          <w:lang w:val="en-US"/>
        </w:rPr>
        <w:t>psycho</w:t>
      </w:r>
      <w:r>
        <w:rPr>
          <w:rFonts w:eastAsia="Times New Roman"/>
          <w:szCs w:val="24"/>
        </w:rPr>
        <w:t xml:space="preserve"> όφελος του ελληνικού λαού!</w:t>
      </w:r>
    </w:p>
    <w:p w14:paraId="3694FB90" w14:textId="77777777" w:rsidR="006648D0" w:rsidRDefault="00CC2A7D">
      <w:pPr>
        <w:spacing w:line="600" w:lineRule="auto"/>
        <w:ind w:firstLine="720"/>
        <w:jc w:val="both"/>
        <w:rPr>
          <w:rFonts w:eastAsia="Times New Roman"/>
          <w:szCs w:val="24"/>
        </w:rPr>
      </w:pPr>
      <w:r>
        <w:rPr>
          <w:rFonts w:eastAsia="Times New Roman"/>
          <w:szCs w:val="24"/>
        </w:rPr>
        <w:t>Δεν μπορε</w:t>
      </w:r>
      <w:r>
        <w:rPr>
          <w:rFonts w:eastAsia="Times New Roman"/>
          <w:szCs w:val="24"/>
        </w:rPr>
        <w:t>ί να υπάρχει πάντοτε άλλοθι στη σκοπιμότητα της κρίσης της εποχής.</w:t>
      </w:r>
    </w:p>
    <w:p w14:paraId="3694FB91" w14:textId="77777777" w:rsidR="006648D0" w:rsidRDefault="00CC2A7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Κυρία Κανέλλη, εν ονόματι της ισηγορίας, σας καλώ να τελειώνετε την ομιλία.</w:t>
      </w:r>
    </w:p>
    <w:p w14:paraId="3694FB92" w14:textId="77777777" w:rsidR="006648D0" w:rsidRDefault="00CC2A7D">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Κύριε Πρόεδρε, επιτρέψτε μου, η κατάχρηση αυτού του χρόνου τιμολο</w:t>
      </w:r>
      <w:r>
        <w:rPr>
          <w:rFonts w:eastAsia="Times New Roman"/>
          <w:szCs w:val="24"/>
        </w:rPr>
        <w:t>γεί καθέναν που φέρνει αντιρρήσεις. Όλους τους υπόλοιπους δεν έχετε λόγο να τους κόψετε. Τους φτάνει πάρα πολύ ο χρόνος για να συμφωνήσουν με την πολιτική, και οι πρώην και οι επόμενοι. Ως το τέταρτο μνημόνιο μόνο το ΚΚΕ θα βρίσκεται μπροστά σας και όταν δ</w:t>
      </w:r>
      <w:r>
        <w:rPr>
          <w:rFonts w:eastAsia="Times New Roman"/>
          <w:szCs w:val="24"/>
        </w:rPr>
        <w:t>ικαιούται χρόνο θα τον παίρνει και όταν δεν δικαιούται θα τον παίρνει ωσαύτως!</w:t>
      </w:r>
    </w:p>
    <w:p w14:paraId="3694FB93" w14:textId="77777777" w:rsidR="006648D0" w:rsidRDefault="00CC2A7D">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Καινοφανής λογική!</w:t>
      </w:r>
    </w:p>
    <w:p w14:paraId="3694FB94" w14:textId="77777777" w:rsidR="006648D0" w:rsidRDefault="00CC2A7D">
      <w:pPr>
        <w:spacing w:line="600" w:lineRule="auto"/>
        <w:ind w:firstLine="720"/>
        <w:jc w:val="both"/>
        <w:rPr>
          <w:rFonts w:eastAsia="Times New Roman"/>
          <w:szCs w:val="24"/>
        </w:rPr>
      </w:pPr>
      <w:r>
        <w:rPr>
          <w:rFonts w:eastAsia="Times New Roman"/>
          <w:szCs w:val="24"/>
        </w:rPr>
        <w:t>Τον λόγο έχει ο κ. Καστόρης.</w:t>
      </w:r>
    </w:p>
    <w:p w14:paraId="3694FB95" w14:textId="77777777" w:rsidR="006648D0" w:rsidRDefault="00CC2A7D">
      <w:pPr>
        <w:spacing w:line="600" w:lineRule="auto"/>
        <w:ind w:firstLine="720"/>
        <w:jc w:val="both"/>
        <w:rPr>
          <w:rFonts w:eastAsia="Times New Roman"/>
          <w:szCs w:val="24"/>
        </w:rPr>
      </w:pPr>
      <w:r>
        <w:rPr>
          <w:rFonts w:eastAsia="Times New Roman"/>
          <w:b/>
          <w:szCs w:val="24"/>
        </w:rPr>
        <w:t xml:space="preserve">ΑΣΤΕΡΙΟΣ ΚΑΣΤΟΡΗΣ: </w:t>
      </w:r>
      <w:r>
        <w:rPr>
          <w:rFonts w:eastAsia="Times New Roman"/>
          <w:szCs w:val="24"/>
        </w:rPr>
        <w:t>Κύριε Πρόεδρε, κυρίες και κύριοι συνάδελφοι, την ώρα που εμείς συζητάμε σήμερα εδώ τον προϋπολογισμό του 2017, έξω στις πλατείες όλης της χώρας εργαζόμενοι συγκεντρώνονται στις απεργιακές συγκεντρώσεις και διεκδικούν συλλογικές συμβάσεις, να μην περάσουν ο</w:t>
      </w:r>
      <w:r>
        <w:rPr>
          <w:rFonts w:eastAsia="Times New Roman"/>
          <w:szCs w:val="24"/>
        </w:rPr>
        <w:t>ι απαιτήσεις του Διεθνούς Νομισματικού Ταμείου, να μην περάσει η απελευθέρωση των ομαδικών απολύσεων, να διασφαλιστεί και να δυναμώσει η δημόσια υγεία, η δημόσια παιδεία, η κοινωνική ασφάλιση και το κοινωνικό κράτος.</w:t>
      </w:r>
    </w:p>
    <w:p w14:paraId="3694FB96" w14:textId="77777777" w:rsidR="006648D0" w:rsidRDefault="00CC2A7D">
      <w:pPr>
        <w:spacing w:line="600" w:lineRule="auto"/>
        <w:ind w:firstLine="720"/>
        <w:jc w:val="both"/>
        <w:rPr>
          <w:rFonts w:eastAsia="Times New Roman"/>
          <w:szCs w:val="24"/>
        </w:rPr>
      </w:pPr>
      <w:r>
        <w:rPr>
          <w:rFonts w:eastAsia="Times New Roman"/>
          <w:szCs w:val="24"/>
        </w:rPr>
        <w:t>Γνωρίζουν οι εργαζόμενοι ότι μπορούν να</w:t>
      </w:r>
      <w:r>
        <w:rPr>
          <w:rFonts w:eastAsia="Times New Roman"/>
          <w:szCs w:val="24"/>
        </w:rPr>
        <w:t xml:space="preserve"> πετύχουν, ότι μπορούν να τα κατακτήσουν όλα αυτά, γιατί παρ’ όλη την κρίση σε όλο τον κόσμο παράγεται ένας τεράστιος πλούτος.</w:t>
      </w:r>
    </w:p>
    <w:p w14:paraId="3694FB97" w14:textId="77777777" w:rsidR="006648D0" w:rsidRDefault="00CC2A7D">
      <w:pPr>
        <w:spacing w:line="600" w:lineRule="auto"/>
        <w:ind w:firstLine="720"/>
        <w:jc w:val="both"/>
        <w:rPr>
          <w:rFonts w:eastAsia="Times New Roman"/>
          <w:szCs w:val="24"/>
        </w:rPr>
      </w:pPr>
      <w:r>
        <w:rPr>
          <w:rFonts w:eastAsia="Times New Roman"/>
          <w:szCs w:val="24"/>
        </w:rPr>
        <w:lastRenderedPageBreak/>
        <w:t>Πρόσφατα δόθηκε στη δημοσιότητα η έκθεση του «</w:t>
      </w:r>
      <w:r>
        <w:rPr>
          <w:rFonts w:eastAsia="Times New Roman"/>
          <w:szCs w:val="24"/>
          <w:lang w:val="en-US"/>
        </w:rPr>
        <w:t>CREDIT</w:t>
      </w:r>
      <w:r>
        <w:rPr>
          <w:rFonts w:eastAsia="Times New Roman"/>
          <w:szCs w:val="24"/>
        </w:rPr>
        <w:t xml:space="preserve"> </w:t>
      </w:r>
      <w:r>
        <w:rPr>
          <w:rFonts w:eastAsia="Times New Roman"/>
          <w:szCs w:val="24"/>
          <w:lang w:val="en-US"/>
        </w:rPr>
        <w:t>SUISSE</w:t>
      </w:r>
      <w:r>
        <w:rPr>
          <w:rFonts w:eastAsia="Times New Roman"/>
          <w:szCs w:val="24"/>
        </w:rPr>
        <w:t xml:space="preserve">», που λέει ότι το πλούσιο 1% κατέχει το 50,8% του παγκόσμιου πλούτου </w:t>
      </w:r>
      <w:r>
        <w:rPr>
          <w:rFonts w:eastAsia="Times New Roman"/>
          <w:szCs w:val="24"/>
        </w:rPr>
        <w:t>και ότι το πλουσιότερο 10% του πληθυσμού της γης κατέχει το 89% του παγκόσμιου πλούτου, ότι δηλαδή το 90% των πολιτών, των ανθρώπων πάνω στη γη απολαμβάνουν μόνο το 10% του παραγόμενου πλούτου.</w:t>
      </w:r>
    </w:p>
    <w:p w14:paraId="3694FB9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Μάλιστα, τα στοιχεία δείχνουν αύξηση του πλούτου των ολίγων σε</w:t>
      </w:r>
      <w:r>
        <w:rPr>
          <w:rFonts w:eastAsia="Times New Roman" w:cs="Times New Roman"/>
          <w:szCs w:val="24"/>
        </w:rPr>
        <w:t xml:space="preserve"> βάρος της συντριπτικής πλειοψηφίας των πολλών στα χρόνια της κρίσης κατά 5%, δηλαδή η ψαλίδα της ανισότητας άνοιξε περισσότερο την περίοδο της κρίσης.</w:t>
      </w:r>
    </w:p>
    <w:p w14:paraId="3694FB9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Υποθέτω ότι αυτά τα στοιχεία η Αξιωματική Αντιπολίτευση τα βρίσκει πολύ λογικά. Άλλωστε, συνέβαλε και η </w:t>
      </w:r>
      <w:r>
        <w:rPr>
          <w:rFonts w:eastAsia="Times New Roman" w:cs="Times New Roman"/>
          <w:szCs w:val="24"/>
        </w:rPr>
        <w:t xml:space="preserve">ίδια, κάνοντας και στη χώρα μας τους πλούσιους πλουσιότερους και τους φτωχούς φτωχότερους, όπου, όπως και όσο μπόρεσε, διαλύοντας τη δημόσια υγεία, τη δημόσια παιδεία, </w:t>
      </w:r>
      <w:r>
        <w:rPr>
          <w:rFonts w:eastAsia="Times New Roman" w:cs="Times New Roman"/>
          <w:szCs w:val="24"/>
        </w:rPr>
        <w:lastRenderedPageBreak/>
        <w:t>τις εργασιακές σχέσεις και το κοινωνικό κράτος. Και παρ</w:t>
      </w:r>
      <w:r>
        <w:rPr>
          <w:rFonts w:eastAsia="Times New Roman" w:cs="Times New Roman"/>
          <w:szCs w:val="24"/>
        </w:rPr>
        <w:t xml:space="preserve">’ </w:t>
      </w:r>
      <w:r>
        <w:rPr>
          <w:rFonts w:eastAsia="Times New Roman" w:cs="Times New Roman"/>
          <w:szCs w:val="24"/>
        </w:rPr>
        <w:t>ότι τιμωρήθηκε εκλογικά γι’ αυτ</w:t>
      </w:r>
      <w:r>
        <w:rPr>
          <w:rFonts w:eastAsia="Times New Roman" w:cs="Times New Roman"/>
          <w:szCs w:val="24"/>
        </w:rPr>
        <w:t>ά, συνεχίζει. Και σήμερα έχει το θράσος να συνεχίζει να διαφημίζει την πολιτική της ως το μόνο φάρμακο θεραπείας της αρρώστιας που η ίδια έσπειρε.</w:t>
      </w:r>
    </w:p>
    <w:p w14:paraId="3694FB9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Βέβαια, δεν λέει πολύ ανοιχτά ότι επιδιώκει να πέσει η σημερινή Κυβέρνηση για να συνεχίσει απλά να κάνει τους πλούσιους πλουσιότερους και τους φτωχούς φτωχότερους. Λέει ότι θέλει να σώσει τη χώρα, απαλλάσσοντάς την από τους πραγματικούς απατεώνες του ΣΥΡΙΖ</w:t>
      </w:r>
      <w:r>
        <w:rPr>
          <w:rFonts w:eastAsia="Times New Roman" w:cs="Times New Roman"/>
          <w:szCs w:val="24"/>
        </w:rPr>
        <w:t xml:space="preserve">Α, όπως είπε ο Αντιπρόεδρος της Νέας Δημοκρατίας πριν από λίγες μέρες, που επισκέφθηκε την πόλη μας την Κατερίνη. </w:t>
      </w:r>
    </w:p>
    <w:p w14:paraId="3694FB9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Και πώς θα σώσει τη χώρα από τους απατεώνες; Συνεχίζοντας να κάνει αυτό που έκανε ως τώρα, δηλαδή τους πλούσιους πλουσιότερους και τους φτωχο</w:t>
      </w:r>
      <w:r>
        <w:rPr>
          <w:rFonts w:eastAsia="Times New Roman" w:cs="Times New Roman"/>
          <w:szCs w:val="24"/>
        </w:rPr>
        <w:t xml:space="preserve">ύς φτωχότερους. Για παράδειγμα, ο Πρόεδρος της Αξιωματικής Αντιπολίτευσης λέει ότι η Κυβέρνηση ασχολείται ιδεοληπτικά με </w:t>
      </w:r>
      <w:r>
        <w:rPr>
          <w:rFonts w:eastAsia="Times New Roman" w:cs="Times New Roman"/>
          <w:szCs w:val="24"/>
        </w:rPr>
        <w:lastRenderedPageBreak/>
        <w:t>τις συλλογικές συμβάσεις αντί να ασχολείται με τη δημιουργία νέων θέσεων εργασίας και πρόσθετες επενδύσεις. Τι λέει αυτό στο 90% του πλ</w:t>
      </w:r>
      <w:r>
        <w:rPr>
          <w:rFonts w:eastAsia="Times New Roman" w:cs="Times New Roman"/>
          <w:szCs w:val="24"/>
        </w:rPr>
        <w:t>ηθυσμού; Ότι μπορεί να δουλεύει για τους επενδυτές, αν απαρνηθεί την ιδεοληψία του να αμείβεται κανονικά για τη δουλειά του, ότι θα βρει θέση εργασίας, αρκεί να απαρνηθεί τα εργασιακά του δικαιώματα. Πώς το έλεγε ο Τόμσεν του ΔΝΤ; «Βαλκάνια είστε και 300 ε</w:t>
      </w:r>
      <w:r>
        <w:rPr>
          <w:rFonts w:eastAsia="Times New Roman" w:cs="Times New Roman"/>
          <w:szCs w:val="24"/>
        </w:rPr>
        <w:t>υρώ πολύ σας πέφτει για μισθό».</w:t>
      </w:r>
    </w:p>
    <w:p w14:paraId="3694FB9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Ιδεοληψία, λοιπόν, των αριστερών είναι η αποκατάσταση των συλλογικών διαπραγματεύσεων, λέει η Αξιωματική Αντιπολίτευση που τις γκρέμισε, ενώ οι προσωπικές συμβάσεις που η ίδια προκρίνει -και ας ξέρει πώς και πόσο προς τα κάτ</w:t>
      </w:r>
      <w:r>
        <w:rPr>
          <w:rFonts w:eastAsia="Times New Roman" w:cs="Times New Roman"/>
          <w:szCs w:val="24"/>
        </w:rPr>
        <w:t>ω διαμορφώνουν τους μισθούς- δεν είναι ιδεοληψία, αλλά προϋπόθεση για την ανταγωνιστικότητα και την ανάπτυξη, όπως διατυμπανίζει. Για ποια ανάπτυξη, όμως; Και ανάπτυξη για ποιον;</w:t>
      </w:r>
    </w:p>
    <w:p w14:paraId="3694FB9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Αν στην Πιερία, για παράδειγμα, δεχόμασταν δύο-τρεις μεγάλες επενδύσεις, δίνο</w:t>
      </w:r>
      <w:r>
        <w:rPr>
          <w:rFonts w:eastAsia="Times New Roman" w:cs="Times New Roman"/>
          <w:szCs w:val="24"/>
        </w:rPr>
        <w:t>ντας φορολογικά κίνητρα ή φοροαπαλλαγές -όπως λέγονται- στους επενδυτές, προκειμένου να δημιουργήσουν στο νομό μας, που μαστίζεται από την ανεργία, τέσσερις-πέντε χιλιάδες θέσεις εργασίας, όμως με προσωπικές συμβάσεις των 300 ευρώ, αυτό θα σήμαινε ανάπτυξη</w:t>
      </w:r>
      <w:r>
        <w:rPr>
          <w:rFonts w:eastAsia="Times New Roman" w:cs="Times New Roman"/>
          <w:szCs w:val="24"/>
        </w:rPr>
        <w:t xml:space="preserve"> για την περιοχή μας; Θα σήμαινε μήπως ανάπτυξη μεγάλης κλίμακας για την εθνική οικονομία της χώρας; Όχι, βέβαια! </w:t>
      </w:r>
    </w:p>
    <w:p w14:paraId="3694FB9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Και αυτό το γνωρίζουν καλά, γιατί αυτό δεν είναι ένα σενάριο που έρχεται από το μέλλον. Έχει ήδη εφαρμοστεί. Το ζήσαμε και πριν, όταν μεγαλόσ</w:t>
      </w:r>
      <w:r>
        <w:rPr>
          <w:rFonts w:eastAsia="Times New Roman" w:cs="Times New Roman"/>
          <w:szCs w:val="24"/>
        </w:rPr>
        <w:t xml:space="preserve">χημοι επενδυτές με σκανδαλώδεις φοροαπαλλαγές μετακόμιζαν τα κέρδη τους σε ελβετικές τράπεζες και σε </w:t>
      </w:r>
      <w:r>
        <w:rPr>
          <w:rFonts w:eastAsia="Times New Roman" w:cs="Times New Roman"/>
          <w:szCs w:val="24"/>
          <w:lang w:val="en-GB"/>
        </w:rPr>
        <w:t>off</w:t>
      </w:r>
      <w:r>
        <w:rPr>
          <w:rFonts w:eastAsia="Times New Roman" w:cs="Times New Roman"/>
          <w:szCs w:val="24"/>
        </w:rPr>
        <w:t xml:space="preserve"> </w:t>
      </w:r>
      <w:r>
        <w:rPr>
          <w:rFonts w:eastAsia="Times New Roman" w:cs="Times New Roman"/>
          <w:szCs w:val="24"/>
          <w:lang w:val="en-GB"/>
        </w:rPr>
        <w:t>shore</w:t>
      </w:r>
      <w:r>
        <w:rPr>
          <w:rFonts w:eastAsia="Times New Roman" w:cs="Times New Roman"/>
          <w:szCs w:val="24"/>
        </w:rPr>
        <w:t xml:space="preserve"> εταιρείες. Τους ξέρετε πάρα πολύ καλά, γιατί είναι φίλοι σας. Είναι αυτοί που είναι γραμμένοι στις λίστες Λαγκάρντ, στους καταλόγους του Παναμά, </w:t>
      </w:r>
      <w:r>
        <w:rPr>
          <w:rFonts w:eastAsia="Times New Roman" w:cs="Times New Roman"/>
          <w:szCs w:val="24"/>
        </w:rPr>
        <w:t xml:space="preserve">αυτοί που κατέχουν τα μέσα μαζικής ενημέρωσης, μεγαλοεργολάβοι και εθνικοί προμηθευτές. </w:t>
      </w:r>
    </w:p>
    <w:p w14:paraId="3694FB9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Δεν είναι, λοιπόν, ιδεοληψία της Κυβέρνησης η προστασία των εργασιακών σχέσεων. Είναι ιδεολογία της Κυβέρνησης, σε αντίθεση με την ιδεολογία των υποστηρικτών του νεοφι</w:t>
      </w:r>
      <w:r>
        <w:rPr>
          <w:rFonts w:eastAsia="Times New Roman" w:cs="Times New Roman"/>
          <w:szCs w:val="24"/>
        </w:rPr>
        <w:t xml:space="preserve">λελευθερισμού, που γεννά παράλογα απάνθρωπες καταστάσεις, όπως αυτές που αποτυπώνονται στα στοιχεία της </w:t>
      </w:r>
      <w:r>
        <w:rPr>
          <w:rFonts w:eastAsia="Times New Roman" w:cs="Times New Roman"/>
          <w:szCs w:val="24"/>
        </w:rPr>
        <w:t>«</w:t>
      </w:r>
      <w:r>
        <w:rPr>
          <w:rFonts w:eastAsia="Times New Roman" w:cs="Times New Roman"/>
          <w:szCs w:val="24"/>
          <w:lang w:val="en-US"/>
        </w:rPr>
        <w:t>CREDIT</w:t>
      </w:r>
      <w:r>
        <w:rPr>
          <w:rFonts w:eastAsia="Times New Roman" w:cs="Times New Roman"/>
          <w:szCs w:val="24"/>
        </w:rPr>
        <w:t xml:space="preserve"> </w:t>
      </w:r>
      <w:r>
        <w:rPr>
          <w:rFonts w:eastAsia="Times New Roman" w:cs="Times New Roman"/>
          <w:szCs w:val="24"/>
          <w:lang w:val="en-US"/>
        </w:rPr>
        <w:t>SUISSE</w:t>
      </w:r>
      <w:r>
        <w:rPr>
          <w:rFonts w:eastAsia="Times New Roman" w:cs="Times New Roman"/>
          <w:szCs w:val="24"/>
        </w:rPr>
        <w:t>»</w:t>
      </w:r>
      <w:r>
        <w:rPr>
          <w:rFonts w:eastAsia="Times New Roman" w:cs="Times New Roman"/>
          <w:szCs w:val="24"/>
        </w:rPr>
        <w:t xml:space="preserve">. </w:t>
      </w:r>
    </w:p>
    <w:p w14:paraId="3694FBA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Εμάς, αυτά τα νούμερα που λένε ότι το 10% του πληθυσμού της γης κατέχει το 90% του παγκόσμιου πλούτου, όχι μόνο μας ανησυχούν, αλλά κα</w:t>
      </w:r>
      <w:r>
        <w:rPr>
          <w:rFonts w:eastAsia="Times New Roman" w:cs="Times New Roman"/>
          <w:szCs w:val="24"/>
        </w:rPr>
        <w:t>ι μας εξοργίζουν και μας φορτώνουν –όχι μόνο την Κυβέρνηση, αλλά και καθέναν από εμάς ξεχωριστά- ευθύνες για να παλέψουμε όσο σκληρά και αν χρειαστεί για την αποτροπή τους.</w:t>
      </w:r>
    </w:p>
    <w:p w14:paraId="3694FBA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Δεν μπορούμε να κάνουμε θαύματα και το ξέρουμε. Οι συσχετισμοί δεν είναι ακόμα με τ</w:t>
      </w:r>
      <w:r>
        <w:rPr>
          <w:rFonts w:eastAsia="Times New Roman" w:cs="Times New Roman"/>
          <w:szCs w:val="24"/>
        </w:rPr>
        <w:t>ο μέρος μας. Όσο, όμως, ο νεοφιλελευθερισμός επι</w:t>
      </w:r>
      <w:r>
        <w:rPr>
          <w:rFonts w:eastAsia="Times New Roman" w:cs="Times New Roman"/>
          <w:szCs w:val="24"/>
        </w:rPr>
        <w:lastRenderedPageBreak/>
        <w:t xml:space="preserve">μένει να δείχνει τα κοφτερά του δόντια, τόσο θα συσπειρώνεται η συντριπτική πλειοψηφία των κολασμένων που της αρπάζουν το φαΐ από το τραπέζι. </w:t>
      </w:r>
    </w:p>
    <w:p w14:paraId="3694FBA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Και μην περιμένετε να κουραστούμε, έχουμε αντοχές. Δεν μας τρομάζ</w:t>
      </w:r>
      <w:r>
        <w:rPr>
          <w:rFonts w:eastAsia="Times New Roman" w:cs="Times New Roman"/>
          <w:szCs w:val="24"/>
        </w:rPr>
        <w:t xml:space="preserve">ουν ούτε οι φωνές ούτε οι απειλές, ούτε τα ψέματα ούτε ο οχετός της παραπληροφόρησης των πρόθυμων μιντιακών συμμάχων σας. </w:t>
      </w:r>
    </w:p>
    <w:p w14:paraId="3694FBA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Δεν θα απογοητευτούμε από τις δυσκολίες. Ξέρουμε ότι δεν μπορούμε να διορθώσουμε από τη μια στιγμή στην άλλη όσα επί δεκαετίες καταστ</w:t>
      </w:r>
      <w:r>
        <w:rPr>
          <w:rFonts w:eastAsia="Times New Roman" w:cs="Times New Roman"/>
          <w:szCs w:val="24"/>
        </w:rPr>
        <w:t xml:space="preserve">ρέφανε οι προηγούμενες κυβερνήσεις. </w:t>
      </w:r>
    </w:p>
    <w:p w14:paraId="3694FBA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Ξέρουμε ότι αυτά που μπορεί να κάνει σήμερα μια Κυβέρνηση Αριστεράς δεν ήταν αυτά που ονειρευόταν να κάνει, γιατί κάποιοι φρόντισαν να της κόψουν όλα τα παραγωγικά και δημιουργικά ποδάρια αυτής της χώρας. </w:t>
      </w:r>
    </w:p>
    <w:p w14:paraId="3694FBA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Το παλεύουμε,</w:t>
      </w:r>
      <w:r>
        <w:rPr>
          <w:rFonts w:eastAsia="Times New Roman" w:cs="Times New Roman"/>
          <w:szCs w:val="24"/>
        </w:rPr>
        <w:t xml:space="preserve"> όμως, και θα συνεχίσουμε να παλεύουμε. Με λάθη; Ίσως. Με συμβιβασμούς και αναγκαίες υποχωρήσεις; Αλλά πάντα με στόχο να στήσουμε στα πόδια του το κοινωνικό κράτος, με στόχο την ευημερία των πολλών και όχι των λίγων. Και αυτός ο προϋπολογισμός είναι προσαν</w:t>
      </w:r>
      <w:r>
        <w:rPr>
          <w:rFonts w:eastAsia="Times New Roman" w:cs="Times New Roman"/>
          <w:szCs w:val="24"/>
        </w:rPr>
        <w:t>ατολισμένος σε αυτή την κατεύθυνση.</w:t>
      </w:r>
    </w:p>
    <w:p w14:paraId="3694FBA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Τελειώνοντας, θα ήθελα να μεταφέρω κάτι που εχθές το βράδυ μου είπε ένας αγρότης από την ορεινή Πιερία. Βλέποντας τη συζήτηση στη Βουλή, σχημάτισε μια εικόνα που με παρακάλεσε να τη μεταφέρω εδώ. Η εικόνα που δίνουμε προ</w:t>
      </w:r>
      <w:r>
        <w:rPr>
          <w:rFonts w:eastAsia="Times New Roman" w:cs="Times New Roman"/>
          <w:szCs w:val="24"/>
        </w:rPr>
        <w:t>ς τα έξω είναι ότι Νέα Δημοκρατία και ΠΑΣΟΚ έβαλαν φωτιά και έκαψαν τη χώρα και τους εργαζόμενους και τώρα κάθονται στην άκρη και φωνάζουν και τσιρίζουν γιατί ο Τσίπρας δεν σβήνει γρήγορα αυτή τη φωτιά.</w:t>
      </w:r>
    </w:p>
    <w:p w14:paraId="3694FBA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Ευχαριστώ.</w:t>
      </w:r>
    </w:p>
    <w:p w14:paraId="3694FBA8"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r>
        <w:rPr>
          <w:rFonts w:eastAsia="Times New Roman" w:cs="Times New Roman"/>
          <w:szCs w:val="24"/>
        </w:rPr>
        <w:t>)</w:t>
      </w:r>
    </w:p>
    <w:p w14:paraId="3694FBA9"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Κι εμείς.</w:t>
      </w:r>
    </w:p>
    <w:p w14:paraId="3694FBA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Τον λόγο έχει ο κ. Ιλχάν Αχμέτ από το Ποτάμι.</w:t>
      </w:r>
    </w:p>
    <w:p w14:paraId="3694FBAB"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ΙΛΧΑΝ ΑΧΜΕΤ:</w:t>
      </w:r>
      <w:r>
        <w:rPr>
          <w:rFonts w:eastAsia="Times New Roman" w:cs="Times New Roman"/>
          <w:szCs w:val="24"/>
        </w:rPr>
        <w:t xml:space="preserve"> Ευχαριστώ, κύριε Πρόεδρε.</w:t>
      </w:r>
    </w:p>
    <w:p w14:paraId="3694FBA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ξέρετε, πριν από λίγες ημέρες ο Πρωθυπουργός της χώρας επισκέφθηκε τη Θράκη. Σε εννέα </w:t>
      </w:r>
      <w:r>
        <w:rPr>
          <w:rFonts w:eastAsia="Times New Roman" w:cs="Times New Roman"/>
          <w:szCs w:val="24"/>
        </w:rPr>
        <w:t>συνολικά ομιλίες που έκανε –διότι υπερηφανεύθηκε ότι έκανε εννέα ομιλίες μέσα σε μία ημέρα- ανέφερε πολλές φορές ότι ξέρει πως επισκέπτεται μια από τις φτωχότερες Περιφέρειες της Ευρώπης.</w:t>
      </w:r>
    </w:p>
    <w:p w14:paraId="3694FBA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 γεγονός αυτό από μόνο του θα μπορούσε να είναι παρήγορο, ότι δηλα</w:t>
      </w:r>
      <w:r>
        <w:rPr>
          <w:rFonts w:eastAsia="Times New Roman" w:cs="Times New Roman"/>
          <w:szCs w:val="24"/>
        </w:rPr>
        <w:t>δή ο Πρωθυπουργός της χώρας είχε συναίσθηση του πού βρισκόταν, αν δυστυχώς η σωστή αρχική του παραδοχή δεν τον οδηγούσε σε λάθος συμπεράσματα. Και εξηγούμαι.</w:t>
      </w:r>
    </w:p>
    <w:p w14:paraId="3694FBA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Στη φτωχότερη κατά τεκμήριο περιοχή της </w:t>
      </w:r>
      <w:r>
        <w:rPr>
          <w:rFonts w:eastAsia="Times New Roman" w:cs="Times New Roman"/>
          <w:szCs w:val="24"/>
        </w:rPr>
        <w:t>Ελλάδας</w:t>
      </w:r>
      <w:r>
        <w:rPr>
          <w:rFonts w:eastAsia="Times New Roman" w:cs="Times New Roman"/>
          <w:szCs w:val="24"/>
        </w:rPr>
        <w:t>, στα ορεινά και ξεχασμένα χωριά της Θράκης, εκεί π</w:t>
      </w:r>
      <w:r>
        <w:rPr>
          <w:rFonts w:eastAsia="Times New Roman" w:cs="Times New Roman"/>
          <w:szCs w:val="24"/>
        </w:rPr>
        <w:t>ου χτυπά η καρδιά της καπνοκαλλιέργειας, εκεί που η ΒΙΠΕ Κομοτηνής στην κυριολεξία έχει πεθάνει, εκεί που οι ελεύθεροι επαγγελματίες και η αγορά βρίσκονται πλέον σε απόγνωση, εκεί που ζουν οι φτωχότεροι αγρότες της Ευρώπης, ο Πρωθυπουργός έδωσε μία και μον</w:t>
      </w:r>
      <w:r>
        <w:rPr>
          <w:rFonts w:eastAsia="Times New Roman" w:cs="Times New Roman"/>
          <w:szCs w:val="24"/>
        </w:rPr>
        <w:t>αδική και συγκεκριμένη υπόσχεση. Ξέρετε ποια; Ότι θα δώσει δωρεάν δορυφορικά πιάτα σε εκατόν είκοσι χιλιάδες μουσουλμάνους για να βλέπουν τηλεόραση, τα ελληνικά κανάλια. Ο πολιτικός σουρεαλισμός της Κυβέρνησης ΣΥΡΙΖΑ-ΑΝΕΛ στο απόγειό του!</w:t>
      </w:r>
    </w:p>
    <w:p w14:paraId="3694FBA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Οι φτωχοί αγρότες</w:t>
      </w:r>
      <w:r>
        <w:rPr>
          <w:rFonts w:eastAsia="Times New Roman" w:cs="Times New Roman"/>
          <w:szCs w:val="24"/>
        </w:rPr>
        <w:t xml:space="preserve"> της Θράκης, καθώς και ο θρακικός λαός στο σύνολό του, που βλέπουν τα όνειρά τους για μια καλύτερη ζωή καθημερινά να σβήνουν, στο εξής θα διατρέφονται και θα τρέφονται, με έμπνευση της Κυβέρνησης ΣΥΡΙΖΑ-ΑΝΕΛ, με δορυφορικές κεραίες που θα κοστίσουν στον πρ</w:t>
      </w:r>
      <w:r>
        <w:rPr>
          <w:rFonts w:eastAsia="Times New Roman" w:cs="Times New Roman"/>
          <w:szCs w:val="24"/>
        </w:rPr>
        <w:t xml:space="preserve">οϋπολογισμό δαπάνη ύψους 3,8 εκατομμυρίων ευρώ, κυρίες και </w:t>
      </w:r>
      <w:r>
        <w:rPr>
          <w:rFonts w:eastAsia="Times New Roman" w:cs="Times New Roman"/>
          <w:szCs w:val="24"/>
        </w:rPr>
        <w:lastRenderedPageBreak/>
        <w:t>κύριοι. Πράγματι, εντυπωσιακό. Τη στιγμή μάλιστα που η ΕΡΤ, πριν από το κλείσιμό της τον Ιούνιο του 2013, διέθετε αναμεταδότες και μπορούσε αυτό να επεκταθεί με το ελάχιστο κόστος.</w:t>
      </w:r>
    </w:p>
    <w:p w14:paraId="3694FBB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w:t>
      </w:r>
      <w:r>
        <w:rPr>
          <w:rFonts w:eastAsia="Times New Roman" w:cs="Times New Roman"/>
          <w:szCs w:val="24"/>
        </w:rPr>
        <w:t>ι Βουλευτές, το Υπουργείο Αγροτικής Ανάπτυξης θα πρέπει, ενόψει της νέας χρονιάς τουλάχιστον, να στείλει τα στοιχεία από την εφαρμογή του πρώτου χρόνου της μεταρρύθμισης της ΚΑΠ και θα υπάρχει κάποιο υπόλοιπο αναδιανομής, ξέρετε. Είναι μεγάλη ευκαιρία η Αν</w:t>
      </w:r>
      <w:r>
        <w:rPr>
          <w:rFonts w:eastAsia="Times New Roman" w:cs="Times New Roman"/>
          <w:szCs w:val="24"/>
        </w:rPr>
        <w:t>ατολική Μακεδονία και Θράκη και τα νησιά, με βάση τα οικονομικά κριτήρια, να πάρουν αυτό το πλεόνασμα στην αναδιανομή, ειδικά η Θράκη για την ενίσχυση του καπνού.</w:t>
      </w:r>
    </w:p>
    <w:p w14:paraId="3694FBB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ακούω πολλά για την ανάπτυξη της Θράκης τα τελευταία είκοσι πέν</w:t>
      </w:r>
      <w:r>
        <w:rPr>
          <w:rFonts w:eastAsia="Times New Roman" w:cs="Times New Roman"/>
          <w:szCs w:val="24"/>
        </w:rPr>
        <w:t xml:space="preserve">τε χρόνια. Ως πολίτης της Θράκης πρώτα, θα ήθελα να υποβάλω ορισμένα ερωτήματα σε αυτή την Κυβέρνηση που επικαλείται ότι έχει ευαισθησία στα λαϊκά στρώματα και ιδίως στη Θράκη, </w:t>
      </w:r>
      <w:r>
        <w:rPr>
          <w:rFonts w:eastAsia="Times New Roman" w:cs="Times New Roman"/>
          <w:szCs w:val="24"/>
        </w:rPr>
        <w:lastRenderedPageBreak/>
        <w:t>αφού θέλει να κάνει και διακομματική επιτροπή, από την απάντηση των οποίων ίσως</w:t>
      </w:r>
      <w:r>
        <w:rPr>
          <w:rFonts w:eastAsia="Times New Roman" w:cs="Times New Roman"/>
          <w:szCs w:val="24"/>
        </w:rPr>
        <w:t xml:space="preserve"> οδηγηθούμε σε κάποια συμπεράσματα.</w:t>
      </w:r>
    </w:p>
    <w:p w14:paraId="3694FBB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Ερώτημα πρώτο: Αφού η Θράκη είναι τόσο σημαντική περιοχή για το πολιτικό σύστημα των Αθηνών και για εσάς ως Κυβέρνηση, όπως είπε και ο Πρωθυπουργός πρόσφατα κατά την επίσκεψή του, γιατί παραμένει η πιο φτωχή ως προς τους</w:t>
      </w:r>
      <w:r>
        <w:rPr>
          <w:rFonts w:eastAsia="Times New Roman" w:cs="Times New Roman"/>
          <w:szCs w:val="24"/>
        </w:rPr>
        <w:t xml:space="preserve"> αναπτυξιακούς δείκτες Περιφέρεια της Ελλάδος ακόμη και σήμερα; Αυτή η Κυβέρνηση έχει στόχους για την καταπολέμηση της φτώχειας στη Θράκη; Εμείς εδώ και δύο χρόνια δεν ακούσαμε το παραμικρό για το θέμα αυτό, εκτός από την εξαγγελία του Πρωθυπουργού την οπο</w:t>
      </w:r>
      <w:r>
        <w:rPr>
          <w:rFonts w:eastAsia="Times New Roman" w:cs="Times New Roman"/>
          <w:szCs w:val="24"/>
        </w:rPr>
        <w:t>ία σας ανέφερα.</w:t>
      </w:r>
    </w:p>
    <w:p w14:paraId="3694FBB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Ερώτημα δεύτερο: Γιατί οι βιομηχανικές περιοχές της Κομοτηνής, της Θράκης, της Αλεξανδρούπολης εξακολουθούν να είναι και σήμερα γεμάτες από κλειστά εργοστάσια που ρημάζουν στο πέρασμα του χρόνου; Βά</w:t>
      </w:r>
      <w:r>
        <w:rPr>
          <w:rFonts w:eastAsia="Times New Roman" w:cs="Times New Roman"/>
          <w:szCs w:val="24"/>
        </w:rPr>
        <w:lastRenderedPageBreak/>
        <w:t>σει ποιου αναπτυξιακού σχεδιασμού αυτή η Κ</w:t>
      </w:r>
      <w:r>
        <w:rPr>
          <w:rFonts w:eastAsia="Times New Roman" w:cs="Times New Roman"/>
          <w:szCs w:val="24"/>
        </w:rPr>
        <w:t>υβέρνηση σκοπεύει να δώσει οικονομική ανάσα στις επιχειρήσεις; Αντιθέτως, εσείς ως Κυβέρνηση δεν κάνατε δεκτή κα</w:t>
      </w:r>
      <w:r>
        <w:rPr>
          <w:rFonts w:eastAsia="Times New Roman" w:cs="Times New Roman"/>
          <w:szCs w:val="24"/>
        </w:rPr>
        <w:t>μ</w:t>
      </w:r>
      <w:r>
        <w:rPr>
          <w:rFonts w:eastAsia="Times New Roman" w:cs="Times New Roman"/>
          <w:szCs w:val="24"/>
        </w:rPr>
        <w:t>μία πρόταση των φορέων της περιοχής μας κατά την ψήφιση του αναπτυξιακού νόμου.</w:t>
      </w:r>
    </w:p>
    <w:p w14:paraId="3694FBB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Ερώτημα τρίτο: Γιατί οι τρεις νομοί της Θράκης κατέχουν τα υψηλότερα ποσοστά ανεργίας σε ολόκληρη την Ελλάδα; Έχετε προτάσεις; Γιατί δεν δρομολογείτε ευρωπαϊκά προγράμματα απασχόλησης που υπάρχουν ήδη γι’ αυτές τις περιοχές; </w:t>
      </w:r>
    </w:p>
    <w:p w14:paraId="3694FBB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η απάντηση είναι πάρα πολύ απλή: Δεν είχατε ούτε έχετε το κουράγιο, αλλά ούτε και την πολιτική βούληση, για την πραγματική ανάπτυξη, διότι για εσάς ανάπτυξη είναι, δυστυχώς, να ψηφίζετε μόνο έμμεσους φόρους. </w:t>
      </w:r>
    </w:p>
    <w:p w14:paraId="3694FBB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Ερώτημα τέταρτο: Γιατί σ’ αυτά τα δύο χρόνια τη</w:t>
      </w:r>
      <w:r>
        <w:rPr>
          <w:rFonts w:eastAsia="Times New Roman" w:cs="Times New Roman"/>
          <w:szCs w:val="24"/>
        </w:rPr>
        <w:t xml:space="preserve">ς διακυβερνήσεώς σας δεν έχει προχωρήσει η αναδιάρθρωση των καλλιεργειών στη Θράκη, </w:t>
      </w:r>
      <w:r>
        <w:rPr>
          <w:rFonts w:eastAsia="Times New Roman" w:cs="Times New Roman"/>
          <w:szCs w:val="24"/>
        </w:rPr>
        <w:lastRenderedPageBreak/>
        <w:t>ώστε να αξιοποιηθούν με έργα αναπτυξιακού χαρακτήρα οι τεράστιες καλλιεργήσιμες εκτάσεις που διαθέτει η περιοχή; Πρώτη φορά οι αγρότες παρατηρούν ότι το παρόν Υπουργείο Αγρ</w:t>
      </w:r>
      <w:r>
        <w:rPr>
          <w:rFonts w:eastAsia="Times New Roman" w:cs="Times New Roman"/>
          <w:szCs w:val="24"/>
        </w:rPr>
        <w:t>οτικής Ανάπτυξης δεν έχει –πιστέψτε με- κανένα σχέδιο για τη Θράκη και στον αγροτικό τομέα.</w:t>
      </w:r>
    </w:p>
    <w:p w14:paraId="3694FBB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Ερώτημα πέμπτο: Γιατί κόπηκαν, ανεστάλησαν και τελικώς απομειώθηκαν ή και εξαφανίστηκαν αναπτυξιακά κίνητρα που θεσπίστηκαν για τη Θράκη τη δεκαετία του 1990 και το</w:t>
      </w:r>
      <w:r>
        <w:rPr>
          <w:rFonts w:eastAsia="Times New Roman" w:cs="Times New Roman"/>
          <w:szCs w:val="24"/>
        </w:rPr>
        <w:t>υ 1980; Παρά τις αποφάσεις της Ευρωπαϊκής Επιτροπής για το 12%, εσείς σήμερα σαν Κυβέρνηση δεν ρυθμίζετε αυτό το θέμα, καταδικάζοντας έτσι τις επιχειρήσεις σε οικονομικό αφανισμό.</w:t>
      </w:r>
    </w:p>
    <w:p w14:paraId="3694FBB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Ερώτημα έκτο: Γιατί δεν προχωρά με απόφαση του Υπουργείου η ελεύθερη διακίνη</w:t>
      </w:r>
      <w:r>
        <w:rPr>
          <w:rFonts w:eastAsia="Times New Roman" w:cs="Times New Roman"/>
          <w:szCs w:val="24"/>
        </w:rPr>
        <w:t xml:space="preserve">ση λεωφορείων και οχημάτων διεθνών μεταφορών από τον συνοριακό Σταθμό Διαβατηριακών Ελέγχων, ώστε να έρχονται από </w:t>
      </w:r>
      <w:r>
        <w:rPr>
          <w:rFonts w:eastAsia="Times New Roman" w:cs="Times New Roman"/>
          <w:szCs w:val="24"/>
        </w:rPr>
        <w:lastRenderedPageBreak/>
        <w:t xml:space="preserve">τη Βουλγαρία λεωφορεία, καθώς αυτός ο σταθμός έχει προσδώσει σημαντικούς δείκτες επισκεψιμότητας στην περιοχή από το 2013, οπότε και ξεκίνησε </w:t>
      </w:r>
      <w:r>
        <w:rPr>
          <w:rFonts w:eastAsia="Times New Roman" w:cs="Times New Roman"/>
          <w:szCs w:val="24"/>
        </w:rPr>
        <w:t xml:space="preserve">η λειτουργία του; </w:t>
      </w:r>
    </w:p>
    <w:p w14:paraId="3694FBB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Φοβάστε κάτι, κύριοι της Κυβέρνησης; Ποιος είναι ο λόγος που δεν αφήνετε να έρθουν τα λεωφορεία από τη Βουλγαρία; </w:t>
      </w:r>
    </w:p>
    <w:p w14:paraId="3694FBB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Ερώτημα έβδομο. Γιατί αυτή η Κυβέρνηση δεν μπόρεσε μέχρι και τώρα να ανοίξει τα οικονομικά φτερά της Θράκης και να εκμεταλ</w:t>
      </w:r>
      <w:r>
        <w:rPr>
          <w:rFonts w:eastAsia="Times New Roman" w:cs="Times New Roman"/>
          <w:szCs w:val="24"/>
        </w:rPr>
        <w:t xml:space="preserve">λευτεί το γεγονός ότι η βαλκανική αγορά, η γειτονική Βουλγαρία, η γειτονική Τουρκία βρίσκονται σε απόσταση αναπνοής απ’ αυτήν, με ό,τι αυτό μπορεί να σημαίνει για την εξωστρέφεια των ελληνικών επιχειρήσεων; Γιατί δεν αίρονται τα γραφειοκρατικά αντικίνητρα </w:t>
      </w:r>
      <w:r>
        <w:rPr>
          <w:rFonts w:eastAsia="Times New Roman" w:cs="Times New Roman"/>
          <w:szCs w:val="24"/>
        </w:rPr>
        <w:t xml:space="preserve">από την παρούσα Κυβέρνηση, για να προχωρήσουν οι επενδυτικές συμφωνίες ανάμεσα σε εγχώριους και ξένους επενδυτές που θα ήθελαν να επενδύσουν στην περιοχή; Έχει την πολιτική βούληση αυτήν η Κυβέρνηση ή πάλι φοβάται; </w:t>
      </w:r>
    </w:p>
    <w:p w14:paraId="3694FBB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Ερώτημα όγδοο: Γιατί η Κυβέρνησή σας αρν</w:t>
      </w:r>
      <w:r>
        <w:rPr>
          <w:rFonts w:eastAsia="Times New Roman" w:cs="Times New Roman"/>
          <w:szCs w:val="24"/>
        </w:rPr>
        <w:t xml:space="preserve">είται τα αιτήματα της τοπικής επιχειρηματικότητας, της </w:t>
      </w:r>
      <w:r>
        <w:rPr>
          <w:rFonts w:eastAsia="Times New Roman" w:cs="Times New Roman"/>
          <w:szCs w:val="24"/>
        </w:rPr>
        <w:t xml:space="preserve">τοπικής αυτοδιοίκησης </w:t>
      </w:r>
      <w:r>
        <w:rPr>
          <w:rFonts w:eastAsia="Times New Roman" w:cs="Times New Roman"/>
          <w:szCs w:val="24"/>
        </w:rPr>
        <w:t xml:space="preserve">και των </w:t>
      </w:r>
      <w:r>
        <w:rPr>
          <w:rFonts w:eastAsia="Times New Roman" w:cs="Times New Roman"/>
          <w:szCs w:val="24"/>
        </w:rPr>
        <w:t>επιμελητηρίων</w:t>
      </w:r>
      <w:r>
        <w:rPr>
          <w:rFonts w:eastAsia="Times New Roman" w:cs="Times New Roman"/>
          <w:szCs w:val="24"/>
        </w:rPr>
        <w:t xml:space="preserve">, ώστε να δρομολογηθεί η χορήγηση βίζας των εβδομήντα δύο ωρών για τους Τούρκους πολίτες και να υλοποιηθεί η ακτοπλοϊκή σύνδεση; Αυτό είναι κοινό αίτημα όλης </w:t>
      </w:r>
      <w:r>
        <w:rPr>
          <w:rFonts w:eastAsia="Times New Roman" w:cs="Times New Roman"/>
          <w:szCs w:val="24"/>
        </w:rPr>
        <w:t>της περιφέρειας, όλων των φορέων της Θράκης, δηλαδή να υλοποιηθεί η ακτοπλοϊκή σύνδεση της Αλεξανδρούπολης με άλλα μεγάλα λιμάνια της Τουρκίας για ενίσχυση του τουρισμού κατά τους θερινούς μήνες. Γιατί η Κυβέρνηση δεν θωρακίζει με φορολογικά κίνητρα τη Θρά</w:t>
      </w:r>
      <w:r>
        <w:rPr>
          <w:rFonts w:eastAsia="Times New Roman" w:cs="Times New Roman"/>
          <w:szCs w:val="24"/>
        </w:rPr>
        <w:t xml:space="preserve">κη, ούτως ώστε να επενδύσουν στον ελληνικό χώρο με μία πιθανή εγκατάστασή τους στην περιοχή; </w:t>
      </w:r>
    </w:p>
    <w:p w14:paraId="3694FBB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Όταν αυτά τα ερωτήματα απαντηθούν, κυρίες και κύριοι, αλλά με ειλικρίνεια, τότε νομίζω ότι θα μπορέσουμε συλλογικά να εκπονήσουμε πολιτικές, που θα δώσουν λύση στ</w:t>
      </w:r>
      <w:r>
        <w:rPr>
          <w:rFonts w:eastAsia="Times New Roman" w:cs="Times New Roman"/>
          <w:szCs w:val="24"/>
        </w:rPr>
        <w:t xml:space="preserve">α προβλήματα της Θράκης. Λύση στα προβλήματα της Θράκης δεν δίνουν ούτε οι διακομματικές επιτροπές ούτε </w:t>
      </w:r>
      <w:r>
        <w:rPr>
          <w:rFonts w:eastAsia="Times New Roman" w:cs="Times New Roman"/>
          <w:szCs w:val="24"/>
        </w:rPr>
        <w:lastRenderedPageBreak/>
        <w:t>τίποτα. Θεσμικά όργανα υπάρχουν, νόμοι υπάρχουν. Ένα μόνο λείπει και αυτό είναι η πολιτική βούληση. Εάν υπάρχει η πολιτική βούληση, τότε μπορούμε να λύσ</w:t>
      </w:r>
      <w:r>
        <w:rPr>
          <w:rFonts w:eastAsia="Times New Roman" w:cs="Times New Roman"/>
          <w:szCs w:val="24"/>
        </w:rPr>
        <w:t xml:space="preserve">ουμε όλα τα προβλήματα. </w:t>
      </w:r>
    </w:p>
    <w:p w14:paraId="3694FBB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παραπάνω λόγους καταψηφίζω, φυσικά, τον </w:t>
      </w:r>
      <w:r>
        <w:rPr>
          <w:rFonts w:eastAsia="Times New Roman" w:cs="Times New Roman"/>
          <w:szCs w:val="24"/>
        </w:rPr>
        <w:t xml:space="preserve">προϋπολογισμό </w:t>
      </w:r>
      <w:r>
        <w:rPr>
          <w:rFonts w:eastAsia="Times New Roman" w:cs="Times New Roman"/>
          <w:szCs w:val="24"/>
        </w:rPr>
        <w:t xml:space="preserve">του 2017. </w:t>
      </w:r>
    </w:p>
    <w:p w14:paraId="3694FBB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3694FBBF"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3694FBC0" w14:textId="77777777" w:rsidR="006648D0" w:rsidRDefault="00CC2A7D">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Κι εμείς ευχαριστούμε. </w:t>
      </w:r>
    </w:p>
    <w:p w14:paraId="3694FBC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Τον λόγο έχει ο κ. Τσιρώνης, Αναπληρωτής Υπου</w:t>
      </w:r>
      <w:r>
        <w:rPr>
          <w:rFonts w:eastAsia="Times New Roman" w:cs="Times New Roman"/>
          <w:szCs w:val="24"/>
        </w:rPr>
        <w:t>ργός Αγροτικής Ανάπτυξης και Τροφίμων.</w:t>
      </w:r>
    </w:p>
    <w:p w14:paraId="3694FBC2"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Ευχαριστώ, κύριε Πρόεδρε.</w:t>
      </w:r>
    </w:p>
    <w:p w14:paraId="3694FBC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για μία ακόμη φορά η συζήτηση του </w:t>
      </w:r>
      <w:r>
        <w:rPr>
          <w:rFonts w:eastAsia="Times New Roman" w:cs="Times New Roman"/>
          <w:szCs w:val="24"/>
        </w:rPr>
        <w:t xml:space="preserve">προϋπολογισμού </w:t>
      </w:r>
      <w:r>
        <w:rPr>
          <w:rFonts w:eastAsia="Times New Roman" w:cs="Times New Roman"/>
          <w:szCs w:val="24"/>
        </w:rPr>
        <w:t>γίνεται εφ’ όλης της πολιτικής ατζέντα</w:t>
      </w:r>
      <w:r>
        <w:rPr>
          <w:rFonts w:eastAsia="Times New Roman" w:cs="Times New Roman"/>
          <w:szCs w:val="24"/>
        </w:rPr>
        <w:t xml:space="preserve">ς. Είναι ορθό, κατά τη γνώμη μου, γιατί πίσω από τα νούμερα κρύβονται πολιτικές επιλογές. Είναι βέβαια και λογικό να κορυφώνεται η πολιτική σύγκρουση τις ημέρες του </w:t>
      </w:r>
      <w:r>
        <w:rPr>
          <w:rFonts w:eastAsia="Times New Roman" w:cs="Times New Roman"/>
          <w:szCs w:val="24"/>
        </w:rPr>
        <w:t>προϋπολογισμού</w:t>
      </w:r>
      <w:r>
        <w:rPr>
          <w:rFonts w:eastAsia="Times New Roman" w:cs="Times New Roman"/>
          <w:szCs w:val="24"/>
        </w:rPr>
        <w:t xml:space="preserve">. </w:t>
      </w:r>
    </w:p>
    <w:p w14:paraId="3694FBC4" w14:textId="77777777" w:rsidR="006648D0" w:rsidRDefault="00CC2A7D">
      <w:pPr>
        <w:spacing w:line="600" w:lineRule="auto"/>
        <w:jc w:val="both"/>
        <w:rPr>
          <w:rFonts w:eastAsia="Times New Roman" w:cs="Times New Roman"/>
          <w:szCs w:val="24"/>
        </w:rPr>
      </w:pPr>
      <w:r>
        <w:rPr>
          <w:rFonts w:eastAsia="Times New Roman" w:cs="Times New Roman"/>
          <w:szCs w:val="24"/>
        </w:rPr>
        <w:t>Όμως, λυπάμαι, κυρίες και κύριοι συνάδελφοι, αλλά αυτό που δεν είναι λογικ</w:t>
      </w:r>
      <w:r>
        <w:rPr>
          <w:rFonts w:eastAsia="Times New Roman" w:cs="Times New Roman"/>
          <w:szCs w:val="24"/>
        </w:rPr>
        <w:t>ό είναι αυτή η συζήτηση να διεξάγεται με όρους καφενείου που συζητά περί τα ποδοσφαιρικά. Βέβαια, οι θαμώνες των καφενείων τσακώνονται για το ποδόσφαιρο με ρηχές αναλύσεις, γιατί ούτε προπονητές είναι ούτε πρόκειται να λύσουν εκείνοι τα προβλήματα. Φοβάμαι</w:t>
      </w:r>
      <w:r>
        <w:rPr>
          <w:rFonts w:eastAsia="Times New Roman" w:cs="Times New Roman"/>
          <w:szCs w:val="24"/>
        </w:rPr>
        <w:t xml:space="preserve"> ότι πολλοί και πολλές εδώ μέσα ακριβώς αυτό κάνουν. Κοιτούν πώς θα κατατροπώσουν κάποιον αντίπαλο χωρίς να σκέφτονται ποια είναι τα προβλήματα και πώς πρέπει να λυθούν.</w:t>
      </w:r>
    </w:p>
    <w:p w14:paraId="3694FBC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Εδώ, όμως, δεν είμαστε γι’ αυτόν τον λόγο, κυρίες και κύριοι. Εδώ είμαστε για να λύσου</w:t>
      </w:r>
      <w:r>
        <w:rPr>
          <w:rFonts w:eastAsia="Times New Roman" w:cs="Times New Roman"/>
          <w:szCs w:val="24"/>
        </w:rPr>
        <w:t>με προβλήματα. Για να θυμίσω χαρακτηριστικά μερικά ποδοσφαιρικά επιχειρήματα, θα ξεκινήσω από τα μνημόνια, τα οποία έχουν πρωταγωνιστικό ρόλο στη σημερινή συζήτηση. Ποιο μνημόνιο ήταν το καταστρεπτικότερο;</w:t>
      </w:r>
    </w:p>
    <w:p w14:paraId="3694FBC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Να θυμίσω, λοιπόν, ότι το 2009, όταν η χώρα μπήκε </w:t>
      </w:r>
      <w:r>
        <w:rPr>
          <w:rFonts w:eastAsia="Times New Roman" w:cs="Times New Roman"/>
          <w:szCs w:val="24"/>
        </w:rPr>
        <w:t>στα μνημόνια, έχασε από τότε το 25% του ΑΕΠ και η ανεργία εκτινάχθηκε από το 9,5% στο 27,5%. Δεκαοκτώ ποσοστιαίες μονάδες ανεργίας σκεφθείτε τι σημαίνουν για τα έσοδα των ασφαλιστικών ταμείων. Δεν έχω τον χρόνο σήμερα, θα άξιζε τον κόπο να αναλύσω ότι τα μ</w:t>
      </w:r>
      <w:r>
        <w:rPr>
          <w:rFonts w:eastAsia="Times New Roman" w:cs="Times New Roman"/>
          <w:szCs w:val="24"/>
        </w:rPr>
        <w:t xml:space="preserve">νημόνια δεν ήταν μονόδρομος. Θα πω μόνο ένα, τούτο: Έναν χρόνο πριν τα μνημόνια το Ευρωκοινοβούλιο είχε υπερψηφίσει την έκδοση του Οικολόγου Πράσινου Ευρωβουλευτή, του Σβεν Γκίγκολντ, ο οποίος είχε εναλλακτική λύση για την κρίση σε όλη </w:t>
      </w:r>
      <w:r>
        <w:rPr>
          <w:rFonts w:eastAsia="Times New Roman" w:cs="Times New Roman"/>
          <w:szCs w:val="24"/>
        </w:rPr>
        <w:lastRenderedPageBreak/>
        <w:t>την Ευρώπη, αναπτυξι</w:t>
      </w:r>
      <w:r>
        <w:rPr>
          <w:rFonts w:eastAsia="Times New Roman" w:cs="Times New Roman"/>
          <w:szCs w:val="24"/>
        </w:rPr>
        <w:t>ακή λύση και όχι μνημονιακή. Όμως, αυτή η απόφαση του Ευρωκοινοβουλίου θάφτηκε ακριβώς για να οδηγηθούμε σε αυτή τη λύση. Το ρολόι, βέβαια, δεν γυρίζει πίσω και από τότε η Ελλάδα κυριολεκτικά κατέρρευσε.</w:t>
      </w:r>
    </w:p>
    <w:p w14:paraId="3694FBC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Θα ήθελα να θυμίσω πάλι ένα άλλο ποδοσφαιρικό δίλημμ</w:t>
      </w:r>
      <w:r>
        <w:rPr>
          <w:rFonts w:eastAsia="Times New Roman" w:cs="Times New Roman"/>
          <w:szCs w:val="24"/>
        </w:rPr>
        <w:t>α για τα περίφημα πλεονάσματα, τα οποία πλεονάσματα είχαν συμφωνηθεί από την προηγούμενη Κυβέρνηση, 3% για το 2015, 4,5% για το 2016, 4,5% για το 2017 και 4,2% για το 2018, ενώ αυτή τη στιγμή με αυτό το καινούργιο, όπως το λέτε, καταστρεπτικό μνημόνιο έχου</w:t>
      </w:r>
      <w:r>
        <w:rPr>
          <w:rFonts w:eastAsia="Times New Roman" w:cs="Times New Roman"/>
          <w:szCs w:val="24"/>
        </w:rPr>
        <w:t>με -0,25% πέρ</w:t>
      </w:r>
      <w:r>
        <w:rPr>
          <w:rFonts w:eastAsia="Times New Roman" w:cs="Times New Roman"/>
          <w:szCs w:val="24"/>
        </w:rPr>
        <w:t>υ</w:t>
      </w:r>
      <w:r>
        <w:rPr>
          <w:rFonts w:eastAsia="Times New Roman" w:cs="Times New Roman"/>
          <w:szCs w:val="24"/>
        </w:rPr>
        <w:t xml:space="preserve">σι, </w:t>
      </w:r>
      <w:r>
        <w:rPr>
          <w:rFonts w:eastAsia="Times New Roman" w:cs="Times New Roman"/>
          <w:szCs w:val="24"/>
        </w:rPr>
        <w:t>+</w:t>
      </w:r>
      <w:r>
        <w:rPr>
          <w:rFonts w:eastAsia="Times New Roman" w:cs="Times New Roman"/>
          <w:szCs w:val="24"/>
        </w:rPr>
        <w:t>0,5% φέτος -που θα το πιάσουμε και θα το υπερκαλύψουμε, όπως και πέρ</w:t>
      </w:r>
      <w:r>
        <w:rPr>
          <w:rFonts w:eastAsia="Times New Roman" w:cs="Times New Roman"/>
          <w:szCs w:val="24"/>
        </w:rPr>
        <w:t>υ</w:t>
      </w:r>
      <w:r>
        <w:rPr>
          <w:rFonts w:eastAsia="Times New Roman" w:cs="Times New Roman"/>
          <w:szCs w:val="24"/>
        </w:rPr>
        <w:t>σι το υπερκαλύψαμε- 1,75% το 2017 και 3,5% για το 2018 και έρχονται τώρα ξαφνικά αυτοί που υπέγραφαν για το 4,5% και για το 4,2% να μας λένε ποδοσφαιρικά «όχι, δεν γίνε</w:t>
      </w:r>
      <w:r>
        <w:rPr>
          <w:rFonts w:eastAsia="Times New Roman" w:cs="Times New Roman"/>
          <w:szCs w:val="24"/>
        </w:rPr>
        <w:t xml:space="preserve">ται με 3,5%, καταστρέφεται η χώρα, να πάμε </w:t>
      </w:r>
      <w:r>
        <w:rPr>
          <w:rFonts w:eastAsia="Times New Roman" w:cs="Times New Roman"/>
          <w:szCs w:val="24"/>
        </w:rPr>
        <w:lastRenderedPageBreak/>
        <w:t>στο 2% και να διεκδικήσουμε 2%». Το λένε αυτοί που δεν διεκδίκησαν και πήγαν στο 4%. Είναι ένα άλλο ακόμα ποδοσφαιρικό δίλημμα.</w:t>
      </w:r>
    </w:p>
    <w:p w14:paraId="3694FBC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Βέβαια, άλλο ένα τρίτο ποδοσφαιρικό δίλημμα είναι να μειωθεί η φορολογία για να αναπτυχθεί η επιχειρηματικότητα. Η φορολογία των επιχειρήσεων, λοιπόν, κατά την εποχή των μνημονίων ήταν η μικρότερη φορολογία ίσως της τελευταίας τριακονταετίας. Να θυμίσω ότι</w:t>
      </w:r>
      <w:r>
        <w:rPr>
          <w:rFonts w:eastAsia="Times New Roman" w:cs="Times New Roman"/>
          <w:szCs w:val="24"/>
        </w:rPr>
        <w:t xml:space="preserve"> εμείς επιχειρούσαμε 35% φόρο επιχειρήσεων και δεν έκλειναν οι επιχειρήσεις μας. Παραδόξως, όμως, πώς ξαφνικά, ενώ η φορολογία έπεσε, ενώ διαλύθηκαν οι μισθοί, ενώ κατέρρευσε το ασφαλιστικό, έχουμε 25% απώλεια του ΑΕΠ. Έφυγαν οι επιχειρήσεις, τρέχοντας, κα</w:t>
      </w:r>
      <w:r>
        <w:rPr>
          <w:rFonts w:eastAsia="Times New Roman" w:cs="Times New Roman"/>
          <w:szCs w:val="24"/>
        </w:rPr>
        <w:t>ταρρέουν η μία μετά την άλλη.</w:t>
      </w:r>
    </w:p>
    <w:p w14:paraId="3694FBC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Υποδείξτε μου, σας παρακαλώ, μία επιχείρηση που να πρόκοψε αυτή την τελευταία πενταετία, για την οποία έχουμε ένα φοβερό επιστημονικό μυστήριο: Πώς αυτή εδώ η πιο σκληρή νεοφιλελεύθερη πολιτική να οδηγεί όλους τους επιχειρηματ</w:t>
      </w:r>
      <w:r>
        <w:rPr>
          <w:rFonts w:eastAsia="Times New Roman" w:cs="Times New Roman"/>
          <w:szCs w:val="24"/>
        </w:rPr>
        <w:t xml:space="preserve">ίες στην απόγνωση. Δεν έχει ξαναγίνει αυτό. Ξέρω </w:t>
      </w:r>
      <w:r>
        <w:rPr>
          <w:rFonts w:eastAsia="Times New Roman" w:cs="Times New Roman"/>
          <w:szCs w:val="24"/>
        </w:rPr>
        <w:lastRenderedPageBreak/>
        <w:t>σκληρή πολιτική από την Θάτσερ, από τον Πινοσέτ, από άγριους νεοφιλελευθερισμούς. Τουλάχιστον τότε πεινούσαν οι άνθρωποι, αλλά πρόκοβαν οι επιχειρήσεις. Εδώ πώς συμβαίνει να καταρρέουν και οι επιχειρήσεις, ν</w:t>
      </w:r>
      <w:r>
        <w:rPr>
          <w:rFonts w:eastAsia="Times New Roman" w:cs="Times New Roman"/>
          <w:szCs w:val="24"/>
        </w:rPr>
        <w:t>α καταρρέει και το κράτος, αυτό σε αυτή τη Βουλή δεν έχει λεχθεί καθόλου!</w:t>
      </w:r>
    </w:p>
    <w:p w14:paraId="3694FBC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Αυτή, λοιπόν, είναι η κουβέντα καφενείου που σας προανέφερα, αυτά τα ψήγματα είπα. Θα μπορούσα να πω και πολλά άλλα.</w:t>
      </w:r>
    </w:p>
    <w:p w14:paraId="3694FBC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Όμως, γιατί, κυρίες και κύριοι συνάδελφοι; Διότι κανείς δεν τολμά</w:t>
      </w:r>
      <w:r>
        <w:rPr>
          <w:rFonts w:eastAsia="Times New Roman" w:cs="Times New Roman"/>
          <w:szCs w:val="24"/>
        </w:rPr>
        <w:t>ει να μιλήσει για το πραγματικό πρόβλημα. Γιατί η Ελλάδα των μνημονίων κατέρρευσε, ενώ δεν κατέρρευσε η Ιρλανδία των μνημονίων, η Ισπανία των μνημονίων και όλα αυτά; Ποια ήταν η πραγματική αιτία; Πού κρύβονταν οι αιτίες; Κανείς δεν τα είπε.</w:t>
      </w:r>
    </w:p>
    <w:p w14:paraId="3694FBC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Θέλω πραγματικά</w:t>
      </w:r>
      <w:r>
        <w:rPr>
          <w:rFonts w:eastAsia="Times New Roman" w:cs="Times New Roman"/>
          <w:szCs w:val="24"/>
        </w:rPr>
        <w:t xml:space="preserve"> να υπενθυμίσω ότι τουλάχιστον εμείς, οι Οικολόγοι Πράσινοι, τα λέγαμε ήδη από τη δεκαετία του 1980. Να ξεκινήσουμε να </w:t>
      </w:r>
      <w:r>
        <w:rPr>
          <w:rFonts w:eastAsia="Times New Roman" w:cs="Times New Roman"/>
          <w:szCs w:val="24"/>
        </w:rPr>
        <w:lastRenderedPageBreak/>
        <w:t>μιλάμε για τα πραγματικά προβλήματα και να σταματήσουμε αυτό το παιγνιδάκι των εντυπώσεων; Ακούμε ότι τα καλύτερα μυαλά φεύγουν από τη χώ</w:t>
      </w:r>
      <w:r>
        <w:rPr>
          <w:rFonts w:eastAsia="Times New Roman" w:cs="Times New Roman"/>
          <w:szCs w:val="24"/>
        </w:rPr>
        <w:t>ρα.</w:t>
      </w:r>
    </w:p>
    <w:p w14:paraId="3694FBC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Να θυμίσω, λοιπόν, κυρίες και κύριοι συνάδελφοι, ότι τα καλύτερα μυαλά ποτέ δεν αμείφθηκαν στην Ελλάδα ήδη από πολύ παλιά, γιατί ποτέ η ελληνική βιομηχανία δεν επένδυσε στην καινοτομία. Είναι μια πραγματικότητα πικρή. Ήταν πάντα εσωστρεφής, πελατοκεντρ</w:t>
      </w:r>
      <w:r>
        <w:rPr>
          <w:rFonts w:eastAsia="Times New Roman" w:cs="Times New Roman"/>
          <w:szCs w:val="24"/>
        </w:rPr>
        <w:t>ική και κρατικοδίαιτη η ελληνική επιχειρηματικότητα. Ούτε ποτέ καμμία κυβέρνηση εδώ και πολλές δεκαετίες δεν επιδότησε πραγματικά -και προς τιμή του ο κ. Φωτάκης το ανέφερε- την πραγματική έρευνα και τεχνολογία στην Ελλάδα. Ήταν πάντα αποπαίδι. Πότε, λοιπό</w:t>
      </w:r>
      <w:r>
        <w:rPr>
          <w:rFonts w:eastAsia="Times New Roman" w:cs="Times New Roman"/>
          <w:szCs w:val="24"/>
        </w:rPr>
        <w:t>ν, πληρώθηκαν τα καλά μυαλά στην Ελλάδα; Πότε ανταμείφθηκαν; Τώρα με την κρίση που καταρρεύσαμε, σηκώνονται και φεύγουν; Μα και πριν έφευγαν, απλώς τώρα φεύγουν με μεγαλύτερους ρυθμούς.</w:t>
      </w:r>
    </w:p>
    <w:p w14:paraId="3694FBC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Να θυμίσω για την επιχειρηματικότητα, που είναι το μεγάλο ευχολόγιο; Κλωστοϋφαντουργία; Πότε κατέρρευσε στην Ελλάδα η κλωστοϋφαντουργία. Πότε κατέρρευσαν τα τρόφιμα και τα ποτά; Πότε κατέρρευσαν οι λευκές συσκευές; Να θυμίσω </w:t>
      </w:r>
      <w:r>
        <w:rPr>
          <w:rFonts w:eastAsia="Times New Roman" w:cs="Times New Roman"/>
          <w:szCs w:val="24"/>
        </w:rPr>
        <w:t>«</w:t>
      </w:r>
      <w:r>
        <w:rPr>
          <w:rFonts w:eastAsia="Times New Roman" w:cs="Times New Roman"/>
          <w:szCs w:val="24"/>
        </w:rPr>
        <w:t>ΠΙΤΣΟΣ-ΙΖΟΛΑ</w:t>
      </w:r>
      <w:r>
        <w:rPr>
          <w:rFonts w:eastAsia="Times New Roman" w:cs="Times New Roman"/>
          <w:szCs w:val="24"/>
        </w:rPr>
        <w:t>»</w:t>
      </w:r>
      <w:r>
        <w:rPr>
          <w:rFonts w:eastAsia="Times New Roman" w:cs="Times New Roman"/>
          <w:szCs w:val="24"/>
        </w:rPr>
        <w:t>, που όλες οι μεγ</w:t>
      </w:r>
      <w:r>
        <w:rPr>
          <w:rFonts w:eastAsia="Times New Roman" w:cs="Times New Roman"/>
          <w:szCs w:val="24"/>
        </w:rPr>
        <w:t>άλες εταιρείες, Αποστόλου, έγιναν εισαγωγικές αντί να παράγουν στην Ελλάδα; Όλα μεταφέρθηκαν αλλού.</w:t>
      </w:r>
      <w:r>
        <w:rPr>
          <w:rFonts w:eastAsia="Times New Roman" w:cs="Times New Roman"/>
          <w:szCs w:val="24"/>
        </w:rPr>
        <w:t xml:space="preserve"> </w:t>
      </w:r>
      <w:r>
        <w:rPr>
          <w:rFonts w:eastAsia="Times New Roman" w:cs="Times New Roman"/>
          <w:szCs w:val="24"/>
        </w:rPr>
        <w:t xml:space="preserve">Ήδη από τη δεκαετία του </w:t>
      </w:r>
      <w:r>
        <w:rPr>
          <w:rFonts w:eastAsia="Times New Roman" w:cs="Times New Roman"/>
          <w:szCs w:val="24"/>
        </w:rPr>
        <w:t xml:space="preserve">΄70 </w:t>
      </w:r>
      <w:r>
        <w:rPr>
          <w:rFonts w:eastAsia="Times New Roman" w:cs="Times New Roman"/>
          <w:szCs w:val="24"/>
        </w:rPr>
        <w:t>φάνηκε, με το που έπεσε η χούντα, ότι όλο αυτό το πράγμα ήταν «γυμνό», ήταν «ξεβράκωτο», ήταν εσωστρεφές, δεν ήταν ανταγωνιστικό</w:t>
      </w:r>
      <w:r>
        <w:rPr>
          <w:rFonts w:eastAsia="Times New Roman" w:cs="Times New Roman"/>
          <w:szCs w:val="24"/>
        </w:rPr>
        <w:t xml:space="preserve">. </w:t>
      </w:r>
    </w:p>
    <w:p w14:paraId="3694FBC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Βόλος, Λαύριο, Θράκη -ευχαριστώ που μου τη θυμίσατε-, Πάτρα γεμίσανε κουφάρια. Πότε γεμίσανε κουφάρια, κυρίες και κύριοι συνάδελφοι; Αγροτική παραγωγή. Πότε κατέρρευσε η αγροτική παραγωγή; Πότε πήγε από το 20% στο 3%; Να μετρήσουμε τα νούμερα να δείτε ό</w:t>
      </w:r>
      <w:r>
        <w:rPr>
          <w:rFonts w:eastAsia="Times New Roman" w:cs="Times New Roman"/>
          <w:szCs w:val="24"/>
        </w:rPr>
        <w:t>τι δεν είναι τις τελευταίες εβδομάδες, δεν είναι τους τελευταίους μήνες, ούτε καν τα τελευταία χρόνια. Άρα, δεν είναι, λοιπόν, η Ελλάδα του μνημονίου.</w:t>
      </w:r>
    </w:p>
    <w:p w14:paraId="3694FBD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Τα μνημόνια, το λέμε και θα το ξαναλέμε, ήταν το τραγικό αποτέλεσμα της κατάρρευσης και η λάθος συνταγή σ</w:t>
      </w:r>
      <w:r>
        <w:rPr>
          <w:rFonts w:eastAsia="Times New Roman" w:cs="Times New Roman"/>
          <w:szCs w:val="24"/>
        </w:rPr>
        <w:t>ε μια πολύ σοβαρή αρρώστια, την οποία αρρώστια ποτέ δεν θα τολμήσετε να ομολογήσετε.</w:t>
      </w:r>
    </w:p>
    <w:p w14:paraId="3694FBD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Έχουμε στην Ελλάδα, κυρίες και κύριοι συνάδελφοι, κτηματολόγιο; Έχουμε χωρικό σχεδιασμό; Έχουμε δασικούς χάρτες; Γιατί άλλοι λαοί κερδίζουν από τα σκουπίδια τους και εμείς</w:t>
      </w:r>
      <w:r>
        <w:rPr>
          <w:rFonts w:eastAsia="Times New Roman" w:cs="Times New Roman"/>
          <w:szCs w:val="24"/>
        </w:rPr>
        <w:t xml:space="preserve"> χρυσοπληρώνουμε για να τα ξεφορτωθούμε; </w:t>
      </w:r>
    </w:p>
    <w:p w14:paraId="3694FBD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Εδώ, όμως, αυτήν τη στιγμή εμείς, η ελληνική Κυβέρνηση, αυτή που τόσο λέτε καταστρεπτική, τελειώνουμε το κτηματολόγιο, αναρτούμε δασικούς χάρτες, λύνουμε τα προβλήματα των αυθαιρέτων. </w:t>
      </w:r>
    </w:p>
    <w:p w14:paraId="3694FBD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Να θυμίσω την κατεύθυνση της </w:t>
      </w:r>
      <w:r>
        <w:rPr>
          <w:rFonts w:eastAsia="Times New Roman" w:cs="Times New Roman"/>
          <w:szCs w:val="24"/>
        </w:rPr>
        <w:t>ζωικής παραγωγής; Προ ημερών ήμουν με κτηνοτρόφους, με την καινούργια μου αρμοδιότητα. Είναι 40% πάνω οι ζωοτροφές, όχι τώρα, όχι πέρ</w:t>
      </w:r>
      <w:r>
        <w:rPr>
          <w:rFonts w:eastAsia="Times New Roman" w:cs="Times New Roman"/>
          <w:szCs w:val="24"/>
        </w:rPr>
        <w:t>υ</w:t>
      </w:r>
      <w:r>
        <w:rPr>
          <w:rFonts w:eastAsia="Times New Roman" w:cs="Times New Roman"/>
          <w:szCs w:val="24"/>
        </w:rPr>
        <w:t xml:space="preserve">σι, τα τελευταία χρόνια. Τα φάρμακα είναι 300% πάνω. </w:t>
      </w:r>
    </w:p>
    <w:p w14:paraId="3694FBD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Να θυμίσω ότι οι Ολλανδοί παραγωγοί κρέατος κερδίζουν 40% των εσόδων</w:t>
      </w:r>
      <w:r>
        <w:rPr>
          <w:rFonts w:eastAsia="Times New Roman" w:cs="Times New Roman"/>
          <w:szCs w:val="24"/>
        </w:rPr>
        <w:t xml:space="preserve"> τους από τα υποπροϊόντα και όχι από το ίδιο το κρέας. Εμείς τι τα κάνουμε τα υποπροϊόντα; Τα πετάμε παράνομα σε διάφορες χωματερές.</w:t>
      </w:r>
    </w:p>
    <w:p w14:paraId="3694FBD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Να θυμίσω τα χωράφια που «παρκάρουν», για όσους ασχολούνται με το αγροτικό; Να θυμίσω δηλαδή ότι το χωραφάκι με πελατειακό </w:t>
      </w:r>
      <w:r>
        <w:rPr>
          <w:rFonts w:eastAsia="Times New Roman" w:cs="Times New Roman"/>
          <w:szCs w:val="24"/>
        </w:rPr>
        <w:t>τρόπο γύριζε γωνιά, γωνιά, γωνιά λες και είναι κινούμενη άμμος; Αυτό το πράγμα το οποίο κατέστρεφε τις επιδοτήσεις και τις έδινε εκεί που δεν υπάρχει παραγωγή, τα πολυώροφα χωράφια, σας θυμίζουν τίποτα;</w:t>
      </w:r>
    </w:p>
    <w:p w14:paraId="3694FBD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Να θυμίσω ότι οι αγρότισσες και οι αγρότες ανακαλύπτο</w:t>
      </w:r>
      <w:r>
        <w:rPr>
          <w:rFonts w:eastAsia="Times New Roman" w:cs="Times New Roman"/>
          <w:szCs w:val="24"/>
        </w:rPr>
        <w:t xml:space="preserve">υν -εμφανίστηκαν ξαφνικά- οι άνθρωποι στους λογαριασμούς με δηλώσεις του ΟΠΕΚΕΠΕ ότι έχουν πάρει λεφτά από το «πακέτο Χατζηδάκη», ενώ ποτέ δεν έχουν πάρει αυτά τα λεφτά; Έχουμε τέτοιες καταγγελίες. Ποιος τα πήρε </w:t>
      </w:r>
      <w:r>
        <w:rPr>
          <w:rFonts w:eastAsia="Times New Roman" w:cs="Times New Roman"/>
          <w:szCs w:val="24"/>
        </w:rPr>
        <w:lastRenderedPageBreak/>
        <w:t>αυτά τα λεφτά που εμφανίζονται ανύποπτοι άνθ</w:t>
      </w:r>
      <w:r>
        <w:rPr>
          <w:rFonts w:eastAsia="Times New Roman" w:cs="Times New Roman"/>
          <w:szCs w:val="24"/>
        </w:rPr>
        <w:t xml:space="preserve">ρωποι ότι τα έχουν χρεωθεί, ενώ δεν τα έχουν χρεωθεί; Πού πήγαν αυτά τα χρήματα; Ξαφνικά αυτά έγιναν τώρα τελευταία στα μνημόνια ή ανέκαθεν γινόντουσαν; </w:t>
      </w:r>
    </w:p>
    <w:p w14:paraId="3694FBD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Υπουργού)</w:t>
      </w:r>
    </w:p>
    <w:p w14:paraId="3694FBD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Τελειών</w:t>
      </w:r>
      <w:r>
        <w:rPr>
          <w:rFonts w:eastAsia="Times New Roman" w:cs="Times New Roman"/>
          <w:szCs w:val="24"/>
        </w:rPr>
        <w:t>ω σε ένα λεπτό, κύριε Πρόεδρε.</w:t>
      </w:r>
    </w:p>
    <w:p w14:paraId="3694FBD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Αυτό, λοιπόν, που εσείς αποκαλείτε ιδιωτικό τομέα, το είπε ο κ. Δραγασάκης, ο Αντιπρόεδρός μας, πολύ χαρακτηριστικά με τρεις φρασούλες: «Κέρδη στο εξωτερικό, δάνεια στο εσωτερικό και ζημία στο λαό». Αυτό εσείς αποκαλείτε επιχ</w:t>
      </w:r>
      <w:r>
        <w:rPr>
          <w:rFonts w:eastAsia="Times New Roman" w:cs="Times New Roman"/>
          <w:szCs w:val="24"/>
        </w:rPr>
        <w:t>ειρηματικότητα. Εσείς επιχειρηματικότητα βαπτίζετε αυτό που είναι λαμογιά. Η λαμογιά βαπτίστηκε στην Ελλάδα επιχειρηματικότητα.</w:t>
      </w:r>
    </w:p>
    <w:p w14:paraId="3694FBD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Να πούμε και την πικρή αλήθεια. Όντως, αν θέλουμε να απαντήσουμε στα ερωτήματα του προλαλήσαντα συναδέλφου, εάν θέλουμε να αναρω</w:t>
      </w:r>
      <w:r>
        <w:rPr>
          <w:rFonts w:eastAsia="Times New Roman" w:cs="Times New Roman"/>
          <w:szCs w:val="24"/>
        </w:rPr>
        <w:t>τηθούμε γιατί δεν πρόκοψε η Θράκη, γιατί ερήμωσε η ΒΙΠΕ, θα απαντήσω με μια λέξη, την είπε ο κ. Πάγκαλος. Ο κ. Πάγκαλος είπε την περίφημη φράση, τις τρεις λεξούλες: «Μαζί τα φάγαμε», εννοώντας φυσικά ο άνθρωπος ειλικρινά ότι είχε μετατρέψει την Ελλάδα το π</w:t>
      </w:r>
      <w:r>
        <w:rPr>
          <w:rFonts w:eastAsia="Times New Roman" w:cs="Times New Roman"/>
          <w:szCs w:val="24"/>
        </w:rPr>
        <w:t>ροηγούμενο καθεστώς -γιατί ένα καθεστώς ήταν αυτό- σε πελατάκια και ψηφαλάκια. Φυσικά, αυτοί οι άνθρωποι επί των ημερών μας, επιτέλους, σήκωσαν κεφάλι. Και όταν πηγαίνουμε και μιλάμε με αγρότες και με αγρότισσες, όταν πηγαίνουμε και μιλάμε με δήμαρχους, μι</w:t>
      </w:r>
      <w:r>
        <w:rPr>
          <w:rFonts w:eastAsia="Times New Roman" w:cs="Times New Roman"/>
          <w:szCs w:val="24"/>
        </w:rPr>
        <w:t xml:space="preserve">λάνε και για το πρόβλημα, το πραγματικό πρόβλημα, πώς θα βγάλουμε την Ελλάδα από αυτόν τον εφιάλτη. </w:t>
      </w:r>
    </w:p>
    <w:p w14:paraId="3694FBD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Όταν βγει η Ελλάδα από αυτόν τον εφιάλτη μιας «πέτσινης» οικονομίας, μιας εικονικής οικονομίας την οποία είχατε καταντήσει, τότε, ναι, θα </w:t>
      </w:r>
      <w:r>
        <w:rPr>
          <w:rFonts w:eastAsia="Times New Roman" w:cs="Times New Roman"/>
          <w:szCs w:val="24"/>
        </w:rPr>
        <w:lastRenderedPageBreak/>
        <w:t>μπορεί να σηκώσει</w:t>
      </w:r>
      <w:r>
        <w:rPr>
          <w:rFonts w:eastAsia="Times New Roman" w:cs="Times New Roman"/>
          <w:szCs w:val="24"/>
        </w:rPr>
        <w:t xml:space="preserve"> το κεφάλι και στον Σόιμπλε και να λέει και τα «όχι». Γιατί θα λεχθούν τα «όχι». </w:t>
      </w:r>
    </w:p>
    <w:p w14:paraId="3694FBD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Ξέρετε, ο Οδυσσέας πολύ ταξίδεψε γύρω-γύρω και πολύ πόνεσε και πολλές φορές ναυάγησε, αλλά έφτασε στην Ιθάκη. Εσείς δεν έχετε κα</w:t>
      </w:r>
      <w:r>
        <w:rPr>
          <w:rFonts w:eastAsia="Times New Roman" w:cs="Times New Roman"/>
          <w:szCs w:val="24"/>
        </w:rPr>
        <w:t>μ</w:t>
      </w:r>
      <w:r>
        <w:rPr>
          <w:rFonts w:eastAsia="Times New Roman" w:cs="Times New Roman"/>
          <w:szCs w:val="24"/>
        </w:rPr>
        <w:t>μιά «Ιθάκη» για όραμα.</w:t>
      </w:r>
    </w:p>
    <w:p w14:paraId="3694FBDD" w14:textId="77777777" w:rsidR="006648D0" w:rsidRDefault="00CC2A7D">
      <w:pPr>
        <w:spacing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3694FBDE" w14:textId="77777777" w:rsidR="006648D0" w:rsidRDefault="00CC2A7D">
      <w:pPr>
        <w:spacing w:line="600" w:lineRule="auto"/>
        <w:ind w:firstLine="720"/>
        <w:jc w:val="center"/>
        <w:rPr>
          <w:rFonts w:eastAsia="Times New Roman"/>
          <w:bCs/>
        </w:rPr>
      </w:pPr>
      <w:r>
        <w:rPr>
          <w:rFonts w:eastAsia="Times New Roman"/>
          <w:bCs/>
        </w:rPr>
        <w:t>(Χειρ</w:t>
      </w:r>
      <w:r>
        <w:rPr>
          <w:rFonts w:eastAsia="Times New Roman"/>
          <w:bCs/>
        </w:rPr>
        <w:t>οκροτήματα από την πτέρυγα του ΣΥΡΙΖΑ)</w:t>
      </w:r>
    </w:p>
    <w:p w14:paraId="3694FBDF"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Θεοχάρης Θεοχάρης έχει τον λόγο για επτά λεπτά. </w:t>
      </w:r>
    </w:p>
    <w:p w14:paraId="3694FBE0"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olor w:val="000000"/>
          <w:szCs w:val="24"/>
        </w:rPr>
        <w:t>Ευχαριστώ, κύριε Πρόεδρε.</w:t>
      </w:r>
      <w:r>
        <w:rPr>
          <w:rFonts w:eastAsia="Times New Roman" w:cs="Times New Roman"/>
          <w:szCs w:val="24"/>
        </w:rPr>
        <w:t xml:space="preserve"> </w:t>
      </w:r>
    </w:p>
    <w:p w14:paraId="3694FBE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Ακούω τον Υπουργό να του έχει μείνει μόνο ένα επιχείρημα. Στην πραγματικότητ</w:t>
      </w:r>
      <w:r>
        <w:rPr>
          <w:rFonts w:eastAsia="Times New Roman" w:cs="Times New Roman"/>
          <w:szCs w:val="24"/>
        </w:rPr>
        <w:t xml:space="preserve">α αυτό είναι η έλλειψη του οράματος προς τα εμπρός, ότι, </w:t>
      </w:r>
      <w:r>
        <w:rPr>
          <w:rFonts w:eastAsia="Times New Roman" w:cs="Times New Roman"/>
          <w:szCs w:val="24"/>
        </w:rPr>
        <w:lastRenderedPageBreak/>
        <w:t>ναι, είναι χάλια τα πράγματα σήμερα, η χώρα καταρρέει, αλλά τι να κάνουμε, τα ίδια γινόντουσαν επί σαράντα χρόνια. Πράγματι, αυτή είναι όλη σας η φιλοδοξία, να κάνετε τα ίδια που γινόντουσαν επί σαρά</w:t>
      </w:r>
      <w:r>
        <w:rPr>
          <w:rFonts w:eastAsia="Times New Roman" w:cs="Times New Roman"/>
          <w:szCs w:val="24"/>
        </w:rPr>
        <w:t>ντα χρόνια και στη δική σας διακυβέρνηση.</w:t>
      </w:r>
    </w:p>
    <w:p w14:paraId="3694FBE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τι θέλει να πετύχει η Κυβέρνηση με τον </w:t>
      </w:r>
      <w:r>
        <w:rPr>
          <w:rFonts w:eastAsia="Times New Roman" w:cs="Times New Roman"/>
          <w:szCs w:val="24"/>
        </w:rPr>
        <w:t xml:space="preserve">προϋπολογισμό </w:t>
      </w:r>
      <w:r>
        <w:rPr>
          <w:rFonts w:eastAsia="Times New Roman" w:cs="Times New Roman"/>
          <w:szCs w:val="24"/>
        </w:rPr>
        <w:t xml:space="preserve">του 2017; </w:t>
      </w:r>
    </w:p>
    <w:p w14:paraId="3694FBE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Τρεις στόχους θέτει ο κ. Τσακαλώτος στην επιστολή κατάθεσής του. </w:t>
      </w:r>
    </w:p>
    <w:p w14:paraId="3694FBE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Πρώτος στόχος: διαφύλαξη της δημοσιονομικής σταθερότητας. Αυτό δεν επιτυγχάνεται με τους φόρους σας. Αν αποπληρώσετε τα ληξιπρόθεσμα, θα το πετύχετε για μερικούς μήνες μόνο. </w:t>
      </w:r>
    </w:p>
    <w:p w14:paraId="3694FBE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Δεύτερος στόχος: δίκαιος επιμερισμός του κόστους προσαρμογής, αλλά και του οφέλου</w:t>
      </w:r>
      <w:r>
        <w:rPr>
          <w:rFonts w:eastAsia="Times New Roman" w:cs="Times New Roman"/>
          <w:szCs w:val="24"/>
        </w:rPr>
        <w:t xml:space="preserve">ς της ανάκαμψης. </w:t>
      </w:r>
    </w:p>
    <w:p w14:paraId="3694FBE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Καμμία δικαιοσύνη σε καμμία από τις τριακόσιες εξήντα σελίδες του </w:t>
      </w:r>
      <w:r>
        <w:rPr>
          <w:rFonts w:eastAsia="Times New Roman" w:cs="Times New Roman"/>
          <w:szCs w:val="24"/>
        </w:rPr>
        <w:t xml:space="preserve">προϋπολογισμού </w:t>
      </w:r>
      <w:r>
        <w:rPr>
          <w:rFonts w:eastAsia="Times New Roman" w:cs="Times New Roman"/>
          <w:szCs w:val="24"/>
        </w:rPr>
        <w:t>σας!</w:t>
      </w:r>
    </w:p>
    <w:p w14:paraId="3694FBE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Πού είναι η δικαιοσύνη για τους ελεύθερους επαγγελματίες; Στην αύξηση των εισφορών τους στο 38%; Πού είναι η δικαιοσύνη για τους εργαζόμενους με μπλοκάκ</w:t>
      </w:r>
      <w:r>
        <w:rPr>
          <w:rFonts w:eastAsia="Times New Roman" w:cs="Times New Roman"/>
          <w:szCs w:val="24"/>
        </w:rPr>
        <w:t xml:space="preserve">ια; Στο ότι θα κληθούν να πληρώσουν μόνοι τους το 27%; </w:t>
      </w:r>
    </w:p>
    <w:p w14:paraId="3694FBE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Πού είναι η δικαιοσύνη για τους εργαζόμενους του ιδιωτικού τομέα; Στις συνεχείς μειώσεις μισθών, την ώρα που αυξάνεται το μισθολογικό κόστος τους στο </w:t>
      </w:r>
      <w:r>
        <w:rPr>
          <w:rFonts w:eastAsia="Times New Roman" w:cs="Times New Roman"/>
          <w:szCs w:val="24"/>
        </w:rPr>
        <w:t xml:space="preserve">δημόσιο </w:t>
      </w:r>
      <w:r>
        <w:rPr>
          <w:rFonts w:eastAsia="Times New Roman" w:cs="Times New Roman"/>
          <w:szCs w:val="24"/>
        </w:rPr>
        <w:t xml:space="preserve">κατά 320.000.000; </w:t>
      </w:r>
    </w:p>
    <w:p w14:paraId="3694FBE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Πού είναι η δικαιοσύνη για τους φορολογουμένους; Στην υπερφορολόγηση, ενώ βλέπουν τους μισθούς των ΔΕΚΟ να αυξάνουν κατά 16% στον </w:t>
      </w:r>
      <w:r>
        <w:rPr>
          <w:rFonts w:eastAsia="Times New Roman" w:cs="Times New Roman"/>
          <w:szCs w:val="24"/>
        </w:rPr>
        <w:t xml:space="preserve">προϋπολογισμό </w:t>
      </w:r>
      <w:r>
        <w:rPr>
          <w:rFonts w:eastAsia="Times New Roman" w:cs="Times New Roman"/>
          <w:szCs w:val="24"/>
        </w:rPr>
        <w:t xml:space="preserve">σας για το 2017; </w:t>
      </w:r>
    </w:p>
    <w:p w14:paraId="3694FBEA" w14:textId="77777777" w:rsidR="006648D0" w:rsidRDefault="00CC2A7D">
      <w:pPr>
        <w:spacing w:line="600" w:lineRule="auto"/>
        <w:ind w:firstLine="720"/>
        <w:jc w:val="both"/>
        <w:rPr>
          <w:rFonts w:eastAsia="Times New Roman" w:cs="Times New Roman"/>
          <w:szCs w:val="24"/>
        </w:rPr>
      </w:pPr>
      <w:r w:rsidRPr="00B42E55">
        <w:rPr>
          <w:rFonts w:eastAsia="Times New Roman" w:cs="Times New Roman"/>
          <w:szCs w:val="24"/>
        </w:rPr>
        <w:t>Πού</w:t>
      </w:r>
      <w:r>
        <w:rPr>
          <w:rFonts w:eastAsia="Times New Roman" w:cs="Times New Roman"/>
          <w:szCs w:val="24"/>
        </w:rPr>
        <w:t xml:space="preserve"> είναι η δικαιοσύνη για τους αγρότες; Στα 188.000.000 ευρώ αυξημένες εισφορές δεκαοκτώ μηνώ</w:t>
      </w:r>
      <w:r>
        <w:rPr>
          <w:rFonts w:eastAsia="Times New Roman" w:cs="Times New Roman"/>
          <w:szCs w:val="24"/>
        </w:rPr>
        <w:t xml:space="preserve">ν που θα πληρώσουν σε ένα έτος και στη νέα αύξηση του ειδικού φόρου κατανάλωσης των καυσίμων; </w:t>
      </w:r>
    </w:p>
    <w:p w14:paraId="3694FBE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Πού είναι η δικαιοσύνη για τον Έλληνα παραγωγό; Στα 62.000.000 ευρώ επιβαρύνσεις στις μικροζυθοποιίες που θα αφήσουν το σύνολο της παραγωγής και της αγοράς στους</w:t>
      </w:r>
      <w:r>
        <w:rPr>
          <w:rFonts w:eastAsia="Times New Roman" w:cs="Times New Roman"/>
          <w:szCs w:val="24"/>
        </w:rPr>
        <w:t xml:space="preserve"> μεγάλους ομίλους; </w:t>
      </w:r>
    </w:p>
    <w:p w14:paraId="3694FBE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Πού είναι η δικαιοσύνη για τους νέους; Στο ότι το 27% των μαθητών της πρωτοβάθμιας εκπαίδευσης αντιμετωπίζει τον κίνδυνο της φτώχιας; </w:t>
      </w:r>
    </w:p>
    <w:p w14:paraId="3694FBE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Πού είναι η δικαιοσύνη για τους ανέργους; Στο ότι το 45% αυτών διαβιούν κάτω από το όριο της φτώχειας</w:t>
      </w:r>
      <w:r>
        <w:rPr>
          <w:rFonts w:eastAsia="Times New Roman" w:cs="Times New Roman"/>
          <w:szCs w:val="24"/>
        </w:rPr>
        <w:t xml:space="preserve">; </w:t>
      </w:r>
    </w:p>
    <w:p w14:paraId="3694FBE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Πού είναι η δικαιοσύνη για τους μικρομεσαίους και το μέσο ελληνικό νοικοκυριό; Στο ότι καλούνται να πληρώσουν και άλλες αυξήσεις στο ΦΠΑ ύψους 437.000.000 και άλλες αυξήσεις στα καύσιμα 422.000.000 και άλλες αυξήσεις σε άμεσους φόρους 1,1 δισεκατομμύρι</w:t>
      </w:r>
      <w:r>
        <w:rPr>
          <w:rFonts w:eastAsia="Times New Roman" w:cs="Times New Roman"/>
          <w:szCs w:val="24"/>
        </w:rPr>
        <w:t>ο</w:t>
      </w:r>
      <w:r>
        <w:rPr>
          <w:rFonts w:eastAsia="Times New Roman" w:cs="Times New Roman"/>
          <w:szCs w:val="24"/>
        </w:rPr>
        <w:t xml:space="preserve">; </w:t>
      </w:r>
    </w:p>
    <w:p w14:paraId="3694FBE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Πού είναι η δικαιοσύνη για τους νέους επιστήμονες της χώρας, που ζουν σε μια χώρα με πάνω από ένα εκατομμύριο ανέργους και αναγκάζονται να φύγουν από τη χώρα μας για να δουν προκοπή; </w:t>
      </w:r>
    </w:p>
    <w:p w14:paraId="3694FBF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Τρίτος στόχος: Διατήρηση υψηλών ρυθμών ανάπτυξης. </w:t>
      </w:r>
    </w:p>
    <w:p w14:paraId="3694FBF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Τι κριτική να κάνε</w:t>
      </w:r>
      <w:r>
        <w:rPr>
          <w:rFonts w:eastAsia="Times New Roman" w:cs="Times New Roman"/>
          <w:szCs w:val="24"/>
        </w:rPr>
        <w:t>ι άραγε κανείς σ’ αυτόν τον στόχο; Η χώρα χρειάζεται 6% ανάπτυξη για τα επόμενα δέκα χρόνια, για να επανέλθει κάπως στην κανονικότητα κι εσείς μιλάτε για ένα μη διατηρήσιμο 2,7% , ενώ αν ήσασταν ειλικρινείς, θα έπρεπε να βάλετε 2%.</w:t>
      </w:r>
    </w:p>
    <w:p w14:paraId="3694FBF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 Κυρίες και κύριοι συνάδ</w:t>
      </w:r>
      <w:r>
        <w:rPr>
          <w:rFonts w:eastAsia="Times New Roman" w:cs="Times New Roman"/>
          <w:szCs w:val="24"/>
        </w:rPr>
        <w:t xml:space="preserve">ελφοι, στη ΔΕΘ ο Πρωθυπουργός δεσμεύτηκε για επτά πράγματα: </w:t>
      </w:r>
    </w:p>
    <w:p w14:paraId="3694FBF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Να κλείσει σύντομα η αξιολόγηση. Ψέμα! Πάμε για Ιανουάριο και βλέπουμε! </w:t>
      </w:r>
    </w:p>
    <w:p w14:paraId="3694FBF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Να αποφύγουμε τα εργασιακά. Ψέμα! Συμφωνήσατε για όριο 30% ή παραπάνω στις ομαδικές απολύσεις των μεγάλων επιχειρήσεων. </w:t>
      </w:r>
    </w:p>
    <w:p w14:paraId="3694FBF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α πάμε στο 2,5% πλεόνασμα το 2019 και 2% το 2020. Ψέμα! Μένουμε στο 3,5% μέχρι νεωτέρας, μέχρι το 2025 ή και το 2030. </w:t>
      </w:r>
    </w:p>
    <w:p w14:paraId="3694FBF6"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ΣΥΡΜΑΛΕΝΙΟΣ: </w:t>
      </w:r>
      <w:r>
        <w:rPr>
          <w:rFonts w:eastAsia="Times New Roman" w:cs="Times New Roman"/>
          <w:szCs w:val="24"/>
        </w:rPr>
        <w:t xml:space="preserve">Από πού τις έχεις εσύ αυτές τις πληροφορίες; </w:t>
      </w:r>
    </w:p>
    <w:p w14:paraId="3694FBF7"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Διαβάστε τις αποφάσεις του </w:t>
      </w:r>
      <w:r>
        <w:rPr>
          <w:rFonts w:eastAsia="Times New Roman" w:cs="Times New Roman"/>
          <w:szCs w:val="24"/>
          <w:lang w:val="en-US"/>
        </w:rPr>
        <w:t>Eurogroup</w:t>
      </w:r>
      <w:r>
        <w:rPr>
          <w:rFonts w:eastAsia="Times New Roman" w:cs="Times New Roman"/>
          <w:szCs w:val="24"/>
        </w:rPr>
        <w:t xml:space="preserve"> και τ</w:t>
      </w:r>
      <w:r>
        <w:rPr>
          <w:rFonts w:eastAsia="Times New Roman" w:cs="Times New Roman"/>
          <w:szCs w:val="24"/>
        </w:rPr>
        <w:t xml:space="preserve">η συνέντευξη του κ. Ντάϊσελμπλουμ. </w:t>
      </w:r>
    </w:p>
    <w:p w14:paraId="3694FBF8"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 xml:space="preserve">Το ΔΝΤ </w:t>
      </w:r>
      <w:r>
        <w:rPr>
          <w:rFonts w:eastAsia="Times New Roman" w:cs="Times New Roman"/>
          <w:szCs w:val="24"/>
        </w:rPr>
        <w:t>10% δεν ζητάει;</w:t>
      </w:r>
    </w:p>
    <w:p w14:paraId="3694FBF9"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Δεν κοροϊδεύετε άλλο τον ελληνικό λαό! Τελείωσε! </w:t>
      </w:r>
    </w:p>
    <w:p w14:paraId="3694FBF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Να επεκτείνετε τις απαλλαγές για να ελαφρύνετε τους οικονομικά αδυνάμους. Ψέμα! Καταργείτε απαλλαγές. </w:t>
      </w:r>
    </w:p>
    <w:p w14:paraId="3694FBF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Να ολοκληρωθεί σύντομα το Ελληνικό. Δεσμεύσεις του Πρωθυπουργού. Ψέμα! Το μεταφέρατε για τον Δεκέμβριο του 2017 σ’ αυτόν τον </w:t>
      </w:r>
      <w:r>
        <w:rPr>
          <w:rFonts w:eastAsia="Times New Roman" w:cs="Times New Roman"/>
          <w:szCs w:val="24"/>
        </w:rPr>
        <w:t>π</w:t>
      </w:r>
      <w:r>
        <w:rPr>
          <w:rFonts w:eastAsia="Times New Roman" w:cs="Times New Roman"/>
          <w:szCs w:val="24"/>
        </w:rPr>
        <w:t xml:space="preserve">ροϋπολογισμό, δηλαδή πρακτικά για το 2018. </w:t>
      </w:r>
    </w:p>
    <w:p w14:paraId="3694FBF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Να θεσμοθετήσετε ακατάσχετο λογαριασμό για κάρτες. Ψέμα! </w:t>
      </w:r>
    </w:p>
    <w:p w14:paraId="3694FBF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Να παγώσετε τις οφειλές μέχ</w:t>
      </w:r>
      <w:r>
        <w:rPr>
          <w:rFonts w:eastAsia="Times New Roman" w:cs="Times New Roman"/>
          <w:szCs w:val="24"/>
        </w:rPr>
        <w:t>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2016 στον ΟΑΕΕ. Ψέμα! </w:t>
      </w:r>
    </w:p>
    <w:p w14:paraId="3694FBF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Να βγούμε από το μνημόνιο. Ψέμα! Επεκτείνατε επ’ άπειρον τα μέτρα και δεν πήρατε χρήματα. Αποκάλυψε χθες στο Ευρωπαϊκό Κοινοβούλιο ο κ. Χουλιαράκης ότι τα 4,2 δισεκατομμύρια μέτρα που μας λέγατε είναι 4,5 δισεκατομμύρια. Μόνο στο εξωτερικό λέτε πλέον την α</w:t>
      </w:r>
      <w:r>
        <w:rPr>
          <w:rFonts w:eastAsia="Times New Roman" w:cs="Times New Roman"/>
          <w:szCs w:val="24"/>
        </w:rPr>
        <w:t xml:space="preserve">λήθεια! Ο δικός σας </w:t>
      </w:r>
      <w:r>
        <w:rPr>
          <w:rFonts w:eastAsia="Times New Roman" w:cs="Times New Roman"/>
          <w:szCs w:val="24"/>
        </w:rPr>
        <w:t>π</w:t>
      </w:r>
      <w:r>
        <w:rPr>
          <w:rFonts w:eastAsia="Times New Roman" w:cs="Times New Roman"/>
          <w:szCs w:val="24"/>
        </w:rPr>
        <w:t xml:space="preserve">ροϋπολογισμός ξεσκεπάζει τα ψέματα του Πρωθυπουργού κ. Τσίπρα. </w:t>
      </w:r>
    </w:p>
    <w:p w14:paraId="3694FBFF"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 xml:space="preserve">Κυρίες και κύριοι συνάδελφοι, ο </w:t>
      </w:r>
      <w:r>
        <w:rPr>
          <w:rFonts w:eastAsia="Times New Roman"/>
          <w:color w:val="000000"/>
          <w:szCs w:val="24"/>
        </w:rPr>
        <w:t>π</w:t>
      </w:r>
      <w:r>
        <w:rPr>
          <w:rFonts w:eastAsia="Times New Roman"/>
          <w:color w:val="000000"/>
          <w:szCs w:val="24"/>
        </w:rPr>
        <w:t>ροϋπολογισμός σας δεν βγαίνει, όχι στα νούμερα απαραιτήτως, κάποια θα βγουν, κάποια δεν θα βγουν, για κάποια θα κοροϊδέψετε, όπως την ανερ</w:t>
      </w:r>
      <w:r>
        <w:rPr>
          <w:rFonts w:eastAsia="Times New Roman"/>
          <w:color w:val="000000"/>
          <w:szCs w:val="24"/>
        </w:rPr>
        <w:t xml:space="preserve">γία, με τους τριάντα πέντε χιλιάδες νέους σταζιέρ που έχετε δημιουργήσει, ή αφαιρώντας έργα από το ΕΣΠΑ, αντί να τα ολοκληρώνετε για να κοροϊδεύετε, για να κοροϊδεύετε πως έχετε απορροφητικότητα. </w:t>
      </w:r>
    </w:p>
    <w:p w14:paraId="3694FC00"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Δεν βγαίνει γιατί δεν φέρνει ευημερία στον ελληνικό λαό. Δε</w:t>
      </w:r>
      <w:r>
        <w:rPr>
          <w:rFonts w:eastAsia="Times New Roman"/>
          <w:color w:val="000000"/>
          <w:szCs w:val="24"/>
        </w:rPr>
        <w:t xml:space="preserve">ν βγαίνει γιατί στηρίζεται σε αμφιλεγόμενες μεταρρυθμίσεις. Δεν βγαίνει γιατί τα </w:t>
      </w:r>
      <w:r>
        <w:rPr>
          <w:rFonts w:eastAsia="Times New Roman"/>
          <w:color w:val="000000"/>
          <w:szCs w:val="24"/>
        </w:rPr>
        <w:lastRenderedPageBreak/>
        <w:t>παιδιά μέχρι δεκαεπτά ετών αντιμετωπίζουν κατά 32,6% τον κίνδυνο της φτώχειας, γιατί έχετε αυξήσει κάθε δείκτη φτώχειας και κοινωνικού αποκλεισμού. Δεν βγαίνει γιατί βάζετε πρ</w:t>
      </w:r>
      <w:r>
        <w:rPr>
          <w:rFonts w:eastAsia="Times New Roman"/>
          <w:color w:val="000000"/>
          <w:szCs w:val="24"/>
        </w:rPr>
        <w:t xml:space="preserve">οσκόμματα στην επένδυση του Κατάρ, με αποτέλεσμα, σήμερα που μιλάμε σήμερα που μιλάμε ελληνικές εταιρείες να μην πληρώνονται. </w:t>
      </w:r>
    </w:p>
    <w:p w14:paraId="3694FC01"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 xml:space="preserve">Δεν βγαίνει γιατί ακυρώσατε επενδύσεις όπως της </w:t>
      </w:r>
      <w:r>
        <w:rPr>
          <w:rFonts w:eastAsia="Times New Roman"/>
          <w:color w:val="000000"/>
          <w:szCs w:val="24"/>
        </w:rPr>
        <w:t>«</w:t>
      </w:r>
      <w:r>
        <w:rPr>
          <w:rFonts w:eastAsia="Times New Roman"/>
          <w:color w:val="000000"/>
          <w:szCs w:val="24"/>
          <w:lang w:val="en-US"/>
        </w:rPr>
        <w:t>SOCAR</w:t>
      </w:r>
      <w:r>
        <w:rPr>
          <w:rFonts w:eastAsia="Times New Roman"/>
          <w:color w:val="000000"/>
          <w:szCs w:val="24"/>
        </w:rPr>
        <w:t>»</w:t>
      </w:r>
      <w:r>
        <w:rPr>
          <w:rFonts w:eastAsia="Times New Roman"/>
          <w:color w:val="000000"/>
          <w:szCs w:val="24"/>
        </w:rPr>
        <w:t xml:space="preserve"> στη ΔΕΣΦΑ. Ακυρώσατε σε μία νύχτα τις επενδύσεις στα υδροπλάνα με νόμο το</w:t>
      </w:r>
      <w:r>
        <w:rPr>
          <w:rFonts w:eastAsia="Times New Roman"/>
          <w:color w:val="000000"/>
          <w:szCs w:val="24"/>
        </w:rPr>
        <w:t xml:space="preserve">υ κ. Σπίρτζη, γιατί δεν υλοποιείτε τα συμφωνημένα πλάνα εξυγίανσης, όπως για τα ΕΑΣ και τα οδηγείτε σε απαξίωση, γιατί κανείς επενδυτής δεν σας πιστεύει και δεν πρόκειται να σας πιστέψει. </w:t>
      </w:r>
    </w:p>
    <w:p w14:paraId="3694FC02"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 xml:space="preserve">Δεν βγαίνει γιατί είναι λανθασμένη η συνταγή του μνημονίου, γιατί και η Ευρώπη και το ΔΝΤ επιλέγουν τις εύκολες λύσεις, επιλέγουν ό,τι μπορούν να ελέγξουν ευκολότερα και ασφαλέστερα: περικοπές και λιτότητα, </w:t>
      </w:r>
      <w:r>
        <w:rPr>
          <w:rFonts w:eastAsia="Times New Roman"/>
          <w:color w:val="000000"/>
          <w:szCs w:val="24"/>
        </w:rPr>
        <w:lastRenderedPageBreak/>
        <w:t xml:space="preserve">αντί επίμονες και επίπονες αλλαγές, επιφανειακές </w:t>
      </w:r>
      <w:r>
        <w:rPr>
          <w:rFonts w:eastAsia="Times New Roman"/>
          <w:color w:val="000000"/>
          <w:szCs w:val="24"/>
        </w:rPr>
        <w:t xml:space="preserve">μεταρρυθμίσεις που αποδιοργανώνουν τον παραγωγικό ιστό της χώρας. Η χώρα όμως, χρειάζεται χτίσιμο από την αρχή στο </w:t>
      </w:r>
      <w:r>
        <w:rPr>
          <w:rFonts w:eastAsia="Times New Roman"/>
          <w:color w:val="000000"/>
          <w:szCs w:val="24"/>
        </w:rPr>
        <w:t>δ</w:t>
      </w:r>
      <w:r>
        <w:rPr>
          <w:rFonts w:eastAsia="Times New Roman"/>
          <w:color w:val="000000"/>
          <w:szCs w:val="24"/>
        </w:rPr>
        <w:t xml:space="preserve">ημόσιο, χτίσιμο από την αρχή στο κοινωνικό κράτος, χτίσιμο από την αρχή στην οικονομία. </w:t>
      </w:r>
    </w:p>
    <w:p w14:paraId="3694FC03"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Κυρίες και κύριοι της Κυβέρνησης, συμβιβαστήκατε με</w:t>
      </w:r>
      <w:r>
        <w:rPr>
          <w:rFonts w:eastAsia="Times New Roman"/>
          <w:color w:val="000000"/>
          <w:szCs w:val="24"/>
        </w:rPr>
        <w:t xml:space="preserve"> τα εγχώρια συμφέροντα και τους δανειστές και καταστρέφετε τη χώρα. Η αγάπη, όμως, για την καρέκλα και οι διορισμοί φίλων και συγγενών, δεν σας επιτρέπουν να φύγετε και να κάνετε εκλογές. Οι έξω το βλέπουν και απαιτούν όλο και περισσότερα μέτρα. Σας βλέπου</w:t>
      </w:r>
      <w:r>
        <w:rPr>
          <w:rFonts w:eastAsia="Times New Roman"/>
          <w:color w:val="000000"/>
          <w:szCs w:val="24"/>
        </w:rPr>
        <w:t xml:space="preserve">ν να λέτε στον κ. Τσακαλώτο, «φέρε ό,τι να’ ναι, συμφωνία πάση θυσία». </w:t>
      </w:r>
    </w:p>
    <w:p w14:paraId="3694FC04"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 xml:space="preserve">Όμως, η χώρα χρειάζεται εθνικό σχέδιο ανασυγκρότησης, χρειάζεται αναδιοργάνωση του </w:t>
      </w:r>
      <w:r>
        <w:rPr>
          <w:rFonts w:eastAsia="Times New Roman"/>
          <w:color w:val="000000"/>
          <w:szCs w:val="24"/>
        </w:rPr>
        <w:t>δ</w:t>
      </w:r>
      <w:r>
        <w:rPr>
          <w:rFonts w:eastAsia="Times New Roman"/>
          <w:color w:val="000000"/>
          <w:szCs w:val="24"/>
        </w:rPr>
        <w:t>ημοσίου από μηδενική βάση, με την ηλεκτρονική διακυβέρνηση στο κέντρο των αλλαγών, με ειδική ομάδα «</w:t>
      </w:r>
      <w:r>
        <w:rPr>
          <w:rFonts w:eastAsia="Times New Roman"/>
          <w:color w:val="000000"/>
          <w:szCs w:val="24"/>
          <w:lang w:val="en-GB"/>
        </w:rPr>
        <w:t>Produc</w:t>
      </w:r>
      <w:r>
        <w:rPr>
          <w:rFonts w:eastAsia="Times New Roman"/>
          <w:color w:val="000000"/>
          <w:szCs w:val="24"/>
          <w:lang w:val="en-US"/>
        </w:rPr>
        <w:t>e</w:t>
      </w:r>
      <w:r>
        <w:rPr>
          <w:rFonts w:eastAsia="Times New Roman"/>
          <w:color w:val="000000"/>
          <w:szCs w:val="24"/>
        </w:rPr>
        <w:t xml:space="preserve"> </w:t>
      </w:r>
      <w:r>
        <w:rPr>
          <w:rFonts w:eastAsia="Times New Roman"/>
          <w:color w:val="000000"/>
          <w:szCs w:val="24"/>
          <w:lang w:val="en-US"/>
        </w:rPr>
        <w:t>in</w:t>
      </w:r>
      <w:r>
        <w:rPr>
          <w:rFonts w:eastAsia="Times New Roman"/>
          <w:color w:val="000000"/>
          <w:szCs w:val="24"/>
        </w:rPr>
        <w:t xml:space="preserve"> </w:t>
      </w:r>
      <w:r>
        <w:rPr>
          <w:rFonts w:eastAsia="Times New Roman"/>
          <w:color w:val="000000"/>
          <w:szCs w:val="24"/>
          <w:lang w:val="en-GB"/>
        </w:rPr>
        <w:t>Greece</w:t>
      </w:r>
      <w:r>
        <w:rPr>
          <w:rFonts w:eastAsia="Times New Roman"/>
          <w:color w:val="000000"/>
          <w:szCs w:val="24"/>
        </w:rPr>
        <w:t>» για την επίλυση των προβλημάτων των επιχειρήσεων</w:t>
      </w:r>
      <w:r>
        <w:rPr>
          <w:rFonts w:eastAsia="Times New Roman"/>
          <w:color w:val="000000"/>
          <w:szCs w:val="24"/>
        </w:rPr>
        <w:t>,</w:t>
      </w:r>
      <w:r>
        <w:rPr>
          <w:rFonts w:eastAsia="Times New Roman"/>
          <w:color w:val="000000"/>
          <w:szCs w:val="24"/>
        </w:rPr>
        <w:t xml:space="preserve"> που είναι </w:t>
      </w:r>
      <w:r>
        <w:rPr>
          <w:rFonts w:eastAsia="Times New Roman"/>
          <w:color w:val="000000"/>
          <w:szCs w:val="24"/>
        </w:rPr>
        <w:lastRenderedPageBreak/>
        <w:t>ήδη στη χώρα και θέλουν να εξάγουν ή να υποκαταστήσουν εισαγωγές, με ειδικές αποσβέσεις για τις επενδύσεις, αλλά και για το μισθολογικό κόστος για να στηρίξουμε επενδύσεις και ε</w:t>
      </w:r>
      <w:r>
        <w:rPr>
          <w:rFonts w:eastAsia="Times New Roman"/>
          <w:color w:val="000000"/>
          <w:szCs w:val="24"/>
        </w:rPr>
        <w:t xml:space="preserve">ργαζομένους, με άμεση επίλυση των επιχειρηματικών κόκκινων δανείων μέσω μίας </w:t>
      </w:r>
      <w:r>
        <w:rPr>
          <w:rFonts w:eastAsia="Times New Roman"/>
          <w:color w:val="000000"/>
          <w:szCs w:val="24"/>
          <w:lang w:val="en-GB"/>
        </w:rPr>
        <w:t>b</w:t>
      </w:r>
      <w:r>
        <w:rPr>
          <w:rFonts w:eastAsia="Times New Roman"/>
          <w:color w:val="000000"/>
          <w:szCs w:val="24"/>
          <w:lang w:val="en-US"/>
        </w:rPr>
        <w:t>ad</w:t>
      </w:r>
      <w:r>
        <w:rPr>
          <w:rFonts w:eastAsia="Times New Roman"/>
          <w:color w:val="000000"/>
          <w:szCs w:val="24"/>
        </w:rPr>
        <w:t xml:space="preserve"> </w:t>
      </w:r>
      <w:r>
        <w:rPr>
          <w:rFonts w:eastAsia="Times New Roman"/>
          <w:color w:val="000000"/>
          <w:szCs w:val="24"/>
          <w:lang w:val="en-GB"/>
        </w:rPr>
        <w:t>bank</w:t>
      </w:r>
      <w:r>
        <w:rPr>
          <w:rFonts w:eastAsia="Times New Roman"/>
          <w:color w:val="000000"/>
          <w:szCs w:val="24"/>
        </w:rPr>
        <w:t>, για να επιστρέψουν οι τράπεζες στο ρόλο τους, με στροφή των όποιων πλεονασμάτων στις δημόσιες επενδύσεις, με εξορθολογισμό προμηθειών και δαπανών, με εθνικό σχέδιο πάταξ</w:t>
      </w:r>
      <w:r>
        <w:rPr>
          <w:rFonts w:eastAsia="Times New Roman"/>
          <w:color w:val="000000"/>
          <w:szCs w:val="24"/>
        </w:rPr>
        <w:t xml:space="preserve">ης διαφθοράς. </w:t>
      </w:r>
    </w:p>
    <w:p w14:paraId="3694FC05"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b/>
          <w:color w:val="000000"/>
          <w:szCs w:val="24"/>
        </w:rPr>
        <w:t>ΠΡΟΕΔΡΕΥΩΝ (Γεώργιος Βαρεμένος):</w:t>
      </w:r>
      <w:r>
        <w:rPr>
          <w:rFonts w:eastAsia="Times New Roman"/>
          <w:color w:val="000000"/>
          <w:szCs w:val="24"/>
        </w:rPr>
        <w:t xml:space="preserve"> Τέλειωσε ο χρόνος, κύριε συνάδελφε. </w:t>
      </w:r>
    </w:p>
    <w:p w14:paraId="3694FC06"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b/>
          <w:color w:val="000000"/>
          <w:szCs w:val="24"/>
        </w:rPr>
        <w:t>ΘΕΟΧΑΡΗΣ (ΧΑΡΗΣ) ΘΕΟΧΑΡΗΣ):</w:t>
      </w:r>
      <w:r>
        <w:rPr>
          <w:rFonts w:eastAsia="Times New Roman"/>
          <w:color w:val="000000"/>
          <w:szCs w:val="24"/>
        </w:rPr>
        <w:t xml:space="preserve"> Τελειώνω, κύριε Πρόεδρε.</w:t>
      </w:r>
    </w:p>
    <w:p w14:paraId="3694FC07"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 xml:space="preserve">Δεν είστε ικανοί για τίποτε από όλα αυτά. </w:t>
      </w:r>
    </w:p>
    <w:p w14:paraId="3694FC08"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b/>
          <w:color w:val="000000"/>
          <w:szCs w:val="24"/>
        </w:rPr>
        <w:t>ΧΡΗΣΤΟΣ ΜΑΝΤΑΣ:</w:t>
      </w:r>
      <w:r>
        <w:rPr>
          <w:rFonts w:eastAsia="Times New Roman"/>
          <w:color w:val="000000"/>
          <w:szCs w:val="24"/>
        </w:rPr>
        <w:t xml:space="preserve"> Τι λες καλέ;</w:t>
      </w:r>
    </w:p>
    <w:p w14:paraId="3694FC09"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b/>
          <w:color w:val="000000"/>
          <w:szCs w:val="24"/>
        </w:rPr>
        <w:lastRenderedPageBreak/>
        <w:t>ΘΕΟΧΑΡΗΣ (ΧΑΡΗΣ) ΘΕΟΧΑΡΗΣ):</w:t>
      </w:r>
      <w:r>
        <w:rPr>
          <w:rFonts w:eastAsia="Times New Roman"/>
          <w:color w:val="000000"/>
          <w:szCs w:val="24"/>
        </w:rPr>
        <w:t xml:space="preserve"> Ο κ. Τσακαλώτος πήγε στο </w:t>
      </w:r>
      <w:r>
        <w:rPr>
          <w:rFonts w:eastAsia="Times New Roman"/>
          <w:color w:val="000000"/>
          <w:szCs w:val="24"/>
          <w:lang w:val="en-GB"/>
        </w:rPr>
        <w:t>Eurogroup</w:t>
      </w:r>
      <w:r>
        <w:rPr>
          <w:rFonts w:eastAsia="Times New Roman"/>
          <w:color w:val="000000"/>
          <w:szCs w:val="24"/>
        </w:rPr>
        <w:t xml:space="preserve"> με ένα τσουβάλι γεμάτο από τις θυσίες και από την αφαίμαξη του ελληνικού λαού και γύρισε με ένα άδειο σακίδιο. </w:t>
      </w:r>
    </w:p>
    <w:p w14:paraId="3694FC0A"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 xml:space="preserve">Πανηγυρίζετε, κυρίες και κύριοι της Κυβέρνησης, γι’ αυτά που θα γίνουν το 2060, εσείς που αποκαλούσατε τους </w:t>
      </w:r>
      <w:r>
        <w:rPr>
          <w:rFonts w:eastAsia="Times New Roman"/>
          <w:color w:val="000000"/>
          <w:szCs w:val="24"/>
        </w:rPr>
        <w:t xml:space="preserve">πολιτικούς σας αντιπάλους «μερκελιστές» και «γερμανοτσολιάδες». </w:t>
      </w:r>
    </w:p>
    <w:p w14:paraId="3694FC0B"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Μπορείτε να φέρετε πίσω τους νέους που έφυγαν; Όχι. Μπορείτε να δημιουργήσετε δουλειές; Όχι. Μπορείτε να κάνετε η χώρα να προκόψει; Όχι. Δεν θα δούμε την έξοδο από την κρίση όσο κυβερνάτε. Αλ</w:t>
      </w:r>
      <w:r>
        <w:rPr>
          <w:rFonts w:eastAsia="Times New Roman"/>
          <w:color w:val="000000"/>
          <w:szCs w:val="24"/>
        </w:rPr>
        <w:t xml:space="preserve">λά προσέξτε μην ζήσουμε εθνική, οικονομική ή κοινωνική καταστροφή. Είναι η μόνη υπηρεσία που μπορείτε να δώσετε για τη χώρα. </w:t>
      </w:r>
    </w:p>
    <w:p w14:paraId="3694FC0C"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Σας ευχαριστώ.</w:t>
      </w:r>
    </w:p>
    <w:p w14:paraId="3694FC0D"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b/>
          <w:color w:val="000000"/>
          <w:szCs w:val="24"/>
        </w:rPr>
        <w:lastRenderedPageBreak/>
        <w:t>ΠΡΟΕΔΡΕΥΩΝ (Γεώργιος Βαρεμένος):</w:t>
      </w:r>
      <w:r>
        <w:rPr>
          <w:rFonts w:eastAsia="Times New Roman"/>
          <w:color w:val="000000"/>
          <w:szCs w:val="24"/>
        </w:rPr>
        <w:t xml:space="preserve">  Κυρίες και κύριοι συνάδελφοι, έχω την τιμή να ανακοινώσω στο Σώμα ότι τη συνεδρία</w:t>
      </w:r>
      <w:r>
        <w:rPr>
          <w:rFonts w:eastAsia="Times New Roman"/>
          <w:color w:val="000000"/>
          <w:szCs w:val="24"/>
        </w:rPr>
        <w:t>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ένας μαθητές και μαθήτριε</w:t>
      </w:r>
      <w:r>
        <w:rPr>
          <w:rFonts w:eastAsia="Times New Roman"/>
          <w:color w:val="000000"/>
          <w:szCs w:val="24"/>
        </w:rPr>
        <w:t xml:space="preserve">ς και δύο συνοδοί εκπαιδευτικοί από το </w:t>
      </w:r>
      <w:r>
        <w:rPr>
          <w:rFonts w:eastAsia="Times New Roman"/>
          <w:color w:val="000000"/>
          <w:szCs w:val="24"/>
        </w:rPr>
        <w:t>5</w:t>
      </w:r>
      <w:r>
        <w:rPr>
          <w:rFonts w:eastAsia="Times New Roman"/>
          <w:color w:val="000000"/>
          <w:szCs w:val="24"/>
          <w:vertAlign w:val="superscript"/>
        </w:rPr>
        <w:t>ο</w:t>
      </w:r>
      <w:r>
        <w:rPr>
          <w:rFonts w:eastAsia="Times New Roman"/>
          <w:color w:val="000000"/>
          <w:szCs w:val="24"/>
        </w:rPr>
        <w:t xml:space="preserve"> Γυμνάσιο </w:t>
      </w:r>
      <w:r>
        <w:rPr>
          <w:rFonts w:eastAsia="Times New Roman"/>
          <w:color w:val="000000"/>
          <w:szCs w:val="24"/>
        </w:rPr>
        <w:t>Περιστερίου</w:t>
      </w:r>
      <w:r w:rsidRPr="00B42E55">
        <w:rPr>
          <w:rFonts w:eastAsia="Times New Roman"/>
          <w:color w:val="000000"/>
          <w:szCs w:val="24"/>
        </w:rPr>
        <w:t xml:space="preserve"> </w:t>
      </w:r>
      <w:r>
        <w:rPr>
          <w:rFonts w:eastAsia="Times New Roman"/>
          <w:color w:val="000000"/>
          <w:szCs w:val="24"/>
        </w:rPr>
        <w:t>(δεύτερο τμήμα)</w:t>
      </w:r>
      <w:r>
        <w:rPr>
          <w:rFonts w:eastAsia="Times New Roman"/>
          <w:color w:val="000000"/>
          <w:szCs w:val="24"/>
        </w:rPr>
        <w:t>.</w:t>
      </w:r>
    </w:p>
    <w:p w14:paraId="3694FC0E"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 xml:space="preserve">Η Βουλή τούς καλωσορίζει. </w:t>
      </w:r>
    </w:p>
    <w:p w14:paraId="3694FC0F"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3694FC10"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Τον λόγο έχει ο κ. Πρατσόλης.</w:t>
      </w:r>
    </w:p>
    <w:p w14:paraId="3694FC11"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b/>
          <w:color w:val="000000"/>
          <w:szCs w:val="24"/>
        </w:rPr>
        <w:t>ΑΝΑΣΤΑΣΙΟΣ (ΤΑΣΟΣ) ΠΡΑΤΣΟΛΗΣ:</w:t>
      </w:r>
      <w:r>
        <w:rPr>
          <w:rFonts w:eastAsia="Times New Roman"/>
          <w:color w:val="000000"/>
          <w:szCs w:val="24"/>
        </w:rPr>
        <w:t xml:space="preserve"> Ευχαριστώ, κύριε Πρόεδρε.</w:t>
      </w:r>
    </w:p>
    <w:p w14:paraId="3694FC12"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Κύριε Υπουργέ</w:t>
      </w:r>
      <w:r>
        <w:rPr>
          <w:rFonts w:eastAsia="Times New Roman"/>
          <w:color w:val="000000"/>
          <w:szCs w:val="24"/>
        </w:rPr>
        <w:t xml:space="preserve">, αγαπητοί συνάδελφοι, άκουσα με πολλή προσοχή τον προηγούμενο ομιλητή να χαρακτηρίζει ως ψέμα πολλά από αυτά που έχουν ειπωθεί στη διαδικασία των διαπραγματεύσεων, που βέβαια οφείλω </w:t>
      </w:r>
      <w:r>
        <w:rPr>
          <w:rFonts w:eastAsia="Times New Roman"/>
          <w:color w:val="000000"/>
          <w:szCs w:val="24"/>
        </w:rPr>
        <w:lastRenderedPageBreak/>
        <w:t xml:space="preserve">να του πω ότι είναι ένα μεγάλο ψέμα αυτά που είπε ή, εάν δεν είναι ψέμα, </w:t>
      </w:r>
      <w:r>
        <w:rPr>
          <w:rFonts w:eastAsia="Times New Roman"/>
          <w:color w:val="000000"/>
          <w:szCs w:val="24"/>
        </w:rPr>
        <w:t xml:space="preserve">είναι ένα σήμα προς τους δανειστές για να διαπραγματευτούν ίσως με αυτά που ακούγονται μέσα στην </w:t>
      </w:r>
      <w:r>
        <w:rPr>
          <w:rFonts w:eastAsia="Times New Roman"/>
          <w:color w:val="000000"/>
          <w:szCs w:val="24"/>
        </w:rPr>
        <w:t>ε</w:t>
      </w:r>
      <w:r>
        <w:rPr>
          <w:rFonts w:eastAsia="Times New Roman"/>
          <w:color w:val="000000"/>
          <w:szCs w:val="24"/>
        </w:rPr>
        <w:t xml:space="preserve">λληνική Βουλή. Και αυτό θα πρέπει να μας προβληματίσει, γιατί πραγματικά διάβασα όλες τις ανακοινώσεις σχετικά με τη συμφωνία του </w:t>
      </w:r>
      <w:r>
        <w:rPr>
          <w:rFonts w:eastAsia="Times New Roman"/>
          <w:color w:val="000000"/>
          <w:szCs w:val="24"/>
          <w:lang w:val="en-GB"/>
        </w:rPr>
        <w:t>Eurogroup</w:t>
      </w:r>
      <w:r>
        <w:rPr>
          <w:rFonts w:eastAsia="Times New Roman"/>
          <w:color w:val="000000"/>
          <w:szCs w:val="24"/>
        </w:rPr>
        <w:t>, αυτά δεν τα είδα.</w:t>
      </w:r>
      <w:r>
        <w:rPr>
          <w:rFonts w:eastAsia="Times New Roman"/>
          <w:color w:val="000000"/>
          <w:szCs w:val="24"/>
        </w:rPr>
        <w:t xml:space="preserve"> Είναι κάποιοι μύχιοι πόθοι κάποιων της Αντιπολίτευσης για την πορεία της διαπραγμάτευσης. Λυπάμαι πάρα πολύ!</w:t>
      </w:r>
    </w:p>
    <w:p w14:paraId="3694FC13"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 xml:space="preserve">Το βασικό στοιχείο του </w:t>
      </w:r>
      <w:r>
        <w:rPr>
          <w:rFonts w:eastAsia="Times New Roman"/>
          <w:color w:val="000000"/>
          <w:szCs w:val="24"/>
        </w:rPr>
        <w:t>π</w:t>
      </w:r>
      <w:r>
        <w:rPr>
          <w:rFonts w:eastAsia="Times New Roman"/>
          <w:color w:val="000000"/>
          <w:szCs w:val="24"/>
        </w:rPr>
        <w:t>ροϋπολογισμού του 2017, κάτι που δυστυχώς η Νέα Δημοκρατία –και συνολικά, θα έλεγα η Αντιπολίτευση- αδυνατεί να δει ή ακόμ</w:t>
      </w:r>
      <w:r>
        <w:rPr>
          <w:rFonts w:eastAsia="Times New Roman"/>
          <w:color w:val="000000"/>
          <w:szCs w:val="24"/>
        </w:rPr>
        <w:t xml:space="preserve">α χειρότερα, προσπαθεί με κάθε τρόπο να το υπονομεύσει. </w:t>
      </w:r>
    </w:p>
    <w:p w14:paraId="3694FC1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Χαρακτηριστική είναι η τοποθέτηση του Προέδρου της Νέας Δημοκρατίας στην Κοινοβουλευτική Ομάδα, ο οποίος με απροκάλυπτο τρόπο εμφανίστηκε πρόθυμος να υλοποιήσει όλα όσα επικρίνουν οι δανειστές. </w:t>
      </w:r>
      <w:r>
        <w:rPr>
          <w:rFonts w:eastAsia="Times New Roman" w:cs="Times New Roman"/>
          <w:szCs w:val="24"/>
        </w:rPr>
        <w:lastRenderedPageBreak/>
        <w:t>Να θυ</w:t>
      </w:r>
      <w:r>
        <w:rPr>
          <w:rFonts w:eastAsia="Times New Roman" w:cs="Times New Roman"/>
          <w:szCs w:val="24"/>
        </w:rPr>
        <w:t>μίσω στο Σώμα ότι συντάχθηκε με τις ακραίες απόψεις των δανειστών για τα εργασιακά, φτάνοντας στο σημείο να χαρακτηρίσει ιδεοληψίες την αποκατάσταση των συλλογικών συμβάσεων, ενώ την ίδια στιγμή εμφανίστηκε ως θεματοφύλακας των επιχειρησιακών συμβάσεων.</w:t>
      </w:r>
    </w:p>
    <w:p w14:paraId="3694FC1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w:t>
      </w:r>
      <w:r>
        <w:rPr>
          <w:rFonts w:eastAsia="Times New Roman" w:cs="Times New Roman"/>
          <w:szCs w:val="24"/>
        </w:rPr>
        <w:t xml:space="preserve">τό το νεοφιλελεύθερο κρεσέντο του κ. Μητσοτάκη διαψεύδεται ακόμα και από το </w:t>
      </w:r>
      <w:r>
        <w:rPr>
          <w:rFonts w:eastAsia="Times New Roman" w:cs="Times New Roman"/>
          <w:szCs w:val="24"/>
          <w:lang w:val="en-US"/>
        </w:rPr>
        <w:t>Eurogroup</w:t>
      </w:r>
      <w:r>
        <w:rPr>
          <w:rFonts w:eastAsia="Times New Roman" w:cs="Times New Roman"/>
          <w:szCs w:val="24"/>
        </w:rPr>
        <w:t>, το οποίο συζήτησε τις βέλτιστες πρακτικές σε ευρωπαϊκό επίπεδο και βέβαια με βάση το ευρωπαϊκό κεκτημένο. Σαν να μην έφτανε αυτό, έκπληκτοι τον ακούσαμε να συγχαίρει του</w:t>
      </w:r>
      <w:r>
        <w:rPr>
          <w:rFonts w:eastAsia="Times New Roman" w:cs="Times New Roman"/>
          <w:szCs w:val="24"/>
        </w:rPr>
        <w:t>ς Έλληνες επιχειρηματίες για την εξωστρέφειά τους, αλλά και για το ότι ξέφυγαν από τα στενά όρια της Ελλάδας, δηλαδή</w:t>
      </w:r>
      <w:r>
        <w:rPr>
          <w:rFonts w:eastAsia="Times New Roman" w:cs="Times New Roman"/>
          <w:szCs w:val="24"/>
        </w:rPr>
        <w:t>,</w:t>
      </w:r>
      <w:r>
        <w:rPr>
          <w:rFonts w:eastAsia="Times New Roman" w:cs="Times New Roman"/>
          <w:szCs w:val="24"/>
        </w:rPr>
        <w:t xml:space="preserve"> με απλά ελληνικά τους συγχαίρει επειδή δεν θέλουν να πληρώσουν φόρους στην Ελλάδα και προτιμούν να επενδύσουν σε βαλκανικές χώρες, Βουλγαρία, Σερβία, Σκόπια κ.λπ.</w:t>
      </w:r>
      <w:r>
        <w:rPr>
          <w:rFonts w:eastAsia="Times New Roman" w:cs="Times New Roman"/>
          <w:szCs w:val="24"/>
        </w:rPr>
        <w:t>.</w:t>
      </w:r>
      <w:r>
        <w:rPr>
          <w:rFonts w:eastAsia="Times New Roman" w:cs="Times New Roman"/>
          <w:szCs w:val="24"/>
        </w:rPr>
        <w:t xml:space="preserve"> Αν αυτό δεν λέγεται υπονόμευση της εθνικής προσπάθειας για έξοδο από την κρίση, πώς αλλιώς </w:t>
      </w:r>
      <w:r>
        <w:rPr>
          <w:rFonts w:eastAsia="Times New Roman" w:cs="Times New Roman"/>
          <w:szCs w:val="24"/>
        </w:rPr>
        <w:t>μπορεί να ειπωθεί;</w:t>
      </w:r>
    </w:p>
    <w:p w14:paraId="3694FC1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Και δυστυχώς αντί επιχειρημάτων, καταφεύγετε πάλι στις ίδιες επαναλήψεις για χαμένες διαπραγματεύσεις, αιτημάτων για εκλογές, κάτι που κουράζει και γίνεται βαρετό και θα γίνει ακόμα πιο βαρετό όταν θα ακούγεται μέχρι το 2019. Αυτό άλλωστ</w:t>
      </w:r>
      <w:r>
        <w:rPr>
          <w:rFonts w:eastAsia="Times New Roman" w:cs="Times New Roman"/>
          <w:szCs w:val="24"/>
        </w:rPr>
        <w:t>ε μου θυμίζει το μύθο του λύκου με τα πρόβατα.</w:t>
      </w:r>
    </w:p>
    <w:p w14:paraId="3694FC1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Βέβαια, δεν ακούσαμε τις θέσεις της Νέας Δημοκρατίας ούτε θα τις ακούσουμε, γιατί κάθε φορά που επιχειρείτε να το κάνετε, κύριοι συνάδελφοι, αποκαλύπτεται πιο πολύ η αλήθεια, που δεν είναι άλλη από απολύσεις κ</w:t>
      </w:r>
      <w:r>
        <w:rPr>
          <w:rFonts w:eastAsia="Times New Roman" w:cs="Times New Roman"/>
          <w:szCs w:val="24"/>
        </w:rPr>
        <w:t>αι μειώσεις λειτουργικών δαπανών σε υγεία και παιδεία. Χαρακτηριστική είναι η δήλωση του κ. Αυγενάκη για 1,5 εκατομμύριο μείωση των δαπανών, προερχόμενο από απολύσεις.</w:t>
      </w:r>
    </w:p>
    <w:p w14:paraId="3694FC1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κάποιοι συνάδελφοι στην Αντιπολίτευση στην αρμόδια </w:t>
      </w:r>
      <w:r>
        <w:rPr>
          <w:rFonts w:eastAsia="Times New Roman" w:cs="Times New Roman"/>
          <w:szCs w:val="24"/>
        </w:rPr>
        <w:t>κ</w:t>
      </w:r>
      <w:r>
        <w:rPr>
          <w:rFonts w:eastAsia="Times New Roman" w:cs="Times New Roman"/>
          <w:szCs w:val="24"/>
        </w:rPr>
        <w:t>οινοβου</w:t>
      </w:r>
      <w:r>
        <w:rPr>
          <w:rFonts w:eastAsia="Times New Roman" w:cs="Times New Roman"/>
          <w:szCs w:val="24"/>
        </w:rPr>
        <w:t xml:space="preserve">λευτική </w:t>
      </w:r>
      <w:r>
        <w:rPr>
          <w:rFonts w:eastAsia="Times New Roman" w:cs="Times New Roman"/>
          <w:szCs w:val="24"/>
        </w:rPr>
        <w:t>ε</w:t>
      </w:r>
      <w:r>
        <w:rPr>
          <w:rFonts w:eastAsia="Times New Roman" w:cs="Times New Roman"/>
          <w:szCs w:val="24"/>
        </w:rPr>
        <w:t xml:space="preserve">πιτροπή για το χρέος επιδιώκουν να απαλλάξουν με μαγικό τρόπο τους εαυτούς τους από τις ευθύνες που τους </w:t>
      </w:r>
      <w:r>
        <w:rPr>
          <w:rFonts w:eastAsia="Times New Roman" w:cs="Times New Roman"/>
          <w:szCs w:val="24"/>
        </w:rPr>
        <w:lastRenderedPageBreak/>
        <w:t xml:space="preserve">αναλογούν και να δημιουργήσουν την εικόνα μιας άλλης πραγματικότητας από αυτήν που βιώσαμε και βιώνουμε. </w:t>
      </w:r>
    </w:p>
    <w:p w14:paraId="3694FC1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Πέρα, λοιπόν, από την εικονική, υπάρ</w:t>
      </w:r>
      <w:r>
        <w:rPr>
          <w:rFonts w:eastAsia="Times New Roman" w:cs="Times New Roman"/>
          <w:szCs w:val="24"/>
        </w:rPr>
        <w:t>χει και η αμείλικτη πραγματικότητα των αριθμών που λέει ότι τη δεκαετία του 1980 απογειώθηκε το χρέος ως ποσοστό του ΑΕΠ. Από το 2003 έως το 2010 εκτινάχθηκε και με δεδομένο ότι το ΑΕΠ παρέμεινε στάσιμο, το χρέος αυξήθηκε ως ποσοστό του και διογκώθηκε με α</w:t>
      </w:r>
      <w:r>
        <w:rPr>
          <w:rFonts w:eastAsia="Times New Roman" w:cs="Times New Roman"/>
          <w:szCs w:val="24"/>
        </w:rPr>
        <w:t xml:space="preserve">ποτέλεσμα η χώρα να βρεθεί εκτός αγορών. Να προσθέσουμε δε εδώ ότι με την είσοδο της χώρας στην ΟΝΕ το χρέος αυξανόταν κάθε χρόνο λιγότερο από ότι αυξανόταν το ΑΕΠ. </w:t>
      </w:r>
    </w:p>
    <w:p w14:paraId="3694FC1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PSA</w:t>
      </w:r>
      <w:r>
        <w:rPr>
          <w:rFonts w:eastAsia="Times New Roman" w:cs="Times New Roman"/>
          <w:szCs w:val="24"/>
        </w:rPr>
        <w:t xml:space="preserve"> πόσο πραγματικά ωφέλησε τη χώρα, όταν σε πραγματικούς αριθμούς δεν υπήρχε σημαντική μείωση, αλλά αντίθετα δημιούργησε πολλά προβλήματα σε ιδιώτες ομολογιούχους και ασφαλιστικά ταμεία; Την περίοδο διάσωσης της χώρας 2010-2014 σημειώθηκε η μεγαλύτερη </w:t>
      </w:r>
      <w:r>
        <w:rPr>
          <w:rFonts w:eastAsia="Times New Roman" w:cs="Times New Roman"/>
          <w:szCs w:val="24"/>
        </w:rPr>
        <w:lastRenderedPageBreak/>
        <w:t>αύξηση</w:t>
      </w:r>
      <w:r>
        <w:rPr>
          <w:rFonts w:eastAsia="Times New Roman" w:cs="Times New Roman"/>
          <w:szCs w:val="24"/>
        </w:rPr>
        <w:t xml:space="preserve"> του ελληνικού δημόσιου χρέους. Βρέθηκε εκτός ελέγχου, περνώντας από τα 299,69 δισεκατομμύρια ευρώ, ήτοι 129,7% του ΑΕΠ σε 317,94, ήτοι 177,1% του ΑΕΠ.</w:t>
      </w:r>
    </w:p>
    <w:p w14:paraId="3694FC1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Σήμερα, όμως, αρχίζουν να αποδίδουν καρπούς οι συντονισμένες προσπάθειες της Κυβέρνησής μας στο ζήτημα τ</w:t>
      </w:r>
      <w:r>
        <w:rPr>
          <w:rFonts w:eastAsia="Times New Roman" w:cs="Times New Roman"/>
          <w:szCs w:val="24"/>
        </w:rPr>
        <w:t xml:space="preserve">ου χρέους. Δεδομένων των συνθηκών και της δυσαρμονίας στο σχεδιασμό των απαιτήσεων των δανειστών διαφαίνεται η ουσιαστική λύση, μετά τα όσα αποφασίστηκαν στο τελευταίο </w:t>
      </w:r>
      <w:r>
        <w:rPr>
          <w:rFonts w:eastAsia="Times New Roman" w:cs="Times New Roman"/>
          <w:szCs w:val="24"/>
          <w:lang w:val="en-US"/>
        </w:rPr>
        <w:t>Eurogroup</w:t>
      </w:r>
      <w:r>
        <w:rPr>
          <w:rFonts w:eastAsia="Times New Roman" w:cs="Times New Roman"/>
          <w:szCs w:val="24"/>
        </w:rPr>
        <w:t xml:space="preserve"> με τα βραχυπρόθεσμα μέτρα απομείωσής του.</w:t>
      </w:r>
    </w:p>
    <w:p w14:paraId="3694FC1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Ακούμε σήμερα επίσης τη Νέα Δημοκρατ</w:t>
      </w:r>
      <w:r>
        <w:rPr>
          <w:rFonts w:eastAsia="Times New Roman" w:cs="Times New Roman"/>
          <w:szCs w:val="24"/>
        </w:rPr>
        <w:t>ία να μας επικρίνει για τα υψηλά πλεονάσματα, 3,5% για το 2018 και μετά, που όντως είναι υψηλά. Γι’ αυτόν τον λόγο διαπραγματευόμαστε σκληρά για να μειωθούν. Αλλά ποια Νέα Δημοκρατία ήταν αυτή που είχε δεχτεί τα πλεονάσματα της τάξης του 4,5% έως το 2018 κ</w:t>
      </w:r>
      <w:r>
        <w:rPr>
          <w:rFonts w:eastAsia="Times New Roman" w:cs="Times New Roman"/>
          <w:szCs w:val="24"/>
        </w:rPr>
        <w:t xml:space="preserve">.ο.κ.; Μήπως αυτή που προσπαθείτε εντελώς </w:t>
      </w:r>
      <w:r>
        <w:rPr>
          <w:rFonts w:eastAsia="Times New Roman" w:cs="Times New Roman"/>
          <w:szCs w:val="24"/>
        </w:rPr>
        <w:lastRenderedPageBreak/>
        <w:t>λαϊκίστικα να κρύψετε; Και πόσα μέτρα αλήθεια θα παρθούν για την επίτευξή τους, όταν θεωρείτε σκληρά μέτρα για την επίτευξη των στόχων 0,5 και 1,75 και 3,5%;</w:t>
      </w:r>
    </w:p>
    <w:p w14:paraId="3694FC1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στο σημείο αυτό θα ήθελα να</w:t>
      </w:r>
      <w:r>
        <w:rPr>
          <w:rFonts w:eastAsia="Times New Roman" w:cs="Times New Roman"/>
          <w:szCs w:val="24"/>
        </w:rPr>
        <w:t xml:space="preserve"> περάσω στα του </w:t>
      </w:r>
      <w:r>
        <w:rPr>
          <w:rFonts w:eastAsia="Times New Roman" w:cs="Times New Roman"/>
          <w:szCs w:val="24"/>
        </w:rPr>
        <w:t>π</w:t>
      </w:r>
      <w:r>
        <w:rPr>
          <w:rFonts w:eastAsia="Times New Roman" w:cs="Times New Roman"/>
          <w:szCs w:val="24"/>
        </w:rPr>
        <w:t xml:space="preserve">ροϋπολογισμού. Το στίγμα της πολιτικής συγκυβέρνησης ΣΥΡΙΖΑ-ΑΝΕΛ δίνεται μέσα από τον </w:t>
      </w:r>
      <w:r>
        <w:rPr>
          <w:rFonts w:eastAsia="Times New Roman" w:cs="Times New Roman"/>
          <w:szCs w:val="24"/>
        </w:rPr>
        <w:t>π</w:t>
      </w:r>
      <w:r>
        <w:rPr>
          <w:rFonts w:eastAsia="Times New Roman" w:cs="Times New Roman"/>
          <w:szCs w:val="24"/>
        </w:rPr>
        <w:t>ροϋπολογισμό που κατατέθηκε, βάσει του οποίου η ελληνική οικονομία θα καταγράψει για πρώτη φορά, μετά από οκτώ χρόνια, θετικούς ρυθμούς ανάπτυξης και μά</w:t>
      </w:r>
      <w:r>
        <w:rPr>
          <w:rFonts w:eastAsia="Times New Roman" w:cs="Times New Roman"/>
          <w:szCs w:val="24"/>
        </w:rPr>
        <w:t>λιστα της τάξης του 2,7%. Ψηλά είναι επίσης και το  πρωτογενές πλεόνασμα που υπολογίζεται ότι θα διαμορφωθεί στο 2% αντί του 1,75% που ήταν ο στόχος μειώνοντας σημαντικότατη αύξηση σε σχέση με το 1,09% του ΑΕΠ που προβλέπεται για το 2016.</w:t>
      </w:r>
    </w:p>
    <w:p w14:paraId="3694FC1E"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w:t>
      </w:r>
      <w:r>
        <w:rPr>
          <w:rFonts w:eastAsia="Times New Roman" w:cs="Times New Roman"/>
          <w:szCs w:val="24"/>
        </w:rPr>
        <w:t xml:space="preserve"> συνάδελφοι, βασική προτεραιότητα της Κυβέρνησης, εκτός από τη δημοσιονομική υπευθυνότητα που επιδεικνύει, παραμένει η αποκατάσταση της κοινωνικής δικαιοσύνης και της ανάκαμψης από τη μακροχρόνια ύφεση. </w:t>
      </w:r>
    </w:p>
    <w:p w14:paraId="3694FC1F"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Συνοπτικά αναφέρω μια σειρά παρεμβάσεων που ενσωματώ</w:t>
      </w:r>
      <w:r>
        <w:rPr>
          <w:rFonts w:eastAsia="Times New Roman" w:cs="Times New Roman"/>
          <w:szCs w:val="24"/>
        </w:rPr>
        <w:t xml:space="preserve">νονται στον προϋπολογισμό: </w:t>
      </w:r>
    </w:p>
    <w:p w14:paraId="3694FC20"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Οι πιστώσεις για το κοινωνικό εισόδημα αλληλεγγύης ανέρχονται σε 760 εκατομμύρια ευρώ, τριπλάσιες από τα προηγούμενα χρόνια, από τις οποίες θα καλυφθούν πάνω από διακόσιες πενήντα χιλιάδες οικογένειες. </w:t>
      </w:r>
    </w:p>
    <w:p w14:paraId="3694FC21"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Ενισχύονται η υγεία, η κο</w:t>
      </w:r>
      <w:r>
        <w:rPr>
          <w:rFonts w:eastAsia="Times New Roman" w:cs="Times New Roman"/>
          <w:szCs w:val="24"/>
        </w:rPr>
        <w:t xml:space="preserve">ινωνική προστασία και η παιδεία κατά 300 εκατομμύρια ευρώ, τα οποία θα διατίθενται κατά περίπτωση για την κάλυψη των αναγκών που υπερβαίνουν τις υπάρχουσες πιστώσεις. </w:t>
      </w:r>
    </w:p>
    <w:p w14:paraId="3694FC22"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Σχετικά με το χώρο της τοπικής αυτοδιοίκησης πρώτου βαθμού όπου υπηρετώ αρκετά χρόνια, θ</w:t>
      </w:r>
      <w:r>
        <w:rPr>
          <w:rFonts w:eastAsia="Times New Roman" w:cs="Times New Roman"/>
          <w:szCs w:val="24"/>
        </w:rPr>
        <w:t xml:space="preserve">α ήθελα να αναφερθώ στα εξής: Σε ό,τι αφορά </w:t>
      </w:r>
      <w:r>
        <w:rPr>
          <w:rFonts w:eastAsia="Times New Roman" w:cs="Times New Roman"/>
          <w:szCs w:val="24"/>
        </w:rPr>
        <w:lastRenderedPageBreak/>
        <w:t>τα θεσμικά και διοικητικά ζητήματα, συγκροτήθηκε επιτροπή για την αναθεώρηση του θεσμικού πλαισίου της τοπικής αυτοδιοίκησης. Ολοκληρώθηκε το θεσμικό πλαίσιο για τον συντονιστή της αποκεντρωμένης διοίκησης, ενώ π</w:t>
      </w:r>
      <w:r>
        <w:rPr>
          <w:rFonts w:eastAsia="Times New Roman" w:cs="Times New Roman"/>
          <w:szCs w:val="24"/>
        </w:rPr>
        <w:t>αράλληλα μετά τη συγκρότηση του ΑΣΕΠ προχωρήσαμε και σύντομα ολοκληρώνουμε τις διαδικασίες εκλογής των συντονιστών των αποκεντρωμένων διοικήσεων. Απελευθερώθηκαν οι μέχρι τότε πλήρως παγωμένες προσλήψεις μόνιμου προσωπικού των κατηγοριών ΥΕ και ΔΕ στις αντ</w:t>
      </w:r>
      <w:r>
        <w:rPr>
          <w:rFonts w:eastAsia="Times New Roman" w:cs="Times New Roman"/>
          <w:szCs w:val="24"/>
        </w:rPr>
        <w:t>αποδοτικές υπηρεσίες τον ΟΤΑ. Δόθηκε η δυνατότητα στους ΟΤΑ και τα πρόσωπα αυτών να επεκτείνουν μέχρι και το πλήρες ωράριο τις συμβάσεις εργασίας των υπαλλήλων με σχέση εργασίας αορίστου χρόνου μειωμένης απασχόλησης, ώστε οι φορείς να καλύπτουν τις ανάγκες</w:t>
      </w:r>
      <w:r>
        <w:rPr>
          <w:rFonts w:eastAsia="Times New Roman" w:cs="Times New Roman"/>
          <w:szCs w:val="24"/>
        </w:rPr>
        <w:t xml:space="preserve"> τους χωρίς προσφυγή σε έκτακτο προσωπικό και οι εργαζόμενοι να έχουν ένα αξιοπρεπές εισόδημα και όχι χαρτζιλίκι. </w:t>
      </w:r>
    </w:p>
    <w:p w14:paraId="3694FC23"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Εξασφαλίσαμε σημαντική συμμετοχή των ΟΤΑ με 326 εκατομμύρια ευρώ στο πρόγραμμα εξόφλησης ληξιπρόθεσμων υποχρεώσεων που είναι σε εξέλιξη και π</w:t>
      </w:r>
      <w:r>
        <w:rPr>
          <w:rFonts w:eastAsia="Times New Roman" w:cs="Times New Roman"/>
          <w:szCs w:val="24"/>
        </w:rPr>
        <w:t xml:space="preserve">ολλά άλλα σημαντικά θέματα που λόγω έλλειψης χρόνου δεν θα απαριθμήσω. </w:t>
      </w:r>
    </w:p>
    <w:p w14:paraId="3694FC24"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Παρά τη δύσκολη δημοσιονομικά περίοδο που περάσαμε και περνάμε τα δύο τελευταία χρόνια, δεν μειώσαμε τις επιχορηγήσεις για την τοπική αυτοδιοίκηση. Η μείωση της χρηματοδότησης από τον </w:t>
      </w:r>
      <w:r>
        <w:rPr>
          <w:rFonts w:eastAsia="Times New Roman" w:cs="Times New Roman"/>
          <w:szCs w:val="24"/>
        </w:rPr>
        <w:t>τακτικό προϋπολογισμό συνολικά ανέρχεται στα 220 εκατομμύρια ευρώ και οφείλεται αποκλειστικά στην αποπληρωμή και της τελευταίας δόσης των παρακρατηθέντων, σύμφωνα με το άρθρο 27 του ν.3756/2009, ύψους 214 εκατομμυρίων ευρώ. Και βέβαια πρέπει να θυμηθούμε ό</w:t>
      </w:r>
      <w:r>
        <w:rPr>
          <w:rFonts w:eastAsia="Times New Roman" w:cs="Times New Roman"/>
          <w:szCs w:val="24"/>
        </w:rPr>
        <w:t>τι στα χρόνια 2011–2014 μειώθηκαν οι ΚΑΠ κατά 65% περίπου.</w:t>
      </w:r>
    </w:p>
    <w:p w14:paraId="3694FC25"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UB-Helvetica" w:cs="Times New Roman"/>
          <w:szCs w:val="24"/>
        </w:rPr>
        <w:t>(Στο σημείο αυτό την Προεδρική Έδρα καταλαμβάνει ο Δ΄ Αντιπρόεδρος της Βουλής κ</w:t>
      </w:r>
      <w:r w:rsidRPr="005D2837">
        <w:rPr>
          <w:rFonts w:eastAsia="UB-Helvetica" w:cs="Times New Roman"/>
          <w:szCs w:val="24"/>
        </w:rPr>
        <w:t>.</w:t>
      </w:r>
      <w:r w:rsidRPr="00DA2000">
        <w:rPr>
          <w:rFonts w:eastAsia="UB-Helvetica" w:cs="Times New Roman"/>
          <w:b/>
          <w:szCs w:val="24"/>
        </w:rPr>
        <w:t xml:space="preserve"> ΝΙΚΗΤΑΣ ΚΑΚΛΑΜΑΝΗΣ</w:t>
      </w:r>
      <w:r>
        <w:rPr>
          <w:rFonts w:eastAsia="UB-Helvetica" w:cs="Times New Roman"/>
          <w:szCs w:val="24"/>
        </w:rPr>
        <w:t>)</w:t>
      </w:r>
    </w:p>
    <w:p w14:paraId="3694FC26"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ήρθε η ώρα να δούμε την πραγματικότητα με ανοιχτά μάτια και η πραγμ</w:t>
      </w:r>
      <w:r>
        <w:rPr>
          <w:rFonts w:eastAsia="Times New Roman" w:cs="Times New Roman"/>
          <w:szCs w:val="24"/>
        </w:rPr>
        <w:t xml:space="preserve">ατικότητα λέει ότι το 2010 η ανοχύρωτη οικονομικά χώρα μας μπήκε στην περιπέτεια των μνημονίων και της σκληρής λιτότητας. Βέβαια ήταν ανοχύρωτη με ευθύνη κάποιων που έχουν όνομα και ταυτότητα και είναι αυτοί που μας κυβέρνησαν τόσα χρόνια. </w:t>
      </w:r>
    </w:p>
    <w:p w14:paraId="3694FC27"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Σήμερα αυτό που</w:t>
      </w:r>
      <w:r>
        <w:rPr>
          <w:rFonts w:eastAsia="Times New Roman" w:cs="Times New Roman"/>
          <w:szCs w:val="24"/>
        </w:rPr>
        <w:t xml:space="preserve"> προσπαθούμε είναι βήμα-βήμα να ορθοποδήσουμε τη χώρα να αποκτήσει την περπατησιά της και να βγει από την επιτροπεία και τα μνημόνια. Ένα βήμα είναι και ο προϋπολογισμός του 2017 που συζητάμε σήμερα, που μαζί με τα βραχυπρόθεσμα μέτρα μείωσης του χρέους κα</w:t>
      </w:r>
      <w:r>
        <w:rPr>
          <w:rFonts w:eastAsia="Times New Roman" w:cs="Times New Roman"/>
          <w:szCs w:val="24"/>
        </w:rPr>
        <w:t xml:space="preserve">τά 22%, τα μεσοπρόθεσμα μέτρα που θα μπουν στο τραπέζι από τα μέσα του 2018, αλλά και το κλείσιμο της δεύτερης αξιολόγησης θα δημιουργήσουν τον απαραίτητο διάδρομο για την έξοδο από την κρίση με την κοινωνία όρθια. </w:t>
      </w:r>
    </w:p>
    <w:p w14:paraId="3694FC28"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694FC29" w14:textId="77777777" w:rsidR="006648D0" w:rsidRDefault="00CC2A7D">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w:t>
      </w:r>
      <w:r>
        <w:rPr>
          <w:rFonts w:eastAsia="Times New Roman" w:cs="Times New Roman"/>
          <w:szCs w:val="24"/>
        </w:rPr>
        <w:t xml:space="preserve"> την πτέρυγα του ΣΥΡΙΖΑ)</w:t>
      </w:r>
    </w:p>
    <w:p w14:paraId="3694FC2A"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Ευχαριστώ. </w:t>
      </w:r>
    </w:p>
    <w:p w14:paraId="3694FC2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Και μια και αναφερθήκατε στα 214 εκατομμύρια ευρώ, επειδή αυτό φέρει την υπογραφή τη δική μου ως Προέδρου της ΚΕΔΚΕ, είναι δύο δωδεκατημόρια, τα οποία λείπουν το 2017. </w:t>
      </w:r>
    </w:p>
    <w:p w14:paraId="3694FC2C"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ΑΝΑΣΤΑΣΙΟΣ (ΤΑΣΟΣ</w:t>
      </w:r>
      <w:r>
        <w:rPr>
          <w:rFonts w:eastAsia="Times New Roman" w:cs="Times New Roman"/>
          <w:b/>
          <w:szCs w:val="24"/>
        </w:rPr>
        <w:t xml:space="preserve">) ΠΡΑΤΣΟΛΗΣ: </w:t>
      </w:r>
      <w:r>
        <w:rPr>
          <w:rFonts w:eastAsia="Times New Roman" w:cs="Times New Roman"/>
          <w:szCs w:val="24"/>
        </w:rPr>
        <w:t xml:space="preserve">Ακριβώς. Μαζί ήμασταν τότε στην ΚΕΔΚΕ. </w:t>
      </w:r>
    </w:p>
    <w:p w14:paraId="3694FC2D"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Καλά κάνατε και το θίξατε. Ελπίζω να το άκουσε η Υφυπουργός Οικονομικών. Σημαίνει δύο μήνες μισθών, γιατί αυτά τα λεφτά πήγαιναν στους μισθούς. Δεν πήγαιναν σε άλλα πράγμ</w:t>
      </w:r>
      <w:r>
        <w:rPr>
          <w:rFonts w:eastAsia="Times New Roman" w:cs="Times New Roman"/>
          <w:szCs w:val="24"/>
        </w:rPr>
        <w:t xml:space="preserve">ατα και ας το έχουμε υπ’ όψιν μας από τώρα. </w:t>
      </w:r>
    </w:p>
    <w:p w14:paraId="3694FC2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Γιαννάκης. Και για να είναι μέσα στην Αίθουσα οι συνάδελφοι, θα ακολουθήσει ο κ. Μουμουλίδης, ο κ. Λαγός, ο κ. Σέλτσας, ο κ. Στύλιος και ο κ. Μανιός. </w:t>
      </w:r>
    </w:p>
    <w:p w14:paraId="3694FC2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Γιαννάκη, έχετε τον λόγο. </w:t>
      </w:r>
    </w:p>
    <w:p w14:paraId="3694FC30"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ΣΤΕΡΓΙΟΣ ΓΙΑΝΝΑΚΗΣ: </w:t>
      </w:r>
      <w:r>
        <w:rPr>
          <w:rFonts w:eastAsia="Times New Roman" w:cs="Times New Roman"/>
          <w:szCs w:val="24"/>
        </w:rPr>
        <w:t>Κύριε Πρόεδρε, κυρίες και κύριοι συνάδελφοι, συζητούμε τον δεύτερο προϋπολογισμό του κράτους της δεύτερη</w:t>
      </w:r>
      <w:r>
        <w:rPr>
          <w:rFonts w:eastAsia="Times New Roman" w:cs="Times New Roman"/>
          <w:szCs w:val="24"/>
        </w:rPr>
        <w:t>ς</w:t>
      </w:r>
      <w:r>
        <w:rPr>
          <w:rFonts w:eastAsia="Times New Roman" w:cs="Times New Roman"/>
          <w:szCs w:val="24"/>
        </w:rPr>
        <w:t xml:space="preserve"> φορά</w:t>
      </w:r>
      <w:r>
        <w:rPr>
          <w:rFonts w:eastAsia="Times New Roman" w:cs="Times New Roman"/>
          <w:szCs w:val="24"/>
        </w:rPr>
        <w:t>ς</w:t>
      </w:r>
      <w:r>
        <w:rPr>
          <w:rFonts w:eastAsia="Times New Roman" w:cs="Times New Roman"/>
          <w:szCs w:val="24"/>
        </w:rPr>
        <w:t xml:space="preserve"> Αριστερά σε ένα κλίμα δυσφορίας και θυμού με μια κοινωνία εξουθενωμένη και με όλες </w:t>
      </w:r>
      <w:r>
        <w:rPr>
          <w:rFonts w:eastAsia="Times New Roman" w:cs="Times New Roman"/>
          <w:szCs w:val="24"/>
        </w:rPr>
        <w:t>τις κοινωνικές τάξεις στα κάγκελα. Υπάρχει δυσφορία και θυμός στον κόσμο και το εισπράττετε γιατί καλλιεργήσατε μεγάλες προσδοκίες και είναι αξίωμα ότι οι μεγαλύτερες απογοητεύσεις γεννιούνται μετά από τις μεγαλύτερες προσδοκίες.</w:t>
      </w:r>
    </w:p>
    <w:p w14:paraId="3694FC31"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Συζητούμε τον προϋπολογισμ</w:t>
      </w:r>
      <w:r>
        <w:rPr>
          <w:rFonts w:eastAsia="Times New Roman" w:cs="Times New Roman"/>
          <w:szCs w:val="24"/>
        </w:rPr>
        <w:t xml:space="preserve">ό του 2017 κάτω από το βάρος του απολογισμού του 2016 που όλοι γνωρίζουμε τι συνέβη. Όλοι οι δείκτες του 2016 είναι αρνητικοί. Από την ανάπτυξη και τις εξαγωγές, τα ληξιπρόθεσμα και τη λιανική πώληση ως τα έσοδα και τα ασφαλιστικά ταμεία. </w:t>
      </w:r>
    </w:p>
    <w:p w14:paraId="3694FC3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Η Κυβέρνηση προσπαθεί με ενέσεις αισιοδοξίας να πείσει το εκλογικό της ακροατήριο, κατά βάση, ότι τα υφεσιακά μέτρα και τα χειρότερα </w:t>
      </w:r>
      <w:r>
        <w:rPr>
          <w:rFonts w:eastAsia="Times New Roman" w:cs="Times New Roman"/>
          <w:szCs w:val="24"/>
        </w:rPr>
        <w:lastRenderedPageBreak/>
        <w:t>είναι πίσω μας και ότι έρχεται, επιτέλους, η κανονικότητα και η ανάπτυξη, ακριβώς τα ίδια που έλεγαν και πέρυσι. Κατέθεσε έ</w:t>
      </w:r>
      <w:r>
        <w:rPr>
          <w:rFonts w:eastAsia="Times New Roman" w:cs="Times New Roman"/>
          <w:szCs w:val="24"/>
        </w:rPr>
        <w:t xml:space="preserve">ναν υπεραισιόδοξο προϋπολογισμό γνωρίζοντας εκ των προτέρων ότι οι στόχοι του δεν πρόκειται να επιτευχθούν. Είναι ένας έντονα υφεσιακός και φοροκεντρικός προϋπολογισμός. Όλα συγκλίνουν στη διαπίστωση ότι το 2017 θα είναι το ίδιο και χειρότερο από το 2016. </w:t>
      </w:r>
    </w:p>
    <w:p w14:paraId="3694FC3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Είναι δυνατό, αγαπητοί συνάδελφοι, να υπάρξει αλλαγή κλίματος και ανάπτυξη με μία κοινωνία διαλυμένη; Είναι δυνατό να υπάρξει ανάσχεση στον κατήφορο με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ουσιαστικά δηλαδή με κλειστές τις τράπεζες, όταν ενάμισι εκατομμύριο τραπεζικών λογαρ</w:t>
      </w:r>
      <w:r>
        <w:rPr>
          <w:rFonts w:eastAsia="Times New Roman" w:cs="Times New Roman"/>
          <w:szCs w:val="24"/>
        </w:rPr>
        <w:t xml:space="preserve">ιασμών φορολογουμένων βρίσκονται στο καθεστώς της κατάσχεσης, όταν από τα 6 εκατομμύρια των φορολογουμένων τα 4,2 εκατομμύρια έχουν ληξιπρόθεσμες οφειλές, όταν τα κόκκινα δάνεια έφτασαν στα 108 δισεκατομμύρια και οι ληξιπρόθεσμες οφειλές προς το κράτος τα </w:t>
      </w:r>
      <w:r>
        <w:rPr>
          <w:rFonts w:eastAsia="Times New Roman" w:cs="Times New Roman"/>
          <w:szCs w:val="24"/>
        </w:rPr>
        <w:t xml:space="preserve">120 δισεκατομμύρια, όταν μόνο </w:t>
      </w:r>
      <w:r>
        <w:rPr>
          <w:rFonts w:eastAsia="Times New Roman" w:cs="Times New Roman"/>
          <w:szCs w:val="24"/>
        </w:rPr>
        <w:lastRenderedPageBreak/>
        <w:t xml:space="preserve">τον Οκτώβριο που μας πέρασε, που ήταν ο χειρότερος Οκτώβριος των δεκαπέντε τελευταίων χρόνων, οι θέσεις εργασίας που χάθηκαν ήταν περισσότερες από 83.000 απ’ αυτές που δημιουργήθηκαν; </w:t>
      </w:r>
    </w:p>
    <w:p w14:paraId="3694FC3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Η δίχρονη θητεία ΣΥΡΙΖΑ-ΑΝΕΛ απεδείχθη το</w:t>
      </w:r>
      <w:r>
        <w:rPr>
          <w:rFonts w:eastAsia="Times New Roman" w:cs="Times New Roman"/>
          <w:szCs w:val="24"/>
        </w:rPr>
        <w:t xml:space="preserve">ξικότατη για την ελληνική οικονομία γι’ αυτό και τόσο γρήγορα έχουν χάσει την εμπιστοσύνη του οικονομικά ενεργού πληθυσμού. </w:t>
      </w:r>
    </w:p>
    <w:p w14:paraId="3694FC3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Συνάδελφοι, ο προϋπολογισμός αυτός δεν βγαίνει με τίποτα. Και δεν βγαίνει γιατί έχει επιπλέον φόρους για το 2017 2,6 δισεκατομμύρια</w:t>
      </w:r>
      <w:r>
        <w:rPr>
          <w:rFonts w:eastAsia="Times New Roman" w:cs="Times New Roman"/>
          <w:szCs w:val="24"/>
        </w:rPr>
        <w:t>, δηλαδή</w:t>
      </w:r>
      <w:r>
        <w:rPr>
          <w:rFonts w:eastAsia="Times New Roman" w:cs="Times New Roman"/>
          <w:szCs w:val="24"/>
        </w:rPr>
        <w:t>,</w:t>
      </w:r>
      <w:r>
        <w:rPr>
          <w:rFonts w:eastAsia="Times New Roman" w:cs="Times New Roman"/>
          <w:szCs w:val="24"/>
        </w:rPr>
        <w:t xml:space="preserve"> έναν νέο ΕΝΦΙΑ, που θα πρέπει να πληρώσει μια κοινωνία που δεν μπορεί να πληρώσει τους φόρους τους περσινούς και τους προπέρσινους. </w:t>
      </w:r>
    </w:p>
    <w:p w14:paraId="3694FC3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Η αγορά βρίσκεται σε στασιμοχρεοκοπία, οι παραγωγικές δυνάμεις σε χειμέρια νάρκη και οι επενδυτές τηρούν αποστάσε</w:t>
      </w:r>
      <w:r>
        <w:rPr>
          <w:rFonts w:eastAsia="Times New Roman" w:cs="Times New Roman"/>
          <w:szCs w:val="24"/>
        </w:rPr>
        <w:t>ις ασφαλείας από οποιαδήποτε επένδυση στην Ελλάδα. Δεν μπορώ να συμμεριστώ την αισιοδοξία της Κυβέρνησης έχοντας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τι έχει συμβεί με τις Σκουριές, </w:t>
      </w:r>
      <w:r>
        <w:rPr>
          <w:rFonts w:eastAsia="Times New Roman" w:cs="Times New Roman"/>
          <w:szCs w:val="24"/>
        </w:rPr>
        <w:lastRenderedPageBreak/>
        <w:t xml:space="preserve">με την Αφάντου στη Ρόδο, την τύχη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που επί Σαμαρά δεν σας άρεσαν τότε τα 300 εκατομμύρι</w:t>
      </w:r>
      <w:r>
        <w:rPr>
          <w:rFonts w:eastAsia="Times New Roman" w:cs="Times New Roman"/>
          <w:szCs w:val="24"/>
        </w:rPr>
        <w:t xml:space="preserve">α και τον πουλήσατε τελικά εσείς για 45 εκατομμύρια. </w:t>
      </w:r>
    </w:p>
    <w:p w14:paraId="3694FC3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Η ιστορία τώρα επαναλαμβάνεται με τη ΔΕΣΦΑ, τους Αζέρους και τους Ιταλούς, που από τα 400 εκατομμύρια που θα εισπράττατε, τώρα το 66% της ΔΕΣΦΑ θα αποτιμηθεί γύρω στα 280 εκατομμύρια. Και αυτή είναι η κ</w:t>
      </w:r>
      <w:r>
        <w:rPr>
          <w:rFonts w:eastAsia="Times New Roman" w:cs="Times New Roman"/>
          <w:szCs w:val="24"/>
        </w:rPr>
        <w:t>ατάσταση, όταν όλοι εκτιμούν ότι για να μπορέσουμε να ορθοποδήσουμε απαιτούνται επενδύσεις 100 δισεκατομμυρίων για τα επόμενα πέντε χρόνια.</w:t>
      </w:r>
    </w:p>
    <w:p w14:paraId="3694FC3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βγαίνει ο προϋπολογισμός γιατί υπόσχεται αποκλιμάκωση της ανεργίας, όταν υιοθετεί </w:t>
      </w:r>
      <w:r>
        <w:rPr>
          <w:rFonts w:eastAsia="Times New Roman" w:cs="Times New Roman"/>
          <w:szCs w:val="24"/>
        </w:rPr>
        <w:t xml:space="preserve">τον υποκατώτατο μισθό και οι νέοι μας ψάχνουν οποιαδήποτε διέξοδο μόνο στο εξωτερικό. </w:t>
      </w:r>
    </w:p>
    <w:p w14:paraId="3694FC3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Μιλάτε συνεχώς για το κοινωνικό πρόσημο του προϋπολογισμού και την κοινωνική σας ευαισθησία. Πέρα από τους άμεσους φόρους αυξάνετε </w:t>
      </w:r>
      <w:r>
        <w:rPr>
          <w:rFonts w:eastAsia="Times New Roman" w:cs="Times New Roman"/>
          <w:szCs w:val="24"/>
        </w:rPr>
        <w:lastRenderedPageBreak/>
        <w:t>και όλους τους έμμεσους φόρους, που εσ</w:t>
      </w:r>
      <w:r>
        <w:rPr>
          <w:rFonts w:eastAsia="Times New Roman" w:cs="Times New Roman"/>
          <w:szCs w:val="24"/>
        </w:rPr>
        <w:t>είς παλαιότερα λέγατε ότι είναι οι πλέον άδικοι φόροι. Σας ερωτώ, λοιπόν: Οι πλούσιοι θα πληρώσουν τα 437 εκατομμύρια από την αύξηση του ΦΠΑ; Οι πλούσιοι θα πληρώσουν τα παραπάνω 422 εκατομμύρια ευρώ από την αύξηση στα ενεργειακά προϊόντα, όπως το πετρέλαι</w:t>
      </w:r>
      <w:r>
        <w:rPr>
          <w:rFonts w:eastAsia="Times New Roman" w:cs="Times New Roman"/>
          <w:szCs w:val="24"/>
        </w:rPr>
        <w:t>ο και η βενζίνη; Οι πλούσιοι θα πληρώσουν τα παραπάνω 89 εκατομμύρια από την αύξηση των τελών στη συνδρομητική τηλεόραση και την κινητή τηλεφωνία; Οι βιομήχανοι θα πληρώσουν 62 εκατομμύρια ευρώ παραπάνω, λόγω της αύξησης των φόρων στην μπύρα; Οι εφοπλιστές</w:t>
      </w:r>
      <w:r>
        <w:rPr>
          <w:rFonts w:eastAsia="Times New Roman" w:cs="Times New Roman"/>
          <w:szCs w:val="24"/>
        </w:rPr>
        <w:t xml:space="preserve"> να πληρώσουν τα 142 εκατομμύρια ευρώ παραπάνω λόγω της αύξησης του φόρου στα τσιγάρα; </w:t>
      </w:r>
    </w:p>
    <w:p w14:paraId="3694FC3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Η δήθεν κοινωνική σας ευαισθησία έχει εξαϋλωθεί από καιρό μαζί με το δήθεν ηθικό σας πλεονέκτημα. Αυτή είναι η ωμή αλήθεια. Έχετε ομολογήσει σε όλους τους τόνους ότι εί</w:t>
      </w:r>
      <w:r>
        <w:rPr>
          <w:rFonts w:eastAsia="Times New Roman" w:cs="Times New Roman"/>
          <w:szCs w:val="24"/>
        </w:rPr>
        <w:t>χατε αυταπάτες στο παρελθόν, φαίνεται ότι συνεχίζετε να τις έχετε.</w:t>
      </w:r>
    </w:p>
    <w:p w14:paraId="3694FC3B" w14:textId="77777777" w:rsidR="006648D0" w:rsidRDefault="00CC2A7D">
      <w:pPr>
        <w:spacing w:line="600" w:lineRule="auto"/>
        <w:ind w:firstLine="720"/>
        <w:jc w:val="both"/>
        <w:rPr>
          <w:rFonts w:eastAsia="Times New Roman"/>
          <w:szCs w:val="24"/>
        </w:rPr>
      </w:pPr>
      <w:r>
        <w:rPr>
          <w:rFonts w:eastAsia="Times New Roman"/>
          <w:szCs w:val="24"/>
        </w:rPr>
        <w:lastRenderedPageBreak/>
        <w:t>Ξεχνάτε, όμως, ότι η πραγματικότητα είναι μια επίμονη αυταπάτη και θα την βρίσκεται συνεχώς μπροστά σας. Απλώς σέρνεστε χωρίς όραμα, χωρίς στόχους, χωρίς εργαλεία πολιτικής, γι’ αυτό και χω</w:t>
      </w:r>
      <w:r>
        <w:rPr>
          <w:rFonts w:eastAsia="Times New Roman"/>
          <w:szCs w:val="24"/>
        </w:rPr>
        <w:t>ρίς αύριο.</w:t>
      </w:r>
    </w:p>
    <w:p w14:paraId="3694FC3C" w14:textId="77777777" w:rsidR="006648D0" w:rsidRDefault="00CC2A7D">
      <w:pPr>
        <w:spacing w:line="600" w:lineRule="auto"/>
        <w:ind w:firstLine="720"/>
        <w:jc w:val="both"/>
        <w:rPr>
          <w:rFonts w:eastAsia="Times New Roman"/>
          <w:szCs w:val="24"/>
        </w:rPr>
      </w:pPr>
      <w:r>
        <w:rPr>
          <w:rFonts w:eastAsia="Times New Roman"/>
          <w:szCs w:val="24"/>
        </w:rPr>
        <w:t>Επιδίδεστε σε λεονταρισμούς, επικοινωνιακά τερτίπια. Δημιουργείτε ατμόσφαιρα δραματικής αγωνίας. Βρυχάστε και παρουσιάζεστε ως πείσμωνες και άτεγκτοι από τα προσκείμενα μέσα μαζικής ενημέρωσης εδώ για εσωτερική κατανάλωση.</w:t>
      </w:r>
    </w:p>
    <w:p w14:paraId="3694FC3D" w14:textId="77777777" w:rsidR="006648D0" w:rsidRDefault="00CC2A7D">
      <w:pPr>
        <w:spacing w:line="600" w:lineRule="auto"/>
        <w:ind w:firstLine="720"/>
        <w:jc w:val="both"/>
        <w:rPr>
          <w:rFonts w:eastAsia="Times New Roman"/>
          <w:szCs w:val="24"/>
        </w:rPr>
      </w:pPr>
      <w:r>
        <w:rPr>
          <w:rFonts w:eastAsia="Times New Roman"/>
          <w:szCs w:val="24"/>
        </w:rPr>
        <w:t>Και μετά πηγαίνετε πει</w:t>
      </w:r>
      <w:r>
        <w:rPr>
          <w:rFonts w:eastAsia="Times New Roman"/>
          <w:szCs w:val="24"/>
        </w:rPr>
        <w:t xml:space="preserve">θήνια και τα υπογράφετε όλα, κουβαλώντας μαζί σας πρόσθετα και πιο σκληρά μέτρα κάθε φορά, όπως συνέβη με την πρώτη αξιολόγηση που η καθυστέρησή της δεν μας έφερε μόνο πρόσθετα φορολογικά μέτρα, αλλά και τον περίφημο «κόφτη» και κυρίως το ντροπιαστικό </w:t>
      </w:r>
      <w:r>
        <w:rPr>
          <w:rFonts w:eastAsia="Times New Roman"/>
          <w:szCs w:val="24"/>
        </w:rPr>
        <w:t>υ</w:t>
      </w:r>
      <w:r>
        <w:rPr>
          <w:rFonts w:eastAsia="Times New Roman"/>
          <w:szCs w:val="24"/>
        </w:rPr>
        <w:t>περ</w:t>
      </w:r>
      <w:r>
        <w:rPr>
          <w:rFonts w:eastAsia="Times New Roman"/>
          <w:szCs w:val="24"/>
        </w:rPr>
        <w:t>ταμείο, στο οποίο τσουβαλιάσατε όλη τη δημόσια περιουσία για έναν αιώνα.</w:t>
      </w:r>
    </w:p>
    <w:p w14:paraId="3694FC3E" w14:textId="77777777" w:rsidR="006648D0" w:rsidRDefault="00CC2A7D">
      <w:pPr>
        <w:spacing w:line="600" w:lineRule="auto"/>
        <w:ind w:firstLine="720"/>
        <w:jc w:val="both"/>
        <w:rPr>
          <w:rFonts w:eastAsia="Times New Roman"/>
          <w:szCs w:val="24"/>
        </w:rPr>
      </w:pPr>
      <w:r>
        <w:rPr>
          <w:rFonts w:eastAsia="Times New Roman"/>
          <w:szCs w:val="24"/>
        </w:rPr>
        <w:lastRenderedPageBreak/>
        <w:t>Τελειώνω, αγαπητοί συνάδελφοι με μια ρήση του Σαρτρ: «Εάν δεν μπορούμε να χρησιμοποιήσουμε τα μάτια μας για να βλέπουμε, τότε θα τα χρειαστούμε για να κλάψουμε». Αυτό συμβαίνει τα τελ</w:t>
      </w:r>
      <w:r>
        <w:rPr>
          <w:rFonts w:eastAsia="Times New Roman"/>
          <w:szCs w:val="24"/>
        </w:rPr>
        <w:t>ευταία χρόνια στην χώρα μας. Είναι σαφές ότι έναν τέτοιο προϋπολογισμό εμείς δεν μπορούμε να τον ψηφίσουμε.</w:t>
      </w:r>
    </w:p>
    <w:p w14:paraId="3694FC3F" w14:textId="77777777" w:rsidR="006648D0" w:rsidRDefault="00CC2A7D">
      <w:pPr>
        <w:spacing w:line="600" w:lineRule="auto"/>
        <w:ind w:firstLine="720"/>
        <w:jc w:val="both"/>
        <w:rPr>
          <w:rFonts w:eastAsia="Times New Roman"/>
          <w:szCs w:val="24"/>
        </w:rPr>
      </w:pPr>
      <w:r>
        <w:rPr>
          <w:rFonts w:eastAsia="Times New Roman"/>
          <w:szCs w:val="24"/>
        </w:rPr>
        <w:t>Σας ευχαριστώ.</w:t>
      </w:r>
    </w:p>
    <w:p w14:paraId="3694FC40"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694FC41" w14:textId="77777777" w:rsidR="006648D0" w:rsidRDefault="00CC2A7D">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Ευχαριστούμε, κύριε Γιαννάκη, και για την τήρη</w:t>
      </w:r>
      <w:r>
        <w:rPr>
          <w:rFonts w:eastAsia="Times New Roman"/>
          <w:bCs/>
        </w:rPr>
        <w:t>ση του χρόνου.</w:t>
      </w:r>
    </w:p>
    <w:p w14:paraId="3694FC42" w14:textId="77777777" w:rsidR="006648D0" w:rsidRDefault="00CC2A7D">
      <w:pPr>
        <w:spacing w:line="600" w:lineRule="auto"/>
        <w:ind w:firstLine="720"/>
        <w:jc w:val="both"/>
        <w:rPr>
          <w:rFonts w:eastAsia="Times New Roman"/>
          <w:szCs w:val="24"/>
        </w:rPr>
      </w:pPr>
      <w:r>
        <w:rPr>
          <w:rFonts w:eastAsia="Times New Roman"/>
          <w:bCs/>
        </w:rPr>
        <w:t>Τον λόγο έχει ο συνάδελφος, κ. Θεμιστοκλής Μουμουλίδης, από τον ΣΥΡΙΖΑ.</w:t>
      </w:r>
    </w:p>
    <w:p w14:paraId="3694FC43" w14:textId="77777777" w:rsidR="006648D0" w:rsidRDefault="00CC2A7D">
      <w:pPr>
        <w:spacing w:line="600" w:lineRule="auto"/>
        <w:ind w:firstLine="720"/>
        <w:jc w:val="both"/>
        <w:rPr>
          <w:rFonts w:eastAsia="Times New Roman"/>
          <w:szCs w:val="24"/>
        </w:rPr>
      </w:pPr>
      <w:r>
        <w:rPr>
          <w:rFonts w:eastAsia="Times New Roman"/>
          <w:b/>
          <w:szCs w:val="24"/>
        </w:rPr>
        <w:t xml:space="preserve">ΘΕΜΙΣΤΟΚΛΗΣ ΜΟΥΜΟΥΛΙΔΗΣ: </w:t>
      </w:r>
      <w:r>
        <w:rPr>
          <w:rFonts w:eastAsia="Times New Roman"/>
          <w:szCs w:val="24"/>
        </w:rPr>
        <w:t>Ευχαριστώ, κύριε Πρόεδρε.</w:t>
      </w:r>
    </w:p>
    <w:p w14:paraId="3694FC44"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οφείλω κατ’ αρχάς να πω ότι μένω έκθαμβος από την επικοινωνιακή πολιτική της Νέας </w:t>
      </w:r>
      <w:r>
        <w:rPr>
          <w:rFonts w:eastAsia="Times New Roman"/>
          <w:szCs w:val="24"/>
        </w:rPr>
        <w:t>Δημοκρατίας.</w:t>
      </w:r>
    </w:p>
    <w:p w14:paraId="3694FC45" w14:textId="77777777" w:rsidR="006648D0" w:rsidRDefault="00CC2A7D">
      <w:pPr>
        <w:spacing w:line="600" w:lineRule="auto"/>
        <w:ind w:firstLine="720"/>
        <w:jc w:val="both"/>
        <w:rPr>
          <w:rFonts w:eastAsia="Times New Roman"/>
          <w:szCs w:val="24"/>
        </w:rPr>
      </w:pPr>
      <w:r>
        <w:rPr>
          <w:rFonts w:eastAsia="Times New Roman"/>
          <w:szCs w:val="24"/>
        </w:rPr>
        <w:t>Παρακολουθώντας από την πρώτη μέρα τις εργασίες εδώ μέσα νομίζω, εάν δεν απατώμαι, ότι δεν υπάρχει ομιλητής της Νέας Δημοκρατίας που να μην αναφέρθηκε σε αυτό που πολλές φορές απαντήθηκε, δηλαδή</w:t>
      </w:r>
      <w:r>
        <w:rPr>
          <w:rFonts w:eastAsia="Times New Roman"/>
          <w:szCs w:val="24"/>
        </w:rPr>
        <w:t>,</w:t>
      </w:r>
      <w:r>
        <w:rPr>
          <w:rFonts w:eastAsia="Times New Roman"/>
          <w:szCs w:val="24"/>
        </w:rPr>
        <w:t xml:space="preserve"> στην μη πώληση της ΔΕΣΦΑ. Αυτό νομίζω ότι είναι</w:t>
      </w:r>
      <w:r>
        <w:rPr>
          <w:rFonts w:eastAsia="Times New Roman"/>
          <w:szCs w:val="24"/>
        </w:rPr>
        <w:t xml:space="preserve"> ένα καλό μάθημα για το πώς ασκείται η επικοινωνιακή πολιτική: με εμμονές.</w:t>
      </w:r>
    </w:p>
    <w:p w14:paraId="3694FC46" w14:textId="77777777" w:rsidR="006648D0" w:rsidRDefault="00CC2A7D">
      <w:pPr>
        <w:spacing w:line="600" w:lineRule="auto"/>
        <w:ind w:firstLine="720"/>
        <w:jc w:val="both"/>
        <w:rPr>
          <w:rFonts w:eastAsia="Times New Roman"/>
          <w:szCs w:val="24"/>
        </w:rPr>
      </w:pPr>
      <w:r>
        <w:rPr>
          <w:rFonts w:eastAsia="Times New Roman"/>
          <w:szCs w:val="24"/>
        </w:rPr>
        <w:t xml:space="preserve">Συνεχίζουμε, λοιπόν, σήμερα στην Ολομέλεια τη συζήτηση για τον </w:t>
      </w:r>
      <w:r>
        <w:rPr>
          <w:rFonts w:eastAsia="Times New Roman"/>
          <w:szCs w:val="24"/>
        </w:rPr>
        <w:t>π</w:t>
      </w:r>
      <w:r>
        <w:rPr>
          <w:rFonts w:eastAsia="Times New Roman"/>
          <w:szCs w:val="24"/>
        </w:rPr>
        <w:t>ροϋπολογισμό του 2017. Πρόκειται για έναν κομβικής σημασίας προϋπολογισμό για το μέλλον της ελληνικής οικονομίας, αφο</w:t>
      </w:r>
      <w:r>
        <w:rPr>
          <w:rFonts w:eastAsia="Times New Roman"/>
          <w:szCs w:val="24"/>
        </w:rPr>
        <w:t xml:space="preserve">ύ κάθε προϋπολογισμός καταγράφει τις πολιτικές επιλογές της εκάστοτε κυβέρνησης. </w:t>
      </w:r>
    </w:p>
    <w:p w14:paraId="3694FC47" w14:textId="77777777" w:rsidR="006648D0" w:rsidRDefault="00CC2A7D">
      <w:pPr>
        <w:spacing w:line="600" w:lineRule="auto"/>
        <w:ind w:firstLine="720"/>
        <w:jc w:val="both"/>
        <w:rPr>
          <w:rFonts w:eastAsia="Times New Roman"/>
          <w:szCs w:val="24"/>
        </w:rPr>
      </w:pPr>
      <w:r>
        <w:rPr>
          <w:rFonts w:eastAsia="Times New Roman"/>
          <w:szCs w:val="24"/>
        </w:rPr>
        <w:t xml:space="preserve">Ταυτόχρονα, όμως, συζητάμε τον </w:t>
      </w:r>
      <w:r>
        <w:rPr>
          <w:rFonts w:eastAsia="Times New Roman"/>
          <w:szCs w:val="24"/>
        </w:rPr>
        <w:t>π</w:t>
      </w:r>
      <w:r>
        <w:rPr>
          <w:rFonts w:eastAsia="Times New Roman"/>
          <w:szCs w:val="24"/>
        </w:rPr>
        <w:t xml:space="preserve">ροϋπολογισμό ενός ιδιαίτερα σημαντικού έτους, μιας ιδιαίτερα σημαντικής χρονιάς. Το 2017 είναι γνωστό ότι οι ηγεσίες μεγάλων ευρωπαϊκών χωρών </w:t>
      </w:r>
      <w:r>
        <w:rPr>
          <w:rFonts w:eastAsia="Times New Roman"/>
          <w:szCs w:val="24"/>
        </w:rPr>
        <w:t xml:space="preserve">καλούνται να αντιμετωπίσουν </w:t>
      </w:r>
      <w:r>
        <w:rPr>
          <w:rFonts w:eastAsia="Times New Roman"/>
          <w:szCs w:val="24"/>
        </w:rPr>
        <w:lastRenderedPageBreak/>
        <w:t xml:space="preserve">σημαντικές εκλογικές αναμετρήσεις, αλλά και προκλήσεις σε ένα αμφίβολο ευρωπαϊκό τοπίο, κυρίως μετά το </w:t>
      </w:r>
      <w:r>
        <w:rPr>
          <w:rFonts w:eastAsia="Times New Roman"/>
          <w:szCs w:val="24"/>
          <w:lang w:val="en-US"/>
        </w:rPr>
        <w:t>Brexit</w:t>
      </w:r>
      <w:r>
        <w:rPr>
          <w:rFonts w:eastAsia="Times New Roman"/>
          <w:szCs w:val="24"/>
        </w:rPr>
        <w:t>, αλλά και το πρόσφατο αποτέλεσμα του ιταλικού δημοψηφίσματος, το οποίο, σύμφωνα με το πνεύμα στο οποίο κινούνται οι πε</w:t>
      </w:r>
      <w:r>
        <w:rPr>
          <w:rFonts w:eastAsia="Times New Roman"/>
          <w:szCs w:val="24"/>
        </w:rPr>
        <w:t>ρισσότερες διεθνείς πολιτικές αντιδράσεις, δημιουργεί «χάος, αστάθεια, αβεβαιότητα, επέλαση λαϊκισμού, κίνδυνο για την Ευρώπη».</w:t>
      </w:r>
    </w:p>
    <w:p w14:paraId="3694FC48" w14:textId="77777777" w:rsidR="006648D0" w:rsidRDefault="00CC2A7D">
      <w:pPr>
        <w:spacing w:line="600" w:lineRule="auto"/>
        <w:ind w:firstLine="720"/>
        <w:jc w:val="both"/>
        <w:rPr>
          <w:rFonts w:eastAsia="Times New Roman"/>
          <w:szCs w:val="24"/>
        </w:rPr>
      </w:pPr>
      <w:r>
        <w:rPr>
          <w:rFonts w:eastAsia="Times New Roman"/>
          <w:szCs w:val="24"/>
        </w:rPr>
        <w:t>Εύλογα, λοιπόν, τίθεται το ερώτημα: Θα αλλάξει κάτι στην ευρωπαϊκή πολιτική, κάτι που είναι ευκταίο, κάτι που παλεύουμε ως κυβέρ</w:t>
      </w:r>
      <w:r>
        <w:rPr>
          <w:rFonts w:eastAsia="Times New Roman"/>
          <w:szCs w:val="24"/>
        </w:rPr>
        <w:t>νηση και ως πολιτικός φορέας; Και αν όχι, τίθεται πάλι το ερώτημα: Πού πάει αυτή η Ευρώπη;</w:t>
      </w:r>
    </w:p>
    <w:p w14:paraId="3694FC49" w14:textId="77777777" w:rsidR="006648D0" w:rsidRDefault="00CC2A7D">
      <w:pPr>
        <w:spacing w:line="600" w:lineRule="auto"/>
        <w:ind w:firstLine="720"/>
        <w:jc w:val="both"/>
        <w:rPr>
          <w:rFonts w:eastAsia="Times New Roman"/>
          <w:szCs w:val="24"/>
        </w:rPr>
      </w:pPr>
      <w:r>
        <w:rPr>
          <w:rFonts w:eastAsia="Times New Roman"/>
          <w:szCs w:val="24"/>
        </w:rPr>
        <w:t xml:space="preserve">Επομένως, ο </w:t>
      </w:r>
      <w:r>
        <w:rPr>
          <w:rFonts w:eastAsia="Times New Roman"/>
          <w:szCs w:val="24"/>
        </w:rPr>
        <w:t>π</w:t>
      </w:r>
      <w:r>
        <w:rPr>
          <w:rFonts w:eastAsia="Times New Roman"/>
          <w:szCs w:val="24"/>
        </w:rPr>
        <w:t>ροϋπολογισμός του 2017 κατατίθεται σε ένα περιβάλλον γεμάτο από διεθνείς και εσωτερικές προκλήσεις, αποτελεί ένα βήμα προς την κατεύθυνση της εξόδου της</w:t>
      </w:r>
      <w:r>
        <w:rPr>
          <w:rFonts w:eastAsia="Times New Roman"/>
          <w:szCs w:val="24"/>
        </w:rPr>
        <w:t xml:space="preserve"> χώρας από τους περιορισμούς που </w:t>
      </w:r>
      <w:r>
        <w:rPr>
          <w:rFonts w:eastAsia="Times New Roman"/>
          <w:szCs w:val="24"/>
        </w:rPr>
        <w:lastRenderedPageBreak/>
        <w:t xml:space="preserve">έχουν επιβληθεί, καθώς επίσης και προς την κατεύθυνση της ενίσχυσης του κοινωνικού κράτους και του κράτους δικαίου. </w:t>
      </w:r>
    </w:p>
    <w:p w14:paraId="3694FC4A" w14:textId="77777777" w:rsidR="006648D0" w:rsidRDefault="00CC2A7D">
      <w:pPr>
        <w:spacing w:line="600" w:lineRule="auto"/>
        <w:ind w:firstLine="720"/>
        <w:jc w:val="both"/>
        <w:rPr>
          <w:rFonts w:eastAsia="Times New Roman"/>
          <w:szCs w:val="24"/>
        </w:rPr>
      </w:pPr>
      <w:r>
        <w:rPr>
          <w:rFonts w:eastAsia="Times New Roman"/>
          <w:szCs w:val="24"/>
        </w:rPr>
        <w:t xml:space="preserve">Παραμένει θεμελιώδης προτεραιότητα αυτού του </w:t>
      </w:r>
      <w:r>
        <w:rPr>
          <w:rFonts w:eastAsia="Times New Roman"/>
          <w:szCs w:val="24"/>
        </w:rPr>
        <w:t>π</w:t>
      </w:r>
      <w:r>
        <w:rPr>
          <w:rFonts w:eastAsia="Times New Roman"/>
          <w:szCs w:val="24"/>
        </w:rPr>
        <w:t>ροϋπολογισμού η ενίσχυση της κοινωνικής προστασίας, αλλά και</w:t>
      </w:r>
      <w:r>
        <w:rPr>
          <w:rFonts w:eastAsia="Times New Roman"/>
          <w:szCs w:val="24"/>
        </w:rPr>
        <w:t xml:space="preserve"> η τόνωση των δημοσίων επενδύσεων. Τα αισιόδοξα μακροοικονομικά στοιχεία που προκύπτουν μετά τις αποφάσεις του </w:t>
      </w:r>
      <w:r>
        <w:rPr>
          <w:rFonts w:eastAsia="Times New Roman"/>
          <w:szCs w:val="24"/>
          <w:lang w:val="en-US"/>
        </w:rPr>
        <w:t>Eurogroup</w:t>
      </w:r>
      <w:r>
        <w:rPr>
          <w:rFonts w:eastAsia="Times New Roman"/>
          <w:szCs w:val="24"/>
        </w:rPr>
        <w:t xml:space="preserve"> και της Δευτέρας δεν μας εφησυχάζουν, καθώς είναι γεγονός ότι τα βραχυπρόθεσμα μέτρα για το χρέος αποτελούν το καλό κομμάτι της συμφωνί</w:t>
      </w:r>
      <w:r>
        <w:rPr>
          <w:rFonts w:eastAsia="Times New Roman"/>
          <w:szCs w:val="24"/>
        </w:rPr>
        <w:t>ας του Eurogroup της περασμένης Δευτέρας, όμως δεν αρκούν, δηλαδή</w:t>
      </w:r>
      <w:r>
        <w:rPr>
          <w:rFonts w:eastAsia="Times New Roman"/>
          <w:szCs w:val="24"/>
        </w:rPr>
        <w:t>,</w:t>
      </w:r>
      <w:r>
        <w:rPr>
          <w:rFonts w:eastAsia="Times New Roman"/>
          <w:szCs w:val="24"/>
        </w:rPr>
        <w:t xml:space="preserve"> η μείωση και η σταθεροποίηση των κυμαινόμενων επιτοκίων στο 1,5%, που από πολλούς αμφισβητείται, που οδηγεί στην ελάφρυνση του χρέους κατά 45.000.000 ευρώ.</w:t>
      </w:r>
    </w:p>
    <w:p w14:paraId="3694FC4B" w14:textId="77777777" w:rsidR="006648D0" w:rsidRDefault="00CC2A7D">
      <w:pPr>
        <w:spacing w:line="600" w:lineRule="auto"/>
        <w:ind w:firstLine="720"/>
        <w:jc w:val="both"/>
        <w:rPr>
          <w:rFonts w:eastAsia="Times New Roman"/>
          <w:szCs w:val="24"/>
        </w:rPr>
      </w:pPr>
      <w:r>
        <w:rPr>
          <w:rFonts w:eastAsia="Times New Roman"/>
          <w:szCs w:val="24"/>
        </w:rPr>
        <w:t>Εδώ οφείλουμε να επαναλάβουμε και</w:t>
      </w:r>
      <w:r>
        <w:rPr>
          <w:rFonts w:eastAsia="Times New Roman"/>
          <w:szCs w:val="24"/>
        </w:rPr>
        <w:t xml:space="preserve"> να επισημάνουμε την κατηγορηματική θέση της Κυβέρνησης, γιατί αυτό και επικοινωνιακά οφείλουμε να το κάνουμε. Η Κυβέρνηση έχει δηλώσει σε κάθε τόνο ότι δεν προτίθεται, </w:t>
      </w:r>
      <w:r>
        <w:rPr>
          <w:rFonts w:eastAsia="Times New Roman"/>
          <w:szCs w:val="24"/>
        </w:rPr>
        <w:lastRenderedPageBreak/>
        <w:t>δεν πρόκειται να υπογράψει καινούρια μέτρα, αυτά που ζητάνε. Παρ’ όλα αυτά ακούμε και δ</w:t>
      </w:r>
      <w:r>
        <w:rPr>
          <w:rFonts w:eastAsia="Times New Roman"/>
          <w:szCs w:val="24"/>
        </w:rPr>
        <w:t xml:space="preserve">ιαβάζουμε καθημερινά και εδώ μέσα, αλλά και δημόσια ότι σχεδόν είναι βέβαιο –ή μετά βεβαιότητας κάποιοι το υποστηρίζουν– ότι για τα επόμενα δέκα χρόνια μετά το 2018 θα έχουμε στον </w:t>
      </w:r>
      <w:r>
        <w:rPr>
          <w:rFonts w:eastAsia="Times New Roman"/>
          <w:szCs w:val="24"/>
        </w:rPr>
        <w:t>π</w:t>
      </w:r>
      <w:r>
        <w:rPr>
          <w:rFonts w:eastAsia="Times New Roman"/>
          <w:szCs w:val="24"/>
        </w:rPr>
        <w:t xml:space="preserve">ροϋπολογισμό μας αίτημα για πλεόνασμα 3,5%. </w:t>
      </w:r>
    </w:p>
    <w:p w14:paraId="3694FC4C" w14:textId="77777777" w:rsidR="006648D0" w:rsidRDefault="00CC2A7D">
      <w:pPr>
        <w:spacing w:line="600" w:lineRule="auto"/>
        <w:ind w:firstLine="720"/>
        <w:jc w:val="both"/>
        <w:rPr>
          <w:rFonts w:eastAsia="Times New Roman"/>
          <w:szCs w:val="24"/>
        </w:rPr>
      </w:pPr>
      <w:r>
        <w:rPr>
          <w:rFonts w:eastAsia="Times New Roman"/>
          <w:szCs w:val="24"/>
        </w:rPr>
        <w:t xml:space="preserve">Επομένως, Ευρωπαϊκή Ένωση και </w:t>
      </w:r>
      <w:r>
        <w:rPr>
          <w:rFonts w:eastAsia="Times New Roman"/>
          <w:szCs w:val="24"/>
        </w:rPr>
        <w:t>ΔΝΤ οφείλουν να σταματήσουν να επιμένουν στη συνέχιση της ακραίας πολιτικής λιτότητας, που είναι κοινωνικά καταστροφική και οικονομικά αναποτελεσματική.</w:t>
      </w:r>
    </w:p>
    <w:p w14:paraId="3694FC4D" w14:textId="77777777" w:rsidR="006648D0" w:rsidRDefault="00CC2A7D">
      <w:pPr>
        <w:spacing w:line="600" w:lineRule="auto"/>
        <w:ind w:firstLine="720"/>
        <w:jc w:val="both"/>
        <w:rPr>
          <w:rFonts w:eastAsia="Times New Roman"/>
          <w:szCs w:val="24"/>
        </w:rPr>
      </w:pPr>
      <w:r>
        <w:rPr>
          <w:rFonts w:eastAsia="Times New Roman"/>
          <w:szCs w:val="24"/>
        </w:rPr>
        <w:t>Θα επικαλεστώ την προχθεσινή έκδοση της γερμανικής «</w:t>
      </w:r>
      <w:r>
        <w:rPr>
          <w:rFonts w:eastAsia="Times New Roman"/>
          <w:szCs w:val="24"/>
          <w:lang w:val="en-US"/>
        </w:rPr>
        <w:t>ZIDEUTSCHE</w:t>
      </w:r>
      <w:r>
        <w:rPr>
          <w:rFonts w:eastAsia="Times New Roman"/>
          <w:szCs w:val="24"/>
        </w:rPr>
        <w:t xml:space="preserve"> </w:t>
      </w:r>
      <w:r>
        <w:rPr>
          <w:rFonts w:eastAsia="Times New Roman"/>
          <w:szCs w:val="24"/>
          <w:lang w:val="en-US"/>
        </w:rPr>
        <w:t>ZEITUNG</w:t>
      </w:r>
      <w:r>
        <w:rPr>
          <w:rFonts w:eastAsia="Times New Roman"/>
          <w:szCs w:val="24"/>
        </w:rPr>
        <w:t xml:space="preserve">», όπου γράφει ότι οι προοπτικές </w:t>
      </w:r>
      <w:r>
        <w:rPr>
          <w:rFonts w:eastAsia="Times New Roman"/>
          <w:szCs w:val="24"/>
        </w:rPr>
        <w:t xml:space="preserve">της ελληνικής οικονομίας έχουν βελτιωθεί με τον ετήσιο ρυθμό ανάπτυξης να φτάνει στο 1,8 το τρίτο τρίμηνο του 2016, ξεπερνώντας και αυτόν της Γερμανίας, αλλά και της Ευρωζώνης ως συνόλου, καθώς και ότι καταθέσεις επιστρέφουν στις τράπεζες τους τελευταίους </w:t>
      </w:r>
      <w:r>
        <w:rPr>
          <w:rFonts w:eastAsia="Times New Roman"/>
          <w:szCs w:val="24"/>
        </w:rPr>
        <w:t>μήνες.</w:t>
      </w:r>
    </w:p>
    <w:p w14:paraId="3694FC4E" w14:textId="77777777" w:rsidR="006648D0" w:rsidRDefault="00CC2A7D">
      <w:pPr>
        <w:spacing w:line="600" w:lineRule="auto"/>
        <w:ind w:firstLine="720"/>
        <w:jc w:val="both"/>
        <w:rPr>
          <w:rFonts w:eastAsia="Times New Roman"/>
          <w:szCs w:val="24"/>
        </w:rPr>
      </w:pPr>
      <w:r>
        <w:rPr>
          <w:rFonts w:eastAsia="Times New Roman"/>
          <w:szCs w:val="24"/>
        </w:rPr>
        <w:lastRenderedPageBreak/>
        <w:t>Βλέπουμε, λοιπόν, επικοινωνιακά στον διεθνή Τύπο, στις διεθνείς κοινωνίες, να έχουμε θετικά δείγματα, να αναγνωρίζουν την προσπάθεια της ελληνικής Κυβέρνησης και το πρόβλημα μας όλο να δημιουργείται κυρίως στο εσωτερικό.</w:t>
      </w:r>
    </w:p>
    <w:p w14:paraId="3694FC4F" w14:textId="77777777" w:rsidR="006648D0" w:rsidRDefault="00CC2A7D">
      <w:pPr>
        <w:spacing w:line="600" w:lineRule="auto"/>
        <w:ind w:firstLine="720"/>
        <w:jc w:val="both"/>
        <w:rPr>
          <w:rFonts w:eastAsia="Times New Roman"/>
          <w:szCs w:val="24"/>
        </w:rPr>
      </w:pPr>
      <w:r>
        <w:rPr>
          <w:rFonts w:eastAsia="Times New Roman"/>
          <w:szCs w:val="24"/>
        </w:rPr>
        <w:t>Παρακολουθώ με έκπληξη την α</w:t>
      </w:r>
      <w:r>
        <w:rPr>
          <w:rFonts w:eastAsia="Times New Roman"/>
          <w:szCs w:val="24"/>
        </w:rPr>
        <w:t>γωνία και την προσπάθεια της Αξιωματικής Αντιπολίτευσης, αλλά και άλλων κομμάτων της Αντιπολίτευσης, να τελειώνει με την παραμονή του ΣΥΡΙΖΑ στη διακυβέρνηση της χώρας, γιατί καταλαβαίνει πως αν περάσει με επιτυχία η κρίσιμη για τη χώρα και την Ευρώπη χρον</w:t>
      </w:r>
      <w:r>
        <w:rPr>
          <w:rFonts w:eastAsia="Times New Roman"/>
          <w:szCs w:val="24"/>
        </w:rPr>
        <w:t>ιά του 2017, η Νέα Δημοκρατία δεν θα έχει λόγο ύπαρξης, καθώς η Νέα Δημοκρατία είναι ένα κόμμα εξουσίας, παρά μονάχα θα έχει έναν ρόλο μιας υγιούς αντιπολιτευτικής πολιτικής δύναμης, που θα έχει πολλά διδαχθεί από τα λάθη της.</w:t>
      </w:r>
    </w:p>
    <w:p w14:paraId="3694FC50" w14:textId="77777777" w:rsidR="006648D0" w:rsidRDefault="00CC2A7D">
      <w:pPr>
        <w:spacing w:line="600" w:lineRule="auto"/>
        <w:ind w:firstLine="720"/>
        <w:jc w:val="both"/>
        <w:rPr>
          <w:rFonts w:eastAsia="Times New Roman"/>
          <w:szCs w:val="24"/>
        </w:rPr>
      </w:pPr>
      <w:r>
        <w:rPr>
          <w:rFonts w:eastAsia="Times New Roman"/>
          <w:szCs w:val="24"/>
        </w:rPr>
        <w:lastRenderedPageBreak/>
        <w:t>Θέλω να αναρωτηθούμε όλοι πόσ</w:t>
      </w:r>
      <w:r>
        <w:rPr>
          <w:rFonts w:eastAsia="Times New Roman"/>
          <w:szCs w:val="24"/>
        </w:rPr>
        <w:t>ο ευχάριστο είναι να βλέπουμε σενάρια αποτυχίας της κυβερνητικής προσπάθειας, τα οποία δημιουργούνται από την πλευρά της Αξιωματικής Αντιπολίτευσης, που σχεδόν προεξοφλούν την αποτυχία και σε κλίμα πανηγυρισμού.</w:t>
      </w:r>
    </w:p>
    <w:p w14:paraId="3694FC51" w14:textId="77777777" w:rsidR="006648D0" w:rsidRDefault="00CC2A7D">
      <w:pPr>
        <w:spacing w:line="600" w:lineRule="auto"/>
        <w:ind w:firstLine="720"/>
        <w:jc w:val="both"/>
        <w:rPr>
          <w:rFonts w:eastAsia="Times New Roman"/>
          <w:szCs w:val="24"/>
        </w:rPr>
      </w:pPr>
      <w:r>
        <w:rPr>
          <w:rFonts w:eastAsia="Times New Roman"/>
          <w:szCs w:val="24"/>
        </w:rPr>
        <w:t xml:space="preserve">Όμως, η Αξιωματική Αντιπολίτευση αδικεί την </w:t>
      </w:r>
      <w:r>
        <w:rPr>
          <w:rFonts w:eastAsia="Times New Roman"/>
          <w:szCs w:val="24"/>
        </w:rPr>
        <w:t>κοινωνία, θεωρώντας πως έχει μνήμη χρυσόψαρου. Στην πολιτική γενναίο θα ήταν να αντιπολιτευόμαστε όχι απαραίτητα απολογούμενοι, αλλά προσπαθώντας με τις προτάσεις μας να συμβάλλουμε στην έξοδο της χώρας από την κρίση.</w:t>
      </w:r>
    </w:p>
    <w:p w14:paraId="3694FC52" w14:textId="77777777" w:rsidR="006648D0" w:rsidRDefault="00CC2A7D">
      <w:pPr>
        <w:spacing w:line="600" w:lineRule="auto"/>
        <w:ind w:firstLine="720"/>
        <w:jc w:val="both"/>
        <w:rPr>
          <w:rFonts w:eastAsia="Times New Roman"/>
          <w:szCs w:val="24"/>
        </w:rPr>
      </w:pPr>
      <w:r>
        <w:rPr>
          <w:rFonts w:eastAsia="Times New Roman"/>
          <w:szCs w:val="24"/>
        </w:rPr>
        <w:t>Για την Αξιωματική Αντιπολίτευση, όμως</w:t>
      </w:r>
      <w:r>
        <w:rPr>
          <w:rFonts w:eastAsia="Times New Roman"/>
          <w:szCs w:val="24"/>
        </w:rPr>
        <w:t>, τα πάντα είναι επικοινωνία. Είμαστε μάρτυρες μιας παράστασης, που εδώ και ενάμιση χρόνο έχει ονομαστεί: «Αλήθειες και ψέματα». Είναι το μόνιμο μοτίβο, το οποίο πρέπει σταδιακά να αρχίσει να αντιλαμβάνεται ο ελληνικός λαός, διότι η Νέα Δημοκρατία, αλλά κα</w:t>
      </w:r>
      <w:r>
        <w:rPr>
          <w:rFonts w:eastAsia="Times New Roman"/>
          <w:szCs w:val="24"/>
        </w:rPr>
        <w:t xml:space="preserve">ι άλλα κόμματα της Αντιπολίτευσης, δεν προήλθαν από παρθενογένεση, αλλά έχουν ιστορία, έχουν καταγράψει σημαντική πορεία </w:t>
      </w:r>
      <w:r>
        <w:rPr>
          <w:rFonts w:eastAsia="Times New Roman"/>
          <w:szCs w:val="24"/>
        </w:rPr>
        <w:lastRenderedPageBreak/>
        <w:t>στην ελληνική πολιτική ζωή, έχουν διαμορφώσει ένα κλίμα, για το οποίο δεν μπορεί να απολογείται η σημερινή Κυβέρνηση και πολύ περισσότε</w:t>
      </w:r>
      <w:r>
        <w:rPr>
          <w:rFonts w:eastAsia="Times New Roman"/>
          <w:szCs w:val="24"/>
        </w:rPr>
        <w:t xml:space="preserve">ρο το </w:t>
      </w:r>
      <w:r>
        <w:rPr>
          <w:rFonts w:eastAsia="Times New Roman"/>
          <w:szCs w:val="24"/>
        </w:rPr>
        <w:t>κ</w:t>
      </w:r>
      <w:r>
        <w:rPr>
          <w:rFonts w:eastAsia="Times New Roman"/>
          <w:szCs w:val="24"/>
        </w:rPr>
        <w:t>όμμα του ΣΥΡΙΖΑ.</w:t>
      </w:r>
    </w:p>
    <w:p w14:paraId="3694FC53" w14:textId="77777777" w:rsidR="006648D0" w:rsidRDefault="00CC2A7D">
      <w:pPr>
        <w:spacing w:line="600" w:lineRule="auto"/>
        <w:ind w:firstLine="720"/>
        <w:jc w:val="both"/>
        <w:rPr>
          <w:rFonts w:eastAsia="Times New Roman"/>
          <w:szCs w:val="24"/>
        </w:rPr>
      </w:pPr>
      <w:r>
        <w:rPr>
          <w:rFonts w:eastAsia="Times New Roman"/>
          <w:szCs w:val="24"/>
        </w:rPr>
        <w:t xml:space="preserve">Μια συζήτηση για τον </w:t>
      </w:r>
      <w:r>
        <w:rPr>
          <w:rFonts w:eastAsia="Times New Roman"/>
          <w:szCs w:val="24"/>
        </w:rPr>
        <w:t>π</w:t>
      </w:r>
      <w:r>
        <w:rPr>
          <w:rFonts w:eastAsia="Times New Roman"/>
          <w:szCs w:val="24"/>
        </w:rPr>
        <w:t>ροϋπολογισμό έχει πάντα ιδιαίτερο ενδιαφέρον υπό την απαραίτητη προϋπόθεση πως η συζήτηση θα διεξάγεται στην περιοχή του δημοσίου συμφέροντος.</w:t>
      </w:r>
    </w:p>
    <w:p w14:paraId="3694FC54" w14:textId="77777777" w:rsidR="006648D0" w:rsidRDefault="00CC2A7D">
      <w:pPr>
        <w:spacing w:line="600" w:lineRule="auto"/>
        <w:ind w:firstLine="720"/>
        <w:jc w:val="both"/>
        <w:rPr>
          <w:rFonts w:eastAsia="Times New Roman"/>
          <w:szCs w:val="24"/>
        </w:rPr>
      </w:pPr>
      <w:r>
        <w:rPr>
          <w:rFonts w:eastAsia="Times New Roman"/>
          <w:szCs w:val="24"/>
        </w:rPr>
        <w:t xml:space="preserve">Δεν απαντήθηκε ποτέ τι έγινε με το ξεχασμένο </w:t>
      </w:r>
      <w:r>
        <w:rPr>
          <w:rFonts w:eastAsia="Times New Roman"/>
          <w:szCs w:val="24"/>
          <w:lang w:val="en-US"/>
        </w:rPr>
        <w:t>PSA</w:t>
      </w:r>
      <w:r>
        <w:rPr>
          <w:rFonts w:eastAsia="Times New Roman"/>
          <w:szCs w:val="24"/>
        </w:rPr>
        <w:t>, πώς 120 δισεκατομ</w:t>
      </w:r>
      <w:r>
        <w:rPr>
          <w:rFonts w:eastAsia="Times New Roman"/>
          <w:szCs w:val="24"/>
        </w:rPr>
        <w:t xml:space="preserve">μύρια υπονόμευσαν το μέλλον μιας χώρας, μιας χώρας της οποίας ο λαός χρεώθηκε μέσα από τις πολιτικές σας για να σώσει τράπεζες, υποθηκεύοντας το μέλλον του. Η λήθη εκείνων των πολιτικών από την πλευρά της Αξιωματικής Αντιπολίτευσης οδηγεί στη διαστρέβλωση </w:t>
      </w:r>
      <w:r>
        <w:rPr>
          <w:rFonts w:eastAsia="Times New Roman"/>
          <w:szCs w:val="24"/>
        </w:rPr>
        <w:t>της αλήθειας.</w:t>
      </w:r>
    </w:p>
    <w:p w14:paraId="3694FC55" w14:textId="77777777" w:rsidR="006648D0" w:rsidRDefault="00CC2A7D">
      <w:pPr>
        <w:spacing w:line="600" w:lineRule="auto"/>
        <w:ind w:firstLine="720"/>
        <w:jc w:val="both"/>
        <w:rPr>
          <w:rFonts w:eastAsia="Times New Roman"/>
          <w:szCs w:val="24"/>
        </w:rPr>
      </w:pPr>
      <w:r>
        <w:rPr>
          <w:rFonts w:eastAsia="Times New Roman"/>
          <w:szCs w:val="24"/>
        </w:rPr>
        <w:t xml:space="preserve">Επειδή ο χρόνος τελειώνει, θα μείνω με δυο λόγια στον </w:t>
      </w:r>
      <w:r>
        <w:rPr>
          <w:rFonts w:eastAsia="Times New Roman"/>
          <w:szCs w:val="24"/>
        </w:rPr>
        <w:t>π</w:t>
      </w:r>
      <w:r>
        <w:rPr>
          <w:rFonts w:eastAsia="Times New Roman"/>
          <w:szCs w:val="24"/>
        </w:rPr>
        <w:t xml:space="preserve">ροϋπολογισμό που αφορά στο Υπουργείο Πολιτισμού. Να θυμίσω ότι το Υπουργείο </w:t>
      </w:r>
      <w:r>
        <w:rPr>
          <w:rFonts w:eastAsia="Times New Roman"/>
          <w:szCs w:val="24"/>
        </w:rPr>
        <w:lastRenderedPageBreak/>
        <w:t>Πολιτισμού ήταν ένα ένδοξο Υπουργείο κατά το παρελθόν, όπου οι προηγούμενες κυβερνήσεις χρησιμοποίησαν κατά καν</w:t>
      </w:r>
      <w:r>
        <w:rPr>
          <w:rFonts w:eastAsia="Times New Roman"/>
          <w:szCs w:val="24"/>
        </w:rPr>
        <w:t xml:space="preserve">όνα ως χώρο ανάδειξης επωνύμων στελεχών. Οι αρχηγοί τριών </w:t>
      </w:r>
      <w:r>
        <w:rPr>
          <w:rFonts w:eastAsia="Times New Roman"/>
          <w:szCs w:val="24"/>
        </w:rPr>
        <w:t>κ</w:t>
      </w:r>
      <w:r>
        <w:rPr>
          <w:rFonts w:eastAsia="Times New Roman"/>
          <w:szCs w:val="24"/>
        </w:rPr>
        <w:t xml:space="preserve">ομμάτων πέρασαν λίγο πριν την ανάληψη του προεδρικού θώκου από το Υπουργείο Πολιτισμού. Παρά, όμως, την ανάληψη του Υπουργείου, συχνά από υπερεπώνυμα στελέχη των </w:t>
      </w:r>
      <w:r>
        <w:rPr>
          <w:rFonts w:eastAsia="Times New Roman"/>
          <w:szCs w:val="24"/>
        </w:rPr>
        <w:t>κ</w:t>
      </w:r>
      <w:r>
        <w:rPr>
          <w:rFonts w:eastAsia="Times New Roman"/>
          <w:szCs w:val="24"/>
        </w:rPr>
        <w:t>ομμάτων, το Υπουργείο Πολιτισμού π</w:t>
      </w:r>
      <w:r>
        <w:rPr>
          <w:rFonts w:eastAsia="Times New Roman"/>
          <w:szCs w:val="24"/>
        </w:rPr>
        <w:t>αρέμεινε ένα απλά διαχειριστικό υπουργείο χρηματοδότησης, χορηγός διαφόρων εκδηλώσεων, πανηγυριών, κομματικών πελατών, ένας χώρος δημοσίων σχέσεων.</w:t>
      </w:r>
    </w:p>
    <w:p w14:paraId="3694FC56" w14:textId="77777777" w:rsidR="006648D0" w:rsidRDefault="00CC2A7D">
      <w:pPr>
        <w:spacing w:line="600" w:lineRule="auto"/>
        <w:ind w:firstLine="720"/>
        <w:jc w:val="both"/>
        <w:rPr>
          <w:rFonts w:eastAsia="Times New Roman"/>
          <w:szCs w:val="24"/>
        </w:rPr>
      </w:pPr>
      <w:r>
        <w:rPr>
          <w:rFonts w:eastAsia="Times New Roman"/>
          <w:szCs w:val="24"/>
        </w:rPr>
        <w:t>Στο σχετικό με το Υπουργείο Πολιτισμού κομμάτι υπάρχει μικρή, τυπική θα λέγαμε, αύξηση. Όμως, αυτή είναι αρκ</w:t>
      </w:r>
      <w:r>
        <w:rPr>
          <w:rFonts w:eastAsia="Times New Roman"/>
          <w:szCs w:val="24"/>
        </w:rPr>
        <w:t>ετή να μας οδηγήσει σε μια χρονιά αισιόδοξη. Το 2017 μπορεί να είναι μια χρονιά χάραξης μιας άλλης εθνικής πολιτικής για τον πολιτισμό. Ταυτόχρονα, έχουμε μια σημαντική ευκαιρία να δούμε τον πολιτισμό ως έναν παράλληλο πυλώνα οικονομικής ανάπτυξης, καθώς η</w:t>
      </w:r>
      <w:r>
        <w:rPr>
          <w:rFonts w:eastAsia="Times New Roman"/>
          <w:szCs w:val="24"/>
        </w:rPr>
        <w:t xml:space="preserve"> αξιοποίηση των εργαλείων, που μας προσφέρει ο </w:t>
      </w:r>
      <w:r>
        <w:rPr>
          <w:rFonts w:eastAsia="Times New Roman"/>
          <w:szCs w:val="24"/>
        </w:rPr>
        <w:lastRenderedPageBreak/>
        <w:t>πολιτισμός, μπορεί να οδηγήσει σε αναβάθμιση και στη δημιουργία νέων θέσεων εργασίας.</w:t>
      </w:r>
    </w:p>
    <w:p w14:paraId="3694FC57" w14:textId="77777777" w:rsidR="006648D0" w:rsidRDefault="00CC2A7D">
      <w:pPr>
        <w:spacing w:line="600" w:lineRule="auto"/>
        <w:ind w:firstLine="720"/>
        <w:jc w:val="both"/>
        <w:rPr>
          <w:rFonts w:eastAsia="Times New Roman"/>
          <w:szCs w:val="24"/>
        </w:rPr>
      </w:pPr>
      <w:r>
        <w:rPr>
          <w:rFonts w:eastAsia="Times New Roman"/>
          <w:szCs w:val="24"/>
        </w:rPr>
        <w:t xml:space="preserve">Κλείνω, για να μην κάνω κατάχρηση του χρόνου, κύριε Πρόεδρε. </w:t>
      </w:r>
    </w:p>
    <w:p w14:paraId="3694FC58" w14:textId="77777777" w:rsidR="006648D0" w:rsidRDefault="00CC2A7D">
      <w:pPr>
        <w:spacing w:line="600" w:lineRule="auto"/>
        <w:ind w:firstLine="720"/>
        <w:jc w:val="both"/>
        <w:rPr>
          <w:rFonts w:eastAsia="Times New Roman"/>
          <w:szCs w:val="24"/>
        </w:rPr>
      </w:pPr>
      <w:r>
        <w:rPr>
          <w:rFonts w:eastAsia="Times New Roman"/>
          <w:szCs w:val="24"/>
        </w:rPr>
        <w:t xml:space="preserve">Κυρίες και κύριοι συνάδελφοι, ο προς ψήφιση </w:t>
      </w:r>
      <w:r>
        <w:rPr>
          <w:rFonts w:eastAsia="Times New Roman"/>
          <w:szCs w:val="24"/>
        </w:rPr>
        <w:t>π</w:t>
      </w:r>
      <w:r>
        <w:rPr>
          <w:rFonts w:eastAsia="Times New Roman"/>
          <w:szCs w:val="24"/>
        </w:rPr>
        <w:t xml:space="preserve">ροϋπολογισμός </w:t>
      </w:r>
      <w:r>
        <w:rPr>
          <w:rFonts w:eastAsia="Times New Roman"/>
          <w:szCs w:val="24"/>
        </w:rPr>
        <w:t>που συζητάμε είναι ένα εργαλείο που οδηγεί στην αποκατάσταση διαχρονικών αδικιών.</w:t>
      </w:r>
    </w:p>
    <w:p w14:paraId="3694FC5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Παράλληλα το ευρωπαϊκό πλαίσιο λειτουργίας που επιλέξαμε, επιβάλλει τη δική του πραγματικότητα. Επομένως με δεδομένη την προσπάθεια που για πρώτη φορά κάνει ελληνική κυβέρνησ</w:t>
      </w:r>
      <w:r>
        <w:rPr>
          <w:rFonts w:eastAsia="Times New Roman" w:cs="Times New Roman"/>
          <w:szCs w:val="24"/>
        </w:rPr>
        <w:t xml:space="preserve">η απέναντι στους δανειστές, σας καλούμε να ψηφίσετε τον </w:t>
      </w:r>
      <w:r>
        <w:rPr>
          <w:rFonts w:eastAsia="Times New Roman" w:cs="Times New Roman"/>
          <w:szCs w:val="24"/>
        </w:rPr>
        <w:t>π</w:t>
      </w:r>
      <w:r>
        <w:rPr>
          <w:rFonts w:eastAsia="Times New Roman" w:cs="Times New Roman"/>
          <w:szCs w:val="24"/>
        </w:rPr>
        <w:t xml:space="preserve">ροϋπολογισμό όχι μιας κυβέρνησης, αλλά ενός λαού. Μιας χώρας που ελπίζει πλέον στη συναίνεση, στη συνοχή και την αγωνιστικότητα της κοινωνίας της. </w:t>
      </w:r>
    </w:p>
    <w:p w14:paraId="3694FC5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Είναι αισιόδοξο και παρήγορο το ότι σήμερα απεργεί </w:t>
      </w:r>
      <w:r>
        <w:rPr>
          <w:rFonts w:eastAsia="Times New Roman" w:cs="Times New Roman"/>
          <w:szCs w:val="24"/>
        </w:rPr>
        <w:t xml:space="preserve">μεγάλο κομμάτι της ελληνικής κοινωνίας και συμμετέχει στις διαδηλώσεις. Το χαιρετίζουμε </w:t>
      </w:r>
      <w:r>
        <w:rPr>
          <w:rFonts w:eastAsia="Times New Roman" w:cs="Times New Roman"/>
          <w:szCs w:val="24"/>
        </w:rPr>
        <w:lastRenderedPageBreak/>
        <w:t>και νομίζουμε ότι οι κινηματικές διαδικασίες στην ελληνική κοινωνία δεν πρέπει να σταματήσουν.</w:t>
      </w:r>
    </w:p>
    <w:p w14:paraId="3694FC5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Για τους λόγους αυτούς, κύριοι της Αντιπολίτευσης, σας καλούμε να υπερψηφ</w:t>
      </w:r>
      <w:r>
        <w:rPr>
          <w:rFonts w:eastAsia="Times New Roman" w:cs="Times New Roman"/>
          <w:szCs w:val="24"/>
        </w:rPr>
        <w:t xml:space="preserve">ίσετε τον </w:t>
      </w:r>
      <w:r>
        <w:rPr>
          <w:rFonts w:eastAsia="Times New Roman" w:cs="Times New Roman"/>
          <w:szCs w:val="24"/>
        </w:rPr>
        <w:t>π</w:t>
      </w:r>
      <w:r>
        <w:rPr>
          <w:rFonts w:eastAsia="Times New Roman" w:cs="Times New Roman"/>
          <w:szCs w:val="24"/>
        </w:rPr>
        <w:t xml:space="preserve">ροϋπολογισμό και να σταματήσετε να παίζετε, να χτίζετε το μέλλον σας πάνω στο φόβο ενός λαού δυναμικού, αισιόδοξου και απρόβλεπτου. </w:t>
      </w:r>
    </w:p>
    <w:p w14:paraId="3694FC5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Σας ευχαριστώ.</w:t>
      </w:r>
    </w:p>
    <w:p w14:paraId="3694FC5D" w14:textId="77777777" w:rsidR="006648D0" w:rsidRDefault="00CC2A7D">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3694FC5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Θα μιλήσουν ακόμα ο </w:t>
      </w:r>
      <w:r>
        <w:rPr>
          <w:rFonts w:eastAsia="Times New Roman" w:cs="Times New Roman"/>
          <w:szCs w:val="24"/>
        </w:rPr>
        <w:t>κ. Λαγός και ο κ. Σέλτσας. Μετά θα μιλήσει η κ. Παπανάτσιου, η Υφυπουργός. Θα συνεχίσουμε με τον κ. Στύλιο, τον κ. Μανιό, τον κ. Κεγκέρογλου.</w:t>
      </w:r>
    </w:p>
    <w:p w14:paraId="3694FC5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Ελάτε, κύριε Λαγέ. Έχετε τον λόγο. </w:t>
      </w:r>
    </w:p>
    <w:p w14:paraId="3694FC60"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Ευχαριστώ, κύριε Πρόεδρε.</w:t>
      </w:r>
    </w:p>
    <w:p w14:paraId="3694FC6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Πριν λίγη ώρα ακούσαμε κάποιον Υπουργ</w:t>
      </w:r>
      <w:r>
        <w:rPr>
          <w:rFonts w:eastAsia="Times New Roman" w:cs="Times New Roman"/>
          <w:szCs w:val="24"/>
        </w:rPr>
        <w:t>ό της συγκυβέρνησης ΣΥΡΙΖΑ-ΑΝΕΛ. Είναι ο κ. Τσιρώνης, αν και δεν έχει σημασία ποιο είναι το όνομά του. Αλλά τι ο κ. Τσιρώνης, τι οποιοσδήποτε άλλος. Τα ίδια λένε με το θράσος που τους διακατέχει. Βγήκε εδώ, ανέβηκε στο Βήμα της Βουλής σήμερα, που ψηφίζουμε</w:t>
      </w:r>
      <w:r>
        <w:rPr>
          <w:rFonts w:eastAsia="Times New Roman" w:cs="Times New Roman"/>
          <w:szCs w:val="24"/>
        </w:rPr>
        <w:t xml:space="preserve"> τον νέο </w:t>
      </w:r>
      <w:r>
        <w:rPr>
          <w:rFonts w:eastAsia="Times New Roman" w:cs="Times New Roman"/>
          <w:szCs w:val="24"/>
        </w:rPr>
        <w:t>π</w:t>
      </w:r>
      <w:r>
        <w:rPr>
          <w:rFonts w:eastAsia="Times New Roman" w:cs="Times New Roman"/>
          <w:szCs w:val="24"/>
        </w:rPr>
        <w:t xml:space="preserve">ροϋπολογισμό –νέα μέτρα, νέοι φόροι για τους Έλληνες πολίτες– και είπε με θράσος και με ύφος: «Τι μιλάτε εσείς στη Νέα Δημοκρατία και το ΠΑΣΟΚ. Να συζητήσουμε ποιο μνημόνιο ήταν το χειρότερο». </w:t>
      </w:r>
    </w:p>
    <w:p w14:paraId="3694FC6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Αυτό το θράσος έχει η συγκυβέρνηση αυτή τη στιγμή. Ν</w:t>
      </w:r>
      <w:r>
        <w:rPr>
          <w:rFonts w:eastAsia="Times New Roman" w:cs="Times New Roman"/>
          <w:szCs w:val="24"/>
        </w:rPr>
        <w:t>α συζητήσουμε, λέει, ποιο είναι το χειρότερο μνημόνιο. Όλα, Υπουργέ, είναι άσχημα μνημόνια, όλα είναι εξαιρετικά επιζήμια για την πατρίδα μας και για τους συμπολίτες μας και όλοι εσείς τα έχετε ψηφίσει μαζί. Πού διαχωρίζετε, λοιπόν, τη θέση σας τώρα; Να κά</w:t>
      </w:r>
      <w:r>
        <w:rPr>
          <w:rFonts w:eastAsia="Times New Roman" w:cs="Times New Roman"/>
          <w:szCs w:val="24"/>
        </w:rPr>
        <w:t xml:space="preserve">νει κάποιος το καλό εις βάρος κάποιων άλλων. Δηλαδή, το τρίτο μνημόνιο που ψηφίσατε εσείς ήταν καλύτερο από </w:t>
      </w:r>
      <w:r>
        <w:rPr>
          <w:rFonts w:eastAsia="Times New Roman" w:cs="Times New Roman"/>
          <w:szCs w:val="24"/>
        </w:rPr>
        <w:lastRenderedPageBreak/>
        <w:t>το πρώτο. Αυτό είναι το ζητούμενό σας. Είτε το πρώτο είτε το δεύτερο είτε το τρίτο είναι καταστρεπτικά για την πατρίδα μας. Δυστυχώς επακολουθούν κι</w:t>
      </w:r>
      <w:r>
        <w:rPr>
          <w:rFonts w:eastAsia="Times New Roman" w:cs="Times New Roman"/>
          <w:szCs w:val="24"/>
        </w:rPr>
        <w:t xml:space="preserve"> άλλα. </w:t>
      </w:r>
    </w:p>
    <w:p w14:paraId="3694FC6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Αυτό, επαναλαμβάνω, είναι το θράσος των αριστερών, που λιγουρεύονταν μια καρέκλα εδώ και σαράντα πέντε χρόνια, ανέβηκαν πάνω, έχουν γαντζωθεί και δεν σχεδιάζουν να φύγουν με τίποτα. Τι κι αν τους βρίζει ο κόσμος, τι κι αν δεν τους θέλει κανείς, τι </w:t>
      </w:r>
      <w:r>
        <w:rPr>
          <w:rFonts w:eastAsia="Times New Roman" w:cs="Times New Roman"/>
          <w:szCs w:val="24"/>
        </w:rPr>
        <w:t>κι αν η εκλογική τους δύναμη έχει πέσει στο 50%, στο μισό τουλάχιστον, και πέφτει συνεχώς και καθημερινά. Δεν βλέπουν τίποτα άλλο. Γαντζωμένοι πάνω σε μια καρέκλα πως θα μείνουν.</w:t>
      </w:r>
    </w:p>
    <w:p w14:paraId="3694FC6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Κι από κάτω μια Αντιπολίτευση να τους εγκαλεί γιατί αυτοί δεν ξεπουλάνε πολύ </w:t>
      </w:r>
      <w:r>
        <w:rPr>
          <w:rFonts w:eastAsia="Times New Roman" w:cs="Times New Roman"/>
          <w:szCs w:val="24"/>
        </w:rPr>
        <w:t xml:space="preserve">καλά την πατρίδα μας, αλλά τους ζητάνε να τους αφήσουν την ξεπουλήσουν αυτοί καλύτερα. Μια Νέα Δημοκρατία που διαμαρτύρεται και λέει: «Ορίστε. Τα μέτρα που ψηφίζετε εσείς, εμείς τα φέραμε κι ήταν πολύ </w:t>
      </w:r>
      <w:r>
        <w:rPr>
          <w:rFonts w:eastAsia="Times New Roman" w:cs="Times New Roman"/>
          <w:szCs w:val="24"/>
        </w:rPr>
        <w:lastRenderedPageBreak/>
        <w:t>καλύτερα. Αφήστε να τα κάνουμε εμείς». Ένας διαγωνισμός</w:t>
      </w:r>
      <w:r>
        <w:rPr>
          <w:rFonts w:eastAsia="Times New Roman" w:cs="Times New Roman"/>
          <w:szCs w:val="24"/>
        </w:rPr>
        <w:t>, λοιπόν, ξεπουλήματος. Ποιος ξεπουλάει καλύτερα;</w:t>
      </w:r>
    </w:p>
    <w:p w14:paraId="3694FC6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Ξέρετε όμως τι λέει ο κόσμος έξω; Ότι και οι αριστεροί και οι δεξιοί την ξεπουλάτε την πατρίδα, δυστυχώς. Και θα προσπαθήσουμε, θα κάνουμε ό,τι μπορούμε σαν Χρυσή Αυγή και, εφόσον το θέλει φυσικά ο ελληνικό</w:t>
      </w:r>
      <w:r>
        <w:rPr>
          <w:rFonts w:eastAsia="Times New Roman" w:cs="Times New Roman"/>
          <w:szCs w:val="24"/>
        </w:rPr>
        <w:t xml:space="preserve">ς λαός, να μην αφήσουμε να συνεχίζεται το κρεσέντο αυτό που έχετε. </w:t>
      </w:r>
    </w:p>
    <w:p w14:paraId="3694FC6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Δεν έχετε την τόλμη και το θάρρος να πει κάποιος ότι έχει κάνει λάθος. Ο ένας μας λέει ότι είναι σωστό το τρίτο μνημόνιο, ο ένας μας λέει καλύτερο το δεύτερο, ο ένας μας λέει καλύτερο το τρίτο κι όλοι μαζί συνεχίζετε αυτό το γαϊτανάκι. Τέτοιοι ψεύτες και υ</w:t>
      </w:r>
      <w:r>
        <w:rPr>
          <w:rFonts w:eastAsia="Times New Roman" w:cs="Times New Roman"/>
          <w:szCs w:val="24"/>
        </w:rPr>
        <w:t xml:space="preserve">ποκριτές είστε. </w:t>
      </w:r>
    </w:p>
    <w:p w14:paraId="3694FC67"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 xml:space="preserve">Αυτή είναι συμπεριφορά Έλληνα Βουλευτή; </w:t>
      </w:r>
    </w:p>
    <w:p w14:paraId="3694FC68"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Είναι συμπεριφορά Έλληνα πολίτη. Είμαι πάνω απ’ όλα Έλληνας πολίτης. Έτυχε να είμαι Βουλευτής.</w:t>
      </w:r>
    </w:p>
    <w:p w14:paraId="3694FC69"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ΙΩΑΝΝΗΣ ΘΕΩΝΑΣ:</w:t>
      </w:r>
      <w:r>
        <w:rPr>
          <w:rFonts w:eastAsia="Times New Roman" w:cs="Times New Roman"/>
          <w:szCs w:val="24"/>
        </w:rPr>
        <w:t xml:space="preserve"> Την ξέρουμε τη συμπεριφορά σας από το ’43.</w:t>
      </w:r>
    </w:p>
    <w:p w14:paraId="3694FC6A"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b/>
          <w:szCs w:val="24"/>
        </w:rPr>
        <w:t xml:space="preserve">: </w:t>
      </w:r>
      <w:r>
        <w:rPr>
          <w:rFonts w:eastAsia="Times New Roman" w:cs="Times New Roman"/>
          <w:szCs w:val="24"/>
        </w:rPr>
        <w:t>Θα εκπροσωπήσω τον Έλληνα πολίτη των περιοχών που ζω. Δεν θα κάτσω εδώ με κλειστά τα μάτια να κάνω νομοσχέδια υπέρ των τραπεζιτών. Αυτό κάνετε.</w:t>
      </w:r>
    </w:p>
    <w:p w14:paraId="3694FC6B"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Μην απαντάτε. </w:t>
      </w:r>
    </w:p>
    <w:p w14:paraId="3694FC6C"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 xml:space="preserve">Δεν μπορείς να μας βρίζεις. </w:t>
      </w:r>
    </w:p>
    <w:p w14:paraId="3694FC6D"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Δε</w:t>
      </w:r>
      <w:r>
        <w:rPr>
          <w:rFonts w:eastAsia="Times New Roman" w:cs="Times New Roman"/>
          <w:szCs w:val="24"/>
        </w:rPr>
        <w:t>ν απευθύνομαι σε σένα. Στον ελληνικό λαό απευθύνομαι. Να μάθει ποιος είναι ο ΣΥΡΙΖΑ και να καταλάβει καλά.</w:t>
      </w:r>
    </w:p>
    <w:p w14:paraId="3694FC6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Μην απαντάτε σε συναδέλφους. Συνεχίστε την αγόρευσή σας. </w:t>
      </w:r>
    </w:p>
    <w:p w14:paraId="3694FC6F"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Όποιος με διακόπτει, θα παίρνει την απάντησ</w:t>
      </w:r>
      <w:r>
        <w:rPr>
          <w:rFonts w:eastAsia="Times New Roman" w:cs="Times New Roman"/>
          <w:szCs w:val="24"/>
        </w:rPr>
        <w:t xml:space="preserve">η που του αξίζει. Και θα προχωράμε μετά. </w:t>
      </w:r>
    </w:p>
    <w:p w14:paraId="3694FC7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Σαν τον Υπουργό, τον κ. Κοντονή, που μας έλεγε την άλλη φορά εδώ ότι έχει ανοίξει ο φάκελος της Κύπρου και γελάγανε και τα τσιμέντα. Όταν του είπα να πάμε να μου το δείξει, φυσικά, κοίταγε τα αστέρια. Τέτοιοι είστε</w:t>
      </w:r>
      <w:r>
        <w:rPr>
          <w:rFonts w:eastAsia="Times New Roman" w:cs="Times New Roman"/>
          <w:szCs w:val="24"/>
        </w:rPr>
        <w:t>. Ψεύτες, υποκριτές. Θα το λέμε συνέχεια. Ψέμα στο ψέμα είστε!</w:t>
      </w:r>
    </w:p>
    <w:p w14:paraId="3694FC71"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 xml:space="preserve"> )</w:t>
      </w:r>
    </w:p>
    <w:p w14:paraId="3694FC7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Μάλιστα για να δούμε ότι είστε πολύ υποκριτές σήμερα γίνονται απεργιακές, εργατικές κινητοποιήσεις και βγαίνει ο ΣΥΡΙΖΑ και καλεί τους εργάτες</w:t>
      </w:r>
      <w:r>
        <w:rPr>
          <w:rFonts w:eastAsia="Times New Roman" w:cs="Times New Roman"/>
          <w:szCs w:val="24"/>
        </w:rPr>
        <w:t xml:space="preserve"> να βγουν να διαμαρτυρηθούν για τους νόμους που ψηφίζει ο ΣΥΡΙΖΑ! Μα τι καραγκιόζηδες είστε; Πόσο γελοίοι μπορεί να είστε; Θα μου πείτε κιόλας τι λέμε. Αυτοί είστε. Είστε γραφικοί, είστε υπόδουλοι των ξένων τοκογλύφων και κάνετε ό,τι σας λένε.</w:t>
      </w:r>
    </w:p>
    <w:p w14:paraId="3694FC73"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Νικήτας Κακλαμάνης):</w:t>
      </w:r>
      <w:r>
        <w:rPr>
          <w:rFonts w:eastAsia="Times New Roman" w:cs="Times New Roman"/>
          <w:szCs w:val="24"/>
        </w:rPr>
        <w:t xml:space="preserve"> Κύριε Λαγέ…</w:t>
      </w:r>
    </w:p>
    <w:p w14:paraId="3694FC74"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Εφόσον, λοιπόν, είναι έτσι τα πράγματα, εφόσον καλείτε τον κόσμο, να πάνε οι Βουλευτές του ΣΥΡΙΖΑ τώρα έξω, να πάνε </w:t>
      </w:r>
      <w:r>
        <w:rPr>
          <w:rFonts w:eastAsia="Times New Roman" w:cs="Times New Roman"/>
          <w:szCs w:val="24"/>
        </w:rPr>
        <w:lastRenderedPageBreak/>
        <w:t xml:space="preserve">στις απεργιακές κινητοποιήσεις, να πάνε με τον κόσμο μαζί, να δούμε πως θα σας υποδεχθούν. </w:t>
      </w:r>
    </w:p>
    <w:p w14:paraId="3694FC75"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ΕΥΑΓΓΕΛΙΑ ΒΑΓΙΩΝΑΚΗ: </w:t>
      </w:r>
      <w:r>
        <w:rPr>
          <w:rFonts w:eastAsia="Times New Roman" w:cs="Times New Roman"/>
          <w:szCs w:val="24"/>
        </w:rPr>
        <w:t>Κύριε Πρόεδρε…</w:t>
      </w:r>
    </w:p>
    <w:p w14:paraId="3694FC76"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ΠΑΝΑΓΙΩΤΑ ΒΡΑΝΤΖΑ: </w:t>
      </w:r>
      <w:r>
        <w:rPr>
          <w:rFonts w:eastAsia="Times New Roman" w:cs="Times New Roman"/>
          <w:szCs w:val="24"/>
        </w:rPr>
        <w:t>Είσαι υπόδικος!</w:t>
      </w:r>
    </w:p>
    <w:p w14:paraId="3694FC77" w14:textId="77777777" w:rsidR="006648D0" w:rsidRDefault="00CC2A7D">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3694FC78" w14:textId="77777777" w:rsidR="006648D0" w:rsidRDefault="00CC2A7D">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cs="Times New Roman"/>
          <w:szCs w:val="24"/>
        </w:rPr>
        <w:t xml:space="preserve">Χαμηλώστε τον τόνο! </w:t>
      </w:r>
    </w:p>
    <w:p w14:paraId="3694FC79"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Θα φωνάξουμε τον Φρούραρχο;</w:t>
      </w:r>
    </w:p>
    <w:p w14:paraId="3694FC7A" w14:textId="77777777" w:rsidR="006648D0" w:rsidRDefault="00CC2A7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Χαμηλώστε τον τόνο</w:t>
      </w:r>
      <w:r>
        <w:rPr>
          <w:rFonts w:eastAsia="Times New Roman"/>
          <w:szCs w:val="24"/>
        </w:rPr>
        <w:t xml:space="preserve">! Πείτε ό,τι θέλετε με χαμηλότερο τόνο. </w:t>
      </w:r>
    </w:p>
    <w:p w14:paraId="3694FC7B" w14:textId="77777777" w:rsidR="006648D0" w:rsidRDefault="00CC2A7D">
      <w:pPr>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Μιλάω με τον τόνο που έχω μάθει στις περιοχές της Β΄ Πειραι</w:t>
      </w:r>
      <w:r>
        <w:rPr>
          <w:rFonts w:eastAsia="Times New Roman"/>
          <w:szCs w:val="24"/>
        </w:rPr>
        <w:t>ώ</w:t>
      </w:r>
      <w:r>
        <w:rPr>
          <w:rFonts w:eastAsia="Times New Roman"/>
          <w:szCs w:val="24"/>
        </w:rPr>
        <w:t>ς</w:t>
      </w:r>
      <w:r>
        <w:rPr>
          <w:rFonts w:eastAsia="Times New Roman"/>
          <w:szCs w:val="24"/>
        </w:rPr>
        <w:t xml:space="preserve">, όταν μιλάει ο αγανακτισμένος κόσμος. Έτσι έχω μάθει. </w:t>
      </w:r>
    </w:p>
    <w:p w14:paraId="3694FC7C" w14:textId="77777777" w:rsidR="006648D0" w:rsidRDefault="00CC2A7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Όταν εγώ είμαι στο Προεδρείο, χαμηλότερος τόνος, παρακαλώ! </w:t>
      </w:r>
    </w:p>
    <w:p w14:paraId="3694FC7D" w14:textId="77777777" w:rsidR="006648D0" w:rsidRDefault="00CC2A7D">
      <w:pPr>
        <w:spacing w:line="600" w:lineRule="auto"/>
        <w:ind w:firstLine="720"/>
        <w:jc w:val="both"/>
        <w:rPr>
          <w:rFonts w:eastAsia="Times New Roman"/>
          <w:szCs w:val="24"/>
        </w:rPr>
      </w:pPr>
      <w:r>
        <w:rPr>
          <w:rFonts w:eastAsia="Times New Roman"/>
          <w:b/>
          <w:szCs w:val="24"/>
        </w:rPr>
        <w:lastRenderedPageBreak/>
        <w:t xml:space="preserve">ΙΩΑΝΝΗΣ ΛΑΓΟΣ: </w:t>
      </w:r>
      <w:r>
        <w:rPr>
          <w:rFonts w:eastAsia="Times New Roman"/>
          <w:szCs w:val="24"/>
        </w:rPr>
        <w:t xml:space="preserve">Ο ελληνικός λαός με έβαλε μέσα για να πω τα προβλήματά του. Δεν με έβαλε για να κάνω δημόσιες σχέσεις με εσάς εδώ. </w:t>
      </w:r>
    </w:p>
    <w:p w14:paraId="3694FC7E" w14:textId="77777777" w:rsidR="006648D0" w:rsidRDefault="00CC2A7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Αν φωνάζετε, δεν τα υπερασπίζεστ</w:t>
      </w:r>
      <w:r>
        <w:rPr>
          <w:rFonts w:eastAsia="Times New Roman"/>
          <w:szCs w:val="24"/>
        </w:rPr>
        <w:t xml:space="preserve">ε καλύτερα. Πείτε ό,τι θέλετε, αλλά με πιο ήρεμο τρόπο. </w:t>
      </w:r>
    </w:p>
    <w:p w14:paraId="3694FC7F" w14:textId="77777777" w:rsidR="006648D0" w:rsidRDefault="00CC2A7D">
      <w:pPr>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 xml:space="preserve">Είδαμε, λοιπόν, πριν από λίγες μέρες να γίνεται ένα δημοψήφισμα στην Ιταλία και ο εκεί </w:t>
      </w:r>
      <w:r>
        <w:rPr>
          <w:rFonts w:eastAsia="Times New Roman"/>
          <w:szCs w:val="24"/>
        </w:rPr>
        <w:t>π</w:t>
      </w:r>
      <w:r>
        <w:rPr>
          <w:rFonts w:eastAsia="Times New Roman"/>
          <w:szCs w:val="24"/>
        </w:rPr>
        <w:t>ρωθυπουργός, στον οποίο υπάρχουν κάποια ψήγματα φιλότιμου και αξιοπρέπειας, είπε «αν χάσω, θα πα</w:t>
      </w:r>
      <w:r>
        <w:rPr>
          <w:rFonts w:eastAsia="Times New Roman"/>
          <w:szCs w:val="24"/>
        </w:rPr>
        <w:t xml:space="preserve">ραιτηθώ», έχασε και παραιτήθηκε. </w:t>
      </w:r>
    </w:p>
    <w:p w14:paraId="3694FC80" w14:textId="77777777" w:rsidR="006648D0" w:rsidRDefault="00CC2A7D">
      <w:pPr>
        <w:spacing w:line="600" w:lineRule="auto"/>
        <w:ind w:firstLine="720"/>
        <w:jc w:val="both"/>
        <w:rPr>
          <w:rFonts w:eastAsia="Times New Roman"/>
          <w:szCs w:val="24"/>
        </w:rPr>
      </w:pPr>
      <w:r>
        <w:rPr>
          <w:rFonts w:eastAsia="Times New Roman"/>
          <w:szCs w:val="24"/>
        </w:rPr>
        <w:t xml:space="preserve">Εσείς εδώ τι κάνατε; Εσείς εδώ οι δημοκράτες, οι αριστεροί ζητήσατε ένα δημοψήφισμα πέρυσι, κάνατε το «όχι» «ναι» του ελληνικού λαού, το φέρατε τούμπα και συνεχίζετε και λέτε ότι εκπροσωπείτε τον ελληνικό λαό. Μα, τι λέτε </w:t>
      </w:r>
      <w:r>
        <w:rPr>
          <w:rFonts w:eastAsia="Times New Roman"/>
          <w:szCs w:val="24"/>
        </w:rPr>
        <w:t xml:space="preserve">τώρα; Αυτά που έχουμε δει από εσάς δεν τα έχουμε δει στη χειρότερη μπανανία, κύριοι του ΣΥΡΙΖΑ. Και μας μιλάτε για </w:t>
      </w:r>
      <w:r>
        <w:rPr>
          <w:rFonts w:eastAsia="Times New Roman"/>
          <w:szCs w:val="24"/>
        </w:rPr>
        <w:t>δ</w:t>
      </w:r>
      <w:r>
        <w:rPr>
          <w:rFonts w:eastAsia="Times New Roman"/>
          <w:szCs w:val="24"/>
        </w:rPr>
        <w:t xml:space="preserve">ημοκρατία! </w:t>
      </w:r>
    </w:p>
    <w:p w14:paraId="3694FC81" w14:textId="77777777" w:rsidR="006648D0" w:rsidRDefault="00CC2A7D">
      <w:pPr>
        <w:spacing w:line="600" w:lineRule="auto"/>
        <w:ind w:firstLine="720"/>
        <w:jc w:val="both"/>
        <w:rPr>
          <w:rFonts w:eastAsia="Times New Roman"/>
          <w:szCs w:val="24"/>
        </w:rPr>
      </w:pPr>
      <w:r>
        <w:rPr>
          <w:rFonts w:eastAsia="Times New Roman"/>
          <w:szCs w:val="24"/>
        </w:rPr>
        <w:lastRenderedPageBreak/>
        <w:t>Ακούσαμε, λοιπόν, τον Υπουργό Εξωτερικής Πολιτικής, τον κ. Μουζάλα, να μας λέει –χθες νομίζω το άκουσα αυτό- ότι θα δοθούν χρήμα</w:t>
      </w:r>
      <w:r>
        <w:rPr>
          <w:rFonts w:eastAsia="Times New Roman"/>
          <w:szCs w:val="24"/>
        </w:rPr>
        <w:t>τα στους δήμους που αντιμετωπίζουν προβλήματα με το λαθρομεταναστευτικό. Αντιμετωπίζουν τεράστια προβλήματα οι άνθρωποι.</w:t>
      </w:r>
    </w:p>
    <w:p w14:paraId="3694FC82" w14:textId="77777777" w:rsidR="006648D0" w:rsidRDefault="00CC2A7D">
      <w:pPr>
        <w:spacing w:line="600" w:lineRule="auto"/>
        <w:ind w:firstLine="720"/>
        <w:jc w:val="both"/>
        <w:rPr>
          <w:rFonts w:eastAsia="Times New Roman"/>
          <w:szCs w:val="24"/>
        </w:rPr>
      </w:pPr>
      <w:r>
        <w:rPr>
          <w:rFonts w:eastAsia="Times New Roman"/>
          <w:szCs w:val="24"/>
        </w:rPr>
        <w:t>Στην αρχή πήγε να τους φοβερίσει. Τους έλεγε ότι όποιοι Έλληνες πολίτες αντιδρούν εκεί είναι Χρυσαυγίτες, είναι φασίστες, είναι ακραίοι</w:t>
      </w:r>
      <w:r>
        <w:rPr>
          <w:rFonts w:eastAsia="Times New Roman"/>
          <w:szCs w:val="24"/>
        </w:rPr>
        <w:t xml:space="preserve">. Είδε ότι αυτό δεν έπιανε. Είδε ότι ο κόσμος προτιμάει να τον λένε φασίστα και ακραίο –αν θέλετε- παρά κορόιδο και να κάθεται και να τρώει σφαλιάρα από τον κάθε Πακιστανό και από τον κάθε Μπαγκλαντεσιανό, που έχει μπει μέσα στο σπίτι του και τον κυνηγάει </w:t>
      </w:r>
      <w:r>
        <w:rPr>
          <w:rFonts w:eastAsia="Times New Roman"/>
          <w:szCs w:val="24"/>
        </w:rPr>
        <w:t>και τον κλέβει.</w:t>
      </w:r>
    </w:p>
    <w:p w14:paraId="3694FC83" w14:textId="77777777" w:rsidR="006648D0" w:rsidRDefault="00CC2A7D">
      <w:pPr>
        <w:spacing w:line="600" w:lineRule="auto"/>
        <w:ind w:firstLine="720"/>
        <w:jc w:val="both"/>
        <w:rPr>
          <w:rFonts w:eastAsia="Times New Roman"/>
          <w:szCs w:val="24"/>
        </w:rPr>
      </w:pPr>
      <w:r>
        <w:rPr>
          <w:rFonts w:eastAsia="Times New Roman"/>
          <w:szCs w:val="24"/>
        </w:rPr>
        <w:t xml:space="preserve">Και όταν, λοιπόν, είδε ότι αντέδρασε, κάνει μια άλλη πολιτική, «να δώσουμε κανένα χαρτζιλίκι πουθενά, να πάρουμε κανένα προγραμματάκι με 4 κατοστάρικα, να τους βουλώσουμε λίγο το στόμα, να μη μιλάνε». </w:t>
      </w:r>
      <w:r>
        <w:rPr>
          <w:rFonts w:eastAsia="Times New Roman"/>
          <w:szCs w:val="24"/>
        </w:rPr>
        <w:lastRenderedPageBreak/>
        <w:t>Αυτή είναι η αντιμετώπιση και η συμπερι</w:t>
      </w:r>
      <w:r>
        <w:rPr>
          <w:rFonts w:eastAsia="Times New Roman"/>
          <w:szCs w:val="24"/>
        </w:rPr>
        <w:t>φορά που έχετε προς τον κόσμο. Αυτή είναι!</w:t>
      </w:r>
    </w:p>
    <w:p w14:paraId="3694FC84" w14:textId="77777777" w:rsidR="006648D0" w:rsidRDefault="00CC2A7D">
      <w:pPr>
        <w:spacing w:line="600" w:lineRule="auto"/>
        <w:ind w:firstLine="720"/>
        <w:jc w:val="both"/>
        <w:rPr>
          <w:rFonts w:eastAsia="Times New Roman"/>
          <w:szCs w:val="24"/>
        </w:rPr>
      </w:pPr>
      <w:r>
        <w:rPr>
          <w:rFonts w:eastAsia="Times New Roman"/>
          <w:szCs w:val="24"/>
        </w:rPr>
        <w:t xml:space="preserve">Όμως, ο κόσμος σας καταλαβαίνει, έχει αλλάξει πάρα πολύ τα μυαλά του. Αυτό το βλέπουμε καθημερινά και στα νησιά του Αιγαίου και οπουδήποτε αντιμετωπίζεται το λαθρομεταναστευτικό πρόβλημα, που εσείς το έχετε κάνει </w:t>
      </w:r>
      <w:r>
        <w:rPr>
          <w:rFonts w:eastAsia="Times New Roman"/>
          <w:szCs w:val="24"/>
        </w:rPr>
        <w:t>τεράστιο.</w:t>
      </w:r>
    </w:p>
    <w:p w14:paraId="3694FC85" w14:textId="77777777" w:rsidR="006648D0" w:rsidRDefault="00CC2A7D">
      <w:pPr>
        <w:spacing w:line="600" w:lineRule="auto"/>
        <w:ind w:firstLine="720"/>
        <w:jc w:val="both"/>
        <w:rPr>
          <w:rFonts w:eastAsia="Times New Roman"/>
          <w:szCs w:val="24"/>
        </w:rPr>
      </w:pPr>
      <w:r>
        <w:rPr>
          <w:rFonts w:eastAsia="Times New Roman"/>
          <w:szCs w:val="24"/>
        </w:rPr>
        <w:t>Και για να δείτε ότι είστε μια Κυβέρνηση που δεν ξέρει πού πατάει και πού βρίσκεται, θα σας διαβάσω στοιχεία από μια αξιολόγηση Ευρωπαίων αξιωματούχων που έγινε, η οποία λέει ότι δεκατρείς χιλιάδες λαθρομετανάστες στα κέντρα που έχουμε χάθηκαν. Ν</w:t>
      </w:r>
      <w:r>
        <w:rPr>
          <w:rFonts w:eastAsia="Times New Roman"/>
          <w:szCs w:val="24"/>
        </w:rPr>
        <w:t>ομίζω ότι αυτή η αξιολόγηση είναι χθεσινή ή προχθεσινή. Χάθηκαν δεκατρείς χιλιάδες άτομα, λαθρομετανάστες! Δεν ξέρετε πού είναι! Σας τα λένε μπροστά, μέσα στα μούτρα και εσείς κάθεστε και λέτε ότι δεν τρέχει τίποτα. Δεκατρείς χιλιάδες, εκ των οποίων πάρα π</w:t>
      </w:r>
      <w:r>
        <w:rPr>
          <w:rFonts w:eastAsia="Times New Roman"/>
          <w:szCs w:val="24"/>
        </w:rPr>
        <w:t xml:space="preserve">ολλοί μπορεί –όχι μπορεί, σίγουρα- να είναι </w:t>
      </w:r>
      <w:r>
        <w:rPr>
          <w:rFonts w:eastAsia="Times New Roman"/>
          <w:szCs w:val="24"/>
        </w:rPr>
        <w:lastRenderedPageBreak/>
        <w:t xml:space="preserve">επικίνδυνοι, να είναι κακοποιοί και δεν ξέρετε πού βρίσκονται. Και μετά μας λέτε ότι κάνετε καταμετρήσεις και είναι εξήντα μία χιλιάδες. </w:t>
      </w:r>
    </w:p>
    <w:p w14:paraId="3694FC86" w14:textId="77777777" w:rsidR="006648D0" w:rsidRDefault="00CC2A7D">
      <w:pPr>
        <w:spacing w:line="600" w:lineRule="auto"/>
        <w:ind w:firstLine="720"/>
        <w:jc w:val="both"/>
        <w:rPr>
          <w:rFonts w:eastAsia="Times New Roman"/>
          <w:szCs w:val="24"/>
        </w:rPr>
      </w:pPr>
      <w:r>
        <w:rPr>
          <w:rFonts w:eastAsia="Times New Roman"/>
          <w:szCs w:val="24"/>
        </w:rPr>
        <w:t>Εγώ σας λέω –επειδή έχουμε κάνει και ερωτήσεις στη Χρυσή Αυγή- ότι δεν ξέρ</w:t>
      </w:r>
      <w:r>
        <w:rPr>
          <w:rFonts w:eastAsia="Times New Roman"/>
          <w:szCs w:val="24"/>
        </w:rPr>
        <w:t>ετε πού πάνε τα τέσσερα. Δεν ξέρετε πόσοι είναι στα κέντρα λαθρομεταναστών. Το επαναλαμβάνουμε αυτό. Σας έχουμε εκθέσει πολλές φορές με τον κοινοβουλευτικό έλεγχο και γι’ αυτό δεν μας απαντάτε, γιατί σας εκθέτουμε καθημερινά στα μάτια του ελληνικού λαού.</w:t>
      </w:r>
    </w:p>
    <w:p w14:paraId="3694FC87" w14:textId="77777777" w:rsidR="006648D0" w:rsidRDefault="00CC2A7D">
      <w:pPr>
        <w:spacing w:line="600" w:lineRule="auto"/>
        <w:ind w:firstLine="720"/>
        <w:jc w:val="both"/>
        <w:rPr>
          <w:rFonts w:eastAsia="Times New Roman"/>
          <w:szCs w:val="24"/>
        </w:rPr>
      </w:pPr>
      <w:r>
        <w:rPr>
          <w:rFonts w:eastAsia="Times New Roman"/>
          <w:szCs w:val="24"/>
        </w:rPr>
        <w:t>Κ</w:t>
      </w:r>
      <w:r>
        <w:rPr>
          <w:rFonts w:eastAsia="Times New Roman"/>
          <w:szCs w:val="24"/>
        </w:rPr>
        <w:t xml:space="preserve">αι είναι δεκατρείς χιλιάδες που έχουν γίνει άφαντοι! Αυτοί μπορεί να κλέβουν, να βιάζουν, να σκοτώνουν οπουδήποτε στην Ελλάδα. Εσείς τους δίνατε και πριν και θα πάτε και σε λίγο να τους δώσετε και γρήγορα τα χαρτιά τους, για να έχουν και πολιτικό άσυλο. </w:t>
      </w:r>
    </w:p>
    <w:p w14:paraId="3694FC88" w14:textId="77777777" w:rsidR="006648D0" w:rsidRDefault="00CC2A7D">
      <w:pPr>
        <w:spacing w:line="600" w:lineRule="auto"/>
        <w:ind w:firstLine="720"/>
        <w:jc w:val="both"/>
        <w:rPr>
          <w:rFonts w:eastAsia="Times New Roman"/>
          <w:szCs w:val="24"/>
        </w:rPr>
      </w:pPr>
      <w:r>
        <w:rPr>
          <w:rFonts w:eastAsia="Times New Roman" w:cs="Times New Roman"/>
          <w:szCs w:val="24"/>
        </w:rPr>
        <w:t>(</w:t>
      </w:r>
      <w:r>
        <w:rPr>
          <w:rFonts w:eastAsia="Times New Roman" w:cs="Times New Roman"/>
          <w:szCs w:val="24"/>
        </w:rPr>
        <w:t>Στο σημείο αυτό κτυπάει το κουδούνι λήξεως του χρόνου ομιλίας του κυρίου Βουλευτή)</w:t>
      </w:r>
      <w:r>
        <w:rPr>
          <w:rFonts w:eastAsia="Times New Roman"/>
          <w:szCs w:val="24"/>
        </w:rPr>
        <w:t xml:space="preserve"> </w:t>
      </w:r>
    </w:p>
    <w:p w14:paraId="3694FC89" w14:textId="77777777" w:rsidR="006648D0" w:rsidRDefault="00CC2A7D">
      <w:pPr>
        <w:spacing w:line="600" w:lineRule="auto"/>
        <w:ind w:firstLine="720"/>
        <w:jc w:val="both"/>
        <w:rPr>
          <w:rFonts w:eastAsia="Times New Roman"/>
          <w:szCs w:val="24"/>
        </w:rPr>
      </w:pPr>
      <w:r>
        <w:rPr>
          <w:rFonts w:eastAsia="Times New Roman"/>
          <w:szCs w:val="24"/>
        </w:rPr>
        <w:lastRenderedPageBreak/>
        <w:t>Τελειώνοντας, λοιπόν, κύριε Πρόεδρε, θα ήθελα να αναφέρω και μια χθεσινή έκθεση του Ταμείου Χρηματοπιστωτικής Σταθερότητας, που μας λέει ότι στο πρώτο εξάμηνο του 2016 οι ζ</w:t>
      </w:r>
      <w:r>
        <w:rPr>
          <w:rFonts w:eastAsia="Times New Roman"/>
          <w:szCs w:val="24"/>
        </w:rPr>
        <w:t>ημιές των συστημικών τραπεζών ανέρχονται στο 1 δισεκατομμύριο και κάτι ψιλά, 52 εκατομμύρια ακόμα, δηλαδή</w:t>
      </w:r>
      <w:r>
        <w:rPr>
          <w:rFonts w:eastAsia="Times New Roman"/>
          <w:szCs w:val="24"/>
        </w:rPr>
        <w:t>,</w:t>
      </w:r>
      <w:r>
        <w:rPr>
          <w:rFonts w:eastAsia="Times New Roman"/>
          <w:szCs w:val="24"/>
        </w:rPr>
        <w:t xml:space="preserve"> 1.052.000.000 ευρώ. Αυτά θα θεσμοθετήσετε πάλι εσείς με τους νόμους που φέρνετε 12 τη νύχτα με κάτι τροπολογίες και θα τα χαρίσετε πάλι στους τραπεζί</w:t>
      </w:r>
      <w:r>
        <w:rPr>
          <w:rFonts w:eastAsia="Times New Roman"/>
          <w:szCs w:val="24"/>
        </w:rPr>
        <w:t>τες.</w:t>
      </w:r>
    </w:p>
    <w:p w14:paraId="3694FC8A" w14:textId="77777777" w:rsidR="006648D0" w:rsidRDefault="00CC2A7D">
      <w:pPr>
        <w:spacing w:line="600" w:lineRule="auto"/>
        <w:ind w:firstLine="720"/>
        <w:jc w:val="both"/>
        <w:rPr>
          <w:rFonts w:eastAsia="Times New Roman"/>
          <w:szCs w:val="24"/>
        </w:rPr>
      </w:pPr>
      <w:r>
        <w:rPr>
          <w:rFonts w:eastAsia="Times New Roman"/>
          <w:szCs w:val="24"/>
        </w:rPr>
        <w:t>Για αυτά θα ψηφίσετε πάλι εσείς ένα νέο μνημόνιο που θα έρθει, για να πάρουμε τα χρήματα και να τα κάνουμε ανακεφαλαιοποίηση τραπεζιτών, οι οποίοι κλέβουν και παίρνουν τα σπίτια κάθε Έλληνα φορολογούμενου, ο οποίος δεν έχει να πληρώσει τη δόση του. Δε</w:t>
      </w:r>
      <w:r>
        <w:rPr>
          <w:rFonts w:eastAsia="Times New Roman"/>
          <w:szCs w:val="24"/>
        </w:rPr>
        <w:t xml:space="preserve">ν το κάνει γιατί είναι μπαταχτσής ή γιατί θέλει να κλέψει, αλλά δεν έχει ο άνθρωπος να πληρώσει και του παίρνουν τα σπίτια. Και εσείς ψηφίζετε νομοσχέδια για να τους χαρίσετε τις ζημιές τους. </w:t>
      </w:r>
    </w:p>
    <w:p w14:paraId="3694FC8B"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Κρατήστε το, παρακαλώ, αυτό για τα Πρακτικά. </w:t>
      </w:r>
    </w:p>
    <w:p w14:paraId="3694FC8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ο Βουλευτής κ. Ιωάννης Λαγός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694FC8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Αυτές είναι οι ελληνικές κυβερνήσεις που υπάρχουν αυτή τη στιγμή στη Βουλή. </w:t>
      </w:r>
    </w:p>
    <w:p w14:paraId="3694FC8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Και για να τελειώνω, θα ήθελα να σας πω ότι βαρεθήκαμε να νομοθετείτε υπέρ των μεγαλοεργολάβων και των μεγαλοτραπεζιτών. Βαρεθήκαμε να σας βλέπουμε εδώ πέρα και να σας τα λέμε και</w:t>
      </w:r>
      <w:r>
        <w:rPr>
          <w:rFonts w:eastAsia="Times New Roman" w:cs="Times New Roman"/>
          <w:szCs w:val="24"/>
        </w:rPr>
        <w:t xml:space="preserve"> να μην έχετε τι να κάνετε. Βαρεθήκαμε να σας λέμε πόσο πολύ έχετε κάνει ζημιά στον ελληνικό λαό. Δεν βαρεθήκαμε, όμως, να είμαστε εδώ, να σας ξεμπροστιάζουμε και να υπερασπιζόμαστε τον Έλληνα πολίτη. </w:t>
      </w:r>
    </w:p>
    <w:p w14:paraId="3694FC8F" w14:textId="77777777" w:rsidR="006648D0" w:rsidRDefault="00CC2A7D">
      <w:pPr>
        <w:spacing w:line="600" w:lineRule="auto"/>
        <w:ind w:firstLine="720"/>
        <w:jc w:val="center"/>
        <w:rPr>
          <w:rFonts w:eastAsia="Times New Roman"/>
          <w:szCs w:val="24"/>
        </w:rPr>
      </w:pPr>
      <w:r>
        <w:rPr>
          <w:rFonts w:eastAsia="Times New Roman" w:cs="Times New Roman"/>
          <w:szCs w:val="24"/>
        </w:rPr>
        <w:t>(Χειροκροτήματα από την πτέρυγα της Χρυσής Αυγής)</w:t>
      </w:r>
    </w:p>
    <w:p w14:paraId="3694FC90" w14:textId="77777777" w:rsidR="006648D0" w:rsidRDefault="00CC2A7D">
      <w:pPr>
        <w:spacing w:line="600" w:lineRule="auto"/>
        <w:ind w:firstLine="720"/>
        <w:jc w:val="both"/>
        <w:rPr>
          <w:rFonts w:eastAsia="Times New Roman"/>
          <w:szCs w:val="24"/>
        </w:rPr>
      </w:pPr>
      <w:r>
        <w:rPr>
          <w:rFonts w:eastAsia="Times New Roman"/>
          <w:b/>
          <w:szCs w:val="24"/>
        </w:rPr>
        <w:lastRenderedPageBreak/>
        <w:t>ΠΡΟΕ</w:t>
      </w:r>
      <w:r>
        <w:rPr>
          <w:rFonts w:eastAsia="Times New Roman"/>
          <w:b/>
          <w:szCs w:val="24"/>
        </w:rPr>
        <w:t xml:space="preserve">ΔΡΕΥΩΝ (Νικήτας Κακλαμάνης): </w:t>
      </w:r>
      <w:r>
        <w:rPr>
          <w:rFonts w:eastAsia="Times New Roman"/>
          <w:szCs w:val="24"/>
        </w:rPr>
        <w:t>Τον λόγο έχει ο συνάδελφος του ΣΥΡΙΖΑ ο κ. Κωνσταντίνος Σέλτσας. Ακολουθεί η Υφυπουργός.</w:t>
      </w:r>
    </w:p>
    <w:p w14:paraId="3694FC91" w14:textId="77777777" w:rsidR="006648D0" w:rsidRDefault="00CC2A7D">
      <w:pPr>
        <w:spacing w:line="600" w:lineRule="auto"/>
        <w:ind w:firstLine="720"/>
        <w:jc w:val="both"/>
        <w:rPr>
          <w:rFonts w:eastAsia="Times New Roman"/>
          <w:szCs w:val="24"/>
        </w:rPr>
      </w:pPr>
      <w:r>
        <w:rPr>
          <w:rFonts w:eastAsia="Times New Roman"/>
          <w:szCs w:val="24"/>
        </w:rPr>
        <w:t>Κύριε συνάδελφε, έχετε τον λόγο.</w:t>
      </w:r>
    </w:p>
    <w:p w14:paraId="3694FC92" w14:textId="77777777" w:rsidR="006648D0" w:rsidRDefault="00CC2A7D">
      <w:pPr>
        <w:spacing w:line="600" w:lineRule="auto"/>
        <w:ind w:firstLine="720"/>
        <w:jc w:val="both"/>
        <w:rPr>
          <w:rFonts w:eastAsia="Times New Roman"/>
          <w:szCs w:val="24"/>
        </w:rPr>
      </w:pPr>
      <w:r>
        <w:rPr>
          <w:rFonts w:eastAsia="Times New Roman"/>
          <w:b/>
          <w:szCs w:val="24"/>
        </w:rPr>
        <w:t xml:space="preserve">ΚΩΝΣΤΑΝΤΙΝΟΣ ΣΕΛΤΣΑΣ: </w:t>
      </w:r>
      <w:r>
        <w:rPr>
          <w:rFonts w:eastAsia="Times New Roman"/>
          <w:szCs w:val="24"/>
        </w:rPr>
        <w:t>Ευχαριστώ, κύριε Πρόεδρε.</w:t>
      </w:r>
    </w:p>
    <w:p w14:paraId="3694FC93" w14:textId="77777777" w:rsidR="006648D0" w:rsidRDefault="00CC2A7D">
      <w:pPr>
        <w:spacing w:line="600" w:lineRule="auto"/>
        <w:ind w:firstLine="720"/>
        <w:jc w:val="both"/>
        <w:rPr>
          <w:rFonts w:eastAsia="Times New Roman"/>
          <w:szCs w:val="24"/>
        </w:rPr>
      </w:pPr>
      <w:r>
        <w:rPr>
          <w:rFonts w:eastAsia="Times New Roman"/>
          <w:szCs w:val="24"/>
        </w:rPr>
        <w:t>Κυρίες και κύριοι συνάδελφοι, η συζήτηση για τον προϋπολο</w:t>
      </w:r>
      <w:r>
        <w:rPr>
          <w:rFonts w:eastAsia="Times New Roman"/>
          <w:szCs w:val="24"/>
        </w:rPr>
        <w:t>γισμό αποτελεί μια από τις κορυφαίες στιγμές του κοινοβουλευτικού έργου. Σε αυτήν εκτίθεται η συνολική πολιτική της Κυβέρνησης στη βάσανο της κριτικής από την Αντιπολίτευση. Στον βαθμό που αυτή γίνεται με στοιχεία, μπορεί να βγάλει και ο κόσμος που μας παρ</w:t>
      </w:r>
      <w:r>
        <w:rPr>
          <w:rFonts w:eastAsia="Times New Roman"/>
          <w:szCs w:val="24"/>
        </w:rPr>
        <w:t>ακολουθεί χρήσιμα συμπεράσματα όσον αφορά τις πολιτικές διαφορές των κομμάτων.</w:t>
      </w:r>
    </w:p>
    <w:p w14:paraId="3694FC94" w14:textId="77777777" w:rsidR="006648D0" w:rsidRDefault="00CC2A7D">
      <w:pPr>
        <w:spacing w:line="600" w:lineRule="auto"/>
        <w:ind w:firstLine="720"/>
        <w:jc w:val="both"/>
        <w:rPr>
          <w:rFonts w:eastAsia="Times New Roman"/>
          <w:szCs w:val="24"/>
        </w:rPr>
      </w:pPr>
      <w:r>
        <w:rPr>
          <w:rFonts w:eastAsia="Times New Roman"/>
          <w:szCs w:val="24"/>
        </w:rPr>
        <w:t xml:space="preserve"> Δυστυχώς, όμως, στην τρέχουσα συζήτηση δεν έγινε καλή αρχή από την Αντιπολίτευση. Ήδη από τη συζήτηση στις </w:t>
      </w:r>
      <w:r>
        <w:rPr>
          <w:rFonts w:eastAsia="Times New Roman"/>
          <w:szCs w:val="24"/>
        </w:rPr>
        <w:t>ε</w:t>
      </w:r>
      <w:r>
        <w:rPr>
          <w:rFonts w:eastAsia="Times New Roman"/>
          <w:szCs w:val="24"/>
        </w:rPr>
        <w:t>πιτροπές λειτούργησε τουλάχιστον βιαστικά στην κριτική της και εκτέθ</w:t>
      </w:r>
      <w:r>
        <w:rPr>
          <w:rFonts w:eastAsia="Times New Roman"/>
          <w:szCs w:val="24"/>
        </w:rPr>
        <w:t xml:space="preserve">ηκε από την έλλειψη στοιχείων </w:t>
      </w:r>
      <w:r>
        <w:rPr>
          <w:rFonts w:eastAsia="Times New Roman"/>
          <w:szCs w:val="24"/>
        </w:rPr>
        <w:lastRenderedPageBreak/>
        <w:t xml:space="preserve">στην επιχειρηματολογία της. Απεδείχθη έτσι ότι τον λαϊκισμό δεν πρέπει να τον κυνηγάει ο κ. Μητσοτάκης αλλού, αλλά μέσα στο ίδιο του το κόμμα. </w:t>
      </w:r>
    </w:p>
    <w:p w14:paraId="3694FC95" w14:textId="77777777" w:rsidR="006648D0" w:rsidRDefault="00CC2A7D">
      <w:pPr>
        <w:spacing w:line="600" w:lineRule="auto"/>
        <w:ind w:firstLine="720"/>
        <w:jc w:val="both"/>
        <w:rPr>
          <w:rFonts w:eastAsia="Times New Roman"/>
          <w:szCs w:val="24"/>
        </w:rPr>
      </w:pPr>
      <w:r>
        <w:rPr>
          <w:rFonts w:eastAsia="Times New Roman"/>
          <w:szCs w:val="24"/>
        </w:rPr>
        <w:t>Υπάρχει, όμως, και μία ακόμη παραφωνία στην τρέχουσα συζήτηση του προϋπολογισμού σ</w:t>
      </w:r>
      <w:r>
        <w:rPr>
          <w:rFonts w:eastAsia="Times New Roman"/>
          <w:szCs w:val="24"/>
        </w:rPr>
        <w:t>ε σχέση με το πώς θα θεωρητικά θα έπρεπε να διεξάγεται. Και αυτή είναι η επιτήρηση των δημόσιων οικονομικών από το Διεθνές Νομισματικό Ταμείο και την Ευρωπαϊκή Ένωση. Η επιτήρηση αυτή, που όλοι ξέρουμε πλέον πώς ήρθε και με ποιων κομμάτων ευθύνη εγκαταστάθ</w:t>
      </w:r>
      <w:r>
        <w:rPr>
          <w:rFonts w:eastAsia="Times New Roman"/>
          <w:szCs w:val="24"/>
        </w:rPr>
        <w:t xml:space="preserve">ηκε στη χώρα, δεν αφήνει καμία κυβέρνηση ανεπηρέαστη. Προφανώς ούτε και την Κυβέρνηση ΣΥΡΙΖΑ – ΑΝΕΛ, που εγώ στηρίζω. </w:t>
      </w:r>
    </w:p>
    <w:p w14:paraId="3694FC96" w14:textId="77777777" w:rsidR="006648D0" w:rsidRDefault="00CC2A7D">
      <w:pPr>
        <w:spacing w:line="600" w:lineRule="auto"/>
        <w:ind w:firstLine="720"/>
        <w:jc w:val="both"/>
        <w:rPr>
          <w:rFonts w:eastAsia="Times New Roman"/>
          <w:szCs w:val="24"/>
        </w:rPr>
      </w:pPr>
      <w:r>
        <w:rPr>
          <w:rFonts w:eastAsia="Times New Roman"/>
          <w:szCs w:val="24"/>
        </w:rPr>
        <w:t xml:space="preserve">Το ζητούμενο, λοιπόν, είναι να έχει κανείς στόχο και σχέδιο για να βγει από την επιτήρηση και παράλληλα να αξιοποιεί τα όποια στενά </w:t>
      </w:r>
      <w:r>
        <w:rPr>
          <w:rFonts w:eastAsia="Times New Roman"/>
          <w:szCs w:val="24"/>
        </w:rPr>
        <w:t>περιθώρια υπάρχουν για εφαρμογή μιας κοινωνικής πολιτικής στο σήμερα. Αυτά τα δύο απαραίτητα στοιχεία τα έχει και η σημερινή Κυβέρνηση και φαίνονται και στον προϋπολογισμό.</w:t>
      </w:r>
    </w:p>
    <w:p w14:paraId="3694FC97" w14:textId="77777777" w:rsidR="006648D0" w:rsidRDefault="00CC2A7D">
      <w:pPr>
        <w:spacing w:line="600" w:lineRule="auto"/>
        <w:ind w:firstLine="720"/>
        <w:jc w:val="both"/>
        <w:rPr>
          <w:rFonts w:eastAsia="Times New Roman"/>
          <w:szCs w:val="24"/>
        </w:rPr>
      </w:pPr>
      <w:r>
        <w:rPr>
          <w:rFonts w:eastAsia="Times New Roman"/>
          <w:szCs w:val="24"/>
        </w:rPr>
        <w:lastRenderedPageBreak/>
        <w:t>Συγκεκριμένα, οι δημοσιονομικοί στόχοι ως προς το πλεόνασμα 1,7% είναι σαφώς βελτιω</w:t>
      </w:r>
      <w:r>
        <w:rPr>
          <w:rFonts w:eastAsia="Times New Roman"/>
          <w:szCs w:val="24"/>
        </w:rPr>
        <w:t xml:space="preserve">μένοι σε σχέση με τις συμφωνίες της προηγούμενης </w:t>
      </w:r>
      <w:r>
        <w:rPr>
          <w:rFonts w:eastAsia="Times New Roman"/>
          <w:szCs w:val="24"/>
        </w:rPr>
        <w:t>κ</w:t>
      </w:r>
      <w:r>
        <w:rPr>
          <w:rFonts w:eastAsia="Times New Roman"/>
          <w:szCs w:val="24"/>
        </w:rPr>
        <w:t>υβέρνησης στο 4,5%. Αυτό αφήνει κάποιες μικρές ανάσες και αναμένεται να αφήσει και κάποιες μεγαλύτερες στο μέλλον.</w:t>
      </w:r>
    </w:p>
    <w:p w14:paraId="3694FC98" w14:textId="77777777" w:rsidR="006648D0" w:rsidRDefault="00CC2A7D">
      <w:pPr>
        <w:spacing w:line="600" w:lineRule="auto"/>
        <w:ind w:firstLine="720"/>
        <w:jc w:val="both"/>
        <w:rPr>
          <w:rFonts w:eastAsia="Times New Roman"/>
          <w:szCs w:val="24"/>
        </w:rPr>
      </w:pPr>
      <w:r>
        <w:rPr>
          <w:rFonts w:eastAsia="Times New Roman"/>
          <w:szCs w:val="24"/>
        </w:rPr>
        <w:t xml:space="preserve"> Κόντρα στην καταστροφολογία το κράτος προσπαθεί να νοικοκυρευτεί. Υπήρξε υπονόμευση από τη</w:t>
      </w:r>
      <w:r>
        <w:rPr>
          <w:rFonts w:eastAsia="Times New Roman"/>
          <w:szCs w:val="24"/>
        </w:rPr>
        <w:t>ν απερχόμενη Κυβέρνηση, που δημιούργησε ηθελημένα ασφυξία ρευστότητας, για να εξυπηρετήσει το σενάριο της «αριστερής παρένθεσης». Υπάρχουν ακόμα φαινόμενα υπονόμευσης με κομματική χροιά σε κάποια Υπουργεία. Αυτά ελπίζουμε, όμως, ότι θα μείνουν στο παρελθόν</w:t>
      </w:r>
      <w:r>
        <w:rPr>
          <w:rFonts w:eastAsia="Times New Roman"/>
          <w:szCs w:val="24"/>
        </w:rPr>
        <w:t xml:space="preserve"> και ότι η χώρα θα τα ξεπεράσει.</w:t>
      </w:r>
    </w:p>
    <w:p w14:paraId="3694FC99" w14:textId="77777777" w:rsidR="006648D0" w:rsidRDefault="00CC2A7D">
      <w:pPr>
        <w:spacing w:line="600" w:lineRule="auto"/>
        <w:ind w:firstLine="720"/>
        <w:jc w:val="both"/>
        <w:rPr>
          <w:rFonts w:eastAsia="Times New Roman"/>
          <w:szCs w:val="24"/>
        </w:rPr>
      </w:pPr>
      <w:r>
        <w:rPr>
          <w:rFonts w:eastAsia="Times New Roman"/>
          <w:szCs w:val="24"/>
        </w:rPr>
        <w:t xml:space="preserve"> Ως προς την κοινωνική πλευρά του προϋπολογισμού, με τις πιεστικές ανάγκες του κόσμου να είναι μεγάλες, δεν θα ακουστούν από εμάς μεγαλοστομίες, μόνο αριθμοί που δείχνουν την ειλικρινή προσπάθεια: Κοινωνικό Εισόδημα Αλληλεγ</w:t>
      </w:r>
      <w:r>
        <w:rPr>
          <w:rFonts w:eastAsia="Times New Roman"/>
          <w:szCs w:val="24"/>
        </w:rPr>
        <w:t xml:space="preserve">γύης για όλη τη χώρα με 760 εκατομμύρια ευρώ </w:t>
      </w:r>
      <w:r>
        <w:rPr>
          <w:rFonts w:eastAsia="Times New Roman"/>
          <w:szCs w:val="24"/>
        </w:rPr>
        <w:lastRenderedPageBreak/>
        <w:t xml:space="preserve">σε 250.000 νοικοκυριά και ενίσχυση του κοινωνικού προϋπολογισμού για υγεία, παιδεία, πρόνοια με 300 εκατομμύρια ευρώ. </w:t>
      </w:r>
    </w:p>
    <w:p w14:paraId="3694FC9A" w14:textId="77777777" w:rsidR="006648D0" w:rsidRDefault="00CC2A7D">
      <w:pPr>
        <w:spacing w:line="600" w:lineRule="auto"/>
        <w:ind w:firstLine="720"/>
        <w:jc w:val="both"/>
        <w:rPr>
          <w:rFonts w:eastAsia="Times New Roman"/>
          <w:szCs w:val="24"/>
        </w:rPr>
      </w:pPr>
      <w:r>
        <w:rPr>
          <w:rFonts w:eastAsia="Times New Roman"/>
          <w:szCs w:val="24"/>
        </w:rPr>
        <w:t>Είμαστε ακόμα μακριά, αλλά η στροφή προς την κατεύθυνση της αντιμετώπισης των κοινωνικών προ</w:t>
      </w:r>
      <w:r>
        <w:rPr>
          <w:rFonts w:eastAsia="Times New Roman"/>
          <w:szCs w:val="24"/>
        </w:rPr>
        <w:t xml:space="preserve">βλημάτων έχει γίνει. Για να μπορέσουμε, όμως, να αντιμετωπίσουμε την ανθρωπιστική κρίση δεν αρκούν μόνο κάποια κονδύλια από τον προϋπολογισμό, αλλά χρειάζεται και η πλατιά συμμετοχή και η ενεργός αλληλεγγύη του κόσμου. </w:t>
      </w:r>
    </w:p>
    <w:p w14:paraId="3694FC9B" w14:textId="77777777" w:rsidR="006648D0" w:rsidRDefault="00CC2A7D">
      <w:pPr>
        <w:spacing w:line="600" w:lineRule="auto"/>
        <w:ind w:firstLine="720"/>
        <w:jc w:val="both"/>
        <w:rPr>
          <w:rFonts w:eastAsia="Times New Roman"/>
          <w:szCs w:val="24"/>
        </w:rPr>
      </w:pPr>
      <w:r>
        <w:rPr>
          <w:rFonts w:eastAsia="Times New Roman"/>
          <w:szCs w:val="24"/>
        </w:rPr>
        <w:t xml:space="preserve">Στην περιοχή που δραστηριοποιούμαι, </w:t>
      </w:r>
      <w:r>
        <w:rPr>
          <w:rFonts w:eastAsia="Times New Roman"/>
          <w:szCs w:val="24"/>
        </w:rPr>
        <w:t xml:space="preserve">στη Φλώρινα η κοινωνία των πολιτών είναι δραστήρια, φτιάχνει δομές και προσφέρει στον συνάνθρωπο, όπως τα κοινωνικά φροντιστήρια για τους μαθητές με οικονομικά προβλήματα, αλλά και δομές προστασίας και ανάδειξης του περιβάλλοντος. Η κεντρική διοίκηση προς </w:t>
      </w:r>
      <w:r>
        <w:rPr>
          <w:rFonts w:eastAsia="Times New Roman"/>
          <w:szCs w:val="24"/>
        </w:rPr>
        <w:t xml:space="preserve">τιμήν της έχει δεσμευτεί να στηρίξει αυτές τις δράσεις. Για εμένα αυτή η στενή συνεργασία κράτους και κοινωνίας </w:t>
      </w:r>
      <w:r>
        <w:rPr>
          <w:rFonts w:eastAsia="Times New Roman"/>
          <w:szCs w:val="24"/>
        </w:rPr>
        <w:lastRenderedPageBreak/>
        <w:t xml:space="preserve">των πολιτών είναι ο οδηγός για να ξεπεράσει αυτήν την κρίση χωρίς να χαθεί η κοινωνική συνοχή. </w:t>
      </w:r>
    </w:p>
    <w:p w14:paraId="3694FC9C" w14:textId="77777777" w:rsidR="006648D0" w:rsidRDefault="00CC2A7D">
      <w:pPr>
        <w:spacing w:line="600" w:lineRule="auto"/>
        <w:ind w:firstLine="720"/>
        <w:jc w:val="both"/>
        <w:rPr>
          <w:rFonts w:eastAsia="Times New Roman"/>
          <w:szCs w:val="24"/>
        </w:rPr>
      </w:pPr>
      <w:r>
        <w:rPr>
          <w:rFonts w:eastAsia="Times New Roman"/>
          <w:szCs w:val="24"/>
        </w:rPr>
        <w:t xml:space="preserve">Το ζήτημα της αποκέντρωσης και της στήριξης της </w:t>
      </w:r>
      <w:r>
        <w:rPr>
          <w:rFonts w:eastAsia="Times New Roman"/>
          <w:szCs w:val="24"/>
        </w:rPr>
        <w:t>περιφέρειας είναι ένας ακόμα σημαντικός πυλώνας της στρατηγικής για το ξεπέρασμα της κρίσης. Στην Περιφέρεια Δυτικής Μακεδονίας έχουμε μετά την αποβιομηχάνιση των τελευταίων χρόνων υψηλά ποσοστά ανεργίας, ειδικά των νέων. Αυτό που χρειαζόμαστε είναι δράσει</w:t>
      </w:r>
      <w:r>
        <w:rPr>
          <w:rFonts w:eastAsia="Times New Roman"/>
          <w:szCs w:val="24"/>
        </w:rPr>
        <w:t xml:space="preserve">ς οι οποίες θα δημιουργήσουν απασχόληση με προοπτική βιώσιμη. Άρα οι τομείς στους οποίους θα αναπτυχθούν πρέπει να είναι εκεί που υπάρχει συγκριτικό πλεονέκτημα. </w:t>
      </w:r>
    </w:p>
    <w:p w14:paraId="3694FC9D" w14:textId="77777777" w:rsidR="006648D0" w:rsidRDefault="00CC2A7D">
      <w:pPr>
        <w:spacing w:line="600" w:lineRule="auto"/>
        <w:ind w:firstLine="720"/>
        <w:jc w:val="both"/>
        <w:rPr>
          <w:rFonts w:eastAsia="Times New Roman"/>
          <w:szCs w:val="24"/>
        </w:rPr>
      </w:pPr>
      <w:r>
        <w:rPr>
          <w:rFonts w:eastAsia="Times New Roman"/>
          <w:szCs w:val="24"/>
        </w:rPr>
        <w:t xml:space="preserve">Ένας από αυτούς τους τομείς είναι ο αγροτικός. Το νέο Πρόγραμμα Αγροτικής Ανάπτυξης αποτελεί </w:t>
      </w:r>
      <w:r>
        <w:rPr>
          <w:rFonts w:eastAsia="Times New Roman"/>
          <w:szCs w:val="24"/>
        </w:rPr>
        <w:t xml:space="preserve">ένα εργαλείο που μας επιτρέπει να αισιοδοξούμε. Από ποσοτικής πλευράς μιλάμε για κονδύλια 1,5 δισεκατομμυρίων ευρώ για το 2017 και 6 δισεκατομμυρίων σε βάθος πενταετίας. </w:t>
      </w:r>
    </w:p>
    <w:p w14:paraId="3694FC9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Κυρίως όμως από ποιοτικής πλευράς υπάρχει πρόβλεψη για στρατηγικές έξυπνης εξειδίκευσ</w:t>
      </w:r>
      <w:r>
        <w:rPr>
          <w:rFonts w:eastAsia="Times New Roman" w:cs="Times New Roman"/>
          <w:szCs w:val="24"/>
        </w:rPr>
        <w:t>ης, η παραχώρηση αρμοδιοτήτων στις περιφέρειες και το νέο σύγχρονο πλαίσιο λειτουργίας των συνεταιρισμών. Αυτά είναι τα στοιχεία που μπορούν να οδηγήσουν σε μια καλύτερη μοίρα τον αγροτικό κόσμο και να απαλλαγούμε από φαινόμενα διασπάθισης χρήματος που είχ</w:t>
      </w:r>
      <w:r>
        <w:rPr>
          <w:rFonts w:eastAsia="Times New Roman" w:cs="Times New Roman"/>
          <w:szCs w:val="24"/>
        </w:rPr>
        <w:t>αμε δει στο παρελθόν.</w:t>
      </w:r>
    </w:p>
    <w:p w14:paraId="3694FC9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Ήδη η απορρόφηση των κονδυλίων ήταν μεγαλύτερη σε σχέση με τα προηγούμενα χρόνια και τα πρόστιμα για πρώτη φορά ήταν σε μηδενικό επίπεδο. Έχει σημασία λοιπόν, εκτός από την κατανομή των κονδυλίων και ο ορθός σχεδιασμός αυτές τις μέρες</w:t>
      </w:r>
      <w:r>
        <w:rPr>
          <w:rFonts w:eastAsia="Times New Roman" w:cs="Times New Roman"/>
          <w:szCs w:val="24"/>
        </w:rPr>
        <w:t xml:space="preserve"> των προγραμμάτων και η λειτουργία της διοίκησης καθ’ όλη τη διάρκεια της χρονιάς.</w:t>
      </w:r>
    </w:p>
    <w:p w14:paraId="3694FCA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Ειδικότερα για την περιοχή μας, εκκρεμεί να τελειώσουν επιτέλους οι αναδασμοί και τα αρδευτικά έργα που είναι απαραίτητα για να υποστηρίξουν την παραγωγική δραστηριότητα του</w:t>
      </w:r>
      <w:r>
        <w:rPr>
          <w:rFonts w:eastAsia="Times New Roman" w:cs="Times New Roman"/>
          <w:szCs w:val="24"/>
        </w:rPr>
        <w:t xml:space="preserve"> αγροτικού κόσμου. Ένας ακόμα </w:t>
      </w:r>
      <w:r>
        <w:rPr>
          <w:rFonts w:eastAsia="Times New Roman" w:cs="Times New Roman"/>
          <w:szCs w:val="24"/>
        </w:rPr>
        <w:lastRenderedPageBreak/>
        <w:t>νευραλγικός τομέας για την οικονομία, που επιπρόσθετα επηρεάζει και την απασχόληση στις περιοχές μας, είναι ο ενεργειακός.</w:t>
      </w:r>
    </w:p>
    <w:p w14:paraId="3694FCA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Σε μια περιοχή, όπως η Φλώρινα, που ο χειμώνας είναι βαρύς, τα έργα τηλεθέρμανσης αποτελούν μία σύγχρον</w:t>
      </w:r>
      <w:r>
        <w:rPr>
          <w:rFonts w:eastAsia="Times New Roman" w:cs="Times New Roman"/>
          <w:szCs w:val="24"/>
        </w:rPr>
        <w:t xml:space="preserve">η και ενεργειακά αποδοτική λύση στην αντιμετώπιση του προβλήματος από τα νοικοκυριά, αλλά και τις επιχειρήσεις της περιοχής. </w:t>
      </w:r>
    </w:p>
    <w:p w14:paraId="3694FCA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Η εκπόνηση σχεδίου για τη συνέχιση των τηλεθερμάνσεων Αμυνταίου και Φιλώτα και η έναρξη το συντομότερο δυνατό της τηλεθέρμανσης Με</w:t>
      </w:r>
      <w:r>
        <w:rPr>
          <w:rFonts w:eastAsia="Times New Roman" w:cs="Times New Roman"/>
          <w:szCs w:val="24"/>
        </w:rPr>
        <w:t>λίτης πρέπει να είναι προτεραιότητα από πλευράς ΔΕΗ και Υπουργείου. Άλλωστε, μιλάμε για περιοχές με προσφορά στην ενέργεια της χώρας εδώ και τουλάχιστον εξήντα χρόνια και η ανταπόδοση με τα έργα τηλεθέρμανσης είναι επιβεβλημένη.</w:t>
      </w:r>
    </w:p>
    <w:p w14:paraId="3694FCA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Οι κάτοικοι της περιοχής μα</w:t>
      </w:r>
      <w:r>
        <w:rPr>
          <w:rFonts w:eastAsia="Times New Roman" w:cs="Times New Roman"/>
          <w:szCs w:val="24"/>
        </w:rPr>
        <w:t xml:space="preserve">ς μπορούν βάσιμα να αισιοδοξούν για τα προαναφερθέντα ζητήματα. Οι διοικήσεις της ΔΕΗ και του Υπουργείου </w:t>
      </w:r>
      <w:r>
        <w:rPr>
          <w:rFonts w:eastAsia="Times New Roman" w:cs="Times New Roman"/>
          <w:szCs w:val="24"/>
        </w:rPr>
        <w:lastRenderedPageBreak/>
        <w:t xml:space="preserve">έδειξαν θετικά δείγματα γραφής στο θέμα του νέου ΑΗΣ Μελίτης </w:t>
      </w:r>
      <w:r>
        <w:rPr>
          <w:rFonts w:eastAsia="Times New Roman" w:cs="Times New Roman"/>
          <w:szCs w:val="24"/>
          <w:lang w:val="en-US"/>
        </w:rPr>
        <w:t>II</w:t>
      </w:r>
      <w:r>
        <w:rPr>
          <w:rFonts w:eastAsia="Times New Roman" w:cs="Times New Roman"/>
          <w:szCs w:val="24"/>
        </w:rPr>
        <w:t xml:space="preserve">. Το ίδιο πιστεύω πως θα πράξουν και στο θέμα των τηλεθερμάνσεων. </w:t>
      </w:r>
    </w:p>
    <w:p w14:paraId="3694FCA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Η Μελίτη II είναι από</w:t>
      </w:r>
      <w:r>
        <w:rPr>
          <w:rFonts w:eastAsia="Times New Roman" w:cs="Times New Roman"/>
          <w:szCs w:val="24"/>
        </w:rPr>
        <w:t xml:space="preserve"> τις περιπτώσεις που εξασφαλίζεται η ιδιωτική επενδυτική δραστηριότητα και θα λύσει προβλήματα του παρελθόντος. Δεν θα έλθει απλά να εκμεταλλευτεί κρατική περιουσία. Με το νέο σχέδιο θα αξιοποιηθούν τα ορυχεία Βεύης και Κλειδιού που είναι ανενεργά εδώ και </w:t>
      </w:r>
      <w:r>
        <w:rPr>
          <w:rFonts w:eastAsia="Times New Roman" w:cs="Times New Roman"/>
          <w:szCs w:val="24"/>
        </w:rPr>
        <w:t>δεκαπέντε χρόνια.</w:t>
      </w:r>
    </w:p>
    <w:p w14:paraId="3694FCA5" w14:textId="77777777" w:rsidR="006648D0" w:rsidRDefault="00CC2A7D">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694FCA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3694FCA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Τέλος, να τονίσω από εδώ τη σημασία του κάθετου άξονα Φλώρινας- Πτολεμαΐδας που ενώνει την περιοχή με την Εγνατία και θα συμπληρώ</w:t>
      </w:r>
      <w:r>
        <w:rPr>
          <w:rFonts w:eastAsia="Times New Roman" w:cs="Times New Roman"/>
          <w:szCs w:val="24"/>
        </w:rPr>
        <w:t xml:space="preserve">σει το βόρειο κομμάτι που εγκαινιάστηκε πρόσφατα. Τα έργα υποδομών έχουν μείνει πίσω στην περιοχή μας και είναι άκρως απαραίτητο για μία </w:t>
      </w:r>
      <w:r>
        <w:rPr>
          <w:rFonts w:eastAsia="Times New Roman" w:cs="Times New Roman"/>
          <w:szCs w:val="24"/>
        </w:rPr>
        <w:lastRenderedPageBreak/>
        <w:t>ακριτική περιοχή να έχει σύγχρονη και γρήγορη σύνδεση με την υπόλοιπη χώρα.</w:t>
      </w:r>
    </w:p>
    <w:p w14:paraId="3694FCA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Pr>
          <w:rFonts w:eastAsia="Times New Roman" w:cs="Times New Roman"/>
          <w:szCs w:val="24"/>
        </w:rPr>
        <w:t>π</w:t>
      </w:r>
      <w:r>
        <w:rPr>
          <w:rFonts w:eastAsia="Times New Roman" w:cs="Times New Roman"/>
          <w:szCs w:val="24"/>
        </w:rPr>
        <w:t>ροϋπολογισ</w:t>
      </w:r>
      <w:r>
        <w:rPr>
          <w:rFonts w:eastAsia="Times New Roman" w:cs="Times New Roman"/>
          <w:szCs w:val="24"/>
        </w:rPr>
        <w:t>μός δεν είναι αυτός που ονειρευόμουν να ψηφίσω όταν έλαβα την τιμή να εκπροσωπήσω τους συμπολίτες μου πριν από δύο χρόνια. Είναι όμως το καλύτερο που μπορεί να κάνει μια κυβέρνηση που αποδεδειγμένα παλεύει για το συμφέρον της πλειοψηφίας του ελληνικού λαού</w:t>
      </w:r>
      <w:r>
        <w:rPr>
          <w:rFonts w:eastAsia="Times New Roman" w:cs="Times New Roman"/>
          <w:szCs w:val="24"/>
        </w:rPr>
        <w:t xml:space="preserve">, γι’ αυτό και θα τον ψηφίσω. </w:t>
      </w:r>
    </w:p>
    <w:p w14:paraId="3694FCA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Με κόντρα τα συμφέροντα εντός και εκτός της χώρας, το έργο μας δεν είναι εύκολο. Έχουμε τη θέληση να παρασταθούμε και στον πιο αδύναμο συμπολίτη μας. Χρειάζεται σοβαρότητα, υπομονή και επιμονή για να καταφέρουμε να αλλάξουμε </w:t>
      </w:r>
      <w:r>
        <w:rPr>
          <w:rFonts w:eastAsia="Times New Roman" w:cs="Times New Roman"/>
          <w:szCs w:val="24"/>
        </w:rPr>
        <w:t xml:space="preserve">ριζικά την πορεία της χώρας προς το καλύτερο. </w:t>
      </w:r>
    </w:p>
    <w:p w14:paraId="3694FCA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Σας ευχαριστώ.</w:t>
      </w:r>
    </w:p>
    <w:p w14:paraId="3694FCAB" w14:textId="77777777" w:rsidR="006648D0" w:rsidRDefault="00CC2A7D">
      <w:pPr>
        <w:spacing w:line="600" w:lineRule="auto"/>
        <w:ind w:firstLine="720"/>
        <w:jc w:val="center"/>
        <w:rPr>
          <w:rFonts w:eastAsia="Times New Roman"/>
          <w:bCs/>
        </w:rPr>
      </w:pPr>
      <w:r>
        <w:rPr>
          <w:rFonts w:eastAsia="Times New Roman"/>
          <w:bCs/>
        </w:rPr>
        <w:t>(Χειροκροτήματα από την πτέρυγα του ΣΥΡΙΖΑ)</w:t>
      </w:r>
    </w:p>
    <w:p w14:paraId="3694FCAC"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Τον λόγο έχει η Υφυπουργός κ. Παπανάτσιου.</w:t>
      </w:r>
    </w:p>
    <w:p w14:paraId="3694FCAD"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Κύριε Πρόεδρε, κυρίες και κύριοι Βουλευτές, ο </w:t>
      </w:r>
      <w:r>
        <w:rPr>
          <w:rFonts w:eastAsia="Times New Roman" w:cs="Times New Roman"/>
          <w:szCs w:val="24"/>
        </w:rPr>
        <w:t>π</w:t>
      </w:r>
      <w:r>
        <w:rPr>
          <w:rFonts w:eastAsia="Times New Roman" w:cs="Times New Roman"/>
          <w:szCs w:val="24"/>
        </w:rPr>
        <w:t>ροϋπολογισμός του 2017 είναι ο δεύτερος προϋπολογισμός που σχεδίασε και υλοποιεί αυτή η Κυβέρνηση και έχει συγκεκριμένο πολιτικό και κοινωνικό πρόσημο.</w:t>
      </w:r>
    </w:p>
    <w:p w14:paraId="3694FCA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Τα οφέλη της ταχείας ανάπτυξης της περιόδου της φούσκας </w:t>
      </w:r>
      <w:r>
        <w:rPr>
          <w:rFonts w:eastAsia="Times New Roman" w:cs="Times New Roman"/>
          <w:szCs w:val="24"/>
        </w:rPr>
        <w:t>διαχύθηκαν άνισα, ευνοώντας κυρίως τα ισχυρότερα και πιο εύπορα στρώματα της κοινωνίας. Ακόμα χειρότερα, στην περίοδο της οξείας κρίσης που ακολούθησε, οι πιο αδύναμοι επλήγησαν δυσανάλογα σε σχέση με τους ισχυρότερους και τους πιο εύπορους.</w:t>
      </w:r>
    </w:p>
    <w:p w14:paraId="3694FCA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Τα πιο ευάλωτα</w:t>
      </w:r>
      <w:r>
        <w:rPr>
          <w:rFonts w:eastAsia="Times New Roman" w:cs="Times New Roman"/>
          <w:szCs w:val="24"/>
        </w:rPr>
        <w:t xml:space="preserve"> στρώματα της κοινωνίας μας όχι απλώς είδαν τα εισοδήματά τους να μειώνονται ταχύτατα, αλλά οδηγήθηκαν στη φτωχο</w:t>
      </w:r>
      <w:r>
        <w:rPr>
          <w:rFonts w:eastAsia="Times New Roman" w:cs="Times New Roman"/>
          <w:szCs w:val="24"/>
        </w:rPr>
        <w:lastRenderedPageBreak/>
        <w:t>ποίηση και άλλα στρώματα συγκράτησαν σε μεγαλύτερο ποσοστό τα κεκτημένα που είχαν προ της κρίσης. Αυτό δεν έγινε τυχαία. Έγινε στοχευμένα από τι</w:t>
      </w:r>
      <w:r>
        <w:rPr>
          <w:rFonts w:eastAsia="Times New Roman" w:cs="Times New Roman"/>
          <w:szCs w:val="24"/>
        </w:rPr>
        <w:t>ς πολιτικές που επέλεξαν να επιβάλουν στη χώρα οι ντόπιες και ξένες ελίτ.</w:t>
      </w:r>
    </w:p>
    <w:p w14:paraId="3694FCB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Η κατάρρευση του ΑΕΠ της χώρας μας κατά σχεδόν 30%, την περίοδο 2009-2014, μοιράστηκε εντελώς άνισα εις βάρος των αδυνάτων. Γι’ αυτό ο στόχος του </w:t>
      </w:r>
      <w:r>
        <w:rPr>
          <w:rFonts w:eastAsia="Times New Roman" w:cs="Times New Roman"/>
          <w:szCs w:val="24"/>
        </w:rPr>
        <w:t>π</w:t>
      </w:r>
      <w:r>
        <w:rPr>
          <w:rFonts w:eastAsia="Times New Roman" w:cs="Times New Roman"/>
          <w:szCs w:val="24"/>
        </w:rPr>
        <w:t>ροϋπολογισμού του 2017, όπως και το</w:t>
      </w:r>
      <w:r>
        <w:rPr>
          <w:rFonts w:eastAsia="Times New Roman" w:cs="Times New Roman"/>
          <w:szCs w:val="24"/>
        </w:rPr>
        <w:t>υ προηγούμενου, είναι να προστατέψει αυτά τα στρώματα εφαρμόζοντας αναδιανομή των πόρων προς μια κατεύθυνση κοινωνικά πιο δίκαιη.</w:t>
      </w:r>
    </w:p>
    <w:p w14:paraId="3694FCB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Όταν, λοιπόν, ο Σύνδεσμος Ελλήνων Βιομηχάνων σε συγχορδία με την Αξιωματική Αντιπολίτευση μάς κατηγορεί ότι αυτός ο προϋπολογι</w:t>
      </w:r>
      <w:r>
        <w:rPr>
          <w:rFonts w:eastAsia="Times New Roman" w:cs="Times New Roman"/>
          <w:szCs w:val="24"/>
        </w:rPr>
        <w:t>σμός και ιδίως, το κομμάτι των εσόδων, αποτυπώνει τη μεγαλύτερη αναδιανομή εισοδημάτων που έχει επιχειρηθεί ποτέ σε μια χρονιά, εμείς από τη δική μας οπτική, αυτό μόνο σαν εύσημο μπορούμε να το εκλάβουμε.</w:t>
      </w:r>
    </w:p>
    <w:p w14:paraId="3694FCB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Οι προϋπολογισμοί του ΠΑΣΟΚ και της Νέας Δημοκρατία</w:t>
      </w:r>
      <w:r>
        <w:rPr>
          <w:rFonts w:eastAsia="Times New Roman" w:cs="Times New Roman"/>
          <w:szCs w:val="24"/>
        </w:rPr>
        <w:t>ς, όπως και όλες τους οι πολιτικές, προκαλούσαν αντίστροφη αναδιανομή. Έπαιρναν από τους φτωχούς και έδιναν στους πλούσιους συστηματικά και για ολόκληρες δεκαετίες.</w:t>
      </w:r>
    </w:p>
    <w:p w14:paraId="3694FCB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Παρά τις μεγαλόστομες κατηγορίες των βιομηχάνων και της Αξιωματικής Αντιπολίτευσης, εμείς γ</w:t>
      </w:r>
      <w:r>
        <w:rPr>
          <w:rFonts w:eastAsia="Times New Roman" w:cs="Times New Roman"/>
          <w:szCs w:val="24"/>
        </w:rPr>
        <w:t>νωρίζουμε ότι η αναδιανομή που μπορεί να γίνει μέσω της φορολογικής πολιτικής είναι περιορισμένη. Χρησιμοποιούμε όσο καλύτερα μπορούμε αυτό το εργαλείο, αλλά η δύναμή του είναι πάντα σχετικά περιορισμένη. Η κατεύθυνση, λοιπόν, της φορολογικής πολιτικής είν</w:t>
      </w:r>
      <w:r>
        <w:rPr>
          <w:rFonts w:eastAsia="Times New Roman" w:cs="Times New Roman"/>
          <w:szCs w:val="24"/>
        </w:rPr>
        <w:t xml:space="preserve">αι αμυντική. Είναι να προστατευθούν τα πιο χαμηλά εισοδήματα, δεδομένης της υποχρέωσης να πιαστεί συγκεκριμένος στόχος για πρωτογενές πλεόνασμα ύψους 1,75%. </w:t>
      </w:r>
    </w:p>
    <w:p w14:paraId="3694FCB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Τα προηγούμενα χρόνια οι άλλες κυβερνήσεις έριξαν το μεγαλύτερο μέρος του βάρους της δημοσιονομική</w:t>
      </w:r>
      <w:r>
        <w:rPr>
          <w:rFonts w:eastAsia="Times New Roman" w:cs="Times New Roman"/>
          <w:szCs w:val="24"/>
        </w:rPr>
        <w:t xml:space="preserve">ς προσαρμογής στην πλευρά των </w:t>
      </w:r>
      <w:r>
        <w:rPr>
          <w:rFonts w:eastAsia="Times New Roman" w:cs="Times New Roman"/>
          <w:szCs w:val="24"/>
        </w:rPr>
        <w:lastRenderedPageBreak/>
        <w:t xml:space="preserve">δαπανών. Αυτό σήμαινε τεράστιες μειώσεις των συντάξεων ιδιωτικού και δημοσίου τομέα και των μισθών του δημοσίου, αλλά και τεράστιες περικοπές στις κοινωνικές δαπάνες και τις δαπάνες για την υγεία και την παιδεία. Δεν υπάρχουν </w:t>
      </w:r>
      <w:r>
        <w:rPr>
          <w:rFonts w:eastAsia="Times New Roman" w:cs="Times New Roman"/>
          <w:szCs w:val="24"/>
        </w:rPr>
        <w:t xml:space="preserve">πια παρά ελάχιστα περιθώρια για μειώσεις των δαπανών. </w:t>
      </w:r>
    </w:p>
    <w:p w14:paraId="3694FCB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Εμείς υπολογίζουμε ότι φέτος θα μπορέσουμε να εντοπίσουμε δαπάνες έως και 1,2 δισεκατομμύρια ευρώ το μέγιστο που δεν ανήκουν στις παραπάνω κατηγορίες. Δεν θα τις ονομάσω σπατάλες, αλλά απλώς δαπάνες πο</w:t>
      </w:r>
      <w:r>
        <w:rPr>
          <w:rFonts w:eastAsia="Times New Roman" w:cs="Times New Roman"/>
          <w:szCs w:val="24"/>
        </w:rPr>
        <w:t xml:space="preserve">υ θα μπορέσουν να μειωθούν σταδιακά, χωρίς να προκαλέσουν μεγάλη ζημιά στη λειτουργία του κράτους. </w:t>
      </w:r>
    </w:p>
    <w:p w14:paraId="3694FCB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Το γεγονός ότι αυτό είναι το μέγιστο ποσό των δαπανών που εκείνη αλόγιστα χαρακτηρίζει σπατάλες, το γνωρίζει, εξάλλου, και η Αξιωματική </w:t>
      </w:r>
      <w:r>
        <w:rPr>
          <w:rFonts w:eastAsia="Times New Roman" w:cs="Times New Roman"/>
          <w:szCs w:val="24"/>
        </w:rPr>
        <w:lastRenderedPageBreak/>
        <w:t>Αντιπολίτευση. Και ό</w:t>
      </w:r>
      <w:r>
        <w:rPr>
          <w:rFonts w:eastAsia="Times New Roman" w:cs="Times New Roman"/>
          <w:szCs w:val="24"/>
        </w:rPr>
        <w:t xml:space="preserve">ταν υπόσχεται μειώσεις φόρων με κόστος 4,1 δισεκατομμύρια ευρώ, χωρίς μειώσεις μισθών, συντάξεων ή κοινωνικών δαπανών, ψεύδεται και μάλιστα, ξεδιάντροπα. </w:t>
      </w:r>
    </w:p>
    <w:p w14:paraId="3694FCB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Σκοπεύει να μειώσει συντάξεις και βασικές κοινωνικές δομές του κράτους που δεν θα του επιτρέψουν στοι</w:t>
      </w:r>
      <w:r>
        <w:rPr>
          <w:rFonts w:eastAsia="Times New Roman" w:cs="Times New Roman"/>
          <w:szCs w:val="24"/>
        </w:rPr>
        <w:t>χειωδώς να επιτελεί τον κοινωνικό του ρόλο. Θα στείλει και άλλους πολίτες στη φτωχοποίηση, προκειμένου να μειώσει τους φόρους σε συγκεκριμένες ευνοημένες τάξεις. Αυτός είναι ο σκοπός του αφηγήματος της υπερφορολόγησης που συστηματικά καλλιεργεί η Αξιωματικ</w:t>
      </w:r>
      <w:r>
        <w:rPr>
          <w:rFonts w:eastAsia="Times New Roman" w:cs="Times New Roman"/>
          <w:szCs w:val="24"/>
        </w:rPr>
        <w:t xml:space="preserve">ή Αντιπολίτευση παρέα με τον </w:t>
      </w:r>
      <w:r>
        <w:rPr>
          <w:rFonts w:eastAsia="Times New Roman" w:cs="Times New Roman"/>
          <w:szCs w:val="24"/>
        </w:rPr>
        <w:t>σ</w:t>
      </w:r>
      <w:r>
        <w:rPr>
          <w:rFonts w:eastAsia="Times New Roman" w:cs="Times New Roman"/>
          <w:szCs w:val="24"/>
        </w:rPr>
        <w:t xml:space="preserve">ύνδεσμο </w:t>
      </w:r>
      <w:r>
        <w:rPr>
          <w:rFonts w:eastAsia="Times New Roman" w:cs="Times New Roman"/>
          <w:szCs w:val="24"/>
        </w:rPr>
        <w:t>β</w:t>
      </w:r>
      <w:r>
        <w:rPr>
          <w:rFonts w:eastAsia="Times New Roman" w:cs="Times New Roman"/>
          <w:szCs w:val="24"/>
        </w:rPr>
        <w:t>ιομηχάνων.</w:t>
      </w:r>
    </w:p>
    <w:p w14:paraId="3694FCB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Και για να καταλαβαινόμαστε, το 2012 η </w:t>
      </w:r>
      <w:r>
        <w:rPr>
          <w:rFonts w:eastAsia="Times New Roman" w:cs="Times New Roman"/>
          <w:szCs w:val="24"/>
        </w:rPr>
        <w:t>σ</w:t>
      </w:r>
      <w:r>
        <w:rPr>
          <w:rFonts w:eastAsia="Times New Roman" w:cs="Times New Roman"/>
          <w:szCs w:val="24"/>
        </w:rPr>
        <w:t>υγκυβέρνηση Νέας Δημοκρατίας και ΠΑΣΟΚ διαχώρισε τη φορολογία μισθών και συντάξεων και των ελευθέρων επαγγελματιών φυσικών προσώπων. Στους δεύτερους κατήργησε το αφορ</w:t>
      </w:r>
      <w:r>
        <w:rPr>
          <w:rFonts w:eastAsia="Times New Roman" w:cs="Times New Roman"/>
          <w:szCs w:val="24"/>
        </w:rPr>
        <w:t xml:space="preserve">ολόγητο, αύξησε το χαμηλότερο συντελεστή και μείωσε τον υψηλότερο. </w:t>
      </w:r>
    </w:p>
    <w:p w14:paraId="3694FCB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Αποτέλεσμα, οι ελεύθεροι επαγγελματίες με χαμηλό εισόδημα, στους οποίους συμπεριλαμβάνονται και οι οιονεί μισθωτοί -τα μπλοκάκια, δηλαδή- επιβαρύνθηκαν σημαντικά και άδικα. Αντίθετα, ελαφρ</w:t>
      </w:r>
      <w:r>
        <w:rPr>
          <w:rFonts w:eastAsia="Times New Roman" w:cs="Times New Roman"/>
          <w:szCs w:val="24"/>
        </w:rPr>
        <w:t>ύνθηκαν, έως και δέκα εκατοστιαίες μονάδες, οι φόροι για όσους δήλωναν άνω των 70.000 ευρώ και 80.000 ευρώ.</w:t>
      </w:r>
    </w:p>
    <w:p w14:paraId="3694FCB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Με τη δική μας αλλαγή στη φορολογία εισοδήματος, οι ελεύθεροι επαγγελματίες με εισόδημα έως 30.000 ευρώ θα πληρώσουν για τα εισοδήματα του 2016 λιγό</w:t>
      </w:r>
      <w:r>
        <w:rPr>
          <w:rFonts w:eastAsia="Times New Roman" w:cs="Times New Roman"/>
          <w:szCs w:val="24"/>
        </w:rPr>
        <w:t xml:space="preserve">τερο φόρο απ’ όσο πλήρωναν </w:t>
      </w:r>
      <w:r>
        <w:rPr>
          <w:rFonts w:eastAsia="Times New Roman" w:cs="Times New Roman"/>
          <w:szCs w:val="24"/>
        </w:rPr>
        <w:t xml:space="preserve">με </w:t>
      </w:r>
      <w:r>
        <w:rPr>
          <w:rFonts w:eastAsia="Times New Roman" w:cs="Times New Roman"/>
          <w:szCs w:val="24"/>
        </w:rPr>
        <w:t xml:space="preserve">το προηγούμενο </w:t>
      </w:r>
      <w:r>
        <w:rPr>
          <w:rFonts w:eastAsia="Times New Roman" w:cs="Times New Roman"/>
          <w:szCs w:val="24"/>
        </w:rPr>
        <w:t>σύστημα</w:t>
      </w:r>
      <w:r>
        <w:rPr>
          <w:rFonts w:eastAsia="Times New Roman" w:cs="Times New Roman"/>
          <w:szCs w:val="24"/>
        </w:rPr>
        <w:t xml:space="preserve">. Αυτό είναι περίπου το 90% του συνόλου. </w:t>
      </w:r>
    </w:p>
    <w:p w14:paraId="3694FCB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Αυτή είναι η φοροεπίθεση για την οποία μιλά η Νέα Δημοκρατία, η οποία μιλά εξ ονόματος του ευνοημένου 10% των προηγούμενων ετών, αλλά δεν τολμά να το πει ευθέως. </w:t>
      </w:r>
      <w:r>
        <w:rPr>
          <w:rFonts w:eastAsia="Times New Roman" w:cs="Times New Roman"/>
          <w:szCs w:val="24"/>
        </w:rPr>
        <w:t xml:space="preserve">Προτιμά να θολώνει τα νερά. Το ίδιο ισχύει και με τους κατά κύριο επάγγελμα αγρότες. </w:t>
      </w:r>
    </w:p>
    <w:p w14:paraId="3694FCB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Με την αλλαγή της φορολογίας</w:t>
      </w:r>
      <w:r>
        <w:rPr>
          <w:rFonts w:eastAsia="Times New Roman" w:cs="Times New Roman"/>
          <w:szCs w:val="24"/>
        </w:rPr>
        <w:t>,</w:t>
      </w:r>
      <w:r>
        <w:rPr>
          <w:rFonts w:eastAsia="Times New Roman" w:cs="Times New Roman"/>
          <w:szCs w:val="24"/>
        </w:rPr>
        <w:t xml:space="preserve"> που ζήτησαν οι δανειστές, πετύχαμε να διασφαλίσουμε ότι γι’ αυτούς θα ισχύει το ίδιο αφορολόγητο, όπως και για τους μισθωτούς και συνταξιούχ</w:t>
      </w:r>
      <w:r>
        <w:rPr>
          <w:rFonts w:eastAsia="Times New Roman" w:cs="Times New Roman"/>
          <w:szCs w:val="24"/>
        </w:rPr>
        <w:t xml:space="preserve">ους. Αυτό σημαίνει ότι για το 80% ίσως και το 90% των κατ’ επάγγελμα αγροτών, ο φετινός φόρος θα είναι μηδενικός. Θα τους επιστραφεί και η προκαταβολή φόρου που πλήρωσαν πέρυσι. </w:t>
      </w:r>
    </w:p>
    <w:p w14:paraId="3694FCB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Παρ’ όλα αυτά, δεν υπάρχει αμφιβολία ότι οι συντελεστές φορολογίας και στους </w:t>
      </w:r>
      <w:r>
        <w:rPr>
          <w:rFonts w:eastAsia="Times New Roman" w:cs="Times New Roman"/>
          <w:szCs w:val="24"/>
        </w:rPr>
        <w:t xml:space="preserve">άμεσους και τους έμμεσους φόρους είναι υψηλότεροι απ’ αυτούς που θα έπρεπε να είναι και απ’ αυτούς που θα θέλαμε να είναι. </w:t>
      </w:r>
    </w:p>
    <w:p w14:paraId="3694FCB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Ωστόσο, αν διαβάσει κανείς τα στοιχεία των τελευταίων δύο ή τριών δεκαετιών και συγκρίνει τις δημόσιες δαπάνες και τα φορολογικά έσο</w:t>
      </w:r>
      <w:r>
        <w:rPr>
          <w:rFonts w:eastAsia="Times New Roman" w:cs="Times New Roman"/>
          <w:szCs w:val="24"/>
        </w:rPr>
        <w:t xml:space="preserve">δα σαν ποσοστό του ΑΕΠ, θα διαπιστώσει ότι η μεγάλη απόκλιση, σε σχέση με τις χώρες της </w:t>
      </w:r>
      <w:r>
        <w:rPr>
          <w:rFonts w:eastAsia="Times New Roman" w:cs="Times New Roman"/>
          <w:szCs w:val="24"/>
        </w:rPr>
        <w:t>δ</w:t>
      </w:r>
      <w:r>
        <w:rPr>
          <w:rFonts w:eastAsia="Times New Roman" w:cs="Times New Roman"/>
          <w:szCs w:val="24"/>
        </w:rPr>
        <w:t xml:space="preserve">υτικής Ευρώπης, δεν βρίσκεται στο πρώτο σκέλος, αλλά στο δεύτερο. Δηλαδή, οι δημόσιες δαπάνες δεν είναι πολύ μεγαλύτερες </w:t>
      </w:r>
      <w:r>
        <w:rPr>
          <w:rFonts w:eastAsia="Times New Roman" w:cs="Times New Roman"/>
          <w:szCs w:val="24"/>
        </w:rPr>
        <w:lastRenderedPageBreak/>
        <w:t>από το μέσο ευρωπαϊκό όρο. Μάλιστα, κάποιες χρ</w:t>
      </w:r>
      <w:r>
        <w:rPr>
          <w:rFonts w:eastAsia="Times New Roman" w:cs="Times New Roman"/>
          <w:szCs w:val="24"/>
        </w:rPr>
        <w:t xml:space="preserve">ονιές είναι κάτω απ’ αυτόν. </w:t>
      </w:r>
    </w:p>
    <w:p w14:paraId="3694FCB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Αντίθετα, τα φορολογικά έσοδα ήταν διαχρονικά από πέντε έως και δέκα εκατοστιαίες μονάδες χαμηλότερα σε σχέση με την υπόλοιπη Ευρώπη και αυτό παρά τους υψηλούς φορολογικούς συντελεστές. Πολλαπλασιάστε αυτή τη διαφορά επί είκοσι</w:t>
      </w:r>
      <w:r>
        <w:rPr>
          <w:rFonts w:eastAsia="Times New Roman" w:cs="Times New Roman"/>
          <w:szCs w:val="24"/>
        </w:rPr>
        <w:t xml:space="preserve"> και τριάντα χρόνια και θα καταλάβετε πώς δημιουργήθηκε το δημόσιο χρέος. Το μεγάλο αυτό κενό προέρχεται κυρίως από τη φοροδιαφυγή κάθε είδους και το λαθρεμπόριο, από την εύνοια σε συγκεκριμένες κοινωνικές τάξεις και οικογένειες. Γι’ αυτόν τον λόγο, στόχος</w:t>
      </w:r>
      <w:r>
        <w:rPr>
          <w:rFonts w:eastAsia="Times New Roman" w:cs="Times New Roman"/>
          <w:szCs w:val="24"/>
        </w:rPr>
        <w:t xml:space="preserve"> της Κυβέρνησής μας από την πρώτη μέρα ήταν η ουσιαστική καταπολέμηση της φοροδιαφυγής.</w:t>
      </w:r>
    </w:p>
    <w:p w14:paraId="3694FCC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Αντίθετα, πολιτική βούληση δεν υπήρχε από τις προηγούμενες κυβερνήσεις πριν και στη διάρκεια της σημερινής κρίσης, γιατί οι πολιτικές </w:t>
      </w:r>
      <w:r>
        <w:rPr>
          <w:rFonts w:eastAsia="Times New Roman" w:cs="Times New Roman"/>
          <w:szCs w:val="24"/>
        </w:rPr>
        <w:lastRenderedPageBreak/>
        <w:t>συμμαχίες που τις διατηρούσαν στην</w:t>
      </w:r>
      <w:r>
        <w:rPr>
          <w:rFonts w:eastAsia="Times New Roman" w:cs="Times New Roman"/>
          <w:szCs w:val="24"/>
        </w:rPr>
        <w:t xml:space="preserve"> εξουσία στηρίζονταν μεταξύ άλλων και στη φοροδιαφυγή, το λαθρεμπόριο και τη διαφθορά.</w:t>
      </w:r>
    </w:p>
    <w:p w14:paraId="3694FCC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Έχουμε έτοιμα δύο νομοσχέδια που θα κατατεθούν άμεσα στη Βουλή. Περιμένουμε ότι θα αποφέρουν πρόσθετα έσοδα από τη φοροδιαφυγή και τα οποία δεν έχουμε συνυπολογίσει στα </w:t>
      </w:r>
      <w:r>
        <w:rPr>
          <w:rFonts w:eastAsia="Times New Roman" w:cs="Times New Roman"/>
          <w:szCs w:val="24"/>
        </w:rPr>
        <w:t>έσοδα του προϋπολογισμού. Το πρώτο είναι το νομοσχέδιο για τις ηλεκτρονικές πληρωμές. Βασική φιλοσοφία είναι η παροχή ισχυρών κινήτρων προς τους πολίτες για την υιοθέτηση των ηλεκτρονικών πληρωμών, συνδυαζόμενες με τις αναγκαίες ρυθμίσεις σε συμμόρφωση των</w:t>
      </w:r>
      <w:r>
        <w:rPr>
          <w:rFonts w:eastAsia="Times New Roman" w:cs="Times New Roman"/>
          <w:szCs w:val="24"/>
        </w:rPr>
        <w:t xml:space="preserve"> επιχειρήσεων και των ελευθέρων επαγγελματιών.</w:t>
      </w:r>
    </w:p>
    <w:p w14:paraId="3694FCC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Αντίστοιχα, το νομοσχέδιο για την αποκάλυψη αδήλωτων κεφαλαίων θα είναι η τελευταία ευκαιρία για όσους έχουν αποκρύψει εισοδήματα να τα εμφανίσουν. Θα βάλει ένα τέλος στη διακίνηση του μαύρου χρήματος, </w:t>
      </w:r>
      <w:r>
        <w:rPr>
          <w:rFonts w:eastAsia="Times New Roman" w:cs="Times New Roman"/>
          <w:szCs w:val="24"/>
        </w:rPr>
        <w:lastRenderedPageBreak/>
        <w:t>δίνοντα</w:t>
      </w:r>
      <w:r>
        <w:rPr>
          <w:rFonts w:eastAsia="Times New Roman" w:cs="Times New Roman"/>
          <w:szCs w:val="24"/>
        </w:rPr>
        <w:t>ς τη δυνατότητα με αυτόν τον τρόπο στο κράτος να αυξήσει τα έσοδά του.</w:t>
      </w:r>
    </w:p>
    <w:p w14:paraId="3694FCC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Ακολουθούν και άλλα νομοσχέδια που σκοπεύουν να κλείσουν κάθε τρύπα για το μαύρο χρήμα. Κυνηγήσαμε τη φοροδιαφυγή και το λαθρεμπόριο. Έχουμε βεβαιώσει φόρους και πρόστιμα ύψους άνω των </w:t>
      </w:r>
      <w:r>
        <w:rPr>
          <w:rFonts w:eastAsia="Times New Roman" w:cs="Times New Roman"/>
          <w:szCs w:val="24"/>
        </w:rPr>
        <w:t>210 εκατομμυρίων ευρώ μόνο από τη λίστα Λαγκάρντ. Υπογράψαμε όλες τις υπουργικές αποφάσεις κατά του λαθρεμπορίου που η σημερινή Αντιπολίτευση είχε ξεχάσει τόσα χρόνια στα συρτάρια, όταν κυβερνούσε και προσποιείτο ότι πολεμά την παρανομία. Αποκτήσαμε το πρώ</w:t>
      </w:r>
      <w:r>
        <w:rPr>
          <w:rFonts w:eastAsia="Times New Roman" w:cs="Times New Roman"/>
          <w:szCs w:val="24"/>
        </w:rPr>
        <w:t>το όχημα-σκάνερ που θα εντοπίζει στα τελωνεία λαθραία φορτία. Σκοπεύουμε να αποκτήσουμε σύντομα άλλα τέσσερα, φτάνοντας αργότερα τα δώδεκα.</w:t>
      </w:r>
    </w:p>
    <w:p w14:paraId="3694FCC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Τα 2,44 δισεκατομμύρια ευρώ πλεόνασμα πάνω στον στόχο του προϋπολογισμού για το ενδεκάμηνο του 2016 δείχνουν πως τα μέτρα που ήδη έχουμε λάβει απέναντι στη φοροδιαφυγή και το λαθρεμπόριο είναι προς </w:t>
      </w:r>
      <w:r>
        <w:rPr>
          <w:rFonts w:eastAsia="Times New Roman" w:cs="Times New Roman"/>
          <w:szCs w:val="24"/>
        </w:rPr>
        <w:lastRenderedPageBreak/>
        <w:t>τη σωστή κατεύθυνση. Αυτό θα ανοίξει το δρόμο για τη μείωσ</w:t>
      </w:r>
      <w:r>
        <w:rPr>
          <w:rFonts w:eastAsia="Times New Roman" w:cs="Times New Roman"/>
          <w:szCs w:val="24"/>
        </w:rPr>
        <w:t>η των φόρων σε όσους δεν κρύβουν τα εισοδήματά τους.</w:t>
      </w:r>
    </w:p>
    <w:p w14:paraId="3694FCC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Βασική πρόταση της Κυβέρνησης στη συζήτηση για την ισορροπία των δύο σκελών της δημοσιονομικής πολιτικής, δαπανών και φόρων, είναι η μείωση των στόχων των πρωτογενών πλεονασμάτων να κατευθύνεται αποκλεισ</w:t>
      </w:r>
      <w:r>
        <w:rPr>
          <w:rFonts w:eastAsia="Times New Roman" w:cs="Times New Roman"/>
          <w:szCs w:val="24"/>
        </w:rPr>
        <w:t>τικά και μόνο για την ενίσχυση της ανταγωνιστικότητας, με ελάφρυνση της φορολογίας και των εισφορών των μικρομεσαίων επιχειρήσεων.</w:t>
      </w:r>
    </w:p>
    <w:p w14:paraId="3694FCC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Με άλλα λόγια, η πρότασή μας στη διαπραγμάτευση με τους πιστωτές είναι το δημοσιονομικό πλεόνασμα από την αντιμετώπιση της φο</w:t>
      </w:r>
      <w:r>
        <w:rPr>
          <w:rFonts w:eastAsia="Times New Roman" w:cs="Times New Roman"/>
          <w:szCs w:val="24"/>
        </w:rPr>
        <w:t>ροδιαφυγής και του λαθρεμπορίου να χρησιμοποιηθεί για κοινωνικούς σκοπούς και η μείωση των πλεονασμάτων για αναπτυξιακούς. Άμεσα θα πέσουν στην οικονομία 1,8 δισεκατομμύρια ευρώ και μέχρι το τέλος του πρώτου εξαμήνου του 2017 άλλα 1,7 δισεκατομμύρια ευρώ γ</w:t>
      </w:r>
      <w:r>
        <w:rPr>
          <w:rFonts w:eastAsia="Times New Roman" w:cs="Times New Roman"/>
          <w:szCs w:val="24"/>
        </w:rPr>
        <w:t xml:space="preserve">ια την καταβολή </w:t>
      </w:r>
      <w:r>
        <w:rPr>
          <w:rFonts w:eastAsia="Times New Roman" w:cs="Times New Roman"/>
          <w:szCs w:val="24"/>
        </w:rPr>
        <w:lastRenderedPageBreak/>
        <w:t xml:space="preserve">των ληξιπρόθεσμων οφειλών του δημοσίου. Πρόκειται για οφειλές που κληρονομήσαμε από τη </w:t>
      </w:r>
      <w:r>
        <w:rPr>
          <w:rFonts w:eastAsia="Times New Roman" w:cs="Times New Roman"/>
          <w:szCs w:val="24"/>
        </w:rPr>
        <w:t>σ</w:t>
      </w:r>
      <w:r>
        <w:rPr>
          <w:rFonts w:eastAsia="Times New Roman" w:cs="Times New Roman"/>
          <w:szCs w:val="24"/>
        </w:rPr>
        <w:t>υγκυβέρνηση Νέας Δημοκρατίας-ΠΑΣΟΚ. Τα ποσά αυτά είναι νέα χρήματα που θα μπουν στην οικονομία και θα δώσουν αναπτυξιακή ώθηση. Αυτό, καθώς και η αύξηση</w:t>
      </w:r>
      <w:r>
        <w:rPr>
          <w:rFonts w:eastAsia="Times New Roman" w:cs="Times New Roman"/>
          <w:szCs w:val="24"/>
        </w:rPr>
        <w:t xml:space="preserve"> της εγχώριας ζήτησης, αλλά και των επενδύσεων στηρίζουν την εκτίμησή μας για αύξηση του ΑΕΠ κατά 2,7% το 2017, πρόβλεψη που συμμερίζονται και οι θεσμοί, αλλά και άλλοι διεθνείς οργανισμοί.</w:t>
      </w:r>
    </w:p>
    <w:p w14:paraId="3694FCC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Πιστεύουμε ότι είμαστε πλέον σε μια μεγάλη στροφή της οικονομίας. </w:t>
      </w:r>
      <w:r>
        <w:rPr>
          <w:rFonts w:eastAsia="Times New Roman" w:cs="Times New Roman"/>
          <w:szCs w:val="24"/>
        </w:rPr>
        <w:t>Βγαίνουμε από την ύφεση και μαζί με την ολοκλήρωση της αξιολόγησης και τελικά, τη διευθέτηση του χρέους, θα μπορούμε να μιλάμε για πλήρη αντιστροφή του κλίματος στη χώρα μας.</w:t>
      </w:r>
    </w:p>
    <w:p w14:paraId="3694FCC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Σας ευχαριστώ.</w:t>
      </w:r>
    </w:p>
    <w:p w14:paraId="3694FCC9" w14:textId="77777777" w:rsidR="006648D0" w:rsidRDefault="00CC2A7D">
      <w:pPr>
        <w:spacing w:line="600" w:lineRule="auto"/>
        <w:ind w:firstLine="709"/>
        <w:jc w:val="center"/>
        <w:rPr>
          <w:rFonts w:eastAsia="Times New Roman"/>
          <w:bCs/>
        </w:rPr>
      </w:pPr>
      <w:r>
        <w:rPr>
          <w:rFonts w:eastAsia="Times New Roman"/>
          <w:bCs/>
        </w:rPr>
        <w:t>(Χειροκροτήματα από την πτέρυγα του ΣΥΡΙΖΑ)</w:t>
      </w:r>
    </w:p>
    <w:p w14:paraId="3694FCCA"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σας παρακαλώ πολύ!</w:t>
      </w:r>
    </w:p>
    <w:p w14:paraId="3694FCCB" w14:textId="77777777" w:rsidR="006648D0" w:rsidRDefault="00CC2A7D">
      <w:pPr>
        <w:spacing w:line="600" w:lineRule="auto"/>
        <w:ind w:firstLine="720"/>
        <w:jc w:val="both"/>
        <w:rPr>
          <w:rFonts w:eastAsia="Times New Roman"/>
          <w:bCs/>
        </w:rPr>
      </w:pPr>
      <w:r>
        <w:rPr>
          <w:rFonts w:eastAsia="Times New Roman" w:cs="Times New Roman"/>
          <w:b/>
          <w:szCs w:val="24"/>
        </w:rPr>
        <w:lastRenderedPageBreak/>
        <w:t>ΠΡΟΕΔΡΕΥΩΝ (Νικήτας Κακλαμάνης):</w:t>
      </w:r>
      <w:r>
        <w:rPr>
          <w:rFonts w:eastAsia="Times New Roman" w:cs="Times New Roman"/>
          <w:szCs w:val="24"/>
        </w:rPr>
        <w:t xml:space="preserve"> </w:t>
      </w:r>
      <w:r>
        <w:rPr>
          <w:rFonts w:eastAsia="Times New Roman"/>
          <w:bCs/>
        </w:rPr>
        <w:t>Τι θέλετε, κύριε Λοβέρδο;</w:t>
      </w:r>
    </w:p>
    <w:p w14:paraId="3694FCCC" w14:textId="77777777" w:rsidR="006648D0" w:rsidRDefault="00CC2A7D">
      <w:pPr>
        <w:spacing w:line="600" w:lineRule="auto"/>
        <w:ind w:firstLine="720"/>
        <w:jc w:val="both"/>
        <w:rPr>
          <w:rFonts w:eastAsia="Times New Roman"/>
          <w:bCs/>
        </w:rPr>
      </w:pPr>
      <w:r>
        <w:rPr>
          <w:rFonts w:eastAsia="Times New Roman"/>
          <w:b/>
          <w:bCs/>
        </w:rPr>
        <w:t>ΑΝΔΡΕΑΣ ΛΟΒΕΡΔΟΣ:</w:t>
      </w:r>
      <w:r>
        <w:rPr>
          <w:rFonts w:eastAsia="Times New Roman"/>
          <w:bCs/>
        </w:rPr>
        <w:t xml:space="preserve"> Θα ήθελα τον λόγο.</w:t>
      </w:r>
    </w:p>
    <w:p w14:paraId="3694FCCD" w14:textId="77777777" w:rsidR="006648D0" w:rsidRDefault="00CC2A7D">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Για ποιο πράγμα;</w:t>
      </w:r>
    </w:p>
    <w:p w14:paraId="3694FCCE" w14:textId="77777777" w:rsidR="006648D0" w:rsidRDefault="00CC2A7D">
      <w:pPr>
        <w:spacing w:line="600" w:lineRule="auto"/>
        <w:ind w:firstLine="720"/>
        <w:jc w:val="both"/>
        <w:rPr>
          <w:rFonts w:eastAsia="Times New Roman"/>
          <w:bCs/>
        </w:rPr>
      </w:pPr>
      <w:r>
        <w:rPr>
          <w:rFonts w:eastAsia="Times New Roman"/>
          <w:b/>
          <w:bCs/>
        </w:rPr>
        <w:t>ΑΝΔΡΕΑΣ ΛΟΒΕΡΔΟΣ:</w:t>
      </w:r>
      <w:r>
        <w:rPr>
          <w:rFonts w:eastAsia="Times New Roman"/>
          <w:bCs/>
        </w:rPr>
        <w:t xml:space="preserve"> Είστε δίκαιος, ξέρω…</w:t>
      </w:r>
    </w:p>
    <w:p w14:paraId="3694FCCF" w14:textId="77777777" w:rsidR="006648D0" w:rsidRDefault="00CC2A7D">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Ναι</w:t>
      </w:r>
      <w:r>
        <w:rPr>
          <w:rFonts w:eastAsia="Times New Roman"/>
          <w:bCs/>
        </w:rPr>
        <w:t>…</w:t>
      </w:r>
    </w:p>
    <w:p w14:paraId="3694FCD0" w14:textId="77777777" w:rsidR="006648D0" w:rsidRDefault="00CC2A7D">
      <w:pPr>
        <w:spacing w:line="600" w:lineRule="auto"/>
        <w:ind w:firstLine="720"/>
        <w:jc w:val="both"/>
        <w:rPr>
          <w:rFonts w:eastAsia="Times New Roman"/>
          <w:bCs/>
        </w:rPr>
      </w:pPr>
      <w:r>
        <w:rPr>
          <w:rFonts w:eastAsia="Times New Roman"/>
          <w:b/>
          <w:bCs/>
        </w:rPr>
        <w:t>ΑΝΔΡΕΑΣ ΛΟΒΕΡΔΟΣ:</w:t>
      </w:r>
      <w:r>
        <w:rPr>
          <w:rFonts w:eastAsia="Times New Roman"/>
          <w:bCs/>
        </w:rPr>
        <w:t xml:space="preserve"> …και τηρείτε τον Κανονισμό. Αυτό που θα πω είναι και δεν είναι προσωπικό, αλλά ζητώ για προσωπικό τον λόγο.</w:t>
      </w:r>
    </w:p>
    <w:p w14:paraId="3694FCD1" w14:textId="77777777" w:rsidR="006648D0" w:rsidRDefault="00CC2A7D">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Ορίστε, έχετε για ένα λεπτό τον λόγο.</w:t>
      </w:r>
    </w:p>
    <w:p w14:paraId="3694FCD2" w14:textId="77777777" w:rsidR="006648D0" w:rsidRDefault="00CC2A7D">
      <w:pPr>
        <w:spacing w:line="600" w:lineRule="auto"/>
        <w:ind w:firstLine="720"/>
        <w:jc w:val="both"/>
        <w:rPr>
          <w:rFonts w:eastAsia="Times New Roman"/>
          <w:bCs/>
        </w:rPr>
      </w:pPr>
      <w:r>
        <w:rPr>
          <w:rFonts w:eastAsia="Times New Roman"/>
          <w:b/>
          <w:bCs/>
        </w:rPr>
        <w:t>ΑΝΔΡΕΑΣ ΛΟΒΕΡΔΟΣ:</w:t>
      </w:r>
      <w:r>
        <w:rPr>
          <w:rFonts w:eastAsia="Times New Roman"/>
          <w:bCs/>
        </w:rPr>
        <w:t xml:space="preserve"> Σας ευχαριστώ, κύριε Πρόεδρε.</w:t>
      </w:r>
    </w:p>
    <w:p w14:paraId="3694FCD3" w14:textId="77777777" w:rsidR="006648D0" w:rsidRDefault="00CC2A7D">
      <w:pPr>
        <w:spacing w:line="600" w:lineRule="auto"/>
        <w:ind w:firstLine="720"/>
        <w:jc w:val="both"/>
        <w:rPr>
          <w:rFonts w:eastAsia="Times New Roman"/>
          <w:bCs/>
        </w:rPr>
      </w:pPr>
      <w:r>
        <w:rPr>
          <w:rFonts w:eastAsia="Times New Roman"/>
          <w:bCs/>
        </w:rPr>
        <w:lastRenderedPageBreak/>
        <w:t>Κυρία Υφυ</w:t>
      </w:r>
      <w:r>
        <w:rPr>
          <w:rFonts w:eastAsia="Times New Roman"/>
          <w:bCs/>
        </w:rPr>
        <w:t>πουργέ, είναι προσβλητική η άποψη για έναν Βουλευτή της Αντιπολίτευσης</w:t>
      </w:r>
      <w:r>
        <w:rPr>
          <w:rFonts w:eastAsia="Times New Roman"/>
          <w:bCs/>
        </w:rPr>
        <w:t>,</w:t>
      </w:r>
      <w:r>
        <w:rPr>
          <w:rFonts w:eastAsia="Times New Roman"/>
          <w:bCs/>
        </w:rPr>
        <w:t xml:space="preserve"> που έχει διατελέσει Υπουργός να ακούει από συνάδελφο Βουλευτή και Υπουργό ότι υπήρξαν δυνατότητες περιορισμού της παρανομίας και δεν αξιοποιήθηκαν. Μας προσβάλλει πάρα πολύ.</w:t>
      </w:r>
    </w:p>
    <w:p w14:paraId="3694FCD4"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ΧΡΗΣΤΟΣ ΜΑ</w:t>
      </w:r>
      <w:r>
        <w:rPr>
          <w:rFonts w:eastAsia="Times New Roman" w:cs="Times New Roman"/>
          <w:b/>
          <w:szCs w:val="24"/>
        </w:rPr>
        <w:t xml:space="preserve">ΝΤΑΣ: </w:t>
      </w:r>
      <w:r>
        <w:rPr>
          <w:rFonts w:eastAsia="Times New Roman" w:cs="Times New Roman"/>
          <w:szCs w:val="24"/>
        </w:rPr>
        <w:t>Αυτό είναι πολιτικό…</w:t>
      </w:r>
    </w:p>
    <w:p w14:paraId="3694FCD5"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Θα σας πω αμέσως.</w:t>
      </w:r>
    </w:p>
    <w:p w14:paraId="3694FCD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Μιας και μας προσβάλλει, όμως, θα σας πω το εξής: Εχθές ήταν εδώ από το Υπουργείο σας ο κ. Τσακαλώτος. Όταν ο κ. Κωνσταντινόπουλος σας είπε για τη λογική του νέου Κανονισμού της Επιτροπής Παιγν</w:t>
      </w:r>
      <w:r>
        <w:rPr>
          <w:rFonts w:eastAsia="Times New Roman" w:cs="Times New Roman"/>
          <w:szCs w:val="24"/>
        </w:rPr>
        <w:t>ίων</w:t>
      </w:r>
      <w:r>
        <w:rPr>
          <w:rFonts w:eastAsia="Times New Roman" w:cs="Times New Roman"/>
          <w:szCs w:val="24"/>
        </w:rPr>
        <w:t>,</w:t>
      </w:r>
      <w:r>
        <w:rPr>
          <w:rFonts w:eastAsia="Times New Roman" w:cs="Times New Roman"/>
          <w:szCs w:val="24"/>
        </w:rPr>
        <w:t xml:space="preserve"> που εποπτεύει το Υπουργείο σας, σύμφωνα με την οποία κάθε γωνιά στην Ελλάδα θα έχει κι ένα μικρό καζίνο, δεν είπατε κουβέντα. Δεν είπε κουβέντα ούτε ο Υπουργός αντιδρώντας εχθές ούτε εσείς σήμερα. </w:t>
      </w:r>
    </w:p>
    <w:p w14:paraId="3694FCD7"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Το προσωπικό ποιο είναι, κύριε Πρόεδρ</w:t>
      </w:r>
      <w:r>
        <w:rPr>
          <w:rFonts w:eastAsia="Times New Roman" w:cs="Times New Roman"/>
          <w:szCs w:val="24"/>
        </w:rPr>
        <w:t>ε;</w:t>
      </w:r>
    </w:p>
    <w:p w14:paraId="3694FCD8"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Υπάρχει θέμα διαφθοράς, κύριε Πρόεδρε. Εξαγοράστηκε αυτού του είδους η κανονιστική ρύθμιση. Δεν αφορά το Υπουργείο, τον Υπουργό, τον Αναπληρωτή ή την Υφυπουργό, αλλά έχετε υποχρέωση σε ένα θέμα διαφθοράς να ενημερώσετε το Κοινοβούλιο, </w:t>
      </w:r>
      <w:r>
        <w:rPr>
          <w:rFonts w:eastAsia="Times New Roman" w:cs="Times New Roman"/>
          <w:szCs w:val="24"/>
        </w:rPr>
        <w:t>αντί να μας βρίζετε.</w:t>
      </w:r>
    </w:p>
    <w:p w14:paraId="3694FCD9"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Τα άκουσαν οι Υπουργοί που παρίστανται και όταν θα έρθει η ώρα να μιλήσουν, θα επιλέξουν αν θα σας απαντήσουν ή όχι και με ποιον τρόπο.</w:t>
      </w:r>
    </w:p>
    <w:p w14:paraId="3694FCDA"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Κύριε Πρόεδρε, θα</w:t>
      </w:r>
      <w:r>
        <w:rPr>
          <w:rFonts w:eastAsia="Times New Roman" w:cs="Times New Roman"/>
          <w:szCs w:val="24"/>
        </w:rPr>
        <w:t xml:space="preserve"> μου δώσετε τον λόγο, παρακαλώ;</w:t>
      </w:r>
    </w:p>
    <w:p w14:paraId="3694FCDB"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κυρία Υπουργέ, έχετε τον λόγο να μιλήσετε για ένα λεπτό. Αφού προκληθήκατε, έχετε το δικαίωμα.</w:t>
      </w:r>
    </w:p>
    <w:p w14:paraId="3694FCDC"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ΠΑΠΑΝΑΤΣΙΟΥ (Υφυπουργός Οικονομικών): </w:t>
      </w: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δεν υπάρχει τέτοιο θέμα για </w:t>
      </w:r>
      <w:r>
        <w:rPr>
          <w:rFonts w:eastAsia="Times New Roman" w:cs="Times New Roman"/>
          <w:szCs w:val="24"/>
        </w:rPr>
        <w:t>τα τυχερά παίγνια, κύριε Λοβέρδο. Όσον αφορά τα τυχερά παίγνια, κάποια στιγμή θα έρθει νομοσχέδιο στη Βουλή και τότε θα τα πούμε, για να δείτε και εκεί πέρα τι γίνεται.</w:t>
      </w:r>
    </w:p>
    <w:p w14:paraId="3694FCDD"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Άλλο αυτό. Άλλο θέμα είναι τα τυχερά παίγνια.</w:t>
      </w:r>
    </w:p>
    <w:p w14:paraId="3694FCD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Μη διακόπτουμε τώρα. Η συζήτηση έχει πάει καλά. Θα μιλήσουν όλοι οι συνάδελφοι. Μην αρχίσουμε τώρα.</w:t>
      </w:r>
    </w:p>
    <w:p w14:paraId="3694FCDF"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Από εκεί και πέρα, το προηγούμενο θέμα δεν ήταν προσωπικό απέναντί σας. Ήτ</w:t>
      </w:r>
      <w:r>
        <w:rPr>
          <w:rFonts w:eastAsia="Times New Roman" w:cs="Times New Roman"/>
          <w:szCs w:val="24"/>
        </w:rPr>
        <w:t>αν θέμα πολιτικών. Πραγματικά έτσι ήταν. Παραλάβαμε το «</w:t>
      </w:r>
      <w:r>
        <w:rPr>
          <w:rFonts w:eastAsia="Times New Roman" w:cs="Times New Roman"/>
          <w:szCs w:val="24"/>
          <w:lang w:val="en-US"/>
        </w:rPr>
        <w:t>scanner</w:t>
      </w:r>
      <w:r>
        <w:rPr>
          <w:rFonts w:eastAsia="Times New Roman" w:cs="Times New Roman"/>
          <w:szCs w:val="24"/>
        </w:rPr>
        <w:t xml:space="preserve">» που μας έκανε δώρο ο </w:t>
      </w:r>
      <w:r>
        <w:rPr>
          <w:rFonts w:eastAsia="Times New Roman" w:cs="Times New Roman"/>
          <w:szCs w:val="24"/>
        </w:rPr>
        <w:t>«</w:t>
      </w:r>
      <w:r>
        <w:rPr>
          <w:rFonts w:eastAsia="Times New Roman" w:cs="Times New Roman"/>
          <w:szCs w:val="24"/>
        </w:rPr>
        <w:t>ΠΑΠΑΣΤΡΑΤΟΣ</w:t>
      </w:r>
      <w:r>
        <w:rPr>
          <w:rFonts w:eastAsia="Times New Roman" w:cs="Times New Roman"/>
          <w:szCs w:val="24"/>
        </w:rPr>
        <w:t>»</w:t>
      </w:r>
      <w:r>
        <w:rPr>
          <w:rFonts w:eastAsia="Times New Roman" w:cs="Times New Roman"/>
          <w:szCs w:val="24"/>
        </w:rPr>
        <w:t xml:space="preserve">. Για είκοσι χρόνια το χάριζε και </w:t>
      </w:r>
      <w:r>
        <w:rPr>
          <w:rFonts w:eastAsia="Times New Roman" w:cs="Times New Roman"/>
          <w:szCs w:val="24"/>
        </w:rPr>
        <w:lastRenderedPageBreak/>
        <w:t>δεν το παραλάμβανε κανένας. Εμείς τολμήσαμε και το παραλάβαμε. Τίποτα παραπάνω.</w:t>
      </w:r>
    </w:p>
    <w:p w14:paraId="3694FCE0"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Π</w:t>
      </w:r>
      <w:r>
        <w:rPr>
          <w:rFonts w:eastAsia="Times New Roman" w:cs="Times New Roman"/>
          <w:szCs w:val="24"/>
        </w:rPr>
        <w:t>άντως, για είκοσι χρόνια δεν το έκανε, γιατί εγώ έχω κάνει τέσσερις ερωτήσεις σε πολλές κυβερνήσεις. Δεν ειπώθηκε τέτοιο πράγμα. Όταν προεδρεύει ο παλαιότερος, να ξέρουμε τι λέμε. Μιλώ για το «</w:t>
      </w:r>
      <w:r>
        <w:rPr>
          <w:rFonts w:eastAsia="Times New Roman" w:cs="Times New Roman"/>
          <w:szCs w:val="24"/>
          <w:lang w:val="en-US"/>
        </w:rPr>
        <w:t>scanner</w:t>
      </w:r>
      <w:r>
        <w:rPr>
          <w:rFonts w:eastAsia="Times New Roman" w:cs="Times New Roman"/>
          <w:szCs w:val="24"/>
        </w:rPr>
        <w:t>» και ξέρω πολύ καλά τι λέω εγώ από εδώ.</w:t>
      </w:r>
    </w:p>
    <w:p w14:paraId="3694FCE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Ας συνεχίσουμε.</w:t>
      </w:r>
      <w:r>
        <w:rPr>
          <w:rFonts w:eastAsia="Times New Roman" w:cs="Times New Roman"/>
          <w:szCs w:val="24"/>
        </w:rPr>
        <w:t xml:space="preserve"> Ειρήνη υμίν!</w:t>
      </w:r>
    </w:p>
    <w:p w14:paraId="3694FCE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Τον λόγο έχει ο κ. Γεώργιος Στύλιος, μετά ο κ. Νικόλαος Μανιός και μετά ο κ. Βασίλειος Κεγκέρογλου.</w:t>
      </w:r>
    </w:p>
    <w:p w14:paraId="3694FCE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Ορίστε, κύριε Στύλιο, έχετε τον λόγο.</w:t>
      </w:r>
    </w:p>
    <w:p w14:paraId="3694FCE4"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Ευχαριστώ πολύ, κύριε Πρόεδρε.</w:t>
      </w:r>
    </w:p>
    <w:p w14:paraId="3694FCE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συζήτηση για τον </w:t>
      </w:r>
      <w:r>
        <w:rPr>
          <w:rFonts w:eastAsia="Times New Roman" w:cs="Times New Roman"/>
          <w:szCs w:val="24"/>
        </w:rPr>
        <w:t>π</w:t>
      </w:r>
      <w:r>
        <w:rPr>
          <w:rFonts w:eastAsia="Times New Roman" w:cs="Times New Roman"/>
          <w:szCs w:val="24"/>
        </w:rPr>
        <w:t>ροϋπολογισμό αφορά τα πολιτικά κόμματα που ξεδιπλώνουν με τις προτάσεις τους την κριτική τους, το σχέδιο και τον τρόπο με τον οποίο αντιλαμβάνονται ότι πρέπει να προχωρήσει η χώρα το επόμενο διάστημα. Το ερώτημα στο οποίο καλούμαστε να απαντήσουμε σήμερα ε</w:t>
      </w:r>
      <w:r>
        <w:rPr>
          <w:rFonts w:eastAsia="Times New Roman" w:cs="Times New Roman"/>
          <w:szCs w:val="24"/>
        </w:rPr>
        <w:t>ίναι αν θα προχωρήσουμε μπροστά με γενναιότητα, με ρεαλισμό και αλήθεια ή θα επιστρέψουμε στις φαύλες ημέρες του λαϊκισμού της Μεταπολίτευσης.</w:t>
      </w:r>
    </w:p>
    <w:p w14:paraId="3694FCE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 δίλημμα, κυρίες και κύριοι συνάδελφοι, είναι το εξής: Μπροστά ή πίσω; Δυστυχώς, η Κυβέρνηση επιλέγει την οπισθ</w:t>
      </w:r>
      <w:r>
        <w:rPr>
          <w:rFonts w:eastAsia="Times New Roman" w:cs="Times New Roman"/>
          <w:szCs w:val="24"/>
        </w:rPr>
        <w:t>οχώρηση. Επιλέγει να φορολογήσει ό,τι αποδίδει, παράγει και μπορεί να μας βγάλει από την κρίση, για να παραμείνει μόνο στην εξουσία. Αυτός είναι ο σκοπός και ο στόχος τους. Με απλά λόγια, σκοτώνετε την αγελάδα που δίνει το γάλα, δηλαδή</w:t>
      </w:r>
      <w:r>
        <w:rPr>
          <w:rFonts w:eastAsia="Times New Roman" w:cs="Times New Roman"/>
          <w:szCs w:val="24"/>
        </w:rPr>
        <w:t>,</w:t>
      </w:r>
      <w:r>
        <w:rPr>
          <w:rFonts w:eastAsia="Times New Roman" w:cs="Times New Roman"/>
          <w:szCs w:val="24"/>
        </w:rPr>
        <w:t xml:space="preserve"> τα έσοδα.</w:t>
      </w:r>
    </w:p>
    <w:p w14:paraId="3694FCE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Κυρίες κα</w:t>
      </w:r>
      <w:r>
        <w:rPr>
          <w:rFonts w:eastAsia="Times New Roman" w:cs="Times New Roman"/>
          <w:szCs w:val="24"/>
        </w:rPr>
        <w:t xml:space="preserve">ι κύριοι συνάδελφοι, θα αναφερθώ στην ομιλία μου στον αγροτικό τομέα της οικονομίας και στο τι προβλέπεται στο σχέδιο του </w:t>
      </w:r>
      <w:r>
        <w:rPr>
          <w:rFonts w:eastAsia="Times New Roman" w:cs="Times New Roman"/>
          <w:szCs w:val="24"/>
        </w:rPr>
        <w:t>π</w:t>
      </w:r>
      <w:r>
        <w:rPr>
          <w:rFonts w:eastAsia="Times New Roman" w:cs="Times New Roman"/>
          <w:szCs w:val="24"/>
        </w:rPr>
        <w:t>ροϋπολογισμού που καλούμαστε να αποφασίσουμε μεθαύριο. Θα αναφερθώ στα φορολογικά, στα ασφαλιστικά που αφορούν τους αγρότες και θα δώ</w:t>
      </w:r>
      <w:r>
        <w:rPr>
          <w:rFonts w:eastAsia="Times New Roman" w:cs="Times New Roman"/>
          <w:szCs w:val="24"/>
        </w:rPr>
        <w:t>σω και ένα παράδειγμα.</w:t>
      </w:r>
    </w:p>
    <w:p w14:paraId="3694FCE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Φέτος, οι αγρότες θα φορολογηθούν βάσει της κλίμακας των μισθωτών και των συνταξιούχων, με συντελεστές που ξεκινούν από 22% και φθάνουν μέχρι 45%, ανάλογα με το εισόδημα του καθενός. Η προκαταβολή φόρου αυξάνεται από το 75% στο 100%.</w:t>
      </w:r>
      <w:r>
        <w:rPr>
          <w:rFonts w:eastAsia="Times New Roman" w:cs="Times New Roman"/>
          <w:szCs w:val="24"/>
        </w:rPr>
        <w:t xml:space="preserve"> Για πρώτη φορά φορολογούνται οι αγροτικές ενισχύσεις και οι επιδοτήσεις για εισοδήματα άνω των 12.000 ευρώ. </w:t>
      </w:r>
    </w:p>
    <w:p w14:paraId="3694FCE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Καταργήθηκε από την 1</w:t>
      </w:r>
      <w:r>
        <w:rPr>
          <w:rFonts w:eastAsia="Times New Roman" w:cs="Times New Roman"/>
          <w:szCs w:val="24"/>
          <w:vertAlign w:val="superscript"/>
        </w:rPr>
        <w:t>η</w:t>
      </w:r>
      <w:r>
        <w:rPr>
          <w:rFonts w:eastAsia="Times New Roman" w:cs="Times New Roman"/>
          <w:szCs w:val="24"/>
        </w:rPr>
        <w:t xml:space="preserve"> Οκτωβρίου 2016 η έκπτωση στον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φ</w:t>
      </w:r>
      <w:r>
        <w:rPr>
          <w:rFonts w:eastAsia="Times New Roman" w:cs="Times New Roman"/>
          <w:szCs w:val="24"/>
        </w:rPr>
        <w:t xml:space="preserve">όρο </w:t>
      </w:r>
      <w:r>
        <w:rPr>
          <w:rFonts w:eastAsia="Times New Roman" w:cs="Times New Roman"/>
          <w:szCs w:val="24"/>
        </w:rPr>
        <w:t>κ</w:t>
      </w:r>
      <w:r>
        <w:rPr>
          <w:rFonts w:eastAsia="Times New Roman" w:cs="Times New Roman"/>
          <w:szCs w:val="24"/>
        </w:rPr>
        <w:t xml:space="preserve">ατανάλωσης στο αγροτικό πετρέλαιο. Αυξάνεται, ταυτόχρονα, ο </w:t>
      </w:r>
      <w:r>
        <w:rPr>
          <w:rFonts w:eastAsia="Times New Roman" w:cs="Times New Roman"/>
          <w:szCs w:val="24"/>
        </w:rPr>
        <w:lastRenderedPageBreak/>
        <w:t>ΦΠΑ στα αγροτικά εφό</w:t>
      </w:r>
      <w:r>
        <w:rPr>
          <w:rFonts w:eastAsia="Times New Roman" w:cs="Times New Roman"/>
          <w:szCs w:val="24"/>
        </w:rPr>
        <w:t xml:space="preserve">δια στο 24%, ενώ οι αγρότες πωλούν τα προϊόντα τους με ΦΠΑ 13%. </w:t>
      </w:r>
    </w:p>
    <w:p w14:paraId="3694FCE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Υψηλότερο φόρο κατά 36% θα πληρώσουν και όσοι εισπράττουν εισοδήματα από τη μίσθωση της αγροτικής γης. Στους αγρότες που θα δηλώσουν ετήσια εισοδήματα μεγαλύτερα των 12.000 ευρώ, θα επιβληθεί</w:t>
      </w:r>
      <w:r>
        <w:rPr>
          <w:rFonts w:eastAsia="Times New Roman" w:cs="Times New Roman"/>
          <w:szCs w:val="24"/>
        </w:rPr>
        <w:t xml:space="preserve"> και νέα αναμορφωμένη Ειδική Εισφορά Αλληλεγγύης, η οποία θα υπολογίζεται με συντελεστές που κυμαίνονται από το 2% έως το 10%. </w:t>
      </w:r>
    </w:p>
    <w:p w14:paraId="3694FCE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Επιπλέον φόρος επιβλήθηκε στο κρασί και στην μπύρα. </w:t>
      </w:r>
    </w:p>
    <w:p w14:paraId="3694FCE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 τελειωτικό χτύπημα είναι ότι αλλάζει ο ορισμός του αγρότη. Επτακόσιες πε</w:t>
      </w:r>
      <w:r>
        <w:rPr>
          <w:rFonts w:eastAsia="Times New Roman" w:cs="Times New Roman"/>
          <w:szCs w:val="24"/>
        </w:rPr>
        <w:t xml:space="preserve">νήντα χιλιάδες συμπολίτες μας δηλώνουν αγροτικά εισοδήματα. </w:t>
      </w:r>
    </w:p>
    <w:p w14:paraId="3694FCED" w14:textId="77777777" w:rsidR="006648D0" w:rsidRDefault="00CC2A7D">
      <w:pPr>
        <w:spacing w:line="600" w:lineRule="auto"/>
        <w:jc w:val="both"/>
        <w:rPr>
          <w:rFonts w:eastAsia="Times New Roman" w:cs="Times New Roman"/>
          <w:szCs w:val="24"/>
        </w:rPr>
      </w:pPr>
      <w:r>
        <w:rPr>
          <w:rFonts w:eastAsia="Times New Roman" w:cs="Times New Roman"/>
          <w:szCs w:val="24"/>
        </w:rPr>
        <w:t xml:space="preserve">Με τον ορισμό που η Κυβέρνηση έφερε και ψήφισε για τον αγρότη μόνο εκατόν πενήντα χιλιάδες θα είναι οι κατά κύριο επάγγελμα αγρότες. </w:t>
      </w:r>
    </w:p>
    <w:p w14:paraId="3694FCE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Είπατε, λοιπόν, κυρίες και κύριοι της Κυβέρνησης, ότι αγρότης</w:t>
      </w:r>
      <w:r>
        <w:rPr>
          <w:rFonts w:eastAsia="Times New Roman" w:cs="Times New Roman"/>
          <w:szCs w:val="24"/>
        </w:rPr>
        <w:t xml:space="preserve"> θα είναι εκείνος που το 50%, τουλάχιστον, των συνολικών του εισοδημάτων είναι από αγροτικό εισόδημα. </w:t>
      </w:r>
    </w:p>
    <w:p w14:paraId="3694FCE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Με απλά λόγια, όταν κάποιος σε ένα χωριό κάνει και ένα δεύτερο επάγγελμα -έχει ένα κρεοπωλείο, ένα καφενείο, οτιδήποτε άλλο- και έχει ένα εισόδημα της τά</w:t>
      </w:r>
      <w:r>
        <w:rPr>
          <w:rFonts w:eastAsia="Times New Roman" w:cs="Times New Roman"/>
          <w:szCs w:val="24"/>
        </w:rPr>
        <w:t>ξης των 10.000 ευρώ, πρέπει να έχει εισόδημα 10.000 ευρώ ακόμα από αγροτικό εισόδημα για να είναι αποκλειστικά αγρότης, διαφορετικά τον κάνετε ελεύθερο επαγγελματία και θα φορολογείται ως ελεύθερος επαγγελματίας.</w:t>
      </w:r>
    </w:p>
    <w:p w14:paraId="3694FCF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Για να δούμε τώρα και τι γίνεται με τις ασφ</w:t>
      </w:r>
      <w:r>
        <w:rPr>
          <w:rFonts w:eastAsia="Times New Roman" w:cs="Times New Roman"/>
          <w:szCs w:val="24"/>
        </w:rPr>
        <w:t xml:space="preserve">αλιστικές εισφορές, σε σχέση με τον αγρότη. Στον </w:t>
      </w:r>
      <w:r>
        <w:rPr>
          <w:rFonts w:eastAsia="Times New Roman" w:cs="Times New Roman"/>
          <w:szCs w:val="24"/>
        </w:rPr>
        <w:t>π</w:t>
      </w:r>
      <w:r>
        <w:rPr>
          <w:rFonts w:eastAsia="Times New Roman" w:cs="Times New Roman"/>
          <w:szCs w:val="24"/>
        </w:rPr>
        <w:t>ροϋπολογισμό που καταθέσατε, προβλέπεται αύξηση στα έσοδα από ασφαλιστικές εισφορές των αγροτών 92 εκατομμύρια ευρώ για το 2016, για το πρώτο και το δεύτερο εξάμηνο, και άλλα 95 εκατομμύρια ευρώ για το 2017</w:t>
      </w:r>
      <w:r>
        <w:rPr>
          <w:rFonts w:eastAsia="Times New Roman" w:cs="Times New Roman"/>
          <w:szCs w:val="24"/>
        </w:rPr>
        <w:t xml:space="preserve">. </w:t>
      </w:r>
    </w:p>
    <w:p w14:paraId="3694FCF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Άρα, τη διετία 2016-2017 περιμένετε επιπλέον έσοδα, της τάξης των 188 εκατομμυρίων ευρώ, από τις ασφαλιστικές εισφορές των αγροτών. Όλα αυτά περιλαμβάνονται στον ν.4387/2016 που ψηφίσατε την περασμένη άνοιξη. </w:t>
      </w:r>
    </w:p>
    <w:p w14:paraId="3694FCF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Να μιλήσω συγκεκριμένα και να πω κάποια πρά</w:t>
      </w:r>
      <w:r>
        <w:rPr>
          <w:rFonts w:eastAsia="Times New Roman" w:cs="Times New Roman"/>
          <w:szCs w:val="24"/>
        </w:rPr>
        <w:t>γματα, γιατί έχουν ακουστεί πολλά, σε σχέση με τις ασφαλιστικές εισφορές των αγροτών. Ξεκινάτε από την 1</w:t>
      </w:r>
      <w:r>
        <w:rPr>
          <w:rFonts w:eastAsia="Times New Roman" w:cs="Times New Roman"/>
          <w:szCs w:val="24"/>
          <w:vertAlign w:val="superscript"/>
        </w:rPr>
        <w:t>η</w:t>
      </w:r>
      <w:r>
        <w:rPr>
          <w:rFonts w:eastAsia="Times New Roman" w:cs="Times New Roman"/>
          <w:szCs w:val="24"/>
        </w:rPr>
        <w:t xml:space="preserve"> Ιανουαρίου του 2017 με ασφαλιστικές εισφορές 19%, με βάση τον τζίρο που δηλώνει ο αγρότης, και προχωράτε 22%, 25% την επόμενη χρονιά, 27%, ούτως ώστε </w:t>
      </w:r>
      <w:r>
        <w:rPr>
          <w:rFonts w:eastAsia="Times New Roman" w:cs="Times New Roman"/>
          <w:szCs w:val="24"/>
        </w:rPr>
        <w:t xml:space="preserve">από το 2020 -και μιλώ για ασφαλιστικές εισφορές, μαζί με την υγεία- και στη συνέχεια όποιον αγρότη έχει μηδενικό εισόδημα ή δεν δηλώνει ότι έχει εισοδήματα, θα τον πάτε στην κατώτατη κλίμακα, που σημαίνει, με τον νόμο που ψηφίσατε, 1.300 ευρώ κατ’ έτος. </w:t>
      </w:r>
    </w:p>
    <w:p w14:paraId="3694FCF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Για να μην αμφισβητείται αυτό το οποίο λέω από τους συναδέλφους, καταθέτω στα Πρακτικά εγκύκλιο, την ΠΟΛ 1107/18-7-2016, η οποία έχει </w:t>
      </w:r>
      <w:r>
        <w:rPr>
          <w:rFonts w:eastAsia="Times New Roman" w:cs="Times New Roman"/>
          <w:szCs w:val="24"/>
        </w:rPr>
        <w:lastRenderedPageBreak/>
        <w:t>εκδοθεί και την υπογράφει ο Γενικός Γραμματέας Εσόδων ο κ. Πιτσιλής. Και όποιος θέλει να το αμφισβητήσει εδώ είμαστε.</w:t>
      </w:r>
    </w:p>
    <w:p w14:paraId="3694FCF4" w14:textId="77777777" w:rsidR="006648D0" w:rsidRDefault="00CC2A7D">
      <w:pPr>
        <w:spacing w:line="600" w:lineRule="auto"/>
        <w:ind w:firstLine="720"/>
        <w:jc w:val="both"/>
        <w:rPr>
          <w:rFonts w:eastAsia="Times New Roman" w:cs="Times New Roman"/>
        </w:rPr>
      </w:pPr>
      <w:r>
        <w:rPr>
          <w:rFonts w:eastAsia="Times New Roman" w:cs="Times New Roman"/>
        </w:rPr>
        <w:t>(Στο</w:t>
      </w:r>
      <w:r>
        <w:rPr>
          <w:rFonts w:eastAsia="Times New Roman" w:cs="Times New Roman"/>
        </w:rPr>
        <w:t xml:space="preserve"> σημείο αυτό ο Βουλευτής κ. Γεώργιος Στύλιος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694FCF5"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ΠΑΝΑΓΙΩΤΑ ΒΡΑΝΤΖΑ: </w:t>
      </w:r>
      <w:r>
        <w:rPr>
          <w:rFonts w:eastAsia="Times New Roman" w:cs="Times New Roman"/>
          <w:szCs w:val="24"/>
        </w:rPr>
        <w:t>Όλα αυτά που λέτε τα αμφισβητού</w:t>
      </w:r>
      <w:r>
        <w:rPr>
          <w:rFonts w:eastAsia="Times New Roman" w:cs="Times New Roman"/>
          <w:szCs w:val="24"/>
        </w:rPr>
        <w:t>με.</w:t>
      </w:r>
    </w:p>
    <w:p w14:paraId="3694FCF6" w14:textId="77777777" w:rsidR="006648D0" w:rsidRDefault="00CC2A7D">
      <w:pPr>
        <w:spacing w:line="600" w:lineRule="auto"/>
        <w:ind w:firstLine="720"/>
        <w:jc w:val="both"/>
        <w:rPr>
          <w:rFonts w:eastAsia="Times New Roman" w:cs="Times New Roman"/>
        </w:rPr>
      </w:pPr>
      <w:r>
        <w:rPr>
          <w:rFonts w:eastAsia="Times New Roman" w:cs="Times New Roman"/>
          <w:b/>
        </w:rPr>
        <w:t xml:space="preserve">ΓΕΩΡΓΙΟΣ ΣΤΥΛΙΟΣ: </w:t>
      </w:r>
      <w:r>
        <w:rPr>
          <w:rFonts w:eastAsia="Times New Roman" w:cs="Times New Roman"/>
        </w:rPr>
        <w:t>Εγώ θέλω να μιλώ με στοιχεία και με νούμερα. Αν θέλετε να τα αμφισβητήσετε, ορθώς.</w:t>
      </w:r>
    </w:p>
    <w:p w14:paraId="3694FCF7" w14:textId="77777777" w:rsidR="006648D0" w:rsidRDefault="00CC2A7D">
      <w:pPr>
        <w:spacing w:line="600" w:lineRule="auto"/>
        <w:ind w:firstLine="720"/>
        <w:jc w:val="both"/>
        <w:rPr>
          <w:rFonts w:eastAsia="Times New Roman" w:cs="Times New Roman"/>
        </w:rPr>
      </w:pPr>
      <w:r>
        <w:rPr>
          <w:rFonts w:eastAsia="Times New Roman" w:cs="Times New Roman"/>
        </w:rPr>
        <w:t>Κύριε Πρόεδρε, με διακόπτουν.</w:t>
      </w:r>
    </w:p>
    <w:p w14:paraId="3694FCF8" w14:textId="77777777" w:rsidR="006648D0" w:rsidRDefault="00CC2A7D">
      <w:pPr>
        <w:spacing w:line="600" w:lineRule="auto"/>
        <w:ind w:firstLine="720"/>
        <w:jc w:val="both"/>
        <w:rPr>
          <w:rFonts w:eastAsia="Times New Roman" w:cs="Times New Roman"/>
        </w:rPr>
      </w:pPr>
      <w:r>
        <w:rPr>
          <w:rFonts w:eastAsia="Times New Roman" w:cs="Times New Roman"/>
        </w:rPr>
        <w:t>Επομένως, είναι άμεσα ορατός ο κίνδυνος αφανισμού από το γεωργικό επάγγελμα ολοένα και περισσότερων αγροτών. Ερημώνει η ε</w:t>
      </w:r>
      <w:r>
        <w:rPr>
          <w:rFonts w:eastAsia="Times New Roman" w:cs="Times New Roman"/>
        </w:rPr>
        <w:t xml:space="preserve">λληνική ύπαιθρος. </w:t>
      </w:r>
    </w:p>
    <w:p w14:paraId="3694FCF9" w14:textId="77777777" w:rsidR="006648D0" w:rsidRDefault="00CC2A7D">
      <w:pPr>
        <w:spacing w:line="600" w:lineRule="auto"/>
        <w:ind w:firstLine="720"/>
        <w:jc w:val="both"/>
        <w:rPr>
          <w:rFonts w:eastAsia="Times New Roman" w:cs="Times New Roman"/>
        </w:rPr>
      </w:pPr>
      <w:r>
        <w:rPr>
          <w:rFonts w:eastAsia="Times New Roman" w:cs="Times New Roman"/>
        </w:rPr>
        <w:lastRenderedPageBreak/>
        <w:t xml:space="preserve">Άκουσα χθες τον Υπουργό Αγροτικής Ασφάλισης και Τροφίμων και σήμερα τον Αναπληρωτή Υπουργό Αγροτικής Ανάπτυξης και Τροφίμων να έρχονται εδώ και να μας λένε για δισεκατομμύρια και να μας κάνουν μάθημα. </w:t>
      </w:r>
    </w:p>
    <w:p w14:paraId="3694FCFA" w14:textId="77777777" w:rsidR="006648D0" w:rsidRDefault="00CC2A7D">
      <w:pPr>
        <w:spacing w:line="600" w:lineRule="auto"/>
        <w:ind w:firstLine="720"/>
        <w:jc w:val="both"/>
        <w:rPr>
          <w:rFonts w:eastAsia="Times New Roman" w:cs="Times New Roman"/>
        </w:rPr>
      </w:pPr>
      <w:r>
        <w:rPr>
          <w:rFonts w:eastAsia="Times New Roman" w:cs="Times New Roman"/>
        </w:rPr>
        <w:t>Το Πρόγραμμα Αγροτικής Ανάπτυξης, π</w:t>
      </w:r>
      <w:r>
        <w:rPr>
          <w:rFonts w:eastAsia="Times New Roman" w:cs="Times New Roman"/>
        </w:rPr>
        <w:t xml:space="preserve">ου δεν είχαν τη γενναιότητα και το θάρρος να παραδεχθούν ότι διαπραγματεύτηκε και εγκρίθηκε το 2014 από την προηγούμενη Κυβέρνηση, περιλαμβάνει συνολικά 19 δισεκατομμύρια ευρώ. Οι πόροι του </w:t>
      </w:r>
      <w:r>
        <w:rPr>
          <w:rFonts w:eastAsia="Times New Roman" w:cs="Times New Roman"/>
        </w:rPr>
        <w:t>π</w:t>
      </w:r>
      <w:r>
        <w:rPr>
          <w:rFonts w:eastAsia="Times New Roman" w:cs="Times New Roman"/>
        </w:rPr>
        <w:t>ρογράμματος αυτού είναι 5,5 δισεκατομμύρια ευρώ. Δύο χρόνια κυβερ</w:t>
      </w:r>
      <w:r>
        <w:rPr>
          <w:rFonts w:eastAsia="Times New Roman" w:cs="Times New Roman"/>
        </w:rPr>
        <w:t xml:space="preserve">νάτε και ούτε μία πρόσκληση δεν έχει βγει από το συγκεκριμένο πρόγραμμα, ούτε μία πρόσκληση για επενδύσεις στον αγροτικό τομέα. </w:t>
      </w:r>
    </w:p>
    <w:p w14:paraId="3694FCFB" w14:textId="77777777" w:rsidR="006648D0" w:rsidRDefault="00CC2A7D">
      <w:pPr>
        <w:spacing w:line="600" w:lineRule="auto"/>
        <w:ind w:firstLine="720"/>
        <w:jc w:val="both"/>
        <w:rPr>
          <w:rFonts w:eastAsia="Times New Roman" w:cs="Times New Roman"/>
        </w:rPr>
      </w:pPr>
      <w:r>
        <w:rPr>
          <w:rFonts w:eastAsia="Times New Roman" w:cs="Times New Roman"/>
        </w:rPr>
        <w:t>Από αυτό το Βήμα ακούσαμε χθες τον Υπουργό να λέει ότι μόλις χθες εισήχθη η «κάρτα του αγρότη», να μας λέει ότι το επόμενο διάσ</w:t>
      </w:r>
      <w:r>
        <w:rPr>
          <w:rFonts w:eastAsia="Times New Roman" w:cs="Times New Roman"/>
        </w:rPr>
        <w:t xml:space="preserve">τημα θα </w:t>
      </w:r>
      <w:r>
        <w:rPr>
          <w:rFonts w:eastAsia="Times New Roman" w:cs="Times New Roman"/>
        </w:rPr>
        <w:lastRenderedPageBreak/>
        <w:t>αρθούν τα φωτοβολταϊκά και μια σειρά από άλλες πρωτοβουλίες και πράξεις. Μας παρουσίασε μια ειδυλλιακή εικόνα, στην οποία όμως ο ίδιος δεν κάνει τίποτα.</w:t>
      </w:r>
    </w:p>
    <w:p w14:paraId="3694FCF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694FCF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Τελειώνω, κ</w:t>
      </w:r>
      <w:r>
        <w:rPr>
          <w:rFonts w:eastAsia="Times New Roman" w:cs="Times New Roman"/>
          <w:szCs w:val="24"/>
        </w:rPr>
        <w:t>ύριε Πρόεδρε, σε ενάμισι λεπτό. Λίγοι μίλησαν για τον αγροτικό τομέα. Αφορά πολλούς. Αφορά και το μέλλον της χώρας μας.</w:t>
      </w:r>
    </w:p>
    <w:p w14:paraId="3694FCFE" w14:textId="77777777" w:rsidR="006648D0" w:rsidRDefault="00CC2A7D">
      <w:pPr>
        <w:spacing w:line="600" w:lineRule="auto"/>
        <w:ind w:firstLine="720"/>
        <w:jc w:val="both"/>
        <w:rPr>
          <w:rFonts w:eastAsia="Times New Roman" w:cs="Times New Roman"/>
          <w:szCs w:val="24"/>
        </w:rPr>
      </w:pPr>
      <w:r>
        <w:rPr>
          <w:rFonts w:eastAsia="Times New Roman" w:cs="Times New Roman"/>
        </w:rPr>
        <w:t>Τέλος, θέλω να δώσω ένα παράδειγμα, όπως σας υποσχέθηκα. Έχουμε έναν αγρότης ο οποίος παράγει εκατό τόνους πορτοκάλια σε μια περιοχή όπως είναι η Άρτα, η Αργολίδα, η Λακωνία. Το 5% από αυτά πάνε για φύρα, όπως είναι κατοχυρωμένο από τον έμπορο. Το υπόλοιπο</w:t>
      </w:r>
      <w:r>
        <w:rPr>
          <w:rFonts w:eastAsia="Times New Roman" w:cs="Times New Roman"/>
        </w:rPr>
        <w:t xml:space="preserve"> 20% θα πρέπει οπωσδήποτε να πάει για χυμοποίηση. Άρα, το 25% φεύγει. Το </w:t>
      </w:r>
      <w:r>
        <w:rPr>
          <w:rFonts w:eastAsia="Times New Roman" w:cs="Times New Roman"/>
        </w:rPr>
        <w:lastRenderedPageBreak/>
        <w:t>20% που πάει για χυμοποίηση πληρώνεται με 0,03 λεπτά το κιλό. Οι υπόλοιποι εβδομήντα πέντε τόνοι που μένουν, πληρώνονται, αν βγάλουμε τα έξοδα για την κοπή, με 0,12 λεπτά το κιλό.</w:t>
      </w:r>
    </w:p>
    <w:p w14:paraId="3694FCF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Εάν</w:t>
      </w:r>
      <w:r>
        <w:rPr>
          <w:rFonts w:eastAsia="Times New Roman" w:cs="Times New Roman"/>
          <w:szCs w:val="24"/>
        </w:rPr>
        <w:t xml:space="preserve"> τα υπολογίσετε, για χυμοποίηση εισπράττει περίπου 600 ευρώ και από τα υπόλοιπα χρήματα εισπράττει ένα ποσό της τάξης των 8.500 ευρώ. Μας κάνει λοιπόν ένα άθροισμα της τάξης των 9.300 ευρώ. Ένας αγρότης που παράγει εκατό τόνους πορτοκάλια και στην καλύτερη</w:t>
      </w:r>
      <w:r>
        <w:rPr>
          <w:rFonts w:eastAsia="Times New Roman" w:cs="Times New Roman"/>
          <w:szCs w:val="24"/>
        </w:rPr>
        <w:t xml:space="preserve"> περίπτωση θα τα δώσει για εξαγωγή και θα μπορέσει να τα πουλήσει. </w:t>
      </w:r>
    </w:p>
    <w:p w14:paraId="3694FD0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Για πάμε τώρα να δούμε τι θα μείνει σε αυτόν τον αγρότη. Τα έξοδα είναι 1.500 ευρώ. Και μιλάω για μια καλή καλλιέργεια που δεν έχει πολλά έξοδα. Δεν μιλάω για την ελιά, για τα ακτινίδια κα</w:t>
      </w:r>
      <w:r>
        <w:rPr>
          <w:rFonts w:eastAsia="Times New Roman" w:cs="Times New Roman"/>
          <w:szCs w:val="24"/>
        </w:rPr>
        <w:t>ι για άλλες παραγωγές. Αν αφαιρέσουμε αυτά τα 1.500</w:t>
      </w:r>
      <w:r>
        <w:rPr>
          <w:rFonts w:eastAsia="Times New Roman" w:cs="Times New Roman"/>
          <w:szCs w:val="24"/>
          <w:vertAlign w:val="superscript"/>
        </w:rPr>
        <w:t xml:space="preserve"> </w:t>
      </w:r>
      <w:r>
        <w:rPr>
          <w:rFonts w:eastAsia="Times New Roman" w:cs="Times New Roman"/>
          <w:szCs w:val="24"/>
        </w:rPr>
        <w:t xml:space="preserve">ευρώ από τα 9.300, μένουν περίπου 7.700 ευρώ, 7.800 ευρώ. Φέτος θα φορολογηθεί με 20% και του χρόνου με 26%. Άρα, αν βγάλουμε τον φόρο, του μένουν περίπου 6.300 ευρώ για να ζήσει </w:t>
      </w:r>
      <w:r>
        <w:rPr>
          <w:rFonts w:eastAsia="Times New Roman" w:cs="Times New Roman"/>
          <w:szCs w:val="24"/>
        </w:rPr>
        <w:lastRenderedPageBreak/>
        <w:t>φέτος. Και την επόμενη χρ</w:t>
      </w:r>
      <w:r>
        <w:rPr>
          <w:rFonts w:eastAsia="Times New Roman" w:cs="Times New Roman"/>
          <w:szCs w:val="24"/>
        </w:rPr>
        <w:t>ονιά τού μένουν 5.800. Όμως, στο παράδειγμά μου, κυρίες και κύριοι συνάδελφοι, δεν έβαλα τις εισφορές…</w:t>
      </w:r>
    </w:p>
    <w:p w14:paraId="3694FD01"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Και με αυτό κλείνετε, κύριε συνάδελφε. </w:t>
      </w:r>
    </w:p>
    <w:p w14:paraId="3694FD02"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Κλείνω, κύριε Πρόεδρε, με το παράδειγμα. </w:t>
      </w:r>
    </w:p>
    <w:p w14:paraId="3694FD0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Και δεν έβαλα τις ασ</w:t>
      </w:r>
      <w:r>
        <w:rPr>
          <w:rFonts w:eastAsia="Times New Roman" w:cs="Times New Roman"/>
          <w:szCs w:val="24"/>
        </w:rPr>
        <w:t xml:space="preserve">φαλιστικές εισφορές για τον ΟΓΑ, που με το νόμο που ψηφίσατε κυμαίνονται από 1.300 ευρώ το ελάχιστο και ανεβαίνει η κλίμακα. Άρα, λοιπόν, αν βγάλουμε και τις ασφαλιστικές εισφορές για τον ΕΛΓΑ, πάμε στα 5.000 ευρώ. </w:t>
      </w:r>
    </w:p>
    <w:p w14:paraId="3694FD04"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ΠΑΝΑΓΙΩΤΑ ΒΡΑΝΤΖΑ:</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3694FD05" w14:textId="77777777" w:rsidR="006648D0" w:rsidRDefault="00CC2A7D">
      <w:pPr>
        <w:spacing w:line="600" w:lineRule="auto"/>
        <w:ind w:firstLine="720"/>
        <w:jc w:val="both"/>
        <w:rPr>
          <w:rFonts w:eastAsia="Times New Roman" w:cs="Times New Roman"/>
          <w:szCs w:val="24"/>
        </w:rPr>
      </w:pPr>
      <w:r>
        <w:rPr>
          <w:rFonts w:eastAsia="Times New Roman"/>
          <w:b/>
          <w:szCs w:val="24"/>
        </w:rPr>
        <w:t>ΠΡΟΕ</w:t>
      </w:r>
      <w:r>
        <w:rPr>
          <w:rFonts w:eastAsia="Times New Roman"/>
          <w:b/>
          <w:szCs w:val="24"/>
        </w:rPr>
        <w:t>ΔΡΕΥΩΝ (Νικήτας Κακλαμάνης):</w:t>
      </w:r>
      <w:r>
        <w:rPr>
          <w:rFonts w:eastAsia="Times New Roman"/>
          <w:szCs w:val="24"/>
        </w:rPr>
        <w:t xml:space="preserve"> </w:t>
      </w:r>
      <w:r>
        <w:rPr>
          <w:rFonts w:eastAsia="Times New Roman" w:cs="Times New Roman"/>
          <w:szCs w:val="24"/>
        </w:rPr>
        <w:t>Ηρεμήστε, σας παρακαλώ. Μη</w:t>
      </w:r>
      <w:r>
        <w:rPr>
          <w:rFonts w:eastAsia="Times New Roman" w:cs="Times New Roman"/>
          <w:szCs w:val="24"/>
        </w:rPr>
        <w:t xml:space="preserve"> </w:t>
      </w:r>
      <w:r>
        <w:rPr>
          <w:rFonts w:eastAsia="Times New Roman" w:cs="Times New Roman"/>
          <w:szCs w:val="24"/>
        </w:rPr>
        <w:t xml:space="preserve">διακόπτετε. Ακούτε! Δεν θυμάμαι αν έχετε μιλήσει. Αν δεν έχετε, θα απαντήσετε. </w:t>
      </w:r>
    </w:p>
    <w:p w14:paraId="3694FD06"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ΓΕΩΡΓΙΟΣ ΣΤΥΛΙΟΣ:</w:t>
      </w:r>
      <w:r>
        <w:rPr>
          <w:rFonts w:eastAsia="Times New Roman" w:cs="Times New Roman"/>
          <w:szCs w:val="24"/>
        </w:rPr>
        <w:t xml:space="preserve"> Επίσης, κυρίες και κύριοι συνάδελφοι, δεν έχουμε υπολογίσει τις ασφαλιστικές εισφορές για τον ΕΛΓΑ, πο</w:t>
      </w:r>
      <w:r>
        <w:rPr>
          <w:rFonts w:eastAsia="Times New Roman" w:cs="Times New Roman"/>
          <w:szCs w:val="24"/>
        </w:rPr>
        <w:t xml:space="preserve">υ είναι άλλα 750 ευρώ. </w:t>
      </w:r>
    </w:p>
    <w:p w14:paraId="3694FD0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Καλείται, λοιπόν, σήμερα ο Έλληνας αγρότης να ζήσει με 5.000 ευρώ, να θρέψει την οικογένειά του, να σπουδάσει τα παιδιά του και να μπορέσει να ανταποκριθεί στις υποχρεώσεις του. </w:t>
      </w:r>
    </w:p>
    <w:p w14:paraId="3694FD0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αυτή η Ελλάδα δεν προχω</w:t>
      </w:r>
      <w:r>
        <w:rPr>
          <w:rFonts w:eastAsia="Times New Roman" w:cs="Times New Roman"/>
          <w:szCs w:val="24"/>
        </w:rPr>
        <w:t xml:space="preserve">ρά. Αυτή η Ελλάδα δεν είναι αυτή που εμείς οραματιζόμαστε και θέλουμε. Και πολύ σύντομα ο ελληνικός λαός θα μας καλέσει να δώσουμε την απάντηση και για τη φυγή προς τα εμπρός. </w:t>
      </w:r>
    </w:p>
    <w:p w14:paraId="3694FD0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3694FD0A"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w:t>
      </w:r>
      <w:r>
        <w:rPr>
          <w:rFonts w:eastAsia="Times New Roman" w:cs="Times New Roman"/>
          <w:szCs w:val="24"/>
        </w:rPr>
        <w:t>ατίας)</w:t>
      </w:r>
    </w:p>
    <w:p w14:paraId="3694FD0B"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Καλώ στο Βήμα τον δις συνάδελφό μου κ. Νικόλαο Μανιό. </w:t>
      </w:r>
    </w:p>
    <w:p w14:paraId="3694FD0C"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ΜΑΝΙΟΣ: </w:t>
      </w:r>
      <w:r>
        <w:rPr>
          <w:rFonts w:eastAsia="Times New Roman" w:cs="Times New Roman"/>
          <w:szCs w:val="24"/>
        </w:rPr>
        <w:t xml:space="preserve">Ευχαριστώ, αγαπητέ συνάδελφε Πρόεδρε. </w:t>
      </w:r>
    </w:p>
    <w:p w14:paraId="3694FD0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αυτή η Ελλάδα που παραλάβαμε είναι αυτή που φτιάξατε. Αν τολμούσα να πω ότι οι πρώτες μέρες της Μεταπολίτευσης, τα πρώτα χρόνια, ήταν φαύλα, θα έπρεπε να με εγκαλέσετε, τουλάχιστον οι ανήκοντες στην παραδοσιακή Δεξιά. Το είπατε</w:t>
      </w:r>
      <w:r>
        <w:rPr>
          <w:rFonts w:eastAsia="Times New Roman" w:cs="Times New Roman"/>
          <w:szCs w:val="24"/>
        </w:rPr>
        <w:t xml:space="preserve"> μόνοι σας. Ήταν φαύλα. Τι μαθαίνω τώρα στη Βουλή τώρα στα γεράματα! Είναι αυτό που λένε «μάθε, γέρο, γράμματα». Μαθαίνω ότι αν έχεις ανεργία 27% και πάει στο 23%, είναι χειρότερη από την ανεργία  που είχες στο 7% και πάει στο 26%-27%. Αυτό άκουσα σήμερα! </w:t>
      </w:r>
    </w:p>
    <w:p w14:paraId="3694FD0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Είναι, λέει, ο χειρότερος Οκτώβρης των δεκαπέντε ετών. Με συγχωρείτε! Πόση ήταν η ανεργία -όποια και αν ήταν η </w:t>
      </w:r>
      <w:r>
        <w:rPr>
          <w:rFonts w:eastAsia="Times New Roman" w:cs="Times New Roman"/>
          <w:szCs w:val="24"/>
        </w:rPr>
        <w:t>κ</w:t>
      </w:r>
      <w:r>
        <w:rPr>
          <w:rFonts w:eastAsia="Times New Roman" w:cs="Times New Roman"/>
          <w:szCs w:val="24"/>
        </w:rPr>
        <w:t>υβέρνηση- πριν από δεκαπέντε χρόνια; Ήταν κάτω από 8% και έχει φτάσει στο 23%. Τεράστιο ύψος! Είναι χειρότερο το 8% από το 23%; Έχω μάθει ότι τ</w:t>
      </w:r>
      <w:r>
        <w:rPr>
          <w:rFonts w:eastAsia="Times New Roman" w:cs="Times New Roman"/>
          <w:szCs w:val="24"/>
        </w:rPr>
        <w:t xml:space="preserve">ο 3,5% στο </w:t>
      </w:r>
      <w:r>
        <w:rPr>
          <w:rFonts w:eastAsia="Times New Roman" w:cs="Times New Roman"/>
          <w:szCs w:val="24"/>
        </w:rPr>
        <w:lastRenderedPageBreak/>
        <w:t xml:space="preserve">πλεόνασμα είναι δυσβάσταχτο. Το 4,5% ελαφρότατο! Αυτός ο παραλογισμός πρέπει να σταματήσει. </w:t>
      </w:r>
    </w:p>
    <w:p w14:paraId="3694FD0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Έχω εδώ μια ομιλία που έχει τους αριθμούς και τα δεδομένα. Όσον αφορά το τι είναι κατ’ αρχάς ο προϋπολογισμός, το αφήνουμε στη άκρη. Προϋπολογισμός είνα</w:t>
      </w:r>
      <w:r>
        <w:rPr>
          <w:rFonts w:eastAsia="Times New Roman" w:cs="Times New Roman"/>
          <w:szCs w:val="24"/>
        </w:rPr>
        <w:t xml:space="preserve">ι ένα οικονομικό νοικοκύρεμα, ένα εργαλείο για να πορευθεί η χώρα την επόμενη χρονιά. </w:t>
      </w:r>
    </w:p>
    <w:p w14:paraId="3694FD1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Πού θα πορευθεί η χώρα την επόμενη χρονιά; Μόνο λογιστικά προβλήματα θα έχει; Έχει γεωπολιτικά προβλήματα η χώρα; Έχει προβλήματα με τους εταίρους μας στην ευρωζώνη; Έχε</w:t>
      </w:r>
      <w:r>
        <w:rPr>
          <w:rFonts w:eastAsia="Times New Roman" w:cs="Times New Roman"/>
          <w:szCs w:val="24"/>
        </w:rPr>
        <w:t xml:space="preserve">ι προβλήματα με τη νέα εκλογή του Τραμπ στην Αμερική; Δεν ακούω κουβέντα! Όλα είναι μέλι γάλα! Είμαστε σε ένα παραδεισένιο κόσμο, που δεν υπάρχει Ουκρανία, που δεν υπάρχει η Τουρκία με τα προβλήματά της, δεν υπάρχει η Συρία, δεν υπάρχει καταστροφή της </w:t>
      </w:r>
      <w:r>
        <w:rPr>
          <w:rFonts w:eastAsia="Times New Roman" w:cs="Times New Roman"/>
          <w:szCs w:val="24"/>
        </w:rPr>
        <w:t>β</w:t>
      </w:r>
      <w:r>
        <w:rPr>
          <w:rFonts w:eastAsia="Times New Roman" w:cs="Times New Roman"/>
          <w:szCs w:val="24"/>
        </w:rPr>
        <w:t>όρε</w:t>
      </w:r>
      <w:r>
        <w:rPr>
          <w:rFonts w:eastAsia="Times New Roman" w:cs="Times New Roman"/>
          <w:szCs w:val="24"/>
        </w:rPr>
        <w:t>ιας Αφρικής, δεν υπάρχει μεταναστευ</w:t>
      </w:r>
      <w:r>
        <w:rPr>
          <w:rFonts w:eastAsia="Times New Roman" w:cs="Times New Roman"/>
          <w:szCs w:val="24"/>
        </w:rPr>
        <w:lastRenderedPageBreak/>
        <w:t>τικό πρόβλημα. Υπάρχει το 2% πάνω και το 2% κάτω, που όποια ανάγνωση και να πάρεις από αυτά που έχω ακούσει από την Αντιπολίτευση δεν κολλάει πουθενά. Για όνομα του Θεού! Το ΑΕΠ έχασε 25% και σταμάτησε να χάνει. Είναι κακ</w:t>
      </w:r>
      <w:r>
        <w:rPr>
          <w:rFonts w:eastAsia="Times New Roman" w:cs="Times New Roman"/>
          <w:szCs w:val="24"/>
        </w:rPr>
        <w:t xml:space="preserve">ό αυτό; </w:t>
      </w:r>
    </w:p>
    <w:p w14:paraId="3694FD1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Ποια χώρα παραλάβαμε; Τη χώρα 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Στο τέλος της θητείας η κυβέρνηση του succe</w:t>
      </w:r>
      <w:r>
        <w:rPr>
          <w:rFonts w:eastAsia="Times New Roman" w:cs="Times New Roman"/>
          <w:szCs w:val="24"/>
          <w:lang w:val="en-US"/>
        </w:rPr>
        <w:t>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στόρι δανείστηκε με 4,75% επιτόκιο. Είμαστε σε μια εποχή που τα επιτόκια των δανείων θα πέσουν κάτω από το 1,5% και το θεωρούμε καταστροφή! Το 4,7</w:t>
      </w:r>
      <w:r>
        <w:rPr>
          <w:rFonts w:eastAsia="Times New Roman" w:cs="Times New Roman"/>
          <w:szCs w:val="24"/>
        </w:rPr>
        <w:t>5% το θεωρούμε χαϊδεμένο, υπέροχο! Να μας δώσει ώθηση! Το πληρώνουμε τώρα αυτό το 4,75%. Δεν μας το διέγραψε κανένας!</w:t>
      </w:r>
    </w:p>
    <w:p w14:paraId="3694FD1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Αλλά και κάτι άλλο. Θα σκεφτούμε ποτέ σε ποιο κλίμα βρισκόμαστε; Θα σκεφτούμε ότι αυτή τη στιγμή βρισκόμαστε σε μία εποχή όπου στην πλάτη </w:t>
      </w:r>
      <w:r>
        <w:rPr>
          <w:rFonts w:eastAsia="Times New Roman" w:cs="Times New Roman"/>
          <w:szCs w:val="24"/>
        </w:rPr>
        <w:t xml:space="preserve">της Ελλάδας, της χώρας μας δηλαδή, στην πλάτη των εργαζομένων κυρίως -γιατί το μεγάλο κεφάλαιο δεν έχει και πολύ ανάγκη, μεταναστεύει, </w:t>
      </w:r>
      <w:r>
        <w:rPr>
          <w:rFonts w:eastAsia="Times New Roman" w:cs="Times New Roman"/>
          <w:szCs w:val="24"/>
        </w:rPr>
        <w:lastRenderedPageBreak/>
        <w:t>κλέβει, ληστεύει- στην πλάτη μας παίζονται οι αντιπαραθέσεις της Ευρώπης και των Ηνωμένων Πολιτειών; Θα κάτσουμε ποτέ στη</w:t>
      </w:r>
      <w:r>
        <w:rPr>
          <w:rFonts w:eastAsia="Times New Roman" w:cs="Times New Roman"/>
          <w:szCs w:val="24"/>
        </w:rPr>
        <w:t xml:space="preserve"> Βουλή να συζητήσουμε και μέσα στα κόμματά μας, αλλά ουσιαστικά μέσα στη Βουλή, τι σημαίνει η αλλαγή στάσης του Τραμπ προς τη Γερμανία; Θα κάτσουμε ποτέ να συζητήσουμε γιατί ο Ομπάμα ήταν τόσο μελιστάλαχτος και τόσο αδιάφορος ο καινούργιος ο Τρ</w:t>
      </w:r>
      <w:r>
        <w:rPr>
          <w:rFonts w:eastAsia="Times New Roman" w:cs="Times New Roman"/>
          <w:szCs w:val="24"/>
        </w:rPr>
        <w:t>α</w:t>
      </w:r>
      <w:r>
        <w:rPr>
          <w:rFonts w:eastAsia="Times New Roman" w:cs="Times New Roman"/>
          <w:szCs w:val="24"/>
        </w:rPr>
        <w:t>μπ και τι ε</w:t>
      </w:r>
      <w:r>
        <w:rPr>
          <w:rFonts w:eastAsia="Times New Roman" w:cs="Times New Roman"/>
          <w:szCs w:val="24"/>
        </w:rPr>
        <w:t xml:space="preserve">ίναι οι επιλογές του; Τι σημαίνει η αντιπαράθεση Αμερικής, Ηνωμένων Πολιτειών δηλαδή και Γερμανίας; Δεν θα κάτσουμε ποτέ να το κουβεντιάσουμε, γιατί αυτό δεν μετράει, δεν πουλάει. </w:t>
      </w:r>
    </w:p>
    <w:p w14:paraId="3694FD1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Άμα βγω εγώ και πω ότι ο εκλεκτός συνάδελφος, ο κ. Δένδιας, ας πούμε -παίρν</w:t>
      </w:r>
      <w:r>
        <w:rPr>
          <w:rFonts w:eastAsia="Times New Roman" w:cs="Times New Roman"/>
          <w:szCs w:val="24"/>
        </w:rPr>
        <w:t xml:space="preserve">ω με το θάρρος στο όνομά σας- είναι ψεύτης, είναι έτσι ή είναι αλλιώς, μετράει. Δεν είναι αυτό το ζήτημα. Το ζήτημα είναι να αντιπαρατεθούμε επάνω σε πραγματικά προβλήματα. Εγώ ανησυχώ και εάν </w:t>
      </w:r>
      <w:r>
        <w:rPr>
          <w:rFonts w:eastAsia="Times New Roman" w:cs="Times New Roman"/>
          <w:szCs w:val="24"/>
        </w:rPr>
        <w:lastRenderedPageBreak/>
        <w:t>δεν είχα οικογένεια, παιδιά και εγγόνια, δεν θα ανησυχούσα, για</w:t>
      </w:r>
      <w:r>
        <w:rPr>
          <w:rFonts w:eastAsia="Times New Roman" w:cs="Times New Roman"/>
          <w:szCs w:val="24"/>
        </w:rPr>
        <w:t>τί είμαι προς τη δύση του βίου μου. Αλλά έχω εγγόνια. Πού θα ζήσουν αυτά;</w:t>
      </w:r>
    </w:p>
    <w:p w14:paraId="3694FD1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 Θα κάτσουμε να κουβεντιάσουμε τι σημαίνει ο «Βόρειος Αγωγός» από τη Ρωσία στη Γερμανία; Σε ένα κανάλι, από αυτά που πάμε και λέμε διάφορες εξυπνάδες, αναρωτήθηκε κάποιος, μα τι είνα</w:t>
      </w:r>
      <w:r>
        <w:rPr>
          <w:rFonts w:eastAsia="Times New Roman" w:cs="Times New Roman"/>
          <w:szCs w:val="24"/>
        </w:rPr>
        <w:t>ι αυτός ο «Βόρειος Αγωγός»; Είναι το κουμπί της αντιπαράθεσης ανάμεσα στη Γερμανία και στις Ηνωμένες Πολιτείες και στη Ρωσία. Εμείς τα κοιτάμε αυτά. Ερχόμαστε να πούμε ότι πάει ο Τσίπρας και κοροϊδεύει, ότι ο Τσίπρας είναι ψεύτης κ.λπ. και δεν ξέρω τι. Μα,</w:t>
      </w:r>
      <w:r>
        <w:rPr>
          <w:rFonts w:eastAsia="Times New Roman" w:cs="Times New Roman"/>
          <w:szCs w:val="24"/>
        </w:rPr>
        <w:t xml:space="preserve"> έτσι είναι η ανάλυση, η προσέγγιση διεθνών προβλημάτων; Έτσι θα απαντήσουμε; </w:t>
      </w:r>
    </w:p>
    <w:p w14:paraId="3694FD1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Να βγούμε, λοιπόν, να πούμε ότι «εντάξει, βρε παιδί μου, φύγετε εσείς και θα κάνουμε μία οικουμενική κυβέρνηση, η οποία με ποιο προϋπολογισμό, με ποια πολιτική ανάλυση θα λύσει </w:t>
      </w:r>
      <w:r>
        <w:rPr>
          <w:rFonts w:eastAsia="Times New Roman" w:cs="Times New Roman"/>
          <w:szCs w:val="24"/>
        </w:rPr>
        <w:t xml:space="preserve">τα προβλήματα;». Με τον ψεύτη τον Τσίπρα μέσα ή χωρίς τον ψεύτη τον Τσίπρα; Με τον κακό Μανιό </w:t>
      </w:r>
      <w:r>
        <w:rPr>
          <w:rFonts w:eastAsia="Times New Roman" w:cs="Times New Roman"/>
          <w:szCs w:val="24"/>
        </w:rPr>
        <w:lastRenderedPageBreak/>
        <w:t>μέσα ή χωρίς τον κακό Μανιό μέσα; Αυτά είναι παιδαριώδη και συγγνώμη που το λέω και είμαι στη Βουλή που το λέω…</w:t>
      </w:r>
    </w:p>
    <w:p w14:paraId="3694FD16"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Με τον καλό Μανιό είμαστε.</w:t>
      </w:r>
    </w:p>
    <w:p w14:paraId="3694FD17"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Ν</w:t>
      </w:r>
      <w:r>
        <w:rPr>
          <w:rFonts w:eastAsia="Times New Roman" w:cs="Times New Roman"/>
          <w:b/>
          <w:szCs w:val="24"/>
        </w:rPr>
        <w:t>ΙΚΟΛΑΟΣ ΜΑΝΙΟΣ:</w:t>
      </w:r>
      <w:r>
        <w:rPr>
          <w:rFonts w:eastAsia="Times New Roman" w:cs="Times New Roman"/>
          <w:szCs w:val="24"/>
        </w:rPr>
        <w:t xml:space="preserve"> Παρακαλώ.</w:t>
      </w:r>
    </w:p>
    <w:p w14:paraId="3694FD1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Με τον καλό Μανιό! Λοιπόν, καλός είμαι, το ξέρω. </w:t>
      </w:r>
    </w:p>
    <w:p w14:paraId="3694FD1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Θα σας πω τώρα ότι δεν έχω κοινοβουλευτική εμπειρία και δεν ξέρω εάν είναι σωστό αυτό που θα πω, αλλά είναι αληθινό. Σημαντικά στελέχη της Αντιπολίτευσης, περίπου σύμπασας, όχι των δύο άκρων, το δεξιά, το άλλο δεν είναι άκρο με την έννοια αυτή, αλλά είναι </w:t>
      </w:r>
      <w:r>
        <w:rPr>
          <w:rFonts w:eastAsia="Times New Roman" w:cs="Times New Roman"/>
          <w:szCs w:val="24"/>
        </w:rPr>
        <w:t xml:space="preserve">η αριστερά του ΚΚΕ, που έχει άλλη αντίληψη… </w:t>
      </w:r>
    </w:p>
    <w:p w14:paraId="3694FD1A"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Να το γιορτάσουμε. </w:t>
      </w:r>
    </w:p>
    <w:p w14:paraId="3694FD1B"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ΝΙΚΟΛΑΟΣ ΜΑΝΙΟΣ:</w:t>
      </w:r>
      <w:r>
        <w:rPr>
          <w:rFonts w:eastAsia="Times New Roman" w:cs="Times New Roman"/>
          <w:szCs w:val="24"/>
        </w:rPr>
        <w:t xml:space="preserve"> …λένε, «προσέχτε», «κρατάτε γερά». Και σήμερα το άκουσα μέσα στην Αίθουσα. Τι να κρατάμε γερά; Μην πέσουμε. </w:t>
      </w:r>
      <w:r>
        <w:rPr>
          <w:rFonts w:eastAsia="Times New Roman" w:cs="Times New Roman"/>
          <w:szCs w:val="24"/>
        </w:rPr>
        <w:lastRenderedPageBreak/>
        <w:t xml:space="preserve">Γιατί να μην πέσουμε, αφού καταστρέφουμε τη </w:t>
      </w:r>
      <w:r>
        <w:rPr>
          <w:rFonts w:eastAsia="Times New Roman" w:cs="Times New Roman"/>
          <w:szCs w:val="24"/>
        </w:rPr>
        <w:t>χώρα; Αφού ζητάτε δημόσια εκλογές, γιατί να κρατάμε γερά; Γιατί ξέρετε δύο πράγματα, ότι εάν πέσουμε εμείς, δεν έχετε κα</w:t>
      </w:r>
      <w:r>
        <w:rPr>
          <w:rFonts w:eastAsia="Times New Roman" w:cs="Times New Roman"/>
          <w:szCs w:val="24"/>
        </w:rPr>
        <w:t>μ</w:t>
      </w:r>
      <w:r>
        <w:rPr>
          <w:rFonts w:eastAsia="Times New Roman" w:cs="Times New Roman"/>
          <w:szCs w:val="24"/>
        </w:rPr>
        <w:t>μία ελπίδα σωτηρίας. Ξέρετε ότι οδηγήσατε το λαό σε ακόμα χειρότερη φτώχεια και ανέχεια. Ξέρετε ότι δεν θα υπάρχει πουθενά γιατρός. Έχο</w:t>
      </w:r>
      <w:r>
        <w:rPr>
          <w:rFonts w:eastAsia="Times New Roman" w:cs="Times New Roman"/>
          <w:szCs w:val="24"/>
        </w:rPr>
        <w:t xml:space="preserve">υν πάει διακόσιοι, τριακόσιοι γιατροί στο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γείας στην επαρχία και λέτε ότι καταστρέφεται το Εθνικό Σύστημα Υγείας. Και τόσα χρόνια που δεν διορίζατε κανέναν; Τώρα διορίσαμε γιατρούς, που έγιναν οι κρίσεις του 2010. Δεν βλέπω κα</w:t>
      </w:r>
      <w:r>
        <w:rPr>
          <w:rFonts w:eastAsia="Times New Roman" w:cs="Times New Roman"/>
          <w:szCs w:val="24"/>
        </w:rPr>
        <w:t>μ</w:t>
      </w:r>
      <w:r>
        <w:rPr>
          <w:rFonts w:eastAsia="Times New Roman" w:cs="Times New Roman"/>
          <w:szCs w:val="24"/>
        </w:rPr>
        <w:t>μία ανταπόκριση. Παί</w:t>
      </w:r>
      <w:r>
        <w:rPr>
          <w:rFonts w:eastAsia="Times New Roman" w:cs="Times New Roman"/>
          <w:szCs w:val="24"/>
        </w:rPr>
        <w:t xml:space="preserve">ρνετε κάποια νούμερα, παίρνετε κάποια στοιχεία και τα διαβάζετε όπως θέλετε. </w:t>
      </w:r>
    </w:p>
    <w:p w14:paraId="3694FD1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Η κριτική μου προς το Κομμουνιστικό Κόμμα είναι εντελώς διαφορετική. Εάν έχω ένα πρόβλημα -και θέλω να το πω- είναι πως το διαρκές «παρών» είναι η πιο κραυγαλέα, η πιο θορυβώδης </w:t>
      </w:r>
      <w:r>
        <w:rPr>
          <w:rFonts w:eastAsia="Times New Roman" w:cs="Times New Roman"/>
          <w:szCs w:val="24"/>
        </w:rPr>
        <w:t xml:space="preserve">απουσία. Δεν μπορεί να είναι συνεχώς «παρών». Πρέπει να δώσουν μία μάχη, διότι έχουν το </w:t>
      </w:r>
      <w:r>
        <w:rPr>
          <w:rFonts w:eastAsia="Times New Roman" w:cs="Times New Roman"/>
          <w:szCs w:val="24"/>
        </w:rPr>
        <w:lastRenderedPageBreak/>
        <w:t>εργαλείο της διεθνούς πολιτικής ανάλυσης, το έχουν καλλιεργήσει και με πολλή οξυδέρκεια.</w:t>
      </w:r>
    </w:p>
    <w:p w14:paraId="3694FD1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Άρα, λοιπόν, εάν κάτσουμε και συζητήσουμε εκτός από τους αριθμούς των προϋπολογ</w:t>
      </w:r>
      <w:r>
        <w:rPr>
          <w:rFonts w:eastAsia="Times New Roman" w:cs="Times New Roman"/>
          <w:szCs w:val="24"/>
        </w:rPr>
        <w:t>ισμών ότι ο προϋπολογισμός πρέπει να πραγματωθεί μέσα σε ένα ειρηνικό περιβάλλον, τότε θα δούμε ότι τα πράγματα είναι πολύ πιο δύσκολα από ό,τι φαίνονται.</w:t>
      </w:r>
    </w:p>
    <w:p w14:paraId="3694FD1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 και για την ανοχή σας.</w:t>
      </w:r>
    </w:p>
    <w:p w14:paraId="3694FD1F"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694FD20"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(Νικήτας Κακλαμάνης):</w:t>
      </w:r>
      <w:r>
        <w:rPr>
          <w:rFonts w:eastAsia="Times New Roman" w:cs="Times New Roman"/>
          <w:szCs w:val="24"/>
        </w:rPr>
        <w:t xml:space="preserve">  Τον λόγο τώρα θα πάρει ο κ. Κεγκέρογλου και μετά είναι ο κ. Μπαλτάς, η κ. Καραμανλή, η κ. Μανωλάκου, ο κ. Τσίρκας και ο κ. Καβαδέλλας. Λέω όλη την πεντάδα, εάν κάποιος λείπει από την Αίθουσα, να ειδοποιηθεί.</w:t>
      </w:r>
    </w:p>
    <w:p w14:paraId="3694FD2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Ορίστε, κύριε Κεγκ</w:t>
      </w:r>
      <w:r>
        <w:rPr>
          <w:rFonts w:eastAsia="Times New Roman" w:cs="Times New Roman"/>
          <w:szCs w:val="24"/>
        </w:rPr>
        <w:t>έρογλου, έχετε τον λόγο.</w:t>
      </w:r>
    </w:p>
    <w:p w14:paraId="3694FD22"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Αγαπητέ συνάδελφε Νίκο Μανιέ, επίτρεψέ μου να σου πω τι έχετε πάθει τώρα στον ΣΥΡΙΖΑ. Ενώ εδώ στην Αίθουσα σκ</w:t>
      </w:r>
      <w:r>
        <w:rPr>
          <w:rFonts w:eastAsia="Times New Roman" w:cs="Times New Roman"/>
          <w:szCs w:val="24"/>
        </w:rPr>
        <w:t>ά</w:t>
      </w:r>
      <w:r>
        <w:rPr>
          <w:rFonts w:eastAsia="Times New Roman" w:cs="Times New Roman"/>
          <w:szCs w:val="24"/>
        </w:rPr>
        <w:t>με από τη ζέστη, εσύ ήσουν μαντιλοδεμένος με το κασκόλ. Θα είχες δίκιο αν η Ελλάδα είχε στρατηγική</w:t>
      </w:r>
      <w:r>
        <w:rPr>
          <w:rFonts w:eastAsia="Times New Roman" w:cs="Times New Roman"/>
          <w:szCs w:val="24"/>
        </w:rPr>
        <w:t xml:space="preserve"> και σχέδιο και δεν θα κινιόταν με τακτικισμούς ανά εβδομάδα, αν υπήρχε εθνική συνεννόηση και προτεραιότητες για τη χώρα, αν οι εξαπατημένοι πολίτες από τον κ. Τσίπρα και από εσάς, τους εκατόν πενήντα τρεις που τα ψηφίζετε, δεν βίωναν καθημερινά τα σκληρά </w:t>
      </w:r>
      <w:r>
        <w:rPr>
          <w:rFonts w:eastAsia="Times New Roman" w:cs="Times New Roman"/>
          <w:szCs w:val="24"/>
        </w:rPr>
        <w:t>μέτρα και τις περικοπές. Αντί για ελπίδα, φέρατε φοροκαταιγίδα και περικοπές στις κοινωνικές δαπάνες. Έχετε ξεπεράσει κάθε προηγούμενο και σε συνδυασμό με την απουσία αναπτυξιακού σχεδίου, τελματώσατε και την οικονομική και την κοινωνική δραστηριότητα.</w:t>
      </w:r>
    </w:p>
    <w:p w14:paraId="3694FD2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Η χώρα από το 2015 είχε τη δυνατότητα να περάσει σε μια καινούρια φάση. Θα μπορούσε σήμερα να συζητά για ανάπτυξη που παράγει πραγματικά πλεονάσματα, για νέες δουλειές που φέρνουν πραγματικές θέσεις </w:t>
      </w:r>
      <w:r>
        <w:rPr>
          <w:rFonts w:eastAsia="Times New Roman" w:cs="Times New Roman"/>
          <w:szCs w:val="24"/>
        </w:rPr>
        <w:lastRenderedPageBreak/>
        <w:t>εργασίας, για δίκαιη κατανομή των βαρών, αλλά και των ωφε</w:t>
      </w:r>
      <w:r>
        <w:rPr>
          <w:rFonts w:eastAsia="Times New Roman" w:cs="Times New Roman"/>
          <w:szCs w:val="24"/>
        </w:rPr>
        <w:t xml:space="preserve">λειών, αλλά κυρίως θα μπορούσε να συζητά για την αποκατάσταση των αδικιών. Αντί αυτών, μετά την τριπλή νίκη του λαϊκισμού και της δήθεν Αριστεράς, η χώρα έχει οδηγηθεί σε νέο αδιέξοδο. Με την τελευταία μάλιστα διαπραγμάτευση, εκτός από το τρίτο </w:t>
      </w:r>
      <w:r>
        <w:rPr>
          <w:rFonts w:eastAsia="Times New Roman" w:cs="Times New Roman"/>
          <w:szCs w:val="24"/>
          <w:lang w:val="en-US"/>
        </w:rPr>
        <w:t>plus</w:t>
      </w:r>
      <w:r>
        <w:rPr>
          <w:rFonts w:eastAsia="Times New Roman" w:cs="Times New Roman"/>
          <w:szCs w:val="24"/>
        </w:rPr>
        <w:t xml:space="preserve"> μνημόν</w:t>
      </w:r>
      <w:r>
        <w:rPr>
          <w:rFonts w:eastAsia="Times New Roman" w:cs="Times New Roman"/>
          <w:szCs w:val="24"/>
        </w:rPr>
        <w:t>ιο, η Ελλάδα μπαίνει σε μια μακροχρόνια επιτήρηση με επαχθείς δεσμεύσεις για τρεις γενιές.</w:t>
      </w:r>
    </w:p>
    <w:p w14:paraId="3694FD2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Οι ΣΥΡΙΖΑ-ΑΝΕΛ, κατήγοροι του πραγματικού κουρέματος κατά 150 δισεκατομμυρίων του χρέους, ικανοποιήθηκαν εύκολα τη Δευτέρα με υποσχέσεις των δανειστών για αποφάσεις </w:t>
      </w:r>
      <w:r>
        <w:rPr>
          <w:rFonts w:eastAsia="Times New Roman" w:cs="Times New Roman"/>
          <w:szCs w:val="24"/>
        </w:rPr>
        <w:t>το 2018 και ωφέλεια ως το 2060. Δεσμεύτηκαν για δυσβάσταχτα μέτρα και συζητούν πλεόνασμα 3,5% για πολλά χρόνια.</w:t>
      </w:r>
    </w:p>
    <w:p w14:paraId="3694FD2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Δεν έχετε εξουσιοδότηση, κύριοι ΣΥΡΙΖΑ-ΑΝΕΛ, να υπογράψετε, όπως δεν είχατε και για το υπερταμείο με διοίκηση των δανειστών, που θα </w:t>
      </w:r>
      <w:r>
        <w:rPr>
          <w:rFonts w:eastAsia="Times New Roman" w:cs="Times New Roman"/>
          <w:szCs w:val="24"/>
        </w:rPr>
        <w:lastRenderedPageBreak/>
        <w:t>διαχειρίζετα</w:t>
      </w:r>
      <w:r>
        <w:rPr>
          <w:rFonts w:eastAsia="Times New Roman" w:cs="Times New Roman"/>
          <w:szCs w:val="24"/>
        </w:rPr>
        <w:t>ι την περιουσία του ελληνικού δημοσίου και του ελληνικού λαού για ενενήντα εννέα χρόνια.</w:t>
      </w:r>
    </w:p>
    <w:p w14:paraId="3694FD2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Με τον </w:t>
      </w:r>
      <w:r>
        <w:rPr>
          <w:rFonts w:eastAsia="Times New Roman" w:cs="Times New Roman"/>
          <w:szCs w:val="24"/>
        </w:rPr>
        <w:t>π</w:t>
      </w:r>
      <w:r>
        <w:rPr>
          <w:rFonts w:eastAsia="Times New Roman" w:cs="Times New Roman"/>
          <w:szCs w:val="24"/>
        </w:rPr>
        <w:t>ροϋπολογισμό του 2017, που σας βλέπω χαρούμενος που θα τον ψηφίσετε, προβλέπονται σωρευτικά νέοι φόροι και αύξηση παλαιών φόρων περίπου 3,51 δισεκατομμύρια και</w:t>
      </w:r>
      <w:r>
        <w:rPr>
          <w:rFonts w:eastAsia="Times New Roman" w:cs="Times New Roman"/>
          <w:szCs w:val="24"/>
        </w:rPr>
        <w:t xml:space="preserve"> ταυτόχρονα, όμως, περικοπή κοινωνικών δαπανών περίπου 960 εκατομμύρια.</w:t>
      </w:r>
    </w:p>
    <w:p w14:paraId="3694FD2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 Η Κυβέρνηση επέλεξε τη μεγάλη αύξηση των έμμεσων φόρων -ΦΠΑ, ειδικών φόρων κατανάλωσης, τελών, εισφορών- με την αυταπάτη ότι δεν θα έχει πολιτικό κόστος. Αδιαφορεί, όμως, που μια τέτο</w:t>
      </w:r>
      <w:r>
        <w:rPr>
          <w:rFonts w:eastAsia="Times New Roman" w:cs="Times New Roman"/>
          <w:szCs w:val="24"/>
        </w:rPr>
        <w:t>ια επιλογή είναι έντονα αντιαναπτυξιακή, αφού βάζει φραγμό στην παραγωγή και στην κατανάλωση. Το παράδειγμα της επιβολής ειδικού φόρου στο κρασί είναι χαρακτηριστικό. Λίγα έσοδα και 65% αύξηση της παράνομης διακίνησης του κρασιού. Αδιαφορεί η Κυβέρνηση που</w:t>
      </w:r>
      <w:r>
        <w:rPr>
          <w:rFonts w:eastAsia="Times New Roman" w:cs="Times New Roman"/>
          <w:szCs w:val="24"/>
        </w:rPr>
        <w:t xml:space="preserve"> οι έμμεσοι φόροι είναι βαθύτατα άδικοι και αντικοινωνικοί, αφού επιβαρύνουν την κάθε οικογένεια και οι </w:t>
      </w:r>
      <w:r>
        <w:rPr>
          <w:rFonts w:eastAsia="Times New Roman" w:cs="Times New Roman"/>
          <w:szCs w:val="24"/>
        </w:rPr>
        <w:lastRenderedPageBreak/>
        <w:t xml:space="preserve">φτωχοί πληρώνουν εξίσου με τους πλούσιους. Όλα αυτά, σε συνδυασμό με την υπερφορολόγηση του εισοδήματος και τη μεγάλη αύξηση των ασφαλιστικών εισφορών, </w:t>
      </w:r>
      <w:r>
        <w:rPr>
          <w:rFonts w:eastAsia="Times New Roman" w:cs="Times New Roman"/>
          <w:szCs w:val="24"/>
        </w:rPr>
        <w:t>δημιουργούν φραγμό για την οικονομική ανάκαμψη.</w:t>
      </w:r>
    </w:p>
    <w:p w14:paraId="3694FD2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«Δεν συμφέρει να παράγεις και να δουλεύεις περισσότερο», λένε στη γλώσσα τους οι απλοί άνθρωποι. Αυτή είναι μια ισοπέδωση προς τα κάτω, που μάλιστα και ορισμένοι του ΣΥΡΙΖΑ τη θεωρούν ισότητα.</w:t>
      </w:r>
    </w:p>
    <w:p w14:paraId="3694FD2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Με όλα αυτά, πώ</w:t>
      </w:r>
      <w:r>
        <w:rPr>
          <w:rFonts w:eastAsia="Times New Roman" w:cs="Times New Roman"/>
          <w:szCs w:val="24"/>
        </w:rPr>
        <w:t xml:space="preserve">ς θα επιτευχθεί, κύριοι συνάδελφοι, ο στόχος του 2,7% ανάπτυξη, όταν ο αναπτυξιακός νόμος είναι ανενεργός ακόμη, το ΕΣΠΑ καρκινοβατεί και το Πρόγραμμα Αγροτικής Ανάπτυξης δεν έχει ακόμα ξεκινήσει; Χωρίς ανάπτυξη, όμως, δεν θα ξεφύγουμε από τις συμπληγάδες </w:t>
      </w:r>
      <w:r>
        <w:rPr>
          <w:rFonts w:eastAsia="Times New Roman" w:cs="Times New Roman"/>
          <w:szCs w:val="24"/>
        </w:rPr>
        <w:t>της υπερφορολόγησης και της περικοπής των κοινωνικών δαπανών, το δίπολο δηλαδή της πολιτικής του ΣΥΡΙΖΑ και της Νέας Δημοκρατίας.</w:t>
      </w:r>
    </w:p>
    <w:p w14:paraId="3694FD2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Κυβέρνηση και στο σκέλος που αφορά τις δαπάνες δεν βρήκε κα</w:t>
      </w:r>
      <w:r>
        <w:rPr>
          <w:rFonts w:eastAsia="Times New Roman" w:cs="Times New Roman"/>
          <w:szCs w:val="24"/>
        </w:rPr>
        <w:t>μ</w:t>
      </w:r>
      <w:r>
        <w:rPr>
          <w:rFonts w:eastAsia="Times New Roman" w:cs="Times New Roman"/>
          <w:szCs w:val="24"/>
        </w:rPr>
        <w:t>μιά σκοτεινή δαπάνη, αλλά προχώρησ</w:t>
      </w:r>
      <w:r>
        <w:rPr>
          <w:rFonts w:eastAsia="Times New Roman" w:cs="Times New Roman"/>
          <w:szCs w:val="24"/>
        </w:rPr>
        <w:t>ε στην οριζόντια μείωση των κοινωνικών δαπανών. Στους μικροσυνταξιούχους όχι μόνον δεν έδωσε τη δέκατη τρίτη σύνταξη, αλλά επέβαλε νέες μειώσεις στις ήδη μειωμένες συντάξεις, με ταυτόχρονες αυξήσεις των εισφορών.</w:t>
      </w:r>
    </w:p>
    <w:p w14:paraId="3694FD2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Η Κυβέρνηση με πολλές φανφάρες ανακοίνωσε τ</w:t>
      </w:r>
      <w:r>
        <w:rPr>
          <w:rFonts w:eastAsia="Times New Roman" w:cs="Times New Roman"/>
          <w:szCs w:val="24"/>
        </w:rPr>
        <w:t>ην εφαρμογή από το 2017 του εγγυημένου κοινωνικού εισοδήματος για τους πλέον αδύναμους. Είναι ένα πρόγραμμα</w:t>
      </w:r>
      <w:r>
        <w:rPr>
          <w:rFonts w:eastAsia="Times New Roman" w:cs="Times New Roman"/>
          <w:szCs w:val="24"/>
        </w:rPr>
        <w:t>,</w:t>
      </w:r>
      <w:r>
        <w:rPr>
          <w:rFonts w:eastAsia="Times New Roman" w:cs="Times New Roman"/>
          <w:szCs w:val="24"/>
        </w:rPr>
        <w:t xml:space="preserve"> που επεξεργαστήκαμε και θεσμοθετήσαμε στο πλαίσιο της εθνικής στρατηγικής για την κοινωνική προστασία, ένα πρόγραμμα που πιλοτικά εφαρμόστηκε τον Ν</w:t>
      </w:r>
      <w:r>
        <w:rPr>
          <w:rFonts w:eastAsia="Times New Roman" w:cs="Times New Roman"/>
          <w:szCs w:val="24"/>
        </w:rPr>
        <w:t xml:space="preserve">οέμβριο του 2014 με πρόβλεψη για καθολική εφαρμογή από τον Ιούλιο του 2015. </w:t>
      </w:r>
    </w:p>
    <w:p w14:paraId="3694FD2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Εκτός από την χωρίς λόγο καθυστέρηση για ενάμιση χρόνο, η Κυβέρνηση ΣΥΡΙΖΑ-ΑΝΕΛ επέλεξε να χρηματοδοτήσει το συγκεκριμένο </w:t>
      </w:r>
      <w:r>
        <w:rPr>
          <w:rFonts w:eastAsia="Times New Roman" w:cs="Times New Roman"/>
          <w:szCs w:val="24"/>
        </w:rPr>
        <w:lastRenderedPageBreak/>
        <w:t>πρόγραμμα από την κατάργηση του ΕΚΑΣ και την περικοπή 586</w:t>
      </w:r>
      <w:r>
        <w:rPr>
          <w:rFonts w:eastAsia="Times New Roman" w:cs="Times New Roman"/>
          <w:szCs w:val="24"/>
        </w:rPr>
        <w:t xml:space="preserve"> εκατομμυρίων ευρώ. Δηλαδή, η Κυβέρνηση της Αριστεράς τα παίρνει από τους φτωχούς συνταξιούχους για να τα δώσει στην αντιμετώπιση της ακραίας φτώχειας. Και έτσι οι ίδιοι απαντάτε στο δημόσιο ερώτημα της κ. Φωτίου, δηλαδή εάν είστε απατεώνες. Εμείς δεν θα π</w:t>
      </w:r>
      <w:r>
        <w:rPr>
          <w:rFonts w:eastAsia="Times New Roman" w:cs="Times New Roman"/>
          <w:szCs w:val="24"/>
        </w:rPr>
        <w:t xml:space="preserve">ούμε τίποτα σε αυτό. </w:t>
      </w:r>
    </w:p>
    <w:p w14:paraId="3694FD2D"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ΣΥΡΙΖΑ-ΑΝΕΛ αποδείχτηκε ανεπαρκής για τη χάραξη εθνικής γραμμής, αδύναμη να διαπραγματευτεί βιώσιμο πρόγραμμα, αναποτελεσματική για την αντιμετώπιση των κόκκινων δανείων και του εξωδικαστικού </w:t>
      </w:r>
      <w:r>
        <w:rPr>
          <w:rFonts w:eastAsia="Times New Roman" w:cs="Times New Roman"/>
          <w:szCs w:val="24"/>
        </w:rPr>
        <w:t>συμβιβασμού, ανίκανη να αντιμετωπίσει ακόμα και απλά θέματα διαχείρισης. Επτά μήνες δεν έχει εκδώσει ακόμα την εγκύκλιο για την απόδοση των συντάξεων χηρείας και των αναπηρικών. Δίνει προσωρινή. Δέκα μήνες δεν μπορεί να ρυθμίσει το θέμα των οδοιπορικών για</w:t>
      </w:r>
      <w:r>
        <w:rPr>
          <w:rFonts w:eastAsia="Times New Roman" w:cs="Times New Roman"/>
          <w:szCs w:val="24"/>
        </w:rPr>
        <w:t xml:space="preserve"> τους γεωτεχνικούς του ΕΛΓΑ. Δύο χρόνια η Κυβέρνηση αρνείται να εφαρμόσει του ευρωπαϊκούς κανονισμούς, όπως </w:t>
      </w:r>
      <w:r>
        <w:rPr>
          <w:rFonts w:eastAsia="Times New Roman" w:cs="Times New Roman"/>
          <w:szCs w:val="24"/>
        </w:rPr>
        <w:lastRenderedPageBreak/>
        <w:t xml:space="preserve">τον 751/2014 για το πλαφόν στις διατραπεζικές συναλλαγές και στις συναλλαγές με πλαστικό χρήμα που ορισμένες τράπεζες υπερχρεώνουν. </w:t>
      </w:r>
    </w:p>
    <w:p w14:paraId="3694FD2E"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Αντίθετα, η Κυβ</w:t>
      </w:r>
      <w:r>
        <w:rPr>
          <w:rFonts w:eastAsia="Times New Roman" w:cs="Times New Roman"/>
          <w:szCs w:val="24"/>
        </w:rPr>
        <w:t>έρνηση τα κατάφερε σε τρία πράγματα, για να είμαι δίκαιος. Αύξησε τις εισφορές στην υγεία και χειροτέρευσε την κατάσταση στα νοσοκομεία και στην παροχή ιατροφαρμακευτικής περίθαλψης. Στην εκπαίδευση, αντί να καλύψει τα εκπαιδευτικά κενά, βρήκε πράγματι λύσ</w:t>
      </w:r>
      <w:r>
        <w:rPr>
          <w:rFonts w:eastAsia="Times New Roman" w:cs="Times New Roman"/>
          <w:szCs w:val="24"/>
        </w:rPr>
        <w:t xml:space="preserve">η με κατάργηση των ωρών διδασκαλίας. Στις κατασχέσεις λογαριασμών για οφειλές ακόμα και 500 ευρώ προχώρησε και για τους μικρούς επαγγελματίες, την ίδια ώρα που αρνείται τη θεσμοθέτηση του επαγγελματικού ακατάσχετου τραπεζικού λογαριασμού. </w:t>
      </w:r>
    </w:p>
    <w:p w14:paraId="3694FD2F"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w:t>
      </w:r>
      <w:r>
        <w:rPr>
          <w:rFonts w:eastAsia="Times New Roman" w:cs="Times New Roman"/>
          <w:szCs w:val="24"/>
        </w:rPr>
        <w:t>ι συνάδελφοι, κάθε μέρα γίνεται και πιο εμφανές ότι η χώρα χρειάζεται αλλαγή πολιτικής. Χρειάζεται εθνική συνεννόηση για την αντιμετώπιση των εθνικών κινδύνων και βεβαίως για την έξοδο από την κρίση. Όλοι πρέπει να αναλάβουν τις ευθύνες τους. Οι ΣΥΡΙΖΑ-ΑΝΕ</w:t>
      </w:r>
      <w:r>
        <w:rPr>
          <w:rFonts w:eastAsia="Times New Roman" w:cs="Times New Roman"/>
          <w:szCs w:val="24"/>
        </w:rPr>
        <w:t xml:space="preserve">Λ </w:t>
      </w:r>
      <w:r>
        <w:rPr>
          <w:rFonts w:eastAsia="Times New Roman" w:cs="Times New Roman"/>
          <w:szCs w:val="24"/>
        </w:rPr>
        <w:lastRenderedPageBreak/>
        <w:t xml:space="preserve">απέτυχαν και η Νέα Δημοκρατία βολεύεται, όπως φαίνεται, με εναλλαγή ρόλων. </w:t>
      </w:r>
    </w:p>
    <w:p w14:paraId="3694FD30"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Δημοκρατική Συμπαράταξη εργάζεται για αλλαγή των πολιτικών συσχετισμών, για να έχουμε καταλυτικό ρόλο στις πολιτικές εξελίξεις. Απευθύνουμε κάλεσμα στους εξαπατημένους από το πρόγραμμα Θεσσαλονίκης του 2014 του κ. Τσίπρα, σε αυτούς που δεν αντέχουν νέα α</w:t>
      </w:r>
      <w:r>
        <w:rPr>
          <w:rFonts w:eastAsia="Times New Roman" w:cs="Times New Roman"/>
          <w:szCs w:val="24"/>
        </w:rPr>
        <w:t>πογοήτευση εξαπάτησης από το πρόγραμμα Θεσσαλονίκης του 2016 του κ. Μητσοτάκη, να έρθουν κοντά στη Δημοκρατική Συμπαράταξη, να έρθουν μαζί μας, να συνταχθούν με τις απόψεις και την ανάγκη για προοδευτικές μεταρρυθμίσεις, για ένα νέο βιώσιμο σχέδιο ανάπτυξη</w:t>
      </w:r>
      <w:r>
        <w:rPr>
          <w:rFonts w:eastAsia="Times New Roman" w:cs="Times New Roman"/>
          <w:szCs w:val="24"/>
        </w:rPr>
        <w:t xml:space="preserve">ς, με νέες θέσεις εργασίας και βιώσιμο κοινωνικό κράτος. </w:t>
      </w:r>
    </w:p>
    <w:p w14:paraId="3694FD31"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3694FD32"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Ευχαριστούμε. </w:t>
      </w:r>
    </w:p>
    <w:p w14:paraId="3694FD3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Κύριε Μπαλτά, φαίνεται ότι έγινε εμφύλιος μεταξύ των παππούδων σας, διότι β</w:t>
      </w:r>
      <w:r>
        <w:rPr>
          <w:rFonts w:eastAsia="Times New Roman" w:cs="Times New Roman"/>
          <w:szCs w:val="24"/>
        </w:rPr>
        <w:t xml:space="preserve">λέπω εδώ Δημήτριος-Νικόλαος-Αριστείδης Μπαλτάς. Εγώ εκφωνώ και τα τρία ονόματα, αλλά επιλέγω το Αριστείδης. Μου αρέσει καλύτερα. Έχετε τον λόγο. </w:t>
      </w:r>
    </w:p>
    <w:p w14:paraId="3694FD34"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ΑΡΙΣΤΕΙΔΗΣ ΜΠΑΛΤΑΣ: </w:t>
      </w:r>
      <w:r>
        <w:rPr>
          <w:rFonts w:eastAsia="Times New Roman" w:cs="Times New Roman"/>
          <w:szCs w:val="24"/>
        </w:rPr>
        <w:t xml:space="preserve">Είναι το βασικό. Ευχαριστώ, κύριε Πρόεδρε. </w:t>
      </w:r>
    </w:p>
    <w:p w14:paraId="3694FD35"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στιγμή ψήφισης</w:t>
      </w:r>
      <w:r>
        <w:rPr>
          <w:rFonts w:eastAsia="Times New Roman" w:cs="Times New Roman"/>
          <w:szCs w:val="24"/>
        </w:rPr>
        <w:t xml:space="preserve"> του προϋπολογισμού είναι παραδοσιακά –και σωστά- μια από τις κορυφαίες στιγμές της θητείας ενός κοινοβουλίου. Δεν είναι μόνο γιατί αποτυπώνει μια κατάσταση και ανοίγει έναν δρόμο για τον επόμενο χρόνο. Είναι –τουλάχιστον ιδανικά έτσι θα έπρεπε- μια στιγμή</w:t>
      </w:r>
      <w:r>
        <w:rPr>
          <w:rFonts w:eastAsia="Times New Roman" w:cs="Times New Roman"/>
          <w:szCs w:val="24"/>
        </w:rPr>
        <w:t xml:space="preserve"> σε μια μακρύτερη πορεία που θέλει να δείξει πώς θα προχωρήσει η χώρα, όχι μόνο για τον επόμενο χρόνο, αλλά -τηρουμένων των αναλογιών και όλων των συμβάντων που ενδεχομένως να μεσολαβήσουν- και για αρκετά </w:t>
      </w:r>
      <w:r w:rsidRPr="003F7058">
        <w:rPr>
          <w:rFonts w:eastAsia="Times New Roman" w:cs="Times New Roman"/>
          <w:szCs w:val="24"/>
        </w:rPr>
        <w:t>επόμενα χρόνια.</w:t>
      </w:r>
      <w:r>
        <w:rPr>
          <w:rFonts w:eastAsia="Times New Roman" w:cs="Times New Roman"/>
          <w:szCs w:val="24"/>
        </w:rPr>
        <w:t xml:space="preserve"> </w:t>
      </w:r>
    </w:p>
    <w:p w14:paraId="3694FD36"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Σε ό,τι αφορά εμάς, η προσπάθεια α</w:t>
      </w:r>
      <w:r>
        <w:rPr>
          <w:rFonts w:eastAsia="Times New Roman" w:cs="Times New Roman"/>
          <w:szCs w:val="24"/>
        </w:rPr>
        <w:t xml:space="preserve">ντιμετώπισης της κρίσης που μας έφερε και στην Κυβέρνηση δεν είναι κάτι το στιγμιαίο, δεν είναι να τελειώσει η κρίση, να προχωρήσει η χώρα με ομαλότητα, όπως λέγεται. Είναι να αντιμετωπιστεί η κρίση και μαζί να αρχίσουν να οικοδομούνται οι συνθήκες που θα </w:t>
      </w:r>
      <w:r>
        <w:rPr>
          <w:rFonts w:eastAsia="Times New Roman" w:cs="Times New Roman"/>
          <w:szCs w:val="24"/>
        </w:rPr>
        <w:t xml:space="preserve">μας κάνουν να μην ξανασυναντήσουμε τέτοια κρίση. </w:t>
      </w:r>
    </w:p>
    <w:p w14:paraId="3694FD3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Με αυτήν την έννοια, ένας προϋπολογισμός, όπως κατατίθεται, έχει και μία στρατηγικότερη διάσταση και σε αυτήν θέλω να πω δ</w:t>
      </w:r>
      <w:r>
        <w:rPr>
          <w:rFonts w:eastAsia="Times New Roman" w:cs="Times New Roman"/>
          <w:szCs w:val="24"/>
        </w:rPr>
        <w:t>ύ</w:t>
      </w:r>
      <w:r>
        <w:rPr>
          <w:rFonts w:eastAsia="Times New Roman" w:cs="Times New Roman"/>
          <w:szCs w:val="24"/>
        </w:rPr>
        <w:t>ο λόγια.</w:t>
      </w:r>
    </w:p>
    <w:p w14:paraId="3694FD3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Στρατηγικότερη διάσταση σημαίνει πρώτα απ’ όλα να καταλάβουμε το ιδιαίτερο</w:t>
      </w:r>
      <w:r>
        <w:rPr>
          <w:rFonts w:eastAsia="Times New Roman" w:cs="Times New Roman"/>
          <w:szCs w:val="24"/>
        </w:rPr>
        <w:t xml:space="preserve"> στίγμα της χώρας σε όλα τα επίπεδα που αφορούν τη λειτουργία της, την εξέλιξή της, τις σχέσεις μεταξύ των ανθρώπων της, τις σχέσεις με τον υπόλοιπο κόσμο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Άρα τα στοιχεία της χώρας καταρχήν που αντέχουν στη μακρά διάρκεια. Η χώρα έχει μακρά ιστορία,</w:t>
      </w:r>
      <w:r>
        <w:rPr>
          <w:rFonts w:eastAsia="Times New Roman" w:cs="Times New Roman"/>
          <w:szCs w:val="24"/>
        </w:rPr>
        <w:t xml:space="preserve"> άρα τα χαρα</w:t>
      </w:r>
      <w:r>
        <w:rPr>
          <w:rFonts w:eastAsia="Times New Roman" w:cs="Times New Roman"/>
          <w:szCs w:val="24"/>
        </w:rPr>
        <w:lastRenderedPageBreak/>
        <w:t xml:space="preserve">κτηριστικά της αποτυπώνονται σε ολόκληρη τη διάρκεια αυτής της ιστορίας. </w:t>
      </w:r>
      <w:r>
        <w:rPr>
          <w:rFonts w:eastAsia="Times New Roman" w:cs="Times New Roman"/>
          <w:szCs w:val="24"/>
        </w:rPr>
        <w:t>Ε</w:t>
      </w:r>
      <w:r>
        <w:rPr>
          <w:rFonts w:eastAsia="Times New Roman" w:cs="Times New Roman"/>
          <w:szCs w:val="24"/>
        </w:rPr>
        <w:t xml:space="preserve">πειδή ο χρόνος είναι πολύ λίγος, θα σταθώ πολύ συνοπτικά σε κάποια απ’ αυτά τα στοιχεία. </w:t>
      </w:r>
    </w:p>
    <w:p w14:paraId="3694FD3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Τρία σημαντικά χαρακτηριστικά διακρίνω, τα οποία δίνουν το στίγμα της χώρας σε ο</w:t>
      </w:r>
      <w:r>
        <w:rPr>
          <w:rFonts w:eastAsia="Times New Roman" w:cs="Times New Roman"/>
          <w:szCs w:val="24"/>
        </w:rPr>
        <w:t>λόκληρη την ιστορία των πολιτισμών, αν θέλετε. Θα έλεγα ότι είναι τα εξής: Πρώτον, προφανώς μ</w:t>
      </w:r>
      <w:r>
        <w:rPr>
          <w:rFonts w:eastAsia="Times New Roman" w:cs="Times New Roman"/>
          <w:szCs w:val="24"/>
        </w:rPr>
        <w:t>ί</w:t>
      </w:r>
      <w:r>
        <w:rPr>
          <w:rFonts w:eastAsia="Times New Roman" w:cs="Times New Roman"/>
          <w:szCs w:val="24"/>
        </w:rPr>
        <w:t>α ιστορία που πάει χιλιάδες χρόνια πίσω, μ</w:t>
      </w:r>
      <w:r>
        <w:rPr>
          <w:rFonts w:eastAsia="Times New Roman" w:cs="Times New Roman"/>
          <w:szCs w:val="24"/>
        </w:rPr>
        <w:t>ί</w:t>
      </w:r>
      <w:r>
        <w:rPr>
          <w:rFonts w:eastAsia="Times New Roman" w:cs="Times New Roman"/>
          <w:szCs w:val="24"/>
        </w:rPr>
        <w:t>α ιστορία και μ</w:t>
      </w:r>
      <w:r>
        <w:rPr>
          <w:rFonts w:eastAsia="Times New Roman" w:cs="Times New Roman"/>
          <w:szCs w:val="24"/>
        </w:rPr>
        <w:t>ί</w:t>
      </w:r>
      <w:r>
        <w:rPr>
          <w:rFonts w:eastAsia="Times New Roman" w:cs="Times New Roman"/>
          <w:szCs w:val="24"/>
        </w:rPr>
        <w:t xml:space="preserve">α ιστορική κληρονομιά που τη βρίσκουμε κάτω από τα πόδια μας, λίγο αν σκάψουμε. </w:t>
      </w:r>
      <w:r>
        <w:rPr>
          <w:rFonts w:eastAsia="Times New Roman" w:cs="Times New Roman"/>
          <w:szCs w:val="24"/>
        </w:rPr>
        <w:t>Α</w:t>
      </w:r>
      <w:r>
        <w:rPr>
          <w:rFonts w:eastAsia="Times New Roman" w:cs="Times New Roman"/>
          <w:szCs w:val="24"/>
        </w:rPr>
        <w:t>ν σκάψουμε περισσότερο, βρίσκουμε ακόμα περισσότερες στρώσεις ιστορίας. Διαδοχές πολιτισμών, που βρίσκονται κάτω από τα πόδια μας και εκεί, στη βάση της αυτογνωσίας που μπορεί να μας δώσει η γνώση αυτών των πολιτισμών, μπορούμε να στηρίξουμε πραγματικά και</w:t>
      </w:r>
      <w:r>
        <w:rPr>
          <w:rFonts w:eastAsia="Times New Roman" w:cs="Times New Roman"/>
          <w:szCs w:val="24"/>
        </w:rPr>
        <w:t xml:space="preserve"> τον τουρισμό μας. Το γεγονός ότι όλοι αυτοί οι πολιτισμοί έχουν κάποια συνάφεια με το σήμερα της Ελλάδας είναι ένα </w:t>
      </w:r>
      <w:r>
        <w:rPr>
          <w:rFonts w:eastAsia="Times New Roman" w:cs="Times New Roman"/>
          <w:szCs w:val="24"/>
        </w:rPr>
        <w:lastRenderedPageBreak/>
        <w:t xml:space="preserve">«μοναδικό» θα έλεγα –δεν είμαστε η μόνη χώρα που το κάνει αυτό- μακροχρόνιο χαρακτηριστικό αυτής της χώρας. </w:t>
      </w:r>
    </w:p>
    <w:p w14:paraId="3694FD3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Το δεύτερο, που συνάδει, είναι </w:t>
      </w:r>
      <w:r>
        <w:rPr>
          <w:rFonts w:eastAsia="Times New Roman" w:cs="Times New Roman"/>
          <w:szCs w:val="24"/>
        </w:rPr>
        <w:t>ότι είναι χώρα ιδιαίτερου φυσικού κάλους ολόκληρη. Με αυτήν την έννοια, έρχονται οι τουρίστες σε πρώτο επίπεδο, από το φυσικό κάλλος ξεκινώντας, βλέπουν και αναγνωρίζουν τον πολιτισμό μας και αναπτύσσεται παραπέρα αυτή η αίσθηση ότι στην Ελλάδα συμβαίνει κ</w:t>
      </w:r>
      <w:r>
        <w:rPr>
          <w:rFonts w:eastAsia="Times New Roman" w:cs="Times New Roman"/>
          <w:szCs w:val="24"/>
        </w:rPr>
        <w:t>άτι σημαντικό, η Ελλάδα είναι κάτι σημαντικό. Το φυσικό κάλλος, το ξέρετε όλοι, είναι ένα ανάγλυφο, το οποίο ξεκινάει από τα νησιά και φτάνει στον Όλυμπο, στον Ταΰγετο και στον Ψηλορείτη. Η πυκνότητα των διαφορών σε σχέση με αυτήν τη γεωγραφική ιδιαιτερότη</w:t>
      </w:r>
      <w:r>
        <w:rPr>
          <w:rFonts w:eastAsia="Times New Roman" w:cs="Times New Roman"/>
          <w:szCs w:val="24"/>
        </w:rPr>
        <w:t xml:space="preserve">τα, οι πολιτισμοί, οι οποίοι συναρτώνται με αυτό το ανάγλυφο και κρατούν διαχρονικά τα χαρακτηριστικά τους και μύρια όσα που μπορούμε να αναπτύξουμε για να καταλάβουμε καλύτερα. </w:t>
      </w:r>
    </w:p>
    <w:p w14:paraId="3694FD3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Το τρίτο χαρακτηριστικό, που συνάδει με τα προηγούμενα, είναι η γεωπολιτική θ</w:t>
      </w:r>
      <w:r>
        <w:rPr>
          <w:rFonts w:eastAsia="Times New Roman" w:cs="Times New Roman"/>
          <w:szCs w:val="24"/>
        </w:rPr>
        <w:t>έση της χώρας. Μας λένε, και έχουν δίκιο ως ένα βαθμό τουλάχιστον, κοιτίδα του σύγχρονου δυτικού πολιτισμού, όχι μόνο Ευρώπη, αλλά Αμερική, Αυστραλία, Καναδάς, με ιδιαίτερους τρόπους η Λατινική Αμερική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Εκτός από την κοιτίδα του δυτικού πολιτισμού, η</w:t>
      </w:r>
      <w:r>
        <w:rPr>
          <w:rFonts w:eastAsia="Times New Roman" w:cs="Times New Roman"/>
          <w:szCs w:val="24"/>
        </w:rPr>
        <w:t xml:space="preserve"> θέση της Ελλάδας είναι μόνιμα, από αρχαιοτάτων χρόνων, πύλη μεταξύ ανατολής και δύσης, άρα καλές σχέσεις μεταξύ ανατολής και δύσης και βεβαίως η λεκάνη της Μεσογείου με τη σχέση με την Αφρική, τις αραβικές χώρες κ.ο.κ.</w:t>
      </w:r>
      <w:r>
        <w:rPr>
          <w:rFonts w:eastAsia="Times New Roman" w:cs="Times New Roman"/>
          <w:szCs w:val="24"/>
        </w:rPr>
        <w:t>.</w:t>
      </w:r>
      <w:r>
        <w:rPr>
          <w:rFonts w:eastAsia="Times New Roman" w:cs="Times New Roman"/>
          <w:szCs w:val="24"/>
        </w:rPr>
        <w:t xml:space="preserve"> Αυτή η γεωστρατηγική ιδιαιτερότητα </w:t>
      </w:r>
      <w:r>
        <w:rPr>
          <w:rFonts w:eastAsia="Times New Roman" w:cs="Times New Roman"/>
          <w:szCs w:val="24"/>
        </w:rPr>
        <w:t>επιπλέον έχει στοιχεία που μας συνδέουν με τη Ρωσία, λόγω Βυζαντίου και Ορθοδοξίας, έχει στοιχεία που μας συνδέουν με την Κίνα. Γιατί η Κίνα, όταν έρχεται εδώ, δεν μας βλέπει απλώς ως μ</w:t>
      </w:r>
      <w:r>
        <w:rPr>
          <w:rFonts w:eastAsia="Times New Roman" w:cs="Times New Roman"/>
          <w:szCs w:val="24"/>
        </w:rPr>
        <w:t>ί</w:t>
      </w:r>
      <w:r>
        <w:rPr>
          <w:rFonts w:eastAsia="Times New Roman" w:cs="Times New Roman"/>
          <w:szCs w:val="24"/>
        </w:rPr>
        <w:t>α χώρα που θα επενδύσει, αλλά μας βλέπει ως μια χώρα η οποία μπορεί να</w:t>
      </w:r>
      <w:r>
        <w:rPr>
          <w:rFonts w:eastAsia="Times New Roman" w:cs="Times New Roman"/>
          <w:szCs w:val="24"/>
        </w:rPr>
        <w:t xml:space="preserve"> είναι ο συνομιλητής της, γιατί αν κατανοήσουν καλά εμάς, όπως μας είπαν, μπορούν να καταλάβουν και ολόκληρο τον δυτικό κόσμο. </w:t>
      </w:r>
      <w:r>
        <w:rPr>
          <w:rFonts w:eastAsia="Times New Roman" w:cs="Times New Roman"/>
          <w:szCs w:val="24"/>
        </w:rPr>
        <w:lastRenderedPageBreak/>
        <w:t>Με αυτήν έννοια είναι μ</w:t>
      </w:r>
      <w:r>
        <w:rPr>
          <w:rFonts w:eastAsia="Times New Roman" w:cs="Times New Roman"/>
          <w:szCs w:val="24"/>
        </w:rPr>
        <w:t>ί</w:t>
      </w:r>
      <w:r>
        <w:rPr>
          <w:rFonts w:eastAsia="Times New Roman" w:cs="Times New Roman"/>
          <w:szCs w:val="24"/>
        </w:rPr>
        <w:t>α μοναδική χώρα που λόγω όλων αυτών των σχέσεων μπορεί όντως να ασκεί πολυδιάστατη εξωτερική πολιτική και</w:t>
      </w:r>
      <w:r>
        <w:rPr>
          <w:rFonts w:eastAsia="Times New Roman" w:cs="Times New Roman"/>
          <w:szCs w:val="24"/>
        </w:rPr>
        <w:t xml:space="preserve"> να κρατήσει στο μέτρο του δυνατού σε μ</w:t>
      </w:r>
      <w:r>
        <w:rPr>
          <w:rFonts w:eastAsia="Times New Roman" w:cs="Times New Roman"/>
          <w:szCs w:val="24"/>
        </w:rPr>
        <w:t>ί</w:t>
      </w:r>
      <w:r>
        <w:rPr>
          <w:rFonts w:eastAsia="Times New Roman" w:cs="Times New Roman"/>
          <w:szCs w:val="24"/>
        </w:rPr>
        <w:t>α εξαιρετικά σύνθετη, ας το πούμε έτσι, πραγματικότητα σήμερα τη δυνατότητα να διατηρηθεί η ειρήνη παντού.</w:t>
      </w:r>
    </w:p>
    <w:p w14:paraId="3694FD3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Από εκεί και πέρα, τα κοινωνικά χαρακτηριστικά της χώρας συνάδουν με τα προηγούμενα: Μικρή παραγωγή, οικογενε</w:t>
      </w:r>
      <w:r>
        <w:rPr>
          <w:rFonts w:eastAsia="Times New Roman" w:cs="Times New Roman"/>
          <w:szCs w:val="24"/>
        </w:rPr>
        <w:t xml:space="preserve">ιακές επιχειρήσεις, η ευρεία οικογένεια, η οποία αντιστέκεται στην κρίση και η οποία ακόμα και στις χειρότερες δυνατές συνθήκες μπορεί να κάνει τα μέλη αυτής της οικογένειας και τους συντοπίτες, εν πολλοίς ή εν ολίγοις, να αντισταθούν στην κρίση. </w:t>
      </w:r>
    </w:p>
    <w:p w14:paraId="3694FD3D" w14:textId="77777777" w:rsidR="006648D0" w:rsidRDefault="00CC2A7D">
      <w:pPr>
        <w:spacing w:line="600" w:lineRule="auto"/>
        <w:ind w:firstLine="720"/>
        <w:jc w:val="both"/>
        <w:rPr>
          <w:rFonts w:eastAsia="Times New Roman"/>
          <w:szCs w:val="24"/>
        </w:rPr>
      </w:pPr>
      <w:r>
        <w:rPr>
          <w:rFonts w:eastAsia="Times New Roman"/>
          <w:szCs w:val="24"/>
        </w:rPr>
        <w:t>Αυτά είν</w:t>
      </w:r>
      <w:r>
        <w:rPr>
          <w:rFonts w:eastAsia="Times New Roman"/>
          <w:szCs w:val="24"/>
        </w:rPr>
        <w:t>αι τα στοιχεία που έκαναν την χώρα να αντέξει σε μ</w:t>
      </w:r>
      <w:r>
        <w:rPr>
          <w:rFonts w:eastAsia="Times New Roman"/>
          <w:szCs w:val="24"/>
        </w:rPr>
        <w:t>ί</w:t>
      </w:r>
      <w:r>
        <w:rPr>
          <w:rFonts w:eastAsia="Times New Roman"/>
          <w:szCs w:val="24"/>
        </w:rPr>
        <w:t>α κρίση, η οποία είναι η χειρότερη δυνατή που γνώρισε η χώρα σε συνθήκες ειρήνης και μόνο με συνθήκες πολέμου συγκρίνεται. Άρα με αυτά τα χαρακτηριστικά μπορούμε να προχωρήσουμε παραπέρα.</w:t>
      </w:r>
    </w:p>
    <w:p w14:paraId="3694FD3E" w14:textId="77777777" w:rsidR="006648D0" w:rsidRDefault="00CC2A7D">
      <w:pPr>
        <w:spacing w:line="600" w:lineRule="auto"/>
        <w:ind w:firstLine="720"/>
        <w:jc w:val="both"/>
        <w:rPr>
          <w:rFonts w:eastAsia="Times New Roman"/>
          <w:szCs w:val="24"/>
        </w:rPr>
      </w:pPr>
      <w:r>
        <w:rPr>
          <w:rFonts w:eastAsia="Times New Roman"/>
          <w:szCs w:val="24"/>
        </w:rPr>
        <w:lastRenderedPageBreak/>
        <w:t>Δέκα σημεία για τ</w:t>
      </w:r>
      <w:r>
        <w:rPr>
          <w:rFonts w:eastAsia="Times New Roman"/>
          <w:szCs w:val="24"/>
        </w:rPr>
        <w:t>α αιτούμενα που αφορούν την ανάπτυξη, όροι και μορφές ανάπτυξης. Θα τα αναφέρω συνοπτικά, γιατί ο χρόνος είναι πολύ λίγος.</w:t>
      </w:r>
    </w:p>
    <w:p w14:paraId="3694FD3F" w14:textId="77777777" w:rsidR="006648D0" w:rsidRDefault="00CC2A7D">
      <w:pPr>
        <w:spacing w:line="600" w:lineRule="auto"/>
        <w:ind w:firstLine="720"/>
        <w:jc w:val="both"/>
        <w:rPr>
          <w:rFonts w:eastAsia="Times New Roman"/>
          <w:szCs w:val="24"/>
        </w:rPr>
      </w:pPr>
      <w:r>
        <w:rPr>
          <w:rFonts w:eastAsia="Times New Roman"/>
          <w:szCs w:val="24"/>
        </w:rPr>
        <w:t xml:space="preserve">Πρώτον, η βαριά βιομηχανική παραγωγή δεν συνάδει με αυτά τα χαρακτηριστικά της χώρας και για αυτό επενδύσεις σαν αυτές στις Σκουριές </w:t>
      </w:r>
      <w:r>
        <w:rPr>
          <w:rFonts w:eastAsia="Times New Roman"/>
          <w:szCs w:val="24"/>
        </w:rPr>
        <w:t>δεν δίνουν κανένα ουσιαστικό πλεονέκτημα στη χώρα.</w:t>
      </w:r>
    </w:p>
    <w:p w14:paraId="3694FD40" w14:textId="77777777" w:rsidR="006648D0" w:rsidRDefault="00CC2A7D">
      <w:pPr>
        <w:spacing w:line="600" w:lineRule="auto"/>
        <w:ind w:firstLine="720"/>
        <w:jc w:val="both"/>
        <w:rPr>
          <w:rFonts w:eastAsia="Times New Roman"/>
          <w:szCs w:val="24"/>
        </w:rPr>
      </w:pPr>
      <w:r>
        <w:rPr>
          <w:rFonts w:eastAsia="Times New Roman"/>
          <w:szCs w:val="24"/>
        </w:rPr>
        <w:t>Δεύτερον, ήπιες μορφές ανάπτυξης προσαρμοσμένες σε αυτές τις ιδιαιτερότητες τις γεωγραφικές και τις ιστορικές.</w:t>
      </w:r>
    </w:p>
    <w:p w14:paraId="3694FD41" w14:textId="77777777" w:rsidR="006648D0" w:rsidRDefault="00CC2A7D">
      <w:pPr>
        <w:spacing w:line="600" w:lineRule="auto"/>
        <w:ind w:firstLine="720"/>
        <w:jc w:val="both"/>
        <w:rPr>
          <w:rFonts w:eastAsia="Times New Roman"/>
          <w:szCs w:val="24"/>
        </w:rPr>
      </w:pPr>
      <w:r>
        <w:rPr>
          <w:rFonts w:eastAsia="Times New Roman"/>
          <w:szCs w:val="24"/>
        </w:rPr>
        <w:t xml:space="preserve">Τρίτον, αξιοποίηση των ιδιαιτέρων χαρακτηριστικών της χώρας, οι εύκρατες εποχές, η θάλασσα, ο </w:t>
      </w:r>
      <w:r>
        <w:rPr>
          <w:rFonts w:eastAsia="Times New Roman"/>
          <w:szCs w:val="24"/>
        </w:rPr>
        <w:t>ήλιος και ο αέρας. Επάρκεια υποδομών σε όλα τα επίπεδα που να συνδέουν τα διάφορα κομμάτια της χώρας με όλες τις σύγχρονες μορφές.</w:t>
      </w:r>
    </w:p>
    <w:p w14:paraId="3694FD42" w14:textId="77777777" w:rsidR="006648D0" w:rsidRDefault="00CC2A7D">
      <w:pPr>
        <w:spacing w:line="600" w:lineRule="auto"/>
        <w:ind w:firstLine="720"/>
        <w:jc w:val="both"/>
        <w:rPr>
          <w:rFonts w:eastAsia="Times New Roman"/>
          <w:szCs w:val="24"/>
        </w:rPr>
      </w:pPr>
      <w:r>
        <w:rPr>
          <w:rFonts w:eastAsia="Times New Roman"/>
          <w:szCs w:val="24"/>
        </w:rPr>
        <w:lastRenderedPageBreak/>
        <w:t>Μ</w:t>
      </w:r>
      <w:r>
        <w:rPr>
          <w:rFonts w:eastAsia="Times New Roman"/>
          <w:szCs w:val="24"/>
        </w:rPr>
        <w:t>ί</w:t>
      </w:r>
      <w:r>
        <w:rPr>
          <w:rFonts w:eastAsia="Times New Roman"/>
          <w:szCs w:val="24"/>
        </w:rPr>
        <w:t>α επανεκκίνηση της βιομηχανικής ανάπτυξης που να συναρτάται με όλα τα προηγούμενα και με τις καινοτομίες που αυτήν την στιγ</w:t>
      </w:r>
      <w:r>
        <w:rPr>
          <w:rFonts w:eastAsia="Times New Roman"/>
          <w:szCs w:val="24"/>
        </w:rPr>
        <w:t>μή αναπτύσσονται και μπορεί να αναπτυχθούν εδώ περισσότερο.</w:t>
      </w:r>
    </w:p>
    <w:p w14:paraId="3694FD43" w14:textId="77777777" w:rsidR="006648D0" w:rsidRDefault="00CC2A7D">
      <w:pPr>
        <w:spacing w:line="600" w:lineRule="auto"/>
        <w:ind w:firstLine="720"/>
        <w:jc w:val="both"/>
        <w:rPr>
          <w:rFonts w:eastAsia="Times New Roman"/>
          <w:szCs w:val="24"/>
        </w:rPr>
      </w:pPr>
      <w:r>
        <w:rPr>
          <w:rFonts w:eastAsia="Times New Roman"/>
          <w:szCs w:val="24"/>
        </w:rPr>
        <w:t xml:space="preserve">Επιστημονική έρευνα και καινοτομία σε όλους τους τομείς. Είναι γνωστές οι ικανότητες, η ευστροφία των Ελλήνων επιστημόνων σε όλους τους τομείς. </w:t>
      </w:r>
    </w:p>
    <w:p w14:paraId="3694FD44" w14:textId="77777777" w:rsidR="006648D0" w:rsidRDefault="00CC2A7D">
      <w:pPr>
        <w:spacing w:line="600" w:lineRule="auto"/>
        <w:ind w:firstLine="720"/>
        <w:jc w:val="both"/>
        <w:rPr>
          <w:rFonts w:eastAsia="Times New Roman"/>
          <w:szCs w:val="24"/>
        </w:rPr>
      </w:pPr>
      <w:r>
        <w:rPr>
          <w:rFonts w:eastAsia="Times New Roman"/>
          <w:szCs w:val="24"/>
        </w:rPr>
        <w:t>Να τονίσω εδώ ότι δεν νοείται να μην είναι η Ελλάδα</w:t>
      </w:r>
      <w:r>
        <w:rPr>
          <w:rFonts w:eastAsia="Times New Roman"/>
          <w:szCs w:val="24"/>
        </w:rPr>
        <w:t xml:space="preserve"> παγκόσμιο κέντρο κλασσικών σπουδών και όλων των μορφών του πολιτισμού.</w:t>
      </w:r>
    </w:p>
    <w:p w14:paraId="3694FD45" w14:textId="77777777" w:rsidR="006648D0" w:rsidRDefault="00CC2A7D">
      <w:pPr>
        <w:spacing w:line="600" w:lineRule="auto"/>
        <w:ind w:firstLine="720"/>
        <w:jc w:val="both"/>
        <w:rPr>
          <w:rFonts w:eastAsia="Times New Roman"/>
          <w:szCs w:val="24"/>
        </w:rPr>
      </w:pPr>
      <w:r>
        <w:rPr>
          <w:rFonts w:eastAsia="Times New Roman"/>
          <w:szCs w:val="24"/>
        </w:rPr>
        <w:t>Ένατο, ανάπτυξη των επενδύσεων με αυτά τα χαρακτηριστικά, ανάπτυξη των επενδύσεων με τέτοιο τρόπο ώστε να αρχίσουν να καταλαβαίνουν οι ξένοι επενδυτές ότι στην Ελλάδα ερχόμενοι κερδίζο</w:t>
      </w:r>
      <w:r>
        <w:rPr>
          <w:rFonts w:eastAsia="Times New Roman"/>
          <w:szCs w:val="24"/>
        </w:rPr>
        <w:t xml:space="preserve">υν από το </w:t>
      </w:r>
      <w:r>
        <w:rPr>
          <w:rFonts w:eastAsia="Times New Roman"/>
          <w:szCs w:val="24"/>
          <w:lang w:val="en-US"/>
        </w:rPr>
        <w:t>brand</w:t>
      </w:r>
      <w:r>
        <w:rPr>
          <w:rFonts w:eastAsia="Times New Roman"/>
          <w:szCs w:val="24"/>
        </w:rPr>
        <w:t xml:space="preserve"> </w:t>
      </w:r>
      <w:r>
        <w:rPr>
          <w:rFonts w:eastAsia="Times New Roman"/>
          <w:szCs w:val="24"/>
          <w:lang w:val="en-US"/>
        </w:rPr>
        <w:t>name</w:t>
      </w:r>
      <w:r>
        <w:rPr>
          <w:rFonts w:eastAsia="Times New Roman"/>
          <w:szCs w:val="24"/>
        </w:rPr>
        <w:t xml:space="preserve"> της χώρας και με αυτήν την έννοια τα προηγούμενα με κάποιες μορφές ανάπτυξης μπορούν να συνάδουν.</w:t>
      </w:r>
    </w:p>
    <w:p w14:paraId="3694FD46" w14:textId="77777777" w:rsidR="006648D0" w:rsidRDefault="00CC2A7D">
      <w:pPr>
        <w:spacing w:line="600" w:lineRule="auto"/>
        <w:ind w:firstLine="720"/>
        <w:jc w:val="both"/>
        <w:rPr>
          <w:rFonts w:eastAsia="Times New Roman"/>
          <w:szCs w:val="24"/>
        </w:rPr>
      </w:pPr>
      <w:r>
        <w:rPr>
          <w:rFonts w:eastAsia="Times New Roman"/>
          <w:szCs w:val="24"/>
        </w:rPr>
        <w:lastRenderedPageBreak/>
        <w:t>Νομίζω ότι με τέτοιου τύπου χαρακτηριστικά, που μπορούμε να συζητήσουμε αρκετά πιο νηφάλια από ό,τι συνηθίζουμε σε αυτές τις ζητήσεις, μπ</w:t>
      </w:r>
      <w:r>
        <w:rPr>
          <w:rFonts w:eastAsia="Times New Roman"/>
          <w:szCs w:val="24"/>
        </w:rPr>
        <w:t>ορούμε να εντοπίσουμε ποιες είναι οι μορφές ανάπτυξης, πώς αποτυπώνονται αυτές στα νούμερα που εκ των πραγμάτων έχει ένας προϋπολογισμός και να πούμε ότι από εδώ και μπρος μπορούμε σε αυτήν τη βάση να προχωρήσουμε έτσι ώστε όχι μόνο να ξεπεράσουμε την κρίσ</w:t>
      </w:r>
      <w:r>
        <w:rPr>
          <w:rFonts w:eastAsia="Times New Roman"/>
          <w:szCs w:val="24"/>
        </w:rPr>
        <w:t>η, αλλά να φτιάξουμε συνθήκες που να μην γεννούν ξανά τέτοιου τύπου κρίση.</w:t>
      </w:r>
    </w:p>
    <w:p w14:paraId="3694FD47" w14:textId="77777777" w:rsidR="006648D0" w:rsidRDefault="00CC2A7D">
      <w:pPr>
        <w:spacing w:line="600" w:lineRule="auto"/>
        <w:ind w:firstLine="720"/>
        <w:jc w:val="both"/>
        <w:rPr>
          <w:rFonts w:eastAsia="Times New Roman"/>
          <w:szCs w:val="24"/>
        </w:rPr>
      </w:pPr>
      <w:r>
        <w:rPr>
          <w:rFonts w:eastAsia="Times New Roman"/>
          <w:szCs w:val="24"/>
        </w:rPr>
        <w:t>Σας ευχαριστώ.</w:t>
      </w:r>
    </w:p>
    <w:p w14:paraId="3694FD48" w14:textId="77777777" w:rsidR="006648D0" w:rsidRDefault="00CC2A7D">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3694FD49" w14:textId="77777777" w:rsidR="006648D0" w:rsidRDefault="00CC2A7D">
      <w:pPr>
        <w:spacing w:line="600" w:lineRule="auto"/>
        <w:ind w:firstLine="720"/>
        <w:jc w:val="both"/>
        <w:rPr>
          <w:rFonts w:eastAsia="Times New Roman"/>
          <w:b/>
          <w:bCs/>
        </w:rPr>
      </w:pPr>
      <w:r>
        <w:rPr>
          <w:rFonts w:eastAsia="Times New Roman"/>
          <w:b/>
          <w:bCs/>
        </w:rPr>
        <w:t xml:space="preserve">ΠΡΟΕΔΡΕΥΩΝ (Νικήτας Κακλαμάνης): </w:t>
      </w:r>
      <w:r>
        <w:rPr>
          <w:rFonts w:eastAsia="Times New Roman"/>
          <w:bCs/>
        </w:rPr>
        <w:t>Τον λόγο έχει η Βουλευτής Β΄ Αθηνών της Νέας Δημοκρατίας, κ. Άννα Καραμανλή.</w:t>
      </w:r>
      <w:r>
        <w:rPr>
          <w:rFonts w:eastAsia="Times New Roman"/>
          <w:b/>
          <w:bCs/>
        </w:rPr>
        <w:t xml:space="preserve"> </w:t>
      </w:r>
    </w:p>
    <w:p w14:paraId="3694FD4A" w14:textId="77777777" w:rsidR="006648D0" w:rsidRDefault="00CC2A7D">
      <w:pPr>
        <w:spacing w:line="600" w:lineRule="auto"/>
        <w:ind w:firstLine="720"/>
        <w:jc w:val="both"/>
        <w:rPr>
          <w:rFonts w:eastAsia="Times New Roman"/>
          <w:bCs/>
        </w:rPr>
      </w:pPr>
      <w:r>
        <w:rPr>
          <w:rFonts w:eastAsia="Times New Roman"/>
          <w:b/>
          <w:bCs/>
        </w:rPr>
        <w:t xml:space="preserve">ΑΝΝΑ ΚΑΡΑΜΑΝΛΗ: </w:t>
      </w:r>
      <w:r>
        <w:rPr>
          <w:rFonts w:eastAsia="Times New Roman"/>
          <w:bCs/>
        </w:rPr>
        <w:t>Ευχαριστώ, κύριε Πρόεδρε.</w:t>
      </w:r>
    </w:p>
    <w:p w14:paraId="3694FD4B" w14:textId="77777777" w:rsidR="006648D0" w:rsidRDefault="00CC2A7D">
      <w:pPr>
        <w:spacing w:line="600" w:lineRule="auto"/>
        <w:ind w:firstLine="720"/>
        <w:jc w:val="both"/>
        <w:rPr>
          <w:rFonts w:eastAsia="Times New Roman"/>
          <w:bCs/>
        </w:rPr>
      </w:pPr>
      <w:r>
        <w:rPr>
          <w:rFonts w:eastAsia="Times New Roman"/>
          <w:bCs/>
        </w:rPr>
        <w:lastRenderedPageBreak/>
        <w:t>Ο κύριος συνάδελφος πέρα από τη θάλασσα και τον ήλιο ξέχασε και το τσίπουρο.</w:t>
      </w:r>
    </w:p>
    <w:p w14:paraId="3694FD4C" w14:textId="77777777" w:rsidR="006648D0" w:rsidRDefault="00CC2A7D">
      <w:pPr>
        <w:spacing w:line="600" w:lineRule="auto"/>
        <w:ind w:firstLine="720"/>
        <w:jc w:val="both"/>
        <w:rPr>
          <w:rFonts w:eastAsia="Times New Roman"/>
          <w:bCs/>
        </w:rPr>
      </w:pPr>
      <w:r>
        <w:rPr>
          <w:rFonts w:eastAsia="Times New Roman"/>
          <w:bCs/>
        </w:rPr>
        <w:t xml:space="preserve">Κυρίες και κύριοι συνάδελφοι, ο </w:t>
      </w:r>
      <w:r>
        <w:rPr>
          <w:rFonts w:eastAsia="Times New Roman"/>
          <w:bCs/>
        </w:rPr>
        <w:t>π</w:t>
      </w:r>
      <w:r>
        <w:rPr>
          <w:rFonts w:eastAsia="Times New Roman"/>
          <w:bCs/>
        </w:rPr>
        <w:t xml:space="preserve">ροϋπολογισμός του 2017 έρχεται προς ψήφιση στην Ολομέλεια μέσα σε ένα κλίμα ευφορίας από την πλευρά της Κυβέρνησης. </w:t>
      </w:r>
      <w:r>
        <w:rPr>
          <w:rFonts w:eastAsia="Times New Roman"/>
          <w:bCs/>
        </w:rPr>
        <w:t>Π</w:t>
      </w:r>
      <w:r>
        <w:rPr>
          <w:rFonts w:eastAsia="Times New Roman"/>
          <w:bCs/>
        </w:rPr>
        <w:t xml:space="preserve">ραγματικά αυτήν την πανηγυρική διάθεση δυσκολευόμαστε να την ερμηνεύσουμε. </w:t>
      </w:r>
    </w:p>
    <w:p w14:paraId="3694FD4D" w14:textId="77777777" w:rsidR="006648D0" w:rsidRDefault="00CC2A7D">
      <w:pPr>
        <w:spacing w:line="600" w:lineRule="auto"/>
        <w:ind w:firstLine="720"/>
        <w:jc w:val="both"/>
        <w:rPr>
          <w:rFonts w:eastAsia="Times New Roman"/>
          <w:bCs/>
        </w:rPr>
      </w:pPr>
      <w:r>
        <w:rPr>
          <w:rFonts w:eastAsia="Times New Roman"/>
          <w:bCs/>
        </w:rPr>
        <w:t>Πηγάζει άραγε από την ικανοποίηση για τα πεπραγμένα σας αυτά τα</w:t>
      </w:r>
      <w:r>
        <w:rPr>
          <w:rFonts w:eastAsia="Times New Roman"/>
          <w:bCs/>
        </w:rPr>
        <w:t xml:space="preserve"> δύο χρόνια; Έχουν φέρει την Ελλάδα σε καλύτερο σημείο από ό,τι την παρέλαβαν; Ή προέρχεται από την πρόσφατη απόφαση για το χρέος;</w:t>
      </w:r>
    </w:p>
    <w:p w14:paraId="3694FD4E" w14:textId="77777777" w:rsidR="006648D0" w:rsidRDefault="00CC2A7D">
      <w:pPr>
        <w:spacing w:line="600" w:lineRule="auto"/>
        <w:ind w:firstLine="720"/>
        <w:jc w:val="both"/>
        <w:rPr>
          <w:rFonts w:eastAsia="Times New Roman"/>
          <w:bCs/>
        </w:rPr>
      </w:pPr>
      <w:r>
        <w:rPr>
          <w:rFonts w:eastAsia="Times New Roman"/>
          <w:bCs/>
        </w:rPr>
        <w:t>Αλήθεια, κυρίες και κύριοι συνάδελφοι του ΣΥΡΙΖΑ, θεωρείτε ότι η κοινωνία συμμερίζεται τον ενθουσιασμό σας; Θεωρείτε ότι μπορ</w:t>
      </w:r>
      <w:r>
        <w:rPr>
          <w:rFonts w:eastAsia="Times New Roman"/>
          <w:bCs/>
        </w:rPr>
        <w:t xml:space="preserve">είτε να κομπάζετε για την μείωση του χρέους κατά 45 δισεκατομμύρια σε σαράντα χρόνια, όταν η δική σας διαπραγμάτευση έχει κοστίσει στη χώρα 100 </w:t>
      </w:r>
      <w:r>
        <w:rPr>
          <w:rFonts w:eastAsia="Times New Roman"/>
          <w:bCs/>
        </w:rPr>
        <w:lastRenderedPageBreak/>
        <w:t>δισεκατομμύρια σε δύο χρόνια, όταν 40 δισεκατομμύρια είναι μόνο οι καταθέσεις που έχουν χαθεί για το τραπεζικό μ</w:t>
      </w:r>
      <w:r>
        <w:rPr>
          <w:rFonts w:eastAsia="Times New Roman"/>
          <w:bCs/>
        </w:rPr>
        <w:t>ας σύστημα όσο κυβερνάτε;</w:t>
      </w:r>
    </w:p>
    <w:p w14:paraId="3694FD4F" w14:textId="77777777" w:rsidR="006648D0" w:rsidRDefault="00CC2A7D">
      <w:pPr>
        <w:spacing w:line="600" w:lineRule="auto"/>
        <w:ind w:firstLine="720"/>
        <w:jc w:val="both"/>
        <w:rPr>
          <w:rFonts w:eastAsia="Times New Roman"/>
          <w:bCs/>
        </w:rPr>
      </w:pPr>
      <w:r>
        <w:rPr>
          <w:rFonts w:eastAsia="Times New Roman"/>
          <w:bCs/>
        </w:rPr>
        <w:t>Ποια είναι η προσδοκία που δημιουργεί σε ένα νοικοκυριό η διευκόλυνση αυτή για το χρέος μέχρι το 2060, όταν ταυτόχρονα δεσμεύεστε για πλεονάσματα 3,5% και μετά το 2018, όταν αυτό συνεπάγεται νέα σκληρά μέτρα και αύξηση του κόστους</w:t>
      </w:r>
      <w:r>
        <w:rPr>
          <w:rFonts w:eastAsia="Times New Roman"/>
          <w:bCs/>
        </w:rPr>
        <w:t xml:space="preserve"> ζωής για τους πολίτες;</w:t>
      </w:r>
    </w:p>
    <w:p w14:paraId="3694FD50" w14:textId="77777777" w:rsidR="006648D0" w:rsidRDefault="00CC2A7D">
      <w:pPr>
        <w:spacing w:line="600" w:lineRule="auto"/>
        <w:ind w:firstLine="720"/>
        <w:jc w:val="both"/>
        <w:rPr>
          <w:rFonts w:eastAsia="Times New Roman"/>
          <w:bCs/>
        </w:rPr>
      </w:pPr>
      <w:r>
        <w:rPr>
          <w:rFonts w:eastAsia="Times New Roman"/>
          <w:bCs/>
        </w:rPr>
        <w:t>Ποιος, όμως, περιμένετε να σας πάρει στα σοβαρά, όταν από την μια δεσμεύετε την χώρα με μ</w:t>
      </w:r>
      <w:r>
        <w:rPr>
          <w:rFonts w:eastAsia="Times New Roman"/>
          <w:bCs/>
        </w:rPr>
        <w:t>ί</w:t>
      </w:r>
      <w:r>
        <w:rPr>
          <w:rFonts w:eastAsia="Times New Roman"/>
          <w:bCs/>
        </w:rPr>
        <w:t>α σκληρή λιτότητα και από την άλλη καλείτε τις πολιτικές δυνάμεις να απορρίψουν τα νέα μέτρα;</w:t>
      </w:r>
    </w:p>
    <w:p w14:paraId="3694FD51" w14:textId="77777777" w:rsidR="006648D0" w:rsidRDefault="00CC2A7D">
      <w:pPr>
        <w:spacing w:line="600" w:lineRule="auto"/>
        <w:ind w:firstLine="720"/>
        <w:jc w:val="both"/>
        <w:rPr>
          <w:rFonts w:eastAsia="Times New Roman"/>
          <w:szCs w:val="24"/>
        </w:rPr>
      </w:pPr>
      <w:r>
        <w:rPr>
          <w:rFonts w:eastAsia="Times New Roman"/>
          <w:bCs/>
        </w:rPr>
        <w:t xml:space="preserve">Επανέρχομαι, όμως, στον </w:t>
      </w:r>
      <w:r>
        <w:rPr>
          <w:rFonts w:eastAsia="Times New Roman"/>
          <w:bCs/>
        </w:rPr>
        <w:t>π</w:t>
      </w:r>
      <w:r>
        <w:rPr>
          <w:rFonts w:eastAsia="Times New Roman"/>
          <w:bCs/>
        </w:rPr>
        <w:t>ροϋπολογισμό και την αν</w:t>
      </w:r>
      <w:r>
        <w:rPr>
          <w:rFonts w:eastAsia="Times New Roman"/>
          <w:bCs/>
        </w:rPr>
        <w:t>αντιστοιχία που υπάρχει ανάμεσα στην αισιοδοξία της Κυβέρνησης και τη ζοφερή πραγματικότητα που βιώνουν οι πολίτες, μια πραγματικότητα που διαπιστώνει κανείς εύκολα κάνοντας ένα σύντομο απολογισμό του 2016, μ</w:t>
      </w:r>
      <w:r>
        <w:rPr>
          <w:rFonts w:eastAsia="Times New Roman"/>
          <w:bCs/>
        </w:rPr>
        <w:t>ί</w:t>
      </w:r>
      <w:r>
        <w:rPr>
          <w:rFonts w:eastAsia="Times New Roman"/>
          <w:bCs/>
        </w:rPr>
        <w:t xml:space="preserve">α χρονιά που η χώρα βρέθηκε στην ύφεση, όπου η </w:t>
      </w:r>
      <w:r>
        <w:rPr>
          <w:rFonts w:eastAsia="Times New Roman"/>
          <w:bCs/>
        </w:rPr>
        <w:t xml:space="preserve">φοροκαταιγίδα γονάτισε τους </w:t>
      </w:r>
      <w:r>
        <w:rPr>
          <w:rFonts w:eastAsia="Times New Roman"/>
          <w:bCs/>
        </w:rPr>
        <w:lastRenderedPageBreak/>
        <w:t>πολίτες και η μέση ελληνική οικογένεια αδυνατεί πλέον να ανταποκριθεί στις υποχρεώσεις της.</w:t>
      </w:r>
    </w:p>
    <w:p w14:paraId="3694FD52" w14:textId="77777777" w:rsidR="006648D0" w:rsidRDefault="00CC2A7D">
      <w:pPr>
        <w:spacing w:line="600" w:lineRule="auto"/>
        <w:ind w:firstLine="720"/>
        <w:jc w:val="both"/>
        <w:rPr>
          <w:rFonts w:eastAsia="Times New Roman"/>
          <w:szCs w:val="24"/>
        </w:rPr>
      </w:pPr>
      <w:r>
        <w:rPr>
          <w:rFonts w:eastAsia="Times New Roman"/>
          <w:szCs w:val="24"/>
        </w:rPr>
        <w:t>Είχαμε αύξηση της άμεσης φορολογίας, αύξηση του ΦΠΑ, αύξηση των ασφαλιστικών εισφορών, οι συνταξιούχοι είδαν τις συντάξεις τους να πετσο</w:t>
      </w:r>
      <w:r>
        <w:rPr>
          <w:rFonts w:eastAsia="Times New Roman"/>
          <w:szCs w:val="24"/>
        </w:rPr>
        <w:t>κόβονται, παρά τις απεγνωσμένες προσπάθειες του κ. Κατρούγκαλου να τους πείσει για το αντίθετο. Μέχρι και το ΕΚΑΣ έκοψε η Κυβέρνηση με το αριστερό και κοινωνικό πρόσημο.</w:t>
      </w:r>
    </w:p>
    <w:p w14:paraId="3694FD53" w14:textId="77777777" w:rsidR="006648D0" w:rsidRDefault="00CC2A7D">
      <w:pPr>
        <w:spacing w:line="600" w:lineRule="auto"/>
        <w:ind w:firstLine="720"/>
        <w:jc w:val="both"/>
        <w:rPr>
          <w:rFonts w:eastAsia="Times New Roman"/>
          <w:szCs w:val="24"/>
        </w:rPr>
      </w:pPr>
      <w:r>
        <w:rPr>
          <w:rFonts w:eastAsia="Times New Roman"/>
          <w:szCs w:val="24"/>
        </w:rPr>
        <w:t>Τα κόκκινα δάνεια αυξάνονται συνεχώς και έχουν φτάσει στο 37%, τα λουκέτα στις επιχειρ</w:t>
      </w:r>
      <w:r>
        <w:rPr>
          <w:rFonts w:eastAsia="Times New Roman"/>
          <w:szCs w:val="24"/>
        </w:rPr>
        <w:t>ήσεις σημείωσαν ρεκόρ και αυξήθηκαν κατά 33% σε σχέση με την προηγούμενη χρονιά. Είκοσι τέσσερις χιλιάδες τριακόσια τριάντα λουκέτα είχαμε το πρώτο εννιάμηνο του 2016 και, βέβαια, ήταν αισθητά περισσότερα από τις νέες επιχειρήσεις που ιδρύθηκαν. Η αντίδρασ</w:t>
      </w:r>
      <w:r>
        <w:rPr>
          <w:rFonts w:eastAsia="Times New Roman"/>
          <w:szCs w:val="24"/>
        </w:rPr>
        <w:t xml:space="preserve">η της Κυβέρνησης ήταν να αποτρέπει τους πολίτες να φύγουν στη </w:t>
      </w:r>
      <w:r>
        <w:rPr>
          <w:rFonts w:eastAsia="Times New Roman"/>
          <w:szCs w:val="24"/>
        </w:rPr>
        <w:lastRenderedPageBreak/>
        <w:t xml:space="preserve">Βουλγαρία. Τα ασφαλιστικά ταμεία καταρρέουν, οι υποδομές, όπως οι αστικές συγκοινωνίες, βρίσκονται σε τραγική κατάσταση. </w:t>
      </w:r>
    </w:p>
    <w:p w14:paraId="3694FD54" w14:textId="77777777" w:rsidR="006648D0" w:rsidRDefault="00CC2A7D">
      <w:pPr>
        <w:spacing w:line="600" w:lineRule="auto"/>
        <w:ind w:firstLine="720"/>
        <w:jc w:val="both"/>
        <w:rPr>
          <w:rFonts w:eastAsia="Times New Roman"/>
          <w:szCs w:val="24"/>
        </w:rPr>
      </w:pPr>
      <w:r>
        <w:rPr>
          <w:rFonts w:eastAsia="Times New Roman"/>
          <w:szCs w:val="24"/>
        </w:rPr>
        <w:t xml:space="preserve">Κι, όμως, αυτή η λαίλαπα είναι μόνο η κορυφή του παγόβουνου, γιατί ο </w:t>
      </w:r>
      <w:r>
        <w:rPr>
          <w:rFonts w:eastAsia="Times New Roman"/>
          <w:szCs w:val="24"/>
        </w:rPr>
        <w:t>π</w:t>
      </w:r>
      <w:r>
        <w:rPr>
          <w:rFonts w:eastAsia="Times New Roman"/>
          <w:szCs w:val="24"/>
        </w:rPr>
        <w:t>ρο</w:t>
      </w:r>
      <w:r>
        <w:rPr>
          <w:rFonts w:eastAsia="Times New Roman"/>
          <w:szCs w:val="24"/>
        </w:rPr>
        <w:t>ϋπολογισμός που θα ψηφίσετε, κύριοι της Πλειοψηφίας, προβλέπει άλλα 2,5 δισεκατομμύρια φόρους: φόρους στη βενζίνη, την τηλεφωνία, το διαδίκτυο, φόρους στον καφέ, την μπύρα, τα τσιγάρα, φόρους έμμεσους με οριζόντιο χαρακτήρα, που θα πέσουν κυρίως στην πλάτη</w:t>
      </w:r>
      <w:r>
        <w:rPr>
          <w:rFonts w:eastAsia="Times New Roman"/>
          <w:szCs w:val="24"/>
        </w:rPr>
        <w:t xml:space="preserve"> των μικρομεσαίων.</w:t>
      </w:r>
    </w:p>
    <w:p w14:paraId="3694FD55" w14:textId="77777777" w:rsidR="006648D0" w:rsidRDefault="00CC2A7D">
      <w:pPr>
        <w:spacing w:line="600" w:lineRule="auto"/>
        <w:ind w:firstLine="720"/>
        <w:jc w:val="both"/>
        <w:rPr>
          <w:rFonts w:eastAsia="Times New Roman"/>
          <w:szCs w:val="24"/>
        </w:rPr>
      </w:pPr>
      <w:r>
        <w:rPr>
          <w:rFonts w:eastAsia="Times New Roman"/>
          <w:szCs w:val="24"/>
        </w:rPr>
        <w:t>Αυτή είναι η κοινωνική σας δικαιοσύνη; Έτσι θα πληρώσουν οι προνομιούχοι;</w:t>
      </w:r>
    </w:p>
    <w:p w14:paraId="3694FD56" w14:textId="77777777" w:rsidR="006648D0" w:rsidRDefault="00CC2A7D">
      <w:pPr>
        <w:spacing w:line="600" w:lineRule="auto"/>
        <w:ind w:firstLine="720"/>
        <w:jc w:val="both"/>
        <w:rPr>
          <w:rFonts w:eastAsia="Times New Roman"/>
          <w:szCs w:val="24"/>
        </w:rPr>
      </w:pPr>
      <w:r>
        <w:rPr>
          <w:rFonts w:eastAsia="Times New Roman"/>
          <w:szCs w:val="24"/>
        </w:rPr>
        <w:t>Την ίδια στιγμή προβλέπεται ανάπτυξη 2,7%, εκτιμώντας ότι θα αυξηθεί η ιδιωτική κατανάλωση κατά 1,8%. Πώς; Με ένα νέο τσουνάμι εμμέσων φόρων και με το εισόδημα των</w:t>
      </w:r>
      <w:r>
        <w:rPr>
          <w:rFonts w:eastAsia="Times New Roman"/>
          <w:szCs w:val="24"/>
        </w:rPr>
        <w:t xml:space="preserve"> πολιτών να βαίνει διαρκώς μειούμενο θα έχουμε αύξηση της κατανάλωσης! Αυτό είναι ένα από τα παράδοξα του </w:t>
      </w:r>
      <w:r>
        <w:rPr>
          <w:rFonts w:eastAsia="Times New Roman"/>
          <w:szCs w:val="24"/>
        </w:rPr>
        <w:lastRenderedPageBreak/>
        <w:t>π</w:t>
      </w:r>
      <w:r>
        <w:rPr>
          <w:rFonts w:eastAsia="Times New Roman"/>
          <w:szCs w:val="24"/>
        </w:rPr>
        <w:t>ροϋπολογισμού. Ταυτόχρονα, προβλέπεται αύξηση στις επενδύσεις κατά 9,1%.</w:t>
      </w:r>
    </w:p>
    <w:p w14:paraId="3694FD57" w14:textId="77777777" w:rsidR="006648D0" w:rsidRDefault="00CC2A7D">
      <w:pPr>
        <w:spacing w:line="600" w:lineRule="auto"/>
        <w:ind w:firstLine="720"/>
        <w:jc w:val="both"/>
        <w:rPr>
          <w:rFonts w:eastAsia="Times New Roman"/>
          <w:szCs w:val="24"/>
        </w:rPr>
      </w:pPr>
      <w:r>
        <w:rPr>
          <w:rFonts w:eastAsia="Times New Roman"/>
          <w:szCs w:val="24"/>
        </w:rPr>
        <w:t>Διαβάζοντας κάποιος ανυποψίαστος τις εκτιμήσεις σας, θα σχημάτιζε την εντύπω</w:t>
      </w:r>
      <w:r>
        <w:rPr>
          <w:rFonts w:eastAsia="Times New Roman"/>
          <w:szCs w:val="24"/>
        </w:rPr>
        <w:t>ση ότι έχετε μετατρέψει τη χώρα σ’ έναν φορολογικό, σ’ έναν επενδυτικό παράδεισο. Η πραγματικότητα, όμως, είναι άλλη. Σκοτώνετε κάθε επιχειρηματική προσπάθεια, έχετε δυσανεξία σε κάθε ιδιωτική πρωτοβουλία. Το αποδείξατε μ</w:t>
      </w:r>
      <w:r>
        <w:rPr>
          <w:rFonts w:eastAsia="Times New Roman"/>
          <w:szCs w:val="24"/>
        </w:rPr>
        <w:t>ί</w:t>
      </w:r>
      <w:r>
        <w:rPr>
          <w:rFonts w:eastAsia="Times New Roman"/>
          <w:szCs w:val="24"/>
        </w:rPr>
        <w:t>α ακόμη φορά με το φιάσκο της επέν</w:t>
      </w:r>
      <w:r>
        <w:rPr>
          <w:rFonts w:eastAsia="Times New Roman"/>
          <w:szCs w:val="24"/>
        </w:rPr>
        <w:t xml:space="preserve">δυσης της ΔΕΣΦΑ, όπου οι ιδεοληψίες σας κόστισαν στη χώρα κάποιες εκατοντάδες εκατομμύρια ευρώ, χρήματα εγγεγραμμένα στον </w:t>
      </w:r>
      <w:r>
        <w:rPr>
          <w:rFonts w:eastAsia="Times New Roman"/>
          <w:szCs w:val="24"/>
        </w:rPr>
        <w:t>π</w:t>
      </w:r>
      <w:r>
        <w:rPr>
          <w:rFonts w:eastAsia="Times New Roman"/>
          <w:szCs w:val="24"/>
        </w:rPr>
        <w:t>ροϋπολογισμό, που θα λείψουν από τα ταμεία του κράτους.</w:t>
      </w:r>
    </w:p>
    <w:p w14:paraId="3694FD58" w14:textId="77777777" w:rsidR="006648D0" w:rsidRDefault="00CC2A7D">
      <w:pPr>
        <w:spacing w:line="600" w:lineRule="auto"/>
        <w:ind w:firstLine="720"/>
        <w:jc w:val="both"/>
        <w:rPr>
          <w:rFonts w:eastAsia="Times New Roman"/>
          <w:szCs w:val="24"/>
        </w:rPr>
      </w:pPr>
      <w:r>
        <w:rPr>
          <w:rFonts w:eastAsia="Times New Roman"/>
          <w:szCs w:val="24"/>
        </w:rPr>
        <w:t>Καλές, λοιπόν, οι αισιόδοξες προβλέψεις, αλλά με δεδομένο τον πρότερο κυβερνη</w:t>
      </w:r>
      <w:r>
        <w:rPr>
          <w:rFonts w:eastAsia="Times New Roman"/>
          <w:szCs w:val="24"/>
        </w:rPr>
        <w:t>τικό σας βίο και τις πολιτικές που εφαρμόζετε, μιλάμε μάλλον για ουτοπικές προσδοκίες.</w:t>
      </w:r>
    </w:p>
    <w:p w14:paraId="3694FD59"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Ο </w:t>
      </w:r>
      <w:r>
        <w:rPr>
          <w:rFonts w:eastAsia="Times New Roman"/>
          <w:szCs w:val="24"/>
        </w:rPr>
        <w:t>π</w:t>
      </w:r>
      <w:r>
        <w:rPr>
          <w:rFonts w:eastAsia="Times New Roman"/>
          <w:szCs w:val="24"/>
        </w:rPr>
        <w:t>ροϋπολογισμός της Κυβέρνησης για τον αθλητισμό δεν γεννά καν προσδοκίες. Είναι χωρίς στόχευση, χωρίς έμπνευση, χωρίς συγκροτημένο σχέδιο. Η χρηματοδότηση που προβλέπε</w:t>
      </w:r>
      <w:r>
        <w:rPr>
          <w:rFonts w:eastAsia="Times New Roman"/>
          <w:szCs w:val="24"/>
        </w:rPr>
        <w:t>ται στα προγράμματα «Άθληση για όλους» είναι μηδαμινή. Εκεί που θα έπρεπε να χτυπάει η καρδιά του ελληνικού αθλητισμού, εσείς γυρίζετε την πλάτη.</w:t>
      </w:r>
    </w:p>
    <w:p w14:paraId="3694FD5A" w14:textId="77777777" w:rsidR="006648D0" w:rsidRDefault="00CC2A7D">
      <w:pPr>
        <w:spacing w:line="600" w:lineRule="auto"/>
        <w:ind w:firstLine="720"/>
        <w:jc w:val="both"/>
        <w:rPr>
          <w:rFonts w:eastAsia="Times New Roman"/>
          <w:szCs w:val="24"/>
        </w:rPr>
      </w:pPr>
      <w:r>
        <w:rPr>
          <w:rFonts w:eastAsia="Times New Roman"/>
          <w:szCs w:val="24"/>
        </w:rPr>
        <w:t xml:space="preserve">Καμμία βαρύτητα δεν δίνετε στον σχολικό αθλητισμό και στην ενθάρρυνση των Ελληνόπουλων, που κατατάσσονται στα </w:t>
      </w:r>
      <w:r>
        <w:rPr>
          <w:rFonts w:eastAsia="Times New Roman"/>
          <w:szCs w:val="24"/>
        </w:rPr>
        <w:t>πιο παχύσαρκα παιδιά στην Ευρώπη, να αθληθούν. Βλέπετε, χρήματα για γυμναστές στα σχολεία δεν υπάρχουν και το μάθημα της φυσικής αγωγής το διδάσκουν οι δάσκαλοι.</w:t>
      </w:r>
    </w:p>
    <w:p w14:paraId="3694FD5B" w14:textId="77777777" w:rsidR="006648D0" w:rsidRDefault="00CC2A7D">
      <w:pPr>
        <w:spacing w:line="600" w:lineRule="auto"/>
        <w:ind w:firstLine="720"/>
        <w:jc w:val="both"/>
        <w:rPr>
          <w:rFonts w:eastAsia="Times New Roman"/>
          <w:szCs w:val="24"/>
        </w:rPr>
      </w:pPr>
      <w:r>
        <w:rPr>
          <w:rFonts w:eastAsia="Times New Roman"/>
          <w:szCs w:val="24"/>
        </w:rPr>
        <w:t>Χρήματα, όμως, περισσεύουν για να διοριστούν από το «παράθυρο»| διακόσια είκοσι άτομα στις κτη</w:t>
      </w:r>
      <w:r>
        <w:rPr>
          <w:rFonts w:eastAsia="Times New Roman"/>
          <w:szCs w:val="24"/>
        </w:rPr>
        <w:t>ριακές υποδομές. Προφανώς υπάρχει κατασκευαστικός οργασμός στο δημόσιο, που τον έχει αντιληφθεί μόνο ο κ. Σπίρτζης.</w:t>
      </w:r>
    </w:p>
    <w:p w14:paraId="3694FD5C" w14:textId="77777777" w:rsidR="006648D0" w:rsidRDefault="00CC2A7D">
      <w:pPr>
        <w:spacing w:line="600" w:lineRule="auto"/>
        <w:ind w:firstLine="720"/>
        <w:jc w:val="both"/>
        <w:rPr>
          <w:rFonts w:eastAsia="Times New Roman"/>
          <w:szCs w:val="24"/>
        </w:rPr>
      </w:pPr>
      <w:r>
        <w:rPr>
          <w:rFonts w:eastAsia="Times New Roman"/>
          <w:szCs w:val="24"/>
        </w:rPr>
        <w:lastRenderedPageBreak/>
        <w:t>Επίσης, χρήματα δεν υπήρχαν το περασμένο καλοκαίρι για την ολυμπιακή προετοιμασία της εθνικής ομάδας πόλο, η οποία έγινε σε ντροπιαστικές συ</w:t>
      </w:r>
      <w:r>
        <w:rPr>
          <w:rFonts w:eastAsia="Times New Roman"/>
          <w:szCs w:val="24"/>
        </w:rPr>
        <w:t>νθήκες. Υπάρχουν, όμως, χρήματα για να στήνονται παντού κυβερνητικά παραμάγαζα μηδενικής χρησιμότητας με μοναδικό στόχο το βόλεμα των εκλεκτών της Κουμουνδούρου και πάσης φύσεως κολλητών. Το «Μαξίμου» Θεσσαλονίκης είναι το τελευταίο σας επίτευγμα.</w:t>
      </w:r>
    </w:p>
    <w:p w14:paraId="3694FD5D" w14:textId="77777777" w:rsidR="006648D0" w:rsidRDefault="00CC2A7D">
      <w:pPr>
        <w:spacing w:line="600" w:lineRule="auto"/>
        <w:ind w:firstLine="720"/>
        <w:jc w:val="both"/>
        <w:rPr>
          <w:rFonts w:eastAsia="Times New Roman"/>
          <w:szCs w:val="24"/>
        </w:rPr>
      </w:pPr>
      <w:r>
        <w:rPr>
          <w:rFonts w:eastAsia="Times New Roman"/>
          <w:szCs w:val="24"/>
        </w:rPr>
        <w:t>Για τη χ</w:t>
      </w:r>
      <w:r>
        <w:rPr>
          <w:rFonts w:eastAsia="Times New Roman"/>
          <w:szCs w:val="24"/>
        </w:rPr>
        <w:t xml:space="preserve">ρηματοδότηση των αθλητικών ομοσπονδιών ο κ. Κοντονής είχε δώσει συγκεκριμένες δεσμεύσεις κατά τη συζήτηση του προηγούμενου </w:t>
      </w:r>
      <w:r>
        <w:rPr>
          <w:rFonts w:eastAsia="Times New Roman"/>
          <w:szCs w:val="24"/>
        </w:rPr>
        <w:t>π</w:t>
      </w:r>
      <w:r>
        <w:rPr>
          <w:rFonts w:eastAsia="Times New Roman"/>
          <w:szCs w:val="24"/>
        </w:rPr>
        <w:t>ροϋπολογισμού. Είχε υποσχεθεί ένα σχέδιο αξιολόγησης των ομοσπονδιών, με στόχο τη δικαιοσύνη και τη διαφάνεια στη χρηματοδότησή τους</w:t>
      </w:r>
      <w:r>
        <w:rPr>
          <w:rFonts w:eastAsia="Times New Roman"/>
          <w:szCs w:val="24"/>
        </w:rPr>
        <w:t>. Δυστυχώς, οι εξαγγελίες του αποδείχθηκαν φούμαρα. Ακόμη περιμένουμε το σχέδιο. Μάλλον το παιχνίδι της εξουσίας και ελέγχου των Ομοσπονδιών αποδείχθηκε ελκυστικότερο.</w:t>
      </w:r>
    </w:p>
    <w:p w14:paraId="3694FD5E" w14:textId="77777777" w:rsidR="006648D0" w:rsidRDefault="00CC2A7D">
      <w:pPr>
        <w:spacing w:line="600" w:lineRule="auto"/>
        <w:ind w:firstLine="720"/>
        <w:jc w:val="both"/>
        <w:rPr>
          <w:rFonts w:eastAsia="Times New Roman"/>
          <w:szCs w:val="24"/>
        </w:rPr>
      </w:pPr>
      <w:r>
        <w:rPr>
          <w:rFonts w:eastAsia="Times New Roman"/>
          <w:szCs w:val="24"/>
        </w:rPr>
        <w:lastRenderedPageBreak/>
        <w:t>Δ</w:t>
      </w:r>
      <w:r>
        <w:rPr>
          <w:rFonts w:eastAsia="Times New Roman"/>
          <w:szCs w:val="24"/>
        </w:rPr>
        <w:t xml:space="preserve">εν ήταν οι μόνες εξαγγελίες του </w:t>
      </w:r>
      <w:r>
        <w:rPr>
          <w:rFonts w:eastAsia="Times New Roman"/>
          <w:szCs w:val="24"/>
        </w:rPr>
        <w:t>π</w:t>
      </w:r>
      <w:r>
        <w:rPr>
          <w:rFonts w:eastAsia="Times New Roman"/>
          <w:szCs w:val="24"/>
        </w:rPr>
        <w:t>ροϋπολογισμού του 2016 για τον αθλητισμό που παραπέμφθ</w:t>
      </w:r>
      <w:r>
        <w:rPr>
          <w:rFonts w:eastAsia="Times New Roman"/>
          <w:szCs w:val="24"/>
        </w:rPr>
        <w:t>ηκαν στις καλένδες. Είχε υποσχεθεί ο κ. Κοντονής τη δημιουργία κωδικού ίδιων πόρων από τα πρόστιμα που επιβάλλονται στις επαγγελματικές ομάδες. Ο κωδικός ακόμη και σήμερα αγνοείται.</w:t>
      </w:r>
    </w:p>
    <w:p w14:paraId="3694FD5F" w14:textId="77777777" w:rsidR="006648D0" w:rsidRDefault="00CC2A7D">
      <w:pPr>
        <w:spacing w:line="600" w:lineRule="auto"/>
        <w:ind w:firstLine="720"/>
        <w:jc w:val="both"/>
        <w:rPr>
          <w:rFonts w:eastAsia="Times New Roman"/>
          <w:szCs w:val="24"/>
        </w:rPr>
      </w:pPr>
      <w:r>
        <w:rPr>
          <w:rFonts w:eastAsia="Times New Roman"/>
          <w:szCs w:val="24"/>
        </w:rPr>
        <w:t>Είχε υποσχεθεί την αξιοποίηση του ΕΣΠΑ για την ενεργειακή αναβάθμιση αθλητ</w:t>
      </w:r>
      <w:r>
        <w:rPr>
          <w:rFonts w:eastAsia="Times New Roman"/>
          <w:szCs w:val="24"/>
        </w:rPr>
        <w:t>ικών εγκαταστάσεων. Κα</w:t>
      </w:r>
      <w:r>
        <w:rPr>
          <w:rFonts w:eastAsia="Times New Roman"/>
          <w:szCs w:val="24"/>
        </w:rPr>
        <w:t>μ</w:t>
      </w:r>
      <w:r>
        <w:rPr>
          <w:rFonts w:eastAsia="Times New Roman"/>
          <w:szCs w:val="24"/>
        </w:rPr>
        <w:t>μία ενέργεια. Τα χρήματα που προβλέπονται από το Πρόγραμμα Δημοσίων Επενδύσεων είναι περιορισμένα και στα ίδια επίπεδα με το 2016. Την περασμένη χρονιά δεν αξιοποιήθηκαν επαρκώς για τη δημιουργία ή τον εκσυγχρονισμό αθλητικών εγκατασ</w:t>
      </w:r>
      <w:r>
        <w:rPr>
          <w:rFonts w:eastAsia="Times New Roman"/>
          <w:szCs w:val="24"/>
        </w:rPr>
        <w:t>τάσεων, αλλά κυρίως για μπαλώματα και για ρουσφετολογική πολιτική.</w:t>
      </w:r>
    </w:p>
    <w:p w14:paraId="3694FD60" w14:textId="77777777" w:rsidR="006648D0" w:rsidRDefault="00CC2A7D">
      <w:pPr>
        <w:spacing w:line="600" w:lineRule="auto"/>
        <w:ind w:firstLine="720"/>
        <w:jc w:val="both"/>
        <w:rPr>
          <w:rFonts w:eastAsia="Times New Roman"/>
          <w:szCs w:val="24"/>
        </w:rPr>
      </w:pPr>
      <w:r>
        <w:rPr>
          <w:rFonts w:eastAsia="Times New Roman"/>
          <w:szCs w:val="24"/>
        </w:rPr>
        <w:t xml:space="preserve">Περιμένουμε από τον νέο Υφυπουργό να παρουσιάσει ένα νέο πλάνο επιτέλους για την επένδυση στις αθλητικές υποδομές. Είναι σαφές ότι για </w:t>
      </w:r>
      <w:r>
        <w:rPr>
          <w:rFonts w:eastAsia="Times New Roman"/>
          <w:szCs w:val="24"/>
        </w:rPr>
        <w:lastRenderedPageBreak/>
        <w:t>την τέως ηγεσία του Υφυπουργείου Αθλητισμού αθλητισμός</w:t>
      </w:r>
      <w:r>
        <w:rPr>
          <w:rFonts w:eastAsia="Times New Roman"/>
          <w:szCs w:val="24"/>
        </w:rPr>
        <w:t xml:space="preserve"> ήταν μόνο το ποδόσφαιρο. Ίσως γιατί το ποδόσφαιρο παρέχει το προνόμιο της έντονης προβολής.</w:t>
      </w:r>
    </w:p>
    <w:p w14:paraId="3694FD61" w14:textId="77777777" w:rsidR="006648D0" w:rsidRDefault="00CC2A7D">
      <w:pPr>
        <w:tabs>
          <w:tab w:val="left" w:pos="2738"/>
          <w:tab w:val="center" w:pos="4753"/>
          <w:tab w:val="left" w:pos="5723"/>
        </w:tabs>
        <w:spacing w:line="600" w:lineRule="auto"/>
        <w:ind w:firstLine="964"/>
        <w:jc w:val="both"/>
        <w:rPr>
          <w:rFonts w:eastAsia="Times New Roman" w:cs="Times New Roman"/>
          <w:szCs w:val="24"/>
        </w:rPr>
      </w:pPr>
      <w:r>
        <w:rPr>
          <w:rFonts w:eastAsia="Times New Roman" w:cs="Times New Roman"/>
          <w:szCs w:val="24"/>
        </w:rPr>
        <w:t>Ακόμη και εκεί, όμως, ο μύθος του υποτιθέμενου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καταρρέει μέρα με τη μέρα. </w:t>
      </w:r>
    </w:p>
    <w:p w14:paraId="3694FD62"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δεύτερος </w:t>
      </w:r>
      <w:r>
        <w:rPr>
          <w:rFonts w:eastAsia="Times New Roman" w:cs="Times New Roman"/>
          <w:szCs w:val="24"/>
        </w:rPr>
        <w:t>π</w:t>
      </w:r>
      <w:r>
        <w:rPr>
          <w:rFonts w:eastAsia="Times New Roman" w:cs="Times New Roman"/>
          <w:szCs w:val="24"/>
        </w:rPr>
        <w:t xml:space="preserve">ροϋπολογισμός της Κυβέρνησης ΣΥΡΙΖΑ-ΑΝΕΛ διέπεται από την ίδια φιλοσοφία, ανελέητη φορολόγηση των πάντων, αλλεργία στις μεταρρυθμίσεις, διόγκωση του κομματικού κράτους και δάκρυα στις ιδιωτικοποιήσεις. </w:t>
      </w:r>
    </w:p>
    <w:p w14:paraId="3694FD6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w:t>
      </w:r>
      <w:r>
        <w:rPr>
          <w:rFonts w:eastAsia="Times New Roman" w:cs="Times New Roman"/>
          <w:szCs w:val="24"/>
        </w:rPr>
        <w:t>υ ομιλίας της κυρίας Βουλευτού)</w:t>
      </w:r>
    </w:p>
    <w:p w14:paraId="3694FD6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3694FD6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πορεί αυτά να συγκινούν τους ηγέτες σοσιαλιστικών παραδείσων της Λατινικής Αμερικής, με τους οποίους συναναστρέφεται ο Πρωθυπουργός και του λένε «Αλέξη, κράτα γερά», έχει πάψει, όμως, να τα ανέχε</w:t>
      </w:r>
      <w:r>
        <w:rPr>
          <w:rFonts w:eastAsia="Times New Roman" w:cs="Times New Roman"/>
          <w:szCs w:val="24"/>
        </w:rPr>
        <w:t>ται η ελληνική κοινωνία, η οποία με όλο και μεγαλύτερη ένταση σάς λέει να φύγετε.</w:t>
      </w:r>
    </w:p>
    <w:p w14:paraId="3694FD6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εν μπορείτε να την αγνοείτε για πολύ καιρό. Θα υποχρεωθείτε σύντομα να αποδράσετε. Είναι η καλύτερη υπηρεσία που μπορείτε να προσφέρετε στην πατρίδα μας, για να μπορέσει να </w:t>
      </w:r>
      <w:r>
        <w:rPr>
          <w:rFonts w:eastAsia="Times New Roman" w:cs="Times New Roman"/>
          <w:szCs w:val="24"/>
        </w:rPr>
        <w:t xml:space="preserve">ανασάνει και να βγει από το τέλμα, στο οποίο την έχετε βυθίσει. </w:t>
      </w:r>
    </w:p>
    <w:p w14:paraId="3694FD6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Κλείνοντας, χθες ζητήσατε από τους πολίτες να βγουν έξω στις κινητοποιήσεις, που σημαίνει ότι το Σάββατο θα τον καταψηφίσετε τον </w:t>
      </w:r>
      <w:r>
        <w:rPr>
          <w:rFonts w:eastAsia="Times New Roman" w:cs="Times New Roman"/>
          <w:szCs w:val="24"/>
        </w:rPr>
        <w:t>π</w:t>
      </w:r>
      <w:r>
        <w:rPr>
          <w:rFonts w:eastAsia="Times New Roman" w:cs="Times New Roman"/>
          <w:szCs w:val="24"/>
        </w:rPr>
        <w:t xml:space="preserve">ροϋπολογισμό. </w:t>
      </w:r>
    </w:p>
    <w:p w14:paraId="3694FD68"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w:t>
      </w:r>
      <w:r>
        <w:rPr>
          <w:rFonts w:eastAsia="Times New Roman" w:cs="Times New Roman"/>
          <w:szCs w:val="24"/>
        </w:rPr>
        <w:t>ρατίας)</w:t>
      </w:r>
    </w:p>
    <w:p w14:paraId="3694FD69" w14:textId="77777777" w:rsidR="006648D0" w:rsidRDefault="00CC2A7D">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Τον λόγο έχει η συνάδελφος από το Κομμουνιστικό Κόμμα Ελλάδας κ. Διαμάντω Μανωλάκου. </w:t>
      </w:r>
    </w:p>
    <w:p w14:paraId="3694FD6A" w14:textId="77777777" w:rsidR="006648D0" w:rsidRDefault="00CC2A7D">
      <w:pPr>
        <w:spacing w:line="600" w:lineRule="auto"/>
        <w:ind w:firstLine="720"/>
        <w:jc w:val="both"/>
        <w:rPr>
          <w:rFonts w:eastAsia="Times New Roman"/>
          <w:szCs w:val="24"/>
        </w:rPr>
      </w:pPr>
      <w:r>
        <w:rPr>
          <w:rFonts w:eastAsia="Times New Roman"/>
          <w:szCs w:val="24"/>
        </w:rPr>
        <w:t xml:space="preserve">Ορίστε, κυρία συνάδελφε, έχετε τον λόγο. </w:t>
      </w:r>
    </w:p>
    <w:p w14:paraId="3694FD6B" w14:textId="77777777" w:rsidR="006648D0" w:rsidRDefault="00CC2A7D">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 xml:space="preserve">Ευχαριστώ, κύριε Πρόεδρε. </w:t>
      </w:r>
    </w:p>
    <w:p w14:paraId="3694FD6C" w14:textId="77777777" w:rsidR="006648D0" w:rsidRDefault="00CC2A7D">
      <w:pPr>
        <w:spacing w:line="600" w:lineRule="auto"/>
        <w:ind w:firstLine="720"/>
        <w:jc w:val="both"/>
        <w:rPr>
          <w:rFonts w:eastAsia="Times New Roman"/>
          <w:szCs w:val="24"/>
        </w:rPr>
      </w:pPr>
      <w:r>
        <w:rPr>
          <w:rFonts w:eastAsia="Times New Roman"/>
          <w:szCs w:val="24"/>
        </w:rPr>
        <w:t xml:space="preserve">Κρύβετε, κύριοι, όλοι μαζί ότι ο </w:t>
      </w:r>
      <w:r>
        <w:rPr>
          <w:rFonts w:eastAsia="Times New Roman"/>
          <w:szCs w:val="24"/>
        </w:rPr>
        <w:t>π</w:t>
      </w:r>
      <w:r>
        <w:rPr>
          <w:rFonts w:eastAsia="Times New Roman"/>
          <w:szCs w:val="24"/>
        </w:rPr>
        <w:t>ροϋπολ</w:t>
      </w:r>
      <w:r>
        <w:rPr>
          <w:rFonts w:eastAsia="Times New Roman"/>
          <w:szCs w:val="24"/>
        </w:rPr>
        <w:t>ογισμός περιλαμβάνει στόχους και πολιτικές κατευθύνσεις που υπηρετούν την άρχουσα τάξη των καπιταλιστών. Ταυτόχρονα, τον χρησιμοποιείτε ως προπαγανδιστικό εργαλείο, για να ρυμουλκήσετε λαϊκές δυνάμεις.</w:t>
      </w:r>
    </w:p>
    <w:p w14:paraId="3694FD6D" w14:textId="77777777" w:rsidR="006648D0" w:rsidRDefault="00CC2A7D">
      <w:pPr>
        <w:spacing w:line="600" w:lineRule="auto"/>
        <w:ind w:firstLine="720"/>
        <w:jc w:val="both"/>
        <w:rPr>
          <w:rFonts w:eastAsia="Times New Roman"/>
          <w:szCs w:val="24"/>
        </w:rPr>
      </w:pPr>
      <w:r>
        <w:rPr>
          <w:rFonts w:eastAsia="Times New Roman"/>
          <w:szCs w:val="24"/>
        </w:rPr>
        <w:t>Γι’ αυτό, τα κόμματα της Αντιπολίτευσης παρελθοντολογο</w:t>
      </w:r>
      <w:r>
        <w:rPr>
          <w:rFonts w:eastAsia="Times New Roman"/>
          <w:szCs w:val="24"/>
        </w:rPr>
        <w:t xml:space="preserve">ύν, λέγοντας ότι είναι ο πιο αντιλαϊκός </w:t>
      </w:r>
      <w:r>
        <w:rPr>
          <w:rFonts w:eastAsia="Times New Roman"/>
          <w:szCs w:val="24"/>
        </w:rPr>
        <w:t>π</w:t>
      </w:r>
      <w:r>
        <w:rPr>
          <w:rFonts w:eastAsia="Times New Roman"/>
          <w:szCs w:val="24"/>
        </w:rPr>
        <w:t xml:space="preserve">ροϋπολογισμός. </w:t>
      </w:r>
      <w:r>
        <w:rPr>
          <w:rFonts w:eastAsia="Times New Roman"/>
          <w:szCs w:val="24"/>
        </w:rPr>
        <w:t>Ν</w:t>
      </w:r>
      <w:r>
        <w:rPr>
          <w:rFonts w:eastAsia="Times New Roman"/>
          <w:szCs w:val="24"/>
        </w:rPr>
        <w:t xml:space="preserve">α ξεχαστεί ότι η Κυβέρνηση ΣΥΡΙΖΑ συνεχίζει από εσάς αγριότερα, με το τρίτο μνημόνιο, που, βέβαια, όλοι μαζί το εγκρίνατε. </w:t>
      </w:r>
    </w:p>
    <w:p w14:paraId="3694FD6E" w14:textId="77777777" w:rsidR="006648D0" w:rsidRDefault="00CC2A7D">
      <w:pPr>
        <w:spacing w:line="600" w:lineRule="auto"/>
        <w:ind w:firstLine="720"/>
        <w:jc w:val="both"/>
        <w:rPr>
          <w:rFonts w:eastAsia="Times New Roman"/>
          <w:szCs w:val="24"/>
        </w:rPr>
      </w:pPr>
      <w:r>
        <w:rPr>
          <w:rFonts w:eastAsia="Times New Roman"/>
          <w:szCs w:val="24"/>
        </w:rPr>
        <w:t xml:space="preserve">Κροκοδείλια τα δάκρυά σας για τον λαό! </w:t>
      </w:r>
      <w:r>
        <w:rPr>
          <w:rFonts w:eastAsia="Times New Roman"/>
          <w:szCs w:val="24"/>
        </w:rPr>
        <w:t>Τ</w:t>
      </w:r>
      <w:r>
        <w:rPr>
          <w:rFonts w:eastAsia="Times New Roman"/>
          <w:szCs w:val="24"/>
        </w:rPr>
        <w:t>σιμουδιά από όλους σας για το νομοσ</w:t>
      </w:r>
      <w:r>
        <w:rPr>
          <w:rFonts w:eastAsia="Times New Roman"/>
          <w:szCs w:val="24"/>
        </w:rPr>
        <w:t xml:space="preserve">χέδιο που έφεραν πεντακόσια εργατικά κέντρα και συνδικάτα </w:t>
      </w:r>
      <w:r>
        <w:rPr>
          <w:rFonts w:eastAsia="Times New Roman"/>
          <w:szCs w:val="24"/>
        </w:rPr>
        <w:lastRenderedPageBreak/>
        <w:t xml:space="preserve">για κλαδικές συλλογικές συμβάσεις σε κάθε χώρο δουλειάς, το οποίο κατέθεσε το Κομμουνιστικό Κόμμα Ελλάδας. </w:t>
      </w:r>
    </w:p>
    <w:p w14:paraId="3694FD6F" w14:textId="77777777" w:rsidR="006648D0" w:rsidRDefault="00CC2A7D">
      <w:pPr>
        <w:spacing w:line="600" w:lineRule="auto"/>
        <w:ind w:firstLine="720"/>
        <w:jc w:val="both"/>
        <w:rPr>
          <w:rFonts w:eastAsia="Times New Roman"/>
          <w:szCs w:val="24"/>
        </w:rPr>
      </w:pPr>
      <w:r>
        <w:rPr>
          <w:rFonts w:eastAsia="Times New Roman"/>
          <w:szCs w:val="24"/>
        </w:rPr>
        <w:t>Αυτή είναι η υποκρισία σας! Έτσι είναι! Τα αρπάζετε από τη φτωχολογιά! Τίποτα δεν κυκλοφορ</w:t>
      </w:r>
      <w:r>
        <w:rPr>
          <w:rFonts w:eastAsia="Times New Roman"/>
          <w:szCs w:val="24"/>
        </w:rPr>
        <w:t>εί χωρίς τη φοροληστεία σας, για να μπουκώσετε το κεφάλαιο με φοροαπαλλαγές, κρατικές επιχορηγήσεις, δηλαδή τσάμπα λεφτά του λαού και τσάμπα δουλειά δεκάδων χιλιάδων ανθρώπων, που για να πάρουν το επίδομα του ΟΑΕΔ, πρέπει να δουλέψουν δωρεάν στον καπιταλισ</w:t>
      </w:r>
      <w:r>
        <w:rPr>
          <w:rFonts w:eastAsia="Times New Roman"/>
          <w:szCs w:val="24"/>
        </w:rPr>
        <w:t xml:space="preserve">τή. Αυτό ονομάζεται «υποστηρικτικά προγράμματα ανέργων». Ντροπή! </w:t>
      </w:r>
    </w:p>
    <w:p w14:paraId="3694FD70" w14:textId="77777777" w:rsidR="006648D0" w:rsidRDefault="00CC2A7D">
      <w:pPr>
        <w:spacing w:line="600" w:lineRule="auto"/>
        <w:ind w:firstLine="720"/>
        <w:jc w:val="both"/>
        <w:rPr>
          <w:rFonts w:eastAsia="Times New Roman"/>
          <w:szCs w:val="24"/>
        </w:rPr>
      </w:pPr>
      <w:r>
        <w:rPr>
          <w:rFonts w:eastAsia="Times New Roman"/>
          <w:szCs w:val="24"/>
        </w:rPr>
        <w:t>Αυτή την αναδιανομή ζήτησε ο Σύνδεσμος Ελλήνων Βιομηχάνων, κ</w:t>
      </w:r>
      <w:r>
        <w:rPr>
          <w:rFonts w:eastAsia="Times New Roman"/>
          <w:szCs w:val="24"/>
        </w:rPr>
        <w:t>.</w:t>
      </w:r>
      <w:r>
        <w:rPr>
          <w:rFonts w:eastAsia="Times New Roman"/>
          <w:szCs w:val="24"/>
        </w:rPr>
        <w:t xml:space="preserve"> Παπανάτσιου, και αυτή υλοποιείτε και με τον </w:t>
      </w:r>
      <w:r>
        <w:rPr>
          <w:rFonts w:eastAsia="Times New Roman"/>
          <w:szCs w:val="24"/>
        </w:rPr>
        <w:t>π</w:t>
      </w:r>
      <w:r>
        <w:rPr>
          <w:rFonts w:eastAsia="Times New Roman"/>
          <w:szCs w:val="24"/>
        </w:rPr>
        <w:t xml:space="preserve">ροϋπολογισμό. </w:t>
      </w:r>
      <w:r>
        <w:rPr>
          <w:rFonts w:eastAsia="Times New Roman"/>
          <w:szCs w:val="24"/>
        </w:rPr>
        <w:t>Α</w:t>
      </w:r>
      <w:r>
        <w:rPr>
          <w:rFonts w:eastAsia="Times New Roman"/>
          <w:szCs w:val="24"/>
        </w:rPr>
        <w:t xml:space="preserve">πό πάνω, πουλάτε ελπίδα και υποσχέσεις οι κυβερνώντες ότι θα βγούμε </w:t>
      </w:r>
      <w:r>
        <w:rPr>
          <w:rFonts w:eastAsia="Times New Roman"/>
          <w:szCs w:val="24"/>
        </w:rPr>
        <w:t xml:space="preserve">από το ξέφωτο. Μόνο που θα έχει συντρίμμια για τον λαό και περισσότερα κέρδη για το κεφάλαιο. </w:t>
      </w:r>
    </w:p>
    <w:p w14:paraId="3694FD71" w14:textId="77777777" w:rsidR="006648D0" w:rsidRDefault="00CC2A7D">
      <w:pPr>
        <w:spacing w:line="600" w:lineRule="auto"/>
        <w:ind w:firstLine="720"/>
        <w:jc w:val="both"/>
        <w:rPr>
          <w:rFonts w:eastAsia="Times New Roman"/>
          <w:szCs w:val="24"/>
        </w:rPr>
      </w:pPr>
      <w:r>
        <w:rPr>
          <w:rFonts w:eastAsia="Times New Roman"/>
          <w:szCs w:val="24"/>
        </w:rPr>
        <w:lastRenderedPageBreak/>
        <w:t>Υποσχέσεις, όμως, δίνονται και από την Αξιωματική Αντιπολίτευση. Ανησυχεί για τα αντιλαϊκά βάρη, που η ίδια πρωτοκαθιέρωσε με ΕΝΦΙΑ, μείωση συντάξεων και τι να π</w:t>
      </w:r>
      <w:r>
        <w:rPr>
          <w:rFonts w:eastAsia="Times New Roman"/>
          <w:szCs w:val="24"/>
        </w:rPr>
        <w:t xml:space="preserve">ρωτοθυμηθούμε. </w:t>
      </w:r>
      <w:r>
        <w:rPr>
          <w:rFonts w:eastAsia="Times New Roman"/>
          <w:szCs w:val="24"/>
        </w:rPr>
        <w:t>Τ</w:t>
      </w:r>
      <w:r>
        <w:rPr>
          <w:rFonts w:eastAsia="Times New Roman"/>
          <w:szCs w:val="24"/>
        </w:rPr>
        <w:t xml:space="preserve">ώρα θέλετε να κρύψετε ότι έχετε την ίδια στρατηγική με την Κυβέρνηση για αυξήσεις κερδών σε τραπεζίτες, εφοπλιστές, βιομήχανους, μεγαλοξενοδόχους. </w:t>
      </w:r>
    </w:p>
    <w:p w14:paraId="3694FD72" w14:textId="77777777" w:rsidR="006648D0" w:rsidRDefault="00CC2A7D">
      <w:pPr>
        <w:spacing w:line="600" w:lineRule="auto"/>
        <w:ind w:firstLine="720"/>
        <w:jc w:val="both"/>
        <w:rPr>
          <w:rFonts w:eastAsia="Times New Roman"/>
          <w:szCs w:val="24"/>
        </w:rPr>
      </w:pPr>
      <w:r>
        <w:rPr>
          <w:rFonts w:eastAsia="Times New Roman"/>
          <w:szCs w:val="24"/>
        </w:rPr>
        <w:t xml:space="preserve">Μήπως το ΝΑΤ και τον ΟΓΑ δεν τα υποχρημαδότησε η Νέα Δημοκρατία και το ΠΑΣΟΚ; </w:t>
      </w:r>
      <w:r>
        <w:rPr>
          <w:rFonts w:eastAsia="Times New Roman"/>
          <w:szCs w:val="24"/>
        </w:rPr>
        <w:t>Ο</w:t>
      </w:r>
      <w:r>
        <w:rPr>
          <w:rFonts w:eastAsia="Times New Roman"/>
          <w:szCs w:val="24"/>
        </w:rPr>
        <w:t xml:space="preserve"> ΣΥΡΙΖΑ σήμερ</w:t>
      </w:r>
      <w:r>
        <w:rPr>
          <w:rFonts w:eastAsia="Times New Roman"/>
          <w:szCs w:val="24"/>
        </w:rPr>
        <w:t>α έβαλε την ταφόπετρα. Τι σύμπνοια! Η διάλυση του ΝΑΤ και άλλων ασφαλιστικών ταμείων των ναυτεργατών και το τσάκισμα συντάξεων είναι άρρηκτα συνδεδεμένα με την κατάργηση των συλλογικών συμβάσεων, την ανατροπή των εργασιακών σχέσεων, τη διεύρυνση της «μαύρη</w:t>
      </w:r>
      <w:r>
        <w:rPr>
          <w:rFonts w:eastAsia="Times New Roman"/>
          <w:szCs w:val="24"/>
        </w:rPr>
        <w:t xml:space="preserve">ς» ανασφάλιστης εργασίας σε όλες τις κατηγορίες των πλοίων, χωρίς κοινωνικοασφαλιστικά δικαιώματα. </w:t>
      </w:r>
    </w:p>
    <w:p w14:paraId="3694FD73" w14:textId="77777777" w:rsidR="006648D0" w:rsidRDefault="00CC2A7D">
      <w:pPr>
        <w:spacing w:line="600" w:lineRule="auto"/>
        <w:ind w:firstLine="720"/>
        <w:jc w:val="both"/>
        <w:rPr>
          <w:rFonts w:eastAsia="Times New Roman"/>
          <w:szCs w:val="24"/>
        </w:rPr>
      </w:pPr>
      <w:r>
        <w:rPr>
          <w:rFonts w:eastAsia="Times New Roman"/>
          <w:szCs w:val="24"/>
        </w:rPr>
        <w:lastRenderedPageBreak/>
        <w:t>Ταυτόχρονα, διατηρείτε και ενισχύετε τις προκλητικές φοροαπαλλαγές και τα προνόμια των εφοπλιστών και φορολεηλατείτε τους ναυτεργάτες, εκτινάσσοντας στο 54%</w:t>
      </w:r>
      <w:r>
        <w:rPr>
          <w:rFonts w:eastAsia="Times New Roman"/>
          <w:szCs w:val="24"/>
        </w:rPr>
        <w:t xml:space="preserve"> της φορολογίας στο εισόδημά τους, ισοπεδώνοντας ασφαλιστικά και συνταξιοδοτικά δικαιώματά τους. </w:t>
      </w:r>
    </w:p>
    <w:p w14:paraId="3694FD74" w14:textId="77777777" w:rsidR="006648D0" w:rsidRDefault="00CC2A7D">
      <w:pPr>
        <w:spacing w:line="600" w:lineRule="auto"/>
        <w:ind w:firstLine="720"/>
        <w:jc w:val="both"/>
        <w:rPr>
          <w:rFonts w:eastAsia="Times New Roman"/>
          <w:szCs w:val="24"/>
        </w:rPr>
      </w:pPr>
      <w:r>
        <w:rPr>
          <w:rFonts w:eastAsia="Times New Roman"/>
          <w:szCs w:val="24"/>
        </w:rPr>
        <w:t xml:space="preserve">Γιατί δεν φορολογείτε με 45% το εφοπλιστικό κεφάλαιο και βάζετε 54% στους ναυτεργάτες; Γιατί ξεδιάντροπα, προκλητικά τους εφοπλιστές στηρίζετε όλοι σας. Αυτή </w:t>
      </w:r>
      <w:r>
        <w:rPr>
          <w:rFonts w:eastAsia="Times New Roman"/>
          <w:szCs w:val="24"/>
        </w:rPr>
        <w:t>είναι η αναδιανομή σας! Δίκαιος ο πολυήμερος, μαζικός απεργιακός αγώνας του ναυτεργατικού κινήματος και πρέπει να αγκαλιαστεί από όλο τον λαό.</w:t>
      </w:r>
    </w:p>
    <w:p w14:paraId="3694FD75" w14:textId="77777777" w:rsidR="006648D0" w:rsidRDefault="00CC2A7D">
      <w:pPr>
        <w:spacing w:line="600" w:lineRule="auto"/>
        <w:ind w:firstLine="720"/>
        <w:jc w:val="both"/>
        <w:rPr>
          <w:rFonts w:eastAsia="Times New Roman"/>
          <w:szCs w:val="24"/>
        </w:rPr>
      </w:pPr>
      <w:r>
        <w:rPr>
          <w:rFonts w:eastAsia="Times New Roman"/>
          <w:szCs w:val="24"/>
        </w:rPr>
        <w:t>Σ</w:t>
      </w:r>
      <w:r>
        <w:rPr>
          <w:rFonts w:eastAsia="Times New Roman"/>
          <w:szCs w:val="24"/>
        </w:rPr>
        <w:t>την αγροτιά, όμως, το ένα χαράτσι διαδέχεται το άλλο. Νέα Δημοκρατία και ΠΑΣΟΚ έφεραν τον ΕΝΦΙΑ και ο ΣΥΡΙΖΑ τον</w:t>
      </w:r>
      <w:r>
        <w:rPr>
          <w:rFonts w:eastAsia="Times New Roman"/>
          <w:szCs w:val="24"/>
        </w:rPr>
        <w:t xml:space="preserve"> επεκτείνει. Ετοιμάζεται και νέος φόρος υπεραξίας στα ακίνητα και στα αγροτεμάχια.</w:t>
      </w:r>
    </w:p>
    <w:p w14:paraId="3694FD76" w14:textId="77777777" w:rsidR="006648D0" w:rsidRDefault="00CC2A7D">
      <w:pPr>
        <w:spacing w:line="600" w:lineRule="auto"/>
        <w:ind w:firstLine="720"/>
        <w:jc w:val="both"/>
        <w:rPr>
          <w:rFonts w:eastAsia="Times New Roman"/>
          <w:szCs w:val="24"/>
        </w:rPr>
      </w:pPr>
      <w:r>
        <w:rPr>
          <w:rFonts w:eastAsia="Times New Roman"/>
          <w:szCs w:val="24"/>
        </w:rPr>
        <w:lastRenderedPageBreak/>
        <w:t>Για το παραλήρημα του Υπουργού Γεωργίας χθες για βολεμένους αγρότες που άδικα διαμαρτύρονται, τι να σας πω; Ας πάει στα χωριά, να τα πει στην αγροτιά.</w:t>
      </w:r>
    </w:p>
    <w:p w14:paraId="3694FD77" w14:textId="77777777" w:rsidR="006648D0" w:rsidRDefault="00CC2A7D">
      <w:pPr>
        <w:spacing w:line="600" w:lineRule="auto"/>
        <w:ind w:firstLine="720"/>
        <w:jc w:val="both"/>
        <w:rPr>
          <w:rFonts w:eastAsia="Times New Roman"/>
          <w:szCs w:val="24"/>
        </w:rPr>
      </w:pPr>
      <w:r>
        <w:rPr>
          <w:rFonts w:eastAsia="Times New Roman"/>
          <w:szCs w:val="24"/>
        </w:rPr>
        <w:t>Η κατάργηση επιστροφής φόρου στο αγροτικό πετρέλαιο, η μειωμένη, αλλά και απλήρωτη παραγωγή από μεγαλοεξαγωγείς μείωσαν το εισόδημα. Αυξήθηκαν, όμως, οι φόροι. Ταυτόχρονα, οι επιδοτήσεις έγιναν άφαντες πριν τις δει ο αγρότης στον λογαριασμό του! Τις κατάπι</w:t>
      </w:r>
      <w:r>
        <w:rPr>
          <w:rFonts w:eastAsia="Times New Roman"/>
          <w:szCs w:val="24"/>
        </w:rPr>
        <w:t xml:space="preserve">αν τράπεζα, ΕΛΓΑ με τσουχτερό ασφάλιστρο, μεγαλέμποροι και άλλοι. </w:t>
      </w:r>
    </w:p>
    <w:p w14:paraId="3694FD78" w14:textId="77777777" w:rsidR="006648D0" w:rsidRDefault="00CC2A7D">
      <w:pPr>
        <w:spacing w:line="600" w:lineRule="auto"/>
        <w:ind w:firstLine="720"/>
        <w:jc w:val="both"/>
        <w:rPr>
          <w:rFonts w:eastAsia="Times New Roman"/>
          <w:szCs w:val="24"/>
        </w:rPr>
      </w:pPr>
      <w:r>
        <w:rPr>
          <w:rFonts w:eastAsia="Times New Roman"/>
          <w:szCs w:val="24"/>
        </w:rPr>
        <w:t>Α</w:t>
      </w:r>
      <w:r>
        <w:rPr>
          <w:rFonts w:eastAsia="Times New Roman"/>
          <w:szCs w:val="24"/>
        </w:rPr>
        <w:t>ν οι αγρότες κέρδισαν, μέσα από τους μεγάλους αγώνες τους, αφορολόγητο όριο τα 8.500 ευρώ και θα πάρουν επιστροφή, τα αρπάζετε μέσα σε μία νύχτα από τις αυξημένες ασφαλιστικές εισφορές. Πέ</w:t>
      </w:r>
      <w:r>
        <w:rPr>
          <w:rFonts w:eastAsia="Times New Roman"/>
          <w:szCs w:val="24"/>
        </w:rPr>
        <w:t xml:space="preserve">ρσι ήταν 40 εκατομμύρια ευρώ και τώρα 93 εκατομμύρια. </w:t>
      </w:r>
    </w:p>
    <w:p w14:paraId="3694FD79"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Ταυτόχρονα, διατηρείτε και το τεκμαρτό, που σημαίνει ότι αν δεν έχεις εισόδημα, φορολογείσαι, όπως και την προκαταβολή φόρου, που συντρίβει όσους μικρομεσαίους έχουν αντέξει. Ταυτόχρονα, ο ΦΠΑ 24% στα </w:t>
      </w:r>
      <w:r>
        <w:rPr>
          <w:rFonts w:eastAsia="Times New Roman"/>
          <w:szCs w:val="24"/>
        </w:rPr>
        <w:t xml:space="preserve">εφόδια. </w:t>
      </w:r>
    </w:p>
    <w:p w14:paraId="3694FD7A" w14:textId="77777777" w:rsidR="006648D0" w:rsidRDefault="00CC2A7D">
      <w:pPr>
        <w:spacing w:line="600" w:lineRule="auto"/>
        <w:ind w:firstLine="720"/>
        <w:jc w:val="both"/>
        <w:rPr>
          <w:rFonts w:eastAsia="Times New Roman"/>
          <w:szCs w:val="24"/>
        </w:rPr>
      </w:pPr>
      <w:r>
        <w:rPr>
          <w:rFonts w:eastAsia="Times New Roman"/>
          <w:szCs w:val="24"/>
        </w:rPr>
        <w:t xml:space="preserve">Να γιατί, κύριε Τσιρώνη, πήγε ο αγροτικός τομέας στο 3%. Αυτά προωθεί η Ευρωπαϊκή Ένωση, αυτά υλοποιείτε εσείς και όλα τα κόμματα του ευρωμονόδρομου. </w:t>
      </w:r>
    </w:p>
    <w:p w14:paraId="3694FD7B" w14:textId="77777777" w:rsidR="006648D0" w:rsidRDefault="00CC2A7D">
      <w:pPr>
        <w:spacing w:line="600" w:lineRule="auto"/>
        <w:ind w:firstLine="720"/>
        <w:jc w:val="both"/>
        <w:rPr>
          <w:rFonts w:eastAsia="Times New Roman"/>
          <w:szCs w:val="24"/>
        </w:rPr>
      </w:pPr>
      <w:r>
        <w:rPr>
          <w:rFonts w:eastAsia="Times New Roman"/>
          <w:szCs w:val="24"/>
        </w:rPr>
        <w:t>Να γιατί ο προϋπολογισμός σας διαιωνίζει την ταξική αδικία, θρυμματίζοντας παραγωγικές δυνατότητ</w:t>
      </w:r>
      <w:r>
        <w:rPr>
          <w:rFonts w:eastAsia="Times New Roman"/>
          <w:szCs w:val="24"/>
        </w:rPr>
        <w:t xml:space="preserve">ες της χώρας, που μπορούν να εξαφανίσουν πείνα, δυστυχία, να ελαττώσουν τον ανθρώπινο μόχθο, με μείωση του εργάσιμου χρόνου, που είναι δυνατή και απαραίτητη, αλλά αδύνατη στο πλαίσιο του καπιταλισμού. </w:t>
      </w:r>
    </w:p>
    <w:p w14:paraId="3694FD7C" w14:textId="77777777" w:rsidR="006648D0" w:rsidRDefault="00CC2A7D">
      <w:pPr>
        <w:spacing w:line="600" w:lineRule="auto"/>
        <w:ind w:firstLine="720"/>
        <w:jc w:val="both"/>
        <w:rPr>
          <w:rFonts w:eastAsia="Times New Roman"/>
          <w:szCs w:val="24"/>
        </w:rPr>
      </w:pPr>
      <w:r>
        <w:rPr>
          <w:rFonts w:eastAsia="Times New Roman"/>
          <w:szCs w:val="24"/>
        </w:rPr>
        <w:lastRenderedPageBreak/>
        <w:t>Η ελληνική πείρα το επιβεβαιώνει, ότι κα</w:t>
      </w:r>
      <w:r>
        <w:rPr>
          <w:rFonts w:eastAsia="Times New Roman"/>
          <w:szCs w:val="24"/>
        </w:rPr>
        <w:t>μ</w:t>
      </w:r>
      <w:r>
        <w:rPr>
          <w:rFonts w:eastAsia="Times New Roman"/>
          <w:szCs w:val="24"/>
        </w:rPr>
        <w:t>μία αστική κυ</w:t>
      </w:r>
      <w:r>
        <w:rPr>
          <w:rFonts w:eastAsia="Times New Roman"/>
          <w:szCs w:val="24"/>
        </w:rPr>
        <w:t>βέρνηση, ό,τι όνομα και να έχει, δεν μπορεί να εξανθρωπίσει τον καπιταλισμό, που καθώς σαπίζει, γίνεται πιο βάρβαρος, πιο αντιδραστικός. Η καπιταλιστική ανάπτυξη είναι δεμένη με την εξαθλίωση των εργαζομένων. Συνειδητά εξαπατά η Κυβέρνηση καλλιεργώντας αυτ</w:t>
      </w:r>
      <w:r>
        <w:rPr>
          <w:rFonts w:eastAsia="Times New Roman"/>
          <w:szCs w:val="24"/>
        </w:rPr>
        <w:t xml:space="preserve">απάτες, όπως κάνατε και πρόσφατα με το </w:t>
      </w:r>
      <w:r>
        <w:rPr>
          <w:rFonts w:eastAsia="Times New Roman"/>
          <w:szCs w:val="24"/>
          <w:lang w:val="en-US"/>
        </w:rPr>
        <w:t>Eurogroup</w:t>
      </w:r>
      <w:r>
        <w:rPr>
          <w:rFonts w:eastAsia="Times New Roman"/>
          <w:szCs w:val="24"/>
        </w:rPr>
        <w:t xml:space="preserve"> – κόλαφο για τον λαό και τις επόμενες γενιές. </w:t>
      </w:r>
      <w:r>
        <w:rPr>
          <w:rFonts w:eastAsia="Times New Roman"/>
          <w:szCs w:val="24"/>
        </w:rPr>
        <w:t>Η</w:t>
      </w:r>
      <w:r>
        <w:rPr>
          <w:rFonts w:eastAsia="Times New Roman"/>
          <w:szCs w:val="24"/>
        </w:rPr>
        <w:t xml:space="preserve"> Κυβέρνηση πανηγυρίζει!</w:t>
      </w:r>
    </w:p>
    <w:p w14:paraId="3694FD7D" w14:textId="77777777" w:rsidR="006648D0" w:rsidRDefault="00CC2A7D">
      <w:pPr>
        <w:spacing w:line="600" w:lineRule="auto"/>
        <w:ind w:firstLine="720"/>
        <w:jc w:val="both"/>
        <w:rPr>
          <w:rFonts w:eastAsia="Times New Roman"/>
          <w:szCs w:val="24"/>
        </w:rPr>
      </w:pPr>
      <w:r>
        <w:rPr>
          <w:rFonts w:eastAsia="Times New Roman"/>
          <w:szCs w:val="24"/>
        </w:rPr>
        <w:t>Να γιατί ο λαός πρέπει να δυναμώσει τον αγώνα του, ξεκινώντας από τη σημερινή απεργία, την οποία χαιρετίζουμε, αφού φιλολαϊκή λύση είναι</w:t>
      </w:r>
      <w:r>
        <w:rPr>
          <w:rFonts w:eastAsia="Times New Roman"/>
          <w:szCs w:val="24"/>
        </w:rPr>
        <w:t xml:space="preserve"> εφικτή μόνο όταν ο λαός οργανώσει την αντεπίθεσή του, σε κατεύθυνση ρήξης και ανατροπής του κεφαλαίου και την εξουσία του. Τότε θα εξασφαλίσει δουλειά και όχι ανεργία, ευημερία για τον λαό και όχι για τα κέρδη των καπιταλιστών, υγεία, παιδεία, πρόνοια, αθ</w:t>
      </w:r>
      <w:r>
        <w:rPr>
          <w:rFonts w:eastAsia="Times New Roman"/>
          <w:szCs w:val="24"/>
        </w:rPr>
        <w:t xml:space="preserve">λητισμό για όλους, δημόσια </w:t>
      </w:r>
      <w:r>
        <w:rPr>
          <w:rFonts w:eastAsia="Times New Roman"/>
          <w:szCs w:val="24"/>
        </w:rPr>
        <w:lastRenderedPageBreak/>
        <w:t>και δωρεάν, και όχι για τους λίγους. Τότε τα μέσα παραγωγής και ο παραγόμενος πλούτος θα ανήκουν στην κοινωνία με πραγματική εξουσία του λαού, χωρίς εκμεταλλευτές και εκμετάλλευση. Τότε θα υπάρχει λαϊκή ευημερία. Γι’ αυτό ο λαϊκό</w:t>
      </w:r>
      <w:r>
        <w:rPr>
          <w:rFonts w:eastAsia="Times New Roman"/>
          <w:szCs w:val="24"/>
        </w:rPr>
        <w:t>ς ξεσηκωμός είναι ρεαλιστικός, αναγκαίος και ελπιδοφόρος.</w:t>
      </w:r>
    </w:p>
    <w:p w14:paraId="3694FD7E" w14:textId="77777777" w:rsidR="006648D0" w:rsidRDefault="00CC2A7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w:t>
      </w:r>
      <w:r>
        <w:rPr>
          <w:rFonts w:eastAsia="Times New Roman" w:cs="Times New Roman"/>
        </w:rPr>
        <w:t>κθεση της αίθουσας «ΕΛΕΥΘΕΡΙΟΣ ΒΕΝΙΖΕΛΟΣ» και ενημερώθηκαν για την ιστορία του κτηρίου και τον τρόπο οργάνωσης και λειτουργίας της Βουλής, τριάντα μαθητές και μαθήτριες και τρεις εκπαιδευτικοί συνοδοί τους από το Γυμνάσιο Ερυμανθείας Αχαΐας. Ωραίο όνομα!</w:t>
      </w:r>
    </w:p>
    <w:p w14:paraId="3694FD7F" w14:textId="77777777" w:rsidR="006648D0" w:rsidRDefault="00CC2A7D">
      <w:pPr>
        <w:spacing w:line="600" w:lineRule="auto"/>
        <w:ind w:left="360" w:firstLine="360"/>
        <w:jc w:val="both"/>
        <w:rPr>
          <w:rFonts w:eastAsia="Times New Roman" w:cs="Times New Roman"/>
        </w:rPr>
      </w:pPr>
      <w:r>
        <w:rPr>
          <w:rFonts w:eastAsia="Times New Roman" w:cs="Times New Roman"/>
        </w:rPr>
        <w:t>Η</w:t>
      </w:r>
      <w:r>
        <w:rPr>
          <w:rFonts w:eastAsia="Times New Roman" w:cs="Times New Roman"/>
        </w:rPr>
        <w:t xml:space="preserve"> Βουλή τούς καλωσορίζει. </w:t>
      </w:r>
    </w:p>
    <w:p w14:paraId="3694FD80" w14:textId="77777777" w:rsidR="006648D0" w:rsidRDefault="00CC2A7D">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3694FD81"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Μετά την κ. Μανωλάκου σειρά έχει ο συνάδελφος κ. Βασίλειος Τσίρκας από τον ΣΥΡΙΖΑ. </w:t>
      </w:r>
    </w:p>
    <w:p w14:paraId="3694FD82" w14:textId="77777777" w:rsidR="006648D0" w:rsidRDefault="00CC2A7D">
      <w:pPr>
        <w:spacing w:line="600" w:lineRule="auto"/>
        <w:ind w:firstLine="720"/>
        <w:jc w:val="both"/>
        <w:rPr>
          <w:rFonts w:eastAsia="Times New Roman"/>
          <w:szCs w:val="24"/>
        </w:rPr>
      </w:pPr>
      <w:r>
        <w:rPr>
          <w:rFonts w:eastAsia="Times New Roman"/>
          <w:szCs w:val="24"/>
        </w:rPr>
        <w:t>Κύριε Τσίρκα, έχετε τον λόγο.</w:t>
      </w:r>
    </w:p>
    <w:p w14:paraId="3694FD83" w14:textId="77777777" w:rsidR="006648D0" w:rsidRDefault="00CC2A7D">
      <w:pPr>
        <w:spacing w:line="600" w:lineRule="auto"/>
        <w:ind w:firstLine="720"/>
        <w:jc w:val="both"/>
        <w:rPr>
          <w:rFonts w:eastAsia="Times New Roman"/>
          <w:szCs w:val="24"/>
        </w:rPr>
      </w:pPr>
      <w:r>
        <w:rPr>
          <w:rFonts w:eastAsia="Times New Roman"/>
          <w:b/>
          <w:szCs w:val="24"/>
        </w:rPr>
        <w:t xml:space="preserve">ΒΑΣΙΛΕΙΟΣ ΤΣΙΡΚΑΣ: </w:t>
      </w:r>
      <w:r>
        <w:rPr>
          <w:rFonts w:eastAsia="Times New Roman"/>
          <w:szCs w:val="24"/>
        </w:rPr>
        <w:t>Ευχαριστώ, κύριε Πρόεδρε.</w:t>
      </w:r>
    </w:p>
    <w:p w14:paraId="3694FD84" w14:textId="77777777" w:rsidR="006648D0" w:rsidRDefault="00CC2A7D">
      <w:pPr>
        <w:spacing w:line="600" w:lineRule="auto"/>
        <w:ind w:firstLine="720"/>
        <w:jc w:val="both"/>
        <w:rPr>
          <w:rFonts w:eastAsia="Times New Roman"/>
          <w:szCs w:val="24"/>
        </w:rPr>
      </w:pPr>
      <w:r>
        <w:rPr>
          <w:rFonts w:eastAsia="Times New Roman"/>
          <w:szCs w:val="24"/>
        </w:rPr>
        <w:t>Κύριοι Υπουργοί, κυρί</w:t>
      </w:r>
      <w:r>
        <w:rPr>
          <w:rFonts w:eastAsia="Times New Roman"/>
          <w:szCs w:val="24"/>
        </w:rPr>
        <w:t xml:space="preserve">ες και κύριοι Βουλευτές, ο </w:t>
      </w:r>
      <w:r>
        <w:rPr>
          <w:rFonts w:eastAsia="Times New Roman"/>
          <w:szCs w:val="24"/>
        </w:rPr>
        <w:t>π</w:t>
      </w:r>
      <w:r>
        <w:rPr>
          <w:rFonts w:eastAsia="Times New Roman"/>
          <w:szCs w:val="24"/>
        </w:rPr>
        <w:t>ροϋπολογισμός του 2016 αποτέλεσε το πρώτο δείγμα γραφής της Κυβέρνησης της Αριστεράς, αφού έσπασε τον φαύλο κύκλο της ύφεσης και έβαλε θεμέλια για δημοσιονομική σταθερότητα, για στροφή της οικονομίας σε αναπτυξιακούς ρυθμούς, με</w:t>
      </w:r>
      <w:r>
        <w:rPr>
          <w:rFonts w:eastAsia="Times New Roman"/>
          <w:szCs w:val="24"/>
        </w:rPr>
        <w:t xml:space="preserve"> την κοινωνία όρθια.</w:t>
      </w:r>
    </w:p>
    <w:p w14:paraId="3694FD8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για το 2017 μπορεί να αποτελέσει πράγματι την αρχή για την επιστροφή στην ανάπτυξη και την κανονικότητα. Ήδη εντός του 2016 και για δύο συνεχόμενα τρίμηνα έχουν επιτευχθεί θετικοί ρυθμοί ανάπτυξης, ενώ προβλέπεται περα</w:t>
      </w:r>
      <w:r>
        <w:rPr>
          <w:rFonts w:eastAsia="Times New Roman" w:cs="Times New Roman"/>
          <w:szCs w:val="24"/>
        </w:rPr>
        <w:t>ιτέρω βελτίωση για τα επόμενα έτη.</w:t>
      </w:r>
    </w:p>
    <w:p w14:paraId="3694FD8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Το 2017 προβλέπεται να υπερκαλυφθεί ο στόχος του πρωτογενούς πλεονάσματος και επομένως πρόκειται για την τρίτη συνεχόμενη χρονιά κατά την οποία η Κυβέρνηση θα πετύχει τους δημοσιονομικούς στόχους. </w:t>
      </w:r>
    </w:p>
    <w:p w14:paraId="3694FD8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Στόχος μας για την επόμ</w:t>
      </w:r>
      <w:r>
        <w:rPr>
          <w:rFonts w:eastAsia="Times New Roman" w:cs="Times New Roman"/>
          <w:szCs w:val="24"/>
        </w:rPr>
        <w:t>ενη χρονιά αποτελεί η διατήρηση της δημοσιονομικής ισορροπίας για να ανακτηθεί η εμπιστοσύνη στη χώρα μας, με επιμερισμό του κόστους, προσαρμογή και δίκαιη κοινωνικά κατανομή του οφέλους της. Με την πρόβλεψη περίπου 2,7% ανάπτυξη για το 2017, όπως αποτυπών</w:t>
      </w:r>
      <w:r>
        <w:rPr>
          <w:rFonts w:eastAsia="Times New Roman" w:cs="Times New Roman"/>
          <w:szCs w:val="24"/>
        </w:rPr>
        <w:t>εται στον προϋπολογισμό, δημιουργούνται οι αναγκαίες εκείνες προϋποθέσεις για την παραγωγική, αναπτυξιακή και διοικητική ανασυγκρότηση της χώρας.</w:t>
      </w:r>
    </w:p>
    <w:p w14:paraId="3694FD8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Νομοθετούμε και διαπραγματευόμαστε σε ένα δυσμενές οικονομικό περιβάλλον. Η αλήθεια είναι ότι πορευθήκαμε για </w:t>
      </w:r>
      <w:r>
        <w:rPr>
          <w:rFonts w:eastAsia="Times New Roman" w:cs="Times New Roman"/>
          <w:szCs w:val="24"/>
        </w:rPr>
        <w:t>μεγάλο χρονικό διάστημα σε ναρκοθετημένο έδαφος, που με επιμέλεια ετοίμασε η προηγούμενη Κυβέρνηση των υποστηρικτών του μνημονίου.</w:t>
      </w:r>
    </w:p>
    <w:p w14:paraId="3694FD8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Τώρα όμως έχουμε ένα παράθυρο ελπίδας για την ανάκαμψη της οικονομίας και την έξοδο από τα μνημόνια. Μετά την απόφαση του περ</w:t>
      </w:r>
      <w:r>
        <w:rPr>
          <w:rFonts w:eastAsia="Times New Roman" w:cs="Times New Roman"/>
          <w:szCs w:val="24"/>
        </w:rPr>
        <w:t>ασμένου Μαΐου, σύμφωνα με την οποία οι πληρωμές για το χρέος δεν μπορούν να υπερβαίνουν το 15% του ΑΕΠ, αποφασίστηκε πριν από λίγες μέρες η λήψη βραχυπρόθεσμων μέτρων ύψους 22% του ΑΕΠ, δηλαδή περίπου 45 δισεκατομμυρίων ευρώ.</w:t>
      </w:r>
    </w:p>
    <w:p w14:paraId="3694FD8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Είναι ώρα η Αντιπολίτευση να α</w:t>
      </w:r>
      <w:r>
        <w:rPr>
          <w:rFonts w:eastAsia="Times New Roman" w:cs="Times New Roman"/>
          <w:szCs w:val="24"/>
        </w:rPr>
        <w:t xml:space="preserve">ναγνωρίσει όχι την κυβερνητική επιτυχία, αλλά το μεγάλο εθνικό βήμα που πέτυχε η ελληνική Κυβέρνηση και να πάρει και θέση στα ζητήματα της διαπραγμάτευσης. </w:t>
      </w:r>
    </w:p>
    <w:p w14:paraId="3694FD8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Με επιμονή και προσήλωση στο ζήτημα της ρύθμισης του χρέους καταφέραμε να θεσπιστούν συγκεκριμένα β</w:t>
      </w:r>
      <w:r>
        <w:rPr>
          <w:rFonts w:eastAsia="Times New Roman" w:cs="Times New Roman"/>
          <w:szCs w:val="24"/>
        </w:rPr>
        <w:t xml:space="preserve">ραχυπρόθεσμα μέτρα, για πρώτη φορά χωρίς νέα μέτρα, χωρίς φτωχοποίηση του ελληνικού λαού, όπως έγινε με το </w:t>
      </w:r>
      <w:r>
        <w:rPr>
          <w:rFonts w:eastAsia="Times New Roman" w:cs="Times New Roman"/>
          <w:szCs w:val="24"/>
          <w:lang w:val="en-US"/>
        </w:rPr>
        <w:t>PSI</w:t>
      </w:r>
      <w:r>
        <w:rPr>
          <w:rFonts w:eastAsia="Times New Roman" w:cs="Times New Roman"/>
          <w:szCs w:val="24"/>
        </w:rPr>
        <w:t xml:space="preserve">, με την καταστροφή των μικροομολογιούχων και τη λεηλασία των ασφαλιστικών ταμείων. Συνεχίζεται λοιπόν η προσπάθεια </w:t>
      </w:r>
      <w:r>
        <w:rPr>
          <w:rFonts w:eastAsia="Times New Roman" w:cs="Times New Roman"/>
          <w:szCs w:val="24"/>
        </w:rPr>
        <w:lastRenderedPageBreak/>
        <w:t>για την ολοκλήρωση της δεύτερη</w:t>
      </w:r>
      <w:r>
        <w:rPr>
          <w:rFonts w:eastAsia="Times New Roman" w:cs="Times New Roman"/>
          <w:szCs w:val="24"/>
        </w:rPr>
        <w:t>ς αξιολόγησης, έχοντας κλειδώσει μ</w:t>
      </w:r>
      <w:r>
        <w:rPr>
          <w:rFonts w:eastAsia="Times New Roman" w:cs="Times New Roman"/>
          <w:szCs w:val="24"/>
        </w:rPr>
        <w:t>ί</w:t>
      </w:r>
      <w:r>
        <w:rPr>
          <w:rFonts w:eastAsia="Times New Roman" w:cs="Times New Roman"/>
          <w:szCs w:val="24"/>
        </w:rPr>
        <w:t>α θετική έκβαση για τη βιωσιμότητα του ελληνικού χρέους.</w:t>
      </w:r>
    </w:p>
    <w:p w14:paraId="3694FD8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Έχουμε κάνει σε όλους τους τόνους σαφές ότι δεν είναι δυνατόν να γίνουν αποδεκτές παράλογες απαιτήσεις από τους δανειστές. Αντίθετα, συνεχίζεται η σκληρή διαπραγμάτ</w:t>
      </w:r>
      <w:r>
        <w:rPr>
          <w:rFonts w:eastAsia="Times New Roman" w:cs="Times New Roman"/>
          <w:szCs w:val="24"/>
        </w:rPr>
        <w:t>ευση, για να μη διατηρηθούν για πολλά χρόνια τα πρωτογενή πλεονάσματα μετά το 2018 σε υψηλά επίπεδα, για να κλείσει επιτέλους ο φαύλος κύκλος της λιτότητας για να επιστρέψουμε στην ευρωπαϊκή κανονικότητα και σε σχέση με τα εργασιακά.</w:t>
      </w:r>
    </w:p>
    <w:p w14:paraId="3694FD8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Είναι λυπηρό να βλέπουμε την Αντιπολίτευση να είναι κατώτερη των περιστάσεων, να μην αναγνωρίζονται οι θυσίες του ελληνικού λαού και η Νέα Δημοκρατία να ταυτίζεται με τις πιο ακραίες θέσεις των δανειστών της Ευρώπης και του ΔΝΤ. Το πρόγραμμα της Νέας Δημοκ</w:t>
      </w:r>
      <w:r>
        <w:rPr>
          <w:rFonts w:eastAsia="Times New Roman" w:cs="Times New Roman"/>
          <w:szCs w:val="24"/>
        </w:rPr>
        <w:t xml:space="preserve">ρατίας είναι ομολογημένο: περικοπές και απολύσεις. </w:t>
      </w:r>
    </w:p>
    <w:p w14:paraId="3694FD8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Ας μας απαντήσει όμως η Αξιωματική Αντιπολίτευση και ας κάνει και την αυτοκριτική της για τα εξοντωτικά πρωτογενή πλεονάσματα που είχε συμφωνήσει, με αντίτιμο την υπογραφή της πέμπτης αξιολόγησης, ύψους 4</w:t>
      </w:r>
      <w:r>
        <w:rPr>
          <w:rFonts w:eastAsia="Times New Roman" w:cs="Times New Roman"/>
          <w:szCs w:val="24"/>
        </w:rPr>
        <w:t>,5%. Ή μήπως ο στόχος ήταν άλλος; Μήπως στήνατε συνειδητά το σκηνικό της αριστερής παρένθεσης; Δεν σας βγήκε. Εξ</w:t>
      </w:r>
      <w:r>
        <w:rPr>
          <w:rFonts w:eastAsia="Times New Roman" w:cs="Times New Roman"/>
          <w:szCs w:val="24"/>
        </w:rPr>
        <w:t xml:space="preserve"> </w:t>
      </w:r>
      <w:r>
        <w:rPr>
          <w:rFonts w:eastAsia="Times New Roman" w:cs="Times New Roman"/>
          <w:szCs w:val="24"/>
        </w:rPr>
        <w:t xml:space="preserve">άλλου το 2014 είχαν δεσμευτεί για πρωτογενές πλεόνασμα 1,5%, αλλά τελικά πέτυχαν μόνο 0,3%, απόκλιση 1,2%, δηλαδή 2 δισεκατομμύρια ευρώ. </w:t>
      </w:r>
    </w:p>
    <w:p w14:paraId="3694FD8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 xml:space="preserve"> καταφέραμε να πετύχουμε τους στόχους του προγράμματος μέχρι τώρα και αυτό χωρίς νέα εξοντωτικά μέτρα για τους πολίτες, με λιγότερα μέτρα δημοσιονομικής προσαρμογής από αυτά που εσείς είχατε συμφωνήσει, γεγονός που μας έδωσε και μας δίνει τον απαραίτητο δη</w:t>
      </w:r>
      <w:r>
        <w:rPr>
          <w:rFonts w:eastAsia="Times New Roman" w:cs="Times New Roman"/>
          <w:szCs w:val="24"/>
        </w:rPr>
        <w:t>μοσιονομικό χώρο για την εφαρμογή αναπτυξιακών πολιτικών και πολιτικών κοινωνικής προστασίας.</w:t>
      </w:r>
    </w:p>
    <w:p w14:paraId="3694FD9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μέσα σε αυτό το πλαίσιο συζητάμε και καλούμαστε να ψηφίσουμε τον </w:t>
      </w:r>
      <w:r>
        <w:rPr>
          <w:rFonts w:eastAsia="Times New Roman" w:cs="Times New Roman"/>
          <w:szCs w:val="24"/>
        </w:rPr>
        <w:t>π</w:t>
      </w:r>
      <w:r>
        <w:rPr>
          <w:rFonts w:eastAsia="Times New Roman" w:cs="Times New Roman"/>
          <w:szCs w:val="24"/>
        </w:rPr>
        <w:t xml:space="preserve">ροϋπολογισμό του 2017. Πράγματι, ο προϋπολογισμός μιας χώρας δεν είναι μόνο αριθμοί. Αποτυπώνεται εδώ το στίγμα και η πολιτική στόχευση της Κυβέρνησης. </w:t>
      </w:r>
    </w:p>
    <w:p w14:paraId="3694FD9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αρά τις δυσκολίες, για μ</w:t>
      </w:r>
      <w:r>
        <w:rPr>
          <w:rFonts w:eastAsia="Times New Roman" w:cs="Times New Roman"/>
          <w:szCs w:val="24"/>
        </w:rPr>
        <w:t>ί</w:t>
      </w:r>
      <w:r>
        <w:rPr>
          <w:rFonts w:eastAsia="Times New Roman" w:cs="Times New Roman"/>
          <w:szCs w:val="24"/>
        </w:rPr>
        <w:t>α ακόμη χρονιά, επιμένουμε και με αυτό τον προϋπολογισμό στην αναδιανομή πόρω</w:t>
      </w:r>
      <w:r>
        <w:rPr>
          <w:rFonts w:eastAsia="Times New Roman" w:cs="Times New Roman"/>
          <w:szCs w:val="24"/>
        </w:rPr>
        <w:t xml:space="preserve">ν προς δίκαιη κατεύθυνση με κοινωνικό πρόσημο. Έχουμε ήδη αφήσει ισχυρό αποτύπωμα της δικής μας πολιτικής και τα αποτελέσματα είναι συγκεκριμένα και ορατά. </w:t>
      </w:r>
    </w:p>
    <w:p w14:paraId="3694FD9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Σε ένα ασφυκτικό δημοσιονομικό πλαίσιο, παραμένει θεμελιώδης προτεραιότητα αυτής της Κυβέρνησης η ε</w:t>
      </w:r>
      <w:r>
        <w:rPr>
          <w:rFonts w:eastAsia="Times New Roman" w:cs="Times New Roman"/>
          <w:szCs w:val="24"/>
        </w:rPr>
        <w:t xml:space="preserve">νίσχυση και θωράκιση της κοινωνικής προστασίας, η τόνωση δημοσίων επενδύσεων. </w:t>
      </w:r>
    </w:p>
    <w:p w14:paraId="3694FD9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Για τον σκοπό αυτό, ο προϋπολογισμός ενσωματώνει και κάποιες κρίσιμες παρεμβάσεις, όπως είναι οι εξής: Η πλήρης επέκταση του κοινωνικού εισοδήματος αλληλεγγύης με πιστώσεις που </w:t>
      </w:r>
      <w:r>
        <w:rPr>
          <w:rFonts w:eastAsia="Times New Roman" w:cs="Times New Roman"/>
          <w:szCs w:val="24"/>
        </w:rPr>
        <w:t xml:space="preserve">ανέρχονται στα 760 </w:t>
      </w:r>
      <w:r>
        <w:rPr>
          <w:rFonts w:eastAsia="Times New Roman" w:cs="Times New Roman"/>
          <w:szCs w:val="24"/>
        </w:rPr>
        <w:lastRenderedPageBreak/>
        <w:t>εκατομμύρια ευρώ, γεγονός που θα καλύψει πάνω από διακόσιες πενήντα χιλιάδες νοικοκυριά που διαβιούν σε συνθήκες φτώχειας, η ενίσχυση των ευαίσθητων τομέων της υγείας και της περίθαλψης, της παιδείας και της κοινωνικής προστασίας, με την</w:t>
      </w:r>
      <w:r>
        <w:rPr>
          <w:rFonts w:eastAsia="Times New Roman" w:cs="Times New Roman"/>
          <w:szCs w:val="24"/>
        </w:rPr>
        <w:t xml:space="preserve"> επιπλέον πρόβλεψη 300 εκατομμυρίων ευρώ, που θα διατίθενται για την κάλυψη αναγκών που υπερβαίνουν τις υπάρχουσες πιστώσεις, η συνεισφορά 100 εκατομμυρίων ευρώ για ρυθμίσεις μη εξυπηρετούμενων δανείων των υπερχρεωμένων νοικοκυριών, η αύξηση του προγράμματ</w:t>
      </w:r>
      <w:r>
        <w:rPr>
          <w:rFonts w:eastAsia="Times New Roman" w:cs="Times New Roman"/>
          <w:szCs w:val="24"/>
        </w:rPr>
        <w:t>ος δημοσίων επενδύσεων, η μηδενική συμμετοχή των δικαιούχων ανασφάλιστων και δικαιούχων του ΕΚΑΣ με ποσοστό αναπηρίας πάνω από 80% στο κόστος της φαρμακευτικής αγωγής τους.</w:t>
      </w:r>
    </w:p>
    <w:p w14:paraId="3694FD9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Επειδή προέρχομαι από έναν κατ</w:t>
      </w:r>
      <w:r>
        <w:rPr>
          <w:rFonts w:eastAsia="Times New Roman" w:cs="Times New Roman"/>
          <w:szCs w:val="24"/>
        </w:rPr>
        <w:t xml:space="preserve">’ </w:t>
      </w:r>
      <w:r>
        <w:rPr>
          <w:rFonts w:eastAsia="Times New Roman" w:cs="Times New Roman"/>
          <w:szCs w:val="24"/>
        </w:rPr>
        <w:t>εξοχήν αγροτικό νομό, να τονίσω και να πω ότι υποσχ</w:t>
      </w:r>
      <w:r>
        <w:rPr>
          <w:rFonts w:eastAsia="Times New Roman" w:cs="Times New Roman"/>
          <w:szCs w:val="24"/>
        </w:rPr>
        <w:t xml:space="preserve">εθήκαμε ελάφρυνση για τη μεγάλη πλειοψηφία των </w:t>
      </w:r>
      <w:r>
        <w:rPr>
          <w:rFonts w:eastAsia="Times New Roman" w:cs="Times New Roman"/>
          <w:szCs w:val="24"/>
        </w:rPr>
        <w:lastRenderedPageBreak/>
        <w:t xml:space="preserve">αγροτών. </w:t>
      </w:r>
      <w:r>
        <w:rPr>
          <w:rFonts w:eastAsia="Times New Roman" w:cs="Times New Roman"/>
          <w:szCs w:val="24"/>
        </w:rPr>
        <w:t>Α</w:t>
      </w:r>
      <w:r>
        <w:rPr>
          <w:rFonts w:eastAsia="Times New Roman" w:cs="Times New Roman"/>
          <w:szCs w:val="24"/>
        </w:rPr>
        <w:t xml:space="preserve">υτό το διασφαλίσαμε με καθιέρωση του ατομικού αφορολόγητου ορίου των 8.600 ευρώ. </w:t>
      </w:r>
    </w:p>
    <w:p w14:paraId="3694FD9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Διότι, σύμφωνα με τα στοιχεία του Υπουργείου Οικονομικών του 2015, το 95% του συνόλου των δηλώσεων εισοδήματος από αγ</w:t>
      </w:r>
      <w:r>
        <w:rPr>
          <w:rFonts w:eastAsia="Times New Roman" w:cs="Times New Roman"/>
          <w:szCs w:val="24"/>
        </w:rPr>
        <w:t>ροτική εκμετάλλευση παρουσιάζουν εισόδημα από 0 ως 9.000 ευρώ. Οι αγρότες που αντιστοιχούν σε αυτές τις δηλώσεις όχι μόνο δεν θα πληρώσουν το 2017 ούτε ένα ευρώ, αλλά και θα τους επιστραφεί όλη η προκαταβολή φόρου που πλήρωσαν το 2016. Σε συνδυασμό, μάλιστ</w:t>
      </w:r>
      <w:r>
        <w:rPr>
          <w:rFonts w:eastAsia="Times New Roman" w:cs="Times New Roman"/>
          <w:szCs w:val="24"/>
        </w:rPr>
        <w:t>α, με το φορολογικό και το ασφαλιστικό, το 90% των αγροτών θα πληρώνουν για την ασφάλισή τους λιγότερα από αυτά που κερδίζουν από τη μείωση της φορολογίας τους.</w:t>
      </w:r>
    </w:p>
    <w:p w14:paraId="3694FD9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Κλείνω, κύριε Πρόεδρε. Έχουμε δώσει δείγματα γραφής αυτής της τιτάνιας προσπάθειας για την ορισ</w:t>
      </w:r>
      <w:r>
        <w:rPr>
          <w:rFonts w:eastAsia="Times New Roman" w:cs="Times New Roman"/>
          <w:szCs w:val="24"/>
        </w:rPr>
        <w:t xml:space="preserve">τική ρήξη με το φαύλο παρελθόν, αλλά και την αναδιανομή πόρων και ισχύος από τη διαπλεκόμενη οικονομική </w:t>
      </w:r>
      <w:r>
        <w:rPr>
          <w:rFonts w:eastAsia="Times New Roman" w:cs="Times New Roman"/>
          <w:szCs w:val="24"/>
        </w:rPr>
        <w:lastRenderedPageBreak/>
        <w:t>ολιγαρχία που φοροδιαφεύγει στη μεγάλη κοινωνική πλειοψηφία που προσβλέπει σε αυτή την προσπάθεια της Κυβέρνησης.</w:t>
      </w:r>
    </w:p>
    <w:p w14:paraId="3694FD9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Με συστηματική δουλειά και επιμονή, αλ</w:t>
      </w:r>
      <w:r>
        <w:rPr>
          <w:rFonts w:eastAsia="Times New Roman" w:cs="Times New Roman"/>
          <w:szCs w:val="24"/>
        </w:rPr>
        <w:t>λά και στρατηγικό όραμα για μια νέα Ελλάδα, μπορούμε να τα καταφέρουμε, δημιουργώντας ένα νέο περιβάλλον όσο το δυνατόν απαλλαγμένο από εκτροπές και παθογένειες των προηγούμενων δεκαετιών, αλλά κυρίως με όρους πολύπλευρης στήριξης των ανθρώπων της υπαίθρου</w:t>
      </w:r>
      <w:r>
        <w:rPr>
          <w:rFonts w:eastAsia="Times New Roman" w:cs="Times New Roman"/>
          <w:szCs w:val="24"/>
        </w:rPr>
        <w:t>, των ανέργων, των εργαζομένων και της νεολαίας.</w:t>
      </w:r>
    </w:p>
    <w:p w14:paraId="3694FD9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Ευχαριστώ πολύ.</w:t>
      </w:r>
    </w:p>
    <w:p w14:paraId="3694FD99"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694FD9A"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Λοιπόν, με τον συνάδελφο κ. Καβαδέλλα κλείνει ο έβδομος κύκλος. Έχουν μιλήσει ενενήντα δύο συνάδελφοι. Νομίζω ότι </w:t>
      </w:r>
      <w:r>
        <w:rPr>
          <w:rFonts w:eastAsia="Times New Roman" w:cs="Times New Roman"/>
          <w:szCs w:val="24"/>
        </w:rPr>
        <w:t xml:space="preserve">θα εξαντληθεί μέχρι το Σάββατο όλος ο κατάλογος, γιατί προχωράμε καλά. </w:t>
      </w:r>
    </w:p>
    <w:p w14:paraId="3694FD9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Ορίστε, κύριε συνάδελφε.</w:t>
      </w:r>
    </w:p>
    <w:p w14:paraId="3694FD9C"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Ευχαριστώ πολύ, κύριε Πρόεδρε.</w:t>
      </w:r>
    </w:p>
    <w:p w14:paraId="3694FD9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ίσως ακουστώ λιγάκι αυστηρός, γιατί θα τα βάλω με όλους σας, όχι μόνο</w:t>
      </w:r>
      <w:r>
        <w:rPr>
          <w:rFonts w:eastAsia="Times New Roman" w:cs="Times New Roman"/>
          <w:szCs w:val="24"/>
        </w:rPr>
        <w:t xml:space="preserve"> με τους τώρα συγκυβερνώντες, αλλά και με τη Νέα Δημοκρατία και το ΠΑΣΟΚ που έφεραν το καράβι κοντά στα βράχια –και ο ΣΥΡΙΖΑ το ανέβασε πάνω στα βράχια-, αλλά και με το ΚΚΕ, το οποίο θέλει να χαϊδεύει αφτιά.</w:t>
      </w:r>
    </w:p>
    <w:p w14:paraId="3694FD9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 ΚΚΕ λέει ότι μ</w:t>
      </w:r>
      <w:r>
        <w:rPr>
          <w:rFonts w:eastAsia="Times New Roman" w:cs="Times New Roman"/>
          <w:szCs w:val="24"/>
        </w:rPr>
        <w:t>ί</w:t>
      </w:r>
      <w:r>
        <w:rPr>
          <w:rFonts w:eastAsia="Times New Roman" w:cs="Times New Roman"/>
          <w:szCs w:val="24"/>
        </w:rPr>
        <w:t>α καλή δήθεν πρόταση θα ήταν ν</w:t>
      </w:r>
      <w:r>
        <w:rPr>
          <w:rFonts w:eastAsia="Times New Roman" w:cs="Times New Roman"/>
          <w:szCs w:val="24"/>
        </w:rPr>
        <w:t xml:space="preserve">α βάλουμε φόρο στους εφοπλιστές, οι οποίοι εν πλω θα αλλάξουν σημαία και δεν θα έχουν ούτε ένα καράβι. Κι επομένως, θα χάσουν τη δουλειά τους και οι λίγοι Έλληνες που εργάζονται στα καράβια. </w:t>
      </w:r>
    </w:p>
    <w:p w14:paraId="3694FD9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Άλλη μ</w:t>
      </w:r>
      <w:r>
        <w:rPr>
          <w:rFonts w:eastAsia="Times New Roman" w:cs="Times New Roman"/>
          <w:szCs w:val="24"/>
        </w:rPr>
        <w:t>ί</w:t>
      </w:r>
      <w:r>
        <w:rPr>
          <w:rFonts w:eastAsia="Times New Roman" w:cs="Times New Roman"/>
          <w:szCs w:val="24"/>
        </w:rPr>
        <w:t>α ωραία πρόταση του ΚΚΕ είναι να βάλουμε φόρους στους βιο</w:t>
      </w:r>
      <w:r>
        <w:rPr>
          <w:rFonts w:eastAsia="Times New Roman" w:cs="Times New Roman"/>
          <w:szCs w:val="24"/>
        </w:rPr>
        <w:t xml:space="preserve">μήχανους. Ναι, όλοι θέλουμε να πληρώνουν κάτι παραπάνω κάποιοι που έχουν, αλλά ο φόρος θα μετακυληθεί στο προϊόν, το οποίο αν τώρα </w:t>
      </w:r>
      <w:r>
        <w:rPr>
          <w:rFonts w:eastAsia="Times New Roman" w:cs="Times New Roman"/>
          <w:szCs w:val="24"/>
        </w:rPr>
        <w:lastRenderedPageBreak/>
        <w:t>ένα κιλό χαρτί κάνει, ας πούμε, 2 ευρώ, μετά τον φόρο στον βιομήχανο θα κάνει 2,5 ευρώ. Αυτό θα το πληρώσω εγώ κι εσείς. Επομ</w:t>
      </w:r>
      <w:r>
        <w:rPr>
          <w:rFonts w:eastAsia="Times New Roman" w:cs="Times New Roman"/>
          <w:szCs w:val="24"/>
        </w:rPr>
        <w:t xml:space="preserve">ένως, δεν έχω ακούσει ούτε από εδώ ούτε από εκεί κάτι ενδιαφέρον, που να μπορώ να πω «Μπράβο, αυτή είναι η λύση». </w:t>
      </w:r>
    </w:p>
    <w:p w14:paraId="3694FDA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Πάντως, αυτή τη στιγμή ο ελληνικός λαός είναι απελπισμένος και πολύ θυμωμένος. Βγαίνω έξω και το βλέπω αυτό το πράγμα. Είναι και πάρα πολύ αν</w:t>
      </w:r>
      <w:r>
        <w:rPr>
          <w:rFonts w:eastAsia="Times New Roman" w:cs="Times New Roman"/>
          <w:szCs w:val="24"/>
        </w:rPr>
        <w:t xml:space="preserve">ήσυχος. Με ρωτούν όλοι, ανεξαρτήτως οικονομικής τάξης και κατηγορίας, τι θα γίνει και μέχρι πού θα πάει αυτό το πράγμα. </w:t>
      </w:r>
    </w:p>
    <w:p w14:paraId="3694FDA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Εσείς, κύριε Τσίπρα –δεν είναι εδώ βεβαίως, αλλά του το λέω για να το ακούσει- που θα σκίζατε τα μνημόνια, που θα ανεβάζατε τις συντάξε</w:t>
      </w:r>
      <w:r>
        <w:rPr>
          <w:rFonts w:eastAsia="Times New Roman" w:cs="Times New Roman"/>
          <w:szCs w:val="24"/>
        </w:rPr>
        <w:t>ις, που θα βαράγατε κάτι τουμπερλέκια, που θα χορεύαν οι Ευρωπαίοι στα τουμπερλέκια σας, θα φέρνατε παράλληλο πρόγραμμα. Κι ευτυχώς που δεν το φέρατε γιατί θα ήταν καταστροφικό πλέον το όλο πρόγραμμά σας. Όχι πως δεν είναι αυτό, αλλά θα ήταν καταστροφικότε</w:t>
      </w:r>
      <w:r>
        <w:rPr>
          <w:rFonts w:eastAsia="Times New Roman" w:cs="Times New Roman"/>
          <w:szCs w:val="24"/>
        </w:rPr>
        <w:t>ρο.</w:t>
      </w:r>
    </w:p>
    <w:p w14:paraId="3694FDA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Αντ’ αυτού είδαμε το «</w:t>
      </w:r>
      <w:r>
        <w:rPr>
          <w:rFonts w:eastAsia="Times New Roman" w:cs="Times New Roman"/>
          <w:szCs w:val="24"/>
        </w:rPr>
        <w:t>όχι</w:t>
      </w:r>
      <w:r>
        <w:rPr>
          <w:rFonts w:eastAsia="Times New Roman" w:cs="Times New Roman"/>
          <w:szCs w:val="24"/>
        </w:rPr>
        <w:t>» να γίνεται «</w:t>
      </w:r>
      <w:r>
        <w:rPr>
          <w:rFonts w:eastAsia="Times New Roman" w:cs="Times New Roman"/>
          <w:szCs w:val="24"/>
        </w:rPr>
        <w:t>ναι</w:t>
      </w:r>
      <w:r>
        <w:rPr>
          <w:rFonts w:eastAsia="Times New Roman" w:cs="Times New Roman"/>
          <w:szCs w:val="24"/>
        </w:rPr>
        <w:t>» εν μία νυκτί.</w:t>
      </w:r>
    </w:p>
    <w:p w14:paraId="3694FDA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Ταχυδακτυλουργοί, άλλους λέγατε λαγούς! Εσείς βγάζετε λαγούς από καπέλα! Είδαμε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είδαμε περικοπές των συντάξεων. Τι να πρωτοπώ; Είδαμε κατάργηση του ΕΚΑΣ -τα έχω σημειώσω εδώ, γ</w:t>
      </w:r>
      <w:r>
        <w:rPr>
          <w:rFonts w:eastAsia="Times New Roman" w:cs="Times New Roman"/>
          <w:szCs w:val="24"/>
        </w:rPr>
        <w:t>ια να μην τα ξεχάσω- περικοπές στα ΑΜΕΑ, αύξηση ΦΠΑ, αύξηση στα καύσιμα, στον καφέ, στις μπύρες, αυξήσεις παντού, λιγότερα χρήματα.</w:t>
      </w:r>
    </w:p>
    <w:p w14:paraId="3694FDA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φού ακριβαίνουν όλα, εσείς φέρνετε έναν προϋπολογισμό βασισμένο στην αύξηση της κατανάλωσης, ότι δήθεν ο ελληνικός λαός θα κάνει φοβερά έξοδα, εκεί που έπαιρνε -ας πούμε- δέκα πράγματα, θα παίρνει δεκαπέντε τώρα, γιατί έχει περισσότερα χρήματα στην τσέπη.</w:t>
      </w:r>
    </w:p>
    <w:p w14:paraId="3694FDA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Λοιπόν, με ψευδείς λογισμούς προσπαθείτε να χαϊδέψετε τα αυτιά των δικών σας ανθρώπων για να τον ψηφίσουν, γιατί δεν είμαστε αφελείς εμείς οι υπόλοιποι να μην ξέρουμε τι σημαίνουν αυτές οι περικοπές. Οπωσδήποτε θα υπάρξει μείωση στην κατανάλωση και όχι αύξ</w:t>
      </w:r>
      <w:r>
        <w:rPr>
          <w:rFonts w:eastAsia="Times New Roman" w:cs="Times New Roman"/>
          <w:szCs w:val="24"/>
        </w:rPr>
        <w:t>ηση.</w:t>
      </w:r>
    </w:p>
    <w:p w14:paraId="3694FDA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Υπάρχει και κάτι που έχει ακουστεί πολλά χρόνια πριν, ότι, αν δεν έχουν να φάνε ψωμί, ας φάνε παντεσπάνι. Κάπως έτσι θα μπορούσα να το παραλληλίσω το σύστημά σας εδώ πέρα. Τέλος πάντων!</w:t>
      </w:r>
    </w:p>
    <w:p w14:paraId="3694FDA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Μας πήραν είδηση και οι Τούρκοι ότι είμαστε στα πρόθυρα της κατασ</w:t>
      </w:r>
      <w:r>
        <w:rPr>
          <w:rFonts w:eastAsia="Times New Roman" w:cs="Times New Roman"/>
          <w:szCs w:val="24"/>
        </w:rPr>
        <w:t xml:space="preserve">τροφής, μας ειρωνεύονται και βρυχώνται αυτή τη στιγμή. Ταυτόχρονα, δημιουργούν συμμαχίες στα Βαλκάνια με τους Αλβανούς, με τους Σκοπιανούς και με κάθε λογής άλλους διεκδικητές. Ο κ. Τσίπρας σε αυτή τη δύσκολη στιγμή για την Ελλάδα παίρνει το πρωθυπουργικό </w:t>
      </w:r>
      <w:r>
        <w:rPr>
          <w:rFonts w:eastAsia="Times New Roman" w:cs="Times New Roman"/>
          <w:szCs w:val="24"/>
        </w:rPr>
        <w:t>αεροπλάνο -επειδή είναι πλούσιος ο ελληνικός λαός και δεν ξέρει πού να πετάξει τα λεφτά του- και πηγαίνει στην κηδεία του Κάστρο, για τον οποίο ο άλλος δικτάτορας της Βόρειας Κορέας, για να τον τιμήσει, κήρυξε τριήμερο πένθος.</w:t>
      </w:r>
    </w:p>
    <w:p w14:paraId="3694FDA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Ήταν μόνος ο κ. Τσίπρας ανάμε</w:t>
      </w:r>
      <w:r>
        <w:rPr>
          <w:rFonts w:eastAsia="Times New Roman" w:cs="Times New Roman"/>
          <w:szCs w:val="24"/>
        </w:rPr>
        <w:t>σα σε άλλους τριτοκοσμικούς. Δεν πήγε κανένας δυτικός στην κηδεία του Κάστρο. Αυτό σημαίνει ότι ο κ. Τσίπρας κρατά ακόμη εκείνες τις αυταπάτες, είναι θαυμαστής αυτών των μοντέλων. Εξ</w:t>
      </w:r>
      <w:r>
        <w:rPr>
          <w:rFonts w:eastAsia="Times New Roman" w:cs="Times New Roman"/>
          <w:szCs w:val="24"/>
        </w:rPr>
        <w:t xml:space="preserve"> </w:t>
      </w:r>
      <w:r>
        <w:rPr>
          <w:rFonts w:eastAsia="Times New Roman" w:cs="Times New Roman"/>
          <w:szCs w:val="24"/>
        </w:rPr>
        <w:t xml:space="preserve">άλλου, το έδειξε επανειλημμένα, μας μίλησε για την επιτυχία του Μαδούρο, </w:t>
      </w:r>
      <w:r>
        <w:rPr>
          <w:rFonts w:eastAsia="Times New Roman" w:cs="Times New Roman"/>
          <w:szCs w:val="24"/>
        </w:rPr>
        <w:t>που, αν πάει κάποιος αυτή τη στιγμή στη Βενεζουέλα και κρατά ένα κιλό ζάχαρη, μπορεί να πέσουν επάνω του δύο χιλιάδες άτομα να του την πάρουν.</w:t>
      </w:r>
    </w:p>
    <w:p w14:paraId="3694FDA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Μας φέρνετε, λοιπόν, έναν προϋπολογισμό και μας ζητάτε να υπερψηφίσουμε αυτόν τον προϋπολογισμό, να βάλουμε και ε</w:t>
      </w:r>
      <w:r>
        <w:rPr>
          <w:rFonts w:eastAsia="Times New Roman" w:cs="Times New Roman"/>
          <w:szCs w:val="24"/>
        </w:rPr>
        <w:t>μείς την υπογραφή μας στο έγκλημά σας κατά του ελληνικού λαού. Αυτός ο προϋπολογισμός είναι βασισμένος σε αυταπάτες, ουτοπίες, φανταστικά σενάρια, ότι δήθεν αυξηθεί η κατανάλωση, όπως είπαμε και πριν. Λείπουν βασικές παράμετροι που πρέπει να συνεκτιμηθούν,</w:t>
      </w:r>
      <w:r>
        <w:rPr>
          <w:rFonts w:eastAsia="Times New Roman" w:cs="Times New Roman"/>
          <w:szCs w:val="24"/>
        </w:rPr>
        <w:t xml:space="preserve"> που πρέπει να γνωρίζουμε πριν βάλει κάποιος την υπογραφή του. Παραδείγματος χάριν, θα δεχθεί </w:t>
      </w:r>
      <w:r>
        <w:rPr>
          <w:rFonts w:eastAsia="Times New Roman" w:cs="Times New Roman"/>
          <w:szCs w:val="24"/>
        </w:rPr>
        <w:lastRenderedPageBreak/>
        <w:t>το Διεθνές Νομισματικό Ταμείο να συμμετέχει και εάν ναι, ποιοι θα είναι οι τελικοί όροι; Αυτό δεν το ξέρουμε.</w:t>
      </w:r>
    </w:p>
    <w:p w14:paraId="3694FDA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Μας φέρνετε έναν αντιαναπτυξιακό προϋπολογισμό, </w:t>
      </w:r>
      <w:r>
        <w:rPr>
          <w:rFonts w:eastAsia="Times New Roman" w:cs="Times New Roman"/>
          <w:szCs w:val="24"/>
        </w:rPr>
        <w:t>βασισμένο στην εύκολη λύση. Ποια είναι η εύκολη λύση; Οριζόντιες περικοπές. Το εισόδημα του Έλληνα πολίτη περικόπτεται οριζόντια. Αυτό σημαίνει ότι θα επιβαρυνθεί το ίδιο ο πλούσιος, το ίδιο και ο φτωχός.</w:t>
      </w:r>
    </w:p>
    <w:p w14:paraId="3694FDA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Πουθενά δεν άκουσα προτάσεις. Ας πάω κατ’ ευθείαν σ</w:t>
      </w:r>
      <w:r>
        <w:rPr>
          <w:rFonts w:eastAsia="Times New Roman" w:cs="Times New Roman"/>
          <w:szCs w:val="24"/>
        </w:rPr>
        <w:t xml:space="preserve">ε κάποιες προτάσεις της Ένωσης Κεντρώων που πρέπει να ακούγονται και ας θεωρηθώ ότι επαναλαμβάνω τα ίδια και τα ίδια. Εμείς ζητούμε την περικοπή των συντάξεων των μεγαλοσυνταξιούχων υπέρ των αδυνάτων, με ανώτατο όριο καταβολής σύνταξης τα 1.500 ευρώ μέχρι </w:t>
      </w:r>
      <w:r>
        <w:rPr>
          <w:rFonts w:eastAsia="Times New Roman" w:cs="Times New Roman"/>
          <w:szCs w:val="24"/>
        </w:rPr>
        <w:t>να βγει η χώρα από αυτόν τον πόλεμο που υπάρχει σήμερα, τη συγχώνευση των διπλών και τριπλών συντάξεων σε μία με όρο τα 1.500 ευρώ, την κατάργηση της σύ</w:t>
      </w:r>
      <w:r>
        <w:rPr>
          <w:rFonts w:eastAsia="Times New Roman" w:cs="Times New Roman"/>
          <w:szCs w:val="24"/>
        </w:rPr>
        <w:lastRenderedPageBreak/>
        <w:t>νταξης των πρώην Βουλευτών. Δεν χρειάζονται οι πρώην Βουλευτές σύνταξη, γιατί ο ένας ήταν μηχανικός, ο ά</w:t>
      </w:r>
      <w:r>
        <w:rPr>
          <w:rFonts w:eastAsia="Times New Roman" w:cs="Times New Roman"/>
          <w:szCs w:val="24"/>
        </w:rPr>
        <w:t xml:space="preserve">λλος ήταν γιατρός, ο άλλος ήταν έμπορος. Ας πάρει ο καθένας από το </w:t>
      </w:r>
      <w:r>
        <w:rPr>
          <w:rFonts w:eastAsia="Times New Roman" w:cs="Times New Roman"/>
          <w:szCs w:val="24"/>
        </w:rPr>
        <w:t>τ</w:t>
      </w:r>
      <w:r>
        <w:rPr>
          <w:rFonts w:eastAsia="Times New Roman" w:cs="Times New Roman"/>
          <w:szCs w:val="24"/>
        </w:rPr>
        <w:t>αμείο του. Συμβολικά και ρεαλιστικά πρέπει να καταργηθούν.</w:t>
      </w:r>
    </w:p>
    <w:p w14:paraId="3694FDAC"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Προτείνουμε τη σταδιακή περιστολή των μισθών των αιρετών, γιατί πρέπει να δείξουμε και ένα πρόσωπο ότι συμπάσχουμε.</w:t>
      </w:r>
    </w:p>
    <w:p w14:paraId="3694FDAD" w14:textId="77777777" w:rsidR="006648D0" w:rsidRDefault="00CC2A7D">
      <w:pPr>
        <w:spacing w:line="600" w:lineRule="auto"/>
        <w:ind w:firstLine="720"/>
        <w:jc w:val="both"/>
        <w:rPr>
          <w:rFonts w:eastAsia="Times New Roman"/>
          <w:bCs/>
        </w:rPr>
      </w:pPr>
      <w:r>
        <w:rPr>
          <w:rFonts w:eastAsia="Times New Roman"/>
          <w:bCs/>
        </w:rPr>
        <w:t>(Στο σημείο α</w:t>
      </w:r>
      <w:r>
        <w:rPr>
          <w:rFonts w:eastAsia="Times New Roman"/>
          <w:bCs/>
        </w:rPr>
        <w:t>υτό κτυπάει το κουδούνι λήξεως του χρόνου ομιλίας του κυρίου Βουλευτή)</w:t>
      </w:r>
    </w:p>
    <w:p w14:paraId="3694FDAE"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Τελειώνω, κύριε Πρόεδρε.</w:t>
      </w:r>
    </w:p>
    <w:p w14:paraId="3694FDAF"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Έχουμε προτείνει την απομάκρυνση των αργομίσθων, τον επαναπατρισμό των ελληνικών κεφαλαίων, τον επαναπατρισμό των επιχειρήσεων, την αρτιότερη απορρόφηση του ΕΣΠ</w:t>
      </w:r>
      <w:r>
        <w:rPr>
          <w:rFonts w:eastAsia="Times New Roman" w:cs="Times New Roman"/>
          <w:szCs w:val="24"/>
        </w:rPr>
        <w:t>Α, η οποία σήμερα είναι 5%.</w:t>
      </w:r>
    </w:p>
    <w:p w14:paraId="3694FDB0"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 xml:space="preserve">Αυτές είναι κάποιες από τις βασικές μας προτάσεις και ελπίζω να υπάρξουν ευήκοα ώτα στην Κυβέρνηση. </w:t>
      </w:r>
    </w:p>
    <w:p w14:paraId="3694FDB1"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lastRenderedPageBreak/>
        <w:t>Ευχαριστώ πολύ.</w:t>
      </w:r>
    </w:p>
    <w:p w14:paraId="3694FDB2" w14:textId="77777777" w:rsidR="006648D0" w:rsidRDefault="00CC2A7D">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Κυρίες και κύριοι συνάδελφοι, εισερχόμαστε στον όγδοο κύκλο και θα αναγνώσω το</w:t>
      </w:r>
      <w:r>
        <w:rPr>
          <w:rFonts w:eastAsia="Times New Roman" w:cs="Times New Roman"/>
          <w:szCs w:val="24"/>
        </w:rPr>
        <w:t>υς πρώτους πέντε ομιλητές, οι οποίοι είναι ο κ. Στέφος, ο κ. Δαβάκης, η κ</w:t>
      </w:r>
      <w:r>
        <w:rPr>
          <w:rFonts w:eastAsia="Times New Roman" w:cs="Times New Roman"/>
          <w:szCs w:val="24"/>
        </w:rPr>
        <w:t>.</w:t>
      </w:r>
      <w:r>
        <w:rPr>
          <w:rFonts w:eastAsia="Times New Roman" w:cs="Times New Roman"/>
          <w:szCs w:val="24"/>
        </w:rPr>
        <w:t xml:space="preserve"> Γεωργοπούλου-Σαλτάρη, ο κ. Κασιδιάρης και ο κ. Τριανταφυλλίδης.</w:t>
      </w:r>
    </w:p>
    <w:p w14:paraId="3694FDB3"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 xml:space="preserve">Από ό,τι βλέπω, όμως, εισήλθε στην Αίθουσα ο κ. Τσακαλώτος και θα ήθελα να τον ρωτήσω κάτι. </w:t>
      </w:r>
    </w:p>
    <w:p w14:paraId="3694FDB4"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Κύριε Υπουργέ, επειδή απ</w:t>
      </w:r>
      <w:r>
        <w:rPr>
          <w:rFonts w:eastAsia="Times New Roman" w:cs="Times New Roman"/>
          <w:szCs w:val="24"/>
        </w:rPr>
        <w:t>ό χθες έχετε δηλώσει ότι γύρω στις 14.30΄ η ώρα θέλετε να κάνετε μ</w:t>
      </w:r>
      <w:r>
        <w:rPr>
          <w:rFonts w:eastAsia="Times New Roman" w:cs="Times New Roman"/>
          <w:szCs w:val="24"/>
        </w:rPr>
        <w:t>ί</w:t>
      </w:r>
      <w:r>
        <w:rPr>
          <w:rFonts w:eastAsia="Times New Roman" w:cs="Times New Roman"/>
          <w:szCs w:val="24"/>
        </w:rPr>
        <w:t>α δεκάλεπτη τοποθέτηση…</w:t>
      </w:r>
    </w:p>
    <w:p w14:paraId="3694FDB5" w14:textId="77777777" w:rsidR="006648D0" w:rsidRDefault="00CC2A7D">
      <w:pPr>
        <w:spacing w:line="600" w:lineRule="auto"/>
        <w:ind w:firstLine="567"/>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Θα ήθελα να κάνω μ</w:t>
      </w:r>
      <w:r>
        <w:rPr>
          <w:rFonts w:eastAsia="Times New Roman" w:cs="Times New Roman"/>
          <w:szCs w:val="24"/>
        </w:rPr>
        <w:t>ί</w:t>
      </w:r>
      <w:r>
        <w:rPr>
          <w:rFonts w:eastAsia="Times New Roman" w:cs="Times New Roman"/>
          <w:szCs w:val="24"/>
        </w:rPr>
        <w:t xml:space="preserve">α τοποθέτηση για τη διαπραγμάτευση, κύριε Πρόεδρε, εάν το θέλουν και οι συνάδελφοι. Δεν αφορά τον </w:t>
      </w:r>
      <w:r>
        <w:rPr>
          <w:rFonts w:eastAsia="Times New Roman" w:cs="Times New Roman"/>
          <w:szCs w:val="24"/>
        </w:rPr>
        <w:t>π</w:t>
      </w:r>
      <w:r>
        <w:rPr>
          <w:rFonts w:eastAsia="Times New Roman" w:cs="Times New Roman"/>
          <w:szCs w:val="24"/>
        </w:rPr>
        <w:t>ρο</w:t>
      </w:r>
      <w:r>
        <w:rPr>
          <w:rFonts w:eastAsia="Times New Roman" w:cs="Times New Roman"/>
          <w:szCs w:val="24"/>
        </w:rPr>
        <w:t xml:space="preserve">ϋπολογισμό. </w:t>
      </w:r>
    </w:p>
    <w:p w14:paraId="3694FDB6" w14:textId="77777777" w:rsidR="006648D0" w:rsidRDefault="00CC2A7D">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Θέλω εσείς να μου πείτε, για να κάνω εγώ τον προγραμματισμό. </w:t>
      </w:r>
    </w:p>
    <w:p w14:paraId="3694FDB7" w14:textId="77777777" w:rsidR="006648D0" w:rsidRDefault="00CC2A7D">
      <w:pPr>
        <w:spacing w:line="600" w:lineRule="auto"/>
        <w:ind w:firstLine="567"/>
        <w:jc w:val="both"/>
        <w:rPr>
          <w:rFonts w:eastAsia="Times New Roman" w:cs="Times New Roman"/>
          <w:szCs w:val="24"/>
        </w:rPr>
      </w:pPr>
      <w:r>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Θα με βόλευε, κύριε Πρόεδρε, να μιλήσω στις 14.45΄ η ώρα. </w:t>
      </w:r>
    </w:p>
    <w:p w14:paraId="3694FDB8" w14:textId="77777777" w:rsidR="006648D0" w:rsidRDefault="00CC2A7D">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Επομένως, α</w:t>
      </w:r>
      <w:r>
        <w:rPr>
          <w:rFonts w:eastAsia="Times New Roman" w:cs="Times New Roman"/>
          <w:szCs w:val="24"/>
        </w:rPr>
        <w:t xml:space="preserve">υτή η πρώτη πεντάδα δεν θα διακοπεί. Μετά την πεντάδα των ομιλητών που θα είναι γύρω στα σαράντα λεπτά, θα πάρει τον λόγο ο κ. Τσακαλώτος. </w:t>
      </w:r>
    </w:p>
    <w:p w14:paraId="3694FDB9"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 xml:space="preserve">Ξεκινούμε με τον κ. Ιωάννη Στέφο, τον συνάδελφο από τον ΣΥΡΙΖΑ. </w:t>
      </w:r>
    </w:p>
    <w:p w14:paraId="3694FDBA"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Ορίστε, κύριε Στέφο, έχετε τον λόγο.</w:t>
      </w:r>
    </w:p>
    <w:p w14:paraId="3694FDBB" w14:textId="77777777" w:rsidR="006648D0" w:rsidRDefault="00CC2A7D">
      <w:pPr>
        <w:spacing w:line="600" w:lineRule="auto"/>
        <w:ind w:firstLine="567"/>
        <w:jc w:val="both"/>
        <w:rPr>
          <w:rFonts w:eastAsia="Times New Roman" w:cs="Times New Roman"/>
          <w:szCs w:val="24"/>
        </w:rPr>
      </w:pPr>
      <w:r>
        <w:rPr>
          <w:rFonts w:eastAsia="Times New Roman" w:cs="Times New Roman"/>
          <w:b/>
          <w:szCs w:val="24"/>
        </w:rPr>
        <w:t>ΙΩΑΝΝΗΣ ΣΤΕΦΟΣ</w:t>
      </w:r>
      <w:r>
        <w:rPr>
          <w:rFonts w:eastAsia="Times New Roman" w:cs="Times New Roman"/>
          <w:b/>
          <w:szCs w:val="24"/>
        </w:rPr>
        <w:t>:</w:t>
      </w:r>
      <w:r>
        <w:rPr>
          <w:rFonts w:eastAsia="Times New Roman" w:cs="Times New Roman"/>
          <w:szCs w:val="24"/>
        </w:rPr>
        <w:t xml:space="preserve"> Ευχαριστώ, κύριε Πρόεδρε. </w:t>
      </w:r>
    </w:p>
    <w:p w14:paraId="3694FDBC"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 xml:space="preserve">Κυρίες και κύριοι συνάδελφοι, ερχόμαστε να μιλήσουμε για τον </w:t>
      </w:r>
      <w:r>
        <w:rPr>
          <w:rFonts w:eastAsia="Times New Roman" w:cs="Times New Roman"/>
          <w:szCs w:val="24"/>
        </w:rPr>
        <w:t>π</w:t>
      </w:r>
      <w:r>
        <w:rPr>
          <w:rFonts w:eastAsia="Times New Roman" w:cs="Times New Roman"/>
          <w:szCs w:val="24"/>
        </w:rPr>
        <w:t>ροϋπολογισμό του 2017 μέσα σε μ</w:t>
      </w:r>
      <w:r>
        <w:rPr>
          <w:rFonts w:eastAsia="Times New Roman" w:cs="Times New Roman"/>
          <w:szCs w:val="24"/>
        </w:rPr>
        <w:t>ί</w:t>
      </w:r>
      <w:r>
        <w:rPr>
          <w:rFonts w:eastAsia="Times New Roman" w:cs="Times New Roman"/>
          <w:szCs w:val="24"/>
        </w:rPr>
        <w:t xml:space="preserve">α ευνοϊκή συγκυρία για τη χώρα η οποία ανοίγει προοπτικές για το μέλλον. Αυτή η συγκυρία δεν είναι άλλη από την απόφαση του </w:t>
      </w:r>
      <w:r>
        <w:rPr>
          <w:rFonts w:eastAsia="Times New Roman" w:cs="Times New Roman"/>
          <w:szCs w:val="24"/>
          <w:lang w:val="en-US"/>
        </w:rPr>
        <w:t>Eurogroup</w:t>
      </w:r>
      <w:r>
        <w:rPr>
          <w:rFonts w:eastAsia="Times New Roman" w:cs="Times New Roman"/>
          <w:szCs w:val="24"/>
        </w:rPr>
        <w:t xml:space="preserve"> της 5</w:t>
      </w:r>
      <w:r>
        <w:rPr>
          <w:rFonts w:eastAsia="Times New Roman" w:cs="Times New Roman"/>
          <w:szCs w:val="24"/>
          <w:vertAlign w:val="superscript"/>
        </w:rPr>
        <w:t>ης</w:t>
      </w:r>
      <w:r>
        <w:rPr>
          <w:rFonts w:eastAsia="Times New Roman" w:cs="Times New Roman"/>
          <w:szCs w:val="24"/>
        </w:rPr>
        <w:t xml:space="preserve"> Δεκεμβρίου. Τι κέρδισε η χώρα μας απ’ αυτήν; Κατ’ αρχ</w:t>
      </w:r>
      <w:r>
        <w:rPr>
          <w:rFonts w:eastAsia="Times New Roman" w:cs="Times New Roman"/>
          <w:szCs w:val="24"/>
        </w:rPr>
        <w:t>άς</w:t>
      </w:r>
      <w:r>
        <w:rPr>
          <w:rFonts w:eastAsia="Times New Roman" w:cs="Times New Roman"/>
          <w:szCs w:val="24"/>
        </w:rPr>
        <w:t xml:space="preserve"> και σε πείσμα των «Κασσάνδρων», εφαρμόζεται η συμ</w:t>
      </w:r>
      <w:r>
        <w:rPr>
          <w:rFonts w:eastAsia="Times New Roman" w:cs="Times New Roman"/>
          <w:szCs w:val="24"/>
        </w:rPr>
        <w:lastRenderedPageBreak/>
        <w:t>φωνία του Μαΐου για τα βραχυπρόθεσμα επί του χρέους, χωρίς προαπαιτούμενα άμεσης επίδρασης. Εξασφαλίστηκε η μείωση του χρέους κατά 22%, δηλαδή</w:t>
      </w:r>
      <w:r>
        <w:rPr>
          <w:rFonts w:eastAsia="Times New Roman" w:cs="Times New Roman"/>
          <w:szCs w:val="24"/>
        </w:rPr>
        <w:t xml:space="preserve"> 45 δισεκατομμύρια ευρώ. Σταθεροποιούνται τα επιτόκια στο 1,5% μέσα σε ένα διεθνές περιβάλλον αβεβαιότητας και προβλέψεων για αύξηση των επιτοκίων. Υπάρχει εξομάλυνση του προφίλ αποπληρωμής των δανείων στα 32,5 χρόνια. </w:t>
      </w:r>
    </w:p>
    <w:p w14:paraId="3694FDBD"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Επίσης, τι επιδιώκει η Κυβέρνηση και</w:t>
      </w:r>
      <w:r>
        <w:rPr>
          <w:rFonts w:eastAsia="Times New Roman" w:cs="Times New Roman"/>
          <w:szCs w:val="24"/>
        </w:rPr>
        <w:t xml:space="preserve"> τελεί υπό συνεχή διαπραγμάτευση με τους πιστωτές; Θα τα ακούσουμε, βέβαια, από τον κ. Τσακαλώτο σε λίγη ώρα, αλλά επειδή έχουμε την αποκατάσταση της κανονικότητας που ισχύει στην υπόλοιπη Ευρώπη για τις εργασιακές σχέσεις, εδώ θα έχει ενδιαφέρον να ακούσω</w:t>
      </w:r>
      <w:r>
        <w:rPr>
          <w:rFonts w:eastAsia="Times New Roman" w:cs="Times New Roman"/>
          <w:szCs w:val="24"/>
        </w:rPr>
        <w:t xml:space="preserve"> την τοποθέτηση της Νέας Δημοκρατίας, αφού αυτή είναι που εισήγαγε τον εργασιακό μεσαίωνα. Πετύχαμε την απόρ</w:t>
      </w:r>
      <w:r>
        <w:rPr>
          <w:rFonts w:eastAsia="Times New Roman" w:cs="Times New Roman"/>
          <w:szCs w:val="24"/>
        </w:rPr>
        <w:lastRenderedPageBreak/>
        <w:t xml:space="preserve">ριψη νέων μέτρων λιτότητας μετά τη λήξη του προγράμματος και τη διαπραγμάτευση για το ύψος των πρωτογενών πλεονασμάτων από το 2018 και μετά. </w:t>
      </w:r>
    </w:p>
    <w:p w14:paraId="3694FDBE"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Η Αξιω</w:t>
      </w:r>
      <w:r>
        <w:rPr>
          <w:rFonts w:eastAsia="Times New Roman" w:cs="Times New Roman"/>
          <w:szCs w:val="24"/>
        </w:rPr>
        <w:t>ματική Αντιπολίτευση έχει επιλέξει σ’ αυτόν τον δύσκολο δρόμο να στέκεται απέναντι σε κάθε προσπάθεια εξόδου από την κρίση. Η μοναδική της έγνοια είναι πώς θα προβάλει τα περισσότερα εμπόδια για τη θετική εξέλιξη των διαπραγματεύσεων, ευθυγραμμιζόμενη με τ</w:t>
      </w:r>
      <w:r>
        <w:rPr>
          <w:rFonts w:eastAsia="Times New Roman" w:cs="Times New Roman"/>
          <w:szCs w:val="24"/>
        </w:rPr>
        <w:t xml:space="preserve">η στάση του ΔΝΤ και όλων των νεοφιλελεύθερων ιδεοληψιών που εκπροσωπεί. Η μοναδική έγνοια της Αντιπολίτευσης είναι η άνοδός της στην εξουσία και η εφαρμογή της καταστροφικής πολιτικής που ασκήθηκε όλα τα χρόνια των μνημονίων. </w:t>
      </w:r>
    </w:p>
    <w:p w14:paraId="3694FDBF"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 xml:space="preserve">Τι μας λέει η Νέα Δημοκρατία </w:t>
      </w:r>
      <w:r>
        <w:rPr>
          <w:rFonts w:eastAsia="Times New Roman" w:cs="Times New Roman"/>
          <w:szCs w:val="24"/>
        </w:rPr>
        <w:t xml:space="preserve">για τον </w:t>
      </w:r>
      <w:r>
        <w:rPr>
          <w:rFonts w:eastAsia="Times New Roman" w:cs="Times New Roman"/>
          <w:szCs w:val="24"/>
        </w:rPr>
        <w:t>π</w:t>
      </w:r>
      <w:r>
        <w:rPr>
          <w:rFonts w:eastAsia="Times New Roman" w:cs="Times New Roman"/>
          <w:szCs w:val="24"/>
        </w:rPr>
        <w:t xml:space="preserve">ροϋπολογισμό; Μας λέει ότι είναι φορομπηχτικός και ότι θα εξαθλιώσει ακόμα περισσότερο τα λαϊκά στρώματα. Η αλήθεια είναι ότι υπάρχουν άμεσοι και έμμεσοι φόροι, αλλά </w:t>
      </w:r>
      <w:r>
        <w:rPr>
          <w:rFonts w:eastAsia="Times New Roman" w:cs="Times New Roman"/>
          <w:szCs w:val="24"/>
        </w:rPr>
        <w:lastRenderedPageBreak/>
        <w:t>ισοσταθμίζονται σε μεγάλο βαθμό από την παροχή υπηρεσιών προς τους πολίτες, την α</w:t>
      </w:r>
      <w:r>
        <w:rPr>
          <w:rFonts w:eastAsia="Times New Roman" w:cs="Times New Roman"/>
          <w:szCs w:val="24"/>
        </w:rPr>
        <w:t xml:space="preserve">ύξηση των δαπανών για την υγεία και την παιδεία, το Επίδομα Κοινωνικής Αλληλεγγύης, όπου ενσωματώνεται το παλαιότερο πρόγραμμα του Ελάχιστου Εγγυημένου Εισοδήματος και με εφαρμογή σε ολόκληρη τη χώρα. </w:t>
      </w:r>
    </w:p>
    <w:p w14:paraId="3694FDC0"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Αντί γι’ αυτά, η Νέα Δημοκρατία προτείνει τη μείωση δα</w:t>
      </w:r>
      <w:r>
        <w:rPr>
          <w:rFonts w:eastAsia="Times New Roman" w:cs="Times New Roman"/>
          <w:szCs w:val="24"/>
        </w:rPr>
        <w:t xml:space="preserve">πανών. Πού; Στην υγεία; Στους μισθούς; Στις συντάξεις; Με απολύσεις; </w:t>
      </w:r>
    </w:p>
    <w:p w14:paraId="3694FDC1" w14:textId="77777777" w:rsidR="006648D0" w:rsidRDefault="00CC2A7D">
      <w:pPr>
        <w:spacing w:line="600" w:lineRule="auto"/>
        <w:ind w:firstLine="567"/>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Στους φόρους. </w:t>
      </w:r>
    </w:p>
    <w:p w14:paraId="3694FDC2" w14:textId="77777777" w:rsidR="006648D0" w:rsidRDefault="00CC2A7D">
      <w:pPr>
        <w:spacing w:line="600" w:lineRule="auto"/>
        <w:ind w:firstLine="567"/>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Η απάντηση σε όλα είναι «ναι», κύριε Βρούτση. Το έχετε εμπεδώσει το μάθημα. Θα σας πω. Η κρυφή ατζέντα της Αξιωματικής Αντιπολίτευσης, αυ</w:t>
      </w:r>
      <w:r>
        <w:rPr>
          <w:rFonts w:eastAsia="Times New Roman" w:cs="Times New Roman"/>
          <w:szCs w:val="24"/>
        </w:rPr>
        <w:t xml:space="preserve">τή που υπονόησε ο κ. Μητσοτάκης στην ομιλία του στη ΔΕΘ αλλά και πάρα πολλά στελέχη σας σε πολλές ομιλίες, είναι η μείωση των δαπανών με απολύσεις δημοσίων υπαλλήλων, η παραπέρα </w:t>
      </w:r>
      <w:r>
        <w:rPr>
          <w:rFonts w:eastAsia="Times New Roman" w:cs="Times New Roman"/>
          <w:szCs w:val="24"/>
        </w:rPr>
        <w:lastRenderedPageBreak/>
        <w:t>εξαθλίωση των νοσοκομείων και των σχολείων, η μεγαλύτερη απορρύθμιση στις εργα</w:t>
      </w:r>
      <w:r>
        <w:rPr>
          <w:rFonts w:eastAsia="Times New Roman" w:cs="Times New Roman"/>
          <w:szCs w:val="24"/>
        </w:rPr>
        <w:t xml:space="preserve">σιακές σχέσεις. </w:t>
      </w:r>
    </w:p>
    <w:p w14:paraId="3694FDC3"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 xml:space="preserve">Αυτή, λοιπόν, είναι η προοπτική που μπορεί να προσφέρει η Νέα Δημοκρατία στη χώρα για την έξοδο από την κρίση. Μόνο που δεν είναι προοπτική εξόδου από την κρίση, αλλά προοπτική ταφόπλακας για την ελληνική κοινωνία, για όλα τα στρώματα του </w:t>
      </w:r>
      <w:r>
        <w:rPr>
          <w:rFonts w:eastAsia="Times New Roman" w:cs="Times New Roman"/>
          <w:szCs w:val="24"/>
        </w:rPr>
        <w:t xml:space="preserve">πληθυσμού, εκτός από τις φίλιες προς τη Νέα Δημοκρατία ομάδες, των οποίων τα συμφέροντα εξυπηρετεί. </w:t>
      </w:r>
    </w:p>
    <w:p w14:paraId="3694FDC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Είναι η προοπτική πληρωμής των φόρων από τους πλούσιους σε εθελοντική βάση και συνεπώς η εξαγωγή δισεκατομμυρίων ευρώ στις τράπεζες της Ελβετίας και του </w:t>
      </w:r>
      <w:r>
        <w:rPr>
          <w:rFonts w:eastAsia="Times New Roman" w:cs="Times New Roman"/>
          <w:szCs w:val="24"/>
        </w:rPr>
        <w:t xml:space="preserve">Λουξεμβούργου και σε κάθε λογής φορολογικούς παραδείσους. Είναι η προοπτική δημιουργίας νέων λιστών Λαγκάρντ και Μπόργιανς τις οποίες μπορεί να αποκρύπτει ο οποιοσδήποτε Αντιπρόεδρος της Κυβέρνησης ή άλλο κυβερνητικό στέλεχος. Με άλλο λόγια, είναι </w:t>
      </w:r>
      <w:r>
        <w:rPr>
          <w:rFonts w:eastAsia="Times New Roman" w:cs="Times New Roman"/>
          <w:szCs w:val="24"/>
        </w:rPr>
        <w:lastRenderedPageBreak/>
        <w:t>η προοπτ</w:t>
      </w:r>
      <w:r>
        <w:rPr>
          <w:rFonts w:eastAsia="Times New Roman" w:cs="Times New Roman"/>
          <w:szCs w:val="24"/>
        </w:rPr>
        <w:t>ική της επανόδου του παλαιού, του βρώμικου, του αήθους στο πολιτικό συστήματος.</w:t>
      </w:r>
    </w:p>
    <w:p w14:paraId="3694FDC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Ας έρθουμε τώρα στον </w:t>
      </w:r>
      <w:r>
        <w:rPr>
          <w:rFonts w:eastAsia="Times New Roman" w:cs="Times New Roman"/>
          <w:szCs w:val="24"/>
        </w:rPr>
        <w:t>π</w:t>
      </w:r>
      <w:r>
        <w:rPr>
          <w:rFonts w:eastAsia="Times New Roman" w:cs="Times New Roman"/>
          <w:szCs w:val="24"/>
        </w:rPr>
        <w:t>ροϋπολογισμό. Περιλαμβάνει υφεσιακά μέτρα. Η Κυβέρνηση είναι η πρώτη που το ομολογεί. Εκτός, όμως, από τα υφεσιακά μέτρα, περιλαμβάνονται μια σειρά από μέ</w:t>
      </w:r>
      <w:r>
        <w:rPr>
          <w:rFonts w:eastAsia="Times New Roman" w:cs="Times New Roman"/>
          <w:szCs w:val="24"/>
        </w:rPr>
        <w:t xml:space="preserve">τρα που εξασφαλίζουν μια στοιχειώδη βοήθεια για τις πιο ευάλωτες κοινωνικές ομάδες, τις πιο χτυπημένες από την ύφεση όλων αυτών των χρόνων. </w:t>
      </w:r>
    </w:p>
    <w:p w14:paraId="3694FDC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 2015,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w:t>
      </w:r>
      <w:r>
        <w:rPr>
          <w:rFonts w:eastAsia="Times New Roman" w:cs="Times New Roman"/>
          <w:szCs w:val="24"/>
        </w:rPr>
        <w:t>π</w:t>
      </w:r>
      <w:r>
        <w:rPr>
          <w:rFonts w:eastAsia="Times New Roman" w:cs="Times New Roman"/>
          <w:szCs w:val="24"/>
        </w:rPr>
        <w:t>ροϋπολογισμού που είχε συνταχθεί από την προηγούμενη Κυβέρνηση, η παρούσα Κυβέρνηση εξασφ</w:t>
      </w:r>
      <w:r>
        <w:rPr>
          <w:rFonts w:eastAsia="Times New Roman" w:cs="Times New Roman"/>
          <w:szCs w:val="24"/>
        </w:rPr>
        <w:t xml:space="preserve">άλισε πόρους 100 εκατομμυρίων ευρώ για τη στήριξη των πιο αδύναμων νοικοκυριών. Το 2016 με τον φετινό </w:t>
      </w:r>
      <w:r>
        <w:rPr>
          <w:rFonts w:eastAsia="Times New Roman" w:cs="Times New Roman"/>
          <w:szCs w:val="24"/>
        </w:rPr>
        <w:t>π</w:t>
      </w:r>
      <w:r>
        <w:rPr>
          <w:rFonts w:eastAsia="Times New Roman" w:cs="Times New Roman"/>
          <w:szCs w:val="24"/>
        </w:rPr>
        <w:t>ροϋπολογισμό προϋπολόγισε 272 εκατομμύρια ευρώ. Για το 2017 ενσωματώνονται 760 εκατομμύρια ευρώ για την οικονομική ενίσχυση των ευάλωτων νοικοκυρών, χωρί</w:t>
      </w:r>
      <w:r>
        <w:rPr>
          <w:rFonts w:eastAsia="Times New Roman" w:cs="Times New Roman"/>
          <w:szCs w:val="24"/>
        </w:rPr>
        <w:t xml:space="preserve">ς θίγονται βασικά επιδόματα, όπως τα οικογενειακά και των αναπήρων, που αποδέχθηκαν </w:t>
      </w:r>
      <w:r>
        <w:rPr>
          <w:rFonts w:eastAsia="Times New Roman" w:cs="Times New Roman"/>
          <w:szCs w:val="24"/>
        </w:rPr>
        <w:lastRenderedPageBreak/>
        <w:t xml:space="preserve">και οι θεσμοί ύστερα από κυβερνητική επιμονή. Το λες και διαπραγμάτευση! </w:t>
      </w:r>
    </w:p>
    <w:p w14:paraId="3694FDC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Επιπλέον, ενσωματώνεται αύξηση 300 εκατομμυρίων ευρώ για την παιδεία και την υγεία και 250 εκατομμ</w:t>
      </w:r>
      <w:r>
        <w:rPr>
          <w:rFonts w:eastAsia="Times New Roman" w:cs="Times New Roman"/>
          <w:szCs w:val="24"/>
        </w:rPr>
        <w:t>ύρια ευρώ για τη στήριξη δημόσιων επενδύσεων. Γιατί για την Κυβέρνηση, παρ</w:t>
      </w:r>
      <w:r>
        <w:rPr>
          <w:rFonts w:eastAsia="Times New Roman" w:cs="Times New Roman"/>
          <w:szCs w:val="24"/>
        </w:rPr>
        <w:t xml:space="preserve">’ </w:t>
      </w:r>
      <w:r>
        <w:rPr>
          <w:rFonts w:eastAsia="Times New Roman" w:cs="Times New Roman"/>
          <w:szCs w:val="24"/>
        </w:rPr>
        <w:t xml:space="preserve">όλο το σφιχτό δημοσιονομικό πλαίσιο, η υγεία και η παιδεία είναι τομείς απόλυτης προτεραιότητας που μπορούν να καλυτερεύσουν την καθημερινότητα των πολιτών. </w:t>
      </w:r>
    </w:p>
    <w:p w14:paraId="3694FDC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Ας δούμε λίγο τα συγκρ</w:t>
      </w:r>
      <w:r>
        <w:rPr>
          <w:rFonts w:eastAsia="Times New Roman" w:cs="Times New Roman"/>
          <w:szCs w:val="24"/>
        </w:rPr>
        <w:t xml:space="preserve">ιτικά δεδομένα όσον αφορά την παιδεία. Προβλέπεται αύξηση των δαπανών στο Υπουργείο Παιδείας, σε σχέση με τον </w:t>
      </w:r>
      <w:r>
        <w:rPr>
          <w:rFonts w:eastAsia="Times New Roman" w:cs="Times New Roman"/>
          <w:szCs w:val="24"/>
        </w:rPr>
        <w:t>π</w:t>
      </w:r>
      <w:r>
        <w:rPr>
          <w:rFonts w:eastAsia="Times New Roman" w:cs="Times New Roman"/>
          <w:szCs w:val="24"/>
        </w:rPr>
        <w:t xml:space="preserve">ροϋπολογισμό του 2016, κατά 257 εκατομμύρια ευρώ. Έτσι η Κυβέρνηση συνεχίζει την πολιτική που ξεκίνησε με τον </w:t>
      </w:r>
      <w:r>
        <w:rPr>
          <w:rFonts w:eastAsia="Times New Roman" w:cs="Times New Roman"/>
          <w:szCs w:val="24"/>
        </w:rPr>
        <w:t>π</w:t>
      </w:r>
      <w:r>
        <w:rPr>
          <w:rFonts w:eastAsia="Times New Roman" w:cs="Times New Roman"/>
          <w:szCs w:val="24"/>
        </w:rPr>
        <w:t>ροϋπολογισμό του προηγούμενου έτου</w:t>
      </w:r>
      <w:r>
        <w:rPr>
          <w:rFonts w:eastAsia="Times New Roman" w:cs="Times New Roman"/>
          <w:szCs w:val="24"/>
        </w:rPr>
        <w:t xml:space="preserve">ς, ο οποίος έβαλε φρένο στις συνεχείς, τα προηγούμενα χρόνια, μειώσεις των δαπανών για την παιδεία. </w:t>
      </w:r>
    </w:p>
    <w:p w14:paraId="3694FDC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αποδεικνύεται αν συγκρίνουμε τον </w:t>
      </w:r>
      <w:r>
        <w:rPr>
          <w:rFonts w:eastAsia="Times New Roman" w:cs="Times New Roman"/>
          <w:szCs w:val="24"/>
        </w:rPr>
        <w:t>π</w:t>
      </w:r>
      <w:r>
        <w:rPr>
          <w:rFonts w:eastAsia="Times New Roman" w:cs="Times New Roman"/>
          <w:szCs w:val="24"/>
        </w:rPr>
        <w:t>ροϋπολογισμό του 2017 της σημερινής Κυβέρνησης, με τις δαπάνες που είχε αποφασίσει να διατεθούν για το 2017 η Κυβέρν</w:t>
      </w:r>
      <w:r>
        <w:rPr>
          <w:rFonts w:eastAsia="Times New Roman" w:cs="Times New Roman"/>
          <w:szCs w:val="24"/>
        </w:rPr>
        <w:t xml:space="preserve">ηση ΠΑΣΟΚ και Νέας Δημοκρατίας, μέσα από το Μεσοπρόθεσμο του 2015-2018 που είχε ψηφιστεί με τον ν.4263/2014. </w:t>
      </w:r>
    </w:p>
    <w:p w14:paraId="3694FDC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Συγκρίνοντας αυτές τις δαπάνες, διαπιστώνουμε ότι με τον Προϋπολογισμό  του 2017 οι δαπάνες του Υπουργείου Παιδείας αυξάνονται κατά 691 εκατομμύρι</w:t>
      </w:r>
      <w:r>
        <w:rPr>
          <w:rFonts w:eastAsia="Times New Roman" w:cs="Times New Roman"/>
          <w:szCs w:val="24"/>
        </w:rPr>
        <w:t xml:space="preserve">α ευρώ ή 15,6% σε ποσοστό. </w:t>
      </w:r>
    </w:p>
    <w:p w14:paraId="3694FDC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Παρά το γεγονός ότι οι δαπάνες αυτές δεν μας ικανοποιούν, η σύγκριση αυτή είναι καταλυτική, </w:t>
      </w:r>
      <w:r>
        <w:rPr>
          <w:rFonts w:eastAsia="Times New Roman"/>
          <w:bCs/>
        </w:rPr>
        <w:t>προκειμένου να</w:t>
      </w:r>
      <w:r>
        <w:rPr>
          <w:rFonts w:eastAsia="Times New Roman" w:cs="Times New Roman"/>
          <w:szCs w:val="24"/>
        </w:rPr>
        <w:t xml:space="preserve"> γίνει αντιληπτό σε όλους τι θα συνέβαινε και στην εκπαίδευση αν δεν είχε προηγηθεί η πολιτική αλλαγή του Γενάρη του 2015.</w:t>
      </w:r>
      <w:r>
        <w:rPr>
          <w:rFonts w:eastAsia="Times New Roman" w:cs="Times New Roman"/>
          <w:szCs w:val="24"/>
        </w:rPr>
        <w:t xml:space="preserve"> Το ανέφερα και πιο πάνω. </w:t>
      </w:r>
    </w:p>
    <w:p w14:paraId="3694FDC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ευαγγελίζεται η Νέα Δημοκρατία για μείωση των δαπανών, σημαίνει λιγότερα χρήματα για τομείς του κράτους πρόνοιας και απελευθέρωση των ορίων για την είσοδο του ιδιωτικού κεφαλαίου και στον χώρο της παιδείας. Γι’ αυτό και </w:t>
      </w:r>
      <w:r>
        <w:rPr>
          <w:rFonts w:eastAsia="Times New Roman" w:cs="Times New Roman"/>
          <w:szCs w:val="24"/>
        </w:rPr>
        <w:t xml:space="preserve">είχε εξαπολύσει λυσσαλέα επίθεση στον «νόμο Φίλη», γιατί η Νέα Δημοκρατία επιδιώκει απρόσκοπτες και ανεξέλεγκτες απολύσεις καθηγητών από τα ιδιωτικά σχολεία. Θέλει την ιδιωτική εκπαίδευση να υπάγεται στο Υπουργείο Εμπορίου. </w:t>
      </w:r>
    </w:p>
    <w:p w14:paraId="3694FDC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Είναι εχθρός της Νέας Δημοκρατί</w:t>
      </w:r>
      <w:r>
        <w:rPr>
          <w:rFonts w:eastAsia="Times New Roman" w:cs="Times New Roman"/>
          <w:szCs w:val="24"/>
        </w:rPr>
        <w:t xml:space="preserve">ας το άρθρο 16 του Συντάγματος και τα δημόσια πανεπιστήμια. Γι’ αυτό και έξι χρόνια δεν είχαν κάνει καμία πρόσληψη προσωπικού. </w:t>
      </w:r>
    </w:p>
    <w:p w14:paraId="3694FDC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 στόχος της Νέας Δημοκρατίας είναι να μπορούν να μπουν ιδιώτες και στις διοικήσεις των δημοσίων πανεπιστημίων. Ο στόχος της Νέα</w:t>
      </w:r>
      <w:r>
        <w:rPr>
          <w:rFonts w:eastAsia="Times New Roman" w:cs="Times New Roman"/>
          <w:szCs w:val="24"/>
        </w:rPr>
        <w:t xml:space="preserve">ς Δημοκρατίας είναι η  πλήρης αποδόμηση του κράτους πρόνοιας και η απόλυτη κυριαρχία των πολυεθνικών στον χώρο της οικονομίας. </w:t>
      </w:r>
    </w:p>
    <w:p w14:paraId="3694FDC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3694FDD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 στόχος της Νέας Δημοκρατίας -και τελειώνω-</w:t>
      </w:r>
      <w:r>
        <w:rPr>
          <w:rFonts w:eastAsia="Times New Roman" w:cs="Times New Roman"/>
          <w:szCs w:val="24"/>
        </w:rPr>
        <w:t xml:space="preserve"> είναι η ισοπέδωση της ελληνικής κοινωνίας και η διαιώνιση του παλαιού πολιτικού κατεστημένου που της εξασφαλίζει τις καρέκλες και την εκμετάλλευση εξουσίας, για να προωθήσει τα συμφέροντα των δικών της παιδιών και της κυρίαρχης κοινωνικής τάξης που εκπροσ</w:t>
      </w:r>
      <w:r>
        <w:rPr>
          <w:rFonts w:eastAsia="Times New Roman" w:cs="Times New Roman"/>
          <w:szCs w:val="24"/>
        </w:rPr>
        <w:t>ωπεί.</w:t>
      </w:r>
    </w:p>
    <w:p w14:paraId="3694FDD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Σας ευχαριστώ.</w:t>
      </w:r>
    </w:p>
    <w:p w14:paraId="3694FDD2" w14:textId="77777777" w:rsidR="006648D0" w:rsidRDefault="00CC2A7D">
      <w:pPr>
        <w:spacing w:line="600" w:lineRule="auto"/>
        <w:ind w:firstLine="720"/>
        <w:jc w:val="center"/>
        <w:rPr>
          <w:rFonts w:eastAsia="Times New Roman"/>
          <w:bCs/>
        </w:rPr>
      </w:pPr>
      <w:r>
        <w:rPr>
          <w:rFonts w:eastAsia="Times New Roman"/>
          <w:bCs/>
        </w:rPr>
        <w:t>(Χειροκροτήματα από την πτέρυγα του ΣΥΡΙΖΑ)</w:t>
      </w:r>
    </w:p>
    <w:p w14:paraId="3694FDD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(Νικήτας Κακλαμάνης):</w:t>
      </w:r>
      <w:r>
        <w:rPr>
          <w:rFonts w:eastAsia="Times New Roman" w:cs="Times New Roman"/>
          <w:szCs w:val="24"/>
        </w:rPr>
        <w:t xml:space="preserve"> Προχωράμε στον συνάδελφο κ. Αθανάσιο Δαβάκη, εκ Λακωνίας ορμώμενο Βουλευτή της Νέας Δημοκρατίας. </w:t>
      </w:r>
    </w:p>
    <w:p w14:paraId="3694FDD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Κύριε Δαβάκη, έχετε τον λόγο.</w:t>
      </w:r>
    </w:p>
    <w:p w14:paraId="3694FDD5"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ΔΑΒΑΚΗΣ: </w:t>
      </w:r>
      <w:r>
        <w:rPr>
          <w:rFonts w:eastAsia="Times New Roman" w:cs="Times New Roman"/>
          <w:szCs w:val="24"/>
        </w:rPr>
        <w:t>Κυρίες και</w:t>
      </w:r>
      <w:r>
        <w:rPr>
          <w:rFonts w:eastAsia="Times New Roman" w:cs="Times New Roman"/>
          <w:szCs w:val="24"/>
        </w:rPr>
        <w:t xml:space="preserve"> κύριοι συνάδελφοι, ο στόχος της Νέας Δημοκρατίας, όπως ανέφερε ο προσφάτως κατελθών εξ Ηπείρου συνάδελφος, δεν είναι όλα αυτά που, δυστυχώς, ανέφερε. Ο στόχος της Νέας Δημοκρατίας είναι -και θα γίνει σύντομα πραγματικότητα με τη βοήθεια του ελληνικού λαού</w:t>
      </w:r>
      <w:r>
        <w:rPr>
          <w:rFonts w:eastAsia="Times New Roman" w:cs="Times New Roman"/>
          <w:szCs w:val="24"/>
        </w:rPr>
        <w:t>- να βγάλει τον τόπο από αυτόν τον εφιάλτη, τον οποίο έχει επισωρεύσει η Κυβέρνηση ΣΥΡΙΖΑ-ΑΝΕΛ.</w:t>
      </w:r>
    </w:p>
    <w:p w14:paraId="3694FDD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Επίσης, να δημιουργήσει μ</w:t>
      </w:r>
      <w:r>
        <w:rPr>
          <w:rFonts w:eastAsia="Times New Roman" w:cs="Times New Roman"/>
          <w:szCs w:val="24"/>
        </w:rPr>
        <w:t>ί</w:t>
      </w:r>
      <w:r>
        <w:rPr>
          <w:rFonts w:eastAsia="Times New Roman" w:cs="Times New Roman"/>
          <w:szCs w:val="24"/>
        </w:rPr>
        <w:t>α ευοίωνη προοπτική για το μέλλον και να χαράξει νέους δρόμους συναίνεσης και πολιτικών συγκλήσεων και όχι φρασεολογία του τύπου «εσεί</w:t>
      </w:r>
      <w:r>
        <w:rPr>
          <w:rFonts w:eastAsia="Times New Roman" w:cs="Times New Roman"/>
          <w:szCs w:val="24"/>
        </w:rPr>
        <w:t>ς» και «εμείς», αλλά μ</w:t>
      </w:r>
      <w:r>
        <w:rPr>
          <w:rFonts w:eastAsia="Times New Roman" w:cs="Times New Roman"/>
          <w:szCs w:val="24"/>
        </w:rPr>
        <w:t>ί</w:t>
      </w:r>
      <w:r>
        <w:rPr>
          <w:rFonts w:eastAsia="Times New Roman" w:cs="Times New Roman"/>
          <w:szCs w:val="24"/>
        </w:rPr>
        <w:t>α φρασεολογία η οποία θα δώσει πνοή και μ</w:t>
      </w:r>
      <w:r>
        <w:rPr>
          <w:rFonts w:eastAsia="Times New Roman" w:cs="Times New Roman"/>
          <w:szCs w:val="24"/>
        </w:rPr>
        <w:t>ί</w:t>
      </w:r>
      <w:r>
        <w:rPr>
          <w:rFonts w:eastAsia="Times New Roman" w:cs="Times New Roman"/>
          <w:szCs w:val="24"/>
        </w:rPr>
        <w:t xml:space="preserve">α καλύτερη Ελλάδα στις αυριανές γενιές. </w:t>
      </w:r>
    </w:p>
    <w:p w14:paraId="3694FDD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Άκουσα με προσοχή τον συνάδελφο εισηγητή του ΣΥΡΙΖΑ επί του </w:t>
      </w:r>
      <w:r>
        <w:rPr>
          <w:rFonts w:eastAsia="Times New Roman"/>
          <w:szCs w:val="24"/>
        </w:rPr>
        <w:t>π</w:t>
      </w:r>
      <w:r>
        <w:rPr>
          <w:rFonts w:eastAsia="Times New Roman"/>
          <w:szCs w:val="24"/>
        </w:rPr>
        <w:t>ροϋπολογισμού</w:t>
      </w:r>
      <w:r>
        <w:rPr>
          <w:rFonts w:eastAsia="Times New Roman" w:cs="Times New Roman"/>
          <w:szCs w:val="24"/>
        </w:rPr>
        <w:t>, ο οποίος ανέφερε πράγματα τα περισσότερα από τα οποία είναι μη εφαρμόσιμα.</w:t>
      </w:r>
      <w:r>
        <w:rPr>
          <w:rFonts w:eastAsia="Times New Roman" w:cs="Times New Roman"/>
          <w:szCs w:val="24"/>
        </w:rPr>
        <w:t xml:space="preserve"> Δεν εφαρμόζονται, όπως δεν εφαρμόζονται και οι προϋπολογισμοί που φέρνει αυτή η </w:t>
      </w:r>
      <w:r>
        <w:rPr>
          <w:rFonts w:eastAsia="Times New Roman"/>
          <w:szCs w:val="24"/>
        </w:rPr>
        <w:t>Κυβέρνηση</w:t>
      </w:r>
      <w:r>
        <w:rPr>
          <w:rFonts w:eastAsia="Times New Roman" w:cs="Times New Roman"/>
          <w:szCs w:val="24"/>
        </w:rPr>
        <w:t xml:space="preserve">. </w:t>
      </w:r>
    </w:p>
    <w:p w14:paraId="3694FDD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Μεταξύ άλλων, έκανε και αναφορά σε ένα ιστορικό, πραγματικό γεγονός. Είπατε, </w:t>
      </w:r>
      <w:r>
        <w:rPr>
          <w:rFonts w:eastAsia="Times New Roman"/>
          <w:szCs w:val="24"/>
        </w:rPr>
        <w:t>κύριε συνάδελφε,</w:t>
      </w:r>
      <w:r>
        <w:rPr>
          <w:rFonts w:eastAsia="Times New Roman" w:cs="Times New Roman"/>
          <w:szCs w:val="24"/>
        </w:rPr>
        <w:t xml:space="preserve"> μετά μεγάλης επιτάσεως, ότι εφόσον εσείς της Αντιπολιτεύσεως λέτε ότι</w:t>
      </w:r>
      <w:r>
        <w:rPr>
          <w:rFonts w:eastAsia="Times New Roman" w:cs="Times New Roman"/>
          <w:szCs w:val="24"/>
        </w:rPr>
        <w:t xml:space="preserve"> σας ρίξαμε -ενώ δεν σας ρίξαμε-, γιατί δεν μας ρίχνετε και εσείς; </w:t>
      </w:r>
    </w:p>
    <w:p w14:paraId="3694FDD9" w14:textId="77777777" w:rsidR="006648D0" w:rsidRDefault="00CC2A7D">
      <w:pPr>
        <w:spacing w:line="600" w:lineRule="auto"/>
        <w:ind w:firstLine="720"/>
        <w:jc w:val="both"/>
        <w:rPr>
          <w:rFonts w:eastAsia="Times New Roman" w:cs="Times New Roman"/>
          <w:b/>
          <w:szCs w:val="24"/>
        </w:rPr>
      </w:pPr>
      <w:r>
        <w:rPr>
          <w:rFonts w:eastAsia="Times New Roman" w:cs="Times New Roman"/>
          <w:szCs w:val="24"/>
        </w:rPr>
        <w:t xml:space="preserve">Θεωρώ, </w:t>
      </w:r>
      <w:r>
        <w:rPr>
          <w:rFonts w:eastAsia="Times New Roman"/>
          <w:szCs w:val="24"/>
        </w:rPr>
        <w:t>κύριε συνάδελφε,</w:t>
      </w:r>
      <w:r>
        <w:rPr>
          <w:rFonts w:eastAsia="Times New Roman" w:cs="Times New Roman"/>
          <w:szCs w:val="24"/>
        </w:rPr>
        <w:t xml:space="preserve"> επειδή είστε και νέος στην Αίθουσα…</w:t>
      </w:r>
    </w:p>
    <w:p w14:paraId="3694FDDA"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Ποιος το είπε αυτό; </w:t>
      </w:r>
    </w:p>
    <w:p w14:paraId="3694FDDB"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Υπάρχουν τα Πρακτικά!</w:t>
      </w:r>
    </w:p>
    <w:p w14:paraId="3694FDDC"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Είπα τις εκλογές ποιος τις κάν</w:t>
      </w:r>
      <w:r>
        <w:rPr>
          <w:rFonts w:eastAsia="Times New Roman" w:cs="Times New Roman"/>
          <w:szCs w:val="24"/>
        </w:rPr>
        <w:t>ει!</w:t>
      </w:r>
    </w:p>
    <w:p w14:paraId="3694FDDD"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Ακριβώς! Αυτό λέω! </w:t>
      </w:r>
    </w:p>
    <w:p w14:paraId="3694FDD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Τις εκλογές τις κάνει η </w:t>
      </w:r>
      <w:r>
        <w:rPr>
          <w:rFonts w:eastAsia="Times New Roman"/>
          <w:szCs w:val="24"/>
        </w:rPr>
        <w:t>Κυβέρνηση</w:t>
      </w:r>
      <w:r>
        <w:rPr>
          <w:rFonts w:eastAsia="Times New Roman" w:cs="Times New Roman"/>
          <w:szCs w:val="24"/>
        </w:rPr>
        <w:t xml:space="preserve"> και όχι η Αντιπολίτευση. </w:t>
      </w:r>
    </w:p>
    <w:p w14:paraId="3694FDDF"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Ακριβώς! Άρα, λοιπόν, πρέπει να γνωρίζετε…</w:t>
      </w:r>
    </w:p>
    <w:p w14:paraId="3694FDE0"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ΧΡΗΣΤΟΣ ΜΠΓΙΑΛΑΣ:</w:t>
      </w:r>
      <w:r>
        <w:rPr>
          <w:rFonts w:eastAsia="Times New Roman" w:cs="Times New Roman"/>
          <w:szCs w:val="24"/>
        </w:rPr>
        <w:t xml:space="preserve"> Κάντε τις και εσείς τώρα! </w:t>
      </w:r>
    </w:p>
    <w:p w14:paraId="3694FDE1"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Επαναλαμβάνετε το ολίσθημα στο οποίο υποπέσατε επιβεβαιώνοντας αυτό που λέω. </w:t>
      </w:r>
    </w:p>
    <w:p w14:paraId="3694FDE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Σας λέω, λοιπόν, ότι το άρθρο 32 του Συντάγματος λέει ξεκάθαρα πώς γίνονται οι εκλογές στην περίπτωση των προεδρικών εκλογών. </w:t>
      </w:r>
      <w:r>
        <w:rPr>
          <w:rFonts w:eastAsia="Times New Roman" w:cs="Times New Roman"/>
          <w:szCs w:val="24"/>
        </w:rPr>
        <w:t>Σ</w:t>
      </w:r>
      <w:r>
        <w:rPr>
          <w:rFonts w:eastAsia="Times New Roman" w:cs="Times New Roman"/>
          <w:szCs w:val="24"/>
        </w:rPr>
        <w:t>ε περίπτωση προεδρικής εκλογής, η τρίτη μη ολοκληρ</w:t>
      </w:r>
      <w:r>
        <w:rPr>
          <w:rFonts w:eastAsia="Times New Roman" w:cs="Times New Roman"/>
          <w:szCs w:val="24"/>
        </w:rPr>
        <w:t>ωμένη και μη τελεσφόρα διαδικασία οδηγεί αναπόφευκτα σε εκλογές.</w:t>
      </w:r>
    </w:p>
    <w:p w14:paraId="3694FDE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Άρα, λοιπόν, χρησιμοποιήσατε το Σύνταγμα για να διακόψετε και να ανακόψετε την πορεία της χώρας με ό,τι αυτό σημαίνει στα δύο χρόνια που περνάει η χώρα. Γι’ αυτό μίλησα για εφιάλτη που βιώνει</w:t>
      </w:r>
      <w:r>
        <w:rPr>
          <w:rFonts w:eastAsia="Times New Roman" w:cs="Times New Roman"/>
          <w:szCs w:val="24"/>
        </w:rPr>
        <w:t xml:space="preserve"> ο </w:t>
      </w:r>
      <w:r>
        <w:rPr>
          <w:rFonts w:eastAsia="Times New Roman"/>
          <w:szCs w:val="24"/>
        </w:rPr>
        <w:t>ελληνικός λαός</w:t>
      </w:r>
      <w:r>
        <w:rPr>
          <w:rFonts w:eastAsia="Times New Roman" w:cs="Times New Roman"/>
          <w:szCs w:val="24"/>
        </w:rPr>
        <w:t xml:space="preserve"> τα δύο χρόνια Κυβέρνησης ΣΥΡΙΖΑ-ΑΝΕΛ.</w:t>
      </w:r>
    </w:p>
    <w:p w14:paraId="3694FDE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Διότι αν κρίνουμε το τι συνέβαινε τότε και αυτά που λέγατε περί ΕΝΦΙΑ, «751» και δέκατη τρίτη -είναι κωδικοποιημένα πλέον και δεν λέω και τα επιμέρους- καταλαβαίνουμε την κοροϊδία και την απελπισία στ</w:t>
      </w:r>
      <w:r>
        <w:rPr>
          <w:rFonts w:eastAsia="Times New Roman" w:cs="Times New Roman"/>
          <w:szCs w:val="24"/>
        </w:rPr>
        <w:t xml:space="preserve">ην </w:t>
      </w:r>
      <w:r>
        <w:rPr>
          <w:rFonts w:eastAsia="Times New Roman" w:cs="Times New Roman"/>
          <w:szCs w:val="24"/>
        </w:rPr>
        <w:lastRenderedPageBreak/>
        <w:t xml:space="preserve">οποία βρέθηκε ο </w:t>
      </w:r>
      <w:r>
        <w:rPr>
          <w:rFonts w:eastAsia="Times New Roman"/>
          <w:szCs w:val="24"/>
        </w:rPr>
        <w:t xml:space="preserve">ελληνικός λαός, προκειμένου σήμερα εσείς να κάθεστε στα έδρανα της εξουσίας, στα έδρανα της κυβέρνησης. </w:t>
      </w:r>
    </w:p>
    <w:p w14:paraId="3694FDE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Θα πω δυο, τρία πράγματα για τα αγροτικά. Μιλάμε για μια χώρα που από τις είκοσι οκτώ της Ευρωπαϊκής Ένωσης είμαστε εικοστοί έβδομοι</w:t>
      </w:r>
      <w:r>
        <w:rPr>
          <w:rFonts w:eastAsia="Times New Roman" w:cs="Times New Roman"/>
          <w:szCs w:val="24"/>
        </w:rPr>
        <w:t xml:space="preserve"> στις απορροφήσεις. </w:t>
      </w:r>
    </w:p>
    <w:p w14:paraId="3694FDE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κ. Αποστόλου αντί να λέει συνεχώς εκθέσεις ιδεών, όπως πολλοί Υπουργοί και πρώην Υπουργοί του ΣΥΡΙΖΑ –άκουσα τον κ. Μπαλτά προηγουμένως-, καλό θα είναι να πει συγκεκριμένα νούμερα, όταν καταθέτουν Βουλευτές σας ερωτήσεις για διευκρινιστικούς σχολιασμούς α</w:t>
      </w:r>
      <w:r>
        <w:rPr>
          <w:rFonts w:eastAsia="Times New Roman" w:cs="Times New Roman"/>
          <w:szCs w:val="24"/>
        </w:rPr>
        <w:t>πό το Υπουργείο, σχετικά με το φορολογικό των αγροτών, σχετικά με το ασφαλιστικό των αγροτών και σχετικά με όλα αυτά τα οποία συνθέτουν ένα θολό τοπίο και δεν ξέρει κανένας τι να κάνει. Στο φορολογικό δεν έχει ξεκαθαριστεί ακόμα πώς θα εφαρμοστεί ο ν.4387,</w:t>
      </w:r>
      <w:r>
        <w:rPr>
          <w:rFonts w:eastAsia="Times New Roman" w:cs="Times New Roman"/>
          <w:szCs w:val="24"/>
        </w:rPr>
        <w:t xml:space="preserve"> ο νόμος Κατρούγκαλου.</w:t>
      </w:r>
    </w:p>
    <w:p w14:paraId="3694FDE7"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Το ασφαλιστικό.</w:t>
      </w:r>
    </w:p>
    <w:p w14:paraId="3694FDE8"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ΑΘΑΝΑΣΙΟΣ ΔΑΒΑΚΗΣ:</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το ασφαλιστικό και στο φορολογικό, κύριε συνάδελφε. </w:t>
      </w:r>
    </w:p>
    <w:p w14:paraId="3694FDE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Οι συνάδελφοι του ΣΥΡΙΖΑ κατέθεσαν στις 5 Δεκεμβρίου ερώτηση –ελέγχουν δηλαδή δι’ αυτής την Κυβέρνηση- και ζητούν συγκεκριμένε</w:t>
      </w:r>
      <w:r>
        <w:rPr>
          <w:rFonts w:eastAsia="Times New Roman" w:cs="Times New Roman"/>
          <w:szCs w:val="24"/>
        </w:rPr>
        <w:t xml:space="preserve">ς καταστάσεις. </w:t>
      </w:r>
    </w:p>
    <w:p w14:paraId="3694FDE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Όσον αφορά αυτές τις ερωτήσεις –γιατί το έχουμε κάνει ευρισκόμενοι κι εμείς σε δύσκολες στιγμές-, πάμε στο χωριό και λέμε «Κατέθεσα ερώτηση. Τι να κάνω ρε παιδιά, όταν σας πνίγει η φορολογία και οι ασφαλιστικές εισφορές;».</w:t>
      </w:r>
    </w:p>
    <w:p w14:paraId="3694FDE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Όταν για δεύτερο </w:t>
      </w:r>
      <w:r>
        <w:rPr>
          <w:rFonts w:eastAsia="Times New Roman" w:cs="Times New Roman"/>
          <w:szCs w:val="24"/>
        </w:rPr>
        <w:t>συνεχόμενο εξάμηνο αυτήν τη στιγμή έχουμε αύξηση των εισφορών του ΟΓΑ, πρέπει να ντρεπόμαστε. Δεν γίνεται να λένε συνάδελφοι ότι το 98% των αγροτών δεν θα φορολογηθεί, όταν όλα, και η έμμεση φορολογία, επιβαρύνουν τον Έλληνα αγρότη, όταν πρέπει να αγοράσει</w:t>
      </w:r>
      <w:r>
        <w:rPr>
          <w:rFonts w:eastAsia="Times New Roman" w:cs="Times New Roman"/>
          <w:szCs w:val="24"/>
        </w:rPr>
        <w:t xml:space="preserve">ς ζωοτροφή, βαμβακόσπορο ή σανό, αν θέλετε, και να πληρώνεις </w:t>
      </w:r>
      <w:r>
        <w:rPr>
          <w:rFonts w:eastAsia="Times New Roman" w:cs="Times New Roman"/>
          <w:szCs w:val="24"/>
        </w:rPr>
        <w:lastRenderedPageBreak/>
        <w:t xml:space="preserve">24%, όταν τα αγροτικά εφόδια βρίσκονται σε αυτά τα ύψη που βρίσκονται! Για ποια ερημοποίηση του αγροτικού τομέα μπορούμε να μιλάμε; </w:t>
      </w:r>
    </w:p>
    <w:p w14:paraId="3694FDE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η μου αναφέρετε τα σαράντα χρόνια, γιατί αν κάτι σήμερα κρατά</w:t>
      </w:r>
      <w:r>
        <w:rPr>
          <w:rFonts w:eastAsia="Times New Roman" w:cs="Times New Roman"/>
          <w:szCs w:val="24"/>
        </w:rPr>
        <w:t xml:space="preserve"> όρθια την ελληνική γεωργία είναι οι επιδοτήσεις, τις οποίες παίρνετε από την Ευρωπαϊκή Ένωση. Ιστορική επιλογή αυτής της παράταξης!</w:t>
      </w:r>
    </w:p>
    <w:p w14:paraId="3694FDED"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694FDE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Συμψηφίζεται ο ΦΠΑ, κύριε συνάδελφε. Πρόκειται για </w:t>
      </w:r>
      <w:r>
        <w:rPr>
          <w:rFonts w:eastAsia="Times New Roman" w:cs="Times New Roman"/>
          <w:szCs w:val="24"/>
        </w:rPr>
        <w:t xml:space="preserve">βασική λογιστική αρχή. </w:t>
      </w:r>
    </w:p>
    <w:p w14:paraId="3694FDEF"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Θα ήθελα, λοιπόν, να είμαστε ξεκάθαροι, να λέμε την πραγματικότητα ως έχει και να είμαστε και πιο σεμνοί.</w:t>
      </w:r>
    </w:p>
    <w:p w14:paraId="3694FDF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Άκουσα τον κ. Μπαλτά προηγουμένως σε μ</w:t>
      </w:r>
      <w:r>
        <w:rPr>
          <w:rFonts w:eastAsia="Times New Roman" w:cs="Times New Roman"/>
          <w:szCs w:val="24"/>
        </w:rPr>
        <w:t>ί</w:t>
      </w:r>
      <w:r>
        <w:rPr>
          <w:rFonts w:eastAsia="Times New Roman" w:cs="Times New Roman"/>
          <w:szCs w:val="24"/>
        </w:rPr>
        <w:t>α έκθεση ιδεών περί της ιστορίας της Ελλάδος και του πολιτιστικού κα</w:t>
      </w:r>
      <w:r>
        <w:rPr>
          <w:rFonts w:eastAsia="Times New Roman" w:cs="Times New Roman"/>
          <w:szCs w:val="24"/>
        </w:rPr>
        <w:t xml:space="preserve">ι φυσικού περιβάλλοντος. Ήθελα, λοιπόν, να ξέρω γιατί μένουν συνεχώς αναπάντητες οι ερωτήσεις που καταθέτουμε για το Μουσείο της Σπάρτης, για παράδειγμα. Φαίνεται </w:t>
      </w:r>
      <w:r>
        <w:rPr>
          <w:rFonts w:eastAsia="Times New Roman" w:cs="Times New Roman"/>
          <w:szCs w:val="24"/>
        </w:rPr>
        <w:lastRenderedPageBreak/>
        <w:t>ότι ακόμα και σήμερα κινήσεις πολιτών, περιφέρειες, καταθέσεις εγγράφων και ερωτήσεων δεν μπο</w:t>
      </w:r>
      <w:r>
        <w:rPr>
          <w:rFonts w:eastAsia="Times New Roman" w:cs="Times New Roman"/>
          <w:szCs w:val="24"/>
        </w:rPr>
        <w:t>ρούν να συγκινήσουν την ελληνική πολιτεία, το κεντρικό κράτος των ΣΥΡΙΖΑ και των ΑΝΕΛ, όταν ήδη είχε δρομολογηθεί η διαδικασία για το Μουσείο της Σπάρτης.</w:t>
      </w:r>
    </w:p>
    <w:p w14:paraId="3694FDF1"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 xml:space="preserve">Διαβάζω, κυρίες και κύριοι συνάδελφοι, στην εισηγητική </w:t>
      </w:r>
      <w:r>
        <w:rPr>
          <w:rFonts w:eastAsia="Times New Roman"/>
          <w:color w:val="000000"/>
          <w:szCs w:val="24"/>
        </w:rPr>
        <w:t>έ</w:t>
      </w:r>
      <w:r>
        <w:rPr>
          <w:rFonts w:eastAsia="Times New Roman"/>
          <w:color w:val="000000"/>
          <w:szCs w:val="24"/>
        </w:rPr>
        <w:t xml:space="preserve">κθεση ότι θα υπάρξουν παρεμβάσεις 88.000.000 </w:t>
      </w:r>
      <w:r>
        <w:rPr>
          <w:rFonts w:eastAsia="Times New Roman"/>
          <w:color w:val="000000"/>
          <w:szCs w:val="24"/>
        </w:rPr>
        <w:t>ευρώ στο Υπουργείο Εθνικής Άμυνας. Από πού είναι αυτές οι παρεμβάσεις; Καλό θα ήταν ο κύριος συγκυβερνήτης, Υπουργός Πάνος Καμμένος να μας πει και να μας εξηγήσει: Είναι από το επίδομα επικινδυνότητας των στελεχών των Ενόπλων Δυνάμεων; Δηλαδή, γι’ αυτούς π</w:t>
      </w:r>
      <w:r>
        <w:rPr>
          <w:rFonts w:eastAsia="Times New Roman"/>
          <w:color w:val="000000"/>
          <w:szCs w:val="24"/>
        </w:rPr>
        <w:t xml:space="preserve">ου πετούν, καταδύονται, πέφτουν με αλεξίπτωτα, θα περικοπούν συγκεκριμένα πράγματα; </w:t>
      </w:r>
      <w:r>
        <w:rPr>
          <w:rFonts w:eastAsia="Times New Roman"/>
          <w:color w:val="000000"/>
          <w:szCs w:val="24"/>
        </w:rPr>
        <w:t>Ό</w:t>
      </w:r>
      <w:r>
        <w:rPr>
          <w:rFonts w:eastAsia="Times New Roman"/>
          <w:color w:val="000000"/>
          <w:szCs w:val="24"/>
        </w:rPr>
        <w:t xml:space="preserve">λοι μας αναζητούμε να βρούμε τον Πακτωλό ποταμό -για όσους δεν ξέρετε, ο Πακτωλός ήταν ένα ποτάμι στην Μικρά Ασία- των εκατομμυρίων ή δισεκατομμυρίων, που ανέφερε στις 22 </w:t>
      </w:r>
      <w:r>
        <w:rPr>
          <w:rFonts w:eastAsia="Times New Roman"/>
          <w:color w:val="000000"/>
          <w:szCs w:val="24"/>
        </w:rPr>
        <w:t>Μαΐου ο κύριος Υπουργός Εθνικής Αμύνης εδώ.</w:t>
      </w:r>
    </w:p>
    <w:p w14:paraId="3694FDF2"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lastRenderedPageBreak/>
        <w:t>Χ</w:t>
      </w:r>
      <w:r>
        <w:rPr>
          <w:rFonts w:eastAsia="Times New Roman"/>
          <w:color w:val="000000"/>
          <w:szCs w:val="24"/>
        </w:rPr>
        <w:t>αίρομαι που ήταν εδώ πριν ο κύριος Χουλιαράκης -έφυγε τώρα- ο οποίος, άνθρωπος σοβαρός ων -δεν μπορώ να πω- είπε  «εγώ δεν έχω λάβει τίποτα από τα ισοδύναμα τα οποία επικαλείται από του Βήματος της Βουλής ο κύρι</w:t>
      </w:r>
      <w:r>
        <w:rPr>
          <w:rFonts w:eastAsia="Times New Roman"/>
          <w:color w:val="000000"/>
          <w:szCs w:val="24"/>
        </w:rPr>
        <w:t xml:space="preserve">ος Καμμένος». </w:t>
      </w:r>
    </w:p>
    <w:p w14:paraId="3694FDF3"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Όσον αφορά λοιπόν το Υπουργείο Εθνικής Άμυνας, θέλω να ξεκαθαρίσω ότι τα 27.300.000 του 2017 και τα 27.300.000 του 2018 θα εξασφαλιστούν στο σύνολό τους από τον κωδικό 6900, για τα εξοπλιστικά με τίτλο: «Νέα προτεραιοποίηση για εξοπλιστικά π</w:t>
      </w:r>
      <w:r>
        <w:rPr>
          <w:rFonts w:eastAsia="Times New Roman"/>
          <w:color w:val="000000"/>
          <w:szCs w:val="24"/>
        </w:rPr>
        <w:t xml:space="preserve">ρογράμματα». Δηλαδή, προγράμματα εξοπλιστικά, τα οποία δεν συνεχίζονται για πολλούς λόγους, θα καλύψουν τα 18.600.000. </w:t>
      </w:r>
    </w:p>
    <w:p w14:paraId="3694FDF4"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Το ξέρετε ότι αυτή τη στιγμή υπάρχουν 100.000.000 από τα ΧΕΠ -τα Χρηματικά Εντάλματα Πληρωμών- του 2015 και του 2016, τα οποία είναι αδι</w:t>
      </w:r>
      <w:r>
        <w:rPr>
          <w:rFonts w:eastAsia="Times New Roman"/>
          <w:color w:val="000000"/>
          <w:szCs w:val="24"/>
        </w:rPr>
        <w:t>άθετα; Για ποιο λόγο λοιπόν, τα 27.000.000 να μην δοθούν από τα εξοπλιστικά στον κωδικό πληρωμής;</w:t>
      </w:r>
    </w:p>
    <w:p w14:paraId="3694FDF5"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lastRenderedPageBreak/>
        <w:t>Π</w:t>
      </w:r>
      <w:r>
        <w:rPr>
          <w:rFonts w:eastAsia="Times New Roman"/>
          <w:color w:val="000000"/>
          <w:szCs w:val="24"/>
        </w:rPr>
        <w:t xml:space="preserve">ιο κάτω ο κύριος Υπουργός μας αναφέρει εδώ στην Εθνική Αντιπροσωπία ότι η </w:t>
      </w:r>
      <w:r>
        <w:rPr>
          <w:rFonts w:eastAsia="Times New Roman"/>
          <w:color w:val="000000"/>
          <w:szCs w:val="24"/>
          <w:lang w:val="en-US"/>
        </w:rPr>
        <w:t>Rheinmetall</w:t>
      </w:r>
      <w:r>
        <w:rPr>
          <w:rFonts w:eastAsia="Times New Roman"/>
          <w:color w:val="000000"/>
          <w:szCs w:val="24"/>
        </w:rPr>
        <w:t xml:space="preserve"> μόνο, που είναι μ</w:t>
      </w:r>
      <w:r>
        <w:rPr>
          <w:rFonts w:eastAsia="Times New Roman"/>
          <w:color w:val="000000"/>
          <w:szCs w:val="24"/>
        </w:rPr>
        <w:t>ί</w:t>
      </w:r>
      <w:r>
        <w:rPr>
          <w:rFonts w:eastAsia="Times New Roman"/>
          <w:color w:val="000000"/>
          <w:szCs w:val="24"/>
        </w:rPr>
        <w:t>α εταιρεία εξοπλιστικών συστημάτων όπως θα γνωρίζετε,</w:t>
      </w:r>
      <w:r>
        <w:rPr>
          <w:rFonts w:eastAsia="Times New Roman"/>
          <w:color w:val="000000"/>
          <w:szCs w:val="24"/>
        </w:rPr>
        <w:t xml:space="preserve"> προσφέρει δι</w:t>
      </w:r>
      <w:r>
        <w:rPr>
          <w:rFonts w:eastAsia="Times New Roman"/>
          <w:color w:val="000000"/>
          <w:szCs w:val="24"/>
        </w:rPr>
        <w:t>ά</w:t>
      </w:r>
      <w:r>
        <w:rPr>
          <w:rFonts w:eastAsia="Times New Roman"/>
          <w:color w:val="000000"/>
          <w:szCs w:val="24"/>
        </w:rPr>
        <w:t xml:space="preserve"> του δικηγόρου της -παρακαλούσε ο δικηγόρος της </w:t>
      </w:r>
      <w:r>
        <w:rPr>
          <w:rFonts w:eastAsia="Times New Roman"/>
          <w:color w:val="000000"/>
          <w:szCs w:val="24"/>
          <w:lang w:val="en-US"/>
        </w:rPr>
        <w:t>Rheinmetall</w:t>
      </w:r>
      <w:r>
        <w:rPr>
          <w:rFonts w:eastAsia="Times New Roman"/>
          <w:color w:val="000000"/>
          <w:szCs w:val="24"/>
        </w:rPr>
        <w:t xml:space="preserve"> τον κ</w:t>
      </w:r>
      <w:r>
        <w:rPr>
          <w:rFonts w:eastAsia="Times New Roman"/>
          <w:color w:val="000000"/>
          <w:szCs w:val="24"/>
        </w:rPr>
        <w:t>.</w:t>
      </w:r>
      <w:r>
        <w:rPr>
          <w:rFonts w:eastAsia="Times New Roman"/>
          <w:color w:val="000000"/>
          <w:szCs w:val="24"/>
        </w:rPr>
        <w:t xml:space="preserve"> Καμμένο- να συμβιβαστούν με 200.000.000. Αυτά ελέγοντο από το Βήμα της Βουλής από Έλληνα Υπουργό Εθνικής Αμύνης. </w:t>
      </w:r>
      <w:r>
        <w:rPr>
          <w:rFonts w:eastAsia="Times New Roman"/>
          <w:color w:val="000000"/>
          <w:szCs w:val="24"/>
        </w:rPr>
        <w:t>Τ</w:t>
      </w:r>
      <w:r>
        <w:rPr>
          <w:rFonts w:eastAsia="Times New Roman"/>
          <w:color w:val="000000"/>
          <w:szCs w:val="24"/>
        </w:rPr>
        <w:t>ον καλώ, όταν ομιλήσει ο κ</w:t>
      </w:r>
      <w:r>
        <w:rPr>
          <w:rFonts w:eastAsia="Times New Roman"/>
          <w:color w:val="000000"/>
          <w:szCs w:val="24"/>
        </w:rPr>
        <w:t>.</w:t>
      </w:r>
      <w:r>
        <w:rPr>
          <w:rFonts w:eastAsia="Times New Roman"/>
          <w:color w:val="000000"/>
          <w:szCs w:val="24"/>
        </w:rPr>
        <w:t xml:space="preserve"> Καμμένος, να πει αυτά που τον </w:t>
      </w:r>
      <w:r>
        <w:rPr>
          <w:rFonts w:eastAsia="Times New Roman"/>
          <w:color w:val="000000"/>
          <w:szCs w:val="24"/>
        </w:rPr>
        <w:t>καταγγέλλω σήμερα ότι είπε ψέματα στην Εθνική Αντιπροσωπία και διέσυρε όχι μόνο με αυτό τους Υπουργούς Εθνικής Αμύνης, αλλά και το κόμμα με την ψήφο του οποίου στηρίζει.</w:t>
      </w:r>
    </w:p>
    <w:p w14:paraId="3694FDF6"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 xml:space="preserve">Φαίνεστε και μοιάζετε -ειδικά οι άνθρωποι που σας εμπιστεύτηκαν και ήρθαν να σας </w:t>
      </w:r>
      <w:r>
        <w:rPr>
          <w:rFonts w:eastAsia="Times New Roman"/>
          <w:color w:val="000000"/>
          <w:szCs w:val="24"/>
        </w:rPr>
        <w:t>στηρίξουν με την ψήφο τους σε αρκετές εκλογικές αναμετρήσεις- αυτό που λέει ο Θουκυδίδης στον Πελοποννησιακό Πόλεμο: «</w:t>
      </w:r>
      <w:r>
        <w:rPr>
          <w:rFonts w:eastAsia="Times New Roman" w:cs="Times New Roman"/>
          <w:color w:val="000000"/>
          <w:szCs w:val="24"/>
        </w:rPr>
        <w:t>Ορών δ</w:t>
      </w:r>
      <w:r>
        <w:rPr>
          <w:rFonts w:eastAsia="Times New Roman" w:cs="Times New Roman"/>
          <w:color w:val="000000"/>
          <w:szCs w:val="24"/>
        </w:rPr>
        <w:t xml:space="preserve">έ </w:t>
      </w:r>
      <w:r>
        <w:rPr>
          <w:rFonts w:eastAsia="Times New Roman"/>
          <w:color w:val="000000"/>
          <w:szCs w:val="24"/>
        </w:rPr>
        <w:t>ο</w:t>
      </w:r>
      <w:r>
        <w:rPr>
          <w:rFonts w:eastAsia="Times New Roman" w:cs="Times New Roman"/>
          <w:color w:val="000000"/>
          <w:szCs w:val="24"/>
        </w:rPr>
        <w:t xml:space="preserve"> </w:t>
      </w:r>
      <w:r>
        <w:rPr>
          <w:rFonts w:eastAsia="Times New Roman" w:cs="Times New Roman"/>
          <w:color w:val="000000"/>
          <w:szCs w:val="24"/>
        </w:rPr>
        <w:t>Νικίας</w:t>
      </w:r>
      <w:r>
        <w:rPr>
          <w:rFonts w:eastAsia="Times New Roman" w:cs="Times New Roman"/>
          <w:color w:val="000000"/>
          <w:szCs w:val="24"/>
        </w:rPr>
        <w:t xml:space="preserve"> </w:t>
      </w:r>
      <w:r>
        <w:rPr>
          <w:rFonts w:eastAsia="Times New Roman"/>
          <w:color w:val="000000"/>
          <w:szCs w:val="24"/>
        </w:rPr>
        <w:t>το στράτευμα αθυμούν», δηλ</w:t>
      </w:r>
      <w:r>
        <w:rPr>
          <w:rFonts w:eastAsia="Times New Roman"/>
          <w:color w:val="000000"/>
          <w:szCs w:val="24"/>
        </w:rPr>
        <w:t>αδή</w:t>
      </w:r>
      <w:r>
        <w:rPr>
          <w:rFonts w:eastAsia="Times New Roman"/>
          <w:color w:val="000000"/>
          <w:szCs w:val="24"/>
        </w:rPr>
        <w:t xml:space="preserve"> άψυχο, λιγόψυχο, </w:t>
      </w:r>
      <w:r>
        <w:rPr>
          <w:rFonts w:eastAsia="Times New Roman"/>
          <w:color w:val="000000"/>
          <w:szCs w:val="24"/>
        </w:rPr>
        <w:lastRenderedPageBreak/>
        <w:t>απογοητευμένο, «και εν μεγάλῃ μεταβολή όν». Το «μεγάλη μεταβολή» δεν χρειά</w:t>
      </w:r>
      <w:r>
        <w:rPr>
          <w:rFonts w:eastAsia="Times New Roman"/>
          <w:color w:val="000000"/>
          <w:szCs w:val="24"/>
        </w:rPr>
        <w:t>ζεται μετάφραση. Καταλαβαίνετε για τι μεταβολή μιλάμε.</w:t>
      </w:r>
    </w:p>
    <w:p w14:paraId="3694FDF7"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 xml:space="preserve">Σας ευχαριστώ. </w:t>
      </w:r>
    </w:p>
    <w:p w14:paraId="3694FDF8" w14:textId="77777777" w:rsidR="006648D0" w:rsidRDefault="00CC2A7D">
      <w:pPr>
        <w:tabs>
          <w:tab w:val="left" w:pos="1138"/>
          <w:tab w:val="left" w:pos="1565"/>
          <w:tab w:val="left" w:pos="2965"/>
          <w:tab w:val="center" w:pos="4753"/>
        </w:tabs>
        <w:spacing w:line="600" w:lineRule="auto"/>
        <w:ind w:firstLine="720"/>
        <w:jc w:val="center"/>
        <w:rPr>
          <w:rFonts w:eastAsia="Times New Roman"/>
          <w:color w:val="000000"/>
          <w:szCs w:val="24"/>
        </w:rPr>
      </w:pPr>
      <w:r>
        <w:rPr>
          <w:rFonts w:eastAsia="Times New Roman"/>
          <w:color w:val="000000"/>
          <w:szCs w:val="24"/>
        </w:rPr>
        <w:t>(Χειροκροτήματα από την πτέρυγα της Νέας Δημοκρατίας)</w:t>
      </w:r>
    </w:p>
    <w:p w14:paraId="3694FDF9"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b/>
          <w:color w:val="000000"/>
          <w:szCs w:val="24"/>
        </w:rPr>
        <w:t xml:space="preserve">ΧΡΗΣΤΟΣ ΜΠΓΙΑΛΑΣ: </w:t>
      </w:r>
      <w:r>
        <w:rPr>
          <w:rFonts w:eastAsia="Times New Roman"/>
          <w:color w:val="000000"/>
          <w:szCs w:val="24"/>
        </w:rPr>
        <w:t>Κύριε Πρόεδρε, θα παρακαλούσα να λάβω τον λόγο.</w:t>
      </w:r>
    </w:p>
    <w:p w14:paraId="3694FDFA"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b/>
          <w:color w:val="000000"/>
          <w:szCs w:val="24"/>
        </w:rPr>
        <w:t>ΠΡΟΕΔΡΕΥΩΝ (Νικήτας Κακλαμάνης):</w:t>
      </w:r>
      <w:r>
        <w:rPr>
          <w:rFonts w:eastAsia="Times New Roman"/>
          <w:color w:val="000000"/>
          <w:szCs w:val="24"/>
        </w:rPr>
        <w:t xml:space="preserve"> Για ποιον λόγο;</w:t>
      </w:r>
    </w:p>
    <w:p w14:paraId="3694FDFB"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b/>
          <w:color w:val="000000"/>
          <w:szCs w:val="24"/>
        </w:rPr>
        <w:t>ΧΡΗΣΤΟΣ ΜΠΓΙΑΛΑΣ</w:t>
      </w:r>
      <w:r>
        <w:rPr>
          <w:rFonts w:eastAsia="Times New Roman"/>
          <w:b/>
          <w:color w:val="000000"/>
          <w:szCs w:val="24"/>
        </w:rPr>
        <w:t xml:space="preserve">: </w:t>
      </w:r>
      <w:r>
        <w:rPr>
          <w:rFonts w:eastAsia="Times New Roman"/>
          <w:color w:val="000000"/>
          <w:szCs w:val="24"/>
        </w:rPr>
        <w:t>Γι’ αυτό</w:t>
      </w:r>
      <w:r>
        <w:rPr>
          <w:rFonts w:eastAsia="Times New Roman"/>
          <w:b/>
          <w:color w:val="000000"/>
          <w:szCs w:val="24"/>
        </w:rPr>
        <w:t xml:space="preserve"> </w:t>
      </w:r>
      <w:r>
        <w:rPr>
          <w:rFonts w:eastAsia="Times New Roman"/>
          <w:color w:val="000000"/>
          <w:szCs w:val="24"/>
        </w:rPr>
        <w:t>που αναφέρθηκε.</w:t>
      </w:r>
    </w:p>
    <w:p w14:paraId="3694FDFC"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b/>
          <w:color w:val="000000"/>
          <w:szCs w:val="24"/>
        </w:rPr>
        <w:t>ΠΡΟΕΔΡΕΥΩΝ (Νικήτας Κακλαμάνης):</w:t>
      </w:r>
      <w:r>
        <w:rPr>
          <w:rFonts w:eastAsia="Times New Roman"/>
          <w:color w:val="000000"/>
          <w:szCs w:val="24"/>
        </w:rPr>
        <w:t xml:space="preserve"> Δεν προβλέπεται από την διαδικασία, κύριε συνάδελφε.</w:t>
      </w:r>
    </w:p>
    <w:p w14:paraId="3694FDFD"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b/>
          <w:color w:val="000000"/>
          <w:szCs w:val="24"/>
        </w:rPr>
        <w:t xml:space="preserve">ΧΡΗΣΤΟΣ ΜΠΓΙΑΛΑΣ: </w:t>
      </w:r>
      <w:r>
        <w:rPr>
          <w:rFonts w:eastAsia="Times New Roman"/>
          <w:color w:val="000000"/>
          <w:szCs w:val="24"/>
        </w:rPr>
        <w:t>Είναι σε προσωπικό επίπεδο γιατί παραποίησε τα λόγια μου.</w:t>
      </w:r>
    </w:p>
    <w:p w14:paraId="3694FDFE"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b/>
          <w:color w:val="000000"/>
          <w:szCs w:val="24"/>
        </w:rPr>
        <w:t>ΠΡΟΕΔΡΕΥΩΝ (Νικήτας Κακλαμάνης):</w:t>
      </w:r>
      <w:r>
        <w:rPr>
          <w:rFonts w:eastAsia="Times New Roman"/>
          <w:color w:val="000000"/>
          <w:szCs w:val="24"/>
        </w:rPr>
        <w:t xml:space="preserve"> Δεν σας έθιξε προσωπικά.</w:t>
      </w:r>
    </w:p>
    <w:p w14:paraId="3694FDFF"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b/>
          <w:color w:val="000000"/>
          <w:szCs w:val="24"/>
        </w:rPr>
        <w:lastRenderedPageBreak/>
        <w:t>ΧΡΗΣΤΟΣ Μ</w:t>
      </w:r>
      <w:r>
        <w:rPr>
          <w:rFonts w:eastAsia="Times New Roman"/>
          <w:b/>
          <w:color w:val="000000"/>
          <w:szCs w:val="24"/>
        </w:rPr>
        <w:t>ΠΓΙΑΛΑΣ:</w:t>
      </w:r>
      <w:r>
        <w:rPr>
          <w:rFonts w:eastAsia="Times New Roman"/>
          <w:color w:val="000000"/>
          <w:szCs w:val="24"/>
        </w:rPr>
        <w:t xml:space="preserve"> Όχι θέλω να κάνω μ</w:t>
      </w:r>
      <w:r>
        <w:rPr>
          <w:rFonts w:eastAsia="Times New Roman"/>
          <w:color w:val="000000"/>
          <w:szCs w:val="24"/>
        </w:rPr>
        <w:t>ί</w:t>
      </w:r>
      <w:r>
        <w:rPr>
          <w:rFonts w:eastAsia="Times New Roman"/>
          <w:color w:val="000000"/>
          <w:szCs w:val="24"/>
        </w:rPr>
        <w:t>α διευκρίνιση γι’ αυτά τα οποία είπε. Παραποίησε τα λόγια μου.</w:t>
      </w:r>
    </w:p>
    <w:p w14:paraId="3694FE00"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b/>
          <w:color w:val="000000"/>
          <w:szCs w:val="24"/>
        </w:rPr>
        <w:t>ΠΡΟΕΔΡΕΥΩΝ (Νικήτας Κακλαμάνης):</w:t>
      </w:r>
      <w:r>
        <w:rPr>
          <w:rFonts w:eastAsia="Times New Roman"/>
          <w:color w:val="000000"/>
          <w:szCs w:val="24"/>
        </w:rPr>
        <w:t xml:space="preserve"> Κατ’ αρχ</w:t>
      </w:r>
      <w:r>
        <w:rPr>
          <w:rFonts w:eastAsia="Times New Roman"/>
          <w:color w:val="000000"/>
          <w:szCs w:val="24"/>
        </w:rPr>
        <w:t>άς</w:t>
      </w:r>
      <w:r>
        <w:rPr>
          <w:rFonts w:eastAsia="Times New Roman"/>
          <w:color w:val="000000"/>
          <w:szCs w:val="24"/>
        </w:rPr>
        <w:t>, καθήστε κάτω.</w:t>
      </w:r>
    </w:p>
    <w:p w14:paraId="3694FE01"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Επειδή εσείς είστε παρών, να κλείσουμε την πεντάδα και μετά εντάξει, για ένα λεπτό να κάνετε και την διευκ</w:t>
      </w:r>
      <w:r>
        <w:rPr>
          <w:rFonts w:eastAsia="Times New Roman"/>
          <w:color w:val="000000"/>
          <w:szCs w:val="24"/>
        </w:rPr>
        <w:t>ρίνισή σας.</w:t>
      </w:r>
    </w:p>
    <w:p w14:paraId="3694FE02"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Θα ήθελα να ανακοινώσω στο Σώμα ότι οι Υπουργοί Εργασίας, Κοινωνικής Ασφάλισης και Κοινωνικής Αλληλεγγύης, Εσωτερικών, Οικονομίας και Ανάπτυξης, Παιδείας, Έρευνας και Θρησκευμάτων, Δικαιοσύνης, Διαφάνειας και Ανθρωπίνων Δικαιωμάτων, Οικονομικών</w:t>
      </w:r>
      <w:r>
        <w:rPr>
          <w:rFonts w:eastAsia="Times New Roman"/>
          <w:color w:val="000000"/>
          <w:szCs w:val="24"/>
        </w:rPr>
        <w:t>, Υγείας, Διοικητικής Ανασυγκρότησης, Πολιτισμού και Αθλητισμού, Περιβάλλοντος και Ενέργειας, Υποδομών και Μεταφορών, Μεταναστευτικής Πολιτικής, Αγροτικής Ανάπτυξης και Τροφίμων, καθώς και οι Αναπληρωτές Υπουργοί Οικονομίας και Ανάπτυξης, Εργασίας, Κοινωνι</w:t>
      </w:r>
      <w:r>
        <w:rPr>
          <w:rFonts w:eastAsia="Times New Roman"/>
          <w:color w:val="000000"/>
          <w:szCs w:val="24"/>
        </w:rPr>
        <w:t xml:space="preserve">κής Ασφάλισης και Κοινωνικής Αλληλεγγύης, Οικονομικών και ο Υφυπουργός Εργασίας, Κοινωνικής </w:t>
      </w:r>
      <w:r>
        <w:rPr>
          <w:rFonts w:eastAsia="Times New Roman"/>
          <w:color w:val="000000"/>
          <w:szCs w:val="24"/>
        </w:rPr>
        <w:lastRenderedPageBreak/>
        <w:t>Ασφάλισης και Κοινωνικής Αλληλεγγύης κατέθεσαν στις 8</w:t>
      </w:r>
      <w:r>
        <w:rPr>
          <w:rFonts w:eastAsia="Times New Roman"/>
          <w:color w:val="000000"/>
          <w:szCs w:val="24"/>
        </w:rPr>
        <w:t>-</w:t>
      </w:r>
      <w:r>
        <w:rPr>
          <w:rFonts w:eastAsia="Times New Roman"/>
          <w:color w:val="000000"/>
          <w:szCs w:val="24"/>
        </w:rPr>
        <w:t>12</w:t>
      </w:r>
      <w:r>
        <w:rPr>
          <w:rFonts w:eastAsia="Times New Roman"/>
          <w:color w:val="000000"/>
          <w:szCs w:val="24"/>
        </w:rPr>
        <w:t>-2</w:t>
      </w:r>
      <w:r>
        <w:rPr>
          <w:rFonts w:eastAsia="Times New Roman"/>
          <w:color w:val="000000"/>
          <w:szCs w:val="24"/>
        </w:rPr>
        <w:t>016, σχέδιο νόμου: «Εθνικός Μηχανισμός Συντονισμού, Παρακολούθησης και Αξιολόγησης των Πολιτικών Κοινωνική</w:t>
      </w:r>
      <w:r>
        <w:rPr>
          <w:rFonts w:eastAsia="Times New Roman"/>
          <w:color w:val="000000"/>
          <w:szCs w:val="24"/>
        </w:rPr>
        <w:t xml:space="preserve">ς Ένταξης και Κοινωνικής Συνοχής, Ρυθμίσεις για Κοινωνική Αλληλεγγύη και Εφαρμοστικές Διατάξεις του ν.4387/2016(Α΄85)». </w:t>
      </w:r>
    </w:p>
    <w:p w14:paraId="3694FE03"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Το ως άνω σχέδιο νόμου έχει χαρακτηριστεί από την Κυβέρνηση ως επείγον.</w:t>
      </w:r>
    </w:p>
    <w:p w14:paraId="3694FE04"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Παραπέμπεται στην αρμόδια Διαρκή Επιτροπή.</w:t>
      </w:r>
    </w:p>
    <w:p w14:paraId="3694FE05"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Βέβαια, ποτέ δεν έχω</w:t>
      </w:r>
      <w:r>
        <w:rPr>
          <w:rFonts w:eastAsia="Times New Roman"/>
          <w:color w:val="000000"/>
          <w:szCs w:val="24"/>
        </w:rPr>
        <w:t xml:space="preserve"> καταλάβει –και εμείς και εσείς- γιατί δεν λέμε «η Κυβέρνηση κατέθεσε» και διαβάζουμε όλο το Υπουργικό Συμβούλιο.</w:t>
      </w:r>
    </w:p>
    <w:p w14:paraId="3694FE06"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Τον λόγο έχει η συνάδελφος κ</w:t>
      </w:r>
      <w:r>
        <w:rPr>
          <w:rFonts w:eastAsia="Times New Roman"/>
          <w:color w:val="000000"/>
          <w:szCs w:val="24"/>
        </w:rPr>
        <w:t>.</w:t>
      </w:r>
      <w:r>
        <w:rPr>
          <w:rFonts w:eastAsia="Times New Roman"/>
          <w:color w:val="000000"/>
          <w:szCs w:val="24"/>
        </w:rPr>
        <w:t xml:space="preserve"> Γεωργοπούλου-Σαλτάρη.</w:t>
      </w:r>
    </w:p>
    <w:p w14:paraId="3694FE07" w14:textId="77777777" w:rsidR="006648D0" w:rsidRDefault="00CC2A7D">
      <w:pPr>
        <w:tabs>
          <w:tab w:val="left" w:pos="1138"/>
          <w:tab w:val="left" w:pos="1565"/>
          <w:tab w:val="left" w:pos="2965"/>
          <w:tab w:val="center" w:pos="4753"/>
        </w:tabs>
        <w:spacing w:line="600" w:lineRule="auto"/>
        <w:ind w:firstLine="720"/>
        <w:jc w:val="both"/>
        <w:rPr>
          <w:rFonts w:eastAsia="Times New Roman"/>
          <w:color w:val="000000"/>
          <w:szCs w:val="24"/>
        </w:rPr>
      </w:pPr>
      <w:r>
        <w:rPr>
          <w:rFonts w:eastAsia="Times New Roman"/>
          <w:color w:val="000000"/>
          <w:szCs w:val="24"/>
        </w:rPr>
        <w:t>Ορίστε, έχετε τον λόγο, κυρία Σαλτάρη.</w:t>
      </w:r>
    </w:p>
    <w:p w14:paraId="3694FE08"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ΕΥΣΤΑΘΙΑ (ΕΦΗ) ΓΕΩΡΓΟΠΟΥΛΟΥ-ΣΑΛΤΑΡΗ:</w:t>
      </w:r>
      <w:r>
        <w:rPr>
          <w:rFonts w:eastAsia="Times New Roman" w:cs="Times New Roman"/>
          <w:szCs w:val="24"/>
        </w:rPr>
        <w:t xml:space="preserve"> Ευχαριστώ, κύριε Πρόεδρε.</w:t>
      </w:r>
    </w:p>
    <w:p w14:paraId="3694FE0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στον </w:t>
      </w:r>
      <w:r>
        <w:rPr>
          <w:rFonts w:eastAsia="Times New Roman" w:cs="Times New Roman"/>
          <w:szCs w:val="24"/>
        </w:rPr>
        <w:t>π</w:t>
      </w:r>
      <w:r>
        <w:rPr>
          <w:rFonts w:eastAsia="Times New Roman" w:cs="Times New Roman"/>
          <w:szCs w:val="24"/>
        </w:rPr>
        <w:t xml:space="preserve">ροϋπολογισμό του 2017 αποτυπώνονται ξεκάθαρα οι θετικές προοπτικές για την ανάκαμψη της ελληνικής οικονομίας. Όσο και αν δεν θέλουν κάποιοι σε αυτήν την Αίθουσα να το παραδεχτούν και προσπαθούν </w:t>
      </w:r>
      <w:r>
        <w:rPr>
          <w:rFonts w:eastAsia="Times New Roman" w:cs="Times New Roman"/>
          <w:szCs w:val="24"/>
        </w:rPr>
        <w:t xml:space="preserve">να βρουν μόνο αρνητικά, να διαστρεβλώσουν την πραγματικότητα και τα οικονομικά στοιχεία, το πρόσφατο </w:t>
      </w:r>
      <w:r>
        <w:rPr>
          <w:rFonts w:eastAsia="Times New Roman" w:cs="Times New Roman"/>
          <w:szCs w:val="24"/>
          <w:lang w:val="en-US"/>
        </w:rPr>
        <w:t>Eurogroup</w:t>
      </w:r>
      <w:r>
        <w:rPr>
          <w:rFonts w:eastAsia="Times New Roman" w:cs="Times New Roman"/>
          <w:szCs w:val="24"/>
        </w:rPr>
        <w:t xml:space="preserve"> τους διαψεύδει.</w:t>
      </w:r>
    </w:p>
    <w:p w14:paraId="3694FE0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Να φρεσκάρω τη μνήμη κάποιων που ήταν και εξακολουθούν να είναι προσκολλημένοι στα ιδεολογήματα του νεοφιλελευθερισμού. Εφαρμόστη</w:t>
      </w:r>
      <w:r>
        <w:rPr>
          <w:rFonts w:eastAsia="Times New Roman" w:cs="Times New Roman"/>
          <w:szCs w:val="24"/>
        </w:rPr>
        <w:t>καν στη χώρα μας με πρωτοφανή αγριότητα. Η κατάρρευση των μισθών, οι περικοπές των συντάξεων, η συρρίκνωση των κοινωνικών παροχών, η ελαστικοποίηση των εργασιακών σχέσεων και όχι μόνον ανάπτυξη δεν ήρθε αλλά είχαμε και ύφεση και αποεπένδυση πρωτόγνωρη.</w:t>
      </w:r>
    </w:p>
    <w:p w14:paraId="3694FE0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Δ</w:t>
      </w:r>
      <w:r>
        <w:rPr>
          <w:rFonts w:eastAsia="Times New Roman" w:cs="Times New Roman"/>
          <w:szCs w:val="24"/>
        </w:rPr>
        <w:t>εν</w:t>
      </w:r>
      <w:r>
        <w:rPr>
          <w:rFonts w:eastAsia="Times New Roman" w:cs="Times New Roman"/>
          <w:szCs w:val="24"/>
        </w:rPr>
        <w:t xml:space="preserve"> είναι μόνον αυτά. Αφήσατε πίσω σας μια χώρα ακραίων ανισοτήτων και πληγές τεράστιες που δεν έχουν τελειωμό. Τι να πρωτοαναφέρω; Για τους διοριστέους του ΑΣΕΠ από το 1998 και των επόμενων χρόνων που τους είχατε στα αζήτητα και αυτή η Κυβέρνηση τους απορροφ</w:t>
      </w:r>
      <w:r>
        <w:rPr>
          <w:rFonts w:eastAsia="Times New Roman" w:cs="Times New Roman"/>
          <w:szCs w:val="24"/>
        </w:rPr>
        <w:t>ά σιγά</w:t>
      </w:r>
      <w:r>
        <w:rPr>
          <w:rFonts w:eastAsia="Times New Roman" w:cs="Times New Roman"/>
          <w:szCs w:val="24"/>
        </w:rPr>
        <w:t xml:space="preserve"> </w:t>
      </w:r>
      <w:r>
        <w:rPr>
          <w:rFonts w:eastAsia="Times New Roman" w:cs="Times New Roman"/>
          <w:szCs w:val="24"/>
        </w:rPr>
        <w:t>σιγά; Για το ότι πληρώνουμε τώρα αποζημιώσεις σε σεισμόπληκτους, παραδείγματος χάριν στην Ηλεία από το 2008; Για το ότι έχουν συσσωρευτεί πρόστιμα από παραβιάσεις της κοινοτικής νομοθεσίας είτε για τα απορρίμματα είτε για το περιβάλλον και προσπαθού</w:t>
      </w:r>
      <w:r>
        <w:rPr>
          <w:rFonts w:eastAsia="Times New Roman" w:cs="Times New Roman"/>
          <w:szCs w:val="24"/>
        </w:rPr>
        <w:t>με να τα περιορίσουμε; Είναι μακρύς ο κατάλογος και ο χρόνος δεν φτάνει.</w:t>
      </w:r>
    </w:p>
    <w:p w14:paraId="3694FE0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Ατυχώς ο προλαλήσας Βουλευτής χαρακτήρισε εφιάλτη τη δική μας θητεία, τη θητεία αυτής της Κυβέρνησης. Τότε πώς μπορούμε να χαρακτηρίσουμε τη θητεία των κυβερνήσεων του ΠΑΣΟΚ και της Ν</w:t>
      </w:r>
      <w:r>
        <w:rPr>
          <w:rFonts w:eastAsia="Times New Roman" w:cs="Times New Roman"/>
          <w:szCs w:val="24"/>
        </w:rPr>
        <w:t xml:space="preserve">έας Δημοκρατίας το προηγούμενο διάστημα; Ως λαίλαπα, ως σίφουνα, που διέλυσε </w:t>
      </w:r>
      <w:r>
        <w:rPr>
          <w:rFonts w:eastAsia="Times New Roman" w:cs="Times New Roman"/>
          <w:szCs w:val="24"/>
        </w:rPr>
        <w:lastRenderedPageBreak/>
        <w:t>τα πάντα στο πέρασμά της; Ας είναι προσεκτικοί κάποιοι στις εκφράσεις και στους χαρακτηρισμούς τους.</w:t>
      </w:r>
    </w:p>
    <w:p w14:paraId="3694FE0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ήθελα να αναφερθώ στον τομέα της παιδείας όπου παρατηρούμε στον </w:t>
      </w:r>
      <w:r>
        <w:rPr>
          <w:rFonts w:eastAsia="Times New Roman" w:cs="Times New Roman"/>
          <w:szCs w:val="24"/>
        </w:rPr>
        <w:t>π</w:t>
      </w:r>
      <w:r>
        <w:rPr>
          <w:rFonts w:eastAsia="Times New Roman" w:cs="Times New Roman"/>
          <w:szCs w:val="24"/>
        </w:rPr>
        <w:t>ροϋπολογισμό ότι οι δαπάνες του Υπουργείου προβλέπονται αυξημένες κατά 161 εκατομμύρια ευρώ. Αποδεικνύεται για άλλη μ</w:t>
      </w:r>
      <w:r>
        <w:rPr>
          <w:rFonts w:eastAsia="Times New Roman" w:cs="Times New Roman"/>
          <w:szCs w:val="24"/>
        </w:rPr>
        <w:t>ί</w:t>
      </w:r>
      <w:r>
        <w:rPr>
          <w:rFonts w:eastAsia="Times New Roman" w:cs="Times New Roman"/>
          <w:szCs w:val="24"/>
        </w:rPr>
        <w:t xml:space="preserve">α φορά η πολιτική βούληση της Κυβέρνησης </w:t>
      </w:r>
      <w:r>
        <w:rPr>
          <w:rFonts w:eastAsia="Times New Roman" w:cs="Times New Roman"/>
          <w:szCs w:val="24"/>
        </w:rPr>
        <w:t xml:space="preserve">να στηρίξει τη δημόσια παιδεία, αλλά η μεγαλύτερη απόδειξη είναι σαφώς βελτιωμένη κατάσταση κατά την έναρξη της φετινής σχολικής χρονιάς, με 50% περισσότερους αναπληρωτές από το 2014, με ιδιαίτερη έμφαση στην ειδική αγωγή και τη πρωτοβάθμια εκπαίδευση, με </w:t>
      </w:r>
      <w:r>
        <w:rPr>
          <w:rFonts w:eastAsia="Times New Roman" w:cs="Times New Roman"/>
          <w:szCs w:val="24"/>
        </w:rPr>
        <w:t>τα σχολικά βιβλία στην ώρα τους. Η αύξηση των δαπανών για την έρευνα δείχνει επίσης τη στήριξη της πολιτικής ηγεσίας και σε αυτόν τον τομέα.</w:t>
      </w:r>
    </w:p>
    <w:p w14:paraId="3694FE0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πειδή σε αυτήν την Αίθουσα κάποιοι ξεχνάνε πολύ γρήγορα, θα σας γυρίσω λίγο πίσω, τον Μάιο του 2014, στιγμή της κο</w:t>
      </w:r>
      <w:r>
        <w:rPr>
          <w:rFonts w:eastAsia="Times New Roman" w:cs="Times New Roman"/>
          <w:szCs w:val="24"/>
        </w:rPr>
        <w:t xml:space="preserve">ρύφωσης 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lastRenderedPageBreak/>
        <w:t>story</w:t>
      </w:r>
      <w:r>
        <w:rPr>
          <w:rFonts w:eastAsia="Times New Roman" w:cs="Times New Roman"/>
          <w:szCs w:val="24"/>
        </w:rPr>
        <w:t>, στο μεσοπρόθεσμο 2015-2018, όπου προβλεπόταν ραγδαία μείωση ποσοστού δαπανών για την παιδεία 2,55% για το 2015 για να φτάσει στο 1,99% το 2018. Είναι ξεκάθαρο ότι ήταν πολιτική βούληση τους η απαξίωση της δημόσιας παιδείας. Φάνηκ</w:t>
      </w:r>
      <w:r>
        <w:rPr>
          <w:rFonts w:eastAsia="Times New Roman" w:cs="Times New Roman"/>
          <w:szCs w:val="24"/>
        </w:rPr>
        <w:t>ε και από την ανήκουστη ενέργεια να απολύσουν εκπαιδευτικούς από δημόσια σχολεία.</w:t>
      </w:r>
    </w:p>
    <w:p w14:paraId="3694FE0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Στον τομέα του πολιτισμού είναι σαφές ότι έχουμε δώσει θετικά δείγματα γραφής σε σημαντικούς θεσμούς, όπως για παράδειγμα το Φεστιβάλ Ολυμπίας για παιδιά και νέους, που συγχρ</w:t>
      </w:r>
      <w:r>
        <w:rPr>
          <w:rFonts w:eastAsia="Times New Roman" w:cs="Times New Roman"/>
          <w:szCs w:val="24"/>
        </w:rPr>
        <w:t xml:space="preserve">ηματοδοτείται από το Υπουργείο Πολιτισμού και την Περιφέρεια Δυτικής Ελλάδας και αυτή η προβολή και η στήριξη πρέπει να συνεχιστεί και να θωρακιστεί τα επόμενα χρόνια, καθώς και στον </w:t>
      </w:r>
      <w:r>
        <w:rPr>
          <w:rFonts w:eastAsia="Times New Roman" w:cs="Times New Roman"/>
          <w:szCs w:val="24"/>
        </w:rPr>
        <w:t>π</w:t>
      </w:r>
      <w:r>
        <w:rPr>
          <w:rFonts w:eastAsia="Times New Roman" w:cs="Times New Roman"/>
          <w:szCs w:val="24"/>
        </w:rPr>
        <w:t>ροϋπολογισμό προβλέπεται η επιχορήγηση αντίστοιχων θεσμών.</w:t>
      </w:r>
    </w:p>
    <w:p w14:paraId="3694FE1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Προχωρούμε, λ</w:t>
      </w:r>
      <w:r>
        <w:rPr>
          <w:rFonts w:eastAsia="Times New Roman" w:cs="Times New Roman"/>
          <w:szCs w:val="24"/>
        </w:rPr>
        <w:t>οιπόν, με το ΕΣΠΑ 2014-2020, την προστασία,</w:t>
      </w:r>
      <w:r>
        <w:rPr>
          <w:rFonts w:eastAsia="Times New Roman" w:cs="Times New Roman"/>
          <w:b/>
          <w:szCs w:val="24"/>
        </w:rPr>
        <w:t xml:space="preserve"> </w:t>
      </w:r>
      <w:r>
        <w:rPr>
          <w:rFonts w:eastAsia="Times New Roman" w:cs="Times New Roman"/>
          <w:szCs w:val="24"/>
        </w:rPr>
        <w:t xml:space="preserve">αποκατάσταση, ανάδειξη αρχαιολογικών χώρων μείζονος σημασίας, ενταγμένων στον κατάλογο μνημείων παγκόσμιας κληρονομιάς της </w:t>
      </w:r>
      <w:r>
        <w:rPr>
          <w:rFonts w:eastAsia="Times New Roman" w:cs="Times New Roman"/>
          <w:szCs w:val="24"/>
          <w:lang w:val="en-US"/>
        </w:rPr>
        <w:t>UNESCO</w:t>
      </w:r>
      <w:r>
        <w:rPr>
          <w:rFonts w:eastAsia="Times New Roman" w:cs="Times New Roman"/>
          <w:szCs w:val="24"/>
        </w:rPr>
        <w:t>. Χαίρομαι ιδιαίτερα γιατί περιλαμβάνεται και η ανάδειξη του ναού του Επικούρειου Α</w:t>
      </w:r>
      <w:r>
        <w:rPr>
          <w:rFonts w:eastAsia="Times New Roman" w:cs="Times New Roman"/>
          <w:szCs w:val="24"/>
        </w:rPr>
        <w:t>πόλλωνα στις Βάσσες Φιγαλείας.</w:t>
      </w:r>
    </w:p>
    <w:p w14:paraId="3694FE1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Είναι θετικό στον παρόντα </w:t>
      </w:r>
      <w:r>
        <w:rPr>
          <w:rFonts w:eastAsia="Times New Roman" w:cs="Times New Roman"/>
          <w:szCs w:val="24"/>
        </w:rPr>
        <w:t>π</w:t>
      </w:r>
      <w:r>
        <w:rPr>
          <w:rFonts w:eastAsia="Times New Roman" w:cs="Times New Roman"/>
          <w:szCs w:val="24"/>
        </w:rPr>
        <w:t>ροϋπολογισμό για τον πολιτισμό και το ότι προβλέπεται σχετικό κονδύλι για μισθοδοσία ύψους 220.000 ευρώ για δεκατρείς υπαλλήλους, επιτυχόντων του ΑΣΕΠ του 1998, μετά δηλαδή από δεκαέξι ολόκληρα χρόν</w:t>
      </w:r>
      <w:r>
        <w:rPr>
          <w:rFonts w:eastAsia="Times New Roman" w:cs="Times New Roman"/>
          <w:szCs w:val="24"/>
        </w:rPr>
        <w:t>ια, οι οποίοι διορίζονται μόνιμα στο Επιμελητήριο Εικαστικών Τεχνών Ελλάδας, γεγονός που θα ενισχύσει σημαντικά αυτόν τον βασικό θεσμικό φορέα του πολιτισμού.</w:t>
      </w:r>
    </w:p>
    <w:p w14:paraId="3694FE1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Επειδή ζω και εκλέγομαι σε έναν νομό με έντονο το αγροτικό στοιχείο, θέλω να επισημάνω ότι πρέπει</w:t>
      </w:r>
      <w:r>
        <w:rPr>
          <w:rFonts w:eastAsia="Times New Roman" w:cs="Times New Roman"/>
          <w:szCs w:val="24"/>
        </w:rPr>
        <w:t xml:space="preserve"> να συνεχιστεί η στήριξη των αγροτών με </w:t>
      </w:r>
      <w:r>
        <w:rPr>
          <w:rFonts w:eastAsia="Times New Roman" w:cs="Times New Roman"/>
          <w:szCs w:val="24"/>
        </w:rPr>
        <w:lastRenderedPageBreak/>
        <w:t>όλα τα δυνατά χρηματοδοτικά εργαλεία, να αποζημιωθούν οι πληγέντες παραγωγοί και να εφαρμοστεί ολοκληρωμένα το εργόσημο.</w:t>
      </w:r>
    </w:p>
    <w:p w14:paraId="3694FE1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Να θυμίσω εδώ ότι το 2016 αποτέλεσε χρονιά ρεκόρ σε πληρωμές κοινοτικών πόρων για ενισχύσεις κα</w:t>
      </w:r>
      <w:r>
        <w:rPr>
          <w:rFonts w:eastAsia="Times New Roman" w:cs="Times New Roman"/>
          <w:szCs w:val="24"/>
        </w:rPr>
        <w:t>ι αυτό είναι θεμελιώδες για τον αγροτικό μας κόσμο. Είναι καθημερινή μας φροντίδα η υποστήριξη των εισοδημάτων των πολιτών, η περιστολή αχρείαστων δαπανών και αναφέρομαι στην εξαιρετική πρωτοβουλία του Υπουργείου Υγείας για τα ηλεκτρονικά ραντεβού χωρίς χρ</w:t>
      </w:r>
      <w:r>
        <w:rPr>
          <w:rFonts w:eastAsia="Times New Roman" w:cs="Times New Roman"/>
          <w:szCs w:val="24"/>
        </w:rPr>
        <w:t>έωση σε όλες τις μονάδες του ΠΕΔΥ και στα κέντρα υγείας.</w:t>
      </w:r>
    </w:p>
    <w:p w14:paraId="3694FE1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Είμαστε απέναντι στον παρασιτισμό και κάθε μέρα πηγαίνουμε ένα βήμα παραπέρα για τη στήριξη του κράτους πρόνοιας. </w:t>
      </w:r>
    </w:p>
    <w:p w14:paraId="3694FE1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Κλείνοντας, θέλω να σημειώσω ότι έχουμε πλήρη επίγνωση των δυσκολιών μας σε ένα περι</w:t>
      </w:r>
      <w:r>
        <w:rPr>
          <w:rFonts w:eastAsia="Times New Roman" w:cs="Times New Roman"/>
          <w:szCs w:val="24"/>
        </w:rPr>
        <w:t xml:space="preserve">βάλλον επιτροπείας και οικονομικής δυσπραγίας. Θα συνεχίσουμε, όμως, την προσπάθεια για το τέλος της επιτροπείας το </w:t>
      </w:r>
      <w:r>
        <w:rPr>
          <w:rFonts w:eastAsia="Times New Roman" w:cs="Times New Roman"/>
          <w:szCs w:val="24"/>
        </w:rPr>
        <w:lastRenderedPageBreak/>
        <w:t xml:space="preserve">2018 ώστε να ανοίξει επιτέλους ο δρόμος για την πραγματική ανάταξη της ελληνικής οικονομίας. </w:t>
      </w:r>
    </w:p>
    <w:p w14:paraId="3694FE1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3694FE17"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w:t>
      </w:r>
      <w:r>
        <w:rPr>
          <w:rFonts w:eastAsia="Times New Roman" w:cs="Times New Roman"/>
          <w:szCs w:val="24"/>
        </w:rPr>
        <w:t>α από την πτέρυγα του ΣΥΡΙΖΑ)</w:t>
      </w:r>
    </w:p>
    <w:p w14:paraId="3694FE18"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w:t>
      </w:r>
      <w:r>
        <w:rPr>
          <w:rFonts w:eastAsia="Times New Roman" w:cs="Times New Roman"/>
          <w:szCs w:val="24"/>
        </w:rPr>
        <w:t xml:space="preserve">γώ, κυρία συνάδελφε, δύο φορές μάλιστα για την τήρηση του χρόνου. </w:t>
      </w:r>
    </w:p>
    <w:p w14:paraId="3694FE1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της Χρυσής Αυγής κ. Ηλίας Κασιδιάρης. </w:t>
      </w:r>
    </w:p>
    <w:p w14:paraId="3694FE1A"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Ήταν μερικές μέρες πριν το δημοψήφισμα, εκείνο το αλήστου μνήμης καλοκαίρι του 2015, όπου είχα έρθει στη Βουλή με χειροπέδες μέσα από τη φυλακή που πέρασε ο Αρχηγός του τρίτου κόμματος της χώρας και οι υπόλοιποι Βουλευτές του. Είχα πει από αυτό εδώ το Βήμα</w:t>
      </w:r>
      <w:r>
        <w:rPr>
          <w:rFonts w:eastAsia="Times New Roman" w:cs="Times New Roman"/>
          <w:szCs w:val="24"/>
        </w:rPr>
        <w:t xml:space="preserve"> ότι ο ΣΥΡΙΖΑ θα κάνει όχι μόνο κωλοτούμπα και θα φέρει τρίτο μνημόνιο, αλλά θα φέρει το χειρότερο μνημόνιο για την Ελλάδα. </w:t>
      </w:r>
      <w:r>
        <w:rPr>
          <w:rFonts w:eastAsia="Times New Roman" w:cs="Times New Roman"/>
          <w:szCs w:val="24"/>
        </w:rPr>
        <w:t>Δ</w:t>
      </w:r>
      <w:r>
        <w:rPr>
          <w:rFonts w:eastAsia="Times New Roman" w:cs="Times New Roman"/>
          <w:szCs w:val="24"/>
        </w:rPr>
        <w:t xml:space="preserve">εν </w:t>
      </w:r>
      <w:r>
        <w:rPr>
          <w:rFonts w:eastAsia="Times New Roman" w:cs="Times New Roman"/>
          <w:szCs w:val="24"/>
        </w:rPr>
        <w:lastRenderedPageBreak/>
        <w:t xml:space="preserve">πέσαμε έξω. Το μόνο σημείο στο οποίο πέσαμε έξω είναι ότι δεν προβλέψαμε το τέταρτο μνημόνιο που ετοιμάζεται να φέρει ο ΣΥΡΙΖΑ, </w:t>
      </w:r>
      <w:r>
        <w:rPr>
          <w:rFonts w:eastAsia="Times New Roman" w:cs="Times New Roman"/>
          <w:szCs w:val="24"/>
        </w:rPr>
        <w:t xml:space="preserve">το τέταρτο καταστροφικότερο μνημόνιο για την πατρίδα μας. </w:t>
      </w:r>
    </w:p>
    <w:p w14:paraId="3694FE1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Αυτήν τη στιγμή, λοιπόν, έρχεται το </w:t>
      </w:r>
      <w:r>
        <w:rPr>
          <w:rFonts w:eastAsia="Times New Roman" w:cs="Times New Roman"/>
          <w:szCs w:val="24"/>
          <w:lang w:val="en-US"/>
        </w:rPr>
        <w:t>Eurogroup</w:t>
      </w:r>
      <w:r>
        <w:rPr>
          <w:rFonts w:eastAsia="Times New Roman" w:cs="Times New Roman"/>
          <w:szCs w:val="24"/>
        </w:rPr>
        <w:t>, μιλάει για 3,5% πλεόνασμα για δέκα χρόνια από το 2018 μέχρι το 2028. Αυτά για τους πολίτες που δεν καταλαβαίνουν μπορούμε να τα μεταφράσουμε πολύ απλά</w:t>
      </w:r>
      <w:r>
        <w:rPr>
          <w:rFonts w:eastAsia="Times New Roman" w:cs="Times New Roman"/>
          <w:szCs w:val="24"/>
        </w:rPr>
        <w:t>. Για το 1,7% πλεόνασμα παίρνει μέτρα το δημόσιο σε βάρος των πολιτών 2,5 δισεκατομμύρια ευρώ φόρους. Άρα με απλά λόγια αυτό το οποίο ετοιμάζεται να κάνει τώρα ο ΣΥΡΙΖΑ είναι νέο μαχαίρι, νέες περικοπές σε μισθούς και συντάξεις του λαού, νέοι φόροι για του</w:t>
      </w:r>
      <w:r>
        <w:rPr>
          <w:rFonts w:eastAsia="Times New Roman" w:cs="Times New Roman"/>
          <w:szCs w:val="24"/>
        </w:rPr>
        <w:t xml:space="preserve">ς πολίτες, για τους φτωχούς πολίτες και όχι για τους Βουλευτές. Γιατί οι Βουλευτές είναι αφορολόγητοι. Γιατί τα κόμματα παίρνουν 15 εκατομμύρια ευρώ τον χρόνο και τα μοιράζονται πλην της Χρυσής Αυγής. Είναι τιμή μας που δεν παίρνουμε </w:t>
      </w:r>
      <w:r>
        <w:rPr>
          <w:rFonts w:eastAsia="Times New Roman" w:cs="Times New Roman"/>
          <w:szCs w:val="24"/>
        </w:rPr>
        <w:lastRenderedPageBreak/>
        <w:t>φράγκο από αυτό το μνη</w:t>
      </w:r>
      <w:r>
        <w:rPr>
          <w:rFonts w:eastAsia="Times New Roman" w:cs="Times New Roman"/>
          <w:szCs w:val="24"/>
        </w:rPr>
        <w:t xml:space="preserve">μονιακό κράτος και όλοι οι άλλοι πίνετε και τρώτε εις υγείαν των κορόιδων. Η χώρα καταστρέφεται. </w:t>
      </w:r>
    </w:p>
    <w:p w14:paraId="3694FE1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Υπολογίζω ότι με τα 3,5% πλεονάσματα για δέκα χρόνια θα πάτε σε μέτρα που θα περνάνε τα 50 δισεκατομμύρια ευρώ. Είναι μ</w:t>
      </w:r>
      <w:r>
        <w:rPr>
          <w:rFonts w:eastAsia="Times New Roman" w:cs="Times New Roman"/>
          <w:szCs w:val="24"/>
        </w:rPr>
        <w:t>ί</w:t>
      </w:r>
      <w:r>
        <w:rPr>
          <w:rFonts w:eastAsia="Times New Roman" w:cs="Times New Roman"/>
          <w:szCs w:val="24"/>
        </w:rPr>
        <w:t>α καταστροφή για την οικονομία. Η χώρα</w:t>
      </w:r>
      <w:r>
        <w:rPr>
          <w:rFonts w:eastAsia="Times New Roman" w:cs="Times New Roman"/>
          <w:szCs w:val="24"/>
        </w:rPr>
        <w:t xml:space="preserve"> καίγεται και ο Τσίπρας χαζογελάει. Τον έβλεπα τώρα στην τηλεόραση, πάλι σαν χαζοχαρούμενος χαζογελούσε και έστελνε την μαντάμ Τσακαλώτου στη Μέρκελ να λέει «ναι» σε όλα, να ξεπουλάει την Ελλάδα, να υπογράφει την καταστροφή της Ελλάδος. Μιλάμε για μ</w:t>
      </w:r>
      <w:r>
        <w:rPr>
          <w:rFonts w:eastAsia="Times New Roman" w:cs="Times New Roman"/>
          <w:szCs w:val="24"/>
        </w:rPr>
        <w:t>ί</w:t>
      </w:r>
      <w:r>
        <w:rPr>
          <w:rFonts w:eastAsia="Times New Roman" w:cs="Times New Roman"/>
          <w:szCs w:val="24"/>
        </w:rPr>
        <w:t>α απόλ</w:t>
      </w:r>
      <w:r>
        <w:rPr>
          <w:rFonts w:eastAsia="Times New Roman" w:cs="Times New Roman"/>
          <w:szCs w:val="24"/>
        </w:rPr>
        <w:t>υτη διάλυση, για μ</w:t>
      </w:r>
      <w:r>
        <w:rPr>
          <w:rFonts w:eastAsia="Times New Roman" w:cs="Times New Roman"/>
          <w:szCs w:val="24"/>
        </w:rPr>
        <w:t>ί</w:t>
      </w:r>
      <w:r>
        <w:rPr>
          <w:rFonts w:eastAsia="Times New Roman" w:cs="Times New Roman"/>
          <w:szCs w:val="24"/>
        </w:rPr>
        <w:t xml:space="preserve">α απόλυτη καταστροφή της χώρας. </w:t>
      </w:r>
    </w:p>
    <w:p w14:paraId="3694FE1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Η δημόσια περιουσία έχει ξεπουληθεί για εκατό χρόνια και ο εθνικός πλούτος έχει περάσει στα χέρια ξένων. Βλέπω τον Τσίπρα και πηγαίνει στο Ισραήλ και χαζογελάει. Αλήθεια, έχει εικόνα ο Τσίπρας τι νόμους έ</w:t>
      </w:r>
      <w:r>
        <w:rPr>
          <w:rFonts w:eastAsia="Times New Roman" w:cs="Times New Roman"/>
          <w:szCs w:val="24"/>
        </w:rPr>
        <w:t xml:space="preserve">χει το Ισραήλ για τους λαθρομετανάστες και για τον ρατσισμό, πόσο ρατσιστικό κράτος είναι το Ισραήλ που πήγε και κουνούσε τα χέρια του; </w:t>
      </w:r>
    </w:p>
    <w:p w14:paraId="3694FE1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Αυτήν τη στιγμή για το 2017 θα χρησιμοποιήσω μερικούς αριθμούς που θα τους καταλάβει όμως ο λαός και όχι αυτήν την παρε</w:t>
      </w:r>
      <w:r>
        <w:rPr>
          <w:rFonts w:eastAsia="Times New Roman" w:cs="Times New Roman"/>
          <w:szCs w:val="24"/>
        </w:rPr>
        <w:t>λκυστική τακτική των Υπουργών που λένε ψέματα, βγαίνουν στα κανάλια και λένε «θα αντισταθούμε» και πάνε μετά στον Σόιμπλε και λένε «ναι» σε όλα. Μόνο για το 2017, λοιπόν, πληρώνουμε 6,5 δισεκατομμύρια ευρώ σε τόκους και 7,5 δισεκατομμύρια ευρώ σε χρεολύσια</w:t>
      </w:r>
      <w:r>
        <w:rPr>
          <w:rFonts w:eastAsia="Times New Roman" w:cs="Times New Roman"/>
          <w:szCs w:val="24"/>
        </w:rPr>
        <w:t xml:space="preserve">, δηλαδή 15 δισεκατομμύρια ευρώ μόνο για το 2017! Με τους πιο ευοίωνους υπολογισμούς μέχρι το 2021 πληρώνει το δημόσιο 45 δισεκατομμύρια ευρώ σε τοκοχρεολύσια. </w:t>
      </w:r>
    </w:p>
    <w:p w14:paraId="3694FE1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Όλα αυτά είναι παράνομα. Όλα αυτά είναι άθλια και πρέπει να γίνει λογιστικός έλεγχος στο δημόσι</w:t>
      </w:r>
      <w:r>
        <w:rPr>
          <w:rFonts w:eastAsia="Times New Roman" w:cs="Times New Roman"/>
          <w:szCs w:val="24"/>
        </w:rPr>
        <w:t>ο χρέος της Ελλάδος για να δούμε επιτέλους τι είναι αυτά που πληρώνει η χώρα. Αλλά αυτά λέγατε, επειδή μιλάμε για προϋπολογισμό σήμερα και έχουμε και τον Υπουργό σας εδώ πέρα ο οποίος μιλάει άριστα την αγγλική, δεν γνωρίζει την ελληνική και όταν πηγαίνει έ</w:t>
      </w:r>
      <w:r>
        <w:rPr>
          <w:rFonts w:eastAsia="Times New Roman" w:cs="Times New Roman"/>
          <w:szCs w:val="24"/>
        </w:rPr>
        <w:t>ξω λέει «</w:t>
      </w:r>
      <w:r>
        <w:rPr>
          <w:rFonts w:eastAsia="Times New Roman" w:cs="Times New Roman"/>
          <w:szCs w:val="24"/>
          <w:lang w:val="en-US"/>
        </w:rPr>
        <w:t>yes</w:t>
      </w:r>
      <w:r>
        <w:rPr>
          <w:rFonts w:eastAsia="Times New Roman" w:cs="Times New Roman"/>
          <w:szCs w:val="24"/>
        </w:rPr>
        <w:t xml:space="preserve"> </w:t>
      </w:r>
      <w:r>
        <w:rPr>
          <w:rFonts w:eastAsia="Times New Roman" w:cs="Times New Roman"/>
          <w:szCs w:val="24"/>
          <w:lang w:val="en-US"/>
        </w:rPr>
        <w:t>man</w:t>
      </w:r>
      <w:r>
        <w:rPr>
          <w:rFonts w:eastAsia="Times New Roman" w:cs="Times New Roman"/>
          <w:szCs w:val="24"/>
        </w:rPr>
        <w:t xml:space="preserve">» σε όλους. Τότε, λοιπόν, όταν κλέψατε τη ψήφο </w:t>
      </w:r>
      <w:r>
        <w:rPr>
          <w:rFonts w:eastAsia="Times New Roman" w:cs="Times New Roman"/>
          <w:szCs w:val="24"/>
        </w:rPr>
        <w:lastRenderedPageBreak/>
        <w:t>των Ελλήνων πολιτών, είχατε πει θα εγγράψετε στον προϋπολογισμό το κατοχικό δάνειο. Πού είναι το κατοχικό δάνειο; Το κατοχικό δάνειο που οφείλει η Γερμανία στην Ελλάδα το έχετε εγγράψει στον πρ</w:t>
      </w:r>
      <w:r>
        <w:rPr>
          <w:rFonts w:eastAsia="Times New Roman" w:cs="Times New Roman"/>
          <w:szCs w:val="24"/>
        </w:rPr>
        <w:t xml:space="preserve">οϋπολογισμό; Όχι. </w:t>
      </w:r>
    </w:p>
    <w:p w14:paraId="3694FE2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Είχε βγει κάποια στιγμή ο Παρασκευόπουλος και είχε πει ότι θα δεσμεύσουμε τη γερμανική περιουσία και το ινστιτούτο Γκαίτε. Πήρε η Μέρκελ τηλέφωνο, τράβηξε το αυτάκι του </w:t>
      </w:r>
      <w:r>
        <w:rPr>
          <w:rFonts w:eastAsia="Times New Roman" w:cs="Times New Roman"/>
          <w:szCs w:val="24"/>
          <w:lang w:val="en-US"/>
        </w:rPr>
        <w:t>dear</w:t>
      </w:r>
      <w:r>
        <w:rPr>
          <w:rFonts w:eastAsia="Times New Roman" w:cs="Times New Roman"/>
          <w:szCs w:val="24"/>
        </w:rPr>
        <w:t xml:space="preserve"> </w:t>
      </w:r>
      <w:r>
        <w:rPr>
          <w:rFonts w:eastAsia="Times New Roman" w:cs="Times New Roman"/>
          <w:szCs w:val="24"/>
          <w:lang w:val="en-US"/>
        </w:rPr>
        <w:t>Alexis</w:t>
      </w:r>
      <w:r>
        <w:rPr>
          <w:rFonts w:eastAsia="Times New Roman" w:cs="Times New Roman"/>
          <w:szCs w:val="24"/>
        </w:rPr>
        <w:t xml:space="preserve"> </w:t>
      </w:r>
      <w:r>
        <w:rPr>
          <w:rFonts w:eastAsia="Times New Roman" w:cs="Times New Roman"/>
          <w:szCs w:val="24"/>
          <w:lang w:val="en-US"/>
        </w:rPr>
        <w:t>Tsipras</w:t>
      </w:r>
      <w:r>
        <w:rPr>
          <w:rFonts w:eastAsia="Times New Roman" w:cs="Times New Roman"/>
          <w:szCs w:val="24"/>
        </w:rPr>
        <w:t>, κάνατε κωλοτούμπα και τα πήρατε όλα πίσω. Η Χρυ</w:t>
      </w:r>
      <w:r>
        <w:rPr>
          <w:rFonts w:eastAsia="Times New Roman" w:cs="Times New Roman"/>
          <w:szCs w:val="24"/>
        </w:rPr>
        <w:t xml:space="preserve">σή Αυγή είναι η μόνη δύναμη που διεκδικεί για την Ελλάδα το κατοχικό δάνειο από τη Γερμανία. </w:t>
      </w:r>
    </w:p>
    <w:p w14:paraId="3694FE2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Όταν είχαν έρθει εδώ στη Βουλή Βουλευτές Γερμανοί και τους είπαμε τα πράγματα με το όνομά τους, έκαναν τα παγώνια, όπως λέει ο λαός, για το θέμα του κατοχικού δαν</w:t>
      </w:r>
      <w:r>
        <w:rPr>
          <w:rFonts w:eastAsia="Times New Roman" w:cs="Times New Roman"/>
          <w:szCs w:val="24"/>
        </w:rPr>
        <w:t xml:space="preserve">είου, δεν είπαν λέξη, δεν απάντησαν τίποτα. Γιατί το κατοχικό δάνειο, έπειτα από τη Συνθήκη των Παρισίων του 1946, που αναγνωρίστηκε η ύπαρξή του διεθνώς, εν συνεχεία, και με έναν λογικό </w:t>
      </w:r>
      <w:r>
        <w:rPr>
          <w:rFonts w:eastAsia="Times New Roman" w:cs="Times New Roman"/>
          <w:szCs w:val="24"/>
        </w:rPr>
        <w:lastRenderedPageBreak/>
        <w:t>τόκο, μπορεί να φτάσει σε πάρα πολύ μεγάλο ύψος σήμερα, σε ύψος εκατο</w:t>
      </w:r>
      <w:r>
        <w:rPr>
          <w:rFonts w:eastAsia="Times New Roman" w:cs="Times New Roman"/>
          <w:szCs w:val="24"/>
        </w:rPr>
        <w:t>ντάδων δισεκατομμυρίων ευρώ και να μιλάμε στην ουσία, αυτό που λέει και το πρόγραμμα της Χρυσής Αυγής, για συμψηφισμό αυτού που εσείς λέτε χρέος της Ελλάδας προς τη Γερμανία με το πραγματικό και ικανό να διεκδικηθεί χρέος της Γερμανίας προς την Ελλάδα.</w:t>
      </w:r>
    </w:p>
    <w:p w14:paraId="3694FE2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Όμω</w:t>
      </w:r>
      <w:r>
        <w:rPr>
          <w:rFonts w:eastAsia="Times New Roman" w:cs="Times New Roman"/>
          <w:szCs w:val="24"/>
        </w:rPr>
        <w:t xml:space="preserve">ς, αυτά δεν πρόκειται να γίνουν ποτέ. Η γερμανική οικονομική ολιγαρχία έχει αγκαλιάσει τον </w:t>
      </w:r>
      <w:r>
        <w:rPr>
          <w:rFonts w:eastAsia="Times New Roman" w:cs="Times New Roman"/>
          <w:szCs w:val="24"/>
          <w:lang w:val="en-US"/>
        </w:rPr>
        <w:t>dear</w:t>
      </w:r>
      <w:r>
        <w:rPr>
          <w:rFonts w:eastAsia="Times New Roman" w:cs="Times New Roman"/>
          <w:szCs w:val="24"/>
        </w:rPr>
        <w:t xml:space="preserve"> </w:t>
      </w:r>
      <w:r>
        <w:rPr>
          <w:rFonts w:eastAsia="Times New Roman" w:cs="Times New Roman"/>
          <w:szCs w:val="24"/>
          <w:lang w:val="en-US"/>
        </w:rPr>
        <w:t>Alexis</w:t>
      </w:r>
      <w:r>
        <w:rPr>
          <w:rFonts w:eastAsia="Times New Roman" w:cs="Times New Roman"/>
          <w:szCs w:val="24"/>
        </w:rPr>
        <w:t xml:space="preserve"> </w:t>
      </w:r>
      <w:r>
        <w:rPr>
          <w:rFonts w:eastAsia="Times New Roman" w:cs="Times New Roman"/>
          <w:szCs w:val="24"/>
          <w:lang w:val="en-US"/>
        </w:rPr>
        <w:t>Tsipras</w:t>
      </w:r>
      <w:r>
        <w:rPr>
          <w:rFonts w:eastAsia="Times New Roman" w:cs="Times New Roman"/>
          <w:szCs w:val="24"/>
        </w:rPr>
        <w:t xml:space="preserve">, η διαπλεκόμενη ναυαρχίδα του γερμανικού τύπου, η </w:t>
      </w:r>
      <w:r>
        <w:rPr>
          <w:rFonts w:eastAsia="Times New Roman" w:cs="Times New Roman"/>
          <w:szCs w:val="24"/>
          <w:lang w:val="en-US"/>
        </w:rPr>
        <w:t>S</w:t>
      </w:r>
      <w:r w:rsidRPr="001C358A">
        <w:rPr>
          <w:rFonts w:eastAsia="Times New Roman" w:cs="Times New Roman"/>
          <w:szCs w:val="24"/>
        </w:rPr>
        <w:t>ü</w:t>
      </w:r>
      <w:r>
        <w:rPr>
          <w:rFonts w:eastAsia="Times New Roman" w:cs="Times New Roman"/>
          <w:szCs w:val="24"/>
          <w:lang w:val="en-US"/>
        </w:rPr>
        <w:t>ddeutsche</w:t>
      </w:r>
      <w:r>
        <w:rPr>
          <w:rFonts w:eastAsia="Times New Roman" w:cs="Times New Roman"/>
          <w:szCs w:val="24"/>
        </w:rPr>
        <w:t xml:space="preserve"> </w:t>
      </w:r>
      <w:r>
        <w:rPr>
          <w:rFonts w:eastAsia="Times New Roman" w:cs="Times New Roman"/>
          <w:szCs w:val="24"/>
          <w:lang w:val="en-US"/>
        </w:rPr>
        <w:t>Zeitung</w:t>
      </w:r>
      <w:r>
        <w:rPr>
          <w:rFonts w:eastAsia="Times New Roman" w:cs="Times New Roman"/>
          <w:szCs w:val="24"/>
        </w:rPr>
        <w:t>, είχε ύμνους χθες για τον Πρωθυπουργό σας. Προσέξετε το αυτό εσείς, που λέτ</w:t>
      </w:r>
      <w:r>
        <w:rPr>
          <w:rFonts w:eastAsia="Times New Roman" w:cs="Times New Roman"/>
          <w:szCs w:val="24"/>
        </w:rPr>
        <w:t xml:space="preserve">ε ότι είστε αντιγερμανοί και εμείς είμαστε φιλογερμανοί, το μοναδικό κόμμα που διώκεται σε όλη την Ευρώπη, όλος ο ευρωπαϊκός τύπος υβρίζει και πολεμά τη Χρυσή Αυγή και τολμάτε και λέτε τέτοια πράγματα για εμάς. </w:t>
      </w:r>
    </w:p>
    <w:p w14:paraId="3694FE2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Για εσάς, λοιπόν, ακούστε τι λένε οι Γερμανο</w:t>
      </w:r>
      <w:r>
        <w:rPr>
          <w:rFonts w:eastAsia="Times New Roman" w:cs="Times New Roman"/>
          <w:szCs w:val="24"/>
        </w:rPr>
        <w:t xml:space="preserve">ί τοκογλύφοι, οι Γερμανοί οικονομικοί ολιγάρχες και η ναυαρχίδα τους. Έγραφε επί λέξει η </w:t>
      </w:r>
      <w:r>
        <w:rPr>
          <w:rFonts w:eastAsia="Times New Roman" w:cs="Times New Roman"/>
          <w:szCs w:val="24"/>
          <w:lang w:val="en-US"/>
        </w:rPr>
        <w:lastRenderedPageBreak/>
        <w:t>S</w:t>
      </w:r>
      <w:r w:rsidRPr="001C358A">
        <w:rPr>
          <w:rFonts w:eastAsia="Times New Roman" w:cs="Times New Roman"/>
          <w:szCs w:val="24"/>
        </w:rPr>
        <w:t>ü</w:t>
      </w:r>
      <w:r>
        <w:rPr>
          <w:rFonts w:eastAsia="Times New Roman" w:cs="Times New Roman"/>
          <w:szCs w:val="24"/>
          <w:lang w:val="en-US"/>
        </w:rPr>
        <w:t>ddeutsche</w:t>
      </w:r>
      <w:r>
        <w:rPr>
          <w:rFonts w:eastAsia="Times New Roman" w:cs="Times New Roman"/>
          <w:szCs w:val="24"/>
        </w:rPr>
        <w:t xml:space="preserve"> </w:t>
      </w:r>
      <w:r>
        <w:rPr>
          <w:rFonts w:eastAsia="Times New Roman" w:cs="Times New Roman"/>
          <w:szCs w:val="24"/>
          <w:lang w:val="en-US"/>
        </w:rPr>
        <w:t>Zeitung</w:t>
      </w:r>
      <w:r>
        <w:rPr>
          <w:rFonts w:eastAsia="Times New Roman" w:cs="Times New Roman"/>
          <w:szCs w:val="24"/>
        </w:rPr>
        <w:t xml:space="preserve">: «Οι διεθνείς πιστωτές πρέπει να παραδεχθούν ότι δεν υπάρχει καλύτερος για Πρωθυπουργός από τον Αλέξη Τσίπρα». Έχουν δίκιο γιατί για τα συμφέροντα </w:t>
      </w:r>
      <w:r>
        <w:rPr>
          <w:rFonts w:eastAsia="Times New Roman" w:cs="Times New Roman"/>
          <w:szCs w:val="24"/>
        </w:rPr>
        <w:t xml:space="preserve">της ξένης οικονομικής ολιγαρχίας, για την εξυπηρέτηση ξένων, ανθελληνικών συμφερόντων ο Πρωθυπουργός σας είναι ο καλύτερος. </w:t>
      </w:r>
    </w:p>
    <w:p w14:paraId="3694FE2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Υπάρχει, λοιπόν, το δεδομένο ότι πάτε να πείτε «ναι» σε όλα. Θα κάνετε τα γνωστά παπατζιλίκια, θα λέτε ότι «αντιστεκόμαστε, διαπραγ</w:t>
      </w:r>
      <w:r>
        <w:rPr>
          <w:rFonts w:eastAsia="Times New Roman" w:cs="Times New Roman"/>
          <w:szCs w:val="24"/>
        </w:rPr>
        <w:t>ματευόμαστε», όπως λέγατε για μήνες και κοροϊδεύατε τον κόσμο, θα πείτε «ναι» σε όλα, όπως το 2015, όπως είχατε κάνει τότε με το δημοψήφισμα. Μόνο μ</w:t>
      </w:r>
      <w:r>
        <w:rPr>
          <w:rFonts w:eastAsia="Times New Roman" w:cs="Times New Roman"/>
          <w:szCs w:val="24"/>
        </w:rPr>
        <w:t>ί</w:t>
      </w:r>
      <w:r>
        <w:rPr>
          <w:rFonts w:eastAsia="Times New Roman" w:cs="Times New Roman"/>
          <w:szCs w:val="24"/>
        </w:rPr>
        <w:t>α αριστερή κυβέρνηση μπορεί να ξεπουλήσει σε τέτοιο βαθμό την Ελλάδα και να μην υπάρχει κα</w:t>
      </w:r>
      <w:r>
        <w:rPr>
          <w:rFonts w:eastAsia="Times New Roman" w:cs="Times New Roman"/>
          <w:szCs w:val="24"/>
        </w:rPr>
        <w:t>μ</w:t>
      </w:r>
      <w:r>
        <w:rPr>
          <w:rFonts w:eastAsia="Times New Roman" w:cs="Times New Roman"/>
          <w:szCs w:val="24"/>
        </w:rPr>
        <w:t>μία αντίδραση, ν</w:t>
      </w:r>
      <w:r>
        <w:rPr>
          <w:rFonts w:eastAsia="Times New Roman" w:cs="Times New Roman"/>
          <w:szCs w:val="24"/>
        </w:rPr>
        <w:t xml:space="preserve">α κάθονται όλοι και να κοιτάνε, πλην της Χρυσής Αυγής, που συνεχίζει αυτόν τον αγώνα σε βάρος αυτής της ανθελληνικής πολιτικής. </w:t>
      </w:r>
    </w:p>
    <w:p w14:paraId="3694FE2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Χέρι</w:t>
      </w:r>
      <w:r>
        <w:rPr>
          <w:rFonts w:eastAsia="Times New Roman" w:cs="Times New Roman"/>
          <w:szCs w:val="24"/>
        </w:rPr>
        <w:t xml:space="preserve"> </w:t>
      </w:r>
      <w:r>
        <w:rPr>
          <w:rFonts w:eastAsia="Times New Roman" w:cs="Times New Roman"/>
          <w:szCs w:val="24"/>
        </w:rPr>
        <w:t>χέρι η Νέα Δημοκρατία. Μαζί ψηφίσατε τον Αύγουστο του 2015 χαράματα το τρίτο ανθελληνικό μνημόνιο, μαζί ψηφίσατε τον διασυ</w:t>
      </w:r>
      <w:r>
        <w:rPr>
          <w:rFonts w:eastAsia="Times New Roman" w:cs="Times New Roman"/>
          <w:szCs w:val="24"/>
        </w:rPr>
        <w:t xml:space="preserve">ρμό της ελληνικής κοινωνίας με τα σύμφωνα συμβίωσης, μαζί ψηφίσατε τον εξισλαμισμό της πατρίδας μας με τη δημιουργία ισλαμικών τζαμιών παράνομα μέσα στην πρωτεύουσα της Ελλάδος. </w:t>
      </w:r>
    </w:p>
    <w:p w14:paraId="3694FE2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Θέλουν, βέβαια, οι ξένοι, μετά τον καλύτερο </w:t>
      </w:r>
      <w:r>
        <w:rPr>
          <w:rFonts w:eastAsia="Times New Roman" w:cs="Times New Roman"/>
          <w:szCs w:val="24"/>
          <w:lang w:val="en-US"/>
        </w:rPr>
        <w:t>dear</w:t>
      </w:r>
      <w:r>
        <w:rPr>
          <w:rFonts w:eastAsia="Times New Roman" w:cs="Times New Roman"/>
          <w:szCs w:val="24"/>
        </w:rPr>
        <w:t xml:space="preserve"> </w:t>
      </w:r>
      <w:r>
        <w:rPr>
          <w:rFonts w:eastAsia="Times New Roman" w:cs="Times New Roman"/>
          <w:szCs w:val="24"/>
          <w:lang w:val="en-US"/>
        </w:rPr>
        <w:t>Alexis</w:t>
      </w:r>
      <w:r>
        <w:rPr>
          <w:rFonts w:eastAsia="Times New Roman" w:cs="Times New Roman"/>
          <w:szCs w:val="24"/>
        </w:rPr>
        <w:t xml:space="preserve"> </w:t>
      </w:r>
      <w:r>
        <w:rPr>
          <w:rFonts w:eastAsia="Times New Roman" w:cs="Times New Roman"/>
          <w:szCs w:val="24"/>
          <w:lang w:val="en-US"/>
        </w:rPr>
        <w:t>Tsipras</w:t>
      </w:r>
      <w:r>
        <w:rPr>
          <w:rFonts w:eastAsia="Times New Roman" w:cs="Times New Roman"/>
          <w:szCs w:val="24"/>
        </w:rPr>
        <w:t xml:space="preserve">, τον </w:t>
      </w:r>
      <w:r>
        <w:rPr>
          <w:rFonts w:eastAsia="Times New Roman" w:cs="Times New Roman"/>
          <w:szCs w:val="24"/>
          <w:lang w:val="en-US"/>
        </w:rPr>
        <w:t>Mr</w:t>
      </w:r>
      <w:r>
        <w:rPr>
          <w:rFonts w:eastAsia="Times New Roman" w:cs="Times New Roman"/>
          <w:szCs w:val="24"/>
        </w:rPr>
        <w:t xml:space="preserve">. </w:t>
      </w:r>
      <w:r>
        <w:rPr>
          <w:rFonts w:eastAsia="Times New Roman" w:cs="Times New Roman"/>
          <w:szCs w:val="24"/>
          <w:lang w:val="en-US"/>
        </w:rPr>
        <w:t>Siemens</w:t>
      </w:r>
      <w:r>
        <w:rPr>
          <w:rFonts w:eastAsia="Times New Roman" w:cs="Times New Roman"/>
          <w:szCs w:val="24"/>
        </w:rPr>
        <w:t>, τον Κούλη Μητσοτάκη για Πρωθυπουργό. Τον θέλουν και αυτόν βεβαίως. Εδώ υπάρχει, όμως, μία σταθερά, η οποία θα δημιουργήσει μέγιστο πρόβλημα. Η σταθερά αυτή είναι η ανερχόμενη πολιτική δύναμη της Χρυσής Αυγής, που με την κατιούσα που έχουν λάβει αυ</w:t>
      </w:r>
      <w:r>
        <w:rPr>
          <w:rFonts w:eastAsia="Times New Roman" w:cs="Times New Roman"/>
          <w:szCs w:val="24"/>
        </w:rPr>
        <w:t>τήν τη στιγμή τα ποσοστά του ΣΥΡΙΖΑ, που πέφτει κάτω από 20% και σε λίγο θα είναι κάτω από 15%, με τη Χρυσή Αυγή σε διψήφιο ποσοστό συνεχώς ανερχόμενο θα είμαστε δεύτερο κόμμα όταν γίνουν οι εκλογές και Αξιωματική Αντιπολίτευση.</w:t>
      </w:r>
    </w:p>
    <w:p w14:paraId="3694FE2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Κλείνω. Άκουσα κάποιον Τούρκο να λέει στα κανάλια ότι θα έρθει μέσα στα ελληνικά νησιά και θα βάλει, λέει, ένα κοντάρι με τουρκική σημαία. Λοιπόν, να προσέχουν οι Τούρκοι που τα λένε αυτά, διότι γίνονται και ατυχήματα με τα κοντάρια, ενδεχομένως μπαίνουν σ</w:t>
      </w:r>
      <w:r>
        <w:rPr>
          <w:rFonts w:eastAsia="Times New Roman" w:cs="Times New Roman"/>
          <w:szCs w:val="24"/>
        </w:rPr>
        <w:t xml:space="preserve">ε λάθος, ευαίσθητα σημεία και προξενούν επώδυνες καταστάσεις. Αυτό απαντάμε σε αυτούς που προκλητικά αμφισβητούν την ελληνική κυριαρχία στο Αιγαίο πέλαγος. </w:t>
      </w:r>
    </w:p>
    <w:p w14:paraId="3694FE2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3694FE2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 Αιγαίο πέλαγος είναι ελληνικό. Το Αιγαίο πέλαγ</w:t>
      </w:r>
      <w:r>
        <w:rPr>
          <w:rFonts w:eastAsia="Times New Roman" w:cs="Times New Roman"/>
          <w:szCs w:val="24"/>
        </w:rPr>
        <w:t xml:space="preserve">ος είναι Ελλάδα και η Ελλάς διεκδικεί, όχι μόνο τα νησιά που μας ανήκουν, από τη Συνθήκη της Λοζάνης, αλλά και την ανακήρυξη της ελληνικής Αποκλειστικής Οικονομικής Ζώνης, που μπορεί να καταστήσει την πατρίδα μας κυρίαρχη δύναμη στην ανατολική Μεσόγειο. </w:t>
      </w:r>
    </w:p>
    <w:p w14:paraId="3694FE2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Δ</w:t>
      </w:r>
      <w:r>
        <w:rPr>
          <w:rFonts w:eastAsia="Times New Roman" w:cs="Times New Roman"/>
          <w:szCs w:val="24"/>
        </w:rPr>
        <w:t>ιότι λόγω της ύπαρξης του συμπλέγματος της Μεγίστης, να αναφερθώ και στο Καστελόριζο, που έβγαινε η ομάδα 53 του Υπουργού σας και μας έβριζε ότι είμαστε εγκληματικό κόμμα. Πήγαμε στο Καστελόριζο γιατί το Καστελόριζο είναι ελληνική πατρίδα και είναι το κλει</w:t>
      </w:r>
      <w:r>
        <w:rPr>
          <w:rFonts w:eastAsia="Times New Roman" w:cs="Times New Roman"/>
          <w:szCs w:val="24"/>
        </w:rPr>
        <w:t>δί της κυριαρχίας για την Ελλάδα στην ανατολική Μεσόγειο. Με τον νόμο της Χρυσής Αυγής περί ανακηρύξεως της ελληνικής ΑΟΖ θα γίνει πράξη το όραμά μας, η Ελλάδα γεωπολιτικά, η Ελλάδα γεωστρατηγικά να κυριαρχήσει στην ευρύτερη περιοχή.</w:t>
      </w:r>
    </w:p>
    <w:p w14:paraId="3694FE2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Ευχαριστώ.</w:t>
      </w:r>
    </w:p>
    <w:p w14:paraId="3694FE2C"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w:t>
      </w:r>
      <w:r>
        <w:rPr>
          <w:rFonts w:eastAsia="Times New Roman" w:cs="Times New Roman"/>
          <w:szCs w:val="24"/>
        </w:rPr>
        <w:t xml:space="preserve">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3694FE2D"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Κλείνει η πεντάδα, όπως είπα, με τον συνάδελφο κ. Τριανταφυλλίδη. Μετά θα μιλήσει ο κ. Τσακαλώτος.</w:t>
      </w:r>
    </w:p>
    <w:p w14:paraId="3694FE2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Μου διευκρίνισε ο κύριος Υπουργός ότι δεν θα μιλήσει για τον προϋπολογισμό, αλλά θέλε</w:t>
      </w:r>
      <w:r>
        <w:rPr>
          <w:rFonts w:eastAsia="Times New Roman" w:cs="Times New Roman"/>
          <w:szCs w:val="24"/>
        </w:rPr>
        <w:t xml:space="preserve">ι να κάνει ενημέρωση στην Ολομέλεια της Βουλής, για δέκα λεπτά, σχετικά με το </w:t>
      </w:r>
      <w:r>
        <w:rPr>
          <w:rFonts w:eastAsia="Times New Roman" w:cs="Times New Roman"/>
          <w:szCs w:val="24"/>
          <w:lang w:val="en-US"/>
        </w:rPr>
        <w:t>Eurogroup</w:t>
      </w:r>
      <w:r>
        <w:rPr>
          <w:rFonts w:eastAsia="Times New Roman" w:cs="Times New Roman"/>
          <w:szCs w:val="24"/>
        </w:rPr>
        <w:t>, τη διαπραγμάτευση και όλη αυτήν την ιστορία.</w:t>
      </w:r>
    </w:p>
    <w:p w14:paraId="3694FE2F" w14:textId="77777777" w:rsidR="006648D0" w:rsidRDefault="00CC2A7D">
      <w:pPr>
        <w:spacing w:line="600" w:lineRule="auto"/>
        <w:ind w:firstLine="720"/>
        <w:jc w:val="both"/>
        <w:rPr>
          <w:rFonts w:eastAsia="Times New Roman"/>
          <w:szCs w:val="24"/>
        </w:rPr>
      </w:pPr>
      <w:r>
        <w:rPr>
          <w:rFonts w:eastAsia="Times New Roman"/>
          <w:szCs w:val="24"/>
        </w:rPr>
        <w:t>Επομένως, ενημερώνω και να μου πείτε όταν είναι η ώρα.</w:t>
      </w:r>
    </w:p>
    <w:p w14:paraId="3694FE30" w14:textId="77777777" w:rsidR="006648D0" w:rsidRDefault="00CC2A7D">
      <w:pPr>
        <w:spacing w:line="600" w:lineRule="auto"/>
        <w:ind w:firstLine="720"/>
        <w:jc w:val="both"/>
        <w:rPr>
          <w:rFonts w:eastAsia="Times New Roman"/>
          <w:szCs w:val="24"/>
        </w:rPr>
      </w:pPr>
      <w:r>
        <w:rPr>
          <w:rFonts w:eastAsia="Times New Roman"/>
          <w:szCs w:val="24"/>
        </w:rPr>
        <w:t>Έχει ζητήσει να μιλήσει μετά τον κ. Τσακαλώτο ως Κοινοβουλευτικός Ε</w:t>
      </w:r>
      <w:r>
        <w:rPr>
          <w:rFonts w:eastAsia="Times New Roman"/>
          <w:szCs w:val="24"/>
        </w:rPr>
        <w:t>κπρόσωπος ο κ. Δένδιας. Μετά γύρω στις 16.00΄ έχει ζητήσει να μιλήσει ο κ. Λοβέρδος, μου το είχε πει νωρίτερα.</w:t>
      </w:r>
    </w:p>
    <w:p w14:paraId="3694FE31" w14:textId="77777777" w:rsidR="006648D0" w:rsidRDefault="00CC2A7D">
      <w:pPr>
        <w:spacing w:line="600" w:lineRule="auto"/>
        <w:ind w:firstLine="720"/>
        <w:jc w:val="both"/>
        <w:rPr>
          <w:rFonts w:eastAsia="Times New Roman"/>
          <w:b/>
          <w:szCs w:val="24"/>
        </w:rPr>
      </w:pPr>
      <w:r>
        <w:rPr>
          <w:rFonts w:eastAsia="Times New Roman"/>
          <w:b/>
          <w:szCs w:val="24"/>
        </w:rPr>
        <w:t xml:space="preserve">ΑΝΔΡΕΑΣ ΛΟΒΕΡΔΟΣ: </w:t>
      </w:r>
      <w:r>
        <w:rPr>
          <w:rFonts w:eastAsia="Times New Roman"/>
          <w:szCs w:val="24"/>
        </w:rPr>
        <w:t>Όχι, όχι, κύριε Πρόεδρε. Δεν το ήξερα ότι θα μιλήσει ο κύριος Υπουργός. Μετά τον κ. Δένδια...</w:t>
      </w:r>
    </w:p>
    <w:p w14:paraId="3694FE32" w14:textId="77777777" w:rsidR="006648D0" w:rsidRDefault="00CC2A7D">
      <w:pPr>
        <w:spacing w:line="600" w:lineRule="auto"/>
        <w:ind w:firstLine="720"/>
        <w:jc w:val="both"/>
        <w:rPr>
          <w:rFonts w:eastAsia="Times New Roman"/>
          <w:bCs/>
        </w:rPr>
      </w:pPr>
      <w:r>
        <w:rPr>
          <w:rFonts w:eastAsia="Times New Roman"/>
          <w:b/>
          <w:bCs/>
        </w:rPr>
        <w:t xml:space="preserve">ΠΡΟΕΔΡΕΥΩΝ (Νικήτας Κακλαμάνης): </w:t>
      </w:r>
      <w:r>
        <w:rPr>
          <w:rFonts w:eastAsia="Times New Roman"/>
          <w:bCs/>
        </w:rPr>
        <w:t>Ναι, ναι, αυτό λέω. Μην με διακόπτετε, κύριε Λοβέρδο. Τι μετά; Με την κοινοβουλευτική σειρά θα μιλήσει ο κ. Δένδιας πρώτος. Ούτε ο κ. Δένδιας το ήξερε.</w:t>
      </w:r>
    </w:p>
    <w:p w14:paraId="3694FE33" w14:textId="77777777" w:rsidR="006648D0" w:rsidRDefault="00CC2A7D">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Μετά τον κ. Δένδια.</w:t>
      </w:r>
    </w:p>
    <w:p w14:paraId="3694FE34" w14:textId="77777777" w:rsidR="006648D0" w:rsidRDefault="00CC2A7D">
      <w:pPr>
        <w:spacing w:line="600" w:lineRule="auto"/>
        <w:ind w:firstLine="720"/>
        <w:jc w:val="both"/>
        <w:rPr>
          <w:rFonts w:eastAsia="Times New Roman"/>
          <w:bCs/>
        </w:rPr>
      </w:pPr>
      <w:r>
        <w:rPr>
          <w:rFonts w:eastAsia="Times New Roman"/>
          <w:b/>
          <w:bCs/>
        </w:rPr>
        <w:lastRenderedPageBreak/>
        <w:t xml:space="preserve">ΠΡΟΕΔΡΕΥΩΝ (Νικήτας Κακλαμάνης): </w:t>
      </w:r>
      <w:r>
        <w:rPr>
          <w:rFonts w:eastAsia="Times New Roman"/>
          <w:bCs/>
        </w:rPr>
        <w:t xml:space="preserve">Ωραία. Εγώ θέλω να σας κάνω άλλη </w:t>
      </w:r>
      <w:r>
        <w:rPr>
          <w:rFonts w:eastAsia="Times New Roman"/>
          <w:bCs/>
        </w:rPr>
        <w:t xml:space="preserve">πρόταση. </w:t>
      </w:r>
    </w:p>
    <w:p w14:paraId="3694FE35" w14:textId="77777777" w:rsidR="006648D0" w:rsidRDefault="00CC2A7D">
      <w:pPr>
        <w:spacing w:line="600" w:lineRule="auto"/>
        <w:ind w:firstLine="720"/>
        <w:jc w:val="both"/>
        <w:rPr>
          <w:rFonts w:eastAsia="Times New Roman"/>
          <w:bCs/>
        </w:rPr>
      </w:pPr>
      <w:r>
        <w:rPr>
          <w:rFonts w:eastAsia="Times New Roman"/>
          <w:bCs/>
        </w:rPr>
        <w:t>Μήπως εξυπηρετείστε καλύτερα οι Κοινοβουλευτικοί, επειδή δεν θα μιλήσει επί του Προϋπολογισμού ο κύριος Υπουργός -θα μιλήσει δέκα λεπτά για να μας ενημερώσει και είναι χρήσιμο νομίζω- ενδεχομένως να θέλετε να μην κάνετε την ομιλία σας ως Κοινοβου</w:t>
      </w:r>
      <w:r>
        <w:rPr>
          <w:rFonts w:eastAsia="Times New Roman"/>
          <w:bCs/>
        </w:rPr>
        <w:t xml:space="preserve">λευτικοί, αλλά να μιλήσετε για τρία - τέσσερα λεπτά επί του θέματος που θα μιλήσει ο κύριος Υπουργός και κρατάτε την κανονική σας ομιλία για όποτε θέλετε αργότερα. </w:t>
      </w:r>
    </w:p>
    <w:p w14:paraId="3694FE36" w14:textId="77777777" w:rsidR="006648D0" w:rsidRDefault="00CC2A7D">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Σωστό.</w:t>
      </w:r>
    </w:p>
    <w:p w14:paraId="3694FE37" w14:textId="77777777" w:rsidR="006648D0" w:rsidRDefault="00CC2A7D">
      <w:pPr>
        <w:spacing w:line="600" w:lineRule="auto"/>
        <w:ind w:firstLine="720"/>
        <w:jc w:val="both"/>
        <w:rPr>
          <w:rFonts w:eastAsia="Times New Roman"/>
          <w:bCs/>
        </w:rPr>
      </w:pPr>
      <w:r>
        <w:rPr>
          <w:rFonts w:eastAsia="Times New Roman"/>
          <w:b/>
          <w:bCs/>
        </w:rPr>
        <w:t xml:space="preserve">ΠΡΟΕΔΡΕΥΩΝ (Νικήτας Κακλαμάνης): </w:t>
      </w:r>
      <w:r>
        <w:rPr>
          <w:rFonts w:eastAsia="Times New Roman"/>
          <w:bCs/>
        </w:rPr>
        <w:t>Άρα κύριε Λοβέρδο, είδατε ότι σας</w:t>
      </w:r>
      <w:r>
        <w:rPr>
          <w:rFonts w:eastAsia="Times New Roman"/>
          <w:bCs/>
        </w:rPr>
        <w:t xml:space="preserve"> υπερκάλυψα.</w:t>
      </w:r>
    </w:p>
    <w:p w14:paraId="3694FE38" w14:textId="77777777" w:rsidR="006648D0" w:rsidRDefault="00CC2A7D">
      <w:pPr>
        <w:spacing w:line="600" w:lineRule="auto"/>
        <w:ind w:firstLine="720"/>
        <w:jc w:val="both"/>
        <w:rPr>
          <w:rFonts w:eastAsia="Times New Roman"/>
          <w:szCs w:val="24"/>
        </w:rPr>
      </w:pPr>
      <w:r>
        <w:rPr>
          <w:rFonts w:eastAsia="Times New Roman"/>
          <w:bCs/>
        </w:rPr>
        <w:t>Κύριε Τριανταφυλλίδη, συγγνώμη που σας είχα όρθιο, έχετε τον λόγο. Θα σας το ανταποδώσω με ανοχή.</w:t>
      </w:r>
    </w:p>
    <w:p w14:paraId="3694FE39" w14:textId="77777777" w:rsidR="006648D0" w:rsidRDefault="00CC2A7D">
      <w:pPr>
        <w:spacing w:line="600" w:lineRule="auto"/>
        <w:ind w:firstLine="720"/>
        <w:jc w:val="both"/>
        <w:rPr>
          <w:rFonts w:eastAsia="Times New Roman"/>
          <w:bCs/>
        </w:rPr>
      </w:pPr>
      <w:r>
        <w:rPr>
          <w:rFonts w:eastAsia="Times New Roman"/>
          <w:b/>
          <w:bCs/>
        </w:rPr>
        <w:lastRenderedPageBreak/>
        <w:t xml:space="preserve">ΑΛΕΞΑΝΔΡΟΣ ΤΡΙΑΝΤΑΦΥΛΛΙΔΗΣ: </w:t>
      </w:r>
      <w:r>
        <w:rPr>
          <w:rFonts w:eastAsia="Times New Roman"/>
          <w:bCs/>
        </w:rPr>
        <w:t>Σας ευχαριστώ, κύριε Πρόεδρε.</w:t>
      </w:r>
    </w:p>
    <w:p w14:paraId="3694FE3A" w14:textId="77777777" w:rsidR="006648D0" w:rsidRDefault="00CC2A7D">
      <w:pPr>
        <w:spacing w:line="600" w:lineRule="auto"/>
        <w:ind w:firstLine="720"/>
        <w:jc w:val="both"/>
        <w:rPr>
          <w:rFonts w:eastAsia="Times New Roman"/>
          <w:bCs/>
        </w:rPr>
      </w:pPr>
      <w:r>
        <w:rPr>
          <w:rFonts w:eastAsia="Times New Roman"/>
          <w:bCs/>
        </w:rPr>
        <w:t>Η οικονομία, κύριε Υπουργέ, έχει γίνει η γραμματική της πολιτικής. Θέλω να δούμε λίγο την σχέση οικονομίας και πολιτικής με όλα αυτά που έχουμε ακούσει αυτό το τριήμερο. Οι κανόνες και οι κοινοτυπίες της επαναλαμβάνονται ξανά και ξανά στο δημόσιο λόγο, αλλ</w:t>
      </w:r>
      <w:r>
        <w:rPr>
          <w:rFonts w:eastAsia="Times New Roman"/>
          <w:bCs/>
        </w:rPr>
        <w:t xml:space="preserve">ά η οικονομία δεν είναι ακριβής επιστήμη. Η οικονομική γραμματική είναι μια μορφή μυθολογίας, μια πεποίθηση σε συλλογικές αναπαραστάσεις που άλλοτε ισχύουν και άλλοτε όχι. </w:t>
      </w:r>
    </w:p>
    <w:p w14:paraId="3694FE3B" w14:textId="77777777" w:rsidR="006648D0" w:rsidRDefault="00CC2A7D">
      <w:pPr>
        <w:spacing w:line="600" w:lineRule="auto"/>
        <w:ind w:firstLine="720"/>
        <w:jc w:val="both"/>
        <w:rPr>
          <w:rFonts w:eastAsia="Times New Roman"/>
          <w:bCs/>
        </w:rPr>
      </w:pPr>
      <w:r>
        <w:rPr>
          <w:rFonts w:eastAsia="Times New Roman"/>
          <w:bCs/>
        </w:rPr>
        <w:t>«Η δύναμη των οικονομικών μύθων συνίσταται στην αντιφατικότητά τους. Όσα φέρνουν στ</w:t>
      </w:r>
      <w:r>
        <w:rPr>
          <w:rFonts w:eastAsia="Times New Roman"/>
          <w:bCs/>
        </w:rPr>
        <w:t>ο φως, άλλα τόσα αποσιωπούν», λέει ο</w:t>
      </w:r>
      <w:r>
        <w:rPr>
          <w:rFonts w:eastAsia="Times New Roman" w:cs="Times New Roman"/>
          <w:color w:val="858483"/>
          <w:sz w:val="18"/>
          <w:szCs w:val="18"/>
        </w:rPr>
        <w:t xml:space="preserve"> </w:t>
      </w:r>
      <w:r>
        <w:rPr>
          <w:rFonts w:eastAsia="Times New Roman"/>
          <w:bCs/>
        </w:rPr>
        <w:t xml:space="preserve">Eloi Laurent, οικονομολόγος στο Πανεπιστήμιο στο Παρίσι, στο Στάνφορντ και στο Χάρβαρντ. </w:t>
      </w:r>
    </w:p>
    <w:p w14:paraId="3694FE3C" w14:textId="77777777" w:rsidR="006648D0" w:rsidRDefault="00CC2A7D">
      <w:pPr>
        <w:spacing w:line="600" w:lineRule="auto"/>
        <w:ind w:firstLine="720"/>
        <w:jc w:val="both"/>
        <w:rPr>
          <w:rFonts w:eastAsia="Times New Roman"/>
          <w:bCs/>
        </w:rPr>
      </w:pPr>
      <w:r>
        <w:rPr>
          <w:rFonts w:eastAsia="Times New Roman"/>
          <w:bCs/>
        </w:rPr>
        <w:lastRenderedPageBreak/>
        <w:t xml:space="preserve">Αυτό μου ήρθε στο μυαλό, όταν διάβαζα αυτόν τον γκουρού της παγκόσμιας αγοράς των ομολόγων, τον </w:t>
      </w:r>
      <w:r>
        <w:rPr>
          <w:rFonts w:eastAsia="Times New Roman"/>
          <w:bCs/>
          <w:lang w:val="en-US"/>
        </w:rPr>
        <w:t>Paul</w:t>
      </w:r>
      <w:r>
        <w:rPr>
          <w:rFonts w:eastAsia="Times New Roman"/>
          <w:bCs/>
        </w:rPr>
        <w:t xml:space="preserve"> </w:t>
      </w:r>
      <w:r>
        <w:rPr>
          <w:rFonts w:eastAsia="Times New Roman"/>
          <w:bCs/>
          <w:lang w:val="en-US"/>
        </w:rPr>
        <w:t>Kazarian</w:t>
      </w:r>
      <w:r>
        <w:rPr>
          <w:rFonts w:eastAsia="Times New Roman"/>
          <w:bCs/>
        </w:rPr>
        <w:t>, να λέει ότι το καθ</w:t>
      </w:r>
      <w:r>
        <w:rPr>
          <w:rFonts w:eastAsia="Times New Roman"/>
          <w:bCs/>
        </w:rPr>
        <w:t xml:space="preserve">αρό χρέος της Ελλάδας είναι μόλις 41% του ΑΕΠ ή αλλιώς 72 δισεκατομμύρια ευρώ και όχι 177% του ΑΕΠ δηλαδή 311 δισεκατομμύρια ευρώ. Δεν ξέρω αν με αυτά τα στοιχεία μπορεί να πειστεί το </w:t>
      </w:r>
      <w:r>
        <w:rPr>
          <w:rFonts w:eastAsia="Times New Roman"/>
          <w:bCs/>
          <w:lang w:val="en-US"/>
        </w:rPr>
        <w:t>Eurogroup</w:t>
      </w:r>
      <w:r>
        <w:rPr>
          <w:rFonts w:eastAsia="Times New Roman"/>
          <w:bCs/>
        </w:rPr>
        <w:t xml:space="preserve"> για τα πλεονάσματα του 2019 και του 2020.</w:t>
      </w:r>
    </w:p>
    <w:p w14:paraId="3694FE3D" w14:textId="77777777" w:rsidR="006648D0" w:rsidRDefault="00CC2A7D">
      <w:pPr>
        <w:spacing w:line="600" w:lineRule="auto"/>
        <w:ind w:firstLine="720"/>
        <w:jc w:val="both"/>
        <w:rPr>
          <w:rFonts w:eastAsia="Times New Roman"/>
          <w:bCs/>
        </w:rPr>
      </w:pPr>
      <w:r>
        <w:rPr>
          <w:rFonts w:eastAsia="Times New Roman"/>
          <w:bCs/>
        </w:rPr>
        <w:t>Κυρίες και κύριοι συ</w:t>
      </w:r>
      <w:r>
        <w:rPr>
          <w:rFonts w:eastAsia="Times New Roman"/>
          <w:bCs/>
        </w:rPr>
        <w:t>νάδελφοι, βρισκόμαστε στην πιο κρίσιμη καμπή στην πορεία εξόδου από τον μνημονιακό κανιβαλισμό, μ</w:t>
      </w:r>
      <w:r>
        <w:rPr>
          <w:rFonts w:eastAsia="Times New Roman"/>
          <w:bCs/>
        </w:rPr>
        <w:t>ί</w:t>
      </w:r>
      <w:r>
        <w:rPr>
          <w:rFonts w:eastAsia="Times New Roman"/>
          <w:bCs/>
        </w:rPr>
        <w:t>α κρίσιμη χρήσιμη μάζα θετικών εξελίξεων: χρέος, αξιολόγηση, ποσοτική χαλάρωση μαζί με θεσμικά επενδυτικά εργαλεία είναι αναγκαία και ικανά για να ανατρέψουμε</w:t>
      </w:r>
      <w:r>
        <w:rPr>
          <w:rFonts w:eastAsia="Times New Roman"/>
          <w:bCs/>
        </w:rPr>
        <w:t xml:space="preserve"> το κλίμα της εθνικής κατάθλιψης που κληρονομήσαμε και να μπούμε στο 2017 με ένα συγκρατημένο χαμόγελο ελπίδας, πίστης ότι με αγώνα, συμμετοχή, ενότητα μέσα στον λαό μπορούμε να αλλάξουμε τα πράγματα, ότι η εγκατάλειψη και η αποχή δεν είναι η λύση.</w:t>
      </w:r>
    </w:p>
    <w:p w14:paraId="3694FE3E" w14:textId="77777777" w:rsidR="006648D0" w:rsidRDefault="00CC2A7D">
      <w:pPr>
        <w:spacing w:line="600" w:lineRule="auto"/>
        <w:ind w:firstLine="720"/>
        <w:jc w:val="both"/>
        <w:rPr>
          <w:rFonts w:eastAsia="Times New Roman"/>
          <w:bCs/>
        </w:rPr>
      </w:pPr>
      <w:r>
        <w:rPr>
          <w:rFonts w:eastAsia="Times New Roman"/>
          <w:bCs/>
        </w:rPr>
        <w:lastRenderedPageBreak/>
        <w:t>Βρισκόμ</w:t>
      </w:r>
      <w:r>
        <w:rPr>
          <w:rFonts w:eastAsia="Times New Roman"/>
          <w:bCs/>
        </w:rPr>
        <w:t>αστε ταυτόχρονα απέναντι σε μ</w:t>
      </w:r>
      <w:r>
        <w:rPr>
          <w:rFonts w:eastAsia="Times New Roman"/>
          <w:bCs/>
        </w:rPr>
        <w:t>ί</w:t>
      </w:r>
      <w:r>
        <w:rPr>
          <w:rFonts w:eastAsia="Times New Roman"/>
          <w:bCs/>
        </w:rPr>
        <w:t xml:space="preserve">α Αξιωματική Αντιπολίτευση που επιχειρεί να υποβιβάσει την πολιτική σε αήθη προπαγάνδα με στόχο όχι μόνο την απαξίωση του κυβερνητικού έργου, αλλά και την ηθική αποδόμηση του ΣΥΡΙΖΑ και του Πρωθυπουργού. </w:t>
      </w:r>
    </w:p>
    <w:p w14:paraId="3694FE3F" w14:textId="77777777" w:rsidR="006648D0" w:rsidRDefault="00CC2A7D">
      <w:pPr>
        <w:spacing w:line="600" w:lineRule="auto"/>
        <w:ind w:firstLine="720"/>
        <w:jc w:val="both"/>
        <w:rPr>
          <w:rFonts w:eastAsia="Times New Roman"/>
          <w:bCs/>
        </w:rPr>
      </w:pPr>
      <w:r>
        <w:rPr>
          <w:rFonts w:eastAsia="Times New Roman"/>
          <w:bCs/>
        </w:rPr>
        <w:t>Οι πολιτικές δυνάμεις</w:t>
      </w:r>
      <w:r>
        <w:rPr>
          <w:rFonts w:eastAsia="Times New Roman"/>
          <w:bCs/>
        </w:rPr>
        <w:t xml:space="preserve"> του «εάν δεν υπογράψεις, μην γυρίσεις πίσω» τότε, τολμούν σήμερα να γίνονται τιμητές μας. Ζούμε το θέατρο του παραλόγου μ</w:t>
      </w:r>
      <w:r>
        <w:rPr>
          <w:rFonts w:eastAsia="Times New Roman"/>
          <w:bCs/>
        </w:rPr>
        <w:t>ί</w:t>
      </w:r>
      <w:r>
        <w:rPr>
          <w:rFonts w:eastAsia="Times New Roman"/>
          <w:bCs/>
        </w:rPr>
        <w:t>ας Αντιπολίτευσης που ούτε θέλει και ούτε μπορεί να καταθέσει πρόταση εξόδου από την κρίση, πρόταση ανασυγκρότησης της κοινωνίας, των</w:t>
      </w:r>
      <w:r>
        <w:rPr>
          <w:rFonts w:eastAsia="Times New Roman"/>
          <w:bCs/>
        </w:rPr>
        <w:t xml:space="preserve"> θεσμών και της οικονομίας και κυρίως να μην μπορεί να αντιπαρατεθεί στην Κυβέρνηση και τον ΣΥΡΙΖΑ σε κανένα άλλο επίπεδο εκτός αυτού της ατάκας, της φθηνής δημαγωγίας, του στείρου και άγονου εντυπωσιασμού. </w:t>
      </w:r>
    </w:p>
    <w:p w14:paraId="3694FE40" w14:textId="77777777" w:rsidR="006648D0" w:rsidRDefault="00CC2A7D">
      <w:pPr>
        <w:spacing w:line="600" w:lineRule="auto"/>
        <w:ind w:firstLine="720"/>
        <w:jc w:val="both"/>
        <w:rPr>
          <w:rFonts w:eastAsia="Times New Roman"/>
          <w:bCs/>
        </w:rPr>
      </w:pPr>
      <w:r>
        <w:rPr>
          <w:rFonts w:eastAsia="Times New Roman"/>
          <w:bCs/>
        </w:rPr>
        <w:t>Το «Έτσι, χωρίς πρόγραμμα» της Μαρίας Ρεζάν, έγι</w:t>
      </w:r>
      <w:r>
        <w:rPr>
          <w:rFonts w:eastAsia="Times New Roman"/>
          <w:bCs/>
        </w:rPr>
        <w:t>νε «Έτσι, χωρίς όραμα και χωρίς επιχείρημα» του Κυριάκου.</w:t>
      </w:r>
    </w:p>
    <w:p w14:paraId="3694FE41" w14:textId="77777777" w:rsidR="006648D0" w:rsidRDefault="00CC2A7D">
      <w:pPr>
        <w:spacing w:line="600" w:lineRule="auto"/>
        <w:ind w:firstLine="720"/>
        <w:jc w:val="both"/>
        <w:rPr>
          <w:rFonts w:eastAsia="Times New Roman"/>
          <w:bCs/>
        </w:rPr>
      </w:pPr>
      <w:r>
        <w:rPr>
          <w:rFonts w:eastAsia="Times New Roman"/>
          <w:bCs/>
        </w:rPr>
        <w:lastRenderedPageBreak/>
        <w:t xml:space="preserve">Η κοινωνία υποχρεώνεται να υφίσταται ως δήθεν πολιτική μια επίφαση πολιτικής κριτικής, ένα ακατάσχετο υβρεολόγιο με επωδό την απαίτηση των εκλογών. Σπαρταρούν, καθώς το στερητικό σύνδρομο απώλειας </w:t>
      </w:r>
      <w:r>
        <w:rPr>
          <w:rFonts w:eastAsia="Times New Roman"/>
          <w:bCs/>
        </w:rPr>
        <w:t>εξουσίας επιδεινώνεται. Η εικοσάμηνη στέρηση της καρέκλας προκαλεί σπασμούς αλήθειας σαν και αυτές στις οποίες επιδόθηκε ο κ. Μητσοτάκης από την Βουλγαρία καλώντας τις ελληνικές επιχειρήσεις να επενδύσουν εκτός Ελλάδος.</w:t>
      </w:r>
    </w:p>
    <w:p w14:paraId="3694FE42" w14:textId="77777777" w:rsidR="006648D0" w:rsidRDefault="00CC2A7D">
      <w:pPr>
        <w:spacing w:line="600" w:lineRule="auto"/>
        <w:ind w:firstLine="720"/>
        <w:jc w:val="both"/>
        <w:rPr>
          <w:rFonts w:eastAsia="Times New Roman"/>
          <w:bCs/>
        </w:rPr>
      </w:pPr>
      <w:r>
        <w:rPr>
          <w:rFonts w:eastAsia="Times New Roman"/>
          <w:bCs/>
        </w:rPr>
        <w:t>Οι πολίτες σε εμάς ασκούν κριτική, α</w:t>
      </w:r>
      <w:r>
        <w:rPr>
          <w:rFonts w:eastAsia="Times New Roman"/>
          <w:bCs/>
        </w:rPr>
        <w:t xml:space="preserve">πό εμάς περιμένουν, εμάς ελέγχουν, εμάς πιέζουν. Από αυτούς που κυβέρνησαν σαράντα χρόνια δεν περιμένουν τίποτα. Σας γνωρίζουν και σας αναγνωρίζουν πολιτικά ως κάλπικες δεκάρες. Δεν περιμένουν τίποτα, ή μάλλον περιμένουν. Περιμένουν να επιστρέψετε πίσω τα </w:t>
      </w:r>
      <w:r>
        <w:rPr>
          <w:rFonts w:eastAsia="Times New Roman"/>
          <w:bCs/>
        </w:rPr>
        <w:t>δανεικά και αγύριστα, 214 εκατομμύρια και 198 εκατομμύρια που δανείστηκαν και χρωστούν στις τράπεζες οι «νοικο</w:t>
      </w:r>
      <w:r>
        <w:rPr>
          <w:rFonts w:eastAsia="Times New Roman"/>
          <w:bCs/>
        </w:rPr>
        <w:lastRenderedPageBreak/>
        <w:t xml:space="preserve">κύρηδες» της Νέας Δημοκρατίας και του ΠΑΣΟΚ, χρήματα που τα δανείστηκαν και τα χρωστούν στους Έλληνες συνταξιούχους, βλέπε </w:t>
      </w:r>
      <w:r>
        <w:rPr>
          <w:rFonts w:eastAsia="Times New Roman"/>
          <w:bCs/>
          <w:lang w:val="en-US"/>
        </w:rPr>
        <w:t>PSI</w:t>
      </w:r>
      <w:r>
        <w:rPr>
          <w:rFonts w:eastAsia="Times New Roman"/>
          <w:bCs/>
        </w:rPr>
        <w:t xml:space="preserve"> και δομημένα ομόλογ</w:t>
      </w:r>
      <w:r>
        <w:rPr>
          <w:rFonts w:eastAsia="Times New Roman"/>
          <w:bCs/>
        </w:rPr>
        <w:t>α.</w:t>
      </w:r>
    </w:p>
    <w:p w14:paraId="3694FE43" w14:textId="77777777" w:rsidR="006648D0" w:rsidRDefault="00CC2A7D">
      <w:pPr>
        <w:spacing w:line="600" w:lineRule="auto"/>
        <w:ind w:firstLine="720"/>
        <w:jc w:val="both"/>
        <w:rPr>
          <w:rFonts w:eastAsia="Times New Roman"/>
          <w:szCs w:val="24"/>
        </w:rPr>
      </w:pPr>
      <w:r>
        <w:rPr>
          <w:rFonts w:eastAsia="Times New Roman"/>
          <w:szCs w:val="24"/>
        </w:rPr>
        <w:t>Ποιοι συμφώνησαν με το δεύτερο μνημόνιο για πλεονάσματα 3% το 2015, 4,2% το 2016, 4,5% το 2017, 4,5% το 2018; Ήσασταν εσείς ή η μετεμψύχωση Σαμαρά-Βενιζέλου-Μητσοτάκη;</w:t>
      </w:r>
    </w:p>
    <w:p w14:paraId="3694FE44" w14:textId="77777777" w:rsidR="006648D0" w:rsidRDefault="00CC2A7D">
      <w:pPr>
        <w:spacing w:line="600" w:lineRule="auto"/>
        <w:ind w:firstLine="720"/>
        <w:jc w:val="both"/>
        <w:rPr>
          <w:rFonts w:eastAsia="Times New Roman"/>
          <w:szCs w:val="24"/>
        </w:rPr>
      </w:pPr>
      <w:r>
        <w:rPr>
          <w:rFonts w:eastAsia="Times New Roman"/>
          <w:szCs w:val="24"/>
        </w:rPr>
        <w:t>Η αναξιοπιστία σας δεν έχει όρια. Εσείς που συμφωνήσατε γι’ αυτό το τρέχον έτος, το 2</w:t>
      </w:r>
      <w:r>
        <w:rPr>
          <w:rFonts w:eastAsia="Times New Roman"/>
          <w:szCs w:val="24"/>
        </w:rPr>
        <w:t>016, 4,2% πρωτογενές πλεόνασμα, δηλαδή μέτρα 7 δισεκατομμυρίων, έναντι του ΣΥΡΙΖΑ, που ενσωματώθηκε και συμβιβάστηκε με 0,5% πλεόνασμα, δηλαδή 1 δισεκατομμύριο μέτρα, εσείς μιλάτε, ταυτόχρονα, για μείωση φορολογίας. Ζηλέψατε τη δόξα του μάγου Χουντίνι, μεγ</w:t>
      </w:r>
      <w:r>
        <w:rPr>
          <w:rFonts w:eastAsia="Times New Roman"/>
          <w:szCs w:val="24"/>
        </w:rPr>
        <w:t>αλύτερα πλεονάσματα με μικρότερη φορολογία. Νόμπελ οικονομίας: Κυριάκος Μητσοτάκης.</w:t>
      </w:r>
    </w:p>
    <w:p w14:paraId="3694FE45" w14:textId="77777777" w:rsidR="006648D0" w:rsidRDefault="00CC2A7D">
      <w:pPr>
        <w:spacing w:line="600" w:lineRule="auto"/>
        <w:ind w:firstLine="720"/>
        <w:jc w:val="both"/>
        <w:rPr>
          <w:rFonts w:eastAsia="Times New Roman"/>
          <w:szCs w:val="24"/>
        </w:rPr>
      </w:pPr>
      <w:r>
        <w:rPr>
          <w:rFonts w:eastAsia="Times New Roman"/>
          <w:szCs w:val="24"/>
        </w:rPr>
        <w:lastRenderedPageBreak/>
        <w:t>Τώρα απευθύνομαι στην Κυβέρνηση. Εμείς δεν έχουμε χρόνο. Πρέπει να κόψουμε δρόμο. Η κοινωνία περιμένει από εμάς. Αυτούς τους έχει κρίνει. Ο λαός και οι πολίτες είναι θυμωμέ</w:t>
      </w:r>
      <w:r>
        <w:rPr>
          <w:rFonts w:eastAsia="Times New Roman"/>
          <w:szCs w:val="24"/>
        </w:rPr>
        <w:t>νοι, θέλουν, ζητούν, διεκδικούν και καλά κάνουν. Απαιτούν οι δικές μας δεσμεύσεις να αλλάξουν τη δική τους ζωή, να γίνουν πραγματικότητα. Απαιτούν να τρέξουμε πιο γρήγορα, με ταχύτερους και αποτελεσματικότερους ρυθμούς, να ξεπεράσουμε τη γραφειοκρατία, την</w:t>
      </w:r>
      <w:r>
        <w:rPr>
          <w:rFonts w:eastAsia="Times New Roman"/>
          <w:szCs w:val="24"/>
        </w:rPr>
        <w:t xml:space="preserve"> πολυνομία, να υποτάξουμε τα κάθε λογής συμφέροντα στο υπέρτερο συμφέρον, που είναι το δημόσιο συμφέρον.</w:t>
      </w:r>
    </w:p>
    <w:p w14:paraId="3694FE46" w14:textId="77777777" w:rsidR="006648D0" w:rsidRDefault="00CC2A7D">
      <w:pPr>
        <w:spacing w:line="600" w:lineRule="auto"/>
        <w:ind w:firstLine="720"/>
        <w:jc w:val="both"/>
        <w:rPr>
          <w:rFonts w:eastAsia="Times New Roman"/>
          <w:szCs w:val="24"/>
        </w:rPr>
      </w:pPr>
      <w:r>
        <w:rPr>
          <w:rFonts w:eastAsia="Times New Roman"/>
          <w:szCs w:val="24"/>
        </w:rPr>
        <w:t>Εστιάζω την ομιλία μου λόγω χρόνου σε τρία ζητήματα με τρεις προτάσεις, εξειδικεύοντας δημιουργικά τη στήριξή μου στην Κυβέρνηση και τον προϋπολογισμό.</w:t>
      </w:r>
    </w:p>
    <w:p w14:paraId="3694FE47" w14:textId="77777777" w:rsidR="006648D0" w:rsidRDefault="00CC2A7D">
      <w:pPr>
        <w:spacing w:line="600" w:lineRule="auto"/>
        <w:ind w:firstLine="720"/>
        <w:jc w:val="both"/>
        <w:rPr>
          <w:rFonts w:eastAsia="Times New Roman"/>
          <w:szCs w:val="24"/>
        </w:rPr>
      </w:pPr>
      <w:r>
        <w:rPr>
          <w:rFonts w:eastAsia="Times New Roman"/>
          <w:szCs w:val="24"/>
        </w:rPr>
        <w:t xml:space="preserve">Το πρώτο είναι, κύριε Υπουργέ, η έκτακτη στήριξη των ασθενέστερων. Η ταπεινότητά μου ως ίση εκ των εκατόν σαράντα πέντε βουλευτών του ΣΥΡΙΖΑ, απευθύνομαι στους Υπουργούς της Κυβέρνησής μου, αφού </w:t>
      </w:r>
      <w:r>
        <w:rPr>
          <w:rFonts w:eastAsia="Times New Roman"/>
          <w:szCs w:val="24"/>
        </w:rPr>
        <w:lastRenderedPageBreak/>
        <w:t>επισημαίνουμε και υπογραμμίζουμε ότι υπάρχει πλεόνασμα στο ε</w:t>
      </w:r>
      <w:r>
        <w:rPr>
          <w:rFonts w:eastAsia="Times New Roman"/>
          <w:szCs w:val="24"/>
        </w:rPr>
        <w:t>νδεκάμηνο 2.440.000.000 πάνω από τον στόχο. Το πλεόνασμα δεν έπεσε από τον ουρανό. Προέκυψε ευρώ</w:t>
      </w:r>
      <w:r>
        <w:rPr>
          <w:rFonts w:eastAsia="Times New Roman"/>
          <w:szCs w:val="24"/>
        </w:rPr>
        <w:t xml:space="preserve"> </w:t>
      </w:r>
      <w:r>
        <w:rPr>
          <w:rFonts w:eastAsia="Times New Roman"/>
          <w:szCs w:val="24"/>
        </w:rPr>
        <w:t>ευρώ από τον πόλεμο κατά του λαθρεμπορίου στα τσιγάρα, στα πετρέλαια, στο αλκοόλ, από μ</w:t>
      </w:r>
      <w:r>
        <w:rPr>
          <w:rFonts w:eastAsia="Times New Roman"/>
          <w:szCs w:val="24"/>
        </w:rPr>
        <w:t>ί</w:t>
      </w:r>
      <w:r>
        <w:rPr>
          <w:rFonts w:eastAsia="Times New Roman"/>
          <w:szCs w:val="24"/>
        </w:rPr>
        <w:t xml:space="preserve">α σειρά από ξεχασμένες υποθέσεις, όπως λίστες Λαγκάρντ, Μπόργιανς, από </w:t>
      </w:r>
      <w:r>
        <w:rPr>
          <w:rFonts w:eastAsia="Times New Roman"/>
          <w:szCs w:val="24"/>
        </w:rPr>
        <w:t>τον πόλεμο κατά της φοροδιαφυγής, με τη διασταύρωση εμβασμάτων και φορολογικών δηλώσεων, με την άρση, όπως λέει ο Ευκλείδης Τσακαλώτος, της εθελοντικής φορολόγησης των πλουσίων στα χρόνια της Νέας Δημοκρατίας και του ΠΑΣΟΚ. Όλα αυτά συνέτειναν στη δημιουργ</w:t>
      </w:r>
      <w:r>
        <w:rPr>
          <w:rFonts w:eastAsia="Times New Roman"/>
          <w:szCs w:val="24"/>
        </w:rPr>
        <w:t xml:space="preserve">ία αυτού του πλεονάσματος. </w:t>
      </w:r>
    </w:p>
    <w:p w14:paraId="3694FE48" w14:textId="77777777" w:rsidR="006648D0" w:rsidRDefault="00CC2A7D">
      <w:pPr>
        <w:spacing w:line="600" w:lineRule="auto"/>
        <w:ind w:firstLine="720"/>
        <w:jc w:val="both"/>
        <w:rPr>
          <w:rFonts w:eastAsia="Times New Roman"/>
          <w:szCs w:val="24"/>
        </w:rPr>
      </w:pPr>
      <w:r>
        <w:rPr>
          <w:rFonts w:eastAsia="Times New Roman"/>
          <w:szCs w:val="24"/>
        </w:rPr>
        <w:t>Είναι αναγκαίο, κύριε Υπουργέ, να εκμεταλλευθούμε τμήμα αυτού του πλεονάσματος, που συλλέχθηκε από τα μη παραμετρικά μέτρα και έσοδα, τα οποία βρίσκονται πέραν των στόχων που συμφωνήσαμε με τους δανειστές, όπως κι εσείς επισημάν</w:t>
      </w:r>
      <w:r>
        <w:rPr>
          <w:rFonts w:eastAsia="Times New Roman"/>
          <w:szCs w:val="24"/>
        </w:rPr>
        <w:t xml:space="preserve">ατε στην Επιτροπή Οικονομικών. </w:t>
      </w:r>
      <w:r>
        <w:rPr>
          <w:rFonts w:eastAsia="Times New Roman"/>
          <w:szCs w:val="24"/>
        </w:rPr>
        <w:lastRenderedPageBreak/>
        <w:t>Λέτε -διαβάζω από τα Πρακτικά-: «Το καλό είναι πως ό,τι κερδίζεις απ’ αυτά τα μη παραμετρικά μέτρα μπορείς να το χρησιμοποιήσεις. Σου δίνει αυτό που λέμε δημοσιονομικό χώρο».</w:t>
      </w:r>
    </w:p>
    <w:p w14:paraId="3694FE49" w14:textId="77777777" w:rsidR="006648D0" w:rsidRDefault="00CC2A7D">
      <w:pPr>
        <w:spacing w:line="600" w:lineRule="auto"/>
        <w:ind w:firstLine="720"/>
        <w:jc w:val="both"/>
        <w:rPr>
          <w:rFonts w:eastAsia="Times New Roman"/>
          <w:szCs w:val="24"/>
        </w:rPr>
      </w:pPr>
      <w:r>
        <w:rPr>
          <w:rFonts w:eastAsia="Times New Roman"/>
          <w:szCs w:val="24"/>
        </w:rPr>
        <w:t>Προτείνω και καλώ τον κ. Ευκλείδη Τσακαλώτο και το</w:t>
      </w:r>
      <w:r>
        <w:rPr>
          <w:rFonts w:eastAsia="Times New Roman"/>
          <w:szCs w:val="24"/>
        </w:rPr>
        <w:t>ν κ. Γιώργο Χουλιαράκη, που ξέρουμε τι μάχη δίνουν καθημερινά πόντο-πόνο απ’ αυτό που ακολουθεί, εφόσον δεν προκαλείται δημοσιονομικό πρόβλημα, να διερευνήσουμε ως Κυβέρνηση έκτακτους τρόπους αξιοποίησης του πλεονάσματος των 2,5 δισεκατομμυρίων ευρώ για τη</w:t>
      </w:r>
      <w:r>
        <w:rPr>
          <w:rFonts w:eastAsia="Times New Roman"/>
          <w:szCs w:val="24"/>
        </w:rPr>
        <w:t xml:space="preserve"> στήριξη των ασθενέστερων, ώστε να δώσουμε ανάσα στις ευάλωτες κοινωνικές ομάδες και τη χειμαζόμενη ελληνική οικογένεια.</w:t>
      </w:r>
    </w:p>
    <w:p w14:paraId="3694FE4A" w14:textId="77777777" w:rsidR="006648D0" w:rsidRDefault="00CC2A7D">
      <w:pPr>
        <w:spacing w:line="600" w:lineRule="auto"/>
        <w:ind w:firstLine="720"/>
        <w:jc w:val="both"/>
        <w:rPr>
          <w:rFonts w:eastAsia="Times New Roman"/>
          <w:szCs w:val="24"/>
        </w:rPr>
      </w:pPr>
      <w:r>
        <w:rPr>
          <w:rFonts w:eastAsia="Times New Roman"/>
          <w:szCs w:val="24"/>
        </w:rPr>
        <w:t>Είναι σαφές ότι πέρα από τους αριθμούς, τους δείκτες, και τα λεγόμενα μακροοικονομικά μεγέθη, είναι αναγκαίο να βρούμε τρόπους συμβατού</w:t>
      </w:r>
      <w:r>
        <w:rPr>
          <w:rFonts w:eastAsia="Times New Roman"/>
          <w:szCs w:val="24"/>
        </w:rPr>
        <w:t xml:space="preserve">ς, ώστε τα θετικά σημάδια στην οικονομία και στη διαπραγμάτευση με </w:t>
      </w:r>
      <w:r>
        <w:rPr>
          <w:rFonts w:eastAsia="Times New Roman"/>
          <w:szCs w:val="24"/>
        </w:rPr>
        <w:lastRenderedPageBreak/>
        <w:t>τους δανειστές να αποτυπωθούν στο σώμα μιας βαλλόμενης και χειμαζόμενης κοινωνίας και να επουλώσουμε ανοιχτές πληγές μέχρι να πάρει μπροστά η οικονομία και η ανάκαμψη και να δώσει τους πρώτ</w:t>
      </w:r>
      <w:r>
        <w:rPr>
          <w:rFonts w:eastAsia="Times New Roman"/>
          <w:szCs w:val="24"/>
        </w:rPr>
        <w:t>ους καρπούς.</w:t>
      </w:r>
    </w:p>
    <w:p w14:paraId="3694FE4B" w14:textId="77777777" w:rsidR="006648D0" w:rsidRDefault="00CC2A7D">
      <w:pPr>
        <w:spacing w:line="600" w:lineRule="auto"/>
        <w:ind w:firstLine="720"/>
        <w:jc w:val="both"/>
        <w:rPr>
          <w:rFonts w:eastAsia="Times New Roman"/>
          <w:szCs w:val="24"/>
        </w:rPr>
      </w:pPr>
      <w:r>
        <w:rPr>
          <w:rFonts w:eastAsia="Times New Roman"/>
          <w:szCs w:val="24"/>
        </w:rPr>
        <w:t xml:space="preserve">Στο κρίσιμο μεσοδιάστημα μέχρι να συμβεί αυτό, ο λαός μας, κύριε Υπουργέ, πρέπει να μείνει όρθιος. Η αγωνία μας είναι αυτή. Η κοινωνία πρέπει να μείνει όρθια στο μεσοδιάστημα μέχρι να πάρει μπροστά η ανάπτυξη, οι επενδύσεις και η οικονομία. </w:t>
      </w:r>
    </w:p>
    <w:p w14:paraId="3694FE4C" w14:textId="77777777" w:rsidR="006648D0" w:rsidRDefault="00CC2A7D">
      <w:pPr>
        <w:spacing w:line="600" w:lineRule="auto"/>
        <w:ind w:firstLine="720"/>
        <w:jc w:val="both"/>
        <w:rPr>
          <w:rFonts w:eastAsia="Times New Roman"/>
          <w:szCs w:val="24"/>
        </w:rPr>
      </w:pPr>
      <w:r>
        <w:rPr>
          <w:rFonts w:eastAsia="Times New Roman"/>
          <w:szCs w:val="24"/>
        </w:rPr>
        <w:t>Ό</w:t>
      </w:r>
      <w:r>
        <w:rPr>
          <w:rFonts w:eastAsia="Times New Roman"/>
          <w:szCs w:val="24"/>
        </w:rPr>
        <w:t xml:space="preserve">σοι με ακούν θέλω να γνωρίζουν ότι δεν συμμετέχω σε κανέναν αγώνα κοινωνικής πλειοδοσίας, κοινωνικής ευαισθησίας. Γνωρίζω ότι πολλοί συνάδελφοι μου Βουλευτές,  και όχι μόνο από το δικό μου κόμμα, τον ΣΥΡΙΖΑ, συμμερίζονται αυτήν την αγωνία. Δεν πρωτοστατώ. </w:t>
      </w:r>
      <w:r>
        <w:rPr>
          <w:rFonts w:eastAsia="Times New Roman"/>
          <w:szCs w:val="24"/>
        </w:rPr>
        <w:t>Συμμετέχω σε μ</w:t>
      </w:r>
      <w:r>
        <w:rPr>
          <w:rFonts w:eastAsia="Times New Roman"/>
          <w:szCs w:val="24"/>
        </w:rPr>
        <w:t>ί</w:t>
      </w:r>
      <w:r>
        <w:rPr>
          <w:rFonts w:eastAsia="Times New Roman"/>
          <w:szCs w:val="24"/>
        </w:rPr>
        <w:t xml:space="preserve">α συλλογική διαδικασία να αφουγκραστούμε τους κοινωνικά αδύναμους, τους άνεργους, τους άστεγους, τους άπορους, γιατί οι αρμοί </w:t>
      </w:r>
      <w:r>
        <w:rPr>
          <w:rFonts w:eastAsia="Times New Roman"/>
          <w:szCs w:val="24"/>
        </w:rPr>
        <w:lastRenderedPageBreak/>
        <w:t xml:space="preserve">της κοινωνικής συνοχής της ελληνικής κοινωνίας, αν δεν έχουν διαρραγεί, βρίσκονται στα όριά τους. </w:t>
      </w:r>
    </w:p>
    <w:p w14:paraId="3694FE4D" w14:textId="77777777" w:rsidR="006648D0" w:rsidRDefault="00CC2A7D">
      <w:pPr>
        <w:spacing w:line="600" w:lineRule="auto"/>
        <w:ind w:firstLine="720"/>
        <w:jc w:val="both"/>
        <w:rPr>
          <w:rFonts w:eastAsia="Times New Roman"/>
          <w:szCs w:val="24"/>
        </w:rPr>
      </w:pPr>
      <w:r>
        <w:rPr>
          <w:rFonts w:eastAsia="Times New Roman"/>
          <w:szCs w:val="24"/>
        </w:rPr>
        <w:t>Θέλω να σημειώσω</w:t>
      </w:r>
      <w:r>
        <w:rPr>
          <w:rFonts w:eastAsia="Times New Roman"/>
          <w:szCs w:val="24"/>
        </w:rPr>
        <w:t xml:space="preserve"> κλείνοντας τη φράση που είπε ο Πρόεδρός μας, ο Αλέξης ο Τσίπρας: «Μην ξεχνάτε ποτέ ποιοι σας έστειλαν σ’ αυτήν τη Βουλή, ποιες κοινωνικές ομάδες εκπροσωπείτε, ποιων ανθρώπων καλείστε να υπερασπιστείτε τα συμφέροντά τους, άνεργους, άπορους, άστεγους, φτωχο</w:t>
      </w:r>
      <w:r>
        <w:rPr>
          <w:rFonts w:eastAsia="Times New Roman"/>
          <w:szCs w:val="24"/>
        </w:rPr>
        <w:t>ύς, τις κοινωνικά ευάλωτες ομάδες».</w:t>
      </w:r>
    </w:p>
    <w:p w14:paraId="3694FE4E" w14:textId="77777777" w:rsidR="006648D0" w:rsidRDefault="00CC2A7D">
      <w:pPr>
        <w:spacing w:line="600" w:lineRule="auto"/>
        <w:ind w:firstLine="720"/>
        <w:jc w:val="both"/>
        <w:rPr>
          <w:rFonts w:eastAsia="Times New Roman"/>
          <w:szCs w:val="24"/>
        </w:rPr>
      </w:pPr>
      <w:r>
        <w:rPr>
          <w:rFonts w:eastAsia="Times New Roman"/>
          <w:szCs w:val="24"/>
        </w:rPr>
        <w:t>Σας ευχαριστώ.</w:t>
      </w:r>
    </w:p>
    <w:p w14:paraId="3694FE4F" w14:textId="77777777" w:rsidR="006648D0" w:rsidRDefault="00CC2A7D">
      <w:pPr>
        <w:spacing w:line="600" w:lineRule="auto"/>
        <w:ind w:firstLine="720"/>
        <w:jc w:val="center"/>
        <w:rPr>
          <w:rFonts w:eastAsia="Times New Roman"/>
          <w:szCs w:val="24"/>
        </w:rPr>
      </w:pPr>
      <w:r>
        <w:rPr>
          <w:rFonts w:eastAsia="Times New Roman"/>
          <w:szCs w:val="24"/>
        </w:rPr>
        <w:t xml:space="preserve">(Χειροκροτήματα από τις πτέρυγες των ΣΥΡΙΖΑ και των </w:t>
      </w:r>
      <w:r>
        <w:rPr>
          <w:rFonts w:eastAsia="Times New Roman"/>
          <w:szCs w:val="24"/>
        </w:rPr>
        <w:t>ΑΝΕΛ</w:t>
      </w:r>
      <w:r>
        <w:rPr>
          <w:rFonts w:eastAsia="Times New Roman"/>
          <w:szCs w:val="24"/>
        </w:rPr>
        <w:t>)</w:t>
      </w:r>
    </w:p>
    <w:p w14:paraId="3694FE50" w14:textId="77777777" w:rsidR="006648D0" w:rsidRDefault="00CC2A7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Υπουργέ, έχετε τον λόγο για δέκα λεπτά. Νομίζω ότι είναι αρκετά. Έτσι δεν είναι; </w:t>
      </w:r>
    </w:p>
    <w:p w14:paraId="3694FE51" w14:textId="77777777" w:rsidR="006648D0" w:rsidRDefault="00CC2A7D">
      <w:pPr>
        <w:spacing w:line="600" w:lineRule="auto"/>
        <w:ind w:firstLine="720"/>
        <w:jc w:val="both"/>
        <w:rPr>
          <w:rFonts w:eastAsia="Times New Roman"/>
          <w:szCs w:val="24"/>
        </w:rPr>
      </w:pPr>
      <w:r>
        <w:rPr>
          <w:rFonts w:eastAsia="Times New Roman"/>
          <w:b/>
          <w:szCs w:val="24"/>
        </w:rPr>
        <w:t xml:space="preserve"> ΕΥΚΛΕΙΔΗΣ ΤΣΑΚΑΛΩΤΟΣ (Υπουργός Οικονομικών):</w:t>
      </w:r>
      <w:r>
        <w:rPr>
          <w:rFonts w:eastAsia="Times New Roman"/>
          <w:szCs w:val="24"/>
        </w:rPr>
        <w:t xml:space="preserve"> Δώδεκα λεπτά. </w:t>
      </w:r>
    </w:p>
    <w:p w14:paraId="3694FE52" w14:textId="77777777" w:rsidR="006648D0" w:rsidRDefault="00CC2A7D">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Ε, καλά, θα κάνω παζάρι, όπως κάνετε και εσείς, δέκα λεπτά και βλέπουμε. </w:t>
      </w:r>
    </w:p>
    <w:p w14:paraId="3694FE53" w14:textId="77777777" w:rsidR="006648D0" w:rsidRDefault="00CC2A7D">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Εντάξει, κύριε Πρόεδρε. </w:t>
      </w:r>
    </w:p>
    <w:p w14:paraId="3694FE54" w14:textId="77777777" w:rsidR="006648D0" w:rsidRDefault="00CC2A7D">
      <w:pPr>
        <w:spacing w:line="600" w:lineRule="auto"/>
        <w:ind w:firstLine="720"/>
        <w:jc w:val="both"/>
        <w:rPr>
          <w:rFonts w:eastAsia="Times New Roman"/>
          <w:szCs w:val="24"/>
        </w:rPr>
      </w:pPr>
      <w:r>
        <w:rPr>
          <w:rFonts w:eastAsia="Times New Roman"/>
          <w:szCs w:val="24"/>
        </w:rPr>
        <w:t xml:space="preserve">Κυρίες και κύριοι </w:t>
      </w:r>
      <w:r>
        <w:rPr>
          <w:rFonts w:eastAsia="Times New Roman"/>
          <w:szCs w:val="24"/>
        </w:rPr>
        <w:t xml:space="preserve">συνάδελφοι, δεν σκοπεύω να κάνω πολιτική ομιλία ούτε να απαντήσω σε ό,τι έχει ακουστεί, στο αν έχουμε πάρει το χειρότερο και από το ΔΝΤ και από τους Γερμανούς που ακούστηκε, ή στο ότι θα έχουμε πρωτογενή πλεονάσματα μέχρι το 2028. Η πολιτική μου ομιλία θα </w:t>
      </w:r>
      <w:r>
        <w:rPr>
          <w:rFonts w:eastAsia="Times New Roman"/>
          <w:szCs w:val="24"/>
        </w:rPr>
        <w:t xml:space="preserve">είναι το Σάββατο, όπου θα πω πολιτικά τι νομίζω εγώ και τι νομίζω ότι λέει η Αντιπολίτευση. </w:t>
      </w:r>
      <w:r>
        <w:rPr>
          <w:rFonts w:eastAsia="Times New Roman"/>
          <w:szCs w:val="24"/>
        </w:rPr>
        <w:t>Α</w:t>
      </w:r>
      <w:r>
        <w:rPr>
          <w:rFonts w:eastAsia="Times New Roman"/>
          <w:szCs w:val="24"/>
        </w:rPr>
        <w:t xml:space="preserve">υτό θα το κάνω για πολλούς λόγους. </w:t>
      </w:r>
    </w:p>
    <w:p w14:paraId="3694FE55" w14:textId="77777777" w:rsidR="006648D0" w:rsidRDefault="00CC2A7D">
      <w:pPr>
        <w:spacing w:line="600" w:lineRule="auto"/>
        <w:ind w:firstLine="720"/>
        <w:jc w:val="both"/>
        <w:rPr>
          <w:rFonts w:eastAsia="Times New Roman"/>
          <w:szCs w:val="24"/>
        </w:rPr>
      </w:pPr>
      <w:r>
        <w:rPr>
          <w:rFonts w:eastAsia="Times New Roman"/>
          <w:szCs w:val="24"/>
        </w:rPr>
        <w:t>Ο πρώτος λόγος είναι ότι είμαστε στη μέση της διαπραγμάτευσης και είναι δύσκολη η θέση μου. Θέλω πολύ να σας ενημερώσω, αλλά κα</w:t>
      </w:r>
      <w:r>
        <w:rPr>
          <w:rFonts w:eastAsia="Times New Roman"/>
          <w:szCs w:val="24"/>
        </w:rPr>
        <w:t>ταλαβαίνετε ότι έχω και κάποιους περιορισμούς για το τι μπορείς να πεις, τι κρατάς, τι λες ανοιχτά στη μέση της διαπραγμάτευσης.</w:t>
      </w:r>
    </w:p>
    <w:p w14:paraId="3694FE56" w14:textId="77777777" w:rsidR="006648D0" w:rsidRDefault="00CC2A7D">
      <w:pPr>
        <w:spacing w:line="600" w:lineRule="auto"/>
        <w:ind w:firstLine="720"/>
        <w:jc w:val="both"/>
        <w:rPr>
          <w:rFonts w:eastAsia="Times New Roman"/>
          <w:szCs w:val="24"/>
        </w:rPr>
      </w:pPr>
      <w:r>
        <w:rPr>
          <w:rFonts w:eastAsia="Times New Roman"/>
          <w:szCs w:val="24"/>
        </w:rPr>
        <w:lastRenderedPageBreak/>
        <w:t>Δεύτερον, όπως σε όλες τις διαπραγματεύσεις τον τελευταίο καιρό, αλλά ιδιαίτερα –νομίζω- σε αυτή τη διαπραγμάτευση που έχουμε μ</w:t>
      </w:r>
      <w:r>
        <w:rPr>
          <w:rFonts w:eastAsia="Times New Roman"/>
          <w:szCs w:val="24"/>
        </w:rPr>
        <w:t xml:space="preserve">προστά μας τίποτα δεν είναι συμφωνημένο μέχρι όλα να συμφωνηθούν. Δηλαδή διάφοροι παίκτες βάζουν κάτι στο τραπέζι, αλλά δεν έχει συμφωνηθεί τίποτα, μέχρι να δούμε το όλο πακέτο. </w:t>
      </w:r>
      <w:r>
        <w:rPr>
          <w:rFonts w:eastAsia="Times New Roman"/>
          <w:szCs w:val="24"/>
        </w:rPr>
        <w:t>Μ</w:t>
      </w:r>
      <w:r>
        <w:rPr>
          <w:rFonts w:eastAsia="Times New Roman"/>
          <w:szCs w:val="24"/>
        </w:rPr>
        <w:t xml:space="preserve">ου φαίνεται ότι αυτό σας το έχω πει και άλλες φορές, ότι εδώ είμαστε, ώριμοι </w:t>
      </w:r>
      <w:r>
        <w:rPr>
          <w:rFonts w:eastAsia="Times New Roman"/>
          <w:szCs w:val="24"/>
        </w:rPr>
        <w:t xml:space="preserve">άνδρες και γυναίκες είμαστε, για να το κρίνουμε όταν έχουμε όλο το πακέτο, τα αρνητικά, τα θετικά σημεία, τι μας δίνει αέρα, τι δεν μας δίνει αέρα, πόσο αέρα μας δίνει. </w:t>
      </w:r>
    </w:p>
    <w:p w14:paraId="3694FE57" w14:textId="77777777" w:rsidR="006648D0" w:rsidRDefault="00CC2A7D">
      <w:pPr>
        <w:spacing w:line="600" w:lineRule="auto"/>
        <w:ind w:firstLine="720"/>
        <w:jc w:val="both"/>
        <w:rPr>
          <w:rFonts w:eastAsia="Times New Roman"/>
          <w:szCs w:val="24"/>
        </w:rPr>
      </w:pPr>
      <w:r>
        <w:rPr>
          <w:rFonts w:eastAsia="Times New Roman"/>
          <w:szCs w:val="24"/>
        </w:rPr>
        <w:t>Άρα γι’ αυτόν τον λόγο, θέλω να σας κάνω μ</w:t>
      </w:r>
      <w:r>
        <w:rPr>
          <w:rFonts w:eastAsia="Times New Roman"/>
          <w:szCs w:val="24"/>
        </w:rPr>
        <w:t>ί</w:t>
      </w:r>
      <w:r>
        <w:rPr>
          <w:rFonts w:eastAsia="Times New Roman"/>
          <w:szCs w:val="24"/>
        </w:rPr>
        <w:t>α απλή ενημέρωση για το πού είμαστε και μετ</w:t>
      </w:r>
      <w:r>
        <w:rPr>
          <w:rFonts w:eastAsia="Times New Roman"/>
          <w:szCs w:val="24"/>
        </w:rPr>
        <w:t>ά μπορούμε να συζητήσουμε και τι ιδέες και τι συμβουλές έχετε. Όμως, προτείνω να μην έχουμε αντιπαραθέσεις. Αν θεωρείτε ότι έχει μ</w:t>
      </w:r>
      <w:r>
        <w:rPr>
          <w:rFonts w:eastAsia="Times New Roman"/>
          <w:szCs w:val="24"/>
        </w:rPr>
        <w:t>ί</w:t>
      </w:r>
      <w:r>
        <w:rPr>
          <w:rFonts w:eastAsia="Times New Roman"/>
          <w:szCs w:val="24"/>
        </w:rPr>
        <w:t xml:space="preserve">α λανθασμένη γραμμή η Κυβέρνηση, ευχαρίστως να ακούσω την άποψή σας, ότι πρέπει να είμαι πιο σκληρός σε αυτό, να είμαστε πιο </w:t>
      </w:r>
      <w:r>
        <w:rPr>
          <w:rFonts w:eastAsia="Times New Roman"/>
          <w:szCs w:val="24"/>
        </w:rPr>
        <w:t xml:space="preserve">σκληροί εκεί, πιο μαλακοί εκεί. Αυτό είναι κατανοητό. Η θέση της </w:t>
      </w:r>
      <w:r>
        <w:rPr>
          <w:rFonts w:eastAsia="Times New Roman"/>
          <w:szCs w:val="24"/>
        </w:rPr>
        <w:lastRenderedPageBreak/>
        <w:t>Αντιπολίτευσης ίσως είναι να έχει κάποιες ιδέες, αλλά πέραν από εκεί δεν βλέπω τον λόγο για αντιπαραθέσεις.</w:t>
      </w:r>
    </w:p>
    <w:p w14:paraId="3694FE58" w14:textId="77777777" w:rsidR="006648D0" w:rsidRDefault="00CC2A7D">
      <w:pPr>
        <w:spacing w:line="600" w:lineRule="auto"/>
        <w:ind w:firstLine="720"/>
        <w:jc w:val="both"/>
        <w:rPr>
          <w:rFonts w:eastAsia="Times New Roman"/>
          <w:szCs w:val="24"/>
        </w:rPr>
      </w:pPr>
      <w:r>
        <w:rPr>
          <w:rFonts w:eastAsia="Times New Roman"/>
          <w:szCs w:val="24"/>
        </w:rPr>
        <w:t>Το μόνο πράγμα που είναι εξαίρεση σε αυτό που είπα, ότι τίποτα δεν θα συμφωνηθεί μέ</w:t>
      </w:r>
      <w:r>
        <w:rPr>
          <w:rFonts w:eastAsia="Times New Roman"/>
          <w:szCs w:val="24"/>
        </w:rPr>
        <w:t xml:space="preserve">χρι όλα να συμφωνηθούν, είναι τα βραχυπρόθεσμα μέτρα. Δηλαδή, η απόφαση του </w:t>
      </w:r>
      <w:r>
        <w:rPr>
          <w:rFonts w:eastAsia="Times New Roman"/>
          <w:szCs w:val="24"/>
          <w:lang w:val="en-US"/>
        </w:rPr>
        <w:t>Eurogroup</w:t>
      </w:r>
      <w:r>
        <w:rPr>
          <w:rFonts w:eastAsia="Times New Roman"/>
          <w:szCs w:val="24"/>
        </w:rPr>
        <w:t xml:space="preserve"> στις 5 Δεκεμβρίου είναι οριστική, αυτά είναι τα μέτρα και αρχίζουν από εδώ και πέρα. </w:t>
      </w:r>
    </w:p>
    <w:p w14:paraId="3694FE59" w14:textId="77777777" w:rsidR="006648D0" w:rsidRDefault="00CC2A7D">
      <w:pPr>
        <w:spacing w:line="600" w:lineRule="auto"/>
        <w:ind w:firstLine="720"/>
        <w:jc w:val="both"/>
        <w:rPr>
          <w:rFonts w:eastAsia="Times New Roman"/>
          <w:szCs w:val="24"/>
        </w:rPr>
      </w:pPr>
      <w:r>
        <w:rPr>
          <w:rFonts w:eastAsia="Times New Roman"/>
          <w:szCs w:val="24"/>
        </w:rPr>
        <w:t>Θα πω δυο, τρία λόγια για αυτά τα μέτρα. Ουσιαστικά, είναι τρία, αν θέλετε να τα κοι</w:t>
      </w:r>
      <w:r>
        <w:rPr>
          <w:rFonts w:eastAsia="Times New Roman"/>
          <w:szCs w:val="24"/>
        </w:rPr>
        <w:t>τάξετε. Είναι αυτά που έχουν μ</w:t>
      </w:r>
      <w:r>
        <w:rPr>
          <w:rFonts w:eastAsia="Times New Roman"/>
          <w:szCs w:val="24"/>
        </w:rPr>
        <w:t>ί</w:t>
      </w:r>
      <w:r>
        <w:rPr>
          <w:rFonts w:eastAsia="Times New Roman"/>
          <w:szCs w:val="24"/>
        </w:rPr>
        <w:t>α ομαλοποίηση των ωριμάνσεων των ομολόγων. Υπάρχουν μειώσεις των επιτοκίων. Υπάρχουν και κάποια κέρδη από μ</w:t>
      </w:r>
      <w:r>
        <w:rPr>
          <w:rFonts w:eastAsia="Times New Roman"/>
          <w:szCs w:val="24"/>
        </w:rPr>
        <w:t>ί</w:t>
      </w:r>
      <w:r>
        <w:rPr>
          <w:rFonts w:eastAsia="Times New Roman"/>
          <w:szCs w:val="24"/>
        </w:rPr>
        <w:t>α διαφορετική λύση που έχει σχέση –θα την εξηγήσω λίγο αργότερα- με την επαναγορά των ομολόγων που έγινε το 2011-2012</w:t>
      </w:r>
      <w:r>
        <w:rPr>
          <w:rFonts w:eastAsia="Times New Roman"/>
          <w:szCs w:val="24"/>
        </w:rPr>
        <w:t xml:space="preserve">. </w:t>
      </w:r>
    </w:p>
    <w:p w14:paraId="3694FE5A" w14:textId="77777777" w:rsidR="006648D0" w:rsidRDefault="00CC2A7D">
      <w:pPr>
        <w:spacing w:line="600" w:lineRule="auto"/>
        <w:ind w:firstLine="720"/>
        <w:jc w:val="both"/>
        <w:rPr>
          <w:rFonts w:eastAsia="Times New Roman"/>
          <w:szCs w:val="24"/>
        </w:rPr>
      </w:pPr>
      <w:r>
        <w:rPr>
          <w:rFonts w:eastAsia="Times New Roman"/>
          <w:szCs w:val="24"/>
        </w:rPr>
        <w:t>Υ</w:t>
      </w:r>
      <w:r>
        <w:rPr>
          <w:rFonts w:eastAsia="Times New Roman"/>
          <w:szCs w:val="24"/>
        </w:rPr>
        <w:t xml:space="preserve">πάρχει ένα άλλο αποτέλεσμα, που είναι το εξής: Αν πάρεις αυτά τα τρία μέτρα μαζί, μειώνεται το ρίσκο του ελληνικού χρέους γενικότερα και </w:t>
      </w:r>
      <w:r>
        <w:rPr>
          <w:rFonts w:eastAsia="Times New Roman"/>
          <w:szCs w:val="24"/>
        </w:rPr>
        <w:lastRenderedPageBreak/>
        <w:t xml:space="preserve">άρα έχεις και ένα επιπλέον κέρδος που είναι παραπάνω από το άθροισμα των προηγούμενων τριών. Δηλαδή, όταν λέει το </w:t>
      </w:r>
      <w:r>
        <w:rPr>
          <w:rFonts w:eastAsia="Times New Roman"/>
          <w:szCs w:val="24"/>
          <w:lang w:val="en-US"/>
        </w:rPr>
        <w:t>E</w:t>
      </w:r>
      <w:r>
        <w:rPr>
          <w:rFonts w:eastAsia="Times New Roman"/>
          <w:szCs w:val="24"/>
          <w:lang w:val="en-US"/>
        </w:rPr>
        <w:t>SM</w:t>
      </w:r>
      <w:r>
        <w:rPr>
          <w:rFonts w:eastAsia="Times New Roman"/>
          <w:szCs w:val="24"/>
        </w:rPr>
        <w:t xml:space="preserve"> ότι προβλέπει μέχρι το 2060 μια μείωση του χρέους ως ποσοστού του ΑΕΠ 22%, δηλαδή 21,8%, το 3,6% έρχεται από την ομαλοποίηση, το 15% -λίγο παραπάνω- από τη μείωση των επιτοκίων, το 0,3% από αυτή την αλλαγή σε σχέση με την επαναγορά ομολόγων και το 2,6% </w:t>
      </w:r>
      <w:r>
        <w:rPr>
          <w:rFonts w:eastAsia="Times New Roman"/>
          <w:szCs w:val="24"/>
        </w:rPr>
        <w:t xml:space="preserve">έρχεται από τη γενική μείωση του ρίσκου που συσχετίζεται με τα πρώτα τρία μέτρα. </w:t>
      </w:r>
    </w:p>
    <w:p w14:paraId="3694FE5B" w14:textId="77777777" w:rsidR="006648D0" w:rsidRDefault="00CC2A7D">
      <w:pPr>
        <w:spacing w:line="600" w:lineRule="auto"/>
        <w:ind w:firstLine="720"/>
        <w:jc w:val="both"/>
        <w:rPr>
          <w:rFonts w:eastAsia="Times New Roman" w:cs="Times New Roman"/>
          <w:szCs w:val="24"/>
        </w:rPr>
      </w:pPr>
      <w:r>
        <w:rPr>
          <w:rFonts w:eastAsia="Times New Roman"/>
          <w:szCs w:val="24"/>
        </w:rPr>
        <w:t xml:space="preserve">Το πρώτο μέτρο σχετίζεται με την ομαλοποίηση των ωριμάνσεων του χρέους. Αυτό έχει δύο κομμάτια. </w:t>
      </w:r>
      <w:r>
        <w:rPr>
          <w:rFonts w:eastAsia="Times New Roman"/>
          <w:szCs w:val="24"/>
        </w:rPr>
        <w:t>Α</w:t>
      </w:r>
      <w:r>
        <w:rPr>
          <w:rFonts w:eastAsia="Times New Roman"/>
          <w:szCs w:val="24"/>
        </w:rPr>
        <w:t xml:space="preserve">ν θέλετε να το καταλάβετε, ο μέσος όρος της ωρίμανσης όλου του μπλοκ του </w:t>
      </w:r>
      <w:r>
        <w:rPr>
          <w:rFonts w:eastAsia="Times New Roman"/>
          <w:szCs w:val="24"/>
          <w:lang w:val="en-US"/>
        </w:rPr>
        <w:t>EFSM</w:t>
      </w:r>
      <w:r>
        <w:rPr>
          <w:rFonts w:eastAsia="Times New Roman"/>
          <w:szCs w:val="24"/>
        </w:rPr>
        <w:t xml:space="preserve"> –του κομματιού του χρέους που είναι το </w:t>
      </w:r>
      <w:r>
        <w:rPr>
          <w:rFonts w:eastAsia="Times New Roman"/>
          <w:szCs w:val="24"/>
          <w:lang w:val="en-US"/>
        </w:rPr>
        <w:t>EFSM</w:t>
      </w:r>
      <w:r>
        <w:rPr>
          <w:rFonts w:eastAsia="Times New Roman"/>
          <w:szCs w:val="24"/>
        </w:rPr>
        <w:t>- είναι περίπου 28. Τώρα θα πάει στα 32. Άρα αν θέλετε, το τεντώνουν αυτές οι ωριμάνσεις, αν σκεφθείτε ότι είναι ένα λάστιχο και επειδή είναι ο μέσος όρος από το 28 έως το 32, πρέπει να κάνεις πολλά πράγματα. Όπω</w:t>
      </w:r>
      <w:r>
        <w:rPr>
          <w:rFonts w:eastAsia="Times New Roman"/>
          <w:szCs w:val="24"/>
        </w:rPr>
        <w:t xml:space="preserve">ς ξέρετε, αν έχεις πολλά ομόλογα, μεγάλο αριθμό </w:t>
      </w:r>
      <w:r>
        <w:rPr>
          <w:rFonts w:eastAsia="Times New Roman"/>
          <w:szCs w:val="24"/>
        </w:rPr>
        <w:lastRenderedPageBreak/>
        <w:t xml:space="preserve">ομολόγων και θέλεις να επηρεάσεις τον μέσο όρο, πρέπει να κάνεις πολλά πράγματα για να φθάσεις σε αυτό τον νέο μέσο όρο, από το 28 στα 32. </w:t>
      </w:r>
      <w:r>
        <w:rPr>
          <w:rFonts w:eastAsia="Times New Roman"/>
          <w:szCs w:val="24"/>
        </w:rPr>
        <w:t>Σ</w:t>
      </w:r>
      <w:r>
        <w:rPr>
          <w:rFonts w:eastAsia="Times New Roman"/>
          <w:szCs w:val="24"/>
        </w:rPr>
        <w:t>υγχρόνως, επειδή το κάνεις αυτό το τέντωμα, ξεμπλέκεις και με πολλές</w:t>
      </w:r>
      <w:r>
        <w:rPr>
          <w:rFonts w:eastAsia="Times New Roman"/>
          <w:szCs w:val="24"/>
        </w:rPr>
        <w:t xml:space="preserve"> από τις κορυφές που θα είχες σε κάποια χρόνια, οι οποίες θα ήταν πολύ παραπάνω από αυτό που θα μπορούσε να αντέξει μ</w:t>
      </w:r>
      <w:r>
        <w:rPr>
          <w:rFonts w:eastAsia="Times New Roman"/>
          <w:szCs w:val="24"/>
        </w:rPr>
        <w:t>ί</w:t>
      </w:r>
      <w:r>
        <w:rPr>
          <w:rFonts w:eastAsia="Times New Roman"/>
          <w:szCs w:val="24"/>
        </w:rPr>
        <w:t xml:space="preserve">α οικονομία. </w:t>
      </w:r>
      <w:r>
        <w:rPr>
          <w:rFonts w:eastAsia="Times New Roman" w:cs="Times New Roman"/>
          <w:szCs w:val="24"/>
        </w:rPr>
        <w:t xml:space="preserve"> </w:t>
      </w:r>
    </w:p>
    <w:p w14:paraId="3694FE5C" w14:textId="77777777" w:rsidR="006648D0" w:rsidRDefault="00CC2A7D">
      <w:pPr>
        <w:spacing w:line="600" w:lineRule="auto"/>
        <w:ind w:firstLine="720"/>
        <w:jc w:val="both"/>
        <w:rPr>
          <w:rFonts w:eastAsia="Times New Roman"/>
          <w:szCs w:val="24"/>
        </w:rPr>
      </w:pPr>
      <w:r>
        <w:rPr>
          <w:rFonts w:eastAsia="Times New Roman"/>
          <w:szCs w:val="24"/>
        </w:rPr>
        <w:t xml:space="preserve">Με το δεύτερο μέτρο το </w:t>
      </w:r>
      <w:r>
        <w:rPr>
          <w:rFonts w:eastAsia="Times New Roman"/>
          <w:szCs w:val="24"/>
          <w:lang w:val="en-US"/>
        </w:rPr>
        <w:t>ESM</w:t>
      </w:r>
      <w:r>
        <w:rPr>
          <w:rFonts w:eastAsia="Times New Roman"/>
          <w:szCs w:val="24"/>
        </w:rPr>
        <w:t xml:space="preserve"> θέλει να εκμεταλλευθεί το ιστορικό χαμηλό των επιτοκίων που σημειώνεται. Υπάρχει ένα μικρό κόστο</w:t>
      </w:r>
      <w:r>
        <w:rPr>
          <w:rFonts w:eastAsia="Times New Roman"/>
          <w:szCs w:val="24"/>
        </w:rPr>
        <w:t xml:space="preserve">ς βραχυπρόσθεσμο σε αυτό, αλλά νομίζω ότι όλοι οι οικονομολόγοι συμφωνούν ότι αξίζει τον κόπο και γι’ αυτό οι αγορές το έχουν δει τόσο θετικά αυτό. </w:t>
      </w:r>
    </w:p>
    <w:p w14:paraId="3694FE5D" w14:textId="77777777" w:rsidR="006648D0" w:rsidRDefault="00CC2A7D">
      <w:pPr>
        <w:spacing w:line="600" w:lineRule="auto"/>
        <w:ind w:firstLine="720"/>
        <w:jc w:val="both"/>
        <w:rPr>
          <w:rFonts w:eastAsia="Times New Roman"/>
          <w:szCs w:val="24"/>
        </w:rPr>
      </w:pPr>
      <w:r>
        <w:rPr>
          <w:rFonts w:eastAsia="Times New Roman"/>
          <w:szCs w:val="24"/>
        </w:rPr>
        <w:t>Τώρα να μην πω γιατί έχουμε ιστορικό χαμηλό των επιτοκίων. Αυτά μπορεί να σας τα πει ο κ. Παφίλης, ότι έχει</w:t>
      </w:r>
      <w:r>
        <w:rPr>
          <w:rFonts w:eastAsia="Times New Roman"/>
          <w:szCs w:val="24"/>
        </w:rPr>
        <w:t xml:space="preserve"> σχέση με την ιστορική κρίση του καπιταλισμού και με τις χαμηλές προσδοκίες ότι θα φύγουμε γρήγορα από αυτήν την κρίση. Τέλος πάντων, το εκμεταλλευόμαστε αυτό.</w:t>
      </w:r>
    </w:p>
    <w:p w14:paraId="3694FE5E" w14:textId="77777777" w:rsidR="006648D0" w:rsidRDefault="00CC2A7D">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Δεν συμφωνείτε με αυτά;</w:t>
      </w:r>
    </w:p>
    <w:p w14:paraId="3694FE5F" w14:textId="77777777" w:rsidR="006648D0" w:rsidRDefault="00CC2A7D">
      <w:pPr>
        <w:spacing w:line="600" w:lineRule="auto"/>
        <w:ind w:firstLine="720"/>
        <w:jc w:val="both"/>
        <w:rPr>
          <w:rFonts w:eastAsia="Times New Roman"/>
          <w:szCs w:val="24"/>
        </w:rPr>
      </w:pPr>
      <w:r>
        <w:rPr>
          <w:rFonts w:eastAsia="Times New Roman"/>
          <w:b/>
          <w:szCs w:val="24"/>
        </w:rPr>
        <w:lastRenderedPageBreak/>
        <w:t xml:space="preserve">ΕΥΚΛΕΙΔΗΣ ΤΣΑΚΑΛΩΤΟΣ (Υπουργός Οικονομικών): </w:t>
      </w:r>
      <w:r>
        <w:rPr>
          <w:rFonts w:eastAsia="Times New Roman"/>
          <w:szCs w:val="24"/>
        </w:rPr>
        <w:t>Εγώ συμφ</w:t>
      </w:r>
      <w:r>
        <w:rPr>
          <w:rFonts w:eastAsia="Times New Roman"/>
          <w:szCs w:val="24"/>
        </w:rPr>
        <w:t xml:space="preserve">ωνώ. Δεν ξέρω αν συμφωνεί το </w:t>
      </w:r>
      <w:r>
        <w:rPr>
          <w:rFonts w:eastAsia="Times New Roman"/>
          <w:szCs w:val="24"/>
          <w:lang w:val="en-US"/>
        </w:rPr>
        <w:t>ESM</w:t>
      </w:r>
      <w:r>
        <w:rPr>
          <w:rFonts w:eastAsia="Times New Roman"/>
          <w:szCs w:val="24"/>
        </w:rPr>
        <w:t xml:space="preserve">. Νόμισα ότι ρωτήσατε αν συμφωνεί το </w:t>
      </w:r>
      <w:r>
        <w:rPr>
          <w:rFonts w:eastAsia="Times New Roman"/>
          <w:szCs w:val="24"/>
          <w:lang w:val="en-US"/>
        </w:rPr>
        <w:t>ESM</w:t>
      </w:r>
      <w:r>
        <w:rPr>
          <w:rFonts w:eastAsia="Times New Roman"/>
          <w:szCs w:val="24"/>
        </w:rPr>
        <w:t>.</w:t>
      </w:r>
    </w:p>
    <w:p w14:paraId="3694FE60" w14:textId="77777777" w:rsidR="006648D0" w:rsidRDefault="00CC2A7D">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Πάτε πακέτο με το </w:t>
      </w:r>
      <w:r>
        <w:rPr>
          <w:rFonts w:eastAsia="Times New Roman"/>
          <w:szCs w:val="24"/>
          <w:lang w:val="en-US"/>
        </w:rPr>
        <w:t>ESM</w:t>
      </w:r>
      <w:r>
        <w:rPr>
          <w:rFonts w:eastAsia="Times New Roman"/>
          <w:szCs w:val="24"/>
        </w:rPr>
        <w:t>!</w:t>
      </w:r>
    </w:p>
    <w:p w14:paraId="3694FE61" w14:textId="77777777" w:rsidR="006648D0" w:rsidRDefault="00CC2A7D">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Εκμεταλλευόμαστε τη συγκυρία για να κλειδώσουμε αυτά τα χαμηλά επιτόκια, κάτι που μπορεί να </w:t>
      </w:r>
      <w:r>
        <w:rPr>
          <w:rFonts w:eastAsia="Times New Roman"/>
          <w:szCs w:val="24"/>
        </w:rPr>
        <w:t>είναι πολύ σημαντικό. Σκεφτείτε ο Τραμπ όντως να κάνει ένα πολύ μεγάλο πρόγραμμα στις υποδομές. Μπορεί να αυξηθούν πολύ τα επιτόκια ξαφνικά.</w:t>
      </w:r>
    </w:p>
    <w:p w14:paraId="3694FE62" w14:textId="77777777" w:rsidR="006648D0" w:rsidRDefault="00CC2A7D">
      <w:pPr>
        <w:spacing w:line="600" w:lineRule="auto"/>
        <w:ind w:firstLine="720"/>
        <w:jc w:val="both"/>
        <w:rPr>
          <w:rFonts w:eastAsia="Times New Roman"/>
          <w:szCs w:val="24"/>
        </w:rPr>
      </w:pPr>
      <w:r>
        <w:rPr>
          <w:rFonts w:eastAsia="Times New Roman"/>
          <w:szCs w:val="24"/>
        </w:rPr>
        <w:t>Τρία κομμάτια υπάρχουν σε αυτό το θέμα. Κάποια ομόλογα με κυμαινόμενο επιτόκιο, που πήραν οι τράπεζες για την ανακε</w:t>
      </w:r>
      <w:r>
        <w:rPr>
          <w:rFonts w:eastAsia="Times New Roman"/>
          <w:szCs w:val="24"/>
        </w:rPr>
        <w:t xml:space="preserve">φαλαιοποίηση, θα τα αλλάξουν με ομόλογα με σταθερό επιτόκιο. Ο </w:t>
      </w:r>
      <w:r>
        <w:rPr>
          <w:rFonts w:eastAsia="Times New Roman"/>
          <w:szCs w:val="24"/>
          <w:lang w:val="en-US"/>
        </w:rPr>
        <w:t>ESM</w:t>
      </w:r>
      <w:r>
        <w:rPr>
          <w:rFonts w:eastAsia="Times New Roman"/>
          <w:szCs w:val="24"/>
        </w:rPr>
        <w:t xml:space="preserve"> θα κάνει κάποια </w:t>
      </w:r>
      <w:r>
        <w:rPr>
          <w:rFonts w:eastAsia="Times New Roman"/>
          <w:szCs w:val="24"/>
          <w:lang w:val="en-US"/>
        </w:rPr>
        <w:t>swaps</w:t>
      </w:r>
      <w:r>
        <w:rPr>
          <w:rFonts w:eastAsia="Times New Roman"/>
          <w:szCs w:val="24"/>
        </w:rPr>
        <w:t xml:space="preserve"> και πάλι θα έχουμε σταθερά επιτόκια. Τέλος, από εδώ και πέρα η Ελλάδα θα έχει ομόλογα με σταθερά επιτόκια. </w:t>
      </w:r>
    </w:p>
    <w:p w14:paraId="3694FE63"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Το τρίτο μέτρο του </w:t>
      </w:r>
      <w:r>
        <w:rPr>
          <w:rFonts w:eastAsia="Times New Roman"/>
          <w:szCs w:val="24"/>
          <w:lang w:val="en-US"/>
        </w:rPr>
        <w:t>ESM</w:t>
      </w:r>
      <w:r>
        <w:rPr>
          <w:rFonts w:eastAsia="Times New Roman"/>
          <w:szCs w:val="24"/>
        </w:rPr>
        <w:t xml:space="preserve"> είναι αυτό που σας έλεγα ότι προκύπτ</w:t>
      </w:r>
      <w:r>
        <w:rPr>
          <w:rFonts w:eastAsia="Times New Roman"/>
          <w:szCs w:val="24"/>
        </w:rPr>
        <w:t>ει από το πρόγραμμα επαναγοράς ομολόγων του 2011, οπότε αυτά τα χρήματα που δανειστήκαμε τα πήραμε με χαμηλό επιτόκιο, που θα ανέβαινε 2% το 2017. Τώρα αυτό το 2% αύξηση μηδενίζεται το 2017. Αυτό σημαίνει ένα κέρδος 230 εκατομμυρίων περίπου. Εδώ ανοίγω μία</w:t>
      </w:r>
      <w:r>
        <w:rPr>
          <w:rFonts w:eastAsia="Times New Roman"/>
          <w:szCs w:val="24"/>
        </w:rPr>
        <w:t xml:space="preserve"> παρένθεση για να σας πω ότι τα μεσοπρόθεσμα μέτρα που συζητούνται τώρα και δεν έχουμε ακόμα αποφασίσει, μπορεί να το επεκτείνουν αυτό και πέρα από το 2017.</w:t>
      </w:r>
    </w:p>
    <w:p w14:paraId="3694FE64" w14:textId="77777777" w:rsidR="006648D0" w:rsidRDefault="00CC2A7D">
      <w:pPr>
        <w:spacing w:line="600" w:lineRule="auto"/>
        <w:ind w:firstLine="720"/>
        <w:jc w:val="both"/>
        <w:rPr>
          <w:rFonts w:eastAsia="Times New Roman"/>
          <w:szCs w:val="24"/>
        </w:rPr>
      </w:pPr>
      <w:r>
        <w:rPr>
          <w:rFonts w:eastAsia="Times New Roman"/>
          <w:szCs w:val="24"/>
        </w:rPr>
        <w:t>Όλα αυτά πρέπει τα πάρετε σαν ένα πακέτο.  Λένε πολλοί: Μα, τι μας νοιάζει το 2060; Γίνονται κεϋνσι</w:t>
      </w:r>
      <w:r>
        <w:rPr>
          <w:rFonts w:eastAsia="Times New Roman"/>
          <w:szCs w:val="24"/>
        </w:rPr>
        <w:t>ανοί στα γεράματα και λένε «θα είμαστε όλοι νεκροί στη μακροπρόθεσμη περίοδο». Δεν έχουν δίκιο που το λένε αυτό.</w:t>
      </w:r>
    </w:p>
    <w:p w14:paraId="3694FE65" w14:textId="77777777" w:rsidR="006648D0" w:rsidRDefault="00CC2A7D">
      <w:pPr>
        <w:spacing w:line="600" w:lineRule="auto"/>
        <w:ind w:firstLine="720"/>
        <w:jc w:val="both"/>
        <w:rPr>
          <w:rFonts w:eastAsia="Times New Roman"/>
          <w:szCs w:val="24"/>
        </w:rPr>
      </w:pPr>
      <w:r>
        <w:rPr>
          <w:rFonts w:eastAsia="Times New Roman"/>
          <w:szCs w:val="24"/>
        </w:rPr>
        <w:t>Κατ’ αρχάς, τα μέτρα ελάφρυνσης αρχίζουν από σήμερα και δρουν σωρευτικά. Η επίδρασή τους θα έχει φτάσει στο 9,1% το 2040, θα γίνει 16,3% το 205</w:t>
      </w:r>
      <w:r>
        <w:rPr>
          <w:rFonts w:eastAsia="Times New Roman"/>
          <w:szCs w:val="24"/>
        </w:rPr>
        <w:t xml:space="preserve">0 και 21,8% το 2060. </w:t>
      </w:r>
      <w:r>
        <w:rPr>
          <w:rFonts w:eastAsia="Times New Roman"/>
          <w:szCs w:val="24"/>
        </w:rPr>
        <w:t>Α</w:t>
      </w:r>
      <w:r>
        <w:rPr>
          <w:rFonts w:eastAsia="Times New Roman"/>
          <w:szCs w:val="24"/>
        </w:rPr>
        <w:t xml:space="preserve">υτό είναι το αποτέλεσμα μόνο των </w:t>
      </w:r>
      <w:r>
        <w:rPr>
          <w:rFonts w:eastAsia="Times New Roman"/>
          <w:szCs w:val="24"/>
        </w:rPr>
        <w:lastRenderedPageBreak/>
        <w:t>βραχυπρόθεσμων μέτρων. Το πρόβλημα με το χρέος είναι ακριβώς ένα πρόβλημα διάρκειας και το γεγονός ότι το χρέος θα είναι μικρότερο τότε, σημαίνει αλλαγή του κλίματος τώρα.</w:t>
      </w:r>
    </w:p>
    <w:p w14:paraId="3694FE66" w14:textId="77777777" w:rsidR="006648D0" w:rsidRDefault="00CC2A7D">
      <w:pPr>
        <w:spacing w:line="600" w:lineRule="auto"/>
        <w:ind w:firstLine="720"/>
        <w:jc w:val="both"/>
        <w:rPr>
          <w:rFonts w:eastAsia="Times New Roman"/>
          <w:szCs w:val="24"/>
        </w:rPr>
      </w:pPr>
      <w:r>
        <w:rPr>
          <w:rFonts w:eastAsia="Times New Roman"/>
          <w:szCs w:val="24"/>
        </w:rPr>
        <w:t>Αυτό που λένε οι αγορές είναι</w:t>
      </w:r>
      <w:r>
        <w:rPr>
          <w:rFonts w:eastAsia="Times New Roman"/>
          <w:szCs w:val="24"/>
        </w:rPr>
        <w:t xml:space="preserve"> ότι εάν γίνεται ομαλά η πληρωμή, αν γίνει αυτό που υποσχέθηκαν τον Μάη του 2016, που δεν το είχαν υποσχεθεί τον Νοέμβριο του 2012, δηλαδή να μην παρθούν μέτρα αν χρειαστούν, αλλά μέτρα με στόχευση στις δανειακές ανάγκες της ελληνικής οικονομίας, οι επενδύ</w:t>
      </w:r>
      <w:r>
        <w:rPr>
          <w:rFonts w:eastAsia="Times New Roman"/>
          <w:szCs w:val="24"/>
        </w:rPr>
        <w:t>σεις και οι επενδυτές θα έρθουν τώρα, αν δουν δηλαδή ότι είναι πιο βιώσιμο το χρέος. Αυτό είναι ένα κομμάτι του παζλ. Δεν σας λέω ότι είναι όλη η εικόνα. Δεν το έχουμε. Γι’ αυτό σας είπα ότι τίποτα δεν έχει συμφωνηθεί μέχρι να συμφωνηθούν όλα. Είναι ένα κο</w:t>
      </w:r>
      <w:r>
        <w:rPr>
          <w:rFonts w:eastAsia="Times New Roman"/>
          <w:szCs w:val="24"/>
        </w:rPr>
        <w:t xml:space="preserve">μμάτι, όμως, που δίνει μεγαλύτερη σιγουριά στους επενδυτές ότι ξαφνικά δεν θα υπάρχουν υψηλά επιτόκια, ότι ξαφνικά δεν θα έχουμε κορυφές που δεν θα μπορέσει να πληρώσει, ότι σε κάθε περίπτωση οι δανειακές ανάγκες της ελληνικής </w:t>
      </w:r>
      <w:r>
        <w:rPr>
          <w:rFonts w:eastAsia="Times New Roman"/>
          <w:szCs w:val="24"/>
        </w:rPr>
        <w:lastRenderedPageBreak/>
        <w:t xml:space="preserve">οικονομίας θα είναι κάτω από </w:t>
      </w:r>
      <w:r>
        <w:rPr>
          <w:rFonts w:eastAsia="Times New Roman"/>
          <w:szCs w:val="24"/>
        </w:rPr>
        <w:t xml:space="preserve">15% για πάρα πολλά χρόνια και υπάρχει και μία συζήτηση πότε θα πάει από το 15% στο 20%. </w:t>
      </w:r>
      <w:r>
        <w:rPr>
          <w:rFonts w:eastAsia="Times New Roman"/>
          <w:szCs w:val="24"/>
        </w:rPr>
        <w:t>Ε</w:t>
      </w:r>
      <w:r>
        <w:rPr>
          <w:rFonts w:eastAsia="Times New Roman"/>
          <w:szCs w:val="24"/>
        </w:rPr>
        <w:t>παναλαμβάνω ότι αυτό είναι μικρότερο από πάρα πολλές άλλες χώρες. Αυτό είναι που θέλουμε εμείς. Τι ζητάγαμε από τους πιστωτές;</w:t>
      </w:r>
    </w:p>
    <w:p w14:paraId="3694FE67" w14:textId="77777777" w:rsidR="006648D0" w:rsidRDefault="00CC2A7D">
      <w:pPr>
        <w:spacing w:line="600" w:lineRule="auto"/>
        <w:ind w:firstLine="720"/>
        <w:jc w:val="both"/>
        <w:rPr>
          <w:rFonts w:eastAsia="Times New Roman" w:cs="Times New Roman"/>
        </w:rPr>
      </w:pPr>
      <w:r>
        <w:rPr>
          <w:rFonts w:eastAsia="Times New Roman" w:cs="Times New Roman"/>
        </w:rPr>
        <w:t>Ζητούσαμε διαφάνεια και έναν καθαρό διάδ</w:t>
      </w:r>
      <w:r>
        <w:rPr>
          <w:rFonts w:eastAsia="Times New Roman" w:cs="Times New Roman"/>
        </w:rPr>
        <w:t>ρομο, για να ξέρουν οι Έλληνες πολίτες, αλλά και οι ξένοι και Έλληνες επενδυτές ότι υπάρχει μ</w:t>
      </w:r>
      <w:r>
        <w:rPr>
          <w:rFonts w:eastAsia="Times New Roman" w:cs="Times New Roman"/>
        </w:rPr>
        <w:t>ί</w:t>
      </w:r>
      <w:r>
        <w:rPr>
          <w:rFonts w:eastAsia="Times New Roman" w:cs="Times New Roman"/>
        </w:rPr>
        <w:t>α λύση για το χρέος, ώστε να μπορούν να επενδύσουν χωρίς να έχουν εκπλήξεις. Αυτό είναι ένα κομμάτι του παζλ. Αυτό έχει ήδη συμφωνηθεί, έχει τελειώσει και τώρα συ</w:t>
      </w:r>
      <w:r>
        <w:rPr>
          <w:rFonts w:eastAsia="Times New Roman" w:cs="Times New Roman"/>
        </w:rPr>
        <w:t xml:space="preserve">νεχίζουμε για τα άλλα. </w:t>
      </w:r>
    </w:p>
    <w:p w14:paraId="3694FE68" w14:textId="77777777" w:rsidR="006648D0" w:rsidRDefault="00CC2A7D">
      <w:pPr>
        <w:spacing w:line="600" w:lineRule="auto"/>
        <w:ind w:firstLine="720"/>
        <w:jc w:val="both"/>
        <w:rPr>
          <w:rFonts w:eastAsia="Times New Roman" w:cs="Times New Roman"/>
        </w:rPr>
      </w:pPr>
      <w:r>
        <w:rPr>
          <w:rFonts w:eastAsia="Times New Roman" w:cs="Times New Roman"/>
        </w:rPr>
        <w:t>Το δεύτερο κομμάτι του παζλ είναι η πολιτική συμφωνία για τη δεύτερη αξιολόγηση. Αυτή έχει σχεδόν τελειώσει. Πιστεύω ότι θα επιστρέψουν οι θεσμοί νωρίς την άλλη εβδομάδα για να συνεχιστεί η συζήτηση. Σχεδόν έχει κλείσει το δημοσιονο</w:t>
      </w:r>
      <w:r>
        <w:rPr>
          <w:rFonts w:eastAsia="Times New Roman" w:cs="Times New Roman"/>
        </w:rPr>
        <w:t>μικό κενό για το 2017. Νομίζω ότι η διαφορά είναι 20 εκατομμύρια, δηλαδή δεν χρειάζεται κα</w:t>
      </w:r>
      <w:r>
        <w:rPr>
          <w:rFonts w:eastAsia="Times New Roman" w:cs="Times New Roman"/>
        </w:rPr>
        <w:t>μ</w:t>
      </w:r>
      <w:r>
        <w:rPr>
          <w:rFonts w:eastAsia="Times New Roman" w:cs="Times New Roman"/>
        </w:rPr>
        <w:t xml:space="preserve">μία συζήτηση. </w:t>
      </w:r>
    </w:p>
    <w:p w14:paraId="3694FE69" w14:textId="77777777" w:rsidR="006648D0" w:rsidRDefault="00CC2A7D">
      <w:pPr>
        <w:spacing w:line="600" w:lineRule="auto"/>
        <w:ind w:firstLine="720"/>
        <w:jc w:val="both"/>
        <w:rPr>
          <w:rFonts w:eastAsia="Times New Roman" w:cs="Times New Roman"/>
        </w:rPr>
      </w:pPr>
      <w:r>
        <w:rPr>
          <w:rFonts w:eastAsia="Times New Roman" w:cs="Times New Roman"/>
        </w:rPr>
        <w:lastRenderedPageBreak/>
        <w:t>Το δημοσιονομικό κενό είναι λίγο μεγαλύτερο για το 2018, μικρότερο με τους ευρωπαϊκούς θεσμούς, ενώ λίγο μεγαλύτερο με το ΔΝΤ. Δεν υπάρχει όμως κάποιο</w:t>
      </w:r>
      <w:r>
        <w:rPr>
          <w:rFonts w:eastAsia="Times New Roman" w:cs="Times New Roman"/>
        </w:rPr>
        <w:t xml:space="preserve">ς που πιστεύει ότι θα κολλήσει εκεί το πράγμα. </w:t>
      </w:r>
    </w:p>
    <w:p w14:paraId="3694FE6A" w14:textId="77777777" w:rsidR="006648D0" w:rsidRDefault="00CC2A7D">
      <w:pPr>
        <w:spacing w:line="600" w:lineRule="auto"/>
        <w:ind w:firstLine="720"/>
        <w:jc w:val="both"/>
        <w:rPr>
          <w:rFonts w:eastAsia="Times New Roman" w:cs="Times New Roman"/>
        </w:rPr>
      </w:pPr>
      <w:r>
        <w:rPr>
          <w:rFonts w:eastAsia="Times New Roman" w:cs="Times New Roman"/>
          <w:b/>
        </w:rPr>
        <w:t>ΙΩΑΝΝΗΣ ΒΡΟΥΤΣΗΣ:</w:t>
      </w:r>
      <w:r>
        <w:rPr>
          <w:rFonts w:eastAsia="Times New Roman" w:cs="Times New Roman"/>
        </w:rPr>
        <w:t xml:space="preserve"> Περίπου; </w:t>
      </w:r>
    </w:p>
    <w:p w14:paraId="3694FE6B" w14:textId="77777777" w:rsidR="006648D0" w:rsidRDefault="00CC2A7D">
      <w:pPr>
        <w:spacing w:line="600" w:lineRule="auto"/>
        <w:ind w:firstLine="720"/>
        <w:jc w:val="both"/>
        <w:rPr>
          <w:rFonts w:eastAsia="Times New Roman"/>
          <w:bCs/>
          <w:color w:val="242424"/>
        </w:rPr>
      </w:pPr>
      <w:r>
        <w:rPr>
          <w:rFonts w:eastAsia="Times New Roman"/>
          <w:b/>
          <w:bCs/>
          <w:color w:val="242424"/>
        </w:rPr>
        <w:t>ΕΥΚΛΕΙΔΗΣ ΤΣΑΚΑΛΩΤΟΣ (Υπουργός Οικονομικών):</w:t>
      </w:r>
      <w:r>
        <w:rPr>
          <w:rFonts w:eastAsia="Times New Roman"/>
          <w:bCs/>
          <w:color w:val="242424"/>
        </w:rPr>
        <w:t xml:space="preserve"> Μη με διακόπτετε. Νομίζω προσπαθώ να σας δώσω μ</w:t>
      </w:r>
      <w:r>
        <w:rPr>
          <w:rFonts w:eastAsia="Times New Roman"/>
          <w:bCs/>
          <w:color w:val="242424"/>
        </w:rPr>
        <w:t>ί</w:t>
      </w:r>
      <w:r>
        <w:rPr>
          <w:rFonts w:eastAsia="Times New Roman"/>
          <w:bCs/>
          <w:color w:val="242424"/>
        </w:rPr>
        <w:t xml:space="preserve">α πολιτική. Δεν κάνω πολωτικά σχόλια. </w:t>
      </w:r>
    </w:p>
    <w:p w14:paraId="3694FE6C" w14:textId="77777777" w:rsidR="006648D0" w:rsidRDefault="00CC2A7D">
      <w:pPr>
        <w:spacing w:line="600" w:lineRule="auto"/>
        <w:ind w:firstLine="720"/>
        <w:jc w:val="both"/>
        <w:rPr>
          <w:rFonts w:eastAsia="Times New Roman" w:cs="Times New Roman"/>
        </w:rPr>
      </w:pPr>
      <w:r>
        <w:rPr>
          <w:rFonts w:eastAsia="Times New Roman" w:cs="Times New Roman"/>
          <w:b/>
        </w:rPr>
        <w:t>ΙΩΑΝΝΗΣ ΒΡΟΥΤΣΗΣ:</w:t>
      </w:r>
      <w:r>
        <w:rPr>
          <w:rFonts w:eastAsia="Times New Roman" w:cs="Times New Roman"/>
        </w:rPr>
        <w:t xml:space="preserve"> Περίπου πόσο είναι; </w:t>
      </w:r>
    </w:p>
    <w:p w14:paraId="3694FE6D" w14:textId="77777777" w:rsidR="006648D0" w:rsidRDefault="00CC2A7D">
      <w:pPr>
        <w:spacing w:line="600" w:lineRule="auto"/>
        <w:ind w:firstLine="720"/>
        <w:jc w:val="both"/>
        <w:rPr>
          <w:rFonts w:eastAsia="Times New Roman" w:cs="Times New Roman"/>
        </w:rPr>
      </w:pPr>
      <w:r>
        <w:rPr>
          <w:rFonts w:eastAsia="Times New Roman"/>
          <w:b/>
          <w:bCs/>
          <w:color w:val="242424"/>
        </w:rPr>
        <w:t>ΕΥΚΛΕΙΔΗΣ</w:t>
      </w:r>
      <w:r>
        <w:rPr>
          <w:rFonts w:eastAsia="Times New Roman"/>
          <w:b/>
          <w:bCs/>
          <w:color w:val="242424"/>
        </w:rPr>
        <w:t xml:space="preserve"> ΤΣΑΚΑΛΩΤΟΣ (Υπουργός Οικονομικών):</w:t>
      </w:r>
      <w:r>
        <w:rPr>
          <w:rFonts w:eastAsia="Times New Roman" w:cs="Times New Roman"/>
        </w:rPr>
        <w:t xml:space="preserve"> Νομίζω ότι δεν είναι πρόβλημα. Σας δίνω τη δική μου εκτίμηση ότι δεν θα χαλάσει το πράγμα για το δημοσιονομικό κενό του 2017 και του 2018. Αυτό μπορώ να σας το εγγυηθώ. </w:t>
      </w:r>
    </w:p>
    <w:p w14:paraId="3694FE6E" w14:textId="77777777" w:rsidR="006648D0" w:rsidRDefault="00CC2A7D">
      <w:pPr>
        <w:spacing w:line="600" w:lineRule="auto"/>
        <w:ind w:firstLine="720"/>
        <w:jc w:val="both"/>
        <w:rPr>
          <w:rFonts w:eastAsia="Times New Roman" w:cs="Times New Roman"/>
        </w:rPr>
      </w:pPr>
      <w:r>
        <w:rPr>
          <w:rFonts w:eastAsia="Times New Roman" w:cs="Times New Roman"/>
        </w:rPr>
        <w:t xml:space="preserve">Υπάρχει τέλος η συμφωνία για τα εργασιακά, όπου η </w:t>
      </w:r>
      <w:r>
        <w:rPr>
          <w:rFonts w:eastAsia="Times New Roman" w:cs="Times New Roman"/>
        </w:rPr>
        <w:t xml:space="preserve">θέση μας είναι ότι πρέπει να επιστρέψουν οι συλλογικές συμβάσεις. Υποστηρίζουμε και </w:t>
      </w:r>
      <w:r>
        <w:rPr>
          <w:rFonts w:eastAsia="Times New Roman" w:cs="Times New Roman"/>
        </w:rPr>
        <w:lastRenderedPageBreak/>
        <w:t>την αρχή της επεκτασιμότητας και την αρχή της ευνοϊκότερης ρύθμισης. Θεωρούμε ότι το ΔΝΤ δεν έχει καλά επιχειρήματα γι’ αυτά, δεν ήταν καλά προετοιμασμένο. Νομίζω ότι έχουμ</w:t>
      </w:r>
      <w:r>
        <w:rPr>
          <w:rFonts w:eastAsia="Times New Roman" w:cs="Times New Roman"/>
        </w:rPr>
        <w:t xml:space="preserve">ε πολύ μεγάλη στήριξη και άρα, για εμάς αυτό είναι κορυφαίο ζήτημα. </w:t>
      </w:r>
    </w:p>
    <w:p w14:paraId="3694FE6F" w14:textId="77777777" w:rsidR="006648D0" w:rsidRDefault="00CC2A7D">
      <w:pPr>
        <w:spacing w:line="600" w:lineRule="auto"/>
        <w:ind w:firstLine="720"/>
        <w:jc w:val="both"/>
        <w:rPr>
          <w:rFonts w:eastAsia="Times New Roman" w:cs="Times New Roman"/>
        </w:rPr>
      </w:pPr>
      <w:r>
        <w:rPr>
          <w:rFonts w:eastAsia="Times New Roman" w:cs="Times New Roman"/>
        </w:rPr>
        <w:t>Εδώ νομίζω ότι πρέπει να υπάρξει συζήτηση. Αν συμφωνείτε, να συνεχίσουμε αυτή τη γραμμή, ότι μέσα σε όλα αυτά που πρέπει να συμφωνηθούν είναι και η επεκτασιμότητα και η αρχή της ευνοϊκότε</w:t>
      </w:r>
      <w:r>
        <w:rPr>
          <w:rFonts w:eastAsia="Times New Roman" w:cs="Times New Roman"/>
        </w:rPr>
        <w:t xml:space="preserve">ρης ρύθμισης, για το αν οι Ελληνίδες και οι Έλληνες εργαζόμενοι πρέπει να έχουν συλλογικές συμβάσεις. Εδώ να γίνει συζήτηση. Αυτό λέτε; Να το ακούσω, αν αυτό εννοείτε. </w:t>
      </w:r>
    </w:p>
    <w:p w14:paraId="3694FE70" w14:textId="77777777" w:rsidR="006648D0" w:rsidRDefault="00CC2A7D">
      <w:pPr>
        <w:spacing w:line="600" w:lineRule="auto"/>
        <w:ind w:firstLine="720"/>
        <w:jc w:val="both"/>
        <w:rPr>
          <w:rFonts w:eastAsia="Times New Roman" w:cs="Times New Roman"/>
        </w:rPr>
      </w:pPr>
      <w:r>
        <w:rPr>
          <w:rFonts w:eastAsia="Times New Roman" w:cs="Times New Roman"/>
        </w:rPr>
        <w:t>Νομίζω λοιπόν ότι και η πολιτική συμφωνία θα κλείσει. Μένουμε, άρα, με τα δύο ανοιχτά ζ</w:t>
      </w:r>
      <w:r>
        <w:rPr>
          <w:rFonts w:eastAsia="Times New Roman" w:cs="Times New Roman"/>
        </w:rPr>
        <w:t xml:space="preserve">ητήματα που είναι τα πρωτογενή πλεονάσματα μετά το 2018. Θα απαντήσω στον κ. Βορίδη. Δεν λέω τώρα αν δεσμεύουμε ή </w:t>
      </w:r>
      <w:r>
        <w:rPr>
          <w:rFonts w:eastAsia="Times New Roman" w:cs="Times New Roman"/>
        </w:rPr>
        <w:lastRenderedPageBreak/>
        <w:t xml:space="preserve">δεν δεσμεύουμε τις μελλοντικές κυβερνήσεις το Σάββατο. Δεν νομίζω ότι θα περίμενε κάτι λιγότερο ο κ. Βορίδης. </w:t>
      </w:r>
    </w:p>
    <w:p w14:paraId="3694FE71" w14:textId="77777777" w:rsidR="006648D0" w:rsidRDefault="00CC2A7D">
      <w:pPr>
        <w:spacing w:line="600" w:lineRule="auto"/>
        <w:ind w:firstLine="720"/>
        <w:jc w:val="both"/>
        <w:rPr>
          <w:rFonts w:eastAsia="Times New Roman" w:cs="Times New Roman"/>
        </w:rPr>
      </w:pPr>
      <w:r>
        <w:rPr>
          <w:rFonts w:eastAsia="Times New Roman"/>
          <w:b/>
          <w:bCs/>
        </w:rPr>
        <w:t xml:space="preserve">ΠΡΟΕΔΡΕΥΩΝ (Νικήτας </w:t>
      </w:r>
      <w:r>
        <w:rPr>
          <w:rFonts w:eastAsia="Times New Roman"/>
          <w:b/>
          <w:bCs/>
        </w:rPr>
        <w:t>Κακλαμάνης):</w:t>
      </w:r>
      <w:r>
        <w:rPr>
          <w:rFonts w:eastAsia="Times New Roman" w:cs="Times New Roman"/>
        </w:rPr>
        <w:t xml:space="preserve"> Όχι ονομαστικές αναφορές. Μετά θα αρχίσουν τα προσωπικά. </w:t>
      </w:r>
    </w:p>
    <w:p w14:paraId="3694FE72" w14:textId="77777777" w:rsidR="006648D0" w:rsidRDefault="00CC2A7D">
      <w:pPr>
        <w:spacing w:line="600" w:lineRule="auto"/>
        <w:ind w:firstLine="720"/>
        <w:jc w:val="both"/>
        <w:rPr>
          <w:rFonts w:eastAsia="Times New Roman" w:cs="Times New Roman"/>
        </w:rPr>
      </w:pPr>
      <w:r>
        <w:rPr>
          <w:rFonts w:eastAsia="Times New Roman"/>
          <w:b/>
          <w:bCs/>
          <w:color w:val="242424"/>
        </w:rPr>
        <w:t>ΕΥΚΛΕΙΔΗΣ ΤΣΑΚΑΛΩΤΟΣ (Υπουργός Οικονομικών):</w:t>
      </w:r>
      <w:r>
        <w:rPr>
          <w:rFonts w:eastAsia="Times New Roman" w:cs="Times New Roman"/>
        </w:rPr>
        <w:t xml:space="preserve"> Όχι, όχι, αστείο ήταν αυτό. </w:t>
      </w:r>
    </w:p>
    <w:p w14:paraId="3694FE73" w14:textId="77777777" w:rsidR="006648D0" w:rsidRDefault="00CC2A7D">
      <w:pPr>
        <w:spacing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rPr>
        <w:t xml:space="preserve"> Εντός εισαγωγικών λοιπόν.</w:t>
      </w:r>
    </w:p>
    <w:p w14:paraId="3694FE74" w14:textId="77777777" w:rsidR="006648D0" w:rsidRDefault="00CC2A7D">
      <w:pPr>
        <w:spacing w:line="600" w:lineRule="auto"/>
        <w:ind w:firstLine="720"/>
        <w:jc w:val="both"/>
        <w:rPr>
          <w:rFonts w:eastAsia="Times New Roman" w:cs="Times New Roman"/>
        </w:rPr>
      </w:pPr>
      <w:r>
        <w:rPr>
          <w:rFonts w:eastAsia="Times New Roman"/>
          <w:b/>
          <w:bCs/>
          <w:color w:val="242424"/>
        </w:rPr>
        <w:t>ΕΥΚΛΕΙΔΗΣ ΤΣΑΚΑΛΩΤΟΣ (Υπουργός Οικονομικών):</w:t>
      </w:r>
      <w:r>
        <w:rPr>
          <w:rFonts w:eastAsia="Times New Roman" w:cs="Times New Roman"/>
        </w:rPr>
        <w:t xml:space="preserve"> Ο κ. Βο</w:t>
      </w:r>
      <w:r>
        <w:rPr>
          <w:rFonts w:eastAsia="Times New Roman" w:cs="Times New Roman"/>
        </w:rPr>
        <w:t xml:space="preserve">ρίδης δεν παρεξηγείται σε αυτό. </w:t>
      </w:r>
    </w:p>
    <w:p w14:paraId="3694FE75" w14:textId="77777777" w:rsidR="006648D0" w:rsidRDefault="00CC2A7D">
      <w:pPr>
        <w:spacing w:line="600" w:lineRule="auto"/>
        <w:ind w:firstLine="720"/>
        <w:jc w:val="both"/>
        <w:rPr>
          <w:rFonts w:eastAsia="Times New Roman" w:cs="Times New Roman"/>
        </w:rPr>
      </w:pPr>
      <w:r>
        <w:rPr>
          <w:rFonts w:eastAsia="Times New Roman" w:cs="Times New Roman"/>
          <w:b/>
        </w:rPr>
        <w:t xml:space="preserve">ΝΙΚΟΛΑΟΣ ΔΕΝΔΙΑΣ: </w:t>
      </w:r>
      <w:r>
        <w:rPr>
          <w:rFonts w:eastAsia="Times New Roman" w:cs="Times New Roman"/>
        </w:rPr>
        <w:t xml:space="preserve">Δεν τον ξέρετε καλά… </w:t>
      </w:r>
    </w:p>
    <w:p w14:paraId="3694FE76" w14:textId="77777777" w:rsidR="006648D0" w:rsidRDefault="00CC2A7D">
      <w:pPr>
        <w:spacing w:line="600" w:lineRule="auto"/>
        <w:ind w:firstLine="720"/>
        <w:jc w:val="both"/>
        <w:rPr>
          <w:rFonts w:eastAsia="Times New Roman" w:cs="Times New Roman"/>
        </w:rPr>
      </w:pPr>
      <w:r>
        <w:rPr>
          <w:rFonts w:eastAsia="Times New Roman"/>
          <w:b/>
          <w:bCs/>
          <w:color w:val="242424"/>
        </w:rPr>
        <w:t>ΕΥΚΛΕΙΔΗΣ ΤΣΑΚΑΛΩΤΟΣ (Υπουργός Οικονομικών):</w:t>
      </w:r>
      <w:r>
        <w:rPr>
          <w:rFonts w:eastAsia="Times New Roman" w:cs="Times New Roman"/>
        </w:rPr>
        <w:t xml:space="preserve"> Ίσα-ίσα, νομίζω το χαίρεται. </w:t>
      </w:r>
    </w:p>
    <w:p w14:paraId="3694FE77" w14:textId="77777777" w:rsidR="006648D0" w:rsidRDefault="00CC2A7D">
      <w:pPr>
        <w:spacing w:line="600" w:lineRule="auto"/>
        <w:ind w:firstLine="720"/>
        <w:jc w:val="both"/>
        <w:rPr>
          <w:rFonts w:eastAsia="Times New Roman" w:cs="Times New Roman"/>
        </w:rPr>
      </w:pPr>
      <w:r>
        <w:rPr>
          <w:rFonts w:eastAsia="Times New Roman"/>
          <w:b/>
          <w:bCs/>
        </w:rPr>
        <w:lastRenderedPageBreak/>
        <w:t>ΠΡΟΕΔΡΕΥΩΝ (Νικήτας Κακλαμάνης):</w:t>
      </w:r>
      <w:r>
        <w:rPr>
          <w:rFonts w:eastAsia="Times New Roman" w:cs="Times New Roman"/>
        </w:rPr>
        <w:t xml:space="preserve"> Θα μιλήσει ο κ. Βορίδης για το αν το ευχαριστιέται ή όχι. </w:t>
      </w:r>
    </w:p>
    <w:p w14:paraId="3694FE78" w14:textId="77777777" w:rsidR="006648D0" w:rsidRDefault="00CC2A7D">
      <w:pPr>
        <w:spacing w:line="600" w:lineRule="auto"/>
        <w:ind w:firstLine="720"/>
        <w:jc w:val="both"/>
        <w:rPr>
          <w:rFonts w:eastAsia="Times New Roman" w:cs="Times New Roman"/>
        </w:rPr>
      </w:pPr>
      <w:r>
        <w:rPr>
          <w:rFonts w:eastAsia="Times New Roman" w:cs="Times New Roman"/>
        </w:rPr>
        <w:t xml:space="preserve">Κλείστε, σας παρακαλώ. </w:t>
      </w:r>
    </w:p>
    <w:p w14:paraId="3694FE79" w14:textId="77777777" w:rsidR="006648D0" w:rsidRDefault="00CC2A7D">
      <w:pPr>
        <w:spacing w:line="600" w:lineRule="auto"/>
        <w:ind w:firstLine="720"/>
        <w:jc w:val="both"/>
        <w:rPr>
          <w:rFonts w:eastAsia="Times New Roman" w:cs="Times New Roman"/>
        </w:rPr>
      </w:pPr>
      <w:r>
        <w:rPr>
          <w:rFonts w:eastAsia="Times New Roman"/>
          <w:b/>
          <w:bCs/>
          <w:color w:val="242424"/>
        </w:rPr>
        <w:t>ΕΥΚΛΕΙΔΗΣ ΤΣΑΚΑΛΩΤΟΣ (Υπουργός Οικονομικών):</w:t>
      </w:r>
      <w:r>
        <w:rPr>
          <w:rFonts w:eastAsia="Times New Roman" w:cs="Times New Roman"/>
        </w:rPr>
        <w:t xml:space="preserve"> Μα, με διακόψατε χωρίς λόγο και είχα ακόμα ένα λεπτό να μιλήσω. </w:t>
      </w:r>
    </w:p>
    <w:p w14:paraId="3694FE7A" w14:textId="77777777" w:rsidR="006648D0" w:rsidRDefault="00CC2A7D">
      <w:pPr>
        <w:spacing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rPr>
        <w:t xml:space="preserve"> Σας είχα αφήσει τρία λεπτά παραπάνω από τον χρόνο που είχαμε συμφωνήσει. </w:t>
      </w:r>
    </w:p>
    <w:p w14:paraId="3694FE7B" w14:textId="77777777" w:rsidR="006648D0" w:rsidRDefault="00CC2A7D">
      <w:pPr>
        <w:spacing w:line="600" w:lineRule="auto"/>
        <w:ind w:firstLine="720"/>
        <w:jc w:val="both"/>
        <w:rPr>
          <w:rFonts w:eastAsia="Times New Roman" w:cs="Times New Roman"/>
        </w:rPr>
      </w:pPr>
      <w:r>
        <w:rPr>
          <w:rFonts w:eastAsia="Times New Roman"/>
          <w:b/>
          <w:bCs/>
          <w:color w:val="242424"/>
        </w:rPr>
        <w:t>ΕΥΚΛΕΙΔΗΣ ΤΣΑΚΑ</w:t>
      </w:r>
      <w:r>
        <w:rPr>
          <w:rFonts w:eastAsia="Times New Roman"/>
          <w:b/>
          <w:bCs/>
          <w:color w:val="242424"/>
        </w:rPr>
        <w:t>ΛΩΤΟΣ (Υπουργός Οικονομικών):</w:t>
      </w:r>
      <w:r>
        <w:rPr>
          <w:rFonts w:eastAsia="Times New Roman" w:cs="Times New Roman"/>
        </w:rPr>
        <w:t xml:space="preserve"> Μπορώ να σταματήσω εδώ. Θέλετε να σταματήσω; </w:t>
      </w:r>
    </w:p>
    <w:p w14:paraId="3694FE7C" w14:textId="77777777" w:rsidR="006648D0" w:rsidRDefault="00CC2A7D">
      <w:pPr>
        <w:spacing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rPr>
        <w:t xml:space="preserve"> Ολοκληρώστε, κύριε Υπουργέ. </w:t>
      </w:r>
    </w:p>
    <w:p w14:paraId="3694FE7D" w14:textId="77777777" w:rsidR="006648D0" w:rsidRDefault="00CC2A7D">
      <w:pPr>
        <w:spacing w:line="600" w:lineRule="auto"/>
        <w:ind w:firstLine="720"/>
        <w:jc w:val="both"/>
        <w:rPr>
          <w:rFonts w:eastAsia="Times New Roman" w:cs="Times New Roman"/>
        </w:rPr>
      </w:pPr>
      <w:r>
        <w:rPr>
          <w:rFonts w:eastAsia="Times New Roman"/>
          <w:b/>
          <w:bCs/>
          <w:color w:val="242424"/>
        </w:rPr>
        <w:t>ΕΥΚΛΕΙΔΗΣ ΤΣΑΚΑΛΩΤΟΣ (Υπουργός Οικονομικών):</w:t>
      </w:r>
      <w:r>
        <w:rPr>
          <w:rFonts w:eastAsia="Times New Roman" w:cs="Times New Roman"/>
        </w:rPr>
        <w:t xml:space="preserve"> Όσον αφορά τα πρωτογενή πλεονάσματα, αν δεχθούμε πιέσεις και από το ΔΝΤ </w:t>
      </w:r>
      <w:r>
        <w:rPr>
          <w:rFonts w:eastAsia="Times New Roman" w:cs="Times New Roman"/>
        </w:rPr>
        <w:lastRenderedPageBreak/>
        <w:t>κ</w:t>
      </w:r>
      <w:r>
        <w:rPr>
          <w:rFonts w:eastAsia="Times New Roman" w:cs="Times New Roman"/>
        </w:rPr>
        <w:t>αι από τη Γερμανία, υπάρχει μια διαφωνία με τους πιστωτές για το πόσα χρόνια πρέπει να είναι 3,5%.</w:t>
      </w:r>
    </w:p>
    <w:p w14:paraId="3694FE7E" w14:textId="77777777" w:rsidR="006648D0" w:rsidRDefault="00CC2A7D">
      <w:pPr>
        <w:spacing w:line="600" w:lineRule="auto"/>
        <w:ind w:firstLine="720"/>
        <w:jc w:val="both"/>
        <w:rPr>
          <w:rFonts w:eastAsia="Times New Roman" w:cs="Times New Roman"/>
        </w:rPr>
      </w:pPr>
      <w:r>
        <w:rPr>
          <w:rFonts w:eastAsia="Times New Roman" w:cs="Times New Roman"/>
        </w:rPr>
        <w:t xml:space="preserve">(Στο σημείο αυτό την Προεδρική Έδρα καταλαμβάνει ο Ζ΄ Αντιπρόεδρος της Βουλής κ. </w:t>
      </w:r>
      <w:r w:rsidRPr="00C02C62">
        <w:rPr>
          <w:rFonts w:eastAsia="Times New Roman" w:cs="Times New Roman"/>
          <w:b/>
        </w:rPr>
        <w:t>ΣΠΥΡΙΔΩΝ ΛΥΚΟΥΔΗΣ</w:t>
      </w:r>
      <w:r w:rsidRPr="003311B6">
        <w:rPr>
          <w:rFonts w:eastAsia="Times New Roman" w:cs="Times New Roman"/>
        </w:rPr>
        <w:t>)</w:t>
      </w:r>
    </w:p>
    <w:p w14:paraId="3694FE7F" w14:textId="77777777" w:rsidR="006648D0" w:rsidRDefault="00CC2A7D">
      <w:pPr>
        <w:spacing w:line="600" w:lineRule="auto"/>
        <w:ind w:firstLine="720"/>
        <w:jc w:val="both"/>
        <w:rPr>
          <w:rFonts w:eastAsia="Times New Roman" w:cs="Times New Roman"/>
        </w:rPr>
      </w:pPr>
      <w:r>
        <w:rPr>
          <w:rFonts w:eastAsia="Times New Roman" w:cs="Times New Roman"/>
        </w:rPr>
        <w:t>Εγώ σας έχω πει τη θέση της ελληνικής Κυβέρνησης. Την ανα</w:t>
      </w:r>
      <w:r>
        <w:rPr>
          <w:rFonts w:eastAsia="Times New Roman" w:cs="Times New Roman"/>
        </w:rPr>
        <w:t>κοίνωσα και δημοσίως. Εμείς βλέπουμε ότι μετά το 2018 μια συμβιβαστική λύση που μπορεί να βοηθήσει όλους είναι το 2,5% και το 1% να συμφωνήσουμε με τους πιστωτές ότι θα είναι μόνο για την ανάπτυξη. Γιατί ο κ. Σόιμπλε λέει ότι το θέμα είναι ότι η Ελλάδα δεν</w:t>
      </w:r>
      <w:r>
        <w:rPr>
          <w:rFonts w:eastAsia="Times New Roman" w:cs="Times New Roman"/>
        </w:rPr>
        <w:t xml:space="preserve"> έχει πρόβλημα με το χρέος, αλλά με την ανταγωνιστικότητα. </w:t>
      </w:r>
    </w:p>
    <w:p w14:paraId="3694FE80" w14:textId="77777777" w:rsidR="006648D0" w:rsidRDefault="00CC2A7D">
      <w:pPr>
        <w:spacing w:line="600" w:lineRule="auto"/>
        <w:ind w:firstLine="720"/>
        <w:jc w:val="both"/>
        <w:rPr>
          <w:rFonts w:eastAsia="Times New Roman" w:cs="Times New Roman"/>
        </w:rPr>
      </w:pPr>
      <w:r>
        <w:rPr>
          <w:rFonts w:eastAsia="Times New Roman" w:cs="Times New Roman"/>
        </w:rPr>
        <w:t>Να συμφωνήσουμε δηλαδή ότι αυτό το 1% που θα σωθεί από αυτό το πρωτογενές πλεόνασμα, θα πάει μόνο για την ανταγωνιστικότητα και τη βοήθεια των μικρομεσαίων επιχειρήσεων, είτε από τη μεριά των φόρω</w:t>
      </w:r>
      <w:r>
        <w:rPr>
          <w:rFonts w:eastAsia="Times New Roman" w:cs="Times New Roman"/>
        </w:rPr>
        <w:t xml:space="preserve">ν </w:t>
      </w:r>
      <w:r>
        <w:rPr>
          <w:rFonts w:eastAsia="Times New Roman" w:cs="Times New Roman"/>
        </w:rPr>
        <w:lastRenderedPageBreak/>
        <w:t xml:space="preserve">είτε από τη μεριά των κοινωνικών εισφορών. Αυτή είναι η θέση της ελληνικής Κυβέρνησης. </w:t>
      </w:r>
    </w:p>
    <w:p w14:paraId="3694FE81" w14:textId="77777777" w:rsidR="006648D0" w:rsidRDefault="00CC2A7D">
      <w:pPr>
        <w:spacing w:line="600" w:lineRule="auto"/>
        <w:ind w:firstLine="720"/>
        <w:jc w:val="both"/>
        <w:rPr>
          <w:rFonts w:eastAsia="Times New Roman" w:cs="Times New Roman"/>
          <w:szCs w:val="24"/>
        </w:rPr>
      </w:pPr>
      <w:r>
        <w:rPr>
          <w:rFonts w:eastAsia="Times New Roman" w:cs="Times New Roman"/>
        </w:rPr>
        <w:t xml:space="preserve">Υπάρχει η θέση του ΔΝΤ ότι εμείς δίνουμε διμέτωπη μάχη, και για εσάς να πάρετε περισσότερα μέτρα και στους Γερμανούς να έχουν λιγότερα πλεονάσματα. </w:t>
      </w:r>
      <w:r>
        <w:rPr>
          <w:rFonts w:eastAsia="Times New Roman" w:cs="Times New Roman"/>
          <w:szCs w:val="24"/>
        </w:rPr>
        <w:t>Πρέπει να σας πω ό</w:t>
      </w:r>
      <w:r>
        <w:rPr>
          <w:rFonts w:eastAsia="Times New Roman" w:cs="Times New Roman"/>
          <w:szCs w:val="24"/>
        </w:rPr>
        <w:t xml:space="preserve">τι δεν ήταν εμφανής, σε εμένα τουλάχιστον, αυτός ο διμέτωπος αγώνας του ΔΝΤ. Είδα μόνο ένα μέτωπο, προς μια μεριά. Θα δούμε πώς θα αλλάξει αυτό. </w:t>
      </w:r>
    </w:p>
    <w:p w14:paraId="3694FE8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Πάντως, νομίζω ότι είμαστε ακριβώς στη θέση που ήμασταν λίγο πριν από τη συμφωνία του Μαΐου. Σας είχα πει και </w:t>
      </w:r>
      <w:r>
        <w:rPr>
          <w:rFonts w:eastAsia="Times New Roman" w:cs="Times New Roman"/>
          <w:szCs w:val="24"/>
        </w:rPr>
        <w:t>τότε ότι οι περισσότεροι παίκτες πια θέλουν λύση. Και λίγο πριν από τον Μάη φαινόταν ότι δεν θα υπάρχει λύση για την πρώτη αξιολόγηση. Όλες οι εφημερίδες έλεγαν: «Ναυάγιο η πρώτη αξιολόγηση», «Πάει για τον Δεκέμβριο η πρώτη αξιολόγηση» και τα διάφορα. Νομί</w:t>
      </w:r>
      <w:r>
        <w:rPr>
          <w:rFonts w:eastAsia="Times New Roman" w:cs="Times New Roman"/>
          <w:szCs w:val="24"/>
        </w:rPr>
        <w:t xml:space="preserve">ζω ότι είμαστε περίπου στο ίδιο. Νομίζω ότι </w:t>
      </w:r>
      <w:r>
        <w:rPr>
          <w:rFonts w:eastAsia="Times New Roman" w:cs="Times New Roman"/>
          <w:szCs w:val="24"/>
        </w:rPr>
        <w:lastRenderedPageBreak/>
        <w:t xml:space="preserve">όλοι θέλουν να βρεθεί λύση. Θα βρεθεί λύση και για τα πρωτογενή πλεονάσματα, το ύψος τους και το πώς θα καλυφθούν αυτά. </w:t>
      </w:r>
    </w:p>
    <w:p w14:paraId="3694FE8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Ξέρετε την ελληνική θέση. Ξέρετε ότι δεν είμαστε διατεθειμένοι να πάρουμε περισσότερα μέτρα</w:t>
      </w:r>
      <w:r>
        <w:rPr>
          <w:rFonts w:eastAsia="Times New Roman" w:cs="Times New Roman"/>
          <w:szCs w:val="24"/>
        </w:rPr>
        <w:t>, να τα ψηφίσουμε στη Βουλή τώρα για να εφαρμοστούν το 2019 και το 2020, όπως ζητά το ΔΝΤ. Κι εκεί θα ήθελα την άποψή σας, αν υποστηρίζετε τη θέση της ελληνικής Κυβέρνησης ότι δεν είναι δυνατόν το ΔΝΤ να έχει τόσο μεγάλη διαφωνία για τα δημοσιονομικά δεδομ</w:t>
      </w:r>
      <w:r>
        <w:rPr>
          <w:rFonts w:eastAsia="Times New Roman" w:cs="Times New Roman"/>
          <w:szCs w:val="24"/>
        </w:rPr>
        <w:t xml:space="preserve">ένα της Κομισιόν, της </w:t>
      </w:r>
      <w:r>
        <w:rPr>
          <w:rFonts w:eastAsia="Times New Roman" w:cs="Times New Roman"/>
          <w:szCs w:val="24"/>
          <w:lang w:val="en-GB"/>
        </w:rPr>
        <w:t>ECB</w:t>
      </w:r>
      <w:r>
        <w:rPr>
          <w:rFonts w:eastAsia="Times New Roman" w:cs="Times New Roman"/>
          <w:szCs w:val="24"/>
        </w:rPr>
        <w:t xml:space="preserve">, του </w:t>
      </w:r>
      <w:r>
        <w:rPr>
          <w:rFonts w:eastAsia="Times New Roman" w:cs="Times New Roman"/>
          <w:szCs w:val="24"/>
          <w:lang w:val="en-GB"/>
        </w:rPr>
        <w:t>ESM</w:t>
      </w:r>
      <w:r>
        <w:rPr>
          <w:rFonts w:eastAsia="Times New Roman" w:cs="Times New Roman"/>
          <w:szCs w:val="24"/>
        </w:rPr>
        <w:t xml:space="preserve"> και της ελληνικής Κυβέρνησης και να ζητά περισσότερα μέτρα για το 2019 και το 2020.</w:t>
      </w:r>
    </w:p>
    <w:p w14:paraId="3694FE8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Η δική μας θέση, την οποία εξήγησα στο </w:t>
      </w:r>
      <w:r>
        <w:rPr>
          <w:rFonts w:eastAsia="Times New Roman" w:cs="Times New Roman"/>
          <w:szCs w:val="24"/>
          <w:lang w:val="en-GB"/>
        </w:rPr>
        <w:t>EUROGROUP</w:t>
      </w:r>
      <w:r>
        <w:rPr>
          <w:rFonts w:eastAsia="Times New Roman" w:cs="Times New Roman"/>
          <w:szCs w:val="24"/>
        </w:rPr>
        <w:t>, είναι ότι δεν υπάρχει περίπτωση να νομοθετήσουμε τέτοια μέτρα. Και θα ήθελα και τη δική</w:t>
      </w:r>
      <w:r>
        <w:rPr>
          <w:rFonts w:eastAsia="Times New Roman" w:cs="Times New Roman"/>
          <w:szCs w:val="24"/>
        </w:rPr>
        <w:t xml:space="preserve"> σας υποστήριξη, ώστε να πω ότι είναι θέση όλης της </w:t>
      </w:r>
      <w:r>
        <w:rPr>
          <w:rFonts w:eastAsia="Times New Roman" w:cs="Times New Roman"/>
          <w:szCs w:val="24"/>
        </w:rPr>
        <w:t>ε</w:t>
      </w:r>
      <w:r>
        <w:rPr>
          <w:rFonts w:eastAsia="Times New Roman" w:cs="Times New Roman"/>
          <w:szCs w:val="24"/>
        </w:rPr>
        <w:t xml:space="preserve">λληνικής Βουλής. Θα ήταν πολύ βοηθητικό για εμένα και την Κυβέρνηση και για όλη τη διαπραγματευτική ομάδα, να μην υπάρχει αίσθηση δράματος. </w:t>
      </w:r>
    </w:p>
    <w:p w14:paraId="3694FE8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Πάντα έτσι φθάνουμε, όταν κλείνουν αξιολογήσεις και φθάνουμε σ</w:t>
      </w:r>
      <w:r>
        <w:rPr>
          <w:rFonts w:eastAsia="Times New Roman" w:cs="Times New Roman"/>
          <w:szCs w:val="24"/>
        </w:rPr>
        <w:t>ε σημαντικά σημεία. Πάντα όλοι οι παίκτες δεν λένε την τελευταία τους θέση. Και άρα, νομίζω ότι αν όλοι κρατήσουμε την ψυχραιμία μας, πάλι το ίδιο θα γίνει και τις επόμενες ημέρες γι’ αυτή τη διαπραγμάτευση.</w:t>
      </w:r>
    </w:p>
    <w:p w14:paraId="3694FE8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694FE87"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ΑΝΕΛ)</w:t>
      </w:r>
    </w:p>
    <w:p w14:paraId="3694FE88"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3694FE8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w:t>
      </w:r>
      <w:r>
        <w:rPr>
          <w:rFonts w:eastAsia="Times New Roman" w:cs="Times New Roman"/>
          <w:szCs w:val="24"/>
        </w:rPr>
        <w:t xml:space="preserve"> έκθεση της αίθουσας «ΕΛΕΥΘΕΡΙΟΣ ΒΕΝΙΖΕΛΟΣ» και ενημερώθηκαν για την ιστορία του κτηρίου και τον </w:t>
      </w:r>
      <w:r>
        <w:rPr>
          <w:rFonts w:eastAsia="Times New Roman" w:cs="Times New Roman"/>
          <w:szCs w:val="24"/>
        </w:rPr>
        <w:lastRenderedPageBreak/>
        <w:t xml:space="preserve">τρόπο οργάνωσης και λειτουργίας της Βουλής, είκοσι μαθήτριες και μαθητές και δύο εκπαιδευτικοί συνοδοί τους από το Γυμνάσιο Γόννων Λάρισας. </w:t>
      </w:r>
    </w:p>
    <w:p w14:paraId="3694FE8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Σας καλωσορίζουμε </w:t>
      </w: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λληνική Βουλή.</w:t>
      </w:r>
    </w:p>
    <w:p w14:paraId="3694FE8B"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3694FE8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υπάρχει το αίτημα Κοινοβουλευτικών Εκπροσώπων να σχολιάσουν την παρέμβαση του κυρίου Υπουργού. Έχουν ζητήσει τον λόγο ο κ. Δένδιας, ο κ. Λοβέρδος και ο κ. </w:t>
      </w:r>
      <w:r>
        <w:rPr>
          <w:rFonts w:eastAsia="Times New Roman" w:cs="Times New Roman"/>
          <w:szCs w:val="24"/>
        </w:rPr>
        <w:t>Παφίλης.</w:t>
      </w:r>
    </w:p>
    <w:p w14:paraId="3694FE8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Τον λόγο έχετε, κύριε Δένδια, ως Κοινοβουλευτικός Εκπρόσωπος, για τέσσερα λεπτά.</w:t>
      </w:r>
    </w:p>
    <w:p w14:paraId="3694FE8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ΔΕΝΔΙΑΣ:</w:t>
      </w:r>
      <w:r>
        <w:rPr>
          <w:rFonts w:eastAsia="Times New Roman" w:cs="Times New Roman"/>
          <w:szCs w:val="24"/>
        </w:rPr>
        <w:t xml:space="preserve"> Σας ευχαριστώ, κύριε Πρόεδρε.</w:t>
      </w:r>
    </w:p>
    <w:p w14:paraId="3694FE8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πολλά είπατε σε δεκατρία λεπτά. Προσπάθησα να κρατήσω κάποιες σημειώσεις για να μπορέσω να σχολιάσω αφ</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ενός, αλλά και να σας ζητήσω περαιτέρω διευκρινίσεις. </w:t>
      </w:r>
    </w:p>
    <w:p w14:paraId="3694FE9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Κατ’ αρχάς, ως προς το θέμα του χρέους, κυρίες και κύριοι συνάδελφοι, υποδείξατε να μην το σηκώνουμε το ζήτημα του χρέους -</w:t>
      </w:r>
      <w:r>
        <w:rPr>
          <w:rFonts w:eastAsia="Times New Roman" w:cs="Times New Roman"/>
          <w:szCs w:val="24"/>
        </w:rPr>
        <w:t xml:space="preserve"> </w:t>
      </w:r>
      <w:r>
        <w:rPr>
          <w:rFonts w:eastAsia="Times New Roman" w:cs="Times New Roman"/>
          <w:szCs w:val="24"/>
        </w:rPr>
        <w:t>ή έτσι το αντελήφθην- και να μην το δραματοποιούμε. Έχω την εντύπωση ότι αυτ</w:t>
      </w:r>
      <w:r>
        <w:rPr>
          <w:rFonts w:eastAsia="Times New Roman" w:cs="Times New Roman"/>
          <w:szCs w:val="24"/>
        </w:rPr>
        <w:t>ός ο οποίος επιχείρησε κάτι τέτοιο είναι η κυβερνητική πλευρά. Επιχειρήσατε –</w:t>
      </w:r>
      <w:r>
        <w:rPr>
          <w:rFonts w:eastAsia="Times New Roman" w:cs="Times New Roman"/>
          <w:szCs w:val="24"/>
        </w:rPr>
        <w:t xml:space="preserve"> </w:t>
      </w:r>
      <w:r>
        <w:rPr>
          <w:rFonts w:eastAsia="Times New Roman" w:cs="Times New Roman"/>
          <w:szCs w:val="24"/>
        </w:rPr>
        <w:t>οφείλω να πω όχι εσείς προσωπικά</w:t>
      </w:r>
      <w:r>
        <w:rPr>
          <w:rFonts w:eastAsia="Times New Roman" w:cs="Times New Roman"/>
          <w:szCs w:val="24"/>
        </w:rPr>
        <w:t xml:space="preserve"> </w:t>
      </w:r>
      <w:r>
        <w:rPr>
          <w:rFonts w:eastAsia="Times New Roman" w:cs="Times New Roman"/>
          <w:szCs w:val="24"/>
        </w:rPr>
        <w:t xml:space="preserve">- να το εμφανίσετε ως κάποια μορφή θριάμβου της ελληνικής πλευράς. </w:t>
      </w:r>
    </w:p>
    <w:p w14:paraId="3694FE9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Κύριε Υπουργέ, εγώ είχα προχθές, όπως όλοι ξέρουμε, τη γιορτή μου. Όλοι μου έλεγαν εδώ «χρόνια πολλά» και να τα εκατοστίσω, όπως είχατε την καλοσύνη να μου πείτε κι εσείς. Τους έλεγα, λοιπόν, κυρίως στο «να τα εκατοστίσεις»: Βάλτε κάτι παραπάνω, για να προ</w:t>
      </w:r>
      <w:r>
        <w:rPr>
          <w:rFonts w:eastAsia="Times New Roman" w:cs="Times New Roman"/>
          <w:szCs w:val="24"/>
        </w:rPr>
        <w:t xml:space="preserve">λάβω τη μείωση του χρέους. </w:t>
      </w:r>
    </w:p>
    <w:p w14:paraId="3694FE9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Και από ό,τι μας είπατε εσείς τώρα, μπορεί μεν το 2060 να είναι μακριά, αλλά αναφερθήκατε στο 2040, αν δεν με απατά η ακοή μου, ως τον πρώτο χρόνο που θα εμφανιστεί με κάποιο τρόπο σημαντική διαφορά. Κι επίσης, ήσασταν ειλικρινή</w:t>
      </w:r>
      <w:r>
        <w:rPr>
          <w:rFonts w:eastAsia="Times New Roman" w:cs="Times New Roman"/>
          <w:szCs w:val="24"/>
        </w:rPr>
        <w:t xml:space="preserve">ς να πείτε ότι βραχυχρόνια θα υπάρξει και μια μικρή επιβάρυνση. Η σταθεροποίηση των επιτοκίων βραχυχρόνια θα έχει επιβάρυνση. Είναι έτσι τα πράγματα. </w:t>
      </w:r>
    </w:p>
    <w:p w14:paraId="3694FE9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Εμείς, ειλικρινά -</w:t>
      </w:r>
      <w:r>
        <w:rPr>
          <w:rFonts w:eastAsia="Times New Roman" w:cs="Times New Roman"/>
          <w:szCs w:val="24"/>
        </w:rPr>
        <w:t xml:space="preserve"> </w:t>
      </w:r>
      <w:r>
        <w:rPr>
          <w:rFonts w:eastAsia="Times New Roman" w:cs="Times New Roman"/>
          <w:szCs w:val="24"/>
        </w:rPr>
        <w:t>σας το λέω ξεκάθαρα</w:t>
      </w:r>
      <w:r>
        <w:rPr>
          <w:rFonts w:eastAsia="Times New Roman" w:cs="Times New Roman"/>
          <w:szCs w:val="24"/>
        </w:rPr>
        <w:t xml:space="preserve"> </w:t>
      </w:r>
      <w:r>
        <w:rPr>
          <w:rFonts w:eastAsia="Times New Roman" w:cs="Times New Roman"/>
          <w:szCs w:val="24"/>
        </w:rPr>
        <w:t>- θετικό το βρίσκουμε. Μακάρι να είχατε πετύχει περισσότερα. Όμως,</w:t>
      </w:r>
      <w:r>
        <w:rPr>
          <w:rFonts w:eastAsia="Times New Roman" w:cs="Times New Roman"/>
          <w:szCs w:val="24"/>
        </w:rPr>
        <w:t xml:space="preserve"> απέχει πόρρω αυτό το οποίο φέρατε από αυτό το οποίο λέγατε –</w:t>
      </w:r>
      <w:r>
        <w:rPr>
          <w:rFonts w:eastAsia="Times New Roman" w:cs="Times New Roman"/>
          <w:szCs w:val="24"/>
        </w:rPr>
        <w:t xml:space="preserve"> </w:t>
      </w:r>
      <w:r>
        <w:rPr>
          <w:rFonts w:eastAsia="Times New Roman" w:cs="Times New Roman"/>
          <w:szCs w:val="24"/>
        </w:rPr>
        <w:t>σας θυμίζω</w:t>
      </w:r>
      <w:r>
        <w:rPr>
          <w:rFonts w:eastAsia="Times New Roman" w:cs="Times New Roman"/>
          <w:szCs w:val="24"/>
        </w:rPr>
        <w:t xml:space="preserve"> </w:t>
      </w:r>
      <w:r>
        <w:rPr>
          <w:rFonts w:eastAsia="Times New Roman" w:cs="Times New Roman"/>
          <w:szCs w:val="24"/>
        </w:rPr>
        <w:t>- περί κουρέματος κ.λπ.</w:t>
      </w:r>
      <w:r>
        <w:rPr>
          <w:rFonts w:eastAsia="Times New Roman" w:cs="Times New Roman"/>
          <w:szCs w:val="24"/>
        </w:rPr>
        <w:t>.</w:t>
      </w:r>
      <w:r>
        <w:rPr>
          <w:rFonts w:eastAsia="Times New Roman" w:cs="Times New Roman"/>
          <w:szCs w:val="24"/>
        </w:rPr>
        <w:t xml:space="preserve"> Κι επίσης, πρέπει να σας πω ότι το τελευταίο που περιμένουμε είναι ότι αυτό θα λειτουργήσει ως καταλύτης για να έρθουν επενδύσεις στη χώρα. Μακάρι να μην είνα</w:t>
      </w:r>
      <w:r>
        <w:rPr>
          <w:rFonts w:eastAsia="Times New Roman" w:cs="Times New Roman"/>
          <w:szCs w:val="24"/>
        </w:rPr>
        <w:t xml:space="preserve">ι έτσι, αλλά πολύ φοβάμαι ότι αν αυτό είναι ο μαγνήτης των επενδύσεων στη χώρα, κατά την κυβερνητική άποψη, κυρίες και κύριοι συνάδελφοι, έχουμε πρόβλημα. </w:t>
      </w:r>
    </w:p>
    <w:p w14:paraId="3694FE9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Δεύτερον, αφού αφήσουμε το χρέος, δεν μας είπατε ακριβώς –</w:t>
      </w:r>
      <w:r>
        <w:rPr>
          <w:rFonts w:eastAsia="Times New Roman" w:cs="Times New Roman"/>
          <w:szCs w:val="24"/>
        </w:rPr>
        <w:t xml:space="preserve"> </w:t>
      </w:r>
      <w:r>
        <w:rPr>
          <w:rFonts w:eastAsia="Times New Roman" w:cs="Times New Roman"/>
          <w:szCs w:val="24"/>
        </w:rPr>
        <w:t>μπορεί να μην είστε εύκαιρος ή να μην θέλ</w:t>
      </w:r>
      <w:r>
        <w:rPr>
          <w:rFonts w:eastAsia="Times New Roman" w:cs="Times New Roman"/>
          <w:szCs w:val="24"/>
        </w:rPr>
        <w:t>ετε για διαπραγματευτικούς λόγους, και είναι δεκτό</w:t>
      </w:r>
      <w:r>
        <w:rPr>
          <w:rFonts w:eastAsia="Times New Roman" w:cs="Times New Roman"/>
          <w:szCs w:val="24"/>
        </w:rPr>
        <w:t xml:space="preserve"> </w:t>
      </w:r>
      <w:r>
        <w:rPr>
          <w:rFonts w:eastAsia="Times New Roman" w:cs="Times New Roman"/>
          <w:szCs w:val="24"/>
        </w:rPr>
        <w:t>- ποιο είναι το δημοσιονομικό κενό που διαπιστώνετε για το 2018.Μας είπατε ότι στο 2017 η διαφορά είναι στα 20 εκατομμύρια. Το ακούσαμε. Για το 2018 η Κυβέρνηση δεν τοποθετήθηκε. Μπορώ να δεχθώ ότι αυτό γί</w:t>
      </w:r>
      <w:r>
        <w:rPr>
          <w:rFonts w:eastAsia="Times New Roman" w:cs="Times New Roman"/>
          <w:szCs w:val="24"/>
        </w:rPr>
        <w:t>νεται για διαπραγματευτικούς λόγους. Θα προτιμούσαμε, όμως από την πλευρά της Αντιπολίτευσης να το ξέρουμε.</w:t>
      </w:r>
    </w:p>
    <w:p w14:paraId="3694FE9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Μας επιβεβαιώσατε την απαίτηση για πλεονάσματα 3,5% για πολλά χρόνια -</w:t>
      </w:r>
      <w:r>
        <w:rPr>
          <w:rFonts w:eastAsia="Times New Roman" w:cs="Times New Roman"/>
          <w:szCs w:val="24"/>
        </w:rPr>
        <w:t xml:space="preserve"> </w:t>
      </w:r>
      <w:r>
        <w:rPr>
          <w:rFonts w:eastAsia="Times New Roman" w:cs="Times New Roman"/>
          <w:szCs w:val="24"/>
        </w:rPr>
        <w:t>αυτό κατάλαβα</w:t>
      </w:r>
      <w:r>
        <w:rPr>
          <w:rFonts w:eastAsia="Times New Roman" w:cs="Times New Roman"/>
          <w:szCs w:val="24"/>
        </w:rPr>
        <w:t xml:space="preserve"> </w:t>
      </w:r>
      <w:r>
        <w:rPr>
          <w:rFonts w:eastAsia="Times New Roman" w:cs="Times New Roman"/>
          <w:szCs w:val="24"/>
        </w:rPr>
        <w:t xml:space="preserve">- και επίσης, είπατε ότι εσείς η Κυβέρνηση θα προτιμούσατε, θα </w:t>
      </w:r>
      <w:r>
        <w:rPr>
          <w:rFonts w:eastAsia="Times New Roman" w:cs="Times New Roman"/>
          <w:szCs w:val="24"/>
        </w:rPr>
        <w:t>ήσασταν έτοιμοι να πάτε σε ένα 2,5% συν 1%.</w:t>
      </w:r>
    </w:p>
    <w:p w14:paraId="3694FE9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Εγώ αυτό που καταλαβαίνω από αυτό είναι ότι στην πραγματικότητα η Κυβέρνηση αποχωρεί ατάκτως, κατ’ αρχάς, διότι και το 2,5% δεν είναι καθόλου λίγο. Εάν δε η αντίληψη της Κυβέρνησης είναι ότι θα πρέπει να μειωθούν</w:t>
      </w:r>
      <w:r>
        <w:rPr>
          <w:rFonts w:eastAsia="Times New Roman" w:cs="Times New Roman"/>
          <w:szCs w:val="24"/>
        </w:rPr>
        <w:t xml:space="preserve"> οι φόροι, γιατί αυτό λέτε, αυτό είπατε στον κ. Σόιμπλε -</w:t>
      </w:r>
      <w:r>
        <w:rPr>
          <w:rFonts w:eastAsia="Times New Roman" w:cs="Times New Roman"/>
          <w:szCs w:val="24"/>
        </w:rPr>
        <w:t xml:space="preserve"> </w:t>
      </w:r>
      <w:r>
        <w:rPr>
          <w:rFonts w:eastAsia="Times New Roman" w:cs="Times New Roman"/>
          <w:szCs w:val="24"/>
        </w:rPr>
        <w:t xml:space="preserve">και πολύ </w:t>
      </w:r>
      <w:r>
        <w:rPr>
          <w:rFonts w:eastAsia="Times New Roman" w:cs="Times New Roman"/>
          <w:szCs w:val="24"/>
        </w:rPr>
        <w:lastRenderedPageBreak/>
        <w:t>καλά κάνατε και του το είπατε</w:t>
      </w:r>
      <w:r>
        <w:rPr>
          <w:rFonts w:eastAsia="Times New Roman" w:cs="Times New Roman"/>
          <w:szCs w:val="24"/>
        </w:rPr>
        <w:t xml:space="preserve"> </w:t>
      </w:r>
      <w:r>
        <w:rPr>
          <w:rFonts w:eastAsia="Times New Roman" w:cs="Times New Roman"/>
          <w:szCs w:val="24"/>
        </w:rPr>
        <w:t xml:space="preserve">- πρέπει να σας πω το εξής: Εμείς καταλογίζουμε τεράστιες ευθύνες σε εσάς, αλλά καταλογίζουμε και πολύ μεγάλες ευθύνες και στους Ευρωπαίους εταίρους. Το ότι </w:t>
      </w:r>
      <w:r>
        <w:rPr>
          <w:rFonts w:eastAsia="Times New Roman" w:cs="Times New Roman"/>
          <w:szCs w:val="24"/>
        </w:rPr>
        <w:t>δέχθηκαν τα μέτρα τα οποία περιέχει ο προϋπολογισμός τον οποίο θα συζητήσουμε το Σάββατο -</w:t>
      </w:r>
      <w:r>
        <w:rPr>
          <w:rFonts w:eastAsia="Times New Roman" w:cs="Times New Roman"/>
          <w:szCs w:val="24"/>
        </w:rPr>
        <w:t xml:space="preserve"> </w:t>
      </w:r>
      <w:r>
        <w:rPr>
          <w:rFonts w:eastAsia="Times New Roman" w:cs="Times New Roman"/>
          <w:szCs w:val="24"/>
        </w:rPr>
        <w:t>τότε θα τοποθετηθείτε</w:t>
      </w:r>
      <w:r>
        <w:rPr>
          <w:rFonts w:eastAsia="Times New Roman" w:cs="Times New Roman"/>
          <w:szCs w:val="24"/>
        </w:rPr>
        <w:t xml:space="preserve"> </w:t>
      </w:r>
      <w:r>
        <w:rPr>
          <w:rFonts w:eastAsia="Times New Roman" w:cs="Times New Roman"/>
          <w:szCs w:val="24"/>
        </w:rPr>
        <w:t>- για εμάς είναι απαράδεκτο.</w:t>
      </w:r>
    </w:p>
    <w:p w14:paraId="3694FE9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Τα 2,6 δισεκατομμύρια, από τα οποία το 94,1% αφορούν φόρους στην πραγματικότητα</w:t>
      </w:r>
      <w:r>
        <w:rPr>
          <w:rFonts w:eastAsia="Times New Roman" w:cs="Times New Roman"/>
          <w:szCs w:val="24"/>
        </w:rPr>
        <w:t xml:space="preserve"> </w:t>
      </w:r>
      <w:r>
        <w:rPr>
          <w:rFonts w:eastAsia="Times New Roman" w:cs="Times New Roman"/>
          <w:szCs w:val="24"/>
        </w:rPr>
        <w:t>- για εμάς είναι απαράδεκτο. Είναι</w:t>
      </w:r>
      <w:r>
        <w:rPr>
          <w:rFonts w:eastAsia="Times New Roman" w:cs="Times New Roman"/>
          <w:szCs w:val="24"/>
        </w:rPr>
        <w:t xml:space="preserve"> απαράδεκτο το ότι και ο κ. Σόιμπλε, ο οποίος, όπως λέτε, αντιλαμβάνεται την ανάγκη μειώσεως των φόρων –</w:t>
      </w:r>
      <w:r>
        <w:rPr>
          <w:rFonts w:eastAsia="Times New Roman" w:cs="Times New Roman"/>
          <w:szCs w:val="24"/>
        </w:rPr>
        <w:t xml:space="preserve"> </w:t>
      </w:r>
      <w:r>
        <w:rPr>
          <w:rFonts w:eastAsia="Times New Roman" w:cs="Times New Roman"/>
          <w:szCs w:val="24"/>
        </w:rPr>
        <w:t>αλλιώς δεν έχει έννοια η συζήτηση που κάνετε μαζί του</w:t>
      </w:r>
      <w:r>
        <w:rPr>
          <w:rFonts w:eastAsia="Times New Roman" w:cs="Times New Roman"/>
          <w:szCs w:val="24"/>
        </w:rPr>
        <w:t xml:space="preserve"> </w:t>
      </w:r>
      <w:r>
        <w:rPr>
          <w:rFonts w:eastAsia="Times New Roman" w:cs="Times New Roman"/>
          <w:szCs w:val="24"/>
        </w:rPr>
        <w:t>-, συνομολογεί αυτά εδώ πέρα τα οποία θέλετε να υπερψηφίσουμε σε έναν προϋπολογισμό.</w:t>
      </w:r>
    </w:p>
    <w:p w14:paraId="3694FE9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Εν πάση περι</w:t>
      </w:r>
      <w:r>
        <w:rPr>
          <w:rFonts w:eastAsia="Times New Roman" w:cs="Times New Roman"/>
          <w:szCs w:val="24"/>
        </w:rPr>
        <w:t>πτώσει, όμως, στο πλαίσιο αυτής της συζήτησης μπορείτε να μας πείτε κάτι παραπάνω; Διότι για εμάς, το 3,5% για πολλά χρόνια είναι ένας τεράστιος αριθμός. Πρέπει να σας πω δε και το εξής και θα μου επιτρέψετε, κύριε Υπουργέ…</w:t>
      </w:r>
    </w:p>
    <w:p w14:paraId="3694FE99"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Τ</w:t>
      </w:r>
      <w:r>
        <w:rPr>
          <w:rFonts w:eastAsia="Times New Roman" w:cs="Times New Roman"/>
          <w:szCs w:val="24"/>
        </w:rPr>
        <w:t>ο 4,5%.</w:t>
      </w:r>
    </w:p>
    <w:p w14:paraId="3694FE9A"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Το 4,5%. Ευχαριστώ. Αυτό θα σχολίαζα τώρα.</w:t>
      </w:r>
    </w:p>
    <w:p w14:paraId="3694FE9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 4,5%, κυρίες και κύριοι συνάδελφοι –</w:t>
      </w:r>
      <w:r>
        <w:rPr>
          <w:rFonts w:eastAsia="Times New Roman" w:cs="Times New Roman"/>
          <w:szCs w:val="24"/>
        </w:rPr>
        <w:t xml:space="preserve"> </w:t>
      </w:r>
      <w:r>
        <w:rPr>
          <w:rFonts w:eastAsia="Times New Roman" w:cs="Times New Roman"/>
          <w:szCs w:val="24"/>
        </w:rPr>
        <w:t>να μη λέμε παραμύθια εδώ</w:t>
      </w:r>
      <w:r>
        <w:rPr>
          <w:rFonts w:eastAsia="Times New Roman" w:cs="Times New Roman"/>
          <w:szCs w:val="24"/>
        </w:rPr>
        <w:t xml:space="preserve"> </w:t>
      </w:r>
      <w:r>
        <w:rPr>
          <w:rFonts w:eastAsia="Times New Roman" w:cs="Times New Roman"/>
          <w:szCs w:val="24"/>
        </w:rPr>
        <w:t>- όπως ήταν ο ένας χρόνος προβλέψιμος από τη δική μας διακυβέρνηση, πάνω σε τι νούμερα πατούσε; Μήπως θυμάστε; Να σας πω ε</w:t>
      </w:r>
      <w:r>
        <w:rPr>
          <w:rFonts w:eastAsia="Times New Roman" w:cs="Times New Roman"/>
          <w:szCs w:val="24"/>
        </w:rPr>
        <w:t>γώ. Για το 2015 πατούσε σε νούμερα ανάπτυξης της οικονομίας 2,9% -πρόβλεψη της Κομισιόν- και για το 2016 ανάπτυξη της οικονομίας 3,7%. Εάν με ανάπτυξη της οικονομίας 3,7% δεν μπορείτε να φέρετε το 4,5%, τότε κακώς διαχειρίζεσθε.</w:t>
      </w:r>
    </w:p>
    <w:p w14:paraId="3694FE9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Αλλά να ξέρετε σε ποια νούμ</w:t>
      </w:r>
      <w:r>
        <w:rPr>
          <w:rFonts w:eastAsia="Times New Roman" w:cs="Times New Roman"/>
          <w:szCs w:val="24"/>
        </w:rPr>
        <w:t>ερα πατούσε, διότι αυτό συνιστά ορθή κριτική προς την τότε κυβέρνηση και εν πάση περιπτώσει, σταματούσε στο 2018, που σημαίνει ότι οι δεσμεύσεις της Κυβέρνησης ήταν για όσο καιρό υπήρχε και το πρόγραμμα. Αυτό είναι σαφές και γνωστό σε όλους.</w:t>
      </w:r>
    </w:p>
    <w:p w14:paraId="3694FE9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Μην επανερχόμα</w:t>
      </w:r>
      <w:r>
        <w:rPr>
          <w:rFonts w:eastAsia="Times New Roman" w:cs="Times New Roman"/>
          <w:szCs w:val="24"/>
        </w:rPr>
        <w:t>στε, λοιπόν, και λέμε κάθε φορά γιατί εμείς 3,5% τώρα εσαεί, όταν εσείς 4,5% τότε για έναν χρόνο και μάλιστα, με τετραπλό ρυθμό ανάπτυξης από αυτόν που προβλέπατε.</w:t>
      </w:r>
    </w:p>
    <w:p w14:paraId="3694FE9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Πάμε τώρα, λοιπόν, στο άλλο κακό. Απ’ ό,τι καταλαβαίνω, κύριε Υπουργέ, η αξιολόγηση δεν έχει</w:t>
      </w:r>
      <w:r>
        <w:rPr>
          <w:rFonts w:eastAsia="Times New Roman" w:cs="Times New Roman"/>
          <w:szCs w:val="24"/>
        </w:rPr>
        <w:t xml:space="preserve"> κλείσει. Εγώ αυτό καταλαβαίνω. Δηλαδή, δεν το λέτε με δραματικούς τόνους –</w:t>
      </w:r>
      <w:r>
        <w:rPr>
          <w:rFonts w:eastAsia="Times New Roman" w:cs="Times New Roman"/>
          <w:szCs w:val="24"/>
        </w:rPr>
        <w:t xml:space="preserve"> </w:t>
      </w:r>
      <w:r>
        <w:rPr>
          <w:rFonts w:eastAsia="Times New Roman" w:cs="Times New Roman"/>
          <w:szCs w:val="24"/>
        </w:rPr>
        <w:t>και πολύ καλά κάνετε και εμείς μαζί σας σε αυτό</w:t>
      </w:r>
      <w:r>
        <w:rPr>
          <w:rFonts w:eastAsia="Times New Roman" w:cs="Times New Roman"/>
          <w:szCs w:val="24"/>
        </w:rPr>
        <w:t xml:space="preserve"> </w:t>
      </w:r>
      <w:r>
        <w:rPr>
          <w:rFonts w:eastAsia="Times New Roman" w:cs="Times New Roman"/>
          <w:szCs w:val="24"/>
        </w:rPr>
        <w:t>- αλλά αυτό που ακούω εγώ εδώ είναι ότι η αξιολόγηση, πρώτον, δεν έκλεισε και εσείς ο ίδιος και όλο το οικονομικό επιτελείο και πολύ</w:t>
      </w:r>
      <w:r>
        <w:rPr>
          <w:rFonts w:eastAsia="Times New Roman" w:cs="Times New Roman"/>
          <w:szCs w:val="24"/>
        </w:rPr>
        <w:t xml:space="preserve"> ορθά πρέπει να πω λέγατε στο παρελθόν ότι, αν περάσει η 5</w:t>
      </w:r>
      <w:r w:rsidRPr="00196389">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 Δεκεμβρίου </w:t>
      </w:r>
      <w:r>
        <w:rPr>
          <w:rFonts w:eastAsia="Times New Roman" w:cs="Times New Roman"/>
          <w:szCs w:val="24"/>
        </w:rPr>
        <w:lastRenderedPageBreak/>
        <w:t>και δεν έχει κλείσει η αξιολόγηση, αυτό είναι μια πολύ μεγάλη ζημιά για τη χώρα.</w:t>
      </w:r>
    </w:p>
    <w:p w14:paraId="3694FE9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Δεν έκλεισε, λοιπόν, η αξιολόγηση. Πέρασε και ο Άγιος Νικόλαος, πάμε και για την Αγία Άννα και για τον </w:t>
      </w:r>
      <w:r>
        <w:rPr>
          <w:rFonts w:eastAsia="Times New Roman" w:cs="Times New Roman"/>
          <w:szCs w:val="24"/>
        </w:rPr>
        <w:t xml:space="preserve">Άγιο Σπυρίδωνα στις 12 Δεκεμβρίου και η αξιολόγηση δεν έκλεισε. Αντίθετα, καταλαβαίνω από αυτά που λέει ο κύριος Υπουργός ότι θα έλθει η </w:t>
      </w:r>
      <w:r>
        <w:rPr>
          <w:rFonts w:eastAsia="Times New Roman" w:cs="Times New Roman"/>
          <w:szCs w:val="24"/>
        </w:rPr>
        <w:t>τ</w:t>
      </w:r>
      <w:r>
        <w:rPr>
          <w:rFonts w:eastAsia="Times New Roman" w:cs="Times New Roman"/>
          <w:szCs w:val="24"/>
        </w:rPr>
        <w:t>ρόικα, που σημαίνει ότι και στον Άγιο Σπυρίδωνα δεν πρόκειται να έχουμε κλείσιμο της αξιολόγησης.</w:t>
      </w:r>
    </w:p>
    <w:p w14:paraId="3694FEA0"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b/>
          <w:szCs w:val="24"/>
        </w:rPr>
        <w:t xml:space="preserve"> (Υπουργός Οικονομικών):</w:t>
      </w:r>
      <w:r>
        <w:rPr>
          <w:rFonts w:eastAsia="Times New Roman" w:cs="Times New Roman"/>
          <w:szCs w:val="24"/>
        </w:rPr>
        <w:t xml:space="preserve"> Με το παλιό ημερολόγιο είναι 26.</w:t>
      </w:r>
    </w:p>
    <w:p w14:paraId="3694FEA1"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Πάει με το παλιό ημερολόγιο ο κύριος Υπουργός.</w:t>
      </w:r>
    </w:p>
    <w:p w14:paraId="3694FEA2"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ΔΕΝΔΙΑΣ:</w:t>
      </w:r>
      <w:r>
        <w:rPr>
          <w:rFonts w:eastAsia="Times New Roman" w:cs="Times New Roman"/>
          <w:szCs w:val="24"/>
        </w:rPr>
        <w:t xml:space="preserve"> Εδώ, λοιπόν, παρά την επίκληση πολλών </w:t>
      </w:r>
      <w:r>
        <w:rPr>
          <w:rFonts w:eastAsia="Times New Roman" w:cs="Times New Roman"/>
          <w:szCs w:val="24"/>
        </w:rPr>
        <w:t>α</w:t>
      </w:r>
      <w:r>
        <w:rPr>
          <w:rFonts w:eastAsia="Times New Roman" w:cs="Times New Roman"/>
          <w:szCs w:val="24"/>
        </w:rPr>
        <w:t>γίων, η Κυβέρνηση δεν μπορεί να κλείσει την αξιολόγηση.</w:t>
      </w:r>
    </w:p>
    <w:p w14:paraId="3694FEA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Από την άλλη, πρ</w:t>
      </w:r>
      <w:r>
        <w:rPr>
          <w:rFonts w:eastAsia="Times New Roman" w:cs="Times New Roman"/>
          <w:szCs w:val="24"/>
        </w:rPr>
        <w:t>έπει να σας πω το εξής και θέλω να είμαι ειλικρινής μαζί σας. Το κάνετε πολλές φορές…</w:t>
      </w:r>
    </w:p>
    <w:p w14:paraId="3694FEA4"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Δένδια, πρέπει να ολοκληρώσετε, παρακαλώ.</w:t>
      </w:r>
    </w:p>
    <w:p w14:paraId="3694FEA5"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ΔΕΝΔΙΑΣ:</w:t>
      </w:r>
      <w:r>
        <w:rPr>
          <w:rFonts w:eastAsia="Times New Roman" w:cs="Times New Roman"/>
          <w:szCs w:val="24"/>
        </w:rPr>
        <w:t xml:space="preserve"> Κύριε Πρόεδρε, έχετε δίκιο, απλώς είναι το θέμα τεράστιο.</w:t>
      </w:r>
    </w:p>
    <w:p w14:paraId="3694FEA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Κάνετε δύο πονηρά πράγματα. Το πρώτο είναι η πιρουέτα σας στην Αριστερά. Εφαρμόζετε την πιο αυστηρή λιτότητα που γνώρισε ο τόπος και την εφαρμόζετε με φοβερό τρόπο και από την άλλη, κάνετε πιρουέτες μαρξιστικής ανάλυσης προς το ΚΚΕ, απευθυνόμενος σε ένα ακ</w:t>
      </w:r>
      <w:r>
        <w:rPr>
          <w:rFonts w:eastAsia="Times New Roman" w:cs="Times New Roman"/>
          <w:szCs w:val="24"/>
        </w:rPr>
        <w:t>ροατήριο και προσπαθώντας να μας πείτε τι; Ότι αυτός ο προϋπολογισμός και που λέτε είναι προϊόν μαρξιστικής ανάλυσης; Δηλαδή, με μαρξιστικό τρόπο προσεγγίζετε την οικονομία και μας προτείνετε αυτά τα μέτρα; Θα ήθελα να καταλάβω και εγώ.</w:t>
      </w:r>
    </w:p>
    <w:p w14:paraId="3694FEA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Δεν είμαι οικονομολ</w:t>
      </w:r>
      <w:r>
        <w:rPr>
          <w:rFonts w:eastAsia="Times New Roman" w:cs="Times New Roman"/>
          <w:szCs w:val="24"/>
        </w:rPr>
        <w:t>όγος, αλλά εν πάση περιπτώσει, δεν έχω κανέναν σκοπό να πάω στο ψυχιατρείο. Αυτό είναι το πρώτο πονηρό που κάνετε και σας αρέσει.</w:t>
      </w:r>
    </w:p>
    <w:p w14:paraId="3694FEA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Πέραν αυτού, το δεύτερο πονηρό που κάνετε και σας αρέσει πιο πολύ ακόμα είναι ότι έρχεσθε με ένα μειλίχιο ύφος, που νομίζω ότι</w:t>
      </w:r>
      <w:r>
        <w:rPr>
          <w:rFonts w:eastAsia="Times New Roman" w:cs="Times New Roman"/>
          <w:szCs w:val="24"/>
        </w:rPr>
        <w:t xml:space="preserve"> σας χαρακτηρίζει και ως άνθρωπο, και εκεί, μέσα στη μέση, όταν τα πράγματα είναι δύσκολα, εν τη ρύμη του λόγου όμως, ζητάτε τις συμβουλές της Αντιπολίτευσης.</w:t>
      </w:r>
    </w:p>
    <w:p w14:paraId="3694FEA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Κύριε Υπουργέ, εάν θέλετε τις συμβουλές της Αντιπολίτευσης, υπάρχει ο θεσμικός τρόπος: Να μας καλ</w:t>
      </w:r>
      <w:r>
        <w:rPr>
          <w:rFonts w:eastAsia="Times New Roman" w:cs="Times New Roman"/>
          <w:szCs w:val="24"/>
        </w:rPr>
        <w:t>έσ</w:t>
      </w:r>
      <w:r>
        <w:rPr>
          <w:rFonts w:eastAsia="Times New Roman" w:cs="Times New Roman"/>
          <w:szCs w:val="24"/>
        </w:rPr>
        <w:t>ε</w:t>
      </w:r>
      <w:r>
        <w:rPr>
          <w:rFonts w:eastAsia="Times New Roman" w:cs="Times New Roman"/>
          <w:szCs w:val="24"/>
        </w:rPr>
        <w:t>τε όχι από του Βήματος της Βουλής. Μιλάμε για διαπραγμάτευση. Να καλέσετε τον αρμόδιο τομεάρχη μας ή οποιονδήποτε θέλετε εξ ημών ο οποίος έχει την αρμοδιότητα, να υπάρξει με κλειστή την πόρτα ενημέρωση και με κλειστή την πόρτα να υπάρξει και απάντηση ως</w:t>
      </w:r>
      <w:r>
        <w:rPr>
          <w:rFonts w:eastAsia="Times New Roman" w:cs="Times New Roman"/>
          <w:szCs w:val="24"/>
        </w:rPr>
        <w:t xml:space="preserve"> προς τη θέση μας και το τι θα λέγαμε ή θα κάναμε.</w:t>
      </w:r>
    </w:p>
    <w:p w14:paraId="3694FEA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Αν μου επιτρέπετε, αυτό έπρεπε να το έχετε κάνει από την αρχή της διαπραγμάτευσης και πριν ακόμα αναλάβετε εσείς, όταν ο κ. Βαρουφάκης διαχειριζόταν –</w:t>
      </w:r>
      <w:r>
        <w:rPr>
          <w:rFonts w:eastAsia="Times New Roman" w:cs="Times New Roman"/>
          <w:szCs w:val="24"/>
        </w:rPr>
        <w:t xml:space="preserve"> </w:t>
      </w:r>
      <w:r>
        <w:rPr>
          <w:rFonts w:eastAsia="Times New Roman" w:cs="Times New Roman"/>
          <w:szCs w:val="24"/>
        </w:rPr>
        <w:t xml:space="preserve">με τον τρόπο που διαχειριζόταν και με τα αποτελέσματα </w:t>
      </w:r>
      <w:r>
        <w:rPr>
          <w:rFonts w:eastAsia="Times New Roman" w:cs="Times New Roman"/>
          <w:szCs w:val="24"/>
        </w:rPr>
        <w:t>που είχε</w:t>
      </w:r>
      <w:r>
        <w:rPr>
          <w:rFonts w:eastAsia="Times New Roman" w:cs="Times New Roman"/>
          <w:szCs w:val="24"/>
        </w:rPr>
        <w:t xml:space="preserve"> </w:t>
      </w:r>
      <w:r>
        <w:rPr>
          <w:rFonts w:eastAsia="Times New Roman" w:cs="Times New Roman"/>
          <w:szCs w:val="24"/>
        </w:rPr>
        <w:t>- τις τύχες όλης αυτής της κατάστασης. Το να έρχεστε σήμερα, πέντε, δέκα, δεκαπέντε, είκοσι, τριάντα, σαράντα ημέρες πριν από το τέλος της δεύτερης αξιολόγησης, έχοντας ακόμα μεγάλη απόκλιση από εκεί που βρίσκονται οι θεσμοί και να μας λέτε «πείτε</w:t>
      </w:r>
      <w:r>
        <w:rPr>
          <w:rFonts w:eastAsia="Times New Roman" w:cs="Times New Roman"/>
          <w:szCs w:val="24"/>
        </w:rPr>
        <w:t xml:space="preserve"> μας και εσείς τη συμβουλή σας», δεν είναι ορθό, κύριε Υπουργέ, δεν είναι καθαρό ούτε σωστό. </w:t>
      </w:r>
    </w:p>
    <w:p w14:paraId="3694FEA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694FEAC"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694FEAD" w14:textId="77777777" w:rsidR="006648D0" w:rsidRDefault="00CC2A7D">
      <w:pPr>
        <w:spacing w:line="600" w:lineRule="auto"/>
        <w:ind w:firstLine="720"/>
        <w:jc w:val="both"/>
        <w:rPr>
          <w:rFonts w:eastAsia="Times New Roman"/>
          <w:bCs/>
        </w:rPr>
      </w:pPr>
      <w:r>
        <w:rPr>
          <w:rFonts w:eastAsia="Times New Roman"/>
          <w:b/>
          <w:bCs/>
        </w:rPr>
        <w:t xml:space="preserve">ΠΡΟΕΔΡΕΥΩΝ (Σπυρίδων Λυκούδης): </w:t>
      </w:r>
      <w:r>
        <w:rPr>
          <w:rFonts w:eastAsia="Times New Roman"/>
          <w:bCs/>
        </w:rPr>
        <w:t>Ευχαριστούμε.</w:t>
      </w:r>
    </w:p>
    <w:p w14:paraId="3694FEAE" w14:textId="77777777" w:rsidR="006648D0" w:rsidRDefault="00CC2A7D">
      <w:pPr>
        <w:spacing w:line="600" w:lineRule="auto"/>
        <w:ind w:firstLine="720"/>
        <w:jc w:val="both"/>
        <w:rPr>
          <w:rFonts w:eastAsia="Times New Roman"/>
          <w:bCs/>
        </w:rPr>
      </w:pPr>
      <w:r>
        <w:rPr>
          <w:rFonts w:eastAsia="Times New Roman"/>
          <w:bCs/>
        </w:rPr>
        <w:t>Ο κ. Ανδρέας Λοβέρδος έχει τον λόγο.</w:t>
      </w:r>
    </w:p>
    <w:p w14:paraId="3694FEAF" w14:textId="77777777" w:rsidR="006648D0" w:rsidRDefault="00CC2A7D">
      <w:pPr>
        <w:spacing w:line="600" w:lineRule="auto"/>
        <w:ind w:firstLine="720"/>
        <w:jc w:val="both"/>
        <w:rPr>
          <w:rFonts w:eastAsia="Times New Roman"/>
          <w:bCs/>
        </w:rPr>
      </w:pPr>
      <w:r>
        <w:rPr>
          <w:rFonts w:eastAsia="Times New Roman"/>
          <w:b/>
          <w:bCs/>
        </w:rPr>
        <w:lastRenderedPageBreak/>
        <w:t>ΑΝΔΡΕΑΣ ΛΟΒΕΡΔΟΣ:</w:t>
      </w:r>
      <w:r>
        <w:rPr>
          <w:rFonts w:eastAsia="Times New Roman"/>
          <w:bCs/>
        </w:rPr>
        <w:t xml:space="preserve"> Κυρίες και κύριοι συνάδελφοι, κύριε Υπουργέ, από ερωτήσεις που έχει καταθέσει το 2015 προς εσάς ο κ. Βενιζέλος και του έχετε απαντήσει ως Υπουργός των Οικονομικών, έχω τα στοιχεία που αφορούσαν το </w:t>
      </w:r>
      <w:r>
        <w:rPr>
          <w:rFonts w:eastAsia="Times New Roman"/>
          <w:bCs/>
          <w:lang w:val="en-US"/>
        </w:rPr>
        <w:t>PSI</w:t>
      </w:r>
      <w:r>
        <w:rPr>
          <w:rFonts w:eastAsia="Times New Roman"/>
          <w:bCs/>
        </w:rPr>
        <w:t xml:space="preserve"> το 2012. Θα ήθελα να πω για τους συνα</w:t>
      </w:r>
      <w:r>
        <w:rPr>
          <w:rFonts w:eastAsia="Times New Roman"/>
          <w:bCs/>
        </w:rPr>
        <w:t xml:space="preserve">δέλφους που έχουν πάρει αρκετές φορές τον λόγο χθες και σήμερα αναφερόμενοι στο </w:t>
      </w:r>
      <w:r>
        <w:rPr>
          <w:rFonts w:eastAsia="Times New Roman"/>
          <w:bCs/>
          <w:lang w:val="en-US"/>
        </w:rPr>
        <w:t>PSI</w:t>
      </w:r>
      <w:r>
        <w:rPr>
          <w:rFonts w:eastAsia="Times New Roman"/>
          <w:bCs/>
        </w:rPr>
        <w:t>, ότι όπως και εσείς σωστά έχετε δεχθεί, είχαμε σε ό,τι αφορά την ονομαστική μείωση του χρέους, μια μείωση που άγγιζε τα 108,5 δισεκατομμύρια ευρώ, κοντά στο 50% του Ακαθάρι</w:t>
      </w:r>
      <w:r>
        <w:rPr>
          <w:rFonts w:eastAsia="Times New Roman"/>
          <w:bCs/>
        </w:rPr>
        <w:t xml:space="preserve">στου Εγχωρίου Προϊόντος της χώρας και, όπως επίσης έχετε αποδεχθεί, σε ό,τι αφορά την παρούσα, την τρέχουσα αξία του χρέους, μία μείωση που άγγιζε περίπου το 50%, αν δεν το ξεπερνούσε. </w:t>
      </w:r>
    </w:p>
    <w:p w14:paraId="3694FEB0" w14:textId="77777777" w:rsidR="006648D0" w:rsidRDefault="00CC2A7D">
      <w:pPr>
        <w:spacing w:line="600" w:lineRule="auto"/>
        <w:ind w:firstLine="720"/>
        <w:jc w:val="both"/>
        <w:rPr>
          <w:rFonts w:eastAsia="Times New Roman"/>
          <w:bCs/>
        </w:rPr>
      </w:pPr>
      <w:r>
        <w:rPr>
          <w:rFonts w:eastAsia="Times New Roman"/>
          <w:bCs/>
        </w:rPr>
        <w:t>Αυτά τα έχετε πει εσείς. Αυτά τα καταγγέλλατε και συνεχίζετε να τα κατ</w:t>
      </w:r>
      <w:r>
        <w:rPr>
          <w:rFonts w:eastAsia="Times New Roman"/>
          <w:bCs/>
        </w:rPr>
        <w:t xml:space="preserve">αγγέλλετε. </w:t>
      </w:r>
    </w:p>
    <w:p w14:paraId="3694FEB1" w14:textId="77777777" w:rsidR="006648D0" w:rsidRDefault="00CC2A7D">
      <w:pPr>
        <w:spacing w:line="600" w:lineRule="auto"/>
        <w:ind w:firstLine="720"/>
        <w:jc w:val="both"/>
        <w:rPr>
          <w:rFonts w:eastAsia="Times New Roman"/>
          <w:bCs/>
        </w:rPr>
      </w:pPr>
      <w:r>
        <w:rPr>
          <w:rFonts w:eastAsia="Times New Roman"/>
          <w:bCs/>
        </w:rPr>
        <w:lastRenderedPageBreak/>
        <w:t>Επίσης, την υπόσχεση, την έγγραφη συμφωνία</w:t>
      </w:r>
      <w:r>
        <w:rPr>
          <w:rFonts w:eastAsia="Times New Roman"/>
          <w:bCs/>
        </w:rPr>
        <w:t xml:space="preserve"> </w:t>
      </w:r>
      <w:r>
        <w:rPr>
          <w:rFonts w:eastAsia="Times New Roman"/>
          <w:bCs/>
        </w:rPr>
        <w:t>-</w:t>
      </w:r>
      <w:r>
        <w:rPr>
          <w:rFonts w:eastAsia="Times New Roman"/>
          <w:bCs/>
        </w:rPr>
        <w:t xml:space="preserve"> </w:t>
      </w:r>
      <w:r>
        <w:rPr>
          <w:rFonts w:eastAsia="Times New Roman"/>
          <w:bCs/>
        </w:rPr>
        <w:t xml:space="preserve">απόφαση του </w:t>
      </w:r>
      <w:r>
        <w:rPr>
          <w:rFonts w:eastAsia="Times New Roman"/>
          <w:bCs/>
          <w:lang w:val="en-US"/>
        </w:rPr>
        <w:t>Eurogroup</w:t>
      </w:r>
      <w:r>
        <w:rPr>
          <w:rFonts w:eastAsia="Times New Roman"/>
          <w:bCs/>
        </w:rPr>
        <w:t>, η οποία είχε προκύψει τότε για τις αλλαγές στο χρέος μετά την ολοκλήρωση εκείνου του προγράμματος το 2014, την έχουμε μπροστά μας και μπορούμε να τη συμβουλευτούμε ανά πάσα στι</w:t>
      </w:r>
      <w:r>
        <w:rPr>
          <w:rFonts w:eastAsia="Times New Roman"/>
          <w:bCs/>
        </w:rPr>
        <w:t>γμή. Ήταν πολύ σημαντικές οι συμφωνίες γι’ αυτές τις αλλαγές στο χρέος μετά το 2014. Την είχατε καταγγείλει ως «τίποτα», ως ένα χαρτί που δεν έλεγε τίποτα. Είχατε, μάλιστα, προβάλει το επιχείρημα ότι εσείς θα «κουρεύατε» –</w:t>
      </w:r>
      <w:r>
        <w:rPr>
          <w:rFonts w:eastAsia="Times New Roman"/>
          <w:bCs/>
        </w:rPr>
        <w:t xml:space="preserve"> </w:t>
      </w:r>
      <w:r>
        <w:rPr>
          <w:rFonts w:eastAsia="Times New Roman"/>
          <w:bCs/>
        </w:rPr>
        <w:t>μονομερώς, εάν χρειαζόταν</w:t>
      </w:r>
      <w:r>
        <w:rPr>
          <w:rFonts w:eastAsia="Times New Roman"/>
          <w:bCs/>
        </w:rPr>
        <w:t xml:space="preserve"> </w:t>
      </w:r>
      <w:r>
        <w:rPr>
          <w:rFonts w:eastAsia="Times New Roman"/>
          <w:bCs/>
        </w:rPr>
        <w:t>- την ο</w:t>
      </w:r>
      <w:r>
        <w:rPr>
          <w:rFonts w:eastAsia="Times New Roman"/>
          <w:bCs/>
        </w:rPr>
        <w:t>νομαστική αξία του χρέους σε ένα</w:t>
      </w:r>
      <w:r>
        <w:rPr>
          <w:rFonts w:eastAsia="Times New Roman"/>
          <w:bCs/>
        </w:rPr>
        <w:t>ν</w:t>
      </w:r>
      <w:r>
        <w:rPr>
          <w:rFonts w:eastAsia="Times New Roman"/>
          <w:bCs/>
        </w:rPr>
        <w:t xml:space="preserve"> βαθμό πολύ μεγάλο, ούτως ώστε η χώρα να απαλλασσόταν οριστικά, όπως λέγατε. </w:t>
      </w:r>
    </w:p>
    <w:p w14:paraId="3694FEB2" w14:textId="77777777" w:rsidR="006648D0" w:rsidRDefault="00CC2A7D">
      <w:pPr>
        <w:spacing w:line="600" w:lineRule="auto"/>
        <w:ind w:firstLine="720"/>
        <w:jc w:val="both"/>
        <w:rPr>
          <w:rFonts w:eastAsia="Times New Roman"/>
          <w:bCs/>
        </w:rPr>
      </w:pPr>
      <w:r>
        <w:rPr>
          <w:rFonts w:eastAsia="Times New Roman"/>
          <w:bCs/>
        </w:rPr>
        <w:t>Εν</w:t>
      </w:r>
      <w:r>
        <w:rPr>
          <w:rFonts w:eastAsia="Times New Roman"/>
          <w:bCs/>
        </w:rPr>
        <w:t xml:space="preserve"> </w:t>
      </w:r>
      <w:r>
        <w:rPr>
          <w:rFonts w:eastAsia="Times New Roman"/>
          <w:bCs/>
        </w:rPr>
        <w:t>όψει αυτής της πολιτικής κάνατε όσα κάνατε το πρώτο εξάμηνο του 2015 ως Κυβέρνηση. Πετάξατε στο καλάθι των αχρήστων τη συμφωνία εκείνη, δεν κλ</w:t>
      </w:r>
      <w:r>
        <w:rPr>
          <w:rFonts w:eastAsia="Times New Roman"/>
          <w:bCs/>
        </w:rPr>
        <w:t xml:space="preserve">είσατε το πρόγραμμα, κάνατε όσα κάνατε. Όλα είναι γνωστά. Έρχεστε τώρα, κυρίες και κύριοι Βουλευτές της </w:t>
      </w:r>
      <w:r>
        <w:rPr>
          <w:rFonts w:eastAsia="Times New Roman"/>
          <w:bCs/>
        </w:rPr>
        <w:t>σ</w:t>
      </w:r>
      <w:r>
        <w:rPr>
          <w:rFonts w:eastAsia="Times New Roman"/>
          <w:bCs/>
        </w:rPr>
        <w:t xml:space="preserve">υμπολίτευσης, που </w:t>
      </w:r>
      <w:r>
        <w:rPr>
          <w:rFonts w:eastAsia="Times New Roman"/>
          <w:bCs/>
        </w:rPr>
        <w:lastRenderedPageBreak/>
        <w:t xml:space="preserve">αγορεύετε και ακούτε τον Υπουργό σας και διαβάζετε την απόφαση του </w:t>
      </w:r>
      <w:r>
        <w:rPr>
          <w:rFonts w:eastAsia="Times New Roman"/>
          <w:bCs/>
          <w:lang w:val="en-US"/>
        </w:rPr>
        <w:t>Eurogroup</w:t>
      </w:r>
      <w:r>
        <w:rPr>
          <w:rFonts w:eastAsia="Times New Roman"/>
          <w:bCs/>
        </w:rPr>
        <w:t>. Φαντάζομαι ότι έχετε διαβάσει και τις διευκρινίσεις που</w:t>
      </w:r>
      <w:r>
        <w:rPr>
          <w:rFonts w:eastAsia="Times New Roman"/>
          <w:bCs/>
        </w:rPr>
        <w:t xml:space="preserve"> παρείχε ο </w:t>
      </w:r>
      <w:r>
        <w:rPr>
          <w:rFonts w:eastAsia="Times New Roman"/>
          <w:bCs/>
          <w:lang w:val="en-US"/>
        </w:rPr>
        <w:t>ESM</w:t>
      </w:r>
      <w:r>
        <w:rPr>
          <w:rFonts w:eastAsia="Times New Roman"/>
          <w:bCs/>
        </w:rPr>
        <w:t xml:space="preserve"> με γραπτό του κείμενο λίγες ώρες πριν από τώρα που μιλάμε. Αυτά είναι δημοσιευμένα από χθες. </w:t>
      </w:r>
    </w:p>
    <w:p w14:paraId="3694FEB3" w14:textId="77777777" w:rsidR="006648D0" w:rsidRDefault="00CC2A7D">
      <w:pPr>
        <w:spacing w:line="600" w:lineRule="auto"/>
        <w:ind w:firstLine="720"/>
        <w:jc w:val="both"/>
        <w:rPr>
          <w:rFonts w:eastAsia="Times New Roman"/>
          <w:bCs/>
        </w:rPr>
      </w:pPr>
      <w:r>
        <w:rPr>
          <w:rFonts w:eastAsia="Times New Roman"/>
          <w:bCs/>
        </w:rPr>
        <w:t>Ξέρετε ότι με το τρίτο μνημόνιο παραιτηθήκατε από τον υψιπετή σας στόχο να «κουρέψετε» την ονομαστική αξία του χρέους και ότι αυτό επιβεβαιώθηκε απ</w:t>
      </w:r>
      <w:r>
        <w:rPr>
          <w:rFonts w:eastAsia="Times New Roman"/>
          <w:bCs/>
        </w:rPr>
        <w:t xml:space="preserve">ό τον </w:t>
      </w:r>
      <w:r>
        <w:rPr>
          <w:rFonts w:eastAsia="Times New Roman"/>
          <w:bCs/>
          <w:lang w:val="en-US"/>
        </w:rPr>
        <w:t>ESM</w:t>
      </w:r>
      <w:r>
        <w:rPr>
          <w:rFonts w:eastAsia="Times New Roman"/>
          <w:bCs/>
        </w:rPr>
        <w:t xml:space="preserve"> –</w:t>
      </w:r>
      <w:r>
        <w:rPr>
          <w:rFonts w:eastAsia="Times New Roman"/>
          <w:bCs/>
        </w:rPr>
        <w:t xml:space="preserve"> </w:t>
      </w:r>
      <w:r>
        <w:rPr>
          <w:rFonts w:eastAsia="Times New Roman"/>
          <w:bCs/>
        </w:rPr>
        <w:t>διαβάστε το κείμενό του</w:t>
      </w:r>
      <w:r>
        <w:rPr>
          <w:rFonts w:eastAsia="Times New Roman"/>
          <w:bCs/>
        </w:rPr>
        <w:t xml:space="preserve"> </w:t>
      </w:r>
      <w:r>
        <w:rPr>
          <w:rFonts w:eastAsia="Times New Roman"/>
          <w:bCs/>
        </w:rPr>
        <w:t xml:space="preserve">- και από την απόφαση του </w:t>
      </w:r>
      <w:r>
        <w:rPr>
          <w:rFonts w:eastAsia="Times New Roman"/>
          <w:bCs/>
          <w:lang w:val="en-US"/>
        </w:rPr>
        <w:t>Eurogroup</w:t>
      </w:r>
      <w:r>
        <w:rPr>
          <w:rFonts w:eastAsia="Times New Roman"/>
          <w:bCs/>
        </w:rPr>
        <w:t>. Επίσης, έχετε διαβάσει –</w:t>
      </w:r>
      <w:r>
        <w:rPr>
          <w:rFonts w:eastAsia="Times New Roman"/>
          <w:bCs/>
        </w:rPr>
        <w:t xml:space="preserve"> </w:t>
      </w:r>
      <w:r>
        <w:rPr>
          <w:rFonts w:eastAsia="Times New Roman"/>
          <w:bCs/>
        </w:rPr>
        <w:t>το θεωρώ απολύτως δεδομένο</w:t>
      </w:r>
      <w:r>
        <w:rPr>
          <w:rFonts w:eastAsia="Times New Roman"/>
          <w:bCs/>
        </w:rPr>
        <w:t xml:space="preserve"> </w:t>
      </w:r>
      <w:r>
        <w:rPr>
          <w:rFonts w:eastAsia="Times New Roman"/>
          <w:bCs/>
        </w:rPr>
        <w:t>- ότι στην απόφαση της Ευρωζώνης της 5</w:t>
      </w:r>
      <w:r>
        <w:rPr>
          <w:rFonts w:eastAsia="Times New Roman"/>
          <w:bCs/>
          <w:vertAlign w:val="superscript"/>
        </w:rPr>
        <w:t>ης</w:t>
      </w:r>
      <w:r>
        <w:rPr>
          <w:rFonts w:eastAsia="Times New Roman"/>
          <w:bCs/>
        </w:rPr>
        <w:t xml:space="preserve"> Δεκεμβρίου γίνεται αναφορά –</w:t>
      </w:r>
      <w:r>
        <w:rPr>
          <w:rFonts w:eastAsia="Times New Roman"/>
          <w:bCs/>
        </w:rPr>
        <w:t xml:space="preserve"> </w:t>
      </w:r>
      <w:r>
        <w:rPr>
          <w:rFonts w:eastAsia="Times New Roman"/>
          <w:bCs/>
        </w:rPr>
        <w:t>γιατί λέτε διάφορα εδώ</w:t>
      </w:r>
      <w:r>
        <w:rPr>
          <w:rFonts w:eastAsia="Times New Roman"/>
          <w:bCs/>
        </w:rPr>
        <w:t xml:space="preserve"> </w:t>
      </w:r>
      <w:r>
        <w:rPr>
          <w:rFonts w:eastAsia="Times New Roman"/>
          <w:bCs/>
        </w:rPr>
        <w:t xml:space="preserve">- ότι τα κράτη που έχουν συμμετάσχει </w:t>
      </w:r>
      <w:r>
        <w:rPr>
          <w:rFonts w:eastAsia="Times New Roman"/>
          <w:bCs/>
        </w:rPr>
        <w:t xml:space="preserve">στο πρόγραμμα δανείζοντας την Ελλάδα δεν επιβαρύνονται από τις βραχυπρόθεσμες αλλαγές που ο </w:t>
      </w:r>
      <w:r>
        <w:rPr>
          <w:rFonts w:eastAsia="Times New Roman"/>
          <w:bCs/>
          <w:lang w:val="en-US"/>
        </w:rPr>
        <w:t>ESM</w:t>
      </w:r>
      <w:r>
        <w:rPr>
          <w:rFonts w:eastAsia="Times New Roman"/>
          <w:bCs/>
        </w:rPr>
        <w:t xml:space="preserve"> είχε προτείνει και έγιναν δεκτές στο </w:t>
      </w:r>
      <w:r>
        <w:rPr>
          <w:rFonts w:eastAsia="Times New Roman"/>
          <w:bCs/>
          <w:lang w:val="en-US"/>
        </w:rPr>
        <w:t>Eurogroup</w:t>
      </w:r>
      <w:r>
        <w:rPr>
          <w:rFonts w:eastAsia="Times New Roman"/>
          <w:bCs/>
        </w:rPr>
        <w:t xml:space="preserve"> και συνεπώς, τα κοινοβούλιά τους δεν θα χρειαστεί να μπουν σε διαδικασίες έγκρισης νέων δαπανών σε βάρος των χωρώ</w:t>
      </w:r>
      <w:r>
        <w:rPr>
          <w:rFonts w:eastAsia="Times New Roman"/>
          <w:bCs/>
        </w:rPr>
        <w:t xml:space="preserve">ν τους. </w:t>
      </w:r>
    </w:p>
    <w:p w14:paraId="3694FEB4" w14:textId="77777777" w:rsidR="006648D0" w:rsidRDefault="00CC2A7D">
      <w:pPr>
        <w:spacing w:line="600" w:lineRule="auto"/>
        <w:ind w:firstLine="720"/>
        <w:jc w:val="both"/>
        <w:rPr>
          <w:rFonts w:eastAsia="Times New Roman"/>
          <w:bCs/>
        </w:rPr>
      </w:pPr>
      <w:r>
        <w:rPr>
          <w:rFonts w:eastAsia="Times New Roman"/>
          <w:bCs/>
        </w:rPr>
        <w:lastRenderedPageBreak/>
        <w:t xml:space="preserve">Αυτά είναι </w:t>
      </w:r>
      <w:r>
        <w:rPr>
          <w:rFonts w:eastAsia="Times New Roman"/>
          <w:bCs/>
          <w:lang w:val="en-US"/>
        </w:rPr>
        <w:t>facta</w:t>
      </w:r>
      <w:r>
        <w:rPr>
          <w:rFonts w:eastAsia="Times New Roman"/>
          <w:bCs/>
        </w:rPr>
        <w:t xml:space="preserve">, είναι δεδομένα. Πιστεύω ότι τα γνωρίζουμε όλοι, ανεβαίνοντας σε αυτό το υψηλοτάτου κύρους, του υψηλοτέρου κύρους στη χώρα, δημόσιο Βήμα, για να λέμε αυτά που ο καθένας μας θέλει να πει. Αυτά είναι τα δεδομένα. </w:t>
      </w:r>
    </w:p>
    <w:p w14:paraId="3694FEB5" w14:textId="77777777" w:rsidR="006648D0" w:rsidRDefault="00CC2A7D">
      <w:pPr>
        <w:spacing w:line="600" w:lineRule="auto"/>
        <w:ind w:firstLine="720"/>
        <w:jc w:val="both"/>
        <w:rPr>
          <w:rFonts w:eastAsia="Times New Roman"/>
          <w:bCs/>
        </w:rPr>
      </w:pPr>
      <w:r>
        <w:rPr>
          <w:rFonts w:eastAsia="Times New Roman"/>
          <w:bCs/>
        </w:rPr>
        <w:t xml:space="preserve">Κύριε Υπουργέ, τι </w:t>
      </w:r>
      <w:r>
        <w:rPr>
          <w:rFonts w:eastAsia="Times New Roman"/>
          <w:bCs/>
        </w:rPr>
        <w:t xml:space="preserve">έρχεστε εδώ σήμερα να μας πείτε; Τι προσθέτετε σε αυτά τα οποία έχουμε κατακτήσει ως εμπειρία, ως δεδομένα και από τα όσα λέγονται και από τα όσα γράφονται στις αποφάσεις, στις συμφωνίες και στις επεξηγήσεις; Τίποτα! Ο καθένας στην ομιλία του θα σταθεί σ’ </w:t>
      </w:r>
      <w:r>
        <w:rPr>
          <w:rFonts w:eastAsia="Times New Roman"/>
          <w:bCs/>
        </w:rPr>
        <w:t xml:space="preserve">αυτά. Τι ζητάτε, όμως, από εμάς; Τι θέλετε να σας πούμε; Τουλάχιστον, απαντήστε σε κάποιες ερωτήσεις, καθώς έχει ξεκινήσει η διαδικασία με πρωτοβουλία σας. </w:t>
      </w:r>
    </w:p>
    <w:p w14:paraId="3694FEB6" w14:textId="77777777" w:rsidR="006648D0" w:rsidRDefault="00CC2A7D">
      <w:pPr>
        <w:spacing w:line="600" w:lineRule="auto"/>
        <w:ind w:firstLine="720"/>
        <w:jc w:val="both"/>
        <w:rPr>
          <w:rFonts w:eastAsia="Times New Roman"/>
          <w:bCs/>
        </w:rPr>
      </w:pPr>
      <w:r>
        <w:rPr>
          <w:rFonts w:eastAsia="Times New Roman"/>
          <w:bCs/>
        </w:rPr>
        <w:t xml:space="preserve">Πρώτον, καλά σκεφτόμαστε, κύριε Υπουργέ, ότι το κλείσιμο της αξιολόγησης θα γίνει πια, συμφωνήθηκε </w:t>
      </w:r>
      <w:r>
        <w:rPr>
          <w:rFonts w:eastAsia="Times New Roman"/>
          <w:bCs/>
        </w:rPr>
        <w:t>δηλαδή, με όρους ΔΝΤ και αυτό –</w:t>
      </w:r>
      <w:r>
        <w:rPr>
          <w:rFonts w:eastAsia="Times New Roman"/>
          <w:bCs/>
        </w:rPr>
        <w:t xml:space="preserve"> </w:t>
      </w:r>
      <w:r>
        <w:rPr>
          <w:rFonts w:eastAsia="Times New Roman"/>
          <w:bCs/>
        </w:rPr>
        <w:lastRenderedPageBreak/>
        <w:t>επειδή μιλάω σε κατά τα άλλα ευαίσθητους συναδέλφους της Πλειοψηφίας– αφορά πρωτίστως τα εργασιακά; Είναι δεδομένο πια αυτό, αφού το περιεχόμενο της συμφωνίας κάνει συγκεκριμένη αναφορά στην ανάμειξη του ΔΝΤ; Αυτό είναι το π</w:t>
      </w:r>
      <w:r>
        <w:rPr>
          <w:rFonts w:eastAsia="Times New Roman"/>
          <w:bCs/>
        </w:rPr>
        <w:t xml:space="preserve">ρώτο μας ερώτημα. </w:t>
      </w:r>
    </w:p>
    <w:p w14:paraId="3694FEB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Δεύτερο ερώτημα: Έχει συμφωνηθεί ή δεν έχει συμφωνηθεί ότι, σ' ό,τι αφορά τη συμμετοχή του ΔΝΤ, θα υπογράψουμε ως χώρα -</w:t>
      </w:r>
      <w:r>
        <w:rPr>
          <w:rFonts w:eastAsia="Times New Roman" w:cs="Times New Roman"/>
          <w:szCs w:val="24"/>
        </w:rPr>
        <w:t xml:space="preserve"> </w:t>
      </w:r>
      <w:r>
        <w:rPr>
          <w:rFonts w:eastAsia="Times New Roman" w:cs="Times New Roman"/>
          <w:szCs w:val="24"/>
        </w:rPr>
        <w:t>θα υπογράψετε</w:t>
      </w:r>
      <w:r>
        <w:rPr>
          <w:rFonts w:eastAsia="Times New Roman" w:cs="Times New Roman"/>
          <w:szCs w:val="24"/>
        </w:rPr>
        <w:t xml:space="preserve"> </w:t>
      </w:r>
      <w:r>
        <w:rPr>
          <w:rFonts w:eastAsia="Times New Roman" w:cs="Times New Roman"/>
          <w:szCs w:val="24"/>
        </w:rPr>
        <w:t xml:space="preserve">- νέα συμφωνία, τη δεύτερη βερσιόν του τρίτου μνημονίου </w:t>
      </w:r>
      <w:r>
        <w:rPr>
          <w:rFonts w:eastAsia="Times New Roman" w:cs="Times New Roman"/>
          <w:szCs w:val="24"/>
          <w:lang w:val="en-US"/>
        </w:rPr>
        <w:t>plus</w:t>
      </w:r>
      <w:r>
        <w:rPr>
          <w:rFonts w:eastAsia="Times New Roman" w:cs="Times New Roman"/>
          <w:szCs w:val="24"/>
        </w:rPr>
        <w:t xml:space="preserve">; </w:t>
      </w:r>
    </w:p>
    <w:p w14:paraId="3694FEB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Η πρώτη βερσιόν του τρίτου μνημονίου </w:t>
      </w:r>
      <w:r>
        <w:rPr>
          <w:rFonts w:eastAsia="Times New Roman" w:cs="Times New Roman"/>
          <w:szCs w:val="24"/>
          <w:lang w:val="en-US"/>
        </w:rPr>
        <w:t>pl</w:t>
      </w:r>
      <w:r>
        <w:rPr>
          <w:rFonts w:eastAsia="Times New Roman" w:cs="Times New Roman"/>
          <w:szCs w:val="24"/>
          <w:lang w:val="en-US"/>
        </w:rPr>
        <w:t>us</w:t>
      </w:r>
      <w:r>
        <w:rPr>
          <w:rFonts w:eastAsia="Times New Roman" w:cs="Times New Roman"/>
          <w:szCs w:val="24"/>
        </w:rPr>
        <w:t xml:space="preserve"> ήταν τον Μάιο, όταν ψηφίσατε το υπερταμείο, με τα εκατό χρόνια, για τη δημόσια περιουσία και τα λοιπά άλλα τότε. Η δεύτερη βερσιόν θα είναι αυτή. Είναι σωστή αυτή η ανάγνωση της απόφασης του </w:t>
      </w:r>
      <w:r>
        <w:rPr>
          <w:rFonts w:eastAsia="Times New Roman" w:cs="Times New Roman"/>
          <w:szCs w:val="24"/>
          <w:lang w:val="en-US"/>
        </w:rPr>
        <w:t>Eurogroup</w:t>
      </w:r>
      <w:r>
        <w:rPr>
          <w:rFonts w:eastAsia="Times New Roman" w:cs="Times New Roman"/>
          <w:szCs w:val="24"/>
        </w:rPr>
        <w:t>;</w:t>
      </w:r>
    </w:p>
    <w:p w14:paraId="3694FEB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Τρίτον, πλεονάσματα 3,5% για αρκετά χρόνια. Δεν ρωτ</w:t>
      </w:r>
      <w:r>
        <w:rPr>
          <w:rFonts w:eastAsia="Times New Roman" w:cs="Times New Roman"/>
          <w:szCs w:val="24"/>
        </w:rPr>
        <w:t xml:space="preserve">ώ εγώ να μου πείτε τον αριθμό. Ρωτώ κάτι πολύ συγκεκριμένο: Αφορά το 2019; Δεν μπορεί να μην το αφορά, αφού έχετε πει «και πέρα του 2018». Αφορά το 2020; </w:t>
      </w:r>
      <w:r>
        <w:rPr>
          <w:rFonts w:eastAsia="Times New Roman" w:cs="Times New Roman"/>
          <w:szCs w:val="24"/>
        </w:rPr>
        <w:lastRenderedPageBreak/>
        <w:t xml:space="preserve">Δεν πάω στα τρία κατ’ ελάχιστον χρόνια, που είπε ο κ. Ντάισελμπλουμ. Εγώ ρωτώ εσάς εδώ: Ισχύει για το </w:t>
      </w:r>
      <w:r>
        <w:rPr>
          <w:rFonts w:eastAsia="Times New Roman" w:cs="Times New Roman"/>
          <w:szCs w:val="24"/>
        </w:rPr>
        <w:t>2019; Ισχύει για το 2020;</w:t>
      </w:r>
    </w:p>
    <w:p w14:paraId="3694FEB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Τέταρτον, υπάρχει τέταρτο μνημόνιο εν όψει, από ό,τι φαίνεται από την απόφαση του </w:t>
      </w:r>
      <w:r>
        <w:rPr>
          <w:rFonts w:eastAsia="Times New Roman" w:cs="Times New Roman"/>
          <w:szCs w:val="24"/>
          <w:lang w:val="en-US"/>
        </w:rPr>
        <w:t>Eurogroup</w:t>
      </w:r>
      <w:r>
        <w:rPr>
          <w:rFonts w:eastAsia="Times New Roman" w:cs="Times New Roman"/>
          <w:szCs w:val="24"/>
        </w:rPr>
        <w:t>. Σας ρωτώ να μου πείτε πού κάνουμε λάθος, όταν το υποστηρίζουμε αυτό;</w:t>
      </w:r>
    </w:p>
    <w:p w14:paraId="3694FEB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Πέμπτον, ισχύει ότι, μέσα σε αυτή τη λογική μιας μικρής παραμετρικής</w:t>
      </w:r>
      <w:r>
        <w:rPr>
          <w:rFonts w:eastAsia="Times New Roman" w:cs="Times New Roman"/>
          <w:szCs w:val="24"/>
        </w:rPr>
        <w:t xml:space="preserve"> αλλαγής -</w:t>
      </w:r>
      <w:r>
        <w:rPr>
          <w:rFonts w:eastAsia="Times New Roman" w:cs="Times New Roman"/>
          <w:szCs w:val="24"/>
        </w:rPr>
        <w:t xml:space="preserve"> </w:t>
      </w:r>
      <w:r>
        <w:rPr>
          <w:rFonts w:eastAsia="Times New Roman" w:cs="Times New Roman"/>
          <w:szCs w:val="24"/>
        </w:rPr>
        <w:t>υποδεκαπλάσιας από αυτή που είχαμε συμφωνήσει το 2012</w:t>
      </w:r>
      <w:r>
        <w:rPr>
          <w:rFonts w:eastAsia="Times New Roman" w:cs="Times New Roman"/>
          <w:szCs w:val="24"/>
        </w:rPr>
        <w:t xml:space="preserve"> </w:t>
      </w:r>
      <w:r>
        <w:rPr>
          <w:rFonts w:eastAsia="Times New Roman" w:cs="Times New Roman"/>
          <w:szCs w:val="24"/>
        </w:rPr>
        <w:t>-, για τα επόμενα χρόνια το επιτόκιο από 1,37% θα πάει λίγο πιο τσιμπημένο, θα πάει στο 1,5%; Ισχύουν αυτά ή είναι εκτιμήσεις που δεν είναι βάσιμες;</w:t>
      </w:r>
    </w:p>
    <w:p w14:paraId="3694FEB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Τέλος, κύριε Υπουργέ, σας ρωτώ το εξής: Οι</w:t>
      </w:r>
      <w:r>
        <w:rPr>
          <w:rFonts w:eastAsia="Times New Roman" w:cs="Times New Roman"/>
          <w:szCs w:val="24"/>
        </w:rPr>
        <w:t xml:space="preserve"> μεσοπρόθεσμες και μακροπρόθεσμες αλλαγές θα πάνε μετά το 2018 και, υπό τον όρο της τήρησης όλων των προηγούμενων συμφωνηθέντων, και αυτών που είπαμε εδώ και αυτών που έχετε πει και θα τα πούμε στις ομιλίες μας;</w:t>
      </w:r>
    </w:p>
    <w:p w14:paraId="3694FEB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Είστε Υπουργός της ιδιωτικής οικονομίας και </w:t>
      </w:r>
      <w:r>
        <w:rPr>
          <w:rFonts w:eastAsia="Times New Roman" w:cs="Times New Roman"/>
          <w:szCs w:val="24"/>
        </w:rPr>
        <w:t xml:space="preserve">φυσικά των δημοσίων οικονομικών. Το πρώτο σκέλος το ξεχνάτε. Ξεχνάτε ότι από τις ομιλίες σας πολλοί εξαρτούν τις συμπεριφορές τους στην αγορά. </w:t>
      </w:r>
    </w:p>
    <w:p w14:paraId="3694FEB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Είστε ο Υπουργός των Οικονομικών της Ελλάδας. Σας ακούν. Δεν σας ακούν μόνο όσοι ανακατεύονται με την πολιτική -</w:t>
      </w:r>
      <w:r>
        <w:rPr>
          <w:rFonts w:eastAsia="Times New Roman" w:cs="Times New Roman"/>
          <w:szCs w:val="24"/>
        </w:rPr>
        <w:t xml:space="preserve"> </w:t>
      </w:r>
      <w:r>
        <w:rPr>
          <w:rFonts w:eastAsia="Times New Roman" w:cs="Times New Roman"/>
          <w:szCs w:val="24"/>
        </w:rPr>
        <w:t>πολιτικοί ή δημοσιογράφοι</w:t>
      </w:r>
      <w:r>
        <w:rPr>
          <w:rFonts w:eastAsia="Times New Roman" w:cs="Times New Roman"/>
          <w:szCs w:val="24"/>
        </w:rPr>
        <w:t xml:space="preserve"> </w:t>
      </w:r>
      <w:r>
        <w:rPr>
          <w:rFonts w:eastAsia="Times New Roman" w:cs="Times New Roman"/>
          <w:szCs w:val="24"/>
        </w:rPr>
        <w:t>-, σας ακούν και όσοι ασχολούνται με το επιχειρείν. Τι τους είπατε σήμερα από το Βήμα της Βουλής; Τους είπατε να είναι ήσυχοι; Τα έχετε συμφωνήσει; Η χώρα έχει -</w:t>
      </w:r>
      <w:r>
        <w:rPr>
          <w:rFonts w:eastAsia="Times New Roman" w:cs="Times New Roman"/>
          <w:szCs w:val="24"/>
        </w:rPr>
        <w:t xml:space="preserve"> </w:t>
      </w:r>
      <w:r>
        <w:rPr>
          <w:rFonts w:eastAsia="Times New Roman" w:cs="Times New Roman"/>
          <w:szCs w:val="24"/>
        </w:rPr>
        <w:t>καλή ή κακή</w:t>
      </w:r>
      <w:r>
        <w:rPr>
          <w:rFonts w:eastAsia="Times New Roman" w:cs="Times New Roman"/>
          <w:szCs w:val="24"/>
        </w:rPr>
        <w:t xml:space="preserve"> </w:t>
      </w:r>
      <w:r>
        <w:rPr>
          <w:rFonts w:eastAsia="Times New Roman" w:cs="Times New Roman"/>
          <w:szCs w:val="24"/>
        </w:rPr>
        <w:t>- μια συμφωνία και μπροστά της μια εύρυθμη λειτουργία ή</w:t>
      </w:r>
      <w:r>
        <w:rPr>
          <w:rFonts w:eastAsia="Times New Roman" w:cs="Times New Roman"/>
          <w:szCs w:val="24"/>
        </w:rPr>
        <w:t xml:space="preserve"> όλα είναι στον αέρα, όπως εχθές τουλάχιστον εκαλυπτόταν η δική σας τοποθέτηση και του Πρωθυπουργού περί ενδεχομένου εκλογών; </w:t>
      </w:r>
    </w:p>
    <w:p w14:paraId="3694FEB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Η Αντιπολίτευση στέκεται με συνέπεια και σοβαρότητα. Δεν σας μιλάει για εκλογές. Στέκεται με συνέπεια και σοβαρότητα. Αντιμετωπίζει επιχειρήματα. </w:t>
      </w:r>
    </w:p>
    <w:p w14:paraId="3694FEC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Θυμηθείτε τι κάνατε εσείς, συνάδελφοι, και να είστε πάρα πολύ διαθέσιμοι να καταθέτετε στη Βουλή την πρόσφατη</w:t>
      </w:r>
      <w:r>
        <w:rPr>
          <w:rFonts w:eastAsia="Times New Roman" w:cs="Times New Roman"/>
          <w:szCs w:val="24"/>
        </w:rPr>
        <w:t xml:space="preserve"> μνήμη σας, όχι την παλαιότερη. </w:t>
      </w:r>
    </w:p>
    <w:p w14:paraId="3694FEC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Εσείς, κύριε Υπουργέ, ως Υπουργός τον οποίο ακούει η ιδιωτική οικονομία, ακούει η αγορά, τι λέτε; Είστε σε δρόμο συμφωνίας ή όλα είναι στον αέρα; </w:t>
      </w:r>
    </w:p>
    <w:p w14:paraId="3694FEC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Εν πάση περιπτώσει, από τις ομιλίες σας κάτι να προκύπτει. Και αν δεν προκύπ</w:t>
      </w:r>
      <w:r>
        <w:rPr>
          <w:rFonts w:eastAsia="Times New Roman" w:cs="Times New Roman"/>
          <w:szCs w:val="24"/>
        </w:rPr>
        <w:t>τει κάτι νέο για τη Βουλή των Ελλήνων, δώστε κάποιες απαντήσεις στα ερωτήματα, για να ξέρουμε πού πάτε.</w:t>
      </w:r>
    </w:p>
    <w:p w14:paraId="3694FEC3" w14:textId="77777777" w:rsidR="006648D0" w:rsidRDefault="00CC2A7D">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ΠΑΣΟΚ-ΔΗΜΑΡ)</w:t>
      </w:r>
    </w:p>
    <w:p w14:paraId="3694FEC4" w14:textId="77777777" w:rsidR="006648D0" w:rsidRDefault="00CC2A7D">
      <w:pPr>
        <w:spacing w:line="600" w:lineRule="auto"/>
        <w:ind w:firstLine="720"/>
        <w:jc w:val="both"/>
        <w:rPr>
          <w:rFonts w:eastAsia="Times New Roman"/>
          <w:bCs/>
        </w:rPr>
      </w:pPr>
      <w:r>
        <w:rPr>
          <w:rFonts w:eastAsia="Times New Roman"/>
          <w:b/>
          <w:bCs/>
        </w:rPr>
        <w:t>ΠΡΟΕΔΡΕΥΩΝ (Σπυρίδων Λυκούδης):</w:t>
      </w:r>
      <w:r>
        <w:rPr>
          <w:rFonts w:eastAsia="Times New Roman"/>
          <w:bCs/>
        </w:rPr>
        <w:t xml:space="preserve"> Κύριε Παφίλη, έχετε τον λόγο.</w:t>
      </w:r>
    </w:p>
    <w:p w14:paraId="3694FEC5" w14:textId="77777777" w:rsidR="006648D0" w:rsidRDefault="00CC2A7D">
      <w:pPr>
        <w:spacing w:line="600" w:lineRule="auto"/>
        <w:ind w:firstLine="720"/>
        <w:jc w:val="both"/>
        <w:rPr>
          <w:rFonts w:eastAsia="Times New Roman"/>
          <w:bCs/>
        </w:rPr>
      </w:pPr>
      <w:r>
        <w:rPr>
          <w:rFonts w:eastAsia="Times New Roman"/>
          <w:b/>
          <w:bCs/>
        </w:rPr>
        <w:lastRenderedPageBreak/>
        <w:t>ΑΘΑΝΑΣΙΟΣ ΠΑΦΙΛ</w:t>
      </w:r>
      <w:r>
        <w:rPr>
          <w:rFonts w:eastAsia="Times New Roman"/>
          <w:b/>
          <w:bCs/>
        </w:rPr>
        <w:t xml:space="preserve">ΗΣ: </w:t>
      </w:r>
      <w:r>
        <w:rPr>
          <w:rFonts w:eastAsia="Times New Roman"/>
          <w:bCs/>
        </w:rPr>
        <w:t>Μπαίνει στον πειρασμό κανένας! Ξέρετε, κύριε Λοβέρδο, εκτός από τις αγορές υπάρχουν και αυτοί που παράγουν τον πλούτο, οι εργαζόμενοι, αυτοί που συντρίβονται σήμερα από το καπιταλιστικό σύστημα. Εγώ καταλαβαίνω το πολιτικό νόημα. Όμως, υπάρχουν και όλο</w:t>
      </w:r>
      <w:r>
        <w:rPr>
          <w:rFonts w:eastAsia="Times New Roman"/>
          <w:bCs/>
        </w:rPr>
        <w:t>ι αυτοί.</w:t>
      </w:r>
    </w:p>
    <w:p w14:paraId="3694FEC6" w14:textId="77777777" w:rsidR="006648D0" w:rsidRDefault="00CC2A7D">
      <w:pPr>
        <w:spacing w:line="600" w:lineRule="auto"/>
        <w:ind w:firstLine="720"/>
        <w:jc w:val="both"/>
        <w:rPr>
          <w:rFonts w:eastAsia="Times New Roman"/>
          <w:bCs/>
        </w:rPr>
      </w:pPr>
      <w:r>
        <w:rPr>
          <w:rFonts w:eastAsia="Times New Roman"/>
          <w:bCs/>
        </w:rPr>
        <w:t>Και επειδή λέγονται πάρα πολλά και με περίπλοκο τρόπο και ο κόσμος δεν έχει το «επίπεδο» να αντιληφθεί, θα βάλουμε ορισμένα ερωτήματα: Πρώτον, ποιος θα ωφεληθεί από αυτήν έστω τη ρύθμιση του χρέους; Θα πάρουν αυξήσεις οι εργαζόμενοι; Θα επιστραφούν οι συντ</w:t>
      </w:r>
      <w:r>
        <w:rPr>
          <w:rFonts w:eastAsia="Times New Roman"/>
          <w:bCs/>
        </w:rPr>
        <w:t xml:space="preserve">άξεις; Θα αντιμετωπιστεί η ανεργία με σταθερές σχέσεις εργασίας και όχι με αυτήν τη ζούγκλα που υπάρχει και τη γαλέρα; Θα διασωθούν οι αυτοαπασχολούμενοι; Θα ζήσουν καλύτερα οι φτωχοί αγρότες; Όχι. </w:t>
      </w:r>
    </w:p>
    <w:p w14:paraId="3694FEC7" w14:textId="77777777" w:rsidR="006648D0" w:rsidRDefault="00CC2A7D">
      <w:pPr>
        <w:spacing w:line="600" w:lineRule="auto"/>
        <w:ind w:firstLine="720"/>
        <w:jc w:val="both"/>
        <w:rPr>
          <w:rFonts w:eastAsia="Times New Roman"/>
          <w:bCs/>
        </w:rPr>
      </w:pPr>
      <w:r>
        <w:rPr>
          <w:rFonts w:eastAsia="Times New Roman"/>
          <w:bCs/>
        </w:rPr>
        <w:t>Ποιοι θα ωφεληθούν; Θα ωφεληθούν οι επιχειρηματικοί όμιλο</w:t>
      </w:r>
      <w:r>
        <w:rPr>
          <w:rFonts w:eastAsia="Times New Roman"/>
          <w:bCs/>
        </w:rPr>
        <w:t xml:space="preserve">ι και κυρίως οι τράπεζες. </w:t>
      </w:r>
    </w:p>
    <w:p w14:paraId="3694FEC8" w14:textId="77777777" w:rsidR="006648D0" w:rsidRDefault="00CC2A7D">
      <w:pPr>
        <w:spacing w:line="600" w:lineRule="auto"/>
        <w:ind w:firstLine="720"/>
        <w:jc w:val="both"/>
        <w:rPr>
          <w:rFonts w:eastAsia="Times New Roman" w:cs="Times New Roman"/>
          <w:szCs w:val="24"/>
        </w:rPr>
      </w:pPr>
      <w:r>
        <w:rPr>
          <w:rFonts w:eastAsia="Times New Roman"/>
          <w:bCs/>
        </w:rPr>
        <w:lastRenderedPageBreak/>
        <w:t>Δεύτερον, η επιτυχία, η οποία χαιρετίστηκε και από τη Νέα Δημοκρατία, παρ</w:t>
      </w:r>
      <w:r>
        <w:rPr>
          <w:rFonts w:eastAsia="Times New Roman"/>
          <w:bCs/>
        </w:rPr>
        <w:t xml:space="preserve">’ </w:t>
      </w:r>
      <w:r>
        <w:rPr>
          <w:rFonts w:eastAsia="Times New Roman"/>
          <w:bCs/>
        </w:rPr>
        <w:t>ότι θα την ήθελε καλύτερη, συνοδεύεται και με παρελκόμενα, όπως λέμε στον Στρατό. Δεν είναι το 23%, που να ζήσουμε μέχρι το 2060 και να το θυμόμαστε. Γιατ</w:t>
      </w:r>
      <w:r>
        <w:rPr>
          <w:rFonts w:eastAsia="Times New Roman"/>
          <w:bCs/>
        </w:rPr>
        <w:t>ί έχει γίνει ανέκδοτο πια. Με τι συνοδεύεται; Συνοδεύεται με αυστηρή τήρηση των μνημονίων, όλων των μέτρων. Ναι ή όχι; Θα παρθούν πίσω οι τετρακόσιοι νόμοι οι μνημονιακοί, συν πόσους έχετε προσθέσει εσείς;</w:t>
      </w:r>
      <w:r>
        <w:rPr>
          <w:rFonts w:eastAsia="Times New Roman" w:cs="Times New Roman"/>
          <w:szCs w:val="24"/>
        </w:rPr>
        <w:t xml:space="preserve"> </w:t>
      </w:r>
    </w:p>
    <w:p w14:paraId="3694FEC9" w14:textId="77777777" w:rsidR="006648D0" w:rsidRDefault="00CC2A7D">
      <w:pPr>
        <w:spacing w:line="600" w:lineRule="auto"/>
        <w:jc w:val="both"/>
        <w:rPr>
          <w:rFonts w:eastAsia="Times New Roman" w:cs="Times New Roman"/>
          <w:szCs w:val="24"/>
        </w:rPr>
      </w:pPr>
      <w:r>
        <w:rPr>
          <w:rFonts w:eastAsia="Times New Roman" w:cs="Times New Roman"/>
          <w:szCs w:val="24"/>
        </w:rPr>
        <w:t>Όχι! Αυτό είναι όρος για να μειωθεί το χρέος σ’ α</w:t>
      </w:r>
      <w:r>
        <w:rPr>
          <w:rFonts w:eastAsia="Times New Roman" w:cs="Times New Roman"/>
          <w:szCs w:val="24"/>
        </w:rPr>
        <w:t xml:space="preserve">υτό το επίπεδο το οποίο λέτε. </w:t>
      </w:r>
    </w:p>
    <w:p w14:paraId="3694FEC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Θα παρθούν νέα μέτρα; Φυσικά και θα παρθούν! Και όποιος έχει την τόλμη, ας πει ότι δεν θα παρθούν, είτε από την </w:t>
      </w:r>
      <w:r>
        <w:rPr>
          <w:rFonts w:eastAsia="Times New Roman"/>
          <w:szCs w:val="24"/>
        </w:rPr>
        <w:t>Κυβέρνηση</w:t>
      </w:r>
      <w:r>
        <w:rPr>
          <w:rFonts w:eastAsia="Times New Roman" w:cs="Times New Roman"/>
          <w:szCs w:val="24"/>
        </w:rPr>
        <w:t xml:space="preserve"> είτε από τη Νέα Δημοκρατία. Όποιος έχει την τόλμη, να σηκωθεί και να πει στον ελληνικό λαό ότι δεν θα π</w:t>
      </w:r>
      <w:r>
        <w:rPr>
          <w:rFonts w:eastAsia="Times New Roman" w:cs="Times New Roman"/>
          <w:szCs w:val="24"/>
        </w:rPr>
        <w:t xml:space="preserve">αρθούν νέα αντιλαϊκά μέτρα σ’ αυτήν την πορεία της ρύθμισης του χρέους. Να σημειωθεί στον αέρα και μετά να μην πω </w:t>
      </w:r>
      <w:r>
        <w:rPr>
          <w:rFonts w:eastAsia="Times New Roman" w:cs="Times New Roman"/>
          <w:szCs w:val="24"/>
        </w:rPr>
        <w:lastRenderedPageBreak/>
        <w:t xml:space="preserve">καμμιά βαριά κουβέντα. Να απολογηθεί στον ελληνικό λαό και ο ελληνικός λαός να τον αντιμετωπίσει ανάλογα! </w:t>
      </w:r>
    </w:p>
    <w:p w14:paraId="3694FEC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Θα συνοδευτεί με νέα, ακόμα πιο σκλ</w:t>
      </w:r>
      <w:r>
        <w:rPr>
          <w:rFonts w:eastAsia="Times New Roman" w:cs="Times New Roman"/>
          <w:szCs w:val="24"/>
        </w:rPr>
        <w:t>ηρά μέτρα. Τα θέλουν όλα! Και το ξέρετε πολύ καλά. Και μιλάω για την κατάσταση στην οποία βρίσκεται και το ίδιο το σύστημα, αλλά και αυτή η ρύθμιση.</w:t>
      </w:r>
    </w:p>
    <w:p w14:paraId="3694FEC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Τρίτον, θα φέρει απελευθέρωση, όπως λέτε, ορισμένων ποσών. Θα πω μετά και για το πρωτογενές πλεόνασμα. Βεβα</w:t>
      </w:r>
      <w:r>
        <w:rPr>
          <w:rFonts w:eastAsia="Times New Roman" w:cs="Times New Roman"/>
          <w:szCs w:val="24"/>
        </w:rPr>
        <w:t>ίως μπορεί να απελευθερωθούν πόροι. Γνωρίζετε –</w:t>
      </w:r>
      <w:r>
        <w:rPr>
          <w:rFonts w:eastAsia="Times New Roman" w:cs="Times New Roman"/>
          <w:szCs w:val="24"/>
        </w:rPr>
        <w:t xml:space="preserve"> </w:t>
      </w:r>
      <w:r>
        <w:rPr>
          <w:rFonts w:eastAsia="Times New Roman" w:cs="Times New Roman"/>
          <w:szCs w:val="24"/>
        </w:rPr>
        <w:t>τα έχουμε πει</w:t>
      </w:r>
      <w:r>
        <w:rPr>
          <w:rFonts w:eastAsia="Times New Roman" w:cs="Times New Roman"/>
          <w:szCs w:val="24"/>
        </w:rPr>
        <w:t xml:space="preserve"> </w:t>
      </w:r>
      <w:r>
        <w:rPr>
          <w:rFonts w:eastAsia="Times New Roman" w:cs="Times New Roman"/>
          <w:szCs w:val="24"/>
        </w:rPr>
        <w:t xml:space="preserve">- τι παρκαρισμένα κεφάλαια υπάρχουν. Όλα αυτά είναι γνωστά. </w:t>
      </w:r>
    </w:p>
    <w:p w14:paraId="3694FEC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Και για να μην πάει ο κ. Δένδιας στο ψυχιατρείο, ξέρετε αυτοί που εφαρμόζουν και στηρίζουν όλο το καπιταλιστικό σύστημα, κάνουν μαρξι</w:t>
      </w:r>
      <w:r>
        <w:rPr>
          <w:rFonts w:eastAsia="Times New Roman" w:cs="Times New Roman"/>
          <w:szCs w:val="24"/>
        </w:rPr>
        <w:t xml:space="preserve">στικές αναλύσεις. Γιατί αυτό απαντάει. Ακόμα και ο Σόρος το κάνει. Γιατί </w:t>
      </w:r>
      <w:r>
        <w:rPr>
          <w:rFonts w:eastAsia="Times New Roman" w:cs="Times New Roman"/>
          <w:szCs w:val="24"/>
        </w:rPr>
        <w:lastRenderedPageBreak/>
        <w:t xml:space="preserve">αυτά έχουν απαντηθεί. Και για την κρίση του καπιταλισμού και γιατί πέφτουν τα επιτόκια. Απ’ αυτήν την άποψη σωστά. Ειπώθηκαν και δεν είναι θέμα να αντιδικήσουμε σ’ αυτό. </w:t>
      </w:r>
    </w:p>
    <w:p w14:paraId="3694FEC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 θέμα είνα</w:t>
      </w:r>
      <w:r>
        <w:rPr>
          <w:rFonts w:eastAsia="Times New Roman" w:cs="Times New Roman"/>
          <w:szCs w:val="24"/>
        </w:rPr>
        <w:t xml:space="preserve">ι στο διά ταύτα. Γιατί όσον αφορά το διά ταύτα, η ουσία του μαρξισμού είναι ότι ο καπιταλισμός είναι ένα σύστημα που δεν πάει μπροστά την ανθρωπότητα και πρέπει να ανατραπεί και να αντικατασταθεί με την εξουσία αυτών που παράγουν τον πλούτο. </w:t>
      </w:r>
    </w:p>
    <w:p w14:paraId="3694FEC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Άρα, λοιπόν, </w:t>
      </w:r>
      <w:r>
        <w:rPr>
          <w:rFonts w:eastAsia="Times New Roman" w:cs="Times New Roman"/>
          <w:szCs w:val="24"/>
        </w:rPr>
        <w:t>η όποια απελευθέρωση πόρων μπορεί να υπάρξει –</w:t>
      </w:r>
      <w:r>
        <w:rPr>
          <w:rFonts w:eastAsia="Times New Roman" w:cs="Times New Roman"/>
          <w:szCs w:val="24"/>
        </w:rPr>
        <w:t xml:space="preserve"> </w:t>
      </w:r>
      <w:r>
        <w:rPr>
          <w:rFonts w:eastAsia="Times New Roman" w:cs="Times New Roman"/>
          <w:szCs w:val="24"/>
        </w:rPr>
        <w:t>εμείς δεν αμφισβητούμε την όποια ανάκαμψη, έστω κι αν είναι αναιμική</w:t>
      </w:r>
      <w:r>
        <w:rPr>
          <w:rFonts w:eastAsia="Times New Roman" w:cs="Times New Roman"/>
          <w:szCs w:val="24"/>
        </w:rPr>
        <w:t xml:space="preserve"> </w:t>
      </w:r>
      <w:r>
        <w:rPr>
          <w:rFonts w:eastAsia="Times New Roman" w:cs="Times New Roman"/>
          <w:szCs w:val="24"/>
        </w:rPr>
        <w:t>- θα ωφελήσει τελικά τους εργαζόμενους; Πώς; Θεωρητικά; Έχετε κανένα πρόγραμμα; Να μην τα επαναλάβω όλα αυτά. Έχετε κανένα πρόγραμμα επαναφο</w:t>
      </w:r>
      <w:r>
        <w:rPr>
          <w:rFonts w:eastAsia="Times New Roman" w:cs="Times New Roman"/>
          <w:szCs w:val="24"/>
        </w:rPr>
        <w:t>ράς των απωλειών;</w:t>
      </w:r>
    </w:p>
    <w:p w14:paraId="3694FED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Ποιος από σας τολμάει να πει ότι θα γυρίσουμε, έστω σε πέντε χρόνια, στο 2009; Πείτε μου! Ποιος σοβαρός οικονομολόγος και αναλυτής από </w:t>
      </w:r>
      <w:r>
        <w:rPr>
          <w:rFonts w:eastAsia="Times New Roman" w:cs="Times New Roman"/>
          <w:szCs w:val="24"/>
        </w:rPr>
        <w:lastRenderedPageBreak/>
        <w:t xml:space="preserve">εσάς μπορεί να υποσχεθεί ότι με αυτήν την κατάσταση και με αυτήν την πολιτική θα γυρίσουμε σε αυτά του </w:t>
      </w:r>
      <w:r>
        <w:rPr>
          <w:rFonts w:eastAsia="Times New Roman" w:cs="Times New Roman"/>
          <w:szCs w:val="24"/>
        </w:rPr>
        <w:t xml:space="preserve">2009, τα οποία ήταν τα ελάχιστα που είχαν κατακτήσει οι εργαζόμενοι. </w:t>
      </w:r>
    </w:p>
    <w:p w14:paraId="3694FED1" w14:textId="77777777" w:rsidR="006648D0" w:rsidRDefault="00CC2A7D">
      <w:pPr>
        <w:spacing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το κουδούνι λήξεως του χρόνου ομιλίας του κυρίου Βουλευτή)</w:t>
      </w:r>
    </w:p>
    <w:p w14:paraId="3694FED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3694FED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Κύριε Υπουργέ, όσον αφορά τα πρωτογενή πλεονάσματα –</w:t>
      </w:r>
      <w:r>
        <w:rPr>
          <w:rFonts w:eastAsia="Times New Roman" w:cs="Times New Roman"/>
          <w:szCs w:val="24"/>
        </w:rPr>
        <w:t xml:space="preserve"> </w:t>
      </w:r>
      <w:r>
        <w:rPr>
          <w:rFonts w:eastAsia="Times New Roman" w:cs="Times New Roman"/>
          <w:szCs w:val="24"/>
        </w:rPr>
        <w:t>και απευθύνομαι και σε ε</w:t>
      </w:r>
      <w:r>
        <w:rPr>
          <w:rFonts w:eastAsia="Times New Roman" w:cs="Times New Roman"/>
          <w:szCs w:val="24"/>
        </w:rPr>
        <w:t>σάς, αλλά και σε όλες τις πτέρυγες</w:t>
      </w:r>
      <w:r>
        <w:rPr>
          <w:rFonts w:eastAsia="Times New Roman" w:cs="Times New Roman"/>
          <w:szCs w:val="24"/>
        </w:rPr>
        <w:t xml:space="preserve"> </w:t>
      </w:r>
      <w:r>
        <w:rPr>
          <w:rFonts w:eastAsia="Times New Roman" w:cs="Times New Roman"/>
          <w:szCs w:val="24"/>
        </w:rPr>
        <w:t>-, υπάρχει σοβαρός οικονομολόγος ο οποίος βλέποντας το διεθνές περιβάλλον και τις εξελίξεις –</w:t>
      </w:r>
      <w:r>
        <w:rPr>
          <w:rFonts w:eastAsia="Times New Roman" w:cs="Times New Roman"/>
          <w:szCs w:val="24"/>
        </w:rPr>
        <w:t xml:space="preserve"> </w:t>
      </w:r>
      <w:r>
        <w:rPr>
          <w:rFonts w:eastAsia="Times New Roman" w:cs="Times New Roman"/>
          <w:szCs w:val="24"/>
        </w:rPr>
        <w:t>τις οποίες δεν θέλω να αναλύσω, δεδομένου ότι τις είπε αναλυτικά ο Νίκος ο Καραθανασόπουλος και φαντάζομαι ότι όλοι, είτε συμφω</w:t>
      </w:r>
      <w:r>
        <w:rPr>
          <w:rFonts w:eastAsia="Times New Roman" w:cs="Times New Roman"/>
          <w:szCs w:val="24"/>
        </w:rPr>
        <w:t>νούν είτε διαφωνούν, τις βλέπουν</w:t>
      </w:r>
      <w:r>
        <w:rPr>
          <w:rFonts w:eastAsia="Times New Roman" w:cs="Times New Roman"/>
          <w:szCs w:val="24"/>
        </w:rPr>
        <w:t xml:space="preserve"> </w:t>
      </w:r>
      <w:r>
        <w:rPr>
          <w:rFonts w:eastAsia="Times New Roman" w:cs="Times New Roman"/>
          <w:szCs w:val="24"/>
        </w:rPr>
        <w:t xml:space="preserve">- μπορεί να πει σήμερα ότι η ελληνική ή οποιαδήποτε άλλη οικονομία στα επόμενα δέκα, δεκαπέντε χρόνια μπορεί να έχει ρυθμούς ανάπτυξης 3,5%; Ας βγει να το πει! Το λιγότερο που θα </w:t>
      </w:r>
      <w:r>
        <w:rPr>
          <w:rFonts w:eastAsia="Times New Roman" w:cs="Times New Roman"/>
          <w:szCs w:val="24"/>
        </w:rPr>
        <w:lastRenderedPageBreak/>
        <w:t xml:space="preserve">θεωρήσουν είναι ότι ζει στα ουράνια! Μπορεί </w:t>
      </w:r>
      <w:r>
        <w:rPr>
          <w:rFonts w:eastAsia="Times New Roman" w:cs="Times New Roman"/>
          <w:szCs w:val="24"/>
        </w:rPr>
        <w:t xml:space="preserve">να κάνει τέτοια πρόβλεψη; Είναι δυνατόν; </w:t>
      </w:r>
    </w:p>
    <w:p w14:paraId="3694FED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Δεύτερον, τι ομολογείτε; Μπορεί να το λέτε πιο κομψά, αλλά αυτό που ομολογείτε είναι ότι ακόμα και τα πρωτογενή πλεονάσματα θα φτάσουν στο 3,5%. Εμείς θέτουμε το ερώτημα από πού θα φτάσουν εκεί. Εμείς τα λέμε «ματω</w:t>
      </w:r>
      <w:r>
        <w:rPr>
          <w:rFonts w:eastAsia="Times New Roman" w:cs="Times New Roman"/>
          <w:szCs w:val="24"/>
        </w:rPr>
        <w:t xml:space="preserve">μένα». Είναι ή όχι; Ποιος τα πληρώνει; Θα τα πούμε κι αύριο κι αυτά. </w:t>
      </w:r>
    </w:p>
    <w:p w14:paraId="3694FED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Ποιος πληρώνει τα πλεονάσματα; Τα παίρνετε από τον συνταξιούχο και έχετε φτάσει ακόμα και στον ανάπηρο. Και τώρα μιλάω συνολικά για την πολιτική και την κυβερνητική, αλλά και των άλλων κ</w:t>
      </w:r>
      <w:r>
        <w:rPr>
          <w:rFonts w:eastAsia="Times New Roman" w:cs="Times New Roman"/>
          <w:szCs w:val="24"/>
        </w:rPr>
        <w:t>ομμάτων. Τσακίζετε, κυριολεκτικά συνθλίβετε χωρίς έλεος –</w:t>
      </w:r>
      <w:r>
        <w:rPr>
          <w:rFonts w:eastAsia="Times New Roman" w:cs="Times New Roman"/>
          <w:szCs w:val="24"/>
        </w:rPr>
        <w:t xml:space="preserve"> </w:t>
      </w:r>
      <w:r>
        <w:rPr>
          <w:rFonts w:eastAsia="Times New Roman" w:cs="Times New Roman"/>
          <w:szCs w:val="24"/>
        </w:rPr>
        <w:t>το ίδιο το σύστημα</w:t>
      </w:r>
      <w:r>
        <w:rPr>
          <w:rFonts w:eastAsia="Times New Roman" w:cs="Times New Roman"/>
          <w:szCs w:val="24"/>
        </w:rPr>
        <w:t xml:space="preserve"> </w:t>
      </w:r>
      <w:r>
        <w:rPr>
          <w:rFonts w:eastAsia="Times New Roman" w:cs="Times New Roman"/>
          <w:szCs w:val="24"/>
        </w:rPr>
        <w:t xml:space="preserve">- αυτόν που παράγει τον πλούτο και τα παίρνετε από εκεί και τα δίνετε σ’ αυτούς που δεν ξέρουν τι έχουν πλέον. Υπάρχουν στοιχεία γι’ αυτό. </w:t>
      </w:r>
    </w:p>
    <w:p w14:paraId="3694FED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Και λέτε, λοιπόν, ότι εάν εξοικονομήσουμε 1%, πού θα πάει; Λογικά ο κόσμος σκέφτεται ότι θα μας δώσει κάτι. Και εννοούμε τους μισθωτούς, τους συνταξιούχους, τους εξαθλιωμένους, τους αυτοαπασχολούμενους. Εσείς λέτε όχι. Λέτε ότι θα τα δώσουμε στην ανάπτυξη.</w:t>
      </w:r>
      <w:r>
        <w:rPr>
          <w:rFonts w:eastAsia="Times New Roman" w:cs="Times New Roman"/>
          <w:szCs w:val="24"/>
        </w:rPr>
        <w:t xml:space="preserve"> Και επειδή η ανάπτυξη είναι πιο αφηρημένη, λέτε ότι θα τα δώσουμε για τη βελτίωση της ανταγωνιστικότητας. </w:t>
      </w:r>
    </w:p>
    <w:p w14:paraId="3694FED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Και επειδή και αυτό –</w:t>
      </w:r>
      <w:r>
        <w:rPr>
          <w:rFonts w:eastAsia="Times New Roman" w:cs="Times New Roman"/>
          <w:szCs w:val="24"/>
        </w:rPr>
        <w:t xml:space="preserve"> </w:t>
      </w:r>
      <w:r>
        <w:rPr>
          <w:rFonts w:eastAsia="Times New Roman" w:cs="Times New Roman"/>
          <w:szCs w:val="24"/>
        </w:rPr>
        <w:t>εμείς το καταλαβαίνουμε πολύ καλά, αλλά ο κόσμος μπορεί να «τσιμπάει»</w:t>
      </w:r>
      <w:r>
        <w:rPr>
          <w:rFonts w:eastAsia="Times New Roman" w:cs="Times New Roman"/>
          <w:szCs w:val="24"/>
        </w:rPr>
        <w:t xml:space="preserve"> </w:t>
      </w:r>
      <w:r>
        <w:rPr>
          <w:rFonts w:eastAsia="Times New Roman" w:cs="Times New Roman"/>
          <w:szCs w:val="24"/>
        </w:rPr>
        <w:t>- δεν γίνεται αντιληπτό, ξεκαθαρίζετε ότι θα μειώσουμε τ</w:t>
      </w:r>
      <w:r>
        <w:rPr>
          <w:rFonts w:eastAsia="Times New Roman" w:cs="Times New Roman"/>
          <w:szCs w:val="24"/>
        </w:rPr>
        <w:t xml:space="preserve">ους φόρους από τις επιχειρήσεις, από τις μικρομεσαίες επιχειρήσεις, όπως λέτε. </w:t>
      </w:r>
    </w:p>
    <w:p w14:paraId="3694FED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Όμως, ποιες είναι οι μικρομεσαίες και για σας και για την Ευρωπαϊκή Ένωση; Με ποιο κριτήριο θεωρούνται μικρομεσαίες; Με διακόσιους πενήντα εργαζόμενους είναι μικρομεσαία, αλλά </w:t>
      </w:r>
      <w:r>
        <w:rPr>
          <w:rFonts w:eastAsia="Times New Roman" w:cs="Times New Roman"/>
          <w:szCs w:val="24"/>
        </w:rPr>
        <w:t>με διακόσιους πενήντα μπορεί να είναι και μονοπώλιο ή παράρτημα μονοπωλίου.</w:t>
      </w:r>
    </w:p>
    <w:p w14:paraId="3694FED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 Άρα, λοιπόν, και τελειώνω, ακόμα και αυτό το 1% που λέτε ότι θα μειώσετε από αυτά που απαιτούν σαν πρωτογενή πλεονάσματα, θα το δώσετε πάλι. </w:t>
      </w:r>
      <w:r w:rsidRPr="001C358A">
        <w:rPr>
          <w:rFonts w:eastAsia="Times New Roman" w:cs="Times New Roman"/>
          <w:szCs w:val="24"/>
        </w:rPr>
        <w:t>Α</w:t>
      </w:r>
      <w:r>
        <w:rPr>
          <w:rFonts w:eastAsia="Times New Roman" w:cs="Times New Roman"/>
          <w:szCs w:val="24"/>
        </w:rPr>
        <w:t>ντικειμενικά έτσι είναι ο καπιταλισμό</w:t>
      </w:r>
      <w:r>
        <w:rPr>
          <w:rFonts w:eastAsia="Times New Roman" w:cs="Times New Roman"/>
          <w:szCs w:val="24"/>
        </w:rPr>
        <w:t>ς. Δεν είναι θέμα τώρα οποίος και να είναι.</w:t>
      </w:r>
    </w:p>
    <w:p w14:paraId="3694FED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Γιατί, εσείς τι θα κάνετε, κύριε Δένδια; Για πείτε μας τώρα. Εσείς ως Νέα Δημοκρατία θα τα δώσετε πίσω αυτά που πήρατε; Αφού τσακίσατε! Δέκα μειώσεις συντάξεων κάνατε!</w:t>
      </w:r>
    </w:p>
    <w:p w14:paraId="3694FEDB"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Έντεκα.</w:t>
      </w:r>
    </w:p>
    <w:p w14:paraId="3694FEDC"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ΑΘΑΝΑΣΙΟΣ ΠΑΦΙΛ</w:t>
      </w:r>
      <w:r>
        <w:rPr>
          <w:rFonts w:eastAsia="Times New Roman" w:cs="Times New Roman"/>
          <w:b/>
          <w:szCs w:val="24"/>
        </w:rPr>
        <w:t xml:space="preserve">ΗΣ: </w:t>
      </w:r>
      <w:r>
        <w:rPr>
          <w:rFonts w:eastAsia="Times New Roman" w:cs="Times New Roman"/>
          <w:szCs w:val="24"/>
        </w:rPr>
        <w:t>Ναι, Διαμάντω, έντεκα.</w:t>
      </w:r>
    </w:p>
    <w:p w14:paraId="3694FED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Τι θα πείτε; «Θα τα ξαναδώσουμε πίσω»; Τι έχουμε τώρα; Έχουμε το αντίστροφο;</w:t>
      </w:r>
    </w:p>
    <w:p w14:paraId="3694FED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Θα σας το πούμε το Σάββατο. </w:t>
      </w:r>
    </w:p>
    <w:p w14:paraId="3694FEDF"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ΠΑΦΙΛΗΣ: </w:t>
      </w:r>
      <w:r>
        <w:rPr>
          <w:rFonts w:eastAsia="Times New Roman" w:cs="Times New Roman"/>
          <w:szCs w:val="24"/>
        </w:rPr>
        <w:t xml:space="preserve">Δηλαδή, έφυγε ο ΣΥΡΙΖΑ που θα τα έσκιζε όλα; Θα μας τα πείτε στην Αίθουσα. </w:t>
      </w:r>
    </w:p>
    <w:p w14:paraId="3694FEE0"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ΝΙΚΟΛΑΟΣ Δ</w:t>
      </w:r>
      <w:r>
        <w:rPr>
          <w:rFonts w:eastAsia="Times New Roman" w:cs="Times New Roman"/>
          <w:b/>
          <w:szCs w:val="24"/>
        </w:rPr>
        <w:t xml:space="preserve">ΕΝΔΙΑΣ: </w:t>
      </w:r>
      <w:r>
        <w:rPr>
          <w:rFonts w:eastAsia="Times New Roman" w:cs="Times New Roman"/>
          <w:szCs w:val="24"/>
        </w:rPr>
        <w:t xml:space="preserve">Δεν σας τα λέμε από τώρα, μη δεν έρθετε το Σάββατο. </w:t>
      </w:r>
    </w:p>
    <w:p w14:paraId="3694FEE1"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Θα σκίσετε και τα μνημόνια; Ίδια!</w:t>
      </w:r>
    </w:p>
    <w:p w14:paraId="3694FEE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Μα, για να μπορέσει –</w:t>
      </w:r>
      <w:r>
        <w:rPr>
          <w:rFonts w:eastAsia="Times New Roman" w:cs="Times New Roman"/>
          <w:szCs w:val="24"/>
        </w:rPr>
        <w:t xml:space="preserve"> </w:t>
      </w:r>
      <w:r>
        <w:rPr>
          <w:rFonts w:eastAsia="Times New Roman" w:cs="Times New Roman"/>
          <w:szCs w:val="24"/>
        </w:rPr>
        <w:t>που δεν θα μπορεί</w:t>
      </w:r>
      <w:r>
        <w:rPr>
          <w:rFonts w:eastAsia="Times New Roman" w:cs="Times New Roman"/>
          <w:szCs w:val="24"/>
        </w:rPr>
        <w:t xml:space="preserve"> </w:t>
      </w:r>
      <w:r>
        <w:rPr>
          <w:rFonts w:eastAsia="Times New Roman" w:cs="Times New Roman"/>
          <w:szCs w:val="24"/>
        </w:rPr>
        <w:t xml:space="preserve">- να συνέλθει το ίδιο το σύστημα, ίδιος δρόμος υπάρχει, νόμοι υπάρχουν. Αλλιώς, δεν γίνεται. Ή θα </w:t>
      </w:r>
      <w:r>
        <w:rPr>
          <w:rFonts w:eastAsia="Times New Roman" w:cs="Times New Roman"/>
          <w:szCs w:val="24"/>
        </w:rPr>
        <w:t>ανατραπεί ή θα συνεχιστεί η βαρβαρότητα μέχρι τον πάτο ή θα γίνει πόλεμος γενικευμένος.</w:t>
      </w:r>
    </w:p>
    <w:p w14:paraId="3694FEE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Μη χτυπάτε ξύλο, γιατί αυτοί που τον κάνουν τον πόλεμο είναι γνωστοί. Είναι γνωστό ποιοι κερδίζουν από τον πόλεμο και ποιοι σκοτώνονται στους πολέμους.</w:t>
      </w:r>
    </w:p>
    <w:p w14:paraId="3694FEE4"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(Σπυρ</w:t>
      </w:r>
      <w:r>
        <w:rPr>
          <w:rFonts w:eastAsia="Times New Roman" w:cs="Times New Roman"/>
          <w:b/>
          <w:szCs w:val="24"/>
        </w:rPr>
        <w:t>ίδων Λυκούδης):</w:t>
      </w:r>
      <w:r>
        <w:rPr>
          <w:rFonts w:eastAsia="Times New Roman" w:cs="Times New Roman"/>
          <w:szCs w:val="24"/>
        </w:rPr>
        <w:t xml:space="preserve"> Κύριε Παφίλη, ολοκληρώστε.</w:t>
      </w:r>
    </w:p>
    <w:p w14:paraId="3694FEE5"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ΠΑΦΙΛΗΣ: </w:t>
      </w:r>
      <w:r>
        <w:rPr>
          <w:rFonts w:eastAsia="Times New Roman" w:cs="Times New Roman"/>
          <w:szCs w:val="24"/>
        </w:rPr>
        <w:t>Το ερώτημα λοιπόν, γυρίζει στην αρχή: Ποιος θα ωφεληθεί, αν υπάρξει και όταν υπάρξει μια τέτοια ρύθμιση του χρέους;</w:t>
      </w:r>
    </w:p>
    <w:p w14:paraId="3694FEE6"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Παφίλη. </w:t>
      </w:r>
    </w:p>
    <w:p w14:paraId="3694FEE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Κοιτάξτε, κυρίες και</w:t>
      </w:r>
      <w:r>
        <w:rPr>
          <w:rFonts w:eastAsia="Times New Roman" w:cs="Times New Roman"/>
          <w:szCs w:val="24"/>
        </w:rPr>
        <w:t xml:space="preserve"> κύριοι συνάδελφοι, από την ώρα που ο πρώτος σχολιαστής Κοινοβουλευτικός Εκπρόσωπος, ο κ. Δένδιας, μίλησε οκτώ λεπτά, δεν θα ήταν καθόλου σωστό να παρέμβω στους υπόλοιπους. Αλλά, πρέπει να ξέρετε ότι και οι υπόλοιποι Υπουργοί που θα μιλήσουν, εάν γίνεται τ</w:t>
      </w:r>
      <w:r>
        <w:rPr>
          <w:rFonts w:eastAsia="Times New Roman" w:cs="Times New Roman"/>
          <w:szCs w:val="24"/>
        </w:rPr>
        <w:t>έτοια παραβίαση του χρόνου, οι συνάδελφοι Βουλευτές στο τέλος θα μιλούν τέσσερα λεπτά. Δεν είναι καθόλου σωστό. Παρακαλώ να μαζέψουμε λίγο τις παρεμβάσεις. Πολύ δε περισσότερο, θα μου επιτρέψετε να πω με κάθε σεβασμό ότι δεν έγινε σχολιασμός στην ομιλία το</w:t>
      </w:r>
      <w:r>
        <w:rPr>
          <w:rFonts w:eastAsia="Times New Roman" w:cs="Times New Roman"/>
          <w:szCs w:val="24"/>
        </w:rPr>
        <w:t>υ Υπουργού. Κατατέθηκαν πολιτικοοικονομικές ομιλίες επί της ουσίας και δεν ήταν αυτή η έννοια αυτού του διαλόγου.</w:t>
      </w:r>
    </w:p>
    <w:p w14:paraId="3694FEE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Ο Βουλευτής κ. Ιωάννης Κεφαλογιάννης ζητεί ολιγοήμερη άδεια απουσίας στο εξωτερικό, προκειμένου να πραγματοποιήσει επίσκεψη στην Γερμανία </w:t>
      </w:r>
      <w:r>
        <w:rPr>
          <w:rFonts w:eastAsia="Times New Roman" w:cs="Times New Roman"/>
          <w:szCs w:val="24"/>
        </w:rPr>
        <w:t xml:space="preserve">από </w:t>
      </w:r>
      <w:r>
        <w:rPr>
          <w:rFonts w:eastAsia="Times New Roman" w:cs="Times New Roman"/>
          <w:szCs w:val="24"/>
        </w:rPr>
        <w:t xml:space="preserve">τις </w:t>
      </w:r>
      <w:r>
        <w:rPr>
          <w:rFonts w:eastAsia="Times New Roman" w:cs="Times New Roman"/>
          <w:szCs w:val="24"/>
        </w:rPr>
        <w:t>11</w:t>
      </w:r>
      <w:r>
        <w:rPr>
          <w:rFonts w:eastAsia="Times New Roman" w:cs="Times New Roman"/>
          <w:szCs w:val="24"/>
        </w:rPr>
        <w:t xml:space="preserve"> Δεκεμβρίου έως τις </w:t>
      </w:r>
      <w:r>
        <w:rPr>
          <w:rFonts w:eastAsia="Times New Roman" w:cs="Times New Roman"/>
          <w:szCs w:val="24"/>
        </w:rPr>
        <w:t>15 Δεκεμβρίου</w:t>
      </w:r>
      <w:r>
        <w:rPr>
          <w:rFonts w:eastAsia="Times New Roman" w:cs="Times New Roman"/>
          <w:szCs w:val="24"/>
        </w:rPr>
        <w:t xml:space="preserve"> 2016</w:t>
      </w:r>
      <w:r>
        <w:rPr>
          <w:rFonts w:eastAsia="Times New Roman" w:cs="Times New Roman"/>
          <w:szCs w:val="24"/>
        </w:rPr>
        <w:t xml:space="preserve"> προσκεκλημένος του κόμματος της Χριστιανοκοινωνικής Ένωσης της Βαυαρίας. Η Βουλή εγκρίνει; </w:t>
      </w:r>
    </w:p>
    <w:p w14:paraId="3694FEE9"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ΟΛΟΙ ΟΙ</w:t>
      </w:r>
      <w:r>
        <w:rPr>
          <w:rFonts w:eastAsia="Times New Roman" w:cs="Times New Roman"/>
          <w:b/>
          <w:szCs w:val="24"/>
        </w:rPr>
        <w:t xml:space="preserve"> ΒΟΥΛΕΥΤΕΣ: </w:t>
      </w:r>
      <w:r>
        <w:rPr>
          <w:rFonts w:eastAsia="Times New Roman" w:cs="Times New Roman"/>
          <w:szCs w:val="24"/>
        </w:rPr>
        <w:t xml:space="preserve">Μάλιστα, μάλιστα. </w:t>
      </w:r>
    </w:p>
    <w:p w14:paraId="3694FEEA"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3694FEEB"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Παρακαλώ, θα ήθελα να λάβω τον λόγο.</w:t>
      </w:r>
    </w:p>
    <w:p w14:paraId="3694FEEC"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Μαντά, θέλετε να μιλήσετε τώρα ή μετά; </w:t>
      </w:r>
    </w:p>
    <w:p w14:paraId="3694FEED"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Μετά.</w:t>
      </w:r>
    </w:p>
    <w:p w14:paraId="3694FEE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Θα πάμε με τη σειρά που ζητήθηκε. Είναι ο κ. Παπαχριστόπουλος, ο κ. Μαυ</w:t>
      </w:r>
      <w:r>
        <w:rPr>
          <w:rFonts w:eastAsia="Times New Roman" w:cs="Times New Roman"/>
          <w:szCs w:val="24"/>
        </w:rPr>
        <w:t>ρωτάς και μετά εσείς, κύριε Μαντά.</w:t>
      </w:r>
    </w:p>
    <w:p w14:paraId="3694FEE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Ορίστε, κύριε Παπαχριστόπουλε, έχετε τον λόγο.</w:t>
      </w:r>
    </w:p>
    <w:p w14:paraId="3694FEF0"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Απλά, άκουσα τον κύριο Υπουργό που είπε ότι τίποτα δεν είναι συμφωνημένο και ότι η διαπραγμάτευση είναι κάπου στη μέση.</w:t>
      </w:r>
    </w:p>
    <w:p w14:paraId="3694FEF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Επειδή όμως, πραγματικά ακ</w:t>
      </w:r>
      <w:r>
        <w:rPr>
          <w:rFonts w:eastAsia="Times New Roman" w:cs="Times New Roman"/>
          <w:szCs w:val="24"/>
        </w:rPr>
        <w:t>ούσαμε τον κ</w:t>
      </w:r>
      <w:r>
        <w:rPr>
          <w:rFonts w:eastAsia="Times New Roman" w:cs="Times New Roman"/>
          <w:szCs w:val="24"/>
        </w:rPr>
        <w:t>.</w:t>
      </w:r>
      <w:r>
        <w:rPr>
          <w:rFonts w:eastAsia="Times New Roman" w:cs="Times New Roman"/>
          <w:szCs w:val="24"/>
        </w:rPr>
        <w:t xml:space="preserve"> Ντάισελμπλουμ να μιλάει για δεκαεννέα διαφορετικές απόψεις, κύριε Υπουργέ, ακούστηκε ότι ο κ. Σόιμπλε μίλησε για δέκα χρόνια παράταση των μεγάλων πλεονασμάτων, ακούστηκε ότι οι φίλοι μας οι Γάλλοι –</w:t>
      </w:r>
      <w:r>
        <w:rPr>
          <w:rFonts w:eastAsia="Times New Roman" w:cs="Times New Roman"/>
          <w:szCs w:val="24"/>
        </w:rPr>
        <w:t xml:space="preserve"> </w:t>
      </w:r>
      <w:r>
        <w:rPr>
          <w:rFonts w:eastAsia="Times New Roman" w:cs="Times New Roman"/>
          <w:szCs w:val="24"/>
        </w:rPr>
        <w:t>δεν ξέρω εάν επιβεβαιώνετε κιόλας αυτές τις</w:t>
      </w:r>
      <w:r>
        <w:rPr>
          <w:rFonts w:eastAsia="Times New Roman" w:cs="Times New Roman"/>
          <w:szCs w:val="24"/>
        </w:rPr>
        <w:t xml:space="preserve"> πληροφορίες</w:t>
      </w:r>
      <w:r>
        <w:rPr>
          <w:rFonts w:eastAsia="Times New Roman" w:cs="Times New Roman"/>
          <w:szCs w:val="24"/>
        </w:rPr>
        <w:t xml:space="preserve"> </w:t>
      </w:r>
      <w:r>
        <w:rPr>
          <w:rFonts w:eastAsia="Times New Roman" w:cs="Times New Roman"/>
          <w:szCs w:val="24"/>
        </w:rPr>
        <w:t>- μίλησαν για πέντε χρόνια με υψηλά πλεονάσματα.</w:t>
      </w:r>
    </w:p>
    <w:p w14:paraId="3694FEF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Θα ήθελα –</w:t>
      </w:r>
      <w:r>
        <w:rPr>
          <w:rFonts w:eastAsia="Times New Roman" w:cs="Times New Roman"/>
          <w:szCs w:val="24"/>
        </w:rPr>
        <w:t xml:space="preserve"> </w:t>
      </w:r>
      <w:r>
        <w:rPr>
          <w:rFonts w:eastAsia="Times New Roman" w:cs="Times New Roman"/>
          <w:szCs w:val="24"/>
        </w:rPr>
        <w:t>και το λέω με πολύ καλή πρόθεση, γιατί είναι άλλο πράγμα τι θέλεις και άλλο τι μπορείς</w:t>
      </w:r>
      <w:r>
        <w:rPr>
          <w:rFonts w:eastAsia="Times New Roman" w:cs="Times New Roman"/>
          <w:szCs w:val="24"/>
        </w:rPr>
        <w:t xml:space="preserve"> </w:t>
      </w:r>
      <w:r>
        <w:rPr>
          <w:rFonts w:eastAsia="Times New Roman" w:cs="Times New Roman"/>
          <w:szCs w:val="24"/>
        </w:rPr>
        <w:t xml:space="preserve">- επειδή ακριβώς ενημερώσατε μόνο </w:t>
      </w:r>
      <w:r>
        <w:rPr>
          <w:rFonts w:eastAsia="Times New Roman" w:cs="Times New Roman"/>
          <w:szCs w:val="24"/>
        </w:rPr>
        <w:lastRenderedPageBreak/>
        <w:t xml:space="preserve">για τη διαπραγμάτευση και δεν θέλω να μπούμε ούτε εγώ θέλω να </w:t>
      </w:r>
      <w:r>
        <w:rPr>
          <w:rFonts w:eastAsia="Times New Roman" w:cs="Times New Roman"/>
          <w:szCs w:val="24"/>
        </w:rPr>
        <w:t>μπω σε άλλη κουβέντα, να ρωτήσω: Τι είναι εφικτό τώρα που διαπραγματεύεστε και τι μπορούμε να περιμένουμε; Γιατί ξέρουμε ότι τώρα μοιραία στις 15 του μήνα θα υπάρχει μια έκθεση βιωσιμότητας από το ΔΝΤ. Δεν ξέρω αν αυτό μας υποχρεώνει να έχουμε άποψη γι’ αυ</w:t>
      </w:r>
      <w:r>
        <w:rPr>
          <w:rFonts w:eastAsia="Times New Roman" w:cs="Times New Roman"/>
          <w:szCs w:val="24"/>
        </w:rPr>
        <w:t>τά τα πράγματα. Όχι δεν το ξέρω, θέλω να το μάθω. Και να ξέρουμε πού βαδίζουμε.</w:t>
      </w:r>
    </w:p>
    <w:p w14:paraId="3694FEF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Εγώ ελπίζω –</w:t>
      </w:r>
      <w:r>
        <w:rPr>
          <w:rFonts w:eastAsia="Times New Roman" w:cs="Times New Roman"/>
          <w:szCs w:val="24"/>
        </w:rPr>
        <w:t xml:space="preserve"> </w:t>
      </w:r>
      <w:r>
        <w:rPr>
          <w:rFonts w:eastAsia="Times New Roman" w:cs="Times New Roman"/>
          <w:szCs w:val="24"/>
        </w:rPr>
        <w:t>και θέλω να το πω, δηλαδή δεν είμαι κακοπροαίρετος</w:t>
      </w:r>
      <w:r>
        <w:rPr>
          <w:rFonts w:eastAsia="Times New Roman" w:cs="Times New Roman"/>
          <w:szCs w:val="24"/>
        </w:rPr>
        <w:t xml:space="preserve"> </w:t>
      </w:r>
      <w:r>
        <w:rPr>
          <w:rFonts w:eastAsia="Times New Roman" w:cs="Times New Roman"/>
          <w:szCs w:val="24"/>
        </w:rPr>
        <w:t>- ότι αυτή τη στιγμή γίνεται μία προσπάθεια. Δηλαδή, κάποιοι εδώ πέρα έχουν ξεχάσει γιατί φτάσαμε, πώς φτάσαμε ε</w:t>
      </w:r>
      <w:r>
        <w:rPr>
          <w:rFonts w:eastAsia="Times New Roman" w:cs="Times New Roman"/>
          <w:szCs w:val="24"/>
        </w:rPr>
        <w:t xml:space="preserve">δώ, αλλά αυτό είναι άλλο θέμα, μην ξύνουμε πληγές. Να δούμε ακριβώς τι μπορούμε να καταφέρουμε. Αυτό που ήδη έγινε, το θεωρούμε όλοι θετικό. Πιστεύω ότι και μερικοί δεν το λένε, αλλά το θεωρούνε θετικό. Έχει μεγάλη σημασία να δούμε με τα πλεονάσματα τι θα </w:t>
      </w:r>
      <w:r>
        <w:rPr>
          <w:rFonts w:eastAsia="Times New Roman" w:cs="Times New Roman"/>
          <w:szCs w:val="24"/>
        </w:rPr>
        <w:t>γίνει.</w:t>
      </w:r>
    </w:p>
    <w:p w14:paraId="3694FEF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Και σας ρωτάω πολύ καλοπροαίρετα, δηλαδή πώς το βλέπετε αυτό το πράγμα</w:t>
      </w:r>
      <w:r>
        <w:rPr>
          <w:rFonts w:eastAsia="Times New Roman" w:cs="Times New Roman"/>
          <w:szCs w:val="24"/>
        </w:rPr>
        <w:t>;</w:t>
      </w:r>
    </w:p>
    <w:p w14:paraId="3694FEF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Σας ευχαριστώ.</w:t>
      </w:r>
    </w:p>
    <w:p w14:paraId="3694FEF6"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3694FEF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Ορίστε, τον λόγο έχει ο </w:t>
      </w:r>
      <w:r>
        <w:rPr>
          <w:rFonts w:eastAsia="Times New Roman" w:cs="Times New Roman"/>
          <w:szCs w:val="24"/>
        </w:rPr>
        <w:t>κ.</w:t>
      </w:r>
      <w:r>
        <w:rPr>
          <w:rFonts w:eastAsia="Times New Roman" w:cs="Times New Roman"/>
          <w:szCs w:val="24"/>
        </w:rPr>
        <w:t xml:space="preserve"> Γεώργιος Μαυρωτάς.</w:t>
      </w:r>
    </w:p>
    <w:p w14:paraId="3694FEF8"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Ευχαριστώ, κύριε Πρόεδρε. </w:t>
      </w:r>
    </w:p>
    <w:p w14:paraId="3694FEF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Ευχαρισ</w:t>
      </w:r>
      <w:r>
        <w:rPr>
          <w:rFonts w:eastAsia="Times New Roman" w:cs="Times New Roman"/>
          <w:szCs w:val="24"/>
        </w:rPr>
        <w:t>τούμε και τον κύριο Υπουργό για την ενημέρωση που μας έκανε για τη διαπραγμάτευση και ζήτησε να πούμε και γνώμες και ιδέες εάν υπάρχουν για τη συνέχεια της διαπραγμάτευσης. Και εδώ θα πρέπει να πούμε ότι αυτό δεν μπορεί να γίνει μέσα στα τέσσερα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πέντε λε</w:t>
      </w:r>
      <w:r>
        <w:rPr>
          <w:rFonts w:eastAsia="Times New Roman" w:cs="Times New Roman"/>
          <w:szCs w:val="24"/>
        </w:rPr>
        <w:t xml:space="preserve">πτά που έχουμε εδώ πέρα μέσα στη Βουλή. Θα συμφωνήσω με τον κ. Δένδια. Θα πρέπει να γίνει με έναν πιο θεσμικό τρόπο, γιατί πιστεύω ότι το να πηγαίνεις στη διαπραγμάτευση με μια εθνική γραμμή είναι πολύ καλύτερο </w:t>
      </w:r>
      <w:r>
        <w:rPr>
          <w:rFonts w:eastAsia="Times New Roman" w:cs="Times New Roman"/>
          <w:szCs w:val="24"/>
        </w:rPr>
        <w:lastRenderedPageBreak/>
        <w:t>από το να πηγαίνεις με μια κυβερνητική γραμμή</w:t>
      </w:r>
      <w:r>
        <w:rPr>
          <w:rFonts w:eastAsia="Times New Roman" w:cs="Times New Roman"/>
          <w:szCs w:val="24"/>
        </w:rPr>
        <w:t>, αρκεί βέβαια να έχει συμφωνηθεί αυτό το πράγμα.</w:t>
      </w:r>
    </w:p>
    <w:p w14:paraId="3694FEF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Είπατε ότι δεν έχει κλείσει η διαπραγμάτευση, ότι τις επόμενες μέρες μέχρι τα Χριστούγεννα θα έρθουν εδώ οι θεσμοί. Το ερώτημα που έχω να κάνω είναι αν μετά το κλείσιμο της δεύτερης αξιολόγησης, το οποίο πρ</w:t>
      </w:r>
      <w:r>
        <w:rPr>
          <w:rFonts w:eastAsia="Times New Roman" w:cs="Times New Roman"/>
          <w:szCs w:val="24"/>
        </w:rPr>
        <w:t>οσδοκούμε, το επόμενο βήμα είναι ουσιαστικά η ένταξη στην ποσοτική χαλάρωση. Για να γίνει αυτό, χρειάζεται μια σφραγίδα ότι το χρέος μας θα είναι βιώσιμο.</w:t>
      </w:r>
    </w:p>
    <w:p w14:paraId="3694FEF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Αρκούν, όμως, κύριε Υπουργέ, τα βραχυπρόθεσμα μέτρα στον κ. Ντράγκι, προκειμένου να κρίνει το χρέος μ</w:t>
      </w:r>
      <w:r>
        <w:rPr>
          <w:rFonts w:eastAsia="Times New Roman" w:cs="Times New Roman"/>
          <w:szCs w:val="24"/>
        </w:rPr>
        <w:t>ας βιώσιμο και να ενταχθούμε στην ποσοτική χαλάρωση; Αν δεν κάνω λάθος 19 Ιανουαρίου είναι η συνεδρίαση της Ευρωπαϊκής Κεντρικής Τράπεζας που θα μπορούσε, αν έχει κλείσει η διαπραγμάτευση, να εξετάσει το αίτημά μας.</w:t>
      </w:r>
    </w:p>
    <w:p w14:paraId="3694FEF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Το τρίτο είναι ότι αν δεν κλείσει τώρα η</w:t>
      </w:r>
      <w:r>
        <w:rPr>
          <w:rFonts w:eastAsia="Times New Roman" w:cs="Times New Roman"/>
          <w:szCs w:val="24"/>
        </w:rPr>
        <w:t xml:space="preserve"> διαπραγμάτευση μέσα στον Δεκέμβριο, μέσα στο έτος, μέσα στον Γενάρη, θεωρείτε ότι οι συνθήκες για την δεύτερη αξιολόγηση θα είναι πιο ευνοϊκές πριν από τις ολλανδικές, πριν από τις γαλλικές και πριν από τις γερμανικές εκλογές ή τώρα είναι το παράθυρο ευκα</w:t>
      </w:r>
      <w:r>
        <w:rPr>
          <w:rFonts w:eastAsia="Times New Roman" w:cs="Times New Roman"/>
          <w:szCs w:val="24"/>
        </w:rPr>
        <w:t>ιρίας που έχουμε;</w:t>
      </w:r>
    </w:p>
    <w:p w14:paraId="3694FEF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Και τέλος, θα ήθελα να ξέρω αν στο </w:t>
      </w:r>
      <w:r>
        <w:rPr>
          <w:rFonts w:eastAsia="Times New Roman" w:cs="Times New Roman"/>
          <w:szCs w:val="24"/>
          <w:lang w:val="en-US"/>
        </w:rPr>
        <w:t>Eurogroup</w:t>
      </w:r>
      <w:r>
        <w:rPr>
          <w:rFonts w:eastAsia="Times New Roman" w:cs="Times New Roman"/>
          <w:szCs w:val="24"/>
        </w:rPr>
        <w:t xml:space="preserve"> και γενικά στις διαπραγματεύσεις που έγιναν αυτό το διάστημα συζητείται καθόλου το θέμα από τα έσοδα από τα κέρδη των κεντρικών τραπεζών από τα ελληνικά ομόλογα, τα </w:t>
      </w:r>
      <w:r>
        <w:rPr>
          <w:rFonts w:eastAsia="Times New Roman" w:cs="Times New Roman"/>
          <w:szCs w:val="24"/>
          <w:lang w:val="en-US"/>
        </w:rPr>
        <w:t>ANFAS</w:t>
      </w:r>
      <w:r>
        <w:rPr>
          <w:rFonts w:eastAsia="Times New Roman" w:cs="Times New Roman"/>
          <w:szCs w:val="24"/>
        </w:rPr>
        <w:t xml:space="preserve"> και τα </w:t>
      </w:r>
      <w:r>
        <w:rPr>
          <w:rFonts w:eastAsia="Times New Roman" w:cs="Times New Roman"/>
          <w:szCs w:val="24"/>
          <w:lang w:val="en-US"/>
        </w:rPr>
        <w:t>SMPS</w:t>
      </w:r>
      <w:r>
        <w:rPr>
          <w:rFonts w:eastAsia="Times New Roman" w:cs="Times New Roman"/>
          <w:szCs w:val="24"/>
        </w:rPr>
        <w:t xml:space="preserve">. Γιατί βλέπουμε στον </w:t>
      </w:r>
      <w:r>
        <w:rPr>
          <w:rFonts w:eastAsia="Times New Roman" w:cs="Times New Roman"/>
          <w:szCs w:val="24"/>
        </w:rPr>
        <w:t>π</w:t>
      </w:r>
      <w:r>
        <w:rPr>
          <w:rFonts w:eastAsia="Times New Roman" w:cs="Times New Roman"/>
          <w:szCs w:val="24"/>
        </w:rPr>
        <w:t>ροϋπολογισμό ότι είχαν προϋπολογιστεί 1,7 δισεκατομμύρια. Τελικά η εκτίμηση τώρα είναι 375 εκατομμύρια και για το 2017 είναι 345 εκατομμύρια. Τα υπόλοιπα έχουν χαθεί ή είναι ακόμα κάτι το οποίο το διαπραγματευόμαστε; Αυτά.</w:t>
      </w:r>
    </w:p>
    <w:p w14:paraId="3694FEF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Ευχαριστώ </w:t>
      </w:r>
      <w:r>
        <w:rPr>
          <w:rFonts w:eastAsia="Times New Roman" w:cs="Times New Roman"/>
          <w:szCs w:val="24"/>
        </w:rPr>
        <w:t>πολύ.</w:t>
      </w:r>
    </w:p>
    <w:p w14:paraId="3694FEFF"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Ευχαριστούμε, κύριε συνάδελφε.</w:t>
      </w:r>
    </w:p>
    <w:p w14:paraId="3694FF0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Τον λόγο έχει ο κ. Μαντάς.</w:t>
      </w:r>
    </w:p>
    <w:p w14:paraId="3694FF01"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Νομίζω ότι είναι εξαιρετικά θετικό σε ένα δημόσιο επίπεδο και μπροστά στον ελληνικό λαό να γίνεται αυτή η συζήτηση. Θέλω να θυμίσω απλώς ότι δεν συνηθιζόταν σε άλλες εποχές. Κάπου αλλού γινόντουσαν τα </w:t>
      </w:r>
      <w:r>
        <w:rPr>
          <w:rFonts w:eastAsia="Times New Roman" w:cs="Times New Roman"/>
          <w:szCs w:val="24"/>
          <w:lang w:val="en-US"/>
        </w:rPr>
        <w:t>deals</w:t>
      </w:r>
      <w:r>
        <w:rPr>
          <w:rFonts w:eastAsia="Times New Roman" w:cs="Times New Roman"/>
          <w:szCs w:val="24"/>
        </w:rPr>
        <w:t>.</w:t>
      </w:r>
    </w:p>
    <w:p w14:paraId="3694FF02"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Γιατί κάναμε </w:t>
      </w:r>
      <w:r>
        <w:rPr>
          <w:rFonts w:eastAsia="Times New Roman" w:cs="Times New Roman"/>
          <w:szCs w:val="24"/>
          <w:lang w:val="en-US"/>
        </w:rPr>
        <w:t>deal</w:t>
      </w:r>
      <w:r>
        <w:rPr>
          <w:rFonts w:eastAsia="Times New Roman" w:cs="Times New Roman"/>
          <w:szCs w:val="24"/>
        </w:rPr>
        <w:t xml:space="preserve"> εδώ;</w:t>
      </w:r>
    </w:p>
    <w:p w14:paraId="3694FF03"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ΧΡ</w:t>
      </w:r>
      <w:r>
        <w:rPr>
          <w:rFonts w:eastAsia="Times New Roman" w:cs="Times New Roman"/>
          <w:b/>
          <w:szCs w:val="24"/>
        </w:rPr>
        <w:t>ΗΣΤΟΣ ΜΑΝΤΑΣ:</w:t>
      </w:r>
      <w:r>
        <w:rPr>
          <w:rFonts w:eastAsia="Times New Roman" w:cs="Times New Roman"/>
          <w:szCs w:val="24"/>
        </w:rPr>
        <w:t xml:space="preserve"> Εγώ δεν σας διέκοψα ποτέ.</w:t>
      </w:r>
    </w:p>
    <w:p w14:paraId="3694FF0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Δεύτερον, όπως σωστά παρατηρήσατε, κύριε Πρόεδρε, μέσα σε αυτήν τη συζήτηση, που είχε ενδιαφέρουσες ερωτήσεις, διατυπώθηκαν ερωτήσεις, ειπώθηκε και το οτιδήποτε, σχετικό ή άσχετο. Δεν θα το κρίνω. Το αφήνω στο τέλος.</w:t>
      </w:r>
    </w:p>
    <w:p w14:paraId="3694FF0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Όμως, υπήρξε μια εξέλιξη θα έλεγα. Εγώ τουλάχιστον προσωπικά στη δημόσια έγκλιση του Υπουργού να ακούσει απόψεις, γνώμες και στήριξη ή όχι στην προσπάθεια που κάνει η ελληνική Κυβέρνηση, δεν άκουσα με καθαρό τρόπο -</w:t>
      </w:r>
      <w:r>
        <w:rPr>
          <w:rFonts w:eastAsia="Times New Roman" w:cs="Times New Roman"/>
          <w:szCs w:val="24"/>
        </w:rPr>
        <w:t xml:space="preserve"> </w:t>
      </w:r>
      <w:r>
        <w:rPr>
          <w:rFonts w:eastAsia="Times New Roman" w:cs="Times New Roman"/>
          <w:szCs w:val="24"/>
        </w:rPr>
        <w:t>τουλάχιστον από ορισμένες πλευρές</w:t>
      </w:r>
      <w:r>
        <w:rPr>
          <w:rFonts w:eastAsia="Times New Roman" w:cs="Times New Roman"/>
          <w:szCs w:val="24"/>
        </w:rPr>
        <w:t xml:space="preserve"> </w:t>
      </w:r>
      <w:r>
        <w:rPr>
          <w:rFonts w:eastAsia="Times New Roman" w:cs="Times New Roman"/>
          <w:szCs w:val="24"/>
        </w:rPr>
        <w:t>- πρώ</w:t>
      </w:r>
      <w:r>
        <w:rPr>
          <w:rFonts w:eastAsia="Times New Roman" w:cs="Times New Roman"/>
          <w:szCs w:val="24"/>
        </w:rPr>
        <w:t>τον, τι λένε τα κόμματα -</w:t>
      </w:r>
      <w:r>
        <w:rPr>
          <w:rFonts w:eastAsia="Times New Roman" w:cs="Times New Roman"/>
          <w:szCs w:val="24"/>
        </w:rPr>
        <w:t xml:space="preserve"> </w:t>
      </w:r>
      <w:r>
        <w:rPr>
          <w:rFonts w:eastAsia="Times New Roman" w:cs="Times New Roman"/>
          <w:szCs w:val="24"/>
        </w:rPr>
        <w:t xml:space="preserve">και έχουμε ακόμα καιρό, γιατί η διαδικασία του </w:t>
      </w:r>
      <w:r>
        <w:rPr>
          <w:rFonts w:eastAsia="Times New Roman" w:cs="Times New Roman"/>
          <w:szCs w:val="24"/>
        </w:rPr>
        <w:t>π</w:t>
      </w:r>
      <w:r>
        <w:rPr>
          <w:rFonts w:eastAsia="Times New Roman" w:cs="Times New Roman"/>
          <w:szCs w:val="24"/>
        </w:rPr>
        <w:t>ροϋπολογισμού έχει ακόμα καιρό και μάλιστα σε πιο ψηλό επίπεδο</w:t>
      </w:r>
      <w:r>
        <w:rPr>
          <w:rFonts w:eastAsia="Times New Roman" w:cs="Times New Roman"/>
          <w:szCs w:val="24"/>
        </w:rPr>
        <w:t xml:space="preserve"> </w:t>
      </w:r>
      <w:r>
        <w:rPr>
          <w:rFonts w:eastAsia="Times New Roman" w:cs="Times New Roman"/>
          <w:szCs w:val="24"/>
        </w:rPr>
        <w:t>- τι λένε οι πολιτικές δυνάμεις σε σχέση με την επαναφορά των συλλογικών διαπραγματεύσεων, την επεκτασιμότητα και την ε</w:t>
      </w:r>
      <w:r>
        <w:rPr>
          <w:rFonts w:eastAsia="Times New Roman" w:cs="Times New Roman"/>
          <w:szCs w:val="24"/>
        </w:rPr>
        <w:t>υνοϊκή ρύθμιση -</w:t>
      </w:r>
      <w:r>
        <w:rPr>
          <w:rFonts w:eastAsia="Times New Roman" w:cs="Times New Roman"/>
          <w:szCs w:val="24"/>
        </w:rPr>
        <w:t xml:space="preserve"> </w:t>
      </w:r>
      <w:r>
        <w:rPr>
          <w:rFonts w:eastAsia="Times New Roman" w:cs="Times New Roman"/>
          <w:szCs w:val="24"/>
        </w:rPr>
        <w:t>καταλαβαίνουμε όλοι για τι πράγμα μιλάμε</w:t>
      </w:r>
      <w:r>
        <w:rPr>
          <w:rFonts w:eastAsia="Times New Roman" w:cs="Times New Roman"/>
          <w:szCs w:val="24"/>
        </w:rPr>
        <w:t xml:space="preserve"> </w:t>
      </w:r>
      <w:r>
        <w:rPr>
          <w:rFonts w:eastAsia="Times New Roman" w:cs="Times New Roman"/>
          <w:szCs w:val="24"/>
        </w:rPr>
        <w:t>- και δεύτερον, τι λένε για την προσπάθεια της Κυβέρνησης και στο κρίσιμο θέμα των πλεονασμάτων, που μπορεί να λέμε πολλά πράγματα, δεν θα τα κρίνω τώρα, αυτονόητα θα έλεγα, ως διαπιστώσεις σε σχέση</w:t>
      </w:r>
      <w:r>
        <w:rPr>
          <w:rFonts w:eastAsia="Times New Roman" w:cs="Times New Roman"/>
          <w:szCs w:val="24"/>
        </w:rPr>
        <w:t xml:space="preserve"> με τα υψηλά πρωτογενή πλεονάσματα που μας ζητούνται.</w:t>
      </w:r>
    </w:p>
    <w:p w14:paraId="3694FF06"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3694FF0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Κύριε Γιακουμάτο, κάνετε λίγο ησυχία ένα δευτερόλεπτο. Έχετε βροντώδη φωνή, γι’ αυτό το λέω.</w:t>
      </w:r>
    </w:p>
    <w:p w14:paraId="3694FF0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Λέω, λοιπόν, τι ακριβώς κάνουμε, όχι για να διαπιστώσουμε πόσο</w:t>
      </w:r>
      <w:r>
        <w:rPr>
          <w:rFonts w:eastAsia="Times New Roman" w:cs="Times New Roman"/>
          <w:szCs w:val="24"/>
        </w:rPr>
        <w:t xml:space="preserve"> κακά είναι, αλλά εάν ως χώρα, ως πολιτικές δυνάμεις έχουμε κάποιες σκέψεις για το πώς θα χειριστούμε αυτό το ζήτημα. </w:t>
      </w:r>
    </w:p>
    <w:p w14:paraId="3694FF0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Δύο συνάδελφοι, εάν κατάλαβα καλά, ζήτησαν να γίνει κάτι σε ένα πιο θεσμικό επίπεδο. Δεν καταλαβαίνω τι ακριβώς εννοούν, μπορεί να φαντάζ</w:t>
      </w:r>
      <w:r>
        <w:rPr>
          <w:rFonts w:eastAsia="Times New Roman" w:cs="Times New Roman"/>
          <w:szCs w:val="24"/>
        </w:rPr>
        <w:t xml:space="preserve">ομαι αλλά εν πάση περιπτώσει ακούστηκε κάτι. Τοποθέτηση, όμως, σε σχέση με αυτό που να λέει «τέρμα στη λιτότητα», ότι όλες οι πολιτικές δυνάμεις λένε τέρμα στη λιτότητα από το 2018 και μετά δεν το άκουσα. Περιμένω, όμως και αναμένω τις επόμενες ώρες μέχρι </w:t>
      </w:r>
      <w:r>
        <w:rPr>
          <w:rFonts w:eastAsia="Times New Roman" w:cs="Times New Roman"/>
          <w:szCs w:val="24"/>
        </w:rPr>
        <w:t xml:space="preserve">το τέλος της συζήτησης αυτής. </w:t>
      </w:r>
    </w:p>
    <w:p w14:paraId="3694FF0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694FF0B"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Μαντά. </w:t>
      </w:r>
    </w:p>
    <w:p w14:paraId="3694FF0C"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 xml:space="preserve">Κύριε Πρόεδρε, θα μπορούσα να έχω τον λόγο για λίγα λεπτά; </w:t>
      </w:r>
    </w:p>
    <w:p w14:paraId="3694FF0D"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Για τέσσερα λεπτά; </w:t>
      </w:r>
    </w:p>
    <w:p w14:paraId="3694FF0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Επειδή έκαναν κάποιες ερωτήσεις. </w:t>
      </w:r>
    </w:p>
    <w:p w14:paraId="3694FF0F"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Παρακαλώ πάντως να έχουμε υπ</w:t>
      </w:r>
      <w:r>
        <w:rPr>
          <w:rFonts w:eastAsia="Times New Roman" w:cs="Times New Roman"/>
          <w:szCs w:val="24"/>
        </w:rPr>
        <w:t xml:space="preserve">’ </w:t>
      </w:r>
      <w:r>
        <w:rPr>
          <w:rFonts w:eastAsia="Times New Roman" w:cs="Times New Roman"/>
          <w:szCs w:val="24"/>
        </w:rPr>
        <w:t xml:space="preserve">όψιν μας ότι χρειάζεται και οι συνάδελφοι Βουλευτές να έχουν χρόνο. </w:t>
      </w:r>
    </w:p>
    <w:p w14:paraId="3694FF10"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Απολύτως. </w:t>
      </w:r>
    </w:p>
    <w:p w14:paraId="3694FF11"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πολύ. </w:t>
      </w:r>
    </w:p>
    <w:p w14:paraId="3694FF1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Υπουργέ. </w:t>
      </w:r>
    </w:p>
    <w:p w14:paraId="3694FF13"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Κυρίες και κύριοι συνάδελφοι, ήμουν ξεκάθαρος. Είπα ότι τα βραχυπρόθεσμα μέτρα είναι μέρος του παζλ και δεν είναι ολόκλ</w:t>
      </w:r>
      <w:r>
        <w:rPr>
          <w:rFonts w:eastAsia="Times New Roman" w:cs="Times New Roman"/>
          <w:szCs w:val="24"/>
        </w:rPr>
        <w:t>ηρο. Οπότε δεν μπορείτε να μου λέτε και ότι είναι και άμα αυτό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694FF14"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Είναι προφανές, κύριε Δένδια, ότι για να δούμε εάν οι αγορές θα έχουν μεγαλύτερη εμπιστοσύνη, πρέπει να δούμε όλο το πακέτο. Θεωρώ ότι είναι ένα μέρος που θα τους καθησυχάσει. Δεν είναι</w:t>
      </w:r>
      <w:r>
        <w:rPr>
          <w:rFonts w:eastAsia="Times New Roman" w:cs="Times New Roman"/>
          <w:szCs w:val="24"/>
        </w:rPr>
        <w:t xml:space="preserve"> η τελευταία λέξη. Οι αγορές θα αποφασίσουν όταν ξέρουν όλα τα στοιχεία της λύσης. Άρα, μην λένε ότι το ΠΑΣΟΚ έκανε περισσότερα ή λιγότερα. Δεν έχει καμ</w:t>
      </w:r>
      <w:r>
        <w:rPr>
          <w:rFonts w:eastAsia="Times New Roman" w:cs="Times New Roman"/>
          <w:szCs w:val="24"/>
        </w:rPr>
        <w:t>μ</w:t>
      </w:r>
      <w:r>
        <w:rPr>
          <w:rFonts w:eastAsia="Times New Roman" w:cs="Times New Roman"/>
          <w:szCs w:val="24"/>
        </w:rPr>
        <w:t>ία σημασία, γιατί αυτά είναι μόνο τα βραχυπρόθεσμα μέτρα. Θα δούμε ακριβώς ποια είναι όλη η συμφωνία πο</w:t>
      </w:r>
      <w:r>
        <w:rPr>
          <w:rFonts w:eastAsia="Times New Roman" w:cs="Times New Roman"/>
          <w:szCs w:val="24"/>
        </w:rPr>
        <w:t xml:space="preserve">υ θα έχει και μεσοπρόθεσμα και μακροπρόθεσμα και θα μπορούμε όλοι μαζί, όπως είπα, να το κάνουμε. </w:t>
      </w:r>
    </w:p>
    <w:p w14:paraId="3694FF15"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Η πρόταση του 2,5% συν 1%, το 1% είναι για την ανταγωνιστικότητα. Αλλά εάν με έχετε ακούσει άλλες φορές και αν είχατε ακούσει και τον κ. </w:t>
      </w:r>
      <w:r>
        <w:rPr>
          <w:rFonts w:eastAsia="Times New Roman" w:cs="Times New Roman"/>
          <w:szCs w:val="24"/>
        </w:rPr>
        <w:lastRenderedPageBreak/>
        <w:t xml:space="preserve">Τριανταφυλλίδη που </w:t>
      </w:r>
      <w:r>
        <w:rPr>
          <w:rFonts w:eastAsia="Times New Roman" w:cs="Times New Roman"/>
          <w:szCs w:val="24"/>
        </w:rPr>
        <w:t>μίλησε πριν από εμένα, είπαμε ότι ο συμβιβασμός είναι το 1% να πάει για την ανταγωνιστικότητα και ό,τι κερδίσουμε από τα μη παραμετρικά μέτρα -</w:t>
      </w:r>
      <w:r>
        <w:rPr>
          <w:rFonts w:eastAsia="Times New Roman" w:cs="Times New Roman"/>
          <w:szCs w:val="24"/>
        </w:rPr>
        <w:t xml:space="preserve"> </w:t>
      </w:r>
      <w:r>
        <w:rPr>
          <w:rFonts w:eastAsia="Times New Roman" w:cs="Times New Roman"/>
          <w:szCs w:val="24"/>
        </w:rPr>
        <w:t>που εμείς περιμένουμε ότι θα είναι πολλά τα επόμενα δύο χρόνια</w:t>
      </w:r>
      <w:r>
        <w:rPr>
          <w:rFonts w:eastAsia="Times New Roman" w:cs="Times New Roman"/>
          <w:szCs w:val="24"/>
        </w:rPr>
        <w:t xml:space="preserve"> </w:t>
      </w:r>
      <w:r>
        <w:rPr>
          <w:rFonts w:eastAsia="Times New Roman" w:cs="Times New Roman"/>
          <w:szCs w:val="24"/>
        </w:rPr>
        <w:t xml:space="preserve">- θα μπορούν να πάνε για κοινωνικούς σκοπούς. Αυτός είναι ο συμβιβασμός που προτείνουμε προς τα έξω και ρωτάμε και την υποστήριξή σας. </w:t>
      </w:r>
    </w:p>
    <w:p w14:paraId="3694FF16"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Για τη δε ερώτησή σας εάν υπάρχει σοβαρός οικονομολόγος που πιστεύει ότι μπορεί να αντέξει μια οικονομία στην Ελλάδα</w:t>
      </w:r>
      <w:r>
        <w:rPr>
          <w:rFonts w:eastAsia="Times New Roman" w:cs="Times New Roman"/>
          <w:szCs w:val="24"/>
        </w:rPr>
        <w:t xml:space="preserve"> </w:t>
      </w:r>
      <w:r>
        <w:rPr>
          <w:rFonts w:eastAsia="Times New Roman" w:cs="Times New Roman"/>
          <w:szCs w:val="24"/>
        </w:rPr>
        <w:t xml:space="preserve"> –ε</w:t>
      </w:r>
      <w:r>
        <w:rPr>
          <w:rFonts w:eastAsia="Times New Roman" w:cs="Times New Roman"/>
          <w:szCs w:val="24"/>
        </w:rPr>
        <w:t>γώ θα έλεγα και πολλές άλλες οικονομίες</w:t>
      </w:r>
      <w:r>
        <w:rPr>
          <w:rFonts w:eastAsia="Times New Roman" w:cs="Times New Roman"/>
          <w:szCs w:val="24"/>
        </w:rPr>
        <w:t xml:space="preserve"> </w:t>
      </w:r>
      <w:r>
        <w:rPr>
          <w:rFonts w:eastAsia="Times New Roman" w:cs="Times New Roman"/>
          <w:szCs w:val="24"/>
        </w:rPr>
        <w:t>- για μεγάλη χρονική περίοδο 3,5%, απαντάω «όχι».</w:t>
      </w:r>
    </w:p>
    <w:p w14:paraId="3694FF17"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Με ρώτησε ο κ. Δένδιας πόσο είναι το κενό για το 2018. Η διαφορά με την Kομισιόν είναι 100-150 και με το ΔΝΤ τουλάχιστον 100 παραπάνω. Δεν έχουν εξεταστεί όλες οι προ</w:t>
      </w:r>
      <w:r>
        <w:rPr>
          <w:rFonts w:eastAsia="Times New Roman" w:cs="Times New Roman"/>
          <w:szCs w:val="24"/>
        </w:rPr>
        <w:t xml:space="preserve">τάσεις μας, γιατί ξέρετε πώς γίνεται αυτή η συζήτηση. Κάνουμε κάποιες προτάσεις, πρέπει να δούμε ποια θα είναι </w:t>
      </w:r>
      <w:r>
        <w:rPr>
          <w:rFonts w:eastAsia="Times New Roman" w:cs="Times New Roman"/>
          <w:szCs w:val="24"/>
        </w:rPr>
        <w:lastRenderedPageBreak/>
        <w:t xml:space="preserve">η απόδοση αυτών των μέτρων. Άρα, στην πραγματικότητα πιστεύω ότι συγκλίνουν. </w:t>
      </w:r>
    </w:p>
    <w:p w14:paraId="3694FF18"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άποψη που μπορώ να σας πω εγώ ως διαπραγματευτής είναι ότι είχαμε</w:t>
      </w:r>
      <w:r>
        <w:rPr>
          <w:rFonts w:eastAsia="Times New Roman" w:cs="Times New Roman"/>
          <w:szCs w:val="24"/>
        </w:rPr>
        <w:t xml:space="preserve"> διαφορετικές συναντήσεις και είχαμε διαδοχικές συγκλίσεις σε αυτόν τον αριθμό. Δεν νομίζω ότι θα υπάρχει κάποιο πρόβλημα σε αυτό επίπεδο. </w:t>
      </w:r>
    </w:p>
    <w:p w14:paraId="3694FF19"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Στον κ. Λοβέρδο απαντάω στην πρώτη ερώτηση «όχι» και στη δεύτερη ερώτηση «όχι». Όσον αφορά την τρίτη ερώτηση, δεν υπ</w:t>
      </w:r>
      <w:r>
        <w:rPr>
          <w:rFonts w:eastAsia="Times New Roman" w:cs="Times New Roman"/>
          <w:szCs w:val="24"/>
        </w:rPr>
        <w:t>άρχει απόφαση για τα πρωτογενή και είναι η ίδια ερώτηση του κ. Παπαχριστόπουλου. Αυτή είναι η βάση της συζήτησης. Δεν μπορώ να σας πω κάτι. Σας έχω πει ποια είναι η δική μας πρόταση και τι επιδιώκουμε. Θα προσπαθήσουμε το καλύτερο σε σχέση με όλο το πακέτο</w:t>
      </w:r>
      <w:r>
        <w:rPr>
          <w:rFonts w:eastAsia="Times New Roman" w:cs="Times New Roman"/>
          <w:szCs w:val="24"/>
        </w:rPr>
        <w:t xml:space="preserve">. Για την τέταρτη ερώτηση λέω «όχι» ενώ στην πέμπτη ερώτηση «ναι». Την έκτη ερώτηση δεν την κατάλαβα. </w:t>
      </w:r>
    </w:p>
    <w:p w14:paraId="3694FF1A" w14:textId="77777777" w:rsidR="006648D0" w:rsidRDefault="00CC2A7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Και κάτι τελευταίο, κύριε Λοβέρδο, τα ελληνικά μου ως γνωστόν δεν είναι πολύ καλά. Όμως το ότι όλα είναι στον αέρα δεν νομίζω ότι κανένας άλλος φιλότιμος</w:t>
      </w:r>
      <w:r>
        <w:rPr>
          <w:rFonts w:eastAsia="Times New Roman" w:cs="Times New Roman"/>
          <w:szCs w:val="24"/>
        </w:rPr>
        <w:t xml:space="preserve"> άνθρωπος που ακούει θα μπορούσε να βγάλει αυτό το συμπέρασμα. Τέλος πάντων, ό,τι και να είναι τα ελληνικά μου, ξέρω να ξεχωρίζω τις ερωτήσεις που γίνονται καλόβουλα για να μάθουν κάτι ή να συμβάλουν σε κάτι και τις ερωτήσεις που γίνονται για το ακροατήριο</w:t>
      </w:r>
      <w:r>
        <w:rPr>
          <w:rFonts w:eastAsia="Times New Roman" w:cs="Times New Roman"/>
          <w:szCs w:val="24"/>
        </w:rPr>
        <w:t xml:space="preserve"> για να δημιουργήσουν εντυπώσεις. </w:t>
      </w:r>
    </w:p>
    <w:p w14:paraId="3694FF1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Τέλος, πραγματικά δεν κατάλαβα αν υποστηρίζετε την ελληνική Κυβέρνηση στο 2,5% συν 1%, αν υποστηρίζετε ότι δεν πρέπει να υπαναχωρήσουμε για τις συλλογικές συμβάσεις, αν υποστηρίζετε ότι πρέπει να πάρουμε κάτι περισσότερο </w:t>
      </w:r>
      <w:r>
        <w:rPr>
          <w:rFonts w:eastAsia="Times New Roman" w:cs="Times New Roman"/>
          <w:szCs w:val="24"/>
        </w:rPr>
        <w:t xml:space="preserve">για το χρέος. Πραγματικά, δεν κατάλαβα ποια είναι η θέση σας σε αυτό. Νομίζω αυτό είναι κρίμα. Το είπε και ο Κοινοβουλευτικός Εκπρόσωπος του ΣΥΡΙΖΑ, ο κ. Μαντάς, έχουμε τον χρόνο να τα πούμε αυτά, δηλαδή, να πούμε αν θέλουμε να νομοθετήσουμε και </w:t>
      </w:r>
      <w:r>
        <w:rPr>
          <w:rFonts w:eastAsia="Times New Roman" w:cs="Times New Roman"/>
          <w:szCs w:val="24"/>
        </w:rPr>
        <w:lastRenderedPageBreak/>
        <w:t>άλλα μέτρα</w:t>
      </w:r>
      <w:r>
        <w:rPr>
          <w:rFonts w:eastAsia="Times New Roman" w:cs="Times New Roman"/>
          <w:szCs w:val="24"/>
        </w:rPr>
        <w:t xml:space="preserve"> για το 2019 και το 2020. Είναι η θέση του ΣΥΡΙΖΑ και των ΑΝΕΛ αυτό ή είναι η θέση όλου του Kοινοβουλίου; Αυτό εγώ σας λέω ότι θα με βοηθήσει, θα βοηθήσει την ελληνική Κυβέρνηση. Εσείς αποφασίζετε αν θέλετε να το κάνετε ή όχι.</w:t>
      </w:r>
    </w:p>
    <w:p w14:paraId="3694FF1C"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b/>
          <w:szCs w:val="24"/>
        </w:rPr>
        <w:t>):</w:t>
      </w:r>
      <w:r>
        <w:rPr>
          <w:rFonts w:eastAsia="Times New Roman" w:cs="Times New Roman"/>
          <w:szCs w:val="24"/>
        </w:rPr>
        <w:t xml:space="preserve"> Ευχαριστώ, κύριε Υπουργέ.</w:t>
      </w:r>
    </w:p>
    <w:p w14:paraId="3694FF1D"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Φαντάζομαι ότι γνωρίζετε για τις συλλογικές συμβάσεις και όλα τα υπόλοιπα.</w:t>
      </w:r>
    </w:p>
    <w:p w14:paraId="3694FF1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Δεν το είπες όμως.</w:t>
      </w:r>
    </w:p>
    <w:p w14:paraId="3694FF1F"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Τον λόγο έχει ο κ. Κωνσταντίνος Κουκο</w:t>
      </w:r>
      <w:r>
        <w:rPr>
          <w:rFonts w:eastAsia="Times New Roman" w:cs="Times New Roman"/>
          <w:szCs w:val="24"/>
        </w:rPr>
        <w:t>δήμος από τη Νέα Δημοκρατία.</w:t>
      </w:r>
    </w:p>
    <w:p w14:paraId="3694FF20"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ΚΟΥΚΟΔΗΜΟΣ:</w:t>
      </w:r>
      <w:r>
        <w:rPr>
          <w:rFonts w:eastAsia="Times New Roman" w:cs="Times New Roman"/>
          <w:szCs w:val="24"/>
        </w:rPr>
        <w:t xml:space="preserve"> Κυρίες και κύριοι συνάδελφοι, πριν περάσουμε στη συζήτηση και στις παρατηρήσεις μας επί του προϋπολογισμού του έτους 2017 καλό θα είναι να δούμε κάποια στοιχεία, που αφορούν την οικονομική κατάσταση της</w:t>
      </w:r>
      <w:r>
        <w:rPr>
          <w:rFonts w:eastAsia="Times New Roman" w:cs="Times New Roman"/>
          <w:szCs w:val="24"/>
        </w:rPr>
        <w:t xml:space="preserve"> χώρας μας δύο περίπου χρόνια πριν. Είναι κρίσιμο αυτό το στοιχείο στη συζήτηση γιατί διαβάζοντας την εισηγητική έκθεση του Υπουργείου κάποιος μπορεί να πιστέψει ότι η ανάπτυξη είναι εδώ έξω και απλά κάποιος δεν ανοίγει την πόρτα για να μπει, ότι οι στόχοι</w:t>
      </w:r>
      <w:r>
        <w:rPr>
          <w:rFonts w:eastAsia="Times New Roman" w:cs="Times New Roman"/>
          <w:szCs w:val="24"/>
        </w:rPr>
        <w:t xml:space="preserve"> έχουν επιτευχθεί, ότι η Ελλάδα είναι ακριβώς σε εκείνο το κομβικό σημείο, που βρέθηκε πριν από δύο χρόνια για να δώσει ανάσα ζωής στους πολίτες. Δεν είναι, όμως, έτσι κυρίες και κύριοι συνάδελφοι, και το γνωρίζετε, το γνωρίζουμε και δυστυχώς το γνωρίζουν </w:t>
      </w:r>
      <w:r>
        <w:rPr>
          <w:rFonts w:eastAsia="Times New Roman" w:cs="Times New Roman"/>
          <w:szCs w:val="24"/>
        </w:rPr>
        <w:t>και οι πολίτες αυτής της χώρας.</w:t>
      </w:r>
    </w:p>
    <w:p w14:paraId="3694FF2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Ας θυμηθούμε λίγα πράγματα για το τραπεζικό μας σύστημα, για παράδειγμα. Πώς ήταν πριν από δύο χρόνια και πώς είναι σήμερα με την </w:t>
      </w:r>
      <w:r>
        <w:rPr>
          <w:rFonts w:eastAsia="Times New Roman" w:cs="Times New Roman"/>
          <w:szCs w:val="24"/>
        </w:rPr>
        <w:lastRenderedPageBreak/>
        <w:t>Κ</w:t>
      </w:r>
      <w:r>
        <w:rPr>
          <w:rFonts w:eastAsia="Times New Roman" w:cs="Times New Roman"/>
          <w:szCs w:val="24"/>
        </w:rPr>
        <w:t>υβέρνηση να αγωνίζεται να βγει στις αγορές ενώ η χώρα είχε βγει δοκιμαστικά με πενταετές ομόλ</w:t>
      </w:r>
      <w:r>
        <w:rPr>
          <w:rFonts w:eastAsia="Times New Roman" w:cs="Times New Roman"/>
          <w:szCs w:val="24"/>
        </w:rPr>
        <w:t>ογο και με επιτόκιο 4,95%. Ας αναλογιστεί, λοιπόν, ο κάθε σκεπτόμενος πολίτης και εμείς οι Βουλευτές, από οποιαδήποτε παράταξη, τι μεσολάβησε, τι τρικυμία πέρασε αυτή η χώρα στο διάστημα των δύο ετών για να φτάσουμε και στο σήμερα, που έχει επίσης πολύ μεγ</w:t>
      </w:r>
      <w:r>
        <w:rPr>
          <w:rFonts w:eastAsia="Times New Roman" w:cs="Times New Roman"/>
          <w:szCs w:val="24"/>
        </w:rPr>
        <w:t>άλο ενδιαφέρον να το αναλύσουμε.</w:t>
      </w:r>
    </w:p>
    <w:p w14:paraId="3694FF2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Πρώτον, το κλείσιμο των τραπεζών, Δεύτερον, μέτρα για την περίοδο 2015-2018. Τρίτον ύφεση -0,2% το 2015 και 0,3% το 2016 αντί για ανάπτυξη 2,9 και 3,7, που προβλέπονταν για το 2014. Δεν θα μείνω, όμως, σε αυτά τα στοιχεία, </w:t>
      </w:r>
      <w:r>
        <w:rPr>
          <w:rFonts w:eastAsia="Times New Roman" w:cs="Times New Roman"/>
          <w:szCs w:val="24"/>
        </w:rPr>
        <w:t xml:space="preserve">που τα θεωρώ κρίσιμα για τη συζήτηση γιατί αναφέρθηκα από την αρχή της τοποθέτησής μου πως η εικόνα που παρουσιάζει το Υπουργείο διαβάζοντας κανείς την εισηγητική έκθεση του προϋπολογισμού είναι απλά ευσεβείς πόθοι. </w:t>
      </w:r>
    </w:p>
    <w:p w14:paraId="3694FF2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Όχι πως θα ευχόμασταν εμείς να μην συμβ</w:t>
      </w:r>
      <w:r>
        <w:rPr>
          <w:rFonts w:eastAsia="Times New Roman" w:cs="Times New Roman"/>
          <w:szCs w:val="24"/>
        </w:rPr>
        <w:t>ούν όλα όσα περιγράφει και να μη πετύχουν οι στόχοι και οι προβλέψεις. Όμως, οφείλουμε να πούμε ότι όλος ο σχεδιασμός του Υπουργείου και της Κυβέρνησης για να υλοποιηθεί θα πρέπει να προχωρήσουν οι μεταρρυθμίσεις, οι οποίες όχι μόνο δεν προχωρούν, αλλά έχο</w:t>
      </w:r>
      <w:r>
        <w:rPr>
          <w:rFonts w:eastAsia="Times New Roman" w:cs="Times New Roman"/>
          <w:szCs w:val="24"/>
        </w:rPr>
        <w:t xml:space="preserve">υν τελματώσει, για να δούμε και παρακάτω ότι έρχονται νέοι φόροι που αγγίζουν τα 2,5 δισεκατομμύρια ευρώ για το 2017. </w:t>
      </w:r>
    </w:p>
    <w:p w14:paraId="3694FF2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Και να σταθούμε λίγο και στο θέμα της φορολόγησης γιατί ο ΣΥΡΙΖΑ ήταν αυτός που διακήρυττε ότι στόχος του ήταν η δίκαιη φορολογική κατανο</w:t>
      </w:r>
      <w:r>
        <w:rPr>
          <w:rFonts w:eastAsia="Times New Roman" w:cs="Times New Roman"/>
          <w:szCs w:val="24"/>
        </w:rPr>
        <w:t>μή. Ας δούμε, λοιπόν, τους φόρους και την κοινωνική δικαιοσύνη, κυρίες και κύριοι συνάδελφοι: 437 εκατομμύρια ευρώ από την αύξηση του ΦΠΑ. Ρωτάω: Ποιος επηρεάζεται, ο πολίτης ή ο εφοπλιστής; 422 εκατομμύρια ευρώ από τη φορολογία στα ενεργειακά προϊόντα. Πο</w:t>
      </w:r>
      <w:r>
        <w:rPr>
          <w:rFonts w:eastAsia="Times New Roman" w:cs="Times New Roman"/>
          <w:szCs w:val="24"/>
        </w:rPr>
        <w:t xml:space="preserve">ιος επηρεάζεται; 89 εκατομμύρια ευρώ από τα τέλη συνδρομητικής τηλεόρασης και </w:t>
      </w:r>
      <w:r>
        <w:rPr>
          <w:rFonts w:eastAsia="Times New Roman" w:cs="Times New Roman"/>
          <w:szCs w:val="24"/>
        </w:rPr>
        <w:lastRenderedPageBreak/>
        <w:t>κινητής τηλεφωνίας. Ποιος επηρεάζεται, ο πολίτης ο απλός ή ο εφοπλιστής; 62 εκατομμύρια ευρώ από τον φόρο στον καφέ και 142 εκατομμύρια ευρώ από τους φόρους στα τσιγάρα. Είναι αυ</w:t>
      </w:r>
      <w:r>
        <w:rPr>
          <w:rFonts w:eastAsia="Times New Roman" w:cs="Times New Roman"/>
          <w:szCs w:val="24"/>
        </w:rPr>
        <w:t xml:space="preserve">τό κοινωνική δικαιοσύνη; Είναι αυτοί οι φόροι, κυρίες και κύριοι συνάδελφοι, δίκαιοι; </w:t>
      </w:r>
    </w:p>
    <w:p w14:paraId="3694FF2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Να πάμε παρακάτω στους έμμεσους φόρους; Η παρατήρηση ανήκει στην έκθεση του Γραφείου Προϋπολογισμού του Κράτους: Το μερίδιο των έμμεσων φόρων έγινε ακόμα μεγαλύτερο απ’ </w:t>
      </w:r>
      <w:r>
        <w:rPr>
          <w:rFonts w:eastAsia="Times New Roman" w:cs="Times New Roman"/>
          <w:szCs w:val="24"/>
        </w:rPr>
        <w:t xml:space="preserve">αυτό των άμεσων. </w:t>
      </w:r>
    </w:p>
    <w:p w14:paraId="3694FF2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Και ακούστε τώρα ποιο είναι το κοινωνικό πρόσωπο της Κυβέρνησης: Κατάργηση του ΕΚΑΣ, μειώσεις συντάξεων σε δύο εκατομμύρια εξακόσιους χιλιάδες συμπολίτες μας, τόσο από τη μείωση του αφορολόγητου όσο και από την αύξηση παρακράτησης φόρου, </w:t>
      </w:r>
      <w:r>
        <w:rPr>
          <w:rFonts w:eastAsia="Times New Roman" w:cs="Times New Roman"/>
          <w:szCs w:val="24"/>
        </w:rPr>
        <w:t>αλλά και από την αύξηση της υγειονομικής εισφοράς υπέρ ΕΟΠΥΥ στις κύριες συντάξεις από 4% σε 6%.</w:t>
      </w:r>
    </w:p>
    <w:p w14:paraId="3694FF27" w14:textId="77777777" w:rsidR="006648D0" w:rsidRDefault="00CC2A7D">
      <w:pPr>
        <w:spacing w:line="600" w:lineRule="auto"/>
        <w:ind w:firstLine="720"/>
        <w:jc w:val="both"/>
        <w:rPr>
          <w:rFonts w:eastAsia="Times New Roman"/>
          <w:szCs w:val="24"/>
        </w:rPr>
      </w:pPr>
      <w:r>
        <w:rPr>
          <w:rFonts w:eastAsia="Times New Roman"/>
          <w:szCs w:val="24"/>
        </w:rPr>
        <w:lastRenderedPageBreak/>
        <w:t>Να μιλήσουμε για τα κόκκινα δάνεια; Να μιλήσουμε για τις επενδύσεις ή να μιλήσουμε για τις απορροφήσεις του ΕΣΠΑ;</w:t>
      </w:r>
    </w:p>
    <w:p w14:paraId="3694FF28" w14:textId="77777777" w:rsidR="006648D0" w:rsidRDefault="00CC2A7D">
      <w:pPr>
        <w:spacing w:line="600" w:lineRule="auto"/>
        <w:ind w:firstLine="720"/>
        <w:jc w:val="both"/>
        <w:rPr>
          <w:rFonts w:eastAsia="Times New Roman"/>
          <w:szCs w:val="24"/>
        </w:rPr>
      </w:pPr>
      <w:r>
        <w:rPr>
          <w:rFonts w:eastAsia="Times New Roman"/>
          <w:szCs w:val="24"/>
        </w:rPr>
        <w:t>Κυρίες και κύριοι συνάδελφοι, η κοινωνία έχει</w:t>
      </w:r>
      <w:r>
        <w:rPr>
          <w:rFonts w:eastAsia="Times New Roman"/>
          <w:szCs w:val="24"/>
        </w:rPr>
        <w:t xml:space="preserve"> άλλη άποψη. Έχει στραγγίσει στην κυριολεξία τα αποθέματα της υπομονής της. Οι πολίτες έχουν εξαντληθεί. Τα περιθώρια στενεύουν και το κόστος της ελπίδας που υποσχεθήκατε ήταν πάρα πολύ υψηλό. Τα λουκέτα στην αγορά έχουν πολλαπλασιαστεί. </w:t>
      </w:r>
    </w:p>
    <w:p w14:paraId="3694FF29" w14:textId="77777777" w:rsidR="006648D0" w:rsidRDefault="00CC2A7D">
      <w:pPr>
        <w:spacing w:line="600" w:lineRule="auto"/>
        <w:ind w:firstLine="720"/>
        <w:jc w:val="both"/>
        <w:rPr>
          <w:rFonts w:eastAsia="Times New Roman"/>
          <w:szCs w:val="24"/>
        </w:rPr>
      </w:pPr>
      <w:r>
        <w:rPr>
          <w:rFonts w:eastAsia="Times New Roman"/>
          <w:szCs w:val="24"/>
        </w:rPr>
        <w:t>Το διαθέσιμο εισό</w:t>
      </w:r>
      <w:r>
        <w:rPr>
          <w:rFonts w:eastAsia="Times New Roman"/>
          <w:szCs w:val="24"/>
        </w:rPr>
        <w:t>δημα των πολιτών συρρικνώθηκε κατά 5,5 δισεκατομμύρια ευρώ. Η χώρα πήγε με βήμα ταχύ πίσω. Ξέρουμε όλοι ότι η χώρα πρέπει να βγει από το οικονομικό τέλμα. Ο μόνος τρόπος να γίνει αυτό είναι άμεσα εκλογές πριν τα πράγματα γίνουν χειρότερα.</w:t>
      </w:r>
    </w:p>
    <w:p w14:paraId="3694FF2A" w14:textId="77777777" w:rsidR="006648D0" w:rsidRDefault="00CC2A7D">
      <w:pPr>
        <w:spacing w:line="600" w:lineRule="auto"/>
        <w:ind w:firstLine="720"/>
        <w:jc w:val="both"/>
        <w:rPr>
          <w:rFonts w:eastAsia="Times New Roman"/>
          <w:szCs w:val="24"/>
        </w:rPr>
      </w:pPr>
      <w:r>
        <w:rPr>
          <w:rFonts w:eastAsia="Times New Roman"/>
          <w:szCs w:val="24"/>
        </w:rPr>
        <w:t>Βέβαια, καταψηφίζ</w:t>
      </w:r>
      <w:r>
        <w:rPr>
          <w:rFonts w:eastAsia="Times New Roman"/>
          <w:szCs w:val="24"/>
        </w:rPr>
        <w:t xml:space="preserve">ω τον </w:t>
      </w:r>
      <w:r>
        <w:rPr>
          <w:rFonts w:eastAsia="Times New Roman"/>
          <w:szCs w:val="24"/>
        </w:rPr>
        <w:t>π</w:t>
      </w:r>
      <w:r>
        <w:rPr>
          <w:rFonts w:eastAsia="Times New Roman"/>
          <w:szCs w:val="24"/>
        </w:rPr>
        <w:t>ροϋπολογισμό.</w:t>
      </w:r>
    </w:p>
    <w:p w14:paraId="3694FF2B" w14:textId="77777777" w:rsidR="006648D0" w:rsidRDefault="00CC2A7D">
      <w:pPr>
        <w:spacing w:line="600" w:lineRule="auto"/>
        <w:ind w:firstLine="720"/>
        <w:jc w:val="both"/>
        <w:rPr>
          <w:rFonts w:eastAsia="Times New Roman"/>
          <w:szCs w:val="24"/>
        </w:rPr>
      </w:pPr>
      <w:r>
        <w:rPr>
          <w:rFonts w:eastAsia="Times New Roman"/>
          <w:szCs w:val="24"/>
        </w:rPr>
        <w:t>Σας ευχαριστώ.</w:t>
      </w:r>
    </w:p>
    <w:p w14:paraId="3694FF2C" w14:textId="77777777" w:rsidR="006648D0" w:rsidRDefault="00CC2A7D">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3694FF2D" w14:textId="77777777" w:rsidR="006648D0" w:rsidRDefault="00CC2A7D">
      <w:pPr>
        <w:spacing w:line="600" w:lineRule="auto"/>
        <w:ind w:firstLine="720"/>
        <w:jc w:val="both"/>
        <w:rPr>
          <w:rFonts w:eastAsia="Times New Roman"/>
          <w:bCs/>
        </w:rPr>
      </w:pPr>
      <w:r>
        <w:rPr>
          <w:rFonts w:eastAsia="Times New Roman"/>
          <w:b/>
          <w:bCs/>
        </w:rPr>
        <w:lastRenderedPageBreak/>
        <w:t xml:space="preserve">ΠΡΟΕΔΡΕΥΩΝ (Σπυρίδων Λυκούδης): </w:t>
      </w:r>
      <w:r>
        <w:rPr>
          <w:rFonts w:eastAsia="Times New Roman"/>
          <w:bCs/>
        </w:rPr>
        <w:t>Ευχαριστώ, κύριε συνάδελφε.</w:t>
      </w:r>
    </w:p>
    <w:p w14:paraId="3694FF2E" w14:textId="77777777" w:rsidR="006648D0" w:rsidRDefault="00CC2A7D">
      <w:pPr>
        <w:spacing w:line="600" w:lineRule="auto"/>
        <w:ind w:firstLine="720"/>
        <w:jc w:val="both"/>
        <w:rPr>
          <w:rFonts w:eastAsia="Times New Roman"/>
          <w:bCs/>
        </w:rPr>
      </w:pPr>
      <w:r>
        <w:rPr>
          <w:rFonts w:eastAsia="Times New Roman"/>
          <w:bCs/>
        </w:rPr>
        <w:t>Τον λόγο έχει ο κ. Ευστάθιος Γιαννακίδης από τον ΣΥΡΙΖΑ.</w:t>
      </w:r>
    </w:p>
    <w:p w14:paraId="3694FF2F" w14:textId="77777777" w:rsidR="006648D0" w:rsidRDefault="00CC2A7D">
      <w:pPr>
        <w:spacing w:line="600" w:lineRule="auto"/>
        <w:ind w:firstLine="720"/>
        <w:jc w:val="both"/>
        <w:rPr>
          <w:rFonts w:eastAsia="Times New Roman"/>
          <w:bCs/>
        </w:rPr>
      </w:pPr>
      <w:r>
        <w:rPr>
          <w:rFonts w:eastAsia="Times New Roman"/>
          <w:b/>
          <w:bCs/>
        </w:rPr>
        <w:t xml:space="preserve">ΕΥΣΤΑΘΙΟΣ ΓΙΑΝΝΑΚΙΔΗΣ: </w:t>
      </w:r>
      <w:r>
        <w:rPr>
          <w:rFonts w:eastAsia="Times New Roman"/>
          <w:bCs/>
        </w:rPr>
        <w:t>Ευχαριστώ, κύριε Πρόεδρε.</w:t>
      </w:r>
    </w:p>
    <w:p w14:paraId="3694FF30" w14:textId="77777777" w:rsidR="006648D0" w:rsidRDefault="00CC2A7D">
      <w:pPr>
        <w:spacing w:line="600" w:lineRule="auto"/>
        <w:ind w:firstLine="720"/>
        <w:jc w:val="both"/>
        <w:rPr>
          <w:rFonts w:eastAsia="Times New Roman"/>
          <w:bCs/>
        </w:rPr>
      </w:pPr>
      <w:r>
        <w:rPr>
          <w:rFonts w:eastAsia="Times New Roman"/>
          <w:bCs/>
        </w:rPr>
        <w:t>Η Κυβέρνηση αυτή έχει συνηθίσει να επιλύει ζητήματα που έχουν κληρονομηθεί από τις προηγούμενες κυβερνήσεις, ζητήματα που μπορεί να αφορούν τους ομογενείς παλιννοστούντες, τους Ρομά, δημόσιες συμβάσεις, ενώ αποτελεί συνήθη πρακτική να κινδυνολογεί η Αντιπο</w:t>
      </w:r>
      <w:r>
        <w:rPr>
          <w:rFonts w:eastAsia="Times New Roman"/>
          <w:bCs/>
        </w:rPr>
        <w:t>λίτευση για ψηφισμένους δικούς της νόμους και πεπραγμένα, όπως για τον ν.4002/2011 όπου κατηγορηθήκαμε ότι υπάρχει κίνδυνος για «καζινοποίηση» της Ελλάδ</w:t>
      </w:r>
      <w:r>
        <w:rPr>
          <w:rFonts w:eastAsia="Times New Roman"/>
          <w:bCs/>
        </w:rPr>
        <w:t>α</w:t>
      </w:r>
      <w:r>
        <w:rPr>
          <w:rFonts w:eastAsia="Times New Roman"/>
          <w:bCs/>
        </w:rPr>
        <w:t xml:space="preserve">ς. </w:t>
      </w:r>
    </w:p>
    <w:p w14:paraId="3694FF31" w14:textId="77777777" w:rsidR="006648D0" w:rsidRDefault="00CC2A7D">
      <w:pPr>
        <w:spacing w:line="600" w:lineRule="auto"/>
        <w:ind w:firstLine="720"/>
        <w:jc w:val="both"/>
        <w:rPr>
          <w:rFonts w:eastAsia="Times New Roman"/>
          <w:bCs/>
        </w:rPr>
      </w:pPr>
      <w:r>
        <w:rPr>
          <w:rFonts w:eastAsia="Times New Roman"/>
          <w:bCs/>
        </w:rPr>
        <w:t>Ο νόμος αυτός οδήγησε σε μια σύμβαση με τον ΟΠΑΠ 560 εκατομμυρίων ευρώ για 35.000 «φρουτάκια» αρχικ</w:t>
      </w:r>
      <w:r>
        <w:rPr>
          <w:rFonts w:eastAsia="Times New Roman"/>
          <w:bCs/>
        </w:rPr>
        <w:t>ά χωρίς κανένα χρηματικό όριο και χωρίς να ορίζεται καμ</w:t>
      </w:r>
      <w:r>
        <w:rPr>
          <w:rFonts w:eastAsia="Times New Roman"/>
          <w:bCs/>
        </w:rPr>
        <w:t>μ</w:t>
      </w:r>
      <w:r>
        <w:rPr>
          <w:rFonts w:eastAsia="Times New Roman"/>
          <w:bCs/>
        </w:rPr>
        <w:t xml:space="preserve">ία απόσταση μεταξύ καταστημάτων. Η δικιά </w:t>
      </w:r>
      <w:r>
        <w:rPr>
          <w:rFonts w:eastAsia="Times New Roman"/>
          <w:bCs/>
        </w:rPr>
        <w:lastRenderedPageBreak/>
        <w:t>μας Κυβέρνηση ανέλαβε να επιλύσει τα αδιέξοδα που έχουν δημιουργηθεί και για αυτόν τον λόγο η Αντιπολίτευση βρήκε πάτημα προκειμένου να μας κατηγορήσει για ένα</w:t>
      </w:r>
      <w:r>
        <w:rPr>
          <w:rFonts w:eastAsia="Times New Roman"/>
          <w:bCs/>
        </w:rPr>
        <w:t xml:space="preserve"> ζήτημα που ευθύνεται η ίδια.</w:t>
      </w:r>
    </w:p>
    <w:p w14:paraId="3694FF32" w14:textId="77777777" w:rsidR="006648D0" w:rsidRDefault="00CC2A7D">
      <w:pPr>
        <w:spacing w:line="600" w:lineRule="auto"/>
        <w:ind w:firstLine="720"/>
        <w:jc w:val="both"/>
        <w:rPr>
          <w:rFonts w:eastAsia="Times New Roman"/>
          <w:bCs/>
        </w:rPr>
      </w:pPr>
      <w:r>
        <w:rPr>
          <w:rFonts w:eastAsia="Times New Roman"/>
          <w:bCs/>
        </w:rPr>
        <w:t>Ένα ακόμα χαρακτηριστικό της Αντιπολίτευσης είναι ότι συμπεριφέρεται σαν να μην έγιναν εκλογές τον Σεπτέμβριο του 2015 μετά τη συμφωνία του καλοκαιριού, ενώ για την πρώτη περίοδο διακυβέρνησης ΣΥΡΙΖΑ - ΑΝΕΛ και για όλα όσα έγι</w:t>
      </w:r>
      <w:r>
        <w:rPr>
          <w:rFonts w:eastAsia="Times New Roman"/>
          <w:bCs/>
        </w:rPr>
        <w:t>ναν το καλοκαίρι φροντίζει να βγάζει λάδι την πλευρά των δανειστών παρά το γεγονός ότι αποδείχθηκε ότι η θέση των πιο ακραίων κύκλων δεν ήταν η επίτευξη συμφωνίας, αλλά ήθελαν να μας διώξουν από το ευρώ. Και με αυτές τις ακραίες δυνάμεις κυρίως η Νέα Δημοκ</w:t>
      </w:r>
      <w:r>
        <w:rPr>
          <w:rFonts w:eastAsia="Times New Roman"/>
          <w:bCs/>
        </w:rPr>
        <w:t xml:space="preserve">ρατία συντάσσεται μέχρι σήμερα. </w:t>
      </w:r>
    </w:p>
    <w:p w14:paraId="3694FF33" w14:textId="77777777" w:rsidR="006648D0" w:rsidRDefault="00CC2A7D">
      <w:pPr>
        <w:spacing w:line="600" w:lineRule="auto"/>
        <w:ind w:firstLine="720"/>
        <w:jc w:val="both"/>
        <w:rPr>
          <w:rFonts w:eastAsia="Times New Roman"/>
          <w:bCs/>
        </w:rPr>
      </w:pPr>
      <w:r>
        <w:rPr>
          <w:rFonts w:eastAsia="Times New Roman"/>
          <w:bCs/>
        </w:rPr>
        <w:t xml:space="preserve">Η Αξιωματική Αντιπολίτευση και οι πολιτικές της ουρές έχουν φτιάξει ένα αφήγημα, το οποίο δεν βασίζεται σε πραγματικά και επίσημα στοιχεία και δεδομένα, αλλά στους κρυφούς πόθους του ευυπόληπτου κ. Σαμαρά </w:t>
      </w:r>
      <w:r>
        <w:rPr>
          <w:rFonts w:eastAsia="Times New Roman"/>
          <w:bCs/>
        </w:rPr>
        <w:lastRenderedPageBreak/>
        <w:t xml:space="preserve">και κ. Βενιζέλου. </w:t>
      </w:r>
      <w:r>
        <w:rPr>
          <w:rFonts w:eastAsia="Times New Roman"/>
          <w:bCs/>
        </w:rPr>
        <w:t xml:space="preserve">Το αφήγημα λίγο έως πολύ πάει έως εξής: Όλα πήγαιναν καλά μέχρι το 2014, αλλά η τότε ανεύθυνη </w:t>
      </w:r>
      <w:r>
        <w:rPr>
          <w:rFonts w:eastAsia="Times New Roman"/>
          <w:bCs/>
        </w:rPr>
        <w:t>α</w:t>
      </w:r>
      <w:r>
        <w:rPr>
          <w:rFonts w:eastAsia="Times New Roman"/>
          <w:bCs/>
        </w:rPr>
        <w:t>ντιπολίτευση του ΣΥΡΙΖΑ ανάγκασε την κυβέρνηση Σαμαρά – Βενιζέλου να πάει σε εκλογές, εμποδίζοντας την έξοδο από το μνημόνιο και την επιστροφή στην ανάπτυξη. Ορι</w:t>
      </w:r>
      <w:r>
        <w:rPr>
          <w:rFonts w:eastAsia="Times New Roman"/>
          <w:bCs/>
        </w:rPr>
        <w:t xml:space="preserve">σμένοι, μάλιστα, τότε έκαναν λόγο ακόμη και για 7% ανάπτυξη μέχρι το 2016. </w:t>
      </w:r>
    </w:p>
    <w:p w14:paraId="3694FF34" w14:textId="77777777" w:rsidR="006648D0" w:rsidRDefault="00CC2A7D">
      <w:pPr>
        <w:spacing w:line="600" w:lineRule="auto"/>
        <w:ind w:firstLine="720"/>
        <w:jc w:val="both"/>
        <w:rPr>
          <w:rFonts w:eastAsia="Times New Roman"/>
          <w:bCs/>
        </w:rPr>
      </w:pPr>
      <w:r>
        <w:rPr>
          <w:rFonts w:eastAsia="Times New Roman"/>
          <w:bCs/>
        </w:rPr>
        <w:t xml:space="preserve">Μέχρι σήμερα επαναλαμβάνετε και υπερασπίζεστε το μεγαλύτερο ψεύδος της πρόσφατης ιστορίας, το </w:t>
      </w:r>
      <w:r>
        <w:rPr>
          <w:rFonts w:eastAsia="Times New Roman"/>
          <w:bCs/>
          <w:lang w:val="en-US"/>
        </w:rPr>
        <w:t>success</w:t>
      </w:r>
      <w:r>
        <w:rPr>
          <w:rFonts w:eastAsia="Times New Roman"/>
          <w:bCs/>
        </w:rPr>
        <w:t xml:space="preserve"> </w:t>
      </w:r>
      <w:r>
        <w:rPr>
          <w:rFonts w:eastAsia="Times New Roman"/>
          <w:bCs/>
          <w:lang w:val="en-US"/>
        </w:rPr>
        <w:t>story</w:t>
      </w:r>
      <w:r>
        <w:rPr>
          <w:rFonts w:eastAsia="Times New Roman"/>
          <w:bCs/>
        </w:rPr>
        <w:t xml:space="preserve"> του κ. Σαμαρά μιλώντας για το αχρείαστο τρίτο πρόγραμμα του Ιουλίου, αλλ</w:t>
      </w:r>
      <w:r>
        <w:rPr>
          <w:rFonts w:eastAsia="Times New Roman"/>
          <w:bCs/>
        </w:rPr>
        <w:t xml:space="preserve">ά χωρίς να εξηγείτε για ποιο λόγο, αφού τα πράγματα πήγαν τόσο καλά για την χώρα το 2014, δεν έκλεισε η τότε κυβέρνηση την πέμπτη αξιολόγηση. </w:t>
      </w:r>
    </w:p>
    <w:p w14:paraId="3694FF35" w14:textId="77777777" w:rsidR="006648D0" w:rsidRDefault="00CC2A7D">
      <w:pPr>
        <w:spacing w:line="600" w:lineRule="auto"/>
        <w:ind w:firstLine="720"/>
        <w:jc w:val="both"/>
        <w:rPr>
          <w:rFonts w:eastAsia="Times New Roman"/>
          <w:bCs/>
        </w:rPr>
      </w:pPr>
      <w:r>
        <w:rPr>
          <w:rFonts w:eastAsia="Times New Roman"/>
          <w:bCs/>
        </w:rPr>
        <w:t>Δεν προχωρήσατε επειδή οι δανειστές ζητούσαν την επίτευξη πρωτογενούς πλεονάσματος 1,5% για το 2014. Τελικά η χρο</w:t>
      </w:r>
      <w:r>
        <w:rPr>
          <w:rFonts w:eastAsia="Times New Roman"/>
          <w:bCs/>
        </w:rPr>
        <w:t xml:space="preserve">νιά έκλεισε με </w:t>
      </w:r>
      <w:r>
        <w:rPr>
          <w:rFonts w:eastAsia="Times New Roman"/>
          <w:bCs/>
        </w:rPr>
        <w:lastRenderedPageBreak/>
        <w:t>πρωτογενές πλεόνασμα 0,2%, το οποίο σήμαινε ότι θα έπρεπε να πάρετε επιπλέον μέτρα 2 δισεκατομμυρίων ευρώ.</w:t>
      </w:r>
    </w:p>
    <w:p w14:paraId="3694FF36" w14:textId="77777777" w:rsidR="006648D0" w:rsidRDefault="00CC2A7D">
      <w:pPr>
        <w:spacing w:line="600" w:lineRule="auto"/>
        <w:ind w:firstLine="720"/>
        <w:jc w:val="both"/>
        <w:rPr>
          <w:rFonts w:eastAsia="Times New Roman"/>
          <w:bCs/>
        </w:rPr>
      </w:pPr>
      <w:r>
        <w:rPr>
          <w:rFonts w:eastAsia="Times New Roman"/>
          <w:bCs/>
        </w:rPr>
        <w:t>Έπρεπε, επίσης, να πάρετε εμπροσθοβαρή μέτρα ύψους 7,6 δισεκατομμυρίων ευρώ για να πιάσετε τους στόχους του 2015 και του 2016 για 3% κ</w:t>
      </w:r>
      <w:r>
        <w:rPr>
          <w:rFonts w:eastAsia="Times New Roman"/>
          <w:bCs/>
        </w:rPr>
        <w:t>αι 4,5% πρωτογενές πλεόνασμα, ενώ παράλληλα γνωρίζετε πως δεν υπήρχε η δυνατότητα αναχρηματοδότησης του χρέους από τις αγορές μετά την λήξη του προγράμματος. Είχατε συμφωνήσει σε πρωτογενή πλεονάσματα υπερβολικά και ανέφικτα, ενώ η σύγκριση με αυτά που τελ</w:t>
      </w:r>
      <w:r>
        <w:rPr>
          <w:rFonts w:eastAsia="Times New Roman"/>
          <w:bCs/>
        </w:rPr>
        <w:t xml:space="preserve">ικά απέσπασε η σημερινή Κυβέρνηση είναι εμφανής καθώς από αποφεύγονται μέτρα ύψους περίπου 20 δισεκατομμυρίων ευρώ. Είχατε συμφωνήσει μάλιστα αυτά τα πλεονάσματα να τα διατηρείτε επ’ άπειρον. </w:t>
      </w:r>
    </w:p>
    <w:p w14:paraId="3694FF37" w14:textId="77777777" w:rsidR="006648D0" w:rsidRDefault="00CC2A7D">
      <w:pPr>
        <w:spacing w:line="600" w:lineRule="auto"/>
        <w:ind w:firstLine="720"/>
        <w:jc w:val="both"/>
        <w:rPr>
          <w:rFonts w:eastAsia="Times New Roman"/>
          <w:bCs/>
        </w:rPr>
      </w:pPr>
      <w:r>
        <w:rPr>
          <w:rFonts w:eastAsia="Times New Roman"/>
          <w:bCs/>
        </w:rPr>
        <w:t>Δραπετεύσατε από την κυβέρνηση μέσω της επίσπευσης εκλογής Προέ</w:t>
      </w:r>
      <w:r>
        <w:rPr>
          <w:rFonts w:eastAsia="Times New Roman"/>
          <w:bCs/>
        </w:rPr>
        <w:t xml:space="preserve">δρου της Δημοκρατίας, γνωρίζοντας πως θα χάσετε τις εκλογές, όπως άλλωστε είχε ομολογήσει και ο κ. Σαμαράς σε συνέντευξή τους στις </w:t>
      </w:r>
      <w:r>
        <w:rPr>
          <w:rFonts w:eastAsia="Times New Roman"/>
          <w:bCs/>
        </w:rPr>
        <w:lastRenderedPageBreak/>
        <w:t>5</w:t>
      </w:r>
      <w:r>
        <w:rPr>
          <w:rFonts w:eastAsia="Times New Roman"/>
          <w:bCs/>
        </w:rPr>
        <w:t>-</w:t>
      </w:r>
      <w:r>
        <w:rPr>
          <w:rFonts w:eastAsia="Times New Roman"/>
          <w:bCs/>
        </w:rPr>
        <w:t>6</w:t>
      </w:r>
      <w:r>
        <w:rPr>
          <w:rFonts w:eastAsia="Times New Roman"/>
          <w:bCs/>
        </w:rPr>
        <w:t>-</w:t>
      </w:r>
      <w:r>
        <w:rPr>
          <w:rFonts w:eastAsia="Times New Roman"/>
          <w:bCs/>
        </w:rPr>
        <w:t>2016, με μια συμφωνία για την ολοκλήρωση της πέμπτης αξιολόγησης του δεύτερου μνημονίου που δεν έβγαινε, όπως έχει ομολογ</w:t>
      </w:r>
      <w:r>
        <w:rPr>
          <w:rFonts w:eastAsia="Times New Roman"/>
          <w:bCs/>
        </w:rPr>
        <w:t>ήσει ο πρώην Υπουργός Οικονομικών, Γκίκας Χαρδούβελης, σε συνέντευξή του στις 6</w:t>
      </w:r>
      <w:r>
        <w:rPr>
          <w:rFonts w:eastAsia="Times New Roman"/>
          <w:bCs/>
        </w:rPr>
        <w:t xml:space="preserve"> – </w:t>
      </w:r>
      <w:r>
        <w:rPr>
          <w:rFonts w:eastAsia="Times New Roman"/>
          <w:bCs/>
        </w:rPr>
        <w:t>6</w:t>
      </w:r>
      <w:r>
        <w:rPr>
          <w:rFonts w:eastAsia="Times New Roman"/>
          <w:bCs/>
        </w:rPr>
        <w:t xml:space="preserve"> </w:t>
      </w:r>
      <w:r>
        <w:rPr>
          <w:rFonts w:eastAsia="Times New Roman"/>
          <w:bCs/>
        </w:rPr>
        <w:t xml:space="preserve">- </w:t>
      </w:r>
      <w:r>
        <w:rPr>
          <w:rFonts w:eastAsia="Times New Roman"/>
          <w:bCs/>
        </w:rPr>
        <w:t xml:space="preserve">2016, καταρρίπτοντας παράλληλα τους ισχυρισμούς περί </w:t>
      </w:r>
      <w:r>
        <w:rPr>
          <w:rFonts w:eastAsia="Times New Roman"/>
          <w:bCs/>
          <w:lang w:val="en-US"/>
        </w:rPr>
        <w:t>success</w:t>
      </w:r>
      <w:r>
        <w:rPr>
          <w:rFonts w:eastAsia="Times New Roman"/>
          <w:bCs/>
        </w:rPr>
        <w:t xml:space="preserve"> </w:t>
      </w:r>
      <w:r>
        <w:rPr>
          <w:rFonts w:eastAsia="Times New Roman"/>
          <w:bCs/>
          <w:lang w:val="en-US"/>
        </w:rPr>
        <w:t>story</w:t>
      </w:r>
      <w:r>
        <w:rPr>
          <w:rFonts w:eastAsia="Times New Roman"/>
          <w:bCs/>
        </w:rPr>
        <w:t>.</w:t>
      </w:r>
    </w:p>
    <w:p w14:paraId="3694FF38" w14:textId="77777777" w:rsidR="006648D0" w:rsidRDefault="00CC2A7D">
      <w:pPr>
        <w:spacing w:line="600" w:lineRule="auto"/>
        <w:ind w:firstLine="720"/>
        <w:jc w:val="both"/>
        <w:rPr>
          <w:rFonts w:eastAsia="Times New Roman"/>
          <w:szCs w:val="24"/>
        </w:rPr>
      </w:pPr>
      <w:r>
        <w:rPr>
          <w:rFonts w:eastAsia="Times New Roman"/>
          <w:szCs w:val="24"/>
        </w:rPr>
        <w:t xml:space="preserve">Αφήσατε τα ταμεία της χώρας άδεια και επενδύσατε στις πιο ακραίες φωνές των δανειστών και στο σενάριο </w:t>
      </w:r>
      <w:r>
        <w:rPr>
          <w:rFonts w:eastAsia="Times New Roman"/>
          <w:szCs w:val="24"/>
        </w:rPr>
        <w:t>της αριστερής παρένθεσης, υπονομεύοντας εν</w:t>
      </w:r>
      <w:r>
        <w:rPr>
          <w:rFonts w:eastAsia="Times New Roman"/>
          <w:szCs w:val="24"/>
        </w:rPr>
        <w:t xml:space="preserve"> </w:t>
      </w:r>
      <w:r>
        <w:rPr>
          <w:rFonts w:eastAsia="Times New Roman"/>
          <w:szCs w:val="24"/>
        </w:rPr>
        <w:t>τέλει όχι την Κυβέρνηση του ΣΥΡΙΖΑ, αλλά την ίδια τη χώρα.</w:t>
      </w:r>
    </w:p>
    <w:p w14:paraId="3694FF39" w14:textId="77777777" w:rsidR="006648D0" w:rsidRDefault="00CC2A7D">
      <w:pPr>
        <w:spacing w:line="600" w:lineRule="auto"/>
        <w:ind w:firstLine="720"/>
        <w:jc w:val="both"/>
        <w:rPr>
          <w:rFonts w:eastAsia="Times New Roman"/>
          <w:szCs w:val="24"/>
        </w:rPr>
      </w:pPr>
      <w:r>
        <w:rPr>
          <w:rFonts w:eastAsia="Times New Roman"/>
          <w:szCs w:val="24"/>
        </w:rPr>
        <w:t>Να σας θυμίσουμε, επίσης, πως χαρακτηρίζατε το χρέος βιώσιμο και πως αντί για ρύθμιση, ζητούσατε πιστοποιητικό βιωσιμότητας. Και τότε λέγατε, όπως και σήμ</w:t>
      </w:r>
      <w:r>
        <w:rPr>
          <w:rFonts w:eastAsia="Times New Roman"/>
          <w:szCs w:val="24"/>
        </w:rPr>
        <w:t xml:space="preserve">ερα, πως σημασία δεν έχει το χρέος, αλλά προέχουν οι μεταρρυθμίσεις. Τις είδαμε τις μεταρρυθμίσεις σας: πλήρης διάλυση </w:t>
      </w:r>
      <w:r>
        <w:rPr>
          <w:rFonts w:eastAsia="Times New Roman"/>
          <w:szCs w:val="24"/>
        </w:rPr>
        <w:lastRenderedPageBreak/>
        <w:t xml:space="preserve">του κοινωνικού κράτους, απολύσεις στον δημόσιο και ιδιωτικό τομέα, απορρύθμιση της αγοράς εργασίας. </w:t>
      </w:r>
    </w:p>
    <w:p w14:paraId="3694FF3A" w14:textId="77777777" w:rsidR="006648D0" w:rsidRDefault="00CC2A7D">
      <w:pPr>
        <w:spacing w:line="600" w:lineRule="auto"/>
        <w:ind w:firstLine="720"/>
        <w:jc w:val="both"/>
        <w:rPr>
          <w:rFonts w:eastAsia="Times New Roman"/>
          <w:szCs w:val="24"/>
        </w:rPr>
      </w:pPr>
      <w:r>
        <w:rPr>
          <w:rFonts w:eastAsia="Times New Roman"/>
          <w:szCs w:val="24"/>
        </w:rPr>
        <w:t xml:space="preserve">Από τις μεταρρυθμίσεις σας, βέβαια, </w:t>
      </w:r>
      <w:r>
        <w:rPr>
          <w:rFonts w:eastAsia="Times New Roman"/>
          <w:szCs w:val="24"/>
        </w:rPr>
        <w:t xml:space="preserve">ουδέποτε αγγίχθηκε ούτε ο διαπλεκόμενος κρατικοδίαιτος ιδιωτικός τομέας ούτε οι στρεβλώσεις του πελατειακού κράτους, που εσείς οικοδομήσατε όλα τα προηγούμενα χρόνια. Την ίδια πολιτική υπόσχεστε και για το μέλλον. </w:t>
      </w:r>
    </w:p>
    <w:p w14:paraId="3694FF3B" w14:textId="77777777" w:rsidR="006648D0" w:rsidRDefault="00CC2A7D">
      <w:pPr>
        <w:spacing w:line="600" w:lineRule="auto"/>
        <w:ind w:firstLine="720"/>
        <w:jc w:val="both"/>
        <w:rPr>
          <w:rFonts w:eastAsia="Times New Roman"/>
          <w:szCs w:val="24"/>
        </w:rPr>
      </w:pPr>
      <w:r>
        <w:rPr>
          <w:rFonts w:eastAsia="Times New Roman"/>
          <w:szCs w:val="24"/>
        </w:rPr>
        <w:t>Σήμερα δεν αρθρώνετε λέξη για τα βραχυπρό</w:t>
      </w:r>
      <w:r>
        <w:rPr>
          <w:rFonts w:eastAsia="Times New Roman"/>
          <w:szCs w:val="24"/>
        </w:rPr>
        <w:t xml:space="preserve">θεσμα μέτρα και τα καλοδέχεστε λέγοντας πως αυτά ήταν αυτονόητα. Τόσα χρόνια, όμως, γιατί δεν παίρνατε εσείς αυτονόητα μέτρα, αλλά αντιθέτως επιλέξατε να καταστρέψετε τους μικροομολογιούχους και τα ασφαλιστικά ταμεία μέσω του </w:t>
      </w:r>
      <w:r>
        <w:rPr>
          <w:rFonts w:eastAsia="Times New Roman"/>
          <w:szCs w:val="24"/>
          <w:lang w:val="en-US"/>
        </w:rPr>
        <w:t>PSI</w:t>
      </w:r>
      <w:r>
        <w:rPr>
          <w:rFonts w:eastAsia="Times New Roman"/>
          <w:szCs w:val="24"/>
        </w:rPr>
        <w:t>; Επειδή ξεχνάτε να αναφέρε</w:t>
      </w:r>
      <w:r>
        <w:rPr>
          <w:rFonts w:eastAsia="Times New Roman"/>
          <w:szCs w:val="24"/>
        </w:rPr>
        <w:t>τε το όφελος για την οικονομία από τα βραχυπρόθεσμα μέτρα, να σας θυμίσουμε πως αυτά είναι τουλάχιστον 45 δισεκατομμύρια ευρώ χωρίς να χάσει ούτε ένα ευρώ κανένας.</w:t>
      </w:r>
    </w:p>
    <w:p w14:paraId="3694FF3C" w14:textId="77777777" w:rsidR="006648D0" w:rsidRDefault="00CC2A7D">
      <w:pPr>
        <w:spacing w:line="600" w:lineRule="auto"/>
        <w:ind w:firstLine="720"/>
        <w:jc w:val="both"/>
        <w:rPr>
          <w:rFonts w:eastAsia="Times New Roman"/>
          <w:szCs w:val="24"/>
        </w:rPr>
      </w:pPr>
      <w:r>
        <w:rPr>
          <w:rFonts w:eastAsia="Times New Roman"/>
          <w:szCs w:val="24"/>
        </w:rPr>
        <w:lastRenderedPageBreak/>
        <w:t>Εμμένετε στη λογική πως για όλα φταίει η διετία ΣΥΡΙΖΑ, λέγοντας πως η διαπραγμάτευση του πρ</w:t>
      </w:r>
      <w:r>
        <w:rPr>
          <w:rFonts w:eastAsia="Times New Roman"/>
          <w:szCs w:val="24"/>
        </w:rPr>
        <w:t>ώτου εξαμήνου κόστισε 86 δισεκατομμύρια στον ελληνικό λαό. Είναι ψέμα. Από τα 86 δισεκατομμύρια, τα 54 αφορούν την αναχρηματοδότηση του παλαιού χρέους, τα 25 αφορούσαν την ανακεφαλαιοποίηση των τραπεζών –</w:t>
      </w:r>
      <w:r>
        <w:rPr>
          <w:rFonts w:eastAsia="Times New Roman"/>
          <w:szCs w:val="24"/>
        </w:rPr>
        <w:t xml:space="preserve"> </w:t>
      </w:r>
      <w:r>
        <w:rPr>
          <w:rFonts w:eastAsia="Times New Roman"/>
          <w:szCs w:val="24"/>
        </w:rPr>
        <w:t>εν</w:t>
      </w:r>
      <w:r w:rsidRPr="001C358A">
        <w:rPr>
          <w:rFonts w:eastAsia="Times New Roman"/>
          <w:szCs w:val="24"/>
        </w:rPr>
        <w:t xml:space="preserve"> </w:t>
      </w:r>
      <w:r>
        <w:rPr>
          <w:rFonts w:eastAsia="Times New Roman"/>
          <w:szCs w:val="24"/>
        </w:rPr>
        <w:t xml:space="preserve">τέλει χρειάστηκαν μόνο 5 και τα υπόλοιπα 20 δεν </w:t>
      </w:r>
      <w:r>
        <w:rPr>
          <w:rFonts w:eastAsia="Times New Roman"/>
          <w:szCs w:val="24"/>
        </w:rPr>
        <w:t>αποτελούν κόστος</w:t>
      </w:r>
      <w:r>
        <w:rPr>
          <w:rFonts w:eastAsia="Times New Roman"/>
          <w:szCs w:val="24"/>
        </w:rPr>
        <w:t xml:space="preserve"> </w:t>
      </w:r>
      <w:r>
        <w:rPr>
          <w:rFonts w:eastAsia="Times New Roman"/>
          <w:szCs w:val="24"/>
        </w:rPr>
        <w:t xml:space="preserve">- ενώ από τα εναπομείναντα 12, τα 7 δισεκατομμύρια κατευθύνθηκαν στις ληξιπρόθεσμες οφειλές του ελληνικού δημοσίου, στην πραγματική οικονομία, σ’ ένα χρέος προς τους πολίτες που προϋπήρχε της </w:t>
      </w:r>
      <w:r>
        <w:rPr>
          <w:rFonts w:eastAsia="Times New Roman"/>
          <w:szCs w:val="24"/>
        </w:rPr>
        <w:t>σ</w:t>
      </w:r>
      <w:r>
        <w:rPr>
          <w:rFonts w:eastAsia="Times New Roman"/>
          <w:szCs w:val="24"/>
        </w:rPr>
        <w:t>υγκυβέρνησης ΣΥΡΙΖΑ-ΑΝΕΛ.</w:t>
      </w:r>
    </w:p>
    <w:p w14:paraId="3694FF3D" w14:textId="77777777" w:rsidR="006648D0" w:rsidRDefault="00CC2A7D">
      <w:pPr>
        <w:spacing w:line="600" w:lineRule="auto"/>
        <w:ind w:firstLine="720"/>
        <w:jc w:val="both"/>
        <w:rPr>
          <w:rFonts w:eastAsia="Times New Roman"/>
          <w:szCs w:val="24"/>
        </w:rPr>
      </w:pPr>
      <w:r>
        <w:rPr>
          <w:rFonts w:eastAsia="Times New Roman"/>
          <w:szCs w:val="24"/>
        </w:rPr>
        <w:t>Κυρίες και κύριοι Βο</w:t>
      </w:r>
      <w:r>
        <w:rPr>
          <w:rFonts w:eastAsia="Times New Roman"/>
          <w:szCs w:val="24"/>
        </w:rPr>
        <w:t xml:space="preserve">υλευτές, σήμερα συζητάμε τον </w:t>
      </w:r>
      <w:r>
        <w:rPr>
          <w:rFonts w:eastAsia="Times New Roman"/>
          <w:szCs w:val="24"/>
        </w:rPr>
        <w:t>π</w:t>
      </w:r>
      <w:r>
        <w:rPr>
          <w:rFonts w:eastAsia="Times New Roman"/>
          <w:szCs w:val="24"/>
        </w:rPr>
        <w:t>ροϋπολογισμό του κράτους για το 2017, μια κορυφαία διαδικασία, η οποία έτυχε να συμπέσει χρονικά με την πρόσφατη συμφωνία για τα βραχυπρόθεσμα μέτρα του χρέους, μέτρα, τα οποία θα εξασφαλίσουν μείωση του χρέους ύψους 22% του Α</w:t>
      </w:r>
      <w:r>
        <w:rPr>
          <w:rFonts w:eastAsia="Times New Roman"/>
          <w:szCs w:val="24"/>
        </w:rPr>
        <w:t xml:space="preserve">ΕΠ. </w:t>
      </w:r>
    </w:p>
    <w:p w14:paraId="3694FF3E"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Τα κυμαινόμενα επιτόκια γίνονται χαμηλότερα και σταθερά, ανεξάρτητα από το τι γίνεται στις αγορές, ενώ η δημοσιονομική προσαρμογή της χώρας προβλέπει στόχο πρωτογενούς πλεονάσματος 1,75%, σημαντικά χαμηλότερο απ’ αυτόν που είχε τεθεί στο προηγούμενο </w:t>
      </w:r>
      <w:r>
        <w:rPr>
          <w:rFonts w:eastAsia="Times New Roman"/>
          <w:szCs w:val="24"/>
        </w:rPr>
        <w:t>πρόγραμμα, απελευθερώνοντας μ’ αυτόν τον τρόπο τον απαραίτητο δημοσιονομικό χώρο για τη σταδιακή ανάκαμψη της οικονομίας και την επιστροφή της χώρας στη δίκαιη ανάπτυξη.</w:t>
      </w:r>
    </w:p>
    <w:p w14:paraId="3694FF3F" w14:textId="77777777" w:rsidR="006648D0" w:rsidRDefault="00CC2A7D">
      <w:pPr>
        <w:spacing w:line="600" w:lineRule="auto"/>
        <w:ind w:firstLine="720"/>
        <w:jc w:val="both"/>
        <w:rPr>
          <w:rFonts w:eastAsia="Times New Roman"/>
          <w:szCs w:val="24"/>
        </w:rPr>
      </w:pPr>
      <w:r>
        <w:rPr>
          <w:rFonts w:eastAsia="Times New Roman"/>
          <w:szCs w:val="24"/>
        </w:rPr>
        <w:t xml:space="preserve">Ο υπό συζήτηση </w:t>
      </w:r>
      <w:r>
        <w:rPr>
          <w:rFonts w:eastAsia="Times New Roman"/>
          <w:szCs w:val="24"/>
        </w:rPr>
        <w:t>π</w:t>
      </w:r>
      <w:r>
        <w:rPr>
          <w:rFonts w:eastAsia="Times New Roman"/>
          <w:szCs w:val="24"/>
        </w:rPr>
        <w:t xml:space="preserve">ροϋπολογισμός εξασφαλίζει τη διατήρηση της δημοσιονομικής ισορροπίας, </w:t>
      </w:r>
      <w:r>
        <w:rPr>
          <w:rFonts w:eastAsia="Times New Roman"/>
          <w:szCs w:val="24"/>
        </w:rPr>
        <w:t>ενώ παράλληλα δίνει έμφαση στην ενίσχυση των κοινωνικών στόχων για τη σταδιακή αποκατάσταση των κοινωνικών ανισορροπιών.</w:t>
      </w:r>
    </w:p>
    <w:p w14:paraId="3694FF40" w14:textId="77777777" w:rsidR="006648D0" w:rsidRDefault="00CC2A7D">
      <w:pPr>
        <w:spacing w:line="600" w:lineRule="auto"/>
        <w:ind w:firstLine="720"/>
        <w:jc w:val="both"/>
        <w:rPr>
          <w:rFonts w:eastAsia="Times New Roman"/>
          <w:szCs w:val="24"/>
        </w:rPr>
      </w:pPr>
      <w:r>
        <w:rPr>
          <w:rFonts w:eastAsia="Times New Roman"/>
          <w:szCs w:val="24"/>
        </w:rPr>
        <w:t xml:space="preserve">Είναι, άλλωστε, ενδεικτικό πως ήδη από το προσχέδιο του </w:t>
      </w:r>
      <w:r>
        <w:rPr>
          <w:rFonts w:eastAsia="Times New Roman"/>
          <w:szCs w:val="24"/>
        </w:rPr>
        <w:t>π</w:t>
      </w:r>
      <w:r>
        <w:rPr>
          <w:rFonts w:eastAsia="Times New Roman"/>
          <w:szCs w:val="24"/>
        </w:rPr>
        <w:t xml:space="preserve">ροϋπολογισμού η Κυβέρνηση κατηγορήθηκε από τον ΣΕΒ πως επιχειρεί την πιο </w:t>
      </w:r>
      <w:r>
        <w:rPr>
          <w:rFonts w:eastAsia="Times New Roman"/>
          <w:szCs w:val="24"/>
        </w:rPr>
        <w:lastRenderedPageBreak/>
        <w:t>μεγάλ</w:t>
      </w:r>
      <w:r>
        <w:rPr>
          <w:rFonts w:eastAsia="Times New Roman"/>
          <w:szCs w:val="24"/>
        </w:rPr>
        <w:t>η ανακατανομή εισοδημάτων που έγινε ποτέ σε βάρος των υψηλότερων και προς όφελος των χαμηλότερων.</w:t>
      </w:r>
    </w:p>
    <w:p w14:paraId="3694FF41" w14:textId="77777777" w:rsidR="006648D0" w:rsidRDefault="00CC2A7D">
      <w:pPr>
        <w:spacing w:line="600" w:lineRule="auto"/>
        <w:ind w:firstLine="720"/>
        <w:jc w:val="both"/>
        <w:rPr>
          <w:rFonts w:eastAsia="Times New Roman"/>
          <w:szCs w:val="24"/>
        </w:rPr>
      </w:pPr>
      <w:r>
        <w:rPr>
          <w:rFonts w:eastAsia="Times New Roman"/>
          <w:szCs w:val="24"/>
        </w:rPr>
        <w:t xml:space="preserve">Προτεραιότητά μας είναι η ενίσχυση και θωράκιση της κοινωνικής προστασίας, η στήριξη των πιο ευάλωτων ομάδων, η αναμόρφωση του κράτους-πρόνοιας. </w:t>
      </w:r>
    </w:p>
    <w:p w14:paraId="3694FF42" w14:textId="77777777" w:rsidR="006648D0" w:rsidRDefault="00CC2A7D">
      <w:pPr>
        <w:spacing w:line="600" w:lineRule="auto"/>
        <w:ind w:firstLine="720"/>
        <w:jc w:val="both"/>
        <w:rPr>
          <w:rFonts w:eastAsia="Times New Roman"/>
          <w:szCs w:val="24"/>
        </w:rPr>
      </w:pPr>
      <w:r>
        <w:rPr>
          <w:rFonts w:eastAsia="Times New Roman"/>
          <w:szCs w:val="24"/>
        </w:rPr>
        <w:t>Κυρίες και κ</w:t>
      </w:r>
      <w:r>
        <w:rPr>
          <w:rFonts w:eastAsia="Times New Roman"/>
          <w:szCs w:val="24"/>
        </w:rPr>
        <w:t xml:space="preserve">ύριοι συνάδελφοι, όπως αναφέρθηκε, στόχος μας είναι ο δίκαιος επιμερισμός του κόστους προσαρμογής και η κοινωνικά δίκαιη ανάκαμψη της ελληνικής οικονομίας. Με δεδομένη τη συμφωνία με τους δανειστές, η Κυβέρνηση φέρνει προς ψήφιση έναν </w:t>
      </w:r>
      <w:r>
        <w:rPr>
          <w:rFonts w:eastAsia="Times New Roman"/>
          <w:szCs w:val="24"/>
        </w:rPr>
        <w:t>π</w:t>
      </w:r>
      <w:r>
        <w:rPr>
          <w:rFonts w:eastAsia="Times New Roman"/>
          <w:szCs w:val="24"/>
        </w:rPr>
        <w:t>ροϋπολογισμό με αναπ</w:t>
      </w:r>
      <w:r>
        <w:rPr>
          <w:rFonts w:eastAsia="Times New Roman"/>
          <w:szCs w:val="24"/>
        </w:rPr>
        <w:t>τυξιακό προσανατολισμό. Σχέδιό μας είναι η ανάσχεση της οικονομικής ύφεσης, επενδύοντας στα συγκριτικά πλεονεκτήματα της ελληνικής οικονομίας και στο εξαιρετικής ποιότητας επιστημονικό και ανθρώπινο δυναμικό που διαθέτει η χώρα μας, αξιοποιώντας το νέο θεσ</w:t>
      </w:r>
      <w:r>
        <w:rPr>
          <w:rFonts w:eastAsia="Times New Roman"/>
          <w:szCs w:val="24"/>
        </w:rPr>
        <w:t xml:space="preserve">μικό πλαίσιο για </w:t>
      </w:r>
      <w:r>
        <w:rPr>
          <w:rFonts w:eastAsia="Times New Roman"/>
          <w:szCs w:val="24"/>
        </w:rPr>
        <w:lastRenderedPageBreak/>
        <w:t>τους αγροτικούς συνεταιρισμούς και την κοινωνική οικονομία για τη στήριξη του αγροτικού κόσμου με κομβικό σημείο τη συνεργατικότητα. Πρόκειται για συνεργατικά σχήματα και εγχειρήματα μακριά από τις πελατειακές και κομματικές αντιλήψεις του</w:t>
      </w:r>
      <w:r>
        <w:rPr>
          <w:rFonts w:eastAsia="Times New Roman"/>
          <w:szCs w:val="24"/>
        </w:rPr>
        <w:t xml:space="preserve"> παρελθόντος, που οδήγησαν στην κακοδιαχείριση, την αδιαφάνεια και στην αντιπαραγωγικότητα.</w:t>
      </w:r>
    </w:p>
    <w:p w14:paraId="3694FF43" w14:textId="77777777" w:rsidR="006648D0" w:rsidRDefault="00CC2A7D">
      <w:pPr>
        <w:spacing w:line="600" w:lineRule="auto"/>
        <w:ind w:firstLine="720"/>
        <w:jc w:val="both"/>
        <w:rPr>
          <w:rFonts w:eastAsia="Times New Roman"/>
          <w:szCs w:val="24"/>
        </w:rPr>
      </w:pPr>
      <w:r>
        <w:rPr>
          <w:rFonts w:eastAsia="Times New Roman"/>
          <w:szCs w:val="24"/>
        </w:rPr>
        <w:t>Προς αυτήν την κατεύθυνση, οφείλουν να αξιοποιηθούν με τον καλύτερο δυνατό τρόπο όλα τα χρηματοδοτικά εργαλεία που διαθέτουμε σήμερα στα χέρια μας: το πρόγραμμα αγρ</w:t>
      </w:r>
      <w:r>
        <w:rPr>
          <w:rFonts w:eastAsia="Times New Roman"/>
          <w:szCs w:val="24"/>
        </w:rPr>
        <w:t xml:space="preserve">οτικής ανάπτυξης, το πρόγραμμα για νέους αγρότες, τον αναπτυξιακό νόμο, τα ΕΣΠΑ, το πρόγραμμα </w:t>
      </w:r>
      <w:r>
        <w:rPr>
          <w:rFonts w:eastAsia="Times New Roman"/>
          <w:szCs w:val="24"/>
          <w:lang w:val="en-US"/>
        </w:rPr>
        <w:t>leader</w:t>
      </w:r>
      <w:r>
        <w:rPr>
          <w:rFonts w:eastAsia="Times New Roman"/>
          <w:szCs w:val="24"/>
        </w:rPr>
        <w:t>.</w:t>
      </w:r>
    </w:p>
    <w:p w14:paraId="3694FF44" w14:textId="77777777" w:rsidR="006648D0" w:rsidRDefault="00CC2A7D">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Συντομεύετε, κύριε συνάδελφε.</w:t>
      </w:r>
    </w:p>
    <w:p w14:paraId="3694FF45" w14:textId="77777777" w:rsidR="006648D0" w:rsidRDefault="00CC2A7D">
      <w:pPr>
        <w:spacing w:line="600" w:lineRule="auto"/>
        <w:ind w:firstLine="720"/>
        <w:jc w:val="both"/>
        <w:rPr>
          <w:rFonts w:eastAsia="Times New Roman"/>
          <w:szCs w:val="24"/>
        </w:rPr>
      </w:pPr>
      <w:r>
        <w:rPr>
          <w:rFonts w:eastAsia="Times New Roman"/>
          <w:b/>
          <w:szCs w:val="24"/>
        </w:rPr>
        <w:t>ΕΥΣΤΑΘΙΟΣ ΓΙΑΝΝΑΚΙΔΗΣ:</w:t>
      </w:r>
      <w:r>
        <w:rPr>
          <w:rFonts w:eastAsia="Times New Roman"/>
          <w:szCs w:val="24"/>
        </w:rPr>
        <w:t xml:space="preserve"> Ολοκληρώνω.</w:t>
      </w:r>
    </w:p>
    <w:p w14:paraId="3694FF46" w14:textId="77777777" w:rsidR="006648D0" w:rsidRDefault="00CC2A7D">
      <w:pPr>
        <w:spacing w:line="600" w:lineRule="auto"/>
        <w:ind w:firstLine="720"/>
        <w:jc w:val="both"/>
        <w:rPr>
          <w:rFonts w:eastAsia="Times New Roman"/>
          <w:szCs w:val="24"/>
        </w:rPr>
      </w:pPr>
      <w:r>
        <w:rPr>
          <w:rFonts w:eastAsia="Times New Roman"/>
          <w:szCs w:val="24"/>
        </w:rPr>
        <w:t>Κυρίες και κύριοι συνάδελφοι, είναι ενδεικτικό πως η Θράκ</w:t>
      </w:r>
      <w:r>
        <w:rPr>
          <w:rFonts w:eastAsia="Times New Roman"/>
          <w:szCs w:val="24"/>
        </w:rPr>
        <w:t xml:space="preserve">η ενισχύθηκε από το 1982 μέχρι το 1994 με επτά αναπτυξιακούς νόμους, ενώ η </w:t>
      </w:r>
      <w:r>
        <w:rPr>
          <w:rFonts w:eastAsia="Times New Roman"/>
          <w:szCs w:val="24"/>
        </w:rPr>
        <w:lastRenderedPageBreak/>
        <w:t>περιφέρεια Ανατολικής Μακεδονίας και Θράκης κατείχε σημαντικό μερίδιο στους αναπτυξιακούς νόμους του 1998, του 2004 και του 2011. Παρά τις οικονομικές ενισχύσεις και κίνητρα, συνολι</w:t>
      </w:r>
      <w:r>
        <w:rPr>
          <w:rFonts w:eastAsia="Times New Roman"/>
          <w:szCs w:val="24"/>
        </w:rPr>
        <w:t xml:space="preserve">κά η περιφέρεια Ανατολικής Μακεδονίας και Θράκης χαρακτηρίζεται από εκρηκτικά ποσοστά ανεργίας, αντιμετωπίζοντας το σύνολο των διαχρονικά αναποτελεσματικών πολιτικών της Νέας Δημοκρατίας και του ΠΑΣΟΚ. </w:t>
      </w:r>
    </w:p>
    <w:p w14:paraId="3694FF47" w14:textId="77777777" w:rsidR="006648D0" w:rsidRDefault="00CC2A7D">
      <w:pPr>
        <w:spacing w:line="600" w:lineRule="auto"/>
        <w:ind w:firstLine="720"/>
        <w:jc w:val="both"/>
        <w:rPr>
          <w:rFonts w:eastAsia="Times New Roman"/>
          <w:szCs w:val="24"/>
        </w:rPr>
      </w:pPr>
      <w:r>
        <w:rPr>
          <w:rFonts w:eastAsia="Times New Roman"/>
          <w:szCs w:val="24"/>
        </w:rPr>
        <w:t>Εμείς έχουμε επιλέξει να εργαστούμε σκληρά, προκειμέν</w:t>
      </w:r>
      <w:r>
        <w:rPr>
          <w:rFonts w:eastAsia="Times New Roman"/>
          <w:szCs w:val="24"/>
        </w:rPr>
        <w:t xml:space="preserve">ου να επαληθευθούν οι θετικές εκτιμήσεις για την οικονομία, αξιοποιώντας κάθε δυνατότητα και εργαλείο, κάθε συγκριτικό πλεονέκτημα που διαθέτει η </w:t>
      </w:r>
      <w:r>
        <w:rPr>
          <w:rFonts w:eastAsia="Times New Roman"/>
          <w:szCs w:val="24"/>
        </w:rPr>
        <w:t>Α</w:t>
      </w:r>
      <w:r>
        <w:rPr>
          <w:rFonts w:eastAsia="Times New Roman"/>
          <w:szCs w:val="24"/>
        </w:rPr>
        <w:t>νατολική Μακεδονία και Θράκη.</w:t>
      </w:r>
    </w:p>
    <w:p w14:paraId="3694FF48"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σε αυτή την προσπάθεια γνωρίζουμε πως θα πρέπει να συγκρουστούμε σκληρά με τις παθογένειες και τους κατεστημένους μηχανισμούς του παρελθόντος, με τους πραγματικά υπαίτιους για τις αναποτελεσματικές πολιτικές και τα σημερινά αδιέξοδα της περιοχής, με το</w:t>
      </w:r>
      <w:r>
        <w:rPr>
          <w:rFonts w:eastAsia="Times New Roman" w:cs="Times New Roman"/>
          <w:szCs w:val="24"/>
        </w:rPr>
        <w:t xml:space="preserve">υς λαϊκιστές </w:t>
      </w:r>
      <w:r>
        <w:rPr>
          <w:rFonts w:eastAsia="Times New Roman" w:cs="Times New Roman"/>
          <w:szCs w:val="24"/>
        </w:rPr>
        <w:lastRenderedPageBreak/>
        <w:t xml:space="preserve">και τους πολιτικούς γυρολόγους που όλα αυτά τα χρόνια έθεταν ως προτεραιότητα την πολιτική τους επιβίωση και όχι τα συμφέροντα της </w:t>
      </w:r>
      <w:r>
        <w:rPr>
          <w:rFonts w:eastAsia="Times New Roman" w:cs="Times New Roman"/>
          <w:szCs w:val="24"/>
        </w:rPr>
        <w:t>Α</w:t>
      </w:r>
      <w:r>
        <w:rPr>
          <w:rFonts w:eastAsia="Times New Roman" w:cs="Times New Roman"/>
          <w:szCs w:val="24"/>
        </w:rPr>
        <w:t>νατολικής Μακεδονίας-Θράκης, με όσους επενδύουν στο διαχωρισμό της κοινωνίας και στην όξυνση των μεταξύ τους σχ</w:t>
      </w:r>
      <w:r>
        <w:rPr>
          <w:rFonts w:eastAsia="Times New Roman" w:cs="Times New Roman"/>
          <w:szCs w:val="24"/>
        </w:rPr>
        <w:t xml:space="preserve">έσεων και ιδιαίτερα με τις διαπλεκόμενες δυνάμεις του χθες που σήμερα αναζητούν καταφύγιο στους νεοναζί της Χρυσής Αυγής. Και αυτόν τον αγώνα θα τον δώσουμε μέχρι το τέλος. </w:t>
      </w:r>
    </w:p>
    <w:p w14:paraId="3694FF49"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πριν κλείσω, θα ήθελα να θέσω τρία ερωτήματα στα οποία αναμένουμε ακόμα απάντη</w:t>
      </w:r>
      <w:r>
        <w:rPr>
          <w:rFonts w:eastAsia="Times New Roman" w:cs="Times New Roman"/>
          <w:szCs w:val="24"/>
        </w:rPr>
        <w:t xml:space="preserve">ση από τη Νέα Δημοκρατία. </w:t>
      </w:r>
    </w:p>
    <w:p w14:paraId="3694FF4A"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ήδη μιλάτε δέκα λεπτά. </w:t>
      </w:r>
    </w:p>
    <w:p w14:paraId="3694FF4B"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ΕΥΣΤΑΘΙΟΣ ΓΙΑΝΝΑΚΙΔΗΣ: </w:t>
      </w:r>
      <w:r>
        <w:rPr>
          <w:rFonts w:eastAsia="Times New Roman" w:cs="Times New Roman"/>
          <w:szCs w:val="24"/>
        </w:rPr>
        <w:t>Αν είναι υπέρ των συλλογικών διαπραγματεύσεων…</w:t>
      </w:r>
    </w:p>
    <w:p w14:paraId="3694FF4C"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Δεν με ακούτε; </w:t>
      </w:r>
    </w:p>
    <w:p w14:paraId="3694FF4D"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ΕΥΣΤΑΘΙΟΣ ΓΙΑΝΝΑΚΙΔΗΣ: </w:t>
      </w:r>
      <w:r>
        <w:rPr>
          <w:rFonts w:eastAsia="Times New Roman" w:cs="Times New Roman"/>
          <w:szCs w:val="24"/>
        </w:rPr>
        <w:t>Σας ακούω, κύρι</w:t>
      </w:r>
      <w:r>
        <w:rPr>
          <w:rFonts w:eastAsia="Times New Roman" w:cs="Times New Roman"/>
          <w:szCs w:val="24"/>
        </w:rPr>
        <w:t xml:space="preserve">ε Πρόεδρε, ολοκληρώνω. </w:t>
      </w:r>
    </w:p>
    <w:p w14:paraId="3694FF4E"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Ποια είναι η θέση της για τις ομαδικές απολύσεις; Ρωτάω, επίσης, αν αποδέχεται ότι δεν πρέπει να ληφθεί κανένα μέτρο μετά τη λήξη του προγράμματος. </w:t>
      </w:r>
    </w:p>
    <w:p w14:paraId="3694FF4F"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694FF50" w14:textId="77777777" w:rsidR="006648D0" w:rsidRDefault="00CC2A7D">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694FF51" w14:textId="77777777" w:rsidR="006648D0" w:rsidRDefault="00CC2A7D">
      <w:pPr>
        <w:spacing w:line="600" w:lineRule="auto"/>
        <w:ind w:firstLine="720"/>
        <w:jc w:val="both"/>
        <w:rPr>
          <w:rFonts w:eastAsia="Times New Roman" w:cs="Times New Roman"/>
        </w:rPr>
      </w:pPr>
      <w:r>
        <w:rPr>
          <w:rFonts w:eastAsia="Times New Roman" w:cs="Times New Roman"/>
          <w:b/>
          <w:szCs w:val="24"/>
        </w:rPr>
        <w:t>ΠΡΟΕΔΡΕΥΩΝ (Σπυρίδων Λυ</w:t>
      </w:r>
      <w:r>
        <w:rPr>
          <w:rFonts w:eastAsia="Times New Roman" w:cs="Times New Roman"/>
          <w:b/>
          <w:szCs w:val="24"/>
        </w:rPr>
        <w:t xml:space="preserve">κούδης):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w:t>
      </w:r>
      <w:r>
        <w:rPr>
          <w:rFonts w:eastAsia="Times New Roman" w:cs="Times New Roman"/>
        </w:rPr>
        <w:t xml:space="preserve">ρίου και τον τρόπο οργάνωσης και λειτουργίας της Βουλής, τριάντα οκτώ μαθήτριες και μαθητές και δύο συνοδοί εκπαιδευτικοί από το </w:t>
      </w:r>
      <w:r>
        <w:rPr>
          <w:rFonts w:eastAsia="Times New Roman" w:cs="Times New Roman"/>
        </w:rPr>
        <w:t>Γ</w:t>
      </w:r>
      <w:r>
        <w:rPr>
          <w:rFonts w:eastAsia="Times New Roman" w:cs="Times New Roman"/>
        </w:rPr>
        <w:t>υμν</w:t>
      </w:r>
      <w:r>
        <w:rPr>
          <w:rFonts w:eastAsia="Times New Roman" w:cs="Times New Roman"/>
        </w:rPr>
        <w:t>ά</w:t>
      </w:r>
      <w:r>
        <w:rPr>
          <w:rFonts w:eastAsia="Times New Roman" w:cs="Times New Roman"/>
        </w:rPr>
        <w:t>σ</w:t>
      </w:r>
      <w:r>
        <w:rPr>
          <w:rFonts w:eastAsia="Times New Roman" w:cs="Times New Roman"/>
        </w:rPr>
        <w:t>ι</w:t>
      </w:r>
      <w:r>
        <w:rPr>
          <w:rFonts w:eastAsia="Times New Roman" w:cs="Times New Roman"/>
        </w:rPr>
        <w:t>ο Οβρυάς Αχαΐας</w:t>
      </w:r>
      <w:r>
        <w:rPr>
          <w:rFonts w:eastAsia="Times New Roman" w:cs="Times New Roman"/>
        </w:rPr>
        <w:t xml:space="preserve"> (πρώτο τμήμα)</w:t>
      </w:r>
      <w:r>
        <w:rPr>
          <w:rFonts w:eastAsia="Times New Roman" w:cs="Times New Roman"/>
        </w:rPr>
        <w:t xml:space="preserve">. </w:t>
      </w:r>
    </w:p>
    <w:p w14:paraId="3694FF52" w14:textId="77777777" w:rsidR="006648D0" w:rsidRDefault="00CC2A7D">
      <w:pPr>
        <w:spacing w:line="600" w:lineRule="auto"/>
        <w:ind w:firstLine="720"/>
        <w:jc w:val="both"/>
        <w:rPr>
          <w:rFonts w:eastAsia="Times New Roman" w:cs="Times New Roman"/>
        </w:rPr>
      </w:pPr>
      <w:r>
        <w:rPr>
          <w:rFonts w:eastAsia="Times New Roman" w:cs="Times New Roman"/>
        </w:rPr>
        <w:lastRenderedPageBreak/>
        <w:t xml:space="preserve">Σας καλωσορίζουμε στην </w:t>
      </w:r>
      <w:r>
        <w:rPr>
          <w:rFonts w:eastAsia="Times New Roman" w:cs="Times New Roman"/>
        </w:rPr>
        <w:t>ε</w:t>
      </w:r>
      <w:r>
        <w:rPr>
          <w:rFonts w:eastAsia="Times New Roman" w:cs="Times New Roman"/>
        </w:rPr>
        <w:t xml:space="preserve">λληνική Βουλή, παιδιά. </w:t>
      </w:r>
    </w:p>
    <w:p w14:paraId="3694FF53" w14:textId="77777777" w:rsidR="006648D0" w:rsidRDefault="00CC2A7D">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3694FF54"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συνάδελφος κ. Δημήτρης Κρεμαστινός από τη Δημοκρατική Συμπαράταξη έχει τον λόγο. </w:t>
      </w:r>
    </w:p>
    <w:p w14:paraId="3694FF55"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Κατ’ αρχάς, κύριε Πρόεδρε, πρέπει να πω, επειδή είναι παρών και ο Υπουργός των Οικονομικώ</w:t>
      </w:r>
      <w:r>
        <w:rPr>
          <w:rFonts w:eastAsia="Times New Roman" w:cs="Times New Roman"/>
          <w:szCs w:val="24"/>
        </w:rPr>
        <w:t xml:space="preserve">ν, ότι εγώ τουλάχιστον τον κ. Τσακαλώτο τον θεωρώ από τους σοβαρότερους Υπουργούς Οικονομικών που είχε η χώρα. Γι’ αυτό και θα θέσω και ορισμένες απορίες και ερωτηματικά που έχω. </w:t>
      </w:r>
    </w:p>
    <w:p w14:paraId="3694FF56" w14:textId="77777777" w:rsidR="006648D0" w:rsidRDefault="00CC2A7D">
      <w:pPr>
        <w:tabs>
          <w:tab w:val="left" w:pos="2738"/>
          <w:tab w:val="center" w:pos="4753"/>
          <w:tab w:val="left" w:pos="5723"/>
        </w:tabs>
        <w:spacing w:line="600" w:lineRule="auto"/>
        <w:ind w:firstLine="720"/>
        <w:jc w:val="both"/>
        <w:rPr>
          <w:rFonts w:eastAsia="Times New Roman" w:cs="Times New Roman"/>
        </w:rPr>
      </w:pPr>
      <w:r>
        <w:rPr>
          <w:rFonts w:eastAsia="Times New Roman" w:cs="Times New Roman"/>
          <w:szCs w:val="24"/>
        </w:rPr>
        <w:t xml:space="preserve">Αυτός ο </w:t>
      </w:r>
      <w:r>
        <w:rPr>
          <w:rFonts w:eastAsia="Times New Roman" w:cs="Times New Roman"/>
          <w:szCs w:val="24"/>
        </w:rPr>
        <w:t>π</w:t>
      </w:r>
      <w:r>
        <w:rPr>
          <w:rFonts w:eastAsia="Times New Roman" w:cs="Times New Roman"/>
          <w:szCs w:val="24"/>
        </w:rPr>
        <w:t>ροϋπολογισμός</w:t>
      </w:r>
      <w:r>
        <w:rPr>
          <w:rFonts w:eastAsia="Times New Roman" w:cs="Times New Roman"/>
        </w:rPr>
        <w:t>, όπως μας τον δίνει το Γραφείο Προϋπολογισμού της Βου</w:t>
      </w:r>
      <w:r>
        <w:rPr>
          <w:rFonts w:eastAsia="Times New Roman" w:cs="Times New Roman"/>
        </w:rPr>
        <w:t>λής, φαίνεται ότι είναι υφεσιακός -</w:t>
      </w:r>
      <w:r>
        <w:rPr>
          <w:rFonts w:eastAsia="Times New Roman" w:cs="Times New Roman"/>
        </w:rPr>
        <w:t xml:space="preserve"> </w:t>
      </w:r>
      <w:r>
        <w:rPr>
          <w:rFonts w:eastAsia="Times New Roman" w:cs="Times New Roman"/>
        </w:rPr>
        <w:t>έτσι τον χαρακτηρίζει με ό,τι αυτό συνεπάγεται</w:t>
      </w:r>
      <w:r>
        <w:rPr>
          <w:rFonts w:eastAsia="Times New Roman" w:cs="Times New Roman"/>
        </w:rPr>
        <w:t xml:space="preserve"> </w:t>
      </w:r>
      <w:r>
        <w:rPr>
          <w:rFonts w:eastAsia="Times New Roman" w:cs="Times New Roman"/>
        </w:rPr>
        <w:t xml:space="preserve">- αντί να είναι αναπτυξιακός, όπως κάθε χώρα και κάθε κυβέρνηση θέλει. </w:t>
      </w:r>
    </w:p>
    <w:p w14:paraId="3694FF57" w14:textId="77777777" w:rsidR="006648D0" w:rsidRDefault="00CC2A7D">
      <w:pPr>
        <w:tabs>
          <w:tab w:val="left" w:pos="2738"/>
          <w:tab w:val="center" w:pos="4753"/>
          <w:tab w:val="left" w:pos="5723"/>
        </w:tabs>
        <w:spacing w:line="600" w:lineRule="auto"/>
        <w:ind w:firstLine="720"/>
        <w:jc w:val="both"/>
        <w:rPr>
          <w:rFonts w:eastAsia="Times New Roman" w:cs="Times New Roman"/>
        </w:rPr>
      </w:pPr>
      <w:r>
        <w:rPr>
          <w:rFonts w:eastAsia="Times New Roman" w:cs="Times New Roman"/>
        </w:rPr>
        <w:lastRenderedPageBreak/>
        <w:t>Και σκέφτομαι πως ο δρόμος προς την ανάπτυξη μπορεί να γίνει με δυο τρόπους. Ο ένας είναι αυτός ο οπο</w:t>
      </w:r>
      <w:r>
        <w:rPr>
          <w:rFonts w:eastAsia="Times New Roman" w:cs="Times New Roman"/>
        </w:rPr>
        <w:t>ίος οι δανειστές, η Γερμανία, όλοι αυτοί μας υποδεικνύουν, δηλαδή ο υφεσιακός, και ο άλλος δρόμος είναι αν μπορεί να γίνει ανάπτυξη παράλληλη με την ύφεση. Αυτό είναι ένα ερώτημα -</w:t>
      </w:r>
      <w:r>
        <w:rPr>
          <w:rFonts w:eastAsia="Times New Roman" w:cs="Times New Roman"/>
        </w:rPr>
        <w:t xml:space="preserve"> </w:t>
      </w:r>
      <w:r>
        <w:rPr>
          <w:rFonts w:eastAsia="Times New Roman" w:cs="Times New Roman"/>
        </w:rPr>
        <w:t>νομίζω ότι το ξέρετε εσείς καλύτερα από εμένα λόγω της ειδικότητος</w:t>
      </w:r>
      <w:r>
        <w:rPr>
          <w:rFonts w:eastAsia="Times New Roman" w:cs="Times New Roman"/>
        </w:rPr>
        <w:t xml:space="preserve"> </w:t>
      </w:r>
      <w:r>
        <w:rPr>
          <w:rFonts w:eastAsia="Times New Roman" w:cs="Times New Roman"/>
        </w:rPr>
        <w:t>- για να</w:t>
      </w:r>
      <w:r>
        <w:rPr>
          <w:rFonts w:eastAsia="Times New Roman" w:cs="Times New Roman"/>
        </w:rPr>
        <w:t xml:space="preserve"> απαντηθεί. </w:t>
      </w:r>
    </w:p>
    <w:p w14:paraId="3694FF58" w14:textId="77777777" w:rsidR="006648D0" w:rsidRDefault="00CC2A7D">
      <w:pPr>
        <w:tabs>
          <w:tab w:val="left" w:pos="2738"/>
          <w:tab w:val="center" w:pos="4753"/>
          <w:tab w:val="left" w:pos="5723"/>
        </w:tabs>
        <w:spacing w:line="600" w:lineRule="auto"/>
        <w:ind w:firstLine="720"/>
        <w:jc w:val="both"/>
        <w:rPr>
          <w:rFonts w:eastAsia="Times New Roman" w:cs="Times New Roman"/>
        </w:rPr>
      </w:pPr>
      <w:r>
        <w:rPr>
          <w:rFonts w:eastAsia="Times New Roman" w:cs="Times New Roman"/>
        </w:rPr>
        <w:t>Όπως γνωρίζουμε, το χρέος της χώρας σήμερα φθάνει –</w:t>
      </w:r>
      <w:r>
        <w:rPr>
          <w:rFonts w:eastAsia="Times New Roman" w:cs="Times New Roman"/>
        </w:rPr>
        <w:t xml:space="preserve"> </w:t>
      </w:r>
      <w:r>
        <w:rPr>
          <w:rFonts w:eastAsia="Times New Roman" w:cs="Times New Roman"/>
        </w:rPr>
        <w:t>αν δεν κάνω λάθος</w:t>
      </w:r>
      <w:r>
        <w:rPr>
          <w:rFonts w:eastAsia="Times New Roman" w:cs="Times New Roman"/>
        </w:rPr>
        <w:t xml:space="preserve"> </w:t>
      </w:r>
      <w:r>
        <w:rPr>
          <w:rFonts w:eastAsia="Times New Roman" w:cs="Times New Roman"/>
        </w:rPr>
        <w:t>- στο 175% του ΑΕΠ, δηλαδή περίπου γύρω στα 330 δισεκατομμύρια ευρώ. Και όλα αυτά, όταν όλοι γνωρίζουμε ότι η Αμερική πριν δύο χρόνια είχε 17,5 τρισεκατομμύρια δολάρια περίπ</w:t>
      </w:r>
      <w:r>
        <w:rPr>
          <w:rFonts w:eastAsia="Times New Roman" w:cs="Times New Roman"/>
        </w:rPr>
        <w:t>ου χρέος και τώρα λένε ότι βαδίζει προς τα 20 τρισεκατομμύρια δολάρια –</w:t>
      </w:r>
      <w:r>
        <w:rPr>
          <w:rFonts w:eastAsia="Times New Roman" w:cs="Times New Roman"/>
        </w:rPr>
        <w:t xml:space="preserve"> </w:t>
      </w:r>
      <w:r>
        <w:rPr>
          <w:rFonts w:eastAsia="Times New Roman" w:cs="Times New Roman"/>
        </w:rPr>
        <w:t>πάνω από 19 τρισεκατομμύρια δολάρια</w:t>
      </w:r>
      <w:r>
        <w:rPr>
          <w:rFonts w:eastAsia="Times New Roman" w:cs="Times New Roman"/>
        </w:rPr>
        <w:t xml:space="preserve"> </w:t>
      </w:r>
      <w:r>
        <w:rPr>
          <w:rFonts w:eastAsia="Times New Roman" w:cs="Times New Roman"/>
        </w:rPr>
        <w:t xml:space="preserve">- και ο νέος </w:t>
      </w:r>
      <w:r>
        <w:rPr>
          <w:rFonts w:eastAsia="Times New Roman" w:cs="Times New Roman"/>
        </w:rPr>
        <w:t>π</w:t>
      </w:r>
      <w:r>
        <w:rPr>
          <w:rFonts w:eastAsia="Times New Roman" w:cs="Times New Roman"/>
        </w:rPr>
        <w:t>ρόεδρός της υπολογίζει</w:t>
      </w:r>
      <w:r>
        <w:rPr>
          <w:rFonts w:eastAsia="Times New Roman" w:cs="Times New Roman"/>
        </w:rPr>
        <w:t xml:space="preserve"> </w:t>
      </w:r>
      <w:r>
        <w:rPr>
          <w:rFonts w:eastAsia="Times New Roman" w:cs="Times New Roman"/>
        </w:rPr>
        <w:t>–τον άκουσα εγώ ο ίδιος σε συνέντευξή του</w:t>
      </w:r>
      <w:r>
        <w:rPr>
          <w:rFonts w:eastAsia="Times New Roman" w:cs="Times New Roman"/>
        </w:rPr>
        <w:t xml:space="preserve"> </w:t>
      </w:r>
      <w:r>
        <w:rPr>
          <w:rFonts w:eastAsia="Times New Roman" w:cs="Times New Roman"/>
        </w:rPr>
        <w:t>- ότι στο τέλος της θητείας του μπορεί να είναι και στα 23 τρισεκατομ</w:t>
      </w:r>
      <w:r>
        <w:rPr>
          <w:rFonts w:eastAsia="Times New Roman" w:cs="Times New Roman"/>
        </w:rPr>
        <w:t xml:space="preserve">μύρια δολάρια. </w:t>
      </w:r>
    </w:p>
    <w:p w14:paraId="3694FF59" w14:textId="77777777" w:rsidR="006648D0" w:rsidRDefault="00CC2A7D">
      <w:pPr>
        <w:tabs>
          <w:tab w:val="left" w:pos="2738"/>
          <w:tab w:val="center" w:pos="4753"/>
          <w:tab w:val="left" w:pos="5723"/>
        </w:tabs>
        <w:spacing w:line="600" w:lineRule="auto"/>
        <w:ind w:firstLine="720"/>
        <w:jc w:val="both"/>
        <w:rPr>
          <w:rFonts w:eastAsia="Times New Roman" w:cs="Times New Roman"/>
        </w:rPr>
      </w:pPr>
      <w:r>
        <w:rPr>
          <w:rFonts w:eastAsia="Times New Roman" w:cs="Times New Roman"/>
        </w:rPr>
        <w:lastRenderedPageBreak/>
        <w:t xml:space="preserve">Αυτό σημαίνει ότι η θεραπεία του χρέους για την Αμερική δεν είναι η απόσβεση του χρέους. Η θεραπεία του χρέους για την Αμερική είναι οι επενδύσεις, η αύξηση των επενδύσεων. Και αυτό θα προσπαθήσει ο νέος </w:t>
      </w:r>
      <w:r>
        <w:rPr>
          <w:rFonts w:eastAsia="Times New Roman" w:cs="Times New Roman"/>
        </w:rPr>
        <w:t>π</w:t>
      </w:r>
      <w:r>
        <w:rPr>
          <w:rFonts w:eastAsia="Times New Roman" w:cs="Times New Roman"/>
        </w:rPr>
        <w:t>ρόεδρός της να κάνει. Θα προσπαθήσε</w:t>
      </w:r>
      <w:r>
        <w:rPr>
          <w:rFonts w:eastAsia="Times New Roman" w:cs="Times New Roman"/>
        </w:rPr>
        <w:t xml:space="preserve">ι, δηλαδή, να προχωρήσει στην αύξηση της παραγωγής και των εξαγωγών της Αμερικής. </w:t>
      </w:r>
    </w:p>
    <w:p w14:paraId="3694FF5A" w14:textId="77777777" w:rsidR="006648D0" w:rsidRDefault="00CC2A7D">
      <w:pPr>
        <w:tabs>
          <w:tab w:val="left" w:pos="2738"/>
          <w:tab w:val="center" w:pos="4753"/>
          <w:tab w:val="left" w:pos="5723"/>
        </w:tabs>
        <w:spacing w:line="600" w:lineRule="auto"/>
        <w:ind w:firstLine="720"/>
        <w:jc w:val="both"/>
        <w:rPr>
          <w:rFonts w:eastAsia="Times New Roman" w:cs="Times New Roman"/>
        </w:rPr>
      </w:pPr>
      <w:r>
        <w:rPr>
          <w:rFonts w:eastAsia="Times New Roman" w:cs="Times New Roman"/>
        </w:rPr>
        <w:t xml:space="preserve">Προς αυτή την κατεύθυνση ίσως θα έπρεπε να είχαμε κινηθεί από την αρχή που μπήκαμε στο μνημόνιο, δηλαδή στην παράλληλη πορεία προς την ανάπτυξη. </w:t>
      </w:r>
    </w:p>
    <w:p w14:paraId="3694FF5B" w14:textId="77777777" w:rsidR="006648D0" w:rsidRDefault="00CC2A7D">
      <w:pPr>
        <w:tabs>
          <w:tab w:val="left" w:pos="2738"/>
          <w:tab w:val="center" w:pos="4753"/>
          <w:tab w:val="left" w:pos="5723"/>
        </w:tabs>
        <w:spacing w:line="600" w:lineRule="auto"/>
        <w:ind w:firstLine="720"/>
        <w:jc w:val="both"/>
        <w:rPr>
          <w:rFonts w:eastAsia="Times New Roman" w:cs="Times New Roman"/>
        </w:rPr>
      </w:pPr>
      <w:r>
        <w:rPr>
          <w:rFonts w:eastAsia="Times New Roman" w:cs="Times New Roman"/>
        </w:rPr>
        <w:t>Αντ’ αυτού, μέχρι σήμερα ακ</w:t>
      </w:r>
      <w:r>
        <w:rPr>
          <w:rFonts w:eastAsia="Times New Roman" w:cs="Times New Roman"/>
        </w:rPr>
        <w:t xml:space="preserve">ολουθούμε, κατά τη γνώμη μου, λανθασμένο δρόμο που η σημερινή Κυβέρνηση τον κάνει ακόμα δυσκολότερο. Δηλαδή, πώς είναι δυνατόν, παραδείγματος χάριν, να αυξηθούν τα έσοδα του τουρισμού, όταν υπάρχουν </w:t>
      </w:r>
      <w:r>
        <w:rPr>
          <w:rFonts w:eastAsia="Times New Roman" w:cs="Times New Roman"/>
          <w:lang w:val="en-US"/>
        </w:rPr>
        <w:t>capital</w:t>
      </w:r>
      <w:r>
        <w:rPr>
          <w:rFonts w:eastAsia="Times New Roman" w:cs="Times New Roman"/>
        </w:rPr>
        <w:t xml:space="preserve"> </w:t>
      </w:r>
      <w:r>
        <w:rPr>
          <w:rFonts w:eastAsia="Times New Roman" w:cs="Times New Roman"/>
          <w:lang w:val="en-US"/>
        </w:rPr>
        <w:t>controls</w:t>
      </w:r>
      <w:r>
        <w:rPr>
          <w:rFonts w:eastAsia="Times New Roman" w:cs="Times New Roman"/>
        </w:rPr>
        <w:t>, όταν η Κυβέρνηση αναγκάζεται –</w:t>
      </w:r>
      <w:r>
        <w:rPr>
          <w:rFonts w:eastAsia="Times New Roman" w:cs="Times New Roman"/>
        </w:rPr>
        <w:t xml:space="preserve"> </w:t>
      </w:r>
      <w:r>
        <w:rPr>
          <w:rFonts w:eastAsia="Times New Roman" w:cs="Times New Roman"/>
        </w:rPr>
        <w:t>χρησιμοπ</w:t>
      </w:r>
      <w:r>
        <w:rPr>
          <w:rFonts w:eastAsia="Times New Roman" w:cs="Times New Roman"/>
        </w:rPr>
        <w:t>οιώ το ρήμα</w:t>
      </w:r>
      <w:r>
        <w:rPr>
          <w:rFonts w:eastAsia="Times New Roman" w:cs="Times New Roman"/>
        </w:rPr>
        <w:t xml:space="preserve"> </w:t>
      </w:r>
      <w:r>
        <w:rPr>
          <w:rFonts w:eastAsia="Times New Roman" w:cs="Times New Roman"/>
        </w:rPr>
        <w:t xml:space="preserve">- να βάλει ΦΠΑ 24%, όταν αναγκάζεται να αυξάνει τον ΦΠΑ των νησιών, ακόμα και στα ξενοδοχεία </w:t>
      </w:r>
      <w:r>
        <w:rPr>
          <w:rFonts w:eastAsia="Times New Roman" w:cs="Times New Roman"/>
        </w:rPr>
        <w:t>τη στιγμή που</w:t>
      </w:r>
      <w:r>
        <w:rPr>
          <w:rFonts w:eastAsia="Times New Roman" w:cs="Times New Roman"/>
        </w:rPr>
        <w:t xml:space="preserve"> </w:t>
      </w:r>
      <w:r>
        <w:rPr>
          <w:rFonts w:eastAsia="Times New Roman" w:cs="Times New Roman"/>
        </w:rPr>
        <w:lastRenderedPageBreak/>
        <w:t>η διπλανή ακτή έχει πολύ μικρότερο ΦΠΑ</w:t>
      </w:r>
      <w:r>
        <w:rPr>
          <w:rFonts w:eastAsia="Times New Roman" w:cs="Times New Roman"/>
        </w:rPr>
        <w:t xml:space="preserve"> και</w:t>
      </w:r>
      <w:r>
        <w:rPr>
          <w:rFonts w:eastAsia="Times New Roman" w:cs="Times New Roman"/>
        </w:rPr>
        <w:t xml:space="preserve"> δεν έχει ΕΝΦΙΑ,</w:t>
      </w:r>
      <w:r>
        <w:rPr>
          <w:rFonts w:eastAsia="Times New Roman" w:cs="Times New Roman"/>
        </w:rPr>
        <w:t>όταν η Κυβέρνηση</w:t>
      </w:r>
      <w:r>
        <w:rPr>
          <w:rFonts w:eastAsia="Times New Roman" w:cs="Times New Roman"/>
        </w:rPr>
        <w:t xml:space="preserve"> δεν δίνει παροχές για την ανάπτυξη του τουρισμού της; </w:t>
      </w:r>
    </w:p>
    <w:p w14:paraId="3694FF5C" w14:textId="77777777" w:rsidR="006648D0" w:rsidRDefault="00CC2A7D">
      <w:pPr>
        <w:tabs>
          <w:tab w:val="left" w:pos="2738"/>
          <w:tab w:val="center" w:pos="4753"/>
          <w:tab w:val="left" w:pos="5723"/>
        </w:tabs>
        <w:spacing w:line="600" w:lineRule="auto"/>
        <w:ind w:firstLine="720"/>
        <w:jc w:val="both"/>
        <w:rPr>
          <w:rFonts w:eastAsia="Times New Roman" w:cs="Times New Roman"/>
        </w:rPr>
      </w:pPr>
      <w:r>
        <w:rPr>
          <w:rFonts w:eastAsia="Times New Roman" w:cs="Times New Roman"/>
        </w:rPr>
        <w:t xml:space="preserve">Και το </w:t>
      </w:r>
      <w:r>
        <w:rPr>
          <w:rFonts w:eastAsia="Times New Roman" w:cs="Times New Roman"/>
        </w:rPr>
        <w:t>τραγικότερο –</w:t>
      </w:r>
      <w:r>
        <w:rPr>
          <w:rFonts w:eastAsia="Times New Roman" w:cs="Times New Roman"/>
        </w:rPr>
        <w:t xml:space="preserve"> </w:t>
      </w:r>
      <w:r>
        <w:rPr>
          <w:rFonts w:eastAsia="Times New Roman" w:cs="Times New Roman"/>
        </w:rPr>
        <w:t>το γνωρίζω αυτό και σας το λέω</w:t>
      </w:r>
      <w:r>
        <w:rPr>
          <w:rFonts w:eastAsia="Times New Roman" w:cs="Times New Roman"/>
        </w:rPr>
        <w:t xml:space="preserve"> </w:t>
      </w:r>
      <w:r>
        <w:rPr>
          <w:rFonts w:eastAsia="Times New Roman" w:cs="Times New Roman"/>
        </w:rPr>
        <w:t xml:space="preserve">- είναι ότι οι Έλληνες ξενοδόχοι που επένδυαν στα νησιά μέχρι τώρα κάνουν ξενοδοχεία αυτή τη στιγμή στο Μποντρούμ, γιατί έχουν ένα στην Κω και ένα στο Μποντρούμ. Αυτό είναι </w:t>
      </w:r>
      <w:r>
        <w:rPr>
          <w:rFonts w:eastAsia="Times New Roman" w:cs="Times New Roman"/>
        </w:rPr>
        <w:t>καταστροφικό</w:t>
      </w:r>
      <w:r>
        <w:rPr>
          <w:rFonts w:eastAsia="Times New Roman" w:cs="Times New Roman"/>
        </w:rPr>
        <w:t xml:space="preserve"> για τη χώρα. Αντί να κτίζ</w:t>
      </w:r>
      <w:r>
        <w:rPr>
          <w:rFonts w:eastAsia="Times New Roman" w:cs="Times New Roman"/>
        </w:rPr>
        <w:t xml:space="preserve">ουν, δηλαδή, ξενοδοχεία στη χώρα, κτίζουν ξενοδοχεία στην απέναντι ακτή. </w:t>
      </w:r>
    </w:p>
    <w:p w14:paraId="3694FF5D"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rPr>
        <w:t>Και γνωρίζετε ασφαλώς ότι βάσει των στοιχείων της Τράπεζας της Ελλάδ</w:t>
      </w:r>
      <w:r>
        <w:rPr>
          <w:rFonts w:eastAsia="Times New Roman" w:cs="Times New Roman"/>
        </w:rPr>
        <w:t>α</w:t>
      </w:r>
      <w:r>
        <w:rPr>
          <w:rFonts w:eastAsia="Times New Roman" w:cs="Times New Roman"/>
        </w:rPr>
        <w:t>ς φέτος είχαμε τον υψηλότερο αριθμό τουριστών –</w:t>
      </w:r>
      <w:r>
        <w:rPr>
          <w:rFonts w:eastAsia="Times New Roman" w:cs="Times New Roman"/>
        </w:rPr>
        <w:t xml:space="preserve"> </w:t>
      </w:r>
      <w:r>
        <w:rPr>
          <w:rFonts w:eastAsia="Times New Roman" w:cs="Times New Roman"/>
        </w:rPr>
        <w:t>έτσι λέει η Τράπεζα της Ελλάδ</w:t>
      </w:r>
      <w:r>
        <w:rPr>
          <w:rFonts w:eastAsia="Times New Roman" w:cs="Times New Roman"/>
        </w:rPr>
        <w:t>α</w:t>
      </w:r>
      <w:r>
        <w:rPr>
          <w:rFonts w:eastAsia="Times New Roman" w:cs="Times New Roman"/>
        </w:rPr>
        <w:t>ς</w:t>
      </w:r>
      <w:r>
        <w:rPr>
          <w:rFonts w:eastAsia="Times New Roman" w:cs="Times New Roman"/>
        </w:rPr>
        <w:t xml:space="preserve"> </w:t>
      </w:r>
      <w:r>
        <w:rPr>
          <w:rFonts w:eastAsia="Times New Roman" w:cs="Times New Roman"/>
        </w:rPr>
        <w:t xml:space="preserve">- αλλά είχαμε λιγότερα έσοδα από </w:t>
      </w:r>
      <w:r>
        <w:rPr>
          <w:rFonts w:eastAsia="Times New Roman" w:cs="Times New Roman"/>
        </w:rPr>
        <w:t>πέρυσι.</w:t>
      </w:r>
      <w:r>
        <w:rPr>
          <w:rFonts w:eastAsia="Times New Roman" w:cs="Times New Roman"/>
          <w:szCs w:val="24"/>
        </w:rPr>
        <w:t xml:space="preserve"> </w:t>
      </w:r>
    </w:p>
    <w:p w14:paraId="3694FF5E" w14:textId="77777777" w:rsidR="006648D0" w:rsidRDefault="00CC2A7D">
      <w:pPr>
        <w:spacing w:line="600" w:lineRule="auto"/>
        <w:ind w:firstLine="720"/>
        <w:jc w:val="both"/>
        <w:rPr>
          <w:rFonts w:eastAsia="Times New Roman"/>
          <w:szCs w:val="24"/>
        </w:rPr>
      </w:pPr>
      <w:r>
        <w:rPr>
          <w:rFonts w:eastAsia="Times New Roman"/>
          <w:szCs w:val="24"/>
        </w:rPr>
        <w:t xml:space="preserve">Τι σημαίνουν όλα αυτά; Προφανώς δεν έχουμε ποιοτικό τουρισμό. Δεν έχουμε δηλαδή πλούσιους τουρίστες ή δεν προσπαθούμε να έχουμε πλούσιους τουρίστες, ενώ η Ισπανία </w:t>
      </w:r>
      <w:r>
        <w:rPr>
          <w:rFonts w:eastAsia="Times New Roman"/>
          <w:szCs w:val="24"/>
        </w:rPr>
        <w:t xml:space="preserve">μάς </w:t>
      </w:r>
      <w:r>
        <w:rPr>
          <w:rFonts w:eastAsia="Times New Roman"/>
          <w:szCs w:val="24"/>
        </w:rPr>
        <w:t xml:space="preserve">ξεπέρασε φέτος σε ρεκόρ και </w:t>
      </w:r>
      <w:r>
        <w:rPr>
          <w:rFonts w:eastAsia="Times New Roman"/>
          <w:szCs w:val="24"/>
        </w:rPr>
        <w:lastRenderedPageBreak/>
        <w:t xml:space="preserve">τουρισμού και εσόδων, 70 εκατομμύρια τουρίστες και έσοδα, τα οποία ήταν, όπως λένε οι εφημερίδες, ρεκόρ για τη χώρα. Πήγαν δηλαδή οι εύποροι τουρίστες προς τη δυτική Μεσόγειο. </w:t>
      </w:r>
    </w:p>
    <w:p w14:paraId="3694FF5F" w14:textId="77777777" w:rsidR="006648D0" w:rsidRDefault="00CC2A7D">
      <w:pPr>
        <w:spacing w:line="600" w:lineRule="auto"/>
        <w:ind w:firstLine="720"/>
        <w:jc w:val="both"/>
        <w:rPr>
          <w:rFonts w:eastAsia="Times New Roman"/>
          <w:szCs w:val="24"/>
        </w:rPr>
      </w:pPr>
      <w:r>
        <w:rPr>
          <w:rFonts w:eastAsia="Times New Roman"/>
          <w:szCs w:val="24"/>
        </w:rPr>
        <w:t>Εμείς δεν θα πρέπει να στοχεύσουμε προς τον ποιοτικ</w:t>
      </w:r>
      <w:r>
        <w:rPr>
          <w:rFonts w:eastAsia="Times New Roman"/>
          <w:szCs w:val="24"/>
        </w:rPr>
        <w:t>ό τουρισμό; Εγώ δηλαδή θα πρότεινα το Υπουργείο Ανάπτυξης -</w:t>
      </w:r>
      <w:r>
        <w:rPr>
          <w:rFonts w:eastAsia="Times New Roman"/>
          <w:szCs w:val="24"/>
        </w:rPr>
        <w:t xml:space="preserve"> </w:t>
      </w:r>
      <w:r>
        <w:rPr>
          <w:rFonts w:eastAsia="Times New Roman"/>
          <w:szCs w:val="24"/>
        </w:rPr>
        <w:t>το υπόβαθρό του</w:t>
      </w:r>
      <w:r>
        <w:rPr>
          <w:rFonts w:eastAsia="Times New Roman"/>
          <w:szCs w:val="24"/>
        </w:rPr>
        <w:t xml:space="preserve"> </w:t>
      </w:r>
      <w:r>
        <w:rPr>
          <w:rFonts w:eastAsia="Times New Roman"/>
          <w:szCs w:val="24"/>
        </w:rPr>
        <w:t xml:space="preserve">- ουσιαστικά να είναι Υπουργείο Τουρισμού, να μην είναι όπως είναι σήμερα ή όπως ήταν μέχρι τώρα. Η Ελλάδα μπορεί να αναπτύξει μια τέτοια βιομηχανία. </w:t>
      </w:r>
    </w:p>
    <w:p w14:paraId="3694FF60" w14:textId="77777777" w:rsidR="006648D0" w:rsidRDefault="00CC2A7D">
      <w:pPr>
        <w:spacing w:line="600" w:lineRule="auto"/>
        <w:ind w:firstLine="720"/>
        <w:jc w:val="both"/>
        <w:rPr>
          <w:rFonts w:eastAsia="Times New Roman"/>
          <w:szCs w:val="24"/>
        </w:rPr>
      </w:pPr>
      <w:r>
        <w:rPr>
          <w:rFonts w:eastAsia="Times New Roman"/>
          <w:szCs w:val="24"/>
        </w:rPr>
        <w:t>Δεν μπορεί εύκολα να αναπτύξε</w:t>
      </w:r>
      <w:r>
        <w:rPr>
          <w:rFonts w:eastAsia="Times New Roman"/>
          <w:szCs w:val="24"/>
        </w:rPr>
        <w:t>ι βιομηχανία τύπου Κεντρικής Ευρώπης. Μπορούμε να αναπτύξουμε εμείς βιομηχανία να ανταγωνιστούμε τη Γερμανία -</w:t>
      </w:r>
      <w:r>
        <w:rPr>
          <w:rFonts w:eastAsia="Times New Roman"/>
          <w:szCs w:val="24"/>
        </w:rPr>
        <w:t xml:space="preserve"> </w:t>
      </w:r>
      <w:r>
        <w:rPr>
          <w:rFonts w:eastAsia="Times New Roman"/>
          <w:szCs w:val="24"/>
        </w:rPr>
        <w:t>ή την Ολλανδία ή οποιαδήποτε</w:t>
      </w:r>
      <w:r>
        <w:rPr>
          <w:rFonts w:eastAsia="Times New Roman"/>
          <w:szCs w:val="24"/>
        </w:rPr>
        <w:t xml:space="preserve"> </w:t>
      </w:r>
      <w:r>
        <w:rPr>
          <w:rFonts w:eastAsia="Times New Roman"/>
          <w:szCs w:val="24"/>
        </w:rPr>
        <w:t xml:space="preserve">χώρα </w:t>
      </w:r>
      <w:r>
        <w:rPr>
          <w:rFonts w:eastAsia="Times New Roman"/>
          <w:szCs w:val="24"/>
        </w:rPr>
        <w:t>- εκεί που αυτ</w:t>
      </w:r>
      <w:r>
        <w:rPr>
          <w:rFonts w:eastAsia="Times New Roman"/>
          <w:szCs w:val="24"/>
        </w:rPr>
        <w:t>οί</w:t>
      </w:r>
      <w:r>
        <w:rPr>
          <w:rFonts w:eastAsia="Times New Roman"/>
          <w:szCs w:val="24"/>
        </w:rPr>
        <w:t xml:space="preserve"> έχουν αναπτύξει βιομηχανικά προϊόντα που προσφέρ</w:t>
      </w:r>
      <w:r>
        <w:rPr>
          <w:rFonts w:eastAsia="Times New Roman"/>
          <w:szCs w:val="24"/>
        </w:rPr>
        <w:t>ουν</w:t>
      </w:r>
      <w:r>
        <w:rPr>
          <w:rFonts w:eastAsia="Times New Roman"/>
          <w:szCs w:val="24"/>
        </w:rPr>
        <w:t xml:space="preserve"> σε όλον τον κόσμο; </w:t>
      </w:r>
    </w:p>
    <w:p w14:paraId="3694FF61" w14:textId="77777777" w:rsidR="006648D0" w:rsidRDefault="00CC2A7D">
      <w:pPr>
        <w:spacing w:line="600" w:lineRule="auto"/>
        <w:ind w:firstLine="720"/>
        <w:jc w:val="both"/>
        <w:rPr>
          <w:rFonts w:eastAsia="Times New Roman"/>
          <w:szCs w:val="24"/>
        </w:rPr>
      </w:pPr>
      <w:r>
        <w:rPr>
          <w:rFonts w:eastAsia="Times New Roman"/>
          <w:szCs w:val="24"/>
        </w:rPr>
        <w:t>Εμείς</w:t>
      </w:r>
      <w:r>
        <w:rPr>
          <w:rFonts w:eastAsia="Times New Roman"/>
          <w:szCs w:val="24"/>
        </w:rPr>
        <w:t>,</w:t>
      </w:r>
      <w:r>
        <w:rPr>
          <w:rFonts w:eastAsia="Times New Roman"/>
          <w:szCs w:val="24"/>
        </w:rPr>
        <w:t xml:space="preserve"> όμως, μπορούμε </w:t>
      </w:r>
      <w:r>
        <w:rPr>
          <w:rFonts w:eastAsia="Times New Roman"/>
          <w:szCs w:val="24"/>
        </w:rPr>
        <w:t xml:space="preserve">να δημιουργήσουμε στα άλλα νησιά μας υποδομές τύπου Σαντορίνης ή Μυκόνου κ.λπ. και να τις διαφημίσουμε. Οι </w:t>
      </w:r>
      <w:r>
        <w:rPr>
          <w:rFonts w:eastAsia="Times New Roman"/>
          <w:szCs w:val="24"/>
        </w:rPr>
        <w:lastRenderedPageBreak/>
        <w:t>εικόνες που κυκλοφορούν διεθνώς σε όλες τις τηλεοράσεις του κόσμου με ό,τι συμβαίνει στα νησιά μας –</w:t>
      </w:r>
      <w:r>
        <w:rPr>
          <w:rFonts w:eastAsia="Times New Roman"/>
          <w:szCs w:val="24"/>
        </w:rPr>
        <w:t xml:space="preserve"> </w:t>
      </w:r>
      <w:r>
        <w:rPr>
          <w:rFonts w:eastAsia="Times New Roman"/>
          <w:szCs w:val="24"/>
        </w:rPr>
        <w:t>και εννοώ τη Λέσβο, τη Χίο, τη Σάμο, την Κω</w:t>
      </w:r>
      <w:r>
        <w:rPr>
          <w:rFonts w:eastAsia="Times New Roman"/>
          <w:szCs w:val="24"/>
        </w:rPr>
        <w:t xml:space="preserve"> </w:t>
      </w:r>
      <w:r>
        <w:rPr>
          <w:rFonts w:eastAsia="Times New Roman"/>
          <w:szCs w:val="24"/>
        </w:rPr>
        <w:t>- δε</w:t>
      </w:r>
      <w:r>
        <w:rPr>
          <w:rFonts w:eastAsia="Times New Roman"/>
          <w:szCs w:val="24"/>
        </w:rPr>
        <w:t xml:space="preserve">ν διαφημίζουν τον τουρισμό, τον δυσφημίζουν. Αυτό το βλέπουμε και στους αριθμούς. Όταν, δηλαδή, βλέπει ο άλλος από την Αμερική τι γίνεται στη Σάμο ή στη Χίο, θα έρθει ποτέ να κάνει τουρισμό, θα διαλέξει τη Χίο; Μόνοι μας καταστρέφουμε τον τουρισμό μας. </w:t>
      </w:r>
    </w:p>
    <w:p w14:paraId="3694FF62" w14:textId="77777777" w:rsidR="006648D0" w:rsidRDefault="00CC2A7D">
      <w:pPr>
        <w:spacing w:line="600" w:lineRule="auto"/>
        <w:ind w:firstLine="720"/>
        <w:jc w:val="both"/>
        <w:rPr>
          <w:rFonts w:eastAsia="Times New Roman"/>
          <w:szCs w:val="24"/>
        </w:rPr>
      </w:pPr>
      <w:r>
        <w:rPr>
          <w:rFonts w:eastAsia="Times New Roman"/>
          <w:szCs w:val="24"/>
        </w:rPr>
        <w:t>Κα</w:t>
      </w:r>
      <w:r>
        <w:rPr>
          <w:rFonts w:eastAsia="Times New Roman"/>
          <w:szCs w:val="24"/>
        </w:rPr>
        <w:t xml:space="preserve">ι πρέπει η Κυβέρνηση κατά τη γνώμη μου να αντιληφθεί ότι πρέπει να εκπονήσει και να εφαρμόσει συγκεκριμένο αναπτυξιακό σχέδιο στον τουρισμό και βεβαίως παράλληλα στην πρωτογενή παραγωγή, στη γεωργία, στην κτηνοτροφία. Πρέπει η χώρα να καταστεί τουλάχιστον </w:t>
      </w:r>
      <w:r>
        <w:rPr>
          <w:rFonts w:eastAsia="Times New Roman"/>
          <w:szCs w:val="24"/>
        </w:rPr>
        <w:t xml:space="preserve">αυτάρκης στους τομείς αυτούς της πρωτογενούς παραγωγής. Χρειάζεται, όμως, σχεδιασμός τεχνοκρατικός, επιστημονικός και συνέπεια στην εφαρμογή του σχεδιασμού, γιατί συνήθως σχεδιάζουμε, αλλά δεν εφαρμόζουμε. </w:t>
      </w:r>
      <w:r>
        <w:rPr>
          <w:rFonts w:eastAsia="Times New Roman"/>
          <w:szCs w:val="24"/>
        </w:rPr>
        <w:lastRenderedPageBreak/>
        <w:t>Φεύγει ο ένας Υπουργός, έρχεται ο άλλος, αλλάζει τ</w:t>
      </w:r>
      <w:r>
        <w:rPr>
          <w:rFonts w:eastAsia="Times New Roman"/>
          <w:szCs w:val="24"/>
        </w:rPr>
        <w:t>ους νόμους. Αυτό γίνεται συνέχεια.</w:t>
      </w:r>
    </w:p>
    <w:p w14:paraId="3694FF63" w14:textId="77777777" w:rsidR="006648D0" w:rsidRDefault="00CC2A7D">
      <w:pPr>
        <w:spacing w:line="600" w:lineRule="auto"/>
        <w:ind w:firstLine="720"/>
        <w:jc w:val="both"/>
        <w:rPr>
          <w:rFonts w:eastAsia="Times New Roman"/>
          <w:szCs w:val="24"/>
        </w:rPr>
      </w:pPr>
      <w:r>
        <w:rPr>
          <w:rFonts w:eastAsia="Times New Roman"/>
          <w:szCs w:val="24"/>
        </w:rPr>
        <w:t xml:space="preserve"> Η Κυβέρνηση πρέπει να συνειδητοποιήσει ότι οι μονοκομματικές κυβερνήσεις ή έστω οι κυβερνήσεις με ένα μικρό κόμμα ως βοήθειά τους μέχρι τώρα δεν έχουν αποδώσει. Δεν μπορούν να διαπραγματευθούν με τους δανειστές σκληρά. Τ</w:t>
      </w:r>
      <w:r>
        <w:rPr>
          <w:rFonts w:eastAsia="Times New Roman"/>
          <w:szCs w:val="24"/>
        </w:rPr>
        <w:t>ο είπατε και εσείς προηγουμένως στα κόμματα όλα, λέγοντας: Στηρίξτε με. Και το καταλαβαίνω. Και έτσι γίνεται. Και έτσι πρέπει να γίνεται.</w:t>
      </w:r>
    </w:p>
    <w:p w14:paraId="3694FF64" w14:textId="77777777" w:rsidR="006648D0" w:rsidRDefault="00CC2A7D">
      <w:pPr>
        <w:spacing w:line="600" w:lineRule="auto"/>
        <w:ind w:firstLine="720"/>
        <w:jc w:val="both"/>
        <w:rPr>
          <w:rFonts w:eastAsia="Times New Roman"/>
          <w:szCs w:val="24"/>
        </w:rPr>
      </w:pPr>
      <w:r>
        <w:rPr>
          <w:rFonts w:eastAsia="Times New Roman"/>
          <w:szCs w:val="24"/>
        </w:rPr>
        <w:t>Αυτή η στήριξη, όμως, θα ήταν πολύ καλύτερη, αν τα κόμματα αυτά συμμετείχαν στη διακυβέρνηση της χώρας, τουλάχιστον γι</w:t>
      </w:r>
      <w:r>
        <w:rPr>
          <w:rFonts w:eastAsia="Times New Roman"/>
          <w:szCs w:val="24"/>
        </w:rPr>
        <w:t>α την περίοδο που περνά αυτήν τη μεγάλη κρίση, γιατί δεν είναι δυνατόν να πιστέψουμε ότι όλα τα κόμματα είναι το ίδιο, ούτε εκπροσωπούν τις ίδιες τάξεις ούτε είναι δυνατόν εσαεί να συγκυβερνούν.</w:t>
      </w:r>
    </w:p>
    <w:p w14:paraId="3694FF65" w14:textId="77777777" w:rsidR="006648D0" w:rsidRDefault="00CC2A7D">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w:t>
      </w:r>
      <w:r>
        <w:rPr>
          <w:rFonts w:eastAsia="Times New Roman"/>
          <w:szCs w:val="24"/>
        </w:rPr>
        <w:t xml:space="preserve">ς του κυρίου </w:t>
      </w:r>
      <w:r>
        <w:rPr>
          <w:rFonts w:eastAsia="Times New Roman"/>
          <w:szCs w:val="24"/>
        </w:rPr>
        <w:t>Αντιπροέδρου</w:t>
      </w:r>
      <w:r>
        <w:rPr>
          <w:rFonts w:eastAsia="Times New Roman"/>
          <w:szCs w:val="24"/>
        </w:rPr>
        <w:t>)</w:t>
      </w:r>
    </w:p>
    <w:p w14:paraId="3694FF66" w14:textId="77777777" w:rsidR="006648D0" w:rsidRDefault="00CC2A7D">
      <w:pPr>
        <w:spacing w:line="600" w:lineRule="auto"/>
        <w:ind w:firstLine="720"/>
        <w:jc w:val="both"/>
        <w:rPr>
          <w:rFonts w:eastAsia="Times New Roman"/>
          <w:szCs w:val="24"/>
        </w:rPr>
      </w:pPr>
      <w:r>
        <w:rPr>
          <w:rFonts w:eastAsia="Times New Roman"/>
          <w:szCs w:val="24"/>
        </w:rPr>
        <w:t>Τελειώνω, κύριε Πρόεδρε, αλλά πρέπει να τα πω αυτά.</w:t>
      </w:r>
    </w:p>
    <w:p w14:paraId="3694FF67" w14:textId="77777777" w:rsidR="006648D0" w:rsidRDefault="00CC2A7D">
      <w:pPr>
        <w:spacing w:line="600" w:lineRule="auto"/>
        <w:ind w:firstLine="720"/>
        <w:jc w:val="both"/>
        <w:rPr>
          <w:rFonts w:eastAsia="Times New Roman"/>
          <w:szCs w:val="24"/>
        </w:rPr>
      </w:pPr>
      <w:r>
        <w:rPr>
          <w:rFonts w:eastAsia="Times New Roman"/>
          <w:szCs w:val="24"/>
        </w:rPr>
        <w:t>Το αποτέλεσμα ποιο ήταν; Οι δανειστές ζητούσαν εκμετάλλευση όλης της δημόσιας περιουσίας, τουλάχιστον για έναν αιώνα, από το πρώτο μνημόνιο. Δεν τα κατάφερναν όμως, διότι υπήρχαν αντιδράσεις από τις Κοινοβουλευτικές Ομάδες και ιδιαίτερα από τη δική μας Κοι</w:t>
      </w:r>
      <w:r>
        <w:rPr>
          <w:rFonts w:eastAsia="Times New Roman"/>
          <w:szCs w:val="24"/>
        </w:rPr>
        <w:t xml:space="preserve">νοβουλευτική Ομάδα, όσον αφορά τουλάχιστον το θέμα της παραχώρησης των αεροδρομίων, για το οποίο είχαμε πει τότε ότι, αν έρθει, θα σημαίνει το </w:t>
      </w:r>
      <w:r>
        <w:rPr>
          <w:rFonts w:eastAsia="Times New Roman"/>
          <w:szCs w:val="24"/>
          <w:lang w:val="en-US"/>
        </w:rPr>
        <w:t>casus</w:t>
      </w:r>
      <w:r>
        <w:rPr>
          <w:rFonts w:eastAsia="Times New Roman"/>
          <w:szCs w:val="24"/>
        </w:rPr>
        <w:t xml:space="preserve"> </w:t>
      </w:r>
      <w:r>
        <w:rPr>
          <w:rFonts w:eastAsia="Times New Roman"/>
          <w:szCs w:val="24"/>
          <w:lang w:val="en-US"/>
        </w:rPr>
        <w:t>belli</w:t>
      </w:r>
      <w:r>
        <w:rPr>
          <w:rFonts w:eastAsia="Times New Roman"/>
          <w:szCs w:val="24"/>
        </w:rPr>
        <w:t xml:space="preserve"> για την επιβίωση της Κυβέρνησης. Το ζητούσαν από το πρώτο μνημόνιο.</w:t>
      </w:r>
    </w:p>
    <w:p w14:paraId="3694FF68" w14:textId="77777777" w:rsidR="006648D0" w:rsidRDefault="00CC2A7D">
      <w:pPr>
        <w:spacing w:line="600" w:lineRule="auto"/>
        <w:ind w:firstLine="720"/>
        <w:jc w:val="both"/>
        <w:rPr>
          <w:rFonts w:eastAsia="Times New Roman"/>
          <w:szCs w:val="24"/>
        </w:rPr>
      </w:pPr>
      <w:r>
        <w:rPr>
          <w:rFonts w:eastAsia="Times New Roman"/>
          <w:szCs w:val="24"/>
        </w:rPr>
        <w:t xml:space="preserve"> Εάν, όμως, ήταν μια κυβέρνηση ευ</w:t>
      </w:r>
      <w:r>
        <w:rPr>
          <w:rFonts w:eastAsia="Times New Roman"/>
          <w:szCs w:val="24"/>
        </w:rPr>
        <w:t xml:space="preserve">ρέος πέλματος, όπως λένε, θα ήταν πιο σκληρή στη διαπραγμάτευση. Οι δανειστές, όμως, επέτυχαν τον στόχο τους. Πίεζαν τις κυβερνήσεις του ΠΑΣΟΚ και της Νέας Δημοκρατίας </w:t>
      </w:r>
      <w:r>
        <w:rPr>
          <w:rFonts w:eastAsia="Times New Roman"/>
          <w:szCs w:val="24"/>
        </w:rPr>
        <w:lastRenderedPageBreak/>
        <w:t>να πάρουν τα αεροδρόμια, ο νόμος δεν μπορούσε να έρθει στη Βουλή, γίνονταν διαπραγματεύσ</w:t>
      </w:r>
      <w:r>
        <w:rPr>
          <w:rFonts w:eastAsia="Times New Roman"/>
          <w:szCs w:val="24"/>
        </w:rPr>
        <w:t>εις και δυστυχώς, τα πήραν τα αεροδρόμια.</w:t>
      </w:r>
    </w:p>
    <w:p w14:paraId="3694FF69" w14:textId="77777777" w:rsidR="006648D0" w:rsidRDefault="00CC2A7D">
      <w:pPr>
        <w:spacing w:line="600" w:lineRule="auto"/>
        <w:ind w:firstLine="720"/>
        <w:jc w:val="both"/>
        <w:rPr>
          <w:rFonts w:eastAsia="Times New Roman"/>
          <w:szCs w:val="24"/>
        </w:rPr>
      </w:pPr>
      <w:r>
        <w:rPr>
          <w:rFonts w:eastAsia="Times New Roman"/>
          <w:szCs w:val="24"/>
        </w:rPr>
        <w:t>Κατά συνέπεια, χρειάζεται ακριβώς μια τέτοια κυβέρνηση για να αντιμετωπίσει τα μεγάλα προβλήματα της χώρας και θα έλεγα ότι χρειάζεται μια κυβέρνηση έμπειρων και ικανών για να αντιμετωπίσει τις απειλές από την εξωτ</w:t>
      </w:r>
      <w:r>
        <w:rPr>
          <w:rFonts w:eastAsia="Times New Roman"/>
          <w:szCs w:val="24"/>
        </w:rPr>
        <w:t>ερική πολιτική, διότι ο κίνδυνος είναι πια ορατός. Και δεν φτάνει να κάνουμε φιέστες, παρελάσεις, να ντυνόμαστε στρατιωτικά και να μας βλέπουν στην τηλεόραση. Όταν η απέναντι ακτή έχει κατασκοπευτικό δορυφόρο που παρακολουθεί τι γίνεται σε απόσταση ενός μέ</w:t>
      </w:r>
      <w:r>
        <w:rPr>
          <w:rFonts w:eastAsia="Times New Roman"/>
          <w:szCs w:val="24"/>
        </w:rPr>
        <w:t>τρου στην Ελλάδα, εμείς δεν έχουμε το δικαίωμα να κάνουμε φιέστες για εντυπωσιασμό.</w:t>
      </w:r>
    </w:p>
    <w:p w14:paraId="3694FF6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Αυτά πρέπει να τα δει προσωπικά ο Πρωθυπουργός. Εγώ θα έλεγα και κάτι άλλο, ότι ο Πρωθυπουργός πρέπει να κάνει ένα βήμα, να ζητήσει </w:t>
      </w:r>
      <w:r>
        <w:rPr>
          <w:rFonts w:eastAsia="Times New Roman" w:cs="Times New Roman"/>
          <w:szCs w:val="24"/>
        </w:rPr>
        <w:lastRenderedPageBreak/>
        <w:t>από την Ευρωπαϊκή Ένωση, τουλάχιστον εκε</w:t>
      </w:r>
      <w:r>
        <w:rPr>
          <w:rFonts w:eastAsia="Times New Roman" w:cs="Times New Roman"/>
          <w:szCs w:val="24"/>
        </w:rPr>
        <w:t xml:space="preserve">ί που είναι τα </w:t>
      </w:r>
      <w:r>
        <w:rPr>
          <w:rFonts w:eastAsia="Times New Roman" w:cs="Times New Roman"/>
          <w:szCs w:val="24"/>
          <w:lang w:val="en-GB"/>
        </w:rPr>
        <w:t>hot</w:t>
      </w:r>
      <w:r>
        <w:rPr>
          <w:rFonts w:eastAsia="Times New Roman" w:cs="Times New Roman"/>
          <w:szCs w:val="24"/>
        </w:rPr>
        <w:t xml:space="preserve"> </w:t>
      </w:r>
      <w:r>
        <w:rPr>
          <w:rFonts w:eastAsia="Times New Roman" w:cs="Times New Roman"/>
          <w:szCs w:val="24"/>
          <w:lang w:val="en-GB"/>
        </w:rPr>
        <w:t>spot</w:t>
      </w:r>
      <w:r>
        <w:rPr>
          <w:rFonts w:eastAsia="Times New Roman" w:cs="Times New Roman"/>
          <w:szCs w:val="24"/>
          <w:lang w:val="en-US"/>
        </w:rPr>
        <w:t>s</w:t>
      </w:r>
      <w:r>
        <w:rPr>
          <w:rFonts w:eastAsia="Times New Roman" w:cs="Times New Roman"/>
          <w:szCs w:val="24"/>
        </w:rPr>
        <w:t xml:space="preserve">, να τύχουν μιας κάποιας ευνοϊκότερης μεταχείρισης στον ΦΠΑ. </w:t>
      </w:r>
    </w:p>
    <w:p w14:paraId="3694FF6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Μας φόρτωσαν τα </w:t>
      </w:r>
      <w:r>
        <w:rPr>
          <w:rFonts w:eastAsia="Times New Roman" w:cs="Times New Roman"/>
          <w:szCs w:val="24"/>
          <w:lang w:val="en-GB"/>
        </w:rPr>
        <w:t>hot</w:t>
      </w:r>
      <w:r>
        <w:rPr>
          <w:rFonts w:eastAsia="Times New Roman" w:cs="Times New Roman"/>
          <w:szCs w:val="24"/>
        </w:rPr>
        <w:t xml:space="preserve"> </w:t>
      </w:r>
      <w:r>
        <w:rPr>
          <w:rFonts w:eastAsia="Times New Roman" w:cs="Times New Roman"/>
          <w:szCs w:val="24"/>
          <w:lang w:val="en-GB"/>
        </w:rPr>
        <w:t>spot</w:t>
      </w:r>
      <w:r>
        <w:rPr>
          <w:rFonts w:eastAsia="Times New Roman" w:cs="Times New Roman"/>
          <w:szCs w:val="24"/>
          <w:lang w:val="en-US"/>
        </w:rPr>
        <w:t>s</w:t>
      </w:r>
      <w:r>
        <w:rPr>
          <w:rFonts w:eastAsia="Times New Roman" w:cs="Times New Roman"/>
          <w:szCs w:val="24"/>
        </w:rPr>
        <w:t>, ας τους ζητήσουμε τουλάχιστον μια ανακούφιση στον ΦΠΑ, για να ανασάνουν, κύριε Υπουργέ, διότι όλα αυτά που σας λέω είναι πραγματικά. Το γνωρίζω</w:t>
      </w:r>
      <w:r>
        <w:rPr>
          <w:rFonts w:eastAsia="Times New Roman" w:cs="Times New Roman"/>
          <w:szCs w:val="24"/>
        </w:rPr>
        <w:t xml:space="preserve"> και σας τα λέω, ότι σιγά-σιγά οι ξενοδοχειακές επενδύσεις θα γίνονται στην απέναντι ακτή και όχι στα νησιά μας. </w:t>
      </w:r>
    </w:p>
    <w:p w14:paraId="3694FF6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694FF6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3694FF6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w:t>
      </w:r>
      <w:r>
        <w:rPr>
          <w:rFonts w:eastAsia="Times New Roman" w:cs="Times New Roman"/>
          <w:szCs w:val="24"/>
        </w:rPr>
        <w:t>ύμε, κύριε Κρεμαστινέ.</w:t>
      </w:r>
    </w:p>
    <w:p w14:paraId="3694FF6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Τον λόγο έχει ο κ. Μιχελής από τον ΣΥΡΙΖΑ.</w:t>
      </w:r>
    </w:p>
    <w:p w14:paraId="3694FF70"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ΑΘΑΝΑΣΙΟΣ ΜΙΧΕΛΗΣ:</w:t>
      </w:r>
      <w:r>
        <w:rPr>
          <w:rFonts w:eastAsia="Times New Roman" w:cs="Times New Roman"/>
          <w:szCs w:val="24"/>
        </w:rPr>
        <w:t xml:space="preserve"> Ευχαριστώ, κύριε Πρόεδρε.</w:t>
      </w:r>
    </w:p>
    <w:p w14:paraId="3694FF7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όταν συζητείται ο προϋπολογισμός, συνήθως αναφέρονται αριθμοί και δεδομένα, θα έλεγα σωστά. Παραβλέπεται όμως κατά κ</w:t>
      </w:r>
      <w:r>
        <w:rPr>
          <w:rFonts w:eastAsia="Times New Roman" w:cs="Times New Roman"/>
          <w:szCs w:val="24"/>
        </w:rPr>
        <w:t>ανόνα, συνήθως σκόπιμα, το γενικότερο πλαίσιο μέσα στο οποίο καλείται να συνταχθεί, να συζητηθεί και να εγκριθεί ένας προϋπολογισμός κράτους. Παραβλέπονται επίσης αναφορές στο εργαλείο εφαρμογής του προϋπολογισμού, στο κράτος. Γιατί άραγε; Προφανώς, αναφέρ</w:t>
      </w:r>
      <w:r>
        <w:rPr>
          <w:rFonts w:eastAsia="Times New Roman" w:cs="Times New Roman"/>
          <w:szCs w:val="24"/>
        </w:rPr>
        <w:t>ομαι σε αυτούς που διακυβέρνησαν επί δεκαετίες τη χώρα.</w:t>
      </w:r>
    </w:p>
    <w:p w14:paraId="3694FF7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Θέτω, λοιπόν, ορισμένα ερωτήματα-προβληματισμούς. Μπορεί ο σημερινός προϋπολογισμός να μην λαμβάνει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του ότι το χρέος της χώρας, ως αποτέλεσμα του υπέρμετρου δανεισμού στο παρελθόν, είναι υπέρο</w:t>
      </w:r>
      <w:r>
        <w:rPr>
          <w:rFonts w:eastAsia="Times New Roman" w:cs="Times New Roman"/>
          <w:szCs w:val="24"/>
        </w:rPr>
        <w:t>γκο και βέβαια την υποχρέωση μερικής εξυπηρέτησής του, δεδομένης σήμερα της παραμονής μας στην Ευρωζώνη;</w:t>
      </w:r>
    </w:p>
    <w:p w14:paraId="3694FF7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Μπορεί να θεωρούμε παρελθόν την όλη πορεία προς τον υπέρμετρο δανεισμό και να μην προβληματιζόμαστε για τις πολιτικές πρακτικές που οδήγησαν σ’ αυτόν; </w:t>
      </w:r>
      <w:r>
        <w:rPr>
          <w:rFonts w:eastAsia="Times New Roman" w:cs="Times New Roman"/>
          <w:szCs w:val="24"/>
        </w:rPr>
        <w:t xml:space="preserve">Θα έλεγα, και μόνο για να βγάλουμε τα αναγκαία συμπεράσματα, επισημαίνω μερικές από αυτές τις πρακτικές. </w:t>
      </w:r>
    </w:p>
    <w:p w14:paraId="3694FF7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Ήταν σωστή άραγε η διαχείριση του κοινοτικού χρήματος από το 1980 και μετά, διαχείριση που έστησε μεν νέα τζάκια, δημιούργησε μια νέα μεσαία τάξη, αλλ</w:t>
      </w:r>
      <w:r>
        <w:rPr>
          <w:rFonts w:eastAsia="Times New Roman" w:cs="Times New Roman"/>
          <w:szCs w:val="24"/>
        </w:rPr>
        <w:t>ά οδήγησε στην κατάρρευση μια σημαντική βιομηχανία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βιοτεχνία της χώρας; Αναφέρω ενδεικτικά, τσιμέντα, λιπάσματα, οικιακές συσκευές, ύφασμα, παπούτσι και πλήθος άλλες.</w:t>
      </w:r>
    </w:p>
    <w:p w14:paraId="3694FF7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Δεν ήταν άραγε αυτή η τακτική συνυφασμένη με την επόμενη περί δημιουργίας πλούτου μέσα </w:t>
      </w:r>
      <w:r>
        <w:rPr>
          <w:rFonts w:eastAsia="Times New Roman" w:cs="Times New Roman"/>
          <w:szCs w:val="24"/>
        </w:rPr>
        <w:t xml:space="preserve">από τη μπίζνα του χρηματιστηρίου, με λίγα λόγια τη φυγή από την πραγματική παραγωγή και την επένδυση σε χρηματιστηριακές δραστηριότητες, γιατί όχι και στην αλλοδαπή; </w:t>
      </w:r>
    </w:p>
    <w:p w14:paraId="3694FF7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Και πώς βρέθηκαν ιδιοκτήτες προβληματικών μεν επιχειρήσεων, αλλά με μεγάλες καταθέσεις στ</w:t>
      </w:r>
      <w:r>
        <w:rPr>
          <w:rFonts w:eastAsia="Times New Roman" w:cs="Times New Roman"/>
          <w:szCs w:val="24"/>
        </w:rPr>
        <w:t>ο εξωτερικό; Και γιατί πολιτικοί παράγοντες του παρελθόντος έκαναν ό,τι ήταν δυνατόν να αποκρύψουν στοιχεία γι’ αυτές τις καταθέσεις; Μήπως σχετίζονταν με αυτούς; Μήπως επαναλήφθηκε η ίδια διαχείριση με αυτή του οικονομικού πακέτου Μάρσαλ, τακτική που αναλ</w:t>
      </w:r>
      <w:r>
        <w:rPr>
          <w:rFonts w:eastAsia="Times New Roman" w:cs="Times New Roman"/>
          <w:szCs w:val="24"/>
        </w:rPr>
        <w:t xml:space="preserve">υτικά περιγράφει ο Πωλ Πόρτερ; </w:t>
      </w:r>
    </w:p>
    <w:p w14:paraId="3694FF7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Γράφει χαρακτηριστικά: «Την οικονομική διαχείριση του οικονομικού πακέτου Μάρσαλ ανέλαβε μια ομάδα τυχοδιωκτών, μαυραγοριτών της εποχής του πολέμου, που μετέφεραν τα χρήματα σε ξένες τράπεζες και ουδόλως ενδιαφέρθηκαν για τη</w:t>
      </w:r>
      <w:r>
        <w:rPr>
          <w:rFonts w:eastAsia="Times New Roman" w:cs="Times New Roman"/>
          <w:szCs w:val="24"/>
        </w:rPr>
        <w:t xml:space="preserve">ν ανάπτυξη της χώρας», 1952, Πωλ Πόρτερ, απεσταλμένος αμερικανικού Κογκρέσου για την αξιολόγηση εφαρμογής του σχεδίου Μάρσαλ. </w:t>
      </w:r>
    </w:p>
    <w:p w14:paraId="3694FF7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Μπορεί να αποσιωπάται ότι η ανεργία από 8% έφτασε στο 27% το 2014, επίτευγμα των προηγούμενων κυβερνήσεων; Είναι άραγε η μοίρα </w:t>
      </w:r>
      <w:r>
        <w:rPr>
          <w:rFonts w:eastAsia="Times New Roman" w:cs="Times New Roman"/>
          <w:szCs w:val="24"/>
        </w:rPr>
        <w:lastRenderedPageBreak/>
        <w:t>το</w:t>
      </w:r>
      <w:r>
        <w:rPr>
          <w:rFonts w:eastAsia="Times New Roman" w:cs="Times New Roman"/>
          <w:szCs w:val="24"/>
        </w:rPr>
        <w:t xml:space="preserve">υ τόπου αυτή ή μήπως ο κοινωνικός χαρακτήρας της οικονομικής ελίτ της χώρας μας που, πέραν αυτής της εποχής του Μεσοπολέμου, ουδέποτε είχε εθνική συνείδηση, αλλά και της πολιτικής ελίτ που συμπλέει μαζί της; </w:t>
      </w:r>
    </w:p>
    <w:p w14:paraId="3694FF7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Μήπως αυτό δεν χαρακτηρίζει και τον σημερινό –</w:t>
      </w:r>
      <w:r>
        <w:rPr>
          <w:rFonts w:eastAsia="Times New Roman" w:cs="Times New Roman"/>
          <w:szCs w:val="24"/>
        </w:rPr>
        <w:t xml:space="preserve"> </w:t>
      </w:r>
      <w:r>
        <w:rPr>
          <w:rFonts w:eastAsia="Times New Roman" w:cs="Times New Roman"/>
          <w:szCs w:val="24"/>
        </w:rPr>
        <w:t>ας μου επιτραπεί η έκφραση</w:t>
      </w:r>
      <w:r>
        <w:rPr>
          <w:rFonts w:eastAsia="Times New Roman" w:cs="Times New Roman"/>
          <w:szCs w:val="24"/>
        </w:rPr>
        <w:t xml:space="preserve"> </w:t>
      </w:r>
      <w:r>
        <w:rPr>
          <w:rFonts w:eastAsia="Times New Roman" w:cs="Times New Roman"/>
          <w:szCs w:val="24"/>
        </w:rPr>
        <w:t>- «Ελληνάρα», που έχει επιχείρηση στη Βουλγαρία, τις καταθέσεις στην Ελβετία, το πολυτελές αυτοκίνητό του με βουλγάρικο αριθμό, αλλά και την ελληνική σημαία στο μπαλκόνι του; Αυτόν, άραγε, πήγε να επαινέσει στη Σόφια ο Αρχηγός τη</w:t>
      </w:r>
      <w:r>
        <w:rPr>
          <w:rFonts w:eastAsia="Times New Roman" w:cs="Times New Roman"/>
          <w:szCs w:val="24"/>
        </w:rPr>
        <w:t xml:space="preserve">ς Αξιωματικής Αντιπολίτευσης; </w:t>
      </w:r>
    </w:p>
    <w:p w14:paraId="3694FF7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Και διερωτάται κανείς, γι’ αυτή την πορεία που οδήγησε στη σημερινή κατάσταση, υπεύθυνη είναι η Αριστερά ή μήπως οι κοινωνικοί αγώνες που πολλές φορές η Αριστερά καθοδήγησε; Είναι η διακυβέρνηση του ΣΥΡΙΖΑ </w:t>
      </w:r>
      <w:r>
        <w:rPr>
          <w:rFonts w:eastAsia="Times New Roman" w:cs="Times New Roman"/>
          <w:szCs w:val="24"/>
        </w:rPr>
        <w:lastRenderedPageBreak/>
        <w:t xml:space="preserve">των δύο τελευταίων ετών; Προφανώς, ανιστόρητο και </w:t>
      </w:r>
      <w:r>
        <w:rPr>
          <w:rFonts w:eastAsia="Times New Roman" w:cs="Times New Roman"/>
          <w:szCs w:val="24"/>
        </w:rPr>
        <w:t xml:space="preserve">ψευδές είναι να υποστηρίζετε κάτι τέτοιο. Όλοι γνωρίζουν ποιοι διακυβέρνησαν τις προηγούμενες δεκαετίες. </w:t>
      </w:r>
    </w:p>
    <w:p w14:paraId="3694FF7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Ας αναστοχαστούμε, λοιπόν, για όλα αυτά που μας έφεραν μέχρι εδώ, μήπως και βρούμε διεξόδους ανάκαμψης. Ας σταθούμε, όμως, λίγο και στον κρατικό μηχαν</w:t>
      </w:r>
      <w:r>
        <w:rPr>
          <w:rFonts w:eastAsia="Times New Roman" w:cs="Times New Roman"/>
          <w:szCs w:val="24"/>
        </w:rPr>
        <w:t>ισμό.</w:t>
      </w:r>
    </w:p>
    <w:p w14:paraId="3694FF7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Αλήθεια, ισχυρίζεται κάποιος πως το σημερινό κράτος είναι δημιούργημα της Κυβέρνησης του ΣΥΡΙΖΑ; Ποιος διόριζε με κοινωνικά φρονήματα ακόμα –</w:t>
      </w:r>
      <w:r>
        <w:rPr>
          <w:rFonts w:eastAsia="Times New Roman" w:cs="Times New Roman"/>
          <w:szCs w:val="24"/>
        </w:rPr>
        <w:t xml:space="preserve"> </w:t>
      </w:r>
      <w:r>
        <w:rPr>
          <w:rFonts w:eastAsia="Times New Roman" w:cs="Times New Roman"/>
          <w:szCs w:val="24"/>
        </w:rPr>
        <w:t>το τονίζω- και το 1975; Ποιος έλεγε «εγώ σου τον έστειλα να τον ντύσεις κι όχι να τον μετρήσεις», απευθυνόμε</w:t>
      </w:r>
      <w:r>
        <w:rPr>
          <w:rFonts w:eastAsia="Times New Roman" w:cs="Times New Roman"/>
          <w:szCs w:val="24"/>
        </w:rPr>
        <w:t xml:space="preserve">νος σε αξιωματικούς της χωροφυλακής για διορισμό χωροφυλάκων που δεν είχαν το απαιτούμενο ανάστημα; Ποιος διόριζε μέσω κλαδικών; </w:t>
      </w:r>
    </w:p>
    <w:p w14:paraId="3694FF7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Αλλά ας τα θεωρήσουμε ιστορία όλα αυτά. Ποιος μετέπειτα αδιαφόρησε για τον εκσυγχρονισμό και τη βελτίωση της αποτελεσματικότητ</w:t>
      </w:r>
      <w:r>
        <w:rPr>
          <w:rFonts w:eastAsia="Times New Roman" w:cs="Times New Roman"/>
          <w:szCs w:val="24"/>
        </w:rPr>
        <w:t xml:space="preserve">ας </w:t>
      </w:r>
      <w:r>
        <w:rPr>
          <w:rFonts w:eastAsia="Times New Roman" w:cs="Times New Roman"/>
          <w:szCs w:val="24"/>
        </w:rPr>
        <w:lastRenderedPageBreak/>
        <w:t>του κρατικού μηχανισμού, ώστε τελικά να καταλήξουμε σε ένα αναποτελεσματικό κράτος, όπως οι περισσότεροι, αν όχι όλοι, ομολογούν σήμερα; Οι ίδιοι τώρα κόπτονται για τις αδυναμίες του, την είσπραξη του ΦΠΑ, των φόρων κ.λπ</w:t>
      </w:r>
      <w:r>
        <w:rPr>
          <w:rFonts w:eastAsia="Times New Roman" w:cs="Times New Roman"/>
          <w:szCs w:val="24"/>
        </w:rPr>
        <w:t>.</w:t>
      </w:r>
      <w:r>
        <w:rPr>
          <w:rFonts w:eastAsia="Times New Roman" w:cs="Times New Roman"/>
          <w:szCs w:val="24"/>
        </w:rPr>
        <w:t>.</w:t>
      </w:r>
    </w:p>
    <w:p w14:paraId="3694FF7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Ας αναφερθώ και σε μερικά σημε</w:t>
      </w:r>
      <w:r>
        <w:rPr>
          <w:rFonts w:eastAsia="Times New Roman" w:cs="Times New Roman"/>
          <w:szCs w:val="24"/>
        </w:rPr>
        <w:t>ρινά αριθμητικά δεδομένα. Μήπως δεν είναι αλήθεια ότι οι δείκτες της οικονομίας καταγράφουν σταθεροποίηση με τάσεις βελτίωσης; Μήπως δεν είναι αλήθεια ότι έχουμε μικρή ελάττωση της ανεργίας; Μήπως δεν είναι αλήθεια η προχθεσινή ρύθμιση για το χρέος, που όλ</w:t>
      </w:r>
      <w:r>
        <w:rPr>
          <w:rFonts w:eastAsia="Times New Roman" w:cs="Times New Roman"/>
          <w:szCs w:val="24"/>
        </w:rPr>
        <w:t>οι ομολογούν το θετικό της πρόσημο;</w:t>
      </w:r>
    </w:p>
    <w:p w14:paraId="3694FF7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Όσον αφορά τα φορολογικά, θα σημειώσω τούτο. Το μοντέλο Φρίντμαν της Σχολής του Σικάγο είναι γνωστό: Πολύ μικρή φορολογία στις επιχειρήσεις, ώστε να επενδύσουν τα κέρδη τους κι έτσι να δημιουργούν ανάπτυξη. Αλήθεια, σε π</w:t>
      </w:r>
      <w:r>
        <w:rPr>
          <w:rFonts w:eastAsia="Times New Roman" w:cs="Times New Roman"/>
          <w:szCs w:val="24"/>
        </w:rPr>
        <w:t xml:space="preserve">οια δυτική χώρα συνέβη αυτό; Εκτός αν προσπαθείτε και σήμερα να μας πείσετε πως η Βουλγαρία της χαμηλής, πράγματι, </w:t>
      </w:r>
      <w:r>
        <w:rPr>
          <w:rFonts w:eastAsia="Times New Roman" w:cs="Times New Roman"/>
          <w:szCs w:val="24"/>
        </w:rPr>
        <w:lastRenderedPageBreak/>
        <w:t>φορολογίας των επιχειρήσεων είναι περισσότερο αναπτυγμένη από τη Σουηδία ή τις άλλες καπιταλιστικές χώρες που έχουν φόρο 35% και πλέον.</w:t>
      </w:r>
    </w:p>
    <w:p w14:paraId="3694FF8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Για ν</w:t>
      </w:r>
      <w:r>
        <w:rPr>
          <w:rFonts w:eastAsia="Times New Roman" w:cs="Times New Roman"/>
          <w:szCs w:val="24"/>
        </w:rPr>
        <w:t xml:space="preserve">α εφαρμοστούν μικροί φορολογικοί συντελεστές, πρέπει ταυτόχρονα να έχει εξασφαλιστεί η είσπραξη των φόρων από όλους. Αυτό προϋποθέτει αποτελεσματικό φοροεισπρακτικό μηχανισμό. Γι’ αυτό τι έχει να πει σήμερα η </w:t>
      </w:r>
      <w:r>
        <w:rPr>
          <w:rFonts w:eastAsia="Times New Roman" w:cs="Times New Roman"/>
          <w:szCs w:val="24"/>
        </w:rPr>
        <w:t>Α</w:t>
      </w:r>
      <w:r>
        <w:rPr>
          <w:rFonts w:eastAsia="Times New Roman" w:cs="Times New Roman"/>
          <w:szCs w:val="24"/>
        </w:rPr>
        <w:t>ντιπολίτευση και κυρίως τι έκανε όταν κυβερνού</w:t>
      </w:r>
      <w:r>
        <w:rPr>
          <w:rFonts w:eastAsia="Times New Roman" w:cs="Times New Roman"/>
          <w:szCs w:val="24"/>
        </w:rPr>
        <w:t xml:space="preserve">σε; </w:t>
      </w:r>
    </w:p>
    <w:p w14:paraId="3694FF8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Και αν είμαστε όλοι ειλικρινείς και δεν προσθέτουμε ως φόρο το</w:t>
      </w:r>
      <w:r>
        <w:rPr>
          <w:rFonts w:eastAsia="Times New Roman" w:cs="Times New Roman"/>
          <w:szCs w:val="24"/>
        </w:rPr>
        <w:t>υ</w:t>
      </w:r>
      <w:r>
        <w:rPr>
          <w:rFonts w:eastAsia="Times New Roman" w:cs="Times New Roman"/>
          <w:szCs w:val="24"/>
        </w:rPr>
        <w:t xml:space="preserve"> επιχειρηματία τον αποδιδόμενο από αυτόν ΦΠΑ ούτε την προκαταβολή φόρου με το σύνολο του φόρου, τότε θα αποτολμούσα να πω πως μπορούμε να καταλήξουμε σε τρόπους πάταξης της φοροδιαφυγής. Δ</w:t>
      </w:r>
      <w:r>
        <w:rPr>
          <w:rFonts w:eastAsia="Times New Roman" w:cs="Times New Roman"/>
          <w:szCs w:val="24"/>
        </w:rPr>
        <w:t xml:space="preserve">ιαφορετικά, λίγοι φόροι οδηγούν ως αντιστάθμισμα σε ταυτόχρονη περικοπή των κοινωνικών δαπανών του δημοσίου. </w:t>
      </w:r>
    </w:p>
    <w:p w14:paraId="3694FF8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Το τελευταίο που ομολογείται οδηγεί μαθηματικά σε πλήρη διάλυση του εναπομείναντος κοινωνικού κράτους, άποψη πλήρως εναρμονισμένη </w:t>
      </w:r>
      <w:r>
        <w:rPr>
          <w:rFonts w:eastAsia="Times New Roman" w:cs="Times New Roman"/>
          <w:szCs w:val="24"/>
        </w:rPr>
        <w:lastRenderedPageBreak/>
        <w:t xml:space="preserve">με τη Σχολή του </w:t>
      </w:r>
      <w:r>
        <w:rPr>
          <w:rFonts w:eastAsia="Times New Roman" w:cs="Times New Roman"/>
          <w:szCs w:val="24"/>
        </w:rPr>
        <w:t>Φρίντμαν. Και βέβαια, ως κοινωνικό κράτος δεν εννοούνται η ιδιωτικά παρεχόμενη εκπαίδευση, υγεία ή πρόνοια</w:t>
      </w:r>
      <w:r>
        <w:rPr>
          <w:rFonts w:eastAsia="Times New Roman"/>
          <w:szCs w:val="24"/>
        </w:rPr>
        <w:t>∙ π</w:t>
      </w:r>
      <w:r>
        <w:rPr>
          <w:rFonts w:eastAsia="Times New Roman" w:cs="Times New Roman"/>
          <w:szCs w:val="24"/>
        </w:rPr>
        <w:t>ρόνοια που τελευταία μάλιστα συνηθίζεται να προτείνεται και μέσω των ΜΚΟ.</w:t>
      </w:r>
    </w:p>
    <w:p w14:paraId="3694FF8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ολοκληρώνω τις σκέψεις μου, επανερχόμενος σ</w:t>
      </w:r>
      <w:r>
        <w:rPr>
          <w:rFonts w:eastAsia="Times New Roman" w:cs="Times New Roman"/>
          <w:szCs w:val="24"/>
        </w:rPr>
        <w:t>τα αρχικά ερωτήματα. Άποψη για τον προϋπολογισμό και τους αριθμούς χωρίς τοποθέτηση στην όλη εξέλιξη και πορεία που μας έφερε ως εδώ και κυρίως στο σημερινό πλαίσιο που υποχρεούμαστε να κινηθούμε είναι ελλιπής. Η αποφυγή μιας τέτοιας τοποθέτησης προφανώς κ</w:t>
      </w:r>
      <w:r>
        <w:rPr>
          <w:rFonts w:eastAsia="Times New Roman" w:cs="Times New Roman"/>
          <w:szCs w:val="24"/>
        </w:rPr>
        <w:t xml:space="preserve">αι κρύβει ενοχές του παρελθόντος όσων διακυβέρνησαν τη χώρα και την οδήγησαν στην κρίση. </w:t>
      </w:r>
    </w:p>
    <w:p w14:paraId="3694FF8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Επειδή θεωρώ πως το Κοινοβούλιο δεν είναι ούτε εξομολογητήριο να ζητούνται συγγνώμες ούτε δικαστήριο να ζητούνται καταδίκες, αλλά χώ</w:t>
      </w:r>
      <w:r>
        <w:rPr>
          <w:rFonts w:eastAsia="Times New Roman" w:cs="Times New Roman"/>
          <w:szCs w:val="24"/>
        </w:rPr>
        <w:lastRenderedPageBreak/>
        <w:t>ρος διαβούλευσης και πολιτικών απο</w:t>
      </w:r>
      <w:r>
        <w:rPr>
          <w:rFonts w:eastAsia="Times New Roman" w:cs="Times New Roman"/>
          <w:szCs w:val="24"/>
        </w:rPr>
        <w:t>φάσεων, ας προχωρήσουμε σε αποφάσεις, αποφάσεις που σαφώς δεν μπορούν να εξυπηρετούν τα αντικρουόμενα συμφέροντα. Ο καθείς, λοιπόν, εφ’ ω ετάχθη.</w:t>
      </w:r>
    </w:p>
    <w:p w14:paraId="3694FF8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Σας ευχαριστώ.</w:t>
      </w:r>
    </w:p>
    <w:p w14:paraId="3694FF86"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694FF87"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w:t>
      </w:r>
      <w:r>
        <w:rPr>
          <w:rFonts w:eastAsia="Times New Roman" w:cs="Times New Roman"/>
          <w:szCs w:val="24"/>
        </w:rPr>
        <w:t xml:space="preserve"> Μιχελή.</w:t>
      </w:r>
    </w:p>
    <w:p w14:paraId="3694FF8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 συνάδελφος κ. Γεράσιμος Γιακουμάτος έχει τον λόγο, από τη Νέα Δημοκρατία.</w:t>
      </w:r>
    </w:p>
    <w:p w14:paraId="3694FF89"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Κύριε Πρόεδρε, κυρίες και κύριοι συνάδελφοι, θέλω να δώσω μια απάντηση στον προλαλήσαντα Βουλευτή του ΣΥΡΙΖΑ.</w:t>
      </w:r>
    </w:p>
    <w:p w14:paraId="3694FF8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είστε καινούργιος και φαίνεται </w:t>
      </w:r>
      <w:r>
        <w:rPr>
          <w:rFonts w:eastAsia="Times New Roman" w:cs="Times New Roman"/>
          <w:szCs w:val="24"/>
        </w:rPr>
        <w:t xml:space="preserve">να μην ξέρετε ιστορία του Κοινοβουλίου, να σας πω ότι εμείς κάψαμε τα κοινωνικά φρονήματα επί αειμνήστου Γιάννη Κεφαλογιάννη. Και καταργήσαμε αυτή, πράγματι, την αισχρή τότε θέση του καθένα που πολιτεύεται. </w:t>
      </w:r>
    </w:p>
    <w:p w14:paraId="3694FF8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Σήμερα, όμως, δεν ζει ο Γιάννης Κεφαλογιάννης, γ</w:t>
      </w:r>
      <w:r>
        <w:rPr>
          <w:rFonts w:eastAsia="Times New Roman" w:cs="Times New Roman"/>
          <w:szCs w:val="24"/>
        </w:rPr>
        <w:t>ια να κάψει τα δικά σας «αριστερά φρονήματα». Ποιοι είναι αυτοί οι είκοσι τρεις χιλιάδες στον αριθμό που διορίστηκαν το 2016 με αριστερό φρόνημα; Καθημερινά διαβάζετε τι γίνεται. Έχετε κάνει κομματικό στρατό. Αυτά για να καταλαβαινόμαστε.</w:t>
      </w:r>
    </w:p>
    <w:p w14:paraId="3694FF8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w:t>
      </w:r>
      <w:r>
        <w:rPr>
          <w:rFonts w:eastAsia="Times New Roman" w:cs="Times New Roman"/>
          <w:szCs w:val="24"/>
        </w:rPr>
        <w:t xml:space="preserve"> Βουλευτές, το κοινοβουλευτικό πολίτευμα είναι το άριστο των πολιτευμάτων. Απ’ όσα τούδε κατόρθωσεν ο άνθρωπος να επινοήσει διά το δυσχερέστατο αυτό έργο της διακυβέρνησης των λαών.</w:t>
      </w:r>
    </w:p>
    <w:p w14:paraId="3694FF8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ενώ είναι άριστο, έχει πλείστα ελαττώματα. Διαβάζω ακριβώς αυτούσια </w:t>
      </w:r>
      <w:r>
        <w:rPr>
          <w:rFonts w:eastAsia="Times New Roman" w:cs="Times New Roman"/>
          <w:szCs w:val="24"/>
        </w:rPr>
        <w:t>απόσπασμα από τον περίφημο λόγο περί Δημοκρατίας του Ελευθερίου Βενιζέλου το 1931 απ’ αυτό εδώ το Βήμα. Αυτός ο μεγάλος Έλληνας πολιτικός, με τόση σοφία, συμπύκνωσε το μεγαλείο της κοινοβουλευτικής δημοκρατίας. Όμως, έκανε και μία θλιβερή διαπίστωση. Μίλησ</w:t>
      </w:r>
      <w:r>
        <w:rPr>
          <w:rFonts w:eastAsia="Times New Roman" w:cs="Times New Roman"/>
          <w:szCs w:val="24"/>
        </w:rPr>
        <w:t>ε για τα πλείστα ελαττώματα. Ένα απ’ αυτά είναι ότι καλούμαστε αυτήν την εβδομάδα να αναλωθούμε στην ψήφιση ενός ανέφικτου, ψεύτικου και γεμάτου με μέτρα φορολογικής επιδρομής προϋπολογισμού, που θα βυθίσει τη χώρα σε ακόμα μεγαλύτερη φτώχεια και μεγαλύτερ</w:t>
      </w:r>
      <w:r>
        <w:rPr>
          <w:rFonts w:eastAsia="Times New Roman" w:cs="Times New Roman"/>
          <w:szCs w:val="24"/>
        </w:rPr>
        <w:t xml:space="preserve">η εξαθλίωση και ειδικά θα διανείμει φτώχεια, μιζέρια και αναξιοπρέπεια. Αυτός είναι ο </w:t>
      </w:r>
      <w:r>
        <w:rPr>
          <w:rFonts w:eastAsia="Times New Roman" w:cs="Times New Roman"/>
          <w:szCs w:val="24"/>
        </w:rPr>
        <w:t>π</w:t>
      </w:r>
      <w:r>
        <w:rPr>
          <w:rFonts w:eastAsia="Times New Roman" w:cs="Times New Roman"/>
          <w:szCs w:val="24"/>
        </w:rPr>
        <w:t xml:space="preserve">ροϋπολογισμός. </w:t>
      </w:r>
    </w:p>
    <w:p w14:paraId="3694FF8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Καλύτερο μοντέλο αναδιανομής της φτώχειας δεν μπορούσατε να εφεύρετε, κύριε Τσακαλώτο. Παράλληλα, η αντίφαση ανάμεσα στις δεδηλωμένες προθέσεις σας και σ</w:t>
      </w:r>
      <w:r>
        <w:rPr>
          <w:rFonts w:eastAsia="Times New Roman" w:cs="Times New Roman"/>
          <w:szCs w:val="24"/>
        </w:rPr>
        <w:t xml:space="preserve">τις κινήσεις σας είναι τόσο έντονη, που τείνει </w:t>
      </w:r>
      <w:r>
        <w:rPr>
          <w:rFonts w:eastAsia="Times New Roman" w:cs="Times New Roman"/>
          <w:szCs w:val="24"/>
        </w:rPr>
        <w:lastRenderedPageBreak/>
        <w:t>να γίνει προκλητική. Μιλάτε για την επιθυμία σας για ανάπτυξη και θέσεις εργασίας, αλλά στην πράξη δεν κάνετε τίποτα προς αυτήν την κατεύθυνση. Η ανεργία παραμένει με το ενάμισι εκατομμύριο ανέργους, ένα εκατο</w:t>
      </w:r>
      <w:r>
        <w:rPr>
          <w:rFonts w:eastAsia="Times New Roman" w:cs="Times New Roman"/>
          <w:szCs w:val="24"/>
        </w:rPr>
        <w:t xml:space="preserve">μμύριο Έλληνες εργαζόμενοι έχουν πάνω από έξι μήνες να πληρωθούν, τετρακόσιες πενήντα χιλιάδες εργαζόμενοι παίρνουν κάτω από 400 ευρώ και τον Οκτώβρη είχαμε ογδόντα δύο χιλιάδες </w:t>
      </w:r>
      <w:r>
        <w:rPr>
          <w:rFonts w:eastAsia="Times New Roman" w:cs="Times New Roman"/>
          <w:szCs w:val="24"/>
        </w:rPr>
        <w:t>«</w:t>
      </w:r>
      <w:r>
        <w:rPr>
          <w:rFonts w:eastAsia="Times New Roman" w:cs="Times New Roman"/>
          <w:szCs w:val="24"/>
        </w:rPr>
        <w:t>θέσεις</w:t>
      </w:r>
      <w:r>
        <w:rPr>
          <w:rFonts w:eastAsia="Times New Roman" w:cs="Times New Roman"/>
          <w:szCs w:val="24"/>
        </w:rPr>
        <w:t>»</w:t>
      </w:r>
      <w:r>
        <w:rPr>
          <w:rFonts w:eastAsia="Times New Roman" w:cs="Times New Roman"/>
          <w:szCs w:val="24"/>
        </w:rPr>
        <w:t xml:space="preserve"> ανεργίας, που ήταν η μεγαλύτερη της δεκαπενταετίας.</w:t>
      </w:r>
    </w:p>
    <w:p w14:paraId="3694FF8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Αυτή είναι η πραγ</w:t>
      </w:r>
      <w:r>
        <w:rPr>
          <w:rFonts w:eastAsia="Times New Roman" w:cs="Times New Roman"/>
          <w:szCs w:val="24"/>
        </w:rPr>
        <w:t xml:space="preserve">ματικότητα. Ποια είναι η αλήθεια; Η αλήθεια είναι ότι τα μεγέθη του προϋπολογισμού δείχνουν ότι η αριστερή πολιτική ρητορική και η δήθεν αριστερή κοινωνική ευαισθησία είναι για μία ακόμα φορά απολύτως κενή περιεχομένου. </w:t>
      </w:r>
    </w:p>
    <w:p w14:paraId="3694FF9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Το σχέδιο του </w:t>
      </w:r>
      <w:r>
        <w:rPr>
          <w:rFonts w:eastAsia="Times New Roman" w:cs="Times New Roman"/>
          <w:szCs w:val="24"/>
        </w:rPr>
        <w:t>π</w:t>
      </w:r>
      <w:r>
        <w:rPr>
          <w:rFonts w:eastAsia="Times New Roman" w:cs="Times New Roman"/>
          <w:szCs w:val="24"/>
        </w:rPr>
        <w:t>ροϋπολογισμού που συ</w:t>
      </w:r>
      <w:r>
        <w:rPr>
          <w:rFonts w:eastAsia="Times New Roman" w:cs="Times New Roman"/>
          <w:szCs w:val="24"/>
        </w:rPr>
        <w:t xml:space="preserve">ζητάμε σήμερα συνδέεται με την πρόβλεψή σας για ανάπτυξη 2,7%, με την πρόβλεψη για αύξηση της ιδιωτικής κατανάλωσης και των επενδύσεων. Πώς θα αυξηθεί κατά 1,8% </w:t>
      </w:r>
      <w:r>
        <w:rPr>
          <w:rFonts w:eastAsia="Times New Roman" w:cs="Times New Roman"/>
          <w:szCs w:val="24"/>
        </w:rPr>
        <w:lastRenderedPageBreak/>
        <w:t>η ιδιωτική κατανάλωση; Το καταλαβαίνετε; Διερωτώμαι πώς μπορεί να επιτευχθεί αυτός ο στόχος, ότ</w:t>
      </w:r>
      <w:r>
        <w:rPr>
          <w:rFonts w:eastAsia="Times New Roman" w:cs="Times New Roman"/>
          <w:szCs w:val="24"/>
        </w:rPr>
        <w:t>αν η Κυβέρνηση παίρνει μέτρα που περιορίζουν το ατομικό και το οικογενειακό εισόδημα.</w:t>
      </w:r>
    </w:p>
    <w:p w14:paraId="3694FF9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Επιβάλλετε, επίσης, νέους φόρους και περικοπές συντάξεων και κοινωνικών επιδομάτων. Προβλέπετε 2,6 δισεκατομμύρια ευρώ περικοπές. Δηλαδή, όσο είναι όλος ο ΕΝΦΙΑ, κόβετε α</w:t>
      </w:r>
      <w:r>
        <w:rPr>
          <w:rFonts w:eastAsia="Times New Roman" w:cs="Times New Roman"/>
          <w:szCs w:val="24"/>
        </w:rPr>
        <w:t>πό τις συντάξεις και από τα κοινωνικά επιδόματα. Αλήθεια, πώς θα αυξηθεί έτσι η κατανάλωση; Μήπως από τα λουκέτα των επιχειρήσεων που μπαίνουν καθημερινά και κλείνουν όλες οι επιχειρήσεις; Χτυπάτε στην καρδιά την επιχειρηματικότητα. Διαλύετε την επιχειρημα</w:t>
      </w:r>
      <w:r>
        <w:rPr>
          <w:rFonts w:eastAsia="Times New Roman" w:cs="Times New Roman"/>
          <w:szCs w:val="24"/>
        </w:rPr>
        <w:t>τικότητα. Αλήθεια, πιστεύετε πραγματικά ότι μ’ αυτήν την υπερφορολόγηση στο 29% και μ’ αυτές τις ασφαλιστικές εισφορές μπορεί να αντέξει κα</w:t>
      </w:r>
      <w:r>
        <w:rPr>
          <w:rFonts w:eastAsia="Times New Roman" w:cs="Times New Roman"/>
          <w:szCs w:val="24"/>
        </w:rPr>
        <w:t>μ</w:t>
      </w:r>
      <w:r>
        <w:rPr>
          <w:rFonts w:eastAsia="Times New Roman" w:cs="Times New Roman"/>
          <w:szCs w:val="24"/>
        </w:rPr>
        <w:t xml:space="preserve">μία επιχείρηση; </w:t>
      </w:r>
    </w:p>
    <w:p w14:paraId="3694FF9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Από πού θα έρθει, επίσης, το 9,1% της αύξησης των επενδύσεων; Δεν έχω καταλάβει. Μήπως από την αβεβ</w:t>
      </w:r>
      <w:r>
        <w:rPr>
          <w:rFonts w:eastAsia="Times New Roman" w:cs="Times New Roman"/>
          <w:szCs w:val="24"/>
        </w:rPr>
        <w:t xml:space="preserve">αιότητα και την καχυποψία που </w:t>
      </w:r>
      <w:r>
        <w:rPr>
          <w:rFonts w:eastAsia="Times New Roman" w:cs="Times New Roman"/>
          <w:szCs w:val="24"/>
        </w:rPr>
        <w:lastRenderedPageBreak/>
        <w:t>καθημερινά δημιουργείτε στους Έλληνες και τους ξένους επενδυτές; Πού είναι; Είδαμε και όσους ήρθαν. Είδαμε και τη ΔΕΣΦΑ και τη Ζάκυνθο. Όλοι φεύγουν.</w:t>
      </w:r>
    </w:p>
    <w:p w14:paraId="3694FF9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που συζητάμε καταδεικνύει ότι το 2017 θα είναι χειρότερο απ</w:t>
      </w:r>
      <w:r>
        <w:rPr>
          <w:rFonts w:eastAsia="Times New Roman" w:cs="Times New Roman"/>
          <w:szCs w:val="24"/>
        </w:rPr>
        <w:t xml:space="preserve">ό το 2016. Εδώ υπάρχουν έξι ωρολογιακές βόμβες που πρέπει να τις προσέξετε, κύριε Υπουργέ. Αγνοείτε τις ληξιπρόθεσμες οφειλές των ιδιωτών προς το </w:t>
      </w:r>
      <w:r>
        <w:rPr>
          <w:rFonts w:eastAsia="Times New Roman" w:cs="Times New Roman"/>
          <w:szCs w:val="24"/>
        </w:rPr>
        <w:t>δ</w:t>
      </w:r>
      <w:r>
        <w:rPr>
          <w:rFonts w:eastAsia="Times New Roman" w:cs="Times New Roman"/>
          <w:szCs w:val="24"/>
        </w:rPr>
        <w:t>ημόσιο που είναι 93 δισεκατομμύρια ευρώ και είναι συνεχώς αυξανόμενες. Οι ασφαλιστικές εισφορές είναι 26 δισε</w:t>
      </w:r>
      <w:r>
        <w:rPr>
          <w:rFonts w:eastAsia="Times New Roman" w:cs="Times New Roman"/>
          <w:szCs w:val="24"/>
        </w:rPr>
        <w:t>κατομμύρια ευρώ, τα κόκκινα δάνεια 117 δισεκατομμύρια ευρώ, το χρέος του κράτους προς τους ιδιώτες 6 δισεκατομμύρια ευρώ. Υπάρχουν «λουκέτα» στις επιχειρήσεις. Οι καταθέσεις των ιδιωτών από 193 δισεκατομμύρια ευρώ, πήγαν στα 133 δισεκατομμύρια ευρώ, δηλαδή</w:t>
      </w:r>
      <w:r>
        <w:rPr>
          <w:rFonts w:eastAsia="Times New Roman" w:cs="Times New Roman"/>
          <w:szCs w:val="24"/>
        </w:rPr>
        <w:t xml:space="preserve"> 40 δισεκατομμύρια ευρώ λιγότερα.</w:t>
      </w:r>
    </w:p>
    <w:p w14:paraId="3694FF9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Άσε δε που το ασφαλιστικό σύστημα καταρρέει. Έχετε σπάσει όλους τους κουμπαράδες βάζοντας χέρι στα αποθεματικά των ασφαλιστικών ταμείων. </w:t>
      </w:r>
    </w:p>
    <w:p w14:paraId="3694FF9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Κύριε Πετρόπουλε, όταν είναι 1,3 εργαζόμενος και ένας συνταξιούχος, πώς θα υπάρξει </w:t>
      </w:r>
      <w:r>
        <w:rPr>
          <w:rFonts w:eastAsia="Times New Roman" w:cs="Times New Roman"/>
          <w:szCs w:val="24"/>
        </w:rPr>
        <w:t>ασφαλιστικό σύστημα; Πώς θα σταθεί; Από τη βάση του και από τη γέννησή του είναι καταστροφικό. Είναι μη βιώσιμο.</w:t>
      </w:r>
    </w:p>
    <w:p w14:paraId="3694FF9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Άντε και με το αριστερό κοινωνικό σας πρόσωπο, ισχυρίζεστε ότι θα δώσετε κοινωνικό μέρισμα. Σε ποιους; Σ’ αυτούς που κόψατε το ΕΚΑΣ 940 εκατομμ</w:t>
      </w:r>
      <w:r>
        <w:rPr>
          <w:rFonts w:eastAsia="Times New Roman" w:cs="Times New Roman"/>
          <w:szCs w:val="24"/>
        </w:rPr>
        <w:t>ύρια ευρώ θα δώσετε ψίχουλα;</w:t>
      </w:r>
    </w:p>
    <w:p w14:paraId="3694FF9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Δεν πρέπει να λησμονάτε ότι δύο εκατομμύρια εξακόσιες χιλιάδες συμπολίτες μας είδαν πάρα πολλές μειώσεις και στην κύρια σύνταξη και στα επιδόματα και έμμεσα με 6% κρατήσεις από τις κύριες συντάξεις, από το 4% στο 6%. </w:t>
      </w:r>
    </w:p>
    <w:p w14:paraId="3694FF9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Δεν θα πω</w:t>
      </w:r>
      <w:r>
        <w:rPr>
          <w:rFonts w:eastAsia="Times New Roman" w:cs="Times New Roman"/>
          <w:szCs w:val="24"/>
        </w:rPr>
        <w:t xml:space="preserve"> για τις επικουρικές, οι οποίες δεν κουρεύτηκαν, αλλά ξυρίστηκαν «ΣΥΡΙΖΑ». Υπήρξε πάνω από 40% μείωση στις επικουρικές συντάξεις.</w:t>
      </w:r>
    </w:p>
    <w:p w14:paraId="3694FF9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Και επιτρέψτε μου να τελειώσω, κύριε Πρόεδρε, με αυτό που αποτελεί για μένα τη μεγαλύτερη απειλή. Αυτή η χώρα έχει μάθει να ζε</w:t>
      </w:r>
      <w:r>
        <w:rPr>
          <w:rFonts w:eastAsia="Times New Roman" w:cs="Times New Roman"/>
          <w:szCs w:val="24"/>
        </w:rPr>
        <w:t>ι και με φτώχεια και με κατοχή και με πείνα. Αντέχει! Αυτό που δεν αντέχει είναι οι εθνικές ταπεινώσεις.</w:t>
      </w:r>
    </w:p>
    <w:p w14:paraId="3694FF9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Εδώ στο Κοινοβούλιο θέλω να είστε όλοι και όλα τα κόμματα πολύ προσεκτικοί, όσον αφορά τα εθνικά θέματα. Βλέπετε πώς διαμορφώνεται το περιβάλλον παγκόσ</w:t>
      </w:r>
      <w:r>
        <w:rPr>
          <w:rFonts w:eastAsia="Times New Roman" w:cs="Times New Roman"/>
          <w:szCs w:val="24"/>
        </w:rPr>
        <w:t xml:space="preserve">μια και ευρωπαϊκά! Βλέπετε τι γίνεται! Είδαμε το δημοψήφισμα στην Ιταλία. Τώρα βλέπουμε τις εκλογές στην Ολλανδία, στη Γαλλία, στη Γερμανία, την Αμερική. </w:t>
      </w:r>
    </w:p>
    <w:p w14:paraId="3694FF9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Και σε όλα αυτά μας συνέβη και ένα αποτυχημένο πραξικόπημα στον «ψευτοσουλτάνο». Και βλέπετε ότι αμέσ</w:t>
      </w:r>
      <w:r>
        <w:rPr>
          <w:rFonts w:eastAsia="Times New Roman" w:cs="Times New Roman"/>
          <w:szCs w:val="24"/>
        </w:rPr>
        <w:t xml:space="preserve">ως μετά αρχίζει να αμφισβητείται </w:t>
      </w:r>
      <w:r>
        <w:rPr>
          <w:rFonts w:eastAsia="Times New Roman" w:cs="Times New Roman"/>
          <w:szCs w:val="24"/>
        </w:rPr>
        <w:lastRenderedPageBreak/>
        <w:t>η Συνθήκη της Λωζάνης. Υπάρχει έξαρση εθνικισμού, προκλητικές δηλώσεις από την Αλβανία -</w:t>
      </w:r>
      <w:r>
        <w:rPr>
          <w:rFonts w:eastAsia="Times New Roman" w:cs="Times New Roman"/>
          <w:szCs w:val="24"/>
        </w:rPr>
        <w:t xml:space="preserve"> </w:t>
      </w:r>
      <w:r>
        <w:rPr>
          <w:rFonts w:eastAsia="Times New Roman" w:cs="Times New Roman"/>
          <w:szCs w:val="24"/>
        </w:rPr>
        <w:t>έκανε και η μύγα ξύγκι!</w:t>
      </w:r>
      <w:r>
        <w:rPr>
          <w:rFonts w:eastAsia="Times New Roman" w:cs="Times New Roman"/>
          <w:szCs w:val="24"/>
        </w:rPr>
        <w:t xml:space="preserve"> </w:t>
      </w:r>
      <w:r>
        <w:rPr>
          <w:rFonts w:eastAsia="Times New Roman" w:cs="Times New Roman"/>
          <w:szCs w:val="24"/>
        </w:rPr>
        <w:t xml:space="preserve">- και τα Σκόπια. Επίσης, έχουμε το προσφυγικό. </w:t>
      </w:r>
    </w:p>
    <w:p w14:paraId="3694FF9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w:t>
      </w:r>
      <w:r>
        <w:rPr>
          <w:rFonts w:eastAsia="Times New Roman" w:cs="Times New Roman"/>
          <w:szCs w:val="24"/>
        </w:rPr>
        <w:t xml:space="preserve"> του κυρίου Βουλευτή)</w:t>
      </w:r>
    </w:p>
    <w:p w14:paraId="3694FF9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Για όλες αυτές τις τεκτονικές γεωπολιτικές εξελίξεις πρέπει να είστε πολύ υπεύθυνοι και να έχουμε μια εθνική στρατηγική. Πρέπει πράγματι να συνέλθει το Συμβούλιο Εξωτερικής Πολιτικής και Άμυνας και να έχουμε μια ενιαία πολιτική. Εδώ δ</w:t>
      </w:r>
      <w:r>
        <w:rPr>
          <w:rFonts w:eastAsia="Times New Roman" w:cs="Times New Roman"/>
          <w:szCs w:val="24"/>
        </w:rPr>
        <w:t>εν χωράει κομματισμός. Εδώ δεν είμαστε το «εμείς» και το «εσείς». Εδώ χωράει το «όλοι». Όλοι οι Έλληνες πρέπει να είμαστε ενωμένοι. Μόνο έτσι μπορούμε να πούμε στον «ψευτοσουλτάνο» ότι εδώ είναι τα νησιά, εδώ είναι η καρδιά μας. Δεν ξέρω τι σόι καρδιά είνα</w:t>
      </w:r>
      <w:r>
        <w:rPr>
          <w:rFonts w:eastAsia="Times New Roman" w:cs="Times New Roman"/>
          <w:szCs w:val="24"/>
        </w:rPr>
        <w:t xml:space="preserve">ι αυτή και βλέπει τα νησιά, αλλά εμένα η δική μου καρδιά είναι στην Κωνσταντινούπολη, στην Ίμβρο και την Τένεδο. Άρα, λοιπόν, αυτά πρέπει να </w:t>
      </w:r>
      <w:r>
        <w:rPr>
          <w:rFonts w:eastAsia="Times New Roman" w:cs="Times New Roman"/>
          <w:szCs w:val="24"/>
        </w:rPr>
        <w:lastRenderedPageBreak/>
        <w:t>τα δούμε με μεγάλη προσοχή, με εθνική ομοψυχία και να μην έχει ο καθένας εδώ το δικό του μετερίζι.</w:t>
      </w:r>
    </w:p>
    <w:p w14:paraId="3694FF9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Τα εθνικά θέματα</w:t>
      </w:r>
      <w:r>
        <w:rPr>
          <w:rFonts w:eastAsia="Times New Roman" w:cs="Times New Roman"/>
          <w:szCs w:val="24"/>
        </w:rPr>
        <w:t>, κύριε Πρόεδρε, θα πρέπει να τα έχουμε ως κόρην οφθαλμού! Πρέπει να έχουμε ομόνοια και να είμαστε όλοι μαζί ενωμένοι, για να αντιμετωπίσουμε αυτές τις προκλητικά μεγάλες απειλές για τη χώρα μας.</w:t>
      </w:r>
    </w:p>
    <w:p w14:paraId="3694FF9F"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694FFA0"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(Σπυρίδων Λυκούδης): </w:t>
      </w:r>
      <w:r>
        <w:rPr>
          <w:rFonts w:eastAsia="Times New Roman" w:cs="Times New Roman"/>
          <w:szCs w:val="24"/>
        </w:rPr>
        <w:t>Ευχαριστούμε, κύριε Γιακουμάτο.</w:t>
      </w:r>
    </w:p>
    <w:p w14:paraId="3694FFA1"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ΑΘΑΝΑΣΙΟΣ ΜΙΧΕΛΗΣ:</w:t>
      </w:r>
      <w:r>
        <w:rPr>
          <w:rFonts w:eastAsia="Times New Roman" w:cs="Times New Roman"/>
          <w:szCs w:val="24"/>
        </w:rPr>
        <w:t xml:space="preserve"> Κύριε Πρόεδρε, μου επιτρέπετε;</w:t>
      </w:r>
    </w:p>
    <w:p w14:paraId="3694FFA2"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Τι θέλετε, κύριε Μιχελή;</w:t>
      </w:r>
    </w:p>
    <w:p w14:paraId="3694FFA3"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ΑΘΑΝΑΣΙΟΣ ΜΙΧΕΛΗΣ:</w:t>
      </w:r>
      <w:r>
        <w:rPr>
          <w:rFonts w:eastAsia="Times New Roman" w:cs="Times New Roman"/>
          <w:szCs w:val="24"/>
        </w:rPr>
        <w:t xml:space="preserve"> Θέλω ένα λεπτό, κύριε Πρόεδρε, γιατί αναφέρθηκε προσωπικά σε μένα.</w:t>
      </w:r>
    </w:p>
    <w:p w14:paraId="3694FFA4"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ΓΕΡΑΣ</w:t>
      </w:r>
      <w:r>
        <w:rPr>
          <w:rFonts w:eastAsia="Times New Roman" w:cs="Times New Roman"/>
          <w:b/>
          <w:szCs w:val="24"/>
        </w:rPr>
        <w:t>ΙΜΟΣ ΓΙΑΚΟΥΜΑΤΟΣ:</w:t>
      </w:r>
      <w:r>
        <w:rPr>
          <w:rFonts w:eastAsia="Times New Roman" w:cs="Times New Roman"/>
          <w:szCs w:val="24"/>
        </w:rPr>
        <w:t xml:space="preserve"> Δεν είπα το όνομά σας.</w:t>
      </w:r>
    </w:p>
    <w:p w14:paraId="3694FFA5"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Γιακουμάτο, με αφήνετε, σας παρακαλώ, να διαχειριστώ εγώ το θέμα; </w:t>
      </w:r>
    </w:p>
    <w:p w14:paraId="3694FFA6"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Παρακαλώ, κύριε Πρόεδρε.</w:t>
      </w:r>
    </w:p>
    <w:p w14:paraId="3694FFA7"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ευχαριστώ πολύ. </w:t>
      </w:r>
    </w:p>
    <w:p w14:paraId="3694FFA8" w14:textId="77777777" w:rsidR="006648D0" w:rsidRDefault="00CC2A7D">
      <w:pPr>
        <w:spacing w:line="600" w:lineRule="auto"/>
        <w:ind w:firstLine="720"/>
        <w:jc w:val="both"/>
        <w:rPr>
          <w:rFonts w:eastAsia="Times New Roman" w:cs="Times New Roman"/>
          <w:szCs w:val="24"/>
        </w:rPr>
      </w:pPr>
      <w:r>
        <w:rPr>
          <w:rFonts w:eastAsia="Times New Roman"/>
          <w:szCs w:val="24"/>
        </w:rPr>
        <w:t>Κύριε συν</w:t>
      </w:r>
      <w:r>
        <w:rPr>
          <w:rFonts w:eastAsia="Times New Roman"/>
          <w:szCs w:val="24"/>
        </w:rPr>
        <w:t>άδελφε,</w:t>
      </w:r>
      <w:r>
        <w:rPr>
          <w:rFonts w:eastAsia="Times New Roman" w:cs="Times New Roman"/>
          <w:szCs w:val="24"/>
        </w:rPr>
        <w:t xml:space="preserve"> έκανε ένα σχόλιο στην παρατήρησή σας γύρω από το πότε και πώς και με ποιον τρόπο καταργήθηκαν τα κοινωνικά φρονήματα. Δεν έκανε καμ</w:t>
      </w:r>
      <w:r>
        <w:rPr>
          <w:rFonts w:eastAsia="Times New Roman" w:cs="Times New Roman"/>
          <w:szCs w:val="24"/>
        </w:rPr>
        <w:t>μ</w:t>
      </w:r>
      <w:r>
        <w:rPr>
          <w:rFonts w:eastAsia="Times New Roman" w:cs="Times New Roman"/>
          <w:szCs w:val="24"/>
        </w:rPr>
        <w:t>ία άλλη αναφορά στο πρόσωπό σας.</w:t>
      </w:r>
    </w:p>
    <w:p w14:paraId="3694FFA9" w14:textId="77777777" w:rsidR="006648D0" w:rsidRDefault="00CC2A7D">
      <w:pPr>
        <w:spacing w:line="600" w:lineRule="auto"/>
        <w:ind w:firstLine="720"/>
        <w:jc w:val="both"/>
        <w:rPr>
          <w:rFonts w:eastAsia="Times New Roman" w:cs="Times New Roman"/>
          <w:color w:val="548DD4"/>
          <w:szCs w:val="24"/>
        </w:rPr>
      </w:pPr>
      <w:r>
        <w:rPr>
          <w:rFonts w:eastAsia="Times New Roman" w:cs="Times New Roman"/>
          <w:b/>
          <w:szCs w:val="24"/>
        </w:rPr>
        <w:t>ΑΘΑΝΑΣΙΟΣ ΜΙΧΕΛΗΣ:</w:t>
      </w:r>
      <w:r>
        <w:rPr>
          <w:rFonts w:eastAsia="Times New Roman" w:cs="Times New Roman"/>
          <w:szCs w:val="24"/>
        </w:rPr>
        <w:t xml:space="preserve"> Κάνετε λάθος, κύριε Πρόεδρε.</w:t>
      </w:r>
    </w:p>
    <w:p w14:paraId="3694FFAA"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Πεί</w:t>
      </w:r>
      <w:r>
        <w:rPr>
          <w:rFonts w:eastAsia="Times New Roman" w:cs="Times New Roman"/>
          <w:szCs w:val="24"/>
        </w:rPr>
        <w:t>τε μου! Το Προεδρείο έχει την άνεση -</w:t>
      </w:r>
      <w:r>
        <w:rPr>
          <w:rFonts w:eastAsia="Times New Roman" w:cs="Times New Roman"/>
          <w:szCs w:val="24"/>
        </w:rPr>
        <w:t xml:space="preserve"> </w:t>
      </w:r>
      <w:r>
        <w:rPr>
          <w:rFonts w:eastAsia="Times New Roman" w:cs="Times New Roman"/>
          <w:szCs w:val="24"/>
        </w:rPr>
        <w:t>και μάλιστα χαλαρά</w:t>
      </w:r>
      <w:r>
        <w:rPr>
          <w:rFonts w:eastAsia="Times New Roman" w:cs="Times New Roman"/>
          <w:szCs w:val="24"/>
        </w:rPr>
        <w:t xml:space="preserve"> </w:t>
      </w:r>
      <w:r>
        <w:rPr>
          <w:rFonts w:eastAsia="Times New Roman" w:cs="Times New Roman"/>
          <w:szCs w:val="24"/>
        </w:rPr>
        <w:t xml:space="preserve">- να σας δώσει τη δυνατότητα να κάνετε εσείς ένα σχόλιο. Μη μου λέτε ότι είναι προσωπικό, γιατί μετά δεν θα μπορούμε να κάνουμε συνεδρίαση. </w:t>
      </w:r>
    </w:p>
    <w:p w14:paraId="3694FFA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Ορίστε, σας δίνω το λόγο για ένα λεπτό.</w:t>
      </w:r>
    </w:p>
    <w:p w14:paraId="3694FFAC"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ΑΘΑΝΑΣΙΟΣ ΜΙΧΕΛΗΣ:</w:t>
      </w:r>
      <w:r>
        <w:rPr>
          <w:rFonts w:eastAsia="Times New Roman" w:cs="Times New Roman"/>
          <w:szCs w:val="24"/>
        </w:rPr>
        <w:t xml:space="preserve"> Μισό λεπτό θέλω, κύριε Πρόεδρε.</w:t>
      </w:r>
    </w:p>
    <w:p w14:paraId="3694FFA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Οφείλω λοιπόν να δηλώσω τούτο: Η πολύχρονη παρουσία στο Κοινοβούλιο δεν αποτελεί τεκμήριο και εχέγγυο γνώσης της ιστορίας, της οικονομίας και των άλλων επιστημών. Αλλού μαθαίνονται αυτά!</w:t>
      </w:r>
    </w:p>
    <w:p w14:paraId="3694FFA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694FFAF"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3694FFB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Τον λόγο έχει η συνάδελφος κ. Ολυμπία Τελιγιορίδου από τον ΣΥΡΙΖΑ.</w:t>
      </w:r>
    </w:p>
    <w:p w14:paraId="3694FFB1"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Σας ευχαριστώ, κύριε Πρόεδρε.</w:t>
      </w:r>
    </w:p>
    <w:p w14:paraId="3694FFB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 κάποιος άκουγε πολλές από τις τοποθετήσεις των συναδέλφων της Αντιπολίτευσης αυτές τις δύο ημέρες και </w:t>
      </w:r>
      <w:r>
        <w:rPr>
          <w:rFonts w:eastAsia="Times New Roman" w:cs="Times New Roman"/>
          <w:szCs w:val="24"/>
        </w:rPr>
        <w:lastRenderedPageBreak/>
        <w:t>δεν γνώριζε καθόλου την κατάσταση στη χώρα, θα έβγαζε το αβίαστο συμπέρασμα πως για ό,τι έχει συμβεί σε αυτή τη χώρα ευθύ</w:t>
      </w:r>
      <w:r>
        <w:rPr>
          <w:rFonts w:eastAsia="Times New Roman" w:cs="Times New Roman"/>
          <w:szCs w:val="24"/>
        </w:rPr>
        <w:t>νεται η Κυβέρνηση του ΣΥΡΙΖΑ και ο Αλέξης ο Τσίπρας. Μέχρι να έρθουμε λοιπόν εμείς στην κυβέρνηση, είχαμε μια χώρα σε ευημερία, μια χώρα με υψηλούς ρυθμούς ανάπτυξης.</w:t>
      </w:r>
    </w:p>
    <w:p w14:paraId="3694FFB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Να θυμίσω μόνο ότι το 2012 είχαμε ύφεση 6,6%. Το 2013 είχαμε ύφεση 3,3% και το 2014 ήταν </w:t>
      </w:r>
      <w:r>
        <w:rPr>
          <w:rFonts w:eastAsia="Times New Roman" w:cs="Times New Roman"/>
          <w:szCs w:val="24"/>
        </w:rPr>
        <w:t>0,3%. Είχαμε λοιπόν έναν λαό ο οποίος ήταν τρισευτυχισμένος από την οικονομική του κατάσταση!</w:t>
      </w:r>
    </w:p>
    <w:p w14:paraId="3694FFB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Όμως, η αλήθεια είναι άλλη. Η χώρα χρε</w:t>
      </w:r>
      <w:r>
        <w:rPr>
          <w:rFonts w:eastAsia="Times New Roman" w:cs="Times New Roman"/>
          <w:szCs w:val="24"/>
        </w:rPr>
        <w:t>ο</w:t>
      </w:r>
      <w:r>
        <w:rPr>
          <w:rFonts w:eastAsia="Times New Roman" w:cs="Times New Roman"/>
          <w:szCs w:val="24"/>
        </w:rPr>
        <w:t>κόπησε επί των ημερών σας. Εσείς δημιουργήσατε στρατιές ανέργων. Εσείς κλείσατε εκατοντάδες χιλιάδες μικρές επιχειρήσεις. Ε</w:t>
      </w:r>
      <w:r>
        <w:rPr>
          <w:rFonts w:eastAsia="Times New Roman" w:cs="Times New Roman"/>
          <w:szCs w:val="24"/>
        </w:rPr>
        <w:t xml:space="preserve">σείς μειώσατε μισθούς και συντάξεις κατά 40%. Μειώσατε το Ακαθάριστο Εθνικό Προϊόν κατά 25%. </w:t>
      </w:r>
    </w:p>
    <w:p w14:paraId="3694FFB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Και την ίδια ώρα, δίνατε θαλασσοδάνεια εκατοντάδων εκατομμυρίων ευρώ σε «κολλητούς» και «ημετέρους». Την ίδια ώρα είχατε ένα καθεστώς </w:t>
      </w:r>
      <w:r>
        <w:rPr>
          <w:rFonts w:eastAsia="Times New Roman" w:cs="Times New Roman"/>
          <w:szCs w:val="24"/>
        </w:rPr>
        <w:lastRenderedPageBreak/>
        <w:t>ευνοιοκρατίας προς τα κόμματ</w:t>
      </w:r>
      <w:r>
        <w:rPr>
          <w:rFonts w:eastAsia="Times New Roman" w:cs="Times New Roman"/>
          <w:szCs w:val="24"/>
        </w:rPr>
        <w:t>ά σας. Την ίδια ώρα βάλατε τη χώρα σε επιτροπεία</w:t>
      </w:r>
      <w:r>
        <w:rPr>
          <w:rFonts w:eastAsia="Times New Roman" w:cs="Times New Roman"/>
          <w:b/>
          <w:szCs w:val="24"/>
        </w:rPr>
        <w:t>.</w:t>
      </w:r>
    </w:p>
    <w:p w14:paraId="3694FFB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Έρχεστε σήμερα με ύφος χιλίων καρδιναλίων και περισπούδαστου και μας λέτε ότι εσείς έχετε τη συνταγή για να σώσετε τη χώρα που διαλύσατε. Οι λέξεις «αυτοκριτική» και «σεμνότητα» είναι μάλλον λέξεις που λείπ</w:t>
      </w:r>
      <w:r>
        <w:rPr>
          <w:rFonts w:eastAsia="Times New Roman" w:cs="Times New Roman"/>
          <w:szCs w:val="24"/>
        </w:rPr>
        <w:t>ουν από το λεξιλόγιο της Αντιπολίτευσης, από αυτούς που κυβέρνησαν αυτόν τον τόπο για δεκαετίες και έχουν ευθύνες για αυτή την κατάσταση.</w:t>
      </w:r>
    </w:p>
    <w:p w14:paraId="3694FFB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Τι κάνετε σήμερα; Σήμερα ταυτίζεστε για μια ακόμη φορά με την ολιγαρχία του τόπου ενάντια στην πλειοψηφία του ελληνικο</w:t>
      </w:r>
      <w:r>
        <w:rPr>
          <w:rFonts w:eastAsia="Times New Roman" w:cs="Times New Roman"/>
          <w:szCs w:val="24"/>
        </w:rPr>
        <w:t>ύ λαού, όπως κάνατε δεκαετίες τώρα.</w:t>
      </w:r>
    </w:p>
    <w:p w14:paraId="3694FFB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Να θυμίσουμε, λοιπόν, ότι στο πολύ πρόσφατο δικό σας παρελθόν με τον αναπτυξιακό νόμο, για παράδειγμα, του 2011 φροντίσατε τη συντριπτική πλειοψηφία των χρημάτων, περίπου 72%, να την πάρουν σαράντα εταιρείες, οι οποίες α</w:t>
      </w:r>
      <w:r>
        <w:rPr>
          <w:rFonts w:eastAsia="Times New Roman" w:cs="Times New Roman"/>
          <w:szCs w:val="24"/>
        </w:rPr>
        <w:t>νήκουν σε είκοσι άτομα.</w:t>
      </w:r>
    </w:p>
    <w:p w14:paraId="3694FFB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Να θυμίσω, λοιπόν, ότι φροντίσατε αυτοί οι είκοσι επιχειρηματίες να έχουν αποπληρωθεί πλήρως τη στιγμή που εξίμισι χιλιάδες μικροί και μεσαίοι, που έκαναν επενδυτικά σχέδια και τα ολοκλήρωσαν με τον προηγούμενο αναπτυξιακό, δεν έχου</w:t>
      </w:r>
      <w:r>
        <w:rPr>
          <w:rFonts w:eastAsia="Times New Roman" w:cs="Times New Roman"/>
          <w:szCs w:val="24"/>
        </w:rPr>
        <w:t>ν ακόμη πληρωθεί.</w:t>
      </w:r>
    </w:p>
    <w:p w14:paraId="3694FFB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Μόνο τυχαίες, όμως, δεν ήταν οι επιλογές σας. Ήταν επιλογές με στόχευση, συνειδητές επιλογές, όπως συνειδητά έρχεστε και σήμερα εδώ για να κατακρίνετε την Κυβέρνηση για τον προϋπολογισμό και ουσιαστικά ταυτίζεστε πλήρως με τις θέσεις του </w:t>
      </w:r>
      <w:r>
        <w:rPr>
          <w:rFonts w:eastAsia="Times New Roman" w:cs="Times New Roman"/>
          <w:szCs w:val="24"/>
        </w:rPr>
        <w:t>ΣΕΒ.</w:t>
      </w:r>
    </w:p>
    <w:p w14:paraId="3694FFB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Τι μας είπε ο ΣΕΒ πριν από έναν μήνα με ανακοίνωσή του, όταν κατατέθηκε ο προϋπολογισμός στις </w:t>
      </w:r>
      <w:r>
        <w:rPr>
          <w:rFonts w:eastAsia="Times New Roman" w:cs="Times New Roman"/>
          <w:szCs w:val="24"/>
        </w:rPr>
        <w:t>ε</w:t>
      </w:r>
      <w:r>
        <w:rPr>
          <w:rFonts w:eastAsia="Times New Roman" w:cs="Times New Roman"/>
          <w:szCs w:val="24"/>
        </w:rPr>
        <w:t xml:space="preserve">πιτροπές της Βουλής; Ότι γίνεται, λέει, </w:t>
      </w:r>
      <w:r>
        <w:rPr>
          <w:rFonts w:eastAsia="Times New Roman" w:cs="Times New Roman"/>
          <w:szCs w:val="24"/>
        </w:rPr>
        <w:lastRenderedPageBreak/>
        <w:t>αναδιανομή του πλούτου με αυτόν τον προϋπολογισμό. Και εστίασε την προσοχή του στα 700 εκατομμύρια ευρώ για το κοινω</w:t>
      </w:r>
      <w:r>
        <w:rPr>
          <w:rFonts w:eastAsia="Times New Roman" w:cs="Times New Roman"/>
          <w:szCs w:val="24"/>
        </w:rPr>
        <w:t>νικό εισόδημα και στην αύξηση των δαπανών κατά 350 εκατομμύρια ευρώ για την υγεία, την παιδεία και το κοινωνικό κράτος.</w:t>
      </w:r>
    </w:p>
    <w:p w14:paraId="3694FFB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Βέβαια, ο ΣΕΒ δεν είχε την ίδια ευαισθησία, όταν γινόταν το πάρτι του Χρηματιστηρίου. Δεν έβγαλε ποτέ μια ανακοίνωση για την αναδιανομή </w:t>
      </w:r>
      <w:r>
        <w:rPr>
          <w:rFonts w:eastAsia="Times New Roman" w:cs="Times New Roman"/>
          <w:szCs w:val="24"/>
        </w:rPr>
        <w:t>του πλούτου που γινόταν τότε, γιατί γινόταν προς όφελος δικό του. Να θυμίσω, λοιπόν, ότι αυτό γινόταν με την προτροπή και την ανοχή των δικών σας κυβερνήσεων. Δεν είχε ούτε την ευαισθησία να μιλήσει για την αναδιανομή του πλούτου, όταν οι προηγούμενες κυβε</w:t>
      </w:r>
      <w:r>
        <w:rPr>
          <w:rFonts w:eastAsia="Times New Roman" w:cs="Times New Roman"/>
          <w:szCs w:val="24"/>
        </w:rPr>
        <w:t>ρνήσεις έκοβαν έντεκα φορές τις συντάξεις τα τελευταία πέντε χρόνια.</w:t>
      </w:r>
    </w:p>
    <w:p w14:paraId="3694FFB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Έρχεστε σήμερα εδώ, κυρίες και κύριοι της Αντιπολίτευσης, και ταυτίζεστε με όλες αυτές τις προηγούμενες πολιτικές και μας κουνάτε το δάχτυλο. Είστε αμετανόητοι και δεν έχετε ούτε τυπικά ζ</w:t>
      </w:r>
      <w:r>
        <w:rPr>
          <w:rFonts w:eastAsia="Times New Roman" w:cs="Times New Roman"/>
          <w:szCs w:val="24"/>
        </w:rPr>
        <w:t xml:space="preserve">ητήσει μια συγγνώμη </w:t>
      </w:r>
      <w:r>
        <w:rPr>
          <w:rFonts w:eastAsia="Times New Roman" w:cs="Times New Roman"/>
          <w:szCs w:val="24"/>
        </w:rPr>
        <w:lastRenderedPageBreak/>
        <w:t>για την καταστροφή που προκαλέσατε στη χώρα και στον λαό. Και με περίσσια «περηφάνεια» μάς κατακρίνετε που δεν συνεχίζουμε τη δική σας πολιτική, να συνεχίσουμε δηλαδή να προστατεύουμε την ολιγαρχία εις βάρος του λαού μας.</w:t>
      </w:r>
    </w:p>
    <w:p w14:paraId="3694FFB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Εμείς, κυρίες </w:t>
      </w:r>
      <w:r>
        <w:rPr>
          <w:rFonts w:eastAsia="Times New Roman" w:cs="Times New Roman"/>
          <w:szCs w:val="24"/>
        </w:rPr>
        <w:t xml:space="preserve">και κύριοι συνάδελφοι, δεν πανηγυρίζουμε για τα αποτελέσματα που είχε μέχρι τώρα η πολιτική μας ούτε ακόμη για αυτό που έγινε στο τελευταίο </w:t>
      </w:r>
      <w:r>
        <w:rPr>
          <w:rFonts w:eastAsia="Times New Roman" w:cs="Times New Roman"/>
          <w:szCs w:val="24"/>
          <w:lang w:val="en-US"/>
        </w:rPr>
        <w:t>Eurogroup</w:t>
      </w:r>
      <w:r>
        <w:rPr>
          <w:rFonts w:eastAsia="Times New Roman" w:cs="Times New Roman"/>
          <w:szCs w:val="24"/>
        </w:rPr>
        <w:t xml:space="preserve">. Θεωρούμε, βέβαια, ότι ήταν ένα βήμα σημαντικό και ικανοποιητικό. Δεν πανηγυρίζουμε, γιατί γνωρίζουμε ότι </w:t>
      </w:r>
      <w:r>
        <w:rPr>
          <w:rFonts w:eastAsia="Times New Roman" w:cs="Times New Roman"/>
          <w:szCs w:val="24"/>
        </w:rPr>
        <w:t>για τον μέσο Έλληνα η κατάσταση είναι δύσκολη. Θα έχουμε το δικαίωμα να πανηγυρίσουμε, όταν τα προβλήματα του Έλληνα και της Ελληνίδας επιλυθούν.</w:t>
      </w:r>
    </w:p>
    <w:p w14:paraId="3694FFB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Τα πανηγύρια που στήνατε εσείς με τα δήθεν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από εμάς δεν θα τα δείτε, γιατί γνωρίζουμε ότι χρειάζ</w:t>
      </w:r>
      <w:r>
        <w:rPr>
          <w:rFonts w:eastAsia="Times New Roman" w:cs="Times New Roman"/>
          <w:szCs w:val="24"/>
        </w:rPr>
        <w:t xml:space="preserve">εται να γίνουν πολλά στη χώρα, πως πρέπει να αλλάξει δομικά η λειτουργία του κράτους, πως πρέπει η </w:t>
      </w:r>
      <w:r>
        <w:rPr>
          <w:rFonts w:eastAsia="Times New Roman" w:cs="Times New Roman"/>
          <w:szCs w:val="24"/>
        </w:rPr>
        <w:lastRenderedPageBreak/>
        <w:t>χώρα να βλέπει όλα τα παιδιά της με τον ίδιο τρόπο, πως πρέπει να στηριχθούν όλοι όσοι έχουν απόλυτη ανάγκη.</w:t>
      </w:r>
    </w:p>
    <w:p w14:paraId="3694FFC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Αυτός ο </w:t>
      </w:r>
      <w:r>
        <w:rPr>
          <w:rFonts w:eastAsia="Times New Roman" w:cs="Times New Roman"/>
          <w:szCs w:val="24"/>
        </w:rPr>
        <w:t>π</w:t>
      </w:r>
      <w:r>
        <w:rPr>
          <w:rFonts w:eastAsia="Times New Roman" w:cs="Times New Roman"/>
          <w:szCs w:val="24"/>
        </w:rPr>
        <w:t>ροϋπολογισμός είναι προς αυτή την κατεύ</w:t>
      </w:r>
      <w:r>
        <w:rPr>
          <w:rFonts w:eastAsia="Times New Roman" w:cs="Times New Roman"/>
          <w:szCs w:val="24"/>
        </w:rPr>
        <w:t xml:space="preserve">θυνση. Είναι ένας </w:t>
      </w:r>
      <w:r>
        <w:rPr>
          <w:rFonts w:eastAsia="Times New Roman" w:cs="Times New Roman"/>
          <w:szCs w:val="24"/>
        </w:rPr>
        <w:t>π</w:t>
      </w:r>
      <w:r>
        <w:rPr>
          <w:rFonts w:eastAsia="Times New Roman" w:cs="Times New Roman"/>
          <w:szCs w:val="24"/>
        </w:rPr>
        <w:t xml:space="preserve">ροϋπολογισμός που βλέπει και προσπαθεί να στηρίξει τον απλό λαό, που δεν στοχεύει στην κρατικοδίαιτη ανάπτυξη των κολλητών, αλλά στην ανάπτυξη της οικονομίας προς όφελος της πλειοψηφίας. </w:t>
      </w:r>
    </w:p>
    <w:p w14:paraId="3694FFC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Με μια κοινωνία ήδη ταλαιπωρημένη, με αντίρροπες </w:t>
      </w:r>
      <w:r>
        <w:rPr>
          <w:rFonts w:eastAsia="Times New Roman" w:cs="Times New Roman"/>
          <w:szCs w:val="24"/>
        </w:rPr>
        <w:t xml:space="preserve">δυνάμεις και ολόκληρα σώματα του λαού μας αποκλεισμένα, σε αυτόν τον </w:t>
      </w:r>
      <w:r>
        <w:rPr>
          <w:rFonts w:eastAsia="Times New Roman" w:cs="Times New Roman"/>
          <w:szCs w:val="24"/>
        </w:rPr>
        <w:t>π</w:t>
      </w:r>
      <w:r>
        <w:rPr>
          <w:rFonts w:eastAsia="Times New Roman" w:cs="Times New Roman"/>
          <w:szCs w:val="24"/>
        </w:rPr>
        <w:t xml:space="preserve">ροϋπολογισμό, στο μέτρο του εφικτού, κυριαρχεί το κοινωνικό στοιχείο και η προσπάθεια να σταματήσει η κοινωνική αδικία. </w:t>
      </w:r>
    </w:p>
    <w:p w14:paraId="3694FFC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Με αυτόν, λοιπόν, τον </w:t>
      </w:r>
      <w:r>
        <w:rPr>
          <w:rFonts w:eastAsia="Times New Roman" w:cs="Times New Roman"/>
          <w:szCs w:val="24"/>
        </w:rPr>
        <w:t>π</w:t>
      </w:r>
      <w:r>
        <w:rPr>
          <w:rFonts w:eastAsia="Times New Roman" w:cs="Times New Roman"/>
          <w:szCs w:val="24"/>
        </w:rPr>
        <w:t xml:space="preserve">ροϋπολογισμό κρινόμαστε όλοι και όλες για </w:t>
      </w:r>
      <w:r>
        <w:rPr>
          <w:rFonts w:eastAsia="Times New Roman" w:cs="Times New Roman"/>
          <w:szCs w:val="24"/>
        </w:rPr>
        <w:t xml:space="preserve">τις επιλογές μας. Θα επιλέξουμε το προηγούμενο μοντέλο στήριξης των λίγων ή θα προσπαθήσουμε να δημιουργήσουμε έναν άλλο δρόμο; Θα </w:t>
      </w:r>
      <w:r>
        <w:rPr>
          <w:rFonts w:eastAsia="Times New Roman" w:cs="Times New Roman"/>
          <w:szCs w:val="24"/>
        </w:rPr>
        <w:lastRenderedPageBreak/>
        <w:t xml:space="preserve">αποφασίσουμε να είμαστε Βουλευτές των λίγων ή Βουλευτές της </w:t>
      </w:r>
      <w:r>
        <w:rPr>
          <w:rFonts w:eastAsia="Times New Roman" w:cs="Times New Roman"/>
          <w:szCs w:val="24"/>
        </w:rPr>
        <w:t xml:space="preserve">πλειονότητας </w:t>
      </w:r>
      <w:r>
        <w:rPr>
          <w:rFonts w:eastAsia="Times New Roman" w:cs="Times New Roman"/>
          <w:szCs w:val="24"/>
        </w:rPr>
        <w:t>του ελληνικού λαού; Όσον με αφορά, επιλέγω το δεύτερ</w:t>
      </w:r>
      <w:r>
        <w:rPr>
          <w:rFonts w:eastAsia="Times New Roman" w:cs="Times New Roman"/>
          <w:szCs w:val="24"/>
        </w:rPr>
        <w:t xml:space="preserve">ο και υπερψηφίζω τον </w:t>
      </w:r>
      <w:r>
        <w:rPr>
          <w:rFonts w:eastAsia="Times New Roman" w:cs="Times New Roman"/>
          <w:szCs w:val="24"/>
        </w:rPr>
        <w:t>π</w:t>
      </w:r>
      <w:r>
        <w:rPr>
          <w:rFonts w:eastAsia="Times New Roman" w:cs="Times New Roman"/>
          <w:szCs w:val="24"/>
        </w:rPr>
        <w:t xml:space="preserve">ροϋπολογισμό. </w:t>
      </w:r>
    </w:p>
    <w:p w14:paraId="3694FFC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Σας ευχαριστώ.</w:t>
      </w:r>
    </w:p>
    <w:p w14:paraId="3694FFC4" w14:textId="77777777" w:rsidR="006648D0" w:rsidRDefault="00CC2A7D">
      <w:pPr>
        <w:spacing w:line="600" w:lineRule="auto"/>
        <w:ind w:firstLine="720"/>
        <w:jc w:val="center"/>
        <w:rPr>
          <w:rFonts w:eastAsia="Times New Roman"/>
          <w:bCs/>
        </w:rPr>
      </w:pPr>
      <w:r>
        <w:rPr>
          <w:rFonts w:eastAsia="Times New Roman"/>
          <w:bCs/>
        </w:rPr>
        <w:t>(Χειροκροτήματα από την πτέρυγα του ΣΥΡΙΖΑ)</w:t>
      </w:r>
    </w:p>
    <w:p w14:paraId="3694FFC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(Σπυρίδων Λυκούδης):</w:t>
      </w:r>
      <w:r>
        <w:rPr>
          <w:rFonts w:eastAsia="Times New Roman" w:cs="Times New Roman"/>
          <w:szCs w:val="24"/>
        </w:rPr>
        <w:t xml:space="preserve"> Ευχαριστώ, κυρία συνάδελφε.</w:t>
      </w:r>
    </w:p>
    <w:p w14:paraId="3694FFC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 συνάδελφος κ. Εμμανουήλ Συντυχάκης από το Κομμουνιστικό Κόμμα Ελλάδας έχει τον λόγο.</w:t>
      </w:r>
    </w:p>
    <w:p w14:paraId="3694FFC7"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olor w:val="000000"/>
          <w:szCs w:val="24"/>
        </w:rPr>
        <w:t>Ευχαριστώ, κύριε Πρόεδρε.</w:t>
      </w:r>
      <w:r>
        <w:rPr>
          <w:rFonts w:eastAsia="Times New Roman" w:cs="Times New Roman"/>
          <w:szCs w:val="24"/>
        </w:rPr>
        <w:t xml:space="preserve"> </w:t>
      </w:r>
    </w:p>
    <w:p w14:paraId="3694FFC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ο </w:t>
      </w:r>
      <w:r>
        <w:rPr>
          <w:rFonts w:eastAsia="Times New Roman" w:cs="Times New Roman"/>
          <w:szCs w:val="24"/>
        </w:rPr>
        <w:t>κ</w:t>
      </w:r>
      <w:r>
        <w:rPr>
          <w:rFonts w:eastAsia="Times New Roman" w:cs="Times New Roman"/>
          <w:szCs w:val="24"/>
        </w:rPr>
        <w:t xml:space="preserve">ρατικός </w:t>
      </w:r>
      <w:r>
        <w:rPr>
          <w:rFonts w:eastAsia="Times New Roman" w:cs="Times New Roman"/>
          <w:szCs w:val="24"/>
        </w:rPr>
        <w:t>π</w:t>
      </w:r>
      <w:r>
        <w:rPr>
          <w:rFonts w:eastAsia="Times New Roman" w:cs="Times New Roman"/>
          <w:szCs w:val="24"/>
        </w:rPr>
        <w:t xml:space="preserve">ροϋπολογισμός του 2017 είναι κομμένος και ραμμένος στα μέτρα του μεγάλου κεφαλαίου, </w:t>
      </w:r>
      <w:r>
        <w:rPr>
          <w:rFonts w:eastAsia="Times New Roman"/>
          <w:bCs/>
        </w:rPr>
        <w:t>προκειμένου να</w:t>
      </w:r>
      <w:r>
        <w:rPr>
          <w:rFonts w:eastAsia="Times New Roman" w:cs="Times New Roman"/>
          <w:szCs w:val="24"/>
        </w:rPr>
        <w:t xml:space="preserve"> βγει </w:t>
      </w:r>
      <w:r>
        <w:rPr>
          <w:rFonts w:eastAsia="Times New Roman" w:cs="Times New Roman"/>
          <w:szCs w:val="24"/>
        </w:rPr>
        <w:lastRenderedPageBreak/>
        <w:t xml:space="preserve">αλώβητο από την κρίση, να του διασφαλίσει υψηλά ποσοστά κερδοφορίας, να επιταχύνει την καπιταλιστική ανάπτυξη, τσακίζοντας ταυτόχρονα τον λαό με μεγαλύτερη φοροληστεία και μείωση των δαπανών που αφορούν τις ανάγκες του. </w:t>
      </w:r>
    </w:p>
    <w:p w14:paraId="3694FFC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Συν τοις άλλοις, όμως, υπηρετεί τις</w:t>
      </w:r>
      <w:r>
        <w:rPr>
          <w:rFonts w:eastAsia="Times New Roman" w:cs="Times New Roman"/>
          <w:szCs w:val="24"/>
        </w:rPr>
        <w:t xml:space="preserve"> αντιδραστικές αλλαγές στη διοικητική δομή και λειτουργία των κρατικών θεσμών, στους δήμους και τις περιφέρειες, διευκολύνοντας έτσι τη σύνδεσή τους με τα σχέδια των επιχειρηματικών ομίλων σε κρίσιμους κερδοφόρους τομείς μεγάλης κεφαλαιακής απόδοσης, μέσα </w:t>
      </w:r>
      <w:r>
        <w:rPr>
          <w:rFonts w:eastAsia="Times New Roman" w:cs="Times New Roman"/>
          <w:szCs w:val="24"/>
        </w:rPr>
        <w:t>από συμβάσεις παραχώρησης και ΣΔΙΤ, ευνοϊκές φοροαπαλλαγές και άλλα κίνητρα.</w:t>
      </w:r>
    </w:p>
    <w:p w14:paraId="3694FFC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Οι δήμοι και οι περιφέρειες, τα στελέχη των κομμάτων που τα στελεχώνουν, η ΚΕΔΕ και η ΕΝΠΕ, δεν έχουν κα</w:t>
      </w:r>
      <w:r>
        <w:rPr>
          <w:rFonts w:eastAsia="Times New Roman" w:cs="Times New Roman"/>
          <w:szCs w:val="24"/>
        </w:rPr>
        <w:t>μ</w:t>
      </w:r>
      <w:r>
        <w:rPr>
          <w:rFonts w:eastAsia="Times New Roman" w:cs="Times New Roman"/>
          <w:szCs w:val="24"/>
        </w:rPr>
        <w:t>μία σχέση με κάποιο λαϊκό θεσμό ή όργανο και πολύ περισσότερο με λαϊκές αν</w:t>
      </w:r>
      <w:r>
        <w:rPr>
          <w:rFonts w:eastAsia="Times New Roman" w:cs="Times New Roman"/>
          <w:szCs w:val="24"/>
        </w:rPr>
        <w:t>άγκες.</w:t>
      </w:r>
    </w:p>
    <w:p w14:paraId="3694FFC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Υλοποιούν βίαια τους αντιλαϊκούς δημοσιονομικούς στόχους που βαπτίστηκαν ως εθνική προσπάθεια, για να αποσπάσουν τη συγκατάθεση των εργατικών λαϊκών οικογενειών. </w:t>
      </w:r>
    </w:p>
    <w:p w14:paraId="3694FFC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Ενισχύουν τους εισπρακτικούς κατασταλτικούς μηχανισμούς απέναντι στον λαό, στο όνομα τ</w:t>
      </w:r>
      <w:r>
        <w:rPr>
          <w:rFonts w:eastAsia="Times New Roman" w:cs="Times New Roman"/>
          <w:szCs w:val="24"/>
        </w:rPr>
        <w:t xml:space="preserve">ης οικονομικής αυτοτέλειας, διαδικασία που ξεκίνησε </w:t>
      </w:r>
      <w:r>
        <w:rPr>
          <w:rFonts w:eastAsia="Times New Roman"/>
          <w:bCs/>
        </w:rPr>
        <w:t>προ</w:t>
      </w:r>
      <w:r>
        <w:rPr>
          <w:rFonts w:eastAsia="Times New Roman" w:cs="Times New Roman"/>
          <w:szCs w:val="24"/>
        </w:rPr>
        <w:t xml:space="preserve"> κρίσης, αποδεικνύοντας ότι και στην κρίση και σε συνθήκες υψηλών ρυθμών καπιταλιστικής ανάπτυξης οι επιλογές καθορίζονται με βάση τις ανάγκες του κεφαλαίου. Απόδειξη η διόγκωση τελών και φόρων, η προώ</w:t>
      </w:r>
      <w:r>
        <w:rPr>
          <w:rFonts w:eastAsia="Times New Roman" w:cs="Times New Roman"/>
          <w:szCs w:val="24"/>
        </w:rPr>
        <w:t xml:space="preserve">θηση της ανταποδοτικότητας –δηλαδή αν θέλεις έργα, πλήρωσε-, καθώς και της επιχειρηματικής δραστηριότητας. </w:t>
      </w:r>
    </w:p>
    <w:p w14:paraId="3694FFC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Στηρίζουν τους ισοσκελισμένους προϋπολογισμούς και τον κόφτη του οικονομικού παρατηρητηρίου, στο όνομα του νοικοκυρέματος. Εμπορευματοποιούν υπηρεσί</w:t>
      </w:r>
      <w:r>
        <w:rPr>
          <w:rFonts w:eastAsia="Times New Roman" w:cs="Times New Roman"/>
          <w:szCs w:val="24"/>
        </w:rPr>
        <w:t xml:space="preserve">ες και δομές, παιδικούς σταθμούς, ΚΔΑΠ και </w:t>
      </w:r>
      <w:r>
        <w:rPr>
          <w:rFonts w:eastAsia="Times New Roman" w:cs="Times New Roman"/>
          <w:szCs w:val="24"/>
        </w:rPr>
        <w:lastRenderedPageBreak/>
        <w:t>ΚΔΑΠ-Α</w:t>
      </w:r>
      <w:r>
        <w:rPr>
          <w:rFonts w:eastAsia="Times New Roman" w:cs="Times New Roman"/>
          <w:szCs w:val="24"/>
        </w:rPr>
        <w:t>ΜΕ</w:t>
      </w:r>
      <w:r>
        <w:rPr>
          <w:rFonts w:eastAsia="Times New Roman" w:cs="Times New Roman"/>
          <w:szCs w:val="24"/>
        </w:rPr>
        <w:t>Α, καταργούν οργανικές θέσεις. Τσακίζουν τις εργασιακές σχέσεις και δικαιώματα, στη λογική κόστους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οφέλους. </w:t>
      </w:r>
    </w:p>
    <w:p w14:paraId="3694FFC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Ενιαία υλοποιούν τις αντιδραστικές κατευθύνσεις της Ευρωπαϊκής Ένωσης για ενίσχυση της ανταγων</w:t>
      </w:r>
      <w:r>
        <w:rPr>
          <w:rFonts w:eastAsia="Times New Roman" w:cs="Times New Roman"/>
          <w:szCs w:val="24"/>
        </w:rPr>
        <w:t xml:space="preserve">ιστικότητας του κεφαλαίου, για απελευθέρωση κεφαλαίων για τη χρηματοδότηση των αναγκών των επιχειρηματικών ομίλων, παρουσιάζοντάς τες ως την αναγκαία πορεία αναδιοργάνωσης της χώρας. </w:t>
      </w:r>
    </w:p>
    <w:p w14:paraId="3694FFC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Η κρατική χρηματοδότηση, κυρίες και κύριοι, στην τοπική περιφερειακή διο</w:t>
      </w:r>
      <w:r>
        <w:rPr>
          <w:rFonts w:eastAsia="Times New Roman" w:cs="Times New Roman"/>
          <w:szCs w:val="24"/>
        </w:rPr>
        <w:t>ίκηση εδώ και έξι χρόνια έχει πάρει την κατιούσα. Για το 2017 προϋπολογίζονται μόλις 3,18 δισεκατομμύρια ευρώ, προϋπολογισμός μειούμενος κατά 207 εκατομμύρια ευρώ για τους τριακόσιους είκοσι πέντε δήμους σε σχέση με το 2016. Επιπλέον, τους επιβαρύνει με 15</w:t>
      </w:r>
      <w:r>
        <w:rPr>
          <w:rFonts w:eastAsia="Times New Roman" w:cs="Times New Roman"/>
          <w:szCs w:val="24"/>
        </w:rPr>
        <w:t xml:space="preserve"> εκατομμύρια ευρώ, αναλαμβάνοντας πλέον και το κόστος των σχολικών καθαριστριών. </w:t>
      </w:r>
    </w:p>
    <w:p w14:paraId="3694FFD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Αν αφαιρεθεί η μισθοδοσία εργαζομένων, που είναι 1,840 δισεκατομμύρια ευρώ, και τα προνοιακά επιδόματα, που επιβαρύνουν του κεντρικούς αυτοτελείς πόρους, που είναι 734 εκατομ</w:t>
      </w:r>
      <w:r>
        <w:rPr>
          <w:rFonts w:eastAsia="Times New Roman" w:cs="Times New Roman"/>
          <w:szCs w:val="24"/>
        </w:rPr>
        <w:t>μύρια ευρώ, απομένουν μόλις 400 εκατομμύρια ευρώ για το σύνολο των λειτουργιών σε τριακόσιους είκοσι πέντε δήμους και δεκατρείς περιφέρειες.</w:t>
      </w:r>
    </w:p>
    <w:p w14:paraId="3694FFD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Αυτές οι συν</w:t>
      </w:r>
      <w:r>
        <w:rPr>
          <w:rFonts w:eastAsia="Times New Roman" w:cs="Times New Roman"/>
          <w:szCs w:val="24"/>
        </w:rPr>
        <w:t>ε</w:t>
      </w:r>
      <w:r>
        <w:rPr>
          <w:rFonts w:eastAsia="Times New Roman" w:cs="Times New Roman"/>
          <w:szCs w:val="24"/>
        </w:rPr>
        <w:t>χε</w:t>
      </w:r>
      <w:r>
        <w:rPr>
          <w:rFonts w:eastAsia="Times New Roman" w:cs="Times New Roman"/>
          <w:szCs w:val="24"/>
        </w:rPr>
        <w:t>ί</w:t>
      </w:r>
      <w:r>
        <w:rPr>
          <w:rFonts w:eastAsia="Times New Roman" w:cs="Times New Roman"/>
          <w:szCs w:val="24"/>
        </w:rPr>
        <w:t>ς μειώσεις και η κατακόρυφη αύξηση των ιδίων εσόδων είναι η τρανή απόδειξη ότι η αποκέντρωση αρμοδι</w:t>
      </w:r>
      <w:r>
        <w:rPr>
          <w:rFonts w:eastAsia="Times New Roman" w:cs="Times New Roman"/>
          <w:szCs w:val="24"/>
        </w:rPr>
        <w:t>οτήτων, την οποία στηρίξατε όλοι ως επαναστατική και καινοτόμα, στοχεύει στην αφαίμαξη των λαϊκών νοικοκυριών και στην απαλλαγή του κράτους από την υποχρέωση κάλυψης των λαϊκών αναγκών.</w:t>
      </w:r>
    </w:p>
    <w:p w14:paraId="3694FFD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Είναι μια ακόμη συνεισφορά του λαού μας στο αιματηρό για τη ζωή του δη</w:t>
      </w:r>
      <w:r>
        <w:rPr>
          <w:rFonts w:eastAsia="Times New Roman" w:cs="Times New Roman"/>
          <w:szCs w:val="24"/>
        </w:rPr>
        <w:t xml:space="preserve">μοσιονομικό πλεόνασμα, προκειμένου το αστικό κράτος να τροφοδοτεί με περισσότερα κρατικά έσοδα τους επιχειρηματικούς ομίλους. Αυτή </w:t>
      </w:r>
      <w:r>
        <w:rPr>
          <w:rFonts w:eastAsia="Times New Roman" w:cs="Times New Roman"/>
          <w:szCs w:val="24"/>
        </w:rPr>
        <w:lastRenderedPageBreak/>
        <w:t>είναι η περιβόητη αναμόρφωση της τοπικής διοίκησης και η εφαρμογή του αναθεωρημένου «</w:t>
      </w:r>
      <w:r>
        <w:rPr>
          <w:rFonts w:eastAsia="Times New Roman" w:cs="Times New Roman"/>
          <w:szCs w:val="24"/>
        </w:rPr>
        <w:t>ΚΑΛΛΙΚΡΑΤΗ</w:t>
      </w:r>
      <w:r>
        <w:rPr>
          <w:rFonts w:eastAsia="Times New Roman" w:cs="Times New Roman"/>
          <w:szCs w:val="24"/>
        </w:rPr>
        <w:t>» που προωθεί ο ΣΥΡΙΖΑ.</w:t>
      </w:r>
    </w:p>
    <w:p w14:paraId="3694FFD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Να, γι</w:t>
      </w:r>
      <w:r>
        <w:rPr>
          <w:rFonts w:eastAsia="Times New Roman" w:cs="Times New Roman"/>
          <w:szCs w:val="24"/>
        </w:rPr>
        <w:t xml:space="preserve">ατί δήμοι και περιφέρειες, δημοτικές επιχειρήσεις, διαδημοτικά δίκτυα εξοπλίζονται με νέο θεσμικό πλαίσιο. Να, γιατί αναλαμβάνουν ενεργό ρόλο στην εξειδίκευση της αντιλαϊκής πολιτικής, δρουν ελκυστικά για την προσέλκυση επενδύσεων. </w:t>
      </w:r>
    </w:p>
    <w:p w14:paraId="3694FFD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Αντίθετα, τα στοιχεία τ</w:t>
      </w:r>
      <w:r>
        <w:rPr>
          <w:rFonts w:eastAsia="Times New Roman" w:cs="Times New Roman"/>
          <w:szCs w:val="24"/>
        </w:rPr>
        <w:t xml:space="preserve">ου </w:t>
      </w:r>
      <w:r>
        <w:rPr>
          <w:rFonts w:eastAsia="Times New Roman" w:cs="Times New Roman"/>
          <w:szCs w:val="24"/>
        </w:rPr>
        <w:t>π</w:t>
      </w:r>
      <w:r>
        <w:rPr>
          <w:rFonts w:eastAsia="Times New Roman" w:cs="Times New Roman"/>
          <w:szCs w:val="24"/>
        </w:rPr>
        <w:t>ροϋπολογισμού της τοπικής διοίκησης αποκαλύπτουν τη ραγδαία αύξηση των εσόδων από ανταποδοτικά τέλη και φόρους. Ενώ για το 2016 προβλέπονταν έσοδα 2.041.000.000, τελικά ανήλθαν σε 2.274.000.000. Για το 2017 υπολογίζονται σε ακόμα περισσότερα, δηλαδή στ</w:t>
      </w:r>
      <w:r>
        <w:rPr>
          <w:rFonts w:eastAsia="Times New Roman" w:cs="Times New Roman"/>
          <w:szCs w:val="24"/>
        </w:rPr>
        <w:t>α 2.317.000.000.</w:t>
      </w:r>
    </w:p>
    <w:p w14:paraId="3694FFD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Αυτό προμηνύει ένταση της επίθεσης με επιπλέον τέλη και φόρους, πρόστιμα για οφειλές των λαϊκών οικογενειών υπό την απειλή κατασχέ</w:t>
      </w:r>
      <w:r>
        <w:rPr>
          <w:rFonts w:eastAsia="Times New Roman" w:cs="Times New Roman"/>
          <w:szCs w:val="24"/>
        </w:rPr>
        <w:lastRenderedPageBreak/>
        <w:t>σεων, ακόμα και οικοσυσκευών, ενώ μένουν ανέγγιχτες οφειλές μεγαλοξενοδόχων, μεγαλοεπιχειρηματιών από καταπατ</w:t>
      </w:r>
      <w:r>
        <w:rPr>
          <w:rFonts w:eastAsia="Times New Roman" w:cs="Times New Roman"/>
          <w:szCs w:val="24"/>
        </w:rPr>
        <w:t xml:space="preserve">ήσεις αιγιαλών, κοινόχρηστων χώρων, μπαζώματα ρεμάτων, οφειλές της ΔΕΥΑ, άλλων παραβάσεων. </w:t>
      </w:r>
    </w:p>
    <w:p w14:paraId="3694FFD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Την ίδια κατεύθυνση υπηρετεί και το Πρόγραμμα Δημοσίων Επενδύσεων που διαχειρίζονται οι δήμοι, το οποίο έχει εκμηδενιστεί. Μόλις 216.000.000 ευρώ είναι τα ποσά του </w:t>
      </w:r>
      <w:r>
        <w:rPr>
          <w:rFonts w:eastAsia="Times New Roman" w:cs="Times New Roman"/>
          <w:szCs w:val="24"/>
        </w:rPr>
        <w:t>Υπουργείου Εσωτερικών, τα οποία μάλιστα δεν κατευθύνονται κατ’ αποκλειστικότητα στην τοπική διοίκηση. Από τα κονδύλια του Προγράμματος Δημοσίων Επενδύσεων και του ΕΣΠΑ για το 2017, οι δήμοι παίρνουν μόλις 1.404.000.000 ευρώ.</w:t>
      </w:r>
    </w:p>
    <w:p w14:paraId="3694FFD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 κύριος όγκος της χρηματοδότησ</w:t>
      </w:r>
      <w:r>
        <w:rPr>
          <w:rFonts w:eastAsia="Times New Roman" w:cs="Times New Roman"/>
          <w:szCs w:val="24"/>
        </w:rPr>
        <w:t>ης του νέου ΕΣΠΑ κατευθύνεται σε έργα και δράσεις που ενισχύουν την ανταγωνιστικότητα του κεφαλαίου, βάζοντας στο περιθώριο τις λαϊκές ανάγκες, όπως αντισεισμικής θωράκι</w:t>
      </w:r>
      <w:r>
        <w:rPr>
          <w:rFonts w:eastAsia="Times New Roman" w:cs="Times New Roman"/>
          <w:szCs w:val="24"/>
        </w:rPr>
        <w:lastRenderedPageBreak/>
        <w:t>σης, αντιπλημμυρικής, αντιπυρικής προστασίας, υποδομών υγείας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πρόνοιας, σχολικής στέγης, αθλητισμού, πολιτισμού, κ.ά.. Αυτές οι ανάγκες ούτε επιλέξιμες είναι, ούτε χωράνε στην επικείμενη δίκαιη ανάπτυξη που προπαγανδίζει η Κυβέρνηση. </w:t>
      </w:r>
    </w:p>
    <w:p w14:paraId="3694FFD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για να επιτευχθούν οι παραπάνω στόχοι, διαμορφώνονται πιο διακρι</w:t>
      </w:r>
      <w:r>
        <w:rPr>
          <w:rFonts w:eastAsia="Times New Roman" w:cs="Times New Roman"/>
          <w:szCs w:val="24"/>
        </w:rPr>
        <w:t>τοί ρόλοι ανάμεσα σε δήμους και περιφέρειες με γνώμονα τις αναγκαίες προσαρμογές του κράτους στις απαιτήσεις του κεφαλαίου.</w:t>
      </w:r>
    </w:p>
    <w:p w14:paraId="3694FFD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Από τη μια, οι δήμοι αναλαμβάνουν τον σχεδιασμό και τη διαχείριση τομέων της κοινωνικής πολιτικής, όχι φυσικά με κριτήριο τις σύγχρο</w:t>
      </w:r>
      <w:r>
        <w:rPr>
          <w:rFonts w:eastAsia="Times New Roman" w:cs="Times New Roman"/>
          <w:szCs w:val="24"/>
        </w:rPr>
        <w:t xml:space="preserve">νες ανάγκες του λαού, αλλά με βάση τις στρατηγικές επιδιώξεις του κεφαλαίου, όπως για παράδειγμα τα ευκαιριακά δίκτυα της φτώχειας, των λεγόμενων εθελοντών, των ΚΟΙΝΣΕΠ, των ΜΚΟ, της λεγόμενης κοινωνικής </w:t>
      </w:r>
      <w:r>
        <w:rPr>
          <w:rFonts w:eastAsia="Times New Roman" w:cs="Times New Roman"/>
          <w:szCs w:val="24"/>
        </w:rPr>
        <w:lastRenderedPageBreak/>
        <w:t>οικονομίας, που στόχο έχουν να εκτονώσουν τη λαϊκή π</w:t>
      </w:r>
      <w:r>
        <w:rPr>
          <w:rFonts w:eastAsia="Times New Roman" w:cs="Times New Roman"/>
          <w:szCs w:val="24"/>
        </w:rPr>
        <w:t>ίεση, να δημιουργήσουν την εικόνα μιας ψευδεπίγραφης, ισότιμης, δημοκρατικής συμμετοχής των εργαζομένων, ενώ στην πράξη ανοίγουν νέες δυνατότητες για το κεφάλαιο με φθηνό εργατικό δυναμικό.</w:t>
      </w:r>
    </w:p>
    <w:p w14:paraId="3694FFD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Από την άλλη, οι περιφέρειες αναλαμβάνουν πιο κεντρικό ρόλο στο αν</w:t>
      </w:r>
      <w:r>
        <w:rPr>
          <w:rFonts w:eastAsia="Times New Roman" w:cs="Times New Roman"/>
          <w:szCs w:val="24"/>
        </w:rPr>
        <w:t>απτυξιακό πακέτο συγκεντρώνοντας πόρους σε αναπτυξιακές για το κεφάλαιο υποδομές, ιεραρχήσεις με βάση τις αναπτυξιακές δυνατότητες και την κερδοφορία του κεφαλαίου.</w:t>
      </w:r>
    </w:p>
    <w:p w14:paraId="3694FFD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 ΚΚΕ, κυρίες και κύριοι, έχει εντελώς διαφορετική αντίληψη για τις δομές διοίκησης και δι</w:t>
      </w:r>
      <w:r>
        <w:rPr>
          <w:rFonts w:eastAsia="Times New Roman" w:cs="Times New Roman"/>
          <w:szCs w:val="24"/>
        </w:rPr>
        <w:t xml:space="preserve">εύθυνσης σε κεντρικό και σε τοπικό επίπεδο. Θεμέλιο για εμάς είναι η κοινωνική ιδιοκτησία στα συγκεντρωμένα μέσα παραγωγής, τον κεντρικό σχεδιασμό της παραγωγής με κίνητρο την ικανοποίηση των λαϊκών αναγκών, στηρίζεται στη λαϊκή συμμετοχή και έλεγχο από </w:t>
      </w:r>
      <w:r>
        <w:rPr>
          <w:rFonts w:eastAsia="Times New Roman" w:cs="Times New Roman"/>
          <w:szCs w:val="24"/>
        </w:rPr>
        <w:lastRenderedPageBreak/>
        <w:t>τα</w:t>
      </w:r>
      <w:r>
        <w:rPr>
          <w:rFonts w:eastAsia="Times New Roman" w:cs="Times New Roman"/>
          <w:szCs w:val="24"/>
        </w:rPr>
        <w:t xml:space="preserve"> κάτω προς τα πάνω, που διαρθρώνεται πρώτα απ’ όλα σε επίπεδο παραγωγικής μονάδας και κοινωνικής υπηρεσίας. </w:t>
      </w:r>
    </w:p>
    <w:p w14:paraId="3694FFD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 ΚΚΕ δεν σταματά να μάχεται για την κάλυψη του συνόλου των λαϊκών αναγκών, γι’ αυτό, άλλωστε, παλεύει και μέσα και έξω στη Βουλή, στα δημοτικά πε</w:t>
      </w:r>
      <w:r>
        <w:rPr>
          <w:rFonts w:eastAsia="Times New Roman" w:cs="Times New Roman"/>
          <w:szCs w:val="24"/>
        </w:rPr>
        <w:t xml:space="preserve">ριφερειακά συμβούλια για τη δραστική αύξηση των κρατικών δαπανών και τις κοινωνικές υπηρεσίες, την κατάργηση κάθε επιχειρηματικής δραστηριότητας, κάθε είδους τοπικής φορολογίας και έμμεσης φορολογίας, για αποκλειστικά δωρεάν δημόσιο σύστημα στους βασικούς </w:t>
      </w:r>
      <w:r>
        <w:rPr>
          <w:rFonts w:eastAsia="Times New Roman" w:cs="Times New Roman"/>
          <w:szCs w:val="24"/>
        </w:rPr>
        <w:t>κοινωνικούς τομείς της υγείας, της πρόνοιας, της παιδείας, με πλήρη χρηματοδότηση από το κράτος, για νόμιμη και σταθερή δουλειά για όλους τους εργαζόμενους. Απευθυνόμαστε πριν απ’ όλα στην εργατική τάξη, στα φτωχά λαϊκά στρώματα και τους λέμε ότι πρέπει να</w:t>
      </w:r>
      <w:r>
        <w:rPr>
          <w:rFonts w:eastAsia="Times New Roman" w:cs="Times New Roman"/>
          <w:szCs w:val="24"/>
        </w:rPr>
        <w:t xml:space="preserve"> οργανώσουν εδώ και τώρα την πάλη τους, τον αγώνα τους. </w:t>
      </w:r>
    </w:p>
    <w:p w14:paraId="3694FFD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Η σημερινή απεργιακή κινητοποίηση έδειξε ότι η εργατική τάξη, τα φτωχά λαϊκά στρώματα είναι σε έναν δρόμο ανάκαμψης, ανασύστασης του εργατικού λαϊκού κινήματος και αυτό θα έχει συνέχεια πολύ περισσότ</w:t>
      </w:r>
      <w:r>
        <w:rPr>
          <w:rFonts w:eastAsia="Times New Roman" w:cs="Times New Roman"/>
          <w:szCs w:val="24"/>
        </w:rPr>
        <w:t>ερο το αμέσως επόμενο διάστημα.</w:t>
      </w:r>
    </w:p>
    <w:p w14:paraId="3694FFD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Γι’ αυτό εμείς επιμένουμε στην ανασύνταξη του εργατικού λαϊκού κινήματος σε μια κατεύθυνση αντικαπιταλιστική, αντιμονοπωλιακή για να ανατραπεί αυτή η πολιτική με οποιοδήποτε πρόσημο -δεξιό, αριστερό, μεσαίο, κεντρώο, αριστερ</w:t>
      </w:r>
      <w:r>
        <w:rPr>
          <w:rFonts w:eastAsia="Times New Roman" w:cs="Times New Roman"/>
          <w:szCs w:val="24"/>
        </w:rPr>
        <w:t>ό- και την κατάκτηση από τον λαό της δικής του εξουσίας με πρόγραμμα υπέρ του λαού για τις ανάγκες του.</w:t>
      </w:r>
    </w:p>
    <w:p w14:paraId="3694FFD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Με βάση όλα τα παραπάνω, κύριε Πρόεδρε, καταψηφίζουμε τον συγκεκριμένο </w:t>
      </w:r>
      <w:r>
        <w:rPr>
          <w:rFonts w:eastAsia="Times New Roman" w:cs="Times New Roman"/>
          <w:szCs w:val="24"/>
        </w:rPr>
        <w:t>π</w:t>
      </w:r>
      <w:r>
        <w:rPr>
          <w:rFonts w:eastAsia="Times New Roman" w:cs="Times New Roman"/>
          <w:szCs w:val="24"/>
        </w:rPr>
        <w:t>ροϋπολογισμό.</w:t>
      </w:r>
    </w:p>
    <w:p w14:paraId="3694FFE0"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3694FFE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Κύρ</w:t>
      </w:r>
      <w:r>
        <w:rPr>
          <w:rFonts w:eastAsia="Times New Roman" w:cs="Times New Roman"/>
          <w:szCs w:val="24"/>
        </w:rPr>
        <w:t>ιοι συνάδελφοι, έκλεισε ο όγδοος κύκλος των συναδέλφων ομιλητών. Πριν μπούμε στον ένατο, τον λόγο έχει ο Υφυπουργός Εργασίας, Κοινωνικής Ασφάλισης και Κοινωνικής Αλληλεγγύης, ο συνάδελφος κ. Πετρόπουλος</w:t>
      </w:r>
    </w:p>
    <w:p w14:paraId="3694FFE2"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w:t>
      </w:r>
      <w:r>
        <w:rPr>
          <w:rFonts w:eastAsia="Times New Roman" w:cs="Times New Roman"/>
          <w:b/>
          <w:szCs w:val="24"/>
        </w:rPr>
        <w:t>ής Ασφάλισης και Κοινωνικής Αλληλεγγύης):</w:t>
      </w:r>
      <w:r>
        <w:rPr>
          <w:rFonts w:eastAsia="Times New Roman" w:cs="Times New Roman"/>
          <w:szCs w:val="24"/>
        </w:rPr>
        <w:t xml:space="preserve"> Ευχαριστώ, κύριε Πρόεδρε.</w:t>
      </w:r>
    </w:p>
    <w:p w14:paraId="3694FFE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Πριν μία βδομάδα περίπου έγινε η πρόταση για το μέλλον της κοινωνικής ασφάλισης. Προβλέπει 29% ποσοστό αναπλήρωσης στις συντάξεις, που σημαίνει περίπου 260 ευρώ σύνταξη τον μήνα. Φυσικά δε</w:t>
      </w:r>
      <w:r>
        <w:rPr>
          <w:rFonts w:eastAsia="Times New Roman" w:cs="Times New Roman"/>
          <w:szCs w:val="24"/>
        </w:rPr>
        <w:t xml:space="preserve">ν πρόκειται για πρόταση που προήλθε από εμάς. Είναι η πρακτική εφαρμογή των προθέσεων και κρυμμένων εξαγγελιών της Νέας Δημοκρατίας, εκφρασμένη από δύο καθηγητές, τον κ. Πλάτωνα Τήνιο και τον κ. Μιλτιάδη Νεκτάριο, </w:t>
      </w:r>
      <w:r>
        <w:rPr>
          <w:rFonts w:eastAsia="Times New Roman" w:cs="Times New Roman"/>
          <w:szCs w:val="24"/>
        </w:rPr>
        <w:lastRenderedPageBreak/>
        <w:t>που προβλέπει μια ελάφρυνση του κόστους ερ</w:t>
      </w:r>
      <w:r>
        <w:rPr>
          <w:rFonts w:eastAsia="Times New Roman" w:cs="Times New Roman"/>
          <w:szCs w:val="24"/>
        </w:rPr>
        <w:t>γασίας, περιορισμένης της ασφαλιστικής δαπάνης στο 10%.</w:t>
      </w:r>
    </w:p>
    <w:p w14:paraId="3694FFE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Αυτό αποτελεί πρόταση για την ανάπτυξη, χωρίς, όμως, να προστίθεται τουλάχιστον μια εξήγηση πώς είναι δυνατόν, αν έτσι είναι τα πράγματα να έχουμε ανάπτυξη; Όταν στα 30 δισεκατομμύρια περίπου που </w:t>
      </w:r>
      <w:r>
        <w:rPr>
          <w:rFonts w:eastAsia="Times New Roman" w:cs="Times New Roman"/>
          <w:szCs w:val="24"/>
        </w:rPr>
        <w:t>ανέρχεται η συνταξιοδοτική δαπάνη και συνεπώς εισρέει στην αγοραστική δύναμη του ελληνικού λαού ένα τέτοιο ύψος, τι θα συμβεί στην οικονομία αν αυτό το ποσό περιοριστεί στα 10 δισεκατομμύρια; Διότι, προφανώς, όταν μιλάς για συντάξεις 260 ευρώ, μιλάς για μί</w:t>
      </w:r>
      <w:r>
        <w:rPr>
          <w:rFonts w:eastAsia="Times New Roman" w:cs="Times New Roman"/>
          <w:szCs w:val="24"/>
        </w:rPr>
        <w:t>α απώλεια αγοραστικής δύναμης σε αυτόν τον ελληνικό λαό, που οδηγεί προφανώς σε ακόμη μεγαλύτερη κοινωνική και οικονομική καταστροφή. Αυτή είναι η προοπτική, η κρυμμένη πολιτική της Νέας Δημοκρατίας.</w:t>
      </w:r>
    </w:p>
    <w:p w14:paraId="3694FFE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Είναι γεγονός ότι ο </w:t>
      </w:r>
      <w:r>
        <w:rPr>
          <w:rFonts w:eastAsia="Times New Roman" w:cs="Times New Roman"/>
          <w:szCs w:val="24"/>
        </w:rPr>
        <w:t>π</w:t>
      </w:r>
      <w:r>
        <w:rPr>
          <w:rFonts w:eastAsia="Times New Roman" w:cs="Times New Roman"/>
          <w:szCs w:val="24"/>
        </w:rPr>
        <w:t>ροϋπολογισμός που κατέθεσε η Κυβέρν</w:t>
      </w:r>
      <w:r>
        <w:rPr>
          <w:rFonts w:eastAsia="Times New Roman" w:cs="Times New Roman"/>
          <w:szCs w:val="24"/>
        </w:rPr>
        <w:t xml:space="preserve">ηση δεν είναι ανεπηρέαστος από τις συνέπειες των προηγούμενων πολιτικών. Και </w:t>
      </w:r>
      <w:r>
        <w:rPr>
          <w:rFonts w:eastAsia="Times New Roman" w:cs="Times New Roman"/>
          <w:szCs w:val="24"/>
        </w:rPr>
        <w:lastRenderedPageBreak/>
        <w:t>δεν είναι το ερώτημα αν είναι υφεσιακός και σε τι βαθμό, αλλά αν πραγματικά βάζει ανάχωμα στην κατάρρευση που γινόταν όλον αυτόν τον καιρό στην οικονομία, στην κοινωνία και φυσικά</w:t>
      </w:r>
      <w:r>
        <w:rPr>
          <w:rFonts w:eastAsia="Times New Roman" w:cs="Times New Roman"/>
          <w:szCs w:val="24"/>
        </w:rPr>
        <w:t xml:space="preserve"> και στο ασφαλιστικό σύστημα και αν βάζει κάποια θεμέλια από εδώ και πέρα για κάποια ανάπτυξη.</w:t>
      </w:r>
    </w:p>
    <w:p w14:paraId="3694FFE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Και είναι έτσι, όπως τα λέω, διότι δεν είναι δυνατόν, ενώ έχεις μείωση της κρατικής δαπάνης από τα 13,1 δισεκατομμύρια στα 9,2 δισεκατομμύρια περίπου, να έχεις τ</w:t>
      </w:r>
      <w:r>
        <w:rPr>
          <w:rFonts w:eastAsia="Times New Roman" w:cs="Times New Roman"/>
          <w:szCs w:val="24"/>
        </w:rPr>
        <w:t>εράστια μείωση των συντάξεων όλη αυτή την περίοδο από το 2009 μέχρι το 2014, να έχεις πάρα ταύτα, παρά τις μειώσεις και τη μείωση της συμμετοχής του κράτους στην κοινωνική ασφάλιση, αύξηση των ασφαλιστικών δαπανών για τους δημόσιους υπαλλήλους κατά 100 εκα</w:t>
      </w:r>
      <w:r>
        <w:rPr>
          <w:rFonts w:eastAsia="Times New Roman" w:cs="Times New Roman"/>
          <w:szCs w:val="24"/>
        </w:rPr>
        <w:t>τομμύρια.</w:t>
      </w:r>
    </w:p>
    <w:p w14:paraId="3694FFE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δείχνει ότι η εξώθηση των δημοσίων υπαλλήλων στην αποχώρηση συνεπάγεται ένα τεράστιο κόστος όχι μόνον σε ανθρώπινο δυναμικό, όχι μόνον στην πρόωρη αποχώρηση και αύξηση των ορίων ηλικίας στο χαμηλό επίπεδο στις πρόωρες συνταξιοδοτήσεις, αλλά </w:t>
      </w:r>
      <w:r>
        <w:rPr>
          <w:rFonts w:eastAsia="Times New Roman" w:cs="Times New Roman"/>
          <w:szCs w:val="24"/>
        </w:rPr>
        <w:t>και μια μεγάλη δαπάνη, που όμως δεν αντιμετωπίζεται με έναν τρόπο που θα μπορούσε να πει κανείς ότι αντιμετωπίζει πράγματι, με μια αναπτυξιακή αντίληψη, τα θέματα της εργασίας, της απασχόλησης, της κοινωνικής ασφάλισης και των εσόδων της.</w:t>
      </w:r>
    </w:p>
    <w:p w14:paraId="3694FFE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Καταστράφηκαν οκτ</w:t>
      </w:r>
      <w:r>
        <w:rPr>
          <w:rFonts w:eastAsia="Times New Roman" w:cs="Times New Roman"/>
          <w:szCs w:val="24"/>
        </w:rPr>
        <w:t xml:space="preserve">ακόσιες τριάντα τρεις χιλιάδες θέσεις εργασίας στην περίοδο αυτή και έκλεισαν περίπου τριακόσιες σαράντα χιλιάδες μικρές επιχειρήσεις. Δεν μιλάμε για ανεργία. Μιλάμε για καταστροφή θέσεων. </w:t>
      </w:r>
    </w:p>
    <w:p w14:paraId="3694FFE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Και όμως, οι εκπρόσωποι της Νέας Δημοκρατίας μιλούν σαν να μην ήτα</w:t>
      </w:r>
      <w:r>
        <w:rPr>
          <w:rFonts w:eastAsia="Times New Roman" w:cs="Times New Roman"/>
          <w:szCs w:val="24"/>
        </w:rPr>
        <w:t xml:space="preserve">ν εδώ όταν συνέβαιναν όλα αυτά τα αποτελέσματα. Αυτά τα νούμερα </w:t>
      </w:r>
      <w:r>
        <w:rPr>
          <w:rFonts w:eastAsia="Times New Roman" w:cs="Times New Roman"/>
          <w:szCs w:val="24"/>
        </w:rPr>
        <w:lastRenderedPageBreak/>
        <w:t xml:space="preserve">που επικαλούμαι δεν είναι απλώς αριθμοί, αλλά τεκμηριωμένα στοιχεία από τις </w:t>
      </w:r>
      <w:r>
        <w:rPr>
          <w:rFonts w:eastAsia="Times New Roman" w:cs="Times New Roman"/>
          <w:szCs w:val="24"/>
        </w:rPr>
        <w:t xml:space="preserve">αντίστοιχες </w:t>
      </w:r>
      <w:r>
        <w:rPr>
          <w:rFonts w:eastAsia="Times New Roman" w:cs="Times New Roman"/>
          <w:szCs w:val="24"/>
        </w:rPr>
        <w:t>υπηρεσίες των αρμ</w:t>
      </w:r>
      <w:r>
        <w:rPr>
          <w:rFonts w:eastAsia="Times New Roman" w:cs="Times New Roman"/>
          <w:szCs w:val="24"/>
        </w:rPr>
        <w:t>ο</w:t>
      </w:r>
      <w:r>
        <w:rPr>
          <w:rFonts w:eastAsia="Times New Roman" w:cs="Times New Roman"/>
          <w:szCs w:val="24"/>
        </w:rPr>
        <w:t>δ</w:t>
      </w:r>
      <w:r>
        <w:rPr>
          <w:rFonts w:eastAsia="Times New Roman" w:cs="Times New Roman"/>
          <w:szCs w:val="24"/>
        </w:rPr>
        <w:t>ί</w:t>
      </w:r>
      <w:r>
        <w:rPr>
          <w:rFonts w:eastAsia="Times New Roman" w:cs="Times New Roman"/>
          <w:szCs w:val="24"/>
        </w:rPr>
        <w:t>ων</w:t>
      </w:r>
      <w:r>
        <w:rPr>
          <w:rFonts w:eastAsia="Times New Roman" w:cs="Times New Roman"/>
          <w:szCs w:val="24"/>
        </w:rPr>
        <w:t xml:space="preserve"> φορέων</w:t>
      </w:r>
      <w:r>
        <w:rPr>
          <w:rFonts w:eastAsia="Times New Roman" w:cs="Times New Roman"/>
          <w:szCs w:val="24"/>
        </w:rPr>
        <w:t>. Φυσικά και αποτυπώνουν με ακρίβεια μια κατάσταση την οποία αντιμετωπίζουμ</w:t>
      </w:r>
      <w:r>
        <w:rPr>
          <w:rFonts w:eastAsia="Times New Roman" w:cs="Times New Roman"/>
          <w:szCs w:val="24"/>
        </w:rPr>
        <w:t xml:space="preserve">ε. </w:t>
      </w:r>
    </w:p>
    <w:p w14:paraId="3694FFE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Τι προβλέπουμε εμείς μέσω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 xml:space="preserve">ροϋπολογισμού; Προβλέπουμε πράγματι ένα έλλειμμα περίπου 850 εκατομμυρίων ευρώ μικρότερο από παλιότερα. Κατά την εκτίμησή μας θα είναι κοντά στα 500 εκατομμύρια ευρώ, διότι θέλαμε έναν </w:t>
      </w:r>
      <w:r>
        <w:rPr>
          <w:rFonts w:eastAsia="Times New Roman" w:cs="Times New Roman"/>
          <w:szCs w:val="24"/>
        </w:rPr>
        <w:t>π</w:t>
      </w:r>
      <w:r>
        <w:rPr>
          <w:rFonts w:eastAsia="Times New Roman" w:cs="Times New Roman"/>
          <w:szCs w:val="24"/>
        </w:rPr>
        <w:t xml:space="preserve">ροϋπολογισμό που θα βάζει </w:t>
      </w:r>
      <w:r>
        <w:rPr>
          <w:rFonts w:eastAsia="Times New Roman" w:cs="Times New Roman"/>
          <w:szCs w:val="24"/>
        </w:rPr>
        <w:t>τη δυσμενή εκδοχή και θα πετύχουμε –είναι βέβαιο- καλύτερα αποτελέσματα. Κατά την εκτίμησή μας δεν θα ξεπεράσει τα 550 εκατομμύρια ευρώ το έλλειμμα αυτό.</w:t>
      </w:r>
    </w:p>
    <w:p w14:paraId="3694FFE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Τούτο είναι βάσιμο, διότι ήδη τα έσοδα από το ΚΕΑΟ και μόνο ανέρχονται το τελευταίο δίμηνο στα 110 εκα</w:t>
      </w:r>
      <w:r>
        <w:rPr>
          <w:rFonts w:eastAsia="Times New Roman" w:cs="Times New Roman"/>
          <w:szCs w:val="24"/>
        </w:rPr>
        <w:t xml:space="preserve">τομμύρια ευρώ μηνιαίως. Συνεπώς, όταν είχαμε 80 εκατομμύρια ευρώ το πολύ-πολύ κατά τις προηγούμενες </w:t>
      </w:r>
      <w:r>
        <w:rPr>
          <w:rFonts w:eastAsia="Times New Roman" w:cs="Times New Roman"/>
          <w:szCs w:val="24"/>
        </w:rPr>
        <w:lastRenderedPageBreak/>
        <w:t xml:space="preserve">περιόδους, είναι βέβαιο ότι θα έχουμε μια τέτοια κάλυψη αυτού του κενού και θα έχουμε καλύτερα αποτελέσματα. </w:t>
      </w:r>
    </w:p>
    <w:p w14:paraId="3694FFE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Μας κάνει αισιόδοξους επίσης το γεγονός ότι πα</w:t>
      </w:r>
      <w:r>
        <w:rPr>
          <w:rFonts w:eastAsia="Times New Roman" w:cs="Times New Roman"/>
          <w:szCs w:val="24"/>
        </w:rPr>
        <w:t>ρατηρούμε μια αύξηση των εσόδων και στους φορείς κοινωνικής ασφάλισης. Έχουμε μια βελτίωση των εσόδων στο ΙΚΑ, που πλησιάζει το 5% σε σχέση με την αντίστοιχη περίοδο πέρ</w:t>
      </w:r>
      <w:r>
        <w:rPr>
          <w:rFonts w:eastAsia="Times New Roman" w:cs="Times New Roman"/>
          <w:szCs w:val="24"/>
        </w:rPr>
        <w:t>υ</w:t>
      </w:r>
      <w:r>
        <w:rPr>
          <w:rFonts w:eastAsia="Times New Roman" w:cs="Times New Roman"/>
          <w:szCs w:val="24"/>
        </w:rPr>
        <w:t>σι. Είναι κοντά στα 500 εκατομμύρια ευρώ παραπάνω. Επομένως με αυτόν τον ρυθμό θα έχου</w:t>
      </w:r>
      <w:r>
        <w:rPr>
          <w:rFonts w:eastAsia="Times New Roman" w:cs="Times New Roman"/>
          <w:szCs w:val="24"/>
        </w:rPr>
        <w:t xml:space="preserve">με καλύτερα αποτελέσματα, πολύ περισσότερο όταν και στον ΟΓΑ έχουμε μια λιγόστεψη της απόκλισης που υπήρχε παλαιότερα. </w:t>
      </w:r>
    </w:p>
    <w:p w14:paraId="3694FFE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Θα τελειώσω με κάποιες εξαγγελίες όσον αφορά τον </w:t>
      </w:r>
      <w:r>
        <w:rPr>
          <w:rFonts w:eastAsia="Times New Roman" w:cs="Times New Roman"/>
          <w:szCs w:val="24"/>
        </w:rPr>
        <w:t>π</w:t>
      </w:r>
      <w:r>
        <w:rPr>
          <w:rFonts w:eastAsia="Times New Roman" w:cs="Times New Roman"/>
          <w:szCs w:val="24"/>
        </w:rPr>
        <w:t xml:space="preserve">ροϋπολογισμό. Για το ΑΚΑΓΕ προβλέπουμε το 2017 να έχουμε έσοδα 1,318 δισεκατομμύρια ευρώ. Από αυτά τα 395 εκατομμύρια ευρώ θα δοθούν στους φορείς κοινωνικής ασφάλισης για την αντιμετώπιση των ελλειμμάτων τους. Εφαρμόζουμε νόμο της </w:t>
      </w:r>
      <w:r>
        <w:rPr>
          <w:rFonts w:eastAsia="Times New Roman" w:cs="Times New Roman"/>
          <w:szCs w:val="24"/>
        </w:rPr>
        <w:t>κ</w:t>
      </w:r>
      <w:r>
        <w:rPr>
          <w:rFonts w:eastAsia="Times New Roman" w:cs="Times New Roman"/>
          <w:szCs w:val="24"/>
        </w:rPr>
        <w:t>υβέρνησης της Νέας Δημοκ</w:t>
      </w:r>
      <w:r>
        <w:rPr>
          <w:rFonts w:eastAsia="Times New Roman" w:cs="Times New Roman"/>
          <w:szCs w:val="24"/>
        </w:rPr>
        <w:t xml:space="preserve">ρατίας. Μας </w:t>
      </w:r>
      <w:r>
        <w:rPr>
          <w:rFonts w:eastAsia="Times New Roman" w:cs="Times New Roman"/>
          <w:szCs w:val="24"/>
        </w:rPr>
        <w:lastRenderedPageBreak/>
        <w:t xml:space="preserve">εγκαλεί γιατί τον εφαρμόζουμε. Είναι ο νόμος που ισχύει από το 2014 και προβλέπει ένα τμήμα σε δεύτερο υπολογαριασμό του ΑΚΑΓΕ –όχι για τις συντάξεις-, προκειμένου να καλύπτονται τα ελλείμματα, για να τα σβήσουμε στην προοπτική τους. </w:t>
      </w:r>
    </w:p>
    <w:p w14:paraId="3694FFE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Θα έχουμε</w:t>
      </w:r>
      <w:r>
        <w:rPr>
          <w:rFonts w:eastAsia="Times New Roman" w:cs="Times New Roman"/>
          <w:szCs w:val="24"/>
        </w:rPr>
        <w:t xml:space="preserve"> ένα πλεόνασμα 883 εκατομμυρίων ευρώ μετά από αυτήν την αφαίρεση συν 40 εκατομμύρια ευρώ, που είναι για τ</w:t>
      </w:r>
      <w:r>
        <w:rPr>
          <w:rFonts w:eastAsia="Times New Roman" w:cs="Times New Roman"/>
          <w:szCs w:val="24"/>
        </w:rPr>
        <w:t>ην</w:t>
      </w:r>
      <w:r>
        <w:rPr>
          <w:rFonts w:eastAsia="Times New Roman" w:cs="Times New Roman"/>
          <w:szCs w:val="24"/>
        </w:rPr>
        <w:t xml:space="preserve"> «Βοήθεια Στο Σπίτι». Και αυτός είναι λογαριασμός που προβλέπεται από το ΑΚΑΓΕ. Δεν είναι αυθαίρετη</w:t>
      </w:r>
      <w:r>
        <w:rPr>
          <w:rFonts w:eastAsia="Times New Roman" w:cs="Times New Roman"/>
          <w:szCs w:val="24"/>
        </w:rPr>
        <w:t xml:space="preserve"> ούτε</w:t>
      </w:r>
      <w:r>
        <w:rPr>
          <w:rFonts w:eastAsia="Times New Roman" w:cs="Times New Roman"/>
          <w:szCs w:val="24"/>
        </w:rPr>
        <w:t xml:space="preserve"> δική μας η διαχείριση αυτή. </w:t>
      </w:r>
    </w:p>
    <w:p w14:paraId="3694FFE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Θα έχουμε μια ε</w:t>
      </w:r>
      <w:r>
        <w:rPr>
          <w:rFonts w:eastAsia="Times New Roman" w:cs="Times New Roman"/>
          <w:szCs w:val="24"/>
        </w:rPr>
        <w:t>παύξηση του ταμειακού πλεονάσματος από το ΑΚΑΓΕ κατά 1 δισεκατομμύριο ευρώ ξανά, όσο είχαμε και πέρ</w:t>
      </w:r>
      <w:r>
        <w:rPr>
          <w:rFonts w:eastAsia="Times New Roman" w:cs="Times New Roman"/>
          <w:szCs w:val="24"/>
        </w:rPr>
        <w:t>υ</w:t>
      </w:r>
      <w:r>
        <w:rPr>
          <w:rFonts w:eastAsia="Times New Roman" w:cs="Times New Roman"/>
          <w:szCs w:val="24"/>
        </w:rPr>
        <w:t xml:space="preserve">σι. Δηλαδή, το 2017 συγκεντρώνουμε συνολικά 6,5 δισεκατομμύρια ευρώ πλεόνασμα στο ΑΚΑΓΕ. Δεν πρόκειται για σπάσιμο κουμπαρά. </w:t>
      </w:r>
    </w:p>
    <w:p w14:paraId="3694FFF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Μας λέτε, κύριε Βρούτση, ότι δ</w:t>
      </w:r>
      <w:r>
        <w:rPr>
          <w:rFonts w:eastAsia="Times New Roman" w:cs="Times New Roman"/>
          <w:szCs w:val="24"/>
        </w:rPr>
        <w:t xml:space="preserve">εν κάναμε αναλογιστική μελέτη. Δεν αντιλαμβάνεστε ότι με αυτό που λέτε διευκολύνετε εκείνους που θέλουν </w:t>
      </w:r>
      <w:r>
        <w:rPr>
          <w:rFonts w:eastAsia="Times New Roman" w:cs="Times New Roman"/>
          <w:szCs w:val="24"/>
        </w:rPr>
        <w:lastRenderedPageBreak/>
        <w:t>να κάνουν περικοπή στην προσωπική διαφορά των ασφαλισμένων ή το αντιλαμβάνεστε και το λέτε για να ασκηθούν και άλλες πιέσεις στην Κυβέρνηση για τη μελλο</w:t>
      </w:r>
      <w:r>
        <w:rPr>
          <w:rFonts w:eastAsia="Times New Roman" w:cs="Times New Roman"/>
          <w:szCs w:val="24"/>
        </w:rPr>
        <w:t xml:space="preserve">ντική επιδίωξη του ΔΝΤ από το 2019 να κάνουμε περικοπή της προσωπικής διαφοράς. </w:t>
      </w:r>
    </w:p>
    <w:p w14:paraId="3694FFF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Σας πληροφορούμε –και το έχουμε κάνει και άλλες φορές- ότι η προσωπική διαφορά είναι σταθμισμένη, συμφωνημένη με αναλογιστικές προβολές που γίνονταν κατά τις διαπραγματεύσεις </w:t>
      </w:r>
      <w:r>
        <w:rPr>
          <w:rFonts w:eastAsia="Times New Roman" w:cs="Times New Roman"/>
          <w:szCs w:val="24"/>
        </w:rPr>
        <w:t xml:space="preserve">με τους θεσμούς. Συνεπώς ξέρουν τους αριθμούς. Σταματήστε να λέτε ότι έλειψε η αναλογιστική μελέτη. Έγιναν πολλές αναλογιστικές προβολές και με βάση αυτές επήλθε και η συμφωνία για τον ασφαλιστικό νόμο, ο οποίος προβλέπει τα συγκεκριμένα αποτελέσματα. </w:t>
      </w:r>
    </w:p>
    <w:p w14:paraId="3694FFF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επόμενο διάστημα θα έχουμε χρηματοδοτήσει με 1,8 δισεκατομμύριο ευρώ από τον Ιούλιο μέχρι τον Σεπτέμβριο του 2017 τη χορήγηση των εφάπαξ. Τα εφάπαξ που οφείλονται τόσα χρόνια θα έχουν μηδενιστεί </w:t>
      </w:r>
      <w:r>
        <w:rPr>
          <w:rFonts w:eastAsia="Times New Roman" w:cs="Times New Roman"/>
          <w:szCs w:val="24"/>
        </w:rPr>
        <w:lastRenderedPageBreak/>
        <w:t>ως οφειλές μέχρι τον Ιούνιο του 2017 και θα δώσουμε 835 εκατ</w:t>
      </w:r>
      <w:r>
        <w:rPr>
          <w:rFonts w:eastAsia="Times New Roman" w:cs="Times New Roman"/>
          <w:szCs w:val="24"/>
        </w:rPr>
        <w:t xml:space="preserve">ομμύρια ευρώ για να πληρωθούν εκατόν δύο συντάξεις ξεχασμένες στο βάθος του χρόνου από τις προηγούμενες κυβερνήσεις. </w:t>
      </w:r>
    </w:p>
    <w:p w14:paraId="3694FFF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Αυτή είναι η αναπτυξιακή πολιτική που εμείς εισφέρουμε στον ελληνικό λαό και στην προσπάθεια που κάνει και θα έχει τα αποτελέσματά της. Πα</w:t>
      </w:r>
      <w:r>
        <w:rPr>
          <w:rFonts w:eastAsia="Times New Roman" w:cs="Times New Roman"/>
          <w:szCs w:val="24"/>
        </w:rPr>
        <w:t>ρά τα όσα λέγονταν στις 20 Δεκέμβρη θα δοθούν οι συντάξεις στον ΟΓΑ και στον ΟΑΕΕ και στις 22 Δεκέμβρη σε όλους τους άλλους ασφαλισμένους μαζί και στους δημοσίους υπαλλήλους.</w:t>
      </w:r>
    </w:p>
    <w:p w14:paraId="3694FFF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Διότι υπενθυμίζω πως με βάση ένα δημοσίευμα, που πυροδοτεί συνήθως αντιπαλότητες </w:t>
      </w:r>
      <w:r>
        <w:rPr>
          <w:rFonts w:eastAsia="Times New Roman" w:cs="Times New Roman"/>
          <w:szCs w:val="24"/>
        </w:rPr>
        <w:t>απέναντι στις προσπάθειές μας, ειπώθηκε ότι μία σύνταξη λιγότερη θα δοθεί φέτος και ότι θα δοθεί τον Γενάρη. Ε, θα είναι 20 Δεκέμβρη οι συντάξεις στον ΟΓΑ και στον ΟΑΕΕ και στις 22 στους δημοσίους υπαλλήλους και στους υπόλοιπους ασφαλισμένους.</w:t>
      </w:r>
    </w:p>
    <w:p w14:paraId="3694FFF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Να είστε καλ</w:t>
      </w:r>
      <w:r>
        <w:rPr>
          <w:rFonts w:eastAsia="Times New Roman" w:cs="Times New Roman"/>
          <w:szCs w:val="24"/>
        </w:rPr>
        <w:t>ά. Και του χρόνου.</w:t>
      </w:r>
    </w:p>
    <w:p w14:paraId="3694FFF6"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3694FFF7"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3694FFF8"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ζητώ τον λόγο για ένα λεπτό. Έγινε μια αναφορά στο πρόσωπό μου, καλοπροαίρετη βέβαια.</w:t>
      </w:r>
    </w:p>
    <w:p w14:paraId="3694FFF9"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(Σ</w:t>
      </w:r>
      <w:r>
        <w:rPr>
          <w:rFonts w:eastAsia="Times New Roman" w:cs="Times New Roman"/>
          <w:b/>
          <w:szCs w:val="24"/>
        </w:rPr>
        <w:t>πυρίδων Λυκούδης):</w:t>
      </w:r>
      <w:r>
        <w:rPr>
          <w:rFonts w:eastAsia="Times New Roman" w:cs="Times New Roman"/>
          <w:szCs w:val="24"/>
        </w:rPr>
        <w:t xml:space="preserve"> Κύριε Βρούτση, ναι, αλλά προσωπικό δεν είχε. </w:t>
      </w:r>
    </w:p>
    <w:p w14:paraId="3694FFFA"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Θέλω να συμβάλω στον διάλογο.</w:t>
      </w:r>
    </w:p>
    <w:p w14:paraId="3694FFFB"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Υπήρξε ένας σχολιασμός στο δικό σας σχόλιο. Τώρα αν απαντήσετε και εσείς, πάμε σε καινούρ</w:t>
      </w:r>
      <w:r>
        <w:rPr>
          <w:rFonts w:eastAsia="Times New Roman" w:cs="Times New Roman"/>
          <w:szCs w:val="24"/>
        </w:rPr>
        <w:t>γ</w:t>
      </w:r>
      <w:r>
        <w:rPr>
          <w:rFonts w:eastAsia="Times New Roman" w:cs="Times New Roman"/>
          <w:szCs w:val="24"/>
        </w:rPr>
        <w:t xml:space="preserve">ιους σχολιασμούς. Να </w:t>
      </w:r>
      <w:r>
        <w:rPr>
          <w:rFonts w:eastAsia="Times New Roman" w:cs="Times New Roman"/>
          <w:szCs w:val="24"/>
        </w:rPr>
        <w:t>μιλήσουν και οι συνάδελφοι, κύριε Βρούτση.</w:t>
      </w:r>
    </w:p>
    <w:p w14:paraId="3694FFFC"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Εντάξει, κύριε Πρόεδρε.</w:t>
      </w:r>
    </w:p>
    <w:p w14:paraId="3694FFFD"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Μονοπωλούν με τα προνόμιά τους οι εισηγητές και οι Κοινοβουλευτικοί Εκπρόσωποι τη συζήτηση. Δεν είναι σωστό.</w:t>
      </w:r>
    </w:p>
    <w:p w14:paraId="3694FFF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δεν είμαι από αυτούς που διακόπτουν και παρεμβαίνουν.</w:t>
      </w:r>
    </w:p>
    <w:p w14:paraId="3694FFFF"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 ξέρω. Γι’ αυτό και έχω την άνεση να σας το πω.</w:t>
      </w:r>
    </w:p>
    <w:p w14:paraId="36950000"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Όταν, όμως, Πρόεδρε, ο Υπουργός λέει ότι ζητάει ο κ. Βρούτσης την αναλογιστική μελέτη,</w:t>
      </w:r>
      <w:r>
        <w:rPr>
          <w:rFonts w:eastAsia="Times New Roman" w:cs="Times New Roman"/>
          <w:szCs w:val="24"/>
        </w:rPr>
        <w:t xml:space="preserve"> για να πιέσει μέσω αυτής τους δανειστές να κοπεί η προσωπική διαφορά είναι μια βαρύτατη προσβολή. Αυτό είπατε. </w:t>
      </w:r>
    </w:p>
    <w:p w14:paraId="3695000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Κύριε Πρόεδρε είναι βαρύτατη προσβολή.</w:t>
      </w:r>
    </w:p>
    <w:p w14:paraId="36950002"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Είναι μια πολιτική παρατήρηση, δεν είναι προσωπικό.</w:t>
      </w:r>
    </w:p>
    <w:p w14:paraId="36950003"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Εί</w:t>
      </w:r>
      <w:r>
        <w:rPr>
          <w:rFonts w:eastAsia="Times New Roman" w:cs="Times New Roman"/>
          <w:szCs w:val="24"/>
        </w:rPr>
        <w:t>ναι, είναι. Διότι αυτή τη στιγμή η Κυβέρνηση βλέπει μπροστά της το κόψιμο της προσωπικής διαφοράς, δηλαδή σε όλους τους συνταξιούχους μεσοσταθμικά 25% της κύριας σύνταξης και θέλει να δώσει εδώ την ευθύνη; Και με άλλοθι τι; Ότι ζητάω το αυτονόητο, δηλαδή α</w:t>
      </w:r>
      <w:r>
        <w:rPr>
          <w:rFonts w:eastAsia="Times New Roman" w:cs="Times New Roman"/>
          <w:szCs w:val="24"/>
        </w:rPr>
        <w:t>ναλογιστική μελέτη του ασφαλιστικού Κατρούγκαλου, ΣΥΡΙΖΑ, Πετρόπουλου –δεν ξέρω, όλοι μαζί-, αυτό που έκοψε τις συντάξεις κατά 3,1 δισεκατομμύρια. Το αυτονόητο ζητάει η Αντιπολίτευση: διαφάνεια. Και τη διαφάνεια την ονομάζει πίεση υπέρ των δανειστών. Είναι</w:t>
      </w:r>
      <w:r>
        <w:rPr>
          <w:rFonts w:eastAsia="Times New Roman" w:cs="Times New Roman"/>
          <w:szCs w:val="24"/>
        </w:rPr>
        <w:t xml:space="preserve"> απαράδεκτο.</w:t>
      </w:r>
    </w:p>
    <w:p w14:paraId="36950004"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πολύ.</w:t>
      </w:r>
    </w:p>
    <w:p w14:paraId="3695000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Μπαίνουμε στον ένατο κύκλο.</w:t>
      </w:r>
    </w:p>
    <w:p w14:paraId="3695000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Μάριος Κάτσης, από τον ΣΥΡΙΖΑ.</w:t>
      </w:r>
    </w:p>
    <w:p w14:paraId="36950007"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Ευχαριστώ, κύριε Πρόεδρε.</w:t>
      </w:r>
    </w:p>
    <w:p w14:paraId="3695000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κύριοι Υπουργοί, ας μου επιτρέψετε να ξεκινήσω με μια απάντηση στον κ. Βρούτση, γιατί είμαι ο αμέσως επόμενος ομιλητής από την παρέμβαση που έκανε. </w:t>
      </w:r>
    </w:p>
    <w:p w14:paraId="3695000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Για να σας πιστέψουμε, κύριε Βρούτση, ότι αυτά που λέτε είναι αλήθεια θα πρέπ</w:t>
      </w:r>
      <w:r>
        <w:rPr>
          <w:rFonts w:eastAsia="Times New Roman" w:cs="Times New Roman"/>
          <w:szCs w:val="24"/>
        </w:rPr>
        <w:t>ει εσείς –όχι εσείς προσωπικά, αλλά η Νέα Δημοκρατία- από το Βήμα της Βουλής να πείτε ότι δεν θέλετε νέα μέτρα μετά το 2018. Δεύτερον, ότι το χρέος δεν ήταν βιώσιμο ούτε το 2014, που ζητούσατε πιστοποιητικό βιωσιμότητας. Και τρίτον, ότι είστε υπέρ της εθνι</w:t>
      </w:r>
      <w:r>
        <w:rPr>
          <w:rFonts w:eastAsia="Times New Roman" w:cs="Times New Roman"/>
          <w:szCs w:val="24"/>
        </w:rPr>
        <w:t>κής γραμμής για επαναφορά των συλλογικών διαπραγματεύσεων, που εσείς καταργήσατε και που είναι δική σας ιδεολογική ηγεμονία στον χώρο των επιχειρήσεων μετά από τις υποδείξεις του ΣΕΒ. Άρα, λοιπόν, για να πιστέψουμε ότι όντως δεν υπομονεύετε την εθνική προσ</w:t>
      </w:r>
      <w:r>
        <w:rPr>
          <w:rFonts w:eastAsia="Times New Roman" w:cs="Times New Roman"/>
          <w:szCs w:val="24"/>
        </w:rPr>
        <w:t>πάθεια, πρέπει να πείτε αυτά από το Βήμα της Βουλής. Περιμένουμε.</w:t>
      </w:r>
    </w:p>
    <w:p w14:paraId="3695000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Η συζήτηση, κυρίες και κύριοι συνάδελφοι, για τον </w:t>
      </w:r>
      <w:r>
        <w:rPr>
          <w:rFonts w:eastAsia="Times New Roman" w:cs="Times New Roman"/>
          <w:szCs w:val="24"/>
        </w:rPr>
        <w:t>π</w:t>
      </w:r>
      <w:r>
        <w:rPr>
          <w:rFonts w:eastAsia="Times New Roman" w:cs="Times New Roman"/>
          <w:szCs w:val="24"/>
        </w:rPr>
        <w:t>ροϋπολογισμό έρχεται σε μια κρίσιμη χρονική στιγμή για το μέλλον της χώρας καθώς υπάρχουν νέα δεδομένα, που έχουν προκύψει από τη διαπραγμά</w:t>
      </w:r>
      <w:r>
        <w:rPr>
          <w:rFonts w:eastAsia="Times New Roman" w:cs="Times New Roman"/>
          <w:szCs w:val="24"/>
        </w:rPr>
        <w:t>τευση με τους δανειστές, αλλά και πολλά ανοικτά ενδεχόμενα στις διεθνείς εξελίξεις, που είναι ραγδαίες και η έκβασή τους επηρεάζει με τον έναν ή τον άλλο τρόπο την πορεία της χώρας.</w:t>
      </w:r>
    </w:p>
    <w:p w14:paraId="3695000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Η άμεση εφαρμογή των βραχυπρόθεσμων μέτρων για τη ρύθμιση του χρέους είναι</w:t>
      </w:r>
      <w:r>
        <w:rPr>
          <w:rFonts w:eastAsia="Times New Roman" w:cs="Times New Roman"/>
          <w:szCs w:val="24"/>
        </w:rPr>
        <w:t xml:space="preserve"> η τελευταία εξέλιξη σε αυτόν τον μακρύ δρόμο της διαπραγμάτευσης. Αυτό ακριβώς σημαίνει τρία πράγματα: Πρώτον, ότι έχουμε μια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αναγνώριση της μη βιωσιμότητας του ελληνικού χρέους, το οποίο είναι ένα πρόβλημα που έχει αρχίσει πλέον και συζητείται. </w:t>
      </w:r>
    </w:p>
    <w:p w14:paraId="3695000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Δεύτερον, έχουμε την πρώτη φορά που οι δανειστές τηρούν με τη σειρά τους τις υποσχέσεις και τις δεσμεύσεις τους. Η ρύθμιση έρχεται φυσικά ως απότοκο της επιτυχούς πρώτης αξιολόγησης και γι’ αυτό δεν </w:t>
      </w:r>
      <w:r>
        <w:rPr>
          <w:rFonts w:eastAsia="Times New Roman" w:cs="Times New Roman"/>
          <w:szCs w:val="24"/>
        </w:rPr>
        <w:lastRenderedPageBreak/>
        <w:t>περιλαμβάνει νέες δεσμεύσεις. Εγκρίνεται τις επόμενες ημ</w:t>
      </w:r>
      <w:r>
        <w:rPr>
          <w:rFonts w:eastAsia="Times New Roman" w:cs="Times New Roman"/>
          <w:szCs w:val="24"/>
        </w:rPr>
        <w:t xml:space="preserve">έρες ο </w:t>
      </w:r>
      <w:r>
        <w:rPr>
          <w:rFonts w:eastAsia="Times New Roman" w:cs="Times New Roman"/>
          <w:szCs w:val="24"/>
        </w:rPr>
        <w:t>π</w:t>
      </w:r>
      <w:r>
        <w:rPr>
          <w:rFonts w:eastAsia="Times New Roman" w:cs="Times New Roman"/>
          <w:szCs w:val="24"/>
        </w:rPr>
        <w:t xml:space="preserve">ροϋπολογισμός του 2017, που συζητάμε σήμερα, χωρίς νέα μέτρα και με αυξημένα κοινωνικά κονδύλια. Καθορίστηκε το πλαίσιο που θα κλείσει η δεύτερη αξιολόγηση σε επίπεδο τεχνικό εντός ευρωπαϊκού πλαισίου. </w:t>
      </w:r>
    </w:p>
    <w:p w14:paraId="3695000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Και τρίτον, σημαίνει ότι το ύψος των πλεονασμ</w:t>
      </w:r>
      <w:r>
        <w:rPr>
          <w:rFonts w:eastAsia="Times New Roman" w:cs="Times New Roman"/>
          <w:szCs w:val="24"/>
        </w:rPr>
        <w:t>άτων μετά το 2018 και η ενεργοποίηση μεσοπρόθεσμων και μακροπρόθεσμων ρυθμίσεων του χρέους και η συμμετοχή του ΔΝΤ στο πρόγραμμα παραμένουν ανοικτά με περιθώρια πολιτικής διαπραγμάτευσης. Αυτό σημαίνει ότι δεν έχουμε υποχωρήσει σε παράλογες απαιτήσεις εκτό</w:t>
      </w:r>
      <w:r>
        <w:rPr>
          <w:rFonts w:eastAsia="Times New Roman" w:cs="Times New Roman"/>
          <w:szCs w:val="24"/>
        </w:rPr>
        <w:t xml:space="preserve">ς των ήδη συμφωνηθέντων απαιτήσεων από τη συμφωνία του Ιουλίου του 2015. </w:t>
      </w:r>
    </w:p>
    <w:p w14:paraId="3695000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Και όλα αυτά συνιστούν μια επιτυχία της ελληνικής Κυβέρνησης και εμπεδώνουν ένα κλίμα εμπιστοσύνης στη χώρα και μας βγάζουν από το περιθώριο του </w:t>
      </w:r>
      <w:r>
        <w:rPr>
          <w:rFonts w:eastAsia="Times New Roman" w:cs="Times New Roman"/>
          <w:szCs w:val="24"/>
          <w:lang w:val="en-US"/>
        </w:rPr>
        <w:t>failed</w:t>
      </w:r>
      <w:r>
        <w:rPr>
          <w:rFonts w:eastAsia="Times New Roman" w:cs="Times New Roman"/>
          <w:szCs w:val="24"/>
        </w:rPr>
        <w:t xml:space="preserve"> </w:t>
      </w:r>
      <w:r>
        <w:rPr>
          <w:rFonts w:eastAsia="Times New Roman" w:cs="Times New Roman"/>
          <w:szCs w:val="24"/>
          <w:lang w:val="en-US"/>
        </w:rPr>
        <w:t>state</w:t>
      </w:r>
      <w:r>
        <w:rPr>
          <w:rFonts w:eastAsia="Times New Roman" w:cs="Times New Roman"/>
          <w:szCs w:val="24"/>
        </w:rPr>
        <w:t>, που ήμασταν μέχρι τώρα.</w:t>
      </w:r>
      <w:r>
        <w:rPr>
          <w:rFonts w:eastAsia="Times New Roman" w:cs="Times New Roman"/>
          <w:szCs w:val="24"/>
        </w:rPr>
        <w:t xml:space="preserve"> Είναι η πρώτη φορά από την έναρξη της κρίσης, που μας οδήγησαν οι καταστροφικές πολιτικές </w:t>
      </w:r>
      <w:r>
        <w:rPr>
          <w:rFonts w:eastAsia="Times New Roman" w:cs="Times New Roman"/>
          <w:szCs w:val="24"/>
        </w:rPr>
        <w:lastRenderedPageBreak/>
        <w:t>των κυβερνήσεων της Νέας Δημοκρατίας και του ΠΑΣΟΚ και η εσκεμμένη σκληρότητα και τα λάθη των δανειστών, που έχουμε με στοιχεία βάσιμες ελπίδες πλέον ότι αυτό το πρό</w:t>
      </w:r>
      <w:r>
        <w:rPr>
          <w:rFonts w:eastAsia="Times New Roman" w:cs="Times New Roman"/>
          <w:szCs w:val="24"/>
        </w:rPr>
        <w:t>γραμμα θα είναι και το τελευταίο.</w:t>
      </w:r>
    </w:p>
    <w:p w14:paraId="3695000F" w14:textId="77777777" w:rsidR="006648D0" w:rsidRDefault="00CC2A7D">
      <w:pPr>
        <w:spacing w:line="600" w:lineRule="auto"/>
        <w:ind w:firstLine="720"/>
        <w:jc w:val="both"/>
        <w:rPr>
          <w:rFonts w:eastAsia="Times New Roman"/>
          <w:szCs w:val="24"/>
        </w:rPr>
      </w:pPr>
      <w:r>
        <w:rPr>
          <w:rFonts w:eastAsia="Times New Roman"/>
          <w:szCs w:val="24"/>
        </w:rPr>
        <w:t>Οι προϋπολογισμοί του 2015 και του 2016 τηρούνται σε μεγάλο βαθμό και οι προβλέψεις συμβαδίζουν με τους στόχους, τα έσοδα ξεπερνούν τους στόχους χωρίς στάση πληρωμών, οι δαπάνες μειώνονται αλλά όχι στην πλάτη του κοινωνικο</w:t>
      </w:r>
      <w:r>
        <w:rPr>
          <w:rFonts w:eastAsia="Times New Roman"/>
          <w:szCs w:val="24"/>
        </w:rPr>
        <w:t>ύ κράτους, αλλά στην πλάτη της διαφθοράς, η αναπτυξιακή τροχιά έχει ήδη ξεκινήσει με το 2017 να αναμένεται μια χρονιά ισχυρής ανάπτυξης.</w:t>
      </w:r>
    </w:p>
    <w:p w14:paraId="36950010" w14:textId="77777777" w:rsidR="006648D0" w:rsidRDefault="00CC2A7D">
      <w:pPr>
        <w:spacing w:line="600" w:lineRule="auto"/>
        <w:ind w:firstLine="720"/>
        <w:jc w:val="both"/>
        <w:rPr>
          <w:rFonts w:eastAsia="Times New Roman"/>
          <w:szCs w:val="24"/>
        </w:rPr>
      </w:pPr>
      <w:r>
        <w:rPr>
          <w:rFonts w:eastAsia="Times New Roman"/>
          <w:szCs w:val="24"/>
        </w:rPr>
        <w:t>Αν θέλουμε, όμως, να είμαστε σοβαροί και θέλουμε να λέμε και αλήθειες στους εαυτούς μας, αλλά και στους πολίτες δεν εξα</w:t>
      </w:r>
      <w:r>
        <w:rPr>
          <w:rFonts w:eastAsia="Times New Roman"/>
          <w:szCs w:val="24"/>
        </w:rPr>
        <w:t xml:space="preserve">ρτώνται όλα από την ελληνική </w:t>
      </w:r>
      <w:r>
        <w:rPr>
          <w:rFonts w:eastAsia="Times New Roman"/>
          <w:szCs w:val="24"/>
        </w:rPr>
        <w:t>Κ</w:t>
      </w:r>
      <w:r>
        <w:rPr>
          <w:rFonts w:eastAsia="Times New Roman"/>
          <w:szCs w:val="24"/>
        </w:rPr>
        <w:t xml:space="preserve">υβέρνηση, ούτε από τον ελληνικό λαό μονάχα. Οι λαοί της Ευρώπης κάθε φορά που τους ζητείται η γνώμη τους, εκφράζουν με βρόντο την δυσαρέσκειά τους για την μείωση του βιοτικού επιπέδου και για τις </w:t>
      </w:r>
      <w:r>
        <w:rPr>
          <w:rFonts w:eastAsia="Times New Roman"/>
          <w:szCs w:val="24"/>
        </w:rPr>
        <w:lastRenderedPageBreak/>
        <w:t>πολιτικές λιτότητας που χορηγή</w:t>
      </w:r>
      <w:r>
        <w:rPr>
          <w:rFonts w:eastAsia="Times New Roman"/>
          <w:szCs w:val="24"/>
        </w:rPr>
        <w:t>θηκαν ως φάρμακο παντού για να ξεπεραστεί η κρίση. Για τις νεοφιλελεύθερες ελίτ χωρίς ίχνος αυτοκριτικής ο ελληνικός λαός, οι Βρετανοί, οι Ιταλοί, οι Πορτογάλοι που βιώνουν τα ίδια με εμάς ακόμα και οι Γερμανοί εργαζόμενοι που βλέπουν την ανάπτυξη να καλπά</w:t>
      </w:r>
      <w:r>
        <w:rPr>
          <w:rFonts w:eastAsia="Times New Roman"/>
          <w:szCs w:val="24"/>
        </w:rPr>
        <w:t>ζει, αλλά έχουν να πάρουν αύξηση δεκαπέντε χρόνια όλη αυτή η δυσαρέσκεια οφείλεται στον λαϊκισμό και πρέπει να τιμωρηθεί. Αναρωτιέμαι: Σας θυμίζει κάτι, κυρίες και κύριοι της Αξιωματικής Αντιπολίτευσης, αυτό;</w:t>
      </w:r>
    </w:p>
    <w:p w14:paraId="36950011" w14:textId="77777777" w:rsidR="006648D0" w:rsidRDefault="00CC2A7D">
      <w:pPr>
        <w:spacing w:line="600" w:lineRule="auto"/>
        <w:ind w:firstLine="720"/>
        <w:jc w:val="both"/>
        <w:rPr>
          <w:rFonts w:eastAsia="Times New Roman"/>
          <w:szCs w:val="24"/>
        </w:rPr>
      </w:pPr>
      <w:r>
        <w:rPr>
          <w:rFonts w:eastAsia="Times New Roman"/>
          <w:szCs w:val="24"/>
        </w:rPr>
        <w:t>Είναι πλέον σαφές και το δίλημμα είναι ιστορικό</w:t>
      </w:r>
      <w:r>
        <w:rPr>
          <w:rFonts w:eastAsia="Times New Roman"/>
          <w:szCs w:val="24"/>
        </w:rPr>
        <w:t>. Εάν η Ευρώπη δεν αλλάξει πορεία</w:t>
      </w:r>
      <w:r>
        <w:rPr>
          <w:rFonts w:eastAsia="Times New Roman"/>
          <w:szCs w:val="24"/>
        </w:rPr>
        <w:t>,</w:t>
      </w:r>
      <w:r>
        <w:rPr>
          <w:rFonts w:eastAsia="Times New Roman"/>
          <w:szCs w:val="24"/>
        </w:rPr>
        <w:t xml:space="preserve"> επιστρέφοντας σε αναπτυξιακές προοπτικές και με ενίσχυση του κοινωνικού κράτους, εάν δεν ξαναγίνει θελκτική για τις κοινωνίες, τα καμπανάκια του </w:t>
      </w:r>
      <w:r>
        <w:rPr>
          <w:rFonts w:eastAsia="Times New Roman"/>
          <w:szCs w:val="24"/>
          <w:lang w:val="en-US"/>
        </w:rPr>
        <w:t>Brexit</w:t>
      </w:r>
      <w:r>
        <w:rPr>
          <w:rFonts w:eastAsia="Times New Roman"/>
          <w:szCs w:val="24"/>
        </w:rPr>
        <w:t>, των δημοψηφισμάτων του ελληνικού και του ιταλικού «όχι» και η άνοδος</w:t>
      </w:r>
      <w:r>
        <w:rPr>
          <w:rFonts w:eastAsia="Times New Roman"/>
          <w:szCs w:val="24"/>
        </w:rPr>
        <w:t xml:space="preserve"> του ακροδεξιού μπλοκ δυνάμεων θα γίνουν από προειδοποιητικές, καμπάνες αναγγελίας τέλους.</w:t>
      </w:r>
    </w:p>
    <w:p w14:paraId="36950012" w14:textId="77777777" w:rsidR="006648D0" w:rsidRDefault="00CC2A7D">
      <w:pPr>
        <w:spacing w:line="600" w:lineRule="auto"/>
        <w:ind w:firstLine="720"/>
        <w:jc w:val="both"/>
        <w:rPr>
          <w:rFonts w:eastAsia="Times New Roman"/>
          <w:szCs w:val="24"/>
        </w:rPr>
      </w:pPr>
      <w:r>
        <w:rPr>
          <w:rFonts w:eastAsia="Times New Roman"/>
          <w:szCs w:val="24"/>
        </w:rPr>
        <w:lastRenderedPageBreak/>
        <w:t>Οι αποφάσεις για την Ελλάδα και η έκβαση του εγχειρήματός μας αποτελεί τον προπομπό για την υπόλοιπη Ευρώπη, όπως ακριβώς αποτέλεσαν προπομπό οι μνημονιακές πολιτικέ</w:t>
      </w:r>
      <w:r>
        <w:rPr>
          <w:rFonts w:eastAsia="Times New Roman"/>
          <w:szCs w:val="24"/>
        </w:rPr>
        <w:t>ς που εφαρμόστηκαν στην Ελλάδα για τις υπόλοιπες χώρες. Και ήμασταν οι μόνοι που το λέγαμε αυτό στην ελληνική Βουλή και στον λαό τότε.</w:t>
      </w:r>
    </w:p>
    <w:p w14:paraId="36950013" w14:textId="77777777" w:rsidR="006648D0" w:rsidRDefault="00CC2A7D">
      <w:pPr>
        <w:spacing w:line="600" w:lineRule="auto"/>
        <w:ind w:firstLine="720"/>
        <w:jc w:val="both"/>
        <w:rPr>
          <w:rFonts w:eastAsia="Times New Roman"/>
          <w:szCs w:val="24"/>
        </w:rPr>
      </w:pPr>
      <w:r>
        <w:rPr>
          <w:rFonts w:eastAsia="Times New Roman"/>
          <w:szCs w:val="24"/>
        </w:rPr>
        <w:t>Οι πολιτικές δυνάμεις της Ευρώπης, η διεθνής κοινότητα πρέπει να δώσει ολόκληρη και όχι την μισή ευκαιρία στη χώρα για να</w:t>
      </w:r>
      <w:r>
        <w:rPr>
          <w:rFonts w:eastAsia="Times New Roman"/>
          <w:szCs w:val="24"/>
        </w:rPr>
        <w:t xml:space="preserve"> σταθεί επιτέλους στα πόδια της. Το άμεσο κλείσιμο της αξιολόγησης, η ένταξη στο πρόγραμμα </w:t>
      </w:r>
      <w:r>
        <w:rPr>
          <w:rFonts w:eastAsia="Times New Roman"/>
          <w:szCs w:val="24"/>
          <w:lang w:val="en-US"/>
        </w:rPr>
        <w:t>QE</w:t>
      </w:r>
      <w:r>
        <w:rPr>
          <w:rFonts w:eastAsia="Times New Roman"/>
          <w:szCs w:val="24"/>
        </w:rPr>
        <w:t>,  η μη λήψη περαιτέρω μέτρων είναι τα απαραίτητα βήματα για να προχωρήσουμε να εφαρμόσουμε ένα σχέδιο παραγωγικής ανασυγκρότησης χωρίς τα λάθη του παρελθόντος που</w:t>
      </w:r>
      <w:r>
        <w:rPr>
          <w:rFonts w:eastAsia="Times New Roman"/>
          <w:szCs w:val="24"/>
        </w:rPr>
        <w:t xml:space="preserve"> ποτέ αυτό το παρελθόν δεν θα επιστρέψει, όπως ήταν. </w:t>
      </w:r>
    </w:p>
    <w:p w14:paraId="36950014" w14:textId="77777777" w:rsidR="006648D0" w:rsidRDefault="00CC2A7D">
      <w:pPr>
        <w:spacing w:line="600" w:lineRule="auto"/>
        <w:ind w:firstLine="720"/>
        <w:jc w:val="both"/>
        <w:rPr>
          <w:rFonts w:eastAsia="Times New Roman"/>
          <w:szCs w:val="24"/>
        </w:rPr>
      </w:pPr>
      <w:r>
        <w:rPr>
          <w:rFonts w:eastAsia="Times New Roman"/>
          <w:szCs w:val="24"/>
        </w:rPr>
        <w:t xml:space="preserve">Διότι τι θα σημαίνει για την χώρα και για την Ευρώπη αν απαιτηθούν εκβιαστικά από 4,5 δισεκατομμύρια μέτρα και 3,5% πλεονάσματα για δέκα </w:t>
      </w:r>
      <w:r>
        <w:rPr>
          <w:rFonts w:eastAsia="Times New Roman"/>
          <w:szCs w:val="24"/>
        </w:rPr>
        <w:lastRenderedPageBreak/>
        <w:t>χρόνια θάβοντας την κοινωνία; Τι θα σημαίνει για τη δημοκρατία στ</w:t>
      </w:r>
      <w:r>
        <w:rPr>
          <w:rFonts w:eastAsia="Times New Roman"/>
          <w:szCs w:val="24"/>
        </w:rPr>
        <w:t xml:space="preserve">ην Ευρώπη αν οι επιλογές που θα ακολουθηθούν θα είναι για να ικανοποιηθούν κάποιοι χριστιανοκοινωνιστές Βουλευτές και κάποιοι υπερεθνικοί τεχνοκράτες που στους μόνους που λογοδοτούν είναι οι αριθμοί των </w:t>
      </w:r>
      <w:r>
        <w:rPr>
          <w:rFonts w:eastAsia="Times New Roman"/>
          <w:szCs w:val="24"/>
          <w:lang w:val="en-US"/>
        </w:rPr>
        <w:t>projects</w:t>
      </w:r>
      <w:r>
        <w:rPr>
          <w:rFonts w:eastAsia="Times New Roman"/>
          <w:szCs w:val="24"/>
        </w:rPr>
        <w:t xml:space="preserve"> που αναλαμβάνουν; Τι θα σημαίνει για την γεω</w:t>
      </w:r>
      <w:r>
        <w:rPr>
          <w:rFonts w:eastAsia="Times New Roman"/>
          <w:szCs w:val="24"/>
        </w:rPr>
        <w:t>πολιτική ευστάθεια μιας ταραγμένης περιοχής η αποσταθεροποίηση της Ελλάδας;</w:t>
      </w:r>
    </w:p>
    <w:p w14:paraId="36950015" w14:textId="77777777" w:rsidR="006648D0" w:rsidRDefault="00CC2A7D">
      <w:pPr>
        <w:spacing w:line="600" w:lineRule="auto"/>
        <w:ind w:firstLine="720"/>
        <w:jc w:val="both"/>
        <w:rPr>
          <w:rFonts w:eastAsia="Times New Roman"/>
          <w:szCs w:val="24"/>
        </w:rPr>
      </w:pPr>
      <w:r>
        <w:rPr>
          <w:rFonts w:eastAsia="Times New Roman"/>
          <w:szCs w:val="24"/>
        </w:rPr>
        <w:t xml:space="preserve">Ρωτάω ευθέως την Αξιωματική Αντιπολίτευση και τα υπόλοιπα κόμματα: </w:t>
      </w:r>
      <w:r>
        <w:rPr>
          <w:rFonts w:eastAsia="Times New Roman"/>
          <w:szCs w:val="24"/>
        </w:rPr>
        <w:t>έ</w:t>
      </w:r>
      <w:r>
        <w:rPr>
          <w:rFonts w:eastAsia="Times New Roman"/>
          <w:szCs w:val="24"/>
        </w:rPr>
        <w:t>χετε θέσεις για όλα αυτά; Τολμάτε να τις καταθέσετε ή η απάντηση σε κάθε τι από όλα αυτά είναι οι εκλογές; Και τ</w:t>
      </w:r>
      <w:r>
        <w:rPr>
          <w:rFonts w:eastAsia="Times New Roman"/>
          <w:szCs w:val="24"/>
        </w:rPr>
        <w:t>ι θα κάνετε εσείς για όλα αυτά που θέλετε να τα βρείτε μπροστά σας; Για τις συλλογικές διαπραγματεύσεις, για την μείωση των πλεονασμάτων που θα σήμαινε όχι σε νέα μέτρα τι λέτε;</w:t>
      </w:r>
    </w:p>
    <w:p w14:paraId="36950016" w14:textId="77777777" w:rsidR="006648D0" w:rsidRDefault="00CC2A7D">
      <w:pPr>
        <w:spacing w:line="600" w:lineRule="auto"/>
        <w:ind w:firstLine="720"/>
        <w:jc w:val="both"/>
        <w:rPr>
          <w:rFonts w:eastAsia="Times New Roman"/>
          <w:szCs w:val="24"/>
        </w:rPr>
      </w:pPr>
      <w:r>
        <w:rPr>
          <w:rFonts w:eastAsia="Times New Roman"/>
          <w:szCs w:val="24"/>
        </w:rPr>
        <w:lastRenderedPageBreak/>
        <w:t>Οι ερωτήσεις προφανώς είναι ρητορικές, γιατί δίνετε μια και μοναδική απάντηση.</w:t>
      </w:r>
      <w:r>
        <w:rPr>
          <w:rFonts w:eastAsia="Times New Roman"/>
          <w:szCs w:val="24"/>
        </w:rPr>
        <w:t xml:space="preserve"> Εξουσιομανία, ας είμαστε εμείς στην εξουσία και γαία πυρί μιχθήτω.</w:t>
      </w:r>
    </w:p>
    <w:p w14:paraId="36950017" w14:textId="77777777" w:rsidR="006648D0" w:rsidRDefault="00CC2A7D">
      <w:pPr>
        <w:spacing w:line="600" w:lineRule="auto"/>
        <w:ind w:firstLine="720"/>
        <w:jc w:val="both"/>
        <w:rPr>
          <w:rFonts w:eastAsia="Times New Roman"/>
          <w:szCs w:val="24"/>
        </w:rPr>
      </w:pPr>
      <w:r>
        <w:rPr>
          <w:rFonts w:eastAsia="Times New Roman"/>
          <w:szCs w:val="24"/>
        </w:rPr>
        <w:t>Αν συνέχιζε η κυβέρνηση Σαμαρά – Βενιζέλου, της οποίας βασικό στέλεχος ήταν ο Πρόεδρος σας, ο κ. Μητσοτάκης, αυτά τα ερωτήματα δεν θα υπήρχαν καν. Πολύ απλά, το χρέος δεν θα μειωνόταν, για</w:t>
      </w:r>
      <w:r>
        <w:rPr>
          <w:rFonts w:eastAsia="Times New Roman"/>
          <w:szCs w:val="24"/>
        </w:rPr>
        <w:t>τί θα θεωρούνταν βιώσιμο, τα πλεονάσματα θα ήταν 4,5% έως το 2030 με εξοντωτικά μέτρα και ο εργασιακός μεσαίωνας θα είχε παγιωθεί. Ο λόγος που όλα αυτά συζητιόνται μέχρι σήμερα είναι επειδή τον Γενάρη του 2015 υπήρξε πολιτική αλλαγή στην χώρα και γλιτώσαμε</w:t>
      </w:r>
      <w:r>
        <w:rPr>
          <w:rFonts w:eastAsia="Times New Roman"/>
          <w:szCs w:val="24"/>
        </w:rPr>
        <w:t xml:space="preserve"> με τον εφιάλτη.</w:t>
      </w:r>
    </w:p>
    <w:p w14:paraId="36950018" w14:textId="77777777" w:rsidR="006648D0" w:rsidRDefault="00CC2A7D">
      <w:pPr>
        <w:spacing w:line="600" w:lineRule="auto"/>
        <w:ind w:firstLine="720"/>
        <w:jc w:val="both"/>
        <w:rPr>
          <w:rFonts w:eastAsia="Times New Roman"/>
          <w:szCs w:val="24"/>
        </w:rPr>
      </w:pPr>
      <w:r>
        <w:rPr>
          <w:rFonts w:eastAsia="Times New Roman"/>
          <w:szCs w:val="24"/>
        </w:rPr>
        <w:t xml:space="preserve">Κυρίες και κύριοι συνάδελφοι, έρχομαι και λίγο στα του </w:t>
      </w:r>
      <w:r>
        <w:rPr>
          <w:rFonts w:eastAsia="Times New Roman"/>
          <w:szCs w:val="24"/>
        </w:rPr>
        <w:t>π</w:t>
      </w:r>
      <w:r>
        <w:rPr>
          <w:rFonts w:eastAsia="Times New Roman"/>
          <w:szCs w:val="24"/>
        </w:rPr>
        <w:t xml:space="preserve">ροϋπολογισμού. Με τον υπό συζήτηση </w:t>
      </w:r>
      <w:r>
        <w:rPr>
          <w:rFonts w:eastAsia="Times New Roman"/>
          <w:szCs w:val="24"/>
        </w:rPr>
        <w:t>π</w:t>
      </w:r>
      <w:r>
        <w:rPr>
          <w:rFonts w:eastAsia="Times New Roman"/>
          <w:szCs w:val="24"/>
        </w:rPr>
        <w:t xml:space="preserve">ροϋπολογισμό συνεχίζεται η ανάκτηση της </w:t>
      </w:r>
      <w:r>
        <w:rPr>
          <w:rFonts w:eastAsia="Times New Roman"/>
          <w:szCs w:val="24"/>
        </w:rPr>
        <w:lastRenderedPageBreak/>
        <w:t xml:space="preserve">αξιοπιστίας της ελληνικής οικονομίας και ενισχύεται η δημοσιονομική ισορροπία, ώστε να βγούμε όσο το δυνατόν γρηγορότερα από το πρόγραμμα με την κοινωνία όρθια. </w:t>
      </w:r>
    </w:p>
    <w:p w14:paraId="36950019" w14:textId="77777777" w:rsidR="006648D0" w:rsidRDefault="00CC2A7D">
      <w:pPr>
        <w:spacing w:line="600" w:lineRule="auto"/>
        <w:ind w:firstLine="720"/>
        <w:jc w:val="both"/>
        <w:rPr>
          <w:rFonts w:eastAsia="Times New Roman"/>
          <w:szCs w:val="24"/>
        </w:rPr>
      </w:pPr>
      <w:r>
        <w:rPr>
          <w:rFonts w:eastAsia="Times New Roman"/>
          <w:szCs w:val="24"/>
        </w:rPr>
        <w:t>Τα περισσότερα στοιχεία τα έχουν καλύψει οι προλαλήσαντες Υπουργοί, αλλά και οι συνάδελφοι Βου</w:t>
      </w:r>
      <w:r>
        <w:rPr>
          <w:rFonts w:eastAsia="Times New Roman"/>
          <w:szCs w:val="24"/>
        </w:rPr>
        <w:t>λευτές. Εγώ θα ήθελα να εξηγήσω με απλά, πολύ απλά λόγια τι σημαίνουν όλα αυτά για τους συμπολίτες μας.</w:t>
      </w:r>
    </w:p>
    <w:p w14:paraId="3695001A" w14:textId="77777777" w:rsidR="006648D0" w:rsidRDefault="00CC2A7D">
      <w:pPr>
        <w:spacing w:line="600" w:lineRule="auto"/>
        <w:ind w:firstLine="720"/>
        <w:jc w:val="both"/>
        <w:rPr>
          <w:rFonts w:eastAsia="Times New Roman"/>
          <w:szCs w:val="24"/>
        </w:rPr>
      </w:pPr>
      <w:r>
        <w:rPr>
          <w:rFonts w:eastAsia="Times New Roman"/>
          <w:szCs w:val="24"/>
        </w:rPr>
        <w:t xml:space="preserve">Για το νέο έτος έχουμε το νέο ασφαλιστικό και φορολογικό σύστημα που παρά ορισμένες αδικίες, όπως είναι το ΕΚΑΣ και η αύξηση έμμεσων φόρων που έγινε </w:t>
      </w:r>
      <w:r>
        <w:rPr>
          <w:rFonts w:eastAsia="Times New Roman"/>
          <w:szCs w:val="24"/>
        </w:rPr>
        <w:t xml:space="preserve">προσπάθεια να διαχυθούν, περιέχει αθροιστικά ελαφρύνσεις για μεγάλες μερίδες επαγγελματικών κατηγοριών, κυρίως για τους νέους επιστήμονες που εγώ ανήκω, αλλά και για τους πιο αδύναμους συμπολίτες μας. Για αυτό άλλωστε και ο ΣΕΒ και η Νέα Δημοκρατία μιλάει </w:t>
      </w:r>
      <w:r>
        <w:rPr>
          <w:rFonts w:eastAsia="Times New Roman"/>
          <w:szCs w:val="24"/>
        </w:rPr>
        <w:t>για βίαιη αναδιανομή. Το καλωσορίζουμε ως ένα σημείο.</w:t>
      </w:r>
    </w:p>
    <w:p w14:paraId="3695001B" w14:textId="77777777" w:rsidR="006648D0" w:rsidRDefault="00CC2A7D">
      <w:pPr>
        <w:spacing w:line="600" w:lineRule="auto"/>
        <w:ind w:firstLine="720"/>
        <w:jc w:val="both"/>
        <w:rPr>
          <w:rFonts w:eastAsia="Times New Roman"/>
          <w:szCs w:val="24"/>
        </w:rPr>
      </w:pPr>
      <w:r>
        <w:rPr>
          <w:rFonts w:eastAsia="Times New Roman"/>
          <w:szCs w:val="24"/>
        </w:rPr>
        <w:lastRenderedPageBreak/>
        <w:t>Έχουμε, επίσης, αύξηση των δαπανών για την παιδεία κατά 15,6% σε σχέση με το μεσοπρόθεσμο της προηγούμενης κυβέρνησης και 5,3% σε σχέση με πέρ</w:t>
      </w:r>
      <w:r>
        <w:rPr>
          <w:rFonts w:eastAsia="Times New Roman"/>
          <w:szCs w:val="24"/>
        </w:rPr>
        <w:t>υ</w:t>
      </w:r>
      <w:r>
        <w:rPr>
          <w:rFonts w:eastAsia="Times New Roman"/>
          <w:szCs w:val="24"/>
        </w:rPr>
        <w:t>σι. Έτσι, καταφέραμε φέτος να ανοίξουμε έγκαιρα όλα τα σχολ</w:t>
      </w:r>
      <w:r>
        <w:rPr>
          <w:rFonts w:eastAsia="Times New Roman"/>
          <w:szCs w:val="24"/>
        </w:rPr>
        <w:t>εία χωρίς κενά και να προσλάβουμε από την αρχή χιλιάδες αναπληρωτές και περισσότερους εκπαιδευτικούς ειδικής αγωγής. Σχεδιάζουμε ακόμα περισσότερα στους τομείς της έρευνας και της καινοτομίας, που είναι πολύ βασικό συστατικό της πολιτικής μας για να επιστρ</w:t>
      </w:r>
      <w:r>
        <w:rPr>
          <w:rFonts w:eastAsia="Times New Roman"/>
          <w:szCs w:val="24"/>
        </w:rPr>
        <w:t>έψουν πίσω τα μυαλά που έχουν φύγει στο εξωτερικό.</w:t>
      </w:r>
    </w:p>
    <w:p w14:paraId="3695001C" w14:textId="77777777" w:rsidR="006648D0" w:rsidRDefault="00CC2A7D">
      <w:pPr>
        <w:spacing w:line="600" w:lineRule="auto"/>
        <w:ind w:firstLine="720"/>
        <w:jc w:val="both"/>
        <w:rPr>
          <w:rFonts w:eastAsia="Times New Roman"/>
          <w:szCs w:val="24"/>
        </w:rPr>
      </w:pPr>
      <w:r>
        <w:rPr>
          <w:rFonts w:eastAsia="Times New Roman"/>
          <w:szCs w:val="24"/>
        </w:rPr>
        <w:t xml:space="preserve">Για την υγεία έχουμε διατήρηση ουσιαστικά του περσινού αυξημένου προϋπολογισμού αλλά και επιπλέον δαπάνες που μας επέτρεψαν να ανατάξουμε το υπό κατάρρευση εθνικό σύστημα υγείας. </w:t>
      </w:r>
    </w:p>
    <w:p w14:paraId="3695001D" w14:textId="77777777" w:rsidR="006648D0" w:rsidRDefault="00CC2A7D">
      <w:pPr>
        <w:spacing w:line="600" w:lineRule="auto"/>
        <w:ind w:firstLine="720"/>
        <w:jc w:val="both"/>
        <w:rPr>
          <w:rFonts w:eastAsia="Times New Roman"/>
          <w:szCs w:val="24"/>
        </w:rPr>
      </w:pPr>
      <w:r>
        <w:rPr>
          <w:rFonts w:eastAsia="Times New Roman"/>
          <w:szCs w:val="24"/>
        </w:rPr>
        <w:t>Στην περιοχή μου, στην Θε</w:t>
      </w:r>
      <w:r>
        <w:rPr>
          <w:rFonts w:eastAsia="Times New Roman"/>
          <w:szCs w:val="24"/>
        </w:rPr>
        <w:t xml:space="preserve">σπρωτία προσλάβαμε στην υγεία μόνιμο και επικουρικό προσωπικό μετά από οκτώ χρόνια σε ειδικότητες που λείπανε για χρόνια. Πήραμε ασθενοφόρα, φτιάξαμε υλικοτεχνικές υποδομές </w:t>
      </w:r>
      <w:r>
        <w:rPr>
          <w:rFonts w:eastAsia="Times New Roman"/>
          <w:szCs w:val="24"/>
        </w:rPr>
        <w:lastRenderedPageBreak/>
        <w:t>που βρίσκονταν εκτός λειτουργίας και έστελναν τον κόσμο στους ιδιώτες χωρίς πληρωμή</w:t>
      </w:r>
      <w:r>
        <w:rPr>
          <w:rFonts w:eastAsia="Times New Roman"/>
          <w:szCs w:val="24"/>
        </w:rPr>
        <w:t>.</w:t>
      </w:r>
    </w:p>
    <w:p w14:paraId="3695001E" w14:textId="77777777" w:rsidR="006648D0" w:rsidRDefault="00CC2A7D">
      <w:pPr>
        <w:spacing w:line="600" w:lineRule="auto"/>
        <w:ind w:firstLine="720"/>
        <w:jc w:val="both"/>
        <w:rPr>
          <w:rFonts w:eastAsia="Times New Roman"/>
          <w:szCs w:val="24"/>
        </w:rPr>
      </w:pPr>
      <w:r>
        <w:rPr>
          <w:rFonts w:eastAsia="Times New Roman"/>
          <w:szCs w:val="24"/>
        </w:rPr>
        <w:t>Για την κοινωνική προστασία έχουμε 760 εκατομμύρια για το κοινωνικό σύστημα αλληλεγγύης που απλώνει δίχτυ προστασίας στους μη έχοντες χωρίς περικοπές επιδομάτων.</w:t>
      </w:r>
    </w:p>
    <w:p w14:paraId="3695001F" w14:textId="77777777" w:rsidR="006648D0" w:rsidRDefault="00CC2A7D">
      <w:pPr>
        <w:spacing w:line="600" w:lineRule="auto"/>
        <w:ind w:firstLine="720"/>
        <w:jc w:val="both"/>
        <w:rPr>
          <w:rFonts w:eastAsia="Times New Roman"/>
          <w:szCs w:val="24"/>
        </w:rPr>
      </w:pPr>
      <w:r>
        <w:rPr>
          <w:rFonts w:eastAsia="Times New Roman"/>
          <w:szCs w:val="24"/>
        </w:rPr>
        <w:t xml:space="preserve">Έχουμε 100 εκατομμύρια για να στηριχθούν από το κράτος οι δόσεις αδύναμων δανειοληπτών. </w:t>
      </w:r>
    </w:p>
    <w:p w14:paraId="36950020" w14:textId="77777777" w:rsidR="006648D0" w:rsidRDefault="00CC2A7D">
      <w:pPr>
        <w:spacing w:line="600" w:lineRule="auto"/>
        <w:ind w:firstLine="720"/>
        <w:jc w:val="both"/>
        <w:rPr>
          <w:rFonts w:eastAsia="Times New Roman"/>
          <w:szCs w:val="24"/>
        </w:rPr>
      </w:pPr>
      <w:r>
        <w:rPr>
          <w:rFonts w:eastAsia="Times New Roman"/>
          <w:szCs w:val="24"/>
        </w:rPr>
        <w:t>Τέλ</w:t>
      </w:r>
      <w:r>
        <w:rPr>
          <w:rFonts w:eastAsia="Times New Roman"/>
          <w:szCs w:val="24"/>
        </w:rPr>
        <w:t>ος, άφησα τα κονδύλια για τις δημόσιες επενδύσεις με εθνικούς και συγχρηματοδοτούμενους πόρους, που είναι αυξημένοι σε σχέση με πέρ</w:t>
      </w:r>
      <w:r>
        <w:rPr>
          <w:rFonts w:eastAsia="Times New Roman"/>
          <w:szCs w:val="24"/>
        </w:rPr>
        <w:t>υ</w:t>
      </w:r>
      <w:r>
        <w:rPr>
          <w:rFonts w:eastAsia="Times New Roman"/>
          <w:szCs w:val="24"/>
        </w:rPr>
        <w:t>σι. Έτσι, ολοκληρώνονται οι μεγάλοι οδικοί άξονες, η Ιονία Οδός και η Ε65, με μειωμένες, μάλιστα, δαπάνες προς τους εργολάβο</w:t>
      </w:r>
      <w:r>
        <w:rPr>
          <w:rFonts w:eastAsia="Times New Roman"/>
          <w:szCs w:val="24"/>
        </w:rPr>
        <w:t>υς. Είναι έργα αναπτυξιακά, που προσφέρουν θέσεις εργασίας και βάζουν στο επίκεντρο την Ήπειρο και τη Θεσπρωτία που εκπροσωπώ.</w:t>
      </w:r>
    </w:p>
    <w:p w14:paraId="36950021" w14:textId="77777777" w:rsidR="006648D0" w:rsidRDefault="00CC2A7D">
      <w:pPr>
        <w:spacing w:line="600" w:lineRule="auto"/>
        <w:ind w:firstLine="720"/>
        <w:jc w:val="both"/>
        <w:rPr>
          <w:rFonts w:eastAsia="Times New Roman"/>
          <w:szCs w:val="24"/>
        </w:rPr>
      </w:pPr>
      <w:r>
        <w:rPr>
          <w:rFonts w:eastAsia="Times New Roman"/>
          <w:szCs w:val="24"/>
        </w:rPr>
        <w:lastRenderedPageBreak/>
        <w:t>Υπάρχουν κονδύλια για έργα υποδομών και με εθνικούς πόρους και σε περιφέρειες που αναβαθμίζουν τις τοπικές κοινωνίες, που λειτουρ</w:t>
      </w:r>
      <w:r>
        <w:rPr>
          <w:rFonts w:eastAsia="Times New Roman"/>
          <w:szCs w:val="24"/>
        </w:rPr>
        <w:t>γούν πολλαπλασιαστικά για την οικονομία.</w:t>
      </w:r>
    </w:p>
    <w:p w14:paraId="36950022" w14:textId="77777777" w:rsidR="006648D0" w:rsidRDefault="00CC2A7D">
      <w:pPr>
        <w:spacing w:line="600" w:lineRule="auto"/>
        <w:ind w:firstLine="720"/>
        <w:jc w:val="both"/>
        <w:rPr>
          <w:rFonts w:eastAsia="Times New Roman"/>
          <w:szCs w:val="24"/>
        </w:rPr>
      </w:pPr>
      <w:r>
        <w:rPr>
          <w:rFonts w:eastAsia="Times New Roman"/>
          <w:szCs w:val="24"/>
        </w:rPr>
        <w:t xml:space="preserve">Κλείνοντας, με την πεποίθηση ότι θα εκτελεστεί σωστά και ο φετινός </w:t>
      </w:r>
      <w:r>
        <w:rPr>
          <w:rFonts w:eastAsia="Times New Roman"/>
          <w:szCs w:val="24"/>
        </w:rPr>
        <w:t>π</w:t>
      </w:r>
      <w:r>
        <w:rPr>
          <w:rFonts w:eastAsia="Times New Roman"/>
          <w:szCs w:val="24"/>
        </w:rPr>
        <w:t>ροϋπολογισμός, όπως και αυτός του 2016 και θα διαψευστούν ξανά αυτοί που επενδύουν στην αποτυχία, σας καλώ στην υπερψήφισή του.</w:t>
      </w:r>
    </w:p>
    <w:p w14:paraId="36950023" w14:textId="77777777" w:rsidR="006648D0" w:rsidRDefault="00CC2A7D">
      <w:pPr>
        <w:spacing w:line="600" w:lineRule="auto"/>
        <w:ind w:firstLine="720"/>
        <w:jc w:val="both"/>
        <w:rPr>
          <w:rFonts w:eastAsia="Times New Roman"/>
          <w:szCs w:val="24"/>
        </w:rPr>
      </w:pPr>
      <w:r>
        <w:rPr>
          <w:rFonts w:eastAsia="Times New Roman"/>
          <w:szCs w:val="24"/>
        </w:rPr>
        <w:t>Σας ευχαριστώ.</w:t>
      </w:r>
    </w:p>
    <w:p w14:paraId="36950024" w14:textId="77777777" w:rsidR="006648D0" w:rsidRDefault="00CC2A7D">
      <w:pPr>
        <w:spacing w:line="600" w:lineRule="auto"/>
        <w:ind w:firstLine="720"/>
        <w:jc w:val="center"/>
        <w:rPr>
          <w:rFonts w:eastAsia="Times New Roman"/>
          <w:szCs w:val="24"/>
        </w:rPr>
      </w:pPr>
      <w:r>
        <w:rPr>
          <w:rFonts w:eastAsia="Times New Roman"/>
          <w:szCs w:val="24"/>
        </w:rPr>
        <w:t>(Χει</w:t>
      </w:r>
      <w:r>
        <w:rPr>
          <w:rFonts w:eastAsia="Times New Roman"/>
          <w:szCs w:val="24"/>
        </w:rPr>
        <w:t>ροκροτήματα από τις πτέρυγες των ΣΥΡΙΖΑ και των ΑΝΕΛ)</w:t>
      </w:r>
    </w:p>
    <w:p w14:paraId="36950025" w14:textId="77777777" w:rsidR="006648D0" w:rsidRDefault="00CC2A7D">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36950026" w14:textId="77777777" w:rsidR="006648D0" w:rsidRDefault="00CC2A7D">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Κύριε Πρόεδρε, θα ήθελα τον λόγο.</w:t>
      </w:r>
    </w:p>
    <w:p w14:paraId="36950027" w14:textId="77777777" w:rsidR="006648D0" w:rsidRDefault="00CC2A7D">
      <w:pPr>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Κύριε Υπουργέ, θέλετε </w:t>
      </w:r>
      <w:r>
        <w:rPr>
          <w:rFonts w:eastAsia="Times New Roman"/>
          <w:szCs w:val="24"/>
        </w:rPr>
        <w:t>να κάνετε</w:t>
      </w:r>
      <w:r>
        <w:rPr>
          <w:rFonts w:eastAsia="Times New Roman"/>
          <w:szCs w:val="24"/>
        </w:rPr>
        <w:t xml:space="preserve"> κάποιο </w:t>
      </w:r>
      <w:r>
        <w:rPr>
          <w:rFonts w:eastAsia="Times New Roman"/>
          <w:szCs w:val="24"/>
        </w:rPr>
        <w:t>σχολιασμό;</w:t>
      </w:r>
    </w:p>
    <w:p w14:paraId="36950028" w14:textId="77777777" w:rsidR="006648D0" w:rsidRDefault="00CC2A7D">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Όχι, δεν είναι σχολιασμός, είναι κάτι που έχει προκύψει. Θα ήθελα τον λόγο μόνο για ένα λεπτό.</w:t>
      </w:r>
    </w:p>
    <w:p w14:paraId="36950029" w14:textId="77777777" w:rsidR="006648D0" w:rsidRDefault="00CC2A7D">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Παρακαλώ.</w:t>
      </w:r>
    </w:p>
    <w:p w14:paraId="3695002A" w14:textId="77777777" w:rsidR="006648D0" w:rsidRDefault="00CC2A7D">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Με είχαν ρ</w:t>
      </w:r>
      <w:r>
        <w:rPr>
          <w:rFonts w:eastAsia="Times New Roman"/>
          <w:szCs w:val="24"/>
        </w:rPr>
        <w:t xml:space="preserve">ωτήσει πολλοί συνάδελφοι και συναδέλφισσες για το πώς θα κλείσουμε το κενό του 2018 και έχει δημιουργηθεί ένα θέμα πως θα το κλείσουμε αυτό. </w:t>
      </w:r>
    </w:p>
    <w:p w14:paraId="3695002B" w14:textId="77777777" w:rsidR="006648D0" w:rsidRDefault="00CC2A7D">
      <w:pPr>
        <w:spacing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Σωστό.</w:t>
      </w:r>
    </w:p>
    <w:p w14:paraId="3695002C" w14:textId="77777777" w:rsidR="006648D0" w:rsidRDefault="00CC2A7D">
      <w:pPr>
        <w:spacing w:line="600" w:lineRule="auto"/>
        <w:ind w:firstLine="720"/>
        <w:jc w:val="both"/>
        <w:rPr>
          <w:rFonts w:eastAsia="Times New Roman"/>
          <w:szCs w:val="24"/>
        </w:rPr>
      </w:pPr>
      <w:r>
        <w:rPr>
          <w:rFonts w:eastAsia="Times New Roman"/>
          <w:b/>
          <w:szCs w:val="24"/>
        </w:rPr>
        <w:lastRenderedPageBreak/>
        <w:t>ΕΥΚΛΕΙΔΗΣ ΤΣΑΚΑΛΩΤΟΣ (Υπουργός Οικονομικών):</w:t>
      </w:r>
      <w:r>
        <w:rPr>
          <w:rFonts w:eastAsia="Times New Roman"/>
          <w:szCs w:val="24"/>
        </w:rPr>
        <w:t xml:space="preserve"> Είχα πει ότι είναι περίπου 150, αν θυμ</w:t>
      </w:r>
      <w:r>
        <w:rPr>
          <w:rFonts w:eastAsia="Times New Roman"/>
          <w:szCs w:val="24"/>
        </w:rPr>
        <w:t>άστε, με το ΔΝΤ, λίγο παραπάνω με τους ευρωπαϊκούς θεσμούς.</w:t>
      </w:r>
    </w:p>
    <w:p w14:paraId="3695002D" w14:textId="77777777" w:rsidR="006648D0" w:rsidRDefault="00CC2A7D">
      <w:pPr>
        <w:spacing w:line="600" w:lineRule="auto"/>
        <w:ind w:firstLine="720"/>
        <w:jc w:val="both"/>
        <w:rPr>
          <w:rFonts w:eastAsia="Times New Roman"/>
          <w:b/>
          <w:szCs w:val="24"/>
        </w:rPr>
      </w:pPr>
      <w:r>
        <w:rPr>
          <w:rFonts w:eastAsia="Times New Roman"/>
          <w:b/>
          <w:szCs w:val="24"/>
        </w:rPr>
        <w:t xml:space="preserve">ΑΠΟΣΤΟΛΟΣ ΒΕΣΥΡΟΠΟΥΛΟΣ: </w:t>
      </w:r>
      <w:r w:rsidRPr="00C802DE">
        <w:rPr>
          <w:rFonts w:eastAsia="Times New Roman"/>
          <w:szCs w:val="24"/>
        </w:rPr>
        <w:t>Διακόσια πενήντα.</w:t>
      </w:r>
    </w:p>
    <w:p w14:paraId="3695002E" w14:textId="77777777" w:rsidR="006648D0" w:rsidRDefault="00CC2A7D">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Είχαμε μια μεγάλη λίστα που πρότειναν και οι θεσμοί κι εμείς για το πώς θα το κλείσουμε αυτό. Μέσα σ</w:t>
      </w:r>
      <w:r>
        <w:rPr>
          <w:rFonts w:eastAsia="Times New Roman"/>
          <w:szCs w:val="24"/>
        </w:rPr>
        <w:t>ε</w:t>
      </w:r>
      <w:r>
        <w:rPr>
          <w:rFonts w:eastAsia="Times New Roman"/>
          <w:szCs w:val="24"/>
        </w:rPr>
        <w:t xml:space="preserve"> αυτή τη</w:t>
      </w:r>
      <w:r>
        <w:rPr>
          <w:rFonts w:eastAsia="Times New Roman"/>
          <w:szCs w:val="24"/>
        </w:rPr>
        <w:t xml:space="preserve"> λίστα ήταν και οι εισφορές των ναυτικών. Πρέπει να σας πω ότι εμείς ποτέ δεν θα εγκρίνουμε αυτό, ποτέ δεν θα το προτείνουμε και μπορώ να σας πω με κάθε βεβαιότητα ότι θα κλείσει ο </w:t>
      </w:r>
      <w:r>
        <w:rPr>
          <w:rFonts w:eastAsia="Times New Roman"/>
          <w:szCs w:val="24"/>
        </w:rPr>
        <w:t>π</w:t>
      </w:r>
      <w:r>
        <w:rPr>
          <w:rFonts w:eastAsia="Times New Roman"/>
          <w:szCs w:val="24"/>
        </w:rPr>
        <w:t>ροϋπολογισμός και του 2017 και του 2018 χωρίς κα</w:t>
      </w:r>
      <w:r>
        <w:rPr>
          <w:rFonts w:eastAsia="Times New Roman"/>
          <w:szCs w:val="24"/>
        </w:rPr>
        <w:t>μ</w:t>
      </w:r>
      <w:r>
        <w:rPr>
          <w:rFonts w:eastAsia="Times New Roman"/>
          <w:szCs w:val="24"/>
        </w:rPr>
        <w:t xml:space="preserve">μία αύξηση στις </w:t>
      </w:r>
      <w:r>
        <w:rPr>
          <w:rFonts w:eastAsia="Times New Roman"/>
          <w:szCs w:val="24"/>
        </w:rPr>
        <w:t>κοινωνικές εισφορές των ναυτικών.</w:t>
      </w:r>
    </w:p>
    <w:p w14:paraId="3695002F" w14:textId="77777777" w:rsidR="006648D0" w:rsidRDefault="00CC2A7D">
      <w:pPr>
        <w:spacing w:line="600" w:lineRule="auto"/>
        <w:ind w:firstLine="720"/>
        <w:jc w:val="both"/>
        <w:rPr>
          <w:rFonts w:eastAsia="Times New Roman"/>
          <w:szCs w:val="24"/>
        </w:rPr>
      </w:pPr>
      <w:r>
        <w:rPr>
          <w:rFonts w:eastAsia="Times New Roman"/>
          <w:szCs w:val="24"/>
        </w:rPr>
        <w:t>Ευχαριστώ πολύ.</w:t>
      </w:r>
    </w:p>
    <w:p w14:paraId="36950030" w14:textId="77777777" w:rsidR="006648D0" w:rsidRDefault="00CC2A7D">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Χρήσιμη η παρατήρηση και η ενημέρωση.</w:t>
      </w:r>
    </w:p>
    <w:p w14:paraId="36950031" w14:textId="77777777" w:rsidR="006648D0" w:rsidRDefault="00CC2A7D">
      <w:pPr>
        <w:spacing w:line="600" w:lineRule="auto"/>
        <w:ind w:firstLine="720"/>
        <w:jc w:val="both"/>
        <w:rPr>
          <w:rFonts w:eastAsia="Times New Roman"/>
          <w:szCs w:val="24"/>
        </w:rPr>
      </w:pPr>
      <w:r>
        <w:rPr>
          <w:rFonts w:eastAsia="Times New Roman"/>
          <w:b/>
          <w:szCs w:val="24"/>
        </w:rPr>
        <w:lastRenderedPageBreak/>
        <w:t xml:space="preserve">ΑΠΟΣΤΟΛΟΣ ΒΕΣΥΡΟΠΟΥΛΟΣ: </w:t>
      </w:r>
      <w:r>
        <w:rPr>
          <w:rFonts w:eastAsia="Times New Roman"/>
          <w:szCs w:val="24"/>
        </w:rPr>
        <w:t>Να γίνει μια διευκρίνιση.</w:t>
      </w:r>
    </w:p>
    <w:p w14:paraId="36950032" w14:textId="77777777" w:rsidR="006648D0" w:rsidRDefault="00CC2A7D">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 τον λόγο παρακαλώ.</w:t>
      </w:r>
    </w:p>
    <w:p w14:paraId="36950033" w14:textId="77777777" w:rsidR="006648D0" w:rsidRDefault="00CC2A7D">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w:t>
      </w:r>
      <w:r>
        <w:rPr>
          <w:rFonts w:eastAsia="Times New Roman"/>
          <w:szCs w:val="24"/>
        </w:rPr>
        <w:t>ριοι συνάδελφοι, θέλετε κάτι; Παρακαλώ, ζητήστε μου τον λόγο. Αν είναι δυνατόν!</w:t>
      </w:r>
    </w:p>
    <w:p w14:paraId="36950034" w14:textId="77777777" w:rsidR="006648D0" w:rsidRDefault="00CC2A7D">
      <w:pPr>
        <w:spacing w:line="600" w:lineRule="auto"/>
        <w:ind w:firstLine="720"/>
        <w:jc w:val="both"/>
        <w:rPr>
          <w:rFonts w:eastAsia="Times New Roman"/>
          <w:szCs w:val="24"/>
        </w:rPr>
      </w:pPr>
      <w:r>
        <w:rPr>
          <w:rFonts w:eastAsia="Times New Roman"/>
          <w:szCs w:val="24"/>
        </w:rPr>
        <w:t>Κύριε Βρούτση, θέλετε κάτι;</w:t>
      </w:r>
    </w:p>
    <w:p w14:paraId="36950035" w14:textId="77777777" w:rsidR="006648D0" w:rsidRDefault="00CC2A7D">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Προφανώς, χαιρετίζουμε αυτό που είπε ο κύριος Υπουργός, γιατί είναι μια κατατεθειμένη θέση της Νέας Δημοκρατίας, </w:t>
      </w:r>
      <w:r>
        <w:rPr>
          <w:rFonts w:eastAsia="Times New Roman"/>
          <w:szCs w:val="24"/>
        </w:rPr>
        <w:t xml:space="preserve">εν τη ρύμη </w:t>
      </w:r>
      <w:r>
        <w:rPr>
          <w:rFonts w:eastAsia="Times New Roman"/>
          <w:szCs w:val="24"/>
        </w:rPr>
        <w:t xml:space="preserve">του </w:t>
      </w:r>
      <w:r>
        <w:rPr>
          <w:rFonts w:eastAsia="Times New Roman"/>
          <w:szCs w:val="24"/>
        </w:rPr>
        <w:t>λόγου είπε ότι είναι για ασφαλιστικές εισφορές.</w:t>
      </w:r>
    </w:p>
    <w:p w14:paraId="36950036" w14:textId="77777777" w:rsidR="006648D0" w:rsidRDefault="00CC2A7D">
      <w:pPr>
        <w:spacing w:line="600" w:lineRule="auto"/>
        <w:ind w:firstLine="720"/>
        <w:jc w:val="both"/>
        <w:rPr>
          <w:rFonts w:eastAsia="Times New Roman"/>
          <w:szCs w:val="24"/>
        </w:rPr>
      </w:pPr>
      <w:r>
        <w:rPr>
          <w:rFonts w:eastAsia="Times New Roman"/>
          <w:szCs w:val="24"/>
        </w:rPr>
        <w:t>Είναι για το φορολογικό ειδικό καθεστώς, κύριε Πρόεδρε.</w:t>
      </w:r>
    </w:p>
    <w:p w14:paraId="36950037" w14:textId="77777777" w:rsidR="006648D0" w:rsidRDefault="00CC2A7D">
      <w:pPr>
        <w:spacing w:line="600" w:lineRule="auto"/>
        <w:ind w:firstLine="720"/>
        <w:jc w:val="both"/>
        <w:rPr>
          <w:rFonts w:eastAsia="Times New Roman"/>
          <w:szCs w:val="24"/>
        </w:rPr>
      </w:pPr>
      <w:r>
        <w:rPr>
          <w:rFonts w:eastAsia="Times New Roman"/>
          <w:b/>
          <w:szCs w:val="24"/>
        </w:rPr>
        <w:t xml:space="preserve">ΑΠΟΣΤΟΛΟΣ ΒΕΣΥΡΟΠΟΥΛΟΣ: </w:t>
      </w:r>
      <w:r>
        <w:rPr>
          <w:rFonts w:eastAsia="Times New Roman"/>
          <w:szCs w:val="24"/>
        </w:rPr>
        <w:t>Αλλαγή φορολογίας εισοδήματος.</w:t>
      </w:r>
    </w:p>
    <w:p w14:paraId="36950038" w14:textId="77777777" w:rsidR="006648D0" w:rsidRDefault="00CC2A7D">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Είναι όπως τα λένε οι δύο συνάδελφοι. </w:t>
      </w:r>
    </w:p>
    <w:p w14:paraId="36950039" w14:textId="77777777" w:rsidR="006648D0" w:rsidRDefault="00CC2A7D">
      <w:pPr>
        <w:spacing w:line="600" w:lineRule="auto"/>
        <w:ind w:firstLine="720"/>
        <w:jc w:val="both"/>
        <w:rPr>
          <w:rFonts w:eastAsia="Times New Roman"/>
          <w:szCs w:val="24"/>
        </w:rPr>
      </w:pPr>
      <w:r>
        <w:rPr>
          <w:rFonts w:eastAsia="Times New Roman"/>
          <w:b/>
          <w:szCs w:val="24"/>
        </w:rPr>
        <w:lastRenderedPageBreak/>
        <w:t>ΠΡΟΕΔΡΕΥΩΝ (Σ</w:t>
      </w:r>
      <w:r>
        <w:rPr>
          <w:rFonts w:eastAsia="Times New Roman"/>
          <w:b/>
          <w:szCs w:val="24"/>
        </w:rPr>
        <w:t>πυρίδων Λυκούδης):</w:t>
      </w:r>
      <w:r>
        <w:rPr>
          <w:rFonts w:eastAsia="Times New Roman"/>
          <w:szCs w:val="24"/>
        </w:rPr>
        <w:t xml:space="preserve"> Σε κάθε περίπτωση είναι χρήσιμη η ενημέρωση που κάνατε.</w:t>
      </w:r>
    </w:p>
    <w:p w14:paraId="3695003A" w14:textId="77777777" w:rsidR="006648D0" w:rsidRDefault="00CC2A7D">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Είναι οι φορολογικές. Έκανα λάθος. Όπως το λέτε, είναι.</w:t>
      </w:r>
    </w:p>
    <w:p w14:paraId="3695003B" w14:textId="77777777" w:rsidR="006648D0" w:rsidRDefault="00CC2A7D">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Είναι θετικό. Ευχαριστούμε.</w:t>
      </w:r>
    </w:p>
    <w:p w14:paraId="3695003C" w14:textId="77777777" w:rsidR="006648D0" w:rsidRDefault="00CC2A7D">
      <w:pPr>
        <w:spacing w:line="600" w:lineRule="auto"/>
        <w:ind w:firstLine="720"/>
        <w:jc w:val="both"/>
        <w:rPr>
          <w:rFonts w:eastAsia="Times New Roman"/>
          <w:szCs w:val="24"/>
        </w:rPr>
      </w:pPr>
      <w:r>
        <w:rPr>
          <w:rFonts w:eastAsia="Times New Roman"/>
          <w:szCs w:val="24"/>
        </w:rPr>
        <w:t>Η συνάδελφος κ</w:t>
      </w:r>
      <w:r>
        <w:rPr>
          <w:rFonts w:eastAsia="Times New Roman"/>
          <w:szCs w:val="24"/>
        </w:rPr>
        <w:t>.</w:t>
      </w:r>
      <w:r>
        <w:rPr>
          <w:rFonts w:eastAsia="Times New Roman"/>
          <w:szCs w:val="24"/>
        </w:rPr>
        <w:t xml:space="preserve"> Φωτε</w:t>
      </w:r>
      <w:r>
        <w:rPr>
          <w:rFonts w:eastAsia="Times New Roman"/>
          <w:szCs w:val="24"/>
        </w:rPr>
        <w:t>ινή Αραμπατζή από τη Νέα Δημοκρατία έχει τον λόγο.</w:t>
      </w:r>
    </w:p>
    <w:p w14:paraId="3695003D" w14:textId="77777777" w:rsidR="006648D0" w:rsidRDefault="00CC2A7D">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Ευχαριστώ, κύριε Πρόεδρε.</w:t>
      </w:r>
    </w:p>
    <w:p w14:paraId="3695003E" w14:textId="77777777" w:rsidR="006648D0" w:rsidRDefault="00CC2A7D">
      <w:pPr>
        <w:spacing w:line="600" w:lineRule="auto"/>
        <w:ind w:firstLine="720"/>
        <w:jc w:val="both"/>
        <w:rPr>
          <w:rFonts w:eastAsia="Times New Roman"/>
          <w:szCs w:val="24"/>
        </w:rPr>
      </w:pPr>
      <w:r>
        <w:rPr>
          <w:rFonts w:eastAsia="Times New Roman"/>
          <w:szCs w:val="24"/>
        </w:rPr>
        <w:t xml:space="preserve">Κυρίες και κύριοι συνάδελφοι, με τον περσινό </w:t>
      </w:r>
      <w:r>
        <w:rPr>
          <w:rFonts w:eastAsia="Times New Roman"/>
          <w:szCs w:val="24"/>
        </w:rPr>
        <w:t>π</w:t>
      </w:r>
      <w:r>
        <w:rPr>
          <w:rFonts w:eastAsia="Times New Roman"/>
          <w:szCs w:val="24"/>
        </w:rPr>
        <w:t>ροϋπολογισμό η Κυβέρνηση επιχείρησε να διορθώσει την καταστροφική πολιτική που άσκησε  το πρώτο εξάμηνο της διακυβ</w:t>
      </w:r>
      <w:r>
        <w:rPr>
          <w:rFonts w:eastAsia="Times New Roman"/>
          <w:szCs w:val="24"/>
        </w:rPr>
        <w:t>έρνησής της, τότε που έσκιζε μνημόνια και διέγραφε χρέη σ’ ένα κρεσέντο άγνοιας και λαϊκισμού.</w:t>
      </w:r>
    </w:p>
    <w:p w14:paraId="3695003F"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Ο φετινός </w:t>
      </w:r>
      <w:r>
        <w:rPr>
          <w:rFonts w:eastAsia="Times New Roman"/>
          <w:szCs w:val="24"/>
        </w:rPr>
        <w:t>π</w:t>
      </w:r>
      <w:r>
        <w:rPr>
          <w:rFonts w:eastAsia="Times New Roman"/>
          <w:szCs w:val="24"/>
        </w:rPr>
        <w:t xml:space="preserve">ροϋπολογισμός είναι ακόμη χειρότερος, όχι μόνο γιατί η Κυβέρνηση δεν διδάχθηκε τίποτα από τα λάθη της, αλλά και γιατί μέσα από τις σελίδες του μαύρου </w:t>
      </w:r>
      <w:r>
        <w:rPr>
          <w:rFonts w:eastAsia="Times New Roman"/>
          <w:szCs w:val="24"/>
        </w:rPr>
        <w:t xml:space="preserve">αυτού </w:t>
      </w:r>
      <w:r>
        <w:rPr>
          <w:rFonts w:eastAsia="Times New Roman"/>
          <w:szCs w:val="24"/>
        </w:rPr>
        <w:t>π</w:t>
      </w:r>
      <w:r>
        <w:rPr>
          <w:rFonts w:eastAsia="Times New Roman"/>
          <w:szCs w:val="24"/>
        </w:rPr>
        <w:t>ροϋπολογισμού πανηγυρίζει, γιατί εγκαθιδρύει τη μιζέρια και την εξαθλίωση για όλους τους Έλληνες.</w:t>
      </w:r>
    </w:p>
    <w:p w14:paraId="36950040" w14:textId="77777777" w:rsidR="006648D0" w:rsidRDefault="00CC2A7D">
      <w:pPr>
        <w:spacing w:line="600" w:lineRule="auto"/>
        <w:ind w:firstLine="720"/>
        <w:jc w:val="both"/>
        <w:rPr>
          <w:rFonts w:eastAsia="Times New Roman"/>
          <w:szCs w:val="24"/>
        </w:rPr>
      </w:pPr>
      <w:r>
        <w:rPr>
          <w:rFonts w:eastAsia="Times New Roman"/>
          <w:szCs w:val="24"/>
        </w:rPr>
        <w:t xml:space="preserve">Είναι ο </w:t>
      </w:r>
      <w:r>
        <w:rPr>
          <w:rFonts w:eastAsia="Times New Roman"/>
          <w:szCs w:val="24"/>
        </w:rPr>
        <w:t>π</w:t>
      </w:r>
      <w:r>
        <w:rPr>
          <w:rFonts w:eastAsia="Times New Roman"/>
          <w:szCs w:val="24"/>
        </w:rPr>
        <w:t xml:space="preserve">ροϋπολογισμός του απόλυτου παραλογισμού, του απόλυτου ψεύδους, ο </w:t>
      </w:r>
      <w:r>
        <w:rPr>
          <w:rFonts w:eastAsia="Times New Roman"/>
          <w:szCs w:val="24"/>
        </w:rPr>
        <w:t>π</w:t>
      </w:r>
      <w:r>
        <w:rPr>
          <w:rFonts w:eastAsia="Times New Roman"/>
          <w:szCs w:val="24"/>
        </w:rPr>
        <w:t xml:space="preserve">ροϋπολογισμός που επιβάλλει φόρους πολλών δισεκατομμυρίων, που στραγγαλίζει </w:t>
      </w:r>
      <w:r>
        <w:rPr>
          <w:rFonts w:eastAsia="Times New Roman"/>
          <w:szCs w:val="24"/>
        </w:rPr>
        <w:t>κι άλλο την επιχειρηματικότητα, την ανάπτυξη, την ιδιωτική πρωτοβουλία.</w:t>
      </w:r>
    </w:p>
    <w:p w14:paraId="36950041" w14:textId="77777777" w:rsidR="006648D0" w:rsidRDefault="00CC2A7D">
      <w:pPr>
        <w:spacing w:line="600" w:lineRule="auto"/>
        <w:ind w:firstLine="720"/>
        <w:jc w:val="both"/>
        <w:rPr>
          <w:rFonts w:eastAsia="Times New Roman"/>
          <w:szCs w:val="24"/>
        </w:rPr>
      </w:pPr>
      <w:r>
        <w:rPr>
          <w:rFonts w:eastAsia="Times New Roman"/>
          <w:szCs w:val="24"/>
        </w:rPr>
        <w:t xml:space="preserve">Είναι σίγουρα ειρωνικό, αν δεν προκαλεί το δημόσιο αίσθημα, ότι όλες οι  αισιόδοξες προβλέψεις αυτού του </w:t>
      </w:r>
      <w:r>
        <w:rPr>
          <w:rFonts w:eastAsia="Times New Roman"/>
          <w:szCs w:val="24"/>
        </w:rPr>
        <w:t>π</w:t>
      </w:r>
      <w:r>
        <w:rPr>
          <w:rFonts w:eastAsia="Times New Roman"/>
          <w:szCs w:val="24"/>
        </w:rPr>
        <w:t xml:space="preserve">ροϋπολογισμού είναι συνδεδεμένες με την πραγματοποίηση των μεταρρυθμίσεων και </w:t>
      </w:r>
      <w:r>
        <w:rPr>
          <w:rFonts w:eastAsia="Times New Roman"/>
          <w:szCs w:val="24"/>
        </w:rPr>
        <w:t xml:space="preserve">την πρόβλεψη για ανάπτυξη, αυτή που θα μας γλυτώσει από τα νέα μέτρα και από τον «κόφτη» με την αύξηση των επενδύσεων. Μεταρρυθμίσεις και επενδύσεις </w:t>
      </w:r>
      <w:r>
        <w:rPr>
          <w:rFonts w:eastAsia="Times New Roman"/>
          <w:szCs w:val="24"/>
        </w:rPr>
        <w:lastRenderedPageBreak/>
        <w:t>από ποιον; Από την Κυβέρνηση που τις πολέμησε με μανία και που οι Υπουργοί της συνωστίζονταν για το ποιος π</w:t>
      </w:r>
      <w:r>
        <w:rPr>
          <w:rFonts w:eastAsia="Times New Roman"/>
          <w:szCs w:val="24"/>
        </w:rPr>
        <w:t>ρώτα θα τις υπονομεύσει.</w:t>
      </w:r>
    </w:p>
    <w:p w14:paraId="36950042" w14:textId="77777777" w:rsidR="006648D0" w:rsidRDefault="00CC2A7D">
      <w:pPr>
        <w:spacing w:line="600" w:lineRule="auto"/>
        <w:ind w:firstLine="720"/>
        <w:jc w:val="both"/>
        <w:rPr>
          <w:rFonts w:eastAsia="Times New Roman"/>
          <w:szCs w:val="24"/>
        </w:rPr>
      </w:pPr>
      <w:r>
        <w:rPr>
          <w:rFonts w:eastAsia="Times New Roman"/>
          <w:szCs w:val="24"/>
        </w:rPr>
        <w:t>Είναι προφανές ότι δεν πιστεύετε ούτε στην επιχειρηματικότητα ούτε στην ιδιωτική πρωτοβουλία ούτε στην ανάπτυξη ούτε στις επενδύσεις. Σέρνεστε με το ζόρι στον δρόμο των ευρωπαϊκών πολιτικών, ενώ η ψυχή και η καρδιά σας είναι στα ορ</w:t>
      </w:r>
      <w:r>
        <w:rPr>
          <w:rFonts w:eastAsia="Times New Roman"/>
          <w:szCs w:val="24"/>
        </w:rPr>
        <w:t>άματα και τις πολιτικές του Μαδούρο και του Κάστρο.</w:t>
      </w:r>
    </w:p>
    <w:p w14:paraId="36950043" w14:textId="77777777" w:rsidR="006648D0" w:rsidRDefault="00CC2A7D">
      <w:pPr>
        <w:spacing w:line="600" w:lineRule="auto"/>
        <w:ind w:firstLine="720"/>
        <w:jc w:val="both"/>
        <w:rPr>
          <w:rFonts w:eastAsia="Times New Roman"/>
          <w:szCs w:val="24"/>
        </w:rPr>
      </w:pPr>
      <w:r>
        <w:rPr>
          <w:rFonts w:eastAsia="Times New Roman"/>
          <w:szCs w:val="24"/>
        </w:rPr>
        <w:t xml:space="preserve">Γι’ αυτό κάθε τομέα παραγωγικής οικονομίας στη χώρα τον διαλύσατε. Δύο πυλώνες ανάπτυξης έχει η ελληνική οικονομία: τον τουρισμό και την πρωτογενή παραγωγή. Και τους δύο τους πολεμήσατε και τους πολεμάτε </w:t>
      </w:r>
      <w:r>
        <w:rPr>
          <w:rFonts w:eastAsia="Times New Roman"/>
          <w:szCs w:val="24"/>
        </w:rPr>
        <w:t>με λυσσαλέο τρόπο.</w:t>
      </w:r>
    </w:p>
    <w:p w14:paraId="36950044" w14:textId="77777777" w:rsidR="006648D0" w:rsidRDefault="00CC2A7D">
      <w:pPr>
        <w:spacing w:line="600" w:lineRule="auto"/>
        <w:ind w:firstLine="720"/>
        <w:jc w:val="both"/>
        <w:rPr>
          <w:rFonts w:eastAsia="Times New Roman"/>
          <w:szCs w:val="24"/>
        </w:rPr>
      </w:pPr>
      <w:r>
        <w:rPr>
          <w:rFonts w:eastAsia="Times New Roman"/>
          <w:szCs w:val="24"/>
        </w:rPr>
        <w:t xml:space="preserve">Στον τουρισμό κάνατε ό,τι μπορούσατε για να τον καθηλώσετε από την κεκτημένη δυναμική του. Υπερφορολογήσατε μέχρι ασφυξίας τον </w:t>
      </w:r>
      <w:r>
        <w:rPr>
          <w:rFonts w:eastAsia="Times New Roman"/>
          <w:szCs w:val="24"/>
        </w:rPr>
        <w:lastRenderedPageBreak/>
        <w:t>κλάδο, καταργείτε τη νησιωτικότητα, διαχειριστήκατε ανερμάτιστα την προσφυγική</w:t>
      </w:r>
      <w:r>
        <w:rPr>
          <w:rFonts w:eastAsia="Times New Roman"/>
          <w:szCs w:val="24"/>
        </w:rPr>
        <w:t xml:space="preserve"> </w:t>
      </w:r>
      <w:r>
        <w:rPr>
          <w:rFonts w:eastAsia="Times New Roman"/>
          <w:szCs w:val="24"/>
        </w:rPr>
        <w:t>-μεταναστευτική κρίση.</w:t>
      </w:r>
    </w:p>
    <w:p w14:paraId="36950045" w14:textId="77777777" w:rsidR="006648D0" w:rsidRDefault="00CC2A7D">
      <w:pPr>
        <w:spacing w:line="600" w:lineRule="auto"/>
        <w:ind w:firstLine="720"/>
        <w:jc w:val="both"/>
        <w:rPr>
          <w:rFonts w:eastAsia="Times New Roman"/>
          <w:szCs w:val="24"/>
        </w:rPr>
      </w:pPr>
      <w:r>
        <w:rPr>
          <w:rFonts w:eastAsia="Times New Roman"/>
          <w:b/>
          <w:szCs w:val="24"/>
        </w:rPr>
        <w:t>ΕΥΚΛΕΙΔΗ</w:t>
      </w:r>
      <w:r>
        <w:rPr>
          <w:rFonts w:eastAsia="Times New Roman"/>
          <w:b/>
          <w:szCs w:val="24"/>
        </w:rPr>
        <w:t>Σ ΤΣΑΚΑΛΩΤΟΣ (Υπουργός Οικονομικών):</w:t>
      </w:r>
      <w:r>
        <w:rPr>
          <w:rFonts w:eastAsia="Times New Roman"/>
          <w:szCs w:val="24"/>
        </w:rPr>
        <w:t xml:space="preserve"> Κυρία συνάδελφε… </w:t>
      </w:r>
    </w:p>
    <w:p w14:paraId="36950046" w14:textId="77777777" w:rsidR="006648D0" w:rsidRDefault="00CC2A7D">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Και χαίρομαι που λέει ο κύριος Υπουργός ότι απολαμβάνει το ρεκόρ δεκαετίας στη μείωση των εσόδων στον τουρισμό, που καταγράφει η Τράπεζα της Ελλάδος.</w:t>
      </w:r>
    </w:p>
    <w:p w14:paraId="36950047" w14:textId="77777777" w:rsidR="006648D0" w:rsidRDefault="00CC2A7D">
      <w:pPr>
        <w:spacing w:line="600" w:lineRule="auto"/>
        <w:ind w:firstLine="720"/>
        <w:jc w:val="both"/>
        <w:rPr>
          <w:rFonts w:eastAsia="Times New Roman"/>
          <w:szCs w:val="24"/>
        </w:rPr>
      </w:pPr>
      <w:r>
        <w:rPr>
          <w:rFonts w:eastAsia="Times New Roman"/>
          <w:szCs w:val="24"/>
        </w:rPr>
        <w:t xml:space="preserve">Κύριε Υπουργέ, είναι ρεκόρ </w:t>
      </w:r>
      <w:r>
        <w:rPr>
          <w:rFonts w:eastAsia="Times New Roman"/>
          <w:szCs w:val="24"/>
        </w:rPr>
        <w:t>δεκαετίας η πτώση των πολύτιμων εσόδων.</w:t>
      </w:r>
    </w:p>
    <w:p w14:paraId="36950048"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Εκεί, όμως, που επιφυλάξατε την απόλυτη εξαπάτηση ήταν στον αγροτοκτηνοτροφικό κόσμο της χώρας με την αύξηση της φορολογίας από το 13% στο 22% έως 45%, με τη φορολόγηση των αγροτικών επιδοτήσεων από το πρώτο ευρώ, με</w:t>
      </w:r>
      <w:r>
        <w:rPr>
          <w:rFonts w:eastAsia="Times New Roman" w:cs="Times New Roman"/>
          <w:szCs w:val="24"/>
        </w:rPr>
        <w:t xml:space="preserve"> την αύξηση της προκαταβολής φόρου στο 100%. </w:t>
      </w:r>
    </w:p>
    <w:p w14:paraId="36950049"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άκουσα τον κ. Αποστόλου να λέει ότι ο Πρωθυπουργός υλοποίησε στο ακέραιο τις δεσμεύσεις του για τους αγρότες και επειδή άκουσα τον κ. Αποστόλου και την κυρία συνάδελφο που διαμαρτύρεται τώρα να λέει </w:t>
      </w:r>
      <w:r>
        <w:rPr>
          <w:rFonts w:eastAsia="Times New Roman" w:cs="Times New Roman"/>
          <w:szCs w:val="24"/>
        </w:rPr>
        <w:t>ότι το 95% των αγροτών θα πάρουν πίσω την επιστροφή της προκαταβολής και δεν θα πληρώσουν καθόλου φόρο, να σας πω απλά, κυρίες και κύριοι συνάδελφοι, ότι από τον νέο ορισμό του κατ’ επάγγελμα αγρότη που, βεβαίως, εσείς ψηφίσατε, υπάρχουν εκατοντάδες χιλιάδ</w:t>
      </w:r>
      <w:r>
        <w:rPr>
          <w:rFonts w:eastAsia="Times New Roman" w:cs="Times New Roman"/>
          <w:szCs w:val="24"/>
        </w:rPr>
        <w:t xml:space="preserve">ες παραγωγοί οι οποίοι χάνουν τον ορισμό του κατ’ επάγγελμα αγρότη, θεωρούνται ετεροεπαγγελματίες και φορολογούνται από το πρώτο ευρώ. </w:t>
      </w:r>
    </w:p>
    <w:p w14:paraId="3695004A"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Εκτινάξατε το κόστος παραγωγής από την αύξηση του ΦΠΑ, βεβαίως, στα αγροτικά εφόδια και τις υπηρεσίες από το 13% στο 24%</w:t>
      </w:r>
      <w:r>
        <w:rPr>
          <w:rFonts w:eastAsia="Times New Roman" w:cs="Times New Roman"/>
          <w:szCs w:val="24"/>
        </w:rPr>
        <w:t xml:space="preserve">, με την κατάργηση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κ</w:t>
      </w:r>
      <w:r>
        <w:rPr>
          <w:rFonts w:eastAsia="Times New Roman" w:cs="Times New Roman"/>
          <w:szCs w:val="24"/>
        </w:rPr>
        <w:t>ατανάλωσης στο πετρέλαιο κίνησης.</w:t>
      </w:r>
    </w:p>
    <w:p w14:paraId="3695004B"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Μια ανάσα, κυρίες και κύριοι συνάδελφοι, 130 έως 160 εκατομμύρια ευρώ για τον αγροτικό κόσμο, προκειμένου να είναι ανταγωνιστικός με </w:t>
      </w:r>
      <w:r>
        <w:rPr>
          <w:rFonts w:eastAsia="Times New Roman" w:cs="Times New Roman"/>
          <w:szCs w:val="24"/>
        </w:rPr>
        <w:lastRenderedPageBreak/>
        <w:t>τους Ευρωπαίους συνάδελφους του, με κατάδική σας απ</w:t>
      </w:r>
      <w:r>
        <w:rPr>
          <w:rFonts w:eastAsia="Times New Roman" w:cs="Times New Roman"/>
          <w:szCs w:val="24"/>
        </w:rPr>
        <w:t xml:space="preserve">όφαση, όπως αποκαλύπτει ο Πιέρ Μοσκοβισί, την κόψατε «σύρριζα».  </w:t>
      </w:r>
    </w:p>
    <w:p w14:paraId="3695004C" w14:textId="77777777" w:rsidR="006648D0" w:rsidRDefault="00CC2A7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14:paraId="3695004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Φωτεινή Αραμπατζή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w:t>
      </w:r>
      <w:r>
        <w:rPr>
          <w:rFonts w:eastAsia="Times New Roman" w:cs="Times New Roman"/>
          <w:szCs w:val="24"/>
        </w:rPr>
        <w:t>ύθυνσης Στενογραφίας και Πρακτικών της Βουλής)</w:t>
      </w:r>
    </w:p>
    <w:p w14:paraId="3695004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Και αποτελειώνετε το έργο, βεβαίως, με τις ανατιμήσεις στο πετρέλαιο  κίνησης, περαιτέρω εκτινάσσοντας το κόστος παραγωγής και βάλλοντας ευθέως κατά του πρωτογενούς τομέα, κατά της βιομηχανίας, κατά των νοικοκυριών που θα δουν αυξήσεις σε βασικά προϊόντα κ</w:t>
      </w:r>
      <w:r>
        <w:rPr>
          <w:rFonts w:eastAsia="Times New Roman" w:cs="Times New Roman"/>
          <w:szCs w:val="24"/>
        </w:rPr>
        <w:t xml:space="preserve">αι υπηρεσίες να εξυψώνονται. </w:t>
      </w:r>
    </w:p>
    <w:p w14:paraId="3695004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Και βεβαίως, το μεγάλο βάρος της δημοσιονομικής προσαρμογής που καλούνται να επωμιστούν οι αγρότες συμπληρώνεται με την ασφαλιστική τους καταδίωξη, 188 εκατομμύρια ευρώ περισσότερες ασφαλιστικές εισφορές για τη διετία 2016-201</w:t>
      </w:r>
      <w:r>
        <w:rPr>
          <w:rFonts w:eastAsia="Times New Roman" w:cs="Times New Roman"/>
          <w:szCs w:val="24"/>
        </w:rPr>
        <w:t xml:space="preserve">8. </w:t>
      </w:r>
    </w:p>
    <w:p w14:paraId="3695005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Εν τω μεταξύ, έχετε το θράσος να περικόψετε το 60% της σύνταξης των συνταξιούχων αγροτών, οι οποίοι για να επιβιώσουν καλλιεργούν τα πέντε χωραφάκια που έχουν στη διάθεσή τους. </w:t>
      </w:r>
    </w:p>
    <w:p w14:paraId="3695005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Την ίδια στιγμή, βεβαίως, που η εμμονή σας στους φόρους εφορμά όλο και δρι</w:t>
      </w:r>
      <w:r>
        <w:rPr>
          <w:rFonts w:eastAsia="Times New Roman" w:cs="Times New Roman"/>
          <w:szCs w:val="24"/>
        </w:rPr>
        <w:t xml:space="preserve">μύτερη δυο χρόνια τώρα, πολύτιμα κοινοτικά κονδύλια ύψους 4,7 δισεκατομμυρίων ευρώ -6 δισεκατομμυρίων ευρώ με την εθνική συμμετοχή- το λεγόμενο «αγροτικό ΕΣΠΑ» μένει αναπορρόφητο εξαιτίας της κυβερνητικής αβελτηρίας και της ανεπάρκειάς σας. </w:t>
      </w:r>
    </w:p>
    <w:p w14:paraId="3695005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w:t>
      </w:r>
      <w:r>
        <w:rPr>
          <w:rFonts w:eastAsia="Times New Roman" w:cs="Times New Roman"/>
          <w:szCs w:val="24"/>
        </w:rPr>
        <w:t xml:space="preserve">ιοι συνάδελφοι, 6 δισεκατομμύρια ευρώ, την ώρα που χαρατσώνετε με 2,5 δισεκατομμύρια ευρώ έμμεσους φόρους όλους τους πολίτες, όλους τους Έλληνες με τον παρόντα </w:t>
      </w:r>
      <w:r>
        <w:rPr>
          <w:rFonts w:eastAsia="Times New Roman" w:cs="Times New Roman"/>
          <w:szCs w:val="24"/>
        </w:rPr>
        <w:t>π</w:t>
      </w:r>
      <w:r>
        <w:rPr>
          <w:rFonts w:eastAsia="Times New Roman" w:cs="Times New Roman"/>
          <w:szCs w:val="24"/>
        </w:rPr>
        <w:t xml:space="preserve">ροϋπολογισμό. </w:t>
      </w:r>
    </w:p>
    <w:p w14:paraId="3695005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Ουραγός, δυστυχώς, η χώρα μας, προτελευταία αμέσως μετά τη Μάλτα στην απορρόφηση</w:t>
      </w:r>
      <w:r>
        <w:rPr>
          <w:rFonts w:eastAsia="Times New Roman" w:cs="Times New Roman"/>
          <w:szCs w:val="24"/>
        </w:rPr>
        <w:t xml:space="preserve"> των κοινοτικών κονδυλίων με μόλις 5,01%, τη στιγμή που ο ευρωπαϊκός μέσος όρος είναι στο 12,5%. </w:t>
      </w:r>
    </w:p>
    <w:p w14:paraId="3695005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14:paraId="3695005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Φωτεινή Αραμπατζή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w:t>
      </w:r>
      <w:r>
        <w:rPr>
          <w:rFonts w:eastAsia="Times New Roman" w:cs="Times New Roman"/>
          <w:szCs w:val="24"/>
        </w:rPr>
        <w:t>του Τμήματος Γραμματείας της Διεύθυνσης Στενογραφίας και Πρακτικών της Βουλής)</w:t>
      </w:r>
    </w:p>
    <w:p w14:paraId="3695005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Την ίδια στιγμή που μένετε μετεξεταστέοι στα αναπτυξιακά και ο Επίτροπος Χόγκαν σάς εγκαλεί εδώ από το Βήμα της Βουλής, καταστρατηγείτε τους ευρωπαϊκούς φόρους, για να σώσετε ό,</w:t>
      </w:r>
      <w:r>
        <w:rPr>
          <w:rFonts w:eastAsia="Times New Roman" w:cs="Times New Roman"/>
          <w:szCs w:val="24"/>
        </w:rPr>
        <w:t>τι προλαβαίνετε στη διαχείριση του προσφυγικού</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μεταναστευτικού της χώρας. </w:t>
      </w:r>
    </w:p>
    <w:p w14:paraId="3695005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 γαλαντόμος κ. Αποστόλου αποφάσισε αυθαίρετα και κατά παράβαση κάθε κοινοτικού κανονισμού να διαθέσει 1.680.000 ευρώ, προορισμένα συνολικά για τη στήριξη του γαλακτοκομικού τομέα</w:t>
      </w:r>
      <w:r>
        <w:rPr>
          <w:rFonts w:eastAsia="Times New Roman" w:cs="Times New Roman"/>
          <w:szCs w:val="24"/>
        </w:rPr>
        <w:t xml:space="preserve">, αποκλειστικά στα νησιά που επλήγησαν από το προσφυγικό και το 85% αυτών στη νήσο Λέσβο. </w:t>
      </w:r>
    </w:p>
    <w:p w14:paraId="3695005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Αντιμέτωποι, βεβαίως, με τη δίκαιη κραυγή αγωνίας όλων των νησιών του Βορειανατολικού Αιγαίου, οι τουριστικές οικονομίες των οποίων πραγματικά αφέθηκαν στο έλεός του</w:t>
      </w:r>
      <w:r>
        <w:rPr>
          <w:rFonts w:eastAsia="Times New Roman" w:cs="Times New Roman"/>
          <w:szCs w:val="24"/>
        </w:rPr>
        <w:t>ς, προσπαθείτε να κλείσετε τρύπες, στε</w:t>
      </w:r>
      <w:r>
        <w:rPr>
          <w:rFonts w:eastAsia="Times New Roman" w:cs="Times New Roman"/>
          <w:szCs w:val="24"/>
        </w:rPr>
        <w:lastRenderedPageBreak/>
        <w:t>ρώντας χαρακτηρισμένα και αναγκαία χρήματα από το σύνολο του κτηνοτροφικού κόσμου της χώρας και αποδίδοντάς τα μόνο στο 5% των κτηνοτρόφων της επικράτειας.</w:t>
      </w:r>
    </w:p>
    <w:p w14:paraId="3695005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Αυτή η απόφαση, κύριοι Υπουργοί, θα εκπέσει από την Κομισιόν κ</w:t>
      </w:r>
      <w:r>
        <w:rPr>
          <w:rFonts w:eastAsia="Times New Roman" w:cs="Times New Roman"/>
          <w:szCs w:val="24"/>
        </w:rPr>
        <w:t xml:space="preserve">αι τότε θα δω τι θα πει ο κ. Αποστόλου για τις ανακτήσεις που θα ζητηθούν. </w:t>
      </w:r>
    </w:p>
    <w:p w14:paraId="3695005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Κλείνοντας, κυρίες και κύριοι του ΣΥΡΙΖΑ, με το όψιμο φιλοεπενδυτικό και αναπτυξιακό σας πνεύμα θέλω να σας θυμίσω μια χρυσοφόρο προοπτική ανάπτυξης και τουριστικών εσόδων για τη Μ</w:t>
      </w:r>
      <w:r>
        <w:rPr>
          <w:rFonts w:eastAsia="Times New Roman" w:cs="Times New Roman"/>
          <w:szCs w:val="24"/>
        </w:rPr>
        <w:t>ακεδονία και για όλη τη χώρα, την Αμφίπολη, που καταδικάσατε με την πολιτική σας εμπάθεια. Διαφυγόντα κέρδη για όλη τη χώρα, διαφυγόντα κέρδη για έναν νομό που πλήττεται βαριά από την οικονομική μετανάστευση των επιχειρήσεών του στη Βουλγαρία, για έναν νομ</w:t>
      </w:r>
      <w:r>
        <w:rPr>
          <w:rFonts w:eastAsia="Times New Roman" w:cs="Times New Roman"/>
          <w:szCs w:val="24"/>
        </w:rPr>
        <w:t>ό στον οποίο καλπάζει η ανεργία στο 36% και όμως, παραμένει, δυστυχώς, σχεδόν στο σύνολό του εκτός προγράμ</w:t>
      </w:r>
      <w:r>
        <w:rPr>
          <w:rFonts w:eastAsia="Times New Roman" w:cs="Times New Roman"/>
          <w:szCs w:val="24"/>
        </w:rPr>
        <w:lastRenderedPageBreak/>
        <w:t xml:space="preserve">ματος κοινωφελούς εργασίας, για έναν νομό του οποίου οι νόμιμοι και εναπομείναντες επιχειρηματίες χειμάζονται από την πύλη παραεμπορίου του Προμαχώνα </w:t>
      </w:r>
      <w:r>
        <w:rPr>
          <w:rFonts w:eastAsia="Times New Roman" w:cs="Times New Roman"/>
          <w:szCs w:val="24"/>
        </w:rPr>
        <w:t xml:space="preserve">με το λαθρεμπόριο.  </w:t>
      </w:r>
    </w:p>
    <w:p w14:paraId="3695005B" w14:textId="77777777" w:rsidR="006648D0" w:rsidRDefault="00CC2A7D">
      <w:pPr>
        <w:spacing w:line="600" w:lineRule="auto"/>
        <w:ind w:firstLine="720"/>
        <w:jc w:val="both"/>
        <w:rPr>
          <w:rFonts w:eastAsia="Times New Roman"/>
          <w:szCs w:val="24"/>
        </w:rPr>
      </w:pPr>
      <w:r>
        <w:rPr>
          <w:rFonts w:eastAsia="Times New Roman"/>
          <w:szCs w:val="24"/>
        </w:rPr>
        <w:t xml:space="preserve">Είναι αυτό που θα πάτασσε ο κ. Μάρδας και δεν κατόρθωσε ούτε το </w:t>
      </w:r>
      <w:r>
        <w:rPr>
          <w:rFonts w:eastAsia="Times New Roman"/>
          <w:szCs w:val="24"/>
        </w:rPr>
        <w:t xml:space="preserve">ένα δέκατο </w:t>
      </w:r>
      <w:r>
        <w:rPr>
          <w:rFonts w:eastAsia="Times New Roman"/>
          <w:szCs w:val="24"/>
        </w:rPr>
        <w:t>όσων εισπράξαμε εμείς το 2014 να μαζέψει.</w:t>
      </w:r>
    </w:p>
    <w:p w14:paraId="3695005C" w14:textId="77777777" w:rsidR="006648D0" w:rsidRDefault="00CC2A7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3695005D" w14:textId="77777777" w:rsidR="006648D0" w:rsidRDefault="00CC2A7D">
      <w:pPr>
        <w:spacing w:line="600" w:lineRule="auto"/>
        <w:ind w:firstLine="720"/>
        <w:jc w:val="both"/>
        <w:rPr>
          <w:rFonts w:eastAsia="Times New Roman"/>
          <w:szCs w:val="24"/>
        </w:rPr>
      </w:pPr>
      <w:r>
        <w:rPr>
          <w:rFonts w:eastAsia="Times New Roman"/>
          <w:szCs w:val="24"/>
        </w:rPr>
        <w:t xml:space="preserve">Κυρίες και κύριοι του ΣΥΡΙΖΑ, το </w:t>
      </w:r>
      <w:r>
        <w:rPr>
          <w:rFonts w:eastAsia="Times New Roman"/>
          <w:szCs w:val="24"/>
        </w:rPr>
        <w:t>Σάββατο το βράδυ σε αυτό το Βήμα θα βρίσκεται ο Πρωθυπουργός. Δεν ξέρω αν θα φοράει γραβάτα ή όχι. Ο ίδιος είχε δηλώσει ότι θα βάλει γραβάτα όταν κουρέψει το χρέος.</w:t>
      </w:r>
    </w:p>
    <w:p w14:paraId="3695005E" w14:textId="77777777" w:rsidR="006648D0" w:rsidRDefault="00CC2A7D">
      <w:pPr>
        <w:spacing w:line="600" w:lineRule="auto"/>
        <w:ind w:firstLine="720"/>
        <w:jc w:val="both"/>
        <w:rPr>
          <w:rFonts w:eastAsia="Times New Roman"/>
          <w:szCs w:val="24"/>
        </w:rPr>
      </w:pPr>
      <w:r>
        <w:rPr>
          <w:rFonts w:eastAsia="Times New Roman"/>
          <w:szCs w:val="24"/>
        </w:rPr>
        <w:t>Αν πιστέψουμε τα όσα λέτε αυτές τις ημέρες για τους εθνικούς θριάμβους σας, τότε κανονικά θ</w:t>
      </w:r>
      <w:r>
        <w:rPr>
          <w:rFonts w:eastAsia="Times New Roman"/>
          <w:szCs w:val="24"/>
        </w:rPr>
        <w:t xml:space="preserve">α πρέπει να τον δούμε με γραβάτα. Εάν πάλι δεν φορέσει, προφανώς δεν πιστεύει ούτε εκείνος αυτά που ζητάει να πιστέψουμε εμείς και οι πολίτες. </w:t>
      </w:r>
    </w:p>
    <w:p w14:paraId="3695005F"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Σε κάθε περίπτωση, εγώ, εύχομαι το Σάββατο ο Πρωθυπουργός να σταθεί έστω </w:t>
      </w:r>
      <w:r>
        <w:rPr>
          <w:rFonts w:eastAsia="Times New Roman"/>
          <w:szCs w:val="24"/>
        </w:rPr>
        <w:t xml:space="preserve">για </w:t>
      </w:r>
      <w:r>
        <w:rPr>
          <w:rFonts w:eastAsia="Times New Roman"/>
          <w:szCs w:val="24"/>
        </w:rPr>
        <w:t xml:space="preserve">μία φορά στο ύψος των περιστάσεων, </w:t>
      </w:r>
      <w:r>
        <w:rPr>
          <w:rFonts w:eastAsia="Times New Roman"/>
          <w:szCs w:val="24"/>
        </w:rPr>
        <w:t>να μιλήσει με γλώσσα εθνική και όχι με κομματικές κραυγές, να συναισθανθεί την κρισιμότητα των στιγμών και τα ανοι</w:t>
      </w:r>
      <w:r>
        <w:rPr>
          <w:rFonts w:eastAsia="Times New Roman"/>
          <w:szCs w:val="24"/>
        </w:rPr>
        <w:t>κ</w:t>
      </w:r>
      <w:r>
        <w:rPr>
          <w:rFonts w:eastAsia="Times New Roman"/>
          <w:szCs w:val="24"/>
        </w:rPr>
        <w:t xml:space="preserve">τά μέτωπα, που έχει η χώρα, όχι μόνο στον χώρο της οικονομίας, αλλά </w:t>
      </w:r>
      <w:r>
        <w:rPr>
          <w:rFonts w:eastAsia="Times New Roman"/>
          <w:szCs w:val="24"/>
        </w:rPr>
        <w:t xml:space="preserve">και </w:t>
      </w:r>
      <w:r>
        <w:rPr>
          <w:rFonts w:eastAsia="Times New Roman"/>
          <w:szCs w:val="24"/>
        </w:rPr>
        <w:t xml:space="preserve">στις εθνικές υποθέσεις. Διαφορετικά, θα είναι καλύτερα να επισπεύσει </w:t>
      </w:r>
      <w:r>
        <w:rPr>
          <w:rFonts w:eastAsia="Times New Roman"/>
          <w:szCs w:val="24"/>
        </w:rPr>
        <w:t>την απόδραση, που έτσι κι αλλιώς φαίνεται να ετοιμάζει.</w:t>
      </w:r>
    </w:p>
    <w:p w14:paraId="36950060" w14:textId="77777777" w:rsidR="006648D0" w:rsidRDefault="00CC2A7D">
      <w:pPr>
        <w:spacing w:line="600" w:lineRule="auto"/>
        <w:ind w:firstLine="720"/>
        <w:jc w:val="both"/>
        <w:rPr>
          <w:rFonts w:eastAsia="Times New Roman"/>
          <w:szCs w:val="24"/>
        </w:rPr>
      </w:pPr>
      <w:r>
        <w:rPr>
          <w:rFonts w:eastAsia="Times New Roman"/>
          <w:szCs w:val="24"/>
        </w:rPr>
        <w:t xml:space="preserve">Άλλωστε η απειλή σας περί εκλογών, κύριε Τσακαλώτο, στο προχθεσινό </w:t>
      </w:r>
      <w:r>
        <w:rPr>
          <w:rFonts w:eastAsia="Times New Roman"/>
          <w:szCs w:val="24"/>
          <w:lang w:val="en-US"/>
        </w:rPr>
        <w:t>Eurogroup</w:t>
      </w:r>
      <w:r>
        <w:rPr>
          <w:rFonts w:eastAsia="Times New Roman"/>
          <w:szCs w:val="24"/>
        </w:rPr>
        <w:t xml:space="preserve"> είναι ευχή για εμάς και λύτρωση για τη χώρα. Στη χώρα δεν αξίζει η μοίρα των κοινωνικών παντοπωλείων και των επιδομάτων φτώ</w:t>
      </w:r>
      <w:r>
        <w:rPr>
          <w:rFonts w:eastAsia="Times New Roman"/>
          <w:szCs w:val="24"/>
        </w:rPr>
        <w:t xml:space="preserve">χειας που εξαγγέλλετε. Αξίζει η δουλειά, η παραγωγή, η ανάπτυξη, με λιγότερους φόρους, λιγότερες δαπάνες, γενναίο άνοιγμα στην επιχειρηματικότητα, με τη </w:t>
      </w:r>
      <w:r>
        <w:rPr>
          <w:rFonts w:eastAsia="Times New Roman"/>
          <w:szCs w:val="24"/>
        </w:rPr>
        <w:t>σ</w:t>
      </w:r>
      <w:r>
        <w:rPr>
          <w:rFonts w:eastAsia="Times New Roman"/>
          <w:szCs w:val="24"/>
        </w:rPr>
        <w:t xml:space="preserve">υμφωνία </w:t>
      </w:r>
      <w:r>
        <w:rPr>
          <w:rFonts w:eastAsia="Times New Roman"/>
          <w:szCs w:val="24"/>
        </w:rPr>
        <w:t>α</w:t>
      </w:r>
      <w:r>
        <w:rPr>
          <w:rFonts w:eastAsia="Times New Roman"/>
          <w:szCs w:val="24"/>
        </w:rPr>
        <w:t>λήθειας της Νέας Δημοκρατίας και του Κυριάκου Μητσοτάκη.</w:t>
      </w:r>
    </w:p>
    <w:p w14:paraId="36950061" w14:textId="77777777" w:rsidR="006648D0" w:rsidRDefault="00CC2A7D">
      <w:pPr>
        <w:spacing w:line="600" w:lineRule="auto"/>
        <w:ind w:firstLine="720"/>
        <w:jc w:val="center"/>
        <w:rPr>
          <w:rFonts w:eastAsia="Times New Roman"/>
          <w:szCs w:val="24"/>
        </w:rPr>
      </w:pPr>
      <w:r>
        <w:rPr>
          <w:rFonts w:eastAsia="Times New Roman"/>
          <w:szCs w:val="24"/>
        </w:rPr>
        <w:lastRenderedPageBreak/>
        <w:t xml:space="preserve">(Χειροκροτήματα από την πτέρυγα της </w:t>
      </w:r>
      <w:r>
        <w:rPr>
          <w:rFonts w:eastAsia="Times New Roman"/>
          <w:szCs w:val="24"/>
        </w:rPr>
        <w:t>Νέας Δημοκρατίας)</w:t>
      </w:r>
    </w:p>
    <w:p w14:paraId="36950062" w14:textId="77777777" w:rsidR="006648D0" w:rsidRDefault="00CC2A7D">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κυρία συνάδελφε.</w:t>
      </w:r>
    </w:p>
    <w:p w14:paraId="36950063" w14:textId="77777777" w:rsidR="006648D0" w:rsidRDefault="00CC2A7D">
      <w:pPr>
        <w:spacing w:line="600" w:lineRule="auto"/>
        <w:ind w:firstLine="720"/>
        <w:jc w:val="both"/>
        <w:rPr>
          <w:rFonts w:eastAsia="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 xml:space="preserve">αίθουσας «ΕΛΕΥΘΕΡΙΟΣ ΒΕΝΙΖΕΛΟΣ» και ενημερώθηκαν για την ιστορία του κτηρίου και τον τρόπο οργάνωσης και λειτουργίας της Βουλής, τριάντα εννέα μαθητές και μαθήτριες και δύο εκπαιδευτικοί συνοδοί τους από το </w:t>
      </w:r>
      <w:r>
        <w:rPr>
          <w:rFonts w:eastAsia="Times New Roman" w:cs="Times New Roman"/>
        </w:rPr>
        <w:t>δεύτερο τ</w:t>
      </w:r>
      <w:r>
        <w:rPr>
          <w:rFonts w:eastAsia="Times New Roman" w:cs="Times New Roman"/>
        </w:rPr>
        <w:t xml:space="preserve">μήμα του Γυμνασίου Οβριάς Αχαΐας. </w:t>
      </w:r>
    </w:p>
    <w:p w14:paraId="36950064" w14:textId="77777777" w:rsidR="006648D0" w:rsidRDefault="00CC2A7D">
      <w:pPr>
        <w:spacing w:line="600" w:lineRule="auto"/>
        <w:ind w:left="360" w:firstLine="360"/>
        <w:jc w:val="both"/>
        <w:rPr>
          <w:rFonts w:eastAsia="Times New Roman" w:cs="Times New Roman"/>
        </w:rPr>
      </w:pPr>
      <w:r>
        <w:rPr>
          <w:rFonts w:eastAsia="Times New Roman" w:cs="Times New Roman"/>
        </w:rPr>
        <w:t>Η Βου</w:t>
      </w:r>
      <w:r>
        <w:rPr>
          <w:rFonts w:eastAsia="Times New Roman" w:cs="Times New Roman"/>
        </w:rPr>
        <w:t xml:space="preserve">λή τούς καλωσορίζει. </w:t>
      </w:r>
    </w:p>
    <w:p w14:paraId="36950065" w14:textId="77777777" w:rsidR="006648D0" w:rsidRDefault="00CC2A7D">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36950066" w14:textId="77777777" w:rsidR="006648D0" w:rsidRDefault="00CC2A7D">
      <w:pPr>
        <w:spacing w:line="600" w:lineRule="auto"/>
        <w:ind w:firstLine="720"/>
        <w:jc w:val="both"/>
        <w:rPr>
          <w:rFonts w:eastAsia="Times New Roman"/>
          <w:szCs w:val="24"/>
        </w:rPr>
      </w:pPr>
      <w:r>
        <w:rPr>
          <w:rFonts w:eastAsia="Times New Roman"/>
          <w:szCs w:val="24"/>
        </w:rPr>
        <w:t>Τον λόγο έχει ο συνάδελφος κ. Νικόλαος Συρμαλένιος από τον ΣΥΡΙΖΑ.</w:t>
      </w:r>
    </w:p>
    <w:p w14:paraId="36950067" w14:textId="77777777" w:rsidR="006648D0" w:rsidRDefault="00CC2A7D">
      <w:pPr>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Πότε θα μιλήσω εγώ, κύριε Πρόεδρε;</w:t>
      </w:r>
    </w:p>
    <w:p w14:paraId="36950068" w14:textId="77777777" w:rsidR="006648D0" w:rsidRDefault="00CC2A7D">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Αμέσως μετά.</w:t>
      </w:r>
    </w:p>
    <w:p w14:paraId="36950069" w14:textId="77777777" w:rsidR="006648D0" w:rsidRDefault="00CC2A7D">
      <w:pPr>
        <w:spacing w:line="600" w:lineRule="auto"/>
        <w:ind w:firstLine="720"/>
        <w:jc w:val="both"/>
        <w:rPr>
          <w:rFonts w:eastAsia="Times New Roman"/>
          <w:szCs w:val="24"/>
        </w:rPr>
      </w:pPr>
      <w:r>
        <w:rPr>
          <w:rFonts w:eastAsia="Times New Roman"/>
          <w:b/>
          <w:szCs w:val="24"/>
        </w:rPr>
        <w:t xml:space="preserve">ΝΙΚΟΛΑΟΣ </w:t>
      </w:r>
      <w:r>
        <w:rPr>
          <w:rFonts w:eastAsia="Times New Roman"/>
          <w:b/>
          <w:szCs w:val="24"/>
        </w:rPr>
        <w:t>ΣΥΡΜΑΛΕΝΙΟΣ:</w:t>
      </w:r>
      <w:r>
        <w:rPr>
          <w:rFonts w:eastAsia="Times New Roman"/>
          <w:szCs w:val="24"/>
        </w:rPr>
        <w:t xml:space="preserve"> Ευχαριστώ, κύριε Πρόεδρε. </w:t>
      </w:r>
    </w:p>
    <w:p w14:paraId="3695006A" w14:textId="77777777" w:rsidR="006648D0" w:rsidRDefault="00CC2A7D">
      <w:pPr>
        <w:spacing w:line="600" w:lineRule="auto"/>
        <w:ind w:firstLine="720"/>
        <w:jc w:val="both"/>
        <w:rPr>
          <w:rFonts w:eastAsia="Times New Roman"/>
          <w:szCs w:val="24"/>
        </w:rPr>
      </w:pPr>
      <w:r>
        <w:rPr>
          <w:rFonts w:eastAsia="Times New Roman"/>
          <w:szCs w:val="24"/>
        </w:rPr>
        <w:t>Κύριοι Υπουργοί, αγαπητοί συνάδελφοι, είναι πολλά αυτά που θέλω να πω. Δεν θα προλάβω, αλλά θα προσπαθήσω όσο γίνεται να συμπυκνώσω μερικά πράγματα, τα οποία αφ</w:t>
      </w:r>
      <w:r>
        <w:rPr>
          <w:rFonts w:eastAsia="Times New Roman"/>
          <w:szCs w:val="24"/>
        </w:rPr>
        <w:t xml:space="preserve">’ </w:t>
      </w:r>
      <w:r>
        <w:rPr>
          <w:rFonts w:eastAsia="Times New Roman"/>
          <w:szCs w:val="24"/>
        </w:rPr>
        <w:t>ενός μεν διαστρεβλώνουν και διαστρέφουν πλήρως την πρα</w:t>
      </w:r>
      <w:r>
        <w:rPr>
          <w:rFonts w:eastAsia="Times New Roman"/>
          <w:szCs w:val="24"/>
        </w:rPr>
        <w:t>γματικότητα και αφ</w:t>
      </w:r>
      <w:r>
        <w:rPr>
          <w:rFonts w:eastAsia="Times New Roman"/>
          <w:szCs w:val="24"/>
        </w:rPr>
        <w:t xml:space="preserve">’ </w:t>
      </w:r>
      <w:r>
        <w:rPr>
          <w:rFonts w:eastAsia="Times New Roman"/>
          <w:szCs w:val="24"/>
        </w:rPr>
        <w:t>ετέρου να απαντήσω σε σχέση με κομβικά ζητήματα του προϋπολογισμού.</w:t>
      </w:r>
    </w:p>
    <w:p w14:paraId="3695006B" w14:textId="77777777" w:rsidR="006648D0" w:rsidRDefault="00CC2A7D">
      <w:pPr>
        <w:spacing w:line="600" w:lineRule="auto"/>
        <w:ind w:firstLine="720"/>
        <w:jc w:val="both"/>
        <w:rPr>
          <w:rFonts w:eastAsia="Times New Roman"/>
          <w:szCs w:val="24"/>
        </w:rPr>
      </w:pPr>
      <w:r>
        <w:rPr>
          <w:rFonts w:eastAsia="Times New Roman"/>
          <w:szCs w:val="24"/>
        </w:rPr>
        <w:t xml:space="preserve">Κατ’ αρχάς, θέλω να πω ότι σήμερα είναι μια ημέρα απεργιακών κινητοποιήσεων. </w:t>
      </w:r>
    </w:p>
    <w:p w14:paraId="3695006C" w14:textId="77777777" w:rsidR="006648D0" w:rsidRDefault="00CC2A7D">
      <w:pPr>
        <w:spacing w:line="600" w:lineRule="auto"/>
        <w:ind w:firstLine="720"/>
        <w:jc w:val="both"/>
        <w:rPr>
          <w:rFonts w:eastAsia="Times New Roman"/>
          <w:szCs w:val="24"/>
        </w:rPr>
      </w:pPr>
      <w:r>
        <w:rPr>
          <w:rFonts w:eastAsia="Times New Roman"/>
          <w:szCs w:val="24"/>
        </w:rPr>
        <w:t>Ο ΣΥΡΙΖΑ χαιρετίζει τις απεργιακές κινητοποιήσεις της ΓΣΕΕ, της ΑΔΕΔΥ και όλων των μαζικών</w:t>
      </w:r>
      <w:r>
        <w:rPr>
          <w:rFonts w:eastAsia="Times New Roman"/>
          <w:szCs w:val="24"/>
        </w:rPr>
        <w:t xml:space="preserve"> συνδικαλιστικών οργανώσεων, διότι πραγματικά, στον βαθμό που μας στηρίζουν στο να έχουμε συλλογικές δια</w:t>
      </w:r>
      <w:r>
        <w:rPr>
          <w:rFonts w:eastAsia="Times New Roman"/>
          <w:szCs w:val="24"/>
        </w:rPr>
        <w:lastRenderedPageBreak/>
        <w:t>πραγματεύσεις, στο να αποκρούσουμε παράλογες απαιτήσεις του Διεθνούς Νομισματικού Ταμείου για ομαδικές απολύσεις και άλλα τέτοια αντεργατικά μέτρα, προφ</w:t>
      </w:r>
      <w:r>
        <w:rPr>
          <w:rFonts w:eastAsia="Times New Roman"/>
          <w:szCs w:val="24"/>
        </w:rPr>
        <w:t>ανώς αυτά ενισχύουν τη θέση και στη διαπραγμάτευση της ελληνικής κυβέρνησης.</w:t>
      </w:r>
    </w:p>
    <w:p w14:paraId="3695006D" w14:textId="77777777" w:rsidR="006648D0" w:rsidRDefault="00CC2A7D">
      <w:pPr>
        <w:spacing w:line="600" w:lineRule="auto"/>
        <w:ind w:firstLine="720"/>
        <w:jc w:val="both"/>
        <w:rPr>
          <w:rFonts w:eastAsia="Times New Roman"/>
          <w:szCs w:val="24"/>
        </w:rPr>
      </w:pPr>
      <w:r>
        <w:rPr>
          <w:rFonts w:eastAsia="Times New Roman"/>
          <w:szCs w:val="24"/>
        </w:rPr>
        <w:t xml:space="preserve"> Το ερώτημα είναι ποια είναι η θέση της Νέας Δημοκρατίας σε αυτά. Υποστηρίζετε, συνάδελφοι της Νέας Δημοκρατίας, συλλογικές διαπραγματεύσεις, τις κλαδικές συμβάσεις εργασίας, τη μ</w:t>
      </w:r>
      <w:r>
        <w:rPr>
          <w:rFonts w:eastAsia="Times New Roman"/>
          <w:szCs w:val="24"/>
        </w:rPr>
        <w:t>ετενέργεια, την επεκτασιμότητα κ.λπ.</w:t>
      </w:r>
      <w:r>
        <w:rPr>
          <w:rFonts w:eastAsia="Times New Roman"/>
          <w:szCs w:val="24"/>
        </w:rPr>
        <w:t>.</w:t>
      </w:r>
      <w:r>
        <w:rPr>
          <w:rFonts w:eastAsia="Times New Roman"/>
          <w:szCs w:val="24"/>
        </w:rPr>
        <w:t xml:space="preserve"> Υποστηρίζετε τις ομαδικές απολύσεις;</w:t>
      </w:r>
    </w:p>
    <w:p w14:paraId="3695006E" w14:textId="77777777" w:rsidR="006648D0" w:rsidRDefault="00CC2A7D">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w:t>
      </w:r>
      <w:r>
        <w:rPr>
          <w:rFonts w:eastAsia="Times New Roman"/>
          <w:szCs w:val="24"/>
        </w:rPr>
        <w:t xml:space="preserve">Βάλατε </w:t>
      </w:r>
      <w:r>
        <w:rPr>
          <w:rFonts w:eastAsia="Times New Roman"/>
          <w:szCs w:val="24"/>
        </w:rPr>
        <w:t>ΦΠΑ στο Αιγαίο, κύριε Συρμαλένιε, ΦΠΑ στα νησιά.</w:t>
      </w:r>
    </w:p>
    <w:p w14:paraId="3695006F" w14:textId="77777777" w:rsidR="006648D0" w:rsidRDefault="00CC2A7D">
      <w:pPr>
        <w:spacing w:line="600" w:lineRule="auto"/>
        <w:ind w:firstLine="720"/>
        <w:jc w:val="both"/>
        <w:rPr>
          <w:rFonts w:eastAsia="Times New Roman"/>
          <w:szCs w:val="24"/>
        </w:rPr>
      </w:pPr>
      <w:r>
        <w:rPr>
          <w:rFonts w:eastAsia="Times New Roman"/>
          <w:b/>
          <w:szCs w:val="24"/>
        </w:rPr>
        <w:t>ΝΙΚΟΛΑΟΣ ΣΥΡΜΑΛΕΝΙΟΣ:</w:t>
      </w:r>
      <w:r>
        <w:rPr>
          <w:rFonts w:eastAsia="Times New Roman"/>
          <w:szCs w:val="24"/>
        </w:rPr>
        <w:t xml:space="preserve"> Όταν θα έρθει η σειρά σας, κύριε Βρούτση, να μιλήσετε.</w:t>
      </w:r>
    </w:p>
    <w:p w14:paraId="36950070" w14:textId="77777777" w:rsidR="006648D0" w:rsidRDefault="00CC2A7D">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Τα έχουμε πε</w:t>
      </w:r>
      <w:r>
        <w:rPr>
          <w:rFonts w:eastAsia="Times New Roman"/>
          <w:szCs w:val="24"/>
        </w:rPr>
        <w:t>ι αυτά.</w:t>
      </w:r>
    </w:p>
    <w:p w14:paraId="36950071" w14:textId="77777777" w:rsidR="006648D0" w:rsidRDefault="00CC2A7D">
      <w:pPr>
        <w:spacing w:line="600" w:lineRule="auto"/>
        <w:ind w:firstLine="720"/>
        <w:jc w:val="both"/>
        <w:rPr>
          <w:rFonts w:eastAsia="Times New Roman"/>
          <w:szCs w:val="24"/>
        </w:rPr>
      </w:pPr>
      <w:r>
        <w:rPr>
          <w:rFonts w:eastAsia="Times New Roman"/>
          <w:b/>
          <w:szCs w:val="24"/>
        </w:rPr>
        <w:t>ΧΡΗΣΤΟΣ ΜΠΓΙΑΛΑΣ:</w:t>
      </w:r>
      <w:r>
        <w:rPr>
          <w:rFonts w:eastAsia="Times New Roman"/>
          <w:szCs w:val="24"/>
        </w:rPr>
        <w:t xml:space="preserve"> Και εσείς έχετε πει ότι θα τον καταργήσετε.</w:t>
      </w:r>
    </w:p>
    <w:p w14:paraId="36950072" w14:textId="77777777" w:rsidR="006648D0" w:rsidRDefault="00CC2A7D">
      <w:pPr>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Αρχίσαμε τον διάλογο τώρα, κυρίες και κύριοι συνάδελφοι;</w:t>
      </w:r>
    </w:p>
    <w:p w14:paraId="36950073" w14:textId="77777777" w:rsidR="006648D0" w:rsidRDefault="00CC2A7D">
      <w:pPr>
        <w:spacing w:line="600" w:lineRule="auto"/>
        <w:ind w:firstLine="720"/>
        <w:jc w:val="both"/>
        <w:rPr>
          <w:rFonts w:eastAsia="Times New Roman"/>
          <w:szCs w:val="24"/>
        </w:rPr>
      </w:pPr>
      <w:r>
        <w:rPr>
          <w:rFonts w:eastAsia="Times New Roman"/>
          <w:b/>
          <w:szCs w:val="24"/>
        </w:rPr>
        <w:t xml:space="preserve">ΝΙΚΟΛΑΟΣ ΣΥΡΜΑΛΕΝΙΟΣ: </w:t>
      </w:r>
      <w:r>
        <w:rPr>
          <w:rFonts w:eastAsia="Times New Roman"/>
          <w:szCs w:val="24"/>
        </w:rPr>
        <w:t>Κρατήστε μία καθυστέρηση, κύριε Πρόεδρε.</w:t>
      </w:r>
    </w:p>
    <w:p w14:paraId="36950074" w14:textId="77777777" w:rsidR="006648D0" w:rsidRDefault="00CC2A7D">
      <w:pPr>
        <w:spacing w:line="600" w:lineRule="auto"/>
        <w:ind w:firstLine="720"/>
        <w:jc w:val="both"/>
        <w:rPr>
          <w:rFonts w:eastAsia="Times New Roman"/>
          <w:szCs w:val="24"/>
        </w:rPr>
      </w:pPr>
      <w:r>
        <w:rPr>
          <w:rFonts w:eastAsia="Times New Roman"/>
          <w:szCs w:val="24"/>
        </w:rPr>
        <w:t xml:space="preserve">Μαζί με αυτές τις κινητοποιήσεις </w:t>
      </w:r>
      <w:r>
        <w:rPr>
          <w:rFonts w:eastAsia="Times New Roman"/>
          <w:szCs w:val="24"/>
        </w:rPr>
        <w:t>υπάρχει και μία άλλη κινητοποίηση η οποία εξελίσσεται αυτές τις ημέρες. Είναι η απεργιακή κινητοποίηση της Πανελλήνιας Ναυτικής Ομοσπονδίας.</w:t>
      </w:r>
    </w:p>
    <w:p w14:paraId="36950075" w14:textId="77777777" w:rsidR="006648D0" w:rsidRDefault="00CC2A7D">
      <w:pPr>
        <w:spacing w:line="600" w:lineRule="auto"/>
        <w:ind w:firstLine="720"/>
        <w:jc w:val="both"/>
        <w:rPr>
          <w:rFonts w:eastAsia="Times New Roman"/>
          <w:szCs w:val="24"/>
        </w:rPr>
      </w:pPr>
      <w:r>
        <w:rPr>
          <w:rFonts w:eastAsia="Times New Roman"/>
          <w:szCs w:val="24"/>
        </w:rPr>
        <w:t xml:space="preserve"> Θέλω να πω </w:t>
      </w:r>
      <w:r>
        <w:rPr>
          <w:rFonts w:eastAsia="Times New Roman"/>
          <w:szCs w:val="24"/>
        </w:rPr>
        <w:t>ότι</w:t>
      </w:r>
      <w:r>
        <w:rPr>
          <w:rFonts w:eastAsia="Times New Roman"/>
          <w:szCs w:val="24"/>
        </w:rPr>
        <w:t xml:space="preserve"> </w:t>
      </w:r>
      <w:r>
        <w:rPr>
          <w:rFonts w:eastAsia="Times New Roman"/>
          <w:szCs w:val="24"/>
        </w:rPr>
        <w:t>σ</w:t>
      </w:r>
      <w:r>
        <w:rPr>
          <w:rFonts w:eastAsia="Times New Roman"/>
          <w:szCs w:val="24"/>
        </w:rPr>
        <w:t>εβόμαστε πραγματικά και θεωρούμε ιερό δικαίωμα την απεργία. Μετά όμως από μία εβδομάδα απεργίας, μ</w:t>
      </w:r>
      <w:r>
        <w:rPr>
          <w:rFonts w:eastAsia="Times New Roman"/>
          <w:szCs w:val="24"/>
        </w:rPr>
        <w:t xml:space="preserve">ε την οποία έχουν αποκοπεί πλήρως τα νησιά μας, υπάρχει σοβαρό κοινωνικό πρόβλημα. </w:t>
      </w:r>
    </w:p>
    <w:p w14:paraId="36950076" w14:textId="77777777" w:rsidR="006648D0" w:rsidRDefault="00CC2A7D">
      <w:pPr>
        <w:spacing w:line="600" w:lineRule="auto"/>
        <w:ind w:firstLine="720"/>
        <w:jc w:val="both"/>
        <w:rPr>
          <w:rFonts w:eastAsia="Times New Roman"/>
          <w:szCs w:val="24"/>
        </w:rPr>
      </w:pPr>
      <w:r>
        <w:rPr>
          <w:rFonts w:eastAsia="Times New Roman"/>
          <w:szCs w:val="24"/>
        </w:rPr>
        <w:t>Θα ήθελα να ξέρω πραγματικά, εφόσον και ο Υπουργός προ ολίγου δεσμεύτηκε ότι δεν θα υπάρξει κα</w:t>
      </w:r>
      <w:r>
        <w:rPr>
          <w:rFonts w:eastAsia="Times New Roman"/>
          <w:szCs w:val="24"/>
        </w:rPr>
        <w:t>μ</w:t>
      </w:r>
      <w:r>
        <w:rPr>
          <w:rFonts w:eastAsia="Times New Roman"/>
          <w:szCs w:val="24"/>
        </w:rPr>
        <w:t>μία αλλαγή στο φορολογικό καθεστώς των ναυτικών και ο Υπουργός Ναυτιλίας ο κ.</w:t>
      </w:r>
      <w:r>
        <w:rPr>
          <w:rFonts w:eastAsia="Times New Roman"/>
          <w:szCs w:val="24"/>
        </w:rPr>
        <w:t xml:space="preserve"> Κουρουμπλής έχει δεσμευτεί </w:t>
      </w:r>
      <w:r>
        <w:rPr>
          <w:rFonts w:eastAsia="Times New Roman"/>
          <w:szCs w:val="24"/>
        </w:rPr>
        <w:lastRenderedPageBreak/>
        <w:t>και ο κ. Τσακαλώτος δεσμεύτηκε πριν, ποιο είναι το νόημα συνέχισης μιας τέτοιας απεργίας.</w:t>
      </w:r>
    </w:p>
    <w:p w14:paraId="36950077"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Και θέλω να ρωτήσω, απευθυνόμενος κυρίως στους συνδικαλιστές που υποστηρίζουν τη Νέα Δημοκρατία, αν την ίδια ευαισθησία έδειξαν οι συνδικα</w:t>
      </w:r>
      <w:r>
        <w:rPr>
          <w:rFonts w:eastAsia="Times New Roman" w:cs="Times New Roman"/>
          <w:szCs w:val="24"/>
        </w:rPr>
        <w:t>λιστές της Νέας Δημοκρατίας στην ΠΝΟ, όταν πήγε να περάσει η διάταξη για τις ατομικές συμβάσεις εργασίας στη ναυτιλία. Την ίδια ευαισθησία έδειξαν οι συνδικαλιστές της Νέας Δημοκρατίας, όταν πέρασε η διάταξη για τον απεργοσπαστικό μηχανισμό με νομοσχέδιο τ</w:t>
      </w:r>
      <w:r>
        <w:rPr>
          <w:rFonts w:eastAsia="Times New Roman" w:cs="Times New Roman"/>
          <w:szCs w:val="24"/>
        </w:rPr>
        <w:t>ου κ. Βαρβιτσιώτη; Ας μας απαντήσουν σ</w:t>
      </w:r>
      <w:r>
        <w:rPr>
          <w:rFonts w:eastAsia="Times New Roman" w:cs="Times New Roman"/>
          <w:szCs w:val="24"/>
        </w:rPr>
        <w:t>ε</w:t>
      </w:r>
      <w:r>
        <w:rPr>
          <w:rFonts w:eastAsia="Times New Roman" w:cs="Times New Roman"/>
          <w:szCs w:val="24"/>
        </w:rPr>
        <w:t xml:space="preserve"> αυτά οι προσκείμενοι στη Νέα Δημοκρατία συνδικαλιστές και μετά να το συζητήσουμε.</w:t>
      </w:r>
    </w:p>
    <w:p w14:paraId="36950078"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 xml:space="preserve">Είναι φανερό, αγαπητοί συνάδελφοι, ότι το αποτέλεσμα του </w:t>
      </w:r>
      <w:r>
        <w:rPr>
          <w:rFonts w:eastAsia="Times New Roman" w:cs="Times New Roman"/>
          <w:szCs w:val="24"/>
          <w:lang w:val="en-US"/>
        </w:rPr>
        <w:t>Eurogroup</w:t>
      </w:r>
      <w:r>
        <w:rPr>
          <w:rFonts w:eastAsia="Times New Roman" w:cs="Times New Roman"/>
          <w:szCs w:val="24"/>
        </w:rPr>
        <w:t xml:space="preserve"> ήταν μια επιτυχία. Δεν θριαμβολογούμε, όμως. Θεωρούμε επιτυχία ότι </w:t>
      </w:r>
      <w:r>
        <w:rPr>
          <w:rFonts w:eastAsia="Times New Roman" w:cs="Times New Roman"/>
          <w:szCs w:val="24"/>
        </w:rPr>
        <w:t xml:space="preserve">για πρώτη φορά υπάρχουν μέτρα και όχι υποσχέσεις, όπως το 2012, μέτρα </w:t>
      </w:r>
      <w:r>
        <w:rPr>
          <w:rFonts w:eastAsia="Times New Roman" w:cs="Times New Roman"/>
          <w:szCs w:val="24"/>
        </w:rPr>
        <w:lastRenderedPageBreak/>
        <w:t xml:space="preserve">με τα οποία αναδιαρθρώνεται ουσιαστικά το μακροχρόνιο χρέος του </w:t>
      </w:r>
      <w:r>
        <w:rPr>
          <w:rFonts w:eastAsia="Times New Roman" w:cs="Times New Roman"/>
          <w:szCs w:val="24"/>
          <w:lang w:val="en-US"/>
        </w:rPr>
        <w:t>EFSM</w:t>
      </w:r>
      <w:r>
        <w:rPr>
          <w:rFonts w:eastAsia="Times New Roman" w:cs="Times New Roman"/>
          <w:szCs w:val="24"/>
        </w:rPr>
        <w:t>, του Ευρωπαϊκού Μηχανισμού Στήριξης.</w:t>
      </w:r>
    </w:p>
    <w:p w14:paraId="36950079" w14:textId="77777777" w:rsidR="006648D0" w:rsidRDefault="00CC2A7D">
      <w:pPr>
        <w:spacing w:line="600" w:lineRule="auto"/>
        <w:ind w:firstLine="567"/>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Και γίνεται βιώσιμο.</w:t>
      </w:r>
    </w:p>
    <w:p w14:paraId="3695007A" w14:textId="77777777" w:rsidR="006648D0" w:rsidRDefault="00CC2A7D">
      <w:pPr>
        <w:spacing w:line="600" w:lineRule="auto"/>
        <w:ind w:firstLine="567"/>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Δεύτερον, σταθεροπο</w:t>
      </w:r>
      <w:r>
        <w:rPr>
          <w:rFonts w:eastAsia="Times New Roman" w:cs="Times New Roman"/>
          <w:szCs w:val="24"/>
        </w:rPr>
        <w:t xml:space="preserve">ιεί τα επιτόκια στο 1,5% και τρίτον, οι χρηματοδοτικές δαπάνες θα είναι κάτω από το 15% για πάρα πολλά χρόνια. </w:t>
      </w:r>
    </w:p>
    <w:p w14:paraId="3695007B"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 xml:space="preserve">Απέναντι σε αυτή την επιτυχία η Αντιπολίτευση αντί να κάνει την αυτοκριτική της, που δεν είχε καταφέρει τίποτα, παρά μόνο μια υπόσχεση στο </w:t>
      </w:r>
      <w:r>
        <w:rPr>
          <w:rFonts w:eastAsia="Times New Roman" w:cs="Times New Roman"/>
          <w:szCs w:val="24"/>
          <w:lang w:val="en-US"/>
        </w:rPr>
        <w:t>Eurog</w:t>
      </w:r>
      <w:r>
        <w:rPr>
          <w:rFonts w:eastAsia="Times New Roman" w:cs="Times New Roman"/>
          <w:szCs w:val="24"/>
          <w:lang w:val="en-US"/>
        </w:rPr>
        <w:t>roup</w:t>
      </w:r>
      <w:r>
        <w:rPr>
          <w:rFonts w:eastAsia="Times New Roman" w:cs="Times New Roman"/>
          <w:szCs w:val="24"/>
        </w:rPr>
        <w:t xml:space="preserve"> του τέλους του 2012, συνεχίζει την καταστροφολογία και τις καταστροφολογικές προφητείες. Εμείς απέναντι σ’ αυτές τις προφητείες αντιπαραθέτουμε την πραγματικότητα και στοιχεία. Δεν αντιπαραθέτουμε προβλέψεις. </w:t>
      </w:r>
    </w:p>
    <w:p w14:paraId="3695007C"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Τα στοιχεία λένε: Πρώτον, το δεύτερο εξάμ</w:t>
      </w:r>
      <w:r>
        <w:rPr>
          <w:rFonts w:eastAsia="Times New Roman" w:cs="Times New Roman"/>
          <w:szCs w:val="24"/>
        </w:rPr>
        <w:t>ηνο του 2016 έχουμε ανάπτυξη αντί για ύφεση. Δεύτερον, τα έσοδα μετά το εντεκάμηνο Ιανου</w:t>
      </w:r>
      <w:r>
        <w:rPr>
          <w:rFonts w:eastAsia="Times New Roman" w:cs="Times New Roman"/>
          <w:szCs w:val="24"/>
        </w:rPr>
        <w:t xml:space="preserve">αρίου </w:t>
      </w:r>
      <w:r>
        <w:rPr>
          <w:rFonts w:eastAsia="Times New Roman" w:cs="Times New Roman"/>
          <w:szCs w:val="24"/>
        </w:rPr>
        <w:lastRenderedPageBreak/>
        <w:t>-</w:t>
      </w:r>
      <w:r>
        <w:rPr>
          <w:rFonts w:eastAsia="Times New Roman" w:cs="Times New Roman"/>
          <w:szCs w:val="24"/>
        </w:rPr>
        <w:t xml:space="preserve"> </w:t>
      </w:r>
      <w:r>
        <w:rPr>
          <w:rFonts w:eastAsia="Times New Roman" w:cs="Times New Roman"/>
          <w:szCs w:val="24"/>
        </w:rPr>
        <w:t>Νο</w:t>
      </w:r>
      <w:r>
        <w:rPr>
          <w:rFonts w:eastAsia="Times New Roman" w:cs="Times New Roman"/>
          <w:szCs w:val="24"/>
        </w:rPr>
        <w:t>ε</w:t>
      </w:r>
      <w:r>
        <w:rPr>
          <w:rFonts w:eastAsia="Times New Roman" w:cs="Times New Roman"/>
          <w:szCs w:val="24"/>
        </w:rPr>
        <w:t>μβρ</w:t>
      </w:r>
      <w:r>
        <w:rPr>
          <w:rFonts w:eastAsia="Times New Roman" w:cs="Times New Roman"/>
          <w:szCs w:val="24"/>
        </w:rPr>
        <w:t>ίου</w:t>
      </w:r>
      <w:r>
        <w:rPr>
          <w:rFonts w:eastAsia="Times New Roman" w:cs="Times New Roman"/>
          <w:szCs w:val="24"/>
        </w:rPr>
        <w:t xml:space="preserve"> 2016, είναι παραπάνω κατά 2,4 δισεκατομμύρια. Τρίτον, το πλεόνασμα του 2016 είναι μεγαλύτερο από το προϋπολογισθέν κατά 0,5% του ΑΕΠ και δημιουργεί πρ</w:t>
      </w:r>
      <w:r>
        <w:rPr>
          <w:rFonts w:eastAsia="Times New Roman" w:cs="Times New Roman"/>
          <w:szCs w:val="24"/>
        </w:rPr>
        <w:t xml:space="preserve">οϋποθέσεις κοινωνικού πλεονάσματος. </w:t>
      </w:r>
    </w:p>
    <w:p w14:paraId="3695007D"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 xml:space="preserve">Το ύστατο επιχείρημά σας, ότι εμείς τώρα φτάνουμε εκεί που ήσασταν στο τέλος του 2014, ουσιαστικά δεν αναφέρει ότι φέρατε τις εκλογές τρεις μήνες νωρίτερα και όχι τον Μάρτιο του 2015 -γιατί οι προεδρικές εκλογές έπρεπε </w:t>
      </w:r>
      <w:r>
        <w:rPr>
          <w:rFonts w:eastAsia="Times New Roman" w:cs="Times New Roman"/>
          <w:szCs w:val="24"/>
        </w:rPr>
        <w:t>να γίνουν Ιανουάριο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Φεβρουάριο του 2015, αλλά τις φέρατε τον Δεκέμβριο του 2014- γιατί ακριβώς ξέρατε ότι, επειδή δεν είχε κλείσει η πέμπτη αξιολόγηση, είχατε δυο επιλογές. Ή να πάρετε σκληρά μέτρα για να κλείσετε την αξιολόγηση, που εν</w:t>
      </w:r>
      <w:r>
        <w:rPr>
          <w:rFonts w:eastAsia="Times New Roman" w:cs="Times New Roman"/>
          <w:szCs w:val="24"/>
        </w:rPr>
        <w:t xml:space="preserve"> </w:t>
      </w:r>
      <w:r>
        <w:rPr>
          <w:rFonts w:eastAsia="Times New Roman" w:cs="Times New Roman"/>
          <w:szCs w:val="24"/>
        </w:rPr>
        <w:t xml:space="preserve">όψει εκλογών δεν </w:t>
      </w:r>
      <w:r>
        <w:rPr>
          <w:rFonts w:eastAsia="Times New Roman" w:cs="Times New Roman"/>
          <w:szCs w:val="24"/>
        </w:rPr>
        <w:t>σας συνέφερε ή να υπογράψετε εσείς το τρίτο μνημόνιο, με σκληρότερα μέτρα απ’ αυτά που βιώνουμε αυτή τη στιγμή, που και πάλι δεν σας συνέφερε εν</w:t>
      </w:r>
      <w:r>
        <w:rPr>
          <w:rFonts w:eastAsia="Times New Roman" w:cs="Times New Roman"/>
          <w:szCs w:val="24"/>
        </w:rPr>
        <w:t xml:space="preserve"> </w:t>
      </w:r>
      <w:r>
        <w:rPr>
          <w:rFonts w:eastAsia="Times New Roman" w:cs="Times New Roman"/>
          <w:szCs w:val="24"/>
        </w:rPr>
        <w:t xml:space="preserve">όψει εκλογών. </w:t>
      </w:r>
    </w:p>
    <w:p w14:paraId="3695007E"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lastRenderedPageBreak/>
        <w:t xml:space="preserve">Αντ’ αυτού τι κάνατε; Αποδράσατε, βγήκε η Κυβέρνηση του ΣΥΡΙΖΑ και βρήκε στα αποθεματικά των ταμείων λεφτά για να πληρώσει μισθούς και συντάξεις μέχρι το τέλος Φεβρουαρίου 2015. </w:t>
      </w:r>
    </w:p>
    <w:p w14:paraId="3695007F"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Κύριοι της Νέας Δημοκρατίας και του ΠΑΣΟΚ, κύριοι της Αντιπολίτευσης, παραδεχ</w:t>
      </w:r>
      <w:r>
        <w:rPr>
          <w:rFonts w:eastAsia="Times New Roman" w:cs="Times New Roman"/>
          <w:szCs w:val="24"/>
        </w:rPr>
        <w:t xml:space="preserve">θείτε ότι αποτύχατε ως Κυβέρνηση. Φέρατε τη χώρα στη χρεοκοπία και στα μνημόνια. Τώρα αποτυγχάνετε και ως Αντιπολίτευση. Δεν έχετε επιχειρήματα. Τα μόνα επιχειρήματά σας είναι η καταστροφολογία. </w:t>
      </w:r>
    </w:p>
    <w:p w14:paraId="36950080"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Εμείς υποστηρίζουμε έναν προϋπολογισμό, ο οποίος θα προβλέπε</w:t>
      </w:r>
      <w:r>
        <w:rPr>
          <w:rFonts w:eastAsia="Times New Roman" w:cs="Times New Roman"/>
          <w:szCs w:val="24"/>
        </w:rPr>
        <w:t>ι δημοσιονομική σταθερότητα, οικονομική ανάπτυξη και δίκαιη κατανομή των βαρών και των ωφελειών. Η μεν δημοσιονομική σταθερότητα και η ανάπτυξη επιβεβαιώνονται από τα μέχρι σήμερα στοιχεία, όπως επενδύσεις, εξαγωγές, πλεόνασμα σε έσοδα, η δε δίκαιη κατανομ</w:t>
      </w:r>
      <w:r>
        <w:rPr>
          <w:rFonts w:eastAsia="Times New Roman" w:cs="Times New Roman"/>
          <w:szCs w:val="24"/>
        </w:rPr>
        <w:t xml:space="preserve">ή βαρών και </w:t>
      </w:r>
      <w:r>
        <w:rPr>
          <w:rFonts w:eastAsia="Times New Roman" w:cs="Times New Roman"/>
          <w:szCs w:val="24"/>
        </w:rPr>
        <w:lastRenderedPageBreak/>
        <w:t xml:space="preserve">ωφελειών υπηρετείται από τον κοινωνικό προϋπολογισμό, όπως κατευθύνεται από την καθολική εφαρμογή του </w:t>
      </w:r>
      <w:r>
        <w:rPr>
          <w:rFonts w:eastAsia="Times New Roman" w:cs="Times New Roman"/>
          <w:szCs w:val="24"/>
        </w:rPr>
        <w:t>κ</w:t>
      </w:r>
      <w:r>
        <w:rPr>
          <w:rFonts w:eastAsia="Times New Roman" w:cs="Times New Roman"/>
          <w:szCs w:val="24"/>
        </w:rPr>
        <w:t xml:space="preserve">οινωνικού </w:t>
      </w:r>
      <w:r>
        <w:rPr>
          <w:rFonts w:eastAsia="Times New Roman" w:cs="Times New Roman"/>
          <w:szCs w:val="24"/>
        </w:rPr>
        <w:t>ε</w:t>
      </w:r>
      <w:r>
        <w:rPr>
          <w:rFonts w:eastAsia="Times New Roman" w:cs="Times New Roman"/>
          <w:szCs w:val="24"/>
        </w:rPr>
        <w:t xml:space="preserve">πιδόματος </w:t>
      </w:r>
      <w:r>
        <w:rPr>
          <w:rFonts w:eastAsia="Times New Roman" w:cs="Times New Roman"/>
          <w:szCs w:val="24"/>
        </w:rPr>
        <w:t>α</w:t>
      </w:r>
      <w:r>
        <w:rPr>
          <w:rFonts w:eastAsia="Times New Roman" w:cs="Times New Roman"/>
          <w:szCs w:val="24"/>
        </w:rPr>
        <w:t xml:space="preserve">λληλεγγύης με κονδύλι 760 εκατομμυρίων, με 300 εκατομμύρια επιπλέον από τους προϋπολογισμούς υγείας, πρόνοιας και παιδείας, με 100 εκατομμύρια για την προστασία της πρώτης κατοικίας, που ψηφίσαμε πέρυσι και αφορά το 25% των πιο ευάλωτων δανειοληπτών. </w:t>
      </w:r>
    </w:p>
    <w:p w14:paraId="36950081"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Αγαπ</w:t>
      </w:r>
      <w:r>
        <w:rPr>
          <w:rFonts w:eastAsia="Times New Roman" w:cs="Times New Roman"/>
          <w:szCs w:val="24"/>
        </w:rPr>
        <w:t>ητοί συνάδελφοι, η Κυβέρνησή μας έχει χαράξει έναν οδικό χάρτη μετά τον συμβιβασμό του καλοκαιριού του 2015. Υλοποιήσαμε δυο δύσκολους προϋπολογισμούς, του 2015 και του 2016. Προχωρήσαμε στην ψήφιση σειράς νομοθετημάτων με θετικά κυρίως χαρακτηριστικά. Ψηφ</w:t>
      </w:r>
      <w:r>
        <w:rPr>
          <w:rFonts w:eastAsia="Times New Roman" w:cs="Times New Roman"/>
          <w:szCs w:val="24"/>
        </w:rPr>
        <w:t>ίσαμε μια ασφαλιστική μεταρρύθμιση</w:t>
      </w:r>
      <w:r>
        <w:rPr>
          <w:rFonts w:eastAsia="Times New Roman" w:cs="Times New Roman"/>
          <w:szCs w:val="24"/>
        </w:rPr>
        <w:t>-</w:t>
      </w:r>
      <w:r>
        <w:rPr>
          <w:rFonts w:eastAsia="Times New Roman" w:cs="Times New Roman"/>
          <w:szCs w:val="24"/>
        </w:rPr>
        <w:t xml:space="preserve">τομή για να μπορούν οι επόμενες γενιές να παίρνουν αξιοπρεπή σύνταξη. </w:t>
      </w:r>
    </w:p>
    <w:p w14:paraId="36950082"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lastRenderedPageBreak/>
        <w:t>Αρχίσαμε την ανάταξη του Εθνικού Συστήματος Υγείας με αναβάθμιση του ΕΚΑΒ, με προσλήψεις στα νοσοκομεία και στα νησιά. Για πρώτη φορά μετά από δεκαετί</w:t>
      </w:r>
      <w:r>
        <w:rPr>
          <w:rFonts w:eastAsia="Times New Roman" w:cs="Times New Roman"/>
          <w:szCs w:val="24"/>
        </w:rPr>
        <w:t xml:space="preserve">ες </w:t>
      </w:r>
      <w:r>
        <w:rPr>
          <w:rFonts w:eastAsia="Times New Roman" w:cs="Times New Roman"/>
          <w:szCs w:val="24"/>
        </w:rPr>
        <w:t xml:space="preserve">δημιουργήθηκε </w:t>
      </w:r>
      <w:r>
        <w:rPr>
          <w:rFonts w:eastAsia="Times New Roman" w:cs="Times New Roman"/>
          <w:szCs w:val="24"/>
        </w:rPr>
        <w:t xml:space="preserve">ΕΚΑΒ στη Σύρο. </w:t>
      </w:r>
    </w:p>
    <w:p w14:paraId="3695008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Το νοσοκομείο της Σαντορίνης λειτούργησε, ενώ ήταν έτοιμο </w:t>
      </w:r>
      <w:r>
        <w:rPr>
          <w:rFonts w:eastAsia="Times New Roman" w:cs="Times New Roman"/>
          <w:szCs w:val="24"/>
        </w:rPr>
        <w:t xml:space="preserve">να </w:t>
      </w:r>
      <w:r>
        <w:rPr>
          <w:rFonts w:eastAsia="Times New Roman" w:cs="Times New Roman"/>
          <w:szCs w:val="24"/>
        </w:rPr>
        <w:t xml:space="preserve">πουληθεί σε ιδιώτες. </w:t>
      </w:r>
    </w:p>
    <w:p w14:paraId="3695008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Ξεκινήσαμε τη μεταρρύθμιση σε όλες τις βαθμίδες της εκπαίδευσης και ανοίξαμε για πρώτη φορά τα σχολεία με βιβλία και σχεδόν πλήρη κάλυψη όλω</w:t>
      </w:r>
      <w:r>
        <w:rPr>
          <w:rFonts w:eastAsia="Times New Roman" w:cs="Times New Roman"/>
          <w:szCs w:val="24"/>
        </w:rPr>
        <w:t xml:space="preserve">ν των εκπαιδευτικών κενών. </w:t>
      </w:r>
    </w:p>
    <w:p w14:paraId="3695008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Αντιμετωπίσαμε, παρά τις τεράστιες δυσκολίες, το προσφυγικό</w:t>
      </w:r>
      <w:r>
        <w:rPr>
          <w:rFonts w:eastAsia="Times New Roman" w:cs="Times New Roman"/>
          <w:szCs w:val="24"/>
        </w:rPr>
        <w:t xml:space="preserve"> </w:t>
      </w:r>
      <w:r>
        <w:rPr>
          <w:rFonts w:eastAsia="Times New Roman" w:cs="Times New Roman"/>
          <w:szCs w:val="24"/>
        </w:rPr>
        <w:t xml:space="preserve">-μεταναστευτικό με ανθρωπιά και αξιοπρέπεια. Ξεκινήσαμε τη μεταρρύθμιση στη δημόσια διοίκηση και τώρα θα αρχίσει η υλοποίησή της. </w:t>
      </w:r>
    </w:p>
    <w:p w14:paraId="3695008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Δρομολογήσαμε τη μάχη ενάντια στη δια</w:t>
      </w:r>
      <w:r>
        <w:rPr>
          <w:rFonts w:eastAsia="Times New Roman" w:cs="Times New Roman"/>
          <w:szCs w:val="24"/>
        </w:rPr>
        <w:t>πλοκή. Ψηφίσαμε την απλή αναλογική. Ξεκινήσαμε και δρομολογήσαμε την υπόθεση της συνταγματικής αναθεώρησης.</w:t>
      </w:r>
    </w:p>
    <w:p w14:paraId="36950087"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Κύριε συνάδελφε, ολοκληρώστε.</w:t>
      </w:r>
    </w:p>
    <w:p w14:paraId="36950088"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Ολοκληρώνω, κύριε Πρόεδρε.</w:t>
      </w:r>
    </w:p>
    <w:p w14:paraId="3695008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Κλείσαμε την πρώτη αξιολόγηση και η δ</w:t>
      </w:r>
      <w:r>
        <w:rPr>
          <w:rFonts w:eastAsia="Times New Roman" w:cs="Times New Roman"/>
          <w:szCs w:val="24"/>
        </w:rPr>
        <w:t xml:space="preserve">εύτερη αξιολόγηση κλείνει οσονούπω. Στρίβουμε το τιμόνι της χώρας από την ύφεση στην ανάπτυξη και παρά τις καταστροφολογίες, στο τέλος του 2018 βγαίνουμε από τα μνημόνια. Χτυπάμε τις παθογένειες που δημιουργήσατε και μας οδήγησαν στην χρεοκοπία. </w:t>
      </w:r>
    </w:p>
    <w:p w14:paraId="3695008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Με την ελ</w:t>
      </w:r>
      <w:r>
        <w:rPr>
          <w:rFonts w:eastAsia="Times New Roman" w:cs="Times New Roman"/>
          <w:szCs w:val="24"/>
        </w:rPr>
        <w:t>πίδα της ορατής πλέον ανάκαμψης και ανάπτυξης, πιστεύουμε ότι στο τέλος του 2018 αυτή η Κυβέρνηση θα πάρει μέτρα φοροελαφρύνσεων, υλοποιώντας την επιλογή της δίκαιης ανάπτυξης προς όφελος των πιο αδύναμων στρωμάτων της ελληνικής κοινωνίας.</w:t>
      </w:r>
    </w:p>
    <w:p w14:paraId="3695008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Ευχαριστώ.</w:t>
      </w:r>
    </w:p>
    <w:p w14:paraId="3695008C"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w:t>
      </w:r>
      <w:r>
        <w:rPr>
          <w:rFonts w:eastAsia="Times New Roman" w:cs="Times New Roman"/>
          <w:szCs w:val="24"/>
        </w:rPr>
        <w:t>οκροτήματα από την πτέρυγα του ΣΥΡΙΖΑ)</w:t>
      </w:r>
    </w:p>
    <w:p w14:paraId="3695008D"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Ευχαριστούμε, κύριε συνάδελφε.</w:t>
      </w:r>
    </w:p>
    <w:p w14:paraId="3695008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Δημοκρατικής Συμπαράταξης κ. Ανδρέας Λοβέρδος.</w:t>
      </w:r>
    </w:p>
    <w:p w14:paraId="3695008F"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κυρίες και κύριοι Βουλευτέ</w:t>
      </w:r>
      <w:r>
        <w:rPr>
          <w:rFonts w:eastAsia="Times New Roman" w:cs="Times New Roman"/>
          <w:szCs w:val="24"/>
        </w:rPr>
        <w:t xml:space="preserve">ς, ξεκινώ με μια εκτίμηση-φράση του Χαρίλαου Τρικούπη, που έλεγε ότι ο προϋπολογισμός δεν είναι πρωτίστως ένα ζήτημα αριθμών. Πρωτίστως είναι ένα κοινωνικό και πολιτικό ζήτημα. </w:t>
      </w:r>
    </w:p>
    <w:p w14:paraId="3695009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Και ως τέτοιο, δηλαδή ως κοινωνικό και πολιτικό, αν με καλούσε κάποιος να χαρα</w:t>
      </w:r>
      <w:r>
        <w:rPr>
          <w:rFonts w:eastAsia="Times New Roman" w:cs="Times New Roman"/>
          <w:szCs w:val="24"/>
        </w:rPr>
        <w:t>κτηρίσω τον προϋπολογισμό του 2017 της Κυβέρνησης, θα έλεγα ότι είναι ένας προϋπολογισμός των φόρων. Και αν το έλεγα και λαϊκότερα, θα έλεγα ότι είναι ένας φορομπηχτικός προϋπολογισμός, ο δεύτερος προϋπολογισμός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3695009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Πρόκειται για το δεύτερο </w:t>
      </w:r>
      <w:r>
        <w:rPr>
          <w:rFonts w:eastAsia="Times New Roman" w:cs="Times New Roman"/>
          <w:szCs w:val="24"/>
        </w:rPr>
        <w:t>κείμενο που ενσωματώνει το κοινωνικό κόστος από τη διακυβέρνηση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που φορτώθηκε στην πλάτη του ελληνικού λαού και οδήγησε τη χώρα στην απώλεια της ανάπτυξης, την επαναφορά της ύφεσης, στα δεκάδες δισεκατομμύρια των εκροών από τις καταθέσεις, σ</w:t>
      </w:r>
      <w:r>
        <w:rPr>
          <w:rFonts w:eastAsia="Times New Roman" w:cs="Times New Roman"/>
          <w:szCs w:val="24"/>
        </w:rPr>
        <w:t>τα δεκάδες δισεκατομμύρια που χάθηκαν από τις ανακεφαλαιοποιήσεις των τραπεζών.</w:t>
      </w:r>
    </w:p>
    <w:p w14:paraId="3695009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Σήμερα αυτό που λέει, κυρίες και κύριοι Βουλευτές, η Κυβέρνηση είναι να προσπαθήσουμε, αν συντρέξουν μια σειρά από προϋποθέσεις –κύριε Πρόεδρε, ο λόγος μου απευθύνεται στη Βουλ</w:t>
      </w:r>
      <w:r>
        <w:rPr>
          <w:rFonts w:eastAsia="Times New Roman" w:cs="Times New Roman"/>
          <w:szCs w:val="24"/>
        </w:rPr>
        <w:t xml:space="preserve">ή των Ελλήνων και την Κυβέρνηση-, να ξαναγυρίσουμε στο 2014 που η έκθεση των δαπανών 2014, την οποία υποστήριξε ο κ. Χουλιαράκης εδώ, εκτίμησε ότι ήταν μια χρονιά που έκλεισε με αναπτυξιακό πρόσημο 0,35%. </w:t>
      </w:r>
    </w:p>
    <w:p w14:paraId="3695009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Να γυρίσουμε στο 2014, αλλά, όπως ο κ. Κουτσούκος </w:t>
      </w:r>
      <w:r>
        <w:rPr>
          <w:rFonts w:eastAsia="Times New Roman" w:cs="Times New Roman"/>
          <w:szCs w:val="24"/>
        </w:rPr>
        <w:t xml:space="preserve">ανέδειξε στην εισήγησή του, με τα ληξιπρόθεσμα χρέη πολιτών προς το κράτος 93 δισεκατομμύρια και το αντίστροφο, τα ληξιπρόθεσμα χρέη του </w:t>
      </w:r>
      <w:r>
        <w:rPr>
          <w:rFonts w:eastAsia="Times New Roman" w:cs="Times New Roman"/>
          <w:szCs w:val="24"/>
        </w:rPr>
        <w:t>δ</w:t>
      </w:r>
      <w:r>
        <w:rPr>
          <w:rFonts w:eastAsia="Times New Roman" w:cs="Times New Roman"/>
          <w:szCs w:val="24"/>
        </w:rPr>
        <w:t>ημοσίου προς τους ιδιώτες, δηλαδή την ανάσα της οικονομίας, να είναι από τα 3,7 δισεκατομμύρια που ήταν το 2014 στα 6,</w:t>
      </w:r>
      <w:r>
        <w:rPr>
          <w:rFonts w:eastAsia="Times New Roman" w:cs="Times New Roman"/>
          <w:szCs w:val="24"/>
        </w:rPr>
        <w:t>21 δισεκατομμύρια που είναι τώρα.</w:t>
      </w:r>
    </w:p>
    <w:p w14:paraId="3695009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Κι επειδή έκανα μια μικρή αναφορά στα αντίθετα ληξιπρόθεσμα από τον πολίτη προς το </w:t>
      </w:r>
      <w:r>
        <w:rPr>
          <w:rFonts w:eastAsia="Times New Roman" w:cs="Times New Roman"/>
          <w:szCs w:val="24"/>
        </w:rPr>
        <w:t>δ</w:t>
      </w:r>
      <w:r>
        <w:rPr>
          <w:rFonts w:eastAsia="Times New Roman" w:cs="Times New Roman"/>
          <w:szCs w:val="24"/>
        </w:rPr>
        <w:t>ημόσιο και είπα 93 δισεκατομμύρια που έτσι είναι, πρέπει να μνημονεύσω ότι και το 2014, κυρίες και κύριοι Βουλευτές, ήταν 75 δισεκατομμύρι</w:t>
      </w:r>
      <w:r>
        <w:rPr>
          <w:rFonts w:eastAsia="Times New Roman" w:cs="Times New Roman"/>
          <w:szCs w:val="24"/>
        </w:rPr>
        <w:t>α. Γι’ αυτή την αποτυχία, την ευθύνη φέρει αποκλειστικά ο Πρωθυπουργός προσωπικώς ο ίδιος, αλλά και όλοι εσείς που, χωρίς αναστολές και χωρίς επιφυλάξεις, στηρίζετε τις πολιτικές του.</w:t>
      </w:r>
    </w:p>
    <w:p w14:paraId="3695009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Και να το λέμε ξεκάθαρα: Μια αποτυχία που αφορά τη χώρα το 2015-2016 φέρ</w:t>
      </w:r>
      <w:r>
        <w:rPr>
          <w:rFonts w:eastAsia="Times New Roman" w:cs="Times New Roman"/>
          <w:szCs w:val="24"/>
        </w:rPr>
        <w:t xml:space="preserve">νει την υπογραφή και τη σφραγίδα του εμπνευστή και του ανθρώπου που ενορχήστρωσε όλη της εκστρατεία, για να υφαρπάξει την ψήφο του ελληνικού λαού. </w:t>
      </w:r>
    </w:p>
    <w:p w14:paraId="3695009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Αυτός ο άνθρωπος είναι ο Πρωθυπουργός, ένας μοιραίος πολιτικός που τώρα στην Κυβέρνηση κάθε μέρα, κυρίες και</w:t>
      </w:r>
      <w:r>
        <w:rPr>
          <w:rFonts w:eastAsia="Times New Roman" w:cs="Times New Roman"/>
          <w:szCs w:val="24"/>
        </w:rPr>
        <w:t xml:space="preserve"> κύριοι, έρχεται αντιμέτωπος με τον δημαγωγό εαυτό του. Γιατί τι είναι ο κ. Τσίπρας ως πολιτικός; Ένας πολιτικός που τον χαρακτηρίζει η δημαγωγία στην Αντιπολίτευση και η αποτυχία στην Κυβέρνηση.</w:t>
      </w:r>
    </w:p>
    <w:p w14:paraId="3695009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Θέλω να δώσω μια απόπειρα ορισμού του δημαγωγού, γιατί είναι</w:t>
      </w:r>
      <w:r>
        <w:rPr>
          <w:rFonts w:eastAsia="Times New Roman" w:cs="Times New Roman"/>
          <w:szCs w:val="24"/>
        </w:rPr>
        <w:t xml:space="preserve"> ένας όρος τ</w:t>
      </w:r>
      <w:r>
        <w:rPr>
          <w:rFonts w:eastAsia="Times New Roman" w:cs="Times New Roman"/>
          <w:szCs w:val="24"/>
        </w:rPr>
        <w:t>ο</w:t>
      </w:r>
      <w:r>
        <w:rPr>
          <w:rFonts w:eastAsia="Times New Roman" w:cs="Times New Roman"/>
          <w:szCs w:val="24"/>
        </w:rPr>
        <w:t>ν οποίο χρησιμοποιεί σήμερα και η Συμπολίτευση. Για να δούμε, λοιπόν, κρίνοντας πρόσωπα, πράγματα και πολιτικές. Δεν ήταν δημαγωγία η πολιτική του κ. Τσίπρα τα χρόνια της Αντιπολίτευσης, αν δημαγωγία είναι να εκτρέφεις μίσος εναντίον των αντιπ</w:t>
      </w:r>
      <w:r>
        <w:rPr>
          <w:rFonts w:eastAsia="Times New Roman" w:cs="Times New Roman"/>
          <w:szCs w:val="24"/>
        </w:rPr>
        <w:t xml:space="preserve">άλων σου, ασάφεια </w:t>
      </w:r>
      <w:r>
        <w:rPr>
          <w:rFonts w:eastAsia="Times New Roman" w:cs="Times New Roman"/>
          <w:szCs w:val="24"/>
        </w:rPr>
        <w:lastRenderedPageBreak/>
        <w:t>γι’ αυτά που θα κάνεις, εξισωτισμό προς τα κάτω, αντικαπιταλισμό, αλλά μαζί με εθνικισμό και ευρωσκεπτικισμό, ξενοφοβία -εδώ δεν είναι η περίπτωσή σας, είναι όμως του κυβερνητικού εταίρου σας- και έξαλλη ρητορική κατά της διαφθοράς και γι</w:t>
      </w:r>
      <w:r>
        <w:rPr>
          <w:rFonts w:eastAsia="Times New Roman" w:cs="Times New Roman"/>
          <w:szCs w:val="24"/>
        </w:rPr>
        <w:t>α να μην ξεχάσω και μετατροπή των ανοησιών σε επιχειρήματα, όπως παραδείγματος χάριν ότι μας ψεκάζουν.</w:t>
      </w:r>
    </w:p>
    <w:p w14:paraId="3695009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δεν τα λέω αυτά τυχαία ούτε είναι συμπυκνώσεις εμπειρίας που δεν πατάει στα πόδια της. Θέλω να θυμίσω, γιατί ήμασταν εδώ και για τον </w:t>
      </w:r>
      <w:r>
        <w:rPr>
          <w:rFonts w:eastAsia="Times New Roman" w:cs="Times New Roman"/>
          <w:szCs w:val="24"/>
        </w:rPr>
        <w:t>προϋπολογισμό του 2015 και για τον προϋπολογισμό του 2016 και έχουμε πρόσφατη μνήμη. Θυμάμαι τον Πρωθυπουργό να λέει -φράση του Ταλεϋράνδου αυτή- ότι όσα είχαμε κάνει εμείς ήταν κάτι περισσότερο από έγκλημα -ήταν λάθος, είχε πει- και όσο τον κοιτάς τώρα να</w:t>
      </w:r>
      <w:r>
        <w:rPr>
          <w:rFonts w:eastAsia="Times New Roman" w:cs="Times New Roman"/>
          <w:szCs w:val="24"/>
        </w:rPr>
        <w:t xml:space="preserve"> κυβερνά, σκέφτεσαι, παραφράζοντας βέβαια μια ρήση του Τσ</w:t>
      </w:r>
      <w:r>
        <w:rPr>
          <w:rFonts w:eastAsia="Times New Roman" w:cs="Times New Roman"/>
          <w:szCs w:val="24"/>
        </w:rPr>
        <w:t>ώ</w:t>
      </w:r>
      <w:r>
        <w:rPr>
          <w:rFonts w:eastAsia="Times New Roman" w:cs="Times New Roman"/>
          <w:szCs w:val="24"/>
        </w:rPr>
        <w:t>ρτσιλ: «Ποτέ τόσο λίγοι δεν προκάλεσαν τόσο μεγάλο κακό σε τόσο μικρό χρονικό διάστημα σε τόσους πολλούς όσο ο κ. Τσίπρας και η Κυβέρνησή του».</w:t>
      </w:r>
    </w:p>
    <w:p w14:paraId="3695009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Πάμε να δούμε τώρα ορισμένα παραδείγματα, για να δούμε</w:t>
      </w:r>
      <w:r>
        <w:rPr>
          <w:rFonts w:eastAsia="Times New Roman" w:cs="Times New Roman"/>
          <w:szCs w:val="24"/>
        </w:rPr>
        <w:t>, κυρίες και κύριοι συνάδελφοι, αν θυμάμαι καλά ή αν υπερβάλλω. Πρώτο παράδειγμα τα προγράμματα διάσωσης της χώρας από την πτώχευση, μιας χώρας που πτώχευσε κατ’ ουσίαν και κάποιοι την κράτησαν όσο μπόρεσαν ψηλά για να μην καταρρεύσει κατά κυριολεξία και π</w:t>
      </w:r>
      <w:r>
        <w:rPr>
          <w:rFonts w:eastAsia="Times New Roman" w:cs="Times New Roman"/>
          <w:szCs w:val="24"/>
        </w:rPr>
        <w:t>τωχεύσει κατά κυριολεξία. Τώρα ξέρετε τι σημαίνει αυτό. Μας τα περιέγραφε ως οικονομικά προγράμματα βαρβαρότητας, που δεν θα γίνονταν αποδεκτά σε καμμία άλλη πολιτισμένη χώρα.</w:t>
      </w:r>
    </w:p>
    <w:p w14:paraId="3695009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Ήρθε ο κ. Τσίπρας με την «Βαρουφακειάδα» να δημιουργήσει συνθήκες που τον ανάγκα</w:t>
      </w:r>
      <w:r>
        <w:rPr>
          <w:rFonts w:eastAsia="Times New Roman" w:cs="Times New Roman"/>
          <w:szCs w:val="24"/>
        </w:rPr>
        <w:t xml:space="preserve">σαν να υπογράψει το τρίτο μνημόνιο και όσα θα υπογράψει ή υπογράφει τις μέρες αυτές. Θα έβγαινε -από τα τσιπουράδικα, προφανώς- στις αγορές και με τα νταούλια, όπως έλεγε, θα τις έκανε να χορεύουν για να πάρουν πίσω όσα είχαν υπογραφεί και θα άλλαζε και </w:t>
      </w:r>
      <w:r>
        <w:rPr>
          <w:rFonts w:eastAsia="Times New Roman" w:cs="Times New Roman"/>
          <w:szCs w:val="24"/>
        </w:rPr>
        <w:lastRenderedPageBreak/>
        <w:t>τη</w:t>
      </w:r>
      <w:r>
        <w:rPr>
          <w:rFonts w:eastAsia="Times New Roman" w:cs="Times New Roman"/>
          <w:szCs w:val="24"/>
        </w:rPr>
        <w:t>ν Ευρωπαϊκή Ένωση και εκ των υστέρων, την ανοησία την αποκαλεί πολιτικό βολονταρισμό της Αριστεράς.</w:t>
      </w:r>
    </w:p>
    <w:p w14:paraId="3695009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Ως Αντιπολίτευση, θυμηθείτε τι έλεγε για τα εργασιακά: Θα στηρίξει τα εργασιακά δικαιώματα και θα διευρύνει, έλεγε, το κοινωνικό κράτος και ως Πρωθυπουργός,</w:t>
      </w:r>
      <w:r>
        <w:rPr>
          <w:rFonts w:eastAsia="Times New Roman" w:cs="Times New Roman"/>
          <w:szCs w:val="24"/>
        </w:rPr>
        <w:t xml:space="preserve"> ετοιμάζεται να απελευθερώσει τις ομαδικές απολύσεις, να τις ρυθμίσει στο διπλάσιο από τις δικές μου, που μου οργάνωνε διαδηλώσεις έξω από τα γραφεία και από το σπίτι μου και χωρίς μεσολάβηση, χωρίς να παρεμβαίνει όργανο, ο Υπουργός ή άλλο, για να προσπαθή</w:t>
      </w:r>
      <w:r>
        <w:rPr>
          <w:rFonts w:eastAsia="Times New Roman" w:cs="Times New Roman"/>
          <w:szCs w:val="24"/>
        </w:rPr>
        <w:t>σει να λειάνει την κατάσταση.</w:t>
      </w:r>
    </w:p>
    <w:p w14:paraId="3695009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Τρίτον, μιλούσε για εκποίηση δημόσιας περιουσίας, ότι πουλάμε τα ασημικά της οικογένειας και θα τα προστάτευε ο Πρωθυπουργός. Και ήρθε ως Πρωθυπουργός να εκχωρήσει τη δημόσια περιουσία για έναν αιώνα με το τρίτο </w:t>
      </w:r>
      <w:r>
        <w:rPr>
          <w:rFonts w:eastAsia="Times New Roman" w:cs="Times New Roman"/>
          <w:szCs w:val="24"/>
        </w:rPr>
        <w:t>μ</w:t>
      </w:r>
      <w:r>
        <w:rPr>
          <w:rFonts w:eastAsia="Times New Roman" w:cs="Times New Roman"/>
          <w:szCs w:val="24"/>
        </w:rPr>
        <w:t xml:space="preserve">νημόνιο </w:t>
      </w:r>
      <w:r>
        <w:rPr>
          <w:rFonts w:eastAsia="Times New Roman" w:cs="Times New Roman"/>
          <w:szCs w:val="24"/>
          <w:lang w:val="en-US"/>
        </w:rPr>
        <w:t>plus</w:t>
      </w:r>
      <w:r>
        <w:rPr>
          <w:rFonts w:eastAsia="Times New Roman" w:cs="Times New Roman"/>
          <w:szCs w:val="24"/>
        </w:rPr>
        <w:t xml:space="preserve"> </w:t>
      </w:r>
      <w:r>
        <w:rPr>
          <w:rFonts w:eastAsia="Times New Roman" w:cs="Times New Roman"/>
          <w:szCs w:val="24"/>
        </w:rPr>
        <w:t xml:space="preserve">και τα μέτρα που ψηφίσατε τον Απρίλιο και τον </w:t>
      </w:r>
      <w:r>
        <w:rPr>
          <w:rFonts w:eastAsia="Times New Roman" w:cs="Times New Roman"/>
          <w:szCs w:val="24"/>
        </w:rPr>
        <w:lastRenderedPageBreak/>
        <w:t>Μάιο. Σπουδαίος προστάτης της δημόσιας περιουσίας! Αυτό, όμως, δεν σβήνει. Αυτό θα είναι μπροστά.</w:t>
      </w:r>
    </w:p>
    <w:p w14:paraId="3695009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Τέταρτον, θα παρακαλούσε τις αγορές να μας δανείζουν και θα κούρευε μονομερώς το σώμα του χρέους, πετώντας στα σ</w:t>
      </w:r>
      <w:r>
        <w:rPr>
          <w:rFonts w:eastAsia="Times New Roman" w:cs="Times New Roman"/>
          <w:szCs w:val="24"/>
        </w:rPr>
        <w:t xml:space="preserve">κουπίδια τις σοβαρές παραμετρικές αλλαγές, όπως είπα το απόγευμα, του χρέους που είχαμε πετύχει το 2012 και δυσφημώντας το </w:t>
      </w:r>
      <w:r>
        <w:rPr>
          <w:rFonts w:eastAsia="Times New Roman" w:cs="Times New Roman"/>
          <w:szCs w:val="24"/>
          <w:lang w:val="en-US"/>
        </w:rPr>
        <w:t>PSI</w:t>
      </w:r>
      <w:r>
        <w:rPr>
          <w:rFonts w:eastAsia="Times New Roman" w:cs="Times New Roman"/>
          <w:szCs w:val="24"/>
        </w:rPr>
        <w:t xml:space="preserve">, ενώ, ως Υπουργός, απαντώντας στον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λεγχο, επικαλείται τα οφέλη της Ελληνικής Δημοκρατίας μέσα από αυτό.</w:t>
      </w:r>
    </w:p>
    <w:p w14:paraId="3695009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w:t>
      </w:r>
      <w:r>
        <w:rPr>
          <w:rFonts w:eastAsia="Times New Roman" w:cs="Times New Roman"/>
          <w:szCs w:val="24"/>
        </w:rPr>
        <w:t xml:space="preserve">αι κύριοι, έχω εδώ την απόφαση του </w:t>
      </w:r>
      <w:r>
        <w:rPr>
          <w:rFonts w:eastAsia="Times New Roman" w:cs="Times New Roman"/>
          <w:szCs w:val="24"/>
          <w:lang w:val="en-US"/>
        </w:rPr>
        <w:t>Eurogroup</w:t>
      </w:r>
      <w:r>
        <w:rPr>
          <w:rFonts w:eastAsia="Times New Roman" w:cs="Times New Roman"/>
          <w:szCs w:val="24"/>
        </w:rPr>
        <w:t>. Δεν έχω χρόνο, δυστυχώς, να απαντήσω στην απάντηση που έδωσε ο Υπουργός στη δική μου παρέμβαση. Αν, όμως, τη διαβάσετε, θα δείτε ότι και οι έξι ερωτήσεις που κατέθεσα στηρίζονται άλλες περισσότερο, άλλες αποκλε</w:t>
      </w:r>
      <w:r>
        <w:rPr>
          <w:rFonts w:eastAsia="Times New Roman" w:cs="Times New Roman"/>
          <w:szCs w:val="24"/>
        </w:rPr>
        <w:t xml:space="preserve">ιστικά στο κείμενο της απόφασης του </w:t>
      </w:r>
      <w:r>
        <w:rPr>
          <w:rFonts w:eastAsia="Times New Roman" w:cs="Times New Roman"/>
          <w:szCs w:val="24"/>
          <w:lang w:val="en-US"/>
        </w:rPr>
        <w:t>Eurogroup</w:t>
      </w:r>
      <w:r>
        <w:rPr>
          <w:rFonts w:eastAsia="Times New Roman" w:cs="Times New Roman"/>
          <w:szCs w:val="24"/>
        </w:rPr>
        <w:t>.</w:t>
      </w:r>
    </w:p>
    <w:p w14:paraId="3695009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Δεν έχω χρόνο να το επαναφέρω στη συζήτηση. Ωστόσο, κύριε Υπουργέ, επειδή έχουμε και την πληροφόρηση αυτών που λέτε και αυτών που παλεύετε, σας ταιριάζει η φράση «</w:t>
      </w:r>
      <w:r>
        <w:rPr>
          <w:rFonts w:eastAsia="Times New Roman" w:cs="Times New Roman"/>
          <w:szCs w:val="24"/>
          <w:lang w:val="en-US"/>
        </w:rPr>
        <w:t>y</w:t>
      </w:r>
      <w:r>
        <w:rPr>
          <w:rFonts w:eastAsia="Times New Roman" w:cs="Times New Roman"/>
          <w:szCs w:val="24"/>
          <w:lang w:val="en-US"/>
        </w:rPr>
        <w:t>es</w:t>
      </w:r>
      <w:r>
        <w:rPr>
          <w:rFonts w:eastAsia="Times New Roman" w:cs="Times New Roman"/>
          <w:szCs w:val="24"/>
        </w:rPr>
        <w:t xml:space="preserve"> </w:t>
      </w:r>
      <w:r>
        <w:rPr>
          <w:rFonts w:eastAsia="Times New Roman" w:cs="Times New Roman"/>
          <w:szCs w:val="24"/>
          <w:lang w:val="en-US"/>
        </w:rPr>
        <w:t>men</w:t>
      </w:r>
      <w:r>
        <w:rPr>
          <w:rFonts w:eastAsia="Times New Roman" w:cs="Times New Roman"/>
          <w:szCs w:val="24"/>
        </w:rPr>
        <w:t xml:space="preserve">, </w:t>
      </w:r>
      <w:r>
        <w:rPr>
          <w:rFonts w:eastAsia="Times New Roman" w:cs="Times New Roman"/>
          <w:szCs w:val="24"/>
          <w:lang w:val="en-US"/>
        </w:rPr>
        <w:t>yes</w:t>
      </w:r>
      <w:r>
        <w:rPr>
          <w:rFonts w:eastAsia="Times New Roman" w:cs="Times New Roman"/>
          <w:szCs w:val="24"/>
        </w:rPr>
        <w:t xml:space="preserve"> </w:t>
      </w:r>
      <w:r>
        <w:rPr>
          <w:rFonts w:eastAsia="Times New Roman" w:cs="Times New Roman"/>
          <w:szCs w:val="24"/>
          <w:lang w:val="en-US"/>
        </w:rPr>
        <w:t>women</w:t>
      </w:r>
      <w:r>
        <w:rPr>
          <w:rFonts w:eastAsia="Times New Roman" w:cs="Times New Roman"/>
          <w:szCs w:val="24"/>
        </w:rPr>
        <w:t>». Αυτή είναι η κοινοβουλευτ</w:t>
      </w:r>
      <w:r>
        <w:rPr>
          <w:rFonts w:eastAsia="Times New Roman" w:cs="Times New Roman"/>
          <w:szCs w:val="24"/>
        </w:rPr>
        <w:t xml:space="preserve">ική δύναμη της Πλειοψηφίας και η διαπραγμάτευση της Κυβέρνησης. </w:t>
      </w:r>
    </w:p>
    <w:p w14:paraId="369500A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Θα ήθελα ακόμα να κάνω μια υπενθύμιση. Ως ψευτο</w:t>
      </w:r>
      <w:r>
        <w:rPr>
          <w:rFonts w:eastAsia="Times New Roman" w:cs="Times New Roman"/>
          <w:szCs w:val="24"/>
        </w:rPr>
        <w:t>-</w:t>
      </w:r>
      <w:r>
        <w:rPr>
          <w:rFonts w:eastAsia="Times New Roman" w:cs="Times New Roman"/>
          <w:szCs w:val="24"/>
        </w:rPr>
        <w:t>Ρομπέν της Αντιπολίτευσης, ο Πρωθυπουργός διαβεβαίωνε τους Έλληνες πως θα είναι μαζί τους, θα έλθει η ανάπτυξη και θα σταματήσει η λεηλασία της</w:t>
      </w:r>
      <w:r>
        <w:rPr>
          <w:rFonts w:eastAsia="Times New Roman" w:cs="Times New Roman"/>
          <w:szCs w:val="24"/>
        </w:rPr>
        <w:t xml:space="preserve"> χώρας. Ήλθε η ύφεση. Τι είχε να πει ο μέχρι χθες Υπουργός Ανάπτυξης κ. Σταθάκης στη χθεσινή του ομιλία; Επικαλέσθηκε το τρίτο τρίμηνο του 2016. Μα, ναι. Αν συγκριθεί αυτό με το αντίστοιχο τρίμηνο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των εκλογών, προφανώς, θα έχει κάτ</w:t>
      </w:r>
      <w:r>
        <w:rPr>
          <w:rFonts w:eastAsia="Times New Roman" w:cs="Times New Roman"/>
          <w:szCs w:val="24"/>
        </w:rPr>
        <w:t xml:space="preserve">ι παραπάνω φέτος που η χώρα δεν </w:t>
      </w:r>
      <w:r>
        <w:rPr>
          <w:rFonts w:eastAsia="Times New Roman" w:cs="Times New Roman"/>
          <w:szCs w:val="24"/>
        </w:rPr>
        <w:lastRenderedPageBreak/>
        <w:t>είναι στην περσινή «αέρινη» κατάσταση στα χέρια σας. Είναι ένας Πρωθυπουργός της ύφεσης, είχα πει μετά την πρώτη του ομιλία στη Βουλή και ως τέτοιος αποδείχθηκε.</w:t>
      </w:r>
    </w:p>
    <w:p w14:paraId="369500A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Θέλετε να πω για τη δίκαιη φορολόγηση; Θέλετε να πω για την πρ</w:t>
      </w:r>
      <w:r>
        <w:rPr>
          <w:rFonts w:eastAsia="Times New Roman" w:cs="Times New Roman"/>
          <w:szCs w:val="24"/>
        </w:rPr>
        <w:t>οστασία των συντάξεων; Πέρα από αυτά που κάνατε και που ειπώθηκαν εδώ από άλλους ομιλητές, έρχεται και η κατάργηση της προσωπικής διαφοράς. Όσοι ξέρουν, από το 2018 αυτό είναι για τις κύριες συντάξεις ένα ποσό περίπου στα 200 ευρώ. Το έχετε υπογράψει και μ</w:t>
      </w:r>
      <w:r>
        <w:rPr>
          <w:rFonts w:eastAsia="Times New Roman" w:cs="Times New Roman"/>
          <w:szCs w:val="24"/>
        </w:rPr>
        <w:t>ένει να το ρυθμίσετε σε επίπεδο λεπτομερειών.</w:t>
      </w:r>
    </w:p>
    <w:p w14:paraId="369500A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Τέλος, κυρίες και κύριοι, όσον αφορά το ηθικό πλεονέκτημα μετά την ιστορία των ΜΜΕ, η φράση που μου </w:t>
      </w:r>
      <w:r>
        <w:rPr>
          <w:rFonts w:eastAsia="Times New Roman" w:cs="Times New Roman"/>
          <w:szCs w:val="24"/>
        </w:rPr>
        <w:t xml:space="preserve">έρχεται </w:t>
      </w:r>
      <w:r>
        <w:rPr>
          <w:rFonts w:eastAsia="Times New Roman" w:cs="Times New Roman"/>
          <w:szCs w:val="24"/>
        </w:rPr>
        <w:t xml:space="preserve">στο μυαλό, όταν σας ακούω, είναι ενός ήρωα του ελληνικού κινηματογράφου που έλεγε «πνεύμα και ηθική». </w:t>
      </w:r>
      <w:r>
        <w:rPr>
          <w:rFonts w:eastAsia="Times New Roman" w:cs="Times New Roman"/>
          <w:szCs w:val="24"/>
        </w:rPr>
        <w:t>Αυτή η φράση φωτογραφίζει την υποκρισία σας.</w:t>
      </w:r>
    </w:p>
    <w:p w14:paraId="369500A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εδώ, η αφορμή που έχουμε δεν είναι μόνο για να κάνουμε πρόσφατη ιστορία, όταν είναι στην Αίθουσα ο κ. Τσακαλώτος. Σας είπε κάτι ο κ. Κωνσταντινόπουλος εχθές, όπως το είπα και εγώ σήμερα στην Υπουργό σας. </w:t>
      </w:r>
    </w:p>
    <w:p w14:paraId="369500A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Συνάδελφοι, κυρίες και κύριοι, ακούστε κάτι. Τώρα, τον Νοέμβριο, εκπονήθηκε και δημοσιεύθηκε στο ΦΕΚ –συγκεκριμένα είναι δημοσιευμένο την 1</w:t>
      </w:r>
      <w:r>
        <w:rPr>
          <w:rFonts w:eastAsia="Times New Roman" w:cs="Times New Roman"/>
          <w:szCs w:val="24"/>
          <w:vertAlign w:val="superscript"/>
        </w:rPr>
        <w:t>η</w:t>
      </w:r>
      <w:r>
        <w:rPr>
          <w:rFonts w:eastAsia="Times New Roman" w:cs="Times New Roman"/>
          <w:szCs w:val="24"/>
        </w:rPr>
        <w:t xml:space="preserve"> Νοεμβρίου 2016- το νέο κανονιστικό πλαίσιο των τυχερών παιχνιδιών, δηλαδή τα φρουτάκια, τα τηλεπαίγνια, τα καζίνο. </w:t>
      </w:r>
      <w:r>
        <w:rPr>
          <w:rFonts w:eastAsia="Times New Roman" w:cs="Times New Roman"/>
          <w:szCs w:val="24"/>
        </w:rPr>
        <w:t>Αυτή η σύμβαση με τον ΟΠΑΠ του 2013 περιελάμβανε και αυτό το παιχνίδι</w:t>
      </w:r>
      <w:r>
        <w:rPr>
          <w:rFonts w:eastAsia="Times New Roman" w:cs="Times New Roman"/>
          <w:szCs w:val="24"/>
        </w:rPr>
        <w:t>,</w:t>
      </w:r>
      <w:r>
        <w:rPr>
          <w:rFonts w:eastAsia="Times New Roman" w:cs="Times New Roman"/>
          <w:szCs w:val="24"/>
        </w:rPr>
        <w:t xml:space="preserve"> το οποίο καταγγέλλατε και για το οποίο φωνάζατε κ.λπ.</w:t>
      </w:r>
      <w:r>
        <w:rPr>
          <w:rFonts w:eastAsia="Times New Roman" w:cs="Times New Roman"/>
          <w:szCs w:val="24"/>
        </w:rPr>
        <w:t>.</w:t>
      </w:r>
      <w:r>
        <w:rPr>
          <w:rFonts w:eastAsia="Times New Roman" w:cs="Times New Roman"/>
          <w:szCs w:val="24"/>
        </w:rPr>
        <w:t xml:space="preserve"> Οι όροι που είχαν διαμορφωθεί επί των ημερών μας, αλλά και επί των ημερών σας, ήταν όροι περιοριστικοί για τον κόσμο, για τους ανθ</w:t>
      </w:r>
      <w:r>
        <w:rPr>
          <w:rFonts w:eastAsia="Times New Roman" w:cs="Times New Roman"/>
          <w:szCs w:val="24"/>
        </w:rPr>
        <w:t xml:space="preserve">ρώπους. Λέγαμε να απέχει το ένα κατάστημα από το άλλο διακόσια μέτρα, να υπάρχει όριο συμμετοχής στο </w:t>
      </w:r>
      <w:r>
        <w:rPr>
          <w:rFonts w:eastAsia="Times New Roman" w:cs="Times New Roman"/>
          <w:szCs w:val="24"/>
        </w:rPr>
        <w:lastRenderedPageBreak/>
        <w:t>παιχνίδι, όριο χρόνου που θα συμμετάσχεις, η κάρτα με την οποία παίζεις να έχει το ΑΦΜ σου</w:t>
      </w:r>
      <w:r>
        <w:rPr>
          <w:rFonts w:eastAsia="Times New Roman" w:cs="Times New Roman"/>
          <w:szCs w:val="24"/>
        </w:rPr>
        <w:t xml:space="preserve"> και λοιπά</w:t>
      </w:r>
      <w:r>
        <w:rPr>
          <w:rFonts w:eastAsia="Times New Roman" w:cs="Times New Roman"/>
          <w:szCs w:val="24"/>
        </w:rPr>
        <w:t xml:space="preserve">. </w:t>
      </w:r>
    </w:p>
    <w:p w14:paraId="369500A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Ήλθατε να τα καταργήσετε αυτά. Επειδή μάλιστα η Υφυπ</w:t>
      </w:r>
      <w:r>
        <w:rPr>
          <w:rFonts w:eastAsia="Times New Roman" w:cs="Times New Roman"/>
          <w:szCs w:val="24"/>
        </w:rPr>
        <w:t>ουργός το πρωί που διακήρυττε την ηθική και τη νομιμότητα, μου είπε ότι αυτό δεν υπάρχει, κυρίες και κύριοι Βουλευτές, εγώ σας το καταθέτω και μάλιστα με μία-δύο σημειώσεις δικές μου, προκειμένου να δείτε τα άρθρα του, τα άρθρα αυτά τα οποία εκπονήσατε εσε</w:t>
      </w:r>
      <w:r>
        <w:rPr>
          <w:rFonts w:eastAsia="Times New Roman" w:cs="Times New Roman"/>
          <w:szCs w:val="24"/>
        </w:rPr>
        <w:t>ίς.</w:t>
      </w:r>
    </w:p>
    <w:p w14:paraId="369500A6" w14:textId="77777777" w:rsidR="006648D0" w:rsidRDefault="00CC2A7D">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Ανδρέας Λοβέρδος καταθέτει για τα Πρακτικά τον προαναφερθέν έγγραφο, το οποίο βρίσκεται στο αρχείο του Τμήματος Γραμματείας της Διεύθυνσης Στενογραφίας και Πρακτικών της Βουλής)</w:t>
      </w:r>
    </w:p>
    <w:p w14:paraId="369500A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Δεν μιλώ για εσάς προσωπικώς, κύριε Υπουργ</w:t>
      </w:r>
      <w:r>
        <w:rPr>
          <w:rFonts w:eastAsia="Times New Roman" w:cs="Times New Roman"/>
          <w:szCs w:val="24"/>
        </w:rPr>
        <w:t xml:space="preserve">έ. Αυτό εξαγοράστηκε όχι από εσάς. Εμείς δεν είμαστε εσείς, δηλαδή να βρίζουμε ό,τι κινείται. </w:t>
      </w:r>
      <w:r>
        <w:rPr>
          <w:rFonts w:eastAsia="Times New Roman" w:cs="Times New Roman"/>
          <w:szCs w:val="24"/>
        </w:rPr>
        <w:lastRenderedPageBreak/>
        <w:t xml:space="preserve">Δεν υπάρχει περίπτωση άνθρωπος των θεσμών που είναι σε μία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στην Επιτροπή Παιγνίων, να έκανε αυτή τη ρύθμιση χωρίς να έχει εξαγοραστεί. Η </w:t>
      </w:r>
      <w:r>
        <w:rPr>
          <w:rFonts w:eastAsia="Times New Roman" w:cs="Times New Roman"/>
          <w:szCs w:val="24"/>
        </w:rPr>
        <w:t>υ</w:t>
      </w:r>
      <w:r>
        <w:rPr>
          <w:rFonts w:eastAsia="Times New Roman" w:cs="Times New Roman"/>
          <w:szCs w:val="24"/>
        </w:rPr>
        <w:t>πουργία</w:t>
      </w:r>
      <w:r>
        <w:rPr>
          <w:rFonts w:eastAsia="Times New Roman" w:cs="Times New Roman"/>
          <w:szCs w:val="24"/>
        </w:rPr>
        <w:t xml:space="preserve"> σας δεν πρέπει να έχει μέσα της τέτοια. Διεκπεραιώνετε όπως μπορείτε –είπα πώς- πολύ σοβαρά θέματα για να έχετε και τέτοια θέματα κάπου στον περίγυρό σας. </w:t>
      </w:r>
    </w:p>
    <w:p w14:paraId="369500A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Πρέπει, λοιπόν, να το δείτε. Σας το είπε και ο κ. Κωνσταντινόπουλος και δεν αντιδράσατε. Ήλθε το πρ</w:t>
      </w:r>
      <w:r>
        <w:rPr>
          <w:rFonts w:eastAsia="Times New Roman" w:cs="Times New Roman"/>
          <w:szCs w:val="24"/>
        </w:rPr>
        <w:t>ωί η Υφυπουργός σας εδώ. Περιμέναμε κι εμείς κάτι να πει, ότι ευαισθητοποιήθηκε. Δεν είπε λέξη. Είπε ότι θα φέρετε νόμο περί παιγνίων. Ποιος είπε να μη φέρετε; Φέρτε δέκα. Όμως, αυτό που δημοσιεύτηκε στο ΦΕΚ την 1</w:t>
      </w:r>
      <w:r>
        <w:rPr>
          <w:rFonts w:eastAsia="Times New Roman" w:cs="Times New Roman"/>
          <w:szCs w:val="24"/>
          <w:vertAlign w:val="superscript"/>
        </w:rPr>
        <w:t>η</w:t>
      </w:r>
      <w:r>
        <w:rPr>
          <w:rFonts w:eastAsia="Times New Roman" w:cs="Times New Roman"/>
          <w:szCs w:val="24"/>
        </w:rPr>
        <w:t xml:space="preserve"> Νοεμβρίου εμπεριέχει βασικό και οφθαλμοφα</w:t>
      </w:r>
      <w:r>
        <w:rPr>
          <w:rFonts w:eastAsia="Times New Roman" w:cs="Times New Roman"/>
          <w:szCs w:val="24"/>
        </w:rPr>
        <w:t xml:space="preserve">νές στοιχείο διαφθοράς. Πρέπει να το δείτε, γιατί δεν είναι δυνατόν κανένας από εσάς να έχει δεχθεί «κάθε σπίτι και καζίνο» δίπλα του. Δεν μπορείτε να το δεχθείτε αυτό. Κανείς σας δεν μπορεί να το δεχθεί. </w:t>
      </w:r>
      <w:r>
        <w:rPr>
          <w:rFonts w:eastAsia="Times New Roman" w:cs="Times New Roman"/>
          <w:szCs w:val="24"/>
        </w:rPr>
        <w:lastRenderedPageBreak/>
        <w:t>«Καζινοποιείται» η χώρα. Δεν είναι δυνατόν να επιτρ</w:t>
      </w:r>
      <w:r>
        <w:rPr>
          <w:rFonts w:eastAsia="Times New Roman" w:cs="Times New Roman"/>
          <w:szCs w:val="24"/>
        </w:rPr>
        <w:t>έψετε να γίνει. Το είπαμε χθες, το λέμε σήμερα και ελπίζουμε σε μία απάντηση.</w:t>
      </w:r>
    </w:p>
    <w:p w14:paraId="369500A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Θα ήθελα να πω μία τελευταία φράση, κύριε Πρόεδρε, με την άδειά σας, για έναν αριθμό που έδωσε ο Υπουργός στην Επιτροπή, όταν αυτή συζητούσε τον </w:t>
      </w:r>
      <w:r>
        <w:rPr>
          <w:rFonts w:eastAsia="Times New Roman" w:cs="Times New Roman"/>
          <w:szCs w:val="24"/>
        </w:rPr>
        <w:t>π</w:t>
      </w:r>
      <w:r>
        <w:rPr>
          <w:rFonts w:eastAsia="Times New Roman" w:cs="Times New Roman"/>
          <w:szCs w:val="24"/>
        </w:rPr>
        <w:t>ροϋπολογισμό. Είπε για τα πλεονά</w:t>
      </w:r>
      <w:r>
        <w:rPr>
          <w:rFonts w:eastAsia="Times New Roman" w:cs="Times New Roman"/>
          <w:szCs w:val="24"/>
        </w:rPr>
        <w:t>σματα και για τον αγώνα που δίνει για το 1%, που να είναι αναπτυξια</w:t>
      </w:r>
      <w:r>
        <w:rPr>
          <w:rFonts w:eastAsia="Times New Roman" w:cs="Times New Roman"/>
          <w:szCs w:val="24"/>
        </w:rPr>
        <w:t>κ</w:t>
      </w:r>
      <w:r>
        <w:rPr>
          <w:rFonts w:eastAsia="Times New Roman" w:cs="Times New Roman"/>
          <w:szCs w:val="24"/>
        </w:rPr>
        <w:t>ής λογικής, γιατί δέχθηκε την υπερφορολόγηση.</w:t>
      </w:r>
    </w:p>
    <w:p w14:paraId="369500A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Αφήνω κατά μέρος ότι σήμερα δημοσιεύεται ομιλία του καινούργιου Υπουργού Ανάπτυξης που λέει ότι η υπερφορολόγηση ή η φορολόγηση αυτή δεν επηρε</w:t>
      </w:r>
      <w:r>
        <w:rPr>
          <w:rFonts w:eastAsia="Times New Roman" w:cs="Times New Roman"/>
          <w:szCs w:val="24"/>
        </w:rPr>
        <w:t xml:space="preserve">άζει την ανάπτυξη. Είναι παιδαριώδες το σφάλμα που έκανε. Ίσως κάτι άλλο ήθελε να πει. </w:t>
      </w:r>
    </w:p>
    <w:p w14:paraId="369500A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Όμως, το 1%, κύριε Υπουργέ, για πότε είναι; Εγώ δεν σας ρώτησα γενικά πράγματα. Δεν σας ζήτησα να ερμηνεύσουμε τον κ. Ντάισελ</w:t>
      </w:r>
      <w:r>
        <w:rPr>
          <w:rFonts w:eastAsia="Times New Roman" w:cs="Times New Roman"/>
          <w:szCs w:val="24"/>
        </w:rPr>
        <w:lastRenderedPageBreak/>
        <w:t xml:space="preserve">μπλουμ, τα τρία, τα πέντε ή τα επτά χρόνια </w:t>
      </w:r>
      <w:r>
        <w:rPr>
          <w:rFonts w:eastAsia="Times New Roman" w:cs="Times New Roman"/>
          <w:szCs w:val="24"/>
        </w:rPr>
        <w:t xml:space="preserve">των πρωτογενών πλεονασμάτων στα 3,5%. Σας ρώτησα: Το 2018 ισχύει το 3,5%; Ισχύει. Το 2019, το 2020 θα ισχύει; Αφήστε παραπέρα. Και μου απαντήσατε «το οποίο κ.λπ.» με περιφράσεις.  </w:t>
      </w:r>
    </w:p>
    <w:p w14:paraId="369500A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Η απάντησή είναι μία: Δεν το έχω πετύχει.</w:t>
      </w:r>
    </w:p>
    <w:p w14:paraId="369500AD"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w:t>
      </w:r>
      <w:r>
        <w:rPr>
          <w:rFonts w:eastAsia="Times New Roman" w:cs="Times New Roman"/>
          <w:b/>
          <w:szCs w:val="24"/>
        </w:rPr>
        <w:t xml:space="preserve">κονομικών): </w:t>
      </w:r>
      <w:r>
        <w:rPr>
          <w:rFonts w:eastAsia="Times New Roman" w:cs="Times New Roman"/>
          <w:szCs w:val="24"/>
        </w:rPr>
        <w:t>Είπα ότι δεν έχει αποφασιστεί.</w:t>
      </w:r>
    </w:p>
    <w:p w14:paraId="369500A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Να διαβάσετε το </w:t>
      </w:r>
      <w:r>
        <w:rPr>
          <w:rFonts w:eastAsia="Times New Roman" w:cs="Times New Roman"/>
          <w:szCs w:val="24"/>
          <w:lang w:val="en-US"/>
        </w:rPr>
        <w:t>Eurogroup</w:t>
      </w:r>
      <w:r>
        <w:rPr>
          <w:rFonts w:eastAsia="Times New Roman" w:cs="Times New Roman"/>
          <w:szCs w:val="24"/>
        </w:rPr>
        <w:t>, τη φράση του. Τώρα δεν έχω και χρόνο. Θέλετε να το κάνω; Παιδιά είμαστε εδώ;</w:t>
      </w:r>
    </w:p>
    <w:p w14:paraId="369500AF"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Δεν έχετε χρόνο.</w:t>
      </w:r>
    </w:p>
    <w:p w14:paraId="369500B0"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Δεν έχω χρόνο να σας το </w:t>
      </w:r>
      <w:r>
        <w:rPr>
          <w:rFonts w:eastAsia="Times New Roman" w:cs="Times New Roman"/>
          <w:szCs w:val="24"/>
        </w:rPr>
        <w:t>πω τώρα, αλλά διαβάστε το. Είναι μια μικρή παράγραφος της απόφασης -πιστεύω ότι την ξέρετε- η οποία λέει τα αντίθετα από αυτά που λέτε.</w:t>
      </w:r>
    </w:p>
    <w:p w14:paraId="369500B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Δεν είστε, όμως, ο Υπουργός των δημοσίων δαπανών και των εσόδων μόνο. Είστε πρωτίστως -το είπα και το μεσημέρι- Υπουργός</w:t>
      </w:r>
      <w:r>
        <w:rPr>
          <w:rFonts w:eastAsia="Times New Roman" w:cs="Times New Roman"/>
          <w:szCs w:val="24"/>
        </w:rPr>
        <w:t xml:space="preserve"> της επιχειρηματικότητας, της οικονομίας, της αγοράς. Σας ακούει ο κόσμος. Δεν μπορεί να λέτε σχήματα που δεν ταιριάζουν με την λειτουργία της αγοράς καθημερινά ή να αφήνετε να διακινούνται δήθεν πληροφορίες ή πληροφορίες για ανοι</w:t>
      </w:r>
      <w:r>
        <w:rPr>
          <w:rFonts w:eastAsia="Times New Roman" w:cs="Times New Roman"/>
          <w:szCs w:val="24"/>
        </w:rPr>
        <w:t>κ</w:t>
      </w:r>
      <w:r>
        <w:rPr>
          <w:rFonts w:eastAsia="Times New Roman" w:cs="Times New Roman"/>
          <w:szCs w:val="24"/>
        </w:rPr>
        <w:t>τά ενδεχόμενα εκλογών.</w:t>
      </w:r>
    </w:p>
    <w:p w14:paraId="369500B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Κύ</w:t>
      </w:r>
      <w:r>
        <w:rPr>
          <w:rFonts w:eastAsia="Times New Roman" w:cs="Times New Roman"/>
          <w:szCs w:val="24"/>
        </w:rPr>
        <w:t xml:space="preserve">ριε Υπουργέ, έχουμε συνείδηση των αριθμών. Εγώ επικαλούμαι τον κ. Κουτσούκο, επικαλούμαι τους αριθμούς σας και όσων τους συγκέντρωσαν για τη μισθοδοσία, τις συντάξεις, τις δαπάνες, για τα λειτουργικά του </w:t>
      </w:r>
      <w:r>
        <w:rPr>
          <w:rFonts w:eastAsia="Times New Roman" w:cs="Times New Roman"/>
          <w:szCs w:val="24"/>
        </w:rPr>
        <w:t>δ</w:t>
      </w:r>
      <w:r>
        <w:rPr>
          <w:rFonts w:eastAsia="Times New Roman" w:cs="Times New Roman"/>
          <w:szCs w:val="24"/>
        </w:rPr>
        <w:t xml:space="preserve">ημοσίου, το 5,7%. </w:t>
      </w:r>
    </w:p>
    <w:p w14:paraId="369500B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δεν υπάρχει κ</w:t>
      </w:r>
      <w:r>
        <w:rPr>
          <w:rFonts w:eastAsia="Times New Roman" w:cs="Times New Roman"/>
          <w:szCs w:val="24"/>
        </w:rPr>
        <w:t xml:space="preserve">ωδικός του </w:t>
      </w:r>
      <w:r>
        <w:rPr>
          <w:rFonts w:eastAsia="Times New Roman" w:cs="Times New Roman"/>
          <w:szCs w:val="24"/>
        </w:rPr>
        <w:t>π</w:t>
      </w:r>
      <w:r>
        <w:rPr>
          <w:rFonts w:eastAsia="Times New Roman" w:cs="Times New Roman"/>
          <w:szCs w:val="24"/>
        </w:rPr>
        <w:t xml:space="preserve">ροϋπολογισμού από τον οποίο εύκολα να μπορεί να αποσύρεις χρήματα. </w:t>
      </w:r>
    </w:p>
    <w:p w14:paraId="369500B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Ανάπτυξη είναι μια λέξη που δεν λέτε. Μόνο για τις αδειοδοτήσεις είπατε, για τις οποίες, όμως, μιλήσαμε εδώ, τη γραφειοκρατία και μετά το 2018 και μισό που θα είναι η πρώτη μέρ</w:t>
      </w:r>
      <w:r>
        <w:rPr>
          <w:rFonts w:eastAsia="Times New Roman" w:cs="Times New Roman"/>
          <w:szCs w:val="24"/>
        </w:rPr>
        <w:t>α εφαρμογής.</w:t>
      </w:r>
    </w:p>
    <w:p w14:paraId="369500B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Όταν ο Υπουργός Οικονομικών δεν έχει στα χέρια του τα αναπτυξιακά θέματα και είναι παγιδευμένος από τα κονδύλια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ροϋπολογισμού, τότε είναι παγιδευμένη και η οικονομία.</w:t>
      </w:r>
    </w:p>
    <w:p w14:paraId="369500B6"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Ολοκληρώστε, κύριε συνάδελφε.</w:t>
      </w:r>
    </w:p>
    <w:p w14:paraId="369500B7"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Κλείνω αμέσως, κύριε Πρόεδρε, με μία φράση.</w:t>
      </w:r>
    </w:p>
    <w:p w14:paraId="369500B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Εμείς θα τον καταψηφίσουμε αυτό τον </w:t>
      </w:r>
      <w:r>
        <w:rPr>
          <w:rFonts w:eastAsia="Times New Roman" w:cs="Times New Roman"/>
          <w:szCs w:val="24"/>
        </w:rPr>
        <w:t>π</w:t>
      </w:r>
      <w:r>
        <w:rPr>
          <w:rFonts w:eastAsia="Times New Roman" w:cs="Times New Roman"/>
          <w:szCs w:val="24"/>
        </w:rPr>
        <w:t xml:space="preserve">ροϋπολογισμό. </w:t>
      </w:r>
    </w:p>
    <w:p w14:paraId="369500B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Σας είχα πει πέρ</w:t>
      </w:r>
      <w:r>
        <w:rPr>
          <w:rFonts w:eastAsia="Times New Roman" w:cs="Times New Roman"/>
          <w:szCs w:val="24"/>
        </w:rPr>
        <w:t>υ</w:t>
      </w:r>
      <w:r>
        <w:rPr>
          <w:rFonts w:eastAsia="Times New Roman" w:cs="Times New Roman"/>
          <w:szCs w:val="24"/>
        </w:rPr>
        <w:t>σι ότι δεν έχετε απέναντί σας την Αντιπολίτευση. Η Κυβέρνησή σας έχει απέναντί της τα γεγονότα. Τα γεγονότα μιλάνε για εσάς κ</w:t>
      </w:r>
      <w:r>
        <w:rPr>
          <w:rFonts w:eastAsia="Times New Roman" w:cs="Times New Roman"/>
          <w:szCs w:val="24"/>
        </w:rPr>
        <w:t>αι για το έργο σας.</w:t>
      </w:r>
    </w:p>
    <w:p w14:paraId="369500B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Και εδώ, κυρίες και κύριοι Βουλευτές, όταν καμμιά φορά γίνεται συζήτηση με ένταση και φωνάζετε και λέτε, σας δημιουργείται η εντύπωση της Πλειοψηφίας. Ναι, μια Πλειοψηφίας που είναι εδώ, αλλά που είναι σε δυσαρμονία με αυτό που συμβαίνε</w:t>
      </w:r>
      <w:r>
        <w:rPr>
          <w:rFonts w:eastAsia="Times New Roman" w:cs="Times New Roman"/>
          <w:szCs w:val="24"/>
        </w:rPr>
        <w:t>ι στον ελληνικό λαό. Είναι χαρακτηριστικότατο παράδειγμα πολιτικής δυσαρμονίας η σύνθεση αυτού του Κοινοβουλίου με αυτά που θέλει και σκέφτεται ο ελληνικός λαός.</w:t>
      </w:r>
    </w:p>
    <w:p w14:paraId="369500BB"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Λοβέρδο, ολοκληρώστε.</w:t>
      </w:r>
    </w:p>
    <w:p w14:paraId="369500BC"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Καταψηφίζουμε έν</w:t>
      </w:r>
      <w:r>
        <w:rPr>
          <w:rFonts w:eastAsia="Times New Roman" w:cs="Times New Roman"/>
          <w:szCs w:val="24"/>
        </w:rPr>
        <w:t xml:space="preserve">αν </w:t>
      </w:r>
      <w:r>
        <w:rPr>
          <w:rFonts w:eastAsia="Times New Roman" w:cs="Times New Roman"/>
          <w:szCs w:val="24"/>
        </w:rPr>
        <w:t>π</w:t>
      </w:r>
      <w:r>
        <w:rPr>
          <w:rFonts w:eastAsia="Times New Roman" w:cs="Times New Roman"/>
          <w:szCs w:val="24"/>
        </w:rPr>
        <w:t>ροϋπολογισμό διανομής ψευδών ελπίδων. Καταψηφίζουμε το θεμελιώδες κείμενο μιας Κυβέρνησης κατάρρευσης, που τα μέλη της και τα μέλη της Πλειοψηφίας τώρα μαθαίνουν ότι δεν εκδικείται τίποτα περισσότερο και χειρότερα από μια ελπίδα που έχει διαψευστεί.</w:t>
      </w:r>
    </w:p>
    <w:p w14:paraId="369500B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Ευ</w:t>
      </w:r>
      <w:r>
        <w:rPr>
          <w:rFonts w:eastAsia="Times New Roman" w:cs="Times New Roman"/>
          <w:szCs w:val="24"/>
        </w:rPr>
        <w:t>χαριστώ.</w:t>
      </w:r>
    </w:p>
    <w:p w14:paraId="369500BE" w14:textId="77777777" w:rsidR="006648D0" w:rsidRDefault="00CC2A7D">
      <w:pPr>
        <w:spacing w:line="600" w:lineRule="auto"/>
        <w:ind w:firstLine="720"/>
        <w:jc w:val="both"/>
        <w:rPr>
          <w:rFonts w:eastAsia="Times New Roman"/>
          <w:bCs/>
        </w:rPr>
      </w:pPr>
      <w:r>
        <w:rPr>
          <w:rFonts w:eastAsia="Times New Roman"/>
          <w:bCs/>
        </w:rPr>
        <w:lastRenderedPageBreak/>
        <w:t>(Χειροκροτήματα από την πτέρυγα της Δημοκρατικής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p>
    <w:p w14:paraId="369500BF"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Λοβέρδο.</w:t>
      </w:r>
    </w:p>
    <w:p w14:paraId="369500C0" w14:textId="77777777" w:rsidR="006648D0" w:rsidRDefault="00CC2A7D">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w:t>
      </w:r>
      <w:r>
        <w:rPr>
          <w:rFonts w:eastAsia="Times New Roman" w:cs="Times New Roman"/>
        </w:rPr>
        <w:t xml:space="preserve">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τέσσερις μαθήτριες και μαθητές και τρεις εκπαιδευτικοί σ</w:t>
      </w:r>
      <w:r>
        <w:rPr>
          <w:rFonts w:eastAsia="Times New Roman" w:cs="Times New Roman"/>
        </w:rPr>
        <w:t>υνοδοί τους από το 5</w:t>
      </w:r>
      <w:r>
        <w:rPr>
          <w:rFonts w:eastAsia="Times New Roman" w:cs="Times New Roman"/>
          <w:vertAlign w:val="superscript"/>
        </w:rPr>
        <w:t>ο</w:t>
      </w:r>
      <w:r>
        <w:rPr>
          <w:rFonts w:eastAsia="Times New Roman" w:cs="Times New Roman"/>
        </w:rPr>
        <w:t xml:space="preserve"> Γενικό Λύκειο Πάτρας. </w:t>
      </w:r>
    </w:p>
    <w:p w14:paraId="369500C1" w14:textId="77777777" w:rsidR="006648D0" w:rsidRDefault="00CC2A7D">
      <w:pPr>
        <w:spacing w:line="600" w:lineRule="auto"/>
        <w:ind w:firstLine="720"/>
        <w:jc w:val="both"/>
        <w:rPr>
          <w:rFonts w:eastAsia="Times New Roman" w:cs="Times New Roman"/>
        </w:rPr>
      </w:pPr>
      <w:r>
        <w:rPr>
          <w:rFonts w:eastAsia="Times New Roman" w:cs="Times New Roman"/>
        </w:rPr>
        <w:t>Η Βουλή σ</w:t>
      </w:r>
      <w:r>
        <w:rPr>
          <w:rFonts w:eastAsia="Times New Roman" w:cs="Times New Roman"/>
        </w:rPr>
        <w:t>ά</w:t>
      </w:r>
      <w:r>
        <w:rPr>
          <w:rFonts w:eastAsia="Times New Roman" w:cs="Times New Roman"/>
        </w:rPr>
        <w:t xml:space="preserve">ς καλωσορίζει. </w:t>
      </w:r>
    </w:p>
    <w:p w14:paraId="369500C2" w14:textId="77777777" w:rsidR="006648D0" w:rsidRDefault="00CC2A7D">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369500C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Τον λόγο έχει η συνάδελφος κ. Σωτηρία Βλάχου από τη Χρυσή Αυγή και αμέσως μετά ο Υπουργός κ. Πολάκης.</w:t>
      </w:r>
    </w:p>
    <w:p w14:paraId="369500C4"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ΣΩΤΗΡΙΑ ΒΛΑΧΟΥ: </w:t>
      </w:r>
      <w:r>
        <w:rPr>
          <w:rFonts w:eastAsia="Times New Roman"/>
          <w:color w:val="000000"/>
          <w:szCs w:val="24"/>
        </w:rPr>
        <w:t xml:space="preserve">Ευχαριστώ, κύριε </w:t>
      </w:r>
      <w:r>
        <w:rPr>
          <w:rFonts w:eastAsia="Times New Roman"/>
          <w:color w:val="000000"/>
          <w:szCs w:val="24"/>
        </w:rPr>
        <w:t>Πρόεδρε.</w:t>
      </w:r>
      <w:r>
        <w:rPr>
          <w:rFonts w:eastAsia="Times New Roman" w:cs="Times New Roman"/>
          <w:szCs w:val="24"/>
        </w:rPr>
        <w:t xml:space="preserve"> </w:t>
      </w:r>
    </w:p>
    <w:p w14:paraId="369500C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 τον </w:t>
      </w:r>
      <w:r>
        <w:rPr>
          <w:rFonts w:eastAsia="Times New Roman" w:cs="Times New Roman"/>
          <w:szCs w:val="24"/>
        </w:rPr>
        <w:t>π</w:t>
      </w:r>
      <w:r>
        <w:rPr>
          <w:rFonts w:eastAsia="Times New Roman" w:cs="Times New Roman"/>
          <w:szCs w:val="24"/>
        </w:rPr>
        <w:t xml:space="preserve">ροϋπολογισμό που έχει καταθέσει η Κυβέρνηση, φαίνεται ξεκάθαρα η πρόθεσή της να επιβάλει νέους φόρους, ενώ παράλληλα θέλει να παρουσιάσει αύξηση της ιδιωτικής κατανάλωσης κατά 1,8% και αύξηση των επενδύσεων κατά 9,1%. </w:t>
      </w:r>
    </w:p>
    <w:p w14:paraId="369500C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w:t>
      </w:r>
      <w:r>
        <w:rPr>
          <w:rFonts w:eastAsia="Times New Roman" w:cs="Times New Roman"/>
          <w:szCs w:val="24"/>
        </w:rPr>
        <w:t xml:space="preserve">αταλαμβάνει ο Πρόεδρος της Βουλής κ. </w:t>
      </w:r>
      <w:r w:rsidRPr="00321593">
        <w:rPr>
          <w:rFonts w:eastAsia="Times New Roman" w:cs="Times New Roman"/>
          <w:b/>
          <w:szCs w:val="24"/>
        </w:rPr>
        <w:t>ΝΙΚΟΛΑΟΣ ΒΟΥΤΣΗΣ</w:t>
      </w:r>
      <w:r>
        <w:rPr>
          <w:rFonts w:eastAsia="Times New Roman" w:cs="Times New Roman"/>
          <w:szCs w:val="24"/>
        </w:rPr>
        <w:t>)</w:t>
      </w:r>
    </w:p>
    <w:p w14:paraId="369500C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Για τα ζητήματα της άγονης γραμμής να θυμίσουμε δε ότι το ειδικό καθεστώς των νησιών ήταν μία από τις κόκκινες γραμμές της σημερινής συγκυβέρνησης, την οποία και καταπάτησε, όπως φαίνεται.</w:t>
      </w:r>
    </w:p>
    <w:p w14:paraId="369500C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Έτσι, από τη</w:t>
      </w:r>
      <w:r>
        <w:rPr>
          <w:rFonts w:eastAsia="Times New Roman" w:cs="Times New Roman"/>
          <w:szCs w:val="24"/>
        </w:rPr>
        <w:t xml:space="preserve">ν 1-1-2017 οι κάτοικοι των νησιών του Αιγαίου θα πληρώνουν 50% υψηλότερο ΦΠΑ, ο οποίος θα πάει από το 16% στο 24%, και </w:t>
      </w:r>
      <w:r>
        <w:rPr>
          <w:rFonts w:eastAsia="Times New Roman" w:cs="Times New Roman"/>
          <w:szCs w:val="24"/>
        </w:rPr>
        <w:lastRenderedPageBreak/>
        <w:t>θα αποδοθούν περίπου 439.000.000 ευρώ από αύξηση της φορολογίας στο πετρέλαιο θέρμανσης και στα καύσιμα. Τα έσοδα από την αύξηση του φόρο</w:t>
      </w:r>
      <w:r>
        <w:rPr>
          <w:rFonts w:eastAsia="Times New Roman" w:cs="Times New Roman"/>
          <w:szCs w:val="24"/>
        </w:rPr>
        <w:t xml:space="preserve">υ στον καφέ υπολογίζονται σε 62.000.000 και σε 25.800.000 ευρώ από τον ειδικό φόρο κατανάλωσης στον ζύθο. </w:t>
      </w:r>
    </w:p>
    <w:p w14:paraId="369500C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Κύριοι της Κυβέρνησης, πρέπει να καταλάβετε ότι είναι αδύνατον για ένα μέσο ελληνικό νοικοκυριό να αντ</w:t>
      </w:r>
      <w:r>
        <w:rPr>
          <w:rFonts w:eastAsia="Times New Roman" w:cs="Times New Roman"/>
          <w:szCs w:val="24"/>
        </w:rPr>
        <w:t>ε</w:t>
      </w:r>
      <w:r>
        <w:rPr>
          <w:rFonts w:eastAsia="Times New Roman" w:cs="Times New Roman"/>
          <w:szCs w:val="24"/>
        </w:rPr>
        <w:t>πεξέλθει στην υπέρμετρη φορολογία, που εσείς κ</w:t>
      </w:r>
      <w:r>
        <w:rPr>
          <w:rFonts w:eastAsia="Times New Roman" w:cs="Times New Roman"/>
          <w:szCs w:val="24"/>
        </w:rPr>
        <w:t xml:space="preserve">αι οι εντολοδόχοι σας επιβάλλετε. </w:t>
      </w:r>
    </w:p>
    <w:p w14:paraId="369500C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ροϋπολογισμός, για τον οποίο συζητάμε, είναι ξεκάθαρα μνημονιακός και μόνο σε περαιτέρω φτωχοποίηση των εργαζομένων και των συνταξιούχων θα οδηγήσει. </w:t>
      </w:r>
    </w:p>
    <w:p w14:paraId="369500C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Οι δαπάνες για μισθούς και συντάξεις εμφανίζονται μειωμένες κατά </w:t>
      </w:r>
      <w:r>
        <w:rPr>
          <w:rFonts w:eastAsia="Times New Roman" w:cs="Times New Roman"/>
          <w:szCs w:val="24"/>
        </w:rPr>
        <w:t>32,2%. Η Κυβέρνηση προβά</w:t>
      </w:r>
      <w:r>
        <w:rPr>
          <w:rFonts w:eastAsia="Times New Roman" w:cs="Times New Roman"/>
          <w:szCs w:val="24"/>
        </w:rPr>
        <w:t>λ</w:t>
      </w:r>
      <w:r>
        <w:rPr>
          <w:rFonts w:eastAsia="Times New Roman" w:cs="Times New Roman"/>
          <w:szCs w:val="24"/>
        </w:rPr>
        <w:t>λει ως αιτιολογία τη μείωση του αριθμού των αποχωρήσεων λόγω συνταξιοδότησης, εξαιτίας του γεγονότος ότι οι συ</w:t>
      </w:r>
      <w:r>
        <w:rPr>
          <w:rFonts w:eastAsia="Times New Roman" w:cs="Times New Roman"/>
          <w:szCs w:val="24"/>
        </w:rPr>
        <w:lastRenderedPageBreak/>
        <w:t>ντάξεις του δημόσιου θα καταβάλλονται πλέον από τον Ενιαίο Φορέα Κοινωνικής Ασφάλισης, τον ΕΦΚΑ. Η αλήθεια, όμως, είναι ό</w:t>
      </w:r>
      <w:r>
        <w:rPr>
          <w:rFonts w:eastAsia="Times New Roman" w:cs="Times New Roman"/>
          <w:szCs w:val="24"/>
        </w:rPr>
        <w:t xml:space="preserve">τι βάσει μνημονίου είναι επιβεβλημένη η περαιτέρω μείωση των συντάξεων, των μισθών των πρωτοδιοριζόμενων στον δημόσιο τομέα, αλλά και η μείωση των ειδικών μισθολογίων. </w:t>
      </w:r>
    </w:p>
    <w:p w14:paraId="369500C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Στο σημείο αυτό, δεν μπορώ παρά να αναφερθώ και στην πολύωρη διαπραγμάτευση στο </w:t>
      </w:r>
      <w:r>
        <w:rPr>
          <w:rFonts w:eastAsia="Times New Roman" w:cs="Times New Roman"/>
          <w:szCs w:val="24"/>
          <w:lang w:val="en-US"/>
        </w:rPr>
        <w:t>Eurogro</w:t>
      </w:r>
      <w:r>
        <w:rPr>
          <w:rFonts w:eastAsia="Times New Roman" w:cs="Times New Roman"/>
          <w:szCs w:val="24"/>
          <w:lang w:val="en-US"/>
        </w:rPr>
        <w:t>up</w:t>
      </w:r>
      <w:r>
        <w:rPr>
          <w:rFonts w:eastAsia="Times New Roman" w:cs="Times New Roman"/>
          <w:szCs w:val="24"/>
        </w:rPr>
        <w:t xml:space="preserve"> της Δευτέρας 5 Δεκεμβρίου, </w:t>
      </w:r>
      <w:r>
        <w:rPr>
          <w:rFonts w:eastAsia="Times New Roman" w:cs="Times New Roman"/>
          <w:szCs w:val="24"/>
        </w:rPr>
        <w:t xml:space="preserve">που </w:t>
      </w:r>
      <w:r>
        <w:rPr>
          <w:rFonts w:eastAsia="Times New Roman" w:cs="Times New Roman"/>
          <w:szCs w:val="24"/>
        </w:rPr>
        <w:t>πέραν του ζητήματος του χρέους, το ΔΝΤ επέμεινε στο πακέτο μέτρων που θα πρέπει να υιοθετηθεί, το οποίο και περιλαμβάνει μείωση του αφορολόγητου ορίου, μείωση των καταβαλλόμενων συντάξεων και μείωση των καταβαλλόμενων μισθ</w:t>
      </w:r>
      <w:r>
        <w:rPr>
          <w:rFonts w:eastAsia="Times New Roman" w:cs="Times New Roman"/>
          <w:szCs w:val="24"/>
        </w:rPr>
        <w:t xml:space="preserve">ών από το δημόσιο. </w:t>
      </w:r>
    </w:p>
    <w:p w14:paraId="369500C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w:t>
      </w:r>
      <w:r>
        <w:rPr>
          <w:rFonts w:eastAsia="Times New Roman" w:cs="Times New Roman"/>
          <w:szCs w:val="24"/>
        </w:rPr>
        <w:t xml:space="preserve">βλέπουμε πως η γραμμή που ακολουθεί η Κυβέρνηση, ταυτίζεται ξεκάθαρα με τη γραμμή που επιτάσσουν το ΔΝΤ και οι τοκογλύφοι που θέλουν να εξαθλιώσουν έναν ολόκληρο λαό. </w:t>
      </w:r>
    </w:p>
    <w:p w14:paraId="369500C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Αναφορικά με τις δαπάνες για την ασφάλιση, περίθαλψη και κοινωνι</w:t>
      </w:r>
      <w:r>
        <w:rPr>
          <w:rFonts w:eastAsia="Times New Roman" w:cs="Times New Roman"/>
          <w:szCs w:val="24"/>
        </w:rPr>
        <w:t xml:space="preserve">κή προστασία, αυτές υπολογίζονται σε 20.000.000.000 ευρώ περίπου. Όπως αναφέρεται, με αυτές θα καλυφθούν οι επιχορηγήσεις ασφαλιστικών ταμείων, νοσοκομείων και δαπανών για κοινωνική προστασία. </w:t>
      </w:r>
    </w:p>
    <w:p w14:paraId="369500C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Επιπλέον, περιλαμβάνονται οι δράσεις για το εισόδημα κοινωνική</w:t>
      </w:r>
      <w:r>
        <w:rPr>
          <w:rFonts w:eastAsia="Times New Roman" w:cs="Times New Roman"/>
          <w:szCs w:val="24"/>
        </w:rPr>
        <w:t xml:space="preserve">ς αλληλεγγύης, η επιχορήγηση του ΕΦΚΑ και η προστασία της πρώτης κατοικίας για τα υπερχρεωμένα νοικοκυριά. </w:t>
      </w:r>
    </w:p>
    <w:p w14:paraId="369500D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Μιλάτε για προστασία της πρώτης κατοικίας, ενώ το τελευταίο διάστημα γίνονται πλειστηριασμοί πρώτων κατοικιών για οφειλές ευτελών ποσών προς το δημό</w:t>
      </w:r>
      <w:r>
        <w:rPr>
          <w:rFonts w:eastAsia="Times New Roman" w:cs="Times New Roman"/>
          <w:szCs w:val="24"/>
        </w:rPr>
        <w:t>σιο. Είκοσι νέοι πλειστηριασμοί ανακοινώνονται κάθε μέρα στην ιστοσελίδα που έχει δημιουργηθεί γι’ αυτόν το</w:t>
      </w:r>
      <w:r>
        <w:rPr>
          <w:rFonts w:eastAsia="Times New Roman" w:cs="Times New Roman"/>
          <w:szCs w:val="24"/>
        </w:rPr>
        <w:t>ν</w:t>
      </w:r>
      <w:r>
        <w:rPr>
          <w:rFonts w:eastAsia="Times New Roman" w:cs="Times New Roman"/>
          <w:szCs w:val="24"/>
        </w:rPr>
        <w:t xml:space="preserve"> σκοπό, ενώ αυτός ο αριθμός αναμένεται να αυξηθεί ραγδαία, φτάνοντας τους πέντε χιλιάδες τον χρόνο. </w:t>
      </w:r>
    </w:p>
    <w:p w14:paraId="369500D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Σύμφωνα με τις εκτιμήσεις από τις ίδιες τις τρά</w:t>
      </w:r>
      <w:r>
        <w:rPr>
          <w:rFonts w:eastAsia="Times New Roman" w:cs="Times New Roman"/>
          <w:szCs w:val="24"/>
        </w:rPr>
        <w:t xml:space="preserve">πεζες, κάθε χρόνο θα βγαίνουν στο σφυρί περί τα πέντε χιλιάδες ακίνητα και παρά τις δεσμεύσεις ότι δεν θα απειληθούν τα φτωχά νοικοκυριά με πρώτη κατοικία χαμηλής αντικειμενικής αξίας, οι αστοχίες δεν μπορούν να αποκλειστούν. </w:t>
      </w:r>
    </w:p>
    <w:p w14:paraId="369500D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Με ποιον τρόπο, λοιπόν, προσπ</w:t>
      </w:r>
      <w:r>
        <w:rPr>
          <w:rFonts w:eastAsia="Times New Roman" w:cs="Times New Roman"/>
          <w:szCs w:val="24"/>
        </w:rPr>
        <w:t xml:space="preserve">αθείτε να διατηρήσετε το προσωπείο της κοινωνικής δικαιοσύνης, τη στιγμή που οι πράξεις σας, σας διαψεύδουν κατηγορηματικά; </w:t>
      </w:r>
    </w:p>
    <w:p w14:paraId="369500D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Όσον αφορά τα εισοδήματα πολυτέκνων, θα σημειώσω το εξής. Οι απαιτήσεις των δανειστών για το </w:t>
      </w:r>
      <w:r>
        <w:rPr>
          <w:rFonts w:eastAsia="Times New Roman" w:cs="Times New Roman"/>
          <w:szCs w:val="24"/>
          <w:lang w:val="en-US"/>
        </w:rPr>
        <w:t>Eurogroup</w:t>
      </w:r>
      <w:r>
        <w:rPr>
          <w:rFonts w:eastAsia="Times New Roman" w:cs="Times New Roman"/>
          <w:szCs w:val="24"/>
        </w:rPr>
        <w:t xml:space="preserve"> ήταν η εξοικονόμηση 300.000.</w:t>
      </w:r>
      <w:r>
        <w:rPr>
          <w:rFonts w:eastAsia="Times New Roman" w:cs="Times New Roman"/>
          <w:szCs w:val="24"/>
        </w:rPr>
        <w:t>000 ευρώ ετησίως, γεγονός που με μαθηματική ακρίβεια θα οδηγήσει σε μείωση των οικογενειακών επιδομάτων. Αυτή είναι η προνοιακή πολιτική σας; Σκοπεύετε να περικόψετε το επίδομα που λαμβάνουν οκτακόσιες χιλιάδες τρίτεκνες οικογένειες σε αυτούς τους χαλεπούς</w:t>
      </w:r>
      <w:r>
        <w:rPr>
          <w:rFonts w:eastAsia="Times New Roman" w:cs="Times New Roman"/>
          <w:szCs w:val="24"/>
        </w:rPr>
        <w:t xml:space="preserve"> καιρούς, </w:t>
      </w:r>
      <w:r>
        <w:rPr>
          <w:rFonts w:eastAsia="Times New Roman" w:cs="Times New Roman"/>
          <w:szCs w:val="24"/>
        </w:rPr>
        <w:lastRenderedPageBreak/>
        <w:t xml:space="preserve">που η πατρίδα μας μαστίζεται από τις ουρές λαθρομεταναστών και υποφέρει από την υπογεννητικότητα σε </w:t>
      </w:r>
      <w:r>
        <w:rPr>
          <w:rFonts w:eastAsia="Times New Roman" w:cs="Times New Roman"/>
          <w:szCs w:val="24"/>
        </w:rPr>
        <w:t>Ε</w:t>
      </w:r>
      <w:r>
        <w:rPr>
          <w:rFonts w:eastAsia="Times New Roman" w:cs="Times New Roman"/>
          <w:szCs w:val="24"/>
        </w:rPr>
        <w:t xml:space="preserve">λληνόπουλα; Θα έπρεπε να στηρίζετε με κάθε τρόπο και μέσο τις πολύτεκνες οικογένειες και όχι να τις οδηγείτε σε αυτό το επίπεδο απόγνωσης. </w:t>
      </w:r>
    </w:p>
    <w:p w14:paraId="369500D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Σε ό,</w:t>
      </w:r>
      <w:r>
        <w:rPr>
          <w:rFonts w:eastAsia="Times New Roman" w:cs="Times New Roman"/>
          <w:szCs w:val="24"/>
        </w:rPr>
        <w:t>τι αφορά το επίδομα θέρμανσης, είναι άγνωστο ποιοι θα το λάβουν με τα κριτήρια που έχουν θεσπιστεί. Το ίδιο ισχύει και για το εισόδημα κοινωνικής αλληλεγγύης. Το εισόδημα κοινωνικής αλληλεγγύης αναμένεται να καλύψει περίπου διακόσιες πενήντα χιλιάδες νοικο</w:t>
      </w:r>
      <w:r>
        <w:rPr>
          <w:rFonts w:eastAsia="Times New Roman" w:cs="Times New Roman"/>
          <w:szCs w:val="24"/>
        </w:rPr>
        <w:t xml:space="preserve">κυριά που διαβιούν σε συνθήκες φτώχειας. Σύμφωνα με έρευνα της Ελληνική Στατιστικής Αρχής, το 21,1% του πληθυσμού ζει σε συνθήκες φτώχειας, αριθμός που μεταφράζεται σε οκτακόσια ογδόντα οκτώ τετρακόσιες πενήντα χιλιάδες νοικοκυριά. </w:t>
      </w:r>
    </w:p>
    <w:p w14:paraId="369500D5"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Εξ αυτών, το 52% δεν έχ</w:t>
      </w:r>
      <w:r>
        <w:rPr>
          <w:rFonts w:eastAsia="Times New Roman" w:cs="Times New Roman"/>
          <w:szCs w:val="24"/>
        </w:rPr>
        <w:t xml:space="preserve">ει ικανοποιητική θέρμανση, το 40% στερείται διατροφής και το 79,1% δηλώνει οικονομική δυσκολία να αντιμετωπίσει τις </w:t>
      </w:r>
      <w:r>
        <w:rPr>
          <w:rFonts w:eastAsia="Times New Roman" w:cs="Times New Roman"/>
          <w:szCs w:val="24"/>
        </w:rPr>
        <w:lastRenderedPageBreak/>
        <w:t>έκτακτες ανάγκες του. Όπως καταλαβαίνετε υπάρχει μεγάλη διαφορά μεταξύ των διακοσίων πενήντα χιλιάδων και των οκτακοσίων χιλιάδων. Οι υπόλοι</w:t>
      </w:r>
      <w:r>
        <w:rPr>
          <w:rFonts w:eastAsia="Times New Roman" w:cs="Times New Roman"/>
          <w:szCs w:val="24"/>
        </w:rPr>
        <w:t xml:space="preserve">ποι τι θα κάνουν; </w:t>
      </w:r>
    </w:p>
    <w:p w14:paraId="369500D6"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Κυρίως, όμως, με τα αντιλαϊκά μέτρα που ψηφίζετε -γιατί είναι φοροεισπρακτική η πολιτική σας- δεν αντιλαμβάνεστε ότι η κοινωνία είναι φορολογικά εξαντλημένη. Μιλάτε για μείωση των φορολογικών συντελεστών, αλλά ξεχνάτε να αναφέρετε τη διε</w:t>
      </w:r>
      <w:r>
        <w:rPr>
          <w:rFonts w:eastAsia="Times New Roman" w:cs="Times New Roman"/>
          <w:szCs w:val="24"/>
        </w:rPr>
        <w:t xml:space="preserve">ύρυνση της φορολογικής βάσης, ξεχνάτε να αναφέρετε τη συρρίκνωση του εισοδήματος μετά την εφαρμογή της άμεσης και έμμεσης φορολογίας. Πώς, λοιπόν, θα έρθει η ανάπτυξη του 2,7% στη χώρα όπως ευαγγελίζεστε; </w:t>
      </w:r>
    </w:p>
    <w:p w14:paraId="369500D7"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 xml:space="preserve">Αυτός ο </w:t>
      </w:r>
      <w:r>
        <w:rPr>
          <w:rFonts w:eastAsia="Times New Roman" w:cs="Times New Roman"/>
          <w:szCs w:val="24"/>
        </w:rPr>
        <w:t>π</w:t>
      </w:r>
      <w:r>
        <w:rPr>
          <w:rFonts w:eastAsia="Times New Roman" w:cs="Times New Roman"/>
          <w:szCs w:val="24"/>
        </w:rPr>
        <w:t xml:space="preserve">ροϋπολογισμός δεν διαφέρει σε τίποτε από </w:t>
      </w:r>
      <w:r>
        <w:rPr>
          <w:rFonts w:eastAsia="Times New Roman" w:cs="Times New Roman"/>
          <w:szCs w:val="24"/>
        </w:rPr>
        <w:t xml:space="preserve">τους προηγούμενους μνημονιακούς. Οι πραγματικές συνθήκες θα διαψεύσουν τις προσδοκίες σας και εσείς θα πρέπει να δώσετε εξηγήσεις στον ελληνικό λαό. Ο </w:t>
      </w:r>
      <w:r>
        <w:rPr>
          <w:rFonts w:eastAsia="Times New Roman" w:cs="Times New Roman"/>
          <w:szCs w:val="24"/>
        </w:rPr>
        <w:t>π</w:t>
      </w:r>
      <w:r>
        <w:rPr>
          <w:rFonts w:eastAsia="Times New Roman" w:cs="Times New Roman"/>
          <w:szCs w:val="24"/>
        </w:rPr>
        <w:t xml:space="preserve">ροϋπολογισμός είναι στην πράξη ανεφάρμοστος και το μόνο το οποίο </w:t>
      </w:r>
      <w:r>
        <w:rPr>
          <w:rFonts w:eastAsia="Times New Roman" w:cs="Times New Roman"/>
          <w:szCs w:val="24"/>
        </w:rPr>
        <w:lastRenderedPageBreak/>
        <w:t xml:space="preserve">θα καταφέρει είναι να εξαθλιώσει ακόμα </w:t>
      </w:r>
      <w:r>
        <w:rPr>
          <w:rFonts w:eastAsia="Times New Roman" w:cs="Times New Roman"/>
          <w:szCs w:val="24"/>
        </w:rPr>
        <w:t xml:space="preserve">μια φορά περισσότερο τον ελληνικό λαό. </w:t>
      </w:r>
    </w:p>
    <w:p w14:paraId="369500D8" w14:textId="77777777" w:rsidR="006648D0" w:rsidRDefault="00CC2A7D">
      <w:pPr>
        <w:spacing w:line="600" w:lineRule="auto"/>
        <w:ind w:firstLine="567"/>
        <w:jc w:val="both"/>
        <w:rPr>
          <w:rFonts w:eastAsia="Times New Roman" w:cs="Times New Roman"/>
          <w:szCs w:val="24"/>
        </w:rPr>
      </w:pPr>
      <w:r>
        <w:rPr>
          <w:rFonts w:eastAsia="Times New Roman" w:cs="Times New Roman"/>
          <w:szCs w:val="24"/>
        </w:rPr>
        <w:t>Σας ευχαριστώ πολύ.</w:t>
      </w:r>
    </w:p>
    <w:p w14:paraId="369500D9"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369500DA" w14:textId="77777777" w:rsidR="006648D0" w:rsidRDefault="00CC2A7D">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Ευχαριστούμε, κυρία Βλάχου και για την τήρηση του χρόνου. </w:t>
      </w:r>
    </w:p>
    <w:p w14:paraId="369500D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Τον λόγο έχει ο Αναπληρωτής Υπουργός Υγείας κ. Παύλος Πολάκης. </w:t>
      </w:r>
    </w:p>
    <w:p w14:paraId="369500D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οκτώ λεπτά. </w:t>
      </w:r>
    </w:p>
    <w:p w14:paraId="369500DD"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Ευχαριστώ, κύριε Πρόεδρε. </w:t>
      </w:r>
    </w:p>
    <w:p w14:paraId="369500D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κύριοι συνάδελφοι, δεν μπορώ να </w:t>
      </w:r>
      <w:r>
        <w:rPr>
          <w:rFonts w:eastAsia="Times New Roman" w:cs="Times New Roman"/>
          <w:szCs w:val="24"/>
        </w:rPr>
        <w:t xml:space="preserve">μην μπω στον </w:t>
      </w:r>
      <w:r>
        <w:rPr>
          <w:rFonts w:eastAsia="Times New Roman" w:cs="Times New Roman"/>
          <w:szCs w:val="24"/>
        </w:rPr>
        <w:t xml:space="preserve">πειρασμό, </w:t>
      </w:r>
      <w:r>
        <w:rPr>
          <w:rFonts w:eastAsia="Times New Roman" w:cs="Times New Roman"/>
          <w:szCs w:val="24"/>
        </w:rPr>
        <w:t xml:space="preserve">λόγω της ομιλίας του κ. Λοβέρδου πριν από την προηγούμενη ομιλήτρια, </w:t>
      </w:r>
      <w:r>
        <w:rPr>
          <w:rFonts w:eastAsia="Times New Roman" w:cs="Times New Roman"/>
          <w:szCs w:val="24"/>
        </w:rPr>
        <w:t>και να</w:t>
      </w:r>
      <w:r>
        <w:rPr>
          <w:rFonts w:eastAsia="Times New Roman" w:cs="Times New Roman"/>
          <w:szCs w:val="24"/>
        </w:rPr>
        <w:t xml:space="preserve"> παραφράσω κι εγώ μια φράση</w:t>
      </w:r>
      <w:r>
        <w:rPr>
          <w:rFonts w:eastAsia="Times New Roman" w:cs="Times New Roman"/>
          <w:szCs w:val="24"/>
        </w:rPr>
        <w:t>,</w:t>
      </w:r>
      <w:r>
        <w:rPr>
          <w:rFonts w:eastAsia="Times New Roman" w:cs="Times New Roman"/>
          <w:szCs w:val="24"/>
        </w:rPr>
        <w:t xml:space="preserve"> η οποία λέει ότι ποτέ </w:t>
      </w:r>
      <w:r>
        <w:rPr>
          <w:rFonts w:eastAsia="Times New Roman" w:cs="Times New Roman"/>
          <w:szCs w:val="24"/>
        </w:rPr>
        <w:lastRenderedPageBreak/>
        <w:t>τόσο λίγοι, που είχαν κάνει τόσο κακό, δεν πέταξαν τόσο πολλή λάσπη θεωρώντας ότι ο ελληνικός λαός έχει πάθει άνοια. Και θα γίνω σ</w:t>
      </w:r>
      <w:r>
        <w:rPr>
          <w:rFonts w:eastAsia="Times New Roman" w:cs="Times New Roman"/>
          <w:szCs w:val="24"/>
        </w:rPr>
        <w:t xml:space="preserve">υγκεκριμένος. </w:t>
      </w:r>
    </w:p>
    <w:p w14:paraId="369500D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Νιώθω υποχρεωμένος στη συζήτηση για τον </w:t>
      </w:r>
      <w:r>
        <w:rPr>
          <w:rFonts w:eastAsia="Times New Roman" w:cs="Times New Roman"/>
          <w:szCs w:val="24"/>
        </w:rPr>
        <w:t>π</w:t>
      </w:r>
      <w:r>
        <w:rPr>
          <w:rFonts w:eastAsia="Times New Roman" w:cs="Times New Roman"/>
          <w:szCs w:val="24"/>
        </w:rPr>
        <w:t>ροϋπολογισμό του 2017 να κάνω έναν απολογισμό του τι καταφέραμε, μαζί με τον Ανδρέα, από τον Οκτώβριο του 2015 που καθίσαμε σε αυτές τις ηλεκτρικές καρέκλες του Υπουργείου Υγείας. Γιατί όταν αναλαμβάν</w:t>
      </w:r>
      <w:r>
        <w:rPr>
          <w:rFonts w:eastAsia="Times New Roman" w:cs="Times New Roman"/>
          <w:szCs w:val="24"/>
        </w:rPr>
        <w:t xml:space="preserve">ει κανείς μια τέτοια θέση, πρέπει να μην λέει μόνο, πρέπει να πράττει κιόλας, διότι με αυτόν τον τρόπο δίνει αξία στο αξίωμα. Δεν πρέπει να παίρνει αξία από το αξίωμα της καρέκλας που κάθεται. </w:t>
      </w:r>
    </w:p>
    <w:p w14:paraId="369500E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Τι παραλάβαμε, λοιπόν, για να ξεσκονίσουμε λίγο και τη μνήμη μ</w:t>
      </w:r>
      <w:r>
        <w:rPr>
          <w:rFonts w:eastAsia="Times New Roman" w:cs="Times New Roman"/>
          <w:szCs w:val="24"/>
        </w:rPr>
        <w:t xml:space="preserve">ερικών; Παραλάβαμε ένα σύστημα </w:t>
      </w:r>
      <w:r>
        <w:rPr>
          <w:rFonts w:eastAsia="Times New Roman" w:cs="Times New Roman"/>
          <w:szCs w:val="24"/>
        </w:rPr>
        <w:t xml:space="preserve">σε </w:t>
      </w:r>
      <w:r>
        <w:rPr>
          <w:rFonts w:eastAsia="Times New Roman" w:cs="Times New Roman"/>
          <w:szCs w:val="24"/>
        </w:rPr>
        <w:t>κατάρρευση, ένα σύστημα σε αποδιοργάνωση, ένα σύστημα σε αποστελέχωση, ένα σύστημα σε υποχρη</w:t>
      </w:r>
      <w:r>
        <w:rPr>
          <w:rFonts w:eastAsia="Times New Roman" w:cs="Times New Roman"/>
          <w:szCs w:val="24"/>
        </w:rPr>
        <w:lastRenderedPageBreak/>
        <w:t>ματοδότηση, έναν ΕΟΠΥΥ φτιαγμένο στο πόδι χωρίς οργανισμό, που πλήρωνε όποτε είχε λεφτά, όποτε του έδιναν τα ασφαλιστικά ταμεία, μ</w:t>
      </w:r>
      <w:r>
        <w:rPr>
          <w:rFonts w:eastAsia="Times New Roman" w:cs="Times New Roman"/>
          <w:szCs w:val="24"/>
        </w:rPr>
        <w:t xml:space="preserve">ια </w:t>
      </w:r>
      <w:r>
        <w:rPr>
          <w:rFonts w:eastAsia="Times New Roman" w:cs="Times New Roman"/>
          <w:szCs w:val="24"/>
        </w:rPr>
        <w:t>π</w:t>
      </w:r>
      <w:r>
        <w:rPr>
          <w:rFonts w:eastAsia="Times New Roman" w:cs="Times New Roman"/>
          <w:szCs w:val="24"/>
        </w:rPr>
        <w:t>ρωτοβάθμια που ένας από τους προκατόχους μας, ο κ. Γεωργιάδης, μέσα σε μια εβδομάδα εξώθησε και πέταξε έξω δυόμισι χιλιάδες γιατρούς. Παραλάβαμε εργαστήρια που δεν είχαν αντιδραστήρια, παραλάβαμε χειρουργεία που δεν είχαν υλικά, παραλάβαμε ένα παρατηρη</w:t>
      </w:r>
      <w:r>
        <w:rPr>
          <w:rFonts w:eastAsia="Times New Roman" w:cs="Times New Roman"/>
          <w:szCs w:val="24"/>
        </w:rPr>
        <w:t xml:space="preserve">τήριο τιμών που μόνο έλεγχο της δαπάνης δεν έκανε, παραλάβαμε συμβάσεις που είχαν λήξει από το 2012 και δεν είχαν ανανεωθεί, παραλάβαμε νοσοκομεία τα οποία δεν διοικούνταν και είχαν εκτινάξει στο </w:t>
      </w:r>
      <w:r>
        <w:rPr>
          <w:rFonts w:eastAsia="Times New Roman" w:cs="Times New Roman"/>
          <w:szCs w:val="24"/>
        </w:rPr>
        <w:t>Θ</w:t>
      </w:r>
      <w:r>
        <w:rPr>
          <w:rFonts w:eastAsia="Times New Roman" w:cs="Times New Roman"/>
          <w:szCs w:val="24"/>
        </w:rPr>
        <w:t>εό, στα ύψη -τα χρόνια της κρίσης και παρά τις οριζόντιες π</w:t>
      </w:r>
      <w:r>
        <w:rPr>
          <w:rFonts w:eastAsia="Times New Roman" w:cs="Times New Roman"/>
          <w:szCs w:val="24"/>
        </w:rPr>
        <w:t>ερικοπές- τις δαπάνες των υποστηρικτικών λειτουργιών, γιατί από εκεί έβγαινε πιο εύκολα η μίζα</w:t>
      </w:r>
      <w:r>
        <w:rPr>
          <w:rFonts w:eastAsia="Times New Roman" w:cs="Times New Roman"/>
          <w:szCs w:val="24"/>
        </w:rPr>
        <w:t>,</w:t>
      </w:r>
      <w:r>
        <w:rPr>
          <w:rFonts w:eastAsia="Times New Roman" w:cs="Times New Roman"/>
          <w:szCs w:val="24"/>
        </w:rPr>
        <w:t xml:space="preserve"> όταν κόπηκε με τις οριζόντιες περικοπές η δαπάνη των φαρμάκων και των υλικών. </w:t>
      </w:r>
    </w:p>
    <w:p w14:paraId="369500E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Τι κάναμε, λοιπόν, εμείς; Και εδώ πρέπει να πω ένα πολύ μεγάλο «ευχαριστώ» σε ένα</w:t>
      </w:r>
      <w:r>
        <w:rPr>
          <w:rFonts w:eastAsia="Times New Roman" w:cs="Times New Roman"/>
          <w:szCs w:val="24"/>
        </w:rPr>
        <w:t xml:space="preserve"> μεγάλο κομμάτι του προσωπικού του Υπουργείου, το </w:t>
      </w:r>
      <w:r>
        <w:rPr>
          <w:rFonts w:eastAsia="Times New Roman" w:cs="Times New Roman"/>
          <w:szCs w:val="24"/>
        </w:rPr>
        <w:lastRenderedPageBreak/>
        <w:t xml:space="preserve">οποίο πίστεψε ότι «άλλοι παππάδες ήρθαν και άλλα χαρτιά βαστούνε» και έβαλε πλάτη σε αυτό που κάναμε, όπως και στους αθροιστικά είκοσι επτά ειδικούς συνεργάτες και συμβούλους μας -και εμένα και του Ανδρέα- </w:t>
      </w:r>
      <w:r>
        <w:rPr>
          <w:rFonts w:eastAsia="Times New Roman" w:cs="Times New Roman"/>
          <w:szCs w:val="24"/>
        </w:rPr>
        <w:t xml:space="preserve">που ας τους συγκρίνουμε με τους εβδομήντα τέσσερις της εποχής του κ. Βορίδη και τους εβδομήντα τρεις της εποχής του κ. Γεωργιάδη, οι οποίοι μας κουνούν το δάκτυλο ότι διορίζουμε τα δικά μας παιδιά και έχουμε γεμίσει τον τόπο με διορισμένους. </w:t>
      </w:r>
    </w:p>
    <w:p w14:paraId="369500E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Αυτοί είναι ο</w:t>
      </w:r>
      <w:r>
        <w:rPr>
          <w:rFonts w:eastAsia="Times New Roman" w:cs="Times New Roman"/>
          <w:szCs w:val="24"/>
        </w:rPr>
        <w:t>ι πραγματικοί αριθμοί, όσο και αν τους κρύβουν τα ΜΜΕ που σας κρατάνε φανάρι.</w:t>
      </w:r>
    </w:p>
    <w:p w14:paraId="369500E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Τι κάναμε, λοιπόν; Πρώτα από όλα το σύστημα έπασχε από προσωπικό. Τα χρόνια της κρίσης και των μνημονίων, από το 2010 και μετά, αποχώρησαν από το σύστημα υγείας -γιατί αυτά είναι</w:t>
      </w:r>
      <w:r>
        <w:rPr>
          <w:rFonts w:eastAsia="Times New Roman" w:cs="Times New Roman"/>
          <w:szCs w:val="24"/>
        </w:rPr>
        <w:t xml:space="preserve"> τα πραγματικά νούμερα και όχι αυτά που βγαίνει και λέει ο  καθένας και πετάει την μπαρούφα </w:t>
      </w:r>
      <w:r>
        <w:rPr>
          <w:rFonts w:eastAsia="Times New Roman" w:cs="Times New Roman"/>
          <w:szCs w:val="24"/>
        </w:rPr>
        <w:lastRenderedPageBreak/>
        <w:t>του- από τα δημόσια νοσοκομεία και τα κέντρα υγείας ανάμεσα στους τέσσερις χιλιάδες εξακόσιους με τέσσερις χιλιάδες επτακόσιους γιατροί και λοιπό προσωπικό οποιασδή</w:t>
      </w:r>
      <w:r>
        <w:rPr>
          <w:rFonts w:eastAsia="Times New Roman" w:cs="Times New Roman"/>
          <w:szCs w:val="24"/>
        </w:rPr>
        <w:t xml:space="preserve">ποτε κατηγορίας. Επίσης, αποχώρησαν από την </w:t>
      </w:r>
      <w:r>
        <w:rPr>
          <w:rFonts w:eastAsia="Times New Roman" w:cs="Times New Roman"/>
          <w:szCs w:val="24"/>
        </w:rPr>
        <w:t>π</w:t>
      </w:r>
      <w:r>
        <w:rPr>
          <w:rFonts w:eastAsia="Times New Roman" w:cs="Times New Roman"/>
          <w:szCs w:val="24"/>
        </w:rPr>
        <w:t>ρωτοβάθμια περίπου δύο χιλιάδες τριακόσιοι με δύο χιλιάδες τετρακόσιοι γιατροί, αυτοί που έδιωξε ο Γεωργιάδης σε μία εβδομάδα. Σύνολο απώλειας, επτά χιλιάδες.</w:t>
      </w:r>
    </w:p>
    <w:p w14:paraId="369500E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Από πέρυσι, 1</w:t>
      </w:r>
      <w:r>
        <w:rPr>
          <w:rFonts w:eastAsia="Times New Roman" w:cs="Times New Roman"/>
          <w:szCs w:val="24"/>
          <w:vertAlign w:val="superscript"/>
        </w:rPr>
        <w:t>η</w:t>
      </w:r>
      <w:r>
        <w:rPr>
          <w:rFonts w:eastAsia="Times New Roman" w:cs="Times New Roman"/>
          <w:szCs w:val="24"/>
        </w:rPr>
        <w:t xml:space="preserve"> Οκτωβρίου, μέχρι σήμερα που μιλάμε -και αυτά είναι τα στοιχεία και προκαλώ τον οποιονδήποτε να τα αμφισβητήσει- σε αυτές τις εποχές της στενότητας, με τον πόλεμο των δανειστών, με τη συμφωνία του συμβιβασμού του περσινού Ιουλίου, με ένα σύστημα απέναντί μ</w:t>
      </w:r>
      <w:r>
        <w:rPr>
          <w:rFonts w:eastAsia="Times New Roman" w:cs="Times New Roman"/>
          <w:szCs w:val="24"/>
        </w:rPr>
        <w:t>ας, αυτήν την στιγμή ανέλαβαν υπηρεσία από 1</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15 μέχρι σήμερα –όχι γενικά προκηρύχθηκαν, ανέλαβαν υπηρεσία, είναι στις θέσεις τους- οι εξής: Πρώτον, χίλιοι τριακόσιοι ογδόντα τρεις επικουρικοί γιατροί -είναι επικαιροποιημένα στοιχεία, χθεσινά- δεύτερον, </w:t>
      </w:r>
      <w:r>
        <w:rPr>
          <w:rFonts w:eastAsia="Times New Roman" w:cs="Times New Roman"/>
          <w:szCs w:val="24"/>
        </w:rPr>
        <w:t xml:space="preserve">διακόσιοι είκοσι μόνιμοι γιατροί </w:t>
      </w:r>
      <w:r>
        <w:rPr>
          <w:rFonts w:eastAsia="Times New Roman" w:cs="Times New Roman"/>
          <w:szCs w:val="24"/>
        </w:rPr>
        <w:lastRenderedPageBreak/>
        <w:t>από παλιές προκηρύξεις που είχε παγώσει και ο κ. Λοβέρδος και οι μετέπειτα από αυτόν και δεν τους διόριζαν, οκτακόσια άτομα από την πρώτη προκήρυξη μόνιμου προσωπικού -επτακόσιοι ενενήντα πέντε για την ακρίβεια- που μετά απ</w:t>
      </w:r>
      <w:r>
        <w:rPr>
          <w:rFonts w:eastAsia="Times New Roman" w:cs="Times New Roman"/>
          <w:szCs w:val="24"/>
        </w:rPr>
        <w:t xml:space="preserve">ό το 2009 έγινε πέρυσι τον Οκτώβρη, εξήντα δύο γιατροί και διακόσια δεκαπέντε άτομα γιατροί και νοσηλευτικό για τις ΜΕΘ μέσω του ΚΕΕΛΠΝΟ, τριακόσια άτομα σχεδόν από την προκήρυξη του Μάϊου του 2016 επικουρικό λοιπό προσωπικό νοσοκομείων, διακόσιοι πενήντα </w:t>
      </w:r>
      <w:r>
        <w:rPr>
          <w:rFonts w:eastAsia="Times New Roman" w:cs="Times New Roman"/>
          <w:szCs w:val="24"/>
        </w:rPr>
        <w:t xml:space="preserve">-και έρχονται συνέχεια, τα στοιχεία αυτά είναι πριν από μία εβδομάδα- από τον διαγωνισμό του ΑΣΕΠ  </w:t>
      </w:r>
      <w:r>
        <w:rPr>
          <w:rFonts w:eastAsia="Times New Roman" w:cs="Times New Roman"/>
          <w:szCs w:val="24"/>
        </w:rPr>
        <w:t>το ’98</w:t>
      </w:r>
      <w:r>
        <w:rPr>
          <w:rFonts w:eastAsia="Times New Roman" w:cs="Times New Roman"/>
          <w:szCs w:val="24"/>
        </w:rPr>
        <w:t xml:space="preserve"> για τους διοικητικούς υπαλλήλους, εκατόν ογδόντα έξι άτομα στο ΕΚΑΒ και εκατόν τριάντα νέες προσλήψεις, πέρα από αυτές που είχε το Νοσοκομείο Σαντορίν</w:t>
      </w:r>
      <w:r>
        <w:rPr>
          <w:rFonts w:eastAsia="Times New Roman" w:cs="Times New Roman"/>
          <w:szCs w:val="24"/>
        </w:rPr>
        <w:t>ης.</w:t>
      </w:r>
    </w:p>
    <w:p w14:paraId="369500E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Αυτό τι αθροίζει; Αθροίζει τρεις χιλιάδες πεντακόσια πενήντα ένα άτομα. Και αν κάνω λάθος, κάνω προς τα κάτω. Προς τα πάνω μπορεί να είναι. Κάτω από αυτό το νούμερο δεν είναι.</w:t>
      </w:r>
    </w:p>
    <w:p w14:paraId="369500E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Μία μεγάλη συγγνώμη να ζητήσω, συνάδελφοι, που μέσα σε έναν χρόνο καλύψαμε τ</w:t>
      </w:r>
      <w:r>
        <w:rPr>
          <w:rFonts w:eastAsia="Times New Roman" w:cs="Times New Roman"/>
          <w:szCs w:val="24"/>
        </w:rPr>
        <w:t>ο μισό που διώξατε εσείς τα προηγούμενα πέντε, έξι χρόνια.</w:t>
      </w:r>
    </w:p>
    <w:p w14:paraId="369500E7"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69500E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Μία μεγάλη συγγνώμη να ζητήσω και από εσάς και από την ΠΟΕΔΙΝ και από όλους όσους βγαίνουν με έναν λυσσασμένο τρόπο να πουν ότι παίρνουμε κόσμο, αλλά δεν</w:t>
      </w:r>
      <w:r>
        <w:rPr>
          <w:rFonts w:eastAsia="Times New Roman" w:cs="Times New Roman"/>
          <w:szCs w:val="24"/>
        </w:rPr>
        <w:t xml:space="preserve"> καλύπτουμε τις ανάγκες. Συγγνώμη, που σε ένα χρόνο πήραμε τρεις χιλιάδες πεντακόσιους πενήντα έναν, όταν εσείς διώξατε στα προηγούμενα χρόνια επτά χιλιάδες.</w:t>
      </w:r>
    </w:p>
    <w:p w14:paraId="369500E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Δεν σταματάμε εδώ, έχουμε συνέχεια. Πάρτε χαρτί και γράφετε, γιατί η επανάληψη είναι η μητέρα της </w:t>
      </w:r>
      <w:r>
        <w:rPr>
          <w:rFonts w:eastAsia="Times New Roman" w:cs="Times New Roman"/>
          <w:szCs w:val="24"/>
        </w:rPr>
        <w:t xml:space="preserve">μαθήσεως. Σε εξέλιξη, για να διοριστούν και να αναλάβουν υπηρεσία -δηλαδή από προκηρύξεις που έγιναν και έχουν βγει τα αποτελέσματα, όχι γενικώς και αορίστως- είναι εκατό από την 4Κ και 5Κ του προηγούμενου Οκτωβρίου, διακόσια πενήντα άτομα λοιπό </w:t>
      </w:r>
      <w:r>
        <w:rPr>
          <w:rFonts w:eastAsia="Times New Roman" w:cs="Times New Roman"/>
          <w:szCs w:val="24"/>
        </w:rPr>
        <w:lastRenderedPageBreak/>
        <w:t>επικουρικό</w:t>
      </w:r>
      <w:r>
        <w:rPr>
          <w:rFonts w:eastAsia="Times New Roman" w:cs="Times New Roman"/>
          <w:szCs w:val="24"/>
        </w:rPr>
        <w:t xml:space="preserve"> προσωπικό, επτακόσιοι από τον ΑΣΕΠ του </w:t>
      </w:r>
      <w:r>
        <w:rPr>
          <w:rFonts w:eastAsia="Times New Roman" w:cs="Times New Roman"/>
          <w:szCs w:val="24"/>
        </w:rPr>
        <w:t>’</w:t>
      </w:r>
      <w:r>
        <w:rPr>
          <w:rFonts w:eastAsia="Times New Roman" w:cs="Times New Roman"/>
          <w:szCs w:val="24"/>
        </w:rPr>
        <w:t>98 -εννιακόσιοι πενήντα τέσσερις είναι για το σύστημα υγείας- εξακόσιοι ενενήντα  μόνιμο προσωπικό από τη δεύτερη πράξη  Υπουργικού Συμβουλίου των χιλίων πεντακοσίων τριάντα οκτώ, που βγήκαν τα προσωρινά αποτελέσματα χρησιμοποιώντας τον κυλιόμενο πίνακα τη</w:t>
      </w:r>
      <w:r>
        <w:rPr>
          <w:rFonts w:eastAsia="Times New Roman" w:cs="Times New Roman"/>
          <w:szCs w:val="24"/>
        </w:rPr>
        <w:t>ς προηγούμενης προκήρυξης, επτακόσιοι εξήντα μόνιμοι γιατροί που προκηρύχθηκαν πέρυσι και ήδη έχουν φτάσει οι πρώτοι εβδομήντα-ογδόντα φάκελοι με το αποτέλεσμα στο Υπουργείο και έχουν πάρει τη διαδικασία για την κρίση, ογδόντα γιατροί πάλι από παλιές προσλ</w:t>
      </w:r>
      <w:r>
        <w:rPr>
          <w:rFonts w:eastAsia="Times New Roman" w:cs="Times New Roman"/>
          <w:szCs w:val="24"/>
        </w:rPr>
        <w:t xml:space="preserve">ήψεις, που είναι και αυτοί στη διαδρομή για να διοριστούν και οκτακόσια άτομα από το ΚΕΕΛΠΝΟ για το </w:t>
      </w:r>
      <w:r>
        <w:rPr>
          <w:rFonts w:eastAsia="Times New Roman" w:cs="Times New Roman"/>
          <w:szCs w:val="24"/>
        </w:rPr>
        <w:t>π</w:t>
      </w:r>
      <w:r>
        <w:rPr>
          <w:rFonts w:eastAsia="Times New Roman" w:cs="Times New Roman"/>
          <w:szCs w:val="24"/>
        </w:rPr>
        <w:t>ρόγραμμα AMIF, την υγειονομική στήριξη προσφύγων</w:t>
      </w:r>
      <w:r>
        <w:rPr>
          <w:rFonts w:eastAsia="Times New Roman" w:cs="Times New Roman"/>
          <w:szCs w:val="24"/>
        </w:rPr>
        <w:t xml:space="preserve"> </w:t>
      </w:r>
      <w:r>
        <w:rPr>
          <w:rFonts w:eastAsia="Times New Roman" w:cs="Times New Roman"/>
          <w:szCs w:val="24"/>
        </w:rPr>
        <w:t>-μεταναστών, που έχουν βγει τα προσωρινά αποτελέσματα και δημοσιεύονται. Αυτό μας κάνει ένα άθροισμα τρεις</w:t>
      </w:r>
      <w:r>
        <w:rPr>
          <w:rFonts w:eastAsia="Times New Roman" w:cs="Times New Roman"/>
          <w:szCs w:val="24"/>
        </w:rPr>
        <w:t xml:space="preserve"> χιλιάδες τριακόσια ογδόντα άτομα, που είναι σε εξέλιξη.</w:t>
      </w:r>
    </w:p>
    <w:p w14:paraId="369500E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 xml:space="preserve">Αναπληρωτή </w:t>
      </w:r>
      <w:r>
        <w:rPr>
          <w:rFonts w:eastAsia="Times New Roman" w:cs="Times New Roman"/>
          <w:szCs w:val="24"/>
        </w:rPr>
        <w:t>Υπουργού)</w:t>
      </w:r>
    </w:p>
    <w:p w14:paraId="369500EB" w14:textId="77777777" w:rsidR="006648D0" w:rsidRDefault="00CC2A7D">
      <w:pPr>
        <w:spacing w:line="600" w:lineRule="auto"/>
        <w:ind w:firstLine="720"/>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Κύριε Υπουργέ, έχετε δύο λεπτά ακόμα. </w:t>
      </w:r>
    </w:p>
    <w:p w14:paraId="369500EC"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w:t>
      </w:r>
      <w:r>
        <w:rPr>
          <w:rFonts w:eastAsia="Times New Roman" w:cs="Times New Roman"/>
          <w:b/>
          <w:szCs w:val="24"/>
        </w:rPr>
        <w:t xml:space="preserve"> Υγείας): </w:t>
      </w:r>
      <w:r>
        <w:rPr>
          <w:rFonts w:eastAsia="Times New Roman" w:cs="Times New Roman"/>
          <w:szCs w:val="24"/>
        </w:rPr>
        <w:t xml:space="preserve">Δεν ξέρω αν θα φτάσουν. </w:t>
      </w:r>
    </w:p>
    <w:p w14:paraId="369500ED" w14:textId="77777777" w:rsidR="006648D0" w:rsidRDefault="00CC2A7D">
      <w:pPr>
        <w:spacing w:line="600" w:lineRule="auto"/>
        <w:ind w:firstLine="720"/>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Να φτάσουν. </w:t>
      </w:r>
    </w:p>
    <w:p w14:paraId="369500E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Τη Δευτέρα πρόκειται να προκηρυχθούν </w:t>
      </w:r>
      <w:r>
        <w:rPr>
          <w:rFonts w:eastAsia="Times New Roman" w:cs="Times New Roman"/>
          <w:szCs w:val="24"/>
        </w:rPr>
        <w:t xml:space="preserve">θέσεις για </w:t>
      </w:r>
      <w:r>
        <w:rPr>
          <w:rFonts w:eastAsia="Times New Roman" w:cs="Times New Roman"/>
          <w:szCs w:val="24"/>
        </w:rPr>
        <w:t>τέσσερις χιλιάδες άτομα μέσα από το πρόγραμμα του ΟΑΕΔ, με 65 εκατομμύρια, για δωδεκά</w:t>
      </w:r>
      <w:r>
        <w:rPr>
          <w:rFonts w:eastAsia="Times New Roman" w:cs="Times New Roman"/>
          <w:szCs w:val="24"/>
        </w:rPr>
        <w:t xml:space="preserve">μηνες συμβάσεις στον χώρο της υγείας -πρώτη φορά γίνεται τέτοιο πρόγραμμα- με πλήρεις αμοιβές, πλήρη εργασιακά δικαιώματα. </w:t>
      </w:r>
    </w:p>
    <w:p w14:paraId="369500E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Επίσης, μέσα στον Δεκέμβρη θα προκηρυχθούν οκτακόσια σαράντα άτομα από την ΠΥΣ των χιλίων πεντακοσίων τριάντα οκτώ και άλλα χίλια </w:t>
      </w:r>
      <w:r>
        <w:rPr>
          <w:rFonts w:eastAsia="Times New Roman" w:cs="Times New Roman"/>
          <w:szCs w:val="24"/>
        </w:rPr>
        <w:lastRenderedPageBreak/>
        <w:t>εκ</w:t>
      </w:r>
      <w:r>
        <w:rPr>
          <w:rFonts w:eastAsia="Times New Roman" w:cs="Times New Roman"/>
          <w:szCs w:val="24"/>
        </w:rPr>
        <w:t xml:space="preserve">ατό σαράντα πέντε μόνιμο λοιπό προσωπικό νοσοκομείων, δηλαδή δύο χιλιάδες άτομα. Εκατόν ογδόντα πέντε και σαράντα πέντε νοσηλευτές και γιατροί από το υπόλοιπο της προκήρυξης για τις ΜΕΘ του ΚΕΕΛΠΝΟ και δύο χιλιάδες </w:t>
      </w:r>
      <w:r>
        <w:rPr>
          <w:rFonts w:eastAsia="Times New Roman" w:cs="Times New Roman"/>
          <w:szCs w:val="24"/>
        </w:rPr>
        <w:t xml:space="preserve">θέσεις για </w:t>
      </w:r>
      <w:r>
        <w:rPr>
          <w:rFonts w:eastAsia="Times New Roman" w:cs="Times New Roman"/>
          <w:szCs w:val="24"/>
        </w:rPr>
        <w:t>γιατρ</w:t>
      </w:r>
      <w:r>
        <w:rPr>
          <w:rFonts w:eastAsia="Times New Roman" w:cs="Times New Roman"/>
          <w:szCs w:val="24"/>
        </w:rPr>
        <w:t>ούς</w:t>
      </w:r>
      <w:r>
        <w:rPr>
          <w:rFonts w:eastAsia="Times New Roman" w:cs="Times New Roman"/>
          <w:szCs w:val="24"/>
        </w:rPr>
        <w:t xml:space="preserve"> θα προκηρυχθούν τον Γ</w:t>
      </w:r>
      <w:r>
        <w:rPr>
          <w:rFonts w:eastAsia="Times New Roman" w:cs="Times New Roman"/>
          <w:szCs w:val="24"/>
        </w:rPr>
        <w:t>ενάρη - Φλεβάρη με ΠΥΣ που είναι ήδη στη διαδικασία να βγει -έχει ανακοινωθεί επίσημα από την Κυβέρνηση- που είναι μόνιμοι γιατροί για το σύστημα. Αυτοί είναι οκτώ χιλιάδες διακόσιοι δ</w:t>
      </w:r>
      <w:r>
        <w:rPr>
          <w:rFonts w:eastAsia="Times New Roman" w:cs="Times New Roman"/>
          <w:szCs w:val="24"/>
        </w:rPr>
        <w:t>ε</w:t>
      </w:r>
      <w:r>
        <w:rPr>
          <w:rFonts w:eastAsia="Times New Roman" w:cs="Times New Roman"/>
          <w:szCs w:val="24"/>
        </w:rPr>
        <w:t>καοκτώ με εξασφαλισμένες πιστώσεις και οι οποίοι θα πιάσουν δουλειά στα</w:t>
      </w:r>
      <w:r>
        <w:rPr>
          <w:rFonts w:eastAsia="Times New Roman" w:cs="Times New Roman"/>
          <w:szCs w:val="24"/>
        </w:rPr>
        <w:t xml:space="preserve"> νοσοκομεία. Ειδικά για τους τέσσερις χιλιάδες έχουμε βάλει στοίχημα τέλη Γενάρη, αρχές του Φλεβάρη να είναι στα νοσοκομεία. </w:t>
      </w:r>
    </w:p>
    <w:p w14:paraId="369500F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Επίσης, να πω μια κουβέντα για το πρόγραμμα που καταφέραμε μέσω ΕΣΠΑ -τα 140 εκατομμύρια ευρώ- για την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φ</w:t>
      </w:r>
      <w:r>
        <w:rPr>
          <w:rFonts w:eastAsia="Times New Roman" w:cs="Times New Roman"/>
          <w:szCs w:val="24"/>
        </w:rPr>
        <w:t xml:space="preserve">ροντίδα </w:t>
      </w:r>
      <w:r>
        <w:rPr>
          <w:rFonts w:eastAsia="Times New Roman" w:cs="Times New Roman"/>
          <w:szCs w:val="24"/>
        </w:rPr>
        <w:t>υ</w:t>
      </w:r>
      <w:r>
        <w:rPr>
          <w:rFonts w:eastAsia="Times New Roman" w:cs="Times New Roman"/>
          <w:szCs w:val="24"/>
        </w:rPr>
        <w:t>γείας</w:t>
      </w:r>
      <w:r>
        <w:rPr>
          <w:rFonts w:eastAsia="Times New Roman" w:cs="Times New Roman"/>
          <w:szCs w:val="24"/>
        </w:rPr>
        <w:t xml:space="preserve"> που αφορά τρεις χιλιάδες διακόσια άτομα τα οποία θα επανδρώ</w:t>
      </w:r>
      <w:r>
        <w:rPr>
          <w:rFonts w:eastAsia="Times New Roman" w:cs="Times New Roman"/>
          <w:szCs w:val="24"/>
        </w:rPr>
        <w:lastRenderedPageBreak/>
        <w:t xml:space="preserve">σουν τις τοπικές μονάδες υγείας σε εξήντα πέντε πόλεις με διακόσιες εβδομήντα δομές που θα καλύψουν δύο χιλιάδες τρακόσια άτομα αστικού πληθυσμού που ποτέ δεν είχαν τέτοια πρωτοβάθμια περίθαλψη. </w:t>
      </w:r>
    </w:p>
    <w:p w14:paraId="369500F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Δυστυχώς πρέπει να επιταχύνω, αν και ήθελα πάρα πολλά να πω. Νόμιζα ότι είχα δεκαπέντε λεπτά</w:t>
      </w:r>
      <w:r>
        <w:rPr>
          <w:rFonts w:eastAsia="Times New Roman" w:cs="Times New Roman"/>
          <w:szCs w:val="24"/>
        </w:rPr>
        <w:t xml:space="preserve"> </w:t>
      </w:r>
      <w:r>
        <w:rPr>
          <w:rFonts w:eastAsia="Times New Roman" w:cs="Times New Roman"/>
          <w:szCs w:val="24"/>
        </w:rPr>
        <w:t xml:space="preserve">να σας πω την αλήθεια και έτσι ετοίμασα την ομιλία μου. </w:t>
      </w:r>
    </w:p>
    <w:p w14:paraId="369500F2" w14:textId="77777777" w:rsidR="006648D0" w:rsidRDefault="00CC2A7D">
      <w:pPr>
        <w:spacing w:line="600" w:lineRule="auto"/>
        <w:ind w:firstLine="720"/>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Είστε ικανός στα στοιχεία. Δώστε τα γρήγορα. </w:t>
      </w:r>
    </w:p>
    <w:p w14:paraId="369500F3"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w:t>
      </w:r>
      <w:r>
        <w:rPr>
          <w:rFonts w:eastAsia="Times New Roman" w:cs="Times New Roman"/>
          <w:b/>
          <w:szCs w:val="24"/>
        </w:rPr>
        <w:t xml:space="preserve">υργός Υγείας): </w:t>
      </w:r>
      <w:r>
        <w:rPr>
          <w:rFonts w:eastAsia="Times New Roman" w:cs="Times New Roman"/>
          <w:szCs w:val="24"/>
        </w:rPr>
        <w:t xml:space="preserve">Το δεύτερο κομμάτι, λοιπόν, που θέλω να αναφέρω αφορά τη χρηματοδότηση του συστήματος. Βγαίνει ο καθένας και πετάει ό,τι νούμερο καταλαβαίνει από τον τρόπο που διαβάζει τον </w:t>
      </w:r>
      <w:r>
        <w:rPr>
          <w:rFonts w:eastAsia="Times New Roman" w:cs="Times New Roman"/>
          <w:szCs w:val="24"/>
        </w:rPr>
        <w:t>π</w:t>
      </w:r>
      <w:r>
        <w:rPr>
          <w:rFonts w:eastAsia="Times New Roman" w:cs="Times New Roman"/>
          <w:szCs w:val="24"/>
        </w:rPr>
        <w:t>ροϋπολογισμό. Τα πράγματα είναι απλά. Είχατε συμφωνήσει σε ένα μεσο</w:t>
      </w:r>
      <w:r>
        <w:rPr>
          <w:rFonts w:eastAsia="Times New Roman" w:cs="Times New Roman"/>
          <w:szCs w:val="24"/>
        </w:rPr>
        <w:t xml:space="preserve">πρόθεσμο πρόγραμμα το οποίο έλεγε ότι το όριο δαπανών, δηλαδή το πόσο μπορούν να αγοράσουν τα </w:t>
      </w:r>
      <w:r>
        <w:rPr>
          <w:rFonts w:eastAsia="Times New Roman" w:cs="Times New Roman"/>
          <w:szCs w:val="24"/>
        </w:rPr>
        <w:lastRenderedPageBreak/>
        <w:t xml:space="preserve">νοσοκομεία και τα κέντρα υγείας κάθε χρονιά, ήταν 1.388.000.000 ευρώ για το 2014, 1.404.000.000 ευρώ για το 2016, 1.420.000.000 ευρώ για το 2017 και 2018. </w:t>
      </w:r>
    </w:p>
    <w:p w14:paraId="369500F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Αυτό π</w:t>
      </w:r>
      <w:r>
        <w:rPr>
          <w:rFonts w:eastAsia="Times New Roman" w:cs="Times New Roman"/>
          <w:szCs w:val="24"/>
        </w:rPr>
        <w:t xml:space="preserve">ου καταφέραμε εμείς -από τη διαπραγμάτευση που δεν πετύχαμε!- ήταν 1.556.000.000 ευρώ αντί για 1.388.000.000 ευρώ για το 2015 και 1.634.000.000 ευρώ για τα υπόλοιπα τρία χρόνια, συν ότι τα 110.000.000 ευρώ της </w:t>
      </w:r>
      <w:r>
        <w:rPr>
          <w:rFonts w:eastAsia="Times New Roman" w:cs="Times New Roman"/>
          <w:szCs w:val="24"/>
        </w:rPr>
        <w:t>π</w:t>
      </w:r>
      <w:r>
        <w:rPr>
          <w:rFonts w:eastAsia="Times New Roman" w:cs="Times New Roman"/>
          <w:szCs w:val="24"/>
        </w:rPr>
        <w:t xml:space="preserve">ρωτοβάθμιας τα κάναμε 150.000.000 ευρώ. Αυτό </w:t>
      </w:r>
      <w:r>
        <w:rPr>
          <w:rFonts w:eastAsia="Times New Roman" w:cs="Times New Roman"/>
          <w:szCs w:val="24"/>
        </w:rPr>
        <w:t xml:space="preserve">στην τετραετία βγάζει 1.000.000.000 ευρώ παραπάνω δυνατότητα αγοράς των νοσοκομείων. Αυτό είναι το τι μπορούμε να αγοράσουμε. </w:t>
      </w:r>
    </w:p>
    <w:p w14:paraId="369500F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Τι δίνατε εσείς από λεφτά και γιατί φέτος τα νοσοκομεία για πρώτη φορά στην ιστορία δεν πρόκειται να βάλουν χρέος; Δεν έχει ξαναγ</w:t>
      </w:r>
      <w:r>
        <w:rPr>
          <w:rFonts w:eastAsia="Times New Roman" w:cs="Times New Roman"/>
          <w:szCs w:val="24"/>
        </w:rPr>
        <w:t xml:space="preserve">ίνει ποτέ αυτό. Αν το πετυχαίνατε αυτό, θα βαρούσαν καμπάνες στα κανάλια. Γιατί; Εκτός από το ότι αυξήσαμε το ποσό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 xml:space="preserve">ροϋπολογισμού από το 1.025.000.000 ευρώ που λέγατε εσείς και το πήγαμε στο 1.244.000.000 </w:t>
      </w:r>
      <w:r>
        <w:rPr>
          <w:rFonts w:eastAsia="Times New Roman" w:cs="Times New Roman"/>
          <w:szCs w:val="24"/>
        </w:rPr>
        <w:lastRenderedPageBreak/>
        <w:t>ευρώ, φέτος, για πρώτη φορά στην ιστορία, τα ασφαλιστικά ταμεία, δηλαδή ο ΕΟΠΥΥ, θα δώσουν 573.000.000 ευρώ αθροιστικά στον δημόσιο τομέα της υγείας. Αυτό δεν έγινε πο</w:t>
      </w:r>
      <w:r>
        <w:rPr>
          <w:rFonts w:eastAsia="Times New Roman" w:cs="Times New Roman"/>
          <w:szCs w:val="24"/>
        </w:rPr>
        <w:t xml:space="preserve">τέ, ούτε την εποχή των παχιών αγελάδων, όταν πηγαινοέρχονταν οι μίζες με τα φορτηγά, όταν υπήρχε απασχόληση και μπορούσαν να πληρώνουν τα ασφαλιστικά ταμεία γιατί μάζευαν εισφορές. </w:t>
      </w:r>
    </w:p>
    <w:p w14:paraId="369500F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Εμείς το 2015 καταφέραμε να δώσουμε 143.000.000 ευρώ από τον ΕΟΠΥΥ στα νοσ</w:t>
      </w:r>
      <w:r>
        <w:rPr>
          <w:rFonts w:eastAsia="Times New Roman" w:cs="Times New Roman"/>
          <w:szCs w:val="24"/>
        </w:rPr>
        <w:t>οκομεία. Φέτος δίνουμε 573.000.000 ευρώ -το επαναλαμβάνω για να το καταλάβετε- που αναλύετε ως εξής: 400.000.000 ευρώ στα νοσοκομεία του ΕΣΥ, 61.000.000 ευρώ στα στρατιωτικά -είχαν στερέψει τα στρατιωτικά, δεν τους είχατε δώσει φράγκο τα τελευταία χρόνια τ</w:t>
      </w:r>
      <w:r>
        <w:rPr>
          <w:rFonts w:eastAsia="Times New Roman" w:cs="Times New Roman"/>
          <w:szCs w:val="24"/>
        </w:rPr>
        <w:t xml:space="preserve">ου 2014 και του 2012-, δύο οκτακόσια στα πανεπιστημιακά, 67.000.000 εκατομμύρια ευρώ στο «Παπαγεωργίου», 40.000.000 στο «Ωνάσειο». Ποτέ άλλοτε δεν είχε ξαναχρηματοδοτηθεί έτσι ο δημόσιος τομέας. Αυτό δείχνει </w:t>
      </w:r>
      <w:r>
        <w:rPr>
          <w:rFonts w:eastAsia="Times New Roman" w:cs="Times New Roman"/>
          <w:szCs w:val="24"/>
        </w:rPr>
        <w:lastRenderedPageBreak/>
        <w:t>τη βαθιά ταξική επιλογή της στροφής της χρηματοδ</w:t>
      </w:r>
      <w:r>
        <w:rPr>
          <w:rFonts w:eastAsia="Times New Roman" w:cs="Times New Roman"/>
          <w:szCs w:val="24"/>
        </w:rPr>
        <w:t xml:space="preserve">ότησης προς την ενίσχυση του δημόσιου τομέα, ενώ πληρώσαμε και τους παρόχους του ΕΟΠΥΥ για πρώτη φορά με πλήρη εκκαθάριση, χωρίς να βάζουμε χρέος στο 2016. </w:t>
      </w:r>
    </w:p>
    <w:p w14:paraId="369500F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Και να πω μια κουβέντα ακόμα. </w:t>
      </w:r>
    </w:p>
    <w:p w14:paraId="369500F8" w14:textId="77777777" w:rsidR="006648D0" w:rsidRDefault="00CC2A7D">
      <w:pPr>
        <w:spacing w:line="600" w:lineRule="auto"/>
        <w:ind w:firstLine="720"/>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Κύριε Υπουργέ, έχετε μισό λεπτό ακόμα. </w:t>
      </w:r>
      <w:r>
        <w:rPr>
          <w:rFonts w:eastAsia="Times New Roman" w:cs="Times New Roman"/>
          <w:szCs w:val="24"/>
        </w:rPr>
        <w:t xml:space="preserve">Τα υπόλοιπα θα τα πει ο Υπουργός κ. Ξανθός αύριο. </w:t>
      </w:r>
    </w:p>
    <w:p w14:paraId="369500F9"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Εκτός από αυτά τα νοσοκομεία πήρανε 1.120.000.000 ευρώ από ληξιπρόθεσμα χρέη και ο ΕΟΠΥΥ μέχρι στιγμής 650.000.000 ευρώ. Τα νοσοκομεία έχουν πληρώσει κοντά στα</w:t>
      </w:r>
      <w:r>
        <w:rPr>
          <w:rFonts w:eastAsia="Times New Roman" w:cs="Times New Roman"/>
          <w:szCs w:val="24"/>
        </w:rPr>
        <w:t xml:space="preserve"> 900.000.000, τα οποία διαχύθηκαν στην αγορά, δημιουργούν νέα αξία και πλούτο -και φαίνεται αυτό, ό,τι και να λέτε, γιατί είναι αναπτυξιακό αυτό το πράγμα- ενώ ο ΕΟΠΥΥ έχει δώσει πάνω από 400.000.000 ευρώ. </w:t>
      </w:r>
    </w:p>
    <w:p w14:paraId="369500F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Κάναμε και άλλα πολλά, που, δυστυχώς, επειδή είχα</w:t>
      </w:r>
      <w:r>
        <w:rPr>
          <w:rFonts w:eastAsia="Times New Roman" w:cs="Times New Roman"/>
          <w:szCs w:val="24"/>
        </w:rPr>
        <w:t xml:space="preserve"> προγραμματίσει την ομιλία για τον διπλάσιο χρόνο, δεν προλαβαίνω να τα πω. Όμως, χτυπήσαμε κάποια αποστήματα που είχαν το όνομα </w:t>
      </w:r>
      <w:r>
        <w:rPr>
          <w:rFonts w:eastAsia="Times New Roman" w:cs="Times New Roman"/>
          <w:szCs w:val="24"/>
        </w:rPr>
        <w:t>«</w:t>
      </w:r>
      <w:r>
        <w:rPr>
          <w:rFonts w:eastAsia="Times New Roman" w:cs="Times New Roman"/>
          <w:szCs w:val="24"/>
        </w:rPr>
        <w:t xml:space="preserve">ΚΕΕΛΠΝΟ», </w:t>
      </w:r>
      <w:r>
        <w:rPr>
          <w:rFonts w:eastAsia="Times New Roman" w:cs="Times New Roman"/>
          <w:szCs w:val="24"/>
        </w:rPr>
        <w:t>χ</w:t>
      </w:r>
      <w:r>
        <w:rPr>
          <w:rFonts w:eastAsia="Times New Roman" w:cs="Times New Roman"/>
          <w:szCs w:val="24"/>
        </w:rPr>
        <w:t>τυπήσαμε κάποια αποστήματα που είχαν το όνομα «ιδιωτικά εργολαβικά συνεργεία». Δεν είναι τυχαίο ότι δ</w:t>
      </w:r>
      <w:r>
        <w:rPr>
          <w:rFonts w:eastAsia="Times New Roman" w:cs="Times New Roman"/>
          <w:szCs w:val="24"/>
        </w:rPr>
        <w:t>ύ</w:t>
      </w:r>
      <w:r>
        <w:rPr>
          <w:rFonts w:eastAsia="Times New Roman" w:cs="Times New Roman"/>
          <w:szCs w:val="24"/>
        </w:rPr>
        <w:t>ο από τις τρε</w:t>
      </w:r>
      <w:r>
        <w:rPr>
          <w:rFonts w:eastAsia="Times New Roman" w:cs="Times New Roman"/>
          <w:szCs w:val="24"/>
        </w:rPr>
        <w:t>ις αποφάσεις του ΣτΕ εναντίον κυβερνητικών επιλογών αφορούσαν -η πρώτη ήταν τα κανάλια- τη διοίκηση στο ΚΕΕΛΠΝΟ και τη μη δυνατότητα υπογραφής συμβάσεων έργου, που το μετατρέψαμε σε συμβάσεις εργασίας στα ιδιωτικά συνεργεία καθαριότητας, τα οποία τα διώχνο</w:t>
      </w:r>
      <w:r>
        <w:rPr>
          <w:rFonts w:eastAsia="Times New Roman" w:cs="Times New Roman"/>
          <w:szCs w:val="24"/>
        </w:rPr>
        <w:t xml:space="preserve">υμε. Και θα είχαμε καταφέρει καλύτερα αποτελέσματα όλη τη χρονιά, εάν δεν είχε υπάρξει αυτή η απόφαση από το ΣτΕ που μας καθυστέρησε στο να υλοποιήσουμε κάποια πράγματα, που αυτή τη στιγμή απλώνονται σε όλη την Ελλάδα. </w:t>
      </w:r>
    </w:p>
    <w:p w14:paraId="369500F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Ξημερώνει μια άλλη μέρα για το σύστη</w:t>
      </w:r>
      <w:r>
        <w:rPr>
          <w:rFonts w:eastAsia="Times New Roman" w:cs="Times New Roman"/>
          <w:szCs w:val="24"/>
        </w:rPr>
        <w:t>μα υγείας από το 2017, μαζί με τη μεγάλη παρέμβαση που κάναμε για τους ανασφάλιστους και τη δωρεάν ιατροφαρμακευτική τους κάλυψη. Αν μας πιάσουν οι ευχές που έχουμε δεχθεί σε μηνύματα, δεν θα λιώσουν τα κόκκαλά μας με αυτό που έγινε τότε και που δείχνει κα</w:t>
      </w:r>
      <w:r>
        <w:rPr>
          <w:rFonts w:eastAsia="Times New Roman" w:cs="Times New Roman"/>
          <w:szCs w:val="24"/>
        </w:rPr>
        <w:t xml:space="preserve">ι το τεράστιο κενό το οποίο υπήρχε. </w:t>
      </w:r>
    </w:p>
    <w:p w14:paraId="369500F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Μπαίνουμε σε άλλη φάση το 2017. Για πρώτη φορά το δημόσιο σύστημα υγείας ισορροπεί. Ενισχύεται και σε προσωπικό και σε χρηματοδότηση. Αυτή είναι η αλήθεια. Όσο κι αν την κρύβετε και εσείς και τα κανάλια και κάποιοι συνδ</w:t>
      </w:r>
      <w:r>
        <w:rPr>
          <w:rFonts w:eastAsia="Times New Roman" w:cs="Times New Roman"/>
          <w:szCs w:val="24"/>
        </w:rPr>
        <w:t>ικαλιστές που έχασαν τη «μαρμίτα» και το πελατειακό εργαλείο να βολεύουν δεξιά και αριστερά κολλητούς και φίλους, ο κόσμος της υγείας το νιώθει, ο ελληνικός λαός το εισπράττει και γι’ αυτόν τον λόγο θα πετύχουμε.</w:t>
      </w:r>
    </w:p>
    <w:p w14:paraId="369500F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369500FE"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του ΣΥΡΙΖΑ)</w:t>
      </w:r>
    </w:p>
    <w:p w14:paraId="369500FF"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Ευχαριστώ.</w:t>
      </w:r>
    </w:p>
    <w:p w14:paraId="3695010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Αυτοσυγκράτηση στον χρόνο χρειάζεται από όλους. Τελικά είπατε την ομιλία έτσι όπως την είχατε προγραμματίσει. Όμως, δεν πειράζει γιατί ήταν γεμάτη στοιχεία. Τι να κάνουμε;</w:t>
      </w:r>
    </w:p>
    <w:p w14:paraId="36950101"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Έτ</w:t>
      </w:r>
      <w:r>
        <w:rPr>
          <w:rFonts w:eastAsia="Times New Roman" w:cs="Times New Roman"/>
          <w:szCs w:val="24"/>
        </w:rPr>
        <w:t xml:space="preserve">σι μου έρχεται, κύριε Πρόεδρε, να πάω στο νοσοκομείο να περάσω ωραία! </w:t>
      </w:r>
    </w:p>
    <w:p w14:paraId="36950102"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Εντάξει. </w:t>
      </w:r>
    </w:p>
    <w:p w14:paraId="36950103"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Να πάμε εκδρομή στο νοσοκομείο! </w:t>
      </w:r>
    </w:p>
    <w:p w14:paraId="36950104"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Γίνεται ουσιαστικός διάλογος και επί της ουσίας. Άλλωστε, και προη</w:t>
      </w:r>
      <w:r>
        <w:rPr>
          <w:rFonts w:eastAsia="Times New Roman" w:cs="Times New Roman"/>
          <w:szCs w:val="24"/>
        </w:rPr>
        <w:t xml:space="preserve">γουμένως υπήρξαν υπερβάσεις στον χρόνο. </w:t>
      </w:r>
    </w:p>
    <w:p w14:paraId="3695010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Τον λόγο έχει από τον ΣΥΡΙΖΑ η Γ</w:t>
      </w:r>
      <w:r>
        <w:rPr>
          <w:rFonts w:eastAsia="Times New Roman" w:cs="Times New Roman"/>
          <w:szCs w:val="24"/>
        </w:rPr>
        <w:t>΄</w:t>
      </w:r>
      <w:r>
        <w:rPr>
          <w:rFonts w:eastAsia="Times New Roman" w:cs="Times New Roman"/>
          <w:szCs w:val="24"/>
        </w:rPr>
        <w:t xml:space="preserve"> Αντιπρόεδρος της Βουλής κ. Αναστασία Χριστοδουλοπούλου. </w:t>
      </w:r>
    </w:p>
    <w:p w14:paraId="36950106"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ΑΝΑΣΤΑΣΙΑ ΧΡΙΣΤΟΔΟΥΛΟΠΟΥΛΟΥ (Γ</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 xml:space="preserve">Ευχαριστώ, κύριε Πρόεδρε. </w:t>
      </w:r>
    </w:p>
    <w:p w14:paraId="3695010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Η συζήτηση για τον </w:t>
      </w:r>
      <w:r>
        <w:rPr>
          <w:rFonts w:eastAsia="Times New Roman" w:cs="Times New Roman"/>
          <w:szCs w:val="24"/>
        </w:rPr>
        <w:t>π</w:t>
      </w:r>
      <w:r>
        <w:rPr>
          <w:rFonts w:eastAsia="Times New Roman" w:cs="Times New Roman"/>
          <w:szCs w:val="24"/>
        </w:rPr>
        <w:t>ροϋπολογισμό διεξάγ</w:t>
      </w:r>
      <w:r>
        <w:rPr>
          <w:rFonts w:eastAsia="Times New Roman" w:cs="Times New Roman"/>
          <w:szCs w:val="24"/>
        </w:rPr>
        <w:t>εται σε μία εποχή γενικευμένης αβεβαιότητας σε όλο τον κόσμο και στην Ευρώπη. Νομίζω ότι αυτό το γεγονός θα έπρεπε να φωτίζει τη σημερινή μας συζήτηση. Ίσως να μην είναι υπερβολή αν ισχυριστώ ότι σε κανένα Κοινοβούλιο, που αυτή τη στιγμή, αυτές τις ώρες, α</w:t>
      </w:r>
      <w:r>
        <w:rPr>
          <w:rFonts w:eastAsia="Times New Roman" w:cs="Times New Roman"/>
          <w:szCs w:val="24"/>
        </w:rPr>
        <w:t>υτές τις ημέρες συζητά τον προϋπολογισμό, δεν θα ψηφιστεί προϋπολογισμός που να είναι αναδιανεμητικός, που να είναι αλληλέγγυος προς τους αδύναμους, που να είναι προϋπολογισμός αναπτυξιακός, γιατί σε κα</w:t>
      </w:r>
      <w:r>
        <w:rPr>
          <w:rFonts w:eastAsia="Times New Roman" w:cs="Times New Roman"/>
          <w:szCs w:val="24"/>
        </w:rPr>
        <w:t>μ</w:t>
      </w:r>
      <w:r>
        <w:rPr>
          <w:rFonts w:eastAsia="Times New Roman" w:cs="Times New Roman"/>
          <w:szCs w:val="24"/>
        </w:rPr>
        <w:t>μία χώρα του κόσμου δεν υπάρχει μια τάση για υπέρβαση</w:t>
      </w:r>
      <w:r>
        <w:rPr>
          <w:rFonts w:eastAsia="Times New Roman" w:cs="Times New Roman"/>
          <w:szCs w:val="24"/>
        </w:rPr>
        <w:t xml:space="preserve"> της κρίσης προς μια τέτοια κατεύθυνση. Διότι σε όλον τον κόσμο ηγεμονεύει η νεοφιλελεύθερη παγκοσμιοποίηση, ηγεμονεύουν η λιτότητα, η ανεργία, η φτωχοποίηση και η κοινωνική περιθωριοποίηση. Κατά </w:t>
      </w:r>
      <w:r>
        <w:rPr>
          <w:rFonts w:eastAsia="Times New Roman" w:cs="Times New Roman"/>
          <w:szCs w:val="24"/>
        </w:rPr>
        <w:lastRenderedPageBreak/>
        <w:t>συνέπεια οι προϋπολογισμοί των χωρών αντικατοπτρίζουν αυτή τ</w:t>
      </w:r>
      <w:r>
        <w:rPr>
          <w:rFonts w:eastAsia="Times New Roman" w:cs="Times New Roman"/>
          <w:szCs w:val="24"/>
        </w:rPr>
        <w:t xml:space="preserve">ην πραγματικότητα. Αυτό δεν πρέπει να το ξεχνάμε. </w:t>
      </w:r>
    </w:p>
    <w:p w14:paraId="3695010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Δεν πέρασαν παρά μόνο τριάντα χρόνια από την εποχή που οι οπαδοί του νεοφιλελευθερισμού μ</w:t>
      </w:r>
      <w:r>
        <w:rPr>
          <w:rFonts w:eastAsia="Times New Roman" w:cs="Times New Roman"/>
          <w:szCs w:val="24"/>
        </w:rPr>
        <w:t>ά</w:t>
      </w:r>
      <w:r>
        <w:rPr>
          <w:rFonts w:eastAsia="Times New Roman" w:cs="Times New Roman"/>
          <w:szCs w:val="24"/>
        </w:rPr>
        <w:t>ς μιλούσαν για το τέλος της ιστορίας. Τι μας έλεγαν, δηλαδή; Ότι δεν θα γράψει η ιστορία πια τίποτε άλλο, γιατί λόγ</w:t>
      </w:r>
      <w:r>
        <w:rPr>
          <w:rFonts w:eastAsia="Times New Roman" w:cs="Times New Roman"/>
          <w:szCs w:val="24"/>
        </w:rPr>
        <w:t>ω της αγοράς και της ευημερίας δεν θα υπάρχει ταξική πάλη, δεν θα υπάρχουν κοινωνικές συγκρούσεις, δεν θα υπάρχουν πόλεμοι, δεν θα υπάρχουν κρίσεις, δεν θα υπάρχουν συνέπειες στους λαούς και άρα η ιστορία θα καταργηθεί.</w:t>
      </w:r>
    </w:p>
    <w:p w14:paraId="36950109" w14:textId="77777777" w:rsidR="006648D0" w:rsidRDefault="00CC2A7D">
      <w:pPr>
        <w:spacing w:line="600" w:lineRule="auto"/>
        <w:ind w:firstLine="720"/>
        <w:jc w:val="both"/>
        <w:rPr>
          <w:rFonts w:eastAsia="Times New Roman" w:cs="Times New Roman"/>
          <w:color w:val="000000" w:themeColor="text1"/>
          <w:szCs w:val="24"/>
        </w:rPr>
      </w:pPr>
      <w:r w:rsidRPr="009B401E">
        <w:rPr>
          <w:rFonts w:eastAsia="Times New Roman" w:cs="Times New Roman"/>
          <w:color w:val="000000" w:themeColor="text1"/>
          <w:szCs w:val="24"/>
        </w:rPr>
        <w:t>Παράλληλα, περάσαν μόλις τριάντα χρό</w:t>
      </w:r>
      <w:r w:rsidRPr="009B401E">
        <w:rPr>
          <w:rFonts w:eastAsia="Times New Roman" w:cs="Times New Roman"/>
          <w:color w:val="000000" w:themeColor="text1"/>
          <w:szCs w:val="24"/>
        </w:rPr>
        <w:t xml:space="preserve">νια από τότε που μιλούσαν για το τέλος των ιδεολογιών. Και τι βλέπουμε; Να ανασύρονται από τον σκουπιδοτενεκέ της ιστορίας ο φασισμός, ο ναζισμός και ο εθνικισμός. </w:t>
      </w:r>
    </w:p>
    <w:p w14:paraId="3695010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Τόση διάψευση; Και μια</w:t>
      </w:r>
      <w:r>
        <w:rPr>
          <w:rFonts w:eastAsia="Times New Roman" w:cs="Times New Roman"/>
          <w:szCs w:val="24"/>
        </w:rPr>
        <w:t>ς</w:t>
      </w:r>
      <w:r>
        <w:rPr>
          <w:rFonts w:eastAsia="Times New Roman" w:cs="Times New Roman"/>
          <w:szCs w:val="24"/>
        </w:rPr>
        <w:t xml:space="preserve"> και μιλάμε εδώ για διαψεύσεις, για </w:t>
      </w:r>
      <w:r>
        <w:rPr>
          <w:rFonts w:eastAsia="Times New Roman" w:cs="Times New Roman"/>
          <w:szCs w:val="24"/>
        </w:rPr>
        <w:t>δέκατη τρίτη</w:t>
      </w:r>
      <w:r>
        <w:rPr>
          <w:rFonts w:eastAsia="Times New Roman" w:cs="Times New Roman"/>
          <w:szCs w:val="24"/>
        </w:rPr>
        <w:t xml:space="preserve"> σύνταξη. Και  όλοι αυτοί οι στυγνοί οπαδοί του νεοφιλελευθερισμού, </w:t>
      </w:r>
      <w:r>
        <w:rPr>
          <w:rFonts w:eastAsia="Times New Roman" w:cs="Times New Roman"/>
          <w:szCs w:val="24"/>
        </w:rPr>
        <w:lastRenderedPageBreak/>
        <w:t>αυτοί που υλοποιούσαν και συνεχίζουν να θέλουν να υλοποιούν τον νεοφιλελευθερισμό, δεν λένε κουβέντα γι’ αυτές τις διαψεύσεις</w:t>
      </w:r>
      <w:r>
        <w:rPr>
          <w:rFonts w:eastAsia="Times New Roman" w:cs="Times New Roman"/>
          <w:szCs w:val="24"/>
        </w:rPr>
        <w:t>,</w:t>
      </w:r>
      <w:r>
        <w:rPr>
          <w:rFonts w:eastAsia="Times New Roman" w:cs="Times New Roman"/>
          <w:szCs w:val="24"/>
        </w:rPr>
        <w:t xml:space="preserve"> που πανηγυρικά έγιναν τα τελευταία τριάντα χρόνια; Πόσο εκδικ</w:t>
      </w:r>
      <w:r>
        <w:rPr>
          <w:rFonts w:eastAsia="Times New Roman" w:cs="Times New Roman"/>
          <w:szCs w:val="24"/>
        </w:rPr>
        <w:t xml:space="preserve">ήθηκε τελικά η ιστορία αυτούς τους προφήτες; Πώς τους έβαλε τόσο γρήγορα στη θέση τους; </w:t>
      </w:r>
    </w:p>
    <w:p w14:paraId="3695010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Γιατί τελικά αυτά τα μεγάλα λόγια δεν μπορούν να κρατηθούν, γιατί ακριβώς οι κοινωνίες έχουν μάθει μέσα από τις συγκρούσεις να αναπτύσσονται και μέσα από τις ρίξεις να</w:t>
      </w:r>
      <w:r>
        <w:rPr>
          <w:rFonts w:eastAsia="Times New Roman" w:cs="Times New Roman"/>
          <w:szCs w:val="24"/>
        </w:rPr>
        <w:t xml:space="preserve"> μπορούν να φέρουν κάτι καινούργιο και όχι μέσα από την εξουθένωση των κοινωνιών. </w:t>
      </w:r>
    </w:p>
    <w:p w14:paraId="3695010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Σε αυτή, λοιπόν, την πραγματικότητα είναι και η Ευρώπη και αναρωτιόμαστε γιατί δεν εμπνέονται οι λαοί από την Ευρώπη όπως είναι, την Ευρώπη της λιτότητας, της ανεργίας, όταν</w:t>
      </w:r>
      <w:r>
        <w:rPr>
          <w:rFonts w:eastAsia="Times New Roman" w:cs="Times New Roman"/>
          <w:szCs w:val="24"/>
        </w:rPr>
        <w:t xml:space="preserve"> έχουν τελειώσει όλοι οι μύθοι, οι μύθοι της </w:t>
      </w:r>
      <w:r>
        <w:rPr>
          <w:rFonts w:eastAsia="Times New Roman" w:cs="Times New Roman"/>
          <w:szCs w:val="24"/>
        </w:rPr>
        <w:t>δ</w:t>
      </w:r>
      <w:r>
        <w:rPr>
          <w:rFonts w:eastAsia="Times New Roman" w:cs="Times New Roman"/>
          <w:szCs w:val="24"/>
        </w:rPr>
        <w:t xml:space="preserve">ημοκρατίας, οι μύθοι της κοινωνικής αλληλεγγύης, οι μύθοι </w:t>
      </w:r>
      <w:r>
        <w:rPr>
          <w:rFonts w:eastAsia="Times New Roman" w:cs="Times New Roman"/>
          <w:szCs w:val="24"/>
        </w:rPr>
        <w:lastRenderedPageBreak/>
        <w:t xml:space="preserve">των ανθρωπίνων δικαιωμάτων. Όλοι οι μύθοι της Ευρώπης έχουν τελειώσει και εμείς αναρωτιόμαστε γιατί άραγε οι λαοί δεν γοητεύονται από αυτή την Ευρώπη. </w:t>
      </w:r>
    </w:p>
    <w:p w14:paraId="3695010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Τι κάνουν οι Ευρωπαίοι ηγέτες, οι ευρωπαϊκές ελίτ; Το μόνο που τους απασχολεί είναι πώς θα αναπαραχθούν. Θ</w:t>
      </w:r>
      <w:r>
        <w:rPr>
          <w:rFonts w:eastAsia="Times New Roman" w:cs="Times New Roman"/>
          <w:szCs w:val="24"/>
        </w:rPr>
        <w:t>α</w:t>
      </w:r>
      <w:r>
        <w:rPr>
          <w:rFonts w:eastAsia="Times New Roman" w:cs="Times New Roman"/>
          <w:szCs w:val="24"/>
        </w:rPr>
        <w:t xml:space="preserve"> ανέβει η ακροδεξιά; Θα τους πάρει κανένα ποσοστό, θα κινδυνεύσουν; Πώς θα εξαπατήσουν τους λαούς; Πώς θα τους κρατήσουν εκεί στο να αναπαράγουν την </w:t>
      </w:r>
      <w:r>
        <w:rPr>
          <w:rFonts w:eastAsia="Times New Roman" w:cs="Times New Roman"/>
          <w:szCs w:val="24"/>
        </w:rPr>
        <w:t xml:space="preserve">αμάθεια και να τους έχουν συνέχεια κάτω από τον ζυγό τους; Αυτός είναι ο καημός τους. </w:t>
      </w:r>
    </w:p>
    <w:p w14:paraId="3695010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Συναδέλφισσες και συνάδελφοι, ο πόλεμος στη Συρία μαίνεται. Ο πόλεμος </w:t>
      </w:r>
      <w:r>
        <w:rPr>
          <w:rFonts w:eastAsia="Times New Roman" w:cs="Times New Roman"/>
          <w:szCs w:val="24"/>
        </w:rPr>
        <w:t>αυτός</w:t>
      </w:r>
      <w:r>
        <w:rPr>
          <w:rFonts w:eastAsia="Times New Roman" w:cs="Times New Roman"/>
          <w:szCs w:val="24"/>
        </w:rPr>
        <w:t xml:space="preserve"> </w:t>
      </w:r>
      <w:r>
        <w:rPr>
          <w:rFonts w:eastAsia="Times New Roman" w:cs="Times New Roman"/>
          <w:szCs w:val="24"/>
        </w:rPr>
        <w:t xml:space="preserve">έχει </w:t>
      </w:r>
      <w:r>
        <w:rPr>
          <w:rFonts w:eastAsia="Times New Roman" w:cs="Times New Roman"/>
          <w:szCs w:val="24"/>
        </w:rPr>
        <w:t>κάθε μέρα εκατόμβες θυμάτων. Και η διεθνής κοινότητα, όπως τη λέμε, δεν κάνει τίποτα για</w:t>
      </w:r>
      <w:r>
        <w:rPr>
          <w:rFonts w:eastAsia="Times New Roman" w:cs="Times New Roman"/>
          <w:szCs w:val="24"/>
        </w:rPr>
        <w:t xml:space="preserve"> να τον σταματήσει. </w:t>
      </w:r>
    </w:p>
    <w:p w14:paraId="3695010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Γιατί, συνάδελφοι, δεν κάνει τίποτα για να τον σταματήσει; Ο πόλεμος στη Συρία έχει συνδεθεί με το υπ’ αριθμόν 1 πρόβλημα, της Ευρώπης </w:t>
      </w:r>
      <w:r>
        <w:rPr>
          <w:rFonts w:eastAsia="Times New Roman" w:cs="Times New Roman"/>
          <w:szCs w:val="24"/>
        </w:rPr>
        <w:lastRenderedPageBreak/>
        <w:t>κυρίως, το προσφυγικό. Γιατί δεν τον σταματάνε τον πόλεμο για να τελειώσουμε και με το προσφυγικό; Γ</w:t>
      </w:r>
      <w:r>
        <w:rPr>
          <w:rFonts w:eastAsia="Times New Roman" w:cs="Times New Roman"/>
          <w:szCs w:val="24"/>
        </w:rPr>
        <w:t>ιατί; Ποια είναι η λύση για να λυθεί και το προσφυγικό οριστικά; Δεν είναι να τελειώσει ο πόλεμος; Και</w:t>
      </w:r>
      <w:r>
        <w:rPr>
          <w:rFonts w:eastAsia="Times New Roman" w:cs="Times New Roman"/>
          <w:szCs w:val="24"/>
        </w:rPr>
        <w:t>,</w:t>
      </w:r>
      <w:r>
        <w:rPr>
          <w:rFonts w:eastAsia="Times New Roman" w:cs="Times New Roman"/>
          <w:szCs w:val="24"/>
        </w:rPr>
        <w:t xml:space="preserve"> όμως, δεν θέλει να τελειώσει ο πόλεμος, γιατί πουλάνε τα όπλα. Γιατί το κέρδος είναι πάνω απ’ όλα και αυτοί οι άλλοι που παράγουν τα τσιμέντα και τα σίδ</w:t>
      </w:r>
      <w:r>
        <w:rPr>
          <w:rFonts w:eastAsia="Times New Roman" w:cs="Times New Roman"/>
          <w:szCs w:val="24"/>
        </w:rPr>
        <w:t>ερα, περιμένουν να ξεκάνουν εντελώς τη Συρία</w:t>
      </w:r>
      <w:r>
        <w:rPr>
          <w:rFonts w:eastAsia="Times New Roman" w:cs="Times New Roman"/>
          <w:szCs w:val="24"/>
        </w:rPr>
        <w:t>,</w:t>
      </w:r>
      <w:r>
        <w:rPr>
          <w:rFonts w:eastAsia="Times New Roman" w:cs="Times New Roman"/>
          <w:szCs w:val="24"/>
        </w:rPr>
        <w:t xml:space="preserve"> για να συμμετάσχουν μετά στη μεγάλη ανοικοδόμηση και να βγάλουν και άλλα, επιπλέον κέρδη από όλη αυτή την ιστορία. Και τολμάνε αυτά τα θύματα του πολέμου να τα εγκαταλείπουν, που είναι αθώοι άνθρωποι, που είναι</w:t>
      </w:r>
      <w:r>
        <w:rPr>
          <w:rFonts w:eastAsia="Times New Roman" w:cs="Times New Roman"/>
          <w:szCs w:val="24"/>
        </w:rPr>
        <w:t xml:space="preserve"> άμαχοι, που είναι παιδιά. Τα βομβαρδίζουν ανελέητα και συνεχώς και λένε «κλείστε τα σύνορα, να μην μπει κανείς αθώος και μας μολύνει». </w:t>
      </w:r>
    </w:p>
    <w:p w14:paraId="3695011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Αυτή είναι η Ευρώπη. Και σε αυτή την Ευρώπη καλούν συνεχώς εμάς να υποταχθούμε σε ό,τι λέει. Τι λέει, λοιπόν, για το πρ</w:t>
      </w:r>
      <w:r>
        <w:rPr>
          <w:rFonts w:eastAsia="Times New Roman" w:cs="Times New Roman"/>
          <w:szCs w:val="24"/>
        </w:rPr>
        <w:t xml:space="preserve">οσφυγικό; Να δούμε τι λέει για το προσφυγικό. Λέει οι πρόσφυγες να μείνουν όπου μπορούν </w:t>
      </w:r>
      <w:r>
        <w:rPr>
          <w:rFonts w:eastAsia="Times New Roman" w:cs="Times New Roman"/>
          <w:szCs w:val="24"/>
        </w:rPr>
        <w:lastRenderedPageBreak/>
        <w:t>εκτός από την Ευρώπη. Έτσι, καλούν κάποιες χώρες να γίνουν χωροφύλακες, ώστε να μην περάσουν στις πλούσιες χώρες, ώστε να μη μολυνθεί κανείς. Και ταυτόχρονα αυτοί</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τόσο</w:t>
      </w:r>
      <w:r>
        <w:rPr>
          <w:rFonts w:eastAsia="Times New Roman" w:cs="Times New Roman"/>
          <w:szCs w:val="24"/>
        </w:rPr>
        <w:t>ν</w:t>
      </w:r>
      <w:r>
        <w:rPr>
          <w:rFonts w:eastAsia="Times New Roman" w:cs="Times New Roman"/>
          <w:szCs w:val="24"/>
        </w:rPr>
        <w:t xml:space="preserve"> καιρό μάθανε τις κοινωνίες στην ξενοφοβία, τώρα υψώνουν τη σημαία του φόβου της ακροδεξιάς, για να κερδίσουν πάλι και να παραμείνουν στην εξουσία.</w:t>
      </w:r>
    </w:p>
    <w:p w14:paraId="3695011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προειδοποιητικά το κουδούνι λήξεως του χρόνου ομιλίας της </w:t>
      </w:r>
      <w:r>
        <w:rPr>
          <w:rFonts w:eastAsia="Times New Roman" w:cs="Times New Roman"/>
          <w:szCs w:val="24"/>
        </w:rPr>
        <w:t xml:space="preserve">Γ΄ Αντιπροέδρου της </w:t>
      </w:r>
      <w:r>
        <w:rPr>
          <w:rFonts w:eastAsia="Times New Roman" w:cs="Times New Roman"/>
          <w:szCs w:val="24"/>
        </w:rPr>
        <w:t>Βουλής</w:t>
      </w:r>
      <w:r>
        <w:rPr>
          <w:rFonts w:eastAsia="Times New Roman" w:cs="Times New Roman"/>
          <w:szCs w:val="24"/>
        </w:rPr>
        <w:t>)</w:t>
      </w:r>
    </w:p>
    <w:p w14:paraId="3695011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Τελειώνει ο χρόνος μου. Έχω να πω πολλά. Θα δω τι θα κάνω.</w:t>
      </w:r>
    </w:p>
    <w:p w14:paraId="3695011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Τι έγινε, λοιπόν; Συζητήσανε για να κάνουν επιμερισμό της ευθύνης. Τελικά κατέληξε σε επιμερισμό του φόβου. Ανάλογα τις κοινωνίες, ανάλογα τις κυβερνήσεις, επιμερίστηκε ο φόβος. Τόσο ποσοστ</w:t>
      </w:r>
      <w:r>
        <w:rPr>
          <w:rFonts w:eastAsia="Times New Roman" w:cs="Times New Roman"/>
          <w:szCs w:val="24"/>
        </w:rPr>
        <w:t xml:space="preserve">ό εκεί, τόσο ποσοστό αλλού, ώστε να γενικευθεί ο φόβος και να συναινέσουμε όλοι στα μέτρα αποκλεισμού των προσφύγων από τον πολιτισμένο κόσμο. </w:t>
      </w:r>
    </w:p>
    <w:p w14:paraId="3695011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Στη Συρία, λοιπόν, στα ερείπια στο Χαλέπι καταρρέουν τα ανθρώπινα δικαιώματα. Καταρρέει ο ευρωπαϊκός πολιτισμός,</w:t>
      </w:r>
      <w:r>
        <w:rPr>
          <w:rFonts w:eastAsia="Times New Roman" w:cs="Times New Roman"/>
          <w:szCs w:val="24"/>
        </w:rPr>
        <w:t xml:space="preserve"> καταρρέουν τα πάντα, καταρρέουν και οι ελπίδες. Και μετά αναρωτιόμαστε γιατί οι λαοί ψηφίζουν όπως ψηφίζουν.</w:t>
      </w:r>
    </w:p>
    <w:p w14:paraId="3695011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Θα αποπειραθώ να δώσω μία μικρή εξήγηση. Γιατί αυτοί οι λαοί έχουν καταλάβει ότι δεν μπορούν να πολεμήσουν τον νεοφιλελευθερισμό στον σκληρό του π</w:t>
      </w:r>
      <w:r>
        <w:rPr>
          <w:rFonts w:eastAsia="Times New Roman" w:cs="Times New Roman"/>
          <w:szCs w:val="24"/>
        </w:rPr>
        <w:t xml:space="preserve">υρήνα, που είναι η οικονομία και όσο το πιστεύουν αυτό με την ψήφο τους, προσπαθούν να υπερασπίσουν την ύπαρξή τους με στρεβλό τρόπο. Αυτό έκαναν στην Αμερική με τον Τραμπ, αυτό έκαναν στην Αγγλία με το </w:t>
      </w:r>
      <w:r>
        <w:rPr>
          <w:rFonts w:eastAsia="Times New Roman" w:cs="Times New Roman"/>
          <w:szCs w:val="24"/>
          <w:lang w:val="en-US"/>
        </w:rPr>
        <w:t>Brexit</w:t>
      </w:r>
      <w:r>
        <w:rPr>
          <w:rFonts w:eastAsia="Times New Roman" w:cs="Times New Roman"/>
          <w:szCs w:val="24"/>
        </w:rPr>
        <w:t xml:space="preserve"> και αυτό επαναλαμβάνουν με κάθε ευκαιρία και ν</w:t>
      </w:r>
      <w:r>
        <w:rPr>
          <w:rFonts w:eastAsia="Times New Roman" w:cs="Times New Roman"/>
          <w:szCs w:val="24"/>
        </w:rPr>
        <w:t>οσταλγούν τα έθνη-κράτη, παρ</w:t>
      </w:r>
      <w:r>
        <w:rPr>
          <w:rFonts w:eastAsia="Times New Roman" w:cs="Times New Roman"/>
          <w:szCs w:val="24"/>
        </w:rPr>
        <w:t>ά</w:t>
      </w:r>
      <w:r>
        <w:rPr>
          <w:rFonts w:eastAsia="Times New Roman" w:cs="Times New Roman"/>
          <w:szCs w:val="24"/>
        </w:rPr>
        <w:t xml:space="preserve"> τους δύο παγκοσμίους πολέμους και τις εκατόμβες θυμάτων, γιατί αυτή η νοσταλγία τούς θυμίζει κάποια ασφάλεια που νόμιζαν ότι είχαν.</w:t>
      </w:r>
    </w:p>
    <w:p w14:paraId="3695011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Αυτές είναι οι συγκυρίες</w:t>
      </w:r>
      <w:r>
        <w:rPr>
          <w:rFonts w:eastAsia="Times New Roman" w:cs="Times New Roman"/>
          <w:szCs w:val="24"/>
        </w:rPr>
        <w:t>,</w:t>
      </w:r>
      <w:r>
        <w:rPr>
          <w:rFonts w:eastAsia="Times New Roman" w:cs="Times New Roman"/>
          <w:szCs w:val="24"/>
        </w:rPr>
        <w:t xml:space="preserve"> μέσα στις οποίες συζητείται ο προϋπολογισμός και εμείς κάνουμε σαν ν</w:t>
      </w:r>
      <w:r>
        <w:rPr>
          <w:rFonts w:eastAsia="Times New Roman" w:cs="Times New Roman"/>
          <w:szCs w:val="24"/>
        </w:rPr>
        <w:t>α είμαστε σε ένα μικρό χωριό, που δεν ξέρει τίποτε από όλα αυτά, αλλά που όλα θα λυθούν και όλα θα τακτοποιηθούν</w:t>
      </w:r>
      <w:r>
        <w:rPr>
          <w:rFonts w:eastAsia="Times New Roman" w:cs="Times New Roman"/>
          <w:szCs w:val="24"/>
        </w:rPr>
        <w:t>,</w:t>
      </w:r>
      <w:r>
        <w:rPr>
          <w:rFonts w:eastAsia="Times New Roman" w:cs="Times New Roman"/>
          <w:szCs w:val="24"/>
        </w:rPr>
        <w:t xml:space="preserve"> γιατί θα γίνουν οι εκλογές που ζητά η Αξιωματική Αντιπολίτευση. Αυτό είναι, έτσι είμαστε, με μια μικρή συνταγή λύνονται όλα τα προβλήματα</w:t>
      </w:r>
      <w:r>
        <w:rPr>
          <w:rFonts w:eastAsia="Times New Roman" w:cs="Times New Roman"/>
          <w:szCs w:val="24"/>
        </w:rPr>
        <w:t>!</w:t>
      </w:r>
    </w:p>
    <w:p w14:paraId="3695011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λέμε: Αλήθεια, αυτό είναι το πρόβλημα της Ελλάδος και των Ελλήνων πολιτών, που αγωνιούν εάν θα γίνει πόλεμος, τι θα γίνει στη γειτονιά τους, τι θα γίνει με την οικονομική κρίση, τι θα γίνει με τις επενδύσεις; Ξέρετε τι λένε τα στοιχεία; Είναι «παρκαρισμέν</w:t>
      </w:r>
      <w:r>
        <w:rPr>
          <w:rFonts w:eastAsia="Times New Roman" w:cs="Times New Roman"/>
          <w:szCs w:val="24"/>
        </w:rPr>
        <w:t>α» στις τράπεζες 4 δισεκατομμύρια με αρνητικό επιτόκιο. Δεν θέλει κανείς να επενδύσει και εδώ κατηγορούμε τον ΣΥΡΙΖΑ που δεν έρχονται επενδύσεις. Πού</w:t>
      </w:r>
      <w:r>
        <w:rPr>
          <w:rFonts w:eastAsia="Times New Roman" w:cs="Times New Roman"/>
          <w:szCs w:val="24"/>
        </w:rPr>
        <w:t xml:space="preserve"> ’</w:t>
      </w:r>
      <w:r>
        <w:rPr>
          <w:rFonts w:eastAsia="Times New Roman" w:cs="Times New Roman"/>
          <w:szCs w:val="24"/>
        </w:rPr>
        <w:t>ν</w:t>
      </w:r>
      <w:r>
        <w:rPr>
          <w:rFonts w:eastAsia="Times New Roman" w:cs="Times New Roman"/>
          <w:szCs w:val="24"/>
        </w:rPr>
        <w:t>’</w:t>
      </w:r>
      <w:r>
        <w:rPr>
          <w:rFonts w:eastAsia="Times New Roman" w:cs="Times New Roman"/>
          <w:szCs w:val="24"/>
        </w:rPr>
        <w:t xml:space="preserve"> </w:t>
      </w:r>
      <w:r>
        <w:rPr>
          <w:rFonts w:eastAsia="Times New Roman" w:cs="Times New Roman"/>
          <w:szCs w:val="24"/>
        </w:rPr>
        <w:t>τες, καλέ, γιατί δεν έρχονται; Θα έρθουν μετά, που θα βγει η Νέα Δημοκρατία, όπως ελπίζει. Θα έρθουν τ</w:t>
      </w:r>
      <w:r>
        <w:rPr>
          <w:rFonts w:eastAsia="Times New Roman" w:cs="Times New Roman"/>
          <w:szCs w:val="24"/>
        </w:rPr>
        <w:t xml:space="preserve">ρέχοντας, όπως είχαν έρθει και πριν! </w:t>
      </w:r>
    </w:p>
    <w:p w14:paraId="3695011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Μέσα, λοιπόν, σ’ αυτή την κατάντια</w:t>
      </w:r>
      <w:r>
        <w:rPr>
          <w:rFonts w:eastAsia="Times New Roman" w:cs="Times New Roman"/>
          <w:szCs w:val="24"/>
        </w:rPr>
        <w:t>,</w:t>
      </w:r>
      <w:r>
        <w:rPr>
          <w:rFonts w:eastAsia="Times New Roman" w:cs="Times New Roman"/>
          <w:szCs w:val="24"/>
        </w:rPr>
        <w:t xml:space="preserve"> την οποία ζούμε</w:t>
      </w:r>
      <w:r>
        <w:rPr>
          <w:rFonts w:eastAsia="Times New Roman" w:cs="Times New Roman"/>
          <w:szCs w:val="24"/>
        </w:rPr>
        <w:t>,</w:t>
      </w:r>
      <w:r>
        <w:rPr>
          <w:rFonts w:eastAsia="Times New Roman" w:cs="Times New Roman"/>
          <w:szCs w:val="24"/>
        </w:rPr>
        <w:t xml:space="preserve"> υπάρχει μία συνολική εξαχρείωση συνειδήσεων, αντιλήψεων. Και, βεβαίως, κατανοούμε ότι επειδή ο ΣΥΡΙΖΑ από την κρίση, από το 2012, ήταν το μόνο κόμμα που ωφελήθηκε κα</w:t>
      </w:r>
      <w:r>
        <w:rPr>
          <w:rFonts w:eastAsia="Times New Roman" w:cs="Times New Roman"/>
          <w:szCs w:val="24"/>
        </w:rPr>
        <w:t>ι κέρδισε τρεις εκλογικές αναμετρήσεις, είναι φυσικό να δημιούργησε ψυχικά σύνδρομα. Είναι φυσικό να δημιούργησε παραλογισμούς. Όμως, και αυτά έχουν κάποια όρια, το ψέμα, η διαστρέβλωση, η πλαστογραφία. Έ, δεν μπορούν να συνεχιστούν!</w:t>
      </w:r>
    </w:p>
    <w:p w14:paraId="3695011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Μας κατηγορούν, λοιπόν</w:t>
      </w:r>
      <w:r>
        <w:rPr>
          <w:rFonts w:eastAsia="Times New Roman" w:cs="Times New Roman"/>
          <w:szCs w:val="24"/>
        </w:rPr>
        <w:t>, ότι είμαστε υποχωρητικοί. Ποιοι; Αυτοί που ψήφισαν το τρίτο μνημόνιο και έχουν ψηφίσει άλλα δύο πριν! Μας κατηγορούν και κουνούν το χέρι και λένε «γιατί είστε τόσο υποχωρητικοί, όλα τα δίνετε στους δανειστές». Ενώ αυτοί δεν έδιναν τίποτε, ήταν γνωστοί αν</w:t>
      </w:r>
      <w:r>
        <w:rPr>
          <w:rFonts w:eastAsia="Times New Roman" w:cs="Times New Roman"/>
          <w:szCs w:val="24"/>
        </w:rPr>
        <w:t xml:space="preserve">τάρτες από γεννησιμιού τους! Και λες τώρα: Αυτή η φάρσα για πόσο καιρό θα επαναληφθεί στην Αίθουσα της Βουλής και εμείς θα πρέπει να </w:t>
      </w:r>
      <w:r>
        <w:rPr>
          <w:rFonts w:eastAsia="Times New Roman" w:cs="Times New Roman"/>
          <w:szCs w:val="24"/>
        </w:rPr>
        <w:lastRenderedPageBreak/>
        <w:t>την ακούμε, όπως και ο ελληνικός λαός</w:t>
      </w:r>
      <w:r>
        <w:rPr>
          <w:rFonts w:eastAsia="Times New Roman" w:cs="Times New Roman"/>
          <w:szCs w:val="24"/>
        </w:rPr>
        <w:t>,</w:t>
      </w:r>
      <w:r>
        <w:rPr>
          <w:rFonts w:eastAsia="Times New Roman" w:cs="Times New Roman"/>
          <w:szCs w:val="24"/>
        </w:rPr>
        <w:t xml:space="preserve"> ο οποίος τους ξέρει απέξω και ανακατωτά;</w:t>
      </w:r>
    </w:p>
    <w:p w14:paraId="3695011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w:t>
      </w:r>
      <w:r>
        <w:rPr>
          <w:rFonts w:eastAsia="Times New Roman" w:cs="Times New Roman"/>
          <w:szCs w:val="24"/>
        </w:rPr>
        <w:t xml:space="preserve"> του χρόνου ομιλίας της</w:t>
      </w:r>
      <w:r>
        <w:rPr>
          <w:rFonts w:eastAsia="Times New Roman" w:cs="Times New Roman"/>
          <w:szCs w:val="24"/>
        </w:rPr>
        <w:t xml:space="preserve"> </w:t>
      </w:r>
      <w:r>
        <w:rPr>
          <w:rFonts w:eastAsia="Times New Roman" w:cs="Times New Roman"/>
          <w:szCs w:val="24"/>
        </w:rPr>
        <w:t>Γ΄ Αντιπροέδρου της Βουλής</w:t>
      </w:r>
      <w:r>
        <w:rPr>
          <w:rFonts w:eastAsia="Times New Roman" w:cs="Times New Roman"/>
          <w:szCs w:val="24"/>
        </w:rPr>
        <w:t>)</w:t>
      </w:r>
    </w:p>
    <w:p w14:paraId="3695011B"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συντομεύετε.</w:t>
      </w:r>
    </w:p>
    <w:p w14:paraId="3695011C"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ΑΝΑΣΤΑΣΙΑ ΧΡΙΣΤΟΔΟΥΛΟΠΟΥΛΟΥ (Γ</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Τελειώνω, κύριε Πρόεδρε. Πράγματι, και εγώ έχω υπερβεί το όριο του χρόνου, αλλά τι να κάνω, θα</w:t>
      </w:r>
      <w:r>
        <w:rPr>
          <w:rFonts w:eastAsia="Times New Roman" w:cs="Times New Roman"/>
          <w:szCs w:val="24"/>
        </w:rPr>
        <w:t xml:space="preserve"> πω και αυτό και θα τελειώσω. </w:t>
      </w:r>
    </w:p>
    <w:p w14:paraId="3695011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Πραγματικά, η πολιτική κρίση που ξεκίνησε από το 2012 συνεχίζεται. Γιατί, συνάδελφοι και συναδέλφισσες, στο κοινοβουλευτικό σύστημα τα κόμματα έχουν έναν ρόλο. Είτε είναι κόμματα εξουσίας είτε είναι κόμματα ιδεολογικά είτε εί</w:t>
      </w:r>
      <w:r>
        <w:rPr>
          <w:rFonts w:eastAsia="Times New Roman" w:cs="Times New Roman"/>
          <w:szCs w:val="24"/>
        </w:rPr>
        <w:t>ναι κόμματα</w:t>
      </w:r>
      <w:r>
        <w:rPr>
          <w:rFonts w:eastAsia="Times New Roman" w:cs="Times New Roman"/>
          <w:szCs w:val="24"/>
        </w:rPr>
        <w:t>,</w:t>
      </w:r>
      <w:r>
        <w:rPr>
          <w:rFonts w:eastAsia="Times New Roman" w:cs="Times New Roman"/>
          <w:szCs w:val="24"/>
        </w:rPr>
        <w:t xml:space="preserve"> που λόγω της κρίσης πρέπει να τσοντάρουν σε κάποιο κόμμα, που λόγω της κατάρρευσης του δικομματισμού θα πρέπει να κυβερνήσει. </w:t>
      </w:r>
    </w:p>
    <w:p w14:paraId="3695011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Τι βλέπουμε, λοιπόν; Βλέπουμε και μας κατηγορούν ότι ο ΣΥΡΙΖΑ παίρνει σκληρά μέτρα και όλοι περιμένουν μήπως φύγουν </w:t>
      </w:r>
      <w:r>
        <w:rPr>
          <w:rFonts w:eastAsia="Times New Roman" w:cs="Times New Roman"/>
          <w:szCs w:val="24"/>
        </w:rPr>
        <w:t xml:space="preserve">οι Βουλευτές του ΣΥΡΙΖΑ. Όμως, δεν φεύγουν. Φεύγουν από τα άλλα κόμματα. Πώς το εξηγείτε αυτό; Γιατί τα άλλα κόμματα δεν μπορούν να αναπαραχθούν ως λύσεις που θα συμπληρώσουν τα κόμματα εξουσίας. </w:t>
      </w:r>
    </w:p>
    <w:p w14:paraId="3695011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Κατά συνέπεια όλη αυτή η αγωνία για το τι θα γίνει, οι μετα</w:t>
      </w:r>
      <w:r>
        <w:rPr>
          <w:rFonts w:eastAsia="Times New Roman" w:cs="Times New Roman"/>
          <w:szCs w:val="24"/>
        </w:rPr>
        <w:t>μφιέσεις που γίνονται, οι αλληλοδιασπάσεις και οι προσπάθειες κέντρων να φτιάξουν καινούργια κόμματα, για να οριοθετήσουν τη μετά</w:t>
      </w:r>
      <w:r>
        <w:rPr>
          <w:rFonts w:eastAsia="Times New Roman" w:cs="Times New Roman"/>
          <w:szCs w:val="24"/>
        </w:rPr>
        <w:t xml:space="preserve"> </w:t>
      </w:r>
      <w:r>
        <w:rPr>
          <w:rFonts w:eastAsia="Times New Roman" w:cs="Times New Roman"/>
          <w:szCs w:val="24"/>
        </w:rPr>
        <w:t>ΣΥΡΙΖΑ εποχή νομίζω ότι είναι σχέδια που θα μείνουν στα χαρτιά, γιατί οι κοινωνικές εκπροσωπήσεις καθορίζουν ποια κόμματα θα υ</w:t>
      </w:r>
      <w:r>
        <w:rPr>
          <w:rFonts w:eastAsia="Times New Roman" w:cs="Times New Roman"/>
          <w:szCs w:val="24"/>
        </w:rPr>
        <w:t xml:space="preserve">πάρξουν στη χώρα και για πόσο χρόνο και όχι όλα τα υπόλοιπα. Και εάν ο ΣΥΡΙΖΑ ήταν ένα συμβιβασμένο κόμμα, εάν είχε γίνει μνημονιακό, επειδή υποχρεώθηκε να υπογράψει το τρίτο μνημόνιο, δεν θα είχε όλη αυτή τη λυσσαλέα επίθεση ούτε </w:t>
      </w:r>
      <w:r>
        <w:rPr>
          <w:rFonts w:eastAsia="Times New Roman" w:cs="Times New Roman"/>
          <w:szCs w:val="24"/>
        </w:rPr>
        <w:lastRenderedPageBreak/>
        <w:t>από τα εγχώρια κέντρα ούτ</w:t>
      </w:r>
      <w:r>
        <w:rPr>
          <w:rFonts w:eastAsia="Times New Roman" w:cs="Times New Roman"/>
          <w:szCs w:val="24"/>
        </w:rPr>
        <w:t xml:space="preserve">ε από τα ευρωπαϊκά. Δεν θα είχαμε τον Σόιμπλε σήμερα να θυμάται ακόμη και το </w:t>
      </w:r>
      <w:r>
        <w:rPr>
          <w:rFonts w:eastAsia="Times New Roman" w:cs="Times New Roman"/>
          <w:szCs w:val="24"/>
          <w:lang w:val="en-US"/>
        </w:rPr>
        <w:t>Grexit</w:t>
      </w:r>
      <w:r>
        <w:rPr>
          <w:rFonts w:eastAsia="Times New Roman" w:cs="Times New Roman"/>
          <w:szCs w:val="24"/>
        </w:rPr>
        <w:t xml:space="preserve">, να ζητά πλεονάσματα για δέκα χρόνια, δεν θα είχαμε όλα τα ΜΜΕ αγκαλιά να μας καταγγέλλουν. </w:t>
      </w:r>
    </w:p>
    <w:p w14:paraId="3695012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w:t>
      </w:r>
      <w:r>
        <w:rPr>
          <w:rFonts w:eastAsia="Times New Roman" w:cs="Times New Roman"/>
          <w:szCs w:val="24"/>
        </w:rPr>
        <w:t xml:space="preserve">ομιλίας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Αντιπροέδρου</w:t>
      </w:r>
      <w:r>
        <w:rPr>
          <w:rFonts w:eastAsia="Times New Roman" w:cs="Times New Roman"/>
          <w:szCs w:val="24"/>
        </w:rPr>
        <w:t xml:space="preserve"> της Βουλής</w:t>
      </w:r>
      <w:r>
        <w:rPr>
          <w:rFonts w:eastAsia="Times New Roman" w:cs="Times New Roman"/>
          <w:szCs w:val="24"/>
        </w:rPr>
        <w:t>)</w:t>
      </w:r>
    </w:p>
    <w:p w14:paraId="3695012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Βεβαίως, κανείς δεν πιστεύει τη Νέα Δημοκρατία και όλους εσάς που κλαίτε για τα ράντζα στα νοσοκομεία, που κλαίτε για τους φτωχούς, για τους συνταξιούχους, που τους θυμηθήκατε όλους ξαφνικά εσείς. Και κανείς φυσικά δεν φοβάται ότι αυτούς τους </w:t>
      </w:r>
      <w:r>
        <w:rPr>
          <w:rFonts w:eastAsia="Times New Roman" w:cs="Times New Roman"/>
          <w:szCs w:val="24"/>
        </w:rPr>
        <w:t>ανθρώπους θα θελήσετε να τους εκπροσωπήσετε. Σας ξέρουν χρόνια, είστε εγγυημένοι και γι’ αυτό θα σας εμπιστευτούν, αλλά το θέμα είναι ότι δεν θα σας εμπιστευθεί η ελληνική κοινωνία, η οποία έχει μνήμη και παρ’ όλα τα μεγάλα λόγια ότι υπάρχει θέμα δημοκρατι</w:t>
      </w:r>
      <w:r>
        <w:rPr>
          <w:rFonts w:eastAsia="Times New Roman" w:cs="Times New Roman"/>
          <w:szCs w:val="24"/>
        </w:rPr>
        <w:t>κής νομιμοποίησης του ΣΥΡΙΖΑ, κύριε Λοβέρδο, να μας πείτε από πού προκύπτει η δημοκρατική νομιμοποίηση.</w:t>
      </w:r>
    </w:p>
    <w:p w14:paraId="36950122"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Μάλιστα.</w:t>
      </w:r>
    </w:p>
    <w:p w14:paraId="36950123"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ΑΝΑΣΤΑΣΙΑ ΧΡΙΣΤΟΔΟΥΛΟΠΟΥΛΟΥ (Γ</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 xml:space="preserve">Μήπως από τα γκάλοπ; Αυτά, κύριε Λοβέρδο, νομίζω ότι δεν αποτελούν </w:t>
      </w:r>
      <w:r>
        <w:rPr>
          <w:rFonts w:eastAsia="Times New Roman" w:cs="Times New Roman"/>
          <w:szCs w:val="24"/>
        </w:rPr>
        <w:t>δείγματα ούτε για τις παραμονές των εκλογών, πολύ περισσότερο για τώρα.</w:t>
      </w:r>
    </w:p>
    <w:p w14:paraId="36950124"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Θα σας πω στη δευτερολογία μου.</w:t>
      </w:r>
    </w:p>
    <w:p w14:paraId="36950125"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Δεν υπάρχει δευτερολογία, κύριε Λοβέρδο. Επί τη ευκαιρία!</w:t>
      </w:r>
    </w:p>
    <w:p w14:paraId="36950126"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Επί προσωπικού.</w:t>
      </w:r>
    </w:p>
    <w:p w14:paraId="36950127" w14:textId="77777777" w:rsidR="006648D0" w:rsidRDefault="00CC2A7D">
      <w:pPr>
        <w:spacing w:line="600" w:lineRule="auto"/>
        <w:ind w:firstLine="720"/>
        <w:jc w:val="both"/>
        <w:rPr>
          <w:rFonts w:eastAsia="Times New Roman" w:cs="Times New Roman"/>
          <w:b/>
          <w:szCs w:val="24"/>
        </w:rPr>
      </w:pPr>
      <w:r>
        <w:rPr>
          <w:rFonts w:eastAsia="Times New Roman" w:cs="Times New Roman"/>
          <w:b/>
          <w:szCs w:val="24"/>
        </w:rPr>
        <w:t>ΠΡΟΕΔΡΟΣ (Νικ</w:t>
      </w:r>
      <w:r>
        <w:rPr>
          <w:rFonts w:eastAsia="Times New Roman" w:cs="Times New Roman"/>
          <w:b/>
          <w:szCs w:val="24"/>
        </w:rPr>
        <w:t>όλαος Βούτσης):</w:t>
      </w:r>
      <w:r>
        <w:rPr>
          <w:rFonts w:eastAsia="Times New Roman" w:cs="Times New Roman"/>
          <w:szCs w:val="24"/>
        </w:rPr>
        <w:t xml:space="preserve"> Τελειώσατε, κυρία Χριστοδουλοπούλου;</w:t>
      </w:r>
    </w:p>
    <w:p w14:paraId="36950128"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ΑΝΑΣΤΑΣΙΑ ΧΡΙΣΤΟΔΟΥΛΟΠΟΥΛΟΥ (Γ</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 xml:space="preserve">Tελειώνω με μια έκκληση: Οι υπόλοιποι Βουλευτές της Αντιπολίτευσης παρακαλώ να μην κάνουν ρεπορτάζ, να κάνουν προτάσεις. Μπορούν; Μπορούν να μας </w:t>
      </w:r>
      <w:r>
        <w:rPr>
          <w:rFonts w:eastAsia="Times New Roman" w:cs="Times New Roman"/>
          <w:szCs w:val="24"/>
        </w:rPr>
        <w:t xml:space="preserve">πουν πόσες κοινωνικές δαπάνες θέλουν για την </w:t>
      </w:r>
      <w:r>
        <w:rPr>
          <w:rFonts w:eastAsia="Times New Roman" w:cs="Times New Roman"/>
          <w:szCs w:val="24"/>
        </w:rPr>
        <w:t>υ</w:t>
      </w:r>
      <w:r>
        <w:rPr>
          <w:rFonts w:eastAsia="Times New Roman" w:cs="Times New Roman"/>
          <w:szCs w:val="24"/>
        </w:rPr>
        <w:t>γεία, αντί να μας λένε για τα ράντζα και πόσα υλικά λείπουν από τα χειρουργεία; Μπορούν να μας πουν τι ακριβώς θέλουν για τις συντάξεις; Μπορούν να μας πουν ακριβώς τι θέλουν για τα εργασιακά;</w:t>
      </w:r>
    </w:p>
    <w:p w14:paraId="3695012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Μιλήστε, λοιπόν, </w:t>
      </w:r>
      <w:r>
        <w:rPr>
          <w:rFonts w:eastAsia="Times New Roman" w:cs="Times New Roman"/>
          <w:szCs w:val="24"/>
        </w:rPr>
        <w:t>πείτε να σας ακούσει ο ελληνικός λαός επιτέλους και αφήστε την κριτική στο</w:t>
      </w:r>
      <w:r>
        <w:rPr>
          <w:rFonts w:eastAsia="Times New Roman" w:cs="Times New Roman"/>
          <w:szCs w:val="24"/>
        </w:rPr>
        <w:t>ν</w:t>
      </w:r>
      <w:r>
        <w:rPr>
          <w:rFonts w:eastAsia="Times New Roman" w:cs="Times New Roman"/>
          <w:szCs w:val="24"/>
        </w:rPr>
        <w:t xml:space="preserve"> ΣΥΡΙΖΑ και αν είχε υποσχεθεί τη δέκατη τρίτη σύνταξη. Βαρεθήκαμε να τα ακούμε. Μιλήστε, λοιπόν. Εσείς που διαψευστήκατε με τον φοβερό νεοφιλελευθερισμό, που έπεσε ο σοσιαλισμός, πο</w:t>
      </w:r>
      <w:r>
        <w:rPr>
          <w:rFonts w:eastAsia="Times New Roman" w:cs="Times New Roman"/>
          <w:szCs w:val="24"/>
        </w:rPr>
        <w:t xml:space="preserve">υ κατέρρευσαν τα τείχη, τώρα τι λέτε; Πάμε καλά; Πάμε μπροστά; Τι </w:t>
      </w:r>
      <w:r>
        <w:rPr>
          <w:rFonts w:eastAsia="Times New Roman" w:cs="Times New Roman"/>
          <w:szCs w:val="24"/>
        </w:rPr>
        <w:lastRenderedPageBreak/>
        <w:t xml:space="preserve">ακριβώς θα κάνετε; Αυτά είναι τα ερωτήματα που απασχολούν τις κοινωνίες. Δεν είμαστε χωριό, είμαστε μέρος μιας παγκόσμιας κοινότητας και όλοι περιμένουν απαντήσεις. </w:t>
      </w:r>
    </w:p>
    <w:p w14:paraId="3695012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Ευχαριστώ.</w:t>
      </w:r>
    </w:p>
    <w:p w14:paraId="3695012B"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w:t>
      </w:r>
      <w:r>
        <w:rPr>
          <w:rFonts w:eastAsia="Times New Roman" w:cs="Times New Roman"/>
          <w:szCs w:val="24"/>
        </w:rPr>
        <w:t>τα από την πτέρυγα του ΣΥΡΙΖΑ)</w:t>
      </w:r>
    </w:p>
    <w:p w14:paraId="3695012C"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Η κ. Χριστοδουλοπούλου πήρε και τον δικό μου χρόνο, διότι εγώ δεν θα μιλήσω, γι’ αυτό ήμουν τόσο ελαστικός, πέραν του ότι είναι φίλη και Αντιπρόεδρος. </w:t>
      </w:r>
    </w:p>
    <w:p w14:paraId="3695012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Ο κ. Γιόγιακας έχει τον λόγο. </w:t>
      </w:r>
    </w:p>
    <w:p w14:paraId="3695012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ΒΑΣΙΛΕΙΟΣ ΓΙΟ</w:t>
      </w:r>
      <w:r>
        <w:rPr>
          <w:rFonts w:eastAsia="Times New Roman" w:cs="Times New Roman"/>
          <w:b/>
          <w:szCs w:val="24"/>
        </w:rPr>
        <w:t xml:space="preserve">ΓΙΑΚΑΣ: </w:t>
      </w:r>
      <w:r>
        <w:rPr>
          <w:rFonts w:eastAsia="Times New Roman" w:cs="Times New Roman"/>
          <w:szCs w:val="24"/>
        </w:rPr>
        <w:t xml:space="preserve">Κυρίες και κύριοι συνάδελφοι, μετά τη χειμαρρώδη ομιλία του κ. Πολάκη αλλά και τη διάλεξη της κ. Χριστοδουλοπούλου, καλούμαι στο Βήμα να πω κι εγώ πέντε πράγματα για τον </w:t>
      </w:r>
      <w:r>
        <w:rPr>
          <w:rFonts w:eastAsia="Times New Roman" w:cs="Times New Roman"/>
          <w:szCs w:val="24"/>
        </w:rPr>
        <w:t>π</w:t>
      </w:r>
      <w:r>
        <w:rPr>
          <w:rFonts w:eastAsia="Times New Roman" w:cs="Times New Roman"/>
          <w:szCs w:val="24"/>
        </w:rPr>
        <w:t xml:space="preserve">ροϋπολογισμό. </w:t>
      </w:r>
    </w:p>
    <w:p w14:paraId="3695012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Ο χειμαρρώδης κ. Πολάκης μας είπε ότι στον τομέα της </w:t>
      </w:r>
      <w:r>
        <w:rPr>
          <w:rFonts w:eastAsia="Times New Roman" w:cs="Times New Roman"/>
          <w:szCs w:val="24"/>
        </w:rPr>
        <w:t>υ</w:t>
      </w:r>
      <w:r>
        <w:rPr>
          <w:rFonts w:eastAsia="Times New Roman" w:cs="Times New Roman"/>
          <w:szCs w:val="24"/>
        </w:rPr>
        <w:t xml:space="preserve">γείας </w:t>
      </w:r>
      <w:r>
        <w:rPr>
          <w:rFonts w:eastAsia="Times New Roman" w:cs="Times New Roman"/>
          <w:szCs w:val="24"/>
        </w:rPr>
        <w:t>μπορούμε πλέον να κοιμόμαστε ήσυχοι και αν δεν ήταν το φιλότιμο του ιατρικού, νοσηλευτικού και παραϊατρικού προσωπικού</w:t>
      </w:r>
      <w:r>
        <w:rPr>
          <w:rFonts w:eastAsia="Times New Roman" w:cs="Times New Roman"/>
          <w:szCs w:val="24"/>
        </w:rPr>
        <w:t>,</w:t>
      </w:r>
      <w:r>
        <w:rPr>
          <w:rFonts w:eastAsia="Times New Roman" w:cs="Times New Roman"/>
          <w:szCs w:val="24"/>
        </w:rPr>
        <w:t xml:space="preserve"> ειλικρινά</w:t>
      </w:r>
      <w:r>
        <w:rPr>
          <w:rFonts w:eastAsia="Times New Roman" w:cs="Times New Roman"/>
          <w:szCs w:val="24"/>
        </w:rPr>
        <w:t>,</w:t>
      </w:r>
      <w:r>
        <w:rPr>
          <w:rFonts w:eastAsia="Times New Roman" w:cs="Times New Roman"/>
          <w:szCs w:val="24"/>
        </w:rPr>
        <w:t xml:space="preserve"> η υγεία από την εντατική, που βρίσκεται σήμερα, θα βρισκόταν στο νεκροτομείο.</w:t>
      </w:r>
    </w:p>
    <w:p w14:paraId="3695013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 κ. Πολάκης μας είπε -και επαίρεται- για προσλ</w:t>
      </w:r>
      <w:r>
        <w:rPr>
          <w:rFonts w:eastAsia="Times New Roman" w:cs="Times New Roman"/>
          <w:szCs w:val="24"/>
        </w:rPr>
        <w:t>ήψεις επικουρικών γιατρών, για προκηρύξεις, οι οποίες ήταν από το παρελθόν και υλοποιούνται σήμερα και για τρίτη φορά μας είπε ότι από αύριο θα γίνουν οι προσλήψεις των τεσσάρων χιλιάδων υγειονομικών, ενός έτους, όμως, οι οποίοι, βέβαια, θα έχουν πολύ καλύ</w:t>
      </w:r>
      <w:r>
        <w:rPr>
          <w:rFonts w:eastAsia="Times New Roman" w:cs="Times New Roman"/>
          <w:szCs w:val="24"/>
        </w:rPr>
        <w:t>τερες συμβάσεις εργασίας.</w:t>
      </w:r>
    </w:p>
    <w:p w14:paraId="3695013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Περιμένουμε, κύριε Πολάκη, έστω και για έναν χρόνο να δούμε αυτές τις προσλήψεις. </w:t>
      </w:r>
    </w:p>
    <w:p w14:paraId="36950132"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Είπα και πολλά περισσότερα.</w:t>
      </w:r>
    </w:p>
    <w:p w14:paraId="36950133"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ΓΙΟΓΙΑΚΑΣ: </w:t>
      </w:r>
      <w:r>
        <w:rPr>
          <w:rFonts w:eastAsia="Times New Roman" w:cs="Times New Roman"/>
          <w:szCs w:val="24"/>
        </w:rPr>
        <w:t xml:space="preserve">Και άλλα πολλά. Δεν μπορώ να επαναλάβω την ομιλία σας. </w:t>
      </w:r>
    </w:p>
    <w:p w14:paraId="36950134"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Μην αντιδικείτε και μη διακόπτετε. Σας παρακαλώ, κύριοι συνάδελφοι.</w:t>
      </w:r>
    </w:p>
    <w:p w14:paraId="36950135"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Η φοροεπιδρομή, λοιπόν, που επιφύλασσε η Κυβέρνηση στην ελληνική κοινωνία για το 2</w:t>
      </w:r>
      <w:r>
        <w:rPr>
          <w:rFonts w:eastAsia="Times New Roman" w:cs="Times New Roman"/>
          <w:szCs w:val="24"/>
        </w:rPr>
        <w:t>017</w:t>
      </w:r>
      <w:r>
        <w:rPr>
          <w:rFonts w:eastAsia="Times New Roman" w:cs="Times New Roman"/>
          <w:szCs w:val="24"/>
        </w:rPr>
        <w:t>,</w:t>
      </w:r>
      <w:r>
        <w:rPr>
          <w:rFonts w:eastAsia="Times New Roman" w:cs="Times New Roman"/>
          <w:szCs w:val="24"/>
        </w:rPr>
        <w:t xml:space="preserve"> ήταν γνωστή από τον περασμένο Μάιο, όταν πέρασε πολυνομοσχέδιο με προαπαιτούμενα της πρώτης αξιολόγησης: Δυόμισι δισεκατομμύρια νέοι φόροι με πάνω από τα μισά να είναι έμμεσοι. Αυτό είναι η μία πλευρά μιας σκληρής πραγματικότητας, που εγγράφεται στον </w:t>
      </w:r>
      <w:r>
        <w:rPr>
          <w:rFonts w:eastAsia="Times New Roman" w:cs="Times New Roman"/>
          <w:szCs w:val="24"/>
        </w:rPr>
        <w:t>π</w:t>
      </w:r>
      <w:r>
        <w:rPr>
          <w:rFonts w:eastAsia="Times New Roman" w:cs="Times New Roman"/>
          <w:szCs w:val="24"/>
        </w:rPr>
        <w:t xml:space="preserve">ροϋπολογισμό του 2017, μιας πραγματικότητας που οι πολίτες ετοιμάζονται να βιώσουν από τον επόμενο μήνα πληρώνοντας ακριβότερα υπηρεσίες και αγαθά που αφορούν όλους, που έρχονται να στραγγίσουν μέχρι την τελευταία σταγόνα ρευστότητας τους </w:t>
      </w:r>
      <w:r>
        <w:rPr>
          <w:rFonts w:eastAsia="Times New Roman" w:cs="Times New Roman"/>
          <w:szCs w:val="24"/>
        </w:rPr>
        <w:lastRenderedPageBreak/>
        <w:t>χαμηλόμισθους, τ</w:t>
      </w:r>
      <w:r>
        <w:rPr>
          <w:rFonts w:eastAsia="Times New Roman" w:cs="Times New Roman"/>
          <w:szCs w:val="24"/>
        </w:rPr>
        <w:t xml:space="preserve">ους συνταξιούχους και τους μικρομεσαίους επιχειρηματίες και όλους εκείνους που ήδη βρίσκονται στο περιθώριο ή διατρέχουν τον κίνδυνο της φτώχειας. </w:t>
      </w:r>
    </w:p>
    <w:p w14:paraId="3695013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Με λίγα λόγια τιμωρείτε, αγαπητοί συγκυβερνώντες, αυτούς που λέτε ότι προστατεύετε και τους τιμωρείτε διπλά.</w:t>
      </w:r>
      <w:r>
        <w:rPr>
          <w:rFonts w:eastAsia="Times New Roman" w:cs="Times New Roman"/>
          <w:szCs w:val="24"/>
        </w:rPr>
        <w:t xml:space="preserve"> Και αυτή είναι η άλλη όψη της σκληρής πραγματικότητας. Γιατί την ίδια ώρα που φορτώνετε και άλλα βάρη στην πλάτη τους, ξηλώνετε το χαλί κάτω από τα πόδια τους, τις κοινωνικές δομές και τις κοινωνικές παροχές, μειώνετε κατά 1,8 δισεκατομμύρια τις δαπάνες γ</w:t>
      </w:r>
      <w:r>
        <w:rPr>
          <w:rFonts w:eastAsia="Times New Roman" w:cs="Times New Roman"/>
          <w:szCs w:val="24"/>
        </w:rPr>
        <w:t>ια συντάξεις και κοινωνικά επιδόματα, 700 εκατομμύρια λιγότερα είναι μόνο οι συνταξιοδοτικές δαπάνες, ενώ περίπου 600 εκατομμύρια ευρώ αφαιρούνται από το ΕΚΑΣ. Μάλιστα βαφτίζετε με θράσος «αντιστάθμισμα» τα 17 εκατομμύρια ευρώ, που θα δοθούν σε κάποιους πρ</w:t>
      </w:r>
      <w:r>
        <w:rPr>
          <w:rFonts w:eastAsia="Times New Roman" w:cs="Times New Roman"/>
          <w:szCs w:val="24"/>
        </w:rPr>
        <w:t xml:space="preserve">ώην δικαιούχους του ΕΚΑΣ. Πραγματικά είναι σαν να πάτε να θεραπεύσετε τον καρκίνο με ασπιρίνες. </w:t>
      </w:r>
    </w:p>
    <w:p w14:paraId="3695013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Προσθέτοντας, λοιπόν, τα 2,5 δισεκατομμύρια από νέους φόρους με τα 1,8 δισεκατομμύρια, που αφαιρούνται από συντάξεις και κοινωνικά επιδόματα, έχουμε έναν λογαρ</w:t>
      </w:r>
      <w:r>
        <w:rPr>
          <w:rFonts w:eastAsia="Times New Roman" w:cs="Times New Roman"/>
          <w:szCs w:val="24"/>
        </w:rPr>
        <w:t>ιασμό 4,3 δισεκατομμυρίων ευρώ. Τα 4,3 δισεκατομμύρια αφαιρούνται από την τσέπη κυρίως των πιο αδύναμων, στους οποίους η Κυβέρνηση υπόσχεται να δώσει μόλις 870 εκατομμύρια ευρώ, 570 εκατομμύρια ευρώ για το κοινωνικό εισόδημα αλληλεγγύης και 300 εκατομμύρια</w:t>
      </w:r>
      <w:r>
        <w:rPr>
          <w:rFonts w:eastAsia="Times New Roman" w:cs="Times New Roman"/>
          <w:szCs w:val="24"/>
        </w:rPr>
        <w:t xml:space="preserve"> για κοινωνικές δράσεις. </w:t>
      </w:r>
    </w:p>
    <w:p w14:paraId="36950138" w14:textId="77777777" w:rsidR="006648D0" w:rsidRDefault="00CC2A7D">
      <w:pPr>
        <w:spacing w:line="600" w:lineRule="auto"/>
        <w:ind w:firstLine="720"/>
        <w:jc w:val="both"/>
        <w:rPr>
          <w:rFonts w:eastAsia="Times New Roman"/>
          <w:szCs w:val="24"/>
        </w:rPr>
      </w:pPr>
      <w:r>
        <w:rPr>
          <w:rFonts w:eastAsia="Times New Roman"/>
          <w:szCs w:val="24"/>
        </w:rPr>
        <w:t>Δηλαδή, παίρνετε από τη μια τσέπη το καρβέλι με το ψωμί, πετώντας ψίχουλα στην άλλη.</w:t>
      </w:r>
    </w:p>
    <w:p w14:paraId="36950139" w14:textId="77777777" w:rsidR="006648D0" w:rsidRDefault="00CC2A7D">
      <w:pPr>
        <w:spacing w:line="600" w:lineRule="auto"/>
        <w:ind w:firstLine="720"/>
        <w:jc w:val="both"/>
        <w:rPr>
          <w:rFonts w:eastAsia="Times New Roman"/>
          <w:szCs w:val="24"/>
        </w:rPr>
      </w:pPr>
      <w:r>
        <w:rPr>
          <w:rFonts w:eastAsia="Times New Roman"/>
          <w:szCs w:val="24"/>
        </w:rPr>
        <w:t>Αυτός ο ανάλγητος συνδυασμός φόρων και περικοπών αρκεί για να πείσει και τον πιο δύσπιστο ότι οι μάσκες της κοινωνικής ευαισθησίας του ΣΥΡΙΖΑ έχο</w:t>
      </w:r>
      <w:r>
        <w:rPr>
          <w:rFonts w:eastAsia="Times New Roman"/>
          <w:szCs w:val="24"/>
        </w:rPr>
        <w:t>υν πέσει για τα καλά. Ο μανδύας της αριστερής κοινωνικής πολιτικής είναι μια ψευδαίσθηση και ο κόσμος φωνάζει πλέον, άλλο αν κάνετε πως δεν καταλαβαίνετε ότι ο βασιλιάς είναι γυμνός.</w:t>
      </w:r>
    </w:p>
    <w:p w14:paraId="3695013A" w14:textId="77777777" w:rsidR="006648D0" w:rsidRDefault="00CC2A7D">
      <w:pPr>
        <w:spacing w:line="600" w:lineRule="auto"/>
        <w:ind w:firstLine="720"/>
        <w:jc w:val="both"/>
        <w:rPr>
          <w:rFonts w:eastAsia="Times New Roman"/>
          <w:szCs w:val="24"/>
        </w:rPr>
      </w:pPr>
      <w:r>
        <w:rPr>
          <w:rFonts w:eastAsia="Times New Roman"/>
          <w:szCs w:val="24"/>
        </w:rPr>
        <w:lastRenderedPageBreak/>
        <w:t>Ανάλογη εικόνα μας δίνουν, κυρίες και κύριοι συνάδελφοι, οι αριθμοί για τ</w:t>
      </w:r>
      <w:r>
        <w:rPr>
          <w:rFonts w:eastAsia="Times New Roman"/>
          <w:szCs w:val="24"/>
        </w:rPr>
        <w:t>ο δημόσιο σύστημα υγείας. Κύριε Πολάκη, 110 εκατομμύρια λιγότερα προβλέπονται για του χρόνου στον τακτικό προϋπολογισμό του Υπουργείου Υγείας, 230 εκατομμύρια ευρώ λιγότερα στη φαρμακευτική δαπάνη και άλλα 200 εκατομμύρια μείον στην κρατική επιχορήγηση του</w:t>
      </w:r>
      <w:r>
        <w:rPr>
          <w:rFonts w:eastAsia="Times New Roman"/>
          <w:szCs w:val="24"/>
        </w:rPr>
        <w:t xml:space="preserve"> ΕΟΠΥΥ, σχεδόν 40% κάτω.</w:t>
      </w:r>
    </w:p>
    <w:p w14:paraId="3695013B" w14:textId="77777777" w:rsidR="006648D0" w:rsidRDefault="00CC2A7D">
      <w:pPr>
        <w:spacing w:line="600" w:lineRule="auto"/>
        <w:ind w:firstLine="720"/>
        <w:jc w:val="both"/>
        <w:rPr>
          <w:rFonts w:eastAsia="Times New Roman"/>
          <w:szCs w:val="24"/>
        </w:rPr>
      </w:pPr>
      <w:r>
        <w:rPr>
          <w:rFonts w:eastAsia="Times New Roman"/>
          <w:szCs w:val="24"/>
        </w:rPr>
        <w:t>Λέει, μάλιστα, η Κυβέρνηση ότι αυτό οφείλεται στην πρόβλεψη για καλύτερη πορεία των οικονομικών του ΕΟΠΥΥ, λόγω των αυξημένων εσόδων από τις ασφαλιστικές εισφορές υγειονομικής περίθαλψης, δηλαδή από τις αυξήσεις που αυτή επέβαλε στ</w:t>
      </w:r>
      <w:r>
        <w:rPr>
          <w:rFonts w:eastAsia="Times New Roman"/>
          <w:szCs w:val="24"/>
        </w:rPr>
        <w:t>ις κύριες συντάξεις και από αντίστοιχες κρατήσεις στις επικουρικές, από αυτά που πήρατε από τους συνταξιούχους.</w:t>
      </w:r>
    </w:p>
    <w:p w14:paraId="3695013C" w14:textId="77777777" w:rsidR="006648D0" w:rsidRDefault="00CC2A7D">
      <w:pPr>
        <w:spacing w:line="600" w:lineRule="auto"/>
        <w:ind w:firstLine="720"/>
        <w:jc w:val="both"/>
        <w:rPr>
          <w:rFonts w:eastAsia="Times New Roman"/>
          <w:szCs w:val="24"/>
        </w:rPr>
      </w:pPr>
      <w:r>
        <w:rPr>
          <w:rFonts w:eastAsia="Times New Roman"/>
          <w:szCs w:val="24"/>
        </w:rPr>
        <w:t xml:space="preserve">Αυτό, κυρίες και κύριοι συνάδελφοι, σημαίνει ότι οι πολίτες να καλούνται να πληρώσουν περισσότερα από την τσέπη τους για υπηρεσίες που </w:t>
      </w:r>
      <w:r>
        <w:rPr>
          <w:rFonts w:eastAsia="Times New Roman"/>
          <w:szCs w:val="24"/>
        </w:rPr>
        <w:lastRenderedPageBreak/>
        <w:t>παρέχοντα</w:t>
      </w:r>
      <w:r>
        <w:rPr>
          <w:rFonts w:eastAsia="Times New Roman"/>
          <w:szCs w:val="24"/>
        </w:rPr>
        <w:t>ι από ασφαλιστικά ταμεία και δημόσιες δομές υγείας, οι οποίες σήμερα παλεύουν να σταθούν όρθιες χάρη στο φιλότιμο των γιατρών, νοσηλευτών και προσωπικού, γιατί οι αναγκαίες μεταρρυθμίσεις στον χώρο της υγείας είτε στην καλύτερη προχωράνε με ρυθμούς χελώνας</w:t>
      </w:r>
      <w:r>
        <w:rPr>
          <w:rFonts w:eastAsia="Times New Roman"/>
          <w:szCs w:val="24"/>
        </w:rPr>
        <w:t xml:space="preserve"> είτε παραμένουν εξαγγελίες και ευχολόγια, η πρωτοβάθμια φροντίδα υγείας, η στελέχωση νοσοκομείων, τα πληροφορικά συστήματα, η ψυχιατρική μεταρρύθμιση και άλλα. Αυτό είναι το κοινωνικό κόστος της περήφανης διαπραγμάτευσης, αλλά και της μεταρρυθμιστικής ανε</w:t>
      </w:r>
      <w:r>
        <w:rPr>
          <w:rFonts w:eastAsia="Times New Roman"/>
          <w:szCs w:val="24"/>
        </w:rPr>
        <w:t>πάρκειας.</w:t>
      </w:r>
    </w:p>
    <w:p w14:paraId="3695013D" w14:textId="77777777" w:rsidR="006648D0" w:rsidRDefault="00CC2A7D">
      <w:pPr>
        <w:spacing w:line="600" w:lineRule="auto"/>
        <w:ind w:firstLine="720"/>
        <w:jc w:val="both"/>
        <w:rPr>
          <w:rFonts w:eastAsia="Times New Roman"/>
          <w:szCs w:val="24"/>
        </w:rPr>
      </w:pPr>
      <w:r>
        <w:rPr>
          <w:rFonts w:eastAsia="Times New Roman"/>
          <w:szCs w:val="24"/>
        </w:rPr>
        <w:t>Κυρίες και κύριοι συνάδελφοι, οι ειδικοί λένε με ευγενικό τρόπο στην Κυβέρνηση ότι πολλοί από τους βασικούς στόχους του προϋπολογισμού δεν βγαίνουν. Δεν χρειάζεται, όμως, να είναι κανείς ειδικός για να καταλάβει ότι όλο το οικοδόμημα στηρίζεται σ</w:t>
      </w:r>
      <w:r>
        <w:rPr>
          <w:rFonts w:eastAsia="Times New Roman"/>
          <w:szCs w:val="24"/>
        </w:rPr>
        <w:t xml:space="preserve">ε πήλινα πόδια. Το πιο χαρακτηριστικό παράδειγμα είναι ότι η πρόβλεψη για ανάπτυξη 2,7% βασίζεται στην </w:t>
      </w:r>
      <w:r>
        <w:rPr>
          <w:rFonts w:eastAsia="Times New Roman"/>
          <w:szCs w:val="24"/>
        </w:rPr>
        <w:lastRenderedPageBreak/>
        <w:t>εκτίμηση για αύξηση της ιδιωτικής κατανάλωσης και των επενδύσεων. Πιστεύει, ειλικρινά, κανείς ότι οι πολίτες θα αγοράζουν περισσότερα όταν τα χρήματα που</w:t>
      </w:r>
      <w:r>
        <w:rPr>
          <w:rFonts w:eastAsia="Times New Roman"/>
          <w:szCs w:val="24"/>
        </w:rPr>
        <w:t xml:space="preserve"> θα έχουν στη διάθεσή τους είναι λιγότερα; Πιστεύει κανείς σοβαρά ότι θα έρθουν κεφάλαια με μια κυβέρνηση που με κάθε ευκαιρία βάζει τρικλοποδιά στους επενδυτές;</w:t>
      </w:r>
    </w:p>
    <w:p w14:paraId="3695013E" w14:textId="77777777" w:rsidR="006648D0" w:rsidRDefault="00CC2A7D">
      <w:pPr>
        <w:spacing w:line="600" w:lineRule="auto"/>
        <w:ind w:firstLine="720"/>
        <w:jc w:val="both"/>
        <w:rPr>
          <w:rFonts w:eastAsia="Times New Roman"/>
          <w:szCs w:val="24"/>
        </w:rPr>
      </w:pPr>
      <w:r>
        <w:rPr>
          <w:rFonts w:eastAsia="Times New Roman"/>
          <w:szCs w:val="24"/>
        </w:rPr>
        <w:t xml:space="preserve">Κακά τα ψέματα, η Κυβέρνηση εξακολουθεί να κινείται μακριά από τη μόνη ρεαλιστική επιλογή για </w:t>
      </w:r>
      <w:r>
        <w:rPr>
          <w:rFonts w:eastAsia="Times New Roman"/>
          <w:szCs w:val="24"/>
        </w:rPr>
        <w:t>να μεγαλώσει η πίτα της οικονομίας, μέσα από επενδύσεις, αποκρατικοποιήσεις, υγιείς τράπεζες, στήριξη των δυναμικών επιχειρήσεων που θα φέρουν δουλειές και αξιοπρεπή εισοδήματα. Είναι ξεκάθαρο πια ότι δεν μπορεί ούτε θέλει να υπηρετήσει μια τέτοια στρατηγι</w:t>
      </w:r>
      <w:r>
        <w:rPr>
          <w:rFonts w:eastAsia="Times New Roman"/>
          <w:szCs w:val="24"/>
        </w:rPr>
        <w:t>κή.</w:t>
      </w:r>
    </w:p>
    <w:p w14:paraId="3695013F" w14:textId="77777777" w:rsidR="006648D0" w:rsidRDefault="00CC2A7D">
      <w:pPr>
        <w:spacing w:line="600" w:lineRule="auto"/>
        <w:ind w:firstLine="720"/>
        <w:jc w:val="both"/>
        <w:rPr>
          <w:rFonts w:eastAsia="Times New Roman"/>
          <w:szCs w:val="24"/>
        </w:rPr>
      </w:pPr>
      <w:r>
        <w:rPr>
          <w:rFonts w:eastAsia="Times New Roman"/>
          <w:szCs w:val="24"/>
        </w:rPr>
        <w:t xml:space="preserve">Παρά τις ρητορικές κορώνες της, όπως είδαμε και στο </w:t>
      </w:r>
      <w:r>
        <w:rPr>
          <w:rFonts w:eastAsia="Times New Roman"/>
          <w:szCs w:val="24"/>
        </w:rPr>
        <w:t>«</w:t>
      </w:r>
      <w:r>
        <w:rPr>
          <w:rFonts w:eastAsia="Times New Roman"/>
          <w:szCs w:val="24"/>
        </w:rPr>
        <w:t xml:space="preserve">μίνι </w:t>
      </w:r>
      <w:r>
        <w:rPr>
          <w:rFonts w:eastAsia="Times New Roman"/>
          <w:szCs w:val="24"/>
        </w:rPr>
        <w:t>β</w:t>
      </w:r>
      <w:r>
        <w:rPr>
          <w:rFonts w:eastAsia="Times New Roman"/>
          <w:szCs w:val="24"/>
        </w:rPr>
        <w:t>ατερλό</w:t>
      </w:r>
      <w:r>
        <w:rPr>
          <w:rFonts w:eastAsia="Times New Roman"/>
          <w:szCs w:val="24"/>
        </w:rPr>
        <w:t>»</w:t>
      </w:r>
      <w:r>
        <w:rPr>
          <w:rFonts w:eastAsia="Times New Roman"/>
          <w:szCs w:val="24"/>
        </w:rPr>
        <w:t xml:space="preserve"> της περασμένης Δευτέρας δυσκολεύει τη διαπραγματευτική θέση της χώρας και μεγαλώνει τον λογαριασμό που στέλνει στην κοινωνία. Σε αυτό το </w:t>
      </w:r>
      <w:r>
        <w:rPr>
          <w:rFonts w:eastAsia="Times New Roman"/>
          <w:szCs w:val="24"/>
        </w:rPr>
        <w:lastRenderedPageBreak/>
        <w:t>οριακό σημείο που έχουν φτάσει τα πράγματα, εύκο</w:t>
      </w:r>
      <w:r>
        <w:rPr>
          <w:rFonts w:eastAsia="Times New Roman"/>
          <w:szCs w:val="24"/>
        </w:rPr>
        <w:t>λος δρόμος δεν υπάρχει. Υπάρχει ο δρόμος του αργού μαρασμού, στον οποίο βάζει τη χώρα ο ΣΥΡΙΖΑ. Υπάρχει αυτός του ξαφνικού θανάτου, που θέλουν να την οδηγήσουν δραχμολάγνοι και λοιπές δυνάμεις.</w:t>
      </w:r>
    </w:p>
    <w:p w14:paraId="36950140" w14:textId="77777777" w:rsidR="006648D0" w:rsidRDefault="00CC2A7D">
      <w:pPr>
        <w:spacing w:line="600" w:lineRule="auto"/>
        <w:ind w:firstLine="720"/>
        <w:jc w:val="both"/>
        <w:rPr>
          <w:rFonts w:eastAsia="Times New Roman"/>
          <w:szCs w:val="24"/>
        </w:rPr>
      </w:pPr>
      <w:r>
        <w:rPr>
          <w:rFonts w:eastAsia="Times New Roman"/>
          <w:szCs w:val="24"/>
        </w:rPr>
        <w:t>Υπάρχει όμως και ο δρόμος της βήμα με βήμα αποκατάστασης της α</w:t>
      </w:r>
      <w:r>
        <w:rPr>
          <w:rFonts w:eastAsia="Times New Roman"/>
          <w:szCs w:val="24"/>
        </w:rPr>
        <w:t>ξιοπιστίας της χώρας στην Ευρώπη και της αξιοπιστίας της πολιτικής στην κοινωνία και αυτόν τον δρόμο επιλέγει η Νέα Δημοκρατία, έναν δρόμο που θα προσπαθήσει να βαδίσει με όλες της τις δυνάμεις</w:t>
      </w:r>
      <w:r>
        <w:rPr>
          <w:rFonts w:eastAsia="Times New Roman"/>
          <w:szCs w:val="24"/>
        </w:rPr>
        <w:t>,</w:t>
      </w:r>
      <w:r>
        <w:rPr>
          <w:rFonts w:eastAsia="Times New Roman"/>
          <w:szCs w:val="24"/>
        </w:rPr>
        <w:t xml:space="preserve"> όταν οι πολίτες της δώσουν αυτή τη δυνατότητα.</w:t>
      </w:r>
    </w:p>
    <w:p w14:paraId="36950141" w14:textId="77777777" w:rsidR="006648D0" w:rsidRDefault="00CC2A7D">
      <w:pPr>
        <w:spacing w:line="600" w:lineRule="auto"/>
        <w:ind w:firstLine="720"/>
        <w:jc w:val="both"/>
        <w:rPr>
          <w:rFonts w:eastAsia="Times New Roman"/>
          <w:szCs w:val="24"/>
        </w:rPr>
      </w:pPr>
      <w:r>
        <w:rPr>
          <w:rFonts w:eastAsia="Times New Roman"/>
          <w:szCs w:val="24"/>
        </w:rPr>
        <w:t>Ευχαριστώ.</w:t>
      </w:r>
    </w:p>
    <w:p w14:paraId="36950142" w14:textId="77777777" w:rsidR="006648D0" w:rsidRDefault="00CC2A7D">
      <w:pPr>
        <w:spacing w:line="600" w:lineRule="auto"/>
        <w:ind w:firstLine="720"/>
        <w:jc w:val="center"/>
        <w:rPr>
          <w:rFonts w:eastAsia="Times New Roman"/>
          <w:szCs w:val="24"/>
        </w:rPr>
      </w:pPr>
      <w:r>
        <w:rPr>
          <w:rFonts w:eastAsia="Times New Roman"/>
          <w:szCs w:val="24"/>
        </w:rPr>
        <w:t>(Χε</w:t>
      </w:r>
      <w:r>
        <w:rPr>
          <w:rFonts w:eastAsia="Times New Roman"/>
          <w:szCs w:val="24"/>
        </w:rPr>
        <w:t>ιροκροτήματα από την πτέρυγα της Νέας Δημοκρατίας)</w:t>
      </w:r>
    </w:p>
    <w:p w14:paraId="36950143" w14:textId="77777777" w:rsidR="006648D0" w:rsidRDefault="00CC2A7D">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Ευχαριστούμε πολύ τον κ. Γιόγιακα. </w:t>
      </w:r>
    </w:p>
    <w:p w14:paraId="36950144" w14:textId="77777777" w:rsidR="006648D0" w:rsidRDefault="00CC2A7D">
      <w:pPr>
        <w:spacing w:line="600" w:lineRule="auto"/>
        <w:ind w:firstLine="720"/>
        <w:jc w:val="both"/>
        <w:rPr>
          <w:rFonts w:eastAsia="Times New Roman"/>
          <w:szCs w:val="24"/>
        </w:rPr>
      </w:pPr>
      <w:r>
        <w:rPr>
          <w:rFonts w:eastAsia="Times New Roman"/>
          <w:szCs w:val="24"/>
        </w:rPr>
        <w:lastRenderedPageBreak/>
        <w:t>Τον λόγο έχει ο κύριος συνάδελφος Χουσεΐν Ζεϊμπέκ από τον ΣΥΡΙΖΑ.</w:t>
      </w:r>
    </w:p>
    <w:p w14:paraId="36950145" w14:textId="77777777" w:rsidR="006648D0" w:rsidRDefault="00CC2A7D">
      <w:pPr>
        <w:spacing w:line="600" w:lineRule="auto"/>
        <w:ind w:firstLine="720"/>
        <w:jc w:val="both"/>
        <w:rPr>
          <w:rFonts w:eastAsia="Times New Roman"/>
          <w:szCs w:val="24"/>
        </w:rPr>
      </w:pPr>
      <w:r>
        <w:rPr>
          <w:rFonts w:eastAsia="Times New Roman"/>
          <w:b/>
          <w:szCs w:val="24"/>
        </w:rPr>
        <w:t>ΖΕΪΜΠΕΚ ΧΟΥΣΕΪΝ:</w:t>
      </w:r>
      <w:r>
        <w:rPr>
          <w:rFonts w:eastAsia="Times New Roman"/>
          <w:szCs w:val="24"/>
        </w:rPr>
        <w:t xml:space="preserve"> Ευχαριστώ, κύριε Πρόεδρε.</w:t>
      </w:r>
    </w:p>
    <w:p w14:paraId="36950146" w14:textId="77777777" w:rsidR="006648D0" w:rsidRDefault="00CC2A7D">
      <w:pPr>
        <w:spacing w:line="600" w:lineRule="auto"/>
        <w:ind w:firstLine="720"/>
        <w:jc w:val="both"/>
        <w:rPr>
          <w:rFonts w:eastAsia="Times New Roman"/>
          <w:szCs w:val="24"/>
        </w:rPr>
      </w:pPr>
      <w:r>
        <w:rPr>
          <w:rFonts w:eastAsia="Times New Roman"/>
          <w:szCs w:val="24"/>
        </w:rPr>
        <w:t xml:space="preserve">Κυρίες και κύριοι συνάδελφοι, συζητούμε σήμερα το δεύτερο προϋπολογισμό της Κυβέρνησής μας. Ειδικά ο </w:t>
      </w:r>
      <w:r>
        <w:rPr>
          <w:rFonts w:eastAsia="Times New Roman"/>
          <w:szCs w:val="24"/>
        </w:rPr>
        <w:t>π</w:t>
      </w:r>
      <w:r>
        <w:rPr>
          <w:rFonts w:eastAsia="Times New Roman"/>
          <w:szCs w:val="24"/>
        </w:rPr>
        <w:t>ροϋπολογισμός του 2017 αποτελεί τομή, καθώς ανοίγει και μια νέα σελίδα του προσανατολισμού διακυβέρνησης της χώρας.</w:t>
      </w:r>
    </w:p>
    <w:p w14:paraId="36950147" w14:textId="77777777" w:rsidR="006648D0" w:rsidRDefault="00CC2A7D">
      <w:pPr>
        <w:spacing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 xml:space="preserve">ροϋπολογισμός του 2017 παγιώνει τη </w:t>
      </w:r>
      <w:r>
        <w:rPr>
          <w:rFonts w:eastAsia="Times New Roman"/>
          <w:szCs w:val="24"/>
        </w:rPr>
        <w:t>δημοσιονομική σταθερότητα, με σκοπό την αποκατάσταση της εμπιστοσύνης στις αγορές, ενώ είναι ρεαλιστικός και αναπτυξιακός. Οι θετικοί ρυθμοί που διαμορφώνουν την πρόβλεψη για ανάπτυξη στο 2,7% για το 2017, σε συνδυασμό με το πρωτογενές πλεόνασμα που διαμορ</w:t>
      </w:r>
      <w:r>
        <w:rPr>
          <w:rFonts w:eastAsia="Times New Roman"/>
          <w:szCs w:val="24"/>
        </w:rPr>
        <w:t xml:space="preserve">φώνεται στο 2%, μας κάνει να θεωρούμε ότι η πορεία της οικονομίας ξεπερνά τις καλύτερες προβλέψεις. </w:t>
      </w:r>
    </w:p>
    <w:p w14:paraId="36950148"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Πρόκειται για θετικές εξελίξεις, που δεν μπορούν να δικαιολογήσουν σίγουρα οι συνάδελφοι της </w:t>
      </w:r>
      <w:r>
        <w:rPr>
          <w:rFonts w:eastAsia="Times New Roman"/>
          <w:szCs w:val="24"/>
        </w:rPr>
        <w:t>Α</w:t>
      </w:r>
      <w:r>
        <w:rPr>
          <w:rFonts w:eastAsia="Times New Roman"/>
          <w:szCs w:val="24"/>
        </w:rPr>
        <w:t xml:space="preserve">ντιπολίτευσης. Όταν η προηγούμενη </w:t>
      </w:r>
      <w:r>
        <w:rPr>
          <w:rFonts w:eastAsia="Times New Roman"/>
          <w:szCs w:val="24"/>
        </w:rPr>
        <w:t>κ</w:t>
      </w:r>
      <w:r>
        <w:rPr>
          <w:rFonts w:eastAsia="Times New Roman"/>
          <w:szCs w:val="24"/>
        </w:rPr>
        <w:t>υβέρνηση είχε δεσμευτεί γι</w:t>
      </w:r>
      <w:r>
        <w:rPr>
          <w:rFonts w:eastAsia="Times New Roman"/>
          <w:szCs w:val="24"/>
        </w:rPr>
        <w:t>α πλεονάσματα 4,5%, είναι απαράδεκτο να μας επιτίθενται για τη μείωση του πλεονάσματος στο 1,95% το 2017, που συμφωνήσαμε τον Αύγουστο. Εκτίθενται όταν λένε ότι θα μπορούσαν να κυβερνήσουν καλύτερα, δεδομένου ότι άφησαν τον Γενάρη του 2015 τα ταμεία του κρ</w:t>
      </w:r>
      <w:r>
        <w:rPr>
          <w:rFonts w:eastAsia="Times New Roman"/>
          <w:szCs w:val="24"/>
        </w:rPr>
        <w:t>άτους με έλλειμμα 500 εκατομμυρίων. Άρα δεν δεχόμαστε την κριτική αυτών που κατέστρεψαν την Ελλάδα, έφθασαν τους πολίτες στα όρια της φτώχειας, υπέγραφαν ό,τι τους πρόσταζαν οι δανειστές και τώρα κουνούν εκδικητικά το δάχτυλο στην προσπάθεια ανασυγκρότησης</w:t>
      </w:r>
      <w:r>
        <w:rPr>
          <w:rFonts w:eastAsia="Times New Roman"/>
          <w:szCs w:val="24"/>
        </w:rPr>
        <w:t xml:space="preserve"> της χώρας.</w:t>
      </w:r>
    </w:p>
    <w:p w14:paraId="36950149" w14:textId="77777777" w:rsidR="006648D0" w:rsidRDefault="00CC2A7D">
      <w:pPr>
        <w:spacing w:line="600" w:lineRule="auto"/>
        <w:ind w:firstLine="720"/>
        <w:jc w:val="both"/>
        <w:rPr>
          <w:rFonts w:eastAsia="Times New Roman"/>
          <w:szCs w:val="24"/>
        </w:rPr>
      </w:pPr>
      <w:r>
        <w:rPr>
          <w:rFonts w:eastAsia="Times New Roman"/>
          <w:szCs w:val="24"/>
        </w:rPr>
        <w:t xml:space="preserve">Τα νούμερα μιλούν από μόνα τους. Έχουμε μπροστά μας έναν </w:t>
      </w:r>
      <w:r>
        <w:rPr>
          <w:rFonts w:eastAsia="Times New Roman"/>
          <w:szCs w:val="24"/>
        </w:rPr>
        <w:t>π</w:t>
      </w:r>
      <w:r>
        <w:rPr>
          <w:rFonts w:eastAsia="Times New Roman"/>
          <w:szCs w:val="24"/>
        </w:rPr>
        <w:t>ροϋπολογισμό με άλλη οπτική από τη διαχείριση της μιζέριας των προηγού</w:t>
      </w:r>
      <w:r>
        <w:rPr>
          <w:rFonts w:eastAsia="Times New Roman"/>
          <w:szCs w:val="24"/>
        </w:rPr>
        <w:lastRenderedPageBreak/>
        <w:t>μενων προϋπολογισμών. Προτεραιότητά μας συνεχίζει να είναι ο κοινωνικός προϋπολογισμός με την κοινωνικά δίκαιη καταν</w:t>
      </w:r>
      <w:r>
        <w:rPr>
          <w:rFonts w:eastAsia="Times New Roman"/>
          <w:szCs w:val="24"/>
        </w:rPr>
        <w:t xml:space="preserve">ομή των πλεονασμάτων. Άλλωστε τα 760 εκατομμύρια για το κοινωνικό εισόδημα αλληλεγγύης αυτό δείχνουν. Είναι μια πρωτοβουλία πολύ σημαντική, γιατί δημιουργεί ένα πλαίσιο προστασίας των πολιτών σε όλους τους τομείς της κοινωνικής πραγματικότητας. </w:t>
      </w:r>
    </w:p>
    <w:p w14:paraId="3695014A" w14:textId="77777777" w:rsidR="006648D0" w:rsidRDefault="00CC2A7D">
      <w:pPr>
        <w:spacing w:line="600" w:lineRule="auto"/>
        <w:ind w:firstLine="720"/>
        <w:jc w:val="both"/>
        <w:rPr>
          <w:rFonts w:eastAsia="Times New Roman"/>
          <w:szCs w:val="24"/>
        </w:rPr>
      </w:pPr>
      <w:r>
        <w:rPr>
          <w:rFonts w:eastAsia="Times New Roman"/>
          <w:szCs w:val="24"/>
        </w:rPr>
        <w:t>Το κοινωνι</w:t>
      </w:r>
      <w:r>
        <w:rPr>
          <w:rFonts w:eastAsia="Times New Roman"/>
          <w:szCs w:val="24"/>
        </w:rPr>
        <w:t>κό εισόδημα αλληλεγγύης σημαίνει υπηρεσίες, όπως σχολικά γεύματα και πρόσβαση τους βρεφονηπιακούς σταθμούς, επίδομα για τους πολίτες, δωρεάν φάρμακα και ιατρική περίθαλψη, αλλά και ουσιαστική βοήθεια στην ανεύρεση εργασίας. Μαζί με την προώθηση του παράλλη</w:t>
      </w:r>
      <w:r>
        <w:rPr>
          <w:rFonts w:eastAsia="Times New Roman"/>
          <w:szCs w:val="24"/>
        </w:rPr>
        <w:t xml:space="preserve">λου προγράμματος, που ήδη πρόσφερε σε δυόμισι εκατομμύρια ανασφάλιστους ιατροφαρμακευτική περίθαλψη, η κοινωνικά δίκαιη κατανομή του πλεονάσματος για τον κοινωνικό προϋπολογισμό σημαίνει αύξηση των δαπανών για την υγεία, την πρόνοια, την παιδεία. </w:t>
      </w:r>
    </w:p>
    <w:p w14:paraId="3695014B"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Για την </w:t>
      </w:r>
      <w:r>
        <w:rPr>
          <w:rFonts w:eastAsia="Times New Roman"/>
          <w:szCs w:val="24"/>
        </w:rPr>
        <w:t>παιδεία η αύξηση των δαπανών αγγίζει το 5,3% ή 15,6% σε σύγκριση με τις προβλέψεις του μεσοπρόθεσμου της συγκυβέρνησης της Νέας Δημοκρατίας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ΠΑΣΟΚ για το 2015</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2018. Τι θα συνέβαινε, λοιπόν, στην παιδεία αν δεν είχε μεσολαβήσει η πολιτική αλλαγή τον Γενά</w:t>
      </w:r>
      <w:r>
        <w:rPr>
          <w:rFonts w:eastAsia="Times New Roman"/>
          <w:szCs w:val="24"/>
        </w:rPr>
        <w:t>ρη του 2015</w:t>
      </w:r>
      <w:r>
        <w:rPr>
          <w:rFonts w:eastAsia="Times New Roman"/>
          <w:szCs w:val="24"/>
        </w:rPr>
        <w:t>;</w:t>
      </w:r>
    </w:p>
    <w:p w14:paraId="3695014C" w14:textId="77777777" w:rsidR="006648D0" w:rsidRDefault="00CC2A7D">
      <w:pPr>
        <w:spacing w:line="600" w:lineRule="auto"/>
        <w:ind w:firstLine="720"/>
        <w:jc w:val="both"/>
        <w:rPr>
          <w:rFonts w:eastAsia="Times New Roman"/>
          <w:szCs w:val="24"/>
        </w:rPr>
      </w:pPr>
      <w:r>
        <w:rPr>
          <w:rFonts w:eastAsia="Times New Roman"/>
          <w:szCs w:val="24"/>
        </w:rPr>
        <w:t>Στο κομμάτι της αγροτικής ανάπτυξης παρατηρούμε μια συστηματική αύξηση του αγροτικού ΑΕΠ, καθώς και αύξηση των εξαγωγών κατά 16%, αύξηση της εξισωτικής αποζημίωσης, με κύριους ωφελούμενους τους κτηνοτρόφους. Το νέο πρόγραμμα της αγροτικής ανάπ</w:t>
      </w:r>
      <w:r>
        <w:rPr>
          <w:rFonts w:eastAsia="Times New Roman"/>
          <w:szCs w:val="24"/>
        </w:rPr>
        <w:t xml:space="preserve">τυξης, που τρέχει ταχύτατα, ενισχύει την μεταποίηση και την εμπορεία των γεωργικών προϊόντων, τη βιολογική γεωργία, την κτηνοτροφία και την κατάρτιση των νέων αγροτών. </w:t>
      </w:r>
    </w:p>
    <w:p w14:paraId="3695014D" w14:textId="77777777" w:rsidR="006648D0" w:rsidRDefault="00CC2A7D">
      <w:pPr>
        <w:spacing w:line="600" w:lineRule="auto"/>
        <w:ind w:firstLine="720"/>
        <w:jc w:val="both"/>
        <w:rPr>
          <w:rFonts w:eastAsia="Times New Roman"/>
          <w:szCs w:val="24"/>
        </w:rPr>
      </w:pPr>
      <w:r>
        <w:rPr>
          <w:rFonts w:eastAsia="Times New Roman"/>
          <w:szCs w:val="24"/>
        </w:rPr>
        <w:lastRenderedPageBreak/>
        <w:t>Όπως φάνηκε και μετά την επίσκεψη του Πρωθυπουργού πριν λίγες μέρες, η Κυβέρνησή μας έχ</w:t>
      </w:r>
      <w:r>
        <w:rPr>
          <w:rFonts w:eastAsia="Times New Roman"/>
          <w:szCs w:val="24"/>
        </w:rPr>
        <w:t xml:space="preserve">ει συγκεκριμένο σχέδιο για την </w:t>
      </w:r>
      <w:r>
        <w:rPr>
          <w:rFonts w:eastAsia="Times New Roman"/>
          <w:szCs w:val="24"/>
        </w:rPr>
        <w:t>α</w:t>
      </w:r>
      <w:r>
        <w:rPr>
          <w:rFonts w:eastAsia="Times New Roman"/>
          <w:szCs w:val="24"/>
        </w:rPr>
        <w:t>νατολική Μακεδονία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Θράκη, σε αντίθεση με το σκεπτικό του συναδέλφου από το Ποτάμι, που προφανώς δεν θέλει να το δει αλλά αναλώνεται σε μικροπολιτική. </w:t>
      </w:r>
    </w:p>
    <w:p w14:paraId="3695014E" w14:textId="77777777" w:rsidR="006648D0" w:rsidRDefault="00CC2A7D">
      <w:pPr>
        <w:spacing w:line="600" w:lineRule="auto"/>
        <w:ind w:firstLine="720"/>
        <w:jc w:val="both"/>
        <w:rPr>
          <w:rFonts w:eastAsia="Times New Roman"/>
          <w:szCs w:val="24"/>
        </w:rPr>
      </w:pPr>
      <w:r>
        <w:rPr>
          <w:rFonts w:eastAsia="Times New Roman"/>
          <w:szCs w:val="24"/>
        </w:rPr>
        <w:t>Θα ήθελα μόνο λίγες απαντήσεις να του δώσω. Είναι δυνατόν να επικαλείτα</w:t>
      </w:r>
      <w:r>
        <w:rPr>
          <w:rFonts w:eastAsia="Times New Roman"/>
          <w:szCs w:val="24"/>
        </w:rPr>
        <w:t xml:space="preserve">ι ως ανάπτυξη την παροχή του 12% για το μισθολογικό κόστος στις επιχειρήσεις της </w:t>
      </w:r>
      <w:r>
        <w:rPr>
          <w:rFonts w:eastAsia="Times New Roman"/>
          <w:szCs w:val="24"/>
        </w:rPr>
        <w:t>α</w:t>
      </w:r>
      <w:r>
        <w:rPr>
          <w:rFonts w:eastAsia="Times New Roman"/>
          <w:szCs w:val="24"/>
        </w:rPr>
        <w:t>νατολικής Μακεδονίας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Θράκης, ενώ είναι ένα μέτρο ενάντια στους κανόνες της Ευρωπαϊκής Ένωσης, που μπορεί να επιφέρει καταλογισμούς; Ένα μέτρο που επέλεξαν οι προηγούμενες κ</w:t>
      </w:r>
      <w:r>
        <w:rPr>
          <w:rFonts w:eastAsia="Times New Roman"/>
          <w:szCs w:val="24"/>
        </w:rPr>
        <w:t xml:space="preserve">υβερνήσεις, χωρίς να το εντάσσουν σε ένα συγκεκριμένο αναπτυξιακό πλαίσιο για την περιοχή, ενώ δεν είχαν καταβάλει την επιδότηση από το 2010. Τότε σε ποιο πολιτικό κόμμα ήταν ο συνάδελφος από το Ποτάμι; Αντίθετα η </w:t>
      </w:r>
      <w:r>
        <w:rPr>
          <w:rFonts w:eastAsia="Times New Roman"/>
          <w:szCs w:val="24"/>
        </w:rPr>
        <w:lastRenderedPageBreak/>
        <w:t>Κυβέρνησή μας σε συνεργασία με τα κατά τόπ</w:t>
      </w:r>
      <w:r>
        <w:rPr>
          <w:rFonts w:eastAsia="Times New Roman"/>
          <w:szCs w:val="24"/>
        </w:rPr>
        <w:t xml:space="preserve">ους επιμελητήρια αναζητά μια άλλη βιώσιμη λύση γι’ αυτό το θέμα. </w:t>
      </w:r>
    </w:p>
    <w:p w14:paraId="3695014F" w14:textId="77777777" w:rsidR="006648D0" w:rsidRDefault="00CC2A7D">
      <w:pPr>
        <w:spacing w:line="600" w:lineRule="auto"/>
        <w:ind w:firstLine="720"/>
        <w:jc w:val="both"/>
        <w:rPr>
          <w:rFonts w:eastAsia="Times New Roman"/>
          <w:szCs w:val="24"/>
        </w:rPr>
      </w:pPr>
      <w:r>
        <w:rPr>
          <w:rFonts w:eastAsia="Times New Roman"/>
          <w:szCs w:val="24"/>
        </w:rPr>
        <w:t xml:space="preserve">Επίσης, για το ζήτημα του καπνού, κατηγορούμαστε ότι δεν προνοούμε για την καλλιέργεια του καπνού, ενός παραδοσιακού προϊόντος της περιοχής, που είναι ο ποιοτικότερος τύπος μυρωδικού καπνού </w:t>
      </w:r>
      <w:r>
        <w:rPr>
          <w:rFonts w:eastAsia="Times New Roman"/>
          <w:szCs w:val="24"/>
        </w:rPr>
        <w:t xml:space="preserve">και που τον πονάμε. Η πραγματικότητα είναι άλλη. Στο πλαίσιο των άμεσων ενισχύσεων οι καπνοπαραγωγοί παίρνουν βασική ενίσχυση και «πρασίνισμα», καθώς και εξισωτική, ενώ καταργήθηκε και ο κόφτης των δύο εκταρίων. </w:t>
      </w:r>
    </w:p>
    <w:p w14:paraId="36950150" w14:textId="77777777" w:rsidR="006648D0" w:rsidRDefault="00CC2A7D">
      <w:pPr>
        <w:spacing w:line="600" w:lineRule="auto"/>
        <w:ind w:firstLine="720"/>
        <w:jc w:val="both"/>
        <w:rPr>
          <w:rFonts w:eastAsia="Times New Roman"/>
          <w:szCs w:val="24"/>
        </w:rPr>
      </w:pPr>
      <w:r>
        <w:rPr>
          <w:rFonts w:eastAsia="Times New Roman"/>
          <w:szCs w:val="24"/>
        </w:rPr>
        <w:t>Παράλληλα είμαστε σε συνεργασία με τον Υπου</w:t>
      </w:r>
      <w:r>
        <w:rPr>
          <w:rFonts w:eastAsia="Times New Roman"/>
          <w:szCs w:val="24"/>
        </w:rPr>
        <w:t xml:space="preserve">ργό, ώστε να ενισχυθεί η καλλιέργεια του καπνού και μέσα από τα γεωργοπεριβαλλοντικά μέτρα. Επιπλέον, ένα πάγιο αίτημά μας είναι η κάλυψη των </w:t>
      </w:r>
      <w:r>
        <w:rPr>
          <w:rFonts w:eastAsia="Times New Roman"/>
          <w:szCs w:val="24"/>
        </w:rPr>
        <w:t>«</w:t>
      </w:r>
      <w:r>
        <w:rPr>
          <w:rFonts w:eastAsia="Times New Roman"/>
          <w:szCs w:val="24"/>
        </w:rPr>
        <w:t>λευκών</w:t>
      </w:r>
      <w:r>
        <w:rPr>
          <w:rFonts w:eastAsia="Times New Roman"/>
          <w:szCs w:val="24"/>
        </w:rPr>
        <w:t>»</w:t>
      </w:r>
      <w:r>
        <w:rPr>
          <w:rFonts w:eastAsia="Times New Roman"/>
          <w:szCs w:val="24"/>
        </w:rPr>
        <w:t xml:space="preserve"> περιοχών της χώρας με ψηφιακό σήμα, ώστε να έχουν όλοι οι πολίτες πρόσβαση στην ελληνική τηλεόραση.</w:t>
      </w:r>
    </w:p>
    <w:p w14:paraId="36950151" w14:textId="77777777" w:rsidR="006648D0" w:rsidRDefault="00CC2A7D">
      <w:pPr>
        <w:spacing w:line="600" w:lineRule="auto"/>
        <w:ind w:firstLine="720"/>
        <w:jc w:val="both"/>
        <w:rPr>
          <w:rFonts w:eastAsia="Times New Roman"/>
          <w:szCs w:val="24"/>
        </w:rPr>
      </w:pPr>
      <w:r>
        <w:rPr>
          <w:rFonts w:eastAsia="Times New Roman"/>
          <w:szCs w:val="24"/>
        </w:rPr>
        <w:lastRenderedPageBreak/>
        <w:t>Η παρ</w:t>
      </w:r>
      <w:r>
        <w:rPr>
          <w:rFonts w:eastAsia="Times New Roman"/>
          <w:szCs w:val="24"/>
        </w:rPr>
        <w:t>οχή δορυφορικού σήματος κινείται προς τη σωστή κατεύθυνση, ενώ θέση μας είναι η κάλυψη όλων των «λευκών» περιοχών, όπως έχουμε επισημάνει και με τρεις ερωτήσεις μας στη Βουλή. Εάν ο συνάδελφος από το Π</w:t>
      </w:r>
      <w:r>
        <w:rPr>
          <w:rFonts w:eastAsia="Times New Roman"/>
          <w:szCs w:val="24"/>
        </w:rPr>
        <w:t>οτάμι</w:t>
      </w:r>
      <w:r>
        <w:rPr>
          <w:rFonts w:eastAsia="Times New Roman"/>
          <w:szCs w:val="24"/>
        </w:rPr>
        <w:t xml:space="preserve"> δεν θέλει κάλυψη για τις «λευκές» περιοχές, να το</w:t>
      </w:r>
      <w:r>
        <w:rPr>
          <w:rFonts w:eastAsia="Times New Roman"/>
          <w:szCs w:val="24"/>
        </w:rPr>
        <w:t xml:space="preserve"> δηλώσει, εφόσον δεν βλέπει τίποτα θετικό από την Κυβέρνηση. </w:t>
      </w:r>
    </w:p>
    <w:p w14:paraId="36950152" w14:textId="77777777" w:rsidR="006648D0" w:rsidRDefault="00CC2A7D">
      <w:pPr>
        <w:spacing w:line="600" w:lineRule="auto"/>
        <w:ind w:firstLine="720"/>
        <w:jc w:val="both"/>
        <w:rPr>
          <w:rFonts w:eastAsia="Times New Roman"/>
          <w:szCs w:val="24"/>
        </w:rPr>
      </w:pPr>
      <w:r>
        <w:rPr>
          <w:rFonts w:eastAsia="Times New Roman"/>
          <w:szCs w:val="24"/>
        </w:rPr>
        <w:t>Στόχος μας είναι να βγάλουμε την ανατολική Μακεδονία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Θράκη από το κάδρο της φτωχότερης περιφέρειας της Ευρώπης με τα μεγαλύτερα ποσοστά ανεργίας. Σκοπεύουμε η ανατολική Μακεδονία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Θράκη να γί</w:t>
      </w:r>
      <w:r>
        <w:rPr>
          <w:rFonts w:eastAsia="Times New Roman"/>
          <w:szCs w:val="24"/>
        </w:rPr>
        <w:t>νει ενεργειακός και εμπορικός κόμβος της χώρας και ολόκληρης της Ευρώπης, αξιοποιώντας και τη σημαντική γεωγραφική της θέση. Θα εκμεταλλευθούμε και θα επενδύσουμε στη διαφορετικότητα της περιοχής μας, γιατί αυτή είναι η δύναμή μας. Ο αγωγός ΤΑ</w:t>
      </w:r>
      <w:r>
        <w:rPr>
          <w:rFonts w:eastAsia="Times New Roman"/>
          <w:szCs w:val="24"/>
          <w:lang w:val="en-US"/>
        </w:rPr>
        <w:t>P</w:t>
      </w:r>
      <w:r>
        <w:rPr>
          <w:rFonts w:eastAsia="Times New Roman"/>
          <w:szCs w:val="24"/>
        </w:rPr>
        <w:t xml:space="preserve"> και η αξιοποίηση των γεωθερμικών πεδίων της περιοχής</w:t>
      </w:r>
      <w:r>
        <w:rPr>
          <w:rFonts w:eastAsia="Times New Roman"/>
          <w:szCs w:val="24"/>
        </w:rPr>
        <w:t>,</w:t>
      </w:r>
      <w:r>
        <w:rPr>
          <w:rFonts w:eastAsia="Times New Roman"/>
          <w:szCs w:val="24"/>
        </w:rPr>
        <w:t xml:space="preserve"> που έχουν ήδη ξεκινήσει, κάνουν πραγ</w:t>
      </w:r>
      <w:r>
        <w:rPr>
          <w:rFonts w:eastAsia="Times New Roman"/>
          <w:szCs w:val="24"/>
        </w:rPr>
        <w:lastRenderedPageBreak/>
        <w:t xml:space="preserve">ματικότητα το αναπτυξιακό μας σχέδιο. Αυτές οι δύο προτεραιότητες σημαίνουν μείωση της ανεργίας και ανακοπή της μετανάστευσης του εργατικού δυναμικού στο εξωτερικό. </w:t>
      </w:r>
    </w:p>
    <w:p w14:paraId="36950153" w14:textId="77777777" w:rsidR="006648D0" w:rsidRDefault="00CC2A7D">
      <w:pPr>
        <w:spacing w:line="600" w:lineRule="auto"/>
        <w:ind w:firstLine="720"/>
        <w:jc w:val="both"/>
        <w:rPr>
          <w:rFonts w:eastAsia="Times New Roman"/>
          <w:szCs w:val="24"/>
        </w:rPr>
      </w:pPr>
      <w:r>
        <w:rPr>
          <w:rFonts w:eastAsia="Times New Roman"/>
          <w:szCs w:val="24"/>
        </w:rPr>
        <w:t>Παράλληλα, το ΕΣΠΑ, καθώς και το Πρόγραμμα Δημοσίων Επενδύσεων που φτάνει τα 6,5 δισεκατομμύρια, είναι ένα πολύ σημαντικό εργαλείο στα χέρια μας και στα χέρια των περιφερειών για την ανάπτυξη των υποδομών και την αναβάθμιση των οδικών και όχι μόνο δικτύων</w:t>
      </w:r>
      <w:r>
        <w:rPr>
          <w:rFonts w:eastAsia="Times New Roman"/>
          <w:szCs w:val="24"/>
        </w:rPr>
        <w:t xml:space="preserve">. </w:t>
      </w:r>
    </w:p>
    <w:p w14:paraId="36950154" w14:textId="77777777" w:rsidR="006648D0" w:rsidRDefault="00CC2A7D">
      <w:pPr>
        <w:spacing w:line="600" w:lineRule="auto"/>
        <w:ind w:firstLine="720"/>
        <w:jc w:val="both"/>
        <w:rPr>
          <w:rFonts w:eastAsia="Times New Roman"/>
          <w:szCs w:val="24"/>
        </w:rPr>
      </w:pPr>
      <w:r>
        <w:rPr>
          <w:rFonts w:eastAsia="Times New Roman"/>
          <w:szCs w:val="24"/>
        </w:rPr>
        <w:t xml:space="preserve">Η αξιοποίηση του ιαματικού τουρισμού μετά από την πρόσφατη αναγνώριση των ιαματικών πηγών της περιοχής, ανοίγει τον δρόμο του εναλλακτικού τουρισμού σε μια περιοχή που μαραζώνει. </w:t>
      </w:r>
    </w:p>
    <w:p w14:paraId="36950155" w14:textId="77777777" w:rsidR="006648D0" w:rsidRDefault="00CC2A7D">
      <w:pPr>
        <w:spacing w:line="600" w:lineRule="auto"/>
        <w:ind w:firstLine="720"/>
        <w:jc w:val="both"/>
        <w:rPr>
          <w:rFonts w:eastAsia="Times New Roman"/>
          <w:szCs w:val="24"/>
        </w:rPr>
      </w:pPr>
      <w:r>
        <w:rPr>
          <w:rFonts w:eastAsia="Times New Roman"/>
          <w:szCs w:val="24"/>
        </w:rPr>
        <w:t>Το άνοιγμα της Ελληνικής Βιομηχανίας Ζάχαρης στην περιοχή της Θράκης επιπ</w:t>
      </w:r>
      <w:r>
        <w:rPr>
          <w:rFonts w:eastAsia="Times New Roman"/>
          <w:szCs w:val="24"/>
        </w:rPr>
        <w:t xml:space="preserve">λέον αποδεικνύει ότι οι δημόσιες επιχειρήσεις μπορεί και πρέπει να στηριχθούν αντί να ξεπουλιούνται, όπως έγινε με το παράδειγμα της </w:t>
      </w:r>
      <w:r>
        <w:rPr>
          <w:rFonts w:eastAsia="Times New Roman"/>
          <w:szCs w:val="24"/>
        </w:rPr>
        <w:t>«</w:t>
      </w:r>
      <w:r>
        <w:rPr>
          <w:rFonts w:eastAsia="Times New Roman"/>
          <w:szCs w:val="24"/>
        </w:rPr>
        <w:t>ΣΕΚΑΠ</w:t>
      </w:r>
      <w:r>
        <w:rPr>
          <w:rFonts w:eastAsia="Times New Roman"/>
          <w:szCs w:val="24"/>
        </w:rPr>
        <w:t>»</w:t>
      </w:r>
      <w:r>
        <w:rPr>
          <w:rFonts w:eastAsia="Times New Roman"/>
          <w:szCs w:val="24"/>
        </w:rPr>
        <w:t xml:space="preserve">. </w:t>
      </w:r>
    </w:p>
    <w:p w14:paraId="36950156"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Τέλος, το πρόγραμμα </w:t>
      </w:r>
      <w:r>
        <w:rPr>
          <w:rFonts w:eastAsia="Times New Roman"/>
          <w:szCs w:val="24"/>
        </w:rPr>
        <w:t>«</w:t>
      </w:r>
      <w:r>
        <w:rPr>
          <w:rFonts w:eastAsia="Times New Roman"/>
          <w:szCs w:val="24"/>
          <w:lang w:val="en-US"/>
        </w:rPr>
        <w:t>LEADER</w:t>
      </w:r>
      <w:r>
        <w:rPr>
          <w:rFonts w:eastAsia="Times New Roman"/>
          <w:szCs w:val="24"/>
        </w:rPr>
        <w:t>»</w:t>
      </w:r>
      <w:r>
        <w:rPr>
          <w:rFonts w:eastAsia="Times New Roman"/>
          <w:szCs w:val="24"/>
        </w:rPr>
        <w:t xml:space="preserve"> και κυρίως ο νέος αναπτυξιακός νόμος που θα αποδώσουν μέσα στο 2017, είναι χρηματοδο</w:t>
      </w:r>
      <w:r>
        <w:rPr>
          <w:rFonts w:eastAsia="Times New Roman"/>
          <w:szCs w:val="24"/>
        </w:rPr>
        <w:t xml:space="preserve">τικά εργαλεία που αξιοποιούνται με τον καλύτερο δυνατό τρόπο. </w:t>
      </w:r>
    </w:p>
    <w:p w14:paraId="36950157" w14:textId="77777777" w:rsidR="006648D0" w:rsidRDefault="00CC2A7D">
      <w:pPr>
        <w:spacing w:line="600" w:lineRule="auto"/>
        <w:ind w:firstLine="720"/>
        <w:jc w:val="both"/>
        <w:rPr>
          <w:rFonts w:eastAsia="Times New Roman"/>
          <w:szCs w:val="24"/>
        </w:rPr>
      </w:pPr>
      <w:r>
        <w:rPr>
          <w:rFonts w:eastAsia="Times New Roman"/>
          <w:szCs w:val="24"/>
        </w:rPr>
        <w:t>Η στροφή προς τις μικρομεσαίες επιχειρήσεις στον αναπτυξιακό νόμο δείχνει ακριβώς αυτό που θέλουμε να πετύχουμε, τη στήριξή μας στον μέσο επιχειρηματία και την παροχή βοήθειας για την περαιτέρω</w:t>
      </w:r>
      <w:r>
        <w:rPr>
          <w:rFonts w:eastAsia="Times New Roman"/>
          <w:szCs w:val="24"/>
        </w:rPr>
        <w:t xml:space="preserve"> ανάπτυξή του.</w:t>
      </w:r>
    </w:p>
    <w:p w14:paraId="36950158" w14:textId="77777777" w:rsidR="006648D0" w:rsidRDefault="00CC2A7D">
      <w:pPr>
        <w:spacing w:line="600" w:lineRule="auto"/>
        <w:ind w:firstLine="720"/>
        <w:jc w:val="both"/>
        <w:rPr>
          <w:rFonts w:eastAsia="Times New Roman"/>
          <w:szCs w:val="24"/>
        </w:rPr>
      </w:pPr>
      <w:r>
        <w:rPr>
          <w:rFonts w:eastAsia="Times New Roman"/>
          <w:szCs w:val="24"/>
        </w:rPr>
        <w:t>Αντί, λοιπόν, να δώσουμε το 45% της συνολικής επιχορήγησης στο 4% των επιχειρήσεων, αντί να γεμίσουμε με κουφάρια τις βιομηχανικές ζώνες των περιφερειών, αντί να προτάσσουμε την ανάπτυξη των μεγάλων και το κλείσιμο των μικρών, δείχνουμε έναν</w:t>
      </w:r>
      <w:r>
        <w:rPr>
          <w:rFonts w:eastAsia="Times New Roman"/>
          <w:szCs w:val="24"/>
        </w:rPr>
        <w:t xml:space="preserve"> άλλο δρόμο στους πολίτες, έναν δρόμο ισονομίας, ισοπολιτείας και ισότητας, τον δρόμο προς τη δί</w:t>
      </w:r>
      <w:r>
        <w:rPr>
          <w:rFonts w:eastAsia="Times New Roman"/>
          <w:szCs w:val="24"/>
        </w:rPr>
        <w:lastRenderedPageBreak/>
        <w:t xml:space="preserve">καιη ανάπτυξη με στόχο η Θράκη το 2019 να είναι μια ανεπτυγμένη περιοχή, εμπορικός κόμβος για την Ελλάδα και παράδειγμα συνύπαρξης των πολιτών. </w:t>
      </w:r>
    </w:p>
    <w:p w14:paraId="36950159" w14:textId="77777777" w:rsidR="006648D0" w:rsidRDefault="00CC2A7D">
      <w:pPr>
        <w:spacing w:line="600" w:lineRule="auto"/>
        <w:ind w:firstLine="720"/>
        <w:jc w:val="both"/>
        <w:rPr>
          <w:rFonts w:eastAsia="Times New Roman"/>
          <w:szCs w:val="24"/>
        </w:rPr>
      </w:pPr>
      <w:r>
        <w:rPr>
          <w:rFonts w:eastAsia="Times New Roman"/>
          <w:szCs w:val="24"/>
        </w:rPr>
        <w:t>Ευχαριστώ πολύ.</w:t>
      </w:r>
    </w:p>
    <w:p w14:paraId="3695015A" w14:textId="77777777" w:rsidR="006648D0" w:rsidRDefault="00CC2A7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695015B" w14:textId="77777777" w:rsidR="006648D0" w:rsidRDefault="00CC2A7D">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Ευχαριστούμε πολύ.</w:t>
      </w:r>
    </w:p>
    <w:p w14:paraId="3695015C" w14:textId="77777777" w:rsidR="006648D0" w:rsidRDefault="00CC2A7D">
      <w:pPr>
        <w:spacing w:line="600" w:lineRule="auto"/>
        <w:ind w:firstLine="720"/>
        <w:jc w:val="both"/>
        <w:rPr>
          <w:rFonts w:eastAsia="Times New Roman"/>
          <w:szCs w:val="24"/>
        </w:rPr>
      </w:pPr>
      <w:r>
        <w:rPr>
          <w:rFonts w:eastAsia="Times New Roman"/>
          <w:szCs w:val="24"/>
        </w:rPr>
        <w:t>Τον λόγο έχει η κ. Χαρά Κεφαλίδου εκ μέρους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3695015D" w14:textId="77777777" w:rsidR="006648D0" w:rsidRDefault="00CC2A7D">
      <w:pPr>
        <w:spacing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Ευχαριστώ, κύριε Πρόεδρε.</w:t>
      </w:r>
    </w:p>
    <w:p w14:paraId="3695015E" w14:textId="77777777" w:rsidR="006648D0" w:rsidRDefault="00CC2A7D">
      <w:pPr>
        <w:spacing w:line="600" w:lineRule="auto"/>
        <w:ind w:firstLine="720"/>
        <w:jc w:val="both"/>
        <w:rPr>
          <w:rFonts w:eastAsia="Times New Roman"/>
          <w:szCs w:val="24"/>
        </w:rPr>
      </w:pPr>
      <w:r>
        <w:rPr>
          <w:rFonts w:eastAsia="Times New Roman"/>
          <w:szCs w:val="24"/>
        </w:rPr>
        <w:t>Κυρίες και κύριοι συνά</w:t>
      </w:r>
      <w:r>
        <w:rPr>
          <w:rFonts w:eastAsia="Times New Roman"/>
          <w:szCs w:val="24"/>
        </w:rPr>
        <w:t xml:space="preserve">δελφοι, διαβάζοντας τον </w:t>
      </w:r>
      <w:r>
        <w:rPr>
          <w:rFonts w:eastAsia="Times New Roman"/>
          <w:szCs w:val="24"/>
        </w:rPr>
        <w:t>π</w:t>
      </w:r>
      <w:r>
        <w:rPr>
          <w:rFonts w:eastAsia="Times New Roman"/>
          <w:szCs w:val="24"/>
        </w:rPr>
        <w:t>ροϋπολογισμό του 2017 μένει κανείς με την εντύπωση ότι απευθύνεται σ</w:t>
      </w:r>
      <w:r>
        <w:rPr>
          <w:rFonts w:eastAsia="Times New Roman"/>
          <w:szCs w:val="24"/>
        </w:rPr>
        <w:t>ε</w:t>
      </w:r>
      <w:r>
        <w:rPr>
          <w:rFonts w:eastAsia="Times New Roman"/>
          <w:szCs w:val="24"/>
        </w:rPr>
        <w:t xml:space="preserve"> κατοίκους άλλης χώρας</w:t>
      </w:r>
      <w:r>
        <w:rPr>
          <w:rFonts w:eastAsia="Times New Roman"/>
          <w:szCs w:val="24"/>
        </w:rPr>
        <w:t>.</w:t>
      </w:r>
      <w:r>
        <w:rPr>
          <w:rFonts w:eastAsia="Times New Roman"/>
          <w:szCs w:val="24"/>
        </w:rPr>
        <w:t xml:space="preserve"> </w:t>
      </w:r>
      <w:r>
        <w:rPr>
          <w:rFonts w:eastAsia="Times New Roman"/>
          <w:szCs w:val="24"/>
        </w:rPr>
        <w:t>Σε</w:t>
      </w:r>
      <w:r>
        <w:rPr>
          <w:rFonts w:eastAsia="Times New Roman"/>
          <w:szCs w:val="24"/>
        </w:rPr>
        <w:t xml:space="preserve"> κάποιους που δεν ζουν τη</w:t>
      </w:r>
      <w:r>
        <w:rPr>
          <w:rFonts w:eastAsia="Times New Roman"/>
          <w:szCs w:val="24"/>
        </w:rPr>
        <w:t>ν</w:t>
      </w:r>
      <w:r>
        <w:rPr>
          <w:rFonts w:eastAsia="Times New Roman"/>
          <w:szCs w:val="24"/>
        </w:rPr>
        <w:t xml:space="preserve"> </w:t>
      </w:r>
      <w:r>
        <w:rPr>
          <w:rFonts w:eastAsia="Times New Roman"/>
          <w:szCs w:val="24"/>
        </w:rPr>
        <w:t xml:space="preserve">καθημερινότητα </w:t>
      </w:r>
      <w:r>
        <w:rPr>
          <w:rFonts w:eastAsia="Times New Roman"/>
          <w:szCs w:val="24"/>
        </w:rPr>
        <w:t xml:space="preserve">που ζούμε όλοι μας, κάποιους </w:t>
      </w:r>
      <w:r>
        <w:rPr>
          <w:rFonts w:eastAsia="Times New Roman"/>
          <w:szCs w:val="24"/>
        </w:rPr>
        <w:t xml:space="preserve">που δεν έχουν εικόνα από πρώτο χέρι αλλά </w:t>
      </w:r>
      <w:r>
        <w:rPr>
          <w:rFonts w:eastAsia="Times New Roman"/>
          <w:szCs w:val="24"/>
        </w:rPr>
        <w:t xml:space="preserve">βασίζονται στα </w:t>
      </w:r>
      <w:r>
        <w:rPr>
          <w:rFonts w:eastAsia="Times New Roman"/>
          <w:szCs w:val="24"/>
        </w:rPr>
        <w:lastRenderedPageBreak/>
        <w:t>κυβερνητι</w:t>
      </w:r>
      <w:r>
        <w:rPr>
          <w:rFonts w:eastAsia="Times New Roman"/>
          <w:szCs w:val="24"/>
        </w:rPr>
        <w:t>κά αφηγήματα</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 xml:space="preserve">άποιους που αν δουν τα ωραία, στρογγυλά νούμερα του </w:t>
      </w:r>
      <w:r>
        <w:rPr>
          <w:rFonts w:eastAsia="Times New Roman"/>
          <w:szCs w:val="24"/>
        </w:rPr>
        <w:t>π</w:t>
      </w:r>
      <w:r>
        <w:rPr>
          <w:rFonts w:eastAsia="Times New Roman"/>
          <w:szCs w:val="24"/>
        </w:rPr>
        <w:t xml:space="preserve">ροϋπολογισμού, θα πιστέψουν ότι η Ελλάδα ανακάμπτει και αναπτύσσεται. Μόνο που </w:t>
      </w:r>
      <w:r>
        <w:rPr>
          <w:rFonts w:eastAsia="Times New Roman"/>
          <w:szCs w:val="24"/>
        </w:rPr>
        <w:t>δεν</w:t>
      </w:r>
      <w:r>
        <w:rPr>
          <w:rFonts w:eastAsia="Times New Roman"/>
          <w:szCs w:val="24"/>
        </w:rPr>
        <w:t xml:space="preserve"> ζούμε σ</w:t>
      </w:r>
      <w:r>
        <w:rPr>
          <w:rFonts w:eastAsia="Times New Roman"/>
          <w:szCs w:val="24"/>
        </w:rPr>
        <w:t>ε άλλη</w:t>
      </w:r>
      <w:r>
        <w:rPr>
          <w:rFonts w:eastAsia="Times New Roman"/>
          <w:szCs w:val="24"/>
        </w:rPr>
        <w:t xml:space="preserve"> χώρα</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 xml:space="preserve">ο βεβαιώνουν τελευταία και τα πολύ συχνά συλλαλητήρια και οι πορείες που γίνονται πια στη χώρα μας. </w:t>
      </w:r>
    </w:p>
    <w:p w14:paraId="3695015F" w14:textId="77777777" w:rsidR="006648D0" w:rsidRDefault="00CC2A7D">
      <w:pPr>
        <w:spacing w:line="600" w:lineRule="auto"/>
        <w:ind w:firstLine="720"/>
        <w:jc w:val="both"/>
        <w:rPr>
          <w:rFonts w:eastAsia="Times New Roman"/>
          <w:szCs w:val="24"/>
        </w:rPr>
      </w:pPr>
      <w:r>
        <w:rPr>
          <w:rFonts w:eastAsia="Times New Roman"/>
          <w:szCs w:val="24"/>
        </w:rPr>
        <w:t xml:space="preserve">Λέμε ότι θέλουμε να υπάρξει ανάπτυξη. Μάλιστα, εσείς την ανάπτυξη λέτε ότι θα τη φτάσετε στο 2,7%. </w:t>
      </w:r>
      <w:r>
        <w:rPr>
          <w:rFonts w:eastAsia="Times New Roman"/>
          <w:szCs w:val="24"/>
        </w:rPr>
        <w:t xml:space="preserve">Για να υπάρξει </w:t>
      </w:r>
      <w:r>
        <w:rPr>
          <w:rFonts w:eastAsia="Times New Roman"/>
          <w:szCs w:val="24"/>
        </w:rPr>
        <w:t xml:space="preserve">ανάπτυξη, </w:t>
      </w:r>
      <w:r>
        <w:rPr>
          <w:rFonts w:eastAsia="Times New Roman"/>
          <w:szCs w:val="24"/>
        </w:rPr>
        <w:t xml:space="preserve">όπως </w:t>
      </w:r>
      <w:r>
        <w:rPr>
          <w:rFonts w:eastAsia="Times New Roman"/>
          <w:szCs w:val="24"/>
        </w:rPr>
        <w:t xml:space="preserve">προβλέπει ο </w:t>
      </w:r>
      <w:r>
        <w:rPr>
          <w:rFonts w:eastAsia="Times New Roman"/>
          <w:szCs w:val="24"/>
        </w:rPr>
        <w:t>π</w:t>
      </w:r>
      <w:r>
        <w:rPr>
          <w:rFonts w:eastAsia="Times New Roman"/>
          <w:szCs w:val="24"/>
        </w:rPr>
        <w:t>ροϋπολογισμός</w:t>
      </w:r>
      <w:r>
        <w:rPr>
          <w:rFonts w:eastAsia="Times New Roman"/>
          <w:szCs w:val="24"/>
        </w:rPr>
        <w:t>,</w:t>
      </w:r>
      <w:r>
        <w:rPr>
          <w:rFonts w:eastAsia="Times New Roman"/>
          <w:szCs w:val="24"/>
        </w:rPr>
        <w:t xml:space="preserve"> σημαίνει ότι θα υπάρχουν και επενδύσεις και οι επενδύσεις θα έπρεπε να είναι ήδη εδώ. Αν ήταν εδώ, κάπου θα τις είχαμε πετύχει και εμείς οι ιθαγενείς</w:t>
      </w:r>
      <w:r>
        <w:rPr>
          <w:rFonts w:eastAsia="Times New Roman"/>
          <w:szCs w:val="24"/>
        </w:rPr>
        <w:t>!</w:t>
      </w:r>
      <w:r>
        <w:rPr>
          <w:rFonts w:eastAsia="Times New Roman"/>
          <w:szCs w:val="24"/>
        </w:rPr>
        <w:t xml:space="preserve"> Έτσι δεν είναι;</w:t>
      </w:r>
    </w:p>
    <w:p w14:paraId="36950160" w14:textId="77777777" w:rsidR="006648D0" w:rsidRDefault="00CC2A7D">
      <w:pPr>
        <w:spacing w:line="600" w:lineRule="auto"/>
        <w:ind w:firstLine="720"/>
        <w:jc w:val="both"/>
        <w:rPr>
          <w:rFonts w:eastAsia="Times New Roman"/>
          <w:szCs w:val="24"/>
        </w:rPr>
      </w:pPr>
      <w:r>
        <w:rPr>
          <w:rFonts w:eastAsia="Times New Roman"/>
          <w:szCs w:val="24"/>
        </w:rPr>
        <w:t xml:space="preserve">Λέει και άλλα ωραία αυτός ο </w:t>
      </w:r>
      <w:r>
        <w:rPr>
          <w:rFonts w:eastAsia="Times New Roman"/>
          <w:szCs w:val="24"/>
        </w:rPr>
        <w:t>π</w:t>
      </w:r>
      <w:r>
        <w:rPr>
          <w:rFonts w:eastAsia="Times New Roman"/>
          <w:szCs w:val="24"/>
        </w:rPr>
        <w:t>ροϋπολογισμός. Λέει</w:t>
      </w:r>
      <w:r>
        <w:rPr>
          <w:rFonts w:eastAsia="Times New Roman"/>
          <w:szCs w:val="24"/>
        </w:rPr>
        <w:t xml:space="preserve"> </w:t>
      </w:r>
      <w:r>
        <w:rPr>
          <w:rFonts w:eastAsia="Times New Roman"/>
          <w:szCs w:val="24"/>
        </w:rPr>
        <w:t>ότι το 2017 θα είναι η χρονιά που μετά</w:t>
      </w:r>
      <w:r>
        <w:rPr>
          <w:rFonts w:eastAsia="Times New Roman"/>
          <w:szCs w:val="24"/>
        </w:rPr>
        <w:t xml:space="preserve"> από τόσα χρόνια ύφεσης θα βγάλουμε τόσο πολύ πλούτο</w:t>
      </w:r>
      <w:r>
        <w:rPr>
          <w:rFonts w:eastAsia="Times New Roman"/>
          <w:szCs w:val="24"/>
        </w:rPr>
        <w:t>,</w:t>
      </w:r>
      <w:r>
        <w:rPr>
          <w:rFonts w:eastAsia="Times New Roman"/>
          <w:szCs w:val="24"/>
        </w:rPr>
        <w:t xml:space="preserve"> ώστε να μπορούμε να πληρώσουμε </w:t>
      </w:r>
      <w:r>
        <w:rPr>
          <w:rFonts w:eastAsia="Times New Roman"/>
          <w:szCs w:val="24"/>
        </w:rPr>
        <w:t xml:space="preserve">τους </w:t>
      </w:r>
      <w:r>
        <w:rPr>
          <w:rFonts w:eastAsia="Times New Roman"/>
          <w:szCs w:val="24"/>
        </w:rPr>
        <w:t xml:space="preserve">περισσότερους φόρους των τελευταίων πενήντα ετών. Αυτά δεν τα λέω εγώ, τα λέει η έκθεση του </w:t>
      </w:r>
      <w:r>
        <w:rPr>
          <w:rFonts w:eastAsia="Times New Roman"/>
          <w:szCs w:val="24"/>
        </w:rPr>
        <w:lastRenderedPageBreak/>
        <w:t>ΟΟΣΑ</w:t>
      </w:r>
      <w:r>
        <w:rPr>
          <w:rFonts w:eastAsia="Times New Roman"/>
          <w:szCs w:val="24"/>
        </w:rPr>
        <w:t>!</w:t>
      </w:r>
      <w:r>
        <w:rPr>
          <w:rFonts w:eastAsia="Times New Roman"/>
          <w:szCs w:val="24"/>
        </w:rPr>
        <w:t xml:space="preserve"> Έτσι θα μπορέσει η χώρα να εξυπηρετήσει τα δάνειά της και να μπει σε</w:t>
      </w:r>
      <w:r>
        <w:rPr>
          <w:rFonts w:eastAsia="Times New Roman"/>
          <w:szCs w:val="24"/>
        </w:rPr>
        <w:t xml:space="preserve"> μια κανονικότητα. </w:t>
      </w:r>
    </w:p>
    <w:p w14:paraId="36950161" w14:textId="77777777" w:rsidR="006648D0" w:rsidRDefault="00CC2A7D">
      <w:pPr>
        <w:spacing w:line="600" w:lineRule="auto"/>
        <w:ind w:firstLine="720"/>
        <w:jc w:val="both"/>
        <w:rPr>
          <w:rFonts w:eastAsia="Times New Roman"/>
          <w:szCs w:val="24"/>
        </w:rPr>
      </w:pPr>
      <w:r>
        <w:rPr>
          <w:rFonts w:eastAsia="Times New Roman"/>
          <w:szCs w:val="24"/>
        </w:rPr>
        <w:t>Για να επιτευχθεί</w:t>
      </w:r>
      <w:r>
        <w:rPr>
          <w:rFonts w:eastAsia="Times New Roman"/>
          <w:szCs w:val="24"/>
        </w:rPr>
        <w:t xml:space="preserve"> </w:t>
      </w:r>
      <w:r>
        <w:rPr>
          <w:rFonts w:eastAsia="Times New Roman"/>
          <w:szCs w:val="24"/>
        </w:rPr>
        <w:t xml:space="preserve">αυτός ο ρυθμός ανάπτυξης, η Κυβέρνηση περιμένει να αυξηθούν οι επενδύσεις κατά 9,1%, οι εξαγωγές κατά 5,3% και η ιδιωτική κατανάλωση κατά 1,8%. </w:t>
      </w:r>
    </w:p>
    <w:p w14:paraId="36950162" w14:textId="77777777" w:rsidR="006648D0" w:rsidRDefault="00CC2A7D">
      <w:pPr>
        <w:spacing w:line="600" w:lineRule="auto"/>
        <w:ind w:firstLine="720"/>
        <w:jc w:val="both"/>
        <w:rPr>
          <w:rFonts w:eastAsia="Times New Roman" w:cs="Times New Roman"/>
          <w:szCs w:val="24"/>
        </w:rPr>
      </w:pPr>
      <w:r>
        <w:rPr>
          <w:rFonts w:eastAsia="Times New Roman"/>
          <w:szCs w:val="24"/>
        </w:rPr>
        <w:t xml:space="preserve">Πώς τα υπολογίζετε αυτά; </w:t>
      </w:r>
      <w:r>
        <w:rPr>
          <w:rFonts w:eastAsia="Times New Roman"/>
          <w:szCs w:val="24"/>
        </w:rPr>
        <w:t>Εδώ είναι η</w:t>
      </w:r>
      <w:r>
        <w:rPr>
          <w:rFonts w:eastAsia="Times New Roman"/>
          <w:szCs w:val="24"/>
        </w:rPr>
        <w:t xml:space="preserve"> Κυβέρνηση</w:t>
      </w:r>
      <w:r>
        <w:rPr>
          <w:rFonts w:eastAsia="Times New Roman"/>
          <w:szCs w:val="24"/>
        </w:rPr>
        <w:t>, ας μας το εξηγήσει</w:t>
      </w:r>
      <w:r>
        <w:rPr>
          <w:rFonts w:eastAsia="Times New Roman"/>
          <w:szCs w:val="24"/>
        </w:rPr>
        <w:t>. Πώς θ</w:t>
      </w:r>
      <w:r>
        <w:rPr>
          <w:rFonts w:eastAsia="Times New Roman"/>
          <w:szCs w:val="24"/>
        </w:rPr>
        <w:t>α γίνει</w:t>
      </w:r>
      <w:r>
        <w:rPr>
          <w:rFonts w:eastAsia="Times New Roman"/>
          <w:szCs w:val="24"/>
        </w:rPr>
        <w:t xml:space="preserve"> </w:t>
      </w:r>
      <w:r>
        <w:rPr>
          <w:rFonts w:eastAsia="Times New Roman"/>
          <w:szCs w:val="24"/>
        </w:rPr>
        <w:t xml:space="preserve">να καταναλώνουμε περισσότερο, ενώ το εισόδημά μας </w:t>
      </w:r>
      <w:r>
        <w:rPr>
          <w:rFonts w:eastAsia="Times New Roman"/>
          <w:szCs w:val="24"/>
        </w:rPr>
        <w:t>συρρικνώνεται</w:t>
      </w:r>
      <w:r>
        <w:rPr>
          <w:rFonts w:eastAsia="Times New Roman"/>
          <w:szCs w:val="24"/>
        </w:rPr>
        <w:t xml:space="preserve">; </w:t>
      </w:r>
      <w:r>
        <w:rPr>
          <w:rFonts w:eastAsia="Times New Roman" w:cs="Times New Roman"/>
          <w:szCs w:val="24"/>
        </w:rPr>
        <w:t>Π</w:t>
      </w:r>
      <w:r>
        <w:rPr>
          <w:rFonts w:eastAsia="Times New Roman" w:cs="Times New Roman"/>
          <w:szCs w:val="24"/>
        </w:rPr>
        <w:t>ώς είναι δυνατόν</w:t>
      </w:r>
      <w:r>
        <w:rPr>
          <w:rFonts w:eastAsia="Times New Roman" w:cs="Times New Roman"/>
          <w:szCs w:val="24"/>
        </w:rPr>
        <w:t xml:space="preserve"> </w:t>
      </w:r>
      <w:r>
        <w:rPr>
          <w:rFonts w:eastAsia="Times New Roman" w:cs="Times New Roman"/>
          <w:szCs w:val="24"/>
        </w:rPr>
        <w:t xml:space="preserve">το εισόδημά μας </w:t>
      </w:r>
      <w:r>
        <w:rPr>
          <w:rFonts w:eastAsia="Times New Roman" w:cs="Times New Roman"/>
          <w:szCs w:val="24"/>
        </w:rPr>
        <w:t>ν</w:t>
      </w:r>
      <w:r>
        <w:rPr>
          <w:rFonts w:eastAsia="Times New Roman" w:cs="Times New Roman"/>
          <w:szCs w:val="24"/>
        </w:rPr>
        <w:t xml:space="preserve">α μειώνεται, οι άμεσοι και έμμεσοι φόροι να αυξάνονται και εμείς σε πείσμα κάθε λογικής να καταναλώνουμε περισσότερο; Πείτε μας, πώς! </w:t>
      </w:r>
    </w:p>
    <w:p w14:paraId="3695016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Σύμφωνα με τη</w:t>
      </w:r>
      <w:r>
        <w:rPr>
          <w:rFonts w:eastAsia="Times New Roman" w:cs="Times New Roman"/>
          <w:szCs w:val="24"/>
        </w:rPr>
        <w:t>ν εισηγητική έκθεση, η αύξηση της ιδιωτικής κατανάλωσης θα προέλθει –λέτε- από την αποκλιμάκωση της ανεργίας. Πρακτικά, θα αρχίσει να βρέχει δουλειές!</w:t>
      </w:r>
    </w:p>
    <w:p w14:paraId="3695016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προβλέπει ότι οι ιδιώτες, ανίκανοι να αντισταθούν στη γοητεία του εξαιρετικού φορολογικού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 xml:space="preserve">συστήματος, θα σπρώχνονται να ανοίξουν δουλειές και </w:t>
      </w:r>
      <w:r>
        <w:rPr>
          <w:rFonts w:eastAsia="Times New Roman" w:cs="Times New Roman"/>
          <w:szCs w:val="24"/>
        </w:rPr>
        <w:t>ν</w:t>
      </w:r>
      <w:r>
        <w:rPr>
          <w:rFonts w:eastAsia="Times New Roman" w:cs="Times New Roman"/>
          <w:szCs w:val="24"/>
        </w:rPr>
        <w:t>α προσλαμβάνουν κόσμο. Γιατί για τέτοια παραμύθια μιλάμε!</w:t>
      </w:r>
    </w:p>
    <w:p w14:paraId="3695016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Αλλά</w:t>
      </w:r>
      <w:r>
        <w:rPr>
          <w:rFonts w:eastAsia="Times New Roman" w:cs="Times New Roman"/>
          <w:szCs w:val="24"/>
        </w:rPr>
        <w:t xml:space="preserve"> επειδή</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αυτά τα παραμύθια δεν τα πιστεύει ούτε η ίδια η Κυβέρνηση, έρχονται νέοι έμμεσοι φόροι σε καφέ, τσιγάρα, </w:t>
      </w:r>
      <w:r>
        <w:rPr>
          <w:rFonts w:eastAsia="Times New Roman" w:cs="Times New Roman"/>
          <w:szCs w:val="24"/>
        </w:rPr>
        <w:t xml:space="preserve">ηλεκτρονικά τσιγάρα, σταθερή και κινητή τηλεφωνία, συνδρομητική τηλεόραση και φυσικά αυξάνονται οι συντελεστές σε φόρο εισοδήματος και σε πετρελαιοειδή. </w:t>
      </w:r>
    </w:p>
    <w:p w14:paraId="3695016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Οι κακοήθεις, νεοφιλελεύθεροι, γερμανοτσολιάδες, πουλημένοι, πράκτορες, και όλα αυτά που ακούμε κατά κ</w:t>
      </w:r>
      <w:r>
        <w:rPr>
          <w:rFonts w:eastAsia="Times New Roman" w:cs="Times New Roman"/>
          <w:szCs w:val="24"/>
        </w:rPr>
        <w:t>αιρούς, τολμούν να διαφωνούν με το δικό σας αλάθητο και λένε ότι η αγορά βρίσκεται σε κατάσταση στασιμοχρεοκοπίας, οι παραγωγικές δυνάμεις της χώρας είναι δεμένες πισθά</w:t>
      </w:r>
      <w:r>
        <w:rPr>
          <w:rFonts w:eastAsia="Times New Roman" w:cs="Times New Roman"/>
          <w:szCs w:val="24"/>
        </w:rPr>
        <w:lastRenderedPageBreak/>
        <w:t>γκωνα, οι επενδυτές αγναντεύουν από μακριά οποιοδήποτε ελληνικό πρότζεκτ. Μάλιστα, πρόσφ</w:t>
      </w:r>
      <w:r>
        <w:rPr>
          <w:rFonts w:eastAsia="Times New Roman" w:cs="Times New Roman"/>
          <w:szCs w:val="24"/>
        </w:rPr>
        <w:t>ατα γνωστός εμίρης, στον οποίον είχατε επενδύσει και πολλές προσδοκίες, αποκάλεσε τις επενδύσεις στην Ελλάδα «απλώς ανέκδοτο»</w:t>
      </w:r>
      <w:r>
        <w:rPr>
          <w:rFonts w:eastAsia="Times New Roman" w:cs="Times New Roman"/>
          <w:szCs w:val="24"/>
        </w:rPr>
        <w:t xml:space="preserve"> και ότι </w:t>
      </w:r>
      <w:r>
        <w:rPr>
          <w:rFonts w:eastAsia="Times New Roman" w:cs="Times New Roman"/>
          <w:szCs w:val="24"/>
        </w:rPr>
        <w:t>η χώρα</w:t>
      </w:r>
      <w:r>
        <w:rPr>
          <w:rFonts w:eastAsia="Times New Roman" w:cs="Times New Roman"/>
          <w:szCs w:val="24"/>
        </w:rPr>
        <w:t>,</w:t>
      </w:r>
      <w:r>
        <w:rPr>
          <w:rFonts w:eastAsia="Times New Roman" w:cs="Times New Roman"/>
          <w:szCs w:val="24"/>
        </w:rPr>
        <w:t xml:space="preserve"> εγκλωβισμένη στη ρουφήχτρα της παράλογης υπερφορολόγησης, βρίσκεται σε υφεσιακό σπιράλ</w:t>
      </w:r>
      <w:r>
        <w:rPr>
          <w:rFonts w:eastAsia="Times New Roman" w:cs="Times New Roman"/>
          <w:szCs w:val="24"/>
        </w:rPr>
        <w:t>,</w:t>
      </w:r>
      <w:r>
        <w:rPr>
          <w:rFonts w:eastAsia="Times New Roman" w:cs="Times New Roman"/>
          <w:szCs w:val="24"/>
        </w:rPr>
        <w:t xml:space="preserve"> δίχως καμμία αναπτυξιακή π</w:t>
      </w:r>
      <w:r>
        <w:rPr>
          <w:rFonts w:eastAsia="Times New Roman" w:cs="Times New Roman"/>
          <w:szCs w:val="24"/>
        </w:rPr>
        <w:t>ροοπτική.</w:t>
      </w:r>
    </w:p>
    <w:p w14:paraId="3695016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Οι κακοί αντιφρονούντες λένε και κάτι άλλο: ότι ακόμη και εάν γινόταν μια σειρά θαυμάτων και τα νούμερα έβγαιναν, ο ρυθμός ανάπτυξης που προβλέπει ο προϋπολογισμός δεν μεταφράζεται σε θέσεις εργασίας. Δηλαδή, η ανάπτυξη που προβλέπετε, ακόμη και </w:t>
      </w:r>
      <w:r>
        <w:rPr>
          <w:rFonts w:eastAsia="Times New Roman" w:cs="Times New Roman"/>
          <w:szCs w:val="24"/>
        </w:rPr>
        <w:t>εάν ερχόταν</w:t>
      </w:r>
      <w:r>
        <w:rPr>
          <w:rFonts w:eastAsia="Times New Roman" w:cs="Times New Roman"/>
          <w:szCs w:val="24"/>
        </w:rPr>
        <w:t>,</w:t>
      </w:r>
      <w:r>
        <w:rPr>
          <w:rFonts w:eastAsia="Times New Roman" w:cs="Times New Roman"/>
          <w:szCs w:val="24"/>
        </w:rPr>
        <w:t xml:space="preserve"> θα βασιζόταν μόνο στους φόρους.</w:t>
      </w:r>
    </w:p>
    <w:p w14:paraId="3695016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ο προϋπολογισμός είναι ο νόμος που προσδιορίζει δεσμευτικά και λεπτομερώς τα εκτιμώμενα έσοδα και τα έξοδα του </w:t>
      </w:r>
      <w:r>
        <w:rPr>
          <w:rFonts w:eastAsia="Times New Roman" w:cs="Times New Roman"/>
          <w:szCs w:val="24"/>
        </w:rPr>
        <w:lastRenderedPageBreak/>
        <w:t>κ</w:t>
      </w:r>
      <w:r>
        <w:rPr>
          <w:rFonts w:eastAsia="Times New Roman" w:cs="Times New Roman"/>
          <w:szCs w:val="24"/>
        </w:rPr>
        <w:t>ράτους. Είναι η βραχυχρόνια υλοποίηση ενός δημοσιονομικού προγράμματος της κυβέρ</w:t>
      </w:r>
      <w:r>
        <w:rPr>
          <w:rFonts w:eastAsia="Times New Roman" w:cs="Times New Roman"/>
          <w:szCs w:val="24"/>
        </w:rPr>
        <w:t xml:space="preserve">νησης. </w:t>
      </w:r>
      <w:r>
        <w:rPr>
          <w:rFonts w:eastAsia="Times New Roman" w:cs="Times New Roman"/>
          <w:szCs w:val="24"/>
        </w:rPr>
        <w:t>Δ</w:t>
      </w:r>
      <w:r>
        <w:rPr>
          <w:rFonts w:eastAsia="Times New Roman" w:cs="Times New Roman"/>
          <w:szCs w:val="24"/>
        </w:rPr>
        <w:t>εν είναι έκθεση ιδεών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είναι ευχολόγιο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εν είναι αποτύπωση των ευσεβών πόθων της κυβέρνησης. </w:t>
      </w:r>
    </w:p>
    <w:p w14:paraId="3695016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Ο συγκεκριμένος </w:t>
      </w:r>
      <w:r>
        <w:rPr>
          <w:rFonts w:eastAsia="Times New Roman" w:cs="Times New Roman"/>
          <w:szCs w:val="24"/>
        </w:rPr>
        <w:t>π</w:t>
      </w:r>
      <w:r>
        <w:rPr>
          <w:rFonts w:eastAsia="Times New Roman" w:cs="Times New Roman"/>
          <w:szCs w:val="24"/>
        </w:rPr>
        <w:t>ροϋπολογισμός κατορθώνει και κάτι άλλο. Δίνει λύση σε ένα άλυτο πρόβλημα της ανθρωπότητας: Πώς να ξοδεύεις παραπάνω, χωρίς να δανείζ</w:t>
      </w:r>
      <w:r>
        <w:rPr>
          <w:rFonts w:eastAsia="Times New Roman" w:cs="Times New Roman"/>
          <w:szCs w:val="24"/>
        </w:rPr>
        <w:t xml:space="preserve">εσαι, ενώ τα εισοδήματά σου μειώνονται ή και μηδενίζονται. </w:t>
      </w:r>
    </w:p>
    <w:p w14:paraId="3695016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Για άλλη μια φορά η Κυβέρνηση πορεύεται θεωρώντας </w:t>
      </w:r>
      <w:r>
        <w:rPr>
          <w:rFonts w:eastAsia="Times New Roman" w:cs="Times New Roman"/>
          <w:szCs w:val="24"/>
        </w:rPr>
        <w:t>τις</w:t>
      </w:r>
      <w:r>
        <w:rPr>
          <w:rFonts w:eastAsia="Times New Roman" w:cs="Times New Roman"/>
          <w:szCs w:val="24"/>
        </w:rPr>
        <w:t xml:space="preserve"> ελπίδες της είναι δεδομένα και </w:t>
      </w:r>
      <w:r>
        <w:rPr>
          <w:rFonts w:eastAsia="Times New Roman" w:cs="Times New Roman"/>
          <w:szCs w:val="24"/>
        </w:rPr>
        <w:t xml:space="preserve">τις </w:t>
      </w:r>
      <w:r>
        <w:rPr>
          <w:rFonts w:eastAsia="Times New Roman" w:cs="Times New Roman"/>
          <w:szCs w:val="24"/>
        </w:rPr>
        <w:t xml:space="preserve">προσευχές της τεκμηριωμένες εκτιμήσεις. Δυστυχώς μαζί της πορεύεται και η χώρα. </w:t>
      </w:r>
    </w:p>
    <w:p w14:paraId="3695016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w:t>
      </w:r>
      <w:r>
        <w:rPr>
          <w:rFonts w:eastAsia="Times New Roman" w:cs="Times New Roman"/>
          <w:szCs w:val="24"/>
        </w:rPr>
        <w:t xml:space="preserve">οι, επειδή τα δύο τελευταία χρόνια δεν κάνατε όλα </w:t>
      </w:r>
      <w:r>
        <w:rPr>
          <w:rFonts w:eastAsia="Times New Roman" w:cs="Times New Roman"/>
          <w:szCs w:val="24"/>
        </w:rPr>
        <w:t xml:space="preserve">αυτά που </w:t>
      </w:r>
      <w:r>
        <w:rPr>
          <w:rFonts w:eastAsia="Times New Roman" w:cs="Times New Roman"/>
          <w:szCs w:val="24"/>
        </w:rPr>
        <w:t>έπρεπε να κάνε</w:t>
      </w:r>
      <w:r>
        <w:rPr>
          <w:rFonts w:eastAsia="Times New Roman" w:cs="Times New Roman"/>
          <w:szCs w:val="24"/>
        </w:rPr>
        <w:t>τε</w:t>
      </w:r>
      <w:r>
        <w:rPr>
          <w:rFonts w:eastAsia="Times New Roman" w:cs="Times New Roman"/>
          <w:szCs w:val="24"/>
        </w:rPr>
        <w:t xml:space="preserve">, γιατί σκίζατε μνημόνια, καταργούσατε ΕΝΦΙΑ, μιλούσατε για επονείδιστο χρέος, για σεισάχθεια, είστε </w:t>
      </w:r>
      <w:r>
        <w:rPr>
          <w:rFonts w:eastAsia="Times New Roman" w:cs="Times New Roman"/>
          <w:szCs w:val="24"/>
        </w:rPr>
        <w:lastRenderedPageBreak/>
        <w:t>υποχρεωμένοι σήμερα να παρουσιάσετε έναν προϋπολογισμό που</w:t>
      </w:r>
      <w:r>
        <w:rPr>
          <w:rFonts w:eastAsia="Times New Roman" w:cs="Times New Roman"/>
          <w:szCs w:val="24"/>
        </w:rPr>
        <w:t>,</w:t>
      </w:r>
      <w:r>
        <w:rPr>
          <w:rFonts w:eastAsia="Times New Roman" w:cs="Times New Roman"/>
          <w:szCs w:val="24"/>
        </w:rPr>
        <w:t xml:space="preserve"> στην κυριολεξία</w:t>
      </w:r>
      <w:r>
        <w:rPr>
          <w:rFonts w:eastAsia="Times New Roman" w:cs="Times New Roman"/>
          <w:szCs w:val="24"/>
        </w:rPr>
        <w:t>,</w:t>
      </w:r>
      <w:r>
        <w:rPr>
          <w:rFonts w:eastAsia="Times New Roman" w:cs="Times New Roman"/>
          <w:szCs w:val="24"/>
        </w:rPr>
        <w:t xml:space="preserve"> ρου</w:t>
      </w:r>
      <w:r>
        <w:rPr>
          <w:rFonts w:eastAsia="Times New Roman" w:cs="Times New Roman"/>
          <w:szCs w:val="24"/>
        </w:rPr>
        <w:t xml:space="preserve">φάει το μεδούλι του Έλληνα. </w:t>
      </w:r>
    </w:p>
    <w:p w14:paraId="3695016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Αντί για μεταρρυθμίσεις, που έχετε υπογράψει και έχετε συμφωνήσει, προχθές ματαιώσατε τ</w:t>
      </w:r>
      <w:r>
        <w:rPr>
          <w:rFonts w:eastAsia="Times New Roman" w:cs="Times New Roman"/>
          <w:szCs w:val="24"/>
        </w:rPr>
        <w:t>ην</w:t>
      </w:r>
      <w:r>
        <w:rPr>
          <w:rFonts w:eastAsia="Times New Roman" w:cs="Times New Roman"/>
          <w:szCs w:val="24"/>
        </w:rPr>
        <w:t xml:space="preserve"> ιδιωτικοπο</w:t>
      </w:r>
      <w:r>
        <w:rPr>
          <w:rFonts w:eastAsia="Times New Roman" w:cs="Times New Roman"/>
          <w:szCs w:val="24"/>
        </w:rPr>
        <w:t>ίηση</w:t>
      </w:r>
      <w:r>
        <w:rPr>
          <w:rFonts w:eastAsia="Times New Roman" w:cs="Times New Roman"/>
          <w:szCs w:val="24"/>
        </w:rPr>
        <w:t xml:space="preserve"> της ΔΕΣΦΑ. </w:t>
      </w:r>
    </w:p>
    <w:p w14:paraId="3695016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Αντί για</w:t>
      </w:r>
      <w:r>
        <w:rPr>
          <w:rFonts w:eastAsia="Times New Roman" w:cs="Times New Roman"/>
          <w:szCs w:val="24"/>
        </w:rPr>
        <w:t xml:space="preserve"> περιορισμό των κρατικών δαπανών, για τον οποίο έχετε επίσης δεσμευτεί, εκτός από </w:t>
      </w:r>
      <w:r>
        <w:rPr>
          <w:rFonts w:eastAsia="Times New Roman" w:cs="Times New Roman"/>
          <w:szCs w:val="24"/>
        </w:rPr>
        <w:t xml:space="preserve">τη </w:t>
      </w:r>
      <w:r>
        <w:rPr>
          <w:rFonts w:eastAsia="Times New Roman" w:cs="Times New Roman"/>
          <w:szCs w:val="24"/>
        </w:rPr>
        <w:t xml:space="preserve">στρατιά μετακλητών, ειδικών και γενικών γραμματέων, </w:t>
      </w:r>
      <w:r>
        <w:rPr>
          <w:rFonts w:eastAsia="Times New Roman" w:cs="Times New Roman"/>
          <w:szCs w:val="24"/>
        </w:rPr>
        <w:t>προσλαμβάνετε</w:t>
      </w:r>
      <w:r>
        <w:rPr>
          <w:rFonts w:eastAsia="Times New Roman" w:cs="Times New Roman"/>
          <w:szCs w:val="24"/>
        </w:rPr>
        <w:t xml:space="preserve"> και πλεονάζον προσωπικό σε γνωστό φορέα, τις </w:t>
      </w:r>
      <w:r>
        <w:rPr>
          <w:rFonts w:eastAsia="Times New Roman" w:cs="Times New Roman"/>
          <w:szCs w:val="24"/>
        </w:rPr>
        <w:t>«</w:t>
      </w:r>
      <w:r>
        <w:rPr>
          <w:rFonts w:eastAsia="Times New Roman" w:cs="Times New Roman"/>
          <w:szCs w:val="24"/>
        </w:rPr>
        <w:t>ΚΤ</w:t>
      </w:r>
      <w:r>
        <w:rPr>
          <w:rFonts w:eastAsia="Times New Roman" w:cs="Times New Roman"/>
          <w:szCs w:val="24"/>
        </w:rPr>
        <w:t>Ι</w:t>
      </w:r>
      <w:r>
        <w:rPr>
          <w:rFonts w:eastAsia="Times New Roman" w:cs="Times New Roman"/>
          <w:szCs w:val="24"/>
        </w:rPr>
        <w:t>ΡΙΑΚΕΣ ΥΠΟΔΟΜΕΣ Α.Ε.</w:t>
      </w:r>
      <w:r>
        <w:rPr>
          <w:rFonts w:eastAsia="Times New Roman" w:cs="Times New Roman"/>
          <w:szCs w:val="24"/>
        </w:rPr>
        <w:t>».</w:t>
      </w:r>
    </w:p>
    <w:p w14:paraId="3695016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Έτσι, </w:t>
      </w:r>
      <w:r>
        <w:rPr>
          <w:rFonts w:eastAsia="Times New Roman" w:cs="Times New Roman"/>
          <w:szCs w:val="24"/>
        </w:rPr>
        <w:t>για</w:t>
      </w:r>
      <w:r>
        <w:rPr>
          <w:rFonts w:eastAsia="Times New Roman" w:cs="Times New Roman"/>
          <w:szCs w:val="24"/>
        </w:rPr>
        <w:t xml:space="preserve"> να δικαιώσετε και τον εμμονικό κ. Σόιμπλε, που πριν από λίγες ημέρες επανέφερε τον εφιάλτη του </w:t>
      </w:r>
      <w:r>
        <w:rPr>
          <w:rFonts w:eastAsia="Times New Roman" w:cs="Times New Roman"/>
          <w:szCs w:val="24"/>
          <w:lang w:val="en-US"/>
        </w:rPr>
        <w:t>G</w:t>
      </w:r>
      <w:r>
        <w:rPr>
          <w:rFonts w:eastAsia="Times New Roman" w:cs="Times New Roman"/>
          <w:szCs w:val="24"/>
          <w:lang w:val="en-US"/>
        </w:rPr>
        <w:t>rexit</w:t>
      </w:r>
      <w:r>
        <w:rPr>
          <w:rFonts w:eastAsia="Times New Roman" w:cs="Times New Roman"/>
          <w:szCs w:val="24"/>
        </w:rPr>
        <w:t xml:space="preserve">. </w:t>
      </w:r>
    </w:p>
    <w:p w14:paraId="3695016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Κύρι</w:t>
      </w:r>
      <w:r>
        <w:rPr>
          <w:rFonts w:eastAsia="Times New Roman" w:cs="Times New Roman"/>
          <w:szCs w:val="24"/>
        </w:rPr>
        <w:t>οι της Κυβέρνησης, χρειαστήκατε δύο μόλις χρόνια για να βάλετε τη χώρα σε ένα μόνιμο μνημόνιο και σε μια εκατονταετή ξένη επιτροπεία. Αυτό</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είναι πολύ μεγάλο κατόρθωμα. </w:t>
      </w:r>
      <w:r>
        <w:rPr>
          <w:rFonts w:eastAsia="Times New Roman" w:cs="Times New Roman"/>
          <w:szCs w:val="24"/>
        </w:rPr>
        <w:t>Θα μπορούσε να γραφτεί στο βιβλίο</w:t>
      </w:r>
      <w:r>
        <w:rPr>
          <w:rFonts w:eastAsia="Times New Roman" w:cs="Times New Roman"/>
          <w:szCs w:val="24"/>
        </w:rPr>
        <w:t xml:space="preserve"> Γκίνες</w:t>
      </w:r>
      <w:r>
        <w:rPr>
          <w:rFonts w:eastAsia="Times New Roman" w:cs="Times New Roman"/>
          <w:szCs w:val="24"/>
        </w:rPr>
        <w:t xml:space="preserve"> ως ρεκόρ χρόνου καταστροφής</w:t>
      </w:r>
      <w:r>
        <w:rPr>
          <w:rFonts w:eastAsia="Times New Roman" w:cs="Times New Roman"/>
          <w:szCs w:val="24"/>
        </w:rPr>
        <w:t xml:space="preserve">. </w:t>
      </w:r>
      <w:r>
        <w:rPr>
          <w:rFonts w:eastAsia="Times New Roman" w:cs="Times New Roman"/>
          <w:szCs w:val="24"/>
        </w:rPr>
        <w:t xml:space="preserve">Έτσι </w:t>
      </w:r>
      <w:r>
        <w:rPr>
          <w:rFonts w:eastAsia="Times New Roman" w:cs="Times New Roman"/>
          <w:szCs w:val="24"/>
        </w:rPr>
        <w:t xml:space="preserve">θα μείνετε </w:t>
      </w:r>
      <w:r>
        <w:rPr>
          <w:rFonts w:eastAsia="Times New Roman" w:cs="Times New Roman"/>
          <w:szCs w:val="24"/>
        </w:rPr>
        <w:lastRenderedPageBreak/>
        <w:t>στην ιστορία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η </w:t>
      </w:r>
      <w:r>
        <w:rPr>
          <w:rFonts w:eastAsia="Times New Roman" w:cs="Times New Roman"/>
          <w:szCs w:val="24"/>
        </w:rPr>
        <w:t>κ</w:t>
      </w:r>
      <w:r>
        <w:rPr>
          <w:rFonts w:eastAsia="Times New Roman" w:cs="Times New Roman"/>
          <w:szCs w:val="24"/>
        </w:rPr>
        <w:t>υβέρνηση που η καταστροφική της δράση έχει σπάσει όλα τα ρεκόρ</w:t>
      </w:r>
      <w:r>
        <w:rPr>
          <w:rFonts w:eastAsia="Times New Roman" w:cs="Times New Roman"/>
          <w:szCs w:val="24"/>
        </w:rPr>
        <w:t>!</w:t>
      </w:r>
      <w:r>
        <w:rPr>
          <w:rFonts w:eastAsia="Times New Roman" w:cs="Times New Roman"/>
          <w:szCs w:val="24"/>
        </w:rPr>
        <w:t xml:space="preserve"> </w:t>
      </w:r>
    </w:p>
    <w:p w14:paraId="3695017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ροϋπολογισμός σας του 2017 δεν βγαίνει και το γνωρίζετε πολύ καλά. Είναι ψεύτικος, ακόμα και μέσα στο ψέμα του ανάλγητος και χωρίς κανένα κοινωνικό πρόσημο. </w:t>
      </w:r>
    </w:p>
    <w:p w14:paraId="36950171"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Τελειώνω με τα λόγια ενός δικού σας αγαπημένου δημοσιογράφου που την περασμένη Κυριακή ήταν «στα μανταλάκια», τα οποία σας τα επιστρέφω στο ακέραιο: «Σπείρατε όνειρα για να καταλήξετε φρικτοί εφιάλτες. Δεν τολμάτε ούτε να κυκλοφορήσετε στον δρόμο χωρίς τη</w:t>
      </w:r>
      <w:r>
        <w:rPr>
          <w:rFonts w:eastAsia="Times New Roman"/>
          <w:szCs w:val="24"/>
        </w:rPr>
        <w:t xml:space="preserve"> φρουρά σας. Κάνατε έναν ολόκληρο λαό εχθρό». Ε, τέτοιος ακριβώς είναι και ο </w:t>
      </w:r>
      <w:r>
        <w:rPr>
          <w:rFonts w:eastAsia="Times New Roman"/>
          <w:szCs w:val="24"/>
        </w:rPr>
        <w:t>π</w:t>
      </w:r>
      <w:r>
        <w:rPr>
          <w:rFonts w:eastAsia="Times New Roman"/>
          <w:szCs w:val="24"/>
        </w:rPr>
        <w:t>ροϋπολογισμός</w:t>
      </w:r>
      <w:r>
        <w:rPr>
          <w:rFonts w:eastAsia="Times New Roman"/>
          <w:szCs w:val="24"/>
        </w:rPr>
        <w:t xml:space="preserve"> σας</w:t>
      </w:r>
      <w:r>
        <w:rPr>
          <w:rFonts w:eastAsia="Times New Roman"/>
          <w:szCs w:val="24"/>
        </w:rPr>
        <w:t>. Είναι μία φούσκα όνειρο, που μόλις σπάσει εμφανίζεται ένας φρικτός εφιάλτης. Γι’ αυτό και δεν τον ψηφίζουμε, γι’ αυτό και η Δημοκρατική Συμπαράταξη όλο αυτό το</w:t>
      </w:r>
      <w:r>
        <w:rPr>
          <w:rFonts w:eastAsia="Times New Roman"/>
          <w:szCs w:val="24"/>
        </w:rPr>
        <w:t xml:space="preserve"> διάστημα αντιτίθεται σε έναν </w:t>
      </w:r>
      <w:r>
        <w:rPr>
          <w:rFonts w:eastAsia="Times New Roman"/>
          <w:szCs w:val="24"/>
        </w:rPr>
        <w:t>π</w:t>
      </w:r>
      <w:r>
        <w:rPr>
          <w:rFonts w:eastAsia="Times New Roman"/>
          <w:szCs w:val="24"/>
        </w:rPr>
        <w:t xml:space="preserve">ροϋπολογισμό που ξέρετε πολύ καλά ότι δεν μπορεί να εφαρμοστεί. </w:t>
      </w:r>
    </w:p>
    <w:p w14:paraId="36950172"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Ευχαριστώ πολύ.</w:t>
      </w:r>
    </w:p>
    <w:p w14:paraId="36950173"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36950174"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Ευχαριστούμε.</w:t>
      </w:r>
    </w:p>
    <w:p w14:paraId="36950175"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Τον λόγο έχει η κ. Χαρά </w:t>
      </w:r>
      <w:r>
        <w:rPr>
          <w:rFonts w:eastAsia="Times New Roman"/>
          <w:szCs w:val="24"/>
        </w:rPr>
        <w:t>Καφαντάρη από τον ΣΥΡΙΖΑ.</w:t>
      </w:r>
    </w:p>
    <w:p w14:paraId="36950176"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ΧΑΡΟΥΛΑ (ΧΑΡΑ) ΚΑΦΑΝΤΑΡΗ:</w:t>
      </w:r>
      <w:r>
        <w:rPr>
          <w:rFonts w:eastAsia="Times New Roman"/>
          <w:szCs w:val="24"/>
        </w:rPr>
        <w:t xml:space="preserve"> Ευχαριστώ, κύριε Πρόεδρε.</w:t>
      </w:r>
    </w:p>
    <w:p w14:paraId="36950177"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Κυρίες και κύριοι Βουλευτές, στην </w:t>
      </w:r>
      <w:r>
        <w:rPr>
          <w:rFonts w:eastAsia="Times New Roman"/>
          <w:szCs w:val="24"/>
        </w:rPr>
        <w:t>Κ</w:t>
      </w:r>
      <w:r>
        <w:rPr>
          <w:rFonts w:eastAsia="Times New Roman"/>
          <w:szCs w:val="24"/>
        </w:rPr>
        <w:t xml:space="preserve">οινοβουλευτική </w:t>
      </w:r>
      <w:r>
        <w:rPr>
          <w:rFonts w:eastAsia="Times New Roman"/>
          <w:szCs w:val="24"/>
        </w:rPr>
        <w:t>Δ</w:t>
      </w:r>
      <w:r>
        <w:rPr>
          <w:rFonts w:eastAsia="Times New Roman"/>
          <w:szCs w:val="24"/>
        </w:rPr>
        <w:t>ημοκρατία που ζούμε, είθισται και είναι θεμιτό η αντιπολίτευση να ασκεί σκληρή κριτική στην όποια κυβέρνηση. Δεν είναι, όμως, α</w:t>
      </w:r>
      <w:r>
        <w:rPr>
          <w:rFonts w:eastAsia="Times New Roman"/>
          <w:szCs w:val="24"/>
        </w:rPr>
        <w:t xml:space="preserve">ποδεκτό και θα τολμούσα να πω δεν είναι ηθικό, να επιτίθεται στην κυβέρνηση με ψεύδη, διαστρεβλώσεις και παραποιήσεις. </w:t>
      </w:r>
    </w:p>
    <w:p w14:paraId="36950178"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Πολλά ψεύδη ακούσαμε αυτές τις δύο μέρες, μέχρι στιγμής, σε αυτήν εδώ την Αίθουσα. Χαρακτηριστικό παράδειγμα, που δυστυχώς αναπαρήχθη κα</w:t>
      </w:r>
      <w:r>
        <w:rPr>
          <w:rFonts w:eastAsia="Times New Roman"/>
          <w:szCs w:val="24"/>
        </w:rPr>
        <w:t xml:space="preserve">ι από την προηγούμενη ομιλήτρια, είναι το θέμα της ιδιωτικοποίησης </w:t>
      </w:r>
      <w:r>
        <w:rPr>
          <w:rFonts w:eastAsia="Times New Roman"/>
          <w:szCs w:val="24"/>
        </w:rPr>
        <w:lastRenderedPageBreak/>
        <w:t xml:space="preserve">του ΔΕΣΦΑ. Μήπως η Νέα Δημοκρατία και το ΠΑΣΟΚ πρέπει να κοιταχτούν στον καθρέφτη για τη δική τους θητεία στο συγκεκριμένο θέμα το 2013; </w:t>
      </w:r>
    </w:p>
    <w:p w14:paraId="36950179"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Χθες, ο αρμόδιος Υπουργός έδωσε τις απαντήσεις. Δεν</w:t>
      </w:r>
      <w:r>
        <w:rPr>
          <w:rFonts w:eastAsia="Times New Roman"/>
          <w:szCs w:val="24"/>
        </w:rPr>
        <w:t xml:space="preserve"> θα επαναλάβω. Η τήρηση ευρωπαϊκών δεδομένων και κανόνων ακύρωσαν μέχρι στιγμής αυτή την ιδιωτικοποίηση. </w:t>
      </w:r>
    </w:p>
    <w:p w14:paraId="3695017A"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Μίλησα πριν για ψεύδη. Γιατί, όμως, ψεύδεται η </w:t>
      </w:r>
      <w:r>
        <w:rPr>
          <w:rFonts w:eastAsia="Times New Roman"/>
          <w:szCs w:val="24"/>
        </w:rPr>
        <w:t>Α</w:t>
      </w:r>
      <w:r>
        <w:rPr>
          <w:rFonts w:eastAsia="Times New Roman"/>
          <w:szCs w:val="24"/>
        </w:rPr>
        <w:t>ντιπολίτευση και δη η Αξιωματική; Μήπως δεν έχετε θέσεις, προτάσεις; Ποντάρετε στην αποσταθεροποίηση τ</w:t>
      </w:r>
      <w:r>
        <w:rPr>
          <w:rFonts w:eastAsia="Times New Roman"/>
          <w:szCs w:val="24"/>
        </w:rPr>
        <w:t xml:space="preserve">αυτιζόμενοι, μερικές φορές, με τις ακραίες θέσεις των δανειστών. Ειδικά, όμως, αυτή τη χρονική στιγμή την οποία διανύουμε, που η χώρα μας οδεύει στην ολοκλήρωση της δεύτερης αξιολόγησης, ο θεσμικός ρόλος της αντιπολίτευσης, και δη της </w:t>
      </w:r>
      <w:r>
        <w:rPr>
          <w:rFonts w:eastAsia="Times New Roman"/>
          <w:szCs w:val="24"/>
        </w:rPr>
        <w:t>α</w:t>
      </w:r>
      <w:r>
        <w:rPr>
          <w:rFonts w:eastAsia="Times New Roman"/>
          <w:szCs w:val="24"/>
        </w:rPr>
        <w:t>ξιωματικής, επιβάλλε</w:t>
      </w:r>
      <w:r>
        <w:rPr>
          <w:rFonts w:eastAsia="Times New Roman"/>
          <w:szCs w:val="24"/>
        </w:rPr>
        <w:t xml:space="preserve">ι να συμβάλλει κριτικά -με κριτική, το τονίζω- στην εθνική προσπάθεια. Διότι δεν ζούμε σε συνθήκες κανονικότητας. Βρισκόμαστε σε συνθήκες, θα έλεγα, ενός ιδιότυπου οικονομικού πολέμου, σε έναν κόσμο που αλλάζει, </w:t>
      </w:r>
      <w:r>
        <w:rPr>
          <w:rFonts w:eastAsia="Times New Roman"/>
          <w:szCs w:val="24"/>
        </w:rPr>
        <w:lastRenderedPageBreak/>
        <w:t>με αυξημένη την αβεβαιότητα, με σοβαρές εστί</w:t>
      </w:r>
      <w:r>
        <w:rPr>
          <w:rFonts w:eastAsia="Times New Roman"/>
          <w:szCs w:val="24"/>
        </w:rPr>
        <w:t>ες αβεβαιότητας στις μητροπόλεις του καπιταλισμού -αναφέρω τη Μεγάλη Βρετανία, την Αμερική του Τραμπ, πρόσφατα και την Ιταλία- σε μια Ευρώπη που ψάχνει την ταυτότητά της και η οποία κινδυνεύει με κατάρρευση, με όξυνση των ανισοτήτων, με σοβαρό έλλειμμα δημ</w:t>
      </w:r>
      <w:r>
        <w:rPr>
          <w:rFonts w:eastAsia="Times New Roman"/>
          <w:szCs w:val="24"/>
        </w:rPr>
        <w:t xml:space="preserve">οκρατίας –και αυτό βέβαια είναι το πολύ σοβαρό- και τους λαούς της να βιώνουν τη σκληρή λιτότητα και αντιδρώντας συναισθηματικά, θα έλεγα, να ενισχύουν ακροδεξιές αντιλήψεις, πολιτικές, καθώς και εθνικιστικές αναδιπλώσεις. </w:t>
      </w:r>
    </w:p>
    <w:p w14:paraId="3695017B"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Σε αυτόν τον κόσμο, σε αυτή την </w:t>
      </w:r>
      <w:r>
        <w:rPr>
          <w:rFonts w:eastAsia="Times New Roman"/>
          <w:szCs w:val="24"/>
        </w:rPr>
        <w:t xml:space="preserve">Ευρώπη που αλλάζει και την Ελλάδα που μάχεται ενάντια σε αυτές τις νεοφιλελεύθερες πολιτικές, για δημοκρατία, για ευημερία των λαών, χτίζοντας γέφυρες συνεργασίας των λαών, θα περίμενα μεγαλύτερη υπευθυνότητα και τουλάχιστον θα περίμενα από την Αξιωματική </w:t>
      </w:r>
      <w:r>
        <w:rPr>
          <w:rFonts w:eastAsia="Times New Roman"/>
          <w:szCs w:val="24"/>
        </w:rPr>
        <w:t xml:space="preserve">Αντιπολίτευση αλλά και το ΠΑΣΟΚ, κάποια στοιχειώδη στοιχεία αυτοκριτικής. Ποιοι μας φτάσανε εδώ που μας φτάσανε; Και δεν περίμενα, αλλά δυστυχώς το ακούσαμε το πρωί σε αυτή την Αίθουσα, τέως </w:t>
      </w:r>
      <w:r>
        <w:rPr>
          <w:rFonts w:eastAsia="Times New Roman"/>
          <w:szCs w:val="24"/>
        </w:rPr>
        <w:lastRenderedPageBreak/>
        <w:t xml:space="preserve">Υπουργός, της προηγούμενης </w:t>
      </w:r>
      <w:r>
        <w:rPr>
          <w:rFonts w:eastAsia="Times New Roman"/>
          <w:szCs w:val="24"/>
        </w:rPr>
        <w:t>κ</w:t>
      </w:r>
      <w:r>
        <w:rPr>
          <w:rFonts w:eastAsia="Times New Roman"/>
          <w:szCs w:val="24"/>
        </w:rPr>
        <w:t>υβέρνησης της Νέας Δημοκρατίας, να μι</w:t>
      </w:r>
      <w:r>
        <w:rPr>
          <w:rFonts w:eastAsia="Times New Roman"/>
          <w:szCs w:val="24"/>
        </w:rPr>
        <w:t>λάει περί «γκεμπελίσκων» του ΣΥΡΙΖΑ. Ας σοβαρευτούμε, λοιπόν.</w:t>
      </w:r>
    </w:p>
    <w:p w14:paraId="3695017C"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Θα μπούμε τώρα και στο θέμα μας. Η Κυβέρνηση ακολουθεί ένα σταθερό οδικό χάρτη. Προχωρεί στη γρήγορη ολοκλήρωση της αξιολόγησης, χωρίς κα</w:t>
      </w:r>
      <w:r>
        <w:rPr>
          <w:rFonts w:eastAsia="Times New Roman"/>
          <w:szCs w:val="24"/>
        </w:rPr>
        <w:t>μ</w:t>
      </w:r>
      <w:r>
        <w:rPr>
          <w:rFonts w:eastAsia="Times New Roman"/>
          <w:szCs w:val="24"/>
        </w:rPr>
        <w:t xml:space="preserve">μιά υποχώρηση από το ευρωπαϊκό κεκτημένο. Προχωρεί στην </w:t>
      </w:r>
      <w:r>
        <w:rPr>
          <w:rFonts w:eastAsia="Times New Roman"/>
          <w:szCs w:val="24"/>
        </w:rPr>
        <w:t xml:space="preserve">ένταξη στο </w:t>
      </w:r>
      <w:r>
        <w:rPr>
          <w:rFonts w:eastAsia="Times New Roman"/>
          <w:szCs w:val="24"/>
          <w:lang w:val="en-US"/>
        </w:rPr>
        <w:t>QE</w:t>
      </w:r>
      <w:r>
        <w:rPr>
          <w:rFonts w:eastAsia="Times New Roman"/>
          <w:szCs w:val="24"/>
        </w:rPr>
        <w:t xml:space="preserve"> και τη δοκιμαστική έξοδο στις αγορές το 2017, με σκοπό την πλήρη έξοδο το 2018. Προχωρεί στην ολοκλήρωση του προγράμματος το 2018, χωρίς νέα μέτρα, με οριστικό τέλος των μνημονίων και ανάκτηση των όρων πολιτικής αυτονομίας και ισοτιμίας στην </w:t>
      </w:r>
      <w:r>
        <w:rPr>
          <w:rFonts w:eastAsia="Times New Roman"/>
          <w:szCs w:val="24"/>
        </w:rPr>
        <w:t xml:space="preserve">Ευρώπη. Προχωρεί σε ένα νέο αναπτυξιακό μοντέλο, που θα οδηγήσει τη μεταμνημονιακή Ελλάδα στην οριστική υπέρβαση της κρίσης, σε ανάπτυξη δίκαιη και βιώσιμη. </w:t>
      </w:r>
    </w:p>
    <w:p w14:paraId="3695017D" w14:textId="77777777" w:rsidR="006648D0" w:rsidRDefault="00CC2A7D">
      <w:pPr>
        <w:tabs>
          <w:tab w:val="left" w:pos="2608"/>
        </w:tabs>
        <w:spacing w:line="600" w:lineRule="auto"/>
        <w:jc w:val="both"/>
        <w:rPr>
          <w:rFonts w:eastAsia="Times New Roman"/>
          <w:szCs w:val="24"/>
        </w:rPr>
      </w:pPr>
      <w:r>
        <w:rPr>
          <w:rFonts w:eastAsia="Times New Roman"/>
          <w:szCs w:val="24"/>
        </w:rPr>
        <w:t xml:space="preserve">Θα οδηγήσει σε ανάπτυξη που θα δημιουργήσει θέσεις εργασίας, που θα φέρει σταδιακά πίσω το σημαντικό επιστημονικό και ιδιαίτερα καταρτισμένο δυναμικό των νέων μας, που στα χρόνια της διακυβέρνησης </w:t>
      </w:r>
      <w:r>
        <w:rPr>
          <w:rFonts w:eastAsia="Times New Roman"/>
          <w:szCs w:val="24"/>
        </w:rPr>
        <w:t xml:space="preserve">Νέας </w:t>
      </w:r>
      <w:r>
        <w:rPr>
          <w:rFonts w:eastAsia="Times New Roman"/>
          <w:szCs w:val="24"/>
        </w:rPr>
        <w:lastRenderedPageBreak/>
        <w:t>Δ</w:t>
      </w:r>
      <w:r>
        <w:rPr>
          <w:rFonts w:eastAsia="Times New Roman"/>
          <w:szCs w:val="24"/>
        </w:rPr>
        <w:t>ημοκρατίας</w:t>
      </w:r>
      <w:r>
        <w:rPr>
          <w:rFonts w:eastAsia="Times New Roman"/>
          <w:szCs w:val="24"/>
        </w:rPr>
        <w:t xml:space="preserve"> και ΠΑΣΟΚ έφυγαν σωρηδόν. Δεν φύγανε -γιατ</w:t>
      </w:r>
      <w:r>
        <w:rPr>
          <w:rFonts w:eastAsia="Times New Roman"/>
          <w:szCs w:val="24"/>
        </w:rPr>
        <w:t>ί το ακούσαμε κι αυτό σήμερα- όλες αυτές οι χιλιάδες νέ</w:t>
      </w:r>
      <w:r>
        <w:rPr>
          <w:rFonts w:eastAsia="Times New Roman"/>
          <w:szCs w:val="24"/>
        </w:rPr>
        <w:t>ων</w:t>
      </w:r>
      <w:r>
        <w:rPr>
          <w:rFonts w:eastAsia="Times New Roman"/>
          <w:szCs w:val="24"/>
        </w:rPr>
        <w:t xml:space="preserve"> επί Κυβέρνησης ΣΥΡΙΖΑ εδώ και δύο χρόνια. </w:t>
      </w:r>
    </w:p>
    <w:p w14:paraId="3695017E"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 xml:space="preserve">Εδώ, όμως, θα ήθελα να πω και τι είπε ο αρμόδιος Υπουργός Έρευνας το πρωί. Ανέφερε για την αύξηση των κονδυλίων στην έρευνα το 2017. Από 97 εκατομμύρια το </w:t>
      </w:r>
      <w:r>
        <w:rPr>
          <w:rFonts w:eastAsia="Times New Roman"/>
          <w:szCs w:val="24"/>
        </w:rPr>
        <w:t xml:space="preserve">2014 θα αυξηθούν στα 180 εκατομμύρια για το 2017 μέσα στον </w:t>
      </w:r>
      <w:r>
        <w:rPr>
          <w:rFonts w:eastAsia="Times New Roman"/>
          <w:szCs w:val="24"/>
        </w:rPr>
        <w:t>π</w:t>
      </w:r>
      <w:r>
        <w:rPr>
          <w:rFonts w:eastAsia="Times New Roman"/>
          <w:szCs w:val="24"/>
        </w:rPr>
        <w:t xml:space="preserve">ροϋπολογισμό, ενώ το 2016 δόθηκαν 148 εκατομμύρια. Θα υπάρχει δημιουργία, δηλαδή, των προϋποθέσεων εκείνων ενίσχυσης του επιστημονικού δυναμικού της χώρας και μάλιστα των νέων μας. </w:t>
      </w:r>
    </w:p>
    <w:p w14:paraId="3695017F"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 xml:space="preserve">Να μην πω και </w:t>
      </w:r>
      <w:r>
        <w:rPr>
          <w:rFonts w:eastAsia="Times New Roman"/>
          <w:szCs w:val="24"/>
        </w:rPr>
        <w:t>για τα ΕΣΠΑ, τα οποία εστιάζουν και προσανατολίζονται κυρίως στη νεανική επιχειρηματικότητα και την καινοτομία.</w:t>
      </w:r>
    </w:p>
    <w:p w14:paraId="36950180"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Όμως, κυρίες και κύριοι Βουλευτές, ανάπτυξη δεν είναι μόνον οι αριθμοί, είναι και οι νέες θέσεις εργασίας, είναι η ενίσχυση του κοινωνικού κράτο</w:t>
      </w:r>
      <w:r>
        <w:rPr>
          <w:rFonts w:eastAsia="Times New Roman"/>
          <w:szCs w:val="24"/>
        </w:rPr>
        <w:t xml:space="preserve">υς, είναι ανάπτυξη με επένδυση στην καινοτομία, συνυφασμένες με </w:t>
      </w:r>
      <w:r>
        <w:rPr>
          <w:rFonts w:eastAsia="Times New Roman"/>
          <w:szCs w:val="24"/>
        </w:rPr>
        <w:lastRenderedPageBreak/>
        <w:t>τις νέες πολιτικές και στον τομέα της ενέργειας, σύμφωνα πάντα με τη νέα ενεργειακή πολιτική στον τομέα της Ευρωπαϊκής Ένωσης</w:t>
      </w:r>
      <w:r>
        <w:rPr>
          <w:rFonts w:eastAsia="Times New Roman"/>
          <w:szCs w:val="24"/>
        </w:rPr>
        <w:t>,</w:t>
      </w:r>
      <w:r>
        <w:rPr>
          <w:rFonts w:eastAsia="Times New Roman"/>
          <w:szCs w:val="24"/>
        </w:rPr>
        <w:t xml:space="preserve"> η οποία πρόσφατα αποφασίστηκε, την προηγούμενη εβδομάδα, και διατ</w:t>
      </w:r>
      <w:r>
        <w:rPr>
          <w:rFonts w:eastAsia="Times New Roman"/>
          <w:szCs w:val="24"/>
        </w:rPr>
        <w:t xml:space="preserve">υπώνεται απλά «έξυπνη και καθαρή ενέργεια για όλους, επενδύσεις και ανάπτυξη με τη διάσταση της κλιματικής αλλαγής», συνυφασμένη απόλυτα με τις αποφάσεις του Παρισιού το Δεκέμβρη του 2015 -μιλάω για την </w:t>
      </w:r>
      <w:r>
        <w:rPr>
          <w:rFonts w:eastAsia="Times New Roman"/>
          <w:szCs w:val="24"/>
          <w:lang w:val="en-US"/>
        </w:rPr>
        <w:t>COP</w:t>
      </w:r>
      <w:r>
        <w:rPr>
          <w:rFonts w:eastAsia="Times New Roman"/>
          <w:szCs w:val="24"/>
        </w:rPr>
        <w:t xml:space="preserve"> 21- και του Μαρακές πρόσφατα, την </w:t>
      </w:r>
      <w:r>
        <w:rPr>
          <w:rFonts w:eastAsia="Times New Roman"/>
          <w:szCs w:val="24"/>
          <w:lang w:val="en-US"/>
        </w:rPr>
        <w:t>COP</w:t>
      </w:r>
      <w:r>
        <w:rPr>
          <w:rFonts w:eastAsia="Times New Roman"/>
          <w:szCs w:val="24"/>
        </w:rPr>
        <w:t xml:space="preserve"> 22. </w:t>
      </w:r>
    </w:p>
    <w:p w14:paraId="36950181"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Η Κυβέ</w:t>
      </w:r>
      <w:r>
        <w:rPr>
          <w:rFonts w:eastAsia="Times New Roman"/>
          <w:szCs w:val="24"/>
        </w:rPr>
        <w:t>ρνηση εφαρμόζει μια πολυδιάστατη εξωτερική πολιτική. Σήμερα ο Πρωθυπουργός βρίσκεται στο Ισραήλ συμμετέχοντας στην τριμερή συνάντηση Ελλάδας</w:t>
      </w:r>
      <w:r>
        <w:rPr>
          <w:rFonts w:eastAsia="Times New Roman"/>
          <w:szCs w:val="24"/>
        </w:rPr>
        <w:t xml:space="preserve"> </w:t>
      </w:r>
      <w:r>
        <w:rPr>
          <w:rFonts w:eastAsia="Times New Roman"/>
          <w:szCs w:val="24"/>
        </w:rPr>
        <w:t>-Κύπρου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Ισραήλ, όπου ο τομέας της ενέργειας και οι συνεργασίες είναι από τα πρώτα ζητήματα. Η μετατροπή της χώρας</w:t>
      </w:r>
      <w:r>
        <w:rPr>
          <w:rFonts w:eastAsia="Times New Roman"/>
          <w:szCs w:val="24"/>
        </w:rPr>
        <w:t xml:space="preserve"> μας σε περιφερειακό ενεργειακό κόμβο στην κρίσιμη περιοχή της Μεσογείου συμβάλλει στην ασφάλεια εφοδιασμού της Ευρωπαϊκής Ένωσης. </w:t>
      </w:r>
    </w:p>
    <w:p w14:paraId="36950182"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lastRenderedPageBreak/>
        <w:t>Η Ευρωπαϊκή Ένωση θα επιτύχει την ασφάλεια εφοδιασμού της με διαφοροποίηση πηγών και ενεργειακών δρόμων, διαφοροποίηση πηγών</w:t>
      </w:r>
      <w:r>
        <w:rPr>
          <w:rFonts w:eastAsia="Times New Roman"/>
          <w:szCs w:val="24"/>
        </w:rPr>
        <w:t xml:space="preserve"> και διαδρομών όπως ο νότιος διάδρομος, όπου και εντάσσονται ο </w:t>
      </w:r>
      <w:r>
        <w:rPr>
          <w:rFonts w:eastAsia="Times New Roman"/>
          <w:szCs w:val="24"/>
          <w:lang w:val="en-US"/>
        </w:rPr>
        <w:t>TAP</w:t>
      </w:r>
      <w:r>
        <w:rPr>
          <w:rFonts w:eastAsia="Times New Roman"/>
          <w:szCs w:val="24"/>
        </w:rPr>
        <w:t xml:space="preserve">, ο </w:t>
      </w:r>
      <w:r>
        <w:rPr>
          <w:rFonts w:eastAsia="Times New Roman"/>
          <w:szCs w:val="24"/>
          <w:lang w:val="en-US"/>
        </w:rPr>
        <w:t>IGB</w:t>
      </w:r>
      <w:r>
        <w:rPr>
          <w:rFonts w:eastAsia="Times New Roman"/>
          <w:szCs w:val="24"/>
        </w:rPr>
        <w:t xml:space="preserve"> και αφορούν το φυσικό αέριο, και άλλα πολλά τέτοια αντίστοιχα έργα που θα συμβάλλουν πραγματικά στην κατεύθυνση αυτή.</w:t>
      </w:r>
    </w:p>
    <w:p w14:paraId="36950183"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Προτεραιότητα για την Ευρωπαϊκή Ένωση είναι η ενεργειακή αποδοτικότητα και η εξοικονόμηση ενέργειας, ένας τομέας με σημαντικά αναπτυξιακά χαρακτηριστικά, ένας τομέας που δίνει δουλειά σε πολλούς κλάδους της κατασκευής, που πλήγηκε ιδιαίτερα την τελευταία π</w:t>
      </w:r>
      <w:r>
        <w:rPr>
          <w:rFonts w:eastAsia="Times New Roman"/>
          <w:szCs w:val="24"/>
        </w:rPr>
        <w:t xml:space="preserve">ενταετία, πέραν βέβαια του οικολογικού αποτυπώματος που αφήνει. </w:t>
      </w:r>
    </w:p>
    <w:p w14:paraId="36950184"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Το Υπουργείο Ανάπτυξης πρόσφατα ενέταξε στο Πρόγραμμα Δημόσιων Επενδύσεων δύο νέα χρηματοδοτικά εργαλεία. Το ένα είναι το Ταμείο «Εξοικονομώ ΙΙ». Εντός του Δεκεμβρίου θα αρχίσει η χρηματοδότη</w:t>
      </w:r>
      <w:r>
        <w:rPr>
          <w:rFonts w:eastAsia="Times New Roman"/>
          <w:szCs w:val="24"/>
        </w:rPr>
        <w:t xml:space="preserve">ση. Το Ταμείο αφορά το νέο πρόγραμμα «Εξοικονομώ κατ’ </w:t>
      </w:r>
      <w:r>
        <w:rPr>
          <w:rFonts w:eastAsia="Times New Roman"/>
          <w:szCs w:val="24"/>
        </w:rPr>
        <w:t>Ο</w:t>
      </w:r>
      <w:r>
        <w:rPr>
          <w:rFonts w:eastAsia="Times New Roman"/>
          <w:szCs w:val="24"/>
        </w:rPr>
        <w:t xml:space="preserve">ίκον». Θα δοθούν </w:t>
      </w:r>
      <w:r>
        <w:rPr>
          <w:rFonts w:eastAsia="Times New Roman"/>
          <w:szCs w:val="24"/>
        </w:rPr>
        <w:lastRenderedPageBreak/>
        <w:t xml:space="preserve">68 εκατομμύρια δάνεια σε χαμηλά εισοδήματα και αδύναμους από το ΕΤΕΑΝ. Ο </w:t>
      </w:r>
      <w:r>
        <w:rPr>
          <w:rFonts w:eastAsia="Times New Roman"/>
          <w:szCs w:val="24"/>
        </w:rPr>
        <w:t>π</w:t>
      </w:r>
      <w:r>
        <w:rPr>
          <w:rFonts w:eastAsia="Times New Roman"/>
          <w:szCs w:val="24"/>
        </w:rPr>
        <w:t>ροϋπολογισμός δε του Ταμείου είναι 500 εκατομμύρια και τα 248 είναι από το ΕΠ</w:t>
      </w:r>
      <w:r>
        <w:rPr>
          <w:rFonts w:eastAsia="Times New Roman"/>
          <w:szCs w:val="24"/>
        </w:rPr>
        <w:t>ΑΝΕ</w:t>
      </w:r>
      <w:r>
        <w:rPr>
          <w:rFonts w:eastAsia="Times New Roman"/>
          <w:szCs w:val="24"/>
        </w:rPr>
        <w:t>Κ του ΕΣΠΑ για το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2020.</w:t>
      </w:r>
      <w:r>
        <w:rPr>
          <w:rFonts w:eastAsia="Times New Roman"/>
          <w:szCs w:val="24"/>
        </w:rPr>
        <w:t xml:space="preserve"> </w:t>
      </w:r>
    </w:p>
    <w:p w14:paraId="36950185"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 xml:space="preserve">Ανάπτυξη είναι και οι επενδύσεις σε </w:t>
      </w:r>
      <w:r>
        <w:rPr>
          <w:rFonts w:eastAsia="Times New Roman"/>
          <w:szCs w:val="24"/>
        </w:rPr>
        <w:t>ανανεώσιμες πηγές ε</w:t>
      </w:r>
      <w:r>
        <w:rPr>
          <w:rFonts w:eastAsia="Times New Roman"/>
          <w:szCs w:val="24"/>
        </w:rPr>
        <w:t>νέργειας. Ψηφίστηκε νέος νόμος για τον νέο μηχανισμό των ΑΠΕ από την Κυβέρνηση και από τη Βουλή, εδώ βέβαια, ενώ διασφαλίστηκε και η μη ιδιωτικοποίηση του ΑΔΜΗΕ και των δικτύων. Μην το ξεχνάμε. Το 51</w:t>
      </w:r>
      <w:r>
        <w:rPr>
          <w:rFonts w:eastAsia="Times New Roman"/>
          <w:szCs w:val="24"/>
        </w:rPr>
        <w:t xml:space="preserve">% είναι υπό δημόσιο έλεγχο, και αυτό είναι πολύ σημαντικό, ενώ η προηγούμενη </w:t>
      </w:r>
      <w:r>
        <w:rPr>
          <w:rFonts w:eastAsia="Times New Roman"/>
          <w:szCs w:val="24"/>
        </w:rPr>
        <w:t>κ</w:t>
      </w:r>
      <w:r>
        <w:rPr>
          <w:rFonts w:eastAsia="Times New Roman"/>
          <w:szCs w:val="24"/>
        </w:rPr>
        <w:t>υβέρνησή σας ετοίμαζε την ιδιωτικοποίησή του κατά 66%. Επίσης, ακυρώθηκε και ο νόμος για τη «μικρή ΔΕΗ», το να ιδιωτικοποιηθεί δηλαδή το 30% της ΔΕΗ.</w:t>
      </w:r>
    </w:p>
    <w:p w14:paraId="36950186" w14:textId="77777777" w:rsidR="006648D0" w:rsidRDefault="00CC2A7D">
      <w:pPr>
        <w:tabs>
          <w:tab w:val="left" w:pos="2608"/>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 συντομεύετε.</w:t>
      </w:r>
    </w:p>
    <w:p w14:paraId="36950187" w14:textId="77777777" w:rsidR="006648D0" w:rsidRDefault="00CC2A7D">
      <w:pPr>
        <w:tabs>
          <w:tab w:val="left" w:pos="2608"/>
        </w:tabs>
        <w:spacing w:line="600" w:lineRule="auto"/>
        <w:ind w:firstLine="720"/>
        <w:jc w:val="both"/>
        <w:rPr>
          <w:rFonts w:eastAsia="Times New Roman"/>
          <w:szCs w:val="24"/>
        </w:rPr>
      </w:pPr>
      <w:r>
        <w:rPr>
          <w:rFonts w:eastAsia="Times New Roman"/>
          <w:b/>
          <w:szCs w:val="24"/>
        </w:rPr>
        <w:t xml:space="preserve">ΧΑΡΟΥΛΑ (ΧΑΡΑ) ΚΑΦΑΝΤΑΡΗ: </w:t>
      </w:r>
      <w:r>
        <w:rPr>
          <w:rFonts w:eastAsia="Times New Roman"/>
          <w:szCs w:val="24"/>
        </w:rPr>
        <w:t>Κύριε Πρόεδρε, μισό λεπτό.</w:t>
      </w:r>
    </w:p>
    <w:p w14:paraId="36950188"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lastRenderedPageBreak/>
        <w:t>Θα ήθελα</w:t>
      </w:r>
      <w:r>
        <w:rPr>
          <w:rFonts w:eastAsia="Times New Roman"/>
          <w:szCs w:val="24"/>
        </w:rPr>
        <w:t>,</w:t>
      </w:r>
      <w:r>
        <w:rPr>
          <w:rFonts w:eastAsia="Times New Roman"/>
          <w:szCs w:val="24"/>
        </w:rPr>
        <w:t xml:space="preserve"> κλείνοντας</w:t>
      </w:r>
      <w:r>
        <w:rPr>
          <w:rFonts w:eastAsia="Times New Roman"/>
          <w:szCs w:val="24"/>
        </w:rPr>
        <w:t>,</w:t>
      </w:r>
      <w:r>
        <w:rPr>
          <w:rFonts w:eastAsia="Times New Roman"/>
          <w:szCs w:val="24"/>
        </w:rPr>
        <w:t xml:space="preserve"> να πω ότι αυτή είναι η ανάπτυξη με το οικολογικό αποτύπωμα που είπαμε και με κοινωνικά αποτελέσματα. Πολλή συζήτηση γίνεται, όμως, για τα πλεονάσματα. Τι πλε</w:t>
      </w:r>
      <w:r>
        <w:rPr>
          <w:rFonts w:eastAsia="Times New Roman"/>
          <w:szCs w:val="24"/>
        </w:rPr>
        <w:t xml:space="preserve">ονάσματα θα συμφωνήσουμε μετά το 2018; Εγώ τολμώ να πω ότι η επιδίωξη πλεονασμάτων, ακόμα και πολύ χαμηλών, αν δεν υπάρχει η ραγδαία ανάπτυξη που περιγράψαμε πριν, η δίκαιη και βιώσιμη, δεν θα έχει οικονομική λογική ούτε κοινωνική ωφέλεια. Άρα το στοίχημα </w:t>
      </w:r>
      <w:r>
        <w:rPr>
          <w:rFonts w:eastAsia="Times New Roman"/>
          <w:szCs w:val="24"/>
        </w:rPr>
        <w:t xml:space="preserve">για το 2017 είναι: </w:t>
      </w:r>
      <w:r>
        <w:rPr>
          <w:rFonts w:eastAsia="Times New Roman"/>
          <w:szCs w:val="24"/>
        </w:rPr>
        <w:t>ε</w:t>
      </w:r>
      <w:r>
        <w:rPr>
          <w:rFonts w:eastAsia="Times New Roman"/>
          <w:szCs w:val="24"/>
        </w:rPr>
        <w:t>πενδύσεις και ανάπτυξη.</w:t>
      </w:r>
    </w:p>
    <w:p w14:paraId="36950189"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Ευχαριστώ πολύ.</w:t>
      </w:r>
    </w:p>
    <w:p w14:paraId="3695018A" w14:textId="77777777" w:rsidR="006648D0" w:rsidRDefault="00CC2A7D">
      <w:pPr>
        <w:tabs>
          <w:tab w:val="left" w:pos="2608"/>
        </w:tabs>
        <w:spacing w:line="600" w:lineRule="auto"/>
        <w:ind w:firstLine="720"/>
        <w:jc w:val="center"/>
        <w:rPr>
          <w:rFonts w:eastAsia="Times New Roman" w:cs="Times New Roman"/>
          <w:szCs w:val="24"/>
        </w:rPr>
      </w:pPr>
      <w:r>
        <w:rPr>
          <w:rFonts w:eastAsia="Times New Roman"/>
          <w:szCs w:val="24"/>
        </w:rPr>
        <w:t>(Χειροκροτήματα από την πτέρυγα του ΣΥΡΙΖΑ)</w:t>
      </w:r>
    </w:p>
    <w:p w14:paraId="3695018B"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Ευχαριστούμε την κ. Καφαντάρη. </w:t>
      </w:r>
    </w:p>
    <w:p w14:paraId="3695018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Αγροτικής Ανάπτυξης και Τροφίμων κ. Βασίλειος Κόκκαλης. </w:t>
      </w:r>
    </w:p>
    <w:p w14:paraId="3695018D"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ΝΙΚΟΛΑΟ</w:t>
      </w:r>
      <w:r>
        <w:rPr>
          <w:rFonts w:eastAsia="Times New Roman" w:cs="Times New Roman"/>
          <w:b/>
          <w:szCs w:val="24"/>
        </w:rPr>
        <w:t>Σ ΔΕΝΔΙΑΣ:</w:t>
      </w:r>
      <w:r>
        <w:rPr>
          <w:rFonts w:eastAsia="Times New Roman" w:cs="Times New Roman"/>
          <w:szCs w:val="24"/>
        </w:rPr>
        <w:t xml:space="preserve"> Κύριε Πρόεδρε, περιμέναμε να ακούσουμε τον συνάδελφο κ. Κοντογεώργο μέχρι αυτή την ώρα. </w:t>
      </w:r>
    </w:p>
    <w:p w14:paraId="3695018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ΚΩΝΣΤΑΝΤΙΝΟΣ ΚΟΝΤΟΓΕΩΡΓΟΣ: </w:t>
      </w:r>
      <w:r>
        <w:rPr>
          <w:rFonts w:eastAsia="Times New Roman" w:cs="Times New Roman"/>
          <w:szCs w:val="24"/>
        </w:rPr>
        <w:t xml:space="preserve">Κύριε Πρόεδρε, βάλατε πολλούς να μιλήσουν σε αυτή την ενότητα, καθώς και Κοινοβουλευτικούς Εκπροσώπους. </w:t>
      </w:r>
    </w:p>
    <w:p w14:paraId="3695018F"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ΠΡΟΕΔΡΟΣ (Νικόλαος Βούτσ</w:t>
      </w:r>
      <w:r>
        <w:rPr>
          <w:rFonts w:eastAsia="Times New Roman" w:cs="Times New Roman"/>
          <w:b/>
          <w:szCs w:val="24"/>
        </w:rPr>
        <w:t xml:space="preserve">ης): </w:t>
      </w:r>
      <w:r>
        <w:rPr>
          <w:rFonts w:eastAsia="Times New Roman" w:cs="Times New Roman"/>
          <w:szCs w:val="24"/>
        </w:rPr>
        <w:t>Ξέρετε γιατί μιλάει τώρα ο κ. Κόκκαλης; Δεν μπορεί να μιλήσει μετά από εσάς, γιατί πρέπει να υπάρχει εναλλαγή των κομμάτων όσον αφορά τους ομιλητές. Δηλαδή πρέπει μετά τον Υπουργό να είστε εσείς που θα μιλήσετε. Καταλάβατε; Υπάρχει μια τακτική επ’ αυτ</w:t>
      </w:r>
      <w:r>
        <w:rPr>
          <w:rFonts w:eastAsia="Times New Roman" w:cs="Times New Roman"/>
          <w:szCs w:val="24"/>
        </w:rPr>
        <w:t xml:space="preserve">ού του θέματος. </w:t>
      </w:r>
    </w:p>
    <w:p w14:paraId="36950190"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ΚΩΝΣΤΑΝΤΙΝΟΣ ΚΟΝΤΟΓΕΩΡΓΟΣ: </w:t>
      </w:r>
      <w:r>
        <w:rPr>
          <w:rFonts w:eastAsia="Times New Roman" w:cs="Times New Roman"/>
          <w:szCs w:val="24"/>
        </w:rPr>
        <w:t xml:space="preserve">Έχω φέρει τους οπαδούς μου και τους διώχνετε με αυτόν τον τρόπο! </w:t>
      </w:r>
    </w:p>
    <w:p w14:paraId="36950191"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Περιμένουν με αγωνία και απαντοχή και ύστερα θα φύγουν ενθουσιασμένοι</w:t>
      </w:r>
      <w:r>
        <w:rPr>
          <w:rFonts w:eastAsia="Times New Roman" w:cs="Times New Roman"/>
          <w:szCs w:val="24"/>
        </w:rPr>
        <w:t>!</w:t>
      </w:r>
      <w:r>
        <w:rPr>
          <w:rFonts w:eastAsia="Times New Roman" w:cs="Times New Roman"/>
          <w:szCs w:val="24"/>
        </w:rPr>
        <w:t xml:space="preserve"> </w:t>
      </w:r>
    </w:p>
    <w:p w14:paraId="36950192"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ΝΙΚΟΛΑΟΣ ΔΕΝΔΙΑΣ:</w:t>
      </w:r>
      <w:r>
        <w:rPr>
          <w:rFonts w:eastAsia="Times New Roman" w:cs="Times New Roman"/>
          <w:szCs w:val="24"/>
        </w:rPr>
        <w:t xml:space="preserve"> Απογοητεύθηκε η κερκίδα! </w:t>
      </w:r>
    </w:p>
    <w:p w14:paraId="36950193" w14:textId="77777777" w:rsidR="006648D0" w:rsidRDefault="00CC2A7D">
      <w:pPr>
        <w:spacing w:line="600" w:lineRule="auto"/>
        <w:ind w:firstLine="720"/>
        <w:jc w:val="both"/>
        <w:rPr>
          <w:rFonts w:eastAsia="Times New Roman" w:cs="Times New Roman"/>
          <w:b/>
          <w:szCs w:val="24"/>
        </w:rPr>
      </w:pPr>
      <w:r>
        <w:rPr>
          <w:rFonts w:eastAsia="Times New Roman" w:cs="Times New Roman"/>
          <w:b/>
          <w:szCs w:val="24"/>
        </w:rPr>
        <w:t>Β</w:t>
      </w:r>
      <w:r>
        <w:rPr>
          <w:rFonts w:eastAsia="Times New Roman" w:cs="Times New Roman"/>
          <w:b/>
          <w:szCs w:val="24"/>
        </w:rPr>
        <w:t>ΑΣΙΛΕΙΟΣ ΚΟΚΚΑΛΗΣ (Υφυπουργός Αγροτικής Ανάπτυξης και Τροφίμων):</w:t>
      </w:r>
      <w:r>
        <w:rPr>
          <w:rFonts w:eastAsia="Times New Roman" w:cs="Times New Roman"/>
          <w:szCs w:val="24"/>
        </w:rPr>
        <w:t xml:space="preserve"> Θα προσπαθήσω να είμαι σύντομος, κύριε συνάδελφε. </w:t>
      </w:r>
    </w:p>
    <w:p w14:paraId="36950194"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Να είστε καλά. Αλίμονο, δεν το είπε για εσάς, κύριε Κόκκαλη. </w:t>
      </w:r>
    </w:p>
    <w:p w14:paraId="3695019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Έχετε τον λόγο.</w:t>
      </w:r>
    </w:p>
    <w:p w14:paraId="36950196"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(Υφυπουργός </w:t>
      </w:r>
      <w:r>
        <w:rPr>
          <w:rFonts w:eastAsia="Times New Roman" w:cs="Times New Roman"/>
          <w:b/>
          <w:szCs w:val="24"/>
        </w:rPr>
        <w:t>Αγροτικής Ανάπτυξης και Τροφίμων):</w:t>
      </w:r>
      <w:r>
        <w:rPr>
          <w:rFonts w:eastAsia="Times New Roman" w:cs="Times New Roman"/>
          <w:szCs w:val="24"/>
        </w:rPr>
        <w:t xml:space="preserve"> Ευχαριστώ, κύριε Πρόεδρε. </w:t>
      </w:r>
    </w:p>
    <w:p w14:paraId="3695019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καλούμαστε σε δ</w:t>
      </w:r>
      <w:r>
        <w:rPr>
          <w:rFonts w:eastAsia="Times New Roman" w:cs="Times New Roman"/>
          <w:szCs w:val="24"/>
        </w:rPr>
        <w:t>ύ</w:t>
      </w:r>
      <w:r>
        <w:rPr>
          <w:rFonts w:eastAsia="Times New Roman" w:cs="Times New Roman"/>
          <w:szCs w:val="24"/>
        </w:rPr>
        <w:t>ο ημέρες να ψηφίσουμε έναν προϋπολογισμό σε μια κρίσιμη περίοδο, που στην Ευρώπη όντως επικρατεί ένα κλίμα ευρωσκεπτικισμού. Μέσα σ’ αυτό το κλίμα ε</w:t>
      </w:r>
      <w:r>
        <w:rPr>
          <w:rFonts w:eastAsia="Times New Roman" w:cs="Times New Roman"/>
          <w:szCs w:val="24"/>
        </w:rPr>
        <w:t xml:space="preserve">υρωσκεπτικισμού η χώρα μας, προσηλωμένη στην αρχή της αλληλεγγύης </w:t>
      </w:r>
      <w:r>
        <w:rPr>
          <w:rFonts w:eastAsia="Times New Roman" w:cs="Times New Roman"/>
          <w:szCs w:val="24"/>
        </w:rPr>
        <w:lastRenderedPageBreak/>
        <w:t xml:space="preserve">και του πρωτογενούς ενωτικού δικαίου, διατυμπανίζει: «Όχι στην πολιτική της λιτότητας». </w:t>
      </w:r>
    </w:p>
    <w:p w14:paraId="3695019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Πριν λίγες ημέρες είχαμε μια απόφαση για το χρέος. Θα μου επιτρέψετε να πω ότι εδώ η Αντιπολίτευση δε</w:t>
      </w:r>
      <w:r>
        <w:rPr>
          <w:rFonts w:eastAsia="Times New Roman" w:cs="Times New Roman"/>
          <w:szCs w:val="24"/>
        </w:rPr>
        <w:t>ν στέκεται στο ύψος των περιστάσεων. Ακούμε φωνές ότι δεν είναι μια καλή ρύθμιση, ακούμε φωνές, επίσης, ότι ουσιαστικά πρόκειται για τρίτο μνημόνιο. Ακούμε φωνές ότι τελικά το χρέος δεν είναι το ζήτημα, ενώ η απλή λογική και η ανάγνωση του κειμένου λέει άλ</w:t>
      </w:r>
      <w:r>
        <w:rPr>
          <w:rFonts w:eastAsia="Times New Roman" w:cs="Times New Roman"/>
          <w:szCs w:val="24"/>
        </w:rPr>
        <w:t xml:space="preserve">λα πράγματα. Όλοι οι Έλληνες μπορούν να πληροφορηθούν το κείμενο αυτής της συμφωνίας. </w:t>
      </w:r>
    </w:p>
    <w:p w14:paraId="3695019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 κείμενο αυτής της συμφωνίας έχει τρεις λέξεις. Έχει τη λέξη «ενέκρινε», αλλά έχει και τις λέξεις «υπενθυμίζει», «γνωστοποιεί», «καλεί». Δημιουργούν υποχρέωση οι λέξει</w:t>
      </w:r>
      <w:r>
        <w:rPr>
          <w:rFonts w:eastAsia="Times New Roman" w:cs="Times New Roman"/>
          <w:szCs w:val="24"/>
        </w:rPr>
        <w:t xml:space="preserve">ς «γνωστοποίηση», «υπενθύμιση»; Η λέξη, όμως, «εγκρίνω» τι σημαίνει; Η λέξη «εγκρίνω» σημαίνει ότι έχει αποφασιστεί ήδη κάτι για το χρέος. Δεν πανηγυρίζουμε, αλλά οφείλετε να </w:t>
      </w:r>
      <w:r>
        <w:rPr>
          <w:rFonts w:eastAsia="Times New Roman" w:cs="Times New Roman"/>
          <w:szCs w:val="24"/>
        </w:rPr>
        <w:lastRenderedPageBreak/>
        <w:t>παραδεχθείτε ότι είναι ένα μικρό θετικότατο βήμα. Δεν πρέπει να παίζουμε με τις λ</w:t>
      </w:r>
      <w:r>
        <w:rPr>
          <w:rFonts w:eastAsia="Times New Roman" w:cs="Times New Roman"/>
          <w:szCs w:val="24"/>
        </w:rPr>
        <w:t xml:space="preserve">έξεις και δεν πρέπει να υποτιμούμε τη νοημοσύνη των πολιτών. </w:t>
      </w:r>
    </w:p>
    <w:p w14:paraId="3695019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διαπίστωση ότι ο πρωτογενής τομέας είναι σημαντικός για τη χώρα μας έχει καταντήσει κοινότοπη. Κανείς εδώ σ’ αυτή την Αίθουσα δεν αμφισβητεί ότι πρέπει να στηριχθ</w:t>
      </w:r>
      <w:r>
        <w:rPr>
          <w:rFonts w:eastAsia="Times New Roman" w:cs="Times New Roman"/>
          <w:szCs w:val="24"/>
        </w:rPr>
        <w:t xml:space="preserve">εί η γεωργία, ότι πρέπει να στηριχθεί η κτηνοτροφία. Στο διά ταύτα μπερδευόμαστε όλοι. </w:t>
      </w:r>
    </w:p>
    <w:p w14:paraId="3695019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Δεν είμαι απ’ αυτούς οι οποίοι πετάνε το μπαλάκι στην εξέδρα. Δράττομαι, όμως, της ευκαιρίας και μπαίνω αναγκαστικά στον πειρασμό, τουλάχιστον για ένα λεπτό, να αναφέρω</w:t>
      </w:r>
      <w:r>
        <w:rPr>
          <w:rFonts w:eastAsia="Times New Roman" w:cs="Times New Roman"/>
          <w:szCs w:val="24"/>
        </w:rPr>
        <w:t xml:space="preserve"> κάποια τραγικά λάθη, τα οποία έγιναν στο παρελθόν: </w:t>
      </w:r>
    </w:p>
    <w:p w14:paraId="3695019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Πρώτον, η πώληση της Αγροτικής Τράπεζας. Καταργήθηκε, για όσους γνωρίζουν, η Αγροτική Πίστη. Δεν μπορούμε να μιλάμε σήμερα και </w:t>
      </w:r>
      <w:r>
        <w:rPr>
          <w:rFonts w:eastAsia="Times New Roman" w:cs="Times New Roman"/>
          <w:szCs w:val="24"/>
        </w:rPr>
        <w:lastRenderedPageBreak/>
        <w:t>να μας κουνάει το δάχτυλο η Αντιπολίτευση ότι δεν στηρίζουμε τον αγροτικό το</w:t>
      </w:r>
      <w:r>
        <w:rPr>
          <w:rFonts w:eastAsia="Times New Roman" w:cs="Times New Roman"/>
          <w:szCs w:val="24"/>
        </w:rPr>
        <w:t xml:space="preserve">μέα, όταν το καθ’ ύλην αρμόδιο όργανο, η Αγροτική Τράπεζα, ξεπουλήθηκε. Δεν μπορεί κάποιοι από την Αντιπολίτευση να λένε ότι αυτή η Κυβέρνηση δεν στηρίζει τον αγρότη και τον κτηνοτρόφο, όταν το πρώτο μέλημά μας είναι ο αδύναμος αγρότης και ο κτηνοτρόφος. </w:t>
      </w:r>
    </w:p>
    <w:p w14:paraId="3695019D" w14:textId="77777777" w:rsidR="006648D0" w:rsidRDefault="00CC2A7D">
      <w:pPr>
        <w:spacing w:line="600" w:lineRule="auto"/>
        <w:ind w:firstLine="720"/>
        <w:jc w:val="both"/>
        <w:rPr>
          <w:rFonts w:eastAsia="Times New Roman"/>
          <w:szCs w:val="24"/>
        </w:rPr>
      </w:pPr>
      <w:r>
        <w:rPr>
          <w:rFonts w:eastAsia="Times New Roman"/>
          <w:szCs w:val="24"/>
        </w:rPr>
        <w:t>Και τον αδύναμο αγρότη και τον κτηνοτρόφο δεν τους στηρίζουμε με προτάσεις, όπως αυτή του Αρχηγού της Αξιωματικής Αντιπολίτευσης στις 26 Ιανουαρίου 2016, δηλαδή «προχωρήστε στον συμψηφισμό των οφειλομένων εισφορών», όπερ σημαίνει κατάσχεση με τις αγροτικές</w:t>
      </w:r>
      <w:r>
        <w:rPr>
          <w:rFonts w:eastAsia="Times New Roman"/>
          <w:szCs w:val="24"/>
        </w:rPr>
        <w:t xml:space="preserve"> επιδοτήσεις. Από κάτω χειροκροτήματα της Νέας Δημοκρατίας. </w:t>
      </w:r>
    </w:p>
    <w:p w14:paraId="3695019E" w14:textId="77777777" w:rsidR="006648D0" w:rsidRDefault="00CC2A7D">
      <w:pPr>
        <w:spacing w:line="600" w:lineRule="auto"/>
        <w:ind w:firstLine="720"/>
        <w:jc w:val="both"/>
        <w:rPr>
          <w:rFonts w:eastAsia="Times New Roman"/>
          <w:szCs w:val="24"/>
        </w:rPr>
      </w:pPr>
      <w:r>
        <w:rPr>
          <w:rFonts w:eastAsia="Times New Roman"/>
          <w:szCs w:val="24"/>
        </w:rPr>
        <w:t>Δεν στηρίζεται έτσι ο αδύναμος αγρότης και ο κτηνοτρόφος. Το μέλημά μας -και το δικό σας- έπρεπε τουλάχιστον να είναι να προστατευτεί, μέχρι ένα ποσό, η αγροτική επιδότηση. Και σε αυτή την κατεύθ</w:t>
      </w:r>
      <w:r>
        <w:rPr>
          <w:rFonts w:eastAsia="Times New Roman"/>
          <w:szCs w:val="24"/>
        </w:rPr>
        <w:t>υνση θα πορευτούμε.</w:t>
      </w:r>
    </w:p>
    <w:p w14:paraId="3695019F"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Επαναλαμβάνω ότι είναι πάρα πολλά αυτά τα οποία έχουν γίνει στο παρελθόν, αλλά να έρθω στο παρόν και στο μέλλον. </w:t>
      </w:r>
    </w:p>
    <w:p w14:paraId="369501A0" w14:textId="77777777" w:rsidR="006648D0" w:rsidRDefault="00CC2A7D">
      <w:pPr>
        <w:spacing w:line="600" w:lineRule="auto"/>
        <w:ind w:firstLine="720"/>
        <w:jc w:val="both"/>
        <w:rPr>
          <w:rFonts w:eastAsia="Times New Roman"/>
          <w:szCs w:val="24"/>
        </w:rPr>
      </w:pPr>
      <w:r>
        <w:rPr>
          <w:rFonts w:eastAsia="Times New Roman"/>
          <w:szCs w:val="24"/>
        </w:rPr>
        <w:t>Οι άξονες στους οποίους θα κινηθεί το Υπουργείου Αγροτικής Ανάπτυξης είναι δύο: Πρώτον, η βελτίωση της καθημερινότητας του</w:t>
      </w:r>
      <w:r>
        <w:rPr>
          <w:rFonts w:eastAsia="Times New Roman"/>
          <w:szCs w:val="24"/>
        </w:rPr>
        <w:t xml:space="preserve"> αγρότη και του κτηνοτρόφου. Προχθές ανακοινώθηκε από τον Υπουργό η κάρτα του αγρότη. Αναμφίβολα είναι ένα εργαλείο για τη ρευστότητα του αγρότη και μάλιστα με ελκυστικό επιτόκιο. </w:t>
      </w:r>
    </w:p>
    <w:p w14:paraId="369501A1" w14:textId="77777777" w:rsidR="006648D0" w:rsidRDefault="00CC2A7D">
      <w:pPr>
        <w:spacing w:line="600" w:lineRule="auto"/>
        <w:ind w:firstLine="720"/>
        <w:jc w:val="both"/>
        <w:rPr>
          <w:rFonts w:eastAsia="Times New Roman"/>
          <w:szCs w:val="24"/>
        </w:rPr>
      </w:pPr>
      <w:r>
        <w:rPr>
          <w:rFonts w:eastAsia="Times New Roman"/>
          <w:szCs w:val="24"/>
        </w:rPr>
        <w:t>Βάλαμε τάξη -κανείς δεν το αμφισβητεί- στις πληρωμές στον ΟΠΕΚΕΠΕ. Δεν μπαί</w:t>
      </w:r>
      <w:r>
        <w:rPr>
          <w:rFonts w:eastAsia="Times New Roman"/>
          <w:szCs w:val="24"/>
        </w:rPr>
        <w:t>νω στη λογική και στην κουβέντα για τον καταλογισμό των ποσών εξαιτίας παραλείψεων των προηγούμενων κυβερνήσεων, αλλά, επιτέλους, σε αυτή την Αίθουσα κι όχι μόνο, το λένε και οι ίδιοι οι αγρότες και οι κτηνοτρόφοι, μπορεί να υπάρχουν καθυστερήσεις, όμως, β</w:t>
      </w:r>
      <w:r>
        <w:rPr>
          <w:rFonts w:eastAsia="Times New Roman"/>
          <w:szCs w:val="24"/>
        </w:rPr>
        <w:t xml:space="preserve">άλαμε τάξη στις πληρωμές. </w:t>
      </w:r>
    </w:p>
    <w:p w14:paraId="369501A2" w14:textId="77777777" w:rsidR="006648D0" w:rsidRDefault="00CC2A7D">
      <w:pPr>
        <w:spacing w:line="600" w:lineRule="auto"/>
        <w:ind w:firstLine="720"/>
        <w:jc w:val="both"/>
        <w:rPr>
          <w:rFonts w:eastAsia="Times New Roman"/>
          <w:szCs w:val="24"/>
        </w:rPr>
      </w:pPr>
      <w:r>
        <w:rPr>
          <w:rFonts w:eastAsia="Times New Roman"/>
          <w:szCs w:val="24"/>
        </w:rPr>
        <w:lastRenderedPageBreak/>
        <w:t>Μεγάλο ρόλο θα παίξει η εκπαίδευση των αγροτών. Ευελπιστούμε πολλά στην εκπαίδευση των αγροτών. Εκτός, όμως, από την καθημερινότητα του αγρότη και του κτηνοτρόφου, ως πολιτεία είμαστε υποχρεωμένοι να χτυπήσουμε το καμπανάκι, γιατ</w:t>
      </w:r>
      <w:r>
        <w:rPr>
          <w:rFonts w:eastAsia="Times New Roman"/>
          <w:szCs w:val="24"/>
        </w:rPr>
        <w:t xml:space="preserve">ί μας ενδιαφέρουν οι επόμενες γενιές των αγροτών, από το 2020 και μετά. </w:t>
      </w:r>
    </w:p>
    <w:p w14:paraId="369501A3" w14:textId="77777777" w:rsidR="006648D0" w:rsidRDefault="00CC2A7D">
      <w:pPr>
        <w:spacing w:line="600" w:lineRule="auto"/>
        <w:ind w:firstLine="720"/>
        <w:jc w:val="both"/>
        <w:rPr>
          <w:rFonts w:eastAsia="Times New Roman"/>
          <w:szCs w:val="24"/>
        </w:rPr>
      </w:pPr>
      <w:r>
        <w:rPr>
          <w:rFonts w:eastAsia="Times New Roman"/>
          <w:szCs w:val="24"/>
        </w:rPr>
        <w:t xml:space="preserve">Το ανέφερε μία συνάδελφος για τον κατ’ επάγγελμα αγρότη. Πρόσφατα, εξεδόθη ένα ψήφισμα από την Ευρωβουλή για τους κατ’ επάγγελμα αγρότες. Ποιες είναι οι προτάσεις των κομμάτων για το </w:t>
      </w:r>
      <w:r>
        <w:rPr>
          <w:rFonts w:eastAsia="Times New Roman"/>
          <w:szCs w:val="24"/>
        </w:rPr>
        <w:t>ποιος πρέπει να είναι κατ’ επάγγελμα αγρότης; Πρέπει να στηριχθεί ή όχι; Θέλουμε να το ακούσουμε και από τους αγρότες. Τους θέλουμε τους αγρότες δίπλα μας. Να ακούμε. Ποιοι είναι οι κατ’ επάγγελμα αγρότες; Ποιοι πρέπει να είναι; Από το 2020 και μετά, πιθαν</w:t>
      </w:r>
      <w:r>
        <w:rPr>
          <w:rFonts w:eastAsia="Times New Roman"/>
          <w:szCs w:val="24"/>
        </w:rPr>
        <w:t xml:space="preserve">όν να αλλάξουν πολλά. Αυτό θα γίνει με δημόσιο διάλογο.  </w:t>
      </w:r>
    </w:p>
    <w:p w14:paraId="369501A4" w14:textId="77777777" w:rsidR="006648D0" w:rsidRDefault="00CC2A7D">
      <w:pPr>
        <w:spacing w:line="600" w:lineRule="auto"/>
        <w:ind w:firstLine="720"/>
        <w:jc w:val="both"/>
        <w:rPr>
          <w:rFonts w:eastAsia="Times New Roman"/>
          <w:szCs w:val="24"/>
        </w:rPr>
      </w:pPr>
      <w:r>
        <w:rPr>
          <w:rFonts w:eastAsia="Times New Roman"/>
          <w:szCs w:val="24"/>
        </w:rPr>
        <w:lastRenderedPageBreak/>
        <w:t>Είναι πάρα πολλά αυτά τα οποία θα μπορούσα να αναφέρω, αλλά δεν έχω χρόνο. Κυρίες και κύριοι συνάδελφοι, ο πρωτογενής τομέας είναι ο πιο ελπιδοφόρος για τη χώρα μας. Δυστυχώς, όλα αυτά τα χρόνια -εν</w:t>
      </w:r>
      <w:r>
        <w:rPr>
          <w:rFonts w:eastAsia="Times New Roman"/>
          <w:szCs w:val="24"/>
        </w:rPr>
        <w:t xml:space="preserve">δεικτικά θα αναφέρω- ενώ οι αγρότες και οι κτηνοτρόφοι, μαζί με τα συναφή επαγγέλματα, αποτελούν σχεδόν το 25% της ελληνικής κοινωνίας, ήταν ο μόνος χώρος ο οποίος είχε τρεις ομοσπονδίες, γιατί ήταν διαιρεμένος κομματικά. </w:t>
      </w:r>
    </w:p>
    <w:p w14:paraId="369501A5" w14:textId="77777777" w:rsidR="006648D0" w:rsidRDefault="00CC2A7D">
      <w:pPr>
        <w:spacing w:line="600" w:lineRule="auto"/>
        <w:ind w:firstLine="720"/>
        <w:jc w:val="both"/>
        <w:rPr>
          <w:rFonts w:eastAsia="Times New Roman"/>
          <w:szCs w:val="24"/>
        </w:rPr>
      </w:pPr>
      <w:r>
        <w:rPr>
          <w:rFonts w:eastAsia="Times New Roman"/>
          <w:szCs w:val="24"/>
        </w:rPr>
        <w:t>Εμείς, ως Υπουργείο Αγροτικής Ανά</w:t>
      </w:r>
      <w:r>
        <w:rPr>
          <w:rFonts w:eastAsia="Times New Roman"/>
          <w:szCs w:val="24"/>
        </w:rPr>
        <w:t xml:space="preserve">πτυξης, και σχέδιο έχουμε για το μέλλον του Έλληνα αγρότη, αλλά και σχέδιο για τη βελτίωση της καθημερινότητας και του κτηνοτρόφου και του αγρότη. </w:t>
      </w:r>
    </w:p>
    <w:p w14:paraId="369501A6" w14:textId="77777777" w:rsidR="006648D0" w:rsidRDefault="00CC2A7D">
      <w:pPr>
        <w:spacing w:line="600" w:lineRule="auto"/>
        <w:ind w:firstLine="720"/>
        <w:jc w:val="both"/>
        <w:rPr>
          <w:rFonts w:eastAsia="Times New Roman"/>
          <w:szCs w:val="24"/>
        </w:rPr>
      </w:pPr>
      <w:r>
        <w:rPr>
          <w:rFonts w:eastAsia="Times New Roman"/>
          <w:szCs w:val="24"/>
        </w:rPr>
        <w:t xml:space="preserve">Εν όψει όλων αυτών, σας καλώ να υπερψηφίσετε τον </w:t>
      </w:r>
      <w:r>
        <w:rPr>
          <w:rFonts w:eastAsia="Times New Roman"/>
          <w:szCs w:val="24"/>
        </w:rPr>
        <w:t>π</w:t>
      </w:r>
      <w:r>
        <w:rPr>
          <w:rFonts w:eastAsia="Times New Roman"/>
          <w:szCs w:val="24"/>
        </w:rPr>
        <w:t xml:space="preserve">ροϋπολογισμό. </w:t>
      </w:r>
    </w:p>
    <w:p w14:paraId="369501A7" w14:textId="77777777" w:rsidR="006648D0" w:rsidRDefault="00CC2A7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69501A8" w14:textId="77777777" w:rsidR="006648D0" w:rsidRDefault="00CC2A7D">
      <w:pPr>
        <w:spacing w:line="600" w:lineRule="auto"/>
        <w:ind w:firstLine="720"/>
        <w:jc w:val="both"/>
        <w:rPr>
          <w:rFonts w:eastAsia="Times New Roman"/>
          <w:b/>
          <w:szCs w:val="24"/>
        </w:rPr>
      </w:pPr>
      <w:r>
        <w:rPr>
          <w:rFonts w:eastAsia="Times New Roman"/>
          <w:b/>
          <w:szCs w:val="24"/>
        </w:rPr>
        <w:lastRenderedPageBreak/>
        <w:t xml:space="preserve">ΠΡΟΕΔΡΟΣ (Νικόλαος Βούτσης):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w:t>
      </w:r>
      <w:r>
        <w:rPr>
          <w:rFonts w:eastAsia="Times New Roman"/>
          <w:szCs w:val="24"/>
        </w:rPr>
        <w:t>α την ιστορία του κτηρίου και τον τρόπο οργάνωσης και λειτουργίας της Βουλής, τριάντα επτά μαθητές και μαθήτριες και τρεις εκπαιδευτικοί συνοδοί τους από το 2</w:t>
      </w:r>
      <w:r>
        <w:rPr>
          <w:rFonts w:eastAsia="Times New Roman"/>
          <w:szCs w:val="24"/>
          <w:vertAlign w:val="superscript"/>
        </w:rPr>
        <w:t>ο</w:t>
      </w:r>
      <w:r>
        <w:rPr>
          <w:rFonts w:eastAsia="Times New Roman"/>
          <w:szCs w:val="24"/>
        </w:rPr>
        <w:t xml:space="preserve"> Γενικό Λύκειο Ηγουμενίτσας.</w:t>
      </w:r>
    </w:p>
    <w:p w14:paraId="369501A9" w14:textId="77777777" w:rsidR="006648D0" w:rsidRDefault="00CC2A7D">
      <w:pPr>
        <w:spacing w:line="600" w:lineRule="auto"/>
        <w:ind w:firstLine="720"/>
        <w:jc w:val="both"/>
        <w:rPr>
          <w:rFonts w:eastAsia="Times New Roman"/>
          <w:szCs w:val="24"/>
        </w:rPr>
      </w:pPr>
      <w:r>
        <w:rPr>
          <w:rFonts w:eastAsia="Times New Roman"/>
          <w:szCs w:val="24"/>
        </w:rPr>
        <w:t>Η Βουλή τούς καλωσορίζει.</w:t>
      </w:r>
    </w:p>
    <w:p w14:paraId="369501AA" w14:textId="77777777" w:rsidR="006648D0" w:rsidRDefault="00CC2A7D">
      <w:pPr>
        <w:spacing w:line="600" w:lineRule="auto"/>
        <w:ind w:firstLine="720"/>
        <w:jc w:val="center"/>
        <w:rPr>
          <w:rFonts w:eastAsia="Times New Roman"/>
          <w:szCs w:val="24"/>
        </w:rPr>
      </w:pPr>
      <w:r>
        <w:rPr>
          <w:rFonts w:eastAsia="Times New Roman"/>
          <w:szCs w:val="24"/>
        </w:rPr>
        <w:t xml:space="preserve">(Χειροκροτήματα απ’ όλες τις πτέρυγες της </w:t>
      </w:r>
      <w:r>
        <w:rPr>
          <w:rFonts w:eastAsia="Times New Roman"/>
          <w:szCs w:val="24"/>
        </w:rPr>
        <w:t>Βουλής)</w:t>
      </w:r>
    </w:p>
    <w:p w14:paraId="369501AB" w14:textId="77777777" w:rsidR="006648D0" w:rsidRDefault="00CC2A7D">
      <w:pPr>
        <w:spacing w:line="600" w:lineRule="auto"/>
        <w:ind w:firstLine="720"/>
        <w:jc w:val="both"/>
        <w:rPr>
          <w:rFonts w:eastAsia="Times New Roman"/>
          <w:szCs w:val="24"/>
        </w:rPr>
      </w:pPr>
      <w:r>
        <w:rPr>
          <w:rFonts w:eastAsia="Times New Roman"/>
          <w:szCs w:val="24"/>
        </w:rPr>
        <w:t>Τον λόγο έχει ο κ. Κωνσταντίνος Κοντογεώργος.</w:t>
      </w:r>
    </w:p>
    <w:p w14:paraId="369501AC" w14:textId="77777777" w:rsidR="006648D0" w:rsidRDefault="00CC2A7D">
      <w:pPr>
        <w:spacing w:line="600" w:lineRule="auto"/>
        <w:ind w:firstLine="720"/>
        <w:jc w:val="both"/>
        <w:rPr>
          <w:rFonts w:eastAsia="Times New Roman"/>
          <w:szCs w:val="24"/>
        </w:rPr>
      </w:pPr>
      <w:r>
        <w:rPr>
          <w:rFonts w:eastAsia="Times New Roman"/>
          <w:b/>
          <w:szCs w:val="24"/>
        </w:rPr>
        <w:t>ΚΩΝΣΤΑΝΤΙΝΟΣ ΚΟΝΤΟΓΕΩΡΓΟΣ:</w:t>
      </w:r>
      <w:r>
        <w:rPr>
          <w:rFonts w:eastAsia="Times New Roman"/>
          <w:szCs w:val="24"/>
        </w:rPr>
        <w:t xml:space="preserve"> Ευχαριστώ, κύριε Πρόεδρε.</w:t>
      </w:r>
    </w:p>
    <w:p w14:paraId="369501AD" w14:textId="77777777" w:rsidR="006648D0" w:rsidRDefault="00CC2A7D">
      <w:pPr>
        <w:spacing w:line="600" w:lineRule="auto"/>
        <w:ind w:firstLine="720"/>
        <w:jc w:val="both"/>
        <w:rPr>
          <w:rFonts w:eastAsia="Times New Roman"/>
          <w:szCs w:val="24"/>
        </w:rPr>
      </w:pPr>
      <w:r>
        <w:rPr>
          <w:rFonts w:eastAsia="Times New Roman"/>
          <w:szCs w:val="24"/>
        </w:rPr>
        <w:t>Κυρίες και κύριοι Υπουργοί, κυρίες και κύριοι συνάδελφοι, καλησπέρα.</w:t>
      </w:r>
    </w:p>
    <w:p w14:paraId="369501AE" w14:textId="77777777" w:rsidR="006648D0" w:rsidRDefault="00CC2A7D">
      <w:pPr>
        <w:spacing w:line="600" w:lineRule="auto"/>
        <w:ind w:firstLine="720"/>
        <w:jc w:val="both"/>
        <w:rPr>
          <w:rFonts w:eastAsia="Times New Roman"/>
          <w:szCs w:val="24"/>
        </w:rPr>
      </w:pPr>
      <w:r>
        <w:rPr>
          <w:rFonts w:eastAsia="Times New Roman"/>
          <w:szCs w:val="24"/>
        </w:rPr>
        <w:lastRenderedPageBreak/>
        <w:t>Πριν ξεκινήσω την αναφορά μου στη συζήτηση για τον προϋπολογισμό του έτους 2017,</w:t>
      </w:r>
      <w:r>
        <w:rPr>
          <w:rFonts w:eastAsia="Times New Roman"/>
          <w:szCs w:val="24"/>
        </w:rPr>
        <w:t xml:space="preserve"> θα μου επιτρέψετε να κάνω δύο παρεμβάσεις με σκέψεις οι οποίες μου γεννήθηκαν τώρα, ενώ άκουγα τους συναδέλφους που ανέβηκαν στο Βήμα και δη τους δύο τελευταίους συναδέλφους.</w:t>
      </w:r>
    </w:p>
    <w:p w14:paraId="369501AF" w14:textId="77777777" w:rsidR="006648D0" w:rsidRDefault="00CC2A7D">
      <w:pPr>
        <w:spacing w:line="600" w:lineRule="auto"/>
        <w:ind w:firstLine="720"/>
        <w:jc w:val="both"/>
        <w:rPr>
          <w:rFonts w:eastAsia="Times New Roman"/>
          <w:szCs w:val="24"/>
        </w:rPr>
      </w:pPr>
      <w:r>
        <w:rPr>
          <w:rFonts w:eastAsia="Times New Roman"/>
          <w:szCs w:val="24"/>
        </w:rPr>
        <w:t>Πρώτον, ο αγαπητός Υφυπουργός Γεωργίας, που μόλις κατήλθε εκ του Βήματος, με πολ</w:t>
      </w:r>
      <w:r>
        <w:rPr>
          <w:rFonts w:eastAsia="Times New Roman"/>
          <w:szCs w:val="24"/>
        </w:rPr>
        <w:t>λή ευκολία μ</w:t>
      </w:r>
      <w:r>
        <w:rPr>
          <w:rFonts w:eastAsia="Times New Roman"/>
          <w:szCs w:val="24"/>
        </w:rPr>
        <w:t>ά</w:t>
      </w:r>
      <w:r>
        <w:rPr>
          <w:rFonts w:eastAsia="Times New Roman"/>
          <w:szCs w:val="24"/>
        </w:rPr>
        <w:t xml:space="preserve">ς μίλησε για την κατάργηση της Αγροτικής Τράπεζας. Η πρόκληση, κύριε Υπουργέ, παραμένει. Ιδού βήμα δόξης λαμπρόν! Ξαναφτιάξτε την </w:t>
      </w:r>
      <w:r>
        <w:rPr>
          <w:rFonts w:eastAsia="Times New Roman"/>
          <w:szCs w:val="24"/>
        </w:rPr>
        <w:t>τράπεζα</w:t>
      </w:r>
      <w:r>
        <w:rPr>
          <w:rFonts w:eastAsia="Times New Roman"/>
          <w:szCs w:val="24"/>
        </w:rPr>
        <w:t>!</w:t>
      </w:r>
    </w:p>
    <w:p w14:paraId="369501B0" w14:textId="77777777" w:rsidR="006648D0" w:rsidRDefault="00CC2A7D">
      <w:pPr>
        <w:spacing w:line="600" w:lineRule="auto"/>
        <w:ind w:firstLine="720"/>
        <w:jc w:val="center"/>
        <w:rPr>
          <w:rFonts w:eastAsia="Times New Roman"/>
          <w:szCs w:val="24"/>
        </w:rPr>
      </w:pPr>
      <w:r>
        <w:rPr>
          <w:rFonts w:eastAsia="Times New Roman"/>
          <w:szCs w:val="24"/>
        </w:rPr>
        <w:t>(Θόρυβος από την πτέρυγα του ΣΥΡΙΖΑ)</w:t>
      </w:r>
    </w:p>
    <w:p w14:paraId="369501B1" w14:textId="77777777" w:rsidR="006648D0" w:rsidRDefault="00CC2A7D">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 κύριε Παπαδόπουλε, όχι τόσο</w:t>
      </w:r>
      <w:r>
        <w:rPr>
          <w:rFonts w:eastAsia="Times New Roman"/>
          <w:szCs w:val="24"/>
        </w:rPr>
        <w:t>ς</w:t>
      </w:r>
      <w:r>
        <w:rPr>
          <w:rFonts w:eastAsia="Times New Roman"/>
          <w:szCs w:val="24"/>
        </w:rPr>
        <w:t xml:space="preserve"> ενθουσιασμός!</w:t>
      </w:r>
    </w:p>
    <w:p w14:paraId="369501B2" w14:textId="77777777" w:rsidR="006648D0" w:rsidRDefault="00CC2A7D">
      <w:pPr>
        <w:spacing w:line="600" w:lineRule="auto"/>
        <w:ind w:firstLine="720"/>
        <w:jc w:val="both"/>
        <w:rPr>
          <w:rFonts w:eastAsia="Times New Roman"/>
          <w:szCs w:val="24"/>
        </w:rPr>
      </w:pPr>
      <w:r>
        <w:rPr>
          <w:rFonts w:eastAsia="Times New Roman"/>
          <w:b/>
          <w:szCs w:val="24"/>
        </w:rPr>
        <w:t>ΚΩΝΣΤΑΝΤΙΝΟΣ ΚΟΝΤΟΓΕΩΡΓΟΣ:</w:t>
      </w:r>
      <w:r>
        <w:rPr>
          <w:rFonts w:eastAsia="Times New Roman"/>
          <w:szCs w:val="24"/>
        </w:rPr>
        <w:t xml:space="preserve"> Ξαναφτιάξτε την υγιή και αφήστε τις θεωρίες. Όταν βρέθηκε σε αυτό το δίλημμα η τότε κυβέρνηση, ήταν </w:t>
      </w:r>
      <w:r>
        <w:rPr>
          <w:rFonts w:eastAsia="Times New Roman"/>
          <w:szCs w:val="24"/>
        </w:rPr>
        <w:lastRenderedPageBreak/>
        <w:t>πολύ σοβαρό. Ωραία η διαπίστωσή σας. Ξαναδημιουργήστε την, λοιπόν, από την αρχή.</w:t>
      </w:r>
    </w:p>
    <w:p w14:paraId="369501B3" w14:textId="77777777" w:rsidR="006648D0" w:rsidRDefault="00CC2A7D">
      <w:pPr>
        <w:spacing w:line="600" w:lineRule="auto"/>
        <w:ind w:firstLine="720"/>
        <w:jc w:val="both"/>
        <w:rPr>
          <w:rFonts w:eastAsia="Times New Roman"/>
          <w:szCs w:val="24"/>
        </w:rPr>
      </w:pPr>
      <w:r>
        <w:rPr>
          <w:rFonts w:eastAsia="Times New Roman"/>
          <w:szCs w:val="24"/>
        </w:rPr>
        <w:t>Δεύτερον, κύριε Υφυπουργέ Γεωργία</w:t>
      </w:r>
      <w:r>
        <w:rPr>
          <w:rFonts w:eastAsia="Times New Roman"/>
          <w:szCs w:val="24"/>
        </w:rPr>
        <w:t>ς, είπατε ότι το μόνο κομμάτι που έχει μείνει παραγωγικό σε αυτή τη χώρα είναι ένα κομμάτι του αγροτικού κόσμου και του κτηνοτροφικού κόσμου. Και επειδή μας είπατε ότι έχετε σχέδιο, εγώ είμαι διατεθειμένος να κατέλθω αμέσως εκ του Βήματος, για να μας αναφέ</w:t>
      </w:r>
      <w:r>
        <w:rPr>
          <w:rFonts w:eastAsia="Times New Roman"/>
          <w:szCs w:val="24"/>
        </w:rPr>
        <w:t>ρετε ένα σημείο του σχεδίου σας, κυρίως για την κτηνοτροφία. Έχουμε πολύ μεγάλο έλλειμμα στα κτηνοτροφικά προϊόντα στη χώρα μας.</w:t>
      </w:r>
    </w:p>
    <w:p w14:paraId="369501B4" w14:textId="77777777" w:rsidR="006648D0" w:rsidRDefault="00CC2A7D">
      <w:pPr>
        <w:spacing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Φτιάξαμε τα λιβάδια. Φθάνουν.</w:t>
      </w:r>
    </w:p>
    <w:p w14:paraId="369501B5" w14:textId="77777777" w:rsidR="006648D0" w:rsidRDefault="00CC2A7D">
      <w:pPr>
        <w:spacing w:line="600" w:lineRule="auto"/>
        <w:ind w:firstLine="720"/>
        <w:jc w:val="both"/>
        <w:rPr>
          <w:rFonts w:eastAsia="Times New Roman"/>
          <w:szCs w:val="24"/>
        </w:rPr>
      </w:pPr>
      <w:r>
        <w:rPr>
          <w:rFonts w:eastAsia="Times New Roman"/>
          <w:b/>
          <w:szCs w:val="24"/>
        </w:rPr>
        <w:t>ΚΩΝΣΤΑΝΤΙΝΟΣ ΚΟΝΤΟΓΕΩΡΓΟΣ:</w:t>
      </w:r>
      <w:r>
        <w:rPr>
          <w:rFonts w:eastAsia="Times New Roman"/>
          <w:szCs w:val="24"/>
        </w:rPr>
        <w:t xml:space="preserve"> Εν πάση περιπτώσει, αγαπητέ συνάδελφε, αυτό θα </w:t>
      </w:r>
      <w:r>
        <w:rPr>
          <w:rFonts w:eastAsia="Times New Roman"/>
          <w:szCs w:val="24"/>
        </w:rPr>
        <w:t xml:space="preserve">το κρίνουν οι συμπολίτες μας σε όλη την Ελλάδα. </w:t>
      </w:r>
    </w:p>
    <w:p w14:paraId="369501B6"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Δεύτερον, απευθύνομαι στην κ. Καφαντάρη, που κατήλθε προηγουμένως εκ του Βήματος και είπε ότι η Αντιπολίτευση αντιπολιτεύεται με ψέματα. </w:t>
      </w:r>
    </w:p>
    <w:p w14:paraId="369501B7" w14:textId="77777777" w:rsidR="006648D0" w:rsidRDefault="00CC2A7D">
      <w:pPr>
        <w:spacing w:line="600" w:lineRule="auto"/>
        <w:ind w:firstLine="720"/>
        <w:jc w:val="both"/>
        <w:rPr>
          <w:rFonts w:eastAsia="Times New Roman"/>
          <w:szCs w:val="24"/>
        </w:rPr>
      </w:pPr>
      <w:r>
        <w:rPr>
          <w:rFonts w:eastAsia="Times New Roman"/>
          <w:szCs w:val="24"/>
        </w:rPr>
        <w:t>Κυρία Καφαντάρη, θέλω να μου πείτε: Είναι ψέμα η αύξηση του ΦΠΑ στο 2</w:t>
      </w:r>
      <w:r>
        <w:rPr>
          <w:rFonts w:eastAsia="Times New Roman"/>
          <w:szCs w:val="24"/>
        </w:rPr>
        <w:t xml:space="preserve">4%; Είναι ψέμα η αύξηση του φόρου εισοδήματος; Είναι ψέμα η αύξηση της εισφοράς αλληλεγγύης; Είναι ψέμα οι συντελεστές του ΕΝΦΙΑ για τα οικόπεδα; Είναι ψέμα η αύξηση στα τέλη κυκλοφορίας; Είναι ψέμα ο ειδικός φόρος κατανάλωσης και στο πετρέλαιο θέρμανσης; </w:t>
      </w:r>
      <w:r>
        <w:rPr>
          <w:rFonts w:eastAsia="Times New Roman"/>
          <w:szCs w:val="24"/>
        </w:rPr>
        <w:t>Είναι ψέμα η αύξηση στο τέλος ταξινόμησης των οχημάτων; Είναι ψέμα ο διπλασιασμός της προκαταβολής των φόρων των ελευθέρων επαγγελματιών, αγροτών και επιχειρήσεων; Είναι ψέμα η αύξηση του φόρου στα τσιγάρα; Είναι ψέμα η αύξηση του φόρου στον καπνό, στο σακ</w:t>
      </w:r>
      <w:r>
        <w:rPr>
          <w:rFonts w:eastAsia="Times New Roman"/>
          <w:szCs w:val="24"/>
        </w:rPr>
        <w:t xml:space="preserve">ουλάκι; Είναι ψέμα η αύξηση του συντελεστή -από 20% στο 25%- επί των ασφαλίσεων στον κλάδο πυρός; Είναι ψέμα η αύξηση των ασφαλίστρων των αυτοκινήτων </w:t>
      </w:r>
      <w:r>
        <w:rPr>
          <w:rFonts w:eastAsia="Times New Roman"/>
          <w:szCs w:val="24"/>
        </w:rPr>
        <w:lastRenderedPageBreak/>
        <w:t>από το 10% στο 15%; Είναι ψέμα η κατάργηση του μειωμένου ΦΠΑ στα νησιά; Είναι ψέμα η επιβολή φόρου κατανάλ</w:t>
      </w:r>
      <w:r>
        <w:rPr>
          <w:rFonts w:eastAsia="Times New Roman"/>
          <w:szCs w:val="24"/>
        </w:rPr>
        <w:t>ωσης στη</w:t>
      </w:r>
      <w:r>
        <w:rPr>
          <w:rFonts w:eastAsia="Times New Roman"/>
          <w:szCs w:val="24"/>
        </w:rPr>
        <w:t>ν</w:t>
      </w:r>
      <w:r>
        <w:rPr>
          <w:rFonts w:eastAsia="Times New Roman"/>
          <w:szCs w:val="24"/>
        </w:rPr>
        <w:t xml:space="preserve"> μπ</w:t>
      </w:r>
      <w:r>
        <w:rPr>
          <w:rFonts w:eastAsia="Times New Roman"/>
          <w:szCs w:val="24"/>
        </w:rPr>
        <w:t>ί</w:t>
      </w:r>
      <w:r>
        <w:rPr>
          <w:rFonts w:eastAsia="Times New Roman"/>
          <w:szCs w:val="24"/>
        </w:rPr>
        <w:t>ρα; Είναι ψέμα ο φόρος 10% στη συνδρομητική τηλεόραση; Είναι ψέμα ο φόρος 5% στη σταθερή τηλεφωνία; Είναι ψέμα ο φόρος στο ηλεκτρονικό τσιγάρο; Είναι ψέμα ο φόρος στον καφέ, ο ειδικός φόρος στο κρασί, ο ειδικός φόρος στη</w:t>
      </w:r>
      <w:r>
        <w:rPr>
          <w:rFonts w:eastAsia="Times New Roman"/>
          <w:szCs w:val="24"/>
        </w:rPr>
        <w:t>ν</w:t>
      </w:r>
      <w:r>
        <w:rPr>
          <w:rFonts w:eastAsia="Times New Roman"/>
          <w:szCs w:val="24"/>
        </w:rPr>
        <w:t xml:space="preserve"> μπ</w:t>
      </w:r>
      <w:r>
        <w:rPr>
          <w:rFonts w:eastAsia="Times New Roman"/>
          <w:szCs w:val="24"/>
        </w:rPr>
        <w:t>ί</w:t>
      </w:r>
      <w:r>
        <w:rPr>
          <w:rFonts w:eastAsia="Times New Roman"/>
          <w:szCs w:val="24"/>
        </w:rPr>
        <w:t>ρα; Για πείτε μας,</w:t>
      </w:r>
      <w:r>
        <w:rPr>
          <w:rFonts w:eastAsia="Times New Roman"/>
          <w:szCs w:val="24"/>
        </w:rPr>
        <w:t xml:space="preserve"> λοιπόν, αν είναι ψέματα όλα αυτά. Πώς το βλέπετε; </w:t>
      </w:r>
    </w:p>
    <w:p w14:paraId="369501B8" w14:textId="77777777" w:rsidR="006648D0" w:rsidRDefault="00CC2A7D">
      <w:pPr>
        <w:spacing w:line="600" w:lineRule="auto"/>
        <w:ind w:firstLine="720"/>
        <w:jc w:val="both"/>
        <w:rPr>
          <w:rFonts w:eastAsia="Times New Roman"/>
          <w:szCs w:val="24"/>
        </w:rPr>
      </w:pPr>
      <w:r>
        <w:rPr>
          <w:rFonts w:eastAsia="Times New Roman"/>
          <w:szCs w:val="24"/>
        </w:rPr>
        <w:t>Και εν πάση περιπτώσει, κυρίες και κύριοι συνάδελφοι, είναι κρίσιμη εποχή. Είναι γεγονός. Το θέμα είναι ότι εσείς το αντιληφθήκατε κάπως αργά. Γιατί πριν από δύο χρόνια για κάποιους από εμάς που ήμασταν σ</w:t>
      </w:r>
      <w:r>
        <w:rPr>
          <w:rFonts w:eastAsia="Times New Roman"/>
          <w:szCs w:val="24"/>
        </w:rPr>
        <w:t xml:space="preserve">ε αυτή την Αίθουσα λέγατε άλλα. Θα σας θυμίσω τι έλεγε ο αγαπητός Υπουργός Οικονομικών κ. Τσακαλώτος στη συζήτηση του προϋπολογισμού του 2014. </w:t>
      </w:r>
    </w:p>
    <w:p w14:paraId="369501B9" w14:textId="77777777" w:rsidR="006648D0" w:rsidRDefault="00CC2A7D">
      <w:pPr>
        <w:spacing w:line="600" w:lineRule="auto"/>
        <w:ind w:firstLine="720"/>
        <w:jc w:val="both"/>
        <w:rPr>
          <w:rFonts w:eastAsia="Times New Roman"/>
          <w:szCs w:val="24"/>
        </w:rPr>
      </w:pPr>
      <w:r>
        <w:rPr>
          <w:rFonts w:eastAsia="Times New Roman"/>
          <w:szCs w:val="24"/>
        </w:rPr>
        <w:t>Έλεγε: «Θα παρουσιάσουμε ένα μεσοπρόθεσμο και έναν προϋπολογισμό στη Βουλή που θα αρχίσει με μία φρέσκια λαϊκή ε</w:t>
      </w:r>
      <w:r>
        <w:rPr>
          <w:rFonts w:eastAsia="Times New Roman"/>
          <w:szCs w:val="24"/>
        </w:rPr>
        <w:t xml:space="preserve">ντολή, που θα </w:t>
      </w:r>
      <w:r>
        <w:rPr>
          <w:rFonts w:eastAsia="Times New Roman"/>
          <w:szCs w:val="24"/>
        </w:rPr>
        <w:lastRenderedPageBreak/>
        <w:t>αντιμετωπίζει τις λαϊκές ανάγκες και θα έχει τη λαϊκή στήριξη με προτεραιότητες, ναι, με ιεραρχήσεις, ναι, αλλά με μια πυξίδα που είναι όσο ταξική ήταν και η δικιά σας πυξίδα. Με μία διαφορά, όμως: Εμείς, μπορούμε να αντιπροσωπεύουμε και άλλα</w:t>
      </w:r>
      <w:r>
        <w:rPr>
          <w:rFonts w:eastAsia="Times New Roman"/>
          <w:szCs w:val="24"/>
        </w:rPr>
        <w:t xml:space="preserve"> κοινωνικά στρώματα εκτός από τον κόσμο της εργασίας, ακριβώς γιατί έχουμε ένα όραμα για ένα άλλο αναπτυξιακό μοντέλο, που καλεί και τα μεσαία στρώματα και τα άλλα στρώματα να ενσωματωθούν σε μία στρατηγική, που θα υπάρχει μια άλλη σχέση ανάμεσα στο κράτος</w:t>
      </w:r>
      <w:r>
        <w:rPr>
          <w:rFonts w:eastAsia="Times New Roman"/>
          <w:szCs w:val="24"/>
        </w:rPr>
        <w:t xml:space="preserve"> και την οικονομία και το κράτος και την κοινωνία.».</w:t>
      </w:r>
    </w:p>
    <w:p w14:paraId="369501BA" w14:textId="77777777" w:rsidR="006648D0" w:rsidRDefault="00CC2A7D">
      <w:pPr>
        <w:spacing w:line="600" w:lineRule="auto"/>
        <w:ind w:firstLine="720"/>
        <w:jc w:val="both"/>
        <w:rPr>
          <w:rFonts w:eastAsia="Times New Roman"/>
          <w:szCs w:val="24"/>
        </w:rPr>
      </w:pPr>
      <w:r>
        <w:rPr>
          <w:rFonts w:eastAsia="Times New Roman"/>
          <w:szCs w:val="24"/>
        </w:rPr>
        <w:t xml:space="preserve">Λίγο δυσνόητα. Το καταθέτω, όμως, για τα Πρακτικά, για να μην αμφισβητείται από κανέναν. </w:t>
      </w:r>
    </w:p>
    <w:p w14:paraId="369501B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Κωνσταντίνος Κοντογεώργος καταθέτει για τα Πρακτικά το προαναφερθέν έγγραφο</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οποίο βρίσκεται στο αρχείο του Τμήματος Γραμματείας της Διεύθυνσης Στενογραφίας και Πρακτικών της Βουλής)</w:t>
      </w:r>
    </w:p>
    <w:p w14:paraId="369501B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Και θέλω να πω το εξής. Όλη αυτή η άλλη σχέση, το νέο μεσοπρόθεσμο, οι ιεραρχήσεις, η πυξίδα, ο ταξικός προσανατολισμός του προϋπολογισμού σας, πού πή</w:t>
      </w:r>
      <w:r>
        <w:rPr>
          <w:rFonts w:eastAsia="Times New Roman" w:cs="Times New Roman"/>
          <w:szCs w:val="24"/>
        </w:rPr>
        <w:t>γαν όλα αυτά; Έχω την εντύπωση ότι χάσατε τον προσανατολισμό σας, αγαπητοί συνάδελφοι, και από αντιμνημονιακοί γίνατε πολύ μνημονιακοί και οδηγηθήκατε με μαθηματική ακρίβεια, με την πυξίδα του κ. Τσακαλώτου, στην αγκαλιά της κ. Μέρκελ και στα γόνατα του κ.</w:t>
      </w:r>
      <w:r>
        <w:rPr>
          <w:rFonts w:eastAsia="Times New Roman" w:cs="Times New Roman"/>
          <w:szCs w:val="24"/>
        </w:rPr>
        <w:t xml:space="preserve"> Σόιμπλε!</w:t>
      </w:r>
    </w:p>
    <w:p w14:paraId="369501B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Αυτό έγινε. Προσπαθείτε τώρα με δικαιολογίες και με διάφορες επικλήσεις εδώ -παραδείγματος χάρ</w:t>
      </w:r>
      <w:r>
        <w:rPr>
          <w:rFonts w:eastAsia="Times New Roman" w:cs="Times New Roman"/>
          <w:szCs w:val="24"/>
        </w:rPr>
        <w:t>ιν</w:t>
      </w:r>
      <w:r>
        <w:rPr>
          <w:rFonts w:eastAsia="Times New Roman" w:cs="Times New Roman"/>
          <w:szCs w:val="24"/>
        </w:rPr>
        <w:t xml:space="preserve">, αναφέρω αυτό που </w:t>
      </w:r>
      <w:r>
        <w:rPr>
          <w:rFonts w:eastAsia="Times New Roman" w:cs="Times New Roman"/>
          <w:szCs w:val="24"/>
        </w:rPr>
        <w:t>είπε</w:t>
      </w:r>
      <w:r>
        <w:rPr>
          <w:rFonts w:eastAsia="Times New Roman" w:cs="Times New Roman"/>
          <w:szCs w:val="24"/>
        </w:rPr>
        <w:t xml:space="preserve"> η κ. Αναγνωστοπούλου προηγουμένως, την ευαισθησία, τον κίνδυνο και την αβεβαιότητα για τις πολεμικές συρράξεις στο περιβάλλον </w:t>
      </w:r>
      <w:r>
        <w:rPr>
          <w:rFonts w:eastAsia="Times New Roman" w:cs="Times New Roman"/>
          <w:szCs w:val="24"/>
        </w:rPr>
        <w:t>μας- να φοβηθεί ο λαός.</w:t>
      </w:r>
    </w:p>
    <w:p w14:paraId="369501B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Ο λαός, όμως, σας έχει πάρει χαμπάρι. Σήμερα όλοι οι εργαζόμενοι, όλα τα σωματεία, όλα τα συνδικάτα της χώρας έχουν κηρύξει γενική απεργία. Γνωρίζετε το γιατί. Διότι σήμερα ψηφίζεται ο προϋπολογισμός, </w:t>
      </w:r>
      <w:r>
        <w:rPr>
          <w:rFonts w:eastAsia="Times New Roman" w:cs="Times New Roman"/>
          <w:szCs w:val="24"/>
        </w:rPr>
        <w:lastRenderedPageBreak/>
        <w:t xml:space="preserve">από τον οποίο εξαρτάται η τύχη </w:t>
      </w:r>
      <w:r>
        <w:rPr>
          <w:rFonts w:eastAsia="Times New Roman" w:cs="Times New Roman"/>
          <w:szCs w:val="24"/>
        </w:rPr>
        <w:t xml:space="preserve">τους για το επόμενος έτος και όχι μόνο, για την αβεβαιότητα που επικρατεί στο σύνολο της κοινωνίας. </w:t>
      </w:r>
    </w:p>
    <w:p w14:paraId="369501B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 αξιοσημείωτο ξέρετε ποιο είναι; Θα μου επιτρέψετε να το πω: Ενώ η κοινωνία βρίσκεται σε πλήρη αναβρασμό, ο ΣΥΡΙΖΑ εξέδωσε ανακοίνωση και καλεί όλους του</w:t>
      </w:r>
      <w:r>
        <w:rPr>
          <w:rFonts w:eastAsia="Times New Roman" w:cs="Times New Roman"/>
          <w:szCs w:val="24"/>
        </w:rPr>
        <w:t>ς πολίτες και τα συνδικάτα να κατέβουν στη σημερινή απεργία. Εάν αυτό για έναν λογικό, κοινό άνθρωπο της καθημερινότητας, δεν είναι ο ορισμός της εξαπάτησης της κοινωνίας, τότε χρήζει οπωσδήποτε ψυχιατρικής ανάλυσης. Δεν εξηγείται διαφορετικά. Ο ΣΥΡΙΖΑ ενα</w:t>
      </w:r>
      <w:r>
        <w:rPr>
          <w:rFonts w:eastAsia="Times New Roman" w:cs="Times New Roman"/>
          <w:szCs w:val="24"/>
        </w:rPr>
        <w:t>ντίον της Κυβέρνησης του ΣΥΡΙΖΑ</w:t>
      </w:r>
      <w:r w:rsidRPr="001C358A">
        <w:rPr>
          <w:rFonts w:eastAsia="Times New Roman" w:cs="Times New Roman"/>
          <w:szCs w:val="24"/>
        </w:rPr>
        <w:t>!</w:t>
      </w:r>
      <w:r>
        <w:rPr>
          <w:rFonts w:eastAsia="Times New Roman" w:cs="Times New Roman"/>
          <w:szCs w:val="24"/>
        </w:rPr>
        <w:t xml:space="preserve"> Αδυνατώ να το εξηγήσω. Εσείς έχετε τη δυνατότητα να τα εξηγήσετε όλα αυτά. </w:t>
      </w:r>
    </w:p>
    <w:p w14:paraId="369501C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Βεβαίως, κυρίες και κύριοι συνάδελφοι, δεν είναι το γεγονός ότι εξαπατήσατε το σύνολο της κοινωνίας και που θα ήταν το λιγότερο που θα μπορούσε να </w:t>
      </w:r>
      <w:r>
        <w:rPr>
          <w:rFonts w:eastAsia="Times New Roman" w:cs="Times New Roman"/>
          <w:szCs w:val="24"/>
        </w:rPr>
        <w:t xml:space="preserve">συμβεί για εσάς. Το θέμα είναι ότι δεν το μετανιώνετε. Δεν έχετε και καμμία διάθεση αυτοκριτικής, να απευθυνθείτε στους Έλληνες </w:t>
      </w:r>
      <w:r>
        <w:rPr>
          <w:rFonts w:eastAsia="Times New Roman" w:cs="Times New Roman"/>
          <w:szCs w:val="24"/>
        </w:rPr>
        <w:lastRenderedPageBreak/>
        <w:t>πολίτες και να πείτε: Ζητούμε συγγνώμη γι’ αυτά που λέγαμε. Δεν γνωρίζαμε. Επικληθείτε και τη λαϊκή ρήση στο κάτω-κάτω της γραφή</w:t>
      </w:r>
      <w:r>
        <w:rPr>
          <w:rFonts w:eastAsia="Times New Roman" w:cs="Times New Roman"/>
          <w:szCs w:val="24"/>
        </w:rPr>
        <w:t>ς. «Έξω από τον χορό πολλά τραγούδια λες». Όταν μπαίνεις στο</w:t>
      </w:r>
      <w:r>
        <w:rPr>
          <w:rFonts w:eastAsia="Times New Roman" w:cs="Times New Roman"/>
          <w:szCs w:val="24"/>
        </w:rPr>
        <w:t>ν</w:t>
      </w:r>
      <w:r>
        <w:rPr>
          <w:rFonts w:eastAsia="Times New Roman" w:cs="Times New Roman"/>
          <w:szCs w:val="24"/>
        </w:rPr>
        <w:t xml:space="preserve"> χορό, πρέπει να χορέψεις. Κι εδώ, όχι μόνο δεν κάνετε αυτό, αλλά έχετε και το θράσος να εγκαλείτε την Αντιπολίτευση. Δεν δέχεστε καν κριτική από κανέναν. Τι είναι αυτό το πράγμα; Πώς αντιλαμβάνεστε τη λειτουργία της </w:t>
      </w:r>
      <w:r>
        <w:rPr>
          <w:rFonts w:eastAsia="Times New Roman" w:cs="Times New Roman"/>
          <w:szCs w:val="24"/>
        </w:rPr>
        <w:t>δημοκρατίας</w:t>
      </w:r>
      <w:r>
        <w:rPr>
          <w:rFonts w:eastAsia="Times New Roman" w:cs="Times New Roman"/>
          <w:szCs w:val="24"/>
        </w:rPr>
        <w:t xml:space="preserve">; Δεν έχει δικαίωμα κανένας </w:t>
      </w:r>
      <w:r>
        <w:rPr>
          <w:rFonts w:eastAsia="Times New Roman" w:cs="Times New Roman"/>
          <w:szCs w:val="24"/>
        </w:rPr>
        <w:t xml:space="preserve">σε αυτή την Αίθουσα να μιλάει. </w:t>
      </w:r>
    </w:p>
    <w:p w14:paraId="369501C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Έρχομαι σε ορισμένα θέματα που αφορούν τον προϋπολογισμό. Βεβαίως, τα νούμερα αναφέρθηκαν από όλους τους συναδέλφους. Πείτε μου, στην περιφέρεια, στην περιφερειακή Ελλάδα η αυτοδιοίκηση για εσάς παίζει κανένα ρόλο στη λειτου</w:t>
      </w:r>
      <w:r>
        <w:rPr>
          <w:rFonts w:eastAsia="Times New Roman" w:cs="Times New Roman"/>
          <w:szCs w:val="24"/>
        </w:rPr>
        <w:t xml:space="preserve">ργία του κράτους; </w:t>
      </w:r>
    </w:p>
    <w:p w14:paraId="369501C2"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 xml:space="preserve">Πολύ σημαντικό. </w:t>
      </w:r>
    </w:p>
    <w:p w14:paraId="369501C3"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ΚΩΝΣΤΑΝΤΙΝΟΣ ΚΟΝΤΟΓΕΩΡΓΟΣ: </w:t>
      </w:r>
      <w:r>
        <w:rPr>
          <w:rFonts w:eastAsia="Times New Roman" w:cs="Times New Roman"/>
          <w:szCs w:val="24"/>
        </w:rPr>
        <w:t xml:space="preserve">Μάλιστα, πολύ σημαντικό. </w:t>
      </w:r>
    </w:p>
    <w:p w14:paraId="369501C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Το αποδεικνύετε αυτό με πράξεις μέσα από τον προϋπολογισμό του επόμενου έτους; Πώς το αποδεικνύετε; Είδατε τι είπαν προχθές στο συνέδριό της η Κεντρι</w:t>
      </w:r>
      <w:r>
        <w:rPr>
          <w:rFonts w:eastAsia="Times New Roman" w:cs="Times New Roman"/>
          <w:szCs w:val="24"/>
        </w:rPr>
        <w:t xml:space="preserve">κή Ένωση Δήμων, η Ένωση Περιφερειακών… </w:t>
      </w:r>
    </w:p>
    <w:p w14:paraId="369501C5"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 xml:space="preserve">Πόσα χρωστούσατε στους δήμους; </w:t>
      </w:r>
    </w:p>
    <w:p w14:paraId="369501C6"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ΚΩΝΣΤΑΝΤΙΝΟΣ ΚΟΝΤΟΓΕΩΡΓΟΣ: </w:t>
      </w:r>
      <w:r>
        <w:rPr>
          <w:rFonts w:eastAsia="Times New Roman" w:cs="Times New Roman"/>
          <w:szCs w:val="24"/>
        </w:rPr>
        <w:t>Σας παρακαλώ, κυρία μου. Θα μιλήσετε μετά. Τι ενοχλείστε;</w:t>
      </w:r>
    </w:p>
    <w:p w14:paraId="369501C7"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Ησυχία, παρακαλώ!</w:t>
      </w:r>
    </w:p>
    <w:p w14:paraId="369501C8"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ΚΩΝΣΤΑΝΤΙΝΟΣ ΚΟΝΤΟΓΕΩΡΓΟΣ: </w:t>
      </w:r>
      <w:r>
        <w:rPr>
          <w:rFonts w:eastAsia="Times New Roman" w:cs="Times New Roman"/>
          <w:szCs w:val="24"/>
        </w:rPr>
        <w:t>Ξέρετε τι σημαίνει αυτοδιοίκηση; Αν ξέρετε τι σημαίνει αυτοδιοίκηση, θα πρέπει να δείτε και πώς λειτουργεί στην περιφέρεια. Έχετε καταδικάσει την αυτοδιοίκηση να ψευτολειτουργεί με έργα, τα οποία δεν τελειώνουν ποτέ, με χρηματοδοτήσεις, οι οποίες δεν υπάρχ</w:t>
      </w:r>
      <w:r>
        <w:rPr>
          <w:rFonts w:eastAsia="Times New Roman" w:cs="Times New Roman"/>
          <w:szCs w:val="24"/>
        </w:rPr>
        <w:t xml:space="preserve">ουν στα χαρτιά, με παρακράτηση αυτοτελών πόρων. Αυτά σας τα λένε καθημερινά. Αν μη τι άλλο, σχεδιάζετε και τον γκαουλάιτερ από πάνω για οποιαδήποτε κίνησή της. Αυτή είναι η πραγματικότητα. </w:t>
      </w:r>
    </w:p>
    <w:p w14:paraId="369501C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Επίσης, είχαμε προηγουμένως τον Αναπληρωτή Υπουργό Υγείας κ. Πολάκ</w:t>
      </w:r>
      <w:r>
        <w:rPr>
          <w:rFonts w:eastAsia="Times New Roman" w:cs="Times New Roman"/>
          <w:szCs w:val="24"/>
        </w:rPr>
        <w:t>η, που, αν κάποιος τον άκουγε για πρώτη φορά, θα έλεγε ότι δεν υπάρχει κανένα πρόβλημα στον τομέα της δημόσιας υγείας. Αυτά, όμως, ο κ. Πολάκης να πάει να τα πει στον Δήμο Αγράφων στην Ευρυτανία, στο Κέντρο Υγείας Δυτικής Φραγκίστας, εκεί που είναι ο κόσμο</w:t>
      </w:r>
      <w:r>
        <w:rPr>
          <w:rFonts w:eastAsia="Times New Roman" w:cs="Times New Roman"/>
          <w:szCs w:val="24"/>
        </w:rPr>
        <w:t xml:space="preserve">ς του καθημερινού μόχθου, εκεί που είναι η πραγματικότητα. Και να μας πει και ο κ. Πολάκης πόσα διέθεσαν από τον προϋπολογισμό. Να του πω εγώ πόσα. </w:t>
      </w:r>
    </w:p>
    <w:p w14:paraId="369501C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 2% αύξηση της παρακράτησης από τις κύριες συντάξεις για τον τομέα υγείας. Την αύξηση της παρακράτησης 6%</w:t>
      </w:r>
      <w:r>
        <w:rPr>
          <w:rFonts w:eastAsia="Times New Roman" w:cs="Times New Roman"/>
          <w:szCs w:val="24"/>
        </w:rPr>
        <w:t xml:space="preserve"> από τις επικουρικές συντάξεις. Όλα αυτά, περίπου στα 700 εκατομμύρια. Αυτά να έδινε στον τομέα υγείας, συν τα προηγούμενα, θα λύνονταν όλα τα προβλήματα. Αλλά δεν υπήρξε κα</w:t>
      </w:r>
      <w:r>
        <w:rPr>
          <w:rFonts w:eastAsia="Times New Roman" w:cs="Times New Roman"/>
          <w:szCs w:val="24"/>
        </w:rPr>
        <w:t>μ</w:t>
      </w:r>
      <w:r>
        <w:rPr>
          <w:rFonts w:eastAsia="Times New Roman" w:cs="Times New Roman"/>
          <w:szCs w:val="24"/>
        </w:rPr>
        <w:t xml:space="preserve">μία τέτοια διάθεση. </w:t>
      </w:r>
    </w:p>
    <w:p w14:paraId="369501C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Είπε μόνο τα απολύτως αναγκαία, τα οποία εδόθησαν. Όχι μόνο α</w:t>
      </w:r>
      <w:r>
        <w:rPr>
          <w:rFonts w:eastAsia="Times New Roman" w:cs="Times New Roman"/>
          <w:szCs w:val="24"/>
        </w:rPr>
        <w:t xml:space="preserve">υτό, αλλά είπε και το άλλο: Αφού έσπασε τις συμβάσεις, που υπήρχαν, </w:t>
      </w:r>
      <w:r>
        <w:rPr>
          <w:rFonts w:eastAsia="Times New Roman" w:cs="Times New Roman"/>
          <w:szCs w:val="24"/>
        </w:rPr>
        <w:lastRenderedPageBreak/>
        <w:t>των συνεργείων καθαρισμού ή φύλαξης των νοσοκομείων, προσέθεσε προσωπικό, με τι συμβάσεις παρακαλώ; Με συμβάσεις γαλέρας. Κάθε εργαζόμενος που είναι εκεί δεν έχει δικαίωμα ούτε να αρρωστήσ</w:t>
      </w:r>
      <w:r>
        <w:rPr>
          <w:rFonts w:eastAsia="Times New Roman" w:cs="Times New Roman"/>
          <w:szCs w:val="24"/>
        </w:rPr>
        <w:t xml:space="preserve">ει ούτε άδεια να πάρει ούτε τίποτε. Με συμβάσεις γαλέρας! Αυτή είναι η πραγματικότητα. Χωρίς κανένα εργατικό δικαίωμα. Το μόνο που δεν μας είπε εδώ είναι ότι ανακάλυψε την πενικιλίνη! Αυτή είναι η πραγματικότητα, κυρίες και κύριοι συνάδελφοι. </w:t>
      </w:r>
    </w:p>
    <w:p w14:paraId="369501C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Και σαν να μ</w:t>
      </w:r>
      <w:r>
        <w:rPr>
          <w:rFonts w:eastAsia="Times New Roman" w:cs="Times New Roman"/>
          <w:szCs w:val="24"/>
        </w:rPr>
        <w:t xml:space="preserve">ην έφταναν όλα αυτά –κλείνω με αυτό- θα μας απαγορέψετε και τον λόγο εδώ, μέσα σε αυτή την Αίθουσα. Θα μας το απαγορέψετε και αυτό. Ξεχνάτε, όμως, ότι εδώ είναι ο ναός της </w:t>
      </w:r>
      <w:r>
        <w:rPr>
          <w:rFonts w:eastAsia="Times New Roman" w:cs="Times New Roman"/>
          <w:szCs w:val="24"/>
        </w:rPr>
        <w:t>δ</w:t>
      </w:r>
      <w:r>
        <w:rPr>
          <w:rFonts w:eastAsia="Times New Roman" w:cs="Times New Roman"/>
          <w:szCs w:val="24"/>
        </w:rPr>
        <w:t>ημοκρατίας και θα το υποστείτε. Θα υποστείτε την κριτική. Θα βάλετε στο λεξιλόγιό σ</w:t>
      </w:r>
      <w:r>
        <w:rPr>
          <w:rFonts w:eastAsia="Times New Roman" w:cs="Times New Roman"/>
          <w:szCs w:val="24"/>
        </w:rPr>
        <w:t xml:space="preserve">ας και στοιχεία αυτοκριτικής, εάν πράγματι θέλετε να λειτουργήσετε και να συνέλθετε. </w:t>
      </w:r>
    </w:p>
    <w:p w14:paraId="369501CD"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ολοκληρώστε. </w:t>
      </w:r>
    </w:p>
    <w:p w14:paraId="369501C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ΚΟΝΤΟΓΕΩΡΓΟΣ: </w:t>
      </w:r>
      <w:r>
        <w:rPr>
          <w:rFonts w:eastAsia="Times New Roman" w:cs="Times New Roman"/>
          <w:szCs w:val="24"/>
        </w:rPr>
        <w:t>Να συνέλθετε με σεβασμό απέναντι στην κοινωνία, γιατί μας παρακολουθεί κάθε πολίτης και έχ</w:t>
      </w:r>
      <w:r>
        <w:rPr>
          <w:rFonts w:eastAsia="Times New Roman" w:cs="Times New Roman"/>
          <w:szCs w:val="24"/>
        </w:rPr>
        <w:t xml:space="preserve">ει βγάλει τα συμπεράσματά του. </w:t>
      </w:r>
    </w:p>
    <w:p w14:paraId="369501C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Αυτός ο προϋπολογισμός είναι βαθιά μνημονιακός, φορομπηχτικός, έχει όλα εκείνα τα στοιχεία που οδηγούν στην παραπέρα φτωχοποίηση του λαού και κατ’ αυτή την έννοια τον καταψηφίζω.</w:t>
      </w:r>
    </w:p>
    <w:p w14:paraId="369501D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Ευχαριστώ πολύ.</w:t>
      </w:r>
    </w:p>
    <w:p w14:paraId="369501D1"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w:t>
      </w:r>
      <w:r>
        <w:rPr>
          <w:rFonts w:eastAsia="Times New Roman" w:cs="Times New Roman"/>
          <w:szCs w:val="24"/>
        </w:rPr>
        <w:t>γα της Νέας Δημοκρατίας)</w:t>
      </w:r>
    </w:p>
    <w:p w14:paraId="369501D2"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Τον λόγο έχει η συνάδελφος από τον ΣΥΡΙΖΑ κ. Αναστασία Γκαρά. </w:t>
      </w:r>
    </w:p>
    <w:p w14:paraId="369501D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Στη συνέχεια θα μιλήσει ο κ. Δελής από το ΚΚΕ.</w:t>
      </w:r>
    </w:p>
    <w:p w14:paraId="369501D4"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Ευχαριστώ, κύριε Πρόεδρε.</w:t>
      </w:r>
    </w:p>
    <w:p w14:paraId="369501D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της Κυβέρνησης, κυρίες και κύρι</w:t>
      </w:r>
      <w:r>
        <w:rPr>
          <w:rFonts w:eastAsia="Times New Roman" w:cs="Times New Roman"/>
          <w:szCs w:val="24"/>
        </w:rPr>
        <w:t>οι συνάδελφοι, είχα σκοπό να μιλήσω για τον προϋπολογισμό και να μιλήσουμε για νούμερα, για στοιχεία, για μια συνολική πολιτική, όπως σχεδιάζεται. Γιατί ένας προϋπολογισμός πάντα δείχνει την προοπτική δράσεων της επόμενης χρονιάς, κάνοντας και έναν απολογι</w:t>
      </w:r>
      <w:r>
        <w:rPr>
          <w:rFonts w:eastAsia="Times New Roman" w:cs="Times New Roman"/>
          <w:szCs w:val="24"/>
        </w:rPr>
        <w:t>σμό της προηγούμενης χρονιάς.</w:t>
      </w:r>
    </w:p>
    <w:p w14:paraId="369501D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Είχα, λοιπόν, σκοπό να μιλήσω γι’ αυτό. Ακούγοντας, όμως, και παρακολουθώντας τη συζήτηση όλες αυτές τις ημέρες στη Βουλή, έχω πάθει μια σύγχυση. Νομίζω πως έχω προσγειωθεί σε μια άλλη χώρα από αυτή που γνώριζα, σε μια άλλη Ελ</w:t>
      </w:r>
      <w:r>
        <w:rPr>
          <w:rFonts w:eastAsia="Times New Roman" w:cs="Times New Roman"/>
          <w:szCs w:val="24"/>
        </w:rPr>
        <w:t xml:space="preserve">λάδα, κάπου αλλού. Σε μια χώρα που τα προηγούμενα χρόνια δεν έγιναν χιλιάδες απολύσεις, σε μια χώρα που δεν έχει στρατιές ανέργων, σε μια χώρα που δεν κόπηκαν μισθοί και συντάξεις, σε μια χώρα που δεν είχε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σε μια χώρα που δεν επωφελούνταν μόνο</w:t>
      </w:r>
      <w:r>
        <w:rPr>
          <w:rFonts w:eastAsia="Times New Roman" w:cs="Times New Roman"/>
          <w:szCs w:val="24"/>
        </w:rPr>
        <w:t xml:space="preserve"> οι φίλοι και οι γνωστοί, σε μια χώρα που δεν θριάμβευε η </w:t>
      </w:r>
      <w:r>
        <w:rPr>
          <w:rFonts w:eastAsia="Times New Roman" w:cs="Times New Roman"/>
          <w:szCs w:val="24"/>
        </w:rPr>
        <w:lastRenderedPageBreak/>
        <w:t xml:space="preserve">λαμογιά, σε μια χώρα που δεν τέλειωναν ποτέ τα δημόσια έργα, γιατί ποτέ δεν έφταναν οι μίζες, σε μια χώρα που ζούσε σε ευημερία και παράδεισο. </w:t>
      </w:r>
    </w:p>
    <w:p w14:paraId="369501D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Σε μια χώρα που είχε ξεχασμένη τη Θράκη από τις κυβερν</w:t>
      </w:r>
      <w:r>
        <w:rPr>
          <w:rFonts w:eastAsia="Times New Roman" w:cs="Times New Roman"/>
          <w:szCs w:val="24"/>
        </w:rPr>
        <w:t>ήσεις, σε μια χώρα που δεν έκλεισε κανένα εργοστάσιο, σε μια χώρα που δεν έκλεισαν μαγαζιά, δεν έκλεισαν επιχειρήσεις, σε μια χώρα που δεν μετανάστευσαν οι νέοι, σε μια χώρα που οι επιχειρήσεις δεν πήγαν στη Βουλγαρία, σε μια χώρα που δεν έχουμε τον Αρχηγό</w:t>
      </w:r>
      <w:r>
        <w:rPr>
          <w:rFonts w:eastAsia="Times New Roman" w:cs="Times New Roman"/>
          <w:szCs w:val="24"/>
        </w:rPr>
        <w:t xml:space="preserve"> της Αξιωματικής Αντιπολίτευσης να χαιρετίζει τις ελληνικές επιχειρήσεις που πήγαν στη Βουλγαρία. Σε μια τέτοια παραδεισένια χώρα, λοιπόν, που δεν έχει καμμιά σχέση με όλα αυτά που προανέφερα. </w:t>
      </w:r>
    </w:p>
    <w:p w14:paraId="369501D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Αυτά έχω ακούσει όλες αυτές τις μέρες από το στόμα των συναδέλ</w:t>
      </w:r>
      <w:r>
        <w:rPr>
          <w:rFonts w:eastAsia="Times New Roman" w:cs="Times New Roman"/>
          <w:szCs w:val="24"/>
        </w:rPr>
        <w:t xml:space="preserve">φων της Αντιπολίτευσης. Και αναρωτιέμαι: Δεν κυβέρνησαν ποτέ Νέα Δημοκρατία και ΠΑΣΟΚ σ’ αυτή τη χώρα; Έχουμε ένα δυσθεώρητο χρέος. </w:t>
      </w:r>
      <w:r>
        <w:rPr>
          <w:rFonts w:eastAsia="Times New Roman" w:cs="Times New Roman"/>
          <w:szCs w:val="24"/>
        </w:rPr>
        <w:lastRenderedPageBreak/>
        <w:t>Πώς δημιουργήθηκε αυτό το χρέος; Έχουμε υποανάπτυξη. Πώς δημιουργήθηκε αυτή; Έχουμε αποεπένδυση όλα αυτά τα χρόνια. Έχουμε α</w:t>
      </w:r>
      <w:r>
        <w:rPr>
          <w:rFonts w:eastAsia="Times New Roman" w:cs="Times New Roman"/>
          <w:szCs w:val="24"/>
        </w:rPr>
        <w:t xml:space="preserve">νέργους, απολύσεις, έχουμε περικοπές μισθών και συντάξεων, έχουμε φτωχοποίηση του λαού. Πώς έγιναν όλα αυτά; Έτσι, ξαφνικά, σε μια άλλη χώρα; Δεν ευθύνεται κανείς απ’ αυτούς που κυβέρνησαν; Κανείς και καμμία; </w:t>
      </w:r>
    </w:p>
    <w:p w14:paraId="369501D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Έρχεστε, κυρίες και κύριοι, εσείς για να κουνή</w:t>
      </w:r>
      <w:r>
        <w:rPr>
          <w:rFonts w:eastAsia="Times New Roman" w:cs="Times New Roman"/>
          <w:szCs w:val="24"/>
        </w:rPr>
        <w:t>σετε το δάχτυλο σε εμάς, που παραλάβαμε όλη αυτή την κατάσταση</w:t>
      </w:r>
      <w:r>
        <w:rPr>
          <w:rFonts w:eastAsia="Times New Roman" w:cs="Times New Roman"/>
          <w:szCs w:val="24"/>
        </w:rPr>
        <w:t>,</w:t>
      </w:r>
      <w:r>
        <w:rPr>
          <w:rFonts w:eastAsia="Times New Roman" w:cs="Times New Roman"/>
          <w:szCs w:val="24"/>
        </w:rPr>
        <w:t xml:space="preserve"> την οποία περιέγραψα, μια κατάσταση -για να μην ξεχνιόμαστε- που κάποιοι πλούτισαν. Και αν κοιτάξουμε εδώ γύρω, κάποιων πλούτισαν οι πατεράδες, πλούτισαν οι ίδιοι και έχουν κρατήσει στην άκρη </w:t>
      </w:r>
      <w:r>
        <w:rPr>
          <w:rFonts w:eastAsia="Times New Roman" w:cs="Times New Roman"/>
          <w:szCs w:val="24"/>
        </w:rPr>
        <w:t>και για τα παιδιά τους. Και όχι μόνο πλούτισαν, αλλά έχουν κρατήσει και τις καρέκλες</w:t>
      </w:r>
      <w:r>
        <w:rPr>
          <w:rFonts w:eastAsia="Times New Roman" w:cs="Times New Roman"/>
          <w:szCs w:val="24"/>
        </w:rPr>
        <w:t>!</w:t>
      </w:r>
      <w:r>
        <w:rPr>
          <w:rFonts w:eastAsia="Times New Roman" w:cs="Times New Roman"/>
          <w:szCs w:val="24"/>
        </w:rPr>
        <w:t xml:space="preserve"> Γι’ αυτό τώρα τρελαίνονται και συγχύζονται.</w:t>
      </w:r>
    </w:p>
    <w:p w14:paraId="369501D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Νομίζω πως πρέπει να είμαστε προσγειωμένοι και σεμνοί. Ο προηγούμενος συνάδελφος</w:t>
      </w:r>
      <w:r>
        <w:rPr>
          <w:rFonts w:eastAsia="Times New Roman" w:cs="Times New Roman"/>
          <w:szCs w:val="24"/>
        </w:rPr>
        <w:t>,</w:t>
      </w:r>
      <w:r>
        <w:rPr>
          <w:rFonts w:eastAsia="Times New Roman" w:cs="Times New Roman"/>
          <w:szCs w:val="24"/>
        </w:rPr>
        <w:t xml:space="preserve"> που κατήλθε από το Βήμα</w:t>
      </w:r>
      <w:r>
        <w:rPr>
          <w:rFonts w:eastAsia="Times New Roman" w:cs="Times New Roman"/>
          <w:szCs w:val="24"/>
        </w:rPr>
        <w:t>,</w:t>
      </w:r>
      <w:r>
        <w:rPr>
          <w:rFonts w:eastAsia="Times New Roman" w:cs="Times New Roman"/>
          <w:szCs w:val="24"/>
        </w:rPr>
        <w:t xml:space="preserve"> μ</w:t>
      </w:r>
      <w:r>
        <w:rPr>
          <w:rFonts w:eastAsia="Times New Roman" w:cs="Times New Roman"/>
          <w:szCs w:val="24"/>
        </w:rPr>
        <w:t>α</w:t>
      </w:r>
      <w:r>
        <w:rPr>
          <w:rFonts w:eastAsia="Times New Roman" w:cs="Times New Roman"/>
          <w:szCs w:val="24"/>
        </w:rPr>
        <w:t>ς είπε να ζητήσου</w:t>
      </w:r>
      <w:r>
        <w:rPr>
          <w:rFonts w:eastAsia="Times New Roman" w:cs="Times New Roman"/>
          <w:szCs w:val="24"/>
        </w:rPr>
        <w:t>με συγγνώμη από τον ελληνικό λαό. Εμείς είμαστε αρκετά προσγειωμένοι και σεμνοί και λέμε ότι προσπαθούμε να μαζέψουμε τα δικά σας συντρίμμια. Εσείς, αλήθεια, για όλα αυτά που έχετε κάνει</w:t>
      </w:r>
      <w:r>
        <w:rPr>
          <w:rFonts w:eastAsia="Times New Roman" w:cs="Times New Roman"/>
          <w:szCs w:val="24"/>
        </w:rPr>
        <w:t>,</w:t>
      </w:r>
      <w:r>
        <w:rPr>
          <w:rFonts w:eastAsia="Times New Roman" w:cs="Times New Roman"/>
          <w:szCs w:val="24"/>
        </w:rPr>
        <w:t xml:space="preserve"> πόσες φορές πρέπει να ζητήσετε συγγνώμη απ’ αυτόν τον λαό; Γιατί πισ</w:t>
      </w:r>
      <w:r>
        <w:rPr>
          <w:rFonts w:eastAsia="Times New Roman" w:cs="Times New Roman"/>
          <w:szCs w:val="24"/>
        </w:rPr>
        <w:t>τεύω ότι εδώ μέσα το θράσος περιττεύει.</w:t>
      </w:r>
    </w:p>
    <w:p w14:paraId="369501DB"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369501DC"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ΚΩΝΣΤΑΝΤΙΝΟΣ ΚΟΝΤΟΓΕΩΡΓΟΣ: </w:t>
      </w:r>
      <w:r>
        <w:rPr>
          <w:rFonts w:eastAsia="Times New Roman" w:cs="Times New Roman"/>
          <w:szCs w:val="24"/>
        </w:rPr>
        <w:t xml:space="preserve">Μήπως έχετε απαίτηση να απολογηθούμε και για τον Γούναρη; </w:t>
      </w:r>
    </w:p>
    <w:p w14:paraId="369501DD"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Τα ψέματα…</w:t>
      </w:r>
    </w:p>
    <w:p w14:paraId="369501D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 xml:space="preserve">Θα μιλήσουμε και για τα ψέματα. </w:t>
      </w:r>
    </w:p>
    <w:p w14:paraId="369501DF"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ΕΔΡΟΣ (Νικόλαος Βούτσης): </w:t>
      </w:r>
      <w:r>
        <w:rPr>
          <w:rFonts w:eastAsia="Times New Roman" w:cs="Times New Roman"/>
          <w:szCs w:val="24"/>
        </w:rPr>
        <w:t>Παρακαλώ, μη διακόπτετε.</w:t>
      </w:r>
    </w:p>
    <w:p w14:paraId="369501E0"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ΑΝΑΣΤΑΣΙΑ ΓΚΑΡΑ: </w:t>
      </w:r>
      <w:r>
        <w:rPr>
          <w:rFonts w:eastAsia="Times New Roman" w:cs="Times New Roman"/>
          <w:szCs w:val="24"/>
        </w:rPr>
        <w:t>Δεχόμαστε την κριτική, την παραγωγική και σκληρή κριτική και την προοδευτική κριτική από την Αντιπολίτευση…</w:t>
      </w:r>
    </w:p>
    <w:p w14:paraId="369501E1"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Για τα ψέματα να απολογηθείτε, γι’ αυτά που λέγατε προεκλογικ</w:t>
      </w:r>
      <w:r>
        <w:rPr>
          <w:rFonts w:eastAsia="Times New Roman" w:cs="Times New Roman"/>
          <w:szCs w:val="24"/>
        </w:rPr>
        <w:t xml:space="preserve">ά. </w:t>
      </w:r>
    </w:p>
    <w:p w14:paraId="369501E2"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Δεν σας ακούω από το Βήμα, κύριε Δαβάκη.</w:t>
      </w:r>
    </w:p>
    <w:p w14:paraId="369501E3"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Δαβάκη, παρακαλώ να μη</w:t>
      </w:r>
      <w:r>
        <w:rPr>
          <w:rFonts w:eastAsia="Times New Roman" w:cs="Times New Roman"/>
          <w:szCs w:val="24"/>
        </w:rPr>
        <w:t xml:space="preserve"> διακόπτετε και ιδιαίτερα όταν είναι γυναίκες συνάδελφοι ομιλήτριες. Ιδιαίτερα όταν είναι γυναίκες συνάδελφοι ομιλήτριες, να μην αισθανόμαστε τη μεγαλύτερη άνεση για διακοπή.</w:t>
      </w:r>
    </w:p>
    <w:p w14:paraId="369501E4"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Όχι, και στους άντρες το κάνω, για να υπάρχει ισότητα!</w:t>
      </w:r>
    </w:p>
    <w:p w14:paraId="369501E5"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ΠΡΟΕΔΡΟ</w:t>
      </w:r>
      <w:r>
        <w:rPr>
          <w:rFonts w:eastAsia="Times New Roman" w:cs="Times New Roman"/>
          <w:b/>
          <w:szCs w:val="24"/>
        </w:rPr>
        <w:t xml:space="preserve">Σ (Νικόλαος Βούτσης): </w:t>
      </w:r>
      <w:r>
        <w:rPr>
          <w:rFonts w:eastAsia="Times New Roman" w:cs="Times New Roman"/>
          <w:szCs w:val="24"/>
        </w:rPr>
        <w:t>Το ξέρω, και σε άντρες.</w:t>
      </w:r>
    </w:p>
    <w:p w14:paraId="369501E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Κυρία Γκαρά, συνεχίστε. </w:t>
      </w:r>
    </w:p>
    <w:p w14:paraId="369501E7"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ΑΝΑΣΤΑΣΙΑ ΓΚΑΡΑ: </w:t>
      </w:r>
      <w:r>
        <w:rPr>
          <w:rFonts w:eastAsia="Times New Roman" w:cs="Times New Roman"/>
          <w:szCs w:val="24"/>
        </w:rPr>
        <w:t xml:space="preserve">Νομίζω ότι δεν είναι θέμα φύλου. </w:t>
      </w:r>
    </w:p>
    <w:p w14:paraId="369501E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Συνεχίζω, λοιπόν, και λέω ότι το θράσος εδώ μέσα περισσεύει. Κάποιοι συνάδελφοι και κάποιες συναδέλφισσες θα έπρεπε να είναι λίγο πιο </w:t>
      </w:r>
      <w:r>
        <w:rPr>
          <w:rFonts w:eastAsia="Times New Roman" w:cs="Times New Roman"/>
          <w:szCs w:val="24"/>
        </w:rPr>
        <w:t xml:space="preserve">μαζεμένοι σ’ αυτά που λένε. </w:t>
      </w:r>
    </w:p>
    <w:p w14:paraId="369501E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Δυο λόγια για την Αξιωματική Αντιπολίτευση, αλλά και για τους συναδέλφους από τη Δημοκρατική Συμπαράταξη. Προσπαθείτε και έχετε σαν όπλο να πλήξετε αυτή την Κυβέρνηση, αλλά και εμάς τους Βουλευτές της </w:t>
      </w:r>
      <w:r>
        <w:rPr>
          <w:rFonts w:eastAsia="Times New Roman" w:cs="Times New Roman"/>
          <w:szCs w:val="24"/>
        </w:rPr>
        <w:t>Σ</w:t>
      </w:r>
      <w:r>
        <w:rPr>
          <w:rFonts w:eastAsia="Times New Roman" w:cs="Times New Roman"/>
          <w:szCs w:val="24"/>
        </w:rPr>
        <w:t>υμπολίτευσης, προσπαθώντα</w:t>
      </w:r>
      <w:r>
        <w:rPr>
          <w:rFonts w:eastAsia="Times New Roman" w:cs="Times New Roman"/>
          <w:szCs w:val="24"/>
        </w:rPr>
        <w:t>ς να χαλάσετε τη δική μας εικόνα, χέρι-χέρι με τα συστημικά ΜΜΕ</w:t>
      </w:r>
      <w:r>
        <w:rPr>
          <w:rFonts w:eastAsia="Times New Roman" w:cs="Times New Roman"/>
          <w:szCs w:val="24"/>
        </w:rPr>
        <w:t>,</w:t>
      </w:r>
      <w:r>
        <w:rPr>
          <w:rFonts w:eastAsia="Times New Roman" w:cs="Times New Roman"/>
          <w:szCs w:val="24"/>
        </w:rPr>
        <w:t xml:space="preserve"> τα οποία σας στηρίζουν για οποιαδήποτε επιτυχία και για τα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που έχετε κάνει, αλλά και για τα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που υλοποιείτε αυτές τις ημέρες, πλήττοντας τη δική μας εικόνα. </w:t>
      </w:r>
    </w:p>
    <w:p w14:paraId="369501E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Μιλούσ</w:t>
      </w:r>
      <w:r>
        <w:rPr>
          <w:rFonts w:eastAsia="Times New Roman" w:cs="Times New Roman"/>
          <w:szCs w:val="24"/>
        </w:rPr>
        <w:t xml:space="preserve">ατε για αριστερή παρένθεση, δεν σας βγήκε. Μας λέγατε ψεύτες, δεν σας βγαίνει, γιατί εμείς πολύ ειλικρινά, όταν αποτύχαμε σε αυτά και δεν μπορέσαμε να ικανοποιήσουμε και να υλοποιήσουμε γι’ αυτά που </w:t>
      </w:r>
      <w:r>
        <w:rPr>
          <w:rFonts w:eastAsia="Times New Roman" w:cs="Times New Roman"/>
          <w:szCs w:val="24"/>
        </w:rPr>
        <w:lastRenderedPageBreak/>
        <w:t>είχαμε δεσμευτεί, απευθυνθήκαμε ξανά στον ελληνικό λαό με</w:t>
      </w:r>
      <w:r>
        <w:rPr>
          <w:rFonts w:eastAsia="Times New Roman" w:cs="Times New Roman"/>
          <w:szCs w:val="24"/>
        </w:rPr>
        <w:t xml:space="preserve"> νέο πρόγραμμα και συγκεκριμένο οδικό χάρτη. Και ο λαός μάς έδωσε αυτή την ευκαιρία. Δεν νομίζω να λέμε κανένα ψέμα, αντίθετα με εσάς που έκαναν παρέλαση τα </w:t>
      </w:r>
      <w:r>
        <w:rPr>
          <w:rFonts w:eastAsia="Times New Roman" w:cs="Times New Roman"/>
          <w:szCs w:val="24"/>
        </w:rPr>
        <w:t>«</w:t>
      </w:r>
      <w:r>
        <w:rPr>
          <w:rFonts w:eastAsia="Times New Roman" w:cs="Times New Roman"/>
          <w:szCs w:val="24"/>
        </w:rPr>
        <w:t>Ζάππεια</w:t>
      </w:r>
      <w:r>
        <w:rPr>
          <w:rFonts w:eastAsia="Times New Roman" w:cs="Times New Roman"/>
          <w:szCs w:val="24"/>
        </w:rPr>
        <w:t>»</w:t>
      </w:r>
      <w:r>
        <w:rPr>
          <w:rFonts w:eastAsia="Times New Roman" w:cs="Times New Roman"/>
          <w:szCs w:val="24"/>
        </w:rPr>
        <w:t xml:space="preserve"> -παρέλαση τα </w:t>
      </w:r>
      <w:r>
        <w:rPr>
          <w:rFonts w:eastAsia="Times New Roman" w:cs="Times New Roman"/>
          <w:szCs w:val="24"/>
        </w:rPr>
        <w:t>«</w:t>
      </w:r>
      <w:r>
        <w:rPr>
          <w:rFonts w:eastAsia="Times New Roman" w:cs="Times New Roman"/>
          <w:szCs w:val="24"/>
        </w:rPr>
        <w:t>Ζάππεια</w:t>
      </w:r>
      <w:r>
        <w:rPr>
          <w:rFonts w:eastAsia="Times New Roman" w:cs="Times New Roman"/>
          <w:szCs w:val="24"/>
        </w:rPr>
        <w:t>»</w:t>
      </w:r>
      <w:r>
        <w:rPr>
          <w:rFonts w:eastAsia="Times New Roman" w:cs="Times New Roman"/>
          <w:szCs w:val="24"/>
        </w:rPr>
        <w:t xml:space="preserve">!- και καταλήξατε σε μνημόνια. </w:t>
      </w:r>
    </w:p>
    <w:p w14:paraId="369501E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Μας μιλάτε για το ηθικό πλεονέκτημά μας, ότι χάσαμε το ηθικό πλεονέκτημα. Δεν ξέρω κανέναν από μας να κλέβει. Αντιθέτως, εσείς είστε σε λίστες, εισαγγελείς μπαινοβγαίνουν στα γραφεία σας, έχετε σκάνδαλα καταγεγραμμένα, αν όχι οι ίδιοι, οι συνεργάτες σας, μ</w:t>
      </w:r>
      <w:r>
        <w:rPr>
          <w:rFonts w:eastAsia="Times New Roman" w:cs="Times New Roman"/>
          <w:szCs w:val="24"/>
        </w:rPr>
        <w:t xml:space="preserve">άλλον εσείς δεν είχατε ποτέ ηθική. </w:t>
      </w:r>
    </w:p>
    <w:p w14:paraId="369501E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Συνεχίζω: Μιλούσατε για κόφτη, θα εφαρμοστεί ο κόφτης. Απέτυχε κι αυτό, δεν εφαρμόστηκε ο κόφτης. </w:t>
      </w:r>
    </w:p>
    <w:p w14:paraId="369501E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λέτε ότι ψηφίσαμε τέταρτο μνημόνιο. Έχετε παραλογιστεί εντελώς. Κάποιοι λένε ότι θα ψηφίσουμε, άλλοι έχετε πιστέψει </w:t>
      </w:r>
      <w:r>
        <w:rPr>
          <w:rFonts w:eastAsia="Times New Roman" w:cs="Times New Roman"/>
          <w:szCs w:val="24"/>
        </w:rPr>
        <w:t xml:space="preserve">ότι ψηφίσαμε τέταρτο μνημόνιο. Πάει κι αυτό το επιχείρημα. </w:t>
      </w:r>
    </w:p>
    <w:p w14:paraId="369501E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Τώρα έχετε καινούργιο αφήγημα: Είμαστε στο 2014. Όλα αυτά που προανέφερα, απολύσεις, φτώχεια, μισθο</w:t>
      </w:r>
      <w:r>
        <w:rPr>
          <w:rFonts w:eastAsia="Times New Roman" w:cs="Times New Roman"/>
          <w:szCs w:val="24"/>
        </w:rPr>
        <w:t>ί</w:t>
      </w:r>
      <w:r>
        <w:rPr>
          <w:rFonts w:eastAsia="Times New Roman" w:cs="Times New Roman"/>
          <w:szCs w:val="24"/>
        </w:rPr>
        <w:t>, στρατιές ανέργων, νέοι που φεύγουν στο εξωτερικό, χιλιάδες επιχειρήσεις που κλείσανε, δεν υπήρ</w:t>
      </w:r>
      <w:r>
        <w:rPr>
          <w:rFonts w:eastAsia="Times New Roman" w:cs="Times New Roman"/>
          <w:szCs w:val="24"/>
        </w:rPr>
        <w:t xml:space="preserve">χαν το 2014; Παράδεισος! Πάει κι αυτό το αφήγημα. </w:t>
      </w:r>
    </w:p>
    <w:p w14:paraId="369501E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Για να συντομεύω, εμείς τον Σεπτέμβριο του 2015 πριν από τις εκλογές παρουσιάσαμε έναν οδικό χάρτη κι αυτόν υπηρετούμε. Έχουμε πει ότι έχουμε μια συμφωνία, δεν κάνουμε βήμα πίσω από αυτή τη συμφωνία και τη</w:t>
      </w:r>
      <w:r>
        <w:rPr>
          <w:rFonts w:eastAsia="Times New Roman" w:cs="Times New Roman"/>
          <w:szCs w:val="24"/>
        </w:rPr>
        <w:t xml:space="preserve">ν υλοποιούμε με βάση τις δεσμεύσεις μας. Είχαμε πει ότι το τελευταίο εξάμηνο του 2016 ξεκινάει η ανάκαμψη και αυτό αποτυπώνεται και σε αυτόν τον προϋπολογισμό. </w:t>
      </w:r>
    </w:p>
    <w:p w14:paraId="369501F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Αλήθεια, μιλήσατε για τους αγρότες. Η πρότασή σας για τους αγρότες στο φορολογικό ήταν η δέσμευ</w:t>
      </w:r>
      <w:r>
        <w:rPr>
          <w:rFonts w:eastAsia="Times New Roman" w:cs="Times New Roman"/>
          <w:szCs w:val="24"/>
        </w:rPr>
        <w:t>ση κατασχέσεων. Κλείσατε τα εργοστάσια ζάχαρης αφήνοντας σε αδιέξοδο χιλιάδες αγρότες. Κλείσατε την Αγροτική Τράπεζα, δημεύοντας περιουσία αγροτών. Φορολογούσατε τις αποζημιώσεις. Τη ζημιά των αγροτών τη φορολογούσατε. Έχουν σταματήσει όλα τα δημόσια έργα,</w:t>
      </w:r>
      <w:r>
        <w:rPr>
          <w:rFonts w:eastAsia="Times New Roman" w:cs="Times New Roman"/>
          <w:szCs w:val="24"/>
        </w:rPr>
        <w:t xml:space="preserve"> γιατί </w:t>
      </w:r>
      <w:r>
        <w:rPr>
          <w:rFonts w:eastAsia="Times New Roman" w:cs="Times New Roman"/>
          <w:szCs w:val="24"/>
        </w:rPr>
        <w:t>–</w:t>
      </w:r>
      <w:r>
        <w:rPr>
          <w:rFonts w:eastAsia="Times New Roman" w:cs="Times New Roman"/>
          <w:szCs w:val="24"/>
        </w:rPr>
        <w:t>ξαναλέω</w:t>
      </w:r>
      <w:r>
        <w:rPr>
          <w:rFonts w:eastAsia="Times New Roman" w:cs="Times New Roman"/>
          <w:szCs w:val="24"/>
        </w:rPr>
        <w:t>-</w:t>
      </w:r>
      <w:r>
        <w:rPr>
          <w:rFonts w:eastAsia="Times New Roman" w:cs="Times New Roman"/>
          <w:szCs w:val="24"/>
        </w:rPr>
        <w:t xml:space="preserve"> δεν φτάνανε οι μίζες. Τι κάνατε για τους επαγγελματίες, εσείς που τρελαίνεστε και κλαίτε για το επιχειρείν και τους επαγγελματίες; Τους διασύρατε και τους τρέχατε στα κρατητήρια για οφειλές 5.000 ευρώ. Τα έχουμε ξεχάσει όλα αυτά; </w:t>
      </w:r>
    </w:p>
    <w:p w14:paraId="369501F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Εμείς, λ</w:t>
      </w:r>
      <w:r>
        <w:rPr>
          <w:rFonts w:eastAsia="Times New Roman" w:cs="Times New Roman"/>
          <w:szCs w:val="24"/>
        </w:rPr>
        <w:t>οιπόν, αυτόν τον οδικό χάρτη</w:t>
      </w:r>
      <w:r>
        <w:rPr>
          <w:rFonts w:eastAsia="Times New Roman" w:cs="Times New Roman"/>
          <w:szCs w:val="24"/>
        </w:rPr>
        <w:t>,</w:t>
      </w:r>
      <w:r>
        <w:rPr>
          <w:rFonts w:eastAsia="Times New Roman" w:cs="Times New Roman"/>
          <w:szCs w:val="24"/>
        </w:rPr>
        <w:t xml:space="preserve"> που αποτυπώνονται τα πρώτα αποτελέσματα</w:t>
      </w:r>
      <w:r>
        <w:rPr>
          <w:rFonts w:eastAsia="Times New Roman" w:cs="Times New Roman"/>
          <w:szCs w:val="24"/>
        </w:rPr>
        <w:t>,</w:t>
      </w:r>
      <w:r>
        <w:rPr>
          <w:rFonts w:eastAsia="Times New Roman" w:cs="Times New Roman"/>
          <w:szCs w:val="24"/>
        </w:rPr>
        <w:t xml:space="preserve"> σε αυτόν τον προϋπολογισμό</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πετυχαίνει, τον ακολουθούμε. Πρώτον, είναι αυτό που έχουμε πετύχει με τα βραχυπρόθεσμα μέτρα. Δεύτερον, είναι οι δείκτες ανάκαμψης. Εμείς είμαστε σεμνοί.</w:t>
      </w:r>
      <w:r>
        <w:rPr>
          <w:rFonts w:eastAsia="Times New Roman" w:cs="Times New Roman"/>
          <w:szCs w:val="24"/>
        </w:rPr>
        <w:t xml:space="preserve"> Δεν έχουμε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και δεν πανηγυρίζουμε για ανάπτυξη. Αυτό που λέμε </w:t>
      </w:r>
      <w:r>
        <w:rPr>
          <w:rFonts w:eastAsia="Times New Roman" w:cs="Times New Roman"/>
          <w:szCs w:val="24"/>
        </w:rPr>
        <w:lastRenderedPageBreak/>
        <w:t xml:space="preserve">είναι ότι η οικονομία μας δείχνει μικρά δείγματα ανάκαμψης. Τα έχουμε πει πάρα πολλές φορές. </w:t>
      </w:r>
    </w:p>
    <w:p w14:paraId="369501F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 εμπορικό ισοζύγιο αρχίζει να αντιστρέφεται, έχουμε αύξηση των εξαγωγών, έχουμε αύξη</w:t>
      </w:r>
      <w:r>
        <w:rPr>
          <w:rFonts w:eastAsia="Times New Roman" w:cs="Times New Roman"/>
          <w:szCs w:val="24"/>
        </w:rPr>
        <w:t xml:space="preserve">ση στο εμπόριο, έχουμε αύξηση του τουρισμού, έχουμε μείωση στην ανεργία, δεν πανηγυρίζουμε. Είναι πάρα πολύ δύσκολη η κατάσταση, αλλά μας δείχνει ότι απελευθερώνονται δυνάμεις στην οικονομία, μας δείχνει ότι υπάρχει δυναμική που με σωστή δουλειά, με σωστή </w:t>
      </w:r>
      <w:r>
        <w:rPr>
          <w:rFonts w:eastAsia="Times New Roman" w:cs="Times New Roman"/>
          <w:szCs w:val="24"/>
        </w:rPr>
        <w:t xml:space="preserve">αξιοποίηση μπορούμε να καταφέρουμε πάρα πολλά, να τελειώσει η επιτροπεία και το πρόγραμμα το 2018, να είμαστε ελεύθερη χώρα, σύγχρονη και ευρωπαϊκή. </w:t>
      </w:r>
    </w:p>
    <w:p w14:paraId="369501F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Ένα σημείο ακόμη, κύριε Πρόεδρε, και συγγνώμη για τον χρόνο. Αυτός ο προϋπολογισμός -θα μπορούσα να πω πάρ</w:t>
      </w:r>
      <w:r>
        <w:rPr>
          <w:rFonts w:eastAsia="Times New Roman" w:cs="Times New Roman"/>
          <w:szCs w:val="24"/>
        </w:rPr>
        <w:t xml:space="preserve">α πολλά- αποτυπώνει αριστερό ταξικό και κοινωνικό πρόσημο. Γιατί; Έχει αυξημένες δαπάνες για την κοινωνική πρόνοια, για τη δημόσια υγεία και παιδεία, κάτι το οποίο </w:t>
      </w:r>
      <w:r>
        <w:rPr>
          <w:rFonts w:eastAsia="Times New Roman" w:cs="Times New Roman"/>
          <w:szCs w:val="24"/>
        </w:rPr>
        <w:lastRenderedPageBreak/>
        <w:t>όμως σας ενοχλεί γιατί χαλάει η πελατεία σας. Τα κέντρα κοινότητας που δημιουργεί στο Υπουργ</w:t>
      </w:r>
      <w:r>
        <w:rPr>
          <w:rFonts w:eastAsia="Times New Roman" w:cs="Times New Roman"/>
          <w:szCs w:val="24"/>
        </w:rPr>
        <w:t xml:space="preserve">είο η κ. Φωτίου είναι μια πολύ σημαντική μεταρρύθμιση, γιατί με αξιοπρέπεια και αδιαμεσολάβητα θα μπορεί να εξυπηρετείται ο πολίτης, χωρίς να χρειάζεται να παρακαλεί οποιονδήποτε Βουλευτή ή οποιονδήποτε παράγοντα διοικητικό ή δεν ξέρω τι. </w:t>
      </w:r>
    </w:p>
    <w:p w14:paraId="369501F4" w14:textId="77777777" w:rsidR="006648D0" w:rsidRDefault="00CC2A7D">
      <w:pPr>
        <w:spacing w:line="480" w:lineRule="auto"/>
        <w:ind w:firstLine="720"/>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w:t>
      </w:r>
      <w:r>
        <w:rPr>
          <w:rFonts w:eastAsia="Times New Roman" w:cs="Times New Roman"/>
          <w:szCs w:val="24"/>
        </w:rPr>
        <w:t>κ</w:t>
      </w:r>
      <w:r>
        <w:rPr>
          <w:rFonts w:eastAsia="Times New Roman" w:cs="Times New Roman"/>
          <w:szCs w:val="24"/>
        </w:rPr>
        <w:t>τυπάει το κουδούνι λήξεως του χρόνου της κυρίας Βουλευτού)</w:t>
      </w:r>
    </w:p>
    <w:p w14:paraId="369501F5"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ολοκληρώστε.</w:t>
      </w:r>
    </w:p>
    <w:p w14:paraId="369501F6"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 xml:space="preserve">Τελειώνω με μια φράση. </w:t>
      </w:r>
    </w:p>
    <w:p w14:paraId="369501F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Αυτός ο </w:t>
      </w:r>
      <w:r>
        <w:rPr>
          <w:rFonts w:eastAsia="Times New Roman" w:cs="Times New Roman"/>
          <w:szCs w:val="24"/>
        </w:rPr>
        <w:t>π</w:t>
      </w:r>
      <w:r>
        <w:rPr>
          <w:rFonts w:eastAsia="Times New Roman" w:cs="Times New Roman"/>
          <w:szCs w:val="24"/>
        </w:rPr>
        <w:t>ροϋπολογισμός, εκτός από μια δυναμική της οικονομίας, που μας δείχνει, με προστασία των α</w:t>
      </w:r>
      <w:r>
        <w:rPr>
          <w:rFonts w:eastAsia="Times New Roman" w:cs="Times New Roman"/>
          <w:szCs w:val="24"/>
        </w:rPr>
        <w:t xml:space="preserve">δυνάμων και των χαμηλότερων στρωμάτων αυτής της κοινωνίας -γιατί αυτό είναι το χρέος μας, να ξεκινήσουμε από εκεί, να θυμίσουμε ότι το κράτος θα πληρώσει τα στεγαστικά </w:t>
      </w:r>
      <w:r>
        <w:rPr>
          <w:rFonts w:eastAsia="Times New Roman" w:cs="Times New Roman"/>
          <w:szCs w:val="24"/>
        </w:rPr>
        <w:lastRenderedPageBreak/>
        <w:t>δάνεια γι’ αυτούς που αδυνατούν να τα πληρώσουν- έχει και μια άλλη καινοτομία: Δεν έχουν</w:t>
      </w:r>
      <w:r>
        <w:rPr>
          <w:rFonts w:eastAsia="Times New Roman" w:cs="Times New Roman"/>
          <w:szCs w:val="24"/>
        </w:rPr>
        <w:t xml:space="preserve"> προϋπολογιστεί οι μίζες, που προϋπολογίζατε εσείς.</w:t>
      </w:r>
    </w:p>
    <w:p w14:paraId="369501F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Ας συμβάλουμε όλοι, λοιπόν, για τελευταία φορά, στο να γυρίσουμε σελίδα σε αυτή τη χώρα. Ας συμβάλουμε στο να πάμε μπροστά, όχι για εμάς, για τις γενιές που έρχονται.</w:t>
      </w:r>
    </w:p>
    <w:p w14:paraId="369501F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Ευχαριστώ πολύ.</w:t>
      </w:r>
    </w:p>
    <w:p w14:paraId="369501FA"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ην πτέρυγα του ΣΥΡΙΖΑ)</w:t>
      </w:r>
    </w:p>
    <w:p w14:paraId="369501FB"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κυρία Γκαρά.</w:t>
      </w:r>
    </w:p>
    <w:p w14:paraId="369501F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Σας παρακαλώ να υπολογίζετε περισσότερο και καλύτερα τον χρόνο </w:t>
      </w:r>
      <w:r>
        <w:rPr>
          <w:rFonts w:eastAsia="Times New Roman" w:cs="Times New Roman"/>
          <w:szCs w:val="24"/>
        </w:rPr>
        <w:t>σας,</w:t>
      </w:r>
      <w:r>
        <w:rPr>
          <w:rFonts w:eastAsia="Times New Roman" w:cs="Times New Roman"/>
          <w:szCs w:val="24"/>
        </w:rPr>
        <w:t xml:space="preserve"> όλες και όλοι.</w:t>
      </w:r>
    </w:p>
    <w:p w14:paraId="369501F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Θα δώσω τον λόγο στον κ. Ιωάννη Δελή, με την ευχέρεια, τουλάχιστον, της προηγούμενης </w:t>
      </w:r>
      <w:r>
        <w:rPr>
          <w:rFonts w:eastAsia="Times New Roman" w:cs="Times New Roman"/>
          <w:szCs w:val="24"/>
        </w:rPr>
        <w:t>ομιλήτριας, για λόγους ισονομίας και ισοτιμίας.</w:t>
      </w:r>
    </w:p>
    <w:p w14:paraId="369501F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Ορίστε, κύριε Δελή, έχετε τον λόγο.</w:t>
      </w:r>
    </w:p>
    <w:p w14:paraId="369501FF"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ΔΕΛΗΣ: </w:t>
      </w:r>
      <w:r>
        <w:rPr>
          <w:rFonts w:eastAsia="Times New Roman" w:cs="Times New Roman"/>
          <w:szCs w:val="24"/>
        </w:rPr>
        <w:t>Ευχαριστώ πολύ, κύριε Πρόεδρε.</w:t>
      </w:r>
    </w:p>
    <w:p w14:paraId="3695020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όσο κι αν προσπαθήσει η </w:t>
      </w:r>
      <w:r>
        <w:rPr>
          <w:rFonts w:eastAsia="Times New Roman" w:cs="Times New Roman"/>
          <w:szCs w:val="24"/>
        </w:rPr>
        <w:t>σ</w:t>
      </w:r>
      <w:r>
        <w:rPr>
          <w:rFonts w:eastAsia="Times New Roman" w:cs="Times New Roman"/>
          <w:szCs w:val="24"/>
        </w:rPr>
        <w:t>υγκυβέρνηση να ωραιοποιήσει την πολιτική της, έρχεται αυτή η ρημάδα η πρ</w:t>
      </w:r>
      <w:r>
        <w:rPr>
          <w:rFonts w:eastAsia="Times New Roman" w:cs="Times New Roman"/>
          <w:szCs w:val="24"/>
        </w:rPr>
        <w:t>αγματικότητα και την διαψεύδει.</w:t>
      </w:r>
    </w:p>
    <w:p w14:paraId="3695020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ροϋπολογισμός, που φέρνετε, κύριοι της Κυβέρνησης, για το 2017 σας αποκαλύπτει, γιατί ξεσκεπάζει την ταξική ουσία της πολιτικής σας υπέρ του κεφαλαίου. </w:t>
      </w:r>
    </w:p>
    <w:p w14:paraId="3695020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Από όπου κι αν τον δεις αυτόν τον </w:t>
      </w:r>
      <w:r>
        <w:rPr>
          <w:rFonts w:eastAsia="Times New Roman" w:cs="Times New Roman"/>
          <w:szCs w:val="24"/>
        </w:rPr>
        <w:t>προϋπολογισμό</w:t>
      </w:r>
      <w:r>
        <w:rPr>
          <w:rFonts w:eastAsia="Times New Roman" w:cs="Times New Roman"/>
          <w:szCs w:val="24"/>
        </w:rPr>
        <w:t xml:space="preserve"> της </w:t>
      </w:r>
      <w:r>
        <w:rPr>
          <w:rFonts w:eastAsia="Times New Roman" w:cs="Times New Roman"/>
          <w:szCs w:val="24"/>
        </w:rPr>
        <w:t>συγκυβέρνησης</w:t>
      </w:r>
      <w:r>
        <w:rPr>
          <w:rFonts w:eastAsia="Times New Roman" w:cs="Times New Roman"/>
          <w:szCs w:val="24"/>
        </w:rPr>
        <w:t xml:space="preserve"> ΣΥ</w:t>
      </w:r>
      <w:r>
        <w:rPr>
          <w:rFonts w:eastAsia="Times New Roman" w:cs="Times New Roman"/>
          <w:szCs w:val="24"/>
        </w:rPr>
        <w:t>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σε ένα συμπέρασμα καταλήγεις: Ο λαός πληρώνει με χίλιους τρόπους και το κεφάλαιο, οι επιχειρηματικοί όμιλοι κερδίζουν με άλλους τόσους. Το μαρτυρούν τα νέα βάρβαρα μέτρα των 4 δισεκατομμυρίων ευρώ, που προβλέπονται σε φόρους και περικοπές κοιν</w:t>
      </w:r>
      <w:r>
        <w:rPr>
          <w:rFonts w:eastAsia="Times New Roman" w:cs="Times New Roman"/>
          <w:szCs w:val="24"/>
        </w:rPr>
        <w:t xml:space="preserve">ωνικών δαπανών, που δεν αντικαθιστούν, αλλά προστίθενται στα προηγούμενα για να κάνουν το φορτίο στις πλάτες του λαού μας ακόμη πιο βαρύ. Ένα </w:t>
      </w:r>
      <w:r>
        <w:rPr>
          <w:rFonts w:eastAsia="Times New Roman" w:cs="Times New Roman"/>
          <w:szCs w:val="24"/>
        </w:rPr>
        <w:lastRenderedPageBreak/>
        <w:t xml:space="preserve">μόνο στοιχείο του </w:t>
      </w:r>
      <w:r>
        <w:rPr>
          <w:rFonts w:eastAsia="Times New Roman" w:cs="Times New Roman"/>
          <w:szCs w:val="24"/>
        </w:rPr>
        <w:t>π</w:t>
      </w:r>
      <w:r>
        <w:rPr>
          <w:rFonts w:eastAsia="Times New Roman" w:cs="Times New Roman"/>
          <w:szCs w:val="24"/>
        </w:rPr>
        <w:t>ροϋπολογισμού αρκεί για να δείξει τον ταξικό του χαρακτήρα. Το 95% των φορολογικών εσόδων του κ</w:t>
      </w:r>
      <w:r>
        <w:rPr>
          <w:rFonts w:eastAsia="Times New Roman" w:cs="Times New Roman"/>
          <w:szCs w:val="24"/>
        </w:rPr>
        <w:t xml:space="preserve">ράτους προέρχεται από τα λαϊκά στρώματα και μόλις το 5% από τους επιχειρηματικούς ομίλους, οι οποίοι, βέβαια, στη συνέχεια το παίρνουν πίσω διπλά και τρίδιπλα μέσα από τις επιδοτήσεις και τα διάφορα κίνητρα. Και όλα αυτά, με προβλεπόμενη ανάπτυξη 2,7% για </w:t>
      </w:r>
      <w:r>
        <w:rPr>
          <w:rFonts w:eastAsia="Times New Roman" w:cs="Times New Roman"/>
          <w:szCs w:val="24"/>
        </w:rPr>
        <w:t xml:space="preserve">την επόμενη χρονιά. </w:t>
      </w:r>
    </w:p>
    <w:p w14:paraId="3695020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Είτε με κρίση, λοιπόν, είτε με ανάπτυξη καπιταλιστική, πάντα πληρώνει ο λαός. </w:t>
      </w:r>
    </w:p>
    <w:p w14:paraId="3695020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Δείτε τι λέει για την </w:t>
      </w:r>
      <w:r>
        <w:rPr>
          <w:rFonts w:eastAsia="Times New Roman" w:cs="Times New Roman"/>
          <w:szCs w:val="24"/>
        </w:rPr>
        <w:t>παιδεία</w:t>
      </w:r>
      <w:r>
        <w:rPr>
          <w:rFonts w:eastAsia="Times New Roman" w:cs="Times New Roman"/>
          <w:szCs w:val="24"/>
        </w:rPr>
        <w:t xml:space="preserve"> ο </w:t>
      </w:r>
      <w:r>
        <w:rPr>
          <w:rFonts w:eastAsia="Times New Roman" w:cs="Times New Roman"/>
          <w:szCs w:val="24"/>
        </w:rPr>
        <w:t>προϋπολογισμός</w:t>
      </w:r>
      <w:r>
        <w:rPr>
          <w:rFonts w:eastAsia="Times New Roman" w:cs="Times New Roman"/>
          <w:szCs w:val="24"/>
        </w:rPr>
        <w:t>. Η μικρή αύξηση δαπανών, που προβλέπει, δεν αφορά στις εκρηκτικές ελλείψεις που υπάρχουν σε όλες τις βαθμίδες</w:t>
      </w:r>
      <w:r>
        <w:rPr>
          <w:rFonts w:eastAsia="Times New Roman" w:cs="Times New Roman"/>
          <w:szCs w:val="24"/>
        </w:rPr>
        <w:t xml:space="preserve"> της εκπαίδευσης. Αφορά στοχευμένα μόνο σε εκείνους τους τομείς, στους οποίους σήμερα ιεραρχεί το κεφάλαιο και που είναι αφ</w:t>
      </w:r>
      <w:r>
        <w:rPr>
          <w:rFonts w:eastAsia="Times New Roman" w:cs="Times New Roman"/>
          <w:szCs w:val="24"/>
        </w:rPr>
        <w:t xml:space="preserve">’ </w:t>
      </w:r>
      <w:r>
        <w:rPr>
          <w:rFonts w:eastAsia="Times New Roman" w:cs="Times New Roman"/>
          <w:szCs w:val="24"/>
        </w:rPr>
        <w:t>ενός η προώθηση της λεγόμενης Δι</w:t>
      </w:r>
      <w:r>
        <w:rPr>
          <w:rFonts w:eastAsia="Times New Roman" w:cs="Times New Roman"/>
          <w:szCs w:val="24"/>
        </w:rPr>
        <w:t>ά</w:t>
      </w:r>
      <w:r>
        <w:rPr>
          <w:rFonts w:eastAsia="Times New Roman" w:cs="Times New Roman"/>
          <w:szCs w:val="24"/>
        </w:rPr>
        <w:t xml:space="preserve"> Βίου Μάθησης και κατάρτισης και αφ</w:t>
      </w:r>
      <w:r>
        <w:rPr>
          <w:rFonts w:eastAsia="Times New Roman" w:cs="Times New Roman"/>
          <w:szCs w:val="24"/>
        </w:rPr>
        <w:t xml:space="preserve">’ </w:t>
      </w:r>
      <w:r>
        <w:rPr>
          <w:rFonts w:eastAsia="Times New Roman" w:cs="Times New Roman"/>
          <w:szCs w:val="24"/>
        </w:rPr>
        <w:t xml:space="preserve">ετέρου η έρευνα-καινοτομία για τις ανάγκες των επιχειρήσεων, </w:t>
      </w:r>
      <w:r>
        <w:rPr>
          <w:rFonts w:eastAsia="Times New Roman" w:cs="Times New Roman"/>
          <w:szCs w:val="24"/>
        </w:rPr>
        <w:lastRenderedPageBreak/>
        <w:t>φυσικά, και όχι, βέβαια, του λαού. Εκεί και θα πάνε τα χρήματα, για να επεκταθεί ακόμα περισσότερο η λεγόμενη «μαθητεία» των παιδιών των λαϊκών στρωμάτων, δηλαδή για να εκμεταλλεύεται το κεφάλαιο φ</w:t>
      </w:r>
      <w:r>
        <w:rPr>
          <w:rFonts w:eastAsia="Times New Roman" w:cs="Times New Roman"/>
          <w:szCs w:val="24"/>
        </w:rPr>
        <w:t>θ</w:t>
      </w:r>
      <w:r>
        <w:rPr>
          <w:rFonts w:eastAsia="Times New Roman" w:cs="Times New Roman"/>
          <w:szCs w:val="24"/>
        </w:rPr>
        <w:t>ηνή και κυρίως, φρέσκια εργατική δύναμη και την ίδια ώρα η</w:t>
      </w:r>
      <w:r>
        <w:rPr>
          <w:rFonts w:eastAsia="Times New Roman" w:cs="Times New Roman"/>
          <w:szCs w:val="24"/>
        </w:rPr>
        <w:t xml:space="preserve"> απληρωσιά στους πρακτικάριους να θεριεύει, να ετοιμάζεστε να σερβίρετε στη νεολαία το νέο χαμηλότερο, υποκατώτατο μισθό, αλέθοντας κάθε εργασιακό της δικαίωμα στον μύλο του ευρωπαϊκού σας κεκτημένου της ανταγωνιστικότητας και ας της ρίχνετε στάχτη στα μάτ</w:t>
      </w:r>
      <w:r>
        <w:rPr>
          <w:rFonts w:eastAsia="Times New Roman" w:cs="Times New Roman"/>
          <w:szCs w:val="24"/>
        </w:rPr>
        <w:t xml:space="preserve">ια την ψήφο στα δεκαεπτά. </w:t>
      </w:r>
    </w:p>
    <w:p w14:paraId="3695020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Όλες, όμως, οι υπόλοιπες δαπάνες στην εκπαίδευση μένουν παγωμένες στα επίπεδα των προηγούμενων χρόνων.</w:t>
      </w:r>
    </w:p>
    <w:p w14:paraId="36950206" w14:textId="77777777" w:rsidR="006648D0" w:rsidRDefault="00CC2A7D">
      <w:pPr>
        <w:spacing w:line="600" w:lineRule="auto"/>
        <w:ind w:firstLine="720"/>
        <w:jc w:val="both"/>
        <w:rPr>
          <w:rFonts w:eastAsia="Times New Roman"/>
          <w:szCs w:val="24"/>
        </w:rPr>
      </w:pPr>
      <w:r>
        <w:rPr>
          <w:rFonts w:eastAsia="Times New Roman"/>
          <w:szCs w:val="24"/>
        </w:rPr>
        <w:t xml:space="preserve">Τι σημαίνει αυτό; Σημαίνει ότι καταδικάζετε στη φτώχεια τις λαϊκές ανάγκες στην </w:t>
      </w:r>
      <w:r>
        <w:rPr>
          <w:rFonts w:eastAsia="Times New Roman"/>
          <w:szCs w:val="24"/>
        </w:rPr>
        <w:t>π</w:t>
      </w:r>
      <w:r>
        <w:rPr>
          <w:rFonts w:eastAsia="Times New Roman"/>
          <w:szCs w:val="24"/>
        </w:rPr>
        <w:t xml:space="preserve">αιδεία. Σημαίνει ότι η τραγική κατάσταση των </w:t>
      </w:r>
      <w:r>
        <w:rPr>
          <w:rFonts w:eastAsia="Times New Roman"/>
          <w:szCs w:val="24"/>
        </w:rPr>
        <w:t xml:space="preserve">σχολείων, </w:t>
      </w:r>
      <w:r>
        <w:rPr>
          <w:rFonts w:eastAsia="Times New Roman"/>
          <w:szCs w:val="24"/>
        </w:rPr>
        <w:lastRenderedPageBreak/>
        <w:t>πανεπιστημίων και ΑΤΕΙ θα συνεχιστεί και θα χειροτερέψει, αφού η συνεχιζόμενη υποχρηματοδότηση συσσωρεύει τα προβλήματα στην εκπαίδευση.</w:t>
      </w:r>
    </w:p>
    <w:p w14:paraId="36950207" w14:textId="77777777" w:rsidR="006648D0" w:rsidRDefault="00CC2A7D">
      <w:pPr>
        <w:spacing w:line="600" w:lineRule="auto"/>
        <w:ind w:firstLine="720"/>
        <w:jc w:val="both"/>
        <w:rPr>
          <w:rFonts w:eastAsia="Times New Roman"/>
          <w:szCs w:val="24"/>
        </w:rPr>
      </w:pPr>
      <w:r>
        <w:rPr>
          <w:rFonts w:eastAsia="Times New Roman"/>
          <w:szCs w:val="24"/>
        </w:rPr>
        <w:t>Έτσι, για το 2017 υποχρεώνετε τα πανεπιστήμια να λειτουργήσουν με το 1/5 μόλις των χρημάτων που έπαιρναν το 2</w:t>
      </w:r>
      <w:r>
        <w:rPr>
          <w:rFonts w:eastAsia="Times New Roman"/>
          <w:szCs w:val="24"/>
        </w:rPr>
        <w:t xml:space="preserve">011, ενώ οι ελλείψεις διδακτικού προσωπικού εμποδίζουν ακόμα και τη διδασκαλία βασικών μαθημάτων. Έτσι, ούτε σε αυτόν τον </w:t>
      </w:r>
      <w:r>
        <w:rPr>
          <w:rFonts w:eastAsia="Times New Roman"/>
          <w:szCs w:val="24"/>
        </w:rPr>
        <w:t>π</w:t>
      </w:r>
      <w:r>
        <w:rPr>
          <w:rFonts w:eastAsia="Times New Roman"/>
          <w:szCs w:val="24"/>
        </w:rPr>
        <w:t>ροϋπολογισμό δεν υπάρχει κανένα κονδύλι για δωρεάν πετρέλαιο, ρεύμα, νερό, τηλέφωνο στα σχολεία. Αντίθετα, μειώνετε ακόμα και αυτές τ</w:t>
      </w:r>
      <w:r>
        <w:rPr>
          <w:rFonts w:eastAsia="Times New Roman"/>
          <w:szCs w:val="24"/>
        </w:rPr>
        <w:t>ις πενιχρές κρατικές επιχορηγήσεις προς τις σχολικές επιτροπές</w:t>
      </w:r>
      <w:r>
        <w:rPr>
          <w:rFonts w:eastAsia="Times New Roman"/>
          <w:szCs w:val="24"/>
        </w:rPr>
        <w:t>,</w:t>
      </w:r>
      <w:r>
        <w:rPr>
          <w:rFonts w:eastAsia="Times New Roman"/>
          <w:szCs w:val="24"/>
        </w:rPr>
        <w:t xml:space="preserve"> που αφορούν στην καθημερινότητα των σχολείων, καθημερινότητα που πολλές φορές -και το ξέρετε πάρα πολύ καλά- αξιοποιείται εκβιαστικά απέναντι στους γονείς για να βάζουν πιο βαθιά το χέρι στην </w:t>
      </w:r>
      <w:r>
        <w:rPr>
          <w:rFonts w:eastAsia="Times New Roman"/>
          <w:szCs w:val="24"/>
        </w:rPr>
        <w:t>τσέπη, ώστε να μη μείνει το σχολείο των παιδιών τους χωρίς θέρμανση ή άλλα απαραίτητα υλικά.</w:t>
      </w:r>
    </w:p>
    <w:p w14:paraId="36950208" w14:textId="77777777" w:rsidR="006648D0" w:rsidRDefault="00CC2A7D">
      <w:pPr>
        <w:spacing w:line="600" w:lineRule="auto"/>
        <w:ind w:firstLine="720"/>
        <w:jc w:val="both"/>
        <w:rPr>
          <w:rFonts w:eastAsia="Times New Roman"/>
          <w:szCs w:val="24"/>
        </w:rPr>
      </w:pPr>
      <w:r>
        <w:rPr>
          <w:rFonts w:eastAsia="Times New Roman"/>
          <w:szCs w:val="24"/>
        </w:rPr>
        <w:lastRenderedPageBreak/>
        <w:t>Γιατί δεν διαγράφετε τα χρέη των σχολικών επιτροπών στις πρώην ΔΕΚΟ; Γιατί δεν δίνετε το φυσικό αέριο και το πετρέλαιο αφορολόγητο στα σχολεία, όπως το δίνετε στου</w:t>
      </w:r>
      <w:r>
        <w:rPr>
          <w:rFonts w:eastAsia="Times New Roman"/>
          <w:szCs w:val="24"/>
        </w:rPr>
        <w:t>ς εφοπλιστές; Γιατί δεν απαλλάσσετε τα σχολεία από το</w:t>
      </w:r>
      <w:r>
        <w:rPr>
          <w:rFonts w:eastAsia="Times New Roman"/>
          <w:szCs w:val="24"/>
        </w:rPr>
        <w:t>ν</w:t>
      </w:r>
      <w:r>
        <w:rPr>
          <w:rFonts w:eastAsia="Times New Roman"/>
          <w:szCs w:val="24"/>
        </w:rPr>
        <w:t xml:space="preserve"> ΦΠΑ για τα αναλώσιμά τους, όπως το κάνετε για τις ξένες πρεσβείες; Πότε θα βγάλετε, επιτέλους, ένα κονδύλι σχολικού γεύματος για όλα τα παιδιά, για να αντιμετωπιστεί το αίσχος της πείνας χιλιάδων παιδι</w:t>
      </w:r>
      <w:r>
        <w:rPr>
          <w:rFonts w:eastAsia="Times New Roman"/>
          <w:szCs w:val="24"/>
        </w:rPr>
        <w:t>ών λαϊκών οικογενειών, αντί να τα αφήνετε στην επαγγελματική φιλανθρωπία των ΜΚΟ, της Εκκλησίας και των χορηγών; Πότε θα εξασφαλίσετε να μη μείνει κανένα παιδί της λαϊκής οικογένειας χωρίς ιατροφαρμακευτική περίθαλψη; Πότε; Πότε θα χρηματοδοτήσετε την αντι</w:t>
      </w:r>
      <w:r>
        <w:rPr>
          <w:rFonts w:eastAsia="Times New Roman"/>
          <w:szCs w:val="24"/>
        </w:rPr>
        <w:t xml:space="preserve">σεισμική θωράκιση των σχολείων και τι θα γίνει με τον αντισεισμικό τους έλεγχο, που σταμάτησε το 2010 στο 1/3 των σχολείων; Πότε θα χτιστούν τα χίλια πεντακόσια νηπιαγωγεία που χρειάζονται για τη φοίτηση όλων των νηπίων </w:t>
      </w:r>
      <w:r>
        <w:rPr>
          <w:rFonts w:eastAsia="Times New Roman"/>
          <w:szCs w:val="24"/>
        </w:rPr>
        <w:lastRenderedPageBreak/>
        <w:t>στα δημόσια νηπιαγωγεία, όταν το 1/3</w:t>
      </w:r>
      <w:r>
        <w:rPr>
          <w:rFonts w:eastAsia="Times New Roman"/>
          <w:szCs w:val="24"/>
        </w:rPr>
        <w:t xml:space="preserve"> από αυτά στεγάζονται σε ακατάλληλα κτήρια, σε μαγαζιά κ</w:t>
      </w:r>
      <w:r>
        <w:rPr>
          <w:rFonts w:eastAsia="Times New Roman"/>
          <w:szCs w:val="24"/>
        </w:rPr>
        <w:t>.</w:t>
      </w:r>
      <w:r>
        <w:rPr>
          <w:rFonts w:eastAsia="Times New Roman"/>
          <w:szCs w:val="24"/>
        </w:rPr>
        <w:t>λπ.; Να δουλειά για τους οικοδόμους, για τον κατασκευαστικό κλάδο.</w:t>
      </w:r>
    </w:p>
    <w:p w14:paraId="36950209" w14:textId="77777777" w:rsidR="006648D0" w:rsidRDefault="00CC2A7D">
      <w:pPr>
        <w:spacing w:line="600" w:lineRule="auto"/>
        <w:ind w:firstLine="720"/>
        <w:jc w:val="both"/>
        <w:rPr>
          <w:rFonts w:eastAsia="Times New Roman"/>
          <w:szCs w:val="24"/>
        </w:rPr>
      </w:pPr>
      <w:r>
        <w:rPr>
          <w:rFonts w:eastAsia="Times New Roman"/>
          <w:szCs w:val="24"/>
        </w:rPr>
        <w:t xml:space="preserve">Μόνο που όλα αυτά θέλουν άλλη εξουσία, άλλη οικονομία, λαϊκή, που θα έχει προτεραιότητα τις ανάγκες των ανθρώπων και όχι τα κέρδη </w:t>
      </w:r>
      <w:r>
        <w:rPr>
          <w:rFonts w:eastAsia="Times New Roman"/>
          <w:szCs w:val="24"/>
        </w:rPr>
        <w:t>του κεφαλαίου που εσείς υπηρετείτε.</w:t>
      </w:r>
    </w:p>
    <w:p w14:paraId="3695020A" w14:textId="77777777" w:rsidR="006648D0" w:rsidRDefault="00CC2A7D">
      <w:pPr>
        <w:spacing w:line="600" w:lineRule="auto"/>
        <w:ind w:firstLine="720"/>
        <w:jc w:val="both"/>
        <w:rPr>
          <w:rFonts w:eastAsia="Times New Roman"/>
          <w:szCs w:val="24"/>
        </w:rPr>
      </w:pPr>
      <w:r>
        <w:rPr>
          <w:rFonts w:eastAsia="Times New Roman"/>
          <w:szCs w:val="24"/>
        </w:rPr>
        <w:t xml:space="preserve">Είναι ρητορικά, άραγε, τα παραπάνω ερωτήματα; Όχι. Είναι οι σημερινές στοιχειώδεις λαϊκές ανάγκες στην </w:t>
      </w:r>
      <w:r>
        <w:rPr>
          <w:rFonts w:eastAsia="Times New Roman"/>
          <w:szCs w:val="24"/>
        </w:rPr>
        <w:t>π</w:t>
      </w:r>
      <w:r>
        <w:rPr>
          <w:rFonts w:eastAsia="Times New Roman"/>
          <w:szCs w:val="24"/>
        </w:rPr>
        <w:t>αιδεία. Και αυτές δεν χωράνε στην πολιτική σας. Προτεραιότητα για εσάς είναι οι δανειστές, οι τραπεζίτες, οι βιομήχα</w:t>
      </w:r>
      <w:r>
        <w:rPr>
          <w:rFonts w:eastAsia="Times New Roman"/>
          <w:szCs w:val="24"/>
        </w:rPr>
        <w:t>νοι, οι εφοπλιστές. Για αυτούς και όλοι σας οι νόμοι, για αυτούς και όλα τα λεφτά.</w:t>
      </w:r>
    </w:p>
    <w:p w14:paraId="3695020B" w14:textId="77777777" w:rsidR="006648D0" w:rsidRDefault="00CC2A7D">
      <w:pPr>
        <w:spacing w:line="600" w:lineRule="auto"/>
        <w:ind w:firstLine="720"/>
        <w:jc w:val="both"/>
        <w:rPr>
          <w:rFonts w:eastAsia="Times New Roman"/>
          <w:szCs w:val="24"/>
        </w:rPr>
      </w:pPr>
      <w:r>
        <w:rPr>
          <w:rFonts w:eastAsia="Times New Roman"/>
          <w:szCs w:val="24"/>
        </w:rPr>
        <w:t xml:space="preserve">Τι σημαίνει αλήθεια, αυτός ο </w:t>
      </w:r>
      <w:r>
        <w:rPr>
          <w:rFonts w:eastAsia="Times New Roman"/>
          <w:szCs w:val="24"/>
        </w:rPr>
        <w:t>π</w:t>
      </w:r>
      <w:r>
        <w:rPr>
          <w:rFonts w:eastAsia="Times New Roman"/>
          <w:szCs w:val="24"/>
        </w:rPr>
        <w:t xml:space="preserve">ροϋπολογισμός για τα παιδιά με ειδικές ανάγκες και μαθησιακές δυσκολίες; Σημαίνει ότι θα μείνουν χωρίς την απαραίτητη στήριξη, σημαίνει ότι ο </w:t>
      </w:r>
      <w:r>
        <w:rPr>
          <w:rFonts w:eastAsia="Times New Roman"/>
          <w:szCs w:val="24"/>
        </w:rPr>
        <w:t>γ</w:t>
      </w:r>
      <w:r>
        <w:rPr>
          <w:rFonts w:eastAsia="Times New Roman"/>
          <w:szCs w:val="24"/>
        </w:rPr>
        <w:t xml:space="preserve">ολγοθάς των οικογενειών τους θα γίνει </w:t>
      </w:r>
      <w:r>
        <w:rPr>
          <w:rFonts w:eastAsia="Times New Roman"/>
          <w:szCs w:val="24"/>
        </w:rPr>
        <w:lastRenderedPageBreak/>
        <w:t>πιο ανηφορικός, αφού θα συνεχίσουν να πληρώνουν -όσοι μπορούν- για θεραπείες, φάρμακα, τεχνικά βοηθήματα. Θα βρίσκουν λίγα ειδικά σχολεία, χωρίς το αναγκαίο προσωπικό, χωρίς υποδομή. Πώς μπορεί σήμερα, στον 21</w:t>
      </w:r>
      <w:r>
        <w:rPr>
          <w:rFonts w:eastAsia="Times New Roman"/>
          <w:szCs w:val="24"/>
          <w:vertAlign w:val="superscript"/>
        </w:rPr>
        <w:t>ο</w:t>
      </w:r>
      <w:r>
        <w:rPr>
          <w:rFonts w:eastAsia="Times New Roman"/>
          <w:szCs w:val="24"/>
        </w:rPr>
        <w:t xml:space="preserve"> αιώνα, </w:t>
      </w:r>
      <w:r>
        <w:rPr>
          <w:rFonts w:eastAsia="Times New Roman"/>
          <w:szCs w:val="24"/>
        </w:rPr>
        <w:t>ένα τέτοιο παιδί να σταματά τις θεραπείες του, επειδή ο γονιός του δεν έχει να πληρώσει;</w:t>
      </w:r>
    </w:p>
    <w:p w14:paraId="3695020C" w14:textId="77777777" w:rsidR="006648D0" w:rsidRDefault="00CC2A7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3695020D" w14:textId="77777777" w:rsidR="006648D0" w:rsidRDefault="00CC2A7D">
      <w:pPr>
        <w:spacing w:line="600" w:lineRule="auto"/>
        <w:ind w:firstLine="720"/>
        <w:jc w:val="both"/>
        <w:rPr>
          <w:rFonts w:eastAsia="Times New Roman"/>
          <w:szCs w:val="24"/>
        </w:rPr>
      </w:pPr>
      <w:r>
        <w:rPr>
          <w:rFonts w:eastAsia="Times New Roman"/>
          <w:szCs w:val="24"/>
        </w:rPr>
        <w:t>Σημαίνει ότι χιλιάδες λαϊκές οικογένειες θα φτύσουν αίμα για να σπουδάσουν τα παιδι</w:t>
      </w:r>
      <w:r>
        <w:rPr>
          <w:rFonts w:eastAsia="Times New Roman"/>
          <w:szCs w:val="24"/>
        </w:rPr>
        <w:t>ά τους, αφού η κρατική φοιτητική μέριμνα είναι σχεδόν ανύπαρκτη. Σημαίνει ότι στα δημόσια –παρακαλώ- ΙΕΚ χιλιάδες σπουδαστές αναγκάζονται να πληρώνουν από την τσέπη τους τα αναλώσιμα και τα υλικά των σπουδών τους. Σημαίνει ότι συνεχίζεται η αδιοριστία, αφο</w:t>
      </w:r>
      <w:r>
        <w:rPr>
          <w:rFonts w:eastAsia="Times New Roman"/>
          <w:szCs w:val="24"/>
        </w:rPr>
        <w:t>ύ ούτε το 2017 προβλέπονται μόνιμοι διορισμοί εκπαιδευτικών κι ας λείπουν χιλιάδες στην εκπαίδευση.</w:t>
      </w:r>
    </w:p>
    <w:p w14:paraId="3695020E"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Όσα αντιεκπαιδευτικά μαγειρέματα κι αν κάνει η Κυβέρνηση, που φέτος απέλυσε επτά χιλιάδες αναπληρωτές, τα κενά δεν κρύβονται. Και στα σχολεία φέτος όλο και </w:t>
      </w:r>
      <w:r>
        <w:rPr>
          <w:rFonts w:eastAsia="Times New Roman"/>
          <w:szCs w:val="24"/>
        </w:rPr>
        <w:t>περισσότεροι εκπαιδευτικοί κάνουν μαθήματα άσχετα με το διδακτικό τους αντικείμενο.</w:t>
      </w:r>
    </w:p>
    <w:p w14:paraId="3695020F" w14:textId="77777777" w:rsidR="006648D0" w:rsidRDefault="00CC2A7D">
      <w:pPr>
        <w:spacing w:line="600" w:lineRule="auto"/>
        <w:ind w:firstLine="720"/>
        <w:jc w:val="both"/>
        <w:rPr>
          <w:rFonts w:eastAsia="Times New Roman"/>
          <w:szCs w:val="24"/>
        </w:rPr>
      </w:pPr>
      <w:r>
        <w:rPr>
          <w:rFonts w:eastAsia="Times New Roman"/>
          <w:szCs w:val="24"/>
        </w:rPr>
        <w:t xml:space="preserve">Κοντολογίς, μέσα στις σελίδες κι αυτού του </w:t>
      </w:r>
      <w:r>
        <w:rPr>
          <w:rFonts w:eastAsia="Times New Roman"/>
          <w:szCs w:val="24"/>
        </w:rPr>
        <w:t>π</w:t>
      </w:r>
      <w:r>
        <w:rPr>
          <w:rFonts w:eastAsia="Times New Roman"/>
          <w:szCs w:val="24"/>
        </w:rPr>
        <w:t xml:space="preserve">ροϋπολογισμού η λαϊκή οικογένεια δεν θα βρει καμμιά, μα καμμιά απάντηση στα προβλήματά της και στις ανάγκες ούτε στην </w:t>
      </w:r>
      <w:r>
        <w:rPr>
          <w:rFonts w:eastAsia="Times New Roman"/>
          <w:szCs w:val="24"/>
        </w:rPr>
        <w:t>π</w:t>
      </w:r>
      <w:r>
        <w:rPr>
          <w:rFonts w:eastAsia="Times New Roman"/>
          <w:szCs w:val="24"/>
        </w:rPr>
        <w:t>αιδεία ού</w:t>
      </w:r>
      <w:r>
        <w:rPr>
          <w:rFonts w:eastAsia="Times New Roman"/>
          <w:szCs w:val="24"/>
        </w:rPr>
        <w:t>τε πουθενά.</w:t>
      </w:r>
    </w:p>
    <w:p w14:paraId="36950210" w14:textId="77777777" w:rsidR="006648D0" w:rsidRDefault="00CC2A7D">
      <w:pPr>
        <w:spacing w:line="600" w:lineRule="auto"/>
        <w:ind w:firstLine="720"/>
        <w:jc w:val="both"/>
        <w:rPr>
          <w:rFonts w:eastAsia="Times New Roman"/>
          <w:szCs w:val="24"/>
        </w:rPr>
      </w:pPr>
      <w:r>
        <w:rPr>
          <w:rFonts w:eastAsia="Times New Roman"/>
          <w:szCs w:val="24"/>
        </w:rPr>
        <w:t>Η απάντηση βρίσκεται στα χέρια του ίδιου του λαού. Βρίσκεται στην οργάνωσή του, στον αγώνα του. Βρίσκεται στην πολιτική πρόταση του Κομμουνιστικού Κόμματος Ελλάδας, τη μόνη φιλολαϊκή πρόταση για τον ίδιο και για τα παιδιά του.</w:t>
      </w:r>
    </w:p>
    <w:p w14:paraId="36950211" w14:textId="77777777" w:rsidR="006648D0" w:rsidRDefault="00CC2A7D">
      <w:pPr>
        <w:spacing w:line="600" w:lineRule="auto"/>
        <w:ind w:firstLine="720"/>
        <w:jc w:val="both"/>
        <w:rPr>
          <w:rFonts w:eastAsia="Times New Roman"/>
          <w:szCs w:val="24"/>
        </w:rPr>
      </w:pPr>
      <w:r>
        <w:rPr>
          <w:rFonts w:eastAsia="Times New Roman"/>
          <w:szCs w:val="24"/>
        </w:rPr>
        <w:t>Ευχαριστώ.</w:t>
      </w:r>
    </w:p>
    <w:p w14:paraId="36950212" w14:textId="77777777" w:rsidR="006648D0" w:rsidRDefault="00CC2A7D">
      <w:pPr>
        <w:spacing w:line="600" w:lineRule="auto"/>
        <w:ind w:firstLine="720"/>
        <w:jc w:val="both"/>
        <w:rPr>
          <w:rFonts w:eastAsia="Times New Roman"/>
          <w:szCs w:val="24"/>
        </w:rPr>
      </w:pPr>
      <w:r>
        <w:rPr>
          <w:rFonts w:eastAsia="Times New Roman"/>
          <w:b/>
          <w:szCs w:val="24"/>
        </w:rPr>
        <w:t>ΠΡΟΕΔΡ</w:t>
      </w:r>
      <w:r>
        <w:rPr>
          <w:rFonts w:eastAsia="Times New Roman"/>
          <w:b/>
          <w:szCs w:val="24"/>
        </w:rPr>
        <w:t>ΟΣ (Νικόλαος Βούτσης):</w:t>
      </w:r>
      <w:r>
        <w:rPr>
          <w:rFonts w:eastAsia="Times New Roman"/>
          <w:szCs w:val="24"/>
        </w:rPr>
        <w:t xml:space="preserve"> Ευχαριστούμε πολύ τον συνάδελφο κ. Δελή. Δεν έκανε και χρήση όλου του χώρου και του χρόνου.</w:t>
      </w:r>
    </w:p>
    <w:p w14:paraId="36950213" w14:textId="77777777" w:rsidR="006648D0" w:rsidRDefault="00CC2A7D">
      <w:pPr>
        <w:spacing w:line="600" w:lineRule="auto"/>
        <w:ind w:firstLine="720"/>
        <w:jc w:val="both"/>
        <w:rPr>
          <w:rFonts w:eastAsia="Times New Roman"/>
          <w:szCs w:val="24"/>
        </w:rPr>
      </w:pPr>
      <w:r>
        <w:rPr>
          <w:rFonts w:eastAsia="Times New Roman"/>
          <w:b/>
          <w:szCs w:val="24"/>
        </w:rPr>
        <w:lastRenderedPageBreak/>
        <w:t>ΙΩΑΝΝΗΣ ΔΕΛΗΣ:</w:t>
      </w:r>
      <w:r>
        <w:rPr>
          <w:rFonts w:eastAsia="Times New Roman"/>
          <w:szCs w:val="24"/>
        </w:rPr>
        <w:t xml:space="preserve"> Είναι σημαντικό, όμως, να μην έχεις το άγχος.</w:t>
      </w:r>
    </w:p>
    <w:p w14:paraId="36950214" w14:textId="77777777" w:rsidR="006648D0" w:rsidRDefault="00CC2A7D">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Βεβαίως.</w:t>
      </w:r>
    </w:p>
    <w:p w14:paraId="36950215" w14:textId="77777777" w:rsidR="006648D0" w:rsidRDefault="00CC2A7D">
      <w:pPr>
        <w:spacing w:line="600" w:lineRule="auto"/>
        <w:ind w:firstLine="720"/>
        <w:jc w:val="both"/>
        <w:rPr>
          <w:rFonts w:eastAsia="Times New Roman"/>
          <w:szCs w:val="24"/>
        </w:rPr>
      </w:pPr>
      <w:r>
        <w:rPr>
          <w:rFonts w:eastAsia="Times New Roman"/>
          <w:b/>
          <w:szCs w:val="24"/>
        </w:rPr>
        <w:t>ΓΕΩΡΓΙΟΣ ΠΑΝΤΖΑΣ:</w:t>
      </w:r>
      <w:r>
        <w:rPr>
          <w:rFonts w:eastAsia="Times New Roman"/>
          <w:szCs w:val="24"/>
        </w:rPr>
        <w:t xml:space="preserve"> Είχε ρυθμό.</w:t>
      </w:r>
    </w:p>
    <w:p w14:paraId="36950216" w14:textId="77777777" w:rsidR="006648D0" w:rsidRDefault="00CC2A7D">
      <w:pPr>
        <w:spacing w:line="600" w:lineRule="auto"/>
        <w:ind w:firstLine="720"/>
        <w:jc w:val="both"/>
        <w:rPr>
          <w:rFonts w:eastAsia="Times New Roman"/>
          <w:szCs w:val="24"/>
        </w:rPr>
      </w:pPr>
      <w:r>
        <w:rPr>
          <w:rFonts w:eastAsia="Times New Roman"/>
          <w:b/>
          <w:szCs w:val="24"/>
        </w:rPr>
        <w:t>ΠΡΟΕΔΡΟΣ (Νι</w:t>
      </w:r>
      <w:r>
        <w:rPr>
          <w:rFonts w:eastAsia="Times New Roman"/>
          <w:b/>
          <w:szCs w:val="24"/>
        </w:rPr>
        <w:t xml:space="preserve">κόλαος Βούτσης): </w:t>
      </w:r>
      <w:r>
        <w:rPr>
          <w:rFonts w:eastAsia="Times New Roman"/>
          <w:szCs w:val="24"/>
        </w:rPr>
        <w:t>Ρυθμό, στοιχεία και έμπνευση.</w:t>
      </w:r>
    </w:p>
    <w:p w14:paraId="36950217" w14:textId="77777777" w:rsidR="006648D0" w:rsidRDefault="00CC2A7D">
      <w:pPr>
        <w:spacing w:line="600" w:lineRule="auto"/>
        <w:ind w:firstLine="720"/>
        <w:jc w:val="both"/>
        <w:rPr>
          <w:rFonts w:eastAsia="Times New Roman"/>
          <w:szCs w:val="24"/>
        </w:rPr>
      </w:pPr>
      <w:r>
        <w:rPr>
          <w:rFonts w:eastAsia="Times New Roman"/>
          <w:szCs w:val="24"/>
        </w:rPr>
        <w:t>Ευχαριστώ.</w:t>
      </w:r>
    </w:p>
    <w:p w14:paraId="36950218" w14:textId="77777777" w:rsidR="006648D0" w:rsidRDefault="00CC2A7D">
      <w:pPr>
        <w:spacing w:line="600" w:lineRule="auto"/>
        <w:ind w:firstLine="720"/>
        <w:jc w:val="both"/>
        <w:rPr>
          <w:rFonts w:eastAsia="Times New Roman"/>
          <w:szCs w:val="24"/>
        </w:rPr>
      </w:pPr>
      <w:r>
        <w:rPr>
          <w:rFonts w:eastAsia="Times New Roman"/>
          <w:szCs w:val="24"/>
        </w:rPr>
        <w:t>Τον λόγο έχει ο κ. Αντωνίου Χρήστος από το</w:t>
      </w:r>
      <w:r>
        <w:rPr>
          <w:rFonts w:eastAsia="Times New Roman"/>
          <w:szCs w:val="24"/>
        </w:rPr>
        <w:t>ν</w:t>
      </w:r>
      <w:r>
        <w:rPr>
          <w:rFonts w:eastAsia="Times New Roman"/>
          <w:szCs w:val="24"/>
        </w:rPr>
        <w:t xml:space="preserve"> ΣΥΡΙΖΑ, ύστερα η Υπουργός κ. Γεροβασίλη και μετά ο κ. Φορτσάκης.</w:t>
      </w:r>
    </w:p>
    <w:p w14:paraId="36950219" w14:textId="77777777" w:rsidR="006648D0" w:rsidRDefault="00CC2A7D">
      <w:pPr>
        <w:spacing w:line="600" w:lineRule="auto"/>
        <w:ind w:firstLine="720"/>
        <w:jc w:val="both"/>
        <w:rPr>
          <w:rFonts w:eastAsia="Times New Roman"/>
          <w:szCs w:val="24"/>
        </w:rPr>
      </w:pPr>
      <w:r>
        <w:rPr>
          <w:rFonts w:eastAsia="Times New Roman"/>
          <w:b/>
          <w:szCs w:val="24"/>
        </w:rPr>
        <w:t xml:space="preserve">ΧΡΗΣΤΟΣ ΑΝΤΩΝΙΟΥ: </w:t>
      </w:r>
      <w:r>
        <w:rPr>
          <w:rFonts w:eastAsia="Times New Roman"/>
          <w:szCs w:val="24"/>
        </w:rPr>
        <w:t>Ευχαριστώ, κύριε Πρόεδρε.</w:t>
      </w:r>
    </w:p>
    <w:p w14:paraId="3695021A" w14:textId="77777777" w:rsidR="006648D0" w:rsidRDefault="00CC2A7D">
      <w:pPr>
        <w:spacing w:line="600" w:lineRule="auto"/>
        <w:ind w:firstLine="720"/>
        <w:jc w:val="both"/>
        <w:rPr>
          <w:rFonts w:eastAsia="Times New Roman"/>
          <w:szCs w:val="24"/>
        </w:rPr>
      </w:pPr>
      <w:r>
        <w:rPr>
          <w:rFonts w:eastAsia="Times New Roman"/>
          <w:szCs w:val="24"/>
        </w:rPr>
        <w:t xml:space="preserve">Κυρίες και κύριοι Βουλευτές, ακούγοντας τους </w:t>
      </w:r>
      <w:r>
        <w:rPr>
          <w:rFonts w:eastAsia="Times New Roman"/>
          <w:szCs w:val="24"/>
        </w:rPr>
        <w:t>Βουλευτές της Αντιπολίτευσης -κυρίως της Νέας Δημοκρατίας και του ΠΑΣΟΚ- αναρωτιέται κανείς αν ήλθαν από κάποιον άλλον πλανήτη και βρέθηκαν σε αυτή τη χώρα το 2015, ότι δεν ήταν αυτοί που κυβέρνησαν όλα αυτά τα χρόνια, αλλά κάποια άλλη κυβέρνηση, ότι δεν ή</w:t>
      </w:r>
      <w:r>
        <w:rPr>
          <w:rFonts w:eastAsia="Times New Roman"/>
          <w:szCs w:val="24"/>
        </w:rPr>
        <w:t xml:space="preserve">ταν αυτοί που δημιούργησαν τα </w:t>
      </w:r>
      <w:r>
        <w:rPr>
          <w:rFonts w:eastAsia="Times New Roman"/>
          <w:szCs w:val="24"/>
        </w:rPr>
        <w:lastRenderedPageBreak/>
        <w:t>τεράστια ελλείμματα, τις τρύπες, στον κρατικό προϋπολογισμό που συσσωρευμένα δημιούργησαν αυτό το τεράστιο, δυσθεώρητο δημόσιο χρέος που μας πνίγει σαν τη θηλιά στο λαιμό, ότι δεν ήταν αυτοί που δημιούργησαν το πελατειακό κράτ</w:t>
      </w:r>
      <w:r>
        <w:rPr>
          <w:rFonts w:eastAsia="Times New Roman"/>
          <w:szCs w:val="24"/>
        </w:rPr>
        <w:t xml:space="preserve">ος και τώρα κλαίνε ότι είναι μεγάλο και πρέπει να το μειώσουν. </w:t>
      </w:r>
    </w:p>
    <w:p w14:paraId="3695021B" w14:textId="77777777" w:rsidR="006648D0" w:rsidRDefault="00CC2A7D">
      <w:pPr>
        <w:spacing w:line="600" w:lineRule="auto"/>
        <w:ind w:firstLine="720"/>
        <w:jc w:val="both"/>
        <w:rPr>
          <w:rFonts w:eastAsia="Times New Roman"/>
          <w:szCs w:val="24"/>
        </w:rPr>
      </w:pPr>
      <w:r>
        <w:rPr>
          <w:rFonts w:eastAsia="Times New Roman"/>
          <w:szCs w:val="24"/>
        </w:rPr>
        <w:t>Πραγματικά είναι εντυπωσιακό και δείχνει, αν θέλετε, πόσο έχουν συνειδητοποιήσει και πόσο έχουν καταλάβει τι έχουν κάνει σε αυτή τη χώρα όλα τα προηγούμενα χρόνια.</w:t>
      </w:r>
    </w:p>
    <w:p w14:paraId="3695021C" w14:textId="77777777" w:rsidR="006648D0" w:rsidRDefault="00CC2A7D">
      <w:pPr>
        <w:spacing w:line="600" w:lineRule="auto"/>
        <w:ind w:firstLine="720"/>
        <w:jc w:val="both"/>
        <w:rPr>
          <w:rFonts w:eastAsia="Times New Roman"/>
          <w:szCs w:val="24"/>
        </w:rPr>
      </w:pPr>
      <w:r>
        <w:rPr>
          <w:rFonts w:eastAsia="Times New Roman"/>
          <w:szCs w:val="24"/>
        </w:rPr>
        <w:t xml:space="preserve">Έρχομαι τώρα στον </w:t>
      </w:r>
      <w:r>
        <w:rPr>
          <w:rFonts w:eastAsia="Times New Roman"/>
          <w:szCs w:val="24"/>
        </w:rPr>
        <w:t>π</w:t>
      </w:r>
      <w:r>
        <w:rPr>
          <w:rFonts w:eastAsia="Times New Roman"/>
          <w:szCs w:val="24"/>
        </w:rPr>
        <w:t>ροϋπολογι</w:t>
      </w:r>
      <w:r>
        <w:rPr>
          <w:rFonts w:eastAsia="Times New Roman"/>
          <w:szCs w:val="24"/>
        </w:rPr>
        <w:t xml:space="preserve">σμό του 2017. </w:t>
      </w:r>
    </w:p>
    <w:p w14:paraId="3695021D" w14:textId="77777777" w:rsidR="006648D0" w:rsidRDefault="00CC2A7D">
      <w:pPr>
        <w:spacing w:line="600" w:lineRule="auto"/>
        <w:ind w:firstLine="720"/>
        <w:jc w:val="both"/>
        <w:rPr>
          <w:rFonts w:eastAsia="Times New Roman"/>
          <w:szCs w:val="24"/>
        </w:rPr>
      </w:pPr>
      <w:r>
        <w:rPr>
          <w:rFonts w:eastAsia="Times New Roman"/>
          <w:szCs w:val="24"/>
        </w:rPr>
        <w:t xml:space="preserve">Κυρίες και κύριοι συνάδελφοι, ο </w:t>
      </w:r>
      <w:r>
        <w:rPr>
          <w:rFonts w:eastAsia="Times New Roman"/>
          <w:szCs w:val="24"/>
        </w:rPr>
        <w:t>π</w:t>
      </w:r>
      <w:r>
        <w:rPr>
          <w:rFonts w:eastAsia="Times New Roman"/>
          <w:szCs w:val="24"/>
        </w:rPr>
        <w:t xml:space="preserve">ροϋπολογισμός του 2017 είναι ο πρώτος προϋπολογισμός που χαρακτηρίζεται από ισχυρό αναπτυξιακό και κοινωνικό αποτύπωμα, μετά από μια συνεχή πτωτική πορεία που ακολούθησαν όλα τα οικονομικά μεγέθη από το 2009 </w:t>
      </w:r>
      <w:r>
        <w:rPr>
          <w:rFonts w:eastAsia="Times New Roman"/>
          <w:szCs w:val="24"/>
        </w:rPr>
        <w:t xml:space="preserve">και μετά, με τα γνωστά καταστροφικά αποτελέσματα. Το 2017, σύμφωνα με όλες τις επίσημες </w:t>
      </w:r>
      <w:r>
        <w:rPr>
          <w:rFonts w:eastAsia="Times New Roman"/>
          <w:szCs w:val="24"/>
        </w:rPr>
        <w:lastRenderedPageBreak/>
        <w:t xml:space="preserve">προβλέψεις, θα σηματοδοτήσει την επιστροφή της οικονομίας μας σε θετικούς ρυθμούς ανάπτυξης. Ο στόχος που αναφέρεται στον </w:t>
      </w:r>
      <w:r>
        <w:rPr>
          <w:rFonts w:eastAsia="Times New Roman"/>
          <w:szCs w:val="24"/>
        </w:rPr>
        <w:t>π</w:t>
      </w:r>
      <w:r>
        <w:rPr>
          <w:rFonts w:eastAsia="Times New Roman"/>
          <w:szCs w:val="24"/>
        </w:rPr>
        <w:t>ροϋπολογισμό είναι 2,7% του ΑΕΠ, στο οποίο υπ</w:t>
      </w:r>
      <w:r>
        <w:rPr>
          <w:rFonts w:eastAsia="Times New Roman"/>
          <w:szCs w:val="24"/>
        </w:rPr>
        <w:t>άρχει συμφωνία από τους περισσότερους διεθνείς οργανισμούς.</w:t>
      </w:r>
    </w:p>
    <w:p w14:paraId="3695021E" w14:textId="77777777" w:rsidR="006648D0" w:rsidRDefault="00CC2A7D">
      <w:pPr>
        <w:spacing w:line="600" w:lineRule="auto"/>
        <w:ind w:firstLine="720"/>
        <w:jc w:val="both"/>
        <w:rPr>
          <w:rFonts w:eastAsia="Times New Roman"/>
          <w:szCs w:val="24"/>
        </w:rPr>
      </w:pPr>
      <w:r>
        <w:rPr>
          <w:rFonts w:eastAsia="Times New Roman"/>
          <w:szCs w:val="24"/>
        </w:rPr>
        <w:t>Αυτή η ανάκαμψη οφείλεται κατά κύριο λόγο στη βελτίωση του κλίματος σταθερότητας και εμπιστοσύνης στην ελληνική οικονομία μετά την επιτυχημένη ολοκλήρωση της πρώτης αξιολόγησης και της αποπληρωμής</w:t>
      </w:r>
      <w:r>
        <w:rPr>
          <w:rFonts w:eastAsia="Times New Roman"/>
          <w:szCs w:val="24"/>
        </w:rPr>
        <w:t xml:space="preserve"> μεγάλου μέρους ληξιπρόθεσμων οφειλών και του προγραμματισμού εκκαθάρισης του μεγαλύτερου μέρους μέσα στο 2017, η οποία θα αντισταθμίσει την αρνητική υφεσιακή επίδραση της μικρής αύξησης των φορολογικών βαρών.</w:t>
      </w:r>
    </w:p>
    <w:p w14:paraId="3695021F" w14:textId="77777777" w:rsidR="006648D0" w:rsidRDefault="00CC2A7D">
      <w:pPr>
        <w:spacing w:line="600" w:lineRule="auto"/>
        <w:ind w:firstLine="720"/>
        <w:jc w:val="both"/>
        <w:rPr>
          <w:rFonts w:eastAsia="Times New Roman"/>
          <w:szCs w:val="24"/>
        </w:rPr>
      </w:pPr>
      <w:r>
        <w:rPr>
          <w:rFonts w:eastAsia="Times New Roman"/>
          <w:szCs w:val="24"/>
        </w:rPr>
        <w:t>Ο στόχος για το 2017 παραμένει η διαφύλαξη της</w:t>
      </w:r>
      <w:r>
        <w:rPr>
          <w:rFonts w:eastAsia="Times New Roman"/>
          <w:szCs w:val="24"/>
        </w:rPr>
        <w:t xml:space="preserve"> δημοσιονομικής ισορροπίας, ώστε να ολοκληρωθεί η ανάκτηση της αξιοπιστίας της χώρας </w:t>
      </w:r>
      <w:r>
        <w:rPr>
          <w:rFonts w:eastAsia="Times New Roman"/>
          <w:szCs w:val="24"/>
        </w:rPr>
        <w:lastRenderedPageBreak/>
        <w:t>στην άσκηση της οικονομικής πολιτικής. Παράλληλα, παραμένει σημαντικός στόχος ο δίκαιος επιμερισμός του κόστους προσαρμογής, αλλά και η δίκαιη κατανομή των οφειλών, που πρ</w:t>
      </w:r>
      <w:r>
        <w:rPr>
          <w:rFonts w:eastAsia="Times New Roman"/>
          <w:szCs w:val="24"/>
        </w:rPr>
        <w:t xml:space="preserve">οκύπτουν από την ήδη δρομολογημένη οικονομική ανάπτυξη. </w:t>
      </w:r>
    </w:p>
    <w:p w14:paraId="36950220" w14:textId="77777777" w:rsidR="006648D0" w:rsidRDefault="00CC2A7D">
      <w:pPr>
        <w:spacing w:line="600" w:lineRule="auto"/>
        <w:ind w:firstLine="720"/>
        <w:jc w:val="both"/>
        <w:rPr>
          <w:rFonts w:eastAsia="Times New Roman"/>
          <w:szCs w:val="24"/>
        </w:rPr>
      </w:pPr>
      <w:r>
        <w:rPr>
          <w:rFonts w:eastAsia="Times New Roman"/>
          <w:szCs w:val="24"/>
        </w:rPr>
        <w:t xml:space="preserve">Για τον παραπάνω σκοπό ο </w:t>
      </w:r>
      <w:r>
        <w:rPr>
          <w:rFonts w:eastAsia="Times New Roman"/>
          <w:szCs w:val="24"/>
        </w:rPr>
        <w:t>κρατικός προϋπολογισμός</w:t>
      </w:r>
      <w:r>
        <w:rPr>
          <w:rFonts w:eastAsia="Times New Roman"/>
          <w:szCs w:val="24"/>
        </w:rPr>
        <w:t xml:space="preserve"> του 2017 ενσωματώνει μια σειρά από κρίσιμες παρεμβάσεις. Ενδεικτικά αναφέρω την πλήρη επέκταση του κοινωνικού επιδόματος αλληλεγγύης, την ενίσχυση των τομέων </w:t>
      </w:r>
      <w:r>
        <w:rPr>
          <w:rFonts w:eastAsia="Times New Roman"/>
          <w:szCs w:val="24"/>
        </w:rPr>
        <w:t>υγείας, παιδείας</w:t>
      </w:r>
      <w:r>
        <w:rPr>
          <w:rFonts w:eastAsia="Times New Roman"/>
          <w:szCs w:val="24"/>
        </w:rPr>
        <w:t xml:space="preserve"> και κοινωνικής προστασίας, τη διάθεση ποσού για την κρατική συμμετοχή σε ρυθμίσε</w:t>
      </w:r>
      <w:r>
        <w:rPr>
          <w:rFonts w:eastAsia="Times New Roman"/>
          <w:szCs w:val="24"/>
        </w:rPr>
        <w:t>ις μη εξυπηρετούμενων στεγαστικών δανείων για τους πιο φτωχούς και την αύξηση του προγράμματος δημοσίων επενδύσεων κατά ένα μεγάλο μέρος, 250 εκατομμύρια ευρώ.</w:t>
      </w:r>
    </w:p>
    <w:p w14:paraId="36950221" w14:textId="77777777" w:rsidR="006648D0" w:rsidRDefault="00CC2A7D">
      <w:pPr>
        <w:spacing w:line="600" w:lineRule="auto"/>
        <w:ind w:firstLine="720"/>
        <w:jc w:val="both"/>
        <w:rPr>
          <w:rFonts w:eastAsia="Times New Roman"/>
          <w:szCs w:val="24"/>
        </w:rPr>
      </w:pPr>
      <w:r>
        <w:rPr>
          <w:rFonts w:eastAsia="Times New Roman"/>
          <w:szCs w:val="24"/>
        </w:rPr>
        <w:t>Για πρώτη φορά, μετά από έξι χρόνια, οι παρεμβάσεις για την ενίσχυση της κοινωνικής προστασίας κ</w:t>
      </w:r>
      <w:r>
        <w:rPr>
          <w:rFonts w:eastAsia="Times New Roman"/>
          <w:szCs w:val="24"/>
        </w:rPr>
        <w:t xml:space="preserve">αι την τόνωση των επενδύσεων, υπερβαίνουν στον </w:t>
      </w:r>
      <w:r>
        <w:rPr>
          <w:rFonts w:eastAsia="Times New Roman"/>
          <w:szCs w:val="24"/>
        </w:rPr>
        <w:t>π</w:t>
      </w:r>
      <w:r>
        <w:rPr>
          <w:rFonts w:eastAsia="Times New Roman"/>
          <w:szCs w:val="24"/>
        </w:rPr>
        <w:t xml:space="preserve">ροϋπολογισμό του 2017 την ονομαστική ετήσια αύξηση </w:t>
      </w:r>
      <w:r>
        <w:rPr>
          <w:rFonts w:eastAsia="Times New Roman"/>
          <w:szCs w:val="24"/>
        </w:rPr>
        <w:lastRenderedPageBreak/>
        <w:t>των φορολογικών εσόδων. Το θετικό αυτό πλεόνασμα υπάρχουν ισχυρές ενδείξεις ότι θα είναι μεγαλύτερο, λόγω της υπέρβασης του στόχου των εσόδων, μέσω στοχευμέν</w:t>
      </w:r>
      <w:r>
        <w:rPr>
          <w:rFonts w:eastAsia="Times New Roman"/>
          <w:szCs w:val="24"/>
        </w:rPr>
        <w:t>ων δράσεων για την καταπολέμηση της φοροδιαφυγής. Αυτό λέγεται, εν ολίγοις, αναδιανομή εισοδημάτων, που και ο ίδιος ο Σύνδεσμος Ελληνικών Βιομηχανιών παραδέχεται ότι είναι η μεγαλύτερη των τελευταίων χρόνων.</w:t>
      </w:r>
    </w:p>
    <w:p w14:paraId="36950222" w14:textId="77777777" w:rsidR="006648D0" w:rsidRDefault="00CC2A7D">
      <w:pPr>
        <w:spacing w:line="600" w:lineRule="auto"/>
        <w:ind w:firstLine="720"/>
        <w:jc w:val="both"/>
        <w:rPr>
          <w:rFonts w:eastAsia="Times New Roman"/>
          <w:szCs w:val="24"/>
        </w:rPr>
      </w:pPr>
      <w:r>
        <w:rPr>
          <w:rFonts w:eastAsia="Times New Roman"/>
          <w:szCs w:val="24"/>
        </w:rPr>
        <w:t xml:space="preserve">Θέλω να αναφερθώ εν συντομία στο αγροτικό θέμα, </w:t>
      </w:r>
      <w:r>
        <w:rPr>
          <w:rFonts w:eastAsia="Times New Roman"/>
          <w:szCs w:val="24"/>
        </w:rPr>
        <w:t>γιατί πολύς λόγος έχει γίνει και από την πλευρά της Αντιπολίτευσης. Θα πω εν συντομία μερικά πράγματα για το 2015</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2016. </w:t>
      </w:r>
    </w:p>
    <w:p w14:paraId="36950223" w14:textId="77777777" w:rsidR="006648D0" w:rsidRDefault="00CC2A7D">
      <w:pPr>
        <w:spacing w:line="600" w:lineRule="auto"/>
        <w:ind w:firstLine="720"/>
        <w:jc w:val="both"/>
        <w:rPr>
          <w:rFonts w:eastAsia="Times New Roman"/>
          <w:szCs w:val="24"/>
        </w:rPr>
      </w:pPr>
      <w:r>
        <w:rPr>
          <w:rFonts w:eastAsia="Times New Roman"/>
          <w:szCs w:val="24"/>
        </w:rPr>
        <w:t>Τα στοιχεία της ΕΛΣΤΑΤ δείχνουν ότι το αγροτικό εισόδημα αυξήθηκε κατά 4% το 2015, αντιστρέφοντας την πτωτική πορεία των προηγούμενων</w:t>
      </w:r>
      <w:r>
        <w:rPr>
          <w:rFonts w:eastAsia="Times New Roman"/>
          <w:szCs w:val="24"/>
        </w:rPr>
        <w:t xml:space="preserve"> χρόνων, με αύξηση 11% στο αγροτικό εισόδημα. Εντυπωσιακή ήταν επίσης η αύξηση της αξίας και του όγκου που παρουσιάζουν οι εξαγωγές </w:t>
      </w:r>
      <w:r>
        <w:rPr>
          <w:rFonts w:eastAsia="Times New Roman"/>
          <w:szCs w:val="24"/>
        </w:rPr>
        <w:lastRenderedPageBreak/>
        <w:t>νωπών φρούτων και λαχανικών κατά την εμπορική περίοδο 2015</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2016, παρά το ρωσικό εμπάργκο. </w:t>
      </w:r>
    </w:p>
    <w:p w14:paraId="36950224" w14:textId="77777777" w:rsidR="006648D0" w:rsidRDefault="00CC2A7D">
      <w:pPr>
        <w:spacing w:line="600" w:lineRule="auto"/>
        <w:ind w:firstLine="720"/>
        <w:jc w:val="both"/>
        <w:rPr>
          <w:rFonts w:eastAsia="Times New Roman"/>
          <w:szCs w:val="24"/>
        </w:rPr>
      </w:pPr>
      <w:r>
        <w:rPr>
          <w:rFonts w:eastAsia="Times New Roman"/>
          <w:szCs w:val="24"/>
        </w:rPr>
        <w:t>Επίσης, κατά τη φετινή χρονιά ε</w:t>
      </w:r>
      <w:r>
        <w:rPr>
          <w:rFonts w:eastAsia="Times New Roman"/>
          <w:szCs w:val="24"/>
        </w:rPr>
        <w:t>ξοφλήθηκαν υποχρεώσεις</w:t>
      </w:r>
      <w:r>
        <w:rPr>
          <w:rFonts w:eastAsia="Times New Roman"/>
          <w:szCs w:val="24"/>
        </w:rPr>
        <w:t>,</w:t>
      </w:r>
      <w:r>
        <w:rPr>
          <w:rFonts w:eastAsia="Times New Roman"/>
          <w:szCs w:val="24"/>
        </w:rPr>
        <w:t xml:space="preserve"> τόσο του πρώτου πυλώνα, άμεσες ενισχύσεις, όσο και του δεύτερου πυλώνα παρελθόντων ετών από το 2009 και τρέχουσες</w:t>
      </w:r>
      <w:r>
        <w:rPr>
          <w:rFonts w:eastAsia="Times New Roman"/>
          <w:szCs w:val="24"/>
        </w:rPr>
        <w:t>,</w:t>
      </w:r>
      <w:r>
        <w:rPr>
          <w:rFonts w:eastAsia="Times New Roman"/>
          <w:szCs w:val="24"/>
        </w:rPr>
        <w:t xml:space="preserve"> που αναμένεται να αγγίξουν τα 3,5 δισεκατομμύρια. Θα πρέπει, όμως, να σημειώσουμε και τις δυσμενείς υποχρεώσεις της χ</w:t>
      </w:r>
      <w:r>
        <w:rPr>
          <w:rFonts w:eastAsia="Times New Roman"/>
          <w:szCs w:val="24"/>
        </w:rPr>
        <w:t xml:space="preserve">ώρας </w:t>
      </w:r>
      <w:r>
        <w:rPr>
          <w:rFonts w:eastAsia="Times New Roman"/>
          <w:szCs w:val="24"/>
        </w:rPr>
        <w:t>μας,</w:t>
      </w:r>
      <w:r>
        <w:rPr>
          <w:rFonts w:eastAsia="Times New Roman"/>
          <w:szCs w:val="24"/>
        </w:rPr>
        <w:t xml:space="preserve"> που συνδέονται αποκλειστικά με τους καταλογισμούς, αποτέλεσμα της διαχείρισης των προηγούμενων κυβερνήσεων που στερούν τους αντίστοιχους πόρους κατ’ έτος που ανέρχονται σε 250 εκατομμύρια ευρώ. Είναι τα διάφορα πακέτα Χατζηδάκη και Κοντού που μας</w:t>
      </w:r>
      <w:r>
        <w:rPr>
          <w:rFonts w:eastAsia="Times New Roman"/>
          <w:szCs w:val="24"/>
        </w:rPr>
        <w:t xml:space="preserve"> έρχονται τώρα στο κεφάλι. </w:t>
      </w:r>
    </w:p>
    <w:p w14:paraId="36950225" w14:textId="77777777" w:rsidR="006648D0" w:rsidRDefault="00CC2A7D">
      <w:pPr>
        <w:spacing w:line="600" w:lineRule="auto"/>
        <w:ind w:firstLine="720"/>
        <w:jc w:val="both"/>
        <w:rPr>
          <w:rFonts w:eastAsia="Times New Roman"/>
          <w:szCs w:val="24"/>
        </w:rPr>
      </w:pPr>
      <w:r>
        <w:rPr>
          <w:rFonts w:eastAsia="Times New Roman"/>
          <w:szCs w:val="24"/>
        </w:rPr>
        <w:t xml:space="preserve">Όσον αφορά την πληρωμή ζημιών της αγροτικής παραγωγής από απρόβλεπτους φυσικούς κινδύνους, η Κυβέρνηση ανταποκρίθηκε στα παρακάτω: Αποπληρώθηκε σχεδόν το σύνολο των ζημιών του έτους 2015, </w:t>
      </w:r>
      <w:r>
        <w:rPr>
          <w:rFonts w:eastAsia="Times New Roman"/>
          <w:szCs w:val="24"/>
        </w:rPr>
        <w:lastRenderedPageBreak/>
        <w:t>πέντε μήνες νωρίτερα από την προηγούμενη</w:t>
      </w:r>
      <w:r>
        <w:rPr>
          <w:rFonts w:eastAsia="Times New Roman"/>
          <w:szCs w:val="24"/>
        </w:rPr>
        <w:t xml:space="preserve"> χρονιά. Παρά τις δυσκολίες που αντιμετωπίσαμε φέτος, καταφέραμε να μετακινήσουμε την πληρωμή των ζημιών του 2016 στο τέλος Νοεμβρίου, τρεις μήνες νωρίτερα από την αντίστοιχη περσινή χρονιά. Ολοκληρώνουμε την πληρωμή παλιών προγραμμάτων ΠΣΕΑ που είχαν καθυ</w:t>
      </w:r>
      <w:r>
        <w:rPr>
          <w:rFonts w:eastAsia="Times New Roman"/>
          <w:szCs w:val="24"/>
        </w:rPr>
        <w:t xml:space="preserve">στερήσει από το έτος 2011 και μετά και ξεκινάμε τις πληρωμές που σε συνδυασμό με την αλλαγή του ευρωπαϊκού κανονισμού θα πληρώνονται πιο σύντομα από δω και πέρα. </w:t>
      </w:r>
    </w:p>
    <w:p w14:paraId="36950226" w14:textId="77777777" w:rsidR="006648D0" w:rsidRDefault="00CC2A7D">
      <w:pPr>
        <w:spacing w:line="600" w:lineRule="auto"/>
        <w:ind w:firstLine="720"/>
        <w:jc w:val="both"/>
        <w:rPr>
          <w:rFonts w:eastAsia="Times New Roman"/>
          <w:szCs w:val="24"/>
        </w:rPr>
      </w:pPr>
      <w:r>
        <w:rPr>
          <w:rFonts w:eastAsia="Times New Roman"/>
          <w:szCs w:val="24"/>
        </w:rPr>
        <w:t>Για το 2016 αναμένονται ακόμα πληρωμές 35 εκατομμυρίων ευρώ κατά τη δεύτερη πληρωμή των επιδο</w:t>
      </w:r>
      <w:r>
        <w:rPr>
          <w:rFonts w:eastAsia="Times New Roman"/>
          <w:szCs w:val="24"/>
        </w:rPr>
        <w:t xml:space="preserve">τήσεων από τον ΟΠΕΚΕΠΕ το δεύτερο δεκαπενθήμερο του Δεκεμβρίου. Έτσι, οι συνολικές πληρωμές για το 2016 αναμένεται να ανέλθουν στα 180 εκατομμύρια ευρώ. </w:t>
      </w:r>
    </w:p>
    <w:p w14:paraId="36950227" w14:textId="77777777" w:rsidR="006648D0" w:rsidRDefault="00CC2A7D">
      <w:pPr>
        <w:spacing w:line="600" w:lineRule="auto"/>
        <w:ind w:firstLine="720"/>
        <w:jc w:val="both"/>
        <w:rPr>
          <w:rFonts w:eastAsia="Times New Roman"/>
          <w:szCs w:val="24"/>
        </w:rPr>
      </w:pPr>
      <w:r>
        <w:rPr>
          <w:rFonts w:eastAsia="Times New Roman"/>
          <w:szCs w:val="24"/>
        </w:rPr>
        <w:t>Για το φορολογικό των αγροτών θεσπίσαμε για πρώτη φορά ατομικό αφορολόγητο που ξεκινάει από 8.500 ευρώ</w:t>
      </w:r>
      <w:r>
        <w:rPr>
          <w:rFonts w:eastAsia="Times New Roman"/>
          <w:szCs w:val="24"/>
        </w:rPr>
        <w:t xml:space="preserve"> και φτάνει τα 9.500 ευρώ και </w:t>
      </w:r>
      <w:r>
        <w:rPr>
          <w:rFonts w:eastAsia="Times New Roman"/>
          <w:szCs w:val="24"/>
        </w:rPr>
        <w:lastRenderedPageBreak/>
        <w:t>εξαιρέσαμε από τη φορολόγηση ένα πολύ σημαντικό μέρος των αγροτικών εισοδημάτων που προέρχονται από κοινοτικές επιδοτήσεις και ενισχύσεις, σε αντίθεση με τη δική σας πολιτική που προέβλεπε φορολόγηση στο σύνολο των αγροτικών ε</w:t>
      </w:r>
      <w:r>
        <w:rPr>
          <w:rFonts w:eastAsia="Times New Roman"/>
          <w:szCs w:val="24"/>
        </w:rPr>
        <w:t xml:space="preserve">ισοδημάτων και πάσης φύσεως ενισχύσεων και επιδοτήσεων με 13% από το πρώτο ευρώ, όπως προέβλεπε ο ν.4172/2013. </w:t>
      </w:r>
    </w:p>
    <w:p w14:paraId="36950228" w14:textId="77777777" w:rsidR="006648D0" w:rsidRDefault="00CC2A7D">
      <w:pPr>
        <w:spacing w:line="600" w:lineRule="auto"/>
        <w:ind w:firstLine="720"/>
        <w:jc w:val="both"/>
        <w:rPr>
          <w:rFonts w:eastAsia="Times New Roman"/>
          <w:szCs w:val="24"/>
        </w:rPr>
      </w:pPr>
      <w:r>
        <w:rPr>
          <w:rFonts w:eastAsia="Times New Roman"/>
          <w:szCs w:val="24"/>
        </w:rPr>
        <w:t>Αδιάψευστος μάρτυρας είναι η σχετική τροπολογία</w:t>
      </w:r>
      <w:r>
        <w:rPr>
          <w:rFonts w:eastAsia="Times New Roman"/>
          <w:szCs w:val="24"/>
        </w:rPr>
        <w:t>,</w:t>
      </w:r>
      <w:r>
        <w:rPr>
          <w:rFonts w:eastAsia="Times New Roman"/>
          <w:szCs w:val="24"/>
        </w:rPr>
        <w:t xml:space="preserve"> που είχαν καταθέσει </w:t>
      </w:r>
      <w:r>
        <w:rPr>
          <w:rFonts w:eastAsia="Times New Roman"/>
          <w:szCs w:val="24"/>
        </w:rPr>
        <w:t>δεκαεπτά</w:t>
      </w:r>
      <w:r>
        <w:rPr>
          <w:rFonts w:eastAsia="Times New Roman"/>
          <w:szCs w:val="24"/>
        </w:rPr>
        <w:t xml:space="preserve"> Βουλευτές της Νέας Δημοκρατίας το φθινόπωρο του 2014</w:t>
      </w:r>
      <w:r>
        <w:rPr>
          <w:rFonts w:eastAsia="Times New Roman"/>
          <w:szCs w:val="24"/>
        </w:rPr>
        <w:t>,</w:t>
      </w:r>
      <w:r>
        <w:rPr>
          <w:rFonts w:eastAsia="Times New Roman"/>
          <w:szCs w:val="24"/>
        </w:rPr>
        <w:t xml:space="preserve"> με την οποία</w:t>
      </w:r>
      <w:r>
        <w:rPr>
          <w:rFonts w:eastAsia="Times New Roman"/>
          <w:szCs w:val="24"/>
        </w:rPr>
        <w:t xml:space="preserve"> έλεγαν τα εξής. Διαβάζω κατά λέξη: «Οι κοινοτικές ενισχύσεις δεν πρέπει να θεωρούνται εισόδημα και δεν πρέπει να φορολογούνται». Θυμίζω ότι αυτή η τροπολογία απορρίφθηκε μετά πολλών επαίνων από την τότε κυβέρνηση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Βενιζέλου. Καταθέτω τη σχετική τρ</w:t>
      </w:r>
      <w:r>
        <w:rPr>
          <w:rFonts w:eastAsia="Times New Roman"/>
          <w:szCs w:val="24"/>
        </w:rPr>
        <w:t>οπολογία για τα Πρακτικά</w:t>
      </w:r>
      <w:r>
        <w:rPr>
          <w:rFonts w:eastAsia="Times New Roman"/>
          <w:szCs w:val="24"/>
        </w:rPr>
        <w:t>,</w:t>
      </w:r>
      <w:r>
        <w:rPr>
          <w:rFonts w:eastAsia="Times New Roman"/>
          <w:szCs w:val="24"/>
        </w:rPr>
        <w:t xml:space="preserve"> για να τη θυμούνται κάποιοι που φαίνεται ότι ξεχνάνε πολύ εύκολα.</w:t>
      </w:r>
    </w:p>
    <w:p w14:paraId="36950229"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(Στο σημείο αυτό ο Βουλευτής κ. Χρήστος Αντωνίου καταθέτει για τα Πρακτικά την προαναφερθείσα τροπολογία, η οποία βρίσκεται στο </w:t>
      </w:r>
      <w:r>
        <w:rPr>
          <w:rFonts w:eastAsia="Times New Roman"/>
          <w:szCs w:val="24"/>
        </w:rPr>
        <w:t>α</w:t>
      </w:r>
      <w:r>
        <w:rPr>
          <w:rFonts w:eastAsia="Times New Roman"/>
          <w:szCs w:val="24"/>
        </w:rPr>
        <w:t xml:space="preserve">ρχείο του Τμήματος Γραμματείας της </w:t>
      </w:r>
      <w:r>
        <w:rPr>
          <w:rFonts w:eastAsia="Times New Roman"/>
          <w:szCs w:val="24"/>
        </w:rPr>
        <w:t>Διεύθυνσης Στενογραφίας και Πρακτικών της Βουλής)</w:t>
      </w:r>
    </w:p>
    <w:p w14:paraId="3695022A" w14:textId="77777777" w:rsidR="006648D0" w:rsidRDefault="00CC2A7D">
      <w:pPr>
        <w:spacing w:line="600" w:lineRule="auto"/>
        <w:ind w:firstLine="720"/>
        <w:jc w:val="both"/>
        <w:rPr>
          <w:rFonts w:eastAsia="Times New Roman"/>
          <w:szCs w:val="24"/>
        </w:rPr>
      </w:pPr>
      <w:r>
        <w:rPr>
          <w:rFonts w:eastAsia="Times New Roman"/>
          <w:szCs w:val="24"/>
        </w:rPr>
        <w:t xml:space="preserve">Κυρίες και κύριοι συνάδελφοι, στον αγροτικό τομέα μένουν ακόμα να γίνουν πολύ περισσότερα. Στόχος μας είναι ο αγροτοδιατροφικός τομέας της χώρας να γίνει όχημα για την οικονομική ανάπτυξη με την αύξηση της </w:t>
      </w:r>
      <w:r>
        <w:rPr>
          <w:rFonts w:eastAsia="Times New Roman"/>
          <w:szCs w:val="24"/>
        </w:rPr>
        <w:t>προστιθέμενης αξίας των αγροτικών μας προϊόντων και αυτή την προστιθέμενη αξία μέσα από ισχυρά συνεργατικά και συνεταιριστικά σχήματα να την καρπώνονται οι Έλληνες αγρότες και να μη διαχέεται σε διάφορες κατευθύνσεις σε βάρος των αγροτών.</w:t>
      </w:r>
    </w:p>
    <w:p w14:paraId="3695022B" w14:textId="77777777" w:rsidR="006648D0" w:rsidRDefault="00CC2A7D">
      <w:pPr>
        <w:spacing w:line="600" w:lineRule="auto"/>
        <w:ind w:firstLine="720"/>
        <w:jc w:val="both"/>
        <w:rPr>
          <w:rFonts w:eastAsia="Times New Roman"/>
          <w:szCs w:val="24"/>
        </w:rPr>
      </w:pPr>
      <w:r>
        <w:rPr>
          <w:rFonts w:eastAsia="Times New Roman"/>
          <w:szCs w:val="24"/>
        </w:rPr>
        <w:t>Κυρίες και κύριοι</w:t>
      </w:r>
      <w:r>
        <w:rPr>
          <w:rFonts w:eastAsia="Times New Roman"/>
          <w:szCs w:val="24"/>
        </w:rPr>
        <w:t xml:space="preserve"> συνάδελφοι, αυτό είναι σε γενικές γραμμές το περίγραμμα των δικών μας οικονομικών στόχων για το 2017. Είχα και άλλα να πω, αλλά σέβομαι το</w:t>
      </w:r>
      <w:r>
        <w:rPr>
          <w:rFonts w:eastAsia="Times New Roman"/>
          <w:szCs w:val="24"/>
        </w:rPr>
        <w:t>ν</w:t>
      </w:r>
      <w:r>
        <w:rPr>
          <w:rFonts w:eastAsia="Times New Roman"/>
          <w:szCs w:val="24"/>
        </w:rPr>
        <w:t xml:space="preserve"> χρόνο.</w:t>
      </w:r>
    </w:p>
    <w:p w14:paraId="3695022C" w14:textId="77777777" w:rsidR="006648D0" w:rsidRDefault="00CC2A7D">
      <w:pPr>
        <w:spacing w:line="600" w:lineRule="auto"/>
        <w:ind w:firstLine="720"/>
        <w:jc w:val="both"/>
        <w:rPr>
          <w:rFonts w:eastAsia="Times New Roman"/>
          <w:szCs w:val="24"/>
        </w:rPr>
      </w:pPr>
      <w:r>
        <w:rPr>
          <w:rFonts w:eastAsia="Times New Roman"/>
          <w:szCs w:val="24"/>
        </w:rPr>
        <w:lastRenderedPageBreak/>
        <w:t>Ευχαριστώ, κύριε Πρόεδρε.</w:t>
      </w:r>
    </w:p>
    <w:p w14:paraId="3695022D" w14:textId="77777777" w:rsidR="006648D0" w:rsidRDefault="00CC2A7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695022E" w14:textId="77777777" w:rsidR="006648D0" w:rsidRDefault="00CC2A7D">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Σας ευχαρ</w:t>
      </w:r>
      <w:r>
        <w:rPr>
          <w:rFonts w:eastAsia="Times New Roman"/>
          <w:szCs w:val="24"/>
        </w:rPr>
        <w:t>ιστούμε διπλά</w:t>
      </w:r>
      <w:r>
        <w:rPr>
          <w:rFonts w:eastAsia="Times New Roman"/>
          <w:szCs w:val="24"/>
        </w:rPr>
        <w:t>,</w:t>
      </w:r>
      <w:r>
        <w:rPr>
          <w:rFonts w:eastAsia="Times New Roman"/>
          <w:szCs w:val="24"/>
        </w:rPr>
        <w:t xml:space="preserve"> ακριβώς διότι σέβεστε και το</w:t>
      </w:r>
      <w:r>
        <w:rPr>
          <w:rFonts w:eastAsia="Times New Roman"/>
          <w:szCs w:val="24"/>
        </w:rPr>
        <w:t>ν</w:t>
      </w:r>
      <w:r>
        <w:rPr>
          <w:rFonts w:eastAsia="Times New Roman"/>
          <w:szCs w:val="24"/>
        </w:rPr>
        <w:t xml:space="preserve"> χρόνο.</w:t>
      </w:r>
    </w:p>
    <w:p w14:paraId="3695022F" w14:textId="77777777" w:rsidR="006648D0" w:rsidRDefault="00CC2A7D">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w:t>
      </w:r>
      <w:r>
        <w:rPr>
          <w:rFonts w:eastAsia="Times New Roman"/>
          <w:szCs w:val="24"/>
        </w:rPr>
        <w:t>Σ» και ενημερώθηκαν για την ιστορία του κτηρίου και τον τρόπο οργάνωσης και λειτουργίας της Βουλής, σαράντα τέσσερις μαθήτριες και μαθητές και πέντε συνοδοί εκπαιδευτικοί από το 1</w:t>
      </w:r>
      <w:r>
        <w:rPr>
          <w:rFonts w:eastAsia="Times New Roman"/>
          <w:szCs w:val="24"/>
          <w:vertAlign w:val="superscript"/>
        </w:rPr>
        <w:t>ο</w:t>
      </w:r>
      <w:r>
        <w:rPr>
          <w:rFonts w:eastAsia="Times New Roman"/>
          <w:szCs w:val="24"/>
        </w:rPr>
        <w:t xml:space="preserve"> Δημοτικό Σχολείο Μετσόβου.</w:t>
      </w:r>
    </w:p>
    <w:p w14:paraId="36950230" w14:textId="77777777" w:rsidR="006648D0" w:rsidRDefault="00CC2A7D">
      <w:pPr>
        <w:spacing w:line="600" w:lineRule="auto"/>
        <w:ind w:firstLine="720"/>
        <w:jc w:val="both"/>
        <w:rPr>
          <w:rFonts w:eastAsia="Times New Roman"/>
          <w:szCs w:val="24"/>
        </w:rPr>
      </w:pPr>
      <w:r>
        <w:rPr>
          <w:rFonts w:eastAsia="Times New Roman"/>
          <w:szCs w:val="24"/>
        </w:rPr>
        <w:t>Η Βουλή τούς καλωσορίζει.</w:t>
      </w:r>
    </w:p>
    <w:p w14:paraId="36950231" w14:textId="77777777" w:rsidR="006648D0" w:rsidRDefault="00CC2A7D">
      <w:pPr>
        <w:spacing w:line="600" w:lineRule="auto"/>
        <w:ind w:firstLine="720"/>
        <w:jc w:val="center"/>
        <w:rPr>
          <w:rFonts w:eastAsia="Times New Roman"/>
          <w:szCs w:val="24"/>
        </w:rPr>
      </w:pPr>
      <w:r>
        <w:rPr>
          <w:rFonts w:eastAsia="Times New Roman"/>
          <w:szCs w:val="24"/>
        </w:rPr>
        <w:t xml:space="preserve">(Χειροκροτήματα απ’ </w:t>
      </w:r>
      <w:r>
        <w:rPr>
          <w:rFonts w:eastAsia="Times New Roman"/>
          <w:szCs w:val="24"/>
        </w:rPr>
        <w:t>όλες τις πτέρυγες της Βουλής)</w:t>
      </w:r>
    </w:p>
    <w:p w14:paraId="36950232" w14:textId="77777777" w:rsidR="006648D0" w:rsidRDefault="00CC2A7D">
      <w:pPr>
        <w:spacing w:line="600" w:lineRule="auto"/>
        <w:ind w:firstLine="720"/>
        <w:jc w:val="both"/>
        <w:rPr>
          <w:rFonts w:eastAsia="Times New Roman"/>
          <w:szCs w:val="24"/>
        </w:rPr>
      </w:pPr>
      <w:r>
        <w:rPr>
          <w:rFonts w:eastAsia="Times New Roman"/>
          <w:szCs w:val="24"/>
        </w:rPr>
        <w:lastRenderedPageBreak/>
        <w:t>Τον λόγο έχει η Υπουργός Διοικητικής Ανασυγκρότησης κ. Όλγα Γεροβασίλη για δώδεκα λεπτά.</w:t>
      </w:r>
    </w:p>
    <w:p w14:paraId="36950233" w14:textId="77777777" w:rsidR="006648D0" w:rsidRDefault="00CC2A7D">
      <w:pPr>
        <w:spacing w:line="600" w:lineRule="auto"/>
        <w:ind w:firstLine="851"/>
        <w:jc w:val="both"/>
        <w:rPr>
          <w:rFonts w:eastAsia="Times New Roman"/>
          <w:bCs/>
          <w:shd w:val="clear" w:color="auto" w:fill="FFFFFF"/>
        </w:rPr>
      </w:pPr>
      <w:r>
        <w:rPr>
          <w:rFonts w:eastAsia="Times New Roman" w:cs="Times New Roman"/>
          <w:b/>
        </w:rPr>
        <w:t xml:space="preserve">ΟΛΓΑ ΓΕΡΟΒΑΣΙΛΗ (Υπουργός Διοικητικής Ανασυγκρότησης): </w:t>
      </w:r>
      <w:r>
        <w:rPr>
          <w:rFonts w:eastAsia="Times New Roman"/>
        </w:rPr>
        <w:t xml:space="preserve">Κυρίες και κύριοι συνάδελφοι, σε κάθε συζήτηση για τον </w:t>
      </w:r>
      <w:r>
        <w:rPr>
          <w:rFonts w:eastAsia="Times New Roman"/>
          <w:bCs/>
          <w:shd w:val="clear" w:color="auto" w:fill="FFFFFF"/>
        </w:rPr>
        <w:t xml:space="preserve">προϋπολογισμό καλούμαστε να δώσουμε και απαντήσεις για το τι κράτος θέλουμε, ποια </w:t>
      </w:r>
      <w:r>
        <w:rPr>
          <w:rFonts w:eastAsia="Times New Roman"/>
          <w:bCs/>
          <w:shd w:val="clear" w:color="auto" w:fill="FFFFFF"/>
        </w:rPr>
        <w:t>δημόσια διοίκηση</w:t>
      </w:r>
      <w:r>
        <w:rPr>
          <w:rFonts w:eastAsia="Times New Roman"/>
          <w:bCs/>
          <w:shd w:val="clear" w:color="auto" w:fill="FFFFFF"/>
        </w:rPr>
        <w:t xml:space="preserve"> θέλουμε. Η σημερινή Αντιπολίτευση έδειξε στην πράξη επί τέσσερις δεκαετίες και τι κράτος ήθελε και ποια </w:t>
      </w:r>
      <w:r>
        <w:rPr>
          <w:rFonts w:eastAsia="Times New Roman"/>
          <w:bCs/>
          <w:shd w:val="clear" w:color="auto" w:fill="FFFFFF"/>
        </w:rPr>
        <w:t>δημόσια διοίκηση</w:t>
      </w:r>
      <w:r>
        <w:rPr>
          <w:rFonts w:eastAsia="Times New Roman"/>
          <w:bCs/>
          <w:shd w:val="clear" w:color="auto" w:fill="FFFFFF"/>
        </w:rPr>
        <w:t xml:space="preserve"> ήθελε. </w:t>
      </w:r>
    </w:p>
    <w:p w14:paraId="36950234" w14:textId="77777777" w:rsidR="006648D0" w:rsidRDefault="00CC2A7D">
      <w:pPr>
        <w:spacing w:line="600" w:lineRule="auto"/>
        <w:ind w:firstLine="851"/>
        <w:jc w:val="both"/>
        <w:rPr>
          <w:rFonts w:eastAsia="Times New Roman"/>
          <w:bCs/>
          <w:shd w:val="clear" w:color="auto" w:fill="FFFFFF"/>
        </w:rPr>
      </w:pPr>
      <w:r>
        <w:rPr>
          <w:rFonts w:eastAsia="Times New Roman"/>
          <w:bCs/>
          <w:shd w:val="clear" w:color="auto" w:fill="FFFFFF"/>
        </w:rPr>
        <w:t>Παρά τα μεγάλα λόγια, οι κυβ</w:t>
      </w:r>
      <w:r>
        <w:rPr>
          <w:rFonts w:eastAsia="Times New Roman"/>
          <w:bCs/>
          <w:shd w:val="clear" w:color="auto" w:fill="FFFFFF"/>
        </w:rPr>
        <w:t>ερνήσεις της Νέας Δημοκρατίας και του ΠΑΣΟΚ δεν είχαν την πολιτική βούληση να μεταρρυθμίσουν τον δημόσιο τομέα, ώστε να καταστεί αυτός και λειτουργικός και αποτελεσματικός. Και αυτό, φυσικά, δεν το λέμε εμείς, το λέει ο ελληνικός λαός, κάθε Έλληνας πολίτης</w:t>
      </w:r>
      <w:r>
        <w:rPr>
          <w:rFonts w:eastAsia="Times New Roman"/>
          <w:bCs/>
          <w:shd w:val="clear" w:color="auto" w:fill="FFFFFF"/>
        </w:rPr>
        <w:t xml:space="preserve">, ο οποίος έχει ταλαιπωρηθεί. </w:t>
      </w:r>
    </w:p>
    <w:p w14:paraId="36950235" w14:textId="77777777" w:rsidR="006648D0" w:rsidRDefault="00CC2A7D">
      <w:pPr>
        <w:spacing w:line="600" w:lineRule="auto"/>
        <w:ind w:firstLine="851"/>
        <w:jc w:val="both"/>
        <w:rPr>
          <w:rFonts w:eastAsia="Times New Roman"/>
          <w:bCs/>
          <w:shd w:val="clear" w:color="auto" w:fill="FFFFFF"/>
        </w:rPr>
      </w:pPr>
      <w:r>
        <w:rPr>
          <w:rFonts w:eastAsia="Times New Roman"/>
          <w:bCs/>
          <w:shd w:val="clear" w:color="auto" w:fill="FFFFFF"/>
        </w:rPr>
        <w:lastRenderedPageBreak/>
        <w:t>Ήταν, λοιπόν, οι κυβερνήσεις της Νέας Δημοκρατίας και του ΠΑΣΟΚ</w:t>
      </w:r>
      <w:r>
        <w:rPr>
          <w:rFonts w:eastAsia="Times New Roman"/>
          <w:bCs/>
          <w:shd w:val="clear" w:color="auto" w:fill="FFFFFF"/>
        </w:rPr>
        <w:t>,</w:t>
      </w:r>
      <w:r>
        <w:rPr>
          <w:rFonts w:eastAsia="Times New Roman"/>
          <w:bCs/>
          <w:shd w:val="clear" w:color="auto" w:fill="FFFFFF"/>
        </w:rPr>
        <w:t xml:space="preserve"> που δομούσαν το κράτος με όση γραφειοκρατία και πολυνομία χρειαζόταν, για να ικανοποιούνται πελατειακά και ρουσφετολογικά κριτήρια. Ήταν αυτές</w:t>
      </w:r>
      <w:r>
        <w:rPr>
          <w:rFonts w:eastAsia="Times New Roman"/>
          <w:bCs/>
          <w:shd w:val="clear" w:color="auto" w:fill="FFFFFF"/>
        </w:rPr>
        <w:t>,</w:t>
      </w:r>
      <w:r>
        <w:rPr>
          <w:rFonts w:eastAsia="Times New Roman"/>
          <w:bCs/>
          <w:shd w:val="clear" w:color="auto" w:fill="FFFFFF"/>
        </w:rPr>
        <w:t xml:space="preserve"> που διαμόρφωσαν </w:t>
      </w:r>
      <w:r>
        <w:rPr>
          <w:rFonts w:eastAsia="Times New Roman"/>
          <w:bCs/>
          <w:shd w:val="clear" w:color="auto" w:fill="FFFFFF"/>
        </w:rPr>
        <w:t>έναν δημόσιο τομέα δυσκίνητο, αναποτελεσματικό, αδιαφανή και φυσικά με μεγάλο κόστος. Στα χρόνια των μνημονίων, χρησιμοποίησαν τις μεταρρυθμίσεις σαν πρόσχημα, για να απολύσουν υπαλλήλους, να μειώσουν μισθούς και συντάξεις, εκχωρώντας, ταυτοχρόνως, αρμοδιό</w:t>
      </w:r>
      <w:r>
        <w:rPr>
          <w:rFonts w:eastAsia="Times New Roman"/>
          <w:bCs/>
          <w:shd w:val="clear" w:color="auto" w:fill="FFFFFF"/>
        </w:rPr>
        <w:t xml:space="preserve">τητες του κράτους στον ιδιωτικό τομέα. </w:t>
      </w:r>
    </w:p>
    <w:p w14:paraId="36950236" w14:textId="77777777" w:rsidR="006648D0" w:rsidRDefault="00CC2A7D">
      <w:pPr>
        <w:spacing w:line="600" w:lineRule="auto"/>
        <w:ind w:firstLine="851"/>
        <w:jc w:val="both"/>
        <w:rPr>
          <w:rFonts w:eastAsia="Times New Roman"/>
          <w:bCs/>
          <w:shd w:val="clear" w:color="auto" w:fill="FFFFFF"/>
        </w:rPr>
      </w:pPr>
      <w:r>
        <w:rPr>
          <w:rFonts w:eastAsia="Times New Roman"/>
          <w:bCs/>
          <w:shd w:val="clear" w:color="auto" w:fill="FFFFFF"/>
        </w:rPr>
        <w:t>Έχοντας δώσει, λοιπόν, δείγματα γραφής, σήμερα, χωρίς καμμία αυτοκριτική, έρχονται και αναμασούν τα περί επιτελικού, μικρού και ευέλικτου κράτους και κάνουν, φυσικά, αντιπολίτευση με όλα όσα έχει απορρίψει η ελληνική</w:t>
      </w:r>
      <w:r>
        <w:rPr>
          <w:rFonts w:eastAsia="Times New Roman"/>
          <w:bCs/>
          <w:shd w:val="clear" w:color="auto" w:fill="FFFFFF"/>
        </w:rPr>
        <w:t xml:space="preserve"> κοινωνία. Λένε «μικρό κράτος», εννοώντας λίγους και εκλεκτούς. Λένε «επιτελικό κράτος», εννοώντας ιδιωτικά συμφέροντα που </w:t>
      </w:r>
      <w:r>
        <w:rPr>
          <w:rFonts w:eastAsia="Times New Roman"/>
          <w:bCs/>
          <w:shd w:val="clear" w:color="auto" w:fill="FFFFFF"/>
        </w:rPr>
        <w:lastRenderedPageBreak/>
        <w:t xml:space="preserve">λυμαίνονταν τους δημόσιους οργανισμούς. Λένε «ευέλικτο», εννοώντας την ευελιξία που επιδείκνυαν στα ρουσφέτια. </w:t>
      </w:r>
    </w:p>
    <w:p w14:paraId="36950237" w14:textId="77777777" w:rsidR="006648D0" w:rsidRDefault="00CC2A7D">
      <w:pPr>
        <w:spacing w:line="600" w:lineRule="auto"/>
        <w:ind w:firstLine="851"/>
        <w:jc w:val="both"/>
        <w:rPr>
          <w:rFonts w:eastAsia="Times New Roman"/>
          <w:bCs/>
          <w:shd w:val="clear" w:color="auto" w:fill="FFFFFF"/>
        </w:rPr>
      </w:pPr>
      <w:r>
        <w:rPr>
          <w:rFonts w:eastAsia="Times New Roman"/>
          <w:bCs/>
          <w:shd w:val="clear" w:color="auto" w:fill="FFFFFF"/>
        </w:rPr>
        <w:t>Θέλω εδώ να θυμίσω ότ</w:t>
      </w:r>
      <w:r>
        <w:rPr>
          <w:rFonts w:eastAsia="Times New Roman"/>
          <w:bCs/>
          <w:shd w:val="clear" w:color="auto" w:fill="FFFFFF"/>
        </w:rPr>
        <w:t xml:space="preserve">ι ο αριθμός των δημοσίων υπαλλήλων, βεβαίως, είναι ο μικρότερος από την αρχή της κρίσης. Ο αριθμός όλων των απασχολούμενων στο δημόσιο -δηλαδή τακτικό και έκτακτο προσωπικό, και προσωπικό </w:t>
      </w:r>
      <w:r>
        <w:rPr>
          <w:rFonts w:eastAsia="Times New Roman"/>
          <w:bCs/>
          <w:shd w:val="clear" w:color="auto" w:fill="FFFFFF"/>
        </w:rPr>
        <w:t>νομικών προσώπων ιδιωτικού</w:t>
      </w:r>
      <w:r>
        <w:rPr>
          <w:rFonts w:eastAsia="Times New Roman"/>
          <w:bCs/>
          <w:shd w:val="clear" w:color="auto" w:fill="FFFFFF"/>
        </w:rPr>
        <w:t xml:space="preserve"> Δικαίου- το 2009 ήταν εννιακόσιες σαράντα</w:t>
      </w:r>
      <w:r>
        <w:rPr>
          <w:rFonts w:eastAsia="Times New Roman"/>
          <w:bCs/>
          <w:shd w:val="clear" w:color="auto" w:fill="FFFFFF"/>
        </w:rPr>
        <w:t xml:space="preserve"> δύο χιλιάδες εξακόσιοι είκοσι πέντε, ενώ σήμερα είναι εξακόσιες πενήντα πέντε χιλιάδες εξακόσιοι ογδόντα οκτώ, μείωση περίπου κατά τριακόσιες χιλιάδες. </w:t>
      </w:r>
    </w:p>
    <w:p w14:paraId="36950238" w14:textId="77777777" w:rsidR="006648D0" w:rsidRDefault="00CC2A7D">
      <w:pPr>
        <w:spacing w:line="600" w:lineRule="auto"/>
        <w:ind w:firstLine="851"/>
        <w:jc w:val="both"/>
        <w:rPr>
          <w:rFonts w:eastAsia="Times New Roman"/>
          <w:bCs/>
          <w:shd w:val="clear" w:color="auto" w:fill="FFFFFF"/>
        </w:rPr>
      </w:pPr>
      <w:r>
        <w:rPr>
          <w:rFonts w:eastAsia="Times New Roman"/>
          <w:bCs/>
          <w:shd w:val="clear" w:color="auto" w:fill="FFFFFF"/>
        </w:rPr>
        <w:t>Το σύνολο του τακτικού προσωπικού του δημοσίου στο τέλος του 2009 ανερχόταν στ</w:t>
      </w:r>
      <w:r>
        <w:rPr>
          <w:rFonts w:eastAsia="Times New Roman"/>
          <w:bCs/>
          <w:shd w:val="clear" w:color="auto" w:fill="FFFFFF"/>
        </w:rPr>
        <w:t>ι</w:t>
      </w:r>
      <w:r>
        <w:rPr>
          <w:rFonts w:eastAsia="Times New Roman"/>
          <w:bCs/>
          <w:shd w:val="clear" w:color="auto" w:fill="FFFFFF"/>
        </w:rPr>
        <w:t>ς εξακόσι</w:t>
      </w:r>
      <w:r>
        <w:rPr>
          <w:rFonts w:eastAsia="Times New Roman"/>
          <w:bCs/>
          <w:shd w:val="clear" w:color="auto" w:fill="FFFFFF"/>
        </w:rPr>
        <w:t>ε</w:t>
      </w:r>
      <w:r>
        <w:rPr>
          <w:rFonts w:eastAsia="Times New Roman"/>
          <w:bCs/>
          <w:shd w:val="clear" w:color="auto" w:fill="FFFFFF"/>
        </w:rPr>
        <w:t>ς ενενήντα δύ</w:t>
      </w:r>
      <w:r>
        <w:rPr>
          <w:rFonts w:eastAsia="Times New Roman"/>
          <w:bCs/>
          <w:shd w:val="clear" w:color="auto" w:fill="FFFFFF"/>
        </w:rPr>
        <w:t>ο χιλιάδες εννιακόσιους υπαλλήλους, ενώ σήμερα είναι πεντακόσι</w:t>
      </w:r>
      <w:r>
        <w:rPr>
          <w:rFonts w:eastAsia="Times New Roman"/>
          <w:bCs/>
          <w:shd w:val="clear" w:color="auto" w:fill="FFFFFF"/>
        </w:rPr>
        <w:t>ες</w:t>
      </w:r>
      <w:r>
        <w:rPr>
          <w:rFonts w:eastAsia="Times New Roman"/>
          <w:bCs/>
          <w:shd w:val="clear" w:color="auto" w:fill="FFFFFF"/>
        </w:rPr>
        <w:t xml:space="preserve"> εξήντα τέσσερις χιλιάδες. Από αυτούς, οι τριακόσιες σαράντα τέσσερις χιλιάδες είναι εκπαιδευτικοί, γιατροί, </w:t>
      </w:r>
      <w:r>
        <w:rPr>
          <w:rFonts w:eastAsia="Times New Roman"/>
          <w:bCs/>
          <w:shd w:val="clear" w:color="auto" w:fill="FFFFFF"/>
        </w:rPr>
        <w:lastRenderedPageBreak/>
        <w:t xml:space="preserve">νοσηλευτικό προσωπικό, ένστολοι και κληρικοί. Μένουν διακόσιες είκοσι χιλιάδες. </w:t>
      </w:r>
    </w:p>
    <w:p w14:paraId="36950239" w14:textId="77777777" w:rsidR="006648D0" w:rsidRDefault="00CC2A7D">
      <w:pPr>
        <w:spacing w:line="600" w:lineRule="auto"/>
        <w:ind w:firstLine="851"/>
        <w:jc w:val="both"/>
        <w:rPr>
          <w:rFonts w:eastAsia="Times New Roman"/>
          <w:bCs/>
          <w:shd w:val="clear" w:color="auto" w:fill="FFFFFF"/>
        </w:rPr>
      </w:pPr>
      <w:r>
        <w:rPr>
          <w:rFonts w:eastAsia="Times New Roman"/>
          <w:bCs/>
          <w:shd w:val="clear" w:color="auto" w:fill="FFFFFF"/>
        </w:rPr>
        <w:t>Θα</w:t>
      </w:r>
      <w:r>
        <w:rPr>
          <w:rFonts w:eastAsia="Times New Roman"/>
          <w:bCs/>
          <w:shd w:val="clear" w:color="auto" w:fill="FFFFFF"/>
        </w:rPr>
        <w:t xml:space="preserve"> ήθελα να μας πει η Νέα Δημοκρατία από πού πρέπει να κόψουμε, ποιον πρέπει να κόψουμε από αυτούς, για να γίνουν και πραγματικότητα, φυσικά, οι ιδεολογικές εμμονές. </w:t>
      </w:r>
    </w:p>
    <w:p w14:paraId="3695023A" w14:textId="77777777" w:rsidR="006648D0" w:rsidRDefault="00CC2A7D">
      <w:pPr>
        <w:spacing w:line="600" w:lineRule="auto"/>
        <w:ind w:firstLine="851"/>
        <w:jc w:val="both"/>
        <w:rPr>
          <w:rFonts w:eastAsia="Times New Roman"/>
          <w:bCs/>
          <w:shd w:val="clear" w:color="auto" w:fill="FFFFFF"/>
        </w:rPr>
      </w:pPr>
      <w:r>
        <w:rPr>
          <w:rFonts w:eastAsia="Times New Roman"/>
          <w:bCs/>
          <w:shd w:val="clear" w:color="auto" w:fill="FFFFFF"/>
        </w:rPr>
        <w:t xml:space="preserve">Τα παραπάνω στοιχεία τα καταθέτω για τα Πρακτικά. </w:t>
      </w:r>
    </w:p>
    <w:p w14:paraId="3695023B" w14:textId="77777777" w:rsidR="006648D0" w:rsidRDefault="00CC2A7D">
      <w:pPr>
        <w:spacing w:line="600" w:lineRule="auto"/>
        <w:ind w:firstLine="720"/>
        <w:jc w:val="both"/>
        <w:rPr>
          <w:rFonts w:eastAsia="Times New Roman" w:cs="Times New Roman"/>
        </w:rPr>
      </w:pPr>
      <w:r>
        <w:rPr>
          <w:rFonts w:eastAsia="Times New Roman" w:cs="Times New Roman"/>
        </w:rPr>
        <w:t xml:space="preserve">(Στο σημείο αυτό η Υπουργός Διοικητικής </w:t>
      </w:r>
      <w:r>
        <w:rPr>
          <w:rFonts w:eastAsia="Times New Roman" w:cs="Times New Roman"/>
        </w:rPr>
        <w:t>Ανασυγκρότησης κ</w:t>
      </w:r>
      <w:r>
        <w:rPr>
          <w:rFonts w:eastAsia="Times New Roman" w:cs="Times New Roman"/>
        </w:rPr>
        <w:t>.</w:t>
      </w:r>
      <w:r>
        <w:rPr>
          <w:rFonts w:eastAsia="Times New Roman" w:cs="Times New Roman"/>
        </w:rPr>
        <w:t xml:space="preserve"> Όλγα Γεροβασίλη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695023C" w14:textId="77777777" w:rsidR="006648D0" w:rsidRDefault="00CC2A7D">
      <w:pPr>
        <w:spacing w:line="600" w:lineRule="auto"/>
        <w:ind w:firstLine="851"/>
        <w:jc w:val="both"/>
        <w:rPr>
          <w:rFonts w:eastAsia="Times New Roman"/>
          <w:bCs/>
          <w:shd w:val="clear" w:color="auto" w:fill="FFFFFF"/>
        </w:rPr>
      </w:pPr>
      <w:r>
        <w:rPr>
          <w:rFonts w:eastAsia="Times New Roman"/>
          <w:bCs/>
          <w:shd w:val="clear" w:color="auto" w:fill="FFFFFF"/>
        </w:rPr>
        <w:t>Επίσης, κατηγορηθήκαμε για τους μετακλητούς υπαλλήλους. Έγ</w:t>
      </w:r>
      <w:r>
        <w:rPr>
          <w:rFonts w:eastAsia="Times New Roman"/>
          <w:bCs/>
          <w:shd w:val="clear" w:color="auto" w:fill="FFFFFF"/>
        </w:rPr>
        <w:t xml:space="preserve">ινε μεγάλος θόρυβος στα ΜΜΕ, στις τηλεοράσεις, στη Βουλή, παντού, με κάθε ευκαιρία. Σύμφωνα με την τελευταία καταγραφή, οι μετακλητοί υπάλληλοι είναι δύο χιλιάδες εξήντα επτά. Και αυτό είναι έτσι, γιατί σε αντίθεση </w:t>
      </w:r>
      <w:r>
        <w:rPr>
          <w:rFonts w:eastAsia="Times New Roman"/>
          <w:bCs/>
          <w:shd w:val="clear" w:color="auto" w:fill="FFFFFF"/>
        </w:rPr>
        <w:lastRenderedPageBreak/>
        <w:t>με ό,τι ίσχυε μέχρι και πέρυσι, στους μετ</w:t>
      </w:r>
      <w:r>
        <w:rPr>
          <w:rFonts w:eastAsia="Times New Roman"/>
          <w:bCs/>
          <w:shd w:val="clear" w:color="auto" w:fill="FFFFFF"/>
        </w:rPr>
        <w:t xml:space="preserve">ακλητούς καταγράφονται όλοι οι συνεργάτες, δηλαδή οι επιστημονικοί συνεργάτες των Βουλευτών ανεξαρτήτως κόμματος, αυτοί που υπηρετούν σε κοινοβουλευτικές ομάδες και οι μετακλητοί των δημάρχων και των </w:t>
      </w:r>
      <w:r>
        <w:rPr>
          <w:rFonts w:eastAsia="Times New Roman"/>
          <w:bCs/>
          <w:shd w:val="clear" w:color="auto" w:fill="FFFFFF"/>
        </w:rPr>
        <w:t>Ο</w:t>
      </w:r>
      <w:r>
        <w:rPr>
          <w:rFonts w:eastAsia="Times New Roman"/>
          <w:bCs/>
          <w:shd w:val="clear" w:color="auto" w:fill="FFFFFF"/>
        </w:rPr>
        <w:t>ργανισμών Τοπικής Αυτοδιοίκησης. Δηλαδή, από αυτούς του</w:t>
      </w:r>
      <w:r>
        <w:rPr>
          <w:rFonts w:eastAsia="Times New Roman"/>
          <w:bCs/>
          <w:shd w:val="clear" w:color="auto" w:fill="FFFFFF"/>
        </w:rPr>
        <w:t xml:space="preserve">ς δύο χιλιάδες εξήντα επτά, οι πεντακόσιοι εξήντα επτά είναι επιστημονικοί συνεργάτες όλων των Βουλευτών, ανεξαρτήτως κομμάτων. Οι εκατόν πενήντα ένας είναι μετακλητοί που υπηρετούν στη Βουλή και τις κοινοβουλευτικές ομάδες όλων των κομμάτων. Οι εξακόσιοι </w:t>
      </w:r>
      <w:r>
        <w:rPr>
          <w:rFonts w:eastAsia="Times New Roman"/>
          <w:bCs/>
          <w:shd w:val="clear" w:color="auto" w:fill="FFFFFF"/>
        </w:rPr>
        <w:t xml:space="preserve">τριάντα ένας είναι μετακλητοί των δημάρχων και των λοιπών φορέων της </w:t>
      </w:r>
      <w:r>
        <w:rPr>
          <w:rFonts w:eastAsia="Times New Roman"/>
          <w:bCs/>
          <w:shd w:val="clear" w:color="auto" w:fill="FFFFFF"/>
        </w:rPr>
        <w:t>τοπικής α</w:t>
      </w:r>
      <w:r>
        <w:rPr>
          <w:rFonts w:eastAsia="Times New Roman"/>
          <w:bCs/>
          <w:shd w:val="clear" w:color="auto" w:fill="FFFFFF"/>
        </w:rPr>
        <w:t xml:space="preserve">υτοδιοίκησης. Σύνολο που δεν είναι στην Κυβέρνηση από τους δύο χιλιάδες, χίλιοι τριακόσιοι σαράντα εννέα. Αυτά είναι τα πραγματικά νούμερα, για να ξέρουμε για τι πράγμα μιλάμε. </w:t>
      </w:r>
    </w:p>
    <w:p w14:paraId="3695023D" w14:textId="77777777" w:rsidR="006648D0" w:rsidRDefault="00CC2A7D">
      <w:pPr>
        <w:spacing w:line="600" w:lineRule="auto"/>
        <w:ind w:firstLine="851"/>
        <w:jc w:val="both"/>
        <w:rPr>
          <w:rFonts w:eastAsia="Times New Roman"/>
          <w:bCs/>
          <w:shd w:val="clear" w:color="auto" w:fill="FFFFFF"/>
        </w:rPr>
      </w:pPr>
      <w:r>
        <w:rPr>
          <w:rFonts w:eastAsia="Times New Roman"/>
          <w:bCs/>
          <w:shd w:val="clear" w:color="auto" w:fill="FFFFFF"/>
        </w:rPr>
        <w:lastRenderedPageBreak/>
        <w:t xml:space="preserve">Τι έκαναν, όμως; Έκαναν το κόλπο παλιά. Δεν τους κατέγραφαν όλους αυτούς ως μετακλητούς. Δηλαδή, επιστημονικοί συνεργάτες και ειδικοί συνεργάτες δεν καταγράφονταν στους μετακλητούς. Εμείς το κάναμε αυτό, για να έχουμε μια πλήρη εικόνα. </w:t>
      </w:r>
    </w:p>
    <w:p w14:paraId="3695023E" w14:textId="77777777" w:rsidR="006648D0" w:rsidRDefault="00CC2A7D">
      <w:pPr>
        <w:spacing w:line="600" w:lineRule="auto"/>
        <w:ind w:firstLine="851"/>
        <w:jc w:val="both"/>
        <w:rPr>
          <w:rFonts w:eastAsia="Times New Roman"/>
          <w:color w:val="000000" w:themeColor="text1"/>
          <w:shd w:val="clear" w:color="auto" w:fill="FFFFFF"/>
        </w:rPr>
      </w:pPr>
      <w:r w:rsidRPr="00BD7950">
        <w:rPr>
          <w:rFonts w:eastAsia="Times New Roman"/>
          <w:color w:val="000000" w:themeColor="text1"/>
          <w:shd w:val="clear" w:color="auto" w:fill="FFFFFF"/>
        </w:rPr>
        <w:t xml:space="preserve">Αυτό σημαίνει ότι σε </w:t>
      </w:r>
      <w:r w:rsidRPr="00BD7950">
        <w:rPr>
          <w:rFonts w:eastAsia="Times New Roman"/>
          <w:bCs/>
          <w:color w:val="000000" w:themeColor="text1"/>
          <w:shd w:val="clear" w:color="auto" w:fill="FFFFFF"/>
        </w:rPr>
        <w:t xml:space="preserve">γραφείο </w:t>
      </w:r>
      <w:r w:rsidRPr="00BD7950">
        <w:rPr>
          <w:rFonts w:eastAsia="Times New Roman"/>
          <w:bCs/>
          <w:color w:val="000000" w:themeColor="text1"/>
          <w:shd w:val="clear" w:color="auto" w:fill="FFFFFF"/>
        </w:rPr>
        <w:t>Υπουργ</w:t>
      </w:r>
      <w:r w:rsidRPr="00BD7950">
        <w:rPr>
          <w:rFonts w:eastAsia="Times New Roman"/>
          <w:bCs/>
          <w:color w:val="000000" w:themeColor="text1"/>
          <w:shd w:val="clear" w:color="auto" w:fill="FFFFFF"/>
        </w:rPr>
        <w:t>ού</w:t>
      </w:r>
      <w:r w:rsidRPr="00BD7950">
        <w:rPr>
          <w:rFonts w:eastAsia="Times New Roman"/>
          <w:color w:val="000000" w:themeColor="text1"/>
          <w:shd w:val="clear" w:color="auto" w:fill="FFFFFF"/>
        </w:rPr>
        <w:t xml:space="preserve"> της κυβέρνησης Σαμαρά υπηρετούσαν πενήντα τρία άτομα και ως μετακλητοί εμφανίζονταν μόνο οκτώ. Αυτή είναι η διαφορά. </w:t>
      </w:r>
    </w:p>
    <w:p w14:paraId="3695023F" w14:textId="77777777" w:rsidR="006648D0" w:rsidRDefault="00CC2A7D">
      <w:pPr>
        <w:spacing w:line="600" w:lineRule="auto"/>
        <w:ind w:firstLine="851"/>
        <w:jc w:val="both"/>
        <w:rPr>
          <w:rFonts w:eastAsia="Times New Roman" w:cs="Times New Roman"/>
          <w:color w:val="000000" w:themeColor="text1"/>
        </w:rPr>
      </w:pPr>
      <w:r w:rsidRPr="00BD7950">
        <w:rPr>
          <w:rFonts w:eastAsia="Times New Roman"/>
          <w:color w:val="000000" w:themeColor="text1"/>
          <w:shd w:val="clear" w:color="auto" w:fill="FFFFFF"/>
        </w:rPr>
        <w:t xml:space="preserve">Κυρίες και κύριοι συνάδελφοι, τα παραπάνω στοιχεία είναι για να δοθούν κάποιες απαντήσεις, γιατί </w:t>
      </w:r>
      <w:r w:rsidRPr="00BD7950">
        <w:rPr>
          <w:rFonts w:eastAsia="Times New Roman"/>
          <w:bCs/>
          <w:color w:val="000000" w:themeColor="text1"/>
          <w:shd w:val="clear" w:color="auto" w:fill="FFFFFF"/>
        </w:rPr>
        <w:t>αυτ</w:t>
      </w:r>
      <w:r w:rsidRPr="00BD7950">
        <w:rPr>
          <w:rFonts w:eastAsia="Times New Roman"/>
          <w:bCs/>
          <w:color w:val="000000" w:themeColor="text1"/>
          <w:shd w:val="clear" w:color="auto" w:fill="FFFFFF"/>
        </w:rPr>
        <w:t xml:space="preserve">ός </w:t>
      </w:r>
      <w:r w:rsidRPr="00BD7950">
        <w:rPr>
          <w:rFonts w:eastAsia="Times New Roman"/>
          <w:color w:val="000000" w:themeColor="text1"/>
          <w:shd w:val="clear" w:color="auto" w:fill="FFFFFF"/>
        </w:rPr>
        <w:t xml:space="preserve">δεν είναι χώρος για να λαϊκίζουμε. </w:t>
      </w:r>
    </w:p>
    <w:p w14:paraId="36950240" w14:textId="77777777" w:rsidR="006648D0" w:rsidRDefault="00CC2A7D">
      <w:pPr>
        <w:spacing w:line="600" w:lineRule="auto"/>
        <w:ind w:firstLine="720"/>
        <w:jc w:val="both"/>
        <w:rPr>
          <w:rFonts w:eastAsia="Times New Roman" w:cs="Times New Roman"/>
          <w:szCs w:val="24"/>
        </w:rPr>
      </w:pPr>
      <w:r w:rsidRPr="00E92159">
        <w:rPr>
          <w:rFonts w:eastAsia="Times New Roman" w:cs="Times New Roman"/>
          <w:szCs w:val="24"/>
        </w:rPr>
        <w:t>Για εμάς, λοιπόν, το κράτος δεν πρέπει να είναι ούτε μικρό ούτε μεγάλο, το κράτος πρέπει να είναι όσο χρειάζεται, για να είναι ικανό να αντ</w:t>
      </w:r>
      <w:r w:rsidRPr="00E92159">
        <w:rPr>
          <w:rFonts w:eastAsia="Times New Roman" w:cs="Times New Roman"/>
          <w:szCs w:val="24"/>
        </w:rPr>
        <w:t>ε</w:t>
      </w:r>
      <w:r w:rsidRPr="00E92159">
        <w:rPr>
          <w:rFonts w:eastAsia="Times New Roman" w:cs="Times New Roman"/>
          <w:szCs w:val="24"/>
        </w:rPr>
        <w:t>πεξέλθει στις μεγάλες προκλήσεις της εποχής</w:t>
      </w:r>
      <w:r>
        <w:rPr>
          <w:rFonts w:eastAsia="Times New Roman" w:cs="Times New Roman"/>
          <w:szCs w:val="24"/>
        </w:rPr>
        <w:t xml:space="preserve">. </w:t>
      </w:r>
    </w:p>
    <w:p w14:paraId="3695024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Στο πλαίσιο αυτό διακηρυγμένος </w:t>
      </w:r>
      <w:r>
        <w:rPr>
          <w:rFonts w:eastAsia="Times New Roman" w:cs="Times New Roman"/>
          <w:szCs w:val="24"/>
        </w:rPr>
        <w:t>στόχος της Κυβέρνησης είναι η υλοποίηση κρίσιμων κοινωνικών παρεμβάσεων, η παραγωγική ανασυγκρότηση, η ανάπτυξη με δημοκρατικό σχεδιασμό και κοινωνική δικαιοσύνη και βεβαίως με επίτευξη των δημοσιονομικών στόχων. Όλα αυτά χωρίς διοικητική ανασυγκρότηση προ</w:t>
      </w:r>
      <w:r>
        <w:rPr>
          <w:rFonts w:eastAsia="Times New Roman" w:cs="Times New Roman"/>
          <w:szCs w:val="24"/>
        </w:rPr>
        <w:t>φανώς δεν νοούνται.</w:t>
      </w:r>
    </w:p>
    <w:p w14:paraId="3695024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προχωρούμε σε πραγματική μεταρρύθμιση του δημοσίου, ώστε η θετική πορεία της ελληνικής οικονομίας να ενισχύεται από την ύπαρξη ενός σύγχρονου και αποτελεσματικού διοικητικού μηχανισμού. </w:t>
      </w:r>
    </w:p>
    <w:p w14:paraId="3695024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Από το περασμένο κα</w:t>
      </w:r>
      <w:r>
        <w:rPr>
          <w:rFonts w:eastAsia="Times New Roman" w:cs="Times New Roman"/>
          <w:szCs w:val="24"/>
        </w:rPr>
        <w:t xml:space="preserve">λοκαίρι έχει ξεκινήσει μια μεγάλη προσπάθεια ανασυγκρότησης, που αποδεικνύει ότι η Κυβέρνηση έχει την πολιτική βούληση όχι απλώς να βγάλει τη χώρα από την κρίση αλλά να θέσει στέρεες βάσεις για την επόμενη ημέρα. </w:t>
      </w:r>
    </w:p>
    <w:p w14:paraId="3695024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Ο νόμος που ψηφίσαμε πρόσφατα για την κινη</w:t>
      </w:r>
      <w:r>
        <w:rPr>
          <w:rFonts w:eastAsia="Times New Roman" w:cs="Times New Roman"/>
          <w:szCs w:val="24"/>
        </w:rPr>
        <w:t xml:space="preserve">τικότητα απλοποιεί και εξορθολογίζει το σύστημα μετακινήσεων στο δημόσιο, ώστε να αναδειχθεί και να αξιοποιηθεί στο μέγιστο το πλούσιο σε εμπειρία και ικανότητες ανθρώπινο δυναμικό του. </w:t>
      </w:r>
    </w:p>
    <w:p w14:paraId="3695024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Στο νέο σύστημα επιχειρείται η ανακατανομή του προσωπικού και η κάλυψ</w:t>
      </w:r>
      <w:r>
        <w:rPr>
          <w:rFonts w:eastAsia="Times New Roman" w:cs="Times New Roman"/>
          <w:szCs w:val="24"/>
        </w:rPr>
        <w:t>η κενών θέσεων βάσει πραγματικών αναγκών του κάθε φορέα, χωρίς αδικαιολόγητες γραφειοκρατικές επιβαρύνσεις με μία μόνο τελική υπογραφή από τον φορέα υποδοχής. Οι μετατάξεις θα γίνουν ο κανόνας και οι αποσπάσεις η εξαίρεση, ούτως ώστε να σταματήσει το πελατ</w:t>
      </w:r>
      <w:r>
        <w:rPr>
          <w:rFonts w:eastAsia="Times New Roman" w:cs="Times New Roman"/>
          <w:szCs w:val="24"/>
        </w:rPr>
        <w:t>ειακό αυτό σύστημα αποσπάσεων</w:t>
      </w:r>
      <w:r>
        <w:rPr>
          <w:rFonts w:eastAsia="Times New Roman" w:cs="Times New Roman"/>
          <w:szCs w:val="24"/>
        </w:rPr>
        <w:t>,</w:t>
      </w:r>
      <w:r>
        <w:rPr>
          <w:rFonts w:eastAsia="Times New Roman" w:cs="Times New Roman"/>
          <w:szCs w:val="24"/>
        </w:rPr>
        <w:t xml:space="preserve"> που εξέθρεψαν για δεκαετίες προηγούμενες κυβερνήσεις.</w:t>
      </w:r>
    </w:p>
    <w:p w14:paraId="3695024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Κατηγορηθήκαμε για τον εθελοντικό χαρακτήρα της κινητικότητας, κυρίως από τη Νέα Δημοκρατία, που μας είπε ότι θα έπρεπε να είναι υ</w:t>
      </w:r>
      <w:r>
        <w:rPr>
          <w:rFonts w:eastAsia="Times New Roman" w:cs="Times New Roman"/>
          <w:szCs w:val="24"/>
        </w:rPr>
        <w:lastRenderedPageBreak/>
        <w:t>ποχρεωτική. Η υποχρεωτική κινητικότητα απ</w:t>
      </w:r>
      <w:r>
        <w:rPr>
          <w:rFonts w:eastAsia="Times New Roman" w:cs="Times New Roman"/>
          <w:szCs w:val="24"/>
        </w:rPr>
        <w:t>οδεδειγμένα είναι δυσλειτουργική και εξυπηρετεί πάλι μόνο πελατειακές σχέσεις μέσα από τον κανόνα των εξαιρέσεων, που χρόνια τώρα γεμίζουν υπουργικά και βουλευτικά γραφεία. Είναι αυτά τα ρουσφέτια που αποδεκάτισαν υπηρεσίες, για τις οποίες κάποιοι σήμερα λ</w:t>
      </w:r>
      <w:r>
        <w:rPr>
          <w:rFonts w:eastAsia="Times New Roman" w:cs="Times New Roman"/>
          <w:szCs w:val="24"/>
        </w:rPr>
        <w:t xml:space="preserve">ένε ότι είναι υποστελεχωμένες. Θα μεταρρυθμίσουμε, λοιπόν, το κράτος χωρίς πολιτικό αυταρχισμό. </w:t>
      </w:r>
    </w:p>
    <w:p w14:paraId="3695024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υλοποιούμε πραγματικές μεταρρυθμίσεις, όπως το Μητρώο Επιτελικών Στελεχών, τα ψηφιακά οργανογράμματα, την ψηφιακή υπογραφή και τη</w:t>
      </w:r>
      <w:r>
        <w:rPr>
          <w:rFonts w:eastAsia="Times New Roman" w:cs="Times New Roman"/>
          <w:szCs w:val="24"/>
        </w:rPr>
        <w:t xml:space="preserve">ν ψηφιακή διακίνηση εγγράφων, που όχι μόνο αναβαθμίζουν το δημόσιο αλλά έχουν σαφές και μετρήσιμο δημοσιονομικό αντίκρισμα. </w:t>
      </w:r>
    </w:p>
    <w:p w14:paraId="3695024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Μέσα από την πάταξη της γραφειοκρατίας το δημόσιο θα μπορούσε το 2017-2018 να εξοικονομήσει μέχρι και 800 εκατομμύρια ευρώ. </w:t>
      </w:r>
    </w:p>
    <w:p w14:paraId="3695024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Το ελλ</w:t>
      </w:r>
      <w:r>
        <w:rPr>
          <w:rFonts w:eastAsia="Times New Roman" w:cs="Times New Roman"/>
          <w:szCs w:val="24"/>
        </w:rPr>
        <w:t>ηνικό δημόσιο έχει δαπανήσει τα τελευταία δεκαπέντε χρόνια περίπου 6 δισεκατομμύρια ευρώ εμμένοντας στη χρήση χαρτιού και την έντυπη διακίνηση εγγράφων. Αντιλαμβάνεσθε τι σημαίνουν 6 δισεκατομμύρια ευρώ.</w:t>
      </w:r>
    </w:p>
    <w:p w14:paraId="3695024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Επίσης, πρόσφατα, στον ίδιο νόμο ψηφίσαμε και άλλες </w:t>
      </w:r>
      <w:r>
        <w:rPr>
          <w:rFonts w:eastAsia="Times New Roman" w:cs="Times New Roman"/>
          <w:szCs w:val="24"/>
        </w:rPr>
        <w:t>σημαντικές αλλαγές</w:t>
      </w:r>
      <w:r>
        <w:rPr>
          <w:rFonts w:eastAsia="Times New Roman" w:cs="Times New Roman"/>
          <w:szCs w:val="24"/>
        </w:rPr>
        <w:t>.</w:t>
      </w:r>
      <w:r>
        <w:rPr>
          <w:rFonts w:eastAsia="Times New Roman" w:cs="Times New Roman"/>
          <w:szCs w:val="24"/>
        </w:rPr>
        <w:t xml:space="preserve"> Αποκαταστήσαμε κοινωνική αδικία εις βάρος των ατόμων με αναπηρία, διαχρονική ανισότητα, που εξαιρούνταν από τις διαδικασίες διαγωνισμών ΑΣΕΠ. Με το τελευταίο νομοσχέδιο αυτή αποκαταστάθηκε και πλέον συμπεριλαμβάνονται. </w:t>
      </w:r>
    </w:p>
    <w:p w14:paraId="3695024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Φέραμε ευνοϊκές ρυθμίσεις, όπως η απόδοση άδειας για ασθένεια ανηλίκων τέκνων στους δημοσίους υπαλλήλους. Θα δικαιούνται πλέον άδεια τέσσερις ημέρες τον χρόνο με αποδοχές, σε περίπτωση ασθενείας των παιδιών τους, που προσαυξάνεται ελαφρά για τους πολύτεκνο</w:t>
      </w:r>
      <w:r>
        <w:rPr>
          <w:rFonts w:eastAsia="Times New Roman" w:cs="Times New Roman"/>
          <w:szCs w:val="24"/>
        </w:rPr>
        <w:t xml:space="preserve">υς και τις μονογονεϊκές οικογένειες. </w:t>
      </w:r>
    </w:p>
    <w:p w14:paraId="3695024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Θυμίζω ότι αυτό στο δημόσιο γινόταν οριζόντια και πάντα, μόνο που ήταν διαφορετικά</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εν ήταν θεσμοθετημένο αλλά ήταν πελατειακό και ρουσφετολογικό. </w:t>
      </w:r>
    </w:p>
    <w:p w14:paraId="3695024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Με στοχευμένες πλέον πολιτικές παρεμβάσεις δουλεύουμε</w:t>
      </w:r>
      <w:r>
        <w:rPr>
          <w:rFonts w:eastAsia="Times New Roman" w:cs="Times New Roman"/>
          <w:szCs w:val="24"/>
        </w:rPr>
        <w:t>,</w:t>
      </w:r>
      <w:r>
        <w:rPr>
          <w:rFonts w:eastAsia="Times New Roman" w:cs="Times New Roman"/>
          <w:szCs w:val="24"/>
        </w:rPr>
        <w:t xml:space="preserve"> για να ανατραπ</w:t>
      </w:r>
      <w:r>
        <w:rPr>
          <w:rFonts w:eastAsia="Times New Roman" w:cs="Times New Roman"/>
          <w:szCs w:val="24"/>
        </w:rPr>
        <w:t xml:space="preserve">ούν συσσωρευμένες αδικίες. </w:t>
      </w:r>
    </w:p>
    <w:p w14:paraId="3695024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Επίσης με τον ίδιο σκοπό θα διατεθούν σημαντικά κονδύλια μέσα στο 2017. Χρηματοδοτούνται δράσεις για τη βελτίωση της παραγωγικότητας και της ποιότητας των δημοσίων υπηρεσιών, για την άρση διοικητικών εμποδίων, για την αποφυγή δη</w:t>
      </w:r>
      <w:r>
        <w:rPr>
          <w:rFonts w:eastAsia="Times New Roman" w:cs="Times New Roman"/>
          <w:szCs w:val="24"/>
        </w:rPr>
        <w:t xml:space="preserve">μιουργίας συνθηκών αποκλεισμού από την κοινωνία της γνώσης, για τη διοικητική διαφάνεια, για την ανάπτυξη της ηλεκτρονικής διακυβέρνησης, για την εκπαίδευση των δημοσίων υπαλλήλων και για την ενίσχυση της διαπεριφερειακής συνεργασίας. </w:t>
      </w:r>
    </w:p>
    <w:p w14:paraId="3695024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 τακτικός προϋπολογ</w:t>
      </w:r>
      <w:r>
        <w:rPr>
          <w:rFonts w:eastAsia="Times New Roman" w:cs="Times New Roman"/>
          <w:szCs w:val="24"/>
        </w:rPr>
        <w:t xml:space="preserve">ισμός του Υπουργείου δεν μεταβάλλεται σε σχέση με το 2016, είναι στο ίδιο ύψος των 44 εκατομμυρίων ευρώ. </w:t>
      </w:r>
    </w:p>
    <w:p w14:paraId="3695025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Σε αυτό το σημείο θέλω να επισημάνω ότι δεν θα υπάρχει καμμία απόλυση στον δημόσιο τομέα στο μέλλον. Διότι και αυτή την παραφιλολογία την ακούμε τελευ</w:t>
      </w:r>
      <w:r>
        <w:rPr>
          <w:rFonts w:eastAsia="Times New Roman" w:cs="Times New Roman"/>
          <w:szCs w:val="24"/>
        </w:rPr>
        <w:t xml:space="preserve">ταία. </w:t>
      </w:r>
    </w:p>
    <w:p w14:paraId="3695025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Επίσης στο Πρόγραμμα Δημοσίων Επενδύσεων έχουν προϋπολογιστεί 140 εκατομμύρια ευρώ, με τα οποία σε συνεργασία και με το Υπουργείο Ψηφιακής Πολιτικής θα προχωρήσουμε άμεσα σε έργα αναγκαιότητας και σημαντικής αποτελεσματικότητας για τη διοικητική ανα</w:t>
      </w:r>
      <w:r>
        <w:rPr>
          <w:rFonts w:eastAsia="Times New Roman" w:cs="Times New Roman"/>
          <w:szCs w:val="24"/>
        </w:rPr>
        <w:t xml:space="preserve">συγκρότηση της χώρας. </w:t>
      </w:r>
    </w:p>
    <w:p w14:paraId="36950252"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Σχεδιάζει η σημερινή Κυβέρνηση μια δημόσια διοίκηση</w:t>
      </w:r>
      <w:r>
        <w:rPr>
          <w:rFonts w:eastAsia="Times New Roman"/>
          <w:szCs w:val="24"/>
        </w:rPr>
        <w:t>,</w:t>
      </w:r>
      <w:r>
        <w:rPr>
          <w:rFonts w:eastAsia="Times New Roman"/>
          <w:szCs w:val="24"/>
        </w:rPr>
        <w:t xml:space="preserve"> που πραγματικά θα ανταποκρίνεται στις ανάγκες της κοινωνίας. </w:t>
      </w:r>
      <w:r>
        <w:rPr>
          <w:rFonts w:eastAsia="Times New Roman"/>
          <w:szCs w:val="24"/>
        </w:rPr>
        <w:t>Γ</w:t>
      </w:r>
      <w:r>
        <w:rPr>
          <w:rFonts w:eastAsia="Times New Roman"/>
          <w:szCs w:val="24"/>
        </w:rPr>
        <w:t>ια μας αυτό σημαίνει ότι αλλάζει η σχέση του πολίτη με το κράτος. Θέλουμε ο πολίτης να αισθάνεται αξιοπρέπεια</w:t>
      </w:r>
      <w:r>
        <w:rPr>
          <w:rFonts w:eastAsia="Times New Roman"/>
          <w:szCs w:val="24"/>
        </w:rPr>
        <w:t>,</w:t>
      </w:r>
      <w:r>
        <w:rPr>
          <w:rFonts w:eastAsia="Times New Roman"/>
          <w:szCs w:val="24"/>
        </w:rPr>
        <w:t xml:space="preserve"> όταν συ</w:t>
      </w:r>
      <w:r>
        <w:rPr>
          <w:rFonts w:eastAsia="Times New Roman"/>
          <w:szCs w:val="24"/>
        </w:rPr>
        <w:t xml:space="preserve">ναλλάσσεται με το κράτος. </w:t>
      </w:r>
    </w:p>
    <w:p w14:paraId="36950253"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Κυρίες και κύριοι συνάδελφοι, τον περασμένο Μάιο διαψεύσαμε όσους έλεγαν ότι δεν θα κλείσει η πρώτη αξιολόγηση και απέχουμε ελάχιστα από το κλείσιμο της δεύτερης αξιολόγησης. Ξέρουμε όλοι</w:t>
      </w:r>
      <w:r>
        <w:rPr>
          <w:rFonts w:eastAsia="Times New Roman"/>
          <w:szCs w:val="24"/>
        </w:rPr>
        <w:t>,</w:t>
      </w:r>
      <w:r>
        <w:rPr>
          <w:rFonts w:eastAsia="Times New Roman"/>
          <w:szCs w:val="24"/>
        </w:rPr>
        <w:t xml:space="preserve"> ότι σε μία πραγματική διαπραγμάτευση τα </w:t>
      </w:r>
      <w:r>
        <w:rPr>
          <w:rFonts w:eastAsia="Times New Roman"/>
          <w:szCs w:val="24"/>
        </w:rPr>
        <w:t>μέρη κάθονται απέναντι και προσέρχονται με τις πιο σκληρές θέσεις από την κάθε πλευρά Έτσι η αξιολόγηση, πάντα, κλείνει στο τέλος.</w:t>
      </w:r>
    </w:p>
    <w:p w14:paraId="36950254"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ΣΠΥΡΙΔΩΝ – ΑΔΩΝΙΣ ΓΕΩΡΓΙΑΔΗΣ: </w:t>
      </w:r>
      <w:r>
        <w:rPr>
          <w:rFonts w:eastAsia="Times New Roman"/>
          <w:szCs w:val="24"/>
        </w:rPr>
        <w:t>Γελάτε κι εσείς. Ούτε εσείς δεν το πιστεύετε! Γελάτε ακόμα κι εσείς που το λέτε!</w:t>
      </w:r>
    </w:p>
    <w:p w14:paraId="36950255"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ΟΛΓΑ ΓΕΡΟΒΑΣΙΛ</w:t>
      </w:r>
      <w:r>
        <w:rPr>
          <w:rFonts w:eastAsia="Times New Roman"/>
          <w:b/>
          <w:szCs w:val="24"/>
        </w:rPr>
        <w:t>Η (Υπουργός Διοικητικής Ανασυγκρότησης):</w:t>
      </w:r>
      <w:r>
        <w:rPr>
          <w:rFonts w:eastAsia="Times New Roman"/>
          <w:szCs w:val="24"/>
        </w:rPr>
        <w:t xml:space="preserve"> Είχαμε ώρα να σας ακούσουμε.</w:t>
      </w:r>
    </w:p>
    <w:p w14:paraId="36950256"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Γεωργιάδη, σας παρακαλώ, μη διακόπτετε. </w:t>
      </w:r>
    </w:p>
    <w:p w14:paraId="36950257"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Κυρία Υπουργέ, σας παρακαλώ, συνεχίστε.</w:t>
      </w:r>
    </w:p>
    <w:p w14:paraId="36950258"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lastRenderedPageBreak/>
        <w:t>ΟΛΓΑ ΓΕΡΟΒΑΣΙΛΗ (Υπουργός Διοικητικής Ανασυγκρότησης):</w:t>
      </w:r>
      <w:r>
        <w:rPr>
          <w:rFonts w:eastAsia="Times New Roman"/>
          <w:szCs w:val="24"/>
        </w:rPr>
        <w:t xml:space="preserve"> Παρά, λοιπόν, τ</w:t>
      </w:r>
      <w:r>
        <w:rPr>
          <w:rFonts w:eastAsia="Times New Roman"/>
          <w:szCs w:val="24"/>
        </w:rPr>
        <w:t xml:space="preserve">ις μαξιμαλιστικές απαιτήσεις του Διεθνούς Νομισματικού Ταμείου, διαπραγματευόμαστε πραγματικά και για τα εργασιακά, εμμένοντας στο ευρωπαϊκό κεκτημένο και τις βέλτιστες ευρωπαϊκές πρακτικές. </w:t>
      </w:r>
      <w:r>
        <w:rPr>
          <w:rFonts w:eastAsia="Times New Roman"/>
          <w:szCs w:val="24"/>
        </w:rPr>
        <w:t>Θ</w:t>
      </w:r>
      <w:r>
        <w:rPr>
          <w:rFonts w:eastAsia="Times New Roman"/>
          <w:szCs w:val="24"/>
        </w:rPr>
        <w:t>α θέλαμε εδώ, πραγματικά, η Αξιωματική Αντιπολίτευση να ξεκαθαρί</w:t>
      </w:r>
      <w:r>
        <w:rPr>
          <w:rFonts w:eastAsia="Times New Roman"/>
          <w:szCs w:val="24"/>
        </w:rPr>
        <w:t>σει</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ίναι αυτό ιδεοληψία, είναι εμμονή της Κυβέρνησης η προσπάθεια, ο αγώνας, για τις συλλογικές διαπραγματεύσεις; Γιατί αυτό ακούσαμε, όπως ακούσαμε ότι αυτή η εμμονή μας καθυστερεί το κλείσιμο της αξιολόγησης.</w:t>
      </w:r>
    </w:p>
    <w:p w14:paraId="36950259"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Αγαπητοί συνάδελφοι, στο τελευταίο </w:t>
      </w:r>
      <w:r>
        <w:rPr>
          <w:rFonts w:eastAsia="Times New Roman"/>
          <w:szCs w:val="24"/>
          <w:lang w:val="en-US"/>
        </w:rPr>
        <w:t>Eurogrou</w:t>
      </w:r>
      <w:r>
        <w:rPr>
          <w:rFonts w:eastAsia="Times New Roman"/>
          <w:szCs w:val="24"/>
          <w:lang w:val="en-US"/>
        </w:rPr>
        <w:t>p</w:t>
      </w:r>
      <w:r>
        <w:rPr>
          <w:rFonts w:eastAsia="Times New Roman"/>
          <w:szCs w:val="24"/>
        </w:rPr>
        <w:t xml:space="preserve"> αποτυπώθηκε άλλη μία φορά η θετική πορεία της ελληνικής οικονομίας. Επίσης περισσότεροι στην Ευρώπη αναγνωρίζουν τη μεταρρυθμιστική προσπάθεια αυτής της Κυβέρνησης και την ανάγκη σταθερότητας βεβαίως στην Ευρωπαϊκή Ένωση. Αντί, λοιπόν, να κινδυνολογεί η </w:t>
      </w:r>
      <w:r>
        <w:rPr>
          <w:rFonts w:eastAsia="Times New Roman"/>
          <w:szCs w:val="24"/>
        </w:rPr>
        <w:t>Αντιπολίτευση, θα ήταν καλύτερα να πάρει θέση για τα εργασιακά, για το χρέος, για τα πλεονάσματα</w:t>
      </w:r>
      <w:r>
        <w:rPr>
          <w:rFonts w:eastAsia="Times New Roman"/>
          <w:szCs w:val="24"/>
        </w:rPr>
        <w:t>,</w:t>
      </w:r>
      <w:r>
        <w:rPr>
          <w:rFonts w:eastAsia="Times New Roman"/>
          <w:szCs w:val="24"/>
        </w:rPr>
        <w:t xml:space="preserve"> για τα οποία επιμένει να ξεχνά τι είχε συνυπογράψει με τους δανειστές. Η μνήμη </w:t>
      </w:r>
      <w:r>
        <w:rPr>
          <w:rFonts w:eastAsia="Times New Roman"/>
          <w:szCs w:val="24"/>
        </w:rPr>
        <w:lastRenderedPageBreak/>
        <w:t>είναι πολύτιμος σύμμαχος, όχι για να θολώσει την κρίση μας, αλλά απεναντίας για</w:t>
      </w:r>
      <w:r>
        <w:rPr>
          <w:rFonts w:eastAsia="Times New Roman"/>
          <w:szCs w:val="24"/>
        </w:rPr>
        <w:t xml:space="preserve"> να την προστατεύει. </w:t>
      </w:r>
    </w:p>
    <w:p w14:paraId="3695025A"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Την ώρα που γίνονται αποφασιστικά και σταθερά βήματα εξόδου από την κρίση, η Νέα Δημοκρατία, για πολλοστή φορά, κάνει σαν να μην κυβέρνησε ποτέ, σαν να μην υπήρξε. Επιχειρεί να ανακαταλάβει την εξουσία</w:t>
      </w:r>
      <w:r>
        <w:rPr>
          <w:rFonts w:eastAsia="Times New Roman"/>
          <w:szCs w:val="24"/>
        </w:rPr>
        <w:t>,</w:t>
      </w:r>
      <w:r>
        <w:rPr>
          <w:rFonts w:eastAsia="Times New Roman"/>
          <w:szCs w:val="24"/>
        </w:rPr>
        <w:t xml:space="preserve"> εξαπολύοντας κυριολεκτικά εκστρ</w:t>
      </w:r>
      <w:r>
        <w:rPr>
          <w:rFonts w:eastAsia="Times New Roman"/>
          <w:szCs w:val="24"/>
        </w:rPr>
        <w:t xml:space="preserve">ατεία λήθης για τα πάντα. Την ώρα που η ελληνική Κυβέρνηση παλεύει από θέσεις αρχών, επιχειρεί να θολώσει τα νερά, αποκρύπτοντας αυτό που για χρόνια υπαγόρευε τις πολιτικές της πράξεις. Την ιδεολογία της λιτότητας ως συγκολλητική ουσία των νεοσυντηρητικών </w:t>
      </w:r>
      <w:r>
        <w:rPr>
          <w:rFonts w:eastAsia="Times New Roman"/>
          <w:szCs w:val="24"/>
        </w:rPr>
        <w:t xml:space="preserve">και νεοφιλελεύθερων της Ευρώπης. </w:t>
      </w:r>
    </w:p>
    <w:p w14:paraId="3695025B"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Αυτή η Κυβέρνηση είναι η πρώτη Κυβέρνηση, η οποία παλεύει για να βγάλει την κοινωνία όρθια από την επιτροπεία των δανειστών</w:t>
      </w:r>
      <w:r>
        <w:rPr>
          <w:rFonts w:eastAsia="Times New Roman"/>
          <w:szCs w:val="24"/>
        </w:rPr>
        <w:t>,</w:t>
      </w:r>
      <w:r>
        <w:rPr>
          <w:rFonts w:eastAsia="Times New Roman"/>
          <w:szCs w:val="24"/>
        </w:rPr>
        <w:t xml:space="preserve"> χωρίς να κατηγορεί τον λαό, χωρίς να λέει ότι ευθύνεται ο λαός για την κατάσταση τη σημερινή. Διό</w:t>
      </w:r>
      <w:r>
        <w:rPr>
          <w:rFonts w:eastAsia="Times New Roman"/>
          <w:szCs w:val="24"/>
        </w:rPr>
        <w:t xml:space="preserve">τι, βεβαίως, υπάρχουν αναπόφευκτες δυσκολίες που συναντά ο ελληνικός λαός σε αυτόν τον δύσκολο πραγματικά δρόμο, αλλά </w:t>
      </w:r>
      <w:r>
        <w:rPr>
          <w:rFonts w:eastAsia="Times New Roman"/>
          <w:szCs w:val="24"/>
        </w:rPr>
        <w:lastRenderedPageBreak/>
        <w:t xml:space="preserve">γι’ αυτόν τον λαό θα αποδείξουμε ότι θα κάνουμε σε τέσσερα χρόνια, ό,τι δεν κατάφεραν να κάνουν αυτοί σε σαράντα χρόνια. </w:t>
      </w:r>
    </w:p>
    <w:p w14:paraId="3695025C"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Σας ευχαριστώ.</w:t>
      </w:r>
    </w:p>
    <w:p w14:paraId="3695025D"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w:t>
      </w:r>
      <w:r>
        <w:rPr>
          <w:rFonts w:eastAsia="Times New Roman"/>
          <w:szCs w:val="24"/>
        </w:rPr>
        <w:t>Χειροκροτήματα από την πτέρυγα του ΣΥΡΙΖΑ)</w:t>
      </w:r>
    </w:p>
    <w:p w14:paraId="3695025E"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Ευχαριστώ πολύ, κυρία Υπουργέ.</w:t>
      </w:r>
    </w:p>
    <w:p w14:paraId="3695025F"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Τον λόγο έχει ο κ. Θεόδωρος Φορτσάκης από τη Νέα Δημοκρατία και ύστερα ο κ. Πάντζας.</w:t>
      </w:r>
    </w:p>
    <w:p w14:paraId="36950260"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ΘΕΟΔΩΡΟΣ ΦΟΡΤΣΑΚΗΣ:</w:t>
      </w:r>
      <w:r>
        <w:rPr>
          <w:rFonts w:eastAsia="Times New Roman"/>
          <w:szCs w:val="24"/>
        </w:rPr>
        <w:t xml:space="preserve"> Ευχαριστώ πολύ, κύριε Πρόεδρε.</w:t>
      </w:r>
    </w:p>
    <w:p w14:paraId="36950261"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Κυρίες και κύριοι συνάδελφοι, δεν θα αναφερθώ ενδελεχώς σε νούμερα. Νομίζω ότι έχει γίνει μια εξαιρετική ανάλυση μεγεθών από τους προλαλήσαντες της Νέας Δημοκρατίας, ιδίως από τον </w:t>
      </w:r>
      <w:r>
        <w:rPr>
          <w:rFonts w:eastAsia="Times New Roman"/>
          <w:szCs w:val="24"/>
        </w:rPr>
        <w:t>ε</w:t>
      </w:r>
      <w:r>
        <w:rPr>
          <w:rFonts w:eastAsia="Times New Roman"/>
          <w:szCs w:val="24"/>
        </w:rPr>
        <w:t>ισηγητή μας, τον κ. Χατζηδάκη, αλλά και από άλλους συναδέλφους. Επομένως δε</w:t>
      </w:r>
      <w:r>
        <w:rPr>
          <w:rFonts w:eastAsia="Times New Roman"/>
          <w:szCs w:val="24"/>
        </w:rPr>
        <w:t xml:space="preserve">ν θα μιλήσω για νούμερα. </w:t>
      </w:r>
    </w:p>
    <w:p w14:paraId="36950262"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lastRenderedPageBreak/>
        <w:t>Θα εστιάσω σε τρία σημεία. Σημείο πρώτο</w:t>
      </w:r>
      <w:r>
        <w:rPr>
          <w:rFonts w:eastAsia="Times New Roman"/>
          <w:szCs w:val="24"/>
        </w:rPr>
        <w:t>.</w:t>
      </w:r>
      <w:r>
        <w:rPr>
          <w:rFonts w:eastAsia="Times New Roman"/>
          <w:szCs w:val="24"/>
        </w:rPr>
        <w:t xml:space="preserve"> </w:t>
      </w:r>
      <w:r>
        <w:rPr>
          <w:rFonts w:eastAsia="Times New Roman"/>
          <w:szCs w:val="24"/>
        </w:rPr>
        <w:t>Η</w:t>
      </w:r>
      <w:r>
        <w:rPr>
          <w:rFonts w:eastAsia="Times New Roman"/>
          <w:szCs w:val="24"/>
        </w:rPr>
        <w:t xml:space="preserve"> πρόσφατη απόφαση του </w:t>
      </w:r>
      <w:r>
        <w:rPr>
          <w:rFonts w:eastAsia="Times New Roman"/>
          <w:szCs w:val="24"/>
          <w:lang w:val="en-US"/>
        </w:rPr>
        <w:t>Eurogroup</w:t>
      </w:r>
      <w:r>
        <w:rPr>
          <w:rFonts w:eastAsia="Times New Roman"/>
          <w:szCs w:val="24"/>
        </w:rPr>
        <w:t>. Σημείο δεύτερο</w:t>
      </w:r>
      <w:r>
        <w:rPr>
          <w:rFonts w:eastAsia="Times New Roman"/>
          <w:szCs w:val="24"/>
        </w:rPr>
        <w:t>.</w:t>
      </w:r>
      <w:r>
        <w:rPr>
          <w:rFonts w:eastAsia="Times New Roman"/>
          <w:szCs w:val="24"/>
        </w:rPr>
        <w:t xml:space="preserve"> </w:t>
      </w:r>
      <w:r>
        <w:rPr>
          <w:rFonts w:eastAsia="Times New Roman"/>
          <w:szCs w:val="24"/>
        </w:rPr>
        <w:t>Ο</w:t>
      </w:r>
      <w:r>
        <w:rPr>
          <w:rFonts w:eastAsia="Times New Roman"/>
          <w:szCs w:val="24"/>
        </w:rPr>
        <w:t xml:space="preserve">ι θετικές προβλέψεις του </w:t>
      </w:r>
      <w:r>
        <w:rPr>
          <w:rFonts w:eastAsia="Times New Roman"/>
          <w:szCs w:val="24"/>
        </w:rPr>
        <w:t>π</w:t>
      </w:r>
      <w:r>
        <w:rPr>
          <w:rFonts w:eastAsia="Times New Roman"/>
          <w:szCs w:val="24"/>
        </w:rPr>
        <w:t>ροϋπολογισμού. Σημείο τρίτο</w:t>
      </w:r>
      <w:r>
        <w:rPr>
          <w:rFonts w:eastAsia="Times New Roman"/>
          <w:szCs w:val="24"/>
        </w:rPr>
        <w:t>.</w:t>
      </w:r>
      <w:r>
        <w:rPr>
          <w:rFonts w:eastAsia="Times New Roman"/>
          <w:szCs w:val="24"/>
        </w:rPr>
        <w:t xml:space="preserve"> </w:t>
      </w:r>
      <w:r>
        <w:rPr>
          <w:rFonts w:eastAsia="Times New Roman"/>
          <w:szCs w:val="24"/>
        </w:rPr>
        <w:t>Η</w:t>
      </w:r>
      <w:r>
        <w:rPr>
          <w:rFonts w:eastAsia="Times New Roman"/>
          <w:szCs w:val="24"/>
        </w:rPr>
        <w:t xml:space="preserve"> φοροκαταιγίδα η οποία πλήττει τους πολίτες το 2017. </w:t>
      </w:r>
    </w:p>
    <w:p w14:paraId="36950263"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 xml:space="preserve">Σημείο πρώτο, λοιπόν, είναι </w:t>
      </w:r>
      <w:r>
        <w:rPr>
          <w:rFonts w:eastAsia="Times New Roman"/>
          <w:szCs w:val="24"/>
        </w:rPr>
        <w:t xml:space="preserve">η πρόσφατη απόφαση του </w:t>
      </w:r>
      <w:r>
        <w:rPr>
          <w:rFonts w:eastAsia="Times New Roman"/>
          <w:szCs w:val="24"/>
          <w:lang w:val="en-US"/>
        </w:rPr>
        <w:t>Eurogroup</w:t>
      </w:r>
      <w:r>
        <w:rPr>
          <w:rFonts w:eastAsia="Times New Roman"/>
          <w:szCs w:val="24"/>
        </w:rPr>
        <w:t xml:space="preserve">, η οποία υποτίθεται ότι δίνει τη λύση στην περίφημη διαπραγμάτευση. Η διαπραγμάτευση είναι το μέγεθος που η Κυβέρνηση έχει θέσει ως κεντρικό έρεισμα της πολιτικής την οποία ασκεί και όλα γυρίζουν γύρω από αυτή την περίφημη </w:t>
      </w:r>
      <w:r>
        <w:rPr>
          <w:rFonts w:eastAsia="Times New Roman"/>
          <w:szCs w:val="24"/>
        </w:rPr>
        <w:t>διαπραγμάτευση. Δεν είναι καλό να αρνούμαστε ότι υπάρχει μία θετική εξέλιξη στο ότι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το </w:t>
      </w:r>
      <w:r>
        <w:rPr>
          <w:rFonts w:eastAsia="Times New Roman"/>
          <w:szCs w:val="24"/>
          <w:lang w:val="en-US"/>
        </w:rPr>
        <w:t>Eurogroup</w:t>
      </w:r>
      <w:r>
        <w:rPr>
          <w:rFonts w:eastAsia="Times New Roman"/>
          <w:szCs w:val="24"/>
        </w:rPr>
        <w:t xml:space="preserve"> κάτι έδωσε στην Ελλάδα. Αλλά αυτό το οποίο δίνει στην Ελλάδα το </w:t>
      </w:r>
      <w:r>
        <w:rPr>
          <w:rFonts w:eastAsia="Times New Roman"/>
          <w:szCs w:val="24"/>
          <w:lang w:val="en-US"/>
        </w:rPr>
        <w:t>Eurogroup</w:t>
      </w:r>
      <w:r>
        <w:rPr>
          <w:rFonts w:eastAsia="Times New Roman"/>
          <w:szCs w:val="24"/>
        </w:rPr>
        <w:t>,</w:t>
      </w:r>
      <w:r>
        <w:rPr>
          <w:rFonts w:eastAsia="Times New Roman"/>
          <w:szCs w:val="24"/>
        </w:rPr>
        <w:t xml:space="preserve"> είναι ελάχιστο έναντι αυτού που η Ελλάδα παραχωρεί. Είναι μια σταγόνα στο</w:t>
      </w:r>
      <w:r>
        <w:rPr>
          <w:rFonts w:eastAsia="Times New Roman"/>
          <w:szCs w:val="24"/>
        </w:rPr>
        <w:t xml:space="preserve">ν ωκεανό, διότι η ένταση του προβλήματος που αντιμετωπίζουμε σήμερα είναι τεράστια και δίνοντας το 3,5%, το οποίο δεν μπορέσαμε να αντιμετωπίσουμε, </w:t>
      </w:r>
      <w:r>
        <w:rPr>
          <w:rFonts w:eastAsia="Times New Roman"/>
          <w:szCs w:val="24"/>
        </w:rPr>
        <w:lastRenderedPageBreak/>
        <w:t xml:space="preserve">δεσμευόμαστε σε λύσεις οι οποίες θα μας οδηγούν σε συνεχή προβλήματα. </w:t>
      </w:r>
    </w:p>
    <w:p w14:paraId="36950264"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Είναι κρίμα που η Κυβέρνηση δεν κατόρ</w:t>
      </w:r>
      <w:r>
        <w:rPr>
          <w:rFonts w:eastAsia="Times New Roman"/>
          <w:szCs w:val="24"/>
        </w:rPr>
        <w:t xml:space="preserve">θωσε να διαπραγματευτεί με την ενδελέχεια εκείνη η οποία επιβαλλόταν, για να μπορέσουμε να πείσουμε τους εταίρους ότι έχουμε ένα πραγματικό πρόγραμμα μεταρρυθμίσεων, το οποίο μπορούμε να διαπραγματευτούμε για να επιτύχουμε χαμηλότερα πλεονάσματα, δίχως τα </w:t>
      </w:r>
      <w:r>
        <w:rPr>
          <w:rFonts w:eastAsia="Times New Roman"/>
          <w:szCs w:val="24"/>
        </w:rPr>
        <w:t xml:space="preserve">οποία η χώρα δεν θα μπορέσει να τα βγάλει πέρα εύκολα. </w:t>
      </w:r>
    </w:p>
    <w:p w14:paraId="36950265"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 xml:space="preserve">Η Κυβέρνηση, δυστυχώς, αποδεικνύεται όχι αρκετά ικανή για να συνομιλήσει αποτελεσματικά με τους εταίρους μας και αυτό δυστυχώς σε όλα τα επίπεδα. Ούτε τη δεύτερη αξιολόγηση μπορεί να κλείσει εγκαίρως </w:t>
      </w:r>
      <w:r>
        <w:rPr>
          <w:rFonts w:eastAsia="Times New Roman"/>
          <w:szCs w:val="24"/>
        </w:rPr>
        <w:t xml:space="preserve">ούτε το χρέος μπορεί να το ρυθμίσει όπως πρέπει ούτε μπορεί να βάλει τη χώρα εγκαίρως στην ποσοτική χαλάρωση. </w:t>
      </w:r>
    </w:p>
    <w:p w14:paraId="36950266"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lastRenderedPageBreak/>
        <w:t xml:space="preserve">Η διαρκής αυτή αποτυχία συνοδεύεται, δυστυχώς, διαρκώς από νέα μέτρα. Γιατί συμβαίνει αυτό; Γιατί απλούστατα η Κυβέρνηση δεν μπορεί να δώσει μια </w:t>
      </w:r>
      <w:r>
        <w:rPr>
          <w:rFonts w:eastAsia="Times New Roman"/>
          <w:szCs w:val="24"/>
        </w:rPr>
        <w:t>σταθερή κατεύθυνση στη χώρα. Θέλει ή δεν θέλει μεταρρυθμίσεις; Άκουσα την κυρία Υπουργό προηγουμένως να μιλάει για τη διοίκηση. Μα στη διοίκηση το ξέρουμε όλοι</w:t>
      </w:r>
      <w:r>
        <w:rPr>
          <w:rFonts w:eastAsia="Times New Roman"/>
          <w:szCs w:val="24"/>
        </w:rPr>
        <w:t>,</w:t>
      </w:r>
      <w:r>
        <w:rPr>
          <w:rFonts w:eastAsia="Times New Roman"/>
          <w:szCs w:val="24"/>
        </w:rPr>
        <w:t xml:space="preserve"> ότι τον τελευταίο καιρό έχουν προσληφθεί χιλιάδες πρόσωπα και μάλιστα χωρίς τη διαδικασία του Α</w:t>
      </w:r>
      <w:r>
        <w:rPr>
          <w:rFonts w:eastAsia="Times New Roman"/>
          <w:szCs w:val="24"/>
        </w:rPr>
        <w:t xml:space="preserve">ΣΕΠ. Έχουμε παρατάσεις συμβάσεων, έχουμε προσλήψεις, έχουμε αύξηση όλων αυτών των προσώπων χωρίς καν τη βασική κατοχύρωση της διαφάνειας. </w:t>
      </w:r>
    </w:p>
    <w:p w14:paraId="36950267"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Τη</w:t>
      </w:r>
      <w:r>
        <w:rPr>
          <w:rFonts w:eastAsia="Times New Roman"/>
          <w:szCs w:val="24"/>
        </w:rPr>
        <w:t>ν</w:t>
      </w:r>
      <w:r>
        <w:rPr>
          <w:rFonts w:eastAsia="Times New Roman"/>
          <w:szCs w:val="24"/>
        </w:rPr>
        <w:t xml:space="preserve"> </w:t>
      </w:r>
      <w:r>
        <w:rPr>
          <w:rFonts w:eastAsia="Times New Roman"/>
          <w:szCs w:val="24"/>
        </w:rPr>
        <w:t>«</w:t>
      </w:r>
      <w:r>
        <w:rPr>
          <w:rFonts w:eastAsia="Times New Roman"/>
          <w:szCs w:val="24"/>
        </w:rPr>
        <w:t>ΔΙΑΥΓΕΙΑ</w:t>
      </w:r>
      <w:r>
        <w:rPr>
          <w:rFonts w:eastAsia="Times New Roman"/>
          <w:szCs w:val="24"/>
        </w:rPr>
        <w:t>»</w:t>
      </w:r>
      <w:r>
        <w:rPr>
          <w:rFonts w:eastAsia="Times New Roman"/>
          <w:szCs w:val="24"/>
        </w:rPr>
        <w:t xml:space="preserve"> γιατί την καταργήσατε; Πού είναι η αντικειμενικότητα και η διαφάνεια της δημόσιας διοίκησης που θα έπρ</w:t>
      </w:r>
      <w:r>
        <w:rPr>
          <w:rFonts w:eastAsia="Times New Roman"/>
          <w:szCs w:val="24"/>
        </w:rPr>
        <w:t>επε να κατοχυρώσουμε; Θέλουμε ή δεν θέλουμε μείωση φόρων και δαπανών;</w:t>
      </w:r>
    </w:p>
    <w:p w14:paraId="36950268"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 xml:space="preserve">Άκουσα να μιλάτε, κυρία Υπουργέ, για μείωση δαπανών αλλά μειώσεις δαπανών τεράστιες μπορούν να επιτευχθούν. Δεν είναι μόνο το χαρτί </w:t>
      </w:r>
      <w:r>
        <w:rPr>
          <w:rFonts w:eastAsia="Times New Roman"/>
          <w:szCs w:val="24"/>
        </w:rPr>
        <w:lastRenderedPageBreak/>
        <w:t>που αναφέρατε. Είναι οι ηλεκτρικές λάμπες κι ένας σωρό</w:t>
      </w:r>
      <w:r>
        <w:rPr>
          <w:rFonts w:eastAsia="Times New Roman"/>
          <w:szCs w:val="24"/>
        </w:rPr>
        <w:t>ς ρυθμίσεις οι οποίες οδηγούν σε σπατάλη χρημάτων. Ποια είναι τα αποτελέσματα τα οποία πέτυχε η Κυβέρνηση μέσα σε αυτά τα δύο χρόνια που κυβερνά;</w:t>
      </w:r>
    </w:p>
    <w:p w14:paraId="36950269"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 xml:space="preserve">Θέλουμε ή δεν θέλουμε επενδύσεις; Δεν θα ξαναπώ αυτά που ακούστηκαν πολλές φορές για τη </w:t>
      </w:r>
      <w:r>
        <w:rPr>
          <w:rFonts w:eastAsia="Times New Roman"/>
          <w:szCs w:val="24"/>
        </w:rPr>
        <w:t>«</w:t>
      </w:r>
      <w:r>
        <w:rPr>
          <w:rFonts w:eastAsia="Times New Roman"/>
          <w:szCs w:val="24"/>
          <w:lang w:val="en-US"/>
        </w:rPr>
        <w:t>SOCAR</w:t>
      </w:r>
      <w:r>
        <w:rPr>
          <w:rFonts w:eastAsia="Times New Roman"/>
          <w:szCs w:val="24"/>
        </w:rPr>
        <w:t>»</w:t>
      </w:r>
      <w:r>
        <w:rPr>
          <w:rFonts w:eastAsia="Times New Roman"/>
          <w:szCs w:val="24"/>
        </w:rPr>
        <w:t xml:space="preserve">. Ξέρουμε όλοι </w:t>
      </w:r>
      <w:r>
        <w:rPr>
          <w:rFonts w:eastAsia="Times New Roman"/>
          <w:szCs w:val="24"/>
        </w:rPr>
        <w:t>ότι όλες οι επενδύσεις έχουν ουσιαστικά σταματήσει τα δύο τελευταία χρόνια, γιατί δεν υπάρχει κανείς</w:t>
      </w:r>
      <w:r>
        <w:rPr>
          <w:rFonts w:eastAsia="Times New Roman"/>
          <w:szCs w:val="24"/>
        </w:rPr>
        <w:t>,</w:t>
      </w:r>
      <w:r>
        <w:rPr>
          <w:rFonts w:eastAsia="Times New Roman"/>
          <w:szCs w:val="24"/>
        </w:rPr>
        <w:t xml:space="preserve"> ο οποίος θα δεχθεί να φέρει τα χρήματά του σε μια χώρα όπου θα εμπλακεί σε ατέρμονες διαδικασίες</w:t>
      </w:r>
      <w:r>
        <w:rPr>
          <w:rFonts w:eastAsia="Times New Roman"/>
          <w:szCs w:val="24"/>
        </w:rPr>
        <w:t>,</w:t>
      </w:r>
      <w:r>
        <w:rPr>
          <w:rFonts w:eastAsia="Times New Roman"/>
          <w:szCs w:val="24"/>
        </w:rPr>
        <w:t xml:space="preserve"> χωρίς να μπορέσει να πετύχει κανένα αποτέλεσμα.</w:t>
      </w:r>
    </w:p>
    <w:p w14:paraId="3695026A"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Θέλει επ</w:t>
      </w:r>
      <w:r>
        <w:rPr>
          <w:rFonts w:eastAsia="Times New Roman"/>
          <w:szCs w:val="24"/>
        </w:rPr>
        <w:t xml:space="preserve">ιτέλους η Κυβέρνηση να βγάλει τη χώρα από το τέλμα ή προτιμά να ικανοποιεί το στενό κομματικό συμφέρον σε βάρος όλων μας; </w:t>
      </w:r>
    </w:p>
    <w:p w14:paraId="3695026B"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Μου θυμίζει αυτή η ιστορία την οποία βιώνουμε</w:t>
      </w:r>
      <w:r>
        <w:rPr>
          <w:rFonts w:eastAsia="Times New Roman"/>
          <w:szCs w:val="24"/>
        </w:rPr>
        <w:t>,</w:t>
      </w:r>
      <w:r>
        <w:rPr>
          <w:rFonts w:eastAsia="Times New Roman"/>
          <w:szCs w:val="24"/>
        </w:rPr>
        <w:t xml:space="preserve"> αυτό το οποίο μαθαίναμε για το σκύλο και το ποτάμι. Είναι δύο μοναστήρια που τα χωρίζε</w:t>
      </w:r>
      <w:r>
        <w:rPr>
          <w:rFonts w:eastAsia="Times New Roman"/>
          <w:szCs w:val="24"/>
        </w:rPr>
        <w:t xml:space="preserve">ι ένα ποτάμι και μια χτυπάει την καμπάνα ο ένας καλόγερος και μια ο άλλος </w:t>
      </w:r>
      <w:r>
        <w:rPr>
          <w:rFonts w:eastAsia="Times New Roman"/>
          <w:szCs w:val="24"/>
        </w:rPr>
        <w:lastRenderedPageBreak/>
        <w:t>καλόγερος και πάει το σκυλάκι από τη μία στην άλλη πλευρά του ποταμού. Κάποια στιγμή αρχίζουν και χτυπάνε και οι δύο καλόγεροι την καμπάνα και ο σκύλος αρχίζει και πηγαινοέρχεται στο</w:t>
      </w:r>
      <w:r>
        <w:rPr>
          <w:rFonts w:eastAsia="Times New Roman"/>
          <w:szCs w:val="24"/>
        </w:rPr>
        <w:t xml:space="preserve"> ποτάμι χωρίς να βγαίνει ποτέ στην όχθη. Βέβαια τελικά ο σκύλος εξαντλείται και πνίγεται. </w:t>
      </w:r>
    </w:p>
    <w:p w14:paraId="3695026C"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Φοβάμαι ότι η χώρα μας στην ίδια κατάσταση βρίσκεται</w:t>
      </w:r>
      <w:r>
        <w:rPr>
          <w:rFonts w:eastAsia="Times New Roman"/>
          <w:szCs w:val="24"/>
        </w:rPr>
        <w:t>,</w:t>
      </w:r>
      <w:r>
        <w:rPr>
          <w:rFonts w:eastAsia="Times New Roman"/>
          <w:szCs w:val="24"/>
        </w:rPr>
        <w:t xml:space="preserve"> λόγω της ανικανότητας και της αναποφασιστικότητας που δείχνει η Κυβέρνηση. Μια μας πάτε από δω, μια μας πάτε απ</w:t>
      </w:r>
      <w:r>
        <w:rPr>
          <w:rFonts w:eastAsia="Times New Roman"/>
          <w:szCs w:val="24"/>
        </w:rPr>
        <w:t>ό κει και τελικά φοβάμαι ότι θα μας οδηγήσετε όλους στον πάτο.</w:t>
      </w:r>
    </w:p>
    <w:p w14:paraId="3695026D"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 xml:space="preserve">Θα ήθελα να σχολιάσω τις προβλέψεις του </w:t>
      </w:r>
      <w:r>
        <w:rPr>
          <w:rFonts w:eastAsia="Times New Roman"/>
          <w:szCs w:val="24"/>
        </w:rPr>
        <w:t>π</w:t>
      </w:r>
      <w:r>
        <w:rPr>
          <w:rFonts w:eastAsia="Times New Roman"/>
          <w:szCs w:val="24"/>
        </w:rPr>
        <w:t>ροϋπολογισμού ως προς τα θετικά του σημεία, γιατί</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δείχνει μια υπεραισιοδοξία ο </w:t>
      </w:r>
      <w:r>
        <w:rPr>
          <w:rFonts w:eastAsia="Times New Roman"/>
          <w:szCs w:val="24"/>
        </w:rPr>
        <w:t>π</w:t>
      </w:r>
      <w:r>
        <w:rPr>
          <w:rFonts w:eastAsia="Times New Roman"/>
          <w:szCs w:val="24"/>
        </w:rPr>
        <w:t xml:space="preserve">ροϋπολογισμός. Ανάπτυξη βλέπει ο </w:t>
      </w:r>
      <w:r>
        <w:rPr>
          <w:rFonts w:eastAsia="Times New Roman"/>
          <w:szCs w:val="24"/>
        </w:rPr>
        <w:t>π</w:t>
      </w:r>
      <w:r>
        <w:rPr>
          <w:rFonts w:eastAsia="Times New Roman"/>
          <w:szCs w:val="24"/>
        </w:rPr>
        <w:t xml:space="preserve">ροϋπολογισμός το 2017 σε </w:t>
      </w:r>
      <w:r>
        <w:rPr>
          <w:rFonts w:eastAsia="Times New Roman"/>
          <w:szCs w:val="24"/>
        </w:rPr>
        <w:t xml:space="preserve">ποσοστό 2,7%. Βλέπει αύξηση της ιδιωτικής κατανάλωσης και βλέπει και </w:t>
      </w:r>
      <w:r>
        <w:rPr>
          <w:rFonts w:eastAsia="Times New Roman"/>
          <w:szCs w:val="24"/>
        </w:rPr>
        <w:lastRenderedPageBreak/>
        <w:t>αύξηση των επενδύσεων. Διαβάζουμε για ανάκαμψη της οικονομίας, διαβάζουμε για αύξηση της απασχόλησης, διαβάζουμε για εμπιστοσύνη, για σταθερότητα.</w:t>
      </w:r>
    </w:p>
    <w:p w14:paraId="3695026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Πιστεύει κανείς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ότι όλα αυτ</w:t>
      </w:r>
      <w:r>
        <w:rPr>
          <w:rFonts w:eastAsia="Times New Roman" w:cs="Times New Roman"/>
          <w:szCs w:val="24"/>
        </w:rPr>
        <w:t xml:space="preserve">ά μπορούν να γίνουν πράξη; Σίγουρα δεν το πιστεύει μια σειρά ανεξάρτητων φορέων πάντως, που βρίσκουν τις προβλέψεις αυτές εξαιρετικά αισιόδοξες. Έχουν αρκετά προβληθεί για να τα επαναλάβω. </w:t>
      </w:r>
    </w:p>
    <w:p w14:paraId="3695026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 πιστεύουν μήπως οι πολίτες; Νομίζω ότι οι πολίτες μειδιούν, βλέ</w:t>
      </w:r>
      <w:r>
        <w:rPr>
          <w:rFonts w:eastAsia="Times New Roman" w:cs="Times New Roman"/>
          <w:szCs w:val="24"/>
        </w:rPr>
        <w:t>ποντας σήμερα από τα σπίτια τους εμάς</w:t>
      </w:r>
      <w:r>
        <w:rPr>
          <w:rFonts w:eastAsia="Times New Roman" w:cs="Times New Roman"/>
          <w:szCs w:val="24"/>
        </w:rPr>
        <w:t>,</w:t>
      </w:r>
      <w:r>
        <w:rPr>
          <w:rFonts w:eastAsia="Times New Roman" w:cs="Times New Roman"/>
          <w:szCs w:val="24"/>
        </w:rPr>
        <w:t xml:space="preserve"> να μιλάμε για αύξηση της ιδιωτικής κατανάλωσης, όταν ξέρουμε ότι οι φόροι και οι εισφορές τούς έχουν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ολοκληρωτικά τσακίσει. </w:t>
      </w:r>
    </w:p>
    <w:p w14:paraId="3695027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Πιστεύουν άραγε σε αυτά οι υποτιθέμενοι επίδοξοι επενδυτές; Ας ρωτήσουμε καλύτε</w:t>
      </w:r>
      <w:r>
        <w:rPr>
          <w:rFonts w:eastAsia="Times New Roman" w:cs="Times New Roman"/>
          <w:szCs w:val="24"/>
        </w:rPr>
        <w:t>ρα τους ξένους επενδυτές</w:t>
      </w:r>
      <w:r>
        <w:rPr>
          <w:rFonts w:eastAsia="Times New Roman" w:cs="Times New Roman"/>
          <w:szCs w:val="24"/>
        </w:rPr>
        <w:t>,</w:t>
      </w:r>
      <w:r>
        <w:rPr>
          <w:rFonts w:eastAsia="Times New Roman" w:cs="Times New Roman"/>
          <w:szCs w:val="24"/>
        </w:rPr>
        <w:t xml:space="preserve"> που μόλις πριν λίγες ημέρες εγκατέλειψαν τη ΔΕΣΦΑ. </w:t>
      </w:r>
    </w:p>
    <w:p w14:paraId="3695027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Εδώ γινόμαστε –φοβάμαι, κυρίες και κύριοι- μάρτυρες ενός οικονομικού σουρεαλισμού από μέρους της Κυβέρνησης. Σουρεαλισμός σημαίνει ότι έχουμε σύγχυση του ονείρου και της φαντασία</w:t>
      </w:r>
      <w:r>
        <w:rPr>
          <w:rFonts w:eastAsia="Times New Roman" w:cs="Times New Roman"/>
          <w:szCs w:val="24"/>
        </w:rPr>
        <w:t>ς με την καθημερινή πραγματικότητα. Έχουμε τη μεταφορά πέρα από την πραγματικότητα. Οι πιο πρόσφατοι οπαδοί του ρεύματος αυτού φοβάμαι ότι εντοπίζονται στο Υπουργείο Οικονομικών και δυστυχώς χωρίς την τέχνη των σουρεαλιστών. Η αλήθεια είναι ότι μόνο μια αν</w:t>
      </w:r>
      <w:r>
        <w:rPr>
          <w:rFonts w:eastAsia="Times New Roman" w:cs="Times New Roman"/>
          <w:szCs w:val="24"/>
        </w:rPr>
        <w:t xml:space="preserve">άπτυξη έχουμε επιτύχει, την ολοκληρωτική ανάπτυξη των φόρων. </w:t>
      </w:r>
    </w:p>
    <w:p w14:paraId="3695027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Κυκλοφορεί ένα πολύ ωραίο μήνυμα στο ίντερνετ και τα </w:t>
      </w:r>
      <w:r>
        <w:rPr>
          <w:rFonts w:eastAsia="Times New Roman" w:cs="Times New Roman"/>
          <w:szCs w:val="24"/>
          <w:lang w:val="en-US"/>
        </w:rPr>
        <w:t>sms</w:t>
      </w:r>
      <w:r>
        <w:rPr>
          <w:rFonts w:eastAsia="Times New Roman" w:cs="Times New Roman"/>
          <w:szCs w:val="24"/>
        </w:rPr>
        <w:t xml:space="preserve"> -θα το έχετε δει σίγουρα- που λέει: «Όταν αισθάνεσαι μόνος και όταν αισθάνεσαι εγκαταλειμμένος μη στενοχωριέσαι, υπάρχει κάποιος που δεν </w:t>
      </w:r>
      <w:r>
        <w:rPr>
          <w:rFonts w:eastAsia="Times New Roman" w:cs="Times New Roman"/>
          <w:szCs w:val="24"/>
        </w:rPr>
        <w:t xml:space="preserve">σε εγκαταλείπει ποτέ» </w:t>
      </w:r>
      <w:r>
        <w:rPr>
          <w:rFonts w:eastAsia="Times New Roman" w:cs="Times New Roman"/>
          <w:szCs w:val="24"/>
        </w:rPr>
        <w:t>κ</w:t>
      </w:r>
      <w:r>
        <w:rPr>
          <w:rFonts w:eastAsia="Times New Roman" w:cs="Times New Roman"/>
          <w:szCs w:val="24"/>
        </w:rPr>
        <w:t>αι από κάτω υπογράφει «Υπουργείο Οικονομικών, είμαστε η υπηρεσία των φόρων». Αυτό, λοιπόν, ας το έχουμε στον νου μας, γιατί</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έχουμε κάποιον που μας αγαπά και μας σκέπτεται συνεχώς</w:t>
      </w:r>
      <w:r>
        <w:rPr>
          <w:rFonts w:eastAsia="Times New Roman" w:cs="Times New Roman"/>
          <w:szCs w:val="24"/>
        </w:rPr>
        <w:t>!</w:t>
      </w:r>
    </w:p>
    <w:p w14:paraId="3695027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Κλείνω σε ένα λεπτό, κύριε Πρόεδρε, λέγο</w:t>
      </w:r>
      <w:r>
        <w:rPr>
          <w:rFonts w:eastAsia="Times New Roman" w:cs="Times New Roman"/>
          <w:szCs w:val="24"/>
        </w:rPr>
        <w:t>ντας δυο λόγια</w:t>
      </w:r>
      <w:r>
        <w:rPr>
          <w:rFonts w:eastAsia="Times New Roman" w:cs="Times New Roman"/>
          <w:szCs w:val="24"/>
        </w:rPr>
        <w:t>,</w:t>
      </w:r>
      <w:r>
        <w:rPr>
          <w:rFonts w:eastAsia="Times New Roman" w:cs="Times New Roman"/>
          <w:szCs w:val="24"/>
        </w:rPr>
        <w:t xml:space="preserve"> για τ</w:t>
      </w:r>
      <w:r>
        <w:rPr>
          <w:rFonts w:eastAsia="Times New Roman" w:cs="Times New Roman"/>
          <w:szCs w:val="24"/>
        </w:rPr>
        <w:t>ην</w:t>
      </w:r>
      <w:r>
        <w:rPr>
          <w:rFonts w:eastAsia="Times New Roman" w:cs="Times New Roman"/>
          <w:szCs w:val="24"/>
        </w:rPr>
        <w:t xml:space="preserve"> φοροκαταιγίδα που θα πλήξει τους πολίτες το 2017. Η φορολογία με απασχολεί, όπως ξέρετε, κυρίες και κύριοι συνάδελφοι, και θεωρητικά, αφού διδάσκω Φορολογικό Δίκαιο και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πολλές φορές εκπλήσσομαι με αυτό που συμβαίνει στο</w:t>
      </w:r>
      <w:r>
        <w:rPr>
          <w:rFonts w:eastAsia="Times New Roman" w:cs="Times New Roman"/>
          <w:szCs w:val="24"/>
        </w:rPr>
        <w:t xml:space="preserve">ν χώρο του Φορολογικού Δικαίου. Οι </w:t>
      </w:r>
      <w:r>
        <w:rPr>
          <w:rFonts w:eastAsia="Times New Roman" w:cs="Times New Roman"/>
          <w:szCs w:val="24"/>
        </w:rPr>
        <w:t>νέοι</w:t>
      </w:r>
      <w:r>
        <w:rPr>
          <w:rFonts w:eastAsia="Times New Roman" w:cs="Times New Roman"/>
          <w:szCs w:val="24"/>
        </w:rPr>
        <w:t xml:space="preserve"> φόροι είναι 2,5 δισεκατομμύρια, αύξηση ΦΠΑ στα τσιγάρα, στα καύσιμα, στην μπύρα στον καφέ και σε ένα σωρό άλλα αντικείμενα. Κυριαρχούν οι έμμεσοι φόροι, τους οποίους επιβαρύνονται όλοι ανεξαίρετα οι πολίτες. </w:t>
      </w:r>
    </w:p>
    <w:p w14:paraId="3695027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Κατεδαφ</w:t>
      </w:r>
      <w:r>
        <w:rPr>
          <w:rFonts w:eastAsia="Times New Roman" w:cs="Times New Roman"/>
          <w:szCs w:val="24"/>
        </w:rPr>
        <w:t>ίζεται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αυτή την ώρα η έννοια -που ωστόσο είναι συνταγματικά κατοχυρωμένη- της φοροδοτικής ικανότητας, που λέει το εξής απλό</w:t>
      </w:r>
      <w:r>
        <w:rPr>
          <w:rFonts w:eastAsia="Times New Roman" w:cs="Times New Roman"/>
          <w:szCs w:val="24"/>
        </w:rPr>
        <w:t>.</w:t>
      </w:r>
      <w:r>
        <w:rPr>
          <w:rFonts w:eastAsia="Times New Roman" w:cs="Times New Roman"/>
          <w:szCs w:val="24"/>
        </w:rPr>
        <w:t xml:space="preserve"> Κατανομή φορολογικών βαρών με βάση την οικονομική δύναμη του κάθε πολίτη. Πραγματικά αναρωτιέμαι</w:t>
      </w:r>
      <w:r>
        <w:rPr>
          <w:rFonts w:eastAsia="Times New Roman" w:cs="Times New Roman"/>
          <w:szCs w:val="24"/>
        </w:rPr>
        <w:t>,</w:t>
      </w:r>
      <w:r>
        <w:rPr>
          <w:rFonts w:eastAsia="Times New Roman" w:cs="Times New Roman"/>
          <w:szCs w:val="24"/>
        </w:rPr>
        <w:t xml:space="preserve"> γιατί η Κυβέρνηση επιμέν</w:t>
      </w:r>
      <w:r>
        <w:rPr>
          <w:rFonts w:eastAsia="Times New Roman" w:cs="Times New Roman"/>
          <w:szCs w:val="24"/>
        </w:rPr>
        <w:t xml:space="preserve">ει </w:t>
      </w:r>
      <w:r>
        <w:rPr>
          <w:rFonts w:eastAsia="Times New Roman" w:cs="Times New Roman"/>
          <w:szCs w:val="24"/>
        </w:rPr>
        <w:lastRenderedPageBreak/>
        <w:t xml:space="preserve">εδώ και τόσο καιρό στην έξαλλη αυτή επιβολή όλο και περισσότερων φόρων. Η φοροεπιδρομή δεν πλήττει μόνο την ανάπτυξη, πλήττει όλη τη δομή της οικονομίας μας. </w:t>
      </w:r>
    </w:p>
    <w:p w14:paraId="3695027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Γνωρίζω ότι είναι ανάγκη το κράτος να διασφαλίσει έσοδα, αλλά πρέπει αυτά να τα διασφαλίσει με</w:t>
      </w:r>
      <w:r>
        <w:rPr>
          <w:rFonts w:eastAsia="Times New Roman" w:cs="Times New Roman"/>
          <w:szCs w:val="24"/>
        </w:rPr>
        <w:t xml:space="preserve"> άλλους τρόπους και ειδικότερα με περιστολή δαπανών και με ενίσχυση των παραγωγικών δυνάμεων</w:t>
      </w:r>
      <w:r>
        <w:rPr>
          <w:rFonts w:eastAsia="Times New Roman" w:cs="Times New Roman"/>
          <w:szCs w:val="24"/>
        </w:rPr>
        <w:t>,</w:t>
      </w:r>
      <w:r>
        <w:rPr>
          <w:rFonts w:eastAsia="Times New Roman" w:cs="Times New Roman"/>
          <w:szCs w:val="24"/>
        </w:rPr>
        <w:t xml:space="preserve"> που θα φτιάξουν καινούργιο πλούτο και άρα καινούργιους φόρους και καινούργια έσοδα για το κράτος. </w:t>
      </w:r>
    </w:p>
    <w:p w14:paraId="3695027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Μόνο οι Οθωμανοί είχαν τη μανία αυτή να βάζουν φόρο</w:t>
      </w:r>
      <w:r>
        <w:rPr>
          <w:rFonts w:eastAsia="Times New Roman" w:cs="Times New Roman"/>
          <w:szCs w:val="24"/>
        </w:rPr>
        <w:t>υ</w:t>
      </w:r>
      <w:r>
        <w:rPr>
          <w:rFonts w:eastAsia="Times New Roman" w:cs="Times New Roman"/>
          <w:szCs w:val="24"/>
        </w:rPr>
        <w:t xml:space="preserve">ς παντού, στο θρήσκευμα, στην παρουσία, στην έπαρση της τοπικής σημαίας, ακόμα και στα δόντια έβαζαν φόρο, στο ψήσιμο παξιμαδιού, στον γάμο, στο μήκος των μαλλιών. Έχουμε γυρίσει μήπως στην </w:t>
      </w:r>
      <w:r>
        <w:rPr>
          <w:rFonts w:eastAsia="Times New Roman" w:cs="Times New Roman"/>
          <w:szCs w:val="24"/>
        </w:rPr>
        <w:t>ο</w:t>
      </w:r>
      <w:r>
        <w:rPr>
          <w:rFonts w:eastAsia="Times New Roman" w:cs="Times New Roman"/>
          <w:szCs w:val="24"/>
        </w:rPr>
        <w:t xml:space="preserve">θωμανική </w:t>
      </w:r>
      <w:r>
        <w:rPr>
          <w:rFonts w:eastAsia="Times New Roman" w:cs="Times New Roman"/>
          <w:szCs w:val="24"/>
        </w:rPr>
        <w:t>π</w:t>
      </w:r>
      <w:r>
        <w:rPr>
          <w:rFonts w:eastAsia="Times New Roman" w:cs="Times New Roman"/>
          <w:szCs w:val="24"/>
        </w:rPr>
        <w:t>ερίοδο; Φοβάμαι ότι οδηγούμαστε σε μια κατάσταση, η οπο</w:t>
      </w:r>
      <w:r>
        <w:rPr>
          <w:rFonts w:eastAsia="Times New Roman" w:cs="Times New Roman"/>
          <w:szCs w:val="24"/>
        </w:rPr>
        <w:t xml:space="preserve">ία είναι ολοκληρωτικά </w:t>
      </w:r>
      <w:r>
        <w:rPr>
          <w:rFonts w:eastAsia="Times New Roman" w:cs="Times New Roman"/>
          <w:szCs w:val="24"/>
        </w:rPr>
        <w:lastRenderedPageBreak/>
        <w:t xml:space="preserve">αδιέξοδη. Θα πρέπει να αλλάξουμε ρότα το ταχύτερο δυνατόν, διότι διαφορετικά η χώρα θα βυθιστεί ακόμα περισσότερο. </w:t>
      </w:r>
    </w:p>
    <w:p w14:paraId="3695027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Νομίζω ότι αυτός ο προϋπολογισμός</w:t>
      </w:r>
      <w:r>
        <w:rPr>
          <w:rFonts w:eastAsia="Times New Roman" w:cs="Times New Roman"/>
          <w:szCs w:val="24"/>
        </w:rPr>
        <w:t>,</w:t>
      </w:r>
      <w:r>
        <w:rPr>
          <w:rFonts w:eastAsia="Times New Roman" w:cs="Times New Roman"/>
          <w:szCs w:val="24"/>
        </w:rPr>
        <w:t xml:space="preserve"> μάς οδηγεί ακόμα ένα βήμα προς τα πίσω. Γι’ αυτόν τον λόγο θα τον καταψηφίσουμε.</w:t>
      </w:r>
    </w:p>
    <w:p w14:paraId="3695027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Ευχαριστώ πολύ, κύριοι συνάδελφοι.</w:t>
      </w:r>
    </w:p>
    <w:p w14:paraId="36950279"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695027A"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Ευχαριστούμε, κύριε Φορτσάκη. </w:t>
      </w:r>
    </w:p>
    <w:p w14:paraId="3695027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Τον λόγο έχει εκ μέρους του ΣΥΡΙΖΑ, ο Βουλευτής και συνάδελφος κ. Γεώργιος Πάντζας. </w:t>
      </w:r>
    </w:p>
    <w:p w14:paraId="3695027C"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ΓΕΩΡΓΙΟΣ ΠΑΝΤΖΑΣ: </w:t>
      </w:r>
      <w:r>
        <w:rPr>
          <w:rFonts w:eastAsia="Times New Roman" w:cs="Times New Roman"/>
          <w:szCs w:val="24"/>
        </w:rPr>
        <w:t>Ευχα</w:t>
      </w:r>
      <w:r>
        <w:rPr>
          <w:rFonts w:eastAsia="Times New Roman" w:cs="Times New Roman"/>
          <w:szCs w:val="24"/>
        </w:rPr>
        <w:t xml:space="preserve">ριστώ, κύριε Πρόεδρε. </w:t>
      </w:r>
    </w:p>
    <w:p w14:paraId="3695027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τρεις μέρες τώρα η Νέα Δημοκρατία δεν λέει στον κόσμο που μας παρακολουθεί</w:t>
      </w:r>
      <w:r>
        <w:rPr>
          <w:rFonts w:eastAsia="Times New Roman" w:cs="Times New Roman"/>
          <w:szCs w:val="24"/>
        </w:rPr>
        <w:t>,</w:t>
      </w:r>
      <w:r>
        <w:rPr>
          <w:rFonts w:eastAsia="Times New Roman" w:cs="Times New Roman"/>
          <w:szCs w:val="24"/>
        </w:rPr>
        <w:t xml:space="preserve"> ότι αυτή είναι που χρεωκόπησε </w:t>
      </w:r>
      <w:r>
        <w:rPr>
          <w:rFonts w:eastAsia="Times New Roman" w:cs="Times New Roman"/>
          <w:szCs w:val="24"/>
        </w:rPr>
        <w:lastRenderedPageBreak/>
        <w:t>τη χώρα, ότι είναι αυτή που μαζί με το ΠΑΣΟΚ επί σαράντα χρόνια εξαπάτησαν τον ελληνικό λαό, δημιο</w:t>
      </w:r>
      <w:r>
        <w:rPr>
          <w:rFonts w:eastAsia="Times New Roman" w:cs="Times New Roman"/>
          <w:szCs w:val="24"/>
        </w:rPr>
        <w:t xml:space="preserve">ύργησαν παθογένειες μη αναστρέψιμες, μόνο και μόνο για να διατηρούνται στην εξουσία. </w:t>
      </w:r>
    </w:p>
    <w:p w14:paraId="3695027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η Γ</w:t>
      </w:r>
      <w:r>
        <w:rPr>
          <w:rFonts w:eastAsia="Times New Roman" w:cs="Times New Roman"/>
          <w:szCs w:val="24"/>
        </w:rPr>
        <w:t>΄</w:t>
      </w:r>
      <w:r>
        <w:rPr>
          <w:rFonts w:eastAsia="Times New Roman" w:cs="Times New Roman"/>
          <w:szCs w:val="24"/>
        </w:rPr>
        <w:t xml:space="preserve"> Αντιπρόεδρος της Βουλής κ. </w:t>
      </w:r>
      <w:r w:rsidRPr="002529EF">
        <w:rPr>
          <w:rFonts w:eastAsia="Times New Roman" w:cs="Times New Roman"/>
          <w:b/>
          <w:szCs w:val="24"/>
        </w:rPr>
        <w:t>ΑΝΑΣΤΑΣΙΑ ΧΡΙΣΤΟΔΟΥΛΟΠΟΥΛΟΥ</w:t>
      </w:r>
      <w:r>
        <w:rPr>
          <w:rFonts w:eastAsia="Times New Roman" w:cs="Times New Roman"/>
          <w:szCs w:val="24"/>
        </w:rPr>
        <w:t>)</w:t>
      </w:r>
    </w:p>
    <w:p w14:paraId="3695027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Τρεις μέρες τώρα ακούγεται σε αυτή την Αίθουσα ότι διαλύσαμε</w:t>
      </w:r>
      <w:r>
        <w:rPr>
          <w:rFonts w:eastAsia="Times New Roman" w:cs="Times New Roman"/>
          <w:szCs w:val="24"/>
        </w:rPr>
        <w:t xml:space="preserve"> τη χώρα, την καταστρέψαμε, τη χρεώσαμε 86 εκατομμύρια, ότι διώχνει ο ΣΥΡΙΖΑ τις επενδύσεις. Άκουσον άκουσον!</w:t>
      </w:r>
    </w:p>
    <w:p w14:paraId="36950280" w14:textId="77777777" w:rsidR="006648D0" w:rsidRDefault="00CC2A7D">
      <w:pPr>
        <w:spacing w:line="600" w:lineRule="auto"/>
        <w:ind w:firstLine="720"/>
        <w:jc w:val="both"/>
        <w:rPr>
          <w:rFonts w:eastAsia="Times New Roman"/>
          <w:szCs w:val="24"/>
        </w:rPr>
      </w:pPr>
      <w:r>
        <w:rPr>
          <w:rFonts w:eastAsia="Times New Roman"/>
          <w:szCs w:val="24"/>
        </w:rPr>
        <w:t>Τα προηγούμενα δέκα χρόνια επί κυβερνήσεων ΠΑΣΟΚ και Νέα</w:t>
      </w:r>
      <w:r>
        <w:rPr>
          <w:rFonts w:eastAsia="Times New Roman"/>
          <w:szCs w:val="24"/>
        </w:rPr>
        <w:t>ς</w:t>
      </w:r>
      <w:r>
        <w:rPr>
          <w:rFonts w:eastAsia="Times New Roman"/>
          <w:szCs w:val="24"/>
        </w:rPr>
        <w:t xml:space="preserve"> Δημοκρατίας από την Ελλάδα έφυγαν εκατοντάδες επιχειρήσεις και μετακόμισαν στη Βουλγαρία</w:t>
      </w:r>
      <w:r>
        <w:rPr>
          <w:rFonts w:eastAsia="Times New Roman"/>
          <w:szCs w:val="24"/>
        </w:rPr>
        <w:t xml:space="preserve">, στα Σκόπια και μάλιστα επιδοτούμενες. Φταίει, όμως, ο ΣΥΡΙΖΑ τώρα. Εδώ ισχύει, βέβαια, η λαϊκή παροιμία που λέει «είπε ο γάιδαρος τον πετεινό κεφάλα». </w:t>
      </w:r>
    </w:p>
    <w:p w14:paraId="36950281" w14:textId="77777777" w:rsidR="006648D0" w:rsidRDefault="00CC2A7D">
      <w:pPr>
        <w:spacing w:line="600" w:lineRule="auto"/>
        <w:ind w:firstLine="720"/>
        <w:jc w:val="both"/>
        <w:rPr>
          <w:rFonts w:eastAsia="Times New Roman"/>
          <w:szCs w:val="24"/>
        </w:rPr>
      </w:pPr>
      <w:r>
        <w:rPr>
          <w:rFonts w:eastAsia="Times New Roman"/>
          <w:szCs w:val="24"/>
        </w:rPr>
        <w:lastRenderedPageBreak/>
        <w:t>Μας κατηγορούν για το ότι πήγαμε στην κηδεία του Φιντέλ Κάστρο, για το ότι ο Ομπάμα δεν έφαγε καλά στη</w:t>
      </w:r>
      <w:r>
        <w:rPr>
          <w:rFonts w:eastAsia="Times New Roman"/>
          <w:szCs w:val="24"/>
        </w:rPr>
        <w:t>ν Αθήνα, για το ότι δεν μιλάμε καλά αγγλικά, για το ότι φταίει ο ΣΥΡΙΖΑ</w:t>
      </w:r>
      <w:r>
        <w:rPr>
          <w:rFonts w:eastAsia="Times New Roman"/>
          <w:szCs w:val="24"/>
        </w:rPr>
        <w:t>,</w:t>
      </w:r>
      <w:r>
        <w:rPr>
          <w:rFonts w:eastAsia="Times New Roman"/>
          <w:szCs w:val="24"/>
        </w:rPr>
        <w:t xml:space="preserve"> που στην Αμερική βγήκε Πρόεδρος ο Τραμπ και διάφορα άλλα. Εδώ ισχύει μία άλλη λαϊκή ρήση που λέει «η τρέλα πάει σύννεφο». </w:t>
      </w:r>
    </w:p>
    <w:p w14:paraId="36950282" w14:textId="77777777" w:rsidR="006648D0" w:rsidRDefault="00CC2A7D">
      <w:pPr>
        <w:spacing w:line="600" w:lineRule="auto"/>
        <w:ind w:firstLine="720"/>
        <w:jc w:val="both"/>
        <w:rPr>
          <w:rFonts w:eastAsia="Times New Roman"/>
          <w:szCs w:val="24"/>
        </w:rPr>
      </w:pPr>
      <w:r>
        <w:rPr>
          <w:rFonts w:eastAsia="Times New Roman"/>
          <w:szCs w:val="24"/>
        </w:rPr>
        <w:t>Γι’ αυτό και άκουσα τον αγαπητό μου συνάδελφο από τη Νέα Δημ</w:t>
      </w:r>
      <w:r>
        <w:rPr>
          <w:rFonts w:eastAsia="Times New Roman"/>
          <w:szCs w:val="24"/>
        </w:rPr>
        <w:t xml:space="preserve">οκρατία, τον οποίον εκτιμώ, να αναφέρεται το πρωί σε μία ομιλία του σε «ψυχιατρείο». Δεν ξέρω, άποψή του είναι. Δεν πιστεύω να έφυγε από την πρώην εκλογική του περιφέρεια, την Κέρκυρα, γιατί εκεί έχει καλό ψυχιατρείο. </w:t>
      </w:r>
    </w:p>
    <w:p w14:paraId="36950283" w14:textId="77777777" w:rsidR="006648D0" w:rsidRDefault="00CC2A7D">
      <w:pPr>
        <w:spacing w:line="600" w:lineRule="auto"/>
        <w:ind w:firstLine="720"/>
        <w:jc w:val="both"/>
        <w:rPr>
          <w:rFonts w:eastAsia="Times New Roman"/>
          <w:szCs w:val="24"/>
        </w:rPr>
      </w:pPr>
      <w:r>
        <w:rPr>
          <w:rFonts w:eastAsia="Times New Roman"/>
          <w:szCs w:val="24"/>
        </w:rPr>
        <w:t>Πάμε παρακάτω. Κανένας, όμως, απ’ όλο</w:t>
      </w:r>
      <w:r>
        <w:rPr>
          <w:rFonts w:eastAsia="Times New Roman"/>
          <w:szCs w:val="24"/>
        </w:rPr>
        <w:t xml:space="preserve">υς εσάς δεν μπορεί να μας κατηγορήσει για τη φτώχεια, την ανεργία, την ανισότητα, τη διαπλοκή, τη διαφθορά, το ρουσφέτι και την κομπίνα, γιατί όλα αυτά είναι παρακαταθήκες του ΠΑΣΟΚ και της Νέας Δημοκρατίας στη χώρα. Είναι κληρονομιά </w:t>
      </w:r>
      <w:r>
        <w:rPr>
          <w:rFonts w:eastAsia="Times New Roman"/>
          <w:szCs w:val="24"/>
        </w:rPr>
        <w:lastRenderedPageBreak/>
        <w:t>των δικών σας κομμάτων</w:t>
      </w:r>
      <w:r>
        <w:rPr>
          <w:rFonts w:eastAsia="Times New Roman"/>
          <w:szCs w:val="24"/>
        </w:rPr>
        <w:t xml:space="preserve"> στη νεολαία, που σήμερα φεύγει τρεχάτη από τη χώρα. </w:t>
      </w:r>
    </w:p>
    <w:p w14:paraId="36950284" w14:textId="77777777" w:rsidR="006648D0" w:rsidRDefault="00CC2A7D">
      <w:pPr>
        <w:spacing w:line="600" w:lineRule="auto"/>
        <w:ind w:firstLine="720"/>
        <w:jc w:val="both"/>
        <w:rPr>
          <w:rFonts w:eastAsia="Times New Roman"/>
          <w:szCs w:val="24"/>
        </w:rPr>
      </w:pPr>
      <w:r>
        <w:rPr>
          <w:rFonts w:eastAsia="Times New Roman"/>
          <w:szCs w:val="24"/>
        </w:rPr>
        <w:t>Κυρίες και κύριοι Βουλευτές, έχει περάσει ένας χρόνος και πλέον από τις τελευταίες εκλογές και μπορούμε να δούμε τα θετικά αποτελέσματα της πολιτικής μας. Σε συνθήκες λιτότητας και δημοσιονομικής προσαρ</w:t>
      </w:r>
      <w:r>
        <w:rPr>
          <w:rFonts w:eastAsia="Times New Roman"/>
          <w:szCs w:val="24"/>
        </w:rPr>
        <w:t>μογής, μπορέσαμε και σταθήκαμε δίπλα στον πολίτη και στον κοινωνικά ασθενέστερο. Σε όλα τα πεδία, σε όλους τους τομείς, στην οικονομία, στην υγεία, στην παιδεία, στον αθλητισμό, στον πολιτισμό, καταφέραμε να σταθούμε όρθιοι. Καταφέραμε και κάναμε διαρθρωτι</w:t>
      </w:r>
      <w:r>
        <w:rPr>
          <w:rFonts w:eastAsia="Times New Roman"/>
          <w:szCs w:val="24"/>
        </w:rPr>
        <w:t>κές παρεμβάσεις, ουσιαστικές, που άλλες κυβερνήσεις θα απέφευγαν.</w:t>
      </w:r>
    </w:p>
    <w:p w14:paraId="36950285" w14:textId="77777777" w:rsidR="006648D0" w:rsidRDefault="00CC2A7D">
      <w:pPr>
        <w:spacing w:line="600" w:lineRule="auto"/>
        <w:ind w:firstLine="720"/>
        <w:jc w:val="both"/>
        <w:rPr>
          <w:rFonts w:eastAsia="Times New Roman"/>
          <w:szCs w:val="24"/>
        </w:rPr>
      </w:pPr>
      <w:r>
        <w:rPr>
          <w:rFonts w:eastAsia="Times New Roman"/>
          <w:szCs w:val="24"/>
        </w:rPr>
        <w:t xml:space="preserve">Όλα αυτά, βέβαια, αποτελούν συνέχεια στον </w:t>
      </w:r>
      <w:r>
        <w:rPr>
          <w:rFonts w:eastAsia="Times New Roman"/>
          <w:szCs w:val="24"/>
        </w:rPr>
        <w:t>π</w:t>
      </w:r>
      <w:r>
        <w:rPr>
          <w:rFonts w:eastAsia="Times New Roman"/>
          <w:szCs w:val="24"/>
        </w:rPr>
        <w:t xml:space="preserve">ροϋπολογισμό για το 2017. Είναι ένας </w:t>
      </w:r>
      <w:r>
        <w:rPr>
          <w:rFonts w:eastAsia="Times New Roman"/>
          <w:szCs w:val="24"/>
        </w:rPr>
        <w:t>π</w:t>
      </w:r>
      <w:r>
        <w:rPr>
          <w:rFonts w:eastAsia="Times New Roman"/>
          <w:szCs w:val="24"/>
        </w:rPr>
        <w:t xml:space="preserve">ροϋπολογισμός ρεαλιστικός και μετριοπαθής, που σηματοδοτεί το πέρασμα της χώρας από την ύφεση στην ανάπτυξη. </w:t>
      </w:r>
      <w:r>
        <w:rPr>
          <w:rFonts w:eastAsia="Times New Roman"/>
          <w:szCs w:val="24"/>
        </w:rPr>
        <w:t xml:space="preserve">Είναι </w:t>
      </w:r>
      <w:r>
        <w:rPr>
          <w:rFonts w:eastAsia="Times New Roman"/>
          <w:szCs w:val="24"/>
        </w:rPr>
        <w:lastRenderedPageBreak/>
        <w:t xml:space="preserve">ένας </w:t>
      </w:r>
      <w:r>
        <w:rPr>
          <w:rFonts w:eastAsia="Times New Roman"/>
          <w:szCs w:val="24"/>
        </w:rPr>
        <w:t>π</w:t>
      </w:r>
      <w:r>
        <w:rPr>
          <w:rFonts w:eastAsia="Times New Roman"/>
          <w:szCs w:val="24"/>
        </w:rPr>
        <w:t>ροϋπολογισμός που επιμένει να μεριμνά για τους κοινωνικά ασθενέστερους, με τα 760 του κοινωνικού εισοδήματος και με τα μέτρα για τα κόκκινα δάνεια των αδύναμων συμπολιτών μας και άλλα πολλά.</w:t>
      </w:r>
    </w:p>
    <w:p w14:paraId="36950286" w14:textId="77777777" w:rsidR="006648D0" w:rsidRDefault="00CC2A7D">
      <w:pPr>
        <w:spacing w:line="600" w:lineRule="auto"/>
        <w:ind w:firstLine="720"/>
        <w:jc w:val="both"/>
        <w:rPr>
          <w:rFonts w:eastAsia="Times New Roman"/>
          <w:szCs w:val="24"/>
        </w:rPr>
      </w:pPr>
      <w:r>
        <w:rPr>
          <w:rFonts w:eastAsia="Times New Roman"/>
          <w:szCs w:val="24"/>
        </w:rPr>
        <w:t xml:space="preserve">Είναι ένας </w:t>
      </w:r>
      <w:r>
        <w:rPr>
          <w:rFonts w:eastAsia="Times New Roman"/>
          <w:szCs w:val="24"/>
        </w:rPr>
        <w:t>π</w:t>
      </w:r>
      <w:r>
        <w:rPr>
          <w:rFonts w:eastAsia="Times New Roman"/>
          <w:szCs w:val="24"/>
        </w:rPr>
        <w:t>ροϋπολογισμός</w:t>
      </w:r>
      <w:r>
        <w:rPr>
          <w:rFonts w:eastAsia="Times New Roman"/>
          <w:szCs w:val="24"/>
        </w:rPr>
        <w:t>,</w:t>
      </w:r>
      <w:r>
        <w:rPr>
          <w:rFonts w:eastAsia="Times New Roman"/>
          <w:szCs w:val="24"/>
        </w:rPr>
        <w:t xml:space="preserve"> που έρχεται προς ψήφιση με</w:t>
      </w:r>
      <w:r>
        <w:rPr>
          <w:rFonts w:eastAsia="Times New Roman"/>
          <w:szCs w:val="24"/>
        </w:rPr>
        <w:t xml:space="preserve">τά από την ιστορική απόφαση του </w:t>
      </w:r>
      <w:r>
        <w:rPr>
          <w:rFonts w:eastAsia="Times New Roman"/>
          <w:szCs w:val="24"/>
          <w:lang w:val="en-US"/>
        </w:rPr>
        <w:t>Eurogroup</w:t>
      </w:r>
      <w:r>
        <w:rPr>
          <w:rFonts w:eastAsia="Times New Roman"/>
          <w:szCs w:val="24"/>
        </w:rPr>
        <w:t xml:space="preserve"> για μείωση του ελληνικού χρέους κατά 45 δισεκατομμύρια και μάλιστα χωρίς να πληρώσει κανένας, χωρίς να χαθεί ούτε </w:t>
      </w:r>
      <w:r>
        <w:rPr>
          <w:rFonts w:eastAsia="Times New Roman"/>
          <w:szCs w:val="24"/>
        </w:rPr>
        <w:t xml:space="preserve">1 </w:t>
      </w:r>
      <w:r>
        <w:rPr>
          <w:rFonts w:eastAsia="Times New Roman"/>
          <w:szCs w:val="24"/>
        </w:rPr>
        <w:t>ευρώ από τα ασφαλιστικά ταμεία και τις ελληνικές τράπεζες, μόνο και μόνο για να σωθούν οι ξένες τρ</w:t>
      </w:r>
      <w:r>
        <w:rPr>
          <w:rFonts w:eastAsia="Times New Roman"/>
          <w:szCs w:val="24"/>
        </w:rPr>
        <w:t>άπεζες.</w:t>
      </w:r>
    </w:p>
    <w:p w14:paraId="36950287" w14:textId="77777777" w:rsidR="006648D0" w:rsidRDefault="00CC2A7D">
      <w:pPr>
        <w:spacing w:line="600" w:lineRule="auto"/>
        <w:ind w:firstLine="720"/>
        <w:jc w:val="both"/>
        <w:rPr>
          <w:rFonts w:eastAsia="Times New Roman"/>
          <w:szCs w:val="24"/>
        </w:rPr>
      </w:pPr>
      <w:r>
        <w:rPr>
          <w:rFonts w:eastAsia="Times New Roman"/>
          <w:szCs w:val="24"/>
        </w:rPr>
        <w:t xml:space="preserve">Κυρίες και κύριοι Βουλευτές, έχουμε δύο τομείς σε αυτή τη χώρα οι οποίοι έρχονται από το μακρινό παρελθόν ως αλληλένδετοι πυλώνες της εσωτερικής αναζήτησης και ισορροπίας του ανθρώπου, τον αθλητισμό και τον πολιτισμό. </w:t>
      </w:r>
    </w:p>
    <w:p w14:paraId="36950288" w14:textId="77777777" w:rsidR="006648D0" w:rsidRDefault="00CC2A7D">
      <w:pPr>
        <w:spacing w:line="600" w:lineRule="auto"/>
        <w:ind w:firstLine="720"/>
        <w:jc w:val="both"/>
        <w:rPr>
          <w:rFonts w:eastAsia="Times New Roman"/>
          <w:szCs w:val="24"/>
        </w:rPr>
      </w:pPr>
      <w:r>
        <w:rPr>
          <w:rFonts w:eastAsia="Times New Roman"/>
          <w:szCs w:val="24"/>
        </w:rPr>
        <w:lastRenderedPageBreak/>
        <w:t>Θα σταθώ στον πρώτο για να σα</w:t>
      </w:r>
      <w:r>
        <w:rPr>
          <w:rFonts w:eastAsia="Times New Roman"/>
          <w:szCs w:val="24"/>
        </w:rPr>
        <w:t>ς πω τα εξής. Η Κυβέρνησή μας έχει να παρουσιάσει ένα πλούσιο έργο με δομικές παρεμβάσεις, οι οποίες μεταβάλλουν το παραδοσιακό δείγμα της πολιτικής που ήθελε τη Νέα Δημοκρατία και το ΠΑΣΟΚ να τα έχει καλά με τα συμφέροντα που λυμαίνονται τον επαγγελματικό</w:t>
      </w:r>
      <w:r>
        <w:rPr>
          <w:rFonts w:eastAsia="Times New Roman"/>
          <w:szCs w:val="24"/>
        </w:rPr>
        <w:t xml:space="preserve"> αθλητισμό και το ποδόσφαιρο και βασικά, να αγνοεί τον ερασιτεχνικό αθλητισμό. </w:t>
      </w:r>
    </w:p>
    <w:p w14:paraId="36950289" w14:textId="77777777" w:rsidR="006648D0" w:rsidRDefault="00CC2A7D">
      <w:pPr>
        <w:spacing w:line="600" w:lineRule="auto"/>
        <w:ind w:firstLine="720"/>
        <w:jc w:val="both"/>
        <w:rPr>
          <w:rFonts w:eastAsia="Times New Roman"/>
          <w:szCs w:val="24"/>
        </w:rPr>
      </w:pPr>
      <w:r>
        <w:rPr>
          <w:rFonts w:eastAsia="Times New Roman"/>
          <w:szCs w:val="24"/>
        </w:rPr>
        <w:t>Κόντρα σε όλα συγκρουστήκαμε και θα συνεχίσουμε σε αυτή την κατεύθυνση</w:t>
      </w:r>
      <w:r>
        <w:rPr>
          <w:rFonts w:eastAsia="Times New Roman"/>
          <w:szCs w:val="24"/>
        </w:rPr>
        <w:t>,</w:t>
      </w:r>
      <w:r>
        <w:rPr>
          <w:rFonts w:eastAsia="Times New Roman"/>
          <w:szCs w:val="24"/>
        </w:rPr>
        <w:t xml:space="preserve"> μέχρι να ξεβρωμίσει το ποδόσφαιρο που δηλητηριάζει καθημερινά τη νεολαία μας κι όχι μόνο. Θα συνεχίσουμε</w:t>
      </w:r>
      <w:r>
        <w:rPr>
          <w:rFonts w:eastAsia="Times New Roman"/>
          <w:szCs w:val="24"/>
        </w:rPr>
        <w:t xml:space="preserve"> και θα στηρίξουμε κατά προτεραιότητα τον ερασιτεχνικό αθλητισμό. Ένδειξη αυτού είναι και η σχετική αύξηση στον </w:t>
      </w:r>
      <w:r>
        <w:rPr>
          <w:rFonts w:eastAsia="Times New Roman"/>
          <w:szCs w:val="24"/>
        </w:rPr>
        <w:t>π</w:t>
      </w:r>
      <w:r>
        <w:rPr>
          <w:rFonts w:eastAsia="Times New Roman"/>
          <w:szCs w:val="24"/>
        </w:rPr>
        <w:t xml:space="preserve">ροϋπολογισμό για τον αθλητισμό κατά 5% περίπου. </w:t>
      </w:r>
    </w:p>
    <w:p w14:paraId="3695028A" w14:textId="77777777" w:rsidR="006648D0" w:rsidRDefault="00CC2A7D">
      <w:pPr>
        <w:spacing w:line="600" w:lineRule="auto"/>
        <w:ind w:firstLine="720"/>
        <w:jc w:val="both"/>
        <w:rPr>
          <w:rFonts w:eastAsia="Times New Roman"/>
          <w:szCs w:val="24"/>
        </w:rPr>
      </w:pPr>
      <w:r>
        <w:rPr>
          <w:rFonts w:eastAsia="Times New Roman"/>
          <w:szCs w:val="24"/>
        </w:rPr>
        <w:t>Γιατί ο ερασιτεχνικός αθλητισμός είναι αυτός που ανθίζει σε κάθε γειτονιά, σε κάθε οικογένεια,</w:t>
      </w:r>
      <w:r>
        <w:rPr>
          <w:rFonts w:eastAsia="Times New Roman"/>
          <w:szCs w:val="24"/>
        </w:rPr>
        <w:t xml:space="preserve"> είναι αυτός που διδάσκει τον υγιή ανταγωνισμό </w:t>
      </w:r>
      <w:r>
        <w:rPr>
          <w:rFonts w:eastAsia="Times New Roman"/>
          <w:szCs w:val="24"/>
        </w:rPr>
        <w:lastRenderedPageBreak/>
        <w:t>και το ευ αγωνίζεσθαι, που εφοδιάζει με ανεκτίμητα στοιχεία την προσωπικότητα του ανθρώπου. Εκεί θα βαδίσουμε, κόντρα σε παλιότερες πολιτικές άλλων κομμάτων. Γιατί αυτό μας επιτάσσει η αριστερή μας κουλτούρα κ</w:t>
      </w:r>
      <w:r>
        <w:rPr>
          <w:rFonts w:eastAsia="Times New Roman"/>
          <w:szCs w:val="24"/>
        </w:rPr>
        <w:t>αι</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ο πολιτισμός μας.</w:t>
      </w:r>
    </w:p>
    <w:p w14:paraId="3695028B" w14:textId="77777777" w:rsidR="006648D0" w:rsidRDefault="00CC2A7D">
      <w:pPr>
        <w:spacing w:line="600" w:lineRule="auto"/>
        <w:ind w:firstLine="720"/>
        <w:jc w:val="both"/>
        <w:rPr>
          <w:rFonts w:eastAsia="Times New Roman"/>
          <w:szCs w:val="24"/>
        </w:rPr>
      </w:pPr>
      <w:r>
        <w:rPr>
          <w:rFonts w:eastAsia="Times New Roman"/>
          <w:szCs w:val="24"/>
        </w:rPr>
        <w:t xml:space="preserve">Κυρίες και κύριοι Βουλευτές, έχουμε μία Ευρώπη που οι λαοί της αντιδρούν στις πολιτικές λιτότητας και στέλνουν ηχηρά μηνύματα μέσω δημοψηφισμάτων. </w:t>
      </w:r>
      <w:r>
        <w:rPr>
          <w:rFonts w:eastAsia="Times New Roman"/>
          <w:szCs w:val="24"/>
        </w:rPr>
        <w:t>Α</w:t>
      </w:r>
      <w:r>
        <w:rPr>
          <w:rFonts w:eastAsia="Times New Roman"/>
          <w:szCs w:val="24"/>
        </w:rPr>
        <w:t>πό την άλλη έχουμε την ηγεσία της Ευρώπης</w:t>
      </w:r>
      <w:r>
        <w:rPr>
          <w:rFonts w:eastAsia="Times New Roman"/>
          <w:szCs w:val="24"/>
        </w:rPr>
        <w:t xml:space="preserve"> μέσα σε συνθήκες μεγάλης οικονομικής κρίσης, να πιέζει τη χώρα μας με πρωτοφανή αδιαλλαξία για περισσότερη λιτότητα. </w:t>
      </w:r>
    </w:p>
    <w:p w14:paraId="3695028C" w14:textId="77777777" w:rsidR="006648D0" w:rsidRDefault="00CC2A7D">
      <w:pPr>
        <w:spacing w:line="600" w:lineRule="auto"/>
        <w:ind w:firstLine="720"/>
        <w:jc w:val="both"/>
        <w:rPr>
          <w:rFonts w:eastAsia="Times New Roman"/>
          <w:szCs w:val="24"/>
        </w:rPr>
      </w:pPr>
      <w:r>
        <w:rPr>
          <w:rFonts w:eastAsia="Times New Roman"/>
          <w:szCs w:val="24"/>
        </w:rPr>
        <w:t xml:space="preserve">Εμείς, λοιπόν, έχουμε ως μονόδρομο και ως απόλυτο στόχο την επιτυχία της χώρας. </w:t>
      </w:r>
      <w:r>
        <w:rPr>
          <w:rFonts w:eastAsia="Times New Roman"/>
          <w:szCs w:val="24"/>
        </w:rPr>
        <w:t>Σ</w:t>
      </w:r>
      <w:r>
        <w:rPr>
          <w:rFonts w:eastAsia="Times New Roman"/>
          <w:szCs w:val="24"/>
        </w:rPr>
        <w:t xml:space="preserve">ε αυτή τη στρατηγική, παρουσιάζουμε έναν ρεαλιστικό </w:t>
      </w:r>
      <w:r>
        <w:rPr>
          <w:rFonts w:eastAsia="Times New Roman"/>
          <w:szCs w:val="24"/>
        </w:rPr>
        <w:t>π</w:t>
      </w:r>
      <w:r>
        <w:rPr>
          <w:rFonts w:eastAsia="Times New Roman"/>
          <w:szCs w:val="24"/>
        </w:rPr>
        <w:t>ροϋ</w:t>
      </w:r>
      <w:r>
        <w:rPr>
          <w:rFonts w:eastAsia="Times New Roman"/>
          <w:szCs w:val="24"/>
        </w:rPr>
        <w:t>πολογισμό.</w:t>
      </w:r>
    </w:p>
    <w:p w14:paraId="3695028D" w14:textId="77777777" w:rsidR="006648D0" w:rsidRDefault="00CC2A7D">
      <w:pPr>
        <w:spacing w:line="600" w:lineRule="auto"/>
        <w:ind w:firstLine="720"/>
        <w:jc w:val="both"/>
        <w:rPr>
          <w:rFonts w:eastAsia="Times New Roman"/>
          <w:szCs w:val="24"/>
        </w:rPr>
      </w:pPr>
      <w:r>
        <w:rPr>
          <w:rFonts w:eastAsia="Times New Roman"/>
          <w:szCs w:val="24"/>
        </w:rPr>
        <w:t xml:space="preserve">Αυτή η Κυβέρνηση θα τα καταφέρει και θα βγάλει τη χώρα από την κρίση. Συνιστώ, λοιπόν, ηρεμία σε όλους και να λάβετε σοβαρά υπ’ όψιν </w:t>
      </w:r>
      <w:r>
        <w:rPr>
          <w:rFonts w:eastAsia="Times New Roman"/>
          <w:szCs w:val="24"/>
        </w:rPr>
        <w:lastRenderedPageBreak/>
        <w:t>σας,</w:t>
      </w:r>
      <w:r>
        <w:rPr>
          <w:rFonts w:eastAsia="Times New Roman"/>
          <w:szCs w:val="24"/>
        </w:rPr>
        <w:t xml:space="preserve"> ότι οι εκλογές θα γίνουν το φθινόπωρο του 2019. Ηρεμήστε, παρακαλώ. </w:t>
      </w:r>
    </w:p>
    <w:p w14:paraId="3695028E" w14:textId="77777777" w:rsidR="006648D0" w:rsidRDefault="00CC2A7D">
      <w:pPr>
        <w:spacing w:line="600" w:lineRule="auto"/>
        <w:ind w:firstLine="720"/>
        <w:jc w:val="both"/>
        <w:rPr>
          <w:rFonts w:eastAsia="Times New Roman"/>
          <w:szCs w:val="24"/>
        </w:rPr>
      </w:pPr>
      <w:r>
        <w:rPr>
          <w:rFonts w:eastAsia="Times New Roman"/>
          <w:szCs w:val="24"/>
        </w:rPr>
        <w:t>Σας ευχαριστώ.</w:t>
      </w:r>
    </w:p>
    <w:p w14:paraId="3695028F"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του ΣΥΡΙΖΑ)</w:t>
      </w:r>
    </w:p>
    <w:p w14:paraId="36950290"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r>
        <w:rPr>
          <w:rFonts w:eastAsia="Times New Roman" w:cs="Times New Roman"/>
          <w:szCs w:val="24"/>
        </w:rPr>
        <w:t>,</w:t>
      </w:r>
      <w:r>
        <w:rPr>
          <w:rFonts w:eastAsia="Times New Roman" w:cs="Times New Roman"/>
          <w:szCs w:val="24"/>
        </w:rPr>
        <w:t xml:space="preserve"> κύριε Πάντζα</w:t>
      </w:r>
      <w:r>
        <w:rPr>
          <w:rFonts w:eastAsia="Times New Roman" w:cs="Times New Roman"/>
          <w:szCs w:val="24"/>
        </w:rPr>
        <w:t>,</w:t>
      </w:r>
      <w:r>
        <w:rPr>
          <w:rFonts w:eastAsia="Times New Roman" w:cs="Times New Roman"/>
          <w:szCs w:val="24"/>
        </w:rPr>
        <w:t xml:space="preserve"> και για το ότι τηρήσατε τον χρόνο.</w:t>
      </w:r>
    </w:p>
    <w:p w14:paraId="3695029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Τον λόγο έχει ο κ. Χατζησάββας από τη Χρυσή Αυγή.</w:t>
      </w:r>
    </w:p>
    <w:p w14:paraId="36950292"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Ευχαριστώ.</w:t>
      </w:r>
    </w:p>
    <w:p w14:paraId="3695029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Έβλεπα χθες στο </w:t>
      </w:r>
      <w:r>
        <w:rPr>
          <w:rFonts w:eastAsia="Times New Roman" w:cs="Times New Roman"/>
          <w:szCs w:val="24"/>
        </w:rPr>
        <w:t>κ</w:t>
      </w:r>
      <w:r>
        <w:rPr>
          <w:rFonts w:eastAsia="Times New Roman" w:cs="Times New Roman"/>
          <w:szCs w:val="24"/>
        </w:rPr>
        <w:t xml:space="preserve">ανάλι της Βουλής την έννοια </w:t>
      </w:r>
      <w:r>
        <w:rPr>
          <w:rFonts w:eastAsia="Times New Roman" w:cs="Times New Roman"/>
          <w:szCs w:val="24"/>
        </w:rPr>
        <w:t>του προϋπολογισμού ως λέξη όταν άρχισε να εφαρμόζεται και έλεγε κάποιος ότι ξεκίνησε ως καταγραφή εσόδων-εξόδων</w:t>
      </w:r>
      <w:r>
        <w:rPr>
          <w:rFonts w:eastAsia="Times New Roman" w:cs="Times New Roman"/>
          <w:szCs w:val="24"/>
        </w:rPr>
        <w:t>,</w:t>
      </w:r>
      <w:r>
        <w:rPr>
          <w:rFonts w:eastAsia="Times New Roman" w:cs="Times New Roman"/>
          <w:szCs w:val="24"/>
        </w:rPr>
        <w:t xml:space="preserve"> προϋπολογίζοντας για το επόμενο έτος και τα έσοδα και τα έξοδα, αλλά κατάντησε από τα πρώτα χρόνια να είναι μια </w:t>
      </w:r>
      <w:r>
        <w:rPr>
          <w:rFonts w:eastAsia="Times New Roman" w:cs="Times New Roman"/>
          <w:szCs w:val="24"/>
        </w:rPr>
        <w:lastRenderedPageBreak/>
        <w:t>προσπάθεια κάλυψης του ελλείμμα</w:t>
      </w:r>
      <w:r>
        <w:rPr>
          <w:rFonts w:eastAsia="Times New Roman" w:cs="Times New Roman"/>
          <w:szCs w:val="24"/>
        </w:rPr>
        <w:t xml:space="preserve">τος, των δανείων που είχαν παρθεί ακόμα από το 1821 και χάθηκαν κάπου στη διαδρομή. </w:t>
      </w:r>
    </w:p>
    <w:p w14:paraId="3695029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Δεν υπάρχει νομίζω καλύτερη αποτύπωση αυτού που προσπαθούμε να κάνουμε σήμερα εδώ, να προϋπολογίσουμε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έσοδα και έξοδα για το 2017, εγγράφοντας εισπράξεις από μέτρ</w:t>
      </w:r>
      <w:r>
        <w:rPr>
          <w:rFonts w:eastAsia="Times New Roman" w:cs="Times New Roman"/>
          <w:szCs w:val="24"/>
        </w:rPr>
        <w:t xml:space="preserve">α που δεν θα αποδώσουν ποτέ. Δεν γίνεται να αποδώσουν, γιατί πλέον οι Έλληνες δεν μπορούν να πληρώσουν άλλα μέτρα. </w:t>
      </w:r>
    </w:p>
    <w:p w14:paraId="3695029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Παρουσιάζει ο ΣΥΡΙΖΑ ως νίκη την τελευταία συμφωνία. Δίκαιη κατανομή φόρων λένε κάποιοι ομιλητές. Ας το ακούσουν αυτό καλά οι αγρότες, οι ερ</w:t>
      </w:r>
      <w:r>
        <w:rPr>
          <w:rFonts w:eastAsia="Times New Roman" w:cs="Times New Roman"/>
          <w:szCs w:val="24"/>
        </w:rPr>
        <w:t xml:space="preserve">γάτες, οι ελεύθεροι επαγγελματίες που θα φορολογηθούν το 2017. Χαμηλότερη ανεργία, λέτε. Ας το ακούσουν αυτό καλά οι νέοι που θα φύγουν από την Ελλάδα το 2017. </w:t>
      </w:r>
    </w:p>
    <w:p w14:paraId="3695029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Αφαιρέσατε -άκουσα- με τα μαθηματικά σας τα κοινωνικά βάρη. Δηλαδή όλος ο ελληνικός λαός που μα</w:t>
      </w:r>
      <w:r>
        <w:rPr>
          <w:rFonts w:eastAsia="Times New Roman" w:cs="Times New Roman"/>
          <w:szCs w:val="24"/>
        </w:rPr>
        <w:t>στίζεται από αυτή τη φοροεπιδρομή</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έχει ομαδική παράκρουση, ψευδαισθήσεις. Υπάρχει</w:t>
      </w:r>
      <w:r>
        <w:rPr>
          <w:rFonts w:eastAsia="Times New Roman" w:cs="Times New Roman"/>
          <w:szCs w:val="24"/>
        </w:rPr>
        <w:t>,</w:t>
      </w:r>
      <w:r>
        <w:rPr>
          <w:rFonts w:eastAsia="Times New Roman" w:cs="Times New Roman"/>
          <w:szCs w:val="24"/>
        </w:rPr>
        <w:t xml:space="preserve"> λέτε</w:t>
      </w:r>
      <w:r>
        <w:rPr>
          <w:rFonts w:eastAsia="Times New Roman" w:cs="Times New Roman"/>
          <w:szCs w:val="24"/>
        </w:rPr>
        <w:t>,</w:t>
      </w:r>
      <w:r>
        <w:rPr>
          <w:rFonts w:eastAsia="Times New Roman" w:cs="Times New Roman"/>
          <w:szCs w:val="24"/>
        </w:rPr>
        <w:t xml:space="preserve"> ανάκαμψη και πραγματική ανάπτυξη, αντιγραφή δηλαδή 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Σαμαρά. Είδατε τι έπαθε ο Σαμαράς.</w:t>
      </w:r>
    </w:p>
    <w:p w14:paraId="3695029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Η Νέα Δημοκρατία τώρα ειρωνικά λέει ότι ο ΣΥΡΙΖΑ κατήργησε</w:t>
      </w:r>
      <w:r>
        <w:rPr>
          <w:rFonts w:eastAsia="Times New Roman" w:cs="Times New Roman"/>
          <w:szCs w:val="24"/>
        </w:rPr>
        <w:t xml:space="preserve"> τον ΕΝΦΙΑ, που δεν τον κατήργησε, πήγε τους μισθούς στα 750 ευρώ, που δεν τους πήγε, επανέφερε τον δέκατο τρίτο μισθό και σύνταξη, που δεν τα επανάφερε, ότι έσκισε τα μνημόνια, που δεν τα έσκισε αλλά έφερε και καινούρ</w:t>
      </w:r>
      <w:r>
        <w:rPr>
          <w:rFonts w:eastAsia="Times New Roman" w:cs="Times New Roman"/>
          <w:szCs w:val="24"/>
        </w:rPr>
        <w:t>γ</w:t>
      </w:r>
      <w:r>
        <w:rPr>
          <w:rFonts w:eastAsia="Times New Roman" w:cs="Times New Roman"/>
          <w:szCs w:val="24"/>
        </w:rPr>
        <w:t xml:space="preserve">ιο. </w:t>
      </w:r>
      <w:r>
        <w:rPr>
          <w:rFonts w:eastAsia="Times New Roman" w:cs="Times New Roman"/>
          <w:szCs w:val="24"/>
        </w:rPr>
        <w:t>Σ</w:t>
      </w:r>
      <w:r>
        <w:rPr>
          <w:rFonts w:eastAsia="Times New Roman" w:cs="Times New Roman"/>
          <w:szCs w:val="24"/>
        </w:rPr>
        <w:t>υνεχίζει η Νέα Δημοκρατία, όχι ε</w:t>
      </w:r>
      <w:r>
        <w:rPr>
          <w:rFonts w:eastAsia="Times New Roman" w:cs="Times New Roman"/>
          <w:szCs w:val="24"/>
        </w:rPr>
        <w:t xml:space="preserve">ιρωνικά, λέγοντας ότι επί των ημερών της υπήρξε ανάπτυξη. </w:t>
      </w:r>
    </w:p>
    <w:p w14:paraId="3695029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Η πραγματικότητα, όμως, είναι ότι επί των ημερών της, καθώς και του ΠΑΣΟΚ και των συγκυβερνήσεων, επιβλήθηκε ο ΕΝΦΙΑ, κόπηκαν ο δέκατος τρίτος μισθός και οι συντάξεις, επέβαλε δικά της μνημόνια και</w:t>
      </w:r>
      <w:r>
        <w:rPr>
          <w:rFonts w:eastAsia="Times New Roman" w:cs="Times New Roman"/>
          <w:szCs w:val="24"/>
        </w:rPr>
        <w:t xml:space="preserve"> στήριξε φυσικά και το μνημόνιο του ΣΥΡΙΖΑ.</w:t>
      </w:r>
    </w:p>
    <w:p w14:paraId="3695029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Στην αναφορά τώρα ότι οι φανατικοί ΣΥΡΙΖΑ-ΑΝΕΛ φέρνουν αντιλαϊκά μέτρα, εγώ λέω ότι η «χρήσιμη Αριστερά»</w:t>
      </w:r>
      <w:r>
        <w:rPr>
          <w:rFonts w:eastAsia="Times New Roman" w:cs="Times New Roman"/>
          <w:szCs w:val="24"/>
        </w:rPr>
        <w:t>,</w:t>
      </w:r>
      <w:r>
        <w:rPr>
          <w:rFonts w:eastAsia="Times New Roman" w:cs="Times New Roman"/>
          <w:szCs w:val="24"/>
        </w:rPr>
        <w:t xml:space="preserve"> απλά φέρνει μέτρα που εσείς οι φανατικοί του Σαμαρά, του Βενιζέλου και του Μητσοτάκη δεν θα μπορούσατε να </w:t>
      </w:r>
      <w:r>
        <w:rPr>
          <w:rFonts w:eastAsia="Times New Roman" w:cs="Times New Roman"/>
          <w:szCs w:val="24"/>
        </w:rPr>
        <w:t>περάσετε ποτέ. Βέβαια αυτοί επιβραβεύουν και τις εταιρείες που έφυγαν στη Βουλγαρία, ότι είναι εξωστρεφείς. Επικροτούν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και τις πολιτικές με τις οποίες τις ανάγκασε ο ΣΥΡΙΖΑ να φύγουν στη Βουλγαρία</w:t>
      </w:r>
      <w:r>
        <w:rPr>
          <w:rFonts w:eastAsia="Times New Roman" w:cs="Times New Roman"/>
          <w:szCs w:val="24"/>
        </w:rPr>
        <w:t>,</w:t>
      </w:r>
      <w:r>
        <w:rPr>
          <w:rFonts w:eastAsia="Times New Roman" w:cs="Times New Roman"/>
          <w:szCs w:val="24"/>
        </w:rPr>
        <w:t xml:space="preserve"> με αποτέλεσμα να υπάρχει αυτός ο οικονομικός μαρασμός στη </w:t>
      </w:r>
      <w:r>
        <w:rPr>
          <w:rFonts w:eastAsia="Times New Roman" w:cs="Times New Roman"/>
          <w:szCs w:val="24"/>
        </w:rPr>
        <w:t>β</w:t>
      </w:r>
      <w:r>
        <w:rPr>
          <w:rFonts w:eastAsia="Times New Roman" w:cs="Times New Roman"/>
          <w:szCs w:val="24"/>
        </w:rPr>
        <w:t>όρεια Ελλάδα.</w:t>
      </w:r>
    </w:p>
    <w:p w14:paraId="3695029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Συμφωνώ ότι τα μνημόνια φέρνουν επιτροπεία και συνεχή έλεγχο και επίσης συμφωνώ ότι και το πρόγραμμα θα πέσει έξω. Γιατί, όμως, αυτό το τέταρτο πρόγραμμα και το μνημόνιο θα πέσουν έξ</w:t>
      </w:r>
      <w:r>
        <w:rPr>
          <w:rFonts w:eastAsia="Times New Roman" w:cs="Times New Roman"/>
          <w:szCs w:val="24"/>
        </w:rPr>
        <w:t xml:space="preserve">ω; Θα πέσουν έξω όπως έπεσαν το πρώτο και το δεύτερο και τώρα θα πέσει και το τρίτο και εάν έρθει και τέταρτο, θα πέσει και αυτό. </w:t>
      </w:r>
      <w:r>
        <w:rPr>
          <w:rFonts w:eastAsia="Times New Roman" w:cs="Times New Roman"/>
          <w:szCs w:val="24"/>
        </w:rPr>
        <w:t>Τ</w:t>
      </w:r>
      <w:r>
        <w:rPr>
          <w:rFonts w:eastAsia="Times New Roman" w:cs="Times New Roman"/>
          <w:szCs w:val="24"/>
        </w:rPr>
        <w:t xml:space="preserve">ελικά η Ελλάδα θα πτωχεύσει </w:t>
      </w:r>
      <w:r>
        <w:rPr>
          <w:rFonts w:eastAsia="Times New Roman" w:cs="Times New Roman"/>
          <w:szCs w:val="24"/>
        </w:rPr>
        <w:lastRenderedPageBreak/>
        <w:t>όχι από λάθος εφαρμογή των μνημονίων και των εντολών αλλά από σωστή εφαρμογή. Αυτός είναι ο στόχο</w:t>
      </w:r>
      <w:r>
        <w:rPr>
          <w:rFonts w:eastAsia="Times New Roman" w:cs="Times New Roman"/>
          <w:szCs w:val="24"/>
        </w:rPr>
        <w:t xml:space="preserve">ς των κατοχικών </w:t>
      </w:r>
      <w:r>
        <w:rPr>
          <w:rFonts w:eastAsia="Times New Roman" w:cs="Times New Roman"/>
          <w:szCs w:val="24"/>
        </w:rPr>
        <w:t>θ</w:t>
      </w:r>
      <w:r>
        <w:rPr>
          <w:rFonts w:eastAsia="Times New Roman" w:cs="Times New Roman"/>
          <w:szCs w:val="24"/>
        </w:rPr>
        <w:t>εσμών.</w:t>
      </w:r>
    </w:p>
    <w:p w14:paraId="3695029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 Ο κόσμος λέει «δεν βλέπουν ότι το πρόγραμμα δεν βγαίνει με αυτούς τους φόρους;». Το βλέπουν. Αυτό θέλουν, να μη βγει, να μας εξαθλιώσουν. Δεν δώσαμε τη μάχη το 2010 όταν ήμασταν ισχυροί. Μας σέρνουν τώρα με εκβιασμό σε μάχη, αφού έ</w:t>
      </w:r>
      <w:r>
        <w:rPr>
          <w:rFonts w:eastAsia="Times New Roman" w:cs="Times New Roman"/>
          <w:szCs w:val="24"/>
        </w:rPr>
        <w:t xml:space="preserve">χουμε τρέξει πρώτα έναν μνημονιακό μαραθώνιο. Όλος ο πλούτος της Ελλάδας μπήκε σε ενέχυρο με τα μνημόνια. </w:t>
      </w:r>
    </w:p>
    <w:p w14:paraId="3695029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Όταν μπαίνει κάτι σε ενέχυρο, στην πραγματικότητα το ενεχυροδανειστήριο δεν θέλει ποτέ να πληρωθεί αυτό που χρωστάς, για να πάρει το αντικείμενο το ο</w:t>
      </w:r>
      <w:r>
        <w:rPr>
          <w:rFonts w:eastAsia="Times New Roman" w:cs="Times New Roman"/>
          <w:szCs w:val="24"/>
        </w:rPr>
        <w:t>ποίο είναι πολλαπλάσιας αξίας. Σε ενεχυρίαση είναι, λοιπόν, ο πλούτος της Ελλάδας. Δεν θέλουν να πληρώσουμε. Θέλουν να μας τα πάρουν όλα</w:t>
      </w:r>
      <w:r>
        <w:rPr>
          <w:rFonts w:eastAsia="Times New Roman" w:cs="Times New Roman"/>
          <w:szCs w:val="24"/>
        </w:rPr>
        <w:t>,</w:t>
      </w:r>
      <w:r>
        <w:rPr>
          <w:rFonts w:eastAsia="Times New Roman" w:cs="Times New Roman"/>
          <w:szCs w:val="24"/>
        </w:rPr>
        <w:t xml:space="preserve"> όταν θα πέσουμε έξω. Το πρόβλημα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δημιουργήθηκε από αυτή την ευρωπαϊκή διακυβέρνηση που έρχονται, δίνουν εντολ</w:t>
      </w:r>
      <w:r>
        <w:rPr>
          <w:rFonts w:eastAsia="Times New Roman" w:cs="Times New Roman"/>
          <w:szCs w:val="24"/>
        </w:rPr>
        <w:t xml:space="preserve">ές, και εσείς τρέχετε να εκτελέσετε. </w:t>
      </w:r>
    </w:p>
    <w:p w14:paraId="3695029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Καταργήθηκε η εθνική ανεξαρτησία των κρατών. Εσείς συνεχίζετε τώρα να ψάχνετε λύση</w:t>
      </w:r>
      <w:r>
        <w:rPr>
          <w:rFonts w:eastAsia="Times New Roman" w:cs="Times New Roman"/>
          <w:szCs w:val="24"/>
        </w:rPr>
        <w:t>,</w:t>
      </w:r>
      <w:r>
        <w:rPr>
          <w:rFonts w:eastAsia="Times New Roman" w:cs="Times New Roman"/>
          <w:szCs w:val="24"/>
        </w:rPr>
        <w:t xml:space="preserve"> σε αυτούς που μας το δημιούργησαν. </w:t>
      </w:r>
    </w:p>
    <w:p w14:paraId="3695029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Δεν είμαστε ανεξάρτητο κράτος. Μας λένε ακόμα και πότε θα γίνουν εκλογές. Κουμάντο κάνουν οι πολυε</w:t>
      </w:r>
      <w:r>
        <w:rPr>
          <w:rFonts w:eastAsia="Times New Roman" w:cs="Times New Roman"/>
          <w:szCs w:val="24"/>
        </w:rPr>
        <w:t xml:space="preserve">θνικές και οι τράπεζες. Είδαμε και </w:t>
      </w:r>
      <w:r>
        <w:rPr>
          <w:rFonts w:eastAsia="Times New Roman" w:cs="Times New Roman"/>
          <w:szCs w:val="24"/>
          <w:lang w:val="en-US"/>
        </w:rPr>
        <w:t>Black</w:t>
      </w:r>
      <w:r>
        <w:rPr>
          <w:rFonts w:eastAsia="Times New Roman" w:cs="Times New Roman"/>
          <w:szCs w:val="24"/>
        </w:rPr>
        <w:t xml:space="preserve"> </w:t>
      </w:r>
      <w:r>
        <w:rPr>
          <w:rFonts w:eastAsia="Times New Roman" w:cs="Times New Roman"/>
          <w:szCs w:val="24"/>
          <w:lang w:val="en-US"/>
        </w:rPr>
        <w:t>Friday</w:t>
      </w:r>
      <w:r>
        <w:rPr>
          <w:rFonts w:eastAsia="Times New Roman" w:cs="Times New Roman"/>
          <w:szCs w:val="24"/>
        </w:rPr>
        <w:t xml:space="preserve"> επί των ημερών σας, ενάντια στις μικρές επιχειρήσεις που δεν θα μπορούσαν φυσικά να κάνουν τις προσφορές που κάνουν οι μεγάλες πολυεθνικές. </w:t>
      </w:r>
    </w:p>
    <w:p w14:paraId="3695029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Μια ζυγαριά υπάρχει αυτή τη στιγμή: Από τη μία είναι μόνο τα ξένα ο</w:t>
      </w:r>
      <w:r>
        <w:rPr>
          <w:rFonts w:eastAsia="Times New Roman" w:cs="Times New Roman"/>
          <w:szCs w:val="24"/>
        </w:rPr>
        <w:t xml:space="preserve">ικονομικά συμφέροντα και από την άλλη είναι η εθνική ανεξαρτησία, η εθνική αξιοπρέπεια, η χιλιόχρονη ιστορία μας, το μέλλον των παιδιών μας. Γελοίο είναι το δίλημμα. Μονόδρομος είναι ο πατριωτικός δρόμος και ο εθνικισμός. Ακριβά πληρώνουμε την Ευρωζώνη. Η </w:t>
      </w:r>
      <w:r>
        <w:rPr>
          <w:rFonts w:eastAsia="Times New Roman" w:cs="Times New Roman"/>
          <w:szCs w:val="24"/>
        </w:rPr>
        <w:t xml:space="preserve">κλειδωμένη ισοτιμία του ευρώ εξυπηρετεί μόνο την ισχυρή Γερμανία </w:t>
      </w:r>
      <w:r>
        <w:rPr>
          <w:rFonts w:eastAsia="Times New Roman" w:cs="Times New Roman"/>
          <w:szCs w:val="24"/>
        </w:rPr>
        <w:t>κ</w:t>
      </w:r>
      <w:r>
        <w:rPr>
          <w:rFonts w:eastAsia="Times New Roman" w:cs="Times New Roman"/>
          <w:szCs w:val="24"/>
        </w:rPr>
        <w:t>αι όταν λέμε Γερμανία</w:t>
      </w:r>
      <w:r>
        <w:rPr>
          <w:rFonts w:eastAsia="Times New Roman" w:cs="Times New Roman"/>
          <w:szCs w:val="24"/>
        </w:rPr>
        <w:t>,</w:t>
      </w:r>
      <w:r>
        <w:rPr>
          <w:rFonts w:eastAsia="Times New Roman" w:cs="Times New Roman"/>
          <w:szCs w:val="24"/>
        </w:rPr>
        <w:t xml:space="preserve"> εννοούμε τις βιομηχανίες και τις τράπεζες της Γερμανίας. Δεν εννοούμε </w:t>
      </w:r>
      <w:r>
        <w:rPr>
          <w:rFonts w:eastAsia="Times New Roman" w:cs="Times New Roman"/>
          <w:szCs w:val="24"/>
        </w:rPr>
        <w:lastRenderedPageBreak/>
        <w:t xml:space="preserve">τον λαό, ο οποίος και αυτός αντιδρά στις εκλογές που γίνονται εκεί, όταν γίνονται. </w:t>
      </w:r>
    </w:p>
    <w:p w14:paraId="369502A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Τα κυρίαρχα κ</w:t>
      </w:r>
      <w:r>
        <w:rPr>
          <w:rFonts w:eastAsia="Times New Roman" w:cs="Times New Roman"/>
          <w:szCs w:val="24"/>
        </w:rPr>
        <w:t>ράτη, λοιπόν, αποφασίζουν τι θα πληρώσουν και πότε. Θα έπρεπε κι εσείς να αποφασίσετε</w:t>
      </w:r>
      <w:r>
        <w:rPr>
          <w:rFonts w:eastAsia="Times New Roman" w:cs="Times New Roman"/>
          <w:szCs w:val="24"/>
        </w:rPr>
        <w:t>,</w:t>
      </w:r>
      <w:r>
        <w:rPr>
          <w:rFonts w:eastAsia="Times New Roman" w:cs="Times New Roman"/>
          <w:szCs w:val="24"/>
        </w:rPr>
        <w:t xml:space="preserve"> ότι θα πρέπει να ταΐσετε πρώτα τον λαό και τα </w:t>
      </w:r>
      <w:r>
        <w:rPr>
          <w:rFonts w:eastAsia="Times New Roman" w:cs="Times New Roman"/>
          <w:szCs w:val="24"/>
        </w:rPr>
        <w:t>Ε</w:t>
      </w:r>
      <w:r>
        <w:rPr>
          <w:rFonts w:eastAsia="Times New Roman" w:cs="Times New Roman"/>
          <w:szCs w:val="24"/>
        </w:rPr>
        <w:t xml:space="preserve">λληνόπουλα που φεύγουν να φροντίσετε να μη φύγουν. </w:t>
      </w:r>
    </w:p>
    <w:p w14:paraId="369502A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 αναπόφευκτο κακό που προσπαθείτε τώρα να επιβάλλετε</w:t>
      </w:r>
      <w:r>
        <w:rPr>
          <w:rFonts w:eastAsia="Times New Roman" w:cs="Times New Roman"/>
          <w:szCs w:val="24"/>
        </w:rPr>
        <w:t>,</w:t>
      </w:r>
      <w:r>
        <w:rPr>
          <w:rFonts w:eastAsia="Times New Roman" w:cs="Times New Roman"/>
          <w:szCs w:val="24"/>
        </w:rPr>
        <w:t xml:space="preserve"> ίσως τελικά να</w:t>
      </w:r>
      <w:r>
        <w:rPr>
          <w:rFonts w:eastAsia="Times New Roman" w:cs="Times New Roman"/>
          <w:szCs w:val="24"/>
        </w:rPr>
        <w:t xml:space="preserve"> μην είναι και τόσο αναπόφευκτο. Τι έπαθε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η Ισλανδία που έφυγε; Ανάπτυξη υπάρχει εκεί. Τι έπαθαν όλες οι ευρωπαϊκές χώρες που δεν έχουν ευρώ; Θα πρέπει να ξαναμάθουμε να παράγουμε και όχι να εισάγουμε. Μπορεί να υπάρξει συνεργασία εθνών μέσα σε μι</w:t>
      </w:r>
      <w:r>
        <w:rPr>
          <w:rFonts w:eastAsia="Times New Roman" w:cs="Times New Roman"/>
          <w:szCs w:val="24"/>
        </w:rPr>
        <w:t xml:space="preserve">α Ευρωπαϊκή Ένωση, έχοντας όμως το κάθε έθνος το δικό του εθνικό νόμισμα. Έτσι θα γίνουν ελληνικές επενδύσεις και όχι κατοχικές επενδύσεις μέσω εκποίησης της δημόσιας περιουσίας μας. </w:t>
      </w:r>
    </w:p>
    <w:p w14:paraId="369502A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Αυτά όμως εσάς δεν σας αφορούν. Με καμάρι λέτε ότι είστε το δημοκρατικό </w:t>
      </w:r>
      <w:r>
        <w:rPr>
          <w:rFonts w:eastAsia="Times New Roman" w:cs="Times New Roman"/>
          <w:szCs w:val="24"/>
        </w:rPr>
        <w:t xml:space="preserve">τόξο και χαρακτηρίζετε εμάς αντιδημοκράτες. Εσείς όμως εκβιάζετε τους πολίτες της </w:t>
      </w:r>
      <w:r>
        <w:rPr>
          <w:rFonts w:eastAsia="Times New Roman" w:cs="Times New Roman"/>
          <w:szCs w:val="24"/>
        </w:rPr>
        <w:t>δ</w:t>
      </w:r>
      <w:r>
        <w:rPr>
          <w:rFonts w:eastAsia="Times New Roman" w:cs="Times New Roman"/>
          <w:szCs w:val="24"/>
        </w:rPr>
        <w:t xml:space="preserve">ημοκρατίας που ψηφίζουν «Όχι» στα μνημόνια και τους λέτε φασίστες που αντιδρούν και στο τρίτο και στο τέταρτο μνημόνιο που θα έρθει. </w:t>
      </w:r>
    </w:p>
    <w:p w14:paraId="369502A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Ψηφίζουν οι δημοκράτες πολίτες τη Χρυσή</w:t>
      </w:r>
      <w:r>
        <w:rPr>
          <w:rFonts w:eastAsia="Times New Roman" w:cs="Times New Roman"/>
          <w:szCs w:val="24"/>
        </w:rPr>
        <w:t xml:space="preserve"> Αυγή και την κάνουν τρίτο κόμμα και κλείνετε Αρχηγό και Βουλευτές στη φυλακή. Μας αποκλείετε από διαδικασίες της Βουλής. Ακόμα και σήμερα δυο χρόνια που είμαι εγώ Βουλευτής, κάνω ερωτήσεις σε συγκεκριμένους Υπουργούς και δεν απαντούν. Δεν είναι δικές μου </w:t>
      </w:r>
      <w:r>
        <w:rPr>
          <w:rFonts w:eastAsia="Times New Roman" w:cs="Times New Roman"/>
          <w:szCs w:val="24"/>
        </w:rPr>
        <w:t xml:space="preserve">οι ερωτήσεις. Είναι αυτών που μας ψηφίζουν αλλά και αυτών που δεν μας ψηφίζουν, γιατί τα προβλήματα αφορούν όλους. </w:t>
      </w:r>
    </w:p>
    <w:p w14:paraId="369502A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Απόλυτο τέχνασμα, λοιπόν, ο μανδύας της μνημονιακής δημοκρατίας </w:t>
      </w:r>
      <w:r>
        <w:rPr>
          <w:rFonts w:eastAsia="Times New Roman" w:cs="Times New Roman"/>
          <w:szCs w:val="24"/>
        </w:rPr>
        <w:t>σας,</w:t>
      </w:r>
      <w:r>
        <w:rPr>
          <w:rFonts w:eastAsia="Times New Roman" w:cs="Times New Roman"/>
          <w:szCs w:val="24"/>
        </w:rPr>
        <w:t xml:space="preserve"> στην οικονομική και θεσμική δικτατορία που έχει επιβληθεί στην Ελλάδα. </w:t>
      </w:r>
      <w:r>
        <w:rPr>
          <w:rFonts w:eastAsia="Times New Roman" w:cs="Times New Roman"/>
          <w:szCs w:val="24"/>
        </w:rPr>
        <w:t xml:space="preserve">Δεν υπάρχει δημοκρατικό τόξο και αντιδημοκράτες σήμερα στη Βουλή. Υπάρχουν οι μνημονιακές δυνάμεις από τη μια, η Κυβέρνηση και η Αντιπολίτευση, και από την άλλη εμείς οι αντιμνημονιακοί εθνικιστές πατριώτες, εμείς οι χρυσαυγίτες, οι εχθροί του καθεστώτος. </w:t>
      </w:r>
    </w:p>
    <w:p w14:paraId="369502A5"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369502A6"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Καραναστάσης, Βουλευτής του ΣΥΡΙΖΑ. </w:t>
      </w:r>
    </w:p>
    <w:p w14:paraId="369502A7"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 xml:space="preserve">Ευχαριστώ, κύριε Πρόεδρε. </w:t>
      </w:r>
    </w:p>
    <w:p w14:paraId="369502A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Κυρία Πρόεδρε, κυρία Υφυπουργέ, κυρίες και κύριοι συνά</w:t>
      </w:r>
      <w:r>
        <w:rPr>
          <w:rFonts w:eastAsia="Times New Roman" w:cs="Times New Roman"/>
          <w:szCs w:val="24"/>
        </w:rPr>
        <w:t xml:space="preserve">δελφοι, συζητάμε σήμερα τον </w:t>
      </w:r>
      <w:r>
        <w:rPr>
          <w:rFonts w:eastAsia="Times New Roman" w:cs="Times New Roman"/>
          <w:szCs w:val="24"/>
        </w:rPr>
        <w:t>π</w:t>
      </w:r>
      <w:r>
        <w:rPr>
          <w:rFonts w:eastAsia="Times New Roman" w:cs="Times New Roman"/>
          <w:szCs w:val="24"/>
        </w:rPr>
        <w:t xml:space="preserve">ροϋπολογισμό του 2017, τον βασικότερο νόμο για το κράτος και τη λειτουργία, αυτόν που χαρακτηρίζει το προφίλ της διακυβέρνησης της χώρας. Φτάσαμε –ας μου επιτραπεί ο ευφημισμός- αισίως </w:t>
      </w:r>
      <w:r>
        <w:rPr>
          <w:rFonts w:eastAsia="Times New Roman" w:cs="Times New Roman"/>
          <w:szCs w:val="24"/>
        </w:rPr>
        <w:lastRenderedPageBreak/>
        <w:t xml:space="preserve">στον έβδομο προϋπολογισμό που κατατίθεται </w:t>
      </w:r>
      <w:r>
        <w:rPr>
          <w:rFonts w:eastAsia="Times New Roman" w:cs="Times New Roman"/>
          <w:szCs w:val="24"/>
        </w:rPr>
        <w:t xml:space="preserve">υπό καθεστώς μνημονίων και στον δεύτερο με Κυβέρνηση ΣΥΡΙΖΑ. </w:t>
      </w:r>
    </w:p>
    <w:p w14:paraId="369502A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Έλεγα πέρυσι από αυτό το Βήμα στην αντίστοιχη συζήτηση</w:t>
      </w:r>
      <w:r>
        <w:rPr>
          <w:rFonts w:eastAsia="Times New Roman" w:cs="Times New Roman"/>
          <w:szCs w:val="24"/>
        </w:rPr>
        <w:t>,</w:t>
      </w:r>
      <w:r>
        <w:rPr>
          <w:rFonts w:eastAsia="Times New Roman" w:cs="Times New Roman"/>
          <w:szCs w:val="24"/>
        </w:rPr>
        <w:t xml:space="preserve"> ότι η Κυβέρνηση του ΣΥΡΙΖΑ βρέθηκε από τις πρώτες μέρες της ύπαρξης της στη θέση να διαπραγματεύεται υπό τη δαμόκλεια σπάθη του </w:t>
      </w:r>
      <w:r>
        <w:rPr>
          <w:rFonts w:eastAsia="Times New Roman" w:cs="Times New Roman"/>
          <w:szCs w:val="24"/>
          <w:lang w:val="en-US"/>
        </w:rPr>
        <w:t>G</w:t>
      </w:r>
      <w:r>
        <w:rPr>
          <w:rFonts w:eastAsia="Times New Roman" w:cs="Times New Roman"/>
          <w:szCs w:val="24"/>
          <w:lang w:val="en-US"/>
        </w:rPr>
        <w:t>rexit</w:t>
      </w:r>
      <w:r>
        <w:rPr>
          <w:rFonts w:eastAsia="Times New Roman" w:cs="Times New Roman"/>
          <w:szCs w:val="24"/>
        </w:rPr>
        <w:t>,</w:t>
      </w:r>
      <w:r>
        <w:rPr>
          <w:rFonts w:eastAsia="Times New Roman" w:cs="Times New Roman"/>
          <w:szCs w:val="24"/>
        </w:rPr>
        <w:t xml:space="preserve"> που απεργάζονταν ξένα κι εγχώρια κέντρα, για κενά και παραλείψεις στην υλοποίηση δεσμεύσεων που είχαν αναλάβει οι προκάτοχοί της. Σημείωνα δε</w:t>
      </w:r>
      <w:r>
        <w:rPr>
          <w:rFonts w:eastAsia="Times New Roman" w:cs="Times New Roman"/>
          <w:szCs w:val="24"/>
        </w:rPr>
        <w:t>,</w:t>
      </w:r>
      <w:r>
        <w:rPr>
          <w:rFonts w:eastAsia="Times New Roman" w:cs="Times New Roman"/>
          <w:szCs w:val="24"/>
        </w:rPr>
        <w:t xml:space="preserve"> ότι το στοίχημα για την Κυβέρνηση ήταν η επιτυχής έκβαση της διαπραγμάτευσης να αποδειχθεί ότι πρόκειται για νίκ</w:t>
      </w:r>
      <w:r>
        <w:rPr>
          <w:rFonts w:eastAsia="Times New Roman" w:cs="Times New Roman"/>
          <w:szCs w:val="24"/>
        </w:rPr>
        <w:t xml:space="preserve">η ουσίας και όχι πύρρεια νίκη. </w:t>
      </w:r>
    </w:p>
    <w:p w14:paraId="369502A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Σήμερα συγκρίνοντας τους δύο προϋπολογισμούς της Κυβέρνησής μας με τους προηγούμενους</w:t>
      </w:r>
      <w:r>
        <w:rPr>
          <w:rFonts w:eastAsia="Times New Roman" w:cs="Times New Roman"/>
          <w:szCs w:val="24"/>
        </w:rPr>
        <w:t>,</w:t>
      </w:r>
      <w:r>
        <w:rPr>
          <w:rFonts w:eastAsia="Times New Roman" w:cs="Times New Roman"/>
          <w:szCs w:val="24"/>
        </w:rPr>
        <w:t xml:space="preserve"> μπορώ με ικανοποίηση να σημειώσω ότι ο πρώτος προϋπολογισμός του οικονομικού έτους 2016</w:t>
      </w:r>
      <w:r>
        <w:rPr>
          <w:rFonts w:eastAsia="Times New Roman" w:cs="Times New Roman"/>
          <w:szCs w:val="24"/>
        </w:rPr>
        <w:t>,</w:t>
      </w:r>
      <w:r>
        <w:rPr>
          <w:rFonts w:eastAsia="Times New Roman" w:cs="Times New Roman"/>
          <w:szCs w:val="24"/>
        </w:rPr>
        <w:t xml:space="preserve"> έβγαλε τη χώρα </w:t>
      </w:r>
      <w:r>
        <w:rPr>
          <w:rFonts w:eastAsia="Times New Roman" w:cs="Times New Roman"/>
          <w:szCs w:val="24"/>
        </w:rPr>
        <w:lastRenderedPageBreak/>
        <w:t xml:space="preserve">από την ύφεση κι εμπέδωσε τη δημοσιονομική σταθερότητα. Ο δε </w:t>
      </w:r>
      <w:r>
        <w:rPr>
          <w:rFonts w:eastAsia="Times New Roman" w:cs="Times New Roman"/>
          <w:szCs w:val="24"/>
        </w:rPr>
        <w:t>π</w:t>
      </w:r>
      <w:r>
        <w:rPr>
          <w:rFonts w:eastAsia="Times New Roman" w:cs="Times New Roman"/>
          <w:szCs w:val="24"/>
        </w:rPr>
        <w:t>ροϋπολογισμός του 2017 παγιώνει πλέον τη δημοσιονομική ισορροπία και σταθερότητα, αποκαθιστά την εμπιστοσύνη στις αγορές και δίνει το μήνυμα ότι οι προϋπολογισμοί της χώρας μας π</w:t>
      </w:r>
      <w:r>
        <w:rPr>
          <w:rFonts w:eastAsia="Times New Roman" w:cs="Times New Roman"/>
          <w:szCs w:val="24"/>
        </w:rPr>
        <w:t>λέον</w:t>
      </w:r>
      <w:r>
        <w:rPr>
          <w:rFonts w:eastAsia="Times New Roman" w:cs="Times New Roman"/>
          <w:szCs w:val="24"/>
        </w:rPr>
        <w:t>,</w:t>
      </w:r>
      <w:r>
        <w:rPr>
          <w:rFonts w:eastAsia="Times New Roman" w:cs="Times New Roman"/>
          <w:szCs w:val="24"/>
        </w:rPr>
        <w:t xml:space="preserve"> δεν είναι ούτε πλασματικοί ούτε ελλειμματικοί. </w:t>
      </w:r>
    </w:p>
    <w:p w14:paraId="369502A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 ροϋπολογισμός του 2016 κλείνει με πρωτογενές πλεόνασμα 0,5% και υπέρβαση στόχων εσόδων κατά 1 δισεκατομμύριο ευρώ. Στο δεύτερο εξάμηνο η οικονομία σημείωσε θετικούς ρυθμούς μεγέθυνσης του ΑΕΠ. Αυτό ση</w:t>
      </w:r>
      <w:r>
        <w:rPr>
          <w:rFonts w:eastAsia="Times New Roman" w:cs="Times New Roman"/>
          <w:szCs w:val="24"/>
        </w:rPr>
        <w:t xml:space="preserve">ματοδοτεί κι επίσημα το τέλος της ύφεσης. Για πέντε συνεχόμενους μήνες έχουν αυξηθεί οι καταθέσεις των ιδιωτών προς τις τράπεζες. Τα επιτόκια των δεκαετών ομολόγων σήμερα βρίσκονται περίπου στο 6,4%, το ίδιο με την άνοιξη του 2014. </w:t>
      </w:r>
    </w:p>
    <w:p w14:paraId="369502A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Υπάρχει, όμως, η διαφορ</w:t>
      </w:r>
      <w:r>
        <w:rPr>
          <w:rFonts w:eastAsia="Times New Roman" w:cs="Times New Roman"/>
          <w:szCs w:val="24"/>
        </w:rPr>
        <w:t>ά</w:t>
      </w:r>
      <w:r>
        <w:rPr>
          <w:rFonts w:eastAsia="Times New Roman" w:cs="Times New Roman"/>
          <w:szCs w:val="24"/>
        </w:rPr>
        <w:t>,</w:t>
      </w:r>
      <w:r>
        <w:rPr>
          <w:rFonts w:eastAsia="Times New Roman" w:cs="Times New Roman"/>
          <w:szCs w:val="24"/>
        </w:rPr>
        <w:t xml:space="preserve"> ότι την άνοιξη του 2014 παντού τα επιτόκια κατέβαιναν, έπεφταν, ενώ σήμερα τα επιτόκια ανεβαίνουν, πλην του επιτοκίου της χώρας μας.</w:t>
      </w:r>
    </w:p>
    <w:p w14:paraId="369502A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Δεν θέλω, κυρία Πρόεδρε, να καταχραστώ τον χρόνο, κάνοντας συγκρίσεις με τα πεπραγμένα των προηγούμενων κυβερνήσεων, συγ</w:t>
      </w:r>
      <w:r>
        <w:rPr>
          <w:rFonts w:eastAsia="Times New Roman" w:cs="Times New Roman"/>
          <w:szCs w:val="24"/>
        </w:rPr>
        <w:t xml:space="preserve">κρίσεις που έχει κάνει ήδη ο ελληνικός λαός. </w:t>
      </w:r>
    </w:p>
    <w:p w14:paraId="369502A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Μένοντας, λοιπόν, στα του </w:t>
      </w:r>
      <w:r>
        <w:rPr>
          <w:rFonts w:eastAsia="Times New Roman" w:cs="Times New Roman"/>
          <w:szCs w:val="24"/>
        </w:rPr>
        <w:t>π</w:t>
      </w:r>
      <w:r>
        <w:rPr>
          <w:rFonts w:eastAsia="Times New Roman" w:cs="Times New Roman"/>
          <w:szCs w:val="24"/>
        </w:rPr>
        <w:t>ροϋπολογισμού και αφού επισημάνω την αύξηση του κοινωνικού προϋπολογισμού του 2017 στο 1,16 δισεκατομμύρι</w:t>
      </w:r>
      <w:r>
        <w:rPr>
          <w:rFonts w:eastAsia="Times New Roman" w:cs="Times New Roman"/>
          <w:szCs w:val="24"/>
        </w:rPr>
        <w:t>ο</w:t>
      </w:r>
      <w:r>
        <w:rPr>
          <w:rFonts w:eastAsia="Times New Roman" w:cs="Times New Roman"/>
          <w:szCs w:val="24"/>
        </w:rPr>
        <w:t xml:space="preserve"> έναντι των 272 εκατομμυρίων ευρώ του κοινωνικού προϋπολογισμού του 2016, θέλ</w:t>
      </w:r>
      <w:r>
        <w:rPr>
          <w:rFonts w:eastAsia="Times New Roman" w:cs="Times New Roman"/>
          <w:szCs w:val="24"/>
        </w:rPr>
        <w:t>ω να σταθώ περισσότερο σε ένα πολύ σημαντικό θέμα, στον προϋπολογισμό δημοσίων επενδύσεων για το 2017, βασική πηγή εσόδων του οποίου αποτελούν οι εισροές από την Ευρωπαϊκή Ένωση.</w:t>
      </w:r>
    </w:p>
    <w:p w14:paraId="369502A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Οι αναπτυξιακοί τομείς που ενισχύονται με το Πρόγραμμα Δημοσίων Επενδύσεων</w:t>
      </w:r>
      <w:r>
        <w:rPr>
          <w:rFonts w:eastAsia="Times New Roman" w:cs="Times New Roman"/>
          <w:szCs w:val="24"/>
        </w:rPr>
        <w:t>,</w:t>
      </w:r>
      <w:r>
        <w:rPr>
          <w:rFonts w:eastAsia="Times New Roman" w:cs="Times New Roman"/>
          <w:szCs w:val="24"/>
        </w:rPr>
        <w:t xml:space="preserve"> ε</w:t>
      </w:r>
      <w:r>
        <w:rPr>
          <w:rFonts w:eastAsia="Times New Roman" w:cs="Times New Roman"/>
          <w:szCs w:val="24"/>
        </w:rPr>
        <w:t xml:space="preserve">ίναι κυρίως οι μεταφορές και το περιβάλλον, με έργα ιδίως υποδομών, επιχειρηματικότητας και ενίσχυσης των ιδιωτικών επενδύσεων, η ενίσχυση της κοινωνίας της γνώσης, η ενέργεια και η αξιοποίηση των ενεργειακών πόρων. </w:t>
      </w:r>
    </w:p>
    <w:p w14:paraId="369502B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Ιδιαίτερη μνεία οφείλω να κάνω εδώ στο </w:t>
      </w:r>
      <w:r>
        <w:rPr>
          <w:rFonts w:eastAsia="Times New Roman" w:cs="Times New Roman"/>
          <w:szCs w:val="24"/>
        </w:rPr>
        <w:t xml:space="preserve">πρόγραμμα «Εξοικονομώ κατ’ </w:t>
      </w:r>
      <w:r>
        <w:rPr>
          <w:rFonts w:eastAsia="Times New Roman" w:cs="Times New Roman"/>
          <w:szCs w:val="24"/>
        </w:rPr>
        <w:t>Ο</w:t>
      </w:r>
      <w:r>
        <w:rPr>
          <w:rFonts w:eastAsia="Times New Roman" w:cs="Times New Roman"/>
          <w:szCs w:val="24"/>
        </w:rPr>
        <w:t>ίκον», ένα πρόγραμμα που είχε βοηθήσει πολύ τη χώρα μας, που ξεκινά πάλι με αυξημένο προϋπολογισμό</w:t>
      </w:r>
      <w:r>
        <w:rPr>
          <w:rFonts w:eastAsia="Times New Roman" w:cs="Times New Roman"/>
          <w:szCs w:val="24"/>
        </w:rPr>
        <w:t>,</w:t>
      </w:r>
      <w:r>
        <w:rPr>
          <w:rFonts w:eastAsia="Times New Roman" w:cs="Times New Roman"/>
          <w:szCs w:val="24"/>
        </w:rPr>
        <w:t xml:space="preserve"> όσο και στην άλλη μεγάλη ανάγκη να «τρέξει» το θέμα της κάλυψης ολόκληρης της ηπειρωτικής Ελλάδος με την παροχή του φυσικού αερί</w:t>
      </w:r>
      <w:r>
        <w:rPr>
          <w:rFonts w:eastAsia="Times New Roman" w:cs="Times New Roman"/>
          <w:szCs w:val="24"/>
        </w:rPr>
        <w:t>ου.</w:t>
      </w:r>
    </w:p>
    <w:p w14:paraId="369502B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υπάρχουν ακόμα τρεις μεγάλες Περιφέρειες, η Ανατολική Μακεδονία και Θράκη, η Κεντρική Μακεδονία πλην της Θεσσαλονίκης και η Στερεά Ελλάδα, που δεν έχουν τη δυνατότητα να επωφεληθούν από τη χρήση του φυσικού αερίου. </w:t>
      </w:r>
      <w:r>
        <w:rPr>
          <w:rFonts w:eastAsia="Times New Roman" w:cs="Times New Roman"/>
          <w:szCs w:val="24"/>
        </w:rPr>
        <w:t>Δ</w:t>
      </w:r>
      <w:r>
        <w:rPr>
          <w:rFonts w:eastAsia="Times New Roman" w:cs="Times New Roman"/>
          <w:szCs w:val="24"/>
        </w:rPr>
        <w:t>εν την έχουν, κ</w:t>
      </w:r>
      <w:r>
        <w:rPr>
          <w:rFonts w:eastAsia="Times New Roman" w:cs="Times New Roman"/>
          <w:szCs w:val="24"/>
        </w:rPr>
        <w:t xml:space="preserve">υρίες και κύριοι </w:t>
      </w:r>
      <w:r>
        <w:rPr>
          <w:rFonts w:eastAsia="Times New Roman" w:cs="Times New Roman"/>
          <w:szCs w:val="24"/>
        </w:rPr>
        <w:lastRenderedPageBreak/>
        <w:t xml:space="preserve">συνάδελφοι, γιατί η λογική της ιδιωτικοποίησης των πάντων, που σθεναρά προσπάθησαν να επιβάλλουν οι προηγούμενες κυβερνήσεις, απέδωσαν άκαρπους τους σχετικούς διαγωνισμούς που έγιναν την περίοδο 2012-2014, αφού ουδείς ιδιώτης ενδιαφέρθηκε </w:t>
      </w:r>
      <w:r>
        <w:rPr>
          <w:rFonts w:eastAsia="Times New Roman" w:cs="Times New Roman"/>
          <w:szCs w:val="24"/>
        </w:rPr>
        <w:t>να συμμετάσχει σ’ αυτούς τους δύο διαγωνισμούς.</w:t>
      </w:r>
    </w:p>
    <w:p w14:paraId="369502B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Η Κυβέρνησή μας έρχεται σήμερα να καλύψει αυτό το κενό με τη δημιουργία της εταιρείας διανομής αερίου της λοιπής Ελλάδας, μία θυγατρική 100% της ΔΕΠΑ, που θα φέρει άμεσα φυσικό αέριο είτε υγροποιημένο φυσικό </w:t>
      </w:r>
      <w:r>
        <w:rPr>
          <w:rFonts w:eastAsia="Times New Roman" w:cs="Times New Roman"/>
          <w:szCs w:val="24"/>
        </w:rPr>
        <w:t xml:space="preserve">αέριο, το </w:t>
      </w:r>
      <w:r>
        <w:rPr>
          <w:rFonts w:eastAsia="Times New Roman" w:cs="Times New Roman"/>
          <w:szCs w:val="24"/>
          <w:lang w:val="en-US"/>
        </w:rPr>
        <w:t>LNG</w:t>
      </w:r>
      <w:r>
        <w:rPr>
          <w:rFonts w:eastAsia="Times New Roman" w:cs="Times New Roman"/>
          <w:szCs w:val="24"/>
        </w:rPr>
        <w:t xml:space="preserve">, είτε συμπιεσμένο φυσικό αέριο, το </w:t>
      </w:r>
      <w:r>
        <w:rPr>
          <w:rFonts w:eastAsia="Times New Roman" w:cs="Times New Roman"/>
          <w:szCs w:val="24"/>
          <w:lang w:val="en-US"/>
        </w:rPr>
        <w:t>CNG</w:t>
      </w:r>
      <w:r>
        <w:rPr>
          <w:rFonts w:eastAsia="Times New Roman" w:cs="Times New Roman"/>
          <w:szCs w:val="24"/>
        </w:rPr>
        <w:t>, και σ’ αυτές τις περιοχές.</w:t>
      </w:r>
    </w:p>
    <w:p w14:paraId="369502B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Η μεγάλη, όμως, συμβολή του Προγράμματος Δημοσίων Επενδύσεων στην οικονομική ανάπτυξη της χώρας αποτυπώνεται στα έργα υποδομών. Το Πρόγραμμα Δημοσίων Επενδύσεων του Υπουργείου</w:t>
      </w:r>
      <w:r>
        <w:rPr>
          <w:rFonts w:eastAsia="Times New Roman" w:cs="Times New Roman"/>
          <w:szCs w:val="24"/>
        </w:rPr>
        <w:t xml:space="preserve"> Υποδομών και Μεταφορών στο σχέδιο </w:t>
      </w:r>
      <w:r>
        <w:rPr>
          <w:rFonts w:eastAsia="Times New Roman" w:cs="Times New Roman"/>
          <w:szCs w:val="24"/>
        </w:rPr>
        <w:t>π</w:t>
      </w:r>
      <w:r>
        <w:rPr>
          <w:rFonts w:eastAsia="Times New Roman" w:cs="Times New Roman"/>
          <w:szCs w:val="24"/>
        </w:rPr>
        <w:t xml:space="preserve">ροϋπολογισμού </w:t>
      </w:r>
      <w:r>
        <w:rPr>
          <w:rFonts w:eastAsia="Times New Roman" w:cs="Times New Roman"/>
          <w:szCs w:val="24"/>
        </w:rPr>
        <w:t xml:space="preserve">του </w:t>
      </w:r>
      <w:r>
        <w:rPr>
          <w:rFonts w:eastAsia="Times New Roman" w:cs="Times New Roman"/>
          <w:szCs w:val="24"/>
        </w:rPr>
        <w:t>2017</w:t>
      </w:r>
      <w:r>
        <w:rPr>
          <w:rFonts w:eastAsia="Times New Roman" w:cs="Times New Roman"/>
          <w:szCs w:val="24"/>
        </w:rPr>
        <w:t>,</w:t>
      </w:r>
      <w:r>
        <w:rPr>
          <w:rFonts w:eastAsia="Times New Roman" w:cs="Times New Roman"/>
          <w:szCs w:val="24"/>
        </w:rPr>
        <w:t xml:space="preserve"> κλείνει έναν </w:t>
      </w:r>
      <w:r>
        <w:rPr>
          <w:rFonts w:eastAsia="Times New Roman" w:cs="Times New Roman"/>
          <w:szCs w:val="24"/>
        </w:rPr>
        <w:lastRenderedPageBreak/>
        <w:t>μεγάλο κύκλο ελλιπούς σχεδιασμού, σκοπιμοτήτων, κακοδιαχείρισης και ανεκπλήρωτων υποσχέσεων</w:t>
      </w:r>
      <w:r>
        <w:rPr>
          <w:rFonts w:eastAsia="Times New Roman" w:cs="Times New Roman"/>
          <w:szCs w:val="24"/>
        </w:rPr>
        <w:t>,</w:t>
      </w:r>
      <w:r>
        <w:rPr>
          <w:rFonts w:eastAsia="Times New Roman" w:cs="Times New Roman"/>
          <w:szCs w:val="24"/>
        </w:rPr>
        <w:t xml:space="preserve"> που αποτελούσαν για δεκαετίες πάγια πρακτική των προηγούμενων κυβερνήσεων στα έργα υποδομώ</w:t>
      </w:r>
      <w:r>
        <w:rPr>
          <w:rFonts w:eastAsia="Times New Roman" w:cs="Times New Roman"/>
          <w:szCs w:val="24"/>
        </w:rPr>
        <w:t>ν και μεταφορών. Έτσι με αυτό ολοκληρώνονται έργα</w:t>
      </w:r>
      <w:r>
        <w:rPr>
          <w:rFonts w:eastAsia="Times New Roman" w:cs="Times New Roman"/>
          <w:szCs w:val="24"/>
        </w:rPr>
        <w:t>,</w:t>
      </w:r>
      <w:r>
        <w:rPr>
          <w:rFonts w:eastAsia="Times New Roman" w:cs="Times New Roman"/>
          <w:szCs w:val="24"/>
        </w:rPr>
        <w:t xml:space="preserve"> στα οποία κατασπαταλήθηκαν κοινοτικοί και εθνικοί πόροι και αντιμετώπισαν τον κίνδυνο να μείνουν ημιτελή. Ξεκινούν έργα</w:t>
      </w:r>
      <w:r>
        <w:rPr>
          <w:rFonts w:eastAsia="Times New Roman" w:cs="Times New Roman"/>
          <w:szCs w:val="24"/>
        </w:rPr>
        <w:t>,</w:t>
      </w:r>
      <w:r>
        <w:rPr>
          <w:rFonts w:eastAsia="Times New Roman" w:cs="Times New Roman"/>
          <w:szCs w:val="24"/>
        </w:rPr>
        <w:t xml:space="preserve"> που θα έχουν πραγματικό αντίκτυπο στην κοινωνία και την οικονομία και τα οποία δεν θ</w:t>
      </w:r>
      <w:r>
        <w:rPr>
          <w:rFonts w:eastAsia="Times New Roman" w:cs="Times New Roman"/>
          <w:szCs w:val="24"/>
        </w:rPr>
        <w:t>α τα χρυσοπληρώσει ο ελληνικός λαός, αξιοποιώντας στον μέγιστο βαθμό τους διαθέσιμους πόρους</w:t>
      </w:r>
      <w:r>
        <w:rPr>
          <w:rFonts w:eastAsia="Times New Roman" w:cs="Times New Roman"/>
          <w:szCs w:val="24"/>
        </w:rPr>
        <w:t>.</w:t>
      </w:r>
      <w:r>
        <w:rPr>
          <w:rFonts w:eastAsia="Times New Roman" w:cs="Times New Roman"/>
          <w:szCs w:val="24"/>
        </w:rPr>
        <w:t xml:space="preserve"> Η έγκαιρη ολοκλήρωση των πέντε μεγάλων αυτοκινητοδρόμων, του Μορέα, της Κορίνθου-Πάτρας, της Ιονίας Οδού, του Αιγαίου στην περιοχή Τεμπών-Πλαταμώνα, καθώς και το </w:t>
      </w:r>
      <w:r>
        <w:rPr>
          <w:rFonts w:eastAsia="Times New Roman" w:cs="Times New Roman"/>
          <w:szCs w:val="24"/>
        </w:rPr>
        <w:t>μεσαίο τμήμα του Ε65 μέχρι τον Μάρτιο του 2017. Επιπλέον θα αποδοθεί για πρώτη φορά στη χώρα μας ολοκληρωμένος</w:t>
      </w:r>
      <w:r>
        <w:rPr>
          <w:rFonts w:eastAsia="Times New Roman" w:cs="Times New Roman"/>
          <w:szCs w:val="24"/>
        </w:rPr>
        <w:t>,</w:t>
      </w:r>
      <w:r>
        <w:rPr>
          <w:rFonts w:eastAsia="Times New Roman" w:cs="Times New Roman"/>
          <w:szCs w:val="24"/>
        </w:rPr>
        <w:t xml:space="preserve"> επιτέλους</w:t>
      </w:r>
      <w:r>
        <w:rPr>
          <w:rFonts w:eastAsia="Times New Roman" w:cs="Times New Roman"/>
          <w:szCs w:val="24"/>
        </w:rPr>
        <w:t>,</w:t>
      </w:r>
      <w:r>
        <w:rPr>
          <w:rFonts w:eastAsia="Times New Roman" w:cs="Times New Roman"/>
          <w:szCs w:val="24"/>
        </w:rPr>
        <w:t xml:space="preserve"> ο άξονας Πάτρα-Αθήνα-Θεσσαλονίκη-Εύζωνοι, ο ΠΑΘΕ, που ξεκίνησε τη δεκαετία του ’80. </w:t>
      </w:r>
    </w:p>
    <w:p w14:paraId="369502B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Το συγχρηματοδοτούμενο Πρόγραμμα Δημοσίων Επενδύ</w:t>
      </w:r>
      <w:r>
        <w:rPr>
          <w:rFonts w:eastAsia="Times New Roman" w:cs="Times New Roman"/>
          <w:szCs w:val="24"/>
        </w:rPr>
        <w:t xml:space="preserve">σεων αφορά, επίσης, το Μετρό της Θεσσαλονίκης, το οποίο ήταν σταματημένο εδώ και χρόνια. Αυτό το έργο επανεκκινήθηκε, οι εργασίες του πολιτικού μηχανικού ολοκληρώνονται τον Μάρτιο του 2017 και θα παραδοθεί σε λειτουργία μέχρι το 2020. </w:t>
      </w:r>
    </w:p>
    <w:p w14:paraId="369502B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Στο ίδιο κομμάτι του</w:t>
      </w:r>
      <w:r>
        <w:rPr>
          <w:rFonts w:eastAsia="Times New Roman" w:cs="Times New Roman"/>
          <w:szCs w:val="24"/>
        </w:rPr>
        <w:t xml:space="preserve"> Προγράμματος Δημοσίων Επενδύσεων εντάσσονται η γραμμή 4 του Μετρό και η επέκταση του Τραμ από το Κερατσίνι στο Πέραμα, ανακουφίζοντας τη μητροπολιτική περιοχή της πρωτεύουσας, όπως και ο Βόρειος Οδικός Άξονας στην Κρήτη, αίτημα πολλών ετών, καθώς και το ν</w:t>
      </w:r>
      <w:r>
        <w:rPr>
          <w:rFonts w:eastAsia="Times New Roman" w:cs="Times New Roman"/>
          <w:szCs w:val="24"/>
        </w:rPr>
        <w:t>ότιο τμήμα του πολύπαθου αυτοκινητόδρομου κεντρικής Ελλάδος, του Ε65.</w:t>
      </w:r>
    </w:p>
    <w:p w14:paraId="369502B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Επίσης, σιδηροδρομικά έργα τα οποία ήταν εγκαταλελειμμένα, χωρίς διάθεση χρηματοδότησης, εντάχθηκαν στο πρόγραμμα «Συνδέοντας την </w:t>
      </w:r>
      <w:r>
        <w:rPr>
          <w:rFonts w:eastAsia="Times New Roman" w:cs="Times New Roman"/>
          <w:szCs w:val="24"/>
        </w:rPr>
        <w:lastRenderedPageBreak/>
        <w:t>Ευρώπη» και επανήλθαν στο συγχρηματοδοτούμενο σκέλος του</w:t>
      </w:r>
      <w:r>
        <w:rPr>
          <w:rFonts w:eastAsia="Times New Roman" w:cs="Times New Roman"/>
          <w:szCs w:val="24"/>
        </w:rPr>
        <w:t xml:space="preserve"> Προγράμματος Δημοσίων Επενδύσεων. </w:t>
      </w:r>
    </w:p>
    <w:p w14:paraId="369502B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Αυτό θα αποφέρει για τη χώρα μας επιτέλους έναν σύγχρονο σιδηροδρομικό ΠΑΘΕ υψηλών ταχυτήτων, που θα συνδέει την Αθήνα με τη Θεσσαλονίκη πάρα πολύ σύντομα, σε </w:t>
      </w:r>
      <w:r>
        <w:rPr>
          <w:rFonts w:eastAsia="Times New Roman" w:cs="Times New Roman"/>
          <w:szCs w:val="24"/>
        </w:rPr>
        <w:t>τρεις</w:t>
      </w:r>
      <w:r>
        <w:rPr>
          <w:rFonts w:eastAsia="Times New Roman" w:cs="Times New Roman"/>
          <w:szCs w:val="24"/>
        </w:rPr>
        <w:t xml:space="preserve"> ώρες και </w:t>
      </w:r>
      <w:r>
        <w:rPr>
          <w:rFonts w:eastAsia="Times New Roman" w:cs="Times New Roman"/>
          <w:szCs w:val="24"/>
        </w:rPr>
        <w:t xml:space="preserve">είκοσι πέντε </w:t>
      </w:r>
      <w:r>
        <w:rPr>
          <w:rFonts w:eastAsia="Times New Roman" w:cs="Times New Roman"/>
          <w:szCs w:val="24"/>
        </w:rPr>
        <w:t xml:space="preserve">λεπτά. </w:t>
      </w:r>
    </w:p>
    <w:p w14:paraId="369502B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Τέλος, με τον </w:t>
      </w:r>
      <w:r>
        <w:rPr>
          <w:rFonts w:eastAsia="Times New Roman" w:cs="Times New Roman"/>
          <w:szCs w:val="24"/>
        </w:rPr>
        <w:t>εξορθολογισμό του προγράμματος για τις υποδομές μεταφορών στην προγραμματική περίοδο 2014-2020</w:t>
      </w:r>
      <w:r>
        <w:rPr>
          <w:rFonts w:eastAsia="Times New Roman" w:cs="Times New Roman"/>
          <w:szCs w:val="24"/>
        </w:rPr>
        <w:t>,</w:t>
      </w:r>
      <w:r>
        <w:rPr>
          <w:rFonts w:eastAsia="Times New Roman" w:cs="Times New Roman"/>
          <w:szCs w:val="24"/>
        </w:rPr>
        <w:t xml:space="preserve"> ξεκινούν νέα μεγάλα έργα, έργα για τους πολίτες και όχι έργα για τα έργα. </w:t>
      </w:r>
    </w:p>
    <w:p w14:paraId="369502B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Κυρία Πρόεδρε, κυρίες και κύριοι συνάδελφοι, ο </w:t>
      </w:r>
      <w:r>
        <w:rPr>
          <w:rFonts w:eastAsia="Times New Roman" w:cs="Times New Roman"/>
          <w:szCs w:val="24"/>
        </w:rPr>
        <w:t>π</w:t>
      </w:r>
      <w:r>
        <w:rPr>
          <w:rFonts w:eastAsia="Times New Roman" w:cs="Times New Roman"/>
          <w:szCs w:val="24"/>
        </w:rPr>
        <w:t>ροϋπολογισμός του 2017 είναι αναπτυξι</w:t>
      </w:r>
      <w:r>
        <w:rPr>
          <w:rFonts w:eastAsia="Times New Roman" w:cs="Times New Roman"/>
          <w:szCs w:val="24"/>
        </w:rPr>
        <w:t>ακός, πλεονασματικός και το κυριότερο αληθινός και εφαρμόσιμος. Η Κυβέρνηση οικοδομεί σχέσεις εμπιστοσύνης τόσο με την κοινωνία όσο και με τους εταίρους δανειστές. Κατά συνέπεια μπορώ με ικανοποίηση να πω</w:t>
      </w:r>
      <w:r>
        <w:rPr>
          <w:rFonts w:eastAsia="Times New Roman" w:cs="Times New Roman"/>
          <w:szCs w:val="24"/>
        </w:rPr>
        <w:t>,</w:t>
      </w:r>
      <w:r>
        <w:rPr>
          <w:rFonts w:eastAsia="Times New Roman" w:cs="Times New Roman"/>
          <w:szCs w:val="24"/>
        </w:rPr>
        <w:t xml:space="preserve"> ότι ο συγκεκριμένος </w:t>
      </w:r>
      <w:r>
        <w:rPr>
          <w:rFonts w:eastAsia="Times New Roman" w:cs="Times New Roman"/>
          <w:szCs w:val="24"/>
        </w:rPr>
        <w:t>π</w:t>
      </w:r>
      <w:r>
        <w:rPr>
          <w:rFonts w:eastAsia="Times New Roman" w:cs="Times New Roman"/>
          <w:szCs w:val="24"/>
        </w:rPr>
        <w:t>ροϋπολογισμός μάς βεβαιώνει γ</w:t>
      </w:r>
      <w:r>
        <w:rPr>
          <w:rFonts w:eastAsia="Times New Roman" w:cs="Times New Roman"/>
          <w:szCs w:val="24"/>
        </w:rPr>
        <w:t xml:space="preserve">ια την επικείμενη έξοδο από τη δίνη της οικονομικής κρίσης. </w:t>
      </w:r>
    </w:p>
    <w:p w14:paraId="369502B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369502BB" w14:textId="77777777" w:rsidR="006648D0" w:rsidRDefault="00CC2A7D">
      <w:pPr>
        <w:spacing w:line="600" w:lineRule="auto"/>
        <w:ind w:firstLine="720"/>
        <w:jc w:val="center"/>
        <w:rPr>
          <w:rFonts w:eastAsia="Times New Roman"/>
          <w:bCs/>
        </w:rPr>
      </w:pPr>
      <w:r>
        <w:rPr>
          <w:rFonts w:eastAsia="Times New Roman"/>
          <w:bCs/>
        </w:rPr>
        <w:t>(Χειροκροτήματα από την πτέρυγα του ΣΥΡΙΖΑ)</w:t>
      </w:r>
    </w:p>
    <w:p w14:paraId="369502B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369502B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Τον λόγο έχει τώρα ο κ. Γεωργιάδης, Βουλευτής της Νέας Δημοκρατίας.</w:t>
      </w:r>
    </w:p>
    <w:p w14:paraId="369502B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Κυρία Καρακώστα, μη διαμαρτύρεστε. Σας ακούω, μη διαμαρτύρεστε. Δεν θα σας κάνω τίποτα, θα είμαι καλό παιδί. </w:t>
      </w:r>
    </w:p>
    <w:p w14:paraId="369502BF"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Κρατάω σημειώσεις.</w:t>
      </w:r>
    </w:p>
    <w:p w14:paraId="369502C0"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Σημειώσεις να κρατήσετε, γιατί με τα νούμερα δεν </w:t>
      </w:r>
      <w:r>
        <w:rPr>
          <w:rFonts w:eastAsia="Times New Roman" w:cs="Times New Roman"/>
          <w:szCs w:val="24"/>
        </w:rPr>
        <w:t xml:space="preserve">τα πάτε καλά. </w:t>
      </w:r>
    </w:p>
    <w:p w14:paraId="369502C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όταν μιλάμε για προϋπολογισμό πρέπει να είμαστε συγκεκριμένοι, γιατί μιλάμε για αριθμούς. Εγώ θέτω ένα απλό ερώτημα. Δεν το έχω ακούσει ακόμη σε όλη τη συζήτηση. Στη σελίδα 140 προβλέπεται για το έτος 2017 –τα έ</w:t>
      </w:r>
      <w:r>
        <w:rPr>
          <w:rFonts w:eastAsia="Times New Roman" w:cs="Times New Roman"/>
          <w:szCs w:val="24"/>
        </w:rPr>
        <w:t xml:space="preserve">χετε προϋπολογίσει δηλαδή- 188 εκατομμύρια από τη ΔΕΣΦΑ. Προβλέπατε όταν συντάσσατε αυτόν τον προϋπολογισμό, ότι θα εισπράττατε 188 εκατομμύρια από την αποκρατικοποίηση της ΔΕΣΦΑ στη </w:t>
      </w:r>
      <w:r>
        <w:rPr>
          <w:rFonts w:eastAsia="Times New Roman" w:cs="Times New Roman"/>
          <w:szCs w:val="24"/>
          <w:lang w:val="en-US"/>
        </w:rPr>
        <w:t>SOCAR</w:t>
      </w:r>
      <w:r>
        <w:rPr>
          <w:rFonts w:eastAsia="Times New Roman" w:cs="Times New Roman"/>
          <w:szCs w:val="24"/>
        </w:rPr>
        <w:t>. Μέχρι να έρθει να ψηφιστεί ο προϋπολογισμός</w:t>
      </w:r>
      <w:r>
        <w:rPr>
          <w:rFonts w:eastAsia="Times New Roman" w:cs="Times New Roman"/>
          <w:szCs w:val="24"/>
        </w:rPr>
        <w:t>,</w:t>
      </w:r>
      <w:r>
        <w:rPr>
          <w:rFonts w:eastAsia="Times New Roman" w:cs="Times New Roman"/>
          <w:szCs w:val="24"/>
        </w:rPr>
        <w:t xml:space="preserve"> αυτή η αποκρατικοποίη</w:t>
      </w:r>
      <w:r>
        <w:rPr>
          <w:rFonts w:eastAsia="Times New Roman" w:cs="Times New Roman"/>
          <w:szCs w:val="24"/>
        </w:rPr>
        <w:t>ση, όπως όλοι γνωρίζουμε, ακυρώθηκε. Δεν υπάρχει. Άρα σας λείπουν 188 εκατομμύρια. Μπορεί ένας Βουλευτής του ΣΥΡΙΖΑ να μου πει</w:t>
      </w:r>
      <w:r>
        <w:rPr>
          <w:rFonts w:eastAsia="Times New Roman" w:cs="Times New Roman"/>
          <w:szCs w:val="24"/>
        </w:rPr>
        <w:t>,</w:t>
      </w:r>
      <w:r>
        <w:rPr>
          <w:rFonts w:eastAsia="Times New Roman" w:cs="Times New Roman"/>
          <w:szCs w:val="24"/>
        </w:rPr>
        <w:t xml:space="preserve"> από πού θα συμπληρώσετε αυτά τα 188 εκατομμύρια που σας λείπουν ή τι θα κόψετε ισόποσα 188 εκατομμυρίων; Αλλιώς δεν έχετε κάνει </w:t>
      </w:r>
      <w:r>
        <w:rPr>
          <w:rFonts w:eastAsia="Times New Roman" w:cs="Times New Roman"/>
          <w:szCs w:val="24"/>
        </w:rPr>
        <w:t xml:space="preserve">προϋπολογισμό, έχετε κάνει μια ευχή. </w:t>
      </w:r>
    </w:p>
    <w:p w14:paraId="369502C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πειδή ακούω όλη αυτή τη συζήτηση κι άκουσα και πριν την κ. Γεροβασίλη, φαντάζομαι ότι τους πολίτες δεν τους ενδιαφέρει να αρχίσετε εσείς </w:t>
      </w:r>
      <w:r>
        <w:rPr>
          <w:rFonts w:eastAsia="Times New Roman" w:cs="Times New Roman"/>
          <w:szCs w:val="24"/>
        </w:rPr>
        <w:lastRenderedPageBreak/>
        <w:t>να λέτε πόσο καλοί είσαστε εσείς και πόσο κακοί ήμασταν εμείς. Αυτά στην πολιτικ</w:t>
      </w:r>
      <w:r>
        <w:rPr>
          <w:rFonts w:eastAsia="Times New Roman" w:cs="Times New Roman"/>
          <w:szCs w:val="24"/>
        </w:rPr>
        <w:t xml:space="preserve">ή ωραία είναι -κι εγώ τα κάνω- αλλά σε μια κοινοβουλευτική συζήτηση όπου ο κόσμος πρέπει να καταλαβαίνει τι συμβαίνει, οι πολιτικοί δεν κρίνονται από αυτά που λένε, κρίνονται από αυτά που κάνουν. </w:t>
      </w:r>
    </w:p>
    <w:p w14:paraId="369502C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Θα θέσω, λοιπόν, ένα συγκεκριμένο παράδειγμα και θα ήθελα π</w:t>
      </w:r>
      <w:r>
        <w:rPr>
          <w:rFonts w:eastAsia="Times New Roman" w:cs="Times New Roman"/>
          <w:szCs w:val="24"/>
        </w:rPr>
        <w:t xml:space="preserve">ολύ αν μπορεί κάποιος συνάδελφος του ΣΥΡΙΖΑ ή των ΑΝΕΛ –δεν υπάρχει κανείς των ΑΝΕΛ εδώ, τέλος πάντων ένα κόμμα είστε πια- να μου απαντήσει. Πριν από μερικούς μήνες έφερε σε ένα προηγούμενο μνημονιακό νομοσχέδιο μια τροπολογία ο Υπουργός Οικονομικών, όπου </w:t>
      </w:r>
      <w:r>
        <w:rPr>
          <w:rFonts w:eastAsia="Times New Roman" w:cs="Times New Roman"/>
          <w:szCs w:val="24"/>
        </w:rPr>
        <w:t xml:space="preserve">«πάγωσε» τις μισθολογικές προαγωγές, τις ωριμάνσεις των δημοσίων υπαλλήλων και των στελεχών των Ενόπλων Δυνάμεων, των Σωμάτων Ασφαλείας. </w:t>
      </w:r>
    </w:p>
    <w:p w14:paraId="369502C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Όταν έγινε εκείνη την ημέρα γνωστή η τροπολογία –φαντάζομαι να το θυμάστε- εδώ έγινε μια μικρή υποτιθέμενη κυβερνητική κρίση. Ήρθε και μίλησε ο κ. Καμμένος, είπε ότι αυτό δεν περνάει παρά μόνο πάνω από το </w:t>
      </w:r>
      <w:r>
        <w:rPr>
          <w:rFonts w:eastAsia="Times New Roman" w:cs="Times New Roman"/>
          <w:szCs w:val="24"/>
        </w:rPr>
        <w:lastRenderedPageBreak/>
        <w:t>πτώμα του και επειδή έπρεπε να ψηφιστεί, γιατί ήταν</w:t>
      </w:r>
      <w:r>
        <w:rPr>
          <w:rFonts w:eastAsia="Times New Roman" w:cs="Times New Roman"/>
          <w:szCs w:val="24"/>
        </w:rPr>
        <w:t xml:space="preserve"> να πάρουμε τη επόμενη δόση –αυτές τις δόσεις που κατά το παρελθόν τις κατηγορούσατε, που λέγατε ότι σας έχουμε κάνει σαν ναρκομανείς και περιμένουμε την επόμενη δόση, όλα αυτά που λέγατε τότε- σηκώθηκε ο κ. Καμμένος –μπορεί και να καθόταν δίπλα στην κ. Γε</w:t>
      </w:r>
      <w:r>
        <w:rPr>
          <w:rFonts w:eastAsia="Times New Roman" w:cs="Times New Roman"/>
          <w:szCs w:val="24"/>
        </w:rPr>
        <w:t xml:space="preserve">ροβασίλη, ήταν </w:t>
      </w:r>
      <w:r>
        <w:rPr>
          <w:rFonts w:eastAsia="Times New Roman" w:cs="Times New Roman"/>
          <w:szCs w:val="24"/>
        </w:rPr>
        <w:t>Κ</w:t>
      </w:r>
      <w:r>
        <w:rPr>
          <w:rFonts w:eastAsia="Times New Roman" w:cs="Times New Roman"/>
          <w:szCs w:val="24"/>
        </w:rPr>
        <w:t xml:space="preserve">υβερνητική </w:t>
      </w:r>
      <w:r>
        <w:rPr>
          <w:rFonts w:eastAsia="Times New Roman" w:cs="Times New Roman"/>
          <w:szCs w:val="24"/>
        </w:rPr>
        <w:t>Ε</w:t>
      </w:r>
      <w:r>
        <w:rPr>
          <w:rFonts w:eastAsia="Times New Roman" w:cs="Times New Roman"/>
          <w:szCs w:val="24"/>
        </w:rPr>
        <w:t>κπρόσωπος η κ. Γεροβασίλη, μπορεί να το θυμάται- και είπε «ακούστε να δείτε, μπορεί να ψηφίζεται τώρα αυτό εδώ, αλλά εγώ δεσμεύομαι ως Υπουργός Αμύνης στα στελέχη των Ενόπλων Δυνάμεων</w:t>
      </w:r>
      <w:r>
        <w:rPr>
          <w:rFonts w:eastAsia="Times New Roman" w:cs="Times New Roman"/>
          <w:szCs w:val="24"/>
        </w:rPr>
        <w:t>,</w:t>
      </w:r>
      <w:r>
        <w:rPr>
          <w:rFonts w:eastAsia="Times New Roman" w:cs="Times New Roman"/>
          <w:szCs w:val="24"/>
        </w:rPr>
        <w:t xml:space="preserve"> ότι αυτό το μέτρο δεν θα περάσει. </w:t>
      </w:r>
      <w:r>
        <w:rPr>
          <w:rFonts w:eastAsia="Times New Roman" w:cs="Times New Roman"/>
          <w:szCs w:val="24"/>
        </w:rPr>
        <w:t>Δ</w:t>
      </w:r>
      <w:r>
        <w:rPr>
          <w:rFonts w:eastAsia="Times New Roman" w:cs="Times New Roman"/>
          <w:szCs w:val="24"/>
        </w:rPr>
        <w:t>εν θα πε</w:t>
      </w:r>
      <w:r>
        <w:rPr>
          <w:rFonts w:eastAsia="Times New Roman" w:cs="Times New Roman"/>
          <w:szCs w:val="24"/>
        </w:rPr>
        <w:t xml:space="preserve">ράσει, γιατί το Υπουργείο Άμυνας καταθέτει και θα καταθέσει εντός χρονοδιαγράμματος ισοδύναμα μέτρα». </w:t>
      </w:r>
      <w:r>
        <w:rPr>
          <w:rFonts w:eastAsia="Times New Roman" w:cs="Times New Roman"/>
          <w:szCs w:val="24"/>
        </w:rPr>
        <w:t>Μ</w:t>
      </w:r>
      <w:r>
        <w:rPr>
          <w:rFonts w:eastAsia="Times New Roman" w:cs="Times New Roman"/>
          <w:szCs w:val="24"/>
        </w:rPr>
        <w:t xml:space="preserve">άλιστα ο κ. Τσακαλώτος είπε ότι θα έπρεπε τα ισοδύναμα μέτρα να κατατεθούν μέχρι τις 31 Αυγούστου. </w:t>
      </w:r>
    </w:p>
    <w:p w14:paraId="369502C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Σε αυτόν τον προϋπολογισμό περιλαμβάνεται το «πάγωμα»</w:t>
      </w:r>
      <w:r>
        <w:rPr>
          <w:rFonts w:eastAsia="Times New Roman" w:cs="Times New Roman"/>
          <w:szCs w:val="24"/>
        </w:rPr>
        <w:t xml:space="preserve"> των μισθολογικών ωριμάνσεων και των στελεχών των Ενόπλων Δυνάμεων και </w:t>
      </w:r>
      <w:r>
        <w:rPr>
          <w:rFonts w:eastAsia="Times New Roman" w:cs="Times New Roman"/>
          <w:szCs w:val="24"/>
        </w:rPr>
        <w:lastRenderedPageBreak/>
        <w:t xml:space="preserve">των Σωμάτων Ασφαλείας. Άρα η δέσμευση που έκανε ο Υπουργός Αμύνης εκ μέρους της </w:t>
      </w:r>
      <w:r>
        <w:rPr>
          <w:rFonts w:eastAsia="Times New Roman" w:cs="Times New Roman"/>
          <w:szCs w:val="24"/>
        </w:rPr>
        <w:t>Κ</w:t>
      </w:r>
      <w:r>
        <w:rPr>
          <w:rFonts w:eastAsia="Times New Roman" w:cs="Times New Roman"/>
          <w:szCs w:val="24"/>
        </w:rPr>
        <w:t xml:space="preserve">υβερνήσεως σας και την οποία πήρε μέσα σε αυτή τη Βουλή -και θέλω λίγο την προσοχή </w:t>
      </w:r>
      <w:r>
        <w:rPr>
          <w:rFonts w:eastAsia="Times New Roman" w:cs="Times New Roman"/>
          <w:szCs w:val="24"/>
        </w:rPr>
        <w:t>σας,</w:t>
      </w:r>
      <w:r>
        <w:rPr>
          <w:rFonts w:eastAsia="Times New Roman" w:cs="Times New Roman"/>
          <w:szCs w:val="24"/>
        </w:rPr>
        <w:t xml:space="preserve"> κ</w:t>
      </w:r>
      <w:r>
        <w:rPr>
          <w:rFonts w:eastAsia="Times New Roman" w:cs="Times New Roman"/>
          <w:szCs w:val="24"/>
        </w:rPr>
        <w:t>υρία</w:t>
      </w:r>
      <w:r>
        <w:rPr>
          <w:rFonts w:eastAsia="Times New Roman" w:cs="Times New Roman"/>
          <w:szCs w:val="24"/>
        </w:rPr>
        <w:t xml:space="preserve"> Γεροβασίλη</w:t>
      </w:r>
      <w:r>
        <w:rPr>
          <w:rFonts w:eastAsia="Times New Roman" w:cs="Times New Roman"/>
          <w:szCs w:val="24"/>
        </w:rPr>
        <w:t>,</w:t>
      </w:r>
      <w:r>
        <w:rPr>
          <w:rFonts w:eastAsia="Times New Roman" w:cs="Times New Roman"/>
          <w:szCs w:val="24"/>
        </w:rPr>
        <w:t>- έχει κάποια αξία;</w:t>
      </w:r>
    </w:p>
    <w:p w14:paraId="369502C6"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Σας ακούω. </w:t>
      </w:r>
    </w:p>
    <w:p w14:paraId="369502C7"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Έχει κάποια αξία αυτό που λένε οι Υπουργοί σε αυτή τη Βουλή και που χειροκροτούν από κάτω οι Βουλευτές; Εσείς δέχεστε να σας κοροϊδεύει ο </w:t>
      </w:r>
      <w:r>
        <w:rPr>
          <w:rFonts w:eastAsia="Times New Roman" w:cs="Times New Roman"/>
          <w:szCs w:val="24"/>
        </w:rPr>
        <w:t>Υπουργός σας; Το δέχεστε; Θα πάτε πίσω στους ψηφοφόρους σας αυτόν τον προϋπολογισμό</w:t>
      </w:r>
      <w:r>
        <w:rPr>
          <w:rFonts w:eastAsia="Times New Roman" w:cs="Times New Roman"/>
          <w:szCs w:val="24"/>
        </w:rPr>
        <w:t>,</w:t>
      </w:r>
      <w:r>
        <w:rPr>
          <w:rFonts w:eastAsia="Times New Roman" w:cs="Times New Roman"/>
          <w:szCs w:val="24"/>
        </w:rPr>
        <w:t xml:space="preserve"> που έχει μέσα αυτό που από του Βήματος δεσμεύτηκε ο Υπουργός ότι δεν θα γίνει; Έχει κάποια αξία αυτό; Ή τελικά εδώ μπορείτε να λέτε ό,τι θέλετε και να πηγαίνετε μετά να χο</w:t>
      </w:r>
      <w:r>
        <w:rPr>
          <w:rFonts w:eastAsia="Times New Roman" w:cs="Times New Roman"/>
          <w:szCs w:val="24"/>
        </w:rPr>
        <w:t>ρεύετε κάτι ωραίους χορούς</w:t>
      </w:r>
      <w:r>
        <w:rPr>
          <w:rFonts w:eastAsia="Times New Roman" w:cs="Times New Roman"/>
          <w:szCs w:val="24"/>
        </w:rPr>
        <w:t>,</w:t>
      </w:r>
      <w:r>
        <w:rPr>
          <w:rFonts w:eastAsia="Times New Roman" w:cs="Times New Roman"/>
          <w:szCs w:val="24"/>
        </w:rPr>
        <w:t xml:space="preserve"> σαν αυτούς που έχω </w:t>
      </w:r>
      <w:r>
        <w:rPr>
          <w:rFonts w:eastAsia="Times New Roman" w:cs="Times New Roman"/>
          <w:szCs w:val="24"/>
        </w:rPr>
        <w:lastRenderedPageBreak/>
        <w:t xml:space="preserve">δει στο διαδίκτυο να χορεύει η κ. Γεροβασίλη χαρούμενη και ωραία, τι καλά που περνάτε και κυβερνάτε εδώ από την καρέκλα; </w:t>
      </w:r>
    </w:p>
    <w:p w14:paraId="369502C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Αυτό είναι όλο; Να πάρετε την καρέκλα; Όχι θέλω απάντηση. Η δέσμευση του κ. Καμμένου ότ</w:t>
      </w:r>
      <w:r>
        <w:rPr>
          <w:rFonts w:eastAsia="Times New Roman" w:cs="Times New Roman"/>
          <w:szCs w:val="24"/>
        </w:rPr>
        <w:t xml:space="preserve">ι αυτό το μέτρο δεν θα ισχύσει για τα στελέχη των Ενόπλων Δυνάμεων, ισχύει ή όχι; Στον </w:t>
      </w:r>
      <w:r>
        <w:rPr>
          <w:rFonts w:eastAsia="Times New Roman" w:cs="Times New Roman"/>
          <w:szCs w:val="24"/>
        </w:rPr>
        <w:t>π</w:t>
      </w:r>
      <w:r>
        <w:rPr>
          <w:rFonts w:eastAsia="Times New Roman" w:cs="Times New Roman"/>
          <w:szCs w:val="24"/>
        </w:rPr>
        <w:t xml:space="preserve">ροϋπολογισμό ισχύει το «πάγωμα». Άρα πρέπει να μας απαντήσετε επί της ουσίας τώρα και όχι να έρχεστε και να λέτε ωραία λόγια. </w:t>
      </w:r>
    </w:p>
    <w:p w14:paraId="369502C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Λέγατε στα στελέχη των Ενόπλων Δυνάμεων ό</w:t>
      </w:r>
      <w:r>
        <w:rPr>
          <w:rFonts w:eastAsia="Times New Roman" w:cs="Times New Roman"/>
          <w:szCs w:val="24"/>
        </w:rPr>
        <w:t>τι ο «κακός» Σαμαράς και ο «κακός» Βενιζέλος έκοψαν τους μισθούς και ότι έπρεπε να εφαρμοσθεί η απόφαση του Συμβουλίου της Επικρατείας και να επιστραφούν τα χρήματα από τις περικοπές του Αυγούστου του 2012. Πολύ ωραία. Ο «κακός» Σαμαράς και ο «κακός» Βενιζ</w:t>
      </w:r>
      <w:r>
        <w:rPr>
          <w:rFonts w:eastAsia="Times New Roman" w:cs="Times New Roman"/>
          <w:szCs w:val="24"/>
        </w:rPr>
        <w:t xml:space="preserve">έλος έδωσαν το 50% από αυτές τις μειώσεις πίσω και φωνάζατε τότε εσείς του ΣΥΡΙΖΑ και των Ανεξαρτήτων Ελλήνων «Όχι δεν θέλουμε το 50%, το 100% πρέπει να δοθεί». </w:t>
      </w:r>
    </w:p>
    <w:p w14:paraId="369502CA"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του ΣΥΡΙΖΑ)</w:t>
      </w:r>
    </w:p>
    <w:p w14:paraId="369502C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Έτσι λέγατε, κύριε Παπαδόπουλε.</w:t>
      </w:r>
    </w:p>
    <w:p w14:paraId="369502C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Μάλιστα. Ήρθατε στην εξου</w:t>
      </w:r>
      <w:r>
        <w:rPr>
          <w:rFonts w:eastAsia="Times New Roman" w:cs="Times New Roman"/>
          <w:szCs w:val="24"/>
        </w:rPr>
        <w:t>σία. Είπε ο κ. Καμμένος στις προγραμματικές δηλώσεις εδώ πέντε φορές: «Δεσμεύομαι ότι η πρώτη μου απόφαση θα είναι να πάρουν πίσω το 50%». Μάλιστα. Πέρασαν δύο χρόνια και δεν έχουν πάρει το 50%. Ο «κακός» Σαμαράς και ο Βενιζέλος τούς έδωσαν το 50%. Εσείς ο</w:t>
      </w:r>
      <w:r>
        <w:rPr>
          <w:rFonts w:eastAsia="Times New Roman" w:cs="Times New Roman"/>
          <w:szCs w:val="24"/>
        </w:rPr>
        <w:t xml:space="preserve">ι «καλοί» </w:t>
      </w:r>
      <w:r>
        <w:rPr>
          <w:rFonts w:eastAsia="Times New Roman" w:cs="Times New Roman"/>
          <w:szCs w:val="24"/>
        </w:rPr>
        <w:t>Α</w:t>
      </w:r>
      <w:r>
        <w:rPr>
          <w:rFonts w:eastAsia="Times New Roman" w:cs="Times New Roman"/>
          <w:szCs w:val="24"/>
        </w:rPr>
        <w:t xml:space="preserve">ριστεροί, η «πρώτη φορά Αριστερά», το ξεχάσατε. Τι λέει τώρα ο Καμμένος; Α, λέει, δεν φταίω εγώ. Εγώ θέλω να τους το δώσω αλλά δεν μου το δίνει ο Τσακαλώτος. Α, δεν ξέραμε, είναι σε άλλη Κυβέρνηση ο Τσακαλώτος; Άλλα λέει ο Τσακαλώτος, άλλα λέει </w:t>
      </w:r>
      <w:r>
        <w:rPr>
          <w:rFonts w:eastAsia="Times New Roman" w:cs="Times New Roman"/>
          <w:szCs w:val="24"/>
        </w:rPr>
        <w:t>ο Καμμένος; Έτσι θέλετε πραγματικά να κυβερνήσετε, λέγοντας ο καθένας τα δικά του και να σας πιστέψει ο ελληνικός λαός;</w:t>
      </w:r>
    </w:p>
    <w:p w14:paraId="369502CD"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369502C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Κυρία Γεροβασίλη, ακούστε. Το να λέτε στ’ αλήθεια ή να είστε στο Βήμα και να λέτε στα σοβαρά ότι όλ</w:t>
      </w:r>
      <w:r>
        <w:rPr>
          <w:rFonts w:eastAsia="Times New Roman" w:cs="Times New Roman"/>
          <w:szCs w:val="24"/>
        </w:rPr>
        <w:t xml:space="preserve">α πάνε καλά και κλείνει η αξιολόγηση, μακάρι να είναι έτσι. </w:t>
      </w:r>
    </w:p>
    <w:p w14:paraId="369502C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Θα ήθελα να υπενθυμίσω κάτι στο Σώμα, γιατί υπάρχει κοντή μνήμη στην Ελλάδα. Ξέρετε από τους αρχαίους χρόνους</w:t>
      </w:r>
      <w:r>
        <w:rPr>
          <w:rFonts w:eastAsia="Times New Roman" w:cs="Times New Roman"/>
          <w:szCs w:val="24"/>
        </w:rPr>
        <w:t>,</w:t>
      </w:r>
      <w:r>
        <w:rPr>
          <w:rFonts w:eastAsia="Times New Roman" w:cs="Times New Roman"/>
          <w:szCs w:val="24"/>
        </w:rPr>
        <w:t xml:space="preserve"> εμείς οι Έλληνες είχαμε έλλειψη μνήμης. Το γράφει ο Πλάτωνας στον «Τίμαιο», όπου ο ι</w:t>
      </w:r>
      <w:r>
        <w:rPr>
          <w:rFonts w:eastAsia="Times New Roman" w:cs="Times New Roman"/>
          <w:szCs w:val="24"/>
        </w:rPr>
        <w:t xml:space="preserve">ερεύς της θεάς Νηίθ λέει στον Σόλωνα στην πόλη Σάις της Αιγύπτου «Ώ Έλληνες, αεί παίδες έστε», δηλαδή εσείς οι Έλληνες είστε πάντα παιδιά, γιατί ξεχνάτε γρήγορα. </w:t>
      </w:r>
    </w:p>
    <w:p w14:paraId="369502D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Πώς γίνεται -θέλω να μου εξηγήσει ένας Συριζαίος Βουλευτής- το </w:t>
      </w:r>
      <w:r>
        <w:rPr>
          <w:rFonts w:eastAsia="Times New Roman" w:cs="Times New Roman"/>
          <w:szCs w:val="24"/>
          <w:lang w:val="en-US"/>
        </w:rPr>
        <w:t>PSI</w:t>
      </w:r>
      <w:r>
        <w:rPr>
          <w:rFonts w:eastAsia="Times New Roman" w:cs="Times New Roman"/>
          <w:szCs w:val="24"/>
        </w:rPr>
        <w:t xml:space="preserve"> που ήταν άμεση διαγραφή χρ</w:t>
      </w:r>
      <w:r>
        <w:rPr>
          <w:rFonts w:eastAsia="Times New Roman" w:cs="Times New Roman"/>
          <w:szCs w:val="24"/>
        </w:rPr>
        <w:t xml:space="preserve">έους 140 δισεκατομμυρίων στα επόμενα τρία εικοσιτετράωρα να είναι προδοσία, να είναι απ’ έξω εκατό χιλιάδες κόσμου και να καίνε την Αθήνα για εμάς τους «γερμανοτσολιάδες» που το ψηφίζαμε και η επίτευξη –εγώ την καλωσορίζω, μακάρι και άλλη να πάρετε, </w:t>
      </w:r>
      <w:r>
        <w:rPr>
          <w:rFonts w:eastAsia="Times New Roman" w:cs="Times New Roman"/>
          <w:szCs w:val="24"/>
        </w:rPr>
        <w:lastRenderedPageBreak/>
        <w:t>εγώ δε</w:t>
      </w:r>
      <w:r>
        <w:rPr>
          <w:rFonts w:eastAsia="Times New Roman" w:cs="Times New Roman"/>
          <w:szCs w:val="24"/>
        </w:rPr>
        <w:t>ν είμαι σαν κι εσάς- μειώσεως του χρέους κατά 45 δισεκατομμύρια έως το 2060 να είναι θρίαμβος; Πώς γίνεται τα 140 δισεκατομμύρια αμέσως να είναι προδοσία και τα 45 δισεκατομμύρια σε πενήντα χρόνια να είναι θρίαμβος; Πώς γίνεται να ισχύουν και τα δύο ταυτόχ</w:t>
      </w:r>
      <w:r>
        <w:rPr>
          <w:rFonts w:eastAsia="Times New Roman" w:cs="Times New Roman"/>
          <w:szCs w:val="24"/>
        </w:rPr>
        <w:t>ρονα; Μόνο στη δική σας λογική, την ψεύτικη, μπορούν να ισχύουν και τα δύο ταυτόχρονα.</w:t>
      </w:r>
    </w:p>
    <w:p w14:paraId="369502D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Ακούστε, λοιπόν</w:t>
      </w:r>
      <w:r>
        <w:rPr>
          <w:rFonts w:eastAsia="Times New Roman" w:cs="Times New Roman"/>
          <w:szCs w:val="24"/>
        </w:rPr>
        <w:t>,</w:t>
      </w:r>
      <w:r>
        <w:rPr>
          <w:rFonts w:eastAsia="Times New Roman" w:cs="Times New Roman"/>
          <w:szCs w:val="24"/>
        </w:rPr>
        <w:t xml:space="preserve"> είπε η κ. Γεροβασίλη ότι κλείνει η αξιολόγηση. Μακάρι. Όμως, ξέρετε, κύριε Υπουργέ, δεν απαντήσατε και είστε Υπουργός. Πριν από μισή ώρα το Διεθνές Νομι</w:t>
      </w:r>
      <w:r>
        <w:rPr>
          <w:rFonts w:eastAsia="Times New Roman" w:cs="Times New Roman"/>
          <w:szCs w:val="24"/>
        </w:rPr>
        <w:t>σματικό Ταμείο, ο εκπρόσωπός του ο κ. Ράις, έδωσε μια συνέντευξη και είπε ότι</w:t>
      </w:r>
      <w:r>
        <w:rPr>
          <w:rFonts w:eastAsia="Times New Roman" w:cs="Times New Roman"/>
          <w:szCs w:val="24"/>
        </w:rPr>
        <w:t>,</w:t>
      </w:r>
      <w:r>
        <w:rPr>
          <w:rFonts w:eastAsia="Times New Roman" w:cs="Times New Roman"/>
          <w:szCs w:val="24"/>
        </w:rPr>
        <w:t xml:space="preserve"> δυστυχώς, αν το πλεόνασμα είναι 3,5%, ο ελληνικός λαός θα πρέπει να πάρει πολλά και σκληρά μέτρα λιτότητας». Το ακούσατε; Πριν από μισή ώρα έγινε. Το ακούσατε οι Βουλευτές εδώ, </w:t>
      </w:r>
      <w:r>
        <w:rPr>
          <w:rFonts w:eastAsia="Times New Roman" w:cs="Times New Roman"/>
          <w:szCs w:val="24"/>
        </w:rPr>
        <w:t xml:space="preserve">που φωνάζουν έτσι από κάτω και κρίνουν, ο κ. Αθανασίου που είναι πολύ αντιμνημονιακός; Ο κ. Πάντζας έφυγε. Ξέρετε γιατί έγινε η </w:t>
      </w:r>
      <w:r>
        <w:rPr>
          <w:rFonts w:eastAsia="Times New Roman" w:cs="Times New Roman"/>
          <w:szCs w:val="24"/>
        </w:rPr>
        <w:lastRenderedPageBreak/>
        <w:t>φασαρία; Δεν θυμάστε εσείς. Ο κ. Πάντζας είχε τυπώσει αφίσες και μοίραζε και έλεγε για γερμανοτσολιάδες και προδότες που ψηφίζου</w:t>
      </w:r>
      <w:r>
        <w:rPr>
          <w:rFonts w:eastAsia="Times New Roman" w:cs="Times New Roman"/>
          <w:szCs w:val="24"/>
        </w:rPr>
        <w:t xml:space="preserve">ν το μνημόνιο και να τους κρεμάσουμε. </w:t>
      </w:r>
      <w:r>
        <w:rPr>
          <w:rFonts w:eastAsia="Times New Roman" w:cs="Times New Roman"/>
          <w:szCs w:val="24"/>
        </w:rPr>
        <w:t>Τ</w:t>
      </w:r>
      <w:r>
        <w:rPr>
          <w:rFonts w:eastAsia="Times New Roman" w:cs="Times New Roman"/>
          <w:szCs w:val="24"/>
        </w:rPr>
        <w:t xml:space="preserve">ώρα που ψηφίζει τα μνημόνια ο κ. Πάντζας για να είναι Βουλευτής, τα ξεχάσαμε τα γερμανοτσολιάδικα! </w:t>
      </w:r>
    </w:p>
    <w:p w14:paraId="369502D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Δεν μου λέτε, λοιπόν, αν σας φέρει όντως το Ταμείο αυτά που λέει -λέει η κ</w:t>
      </w:r>
      <w:r>
        <w:rPr>
          <w:rFonts w:eastAsia="Times New Roman" w:cs="Times New Roman"/>
          <w:szCs w:val="24"/>
        </w:rPr>
        <w:t>.</w:t>
      </w:r>
      <w:r>
        <w:rPr>
          <w:rFonts w:eastAsia="Times New Roman" w:cs="Times New Roman"/>
          <w:szCs w:val="24"/>
        </w:rPr>
        <w:t xml:space="preserve"> Γεροβασίλη ότι θα κλείσει χωρίς μέτρα, μα</w:t>
      </w:r>
      <w:r>
        <w:rPr>
          <w:rFonts w:eastAsia="Times New Roman" w:cs="Times New Roman"/>
          <w:szCs w:val="24"/>
        </w:rPr>
        <w:t xml:space="preserve">κάρι, αυτό ευχόμαστε και εμείς- αν σας φέρει 4,5 δισεκατομμύρια μέτρα θα τα ψηφίσετε; Θα τα ψηφίσετε; </w:t>
      </w:r>
    </w:p>
    <w:p w14:paraId="369502D3"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369502D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Εμείς δεν θα τα ψηφίσουμε και θα κάνουμε εκλογές. </w:t>
      </w:r>
    </w:p>
    <w:p w14:paraId="369502D5"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Αφού λέει το πρόγραμμά σας...</w:t>
      </w:r>
    </w:p>
    <w:p w14:paraId="369502D6"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ΣΠΥΡΙΔΩΝ-ΑΔΩ</w:t>
      </w:r>
      <w:r>
        <w:rPr>
          <w:rFonts w:eastAsia="Times New Roman" w:cs="Times New Roman"/>
          <w:b/>
          <w:szCs w:val="24"/>
        </w:rPr>
        <w:t xml:space="preserve">ΝΙΣ ΓΕΩΡΓΙΑΔΗΣ: </w:t>
      </w:r>
      <w:r>
        <w:rPr>
          <w:rFonts w:eastAsia="Times New Roman" w:cs="Times New Roman"/>
          <w:szCs w:val="24"/>
        </w:rPr>
        <w:t xml:space="preserve">Σε κανένα πρόγραμμά μας δεν υπάρχουν αυτά, κύριε. Σε κανένα πρόγραμμά μας δεν υπάρχουν. Στο μυαλό σας υπάρχουν μόνο. Όμως επειδή εσείς έχετε την ευθύνη και δεν </w:t>
      </w:r>
      <w:r>
        <w:rPr>
          <w:rFonts w:eastAsia="Times New Roman" w:cs="Times New Roman"/>
          <w:szCs w:val="24"/>
        </w:rPr>
        <w:lastRenderedPageBreak/>
        <w:t xml:space="preserve">είναι εύκολο να ρίχνετε το μπαλάκι σε εμάς –πέρασαν αυτές οι εποχές- ρωτάω τους </w:t>
      </w:r>
      <w:r>
        <w:rPr>
          <w:rFonts w:eastAsia="Times New Roman" w:cs="Times New Roman"/>
          <w:szCs w:val="24"/>
        </w:rPr>
        <w:t>Βουλευτές του ΣΥΡΙΖΑ που είναι παρόντες στην Αίθουσα</w:t>
      </w:r>
      <w:r>
        <w:rPr>
          <w:rFonts w:eastAsia="Times New Roman" w:cs="Times New Roman"/>
          <w:szCs w:val="24"/>
        </w:rPr>
        <w:t>.</w:t>
      </w:r>
      <w:r>
        <w:rPr>
          <w:rFonts w:eastAsia="Times New Roman" w:cs="Times New Roman"/>
          <w:szCs w:val="24"/>
        </w:rPr>
        <w:t xml:space="preserve"> Εάν φέρετε 4,5 δισεκατομμύρια μέτρα, όπως είπε ο κ. Ράις προ μισής ώρας, θα τα ψηφίσετε;</w:t>
      </w:r>
    </w:p>
    <w:p w14:paraId="369502D7"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69502D8" w14:textId="77777777" w:rsidR="006648D0" w:rsidRDefault="00CC2A7D">
      <w:pPr>
        <w:spacing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Έχουμε κάνει ομιλίες…</w:t>
      </w:r>
    </w:p>
    <w:p w14:paraId="369502D9"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ΣΠΥΡΙΔΩΝ –</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Ακούστε, κύριε Παπαδόπουλε. Σας έχω ακούσει πολλές φορές.</w:t>
      </w:r>
    </w:p>
    <w:p w14:paraId="369502DA"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Γεωργιάδη, μην κάνετε διάλογο. Χάνετε τον χρόνο με άσκοπα ερωτήματα. </w:t>
      </w:r>
    </w:p>
    <w:p w14:paraId="369502DB"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Έχετε ασθενή μνήμη. Ξέρετε τι δεν μου άρεσε; Εί</w:t>
      </w:r>
      <w:r>
        <w:rPr>
          <w:rFonts w:eastAsia="Times New Roman" w:cs="Times New Roman"/>
          <w:szCs w:val="24"/>
        </w:rPr>
        <w:t xml:space="preserve">πατε στην κ. Μάρκου να δώσει την έδρα της. Ξέρετε ότι όταν οι μισοί Βουλευτές του ΠΑΣΟΚ πέρασαν από το ΠΑΣΟΚ στον ΣΥΡΙΖΑ, ο κ. Κουρουμπλής, η κ. Τζάκρη και όλοι οι υπόλοιποι κράτησαν </w:t>
      </w:r>
      <w:r>
        <w:rPr>
          <w:rFonts w:eastAsia="Times New Roman" w:cs="Times New Roman"/>
          <w:szCs w:val="24"/>
        </w:rPr>
        <w:lastRenderedPageBreak/>
        <w:t>τις έδρες από τα κόμματά τους ή ότι ο κ. Καμμένος πήρε την έδρα από τη Νέ</w:t>
      </w:r>
      <w:r>
        <w:rPr>
          <w:rFonts w:eastAsia="Times New Roman" w:cs="Times New Roman"/>
          <w:szCs w:val="24"/>
        </w:rPr>
        <w:t xml:space="preserve">α Δημοκρατία </w:t>
      </w:r>
      <w:r>
        <w:rPr>
          <w:rFonts w:eastAsia="Times New Roman" w:cs="Times New Roman"/>
          <w:szCs w:val="24"/>
        </w:rPr>
        <w:t xml:space="preserve">και </w:t>
      </w:r>
      <w:r>
        <w:rPr>
          <w:rFonts w:eastAsia="Times New Roman" w:cs="Times New Roman"/>
          <w:szCs w:val="24"/>
        </w:rPr>
        <w:t>την κράτησε;</w:t>
      </w:r>
    </w:p>
    <w:p w14:paraId="369502DC" w14:textId="77777777" w:rsidR="006648D0" w:rsidRDefault="00CC2A7D">
      <w:pPr>
        <w:spacing w:line="600" w:lineRule="auto"/>
        <w:ind w:firstLine="720"/>
        <w:jc w:val="both"/>
        <w:rPr>
          <w:rFonts w:eastAsia="Times New Roman"/>
          <w:szCs w:val="24"/>
        </w:rPr>
      </w:pPr>
      <w:r>
        <w:rPr>
          <w:rFonts w:eastAsia="Times New Roman"/>
          <w:szCs w:val="24"/>
        </w:rPr>
        <w:t>Δεν είναι λίγο υποκριτικό, κύριε Παπαδόπουλε, να έχετε δύο μέτρα και δύο σταθμά; Όταν οι Βουλευτές πηγαίνουν στο δικό σας κόμμα, κρατούν τις έδρες, αλλά άμα δεν είναι στο δικό σας κόμμα, δεν τις κρατούν; Όταν θέλετε να έχετε α</w:t>
      </w:r>
      <w:r>
        <w:rPr>
          <w:rFonts w:eastAsia="Times New Roman"/>
          <w:szCs w:val="24"/>
        </w:rPr>
        <w:t>ρχές, οι αρχές να ισχύουν για όλους, όχι μόνο για τον έναν. Άρα να είστε προσεκτικός, όταν μιλάτε μαζί μου.</w:t>
      </w:r>
    </w:p>
    <w:p w14:paraId="369502DD" w14:textId="77777777" w:rsidR="006648D0" w:rsidRDefault="00CC2A7D">
      <w:pPr>
        <w:spacing w:line="600" w:lineRule="auto"/>
        <w:ind w:firstLine="720"/>
        <w:jc w:val="both"/>
        <w:rPr>
          <w:rFonts w:eastAsia="Times New Roman"/>
          <w:szCs w:val="24"/>
        </w:rPr>
      </w:pPr>
      <w:r>
        <w:rPr>
          <w:rFonts w:eastAsia="Times New Roman"/>
          <w:szCs w:val="24"/>
        </w:rPr>
        <w:t xml:space="preserve">Άρα –για να το κλείσουμε-, κυρία Γεροβασίλη, θέλω μια ξεκάθαρη δήλωση. Εάν το </w:t>
      </w:r>
      <w:r>
        <w:rPr>
          <w:rFonts w:eastAsia="Times New Roman"/>
          <w:szCs w:val="24"/>
        </w:rPr>
        <w:t>τ</w:t>
      </w:r>
      <w:r>
        <w:rPr>
          <w:rFonts w:eastAsia="Times New Roman"/>
          <w:szCs w:val="24"/>
        </w:rPr>
        <w:t xml:space="preserve">αμείο αυτό που είπε προηγουμένως ο εκπρόσωπός σας το εννοεί και εάν </w:t>
      </w:r>
      <w:r>
        <w:rPr>
          <w:rFonts w:eastAsia="Times New Roman"/>
          <w:szCs w:val="24"/>
        </w:rPr>
        <w:t>σας φέρουν τέτοια μέτρα, που εγώ εύχομαι να μην τα φέρουν, θα τα ψηφίσετε ναι ή όχι; Γιατί ακούω τώρα ότι θα κάνει και διάγγελμα ο κ. Τσίπρας, για να μοιράσει νέο σανό στους πολίτες.</w:t>
      </w:r>
    </w:p>
    <w:p w14:paraId="369502DE" w14:textId="77777777" w:rsidR="006648D0" w:rsidRDefault="00CC2A7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Γεωργιάδη, δεν είστε δη</w:t>
      </w:r>
      <w:r>
        <w:rPr>
          <w:rFonts w:eastAsia="Times New Roman"/>
          <w:szCs w:val="24"/>
        </w:rPr>
        <w:t>μοσιογράφος.</w:t>
      </w:r>
    </w:p>
    <w:p w14:paraId="369502DF" w14:textId="77777777" w:rsidR="006648D0" w:rsidRDefault="00CC2A7D">
      <w:pPr>
        <w:spacing w:line="600" w:lineRule="auto"/>
        <w:ind w:firstLine="720"/>
        <w:jc w:val="both"/>
        <w:rPr>
          <w:rFonts w:eastAsia="Times New Roman"/>
          <w:szCs w:val="24"/>
        </w:rPr>
      </w:pPr>
      <w:r>
        <w:rPr>
          <w:rFonts w:eastAsia="Times New Roman"/>
          <w:b/>
          <w:szCs w:val="24"/>
        </w:rPr>
        <w:lastRenderedPageBreak/>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Ε πόσο σανό να φάνε πια οι πολίτες μετά την δέκατη τρίτη σύνταξη, την κατάργηση του ΕΝΦΙΑ, τη διάσωση των μειωμένων συντελεστών ΦΠΑ στο Αιγαίο, τα 751 μισθό; Ε δεν αντέχουμε άλλο σανό!</w:t>
      </w:r>
    </w:p>
    <w:p w14:paraId="369502E0" w14:textId="77777777" w:rsidR="006648D0" w:rsidRDefault="00CC2A7D">
      <w:pPr>
        <w:spacing w:line="600" w:lineRule="auto"/>
        <w:ind w:firstLine="720"/>
        <w:jc w:val="both"/>
        <w:rPr>
          <w:rFonts w:eastAsia="Times New Roman"/>
          <w:szCs w:val="24"/>
        </w:rPr>
      </w:pPr>
      <w:r>
        <w:rPr>
          <w:rFonts w:eastAsia="Times New Roman"/>
          <w:szCs w:val="24"/>
        </w:rPr>
        <w:t>Ευχαριστώ πολύ.</w:t>
      </w:r>
    </w:p>
    <w:p w14:paraId="369502E1" w14:textId="77777777" w:rsidR="006648D0" w:rsidRDefault="00CC2A7D">
      <w:pPr>
        <w:spacing w:line="600" w:lineRule="auto"/>
        <w:ind w:firstLine="720"/>
        <w:jc w:val="center"/>
        <w:rPr>
          <w:rFonts w:eastAsia="Times New Roman"/>
          <w:szCs w:val="24"/>
        </w:rPr>
      </w:pPr>
      <w:r>
        <w:rPr>
          <w:rFonts w:eastAsia="Times New Roman"/>
          <w:szCs w:val="24"/>
        </w:rPr>
        <w:t>(Χειροκροτήμ</w:t>
      </w:r>
      <w:r>
        <w:rPr>
          <w:rFonts w:eastAsia="Times New Roman"/>
          <w:szCs w:val="24"/>
        </w:rPr>
        <w:t>ατα από την πτέρυγα της Νέας Δημοκρατίας)</w:t>
      </w:r>
    </w:p>
    <w:p w14:paraId="369502E2" w14:textId="77777777" w:rsidR="006648D0" w:rsidRDefault="00CC2A7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Παρακαλούμε.</w:t>
      </w:r>
    </w:p>
    <w:p w14:paraId="369502E3" w14:textId="77777777" w:rsidR="006648D0" w:rsidRDefault="00CC2A7D">
      <w:pPr>
        <w:spacing w:line="600" w:lineRule="auto"/>
        <w:ind w:firstLine="720"/>
        <w:jc w:val="both"/>
        <w:rPr>
          <w:rFonts w:eastAsia="Times New Roman"/>
          <w:szCs w:val="24"/>
        </w:rPr>
      </w:pPr>
      <w:r>
        <w:rPr>
          <w:rFonts w:eastAsia="Times New Roman"/>
          <w:b/>
          <w:szCs w:val="24"/>
        </w:rPr>
        <w:t>ΟΛΓΑ ΓΕΡΟΒΑΣΙΛΗ (Υπουργός Διοικητικής Ανασυγκρότησης):</w:t>
      </w:r>
      <w:r>
        <w:rPr>
          <w:rFonts w:eastAsia="Times New Roman"/>
          <w:szCs w:val="24"/>
        </w:rPr>
        <w:t xml:space="preserve"> Κυρία Πρόεδρε, θα ήθελα τον λόγο.</w:t>
      </w:r>
    </w:p>
    <w:p w14:paraId="369502E4" w14:textId="77777777" w:rsidR="006648D0" w:rsidRDefault="00CC2A7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Καταλάβατε τώρα; Είναι, </w:t>
      </w:r>
      <w:r>
        <w:rPr>
          <w:rFonts w:eastAsia="Times New Roman"/>
          <w:szCs w:val="24"/>
        </w:rPr>
        <w:t>όμως, δυνατόν να γίνεται έτσι η συζήτηση; Δεν είναι δημοσιογράφος ο κ. Γεωργιάδης, δεν είστε υποχρεωμένη να απαντήσετε.</w:t>
      </w:r>
    </w:p>
    <w:p w14:paraId="369502E5" w14:textId="77777777" w:rsidR="006648D0" w:rsidRDefault="00CC2A7D">
      <w:pPr>
        <w:spacing w:line="600" w:lineRule="auto"/>
        <w:ind w:firstLine="720"/>
        <w:jc w:val="both"/>
        <w:rPr>
          <w:rFonts w:eastAsia="Times New Roman"/>
          <w:szCs w:val="24"/>
        </w:rPr>
      </w:pPr>
      <w:r>
        <w:rPr>
          <w:rFonts w:eastAsia="Times New Roman"/>
          <w:b/>
          <w:szCs w:val="24"/>
        </w:rPr>
        <w:lastRenderedPageBreak/>
        <w:t>ΟΛΓΑ ΓΕΡΟΒΑΣΙΛΗ (Υπουργός Διοικητικής Ανασυγκρότησης):</w:t>
      </w:r>
      <w:r>
        <w:rPr>
          <w:rFonts w:eastAsia="Times New Roman"/>
          <w:szCs w:val="24"/>
        </w:rPr>
        <w:t xml:space="preserve"> Δεν θα απαντήσω, θα σχολιάσω.</w:t>
      </w:r>
    </w:p>
    <w:p w14:paraId="369502E6" w14:textId="77777777" w:rsidR="006648D0" w:rsidRDefault="00CC2A7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Τώρα αν</w:t>
      </w:r>
      <w:r>
        <w:rPr>
          <w:rFonts w:eastAsia="Times New Roman"/>
          <w:szCs w:val="24"/>
        </w:rPr>
        <w:t xml:space="preserve"> ο κάθε Βουλευτής ρωτάει και κάποιον για να του απαντήσει, τι θα κάνουμε εδώ; Σας παρακαλώ, δεν έχει νόημα.</w:t>
      </w:r>
    </w:p>
    <w:p w14:paraId="369502E7" w14:textId="77777777" w:rsidR="006648D0" w:rsidRDefault="00CC2A7D">
      <w:pPr>
        <w:spacing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Αφού θέλει η κυρία Υπουργός να απαντήσει, γιατί δεν της δίνετε τον λόγο; Οι Υπουργοί πάντα παίρνουν τον λόγο.</w:t>
      </w:r>
    </w:p>
    <w:p w14:paraId="369502E8" w14:textId="77777777" w:rsidR="006648D0" w:rsidRDefault="00CC2A7D">
      <w:pPr>
        <w:spacing w:line="600" w:lineRule="auto"/>
        <w:ind w:firstLine="720"/>
        <w:jc w:val="both"/>
        <w:rPr>
          <w:rFonts w:eastAsia="Times New Roman"/>
          <w:szCs w:val="24"/>
        </w:rPr>
      </w:pPr>
      <w:r>
        <w:rPr>
          <w:rFonts w:eastAsia="Times New Roman"/>
          <w:b/>
          <w:szCs w:val="24"/>
        </w:rPr>
        <w:t>ΠΡΟΕΔΡΕΥΟΥΣΑ (Αναστ</w:t>
      </w:r>
      <w:r>
        <w:rPr>
          <w:rFonts w:eastAsia="Times New Roman"/>
          <w:b/>
          <w:szCs w:val="24"/>
        </w:rPr>
        <w:t>ασία Χριστοδουλοπούλου):</w:t>
      </w:r>
      <w:r>
        <w:rPr>
          <w:rFonts w:eastAsia="Times New Roman"/>
          <w:szCs w:val="24"/>
        </w:rPr>
        <w:t xml:space="preserve"> Μίλησε. Ό,τι είχε να πει το είπε. Λοιπόν σας παρακαλώ.</w:t>
      </w:r>
    </w:p>
    <w:p w14:paraId="369502E9" w14:textId="77777777" w:rsidR="006648D0" w:rsidRDefault="00CC2A7D">
      <w:pPr>
        <w:spacing w:line="600" w:lineRule="auto"/>
        <w:ind w:firstLine="720"/>
        <w:jc w:val="both"/>
        <w:rPr>
          <w:rFonts w:eastAsia="Times New Roman"/>
          <w:szCs w:val="24"/>
        </w:rPr>
      </w:pPr>
      <w:r>
        <w:rPr>
          <w:rFonts w:eastAsia="Times New Roman"/>
          <w:szCs w:val="24"/>
        </w:rPr>
        <w:t>Τ</w:t>
      </w:r>
      <w:r>
        <w:rPr>
          <w:rFonts w:eastAsia="Times New Roman"/>
          <w:szCs w:val="24"/>
        </w:rPr>
        <w:t>ον λόγο έχει ο κ. Θηβαίος.</w:t>
      </w:r>
    </w:p>
    <w:p w14:paraId="369502EA" w14:textId="77777777" w:rsidR="006648D0" w:rsidRDefault="00CC2A7D">
      <w:pPr>
        <w:spacing w:line="600" w:lineRule="auto"/>
        <w:ind w:firstLine="720"/>
        <w:jc w:val="both"/>
        <w:rPr>
          <w:rFonts w:eastAsia="Times New Roman"/>
          <w:szCs w:val="24"/>
        </w:rPr>
      </w:pPr>
      <w:r>
        <w:rPr>
          <w:rFonts w:eastAsia="Times New Roman"/>
          <w:b/>
          <w:szCs w:val="24"/>
        </w:rPr>
        <w:t>ΝΙΚΟΛΑΟΣ ΘΗΒΑΙΟΣ:</w:t>
      </w:r>
      <w:r>
        <w:rPr>
          <w:rFonts w:eastAsia="Times New Roman"/>
          <w:szCs w:val="24"/>
        </w:rPr>
        <w:t xml:space="preserve"> Ευχαριστώ, κυρία Πρόεδρε.</w:t>
      </w:r>
    </w:p>
    <w:p w14:paraId="369502EB" w14:textId="77777777" w:rsidR="006648D0" w:rsidRDefault="00CC2A7D">
      <w:pPr>
        <w:spacing w:line="600" w:lineRule="auto"/>
        <w:ind w:firstLine="720"/>
        <w:jc w:val="both"/>
        <w:rPr>
          <w:rFonts w:eastAsia="Times New Roman"/>
          <w:szCs w:val="24"/>
        </w:rPr>
      </w:pPr>
      <w:r>
        <w:rPr>
          <w:rFonts w:eastAsia="Times New Roman"/>
          <w:szCs w:val="24"/>
        </w:rPr>
        <w:t>Συναδέλφισσες και συνάδελφοι, είναι και η στιγμή που πρέπει να πούμε κάποια πράγματα, μιας και ο όρος αλ</w:t>
      </w:r>
      <w:r>
        <w:rPr>
          <w:rFonts w:eastAsia="Times New Roman"/>
          <w:szCs w:val="24"/>
        </w:rPr>
        <w:t xml:space="preserve">ήθεια είναι ίσως απ’ τους πιο </w:t>
      </w:r>
      <w:r>
        <w:rPr>
          <w:rFonts w:eastAsia="Times New Roman"/>
          <w:szCs w:val="24"/>
        </w:rPr>
        <w:lastRenderedPageBreak/>
        <w:t>πολυχρησιμοποιημένους εντός του Κοινοβουλίου και ειδικά σήμερα. Ωστόσο σε πολλούς διαφεύγει η γνωστή ετυμολογία της λέξης, η οποία μας υποχρεώνει, αν θέλουμε να λέμε την αλήθεια, να μην ενδίδουμε στη λήθη, να μην ξεχνάμε. Εξ ο</w:t>
      </w:r>
      <w:r>
        <w:rPr>
          <w:rFonts w:eastAsia="Times New Roman"/>
          <w:szCs w:val="24"/>
        </w:rPr>
        <w:t xml:space="preserve">υ και η </w:t>
      </w:r>
      <w:r>
        <w:rPr>
          <w:rFonts w:eastAsia="Times New Roman"/>
          <w:szCs w:val="24"/>
        </w:rPr>
        <w:t>σ</w:t>
      </w:r>
      <w:r>
        <w:rPr>
          <w:rFonts w:eastAsia="Times New Roman"/>
          <w:szCs w:val="24"/>
        </w:rPr>
        <w:t xml:space="preserve">υμφωνία </w:t>
      </w:r>
      <w:r>
        <w:rPr>
          <w:rFonts w:eastAsia="Times New Roman"/>
          <w:szCs w:val="24"/>
        </w:rPr>
        <w:t>α</w:t>
      </w:r>
      <w:r>
        <w:rPr>
          <w:rFonts w:eastAsia="Times New Roman"/>
          <w:szCs w:val="24"/>
        </w:rPr>
        <w:t>λήθειας του κ. Μητσοτάκη, που με απλά λόγια εννοεί να μην ξεχνιόμαστε. Σοφόν.</w:t>
      </w:r>
    </w:p>
    <w:p w14:paraId="369502EC" w14:textId="77777777" w:rsidR="006648D0" w:rsidRDefault="00CC2A7D">
      <w:pPr>
        <w:spacing w:line="600" w:lineRule="auto"/>
        <w:ind w:firstLine="720"/>
        <w:jc w:val="both"/>
        <w:rPr>
          <w:rFonts w:eastAsia="Times New Roman"/>
          <w:szCs w:val="24"/>
        </w:rPr>
      </w:pPr>
      <w:r>
        <w:rPr>
          <w:rFonts w:eastAsia="Times New Roman"/>
          <w:szCs w:val="24"/>
        </w:rPr>
        <w:t xml:space="preserve">Το μεγαλύτερο, όμως, ψέμα το οποίο ακούστηκε σήμερα πολλές φορές από τους Βουλευτές της Νέας Δημοκρατίας -και όχι μόνο- είναι ότι για τις δυσκολίες που </w:t>
      </w:r>
      <w:r>
        <w:rPr>
          <w:rFonts w:eastAsia="Times New Roman"/>
          <w:szCs w:val="24"/>
        </w:rPr>
        <w:t>αντιμετωπίζει σήμερα η ελληνική κοινωνία</w:t>
      </w:r>
      <w:r>
        <w:rPr>
          <w:rFonts w:eastAsia="Times New Roman"/>
          <w:szCs w:val="24"/>
        </w:rPr>
        <w:t>,</w:t>
      </w:r>
      <w:r>
        <w:rPr>
          <w:rFonts w:eastAsia="Times New Roman"/>
          <w:szCs w:val="24"/>
        </w:rPr>
        <w:t xml:space="preserve"> η αιτία είναι οι τελευταίοι είκοσι δύο μήνες της Κυβέρνησης ΣΥΡΙΖΑ-ΑΝΕΛ. Η Νέα Δημοκρατία πιστεύει ότι όσο πιο πολλές φορές προφέρει τις λέξεις «ψεύτης» και «ψέμα», τόσο πιο εύκολα θα οδηγήσει τον ελληνικό λαό σε σ</w:t>
      </w:r>
      <w:r>
        <w:rPr>
          <w:rFonts w:eastAsia="Times New Roman"/>
          <w:szCs w:val="24"/>
        </w:rPr>
        <w:t>υλλογική αμνησία.</w:t>
      </w:r>
    </w:p>
    <w:p w14:paraId="369502ED" w14:textId="77777777" w:rsidR="006648D0" w:rsidRDefault="00CC2A7D">
      <w:pPr>
        <w:spacing w:line="600" w:lineRule="auto"/>
        <w:ind w:firstLine="720"/>
        <w:jc w:val="both"/>
        <w:rPr>
          <w:rFonts w:eastAsia="Times New Roman"/>
          <w:szCs w:val="24"/>
        </w:rPr>
      </w:pPr>
      <w:r>
        <w:rPr>
          <w:rFonts w:eastAsia="Times New Roman"/>
          <w:szCs w:val="24"/>
        </w:rPr>
        <w:t>Οι εκλογές του Σεπτέμβρη του 2015 για τις οποίες η Νέα Δημοκρατία, και όχι μόνο, παρουσιάζει κενό μνήμης</w:t>
      </w:r>
      <w:r>
        <w:rPr>
          <w:rFonts w:eastAsia="Times New Roman"/>
          <w:szCs w:val="24"/>
        </w:rPr>
        <w:t>,</w:t>
      </w:r>
      <w:r>
        <w:rPr>
          <w:rFonts w:eastAsia="Times New Roman"/>
          <w:szCs w:val="24"/>
        </w:rPr>
        <w:t xml:space="preserve"> δεν τη δίδαξαν τίποτα. Η πολιτική </w:t>
      </w:r>
      <w:r>
        <w:rPr>
          <w:rFonts w:eastAsia="Times New Roman"/>
          <w:szCs w:val="24"/>
        </w:rPr>
        <w:lastRenderedPageBreak/>
        <w:t>υποκρισία και το πολιτικό θράσος μπορεί να σας δίνει εντυπωσιακά υπαρξιακά οφέλη, επικοινωνιακά βέ</w:t>
      </w:r>
      <w:r>
        <w:rPr>
          <w:rFonts w:eastAsia="Times New Roman"/>
          <w:szCs w:val="24"/>
        </w:rPr>
        <w:t>βαια, αλλά έχει περιορισμένο χρονικό ορίζοντα. Στις 5 Δεκέμβρη με τη θετική εξέλιξη για το χρέος και τη δρομολόγηση του κλεισίματος της αξιολόγησης, χωρίς νέα μέτρα και προς αναπτυξιακή κατεύθυνση, ανοίγει ο δρόμος για το τέλος της καταστροφολογίας και της</w:t>
      </w:r>
      <w:r>
        <w:rPr>
          <w:rFonts w:eastAsia="Times New Roman"/>
          <w:szCs w:val="24"/>
        </w:rPr>
        <w:t xml:space="preserve"> αναπόφευκτης σύγκρισης.</w:t>
      </w:r>
    </w:p>
    <w:p w14:paraId="369502EE" w14:textId="77777777" w:rsidR="006648D0" w:rsidRDefault="00CC2A7D">
      <w:pPr>
        <w:spacing w:line="600" w:lineRule="auto"/>
        <w:ind w:firstLine="720"/>
        <w:jc w:val="both"/>
        <w:rPr>
          <w:rFonts w:eastAsia="Times New Roman"/>
          <w:szCs w:val="24"/>
        </w:rPr>
      </w:pPr>
      <w:r>
        <w:rPr>
          <w:rFonts w:eastAsia="Times New Roman"/>
          <w:szCs w:val="24"/>
        </w:rPr>
        <w:t>Ο προϋπολογισμός του 2017 είναι ένα πολιτικό γεγονός</w:t>
      </w:r>
      <w:r>
        <w:rPr>
          <w:rFonts w:eastAsia="Times New Roman"/>
          <w:szCs w:val="24"/>
        </w:rPr>
        <w:t>,</w:t>
      </w:r>
      <w:r>
        <w:rPr>
          <w:rFonts w:eastAsia="Times New Roman"/>
          <w:szCs w:val="24"/>
        </w:rPr>
        <w:t xml:space="preserve"> που μας επιτρέπει να μην ξεχνάμε όχι μόνο ό,τι έγινε την προηγούμενη εξαετία αλλά και τις τελευταίες δεκαετίες, δηλαδή ποιες πολιτικές οδήγησαν στην κρίση και κυρίως ποιοι ρήμαξ</w:t>
      </w:r>
      <w:r>
        <w:rPr>
          <w:rFonts w:eastAsia="Times New Roman"/>
          <w:szCs w:val="24"/>
        </w:rPr>
        <w:t>αν το κοινωνικό κράτος.</w:t>
      </w:r>
    </w:p>
    <w:p w14:paraId="369502EF" w14:textId="77777777" w:rsidR="006648D0" w:rsidRDefault="00CC2A7D">
      <w:pPr>
        <w:spacing w:line="600" w:lineRule="auto"/>
        <w:ind w:firstLine="720"/>
        <w:jc w:val="both"/>
        <w:rPr>
          <w:rFonts w:eastAsia="Times New Roman"/>
          <w:szCs w:val="24"/>
        </w:rPr>
      </w:pPr>
      <w:r>
        <w:rPr>
          <w:rFonts w:eastAsia="Times New Roman"/>
          <w:szCs w:val="24"/>
        </w:rPr>
        <w:t xml:space="preserve">Με αφορμή αυτό θα ήθελα να σταθώ ενδεικτικά στο ζήτημα της παιδείας. Προβλέπεται αύξηση των δαπανών του Υπουργείου Παιδείας κατά 257 εκατομμύρια ή 5,3% σε σχέση με το 2016. Για πρώτη φορά μπαίνει </w:t>
      </w:r>
      <w:r>
        <w:rPr>
          <w:rFonts w:eastAsia="Times New Roman"/>
          <w:szCs w:val="24"/>
        </w:rPr>
        <w:lastRenderedPageBreak/>
        <w:t>έτσι φρένο στις συνεχείς μειώσεις τω</w:t>
      </w:r>
      <w:r>
        <w:rPr>
          <w:rFonts w:eastAsia="Times New Roman"/>
          <w:szCs w:val="24"/>
        </w:rPr>
        <w:t xml:space="preserve">ν δαπανών για την παιδεία των προηγούμενων χρόνων. Αλήθεια για να μην ξεχνιόμαστε, πόσες δεκαετίες είμαστε στην τελευταία θέση των χωρών της Ευρωπαϊκής Ένωσης στις δαπάνες για την παιδεία; Υπάρχει απάντηση; </w:t>
      </w:r>
    </w:p>
    <w:p w14:paraId="369502F0" w14:textId="77777777" w:rsidR="006648D0" w:rsidRDefault="00CC2A7D">
      <w:pPr>
        <w:spacing w:line="600" w:lineRule="auto"/>
        <w:ind w:firstLine="720"/>
        <w:jc w:val="both"/>
        <w:rPr>
          <w:rFonts w:eastAsia="Times New Roman"/>
          <w:szCs w:val="24"/>
        </w:rPr>
      </w:pPr>
      <w:r>
        <w:rPr>
          <w:rFonts w:eastAsia="Times New Roman"/>
          <w:szCs w:val="24"/>
        </w:rPr>
        <w:t>Χωρίς καμμία διάθεση εξωραϊσμού της δύσκολης κατ</w:t>
      </w:r>
      <w:r>
        <w:rPr>
          <w:rFonts w:eastAsia="Times New Roman"/>
          <w:szCs w:val="24"/>
        </w:rPr>
        <w:t>άστασης σε συνθήκες οικονομικής κρίσης, ανοίξαμε τα σχολεία στην ώρα τους, αυξήσαμε τα τμήματα ειδικής αγωγής, επαναπροσλάβαμε δυόμισι χιλιάδες απολυμένους καθηγητές, καταργήσαμε την τιμωρητική αξιολόγηση με στόχο την απόλυση, προχωρήσαμε σε θεσμικές αλλαγ</w:t>
      </w:r>
      <w:r>
        <w:rPr>
          <w:rFonts w:eastAsia="Times New Roman"/>
          <w:szCs w:val="24"/>
        </w:rPr>
        <w:t>ές στη δευτεροβάθμια και τριτοβάθμια εκπαίδευση, κατοχυρώσαμε εργασιακά δικαιώματα των εκπαιδευτικών.</w:t>
      </w:r>
    </w:p>
    <w:p w14:paraId="369502F1" w14:textId="77777777" w:rsidR="006648D0" w:rsidRDefault="00CC2A7D">
      <w:pPr>
        <w:spacing w:line="600" w:lineRule="auto"/>
        <w:ind w:firstLine="720"/>
        <w:jc w:val="both"/>
        <w:rPr>
          <w:rFonts w:eastAsia="Times New Roman"/>
          <w:szCs w:val="24"/>
        </w:rPr>
      </w:pPr>
      <w:r>
        <w:rPr>
          <w:rFonts w:eastAsia="Times New Roman"/>
          <w:szCs w:val="24"/>
        </w:rPr>
        <w:t>Αναρωτήθηκε η συνάδελφος κ. Κεραμέως της Νέας Δημοκρατίας</w:t>
      </w:r>
      <w:r>
        <w:rPr>
          <w:rFonts w:eastAsia="Times New Roman"/>
          <w:szCs w:val="24"/>
        </w:rPr>
        <w:t>,</w:t>
      </w:r>
      <w:r>
        <w:rPr>
          <w:rFonts w:eastAsia="Times New Roman"/>
          <w:szCs w:val="24"/>
        </w:rPr>
        <w:t xml:space="preserve"> τι θα κάνει με τα 257 εκατομμύρια επιπλέον η Κυβέρνηση. Είπε</w:t>
      </w:r>
      <w:r>
        <w:rPr>
          <w:rFonts w:eastAsia="Times New Roman"/>
          <w:szCs w:val="24"/>
        </w:rPr>
        <w:t>:</w:t>
      </w:r>
      <w:r>
        <w:rPr>
          <w:rFonts w:eastAsia="Times New Roman"/>
          <w:szCs w:val="24"/>
        </w:rPr>
        <w:t xml:space="preserve"> «Μόνο εξίμισι χιλιάδες διορισμούς</w:t>
      </w:r>
      <w:r>
        <w:rPr>
          <w:rFonts w:eastAsia="Times New Roman"/>
          <w:szCs w:val="24"/>
        </w:rPr>
        <w:t xml:space="preserve"> εκπαιδευτικών;». Δεν ξέρω αν φαίνονται λίγοι, </w:t>
      </w:r>
      <w:r>
        <w:rPr>
          <w:rFonts w:eastAsia="Times New Roman"/>
          <w:szCs w:val="24"/>
        </w:rPr>
        <w:lastRenderedPageBreak/>
        <w:t>αλλά η συνάδελφος φαίνεται να έχει ξεχάσει τον αριθμό «μηδέν» διορισμών, επί μια εξαετία στα σχολεία της χώρας.</w:t>
      </w:r>
    </w:p>
    <w:p w14:paraId="369502F2" w14:textId="77777777" w:rsidR="006648D0" w:rsidRDefault="00CC2A7D">
      <w:pPr>
        <w:spacing w:line="600" w:lineRule="auto"/>
        <w:ind w:firstLine="720"/>
        <w:jc w:val="both"/>
        <w:rPr>
          <w:rFonts w:eastAsia="Times New Roman"/>
          <w:szCs w:val="24"/>
        </w:rPr>
      </w:pPr>
      <w:r>
        <w:rPr>
          <w:rFonts w:eastAsia="Times New Roman"/>
          <w:szCs w:val="24"/>
        </w:rPr>
        <w:t>Η Κυβέρνηση έχει και σχέδιο και στόχους. Απλά είναι σε διαφορετική κατεύθυνση στην παιδεία, από α</w:t>
      </w:r>
      <w:r>
        <w:rPr>
          <w:rFonts w:eastAsia="Times New Roman"/>
          <w:szCs w:val="24"/>
        </w:rPr>
        <w:t>υτούς της Νέας Δημοκρατίας. Εμείς ενισχύουμε τη δημόσια δωρεάν παιδεία σαν προϋπόθεση της ανάπτυξης αλλά και της κοινωνικής αναβάθμισης. Η Νέα Δημοκρατία βλέπει τη δημόσια εκπαίδευση σαν αναγκαίο κακό και αλληθωρίζει συνεχώς προς την ενίσχυση της ιδιωτικής</w:t>
      </w:r>
      <w:r>
        <w:rPr>
          <w:rFonts w:eastAsia="Times New Roman"/>
          <w:szCs w:val="24"/>
        </w:rPr>
        <w:t>, στο όνομα μάλιστα μιας ψευδεπίγραφης αριστείας.</w:t>
      </w:r>
    </w:p>
    <w:p w14:paraId="369502F3" w14:textId="77777777" w:rsidR="006648D0" w:rsidRDefault="00CC2A7D">
      <w:pPr>
        <w:spacing w:line="600" w:lineRule="auto"/>
        <w:ind w:firstLine="720"/>
        <w:jc w:val="both"/>
        <w:rPr>
          <w:rFonts w:eastAsia="Times New Roman"/>
          <w:szCs w:val="24"/>
        </w:rPr>
      </w:pPr>
      <w:r>
        <w:rPr>
          <w:rFonts w:eastAsia="Times New Roman"/>
          <w:szCs w:val="24"/>
        </w:rPr>
        <w:t xml:space="preserve">Η άλλη σοβαρή παρέμβαση μέσω του προϋπολογισμού αφορά τον τομέα της κοινωνικής αλληλεγγύης. Σύμφωνα με την εισηγητική έκθεση του </w:t>
      </w:r>
      <w:r>
        <w:rPr>
          <w:rFonts w:eastAsia="Times New Roman"/>
          <w:szCs w:val="24"/>
        </w:rPr>
        <w:t>π</w:t>
      </w:r>
      <w:r>
        <w:rPr>
          <w:rFonts w:eastAsia="Times New Roman"/>
          <w:szCs w:val="24"/>
        </w:rPr>
        <w:t>ροϋπολογισμού του 2017, εγγεγραμμένες πιστώσεις του Υπουργείου Εργασίας Κοιν</w:t>
      </w:r>
      <w:r>
        <w:rPr>
          <w:rFonts w:eastAsia="Times New Roman"/>
          <w:szCs w:val="24"/>
        </w:rPr>
        <w:t>ωνικής Ασφάλισης και Κοινωνικής Αλληλεγγύης, πρό</w:t>
      </w:r>
      <w:r>
        <w:rPr>
          <w:rFonts w:eastAsia="Times New Roman"/>
          <w:szCs w:val="24"/>
        </w:rPr>
        <w:lastRenderedPageBreak/>
        <w:t>κειται να καλύψουν ανάγκες όπως εφαρμογή του προγράμματος «Κοινωνικό Εισόδημα Αλληλεγγύης», το ΚΕΑ, σε πανελλαδική κλίμακα, τη χρηματοδότηση των κέντρων κοινωνικής πρόνοιας, την καταβολή των προνοιακών επιδομ</w:t>
      </w:r>
      <w:r>
        <w:rPr>
          <w:rFonts w:eastAsia="Times New Roman"/>
          <w:szCs w:val="24"/>
        </w:rPr>
        <w:t>άτων, την ενίσχυση των δαπανών κοινωνικής προστασίας, όπως δράση για τη διευκόλυνση μετακίνησης σε βάρος των κοινωνικών ομάδων, Α</w:t>
      </w:r>
      <w:r>
        <w:rPr>
          <w:rFonts w:eastAsia="Times New Roman"/>
          <w:szCs w:val="24"/>
        </w:rPr>
        <w:t>ΜΕ</w:t>
      </w:r>
      <w:r>
        <w:rPr>
          <w:rFonts w:eastAsia="Times New Roman"/>
          <w:szCs w:val="24"/>
        </w:rPr>
        <w:t>Α, συνταξιούχους, άνεργους. Συνέχιση της ομαλής χρηματοδότησης του προγράμματος «Βοήθεια στο Σπίτι» και άμβλυνση των συνεπειώ</w:t>
      </w:r>
      <w:r>
        <w:rPr>
          <w:rFonts w:eastAsia="Times New Roman"/>
          <w:szCs w:val="24"/>
        </w:rPr>
        <w:t>ν της σταδιακής κατάργησης του ΕΚΑΣ, μέσω εφαρμογής αντισταθμιστικών μέτρων.</w:t>
      </w:r>
    </w:p>
    <w:p w14:paraId="369502F4" w14:textId="77777777" w:rsidR="006648D0" w:rsidRDefault="00CC2A7D">
      <w:pPr>
        <w:spacing w:line="600" w:lineRule="auto"/>
        <w:ind w:firstLine="720"/>
        <w:jc w:val="both"/>
        <w:rPr>
          <w:rFonts w:eastAsia="Times New Roman"/>
          <w:szCs w:val="24"/>
        </w:rPr>
      </w:pPr>
      <w:r>
        <w:rPr>
          <w:rFonts w:eastAsia="Times New Roman"/>
          <w:szCs w:val="24"/>
        </w:rPr>
        <w:t>Έγινε δεκτή η πρόταση της Κυβέρνησης για δαπάνες ύψους 860 εκατομμυρίων, που σήμερα γράφτηκαν στον προϋπολογισμό χωρίς να θιγούν τα βασικά επιδόματα, όπως αναπηρικά και οικογενεια</w:t>
      </w:r>
      <w:r>
        <w:rPr>
          <w:rFonts w:eastAsia="Times New Roman"/>
          <w:szCs w:val="24"/>
        </w:rPr>
        <w:t xml:space="preserve">κά. </w:t>
      </w:r>
    </w:p>
    <w:p w14:paraId="369502F5" w14:textId="77777777" w:rsidR="006648D0" w:rsidRDefault="00CC2A7D">
      <w:pPr>
        <w:spacing w:line="600" w:lineRule="auto"/>
        <w:ind w:firstLine="720"/>
        <w:jc w:val="both"/>
        <w:rPr>
          <w:rFonts w:eastAsia="Times New Roman"/>
          <w:szCs w:val="24"/>
        </w:rPr>
      </w:pPr>
      <w:r>
        <w:rPr>
          <w:rFonts w:eastAsia="Times New Roman"/>
          <w:szCs w:val="24"/>
        </w:rPr>
        <w:t xml:space="preserve">Σημαντικό ρόλο σε όλη αυτή την προσπάθεια παίζει και η δημιουργία ενιαίας βάσης δεδομένων στην ΗΔΙΚΑ για το σύνολο των επιδομάτων. Τι </w:t>
      </w:r>
      <w:r>
        <w:rPr>
          <w:rFonts w:eastAsia="Times New Roman"/>
          <w:szCs w:val="24"/>
        </w:rPr>
        <w:lastRenderedPageBreak/>
        <w:t>σημαίνει αυτό; Ότι θα μπορούμε να παρακολουθούμε, μέσα από ένα γενικό φορέα, το συνολικό οικονομικό όφελος που υπάρχε</w:t>
      </w:r>
      <w:r>
        <w:rPr>
          <w:rFonts w:eastAsia="Times New Roman"/>
          <w:szCs w:val="24"/>
        </w:rPr>
        <w:t>ι για κάθε συμπολίτη, να αποφεύγονται οι απάτες, να ελέγχεται ανά πάσα στιγμή το κάθε επίδομα. Επίσης κάτι πάρα πολύ σημαντικό είναι ένα χτύπημα στη γραφειοκρατία που ταλαιπωρούσε τον κόσμο. Σήμερα μόνο με το ΑΦΜ του μπορεί ο δικαιούχος του τελευταίου εξαμ</w:t>
      </w:r>
      <w:r>
        <w:rPr>
          <w:rFonts w:eastAsia="Times New Roman"/>
          <w:szCs w:val="24"/>
        </w:rPr>
        <w:t>ήνου που μπαίνει στη διαδικασία της πρόνοιας</w:t>
      </w:r>
      <w:r>
        <w:rPr>
          <w:rFonts w:eastAsia="Times New Roman"/>
          <w:szCs w:val="24"/>
        </w:rPr>
        <w:t>,</w:t>
      </w:r>
      <w:r>
        <w:rPr>
          <w:rFonts w:eastAsia="Times New Roman"/>
          <w:szCs w:val="24"/>
        </w:rPr>
        <w:t xml:space="preserve"> να κατοχυρώνει τη θέση του και το επίδομά του.</w:t>
      </w:r>
    </w:p>
    <w:p w14:paraId="369502F6" w14:textId="77777777" w:rsidR="006648D0" w:rsidRDefault="00CC2A7D">
      <w:pPr>
        <w:spacing w:line="600" w:lineRule="auto"/>
        <w:ind w:firstLine="720"/>
        <w:jc w:val="both"/>
        <w:rPr>
          <w:rFonts w:eastAsia="Times New Roman"/>
          <w:szCs w:val="24"/>
        </w:rPr>
      </w:pPr>
      <w:r>
        <w:rPr>
          <w:rFonts w:eastAsia="Times New Roman"/>
          <w:szCs w:val="24"/>
        </w:rPr>
        <w:t>Ένα άλλο θέμα που θίχτηκε αυτές τις μέρες είναι έμμεσοι και άμεσοι φόροι. Ακούσαμε από ομιλητές στην Αντιπολίτευση, οι οποίοι με περισσό θράσος χύνουν τώρα κροκοδε</w:t>
      </w:r>
      <w:r>
        <w:rPr>
          <w:rFonts w:eastAsia="Times New Roman"/>
          <w:szCs w:val="24"/>
        </w:rPr>
        <w:t>ίλια δάκρυα, ότι στο φετινό προϋπολογισμό παραμένουν ενισχυμένοι οι έμμεσοι φόροι σε σχέση με του</w:t>
      </w:r>
      <w:r>
        <w:rPr>
          <w:rFonts w:eastAsia="Times New Roman"/>
          <w:szCs w:val="24"/>
        </w:rPr>
        <w:t>ς</w:t>
      </w:r>
      <w:r>
        <w:rPr>
          <w:rFonts w:eastAsia="Times New Roman"/>
          <w:szCs w:val="24"/>
        </w:rPr>
        <w:t xml:space="preserve"> άμεσους. Πράγματι παρά την προσπάθειά μας για μια δικαιότερη κατανομή των άμεσων φόρων, οι έμμεσοι φόροι παραμένουν σε υψηλά επίπεδα και θίγουν</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τα λ</w:t>
      </w:r>
      <w:r>
        <w:rPr>
          <w:rFonts w:eastAsia="Times New Roman"/>
          <w:szCs w:val="24"/>
        </w:rPr>
        <w:t xml:space="preserve">αϊκά στρώματα. Θα παρακαλούσα να γυρίσουν πίσω </w:t>
      </w:r>
      <w:r>
        <w:rPr>
          <w:rFonts w:eastAsia="Times New Roman"/>
          <w:szCs w:val="24"/>
        </w:rPr>
        <w:lastRenderedPageBreak/>
        <w:t xml:space="preserve">και να ρίξουν μια ματιά στους προϋπολογισμούς των τριάντα τελευταίων ετών. Θα έβλεπαν πως η αναλογία των έμμεσων φόρων ήταν περίπου το ίδιο άτυχη και στις καλές εποχές της επίπλαστης ευημερίας. Γιατί τότε δεν </w:t>
      </w:r>
      <w:r>
        <w:rPr>
          <w:rFonts w:eastAsia="Times New Roman"/>
          <w:szCs w:val="24"/>
        </w:rPr>
        <w:t>πλήρωναν φόρους οι έχοντες και κατέχοντες και φορτωνόμασταν με έμμεσους φόρους. Ένας ακόμα σοβαρός λόγος που οδηγηθήκαμε στην κρίση.</w:t>
      </w:r>
    </w:p>
    <w:p w14:paraId="369502F7" w14:textId="77777777" w:rsidR="006648D0" w:rsidRDefault="00CC2A7D">
      <w:pPr>
        <w:spacing w:line="600" w:lineRule="auto"/>
        <w:ind w:firstLine="720"/>
        <w:jc w:val="both"/>
        <w:rPr>
          <w:rFonts w:eastAsia="Times New Roman"/>
          <w:szCs w:val="24"/>
        </w:rPr>
      </w:pPr>
      <w:r>
        <w:rPr>
          <w:rFonts w:eastAsia="Times New Roman"/>
          <w:szCs w:val="24"/>
        </w:rPr>
        <w:t>Σήμερα ακούγεται από πολλούς ομιλητές της Αντιπολίτευσης</w:t>
      </w:r>
      <w:r>
        <w:rPr>
          <w:rFonts w:eastAsia="Times New Roman"/>
          <w:szCs w:val="24"/>
        </w:rPr>
        <w:t>,</w:t>
      </w:r>
      <w:r>
        <w:rPr>
          <w:rFonts w:eastAsia="Times New Roman"/>
          <w:szCs w:val="24"/>
        </w:rPr>
        <w:t xml:space="preserve"> ότι για όλα τα δεινά της χώρας</w:t>
      </w:r>
      <w:r>
        <w:rPr>
          <w:rFonts w:eastAsia="Times New Roman"/>
          <w:szCs w:val="24"/>
        </w:rPr>
        <w:t xml:space="preserve"> από την Μεταπολίτευση και μετά, φταίνε οι είκοσι δύο μήνες διακυβέρνησης του ΣΥΡΙΖΑ. Μέσα σε αυτούς τους είκοσι δύο μήνες προσπαθούν να ξεπλύνουν αντιλαϊκές πολιτικές δεκαετιών. Προσπαθούν να ξεπλύνουν σκάνδαλα, σπατάλες, πελατειακό κράτος, αυταρχισμό, δι</w:t>
      </w:r>
      <w:r>
        <w:rPr>
          <w:rFonts w:eastAsia="Times New Roman"/>
          <w:szCs w:val="24"/>
        </w:rPr>
        <w:t xml:space="preserve">αφθορά,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Ολυμπιακούς Αγώνες και μια σειρά αμαρτίες που πληρώνουμε σήμερα μετά τη χρεοκοπία του 2010. Αν πιστεύετε ότι σήμερα ο ελληνικός λαός, κάτω από το βάρος των προβλημάτων της </w:t>
      </w:r>
      <w:r>
        <w:rPr>
          <w:rFonts w:eastAsia="Times New Roman"/>
          <w:szCs w:val="24"/>
        </w:rPr>
        <w:lastRenderedPageBreak/>
        <w:t>οικονομικής κρίσης έχει χάσει τη μνήμη του και τη γνώση του, κάνε</w:t>
      </w:r>
      <w:r>
        <w:rPr>
          <w:rFonts w:eastAsia="Times New Roman"/>
          <w:szCs w:val="24"/>
        </w:rPr>
        <w:t xml:space="preserve">τε μεγάλο λάθος. Ο λαός έχει και μνήμη και γνώση. </w:t>
      </w:r>
    </w:p>
    <w:p w14:paraId="369502F8" w14:textId="77777777" w:rsidR="006648D0" w:rsidRDefault="00CC2A7D">
      <w:pPr>
        <w:spacing w:line="600" w:lineRule="auto"/>
        <w:ind w:firstLine="720"/>
        <w:jc w:val="both"/>
        <w:rPr>
          <w:rFonts w:eastAsia="Times New Roman"/>
          <w:szCs w:val="24"/>
        </w:rPr>
      </w:pPr>
      <w:r>
        <w:rPr>
          <w:rFonts w:eastAsia="Times New Roman"/>
          <w:szCs w:val="24"/>
        </w:rPr>
        <w:t>Ο Υπουργός Οικονομικών πριν από λίγο έκανε μια ξεκάθαρη πρόταση. Ελάτε. Μιλάτε για εθνική πολιτική. Ελάτε</w:t>
      </w:r>
      <w:r>
        <w:rPr>
          <w:rFonts w:eastAsia="Times New Roman"/>
          <w:szCs w:val="24"/>
        </w:rPr>
        <w:t>,</w:t>
      </w:r>
      <w:r>
        <w:rPr>
          <w:rFonts w:eastAsia="Times New Roman"/>
          <w:szCs w:val="24"/>
        </w:rPr>
        <w:t xml:space="preserve"> λοιπόν, μιλήστε με αλήθειες. Θα πάμε για μείωση, αν θέλετε, των πλεονασμάτων από το 2018 και μετά </w:t>
      </w:r>
      <w:r>
        <w:rPr>
          <w:rFonts w:eastAsia="Times New Roman"/>
          <w:szCs w:val="24"/>
        </w:rPr>
        <w:t>με μια εθνική πολιτική; Θα πάμε για συλλογικές συμβάσεις με μια εθνική πολιτική; Θα πάμε ενάντια στις ομαδικές απολύσεις με μια εθνική πολιτική; Μόνο με αλήθειες. Έστω και για πρώτη φορά.</w:t>
      </w:r>
    </w:p>
    <w:p w14:paraId="369502F9" w14:textId="77777777" w:rsidR="006648D0" w:rsidRDefault="00CC2A7D">
      <w:pPr>
        <w:spacing w:line="600" w:lineRule="auto"/>
        <w:ind w:firstLine="720"/>
        <w:jc w:val="both"/>
        <w:rPr>
          <w:rFonts w:eastAsia="Times New Roman"/>
          <w:szCs w:val="24"/>
        </w:rPr>
      </w:pPr>
      <w:r>
        <w:rPr>
          <w:rFonts w:eastAsia="Times New Roman"/>
          <w:szCs w:val="24"/>
        </w:rPr>
        <w:t>Σας ευχαριστώ.</w:t>
      </w:r>
    </w:p>
    <w:p w14:paraId="369502FA" w14:textId="77777777" w:rsidR="006648D0" w:rsidRDefault="00CC2A7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69502FB" w14:textId="77777777" w:rsidR="006648D0" w:rsidRDefault="00CC2A7D">
      <w:pPr>
        <w:spacing w:line="600" w:lineRule="auto"/>
        <w:ind w:firstLine="720"/>
        <w:jc w:val="both"/>
        <w:rPr>
          <w:rFonts w:eastAsia="Times New Roman"/>
          <w:szCs w:val="24"/>
        </w:rPr>
      </w:pPr>
      <w:r>
        <w:rPr>
          <w:rFonts w:eastAsia="Times New Roman"/>
          <w:b/>
          <w:szCs w:val="24"/>
        </w:rPr>
        <w:t>ΠΡΟΕΔΡΕΥΟ</w:t>
      </w:r>
      <w:r>
        <w:rPr>
          <w:rFonts w:eastAsia="Times New Roman"/>
          <w:b/>
          <w:szCs w:val="24"/>
        </w:rPr>
        <w:t>ΥΣΑ (Αναστασία Χριστοδουλοπούλου):</w:t>
      </w:r>
      <w:r>
        <w:rPr>
          <w:rFonts w:eastAsia="Times New Roman"/>
          <w:szCs w:val="24"/>
        </w:rPr>
        <w:t xml:space="preserve"> Ευχαριστούμε.</w:t>
      </w:r>
    </w:p>
    <w:p w14:paraId="369502FC" w14:textId="77777777" w:rsidR="006648D0" w:rsidRDefault="00CC2A7D">
      <w:pPr>
        <w:spacing w:line="600" w:lineRule="auto"/>
        <w:ind w:firstLine="720"/>
        <w:jc w:val="both"/>
        <w:rPr>
          <w:rFonts w:eastAsia="Times New Roman"/>
          <w:szCs w:val="24"/>
        </w:rPr>
      </w:pPr>
      <w:r>
        <w:rPr>
          <w:rFonts w:eastAsia="Times New Roman"/>
          <w:szCs w:val="24"/>
        </w:rPr>
        <w:t>Τον λόγο έχει ο κ. Δημητριάδης από τον ΣΥΡΙΖΑ.</w:t>
      </w:r>
    </w:p>
    <w:p w14:paraId="369502FD" w14:textId="77777777" w:rsidR="006648D0" w:rsidRDefault="00CC2A7D">
      <w:pPr>
        <w:spacing w:line="600" w:lineRule="auto"/>
        <w:ind w:firstLine="720"/>
        <w:jc w:val="both"/>
        <w:rPr>
          <w:rFonts w:eastAsia="Times New Roman"/>
          <w:szCs w:val="24"/>
        </w:rPr>
      </w:pPr>
      <w:r>
        <w:rPr>
          <w:rFonts w:eastAsia="Times New Roman"/>
          <w:b/>
          <w:szCs w:val="24"/>
        </w:rPr>
        <w:lastRenderedPageBreak/>
        <w:t>ΔΗΜΗΤΡΙΟΣ ΔΗΜΗΤΡΙΑΔΗΣ:</w:t>
      </w:r>
      <w:r>
        <w:rPr>
          <w:rFonts w:eastAsia="Times New Roman"/>
          <w:szCs w:val="24"/>
        </w:rPr>
        <w:t xml:space="preserve"> Ευχαριστώ, κυρία Πρόεδρε.</w:t>
      </w:r>
    </w:p>
    <w:p w14:paraId="369502FE" w14:textId="77777777" w:rsidR="006648D0" w:rsidRDefault="00CC2A7D">
      <w:pPr>
        <w:spacing w:line="600" w:lineRule="auto"/>
        <w:ind w:firstLine="720"/>
        <w:jc w:val="both"/>
        <w:rPr>
          <w:rFonts w:eastAsia="Times New Roman"/>
          <w:szCs w:val="24"/>
        </w:rPr>
      </w:pPr>
      <w:r>
        <w:rPr>
          <w:rFonts w:eastAsia="Times New Roman"/>
          <w:szCs w:val="24"/>
        </w:rPr>
        <w:t xml:space="preserve">Κυρίες και κύριοι συνάδελφοι, κυρία Υπουργέ, ο </w:t>
      </w:r>
      <w:r>
        <w:rPr>
          <w:rFonts w:eastAsia="Times New Roman"/>
          <w:szCs w:val="24"/>
        </w:rPr>
        <w:t>π</w:t>
      </w:r>
      <w:r>
        <w:rPr>
          <w:rFonts w:eastAsia="Times New Roman"/>
          <w:szCs w:val="24"/>
        </w:rPr>
        <w:t>ροϋπολογισμός αυτός αποτελεί τον δεύτερο κατά σειρά προϋπολογισ</w:t>
      </w:r>
      <w:r>
        <w:rPr>
          <w:rFonts w:eastAsia="Times New Roman"/>
          <w:szCs w:val="24"/>
        </w:rPr>
        <w:t>μό μας και έρχεται να εδραιώσει αυτό που άρχισε με τον προηγούμενο</w:t>
      </w:r>
      <w:r>
        <w:rPr>
          <w:rFonts w:eastAsia="Times New Roman"/>
          <w:szCs w:val="24"/>
        </w:rPr>
        <w:t>,</w:t>
      </w:r>
      <w:r>
        <w:rPr>
          <w:rFonts w:eastAsia="Times New Roman"/>
          <w:szCs w:val="24"/>
        </w:rPr>
        <w:t xml:space="preserve"> τη σταθερότητα, την αξιοπιστία, το θετικό πρόσημο στην αναπτυξιακή και κοινωνική μας πολιτική. Πιστοί στη στρατηγική της νίκης στα σημεία μετά τον συμβιβασμό του καλοκαιριού, ερχόμαστε να </w:t>
      </w:r>
      <w:r>
        <w:rPr>
          <w:rFonts w:eastAsia="Times New Roman"/>
          <w:szCs w:val="24"/>
        </w:rPr>
        <w:t xml:space="preserve">θεραπεύσουμε τις συνέπειες των περιοριστικών πολιτικών και της υποταγής που εφαρμόστηκαν μετά το 2010. </w:t>
      </w:r>
    </w:p>
    <w:p w14:paraId="369502FF" w14:textId="77777777" w:rsidR="006648D0" w:rsidRDefault="00CC2A7D">
      <w:pPr>
        <w:spacing w:line="600" w:lineRule="auto"/>
        <w:ind w:firstLine="720"/>
        <w:jc w:val="both"/>
        <w:rPr>
          <w:rFonts w:eastAsia="Times New Roman"/>
          <w:szCs w:val="24"/>
        </w:rPr>
      </w:pPr>
      <w:r>
        <w:rPr>
          <w:rFonts w:eastAsia="Times New Roman"/>
          <w:szCs w:val="24"/>
        </w:rPr>
        <w:t>Το περιοριστικό μείγμα πολιτικής που εφαρμόστηκε στους προηγούμενους προϋπολογισμούς</w:t>
      </w:r>
      <w:r>
        <w:rPr>
          <w:rFonts w:eastAsia="Times New Roman"/>
          <w:szCs w:val="24"/>
        </w:rPr>
        <w:t>,</w:t>
      </w:r>
      <w:r>
        <w:rPr>
          <w:rFonts w:eastAsia="Times New Roman"/>
          <w:szCs w:val="24"/>
        </w:rPr>
        <w:t xml:space="preserve"> οδήγησε τη χώρα σ’ έναν καθοδικό κύκλο μειωμένης εγχώριας ζήτησης,</w:t>
      </w:r>
      <w:r>
        <w:rPr>
          <w:rFonts w:eastAsia="Times New Roman"/>
          <w:szCs w:val="24"/>
        </w:rPr>
        <w:t xml:space="preserve"> διαρκώς αυξανόμενης ανεργίας, μειωμένου διαθέσιμου εισοδήματος και παραγωγικής κατάρρευσης. </w:t>
      </w:r>
    </w:p>
    <w:p w14:paraId="36950300" w14:textId="77777777" w:rsidR="006648D0" w:rsidRDefault="00CC2A7D">
      <w:pPr>
        <w:spacing w:line="600" w:lineRule="auto"/>
        <w:ind w:firstLine="720"/>
        <w:jc w:val="both"/>
        <w:rPr>
          <w:rFonts w:eastAsia="Times New Roman"/>
          <w:szCs w:val="24"/>
        </w:rPr>
      </w:pPr>
      <w:r>
        <w:rPr>
          <w:rFonts w:eastAsia="Times New Roman"/>
          <w:szCs w:val="24"/>
        </w:rPr>
        <w:t>Μερικοί δείκτες προς τούτο είναι</w:t>
      </w:r>
      <w:r>
        <w:rPr>
          <w:rFonts w:eastAsia="Times New Roman"/>
          <w:szCs w:val="24"/>
        </w:rPr>
        <w:t>.</w:t>
      </w:r>
      <w:r>
        <w:rPr>
          <w:rFonts w:eastAsia="Times New Roman"/>
          <w:szCs w:val="24"/>
        </w:rPr>
        <w:t xml:space="preserve"> Απώλεια κατά </w:t>
      </w:r>
      <w:r>
        <w:rPr>
          <w:rFonts w:eastAsia="Times New Roman"/>
          <w:szCs w:val="24"/>
        </w:rPr>
        <w:t>1/4</w:t>
      </w:r>
      <w:r>
        <w:rPr>
          <w:rFonts w:eastAsia="Times New Roman"/>
          <w:szCs w:val="24"/>
        </w:rPr>
        <w:t xml:space="preserve"> του ΑΕΠ, απώλεια του 65,5% του όγκου των επενδύσεων μεταξύ των ετών 2008 και </w:t>
      </w:r>
      <w:r>
        <w:rPr>
          <w:rFonts w:eastAsia="Times New Roman"/>
          <w:szCs w:val="24"/>
        </w:rPr>
        <w:lastRenderedPageBreak/>
        <w:t xml:space="preserve">2014, μέση ετήσια συρρίκνωση της τελικής εγχώριας ζήτησης κατά 6,2% μεταξύ 2009 και 2014, μείωση του ακαθάριστου ονομαστικού διαθέσιμου εισοδήματος των νοικοκυριών κατά 7,3% και στα δύο μνημόνια, τεράστιο ποσοστό ανεργίας που έφτασε το 2013, σύμφωνα πάντα </w:t>
      </w:r>
      <w:r>
        <w:rPr>
          <w:rFonts w:eastAsia="Times New Roman"/>
          <w:szCs w:val="24"/>
        </w:rPr>
        <w:t xml:space="preserve">με την ΕΛΣΤΑΤ, στο 27,5%, αρνητικό ρεκόρ, ενώ ταυτόχρονα ο μέσος μισθός μειώθηκε κατά 17% περίπου. </w:t>
      </w:r>
    </w:p>
    <w:p w14:paraId="36950301" w14:textId="77777777" w:rsidR="006648D0" w:rsidRDefault="00CC2A7D">
      <w:pPr>
        <w:spacing w:line="600" w:lineRule="auto"/>
        <w:ind w:firstLine="720"/>
        <w:jc w:val="both"/>
        <w:rPr>
          <w:rFonts w:eastAsia="Times New Roman"/>
          <w:szCs w:val="24"/>
        </w:rPr>
      </w:pPr>
      <w:r>
        <w:rPr>
          <w:rFonts w:eastAsia="Times New Roman"/>
          <w:szCs w:val="24"/>
        </w:rPr>
        <w:t>Το αφήγημα της Αξιωματικής Αντιπολίτευσης για μία και μόνο στιγμή δήθεν επιτυχίας του προϋπολογισμού του 2014 στηρίζεται σε δύο μύθους</w:t>
      </w:r>
      <w:r>
        <w:rPr>
          <w:rFonts w:eastAsia="Times New Roman"/>
          <w:szCs w:val="24"/>
        </w:rPr>
        <w:t>.</w:t>
      </w:r>
      <w:r>
        <w:rPr>
          <w:rFonts w:eastAsia="Times New Roman"/>
          <w:szCs w:val="24"/>
        </w:rPr>
        <w:t xml:space="preserve"> </w:t>
      </w:r>
      <w:r>
        <w:rPr>
          <w:rFonts w:eastAsia="Times New Roman"/>
          <w:szCs w:val="24"/>
        </w:rPr>
        <w:t>Σ</w:t>
      </w:r>
      <w:r>
        <w:rPr>
          <w:rFonts w:eastAsia="Times New Roman"/>
          <w:szCs w:val="24"/>
        </w:rPr>
        <w:t>την ίδια την υλοποί</w:t>
      </w:r>
      <w:r>
        <w:rPr>
          <w:rFonts w:eastAsia="Times New Roman"/>
          <w:szCs w:val="24"/>
        </w:rPr>
        <w:t xml:space="preserve">ησή του ως προς τα πλεονάσματα και στα γεμάτα ταμεία που δήθεν παρέδωσε. </w:t>
      </w:r>
    </w:p>
    <w:p w14:paraId="36950302" w14:textId="77777777" w:rsidR="006648D0" w:rsidRDefault="00CC2A7D">
      <w:pPr>
        <w:spacing w:line="600" w:lineRule="auto"/>
        <w:ind w:firstLine="720"/>
        <w:jc w:val="both"/>
        <w:rPr>
          <w:rFonts w:eastAsia="Times New Roman"/>
          <w:szCs w:val="24"/>
        </w:rPr>
      </w:pPr>
      <w:r>
        <w:rPr>
          <w:rFonts w:eastAsia="Times New Roman"/>
          <w:szCs w:val="24"/>
        </w:rPr>
        <w:t>Ο πρώτος μύθος καταρρίπτεται κάτω από την εξαιρετικά ενδιαφέρουσα πρόσφατη συνέντευξη που έδωσε ο τότε Υπουργός Οικονομικών κ. Χαρδούβελης στον ραδιοσταθμό «Β</w:t>
      </w:r>
      <w:r>
        <w:rPr>
          <w:rFonts w:eastAsia="Times New Roman"/>
          <w:szCs w:val="24"/>
        </w:rPr>
        <w:t>ΗΜΑ</w:t>
      </w:r>
      <w:r>
        <w:rPr>
          <w:rFonts w:eastAsia="Times New Roman"/>
          <w:szCs w:val="24"/>
        </w:rPr>
        <w:t xml:space="preserve"> </w:t>
      </w:r>
      <w:r>
        <w:rPr>
          <w:rFonts w:eastAsia="Times New Roman"/>
          <w:szCs w:val="24"/>
          <w:lang w:val="en-US"/>
        </w:rPr>
        <w:t>FM</w:t>
      </w:r>
      <w:r>
        <w:rPr>
          <w:rFonts w:eastAsia="Times New Roman"/>
          <w:szCs w:val="24"/>
        </w:rPr>
        <w:t>» τον Ιούλιο του 2</w:t>
      </w:r>
      <w:r>
        <w:rPr>
          <w:rFonts w:eastAsia="Times New Roman"/>
          <w:szCs w:val="24"/>
        </w:rPr>
        <w:t xml:space="preserve">016, όπου είπε χαρακτηριστικά: «Πράγματι ήταν αρκετά αυστηρό το πλαίσιο του </w:t>
      </w:r>
      <w:r>
        <w:rPr>
          <w:rFonts w:eastAsia="Times New Roman"/>
          <w:szCs w:val="24"/>
        </w:rPr>
        <w:lastRenderedPageBreak/>
        <w:t>2014. Έλεγε να έχουμε το 2016 ένα πλεόνασμα 4,5%. Στόχος μας τότε ήταν να κλείσουμε την αξιολόγηση. Δεν θέλαμε να το φέρουμε στο τραπέζι από τότε. Θέλαμε να το μειώσουμε από το 4,5</w:t>
      </w:r>
      <w:r>
        <w:rPr>
          <w:rFonts w:eastAsia="Times New Roman"/>
          <w:szCs w:val="24"/>
        </w:rPr>
        <w:t xml:space="preserve">% και να το φέρουμε στο 3%. Πιστεύουμε ότι ένα 3% θα μπορούσε να το αντέξει η οικονομία με τους ρυθμούς ανάπτυξης που θέλαμε να έχουμε». </w:t>
      </w:r>
    </w:p>
    <w:p w14:paraId="36950303" w14:textId="77777777" w:rsidR="006648D0" w:rsidRDefault="00CC2A7D">
      <w:pPr>
        <w:spacing w:line="600" w:lineRule="auto"/>
        <w:ind w:firstLine="720"/>
        <w:jc w:val="both"/>
        <w:rPr>
          <w:rFonts w:eastAsia="Times New Roman"/>
          <w:szCs w:val="24"/>
        </w:rPr>
      </w:pPr>
      <w:r>
        <w:rPr>
          <w:rFonts w:eastAsia="Times New Roman"/>
          <w:szCs w:val="24"/>
        </w:rPr>
        <w:t>Διπλό τζακ ποτ αποτυχίας. Η κυβέρνησή σας δεχόταν πλεονάσματα που δεν ήταν σε θέση να πραγματοποιήσει</w:t>
      </w:r>
      <w:r>
        <w:rPr>
          <w:rFonts w:eastAsia="Times New Roman"/>
          <w:szCs w:val="24"/>
        </w:rPr>
        <w:t>,</w:t>
      </w:r>
      <w:r>
        <w:rPr>
          <w:rFonts w:eastAsia="Times New Roman"/>
          <w:szCs w:val="24"/>
        </w:rPr>
        <w:t xml:space="preserve"> με αντίτιμο την</w:t>
      </w:r>
      <w:r>
        <w:rPr>
          <w:rFonts w:eastAsia="Times New Roman"/>
          <w:szCs w:val="24"/>
        </w:rPr>
        <w:t xml:space="preserve"> υπογραφή της αξιολόγησης. Επίσης ποτέ δεν υλοποίησε τους συμφωνημένους ρυθμούς ανάπτυξης, γεγονός που αποσιωπάται επίσης. Πόση αξιοπιστία θα είχε η ελληνική κυβέρνηση –και δεν είχε βεβαίως- εάν την επόμενη μέρα αμφισβητούσε τους βασικούς όρους μιας συμφων</w:t>
      </w:r>
      <w:r>
        <w:rPr>
          <w:rFonts w:eastAsia="Times New Roman"/>
          <w:szCs w:val="24"/>
        </w:rPr>
        <w:t xml:space="preserve">ίας που μόλις είχε υπογράψει; </w:t>
      </w:r>
    </w:p>
    <w:p w14:paraId="36950304" w14:textId="77777777" w:rsidR="006648D0" w:rsidRDefault="00CC2A7D">
      <w:pPr>
        <w:spacing w:line="600" w:lineRule="auto"/>
        <w:ind w:firstLine="720"/>
        <w:jc w:val="both"/>
        <w:rPr>
          <w:rFonts w:eastAsia="Times New Roman"/>
          <w:szCs w:val="24"/>
        </w:rPr>
      </w:pPr>
      <w:r>
        <w:rPr>
          <w:rFonts w:eastAsia="Times New Roman"/>
          <w:szCs w:val="24"/>
        </w:rPr>
        <w:t>Πέσατε σε μια παγίδα που στήσατε οι ίδιοι, μόνο που αυτή τη φορά ήταν σε βάρος της χώρας μας. Το 2014</w:t>
      </w:r>
      <w:r>
        <w:rPr>
          <w:rFonts w:eastAsia="Times New Roman"/>
          <w:szCs w:val="24"/>
        </w:rPr>
        <w:t>,</w:t>
      </w:r>
      <w:r>
        <w:rPr>
          <w:rFonts w:eastAsia="Times New Roman"/>
          <w:szCs w:val="24"/>
        </w:rPr>
        <w:t xml:space="preserve"> είχατε δεσμευτεί για πρωτογενές </w:t>
      </w:r>
      <w:r>
        <w:rPr>
          <w:rFonts w:eastAsia="Times New Roman"/>
          <w:szCs w:val="24"/>
        </w:rPr>
        <w:lastRenderedPageBreak/>
        <w:t>πλεόνασμα 1,5% αλλά τελικά πετύχατε μόνο 0,3%. Απόκλιση 1,2%, δηλαδή δύο δισεκατομμύρια.</w:t>
      </w:r>
    </w:p>
    <w:p w14:paraId="36950305" w14:textId="77777777" w:rsidR="006648D0" w:rsidRDefault="00CC2A7D">
      <w:pPr>
        <w:spacing w:line="600" w:lineRule="auto"/>
        <w:ind w:firstLine="720"/>
        <w:jc w:val="both"/>
        <w:rPr>
          <w:rFonts w:eastAsia="Times New Roman"/>
          <w:szCs w:val="24"/>
        </w:rPr>
      </w:pPr>
      <w:r>
        <w:rPr>
          <w:rFonts w:eastAsia="Times New Roman"/>
          <w:szCs w:val="24"/>
        </w:rPr>
        <w:t>Ά</w:t>
      </w:r>
      <w:r>
        <w:rPr>
          <w:rFonts w:eastAsia="Times New Roman"/>
          <w:szCs w:val="24"/>
        </w:rPr>
        <w:t xml:space="preserve">ρα τα μέτρα για να κλείσει το 2014 ήταν 2 δισεκατομμύρια, το πλεόνασμα για το 2015 ήταν 5,4 δισεκατομμύρια, συν τα τοκοχρεολύσια για την αποπληρωμή των δανείων, αυτό είναι το πραγματικό αίτιο της κατάρρευσης της κυβέρνησής σας. </w:t>
      </w:r>
    </w:p>
    <w:p w14:paraId="36950306" w14:textId="77777777" w:rsidR="006648D0" w:rsidRDefault="00CC2A7D">
      <w:pPr>
        <w:spacing w:line="600" w:lineRule="auto"/>
        <w:ind w:firstLine="720"/>
        <w:jc w:val="both"/>
        <w:rPr>
          <w:rFonts w:eastAsia="Times New Roman"/>
          <w:szCs w:val="24"/>
        </w:rPr>
      </w:pPr>
      <w:r>
        <w:rPr>
          <w:rFonts w:eastAsia="Times New Roman"/>
          <w:szCs w:val="24"/>
        </w:rPr>
        <w:t>Ο δεύτερος μύθος περί πλεον</w:t>
      </w:r>
      <w:r>
        <w:rPr>
          <w:rFonts w:eastAsia="Times New Roman"/>
          <w:szCs w:val="24"/>
        </w:rPr>
        <w:t>άσματος στα ταμεία είναι αστεία υπόθεση. Το έλλειμμα είναι 550 εκατομμύρια με απόδειξη από το Γενικό Λογιστήριο του Κράτους.</w:t>
      </w:r>
    </w:p>
    <w:p w14:paraId="36950307" w14:textId="77777777" w:rsidR="006648D0" w:rsidRDefault="00CC2A7D">
      <w:pPr>
        <w:spacing w:line="600" w:lineRule="auto"/>
        <w:ind w:firstLine="720"/>
        <w:jc w:val="both"/>
        <w:rPr>
          <w:rFonts w:eastAsia="Times New Roman"/>
          <w:szCs w:val="24"/>
        </w:rPr>
      </w:pPr>
      <w:r>
        <w:rPr>
          <w:rFonts w:eastAsia="Times New Roman"/>
          <w:szCs w:val="24"/>
        </w:rPr>
        <w:t xml:space="preserve">Ο δικός μας προϋπολογισμός, ο </w:t>
      </w:r>
      <w:r>
        <w:rPr>
          <w:rFonts w:eastAsia="Times New Roman"/>
          <w:szCs w:val="24"/>
        </w:rPr>
        <w:t>π</w:t>
      </w:r>
      <w:r>
        <w:rPr>
          <w:rFonts w:eastAsia="Times New Roman"/>
          <w:szCs w:val="24"/>
        </w:rPr>
        <w:t>ροϋπολογισμός του 2017, κατατίθεται πάντα στο πλαίσιο της δημοσιονομικής προσαρμογής, όπως αποτυπώθη</w:t>
      </w:r>
      <w:r>
        <w:rPr>
          <w:rFonts w:eastAsia="Times New Roman"/>
          <w:szCs w:val="24"/>
        </w:rPr>
        <w:t>κε στη σύμβαση της χρηματοδοτικής διευκόλυνσης με τους θεσμούς. Είναι ένας προϋπολογισμός που υπηρετεί τη στρατηγική μας για έξοδο από την κρίση, υπηρετώντας τέσσερις βασικούς στόχους:</w:t>
      </w:r>
    </w:p>
    <w:p w14:paraId="36950308" w14:textId="77777777" w:rsidR="006648D0" w:rsidRDefault="00CC2A7D">
      <w:pPr>
        <w:spacing w:line="600" w:lineRule="auto"/>
        <w:ind w:firstLine="720"/>
        <w:jc w:val="both"/>
        <w:rPr>
          <w:rFonts w:eastAsia="Times New Roman"/>
          <w:szCs w:val="24"/>
        </w:rPr>
      </w:pPr>
      <w:r>
        <w:rPr>
          <w:rFonts w:eastAsia="Times New Roman"/>
          <w:szCs w:val="24"/>
        </w:rPr>
        <w:lastRenderedPageBreak/>
        <w:t>Πρώτον, δημοσιονομική σταθερότητα. Αυτό έχει να κάνει με το ασφαλιστικό</w:t>
      </w:r>
      <w:r>
        <w:rPr>
          <w:rFonts w:eastAsia="Times New Roman"/>
          <w:szCs w:val="24"/>
        </w:rPr>
        <w:t xml:space="preserve">, το φορολογικό και το μισθολογικό. </w:t>
      </w:r>
    </w:p>
    <w:p w14:paraId="36950309" w14:textId="77777777" w:rsidR="006648D0" w:rsidRDefault="00CC2A7D">
      <w:pPr>
        <w:spacing w:line="600" w:lineRule="auto"/>
        <w:ind w:firstLine="720"/>
        <w:jc w:val="both"/>
        <w:rPr>
          <w:rFonts w:eastAsia="Times New Roman"/>
          <w:szCs w:val="24"/>
        </w:rPr>
      </w:pPr>
      <w:r>
        <w:rPr>
          <w:rFonts w:eastAsia="Times New Roman"/>
          <w:szCs w:val="24"/>
        </w:rPr>
        <w:t xml:space="preserve">Δεύτερον, σταθερό χρηματοπιστωτικό σύστημα, ρυθμίσεις κόκκινων δανείων, ανακεφαλαιοποιήσεις τραπεζών. </w:t>
      </w:r>
    </w:p>
    <w:p w14:paraId="3695030A" w14:textId="77777777" w:rsidR="006648D0" w:rsidRDefault="00CC2A7D">
      <w:pPr>
        <w:spacing w:line="600" w:lineRule="auto"/>
        <w:ind w:firstLine="720"/>
        <w:jc w:val="both"/>
        <w:rPr>
          <w:rFonts w:eastAsia="Times New Roman"/>
          <w:szCs w:val="24"/>
        </w:rPr>
      </w:pPr>
      <w:r>
        <w:rPr>
          <w:rFonts w:eastAsia="Times New Roman"/>
          <w:szCs w:val="24"/>
        </w:rPr>
        <w:t xml:space="preserve">Τρίτον, διαρθρωτικές αλλαγές, ανασυγκρότηση δημόσιου τομέα, ανασυγκρότηση κράτους. </w:t>
      </w:r>
    </w:p>
    <w:p w14:paraId="3695030B" w14:textId="77777777" w:rsidR="006648D0" w:rsidRDefault="00CC2A7D">
      <w:pPr>
        <w:spacing w:line="600" w:lineRule="auto"/>
        <w:ind w:firstLine="720"/>
        <w:jc w:val="both"/>
        <w:rPr>
          <w:rFonts w:eastAsia="Times New Roman"/>
          <w:szCs w:val="24"/>
        </w:rPr>
      </w:pPr>
      <w:r>
        <w:rPr>
          <w:rFonts w:eastAsia="Times New Roman"/>
          <w:szCs w:val="24"/>
        </w:rPr>
        <w:t>Τέταρτον, κοινωνική πολιτική, στ</w:t>
      </w:r>
      <w:r>
        <w:rPr>
          <w:rFonts w:eastAsia="Times New Roman"/>
          <w:szCs w:val="24"/>
        </w:rPr>
        <w:t xml:space="preserve">ήριξη των αδυνάτων, στήριξη του κοινωνικού κράτους. </w:t>
      </w:r>
    </w:p>
    <w:p w14:paraId="3695030C" w14:textId="77777777" w:rsidR="006648D0" w:rsidRDefault="00CC2A7D">
      <w:pPr>
        <w:spacing w:line="600" w:lineRule="auto"/>
        <w:ind w:firstLine="720"/>
        <w:jc w:val="both"/>
        <w:rPr>
          <w:rFonts w:eastAsia="Times New Roman"/>
          <w:szCs w:val="24"/>
        </w:rPr>
      </w:pPr>
      <w:r>
        <w:rPr>
          <w:rFonts w:eastAsia="Times New Roman"/>
          <w:szCs w:val="24"/>
        </w:rPr>
        <w:t>Η σύμβαση προβλέπει πρωτογενές πλεόνασμα ύψους 1,75% που ήδη υπερκαλύφθηκε, όταν το δεύτερο μνημόνιο, το δικό σας, προέβλεπε πρωτογενές πλεόνασμα 4,5%. Η διαπίστωση είναι πως εμείς πετύχαμε στη διαπραγμά</w:t>
      </w:r>
      <w:r>
        <w:rPr>
          <w:rFonts w:eastAsia="Times New Roman"/>
          <w:szCs w:val="24"/>
        </w:rPr>
        <w:t xml:space="preserve">τευση και αποτρέψαμε επιπλέον μέτρα 5,4 δισεκατομμυρίων μόνο για το 2017. </w:t>
      </w:r>
    </w:p>
    <w:p w14:paraId="3695030D" w14:textId="77777777" w:rsidR="006648D0" w:rsidRDefault="00CC2A7D">
      <w:pPr>
        <w:spacing w:line="600" w:lineRule="auto"/>
        <w:ind w:firstLine="720"/>
        <w:jc w:val="both"/>
        <w:rPr>
          <w:rFonts w:eastAsia="Times New Roman"/>
          <w:szCs w:val="24"/>
        </w:rPr>
      </w:pPr>
      <w:r>
        <w:rPr>
          <w:rFonts w:eastAsia="Times New Roman"/>
          <w:szCs w:val="24"/>
        </w:rPr>
        <w:lastRenderedPageBreak/>
        <w:t>Πράγματι, λοιπόν, δεν είμαστε ίδιοι. Ενώ για το 2015 είχαμε δεσμευτεί για πρωτογενές πλεόνασμα 0,25%, τελικά η οικονομία κατέγραψε πλεόνασμα 0,7%.</w:t>
      </w:r>
    </w:p>
    <w:p w14:paraId="3695030E" w14:textId="77777777" w:rsidR="006648D0" w:rsidRDefault="00CC2A7D">
      <w:pPr>
        <w:spacing w:line="600" w:lineRule="auto"/>
        <w:ind w:firstLine="720"/>
        <w:jc w:val="both"/>
        <w:rPr>
          <w:rFonts w:eastAsia="Times New Roman"/>
          <w:szCs w:val="24"/>
        </w:rPr>
      </w:pPr>
      <w:r>
        <w:rPr>
          <w:rFonts w:eastAsia="Times New Roman"/>
          <w:szCs w:val="24"/>
        </w:rPr>
        <w:t>Αντίστοιχα με βάση τα στοιχεία της</w:t>
      </w:r>
      <w:r>
        <w:rPr>
          <w:rFonts w:eastAsia="Times New Roman"/>
          <w:szCs w:val="24"/>
        </w:rPr>
        <w:t xml:space="preserve"> εκτέλεσης του προϋπολογισμού για το 2016, το πρωτογενές πλεόνασμα της γενικής κυβέρνησης εκτιμάται ότι θα διαμορφωθεί στ</w:t>
      </w:r>
      <w:r>
        <w:rPr>
          <w:rFonts w:eastAsia="Times New Roman"/>
          <w:szCs w:val="24"/>
        </w:rPr>
        <w:t>ο</w:t>
      </w:r>
      <w:r>
        <w:rPr>
          <w:rFonts w:eastAsia="Times New Roman"/>
          <w:szCs w:val="24"/>
        </w:rPr>
        <w:t xml:space="preserve"> 1,1 δισεκατομμύρι</w:t>
      </w:r>
      <w:r>
        <w:rPr>
          <w:rFonts w:eastAsia="Times New Roman"/>
          <w:szCs w:val="24"/>
        </w:rPr>
        <w:t>ο</w:t>
      </w:r>
      <w:r>
        <w:rPr>
          <w:rFonts w:eastAsia="Times New Roman"/>
          <w:szCs w:val="24"/>
        </w:rPr>
        <w:t>. Έχουν υπερκαλυφθεί, λοιπόν, όλοι οι στόχοι και κυρίως του πρωτογενούς πλεονάσματος, γεγονός που δίνει τον απαραίτ</w:t>
      </w:r>
      <w:r>
        <w:rPr>
          <w:rFonts w:eastAsia="Times New Roman"/>
          <w:szCs w:val="24"/>
        </w:rPr>
        <w:t>ητο δημοσιονομικό χώρο</w:t>
      </w:r>
      <w:r>
        <w:rPr>
          <w:rFonts w:eastAsia="Times New Roman"/>
          <w:szCs w:val="24"/>
        </w:rPr>
        <w:t>,</w:t>
      </w:r>
      <w:r>
        <w:rPr>
          <w:rFonts w:eastAsia="Times New Roman"/>
          <w:szCs w:val="24"/>
        </w:rPr>
        <w:t xml:space="preserve"> για την εφαρμογή αναπτυξιακών πολιτικών και πολιτικών κοινωνικής προστασίας. </w:t>
      </w:r>
    </w:p>
    <w:p w14:paraId="3695030F" w14:textId="77777777" w:rsidR="006648D0" w:rsidRDefault="00CC2A7D">
      <w:pPr>
        <w:spacing w:line="600" w:lineRule="auto"/>
        <w:ind w:firstLine="851"/>
        <w:jc w:val="both"/>
        <w:rPr>
          <w:rFonts w:eastAsia="Times New Roman" w:cs="Times New Roman"/>
        </w:rPr>
      </w:pPr>
      <w:r>
        <w:rPr>
          <w:rFonts w:eastAsia="Times New Roman" w:cs="Times New Roman"/>
        </w:rPr>
        <w:t xml:space="preserve">Τα σημαντικότερα μεγέθη που συνηγορούν στο γεγονός πως ο </w:t>
      </w:r>
      <w:r>
        <w:rPr>
          <w:rFonts w:eastAsia="Times New Roman" w:cs="Times New Roman"/>
          <w:bCs/>
          <w:shd w:val="clear" w:color="auto" w:fill="FFFFFF"/>
        </w:rPr>
        <w:t>π</w:t>
      </w:r>
      <w:r>
        <w:rPr>
          <w:rFonts w:eastAsia="Times New Roman" w:cs="Times New Roman"/>
          <w:bCs/>
          <w:shd w:val="clear" w:color="auto" w:fill="FFFFFF"/>
        </w:rPr>
        <w:t>ροϋπολογισμός</w:t>
      </w:r>
      <w:r>
        <w:rPr>
          <w:rFonts w:eastAsia="Times New Roman" w:cs="Times New Roman"/>
        </w:rPr>
        <w:t xml:space="preserve"> του 2017 </w:t>
      </w:r>
      <w:r>
        <w:rPr>
          <w:rFonts w:eastAsia="Times New Roman"/>
          <w:bCs/>
        </w:rPr>
        <w:t>έχει</w:t>
      </w:r>
      <w:r>
        <w:rPr>
          <w:rFonts w:eastAsia="Times New Roman" w:cs="Times New Roman"/>
        </w:rPr>
        <w:t xml:space="preserve"> </w:t>
      </w:r>
      <w:r>
        <w:rPr>
          <w:rFonts w:eastAsia="Times New Roman" w:cs="Times New Roman"/>
          <w:bCs/>
          <w:shd w:val="clear" w:color="auto" w:fill="FFFFFF"/>
        </w:rPr>
        <w:t>ιδιαίτερα</w:t>
      </w:r>
      <w:r>
        <w:rPr>
          <w:rFonts w:eastAsia="Times New Roman" w:cs="Times New Roman"/>
        </w:rPr>
        <w:t xml:space="preserve"> θετικό πρόσημο και πείθει για την επιτυχία του </w:t>
      </w:r>
      <w:r>
        <w:rPr>
          <w:rFonts w:eastAsia="Times New Roman"/>
          <w:bCs/>
        </w:rPr>
        <w:t>είναι</w:t>
      </w:r>
      <w:r>
        <w:rPr>
          <w:rFonts w:eastAsia="Times New Roman" w:cs="Times New Roman"/>
        </w:rPr>
        <w:t xml:space="preserve"> τα εξ</w:t>
      </w:r>
      <w:r>
        <w:rPr>
          <w:rFonts w:eastAsia="Times New Roman" w:cs="Times New Roman"/>
        </w:rPr>
        <w:t xml:space="preserve">ής: Μεγέθυνση της ελληνικής οικονομίας κατά 2,7% </w:t>
      </w:r>
      <w:r>
        <w:rPr>
          <w:rFonts w:eastAsia="Times New Roman"/>
        </w:rPr>
        <w:t>–</w:t>
      </w:r>
      <w:r>
        <w:rPr>
          <w:rFonts w:eastAsia="Times New Roman" w:cs="Times New Roman"/>
        </w:rPr>
        <w:t xml:space="preserve">το συνομολογούν όλοι αυτό. Θετική ανάπτυξη 1,5%. Ροή αύξησης οικονομίας 12,5%. Αύξηση των εξαγωγών κατά 10,2%. Πλεόνασμα 2,75%. </w:t>
      </w:r>
      <w:r>
        <w:rPr>
          <w:rFonts w:eastAsia="Times New Roman" w:cs="Times New Roman"/>
        </w:rPr>
        <w:lastRenderedPageBreak/>
        <w:t>Σημειωτέ</w:t>
      </w:r>
      <w:r>
        <w:rPr>
          <w:rFonts w:eastAsia="Times New Roman" w:cs="Times New Roman"/>
        </w:rPr>
        <w:t>ο</w:t>
      </w:r>
      <w:r>
        <w:rPr>
          <w:rFonts w:eastAsia="Times New Roman" w:cs="Times New Roman"/>
        </w:rPr>
        <w:t xml:space="preserve">ν αυτά </w:t>
      </w:r>
      <w:r>
        <w:rPr>
          <w:rFonts w:eastAsia="Times New Roman"/>
          <w:bCs/>
        </w:rPr>
        <w:t>είναι</w:t>
      </w:r>
      <w:r>
        <w:rPr>
          <w:rFonts w:eastAsia="Times New Roman" w:cs="Times New Roman"/>
        </w:rPr>
        <w:t xml:space="preserve"> νούμερα που οι προηγούμενοι δεν μπορούσαν ούτε καν να τα ονειρευτούν. </w:t>
      </w:r>
    </w:p>
    <w:p w14:paraId="36950310" w14:textId="77777777" w:rsidR="006648D0" w:rsidRDefault="00CC2A7D">
      <w:pPr>
        <w:spacing w:line="600" w:lineRule="auto"/>
        <w:ind w:firstLine="851"/>
        <w:jc w:val="both"/>
        <w:rPr>
          <w:rFonts w:eastAsia="Times New Roman" w:cs="Times New Roman"/>
        </w:rPr>
      </w:pPr>
      <w:r>
        <w:rPr>
          <w:rFonts w:eastAsia="Times New Roman" w:cs="Times New Roman"/>
        </w:rPr>
        <w:t xml:space="preserve">Ειδικότερα προβλέπεται πρωτογενές πλεόνασμα 3 </w:t>
      </w:r>
      <w:r>
        <w:rPr>
          <w:rFonts w:eastAsia="Times New Roman" w:cs="Times New Roman"/>
          <w:bCs/>
          <w:shd w:val="clear" w:color="auto" w:fill="FFFFFF"/>
        </w:rPr>
        <w:t>δισεκατομμυρίων ευρώ</w:t>
      </w:r>
      <w:r>
        <w:rPr>
          <w:rFonts w:eastAsia="Times New Roman" w:cs="Times New Roman"/>
        </w:rPr>
        <w:t xml:space="preserve">. Τα έσοδα του τακτικού </w:t>
      </w:r>
      <w:r>
        <w:rPr>
          <w:rFonts w:eastAsia="Times New Roman" w:cs="Times New Roman"/>
          <w:bCs/>
          <w:shd w:val="clear" w:color="auto" w:fill="FFFFFF"/>
        </w:rPr>
        <w:t>προϋπολογισμού</w:t>
      </w:r>
      <w:r>
        <w:rPr>
          <w:rFonts w:eastAsia="Times New Roman" w:cs="Times New Roman"/>
        </w:rPr>
        <w:t xml:space="preserve"> σε τακτική βάση προβλέπεται να διαμορφωθούν στα 49 περίπου </w:t>
      </w:r>
      <w:r>
        <w:rPr>
          <w:rFonts w:eastAsia="Times New Roman" w:cs="Times New Roman"/>
          <w:bCs/>
          <w:shd w:val="clear" w:color="auto" w:fill="FFFFFF"/>
        </w:rPr>
        <w:t>δισεκατομμύρια ευρώ,</w:t>
      </w:r>
      <w:r>
        <w:rPr>
          <w:rFonts w:eastAsia="Times New Roman" w:cs="Times New Roman"/>
        </w:rPr>
        <w:t xml:space="preserve"> αυξημένα κατά 0,3% του ΑΕΠ, έναντι του 2016. Η αύξηση αυτή οφείλεται στη βελτίωση των δεικτών του μακροοικονομικού περιβάλλοντος, αλλά και στα μέτρα που ελήφθησαν στο πλαίσιο της σύμβασης της χρηματοδοτικής διευκόλυνσης. Δεν υπάρχουν νέα μέτρα. Δεν </w:t>
      </w:r>
      <w:r>
        <w:rPr>
          <w:rFonts w:eastAsia="Times New Roman" w:cs="Times New Roman"/>
          <w:bCs/>
          <w:shd w:val="clear" w:color="auto" w:fill="FFFFFF"/>
        </w:rPr>
        <w:t>υπάρχο</w:t>
      </w:r>
      <w:r>
        <w:rPr>
          <w:rFonts w:eastAsia="Times New Roman" w:cs="Times New Roman"/>
          <w:bCs/>
          <w:shd w:val="clear" w:color="auto" w:fill="FFFFFF"/>
        </w:rPr>
        <w:t>υν</w:t>
      </w:r>
      <w:r>
        <w:rPr>
          <w:rFonts w:eastAsia="Times New Roman" w:cs="Times New Roman"/>
        </w:rPr>
        <w:t xml:space="preserve"> νέα βάρη. </w:t>
      </w:r>
    </w:p>
    <w:p w14:paraId="36950311" w14:textId="77777777" w:rsidR="006648D0" w:rsidRDefault="00CC2A7D">
      <w:pPr>
        <w:spacing w:line="600" w:lineRule="auto"/>
        <w:ind w:firstLine="851"/>
        <w:jc w:val="both"/>
        <w:rPr>
          <w:rFonts w:eastAsia="Times New Roman" w:cs="Times New Roman"/>
        </w:rPr>
      </w:pPr>
      <w:r>
        <w:rPr>
          <w:rFonts w:eastAsia="Times New Roman" w:cs="Times New Roman"/>
        </w:rPr>
        <w:t xml:space="preserve">Προβλέπεται ειδική χρηματοδότηση από τον Ευρωπαϊκό Μηχανισμό Σταθερότητας εντός του 2016 και έως το πρώτο εξάμηνο του 2017 συνολικού ύψους 6,6 </w:t>
      </w:r>
      <w:r>
        <w:rPr>
          <w:rFonts w:eastAsia="Times New Roman" w:cs="Times New Roman"/>
          <w:bCs/>
          <w:shd w:val="clear" w:color="auto" w:fill="FFFFFF"/>
        </w:rPr>
        <w:t>δισεκατομμυρίων ευρώ</w:t>
      </w:r>
      <w:r>
        <w:rPr>
          <w:rFonts w:eastAsia="Times New Roman" w:cs="Times New Roman"/>
        </w:rPr>
        <w:t>. Στο τέλος του Ιουνίου εκτα</w:t>
      </w:r>
      <w:r>
        <w:rPr>
          <w:rFonts w:eastAsia="Times New Roman" w:cs="Times New Roman"/>
        </w:rPr>
        <w:lastRenderedPageBreak/>
        <w:t xml:space="preserve">μιεύτηκε από τον </w:t>
      </w:r>
      <w:r>
        <w:rPr>
          <w:rFonts w:eastAsia="Times New Roman" w:cs="Times New Roman"/>
          <w:lang w:val="en-US"/>
        </w:rPr>
        <w:t>ESM</w:t>
      </w:r>
      <w:r>
        <w:rPr>
          <w:rFonts w:eastAsia="Times New Roman" w:cs="Times New Roman"/>
        </w:rPr>
        <w:t xml:space="preserve"> το ποσό τ</w:t>
      </w:r>
      <w:r>
        <w:rPr>
          <w:rFonts w:eastAsia="Times New Roman" w:cs="Times New Roman"/>
        </w:rPr>
        <w:t>ου</w:t>
      </w:r>
      <w:r>
        <w:rPr>
          <w:rFonts w:eastAsia="Times New Roman" w:cs="Times New Roman"/>
        </w:rPr>
        <w:t xml:space="preserve"> 1,8 </w:t>
      </w:r>
      <w:r>
        <w:rPr>
          <w:rFonts w:eastAsia="Times New Roman" w:cs="Times New Roman"/>
          <w:bCs/>
          <w:shd w:val="clear" w:color="auto" w:fill="FFFFFF"/>
        </w:rPr>
        <w:t>δισεκατομμυρί</w:t>
      </w:r>
      <w:r>
        <w:rPr>
          <w:rFonts w:eastAsia="Times New Roman" w:cs="Times New Roman"/>
          <w:bCs/>
          <w:shd w:val="clear" w:color="auto" w:fill="FFFFFF"/>
        </w:rPr>
        <w:t>ο</w:t>
      </w:r>
      <w:r>
        <w:rPr>
          <w:rFonts w:eastAsia="Times New Roman" w:cs="Times New Roman"/>
          <w:bCs/>
          <w:shd w:val="clear" w:color="auto" w:fill="FFFFFF"/>
        </w:rPr>
        <w:t>υ</w:t>
      </w:r>
      <w:r>
        <w:rPr>
          <w:rFonts w:eastAsia="Times New Roman" w:cs="Times New Roman"/>
          <w:bCs/>
          <w:shd w:val="clear" w:color="auto" w:fill="FFFFFF"/>
        </w:rPr>
        <w:t xml:space="preserve"> ευρώ, που πιστώθηκε</w:t>
      </w:r>
      <w:r>
        <w:rPr>
          <w:rFonts w:eastAsia="Times New Roman" w:cs="Times New Roman"/>
        </w:rPr>
        <w:t xml:space="preserve"> σε ειδικό λογαριασμό, ο οποίος συστάθηκε ακριβώς για αυτόν τον λόγο. </w:t>
      </w:r>
    </w:p>
    <w:p w14:paraId="36950312" w14:textId="77777777" w:rsidR="006648D0" w:rsidRDefault="00CC2A7D">
      <w:pPr>
        <w:spacing w:line="600" w:lineRule="auto"/>
        <w:ind w:firstLine="851"/>
        <w:jc w:val="both"/>
        <w:rPr>
          <w:rFonts w:eastAsia="Times New Roman" w:cs="Times New Roman"/>
          <w:bCs/>
          <w:shd w:val="clear" w:color="auto" w:fill="FFFFFF"/>
        </w:rPr>
      </w:pPr>
      <w:r>
        <w:rPr>
          <w:rFonts w:eastAsia="Times New Roman" w:cs="Times New Roman"/>
        </w:rPr>
        <w:t xml:space="preserve">Η διάθεση των πόρων για την ενίσχυση των </w:t>
      </w:r>
      <w:r>
        <w:rPr>
          <w:rFonts w:eastAsia="Times New Roman" w:cs="Times New Roman"/>
          <w:bCs/>
          <w:shd w:val="clear" w:color="auto" w:fill="FFFFFF"/>
        </w:rPr>
        <w:t xml:space="preserve">προϋπολογισμών </w:t>
      </w:r>
      <w:r>
        <w:rPr>
          <w:rFonts w:eastAsia="Times New Roman" w:cs="Times New Roman"/>
        </w:rPr>
        <w:t xml:space="preserve">των φορέων της </w:t>
      </w:r>
      <w:r>
        <w:rPr>
          <w:rFonts w:eastAsia="Times New Roman" w:cs="Times New Roman"/>
        </w:rPr>
        <w:t>γ</w:t>
      </w:r>
      <w:r>
        <w:rPr>
          <w:rFonts w:eastAsia="Times New Roman" w:cs="Times New Roman"/>
        </w:rPr>
        <w:t xml:space="preserve">ενικής </w:t>
      </w:r>
      <w:r>
        <w:rPr>
          <w:rFonts w:eastAsia="Times New Roman"/>
          <w:bCs/>
        </w:rPr>
        <w:t>κ</w:t>
      </w:r>
      <w:r>
        <w:rPr>
          <w:rFonts w:eastAsia="Times New Roman"/>
          <w:bCs/>
        </w:rPr>
        <w:t>υβέρνηση</w:t>
      </w:r>
      <w:r>
        <w:rPr>
          <w:rFonts w:eastAsia="Times New Roman"/>
          <w:bCs/>
        </w:rPr>
        <w:t>ς</w:t>
      </w:r>
      <w:r>
        <w:rPr>
          <w:rFonts w:eastAsia="Times New Roman" w:cs="Times New Roman"/>
        </w:rPr>
        <w:t xml:space="preserve"> ξεκίνησε στα μέσα του Ιουλίου του 2016. Με βάση τα προσωρινά στοιχεία του </w:t>
      </w:r>
      <w:r>
        <w:rPr>
          <w:rFonts w:eastAsia="Times New Roman" w:cs="Times New Roman"/>
        </w:rPr>
        <w:t xml:space="preserve">Αυγούστου του 2016, έχουν ήδη εξοφληθεί υποχρεώσεις προς τρίτους ύψους 1,35 </w:t>
      </w:r>
      <w:r>
        <w:rPr>
          <w:rFonts w:eastAsia="Times New Roman" w:cs="Times New Roman"/>
          <w:bCs/>
          <w:shd w:val="clear" w:color="auto" w:fill="FFFFFF"/>
        </w:rPr>
        <w:t>δισεκατομμυρί</w:t>
      </w:r>
      <w:r>
        <w:rPr>
          <w:rFonts w:eastAsia="Times New Roman" w:cs="Times New Roman"/>
          <w:bCs/>
          <w:shd w:val="clear" w:color="auto" w:fill="FFFFFF"/>
        </w:rPr>
        <w:t>ου</w:t>
      </w:r>
      <w:r>
        <w:rPr>
          <w:rFonts w:eastAsia="Times New Roman" w:cs="Times New Roman"/>
          <w:bCs/>
          <w:shd w:val="clear" w:color="auto" w:fill="FFFFFF"/>
        </w:rPr>
        <w:t xml:space="preserve"> ευρώ. </w:t>
      </w:r>
    </w:p>
    <w:p w14:paraId="36950313" w14:textId="77777777" w:rsidR="006648D0" w:rsidRDefault="00CC2A7D">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Ταυτόχρονα για την επίτευξη του στόχου της μεγέθυνσης της οικονομίας, θα χρησιμοποιηθούν όλα τα αναπτυξιακά εργαλεία που </w:t>
      </w:r>
      <w:r>
        <w:rPr>
          <w:rFonts w:eastAsia="Times New Roman"/>
          <w:bCs/>
          <w:shd w:val="clear" w:color="auto" w:fill="FFFFFF"/>
        </w:rPr>
        <w:t>έ</w:t>
      </w:r>
      <w:r>
        <w:rPr>
          <w:rFonts w:eastAsia="Times New Roman" w:cs="Times New Roman"/>
          <w:bCs/>
          <w:shd w:val="clear" w:color="auto" w:fill="FFFFFF"/>
        </w:rPr>
        <w:t>χει στη διάθεσή της η ελληνική οικο</w:t>
      </w:r>
      <w:r>
        <w:rPr>
          <w:rFonts w:eastAsia="Times New Roman" w:cs="Times New Roman"/>
          <w:bCs/>
          <w:shd w:val="clear" w:color="auto" w:fill="FFFFFF"/>
        </w:rPr>
        <w:t xml:space="preserve">νομία. Τα αναπτυξιακά εργαλεία που σήμερα </w:t>
      </w:r>
      <w:r>
        <w:rPr>
          <w:rFonts w:eastAsia="Times New Roman"/>
          <w:bCs/>
          <w:shd w:val="clear" w:color="auto" w:fill="FFFFFF"/>
        </w:rPr>
        <w:t>έ</w:t>
      </w:r>
      <w:r>
        <w:rPr>
          <w:rFonts w:eastAsia="Times New Roman" w:cs="Times New Roman"/>
          <w:bCs/>
          <w:shd w:val="clear" w:color="auto" w:fill="FFFFFF"/>
        </w:rPr>
        <w:t xml:space="preserve">χουμε στα χέρια </w:t>
      </w:r>
      <w:r>
        <w:rPr>
          <w:rFonts w:eastAsia="Times New Roman" w:cs="Times New Roman"/>
          <w:bCs/>
          <w:shd w:val="clear" w:color="auto" w:fill="FFFFFF"/>
        </w:rPr>
        <w:t>μας,</w:t>
      </w:r>
      <w:r>
        <w:rPr>
          <w:rFonts w:eastAsia="Times New Roman" w:cs="Times New Roman"/>
          <w:bCs/>
          <w:shd w:val="clear" w:color="auto" w:fill="FFFFFF"/>
        </w:rPr>
        <w:t xml:space="preserve"> δεν </w:t>
      </w:r>
      <w:r>
        <w:rPr>
          <w:rFonts w:eastAsia="Times New Roman"/>
          <w:bCs/>
          <w:shd w:val="clear" w:color="auto" w:fill="FFFFFF"/>
        </w:rPr>
        <w:t>είναι</w:t>
      </w:r>
      <w:r>
        <w:rPr>
          <w:rFonts w:eastAsia="Times New Roman" w:cs="Times New Roman"/>
          <w:bCs/>
          <w:shd w:val="clear" w:color="auto" w:fill="FFFFFF"/>
        </w:rPr>
        <w:t xml:space="preserve"> μόνο το </w:t>
      </w:r>
      <w:r>
        <w:rPr>
          <w:rFonts w:eastAsia="Times New Roman" w:cs="Times New Roman"/>
          <w:bCs/>
          <w:shd w:val="clear" w:color="auto" w:fill="FFFFFF"/>
        </w:rPr>
        <w:t>Π</w:t>
      </w:r>
      <w:r>
        <w:rPr>
          <w:rFonts w:eastAsia="Times New Roman" w:cs="Times New Roman"/>
          <w:bCs/>
          <w:shd w:val="clear" w:color="auto" w:fill="FFFFFF"/>
        </w:rPr>
        <w:t xml:space="preserve">ρόγραμμα </w:t>
      </w:r>
      <w:r>
        <w:rPr>
          <w:rFonts w:eastAsia="Times New Roman" w:cs="Times New Roman"/>
          <w:bCs/>
          <w:shd w:val="clear" w:color="auto" w:fill="FFFFFF"/>
        </w:rPr>
        <w:t>Δ</w:t>
      </w:r>
      <w:r>
        <w:rPr>
          <w:rFonts w:eastAsia="Times New Roman" w:cs="Times New Roman"/>
          <w:bCs/>
          <w:shd w:val="clear" w:color="auto" w:fill="FFFFFF"/>
        </w:rPr>
        <w:t xml:space="preserve">ημόσιων </w:t>
      </w:r>
      <w:r>
        <w:rPr>
          <w:rFonts w:eastAsia="Times New Roman" w:cs="Times New Roman"/>
          <w:bCs/>
          <w:shd w:val="clear" w:color="auto" w:fill="FFFFFF"/>
        </w:rPr>
        <w:t>Ε</w:t>
      </w:r>
      <w:r>
        <w:rPr>
          <w:rFonts w:eastAsia="Times New Roman" w:cs="Times New Roman"/>
          <w:bCs/>
          <w:shd w:val="clear" w:color="auto" w:fill="FFFFFF"/>
        </w:rPr>
        <w:t>πενδύσεων και ο αναπτυξιακός νόμος αλλά υπάρχουν και πρόσθετα εργαλεία, που σκοπό έχουν τη μεγαλύτερη δυνατή μόχλευση δημοσίων και ιδιωτικών πόρων για την</w:t>
      </w:r>
      <w:r>
        <w:rPr>
          <w:rFonts w:eastAsia="Times New Roman" w:cs="Times New Roman"/>
          <w:bCs/>
          <w:shd w:val="clear" w:color="auto" w:fill="FFFFFF"/>
        </w:rPr>
        <w:t xml:space="preserve"> ενίσχυση των επενδύσεων.</w:t>
      </w:r>
    </w:p>
    <w:p w14:paraId="36950314" w14:textId="77777777" w:rsidR="006648D0" w:rsidRDefault="00CC2A7D">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lastRenderedPageBreak/>
        <w:t xml:space="preserve">Επειδή ο χρόνος λιγοστεύει, θα αναφερθώ λίγο σε κάποια ειδικά στοιχεία για τα ενεργειακά. Οι στόχοι μας </w:t>
      </w:r>
      <w:r>
        <w:rPr>
          <w:rFonts w:eastAsia="Times New Roman"/>
          <w:bCs/>
          <w:shd w:val="clear" w:color="auto" w:fill="FFFFFF"/>
        </w:rPr>
        <w:t>είναι</w:t>
      </w:r>
      <w:r>
        <w:rPr>
          <w:rFonts w:eastAsia="Times New Roman" w:cs="Times New Roman"/>
          <w:bCs/>
          <w:shd w:val="clear" w:color="auto" w:fill="FFFFFF"/>
        </w:rPr>
        <w:t xml:space="preserve"> οι εξής: Προσαρμογή στις </w:t>
      </w:r>
      <w:r>
        <w:rPr>
          <w:rFonts w:eastAsia="Times New Roman" w:cs="Times New Roman"/>
          <w:bCs/>
          <w:shd w:val="clear" w:color="auto" w:fill="FFFFFF"/>
        </w:rPr>
        <w:t>ο</w:t>
      </w:r>
      <w:r>
        <w:rPr>
          <w:rFonts w:eastAsia="Times New Roman" w:cs="Times New Roman"/>
          <w:bCs/>
          <w:shd w:val="clear" w:color="auto" w:fill="FFFFFF"/>
        </w:rPr>
        <w:t>δηγίες, ώστε μέχρι το 2020 σε ό,τι αφορά το ευρωπαϊκό μείγμα, να έχουμε υιοθετήσει ένα νέο μον</w:t>
      </w:r>
      <w:r>
        <w:rPr>
          <w:rFonts w:eastAsia="Times New Roman" w:cs="Times New Roman"/>
          <w:bCs/>
          <w:shd w:val="clear" w:color="auto" w:fill="FFFFFF"/>
        </w:rPr>
        <w:t xml:space="preserve">τέλο ηλεκτρικής ενέργειας με αλλαγές και στην αγορά και στα δίκτυα. Οργάνωση χωροταξίας με επικέντρωση στο Κτηματολόγιο, τον χωρικό σχεδιασμό και τις χρήσεις γης. Ολοκλήρωση του στόχου να </w:t>
      </w:r>
      <w:r>
        <w:rPr>
          <w:rFonts w:eastAsia="Times New Roman"/>
          <w:bCs/>
          <w:shd w:val="clear" w:color="auto" w:fill="FFFFFF"/>
        </w:rPr>
        <w:t xml:space="preserve">γίνει </w:t>
      </w:r>
      <w:r>
        <w:rPr>
          <w:rFonts w:eastAsia="Times New Roman" w:cs="Times New Roman"/>
          <w:bCs/>
          <w:shd w:val="clear" w:color="auto" w:fill="FFFFFF"/>
        </w:rPr>
        <w:t xml:space="preserve">η χώρα μας ένας περιφερειακός ενεργειακός κόμβος και επέκταση με διεθνείς αγωγούς και εμπορικούς δρόμους στον τομέα της ενέργειας. </w:t>
      </w:r>
    </w:p>
    <w:p w14:paraId="36950315" w14:textId="77777777" w:rsidR="006648D0" w:rsidRDefault="00CC2A7D">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Θέλω, επίσης, να σταθώ στο παράδειγμα της ΔΕΣΦΑ, που</w:t>
      </w:r>
      <w:r>
        <w:rPr>
          <w:rFonts w:eastAsia="Times New Roman" w:cs="Times New Roman"/>
          <w:bCs/>
          <w:shd w:val="clear" w:color="auto" w:fill="FFFFFF"/>
        </w:rPr>
        <w:t>,</w:t>
      </w:r>
      <w:r>
        <w:rPr>
          <w:rFonts w:eastAsia="Times New Roman" w:cs="Times New Roman"/>
          <w:bCs/>
          <w:shd w:val="clear" w:color="auto" w:fill="FFFFFF"/>
        </w:rPr>
        <w:t xml:space="preserve"> πράγματι</w:t>
      </w:r>
      <w:r>
        <w:rPr>
          <w:rFonts w:eastAsia="Times New Roman" w:cs="Times New Roman"/>
          <w:bCs/>
          <w:shd w:val="clear" w:color="auto" w:fill="FFFFFF"/>
        </w:rPr>
        <w:t>,</w:t>
      </w:r>
      <w:r>
        <w:rPr>
          <w:rFonts w:eastAsia="Times New Roman" w:cs="Times New Roman"/>
          <w:bCs/>
          <w:shd w:val="clear" w:color="auto" w:fill="FFFFFF"/>
        </w:rPr>
        <w:t xml:space="preserve"> δείχνει τις διαφορές στην αντίληψη και τις επιδιώξεις που αφ</w:t>
      </w:r>
      <w:r>
        <w:rPr>
          <w:rFonts w:eastAsia="Times New Roman" w:cs="Times New Roman"/>
          <w:bCs/>
          <w:shd w:val="clear" w:color="auto" w:fill="FFFFFF"/>
        </w:rPr>
        <w:t xml:space="preserve">ορούν μια επένδυση. Πρώτον, η ΔΕΣΦΑ πουλήθηκε το 2013 κατά 66% στη </w:t>
      </w:r>
      <w:r>
        <w:rPr>
          <w:rFonts w:eastAsia="Times New Roman" w:cs="Times New Roman"/>
          <w:bCs/>
          <w:shd w:val="clear" w:color="auto" w:fill="FFFFFF"/>
        </w:rPr>
        <w:lastRenderedPageBreak/>
        <w:t>«</w:t>
      </w:r>
      <w:r>
        <w:rPr>
          <w:rFonts w:eastAsia="Times New Roman" w:cs="Times New Roman"/>
          <w:bCs/>
          <w:shd w:val="clear" w:color="auto" w:fill="FFFFFF"/>
          <w:lang w:val="en-US"/>
        </w:rPr>
        <w:t>SOCAR</w:t>
      </w:r>
      <w:r>
        <w:rPr>
          <w:rFonts w:eastAsia="Times New Roman" w:cs="Times New Roman"/>
          <w:bCs/>
          <w:shd w:val="clear" w:color="auto" w:fill="FFFFFF"/>
        </w:rPr>
        <w:t>»</w:t>
      </w:r>
      <w:r>
        <w:rPr>
          <w:rFonts w:eastAsia="Times New Roman" w:cs="Times New Roman"/>
          <w:bCs/>
          <w:shd w:val="clear" w:color="auto" w:fill="FFFFFF"/>
        </w:rPr>
        <w:t xml:space="preserve"> και δεν εγκρίθηκε ποτέ από την Ευρωπαϊκή Ένωση, διότι σύμφωνα με το </w:t>
      </w:r>
      <w:r>
        <w:rPr>
          <w:rFonts w:eastAsia="Times New Roman" w:cs="Times New Roman"/>
          <w:bCs/>
          <w:shd w:val="clear" w:color="auto" w:fill="FFFFFF"/>
        </w:rPr>
        <w:t>Ε</w:t>
      </w:r>
      <w:r>
        <w:rPr>
          <w:rFonts w:eastAsia="Times New Roman" w:cs="Times New Roman"/>
          <w:bCs/>
          <w:shd w:val="clear" w:color="auto" w:fill="FFFFFF"/>
        </w:rPr>
        <w:t xml:space="preserve">νωσιακό δίκαιο, </w:t>
      </w:r>
      <w:r>
        <w:rPr>
          <w:rFonts w:eastAsia="Times New Roman"/>
          <w:bCs/>
          <w:shd w:val="clear" w:color="auto" w:fill="FFFFFF"/>
        </w:rPr>
        <w:t>είναι</w:t>
      </w:r>
      <w:r>
        <w:rPr>
          <w:rFonts w:eastAsia="Times New Roman" w:cs="Times New Roman"/>
          <w:bCs/>
          <w:shd w:val="clear" w:color="auto" w:fill="FFFFFF"/>
        </w:rPr>
        <w:t xml:space="preserve"> ασύμβατο κάποιος να </w:t>
      </w:r>
      <w:r>
        <w:rPr>
          <w:rFonts w:eastAsia="Times New Roman"/>
          <w:bCs/>
          <w:shd w:val="clear" w:color="auto" w:fill="FFFFFF"/>
        </w:rPr>
        <w:t>είναι</w:t>
      </w:r>
      <w:r>
        <w:rPr>
          <w:rFonts w:eastAsia="Times New Roman" w:cs="Times New Roman"/>
          <w:bCs/>
          <w:shd w:val="clear" w:color="auto" w:fill="FFFFFF"/>
        </w:rPr>
        <w:t xml:space="preserve"> παραγωγός και να </w:t>
      </w:r>
      <w:r>
        <w:rPr>
          <w:rFonts w:eastAsia="Times New Roman"/>
          <w:bCs/>
          <w:shd w:val="clear" w:color="auto" w:fill="FFFFFF"/>
        </w:rPr>
        <w:t>είναι</w:t>
      </w:r>
      <w:r>
        <w:rPr>
          <w:rFonts w:eastAsia="Times New Roman" w:cs="Times New Roman"/>
          <w:bCs/>
          <w:shd w:val="clear" w:color="auto" w:fill="FFFFFF"/>
        </w:rPr>
        <w:t xml:space="preserve"> και διανομέας. </w:t>
      </w:r>
    </w:p>
    <w:p w14:paraId="36950316" w14:textId="77777777" w:rsidR="006648D0" w:rsidRDefault="00CC2A7D">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Δεύτερον, έπρεπε επομένως</w:t>
      </w:r>
      <w:r>
        <w:rPr>
          <w:rFonts w:eastAsia="Times New Roman" w:cs="Times New Roman"/>
          <w:bCs/>
          <w:shd w:val="clear" w:color="auto" w:fill="FFFFFF"/>
        </w:rPr>
        <w:t xml:space="preserve"> να μεταβιβαστεί το 17% αυτής της εξαγοράς σε στρατηγικό επενδυτή και δεν προεβλέπετο στον παραγωγό να έχει συμμετοχή στη διοίκηση της εταιρ</w:t>
      </w:r>
      <w:r>
        <w:rPr>
          <w:rFonts w:eastAsia="Times New Roman" w:cs="Times New Roman"/>
          <w:bCs/>
          <w:shd w:val="clear" w:color="auto" w:fill="FFFFFF"/>
        </w:rPr>
        <w:t>ε</w:t>
      </w:r>
      <w:r>
        <w:rPr>
          <w:rFonts w:eastAsia="Times New Roman" w:cs="Times New Roman"/>
          <w:bCs/>
          <w:shd w:val="clear" w:color="auto" w:fill="FFFFFF"/>
        </w:rPr>
        <w:t xml:space="preserve">ίας. </w:t>
      </w:r>
    </w:p>
    <w:p w14:paraId="36950317" w14:textId="77777777" w:rsidR="006648D0" w:rsidRDefault="00CC2A7D">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Είχε προβλεφθεί αύξηση 68% </w:t>
      </w:r>
      <w:r>
        <w:rPr>
          <w:rFonts w:eastAsia="Times New Roman"/>
          <w:bCs/>
          <w:shd w:val="clear" w:color="auto" w:fill="FFFFFF"/>
        </w:rPr>
        <w:t>–</w:t>
      </w:r>
      <w:r>
        <w:rPr>
          <w:rFonts w:eastAsia="Times New Roman" w:cs="Times New Roman"/>
          <w:bCs/>
          <w:shd w:val="clear" w:color="auto" w:fill="FFFFFF"/>
        </w:rPr>
        <w:t>άκουσον άκουσον</w:t>
      </w:r>
      <w:r>
        <w:rPr>
          <w:rFonts w:eastAsia="Times New Roman"/>
          <w:bCs/>
          <w:shd w:val="clear" w:color="auto" w:fill="FFFFFF"/>
        </w:rPr>
        <w:t>–</w:t>
      </w:r>
      <w:r>
        <w:rPr>
          <w:rFonts w:eastAsia="Times New Roman" w:cs="Times New Roman"/>
          <w:bCs/>
          <w:shd w:val="clear" w:color="auto" w:fill="FFFFFF"/>
        </w:rPr>
        <w:t xml:space="preserve"> των τιμολογίων φυσικού αερίου σε βάρος, δηλαδή, της παραγωγής τη</w:t>
      </w:r>
      <w:r>
        <w:rPr>
          <w:rFonts w:eastAsia="Times New Roman" w:cs="Times New Roman"/>
          <w:bCs/>
          <w:shd w:val="clear" w:color="auto" w:fill="FFFFFF"/>
        </w:rPr>
        <w:t xml:space="preserve">ς ελληνικής οικονομίας, κατά παράβαση πάλι ευρωπαϊκών </w:t>
      </w:r>
      <w:r>
        <w:rPr>
          <w:rFonts w:eastAsia="Times New Roman" w:cs="Times New Roman"/>
          <w:bCs/>
          <w:shd w:val="clear" w:color="auto" w:fill="FFFFFF"/>
        </w:rPr>
        <w:t>ο</w:t>
      </w:r>
      <w:r>
        <w:rPr>
          <w:rFonts w:eastAsia="Times New Roman" w:cs="Times New Roman"/>
          <w:bCs/>
          <w:shd w:val="clear" w:color="auto" w:fill="FFFFFF"/>
        </w:rPr>
        <w:t xml:space="preserve">δηγιών, για τον καθορισμό και τον υπολογισμό των τιμών, που εμείς το καλοκαίρι που μας πέρασε το πραγματοποιήσαμε. Εφαρμόσαμε, δηλαδή, το </w:t>
      </w:r>
      <w:r>
        <w:rPr>
          <w:rFonts w:eastAsia="Times New Roman" w:cs="Times New Roman"/>
          <w:bCs/>
          <w:shd w:val="clear" w:color="auto" w:fill="FFFFFF"/>
        </w:rPr>
        <w:t>Ε</w:t>
      </w:r>
      <w:r>
        <w:rPr>
          <w:rFonts w:eastAsia="Times New Roman" w:cs="Times New Roman"/>
          <w:bCs/>
          <w:shd w:val="clear" w:color="auto" w:fill="FFFFFF"/>
        </w:rPr>
        <w:t xml:space="preserve">νωσιακό </w:t>
      </w:r>
      <w:r>
        <w:rPr>
          <w:rFonts w:eastAsia="Times New Roman" w:cs="Times New Roman"/>
          <w:bCs/>
          <w:shd w:val="clear" w:color="auto" w:fill="FFFFFF"/>
        </w:rPr>
        <w:t>Δ</w:t>
      </w:r>
      <w:r>
        <w:rPr>
          <w:rFonts w:eastAsia="Times New Roman" w:cs="Times New Roman"/>
          <w:bCs/>
          <w:shd w:val="clear" w:color="auto" w:fill="FFFFFF"/>
        </w:rPr>
        <w:t>ίκαιο και αυτή η λεόντεια συμφωνία σε βάρος του ελλην</w:t>
      </w:r>
      <w:r>
        <w:rPr>
          <w:rFonts w:eastAsia="Times New Roman" w:cs="Times New Roman"/>
          <w:bCs/>
          <w:shd w:val="clear" w:color="auto" w:fill="FFFFFF"/>
        </w:rPr>
        <w:t>ικού δημοσίου</w:t>
      </w:r>
      <w:r>
        <w:rPr>
          <w:rFonts w:eastAsia="Times New Roman" w:cs="Times New Roman"/>
          <w:bCs/>
          <w:shd w:val="clear" w:color="auto" w:fill="FFFFFF"/>
        </w:rPr>
        <w:t>,</w:t>
      </w:r>
      <w:r>
        <w:rPr>
          <w:rFonts w:eastAsia="Times New Roman" w:cs="Times New Roman"/>
          <w:bCs/>
          <w:shd w:val="clear" w:color="auto" w:fill="FFFFFF"/>
        </w:rPr>
        <w:t xml:space="preserve"> έπαψε να </w:t>
      </w:r>
      <w:r>
        <w:rPr>
          <w:rFonts w:eastAsia="Times New Roman"/>
          <w:bCs/>
          <w:shd w:val="clear" w:color="auto" w:fill="FFFFFF"/>
        </w:rPr>
        <w:t>είναι</w:t>
      </w:r>
      <w:r>
        <w:rPr>
          <w:rFonts w:eastAsia="Times New Roman" w:cs="Times New Roman"/>
          <w:bCs/>
          <w:shd w:val="clear" w:color="auto" w:fill="FFFFFF"/>
        </w:rPr>
        <w:t xml:space="preserve"> συμφέρουσα για την αζερική εταιρ</w:t>
      </w:r>
      <w:r>
        <w:rPr>
          <w:rFonts w:eastAsia="Times New Roman" w:cs="Times New Roman"/>
          <w:bCs/>
          <w:shd w:val="clear" w:color="auto" w:fill="FFFFFF"/>
        </w:rPr>
        <w:t>ε</w:t>
      </w:r>
      <w:r>
        <w:rPr>
          <w:rFonts w:eastAsia="Times New Roman" w:cs="Times New Roman"/>
          <w:bCs/>
          <w:shd w:val="clear" w:color="auto" w:fill="FFFFFF"/>
        </w:rPr>
        <w:t>ία.</w:t>
      </w:r>
    </w:p>
    <w:p w14:paraId="36950318" w14:textId="77777777" w:rsidR="006648D0" w:rsidRDefault="00CC2A7D">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lastRenderedPageBreak/>
        <w:t>Στην απορία που εξέφρασε προηγουμένως ένας ομιλητής της Αξιωματικής Αντιπολίτευσης, παρ</w:t>
      </w:r>
      <w:r>
        <w:rPr>
          <w:rFonts w:eastAsia="Times New Roman" w:cs="Times New Roman"/>
          <w:bCs/>
          <w:shd w:val="clear" w:color="auto" w:fill="FFFFFF"/>
        </w:rPr>
        <w:t xml:space="preserve">’ </w:t>
      </w:r>
      <w:r>
        <w:rPr>
          <w:rFonts w:eastAsia="Times New Roman" w:cs="Times New Roman"/>
          <w:bCs/>
          <w:shd w:val="clear" w:color="auto" w:fill="FFFFFF"/>
        </w:rPr>
        <w:t xml:space="preserve">όλο που δεν </w:t>
      </w:r>
      <w:r>
        <w:rPr>
          <w:rFonts w:eastAsia="Times New Roman"/>
          <w:bCs/>
          <w:shd w:val="clear" w:color="auto" w:fill="FFFFFF"/>
        </w:rPr>
        <w:t>είναι</w:t>
      </w:r>
      <w:r>
        <w:rPr>
          <w:rFonts w:eastAsia="Times New Roman" w:cs="Times New Roman"/>
          <w:bCs/>
          <w:shd w:val="clear" w:color="auto" w:fill="FFFFFF"/>
        </w:rPr>
        <w:t xml:space="preserve"> εδώ, απαντώ πως απλώς η δημοπρασία θα επαναληφθεί εντός του 2017 και θα </w:t>
      </w:r>
      <w:r>
        <w:rPr>
          <w:rFonts w:eastAsia="Times New Roman"/>
          <w:bCs/>
          <w:shd w:val="clear" w:color="auto" w:fill="FFFFFF"/>
        </w:rPr>
        <w:t>είναι</w:t>
      </w:r>
      <w:r>
        <w:rPr>
          <w:rFonts w:eastAsia="Times New Roman" w:cs="Times New Roman"/>
          <w:bCs/>
          <w:shd w:val="clear" w:color="auto" w:fill="FFFFFF"/>
        </w:rPr>
        <w:t xml:space="preserve"> και </w:t>
      </w:r>
      <w:r>
        <w:rPr>
          <w:rFonts w:eastAsia="Times New Roman" w:cs="Times New Roman"/>
          <w:bCs/>
          <w:shd w:val="clear" w:color="auto" w:fill="FFFFFF"/>
        </w:rPr>
        <w:t xml:space="preserve">επιτυχής και θα </w:t>
      </w:r>
      <w:r>
        <w:rPr>
          <w:rFonts w:eastAsia="Times New Roman"/>
          <w:bCs/>
          <w:shd w:val="clear" w:color="auto" w:fill="FFFFFF"/>
        </w:rPr>
        <w:t>είναι</w:t>
      </w:r>
      <w:r>
        <w:rPr>
          <w:rFonts w:eastAsia="Times New Roman" w:cs="Times New Roman"/>
          <w:bCs/>
          <w:shd w:val="clear" w:color="auto" w:fill="FFFFFF"/>
        </w:rPr>
        <w:t xml:space="preserve"> αυτή που πρέπει να </w:t>
      </w:r>
      <w:r>
        <w:rPr>
          <w:rFonts w:eastAsia="Times New Roman"/>
          <w:bCs/>
          <w:shd w:val="clear" w:color="auto" w:fill="FFFFFF"/>
        </w:rPr>
        <w:t>είναι</w:t>
      </w:r>
      <w:r>
        <w:rPr>
          <w:rFonts w:eastAsia="Times New Roman" w:cs="Times New Roman"/>
          <w:bCs/>
          <w:shd w:val="clear" w:color="auto" w:fill="FFFFFF"/>
        </w:rPr>
        <w:t xml:space="preserve">. Δεν θα </w:t>
      </w:r>
      <w:r>
        <w:rPr>
          <w:rFonts w:eastAsia="Times New Roman"/>
          <w:bCs/>
          <w:shd w:val="clear" w:color="auto" w:fill="FFFFFF"/>
        </w:rPr>
        <w:t>είναι,</w:t>
      </w:r>
      <w:r>
        <w:rPr>
          <w:rFonts w:eastAsia="Times New Roman" w:cs="Times New Roman"/>
          <w:bCs/>
          <w:shd w:val="clear" w:color="auto" w:fill="FFFFFF"/>
        </w:rPr>
        <w:t xml:space="preserve"> δηλαδή, σε μια αποικιοκρατική λογική. </w:t>
      </w:r>
    </w:p>
    <w:p w14:paraId="36950319" w14:textId="77777777" w:rsidR="006648D0" w:rsidRDefault="00CC2A7D">
      <w:pPr>
        <w:spacing w:line="600" w:lineRule="auto"/>
        <w:ind w:firstLine="851"/>
        <w:jc w:val="both"/>
        <w:rPr>
          <w:rFonts w:eastAsia="Times New Roman"/>
          <w:bCs/>
          <w:shd w:val="clear" w:color="auto" w:fill="FFFFFF"/>
        </w:rPr>
      </w:pPr>
      <w:r>
        <w:rPr>
          <w:rFonts w:eastAsia="Times New Roman" w:cs="Times New Roman"/>
          <w:bCs/>
          <w:shd w:val="clear" w:color="auto" w:fill="FFFFFF"/>
        </w:rPr>
        <w:t xml:space="preserve">Τελειώνω,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γιατί </w:t>
      </w:r>
      <w:r>
        <w:rPr>
          <w:rFonts w:eastAsia="Times New Roman"/>
          <w:bCs/>
          <w:shd w:val="clear" w:color="auto" w:fill="FFFFFF"/>
        </w:rPr>
        <w:t>έ</w:t>
      </w:r>
      <w:r>
        <w:rPr>
          <w:rFonts w:eastAsia="Times New Roman" w:cs="Times New Roman"/>
          <w:bCs/>
          <w:shd w:val="clear" w:color="auto" w:fill="FFFFFF"/>
        </w:rPr>
        <w:t xml:space="preserve">χω υπερβεί κατά πολύ τον χρόνο μου. Ο </w:t>
      </w:r>
      <w:r>
        <w:rPr>
          <w:rFonts w:eastAsia="Times New Roman" w:cs="Times New Roman"/>
          <w:bCs/>
          <w:shd w:val="clear" w:color="auto" w:fill="FFFFFF"/>
        </w:rPr>
        <w:t>π</w:t>
      </w:r>
      <w:r>
        <w:rPr>
          <w:rFonts w:eastAsia="Times New Roman" w:cs="Times New Roman"/>
          <w:bCs/>
          <w:shd w:val="clear" w:color="auto" w:fill="FFFFFF"/>
        </w:rPr>
        <w:t xml:space="preserve">ροϋπολογισμός του 2017 που συζητάμε σήμερα, </w:t>
      </w:r>
      <w:r>
        <w:rPr>
          <w:rFonts w:eastAsia="Times New Roman"/>
          <w:bCs/>
          <w:shd w:val="clear" w:color="auto" w:fill="FFFFFF"/>
        </w:rPr>
        <w:t>είναι</w:t>
      </w:r>
      <w:r>
        <w:rPr>
          <w:rFonts w:eastAsia="Times New Roman" w:cs="Times New Roman"/>
          <w:bCs/>
          <w:shd w:val="clear" w:color="auto" w:fill="FFFFFF"/>
        </w:rPr>
        <w:t xml:space="preserve"> ισορροπημένος και ρεαλιστικός. </w:t>
      </w:r>
      <w:r>
        <w:rPr>
          <w:rFonts w:eastAsia="Times New Roman"/>
          <w:bCs/>
          <w:shd w:val="clear" w:color="auto" w:fill="FFFFFF"/>
        </w:rPr>
        <w:t>Είναι</w:t>
      </w:r>
      <w:r>
        <w:rPr>
          <w:rFonts w:eastAsia="Times New Roman" w:cs="Times New Roman"/>
          <w:bCs/>
          <w:shd w:val="clear" w:color="auto" w:fill="FFFFFF"/>
        </w:rPr>
        <w:t xml:space="preserve"> ένα σχέδιο</w:t>
      </w:r>
      <w:r>
        <w:rPr>
          <w:rFonts w:eastAsia="Times New Roman" w:cs="Times New Roman"/>
          <w:bCs/>
          <w:shd w:val="clear" w:color="auto" w:fill="FFFFFF"/>
        </w:rPr>
        <w:t>,</w:t>
      </w:r>
      <w:r>
        <w:rPr>
          <w:rFonts w:eastAsia="Times New Roman" w:cs="Times New Roman"/>
          <w:bCs/>
          <w:shd w:val="clear" w:color="auto" w:fill="FFFFFF"/>
        </w:rPr>
        <w:t xml:space="preserve"> που θα φέρει τη χώρα μας ένα βήμα πιο κοντά στην έξοδο από τα μνημόνια και την επιτήρηση. </w:t>
      </w:r>
      <w:r>
        <w:rPr>
          <w:rFonts w:eastAsia="Times New Roman"/>
          <w:bCs/>
          <w:shd w:val="clear" w:color="auto" w:fill="FFFFFF"/>
        </w:rPr>
        <w:t>Είναι</w:t>
      </w:r>
      <w:r>
        <w:rPr>
          <w:rFonts w:eastAsia="Times New Roman" w:cs="Times New Roman"/>
          <w:bCs/>
          <w:shd w:val="clear" w:color="auto" w:fill="FFFFFF"/>
        </w:rPr>
        <w:t xml:space="preserve"> το κλειδί για την έξοδο από την κρίση. Στοχεύουμε στην αξιοκρατία, στην αξιοπιστία, ώστε να αποκαταστήσουμε τη</w:t>
      </w:r>
      <w:r>
        <w:rPr>
          <w:rFonts w:eastAsia="Times New Roman" w:cs="Times New Roman"/>
          <w:bCs/>
          <w:shd w:val="clear" w:color="auto" w:fill="FFFFFF"/>
        </w:rPr>
        <w:t xml:space="preserve">ν εμπιστοσύνη των επενδυτών. Το 2017 θα </w:t>
      </w:r>
      <w:r>
        <w:rPr>
          <w:rFonts w:eastAsia="Times New Roman"/>
          <w:bCs/>
          <w:shd w:val="clear" w:color="auto" w:fill="FFFFFF"/>
        </w:rPr>
        <w:t>είναι</w:t>
      </w:r>
      <w:r>
        <w:rPr>
          <w:rFonts w:eastAsia="Times New Roman" w:cs="Times New Roman"/>
          <w:bCs/>
          <w:shd w:val="clear" w:color="auto" w:fill="FFFFFF"/>
        </w:rPr>
        <w:t xml:space="preserve"> ένα έτος στροφής της οικονομίας. Θα βγούμε από την κρίση </w:t>
      </w:r>
      <w:r>
        <w:rPr>
          <w:rFonts w:eastAsia="Times New Roman"/>
          <w:bCs/>
          <w:shd w:val="clear" w:color="auto" w:fill="FFFFFF"/>
        </w:rPr>
        <w:t xml:space="preserve">με την κοινωνία όρθια. </w:t>
      </w:r>
    </w:p>
    <w:p w14:paraId="3695031A" w14:textId="77777777" w:rsidR="006648D0" w:rsidRDefault="00CC2A7D">
      <w:pPr>
        <w:spacing w:line="600" w:lineRule="auto"/>
        <w:ind w:firstLine="851"/>
        <w:jc w:val="both"/>
        <w:rPr>
          <w:rFonts w:eastAsia="Times New Roman"/>
          <w:bCs/>
          <w:shd w:val="clear" w:color="auto" w:fill="FFFFFF"/>
        </w:rPr>
      </w:pPr>
      <w:r>
        <w:rPr>
          <w:rFonts w:eastAsia="Times New Roman"/>
          <w:bCs/>
          <w:shd w:val="clear" w:color="auto" w:fill="FFFFFF"/>
        </w:rPr>
        <w:lastRenderedPageBreak/>
        <w:t>Όπως λέει ένας μεγάλος σύγχρονος Έλληνας ποιητής, ο Μάρκος Μέσκος</w:t>
      </w:r>
      <w:r>
        <w:rPr>
          <w:rFonts w:eastAsia="Times New Roman"/>
          <w:bCs/>
          <w:shd w:val="clear" w:color="auto" w:fill="FFFFFF"/>
        </w:rPr>
        <w:t>:</w:t>
      </w:r>
      <w:r>
        <w:rPr>
          <w:rFonts w:eastAsia="Times New Roman"/>
          <w:bCs/>
          <w:shd w:val="clear" w:color="auto" w:fill="FFFFFF"/>
        </w:rPr>
        <w:t>, «Φυτεύουμε στον δρόμο μας μικρές προσδοκίες, για να κινούμαστ</w:t>
      </w:r>
      <w:r>
        <w:rPr>
          <w:rFonts w:eastAsia="Times New Roman"/>
          <w:bCs/>
          <w:shd w:val="clear" w:color="auto" w:fill="FFFFFF"/>
        </w:rPr>
        <w:t xml:space="preserve">ε με αυτές ενεργητικά και αισιόδοξα». </w:t>
      </w:r>
    </w:p>
    <w:p w14:paraId="3695031B" w14:textId="77777777" w:rsidR="006648D0" w:rsidRDefault="00CC2A7D">
      <w:pPr>
        <w:spacing w:line="600" w:lineRule="auto"/>
        <w:ind w:firstLine="851"/>
        <w:jc w:val="both"/>
        <w:rPr>
          <w:rFonts w:eastAsia="Times New Roman" w:cs="Times New Roman"/>
          <w:bCs/>
          <w:shd w:val="clear" w:color="auto" w:fill="FFFFFF"/>
        </w:rPr>
      </w:pPr>
      <w:r>
        <w:rPr>
          <w:rFonts w:eastAsia="Times New Roman"/>
          <w:bCs/>
          <w:shd w:val="clear" w:color="auto" w:fill="FFFFFF"/>
        </w:rPr>
        <w:t xml:space="preserve">Σας ευχαριστώ. </w:t>
      </w:r>
    </w:p>
    <w:p w14:paraId="3695031C" w14:textId="77777777" w:rsidR="006648D0" w:rsidRDefault="00CC2A7D">
      <w:pPr>
        <w:spacing w:line="600" w:lineRule="auto"/>
        <w:ind w:firstLine="709"/>
        <w:jc w:val="center"/>
        <w:rPr>
          <w:rFonts w:eastAsia="Times New Roman" w:cs="Times New Roman"/>
        </w:rPr>
      </w:pPr>
      <w:r>
        <w:rPr>
          <w:rFonts w:eastAsia="Times New Roman" w:cs="Times New Roman"/>
        </w:rPr>
        <w:t>(Χειροκροτήματα από την πτέρυγα του ΣΥΡΙΖΑ)</w:t>
      </w:r>
    </w:p>
    <w:p w14:paraId="3695031D" w14:textId="77777777" w:rsidR="006648D0" w:rsidRDefault="00CC2A7D">
      <w:pPr>
        <w:spacing w:line="600" w:lineRule="auto"/>
        <w:ind w:firstLine="720"/>
        <w:jc w:val="both"/>
        <w:rPr>
          <w:rFonts w:eastAsia="Times New Roman"/>
          <w:bCs/>
          <w:shd w:val="clear" w:color="auto" w:fill="FFFFFF"/>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bCs/>
          <w:shd w:val="clear" w:color="auto" w:fill="FFFFFF"/>
        </w:rPr>
        <w:t xml:space="preserve">Ευχαριστούμε. </w:t>
      </w:r>
    </w:p>
    <w:p w14:paraId="3695031E" w14:textId="77777777" w:rsidR="006648D0" w:rsidRDefault="00CC2A7D">
      <w:pPr>
        <w:spacing w:line="600" w:lineRule="auto"/>
        <w:ind w:firstLine="720"/>
        <w:jc w:val="both"/>
        <w:rPr>
          <w:rFonts w:eastAsia="Times New Roman"/>
          <w:bCs/>
          <w:shd w:val="clear" w:color="auto" w:fill="FFFFFF"/>
        </w:rPr>
      </w:pPr>
      <w:r>
        <w:rPr>
          <w:rFonts w:eastAsia="Times New Roman"/>
          <w:bCs/>
          <w:shd w:val="clear" w:color="auto" w:fill="FFFFFF"/>
        </w:rPr>
        <w:t>Τώρα τον λόγο έχει ο κ. Καββαδάς</w:t>
      </w:r>
      <w:r>
        <w:rPr>
          <w:rFonts w:eastAsia="Times New Roman"/>
          <w:bCs/>
          <w:shd w:val="clear" w:color="auto" w:fill="FFFFFF"/>
        </w:rPr>
        <w:t>,</w:t>
      </w:r>
      <w:r>
        <w:rPr>
          <w:rFonts w:eastAsia="Times New Roman"/>
          <w:bCs/>
          <w:shd w:val="clear" w:color="auto" w:fill="FFFFFF"/>
        </w:rPr>
        <w:t xml:space="preserve"> Βουλευτής της Νέα</w:t>
      </w:r>
      <w:r>
        <w:rPr>
          <w:rFonts w:eastAsia="Times New Roman"/>
          <w:bCs/>
          <w:shd w:val="clear" w:color="auto" w:fill="FFFFFF"/>
        </w:rPr>
        <w:t>ς</w:t>
      </w:r>
      <w:r>
        <w:rPr>
          <w:rFonts w:eastAsia="Times New Roman"/>
          <w:bCs/>
          <w:shd w:val="clear" w:color="auto" w:fill="FFFFFF"/>
        </w:rPr>
        <w:t xml:space="preserve"> Δημοκρατίας. </w:t>
      </w:r>
    </w:p>
    <w:p w14:paraId="3695031F" w14:textId="77777777" w:rsidR="006648D0" w:rsidRDefault="00CC2A7D">
      <w:pPr>
        <w:spacing w:line="600" w:lineRule="auto"/>
        <w:ind w:firstLine="851"/>
        <w:jc w:val="both"/>
        <w:rPr>
          <w:rFonts w:eastAsia="Times New Roman"/>
          <w:bCs/>
          <w:shd w:val="clear" w:color="auto" w:fill="FFFFFF"/>
        </w:rPr>
      </w:pPr>
      <w:r>
        <w:rPr>
          <w:rFonts w:eastAsia="Times New Roman"/>
          <w:b/>
          <w:bCs/>
          <w:shd w:val="clear" w:color="auto" w:fill="FFFFFF"/>
        </w:rPr>
        <w:t>ΑΘΑΝΑΣΙΟΣ ΚΑΒΒΑΔΑΣ:</w:t>
      </w:r>
      <w:r>
        <w:rPr>
          <w:rFonts w:eastAsia="Times New Roman"/>
          <w:bCs/>
          <w:shd w:val="clear" w:color="auto" w:fill="FFFFFF"/>
        </w:rPr>
        <w:t xml:space="preserve"> Ευχαριστώ, </w:t>
      </w:r>
      <w:r>
        <w:rPr>
          <w:rFonts w:eastAsia="Times New Roman"/>
          <w:bCs/>
          <w:shd w:val="clear" w:color="auto" w:fill="FFFFFF"/>
        </w:rPr>
        <w:t xml:space="preserve">κυρία Πρόεδρε. </w:t>
      </w:r>
    </w:p>
    <w:p w14:paraId="36950320" w14:textId="77777777" w:rsidR="006648D0" w:rsidRDefault="00CC2A7D">
      <w:pPr>
        <w:spacing w:line="600" w:lineRule="auto"/>
        <w:ind w:firstLine="851"/>
        <w:jc w:val="both"/>
        <w:rPr>
          <w:rFonts w:eastAsia="Times New Roman"/>
          <w:bCs/>
          <w:shd w:val="clear" w:color="auto" w:fill="FFFFFF"/>
        </w:rPr>
      </w:pPr>
      <w:r>
        <w:rPr>
          <w:rFonts w:eastAsia="Times New Roman"/>
          <w:bCs/>
          <w:shd w:val="clear" w:color="auto" w:fill="FFFFFF"/>
        </w:rPr>
        <w:t xml:space="preserve">Κυρίες και κύριοι Υπουργοί, κυρίες και κύριοι συνάδελφοι, διάβασα αναλυτικά τις προβλέψεις για την οικονομική πολιτική που προτίθεται να </w:t>
      </w:r>
      <w:r>
        <w:rPr>
          <w:rFonts w:eastAsia="Times New Roman"/>
          <w:bCs/>
          <w:shd w:val="clear" w:color="auto" w:fill="FFFFFF"/>
        </w:rPr>
        <w:lastRenderedPageBreak/>
        <w:t>εφαρμόσει η Κυβέρνηση τον επόμενο χρόνο, έτσι όπως περιγράφεται στον δεύτερο προϋπολογισμό των ΣΥΡΙΖΑ–Α</w:t>
      </w:r>
      <w:r>
        <w:rPr>
          <w:rFonts w:eastAsia="Times New Roman"/>
          <w:bCs/>
          <w:shd w:val="clear" w:color="auto" w:fill="FFFFFF"/>
        </w:rPr>
        <w:t xml:space="preserve">ΝΕΛ. </w:t>
      </w:r>
    </w:p>
    <w:p w14:paraId="36950321" w14:textId="77777777" w:rsidR="006648D0" w:rsidRDefault="00CC2A7D">
      <w:pPr>
        <w:spacing w:line="600" w:lineRule="auto"/>
        <w:ind w:firstLine="851"/>
        <w:jc w:val="both"/>
        <w:rPr>
          <w:rFonts w:eastAsia="Times New Roman" w:cs="Times New Roman"/>
        </w:rPr>
      </w:pPr>
      <w:r>
        <w:rPr>
          <w:rFonts w:eastAsia="Times New Roman"/>
          <w:bCs/>
          <w:shd w:val="clear" w:color="auto" w:fill="FFFFFF"/>
        </w:rPr>
        <w:t xml:space="preserve">Αναρωτιέται κανείς, κύριε Υπουργέ, εάν είχατε στο μυαλό σας την Ελλάδα, όταν καταλήξατε στα μεγέθη αυτά, και αν σκεφτόσασταν τον Έλληνα φορολογούμενο ή έναν πολίτη κάποιας άλλης χώρας. </w:t>
      </w:r>
    </w:p>
    <w:p w14:paraId="3695032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Φέρατε προς ψήφιση φορολογικά μέτρα που ανέρχονται στα 2,6 δισεκ</w:t>
      </w:r>
      <w:r>
        <w:rPr>
          <w:rFonts w:eastAsia="Times New Roman" w:cs="Times New Roman"/>
          <w:szCs w:val="24"/>
        </w:rPr>
        <w:t>ατομμύρια ευρώ και μόλις το 3%, δηλαδή μόλις 79 εκατομμύρια ευρώ, αφορούν εξοικονομήσεις δαπανών, ενώ το 97% αφορά αύξηση και επιβολή νέων φόρων. Μάλιστα οι έμμεσοι φόροι αυξάνονται κατά 1,4 δισεκατομμύρια ευρώ.</w:t>
      </w:r>
    </w:p>
    <w:p w14:paraId="3695032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Μιλάμε για τους πιο άδικους φόρους που ήδη πληρώνουν και θα πληρώσουν τα ελληνικά νοικοκυριά. </w:t>
      </w:r>
      <w:r>
        <w:rPr>
          <w:rFonts w:eastAsia="Times New Roman" w:cs="Times New Roman"/>
          <w:szCs w:val="24"/>
        </w:rPr>
        <w:t>Α</w:t>
      </w:r>
      <w:r>
        <w:rPr>
          <w:rFonts w:eastAsia="Times New Roman" w:cs="Times New Roman"/>
          <w:szCs w:val="24"/>
        </w:rPr>
        <w:t xml:space="preserve">ναφέρομαι στην αύξηση στα τρόφιμα, στον καφέ, στα τσιγάρα, στο κρασί, στη μπύρα, στο πετρέλαιο κίνησης </w:t>
      </w:r>
      <w:r>
        <w:rPr>
          <w:rFonts w:eastAsia="Times New Roman" w:cs="Times New Roman"/>
          <w:szCs w:val="24"/>
        </w:rPr>
        <w:lastRenderedPageBreak/>
        <w:t>και θέρμανσης, στη σταθερή και κινητή τηλεφωνία, στα αγροτ</w:t>
      </w:r>
      <w:r>
        <w:rPr>
          <w:rFonts w:eastAsia="Times New Roman" w:cs="Times New Roman"/>
          <w:szCs w:val="24"/>
        </w:rPr>
        <w:t xml:space="preserve">ικά προϊόντα, σε όλα τα προϊόντα πρώτης ανάγκης που κινούν την αγορά. Αποτέλεσμα είναι το κράτος να μην εισπράττει, γιατί ο κόσμος έχει περιορίσει τις αγορές του, να αυξάνεται η φοροδιαφυγή και να κλείνουν χιλιάδες επιχειρήσεις. </w:t>
      </w:r>
    </w:p>
    <w:p w14:paraId="3695032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με τις </w:t>
      </w:r>
      <w:r>
        <w:rPr>
          <w:rFonts w:eastAsia="Times New Roman" w:cs="Times New Roman"/>
          <w:szCs w:val="24"/>
        </w:rPr>
        <w:t>αναλογίες αυτές</w:t>
      </w:r>
      <w:r>
        <w:rPr>
          <w:rFonts w:eastAsia="Times New Roman" w:cs="Times New Roman"/>
          <w:szCs w:val="24"/>
        </w:rPr>
        <w:t>,</w:t>
      </w:r>
      <w:r>
        <w:rPr>
          <w:rFonts w:eastAsia="Times New Roman" w:cs="Times New Roman"/>
          <w:szCs w:val="24"/>
        </w:rPr>
        <w:t xml:space="preserve"> μιλάμε για έναν προϋπολογισμό φοροκεντρικό, που -αν μη τι άλλο- πνίγει τον Έλληνα φορολογούμενο, δημιουργεί πιο ασφυκτικό περιβάλλον στην οικονομία και καλλιεργεί την ύφεση και τη φτώχεια. </w:t>
      </w:r>
    </w:p>
    <w:p w14:paraId="3695032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Απορεί κανείς τι απόδοση περιμένετε να έχουν αυτά</w:t>
      </w:r>
      <w:r>
        <w:rPr>
          <w:rFonts w:eastAsia="Times New Roman" w:cs="Times New Roman"/>
          <w:szCs w:val="24"/>
        </w:rPr>
        <w:t xml:space="preserve"> τα μέτρα, τη στιγμή που ληξιπρόθεσμες οφειλές σε εφορίες και ταμεία αυξάνονται -ήδη ξεπερνούν τα 91 δισεκατομμύρια ευρώ- και το διαθέσιμο εισόδημα των πολιτών έχει μειωθεί. </w:t>
      </w:r>
    </w:p>
    <w:p w14:paraId="3695032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Πέρα από τους αριθμούς είναι να απορεί κανείς πώς φαντάζεσθε ότι θα διαμορφωθεί η</w:t>
      </w:r>
      <w:r>
        <w:rPr>
          <w:rFonts w:eastAsia="Times New Roman" w:cs="Times New Roman"/>
          <w:szCs w:val="24"/>
        </w:rPr>
        <w:t xml:space="preserve"> καθημερινότητα των Ελλήνων πολιτών με όλα αυτά τα μέτρα. Είναι παράδοξο μια αριστερή </w:t>
      </w:r>
      <w:r>
        <w:rPr>
          <w:rFonts w:eastAsia="Times New Roman" w:cs="Times New Roman"/>
          <w:szCs w:val="24"/>
        </w:rPr>
        <w:t>Κ</w:t>
      </w:r>
      <w:r>
        <w:rPr>
          <w:rFonts w:eastAsia="Times New Roman" w:cs="Times New Roman"/>
          <w:szCs w:val="24"/>
        </w:rPr>
        <w:t>υβέρνηση</w:t>
      </w:r>
      <w:r>
        <w:rPr>
          <w:rFonts w:eastAsia="Times New Roman" w:cs="Times New Roman"/>
          <w:szCs w:val="24"/>
        </w:rPr>
        <w:t>,</w:t>
      </w:r>
      <w:r>
        <w:rPr>
          <w:rFonts w:eastAsia="Times New Roman" w:cs="Times New Roman"/>
          <w:szCs w:val="24"/>
        </w:rPr>
        <w:t xml:space="preserve"> να μην υπολογίζει το κοινωνικό κόστος και να αδιαφορεί από τις τσέπες ποιων παίρνει τα χρήματα. </w:t>
      </w:r>
    </w:p>
    <w:p w14:paraId="3695032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απορεί κανείς πώς προϋπολογίζει </w:t>
      </w:r>
      <w:r>
        <w:rPr>
          <w:rFonts w:eastAsia="Times New Roman" w:cs="Times New Roman"/>
          <w:szCs w:val="24"/>
        </w:rPr>
        <w:t>η Κυβέρνηση ανάπτυξη στο 2,7% για τον επόμενο χρόνο. Μακάρι! Εμείς το ευχόμαστε και δεν επιθυμούμε κάτι άλλο. Από πού, όμως, θα τροφοδοτηθεί αυτή η ανάπτυξη;</w:t>
      </w:r>
    </w:p>
    <w:p w14:paraId="3695032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Δεν θα μιλήσω για μαγικές συνταγές, αλλά θα επιθυμούσαμε και εμείς και όλοι οι Έλληνες</w:t>
      </w:r>
      <w:r>
        <w:rPr>
          <w:rFonts w:eastAsia="Times New Roman" w:cs="Times New Roman"/>
          <w:szCs w:val="24"/>
        </w:rPr>
        <w:t>,</w:t>
      </w:r>
      <w:r>
        <w:rPr>
          <w:rFonts w:eastAsia="Times New Roman" w:cs="Times New Roman"/>
          <w:szCs w:val="24"/>
        </w:rPr>
        <w:t xml:space="preserve"> να μας εξη</w:t>
      </w:r>
      <w:r>
        <w:rPr>
          <w:rFonts w:eastAsia="Times New Roman" w:cs="Times New Roman"/>
          <w:szCs w:val="24"/>
        </w:rPr>
        <w:t>γήσετε τη νέα οικονομική θεωρία που ανακαλύψατε και ξεφεύγει από τη δική μας αντίληψη. Γιατί οικονομική θεωρία που να προβλέπει ανάπτυξη χωρίς να ικανοποιούνται βασικές προϋποθέσεις</w:t>
      </w:r>
      <w:r>
        <w:rPr>
          <w:rFonts w:eastAsia="Times New Roman" w:cs="Times New Roman"/>
          <w:szCs w:val="24"/>
        </w:rPr>
        <w:t>,</w:t>
      </w:r>
      <w:r>
        <w:rPr>
          <w:rFonts w:eastAsia="Times New Roman" w:cs="Times New Roman"/>
          <w:szCs w:val="24"/>
        </w:rPr>
        <w:t xml:space="preserve"> δεν νομίζω να υπάρχει. </w:t>
      </w:r>
    </w:p>
    <w:p w14:paraId="3695032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 xml:space="preserve">ρωτώ: Πώς θα λειτουργήσει η αγορά, όταν οι νέοι </w:t>
      </w:r>
      <w:r>
        <w:rPr>
          <w:rFonts w:eastAsia="Times New Roman" w:cs="Times New Roman"/>
          <w:szCs w:val="24"/>
        </w:rPr>
        <w:t>φόροι εξανεμίζουν το διαθέσιμο εισόδημα; Πώς θα αυξηθεί η κατανάλωση</w:t>
      </w:r>
      <w:r>
        <w:rPr>
          <w:rFonts w:eastAsia="Times New Roman" w:cs="Times New Roman"/>
          <w:szCs w:val="24"/>
        </w:rPr>
        <w:t>,</w:t>
      </w:r>
      <w:r>
        <w:rPr>
          <w:rFonts w:eastAsia="Times New Roman" w:cs="Times New Roman"/>
          <w:szCs w:val="24"/>
        </w:rPr>
        <w:t xml:space="preserve"> όταν υπάρχουν εκατομμύρια άνεργοι και η όποια αύξηση της απασχόλησης είναι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από τετράμηνη εργασία και μάλιστα κακοπληρωμένη; Πώς θα αυξηθούν οι επενδύσεις</w:t>
      </w:r>
      <w:r>
        <w:rPr>
          <w:rFonts w:eastAsia="Times New Roman" w:cs="Times New Roman"/>
          <w:szCs w:val="24"/>
        </w:rPr>
        <w:t>,</w:t>
      </w:r>
      <w:r>
        <w:rPr>
          <w:rFonts w:eastAsia="Times New Roman" w:cs="Times New Roman"/>
          <w:szCs w:val="24"/>
        </w:rPr>
        <w:t xml:space="preserve"> όταν υπερφορολογείται </w:t>
      </w:r>
      <w:r>
        <w:rPr>
          <w:rFonts w:eastAsia="Times New Roman" w:cs="Times New Roman"/>
          <w:szCs w:val="24"/>
        </w:rPr>
        <w:t>ο ιδιωτικός τομέας, αυξάνονται οι εισφορές προς τα ασφαλιστικά ταμεία, το δημόσιο δεν πληρώνει τα χρέη του, τα οποία από 3,8 δισεκατομμύρια ευρώ το 2014 έφτασαν στα 6,2 δισεκατομμύρια ευρώ σήμερα; Το σημαντικότερο είναι ότι καθυστερούν οι διαρθρωτικές αλλα</w:t>
      </w:r>
      <w:r>
        <w:rPr>
          <w:rFonts w:eastAsia="Times New Roman" w:cs="Times New Roman"/>
          <w:szCs w:val="24"/>
        </w:rPr>
        <w:t xml:space="preserve">γές και οι αποκρατικοποιήσεις. </w:t>
      </w:r>
    </w:p>
    <w:p w14:paraId="3695032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Για να επιτευχθεί η ανάπτυξη, κυρίες και κύριοι, πρέπει, όχι μόνο να ικανοποιούνται αυτές οι απλές προϋποθέσεις, αλλά απαιτούνται και μεταρρυθμίσεις και τομές</w:t>
      </w:r>
      <w:r>
        <w:rPr>
          <w:rFonts w:eastAsia="Times New Roman" w:cs="Times New Roman"/>
          <w:szCs w:val="24"/>
        </w:rPr>
        <w:t>,</w:t>
      </w:r>
      <w:r>
        <w:rPr>
          <w:rFonts w:eastAsia="Times New Roman" w:cs="Times New Roman"/>
          <w:szCs w:val="24"/>
        </w:rPr>
        <w:t xml:space="preserve"> που η Κυβέρνηση δεν έχει στόχο ούτε επιθυμεί, όπως έχει αποδείξε</w:t>
      </w:r>
      <w:r>
        <w:rPr>
          <w:rFonts w:eastAsia="Times New Roman" w:cs="Times New Roman"/>
          <w:szCs w:val="24"/>
        </w:rPr>
        <w:t xml:space="preserve">ι, να υλοποιήσει. </w:t>
      </w:r>
    </w:p>
    <w:p w14:paraId="3695032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της Κυβέρνησης, η πραγματική οικονομία στενάζει, οι οικογενειακοί προϋπολογισμοί κατέρρευσαν και ο μποναμάς που ετοιμάζει η Κυβέρνηση όχι μόνο για το 2017, που συζητούμε σήμερα, αλλά και για μετά το 2018 είναι ακόμα πιο</w:t>
      </w:r>
      <w:r>
        <w:rPr>
          <w:rFonts w:eastAsia="Times New Roman" w:cs="Times New Roman"/>
          <w:szCs w:val="24"/>
        </w:rPr>
        <w:t xml:space="preserve"> βαρύς. </w:t>
      </w:r>
    </w:p>
    <w:p w14:paraId="3695032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Πανηγυρίζει η Κυβέρνηση για τη συμφωνία στο </w:t>
      </w:r>
      <w:r>
        <w:rPr>
          <w:rFonts w:eastAsia="Times New Roman" w:cs="Times New Roman"/>
          <w:szCs w:val="24"/>
          <w:lang w:val="en-US"/>
        </w:rPr>
        <w:t>Eurogroup</w:t>
      </w:r>
      <w:r>
        <w:rPr>
          <w:rFonts w:eastAsia="Times New Roman" w:cs="Times New Roman"/>
          <w:szCs w:val="24"/>
        </w:rPr>
        <w:t xml:space="preserve"> για την ελάφρυνση του χρέους, που δεν ξέρουμε πώς θα διαμορφωθεί και δεν ομολογεί ότι απέτυχε να κλείσει τη δεύτερη αξιολόγηση έως τις 5 Δεκεμβρίου, την οποία είχε σίγουρη, όπως έλεγε.</w:t>
      </w:r>
    </w:p>
    <w:p w14:paraId="3695032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Δεν ομολ</w:t>
      </w:r>
      <w:r>
        <w:rPr>
          <w:rFonts w:eastAsia="Times New Roman" w:cs="Times New Roman"/>
          <w:szCs w:val="24"/>
        </w:rPr>
        <w:t>ογεί ότι</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συμφώνησε σε ένα νέο μνημόνιο. Δεν ομολογεί ότι αντί να σκίσει τα μνημόνια</w:t>
      </w:r>
      <w:r>
        <w:rPr>
          <w:rFonts w:eastAsia="Times New Roman" w:cs="Times New Roman"/>
          <w:szCs w:val="24"/>
        </w:rPr>
        <w:t>,</w:t>
      </w:r>
      <w:r>
        <w:rPr>
          <w:rFonts w:eastAsia="Times New Roman" w:cs="Times New Roman"/>
          <w:szCs w:val="24"/>
        </w:rPr>
        <w:t xml:space="preserve"> ετοιμάζεται να υπογράψει νέο μνημόνιο που θα φέρει αποκλειστικά την υπογραφή των ΣΥΡΙΖΑ-ΑΝΕΛ.</w:t>
      </w:r>
    </w:p>
    <w:p w14:paraId="3695032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Δεν ομολογεί ότι τα πλεονάσματα στο 3,5% του ΑΕΠ που συμφώνησε –</w:t>
      </w:r>
      <w:r>
        <w:rPr>
          <w:rFonts w:eastAsia="Times New Roman" w:cs="Times New Roman"/>
          <w:szCs w:val="24"/>
        </w:rPr>
        <w:t xml:space="preserve">για πόσο χρόνο δεν ξέρουμε ακόμα, για τρία, για πέντε ή για δέκα χρόνια- είναι νέα μέτρα, φόροι, περικοπές και σκληρή λιτότητα. </w:t>
      </w:r>
    </w:p>
    <w:p w14:paraId="3695032F"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Αυτή θα είναι, κυρίες και κύριοι, η παρακαταθήκη της </w:t>
      </w:r>
      <w:r>
        <w:rPr>
          <w:rFonts w:eastAsia="Times New Roman"/>
          <w:szCs w:val="24"/>
        </w:rPr>
        <w:t>σ</w:t>
      </w:r>
      <w:r>
        <w:rPr>
          <w:rFonts w:eastAsia="Times New Roman"/>
          <w:szCs w:val="24"/>
        </w:rPr>
        <w:t>υγκυβέρνησης ΣΥΡΙΖΑ-ΑΝΕΛ πριν φύγει από την εξουσία, στην ελληνική κοινων</w:t>
      </w:r>
      <w:r>
        <w:rPr>
          <w:rFonts w:eastAsia="Times New Roman"/>
          <w:szCs w:val="24"/>
        </w:rPr>
        <w:t xml:space="preserve">ία και στην επόμενη κυβέρνηση που θα διαχειριστεί την οικονομία. Γιατί όσο κι αν προσπαθούν να κρατήσουν την καρέκλα της εξουσίας, σύντομα θα την εγκαταλείψουν. Πριν από αυτό, όμως, θα έχουν υποθηκεύσει τους Έλληνες σε συνθήκες σκληρής λιτότητας για πολλά </w:t>
      </w:r>
      <w:r>
        <w:rPr>
          <w:rFonts w:eastAsia="Times New Roman"/>
          <w:szCs w:val="24"/>
        </w:rPr>
        <w:t>χρόνια, γιατί το 3,5% του ΑΕΠ απαιτεί νέες περικοπές σε μισθούς και συντάξεις και μείωση του αφορολόγητου που ζητούν οι δανειστές. Αυτή είναι η πραγματικότητα και όσο και αν προσπαθεί η Κυβέρνηση να την αντιστρέψει, όπως με το «ΟΧΙ» του δημοψηφίσματος, δεν</w:t>
      </w:r>
      <w:r>
        <w:rPr>
          <w:rFonts w:eastAsia="Times New Roman"/>
          <w:szCs w:val="24"/>
        </w:rPr>
        <w:t xml:space="preserve"> θα τα καταφέρει.</w:t>
      </w:r>
    </w:p>
    <w:p w14:paraId="36950330"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Κύριοι της Κυβέρνησης, να είστε σίγουροι ότι κι εμείς και όλοι οι Έλληνες θυμόμαστε με ακρίβεια όλα όσα τάζατε. </w:t>
      </w:r>
    </w:p>
    <w:p w14:paraId="36950331"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Θα σταθώ σε δύο φράσεις του Πρωθυπουργού στην περσινή του ομιλία επί του προϋπολογισμού. Έλεγε ο κ. Τσίπρας -διαβάζω ακριβώς </w:t>
      </w:r>
      <w:r>
        <w:rPr>
          <w:rFonts w:eastAsia="Times New Roman"/>
          <w:szCs w:val="24"/>
        </w:rPr>
        <w:t xml:space="preserve">τη </w:t>
      </w:r>
      <w:r>
        <w:rPr>
          <w:rFonts w:eastAsia="Times New Roman"/>
          <w:szCs w:val="24"/>
        </w:rPr>
        <w:lastRenderedPageBreak/>
        <w:t xml:space="preserve">φράση- «Στόχος είναι ένας βαθύς και ριζικός μετασχηματισμός του οικονομικού, παραγωγικού και κοινωνικού μοντέλου της χώρας». Ισχυριζόταν, επίσης, ότι ο προϋπολογισμός αποτελεί την προοπτική για τον σταδιακό κοινωνικό μετασχηματισμό, που είναι αναγκαίος </w:t>
      </w:r>
      <w:r>
        <w:rPr>
          <w:rFonts w:eastAsia="Times New Roman"/>
          <w:szCs w:val="24"/>
        </w:rPr>
        <w:t xml:space="preserve">για την ευημερία των πολιτών. </w:t>
      </w:r>
    </w:p>
    <w:p w14:paraId="36950332"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Η ευημερία των πολιτών, κυρίες και κύριοι της </w:t>
      </w:r>
      <w:r>
        <w:rPr>
          <w:rFonts w:eastAsia="Times New Roman"/>
          <w:szCs w:val="24"/>
        </w:rPr>
        <w:t>σ</w:t>
      </w:r>
      <w:r>
        <w:rPr>
          <w:rFonts w:eastAsia="Times New Roman"/>
          <w:szCs w:val="24"/>
        </w:rPr>
        <w:t>υγκυβέρνησης, που τάξατε, μεταφράζεται μετά από έναν χρόνο από τις δηλώσεις του Πρωθυπουργού και δύο χρόνια κυβέρνησης της Αριστεράς, σε εκατομμύρια ανέργ</w:t>
      </w:r>
      <w:r>
        <w:rPr>
          <w:rFonts w:eastAsia="Times New Roman"/>
          <w:szCs w:val="24"/>
        </w:rPr>
        <w:t>ους</w:t>
      </w:r>
      <w:r>
        <w:rPr>
          <w:rFonts w:eastAsia="Times New Roman"/>
          <w:szCs w:val="24"/>
        </w:rPr>
        <w:t>, σε χιλιάδες λουκέτα</w:t>
      </w:r>
      <w:r>
        <w:rPr>
          <w:rFonts w:eastAsia="Times New Roman"/>
          <w:szCs w:val="24"/>
        </w:rPr>
        <w:t xml:space="preserve"> σε επιχειρήσεις, μικρές και μεγάλες, σε χιλιάδες Έλληνες που διαβιούν κάτω από το όριο της φτώχειας, σε χιλιάδες Έλληνες που μεταναστεύουν, σε χιλιάδες επιχειρήσεις που ξενιτεύονται, σε κεφαλαιακούς περιορισμούς που παραμένουν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σε επι</w:t>
      </w:r>
      <w:r>
        <w:rPr>
          <w:rFonts w:eastAsia="Times New Roman"/>
          <w:szCs w:val="24"/>
        </w:rPr>
        <w:t xml:space="preserve">κουρικές συντάξεις που μειώνονται, σε λιτότητα και φόρους που «τρώνε» το σώμα των πολιτών, σε χρέη του </w:t>
      </w:r>
      <w:r>
        <w:rPr>
          <w:rFonts w:eastAsia="Times New Roman"/>
          <w:szCs w:val="24"/>
        </w:rPr>
        <w:t>δ</w:t>
      </w:r>
      <w:r>
        <w:rPr>
          <w:rFonts w:eastAsia="Times New Roman"/>
          <w:szCs w:val="24"/>
        </w:rPr>
        <w:t xml:space="preserve">ημοσίου προς τους ιδιώτες που αυξάνονται, σε κόκκινα δάνεια που αυξάνονται, σε ουρές σε ΔΕΗ και </w:t>
      </w:r>
      <w:r>
        <w:rPr>
          <w:rFonts w:eastAsia="Times New Roman"/>
          <w:szCs w:val="24"/>
        </w:rPr>
        <w:lastRenderedPageBreak/>
        <w:t>ΕΥΔΑΠ για ρυθμίσεις χρεών, σε εργασιακή ανασφάλεια και φ</w:t>
      </w:r>
      <w:r>
        <w:rPr>
          <w:rFonts w:eastAsia="Times New Roman"/>
          <w:szCs w:val="24"/>
        </w:rPr>
        <w:t xml:space="preserve">όβο, φόβο και τρόμο για την μέρα που θα ξημερώσει σε κάθε σπίτι. </w:t>
      </w:r>
    </w:p>
    <w:p w14:paraId="36950333"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Αυτός, κυρίες και κύριοι, είναι ο κοινωνικός μετασχηματισμός που πετύχατε. Αυτή είναι η ευημερία που τάζατε στον κόσμο. </w:t>
      </w:r>
    </w:p>
    <w:p w14:paraId="36950334"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Κυρίες και κύριοι της Κυβέρνησης, ο Πρωθυπουργός, κατά την προσφιλή </w:t>
      </w:r>
      <w:r>
        <w:rPr>
          <w:rFonts w:eastAsia="Times New Roman"/>
          <w:szCs w:val="24"/>
        </w:rPr>
        <w:t>τακτική του, από αυτό εδώ το Βήμα έταξε και εξακολουθεί να τάζει πολλά. Κλείνετε τα μάτια σας και κωφεύετε μπροστά την αγανάκτηση των Ελλήνων. Είστε έτοιμοι να επιβά</w:t>
      </w:r>
      <w:r>
        <w:rPr>
          <w:rFonts w:eastAsia="Times New Roman"/>
          <w:szCs w:val="24"/>
        </w:rPr>
        <w:t>λ</w:t>
      </w:r>
      <w:r>
        <w:rPr>
          <w:rFonts w:eastAsia="Times New Roman"/>
          <w:szCs w:val="24"/>
        </w:rPr>
        <w:t>λετε νέα δυσβάσταχτα μέτρα και δεν βλέπετε τις δημοσκοπήσεις</w:t>
      </w:r>
      <w:r>
        <w:rPr>
          <w:rFonts w:eastAsia="Times New Roman"/>
          <w:szCs w:val="24"/>
        </w:rPr>
        <w:t>,</w:t>
      </w:r>
      <w:r>
        <w:rPr>
          <w:rFonts w:eastAsia="Times New Roman"/>
          <w:szCs w:val="24"/>
        </w:rPr>
        <w:t xml:space="preserve"> που δείχνουν ότι πάνω από το</w:t>
      </w:r>
      <w:r>
        <w:rPr>
          <w:rFonts w:eastAsia="Times New Roman"/>
          <w:szCs w:val="24"/>
        </w:rPr>
        <w:t xml:space="preserve"> 70% των Ελλήνων νιώθει οργή, ντροπή και αγανάκτηση για την πολιτική σας. </w:t>
      </w:r>
      <w:r>
        <w:rPr>
          <w:rFonts w:eastAsia="Times New Roman"/>
          <w:szCs w:val="24"/>
        </w:rPr>
        <w:t>Ν</w:t>
      </w:r>
      <w:r>
        <w:rPr>
          <w:rFonts w:eastAsia="Times New Roman"/>
          <w:szCs w:val="24"/>
        </w:rPr>
        <w:t xml:space="preserve">α είστε σίγουροι ότι η αγανάκτηση του κόσμου θα μεγαλώσει με τα νέα μέτρα που φέρνετε με τον </w:t>
      </w:r>
      <w:r>
        <w:rPr>
          <w:rFonts w:eastAsia="Times New Roman"/>
          <w:szCs w:val="24"/>
        </w:rPr>
        <w:t>π</w:t>
      </w:r>
      <w:r>
        <w:rPr>
          <w:rFonts w:eastAsia="Times New Roman"/>
          <w:szCs w:val="24"/>
        </w:rPr>
        <w:t xml:space="preserve">ροϋπολογισμό, ο οποίος είναι αντιαναπτυξιακός και κοινωνικά άδικος. </w:t>
      </w:r>
      <w:r>
        <w:rPr>
          <w:rFonts w:eastAsia="Times New Roman"/>
          <w:szCs w:val="24"/>
        </w:rPr>
        <w:t>Γ</w:t>
      </w:r>
      <w:r>
        <w:rPr>
          <w:rFonts w:eastAsia="Times New Roman"/>
          <w:szCs w:val="24"/>
        </w:rPr>
        <w:t>ια τους λόγους αυτ</w:t>
      </w:r>
      <w:r>
        <w:rPr>
          <w:rFonts w:eastAsia="Times New Roman"/>
          <w:szCs w:val="24"/>
        </w:rPr>
        <w:t>ούς τον καταψηφίζω.</w:t>
      </w:r>
    </w:p>
    <w:p w14:paraId="36950335"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 Σας ευχαριστώ πολύ.</w:t>
      </w:r>
    </w:p>
    <w:p w14:paraId="36950336"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36950337"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Τώρα θα δώσω τον λόγο στον Αναπληρωτή Υπουργό Οικονομίας και Ανάπτυξης, τον κ. Αλέξη Χαρίτση, για οκτώ λεπτά.</w:t>
      </w:r>
    </w:p>
    <w:p w14:paraId="36950338"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ΑΛΕΞΑΝΔ</w:t>
      </w:r>
      <w:r>
        <w:rPr>
          <w:rFonts w:eastAsia="Times New Roman"/>
          <w:b/>
          <w:szCs w:val="24"/>
        </w:rPr>
        <w:t>ΡΟΣ ΧΑΡΙΤΣΗΣ (Αναπληρωτής Υπουργός Οικονομίας και Ανάπτυξης):</w:t>
      </w:r>
      <w:r>
        <w:rPr>
          <w:rFonts w:eastAsia="Times New Roman"/>
          <w:szCs w:val="24"/>
        </w:rPr>
        <w:t xml:space="preserve"> Κυρία Πρόεδρε, αν μπορώ να έχω λίγη ανοχή στον χρόνο, παρακαλώ.</w:t>
      </w:r>
    </w:p>
    <w:p w14:paraId="36950339"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Βεβαίως, κύριε Υπουργέ.</w:t>
      </w:r>
    </w:p>
    <w:p w14:paraId="3695033A"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ΑΛΕΞΑΝΔΡΟΣ ΧΑΡΙΤΣΗΣ (Αναπληρωτής Υπουργός Οικονομίας και Ανάπτ</w:t>
      </w:r>
      <w:r>
        <w:rPr>
          <w:rFonts w:eastAsia="Times New Roman"/>
          <w:b/>
          <w:szCs w:val="24"/>
        </w:rPr>
        <w:t>υξης):</w:t>
      </w:r>
      <w:r>
        <w:rPr>
          <w:rFonts w:eastAsia="Times New Roman"/>
          <w:szCs w:val="24"/>
        </w:rPr>
        <w:t xml:space="preserve"> Σας ευχαριστώ.</w:t>
      </w:r>
    </w:p>
    <w:p w14:paraId="3695033B"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Κυρίες και κύριοι Βουλευτές, ο </w:t>
      </w:r>
      <w:r>
        <w:rPr>
          <w:rFonts w:eastAsia="Times New Roman"/>
          <w:szCs w:val="24"/>
        </w:rPr>
        <w:t>π</w:t>
      </w:r>
      <w:r>
        <w:rPr>
          <w:rFonts w:eastAsia="Times New Roman"/>
          <w:szCs w:val="24"/>
        </w:rPr>
        <w:t xml:space="preserve">ροϋπολογισμός του 2017 συνιστά μια τομή στα χρόνια της κρίσης. </w:t>
      </w:r>
      <w:r>
        <w:rPr>
          <w:rFonts w:eastAsia="Times New Roman"/>
          <w:szCs w:val="24"/>
        </w:rPr>
        <w:t>Σ</w:t>
      </w:r>
      <w:r>
        <w:rPr>
          <w:rFonts w:eastAsia="Times New Roman"/>
          <w:szCs w:val="24"/>
        </w:rPr>
        <w:t>υνιστά μια τομή, γιατί όπως είχαμε δε</w:t>
      </w:r>
      <w:r>
        <w:rPr>
          <w:rFonts w:eastAsia="Times New Roman"/>
          <w:szCs w:val="24"/>
        </w:rPr>
        <w:lastRenderedPageBreak/>
        <w:t>σμευτεί, αυξάνεται σημαντικά το εθνικός σκέλος του Προγράμματος Δημοσίων Επενδύσεων, από τα 750 εκατο</w:t>
      </w:r>
      <w:r>
        <w:rPr>
          <w:rFonts w:eastAsia="Times New Roman"/>
          <w:szCs w:val="24"/>
        </w:rPr>
        <w:t>μμύρια ευρώ στο 1 δισεκατομμύριο ευρώ.</w:t>
      </w:r>
    </w:p>
    <w:p w14:paraId="3695033C"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Το εθνικό σκέλος -υπενθυμίζω- του Προγράμματος Δημοσίων Επενδύσεων είχε σημειώσει πολύ μεγάλη πτώση, είχαν συμβεί πολύ μεγάλες περικοπές, ειδικά μέσα στην κρίση μετά το 2010. Αυξήθηκε μέσα</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στους δημοσιονομικ</w:t>
      </w:r>
      <w:r>
        <w:rPr>
          <w:rFonts w:eastAsia="Times New Roman"/>
          <w:szCs w:val="24"/>
        </w:rPr>
        <w:t>ούς περιορισμούς τους οποίους αντιμετωπίσαμε, ήδη το 2016 από τα 700 εκατομμύρια στα 750 εκατομμύρια και φέτος για το 2017, προβλέπεται μια πολύ σημαντική αύξηση στο 1 δισεκατομμύριο ευρώ.</w:t>
      </w:r>
    </w:p>
    <w:p w14:paraId="3695033D"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Συνολικά το Πρόγραμμα Δημοσίων Επενδύσεων συγχρηματοδοτούμενο και ε</w:t>
      </w:r>
      <w:r>
        <w:rPr>
          <w:rFonts w:eastAsia="Times New Roman"/>
          <w:szCs w:val="24"/>
        </w:rPr>
        <w:t>θνικό, εκτελέστηκε πλήρως το 2015, εκτελείται, επίσης, χωρίς απώλειες το 2016</w:t>
      </w:r>
      <w:r>
        <w:rPr>
          <w:rFonts w:eastAsia="Times New Roman"/>
          <w:szCs w:val="24"/>
        </w:rPr>
        <w:t>,</w:t>
      </w:r>
      <w:r>
        <w:rPr>
          <w:rFonts w:eastAsia="Times New Roman"/>
          <w:szCs w:val="24"/>
        </w:rPr>
        <w:t xml:space="preserve"> και θα εκτελεστεί και το 2017 βάσει του προγραμματισμού της Κυβέρνησης.</w:t>
      </w:r>
    </w:p>
    <w:p w14:paraId="3695033E"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Εργαζόμαστε έτσι ώστε οι πόροι που θα εισρεύσουν στην πραγματική οικονομία</w:t>
      </w:r>
      <w:r>
        <w:rPr>
          <w:rFonts w:eastAsia="Times New Roman"/>
          <w:szCs w:val="24"/>
        </w:rPr>
        <w:t>,</w:t>
      </w:r>
      <w:r>
        <w:rPr>
          <w:rFonts w:eastAsia="Times New Roman"/>
          <w:szCs w:val="24"/>
        </w:rPr>
        <w:t xml:space="preserve"> να έχουν ουσιαστικό αντίκρισμα σε αυτές τις δύσκολες συνθήκες και να δώσουν εκείνες τις αναπτυξιακές ωθήσεις στην ελληνική οικονομία, που θα τη στρέψουν προς μια νέα κατεύθυνση δίκαιης και βιώσιμης ανάπτυξης. </w:t>
      </w:r>
    </w:p>
    <w:p w14:paraId="3695033F"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Για να συμβεί αυτό, από τη μία έχουμε διασφαλ</w:t>
      </w:r>
      <w:r>
        <w:rPr>
          <w:rFonts w:eastAsia="Times New Roman"/>
          <w:szCs w:val="24"/>
        </w:rPr>
        <w:t>ίσει την ορθολογική και χρηστή διαχείριση των διαθέσιμων πόρων, κάτι το οποίο -θα μου επιτρέψετε να πω- θα έπρεπε να θεωρείται, βεβαίως, αυτονόητο, αλλά δυστυχώς όλα τα προηγούμενα χρόνια μόνο αυτονόητο δεν ήταν. Θα επανέλθω, όμως, ως προς αυτό. Από την άλ</w:t>
      </w:r>
      <w:r>
        <w:rPr>
          <w:rFonts w:eastAsia="Times New Roman"/>
          <w:szCs w:val="24"/>
        </w:rPr>
        <w:t>λη έχουμε θέσει συγκεκριμένες προτεραιότητες σε όλα τα διαθέσιμα χρηματοδοτικά εργαλεία, έτσι ώστε να μπορέσουμε να επιτύχουμε τους αναπτυξιακούς μας στόχους.</w:t>
      </w:r>
    </w:p>
    <w:p w14:paraId="36950340" w14:textId="77777777" w:rsidR="006648D0" w:rsidRDefault="00CC2A7D">
      <w:pPr>
        <w:tabs>
          <w:tab w:val="left" w:pos="2608"/>
        </w:tabs>
        <w:spacing w:line="600" w:lineRule="auto"/>
        <w:jc w:val="both"/>
        <w:rPr>
          <w:rFonts w:eastAsia="Times New Roman"/>
          <w:szCs w:val="24"/>
        </w:rPr>
      </w:pPr>
      <w:r>
        <w:rPr>
          <w:rFonts w:eastAsia="Times New Roman"/>
          <w:szCs w:val="24"/>
        </w:rPr>
        <w:t>Ο</w:t>
      </w:r>
      <w:r>
        <w:rPr>
          <w:rFonts w:eastAsia="Times New Roman"/>
          <w:szCs w:val="24"/>
        </w:rPr>
        <w:t>λα αυτά σε πλήρη ρήξη με τη λογική και την πρακτική του παρελθόντος.</w:t>
      </w:r>
    </w:p>
    <w:p w14:paraId="36950341"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lastRenderedPageBreak/>
        <w:t>Εδώ θα μου επιτρέψετε, επει</w:t>
      </w:r>
      <w:r>
        <w:rPr>
          <w:rFonts w:eastAsia="Times New Roman"/>
          <w:szCs w:val="24"/>
        </w:rPr>
        <w:t xml:space="preserve">δή άκουσα και σε εισηγήσεις Βουλευτών της </w:t>
      </w:r>
      <w:r>
        <w:rPr>
          <w:rFonts w:eastAsia="Times New Roman"/>
          <w:szCs w:val="24"/>
        </w:rPr>
        <w:t>Α</w:t>
      </w:r>
      <w:r>
        <w:rPr>
          <w:rFonts w:eastAsia="Times New Roman"/>
          <w:szCs w:val="24"/>
        </w:rPr>
        <w:t>ντιπολίτευσης να επανέρχεται η λογική του δήθεν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της κυβέρνησης Σαμαρά, το οποίο διακόπηκε βιαίως από την Κυβέρνησή μας, να αναφερθώ στην κατάσταση την οποία παραλάβαμε το 2015 σε σχέση με τα προγρά</w:t>
      </w:r>
      <w:r>
        <w:rPr>
          <w:rFonts w:eastAsia="Times New Roman"/>
          <w:szCs w:val="24"/>
        </w:rPr>
        <w:t xml:space="preserve">μματα. </w:t>
      </w:r>
    </w:p>
    <w:p w14:paraId="36950342"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αρχάς σε σχέση με το ΕΣΠΑ</w:t>
      </w:r>
      <w:r>
        <w:rPr>
          <w:rFonts w:eastAsia="Times New Roman"/>
          <w:szCs w:val="24"/>
        </w:rPr>
        <w:t>.</w:t>
      </w:r>
      <w:r>
        <w:rPr>
          <w:rFonts w:eastAsia="Times New Roman"/>
          <w:szCs w:val="24"/>
        </w:rPr>
        <w:t xml:space="preserve"> Μέχρι και την τελευταία μέρα του 2014 αλλά και μέσα στο 2015, εν μέσω προεκλογικής περιόδου, εντάσσονταν στα προγράμματα του ΕΣΠΑ έργα καθ’ υπέρβαση κάθε προϋπολογισμού και κάθε λογικής χωρίς κανένα σχεδιασμό, χωρίς </w:t>
      </w:r>
      <w:r>
        <w:rPr>
          <w:rFonts w:eastAsia="Times New Roman"/>
          <w:szCs w:val="24"/>
        </w:rPr>
        <w:t>κανένα εχέγγυο για την ωριμότητά τους και κυρίως χωρίς κα</w:t>
      </w:r>
      <w:r>
        <w:rPr>
          <w:rFonts w:eastAsia="Times New Roman"/>
          <w:szCs w:val="24"/>
        </w:rPr>
        <w:t>μ</w:t>
      </w:r>
      <w:r>
        <w:rPr>
          <w:rFonts w:eastAsia="Times New Roman"/>
          <w:szCs w:val="24"/>
        </w:rPr>
        <w:t xml:space="preserve">μία εγκεκριμένη πίστωση. </w:t>
      </w:r>
    </w:p>
    <w:p w14:paraId="36950343"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Για του λόγου το αληθές καταθέτω στα Πρακτικά τα σχετικά έγγραφα. Άνω των 2 δισεκατομμυρίων ευρώ έργα εντάχθηκαν τον Δεκέμβρη του 2014 και 200 εκατομμύρια ευρώ μέσα στην πρ</w:t>
      </w:r>
      <w:r>
        <w:rPr>
          <w:rFonts w:eastAsia="Times New Roman"/>
          <w:szCs w:val="24"/>
        </w:rPr>
        <w:t>οεκλογική περίοδο του 2015, με μηδενικές σε όλα αυτά τα έργα -επαναλαμβάνω- πιστώσεις.</w:t>
      </w:r>
    </w:p>
    <w:p w14:paraId="36950344" w14:textId="77777777" w:rsidR="006648D0" w:rsidRDefault="00CC2A7D">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Αναπληρωτής Υπουργός Οικονομίας και Ανάπτυξης κ. Αλέξανδρος Χαρίτσης καταθέτει για τα Πρακτικά τα προαναφερθέντα έγγραφα, τα οποία βρίσκονται στο αρχε</w:t>
      </w:r>
      <w:r>
        <w:rPr>
          <w:rFonts w:eastAsia="Times New Roman" w:cs="Times New Roman"/>
          <w:szCs w:val="24"/>
        </w:rPr>
        <w:t>ίο του Τμήματος Γραμματείας της Διεύθυνσης Στενογραφίας και Πρακτικών της Βουλής)</w:t>
      </w:r>
    </w:p>
    <w:p w14:paraId="36950345" w14:textId="77777777" w:rsidR="006648D0" w:rsidRDefault="00CC2A7D">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Το αποτέλεσμα αυτής της διαδικασίας ήταν να παραλάβουμε προγράμματα τα οποία χαρακτηρίζονταν από υπερδεσμεύσεις, που ανέρχονταν στα 6 δισεκατομμύρια ευρώ. Τι σημαίνουν αυτές </w:t>
      </w:r>
      <w:r>
        <w:rPr>
          <w:rFonts w:eastAsia="Times New Roman" w:cs="Times New Roman"/>
          <w:szCs w:val="24"/>
        </w:rPr>
        <w:t>οι υπερδεσμεύσεις ύψους 6 δισεκατομμυρίων ευρώ; Ότι αν προχωρούσαμε σε πλήρη εκτέλεση αυτών των προγραμμάτων, όπως είχαν σχεδιαστεί, χωρίς να τα εξυγιάνουμε, δηλαδή, θα είχαμε στα χέρια μας μια δημοσιονομική βόμβα, η οποία θα υπερέβαινε ακόμα και όλα τα μέ</w:t>
      </w:r>
      <w:r>
        <w:rPr>
          <w:rFonts w:eastAsia="Times New Roman" w:cs="Times New Roman"/>
          <w:szCs w:val="24"/>
        </w:rPr>
        <w:t>τρα δημοσιονομικής προσαρμογής που προβλέπονται στο τρίτο μνημόνιο. Αυτή ήταν η κατάσταση, λοιπόν, σε σχέση με το ΕΣΠΑ της περιόδου 2007-2013</w:t>
      </w:r>
      <w:r>
        <w:rPr>
          <w:rFonts w:eastAsia="Times New Roman" w:cs="Times New Roman"/>
          <w:szCs w:val="24"/>
        </w:rPr>
        <w:t>,</w:t>
      </w:r>
      <w:r>
        <w:rPr>
          <w:rFonts w:eastAsia="Times New Roman" w:cs="Times New Roman"/>
          <w:szCs w:val="24"/>
        </w:rPr>
        <w:t xml:space="preserve"> που παραλάβαμε στις αρχές του 2015. </w:t>
      </w:r>
    </w:p>
    <w:p w14:paraId="36950346" w14:textId="77777777" w:rsidR="006648D0" w:rsidRDefault="00CC2A7D">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Στους αναπτυξιακούς νόμους επικρατούσε παρόμοια κατάσταση. Εντελώς ανεύθυνη υπερδέσμευση πόρων. Εντάχθηκαν πάνω από έξι χιλιάδες επενδυτικά σχέδια χωρίς να διασφαλιστεί η χρηματοδότησή τους. Εξίμισι δισεκατομμύρια είναι οι οφειλές για όλα τα σχέδια τα οποί</w:t>
      </w:r>
      <w:r>
        <w:rPr>
          <w:rFonts w:eastAsia="Times New Roman" w:cs="Times New Roman"/>
          <w:szCs w:val="24"/>
        </w:rPr>
        <w:t xml:space="preserve">α έμειναν στον αέρα. </w:t>
      </w:r>
    </w:p>
    <w:p w14:paraId="36950347" w14:textId="77777777" w:rsidR="006648D0" w:rsidRDefault="00CC2A7D">
      <w:pPr>
        <w:tabs>
          <w:tab w:val="left" w:pos="2820"/>
        </w:tabs>
        <w:spacing w:line="600" w:lineRule="auto"/>
        <w:ind w:firstLine="720"/>
        <w:jc w:val="both"/>
        <w:rPr>
          <w:rFonts w:eastAsia="Times New Roman" w:cs="Times New Roman"/>
          <w:szCs w:val="24"/>
        </w:rPr>
      </w:pPr>
      <w:r>
        <w:rPr>
          <w:rFonts w:eastAsia="Times New Roman" w:cs="Times New Roman"/>
          <w:szCs w:val="24"/>
        </w:rPr>
        <w:t>Καταθέτω για τα Πρακτικά συνολικά για τις υπερδεσμεύσεις όλα τα σχετικά στοιχεία.</w:t>
      </w:r>
    </w:p>
    <w:p w14:paraId="36950348" w14:textId="77777777" w:rsidR="006648D0" w:rsidRDefault="00CC2A7D">
      <w:pPr>
        <w:tabs>
          <w:tab w:val="left" w:pos="2820"/>
        </w:tabs>
        <w:spacing w:line="600" w:lineRule="auto"/>
        <w:ind w:firstLine="720"/>
        <w:jc w:val="both"/>
        <w:rPr>
          <w:rFonts w:eastAsia="Times New Roman"/>
          <w:szCs w:val="24"/>
        </w:rPr>
      </w:pPr>
      <w:r>
        <w:rPr>
          <w:rFonts w:eastAsia="Times New Roman" w:cs="Times New Roman"/>
          <w:szCs w:val="24"/>
        </w:rPr>
        <w:t>(Στο σημείο αυτό ο Αναπληρωτής Υπουργός Οικονομίας και Ανάπτυξης κ. Αλέξανδρος Χαρίτσης καταθέτει για τα Πρακτικά τα προαναφερθέντα έγγραφα, τα οποία βρ</w:t>
      </w:r>
      <w:r>
        <w:rPr>
          <w:rFonts w:eastAsia="Times New Roman" w:cs="Times New Roman"/>
          <w:szCs w:val="24"/>
        </w:rPr>
        <w:t>ίσκονται στο αρχείο του Τμήματος Γραμματείας της Διεύθυνσης Στενογραφίας και Πρακτικών της Βουλής)</w:t>
      </w:r>
    </w:p>
    <w:p w14:paraId="36950349" w14:textId="77777777" w:rsidR="006648D0" w:rsidRDefault="00CC2A7D">
      <w:pPr>
        <w:tabs>
          <w:tab w:val="left" w:pos="2820"/>
        </w:tabs>
        <w:spacing w:line="600" w:lineRule="auto"/>
        <w:ind w:firstLine="720"/>
        <w:jc w:val="both"/>
        <w:rPr>
          <w:rFonts w:eastAsia="Times New Roman"/>
          <w:szCs w:val="24"/>
        </w:rPr>
      </w:pPr>
      <w:r>
        <w:rPr>
          <w:rFonts w:eastAsia="Times New Roman"/>
          <w:szCs w:val="24"/>
        </w:rPr>
        <w:t xml:space="preserve">Παράλληλα η αρμόδια </w:t>
      </w:r>
      <w:r>
        <w:rPr>
          <w:rFonts w:eastAsia="Times New Roman"/>
          <w:szCs w:val="24"/>
        </w:rPr>
        <w:t>υ</w:t>
      </w:r>
      <w:r>
        <w:rPr>
          <w:rFonts w:eastAsia="Times New Roman"/>
          <w:szCs w:val="24"/>
        </w:rPr>
        <w:t>πηρεσία, η Γενική Διεύθυνση Ιδιωτικών Επενδύσεων, βρισκόταν σε κατάσταση διάλυσης. Δεν μπορούσε να ασκή</w:t>
      </w:r>
      <w:r>
        <w:rPr>
          <w:rFonts w:eastAsia="Times New Roman"/>
          <w:szCs w:val="24"/>
        </w:rPr>
        <w:lastRenderedPageBreak/>
        <w:t>σει κανέναν ουσιαστικό έλεγχο στα</w:t>
      </w:r>
      <w:r>
        <w:rPr>
          <w:rFonts w:eastAsia="Times New Roman"/>
          <w:szCs w:val="24"/>
        </w:rPr>
        <w:t xml:space="preserve"> επενδυτικά σχέδια και στις υποχρεώσεις των επενδυτών, ενώ υφίστατο και η ίδια τον έλεγχο των υπηρεσιών της Ευρωπαϊκής Επιτροπής και είχαν παγώσει όλοι οι σχετικοί ευρωπαϊκοί πόροι που ήταν στη διάθεσή της. </w:t>
      </w:r>
    </w:p>
    <w:p w14:paraId="3695034A" w14:textId="77777777" w:rsidR="006648D0" w:rsidRDefault="00CC2A7D">
      <w:pPr>
        <w:tabs>
          <w:tab w:val="left" w:pos="2820"/>
        </w:tabs>
        <w:spacing w:line="600" w:lineRule="auto"/>
        <w:ind w:firstLine="720"/>
        <w:jc w:val="both"/>
        <w:rPr>
          <w:rFonts w:eastAsia="Times New Roman"/>
          <w:szCs w:val="24"/>
        </w:rPr>
      </w:pPr>
      <w:r>
        <w:rPr>
          <w:rFonts w:eastAsia="Times New Roman"/>
          <w:szCs w:val="24"/>
        </w:rPr>
        <w:t>Σε σχέση τώρα με το σχεδιασμό και στους τρεις πρ</w:t>
      </w:r>
      <w:r>
        <w:rPr>
          <w:rFonts w:eastAsia="Times New Roman"/>
          <w:szCs w:val="24"/>
        </w:rPr>
        <w:t xml:space="preserve">οηγούμενους αναπτυξιακούς νόμους -του 1998, του 2004 και του 2011- είχαμε ένα σχεδιασμό ο οποίος κατά 95% κατηύθυνε τους διαθέσιμους πόρους σε επενδύσεις χαμηλής τεχνολογίας, με τη μερίδα του λέοντος να πηγαίνει σε ελάχιστα μεγάλα επενδυτικά σχέδια. </w:t>
      </w:r>
    </w:p>
    <w:p w14:paraId="3695034B" w14:textId="77777777" w:rsidR="006648D0" w:rsidRDefault="00CC2A7D">
      <w:pPr>
        <w:tabs>
          <w:tab w:val="left" w:pos="2820"/>
        </w:tabs>
        <w:spacing w:line="600" w:lineRule="auto"/>
        <w:ind w:firstLine="720"/>
        <w:jc w:val="both"/>
        <w:rPr>
          <w:rFonts w:eastAsia="Times New Roman"/>
          <w:szCs w:val="24"/>
        </w:rPr>
      </w:pPr>
      <w:r>
        <w:rPr>
          <w:rFonts w:eastAsia="Times New Roman"/>
          <w:szCs w:val="24"/>
        </w:rPr>
        <w:t>Τα στ</w:t>
      </w:r>
      <w:r>
        <w:rPr>
          <w:rFonts w:eastAsia="Times New Roman"/>
          <w:szCs w:val="24"/>
        </w:rPr>
        <w:t xml:space="preserve">οιχεία δείχνουν ότι το 4% των επενδυτικών σχεδίων έλαβαν σχεδόν τα μισά από τα διαθέσιμα χρήματα των τριών προηγούμενων αναπτυξιακών νόμων. </w:t>
      </w:r>
      <w:r>
        <w:rPr>
          <w:rFonts w:eastAsia="Times New Roman"/>
          <w:szCs w:val="24"/>
        </w:rPr>
        <w:t>Ό</w:t>
      </w:r>
      <w:r>
        <w:rPr>
          <w:rFonts w:eastAsia="Times New Roman"/>
          <w:szCs w:val="24"/>
        </w:rPr>
        <w:t>σοι, όμως, πόροι υπήρχαν διαθέσιμοι το 2011 και το 2012 μέσω μιας ειδικής διάταξης για την προκαταβολή των επενδυτι</w:t>
      </w:r>
      <w:r>
        <w:rPr>
          <w:rFonts w:eastAsia="Times New Roman"/>
          <w:szCs w:val="24"/>
        </w:rPr>
        <w:t xml:space="preserve">κών </w:t>
      </w:r>
      <w:r>
        <w:rPr>
          <w:rFonts w:eastAsia="Times New Roman"/>
          <w:szCs w:val="24"/>
        </w:rPr>
        <w:lastRenderedPageBreak/>
        <w:t>σχεδίων, δόθηκαν σε πολύ λίγα επενδυτικά σχέδια, σε πολύ λίγες μεγάλες επενδύσεις, πριν καν αυτές ξεκινήσουν την υλοποίησή τους.</w:t>
      </w:r>
    </w:p>
    <w:p w14:paraId="3695034C" w14:textId="77777777" w:rsidR="006648D0" w:rsidRDefault="00CC2A7D">
      <w:pPr>
        <w:tabs>
          <w:tab w:val="left" w:pos="2820"/>
        </w:tabs>
        <w:spacing w:line="600" w:lineRule="auto"/>
        <w:ind w:firstLine="720"/>
        <w:jc w:val="both"/>
        <w:rPr>
          <w:rFonts w:eastAsia="Times New Roman"/>
          <w:szCs w:val="24"/>
        </w:rPr>
      </w:pPr>
      <w:r>
        <w:rPr>
          <w:rFonts w:eastAsia="Times New Roman"/>
          <w:szCs w:val="24"/>
        </w:rPr>
        <w:t>Σ</w:t>
      </w:r>
      <w:r>
        <w:rPr>
          <w:rFonts w:eastAsia="Times New Roman"/>
          <w:szCs w:val="24"/>
        </w:rPr>
        <w:t>τα χρηματοδοτικά εργαλεία, όμως, τα οποία υλοποιήθηκαν την προηγούμενη περίοδο, η διαχείριση ακολούθησε ακριβώς την ίδια λ</w:t>
      </w:r>
      <w:r>
        <w:rPr>
          <w:rFonts w:eastAsia="Times New Roman"/>
          <w:szCs w:val="24"/>
        </w:rPr>
        <w:t xml:space="preserve">ογική. Ουσιαστικά υπήρχαν «παρκαρισμένοι» πόροι ύψους 1,5 δισεκατομμυρίου ευρώ, οι οποίοι δεν έφτασαν ποτέ στην πραγματική οικονομία, οι οποίοι, όμως, χρησιμοποιήθηκαν για να φανεί μια πλασματική απορρόφηση, έτσι ώστε να βελτιωθεί η εικόνα της απορρόφησης </w:t>
      </w:r>
      <w:r>
        <w:rPr>
          <w:rFonts w:eastAsia="Times New Roman"/>
          <w:szCs w:val="24"/>
        </w:rPr>
        <w:t>των συνολικών προγραμμάτων.</w:t>
      </w:r>
    </w:p>
    <w:p w14:paraId="3695034D" w14:textId="77777777" w:rsidR="006648D0" w:rsidRDefault="00CC2A7D">
      <w:pPr>
        <w:tabs>
          <w:tab w:val="left" w:pos="2820"/>
        </w:tabs>
        <w:spacing w:line="600" w:lineRule="auto"/>
        <w:ind w:firstLine="720"/>
        <w:jc w:val="both"/>
        <w:rPr>
          <w:rFonts w:eastAsia="Times New Roman"/>
          <w:szCs w:val="24"/>
        </w:rPr>
      </w:pPr>
      <w:r>
        <w:rPr>
          <w:rFonts w:eastAsia="Times New Roman"/>
          <w:szCs w:val="24"/>
        </w:rPr>
        <w:t xml:space="preserve">Συνολικά αυτή η κατάσταση δείχνει ότι αποτελεί πρόκληση να λέγεται από την </w:t>
      </w:r>
      <w:r>
        <w:rPr>
          <w:rFonts w:eastAsia="Times New Roman"/>
          <w:szCs w:val="24"/>
        </w:rPr>
        <w:t>Α</w:t>
      </w:r>
      <w:r>
        <w:rPr>
          <w:rFonts w:eastAsia="Times New Roman"/>
          <w:szCs w:val="24"/>
        </w:rPr>
        <w:t>ντιπολίτευση</w:t>
      </w:r>
      <w:r>
        <w:rPr>
          <w:rFonts w:eastAsia="Times New Roman"/>
          <w:szCs w:val="24"/>
        </w:rPr>
        <w:t>,</w:t>
      </w:r>
      <w:r>
        <w:rPr>
          <w:rFonts w:eastAsia="Times New Roman"/>
          <w:szCs w:val="24"/>
        </w:rPr>
        <w:t xml:space="preserve"> ότι υπήρχε τα προηγούμενα χρόνια φιλοεπενδυτική πολιτική. Όλη αυτή η πρωτοφανής αποεπένδυση η οποία συνέβη στην </w:t>
      </w:r>
      <w:r>
        <w:rPr>
          <w:rFonts w:eastAsia="Times New Roman"/>
          <w:szCs w:val="24"/>
        </w:rPr>
        <w:lastRenderedPageBreak/>
        <w:t xml:space="preserve">ελληνική οικονομία ειδικά </w:t>
      </w:r>
      <w:r>
        <w:rPr>
          <w:rFonts w:eastAsia="Times New Roman"/>
          <w:szCs w:val="24"/>
        </w:rPr>
        <w:t xml:space="preserve">την περίοδο 2010-2014, προφανώς ήταν αποτέλεσμα εφαρμογής συγκεκριμένων πολιτικών και δεν ενέσκηψε ως φυσικό φαινόμενο. </w:t>
      </w:r>
    </w:p>
    <w:p w14:paraId="3695034E" w14:textId="77777777" w:rsidR="006648D0" w:rsidRDefault="00CC2A7D">
      <w:pPr>
        <w:tabs>
          <w:tab w:val="left" w:pos="2820"/>
        </w:tabs>
        <w:spacing w:line="600" w:lineRule="auto"/>
        <w:ind w:firstLine="720"/>
        <w:jc w:val="both"/>
        <w:rPr>
          <w:rFonts w:eastAsia="Times New Roman"/>
          <w:szCs w:val="24"/>
        </w:rPr>
      </w:pPr>
      <w:r>
        <w:rPr>
          <w:rFonts w:eastAsia="Times New Roman"/>
          <w:szCs w:val="24"/>
        </w:rPr>
        <w:t>Τι κάναμε εμείς, όμως, για να αντιμετωπίσουμε αυτή την κατάσταση, πρώτα από όλα σε σχέση με τα προγράμματα του ΕΣΠΑ: Προχωρήσαμε στην ε</w:t>
      </w:r>
      <w:r>
        <w:rPr>
          <w:rFonts w:eastAsia="Times New Roman"/>
          <w:szCs w:val="24"/>
        </w:rPr>
        <w:t>ξυγίανση όλων των προγραμμάτων, έτσι ώστε να μπορέσουμε να ελαφρύνουμε τις εθνικές υποχρεώσεις και επιταχύναμε την υλοποίηση των έργων τα οποία παρέμειναν στα προγράμματα.</w:t>
      </w:r>
    </w:p>
    <w:p w14:paraId="3695034F" w14:textId="77777777" w:rsidR="006648D0" w:rsidRDefault="00CC2A7D">
      <w:pPr>
        <w:tabs>
          <w:tab w:val="left" w:pos="2820"/>
        </w:tabs>
        <w:spacing w:line="600" w:lineRule="auto"/>
        <w:ind w:firstLine="720"/>
        <w:jc w:val="both"/>
        <w:rPr>
          <w:rFonts w:eastAsia="Times New Roman"/>
          <w:szCs w:val="24"/>
        </w:rPr>
      </w:pPr>
      <w:r>
        <w:rPr>
          <w:rFonts w:eastAsia="Times New Roman"/>
          <w:szCs w:val="24"/>
        </w:rPr>
        <w:t>Παράλληλα</w:t>
      </w:r>
      <w:r>
        <w:rPr>
          <w:rFonts w:eastAsia="Times New Roman"/>
          <w:szCs w:val="24"/>
        </w:rPr>
        <w:t xml:space="preserve"> </w:t>
      </w:r>
      <w:r>
        <w:rPr>
          <w:rFonts w:eastAsia="Times New Roman"/>
          <w:szCs w:val="24"/>
        </w:rPr>
        <w:t>εξασφαλίσαμε ευνοϊκούς όρους για το κλείσιμο της περιόδου 2007-2013, σε συ</w:t>
      </w:r>
      <w:r>
        <w:rPr>
          <w:rFonts w:eastAsia="Times New Roman"/>
          <w:szCs w:val="24"/>
        </w:rPr>
        <w:t xml:space="preserve">μφωνία με την Ευρωπαϊκή Επιτροπή, ως μέρος της συνολικής διαπραγμάτευσης που έκανε η Κυβέρνησή μας με τους θεσμούς. Το αποτέλεσμα αυτό είναι, βεβαίως, γνωστό. Δεν χρειάζεται να πούμε πολλά λόγια γι’ αυτό. Είναι το ρεκόρ απορρόφησης στο τέλος του </w:t>
      </w:r>
      <w:r>
        <w:rPr>
          <w:rFonts w:eastAsia="Times New Roman"/>
          <w:szCs w:val="24"/>
        </w:rPr>
        <w:lastRenderedPageBreak/>
        <w:t>2015 και η</w:t>
      </w:r>
      <w:r>
        <w:rPr>
          <w:rFonts w:eastAsia="Times New Roman"/>
          <w:szCs w:val="24"/>
        </w:rPr>
        <w:t xml:space="preserve"> πρωτιά της Ελλάδας σε σχέση με την απορρόφηση των σχετικών πόρων. </w:t>
      </w:r>
    </w:p>
    <w:p w14:paraId="36950350" w14:textId="77777777" w:rsidR="006648D0" w:rsidRDefault="00CC2A7D">
      <w:pPr>
        <w:tabs>
          <w:tab w:val="left" w:pos="2820"/>
        </w:tabs>
        <w:spacing w:line="600" w:lineRule="auto"/>
        <w:ind w:firstLine="720"/>
        <w:jc w:val="both"/>
        <w:rPr>
          <w:rFonts w:eastAsia="Times New Roman"/>
          <w:szCs w:val="24"/>
        </w:rPr>
      </w:pPr>
      <w:r>
        <w:rPr>
          <w:rFonts w:eastAsia="Times New Roman"/>
          <w:szCs w:val="24"/>
        </w:rPr>
        <w:t>Επειδή πάλι ξεκίνησε μια σχετική συζήτηση και μια αμφισβήτηση, καταθέτω για τα Πρακτικά και τα επίσημα στοιχεία από την Ευρωπαϊκή Επιτροπή.</w:t>
      </w:r>
    </w:p>
    <w:p w14:paraId="36950351" w14:textId="77777777" w:rsidR="006648D0" w:rsidRDefault="00CC2A7D">
      <w:pPr>
        <w:tabs>
          <w:tab w:val="left" w:pos="2820"/>
        </w:tabs>
        <w:spacing w:line="600" w:lineRule="auto"/>
        <w:ind w:firstLine="720"/>
        <w:jc w:val="both"/>
        <w:rPr>
          <w:rFonts w:eastAsia="Times New Roman"/>
          <w:szCs w:val="24"/>
        </w:rPr>
      </w:pPr>
      <w:r>
        <w:rPr>
          <w:rFonts w:eastAsia="Times New Roman" w:cs="Times New Roman"/>
          <w:szCs w:val="24"/>
        </w:rPr>
        <w:t>(Στο σημείο αυτό ο Αναπληρωτής Υπουργός Οικονομί</w:t>
      </w:r>
      <w:r>
        <w:rPr>
          <w:rFonts w:eastAsia="Times New Roman" w:cs="Times New Roman"/>
          <w:szCs w:val="24"/>
        </w:rPr>
        <w:t>ας και Ανάπτυξης κ. Αλέξανδρος Χαρίτσης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6950352" w14:textId="77777777" w:rsidR="006648D0" w:rsidRDefault="00CC2A7D">
      <w:pPr>
        <w:tabs>
          <w:tab w:val="left" w:pos="2820"/>
        </w:tabs>
        <w:spacing w:line="600" w:lineRule="auto"/>
        <w:ind w:firstLine="720"/>
        <w:jc w:val="both"/>
        <w:rPr>
          <w:rFonts w:eastAsia="Times New Roman"/>
          <w:szCs w:val="24"/>
        </w:rPr>
      </w:pPr>
      <w:r>
        <w:rPr>
          <w:rFonts w:eastAsia="Times New Roman"/>
          <w:szCs w:val="24"/>
        </w:rPr>
        <w:t>Παράλληλα, ξεκίνησε η διαδικασία ενεργοποίησης των πρ</w:t>
      </w:r>
      <w:r>
        <w:rPr>
          <w:rFonts w:eastAsia="Times New Roman"/>
          <w:szCs w:val="24"/>
        </w:rPr>
        <w:t>ογραμμάτων της νέας προγραμματικής περιόδου του ΕΣΠΑ 2014-2020, όπου κι εκεί η Ελλάδα ήταν η πρώτη χώρα που ενεργοποίησε όλα τα προγράμματα, τα οποία σήμερα στο τέλος του 2016, έχουν ενεργοποιηθεί σε πο</w:t>
      </w:r>
      <w:r>
        <w:rPr>
          <w:rFonts w:eastAsia="Times New Roman"/>
          <w:szCs w:val="24"/>
        </w:rPr>
        <w:lastRenderedPageBreak/>
        <w:t>σοστό άνω του 50%. Αυτό πρακτικά σημαίνει ότι μέσα στο</w:t>
      </w:r>
      <w:r>
        <w:rPr>
          <w:rFonts w:eastAsia="Times New Roman"/>
          <w:szCs w:val="24"/>
        </w:rPr>
        <w:t xml:space="preserve"> 2017</w:t>
      </w:r>
      <w:r>
        <w:rPr>
          <w:rFonts w:eastAsia="Times New Roman"/>
          <w:szCs w:val="24"/>
        </w:rPr>
        <w:t>,</w:t>
      </w:r>
      <w:r>
        <w:rPr>
          <w:rFonts w:eastAsia="Times New Roman"/>
          <w:szCs w:val="24"/>
        </w:rPr>
        <w:t xml:space="preserve"> οι δαπάνες οι οποίες θα γίνουν μέσω των συγχρηματοδοτούμενων προγραμμάτων, θα είναι πάρα πολύ σημαντικές.</w:t>
      </w:r>
    </w:p>
    <w:p w14:paraId="36950353" w14:textId="77777777" w:rsidR="006648D0" w:rsidRDefault="00CC2A7D">
      <w:pPr>
        <w:tabs>
          <w:tab w:val="left" w:pos="2820"/>
        </w:tabs>
        <w:spacing w:line="600" w:lineRule="auto"/>
        <w:ind w:firstLine="720"/>
        <w:jc w:val="both"/>
        <w:rPr>
          <w:rFonts w:eastAsia="Times New Roman" w:cs="Times New Roman"/>
          <w:szCs w:val="24"/>
        </w:rPr>
      </w:pPr>
      <w:r>
        <w:rPr>
          <w:rFonts w:eastAsia="Times New Roman" w:cs="Times New Roman"/>
          <w:szCs w:val="24"/>
        </w:rPr>
        <w:t>Μπορούμε να πούμε ότι το 2017</w:t>
      </w:r>
      <w:r>
        <w:rPr>
          <w:rFonts w:eastAsia="Times New Roman" w:cs="Times New Roman"/>
          <w:szCs w:val="24"/>
        </w:rPr>
        <w:t>,</w:t>
      </w:r>
      <w:r>
        <w:rPr>
          <w:rFonts w:eastAsia="Times New Roman" w:cs="Times New Roman"/>
          <w:szCs w:val="24"/>
        </w:rPr>
        <w:t xml:space="preserve"> θα είναι η χρονιά πραγματοποίησης του μεγαλύτερου μέρους των δαπανών του νέου ΕΣΠΑ. </w:t>
      </w:r>
    </w:p>
    <w:p w14:paraId="3695035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Θα εισρεύσουν, λοιπόν, </w:t>
      </w:r>
      <w:r>
        <w:rPr>
          <w:rFonts w:eastAsia="Times New Roman" w:cs="Times New Roman"/>
          <w:szCs w:val="24"/>
        </w:rPr>
        <w:t xml:space="preserve">χρήματα στην πραγματική οικονομία, τόσο μέσα από τις δράσεις στήριξης της επιχειρηματικότητας, όσο και μέσα από τα έργα για το περιβάλλον και τις υποδομές αλλά και τις δράσεις του κοινωνικού πυλώνα ενίσχυσης της απασχόλησης, της εκπαίδευσης και της </w:t>
      </w:r>
      <w:r>
        <w:rPr>
          <w:rFonts w:eastAsia="Times New Roman" w:cs="Times New Roman"/>
          <w:szCs w:val="24"/>
        </w:rPr>
        <w:t>υ</w:t>
      </w:r>
      <w:r>
        <w:rPr>
          <w:rFonts w:eastAsia="Times New Roman" w:cs="Times New Roman"/>
          <w:szCs w:val="24"/>
        </w:rPr>
        <w:t>γείας.</w:t>
      </w:r>
      <w:r>
        <w:rPr>
          <w:rFonts w:eastAsia="Times New Roman" w:cs="Times New Roman"/>
          <w:szCs w:val="24"/>
        </w:rPr>
        <w:t xml:space="preserve"> </w:t>
      </w:r>
    </w:p>
    <w:p w14:paraId="3695035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Αυτή η διαδικασία εκταμίευσης των σχετικών δαπανών έχει ήδη ξεκινήσει μέσα στο 2016. Ο στόχος τον οποίο αρχικά είχαμε θέσει για απορ</w:t>
      </w:r>
      <w:r>
        <w:rPr>
          <w:rFonts w:eastAsia="Times New Roman" w:cs="Times New Roman"/>
          <w:szCs w:val="24"/>
        </w:rPr>
        <w:lastRenderedPageBreak/>
        <w:t>ρόφηση του 7% των διαθέσιμων κοινοτικών πόρων, με το αίτημα πληρωμής το οποίο θα καταθέσουμε στο τέλος της χρονιάς, θα επι</w:t>
      </w:r>
      <w:r>
        <w:rPr>
          <w:rFonts w:eastAsia="Times New Roman" w:cs="Times New Roman"/>
          <w:szCs w:val="24"/>
        </w:rPr>
        <w:t xml:space="preserve">τευχθεί και με το παραπάνω. </w:t>
      </w:r>
    </w:p>
    <w:p w14:paraId="3695035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δώ για να έχουμε κι ένα μέτρο σύγκρισης, επειδή πολύ κουβέντα πάλι γίνεται σε σχέση με την απορρόφηση των πόρων της νέας προγραμματικής περιόδου, υπενθυμίζω ότι στο αντίστοιχο σημείο της προηγούμενης προγραμματικής περιόδου, δ</w:t>
      </w:r>
      <w:r>
        <w:rPr>
          <w:rFonts w:eastAsia="Times New Roman" w:cs="Times New Roman"/>
          <w:szCs w:val="24"/>
        </w:rPr>
        <w:t>ηλαδή στο τέλος του 2009 -που όλοι αντιλαμβανόμαστε ότι και οι οικονομικές συνθήκες ήταν πολύ πιο ευνοϊκές- το ποσοστό απορρόφησης ήταν μόλις στο 1,5%.</w:t>
      </w:r>
    </w:p>
    <w:p w14:paraId="3695035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Συνολικά το Εθνικό Πρόγραμμα Δημοσίων Επενδύσεων για το 2017 θα ανέλθει στα 6,75 δισεκατομμύρια ευρώ. Εί</w:t>
      </w:r>
      <w:r>
        <w:rPr>
          <w:rFonts w:eastAsia="Times New Roman" w:cs="Times New Roman"/>
          <w:szCs w:val="24"/>
        </w:rPr>
        <w:t xml:space="preserve">ναι το υψηλότερο ποσό μετά το 2010. Οι πόροι για τα συγχρηματοδοτούμενα προγράμματα είναι 5,75 δισεκατομμύρια </w:t>
      </w:r>
      <w:r>
        <w:rPr>
          <w:rFonts w:eastAsia="Times New Roman" w:cs="Times New Roman"/>
          <w:szCs w:val="24"/>
        </w:rPr>
        <w:t>κ</w:t>
      </w:r>
      <w:r>
        <w:rPr>
          <w:rFonts w:eastAsia="Times New Roman" w:cs="Times New Roman"/>
          <w:szCs w:val="24"/>
        </w:rPr>
        <w:t xml:space="preserve">ι όπως είπα και πριν, 1 δισεκατομμύριο ευρώ είναι για το Εθνικό Πρόγραμμα Δημοσίων Επενδύσεων. </w:t>
      </w:r>
    </w:p>
    <w:p w14:paraId="3695035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Θα μου επιτρέψετε εδώ να σταθώ λίγο, γιατί για εμ</w:t>
      </w:r>
      <w:r>
        <w:rPr>
          <w:rFonts w:eastAsia="Times New Roman" w:cs="Times New Roman"/>
          <w:szCs w:val="24"/>
        </w:rPr>
        <w:t>άς αυτή είναι μια πολύ σημαντική εξέλιξη. Αυτή η αύξηση είναι πάρα πολύ κρίσιμη, γιατί μας δίνει τη δυνατότητα, μέσου του Εθνικού Προγράμματος Δημοσίων Επενδύσεων, να υλοποιήσουμε έργα ειδικά σε τοπικό επίπεδο, τα οποία δεν μπορούν να υλοποιηθούν από άλλου</w:t>
      </w:r>
      <w:r>
        <w:rPr>
          <w:rFonts w:eastAsia="Times New Roman" w:cs="Times New Roman"/>
          <w:szCs w:val="24"/>
        </w:rPr>
        <w:t>ς χρηματοδοτικούς πόρους λόγω κανονιστικών περιορισμών. Θα υλοποιηθούν, λοιπόν, έργα που αφορούν μεταξύ άλλων τη συντήρηση και επέκταση κοινωνικών υποδομών, την κάλυψη έκτακτων αναγκών, όπως φυσικές καταστροφές -που και πολύ πρόσφατα βιώσαμε- αλλά και προγ</w:t>
      </w:r>
      <w:r>
        <w:rPr>
          <w:rFonts w:eastAsia="Times New Roman" w:cs="Times New Roman"/>
          <w:szCs w:val="24"/>
        </w:rPr>
        <w:t xml:space="preserve">ράμματα κοινωνικής πολιτικής για τη στήριξη ευάλωτων ομάδων του πληθυσμού και την ενίσχυση της απασχόλησης. </w:t>
      </w:r>
    </w:p>
    <w:p w14:paraId="3695035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Σε αυτή τη διαδικασία αποδίδουμε ιδιαίτερη σημασία στη συμμετοχή των ίδιων των τοπικών κοινωνιών στη διαδικασία λήψης των αποφάσεων, </w:t>
      </w:r>
      <w:r>
        <w:rPr>
          <w:rFonts w:eastAsia="Times New Roman" w:cs="Times New Roman"/>
          <w:szCs w:val="24"/>
        </w:rPr>
        <w:lastRenderedPageBreak/>
        <w:t>γιατί είναι αυ</w:t>
      </w:r>
      <w:r>
        <w:rPr>
          <w:rFonts w:eastAsia="Times New Roman" w:cs="Times New Roman"/>
          <w:szCs w:val="24"/>
        </w:rPr>
        <w:t xml:space="preserve">τές που γνωρίζουν καλύτερα τις ανάγκες και τις προτεραιότητές τους. </w:t>
      </w:r>
    </w:p>
    <w:p w14:paraId="3695035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Αναλαμβάνουμε, λοιπόν, την πρωτοβουλία και θεσμοθετούμε ειδικά αναπτυξιακά προγράμματα, ξεκινώντας από τις δυο περιφέρειες του Αιγαίου, τα νησιά του Αιγαίου, όπου μόλις σήμερα στείλαμε σχ</w:t>
      </w:r>
      <w:r>
        <w:rPr>
          <w:rFonts w:eastAsia="Times New Roman" w:cs="Times New Roman"/>
          <w:szCs w:val="24"/>
        </w:rPr>
        <w:t>ετικές επιστολές τόσο σε αυτοδιοικητικές αρχές όσο και στους παραγωγικούς φορείς των περιοχών αυτών, έτσι ώστε να συνδιαμορφώσουμε αυτά τα ειδικά προγράμματα</w:t>
      </w:r>
      <w:r>
        <w:rPr>
          <w:rFonts w:eastAsia="Times New Roman" w:cs="Times New Roman"/>
          <w:szCs w:val="24"/>
        </w:rPr>
        <w:t>,</w:t>
      </w:r>
      <w:r>
        <w:rPr>
          <w:rFonts w:eastAsia="Times New Roman" w:cs="Times New Roman"/>
          <w:szCs w:val="24"/>
        </w:rPr>
        <w:t xml:space="preserve"> που θα λειτουργήσουν με πλήρη λογοδοσία και διαφάνεια υπό τον συντονισμό του Υπουργείου μας. </w:t>
      </w:r>
    </w:p>
    <w:p w14:paraId="3695035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Συν</w:t>
      </w:r>
      <w:r>
        <w:rPr>
          <w:rFonts w:eastAsia="Times New Roman" w:cs="Times New Roman"/>
          <w:szCs w:val="24"/>
        </w:rPr>
        <w:t xml:space="preserve">ολικά καθιερώνουμε για το Εθνικό Πρόγραμμα Δημοσίων Επενδύσεων μηχανισμούς διαφάνειας και ελέγχου της πορείας των έργων ανάλογους με αυτούς που ισχύουν και για το ΕΣΠΑ. Θεωρούμε -και αυτό </w:t>
      </w:r>
      <w:r>
        <w:rPr>
          <w:rFonts w:eastAsia="Times New Roman" w:cs="Times New Roman"/>
          <w:szCs w:val="24"/>
        </w:rPr>
        <w:lastRenderedPageBreak/>
        <w:t>είναι πολύ κρίσιμο για εμάς- ότι δεν έχουμε τη δυνατότητα -ειδικά στ</w:t>
      </w:r>
      <w:r>
        <w:rPr>
          <w:rFonts w:eastAsia="Times New Roman" w:cs="Times New Roman"/>
          <w:szCs w:val="24"/>
        </w:rPr>
        <w:t xml:space="preserve">ις σημερινές συνθήκες- για κανένα περιθώριο χαλαρής διαχείρισης, όπως συνέβαινε στο παρελθόν, των πόρων που έχουμε στη διάθεσή μας. </w:t>
      </w:r>
    </w:p>
    <w:p w14:paraId="3695035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Αντιστοίχως και στον αναπτυξιακό νόμο καλούμαστε να επιλύσουμε μια δυσεπίλυτη εξίσωση. Αφ</w:t>
      </w:r>
      <w:r>
        <w:rPr>
          <w:rFonts w:eastAsia="Times New Roman" w:cs="Times New Roman"/>
          <w:szCs w:val="24"/>
        </w:rPr>
        <w:t xml:space="preserve">’ </w:t>
      </w:r>
      <w:r>
        <w:rPr>
          <w:rFonts w:eastAsia="Times New Roman" w:cs="Times New Roman"/>
          <w:szCs w:val="24"/>
        </w:rPr>
        <w:t>ενός να θεραπεύσουμε τις παθογέν</w:t>
      </w:r>
      <w:r>
        <w:rPr>
          <w:rFonts w:eastAsia="Times New Roman" w:cs="Times New Roman"/>
          <w:szCs w:val="24"/>
        </w:rPr>
        <w:t xml:space="preserve">ειες του παρελθόντος, στις οποίες αναφέρθηκα πριν, αλλά από την άλλη να διασφαλίσουμε ένα σημαντικό εργαλείο για την ελληνική οικονομία τα επόμενα χρόνια. </w:t>
      </w:r>
    </w:p>
    <w:p w14:paraId="3695035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Βρήκαμε, λοιπόν, τις λύσεις -και αυτό προβλέπεται μέσα στον νέο νόμο- με τη θέσπιση τμηματικών καταβ</w:t>
      </w:r>
      <w:r>
        <w:rPr>
          <w:rFonts w:eastAsia="Times New Roman" w:cs="Times New Roman"/>
          <w:szCs w:val="24"/>
        </w:rPr>
        <w:t>ολών</w:t>
      </w:r>
      <w:r>
        <w:rPr>
          <w:rFonts w:eastAsia="Times New Roman" w:cs="Times New Roman"/>
          <w:szCs w:val="24"/>
        </w:rPr>
        <w:t>,</w:t>
      </w:r>
      <w:r>
        <w:rPr>
          <w:rFonts w:eastAsia="Times New Roman" w:cs="Times New Roman"/>
          <w:szCs w:val="24"/>
        </w:rPr>
        <w:t xml:space="preserve"> για να αποπληρωθούν σταδιακά τα χιλιάδες σχέδια που είχαν μείνει στον αέρα από τους προηγούμενους νόμους, ενώ ταυτόχρονα διοργανώσαμε τη σχετική υπηρεσία, έτσι ώστε να μπορέσει να ανταποκριθεί στο έργο της και να προχωρήσει η υλοποίηση του νέου νόμου</w:t>
      </w:r>
      <w:r>
        <w:rPr>
          <w:rFonts w:eastAsia="Times New Roman" w:cs="Times New Roman"/>
          <w:szCs w:val="24"/>
        </w:rPr>
        <w:t xml:space="preserve">. </w:t>
      </w:r>
    </w:p>
    <w:p w14:paraId="3695035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Για τον νέο νόμο να πω</w:t>
      </w:r>
      <w:r>
        <w:rPr>
          <w:rFonts w:eastAsia="Times New Roman" w:cs="Times New Roman"/>
          <w:szCs w:val="24"/>
        </w:rPr>
        <w:t>,</w:t>
      </w:r>
      <w:r>
        <w:rPr>
          <w:rFonts w:eastAsia="Times New Roman" w:cs="Times New Roman"/>
          <w:szCs w:val="24"/>
        </w:rPr>
        <w:t xml:space="preserve"> ότι ήδη τα τέσσερα πρώτα καθεστώτα</w:t>
      </w:r>
      <w:r>
        <w:rPr>
          <w:rFonts w:eastAsia="Times New Roman" w:cs="Times New Roman"/>
          <w:szCs w:val="24"/>
        </w:rPr>
        <w:t xml:space="preserve"> τα οποία έχουν ενεργοποιηθεί, συναντούν πολύ μεγάλο ενδιαφέρον από τις επιχειρήσεις. Έχει ήδη κατατεθεί σημαντικός αριθμός επενδυτικών σχεδίων και ακόμα περισσότερο το επόμενο διάστημα και μάλιστα σε μια διαφορετική λογική σε σχέση με το παρελθόν, με την </w:t>
      </w:r>
      <w:r>
        <w:rPr>
          <w:rFonts w:eastAsia="Times New Roman" w:cs="Times New Roman"/>
          <w:szCs w:val="24"/>
        </w:rPr>
        <w:t xml:space="preserve">προτεραιότητα να δίδεται σε μικρές και μεσαίες επιχειρήσεις, με επενδύσεις στην έρευνα και την τεχνολογία, αλλά και σε τομείς προτεραιότητας όπως είναι η αγροτοδιατροφή και η τεχνολογία της πληροφορικής επικοινωνιών. </w:t>
      </w:r>
    </w:p>
    <w:p w14:paraId="3695035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Πέρα από τα διαθέσιμα χρηματοδοτικά ερ</w:t>
      </w:r>
      <w:r>
        <w:rPr>
          <w:rFonts w:eastAsia="Times New Roman" w:cs="Times New Roman"/>
          <w:szCs w:val="24"/>
        </w:rPr>
        <w:t>γαλεία, όμως, δημιουργούμε και νέα, γιατί, βεβαίως, η αποεπένδυση</w:t>
      </w:r>
      <w:r>
        <w:rPr>
          <w:rFonts w:eastAsia="Times New Roman" w:cs="Times New Roman"/>
          <w:b/>
          <w:szCs w:val="24"/>
        </w:rPr>
        <w:t xml:space="preserve"> </w:t>
      </w:r>
      <w:r>
        <w:rPr>
          <w:rFonts w:eastAsia="Times New Roman" w:cs="Times New Roman"/>
          <w:szCs w:val="24"/>
        </w:rPr>
        <w:t xml:space="preserve">του προηγούμενου διαστήματος θα πρέπει να αντιμετωπιστεί με την προσέλκυση νέων πόρων. </w:t>
      </w:r>
    </w:p>
    <w:p w14:paraId="3695036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Προχωρήσαμε, λοιπόν, όπως είχαμε δεσμευτεί το προηγούμενο διάστημα, στην ενεργοποίηση νέων ταμείων, το</w:t>
      </w:r>
      <w:r>
        <w:rPr>
          <w:rFonts w:eastAsia="Times New Roman" w:cs="Times New Roman"/>
          <w:szCs w:val="24"/>
        </w:rPr>
        <w:t xml:space="preserve"> Ταμείο Επιχειρηματικότητας και νέο Ταμείο «Εξοικονομώ», ενώ τις επόμενες ημέρες ολοκληρώνεται </w:t>
      </w:r>
      <w:r>
        <w:rPr>
          <w:rFonts w:eastAsia="Times New Roman" w:cs="Times New Roman"/>
          <w:szCs w:val="24"/>
        </w:rPr>
        <w:lastRenderedPageBreak/>
        <w:t xml:space="preserve">και η συμφωνία και θα υπογραφεί η σχετική σύμβαση με το Ευρωπαϊκό Ταμείο Επενδύσεων για το νέο Ταμείο Συμμετοχών, το </w:t>
      </w:r>
      <w:r>
        <w:rPr>
          <w:rFonts w:eastAsia="Times New Roman" w:cs="Times New Roman"/>
          <w:szCs w:val="24"/>
          <w:lang w:val="en-US"/>
        </w:rPr>
        <w:t>FUND</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όπου συγκεντρώνει κεφάλαια απ</w:t>
      </w:r>
      <w:r>
        <w:rPr>
          <w:rFonts w:eastAsia="Times New Roman" w:cs="Times New Roman"/>
          <w:szCs w:val="24"/>
        </w:rPr>
        <w:t xml:space="preserve">ό το ΕΣΠΑ, το Επενδυτικό Ταμείο, την Ευρωπαϊκή Τράπεζα Επενδύσεων και εξειδικευμένα ιδιωτικά </w:t>
      </w:r>
      <w:r>
        <w:rPr>
          <w:rFonts w:eastAsia="Times New Roman" w:cs="Times New Roman"/>
          <w:szCs w:val="24"/>
          <w:lang w:val="en-US"/>
        </w:rPr>
        <w:t>funds</w:t>
      </w:r>
      <w:r>
        <w:rPr>
          <w:rFonts w:eastAsia="Times New Roman" w:cs="Times New Roman"/>
          <w:szCs w:val="24"/>
        </w:rPr>
        <w:t xml:space="preserve">. </w:t>
      </w:r>
    </w:p>
    <w:p w14:paraId="3695036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Αυτό το </w:t>
      </w:r>
      <w:r>
        <w:rPr>
          <w:rFonts w:eastAsia="Times New Roman" w:cs="Times New Roman"/>
          <w:szCs w:val="24"/>
        </w:rPr>
        <w:t>τ</w:t>
      </w:r>
      <w:r>
        <w:rPr>
          <w:rFonts w:eastAsia="Times New Roman" w:cs="Times New Roman"/>
          <w:szCs w:val="24"/>
        </w:rPr>
        <w:t>αμείο -θα μου επιτρέψετε να πω- χαρακτηρίζεται από υψηλή καινοτομία και έχει εξαιρετική σημασία. Γι’ αυτό, άλλωστε, και το ίδιο το Επενδυτικό Ταμε</w:t>
      </w:r>
      <w:r>
        <w:rPr>
          <w:rFonts w:eastAsia="Times New Roman" w:cs="Times New Roman"/>
          <w:szCs w:val="24"/>
        </w:rPr>
        <w:t xml:space="preserve">ίο, το </w:t>
      </w:r>
      <w:r>
        <w:rPr>
          <w:rFonts w:eastAsia="Times New Roman" w:cs="Times New Roman"/>
          <w:szCs w:val="24"/>
          <w:lang w:val="en-US"/>
        </w:rPr>
        <w:t>EIF</w:t>
      </w:r>
      <w:r>
        <w:rPr>
          <w:rFonts w:eastAsia="Times New Roman" w:cs="Times New Roman"/>
          <w:szCs w:val="24"/>
        </w:rPr>
        <w:t xml:space="preserve">, θεωρεί ότι μια τέτοια πρωτοβουλία, με τέτοια χαρακτηριστικά και σε τέτοια έκταση, θα πρέπει να χρησιμοποιηθεί ως παράδειγμα και για άλλες χώρες. </w:t>
      </w:r>
    </w:p>
    <w:p w14:paraId="3695036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Απ’ αυτά τα ταμεία θα κατευθυνθούν στην πραγματική οικονομία συνολικά 1 δισεκατομμύριο ευρώ, συν ά</w:t>
      </w:r>
      <w:r>
        <w:rPr>
          <w:rFonts w:eastAsia="Times New Roman" w:cs="Times New Roman"/>
          <w:szCs w:val="24"/>
        </w:rPr>
        <w:t xml:space="preserve">λλο 1 δισεκατομμύριο ευρώ από τη μόχλευση αυτών των διαθέσιμων πόρων με ιδιωτικά κεφάλαια. </w:t>
      </w:r>
    </w:p>
    <w:p w14:paraId="36950363" w14:textId="77777777" w:rsidR="006648D0" w:rsidRDefault="00CC2A7D">
      <w:pPr>
        <w:spacing w:line="600" w:lineRule="auto"/>
        <w:ind w:firstLine="720"/>
        <w:jc w:val="both"/>
        <w:rPr>
          <w:rFonts w:eastAsia="Times New Roman"/>
          <w:szCs w:val="24"/>
        </w:rPr>
      </w:pPr>
      <w:r>
        <w:rPr>
          <w:rFonts w:eastAsia="Times New Roman"/>
          <w:szCs w:val="24"/>
        </w:rPr>
        <w:lastRenderedPageBreak/>
        <w:t>Στο πρώτο τρίμηνο του 2017 θα ενεργοποιηθούν δύο ακόμη σημαντικά εργαλεία, το νέο Ταμείο Υποδομών και το νέο Ταμείο Μικροπιστώσεων.</w:t>
      </w:r>
    </w:p>
    <w:p w14:paraId="36950364" w14:textId="77777777" w:rsidR="006648D0" w:rsidRDefault="00CC2A7D">
      <w:pPr>
        <w:spacing w:line="600" w:lineRule="auto"/>
        <w:ind w:firstLine="720"/>
        <w:jc w:val="both"/>
        <w:rPr>
          <w:rFonts w:eastAsia="Times New Roman"/>
          <w:szCs w:val="24"/>
        </w:rPr>
      </w:pPr>
      <w:r>
        <w:rPr>
          <w:rFonts w:eastAsia="Times New Roman"/>
          <w:szCs w:val="24"/>
        </w:rPr>
        <w:t>Συνολικά -κι αυτό αν θέλετε είνα</w:t>
      </w:r>
      <w:r>
        <w:rPr>
          <w:rFonts w:eastAsia="Times New Roman"/>
          <w:szCs w:val="24"/>
        </w:rPr>
        <w:t>ι μια σημαντική ένδειξη της αλλαγής του οικονομικού κλίματος και της εμπιστοσύνης που δείχνουν οι ευρωπαϊκοί χρηματοπιστωτικοί θεσμοί στις προοπτικές της ελληνικής οικονομίας- έχουμε προχωρήσει σε συμφωνίες ύψους 2,5 δισεκατομμυρίων ευρώ με την Ευρωπαϊκή Τ</w:t>
      </w:r>
      <w:r>
        <w:rPr>
          <w:rFonts w:eastAsia="Times New Roman"/>
          <w:szCs w:val="24"/>
        </w:rPr>
        <w:t>ράπεζα Επενδύσεων, εκ των οποίων το 1,5 δισεκατομμύριο έχει εκταμιευθεί ήδη, ενώ ο προγραμματισμός για το 2017 προβλέπει νέες συμφωνίες που θα ξεπερνούν τα 2,5 εκατομμύρια ευρώ.</w:t>
      </w:r>
    </w:p>
    <w:p w14:paraId="36950365" w14:textId="77777777" w:rsidR="006648D0" w:rsidRDefault="00CC2A7D">
      <w:pPr>
        <w:spacing w:line="600" w:lineRule="auto"/>
        <w:ind w:firstLine="720"/>
        <w:jc w:val="both"/>
        <w:rPr>
          <w:rFonts w:eastAsia="Times New Roman"/>
          <w:szCs w:val="24"/>
        </w:rPr>
      </w:pPr>
      <w:r>
        <w:rPr>
          <w:rFonts w:eastAsia="Times New Roman"/>
          <w:szCs w:val="24"/>
        </w:rPr>
        <w:t xml:space="preserve">Οι χρηματοδοτικές προσπάθειες που περιέγραψα, εντάσσονται σε μια συνολικότερη </w:t>
      </w:r>
      <w:r>
        <w:rPr>
          <w:rFonts w:eastAsia="Times New Roman"/>
          <w:szCs w:val="24"/>
        </w:rPr>
        <w:t xml:space="preserve">προσπάθεια, η οποία έχει να κάνει με την αλλαγή του οικονομικού κλίματος και τη δημιουργία ενός διαφορετικού, ευνοϊκότερου </w:t>
      </w:r>
      <w:r>
        <w:rPr>
          <w:rFonts w:eastAsia="Times New Roman"/>
          <w:szCs w:val="24"/>
        </w:rPr>
        <w:lastRenderedPageBreak/>
        <w:t>οικονομικού περιβάλλοντος, για τη σύσταση και ανάπτυξη δυναμικών και καινοτόμων επιχειρήσεων και παραγωγικών μονάδων.</w:t>
      </w:r>
    </w:p>
    <w:p w14:paraId="36950366" w14:textId="77777777" w:rsidR="006648D0" w:rsidRDefault="00CC2A7D">
      <w:pPr>
        <w:spacing w:line="600" w:lineRule="auto"/>
        <w:ind w:firstLine="720"/>
        <w:jc w:val="both"/>
        <w:rPr>
          <w:rFonts w:eastAsia="Times New Roman"/>
          <w:szCs w:val="24"/>
        </w:rPr>
      </w:pPr>
      <w:r>
        <w:rPr>
          <w:rFonts w:eastAsia="Times New Roman"/>
          <w:szCs w:val="24"/>
        </w:rPr>
        <w:t>Τον στόχο αυτόν</w:t>
      </w:r>
      <w:r>
        <w:rPr>
          <w:rFonts w:eastAsia="Times New Roman"/>
          <w:szCs w:val="24"/>
        </w:rPr>
        <w:t>, πέρα από τα χρηματοοικονομικά εργαλεία, τον εξυπηρετούν και οι θεσμικές μας παρεμβάσεις. Υπενθυμίζω τα νομοσχέδια τα οποία ψηφίστηκαν και έγιναν νόμοι του κράτους πολύ πρόσφατα, σε σχέση με την αδειοδότηση των επιχειρήσεων, την απλοποίηση των διαδικασιών</w:t>
      </w:r>
      <w:r>
        <w:rPr>
          <w:rFonts w:eastAsia="Times New Roman"/>
          <w:szCs w:val="24"/>
        </w:rPr>
        <w:t xml:space="preserve"> σύστασης αυτών, καθώς και της πάταξη της γραφειοκρατίας, όπως επίσης και το νομοσχέδιο το οποίο πολύ σύντομα θα φέρουμε στη Βουλή, σχετικά με τις διαδικασίες ελέγχου και εποπτείας της αγοράς.</w:t>
      </w:r>
    </w:p>
    <w:p w14:paraId="36950367" w14:textId="77777777" w:rsidR="006648D0" w:rsidRDefault="00CC2A7D">
      <w:pPr>
        <w:spacing w:line="600" w:lineRule="auto"/>
        <w:ind w:firstLine="720"/>
        <w:jc w:val="both"/>
        <w:rPr>
          <w:rFonts w:eastAsia="Times New Roman"/>
          <w:szCs w:val="24"/>
        </w:rPr>
      </w:pPr>
      <w:r>
        <w:rPr>
          <w:rFonts w:eastAsia="Times New Roman"/>
          <w:szCs w:val="24"/>
        </w:rPr>
        <w:t>Κλείνοντας θα μου επιτρέψετε να πω το εξής: Οι μακροοικονομικές</w:t>
      </w:r>
      <w:r>
        <w:rPr>
          <w:rFonts w:eastAsia="Times New Roman"/>
          <w:szCs w:val="24"/>
        </w:rPr>
        <w:t xml:space="preserve"> προοπτικές της ελληνικής οικονομίας για πρώτη φορά στην εξαετία της κρίσης φαντάζουν, αρκετά σημαντικά θα έλεγα, ευοίωνες. Αυτό είναι κάτι</w:t>
      </w:r>
      <w:r>
        <w:rPr>
          <w:rFonts w:eastAsia="Times New Roman"/>
          <w:szCs w:val="24"/>
        </w:rPr>
        <w:t>,</w:t>
      </w:r>
      <w:r>
        <w:rPr>
          <w:rFonts w:eastAsia="Times New Roman"/>
          <w:szCs w:val="24"/>
        </w:rPr>
        <w:t xml:space="preserve"> το οποίο δεν το λέει μόνο η ελληνική Κυβέρνηση. Είναι κάτι</w:t>
      </w:r>
      <w:r>
        <w:rPr>
          <w:rFonts w:eastAsia="Times New Roman"/>
          <w:szCs w:val="24"/>
        </w:rPr>
        <w:t>,</w:t>
      </w:r>
      <w:r>
        <w:rPr>
          <w:rFonts w:eastAsia="Times New Roman"/>
          <w:szCs w:val="24"/>
        </w:rPr>
        <w:t xml:space="preserve"> το οποίο το πιστοποιούν όλοι οι διεθνείς οργανισμοί και</w:t>
      </w:r>
      <w:r>
        <w:rPr>
          <w:rFonts w:eastAsia="Times New Roman"/>
          <w:szCs w:val="24"/>
        </w:rPr>
        <w:t xml:space="preserve"> οι οίκοι αξιολόγησης.</w:t>
      </w:r>
    </w:p>
    <w:p w14:paraId="36950368" w14:textId="77777777" w:rsidR="006648D0" w:rsidRDefault="00CC2A7D">
      <w:pPr>
        <w:spacing w:line="600" w:lineRule="auto"/>
        <w:ind w:firstLine="720"/>
        <w:jc w:val="both"/>
        <w:rPr>
          <w:rFonts w:eastAsia="Times New Roman"/>
          <w:szCs w:val="24"/>
        </w:rPr>
      </w:pPr>
      <w:r>
        <w:rPr>
          <w:rFonts w:eastAsia="Times New Roman"/>
          <w:szCs w:val="24"/>
        </w:rPr>
        <w:lastRenderedPageBreak/>
        <w:t>Μακριά, όμως, από εμάς οι λογικές των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και τον πανηγυρισμών, όταν γνωρίζουμε ότι η κοινωνική πραγματικότητα παραμένει, για την πλειοψηφία των συμπολιτών μας, πάρα πολύ δύσκολη. Γνωρίζουμε πολύ καλά ότι η καθημερινότητα</w:t>
      </w:r>
      <w:r>
        <w:rPr>
          <w:rFonts w:eastAsia="Times New Roman"/>
          <w:szCs w:val="24"/>
        </w:rPr>
        <w:t xml:space="preserve"> αντιμετωπίζεται με πολύ μεγάλες δυσκολίες από τους πολίτες αυτής της χώρας. </w:t>
      </w:r>
    </w:p>
    <w:p w14:paraId="36950369" w14:textId="77777777" w:rsidR="006648D0" w:rsidRDefault="00CC2A7D">
      <w:pPr>
        <w:spacing w:line="600" w:lineRule="auto"/>
        <w:ind w:firstLine="720"/>
        <w:jc w:val="both"/>
        <w:rPr>
          <w:rFonts w:eastAsia="Times New Roman"/>
          <w:szCs w:val="24"/>
        </w:rPr>
      </w:pPr>
      <w:r>
        <w:rPr>
          <w:rFonts w:eastAsia="Times New Roman"/>
          <w:szCs w:val="24"/>
        </w:rPr>
        <w:t>Γι’ αυτό, λοιπόν, για εμάς το βασικό στοίχημα δεν μπορεί να είναι άλλο από τις προσπάθειές μας -κι εκεί κατατείνουν αυτές οι προσπάθειες- η ανάκαμψη της ελληνικής οικονομίας να έ</w:t>
      </w:r>
      <w:r>
        <w:rPr>
          <w:rFonts w:eastAsia="Times New Roman"/>
          <w:szCs w:val="24"/>
        </w:rPr>
        <w:t>χει ουσιαστικό αντίκρισμα στην κοινωνική πλειοψηφία, με πρώτο, βεβαίως, ζητούμενο τη μείωση της ανεργίας και την ενίσχυση της απασχόλησης, μια ανεργία η οποία έφτασε σε πρωτοφανή επίπεδα την πενταετία 2010-2014.</w:t>
      </w:r>
    </w:p>
    <w:p w14:paraId="3695036A" w14:textId="77777777" w:rsidR="006648D0" w:rsidRDefault="00CC2A7D">
      <w:pPr>
        <w:spacing w:line="600" w:lineRule="auto"/>
        <w:ind w:firstLine="720"/>
        <w:jc w:val="both"/>
        <w:rPr>
          <w:rFonts w:eastAsia="Times New Roman"/>
          <w:szCs w:val="24"/>
        </w:rPr>
      </w:pPr>
      <w:r>
        <w:rPr>
          <w:rFonts w:eastAsia="Times New Roman"/>
          <w:szCs w:val="24"/>
        </w:rPr>
        <w:t>Γνωρίζουμε ότι η κοινωνία μάς κρίνει με πολύ</w:t>
      </w:r>
      <w:r>
        <w:rPr>
          <w:rFonts w:eastAsia="Times New Roman"/>
          <w:szCs w:val="24"/>
        </w:rPr>
        <w:t xml:space="preserve"> αυστηρά κριτήρια -και πολύ καλά κάνει- γιατί από εμάς απαιτεί να υπερασπιστούμε τα συμφέροντά της. Θεωρούμε ότι δεν έχει τίποτα να προσδοκά από τον σκληρό </w:t>
      </w:r>
      <w:r>
        <w:rPr>
          <w:rFonts w:eastAsia="Times New Roman"/>
          <w:szCs w:val="24"/>
        </w:rPr>
        <w:lastRenderedPageBreak/>
        <w:t>νεοφιλελευθερισμό και από την επιστροφή του παλιού συστήματος εξουσίας. Με σχέδιο και σκληρή προσπάθ</w:t>
      </w:r>
      <w:r>
        <w:rPr>
          <w:rFonts w:eastAsia="Times New Roman"/>
          <w:szCs w:val="24"/>
        </w:rPr>
        <w:t xml:space="preserve">εια θα ανταποκριθούμε στις προσδοκίες της κοινωνίας και προπάντων, των στρωμάτων εκείνων που επλήγησαν υπέρμετρα από την  κρίση. </w:t>
      </w:r>
    </w:p>
    <w:p w14:paraId="3695036B" w14:textId="77777777" w:rsidR="006648D0" w:rsidRDefault="00CC2A7D">
      <w:pPr>
        <w:spacing w:line="600" w:lineRule="auto"/>
        <w:ind w:firstLine="720"/>
        <w:jc w:val="both"/>
        <w:rPr>
          <w:rFonts w:eastAsia="Times New Roman"/>
          <w:szCs w:val="24"/>
        </w:rPr>
      </w:pPr>
      <w:r>
        <w:rPr>
          <w:rFonts w:eastAsia="Times New Roman"/>
          <w:szCs w:val="24"/>
        </w:rPr>
        <w:t xml:space="preserve">Σας ευχαριστώ. </w:t>
      </w:r>
    </w:p>
    <w:p w14:paraId="3695036C" w14:textId="77777777" w:rsidR="006648D0" w:rsidRDefault="00CC2A7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695036D" w14:textId="77777777" w:rsidR="006648D0" w:rsidRDefault="00CC2A7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Τον λόγο έχει η κ. </w:t>
      </w:r>
      <w:r>
        <w:rPr>
          <w:rFonts w:eastAsia="Times New Roman"/>
          <w:szCs w:val="24"/>
        </w:rPr>
        <w:t>Τριανταφύλλου, Βουλευτής του ΣΥΡΙΖΑ.</w:t>
      </w:r>
    </w:p>
    <w:p w14:paraId="3695036E" w14:textId="77777777" w:rsidR="006648D0" w:rsidRDefault="00CC2A7D">
      <w:pPr>
        <w:spacing w:line="600" w:lineRule="auto"/>
        <w:ind w:firstLine="720"/>
        <w:jc w:val="both"/>
        <w:rPr>
          <w:rFonts w:eastAsia="Times New Roman"/>
          <w:szCs w:val="24"/>
        </w:rPr>
      </w:pPr>
      <w:r>
        <w:rPr>
          <w:rFonts w:eastAsia="Times New Roman"/>
          <w:b/>
          <w:szCs w:val="24"/>
        </w:rPr>
        <w:t xml:space="preserve">ΜΑΡΙΑ ΤΡΙΑΝΤΑΦΥΛΛΟΥ: </w:t>
      </w:r>
      <w:r>
        <w:rPr>
          <w:rFonts w:eastAsia="Times New Roman"/>
          <w:szCs w:val="24"/>
        </w:rPr>
        <w:t xml:space="preserve">Ευχαριστώ πολύ, κυρία Πρόεδρε. </w:t>
      </w:r>
    </w:p>
    <w:p w14:paraId="3695036F" w14:textId="77777777" w:rsidR="006648D0" w:rsidRDefault="00CC2A7D">
      <w:pPr>
        <w:spacing w:line="600" w:lineRule="auto"/>
        <w:ind w:firstLine="720"/>
        <w:jc w:val="both"/>
        <w:rPr>
          <w:rFonts w:eastAsia="Times New Roman"/>
          <w:szCs w:val="24"/>
        </w:rPr>
      </w:pPr>
      <w:r>
        <w:rPr>
          <w:rFonts w:eastAsia="Times New Roman"/>
          <w:szCs w:val="24"/>
        </w:rPr>
        <w:t>Κυρίες και κύριοι Βουλευτές, αυτή την εποχή παίζεται ένα θεατρικό στην Αθήνα. Έχει ως θέμα του τις τελευταίες μέρες του Νίκου Ζαχαριάδη, του εκ των υστέρων δικαιωθέντ</w:t>
      </w:r>
      <w:r>
        <w:rPr>
          <w:rFonts w:eastAsia="Times New Roman"/>
          <w:szCs w:val="24"/>
        </w:rPr>
        <w:t>ος Νίκου Ζαχαριάδη. Τι λέει; Λέει: «Όλα τα άλλα μπορεί κάποιος να τα χάσει από άλλους. Αυτό που ο καθένας μας χάνει μόνος του</w:t>
      </w:r>
      <w:r>
        <w:rPr>
          <w:rFonts w:eastAsia="Times New Roman"/>
          <w:szCs w:val="24"/>
        </w:rPr>
        <w:t>,</w:t>
      </w:r>
      <w:r>
        <w:rPr>
          <w:rFonts w:eastAsia="Times New Roman"/>
          <w:szCs w:val="24"/>
        </w:rPr>
        <w:t xml:space="preserve"> είναι η αξιοπρέπειά του». </w:t>
      </w:r>
      <w:r>
        <w:rPr>
          <w:rFonts w:eastAsia="Times New Roman"/>
          <w:szCs w:val="24"/>
        </w:rPr>
        <w:t>Α</w:t>
      </w:r>
      <w:r>
        <w:rPr>
          <w:rFonts w:eastAsia="Times New Roman"/>
          <w:szCs w:val="24"/>
        </w:rPr>
        <w:t xml:space="preserve">υτό είναι ένα σχόλιο για την </w:t>
      </w:r>
      <w:r>
        <w:rPr>
          <w:rFonts w:eastAsia="Times New Roman"/>
          <w:szCs w:val="24"/>
        </w:rPr>
        <w:lastRenderedPageBreak/>
        <w:t xml:space="preserve">προηγούμενη κατάσταση, τους καγχασμούς και τους γέλωτες κατά τη διάρκεια </w:t>
      </w:r>
      <w:r>
        <w:rPr>
          <w:rFonts w:eastAsia="Times New Roman"/>
          <w:szCs w:val="24"/>
        </w:rPr>
        <w:t xml:space="preserve">της Ολομέλειας. </w:t>
      </w:r>
    </w:p>
    <w:p w14:paraId="36950370" w14:textId="77777777" w:rsidR="006648D0" w:rsidRDefault="00CC2A7D">
      <w:pPr>
        <w:spacing w:line="600" w:lineRule="auto"/>
        <w:ind w:firstLine="720"/>
        <w:jc w:val="both"/>
        <w:rPr>
          <w:rFonts w:eastAsia="Times New Roman"/>
          <w:szCs w:val="24"/>
        </w:rPr>
      </w:pPr>
      <w:r>
        <w:rPr>
          <w:rFonts w:eastAsia="Times New Roman"/>
          <w:szCs w:val="24"/>
        </w:rPr>
        <w:t xml:space="preserve">Συνεχίζεται η συζήτηση του </w:t>
      </w:r>
      <w:r>
        <w:rPr>
          <w:rFonts w:eastAsia="Times New Roman"/>
          <w:szCs w:val="24"/>
        </w:rPr>
        <w:t>π</w:t>
      </w:r>
      <w:r>
        <w:rPr>
          <w:rFonts w:eastAsia="Times New Roman"/>
          <w:szCs w:val="24"/>
        </w:rPr>
        <w:t>ροϋπολογισμού εν μέσω κρίσιμης συγκυρίας για τη χώρα και την Ευρωπαϊκή Ένωση. Συνεχίζονται και οι επιστολές προς τον Πρωθυπουργό, που δείχνουν -όλες ανεξαιρέτως- πως κάποιοι έχουν αγχωθεί και</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δυσαρεστηθεί από την παραμονή του ΣΥΡΙΖΑ στη διακυβέρνηση της χώρας. Κάποιοι είναι εντός, κυρίως όμως, εκτός Ελλάδας. </w:t>
      </w:r>
      <w:r>
        <w:rPr>
          <w:rFonts w:eastAsia="Times New Roman"/>
          <w:szCs w:val="24"/>
        </w:rPr>
        <w:t>Φ</w:t>
      </w:r>
      <w:r>
        <w:rPr>
          <w:rFonts w:eastAsia="Times New Roman"/>
          <w:szCs w:val="24"/>
        </w:rPr>
        <w:t>υσικά αυτό δεν έχει να κάνει με το πόσο καλή κοινωνική πολιτική ασκεί ή αν χτίζει στον σοσιαλισμό.</w:t>
      </w:r>
    </w:p>
    <w:p w14:paraId="36950371" w14:textId="77777777" w:rsidR="006648D0" w:rsidRDefault="00CC2A7D">
      <w:pPr>
        <w:spacing w:line="600" w:lineRule="auto"/>
        <w:ind w:firstLine="720"/>
        <w:jc w:val="both"/>
        <w:rPr>
          <w:rFonts w:eastAsia="Times New Roman"/>
          <w:szCs w:val="24"/>
        </w:rPr>
      </w:pPr>
      <w:r>
        <w:rPr>
          <w:rFonts w:eastAsia="Times New Roman"/>
          <w:szCs w:val="24"/>
        </w:rPr>
        <w:t>Επιπλέον, οι εταιρείες δημοσκοπήσεων,</w:t>
      </w:r>
      <w:r>
        <w:rPr>
          <w:rFonts w:eastAsia="Times New Roman"/>
          <w:szCs w:val="24"/>
        </w:rPr>
        <w:t xml:space="preserve"> μέτρησης και διαμόρφωσης της κοινής γνώμης, οι πολιτικοί σύμβουλοι και οι μάνατζερ, θέλουν να καθορίζουν πολιτικές, συνθήματα και αντιπαραθέσεις. «Εξωστρεφής Μητσοτάκης- εσωστρεφής Τσίπρας».</w:t>
      </w:r>
    </w:p>
    <w:p w14:paraId="36950372" w14:textId="77777777" w:rsidR="006648D0" w:rsidRDefault="00CC2A7D">
      <w:pPr>
        <w:spacing w:line="600" w:lineRule="auto"/>
        <w:ind w:firstLine="720"/>
        <w:jc w:val="both"/>
        <w:rPr>
          <w:rFonts w:eastAsia="Times New Roman"/>
          <w:szCs w:val="24"/>
        </w:rPr>
      </w:pPr>
      <w:r>
        <w:rPr>
          <w:rFonts w:eastAsia="Times New Roman"/>
          <w:szCs w:val="24"/>
        </w:rPr>
        <w:lastRenderedPageBreak/>
        <w:t>Μέσα σε αυτό το πλαίσιο και την κρισιμότητα των καιρών, όλα θα ε</w:t>
      </w:r>
      <w:r>
        <w:rPr>
          <w:rFonts w:eastAsia="Times New Roman"/>
          <w:szCs w:val="24"/>
        </w:rPr>
        <w:t xml:space="preserve">παναπροσδιοριστούν και ο καθένας μας, με ό,τι κουβαλά, μένει να αποδείξει την αξία και την κοινωνική του χρησιμότητα έναντι των άλλων. </w:t>
      </w:r>
    </w:p>
    <w:p w14:paraId="36950373" w14:textId="77777777" w:rsidR="006648D0" w:rsidRDefault="00CC2A7D">
      <w:pPr>
        <w:spacing w:line="600" w:lineRule="auto"/>
        <w:ind w:firstLine="720"/>
        <w:jc w:val="both"/>
        <w:rPr>
          <w:rFonts w:eastAsia="Times New Roman"/>
          <w:szCs w:val="24"/>
        </w:rPr>
      </w:pPr>
      <w:r>
        <w:rPr>
          <w:rFonts w:eastAsia="Times New Roman"/>
          <w:szCs w:val="24"/>
        </w:rPr>
        <w:t xml:space="preserve">Θα προσπαθήσω να μιλήσω για κάποια ζητήματα εξωτερικής πολιτικής. Σήμερα τι έχουμε; Μετακύλιση κρίσης σε περιφερειακούς </w:t>
      </w:r>
      <w:r>
        <w:rPr>
          <w:rFonts w:eastAsia="Times New Roman"/>
          <w:szCs w:val="24"/>
        </w:rPr>
        <w:t>πολέμους, αυτοδυναμία περιφερειακών δυνάμεων, δόγμα παλιό αλλά και τόσο νέο, για σύνορα ελατά και όλκιμα, ιμπεριαλιστικές επιθέσεις, διαμελισμοί κυρίαρχων κρατών στη γειτονιά μας και στην Ευρωπαϊκή Ένωση στο πρόσφατο παρελθόν, εφαρμογή του διεθνούς δικαίου</w:t>
      </w:r>
      <w:r>
        <w:rPr>
          <w:rFonts w:eastAsia="Times New Roman"/>
          <w:szCs w:val="24"/>
        </w:rPr>
        <w:t xml:space="preserve"> με δύο μέτρα και δύο σταθμά, αλλαγή συνόρων παρά τις διακηρύξεις, καραβάνια από προσφυγικές ροές, Ευρωπαϊκή Ένωση αδύναμη και άβουλη στην καλύτερη, κυρίως όμως κατασταλτική και νεοφιλελεύθερη, εξάγει δημοκρατία, δηλαδή, πολέμους. </w:t>
      </w:r>
    </w:p>
    <w:p w14:paraId="36950374" w14:textId="77777777" w:rsidR="006648D0" w:rsidRDefault="00CC2A7D">
      <w:pPr>
        <w:spacing w:line="600" w:lineRule="auto"/>
        <w:ind w:firstLine="720"/>
        <w:jc w:val="both"/>
        <w:rPr>
          <w:rFonts w:eastAsia="Times New Roman"/>
          <w:szCs w:val="24"/>
        </w:rPr>
      </w:pPr>
      <w:r>
        <w:rPr>
          <w:rFonts w:eastAsia="Times New Roman"/>
          <w:szCs w:val="24"/>
        </w:rPr>
        <w:lastRenderedPageBreak/>
        <w:t>Τα ελληνοτουρκικά σε κρί</w:t>
      </w:r>
      <w:r>
        <w:rPr>
          <w:rFonts w:eastAsia="Times New Roman"/>
          <w:szCs w:val="24"/>
        </w:rPr>
        <w:t xml:space="preserve">σιμη καμπή με την ανικανότητα ΣΥΡΙΖΑ, λέει η Νέα Δημοκρατία. Και η πρόσφατη τοποθέτηση Σαμαρά: «Βρίσκουν και τα κάνουν». </w:t>
      </w:r>
    </w:p>
    <w:p w14:paraId="36950375" w14:textId="77777777" w:rsidR="006648D0" w:rsidRDefault="00CC2A7D">
      <w:pPr>
        <w:spacing w:line="600" w:lineRule="auto"/>
        <w:ind w:firstLine="720"/>
        <w:jc w:val="both"/>
        <w:rPr>
          <w:rFonts w:eastAsia="Times New Roman"/>
          <w:szCs w:val="24"/>
        </w:rPr>
      </w:pPr>
      <w:r>
        <w:rPr>
          <w:rFonts w:eastAsia="Times New Roman"/>
          <w:szCs w:val="24"/>
        </w:rPr>
        <w:t>Να θυμηθούμε: Ποιος ήταν Υπουργός όταν άνοιξε το θέμα της πρώην Γιουγκοσλαβικής Δημοκρατίας της Μακεδονίας; Σε ποια κυβέρνηση; Υπουργό</w:t>
      </w:r>
      <w:r>
        <w:rPr>
          <w:rFonts w:eastAsia="Times New Roman"/>
          <w:szCs w:val="24"/>
        </w:rPr>
        <w:t>ς Εξωτερικών ήταν ο Σαμαράς και η κυβέρνηση ήταν της Νέας Δημοκρατίας. Ποιος έφτιαξε με συγκεκριμένους τρόπους σχέσεις με την Αλβανία; Υπουργός Εξωτερικών ήταν ο Σαμαράς, κυβέρνηση η Νέα Δημοκρατία.</w:t>
      </w:r>
    </w:p>
    <w:p w14:paraId="36950376" w14:textId="77777777" w:rsidR="006648D0" w:rsidRDefault="00CC2A7D">
      <w:pPr>
        <w:spacing w:line="600" w:lineRule="auto"/>
        <w:ind w:firstLine="720"/>
        <w:jc w:val="both"/>
        <w:rPr>
          <w:rFonts w:eastAsia="Times New Roman"/>
          <w:szCs w:val="24"/>
        </w:rPr>
      </w:pPr>
      <w:r>
        <w:rPr>
          <w:rFonts w:eastAsia="Times New Roman"/>
          <w:szCs w:val="24"/>
        </w:rPr>
        <w:t>Και άκουσα χθες μια συνάδελφο από τη Νέα Δημοκρατία να μι</w:t>
      </w:r>
      <w:r>
        <w:rPr>
          <w:rFonts w:eastAsia="Times New Roman"/>
          <w:szCs w:val="24"/>
        </w:rPr>
        <w:t xml:space="preserve">λάει για τις αστοχίες ΣΥΡΙΖΑ για το προσφυγικό, ένα ζήτημα ομολογουμένως πάρα πολύ κρίσιμο, πανευρωπαϊκό και διεθνές, με συγκεκριμένες αιτίες, τις ιμπεριαλιστικές επιθέσεις και μόνο. Χρειαζόμαστε προτάσεις, έχουμε </w:t>
      </w:r>
      <w:r>
        <w:rPr>
          <w:rFonts w:eastAsia="Times New Roman"/>
          <w:szCs w:val="24"/>
        </w:rPr>
        <w:lastRenderedPageBreak/>
        <w:t>ανάγκη προτάσεων. Όμως, θυμάστε -πόσοι ήτα</w:t>
      </w:r>
      <w:r>
        <w:rPr>
          <w:rFonts w:eastAsia="Times New Roman"/>
          <w:szCs w:val="24"/>
        </w:rPr>
        <w:t xml:space="preserve">ν;- τους περίπου </w:t>
      </w:r>
      <w:r>
        <w:rPr>
          <w:rFonts w:eastAsia="Times New Roman"/>
          <w:szCs w:val="24"/>
        </w:rPr>
        <w:t>δεκαπέντε χιλιάδες</w:t>
      </w:r>
      <w:r>
        <w:rPr>
          <w:rFonts w:eastAsia="Times New Roman"/>
          <w:szCs w:val="24"/>
        </w:rPr>
        <w:t xml:space="preserve"> πρόσφυγες στο λιμάνι του Πειραιά και έκτροπα επί θητείας Κώστα Καραμανλή; </w:t>
      </w:r>
    </w:p>
    <w:p w14:paraId="36950377" w14:textId="77777777" w:rsidR="006648D0" w:rsidRDefault="00CC2A7D">
      <w:pPr>
        <w:spacing w:line="600" w:lineRule="auto"/>
        <w:ind w:firstLine="720"/>
        <w:jc w:val="both"/>
        <w:rPr>
          <w:rFonts w:eastAsia="Times New Roman"/>
          <w:szCs w:val="24"/>
        </w:rPr>
      </w:pPr>
      <w:r>
        <w:rPr>
          <w:rFonts w:eastAsia="Times New Roman"/>
          <w:szCs w:val="24"/>
        </w:rPr>
        <w:t>Πρόσφυγες έρχονταν ακόμα και πριν την κρίση, πιο λίγοι ή περισσότεροι. Και, βέβαια, πόσοι μπήκαν στη χώρα το 1990, κάτω από ποιες συνθήκες και με</w:t>
      </w:r>
      <w:r>
        <w:rPr>
          <w:rFonts w:eastAsia="Times New Roman"/>
          <w:szCs w:val="24"/>
        </w:rPr>
        <w:t xml:space="preserve"> ποιες συμφωνίες; Επιπλέον, ποιον Υπουργό Εξωτερικών απέπεμψε ο πατήρ Μητσοτάκης; Θυμάστε τις δηλώσεις; Τον απέπεμψε όχι ως ανίκανο, αλλά ως επικίνδυνο, εάν θυμάμαι καλά. Τότε νομίζω έψαχνε ο πατήρ Μητσοτάκης να βρει κάτι </w:t>
      </w:r>
      <w:r>
        <w:rPr>
          <w:rFonts w:eastAsia="Times New Roman"/>
          <w:szCs w:val="24"/>
          <w:lang w:val="en-US"/>
        </w:rPr>
        <w:t>pay</w:t>
      </w:r>
      <w:r>
        <w:rPr>
          <w:rFonts w:eastAsia="Times New Roman"/>
          <w:szCs w:val="24"/>
        </w:rPr>
        <w:t xml:space="preserve"> </w:t>
      </w:r>
      <w:r>
        <w:rPr>
          <w:rFonts w:eastAsia="Times New Roman"/>
          <w:szCs w:val="24"/>
          <w:lang w:val="en-US"/>
        </w:rPr>
        <w:t>roll</w:t>
      </w:r>
      <w:r>
        <w:rPr>
          <w:rFonts w:eastAsia="Times New Roman"/>
          <w:szCs w:val="24"/>
        </w:rPr>
        <w:t xml:space="preserve"> δημοσιογράφων. Δεν θυμάμα</w:t>
      </w:r>
      <w:r>
        <w:rPr>
          <w:rFonts w:eastAsia="Times New Roman"/>
          <w:szCs w:val="24"/>
        </w:rPr>
        <w:t xml:space="preserve">ι, εάν τα βρήκε. Πόσο αξιόπιστη, ενεργητική και πολυδιάστατη εξωτερική πολιτική είχαμε! Ποιος Υπουργός Εξωτερικών ήταν στην κυβέρνηση Σαμαρά; Τι έκανε και κατά τη διάρκεια της </w:t>
      </w:r>
      <w:r>
        <w:rPr>
          <w:rFonts w:eastAsia="Times New Roman"/>
          <w:szCs w:val="24"/>
        </w:rPr>
        <w:t xml:space="preserve">Ελληνικής </w:t>
      </w:r>
      <w:r>
        <w:rPr>
          <w:rFonts w:eastAsia="Times New Roman"/>
          <w:szCs w:val="24"/>
        </w:rPr>
        <w:t>Προεδρίας; Εγώ το μόνο που θυμάμαι ήταν μια βιασύνη για αναγνώριση, ας</w:t>
      </w:r>
      <w:r>
        <w:rPr>
          <w:rFonts w:eastAsia="Times New Roman"/>
          <w:szCs w:val="24"/>
        </w:rPr>
        <w:t xml:space="preserve"> πούμε, πραγμά</w:t>
      </w:r>
      <w:r>
        <w:rPr>
          <w:rFonts w:eastAsia="Times New Roman"/>
          <w:szCs w:val="24"/>
        </w:rPr>
        <w:lastRenderedPageBreak/>
        <w:t>των στην Ουκρανία. Αλλά ξέρετε κάτι; Όταν κάποιος αναγνωρίζει με ευκολία αλλαγές συνόρων, μετά δεν μπορεί να κάνει κριτική ότι δημιουργούνται ορέξεις.</w:t>
      </w:r>
    </w:p>
    <w:p w14:paraId="36950378" w14:textId="77777777" w:rsidR="006648D0" w:rsidRDefault="00CC2A7D">
      <w:pPr>
        <w:spacing w:line="600" w:lineRule="auto"/>
        <w:ind w:firstLine="720"/>
        <w:jc w:val="both"/>
        <w:rPr>
          <w:rFonts w:eastAsia="Times New Roman"/>
          <w:szCs w:val="24"/>
        </w:rPr>
      </w:pPr>
      <w:r>
        <w:rPr>
          <w:rFonts w:eastAsia="Times New Roman"/>
          <w:szCs w:val="24"/>
        </w:rPr>
        <w:t xml:space="preserve">Σε σχέση με τα ελληνοτουρκικά: Η Τουρκία από το 1974, με την εισβολή στην Κύπρο, επιδιώκει </w:t>
      </w:r>
      <w:r>
        <w:rPr>
          <w:rFonts w:eastAsia="Times New Roman"/>
          <w:szCs w:val="24"/>
        </w:rPr>
        <w:t xml:space="preserve">και δημιουργεί στρατιωτικά τετελεσμένα και τα προετοιμάζει, τα διευκολύνει και τα συντηρεί με διπλωματική δραστηριότητα. Είναι πρόδηλη η ευθύνη της Χούντας των Συνταγματαρχών σε σχέση με την Κύπρο. Σε όλη τη </w:t>
      </w:r>
      <w:r>
        <w:rPr>
          <w:rFonts w:eastAsia="Times New Roman"/>
          <w:szCs w:val="24"/>
        </w:rPr>
        <w:t>Μεταπολίτευση</w:t>
      </w:r>
      <w:r>
        <w:rPr>
          <w:rFonts w:eastAsia="Times New Roman"/>
          <w:szCs w:val="24"/>
        </w:rPr>
        <w:t>, με μία ένταση κυρίως μετά το 1990</w:t>
      </w:r>
      <w:r>
        <w:rPr>
          <w:rFonts w:eastAsia="Times New Roman"/>
          <w:szCs w:val="24"/>
        </w:rPr>
        <w:t>, καταγράφονται παραβιάσεις. Το 1996 δημιουργείται η θεωρία των γκρίζων ζωνών, ευθεία αμφισβήτηση και της Συνθήκης Λωζάνης του 1928 και των Παρισίων το 1947.</w:t>
      </w:r>
    </w:p>
    <w:p w14:paraId="36950379" w14:textId="77777777" w:rsidR="006648D0" w:rsidRDefault="00CC2A7D">
      <w:pPr>
        <w:spacing w:line="600" w:lineRule="auto"/>
        <w:ind w:firstLine="720"/>
        <w:jc w:val="both"/>
        <w:rPr>
          <w:rFonts w:eastAsia="Times New Roman"/>
          <w:szCs w:val="24"/>
        </w:rPr>
      </w:pPr>
      <w:r>
        <w:rPr>
          <w:rFonts w:eastAsia="Times New Roman"/>
          <w:szCs w:val="24"/>
        </w:rPr>
        <w:t xml:space="preserve"> Στα Ίμια ήταν η κορύφωση της τουρκικής προκλητικότητας και του ελληνικού ενδοτισμού. Είναι απαράδ</w:t>
      </w:r>
      <w:r>
        <w:rPr>
          <w:rFonts w:eastAsia="Times New Roman"/>
          <w:szCs w:val="24"/>
        </w:rPr>
        <w:t xml:space="preserve">εκτο Έλληνας Πρωθυπουργός έστω </w:t>
      </w:r>
      <w:r>
        <w:rPr>
          <w:rFonts w:eastAsia="Times New Roman"/>
          <w:szCs w:val="24"/>
        </w:rPr>
        <w:lastRenderedPageBreak/>
        <w:t xml:space="preserve">και ως φήμη να ακούγεται ότι είπε πως τη σημαία των Ιμίων την πήρε ο αέρας και να συνεχίζει την καριέρα του. </w:t>
      </w:r>
    </w:p>
    <w:p w14:paraId="3695037A" w14:textId="77777777" w:rsidR="006648D0" w:rsidRDefault="00CC2A7D">
      <w:pPr>
        <w:spacing w:line="600" w:lineRule="auto"/>
        <w:ind w:firstLine="720"/>
        <w:jc w:val="both"/>
        <w:rPr>
          <w:rFonts w:eastAsia="Times New Roman"/>
          <w:szCs w:val="24"/>
        </w:rPr>
      </w:pPr>
      <w:r>
        <w:rPr>
          <w:rFonts w:eastAsia="Times New Roman"/>
          <w:szCs w:val="24"/>
        </w:rPr>
        <w:t>Δεν λέω τίποτα για το 1983 και την ανακήρυξη του ψευδοκράτους. Θέλω να είμαι δίκαιη. Ήταν η αρχή του ΠΑΣΟΚ και ίσως</w:t>
      </w:r>
      <w:r>
        <w:rPr>
          <w:rFonts w:eastAsia="Times New Roman"/>
          <w:szCs w:val="24"/>
        </w:rPr>
        <w:t xml:space="preserve"> υπήρχε προσπάθεια ψαλιδίσματός του.</w:t>
      </w:r>
    </w:p>
    <w:p w14:paraId="3695037B" w14:textId="77777777" w:rsidR="006648D0" w:rsidRDefault="00CC2A7D">
      <w:pPr>
        <w:spacing w:line="600" w:lineRule="auto"/>
        <w:ind w:firstLine="720"/>
        <w:jc w:val="both"/>
        <w:rPr>
          <w:rFonts w:eastAsia="Times New Roman"/>
          <w:szCs w:val="24"/>
        </w:rPr>
      </w:pPr>
      <w:r>
        <w:rPr>
          <w:rFonts w:eastAsia="Times New Roman"/>
          <w:szCs w:val="24"/>
        </w:rPr>
        <w:t>Ποιος ο ρόλος της Συμφωνίας της Βέρνης το 1976 και της Διακήρυξης της Μαδρίτης το 1987; Πώς επέδρασσαν αυτές στα κυριαρχικά μας δικαιώματα; Σκεφθείτε πώς επέδρασσαν στην ΑΟΖ και πώς επέδρασσαν στα νόμιμα ζωτικά συμφέρον</w:t>
      </w:r>
      <w:r>
        <w:rPr>
          <w:rFonts w:eastAsia="Times New Roman"/>
          <w:szCs w:val="24"/>
        </w:rPr>
        <w:t>τα στο Αιγαίο, τα οποία ποτέ δεν προσδιορίζονται.</w:t>
      </w:r>
    </w:p>
    <w:p w14:paraId="3695037C" w14:textId="77777777" w:rsidR="006648D0" w:rsidRDefault="00CC2A7D">
      <w:pPr>
        <w:spacing w:line="600" w:lineRule="auto"/>
        <w:ind w:firstLine="720"/>
        <w:jc w:val="both"/>
        <w:rPr>
          <w:rFonts w:eastAsia="Times New Roman"/>
          <w:szCs w:val="24"/>
        </w:rPr>
      </w:pPr>
      <w:r>
        <w:rPr>
          <w:rFonts w:eastAsia="Times New Roman"/>
          <w:szCs w:val="24"/>
        </w:rPr>
        <w:t>Γιατί τα αναφέρω όλα αυτά; Πρώτον πρέπει να γνωρίζουμε πώς δημιουργούνται και εξελίσσονται οι εντάσεις, οι διεκδικήσεις. Γιατί πέρα από τη μεγάλη εικόνα, καπιταλισμός-ιμπεριαλισμός, υπάρχουν και οι επιμέρου</w:t>
      </w:r>
      <w:r>
        <w:rPr>
          <w:rFonts w:eastAsia="Times New Roman"/>
          <w:szCs w:val="24"/>
        </w:rPr>
        <w:t xml:space="preserve">ς πολιτικές επιλογές που αποδυναμώνουν και ενισχύουν κάτι. </w:t>
      </w:r>
    </w:p>
    <w:p w14:paraId="3695037D"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Επιπλέον, θέλω να θυμίσω ότι όταν ο λαός ήταν αποφασισμένος και πεπεισμένος για την ανάγκη του αντιιμπεριαλιστικού αγώνα, κάποιοι είπαν ότι το δίλημμα ήταν Καραμανλής ή τανκς. </w:t>
      </w:r>
    </w:p>
    <w:p w14:paraId="3695037E" w14:textId="77777777" w:rsidR="006648D0" w:rsidRDefault="00CC2A7D">
      <w:pPr>
        <w:spacing w:line="600" w:lineRule="auto"/>
        <w:ind w:firstLine="720"/>
        <w:jc w:val="both"/>
        <w:rPr>
          <w:rFonts w:eastAsia="Times New Roman"/>
          <w:szCs w:val="24"/>
        </w:rPr>
      </w:pPr>
      <w:r>
        <w:rPr>
          <w:rFonts w:eastAsia="Times New Roman"/>
          <w:szCs w:val="24"/>
        </w:rPr>
        <w:t>Η πολιτική που άσκη</w:t>
      </w:r>
      <w:r>
        <w:rPr>
          <w:rFonts w:eastAsia="Times New Roman"/>
          <w:szCs w:val="24"/>
        </w:rPr>
        <w:t>σαν οι ελληνικές κυβερνήσεις απέναντι στην Τουρκία ήταν στην καλύτερη περίπτωση να έχουμε την ησυχία μας. Η τουρκική προκλητικότητα δεν είναι καινούρ</w:t>
      </w:r>
      <w:r>
        <w:rPr>
          <w:rFonts w:eastAsia="Times New Roman"/>
          <w:szCs w:val="24"/>
        </w:rPr>
        <w:t>γ</w:t>
      </w:r>
      <w:r>
        <w:rPr>
          <w:rFonts w:eastAsia="Times New Roman"/>
          <w:szCs w:val="24"/>
        </w:rPr>
        <w:t>ια. Ήταν και είναι διαχρονική. Και επομένως και επιπλέον σε μία περιοχή που οι ανακατατάξεις των εδαφών εί</w:t>
      </w:r>
      <w:r>
        <w:rPr>
          <w:rFonts w:eastAsia="Times New Roman"/>
          <w:szCs w:val="24"/>
        </w:rPr>
        <w:t xml:space="preserve">ναι σαν το χρηματιστήριο, χρειάζεται απ’ όλους μας μια άλλη στάση. Εάν αμφισβητείται το </w:t>
      </w:r>
      <w:r>
        <w:rPr>
          <w:rFonts w:eastAsia="Times New Roman"/>
          <w:szCs w:val="24"/>
          <w:lang w:val="en-US"/>
        </w:rPr>
        <w:t>status</w:t>
      </w:r>
      <w:r>
        <w:rPr>
          <w:rFonts w:eastAsia="Times New Roman"/>
          <w:szCs w:val="24"/>
        </w:rPr>
        <w:t xml:space="preserve"> </w:t>
      </w:r>
      <w:r>
        <w:rPr>
          <w:rFonts w:eastAsia="Times New Roman"/>
          <w:szCs w:val="24"/>
          <w:lang w:val="en-US"/>
        </w:rPr>
        <w:t>quo</w:t>
      </w:r>
      <w:r>
        <w:rPr>
          <w:rFonts w:eastAsia="Times New Roman"/>
          <w:szCs w:val="24"/>
        </w:rPr>
        <w:t xml:space="preserve"> στην περιοχή μας, τότε με μαθηματική ακρίβεια κάποτε θα έρθει και η σειρά μας αν μείνουμε αδρανείς.</w:t>
      </w:r>
    </w:p>
    <w:p w14:paraId="3695037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Και θέλω να προσέξουμε το εξής: Η συνθήκη της Λωζάνης δεν</w:t>
      </w:r>
      <w:r>
        <w:rPr>
          <w:rFonts w:eastAsia="Times New Roman" w:cs="Times New Roman"/>
          <w:szCs w:val="24"/>
        </w:rPr>
        <w:t xml:space="preserve"> αμφισβητείται από την Τουρκία μόνο σε σχέση με την Ελλάδα. Παρενέβη στη Συρία και αμφισβήτησε έμπρακτα τη Λωζάνη. Και θέλω αυτό να το θυμόμαστε. </w:t>
      </w:r>
    </w:p>
    <w:p w14:paraId="3695038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Στο Κυπριακό, πάνω απ’ όλα, έχουμε πει ότι είναι ζήτημα εισβολής και κατοχής. Η επίλυση του αποτελεί κορυφαία</w:t>
      </w:r>
      <w:r>
        <w:rPr>
          <w:rFonts w:eastAsia="Times New Roman" w:cs="Times New Roman"/>
          <w:szCs w:val="24"/>
        </w:rPr>
        <w:t xml:space="preserve"> εθνική προτεραιότητα με προφανή σημασία για της ελληνοτουρκικές σχέσεις. Απαιτείται λύση βιώσιμη και με βάση το </w:t>
      </w:r>
      <w:r>
        <w:rPr>
          <w:rFonts w:eastAsia="Times New Roman" w:cs="Times New Roman"/>
          <w:szCs w:val="24"/>
        </w:rPr>
        <w:t>Διεθνές Δίκαιο</w:t>
      </w:r>
      <w:r>
        <w:rPr>
          <w:rFonts w:eastAsia="Times New Roman" w:cs="Times New Roman"/>
          <w:szCs w:val="24"/>
        </w:rPr>
        <w:t xml:space="preserve">. Το πιο σημαντικό είναι να διαφυλαχθεί το δημοκρατικό δικαίωμα του κυπριακού λαού να έχει τον τελικό έλεγχο και την απόφαση για </w:t>
      </w:r>
      <w:r>
        <w:rPr>
          <w:rFonts w:eastAsia="Times New Roman" w:cs="Times New Roman"/>
          <w:szCs w:val="24"/>
        </w:rPr>
        <w:t xml:space="preserve">όλα τα ζητήματα. </w:t>
      </w:r>
    </w:p>
    <w:p w14:paraId="3695038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Θέλω να κάνω κι ένα σχόλιο, σχετικά με την Ευρώπη πολύ σύντομο κι ευχαριστώ εκ των προτέρων για την ανοχή. </w:t>
      </w:r>
    </w:p>
    <w:p w14:paraId="3695038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Η Ευρώπη γύρω από το ζήτημα της ελληνικής οικονομίας φαίνεται να προχωράει με μια κανονικότητα, την ίδια στιγμή που οι αποφάσεις, </w:t>
      </w:r>
      <w:r>
        <w:rPr>
          <w:rFonts w:eastAsia="Times New Roman" w:cs="Times New Roman"/>
          <w:szCs w:val="24"/>
        </w:rPr>
        <w:t xml:space="preserve">προτάσεις για ρύθμιση του χρέους, ακόμα κι αν εμπεριέχουν θετικά σημεία, δεν αρκούν για να βρεθεί σε καλύτερη θέση η οικονομία της χώρας με την κοινωνία όρθια. </w:t>
      </w:r>
    </w:p>
    <w:p w14:paraId="3695038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Το μεγαλύτερο πρόβλημα αυτή τη στιγμή είναι η ίδια η ευρωπαϊκή ιδέα, η οποία δέχεται τη μεγαλύτ</w:t>
      </w:r>
      <w:r>
        <w:rPr>
          <w:rFonts w:eastAsia="Times New Roman" w:cs="Times New Roman"/>
          <w:szCs w:val="24"/>
        </w:rPr>
        <w:t>ερη επίθεση από παλιούς φίλους κι εχθρούς. Σε αυτό το σχέδιο, το μόνο που φαίνεται να επικρατεί είναι το σχέδιο Σόιμπλε, που λέει, ούτε λίγο ούτε πολύ, ότι δορυφοριοποιούμε ακόμα περισσότερο τις οικονομίες τις οποίες συντηρούμε και δείχνουμε κάποια ανοχή σ</w:t>
      </w:r>
      <w:r>
        <w:rPr>
          <w:rFonts w:eastAsia="Times New Roman" w:cs="Times New Roman"/>
          <w:szCs w:val="24"/>
        </w:rPr>
        <w:t>ε δημοκρατικές κατ’ επίφαση μόνο επιλογές με τις απολύτως αναγκαίες και μόνο δόσεις κοινωνικής πολιτικής. Μέσα σε αυτό το πλαίσιο και μέχρι να αποφασίσει η Ευρώπη τι θα κάνει, γίνεται ξεκάθαρο ότι οι λαοί της αντιδρούν συντηρητικά και ολοένα και περισσότερ</w:t>
      </w:r>
      <w:r>
        <w:rPr>
          <w:rFonts w:eastAsia="Times New Roman" w:cs="Times New Roman"/>
          <w:szCs w:val="24"/>
        </w:rPr>
        <w:t xml:space="preserve">ο ευρωσκεπτικιστικά. </w:t>
      </w:r>
    </w:p>
    <w:p w14:paraId="3695038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Πρέπει να προσέξουμε. Η χώρα μας δεν πρέπει να μετατραπεί από πειραματόζωο σε </w:t>
      </w:r>
      <w:r>
        <w:rPr>
          <w:rFonts w:eastAsia="Times New Roman" w:cs="Times New Roman"/>
          <w:szCs w:val="24"/>
        </w:rPr>
        <w:t xml:space="preserve">αριστερό </w:t>
      </w:r>
      <w:r>
        <w:rPr>
          <w:rFonts w:eastAsia="Times New Roman" w:cs="Times New Roman"/>
          <w:szCs w:val="24"/>
        </w:rPr>
        <w:t xml:space="preserve">λαγό. Τι σημαίνει αυτό; Είναι σίγουρο πως υπάρχουν συμφωνίες οικονομικές και πολιτικές εντός Ευρωπαϊκής Ένωσης που πρέπει να τηρηθούν. Είναι σίγουρο ότι ήθελαν να δοκιμάσουν αν </w:t>
      </w:r>
      <w:r>
        <w:rPr>
          <w:rFonts w:eastAsia="Times New Roman" w:cs="Times New Roman"/>
          <w:szCs w:val="24"/>
        </w:rPr>
        <w:lastRenderedPageBreak/>
        <w:t>η Ελλάδα θα άντεχε να υποστεί την εγκόλπωση και την ασφυξία στην αγκαλιά της Ευ</w:t>
      </w:r>
      <w:r>
        <w:rPr>
          <w:rFonts w:eastAsia="Times New Roman" w:cs="Times New Roman"/>
          <w:szCs w:val="24"/>
        </w:rPr>
        <w:t xml:space="preserve">ρωπαϊκής Ένωσης και της Ευρωπαϊκής Κεντρικής Τράπεζας υπό την ηγεσία των πιο συντηρητικών κύκλων. Ήθελαν να δοκιμάσουν αν θα αντέχαμε. </w:t>
      </w:r>
    </w:p>
    <w:p w14:paraId="3695038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Τώρα, που τα σπάνε, θέλουν μια άλλη ελληνική κυβέρνηση να κάνει τον λαγό για ένα νέο όραμα της Ευρωπαϊκής Ένωσης με δόσε</w:t>
      </w:r>
      <w:r>
        <w:rPr>
          <w:rFonts w:eastAsia="Times New Roman" w:cs="Times New Roman"/>
          <w:szCs w:val="24"/>
        </w:rPr>
        <w:t>ις ίσως από Λατινική Αμερική. Δεν πρέπει να το επιτρέψουμε. Πώς; Με ανασυγκρότηση σε όλα τα επίπεδα. Υπάρχει γη που περιμένει παρατημένη στα ετοιμοθάνατα, συνταξιοδοτημένα χωριά και πολίτες, κυρίως νέοι, που δεν χωρούν ή που δεν έχουν σπίτι, που δεν εργάζο</w:t>
      </w:r>
      <w:r>
        <w:rPr>
          <w:rFonts w:eastAsia="Times New Roman" w:cs="Times New Roman"/>
          <w:szCs w:val="24"/>
        </w:rPr>
        <w:t xml:space="preserve">νται ή που απολύθηκαν, που δεν μπορούν να κάνουν άλλο τον καφετζή στα αστικά ή τουριστικά κέντρα. </w:t>
      </w:r>
    </w:p>
    <w:p w14:paraId="36950386"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Ολοκληρώστε, κυρία συνάδελφε. </w:t>
      </w:r>
    </w:p>
    <w:p w14:paraId="36950387"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Ολοκληρώνω, κυρία Πρόεδρε. </w:t>
      </w:r>
    </w:p>
    <w:p w14:paraId="3695038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Μπορούν και πρέπει να βοηθηθούν να ριζώσουν. Μπορούν να ζήσουν με αξιοπρεπή εργασία. Σε αυτό πρέπει να είμαστε τολμηροί. Ας τολμήσουμε να γίνουμε το αντιπαράδειγμα στη φιλελεύθερη Ευρώπη. </w:t>
      </w:r>
    </w:p>
    <w:p w14:paraId="3695038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695038A"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695038B"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ΕΥΟΥΣΑ (Αναστασία Χριστοδουλοπούλου):</w:t>
      </w:r>
      <w:r>
        <w:rPr>
          <w:rFonts w:eastAsia="Times New Roman" w:cs="Times New Roman"/>
          <w:szCs w:val="24"/>
        </w:rPr>
        <w:t xml:space="preserve"> Μπαίνουμε τώρα στον εντέκατο κύκλο των ομιλητών. </w:t>
      </w:r>
    </w:p>
    <w:p w14:paraId="3695038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Τον λόγο έχει η κ. Ελισσάβετ Σκούφα, Βουλευτής του ΣΥΡΙΖΑ. </w:t>
      </w:r>
    </w:p>
    <w:p w14:paraId="3695038D"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 xml:space="preserve">Ευχαριστώ, </w:t>
      </w:r>
      <w:r>
        <w:rPr>
          <w:rFonts w:eastAsia="Times New Roman" w:cs="Times New Roman"/>
          <w:szCs w:val="24"/>
        </w:rPr>
        <w:t xml:space="preserve">κυρία </w:t>
      </w:r>
      <w:r>
        <w:rPr>
          <w:rFonts w:eastAsia="Times New Roman" w:cs="Times New Roman"/>
          <w:szCs w:val="24"/>
        </w:rPr>
        <w:t xml:space="preserve">Πρόεδρε. </w:t>
      </w:r>
    </w:p>
    <w:p w14:paraId="3695038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ο προϋπολογισμός του 2017 είναι κομβικός, κα</w:t>
      </w:r>
      <w:r>
        <w:rPr>
          <w:rFonts w:eastAsia="Times New Roman" w:cs="Times New Roman"/>
          <w:szCs w:val="24"/>
        </w:rPr>
        <w:t xml:space="preserve">θώς μπαίνει σε ψήφιση σε μια χρονιά όπου αναμένεται να γίνουν εμφανείς οι ωφέλειες της προσπάθειας της Κυβέρνησης και των πολιτών και να επιστρέψει η οικονομία σε ρυθμούς ανάπτυξης. Ας μην ξεχνάμε ότι στόχος </w:t>
      </w:r>
      <w:r>
        <w:rPr>
          <w:rFonts w:eastAsia="Times New Roman" w:cs="Times New Roman"/>
          <w:szCs w:val="24"/>
        </w:rPr>
        <w:lastRenderedPageBreak/>
        <w:t xml:space="preserve">της Κυβέρνησης είναι μια ορατή διέξοδος από την </w:t>
      </w:r>
      <w:r>
        <w:rPr>
          <w:rFonts w:eastAsia="Times New Roman" w:cs="Times New Roman"/>
          <w:szCs w:val="24"/>
        </w:rPr>
        <w:t xml:space="preserve">κρίση με την κοινωνία όρθια. </w:t>
      </w:r>
    </w:p>
    <w:p w14:paraId="3695038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Σε ό,τι αφορά τον φετινό προϋπολογισμό, ο πρωταρχικός στόχος στον τομέα της υγείας για το 2017 είναι η συγκράτηση δαπανών και ο πληρέστερος έλεγχός τους. Ο εκσυγχρονισμός, εξορθολογισμός δαπανών στη δημόσια υγεία θα έχει θετικ</w:t>
      </w:r>
      <w:r>
        <w:rPr>
          <w:rFonts w:eastAsia="Times New Roman" w:cs="Times New Roman"/>
          <w:szCs w:val="24"/>
        </w:rPr>
        <w:t xml:space="preserve">ή επίπτωση στα μεγέθη του προϋπολογισμού. </w:t>
      </w:r>
    </w:p>
    <w:p w14:paraId="3695039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Κεντρική παρέμβαση σε αυτήν την προσπάθεια είναι η ίδρυση κεντρικής </w:t>
      </w:r>
      <w:r>
        <w:rPr>
          <w:rFonts w:eastAsia="Times New Roman" w:cs="Times New Roman"/>
          <w:szCs w:val="24"/>
        </w:rPr>
        <w:t xml:space="preserve">αρχής </w:t>
      </w:r>
      <w:r>
        <w:rPr>
          <w:rFonts w:eastAsia="Times New Roman" w:cs="Times New Roman"/>
          <w:szCs w:val="24"/>
        </w:rPr>
        <w:t>για τις προμήθειες στη δημόσια υγεία με την οποία θα υπάρχει πλέον κεντρικός έλεγχος των αναγκών σε υλικό, δυνατότητα κάλυψης αυτών των ανα</w:t>
      </w:r>
      <w:r>
        <w:rPr>
          <w:rFonts w:eastAsia="Times New Roman" w:cs="Times New Roman"/>
          <w:szCs w:val="24"/>
        </w:rPr>
        <w:t xml:space="preserve">γκών, καθώς κι επιτέλους διαφάνεια στο καθεστώς των προμηθειών. </w:t>
      </w:r>
    </w:p>
    <w:p w14:paraId="3695039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Βασική προτεραιότητα επίσης είναι η μείωση των ληξιπρόθεσμων χρεών με στόχο την ενίσχυση αξιοπιστίας του δημοσίου ως συμβαλλόμενου, αλλά και την τόνωση ρευστότητας στην αγορά. Ειδικότερα, προ</w:t>
      </w:r>
      <w:r>
        <w:rPr>
          <w:rFonts w:eastAsia="Times New Roman" w:cs="Times New Roman"/>
          <w:szCs w:val="24"/>
        </w:rPr>
        <w:t xml:space="preserve">βλέπεται εξόφληση ληξιπρόθεσμων οφειλών νοσοκομείων ύψους 587 εκατομμυρίων. </w:t>
      </w:r>
    </w:p>
    <w:p w14:paraId="3695039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Ως προς τον επιχειρησιακό σχεδιασμό, διατηρούνται σταθερές οι άμεσες επιχορηγήσεις σε νοσοκομεία σε σχέση με πέρσι. Γίνεται ειδική πρόβλεψη στον προϋπολογισμό για ενίσχυση των τομ</w:t>
      </w:r>
      <w:r>
        <w:rPr>
          <w:rFonts w:eastAsia="Times New Roman" w:cs="Times New Roman"/>
          <w:szCs w:val="24"/>
        </w:rPr>
        <w:t xml:space="preserve">έων υγείας, κοινωνικής προστασίας, παιδείας ύψους 300 εκατομμυρίων. </w:t>
      </w:r>
    </w:p>
    <w:p w14:paraId="3695039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περιέχει, επίσης, αύξηση ποσών από το </w:t>
      </w:r>
      <w:r>
        <w:rPr>
          <w:rFonts w:eastAsia="Times New Roman" w:cs="Times New Roman"/>
          <w:szCs w:val="24"/>
        </w:rPr>
        <w:t xml:space="preserve">Πρόγραμμα Δημοσίων Επενδύσεων </w:t>
      </w:r>
      <w:r>
        <w:rPr>
          <w:rFonts w:eastAsia="Times New Roman" w:cs="Times New Roman"/>
          <w:szCs w:val="24"/>
        </w:rPr>
        <w:t xml:space="preserve">για το Υπουργείο Υγείας, από τα 26 εκατομμύρια που ήταν το 2016 σε 70 εκατομμύρια το 2017. </w:t>
      </w:r>
    </w:p>
    <w:p w14:paraId="3695039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Αυτές οι δ</w:t>
      </w:r>
      <w:r>
        <w:rPr>
          <w:rFonts w:eastAsia="Times New Roman" w:cs="Times New Roman"/>
          <w:szCs w:val="24"/>
        </w:rPr>
        <w:t xml:space="preserve">απάνες από το </w:t>
      </w:r>
      <w:r>
        <w:rPr>
          <w:rFonts w:eastAsia="Times New Roman" w:cs="Times New Roman"/>
          <w:szCs w:val="24"/>
        </w:rPr>
        <w:t>Πρόγραμμα Δημοσίων Επενδύσεων</w:t>
      </w:r>
      <w:r>
        <w:rPr>
          <w:rFonts w:eastAsia="Times New Roman" w:cs="Times New Roman"/>
          <w:szCs w:val="24"/>
        </w:rPr>
        <w:t xml:space="preserve"> όσον αφορά στα νοσοκομεία θα πάνε σε εξοπλισμό και δομές ψυχικής υγείας </w:t>
      </w:r>
      <w:r>
        <w:rPr>
          <w:rFonts w:eastAsia="Times New Roman" w:cs="Times New Roman"/>
          <w:szCs w:val="24"/>
        </w:rPr>
        <w:lastRenderedPageBreak/>
        <w:t>κυρίως, ενώ θα δοθεί έμφαση γενικότερα στις δαπάνες για δομές ψυχικής υγείας, καταπολέμηση ναρκωτικών, θωράκιση της δημόσιας υγείας και αντι</w:t>
      </w:r>
      <w:r>
        <w:rPr>
          <w:rFonts w:eastAsia="Times New Roman" w:cs="Times New Roman"/>
          <w:szCs w:val="24"/>
        </w:rPr>
        <w:t xml:space="preserve">μετώπιση έκτακτων υγειονομικών καταστάσεων. </w:t>
      </w:r>
    </w:p>
    <w:p w14:paraId="3695039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Προς αυτή</w:t>
      </w:r>
      <w:r>
        <w:rPr>
          <w:rFonts w:eastAsia="Times New Roman" w:cs="Times New Roman"/>
          <w:szCs w:val="24"/>
        </w:rPr>
        <w:t>ν</w:t>
      </w:r>
      <w:r>
        <w:rPr>
          <w:rFonts w:eastAsia="Times New Roman" w:cs="Times New Roman"/>
          <w:szCs w:val="24"/>
        </w:rPr>
        <w:t xml:space="preserve"> την κατεύθυνση ας θυμηθούμε ότι και το 2016 για πρώτη φορά μετά από έξι μνημονιακά χρόνια ο προϋπολογισμός ήταν αυξημένος κατά 300 εκατομμύρια για τα νοσοκομεία, κατά 500 εκατομμύρια για τον ΕΟΠΥΥ, πο</w:t>
      </w:r>
      <w:r>
        <w:rPr>
          <w:rFonts w:eastAsia="Times New Roman" w:cs="Times New Roman"/>
          <w:szCs w:val="24"/>
        </w:rPr>
        <w:t xml:space="preserve">υ είναι ο άλλος πυλώνας του συστήματος και αυτό μεταφράστηκε φυσικά σε συγκεκριμένες δράσεις που ενίσχυσαν το δημόσιο σύστημα υγείας, το οποίο πέρασε και δυστυχώς ακόμη περνά μεγάλη κρίση. </w:t>
      </w:r>
    </w:p>
    <w:p w14:paraId="3695039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Όσον αφορά λοιπόν το ανθρώπινο δυναμικό, από τον περσινό Οκτώβριο </w:t>
      </w:r>
      <w:r>
        <w:rPr>
          <w:rFonts w:eastAsia="Times New Roman" w:cs="Times New Roman"/>
          <w:szCs w:val="24"/>
        </w:rPr>
        <w:t>μέχρι και σήμερα έχουν προσληφθεί, ανέλαβαν υπηρεσία, είναι στη θέση τους δηλαδή -όχι έχουν προκηρυχθεί θέσεις- χίλιοι τριακόσιοι ογδόντα τρεις επικουρικοί γιατροί, διακόσιοι είκοσι μόνιμοι γιατροί από παλιές προκηρύξεις που είχαν παγώσει</w:t>
      </w:r>
      <w:r>
        <w:rPr>
          <w:rFonts w:eastAsia="Times New Roman" w:cs="Times New Roman"/>
          <w:szCs w:val="24"/>
        </w:rPr>
        <w:t xml:space="preserve"> </w:t>
      </w:r>
      <w:r>
        <w:rPr>
          <w:rFonts w:eastAsia="Times New Roman" w:cs="Times New Roman"/>
          <w:szCs w:val="24"/>
        </w:rPr>
        <w:t>οι προηγούμενες κ</w:t>
      </w:r>
      <w:r>
        <w:rPr>
          <w:rFonts w:eastAsia="Times New Roman" w:cs="Times New Roman"/>
          <w:szCs w:val="24"/>
        </w:rPr>
        <w:t xml:space="preserve">υβερνήσεις και δεν </w:t>
      </w:r>
      <w:r>
        <w:rPr>
          <w:rFonts w:eastAsia="Times New Roman" w:cs="Times New Roman"/>
          <w:szCs w:val="24"/>
        </w:rPr>
        <w:lastRenderedPageBreak/>
        <w:t>διόριζαν, επτακόσιες ενενήντα πέντε θέσεις από την πρώτη προκήρυξη μόνιμου προσωπικού που έγινε τον Οκτώβριο του 2015, έπειτα πάλι από έξι χρόνια καθυστέρησης διαγωνισμού για προσλήψεις, εξήντα δύο γιατροί και διακόσια δεκαπέντε άτομα νο</w:t>
      </w:r>
      <w:r>
        <w:rPr>
          <w:rFonts w:eastAsia="Times New Roman" w:cs="Times New Roman"/>
          <w:szCs w:val="24"/>
        </w:rPr>
        <w:t xml:space="preserve">σηλευτικό προσωπικό για τις </w:t>
      </w:r>
      <w:r>
        <w:rPr>
          <w:rFonts w:eastAsia="Times New Roman" w:cs="Times New Roman"/>
          <w:szCs w:val="24"/>
        </w:rPr>
        <w:t>μονάδες εντατικής θεραπείας</w:t>
      </w:r>
      <w:r>
        <w:rPr>
          <w:rFonts w:eastAsia="Times New Roman" w:cs="Times New Roman"/>
          <w:szCs w:val="24"/>
        </w:rPr>
        <w:t xml:space="preserve"> μέσω του ΚΕΕΛΠΝΟ, τριακόσια άτομα από την προκήρυξη του Μαΐου επικουρικού-λοιπού προσωπικού νοσοκομείων, διακόσια πενήντα άτομα διοικητικοί υπάλληλοι από το ΑΣΕΠ του 1998, εκατόν ογδόντα έξι άτομα στο</w:t>
      </w:r>
      <w:r>
        <w:rPr>
          <w:rFonts w:eastAsia="Times New Roman" w:cs="Times New Roman"/>
          <w:szCs w:val="24"/>
        </w:rPr>
        <w:t xml:space="preserve"> ΕΚΑΒ και εκατόν τριάντα νέες προσλήψεις στο </w:t>
      </w:r>
      <w:r>
        <w:rPr>
          <w:rFonts w:eastAsia="Times New Roman" w:cs="Times New Roman"/>
          <w:szCs w:val="24"/>
        </w:rPr>
        <w:t xml:space="preserve">Νοσοκομείο </w:t>
      </w:r>
      <w:r>
        <w:rPr>
          <w:rFonts w:eastAsia="Times New Roman" w:cs="Times New Roman"/>
          <w:szCs w:val="24"/>
        </w:rPr>
        <w:t xml:space="preserve">της Σαντορίνης. </w:t>
      </w:r>
    </w:p>
    <w:p w14:paraId="3695039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Σε εξέλιξη δε από προκηρύξεις που ήδη έχουν γίνει είναι να διοριστούν τρεις χιλιάδες τριακόσια ογδόντα άτομα, εκ των οποίων εκατό από τις προκηρύξεις 4Κ και 5Κ του Οκτωβρίου του 2015,</w:t>
      </w:r>
      <w:r>
        <w:rPr>
          <w:rFonts w:eastAsia="Times New Roman" w:cs="Times New Roman"/>
          <w:szCs w:val="24"/>
        </w:rPr>
        <w:t xml:space="preserve"> διακόσια πενήντα άτομα επικουρικό προσωπικό, επτακόσια άτομα από το ΑΣΕΠ του 1998, </w:t>
      </w:r>
      <w:r>
        <w:rPr>
          <w:rFonts w:eastAsia="Times New Roman" w:cs="Times New Roman"/>
          <w:szCs w:val="24"/>
        </w:rPr>
        <w:lastRenderedPageBreak/>
        <w:t xml:space="preserve">εξακόσια ενενήντα άτομα μόνιμο προσωπικό από τη δεύτερη </w:t>
      </w:r>
      <w:r>
        <w:rPr>
          <w:rFonts w:eastAsia="Times New Roman" w:cs="Times New Roman"/>
          <w:szCs w:val="24"/>
        </w:rPr>
        <w:t xml:space="preserve">πράξη </w:t>
      </w:r>
      <w:r>
        <w:rPr>
          <w:rFonts w:eastAsia="Times New Roman" w:cs="Times New Roman"/>
          <w:szCs w:val="24"/>
        </w:rPr>
        <w:t xml:space="preserve">Υπουργικού Συμβουλίου των χιλίων πεντακοσίων τριάντα οκτώ, για τα οποία άτομα βγήκαν τα προσωρινά αποτελέσματα, επτακόσιοι εξήντα μόνιμοι γιατροί, ογδόντα γιατροί από παλιές προκηρύξεις, οκτακόσια άτομα μέσω του προγράμματος </w:t>
      </w:r>
      <w:r>
        <w:rPr>
          <w:rFonts w:eastAsia="Times New Roman" w:cs="Times New Roman"/>
          <w:szCs w:val="24"/>
          <w:lang w:val="en-US"/>
        </w:rPr>
        <w:t>AMIF</w:t>
      </w:r>
      <w:r>
        <w:rPr>
          <w:rFonts w:eastAsia="Times New Roman" w:cs="Times New Roman"/>
          <w:szCs w:val="24"/>
        </w:rPr>
        <w:t xml:space="preserve"> για την αντιμετώπιση του π</w:t>
      </w:r>
      <w:r>
        <w:rPr>
          <w:rFonts w:eastAsia="Times New Roman" w:cs="Times New Roman"/>
          <w:szCs w:val="24"/>
        </w:rPr>
        <w:t>ροσφυγικού, για την οποία έχει εξασφαλιστεί ήδη η χρηματοδότηση και έχουν προκηρυχθεί οι θέσεις μέσω του ΚΕΕΛΠΝΟ.</w:t>
      </w:r>
    </w:p>
    <w:p w14:paraId="3695039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Παράλληλα, από νέες προκηρύξεις μέσα στον Δεκέμβρη οκτακόσια σαράντα οκτώ άτομα από τη δεύτερη </w:t>
      </w:r>
      <w:r>
        <w:rPr>
          <w:rFonts w:eastAsia="Times New Roman" w:cs="Times New Roman"/>
          <w:szCs w:val="24"/>
        </w:rPr>
        <w:t xml:space="preserve">πράξη </w:t>
      </w:r>
      <w:r>
        <w:rPr>
          <w:rFonts w:eastAsia="Times New Roman" w:cs="Times New Roman"/>
          <w:szCs w:val="24"/>
        </w:rPr>
        <w:t>Υπουργικού Συμβουλίου των υπολοίπων χιλίω</w:t>
      </w:r>
      <w:r>
        <w:rPr>
          <w:rFonts w:eastAsia="Times New Roman" w:cs="Times New Roman"/>
          <w:szCs w:val="24"/>
        </w:rPr>
        <w:t xml:space="preserve">ν πεντακοσίων τριάντα οκτώ ατόμων, άλλες χίλιες εκατόν σαράντα πέντε θέσεις μόνιμου προσωπικού νοσοκομείου, εκατόν ογδόντα πέντε νοσηλευτές και σαράντα πέντε γιατροί από το υπόλοιπο της προκήρυξης </w:t>
      </w:r>
      <w:r>
        <w:rPr>
          <w:rFonts w:eastAsia="Times New Roman" w:cs="Times New Roman"/>
          <w:szCs w:val="24"/>
        </w:rPr>
        <w:t>μονάδων εντατικής</w:t>
      </w:r>
      <w:r>
        <w:rPr>
          <w:rFonts w:eastAsia="Times New Roman" w:cs="Times New Roman"/>
          <w:szCs w:val="24"/>
        </w:rPr>
        <w:t xml:space="preserve"> </w:t>
      </w:r>
      <w:r>
        <w:rPr>
          <w:rFonts w:eastAsia="Times New Roman" w:cs="Times New Roman"/>
          <w:szCs w:val="24"/>
        </w:rPr>
        <w:t xml:space="preserve">θεραπείας </w:t>
      </w:r>
      <w:r>
        <w:rPr>
          <w:rFonts w:eastAsia="Times New Roman" w:cs="Times New Roman"/>
          <w:szCs w:val="24"/>
        </w:rPr>
        <w:t xml:space="preserve">του ΚΕΕΛΠΝΟ και δύο χιλιάδες </w:t>
      </w:r>
      <w:r>
        <w:rPr>
          <w:rFonts w:eastAsia="Times New Roman" w:cs="Times New Roman"/>
          <w:szCs w:val="24"/>
        </w:rPr>
        <w:lastRenderedPageBreak/>
        <w:t>γι</w:t>
      </w:r>
      <w:r>
        <w:rPr>
          <w:rFonts w:eastAsia="Times New Roman" w:cs="Times New Roman"/>
          <w:szCs w:val="24"/>
        </w:rPr>
        <w:t xml:space="preserve">ατροί τον Γενάρη-Φλεβάρη του 2017, για τους οποίους έχει ήδη εγκριθεί </w:t>
      </w:r>
      <w:r>
        <w:rPr>
          <w:rFonts w:eastAsia="Times New Roman" w:cs="Times New Roman"/>
          <w:szCs w:val="24"/>
        </w:rPr>
        <w:t xml:space="preserve">πράξη </w:t>
      </w:r>
      <w:r>
        <w:rPr>
          <w:rFonts w:eastAsia="Times New Roman" w:cs="Times New Roman"/>
          <w:szCs w:val="24"/>
        </w:rPr>
        <w:t>του Υπουργικού Συμβουλίου.</w:t>
      </w:r>
    </w:p>
    <w:p w14:paraId="3695039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Πρέπει να τονίσουμε δε ότι η Κυβέρνηση προχωρά στην ταχεία υλοποίηση κάλυψης τεσσάρων χιλιάδων θέσεων απασχόλησης στο σύστημα υγείας με δωδεκάμηνες συμβά</w:t>
      </w:r>
      <w:r>
        <w:rPr>
          <w:rFonts w:eastAsia="Times New Roman" w:cs="Times New Roman"/>
          <w:szCs w:val="24"/>
        </w:rPr>
        <w:t xml:space="preserve">σεις, για τις οποίες παρ’ ότι ο αρχικός σχεδιασμός για τη χρηματοδότηση χάθηκε μετά την ακύρωση του διαγωνισμού για τις τηλεοπτικές άδειες, αυτός καλύφθηκε με ανακατανομή εθνικών πόρων και από το ταμειακό διαθέσιμο του ΟΑΕΔ. </w:t>
      </w:r>
    </w:p>
    <w:p w14:paraId="3695039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 συνολικό κόστος του προγράμ</w:t>
      </w:r>
      <w:r>
        <w:rPr>
          <w:rFonts w:eastAsia="Times New Roman" w:cs="Times New Roman"/>
          <w:szCs w:val="24"/>
        </w:rPr>
        <w:t>ματος φτάνει τα 65 εκατομμύρια για δύο χιλιάδες οκτακόσιες θέσεις νοσηλευτικού προσωπικού και χίλ</w:t>
      </w:r>
      <w:r>
        <w:rPr>
          <w:rFonts w:eastAsia="Times New Roman" w:cs="Times New Roman"/>
          <w:szCs w:val="24"/>
        </w:rPr>
        <w:t>ι</w:t>
      </w:r>
      <w:r>
        <w:rPr>
          <w:rFonts w:eastAsia="Times New Roman" w:cs="Times New Roman"/>
          <w:szCs w:val="24"/>
        </w:rPr>
        <w:t>ες διακόσιες θέσεις σε άλλες κατηγορίες εργαζομένων στα δημόσια νοσοκομεία. Η σχετική ΚΥΑ δημοσιεύτηκε την περασμένη Παρασκευή και η προκήρυξη θα βγει στον αέ</w:t>
      </w:r>
      <w:r>
        <w:rPr>
          <w:rFonts w:eastAsia="Times New Roman" w:cs="Times New Roman"/>
          <w:szCs w:val="24"/>
        </w:rPr>
        <w:t xml:space="preserve">ρα στις 12 Δεκεμβρίου. </w:t>
      </w:r>
    </w:p>
    <w:p w14:paraId="3695039B" w14:textId="77777777" w:rsidR="006648D0" w:rsidRDefault="00CC2A7D">
      <w:pPr>
        <w:tabs>
          <w:tab w:val="left" w:pos="1138"/>
          <w:tab w:val="left" w:pos="1565"/>
          <w:tab w:val="left" w:pos="2965"/>
          <w:tab w:val="center" w:pos="4753"/>
        </w:tabs>
        <w:spacing w:line="600" w:lineRule="auto"/>
        <w:jc w:val="both"/>
        <w:rPr>
          <w:rFonts w:eastAsia="Times New Roman" w:cs="Times New Roman"/>
          <w:szCs w:val="24"/>
        </w:rPr>
      </w:pPr>
      <w:r>
        <w:rPr>
          <w:rFonts w:eastAsia="Times New Roman" w:cs="Times New Roman"/>
          <w:szCs w:val="24"/>
        </w:rPr>
        <w:lastRenderedPageBreak/>
        <w:t xml:space="preserve">Είναι σημαντικό να αναφερθεί ότι είναι η πρώτη φορά που ο ΟΑΕΔ βγάζει τέτοιο πρόγραμμα απασχόλησης ανέργων με πλήρεις αμοιβές, βασικό μισθό, νοσοκομειακό επίδομα και κυκλικό ωράριο. </w:t>
      </w:r>
    </w:p>
    <w:p w14:paraId="3695039C"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Σε όλα τα παραπάνω προστίθεται η μεγάλη τομή της πρωτοβάθμιας υγείας με χρηματοδότηση 140 εκατομμυρίων ευρώ από το ΕΣΠΑ από τον Ιανουάριο που επέτρεψε αντί πιλοτικής εφαρμογής, τελικά να προωθούνται διακόσιες εβδομήντα μονάδες υγείας σε εξήντα πέντε πόλεις</w:t>
      </w:r>
      <w:r>
        <w:rPr>
          <w:rFonts w:eastAsia="Times New Roman" w:cs="Times New Roman"/>
          <w:szCs w:val="24"/>
        </w:rPr>
        <w:t xml:space="preserve">, για τις οποίες προβλέπονται και νέες προσλήψεις. </w:t>
      </w:r>
    </w:p>
    <w:p w14:paraId="3695039D"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Καθίσταται, λοιπόν, σαφής και πλήρως στοιχειοθετημένη η βούληση της Κυβέρνησης, την οποία υλοποιεί η ηγεσία του Υπουργείου Υγείας για την ενίσχυση του δημόσιου συστήματος υγείας, ώστε οι πολίτες της χώρας</w:t>
      </w:r>
      <w:r>
        <w:rPr>
          <w:rFonts w:eastAsia="Times New Roman" w:cs="Times New Roman"/>
          <w:szCs w:val="24"/>
        </w:rPr>
        <w:t xml:space="preserve"> να απολαμβάνουν τις υπηρεσίες του.</w:t>
      </w:r>
    </w:p>
    <w:p w14:paraId="3695039E"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Εμείς, κυρίες και κύριοι, προχωρούμε στην άσκηση της πολιτικής με συγκεκριμένες πράξεις και όχι με λόγια.</w:t>
      </w:r>
    </w:p>
    <w:p w14:paraId="3695039F"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369503A0" w14:textId="77777777" w:rsidR="006648D0" w:rsidRDefault="00CC2A7D">
      <w:pPr>
        <w:spacing w:line="600" w:lineRule="auto"/>
        <w:ind w:firstLine="720"/>
        <w:jc w:val="center"/>
        <w:rPr>
          <w:rFonts w:eastAsia="Times New Roman"/>
          <w:bCs/>
        </w:rPr>
      </w:pPr>
      <w:r>
        <w:rPr>
          <w:rFonts w:eastAsia="Times New Roman"/>
          <w:bCs/>
        </w:rPr>
        <w:t>(Χειροκροτήματα από την πτέρυγα του ΣΥΡΙΖΑ)</w:t>
      </w:r>
    </w:p>
    <w:p w14:paraId="369503A1"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w:t>
      </w:r>
      <w:r>
        <w:rPr>
          <w:rFonts w:eastAsia="Times New Roman" w:cs="Times New Roman"/>
          <w:szCs w:val="24"/>
        </w:rPr>
        <w:t>κύριοι συνάδελφοι, θέλω να σας ενημερώσω ότι ο Πρωθυπουργός έκανε κάποιο διάγγελμα με το οποίο ανακοίνωσε τη διανομή του πλεονάσματος στους χαμηλοσυνταξιούχους, καθώς και την αναστολή του ΦΠΑ στα νησιά τα οποία πλήττονται από το προσφυγικό, καλύπτοντας έτσ</w:t>
      </w:r>
      <w:r>
        <w:rPr>
          <w:rFonts w:eastAsia="Times New Roman" w:cs="Times New Roman"/>
          <w:szCs w:val="24"/>
        </w:rPr>
        <w:t xml:space="preserve">ι –απ’ ό,τι διαβάζω εδώ- όλο το πλεόνασμα του 2016, το οποίο είχε κερδίσει ο </w:t>
      </w:r>
      <w:r>
        <w:rPr>
          <w:rFonts w:eastAsia="Times New Roman" w:cs="Times New Roman"/>
          <w:szCs w:val="24"/>
        </w:rPr>
        <w:t xml:space="preserve">προϋπολογισμός </w:t>
      </w:r>
      <w:r>
        <w:rPr>
          <w:rFonts w:eastAsia="Times New Roman" w:cs="Times New Roman"/>
          <w:szCs w:val="24"/>
        </w:rPr>
        <w:t xml:space="preserve">του 2016. </w:t>
      </w:r>
    </w:p>
    <w:p w14:paraId="369503A2"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Κυρία Πρόεδρε, μπορώ να έχω τον λόγο για μισό λεπτό;</w:t>
      </w:r>
    </w:p>
    <w:p w14:paraId="369503A3"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Θέλετε κάτι, κύριε Δένδια; </w:t>
      </w:r>
    </w:p>
    <w:p w14:paraId="369503A4"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Ορίστε έχε</w:t>
      </w:r>
      <w:r>
        <w:rPr>
          <w:rFonts w:eastAsia="Times New Roman" w:cs="Times New Roman"/>
          <w:szCs w:val="24"/>
        </w:rPr>
        <w:t>τε τον λόγο.</w:t>
      </w:r>
    </w:p>
    <w:p w14:paraId="369503A5"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ΝΙΚΟΛΑΟΣ ΔΕΝΔΙΑΣ:</w:t>
      </w:r>
      <w:r>
        <w:rPr>
          <w:rFonts w:eastAsia="Times New Roman" w:cs="Times New Roman"/>
          <w:szCs w:val="24"/>
        </w:rPr>
        <w:t xml:space="preserve"> Ναι, κυρία Πρόεδρε, για την τάξη του πράγματος και σας ευχαριστώ.</w:t>
      </w:r>
    </w:p>
    <w:p w14:paraId="369503A6"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Απλώς θέλω να σχολιάσω το εξής: Είναι περίπου ασύνηθες –γιατί και εγώ </w:t>
      </w:r>
      <w:r>
        <w:rPr>
          <w:rFonts w:eastAsia="Times New Roman" w:cs="Times New Roman"/>
          <w:szCs w:val="24"/>
        </w:rPr>
        <w:t>πληροφο</w:t>
      </w:r>
      <w:r>
        <w:rPr>
          <w:rFonts w:eastAsia="Times New Roman" w:cs="Times New Roman"/>
          <w:szCs w:val="24"/>
        </w:rPr>
        <w:t xml:space="preserve">ρήθηκα </w:t>
      </w:r>
      <w:r>
        <w:rPr>
          <w:rFonts w:eastAsia="Times New Roman" w:cs="Times New Roman"/>
          <w:szCs w:val="24"/>
        </w:rPr>
        <w:t>το περιεχόμενο του διαγγέλματος του Πρωθυπουργού από την κυρία συνάδελφο εν</w:t>
      </w:r>
      <w:r>
        <w:rPr>
          <w:rFonts w:eastAsia="Times New Roman" w:cs="Times New Roman"/>
          <w:szCs w:val="24"/>
        </w:rPr>
        <w:t xml:space="preserve">τός της Αιθούσης της Βουλής- είναι περίπου περίεργο, συνεδριάζοντος του Κοινοβουλίου επί του </w:t>
      </w:r>
      <w:r>
        <w:rPr>
          <w:rFonts w:eastAsia="Times New Roman" w:cs="Times New Roman"/>
          <w:szCs w:val="24"/>
        </w:rPr>
        <w:t>προϋπολογισμού</w:t>
      </w:r>
      <w:r>
        <w:rPr>
          <w:rFonts w:eastAsia="Times New Roman" w:cs="Times New Roman"/>
          <w:szCs w:val="24"/>
        </w:rPr>
        <w:t>, ο Πρωθυπουργός της χώρας να μην επιλέγει το Βήμα του Κοινοβουλίου για να ανακοινώσει κάτι που αφορά κατ’ ουσίαν και την οικονομία και τον προϋπολογ</w:t>
      </w:r>
      <w:r>
        <w:rPr>
          <w:rFonts w:eastAsia="Times New Roman" w:cs="Times New Roman"/>
          <w:szCs w:val="24"/>
        </w:rPr>
        <w:t>ισμό, αλλά να επιλέγει τις τηλεοράσεις.</w:t>
      </w:r>
    </w:p>
    <w:p w14:paraId="369503A7"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Φοβάμαι ότι δεν τιμά αυτό το Κοινοβούλιο, φαντάζομαι ότι θα μας τα πει βέβαια το Σάββατο. Φαντάζομαι ότι οι Βουλευτές θα πρέπει να το μάθουν μετά από τους υπόλοιπους Έλληνες!</w:t>
      </w:r>
    </w:p>
    <w:p w14:paraId="369503A8"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w:t>
      </w:r>
      <w:r>
        <w:rPr>
          <w:rFonts w:eastAsia="Times New Roman" w:cs="Times New Roman"/>
          <w:szCs w:val="24"/>
        </w:rPr>
        <w:t xml:space="preserve"> Μπορεί να είναι και τεχνικό, κύριε Δένδια, να πρέπει να γίνει πολύ γρήγορα. </w:t>
      </w:r>
    </w:p>
    <w:p w14:paraId="369503A9"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ΝΙΚΟΛΑΟΣ ΔΕΝΔΙΑΣ:</w:t>
      </w:r>
      <w:r>
        <w:rPr>
          <w:rFonts w:eastAsia="Times New Roman" w:cs="Times New Roman"/>
          <w:szCs w:val="24"/>
        </w:rPr>
        <w:t xml:space="preserve"> Δεν είναι τεχνικό, κυρία Πρόεδρε, δεν πειράζει, δεν θέλω να σας χαλάσω το χατίρι. </w:t>
      </w:r>
    </w:p>
    <w:p w14:paraId="369503AA"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Κυρία Πρόεδρε, πρέπει να πούμε κάτι. </w:t>
      </w:r>
    </w:p>
    <w:p w14:paraId="369503AB"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(Αναστασία Χριστοδουλοπούλου):</w:t>
      </w:r>
      <w:r>
        <w:rPr>
          <w:rFonts w:eastAsia="Times New Roman" w:cs="Times New Roman"/>
          <w:szCs w:val="24"/>
        </w:rPr>
        <w:t xml:space="preserve"> Μία ενημέρωση έκανα. Το είδα τώρα και είπα να κάνω μία ενημέρωση, μιας και είμαστε αποκλεισμένοι εδώ και δεν μπορούμε να έχουμε …</w:t>
      </w:r>
    </w:p>
    <w:p w14:paraId="369503AC"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Και πολύ καλά κάνατε. </w:t>
      </w:r>
    </w:p>
    <w:p w14:paraId="369503AD"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ξέρω τ</w:t>
      </w:r>
      <w:r>
        <w:rPr>
          <w:rFonts w:eastAsia="Times New Roman" w:cs="Times New Roman"/>
          <w:szCs w:val="24"/>
        </w:rPr>
        <w:t>ίποτα άλλο, αυτά που σας είπα. Δύο μέτρα εξήγγειλε.</w:t>
      </w:r>
    </w:p>
    <w:p w14:paraId="369503AE"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Πρέπει να πούμε κάτι, κυρία Πρόεδρε, έστω και για τριάντα δευτερόλεπτα. </w:t>
      </w:r>
    </w:p>
    <w:p w14:paraId="369503AF"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Θέλετε να πείτε κάτι; Δεν έχω και εγώ περισσότερη πληροφόρηση για να </w:t>
      </w:r>
      <w:r>
        <w:rPr>
          <w:rFonts w:eastAsia="Times New Roman" w:cs="Times New Roman"/>
          <w:szCs w:val="24"/>
        </w:rPr>
        <w:t>ανοίξουμε διάλογο.</w:t>
      </w:r>
    </w:p>
    <w:p w14:paraId="369503B0"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369503B1"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Μας κάνει μεγάλη εντύπωση, κυρία Πρόεδρε, ότι ενώ προβλέπεται μέσα από τον προϋπολογισμό μία μείωση των συντάξεων για το 2017 κατά 1,6 </w:t>
      </w:r>
      <w:r>
        <w:rPr>
          <w:rFonts w:eastAsia="Times New Roman" w:cs="Times New Roman"/>
          <w:szCs w:val="24"/>
        </w:rPr>
        <w:t>δισεκατομμύριο</w:t>
      </w:r>
      <w:r>
        <w:rPr>
          <w:rFonts w:eastAsia="Times New Roman" w:cs="Times New Roman"/>
          <w:szCs w:val="24"/>
        </w:rPr>
        <w:t>, έρχεται σήμερα και κάνει ένα διάγγελμα για 61</w:t>
      </w:r>
      <w:r>
        <w:rPr>
          <w:rFonts w:eastAsia="Times New Roman" w:cs="Times New Roman"/>
          <w:szCs w:val="24"/>
        </w:rPr>
        <w:t xml:space="preserve">7 εκατομμύρια για τους χαμηλοσυνταξιούχους. </w:t>
      </w:r>
    </w:p>
    <w:p w14:paraId="369503B2"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Εν πάση περιπτώσει, εδώ πρόκειται για μία κοροϊδία –να το πούμε έτσι- για τους χαμηλοσυνταξιούχους και θα πρέπει να μας πει τι είναι αυτό που κάνει σήμερα και αν θα αλλάξει αυτά που ο προϋπολογισμός προβλέπει γι</w:t>
      </w:r>
      <w:r>
        <w:rPr>
          <w:rFonts w:eastAsia="Times New Roman" w:cs="Times New Roman"/>
          <w:szCs w:val="24"/>
        </w:rPr>
        <w:t>α τη μείωση των συντάξεων το 2017.</w:t>
      </w:r>
    </w:p>
    <w:p w14:paraId="369503B3"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Νομίζω ότι θα δοθούν εξηγήσεις και από τους αρμόδιους </w:t>
      </w:r>
      <w:r>
        <w:rPr>
          <w:rFonts w:eastAsia="Times New Roman" w:cs="Times New Roman"/>
          <w:szCs w:val="24"/>
        </w:rPr>
        <w:t xml:space="preserve">Υπουργούς </w:t>
      </w:r>
      <w:r>
        <w:rPr>
          <w:rFonts w:eastAsia="Times New Roman" w:cs="Times New Roman"/>
          <w:szCs w:val="24"/>
        </w:rPr>
        <w:t xml:space="preserve">και από τον Πρωθυπουργό και από τους υπόλοιπους αρμόδιους. </w:t>
      </w:r>
    </w:p>
    <w:p w14:paraId="369503B4"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Προς το παρόν νομίζω ότι είναι κάποια μέτρα που θα έπ</w:t>
      </w:r>
      <w:r>
        <w:rPr>
          <w:rFonts w:eastAsia="Times New Roman" w:cs="Times New Roman"/>
          <w:szCs w:val="24"/>
        </w:rPr>
        <w:t>ρεπε να μας χαροποιούν όλους. Δεν νομίζω ότι μπορούμε να κάνουμε περαιτέρω συζήτηση τώρα.</w:t>
      </w:r>
    </w:p>
    <w:p w14:paraId="369503B5"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Τον λόγο έχει ο κ. Καλαφάτης, Βουλευτής της Νέας Δημοκρατίας για επτά λεπτά.</w:t>
      </w:r>
    </w:p>
    <w:p w14:paraId="369503B6"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Κυρίες και κύριοι συνάδελφοι, συζητάμε απόψε έναν προϋπολογισμό που συνιστά ομολογία οπισθοδρόμησης και αυτό δεν αλλάζει με όσα προ ολίγου μας ενημέρωσε η κυρία Πρόεδρος, αναφορικά με τις εξαγγελίες που έχουν έντονο προεκλογικό κλίμα του κυρίου Πρωθυπουργ</w:t>
      </w:r>
      <w:r>
        <w:rPr>
          <w:rFonts w:eastAsia="Times New Roman" w:cs="Times New Roman"/>
          <w:szCs w:val="24"/>
        </w:rPr>
        <w:t xml:space="preserve">ού και οι οποίες εξαγγελίες φυσικά έρχονται σε πλήρη </w:t>
      </w:r>
      <w:r>
        <w:rPr>
          <w:rFonts w:eastAsia="Times New Roman" w:cs="Times New Roman"/>
          <w:szCs w:val="24"/>
        </w:rPr>
        <w:lastRenderedPageBreak/>
        <w:t xml:space="preserve">αντίθεση αναφορικά με όσα αυτήν τη στιγμή συζητάμε μέσα στον προϋπολογισμό. </w:t>
      </w:r>
    </w:p>
    <w:p w14:paraId="369503B7" w14:textId="77777777" w:rsidR="006648D0" w:rsidRDefault="00CC2A7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Αν θέλει να επιβεβαιώσει ο κύριος Πρωθυπουργός ότι είναι ένας μετρ του τακτικισμού, αυτό το </w:t>
      </w:r>
      <w:r>
        <w:rPr>
          <w:rFonts w:eastAsia="Times New Roman" w:cs="Times New Roman"/>
          <w:szCs w:val="24"/>
          <w:lang w:val="en-US"/>
        </w:rPr>
        <w:t>credit</w:t>
      </w:r>
      <w:r>
        <w:rPr>
          <w:rFonts w:eastAsia="Times New Roman" w:cs="Times New Roman"/>
          <w:szCs w:val="24"/>
        </w:rPr>
        <w:t xml:space="preserve"> μπορούμε να του το πιστώσου</w:t>
      </w:r>
      <w:r>
        <w:rPr>
          <w:rFonts w:eastAsia="Times New Roman" w:cs="Times New Roman"/>
          <w:szCs w:val="24"/>
        </w:rPr>
        <w:t>με.</w:t>
      </w:r>
      <w:r w:rsidRPr="00442A37" w:rsidDel="007D56DB">
        <w:rPr>
          <w:rFonts w:eastAsia="Times New Roman" w:cs="Times New Roman"/>
          <w:szCs w:val="24"/>
        </w:rPr>
        <w:t xml:space="preserve"> </w:t>
      </w:r>
    </w:p>
    <w:p w14:paraId="369503B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 ζητούμενο είναι όταν έχεις την ευθύνη ως Πρωθυπουργός της χώρας να τρέξεις τη χώρα και να την οδηγήσεις όσο γίνεται πιο γρήγορα με σταθερά και υπεύθυνα βήματα έξω από την κρίση, σίγουρα αυτή η λογική και αυτή η τακτική, την οποία έχει επιλέξει ο κύ</w:t>
      </w:r>
      <w:r>
        <w:rPr>
          <w:rFonts w:eastAsia="Times New Roman" w:cs="Times New Roman"/>
          <w:szCs w:val="24"/>
        </w:rPr>
        <w:t>ριος Πρωθυπουργός, δεν οδηγεί σε αυτόν τον δρόμο, οδηγεί σε μια εντελώς αντίθετη κατεύθυνση, που στιγματίζεται, βεβαίως, και από ανευθυνότητα και από, αν θέλετε, πλήρη τακτικισμό, κάτι, το οποίο δεν βοηθάει καθόλου τη χώρα.</w:t>
      </w:r>
    </w:p>
    <w:p w14:paraId="369503B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Σε σχέση με τον </w:t>
      </w:r>
      <w:r>
        <w:rPr>
          <w:rFonts w:eastAsia="Times New Roman" w:cs="Times New Roman"/>
          <w:szCs w:val="24"/>
        </w:rPr>
        <w:t>προϋπολογισμό</w:t>
      </w:r>
      <w:r>
        <w:rPr>
          <w:rFonts w:eastAsia="Times New Roman" w:cs="Times New Roman"/>
          <w:szCs w:val="24"/>
        </w:rPr>
        <w:t>, κ</w:t>
      </w:r>
      <w:r>
        <w:rPr>
          <w:rFonts w:eastAsia="Times New Roman" w:cs="Times New Roman"/>
          <w:szCs w:val="24"/>
        </w:rPr>
        <w:t>ατ</w:t>
      </w:r>
      <w:r>
        <w:rPr>
          <w:rFonts w:eastAsia="Times New Roman" w:cs="Times New Roman"/>
          <w:szCs w:val="24"/>
        </w:rPr>
        <w:t>’ αρχάς</w:t>
      </w:r>
      <w:r>
        <w:rPr>
          <w:rFonts w:eastAsia="Times New Roman" w:cs="Times New Roman"/>
          <w:szCs w:val="24"/>
        </w:rPr>
        <w:t xml:space="preserve">, κυρίες και κύριοι συνάδελφοι, τα στοιχεία, που περιλαμβάνει αναφορικά με την ανάπτυξη στην </w:t>
      </w:r>
      <w:r>
        <w:rPr>
          <w:rFonts w:eastAsia="Times New Roman" w:cs="Times New Roman"/>
          <w:szCs w:val="24"/>
        </w:rPr>
        <w:lastRenderedPageBreak/>
        <w:t xml:space="preserve">Ευρώπη, συγκρινόμενα με τα δικά μας, καταδεικνύουν πόσο πίσω μείναμε στα δύο χρόνια της πρώτης φοράς </w:t>
      </w:r>
      <w:r>
        <w:rPr>
          <w:rFonts w:eastAsia="Times New Roman" w:cs="Times New Roman"/>
          <w:szCs w:val="24"/>
        </w:rPr>
        <w:t>αριστερά</w:t>
      </w:r>
      <w:r>
        <w:rPr>
          <w:rFonts w:eastAsia="Times New Roman" w:cs="Times New Roman"/>
          <w:szCs w:val="24"/>
        </w:rPr>
        <w:t xml:space="preserve">. </w:t>
      </w:r>
    </w:p>
    <w:p w14:paraId="369503B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Στο τέλος του 2014 είχαμε φτάσει να έχουμε</w:t>
      </w:r>
      <w:r>
        <w:rPr>
          <w:rFonts w:eastAsia="Times New Roman" w:cs="Times New Roman"/>
          <w:szCs w:val="24"/>
        </w:rPr>
        <w:t xml:space="preserve"> τον υψηλότερο ρυθμό ανάπτυξης σε μια Ευρώπη που μόλις ξεπερνούσε τους υφεσιακούς δείκτες. Το αναγνωρίζει αυτό και η σημερινή Κυβέρνηση στο κείμενο του </w:t>
      </w:r>
      <w:r>
        <w:rPr>
          <w:rFonts w:eastAsia="Times New Roman" w:cs="Times New Roman"/>
          <w:szCs w:val="24"/>
        </w:rPr>
        <w:t xml:space="preserve">προϋπολογισμού </w:t>
      </w:r>
      <w:r>
        <w:rPr>
          <w:rFonts w:eastAsia="Times New Roman" w:cs="Times New Roman"/>
          <w:szCs w:val="24"/>
        </w:rPr>
        <w:t>που συζητάμε. Μάλιστα σε μια χρονιά που το ΑΕΠ της Ευρωζώνης σημείωνε αύξηση 1,1%, η Ελλά</w:t>
      </w:r>
      <w:r>
        <w:rPr>
          <w:rFonts w:eastAsia="Times New Roman" w:cs="Times New Roman"/>
          <w:szCs w:val="24"/>
        </w:rPr>
        <w:t>δα έκλεινε το έτος, κινούμενη πάνω από το μισό. Άγγιξε στο τελευταίο τρίμηνο του 2014 ρυθμό ανάπτυξης 1,7, που τότε ήταν ο υψηλότερος στην Ευρωζώνη. Σήμερα, δύο χρόνια μετά, η Ευρωζώνη αναμένεται να κλείσει το 2016 με 1,7 ανάπτυξη του ΑΕΠ. Η Ελλάδα, αντίστ</w:t>
      </w:r>
      <w:r>
        <w:rPr>
          <w:rFonts w:eastAsia="Times New Roman" w:cs="Times New Roman"/>
          <w:szCs w:val="24"/>
        </w:rPr>
        <w:t>οιχα και σύμφωνα με αισιόδοξες εκτιμήσεις, θα κλείσει το</w:t>
      </w:r>
      <w:r>
        <w:rPr>
          <w:rFonts w:eastAsia="Times New Roman" w:cs="Times New Roman"/>
          <w:szCs w:val="24"/>
        </w:rPr>
        <w:t>ν</w:t>
      </w:r>
      <w:r>
        <w:rPr>
          <w:rFonts w:eastAsia="Times New Roman" w:cs="Times New Roman"/>
          <w:szCs w:val="24"/>
        </w:rPr>
        <w:t xml:space="preserve"> χρόνο με αρνητικό πρόσημο 0,3%.</w:t>
      </w:r>
    </w:p>
    <w:p w14:paraId="369503B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Όσο και αν προσπαθούν οι συνάδελφοι της συγκυβέρνησης ΣΥΡΙΖΑ-ΑΝΕΛ να ωραιοποιήσουν αυτό το γεγονός, η πραγματικότητα δεν αλλάζει. </w:t>
      </w:r>
      <w:r>
        <w:rPr>
          <w:rFonts w:eastAsia="Times New Roman" w:cs="Times New Roman"/>
          <w:szCs w:val="24"/>
        </w:rPr>
        <w:lastRenderedPageBreak/>
        <w:t xml:space="preserve">Μας πήγαν πίσω και πολύ φοβάμαι πως όσο συνεχίζονται οι πολιτικές, που προμηνύει ο </w:t>
      </w:r>
      <w:r>
        <w:rPr>
          <w:rFonts w:eastAsia="Times New Roman" w:cs="Times New Roman"/>
          <w:szCs w:val="24"/>
        </w:rPr>
        <w:t xml:space="preserve">προϋπολογισμός </w:t>
      </w:r>
      <w:r>
        <w:rPr>
          <w:rFonts w:eastAsia="Times New Roman" w:cs="Times New Roman"/>
          <w:szCs w:val="24"/>
        </w:rPr>
        <w:t xml:space="preserve">του 2017, θα συνεχίζουμε να χάνουμε χρόνο, διότι μόνο ουτοπική μπορεί να χαρακτηριστεί η εκτίμηση του </w:t>
      </w:r>
      <w:r>
        <w:rPr>
          <w:rFonts w:eastAsia="Times New Roman" w:cs="Times New Roman"/>
          <w:szCs w:val="24"/>
        </w:rPr>
        <w:t xml:space="preserve">προϋπολογισμού </w:t>
      </w:r>
      <w:r>
        <w:rPr>
          <w:rFonts w:eastAsia="Times New Roman" w:cs="Times New Roman"/>
          <w:szCs w:val="24"/>
        </w:rPr>
        <w:t xml:space="preserve">για εκτίναξη της ανάπτυξης από -0,3% στο </w:t>
      </w:r>
      <w:r>
        <w:rPr>
          <w:rFonts w:eastAsia="Times New Roman" w:cs="Times New Roman"/>
          <w:szCs w:val="24"/>
        </w:rPr>
        <w:t xml:space="preserve">+2,7% στη διάρκεια ενός φορολογικού αρμαγεδώνα για νοικοκυριά και επιχειρήσεις. </w:t>
      </w:r>
    </w:p>
    <w:p w14:paraId="369503B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Η μείωση εισοδημάτων, η υποχώρηση και περαιτέρω υπονόμευση της επιχειρηματικότητας, τα αντικίνητρα, που συναντά κάθε επενδυτική προσπάθεια, δεν είναι συστατικά αναπτυξιακής συ</w:t>
      </w:r>
      <w:r>
        <w:rPr>
          <w:rFonts w:eastAsia="Times New Roman" w:cs="Times New Roman"/>
          <w:szCs w:val="24"/>
        </w:rPr>
        <w:t xml:space="preserve">νταγής. </w:t>
      </w:r>
    </w:p>
    <w:p w14:paraId="369503B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Δεν θα επεκταθώ στις λεπτομέρειες του φορολογικού κρεσέντο και της εισοδηματικής ισοπέδωσης, που συνεπάγεται ο </w:t>
      </w:r>
      <w:r>
        <w:rPr>
          <w:rFonts w:eastAsia="Times New Roman" w:cs="Times New Roman"/>
          <w:szCs w:val="24"/>
        </w:rPr>
        <w:t>προϋπολογισμός</w:t>
      </w:r>
      <w:r>
        <w:rPr>
          <w:rFonts w:eastAsia="Times New Roman" w:cs="Times New Roman"/>
          <w:szCs w:val="24"/>
        </w:rPr>
        <w:t xml:space="preserve">. Όμως, θα σταθώ σε κάποιες πτυχές των αναπτυξιακών ευχολογίων, που περιλαμβάνει ο </w:t>
      </w:r>
      <w:r>
        <w:rPr>
          <w:rFonts w:eastAsia="Times New Roman" w:cs="Times New Roman"/>
          <w:szCs w:val="24"/>
        </w:rPr>
        <w:t>προϋπολογισμός</w:t>
      </w:r>
      <w:r>
        <w:rPr>
          <w:rFonts w:eastAsia="Times New Roman" w:cs="Times New Roman"/>
          <w:szCs w:val="24"/>
        </w:rPr>
        <w:t>, διότι, κυρίες και κύριο</w:t>
      </w:r>
      <w:r>
        <w:rPr>
          <w:rFonts w:eastAsia="Times New Roman" w:cs="Times New Roman"/>
          <w:szCs w:val="24"/>
        </w:rPr>
        <w:t>ι συνάδελφοι, περί ευχολογίων πρόκειται και όχι περί συγκροτημένων και συνειδητά δρομο</w:t>
      </w:r>
      <w:r>
        <w:rPr>
          <w:rFonts w:eastAsia="Times New Roman" w:cs="Times New Roman"/>
          <w:szCs w:val="24"/>
        </w:rPr>
        <w:lastRenderedPageBreak/>
        <w:t>λογημένων πολιτικών δράσεων. Το βεβαιώνουν αυτό τα μέχρι σήμερα πεπραγμένα, που δεν επιτρέπουν αισιοδοξία, ούτε για τις προθέσεις αλλά ούτε και για την ικανότητα της Κυβέ</w:t>
      </w:r>
      <w:r>
        <w:rPr>
          <w:rFonts w:eastAsia="Times New Roman" w:cs="Times New Roman"/>
          <w:szCs w:val="24"/>
        </w:rPr>
        <w:t>ρνησης να επιτύχει τους στόχους, που η ίδια παραθέτει.</w:t>
      </w:r>
    </w:p>
    <w:p w14:paraId="369503B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Διάβασα τον στόχο για αύξηση επενδύσεων κατά 9,1% και νόμιζα πως πρόκειται για τυπογραφικό λάθος, διότι η μέχρι τώρα πορεία της Κυβέρνησης ωθεί τους επενδυτές σε φυγή, παρά τους προσελκύει. </w:t>
      </w:r>
    </w:p>
    <w:p w14:paraId="369503B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Εδώ, κυρίε</w:t>
      </w:r>
      <w:r>
        <w:rPr>
          <w:rFonts w:eastAsia="Times New Roman" w:cs="Times New Roman"/>
          <w:szCs w:val="24"/>
        </w:rPr>
        <w:t xml:space="preserve">ς και κύριοι συνάδελφοι, μια επένδυση στο </w:t>
      </w:r>
      <w:r>
        <w:rPr>
          <w:rFonts w:eastAsia="Times New Roman" w:cs="Times New Roman"/>
          <w:szCs w:val="24"/>
        </w:rPr>
        <w:t xml:space="preserve">λιμάνι </w:t>
      </w:r>
      <w:r>
        <w:rPr>
          <w:rFonts w:eastAsia="Times New Roman" w:cs="Times New Roman"/>
          <w:szCs w:val="24"/>
        </w:rPr>
        <w:t xml:space="preserve">της Θεσσαλονίκης δεν μπορεί ή δεν τολμά να απελευθερώσει έναν χρόνο τώρα. Με συνεχείς αναβολές στις διαδικασίες απομακρύνουν υποψήφιους επενδυτές, δοκιμάζουν την υπομονή εκείνων που απέμειναν και απαξιώνουν </w:t>
      </w:r>
      <w:r>
        <w:rPr>
          <w:rFonts w:eastAsia="Times New Roman" w:cs="Times New Roman"/>
          <w:szCs w:val="24"/>
        </w:rPr>
        <w:t xml:space="preserve">την προοπτική ενός αναπτυξιακού πυλώνα, που εδρεύει μεν στην πόλη, όμως έχει αναφορά στην ευρύτερη ανάπτυξη της </w:t>
      </w:r>
      <w:r>
        <w:rPr>
          <w:rFonts w:eastAsia="Times New Roman" w:cs="Times New Roman"/>
          <w:szCs w:val="24"/>
        </w:rPr>
        <w:t>βόρειας</w:t>
      </w:r>
      <w:r>
        <w:rPr>
          <w:rFonts w:eastAsia="Times New Roman" w:cs="Times New Roman"/>
          <w:szCs w:val="24"/>
        </w:rPr>
        <w:t xml:space="preserve">, και όχι μόνο, Ελλάδας. </w:t>
      </w:r>
    </w:p>
    <w:p w14:paraId="369503C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Αυτό οφείλεται αποκλειστικά σε ιδεοληπτική αποστροφή μιας Κυβέρνησης απέναντι στις αποκρατικοποιήσεις και τις ι</w:t>
      </w:r>
      <w:r>
        <w:rPr>
          <w:rFonts w:eastAsia="Times New Roman" w:cs="Times New Roman"/>
          <w:szCs w:val="24"/>
        </w:rPr>
        <w:t>διωτικές επενδύσεις, σε συνδυασμό με την εν γένει αδυναμία της Κυβέρνησης να διαχειριστεί με επάρκεια τέτοια σημαντικά εγχειρήματα. Και τα ευχολόγια δεν το κρύβουν αυτό, γιατί υπάρχουν τα πεπραγμένα, ή για να είμαι πιο ακριβής, μάλλον τα μη πεπραγμένα, που</w:t>
      </w:r>
      <w:r>
        <w:rPr>
          <w:rFonts w:eastAsia="Times New Roman" w:cs="Times New Roman"/>
          <w:szCs w:val="24"/>
        </w:rPr>
        <w:t xml:space="preserve"> να το πιστοποιούν.</w:t>
      </w:r>
    </w:p>
    <w:p w14:paraId="369503C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πολλά σημεία το κείμενο του </w:t>
      </w:r>
      <w:r>
        <w:rPr>
          <w:rFonts w:eastAsia="Times New Roman" w:cs="Times New Roman"/>
          <w:szCs w:val="24"/>
        </w:rPr>
        <w:t xml:space="preserve">προϋπολογισμού </w:t>
      </w:r>
      <w:r>
        <w:rPr>
          <w:rFonts w:eastAsia="Times New Roman" w:cs="Times New Roman"/>
          <w:szCs w:val="24"/>
        </w:rPr>
        <w:t xml:space="preserve">αποτελεί παράδειγμα ειρωνείας. Οι κυβερνητικοί εταίροι, που θεωρούσαν συμμάχους τον Φάρατζ και τους άλλους αρχιτέκτονες του </w:t>
      </w:r>
      <w:r>
        <w:rPr>
          <w:rFonts w:eastAsia="Times New Roman" w:cs="Times New Roman"/>
          <w:szCs w:val="24"/>
          <w:lang w:val="en-US"/>
        </w:rPr>
        <w:t>Brexit</w:t>
      </w:r>
      <w:r>
        <w:rPr>
          <w:rFonts w:eastAsia="Times New Roman" w:cs="Times New Roman"/>
          <w:szCs w:val="24"/>
        </w:rPr>
        <w:t xml:space="preserve"> στο βρετανικό δημοψήφισμα, επ</w:t>
      </w:r>
      <w:r>
        <w:rPr>
          <w:rFonts w:eastAsia="Times New Roman" w:cs="Times New Roman"/>
          <w:szCs w:val="24"/>
        </w:rPr>
        <w:t xml:space="preserve">ικαλούνται σήμερα την αύξηση της οικονομικής και πολιτικής αβεβαιότητας ως επίπτωση του βρετανικού δημοψηφίσματος στη διαμόρφωση του παγκόσμιου ρυθμού μεγέθυνσης της οικονομίας. Δεν είναι ειρωνεία; </w:t>
      </w:r>
    </w:p>
    <w:p w14:paraId="369503C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Αυτή η Κυβέρνηση, δυστυχώς, είναι μέρος του προβλήματος σ</w:t>
      </w:r>
      <w:r>
        <w:rPr>
          <w:rFonts w:eastAsia="Times New Roman" w:cs="Times New Roman"/>
          <w:szCs w:val="24"/>
        </w:rPr>
        <w:t xml:space="preserve">την Ευρώπη, κύριοι συνάδελφοι, και όχι μέρος της λύσης. Δυστυχώς, στην Ελλάδα πλέον η Κυβέρνηση ΣΥΡΙΖΑ-ΑΝΕΛ είναι το ίδιο το πρόβλημα. Επικαλείται στον </w:t>
      </w:r>
      <w:r>
        <w:rPr>
          <w:rFonts w:eastAsia="Times New Roman" w:cs="Times New Roman"/>
          <w:szCs w:val="24"/>
        </w:rPr>
        <w:t xml:space="preserve">προϋπολογισμό </w:t>
      </w:r>
      <w:r>
        <w:rPr>
          <w:rFonts w:eastAsia="Times New Roman" w:cs="Times New Roman"/>
          <w:szCs w:val="24"/>
        </w:rPr>
        <w:t xml:space="preserve">τη μελλοντική αξιοποίηση των ευρωπαϊκών κονδυλίων με έμφαση στη συμμετοχή της Ελλάδας στο </w:t>
      </w:r>
      <w:r>
        <w:rPr>
          <w:rFonts w:eastAsia="Times New Roman" w:cs="Times New Roman"/>
          <w:szCs w:val="24"/>
        </w:rPr>
        <w:t xml:space="preserve">επενδυτικό σχέδιο για την Ευρώπη και το λεγόμενο «πακέτο Γιούνκερ». </w:t>
      </w:r>
    </w:p>
    <w:p w14:paraId="369503C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Αλήθεια, πώς το εγγυάται αυτό; Όπως το εγγυήθηκε κατά τον πρώτο χρόνο λειτουργίας του </w:t>
      </w:r>
      <w:r>
        <w:rPr>
          <w:rFonts w:eastAsia="Times New Roman" w:cs="Times New Roman"/>
          <w:szCs w:val="24"/>
          <w:lang w:val="en-US"/>
        </w:rPr>
        <w:t>EFSI</w:t>
      </w:r>
      <w:r>
        <w:rPr>
          <w:rFonts w:eastAsia="Times New Roman" w:cs="Times New Roman"/>
          <w:szCs w:val="24"/>
        </w:rPr>
        <w:t>, που αποτελεί τον πυρήνα του επενδυτικού σχεδίου για την Ευρώπη; Να θυμίσω τι αποκάλυψε ο σχετικ</w:t>
      </w:r>
      <w:r>
        <w:rPr>
          <w:rFonts w:eastAsia="Times New Roman" w:cs="Times New Roman"/>
          <w:szCs w:val="24"/>
        </w:rPr>
        <w:t xml:space="preserve">ός απολογισμός που παρουσίασε ο Αντιπρόεδρος της Ευρωπαϊκής Επιτροπής, ο κ. Κατάινεν; Από τα 3,5 δισεκατομμύρια ευρώ που προορίζονται για </w:t>
      </w:r>
      <w:r>
        <w:rPr>
          <w:rFonts w:eastAsia="Times New Roman" w:cs="Times New Roman"/>
          <w:szCs w:val="24"/>
        </w:rPr>
        <w:t>εκατόν σαράντα μία χιλιάδες</w:t>
      </w:r>
      <w:r>
        <w:rPr>
          <w:rFonts w:eastAsia="Times New Roman" w:cs="Times New Roman"/>
          <w:szCs w:val="24"/>
        </w:rPr>
        <w:t xml:space="preserve"> οχτακόσιες</w:t>
      </w:r>
      <w:r>
        <w:rPr>
          <w:rFonts w:eastAsia="Times New Roman" w:cs="Times New Roman"/>
          <w:szCs w:val="24"/>
        </w:rPr>
        <w:t xml:space="preserve"> ευρωπαϊκές μικρομεσαίες επιχειρήσεις, στην Ελλάδα αντιστοιχούν μόλις 4 εκατομμύ</w:t>
      </w:r>
      <w:r>
        <w:rPr>
          <w:rFonts w:eastAsia="Times New Roman" w:cs="Times New Roman"/>
          <w:szCs w:val="24"/>
        </w:rPr>
        <w:t xml:space="preserve">ρια ευρώ για </w:t>
      </w:r>
      <w:r>
        <w:rPr>
          <w:rFonts w:eastAsia="Times New Roman" w:cs="Times New Roman"/>
          <w:szCs w:val="24"/>
        </w:rPr>
        <w:t xml:space="preserve">εκατόν είκοσι μία </w:t>
      </w:r>
      <w:r>
        <w:rPr>
          <w:rFonts w:eastAsia="Times New Roman" w:cs="Times New Roman"/>
          <w:szCs w:val="24"/>
        </w:rPr>
        <w:t xml:space="preserve">επιχειρήσεις. </w:t>
      </w:r>
    </w:p>
    <w:p w14:paraId="369503C4"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Αυτό είπε ο κ. Κατάινεν. Ξέρετε γιατί; Διότι ουδείς ασχολήθηκε εγκαίρως και επιμελώς, προκειμένου το τραπεζικό σύστημα να παίξει τον αναγκαίο μεσολαβητικό ρόλο στην αξιοποίηση του </w:t>
      </w:r>
      <w:r>
        <w:rPr>
          <w:rFonts w:eastAsia="Times New Roman"/>
          <w:szCs w:val="24"/>
          <w:lang w:val="en-US"/>
        </w:rPr>
        <w:t>EFSI</w:t>
      </w:r>
      <w:r>
        <w:rPr>
          <w:rFonts w:eastAsia="Times New Roman"/>
          <w:szCs w:val="24"/>
        </w:rPr>
        <w:t xml:space="preserve"> για την ελληνική επιχειρη</w:t>
      </w:r>
      <w:r>
        <w:rPr>
          <w:rFonts w:eastAsia="Times New Roman"/>
          <w:szCs w:val="24"/>
        </w:rPr>
        <w:t>ματικότητα. Η Κυβέρνηση ήταν απούσα και κάπως έτσι η Ελλάδα χάνει τη μια ευκαιρία μετά την άλλη.</w:t>
      </w:r>
    </w:p>
    <w:p w14:paraId="369503C5" w14:textId="77777777" w:rsidR="006648D0" w:rsidRDefault="00CC2A7D">
      <w:pPr>
        <w:spacing w:line="600" w:lineRule="auto"/>
        <w:ind w:firstLine="720"/>
        <w:jc w:val="both"/>
        <w:rPr>
          <w:rFonts w:eastAsia="Times New Roman"/>
          <w:szCs w:val="24"/>
        </w:rPr>
      </w:pPr>
      <w:r>
        <w:rPr>
          <w:rFonts w:eastAsia="Times New Roman"/>
          <w:szCs w:val="24"/>
        </w:rPr>
        <w:t>Ήταν βλέπετε τέτοια η σπουδή να πειστούν οι Έλληνες ότι η κακιά Ευρώπη έχει μόνο μνημόνια από τα οποία θα μας απαλλάξει ο ΣΥΡΙΖΑ, που αγνοήθηκαν επιδεικτικά όλ</w:t>
      </w:r>
      <w:r>
        <w:rPr>
          <w:rFonts w:eastAsia="Times New Roman"/>
          <w:szCs w:val="24"/>
        </w:rPr>
        <w:t xml:space="preserve">α τα θετικά και διαθέσιμα εργαλεία ανάπτυξης που παρέχει η Ευρώπη. Και το αποκορύφωμα ήταν για την Κυβέρνηση ΣΥΡΙΖΑ-ΑΝΕΛ να παγιώσει μια μνημονιακή σχέση Ελλάδας-Ευρώπης και Διεθνούς Νομισματικού Ταμείου μέχρι το 2060, διότι αυτό έγινε στο πρόσφατο </w:t>
      </w:r>
      <w:r>
        <w:rPr>
          <w:rFonts w:eastAsia="Times New Roman"/>
          <w:szCs w:val="24"/>
          <w:lang w:val="en-US"/>
        </w:rPr>
        <w:t>Eurogro</w:t>
      </w:r>
      <w:r>
        <w:rPr>
          <w:rFonts w:eastAsia="Times New Roman"/>
          <w:szCs w:val="24"/>
          <w:lang w:val="en-US"/>
        </w:rPr>
        <w:t>up</w:t>
      </w:r>
      <w:r>
        <w:rPr>
          <w:rFonts w:eastAsia="Times New Roman"/>
          <w:szCs w:val="24"/>
        </w:rPr>
        <w:t>, όσο κι αν προσπαθούν κάποιοι να το εξωραΐσουν.</w:t>
      </w:r>
    </w:p>
    <w:p w14:paraId="369503C6" w14:textId="77777777" w:rsidR="006648D0" w:rsidRDefault="00CC2A7D">
      <w:pPr>
        <w:spacing w:line="600" w:lineRule="auto"/>
        <w:ind w:firstLine="720"/>
        <w:jc w:val="both"/>
        <w:rPr>
          <w:rFonts w:eastAsia="Times New Roman"/>
          <w:szCs w:val="24"/>
        </w:rPr>
      </w:pPr>
      <w:r>
        <w:rPr>
          <w:rFonts w:eastAsia="Times New Roman"/>
          <w:szCs w:val="24"/>
        </w:rPr>
        <w:lastRenderedPageBreak/>
        <w:t>Ακόμα και στο ΕΣΠΑ η Κυβέρνηση παρουσιάζει μια εικονική πραγματικότητα. Μιλά για ενεργοποίηση προγραμμάτων, ώστε να κρύψει τη δική της απενεργοποίηση. Όλοι ξέρουν πως η ενεργοποίηση δεν σημαίνει απορρόφηση</w:t>
      </w:r>
      <w:r>
        <w:rPr>
          <w:rFonts w:eastAsia="Times New Roman"/>
          <w:szCs w:val="24"/>
        </w:rPr>
        <w:t>. Η ενεργοποίηση είναι όρος που αφορά στάδια προετοιμασίας και σίγουρα δεν εξασφαλίζουν τα κονδύλια που παραμένουν σε κίνδυνο απώλειας μέχρι το στάδιο της απορρόφησης.</w:t>
      </w:r>
    </w:p>
    <w:p w14:paraId="369503C7" w14:textId="77777777" w:rsidR="006648D0" w:rsidRDefault="00CC2A7D">
      <w:pPr>
        <w:spacing w:line="600" w:lineRule="auto"/>
        <w:ind w:firstLine="720"/>
        <w:jc w:val="both"/>
        <w:rPr>
          <w:rFonts w:eastAsia="Times New Roman"/>
          <w:szCs w:val="24"/>
        </w:rPr>
      </w:pPr>
      <w:r>
        <w:rPr>
          <w:rFonts w:eastAsia="Times New Roman"/>
          <w:szCs w:val="24"/>
        </w:rPr>
        <w:t>Ψηφίστηκε ένας νόμος για τις δημόσιες συμβάσεις που έχει πλήρως απονευρώσει την υλοποίησ</w:t>
      </w:r>
      <w:r>
        <w:rPr>
          <w:rFonts w:eastAsia="Times New Roman"/>
          <w:szCs w:val="24"/>
        </w:rPr>
        <w:t>η του ΕΣΠΑ, επειδή ψηφίστηκε χωρίς να είναι έτοιμο το υποστηρικτικό υλικό που έπρεπε να το συνοδεύει.</w:t>
      </w:r>
    </w:p>
    <w:p w14:paraId="369503C8" w14:textId="77777777" w:rsidR="006648D0" w:rsidRDefault="00CC2A7D">
      <w:pPr>
        <w:spacing w:line="600" w:lineRule="auto"/>
        <w:ind w:firstLine="720"/>
        <w:jc w:val="both"/>
        <w:rPr>
          <w:rFonts w:eastAsia="Times New Roman"/>
          <w:szCs w:val="24"/>
        </w:rPr>
      </w:pPr>
      <w:r>
        <w:rPr>
          <w:rFonts w:eastAsia="Times New Roman"/>
          <w:szCs w:val="24"/>
        </w:rPr>
        <w:t xml:space="preserve">Και βέβαια τρανταχτό είναι το παράδειγμα του </w:t>
      </w:r>
      <w:r>
        <w:rPr>
          <w:rFonts w:eastAsia="Times New Roman"/>
          <w:szCs w:val="24"/>
        </w:rPr>
        <w:t>προγράμματος «</w:t>
      </w:r>
      <w:r>
        <w:rPr>
          <w:rFonts w:eastAsia="Times New Roman"/>
          <w:szCs w:val="24"/>
        </w:rPr>
        <w:t>Υποδομές Μεταφορών, Περιβάλλον και Αειφόρος Ανάπτυξη</w:t>
      </w:r>
      <w:r>
        <w:rPr>
          <w:rFonts w:eastAsia="Times New Roman"/>
          <w:szCs w:val="24"/>
        </w:rPr>
        <w:t>»</w:t>
      </w:r>
      <w:r>
        <w:rPr>
          <w:rFonts w:eastAsia="Times New Roman"/>
          <w:szCs w:val="24"/>
        </w:rPr>
        <w:t xml:space="preserve">. Είναι το μεγαλύτερο </w:t>
      </w:r>
      <w:r>
        <w:rPr>
          <w:rFonts w:eastAsia="Times New Roman"/>
          <w:szCs w:val="24"/>
        </w:rPr>
        <w:t xml:space="preserve">πρόγραμμα </w:t>
      </w:r>
      <w:r>
        <w:rPr>
          <w:rFonts w:eastAsia="Times New Roman"/>
          <w:szCs w:val="24"/>
        </w:rPr>
        <w:t xml:space="preserve">της χώρας που συγχρηματοδοτείται από την Ευρωπαϊκή Ένωση, ένα </w:t>
      </w:r>
      <w:r>
        <w:rPr>
          <w:rFonts w:eastAsia="Times New Roman"/>
          <w:szCs w:val="24"/>
        </w:rPr>
        <w:t xml:space="preserve">πρόγραμμα </w:t>
      </w:r>
      <w:r>
        <w:rPr>
          <w:rFonts w:eastAsia="Times New Roman"/>
          <w:szCs w:val="24"/>
        </w:rPr>
        <w:t>έτοιμο από τη Νέα Δημοκρατία, με ωριμό</w:t>
      </w:r>
      <w:r>
        <w:rPr>
          <w:rFonts w:eastAsia="Times New Roman"/>
          <w:szCs w:val="24"/>
        </w:rPr>
        <w:lastRenderedPageBreak/>
        <w:t xml:space="preserve">τητα έργων. Κι όμως, στους είκοσι έναν μήνες που αυτό τρέχει, η Κυβέρνηση έχει πενιχρές επιδόσεις, ενώ δεν έχει καν ενεργοποιήσει ούτε 1 ευρώ από </w:t>
      </w:r>
      <w:r>
        <w:rPr>
          <w:rFonts w:eastAsia="Times New Roman"/>
          <w:szCs w:val="24"/>
        </w:rPr>
        <w:t>τα κονδύλια που εκχωρούνται για έργα στις περιφέρειες.</w:t>
      </w:r>
    </w:p>
    <w:p w14:paraId="369503C9" w14:textId="77777777" w:rsidR="006648D0" w:rsidRDefault="00CC2A7D">
      <w:pPr>
        <w:spacing w:line="600" w:lineRule="auto"/>
        <w:ind w:firstLine="720"/>
        <w:jc w:val="both"/>
        <w:rPr>
          <w:rFonts w:eastAsia="Times New Roman"/>
          <w:szCs w:val="24"/>
        </w:rPr>
      </w:pPr>
      <w:r>
        <w:rPr>
          <w:rFonts w:eastAsia="Times New Roman"/>
          <w:szCs w:val="24"/>
        </w:rPr>
        <w:t>Δυστυχώς με κίνδυνο μελλοντικής απώλειας κονδυλίων δεν καταφέρνει η Κυβέρνηση ούτε καν να αξιοποιήσει τα εκατομμύρια ευρώ που βρήκε έτοιμα στο πιάτο από την προηγούμενη.</w:t>
      </w:r>
    </w:p>
    <w:p w14:paraId="369503CA" w14:textId="77777777" w:rsidR="006648D0" w:rsidRDefault="00CC2A7D">
      <w:pPr>
        <w:spacing w:line="600" w:lineRule="auto"/>
        <w:ind w:firstLine="720"/>
        <w:jc w:val="both"/>
        <w:rPr>
          <w:rFonts w:eastAsia="Times New Roman"/>
          <w:szCs w:val="24"/>
        </w:rPr>
      </w:pPr>
      <w:r>
        <w:rPr>
          <w:rFonts w:eastAsia="Times New Roman"/>
          <w:szCs w:val="24"/>
        </w:rPr>
        <w:t>Αυτά και άλλα πολλά παρόμοια βλ</w:t>
      </w:r>
      <w:r>
        <w:rPr>
          <w:rFonts w:eastAsia="Times New Roman"/>
          <w:szCs w:val="24"/>
        </w:rPr>
        <w:t>έπουν και η Ευρωπαϊκή Επιτροπή και ο ΟΟΣΑ και άλλοι διεθνείς οργανισμοί που καταλήγουν να μη συμμερίζονται τις υπεραισιόδοξες προβλέψεις της ελληνικής Κυβέρνησης για τον δείκτη ανάπτυξης του 2017. Αντίθετα, τοποθετούν τον πήχη αρκετά πιο χαμηλά, εκεί που π</w:t>
      </w:r>
      <w:r>
        <w:rPr>
          <w:rFonts w:eastAsia="Times New Roman"/>
          <w:szCs w:val="24"/>
        </w:rPr>
        <w:t xml:space="preserve">λησιάζαμε ουσιαστικά το 2014, μόνο που και εκεί να </w:t>
      </w:r>
      <w:r>
        <w:rPr>
          <w:rFonts w:eastAsia="Times New Roman"/>
          <w:szCs w:val="24"/>
        </w:rPr>
        <w:t xml:space="preserve">φτάσουμε </w:t>
      </w:r>
      <w:r>
        <w:rPr>
          <w:rFonts w:eastAsia="Times New Roman"/>
          <w:szCs w:val="24"/>
        </w:rPr>
        <w:t xml:space="preserve">θα είμαστε πιο αδύναμοι και πιο καταπονημένοι ως κοινωνία και κράτος από μια διακυβέρνηση που διακρίνεται για θεωρεία επισκόπου, </w:t>
      </w:r>
      <w:r>
        <w:rPr>
          <w:rFonts w:eastAsia="Times New Roman"/>
          <w:szCs w:val="24"/>
        </w:rPr>
        <w:lastRenderedPageBreak/>
        <w:t xml:space="preserve">αλλά καρδία μυλωνά σε όλες τις μεγάλες τομές που χρειάζεται η χώρα </w:t>
      </w:r>
      <w:r>
        <w:rPr>
          <w:rFonts w:eastAsia="Times New Roman"/>
          <w:szCs w:val="24"/>
        </w:rPr>
        <w:t>για να ορθοποδήσει.</w:t>
      </w:r>
    </w:p>
    <w:p w14:paraId="369503CB" w14:textId="77777777" w:rsidR="006648D0" w:rsidRDefault="00CC2A7D">
      <w:pPr>
        <w:spacing w:line="600" w:lineRule="auto"/>
        <w:ind w:firstLine="720"/>
        <w:jc w:val="both"/>
        <w:rPr>
          <w:rFonts w:eastAsia="Times New Roman"/>
          <w:szCs w:val="24"/>
        </w:rPr>
      </w:pPr>
      <w:r>
        <w:rPr>
          <w:rFonts w:eastAsia="Times New Roman"/>
          <w:szCs w:val="24"/>
        </w:rPr>
        <w:t>Ευχαριστώ πολύ.</w:t>
      </w:r>
    </w:p>
    <w:p w14:paraId="369503CC" w14:textId="77777777" w:rsidR="006648D0" w:rsidRDefault="00CC2A7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69503CD" w14:textId="77777777" w:rsidR="006648D0" w:rsidRDefault="00CC2A7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Πολύ ενθουσιασμό βλέπω.</w:t>
      </w:r>
    </w:p>
    <w:p w14:paraId="369503CE" w14:textId="77777777" w:rsidR="006648D0" w:rsidRDefault="00CC2A7D">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Είναι ο ήρωάς μας, το σύμβολό μας.</w:t>
      </w:r>
    </w:p>
    <w:p w14:paraId="369503CF" w14:textId="77777777" w:rsidR="006648D0" w:rsidRDefault="00CC2A7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ο κ. Νάσος Αθανασίου.</w:t>
      </w:r>
    </w:p>
    <w:p w14:paraId="369503D0" w14:textId="77777777" w:rsidR="006648D0" w:rsidRDefault="00CC2A7D">
      <w:pPr>
        <w:spacing w:line="600" w:lineRule="auto"/>
        <w:ind w:firstLine="720"/>
        <w:jc w:val="both"/>
        <w:rPr>
          <w:rFonts w:eastAsia="Times New Roman"/>
          <w:szCs w:val="24"/>
        </w:rPr>
      </w:pPr>
      <w:r>
        <w:rPr>
          <w:rFonts w:eastAsia="Times New Roman"/>
          <w:b/>
          <w:szCs w:val="24"/>
        </w:rPr>
        <w:t>ΑΘΑΝΑΣΙΟΣ ΑΘΑΝΑΣΙΟΥ:</w:t>
      </w:r>
      <w:r>
        <w:rPr>
          <w:rFonts w:eastAsia="Times New Roman"/>
          <w:szCs w:val="24"/>
        </w:rPr>
        <w:t xml:space="preserve"> Ευχαριστώ, κυρία Πρόεδρε.</w:t>
      </w:r>
    </w:p>
    <w:p w14:paraId="369503D1" w14:textId="77777777" w:rsidR="006648D0" w:rsidRDefault="00CC2A7D">
      <w:pPr>
        <w:spacing w:line="600" w:lineRule="auto"/>
        <w:ind w:firstLine="720"/>
        <w:jc w:val="both"/>
        <w:rPr>
          <w:rFonts w:eastAsia="Times New Roman"/>
          <w:szCs w:val="24"/>
        </w:rPr>
      </w:pPr>
      <w:r>
        <w:rPr>
          <w:rFonts w:eastAsia="Times New Roman"/>
          <w:szCs w:val="24"/>
        </w:rPr>
        <w:t xml:space="preserve">Για να υπάρξει διάλογος πρέπει να υπάρξει κοινό έδαφος. Υπάρχει κάτι που ονομάζεται ΕΛΣΤΑΤ, κάτι που ονομάζεται </w:t>
      </w:r>
      <w:r>
        <w:rPr>
          <w:rFonts w:eastAsia="Times New Roman"/>
          <w:szCs w:val="24"/>
          <w:lang w:val="en-US"/>
        </w:rPr>
        <w:t>EUROSTAT</w:t>
      </w:r>
      <w:r>
        <w:rPr>
          <w:rFonts w:eastAsia="Times New Roman"/>
          <w:szCs w:val="24"/>
        </w:rPr>
        <w:t xml:space="preserve">. Πώς </w:t>
      </w:r>
      <w:r>
        <w:rPr>
          <w:rFonts w:eastAsia="Times New Roman"/>
          <w:szCs w:val="24"/>
        </w:rPr>
        <w:lastRenderedPageBreak/>
        <w:t>μπορείς να κάνεις διάλογο ιδίως με την Αντιπολ</w:t>
      </w:r>
      <w:r>
        <w:rPr>
          <w:rFonts w:eastAsia="Times New Roman"/>
          <w:szCs w:val="24"/>
        </w:rPr>
        <w:t>ίτευση που λησμονεί ότι έχουμε δύο συνεχή τρίμηνα με θετικό πρόσημο ανάπτυξης;</w:t>
      </w:r>
    </w:p>
    <w:p w14:paraId="369503D2" w14:textId="77777777" w:rsidR="006648D0" w:rsidRDefault="00CC2A7D">
      <w:pPr>
        <w:spacing w:line="600" w:lineRule="auto"/>
        <w:ind w:firstLine="720"/>
        <w:jc w:val="both"/>
        <w:rPr>
          <w:rFonts w:eastAsia="Times New Roman"/>
          <w:szCs w:val="24"/>
        </w:rPr>
      </w:pPr>
      <w:r>
        <w:rPr>
          <w:rFonts w:eastAsia="Times New Roman"/>
          <w:szCs w:val="24"/>
        </w:rPr>
        <w:t>Τον περασμένο Ιούλιο η Τράπεζα της Ελλάδος σε μελέτη της για τους Έλληνες που μεταναστεύουν ανέφερε ότι έχουμε να δούμε θετικό πρόσημο από το 2007. Τώρα που έχουμε δύο συνεχή τρ</w:t>
      </w:r>
      <w:r>
        <w:rPr>
          <w:rFonts w:eastAsia="Times New Roman"/>
          <w:szCs w:val="24"/>
        </w:rPr>
        <w:t>ίμηνα ανάπτυξης και πάμε για το τρίτο, όποτε βγαίνουμε από την ύφεση και κανένας δεν το αναγνωρίζει από την Αντιπολίτευση, πώς να κάνεις διάλογο;</w:t>
      </w:r>
    </w:p>
    <w:p w14:paraId="369503D3" w14:textId="77777777" w:rsidR="006648D0" w:rsidRDefault="00CC2A7D">
      <w:pPr>
        <w:spacing w:line="600" w:lineRule="auto"/>
        <w:ind w:firstLine="720"/>
        <w:jc w:val="both"/>
        <w:rPr>
          <w:rFonts w:eastAsia="Times New Roman"/>
          <w:szCs w:val="24"/>
        </w:rPr>
      </w:pPr>
      <w:r>
        <w:rPr>
          <w:rFonts w:eastAsia="Times New Roman"/>
          <w:szCs w:val="24"/>
        </w:rPr>
        <w:t>Πώς να κάνεις διάλογο όταν ειρωνεύονται το 2,7 της μεγέθυνση</w:t>
      </w:r>
      <w:r>
        <w:rPr>
          <w:rFonts w:eastAsia="Times New Roman"/>
          <w:szCs w:val="24"/>
        </w:rPr>
        <w:t>ς</w:t>
      </w:r>
      <w:r>
        <w:rPr>
          <w:rFonts w:eastAsia="Times New Roman"/>
          <w:szCs w:val="24"/>
        </w:rPr>
        <w:t xml:space="preserve"> που προβλέπει ο </w:t>
      </w:r>
      <w:r>
        <w:rPr>
          <w:rFonts w:eastAsia="Times New Roman"/>
          <w:szCs w:val="24"/>
        </w:rPr>
        <w:t xml:space="preserve">προϋπολογισμός </w:t>
      </w:r>
      <w:r>
        <w:rPr>
          <w:rFonts w:eastAsia="Times New Roman"/>
          <w:szCs w:val="24"/>
        </w:rPr>
        <w:t>για το 2017. Αναρ</w:t>
      </w:r>
      <w:r>
        <w:rPr>
          <w:rFonts w:eastAsia="Times New Roman"/>
          <w:szCs w:val="24"/>
        </w:rPr>
        <w:t>ωτήθηκε κάποιος συνάδελφος ποιοι επιστήμονες είναι αυτοί, ποια οικονομική θεωρία είναι αυτή –ποια οικονομετρικά μοντέλα θα ήταν το σωστό-, που βγάζουν ένα τέτοιο ποσοστό; Ε, λοιπόν, το Διεθνές Νομισματικό Ταμείο προβλέπει μεγαλύτερο, δηλαδή 2,8.</w:t>
      </w:r>
    </w:p>
    <w:p w14:paraId="369503D4" w14:textId="77777777" w:rsidR="006648D0" w:rsidRDefault="00CC2A7D">
      <w:pPr>
        <w:spacing w:line="600" w:lineRule="auto"/>
        <w:ind w:firstLine="720"/>
        <w:jc w:val="both"/>
        <w:rPr>
          <w:rFonts w:eastAsia="Times New Roman"/>
          <w:szCs w:val="24"/>
        </w:rPr>
      </w:pPr>
      <w:r>
        <w:rPr>
          <w:rFonts w:eastAsia="Times New Roman"/>
          <w:szCs w:val="24"/>
        </w:rPr>
        <w:lastRenderedPageBreak/>
        <w:t>Και πώς να</w:t>
      </w:r>
      <w:r>
        <w:rPr>
          <w:rFonts w:eastAsia="Times New Roman"/>
          <w:szCs w:val="24"/>
        </w:rPr>
        <w:t xml:space="preserve"> κάνεις διάλογο όταν κάποιοι -και μερίδα του κοινού- λησμονούν ότι το δεύτερο μνημόνιο, που είχε συμφωνήσει η Νέα Δημοκρατία, προέβλεπε πλεόνασμα 4,2 για το 2016, 4,5 για το 2017 και 4,2 για το 2018.</w:t>
      </w:r>
    </w:p>
    <w:p w14:paraId="369503D5" w14:textId="77777777" w:rsidR="006648D0" w:rsidRDefault="00CC2A7D">
      <w:pPr>
        <w:spacing w:line="600" w:lineRule="auto"/>
        <w:ind w:firstLine="720"/>
        <w:jc w:val="both"/>
        <w:rPr>
          <w:rFonts w:eastAsia="Times New Roman"/>
          <w:szCs w:val="24"/>
        </w:rPr>
      </w:pPr>
      <w:r>
        <w:rPr>
          <w:rFonts w:eastAsia="Times New Roman"/>
          <w:szCs w:val="24"/>
        </w:rPr>
        <w:t>Τι σημαίνει αυτό; Τα 4,2 σημαίνουν 6,5 δισεκατομμύρια μέ</w:t>
      </w:r>
      <w:r>
        <w:rPr>
          <w:rFonts w:eastAsia="Times New Roman"/>
          <w:szCs w:val="24"/>
        </w:rPr>
        <w:t>τρα, τα 4,5 σημαίνουν 5,3 δισεκατομμύρια μέτρα, τα 4,5 για το 2018 σημαίνουν 2 δισεκατομμύρια μέτρα. Πώς να κάνεις διάλογο όταν δεν παραδεχόμαστε τα γεγονότα; Καλά, αφήστε τις προβλέψεις. Όμως να παραβλέπουμε τα γεγονότα ή ακόμα και τις επιτυχίες, οι οποίε</w:t>
      </w:r>
      <w:r>
        <w:rPr>
          <w:rFonts w:eastAsia="Times New Roman"/>
          <w:szCs w:val="24"/>
        </w:rPr>
        <w:t xml:space="preserve">ς επιτεύχθηκαν με το αίμα του ελληνικού λαού; Αυτά τα δύο συνεχή τρίμηνα της ανάπτυξης επιτεύχθηκαν με το αίμα του ελληνικού λαού. Το περιφρονείτε; Το πετάτε; </w:t>
      </w:r>
      <w:r>
        <w:rPr>
          <w:rFonts w:eastAsia="Times New Roman"/>
          <w:szCs w:val="24"/>
        </w:rPr>
        <w:t>Τέλος πάντων</w:t>
      </w:r>
      <w:r>
        <w:rPr>
          <w:rFonts w:eastAsia="Times New Roman"/>
          <w:szCs w:val="24"/>
        </w:rPr>
        <w:t>, υπάρχουν και σοβαροί άνθρωποι στη Νέα Δημοκρατία, δεν είναι μόνο οι κοκορόφωνοι.</w:t>
      </w:r>
    </w:p>
    <w:p w14:paraId="369503D6" w14:textId="77777777" w:rsidR="006648D0" w:rsidRDefault="00CC2A7D">
      <w:pPr>
        <w:spacing w:line="600" w:lineRule="auto"/>
        <w:ind w:firstLine="720"/>
        <w:jc w:val="both"/>
        <w:rPr>
          <w:rFonts w:eastAsia="Times New Roman"/>
          <w:szCs w:val="24"/>
        </w:rPr>
      </w:pPr>
      <w:r>
        <w:rPr>
          <w:rFonts w:eastAsia="Times New Roman"/>
          <w:szCs w:val="24"/>
        </w:rPr>
        <w:lastRenderedPageBreak/>
        <w:t>Εν</w:t>
      </w:r>
      <w:r>
        <w:rPr>
          <w:rFonts w:eastAsia="Times New Roman"/>
          <w:szCs w:val="24"/>
        </w:rPr>
        <w:t xml:space="preserve">τός, λοιπόν, ελαχίστου χρόνου θα προσπαθήσω να απαντήσω σε τρία ερωτήματα: Τι συνέβη, τι συμβαίνει και τι θα μπορούσε να συμβαίνει. </w:t>
      </w:r>
    </w:p>
    <w:p w14:paraId="369503D7" w14:textId="77777777" w:rsidR="006648D0" w:rsidRDefault="00CC2A7D">
      <w:pPr>
        <w:spacing w:line="600" w:lineRule="auto"/>
        <w:ind w:firstLine="720"/>
        <w:jc w:val="both"/>
        <w:rPr>
          <w:rFonts w:eastAsia="Times New Roman"/>
          <w:szCs w:val="24"/>
        </w:rPr>
      </w:pPr>
      <w:r>
        <w:rPr>
          <w:rFonts w:eastAsia="Times New Roman"/>
          <w:szCs w:val="24"/>
        </w:rPr>
        <w:t>Τι συνέβη; Συνέβη στη χώρα μας μια από τις μεγαλύτερες χρεοκοπίες όλων των εποχών, μια από τις μεγαλύτερες κρίσεις που υπήρ</w:t>
      </w:r>
      <w:r>
        <w:rPr>
          <w:rFonts w:eastAsia="Times New Roman"/>
          <w:szCs w:val="24"/>
        </w:rPr>
        <w:t xml:space="preserve">ξαν ποτέ σε ανεπτυγμένη χώρα, μια κρίση που οι συνέπειές της έχουν υπερβεί ακόμα και εκείνες του οικονομικού κραχ του 1929. </w:t>
      </w:r>
    </w:p>
    <w:p w14:paraId="369503D8" w14:textId="77777777" w:rsidR="006648D0" w:rsidRDefault="00CC2A7D">
      <w:pPr>
        <w:spacing w:line="600" w:lineRule="auto"/>
        <w:ind w:firstLine="720"/>
        <w:jc w:val="both"/>
        <w:rPr>
          <w:rFonts w:eastAsia="Times New Roman"/>
          <w:szCs w:val="24"/>
        </w:rPr>
      </w:pPr>
      <w:r>
        <w:rPr>
          <w:rFonts w:eastAsia="Times New Roman"/>
          <w:szCs w:val="24"/>
        </w:rPr>
        <w:t>Γιατί συνέβη αυτή η χρεοκοπία; Σύμφωνα με τον Κανονισμό 472 του 2013 της Ευρωπαϊκής Ένωσης, άρθρο 7 παράγραφος 9, αυτή η Βουλή οφεί</w:t>
      </w:r>
      <w:r>
        <w:rPr>
          <w:rFonts w:eastAsia="Times New Roman"/>
          <w:szCs w:val="24"/>
        </w:rPr>
        <w:t>λει να ερευνήσει ποιοι τα έφαγαν, πόσο έφαγαν, μαζί με ποιους τα έφαγαν. Υπάρχουν και δύο εκθέσεις του ΟΗΕ για την Ελλάδα. Και οι δύο εκθέσεις καλούν τις ελληνικές κυβερνήσεις να προβούν σε ανεξάρτητο και διαφανή έλεγχο, προκειμένου να καθοριστούν οι αιτίε</w:t>
      </w:r>
      <w:r>
        <w:rPr>
          <w:rFonts w:eastAsia="Times New Roman"/>
          <w:szCs w:val="24"/>
        </w:rPr>
        <w:t xml:space="preserve">ς της υπερχρέωσης και να λογοδοτήσουν όσοι είναι υπεύθυνοι για αυτήν την εξέλιξη. </w:t>
      </w:r>
    </w:p>
    <w:p w14:paraId="369503D9" w14:textId="77777777" w:rsidR="006648D0" w:rsidRDefault="00CC2A7D">
      <w:pPr>
        <w:spacing w:line="600" w:lineRule="auto"/>
        <w:ind w:firstLine="720"/>
        <w:jc w:val="both"/>
        <w:rPr>
          <w:rFonts w:eastAsia="Times New Roman"/>
          <w:szCs w:val="24"/>
        </w:rPr>
      </w:pPr>
      <w:r>
        <w:rPr>
          <w:rFonts w:eastAsia="Times New Roman"/>
          <w:szCs w:val="24"/>
        </w:rPr>
        <w:lastRenderedPageBreak/>
        <w:t>Τι λέτε, ευρωπαϊστές φίλοι της Νέας Δημοκρατίας; Θα συμμορφωθούμε με τον Κανονισμό 472 της Ευρωπαϊκής Ένωσης; Τι λέτε, υπερασπιστές -δικαίως- των αποφάσεων του ΟΗΕ, βλέπε Κυ</w:t>
      </w:r>
      <w:r>
        <w:rPr>
          <w:rFonts w:eastAsia="Times New Roman"/>
          <w:szCs w:val="24"/>
        </w:rPr>
        <w:t xml:space="preserve">πριακό; Θα ικανοποιήσουμε το αίτημα των Ηνωμένων Εθνών; Πάει το τι συνέβη. </w:t>
      </w:r>
    </w:p>
    <w:p w14:paraId="369503DA" w14:textId="77777777" w:rsidR="006648D0" w:rsidRDefault="00CC2A7D">
      <w:pPr>
        <w:spacing w:line="600" w:lineRule="auto"/>
        <w:ind w:firstLine="720"/>
        <w:jc w:val="both"/>
        <w:rPr>
          <w:rFonts w:eastAsia="Times New Roman"/>
          <w:szCs w:val="24"/>
        </w:rPr>
      </w:pPr>
      <w:r>
        <w:rPr>
          <w:rFonts w:eastAsia="Times New Roman"/>
          <w:szCs w:val="24"/>
        </w:rPr>
        <w:t>Τι συμβαίνει τώρα; Πέραν της αντιστροφής του οικονομικού κλίματος -δεν πανηγυρίζουμε, αλλά πρόκειται για αντιστροφή- γίνεται προσπάθεια να κλείσει η δεύτερη αξιολόγηση, να υπερψηφι</w:t>
      </w:r>
      <w:r>
        <w:rPr>
          <w:rFonts w:eastAsia="Times New Roman"/>
          <w:szCs w:val="24"/>
        </w:rPr>
        <w:t>στεί αυτός ο προϋπολογισμός ανάγκης, να ρυθμιστεί το χρέος, να μπούμε στην ποσοτική χαλάρωση και να βγούμε δοκιμαστικά στις αγορές, όχι κάποτε, αλλά τώρα, Μάρτιο-Απρίλιο. Αυτή η προσπάθεια αποτελεί πολιτική ενός κόμματος που κυβερνά, του ΣΥΡΙΖΑ, ή αποτελεί</w:t>
      </w:r>
      <w:r>
        <w:rPr>
          <w:rFonts w:eastAsia="Times New Roman"/>
          <w:szCs w:val="24"/>
        </w:rPr>
        <w:t xml:space="preserve"> εθνικό στόχο και μάλιστα μεγάλο εθνικό στόχο; Ποιος μπορεί να αμφισβητήσει ότι πρόκειται για εθνικό στόχο; Ανυπομονώ να τον ακούσω. Δεν θα μπορούσε, δεν θα έπρεπε να είναι αυτός ο κοινός μας στόχος, κύριοι της Μείζονος Αντιπολιτεύσεως; </w:t>
      </w:r>
    </w:p>
    <w:p w14:paraId="369503DB" w14:textId="77777777" w:rsidR="006648D0" w:rsidRDefault="00CC2A7D">
      <w:pPr>
        <w:spacing w:line="600" w:lineRule="auto"/>
        <w:ind w:firstLine="720"/>
        <w:jc w:val="both"/>
        <w:rPr>
          <w:rFonts w:eastAsia="Times New Roman"/>
          <w:szCs w:val="24"/>
        </w:rPr>
      </w:pPr>
      <w:r>
        <w:rPr>
          <w:rFonts w:eastAsia="Times New Roman"/>
          <w:szCs w:val="24"/>
        </w:rPr>
        <w:lastRenderedPageBreak/>
        <w:t>Με βάση τη διαπίστ</w:t>
      </w:r>
      <w:r>
        <w:rPr>
          <w:rFonts w:eastAsia="Times New Roman"/>
          <w:szCs w:val="24"/>
        </w:rPr>
        <w:t>ωση ότι αποτελεί εθνικό στόχο, έρχομαι στο τρίτο ερώτημα. Τι θα μπορούσε να συμβαίνει; Η Νέα Δημοκρατία ζητεί εκλογές. Ποιο θα είναι το αποτέλεσμα; Θα διακοπεί η δεύτερη αξιολόγηση, θα πάει μετά το 2018 η περιγραφή των άλλων μέτρων για το χρέος, θα ματαιωθ</w:t>
      </w:r>
      <w:r>
        <w:rPr>
          <w:rFonts w:eastAsia="Times New Roman"/>
          <w:szCs w:val="24"/>
        </w:rPr>
        <w:t xml:space="preserve">εί η ποσοτική χαλάρωση και δεν θα βγούμε στις αγορές. Οπότε, θα συνεχιστεί η επιτροπεία. Αναρωτιέται </w:t>
      </w:r>
      <w:r>
        <w:rPr>
          <w:rFonts w:eastAsia="Times New Roman"/>
          <w:szCs w:val="24"/>
        </w:rPr>
        <w:t>κάποιος</w:t>
      </w:r>
      <w:r>
        <w:rPr>
          <w:rFonts w:eastAsia="Times New Roman"/>
          <w:szCs w:val="24"/>
        </w:rPr>
        <w:t>, είναι πράγματι απύθμενος ο επαρχιωτισμός μας; Εκμεταλλεύονται τόσο αδίστακτα μια κοινωνία που πονά.</w:t>
      </w:r>
    </w:p>
    <w:p w14:paraId="369503DC" w14:textId="77777777" w:rsidR="006648D0" w:rsidRDefault="00CC2A7D">
      <w:pPr>
        <w:spacing w:line="600" w:lineRule="auto"/>
        <w:ind w:firstLine="720"/>
        <w:jc w:val="both"/>
        <w:rPr>
          <w:rFonts w:eastAsia="Times New Roman"/>
          <w:szCs w:val="24"/>
        </w:rPr>
      </w:pPr>
      <w:r>
        <w:rPr>
          <w:rFonts w:eastAsia="Times New Roman"/>
          <w:szCs w:val="24"/>
        </w:rPr>
        <w:t>Υπάρχουν και σοβαροί άνθρωποι στη Νέα Δημοκρατ</w:t>
      </w:r>
      <w:r>
        <w:rPr>
          <w:rFonts w:eastAsia="Times New Roman"/>
          <w:szCs w:val="24"/>
        </w:rPr>
        <w:t>ία. Υπάρχουν και καλά σημάδια που δύσκολα μπορεί να τα σβήσουν οι κοκορόφωνοι λαϊκιστές μιας παράταξης που άλλοτε την κοσμούσαν η αυστηρότητα των πολιτικών ηθών και κατά περιόδους ο επιστημονικός φλεγματισμός των οικονομολόγων της. Κατά την 42</w:t>
      </w:r>
      <w:r>
        <w:rPr>
          <w:rFonts w:eastAsia="Times New Roman"/>
          <w:szCs w:val="24"/>
          <w:vertAlign w:val="superscript"/>
        </w:rPr>
        <w:t>η</w:t>
      </w:r>
      <w:r>
        <w:rPr>
          <w:rFonts w:eastAsia="Times New Roman"/>
          <w:szCs w:val="24"/>
        </w:rPr>
        <w:t xml:space="preserve"> επέτειο της</w:t>
      </w:r>
      <w:r>
        <w:rPr>
          <w:rFonts w:eastAsia="Times New Roman"/>
          <w:szCs w:val="24"/>
        </w:rPr>
        <w:t xml:space="preserve"> ίδρυσης της Νέας Δημοκρατίας, ο κ. Μεϊμαράκης εξέδωσε μια ανακοίνωση, στην οποία αναφέρει: «Η </w:t>
      </w:r>
      <w:r>
        <w:rPr>
          <w:rFonts w:eastAsia="Times New Roman"/>
          <w:szCs w:val="24"/>
        </w:rPr>
        <w:lastRenderedPageBreak/>
        <w:t>παρατεταμένη πολιτική και οικονομική κρίση επιβάλλει την αλλαγή πολιτικής και την εθνική συνεννόηση σε κρίσιμα ζητήματα». Το δέχεται αυτό η ηγετική ομάδα της Νέα</w:t>
      </w:r>
      <w:r>
        <w:rPr>
          <w:rFonts w:eastAsia="Times New Roman"/>
          <w:szCs w:val="24"/>
        </w:rPr>
        <w:t xml:space="preserve">ς Δημοκρατίας; Είναι κακό αυτό; </w:t>
      </w:r>
    </w:p>
    <w:p w14:paraId="369503DD" w14:textId="77777777" w:rsidR="006648D0" w:rsidRDefault="00CC2A7D">
      <w:pPr>
        <w:spacing w:line="600" w:lineRule="auto"/>
        <w:ind w:firstLine="720"/>
        <w:jc w:val="both"/>
        <w:rPr>
          <w:rFonts w:eastAsia="Times New Roman"/>
          <w:szCs w:val="24"/>
        </w:rPr>
      </w:pPr>
      <w:r>
        <w:rPr>
          <w:rFonts w:eastAsia="Times New Roman"/>
          <w:szCs w:val="24"/>
        </w:rPr>
        <w:t>Θέλω να κλείσω με το εξής. Οι καιροί είναι πονηροί. Θα αναφέρω δύο περιστατικά, τα οποία προέρχονται από τη γερμανική πλευρά και τα οποία προσπάθησα να διερευνήσω ως Πρόεδρος μάλιστα της Επιτροπής Ελληνογερμανικής Φιλίας.</w:t>
      </w:r>
    </w:p>
    <w:p w14:paraId="369503DE" w14:textId="77777777" w:rsidR="006648D0" w:rsidRDefault="00CC2A7D">
      <w:pPr>
        <w:spacing w:line="600" w:lineRule="auto"/>
        <w:ind w:firstLine="720"/>
        <w:jc w:val="both"/>
        <w:rPr>
          <w:rFonts w:eastAsia="Times New Roman"/>
          <w:szCs w:val="24"/>
        </w:rPr>
      </w:pPr>
      <w:r>
        <w:rPr>
          <w:rFonts w:eastAsia="Times New Roman"/>
          <w:szCs w:val="24"/>
          <w:lang w:val="en-US"/>
        </w:rPr>
        <w:t>H</w:t>
      </w:r>
      <w:r>
        <w:rPr>
          <w:rFonts w:eastAsia="Times New Roman"/>
          <w:szCs w:val="24"/>
        </w:rPr>
        <w:t xml:space="preserve"> </w:t>
      </w:r>
      <w:r>
        <w:rPr>
          <w:rFonts w:eastAsia="Times New Roman"/>
          <w:szCs w:val="24"/>
          <w:lang w:val="en-US"/>
        </w:rPr>
        <w:t>Deutsche</w:t>
      </w:r>
      <w:r>
        <w:rPr>
          <w:rFonts w:eastAsia="Times New Roman"/>
          <w:szCs w:val="24"/>
        </w:rPr>
        <w:t xml:space="preserve"> </w:t>
      </w:r>
      <w:r>
        <w:rPr>
          <w:rFonts w:eastAsia="Times New Roman"/>
          <w:szCs w:val="24"/>
          <w:lang w:val="en-US"/>
        </w:rPr>
        <w:t>Bank</w:t>
      </w:r>
      <w:r>
        <w:rPr>
          <w:rFonts w:eastAsia="Times New Roman"/>
          <w:szCs w:val="24"/>
        </w:rPr>
        <w:t xml:space="preserve"> είναι μια τράπεζα η οποία έκανε μια απατεωνιά. Οι Αμερικανοί το λένε, όχι εγώ. Πήρε ενυπόθηκα δάνεια υψηλού κινδύνου, τα τιτλοποίησε και τα πούλησε. </w:t>
      </w:r>
    </w:p>
    <w:p w14:paraId="369503DF" w14:textId="77777777" w:rsidR="006648D0" w:rsidRDefault="00CC2A7D">
      <w:pPr>
        <w:spacing w:line="600" w:lineRule="auto"/>
        <w:ind w:firstLine="720"/>
        <w:jc w:val="both"/>
        <w:rPr>
          <w:rFonts w:eastAsia="Times New Roman"/>
          <w:szCs w:val="24"/>
        </w:rPr>
      </w:pPr>
      <w:r>
        <w:rPr>
          <w:rFonts w:eastAsia="Times New Roman"/>
          <w:szCs w:val="24"/>
        </w:rPr>
        <w:t>Έρχεται το αμερικανικό Υπουργείο Δικαιοσύνης και λέει: «Δεκατέσσερα δισ</w:t>
      </w:r>
      <w:r>
        <w:rPr>
          <w:rFonts w:eastAsia="Times New Roman"/>
          <w:szCs w:val="24"/>
        </w:rPr>
        <w:t>εκατομμύρια</w:t>
      </w:r>
      <w:r>
        <w:rPr>
          <w:rFonts w:eastAsia="Times New Roman"/>
          <w:szCs w:val="24"/>
        </w:rPr>
        <w:t xml:space="preserve"> θέλω, κυρία </w:t>
      </w:r>
      <w:r>
        <w:rPr>
          <w:rFonts w:eastAsia="Times New Roman"/>
          <w:szCs w:val="24"/>
          <w:lang w:val="en-US"/>
        </w:rPr>
        <w:t>Deutsche</w:t>
      </w:r>
      <w:r>
        <w:rPr>
          <w:rFonts w:eastAsia="Times New Roman"/>
          <w:szCs w:val="24"/>
        </w:rPr>
        <w:t xml:space="preserve"> </w:t>
      </w:r>
      <w:r>
        <w:rPr>
          <w:rFonts w:eastAsia="Times New Roman"/>
          <w:szCs w:val="24"/>
          <w:lang w:val="en-US"/>
        </w:rPr>
        <w:t>Bank</w:t>
      </w:r>
      <w:r>
        <w:rPr>
          <w:rFonts w:eastAsia="Times New Roman"/>
          <w:szCs w:val="24"/>
        </w:rPr>
        <w:t xml:space="preserve">». Βγαίνει ο επικεφαλής </w:t>
      </w:r>
      <w:r>
        <w:rPr>
          <w:rFonts w:eastAsia="Times New Roman"/>
          <w:szCs w:val="24"/>
        </w:rPr>
        <w:lastRenderedPageBreak/>
        <w:t xml:space="preserve">της </w:t>
      </w:r>
      <w:r>
        <w:rPr>
          <w:rFonts w:eastAsia="Times New Roman"/>
          <w:szCs w:val="24"/>
          <w:lang w:val="en-US"/>
        </w:rPr>
        <w:t>Deutsche</w:t>
      </w:r>
      <w:r>
        <w:rPr>
          <w:rFonts w:eastAsia="Times New Roman"/>
          <w:szCs w:val="24"/>
        </w:rPr>
        <w:t xml:space="preserve"> </w:t>
      </w:r>
      <w:r>
        <w:rPr>
          <w:rFonts w:eastAsia="Times New Roman"/>
          <w:szCs w:val="24"/>
          <w:lang w:val="en-US"/>
        </w:rPr>
        <w:t>Bank</w:t>
      </w:r>
      <w:r>
        <w:rPr>
          <w:rFonts w:eastAsia="Times New Roman"/>
          <w:szCs w:val="24"/>
        </w:rPr>
        <w:t xml:space="preserve">, ο κ. Τζον Κράιαν, και λέει: «Προειδοποιώ για αναταραχή μετά το ιταλικό δημοψήφισμα». Ποιος λέει τι; Επαναλαμβάνω: Οι καιροί είναι πονηροί. </w:t>
      </w:r>
    </w:p>
    <w:p w14:paraId="369503E0" w14:textId="77777777" w:rsidR="006648D0" w:rsidRDefault="00CC2A7D">
      <w:pPr>
        <w:spacing w:line="600" w:lineRule="auto"/>
        <w:ind w:firstLine="720"/>
        <w:jc w:val="both"/>
        <w:rPr>
          <w:rFonts w:eastAsia="Times New Roman"/>
          <w:szCs w:val="24"/>
        </w:rPr>
      </w:pPr>
      <w:r>
        <w:rPr>
          <w:rFonts w:eastAsia="Times New Roman"/>
          <w:szCs w:val="24"/>
        </w:rPr>
        <w:t>Ο επιφανέστερος, σύμφωνα με δικό τους χαρακτηρι</w:t>
      </w:r>
      <w:r>
        <w:rPr>
          <w:rFonts w:eastAsia="Times New Roman"/>
          <w:szCs w:val="24"/>
        </w:rPr>
        <w:t xml:space="preserve">σμό, οικονομολόγος της Γερμανίας, ο Χανς Βέρνερ Ζιν, δήλωσε πριν από δύο εβδομάδες: «Είναι θέμα χρόνου η έξοδος της Ιταλίας από το ευρώ. Δεν βελτίωσε την ανταγωνιστικότητά της και δεν μπορεί πια να τα βγάλει πέρα». </w:t>
      </w:r>
    </w:p>
    <w:p w14:paraId="369503E1" w14:textId="77777777" w:rsidR="006648D0" w:rsidRDefault="00CC2A7D">
      <w:pPr>
        <w:spacing w:line="600" w:lineRule="auto"/>
        <w:ind w:firstLine="720"/>
        <w:jc w:val="both"/>
        <w:rPr>
          <w:rFonts w:eastAsia="Times New Roman"/>
          <w:szCs w:val="24"/>
        </w:rPr>
      </w:pPr>
      <w:r>
        <w:rPr>
          <w:rFonts w:eastAsia="Times New Roman"/>
          <w:szCs w:val="24"/>
        </w:rPr>
        <w:t>Πολλά γίνονται, γι’ αυτό θα έπρεπε να εί</w:t>
      </w:r>
      <w:r>
        <w:rPr>
          <w:rFonts w:eastAsia="Times New Roman"/>
          <w:szCs w:val="24"/>
        </w:rPr>
        <w:t xml:space="preserve">μαστε προσεκτικοί, γι’ αυτό θα έπρεπε να έχουμε κοινούς στόχους, γι’ αυτό θα έπρεπε εσείς που κατηγορείτε τον ΣΥΡΙΖΑ για λαϊκισμό να συλλογιστείτε τι είπε ο καθένας από σας χθες και προχθές, να τα δώσετε στο πολιτικό τμήμα ενός πανεπιστημίου και να πείτε: </w:t>
      </w:r>
      <w:r>
        <w:rPr>
          <w:rFonts w:eastAsia="Times New Roman"/>
          <w:szCs w:val="24"/>
        </w:rPr>
        <w:t>«Είναι αυτό λαϊκισμός ή είναι αυτή σοβαρή αντιμετώπιση μιας κρίσιμης κατάστασης της πατρίδας μας», σοβαρή αντιμετώπιση από ένα αλλοτινά, κάποτε σοβαρό κόμμα;</w:t>
      </w:r>
    </w:p>
    <w:p w14:paraId="369503E2" w14:textId="77777777" w:rsidR="006648D0" w:rsidRDefault="00CC2A7D">
      <w:pPr>
        <w:spacing w:line="600" w:lineRule="auto"/>
        <w:ind w:firstLine="720"/>
        <w:jc w:val="both"/>
        <w:rPr>
          <w:rFonts w:eastAsia="Times New Roman"/>
          <w:szCs w:val="24"/>
        </w:rPr>
      </w:pPr>
      <w:r>
        <w:rPr>
          <w:rFonts w:eastAsia="Times New Roman"/>
          <w:szCs w:val="24"/>
        </w:rPr>
        <w:lastRenderedPageBreak/>
        <w:t>Σας ευχαριστώ.</w:t>
      </w:r>
    </w:p>
    <w:p w14:paraId="369503E3" w14:textId="77777777" w:rsidR="006648D0" w:rsidRDefault="00CC2A7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69503E4" w14:textId="77777777" w:rsidR="006648D0" w:rsidRDefault="00CC2A7D">
      <w:pPr>
        <w:spacing w:line="600" w:lineRule="auto"/>
        <w:ind w:firstLine="720"/>
        <w:jc w:val="both"/>
        <w:rPr>
          <w:rFonts w:eastAsia="Times New Roman"/>
          <w:szCs w:val="24"/>
        </w:rPr>
      </w:pPr>
      <w:r>
        <w:rPr>
          <w:rFonts w:eastAsia="Times New Roman"/>
          <w:b/>
          <w:szCs w:val="24"/>
        </w:rPr>
        <w:t>ΠΡΟΕΔΡΕΥΟΥΣΑ (Αναστασία Χριστοδουλοπούλ</w:t>
      </w:r>
      <w:r>
        <w:rPr>
          <w:rFonts w:eastAsia="Times New Roman"/>
          <w:b/>
          <w:szCs w:val="24"/>
        </w:rPr>
        <w:t>ου):</w:t>
      </w:r>
      <w:r>
        <w:rPr>
          <w:rFonts w:eastAsia="Times New Roman"/>
          <w:szCs w:val="24"/>
        </w:rPr>
        <w:t xml:space="preserve"> Ο κ. Αϊβατίδης, Βουλευτής της Χρυσής Αυγής, έχει τον λόγο.</w:t>
      </w:r>
    </w:p>
    <w:p w14:paraId="369503E5" w14:textId="77777777" w:rsidR="006648D0" w:rsidRDefault="00CC2A7D">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w:t>
      </w:r>
      <w:r>
        <w:rPr>
          <w:rFonts w:eastAsia="Times New Roman"/>
          <w:szCs w:val="24"/>
        </w:rPr>
        <w:t xml:space="preserve">Έξι </w:t>
      </w:r>
      <w:r>
        <w:rPr>
          <w:rFonts w:eastAsia="Times New Roman"/>
          <w:szCs w:val="24"/>
        </w:rPr>
        <w:t xml:space="preserve">Μαΐου 1904: </w:t>
      </w:r>
      <w:r>
        <w:rPr>
          <w:rFonts w:eastAsia="Times New Roman"/>
          <w:szCs w:val="24"/>
          <w:lang w:val="en-US"/>
        </w:rPr>
        <w:t>O</w:t>
      </w:r>
      <w:r>
        <w:rPr>
          <w:rFonts w:eastAsia="Times New Roman"/>
          <w:szCs w:val="24"/>
        </w:rPr>
        <w:t xml:space="preserve"> Βλαντιμίρ Ίλιτς Λένιν δημοσιεύει το βιβλίο του «Ένα βήμα εμπρός, δύο βήματα πίσω», άλλως «Η κρίση στο κόμμα μας» ως υπότιτλος. </w:t>
      </w:r>
    </w:p>
    <w:p w14:paraId="369503E6" w14:textId="77777777" w:rsidR="006648D0" w:rsidRDefault="00CC2A7D">
      <w:pPr>
        <w:spacing w:line="600" w:lineRule="auto"/>
        <w:ind w:firstLine="720"/>
        <w:jc w:val="both"/>
        <w:rPr>
          <w:rFonts w:eastAsia="Times New Roman"/>
          <w:szCs w:val="24"/>
        </w:rPr>
      </w:pPr>
      <w:r>
        <w:rPr>
          <w:rFonts w:eastAsia="Times New Roman"/>
          <w:szCs w:val="24"/>
        </w:rPr>
        <w:t>Ο</w:t>
      </w:r>
      <w:r>
        <w:rPr>
          <w:rFonts w:eastAsia="Times New Roman"/>
          <w:szCs w:val="24"/>
        </w:rPr>
        <w:t>χ</w:t>
      </w:r>
      <w:r>
        <w:rPr>
          <w:rFonts w:eastAsia="Times New Roman"/>
          <w:szCs w:val="24"/>
        </w:rPr>
        <w:t>τώ</w:t>
      </w:r>
      <w:r>
        <w:rPr>
          <w:rFonts w:eastAsia="Times New Roman"/>
          <w:szCs w:val="24"/>
        </w:rPr>
        <w:t xml:space="preserve"> Δεκεμβρίου 2016: Ο Αλέ</w:t>
      </w:r>
      <w:r>
        <w:rPr>
          <w:rFonts w:eastAsia="Times New Roman"/>
          <w:szCs w:val="24"/>
        </w:rPr>
        <w:t xml:space="preserve">ξης Τσίπρας, ο Έλλην Πρωθυπουργός, εξαγγέλλει ευνοϊκές ρυθμίσεις. Είναι άξιον απορίας το γιατί το Κομμουνιστικό Κόμμα </w:t>
      </w:r>
      <w:r>
        <w:rPr>
          <w:rFonts w:eastAsia="Times New Roman"/>
          <w:szCs w:val="24"/>
        </w:rPr>
        <w:t xml:space="preserve">Ελλάδας </w:t>
      </w:r>
      <w:r>
        <w:rPr>
          <w:rFonts w:eastAsia="Times New Roman"/>
          <w:szCs w:val="24"/>
        </w:rPr>
        <w:t>αντιδρά σ’ αυτές τις εξαγγελίες.</w:t>
      </w:r>
    </w:p>
    <w:p w14:paraId="369503E7" w14:textId="77777777" w:rsidR="006648D0" w:rsidRDefault="00CC2A7D">
      <w:pPr>
        <w:spacing w:line="600" w:lineRule="auto"/>
        <w:ind w:firstLine="720"/>
        <w:jc w:val="both"/>
        <w:rPr>
          <w:rFonts w:eastAsia="Times New Roman"/>
          <w:szCs w:val="24"/>
        </w:rPr>
      </w:pPr>
      <w:r>
        <w:rPr>
          <w:rFonts w:eastAsia="Times New Roman"/>
          <w:szCs w:val="24"/>
        </w:rPr>
        <w:t xml:space="preserve">Εισήλθε προς συζήτηση η κύρωση του κρατικού </w:t>
      </w:r>
      <w:r>
        <w:rPr>
          <w:rFonts w:eastAsia="Times New Roman"/>
          <w:szCs w:val="24"/>
        </w:rPr>
        <w:t xml:space="preserve">προϋπολογισμού </w:t>
      </w:r>
      <w:r>
        <w:rPr>
          <w:rFonts w:eastAsia="Times New Roman"/>
          <w:szCs w:val="24"/>
        </w:rPr>
        <w:t xml:space="preserve">του έτους 2017 από τη </w:t>
      </w:r>
      <w:r>
        <w:rPr>
          <w:rFonts w:eastAsia="Times New Roman"/>
          <w:szCs w:val="24"/>
        </w:rPr>
        <w:t xml:space="preserve">συγκυβέρνηση </w:t>
      </w:r>
      <w:r>
        <w:rPr>
          <w:rFonts w:eastAsia="Times New Roman"/>
          <w:szCs w:val="24"/>
        </w:rPr>
        <w:t>ΣΥΡ</w:t>
      </w:r>
      <w:r>
        <w:rPr>
          <w:rFonts w:eastAsia="Times New Roman"/>
          <w:szCs w:val="24"/>
        </w:rPr>
        <w:t xml:space="preserve">ΙΖΑ-ΑΝΕΛ. Ο συγκεκριμένος </w:t>
      </w:r>
      <w:r>
        <w:rPr>
          <w:rFonts w:eastAsia="Times New Roman"/>
          <w:szCs w:val="24"/>
        </w:rPr>
        <w:t>προϋπολογισμός</w:t>
      </w:r>
      <w:r>
        <w:rPr>
          <w:rFonts w:eastAsia="Times New Roman"/>
          <w:szCs w:val="24"/>
        </w:rPr>
        <w:t xml:space="preserve"> είναι ψευδεπίγραφα αναπτυξιακός. Εν τοις πράγμασι είναι έντονα υφεσιακός, κοινωνικά ανάλγητος, αβάσιμα υπεραισιόδοξος, </w:t>
      </w:r>
      <w:r>
        <w:rPr>
          <w:rFonts w:eastAsia="Times New Roman"/>
          <w:szCs w:val="24"/>
        </w:rPr>
        <w:lastRenderedPageBreak/>
        <w:t>φορο και εισφοροκεντρικός. Περιλαμβάνει νέους φόρους ύψους 2,6 δισεκατομμυρίων ευρώ, ενώ η βιωσι</w:t>
      </w:r>
      <w:r>
        <w:rPr>
          <w:rFonts w:eastAsia="Times New Roman"/>
          <w:szCs w:val="24"/>
        </w:rPr>
        <w:t xml:space="preserve">μότητα του ασφαλιστικού συστήματος δεν έχει πλήρως διασφαλιστεί. Αντιθέτως, συνεχίζει να είναι επισφαλής. </w:t>
      </w:r>
    </w:p>
    <w:p w14:paraId="369503E8" w14:textId="77777777" w:rsidR="006648D0" w:rsidRDefault="00CC2A7D">
      <w:pPr>
        <w:spacing w:line="600" w:lineRule="auto"/>
        <w:ind w:firstLine="720"/>
        <w:jc w:val="both"/>
        <w:rPr>
          <w:rFonts w:eastAsia="Times New Roman"/>
          <w:szCs w:val="24"/>
        </w:rPr>
      </w:pPr>
      <w:r>
        <w:rPr>
          <w:rFonts w:eastAsia="Times New Roman"/>
          <w:szCs w:val="24"/>
        </w:rPr>
        <w:t xml:space="preserve">Ο προς κύρωση </w:t>
      </w:r>
      <w:r>
        <w:rPr>
          <w:rFonts w:eastAsia="Times New Roman"/>
          <w:szCs w:val="24"/>
        </w:rPr>
        <w:t xml:space="preserve">προϋπολογισμός </w:t>
      </w:r>
      <w:r>
        <w:rPr>
          <w:rFonts w:eastAsia="Times New Roman"/>
          <w:szCs w:val="24"/>
        </w:rPr>
        <w:t xml:space="preserve">αποβλέπει σε έσοδα από άμεσους φόρους της τάξεως του 11,3% του ΑΕΠ και από έμμεσους φόρους 14,6% του ΑΕΠ. Το ποσοστό αυτό είναι ποσοστό-ρεκόρ που καταδεικνύει την κοινωνική αναλγησία της </w:t>
      </w:r>
      <w:r>
        <w:rPr>
          <w:rFonts w:eastAsia="Times New Roman"/>
          <w:szCs w:val="24"/>
        </w:rPr>
        <w:t xml:space="preserve">συγκυβέρνησης </w:t>
      </w:r>
      <w:r>
        <w:rPr>
          <w:rFonts w:eastAsia="Times New Roman"/>
          <w:szCs w:val="24"/>
        </w:rPr>
        <w:t xml:space="preserve">και την απόπειρα νόμιμης υποκλοπής του εισοδήματος του </w:t>
      </w:r>
      <w:r>
        <w:rPr>
          <w:rFonts w:eastAsia="Times New Roman"/>
          <w:szCs w:val="24"/>
        </w:rPr>
        <w:t xml:space="preserve">Έλληνα πολίτη. </w:t>
      </w:r>
    </w:p>
    <w:p w14:paraId="369503E9" w14:textId="77777777" w:rsidR="006648D0" w:rsidRDefault="00CC2A7D">
      <w:pPr>
        <w:spacing w:line="600" w:lineRule="auto"/>
        <w:ind w:firstLine="720"/>
        <w:jc w:val="both"/>
        <w:rPr>
          <w:rFonts w:eastAsia="Times New Roman"/>
          <w:szCs w:val="24"/>
        </w:rPr>
      </w:pPr>
      <w:r>
        <w:rPr>
          <w:rFonts w:eastAsia="Times New Roman"/>
          <w:szCs w:val="24"/>
        </w:rPr>
        <w:t xml:space="preserve">Ο Υπουργός Οικονομίας και Ανάπτυξης δήλωσε: «Η υψηλή φορολογία δεν επηρεάζει την ανταγωνιστικότητα». Στη συνέχεια προέβη σε κάποιες διευκρινίσεις, διορθώνοντας κατά τη γνώμη του το πρώτο λάθος μ’ ένα δεύτερο λάθος. </w:t>
      </w:r>
    </w:p>
    <w:p w14:paraId="369503EA" w14:textId="77777777" w:rsidR="006648D0" w:rsidRDefault="00CC2A7D">
      <w:pPr>
        <w:spacing w:line="600" w:lineRule="auto"/>
        <w:ind w:firstLine="720"/>
        <w:jc w:val="both"/>
        <w:rPr>
          <w:rFonts w:eastAsia="Times New Roman"/>
          <w:szCs w:val="24"/>
        </w:rPr>
      </w:pPr>
      <w:r>
        <w:rPr>
          <w:rFonts w:eastAsia="Times New Roman"/>
          <w:szCs w:val="24"/>
        </w:rPr>
        <w:t>Θα καταθέσω για τα Πρακτ</w:t>
      </w:r>
      <w:r>
        <w:rPr>
          <w:rFonts w:eastAsia="Times New Roman"/>
          <w:szCs w:val="24"/>
        </w:rPr>
        <w:t>ικά ένα άρθρο του «</w:t>
      </w:r>
      <w:r>
        <w:rPr>
          <w:rFonts w:eastAsia="Times New Roman"/>
          <w:szCs w:val="24"/>
          <w:lang w:val="en-US"/>
        </w:rPr>
        <w:t>T</w:t>
      </w:r>
      <w:r>
        <w:rPr>
          <w:rFonts w:eastAsia="Times New Roman"/>
          <w:szCs w:val="24"/>
          <w:lang w:val="en-US"/>
        </w:rPr>
        <w:t>AX</w:t>
      </w:r>
      <w:r>
        <w:rPr>
          <w:rFonts w:eastAsia="Times New Roman"/>
          <w:szCs w:val="24"/>
        </w:rPr>
        <w:t xml:space="preserve"> </w:t>
      </w:r>
      <w:r>
        <w:rPr>
          <w:rFonts w:eastAsia="Times New Roman"/>
          <w:szCs w:val="24"/>
          <w:lang w:val="en-US"/>
        </w:rPr>
        <w:t>F</w:t>
      </w:r>
      <w:r>
        <w:rPr>
          <w:rFonts w:eastAsia="Times New Roman"/>
          <w:szCs w:val="24"/>
          <w:lang w:val="en-US"/>
        </w:rPr>
        <w:t>OUNDATION</w:t>
      </w:r>
      <w:r>
        <w:rPr>
          <w:rFonts w:eastAsia="Times New Roman"/>
          <w:szCs w:val="24"/>
        </w:rPr>
        <w:t xml:space="preserve">» και θα αναγνώσω δύο χωρία και μόνο, τα οποία έχω μεταφράσει. Πρώτον: </w:t>
      </w:r>
      <w:r>
        <w:rPr>
          <w:rFonts w:eastAsia="Times New Roman"/>
          <w:szCs w:val="24"/>
        </w:rPr>
        <w:lastRenderedPageBreak/>
        <w:t>«Η φορολογία αποτελεί κρίσιμη παράμετρο για τη διεθνή ανταγωνιστικότητα μιας χώρας». Δεύτερον: «Δεν δύναται πλέον μία χώρα να επιβάλλει υψηλούς φόρους σ</w:t>
      </w:r>
      <w:r>
        <w:rPr>
          <w:rFonts w:eastAsia="Times New Roman"/>
          <w:szCs w:val="24"/>
        </w:rPr>
        <w:t xml:space="preserve">ε επιχειρηματικές επενδύσεις και δραστηριότητες χωρίς να επηρεάζονται δυσμενώς οι οικονομικές της επιδόσεις». </w:t>
      </w:r>
    </w:p>
    <w:p w14:paraId="369503EB" w14:textId="77777777" w:rsidR="006648D0" w:rsidRDefault="00CC2A7D">
      <w:pPr>
        <w:spacing w:line="600" w:lineRule="auto"/>
        <w:ind w:firstLine="851"/>
        <w:jc w:val="both"/>
        <w:rPr>
          <w:rFonts w:eastAsia="Times New Roman" w:cs="Times New Roman"/>
        </w:rPr>
      </w:pPr>
      <w:r>
        <w:rPr>
          <w:rFonts w:eastAsia="Times New Roman" w:cs="Times New Roman"/>
        </w:rPr>
        <w:t xml:space="preserve">Μπορεί αυτή η διευκρινιστική δήλωση να αποτελεί ένα δεύτερο λάθος. Εάν δεν </w:t>
      </w:r>
      <w:r>
        <w:rPr>
          <w:rFonts w:eastAsia="Times New Roman"/>
          <w:bCs/>
        </w:rPr>
        <w:t>είναι</w:t>
      </w:r>
      <w:r>
        <w:rPr>
          <w:rFonts w:eastAsia="Times New Roman" w:cs="Times New Roman"/>
        </w:rPr>
        <w:t xml:space="preserve"> λάθος, συνιστά έναν προάγγελο περαιτέρω δυσμενών </w:t>
      </w:r>
      <w:r>
        <w:rPr>
          <w:rFonts w:eastAsia="Times New Roman"/>
          <w:bCs/>
        </w:rPr>
        <w:t>μ</w:t>
      </w:r>
      <w:r>
        <w:rPr>
          <w:rFonts w:eastAsia="Times New Roman" w:cs="Times New Roman"/>
        </w:rPr>
        <w:t xml:space="preserve">έτρων, εννοώ </w:t>
      </w:r>
      <w:r>
        <w:rPr>
          <w:rFonts w:eastAsia="Times New Roman" w:cs="Times New Roman"/>
        </w:rPr>
        <w:t>περαιτέρω αυξήσεων στη φορολόγηση, οι οποίες θα δώσουν τη χαριστική βολή στους μικροεπιχειρηματίες και τους αυτοαπασχολούμενους επιχειρηματίες, συνεπώς.</w:t>
      </w:r>
    </w:p>
    <w:p w14:paraId="369503EC" w14:textId="77777777" w:rsidR="006648D0" w:rsidRDefault="00CC2A7D">
      <w:pPr>
        <w:spacing w:line="600" w:lineRule="auto"/>
        <w:ind w:firstLine="720"/>
        <w:jc w:val="both"/>
        <w:rPr>
          <w:rFonts w:eastAsia="Times New Roman" w:cs="Times New Roman"/>
        </w:rPr>
      </w:pPr>
      <w:r>
        <w:rPr>
          <w:rFonts w:eastAsia="Times New Roman" w:cs="Times New Roman"/>
        </w:rPr>
        <w:t xml:space="preserve">(Στο σημείο αυτό ο Βουλευτής κ. Ιωάννης Αϊβατίδης καταθέτει για τα Πρακτικά τα προαναφερθέντα έγγραφα, </w:t>
      </w:r>
      <w:r>
        <w:rPr>
          <w:rFonts w:eastAsia="Times New Roman" w:cs="Times New Roman"/>
        </w:rPr>
        <w:t>τα οποία βρίσκονται στο αρχείο του Τμήματος Γραμματείας της Διεύθυνσης Στενογραφίας και  Πρακτικών της Βουλής)</w:t>
      </w:r>
    </w:p>
    <w:p w14:paraId="369503ED" w14:textId="77777777" w:rsidR="006648D0" w:rsidRDefault="00CC2A7D">
      <w:pPr>
        <w:spacing w:line="600" w:lineRule="auto"/>
        <w:ind w:firstLine="851"/>
        <w:jc w:val="both"/>
        <w:rPr>
          <w:rFonts w:eastAsia="Times New Roman" w:cs="Times New Roman"/>
        </w:rPr>
      </w:pPr>
      <w:r>
        <w:rPr>
          <w:rFonts w:eastAsia="Times New Roman" w:cs="Times New Roman"/>
        </w:rPr>
        <w:lastRenderedPageBreak/>
        <w:t xml:space="preserve">Μια απλή επισκόπηση στους οικονομικούς δείκτες των τελευταίων ετών καταδεικνύει πως για την Ελλάδα η υπερφορολόγηση </w:t>
      </w:r>
      <w:r>
        <w:rPr>
          <w:rFonts w:eastAsia="Times New Roman"/>
          <w:bCs/>
        </w:rPr>
        <w:t>είναι</w:t>
      </w:r>
      <w:r>
        <w:rPr>
          <w:rFonts w:eastAsia="Times New Roman" w:cs="Times New Roman"/>
        </w:rPr>
        <w:t xml:space="preserve"> συνυφασμένη με τη μειωμ</w:t>
      </w:r>
      <w:r>
        <w:rPr>
          <w:rFonts w:eastAsia="Times New Roman" w:cs="Times New Roman"/>
        </w:rPr>
        <w:t xml:space="preserve">ένη ανταγωνιστικότητα της χώρας. Το 2007 η Ελλάδα καταλάμβανε την </w:t>
      </w:r>
      <w:r>
        <w:rPr>
          <w:rFonts w:eastAsia="Times New Roman" w:cs="Times New Roman"/>
        </w:rPr>
        <w:t xml:space="preserve">τεσσαρακοστή έβδομη </w:t>
      </w:r>
      <w:r>
        <w:rPr>
          <w:rFonts w:eastAsia="Times New Roman" w:cs="Times New Roman"/>
        </w:rPr>
        <w:t xml:space="preserve">θέση στη διεθνή ανταγωνιστικότητα. Το 2016 την </w:t>
      </w:r>
      <w:r>
        <w:rPr>
          <w:rFonts w:eastAsia="Times New Roman" w:cs="Times New Roman"/>
        </w:rPr>
        <w:t>ογδοηκοστή τρίτη</w:t>
      </w:r>
      <w:r>
        <w:rPr>
          <w:rFonts w:eastAsia="Times New Roman" w:cs="Times New Roman"/>
        </w:rPr>
        <w:t xml:space="preserve">. Το 2007, το 20,8% του ΑΕΠ προερχόταν από φόρους. Το 2016, το 26,2%. </w:t>
      </w:r>
      <w:r>
        <w:rPr>
          <w:rFonts w:eastAsia="Times New Roman"/>
          <w:bCs/>
        </w:rPr>
        <w:t>Είναι</w:t>
      </w:r>
      <w:r>
        <w:rPr>
          <w:rFonts w:eastAsia="Times New Roman" w:cs="Times New Roman"/>
        </w:rPr>
        <w:t xml:space="preserve"> προφανής, λοιπόν, ο συσχετισμός</w:t>
      </w:r>
      <w:r>
        <w:rPr>
          <w:rFonts w:eastAsia="Times New Roman" w:cs="Times New Roman"/>
        </w:rPr>
        <w:t xml:space="preserve">. </w:t>
      </w:r>
    </w:p>
    <w:p w14:paraId="369503EE" w14:textId="77777777" w:rsidR="006648D0" w:rsidRDefault="00CC2A7D">
      <w:pPr>
        <w:spacing w:line="600" w:lineRule="auto"/>
        <w:ind w:firstLine="851"/>
        <w:jc w:val="both"/>
        <w:rPr>
          <w:rFonts w:eastAsia="Times New Roman" w:cs="Times New Roman"/>
          <w:bCs/>
          <w:shd w:val="clear" w:color="auto" w:fill="FFFFFF"/>
        </w:rPr>
      </w:pPr>
      <w:r>
        <w:rPr>
          <w:rFonts w:eastAsia="Times New Roman" w:cs="Times New Roman"/>
        </w:rPr>
        <w:t xml:space="preserve">Στον νέο κρατικό </w:t>
      </w:r>
      <w:r>
        <w:rPr>
          <w:rFonts w:eastAsia="Times New Roman" w:cs="Times New Roman"/>
          <w:bCs/>
          <w:shd w:val="clear" w:color="auto" w:fill="FFFFFF"/>
        </w:rPr>
        <w:t>προϋπολογισμό οι</w:t>
      </w:r>
      <w:r>
        <w:rPr>
          <w:rFonts w:eastAsia="Times New Roman" w:cs="Times New Roman"/>
        </w:rPr>
        <w:t xml:space="preserve"> φόροι φυσικών προσώπων αυξάνονται κατά 1,1 </w:t>
      </w:r>
      <w:r>
        <w:rPr>
          <w:rFonts w:eastAsia="Times New Roman" w:cs="Times New Roman"/>
          <w:bCs/>
          <w:shd w:val="clear" w:color="auto" w:fill="FFFFFF"/>
        </w:rPr>
        <w:t xml:space="preserve">δισεκατομμύριο ευρώ. Εμφανίζεται παραπλανητικά μείωση των φόρων περιουσίας κατά 0,4 </w:t>
      </w:r>
      <w:r>
        <w:rPr>
          <w:rFonts w:eastAsia="Times New Roman" w:cs="Times New Roman"/>
          <w:bCs/>
          <w:shd w:val="clear" w:color="auto" w:fill="FFFFFF"/>
        </w:rPr>
        <w:t xml:space="preserve">δισεκατομμύριο </w:t>
      </w:r>
      <w:r>
        <w:rPr>
          <w:rFonts w:eastAsia="Times New Roman" w:cs="Times New Roman"/>
          <w:bCs/>
          <w:shd w:val="clear" w:color="auto" w:fill="FFFFFF"/>
        </w:rPr>
        <w:t xml:space="preserve">ευρώ. Γιατί </w:t>
      </w:r>
      <w:r>
        <w:rPr>
          <w:rFonts w:eastAsia="Times New Roman"/>
          <w:bCs/>
          <w:shd w:val="clear" w:color="auto" w:fill="FFFFFF"/>
        </w:rPr>
        <w:t>είναι,</w:t>
      </w:r>
      <w:r>
        <w:rPr>
          <w:rFonts w:eastAsia="Times New Roman" w:cs="Times New Roman"/>
          <w:bCs/>
          <w:shd w:val="clear" w:color="auto" w:fill="FFFFFF"/>
        </w:rPr>
        <w:t xml:space="preserve"> όμως, αυτή η μείωση πλασματική και δόλια, </w:t>
      </w:r>
      <w:r>
        <w:rPr>
          <w:rFonts w:eastAsia="Times New Roman"/>
          <w:bCs/>
          <w:shd w:val="clear" w:color="auto" w:fill="FFFFFF"/>
        </w:rPr>
        <w:t>βεβαίως,</w:t>
      </w:r>
      <w:r>
        <w:rPr>
          <w:rFonts w:eastAsia="Times New Roman" w:cs="Times New Roman"/>
          <w:bCs/>
          <w:shd w:val="clear" w:color="auto" w:fill="FFFFFF"/>
        </w:rPr>
        <w:t xml:space="preserve"> και παρ</w:t>
      </w:r>
      <w:r>
        <w:rPr>
          <w:rFonts w:eastAsia="Times New Roman" w:cs="Times New Roman"/>
          <w:bCs/>
          <w:shd w:val="clear" w:color="auto" w:fill="FFFFFF"/>
        </w:rPr>
        <w:t xml:space="preserve">απλανητική, κατά τη γνώμη μας; Διότι το 2016 εισπράχθηκαν δύο δόσεις του ΕΝΦΙΑ του έτους 2015, ενώ το 2017 θα εισπραχθεί μόνο μία δόση του ΕΝΦΙΑ του έτους 2016. </w:t>
      </w:r>
    </w:p>
    <w:p w14:paraId="369503EF" w14:textId="77777777" w:rsidR="006648D0" w:rsidRDefault="00CC2A7D">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lastRenderedPageBreak/>
        <w:t xml:space="preserve">Οι έμμεσοι φόροι αυξάνονται κατά 1,3 </w:t>
      </w:r>
      <w:r>
        <w:rPr>
          <w:rFonts w:eastAsia="Times New Roman" w:cs="Times New Roman"/>
          <w:bCs/>
          <w:shd w:val="clear" w:color="auto" w:fill="FFFFFF"/>
        </w:rPr>
        <w:t xml:space="preserve">δισεκατομμύριο </w:t>
      </w:r>
      <w:r>
        <w:rPr>
          <w:rFonts w:eastAsia="Times New Roman" w:cs="Times New Roman"/>
          <w:bCs/>
          <w:shd w:val="clear" w:color="auto" w:fill="FFFFFF"/>
        </w:rPr>
        <w:t>ευρώ. Οι φόροι κατανάλωσης αυξάνονται κατά</w:t>
      </w:r>
      <w:r>
        <w:rPr>
          <w:rFonts w:eastAsia="Times New Roman" w:cs="Times New Roman"/>
          <w:bCs/>
          <w:shd w:val="clear" w:color="auto" w:fill="FFFFFF"/>
        </w:rPr>
        <w:t xml:space="preserve"> 0,7 </w:t>
      </w:r>
      <w:r>
        <w:rPr>
          <w:rFonts w:eastAsia="Times New Roman" w:cs="Times New Roman"/>
          <w:bCs/>
          <w:shd w:val="clear" w:color="auto" w:fill="FFFFFF"/>
        </w:rPr>
        <w:t xml:space="preserve">δισεκατομμύριο </w:t>
      </w:r>
      <w:r>
        <w:rPr>
          <w:rFonts w:eastAsia="Times New Roman" w:cs="Times New Roman"/>
          <w:bCs/>
          <w:shd w:val="clear" w:color="auto" w:fill="FFFFFF"/>
        </w:rPr>
        <w:t xml:space="preserve">ευρώ. Αφορούν ενεργειακά και καπνικά προϊόντα, τον καφέ, τη σταθερή τηλεφωνία. </w:t>
      </w:r>
    </w:p>
    <w:p w14:paraId="369503F0" w14:textId="77777777" w:rsidR="006648D0" w:rsidRDefault="00CC2A7D">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Υπάρχουν, δυστυχώς, πολλοί κακοί οιωνοί για την ελληνική οικονομία. Στον τουρισμό, οι προβλέψεις κάνουν λόγο για καθίζηση της τάξης του 30% για την κρουαζιέ</w:t>
      </w:r>
      <w:r>
        <w:rPr>
          <w:rFonts w:eastAsia="Times New Roman" w:cs="Times New Roman"/>
          <w:bCs/>
          <w:shd w:val="clear" w:color="auto" w:fill="FFFFFF"/>
        </w:rPr>
        <w:t xml:space="preserve">ρα το 2017. Δεν </w:t>
      </w:r>
      <w:r>
        <w:rPr>
          <w:rFonts w:eastAsia="Times New Roman"/>
          <w:bCs/>
          <w:shd w:val="clear" w:color="auto" w:fill="FFFFFF"/>
        </w:rPr>
        <w:t>έχει</w:t>
      </w:r>
      <w:r>
        <w:rPr>
          <w:rFonts w:eastAsia="Times New Roman" w:cs="Times New Roman"/>
          <w:bCs/>
          <w:shd w:val="clear" w:color="auto" w:fill="FFFFFF"/>
        </w:rPr>
        <w:t xml:space="preserve"> καταφέρει κα</w:t>
      </w:r>
      <w:r>
        <w:rPr>
          <w:rFonts w:eastAsia="Times New Roman" w:cs="Times New Roman"/>
          <w:bCs/>
          <w:shd w:val="clear" w:color="auto" w:fill="FFFFFF"/>
        </w:rPr>
        <w:t>μ</w:t>
      </w:r>
      <w:r>
        <w:rPr>
          <w:rFonts w:eastAsia="Times New Roman" w:cs="Times New Roman"/>
          <w:bCs/>
          <w:shd w:val="clear" w:color="auto" w:fill="FFFFFF"/>
        </w:rPr>
        <w:t xml:space="preserve">μία κυβέρνηση μέχρι τώρα ούτε η </w:t>
      </w:r>
      <w:r>
        <w:rPr>
          <w:rFonts w:eastAsia="Times New Roman"/>
          <w:bCs/>
          <w:shd w:val="clear" w:color="auto" w:fill="FFFFFF"/>
        </w:rPr>
        <w:t>συγκυβέρνηση</w:t>
      </w:r>
      <w:r>
        <w:rPr>
          <w:rFonts w:eastAsia="Times New Roman" w:cs="Times New Roman"/>
          <w:bCs/>
          <w:shd w:val="clear" w:color="auto" w:fill="FFFFFF"/>
        </w:rPr>
        <w:t xml:space="preserve"> ΣΥΡΙΖΑ</w:t>
      </w:r>
      <w:r>
        <w:rPr>
          <w:rFonts w:eastAsia="Times New Roman"/>
          <w:bCs/>
          <w:shd w:val="clear" w:color="auto" w:fill="FFFFFF"/>
        </w:rPr>
        <w:t>–</w:t>
      </w:r>
      <w:r>
        <w:rPr>
          <w:rFonts w:eastAsia="Times New Roman" w:cs="Times New Roman"/>
          <w:bCs/>
          <w:shd w:val="clear" w:color="auto" w:fill="FFFFFF"/>
        </w:rPr>
        <w:t xml:space="preserve">ΑΝΕΛ να προκαλέσει μια εποικοδομητική διασύνδεση του πρωτογενούς τομέα με τον τουρισμό. </w:t>
      </w:r>
    </w:p>
    <w:p w14:paraId="369503F1" w14:textId="77777777" w:rsidR="006648D0" w:rsidRDefault="00CC2A7D">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Ένας άλλος κακός οιωνός αφορά την </w:t>
      </w:r>
      <w:r>
        <w:rPr>
          <w:rFonts w:eastAsia="Times New Roman" w:cs="Times New Roman"/>
          <w:bCs/>
          <w:shd w:val="clear" w:color="auto" w:fill="FFFFFF"/>
        </w:rPr>
        <w:t xml:space="preserve">παιδεία </w:t>
      </w:r>
      <w:r>
        <w:rPr>
          <w:rFonts w:eastAsia="Times New Roman" w:cs="Times New Roman"/>
          <w:bCs/>
          <w:shd w:val="clear" w:color="auto" w:fill="FFFFFF"/>
        </w:rPr>
        <w:t xml:space="preserve">μας. Έλαβε χώρα διαγωνισμός στο </w:t>
      </w:r>
      <w:r>
        <w:rPr>
          <w:rFonts w:eastAsia="Times New Roman" w:cs="Times New Roman"/>
          <w:bCs/>
          <w:shd w:val="clear" w:color="auto" w:fill="FFFFFF"/>
        </w:rPr>
        <w:t>πρόγραμ</w:t>
      </w:r>
      <w:r>
        <w:rPr>
          <w:rFonts w:eastAsia="Times New Roman" w:cs="Times New Roman"/>
          <w:bCs/>
          <w:shd w:val="clear" w:color="auto" w:fill="FFFFFF"/>
        </w:rPr>
        <w:t xml:space="preserve">μα </w:t>
      </w:r>
      <w:r>
        <w:rPr>
          <w:rFonts w:eastAsia="Times New Roman" w:cs="Times New Roman"/>
          <w:bCs/>
          <w:shd w:val="clear" w:color="auto" w:fill="FFFFFF"/>
        </w:rPr>
        <w:t>«</w:t>
      </w:r>
      <w:r>
        <w:rPr>
          <w:rFonts w:eastAsia="Times New Roman" w:cs="Times New Roman"/>
          <w:bCs/>
          <w:shd w:val="clear" w:color="auto" w:fill="FFFFFF"/>
          <w:lang w:val="en-US"/>
        </w:rPr>
        <w:t>PISA</w:t>
      </w:r>
      <w:r>
        <w:rPr>
          <w:rFonts w:eastAsia="Times New Roman" w:cs="Times New Roman"/>
          <w:bCs/>
          <w:shd w:val="clear" w:color="auto" w:fill="FFFFFF"/>
        </w:rPr>
        <w:t>»</w:t>
      </w:r>
      <w:r>
        <w:rPr>
          <w:rFonts w:eastAsia="Times New Roman" w:cs="Times New Roman"/>
          <w:bCs/>
          <w:shd w:val="clear" w:color="auto" w:fill="FFFFFF"/>
        </w:rPr>
        <w:t xml:space="preserve"> με εβδομήντα δύο χώρες, οι οποίες έλαβαν μέρος, και δυστυχώς οι Έλληνες δεκαπεντάχρονοι μαθητές κατετάγησαν στην </w:t>
      </w:r>
      <w:r>
        <w:rPr>
          <w:rFonts w:eastAsia="Times New Roman" w:cs="Times New Roman"/>
          <w:bCs/>
          <w:shd w:val="clear" w:color="auto" w:fill="FFFFFF"/>
        </w:rPr>
        <w:t xml:space="preserve">τεσσαρακοστή έβδομη </w:t>
      </w:r>
      <w:r>
        <w:rPr>
          <w:rFonts w:eastAsia="Times New Roman" w:cs="Times New Roman"/>
          <w:bCs/>
          <w:shd w:val="clear" w:color="auto" w:fill="FFFFFF"/>
        </w:rPr>
        <w:t xml:space="preserve">θέση από τις εβδομήντα δύο χώρες στα Μαθηματικά, στην ίδια θέση στη Φυσική και στην </w:t>
      </w:r>
      <w:r>
        <w:rPr>
          <w:rFonts w:eastAsia="Times New Roman" w:cs="Times New Roman"/>
          <w:bCs/>
          <w:shd w:val="clear" w:color="auto" w:fill="FFFFFF"/>
        </w:rPr>
        <w:t xml:space="preserve">τεσσαρακοστή πρώτη </w:t>
      </w:r>
      <w:r>
        <w:rPr>
          <w:rFonts w:eastAsia="Times New Roman" w:cs="Times New Roman"/>
          <w:bCs/>
          <w:shd w:val="clear" w:color="auto" w:fill="FFFFFF"/>
        </w:rPr>
        <w:t xml:space="preserve">θέση στην κατανόηση κειμένου. </w:t>
      </w:r>
    </w:p>
    <w:p w14:paraId="369503F2" w14:textId="77777777" w:rsidR="006648D0" w:rsidRDefault="00CC2A7D">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lastRenderedPageBreak/>
        <w:t xml:space="preserve">Οι εξαγωγές έχουν πραγματικά εξαντληθεί. Δεν μπορούν πλέον οι επιχειρηματίες που εξάγουν να καταφέρουν αυτό που πριν χρόνια κατάφερναν στον </w:t>
      </w:r>
      <w:r>
        <w:rPr>
          <w:rFonts w:eastAsia="Times New Roman"/>
          <w:bCs/>
          <w:shd w:val="clear" w:color="auto" w:fill="FFFFFF"/>
        </w:rPr>
        <w:t>συγκεκριμένα</w:t>
      </w:r>
      <w:r>
        <w:rPr>
          <w:rFonts w:eastAsia="Times New Roman" w:cs="Times New Roman"/>
          <w:bCs/>
          <w:shd w:val="clear" w:color="auto" w:fill="FFFFFF"/>
        </w:rPr>
        <w:t xml:space="preserve"> τομέα. </w:t>
      </w:r>
    </w:p>
    <w:p w14:paraId="369503F3" w14:textId="77777777" w:rsidR="006648D0" w:rsidRDefault="00CC2A7D">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Όσον αφορά τη ΔΕΣΦΑ, το ότι τελικά δεν τελεσφόρησε η συμφωνία με</w:t>
      </w:r>
      <w:r>
        <w:rPr>
          <w:rFonts w:eastAsia="Times New Roman" w:cs="Times New Roman"/>
          <w:bCs/>
          <w:shd w:val="clear" w:color="auto" w:fill="FFFFFF"/>
        </w:rPr>
        <w:t xml:space="preserve"> τους Αζέρους, για τη Χρυσή Αυγή </w:t>
      </w:r>
      <w:r>
        <w:rPr>
          <w:rFonts w:eastAsia="Times New Roman"/>
          <w:bCs/>
          <w:shd w:val="clear" w:color="auto" w:fill="FFFFFF"/>
        </w:rPr>
        <w:t>είναι</w:t>
      </w:r>
      <w:r>
        <w:rPr>
          <w:rFonts w:eastAsia="Times New Roman" w:cs="Times New Roman"/>
          <w:bCs/>
          <w:shd w:val="clear" w:color="auto" w:fill="FFFFFF"/>
        </w:rPr>
        <w:t xml:space="preserve"> θετικό. </w:t>
      </w:r>
    </w:p>
    <w:p w14:paraId="369503F4" w14:textId="77777777" w:rsidR="006648D0" w:rsidRDefault="00CC2A7D">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Καταψηφίζουμε ανενδοίαστα τον </w:t>
      </w:r>
      <w:r>
        <w:rPr>
          <w:rFonts w:eastAsia="Times New Roman" w:cs="Times New Roman"/>
          <w:bCs/>
          <w:shd w:val="clear" w:color="auto" w:fill="FFFFFF"/>
        </w:rPr>
        <w:t>κρατικό προϋπολογισμό</w:t>
      </w:r>
      <w:r>
        <w:rPr>
          <w:rFonts w:eastAsia="Times New Roman" w:cs="Times New Roman"/>
          <w:bCs/>
          <w:shd w:val="clear" w:color="auto" w:fill="FFFFFF"/>
        </w:rPr>
        <w:t xml:space="preserve"> του 2017, ο οποίος πλήττει βάναυσα τον ελληνικό λαό και μάλιστα περαιτέρω, διότι δοκιμάζεται ως γνωστόν από αυτήν την παρατεταμένη μνημονιακή πολιτική και τ</w:t>
      </w:r>
      <w:r>
        <w:rPr>
          <w:rFonts w:eastAsia="Times New Roman" w:cs="Times New Roman"/>
          <w:bCs/>
          <w:shd w:val="clear" w:color="auto" w:fill="FFFFFF"/>
        </w:rPr>
        <w:t xml:space="preserve">α παρεπόμενά της, που </w:t>
      </w:r>
      <w:r>
        <w:rPr>
          <w:rFonts w:eastAsia="Times New Roman"/>
          <w:bCs/>
          <w:shd w:val="clear" w:color="auto" w:fill="FFFFFF"/>
        </w:rPr>
        <w:t>είναι</w:t>
      </w:r>
      <w:r>
        <w:rPr>
          <w:rFonts w:eastAsia="Times New Roman" w:cs="Times New Roman"/>
          <w:bCs/>
          <w:shd w:val="clear" w:color="auto" w:fill="FFFFFF"/>
        </w:rPr>
        <w:t xml:space="preserve"> η υπογεννητικότητα, η φτωχοποίηση, η ανεργία, οι αυτοκτονίες, η λαθραία μετανάστευση. </w:t>
      </w:r>
    </w:p>
    <w:p w14:paraId="369503F5" w14:textId="77777777" w:rsidR="006648D0" w:rsidRDefault="00CC2A7D">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Όσον αφορά τη λαθραία μετανάστευση, πάρα πολλοί μεταξύ των ανθρώπων αυτών που εισήλθαν παρανόμως στη χώρα μας </w:t>
      </w:r>
      <w:r>
        <w:rPr>
          <w:rFonts w:eastAsia="Times New Roman"/>
          <w:bCs/>
          <w:shd w:val="clear" w:color="auto" w:fill="FFFFFF"/>
        </w:rPr>
        <w:t>είναι</w:t>
      </w:r>
      <w:r>
        <w:rPr>
          <w:rFonts w:eastAsia="Times New Roman" w:cs="Times New Roman"/>
          <w:bCs/>
          <w:shd w:val="clear" w:color="auto" w:fill="FFFFFF"/>
        </w:rPr>
        <w:t xml:space="preserve"> φονταμενταλιστές ισλαμιστ</w:t>
      </w:r>
      <w:r>
        <w:rPr>
          <w:rFonts w:eastAsia="Times New Roman" w:cs="Times New Roman"/>
          <w:bCs/>
          <w:shd w:val="clear" w:color="auto" w:fill="FFFFFF"/>
        </w:rPr>
        <w:t xml:space="preserve">ές. </w:t>
      </w:r>
    </w:p>
    <w:p w14:paraId="369503F6" w14:textId="77777777" w:rsidR="006648D0" w:rsidRDefault="00CC2A7D">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lastRenderedPageBreak/>
        <w:t xml:space="preserve">Τις προάλλες στο Μεικτό Ορκωτό Δικαστήριο Ρόδου καταδικάστηκε εξηνταπεντάχρονος Γερμανός ως κατάσκοπος της Τουρκίας. Αυτό </w:t>
      </w:r>
      <w:r>
        <w:rPr>
          <w:rFonts w:eastAsia="Times New Roman"/>
          <w:bCs/>
          <w:shd w:val="clear" w:color="auto" w:fill="FFFFFF"/>
        </w:rPr>
        <w:t>είναι</w:t>
      </w:r>
      <w:r>
        <w:rPr>
          <w:rFonts w:eastAsia="Times New Roman" w:cs="Times New Roman"/>
          <w:bCs/>
          <w:shd w:val="clear" w:color="auto" w:fill="FFFFFF"/>
        </w:rPr>
        <w:t xml:space="preserve"> ένα ακόμα δεδομένο το οποίο καθιστά λίαν σημαντική την παρουσία της Χρυσής Αυγής στην τελευταία επίσκεψη στο σύμπλεγμα της </w:t>
      </w:r>
      <w:r>
        <w:rPr>
          <w:rFonts w:eastAsia="Times New Roman" w:cs="Times New Roman"/>
          <w:bCs/>
          <w:shd w:val="clear" w:color="auto" w:fill="FFFFFF"/>
        </w:rPr>
        <w:t xml:space="preserve">Μεγίστης. </w:t>
      </w:r>
    </w:p>
    <w:p w14:paraId="369503F7" w14:textId="77777777" w:rsidR="006648D0" w:rsidRDefault="00CC2A7D">
      <w:pPr>
        <w:spacing w:line="600" w:lineRule="auto"/>
        <w:ind w:firstLine="851"/>
        <w:jc w:val="both"/>
        <w:rPr>
          <w:rFonts w:eastAsia="Times New Roman" w:cs="Times New Roman"/>
        </w:rPr>
      </w:pPr>
      <w:r>
        <w:rPr>
          <w:rFonts w:eastAsia="Times New Roman" w:cs="Times New Roman"/>
          <w:bCs/>
          <w:shd w:val="clear" w:color="auto" w:fill="FFFFFF"/>
        </w:rPr>
        <w:t xml:space="preserve">Η Χρυσή Αυγή τίμησε τους ακρίτες </w:t>
      </w:r>
      <w:r>
        <w:rPr>
          <w:rFonts w:eastAsia="Times New Roman" w:cs="Times New Roman"/>
          <w:bCs/>
          <w:shd w:val="clear" w:color="auto" w:fill="FFFFFF"/>
        </w:rPr>
        <w:t>αξιωματικούς</w:t>
      </w:r>
      <w:r>
        <w:rPr>
          <w:rFonts w:eastAsia="Times New Roman" w:cs="Times New Roman"/>
          <w:bCs/>
          <w:shd w:val="clear" w:color="auto" w:fill="FFFFFF"/>
        </w:rPr>
        <w:t xml:space="preserve">, </w:t>
      </w:r>
      <w:r>
        <w:rPr>
          <w:rFonts w:eastAsia="Times New Roman" w:cs="Times New Roman"/>
          <w:bCs/>
          <w:shd w:val="clear" w:color="auto" w:fill="FFFFFF"/>
        </w:rPr>
        <w:t xml:space="preserve">υπαξιωματικούς </w:t>
      </w:r>
      <w:r>
        <w:rPr>
          <w:rFonts w:eastAsia="Times New Roman" w:cs="Times New Roman"/>
          <w:bCs/>
          <w:shd w:val="clear" w:color="auto" w:fill="FFFFFF"/>
        </w:rPr>
        <w:t xml:space="preserve">και στρατεύσιμους του Στρατού Ξηράς και του Πολεμικού Ναυτικού, τους </w:t>
      </w:r>
      <w:r>
        <w:rPr>
          <w:rFonts w:eastAsia="Times New Roman" w:cs="Times New Roman"/>
          <w:bCs/>
          <w:shd w:val="clear" w:color="auto" w:fill="FFFFFF"/>
        </w:rPr>
        <w:t>λιμενικούς</w:t>
      </w:r>
      <w:r>
        <w:rPr>
          <w:rFonts w:eastAsia="Times New Roman" w:cs="Times New Roman"/>
          <w:bCs/>
          <w:shd w:val="clear" w:color="auto" w:fill="FFFFFF"/>
        </w:rPr>
        <w:t xml:space="preserve"> αλλά και τον Αρχηγό ΓΕΕΘΑ και ανταποκρίθηκε στην πρόσκληση του Υπουργού Αμύνης. Η Νέα Δημοκρατία, το ΠΑ</w:t>
      </w:r>
      <w:r>
        <w:rPr>
          <w:rFonts w:eastAsia="Times New Roman" w:cs="Times New Roman"/>
          <w:bCs/>
          <w:shd w:val="clear" w:color="auto" w:fill="FFFFFF"/>
        </w:rPr>
        <w:t xml:space="preserve">ΣΟΚ, το Ποτάμι, η Ένωση Κεντρώων, το Κομουνιστικό Κόμμα </w:t>
      </w:r>
      <w:r>
        <w:rPr>
          <w:rFonts w:eastAsia="Times New Roman" w:cs="Times New Roman"/>
          <w:bCs/>
          <w:shd w:val="clear" w:color="auto" w:fill="FFFFFF"/>
        </w:rPr>
        <w:t xml:space="preserve">Ελλάδας </w:t>
      </w:r>
      <w:r>
        <w:rPr>
          <w:rFonts w:eastAsia="Times New Roman" w:cs="Times New Roman"/>
          <w:bCs/>
          <w:shd w:val="clear" w:color="auto" w:fill="FFFFFF"/>
        </w:rPr>
        <w:t xml:space="preserve">αντέδρασαν σε αυτό. </w:t>
      </w:r>
    </w:p>
    <w:p w14:paraId="369503F8" w14:textId="77777777" w:rsidR="006648D0" w:rsidRDefault="00CC2A7D">
      <w:pPr>
        <w:spacing w:line="600" w:lineRule="auto"/>
        <w:jc w:val="both"/>
        <w:rPr>
          <w:rFonts w:eastAsia="Times New Roman" w:cs="Times New Roman"/>
          <w:szCs w:val="24"/>
        </w:rPr>
      </w:pPr>
      <w:r>
        <w:rPr>
          <w:rFonts w:eastAsia="Times New Roman" w:cs="Times New Roman"/>
          <w:szCs w:val="24"/>
        </w:rPr>
        <w:t>Προσπάθησαν να στηλιτεύσουν τη συμπεριφορά αυτή. Όμως, αυτό συνιστά μια πολιτική μικροπρέπεια και τίποτε άλλο.</w:t>
      </w:r>
    </w:p>
    <w:p w14:paraId="369503F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Η Χρυσή Αυγή απέδειξε για μια ακόμη φορά ότι είναι ένα πολιτ</w:t>
      </w:r>
      <w:r>
        <w:rPr>
          <w:rFonts w:eastAsia="Times New Roman" w:cs="Times New Roman"/>
          <w:szCs w:val="24"/>
        </w:rPr>
        <w:t xml:space="preserve">ικό κίνημα εθνοφρουρός. Έδωσε το παρών και θα συνεχίσει να το δίδει σε </w:t>
      </w:r>
      <w:r>
        <w:rPr>
          <w:rFonts w:eastAsia="Times New Roman" w:cs="Times New Roman"/>
          <w:szCs w:val="24"/>
        </w:rPr>
        <w:lastRenderedPageBreak/>
        <w:t xml:space="preserve">ανάλογες επισκέψεις, οι οποίες είναι όχι μόνο συμβολικού αλλά και ουσιαστικού χαρακτήρα, αφού οι επισκέψεις αυτές χαλυβδώνουν το ήδη υψηλό φρόνημα των Ενόπλων Δυνάμεων και των κατοίκων </w:t>
      </w:r>
      <w:r>
        <w:rPr>
          <w:rFonts w:eastAsia="Times New Roman" w:cs="Times New Roman"/>
          <w:szCs w:val="24"/>
        </w:rPr>
        <w:t xml:space="preserve">των ακριτικών περιοχών της χώρας μας. </w:t>
      </w:r>
    </w:p>
    <w:p w14:paraId="369503F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69503FB" w14:textId="77777777" w:rsidR="006648D0" w:rsidRDefault="00CC2A7D">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369503FC"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ΠΡΟΕΔΡΕΟΥΣΑ (Αναστασία Χριστοδουλοπούλου):</w:t>
      </w:r>
      <w:r>
        <w:rPr>
          <w:rFonts w:eastAsia="Times New Roman" w:cs="Times New Roman"/>
          <w:szCs w:val="24"/>
        </w:rPr>
        <w:t xml:space="preserve"> Τον λόγο έχει η κ. Βαγιωνάκη, Βουλευτής του ΣΥΡΙΖΑ.</w:t>
      </w:r>
    </w:p>
    <w:p w14:paraId="369503FD"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ΕΥΑΓΓΕΛΙΑ (ΒΑΛΙΑ) ΒΑΓΙΩΝΑΚΗ</w:t>
      </w:r>
      <w:r>
        <w:rPr>
          <w:rFonts w:eastAsia="Times New Roman" w:cs="Times New Roman"/>
          <w:szCs w:val="24"/>
        </w:rPr>
        <w:t xml:space="preserve">: Δεν υπάρχει αμφιβολία ότι ο </w:t>
      </w:r>
      <w:r>
        <w:rPr>
          <w:rFonts w:eastAsia="Times New Roman" w:cs="Times New Roman"/>
          <w:szCs w:val="24"/>
        </w:rPr>
        <w:t xml:space="preserve">προϋπολογισμός </w:t>
      </w:r>
      <w:r>
        <w:rPr>
          <w:rFonts w:eastAsia="Times New Roman" w:cs="Times New Roman"/>
          <w:szCs w:val="24"/>
        </w:rPr>
        <w:t>του 2017 είναι ένας δύσκολος προϋπολογισμός, όχι μόνο γιατί κατατίθεται υπό καθεστώς αυστηρών κανόνων και περιορισμών ως απότοκο της συμφωνίας του καλοκαιριού του 2015, αλλά και γιατί επιδιώκει να ισορροπήσει ανάμεσα στην ανάγκη για ένα σταθ</w:t>
      </w:r>
      <w:r>
        <w:rPr>
          <w:rFonts w:eastAsia="Times New Roman" w:cs="Times New Roman"/>
          <w:szCs w:val="24"/>
        </w:rPr>
        <w:t xml:space="preserve">ερό οικονομικό περιβάλλον με παράλληλη στήριξη της οικονομικής δραστηριότητας, με </w:t>
      </w:r>
      <w:r>
        <w:rPr>
          <w:rFonts w:eastAsia="Times New Roman" w:cs="Times New Roman"/>
          <w:szCs w:val="24"/>
        </w:rPr>
        <w:lastRenderedPageBreak/>
        <w:t xml:space="preserve">αύξηση των δημόσιων επενδύσεων και στην αναδιανομή των διαθέσιμων πόρων με στόχο την προστασία των οικονομικά πιο ευάλωτων συμπατριωτών μας. </w:t>
      </w:r>
    </w:p>
    <w:p w14:paraId="369503F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Θα συμπλήρωνα στα παραπάνω ότι ο</w:t>
      </w:r>
      <w:r>
        <w:rPr>
          <w:rFonts w:eastAsia="Times New Roman" w:cs="Times New Roman"/>
          <w:szCs w:val="24"/>
        </w:rPr>
        <w:t xml:space="preserve"> </w:t>
      </w:r>
      <w:r>
        <w:rPr>
          <w:rFonts w:eastAsia="Times New Roman" w:cs="Times New Roman"/>
          <w:szCs w:val="24"/>
        </w:rPr>
        <w:t xml:space="preserve">προϋπολογισμός </w:t>
      </w:r>
      <w:r>
        <w:rPr>
          <w:rFonts w:eastAsia="Times New Roman" w:cs="Times New Roman"/>
          <w:szCs w:val="24"/>
        </w:rPr>
        <w:t>κατατίθεται σε ένα ασταθές διεθνές περιβάλλον, όπου η Ελλάδα επιθυμεί και επιδιώκει να παίξει έναν σταθεροποιητικό ρόλο, καθώς και σε μια Ευρωπαϊκή Ένωση όπου οι εμμονές των κυρίαρχων ελίτ στο εφαρμοζόμενο Σύμφωνο Σταθερότητας και Ανάπτυξης</w:t>
      </w:r>
      <w:r>
        <w:rPr>
          <w:rFonts w:eastAsia="Times New Roman" w:cs="Times New Roman"/>
          <w:szCs w:val="24"/>
        </w:rPr>
        <w:t xml:space="preserve"> οδηγούν σε νέα αδιέξοδα και αποκλίσεις, απομακρύνοντας όλο και περισσότερο τους λαούς από το όραμα της ενωμένης Ευρώπης. </w:t>
      </w:r>
    </w:p>
    <w:p w14:paraId="369503F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Άκουσα, όμως, αρκετούς συναδέλφους της Αντιπολίτευσης να μιλούν για </w:t>
      </w:r>
      <w:r>
        <w:rPr>
          <w:rFonts w:eastAsia="Times New Roman" w:cs="Times New Roman"/>
          <w:szCs w:val="24"/>
        </w:rPr>
        <w:t xml:space="preserve">προϋπολογισμό </w:t>
      </w:r>
      <w:r>
        <w:rPr>
          <w:rFonts w:eastAsia="Times New Roman" w:cs="Times New Roman"/>
          <w:szCs w:val="24"/>
        </w:rPr>
        <w:t>χωρίς ρότα, χωρίς ειρμό. Θεωρώ ότι αυτές οι κατηγορ</w:t>
      </w:r>
      <w:r>
        <w:rPr>
          <w:rFonts w:eastAsia="Times New Roman" w:cs="Times New Roman"/>
          <w:szCs w:val="24"/>
        </w:rPr>
        <w:t xml:space="preserve">ίες δεν έχουν βάση, πρώτον γιατί ο </w:t>
      </w:r>
      <w:r>
        <w:rPr>
          <w:rFonts w:eastAsia="Times New Roman" w:cs="Times New Roman"/>
          <w:szCs w:val="24"/>
        </w:rPr>
        <w:t>π</w:t>
      </w:r>
      <w:r>
        <w:rPr>
          <w:rFonts w:eastAsia="Times New Roman" w:cs="Times New Roman"/>
          <w:szCs w:val="24"/>
        </w:rPr>
        <w:t xml:space="preserve">ροϋπολογισμός κινείται σε θετική κατεύθυνση στους κρίσιμους για εμάς τομείς της </w:t>
      </w:r>
      <w:r>
        <w:rPr>
          <w:rFonts w:eastAsia="Times New Roman" w:cs="Times New Roman"/>
          <w:szCs w:val="24"/>
        </w:rPr>
        <w:t xml:space="preserve">παιδείας </w:t>
      </w:r>
      <w:r>
        <w:rPr>
          <w:rFonts w:eastAsia="Times New Roman" w:cs="Times New Roman"/>
          <w:szCs w:val="24"/>
        </w:rPr>
        <w:t xml:space="preserve">και της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lastRenderedPageBreak/>
        <w:t xml:space="preserve">αφού για δεύτερη χρονιά έχουμε αύξηση των δαπανών και στους δύο αυτούς τομείς. </w:t>
      </w:r>
    </w:p>
    <w:p w14:paraId="3695040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Το 2,80% του προϋπολογισμού για την </w:t>
      </w:r>
      <w:r>
        <w:rPr>
          <w:rFonts w:eastAsia="Times New Roman" w:cs="Times New Roman"/>
          <w:szCs w:val="24"/>
        </w:rPr>
        <w:t xml:space="preserve">παιδεία </w:t>
      </w:r>
      <w:r>
        <w:rPr>
          <w:rFonts w:eastAsia="Times New Roman" w:cs="Times New Roman"/>
          <w:szCs w:val="24"/>
        </w:rPr>
        <w:t xml:space="preserve">το 2016 αυξάνεται σε 2,85% για το 2017 και τα 4,35 δισεκατομμύρια του προϋπολογισμού για την </w:t>
      </w:r>
      <w:r>
        <w:rPr>
          <w:rFonts w:eastAsia="Times New Roman" w:cs="Times New Roman"/>
          <w:szCs w:val="24"/>
        </w:rPr>
        <w:t xml:space="preserve">υγεία </w:t>
      </w:r>
      <w:r>
        <w:rPr>
          <w:rFonts w:eastAsia="Times New Roman" w:cs="Times New Roman"/>
          <w:szCs w:val="24"/>
        </w:rPr>
        <w:t>το 2016 αυξάνονται σε 4,4 δισεκατομμύρια το 2017.</w:t>
      </w:r>
    </w:p>
    <w:p w14:paraId="3695040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Φυσικά, τα νούμερα αυτά δεν είναι για πανηγυρισμούς. Θα ήθελα ό</w:t>
      </w:r>
      <w:r>
        <w:rPr>
          <w:rFonts w:eastAsia="Times New Roman" w:cs="Times New Roman"/>
          <w:szCs w:val="24"/>
        </w:rPr>
        <w:t xml:space="preserve">μως να θυμίσω ότι στο Μεσοπρόθεσμο Πρόγραμμα του κ. Σαμαρά προβλεπόταν 2,15% για την </w:t>
      </w:r>
      <w:r>
        <w:rPr>
          <w:rFonts w:eastAsia="Times New Roman" w:cs="Times New Roman"/>
          <w:szCs w:val="24"/>
        </w:rPr>
        <w:t xml:space="preserve">παιδεία </w:t>
      </w:r>
      <w:r>
        <w:rPr>
          <w:rFonts w:eastAsia="Times New Roman" w:cs="Times New Roman"/>
          <w:szCs w:val="24"/>
        </w:rPr>
        <w:t xml:space="preserve">το 2017. </w:t>
      </w:r>
    </w:p>
    <w:p w14:paraId="3695040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Παράλληλα, ο διορισμός μόνιμου προσωπικού που ξεκίνησε μετά από δύο χρόνια στα νοσοκομεία, η πρόσβαση των ανασφάλιστων συμπατριωτών μας, αλλά και άλλα ση</w:t>
      </w:r>
      <w:r>
        <w:rPr>
          <w:rFonts w:eastAsia="Times New Roman" w:cs="Times New Roman"/>
          <w:szCs w:val="24"/>
        </w:rPr>
        <w:t xml:space="preserve">μαντικά μέτρα για την </w:t>
      </w:r>
      <w:r>
        <w:rPr>
          <w:rFonts w:eastAsia="Times New Roman" w:cs="Times New Roman"/>
          <w:szCs w:val="24"/>
        </w:rPr>
        <w:t>υγεία</w:t>
      </w:r>
      <w:r>
        <w:rPr>
          <w:rFonts w:eastAsia="Times New Roman" w:cs="Times New Roman"/>
          <w:szCs w:val="24"/>
        </w:rPr>
        <w:t xml:space="preserve">, που έχουν στόχο την ανάσχεση του κατήφορου, είναι μέτρα πολύ σημαντικά για τη ζωή των ανθρώπων και συγχρόνως δείχνουν και την κατεύθυνση και τις προτεραιότητες της Κυβέρνησης. </w:t>
      </w:r>
    </w:p>
    <w:p w14:paraId="3695040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ο </w:t>
      </w:r>
      <w:r>
        <w:rPr>
          <w:rFonts w:eastAsia="Times New Roman" w:cs="Times New Roman"/>
          <w:szCs w:val="24"/>
        </w:rPr>
        <w:t xml:space="preserve">προϋπολογισμός </w:t>
      </w:r>
      <w:r>
        <w:rPr>
          <w:rFonts w:eastAsia="Times New Roman" w:cs="Times New Roman"/>
          <w:szCs w:val="24"/>
        </w:rPr>
        <w:t>στοχεύει στη στήριξη τω</w:t>
      </w:r>
      <w:r>
        <w:rPr>
          <w:rFonts w:eastAsia="Times New Roman" w:cs="Times New Roman"/>
          <w:szCs w:val="24"/>
        </w:rPr>
        <w:t>ν πιο αδύναμων. Από τα συγκριτικά στοιχεία της Γενικής Γραμματείας Πρόνοιας που διαχειρίζεται τα σχετικά κονδύλια προκύπτει από τους προϋπολογισμούς πως το 2015 δόθηκαν 820 εκατομμύρια, συμπεριλαμβανομένων και των 107 εκατομμυρίων για την ανθρωπιστική κρίσ</w:t>
      </w:r>
      <w:r>
        <w:rPr>
          <w:rFonts w:eastAsia="Times New Roman" w:cs="Times New Roman"/>
          <w:szCs w:val="24"/>
        </w:rPr>
        <w:t>η, το 2016 δόθηκαν 990,5 εκατομμύρια, το 2017 θα δοθούν 1.479.000.000.</w:t>
      </w:r>
    </w:p>
    <w:p w14:paraId="3695040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Σε αυτό το σημείο θα ήθελα να πω στους συναδέλφους του ΚΚΕ, που ισχυρίζονται ότι τα παίρνουμε από τους φτωχούς και τα δίνουμε στους φτωχότερους, πως μια πολιτεία που θέλει να προστατεύσ</w:t>
      </w:r>
      <w:r>
        <w:rPr>
          <w:rFonts w:eastAsia="Times New Roman" w:cs="Times New Roman"/>
          <w:szCs w:val="24"/>
        </w:rPr>
        <w:t xml:space="preserve">ει τους πολίτες της, πρέπει να ξεκινά από τους πιο αδύναμους, από αυτούς δηλαδή που δεν έχουν φωνή και στη συνέχεια η προσπάθεια πρέπει να επικεντρωθεί και στην προστασία των μικρομεσαίων. </w:t>
      </w:r>
    </w:p>
    <w:p w14:paraId="3695040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Ως προς αυτό, ήθελα να υπενθυμίσω -και είναι χαρακτηριστικό- ότι π</w:t>
      </w:r>
      <w:r>
        <w:rPr>
          <w:rFonts w:eastAsia="Times New Roman" w:cs="Times New Roman"/>
          <w:szCs w:val="24"/>
        </w:rPr>
        <w:t xml:space="preserve">άνω από το 90% των αγροτών δεν θα πληρώσει φόρο το 2017 ή θα έχει </w:t>
      </w:r>
      <w:r>
        <w:rPr>
          <w:rFonts w:eastAsia="Times New Roman" w:cs="Times New Roman"/>
          <w:szCs w:val="24"/>
        </w:rPr>
        <w:lastRenderedPageBreak/>
        <w:t xml:space="preserve">και επιστροφή φόρου με βάση το αφορολόγητο 8.500-9.000, το οποίο ψηφίσαμε, ενώ οι μικρομεσαίοι με εισόδημα κάτω των 20.000 ευνοούνται από τη νέα ρύθμιση στο φορολογικό-ασφαλιστικό. </w:t>
      </w:r>
    </w:p>
    <w:p w14:paraId="3695040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Θα μου π</w:t>
      </w:r>
      <w:r>
        <w:rPr>
          <w:rFonts w:eastAsia="Times New Roman" w:cs="Times New Roman"/>
          <w:szCs w:val="24"/>
        </w:rPr>
        <w:t>είτε, πρέπει να είμαστε ευχαριστημένοι, όταν το εισόδημα των πολιτών έχει φτάσει τόσο χαμηλά;</w:t>
      </w:r>
    </w:p>
    <w:p w14:paraId="36950407" w14:textId="77777777" w:rsidR="006648D0" w:rsidRDefault="00CC2A7D">
      <w:pPr>
        <w:spacing w:line="600" w:lineRule="auto"/>
        <w:ind w:firstLine="720"/>
        <w:jc w:val="both"/>
        <w:rPr>
          <w:rFonts w:eastAsia="Times New Roman"/>
          <w:szCs w:val="24"/>
        </w:rPr>
      </w:pPr>
      <w:r>
        <w:rPr>
          <w:rFonts w:eastAsia="Times New Roman"/>
          <w:szCs w:val="24"/>
        </w:rPr>
        <w:t xml:space="preserve">Φυσικά και όχι. Και πρέπει να γίνουν προσπάθειες για να ανέβει αυτό το εισόδημα. Και γι’ αυτό, μαζί με τα υπόλοιπα, πρέπει να υπάρχει όραμα και μέτρα παραγωγικής </w:t>
      </w:r>
      <w:r>
        <w:rPr>
          <w:rFonts w:eastAsia="Times New Roman"/>
          <w:szCs w:val="24"/>
        </w:rPr>
        <w:t>ανασυγκρότησης της χώρας. Όμως, όταν θέλεις να σταθεροποιήσεις την οικονομία σου και ζεις μέσα σε συγκεκριμένους δημοσιονομικούς δείκτες, πρέπει να δεις σε ποιους θα κατανείμεις τις αρνητικές επιπτώσεις των δημοσιονομικών μέτρων και ναι, εμείς, ως προς αυτ</w:t>
      </w:r>
      <w:r>
        <w:rPr>
          <w:rFonts w:eastAsia="Times New Roman"/>
          <w:szCs w:val="24"/>
        </w:rPr>
        <w:t xml:space="preserve">ό έχουμε ταξικό πρόσημο. </w:t>
      </w:r>
    </w:p>
    <w:p w14:paraId="36950408"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Τρίτον, ο </w:t>
      </w:r>
      <w:r>
        <w:rPr>
          <w:rFonts w:eastAsia="Times New Roman"/>
          <w:szCs w:val="24"/>
        </w:rPr>
        <w:t>προϋπολογισμός</w:t>
      </w:r>
      <w:r>
        <w:rPr>
          <w:rFonts w:eastAsia="Times New Roman"/>
          <w:szCs w:val="24"/>
        </w:rPr>
        <w:t xml:space="preserve"> έχει επίσης κατεύθυνση αναπτυξιακή και αυτό φαίνεται από την αύξηση του Προγράμματος των Δημοσίων Επενδύσεων -θυμίζω ότι για δεύτερη χρονιά αυξήθηκαν κατά 250 εκατομμύρια- φαίνεται από τον τρόπο που έκλεισ</w:t>
      </w:r>
      <w:r>
        <w:rPr>
          <w:rFonts w:eastAsia="Times New Roman"/>
          <w:szCs w:val="24"/>
        </w:rPr>
        <w:t xml:space="preserve">ε το ΕΣΠΑ, φαίνεται από τους νόμους που ψηφίσαμε, τον αναπτυξιακό, αλλά και για την κοινωνική οικονομία, που κατανέμονται και διαχέονται οι πόροι σε πολλούς και όχι, όπως κατά το παρελθόν, σε λίγους. </w:t>
      </w:r>
    </w:p>
    <w:p w14:paraId="36950409"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Κυρίες και κύριοι συνάδελφοι, πρέπει επιπλέον να πούμε </w:t>
      </w:r>
      <w:r>
        <w:rPr>
          <w:rFonts w:eastAsia="Times New Roman"/>
          <w:szCs w:val="24"/>
        </w:rPr>
        <w:t>κάποιες αλήθειες, γιατί κάποιοι έχουν επιλεκτική μνήμη. Δεν μπορούμε να κάνουμε ότι δεν θυμόμαστε τι έγινε το καλοκαίρι του 2015 -«</w:t>
      </w:r>
      <w:r>
        <w:rPr>
          <w:rFonts w:eastAsia="Times New Roman"/>
          <w:szCs w:val="24"/>
          <w:lang w:val="en-US"/>
        </w:rPr>
        <w:t>this</w:t>
      </w:r>
      <w:r>
        <w:rPr>
          <w:rFonts w:eastAsia="Times New Roman"/>
          <w:szCs w:val="24"/>
        </w:rPr>
        <w:t xml:space="preserve"> </w:t>
      </w:r>
      <w:r>
        <w:rPr>
          <w:rFonts w:eastAsia="Times New Roman"/>
          <w:szCs w:val="24"/>
          <w:lang w:val="en-US"/>
        </w:rPr>
        <w:t>is</w:t>
      </w:r>
      <w:r>
        <w:rPr>
          <w:rFonts w:eastAsia="Times New Roman"/>
          <w:szCs w:val="24"/>
        </w:rPr>
        <w:t xml:space="preserve"> </w:t>
      </w:r>
      <w:r>
        <w:rPr>
          <w:rFonts w:eastAsia="Times New Roman"/>
          <w:szCs w:val="24"/>
          <w:lang w:val="en-US"/>
        </w:rPr>
        <w:t>a</w:t>
      </w:r>
      <w:r>
        <w:rPr>
          <w:rFonts w:eastAsia="Times New Roman"/>
          <w:szCs w:val="24"/>
        </w:rPr>
        <w:t xml:space="preserve"> </w:t>
      </w:r>
      <w:r>
        <w:rPr>
          <w:rFonts w:eastAsia="Times New Roman"/>
          <w:szCs w:val="24"/>
          <w:lang w:val="en-US"/>
        </w:rPr>
        <w:t>coup</w:t>
      </w:r>
      <w:r>
        <w:rPr>
          <w:rFonts w:eastAsia="Times New Roman"/>
          <w:szCs w:val="24"/>
        </w:rPr>
        <w:t>» έλεγαν οι ξένοι- και να μην καταλαβαίνουμε ότι μετά από αυτό δεν μπορούμε να κάνουμε απλουστευτικές συγκρίσει</w:t>
      </w:r>
      <w:r>
        <w:rPr>
          <w:rFonts w:eastAsia="Times New Roman"/>
          <w:szCs w:val="24"/>
        </w:rPr>
        <w:t>ς με τις εξαγγελίες της Θεσσαλονίκης. Εξάλλου, μεσολάβησαν οι εκλογές του Σεπτέμβρη του 2015.</w:t>
      </w:r>
    </w:p>
    <w:p w14:paraId="3695040A"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Δεύτερον, όταν μιλάμε για την κατάσταση του ασφαλιστικού, δεν μπορούμε να ξεχνάμε το εξοντωτικό για τα ταμεία </w:t>
      </w:r>
      <w:r>
        <w:rPr>
          <w:rFonts w:eastAsia="Times New Roman"/>
          <w:szCs w:val="24"/>
          <w:lang w:val="en-US"/>
        </w:rPr>
        <w:t>PSI</w:t>
      </w:r>
      <w:r>
        <w:rPr>
          <w:rFonts w:eastAsia="Times New Roman"/>
          <w:szCs w:val="24"/>
        </w:rPr>
        <w:t xml:space="preserve">. </w:t>
      </w:r>
    </w:p>
    <w:p w14:paraId="3695040B"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Τρίτον, δεν μπορούμε να μιλάμε για τις </w:t>
      </w:r>
      <w:r>
        <w:rPr>
          <w:rFonts w:eastAsia="Times New Roman"/>
          <w:szCs w:val="24"/>
        </w:rPr>
        <w:t>εργασιακές σχέσεις και την επικράτηση των ελαστικών σχέσεων εργασίας και να ξεχνάμε ότι αυτές εκτοξεύτηκαν τη διετία 2013-2014 από το 33%-35% στο 55%.</w:t>
      </w:r>
    </w:p>
    <w:p w14:paraId="3695040C"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Τέταρτον, όταν μιλάμε για την ανεργία δεν μπορούμε να ξεχνάμε πότε αυτή εκτινάχτηκε στο 27%. Κάνω μια παρ</w:t>
      </w:r>
      <w:r>
        <w:rPr>
          <w:rFonts w:eastAsia="Times New Roman"/>
          <w:szCs w:val="24"/>
        </w:rPr>
        <w:t>ένθεση εδώ: Για μένα, το μεγαλύτερο πρόβλημα που αντιμετωπίζουμε ως χώρα είναι η ανεργία και ο φόβος αυτή να αποκτήσει μόνιμα χαρακτηριστικά. Νομίζω ότι με αυτό το πρόβλημα, ναι, πρέπει να αναμετρηθεί η Κυβέρνησή μας.</w:t>
      </w:r>
    </w:p>
    <w:p w14:paraId="3695040D"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Θα μπορούσε </w:t>
      </w:r>
      <w:r>
        <w:rPr>
          <w:rFonts w:eastAsia="Times New Roman"/>
          <w:szCs w:val="24"/>
        </w:rPr>
        <w:t>κάποιος</w:t>
      </w:r>
      <w:r>
        <w:rPr>
          <w:rFonts w:eastAsia="Times New Roman"/>
          <w:szCs w:val="24"/>
        </w:rPr>
        <w:t xml:space="preserve"> να απαριθμήσει πολ</w:t>
      </w:r>
      <w:r>
        <w:rPr>
          <w:rFonts w:eastAsia="Times New Roman"/>
          <w:szCs w:val="24"/>
        </w:rPr>
        <w:t>λές ακόμα τέτοιες επιλεκτικές μνήμες, αλλά σταματώ εδώ. Πάντως, η μεγαλύτερη στρέβλωση της πραγματικότητας είναι οι αναφορές που γίνονται για τα πρωτογενή πλεονάσματα. Γίνεται μια συζήτηση -και σωστά- ότι η πρόταση για πρωτογενή πλεονάσματα μετά το 2018 τη</w:t>
      </w:r>
      <w:r>
        <w:rPr>
          <w:rFonts w:eastAsia="Times New Roman"/>
          <w:szCs w:val="24"/>
        </w:rPr>
        <w:t xml:space="preserve">ς τάξης του 3,5% είναι εξοντωτική. Πράγματι έτσι είναι, αν και το θέμα παραμένει ανοιχτό. </w:t>
      </w:r>
    </w:p>
    <w:p w14:paraId="3695040E"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Υπενθυμίζω ότι ο Ντάισελμπλουμ είπε στο </w:t>
      </w:r>
      <w:r>
        <w:rPr>
          <w:rFonts w:eastAsia="Times New Roman"/>
          <w:szCs w:val="24"/>
          <w:lang w:val="en-US"/>
        </w:rPr>
        <w:t>Eurogroup</w:t>
      </w:r>
      <w:r>
        <w:rPr>
          <w:rFonts w:eastAsia="Times New Roman"/>
          <w:szCs w:val="24"/>
        </w:rPr>
        <w:t xml:space="preserve"> ότι όσον αφορά αυτό το θέμα υπήρχαν δεκαεννιά διαφορετικές προτάσεις. Και θα έλεγα -και στην </w:t>
      </w:r>
      <w:r>
        <w:rPr>
          <w:rFonts w:eastAsia="Times New Roman"/>
          <w:szCs w:val="24"/>
        </w:rPr>
        <w:t xml:space="preserve">Αντιπολίτευση </w:t>
      </w:r>
      <w:r>
        <w:rPr>
          <w:rFonts w:eastAsia="Times New Roman"/>
          <w:szCs w:val="24"/>
        </w:rPr>
        <w:t>και σε ό</w:t>
      </w:r>
      <w:r>
        <w:rPr>
          <w:rFonts w:eastAsia="Times New Roman"/>
          <w:szCs w:val="24"/>
        </w:rPr>
        <w:t>λους μας- ότι όλοι μαζί πρέπει να παλέψουμε αυτό το ζήτημα για τη μείωση των πρωτογενών πλεονασμάτων μετά το 2018, όμως, φαντάζεστε πώς θα μπορούσαν να είναι τα πράγματα με το 3% του 2015 για τα πρωτογενή πλεονάσματα, το 4% του 2016 και το 4,5% το 2017 και</w:t>
      </w:r>
      <w:r>
        <w:rPr>
          <w:rFonts w:eastAsia="Times New Roman"/>
          <w:szCs w:val="24"/>
        </w:rPr>
        <w:t xml:space="preserve"> το 2018 όπως είχε υπογράψει ο κ. Σαμαράς; </w:t>
      </w:r>
    </w:p>
    <w:p w14:paraId="3695040F"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Κυρίες και κύριοι συνάδελφοι, οι καιροί είναι δύσκολοι, είναι δύσκολοι για την Ελλάδα, είναι δύσκολοι για την Ευρώπη, είναι δύσκολοι για τη γειτονιά μας. Η αστάθεια επικρατεί. Εμείς πρέπει να κρατήσουμε το καράβι</w:t>
      </w:r>
      <w:r>
        <w:rPr>
          <w:rFonts w:eastAsia="Times New Roman"/>
          <w:szCs w:val="24"/>
        </w:rPr>
        <w:t xml:space="preserve"> όρθιο με σταθερή ρότα. Αν και γνωρίζουμε ότι αυτό απαιτεί σκληρή και δύσκολη δουλειά, είμαστε αποφασισμένοι να μείνουμε όρθιοι και αυτήν τη ρότα αυτός ο </w:t>
      </w:r>
      <w:r>
        <w:rPr>
          <w:rFonts w:eastAsia="Times New Roman"/>
          <w:szCs w:val="24"/>
        </w:rPr>
        <w:t xml:space="preserve">προϋπολογισμός </w:t>
      </w:r>
      <w:r>
        <w:rPr>
          <w:rFonts w:eastAsia="Times New Roman"/>
          <w:szCs w:val="24"/>
        </w:rPr>
        <w:t>τη χαράσσει, γι’ αυτό σας καλώ να τον υπερψηφίσουμε.</w:t>
      </w:r>
    </w:p>
    <w:p w14:paraId="36950410"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Σας ευχαριστώ.</w:t>
      </w:r>
    </w:p>
    <w:p w14:paraId="36950411"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lastRenderedPageBreak/>
        <w:t>(Χειροκροτήματα από</w:t>
      </w:r>
      <w:r>
        <w:rPr>
          <w:rFonts w:eastAsia="Times New Roman"/>
          <w:szCs w:val="24"/>
        </w:rPr>
        <w:t xml:space="preserve"> την πτέρυγα του ΣΥΡΙΖΑ)</w:t>
      </w:r>
    </w:p>
    <w:p w14:paraId="36950412"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Τώρα τον λόγο έχει ο κ. Κατσανιώτης, Βουλευτής της Νέας Δημοκρατίας. </w:t>
      </w:r>
    </w:p>
    <w:p w14:paraId="36950413"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ΑΝΔΡΕΑΣ ΚΑΤΣΑΝΙΩΤΗΣ:</w:t>
      </w:r>
      <w:r>
        <w:rPr>
          <w:rFonts w:eastAsia="Times New Roman"/>
          <w:szCs w:val="24"/>
        </w:rPr>
        <w:t xml:space="preserve"> Κυρίες και κύριοι, ο κρατικός προϋπολογισμός αποτυπώνει ξεκάθαρα τις προθέσεις της Κυβέρνησης γι</w:t>
      </w:r>
      <w:r>
        <w:rPr>
          <w:rFonts w:eastAsia="Times New Roman"/>
          <w:szCs w:val="24"/>
        </w:rPr>
        <w:t xml:space="preserve">α την οικονομία, την αντίληψή της για την ανάπτυξη και για την κοινωνική δικαιοσύνη. </w:t>
      </w:r>
    </w:p>
    <w:p w14:paraId="36950414"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Ο προϋπολογισμός δείχνει ξεκάθαρα πως η σημερινή Κυβέρνηση έχει ορίσει τις προτεραιότητές της με τέτοιον τρόπο, ώστε να αποκλείεται οποιαδήποτε αισιοδοξία για την ανάταξη</w:t>
      </w:r>
      <w:r>
        <w:rPr>
          <w:rFonts w:eastAsia="Times New Roman"/>
          <w:szCs w:val="24"/>
        </w:rPr>
        <w:t xml:space="preserve"> της οικονομίας μας και την επιστροφή σε ουσιαστική ανάπτυξη.</w:t>
      </w:r>
    </w:p>
    <w:p w14:paraId="36950415"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 xml:space="preserve">Η Αριστερά επαίρεται πως η κοινωνική δικαιοσύνη αποτελεί μια από τις θεμελιώδεις αξίες της. Διεκδικεί μάλιστα και το σχετικό μονοπώλιο. Το βασικό εργαλείο για την πραγμάτωση της κοινωνικής δικαιοσύνης είναι η </w:t>
      </w:r>
      <w:r>
        <w:rPr>
          <w:rFonts w:eastAsia="Times New Roman"/>
          <w:szCs w:val="24"/>
        </w:rPr>
        <w:lastRenderedPageBreak/>
        <w:t xml:space="preserve">φορολογία. Μέσα από αυτήν η πολιτεία ασκεί τον </w:t>
      </w:r>
      <w:r>
        <w:rPr>
          <w:rFonts w:eastAsia="Times New Roman"/>
          <w:szCs w:val="24"/>
        </w:rPr>
        <w:t xml:space="preserve">αναδιανεμητικό της ρόλο, ώστε να αμβλύνονται οι κοινωνικές ανισότητες και να πολλαπλασιάζονται οι ευκαιρίες στους αδυνάτους. </w:t>
      </w:r>
    </w:p>
    <w:p w14:paraId="36950416"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Με τον παρόντα προϋπολογισμό η Κυβέρνηση της Αριστεράς φορολογεί όσο μπορεί περισσότερο τους πάντες και τα πάντα. Αυξάνει και τους</w:t>
      </w:r>
      <w:r>
        <w:rPr>
          <w:rFonts w:eastAsia="Times New Roman"/>
          <w:szCs w:val="24"/>
        </w:rPr>
        <w:t xml:space="preserve"> άμεσους, αλλά και τους έμμεσους φόρους, αυτούς τους άδικους φόρους. </w:t>
      </w:r>
    </w:p>
    <w:p w14:paraId="36950417"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Το φορολογικό κρεσέντο της Κυβέρνησης είναι τέτοιο που καθιστά άτοπη οποιαδήποτε συζήτηση περί αναδιανομής. Ακυρώνει τον ρόλο της πολιτείας ως αναδιανεμητικού μηχανισμού κοινωνικής δικαι</w:t>
      </w:r>
      <w:r>
        <w:rPr>
          <w:rFonts w:eastAsia="Times New Roman"/>
          <w:szCs w:val="24"/>
        </w:rPr>
        <w:t xml:space="preserve">οσύνης. Άρα, αυτός ο προϋπολογισμός είναι άδικος για τους αδύναμους. </w:t>
      </w:r>
    </w:p>
    <w:p w14:paraId="36950418"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Κυρίες και κύριοι συνάδελφοι, ο προϋπολογισμός σας δεν έχει, επίσης, κανέναν αναπτυξιακό χαρακτήρα. Μας καταδικάζει σε ένα σισύφειο άγος. Η ελληνική οικονομία βασίζεται σε λίγους βασικού</w:t>
      </w:r>
      <w:r>
        <w:rPr>
          <w:rFonts w:eastAsia="Times New Roman"/>
          <w:szCs w:val="24"/>
        </w:rPr>
        <w:t xml:space="preserve">ς αναπτυξιακούς πυλώνες. Ο αγροτικός τομέας είναι ένας από αυτούς. </w:t>
      </w:r>
    </w:p>
    <w:p w14:paraId="36950419"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lastRenderedPageBreak/>
        <w:t>Ας δούμε επιγραμματικά τι επιφύλαξε για τους αγρότες η Κυβέρνηση ΣΥΡΙΖΑ-ΑΝΕΛ: Φορολόγηση βάσει της κλίμακας των μισθωτών και συνταξιούχων με συντελεστές από 22% έως και 45%. Φορολόγηση για</w:t>
      </w:r>
      <w:r>
        <w:rPr>
          <w:rFonts w:eastAsia="Times New Roman"/>
          <w:szCs w:val="24"/>
        </w:rPr>
        <w:t xml:space="preserve"> πρώτη φορά των βασικών αγροτικών ενισχύσεων και επιδοτήσεων. Αύξηση προκαταβολής φόρου από 75% στο 100%. Αύξηση του ΦΠΑ στα αγροτικά εφόδια στο 24%. Αύξηση κατά 36,6% στο φόρο που θα πληρώσουν όσοι εισπράττουν μισθώματα από ενοικίαση αγροτικής γης. Κατάργ</w:t>
      </w:r>
      <w:r>
        <w:rPr>
          <w:rFonts w:eastAsia="Times New Roman"/>
          <w:szCs w:val="24"/>
        </w:rPr>
        <w:t xml:space="preserve">ηση της έκπτωσης του ειδικού φόρου κατανάλωσης στο αγροτικό πετρέλαιο. </w:t>
      </w:r>
    </w:p>
    <w:p w14:paraId="3695041A"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Τέλος, σε όσους αγρότες θα δηλώσουν ετήσια εισοδήματα μεγαλύτερα των 12.000 ευρώ θα επιβληθεί και η νέα αναμορφωμένη ειδική εισφορά αλληλεγγύης, ενώ θα φορολογούνται και οι επιδοτήσεις</w:t>
      </w:r>
      <w:r>
        <w:rPr>
          <w:rFonts w:eastAsia="Times New Roman"/>
          <w:szCs w:val="24"/>
        </w:rPr>
        <w:t>.</w:t>
      </w:r>
    </w:p>
    <w:p w14:paraId="3695041B"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lastRenderedPageBreak/>
        <w:t xml:space="preserve">Παράλληλα, λιμνάζουν 6 δισεκατομμύρια τα οποία έχουν πολλαπλασιαστικό χαρακτήρα για την τόνωση της τοπικής και εθνικής οικονομίας από το Πρόγραμμα Αγροτικής Ανάπτυξης 2014-2020. </w:t>
      </w:r>
    </w:p>
    <w:p w14:paraId="3695041C"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Δεύτερος πυλώνας της ελληνικής οικονομίας είναι ο τουρισμός. Η Κυβέρνηση ΣΥ</w:t>
      </w:r>
      <w:r>
        <w:rPr>
          <w:rFonts w:eastAsia="Times New Roman"/>
          <w:szCs w:val="24"/>
        </w:rPr>
        <w:t>ΡΙΖΑ-ΑΝΕΛ εξακολουθεί να αυξάνει και σε αυτόν τον τομέα τους φόρους: Αύξηση του ΦΠΑ στη διαμονή από 6,5% στο 13%. Αύξηση του ΦΠΑ στην εστίαση από το 13% στο 24%. Αύξηση του φόρου των τουριστικών εταιρειών από 26% στο 29%. Και σαν να μην έφταναν αυτά,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2018 μπαίνει σε εφαρμογή το τέλος διαμονής.</w:t>
      </w:r>
    </w:p>
    <w:p w14:paraId="3695041D"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Κυρίες και κύριοι, αντί η Κυβέρνηση να αγωνιστεί για να ελαφρύνει τα βάρη στους τομείς που μπορούν να βάλουν την οικονομία μας σε αναπτυξιακή τροχιά, εκδικητικά, τιμωρητικά, κοντόφθαλμα τους επιβαρύνει ακόμα π</w:t>
      </w:r>
      <w:r>
        <w:rPr>
          <w:rFonts w:eastAsia="Times New Roman"/>
          <w:szCs w:val="24"/>
        </w:rPr>
        <w:t xml:space="preserve">ερισσότερο φορολογικά, εξανεμίζοντας τις ελπίδες για επιστροφή στην ανάπτυξη. </w:t>
      </w:r>
    </w:p>
    <w:p w14:paraId="3695041E"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lastRenderedPageBreak/>
        <w:t xml:space="preserve">Με τις τυχοδιωκτικές πολιτικές της και με τις ιδεολογικές της αγκυλώσεις η σημερινή Κυβέρνηση αντέστρεψε την ελάφρυνση των φορολογικών βαρών που είχε δρομολογήσει η προηγούμενη </w:t>
      </w:r>
      <w:r>
        <w:rPr>
          <w:rFonts w:eastAsia="Times New Roman"/>
          <w:szCs w:val="24"/>
        </w:rPr>
        <w:t>κυβέρνηση</w:t>
      </w:r>
      <w:r>
        <w:rPr>
          <w:rFonts w:eastAsia="Times New Roman"/>
          <w:szCs w:val="24"/>
        </w:rPr>
        <w:t xml:space="preserve">. Ίσως το χαρακτηριστικότερο παράδειγμα είναι η μείωση του ΦΠΑ στην εστίαση που είχε πετύχει η </w:t>
      </w:r>
      <w:r>
        <w:rPr>
          <w:rFonts w:eastAsia="Times New Roman"/>
          <w:szCs w:val="24"/>
        </w:rPr>
        <w:t xml:space="preserve">κυβέρνηση </w:t>
      </w:r>
      <w:r>
        <w:rPr>
          <w:rFonts w:eastAsia="Times New Roman"/>
          <w:szCs w:val="24"/>
        </w:rPr>
        <w:t>Σαμαρά και που έδωσε στις επιχειρήσεις του τουρισμού μια ανάσα, αυξάνοντας παράλληλα και τα έσοδα του κράτους. Η δική σας παταγώδης αποτυχία α</w:t>
      </w:r>
      <w:r>
        <w:rPr>
          <w:rFonts w:eastAsia="Times New Roman"/>
          <w:szCs w:val="24"/>
        </w:rPr>
        <w:t xml:space="preserve">κύρωσε το βήμα αυτό. Μας πήγε πίσω. Αυτή είναι η λογική σας, μια αριστερή λογική που καθιστά αυτόν τον προϋπολογισμό εκτός από άδικο και αντιαναπτυξιακό. </w:t>
      </w:r>
    </w:p>
    <w:p w14:paraId="3695041F"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Κυρίες και κύριοι, πριν ολοκληρώσω, θα ήθελα να επισημάνω πως ο προϋπολογισμός έχει και κάποια σημεία</w:t>
      </w:r>
      <w:r>
        <w:rPr>
          <w:rFonts w:eastAsia="Times New Roman"/>
          <w:szCs w:val="24"/>
        </w:rPr>
        <w:t xml:space="preserve"> που συνδυάζουν τα δυο βασικά του ελαττώματα, στοιχεία δηλαδή που είναι συγχρόνως και άδικα και αντιαναπτυξιακά.</w:t>
      </w:r>
    </w:p>
    <w:p w14:paraId="36950420" w14:textId="77777777" w:rsidR="006648D0" w:rsidRDefault="00CC2A7D">
      <w:pPr>
        <w:tabs>
          <w:tab w:val="left" w:pos="2608"/>
        </w:tabs>
        <w:spacing w:line="600" w:lineRule="auto"/>
        <w:ind w:firstLine="720"/>
        <w:jc w:val="both"/>
        <w:rPr>
          <w:rFonts w:eastAsia="Times New Roman" w:cs="Times New Roman"/>
          <w:szCs w:val="24"/>
        </w:rPr>
      </w:pPr>
      <w:r>
        <w:rPr>
          <w:rFonts w:eastAsia="Times New Roman" w:cs="Times New Roman"/>
          <w:szCs w:val="24"/>
        </w:rPr>
        <w:lastRenderedPageBreak/>
        <w:t>Η τοπική αυτοδιοίκηση μπαίνει πάλι στην προκρούστεια λογική της Κυβέρνησης. Μειώνει τους πόρους και το μόνο που την ενδιαφέρει είναι τεχνικές α</w:t>
      </w:r>
      <w:r>
        <w:rPr>
          <w:rFonts w:eastAsia="Times New Roman" w:cs="Times New Roman"/>
          <w:szCs w:val="24"/>
        </w:rPr>
        <w:t xml:space="preserve">λλαγές στον εκλογικό νόμο, έτσι ώστε να ελέγξει κομματικά τις περιφέρειες. Το κράτος των Αθηνών διαμορφώνει έναν ασφυκτικό κλοιό για την περιφέρεια. Ορίζει κανόνες λειτουργίας και ανάπτυξης χωρίς ισόρροπη περιφερειακή λογική. </w:t>
      </w:r>
    </w:p>
    <w:p w14:paraId="3695042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Χαρακτηριστικό παράδειγμα απο</w:t>
      </w:r>
      <w:r>
        <w:rPr>
          <w:rFonts w:eastAsia="Times New Roman" w:cs="Times New Roman"/>
          <w:szCs w:val="24"/>
        </w:rPr>
        <w:t xml:space="preserve">τελεί το κόστος για την πρώτη φάση της Γραμμής 4 του </w:t>
      </w:r>
      <w:r>
        <w:rPr>
          <w:rFonts w:eastAsia="Times New Roman" w:cs="Times New Roman"/>
          <w:szCs w:val="24"/>
        </w:rPr>
        <w:t>μ</w:t>
      </w:r>
      <w:r>
        <w:rPr>
          <w:rFonts w:eastAsia="Times New Roman" w:cs="Times New Roman"/>
          <w:szCs w:val="24"/>
        </w:rPr>
        <w:t>ετρό</w:t>
      </w:r>
      <w:r>
        <w:rPr>
          <w:rFonts w:eastAsia="Times New Roman" w:cs="Times New Roman"/>
          <w:szCs w:val="24"/>
        </w:rPr>
        <w:t xml:space="preserve"> της Αθήνας. Τα κονδύλια που διατίθενται για την επέκταση του </w:t>
      </w:r>
      <w:r>
        <w:rPr>
          <w:rFonts w:eastAsia="Times New Roman" w:cs="Times New Roman"/>
          <w:szCs w:val="24"/>
        </w:rPr>
        <w:t>μετρό</w:t>
      </w:r>
      <w:r>
        <w:rPr>
          <w:rFonts w:eastAsia="Times New Roman" w:cs="Times New Roman"/>
          <w:szCs w:val="24"/>
        </w:rPr>
        <w:t xml:space="preserve"> της Αθήνας, αν επενδύονταν στις περιφέρειες, θα άλλαζαν τη μορφή της χώρας. Μόνο η πρώτη φάση της Γραμμής 4 του </w:t>
      </w:r>
      <w:r>
        <w:rPr>
          <w:rFonts w:eastAsia="Times New Roman" w:cs="Times New Roman"/>
          <w:szCs w:val="24"/>
        </w:rPr>
        <w:t>μετρό</w:t>
      </w:r>
      <w:r>
        <w:rPr>
          <w:rFonts w:eastAsia="Times New Roman" w:cs="Times New Roman"/>
          <w:szCs w:val="24"/>
        </w:rPr>
        <w:t xml:space="preserve"> </w:t>
      </w:r>
      <w:r>
        <w:rPr>
          <w:rFonts w:eastAsia="Times New Roman" w:cs="Times New Roman"/>
          <w:szCs w:val="24"/>
        </w:rPr>
        <w:t xml:space="preserve">στην Αθήνα κοστίζει 1,2 </w:t>
      </w:r>
      <w:r>
        <w:rPr>
          <w:rFonts w:eastAsia="Times New Roman" w:cs="Times New Roman"/>
          <w:szCs w:val="24"/>
        </w:rPr>
        <w:t xml:space="preserve">δισεκατομμύριο </w:t>
      </w:r>
      <w:r>
        <w:rPr>
          <w:rFonts w:eastAsia="Times New Roman" w:cs="Times New Roman"/>
          <w:szCs w:val="24"/>
        </w:rPr>
        <w:t xml:space="preserve">ευρώ. Με 1,2 </w:t>
      </w:r>
      <w:r>
        <w:rPr>
          <w:rFonts w:eastAsia="Times New Roman" w:cs="Times New Roman"/>
          <w:szCs w:val="24"/>
        </w:rPr>
        <w:t>δισεκατομμύριο</w:t>
      </w:r>
      <w:r>
        <w:rPr>
          <w:rFonts w:eastAsia="Times New Roman" w:cs="Times New Roman"/>
          <w:szCs w:val="24"/>
        </w:rPr>
        <w:t xml:space="preserve"> ευρώ η Περιφέρεια Δυτικής Ελλάδας θα μπορούσε να γίνει άλλος τόπος. Όλες οι υποδομές της, δρόμοι, τρένο θα έφταναν παντού. Εγγειο</w:t>
      </w:r>
      <w:r>
        <w:rPr>
          <w:rFonts w:eastAsia="Times New Roman" w:cs="Times New Roman"/>
          <w:szCs w:val="24"/>
        </w:rPr>
        <w:lastRenderedPageBreak/>
        <w:t xml:space="preserve">βελτιωτικά έργα, έργα αποστράγγισης και άρδευσης θα άλλαζαν </w:t>
      </w:r>
      <w:r>
        <w:rPr>
          <w:rFonts w:eastAsia="Times New Roman" w:cs="Times New Roman"/>
          <w:szCs w:val="24"/>
        </w:rPr>
        <w:t xml:space="preserve">το παραγωγικό δυναμικό της περιφέρειας. Με πολύ λιγότερα χρήματα θα αυξανόταν ο πλούτος της περιοχής. Ένας πλούτος που θα μεγάλωνε την πίτα θα μπορούσε να φορολογηθεί και κυρίως θα μπορούσε να μας βγάλει από την κρίση. </w:t>
      </w:r>
    </w:p>
    <w:p w14:paraId="3695042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Η επιλογή αυτή είναι, λοιπόν, πολύ χ</w:t>
      </w:r>
      <w:r>
        <w:rPr>
          <w:rFonts w:eastAsia="Times New Roman" w:cs="Times New Roman"/>
          <w:szCs w:val="24"/>
        </w:rPr>
        <w:t>αρακτηριστική της λογικής που διέπει συνολικά των προϋπολογισμό σας. Διαιωνίζει μια λογική αθηνοκεντρισμού. Στερεί τεράστια οφέλη όχι μόνο από την περιφέρεια, αλλά από το σύνολο της ελληνικής οικονομίας.</w:t>
      </w:r>
    </w:p>
    <w:p w14:paraId="3695042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ξεκάθαρο ότι δεν</w:t>
      </w:r>
      <w:r>
        <w:rPr>
          <w:rFonts w:eastAsia="Times New Roman" w:cs="Times New Roman"/>
          <w:szCs w:val="24"/>
        </w:rPr>
        <w:t xml:space="preserve"> ψηφίζουμε τον άδικο, αντιαναπτυξιακό, αθηνοκεντρικό προϋπολογισμό σας. </w:t>
      </w:r>
    </w:p>
    <w:p w14:paraId="3695042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6950425"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Ακρίβεια στον χρόνο, κύριε συνάδελφε! Μπράβο. </w:t>
      </w:r>
    </w:p>
    <w:p w14:paraId="3695042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συνάδελφος κ. Ιωάννης Σηφάκης, από τον ΣΥΡΙΖΑ. </w:t>
      </w:r>
    </w:p>
    <w:p w14:paraId="36950427"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Κύριε Πρόεδρε, κύριοι Υπουργοί, κυρίες και κύριοι συνάδελφοι, τα πραγματικά αριθμητικά στοιχεία της οικονομίας, στοιχεία που δεν αμφισβητούνται και δεν αμφισβητήθηκαν και στη διάρκεια αυτής της συζήτησης, η μεγέθυνση της οικονομίας, η αύξηση το ΑΕΠ σε δωδ</w:t>
      </w:r>
      <w:r>
        <w:rPr>
          <w:rFonts w:eastAsia="Times New Roman" w:cs="Times New Roman"/>
          <w:szCs w:val="24"/>
        </w:rPr>
        <w:t xml:space="preserve">εκάμηνη βάση κατά 1,8%, τα δυο συνεχόμενα τρίμηνα με θετικό πρόσημο, η αύξηση των επενδύσεων κατά 12,6%, η αύξηση των εξαγωγών κατά 10,2% από πέρσι, η μείωση της ανεργίας, τα αποτελέσματα του </w:t>
      </w:r>
      <w:r>
        <w:rPr>
          <w:rFonts w:eastAsia="Times New Roman" w:cs="Times New Roman"/>
          <w:szCs w:val="24"/>
          <w:lang w:val="en-US"/>
        </w:rPr>
        <w:t>Eurogroup</w:t>
      </w:r>
      <w:r>
        <w:rPr>
          <w:rFonts w:eastAsia="Times New Roman" w:cs="Times New Roman"/>
          <w:szCs w:val="24"/>
        </w:rPr>
        <w:t xml:space="preserve"> με τα βραχυπρόθεσμα μέτρα για την ελάφρυνση του χρέους</w:t>
      </w:r>
      <w:r>
        <w:rPr>
          <w:rFonts w:eastAsia="Times New Roman" w:cs="Times New Roman"/>
          <w:szCs w:val="24"/>
        </w:rPr>
        <w:t xml:space="preserve">  που δημιουργούν αντικειμενικά μια διαφορετική ψυχολογία, δημιουργούν μια τελείως διαφορετική πραγματικότητα από την περσινή και ουσιαστικά προοιωνίζονται την ανάπτυξη, που εκτιμάται στα 2,7% το 2017, κάτι που εξάλλου δεν αμφισβητείται παρά μόνο από τους </w:t>
      </w:r>
      <w:r>
        <w:rPr>
          <w:rFonts w:eastAsia="Times New Roman" w:cs="Times New Roman"/>
          <w:szCs w:val="24"/>
        </w:rPr>
        <w:t xml:space="preserve">μόνιμους αμφισβητίες που διαρκώς διαψεύδονται. </w:t>
      </w:r>
    </w:p>
    <w:p w14:paraId="3695042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Η αναμενόμενη ανάπτυξη του 2017 σε συνδυασμό με τις πολιτικές που θα δώσουν τη δυνατότητα στο τραπεζικό σύστημα, ιδίως μετά την ένταξη των ελληνικών ομολόγων στο σύστημα ποσοτικής χαλάρωσης, να προσφέρει ρευσ</w:t>
      </w:r>
      <w:r>
        <w:rPr>
          <w:rFonts w:eastAsia="Times New Roman" w:cs="Times New Roman"/>
          <w:szCs w:val="24"/>
        </w:rPr>
        <w:t>τότητα στην πραγματική οικονομία, στις μικρομεσαίες επιχειρήσεις και στην υγιή επιχειρηματικότητα, μπορεί με τη χρήση και των εργαλείων που υφίστανται, του ΕΣΠΑ, του νέου αναπτυξιακού νόμου με τον τρόπο που έχει ψηφιστεί, του Προγράμματος Αγροτικής Ανάπτυξ</w:t>
      </w:r>
      <w:r>
        <w:rPr>
          <w:rFonts w:eastAsia="Times New Roman" w:cs="Times New Roman"/>
          <w:szCs w:val="24"/>
        </w:rPr>
        <w:t xml:space="preserve">ης 2016-2020 να φέρει έναν δίκαιο επιμερισμό των ωφελειών, να διαμοιραστούν τα κέρδη σε όσο το δυνατόν περισσότερους συμπολίτες μας. </w:t>
      </w:r>
    </w:p>
    <w:p w14:paraId="3695042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 στόχος είναι η παραγωγή νέου πλούτου, μετά την καταστροφή του 30% που έφεραν οι προηγούμενες κυβερνήσεις σε λίγα χρόνια,</w:t>
      </w:r>
      <w:r>
        <w:rPr>
          <w:rFonts w:eastAsia="Times New Roman" w:cs="Times New Roman"/>
          <w:szCs w:val="24"/>
        </w:rPr>
        <w:t xml:space="preserve"> να καταστήσει δυνατή κάποια στιγμή την ελάφρυνση των φορολογικών βαρών και των έμμεσων φόρων στα λαϊκά στρώματα, στους μικρομεσαίους και τις επιχειρήσεις, να κάνει εφικτή την ουσιαστική διαφοροποίηση του ΕΝΦΙΑ </w:t>
      </w:r>
      <w:r>
        <w:rPr>
          <w:rFonts w:eastAsia="Times New Roman" w:cs="Times New Roman"/>
          <w:szCs w:val="24"/>
        </w:rPr>
        <w:lastRenderedPageBreak/>
        <w:t xml:space="preserve">με απαλλαγή των λαϊκών οικογενειών και ακόμα </w:t>
      </w:r>
      <w:r>
        <w:rPr>
          <w:rFonts w:eastAsia="Times New Roman" w:cs="Times New Roman"/>
          <w:szCs w:val="24"/>
        </w:rPr>
        <w:t xml:space="preserve">την ανακούφιση των μεσαίων στρωμάτων και των ελευθέρων επαγγελματιών που έχουν υποστεί μεγάλες ζημιές τα τελευταία επτά χρόνια και αποτελούν βασικά θύματα της πολύπλευρης κρίσης. </w:t>
      </w:r>
    </w:p>
    <w:p w14:paraId="3695042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Εδώ δεν μπορούμε όλοι παρά να χαιρετίσουμε την απόφαση του Πρωθυπουργού που </w:t>
      </w:r>
      <w:r>
        <w:rPr>
          <w:rFonts w:eastAsia="Times New Roman" w:cs="Times New Roman"/>
          <w:szCs w:val="24"/>
        </w:rPr>
        <w:t xml:space="preserve">ανακοινώθηκε πριν από λίγο για την καταβολή του πλεονάσματος του παραπανίσιου πλεονάσματος στους πλέον αδύναμους συμπολίτες μας, την υλοποίηση της υπόσχεσης του ΣΥΡΙΖΑ για την καταβολή της δέκατης τρίτης σύνταξης σε ένα </w:t>
      </w:r>
      <w:r>
        <w:rPr>
          <w:rFonts w:eastAsia="Times New Roman" w:cs="Times New Roman"/>
          <w:szCs w:val="24"/>
        </w:rPr>
        <w:t xml:space="preserve">εκατομμύριο </w:t>
      </w:r>
      <w:r>
        <w:rPr>
          <w:rFonts w:eastAsia="Times New Roman" w:cs="Times New Roman"/>
          <w:szCs w:val="24"/>
        </w:rPr>
        <w:t xml:space="preserve">εξακόσιους </w:t>
      </w:r>
      <w:r>
        <w:rPr>
          <w:rFonts w:eastAsia="Times New Roman" w:cs="Times New Roman"/>
          <w:szCs w:val="24"/>
        </w:rPr>
        <w:t>χαμηλοσυνταξι</w:t>
      </w:r>
      <w:r>
        <w:rPr>
          <w:rFonts w:eastAsia="Times New Roman" w:cs="Times New Roman"/>
          <w:szCs w:val="24"/>
        </w:rPr>
        <w:t xml:space="preserve">ούχους </w:t>
      </w:r>
      <w:r>
        <w:rPr>
          <w:rFonts w:eastAsia="Times New Roman" w:cs="Times New Roman"/>
          <w:szCs w:val="24"/>
        </w:rPr>
        <w:t xml:space="preserve">με κάτω από 850 ευρώ σύνταξη και ακόμα την αναστολή της εξίσωσης του ΦΠΑ στους πολίτες, στους συμπολίτες μας των νησιών του βορειανατολικού Αιγαίου που έβαλαν τα στήθη τους, που έσωσαν την αξιοπρέπεια της Ευρώπης στο προσφυγικό πρόβλημα. </w:t>
      </w:r>
    </w:p>
    <w:p w14:paraId="3695042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Φυσικά, κα</w:t>
      </w:r>
      <w:r>
        <w:rPr>
          <w:rFonts w:eastAsia="Times New Roman" w:cs="Times New Roman"/>
          <w:szCs w:val="24"/>
        </w:rPr>
        <w:t>νείς δεν μπορεί να πει ότι όλα είναι όμορφα και αγγελικά πλασμένα, ιδιαίτερα όταν η καθημερινότητα των πολιτών είναι πραγματικά πολύ δύσκολη, όταν δεν έχουν φανεί ακόμα στη ζωή τους τα αποτελέσματα της σταθεροποίησης, η φορολογική τους ικανότητα είναι μικρ</w:t>
      </w:r>
      <w:r>
        <w:rPr>
          <w:rFonts w:eastAsia="Times New Roman" w:cs="Times New Roman"/>
          <w:szCs w:val="24"/>
        </w:rPr>
        <w:t xml:space="preserve">ή και η ανεργία, παρά τη μείωσή της, δυστυχώς, εξακολουθεί να είναι σε δυσθεώρητα ύψη, ιδιαίτερα στους νέους. </w:t>
      </w:r>
    </w:p>
    <w:p w14:paraId="3695042C" w14:textId="77777777" w:rsidR="006648D0" w:rsidRDefault="00CC2A7D">
      <w:pPr>
        <w:spacing w:line="600" w:lineRule="auto"/>
        <w:ind w:firstLine="720"/>
        <w:jc w:val="both"/>
        <w:rPr>
          <w:rFonts w:eastAsia="Times New Roman"/>
          <w:szCs w:val="24"/>
        </w:rPr>
      </w:pPr>
      <w:r>
        <w:rPr>
          <w:rFonts w:eastAsia="Times New Roman"/>
          <w:szCs w:val="24"/>
        </w:rPr>
        <w:t xml:space="preserve">Είναι, όμως, βέβαιο ότι ο καλοπροαίρετος πολίτης βλέπει τη μεγάλη προσπάθεια που καταβάλλουμε, μέσα σε ένα ναρκοθετημένο τοπίο, μέσα σε δύσκολες </w:t>
      </w:r>
      <w:r>
        <w:rPr>
          <w:rFonts w:eastAsia="Times New Roman"/>
          <w:szCs w:val="24"/>
        </w:rPr>
        <w:t xml:space="preserve">συνθήκες, με διάφορες </w:t>
      </w:r>
      <w:r>
        <w:rPr>
          <w:rFonts w:eastAsia="Times New Roman"/>
          <w:szCs w:val="24"/>
        </w:rPr>
        <w:t>κρίσεις</w:t>
      </w:r>
      <w:r>
        <w:rPr>
          <w:rFonts w:eastAsia="Times New Roman"/>
          <w:szCs w:val="24"/>
        </w:rPr>
        <w:t xml:space="preserve">, συμπεριλαμβανομένης και της προσφυγικής, να αντιμετωπίσουμε τη δύσκολη κατάσταση κρατώντας την κοινωνία όρθια. </w:t>
      </w:r>
    </w:p>
    <w:p w14:paraId="3695042D" w14:textId="77777777" w:rsidR="006648D0" w:rsidRDefault="00CC2A7D">
      <w:pPr>
        <w:spacing w:line="600" w:lineRule="auto"/>
        <w:ind w:firstLine="720"/>
        <w:jc w:val="both"/>
        <w:rPr>
          <w:rFonts w:eastAsia="Times New Roman"/>
          <w:szCs w:val="24"/>
        </w:rPr>
      </w:pPr>
      <w:r>
        <w:rPr>
          <w:rFonts w:eastAsia="Times New Roman"/>
          <w:szCs w:val="24"/>
        </w:rPr>
        <w:t>Βλέπει τις καθημερινές επίπονες και επίμονες προσπάθειές μας να λύσουμε τοπικά προβλήματα και να τα αντιμετωπίσου</w:t>
      </w:r>
      <w:r>
        <w:rPr>
          <w:rFonts w:eastAsia="Times New Roman"/>
          <w:szCs w:val="24"/>
        </w:rPr>
        <w:t xml:space="preserve">με προς όφελός του, μακριά από τις λογικές πελατειακών σχέσεων που κυριαρχούσαν, ακόμη </w:t>
      </w:r>
      <w:r>
        <w:rPr>
          <w:rFonts w:eastAsia="Times New Roman"/>
          <w:szCs w:val="24"/>
        </w:rPr>
        <w:lastRenderedPageBreak/>
        <w:t>και στο πρόσφατο παρελθόν, τη μεγάλη προσπάθειά μας να οργανώσουμε την κοινωνία, τον αγρότη, τον κτηνοτρόφο, τις άλλες κοινωνικές ομάδες, που το παλιό πολιτικό σύστημα τ</w:t>
      </w:r>
      <w:r>
        <w:rPr>
          <w:rFonts w:eastAsia="Times New Roman"/>
          <w:szCs w:val="24"/>
        </w:rPr>
        <w:t xml:space="preserve">ις θέλει διαλυμένες, διασπασμένες, πελάτες των κομματικών και βουλευτικών γραφείων. </w:t>
      </w:r>
    </w:p>
    <w:p w14:paraId="3695042E" w14:textId="77777777" w:rsidR="006648D0" w:rsidRDefault="00CC2A7D">
      <w:pPr>
        <w:spacing w:line="600" w:lineRule="auto"/>
        <w:ind w:firstLine="720"/>
        <w:jc w:val="both"/>
        <w:rPr>
          <w:rFonts w:eastAsia="Times New Roman"/>
          <w:szCs w:val="24"/>
        </w:rPr>
      </w:pPr>
      <w:r>
        <w:rPr>
          <w:rFonts w:eastAsia="Times New Roman"/>
          <w:szCs w:val="24"/>
        </w:rPr>
        <w:t>Βλέπει τη μεγάλη προσπάθειά μας να μπει άλλη λογική στη Ευρώπη, μακριά από τη λιτότητα, τις ανισότητες, τις αποφάσεις πίσω από κλειστές πόρτες, τα κλειστά σύνορα, που φέρν</w:t>
      </w:r>
      <w:r>
        <w:rPr>
          <w:rFonts w:eastAsia="Times New Roman"/>
          <w:szCs w:val="24"/>
        </w:rPr>
        <w:t xml:space="preserve">ουν τον εθνικισμό, τον ρατσισμό, την πλήρη διάλυση της ευρωπαϊκής ιδέας, να χάνει η Ευρώπη όπου γίνεται δημοψήφισμα ή εκλογές. </w:t>
      </w:r>
    </w:p>
    <w:p w14:paraId="3695042F" w14:textId="77777777" w:rsidR="006648D0" w:rsidRDefault="00CC2A7D">
      <w:pPr>
        <w:spacing w:line="600" w:lineRule="auto"/>
        <w:ind w:firstLine="720"/>
        <w:jc w:val="both"/>
        <w:rPr>
          <w:rFonts w:eastAsia="Times New Roman"/>
          <w:szCs w:val="24"/>
        </w:rPr>
      </w:pPr>
      <w:r>
        <w:rPr>
          <w:rFonts w:eastAsia="Times New Roman"/>
          <w:szCs w:val="24"/>
        </w:rPr>
        <w:t>Η κοινωνία, ακόμη και όταν δυσανασχετεί, έχει και μνήμη και κρίση. Θυμούνται οι πολίτες ποιος τους έφερε εδώ. Βλέπουν και ακούνε ακόμα τι λέτε για χιλιάδες απολύσεις, για μείωση φόρων από το πετσόκομμα μισθών, συντάξεων και κοινωνικών παροχών, τη στάση, κυ</w:t>
      </w:r>
      <w:r>
        <w:rPr>
          <w:rFonts w:eastAsia="Times New Roman"/>
          <w:szCs w:val="24"/>
        </w:rPr>
        <w:t xml:space="preserve">ρίως της Αξιωματικής Αντιπολίτευσης, όσον αφορά τη δεύτερη αξιολόγηση, το χρέος, τη </w:t>
      </w:r>
      <w:r>
        <w:rPr>
          <w:rFonts w:eastAsia="Times New Roman"/>
          <w:szCs w:val="24"/>
        </w:rPr>
        <w:lastRenderedPageBreak/>
        <w:t>συνεχή και αδιάλειπτη εκλογολογία -ένας συνάδελφός σας προχθές, σε ένα πάνελ, μου έλεγε και την ακριβή ημερομηνία των εκλογών-, τον κραυγαλέο και μοναδικό σκοπό σας για την</w:t>
      </w:r>
      <w:r>
        <w:rPr>
          <w:rFonts w:eastAsia="Times New Roman"/>
          <w:szCs w:val="24"/>
        </w:rPr>
        <w:t xml:space="preserve"> επαναφορά του σάπιου και χρεοκοπημένου συστήματος που αντιπροσωπεύετε, τον μύχιο πόθο σας για το τέταρτο μνημόνιο. </w:t>
      </w:r>
    </w:p>
    <w:p w14:paraId="36950430" w14:textId="77777777" w:rsidR="006648D0" w:rsidRDefault="00CC2A7D">
      <w:pPr>
        <w:spacing w:line="600" w:lineRule="auto"/>
        <w:ind w:firstLine="720"/>
        <w:jc w:val="both"/>
        <w:rPr>
          <w:rFonts w:eastAsia="Times New Roman"/>
          <w:szCs w:val="24"/>
        </w:rPr>
      </w:pPr>
      <w:r>
        <w:rPr>
          <w:rFonts w:eastAsia="Times New Roman"/>
          <w:szCs w:val="24"/>
        </w:rPr>
        <w:t>Μπορεί οι πολίτες, πράγματι, να είναι δυσαρεστημένοι και αρκετά απογοητευμένοι, αλλά να μου επιτρέψετε να πω ότι αυτή είναι η φωτογραφία τη</w:t>
      </w:r>
      <w:r>
        <w:rPr>
          <w:rFonts w:eastAsia="Times New Roman"/>
          <w:szCs w:val="24"/>
        </w:rPr>
        <w:t>ς στιγμής. Σε εσάς δεν έρχονται, δεν σας εμπιστεύονται, όσο κι αν βγάζετε, δήθεν, αποτελέσματα εντυπωσιακών δημοσκοπήσεων, που όλοι ξέρουμε πλέον ποια είναι η αξιοπιστία τους.</w:t>
      </w:r>
    </w:p>
    <w:p w14:paraId="36950431" w14:textId="77777777" w:rsidR="006648D0" w:rsidRDefault="00CC2A7D">
      <w:pPr>
        <w:spacing w:line="600" w:lineRule="auto"/>
        <w:ind w:firstLine="720"/>
        <w:jc w:val="both"/>
        <w:rPr>
          <w:rFonts w:eastAsia="Times New Roman"/>
          <w:szCs w:val="24"/>
        </w:rPr>
      </w:pPr>
      <w:r>
        <w:rPr>
          <w:rFonts w:eastAsia="Times New Roman"/>
          <w:szCs w:val="24"/>
        </w:rPr>
        <w:t>Κυρίες και κύριοι συνάδελφοι, το 2016 επιφύλαξε στον αγροτικό τομέα θετικές εξελ</w:t>
      </w:r>
      <w:r>
        <w:rPr>
          <w:rFonts w:eastAsia="Times New Roman"/>
          <w:szCs w:val="24"/>
        </w:rPr>
        <w:t xml:space="preserve">ίξεις, με κυριότερες τον εξορθολογισμό των πληρωμών, με το ρεκόρ πληρωμών μέσα σε έναν χρόνο του συνόλου των επιδοτήσεων, αλλά και η πληρωμή εκκρεμοτήτων πολλών παρελθόντων ετών. </w:t>
      </w:r>
    </w:p>
    <w:p w14:paraId="36950432" w14:textId="77777777" w:rsidR="006648D0" w:rsidRDefault="00CC2A7D">
      <w:pPr>
        <w:spacing w:line="600" w:lineRule="auto"/>
        <w:ind w:firstLine="720"/>
        <w:jc w:val="both"/>
        <w:rPr>
          <w:rFonts w:eastAsia="Times New Roman"/>
          <w:szCs w:val="24"/>
        </w:rPr>
      </w:pPr>
      <w:r>
        <w:rPr>
          <w:rFonts w:eastAsia="Times New Roman"/>
          <w:szCs w:val="24"/>
        </w:rPr>
        <w:lastRenderedPageBreak/>
        <w:t>Με την εκκίνηση του Προγράμματος Αγροτικής Ανάπτυξης 2016-2020, που σημαίνει</w:t>
      </w:r>
      <w:r>
        <w:rPr>
          <w:rFonts w:eastAsia="Times New Roman"/>
          <w:szCs w:val="24"/>
        </w:rPr>
        <w:t xml:space="preserve"> περί τα 7 δισεκατομμύρια επενδύσεις, με τα 4,7 δισεκατομμύρια κοινοτική συμμετοχή, αποφάσεις για νέα οργάνωση ανατροπών σε οργανώσεις παραγωγών, νέο νόμο για τους συνεταιρισμούς, με το αφορολόγητο, τη μείωση του φορολογητέου εισοδήματος, με τα εργόσημα τω</w:t>
      </w:r>
      <w:r>
        <w:rPr>
          <w:rFonts w:eastAsia="Times New Roman"/>
          <w:szCs w:val="24"/>
        </w:rPr>
        <w:t xml:space="preserve">ν παράτυπα διαμενόντων εργατών γης -βεβαίως, έχουμε κάποια προβλήματα σε αυτό, ιδίως με τους Αλβανούς εργάτες, αλλά θα τα αντιμετωπίσουμε- την κάρτα αγρότη με πολύ μικρότερα επιτόκια, τα 384 ευρώ σύνταξη για είκοσι χρόνια ασφάλισης, στην οποία προστίθεται </w:t>
      </w:r>
      <w:r>
        <w:rPr>
          <w:rFonts w:eastAsia="Times New Roman"/>
          <w:szCs w:val="24"/>
        </w:rPr>
        <w:t xml:space="preserve">το ανταποδοτικό μέρος για τα παραπανίσια από είκοσι χρόνια. Κι εδώ, βέβαια, πρέπει να εξαντλήσουμε τα περιθώρια για την αφαίρεση του αφορολογήτου ορίου και τον υπολογισμό των ασφαλιστικών εισφορών των αγροτών. </w:t>
      </w:r>
    </w:p>
    <w:p w14:paraId="36950433" w14:textId="77777777" w:rsidR="006648D0" w:rsidRDefault="00CC2A7D">
      <w:pPr>
        <w:spacing w:line="600" w:lineRule="auto"/>
        <w:ind w:firstLine="720"/>
        <w:jc w:val="both"/>
        <w:rPr>
          <w:rFonts w:eastAsia="Times New Roman"/>
          <w:szCs w:val="24"/>
        </w:rPr>
      </w:pPr>
      <w:r>
        <w:rPr>
          <w:rFonts w:eastAsia="Times New Roman"/>
          <w:szCs w:val="24"/>
        </w:rPr>
        <w:t>Ο πρωτογενής τομέας, αν αντιμετωπιστούν τα θέ</w:t>
      </w:r>
      <w:r>
        <w:rPr>
          <w:rFonts w:eastAsia="Times New Roman"/>
          <w:szCs w:val="24"/>
        </w:rPr>
        <w:t xml:space="preserve">ματα της ουσιαστικής και σε νέα βάση οργάνωσης των αγροτών και κτηνοτρόφων, με την </w:t>
      </w:r>
      <w:r>
        <w:rPr>
          <w:rFonts w:eastAsia="Times New Roman"/>
          <w:szCs w:val="24"/>
        </w:rPr>
        <w:lastRenderedPageBreak/>
        <w:t>ποιοτική παραγωγή της τροφής σε ποιοτικές και απαιτητικές αγορές και την εξασφάλιση προστιθέμενης αξίας στα προϊόντα -να μην φεύγουν χύμα, δηλαδή, τα προϊόντα μας- μπορεί να</w:t>
      </w:r>
      <w:r>
        <w:rPr>
          <w:rFonts w:eastAsia="Times New Roman"/>
          <w:szCs w:val="24"/>
        </w:rPr>
        <w:t xml:space="preserve"> αποτελέσει κύριο μοχλό για την ανάπτυξη και την έξοδο από την κρίση. </w:t>
      </w:r>
    </w:p>
    <w:p w14:paraId="36950434" w14:textId="77777777" w:rsidR="006648D0" w:rsidRDefault="00CC2A7D">
      <w:pPr>
        <w:spacing w:line="600" w:lineRule="auto"/>
        <w:ind w:firstLine="720"/>
        <w:jc w:val="both"/>
        <w:rPr>
          <w:rFonts w:eastAsia="Times New Roman"/>
          <w:szCs w:val="24"/>
        </w:rPr>
      </w:pPr>
      <w:r>
        <w:rPr>
          <w:rFonts w:eastAsia="Times New Roman"/>
          <w:szCs w:val="24"/>
        </w:rPr>
        <w:t xml:space="preserve">Υπάρχουν, βέβαια, και πολλά θέματα να λυθούν, όμως, πιστεύω ακράδαντα ότι μπορούμε να αισιοδοξούμε και να προσδοκούμε καλά αποτελέσματα. </w:t>
      </w:r>
    </w:p>
    <w:p w14:paraId="36950435" w14:textId="77777777" w:rsidR="006648D0" w:rsidRDefault="00CC2A7D">
      <w:pPr>
        <w:spacing w:line="600" w:lineRule="auto"/>
        <w:ind w:firstLine="720"/>
        <w:jc w:val="both"/>
        <w:rPr>
          <w:rFonts w:eastAsia="Times New Roman"/>
          <w:szCs w:val="24"/>
        </w:rPr>
      </w:pPr>
      <w:r>
        <w:rPr>
          <w:rFonts w:eastAsia="Times New Roman"/>
          <w:szCs w:val="24"/>
        </w:rPr>
        <w:t>Ακόμη, στον ενεργειακό τομέα, που επίσης μπορεί</w:t>
      </w:r>
      <w:r>
        <w:rPr>
          <w:rFonts w:eastAsia="Times New Roman"/>
          <w:szCs w:val="24"/>
        </w:rPr>
        <w:t xml:space="preserve"> να αποτελέσει ουσιαστικό αναπτυξιακό μοχλό για έξοδο από την κρίση, η μεγάλη προσπάθεια που έγινε για την περιφρούρηση του δημόσιου χαρακτήρα βασικών εργαλείων και υποδομών, στέφθηκε, μέσα στις συνθήκες που έγινε, με επιτυχία. </w:t>
      </w:r>
    </w:p>
    <w:p w14:paraId="36950436" w14:textId="77777777" w:rsidR="006648D0" w:rsidRDefault="00CC2A7D">
      <w:pPr>
        <w:spacing w:line="600" w:lineRule="auto"/>
        <w:ind w:firstLine="720"/>
        <w:jc w:val="both"/>
        <w:rPr>
          <w:rFonts w:eastAsia="Times New Roman"/>
          <w:szCs w:val="24"/>
        </w:rPr>
      </w:pPr>
      <w:r>
        <w:rPr>
          <w:rFonts w:eastAsia="Times New Roman"/>
          <w:szCs w:val="24"/>
        </w:rPr>
        <w:t xml:space="preserve">Η καλή πορεία του στόχου για το «20-20-20», η ενσωμάτωση της </w:t>
      </w:r>
      <w:r>
        <w:rPr>
          <w:rFonts w:eastAsia="Times New Roman"/>
          <w:szCs w:val="24"/>
        </w:rPr>
        <w:t xml:space="preserve">οδηγίας </w:t>
      </w:r>
      <w:r>
        <w:rPr>
          <w:rFonts w:eastAsia="Times New Roman"/>
          <w:szCs w:val="24"/>
        </w:rPr>
        <w:t xml:space="preserve">για την ενεργειακή αποδοτικότητα, η ψήφιση νέου καθεστώτος </w:t>
      </w:r>
      <w:r>
        <w:rPr>
          <w:rFonts w:eastAsia="Times New Roman"/>
          <w:szCs w:val="24"/>
        </w:rPr>
        <w:lastRenderedPageBreak/>
        <w:t xml:space="preserve">στήριξης των ανανεώσιμων πηγών ενέργειας, καθώς και η ενσωμάτωση της </w:t>
      </w:r>
      <w:r>
        <w:rPr>
          <w:rFonts w:eastAsia="Times New Roman"/>
          <w:szCs w:val="24"/>
        </w:rPr>
        <w:t xml:space="preserve">οδηγίας </w:t>
      </w:r>
      <w:r>
        <w:rPr>
          <w:rFonts w:eastAsia="Times New Roman"/>
          <w:szCs w:val="24"/>
        </w:rPr>
        <w:t>για τις έρευνες υδρογονανθράκων μέσα στο 2016 δημιο</w:t>
      </w:r>
      <w:r>
        <w:rPr>
          <w:rFonts w:eastAsia="Times New Roman"/>
          <w:szCs w:val="24"/>
        </w:rPr>
        <w:t xml:space="preserve">υργούν τις προϋποθέσεις για να αποτελέσει ο τομέας της ενέργειας σοβαρό αναπτυξιακό εργαλείο για τα επόμενα χρόνια. </w:t>
      </w:r>
    </w:p>
    <w:p w14:paraId="36950437" w14:textId="77777777" w:rsidR="006648D0" w:rsidRDefault="00CC2A7D">
      <w:pPr>
        <w:spacing w:line="600" w:lineRule="auto"/>
        <w:ind w:firstLine="720"/>
        <w:jc w:val="both"/>
        <w:rPr>
          <w:rFonts w:eastAsia="Times New Roman"/>
          <w:szCs w:val="24"/>
        </w:rPr>
      </w:pPr>
      <w:r>
        <w:rPr>
          <w:rFonts w:eastAsia="Times New Roman"/>
          <w:szCs w:val="24"/>
        </w:rPr>
        <w:t xml:space="preserve">Με την κατασκευή του ΤΑΡ, που θα απασχολήσει χιλιάδες εργαζόμενους στη </w:t>
      </w:r>
      <w:r>
        <w:rPr>
          <w:rFonts w:eastAsia="Times New Roman"/>
          <w:szCs w:val="24"/>
        </w:rPr>
        <w:t xml:space="preserve">βόρεια </w:t>
      </w:r>
      <w:r>
        <w:rPr>
          <w:rFonts w:eastAsia="Times New Roman"/>
          <w:szCs w:val="24"/>
        </w:rPr>
        <w:t xml:space="preserve">Ελλάδα, την ωρίμανση του </w:t>
      </w:r>
      <w:r>
        <w:rPr>
          <w:rFonts w:eastAsia="Times New Roman"/>
          <w:szCs w:val="24"/>
          <w:lang w:val="en-US"/>
        </w:rPr>
        <w:t>IGB</w:t>
      </w:r>
      <w:r>
        <w:rPr>
          <w:rFonts w:eastAsia="Times New Roman"/>
          <w:szCs w:val="24"/>
        </w:rPr>
        <w:t>, την προώθηση της ηλεκτρικής δια</w:t>
      </w:r>
      <w:r>
        <w:rPr>
          <w:rFonts w:eastAsia="Times New Roman"/>
          <w:szCs w:val="24"/>
        </w:rPr>
        <w:t xml:space="preserve">σύνδεσης των νησιών με την ηπειρωτική χώρα, τους σταθμούς </w:t>
      </w:r>
      <w:r>
        <w:rPr>
          <w:rFonts w:eastAsia="Times New Roman"/>
          <w:szCs w:val="24"/>
          <w:lang w:val="en-US"/>
        </w:rPr>
        <w:t>LNG</w:t>
      </w:r>
      <w:r>
        <w:rPr>
          <w:rFonts w:eastAsia="Times New Roman"/>
          <w:szCs w:val="24"/>
        </w:rPr>
        <w:t xml:space="preserve"> σε Ρεβυθούσα και Αλεξανδρούπολη, τα σχέδια για τον υποθαλάσσιο αγωγό φυσικού αερίου από την Νοτιοανατολική Μεσόγειο και τις έρευνες για υδρογονάνθρακες στο Ιόνιο, η Ελλάδα καθίσταται σημαντικός </w:t>
      </w:r>
      <w:r>
        <w:rPr>
          <w:rFonts w:eastAsia="Times New Roman"/>
          <w:szCs w:val="24"/>
        </w:rPr>
        <w:t xml:space="preserve">περιφερειακός ενεργειακός κόμβος, στρατηγικής σημασίας. </w:t>
      </w:r>
    </w:p>
    <w:p w14:paraId="36950438" w14:textId="77777777" w:rsidR="006648D0" w:rsidRDefault="00CC2A7D">
      <w:pPr>
        <w:spacing w:line="600" w:lineRule="auto"/>
        <w:ind w:firstLine="720"/>
        <w:jc w:val="both"/>
        <w:rPr>
          <w:rFonts w:eastAsia="Times New Roman"/>
          <w:szCs w:val="24"/>
        </w:rPr>
      </w:pPr>
      <w:r>
        <w:rPr>
          <w:rFonts w:eastAsia="Times New Roman"/>
          <w:szCs w:val="24"/>
        </w:rPr>
        <w:t>Οι μεγάλες αλλαγές που προγραμματίζονται, σε σχέση με τη διαχείριση και ανάπτυξη των δικτύων, θα αποτελέσουν τη βάση της ανάπτυξη</w:t>
      </w:r>
      <w:r>
        <w:rPr>
          <w:rFonts w:eastAsia="Times New Roman"/>
          <w:szCs w:val="24"/>
        </w:rPr>
        <w:t>ς</w:t>
      </w:r>
      <w:r>
        <w:rPr>
          <w:rFonts w:eastAsia="Times New Roman"/>
          <w:szCs w:val="24"/>
        </w:rPr>
        <w:t xml:space="preserve"> </w:t>
      </w:r>
      <w:r>
        <w:rPr>
          <w:rFonts w:eastAsia="Times New Roman"/>
          <w:szCs w:val="24"/>
        </w:rPr>
        <w:lastRenderedPageBreak/>
        <w:t>στον ενεργειακό τομέα. Η αποφασιστική ενίσχυση των ανανεώσιμων πηγών</w:t>
      </w:r>
      <w:r>
        <w:rPr>
          <w:rFonts w:eastAsia="Times New Roman"/>
          <w:szCs w:val="24"/>
        </w:rPr>
        <w:t xml:space="preserve"> ενέργεια</w:t>
      </w:r>
      <w:r>
        <w:rPr>
          <w:rFonts w:eastAsia="Times New Roman"/>
          <w:szCs w:val="24"/>
        </w:rPr>
        <w:t>ς</w:t>
      </w:r>
      <w:r>
        <w:rPr>
          <w:rFonts w:eastAsia="Times New Roman"/>
          <w:szCs w:val="24"/>
        </w:rPr>
        <w:t>, σε συνδυασμό με τη σταδιακή απεξάρτηση από τον άνθρακα και την ερευνητική δραστηριότητα, όσον αφορά την αποθήκευση ενέργειας και παραγωγή εναλλακτικών καυσίμων, δείχνουν το μέλλον, που μπορεί, κάτω από κάποιες προϋποθέσεις, να αποδειχθεί ιδιαίτ</w:t>
      </w:r>
      <w:r>
        <w:rPr>
          <w:rFonts w:eastAsia="Times New Roman"/>
          <w:szCs w:val="24"/>
        </w:rPr>
        <w:t>ερα θετικό, όχι μόνο για την ασφάλεια του ενεργειακού εφοδιασμού, αλλά και τη συμβολή του ενεργειακού τομέα στη δίκαιη ανάπτυξη.</w:t>
      </w:r>
    </w:p>
    <w:p w14:paraId="36950439" w14:textId="77777777" w:rsidR="006648D0" w:rsidRDefault="00CC2A7D">
      <w:pPr>
        <w:spacing w:line="600" w:lineRule="auto"/>
        <w:ind w:firstLine="720"/>
        <w:jc w:val="both"/>
        <w:rPr>
          <w:rFonts w:eastAsia="Times New Roman"/>
          <w:szCs w:val="24"/>
        </w:rPr>
      </w:pPr>
      <w:r>
        <w:rPr>
          <w:rFonts w:eastAsia="Times New Roman"/>
          <w:szCs w:val="24"/>
        </w:rPr>
        <w:t xml:space="preserve">Σας ευχαριστώ. </w:t>
      </w:r>
    </w:p>
    <w:p w14:paraId="3695043A" w14:textId="77777777" w:rsidR="006648D0" w:rsidRDefault="00CC2A7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695043B"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για τη</w:t>
      </w:r>
      <w:r>
        <w:rPr>
          <w:rFonts w:eastAsia="Times New Roman" w:cs="Times New Roman"/>
          <w:szCs w:val="24"/>
        </w:rPr>
        <w:t>ν τήρηση του χρόνου.</w:t>
      </w:r>
    </w:p>
    <w:p w14:paraId="3695043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Τον λόγο έχει η κ. Θελερίτη από τον ΣΥΡΙΖΑ.</w:t>
      </w:r>
    </w:p>
    <w:p w14:paraId="3695043D"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Αγαπητοί συνάδελφοι και συναδέλφισσες, πριν ξεκινήσω την ομιλία μου και αναφερθώ ειδικά στον προϋπολογισμό, θα </w:t>
      </w:r>
      <w:r>
        <w:rPr>
          <w:rFonts w:eastAsia="Times New Roman" w:cs="Times New Roman"/>
          <w:szCs w:val="24"/>
        </w:rPr>
        <w:lastRenderedPageBreak/>
        <w:t>ήθελα να κάνω μια εισαγωγή για τη γενικότερη οικονομική και πολι</w:t>
      </w:r>
      <w:r>
        <w:rPr>
          <w:rFonts w:eastAsia="Times New Roman" w:cs="Times New Roman"/>
          <w:szCs w:val="24"/>
        </w:rPr>
        <w:t xml:space="preserve">τική κατάσταση στην Ελλάδα και στην Ευρώπη, για να φέρω και πάλι στο προσκήνιο φλέγοντα ζητήματα που φαίνονται να μένουν στην άκρη ή και σκοπίμως να αγνοούνται εκ μέρους των συναδέλφων και συναδελφισσών της </w:t>
      </w:r>
      <w:r>
        <w:rPr>
          <w:rFonts w:eastAsia="Times New Roman" w:cs="Times New Roman"/>
          <w:szCs w:val="24"/>
        </w:rPr>
        <w:t xml:space="preserve">Μείζονος </w:t>
      </w:r>
      <w:r>
        <w:rPr>
          <w:rFonts w:eastAsia="Times New Roman" w:cs="Times New Roman"/>
          <w:szCs w:val="24"/>
        </w:rPr>
        <w:t xml:space="preserve">και </w:t>
      </w:r>
      <w:r>
        <w:rPr>
          <w:rFonts w:eastAsia="Times New Roman" w:cs="Times New Roman"/>
          <w:szCs w:val="24"/>
        </w:rPr>
        <w:t xml:space="preserve">Ελάσσονος </w:t>
      </w:r>
      <w:r>
        <w:rPr>
          <w:rFonts w:eastAsia="Times New Roman" w:cs="Times New Roman"/>
          <w:szCs w:val="24"/>
        </w:rPr>
        <w:t>Αντιπολίτευσης</w:t>
      </w:r>
      <w:r>
        <w:rPr>
          <w:rFonts w:eastAsia="Times New Roman" w:cs="Times New Roman"/>
          <w:szCs w:val="24"/>
        </w:rPr>
        <w:t>.</w:t>
      </w:r>
    </w:p>
    <w:p w14:paraId="3695043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Και τα φέρ</w:t>
      </w:r>
      <w:r>
        <w:rPr>
          <w:rFonts w:eastAsia="Times New Roman" w:cs="Times New Roman"/>
          <w:szCs w:val="24"/>
        </w:rPr>
        <w:t>νω στη σημερινή συζήτηση, γιατί αυτά τα ζητήματα θέτουν το πλαίσιο μέσα στο οποίο κινούμεθα, σχεδιάζουμε, συζητάμε και καλούμαστε να αποφασίσουμε, μιας και εμείς είμαστε, ως Κυβέρνηση και ως Βουλευτές και Βουλεύτριες, υποκείμενα μιας ιστορικής πολιτικής κα</w:t>
      </w:r>
      <w:r>
        <w:rPr>
          <w:rFonts w:eastAsia="Times New Roman" w:cs="Times New Roman"/>
          <w:szCs w:val="24"/>
        </w:rPr>
        <w:t xml:space="preserve">ι οικονομικής συγκυρίας και δεν μπορούμε να δρούμε εν </w:t>
      </w:r>
      <w:r>
        <w:rPr>
          <w:rFonts w:eastAsia="Times New Roman" w:cs="Times New Roman"/>
          <w:szCs w:val="24"/>
        </w:rPr>
        <w:t>κενώ</w:t>
      </w:r>
      <w:r>
        <w:rPr>
          <w:rFonts w:eastAsia="Times New Roman" w:cs="Times New Roman"/>
          <w:szCs w:val="24"/>
        </w:rPr>
        <w:t xml:space="preserve">. Άρα, κάτω απ’ αυτό το τοπίο συζητάμε σήμερα για τον προϋπολογισμό. </w:t>
      </w:r>
    </w:p>
    <w:p w14:paraId="3695043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Pr>
          <w:rFonts w:eastAsia="Times New Roman" w:cs="Times New Roman"/>
          <w:szCs w:val="24"/>
        </w:rPr>
        <w:t xml:space="preserve">ΣΤ΄ </w:t>
      </w:r>
      <w:r>
        <w:rPr>
          <w:rFonts w:eastAsia="Times New Roman" w:cs="Times New Roman"/>
          <w:szCs w:val="24"/>
        </w:rPr>
        <w:t xml:space="preserve">Αντιπρόεδρος της Βουλής κ. </w:t>
      </w:r>
      <w:r w:rsidRPr="002D1093">
        <w:rPr>
          <w:rFonts w:eastAsia="Times New Roman" w:cs="Times New Roman"/>
          <w:b/>
          <w:szCs w:val="24"/>
        </w:rPr>
        <w:t>ΓΕΩΡΓΙΟΣ ΛΑΜΠΡΟΥΛΗΣ</w:t>
      </w:r>
      <w:r w:rsidRPr="00111E5F">
        <w:rPr>
          <w:rFonts w:eastAsia="Times New Roman" w:cs="Times New Roman"/>
          <w:szCs w:val="24"/>
        </w:rPr>
        <w:t>)</w:t>
      </w:r>
    </w:p>
    <w:p w14:paraId="3695044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Ας δούμε, όμως, ποια είνα</w:t>
      </w:r>
      <w:r>
        <w:rPr>
          <w:rFonts w:eastAsia="Times New Roman" w:cs="Times New Roman"/>
          <w:szCs w:val="24"/>
        </w:rPr>
        <w:t xml:space="preserve">ι σήμερα η κατάσταση. Κατ’ αρχάς, έχουμε το </w:t>
      </w:r>
      <w:r>
        <w:rPr>
          <w:rFonts w:eastAsia="Times New Roman" w:cs="Times New Roman"/>
          <w:szCs w:val="24"/>
          <w:lang w:val="en-US"/>
        </w:rPr>
        <w:t>Brexit</w:t>
      </w:r>
      <w:r>
        <w:rPr>
          <w:rFonts w:eastAsia="Times New Roman" w:cs="Times New Roman"/>
          <w:szCs w:val="24"/>
        </w:rPr>
        <w:t xml:space="preserve"> και την άνοδο της εθνικιστικής ακροδεξιάς σε μια σειρά χωρών της Ευρωπαϊκής Ένωσης, στα οποία οδήγησαν οι καταστροφικές πολιτικές του αυταρχικού νεοφιλελευθερισμού ο οποίος αποδόμησε το κοινωνικό κράτος πρόνοιας, την αγορά εργασίας, υπονομεύοντας την κοιν</w:t>
      </w:r>
      <w:r>
        <w:rPr>
          <w:rFonts w:eastAsia="Times New Roman" w:cs="Times New Roman"/>
          <w:szCs w:val="24"/>
        </w:rPr>
        <w:t>ωνική συναίνεση των τελευταίων δεκαετιών, του 20ου αιώνα και βέβαια την κοινωνική συνοχή των ευρωπαϊκών αυτών κοινωνιών.</w:t>
      </w:r>
    </w:p>
    <w:p w14:paraId="3695044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Κατά δεύτερον, με την περίπτωση Τραμπ γίνεται σαφής η βαθιά αντίθεση μεταξύ λαϊκών τάξεων και ελίτ. </w:t>
      </w:r>
    </w:p>
    <w:p w14:paraId="3695044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Τρίτον, ο λαός της Ιταλίας, που ψή</w:t>
      </w:r>
      <w:r>
        <w:rPr>
          <w:rFonts w:eastAsia="Times New Roman" w:cs="Times New Roman"/>
          <w:szCs w:val="24"/>
        </w:rPr>
        <w:t>φισε σε συντριπτικό ποσοστό «ΟΧΙ» στο δημοψήφισμα αρνούμενος μια συνταγματική μεταρρύθμιση και όχι μόνο. Και όπως σημειώνουν αρκετοί αναλυτές, το «ΟΧΙ» αυτό ήταν κυρίως και μια ψήφος κινητοποίησης για τη δημοκρατία μεν, αλλά και μια ψήφος αντίδρασης στις μ</w:t>
      </w:r>
      <w:r>
        <w:rPr>
          <w:rFonts w:eastAsia="Times New Roman" w:cs="Times New Roman"/>
          <w:szCs w:val="24"/>
        </w:rPr>
        <w:t xml:space="preserve">εταρρυθμίσεις του μνημονιακού χαρακτήρα που </w:t>
      </w:r>
      <w:r>
        <w:rPr>
          <w:rFonts w:eastAsia="Times New Roman" w:cs="Times New Roman"/>
          <w:szCs w:val="24"/>
        </w:rPr>
        <w:lastRenderedPageBreak/>
        <w:t>επέβαλαν και εξακολουθούν να επιβάλλουν στην Ιταλία το Βερολίνο και οι Βρυξέλλες.</w:t>
      </w:r>
    </w:p>
    <w:p w14:paraId="3695044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Την ίδια στιγμή στις Ηνωμένες Πολιτείες αλλά και στην Ευρωπαϊκή Ένωση διαπιστώνουμε πως κανονικοποιείται ο ρατσισμός και ο σεξισμό</w:t>
      </w:r>
      <w:r>
        <w:rPr>
          <w:rFonts w:eastAsia="Times New Roman" w:cs="Times New Roman"/>
          <w:szCs w:val="24"/>
        </w:rPr>
        <w:t>ς κατά των προσφύγων, των μεταναστών, των μεταναστριών και των γυναικών κ.λπ., ενώ αυξάνεται με ανησυχητικούς ρυθμούς η δημαγωγία παράλληλα με το αίσθημα ματαίωσης εκ μέρους των πολιτών, οι οποίοι ζητούν δέσμευση για ισότητα και κοινωνική δικαιοσύνη.</w:t>
      </w:r>
    </w:p>
    <w:p w14:paraId="3695044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Και η</w:t>
      </w:r>
      <w:r>
        <w:rPr>
          <w:rFonts w:eastAsia="Times New Roman" w:cs="Times New Roman"/>
          <w:szCs w:val="24"/>
        </w:rPr>
        <w:t xml:space="preserve"> μόνη εξαίρεση μέχρι στιγμής σε όλο αυτό το ευρωπαϊκό και παγκόσμιο τοπίο αποτελεί η Ελλάδα, όπου η λιτότητα, η κρίση και οι λαϊκές αντιστάσεις έφεραν τον ΣΥΡΙΖΑ στην Κυβέρνηση, σε μία εξαιρετικά δύσκολη –θα λέγαμε- και απαιτητική συγκυρία κατά την οποία η</w:t>
      </w:r>
      <w:r>
        <w:rPr>
          <w:rFonts w:eastAsia="Times New Roman" w:cs="Times New Roman"/>
          <w:szCs w:val="24"/>
        </w:rPr>
        <w:t xml:space="preserve"> ιδεολογική παρέμβαση της Αριστεράς δεν είναι δυνατόν μόνο να περιορίζεται σήμερα </w:t>
      </w:r>
      <w:r>
        <w:rPr>
          <w:rFonts w:eastAsia="Times New Roman" w:cs="Times New Roman"/>
          <w:szCs w:val="24"/>
        </w:rPr>
        <w:lastRenderedPageBreak/>
        <w:t>στην έξοδο από τα μνημόνια, αλλά στοχεύει και στη δημιουργία νέων κοινωνικών και πολιτικών συμμαχιών.</w:t>
      </w:r>
    </w:p>
    <w:p w14:paraId="3695044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 στρατηγικό, λοιπόν, πλάνο που έχει η Κυβέρνηση για το 2017 και το 201</w:t>
      </w:r>
      <w:r>
        <w:rPr>
          <w:rFonts w:eastAsia="Times New Roman" w:cs="Times New Roman"/>
          <w:szCs w:val="24"/>
        </w:rPr>
        <w:t>8 είναι να ολοκληρωθεί η αξιολόγηση, να ανοίξει η συζήτηση για το χρέος και να δημιουργηθούν συνθήκες ανάπτυξης, ανάπτυξης, όμως, που θα διαχειριστεί με δίκαιο τρόπο και μέσω σοβαρών θεσμικών αλλαγών στο κοινωνικό κράτος, που θα συμβάλει στην αναστήλωσή το</w:t>
      </w:r>
      <w:r>
        <w:rPr>
          <w:rFonts w:eastAsia="Times New Roman" w:cs="Times New Roman"/>
          <w:szCs w:val="24"/>
        </w:rPr>
        <w:t>υ και στην εδραίωσή του.</w:t>
      </w:r>
    </w:p>
    <w:p w14:paraId="3695044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Στο πλαίσιο, λοιπόν, της διαπραγμάτευσης η οποία συνεχίζεται να διεξάγεται με σκληρούς όρους και πιέσεις από τους πλέον συντηρητικούς κύκλους της Ευρωπαϊκής Ένωσης και του χρηματοπιστωτικού κεφαλαίου, οι οποίοι συνεχίζουν να υπερασ</w:t>
      </w:r>
      <w:r>
        <w:rPr>
          <w:rFonts w:eastAsia="Times New Roman" w:cs="Times New Roman"/>
          <w:szCs w:val="24"/>
        </w:rPr>
        <w:t xml:space="preserve">πίζονται σκληρά τη λιτότητα, η Κυβέρνηση δεν αποδέχτηκε την πρόταση για τα πρωτογενή πλεονάσματα ύψους </w:t>
      </w:r>
      <w:r>
        <w:rPr>
          <w:rFonts w:eastAsia="Times New Roman" w:cs="Times New Roman"/>
          <w:szCs w:val="24"/>
        </w:rPr>
        <w:lastRenderedPageBreak/>
        <w:t xml:space="preserve">3,5% για τα δέκα έτη και την παράλογη απαίτηση του ΔΝΤ για επιπλέον μέτρα μετά τη λήξη του προγράμματος. </w:t>
      </w:r>
    </w:p>
    <w:p w14:paraId="3695044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κριβώς σε αυτό το τοπίο ερχόμαστε σήμερα να δο</w:t>
      </w:r>
      <w:r>
        <w:rPr>
          <w:rFonts w:eastAsia="Times New Roman" w:cs="Times New Roman"/>
          <w:szCs w:val="24"/>
        </w:rPr>
        <w:t xml:space="preserve">ύμε τον </w:t>
      </w:r>
      <w:r>
        <w:rPr>
          <w:rFonts w:eastAsia="Times New Roman" w:cs="Times New Roman"/>
          <w:szCs w:val="24"/>
        </w:rPr>
        <w:t xml:space="preserve">προϋπολογισμό </w:t>
      </w:r>
      <w:r>
        <w:rPr>
          <w:rFonts w:eastAsia="Times New Roman" w:cs="Times New Roman"/>
          <w:szCs w:val="24"/>
        </w:rPr>
        <w:t xml:space="preserve">του 2017. Και εδώ πραγματικά θα ήθελα να αναφερθώ στη μεγάλη δημοσιότητα που έχει δοθεί στην έκθεση του προσχεδίου του </w:t>
      </w:r>
      <w:r>
        <w:rPr>
          <w:rFonts w:eastAsia="Times New Roman" w:cs="Times New Roman"/>
          <w:szCs w:val="24"/>
        </w:rPr>
        <w:t>κρατικού προϋπολογισμού</w:t>
      </w:r>
      <w:r>
        <w:rPr>
          <w:rFonts w:eastAsia="Times New Roman" w:cs="Times New Roman"/>
          <w:szCs w:val="24"/>
        </w:rPr>
        <w:t xml:space="preserve"> του 2016, που κατέθεσε το Γραφείο Προϋπολογισμού της Βουλής, όπου αναφέρεται στον υφεσιακό </w:t>
      </w:r>
      <w:r>
        <w:rPr>
          <w:rFonts w:eastAsia="Times New Roman" w:cs="Times New Roman"/>
          <w:szCs w:val="24"/>
        </w:rPr>
        <w:t>χαρακτήρα του προϋπολογισμού, ο οποίος χαρακτηρίζεται από φοροκεντρική λιτότητα για την επίτευξη του στόχου ως προς ένα πρωτογενές πλεόνασμα 1,75% του ΑΕΠ.</w:t>
      </w:r>
    </w:p>
    <w:p w14:paraId="3695044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Την ίδια στιγμή, παραγνωρίζονται ουσιαστικές, θα έλεγα, και καίριες διαστάσεις οικονομικής πολιτικής</w:t>
      </w:r>
      <w:r>
        <w:rPr>
          <w:rFonts w:eastAsia="Times New Roman" w:cs="Times New Roman"/>
          <w:szCs w:val="24"/>
        </w:rPr>
        <w:t xml:space="preserve"> της Κυβέρνησης, η οποία, παρ’ όλες τις δυσμενείς συνθήκες σε αυτό το πλαίσιο της παρούσης ασφυκτικής διαδικασίας, βλέπουμε ότι κάνει μια στροφή προς τον κοινωνικό τομέα. </w:t>
      </w:r>
    </w:p>
    <w:p w14:paraId="3695044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Εδώ, θα αναφερθώ ακριβώς σε αυτά που λέει η </w:t>
      </w:r>
      <w:r>
        <w:rPr>
          <w:rFonts w:eastAsia="Times New Roman" w:cs="Times New Roman"/>
          <w:szCs w:val="24"/>
        </w:rPr>
        <w:t>έκθεση</w:t>
      </w:r>
      <w:r>
        <w:rPr>
          <w:rFonts w:eastAsia="Times New Roman" w:cs="Times New Roman"/>
          <w:szCs w:val="24"/>
        </w:rPr>
        <w:t>, ότι λόγω της συνέχισης της δημοσιονομικής προσαρμογής, αλλά και του εν γένει στενού δημοσιονομικού πλαισίου που διαμορφώνεται από το τρίτο πρόγραμμα της Ελλάδας, οι δαπάνες του προϋπολογισμού δεν είναι εφικτό να αυξηθούν, προκειμένου να υπάρξει μια ουσια</w:t>
      </w:r>
      <w:r>
        <w:rPr>
          <w:rFonts w:eastAsia="Times New Roman" w:cs="Times New Roman"/>
          <w:szCs w:val="24"/>
        </w:rPr>
        <w:t xml:space="preserve">στική στήριξη των πιο αδύναμων κοινωνικών ομάδων. Ως εκ τούτου –λέει η </w:t>
      </w:r>
      <w:r>
        <w:rPr>
          <w:rFonts w:eastAsia="Times New Roman" w:cs="Times New Roman"/>
          <w:szCs w:val="24"/>
        </w:rPr>
        <w:t>έκθεση</w:t>
      </w:r>
      <w:r>
        <w:rPr>
          <w:rFonts w:eastAsia="Times New Roman" w:cs="Times New Roman"/>
          <w:szCs w:val="24"/>
        </w:rPr>
        <w:t xml:space="preserve">- η μόνη δυνατότητα της Κυβέρνησης στην παρούσα φάση, που δεν θα διατάραζε τη δημοσιονομική ισορροπία, είναι η ανακατανομή των δαπανών. </w:t>
      </w:r>
    </w:p>
    <w:p w14:paraId="3695044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Ακριβώς σε αυτό το σημείο ερχόμαστε να πού</w:t>
      </w:r>
      <w:r>
        <w:rPr>
          <w:rFonts w:eastAsia="Times New Roman" w:cs="Times New Roman"/>
          <w:szCs w:val="24"/>
        </w:rPr>
        <w:t>με ότι η Κυβέρνηση επικεντρώνεται ακριβώς σε αυτό και επιχειρεί να κατευθύνει ένα σημαντικό ποσό των 871 εκατομμυρίων μόνο για το 2017 στην κατηγορία των κοινωνικών επιδομάτων. Από αυτά, 571 εκατομμύρια αφορούν το νεοσυσταθέν εισόδημα κοινωνικής αλληλεγγύη</w:t>
      </w:r>
      <w:r>
        <w:rPr>
          <w:rFonts w:eastAsia="Times New Roman" w:cs="Times New Roman"/>
          <w:szCs w:val="24"/>
        </w:rPr>
        <w:t xml:space="preserve">ς. Τα υπόλοιπα 300 εκατομμύρια </w:t>
      </w:r>
      <w:r>
        <w:rPr>
          <w:rFonts w:eastAsia="Times New Roman" w:cs="Times New Roman"/>
          <w:szCs w:val="24"/>
        </w:rPr>
        <w:lastRenderedPageBreak/>
        <w:t>αφορούν παρεμβάσεις στους τομείς της υγείας, της κοινωνικής προστασίας και της παιδείας. Στο σημείο αυτό, να σημειωθεί ότι η στήριξη των ευπαθών ομάδων και γενικά η δικαιοσύνη του προγράμματος είναι, για εμάς, αναγκαία συνθήκ</w:t>
      </w:r>
      <w:r>
        <w:rPr>
          <w:rFonts w:eastAsia="Times New Roman" w:cs="Times New Roman"/>
          <w:szCs w:val="24"/>
        </w:rPr>
        <w:t xml:space="preserve">η για την αποτελεσματικότητα. Επίσης, η Κυβέρνηση προβλέπει να διαθέσει 100 εκατομμύρια το 2017 για την προστασία της κύριας κατοικίας των υπερχρεωμένων νοικοκυριών. </w:t>
      </w:r>
    </w:p>
    <w:p w14:paraId="3695044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Στη συνέχεια, θα αναφερθώ στους πόρους που αφορούν την τοπική αυτοδιοίκηση. Οι πόροι, λοι</w:t>
      </w:r>
      <w:r>
        <w:rPr>
          <w:rFonts w:eastAsia="Times New Roman" w:cs="Times New Roman"/>
          <w:szCs w:val="24"/>
        </w:rPr>
        <w:t xml:space="preserve">πόν, των δήμων από τον τακτικό προϋπολογισμό του 2017 ανέρχονται σε 2.347.000.000 ευρώ έναντι των 2.586.000.000 ευρώ το 2016. </w:t>
      </w:r>
    </w:p>
    <w:p w14:paraId="3695044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Όπως δείχνουν, λοιπόν, οι αριθμοί και όπως πραγματικά αναφέρθηκε και στο συνέδριο της ΚΕΔΕ, διαπιστώνεται μια μείωση γύρω στο 10%</w:t>
      </w:r>
      <w:r>
        <w:rPr>
          <w:rFonts w:eastAsia="Times New Roman" w:cs="Times New Roman"/>
          <w:szCs w:val="24"/>
        </w:rPr>
        <w:t xml:space="preserve">. Είναι υπαρκτή αυτή η μείωση και πραγματική; Όχι. Αν διαβάσουμε καλύτερα τον πίνακα, θα διαπιστώσουμε ότι η μείωση αυτή φαίνεται, γιατί στον </w:t>
      </w:r>
      <w:r>
        <w:rPr>
          <w:rFonts w:eastAsia="Times New Roman" w:cs="Times New Roman"/>
          <w:szCs w:val="24"/>
        </w:rPr>
        <w:lastRenderedPageBreak/>
        <w:t>προϋπολογισμό του 2016 συμπεριλαμβάνεται το ποσό των 214.000.000 ευρώ από τη ρύθμιση των παρακρατηθέντων παρελθόντ</w:t>
      </w:r>
      <w:r>
        <w:rPr>
          <w:rFonts w:eastAsia="Times New Roman" w:cs="Times New Roman"/>
          <w:szCs w:val="24"/>
        </w:rPr>
        <w:t>ων ετών, που ήταν η τελευταία δόση του 2016 και δεν υπάρχει στο 2017, γιατί η συμφωνία ήταν για οχτώ δόσεις, δηλαδή, ήταν η τελευταία δόση, αποπληρωμή των νομοθετημένων υποχρεώσεων του δημοσίου προς τους ΟΤΑ.</w:t>
      </w:r>
    </w:p>
    <w:p w14:paraId="3695044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Επίσης, φαίνεται στον σχετικό πίνακα ότι οι κεν</w:t>
      </w:r>
      <w:r>
        <w:rPr>
          <w:rFonts w:eastAsia="Times New Roman" w:cs="Times New Roman"/>
          <w:szCs w:val="24"/>
        </w:rPr>
        <w:t xml:space="preserve">τρικοί αυτοτελείς πόροι των δήμων εμφανίζουν μια οριακή μείωση της τάξης των 20 εκατομμυρίων ευρώ σε ένα σύνολο των 1,3 </w:t>
      </w:r>
      <w:r>
        <w:rPr>
          <w:rFonts w:eastAsia="Times New Roman" w:cs="Times New Roman"/>
          <w:szCs w:val="24"/>
        </w:rPr>
        <w:t>δισεκατομμυρίου</w:t>
      </w:r>
      <w:r>
        <w:rPr>
          <w:rFonts w:eastAsia="Times New Roman" w:cs="Times New Roman"/>
          <w:szCs w:val="24"/>
        </w:rPr>
        <w:t>. Ωστόσο, η απώλεια αυτή σχεδόν αντισταθμίζεται από την αύξηση στων 15 εκατομμυρίων ευρώ, που δίνονται ως ειδική επιχορήγ</w:t>
      </w:r>
      <w:r>
        <w:rPr>
          <w:rFonts w:eastAsia="Times New Roman" w:cs="Times New Roman"/>
          <w:szCs w:val="24"/>
        </w:rPr>
        <w:t xml:space="preserve">ηση για συγκεκριμένες δαπάνες, που αφορούν τη </w:t>
      </w:r>
      <w:r>
        <w:rPr>
          <w:rFonts w:eastAsia="Times New Roman" w:cs="Times New Roman"/>
          <w:szCs w:val="24"/>
        </w:rPr>
        <w:t xml:space="preserve">Δημοτική Αστυνομία </w:t>
      </w:r>
      <w:r>
        <w:rPr>
          <w:rFonts w:eastAsia="Times New Roman" w:cs="Times New Roman"/>
          <w:szCs w:val="24"/>
        </w:rPr>
        <w:t xml:space="preserve">και την καθαριότητα σε σχολικές μονάδες. </w:t>
      </w:r>
    </w:p>
    <w:p w14:paraId="3695044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Τέλος, όσον αφορά τους κεντρικούς αυτοτελείς πόρους των περιφερειών, εμφανίζονται σχετικά αυξημένοι κατά 55% και θα λέγαμε ότι βελτιώνονται και οι πό</w:t>
      </w:r>
      <w:r>
        <w:rPr>
          <w:rFonts w:eastAsia="Times New Roman" w:cs="Times New Roman"/>
          <w:szCs w:val="24"/>
        </w:rPr>
        <w:t xml:space="preserve">ροι των περιφερειών από τον τακτικό προϋπολογισμό κατά 25 εκατομμύρια. </w:t>
      </w:r>
    </w:p>
    <w:p w14:paraId="3695044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Αγαπητοί συνάδελφοι και συναδέλφισσες, δεν αμφισβητείται από κανέναν ότι η αυτοδιοίκηση υπέστη κατά την τελευταία επταετία μια σημαντική μείωση των εσόδων της από τον κρατικό προϋπολογ</w:t>
      </w:r>
      <w:r>
        <w:rPr>
          <w:rFonts w:eastAsia="Times New Roman" w:cs="Times New Roman"/>
          <w:szCs w:val="24"/>
        </w:rPr>
        <w:t>ισμό. Δεν αμφισβητούμε ότι πραγματικά οι μνημονιακές πολιτικές οδήγησαν σε αυτήν τη μείωση των πόρων στην τοπική αυτοδιοίκηση. Στο πλαίσιο αυτό, όμως, γνωρίζουμε ότι η ΚΕΔΕ διεκδικώντας τη νέα γενιά των παρακρατηθέντων, συζητεί με το Υπουργείο Εσωτερικών ό</w:t>
      </w:r>
      <w:r>
        <w:rPr>
          <w:rFonts w:eastAsia="Times New Roman" w:cs="Times New Roman"/>
          <w:szCs w:val="24"/>
        </w:rPr>
        <w:t xml:space="preserve">που αναμένει μια τεκμηριωμένη πρόταση από τους φορείς για να δει εάν πραγματικά μπορεί να συζητήσει για αυτή τη νέα γενιά των παρακρατηθέντων. </w:t>
      </w:r>
    </w:p>
    <w:p w14:paraId="3695045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Τέλος, όσον αφορά το Πρόγραμμα Δημοσίων Επενδύσεων, για πρώτη φορά γίνεται μια προσπάθεια εδώ και πολλά χρόνια ε</w:t>
      </w:r>
      <w:r>
        <w:rPr>
          <w:rFonts w:eastAsia="Times New Roman" w:cs="Times New Roman"/>
          <w:szCs w:val="24"/>
        </w:rPr>
        <w:t xml:space="preserve">νίσχυση του </w:t>
      </w:r>
      <w:r>
        <w:rPr>
          <w:rFonts w:eastAsia="Times New Roman" w:cs="Times New Roman"/>
          <w:szCs w:val="24"/>
        </w:rPr>
        <w:t xml:space="preserve">προγράμματος </w:t>
      </w:r>
      <w:r>
        <w:rPr>
          <w:rFonts w:eastAsia="Times New Roman" w:cs="Times New Roman"/>
          <w:szCs w:val="24"/>
        </w:rPr>
        <w:t xml:space="preserve">αυτού, το οποίο τα προηγούμενα χρόνια, απ’ ό,τι όλοι θυμόμαστε, είχε εξανεμιστεί. Είχε εξανεμιστεί το εθνικό σκέλος του </w:t>
      </w:r>
      <w:r>
        <w:rPr>
          <w:rFonts w:eastAsia="Times New Roman" w:cs="Times New Roman"/>
          <w:szCs w:val="24"/>
        </w:rPr>
        <w:t>προγράμματος</w:t>
      </w:r>
      <w:r>
        <w:rPr>
          <w:rFonts w:eastAsia="Times New Roman" w:cs="Times New Roman"/>
          <w:szCs w:val="24"/>
        </w:rPr>
        <w:t>, γιατί αμιγώς το εθνικό σκέλος αποτελούσε μέρος των συγχρηματοδοτούμενων προγραμμάτων και δεν είχε</w:t>
      </w:r>
      <w:r>
        <w:rPr>
          <w:rFonts w:eastAsia="Times New Roman" w:cs="Times New Roman"/>
          <w:szCs w:val="24"/>
        </w:rPr>
        <w:t xml:space="preserve"> δικούς τους πόρους. Άρα, λοιπόν, υπάρχει μια σημαντική αύξηση 33% σε σχέση με το 2016, μάλιστα, έχει ως ποσό 1 δισεκατομμύριο ευρώ για έργα, που αφορούν αποκλειστικά έργα που προέρχονται από εθνικούς πόρους. </w:t>
      </w:r>
    </w:p>
    <w:p w14:paraId="36950451" w14:textId="77777777" w:rsidR="006648D0" w:rsidRDefault="00CC2A7D">
      <w:pPr>
        <w:spacing w:line="600" w:lineRule="auto"/>
        <w:ind w:firstLine="720"/>
        <w:jc w:val="both"/>
        <w:rPr>
          <w:rFonts w:eastAsia="Times New Roman"/>
          <w:szCs w:val="24"/>
        </w:rPr>
      </w:pPr>
      <w:r>
        <w:rPr>
          <w:rFonts w:eastAsia="Times New Roman" w:cs="Times New Roman"/>
          <w:szCs w:val="24"/>
        </w:rPr>
        <w:t xml:space="preserve">Τέλος, θα πρέπει να τονίσουμε πως ειδικά μέσω </w:t>
      </w:r>
      <w:r>
        <w:rPr>
          <w:rFonts w:eastAsia="Times New Roman" w:cs="Times New Roman"/>
          <w:szCs w:val="24"/>
        </w:rPr>
        <w:t xml:space="preserve">του νέου ΕΣΠΑ δίνεται έμφαση στους τομείς των υποδομών, της επιχειρηματικότητας, του ανθρώπινου δυναμικού και ένα μεγάλο μέρος πηγαίνει προς τους ΟΤΑ. </w:t>
      </w:r>
      <w:r>
        <w:rPr>
          <w:rFonts w:eastAsia="Times New Roman" w:cs="Times New Roman"/>
          <w:szCs w:val="24"/>
        </w:rPr>
        <w:lastRenderedPageBreak/>
        <w:t xml:space="preserve">Αναφέρω έργα προσκλήσεων ύψους 432 εκατομμυρίων ευρώ από το Ευρωπαϊκό Ταμείο </w:t>
      </w:r>
      <w:r>
        <w:rPr>
          <w:rFonts w:eastAsia="Times New Roman"/>
          <w:szCs w:val="24"/>
        </w:rPr>
        <w:t xml:space="preserve">Περιφερειακής Ανάπτυξης και </w:t>
      </w:r>
      <w:r>
        <w:rPr>
          <w:rFonts w:eastAsia="Times New Roman"/>
          <w:szCs w:val="24"/>
        </w:rPr>
        <w:t>το Ταμείο Συνοχής, που αφορούν μικρές ορεινές περιοχές και νησιωτικούς δήμους.</w:t>
      </w:r>
    </w:p>
    <w:p w14:paraId="36950452" w14:textId="77777777" w:rsidR="006648D0" w:rsidRDefault="00CC2A7D">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Κυρία Θελερίτη, παρακαλώ, ολοκληρώστε.</w:t>
      </w:r>
    </w:p>
    <w:p w14:paraId="36950453" w14:textId="77777777" w:rsidR="006648D0" w:rsidRDefault="00CC2A7D">
      <w:pPr>
        <w:spacing w:line="600" w:lineRule="auto"/>
        <w:ind w:firstLine="720"/>
        <w:rPr>
          <w:rFonts w:eastAsia="Times New Roman" w:cs="Times New Roman"/>
          <w:szCs w:val="24"/>
        </w:rPr>
      </w:pPr>
      <w:r>
        <w:rPr>
          <w:rFonts w:eastAsia="Times New Roman"/>
          <w:b/>
          <w:szCs w:val="24"/>
        </w:rPr>
        <w:t>ΜΑΡΙΑ ΘΕΛΕΡΙΤΗ:</w:t>
      </w:r>
      <w:r>
        <w:rPr>
          <w:rFonts w:eastAsia="Times New Roman"/>
          <w:szCs w:val="24"/>
        </w:rPr>
        <w:t xml:space="preserve"> Τελειώνω, κύριε Πρόεδρε.</w:t>
      </w:r>
      <w:r>
        <w:rPr>
          <w:rFonts w:eastAsia="Times New Roman" w:cs="Times New Roman"/>
          <w:szCs w:val="24"/>
        </w:rPr>
        <w:t xml:space="preserve"> </w:t>
      </w:r>
    </w:p>
    <w:p w14:paraId="3695045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Τέλος, για τα έργα καθαρά κοινωνικού χαρακτήρα υπάρχουν προσκλ</w:t>
      </w:r>
      <w:r>
        <w:rPr>
          <w:rFonts w:eastAsia="Times New Roman" w:cs="Times New Roman"/>
          <w:szCs w:val="24"/>
        </w:rPr>
        <w:t xml:space="preserve">ήσεις ύψους 714 εκατομμυρίων ευρώ που στηρίζουν δράσεις, όπως τα κέντρα κοινότητας, παραρτήματα Ρομά, δομές παροχής βασικών αγαθών, δηλαδή τα παντοπωλεία, τη σίτιση και τα φαρμακεία που έχουν οι δήμοι. Σε όλα αυτά άμεσοι δικαιούχοι είναι οι ΟΤΑ </w:t>
      </w:r>
      <w:r>
        <w:rPr>
          <w:rFonts w:eastAsia="Times New Roman" w:cs="Times New Roman"/>
          <w:szCs w:val="24"/>
        </w:rPr>
        <w:t xml:space="preserve">Α΄ </w:t>
      </w:r>
      <w:r>
        <w:rPr>
          <w:rFonts w:eastAsia="Times New Roman" w:cs="Times New Roman"/>
          <w:szCs w:val="24"/>
        </w:rPr>
        <w:t xml:space="preserve">και </w:t>
      </w:r>
      <w:r>
        <w:rPr>
          <w:rFonts w:eastAsia="Times New Roman" w:cs="Times New Roman"/>
          <w:szCs w:val="24"/>
        </w:rPr>
        <w:t xml:space="preserve">Β΄ </w:t>
      </w:r>
      <w:r>
        <w:rPr>
          <w:rFonts w:eastAsia="Times New Roman" w:cs="Times New Roman"/>
          <w:szCs w:val="24"/>
        </w:rPr>
        <w:t>βαθμού.</w:t>
      </w:r>
    </w:p>
    <w:p w14:paraId="3695045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Ευχαριστώ πολύ.</w:t>
      </w:r>
    </w:p>
    <w:p w14:paraId="36950456"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6950457"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Τον λόγο έχει ο κ. Αθανάσιος Μπούρας από τη Νέα Δημοκρατία.</w:t>
      </w:r>
    </w:p>
    <w:p w14:paraId="36950458"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Ευχαριστώ, κύριε Πρόεδρε.</w:t>
      </w:r>
    </w:p>
    <w:p w14:paraId="3695045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μου κάνει ειλικρινά</w:t>
      </w:r>
      <w:r>
        <w:rPr>
          <w:rFonts w:eastAsia="Times New Roman" w:cs="Times New Roman"/>
          <w:szCs w:val="24"/>
        </w:rPr>
        <w:t xml:space="preserve"> εντύπωση ότι επί τρεις ημέρες που συζητάμε τον προϋπολογισμό του 2017 η μεγάλη πλειοψηφία των συναδέλφων της Κυβέρνησης, δηλαδή ΣΥΡΙΖΑ-ΑΝΕΛ, δεν μιλά καθόλου για τον προϋπολογισμό. Περισσότερο ασχολείται και κάνει αντιπολίτευση στη Νέα Δημοκρατία. </w:t>
      </w:r>
    </w:p>
    <w:p w14:paraId="3695045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Λίγο η</w:t>
      </w:r>
      <w:r>
        <w:rPr>
          <w:rFonts w:eastAsia="Times New Roman" w:cs="Times New Roman"/>
          <w:szCs w:val="24"/>
        </w:rPr>
        <w:t xml:space="preserve"> προηγηθείσα συνάδελφος ψέλλισε κάποια πράγματα, ενώ πάρα πολλοί συνάδελφοι τρεις ημέρες τώρα δεν ασχολούνται καθόλου με τον προϋπολογισμό, ο οποίος, ξέρετε, έχει νούμερα, έχει συγκεκριμένους πίνακες, έχει στοιχεία. Γι’ αυτά τίποτα. Στρίβειν διά του αρραβώ</w:t>
      </w:r>
      <w:r>
        <w:rPr>
          <w:rFonts w:eastAsia="Times New Roman" w:cs="Times New Roman"/>
          <w:szCs w:val="24"/>
        </w:rPr>
        <w:t xml:space="preserve">νος! </w:t>
      </w:r>
    </w:p>
    <w:p w14:paraId="3695045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Πράγματι, κυρίες και κύριοι συνάδελφοι, ο προϋπολογισμός του 2017 που συζητάμε επιβεβαιώνει με τον εύγλωττο τρόπο ότι η Κυβέρνηση ΣΥΡΙΖΑ-ΑΝΕΛ βύθισε τη χώρα στο τέλμα μέσα στα δυο χρόνια που κυβερνά. Η κατανάλωση και οι εξαγωγές υποχώρησαν, τα λουκέτ</w:t>
      </w:r>
      <w:r>
        <w:rPr>
          <w:rFonts w:eastAsia="Times New Roman" w:cs="Times New Roman"/>
          <w:szCs w:val="24"/>
        </w:rPr>
        <w:t>α στην αγορά πολλαπλασιάστηκαν επικίνδυνα, οι ληξιπρόθεσμες οφειλές διογκώθηκαν και από τα 75,2 δισεκατομμύρια ευρώ το 2014 έφθασαν στα 91,5 δισεκατομμύρια ευρώ τον Αύγουστο του 2016.</w:t>
      </w:r>
    </w:p>
    <w:p w14:paraId="3695045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 βιοτικό επίπεδο των συμπολιτών μας καθημερινά συρρικνώνεται. Ο προϋπο</w:t>
      </w:r>
      <w:r>
        <w:rPr>
          <w:rFonts w:eastAsia="Times New Roman" w:cs="Times New Roman"/>
          <w:szCs w:val="24"/>
        </w:rPr>
        <w:t>λογισμός εδράζεται σε ευχολόγια με ανεκπλήρωτες προσδοκίες και αισιόδοξες παραδοχές, που δεν πρόκειται να υλοποιηθούν.</w:t>
      </w:r>
    </w:p>
    <w:p w14:paraId="3695045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Το Γραφείο Προϋπολογισμού της Βουλής έχει κάνει μια έκθεση και καλό θα ήταν να είναι εδώ η έκθεση, γιατί όσοι δεν είναι στην Επιτροπή </w:t>
      </w:r>
      <w:r>
        <w:rPr>
          <w:rFonts w:eastAsia="Times New Roman" w:cs="Times New Roman"/>
          <w:szCs w:val="24"/>
        </w:rPr>
        <w:lastRenderedPageBreak/>
        <w:t>Οικ</w:t>
      </w:r>
      <w:r>
        <w:rPr>
          <w:rFonts w:eastAsia="Times New Roman" w:cs="Times New Roman"/>
          <w:szCs w:val="24"/>
        </w:rPr>
        <w:t xml:space="preserve">ονομικών Υποθέσεων δεν την ξέρουν, δεν την έχουν. Γι’ αυτό θα παρακαλέσω, κύριε Πρόεδρε, να έρθει η έκθεση και να μπορούν να την παίρνουν οι συνάδελφοί μας. </w:t>
      </w:r>
    </w:p>
    <w:p w14:paraId="3695045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Πράγματι, διαχρονικά το Γραφείο Προϋπολογισμού της Βουλής είναι ένας αντικειμενικός, επιστημονικός</w:t>
      </w:r>
      <w:r>
        <w:rPr>
          <w:rFonts w:eastAsia="Times New Roman" w:cs="Times New Roman"/>
          <w:szCs w:val="24"/>
        </w:rPr>
        <w:t xml:space="preserve"> φορέας παρακολούθησης του προϋπολογισμού. Χαρακτηρίζει τον προϋπολογισμό –δεν το είπε η συνάδελφος που κατέβηκε πριν από το Βήμα- φοροκεντρικό και έντονα υφεσιακό. Βέβαια, ο κόσμος το λέει πιο απλά: φορομπηχτικό. </w:t>
      </w:r>
    </w:p>
    <w:p w14:paraId="3695045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Νέοι φόροι 2,6 δισεκατομμυρίων ευρώ και μ</w:t>
      </w:r>
      <w:r>
        <w:rPr>
          <w:rFonts w:eastAsia="Times New Roman" w:cs="Times New Roman"/>
          <w:szCs w:val="24"/>
        </w:rPr>
        <w:t xml:space="preserve">όνο 153 εκατομμύρια ευρώ εξοικονόμηση δαπανών. Η αναλογία του οικονομικού μείγματος είναι 94,1% φόροι και μόνο 5,9% μείωση δαπανών. </w:t>
      </w:r>
    </w:p>
    <w:p w14:paraId="3695046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Εμείς στη Νέα Δημοκρατία μιλάμε για το αντίθετο, για άλλο οικονομικό μείγμα. Η Νέα Δημοκρατία πιστεύει σε σταδιακά λιγότερο</w:t>
      </w:r>
      <w:r>
        <w:rPr>
          <w:rFonts w:eastAsia="Times New Roman" w:cs="Times New Roman"/>
          <w:szCs w:val="24"/>
        </w:rPr>
        <w:t xml:space="preserve">υς φόρους και ουσιαστική περικοπή περιττών δημοσίων δαπανών, με δυναμική </w:t>
      </w:r>
      <w:r>
        <w:rPr>
          <w:rFonts w:eastAsia="Times New Roman" w:cs="Times New Roman"/>
          <w:szCs w:val="24"/>
        </w:rPr>
        <w:lastRenderedPageBreak/>
        <w:t>στροφή στην ανάπτυξη που θα δώσει θέσεις εργασίας, που είναι και το ζητούμενο, γιατί, όπως χαρακτηριστικά και επί λέξει σημειώνει το Γραφείο Προϋπολογισμού της Βουλής, «οι αυξήσεις φό</w:t>
      </w:r>
      <w:r>
        <w:rPr>
          <w:rFonts w:eastAsia="Times New Roman" w:cs="Times New Roman"/>
          <w:szCs w:val="24"/>
        </w:rPr>
        <w:t>ρων αποθαρρύνουν την επιχειρηματικότητα και δεν δίνουν θέσεις εργασίας». Και, επίσης, θεωρεί ανέφικτο τον στόχο για 2,7% ανάπτυξη, ενώ εκφράζει αμφιβολίες για τη βιωσιμότητα του ασφαλιστικού συστήματος, όπως πρόσφατα ψηφίστηκε με τον γνωστό πλέον νόμο Κατρ</w:t>
      </w:r>
      <w:r>
        <w:rPr>
          <w:rFonts w:eastAsia="Times New Roman" w:cs="Times New Roman"/>
          <w:szCs w:val="24"/>
        </w:rPr>
        <w:t>ούγκαλου.</w:t>
      </w:r>
    </w:p>
    <w:p w14:paraId="3695046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προειδοποιητικ</w:t>
      </w:r>
      <w:r>
        <w:rPr>
          <w:rFonts w:eastAsia="Times New Roman" w:cs="Times New Roman"/>
          <w:szCs w:val="24"/>
        </w:rPr>
        <w:t>ά</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κουδούνι λήξεως του χρόνου ομιλίας του κυρίου Βουλευτή)</w:t>
      </w:r>
    </w:p>
    <w:p w14:paraId="3695046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καταγράφεται επικίνδυνη αύξηση των ποσοστών της φτώχειας που πλήττει τη χώρα, αλλά και την εκλογική μου περιφέρεια, την Περιφέρεια Αττικής, η οποία ιδιαίτερα μαστίζεται από την κρίση και αποβιομηχανοποιείται. Δεν ξέρω π</w:t>
      </w:r>
      <w:r>
        <w:rPr>
          <w:rFonts w:eastAsia="Times New Roman" w:cs="Times New Roman"/>
          <w:szCs w:val="24"/>
        </w:rPr>
        <w:t xml:space="preserve">ού τα βρήκε αυτά τα ευτυχή στοιχεία η συνάδελφος που προηγήθηκε από εμένα, όταν </w:t>
      </w:r>
      <w:r>
        <w:rPr>
          <w:rFonts w:eastAsia="Times New Roman" w:cs="Times New Roman"/>
          <w:szCs w:val="24"/>
        </w:rPr>
        <w:lastRenderedPageBreak/>
        <w:t>οι δήμοι στενάζουν και αδυνατούν να πληρώσουν και βασικές υποχρεώσεις.</w:t>
      </w:r>
    </w:p>
    <w:p w14:paraId="3695046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Αγαπητοί συνάδελφοι, σήμερα καταγράφεται άλλη μία πρωτιά. Η μερική απασχόληση καταλαμβάνει το 60% στις νέ</w:t>
      </w:r>
      <w:r>
        <w:rPr>
          <w:rFonts w:eastAsia="Times New Roman" w:cs="Times New Roman"/>
          <w:szCs w:val="24"/>
        </w:rPr>
        <w:t xml:space="preserve">ες θέσεις εργασίας και η Κυβέρνηση διακηρύσσει ότι μειώνει την ανεργία. Τις ώρες εργασίας μειώνει και μάλιστα επικίνδυνα. </w:t>
      </w:r>
    </w:p>
    <w:p w14:paraId="3695046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Με στοιχεία της </w:t>
      </w:r>
      <w:r>
        <w:rPr>
          <w:rFonts w:eastAsia="Times New Roman" w:cs="Times New Roman"/>
          <w:szCs w:val="24"/>
          <w:lang w:val="en-US"/>
        </w:rPr>
        <w:t>EUROSTA</w:t>
      </w:r>
      <w:r>
        <w:rPr>
          <w:rFonts w:eastAsia="Times New Roman" w:cs="Times New Roman"/>
          <w:szCs w:val="24"/>
        </w:rPr>
        <w:t>Τ</w:t>
      </w:r>
      <w:r>
        <w:rPr>
          <w:rFonts w:eastAsia="Times New Roman" w:cs="Times New Roman"/>
          <w:szCs w:val="24"/>
        </w:rPr>
        <w:t xml:space="preserve"> για το 2015 περίπου το 40% του πληθυσμού υφίσταται υλικές στερήσεις, ενώ το θέμα της παιδικής φτώχειας είναι</w:t>
      </w:r>
      <w:r>
        <w:rPr>
          <w:rFonts w:eastAsia="Times New Roman" w:cs="Times New Roman"/>
          <w:szCs w:val="24"/>
        </w:rPr>
        <w:t xml:space="preserve"> το οξύτερο μέσα σε όλες τις χώρες της Ευρωζώνης.</w:t>
      </w:r>
    </w:p>
    <w:p w14:paraId="3695046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Αγαπητοί συνάδελφοι της Κυβέρνησης, σταματήστε να κοροϊδεύετε και άλλο τους Έλληνες πολίτες. Δεν αντέχουν άλλη κοροϊδία, άλλη φτώχεια, άλλη περιφρόνηση και αυτής ακόμη της ίδιας της λογικής.</w:t>
      </w:r>
    </w:p>
    <w:p w14:paraId="3695046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Αλήθεια, οι αυξ</w:t>
      </w:r>
      <w:r>
        <w:rPr>
          <w:rFonts w:eastAsia="Times New Roman" w:cs="Times New Roman"/>
          <w:szCs w:val="24"/>
        </w:rPr>
        <w:t xml:space="preserve">ήσεις στον ΦΠΑ κατά 437 εκατομμύρια ευρώ, στα ενεργειακά προϊόντα -πετρέλαιο θέρμανσης, καύσιμα- κατά 422 εκατομμύρια ευρώ, στα κινητά και στη συνδρομητική τηλεόραση κατά 89 εκατομμύρια ευρώ –αυτά είναι τα νούμερα- στη μπύρα κατά 62 εκατομμύρια ευρώ, στον </w:t>
      </w:r>
      <w:r>
        <w:rPr>
          <w:rFonts w:eastAsia="Times New Roman" w:cs="Times New Roman"/>
          <w:szCs w:val="24"/>
        </w:rPr>
        <w:t>καφέ κατά 62 εκατομμύρια ευρώ, στα τσιγάρα κατά 142 εκατομμύρια ευρώ, τους πλουσίους και τους βιομηχάνους πλήττουν και δεν το ξέραμε ή τον πολύ λαό που βρίσκεται σε απόγνωση; Οι έμμεσοι φόροι τώρα είναι δίκαιοι και παλαιότερα ήταν άδικοι;</w:t>
      </w:r>
    </w:p>
    <w:p w14:paraId="3695046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3695046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Αλήθεια, πιστεύει η Κυβέρνηση ότι με τόσους φόρους και τόσες περικοπές μισθών και συντάξεων θα έχει ανάπτυξη 2,7%, αύξηση της ιδιωτικής κατανάλωσης κατά 1,8% και των επενδύσεων κατά 9,1%; </w:t>
      </w:r>
    </w:p>
    <w:p w14:paraId="3695046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Αυτά είναι έπεα πτερόεντα! Γίνονται αυτά σε μία κοινωνία φορολογικά εξοντωμένη και με το εισόδημα των πολιτών να συρρικνώνεται ακόμη περισσότερο από τους νέους φόρους 2,6 δισεκατομμυρίων ευρώ, άμεσους και έμμεσους, που προβλέπει ο νέος προϋπολογισμός; Αυτό</w:t>
      </w:r>
      <w:r>
        <w:rPr>
          <w:rFonts w:eastAsia="Times New Roman" w:cs="Times New Roman"/>
          <w:szCs w:val="24"/>
        </w:rPr>
        <w:t xml:space="preserve"> που μπορεί να προκύψει, λοιπόν, ίσως είναι η μείωση της κατανάλωσης και όχι η αύξηση. </w:t>
      </w:r>
    </w:p>
    <w:p w14:paraId="3695046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Πώς θα αυξηθούν οι επενδύσεις, όταν το εννεάμηνο του Ιανουαρίου-Σεπτεμβρίου του 2016 τα λουκέτα αυξήθηκαν κατά 33,4%; Πώς θα αυξηθούν, όταν και οι επενδύσεις που βρήκατ</w:t>
      </w:r>
      <w:r>
        <w:rPr>
          <w:rFonts w:eastAsia="Times New Roman" w:cs="Times New Roman"/>
          <w:szCs w:val="24"/>
        </w:rPr>
        <w:t xml:space="preserve">ε σε εξέλιξη από τη δική μας Κυβέρνηση –Αεροδρόμιο Ελληνικού, </w:t>
      </w:r>
      <w:r>
        <w:rPr>
          <w:rFonts w:eastAsia="Times New Roman" w:cs="Times New Roman"/>
          <w:szCs w:val="24"/>
        </w:rPr>
        <w:t>«</w:t>
      </w:r>
      <w:r>
        <w:rPr>
          <w:rFonts w:eastAsia="Times New Roman" w:cs="Times New Roman"/>
          <w:szCs w:val="24"/>
          <w:lang w:val="en-US"/>
        </w:rPr>
        <w:t>C</w:t>
      </w:r>
      <w:r>
        <w:rPr>
          <w:rFonts w:eastAsia="Times New Roman" w:cs="Times New Roman"/>
          <w:szCs w:val="24"/>
          <w:lang w:val="en-US"/>
        </w:rPr>
        <w:t>OSCO</w:t>
      </w:r>
      <w:r>
        <w:rPr>
          <w:rFonts w:eastAsia="Times New Roman" w:cs="Times New Roman"/>
          <w:szCs w:val="24"/>
        </w:rPr>
        <w:t>»</w:t>
      </w:r>
      <w:r>
        <w:rPr>
          <w:rFonts w:eastAsia="Times New Roman" w:cs="Times New Roman"/>
          <w:szCs w:val="24"/>
        </w:rPr>
        <w:t xml:space="preserve">, περιφερειακά αεροδρόμια- καρκινοβατούν ή ακυρώνονται, όπως πρόσφατα αυτές τις ημέρες είδαμε με τη ΔΕΣΦΑ; Ποιοι ξένοι ή ντόπιοι επενδυτές θα ρισκάρουν τα χρήματά τους με τις πολιτικές που εκφράζει η Κυβέρνηση ΣΥΡΙΖΑ-ΑΝΕΛ; </w:t>
      </w:r>
    </w:p>
    <w:p w14:paraId="3695046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Όσον αφορά το δήθεν κοινωνικό πρ</w:t>
      </w:r>
      <w:r>
        <w:rPr>
          <w:rFonts w:eastAsia="Times New Roman" w:cs="Times New Roman"/>
          <w:szCs w:val="24"/>
        </w:rPr>
        <w:t xml:space="preserve">όσωπο της Κυβέρνησης της «πρώτης φοράς </w:t>
      </w:r>
      <w:r>
        <w:rPr>
          <w:rFonts w:eastAsia="Times New Roman" w:cs="Times New Roman"/>
          <w:szCs w:val="24"/>
        </w:rPr>
        <w:t>αριστερά</w:t>
      </w:r>
      <w:r>
        <w:rPr>
          <w:rFonts w:eastAsia="Times New Roman" w:cs="Times New Roman"/>
          <w:szCs w:val="24"/>
        </w:rPr>
        <w:t>», αρκεί να θυμίσουμε στους χιλιάδες χαμηλοσυνταξιούχους την κατάργηση του ΕΚΑΣ και την καθυστέρηση για δυο χρόνια της υιοθέτησης του ελάχιστου εγγυημένου εισοδήματος που θέσπισε η δική μας Κυβέρνηση.</w:t>
      </w:r>
    </w:p>
    <w:p w14:paraId="3695046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η σημερινή Κυβέρνηση απέδειξε ότι όχι μόνο δεν μπορεί να οδηγήσει τη χώρα μπροστά, αλλά αδυνατεί να δημιουργήσει προϋποθέσεις ανάπτυξης και εξόδου από την κρίση. Πανηγυρίζει για τους φόρους και κλαίει για τις μεταρρυθμίσεις. Κλαίνε οι Υπουργοί σας. </w:t>
      </w:r>
    </w:p>
    <w:p w14:paraId="3695046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Είνα</w:t>
      </w:r>
      <w:r>
        <w:rPr>
          <w:rFonts w:eastAsia="Times New Roman" w:cs="Times New Roman"/>
          <w:szCs w:val="24"/>
        </w:rPr>
        <w:t>ι σαφές ότι η χώρα χρειάζεται μια άλλη κυβέρνηση, αποτελεσματική και αξιόπιστη, κυβέρνηση της Νέας Δημοκρατίας, όπως όλες οι μετρήσεις δείχνουν, με Πρωθυπουργό τον Κυριάκο Μητσοτάκη και με μια συμφωνία αλήθειας, η οποία θα υλοποιήσει διαρθρωτικές αλλαγές κ</w:t>
      </w:r>
      <w:r>
        <w:rPr>
          <w:rFonts w:eastAsia="Times New Roman" w:cs="Times New Roman"/>
          <w:szCs w:val="24"/>
        </w:rPr>
        <w:t>αι ου</w:t>
      </w:r>
      <w:r>
        <w:rPr>
          <w:rFonts w:eastAsia="Times New Roman" w:cs="Times New Roman"/>
          <w:szCs w:val="24"/>
        </w:rPr>
        <w:lastRenderedPageBreak/>
        <w:t>σιαστικές μεταρρυθμίσεις, θα προχωρήσει στην αλλαγή μείγματος δημοσιονομικής πολιτικής, με σταδιακή μείωση της φορολογίας και κατάργηση περιττών και άχρηστων δαπανών του δημοσίου…</w:t>
      </w:r>
    </w:p>
    <w:p w14:paraId="3695046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Μπούρα, ολοκληρώστε, σας παρακα</w:t>
      </w:r>
      <w:r>
        <w:rPr>
          <w:rFonts w:eastAsia="Times New Roman" w:cs="Times New Roman"/>
          <w:szCs w:val="24"/>
        </w:rPr>
        <w:t>λώ.</w:t>
      </w:r>
    </w:p>
    <w:p w14:paraId="3695046F"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Ολοκληρώνω, κύριε Πρόεδρε.</w:t>
      </w:r>
    </w:p>
    <w:p w14:paraId="3695047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…με ισορροπία οικονομικής αποτελεσματικότητας και κοινωνικής δικαιοσύνης, με αλλαγή πολιτικής, αλλαγή υποδείγματος, αλλαγή δομών και κατεστημένων νοοτροπιών. </w:t>
      </w:r>
    </w:p>
    <w:p w14:paraId="3695047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6950472"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w:t>
      </w:r>
      <w:r>
        <w:rPr>
          <w:rFonts w:eastAsia="Times New Roman" w:cs="Times New Roman"/>
          <w:szCs w:val="24"/>
        </w:rPr>
        <w:t>ρυγα της Νέας Δημοκρατίας)</w:t>
      </w:r>
    </w:p>
    <w:p w14:paraId="36950473"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Μπούρα.</w:t>
      </w:r>
    </w:p>
    <w:p w14:paraId="3695047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Τον λόγο έχει η κ. Καρακώστα από τον ΣΥΡΙΖΑ.</w:t>
      </w:r>
    </w:p>
    <w:p w14:paraId="36950475"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ΕΥΑΓΓΕΛΙΑ </w:t>
      </w:r>
      <w:r>
        <w:rPr>
          <w:rFonts w:eastAsia="Times New Roman" w:cs="Times New Roman"/>
          <w:b/>
          <w:szCs w:val="24"/>
        </w:rPr>
        <w:t>(ΕΥΗ)</w:t>
      </w:r>
      <w:r>
        <w:rPr>
          <w:rFonts w:eastAsia="Times New Roman" w:cs="Times New Roman"/>
          <w:b/>
          <w:szCs w:val="24"/>
        </w:rPr>
        <w:t xml:space="preserve"> ΚΑΡΑΚΩΣΤΑ: </w:t>
      </w:r>
      <w:r>
        <w:rPr>
          <w:rFonts w:eastAsia="Times New Roman" w:cs="Times New Roman"/>
          <w:szCs w:val="24"/>
        </w:rPr>
        <w:t xml:space="preserve">Από πού να αρχίσει </w:t>
      </w:r>
      <w:r>
        <w:rPr>
          <w:rFonts w:eastAsia="Times New Roman" w:cs="Times New Roman"/>
          <w:szCs w:val="24"/>
        </w:rPr>
        <w:t xml:space="preserve">κάποιος </w:t>
      </w:r>
      <w:r>
        <w:rPr>
          <w:rFonts w:eastAsia="Times New Roman" w:cs="Times New Roman"/>
          <w:szCs w:val="24"/>
        </w:rPr>
        <w:t xml:space="preserve">και πού να τελειώσει στα όσα έχουμε ακούσει αυτές τις ημέρες; Εμείς </w:t>
      </w:r>
      <w:r>
        <w:rPr>
          <w:rFonts w:eastAsia="Times New Roman" w:cs="Times New Roman"/>
          <w:szCs w:val="24"/>
        </w:rPr>
        <w:t xml:space="preserve">τι προσπαθήσαμε; Να φτιάξουμε ένα προϋπολογισμό βασισμένο στην ιδεολογία μας. Και όσο και αν την ονομάζουν «ιδεοληψία», εμείς επιμένουμε ότι είναι η ιδεολογία μας. </w:t>
      </w:r>
    </w:p>
    <w:p w14:paraId="3695047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Επειδή συνεχώς μας κατηγορείτε ότι λέμε ψέματα με στόχο, βεβαίως, να μας εξομοιώσετε με εσά</w:t>
      </w:r>
      <w:r>
        <w:rPr>
          <w:rFonts w:eastAsia="Times New Roman" w:cs="Times New Roman"/>
          <w:szCs w:val="24"/>
        </w:rPr>
        <w:t xml:space="preserve">ς, εγώ έχω σκοπό να αναφερθώ σε μερικές αλήθειες. </w:t>
      </w:r>
    </w:p>
    <w:p w14:paraId="3695047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Τι υποσχεθήκαμε με βάση τις οικονομικές δυνατότητες αυτής της χώρας; Να στηρίξουμε, πρώτα απ’ όλα, τα χαμηλά εισοδήματα αυτής της χώρας. Και, βεβαίως, μας κατηγορείτε τώρα για το ΕΚΑΣ, για τα προνοιακά επι</w:t>
      </w:r>
      <w:r>
        <w:rPr>
          <w:rFonts w:eastAsia="Times New Roman" w:cs="Times New Roman"/>
          <w:szCs w:val="24"/>
        </w:rPr>
        <w:t xml:space="preserve">δόματα και για όλα αυτά. Ξέρετε, είναι ένα σύστημα που το φτιάχνατε εσείς επί πάρα πολλά χρόνια. Και ενώ στην ουσία θα έπρεπε να </w:t>
      </w:r>
      <w:r>
        <w:rPr>
          <w:rFonts w:eastAsia="Times New Roman" w:cs="Times New Roman"/>
          <w:szCs w:val="24"/>
        </w:rPr>
        <w:lastRenderedPageBreak/>
        <w:t>έχετε μισθούς και να ανεβάζετε το μισθολόγιο, αφήνατε τους μισθούς χαμηλούς, έτσι ώστε να μένουν χαμηλές και οι συντάξεις και π</w:t>
      </w:r>
      <w:r>
        <w:rPr>
          <w:rFonts w:eastAsia="Times New Roman" w:cs="Times New Roman"/>
          <w:szCs w:val="24"/>
        </w:rPr>
        <w:t>ροσθέτατε επιδόματα. Είναι ένα σύστημα, το οποίο πρέπει να το αλλάξουμε και αυτό. Άρα, θα υπάρξει ένα ενδιάμεσο κομμάτι.</w:t>
      </w:r>
    </w:p>
    <w:p w14:paraId="3695047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Σήμερα ο Πρωθυπουργός έκανε και μια εξαιρετική εξαγγελία, η οποία αναφέρεται στην δέκατη τρίτη σύνταξη, που θα αφορά περίπου ένα εκατομ</w:t>
      </w:r>
      <w:r>
        <w:rPr>
          <w:rFonts w:eastAsia="Times New Roman" w:cs="Times New Roman"/>
          <w:szCs w:val="24"/>
        </w:rPr>
        <w:t xml:space="preserve">μύριο </w:t>
      </w:r>
      <w:r>
        <w:rPr>
          <w:rFonts w:eastAsia="Times New Roman" w:cs="Times New Roman"/>
          <w:szCs w:val="24"/>
        </w:rPr>
        <w:t xml:space="preserve">εξακόσιες </w:t>
      </w:r>
      <w:r>
        <w:rPr>
          <w:rFonts w:eastAsia="Times New Roman" w:cs="Times New Roman"/>
          <w:szCs w:val="24"/>
        </w:rPr>
        <w:t xml:space="preserve">χιλιάδες συνταξιούχους από </w:t>
      </w:r>
      <w:r>
        <w:rPr>
          <w:rFonts w:eastAsia="Times New Roman" w:cs="Times New Roman"/>
          <w:szCs w:val="24"/>
        </w:rPr>
        <w:t xml:space="preserve">τα </w:t>
      </w:r>
      <w:r>
        <w:rPr>
          <w:rFonts w:eastAsia="Times New Roman" w:cs="Times New Roman"/>
          <w:szCs w:val="24"/>
        </w:rPr>
        <w:t xml:space="preserve">δύο εκατομμύρια επτακόσιες χιλιάδες που έχουμε, συν το κομμάτι του ΦΠΑ για τα νησιά που πλήττονται από το προσφυγικό. Και, βεβαίως, εδώ είμαστε για να προχωρήσουμε. </w:t>
      </w:r>
    </w:p>
    <w:p w14:paraId="3695047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Στην κατεύθυνση, λοιπόν, της στήριξης των χα</w:t>
      </w:r>
      <w:r>
        <w:rPr>
          <w:rFonts w:eastAsia="Times New Roman" w:cs="Times New Roman"/>
          <w:szCs w:val="24"/>
        </w:rPr>
        <w:t>μηλών εισοδημάτων δεν θα αναφερθώ πολύ, γιατί έχουν αναφερθεί πάρα πολλοί συνάδελφοι πριν από μένα. Αφορά το ΚΕΑ, το Κοινωνικό Εισόδημα Αλληλεγγύης, και όσα έχουμε κάνει.</w:t>
      </w:r>
    </w:p>
    <w:p w14:paraId="3695047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Πάμε τώρα να πούμε τι άλλο υποσχεθήκαμε. Δηλαδή, μια Αριστερά τι θα ήθελε να κάνει; Ν</w:t>
      </w:r>
      <w:r>
        <w:rPr>
          <w:rFonts w:eastAsia="Times New Roman" w:cs="Times New Roman"/>
          <w:szCs w:val="24"/>
        </w:rPr>
        <w:t xml:space="preserve">α ενισχύσει κυρίως το κομμάτι της </w:t>
      </w:r>
      <w:r>
        <w:rPr>
          <w:rFonts w:eastAsia="Times New Roman" w:cs="Times New Roman"/>
          <w:szCs w:val="24"/>
        </w:rPr>
        <w:t>υγείας</w:t>
      </w:r>
      <w:r>
        <w:rPr>
          <w:rFonts w:eastAsia="Times New Roman" w:cs="Times New Roman"/>
          <w:szCs w:val="24"/>
        </w:rPr>
        <w:t xml:space="preserve">, δηλαδή την πρόνοια, οι άνθρωποι να είναι ισότιμοι απέναντι στην υγεία τους. Πραγματικά, δίνει ένα πολύ μεγάλο κονδύλι, δηλαδή αυξάνει στον </w:t>
      </w:r>
      <w:r>
        <w:rPr>
          <w:rFonts w:eastAsia="Times New Roman" w:cs="Times New Roman"/>
          <w:szCs w:val="24"/>
        </w:rPr>
        <w:t xml:space="preserve">προϋπολογισμό </w:t>
      </w:r>
      <w:r>
        <w:rPr>
          <w:rFonts w:eastAsia="Times New Roman" w:cs="Times New Roman"/>
          <w:szCs w:val="24"/>
        </w:rPr>
        <w:t>μας, κατά ένα μεγάλο ποσό,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χώρο </w:t>
      </w:r>
      <w:r>
        <w:rPr>
          <w:rFonts w:eastAsia="Times New Roman" w:cs="Times New Roman"/>
          <w:szCs w:val="24"/>
        </w:rPr>
        <w:t xml:space="preserve">της </w:t>
      </w:r>
      <w:r>
        <w:rPr>
          <w:rFonts w:eastAsia="Times New Roman" w:cs="Times New Roman"/>
          <w:szCs w:val="24"/>
        </w:rPr>
        <w:t>υγείας</w:t>
      </w:r>
      <w:r>
        <w:rPr>
          <w:rFonts w:eastAsia="Times New Roman" w:cs="Times New Roman"/>
          <w:szCs w:val="24"/>
        </w:rPr>
        <w:t xml:space="preserve">. Με τι σκοπό; Με σκοπό να καλύψουμε κενές θέσεις, που υπάρχουν, και να στηρίξουμε ξανά την </w:t>
      </w:r>
      <w:r>
        <w:rPr>
          <w:rFonts w:eastAsia="Times New Roman" w:cs="Times New Roman"/>
          <w:szCs w:val="24"/>
        </w:rPr>
        <w:t>πρωτοβάθμια υγεία</w:t>
      </w:r>
      <w:r>
        <w:rPr>
          <w:rFonts w:eastAsia="Times New Roman" w:cs="Times New Roman"/>
          <w:szCs w:val="24"/>
        </w:rPr>
        <w:t>, που είναι πάρα πολύ σημαντικό.</w:t>
      </w:r>
    </w:p>
    <w:p w14:paraId="3695047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Ξέρετε, όσο και να λέτε, όσο και να φωνάζετε, ο ελληνικός λαός το εισπράττει αυτό. Παραδείγματος χάριν, στην περιο</w:t>
      </w:r>
      <w:r>
        <w:rPr>
          <w:rFonts w:eastAsia="Times New Roman" w:cs="Times New Roman"/>
          <w:szCs w:val="24"/>
        </w:rPr>
        <w:t>χή του Πειραιά, που ενώθηκαν σπαρμένες ενότητες του ΠΕΔΥ</w:t>
      </w:r>
      <w:r>
        <w:rPr>
          <w:rFonts w:eastAsia="Times New Roman" w:cs="Times New Roman"/>
          <w:b/>
          <w:szCs w:val="24"/>
        </w:rPr>
        <w:t xml:space="preserve"> </w:t>
      </w:r>
      <w:r>
        <w:rPr>
          <w:rFonts w:eastAsia="Times New Roman" w:cs="Times New Roman"/>
          <w:szCs w:val="24"/>
        </w:rPr>
        <w:t>και μπήκαν σε ένα κτήριο, που είναι δημόσιο κτήριο -ήταν το κτήριο του ΝΑΤ- όπου πλέον δεν πληρώνουμε ενοίκια, που έγιναν εξοικονομήσεις πάνω σε αυτό το σημείο και έ</w:t>
      </w:r>
      <w:r>
        <w:rPr>
          <w:rFonts w:eastAsia="Times New Roman" w:cs="Times New Roman"/>
          <w:szCs w:val="24"/>
        </w:rPr>
        <w:lastRenderedPageBreak/>
        <w:t>χουν ενοποιηθεί όλοι οι γιατροί κα</w:t>
      </w:r>
      <w:r>
        <w:rPr>
          <w:rFonts w:eastAsia="Times New Roman" w:cs="Times New Roman"/>
          <w:szCs w:val="24"/>
        </w:rPr>
        <w:t xml:space="preserve">ι αξιοποιούμε το σύνολο των μηχανημάτων που έχουμε, αυτό το εισπράττει από αύριο, μεθαύριο ο Πειραϊκός λαός. Ό,τι και να λέτε, εσείς θα βγαίνετε ψεύτες. </w:t>
      </w:r>
    </w:p>
    <w:p w14:paraId="3695047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Άρα, πρέπει να βρίσκουμε τη διαφορά του πώς σκέπτεστε εσείς και πώς σκεπτόμαστε εμείς. </w:t>
      </w:r>
    </w:p>
    <w:p w14:paraId="3695047D" w14:textId="77777777" w:rsidR="006648D0" w:rsidRDefault="00CC2A7D">
      <w:pPr>
        <w:spacing w:line="600" w:lineRule="auto"/>
        <w:ind w:firstLine="720"/>
        <w:jc w:val="both"/>
        <w:rPr>
          <w:rFonts w:eastAsia="Times New Roman"/>
          <w:szCs w:val="24"/>
        </w:rPr>
      </w:pPr>
      <w:r>
        <w:rPr>
          <w:rFonts w:eastAsia="Times New Roman"/>
          <w:szCs w:val="24"/>
        </w:rPr>
        <w:t>Να δούμε, λοιπόν, αυτό που λέμε «ανάπτυξη». Τι εννοούσατε εσείς μέχρι τώρα με τον όρο «ανάπτυξη» και πώς διαθέτατε τα κονδύλια, παραδείγματος χάριν, για τα δημόσια έργα; Έχουμε χαρακτηριστικά παραδείγματα τα οποία κάναμε, δεν θα κάνουμε. Αναφέρομαι, παραδε</w:t>
      </w:r>
      <w:r>
        <w:rPr>
          <w:rFonts w:eastAsia="Times New Roman"/>
          <w:szCs w:val="24"/>
        </w:rPr>
        <w:t>ίγματος χάριν, στα δημόσια έργα, στους πέντε αυτοκινητόδρομους που ήταν σταματημένοι επί μια πενταετία, με συμβάσεις τις οποίες είχατε κάνει εσείς και ήταν υπερκοστολογημένα. Και είναι δεδομένο ότι θα ήταν υπερκοστολογημένα. Ξέρετε γιατί; Γιατί ο επιχειρημ</w:t>
      </w:r>
      <w:r>
        <w:rPr>
          <w:rFonts w:eastAsia="Times New Roman"/>
          <w:szCs w:val="24"/>
        </w:rPr>
        <w:t xml:space="preserve">ατίας, είτε είναι τεχνική εταιρεία είτε είναι οτιδήποτε, όταν κάνει τον προϋπολογισμό του λέει, «Και τόσα </w:t>
      </w:r>
      <w:r>
        <w:rPr>
          <w:rFonts w:eastAsia="Times New Roman"/>
          <w:szCs w:val="24"/>
        </w:rPr>
        <w:lastRenderedPageBreak/>
        <w:t xml:space="preserve">που θα δώσω μίζα». Αν, λοιπόν, κόψεις τη μίζα, αυτομάτως το έργο γίνεται φτηνότερο. </w:t>
      </w:r>
    </w:p>
    <w:p w14:paraId="3695047E" w14:textId="77777777" w:rsidR="006648D0" w:rsidRDefault="00CC2A7D">
      <w:pPr>
        <w:spacing w:line="600" w:lineRule="auto"/>
        <w:ind w:firstLine="720"/>
        <w:jc w:val="both"/>
        <w:rPr>
          <w:rFonts w:eastAsia="Times New Roman"/>
          <w:szCs w:val="24"/>
        </w:rPr>
      </w:pPr>
      <w:r>
        <w:rPr>
          <w:rFonts w:eastAsia="Times New Roman"/>
          <w:szCs w:val="24"/>
        </w:rPr>
        <w:t>Με τέτοιες λογικές, λοιπόν, προχωράμε και προχωρούν τα έργα των π</w:t>
      </w:r>
      <w:r>
        <w:rPr>
          <w:rFonts w:eastAsia="Times New Roman"/>
          <w:szCs w:val="24"/>
        </w:rPr>
        <w:t>έντε αυτοκινητοδρόμων.</w:t>
      </w:r>
    </w:p>
    <w:p w14:paraId="3695047F" w14:textId="77777777" w:rsidR="006648D0" w:rsidRDefault="00CC2A7D">
      <w:pPr>
        <w:spacing w:line="600" w:lineRule="auto"/>
        <w:ind w:firstLine="720"/>
        <w:jc w:val="both"/>
        <w:rPr>
          <w:rFonts w:eastAsia="Times New Roman"/>
          <w:szCs w:val="24"/>
        </w:rPr>
      </w:pPr>
      <w:r>
        <w:rPr>
          <w:rFonts w:eastAsia="Times New Roman"/>
          <w:szCs w:val="24"/>
        </w:rPr>
        <w:t xml:space="preserve">Ποια είναι η λογική μας; Ξέρετε πόσα χρόνια έκανε να συνδεθεί το εμπορικό λιμάνι με τον σιδηρόδρομο; Είναι δυνατόν να υπάρχει μια χώρα που να έχει το λιμάνι του Πειραιά και να μην είναι συνδεδεμένο με το σιδηροδρομικό δίκτυο; Και με </w:t>
      </w:r>
      <w:r>
        <w:rPr>
          <w:rFonts w:eastAsia="Times New Roman"/>
          <w:szCs w:val="24"/>
        </w:rPr>
        <w:t>ποιο σιδηροδρομικό δίκτυο που απαξιωνόταν επί τόσα χρόνια; Εμείς θεωρούμε ότι μέχρι το 2020 θα έχει τελειώσει και θα βγαίνει έξω από τη χώρα ο ηλεκτρικός σιδηρόδρομος.</w:t>
      </w:r>
    </w:p>
    <w:p w14:paraId="36950480" w14:textId="77777777" w:rsidR="006648D0" w:rsidRDefault="00CC2A7D">
      <w:pPr>
        <w:spacing w:line="600" w:lineRule="auto"/>
        <w:ind w:firstLine="720"/>
        <w:jc w:val="both"/>
        <w:rPr>
          <w:rFonts w:eastAsia="Times New Roman"/>
          <w:szCs w:val="24"/>
        </w:rPr>
      </w:pPr>
      <w:r>
        <w:rPr>
          <w:rFonts w:eastAsia="Times New Roman"/>
          <w:szCs w:val="24"/>
        </w:rPr>
        <w:t>Είναι πολύ σημαντικά κομμάτια αυτά στον σχεδιασμό μας, τον οποίο ειλικρινά εσείς ούτε πο</w:t>
      </w:r>
      <w:r>
        <w:rPr>
          <w:rFonts w:eastAsia="Times New Roman"/>
          <w:szCs w:val="24"/>
        </w:rPr>
        <w:t>υ τον σκεφτόσαστε ποτέ, διότι πάντα προχειρολογούσατε.</w:t>
      </w:r>
    </w:p>
    <w:p w14:paraId="36950481"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Βεβαίως, άλλοι συνάδελφοι αναφέρθηκαν στα έργα που γίνονται, που έρχονται, τόσο με τους σιδηροδρόμους όσο και στο </w:t>
      </w:r>
      <w:r>
        <w:rPr>
          <w:rFonts w:eastAsia="Times New Roman"/>
          <w:szCs w:val="24"/>
        </w:rPr>
        <w:t xml:space="preserve">λεκανοπέδιο </w:t>
      </w:r>
      <w:r>
        <w:rPr>
          <w:rFonts w:eastAsia="Times New Roman"/>
          <w:szCs w:val="24"/>
        </w:rPr>
        <w:t>της Αττικής, το τραμ, αλλά και σε πολλά έργα στα λιμάνια των μικρών νησιών,</w:t>
      </w:r>
      <w:r>
        <w:rPr>
          <w:rFonts w:eastAsia="Times New Roman"/>
          <w:szCs w:val="24"/>
        </w:rPr>
        <w:t xml:space="preserve"> προκειμένου να προωθηθεί ο τουρισμός και όλων των ειδών τα τουριστικά προϊόντα. Να δούμε, λοιπόν, πώς εσείς λειτουργούσατε στη </w:t>
      </w:r>
      <w:r>
        <w:rPr>
          <w:rFonts w:eastAsia="Times New Roman"/>
          <w:szCs w:val="24"/>
        </w:rPr>
        <w:t>δημόσια διοίκηση</w:t>
      </w:r>
      <w:r>
        <w:rPr>
          <w:rFonts w:eastAsia="Times New Roman"/>
          <w:szCs w:val="24"/>
        </w:rPr>
        <w:t>. Τι λέγατε; Τι προωθούσατε;</w:t>
      </w:r>
    </w:p>
    <w:p w14:paraId="36950482" w14:textId="77777777" w:rsidR="006648D0" w:rsidRDefault="00CC2A7D">
      <w:pPr>
        <w:spacing w:line="600" w:lineRule="auto"/>
        <w:ind w:firstLine="720"/>
        <w:jc w:val="both"/>
        <w:rPr>
          <w:rFonts w:eastAsia="Times New Roman"/>
          <w:szCs w:val="24"/>
        </w:rPr>
      </w:pPr>
      <w:r>
        <w:rPr>
          <w:rFonts w:eastAsia="Times New Roman"/>
          <w:szCs w:val="24"/>
        </w:rPr>
        <w:t>Προωθούσατε τον ιδιωτικό τομέα, όπου μας κατηγορείτε ότι έχουμε πραγματικά αναφυλαξ</w:t>
      </w:r>
      <w:r>
        <w:rPr>
          <w:rFonts w:eastAsia="Times New Roman"/>
          <w:szCs w:val="24"/>
        </w:rPr>
        <w:t xml:space="preserve">ία με αυτόν. Να δούμε τι κάνατε. Δίνατε σε εργολάβους, εργολαβικό έργο, την καθαριότητα, παραδείγματος χάριν, των νοσοκομείων, την καθαριότητα των Υπουργείων. Έχουμε άλλη λογική, καλώς ή κακώς. Προσλαμβάνουμε τις καθαρίστριες και τους καθαριστές στη </w:t>
      </w:r>
      <w:r>
        <w:rPr>
          <w:rFonts w:eastAsia="Times New Roman"/>
          <w:szCs w:val="24"/>
        </w:rPr>
        <w:t>δημόσι</w:t>
      </w:r>
      <w:r>
        <w:rPr>
          <w:rFonts w:eastAsia="Times New Roman"/>
          <w:szCs w:val="24"/>
        </w:rPr>
        <w:t>α διοίκηση</w:t>
      </w:r>
      <w:r>
        <w:rPr>
          <w:rFonts w:eastAsia="Times New Roman"/>
          <w:szCs w:val="24"/>
        </w:rPr>
        <w:t>. Προχωράμε, δηλαδή, με μια εντελώς διαφορετική δράση στα συστήματα του προϋπολογισμού μας.</w:t>
      </w:r>
    </w:p>
    <w:p w14:paraId="36950483" w14:textId="77777777" w:rsidR="006648D0" w:rsidRDefault="00CC2A7D">
      <w:pPr>
        <w:spacing w:line="600" w:lineRule="auto"/>
        <w:ind w:firstLine="720"/>
        <w:jc w:val="both"/>
        <w:rPr>
          <w:rFonts w:eastAsia="Times New Roman"/>
          <w:szCs w:val="24"/>
        </w:rPr>
      </w:pPr>
      <w:r>
        <w:rPr>
          <w:rFonts w:eastAsia="Times New Roman"/>
          <w:szCs w:val="24"/>
        </w:rPr>
        <w:lastRenderedPageBreak/>
        <w:t>Δυστυχώς, τελειώνει ο χρόνος μου και υπάρχουν πάρα πολλά να πει κ</w:t>
      </w:r>
      <w:r>
        <w:rPr>
          <w:rFonts w:eastAsia="Times New Roman"/>
          <w:szCs w:val="24"/>
        </w:rPr>
        <w:t>άποιο</w:t>
      </w:r>
      <w:r>
        <w:rPr>
          <w:rFonts w:eastAsia="Times New Roman"/>
          <w:szCs w:val="24"/>
        </w:rPr>
        <w:t>ς. Ξέρετε, ανάπτυξη από το 2000 και πριν και μετά, δεν θα μπορούσαμε να είχαμε, διότ</w:t>
      </w:r>
      <w:r>
        <w:rPr>
          <w:rFonts w:eastAsia="Times New Roman"/>
          <w:szCs w:val="24"/>
        </w:rPr>
        <w:t>ι λέμε ότι το ισοζύγιο των εισαγωγών και των εξαγωγών θα πρέπει να είναι υπέρ των εξαγωγών. Όμως, ποιες εξαγωγές θα κάναμε εμείς όλα αυτά τα χρόνια όταν κλείσαμε το ελληνικό παπούτσι, κλείσαμε το ελληνικό ρούχο και διαμορφώσαμε –προσέξτε- μια νοοτροπία στο</w:t>
      </w:r>
      <w:r>
        <w:rPr>
          <w:rFonts w:eastAsia="Times New Roman"/>
          <w:szCs w:val="24"/>
        </w:rPr>
        <w:t xml:space="preserve"> ντύσιμό μας, στην αξία μας κ</w:t>
      </w:r>
      <w:r>
        <w:rPr>
          <w:rFonts w:eastAsia="Times New Roman"/>
          <w:szCs w:val="24"/>
        </w:rPr>
        <w:t>.</w:t>
      </w:r>
      <w:r>
        <w:rPr>
          <w:rFonts w:eastAsia="Times New Roman"/>
          <w:szCs w:val="24"/>
        </w:rPr>
        <w:t>λπ. με προϊόντα εισαγωγής και αναπτύξαμε μόνο το εμπόριο κι όχι την παραγωγή; Έχουμε ευθύνη σε όλα αυτά; Πρέπει να τα αντιστρέψουμε όλα αυτά;</w:t>
      </w:r>
    </w:p>
    <w:p w14:paraId="36950484" w14:textId="77777777" w:rsidR="006648D0" w:rsidRDefault="00CC2A7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36950485" w14:textId="77777777" w:rsidR="006648D0" w:rsidRDefault="00CC2A7D">
      <w:pPr>
        <w:spacing w:line="600" w:lineRule="auto"/>
        <w:ind w:firstLine="720"/>
        <w:jc w:val="both"/>
        <w:rPr>
          <w:rFonts w:eastAsia="Times New Roman"/>
          <w:szCs w:val="24"/>
        </w:rPr>
      </w:pPr>
      <w:r>
        <w:rPr>
          <w:rFonts w:eastAsia="Times New Roman"/>
          <w:szCs w:val="24"/>
        </w:rPr>
        <w:t>Σε μισό δευτερόλεπτο τελειώνω.</w:t>
      </w:r>
    </w:p>
    <w:p w14:paraId="36950486" w14:textId="77777777" w:rsidR="006648D0" w:rsidRDefault="00CC2A7D">
      <w:pPr>
        <w:spacing w:line="600" w:lineRule="auto"/>
        <w:ind w:firstLine="720"/>
        <w:jc w:val="both"/>
        <w:rPr>
          <w:rFonts w:eastAsia="Times New Roman"/>
          <w:szCs w:val="24"/>
        </w:rPr>
      </w:pPr>
      <w:r>
        <w:rPr>
          <w:rFonts w:eastAsia="Times New Roman"/>
          <w:szCs w:val="24"/>
        </w:rPr>
        <w:t xml:space="preserve">Ειλικρινά δεν θα ήθελα να κατηγορηθούμε ως ΣΥΡΙΖΑ από την πλευρά του Κομμουνιστικού Κόμματος </w:t>
      </w:r>
      <w:r>
        <w:rPr>
          <w:rFonts w:eastAsia="Times New Roman"/>
          <w:szCs w:val="24"/>
        </w:rPr>
        <w:t>Ελλάδας</w:t>
      </w:r>
      <w:r>
        <w:rPr>
          <w:rFonts w:eastAsia="Times New Roman"/>
          <w:szCs w:val="24"/>
        </w:rPr>
        <w:t xml:space="preserve">, όπου άκουσα τον κ. Δελή </w:t>
      </w:r>
      <w:r>
        <w:rPr>
          <w:rFonts w:eastAsia="Times New Roman"/>
          <w:szCs w:val="24"/>
        </w:rPr>
        <w:lastRenderedPageBreak/>
        <w:t>να λέει ότι η έρευνα, η καινοτομία και τα χρήματα που διαθέτουμε σε αυτό είναι για να ενισχύσουν τ</w:t>
      </w:r>
      <w:r>
        <w:rPr>
          <w:rFonts w:eastAsia="Times New Roman"/>
          <w:szCs w:val="24"/>
        </w:rPr>
        <w:t xml:space="preserve">ον καπιταλισμό και τις επιχειρήσεις που στηρίζουν τον καπιταλισμό. Ειλικρινά, δεν θα θέλατε η έρευνα στην </w:t>
      </w:r>
      <w:r>
        <w:rPr>
          <w:rFonts w:eastAsia="Times New Roman"/>
          <w:szCs w:val="24"/>
        </w:rPr>
        <w:t xml:space="preserve">Ιατρική </w:t>
      </w:r>
      <w:r>
        <w:rPr>
          <w:rFonts w:eastAsia="Times New Roman"/>
          <w:szCs w:val="24"/>
        </w:rPr>
        <w:t xml:space="preserve">να είναι ελληνικό προϊόν; Η έρευνα στην </w:t>
      </w:r>
      <w:r>
        <w:rPr>
          <w:rFonts w:eastAsia="Times New Roman"/>
          <w:szCs w:val="24"/>
        </w:rPr>
        <w:t xml:space="preserve">παιδεία </w:t>
      </w:r>
      <w:r>
        <w:rPr>
          <w:rFonts w:eastAsia="Times New Roman"/>
          <w:szCs w:val="24"/>
        </w:rPr>
        <w:t>δεν θα θέλατε να είναι ελληνικό προϊόν; Δεν θα θέλατε, πραγματικά, όλο αυτό το σύστημα να αφήν</w:t>
      </w:r>
      <w:r>
        <w:rPr>
          <w:rFonts w:eastAsia="Times New Roman"/>
          <w:szCs w:val="24"/>
        </w:rPr>
        <w:t xml:space="preserve">ει περιθώριο στη </w:t>
      </w:r>
      <w:r>
        <w:rPr>
          <w:rFonts w:eastAsia="Times New Roman"/>
          <w:szCs w:val="24"/>
        </w:rPr>
        <w:t>δημόσια διοίκηση</w:t>
      </w:r>
      <w:r>
        <w:rPr>
          <w:rFonts w:eastAsia="Times New Roman"/>
          <w:szCs w:val="24"/>
        </w:rPr>
        <w:t xml:space="preserve"> να γίνει ένα σύστημα ηλεκτρονικό; Ποιος θα το κάνει; Ποια παιδιά θα το κάνουν, αν δεν φροντίσουμε να ενισχύσουμε την έρευνα και την τεχνολογία; Και στον αγροτικό τομέα, όμως, και εκεί πρέπει να πάνε τα νέα παιδιά και να το</w:t>
      </w:r>
      <w:r>
        <w:rPr>
          <w:rFonts w:eastAsia="Times New Roman"/>
          <w:szCs w:val="24"/>
        </w:rPr>
        <w:t>ν στηρίξουν. Σκεφτείτε αυτό το φρέσκο γάλα που βρίσκουμε πια στη γειτονιά μας με ένα μπουκάλι ποιοι το ξεκίνησαν. Καινοτομία και έρευνα είναι αυτό.</w:t>
      </w:r>
    </w:p>
    <w:p w14:paraId="36950487" w14:textId="77777777" w:rsidR="006648D0" w:rsidRDefault="00CC2A7D">
      <w:pPr>
        <w:spacing w:line="600" w:lineRule="auto"/>
        <w:ind w:firstLine="720"/>
        <w:jc w:val="both"/>
        <w:rPr>
          <w:rFonts w:eastAsia="Times New Roman"/>
          <w:szCs w:val="24"/>
        </w:rPr>
      </w:pPr>
      <w:r>
        <w:rPr>
          <w:rFonts w:eastAsia="Times New Roman"/>
          <w:szCs w:val="24"/>
        </w:rPr>
        <w:t>Τέτοια παραδείγματα πρέπει να δώσουμε και έτσι πρέπει να προχωρήσουμε. Μην φοβόμαστε το καινούργιο. Έτσι δεν</w:t>
      </w:r>
      <w:r>
        <w:rPr>
          <w:rFonts w:eastAsia="Times New Roman"/>
          <w:szCs w:val="24"/>
        </w:rPr>
        <w:t xml:space="preserve"> θα φύγουν οι επιστήμονές μας από την Ελλάδα. Έτσι θα μείνουν εδώ. </w:t>
      </w:r>
    </w:p>
    <w:p w14:paraId="36950488" w14:textId="77777777" w:rsidR="006648D0" w:rsidRDefault="00CC2A7D">
      <w:pPr>
        <w:spacing w:line="600" w:lineRule="auto"/>
        <w:ind w:firstLine="720"/>
        <w:jc w:val="both"/>
        <w:rPr>
          <w:rFonts w:eastAsia="Times New Roman"/>
          <w:szCs w:val="24"/>
        </w:rPr>
      </w:pPr>
      <w:r>
        <w:rPr>
          <w:rFonts w:eastAsia="Times New Roman"/>
          <w:szCs w:val="24"/>
        </w:rPr>
        <w:lastRenderedPageBreak/>
        <w:t>Αυτόν τον προϋπολογισμό φτιάχνουμε. Αυτές τις ιδέες προχωράμε. Πάρα πολλά σε αυτόν τον τομέα σας είπε ο κ. Χαρίτσης.</w:t>
      </w:r>
    </w:p>
    <w:p w14:paraId="36950489" w14:textId="77777777" w:rsidR="006648D0" w:rsidRDefault="00CC2A7D">
      <w:pPr>
        <w:spacing w:line="600" w:lineRule="auto"/>
        <w:ind w:firstLine="720"/>
        <w:jc w:val="both"/>
        <w:rPr>
          <w:rFonts w:eastAsia="Times New Roman"/>
          <w:szCs w:val="24"/>
        </w:rPr>
      </w:pPr>
      <w:r>
        <w:rPr>
          <w:rFonts w:eastAsia="Times New Roman"/>
          <w:szCs w:val="24"/>
        </w:rPr>
        <w:t xml:space="preserve">Εύχομαι πάρα πολύ να δείτε και να ψηφίσετε αυτόν τον </w:t>
      </w:r>
      <w:r>
        <w:rPr>
          <w:rFonts w:eastAsia="Times New Roman"/>
          <w:szCs w:val="24"/>
        </w:rPr>
        <w:t>προϋπολογισμό</w:t>
      </w:r>
      <w:r>
        <w:rPr>
          <w:rFonts w:eastAsia="Times New Roman"/>
          <w:szCs w:val="24"/>
        </w:rPr>
        <w:t xml:space="preserve">. </w:t>
      </w:r>
    </w:p>
    <w:p w14:paraId="3695048A" w14:textId="77777777" w:rsidR="006648D0" w:rsidRDefault="00CC2A7D">
      <w:pPr>
        <w:spacing w:line="600" w:lineRule="auto"/>
        <w:ind w:firstLine="720"/>
        <w:jc w:val="both"/>
        <w:rPr>
          <w:rFonts w:eastAsia="Times New Roman"/>
          <w:szCs w:val="24"/>
        </w:rPr>
      </w:pPr>
      <w:r>
        <w:rPr>
          <w:rFonts w:eastAsia="Times New Roman"/>
          <w:szCs w:val="24"/>
        </w:rPr>
        <w:t xml:space="preserve">Πραγματικά είναι μία μόνιμη επωδός αυτό που άκουγα σήμερα κυρίως από τη Νέα Δημοκρατία, το ότι, δηλαδή, δεν μπορεί να εφαρμοστεί αυτός ο </w:t>
      </w:r>
      <w:r>
        <w:rPr>
          <w:rFonts w:eastAsia="Times New Roman"/>
          <w:szCs w:val="24"/>
        </w:rPr>
        <w:t>προϋπολογισμός</w:t>
      </w:r>
      <w:r>
        <w:rPr>
          <w:rFonts w:eastAsia="Times New Roman"/>
          <w:szCs w:val="24"/>
        </w:rPr>
        <w:t>. Εύχομαι αυτό να μην ήταν και ευχή.</w:t>
      </w:r>
    </w:p>
    <w:p w14:paraId="3695048B" w14:textId="77777777" w:rsidR="006648D0" w:rsidRDefault="00CC2A7D">
      <w:pPr>
        <w:spacing w:line="600" w:lineRule="auto"/>
        <w:ind w:firstLine="720"/>
        <w:jc w:val="both"/>
        <w:rPr>
          <w:rFonts w:eastAsia="Times New Roman"/>
          <w:szCs w:val="24"/>
        </w:rPr>
      </w:pPr>
      <w:r>
        <w:rPr>
          <w:rFonts w:eastAsia="Times New Roman"/>
          <w:szCs w:val="24"/>
        </w:rPr>
        <w:t>Ευχαριστώ.</w:t>
      </w:r>
    </w:p>
    <w:p w14:paraId="3695048C" w14:textId="77777777" w:rsidR="006648D0" w:rsidRDefault="00CC2A7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695048D" w14:textId="77777777" w:rsidR="006648D0" w:rsidRDefault="00CC2A7D">
      <w:pPr>
        <w:spacing w:line="600" w:lineRule="auto"/>
        <w:ind w:firstLine="720"/>
        <w:jc w:val="both"/>
        <w:rPr>
          <w:rFonts w:eastAsia="Times New Roman"/>
          <w:szCs w:val="24"/>
        </w:rPr>
      </w:pPr>
      <w:r>
        <w:rPr>
          <w:rFonts w:eastAsia="Times New Roman"/>
          <w:b/>
          <w:szCs w:val="24"/>
        </w:rPr>
        <w:t>ΠΡΟΕΔΡΕΥΩΝ (Γ</w:t>
      </w:r>
      <w:r>
        <w:rPr>
          <w:rFonts w:eastAsia="Times New Roman"/>
          <w:b/>
          <w:szCs w:val="24"/>
        </w:rPr>
        <w:t>εώργιος Λαμπρούλης):</w:t>
      </w:r>
      <w:r>
        <w:rPr>
          <w:rFonts w:eastAsia="Times New Roman"/>
          <w:szCs w:val="24"/>
        </w:rPr>
        <w:t xml:space="preserve"> Τον λόγο έχει ο κ. Βλάχος από τη Νέα Δημοκρατία.</w:t>
      </w:r>
    </w:p>
    <w:p w14:paraId="3695048E" w14:textId="77777777" w:rsidR="006648D0" w:rsidRDefault="00CC2A7D">
      <w:pPr>
        <w:spacing w:line="600" w:lineRule="auto"/>
        <w:ind w:firstLine="720"/>
        <w:jc w:val="both"/>
        <w:rPr>
          <w:rFonts w:eastAsia="Times New Roman"/>
          <w:szCs w:val="24"/>
        </w:rPr>
      </w:pPr>
      <w:r>
        <w:rPr>
          <w:rFonts w:eastAsia="Times New Roman"/>
          <w:b/>
          <w:szCs w:val="24"/>
        </w:rPr>
        <w:t>ΓΕΩΡΓΙΟΣ ΒΛΑΧΟΣ:</w:t>
      </w:r>
      <w:r>
        <w:rPr>
          <w:rFonts w:eastAsia="Times New Roman"/>
          <w:szCs w:val="24"/>
        </w:rPr>
        <w:t xml:space="preserve"> Ευχαριστώ, κύριε Πρόεδρε.</w:t>
      </w:r>
    </w:p>
    <w:p w14:paraId="3695048F" w14:textId="77777777" w:rsidR="006648D0" w:rsidRDefault="00CC2A7D">
      <w:pPr>
        <w:spacing w:line="600" w:lineRule="auto"/>
        <w:ind w:firstLine="720"/>
        <w:jc w:val="both"/>
        <w:rPr>
          <w:rFonts w:eastAsia="Times New Roman"/>
          <w:szCs w:val="24"/>
        </w:rPr>
      </w:pPr>
      <w:r>
        <w:rPr>
          <w:rFonts w:eastAsia="Times New Roman"/>
          <w:szCs w:val="24"/>
        </w:rPr>
        <w:lastRenderedPageBreak/>
        <w:t>Κυρίες και κύριοι συνάδελφοι, η άρνηση των πολιτικών δυνάμεων της χώρας να δουν και να αντιμετωπίσουν τη σκληρή πραγματικότητα που έφερε η διεθ</w:t>
      </w:r>
      <w:r>
        <w:rPr>
          <w:rFonts w:eastAsia="Times New Roman"/>
          <w:szCs w:val="24"/>
        </w:rPr>
        <w:t>νής κρίση, οδήγησε τη ζωή μας σε διαδοχικά μνημόνια. Στους δανειστές αναθέσαμε να αποφασίζουν πώς θα ζήσουμε και με πόσα θα ζήσουμε. Γιατί εμείς αρνούμαστε σήμερα να κατανοήσουμε και να παραδεχτούμε το αυτονόητο: ότι θα ζούμε με όσα η χώρα επιτρέπει, με όσ</w:t>
      </w:r>
      <w:r>
        <w:rPr>
          <w:rFonts w:eastAsia="Times New Roman"/>
          <w:szCs w:val="24"/>
        </w:rPr>
        <w:t xml:space="preserve">α η παραγωγή της χώρας μας επιτρέπει. </w:t>
      </w:r>
    </w:p>
    <w:p w14:paraId="36950490" w14:textId="77777777" w:rsidR="006648D0" w:rsidRDefault="00CC2A7D">
      <w:pPr>
        <w:spacing w:line="600" w:lineRule="auto"/>
        <w:ind w:firstLine="720"/>
        <w:jc w:val="both"/>
        <w:rPr>
          <w:rFonts w:eastAsia="Times New Roman"/>
          <w:szCs w:val="24"/>
        </w:rPr>
      </w:pPr>
      <w:r>
        <w:rPr>
          <w:rFonts w:eastAsia="Times New Roman"/>
          <w:szCs w:val="24"/>
        </w:rPr>
        <w:t>Και τούτο συμβαίνει, όχι μόνο γιατί το να ζούμε με δανεικά είναι αδιέξοδο και προσθέτει χρέος στα παιδιά μας, αλλά γιατί απλά δεν υπάρχουν δανεικά. Κανείς δεν μας δανείζει πια για να συνεχίσουμε την ανέμελη ζωή μας. Η</w:t>
      </w:r>
      <w:r>
        <w:rPr>
          <w:rFonts w:eastAsia="Times New Roman"/>
          <w:szCs w:val="24"/>
        </w:rPr>
        <w:t xml:space="preserve"> υπερβολή, η φούσκα, που λέγαμε, έσκασε και την πραγματικότητα σήμερα τη ζούμε όλοι. Όσοι την αρνήθηκαν, αργά ή γρήγορα οδήγησαν τη χώρα σε περιπέτεια. </w:t>
      </w:r>
    </w:p>
    <w:p w14:paraId="36950491" w14:textId="77777777" w:rsidR="006648D0" w:rsidRDefault="00CC2A7D">
      <w:pPr>
        <w:spacing w:line="600" w:lineRule="auto"/>
        <w:ind w:firstLine="720"/>
        <w:jc w:val="both"/>
        <w:rPr>
          <w:rFonts w:eastAsia="Times New Roman"/>
          <w:szCs w:val="24"/>
        </w:rPr>
      </w:pPr>
      <w:r>
        <w:rPr>
          <w:rFonts w:eastAsia="Times New Roman"/>
          <w:szCs w:val="24"/>
        </w:rPr>
        <w:lastRenderedPageBreak/>
        <w:t>Έτσι, η άρνηση του παγώματος των μισθών και των συντάξεων το 2009, έφερε το μνημόνιο. Το μνημόνιο δημιο</w:t>
      </w:r>
      <w:r>
        <w:rPr>
          <w:rFonts w:eastAsia="Times New Roman"/>
          <w:szCs w:val="24"/>
        </w:rPr>
        <w:t xml:space="preserve">ύργησε τη δική του πραγματικότητα, τη δική του λογική. Και η εκ νέου άρνηση και αναζήτηση ενός άλλου δρόμου, εξόδου από την κρίση, έφερε το τρίτο μνημόνιο που σήμερα ζούμε. </w:t>
      </w:r>
    </w:p>
    <w:p w14:paraId="36950492" w14:textId="77777777" w:rsidR="006648D0" w:rsidRDefault="00CC2A7D">
      <w:pPr>
        <w:spacing w:line="600" w:lineRule="auto"/>
        <w:ind w:firstLine="720"/>
        <w:jc w:val="both"/>
        <w:rPr>
          <w:rFonts w:eastAsia="Times New Roman"/>
          <w:szCs w:val="24"/>
        </w:rPr>
      </w:pPr>
      <w:r>
        <w:rPr>
          <w:rFonts w:eastAsia="Times New Roman"/>
          <w:szCs w:val="24"/>
        </w:rPr>
        <w:t>Έτσι, αντί για αυξήσεις και επαναφορά στην εποχή της υπερβολής, που υποσχόταν ο ΣΥ</w:t>
      </w:r>
      <w:r>
        <w:rPr>
          <w:rFonts w:eastAsia="Times New Roman"/>
          <w:szCs w:val="24"/>
        </w:rPr>
        <w:t xml:space="preserve">ΡΙΖΑ, σήμερα συζητάμε για τέταρτο μνημόνιο και για νέα μέτρα. Εκεί που νομίζαμε ότι φθάσαμε στο πιο χαμηλό σημείο και θα αρχίσει η άνοδος, τώρα διαπιστώνουμε ότι υπάρχει και άλλο περιθώριο πτώσης. </w:t>
      </w:r>
    </w:p>
    <w:p w14:paraId="36950493" w14:textId="77777777" w:rsidR="006648D0" w:rsidRDefault="00CC2A7D">
      <w:pPr>
        <w:spacing w:line="600" w:lineRule="auto"/>
        <w:ind w:firstLine="720"/>
        <w:jc w:val="both"/>
        <w:rPr>
          <w:rFonts w:eastAsia="Times New Roman"/>
          <w:szCs w:val="24"/>
        </w:rPr>
      </w:pPr>
      <w:r>
        <w:rPr>
          <w:rFonts w:eastAsia="Times New Roman"/>
          <w:szCs w:val="24"/>
        </w:rPr>
        <w:t>Τα ζούμε όλα αυτά, γιατί μεγάλο μέρος των συμπολιτών μας δ</w:t>
      </w:r>
      <w:r>
        <w:rPr>
          <w:rFonts w:eastAsia="Times New Roman"/>
          <w:szCs w:val="24"/>
        </w:rPr>
        <w:t xml:space="preserve">εν ήθελε και δεν θέλει να ακούσει τη φωνή της λογικής. Ζει στο θυμό του. Αντιμετωπίζει την κατάσταση ισοπεδώνοντας τους πάντες και τα πάντα. Θέλει </w:t>
      </w:r>
      <w:r>
        <w:rPr>
          <w:rFonts w:eastAsia="Times New Roman"/>
          <w:szCs w:val="24"/>
        </w:rPr>
        <w:lastRenderedPageBreak/>
        <w:t xml:space="preserve">να τιμωρήσει. Και τελικά, το μόνο που τιμωρεί είναι ο ίδιος του ο εαυτός και η οικογένειά του. </w:t>
      </w:r>
    </w:p>
    <w:p w14:paraId="36950494" w14:textId="77777777" w:rsidR="006648D0" w:rsidRDefault="00CC2A7D">
      <w:pPr>
        <w:spacing w:line="600" w:lineRule="auto"/>
        <w:ind w:firstLine="720"/>
        <w:jc w:val="both"/>
        <w:rPr>
          <w:rFonts w:eastAsia="Times New Roman"/>
          <w:szCs w:val="24"/>
        </w:rPr>
      </w:pPr>
      <w:r>
        <w:rPr>
          <w:rFonts w:eastAsia="Times New Roman"/>
          <w:szCs w:val="24"/>
        </w:rPr>
        <w:t xml:space="preserve">Για να έχουν </w:t>
      </w:r>
      <w:r>
        <w:rPr>
          <w:rFonts w:eastAsia="Times New Roman"/>
          <w:szCs w:val="24"/>
        </w:rPr>
        <w:t xml:space="preserve">αξία, κυρίες και κύριοι συνάδελφοι, οι αριθμοί του προϋπολογισμού, πρέπει να θέλουμε να τους δούμε, πρέπει να θέλουμε να τους ακούσουμε. Εδώ, ο καθένας βέβαια αναλαμβάνει τη δική του ευθύνη. </w:t>
      </w:r>
    </w:p>
    <w:p w14:paraId="36950495" w14:textId="77777777" w:rsidR="006648D0" w:rsidRDefault="00CC2A7D">
      <w:pPr>
        <w:spacing w:line="600" w:lineRule="auto"/>
        <w:ind w:firstLine="720"/>
        <w:jc w:val="both"/>
        <w:rPr>
          <w:rFonts w:eastAsia="Times New Roman"/>
          <w:szCs w:val="24"/>
        </w:rPr>
      </w:pPr>
      <w:r>
        <w:rPr>
          <w:rFonts w:eastAsia="Times New Roman"/>
          <w:szCs w:val="24"/>
        </w:rPr>
        <w:t xml:space="preserve">Με αυτή την Κυβέρνηση, λοιπόν, αντί για μια άλλη πρόταση εξόδου </w:t>
      </w:r>
      <w:r>
        <w:rPr>
          <w:rFonts w:eastAsia="Times New Roman"/>
          <w:szCs w:val="24"/>
        </w:rPr>
        <w:t xml:space="preserve">από την κρίση, αντί για το </w:t>
      </w:r>
      <w:r>
        <w:rPr>
          <w:rFonts w:eastAsia="Times New Roman"/>
          <w:szCs w:val="24"/>
        </w:rPr>
        <w:t>π</w:t>
      </w:r>
      <w:r>
        <w:rPr>
          <w:rFonts w:eastAsia="Times New Roman"/>
          <w:szCs w:val="24"/>
        </w:rPr>
        <w:t>ρόγραμμα της Θεσσαλονίκης, αντί για να «βαράμε νταούλια», αντί να απειλούμε την Ευρώπη, αντί να βρούμε αλλού πορτοκαλιές που μας έλεγαν, φθάσαμε στο σημείο να έχουμε δυο χρόνια χαμένα, δυο χρόνια ύφεση. Στο διάστημα αυτό τα λουκ</w:t>
      </w:r>
      <w:r>
        <w:rPr>
          <w:rFonts w:eastAsia="Times New Roman"/>
          <w:szCs w:val="24"/>
        </w:rPr>
        <w:t>έτα στην αγορά πολλαπλασιάστηκαν, το βιοτικό επίπεδο συρρικνώθηκε, οι ληξιπρόθεσμες φορολογικές οφειλές των ιδιωτών προς το δημόσιο αυξήθηκαν, οι ληξιπρόθεσμες οφειλές του κράτους προς τους ιδιώτες εκτοξεύτηκαν στα ύψη, το ελληνικό δημόσιο απώλεσε 25 δισεκ</w:t>
      </w:r>
      <w:r>
        <w:rPr>
          <w:rFonts w:eastAsia="Times New Roman"/>
          <w:szCs w:val="24"/>
        </w:rPr>
        <w:t xml:space="preserve">ατομμύρια από την εξαέρωση της </w:t>
      </w:r>
      <w:r>
        <w:rPr>
          <w:rFonts w:eastAsia="Times New Roman"/>
          <w:szCs w:val="24"/>
        </w:rPr>
        <w:lastRenderedPageBreak/>
        <w:t xml:space="preserve">προηγούμενης ανακεφαλαιοποίησης των τραπεζών. Επιπλέον, νέα μέτρα ύψους 9 δισεκατομμυρίων επιβλήθηκαν για την περίοδο 2015-2018, ταπεινωτικές δεσμεύσεις αναλήφθηκαν, με το γνωστό </w:t>
      </w:r>
      <w:r>
        <w:rPr>
          <w:rFonts w:eastAsia="Times New Roman"/>
          <w:szCs w:val="24"/>
        </w:rPr>
        <w:t>τ</w:t>
      </w:r>
      <w:r>
        <w:rPr>
          <w:rFonts w:eastAsia="Times New Roman"/>
          <w:szCs w:val="24"/>
        </w:rPr>
        <w:t>αμείο. Οι χαμένες καταθέσεις υπολογίζονται σε</w:t>
      </w:r>
      <w:r>
        <w:rPr>
          <w:rFonts w:eastAsia="Times New Roman"/>
          <w:szCs w:val="24"/>
        </w:rPr>
        <w:t xml:space="preserve"> 40 δισεκατομμύρια ευρώ. Το 2015 το σύνολο των συνταξιούχων της χώρας υπέστησαν μείωση των συντάξεών τους, κόπηκε το ΕΚΑΣ, αυξήθηκαν οι εργοδοτικές εισφορές. </w:t>
      </w:r>
    </w:p>
    <w:p w14:paraId="36950496" w14:textId="77777777" w:rsidR="006648D0" w:rsidRDefault="00CC2A7D">
      <w:pPr>
        <w:spacing w:line="600" w:lineRule="auto"/>
        <w:ind w:firstLine="720"/>
        <w:jc w:val="both"/>
        <w:rPr>
          <w:rFonts w:eastAsia="Times New Roman"/>
          <w:szCs w:val="24"/>
        </w:rPr>
      </w:pPr>
      <w:r>
        <w:rPr>
          <w:rFonts w:eastAsia="Times New Roman"/>
          <w:szCs w:val="24"/>
        </w:rPr>
        <w:t xml:space="preserve">Πέραν, όμως, όλων αυτών, και ο νέος </w:t>
      </w:r>
      <w:r>
        <w:rPr>
          <w:rFonts w:eastAsia="Times New Roman"/>
          <w:szCs w:val="24"/>
        </w:rPr>
        <w:t>π</w:t>
      </w:r>
      <w:r>
        <w:rPr>
          <w:rFonts w:eastAsia="Times New Roman"/>
          <w:szCs w:val="24"/>
        </w:rPr>
        <w:t>ροϋπολογισμός είναι δύσκολο να υλοποιηθεί. Οι προσδοκίες για</w:t>
      </w:r>
      <w:r>
        <w:rPr>
          <w:rFonts w:eastAsia="Times New Roman"/>
          <w:szCs w:val="24"/>
        </w:rPr>
        <w:t xml:space="preserve"> αύξηση της ανάπτυξης κατά 2,7%, της ιδιωτικής κατανάλωσης κατά 1,8% και των επενδύσεων κατά 9,1%, είναι ιδιαίτερα αισιόδοξες. Και τούτο γιατί μια ήδη φορολογικά εξαντλημένη κοινωνία είναι αδύνατον να αυξήσει σημαντικά την ιδιωτική κατανάλωση. Και όσοι το </w:t>
      </w:r>
      <w:r>
        <w:rPr>
          <w:rFonts w:eastAsia="Times New Roman"/>
          <w:szCs w:val="24"/>
        </w:rPr>
        <w:t>λένε, μάλλον ζουν μια άλλη πραγματικότητα, μια εικονική πραγματικότητα, διότι το διαθέσιμο εισόδημα των πολιτών συρρικνώνεται συ</w:t>
      </w:r>
      <w:r>
        <w:rPr>
          <w:rFonts w:eastAsia="Times New Roman"/>
          <w:szCs w:val="24"/>
        </w:rPr>
        <w:lastRenderedPageBreak/>
        <w:t>νεχώς και θα συρρικνωθεί ακόμα περισσότερο από την επιβολή νέων άμεσων και έμμεσων φόρων, από τις περικοπές στις συντάξεις και τ</w:t>
      </w:r>
      <w:r>
        <w:rPr>
          <w:rFonts w:eastAsia="Times New Roman"/>
          <w:szCs w:val="24"/>
        </w:rPr>
        <w:t>ην κοινωνική προστασία ύψους 2,6 δισεκατομμύρια ευρώ, που είναι το ποσό των νέων μέτρων. Γιατί προβλέπεται μεγάλη αύξηση των επενδύσεων, όταν το 2016 τα λουκέτα αυξήθηκαν. Γιατί η φοροδοτική ικανότητα των νοικοκυριών και των επιχειρήσεων έχει προ πολλού εξ</w:t>
      </w:r>
      <w:r>
        <w:rPr>
          <w:rFonts w:eastAsia="Times New Roman"/>
          <w:szCs w:val="24"/>
        </w:rPr>
        <w:t>αντληθεί. Γιατί η ισχυρή τάση αποκλιμάκωσης της ανεργίας που είχε ξεκινήσει επί Νέας Δημοκρατίας, επιβραδύνεται δραματικά, με σοβαρές επιπτώσεις στα ασφαλιστικά ταμεία.</w:t>
      </w:r>
    </w:p>
    <w:p w14:paraId="36950497" w14:textId="77777777" w:rsidR="006648D0" w:rsidRDefault="00CC2A7D">
      <w:pPr>
        <w:spacing w:line="600" w:lineRule="auto"/>
        <w:ind w:firstLine="720"/>
        <w:jc w:val="both"/>
        <w:rPr>
          <w:rFonts w:eastAsia="Times New Roman"/>
          <w:szCs w:val="24"/>
        </w:rPr>
      </w:pPr>
      <w:r>
        <w:rPr>
          <w:rFonts w:eastAsia="Times New Roman"/>
          <w:szCs w:val="24"/>
        </w:rPr>
        <w:t>Όλα αυτά τα στοιχεία αποτελούν δυστυχώς μια πολύ κακή εικόνα πρωτίστως της κοινωνίας κα</w:t>
      </w:r>
      <w:r>
        <w:rPr>
          <w:rFonts w:eastAsia="Times New Roman"/>
          <w:szCs w:val="24"/>
        </w:rPr>
        <w:t xml:space="preserve">ι κατ’ επέκταση της οικονομίας, που καθιστούν αδύνατη την ορθή εκτέλεση του </w:t>
      </w:r>
      <w:r>
        <w:rPr>
          <w:rFonts w:eastAsia="Times New Roman"/>
          <w:szCs w:val="24"/>
        </w:rPr>
        <w:t>π</w:t>
      </w:r>
      <w:r>
        <w:rPr>
          <w:rFonts w:eastAsia="Times New Roman"/>
          <w:szCs w:val="24"/>
        </w:rPr>
        <w:t>ροϋπολογισμού.</w:t>
      </w:r>
    </w:p>
    <w:p w14:paraId="36950498" w14:textId="77777777" w:rsidR="006648D0" w:rsidRDefault="00CC2A7D">
      <w:pPr>
        <w:spacing w:line="600" w:lineRule="auto"/>
        <w:ind w:firstLine="720"/>
        <w:jc w:val="both"/>
        <w:rPr>
          <w:rFonts w:eastAsia="Times New Roman"/>
          <w:szCs w:val="24"/>
        </w:rPr>
      </w:pPr>
      <w:r>
        <w:rPr>
          <w:rFonts w:eastAsia="Times New Roman"/>
          <w:szCs w:val="24"/>
        </w:rPr>
        <w:lastRenderedPageBreak/>
        <w:t>Κυρίες και κύριοι συνάδελφοι, αυτή είναι η ώρα που ο καθένας μας πρέπει να δείξει τον καλύτερό του εαυτό. Ποιος είναι ο καλύτερός μας εαυτός; Αυτός που λέει και παρ</w:t>
      </w:r>
      <w:r>
        <w:rPr>
          <w:rFonts w:eastAsia="Times New Roman"/>
          <w:szCs w:val="24"/>
        </w:rPr>
        <w:t xml:space="preserve">αδέχεται την αλήθεια, γιατί η αλήθεια είναι ό,τι πιο επαναστατικό μπορεί να δείξει η εποχή μας. Όταν ξέρεις την αλήθεια, τότε η συνεννόηση έρχεται από μόνη της και φέρνει τη δράση και την αλληλεγγύη. </w:t>
      </w:r>
    </w:p>
    <w:p w14:paraId="36950499" w14:textId="77777777" w:rsidR="006648D0" w:rsidRDefault="00CC2A7D">
      <w:pPr>
        <w:spacing w:line="600" w:lineRule="auto"/>
        <w:ind w:firstLine="720"/>
        <w:jc w:val="both"/>
        <w:rPr>
          <w:rFonts w:eastAsia="Times New Roman"/>
          <w:szCs w:val="24"/>
        </w:rPr>
      </w:pPr>
      <w:r>
        <w:rPr>
          <w:rFonts w:eastAsia="Times New Roman"/>
          <w:szCs w:val="24"/>
        </w:rPr>
        <w:t>Το πρόβλημα της πατρίδας μας ήταν και παραμένει πολιτικ</w:t>
      </w:r>
      <w:r>
        <w:rPr>
          <w:rFonts w:eastAsia="Times New Roman"/>
          <w:szCs w:val="24"/>
        </w:rPr>
        <w:t>ό. Πολιτικά πρέπει να μιλήσουμε. Δεν μιλά πολιτικά η Κυβέρνηση όταν ωραιοποιεί καταστάσεις. Απλά πρόσκαιρα προστατεύει τον εαυτό της και τη θέση της, καταφεύγοντας σε επικοινωνιακά τρικ και σε προπαγάνδα. Απλά εμείς επιλέγουμε να βάλουμε την πατρίδα μας πά</w:t>
      </w:r>
      <w:r>
        <w:rPr>
          <w:rFonts w:eastAsia="Times New Roman"/>
          <w:szCs w:val="24"/>
        </w:rPr>
        <w:t xml:space="preserve">νω απ’ όλους, πάνω απ’ όλα. Λέμε την αλήθεια με μόνο κριτήριο το συμφέρον της χώρας και του λαού μας. </w:t>
      </w:r>
    </w:p>
    <w:p w14:paraId="3695049A" w14:textId="77777777" w:rsidR="006648D0" w:rsidRDefault="00CC2A7D">
      <w:pPr>
        <w:spacing w:line="600" w:lineRule="auto"/>
        <w:ind w:firstLine="720"/>
        <w:jc w:val="both"/>
        <w:rPr>
          <w:rFonts w:eastAsia="Times New Roman"/>
          <w:szCs w:val="24"/>
        </w:rPr>
      </w:pPr>
      <w:r>
        <w:rPr>
          <w:rFonts w:eastAsia="Times New Roman"/>
          <w:szCs w:val="24"/>
        </w:rPr>
        <w:lastRenderedPageBreak/>
        <w:t>Δεν πρέπει να αφήσουμε την πατρίδα μας να καταρρεύσει πολιτικά, οικονομικά, εθνικά. Χρειάζεται αλλαγή νοοτροπίας και χρειάζεται αλλαγή μείγματος πολιτική</w:t>
      </w:r>
      <w:r>
        <w:rPr>
          <w:rFonts w:eastAsia="Times New Roman"/>
          <w:szCs w:val="24"/>
        </w:rPr>
        <w:t xml:space="preserve">ς για να μπορέσουν η χώρα και η οικονομία να επανεκκινήσουν, να βγουν από το υφεσιακό σπιράλ και να επανέλθουν στην ανάπτυξη. </w:t>
      </w:r>
    </w:p>
    <w:p w14:paraId="3695049B" w14:textId="77777777" w:rsidR="006648D0" w:rsidRDefault="00CC2A7D">
      <w:pPr>
        <w:spacing w:line="600" w:lineRule="auto"/>
        <w:ind w:firstLine="720"/>
        <w:jc w:val="both"/>
        <w:rPr>
          <w:rFonts w:eastAsia="Times New Roman"/>
          <w:szCs w:val="24"/>
        </w:rPr>
      </w:pPr>
      <w:r>
        <w:rPr>
          <w:rFonts w:eastAsia="Times New Roman"/>
          <w:szCs w:val="24"/>
        </w:rPr>
        <w:t>Η συνταγή για την ανάκαμψη είναι μία, ένα αναπτυξιακό σοκ που θα περιλαμβάνει σταθερό φορολογικό σύστημα με δίκαιους συντελεστές,</w:t>
      </w:r>
      <w:r>
        <w:rPr>
          <w:rFonts w:eastAsia="Times New Roman"/>
          <w:szCs w:val="24"/>
        </w:rPr>
        <w:t xml:space="preserve"> φορολογικά κίνητρα, απλοποίηση αδειοδοτικών διαδικασιών, δραστική μείωση της γραφειοκρατίας, πάταξη της διαφθοράς, μετατροπή του κράτους σε λειτουργικό μηχανισμό εξυπηρέτησης των πολιτών και της επιχειρηματικότητας, συνταγή χωρίς κρίσιμες περικοπές, χωρίς</w:t>
      </w:r>
      <w:r>
        <w:rPr>
          <w:rFonts w:eastAsia="Times New Roman"/>
          <w:szCs w:val="24"/>
        </w:rPr>
        <w:t xml:space="preserve"> απολύσεις, αλλά μια επιτέλους έξυπνη διαχείριση της δημόσιας διοίκησης με πολλαπλά οφέλη </w:t>
      </w:r>
      <w:r>
        <w:rPr>
          <w:rFonts w:eastAsia="Times New Roman"/>
          <w:szCs w:val="24"/>
        </w:rPr>
        <w:lastRenderedPageBreak/>
        <w:t>για την κοινωνία μας. Μόνο έτσι θα επενδυθούν κεφάλαια πρώτα των Ελλήνων και ύστερα των ξένων. Μόνο έτσι θα κρατηθούν στη ζωή οι μικρομεσαίες επιχειρήσεις, ο παραγωγι</w:t>
      </w:r>
      <w:r>
        <w:rPr>
          <w:rFonts w:eastAsia="Times New Roman"/>
          <w:szCs w:val="24"/>
        </w:rPr>
        <w:t xml:space="preserve">κός ιστός της χώρας μας. </w:t>
      </w:r>
    </w:p>
    <w:p w14:paraId="3695049C" w14:textId="77777777" w:rsidR="006648D0" w:rsidRDefault="00CC2A7D">
      <w:pPr>
        <w:spacing w:line="600" w:lineRule="auto"/>
        <w:ind w:firstLine="720"/>
        <w:jc w:val="both"/>
        <w:rPr>
          <w:rFonts w:eastAsia="Times New Roman"/>
          <w:szCs w:val="24"/>
        </w:rPr>
      </w:pPr>
      <w:r>
        <w:rPr>
          <w:rFonts w:eastAsia="Times New Roman"/>
          <w:szCs w:val="24"/>
        </w:rPr>
        <w:t xml:space="preserve">Στις αδιέξοδες πολιτικές των δανειστών εμείς πρέπει να απαντήσουμε με δικό μας εθνικό σχέδιο για την αποκατάσταση της ομαλότητας και την ενίσχυση της παραγωγικής διαδικασίας. Βάζουμε μπροστά τον άνθρωπο και όχι τους αριθμούς. </w:t>
      </w:r>
    </w:p>
    <w:p w14:paraId="3695049D" w14:textId="77777777" w:rsidR="006648D0" w:rsidRDefault="00CC2A7D">
      <w:pPr>
        <w:spacing w:line="600" w:lineRule="auto"/>
        <w:ind w:firstLine="720"/>
        <w:jc w:val="both"/>
        <w:rPr>
          <w:rFonts w:eastAsia="Times New Roman"/>
          <w:szCs w:val="24"/>
        </w:rPr>
      </w:pPr>
      <w:r>
        <w:rPr>
          <w:rFonts w:eastAsia="Times New Roman"/>
          <w:szCs w:val="24"/>
        </w:rPr>
        <w:t>Κυρ</w:t>
      </w:r>
      <w:r>
        <w:rPr>
          <w:rFonts w:eastAsia="Times New Roman"/>
          <w:szCs w:val="24"/>
        </w:rPr>
        <w:t xml:space="preserve">ίες και κύριοι συνάδελφοι, συζητούμε και καλούμαστε να ψηφίσουμε έναν αντιαναπτυξιακό </w:t>
      </w:r>
      <w:r>
        <w:rPr>
          <w:rFonts w:eastAsia="Times New Roman"/>
          <w:szCs w:val="24"/>
        </w:rPr>
        <w:t>π</w:t>
      </w:r>
      <w:r>
        <w:rPr>
          <w:rFonts w:eastAsia="Times New Roman"/>
          <w:szCs w:val="24"/>
        </w:rPr>
        <w:t xml:space="preserve">ροϋπολογισμό για το 2017, την ώρα που είναι ακόμα νωπά τα θλιβερά αποτελέσματα της δήθεν ελάφρυνσης του χρέους και αυτό γιατί η ιδεοληψία της προπαγάνδας υπερισχύει των </w:t>
      </w:r>
      <w:r>
        <w:rPr>
          <w:rFonts w:eastAsia="Times New Roman"/>
          <w:szCs w:val="24"/>
        </w:rPr>
        <w:t xml:space="preserve">συμφερόντων της χώρας. Τα προαπαιτούμενα πρωτογενή πλεονάσματα δεν θα αφήσουν τη χώρα να φτάσει μέχρι το 2060, ίσως και πολύ νωρίτερα. Εσείς που πραγματικά συμφωνείτε μ’ αυτά τα πλεονάσματα, πρέπει να </w:t>
      </w:r>
      <w:r>
        <w:rPr>
          <w:rFonts w:eastAsia="Times New Roman"/>
          <w:szCs w:val="24"/>
        </w:rPr>
        <w:lastRenderedPageBreak/>
        <w:t>εξηγήσετε στον κόσμο από πού θα προέλθουν. Είστε τόσο α</w:t>
      </w:r>
      <w:r>
        <w:rPr>
          <w:rFonts w:eastAsia="Times New Roman"/>
          <w:szCs w:val="24"/>
        </w:rPr>
        <w:t xml:space="preserve">ισιόδοξοι ότι αυτά τα πλεονάσματα θα προκύψουν από παραγωγική διαδικασία ή θα καταφύγετε και πάλι στη λογική νέας επιβαρυμένης φορολογίας; Οδηγείτε, λοιπόν, τη χώρα σε αδιέξοδο. </w:t>
      </w:r>
    </w:p>
    <w:p w14:paraId="3695049E" w14:textId="77777777" w:rsidR="006648D0" w:rsidRDefault="00CC2A7D">
      <w:pPr>
        <w:spacing w:line="600" w:lineRule="auto"/>
        <w:ind w:firstLine="720"/>
        <w:jc w:val="both"/>
        <w:rPr>
          <w:rFonts w:eastAsia="Times New Roman"/>
          <w:szCs w:val="24"/>
        </w:rPr>
      </w:pPr>
      <w:r>
        <w:rPr>
          <w:rFonts w:eastAsia="Times New Roman"/>
          <w:szCs w:val="24"/>
        </w:rPr>
        <w:t>Για να αποφευχθεί αυτό το αδιέξοδο χρειάζεται αλλαγή πολιτικής, μια άλλη πολι</w:t>
      </w:r>
      <w:r>
        <w:rPr>
          <w:rFonts w:eastAsia="Times New Roman"/>
          <w:szCs w:val="24"/>
        </w:rPr>
        <w:t xml:space="preserve">τική. Εσείς, όμως, δεν θέλετε να ακούσετε. Επιμένετε στο λάθος. Έτσι αναλαμβάνετε εξ ολοκλήρου την ευθύνη για το αδιέξοδο που οδηγείτε εμάς, τον κόσμο και τη χώρα στο σύνολό της. </w:t>
      </w:r>
    </w:p>
    <w:p w14:paraId="3695049F" w14:textId="77777777" w:rsidR="006648D0" w:rsidRDefault="00CC2A7D">
      <w:pPr>
        <w:spacing w:line="600" w:lineRule="auto"/>
        <w:ind w:firstLine="720"/>
        <w:jc w:val="both"/>
        <w:rPr>
          <w:rFonts w:eastAsia="Times New Roman"/>
          <w:szCs w:val="24"/>
        </w:rPr>
      </w:pPr>
      <w:r>
        <w:rPr>
          <w:rFonts w:eastAsia="Times New Roman"/>
          <w:szCs w:val="24"/>
        </w:rPr>
        <w:t>Είναι φανερό ότι δεν θα γίνουμε συνεργοί, γι’ αυτό καταψηφίζουμε τον αντιανα</w:t>
      </w:r>
      <w:r>
        <w:rPr>
          <w:rFonts w:eastAsia="Times New Roman"/>
          <w:szCs w:val="24"/>
        </w:rPr>
        <w:t xml:space="preserve">πτυξιακό, αδιέξοδο, αναποτελεσματικό </w:t>
      </w:r>
      <w:r>
        <w:rPr>
          <w:rFonts w:eastAsia="Times New Roman"/>
          <w:szCs w:val="24"/>
        </w:rPr>
        <w:t>π</w:t>
      </w:r>
      <w:r>
        <w:rPr>
          <w:rFonts w:eastAsia="Times New Roman"/>
          <w:szCs w:val="24"/>
        </w:rPr>
        <w:t>ροϋπολογισμό της Κυβέρνησής σας.</w:t>
      </w:r>
    </w:p>
    <w:p w14:paraId="369504A0" w14:textId="77777777" w:rsidR="006648D0" w:rsidRDefault="00CC2A7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69504A1" w14:textId="77777777" w:rsidR="006648D0" w:rsidRDefault="00CC2A7D">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Βλάχο.</w:t>
      </w:r>
    </w:p>
    <w:p w14:paraId="369504A2" w14:textId="77777777" w:rsidR="006648D0" w:rsidRDefault="00CC2A7D">
      <w:pPr>
        <w:spacing w:line="600" w:lineRule="auto"/>
        <w:ind w:firstLine="720"/>
        <w:jc w:val="both"/>
        <w:rPr>
          <w:rFonts w:eastAsia="Times New Roman"/>
          <w:szCs w:val="24"/>
        </w:rPr>
      </w:pPr>
      <w:r>
        <w:rPr>
          <w:rFonts w:eastAsia="Times New Roman"/>
          <w:szCs w:val="24"/>
        </w:rPr>
        <w:lastRenderedPageBreak/>
        <w:t>Κυρίες και κύριοι συνάδελφοι, να συνεννοηθούμε για τους ομιλητές που θ</w:t>
      </w:r>
      <w:r>
        <w:rPr>
          <w:rFonts w:eastAsia="Times New Roman"/>
          <w:szCs w:val="24"/>
        </w:rPr>
        <w:t>α ακολουθήσουν έως το τέλος της συνεδρίασης που, όπως γνωρίζετε, θα λήξει γύρω στις 12 τα μεσάνυχτα. Προτείνουμε, λοιπόν, να ολοκληρώσουμε και τον δωδέκατο κύκλο των ομιλητών που διανύουμε τώρα, με τελευταία ομιλήτρια την κ. Βάκη.</w:t>
      </w:r>
    </w:p>
    <w:p w14:paraId="369504A3" w14:textId="77777777" w:rsidR="006648D0" w:rsidRDefault="00CC2A7D">
      <w:pPr>
        <w:spacing w:line="600" w:lineRule="auto"/>
        <w:ind w:firstLine="720"/>
        <w:jc w:val="both"/>
        <w:rPr>
          <w:rFonts w:eastAsia="Times New Roman"/>
          <w:szCs w:val="24"/>
        </w:rPr>
      </w:pPr>
      <w:r>
        <w:rPr>
          <w:rFonts w:eastAsia="Times New Roman"/>
          <w:szCs w:val="24"/>
        </w:rPr>
        <w:t>Το Σώμα συμφωνεί;</w:t>
      </w:r>
    </w:p>
    <w:p w14:paraId="369504A4" w14:textId="77777777" w:rsidR="006648D0" w:rsidRDefault="00CC2A7D">
      <w:pPr>
        <w:spacing w:line="600" w:lineRule="auto"/>
        <w:ind w:firstLine="720"/>
        <w:jc w:val="both"/>
        <w:rPr>
          <w:rFonts w:eastAsia="Times New Roman"/>
          <w:szCs w:val="24"/>
        </w:rPr>
      </w:pPr>
      <w:r>
        <w:rPr>
          <w:rFonts w:eastAsia="Times New Roman"/>
          <w:b/>
          <w:szCs w:val="24"/>
        </w:rPr>
        <w:t>ΟΛΟΙ ΟΙ</w:t>
      </w:r>
      <w:r>
        <w:rPr>
          <w:rFonts w:eastAsia="Times New Roman"/>
          <w:b/>
          <w:szCs w:val="24"/>
        </w:rPr>
        <w:t xml:space="preserve"> ΒΟΥΛΕΥΤΕΣ:</w:t>
      </w:r>
      <w:r>
        <w:rPr>
          <w:rFonts w:eastAsia="Times New Roman"/>
          <w:szCs w:val="24"/>
        </w:rPr>
        <w:t xml:space="preserve"> Μάλιστα, μάλιστα.</w:t>
      </w:r>
    </w:p>
    <w:p w14:paraId="369504A5" w14:textId="77777777" w:rsidR="006648D0" w:rsidRDefault="00CC2A7D">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Συνεπώς τ</w:t>
      </w:r>
      <w:r>
        <w:rPr>
          <w:rFonts w:eastAsia="Times New Roman"/>
          <w:szCs w:val="24"/>
          <w:lang w:val="en-US"/>
        </w:rPr>
        <w:t>o</w:t>
      </w:r>
      <w:r>
        <w:rPr>
          <w:rFonts w:eastAsia="Times New Roman"/>
          <w:szCs w:val="24"/>
        </w:rPr>
        <w:t xml:space="preserve"> Σώμα συνεφώνησε.</w:t>
      </w:r>
    </w:p>
    <w:p w14:paraId="369504A6" w14:textId="77777777" w:rsidR="006648D0" w:rsidRDefault="00CC2A7D">
      <w:pPr>
        <w:spacing w:line="600" w:lineRule="auto"/>
        <w:ind w:firstLine="720"/>
        <w:jc w:val="both"/>
        <w:rPr>
          <w:rFonts w:eastAsia="Times New Roman"/>
          <w:szCs w:val="24"/>
        </w:rPr>
      </w:pPr>
      <w:r>
        <w:rPr>
          <w:rFonts w:eastAsia="Times New Roman"/>
          <w:szCs w:val="24"/>
        </w:rPr>
        <w:t>Τον λόγο έχει ο κ. Κωνσταντίνος Σπαρτινός από το ΣΥΡΙΖΑ.</w:t>
      </w:r>
    </w:p>
    <w:p w14:paraId="369504A7" w14:textId="77777777" w:rsidR="006648D0" w:rsidRDefault="00CC2A7D">
      <w:pPr>
        <w:spacing w:line="600" w:lineRule="auto"/>
        <w:ind w:firstLine="709"/>
        <w:jc w:val="both"/>
        <w:rPr>
          <w:rFonts w:eastAsia="Times New Roman" w:cs="Times New Roman"/>
        </w:rPr>
      </w:pPr>
      <w:r>
        <w:rPr>
          <w:rFonts w:eastAsia="Times New Roman" w:cs="Times New Roman"/>
          <w:b/>
        </w:rPr>
        <w:t>ΚΩΝΣΤΑΝΤΙΝΟΣ ΣΠΑΡΤΙΝΟΣ:</w:t>
      </w:r>
      <w:r>
        <w:rPr>
          <w:rFonts w:eastAsia="Times New Roman" w:cs="Times New Roman"/>
        </w:rPr>
        <w:t xml:space="preserve"> Ευχαριστώ, κύριε Πρόεδρε.  </w:t>
      </w:r>
    </w:p>
    <w:p w14:paraId="369504A8" w14:textId="77777777" w:rsidR="006648D0" w:rsidRDefault="00CC2A7D">
      <w:pPr>
        <w:spacing w:line="600" w:lineRule="auto"/>
        <w:ind w:firstLine="851"/>
        <w:jc w:val="both"/>
        <w:rPr>
          <w:rFonts w:eastAsia="Times New Roman" w:cs="Times New Roman"/>
        </w:rPr>
      </w:pPr>
      <w:r>
        <w:rPr>
          <w:rFonts w:eastAsia="Times New Roman"/>
        </w:rPr>
        <w:t>Κυρίες και κύριοι συνάδελφοι</w:t>
      </w:r>
      <w:r>
        <w:rPr>
          <w:rFonts w:eastAsia="Times New Roman" w:cs="Times New Roman"/>
        </w:rPr>
        <w:t xml:space="preserve">, η </w:t>
      </w:r>
      <w:r>
        <w:rPr>
          <w:rFonts w:eastAsia="Times New Roman"/>
        </w:rPr>
        <w:t>συζήτηση</w:t>
      </w:r>
      <w:r>
        <w:rPr>
          <w:rFonts w:eastAsia="Times New Roman" w:cs="Times New Roman"/>
        </w:rPr>
        <w:t xml:space="preserve"> του δεύτερου </w:t>
      </w:r>
      <w:r>
        <w:rPr>
          <w:rFonts w:eastAsia="Times New Roman" w:cs="Times New Roman"/>
          <w:bCs/>
          <w:shd w:val="clear" w:color="auto" w:fill="FFFFFF"/>
        </w:rPr>
        <w:t>π</w:t>
      </w:r>
      <w:r>
        <w:rPr>
          <w:rFonts w:eastAsia="Times New Roman" w:cs="Times New Roman"/>
          <w:bCs/>
          <w:shd w:val="clear" w:color="auto" w:fill="FFFFFF"/>
        </w:rPr>
        <w:t>ροϋπολογισμού</w:t>
      </w:r>
      <w:r>
        <w:rPr>
          <w:rFonts w:eastAsia="Times New Roman" w:cs="Times New Roman"/>
        </w:rPr>
        <w:t xml:space="preserve"> που εισηγείται αυτή η </w:t>
      </w:r>
      <w:r>
        <w:rPr>
          <w:rFonts w:eastAsia="Times New Roman"/>
          <w:bCs/>
        </w:rPr>
        <w:t>Κυβέρνηση</w:t>
      </w:r>
      <w:r>
        <w:rPr>
          <w:rFonts w:eastAsia="Times New Roman" w:cs="Times New Roman"/>
        </w:rPr>
        <w:t xml:space="preserve"> αποδεικνύει κατ</w:t>
      </w:r>
      <w:r>
        <w:rPr>
          <w:rFonts w:eastAsia="Times New Roman" w:cs="Times New Roman"/>
        </w:rPr>
        <w:t xml:space="preserve">’ </w:t>
      </w:r>
      <w:r>
        <w:rPr>
          <w:rFonts w:eastAsia="Times New Roman" w:cs="Times New Roman"/>
        </w:rPr>
        <w:t>αρχ</w:t>
      </w:r>
      <w:r>
        <w:rPr>
          <w:rFonts w:eastAsia="Times New Roman" w:cs="Times New Roman"/>
        </w:rPr>
        <w:t>άς</w:t>
      </w:r>
      <w:r>
        <w:rPr>
          <w:rFonts w:eastAsia="Times New Roman" w:cs="Times New Roman"/>
        </w:rPr>
        <w:t xml:space="preserve"> επί του </w:t>
      </w:r>
      <w:r>
        <w:rPr>
          <w:rFonts w:eastAsia="Times New Roman" w:cs="Times New Roman"/>
        </w:rPr>
        <w:lastRenderedPageBreak/>
        <w:t>πολιτικού επιπέδου ότι η αριστερή παρένθεση έχει απελπιστικά ξεχειλώσει. Έμεινε μόνο ως θλιβερό κατάλοιπο αυτής της κοντόθωρης πολιτικής τακτικής το τραγελαφικό αίτημα «</w:t>
      </w:r>
      <w:r>
        <w:rPr>
          <w:rFonts w:eastAsia="Times New Roman" w:cs="Times New Roman"/>
        </w:rPr>
        <w:t>ε</w:t>
      </w:r>
      <w:r>
        <w:rPr>
          <w:rFonts w:eastAsia="Times New Roman" w:cs="Times New Roman"/>
        </w:rPr>
        <w:t>κλογές εδ</w:t>
      </w:r>
      <w:r>
        <w:rPr>
          <w:rFonts w:eastAsia="Times New Roman" w:cs="Times New Roman"/>
        </w:rPr>
        <w:t xml:space="preserve">ώ και τώρα», να προκαλεί τα ειρωνικά μειδιάματα ακόμα και οπαδών της Νέας Δημοκρατίας. </w:t>
      </w:r>
    </w:p>
    <w:p w14:paraId="369504A9" w14:textId="77777777" w:rsidR="006648D0" w:rsidRDefault="00CC2A7D">
      <w:pPr>
        <w:spacing w:line="600" w:lineRule="auto"/>
        <w:ind w:firstLine="851"/>
        <w:jc w:val="both"/>
        <w:rPr>
          <w:rFonts w:eastAsia="Times New Roman" w:cs="Times New Roman"/>
        </w:rPr>
      </w:pPr>
      <w:r>
        <w:rPr>
          <w:rFonts w:eastAsia="Times New Roman" w:cs="Times New Roman"/>
        </w:rPr>
        <w:t xml:space="preserve">Οι στόχοι του </w:t>
      </w:r>
      <w:r>
        <w:rPr>
          <w:rFonts w:eastAsia="Times New Roman" w:cs="Times New Roman"/>
          <w:bCs/>
          <w:shd w:val="clear" w:color="auto" w:fill="FFFFFF"/>
        </w:rPr>
        <w:t>π</w:t>
      </w:r>
      <w:r>
        <w:rPr>
          <w:rFonts w:eastAsia="Times New Roman" w:cs="Times New Roman"/>
          <w:bCs/>
          <w:shd w:val="clear" w:color="auto" w:fill="FFFFFF"/>
        </w:rPr>
        <w:t>ροϋπολογισμού</w:t>
      </w:r>
      <w:r>
        <w:rPr>
          <w:rFonts w:eastAsia="Times New Roman" w:cs="Times New Roman"/>
        </w:rPr>
        <w:t xml:space="preserve"> του 2017 έχουν μια διπλή στόχευση, μέσα στο πλαίσιο της επίτευξης του πλεονάσματος του 1,75%. Αφ</w:t>
      </w:r>
      <w:r>
        <w:rPr>
          <w:rFonts w:eastAsia="Times New Roman" w:cs="Times New Roman"/>
        </w:rPr>
        <w:t xml:space="preserve">’ </w:t>
      </w:r>
      <w:r>
        <w:rPr>
          <w:rFonts w:eastAsia="Times New Roman" w:cs="Times New Roman"/>
        </w:rPr>
        <w:t>ενός τη συνέχιση και εντατικοποίηση της π</w:t>
      </w:r>
      <w:r>
        <w:rPr>
          <w:rFonts w:eastAsia="Times New Roman" w:cs="Times New Roman"/>
        </w:rPr>
        <w:t xml:space="preserve">ροσπάθειας για δίκαιο επιμερισμό των βαρών και, </w:t>
      </w:r>
      <w:r>
        <w:rPr>
          <w:rFonts w:eastAsia="Times New Roman" w:cs="Times New Roman"/>
          <w:bCs/>
          <w:shd w:val="clear" w:color="auto" w:fill="FFFFFF"/>
        </w:rPr>
        <w:t xml:space="preserve">επίσης, </w:t>
      </w:r>
      <w:r>
        <w:rPr>
          <w:rFonts w:eastAsia="Times New Roman" w:cs="Times New Roman"/>
        </w:rPr>
        <w:t>τη στήριξη των υπηρεσιών υγείας, εκπαίδευσης και κοινωνικής αλληλεγγύης, και αφ</w:t>
      </w:r>
      <w:r>
        <w:rPr>
          <w:rFonts w:eastAsia="Times New Roman" w:cs="Times New Roman"/>
        </w:rPr>
        <w:t xml:space="preserve">’ </w:t>
      </w:r>
      <w:r>
        <w:rPr>
          <w:rFonts w:eastAsia="Times New Roman" w:cs="Times New Roman"/>
        </w:rPr>
        <w:t xml:space="preserve">ετέρου τη μεγιστοποίηση των αποτελεσμάτων της αναπτυξιακής και επενδυτικής προσπάθειας της χώρας, που </w:t>
      </w:r>
      <w:r>
        <w:rPr>
          <w:rFonts w:eastAsia="Times New Roman"/>
          <w:bCs/>
        </w:rPr>
        <w:t>είναι</w:t>
      </w:r>
      <w:r>
        <w:rPr>
          <w:rFonts w:eastAsia="Times New Roman" w:cs="Times New Roman"/>
        </w:rPr>
        <w:t xml:space="preserve"> ορατή, ρεαλ</w:t>
      </w:r>
      <w:r>
        <w:rPr>
          <w:rFonts w:eastAsia="Times New Roman" w:cs="Times New Roman"/>
        </w:rPr>
        <w:t xml:space="preserve">ιστική και επιτεύξιμη, σύμφωνα με τις εκτιμήσεις όχι μόνο της </w:t>
      </w:r>
      <w:r>
        <w:rPr>
          <w:rFonts w:eastAsia="Times New Roman"/>
          <w:bCs/>
        </w:rPr>
        <w:t>Κυβέρνησης</w:t>
      </w:r>
      <w:r>
        <w:rPr>
          <w:rFonts w:eastAsia="Times New Roman" w:cs="Times New Roman"/>
        </w:rPr>
        <w:t xml:space="preserve"> αλλά και των θεσμών και διεθνών οικονομικών αναλυτών. </w:t>
      </w:r>
    </w:p>
    <w:p w14:paraId="369504AA" w14:textId="77777777" w:rsidR="006648D0" w:rsidRDefault="00CC2A7D">
      <w:pPr>
        <w:spacing w:line="600" w:lineRule="auto"/>
        <w:ind w:firstLine="851"/>
        <w:jc w:val="both"/>
        <w:rPr>
          <w:rFonts w:eastAsia="Times New Roman" w:cs="Times New Roman"/>
          <w:bCs/>
          <w:shd w:val="clear" w:color="auto" w:fill="FFFFFF"/>
        </w:rPr>
      </w:pPr>
      <w:r>
        <w:rPr>
          <w:rFonts w:eastAsia="Times New Roman" w:cs="Times New Roman"/>
        </w:rPr>
        <w:lastRenderedPageBreak/>
        <w:t xml:space="preserve">Ως προς τον δεύτερο αυτό στόχο, ο </w:t>
      </w:r>
      <w:r>
        <w:rPr>
          <w:rFonts w:eastAsia="Times New Roman" w:cs="Times New Roman"/>
          <w:bCs/>
          <w:shd w:val="clear" w:color="auto" w:fill="FFFFFF"/>
        </w:rPr>
        <w:t>π</w:t>
      </w:r>
      <w:r>
        <w:rPr>
          <w:rFonts w:eastAsia="Times New Roman" w:cs="Times New Roman"/>
          <w:bCs/>
          <w:shd w:val="clear" w:color="auto" w:fill="FFFFFF"/>
        </w:rPr>
        <w:t>ροϋπολογισμός</w:t>
      </w:r>
      <w:r>
        <w:rPr>
          <w:rFonts w:eastAsia="Times New Roman" w:cs="Times New Roman"/>
        </w:rPr>
        <w:t xml:space="preserve"> </w:t>
      </w:r>
      <w:r>
        <w:rPr>
          <w:rFonts w:eastAsia="Times New Roman"/>
          <w:bCs/>
        </w:rPr>
        <w:t>είναι</w:t>
      </w:r>
      <w:r>
        <w:rPr>
          <w:rFonts w:eastAsia="Times New Roman" w:cs="Times New Roman"/>
        </w:rPr>
        <w:t xml:space="preserve"> ο πρώτος, μετά από πολλά χρόνια ύφεσης, που μπορεί να </w:t>
      </w:r>
      <w:r>
        <w:rPr>
          <w:rFonts w:eastAsia="Times New Roman"/>
          <w:bCs/>
        </w:rPr>
        <w:t>έχει</w:t>
      </w:r>
      <w:r>
        <w:rPr>
          <w:rFonts w:eastAsia="Times New Roman" w:cs="Times New Roman"/>
        </w:rPr>
        <w:t xml:space="preserve"> πραγματική ανα</w:t>
      </w:r>
      <w:r>
        <w:rPr>
          <w:rFonts w:eastAsia="Times New Roman" w:cs="Times New Roman"/>
        </w:rPr>
        <w:t xml:space="preserve">πτυξιακή διάσταση. Και αυτό δεν </w:t>
      </w:r>
      <w:r>
        <w:rPr>
          <w:rFonts w:eastAsia="Times New Roman"/>
          <w:bCs/>
        </w:rPr>
        <w:t>είναι</w:t>
      </w:r>
      <w:r>
        <w:rPr>
          <w:rFonts w:eastAsia="Times New Roman" w:cs="Times New Roman"/>
        </w:rPr>
        <w:t xml:space="preserve"> βέβαια </w:t>
      </w:r>
      <w:r>
        <w:rPr>
          <w:rFonts w:eastAsia="Times New Roman"/>
        </w:rPr>
        <w:t>ά</w:t>
      </w:r>
      <w:r>
        <w:rPr>
          <w:rFonts w:eastAsia="Times New Roman" w:cs="Times New Roman"/>
        </w:rPr>
        <w:t xml:space="preserve">σχετο με το ότι για πρώτη φορά </w:t>
      </w:r>
      <w:r>
        <w:rPr>
          <w:rFonts w:eastAsia="Times New Roman"/>
          <w:bCs/>
        </w:rPr>
        <w:t>Κυβέρνηση</w:t>
      </w:r>
      <w:r>
        <w:rPr>
          <w:rFonts w:eastAsia="Times New Roman" w:cs="Times New Roman"/>
        </w:rPr>
        <w:t xml:space="preserve"> από την έναρξη της κρίσης κατάφερε να πετύχει και ακόμα και να ξεπεράσει όλους τους κρίσιμους στόχους του προηγούμενου </w:t>
      </w:r>
      <w:r>
        <w:rPr>
          <w:rFonts w:eastAsia="Times New Roman" w:cs="Times New Roman"/>
          <w:bCs/>
          <w:shd w:val="clear" w:color="auto" w:fill="FFFFFF"/>
        </w:rPr>
        <w:t xml:space="preserve">προϋπολογισμού. </w:t>
      </w:r>
    </w:p>
    <w:p w14:paraId="369504AB" w14:textId="77777777" w:rsidR="006648D0" w:rsidRDefault="00CC2A7D">
      <w:pPr>
        <w:spacing w:line="600" w:lineRule="auto"/>
        <w:ind w:firstLine="851"/>
        <w:jc w:val="both"/>
        <w:rPr>
          <w:rFonts w:eastAsia="Times New Roman" w:cs="Times New Roman"/>
        </w:rPr>
      </w:pPr>
      <w:r>
        <w:rPr>
          <w:rFonts w:eastAsia="Times New Roman" w:cs="Times New Roman"/>
          <w:bCs/>
          <w:shd w:val="clear" w:color="auto" w:fill="FFFFFF"/>
        </w:rPr>
        <w:t>Α</w:t>
      </w:r>
      <w:r>
        <w:rPr>
          <w:rFonts w:eastAsia="Times New Roman" w:cs="Times New Roman"/>
        </w:rPr>
        <w:t xml:space="preserve">ναλυτικά μας τα παρουσίασε αυτά </w:t>
      </w:r>
      <w:r>
        <w:rPr>
          <w:rFonts w:eastAsia="Times New Roman" w:cs="Times New Roman"/>
        </w:rPr>
        <w:t xml:space="preserve">νωρίτερα ο Υπουργός κ. Χαρίτσης. Καλόν </w:t>
      </w:r>
      <w:r>
        <w:rPr>
          <w:rFonts w:eastAsia="Times New Roman"/>
          <w:bCs/>
        </w:rPr>
        <w:t>είναι,</w:t>
      </w:r>
      <w:r>
        <w:rPr>
          <w:rFonts w:eastAsia="Times New Roman" w:cs="Times New Roman"/>
        </w:rPr>
        <w:t xml:space="preserve"> </w:t>
      </w:r>
      <w:r>
        <w:rPr>
          <w:rFonts w:eastAsia="Times New Roman" w:cs="Times New Roman"/>
          <w:bCs/>
          <w:shd w:val="clear" w:color="auto" w:fill="FFFFFF"/>
        </w:rPr>
        <w:t>όμως,</w:t>
      </w:r>
      <w:r>
        <w:rPr>
          <w:rFonts w:eastAsia="Times New Roman" w:cs="Times New Roman"/>
        </w:rPr>
        <w:t xml:space="preserve"> αυτή τη στιγμή να θυμηθούμε ότι στα πλαίσια του </w:t>
      </w:r>
      <w:r>
        <w:rPr>
          <w:rFonts w:eastAsia="Times New Roman" w:cs="Times New Roman"/>
          <w:lang w:val="en-US"/>
        </w:rPr>
        <w:t>success</w:t>
      </w:r>
      <w:r>
        <w:rPr>
          <w:rFonts w:eastAsia="Times New Roman" w:cs="Times New Roman"/>
        </w:rPr>
        <w:t xml:space="preserve"> </w:t>
      </w:r>
      <w:r>
        <w:rPr>
          <w:rFonts w:eastAsia="Times New Roman" w:cs="Times New Roman"/>
          <w:lang w:val="en-US"/>
        </w:rPr>
        <w:t>story</w:t>
      </w:r>
      <w:r>
        <w:rPr>
          <w:rFonts w:eastAsia="Times New Roman" w:cs="Times New Roman"/>
        </w:rPr>
        <w:t xml:space="preserve"> του 2014, η τότε </w:t>
      </w:r>
      <w:r>
        <w:rPr>
          <w:rFonts w:eastAsia="Times New Roman"/>
          <w:bCs/>
        </w:rPr>
        <w:t>κ</w:t>
      </w:r>
      <w:r>
        <w:rPr>
          <w:rFonts w:eastAsia="Times New Roman"/>
          <w:bCs/>
        </w:rPr>
        <w:t>υβέρνηση</w:t>
      </w:r>
      <w:r>
        <w:rPr>
          <w:rFonts w:eastAsia="Times New Roman" w:cs="Times New Roman"/>
        </w:rPr>
        <w:t xml:space="preserve"> είχε δεσμευτεί σε πλεονάσματα 1,5% με πραγματικό αποτέλεσμα 0,3 και ταμειακό </w:t>
      </w:r>
      <w:r>
        <w:rPr>
          <w:rFonts w:eastAsia="Times New Roman"/>
          <w:bCs/>
        </w:rPr>
        <w:t>έ</w:t>
      </w:r>
      <w:r>
        <w:rPr>
          <w:rFonts w:eastAsia="Times New Roman" w:cs="Times New Roman"/>
        </w:rPr>
        <w:t xml:space="preserve">λλειμμα 550 εκατομμύρια ευρώ. </w:t>
      </w:r>
    </w:p>
    <w:p w14:paraId="369504AC" w14:textId="77777777" w:rsidR="006648D0" w:rsidRDefault="00CC2A7D">
      <w:pPr>
        <w:spacing w:line="600" w:lineRule="auto"/>
        <w:ind w:firstLine="851"/>
        <w:jc w:val="both"/>
        <w:rPr>
          <w:rFonts w:eastAsia="Times New Roman" w:cs="Times New Roman"/>
        </w:rPr>
      </w:pPr>
      <w:r>
        <w:rPr>
          <w:rFonts w:eastAsia="Times New Roman" w:cs="Times New Roman"/>
        </w:rPr>
        <w:t xml:space="preserve">Είχατε μείνει τότε, </w:t>
      </w:r>
      <w:r>
        <w:rPr>
          <w:rFonts w:eastAsia="Times New Roman"/>
        </w:rPr>
        <w:t>κυρίες και κύριοι συνάδελφοι</w:t>
      </w:r>
      <w:r>
        <w:rPr>
          <w:rFonts w:eastAsia="Times New Roman" w:cs="Times New Roman"/>
        </w:rPr>
        <w:t xml:space="preserve"> της Νέας Δημοκρατίας και του ΠΑΣΟΚ, με την πικρή απορία στα χείλη, γιατί οι ομοϊδεάτες </w:t>
      </w:r>
      <w:r>
        <w:rPr>
          <w:rFonts w:eastAsia="Times New Roman" w:cs="Times New Roman"/>
        </w:rPr>
        <w:lastRenderedPageBreak/>
        <w:t xml:space="preserve">σας στην Εσπερία δεν είχαν κάνει τα στραβά μάτια στην έλλειψη της αξιοπιστίας σας. </w:t>
      </w:r>
    </w:p>
    <w:p w14:paraId="369504AD" w14:textId="77777777" w:rsidR="006648D0" w:rsidRDefault="00CC2A7D">
      <w:pPr>
        <w:spacing w:line="600" w:lineRule="auto"/>
        <w:ind w:firstLine="851"/>
        <w:jc w:val="both"/>
        <w:rPr>
          <w:rFonts w:eastAsia="Times New Roman" w:cs="Times New Roman"/>
        </w:rPr>
      </w:pPr>
      <w:r>
        <w:rPr>
          <w:rFonts w:eastAsia="Times New Roman" w:cs="Times New Roman"/>
        </w:rPr>
        <w:t>Μια ανάλογη πικρή απορία διαφαίνεται</w:t>
      </w:r>
      <w:r>
        <w:rPr>
          <w:rFonts w:eastAsia="Times New Roman" w:cs="Times New Roman"/>
        </w:rPr>
        <w:t xml:space="preserve"> και τώρα στον λόγο κάποιων στελεχών </w:t>
      </w:r>
      <w:r>
        <w:rPr>
          <w:rFonts w:eastAsia="Times New Roman" w:cs="Times New Roman"/>
          <w:bCs/>
          <w:shd w:val="clear" w:color="auto" w:fill="FFFFFF"/>
        </w:rPr>
        <w:t>ιδιαίτερα</w:t>
      </w:r>
      <w:r>
        <w:rPr>
          <w:rFonts w:eastAsia="Times New Roman" w:cs="Times New Roman"/>
        </w:rPr>
        <w:t xml:space="preserve"> της Νέας Δημοκρατίας, μετά τη θετική κατάληξη του </w:t>
      </w:r>
      <w:r>
        <w:rPr>
          <w:rFonts w:eastAsia="Times New Roman" w:cs="Times New Roman"/>
          <w:lang w:val="en-US"/>
        </w:rPr>
        <w:t>Eurogroup</w:t>
      </w:r>
      <w:r>
        <w:rPr>
          <w:rFonts w:eastAsia="Times New Roman" w:cs="Times New Roman"/>
        </w:rPr>
        <w:t xml:space="preserve">, σχετικά με τα βραχυπρόθεσμα μέτρα για το χρέος. Γιατί άραγε </w:t>
      </w:r>
      <w:r>
        <w:rPr>
          <w:rFonts w:eastAsia="Times New Roman"/>
        </w:rPr>
        <w:t>–</w:t>
      </w:r>
      <w:r>
        <w:rPr>
          <w:rFonts w:eastAsia="Times New Roman" w:cs="Times New Roman"/>
        </w:rPr>
        <w:t>αναρωτι</w:t>
      </w:r>
      <w:r>
        <w:rPr>
          <w:rFonts w:eastAsia="Times New Roman" w:cs="Times New Roman"/>
        </w:rPr>
        <w:t>ού</w:t>
      </w:r>
      <w:r>
        <w:rPr>
          <w:rFonts w:eastAsia="Times New Roman" w:cs="Times New Roman"/>
        </w:rPr>
        <w:t>νται</w:t>
      </w:r>
      <w:r>
        <w:rPr>
          <w:rFonts w:eastAsia="Times New Roman"/>
        </w:rPr>
        <w:t>–</w:t>
      </w:r>
      <w:r>
        <w:rPr>
          <w:rFonts w:eastAsia="Times New Roman" w:cs="Times New Roman"/>
        </w:rPr>
        <w:t xml:space="preserve"> συνεχίζουν να διαπραγματεύονται οι θεσμοί με κάποιους που δεν </w:t>
      </w:r>
      <w:r>
        <w:rPr>
          <w:rFonts w:eastAsia="Times New Roman"/>
          <w:bCs/>
        </w:rPr>
        <w:t>είναι</w:t>
      </w:r>
      <w:r>
        <w:rPr>
          <w:rFonts w:eastAsia="Times New Roman" w:cs="Times New Roman"/>
        </w:rPr>
        <w:t xml:space="preserve"> όπως</w:t>
      </w:r>
      <w:r>
        <w:rPr>
          <w:rFonts w:eastAsia="Times New Roman" w:cs="Times New Roman"/>
        </w:rPr>
        <w:t xml:space="preserve"> εμείς </w:t>
      </w:r>
      <w:r>
        <w:rPr>
          <w:rFonts w:eastAsia="Times New Roman"/>
        </w:rPr>
        <w:t>–</w:t>
      </w:r>
      <w:r>
        <w:rPr>
          <w:rFonts w:eastAsia="Times New Roman" w:cs="Times New Roman"/>
        </w:rPr>
        <w:t>εσείς δηλαδή</w:t>
      </w:r>
      <w:r>
        <w:rPr>
          <w:rFonts w:eastAsia="Times New Roman"/>
        </w:rPr>
        <w:t>–</w:t>
      </w:r>
      <w:r>
        <w:rPr>
          <w:rFonts w:eastAsia="Times New Roman" w:cs="Times New Roman"/>
        </w:rPr>
        <w:t xml:space="preserve"> ιδιοκτήτες και υπερθεματιστές του οικοδομήματος της λιτότητας και της ύφεσης, αλλά περιστασιακοί ενοικιαστές του; </w:t>
      </w:r>
    </w:p>
    <w:p w14:paraId="369504AE" w14:textId="77777777" w:rsidR="006648D0" w:rsidRDefault="00CC2A7D">
      <w:pPr>
        <w:spacing w:line="600" w:lineRule="auto"/>
        <w:ind w:firstLine="851"/>
        <w:jc w:val="both"/>
        <w:rPr>
          <w:rFonts w:eastAsia="Times New Roman" w:cs="Times New Roman"/>
        </w:rPr>
      </w:pPr>
      <w:r>
        <w:rPr>
          <w:rFonts w:eastAsia="Times New Roman" w:cs="Times New Roman"/>
        </w:rPr>
        <w:t>Πράγματι, στο σαθρό αυτό οικοδόμημα δεν ήρθαμε για να μείνουμε ούτε θέλουμε να το αναπαλαιώσουμε. Απλώς, να το κάνουμε στοιχειωδώς ανεκτό για όσο θα είμαστε υποχρεωμένοι να μένουμε εκεί. Πολύ περισσότερο, που οι σεισμικές δονήσεις σε ολόκληρη την ευρωπαϊκή</w:t>
      </w:r>
      <w:r>
        <w:rPr>
          <w:rFonts w:eastAsia="Times New Roman" w:cs="Times New Roman"/>
        </w:rPr>
        <w:t xml:space="preserve"> ήπειρο μπορεί και να το κατεδαφίσουν. </w:t>
      </w:r>
    </w:p>
    <w:p w14:paraId="369504AF" w14:textId="77777777" w:rsidR="006648D0" w:rsidRDefault="00CC2A7D">
      <w:pPr>
        <w:spacing w:line="600" w:lineRule="auto"/>
        <w:ind w:firstLine="851"/>
        <w:jc w:val="both"/>
        <w:rPr>
          <w:rFonts w:eastAsia="Times New Roman" w:cs="Times New Roman"/>
        </w:rPr>
      </w:pPr>
      <w:r>
        <w:rPr>
          <w:rFonts w:eastAsia="Times New Roman"/>
        </w:rPr>
        <w:lastRenderedPageBreak/>
        <w:t>Κυρίες και κύριοι συνάδελφοι</w:t>
      </w:r>
      <w:r>
        <w:rPr>
          <w:rFonts w:eastAsia="Times New Roman" w:cs="Times New Roman"/>
        </w:rPr>
        <w:t>, η αντιπολίτευση αμφισβητεί την αναπτυξιακή προοπτική της χώρας και τη δυνατότητα επενδύσεων σε πείσμα των εκτιμήσεων από πάρα πολλές πλευρές, στηριζόμενη κυρίως σε ένα επιχείρημα: Το υπά</w:t>
      </w:r>
      <w:r>
        <w:rPr>
          <w:rFonts w:eastAsia="Times New Roman" w:cs="Times New Roman"/>
        </w:rPr>
        <w:t xml:space="preserve">ρχον φορολογικό καθεστώς. </w:t>
      </w:r>
    </w:p>
    <w:p w14:paraId="369504B0" w14:textId="77777777" w:rsidR="006648D0" w:rsidRDefault="00CC2A7D">
      <w:pPr>
        <w:spacing w:line="600" w:lineRule="auto"/>
        <w:ind w:firstLine="851"/>
        <w:jc w:val="both"/>
        <w:rPr>
          <w:rFonts w:eastAsia="Times New Roman" w:cs="Times New Roman"/>
        </w:rPr>
      </w:pPr>
      <w:r>
        <w:rPr>
          <w:rFonts w:eastAsia="Times New Roman" w:cs="Times New Roman"/>
        </w:rPr>
        <w:t xml:space="preserve">Δεν μπορεί κανείς να αρνηθεί, βέβαια, ότι η φορολογική ελάφρυνση των μικρομεσαίων στρωμάτων και επιχειρήσεων πρέπει να αποτελεί σταθερή επιδίωξη της </w:t>
      </w:r>
      <w:r>
        <w:rPr>
          <w:rFonts w:eastAsia="Times New Roman"/>
          <w:bCs/>
        </w:rPr>
        <w:t>Κυβέρνησης</w:t>
      </w:r>
      <w:r>
        <w:rPr>
          <w:rFonts w:eastAsia="Times New Roman" w:cs="Times New Roman"/>
        </w:rPr>
        <w:t>, μετά βέβαια από τη στήριξη των χαμηλότερων οικονομικά στρωμάτων, που</w:t>
      </w:r>
      <w:r>
        <w:rPr>
          <w:rFonts w:eastAsia="Times New Roman" w:cs="Times New Roman"/>
        </w:rPr>
        <w:t xml:space="preserve"> οι προηγούμενες πολιτικές τα οδηγούσαν σε αφανισμό. </w:t>
      </w:r>
    </w:p>
    <w:p w14:paraId="369504B1" w14:textId="77777777" w:rsidR="006648D0" w:rsidRDefault="00CC2A7D">
      <w:pPr>
        <w:spacing w:line="600" w:lineRule="auto"/>
        <w:ind w:firstLine="851"/>
        <w:jc w:val="both"/>
        <w:rPr>
          <w:rFonts w:eastAsia="Times New Roman" w:cs="Times New Roman"/>
        </w:rPr>
      </w:pPr>
      <w:r>
        <w:rPr>
          <w:rFonts w:eastAsia="Times New Roman" w:cs="Times New Roman"/>
        </w:rPr>
        <w:t xml:space="preserve">Αυτή η στήριξη θα </w:t>
      </w:r>
      <w:r>
        <w:rPr>
          <w:rFonts w:eastAsia="Times New Roman"/>
          <w:bCs/>
        </w:rPr>
        <w:t>είναι</w:t>
      </w:r>
      <w:r>
        <w:rPr>
          <w:rFonts w:eastAsia="Times New Roman" w:cs="Times New Roman"/>
        </w:rPr>
        <w:t xml:space="preserve"> συνεχής. Την ακούσαμε και λίγο πριν μέσα από το διάγγελμα του Πρωθυπουργού και θα υπάρξουν και άλλες τέτοιες πρωτοβουλίες, που θα προκύπτουν από τα πλεονάσματα και από τα μη παρα</w:t>
      </w:r>
      <w:r>
        <w:rPr>
          <w:rFonts w:eastAsia="Times New Roman" w:cs="Times New Roman"/>
        </w:rPr>
        <w:t xml:space="preserve">μετρικά </w:t>
      </w:r>
      <w:r>
        <w:rPr>
          <w:rFonts w:eastAsia="Times New Roman"/>
          <w:bCs/>
        </w:rPr>
        <w:t>έ</w:t>
      </w:r>
      <w:r>
        <w:rPr>
          <w:rFonts w:eastAsia="Times New Roman" w:cs="Times New Roman"/>
        </w:rPr>
        <w:t xml:space="preserve">σοδα, που θα </w:t>
      </w:r>
      <w:r>
        <w:rPr>
          <w:rFonts w:eastAsia="Times New Roman"/>
          <w:bCs/>
        </w:rPr>
        <w:t>έχει</w:t>
      </w:r>
      <w:r>
        <w:rPr>
          <w:rFonts w:eastAsia="Times New Roman" w:cs="Times New Roman"/>
        </w:rPr>
        <w:t xml:space="preserve"> το κράτος.  </w:t>
      </w:r>
    </w:p>
    <w:p w14:paraId="369504B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λυπηρό, με το άκουσμα αυτών των δεσμεύσεων και των εξαγγελιών του Πρωθυπουργού, να διαπιστώνουμε ένθεν κακείθεν πριν από λίγο μια αντιμετώπιση, η οποία ήταν προφανέστατα και μικρόψυχη και μίζερη. </w:t>
      </w:r>
    </w:p>
    <w:p w14:paraId="369504B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Όμως η ρητορι</w:t>
      </w:r>
      <w:r>
        <w:rPr>
          <w:rFonts w:eastAsia="Times New Roman" w:cs="Times New Roman"/>
          <w:szCs w:val="24"/>
        </w:rPr>
        <w:t>κή της Νέας Δημοκρατίας στο θέμα της ανάπτυξης αρχίζει και τελειώνει στην υπόσχεση των φορολογικών ελαφρύνσεων, ενώ είναι γνωστό διαχρονικά ότι η χαμηλή φορολογία δεν αποτελεί πάντοτε προϋπόθεση για τη δημιουργία επενδύσεων, πολύ περισσότερο για τη δημιουρ</w:t>
      </w:r>
      <w:r>
        <w:rPr>
          <w:rFonts w:eastAsia="Times New Roman" w:cs="Times New Roman"/>
          <w:szCs w:val="24"/>
        </w:rPr>
        <w:t xml:space="preserve">γία δίκαιης και βιώσιμης ανάπτυξης, όπως επίσης δεν αποτελεί και η διάλυση των εργασιακών σχέσεων, το καθεστώς της εργασιακής ασυδοσίας, ένα ακόμα μέτωπο της Κυβέρνησης στο πεδίο της δεύτερης αξιολόγησης, στο οποίο η Νέα Δημοκρατία αρνείται ακόμα και τώρα </w:t>
      </w:r>
      <w:r>
        <w:rPr>
          <w:rFonts w:eastAsia="Times New Roman" w:cs="Times New Roman"/>
          <w:szCs w:val="24"/>
        </w:rPr>
        <w:t xml:space="preserve">να τοποθετηθεί. </w:t>
      </w:r>
    </w:p>
    <w:p w14:paraId="369504B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Η δίκαιη και βιώσιμη ανάπτυξη απαιτεί ακριβώς τις αντίθετες πολιτικές από αυτές που εφάρμοζαν οι προηγούμενες κυβερνήσεις, δηλαδή διάχυση των πόρων σε όσο το δυνατό μεγαλύτερο μέρος της κοινωνίας, σεβασμό και έλεγχο στη διαχείρισή τους με </w:t>
      </w:r>
      <w:r>
        <w:rPr>
          <w:rFonts w:eastAsia="Times New Roman" w:cs="Times New Roman"/>
          <w:szCs w:val="24"/>
        </w:rPr>
        <w:t>επίκεντρο τις θέσεις εργασίας με βάση συγκεκριμένο αναπτυξιακό σχέδιο, με αιχμές τα συγκριτικά πλεονεκτήματα της χώρας, χωρίς 100% προκαταβολές για τους κολλητούς και υπερδεσμεύσεις 6,5 δισεκατομμυρίων μόνο για τον αναπτυξιακό νόμο, βαρίδι για τους επόμενο</w:t>
      </w:r>
      <w:r>
        <w:rPr>
          <w:rFonts w:eastAsia="Times New Roman" w:cs="Times New Roman"/>
          <w:szCs w:val="24"/>
        </w:rPr>
        <w:t xml:space="preserve">υς αναπτυξιακούς. </w:t>
      </w:r>
    </w:p>
    <w:p w14:paraId="369504B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Αυτή ακριβώς η λογική διέπει τον δικό μας αναπτυξιακό νόμο, το πρόγραμμα αγροτικής ανάπτυξης, το ΕΣΠΑ, τον </w:t>
      </w:r>
      <w:r>
        <w:rPr>
          <w:rFonts w:eastAsia="Times New Roman" w:cs="Times New Roman"/>
          <w:szCs w:val="24"/>
        </w:rPr>
        <w:t>π</w:t>
      </w:r>
      <w:r>
        <w:rPr>
          <w:rFonts w:eastAsia="Times New Roman" w:cs="Times New Roman"/>
          <w:szCs w:val="24"/>
        </w:rPr>
        <w:t>ροϋπολογισμό του 2017, με κεντρικό πυρήνα τη δυνατότητα συμμετοχής στα προγράμματα αυτά της μικρομεσαίας επιχείρησης, της ατομική</w:t>
      </w:r>
      <w:r>
        <w:rPr>
          <w:rFonts w:eastAsia="Times New Roman" w:cs="Times New Roman"/>
          <w:szCs w:val="24"/>
        </w:rPr>
        <w:t xml:space="preserve">ς επιχείρησης, της κοινωνικής επιχείρησης, του συνεταιρισμού. </w:t>
      </w:r>
    </w:p>
    <w:p w14:paraId="369504B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το νέο «Εξοικονομώ» προβλέπει πόρους ύψους 250 εκατομμυρίων, ενώ ενεργοποιείται άμεσα το νέο Ταμείο Συμμετοχών και το Ταμείο Μικροπιστώσεων. </w:t>
      </w:r>
    </w:p>
    <w:p w14:paraId="369504B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w:t>
      </w:r>
      <w:r>
        <w:rPr>
          <w:rFonts w:eastAsia="Times New Roman" w:cs="Times New Roman"/>
          <w:szCs w:val="24"/>
        </w:rPr>
        <w:t xml:space="preserve"> του χρόνου ομιλίας του κυρίου Βουλευτή)</w:t>
      </w:r>
    </w:p>
    <w:p w14:paraId="369504B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Τελειώνω σε πολύ λίγο, κύριε Πρόεδρε. </w:t>
      </w:r>
    </w:p>
    <w:p w14:paraId="369504B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Επιπλέον, δρομολογήθηκε ήδη η πρόσθετη χρηματοδότηση μέσω της Ευρωπαϊκής Τράπεζας Επενδύσεων για το Ελληνικό Ίδρυμα Έρευνας και Καινοτομίας. </w:t>
      </w:r>
    </w:p>
    <w:p w14:paraId="369504B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Ταυτόχρονα, το νέο Ταμείο Επιχειρη</w:t>
      </w:r>
      <w:r>
        <w:rPr>
          <w:rFonts w:eastAsia="Times New Roman" w:cs="Times New Roman"/>
          <w:szCs w:val="24"/>
        </w:rPr>
        <w:t>ματικότητας, το ΤΕΠΙΧ ΙΙ</w:t>
      </w:r>
      <w:r>
        <w:rPr>
          <w:rFonts w:eastAsia="Times New Roman" w:cs="Times New Roman"/>
          <w:szCs w:val="24"/>
        </w:rPr>
        <w:t>,</w:t>
      </w:r>
      <w:r>
        <w:rPr>
          <w:rFonts w:eastAsia="Times New Roman" w:cs="Times New Roman"/>
          <w:szCs w:val="24"/>
        </w:rPr>
        <w:t xml:space="preserve"> με περίπου 400 εκατομμύρια από το ΕΣΠΑ έρχεται να συμπληρώσει τον ανοικτό καταπιστευτικό λογαριασμό μέσω του Ταμείου Παρακαταθηκών και Δανείων, με σκοπό την άμεση και εύκολη χρηματοδότηση των μικρομεσαίων κυρίως επιχειρήσεων. </w:t>
      </w:r>
    </w:p>
    <w:p w14:paraId="369504B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έχει ήδη ενεργοποιηθεί το σχέδιο Γιούνκερ. Έχουν υπογραφεί συμφωνίες ύψους 900 εκατομμυρίων ευρώ, με τα οποία μοχλεύονται 2,36 δισεκατομμύρια ευρώ ιδιωτικοί πόροι. </w:t>
      </w:r>
    </w:p>
    <w:p w14:paraId="369504B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βρεθήκαμε εδώ με τη λαϊκή εντολή για να σχεδιάσουμε κα</w:t>
      </w:r>
      <w:r>
        <w:rPr>
          <w:rFonts w:eastAsia="Times New Roman" w:cs="Times New Roman"/>
          <w:szCs w:val="24"/>
        </w:rPr>
        <w:t xml:space="preserve">ι να υλοποιήσουμε μια δίκαιη, καθαρή και υπεύθυνη πορεία για την επόμενη ημέρα. Αυτό αποτυπώνεται και σε αυτόν τον </w:t>
      </w:r>
      <w:r>
        <w:rPr>
          <w:rFonts w:eastAsia="Times New Roman" w:cs="Times New Roman"/>
          <w:szCs w:val="24"/>
        </w:rPr>
        <w:t>π</w:t>
      </w:r>
      <w:r>
        <w:rPr>
          <w:rFonts w:eastAsia="Times New Roman" w:cs="Times New Roman"/>
          <w:szCs w:val="24"/>
        </w:rPr>
        <w:t xml:space="preserve">ροϋπολογισμό. </w:t>
      </w:r>
    </w:p>
    <w:p w14:paraId="369504B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Προφανώς, αυτό δυσαρεστεί όσους κυβερνούσαν μέχρι το 2015 τον τόπο. Επί των ημερών τους, η νομή και κατοχή του πλούτου και μέ</w:t>
      </w:r>
      <w:r>
        <w:rPr>
          <w:rFonts w:eastAsia="Times New Roman" w:cs="Times New Roman"/>
          <w:szCs w:val="24"/>
        </w:rPr>
        <w:t xml:space="preserve">σω των φορολογικών απαλλαγών, αποτελούσαν αποκλειστικό προνόμιο ολίγων ημετέρων. </w:t>
      </w:r>
    </w:p>
    <w:p w14:paraId="369504B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Το καθήκον το δικό μας, το καθήκον της Αριστεράς, είναι να κόψουμε τις γέφυρες με εκείνες τις εποχές. </w:t>
      </w:r>
    </w:p>
    <w:p w14:paraId="369504B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69504C0"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Τον λόγο έχει ο κ. Κό</w:t>
      </w:r>
      <w:r>
        <w:rPr>
          <w:rFonts w:eastAsia="Times New Roman" w:cs="Times New Roman"/>
          <w:szCs w:val="24"/>
        </w:rPr>
        <w:t xml:space="preserve">νσολας από τη Νέα Δημοκρατία. </w:t>
      </w:r>
    </w:p>
    <w:p w14:paraId="369504C1"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 xml:space="preserve">Ευχαριστώ πολύ, κύριε Πρόεδρε. </w:t>
      </w:r>
    </w:p>
    <w:p w14:paraId="369504C2" w14:textId="77777777" w:rsidR="006648D0" w:rsidRDefault="00CC2A7D">
      <w:pPr>
        <w:spacing w:line="600" w:lineRule="auto"/>
        <w:ind w:firstLine="720"/>
        <w:jc w:val="both"/>
        <w:rPr>
          <w:rFonts w:eastAsia="Times New Roman" w:cs="Times New Roman"/>
          <w:b/>
          <w:szCs w:val="24"/>
        </w:rPr>
      </w:pPr>
      <w:r>
        <w:rPr>
          <w:rFonts w:eastAsia="Times New Roman" w:cs="Times New Roman"/>
          <w:szCs w:val="24"/>
        </w:rPr>
        <w:t>Κυρίες και κύριοι συνάδελφοι, κυρίες και κύριοι Υπουργοί, ενώ εξελίσσεται για το 2017 η κύρωση του κρατικού Προϋπολογισμού, ο κύριος Πρωθυπουργός, παράλληλα με τη συνεδρίαση</w:t>
      </w:r>
      <w:r>
        <w:rPr>
          <w:rFonts w:eastAsia="Times New Roman" w:cs="Times New Roman"/>
          <w:szCs w:val="24"/>
        </w:rPr>
        <w:t xml:space="preserve"> της Ολομέλειας, επέλεξε να κάνει διάγγελμα στον ελληνικό λαό για να κάνει το άσπρο μαύρο: Να πει ότι δεν θα υπάρχουν περικοπές στις συντάξεις, αλλά αντίθετα μάλιστα θα υπάρχουν γενναιόδωρες ενισχύσεις στον ελληνικό λαό, </w:t>
      </w:r>
      <w:r>
        <w:rPr>
          <w:rFonts w:eastAsia="Times New Roman" w:cs="Times New Roman"/>
          <w:szCs w:val="24"/>
        </w:rPr>
        <w:t xml:space="preserve">αφού </w:t>
      </w:r>
      <w:r>
        <w:rPr>
          <w:rFonts w:eastAsia="Times New Roman" w:cs="Times New Roman"/>
          <w:szCs w:val="24"/>
        </w:rPr>
        <w:t>εξαιτίας της δικής του πολιτικ</w:t>
      </w:r>
      <w:r>
        <w:rPr>
          <w:rFonts w:eastAsia="Times New Roman" w:cs="Times New Roman"/>
          <w:szCs w:val="24"/>
        </w:rPr>
        <w:t xml:space="preserve">ής, αφαίρεσε εισοδήματα το προηγούμενο διάστημα με τα σκληρά φορολογικά μέτρα που επέβαλε σε αυτήν εδώ την Αίθουσα. </w:t>
      </w:r>
    </w:p>
    <w:p w14:paraId="369504C3" w14:textId="77777777" w:rsidR="006648D0" w:rsidRDefault="00CC2A7D">
      <w:pPr>
        <w:spacing w:line="600" w:lineRule="auto"/>
        <w:ind w:firstLine="720"/>
        <w:jc w:val="both"/>
        <w:rPr>
          <w:rFonts w:eastAsia="Times New Roman"/>
          <w:szCs w:val="24"/>
        </w:rPr>
      </w:pPr>
      <w:r>
        <w:rPr>
          <w:rFonts w:eastAsia="Times New Roman" w:cs="Times New Roman"/>
          <w:szCs w:val="24"/>
        </w:rPr>
        <w:t>Η απελπισία των συναδέλφων της κυβερνητικής Πλειοψηφίας υποχρέωσε τον Πρωθυπουργό να οδηγηθεί σε υιοθέτηση θέσεων που θα έ</w:t>
      </w:r>
      <w:r>
        <w:rPr>
          <w:rFonts w:eastAsia="Times New Roman" w:cs="Times New Roman"/>
          <w:szCs w:val="24"/>
        </w:rPr>
        <w:lastRenderedPageBreak/>
        <w:t>πρεπε πολύ έγκαιρ</w:t>
      </w:r>
      <w:r>
        <w:rPr>
          <w:rFonts w:eastAsia="Times New Roman" w:cs="Times New Roman"/>
          <w:szCs w:val="24"/>
        </w:rPr>
        <w:t xml:space="preserve">α, νωρίτερα, να έχει υιοθετήσει, όπως ήταν για παράδειγμα η συνέχιση της επιβολής των μειωμένων συντελεστών ΦΠΑ στα νησιά </w:t>
      </w:r>
      <w:r>
        <w:rPr>
          <w:rFonts w:eastAsia="Times New Roman" w:cs="Times New Roman"/>
          <w:szCs w:val="24"/>
        </w:rPr>
        <w:t xml:space="preserve">από </w:t>
      </w:r>
      <w:r>
        <w:rPr>
          <w:rFonts w:eastAsia="Times New Roman" w:cs="Times New Roman"/>
          <w:szCs w:val="24"/>
        </w:rPr>
        <w:t>τον προηγούμενο Ιούλιο –το θυμόμαστε όλοι. Κ</w:t>
      </w:r>
      <w:r>
        <w:rPr>
          <w:rFonts w:eastAsia="Times New Roman"/>
          <w:szCs w:val="24"/>
        </w:rPr>
        <w:t>αι σήμερα με γενναιοδωρία χαρίζει αυτό, το οποίο είναι προϋπόθεση επιβίωσης για τους ν</w:t>
      </w:r>
      <w:r>
        <w:rPr>
          <w:rFonts w:eastAsia="Times New Roman"/>
          <w:szCs w:val="24"/>
        </w:rPr>
        <w:t>ησιώτες, δηλαδή τη συνέχιση της εδραίωσης των μειωμένων συντελεστών ΦΠΑ στα νησιά</w:t>
      </w:r>
      <w:r>
        <w:rPr>
          <w:rFonts w:eastAsia="Times New Roman"/>
          <w:szCs w:val="24"/>
        </w:rPr>
        <w:t>. Π</w:t>
      </w:r>
      <w:r>
        <w:rPr>
          <w:rFonts w:eastAsia="Times New Roman"/>
          <w:szCs w:val="24"/>
        </w:rPr>
        <w:t xml:space="preserve">εριορισμένα βέβαια μέτρα τα οποία υπάρχουν αυτήν την ώρα, ομολογώντας </w:t>
      </w:r>
      <w:r>
        <w:rPr>
          <w:rFonts w:eastAsia="Times New Roman"/>
          <w:szCs w:val="24"/>
        </w:rPr>
        <w:t xml:space="preserve">έτσι </w:t>
      </w:r>
      <w:r>
        <w:rPr>
          <w:rFonts w:eastAsia="Times New Roman"/>
          <w:szCs w:val="24"/>
        </w:rPr>
        <w:t>ο ίδιος ότι υπάρχει πρόβλημα στη νησιωτική πολιτική, στον τουρισμό, στα νησιά, σε αυτήν την επιβί</w:t>
      </w:r>
      <w:r>
        <w:rPr>
          <w:rFonts w:eastAsia="Times New Roman"/>
          <w:szCs w:val="24"/>
        </w:rPr>
        <w:t xml:space="preserve">ωση των νησιωτών, που δίνουν αγώνα ξεχωριστό αυτήν την περίοδο. </w:t>
      </w:r>
    </w:p>
    <w:p w14:paraId="369504C4" w14:textId="77777777" w:rsidR="006648D0" w:rsidRDefault="00CC2A7D">
      <w:pPr>
        <w:spacing w:line="600" w:lineRule="auto"/>
        <w:ind w:firstLine="720"/>
        <w:jc w:val="both"/>
        <w:rPr>
          <w:rFonts w:eastAsia="Times New Roman"/>
          <w:szCs w:val="24"/>
        </w:rPr>
      </w:pPr>
      <w:r>
        <w:rPr>
          <w:rFonts w:eastAsia="Times New Roman"/>
          <w:szCs w:val="24"/>
        </w:rPr>
        <w:t xml:space="preserve">Ξέρετε, αυτό βέβαια δεν είναι η άρνηση μόνο της πραγματικότητας από τον κύριο Πρωθυπουργό και την Κυβέρνηση, αλλά ευθεία προσβολή στη νοημοσύνη των πολιτών. </w:t>
      </w:r>
    </w:p>
    <w:p w14:paraId="369504C5" w14:textId="77777777" w:rsidR="006648D0" w:rsidRDefault="00CC2A7D">
      <w:pPr>
        <w:spacing w:line="600" w:lineRule="auto"/>
        <w:ind w:firstLine="720"/>
        <w:jc w:val="both"/>
        <w:rPr>
          <w:rFonts w:eastAsia="Times New Roman"/>
          <w:szCs w:val="24"/>
        </w:rPr>
      </w:pPr>
      <w:r>
        <w:rPr>
          <w:rFonts w:eastAsia="Times New Roman"/>
          <w:szCs w:val="24"/>
        </w:rPr>
        <w:t>Και δεν είναι μόνο αυτά</w:t>
      </w:r>
      <w:r>
        <w:rPr>
          <w:rFonts w:eastAsia="Times New Roman"/>
          <w:szCs w:val="24"/>
        </w:rPr>
        <w:t>. Εί</w:t>
      </w:r>
      <w:r>
        <w:rPr>
          <w:rFonts w:eastAsia="Times New Roman"/>
          <w:szCs w:val="24"/>
        </w:rPr>
        <w:t>ναι ότ</w:t>
      </w:r>
      <w:r>
        <w:rPr>
          <w:rFonts w:eastAsia="Times New Roman"/>
          <w:szCs w:val="24"/>
        </w:rPr>
        <w:t>ι προκαλεί εντύπωση, επίσης, η προσπάθεια της Κυβέρνησης</w:t>
      </w:r>
      <w:r>
        <w:rPr>
          <w:rFonts w:eastAsia="Times New Roman"/>
          <w:szCs w:val="24"/>
        </w:rPr>
        <w:t>,</w:t>
      </w:r>
      <w:r>
        <w:rPr>
          <w:rFonts w:eastAsia="Times New Roman"/>
          <w:szCs w:val="24"/>
        </w:rPr>
        <w:t xml:space="preserve"> να στρεβλώσει την αλήθεια, </w:t>
      </w:r>
      <w:r>
        <w:rPr>
          <w:rFonts w:eastAsia="Times New Roman"/>
          <w:szCs w:val="24"/>
        </w:rPr>
        <w:t xml:space="preserve">για </w:t>
      </w:r>
      <w:r>
        <w:rPr>
          <w:rFonts w:eastAsia="Times New Roman"/>
          <w:szCs w:val="24"/>
        </w:rPr>
        <w:t xml:space="preserve">τη συμφωνία </w:t>
      </w:r>
      <w:r>
        <w:rPr>
          <w:rFonts w:eastAsia="Times New Roman"/>
          <w:szCs w:val="24"/>
        </w:rPr>
        <w:lastRenderedPageBreak/>
        <w:t xml:space="preserve">του </w:t>
      </w:r>
      <w:r>
        <w:rPr>
          <w:rFonts w:eastAsia="Times New Roman"/>
          <w:szCs w:val="24"/>
          <w:lang w:val="en-US"/>
        </w:rPr>
        <w:t>Eurogroup</w:t>
      </w:r>
      <w:r>
        <w:rPr>
          <w:rFonts w:eastAsia="Times New Roman"/>
          <w:szCs w:val="24"/>
        </w:rPr>
        <w:t>, που αποτελεί τη λύση των προβλημάτων της χώρας και την οριστική επίλυση του προβλήματος του χρέους.</w:t>
      </w:r>
    </w:p>
    <w:p w14:paraId="369504C6"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Κυρίες και κύριοι συνάδελφοι, αυτά τα οποία πήρε η Κυβέρνηση για το χρέος είναι ελάχιστα από αυτήν τη διαπραγμάτευση. Στο επίπεδο της ονομαστικής αξίας δεν υπάρχει μείωση ούτε συγκριτικά με το επίπεδο του ΑΕΠ. Η ουσιαστική ελάφρυνση του χρέους μετατίθεται </w:t>
      </w:r>
      <w:r>
        <w:rPr>
          <w:rFonts w:eastAsia="Times New Roman"/>
          <w:szCs w:val="24"/>
        </w:rPr>
        <w:t xml:space="preserve">χρονικά για μετά το 2040. Σας υπενθυμίζω ότι υπήρχε η συμφωνία του </w:t>
      </w:r>
      <w:r>
        <w:rPr>
          <w:rFonts w:eastAsia="Times New Roman"/>
          <w:szCs w:val="24"/>
          <w:lang w:val="en-US"/>
        </w:rPr>
        <w:t>Eurogroup</w:t>
      </w:r>
      <w:r>
        <w:rPr>
          <w:rFonts w:eastAsia="Times New Roman"/>
          <w:szCs w:val="24"/>
        </w:rPr>
        <w:t xml:space="preserve"> το 2012 για ελάφρυνση του χρέους από την πλευρά των εταίρων μας, εφόσον εμείς καταφέρναμε να έχουμε πρωτογενή πλεονάσματα. </w:t>
      </w:r>
    </w:p>
    <w:p w14:paraId="369504C7"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Πουθενά δεν είδα την Κυβέρνηση να διαπραγματεύεται, να </w:t>
      </w:r>
      <w:r>
        <w:rPr>
          <w:rFonts w:eastAsia="Times New Roman"/>
          <w:szCs w:val="24"/>
        </w:rPr>
        <w:t xml:space="preserve">διεκδικεί την τήρηση αυτής της δέσμευσης στη βάση της απόφασης του </w:t>
      </w:r>
      <w:r>
        <w:rPr>
          <w:rFonts w:eastAsia="Times New Roman"/>
          <w:szCs w:val="24"/>
          <w:lang w:val="en-US"/>
        </w:rPr>
        <w:t>Eurogroup</w:t>
      </w:r>
      <w:r>
        <w:rPr>
          <w:rFonts w:eastAsia="Times New Roman"/>
          <w:szCs w:val="24"/>
        </w:rPr>
        <w:t xml:space="preserve"> του 2012. Αντίθετα, η ίδια η Κυβέρνηση είναι αυτή που απεμπόλησε αυτήν την ευκαιρία και δέχτηκε ένα πλαίσιο που δεν βοηθά αποφασιστικά την </w:t>
      </w:r>
      <w:r>
        <w:rPr>
          <w:rFonts w:eastAsia="Times New Roman"/>
          <w:szCs w:val="24"/>
        </w:rPr>
        <w:lastRenderedPageBreak/>
        <w:t xml:space="preserve">οικονομία μας. Παράλληλα, η αποδοχή των </w:t>
      </w:r>
      <w:r>
        <w:rPr>
          <w:rFonts w:eastAsia="Times New Roman"/>
          <w:szCs w:val="24"/>
        </w:rPr>
        <w:t xml:space="preserve">στόχων για πρωτογενή πλεονάσματα της τάξεως του 3,5% μετά το 2018, καθώς και τα μέτρα που θα κληθείτε να πάρετε εσείς της κυβερνητικής Πλειοψηφίας, αγαπητοί συνάδελφοι, και να ψηφίσετε το 2018, υπονομεύουν την προοπτική ανάκαμψης την ελληνικής οικονομίας. </w:t>
      </w:r>
    </w:p>
    <w:p w14:paraId="369504C8"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Κυρίες και κύριοι συνάδελφοι, ο </w:t>
      </w:r>
      <w:r>
        <w:rPr>
          <w:rFonts w:eastAsia="Times New Roman"/>
          <w:szCs w:val="24"/>
        </w:rPr>
        <w:t>π</w:t>
      </w:r>
      <w:r>
        <w:rPr>
          <w:rFonts w:eastAsia="Times New Roman"/>
          <w:szCs w:val="24"/>
        </w:rPr>
        <w:t>ροϋπολογισμός να είστε σίγουροι ότι δεν θα εκτελεστεί. Και δεν θα εκτελεστεί και μετά την εξαγγελία του Πρωθυπουργού από το Μαξίμου, λίγα λεπτά πριν. Πιθανότατα θα ψηφιστεί, αλλά θα είσαστε εσείς οι ίδιοι που θα τον αναθεω</w:t>
      </w:r>
      <w:r>
        <w:rPr>
          <w:rFonts w:eastAsia="Times New Roman"/>
          <w:szCs w:val="24"/>
        </w:rPr>
        <w:t xml:space="preserve">ρήσετε μέσα σε χρόνο ρεκόρ, ενδεχόμενα και μέσα σε λίγες ημέρες. Όταν φέρετε το μεσοπρόθεσμο, θα είμαστε όλοι εδώ. Θα είμαστε μάρτυρες του τι θα έχει συμβεί. Και τότε θα δούμε ποιος θα δικαιωθεί, αν ισχύουν αυτά που αναφέρουν πολλοί συνάδελφοι και από την </w:t>
      </w:r>
      <w:r>
        <w:rPr>
          <w:rFonts w:eastAsia="Times New Roman"/>
          <w:szCs w:val="24"/>
        </w:rPr>
        <w:t xml:space="preserve">πλειοψηφία. Ακούσαμε τους εισηγητές μας. </w:t>
      </w:r>
    </w:p>
    <w:p w14:paraId="369504C9"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Ο </w:t>
      </w:r>
      <w:r>
        <w:rPr>
          <w:rFonts w:eastAsia="Times New Roman"/>
          <w:szCs w:val="24"/>
        </w:rPr>
        <w:t>π</w:t>
      </w:r>
      <w:r>
        <w:rPr>
          <w:rFonts w:eastAsia="Times New Roman"/>
          <w:szCs w:val="24"/>
        </w:rPr>
        <w:t>ροϋπολογισμός σας αποτυπώνει τη λογική σας, δηλαδή φόρους δίχως τέλος. Περιέχει νέες φορολογικές επιβαρύνσεις συνολικού ύψους 2,5 δισεκατομμυρίων ευρώ, σε μια οικονομία που αποδεδειγμένα δεν αντέχει άλλους φόρου</w:t>
      </w:r>
      <w:r>
        <w:rPr>
          <w:rFonts w:eastAsia="Times New Roman"/>
          <w:szCs w:val="24"/>
        </w:rPr>
        <w:t xml:space="preserve">ς, αντί να κινηθεί στην κατεύθυνση της στοχευμένης μείωσης δαπανών. </w:t>
      </w:r>
    </w:p>
    <w:p w14:paraId="369504CA"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Μην μου πείτε, κύριες και κύριοι συνάδελφοι, ότι δεν υπάρχουν περιθώρια για να περικοπούν δαπάνες και να μην επιβληθούν φόροι, γιατί</w:t>
      </w:r>
      <w:r>
        <w:rPr>
          <w:rFonts w:eastAsia="Times New Roman"/>
          <w:szCs w:val="24"/>
        </w:rPr>
        <w:t>,</w:t>
      </w:r>
      <w:r>
        <w:rPr>
          <w:rFonts w:eastAsia="Times New Roman"/>
          <w:szCs w:val="24"/>
        </w:rPr>
        <w:t xml:space="preserve"> υπάρχουν πηγές από τις οποίες μπορούν να περικοπούν δ</w:t>
      </w:r>
      <w:r>
        <w:rPr>
          <w:rFonts w:eastAsia="Times New Roman"/>
          <w:szCs w:val="24"/>
        </w:rPr>
        <w:t xml:space="preserve">απάνες. Ενδεικτικά θα μπορούσα να σας αναφέρω τη συγχώνευση και την αξιοποίηση κτηριακών υποδομών του </w:t>
      </w:r>
      <w:r>
        <w:rPr>
          <w:rFonts w:eastAsia="Times New Roman"/>
          <w:szCs w:val="24"/>
        </w:rPr>
        <w:t>δ</w:t>
      </w:r>
      <w:r>
        <w:rPr>
          <w:rFonts w:eastAsia="Times New Roman"/>
          <w:szCs w:val="24"/>
        </w:rPr>
        <w:t xml:space="preserve">ημοσίου, την ώρα που οι υπηρεσίες και οι δομές του </w:t>
      </w:r>
      <w:r>
        <w:rPr>
          <w:rFonts w:eastAsia="Times New Roman"/>
          <w:szCs w:val="24"/>
        </w:rPr>
        <w:t>δ</w:t>
      </w:r>
      <w:r>
        <w:rPr>
          <w:rFonts w:eastAsia="Times New Roman"/>
          <w:szCs w:val="24"/>
        </w:rPr>
        <w:t>ημοσίου πληρώνουν ενοίκια και μισθώματα σε όλη την επικράτεια, την κατάργηση των δομών και μάλιστα δομών που εσείς πρόσφατα δημιουργήσατε εδώ και δύο χρόνια για να τοποθετήσετε κομματικούς φίλους και στελέχη σας, όπως επίσης τη μείωση κυρίως των καταναλωτι</w:t>
      </w:r>
      <w:r>
        <w:rPr>
          <w:rFonts w:eastAsia="Times New Roman"/>
          <w:szCs w:val="24"/>
        </w:rPr>
        <w:t xml:space="preserve">κών δαπανών του </w:t>
      </w:r>
      <w:r>
        <w:rPr>
          <w:rFonts w:eastAsia="Times New Roman"/>
          <w:szCs w:val="24"/>
        </w:rPr>
        <w:t>δ</w:t>
      </w:r>
      <w:r>
        <w:rPr>
          <w:rFonts w:eastAsia="Times New Roman"/>
          <w:szCs w:val="24"/>
        </w:rPr>
        <w:t xml:space="preserve">ημοσίου. </w:t>
      </w:r>
    </w:p>
    <w:p w14:paraId="369504CB"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Με τις νέες φορολογικές επιβαρύνσεις που επιβάλλετε, για πρώτη φορά θα πληρώσουν φόρο συνταξιούχοι των 800 ευρώ και μισθωτοί με μηνιαίο εισόδημα 700 ευρώ. Ελεύθεροι επαγγελματίες με ετήσιο εισόδημα 10.000 και 12.000 ευρώ, θα πρέπ</w:t>
      </w:r>
      <w:r>
        <w:rPr>
          <w:rFonts w:eastAsia="Times New Roman"/>
          <w:szCs w:val="24"/>
        </w:rPr>
        <w:t>ει να καταβάλουν το 60% του εισοδήματός τους για τον φόρο εισοδήματος και τις ασφαλιστικές εισφορές και με το υπόλοιπο 40% να πληρώσουν όλες τις άλλες υποχρεώσεις και παράλληλα με αυτό το μικρό ποσό να καταφέρουν να επιβιώσουν σε αυτήν τη δύσκολη συγκυρία.</w:t>
      </w:r>
      <w:r>
        <w:rPr>
          <w:rFonts w:eastAsia="Times New Roman"/>
          <w:szCs w:val="24"/>
        </w:rPr>
        <w:t xml:space="preserve"> Σας υπενθυμίζω και την αύξηση του ΦΠΑ σε βασικά προϊόντα και υπηρεσίες που πλήττει πρόσφατα κάθε ελληνική οικογένεια. Αναφέρθηκε σε αυτό ο κ. Βεσυρόπουλος, ο εισηγητής μας.</w:t>
      </w:r>
    </w:p>
    <w:p w14:paraId="369504CC"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Κυρίες και κύριοι συνάδελφοι, ο τουρισμός είναι ο μόνος τομέας αυτήν την ώρα για τ</w:t>
      </w:r>
      <w:r>
        <w:rPr>
          <w:rFonts w:eastAsia="Times New Roman"/>
          <w:szCs w:val="24"/>
        </w:rPr>
        <w:t xml:space="preserve">ον οποίο η οικονομία μπορεί να ελπίζει και ο τουρισμός είναι ο μόνος τομέας αυτήν την ώρα πάνω στον οποίο στηρίχτηκε η οικονομία, γι’ αυτό και η Κυβέρνηση ΣΥΡΙΖΑ-ΑΝΕΛ φαίνεται ότι τον έχει στοχοποιήσει. </w:t>
      </w:r>
    </w:p>
    <w:p w14:paraId="369504CD"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Ξέρετε, ο τουρισμός των νησιών υπέστη μεγάλη βάσανο </w:t>
      </w:r>
      <w:r>
        <w:rPr>
          <w:rFonts w:eastAsia="Times New Roman"/>
          <w:szCs w:val="24"/>
        </w:rPr>
        <w:t xml:space="preserve">και βαρύτατο πλήγμα από την πολιτική της Κυβέρνησης στο μεταναστευτικό, όπως ομολόγησε ο ίδιος ο Πρωθυπουργός και μάλιστα τα νησιά του Αιγαίου και ιδιαίτερα τα νησιά εκείνα όπου υπάρχουν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lang w:val="en-US"/>
        </w:rPr>
        <w:t>s</w:t>
      </w:r>
      <w:r>
        <w:rPr>
          <w:rFonts w:eastAsia="Times New Roman"/>
          <w:szCs w:val="24"/>
        </w:rPr>
        <w:t>, τα οποία η Κυβέρνηση τα φόρτωσε με μετανάστες και τα μετέτ</w:t>
      </w:r>
      <w:r>
        <w:rPr>
          <w:rFonts w:eastAsia="Times New Roman"/>
          <w:szCs w:val="24"/>
        </w:rPr>
        <w:t xml:space="preserve">ρεψε σε θύλακες και σε αποθήκες ανθρώπων, εγκλωβίζοντας τους παράνομους μετανάστες που δεν μπορούν να μετακινηθούν από κει. </w:t>
      </w:r>
    </w:p>
    <w:p w14:paraId="369504CE"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Γνωρίζει, μήπως, η Κυβέρνηση ποια είναι τα ποσοστά μείωσης επισκεπτών, των τουριστικών εσόδων στη Λέσβο, στην Κω, στη Χίο, στη Σάμο</w:t>
      </w:r>
      <w:r>
        <w:rPr>
          <w:rFonts w:eastAsia="Times New Roman"/>
          <w:szCs w:val="24"/>
        </w:rPr>
        <w:t>, στη Λέρο; Για ποιον λόγο δεν υπάρχει ένα ολοκληρωμένο πρόγραμμα προβολής και διαφήμισης, στήριξης των τοπικών κοινωνιών σε διαφήμιση για τον τουρισμό;</w:t>
      </w:r>
    </w:p>
    <w:p w14:paraId="369504CF"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lastRenderedPageBreak/>
        <w:t>Η αναστολή κατάργησης των μειωμένων συντελεστών ΦΠΑ στα νησιά που εξήγγειλε ο κύριος Πρωθυπουργός δεν α</w:t>
      </w:r>
      <w:r>
        <w:rPr>
          <w:rFonts w:eastAsia="Times New Roman"/>
          <w:szCs w:val="24"/>
        </w:rPr>
        <w:t xml:space="preserve">ρκεί. Και ξέρετε, δεν αρκεί γιατί αξίζει, κυρίες και κύριοι συνάδελφοι, να δείτε τα έγγραφα που έχουν καταθέσει τόσο ο Δήμος της Κω όσο και οι φορείς της Κω, οι οποίοι αγωνιούν για την εξέλιξη των πραγμάτων τα επόμενα χρόνια. </w:t>
      </w:r>
    </w:p>
    <w:p w14:paraId="369504D0"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 xml:space="preserve">(Στο σημείο αυτό ο Βουλευτής </w:t>
      </w:r>
      <w:r>
        <w:rPr>
          <w:rFonts w:eastAsia="Times New Roman"/>
          <w:szCs w:val="24"/>
        </w:rPr>
        <w:t xml:space="preserve">κ. Εμμανουήλ Κόνσολας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69504D1"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Ξέρετε, αν θέλουμε και πιστεύουμε στην ανάπτυξη του τουριστικού προϊόντ</w:t>
      </w:r>
      <w:r>
        <w:rPr>
          <w:rFonts w:eastAsia="Times New Roman"/>
          <w:szCs w:val="24"/>
        </w:rPr>
        <w:t xml:space="preserve">ος δεν συνάδει αυτή η ιδέα με τη διατήρηση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στα νησιά. </w:t>
      </w:r>
    </w:p>
    <w:p w14:paraId="369504D2"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 xml:space="preserve">Αναφέρθηκα πριν λίγο στον τουρισμό. Αξίζει να αναφέρει κανείς τις δαπάνες του </w:t>
      </w:r>
      <w:r>
        <w:rPr>
          <w:rFonts w:eastAsia="Times New Roman"/>
          <w:szCs w:val="24"/>
        </w:rPr>
        <w:t>κ</w:t>
      </w:r>
      <w:r>
        <w:rPr>
          <w:rFonts w:eastAsia="Times New Roman"/>
          <w:szCs w:val="24"/>
        </w:rPr>
        <w:t xml:space="preserve">ρατικού </w:t>
      </w:r>
      <w:r>
        <w:rPr>
          <w:rFonts w:eastAsia="Times New Roman"/>
          <w:szCs w:val="24"/>
        </w:rPr>
        <w:t>π</w:t>
      </w:r>
      <w:r>
        <w:rPr>
          <w:rFonts w:eastAsia="Times New Roman"/>
          <w:szCs w:val="24"/>
        </w:rPr>
        <w:t xml:space="preserve">ροϋπολογισμού που αφορούν το Υπουργείο Τουρισμού. Μόλις 80.000.000 ευρώ, ποσό που αντιστοιχεί στο 0,6% </w:t>
      </w:r>
      <w:r>
        <w:rPr>
          <w:rFonts w:eastAsia="Times New Roman"/>
          <w:szCs w:val="24"/>
        </w:rPr>
        <w:t xml:space="preserve">από τις </w:t>
      </w:r>
      <w:r>
        <w:rPr>
          <w:rFonts w:eastAsia="Times New Roman"/>
          <w:szCs w:val="24"/>
        </w:rPr>
        <w:lastRenderedPageBreak/>
        <w:t xml:space="preserve">άμεσες εισφορές που έχει ως έσοδα ο τουρισμός στην εθνική οικονομία, είναι οι δαπάνες για τη λειτουργία του Υπουργείου Τουρισμού. Αυτό αποτυπώνει και τη σημασία, αλλά και την έμφαση που δίνει η Κυβέρνηση ΣΥΡΙΖΑ-ΑΝΕΛ στον τουρισμό. </w:t>
      </w:r>
    </w:p>
    <w:p w14:paraId="369504D3"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Η κυβερνητική πο</w:t>
      </w:r>
      <w:r>
        <w:rPr>
          <w:rFonts w:eastAsia="Times New Roman"/>
          <w:szCs w:val="24"/>
        </w:rPr>
        <w:t>λιτική για τον τουρισμό εκφράζεται επίσης και με την πλήρη αδιαφορία στο φαινόμενο της μείωσης των εσόδων από τον τουρισμό κατά 7,1% τους οκτώ πρώτους μήνες του 2016 σε σχέση με την ίδια περίοδο πέρσι. Τα παραπάνω στοιχεία είναι της Τράπεζας της Ελλάδος. Δ</w:t>
      </w:r>
      <w:r>
        <w:rPr>
          <w:rFonts w:eastAsia="Times New Roman"/>
          <w:szCs w:val="24"/>
        </w:rPr>
        <w:t xml:space="preserve">εν είναι δικά μας στοιχεία. Είναι αυταπόδεικτο πώς η υπερφορολόγηση και η μείωση της ανταγωνιστικότητας του τουριστικού μας προϊόντος οδηγεί σε μείωση εσόδων από τον τουρισμό. </w:t>
      </w:r>
    </w:p>
    <w:p w14:paraId="369504D4"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 xml:space="preserve">Αυτή η Κυβέρνηση παράλληλα είναι απόλυτα ταυτισμένη με την επιβολή εξοντωτικών </w:t>
      </w:r>
      <w:r>
        <w:rPr>
          <w:rFonts w:eastAsia="Times New Roman"/>
          <w:szCs w:val="24"/>
        </w:rPr>
        <w:t xml:space="preserve">φόρων και επιβαρύνσεων στις επιχειρήσεις που δραστηριοποιούνται στον τομέα του τουρισμού. </w:t>
      </w:r>
    </w:p>
    <w:p w14:paraId="369504D5"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lastRenderedPageBreak/>
        <w:t>Να σας υπενθυμίσω, κυρίες και κύριοι συνάδελφοι -και τελειώνω σε ένα λεπτό, κύριε Πρόεδρε, αν μου επιτρέψετε- ότι η Κυβέρνηση είναι αυτή που επέβαλε τις αυξήσεις ΦΠΑ</w:t>
      </w:r>
      <w:r>
        <w:rPr>
          <w:rFonts w:eastAsia="Times New Roman"/>
          <w:szCs w:val="24"/>
        </w:rPr>
        <w:t xml:space="preserve"> στη διαμονή. Η Κυβέρνηση είναι αυτή που επέβαλε τον πρόσθετο φόρο του ΕΝΦΙΑ στις μικρές τουριστικές επιχειρήσεις. Η Κυβέρνηση είναι αυτή που επέβαλε την κατάργηση των μειωμένων συντελεστών ΦΠΑ στα νησιά του Αιγαίου. Η Κυβέρνηση είναι αυτή που προσπάθησε κ</w:t>
      </w:r>
      <w:r>
        <w:rPr>
          <w:rFonts w:eastAsia="Times New Roman"/>
          <w:szCs w:val="24"/>
        </w:rPr>
        <w:t xml:space="preserve">αι πολέμησε το χωροταξικό του τουρισμού, που ακόμη δεν έχει μιλήσει γι’ αυτό. </w:t>
      </w:r>
    </w:p>
    <w:p w14:paraId="369504D6"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Η Κυβέρνηση παράλληλα είναι αυτή που επικαλείται την αύξηση των επισκεπτών ως μεγάλο επίτευγμα, αλλά οφείλει ακόμα να τονίσει κανείς ότι αυτός ο αριθμός είναι μικρός σε σχέση με</w:t>
      </w:r>
      <w:r>
        <w:rPr>
          <w:rFonts w:eastAsia="Times New Roman"/>
          <w:szCs w:val="24"/>
        </w:rPr>
        <w:t xml:space="preserve"> αυτό που συμβαίνει στο γεωπολιτικό περιβάλλον γύρω μας, στην Τουρκία, στην Αίγυπτο. </w:t>
      </w:r>
    </w:p>
    <w:p w14:paraId="369504D7"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 xml:space="preserve">Η Κυβέρνηση, λοιπόν, μπορεί να αντιληφθεί ότι οι διανυκτερεύσεις και η κατά κεφαλήν δαπάνη καθορίζουν το πρόσημο στα τουριστικά έσοδα </w:t>
      </w:r>
      <w:r>
        <w:rPr>
          <w:rFonts w:eastAsia="Times New Roman"/>
          <w:szCs w:val="24"/>
        </w:rPr>
        <w:lastRenderedPageBreak/>
        <w:t>και όχι ο αριθμός</w:t>
      </w:r>
      <w:r>
        <w:rPr>
          <w:rFonts w:eastAsia="Times New Roman"/>
          <w:szCs w:val="24"/>
        </w:rPr>
        <w:t xml:space="preserve"> των επισκεπτών</w:t>
      </w:r>
      <w:r>
        <w:rPr>
          <w:rFonts w:eastAsia="Times New Roman"/>
          <w:szCs w:val="24"/>
        </w:rPr>
        <w:t xml:space="preserve">. Η </w:t>
      </w:r>
      <w:r>
        <w:rPr>
          <w:rFonts w:eastAsia="Times New Roman"/>
          <w:szCs w:val="24"/>
        </w:rPr>
        <w:t xml:space="preserve">αύξηση μάλιστα του αριθμού των επισκεπτών δεν ήταν τόσο μεγάλη συγκριτικά με τα μεγέθη που είπαμε. </w:t>
      </w:r>
    </w:p>
    <w:p w14:paraId="369504D8"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Ακούσαμε επίσης και τους κυβερνητικούς παράγοντες για την αναβάθμιση της τουριστικής εκπαίδευσης. Τελειώνω με αυτό, γιατί η Κυβέρνηση είναι αυτή που υποβάθμ</w:t>
      </w:r>
      <w:r>
        <w:rPr>
          <w:rFonts w:eastAsia="Times New Roman"/>
          <w:szCs w:val="24"/>
        </w:rPr>
        <w:t>ισε την τουριστική εκπαίδευση στη χώρα όταν αυτή απεμπόλησε το δικαίωμα της ίδρυσης τμημάτων τουρισμού ΑΕΙ και στο Αιγαίο και στην Κρήτη και δεν έγινε έτσι η Ελλάδα, αλλά και το Αιγαίο, ο βασικός πόλος τουριστικής ανάπτυξης και εκπαίδευσης και κατάρτισης σ</w:t>
      </w:r>
      <w:r>
        <w:rPr>
          <w:rFonts w:eastAsia="Times New Roman"/>
          <w:szCs w:val="24"/>
        </w:rPr>
        <w:t xml:space="preserve">την </w:t>
      </w:r>
      <w:r>
        <w:rPr>
          <w:rFonts w:eastAsia="Times New Roman"/>
          <w:szCs w:val="24"/>
        </w:rPr>
        <w:t xml:space="preserve">ευρύτερη </w:t>
      </w:r>
      <w:r>
        <w:rPr>
          <w:rFonts w:eastAsia="Times New Roman"/>
          <w:szCs w:val="24"/>
        </w:rPr>
        <w:t>περιοχή. Αντιθέτως, δώσαμε τη σκυτάλη στη γείτονά μας και στην Κύπρο.</w:t>
      </w:r>
    </w:p>
    <w:p w14:paraId="369504D9"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 xml:space="preserve">Κυρίες και κύριοι συνάδελφοι, η Νέα Δημοκρατία καταψηφίζει αυτόν τον </w:t>
      </w:r>
      <w:r>
        <w:rPr>
          <w:rFonts w:eastAsia="Times New Roman"/>
          <w:szCs w:val="24"/>
        </w:rPr>
        <w:t>π</w:t>
      </w:r>
      <w:r>
        <w:rPr>
          <w:rFonts w:eastAsia="Times New Roman"/>
          <w:szCs w:val="24"/>
        </w:rPr>
        <w:t>ροϋπολογισμό που κατέθεσε η Κυβέρνηση, γιατί δεν πιστεύει στην πολιτική επιβολής νέων φόρων σε μία κοιν</w:t>
      </w:r>
      <w:r>
        <w:rPr>
          <w:rFonts w:eastAsia="Times New Roman"/>
          <w:szCs w:val="24"/>
        </w:rPr>
        <w:t xml:space="preserve">ωνία που έχει εξαντλήσει τις αντοχές της και σε μία οικονομία που αναζητά οξυγόνο. </w:t>
      </w:r>
    </w:p>
    <w:p w14:paraId="369504DA"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lastRenderedPageBreak/>
        <w:t>Οι αυταπάτες δοκιμάστηκαν στην πράξη και συνετρίβησαν από την ίδια την πραγματικότητα. Είναι ώρα των φιλελεύθερων ιδεών. Είναι ώρα να προχωρήσουμε μπροστά με τολμηρές αλλαγ</w:t>
      </w:r>
      <w:r>
        <w:rPr>
          <w:rFonts w:eastAsia="Times New Roman"/>
          <w:szCs w:val="24"/>
        </w:rPr>
        <w:t xml:space="preserve">ές, με τον εκσυγχρονισμό της δημόσιας διοίκησης χωρίς φόρους και στήριξη στην επιχειρηματικότητα. Είναι ώρα η Νέα Δημοκρατία και ο Κυριάκος Μητσοτάκης στο δρόμο που δείχνουν, στο δρόμο μπροστά να προχωρήσουν τη χώρα. </w:t>
      </w:r>
    </w:p>
    <w:p w14:paraId="369504DB"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Καλή δύναμη σε όλους εσάς κι εύχομαι σ</w:t>
      </w:r>
      <w:r>
        <w:rPr>
          <w:rFonts w:eastAsia="Times New Roman"/>
          <w:szCs w:val="24"/>
        </w:rPr>
        <w:t xml:space="preserve">ε αυτή την ύστατη ώρα η Κυβέρνηση να δείξει την ευαισθησία που χρειάζεται και στον </w:t>
      </w:r>
      <w:r>
        <w:rPr>
          <w:rFonts w:eastAsia="Times New Roman"/>
          <w:szCs w:val="24"/>
        </w:rPr>
        <w:t>π</w:t>
      </w:r>
      <w:r>
        <w:rPr>
          <w:rFonts w:eastAsia="Times New Roman"/>
          <w:szCs w:val="24"/>
        </w:rPr>
        <w:t>ροϋπολογισμό</w:t>
      </w:r>
      <w:r>
        <w:rPr>
          <w:rFonts w:eastAsia="Times New Roman"/>
          <w:szCs w:val="24"/>
        </w:rPr>
        <w:t>,</w:t>
      </w:r>
      <w:r>
        <w:rPr>
          <w:rFonts w:eastAsia="Times New Roman"/>
          <w:szCs w:val="24"/>
        </w:rPr>
        <w:t xml:space="preserve"> να διορθώσει τις στρεβλώσεις που </w:t>
      </w:r>
      <w:r>
        <w:rPr>
          <w:rFonts w:eastAsia="Times New Roman"/>
          <w:szCs w:val="24"/>
        </w:rPr>
        <w:t>ανέδειξαν</w:t>
      </w:r>
      <w:r>
        <w:rPr>
          <w:rFonts w:eastAsia="Times New Roman"/>
          <w:szCs w:val="24"/>
        </w:rPr>
        <w:t xml:space="preserve"> και οι συνάδελφοι εισηγητές, αλλά και συνολικά όλες οι πτέρυγες της Βουλής. </w:t>
      </w:r>
      <w:r>
        <w:rPr>
          <w:rFonts w:eastAsia="Times New Roman"/>
          <w:szCs w:val="24"/>
        </w:rPr>
        <w:t>Π</w:t>
      </w:r>
      <w:r>
        <w:rPr>
          <w:rFonts w:eastAsia="Times New Roman"/>
          <w:szCs w:val="24"/>
        </w:rPr>
        <w:t xml:space="preserve">ρέπει στο επόμενο διάστημα </w:t>
      </w:r>
      <w:r>
        <w:rPr>
          <w:rFonts w:eastAsia="Times New Roman"/>
          <w:szCs w:val="24"/>
        </w:rPr>
        <w:t>οι κυβερνών</w:t>
      </w:r>
      <w:r>
        <w:rPr>
          <w:rFonts w:eastAsia="Times New Roman"/>
          <w:szCs w:val="24"/>
        </w:rPr>
        <w:t xml:space="preserve">τες </w:t>
      </w:r>
      <w:r>
        <w:rPr>
          <w:rFonts w:eastAsia="Times New Roman"/>
          <w:szCs w:val="24"/>
        </w:rPr>
        <w:t>να διορθώσουν όχι μόνο τα λάθη τους, αλλά να διορθώσουν και τη λάθος πολιτική που επί δυόμισι χρόνια στερεί από την ελληνική κοινωνία</w:t>
      </w:r>
      <w:r>
        <w:rPr>
          <w:rFonts w:eastAsia="Times New Roman"/>
          <w:szCs w:val="24"/>
        </w:rPr>
        <w:t xml:space="preserve"> την ελπίδα</w:t>
      </w:r>
      <w:r>
        <w:rPr>
          <w:rFonts w:eastAsia="Times New Roman"/>
          <w:szCs w:val="24"/>
        </w:rPr>
        <w:t>.</w:t>
      </w:r>
    </w:p>
    <w:p w14:paraId="369504DC" w14:textId="77777777" w:rsidR="006648D0" w:rsidRDefault="00CC2A7D">
      <w:pPr>
        <w:tabs>
          <w:tab w:val="left" w:pos="2608"/>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69504DD" w14:textId="77777777" w:rsidR="006648D0" w:rsidRDefault="00CC2A7D">
      <w:pPr>
        <w:tabs>
          <w:tab w:val="left" w:pos="2608"/>
        </w:tabs>
        <w:spacing w:line="600" w:lineRule="auto"/>
        <w:ind w:firstLine="720"/>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 xml:space="preserve">Τον λόγο έχει η </w:t>
      </w:r>
      <w:r>
        <w:rPr>
          <w:rFonts w:eastAsia="Times New Roman"/>
          <w:szCs w:val="24"/>
        </w:rPr>
        <w:t>κ.</w:t>
      </w:r>
      <w:r>
        <w:rPr>
          <w:rFonts w:eastAsia="Times New Roman"/>
          <w:szCs w:val="24"/>
        </w:rPr>
        <w:t xml:space="preserve"> </w:t>
      </w:r>
      <w:r>
        <w:rPr>
          <w:rFonts w:eastAsia="Times New Roman"/>
          <w:szCs w:val="24"/>
        </w:rPr>
        <w:t>Χριστοφιλοπούλου από τη Δημοκρατική Συμπαράταξη.</w:t>
      </w:r>
    </w:p>
    <w:p w14:paraId="369504DE"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Κυρίες και κύριοι συνάδελφοι, οι πολίτες της χώρας τα δύο τελευταία χρόνια έχουν πληρώσει επιπλέον 7,2 δισεκατομμύρια ευρώ σε πρόσθετα μέτρα παντός είδους: Περικοπές, φόρους, ιδί</w:t>
      </w:r>
      <w:r>
        <w:rPr>
          <w:rFonts w:eastAsia="Times New Roman" w:cs="Times New Roman"/>
          <w:szCs w:val="24"/>
        </w:rPr>
        <w:t xml:space="preserve">ως έμμεσους φόρους. Είναι 7,2 δισεκατομμύρια ο λογαριασμός μέχρι τώρα. Αυτά τα 7,2 δισεκατομμύρια μέτρα έχουν επιβληθεί σε όλους, χαμηλοσυνταξιούχους, υψηλοσυνταξιούχους, εργαζόμενους, άνεργους, στους πάντες. </w:t>
      </w:r>
    </w:p>
    <w:p w14:paraId="369504D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Σήμερα ακούσαμε τον Πρωθυπουργό να εξαγγέλλει </w:t>
      </w:r>
      <w:r>
        <w:rPr>
          <w:rFonts w:eastAsia="Times New Roman" w:cs="Times New Roman"/>
          <w:szCs w:val="24"/>
        </w:rPr>
        <w:t xml:space="preserve">για ένα εκατομμύριο εξακόσιους περίπου συνταξιούχους μια εφάπαξ προσφορά εν είδει μιας δέκατης τρίτης σύνταξης ή κάτι τέτοιο, όπως μας είπε. Πρόκειται για ένα επίδομα από το κοινωνικό μέρισμα, από το πλεόνασμα, της τάξεως </w:t>
      </w:r>
      <w:r>
        <w:rPr>
          <w:rFonts w:eastAsia="Times New Roman" w:cs="Times New Roman"/>
          <w:szCs w:val="24"/>
        </w:rPr>
        <w:lastRenderedPageBreak/>
        <w:t>των 380 ευρώ περίπου, για μια φορά</w:t>
      </w:r>
      <w:r>
        <w:rPr>
          <w:rFonts w:eastAsia="Times New Roman" w:cs="Times New Roman"/>
          <w:szCs w:val="24"/>
        </w:rPr>
        <w:t xml:space="preserve">. Κοιτάξτε, κυρίες και κύριοι συνάδελφοι, εμείς ως Δημοκρατική Συμπαράταξη δεν πρόκειται να γελάσουμε και να λοιδορήσουμε όπως εκάγχαζε ο κ. Τσίπρας, όταν το 2014 υπήρχαν κάποια πεντακοσάρικα </w:t>
      </w:r>
      <w:r>
        <w:rPr>
          <w:rFonts w:eastAsia="Times New Roman" w:cs="Times New Roman"/>
          <w:szCs w:val="24"/>
        </w:rPr>
        <w:t xml:space="preserve">από το τότε πλεόνασμα </w:t>
      </w:r>
      <w:r>
        <w:rPr>
          <w:rFonts w:eastAsia="Times New Roman" w:cs="Times New Roman"/>
          <w:szCs w:val="24"/>
        </w:rPr>
        <w:t>που μοιράζονταν. Εκάγχαζε τότε ο ΣΥΡΙΖΑ, κ</w:t>
      </w:r>
      <w:r>
        <w:rPr>
          <w:rFonts w:eastAsia="Times New Roman" w:cs="Times New Roman"/>
          <w:szCs w:val="24"/>
        </w:rPr>
        <w:t xml:space="preserve">αλπάζοντας το καραβάνι </w:t>
      </w:r>
      <w:r>
        <w:rPr>
          <w:rFonts w:eastAsia="Times New Roman" w:cs="Times New Roman"/>
          <w:szCs w:val="24"/>
        </w:rPr>
        <w:t xml:space="preserve">του </w:t>
      </w:r>
      <w:r>
        <w:rPr>
          <w:rFonts w:eastAsia="Times New Roman" w:cs="Times New Roman"/>
          <w:szCs w:val="24"/>
        </w:rPr>
        <w:t xml:space="preserve">προς την εξουσία. Δεν θα καγχάσουμε. Θα πούμε μόνο ένα πράγμα: Να σε κάψω Γιάννη, να σε αλείψω λάδι! </w:t>
      </w:r>
    </w:p>
    <w:p w14:paraId="369504E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Και εξηγούμαι, κυρίες και κύριοι συνάδελφοι: Έχουμε τα 2,4 δισεκατομμύρια ευρώ πρόσθετων φόρων που θα πληρώσουν όλοι και ιδιαίτ</w:t>
      </w:r>
      <w:r>
        <w:rPr>
          <w:rFonts w:eastAsia="Times New Roman" w:cs="Times New Roman"/>
          <w:szCs w:val="24"/>
        </w:rPr>
        <w:t xml:space="preserve">ερα τους έμμεσους φόρους, τους οποίους αυξήσατε. Βαίνουν αυξανόμενοι, ενώ από το 2010 έως το 2014 έβαιναν μειούμενοι, γιατί είναι κοινωνικά άδικοι οι φόροι. Και ακούσαμε σήμερα τον Πρωθυπουργό να λέει ότι είναι κοινωνικά δίκαιος. Οι έμμεσοι φόροι, λοιπόν, </w:t>
      </w:r>
      <w:r>
        <w:rPr>
          <w:rFonts w:eastAsia="Times New Roman" w:cs="Times New Roman"/>
          <w:szCs w:val="24"/>
        </w:rPr>
        <w:t xml:space="preserve">βαίνουν αυξανόμενοι. Αυτοί, </w:t>
      </w:r>
      <w:r>
        <w:rPr>
          <w:rFonts w:eastAsia="Times New Roman" w:cs="Times New Roman"/>
          <w:szCs w:val="24"/>
        </w:rPr>
        <w:lastRenderedPageBreak/>
        <w:t xml:space="preserve">λοιπόν, οι φόροι που θα πληρωθούν από τους πολίτες, που είναι 2,4 δισεκατομμύρια ευρώ, είναι επιπλέον και είναι φόροι του δικού σας προϋπολογισμού. </w:t>
      </w:r>
    </w:p>
    <w:p w14:paraId="369504E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Θέλετε να πάμε στην </w:t>
      </w:r>
      <w:r>
        <w:rPr>
          <w:rFonts w:eastAsia="Times New Roman" w:cs="Times New Roman"/>
          <w:szCs w:val="24"/>
        </w:rPr>
        <w:t>«</w:t>
      </w:r>
      <w:r>
        <w:rPr>
          <w:rFonts w:eastAsia="Times New Roman" w:cs="Times New Roman"/>
          <w:szCs w:val="24"/>
        </w:rPr>
        <w:t>οικογένεια</w:t>
      </w:r>
      <w:r>
        <w:rPr>
          <w:rFonts w:eastAsia="Times New Roman" w:cs="Times New Roman"/>
          <w:szCs w:val="24"/>
        </w:rPr>
        <w:t>»</w:t>
      </w:r>
      <w:r>
        <w:rPr>
          <w:rFonts w:eastAsia="Times New Roman" w:cs="Times New Roman"/>
          <w:szCs w:val="24"/>
        </w:rPr>
        <w:t xml:space="preserve"> των συνταξιούχων για να τεκμηριώσουμε αυτό το </w:t>
      </w:r>
      <w:r>
        <w:rPr>
          <w:rFonts w:eastAsia="Times New Roman" w:cs="Times New Roman"/>
          <w:szCs w:val="24"/>
        </w:rPr>
        <w:t xml:space="preserve">να σε κάψω Γιάννη να σε αλείψω λάδι; Ο προϋπολογισμός που συζητάμε </w:t>
      </w:r>
      <w:r>
        <w:rPr>
          <w:rFonts w:eastAsia="Times New Roman" w:cs="Times New Roman"/>
          <w:szCs w:val="24"/>
        </w:rPr>
        <w:t>αφαιρεί</w:t>
      </w:r>
      <w:r>
        <w:rPr>
          <w:rFonts w:eastAsia="Times New Roman" w:cs="Times New Roman"/>
          <w:szCs w:val="24"/>
        </w:rPr>
        <w:t xml:space="preserve"> 1,6 δισεκατομμύρια ευρώ από τους συνταξιούχους, εκ των οποίων 586,3 εκατομμύρια ευρώ είναι μόνο από την κατάργηση του ΕΚΑΣ των χαμηλοσυνταξιούχων. Από τα μερίσματα του Μετοχικού Ταμ</w:t>
      </w:r>
      <w:r>
        <w:rPr>
          <w:rFonts w:eastAsia="Times New Roman" w:cs="Times New Roman"/>
          <w:szCs w:val="24"/>
        </w:rPr>
        <w:t xml:space="preserve">είου είναι 204 εκατομμύρια, από τις επικουρικές 350 εκατομμύρια ευρώ περίπου και πάει λέγοντας ο λογαριασμός του 1,6 δισ. επιβαρύνσεις. </w:t>
      </w:r>
    </w:p>
    <w:p w14:paraId="369504E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Βεβαίως, ήρθε ο κύριος Πρωθυπουργός και λέει «Παίρνω </w:t>
      </w:r>
      <w:r>
        <w:rPr>
          <w:rFonts w:eastAsia="Times New Roman" w:cs="Times New Roman"/>
          <w:szCs w:val="24"/>
        </w:rPr>
        <w:t>1,6 δισεκατ</w:t>
      </w:r>
      <w:r>
        <w:rPr>
          <w:rFonts w:eastAsia="Times New Roman" w:cs="Times New Roman"/>
          <w:szCs w:val="24"/>
        </w:rPr>
        <w:t>ομμύρια ευρώ και σας δίνω</w:t>
      </w:r>
      <w:r>
        <w:rPr>
          <w:rFonts w:eastAsia="Times New Roman" w:cs="Times New Roman"/>
          <w:szCs w:val="24"/>
        </w:rPr>
        <w:t xml:space="preserve"> εφάπαξ 617</w:t>
      </w:r>
      <w:r>
        <w:rPr>
          <w:rFonts w:eastAsia="Times New Roman" w:cs="Times New Roman"/>
          <w:szCs w:val="24"/>
        </w:rPr>
        <w:t xml:space="preserve">». </w:t>
      </w:r>
    </w:p>
    <w:p w14:paraId="369504E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Να θυμηθούμε κα</w:t>
      </w:r>
      <w:r>
        <w:rPr>
          <w:rFonts w:eastAsia="Times New Roman" w:cs="Times New Roman"/>
          <w:szCs w:val="24"/>
        </w:rPr>
        <w:t>ι κάτι άλλο: Το χαράτσι που πληρώνουν</w:t>
      </w:r>
      <w:r>
        <w:rPr>
          <w:rFonts w:eastAsia="Times New Roman" w:cs="Times New Roman"/>
          <w:szCs w:val="24"/>
        </w:rPr>
        <w:t xml:space="preserve"> οι συνταξιούχοι</w:t>
      </w:r>
      <w:r>
        <w:rPr>
          <w:rFonts w:eastAsia="Times New Roman" w:cs="Times New Roman"/>
          <w:szCs w:val="24"/>
        </w:rPr>
        <w:t xml:space="preserve">, που </w:t>
      </w:r>
      <w:r>
        <w:rPr>
          <w:rFonts w:eastAsia="Times New Roman" w:cs="Times New Roman"/>
          <w:szCs w:val="24"/>
        </w:rPr>
        <w:t>τους</w:t>
      </w:r>
      <w:r>
        <w:rPr>
          <w:rFonts w:eastAsia="Times New Roman" w:cs="Times New Roman"/>
          <w:szCs w:val="24"/>
        </w:rPr>
        <w:t xml:space="preserve"> επέβαλε η Κυβέρνηση ΣΥΡΙΖΑ-ΑΝΕΛ για τις εισφορές υγείας κοστίζει 717 εκατομμύρια ευρώ τον χρόνο. Μήπως είδαν καλύτερη υγεία οι χαμηλοσυνταξιούχοι ή όλοι οι συνταξιούχοι και όλοι οι πολίτες μέσ</w:t>
      </w:r>
      <w:r>
        <w:rPr>
          <w:rFonts w:eastAsia="Times New Roman" w:cs="Times New Roman"/>
          <w:szCs w:val="24"/>
        </w:rPr>
        <w:t>α απ’ αυτό το χαράτσι της υγείας; Όχι βέβαια, διότι μέχρι και σεντόνια λείπουν από τα νοσοκομεία. Εκεί τα καταντήσατε</w:t>
      </w:r>
      <w:r>
        <w:rPr>
          <w:rFonts w:eastAsia="Times New Roman" w:cs="Times New Roman"/>
          <w:szCs w:val="24"/>
        </w:rPr>
        <w:t>!</w:t>
      </w:r>
      <w:r>
        <w:rPr>
          <w:rFonts w:eastAsia="Times New Roman" w:cs="Times New Roman"/>
          <w:szCs w:val="24"/>
        </w:rPr>
        <w:t xml:space="preserve"> </w:t>
      </w:r>
    </w:p>
    <w:p w14:paraId="369504E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Και βγήκε ο κ. Πολάκης -άκουσον άκουσον!- εχθές και </w:t>
      </w:r>
      <w:r>
        <w:rPr>
          <w:rFonts w:eastAsia="Times New Roman" w:cs="Times New Roman"/>
          <w:szCs w:val="24"/>
        </w:rPr>
        <w:t>έκανε σε εμάς κριτική</w:t>
      </w:r>
      <w:r>
        <w:rPr>
          <w:rFonts w:eastAsia="Times New Roman" w:cs="Times New Roman"/>
          <w:szCs w:val="24"/>
        </w:rPr>
        <w:t xml:space="preserve"> και από πάνω, κυρίες και κύριοι συνάδελφοι.</w:t>
      </w:r>
    </w:p>
    <w:p w14:paraId="369504E5"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(Θόρυβος από την π</w:t>
      </w:r>
      <w:r>
        <w:rPr>
          <w:rFonts w:eastAsia="Times New Roman" w:cs="Times New Roman"/>
          <w:szCs w:val="24"/>
        </w:rPr>
        <w:t>τέρυγα του ΣΥΡΙΖΑ)</w:t>
      </w:r>
    </w:p>
    <w:p w14:paraId="369504E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Ακούστε λίγο. Θα μιλήσετε κι εσείς. </w:t>
      </w:r>
    </w:p>
    <w:p w14:paraId="369504E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Και ακούσαμε τον κύριο Πρωθυπουργό σήμερα κι εδώ πραγματικά είναι να λέει κανείς «σταματάει πουθενά τα ψέματα;» Είπε «πέντε χιλιάδες προσλήψεις «θα»…»! </w:t>
      </w:r>
    </w:p>
    <w:p w14:paraId="369504E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Κι εγώ ρωτάω, σε ποιες προσλήψεις αναφερόταν ο </w:t>
      </w:r>
      <w:r>
        <w:rPr>
          <w:rFonts w:eastAsia="Times New Roman" w:cs="Times New Roman"/>
          <w:szCs w:val="24"/>
        </w:rPr>
        <w:t>κ. Τσίπρας; Σε αυτές που είχε εξαγγείλει το 2015 και δεν τις έκανε ποτέ; Σε αυτές που είχε εξαγγείλει, τις πέντε χιλιάδες, τον Απρίλιο του 2016; Δείτε την εξαγγελία. Μήπως στις εξαγγελίες του Πρωθυπουργού στη ΔΕΘ, όπου ο κύριος Πρωθυπουργός μίλησε για δέκα</w:t>
      </w:r>
      <w:r>
        <w:rPr>
          <w:rFonts w:eastAsia="Times New Roman" w:cs="Times New Roman"/>
          <w:szCs w:val="24"/>
        </w:rPr>
        <w:t xml:space="preserve"> χιλιάδες προσλήψεις νοσηλευτών και γιατρών; Δείτε τα! Ή μήπως στον κ. Πολάκη που τόλμησε από αυτό το Βήμα να πει ότι έχουμε τρεισήμισι χιλιάδες προσλήψεις στην υγεία; Ψεύδος, κυρίες και κύριοι συνάδελφοι! Φέρτε μου έναν! Και δεν μιλώ για επικουρικούς γιατ</w:t>
      </w:r>
      <w:r>
        <w:rPr>
          <w:rFonts w:eastAsia="Times New Roman" w:cs="Times New Roman"/>
          <w:szCs w:val="24"/>
        </w:rPr>
        <w:t>ρούς, έτσι; Για να καταλαβαινόμαστε. Δεν υπάρχει ούτε ένας γιατρός ή νοσηλευτής που να έχει προσληφθεί στην υγεία φέτος ή πέρ</w:t>
      </w:r>
      <w:r>
        <w:rPr>
          <w:rFonts w:eastAsia="Times New Roman" w:cs="Times New Roman"/>
          <w:szCs w:val="24"/>
        </w:rPr>
        <w:t>υ</w:t>
      </w:r>
      <w:r>
        <w:rPr>
          <w:rFonts w:eastAsia="Times New Roman" w:cs="Times New Roman"/>
          <w:szCs w:val="24"/>
        </w:rPr>
        <w:t xml:space="preserve">σι. </w:t>
      </w:r>
    </w:p>
    <w:p w14:paraId="369504E9" w14:textId="77777777" w:rsidR="006648D0" w:rsidRDefault="00CC2A7D">
      <w:pPr>
        <w:spacing w:line="600" w:lineRule="auto"/>
        <w:ind w:firstLine="720"/>
        <w:jc w:val="both"/>
        <w:rPr>
          <w:rFonts w:eastAsia="Times New Roman"/>
          <w:szCs w:val="24"/>
        </w:rPr>
      </w:pPr>
      <w:r>
        <w:rPr>
          <w:rFonts w:eastAsia="Times New Roman"/>
          <w:szCs w:val="24"/>
        </w:rPr>
        <w:t>Εννιακόσιες ογδόντα πέντε προσλήψεις έτοιμες, με πράξη Γενικού Λογιστηρίου του Κράτους και Πράξη Υπουργικού Συμβουλίου, πήρατ</w:t>
      </w:r>
      <w:r>
        <w:rPr>
          <w:rFonts w:eastAsia="Times New Roman"/>
          <w:szCs w:val="24"/>
        </w:rPr>
        <w:t xml:space="preserve">ε τον Δεκέμβρη του 2014 έτοιμες. Ο κ. Κουρουμπλής είχε άλλες προτεραιότητες. </w:t>
      </w:r>
    </w:p>
    <w:p w14:paraId="369504EA" w14:textId="77777777" w:rsidR="006648D0" w:rsidRDefault="00CC2A7D">
      <w:pPr>
        <w:spacing w:line="600" w:lineRule="auto"/>
        <w:ind w:firstLine="720"/>
        <w:jc w:val="center"/>
        <w:rPr>
          <w:rFonts w:eastAsia="Times New Roman"/>
          <w:szCs w:val="24"/>
        </w:rPr>
      </w:pPr>
      <w:r>
        <w:rPr>
          <w:rFonts w:eastAsia="Times New Roman"/>
          <w:szCs w:val="24"/>
        </w:rPr>
        <w:lastRenderedPageBreak/>
        <w:t>(Θόρυβος από την πτέρυγα του ΣΥΡΙΖΑ)</w:t>
      </w:r>
    </w:p>
    <w:p w14:paraId="369504EB" w14:textId="77777777" w:rsidR="006648D0" w:rsidRDefault="00CC2A7D">
      <w:pPr>
        <w:spacing w:line="600" w:lineRule="auto"/>
        <w:ind w:firstLine="720"/>
        <w:jc w:val="both"/>
        <w:rPr>
          <w:rFonts w:eastAsia="Times New Roman"/>
          <w:szCs w:val="24"/>
        </w:rPr>
      </w:pPr>
      <w:r>
        <w:rPr>
          <w:rFonts w:eastAsia="Times New Roman"/>
          <w:szCs w:val="24"/>
        </w:rPr>
        <w:t>Προφανώς υπάρχουν διαφωνίες</w:t>
      </w:r>
      <w:r>
        <w:rPr>
          <w:rFonts w:eastAsia="Times New Roman"/>
          <w:szCs w:val="24"/>
        </w:rPr>
        <w:t xml:space="preserve"> συνάδελφοι</w:t>
      </w:r>
      <w:r>
        <w:rPr>
          <w:rFonts w:eastAsia="Times New Roman"/>
          <w:szCs w:val="24"/>
        </w:rPr>
        <w:t>, αλλά τι να κάνουμε, η αλήθεια είναι η αλήθεια.</w:t>
      </w:r>
    </w:p>
    <w:p w14:paraId="369504EC" w14:textId="77777777" w:rsidR="006648D0" w:rsidRDefault="00CC2A7D">
      <w:pPr>
        <w:spacing w:line="600" w:lineRule="auto"/>
        <w:ind w:firstLine="720"/>
        <w:jc w:val="both"/>
        <w:rPr>
          <w:rFonts w:eastAsia="Times New Roman"/>
          <w:szCs w:val="24"/>
        </w:rPr>
      </w:pPr>
      <w:r>
        <w:rPr>
          <w:rFonts w:eastAsia="Times New Roman"/>
          <w:szCs w:val="24"/>
        </w:rPr>
        <w:t>Ο κ. Ξανθός τον Σεπτέμβρη του 2015 που ανέλαβε είπε, λ</w:t>
      </w:r>
      <w:r>
        <w:rPr>
          <w:rFonts w:eastAsia="Times New Roman"/>
          <w:szCs w:val="24"/>
        </w:rPr>
        <w:t xml:space="preserve">οιπόν, ότι «θα» κάνει προσλήψεις. </w:t>
      </w:r>
    </w:p>
    <w:p w14:paraId="369504ED" w14:textId="77777777" w:rsidR="006648D0" w:rsidRDefault="00CC2A7D">
      <w:pPr>
        <w:spacing w:line="600" w:lineRule="auto"/>
        <w:ind w:firstLine="720"/>
        <w:jc w:val="both"/>
        <w:rPr>
          <w:rFonts w:eastAsia="Times New Roman"/>
          <w:szCs w:val="24"/>
        </w:rPr>
      </w:pPr>
      <w:r>
        <w:rPr>
          <w:rFonts w:eastAsia="Times New Roman"/>
          <w:szCs w:val="24"/>
        </w:rPr>
        <w:t xml:space="preserve">Σήμερα, ο Πρωθυπουργός, από το κοινωνικό μέρισμα, λέει και πέντε χιλιάδες γιατροί και νοσηλευτές και δέκα χιλιάδες στη ΔΕΘ, από το μέρισμα των καναλαρχών, μας κάνουν δεκαπέντε χιλιάδες. Να έχουμε να λέμε. Με τα λόγια. </w:t>
      </w:r>
    </w:p>
    <w:p w14:paraId="369504EE" w14:textId="77777777" w:rsidR="006648D0" w:rsidRDefault="00CC2A7D">
      <w:pPr>
        <w:spacing w:line="600" w:lineRule="auto"/>
        <w:ind w:firstLine="720"/>
        <w:jc w:val="both"/>
        <w:rPr>
          <w:rFonts w:eastAsia="Times New Roman"/>
          <w:szCs w:val="24"/>
        </w:rPr>
      </w:pPr>
      <w:r>
        <w:rPr>
          <w:rFonts w:eastAsia="Times New Roman"/>
          <w:b/>
          <w:szCs w:val="24"/>
        </w:rPr>
        <w:t>ΦΩ</w:t>
      </w:r>
      <w:r>
        <w:rPr>
          <w:rFonts w:eastAsia="Times New Roman"/>
          <w:b/>
          <w:szCs w:val="24"/>
        </w:rPr>
        <w:t>ΤΕΙΝΗ ΒΑΚΗ:</w:t>
      </w:r>
      <w:r>
        <w:rPr>
          <w:rFonts w:eastAsia="Times New Roman"/>
          <w:szCs w:val="24"/>
        </w:rPr>
        <w:t xml:space="preserve"> Εσείς τους είχατε και δεν πληρώνατε είκοσι επτά χρόνια…</w:t>
      </w:r>
    </w:p>
    <w:p w14:paraId="369504EF" w14:textId="77777777" w:rsidR="006648D0" w:rsidRDefault="00CC2A7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Αχ, κυρία Βάκη, αφήστε να μιλήσουμε. Ξέρω, σας ενοχλεί πολύ η αλήθεια. Η αλήθεια πονάει. Πονάει πάρα πολύ η αλήθεια!</w:t>
      </w:r>
    </w:p>
    <w:p w14:paraId="369504F0" w14:textId="77777777" w:rsidR="006648D0" w:rsidRDefault="00CC2A7D">
      <w:pPr>
        <w:spacing w:line="600" w:lineRule="auto"/>
        <w:ind w:firstLine="720"/>
        <w:jc w:val="center"/>
        <w:rPr>
          <w:rFonts w:eastAsia="Times New Roman"/>
          <w:szCs w:val="24"/>
        </w:rPr>
      </w:pPr>
      <w:r>
        <w:rPr>
          <w:rFonts w:eastAsia="Times New Roman"/>
          <w:szCs w:val="24"/>
        </w:rPr>
        <w:lastRenderedPageBreak/>
        <w:t>(Θόρυβος από την πτέρυγα του ΣΥΡΙΖΑ)</w:t>
      </w:r>
    </w:p>
    <w:p w14:paraId="369504F1" w14:textId="77777777" w:rsidR="006648D0" w:rsidRDefault="00CC2A7D">
      <w:pPr>
        <w:spacing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Το ψέμα πονάει. </w:t>
      </w:r>
    </w:p>
    <w:p w14:paraId="369504F2" w14:textId="77777777" w:rsidR="006648D0" w:rsidRDefault="00CC2A7D">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Αφήστε την κ. Χριστοφιλοπούλου να μιλήσει. Παρακαλώ συνεχίστε, κυρία Χριστοφιλοπούλου. </w:t>
      </w:r>
    </w:p>
    <w:p w14:paraId="369504F3" w14:textId="77777777" w:rsidR="006648D0" w:rsidRDefault="00CC2A7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Ό,τι δεν τους αρέσει, τους ενοχλεί. </w:t>
      </w:r>
    </w:p>
    <w:p w14:paraId="369504F4" w14:textId="77777777" w:rsidR="006648D0" w:rsidRDefault="00CC2A7D">
      <w:pPr>
        <w:spacing w:line="600" w:lineRule="auto"/>
        <w:ind w:firstLine="720"/>
        <w:jc w:val="both"/>
        <w:rPr>
          <w:rFonts w:eastAsia="Times New Roman"/>
          <w:szCs w:val="24"/>
        </w:rPr>
      </w:pPr>
      <w:r>
        <w:rPr>
          <w:rFonts w:eastAsia="Times New Roman"/>
          <w:szCs w:val="24"/>
        </w:rPr>
        <w:t xml:space="preserve">Λέω, κύριε Πρόεδρε, ότι αυτό το </w:t>
      </w:r>
      <w:r>
        <w:rPr>
          <w:rFonts w:eastAsia="Times New Roman"/>
          <w:szCs w:val="24"/>
        </w:rPr>
        <w:t>καρναβάλι με την υγεία</w:t>
      </w:r>
      <w:r>
        <w:rPr>
          <w:rFonts w:eastAsia="Times New Roman"/>
          <w:szCs w:val="24"/>
        </w:rPr>
        <w:t>,</w:t>
      </w:r>
      <w:r>
        <w:rPr>
          <w:rFonts w:eastAsia="Times New Roman"/>
          <w:szCs w:val="24"/>
        </w:rPr>
        <w:t xml:space="preserve"> κάποια στιγμή πρέπει να τελειώνει. </w:t>
      </w:r>
    </w:p>
    <w:p w14:paraId="369504F5" w14:textId="77777777" w:rsidR="006648D0" w:rsidRDefault="00CC2A7D">
      <w:pPr>
        <w:spacing w:line="600" w:lineRule="auto"/>
        <w:ind w:firstLine="720"/>
        <w:jc w:val="both"/>
        <w:rPr>
          <w:rFonts w:eastAsia="Times New Roman"/>
          <w:szCs w:val="24"/>
        </w:rPr>
      </w:pPr>
      <w:r>
        <w:rPr>
          <w:rFonts w:eastAsia="Times New Roman"/>
          <w:szCs w:val="24"/>
        </w:rPr>
        <w:t>Και να σας πω και κάτι άλλο, αφού προκαλείτε. Πέρυσι τέτοια εποχή δεν είχαν προσληφθεί γιατροί και νοσηλευτές στις Μονάδες Εντατικής Θεραπείας. Πέθαινε πάρα πολύς κόσμος, ξέρετε. Φέτος ξεκίνησαν ή</w:t>
      </w:r>
      <w:r>
        <w:rPr>
          <w:rFonts w:eastAsia="Times New Roman"/>
          <w:szCs w:val="24"/>
        </w:rPr>
        <w:t xml:space="preserve">δη οι θάνατοι από τη γρίπη. Έχει γίνει καμία προετοιμασία από το Υπουργείο Υγείας για να προσληφθούν στις Μονάδες Εντατικής Θεραπείας εκατό γιατροί κι εκατό νοσηλευτές; Όχι. </w:t>
      </w:r>
    </w:p>
    <w:p w14:paraId="369504F6" w14:textId="77777777" w:rsidR="006648D0" w:rsidRDefault="00CC2A7D">
      <w:pPr>
        <w:spacing w:line="600" w:lineRule="auto"/>
        <w:ind w:firstLine="720"/>
        <w:jc w:val="both"/>
        <w:rPr>
          <w:rFonts w:eastAsia="Times New Roman"/>
          <w:szCs w:val="24"/>
        </w:rPr>
      </w:pPr>
      <w:r>
        <w:rPr>
          <w:rFonts w:eastAsia="Times New Roman"/>
          <w:szCs w:val="24"/>
        </w:rPr>
        <w:lastRenderedPageBreak/>
        <w:t>Πότε άλλοτε είχε γίνει αυτό; Επί ποιων κυβερνήσεων; Ποτέ! Ποτέ, κυρίες και κύριοι</w:t>
      </w:r>
      <w:r>
        <w:rPr>
          <w:rFonts w:eastAsia="Times New Roman"/>
          <w:szCs w:val="24"/>
        </w:rPr>
        <w:t xml:space="preserve"> συνάδελφοι. Μήνα Δεκέμβρη και μήνα Γενάρη ήταν έτοιμες οι προσλήψεις. Με ακούν συνάδελφοι όλων των πτερύγων και ξέρουν για τι μιλάω. </w:t>
      </w:r>
    </w:p>
    <w:p w14:paraId="369504F7" w14:textId="77777777" w:rsidR="006648D0" w:rsidRDefault="00CC2A7D">
      <w:pPr>
        <w:spacing w:line="600" w:lineRule="auto"/>
        <w:ind w:firstLine="720"/>
        <w:jc w:val="both"/>
        <w:rPr>
          <w:rFonts w:eastAsia="Times New Roman"/>
          <w:szCs w:val="24"/>
        </w:rPr>
      </w:pPr>
      <w:r>
        <w:rPr>
          <w:rFonts w:eastAsia="Times New Roman"/>
          <w:szCs w:val="24"/>
        </w:rPr>
        <w:t xml:space="preserve">Αυτό είναι το κατάντημα. </w:t>
      </w:r>
    </w:p>
    <w:p w14:paraId="369504F8" w14:textId="77777777" w:rsidR="006648D0" w:rsidRDefault="00CC2A7D">
      <w:pPr>
        <w:spacing w:line="600" w:lineRule="auto"/>
        <w:ind w:firstLine="720"/>
        <w:jc w:val="center"/>
        <w:rPr>
          <w:rFonts w:eastAsia="Times New Roman"/>
          <w:szCs w:val="24"/>
        </w:rPr>
      </w:pPr>
      <w:r>
        <w:rPr>
          <w:rFonts w:eastAsia="Times New Roman"/>
          <w:szCs w:val="24"/>
        </w:rPr>
        <w:t>(Θόρυβος από την πτέρυγα του ΣΥΡΙΖΑ)</w:t>
      </w:r>
    </w:p>
    <w:p w14:paraId="369504F9" w14:textId="77777777" w:rsidR="006648D0" w:rsidRDefault="00CC2A7D">
      <w:pPr>
        <w:spacing w:line="600" w:lineRule="auto"/>
        <w:ind w:firstLine="720"/>
        <w:jc w:val="both"/>
        <w:rPr>
          <w:rFonts w:eastAsia="Times New Roman"/>
          <w:szCs w:val="24"/>
        </w:rPr>
      </w:pPr>
      <w:r>
        <w:rPr>
          <w:rFonts w:eastAsia="Times New Roman"/>
          <w:b/>
          <w:szCs w:val="24"/>
        </w:rPr>
        <w:t>ΑΘΑΝΑΣΙΑ (ΣΙΑ) ΑΝΑΓΝΩΣΤΟΠΟΥΛΟΥ:</w:t>
      </w:r>
      <w:r>
        <w:rPr>
          <w:rFonts w:eastAsia="Times New Roman"/>
          <w:szCs w:val="24"/>
        </w:rPr>
        <w:t xml:space="preserve"> Οι προσλήψεις…</w:t>
      </w:r>
    </w:p>
    <w:p w14:paraId="369504FA" w14:textId="77777777" w:rsidR="006648D0" w:rsidRDefault="00CC2A7D">
      <w:pPr>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 xml:space="preserve">(Γεώργιος Λαμπρούλης): </w:t>
      </w:r>
      <w:r>
        <w:rPr>
          <w:rFonts w:eastAsia="Times New Roman"/>
          <w:szCs w:val="24"/>
        </w:rPr>
        <w:t xml:space="preserve">Μη διακόπτετε παρακαλώ. </w:t>
      </w:r>
    </w:p>
    <w:p w14:paraId="369504FB" w14:textId="77777777" w:rsidR="006648D0" w:rsidRDefault="00CC2A7D">
      <w:pPr>
        <w:spacing w:line="600" w:lineRule="auto"/>
        <w:ind w:firstLine="720"/>
        <w:jc w:val="both"/>
        <w:rPr>
          <w:rFonts w:eastAsia="Times New Roman"/>
          <w:szCs w:val="24"/>
        </w:rPr>
      </w:pPr>
      <w:r>
        <w:rPr>
          <w:rFonts w:eastAsia="Times New Roman"/>
          <w:szCs w:val="24"/>
        </w:rPr>
        <w:t xml:space="preserve">Κυρία Χριστοφιλοπούλου, συνεχίστε παρακαλώ. </w:t>
      </w:r>
    </w:p>
    <w:p w14:paraId="369504FC" w14:textId="77777777" w:rsidR="006648D0" w:rsidRDefault="00CC2A7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Δεν μπορούν να δεχθούν τον αντίλογο. </w:t>
      </w:r>
    </w:p>
    <w:p w14:paraId="369504FD"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Τόση ώρα που λέγατε εσείς το ποίημά σας, τόση ώρα που βγήκε ο κ. Τσίπρας και δεν ήρθε από εδώ να </w:t>
      </w:r>
      <w:r>
        <w:rPr>
          <w:rFonts w:eastAsia="Times New Roman"/>
          <w:szCs w:val="24"/>
        </w:rPr>
        <w:t xml:space="preserve">μας τα πει, εμείς γιατί δεν μιλάγαμε και σας ακούγαμε; Δεν αντέχετε να ακούσετε τον αντίλογο. Τόσο δημοκράτες είστε! </w:t>
      </w:r>
    </w:p>
    <w:p w14:paraId="369504FE" w14:textId="77777777" w:rsidR="006648D0" w:rsidRDefault="00CC2A7D">
      <w:pPr>
        <w:spacing w:line="600" w:lineRule="auto"/>
        <w:ind w:firstLine="720"/>
        <w:jc w:val="both"/>
        <w:rPr>
          <w:rFonts w:eastAsia="Times New Roman"/>
          <w:szCs w:val="24"/>
        </w:rPr>
      </w:pPr>
      <w:r>
        <w:rPr>
          <w:rFonts w:eastAsia="Times New Roman"/>
          <w:szCs w:val="24"/>
        </w:rPr>
        <w:t xml:space="preserve">Να πω μια κουβέντα για τα εργασιακά, κυρίες και κύριοι συνάδελφοι. Ναι μεν δεν αποτυπώνονται, ξέρετε, ως αριθμοί στον </w:t>
      </w:r>
      <w:r>
        <w:rPr>
          <w:rFonts w:eastAsia="Times New Roman"/>
          <w:szCs w:val="24"/>
        </w:rPr>
        <w:t>π</w:t>
      </w:r>
      <w:r>
        <w:rPr>
          <w:rFonts w:eastAsia="Times New Roman"/>
          <w:szCs w:val="24"/>
        </w:rPr>
        <w:t xml:space="preserve">ροϋπολογισμό, αλλά </w:t>
      </w:r>
      <w:r>
        <w:rPr>
          <w:rFonts w:eastAsia="Times New Roman"/>
          <w:szCs w:val="24"/>
        </w:rPr>
        <w:t xml:space="preserve">έχουν να κάνουν με την ανάπτυξη, με τη δυνατότητα να υπάρχει κοινωνική ειρήνη στον τόπο, με τη δυνατότητα να συνεννοηθούν οι κοινωνικοί εταίροι. </w:t>
      </w:r>
    </w:p>
    <w:p w14:paraId="369504FF" w14:textId="77777777" w:rsidR="006648D0" w:rsidRDefault="00CC2A7D">
      <w:pPr>
        <w:spacing w:line="600" w:lineRule="auto"/>
        <w:ind w:firstLine="720"/>
        <w:jc w:val="both"/>
        <w:rPr>
          <w:rFonts w:eastAsia="Times New Roman"/>
          <w:szCs w:val="24"/>
        </w:rPr>
      </w:pPr>
      <w:r>
        <w:rPr>
          <w:rFonts w:eastAsia="Times New Roman"/>
          <w:szCs w:val="24"/>
        </w:rPr>
        <w:t>Κι επειδή ακούω την Κυβέρνηση να υπερασπίζεται –λέει- μόνο τις συλλογικές διαπραγματεύσεις, ερωτώ: Τι θα κάνετ</w:t>
      </w:r>
      <w:r>
        <w:rPr>
          <w:rFonts w:eastAsia="Times New Roman"/>
          <w:szCs w:val="24"/>
        </w:rPr>
        <w:t xml:space="preserve">ε με την ανταπεργία; Θα μας πάτε πίσω στο 1959 και την απόφαση του Αρείου Πάγου τότε ή </w:t>
      </w:r>
      <w:r>
        <w:rPr>
          <w:rFonts w:eastAsia="Times New Roman"/>
          <w:szCs w:val="24"/>
        </w:rPr>
        <w:lastRenderedPageBreak/>
        <w:t>στο 1976; Θα επιτρέψουμε την ανταπεργία; Θα υπερασπιστείτε την α</w:t>
      </w:r>
      <w:r>
        <w:rPr>
          <w:rFonts w:eastAsia="Times New Roman"/>
          <w:szCs w:val="24"/>
        </w:rPr>
        <w:t>παγόρευσή της</w:t>
      </w:r>
      <w:r>
        <w:rPr>
          <w:rFonts w:eastAsia="Times New Roman"/>
          <w:szCs w:val="24"/>
        </w:rPr>
        <w:t>, την οποία υπερασπιστήκαμε μέχρι τέλους; Τις ομαδικές απολύσεις θα τις υπερασπιστείτε; Σήμε</w:t>
      </w:r>
      <w:r>
        <w:rPr>
          <w:rFonts w:eastAsia="Times New Roman"/>
          <w:szCs w:val="24"/>
        </w:rPr>
        <w:t>ρα υπήρχε γενική απεργία.</w:t>
      </w:r>
    </w:p>
    <w:p w14:paraId="36950500" w14:textId="77777777" w:rsidR="006648D0" w:rsidRDefault="00CC2A7D">
      <w:pPr>
        <w:spacing w:line="600" w:lineRule="auto"/>
        <w:ind w:firstLine="720"/>
        <w:jc w:val="both"/>
        <w:rPr>
          <w:rFonts w:eastAsia="Times New Roman"/>
          <w:szCs w:val="24"/>
        </w:rPr>
      </w:pPr>
      <w:r>
        <w:rPr>
          <w:rFonts w:eastAsia="Times New Roman"/>
          <w:szCs w:val="24"/>
        </w:rPr>
        <w:t xml:space="preserve">Περιμένουμε να ακούσουμε από επίσημα χείλη ποιες είναι οι δεσμεύσεις και ποιες είναι οι διαπραγματευτικές γραμμές της Κυβέρνησης πάνω σε αυτά τα ζητήματα που μέχρι σήμερα δεν είχαν πειραχτεί. </w:t>
      </w:r>
    </w:p>
    <w:p w14:paraId="36950501" w14:textId="77777777" w:rsidR="006648D0" w:rsidRDefault="00CC2A7D">
      <w:pPr>
        <w:spacing w:line="600" w:lineRule="auto"/>
        <w:ind w:firstLine="720"/>
        <w:jc w:val="both"/>
        <w:rPr>
          <w:rFonts w:eastAsia="Times New Roman"/>
          <w:szCs w:val="24"/>
        </w:rPr>
      </w:pPr>
      <w:r>
        <w:rPr>
          <w:rFonts w:eastAsia="Times New Roman"/>
          <w:szCs w:val="24"/>
        </w:rPr>
        <w:t>Και δεν ακούω την κυρία Υπουργό Εργασ</w:t>
      </w:r>
      <w:r>
        <w:rPr>
          <w:rFonts w:eastAsia="Times New Roman"/>
          <w:szCs w:val="24"/>
        </w:rPr>
        <w:t xml:space="preserve">ίας να μιλάει και να σηκώνει σημαίες για το </w:t>
      </w:r>
      <w:r>
        <w:rPr>
          <w:rFonts w:eastAsia="Times New Roman"/>
          <w:szCs w:val="24"/>
          <w:lang w:val="en-US"/>
        </w:rPr>
        <w:t>lockout</w:t>
      </w:r>
      <w:r>
        <w:rPr>
          <w:rFonts w:eastAsia="Times New Roman"/>
          <w:szCs w:val="24"/>
        </w:rPr>
        <w:t>, δεν την ακούω να σηκώνει σημαίες για τον συνδικαλιστικό νόμο. Γιατί; Γιατί τα συνδικάτα δεν είναι ημέτερ</w:t>
      </w:r>
      <w:r>
        <w:rPr>
          <w:rFonts w:eastAsia="Times New Roman"/>
          <w:szCs w:val="24"/>
        </w:rPr>
        <w:t>οι</w:t>
      </w:r>
      <w:r>
        <w:rPr>
          <w:rFonts w:eastAsia="Times New Roman"/>
          <w:szCs w:val="24"/>
        </w:rPr>
        <w:t xml:space="preserve">; </w:t>
      </w:r>
    </w:p>
    <w:p w14:paraId="36950502" w14:textId="77777777" w:rsidR="006648D0" w:rsidRDefault="00CC2A7D">
      <w:pPr>
        <w:spacing w:line="600" w:lineRule="auto"/>
        <w:ind w:firstLine="720"/>
        <w:jc w:val="center"/>
        <w:rPr>
          <w:rFonts w:eastAsia="Times New Roman"/>
          <w:szCs w:val="24"/>
        </w:rPr>
      </w:pPr>
      <w:r>
        <w:rPr>
          <w:rFonts w:eastAsia="Times New Roman"/>
          <w:szCs w:val="24"/>
        </w:rPr>
        <w:t>(Θόρυβος από την πτέρυγα του ΣΥΡΙΖΑ)</w:t>
      </w:r>
    </w:p>
    <w:p w14:paraId="36950503" w14:textId="77777777" w:rsidR="006648D0" w:rsidRDefault="00CC2A7D">
      <w:pPr>
        <w:spacing w:line="600" w:lineRule="auto"/>
        <w:ind w:firstLine="720"/>
        <w:jc w:val="both"/>
        <w:rPr>
          <w:rFonts w:eastAsia="Times New Roman"/>
          <w:szCs w:val="24"/>
        </w:rPr>
      </w:pPr>
      <w:r>
        <w:rPr>
          <w:rFonts w:eastAsia="Times New Roman"/>
          <w:szCs w:val="24"/>
        </w:rPr>
        <w:t>Κυρίες και κύριοι συνάδελφοι, καταλαβαίνω πολύ καλά ότι ό</w:t>
      </w:r>
      <w:r>
        <w:rPr>
          <w:rFonts w:eastAsia="Times New Roman"/>
          <w:szCs w:val="24"/>
        </w:rPr>
        <w:t xml:space="preserve">λα αυτά που λέω ενοχλούν. Λέω, όμως, ξεκάθαρα: Ο κόσμος έχει καταλάβει πως ό,τι κι αν μοιράσει ο κ. Τσίπρας, είτε σε ψεύτικες υποσχέσεις και λόγια είτε σε κάποια μικροεπιδόματα από εδώ κι από εκεί, δεν διασώζεται. Γιατί τα </w:t>
      </w:r>
      <w:r>
        <w:rPr>
          <w:rFonts w:eastAsia="Times New Roman"/>
          <w:szCs w:val="24"/>
        </w:rPr>
        <w:lastRenderedPageBreak/>
        <w:t>ψέματα, η προπαγάνδα και κυρίως ο</w:t>
      </w:r>
      <w:r>
        <w:rPr>
          <w:rFonts w:eastAsia="Times New Roman"/>
          <w:szCs w:val="24"/>
        </w:rPr>
        <w:t xml:space="preserve">ι αυταπάτες έχουν πολύ κοντά ποδάρια! </w:t>
      </w:r>
    </w:p>
    <w:p w14:paraId="36950504" w14:textId="77777777" w:rsidR="006648D0" w:rsidRDefault="00CC2A7D">
      <w:pPr>
        <w:spacing w:line="600" w:lineRule="auto"/>
        <w:ind w:firstLine="720"/>
        <w:jc w:val="both"/>
        <w:rPr>
          <w:rFonts w:eastAsia="Times New Roman"/>
          <w:szCs w:val="24"/>
        </w:rPr>
      </w:pPr>
      <w:r>
        <w:rPr>
          <w:rFonts w:eastAsia="Times New Roman"/>
          <w:szCs w:val="24"/>
        </w:rPr>
        <w:t xml:space="preserve">Καταψηφίζουμε, προφανώς, αυτόν το </w:t>
      </w:r>
      <w:r>
        <w:rPr>
          <w:rFonts w:eastAsia="Times New Roman"/>
          <w:szCs w:val="24"/>
        </w:rPr>
        <w:t>π</w:t>
      </w:r>
      <w:r>
        <w:rPr>
          <w:rFonts w:eastAsia="Times New Roman"/>
          <w:szCs w:val="24"/>
        </w:rPr>
        <w:t xml:space="preserve">ροϋπολογισμό.  </w:t>
      </w:r>
    </w:p>
    <w:p w14:paraId="36950505" w14:textId="77777777" w:rsidR="006648D0" w:rsidRDefault="00CC2A7D">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36950506" w14:textId="77777777" w:rsidR="006648D0" w:rsidRDefault="00CC2A7D">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Τον λόγο έχει ο κ. Μορφίδης από τον ΣΥΡΙΖΑ.</w:t>
      </w:r>
    </w:p>
    <w:p w14:paraId="36950507" w14:textId="77777777" w:rsidR="006648D0" w:rsidRDefault="00CC2A7D">
      <w:pPr>
        <w:spacing w:line="600" w:lineRule="auto"/>
        <w:ind w:firstLine="720"/>
        <w:jc w:val="both"/>
        <w:rPr>
          <w:rFonts w:eastAsia="Times New Roman"/>
          <w:szCs w:val="24"/>
        </w:rPr>
      </w:pPr>
      <w:r>
        <w:rPr>
          <w:rFonts w:eastAsia="Times New Roman"/>
          <w:b/>
          <w:szCs w:val="24"/>
        </w:rPr>
        <w:t xml:space="preserve">ΚΩΝΣΤΑΝΤΙΝΟΣ </w:t>
      </w:r>
      <w:r>
        <w:rPr>
          <w:rFonts w:eastAsia="Times New Roman"/>
          <w:b/>
          <w:szCs w:val="24"/>
        </w:rPr>
        <w:t xml:space="preserve">ΜΟΡΦΙΔΗΣ: </w:t>
      </w:r>
      <w:r>
        <w:rPr>
          <w:rFonts w:eastAsia="Times New Roman"/>
          <w:szCs w:val="24"/>
        </w:rPr>
        <w:t xml:space="preserve">Ευχαριστώ, κύριε Πρόεδρε. </w:t>
      </w:r>
    </w:p>
    <w:p w14:paraId="36950508" w14:textId="77777777" w:rsidR="006648D0" w:rsidRDefault="00CC2A7D">
      <w:pPr>
        <w:spacing w:line="600" w:lineRule="auto"/>
        <w:ind w:firstLine="720"/>
        <w:jc w:val="both"/>
        <w:rPr>
          <w:rFonts w:eastAsia="Times New Roman"/>
          <w:szCs w:val="24"/>
        </w:rPr>
      </w:pPr>
      <w:r>
        <w:rPr>
          <w:rFonts w:eastAsia="Times New Roman"/>
          <w:szCs w:val="24"/>
        </w:rPr>
        <w:t>Θα συμφωνήσω με την κ. Χριστοφιλοπούλου ότι το ψέμα έχει κοντά ποδάρια.</w:t>
      </w:r>
    </w:p>
    <w:p w14:paraId="36950509" w14:textId="77777777" w:rsidR="006648D0" w:rsidRDefault="00CC2A7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Εσείς τα λέτε τα ψέματα.  </w:t>
      </w:r>
    </w:p>
    <w:p w14:paraId="3695050A" w14:textId="77777777" w:rsidR="006648D0" w:rsidRDefault="00CC2A7D">
      <w:pPr>
        <w:spacing w:line="600" w:lineRule="auto"/>
        <w:ind w:firstLine="720"/>
        <w:jc w:val="both"/>
        <w:rPr>
          <w:rFonts w:eastAsia="Times New Roman"/>
          <w:b/>
          <w:szCs w:val="24"/>
        </w:rPr>
      </w:pPr>
      <w:r>
        <w:rPr>
          <w:rFonts w:eastAsia="Times New Roman"/>
          <w:b/>
          <w:szCs w:val="24"/>
        </w:rPr>
        <w:t xml:space="preserve">ΚΩΝΣΤΑΝΤΙΝΟΣ ΜΟΡΦΙΔΗΣ: </w:t>
      </w:r>
      <w:r>
        <w:rPr>
          <w:rFonts w:eastAsia="Times New Roman"/>
          <w:szCs w:val="24"/>
        </w:rPr>
        <w:t>Συμφωνούμε μαζί σας. Γιατί διαμαρτύρεστε; Εγώ συμφωνώ μαζί σας. Θα δι</w:t>
      </w:r>
      <w:r>
        <w:rPr>
          <w:rFonts w:eastAsia="Times New Roman"/>
          <w:szCs w:val="24"/>
        </w:rPr>
        <w:t xml:space="preserve">αφωνήσω σε ένα σημείο μόνο, </w:t>
      </w:r>
      <w:r>
        <w:rPr>
          <w:rFonts w:eastAsia="Times New Roman"/>
          <w:szCs w:val="24"/>
        </w:rPr>
        <w:lastRenderedPageBreak/>
        <w:t xml:space="preserve">στο ότι δεν ακούσατε, προφανώς, την ομιλία του κ. Πολάκη στην οποία αναφερθήκατε. </w:t>
      </w:r>
      <w:r>
        <w:rPr>
          <w:rFonts w:eastAsia="Times New Roman"/>
          <w:b/>
          <w:szCs w:val="24"/>
        </w:rPr>
        <w:t xml:space="preserve"> </w:t>
      </w:r>
    </w:p>
    <w:p w14:paraId="3695050B" w14:textId="77777777" w:rsidR="006648D0" w:rsidRDefault="00CC2A7D">
      <w:pPr>
        <w:spacing w:line="600" w:lineRule="auto"/>
        <w:ind w:firstLine="720"/>
        <w:jc w:val="both"/>
        <w:rPr>
          <w:rFonts w:eastAsia="Times New Roman"/>
          <w:szCs w:val="24"/>
        </w:rPr>
      </w:pPr>
      <w:r>
        <w:rPr>
          <w:rFonts w:eastAsia="Times New Roman"/>
          <w:b/>
          <w:szCs w:val="24"/>
        </w:rPr>
        <w:t xml:space="preserve"> </w:t>
      </w:r>
      <w:r>
        <w:rPr>
          <w:rFonts w:eastAsia="Times New Roman"/>
          <w:szCs w:val="24"/>
        </w:rPr>
        <w:t>Πριν από μερικές ώρες σε αυτήν εδώ την Αίθουσα ο κ. Πολάκης αναφέρθηκε στις προσλήψεις που έχουν γίνει και στις Μονάδες Εντατικής Θεραπείας και</w:t>
      </w:r>
      <w:r>
        <w:rPr>
          <w:rFonts w:eastAsia="Times New Roman"/>
          <w:szCs w:val="24"/>
        </w:rPr>
        <w:t xml:space="preserve"> σε όλους τους τομείς της υγείας. </w:t>
      </w:r>
    </w:p>
    <w:p w14:paraId="3695050C" w14:textId="77777777" w:rsidR="006648D0" w:rsidRDefault="00CC2A7D">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b/>
          <w:szCs w:val="24"/>
        </w:rPr>
        <w:t xml:space="preserve"> </w:t>
      </w:r>
      <w:r>
        <w:rPr>
          <w:rFonts w:eastAsia="Times New Roman"/>
          <w:szCs w:val="24"/>
        </w:rPr>
        <w:t>…(</w:t>
      </w:r>
      <w:r>
        <w:rPr>
          <w:rFonts w:eastAsia="Times New Roman"/>
          <w:szCs w:val="24"/>
        </w:rPr>
        <w:t>δ</w:t>
      </w:r>
      <w:r>
        <w:rPr>
          <w:rFonts w:eastAsia="Times New Roman"/>
          <w:szCs w:val="24"/>
        </w:rPr>
        <w:t>εν ακούστηκε)</w:t>
      </w:r>
    </w:p>
    <w:p w14:paraId="3695050D" w14:textId="77777777" w:rsidR="006648D0" w:rsidRDefault="00CC2A7D">
      <w:pPr>
        <w:spacing w:line="600" w:lineRule="auto"/>
        <w:ind w:firstLine="720"/>
        <w:jc w:val="both"/>
        <w:rPr>
          <w:rFonts w:eastAsia="Times New Roman"/>
          <w:bCs/>
          <w:szCs w:val="24"/>
        </w:rPr>
      </w:pPr>
      <w:r>
        <w:rPr>
          <w:rFonts w:eastAsia="Times New Roman" w:cs="Times New Roman"/>
          <w:b/>
          <w:szCs w:val="24"/>
        </w:rPr>
        <w:t xml:space="preserve">ΠΡΟΕΔΡΕΥΩΝ (Γεώργιος Λαμπρούλης): </w:t>
      </w:r>
      <w:r>
        <w:rPr>
          <w:rFonts w:eastAsia="Times New Roman" w:cs="Times New Roman"/>
          <w:szCs w:val="24"/>
        </w:rPr>
        <w:t>Παρακαλώ κάντε ησυχία, κυρία Χριστοφιλοπούλου!</w:t>
      </w:r>
    </w:p>
    <w:p w14:paraId="3695050E" w14:textId="77777777" w:rsidR="006648D0" w:rsidRDefault="00CC2A7D">
      <w:pPr>
        <w:spacing w:line="600" w:lineRule="auto"/>
        <w:ind w:firstLine="720"/>
        <w:jc w:val="both"/>
        <w:rPr>
          <w:rFonts w:eastAsia="Times New Roman"/>
          <w:szCs w:val="24"/>
        </w:rPr>
      </w:pPr>
      <w:r>
        <w:rPr>
          <w:rFonts w:eastAsia="Times New Roman"/>
          <w:b/>
          <w:szCs w:val="24"/>
        </w:rPr>
        <w:t>ΚΩΝΣΤΑΝΤΙΝΟΣ ΜΟΡΦΙΔΗΣ:</w:t>
      </w:r>
      <w:r>
        <w:rPr>
          <w:rFonts w:eastAsia="Times New Roman"/>
          <w:szCs w:val="24"/>
        </w:rPr>
        <w:t xml:space="preserve"> Εσείς επιμένετε να λέτε λόγια και να κατηγορείτε τον Υπουργό ότι λέει ψέματα. Καλύτερο θα ήταν να πάτε να ενημερωθείτε από τον Υπουργό, να δείτε και τους ανθρώπους που δουλεύουν, όπως τους βλέπουμε εμείς και όπως τους βλέπει όλη η Ελλάδα και όλος ο ελληνι</w:t>
      </w:r>
      <w:r>
        <w:rPr>
          <w:rFonts w:eastAsia="Times New Roman"/>
          <w:szCs w:val="24"/>
        </w:rPr>
        <w:t>κός λαός, σε ένα σύστημα που ήταν υπό κατάρρευση και τώρα σιγά σιγά στέκεται στα πόδια του.</w:t>
      </w:r>
    </w:p>
    <w:p w14:paraId="3695050F"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ο </w:t>
      </w:r>
      <w:r>
        <w:rPr>
          <w:rFonts w:eastAsia="Times New Roman"/>
          <w:szCs w:val="24"/>
        </w:rPr>
        <w:t>π</w:t>
      </w:r>
      <w:r>
        <w:rPr>
          <w:rFonts w:eastAsia="Times New Roman"/>
          <w:szCs w:val="24"/>
        </w:rPr>
        <w:t>ροϋπολογισμός του 2017 που συζητάμε σήμερα έχει ένα κύριο χαρακτηριστικό. Είναι προς όφελος των ανθρωπιστικών αναγκών της κοινωνίας</w:t>
      </w:r>
      <w:r>
        <w:rPr>
          <w:rFonts w:eastAsia="Times New Roman"/>
          <w:szCs w:val="24"/>
        </w:rPr>
        <w:t xml:space="preserve">, με δαπάνες που στοχεύουν στην </w:t>
      </w:r>
      <w:r>
        <w:rPr>
          <w:rFonts w:eastAsia="Times New Roman"/>
          <w:szCs w:val="24"/>
        </w:rPr>
        <w:t>π</w:t>
      </w:r>
      <w:r>
        <w:rPr>
          <w:rFonts w:eastAsia="Times New Roman"/>
          <w:szCs w:val="24"/>
        </w:rPr>
        <w:t xml:space="preserve">αιδεία, στον </w:t>
      </w:r>
      <w:r>
        <w:rPr>
          <w:rFonts w:eastAsia="Times New Roman"/>
          <w:szCs w:val="24"/>
        </w:rPr>
        <w:t>π</w:t>
      </w:r>
      <w:r>
        <w:rPr>
          <w:rFonts w:eastAsia="Times New Roman"/>
          <w:szCs w:val="24"/>
        </w:rPr>
        <w:t xml:space="preserve">ολιτισμό, στην </w:t>
      </w:r>
      <w:r>
        <w:rPr>
          <w:rFonts w:eastAsia="Times New Roman"/>
          <w:szCs w:val="24"/>
        </w:rPr>
        <w:t>υ</w:t>
      </w:r>
      <w:r>
        <w:rPr>
          <w:rFonts w:eastAsia="Times New Roman"/>
          <w:szCs w:val="24"/>
        </w:rPr>
        <w:t>γεία, στο κοινωνικό κράτος και στην ανάπτυξη της οικονομίας, σε αντίθεση με τους προϋπολογισμούς προηγουμένων ετών, που ακόμη και σε εποχές παχιών αγελάδων οι πραγματικά ζωτικοί τομείς της κοιν</w:t>
      </w:r>
      <w:r>
        <w:rPr>
          <w:rFonts w:eastAsia="Times New Roman"/>
          <w:szCs w:val="24"/>
        </w:rPr>
        <w:t>ωνίας έχαιραν ελάχιστης εκτίμησης από τις κυβερνήσεις και βεβαίως χρηματοδότησης. Με την έναρξη δε της επιτροπείας οι κυβερνήσεις που συνέτασσαν, κατόπιν εντολών, προϋπολογισμούς προσπάθησαν να ικανοποιήσουν αποκλειστικά τις εκβιαστικές συμφωνίες, χωρίς κα</w:t>
      </w:r>
      <w:r>
        <w:rPr>
          <w:rFonts w:eastAsia="Times New Roman"/>
          <w:szCs w:val="24"/>
        </w:rPr>
        <w:t>ν να αντιλαμβάνονται τις άμεσες και έμμεσες καταστροφικές συνέπειες για την κοινωνία.</w:t>
      </w:r>
    </w:p>
    <w:p w14:paraId="36950510"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Σήμερα η Νέα Δημοκρατία και το ΠΑΣΟΚ επιμένουν ακόμα στην ίδια λάθος συνταγή. Τι και εάν βρέθηκαν στα έδρανα της Αντιπολίτευσης! Επιμένουν να έχουν τον νεοφιλελευθερισμό </w:t>
      </w:r>
      <w:r>
        <w:rPr>
          <w:rFonts w:eastAsia="Times New Roman"/>
          <w:szCs w:val="24"/>
        </w:rPr>
        <w:t>κορώνα στο κεφάλι τους. Τι και εάν όλοι παραδέχθηκαν στη συνέχεια ότι η συνταγή στη χώρα μας ήταν λάθος; Τι και εάν το ίδιο το ΔΝΤ παραδέχθηκε ότι τα στοιχεία στα οποία βασίστηκαν τα προγράμματα ήταν λάθος; Η Νέα Δημοκρατία και το ΠΑΣΟΚ, που είχαν την ευθύ</w:t>
      </w:r>
      <w:r>
        <w:rPr>
          <w:rFonts w:eastAsia="Times New Roman"/>
          <w:szCs w:val="24"/>
        </w:rPr>
        <w:t>νη υλοποίησης αυτής της πολιτικής, μας λένε ότι η χώρα ήταν παράδεισος τον Δεκέμβρη του 2014 και ότι ο ΣΥΡΙΖΑ την έριξε στα βράχια. Κα</w:t>
      </w:r>
      <w:r>
        <w:rPr>
          <w:rFonts w:eastAsia="Times New Roman"/>
          <w:szCs w:val="24"/>
        </w:rPr>
        <w:t>μ</w:t>
      </w:r>
      <w:r>
        <w:rPr>
          <w:rFonts w:eastAsia="Times New Roman"/>
          <w:szCs w:val="24"/>
        </w:rPr>
        <w:t>μία αυτοκριτική για τα δικά τους λάθη που μας οδήγησαν εδώ, κα</w:t>
      </w:r>
      <w:r>
        <w:rPr>
          <w:rFonts w:eastAsia="Times New Roman"/>
          <w:szCs w:val="24"/>
        </w:rPr>
        <w:t>μ</w:t>
      </w:r>
      <w:r>
        <w:rPr>
          <w:rFonts w:eastAsia="Times New Roman"/>
          <w:szCs w:val="24"/>
        </w:rPr>
        <w:t>μία εξήγηση για το πώς μια ανθηρή οικονομία τον Δεκέμβρη τ</w:t>
      </w:r>
      <w:r>
        <w:rPr>
          <w:rFonts w:eastAsia="Times New Roman"/>
          <w:szCs w:val="24"/>
        </w:rPr>
        <w:t xml:space="preserve">ου 2014 έγινε ισχνή αμέσως μετά τον Γενάρη του 2015, δηλαδή, σε έναν μήνα. </w:t>
      </w:r>
    </w:p>
    <w:p w14:paraId="36950511" w14:textId="77777777" w:rsidR="006648D0" w:rsidRDefault="00CC2A7D">
      <w:pPr>
        <w:spacing w:line="600" w:lineRule="auto"/>
        <w:ind w:firstLine="720"/>
        <w:jc w:val="both"/>
        <w:rPr>
          <w:rFonts w:eastAsia="Times New Roman"/>
          <w:szCs w:val="24"/>
        </w:rPr>
      </w:pPr>
      <w:r>
        <w:rPr>
          <w:rFonts w:eastAsia="Times New Roman"/>
          <w:szCs w:val="24"/>
        </w:rPr>
        <w:t xml:space="preserve">Εκφράζονται αντιδράσεις και σκεπτικισμός από την Αντιπολίτευση για τα αποτελέσματα του </w:t>
      </w:r>
      <w:r>
        <w:rPr>
          <w:rFonts w:eastAsia="Times New Roman"/>
          <w:szCs w:val="24"/>
          <w:lang w:val="en-US"/>
        </w:rPr>
        <w:t>Eurogroup</w:t>
      </w:r>
      <w:r>
        <w:rPr>
          <w:rFonts w:eastAsia="Times New Roman"/>
          <w:szCs w:val="24"/>
        </w:rPr>
        <w:t xml:space="preserve">. Μάλλον υπάρχει μια αδυναμία να </w:t>
      </w:r>
      <w:r>
        <w:rPr>
          <w:rFonts w:eastAsia="Times New Roman"/>
          <w:szCs w:val="24"/>
        </w:rPr>
        <w:lastRenderedPageBreak/>
        <w:t>κατανοηθούν τα θετικά αποτελέσματα. Περιμένατε ίσως</w:t>
      </w:r>
      <w:r>
        <w:rPr>
          <w:rFonts w:eastAsia="Times New Roman"/>
          <w:szCs w:val="24"/>
        </w:rPr>
        <w:t xml:space="preserve"> να διαγραφεί το χρέος -που οι δικές σας πολιτικές δημιούργησαν και συντήρησαν- ολοκληρωτικά εν μία νυκτί. Κυρίως, όμως, περιμένατε μία ήττα της Κυβέρνησης και λίγο πολύ το είχατε δηλώσει. Δεν έχει περάσει πολύς χρόνος από το «Βάστα ΔΝΤ» που τα συνεργαζόμε</w:t>
      </w:r>
      <w:r>
        <w:rPr>
          <w:rFonts w:eastAsia="Times New Roman"/>
          <w:szCs w:val="24"/>
        </w:rPr>
        <w:t xml:space="preserve">να μέσα ενημέρωσης εκφωνούσαν. Δεν σας ενδιαφέρει η έξοδος από την ύφεση, τον φαύλο κύκλο της κρίσης. Μόνο η αριστερή παρένθεση είναι αυτό που σας ενδιαφέρει. </w:t>
      </w:r>
    </w:p>
    <w:p w14:paraId="36950512" w14:textId="77777777" w:rsidR="006648D0" w:rsidRDefault="00CC2A7D">
      <w:pPr>
        <w:spacing w:line="600" w:lineRule="auto"/>
        <w:ind w:firstLine="720"/>
        <w:jc w:val="both"/>
        <w:rPr>
          <w:rFonts w:eastAsia="Times New Roman"/>
          <w:szCs w:val="24"/>
        </w:rPr>
      </w:pPr>
      <w:r>
        <w:rPr>
          <w:rFonts w:eastAsia="Times New Roman"/>
          <w:szCs w:val="24"/>
        </w:rPr>
        <w:t>Οφείλουμε, όμως, να καλωσορίσουμε κυρίως τη Νέα Δημοκρατία στο γκρουπ των κομμάτων του Κοινοβουλ</w:t>
      </w:r>
      <w:r>
        <w:rPr>
          <w:rFonts w:eastAsia="Times New Roman"/>
          <w:szCs w:val="24"/>
        </w:rPr>
        <w:t>ίου που αναγνωρίζουν ότι ο ελληνικός λαός έχει προβλήματα. Ακούγοντας τις τοποθετήσεις των ομιλητών αυτές τις μέρες διαπιστώσαμε μία αγωνιστικότητα και διεκδικητική διάθεση για κοινωνικά δικαιώματα, για εργατικά δικαιώματα, για δικαιώματα των ευπαθών ομάδω</w:t>
      </w:r>
      <w:r>
        <w:rPr>
          <w:rFonts w:eastAsia="Times New Roman"/>
          <w:szCs w:val="24"/>
        </w:rPr>
        <w:t xml:space="preserve">ν. Ακούστηκαν ακόμη διεκδικήσεις για μειώσεις φόρων, αλλά βεβαίως παράλληλα και προβλέψεις για απολύσεις, προφανώς </w:t>
      </w:r>
      <w:r>
        <w:rPr>
          <w:rFonts w:eastAsia="Times New Roman"/>
          <w:szCs w:val="24"/>
        </w:rPr>
        <w:lastRenderedPageBreak/>
        <w:t>για να δουλεύουν οι λίγοι και οι άριστοι, πάντα σύμφωνα με τα νεοφιλελεύθερα πρότυπα και τις αγαπημένες τους συνταγές της τιμωρητικής λιτότητ</w:t>
      </w:r>
      <w:r>
        <w:rPr>
          <w:rFonts w:eastAsia="Times New Roman"/>
          <w:szCs w:val="24"/>
        </w:rPr>
        <w:t>ας.</w:t>
      </w:r>
    </w:p>
    <w:p w14:paraId="36950513" w14:textId="77777777" w:rsidR="006648D0" w:rsidRDefault="00CC2A7D">
      <w:pPr>
        <w:spacing w:line="600" w:lineRule="auto"/>
        <w:ind w:firstLine="720"/>
        <w:jc w:val="both"/>
        <w:rPr>
          <w:rFonts w:eastAsia="Times New Roman"/>
          <w:szCs w:val="24"/>
        </w:rPr>
      </w:pPr>
      <w:r>
        <w:rPr>
          <w:rFonts w:eastAsia="Times New Roman"/>
          <w:szCs w:val="24"/>
        </w:rPr>
        <w:t xml:space="preserve">Επίσης, ακούστηκαν κριτικές για τον </w:t>
      </w:r>
      <w:r>
        <w:rPr>
          <w:rFonts w:eastAsia="Times New Roman"/>
          <w:szCs w:val="24"/>
        </w:rPr>
        <w:t>π</w:t>
      </w:r>
      <w:r>
        <w:rPr>
          <w:rFonts w:eastAsia="Times New Roman"/>
          <w:szCs w:val="24"/>
        </w:rPr>
        <w:t xml:space="preserve">ροϋπολογισμό και για το πρόγραμμα που δεν βγαίνει, για λαϊκίστικες πρακτικές και για κυβερνητικά ψεύδη. Ξεχνάτε, κύριοι συνάδελφοι, να αναφερθείτε στις ευθύνες, στις δικές σας ευθύνες για τον τρόπο που φτάσαμε εδώ. </w:t>
      </w:r>
      <w:r>
        <w:rPr>
          <w:rFonts w:eastAsia="Times New Roman"/>
          <w:szCs w:val="24"/>
        </w:rPr>
        <w:t>Ξεχνάτε ποιοι εξαέρωσαν τα κοινωνικά δικαιώματα, ποιοι εξαφάνισαν τα εργατικά δικαιώματα. Το να ζητάτε σήμερα συλλογικές συμβάσεις είναι υποκριτικό, όταν εσείς είστε αυτοί που τις καταργήσατε. Και βέβαια αυτό από μόνο του είναι η ομολογία της ήττας της δικ</w:t>
      </w:r>
      <w:r>
        <w:rPr>
          <w:rFonts w:eastAsia="Times New Roman"/>
          <w:szCs w:val="24"/>
        </w:rPr>
        <w:t>ής σας πολιτικής.</w:t>
      </w:r>
    </w:p>
    <w:p w14:paraId="36950514" w14:textId="77777777" w:rsidR="006648D0" w:rsidRDefault="00CC2A7D">
      <w:pPr>
        <w:spacing w:line="600" w:lineRule="auto"/>
        <w:ind w:firstLine="720"/>
        <w:jc w:val="both"/>
        <w:rPr>
          <w:rFonts w:eastAsia="Times New Roman"/>
          <w:szCs w:val="24"/>
        </w:rPr>
      </w:pPr>
      <w:r>
        <w:rPr>
          <w:rFonts w:eastAsia="Times New Roman"/>
          <w:szCs w:val="24"/>
        </w:rPr>
        <w:t xml:space="preserve">Όσο για εμάς, συνεχίζουμε με σταθερά, ίσως αργά βήματα, αλλά πάντα μπροστά. </w:t>
      </w:r>
    </w:p>
    <w:p w14:paraId="3695051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Αυτός ο </w:t>
      </w:r>
      <w:r>
        <w:rPr>
          <w:rFonts w:eastAsia="Times New Roman" w:cs="Times New Roman"/>
          <w:szCs w:val="24"/>
        </w:rPr>
        <w:t>π</w:t>
      </w:r>
      <w:r>
        <w:rPr>
          <w:rFonts w:eastAsia="Times New Roman" w:cs="Times New Roman"/>
          <w:szCs w:val="24"/>
        </w:rPr>
        <w:t>ροϋπολογισμός είναι ένα ακόμα βήμα μέσα στα στενά, ασφυκτικά όρια και τις δυνατότητες που έχει η χώρα μας. Παίρνουμε κουράγιο από τα θετικά στοιχεία που</w:t>
      </w:r>
      <w:r>
        <w:rPr>
          <w:rFonts w:eastAsia="Times New Roman" w:cs="Times New Roman"/>
          <w:szCs w:val="24"/>
        </w:rPr>
        <w:t xml:space="preserve"> παρουσιάζει η οικονομία, ίσως όχι όσο θα θέλαμε, αλλά το θετικό ξεκίνημα έχει ήδη γίνει. Παίρνουμε κουράγιο από τον ελληνικό λαό που αναγνωρίζει την προσπάθεια και αντιλαμβάνεται ότι ο κατήφορος σταματά, που αναγνωρίζει ότι σε αυτές τις δύσκολες συνθήκες </w:t>
      </w:r>
      <w:r>
        <w:rPr>
          <w:rFonts w:eastAsia="Times New Roman" w:cs="Times New Roman"/>
          <w:szCs w:val="24"/>
        </w:rPr>
        <w:t>προτεραιότητα γι’ αυτήν την Κυβέρνηση είναι οι κοινωνικές δαπάνες και ότι σε αυτές είναι που δίνει βάρος και κατευθύνει τα όποια χρήματα μπορεί</w:t>
      </w:r>
      <w:r>
        <w:rPr>
          <w:rFonts w:eastAsia="Times New Roman" w:cs="Times New Roman"/>
          <w:szCs w:val="24"/>
        </w:rPr>
        <w:t>,</w:t>
      </w:r>
      <w:r>
        <w:rPr>
          <w:rFonts w:eastAsia="Times New Roman" w:cs="Times New Roman"/>
          <w:szCs w:val="24"/>
        </w:rPr>
        <w:t xml:space="preserve"> μέσα από έναν προϋπολογισμό όπως αυτός που κατατίθεται και συζητείται αυτές τις μέρες. </w:t>
      </w:r>
    </w:p>
    <w:p w14:paraId="3695051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Αυτό επιβεβαιώνεται από</w:t>
      </w:r>
      <w:r>
        <w:rPr>
          <w:rFonts w:eastAsia="Times New Roman" w:cs="Times New Roman"/>
          <w:szCs w:val="24"/>
        </w:rPr>
        <w:t xml:space="preserve"> το αποψινό διάγγελμα του Πρωθυπουργού με τη στήριξη των χαμηλοσυνταξιούχων από τα περισσεύματα του 2016 και βέβαια από τη μη αύξηση του ΦΠΑ στα νησιά. </w:t>
      </w:r>
    </w:p>
    <w:p w14:paraId="3695051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Ο φετινός </w:t>
      </w:r>
      <w:r>
        <w:rPr>
          <w:rFonts w:eastAsia="Times New Roman" w:cs="Times New Roman"/>
          <w:szCs w:val="24"/>
        </w:rPr>
        <w:t>π</w:t>
      </w:r>
      <w:r>
        <w:rPr>
          <w:rFonts w:eastAsia="Times New Roman" w:cs="Times New Roman"/>
          <w:szCs w:val="24"/>
        </w:rPr>
        <w:t>ροϋπολογισμός, κυρίες και κύριοι συνάδελφοι, είναι ρεαλιστικός και πλεονασματικός, όπως υπήρ</w:t>
      </w:r>
      <w:r>
        <w:rPr>
          <w:rFonts w:eastAsia="Times New Roman" w:cs="Times New Roman"/>
          <w:szCs w:val="24"/>
        </w:rPr>
        <w:t xml:space="preserve">ξε και ο προηγούμενος. Θα υπερβούμε και πάλι τον στόχο, όπως και τη χρονιά που κλείνει ευοίωνα. Ο φετινός </w:t>
      </w:r>
      <w:r>
        <w:rPr>
          <w:rFonts w:eastAsia="Times New Roman" w:cs="Times New Roman"/>
          <w:szCs w:val="24"/>
        </w:rPr>
        <w:t>π</w:t>
      </w:r>
      <w:r>
        <w:rPr>
          <w:rFonts w:eastAsia="Times New Roman" w:cs="Times New Roman"/>
          <w:szCs w:val="24"/>
        </w:rPr>
        <w:t>ροϋπολογισμός είναι ένας προϋπολογισμός που διατηρεί τη δημοσιονομική ισορροπία και παράλληλα είναι δίκαιος κοινωνικά. Επεκτείνεται το κοινωνικό εισό</w:t>
      </w:r>
      <w:r>
        <w:rPr>
          <w:rFonts w:eastAsia="Times New Roman" w:cs="Times New Roman"/>
          <w:szCs w:val="24"/>
        </w:rPr>
        <w:t xml:space="preserve">δημα αλληλεγγύης, ενισχύονται επιπλέον οι τομείς της υγείας, της παιδείας και της κοινωνικής πρόνοιας. </w:t>
      </w:r>
    </w:p>
    <w:p w14:paraId="3695051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Αυξημένο εμφανίζεται και το Πρόγραμμα Δημοσίων Επενδύσεων, που στοχεύει σε αναπτυξιακές δράσεις μαζί με τα εργαλεία του ΕΣΠΑ, το Πρόγραμμα Αγροτικής Ανάπτυξης και τα οφέλη του αναπτυξιακού νόμου. </w:t>
      </w:r>
    </w:p>
    <w:p w14:paraId="3695051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w:t>
      </w:r>
      <w:r>
        <w:rPr>
          <w:rFonts w:eastAsia="Times New Roman" w:cs="Times New Roman"/>
          <w:szCs w:val="24"/>
        </w:rPr>
        <w:t xml:space="preserve">ίας του κυρίου Βουλευτή) </w:t>
      </w:r>
    </w:p>
    <w:p w14:paraId="3695051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Τελειώνω σε μισό λεπτό, κύριε Πρόεδρε. </w:t>
      </w:r>
    </w:p>
    <w:p w14:paraId="3695051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Ξεκινήσαμε να σχεδιάζουμε και το μέλλον της δικής μας περιφέρειας, της Περιφέρειας Ανατολικής Μακεδονίας-Θράκης, έτσι ώστε μέσα στον επόμενο χρόνο να παρουσιάσουμε ένα ολοκληρωμένο σχέδιο γι</w:t>
      </w:r>
      <w:r>
        <w:rPr>
          <w:rFonts w:eastAsia="Times New Roman" w:cs="Times New Roman"/>
          <w:szCs w:val="24"/>
        </w:rPr>
        <w:t xml:space="preserve">α την ανάπτυξη και την οργάνωση της παραγωγής όλων των κλάδων της οικονομίας. </w:t>
      </w:r>
    </w:p>
    <w:p w14:paraId="3695051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Συναδέλφισσες και συνάδελφοι, η Κυβέρνηση τάσσεται ενάντια στις πολιτικές της λιτότητας, όπως και άλλες χώρες της Ευρώπης που έχουν πληγεί από τις ηγεμονικές νεοφιλελεύθερες εμμ</w:t>
      </w:r>
      <w:r>
        <w:rPr>
          <w:rFonts w:eastAsia="Times New Roman" w:cs="Times New Roman"/>
          <w:szCs w:val="24"/>
        </w:rPr>
        <w:t>ονές, αυτές που καταστρατηγούν τα ευρωπαϊκά κεκτημένα και θεμελιώδεις όρους της Ευρωπαϊκής Ένωσης. Είμαστε ξεκάθαροι</w:t>
      </w:r>
      <w:r w:rsidRPr="00353AC7">
        <w:rPr>
          <w:rFonts w:eastAsia="Times New Roman" w:cs="Times New Roman"/>
          <w:szCs w:val="24"/>
        </w:rPr>
        <w:t>.</w:t>
      </w:r>
      <w:r>
        <w:rPr>
          <w:rFonts w:eastAsia="Times New Roman" w:cs="Times New Roman"/>
          <w:szCs w:val="24"/>
        </w:rPr>
        <w:t xml:space="preserve"> Τασσόμαστε υπέρ της παραγωγικής ανασυγκρότησης, της κοινωνικά δίκαιης ανάπτυξης και του κοινωνικού κράτους και προσπαθούμε να ανασυντάξουμ</w:t>
      </w:r>
      <w:r>
        <w:rPr>
          <w:rFonts w:eastAsia="Times New Roman" w:cs="Times New Roman"/>
          <w:szCs w:val="24"/>
        </w:rPr>
        <w:t xml:space="preserve">ε τους άτακτους πλίνθους, να κάνουμε την ατραπό λεωφόρο. Συνεχίζουμε με σταθερά βήματα και με </w:t>
      </w:r>
      <w:r>
        <w:rPr>
          <w:rFonts w:eastAsia="Times New Roman" w:cs="Times New Roman"/>
          <w:szCs w:val="24"/>
        </w:rPr>
        <w:lastRenderedPageBreak/>
        <w:t xml:space="preserve">επιμονή, μέχρι την έξοδο της χώρας από τα μνημόνια, τις επιτροπείες και τις αποικιακές πολιτικές. </w:t>
      </w:r>
    </w:p>
    <w:p w14:paraId="3695051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695051E"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695051F"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(Γεώργιος Λαμπρούλης):</w:t>
      </w:r>
      <w:r>
        <w:rPr>
          <w:rFonts w:eastAsia="Times New Roman" w:cs="Times New Roman"/>
          <w:szCs w:val="24"/>
        </w:rPr>
        <w:t xml:space="preserve"> Τον λόγο έχει ο κ. Γκιουλέκας από τη Νέα Δημοκρατία. </w:t>
      </w:r>
    </w:p>
    <w:p w14:paraId="36950520"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Ευχαριστώ, κύριε Πρόεδρε. </w:t>
      </w:r>
    </w:p>
    <w:p w14:paraId="36950521"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σήμερα το βασικότερο νομοσχέδιο που κάθε χρόνο έρχεται στην Ολομέλεια, τον </w:t>
      </w:r>
      <w:r>
        <w:rPr>
          <w:rFonts w:eastAsia="Times New Roman" w:cs="Times New Roman"/>
          <w:szCs w:val="24"/>
        </w:rPr>
        <w:t>π</w:t>
      </w:r>
      <w:r>
        <w:rPr>
          <w:rFonts w:eastAsia="Times New Roman" w:cs="Times New Roman"/>
          <w:szCs w:val="24"/>
        </w:rPr>
        <w:t>ρο</w:t>
      </w:r>
      <w:r>
        <w:rPr>
          <w:rFonts w:eastAsia="Times New Roman" w:cs="Times New Roman"/>
          <w:szCs w:val="24"/>
        </w:rPr>
        <w:t xml:space="preserve">ϋπολογισμό του 2017. Τι συζητούμε όμως; Τι υπερασπίζεστε; </w:t>
      </w:r>
    </w:p>
    <w:p w14:paraId="3695052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Κύριοι συνάδελφοι της Πλειοψηφίας, συγγνώμη, αλλά πριν από μια ώρα, ο δικός σας Αρχηγός, ο Πρωθυπουργός κ. Τσίπρας</w:t>
      </w:r>
      <w:r>
        <w:rPr>
          <w:rFonts w:eastAsia="Times New Roman" w:cs="Times New Roman"/>
          <w:szCs w:val="24"/>
        </w:rPr>
        <w:t>,</w:t>
      </w:r>
      <w:r>
        <w:rPr>
          <w:rFonts w:eastAsia="Times New Roman" w:cs="Times New Roman"/>
          <w:szCs w:val="24"/>
        </w:rPr>
        <w:t xml:space="preserve"> ανέτρεψε τον </w:t>
      </w:r>
      <w:r>
        <w:rPr>
          <w:rFonts w:eastAsia="Times New Roman" w:cs="Times New Roman"/>
          <w:szCs w:val="24"/>
        </w:rPr>
        <w:lastRenderedPageBreak/>
        <w:t>π</w:t>
      </w:r>
      <w:r>
        <w:rPr>
          <w:rFonts w:eastAsia="Times New Roman" w:cs="Times New Roman"/>
          <w:szCs w:val="24"/>
        </w:rPr>
        <w:t>ροϋπολογισμό. Κι εδώ, στα κυβερνητικά έδρανα έχουμε κάποιους Υπουργ</w:t>
      </w:r>
      <w:r>
        <w:rPr>
          <w:rFonts w:eastAsia="Times New Roman" w:cs="Times New Roman"/>
          <w:szCs w:val="24"/>
        </w:rPr>
        <w:t xml:space="preserve">ούς της Οικονομίας. Θα μας φέρετε τελικά τις αλλαγές; Αντί να μας τιμήσει ο κύριος Πρωθυπουργός και να έρθει εδώ να εξαγγείλει ότι «ξέρετε, ανατρέπεται ο </w:t>
      </w:r>
      <w:r>
        <w:rPr>
          <w:rFonts w:eastAsia="Times New Roman" w:cs="Times New Roman"/>
          <w:szCs w:val="24"/>
        </w:rPr>
        <w:t>π</w:t>
      </w:r>
      <w:r>
        <w:rPr>
          <w:rFonts w:eastAsia="Times New Roman" w:cs="Times New Roman"/>
          <w:szCs w:val="24"/>
        </w:rPr>
        <w:t>ροϋπολογισμός και θα έχουμε πλέον άλλα μεγέθη», βγαίνει στην τηλεόραση, απευθύνει διαγγέλματα –και βε</w:t>
      </w:r>
      <w:r>
        <w:rPr>
          <w:rFonts w:eastAsia="Times New Roman" w:cs="Times New Roman"/>
          <w:szCs w:val="24"/>
        </w:rPr>
        <w:t xml:space="preserve">βαίως είναι προφανές, πρόδηλο γιατί το κάνει- και δεν ξέρουμε τίποτε. Κι ερχόμαστε εμείς εδώ και συζητούμε τον </w:t>
      </w:r>
      <w:r>
        <w:rPr>
          <w:rFonts w:eastAsia="Times New Roman" w:cs="Times New Roman"/>
          <w:szCs w:val="24"/>
        </w:rPr>
        <w:t>π</w:t>
      </w:r>
      <w:r>
        <w:rPr>
          <w:rFonts w:eastAsia="Times New Roman" w:cs="Times New Roman"/>
          <w:szCs w:val="24"/>
        </w:rPr>
        <w:t>ροϋπολογισμό και τα μεγέθη τα οποία έχουν κατατεθεί από την Κυβέρνησή σας και δεν κάνετε καν τον κόπο να ενημερώσετε την Εθνική Αντιπροσωπεία γι</w:t>
      </w:r>
      <w:r>
        <w:rPr>
          <w:rFonts w:eastAsia="Times New Roman" w:cs="Times New Roman"/>
          <w:szCs w:val="24"/>
        </w:rPr>
        <w:t xml:space="preserve">α την όποια αλλαγή επιφέρουν αυτές οι εξαγγελίες, η παροχολογία του Πρωθυπουργού. </w:t>
      </w:r>
    </w:p>
    <w:p w14:paraId="3695052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Κι επειδή άκουσα και τον προηγούμενο συνάδελφο να λέει εδώ «ξέρετε, εσείς οι δεξιοί, η Νέα Δημοκρατία, οι νεοφιλελεύθεροι…», επιτρέψτε μου να σας πω ότι η κοινωνική ευαισθησ</w:t>
      </w:r>
      <w:r>
        <w:rPr>
          <w:rFonts w:eastAsia="Times New Roman" w:cs="Times New Roman"/>
          <w:szCs w:val="24"/>
        </w:rPr>
        <w:t xml:space="preserve">ία δεν μονοπωλείται από κανέναν. Αν τελικά είστε εσείς οι προασπιστές των λαϊκών συμφερόντων και των </w:t>
      </w:r>
      <w:r>
        <w:rPr>
          <w:rFonts w:eastAsia="Times New Roman" w:cs="Times New Roman"/>
          <w:szCs w:val="24"/>
        </w:rPr>
        <w:lastRenderedPageBreak/>
        <w:t xml:space="preserve">αδύναμων, θα ήθελα να σας πω ότι διακόσιες πενήντα χιλιάδες συνταξιούχοι εκεί έξω ρωτούν για το ΕΚΑΣ, εσάς τους υπερασπιστές! </w:t>
      </w:r>
    </w:p>
    <w:p w14:paraId="3695052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Θα ήθελα να σας πω ότι οι μι</w:t>
      </w:r>
      <w:r>
        <w:rPr>
          <w:rFonts w:eastAsia="Times New Roman" w:cs="Times New Roman"/>
          <w:szCs w:val="24"/>
        </w:rPr>
        <w:t xml:space="preserve">σθωτοί περιμένουν να πάει ο μισθός τους στα 751 ευρώ από εσάς, από τους υπερασπιστές τους. Θα ήθελα να σας πω ότι περιμένουν τη </w:t>
      </w:r>
      <w:r>
        <w:rPr>
          <w:rFonts w:eastAsia="Times New Roman" w:cs="Times New Roman"/>
          <w:szCs w:val="24"/>
        </w:rPr>
        <w:t>δέκατη τρίτη</w:t>
      </w:r>
      <w:r>
        <w:rPr>
          <w:rFonts w:eastAsia="Times New Roman" w:cs="Times New Roman"/>
          <w:szCs w:val="24"/>
        </w:rPr>
        <w:t xml:space="preserve"> σύνταξη όλοι οι συνταξιούχοι. Μα, έτσι ήρθατε στην εξουσία. Θα ήθελα να σας πω ότι όλοι οι Έλληνες περιμένουν να κα</w:t>
      </w:r>
      <w:r>
        <w:rPr>
          <w:rFonts w:eastAsia="Times New Roman" w:cs="Times New Roman"/>
          <w:szCs w:val="24"/>
        </w:rPr>
        <w:t xml:space="preserve">ταργήσετε τον ΕΝΦΙΑ. Αυτό έταξε ο Αλέξης Τσίπρας και πήρε –υφάρπαξε δηλαδή- την ψήφο του ελληνικού λαού. </w:t>
      </w:r>
    </w:p>
    <w:p w14:paraId="3695052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Βεβαίως, δεν περίμενα να πανηγυρίζετε για το </w:t>
      </w:r>
      <w:r>
        <w:rPr>
          <w:rFonts w:eastAsia="Times New Roman" w:cs="Times New Roman"/>
          <w:szCs w:val="24"/>
          <w:lang w:val="en-US"/>
        </w:rPr>
        <w:t>Eurogroup</w:t>
      </w:r>
      <w:r>
        <w:rPr>
          <w:rFonts w:eastAsia="Times New Roman" w:cs="Times New Roman"/>
          <w:szCs w:val="24"/>
        </w:rPr>
        <w:t>, γιατί εσείς λέγατε κάποτε</w:t>
      </w:r>
      <w:r>
        <w:rPr>
          <w:rFonts w:eastAsia="Times New Roman" w:cs="Times New Roman"/>
          <w:szCs w:val="24"/>
        </w:rPr>
        <w:t>,</w:t>
      </w:r>
      <w:r>
        <w:rPr>
          <w:rFonts w:eastAsia="Times New Roman" w:cs="Times New Roman"/>
          <w:szCs w:val="24"/>
        </w:rPr>
        <w:t xml:space="preserve"> ότι βαρώντας τα νταούλια θα χορεύουν οι αγορές στον δικό σας ρυθμό </w:t>
      </w:r>
      <w:r>
        <w:rPr>
          <w:rFonts w:eastAsia="Times New Roman" w:cs="Times New Roman"/>
          <w:szCs w:val="24"/>
        </w:rPr>
        <w:t>και ότι με έναν νόμο θα διαγράψετε και το χρέος και τον ΕΝΦΙΑ και όλα. Πού πήγαν όλα αυτά, κύριοι συνάδελφοι; Και για τι μιλάμε;</w:t>
      </w:r>
    </w:p>
    <w:p w14:paraId="3695052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μιλάμε για τον </w:t>
      </w:r>
      <w:r>
        <w:rPr>
          <w:rFonts w:eastAsia="Times New Roman" w:cs="Times New Roman"/>
          <w:szCs w:val="24"/>
        </w:rPr>
        <w:t>π</w:t>
      </w:r>
      <w:r>
        <w:rPr>
          <w:rFonts w:eastAsia="Times New Roman" w:cs="Times New Roman"/>
          <w:szCs w:val="24"/>
        </w:rPr>
        <w:t xml:space="preserve">ροϋπολογισμό, επιτρέψτε μου να σας πω ότι αντίθετα με τη δική σας πρακτική, που βάζετε πάνω απ’ όλα </w:t>
      </w:r>
      <w:r>
        <w:rPr>
          <w:rFonts w:eastAsia="Times New Roman" w:cs="Times New Roman"/>
          <w:szCs w:val="24"/>
        </w:rPr>
        <w:t>το κομματικό σας συμφέρον, εμείς τουλάχιστον στη Νέα Δημοκρατία έχουμε αποδείξει και με τον Κυριάκο Μητσοτάκη και με τις προηγούμενες ηγεσίες ότι βάζουμε πάνω απ’ όλα το εθνικό συμφέρον. Γιατί; Γιατί, εάν σήμερα η χώρα βρίσκεται στην Ευρώπη, μετά από τις δ</w:t>
      </w:r>
      <w:r>
        <w:rPr>
          <w:rFonts w:eastAsia="Times New Roman" w:cs="Times New Roman"/>
          <w:szCs w:val="24"/>
        </w:rPr>
        <w:t xml:space="preserve">ικές σας παλινωδίες, μετά από τις δικές σας κωλοτούμπες, είναι γιατί η Νέα Δημοκρατία στήριξε αυτή την παραμονή. Η Νέα Δημοκρατία ήταν, βεβαίως, και η παράταξη που έβαλε τη χώρα στην Ενωμένη Ευρώπη, τα λεφτά της οποίας παίρνετε από τη μια πλευρά, αλλά από </w:t>
      </w:r>
      <w:r>
        <w:rPr>
          <w:rFonts w:eastAsia="Times New Roman" w:cs="Times New Roman"/>
          <w:szCs w:val="24"/>
        </w:rPr>
        <w:t>την άλλη πλευρά βάζετε τον κόσμο σε διλήμματα.</w:t>
      </w:r>
    </w:p>
    <w:p w14:paraId="3695052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Τι συζητούμε σήμερα; Τον νέο </w:t>
      </w:r>
      <w:r>
        <w:rPr>
          <w:rFonts w:eastAsia="Times New Roman" w:cs="Times New Roman"/>
          <w:szCs w:val="24"/>
        </w:rPr>
        <w:t>π</w:t>
      </w:r>
      <w:r>
        <w:rPr>
          <w:rFonts w:eastAsia="Times New Roman" w:cs="Times New Roman"/>
          <w:szCs w:val="24"/>
        </w:rPr>
        <w:t xml:space="preserve">ροϋπολογισμό. Δυο δρόμοι υπάρχουν. Η χώρα αυτή τη στιγμή περνά από την πιο δύσκολη στενωπό, μια παρατεταμένη οικονομική κρίση, έναν οικονομικό πόλεμο που μετά τον Β΄ </w:t>
      </w:r>
      <w:r>
        <w:rPr>
          <w:rFonts w:eastAsia="Times New Roman" w:cs="Times New Roman"/>
          <w:szCs w:val="24"/>
        </w:rPr>
        <w:lastRenderedPageBreak/>
        <w:t xml:space="preserve">Παγκόσμιο </w:t>
      </w:r>
      <w:r>
        <w:rPr>
          <w:rFonts w:eastAsia="Times New Roman" w:cs="Times New Roman"/>
          <w:szCs w:val="24"/>
        </w:rPr>
        <w:t>Πόλεμο έχει δημιουργήσει τεράστιες τραγικές συνθήκες και έχει πολτοποιήσει τη ζωή όλων των Ελλήνων. Δυο δρόμοι υπάρχουν, λοιπόν, σε μία χώρα που αναγκάζεται να δανείζεται, για να βρει χρήματα. Ο ένας δρόμος</w:t>
      </w:r>
      <w:r>
        <w:rPr>
          <w:rFonts w:eastAsia="Times New Roman" w:cs="Times New Roman"/>
          <w:szCs w:val="24"/>
        </w:rPr>
        <w:t>,</w:t>
      </w:r>
      <w:r>
        <w:rPr>
          <w:rFonts w:eastAsia="Times New Roman" w:cs="Times New Roman"/>
          <w:szCs w:val="24"/>
        </w:rPr>
        <w:t xml:space="preserve"> είναι να επιβάλει φόρους και είναι αυτός που ακο</w:t>
      </w:r>
      <w:r>
        <w:rPr>
          <w:rFonts w:eastAsia="Times New Roman" w:cs="Times New Roman"/>
          <w:szCs w:val="24"/>
        </w:rPr>
        <w:t>λουθείτε εσείς. Ο άλλος δρόμος</w:t>
      </w:r>
      <w:r>
        <w:rPr>
          <w:rFonts w:eastAsia="Times New Roman" w:cs="Times New Roman"/>
          <w:szCs w:val="24"/>
        </w:rPr>
        <w:t>,</w:t>
      </w:r>
      <w:r>
        <w:rPr>
          <w:rFonts w:eastAsia="Times New Roman" w:cs="Times New Roman"/>
          <w:szCs w:val="24"/>
        </w:rPr>
        <w:t xml:space="preserve"> είναι να δημιουργήσει το περιβάλλον, για να μπορούν να έρθουν  επενδύσεις στη χώρα. Αυτό σημαίνει, βεβαίως, μείωση της φορολογίας –είναι αυτά που εξήγγειλε ο Κυριάκος Μητσοτάκης- αυτό σημαίνει σταθεροποίηση του φορολογικού κ</w:t>
      </w:r>
      <w:r>
        <w:rPr>
          <w:rFonts w:eastAsia="Times New Roman" w:cs="Times New Roman"/>
          <w:szCs w:val="24"/>
        </w:rPr>
        <w:t xml:space="preserve">αθεστώτος, αυτό σημαίνει ένα ελκυστικό περιβάλλον, για να μπορεί να έρθει κάποιος να επενδύσει. </w:t>
      </w:r>
    </w:p>
    <w:p w14:paraId="3695052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οιο</w:t>
      </w:r>
      <w:r>
        <w:rPr>
          <w:rFonts w:eastAsia="Times New Roman" w:cs="Times New Roman"/>
          <w:szCs w:val="24"/>
        </w:rPr>
        <w:t>ς θα έρθει να επενδύσει στην Ελλάδα του ΣΥΡΙΖΑ, κυρίες και κύριοι συνάδελφοι; Ποιος τρελός θα έρθει να επενδύσει έστω και ένα ευρώ, όταν βγαίνει ο κ. Σπίρτ</w:t>
      </w:r>
      <w:r>
        <w:rPr>
          <w:rFonts w:eastAsia="Times New Roman" w:cs="Times New Roman"/>
          <w:szCs w:val="24"/>
        </w:rPr>
        <w:t>ζης και ζητά συγγνώμη χύνοντας κροκοδείλια δάκρυα, γιατί, λέει, προχωρήσαμε στην αποκρατικοποίηση των δεκατεσ</w:t>
      </w:r>
      <w:r>
        <w:rPr>
          <w:rFonts w:eastAsia="Times New Roman" w:cs="Times New Roman"/>
          <w:szCs w:val="24"/>
        </w:rPr>
        <w:lastRenderedPageBreak/>
        <w:t xml:space="preserve">σάρων περιφερειακών αεροδρομίων; Απ’ αυτά, βεβαίως, ο κρατικός προϋπολογισμός ωφελήθηκε κατά 1,4 δισεκατομμύρια, αλλά ο κ. Σπίρτζης ζητεί συγγνώμη </w:t>
      </w:r>
      <w:r>
        <w:rPr>
          <w:rFonts w:eastAsia="Times New Roman" w:cs="Times New Roman"/>
          <w:szCs w:val="24"/>
        </w:rPr>
        <w:t xml:space="preserve">γιατί το κάνατε. Είναι τραγικό, δηλαδή, αυτό! </w:t>
      </w:r>
    </w:p>
    <w:p w14:paraId="3695052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Πώς θα προχωρήσουμε, όταν μία εβδομάδα πριν ο Πρωθυπουργός της χώρας, ο Αλέξης Τσίπρας, είχε βάλει φαρδιά-πλατιά την υπογραφή του στη συμφωνία με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για το λιμάνι του Πειραιά και έβγαινε ο αρμόδιος Υπ</w:t>
      </w:r>
      <w:r>
        <w:rPr>
          <w:rFonts w:eastAsia="Times New Roman" w:cs="Times New Roman"/>
          <w:szCs w:val="24"/>
        </w:rPr>
        <w:t>ουργός Ναυτιλίας, ο κ. Δρίτσας, και διαρρήγνυε τα ιμάτιά του στις κομματικές σας συγκεντρώσεις, λέγοντας «δεν ξεπουλάμε το λιμάνι στους Κινέζους»</w:t>
      </w:r>
      <w:r>
        <w:rPr>
          <w:rFonts w:eastAsia="Times New Roman" w:cs="Times New Roman"/>
          <w:szCs w:val="24"/>
        </w:rPr>
        <w:t>.</w:t>
      </w:r>
      <w:r>
        <w:rPr>
          <w:rFonts w:eastAsia="Times New Roman" w:cs="Times New Roman"/>
          <w:szCs w:val="24"/>
        </w:rPr>
        <w:t xml:space="preserve"> Μια εβδομάδα μετά, βέβαια, ο Πρωθυπουργός σας το ξεπούλησε, κατά την άποψή σας. Και μιλάτε εσείς για επενδύσεις; Λέτε ότι από εκεί περιμένετε να εκτελεστεί ο φετινός </w:t>
      </w:r>
      <w:r>
        <w:rPr>
          <w:rFonts w:eastAsia="Times New Roman" w:cs="Times New Roman"/>
          <w:szCs w:val="24"/>
        </w:rPr>
        <w:t>π</w:t>
      </w:r>
      <w:r>
        <w:rPr>
          <w:rFonts w:eastAsia="Times New Roman" w:cs="Times New Roman"/>
          <w:szCs w:val="24"/>
        </w:rPr>
        <w:t xml:space="preserve">ροϋπολογισμός; </w:t>
      </w:r>
    </w:p>
    <w:p w14:paraId="3695052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Επειδή μιλάμε για τον </w:t>
      </w:r>
      <w:r>
        <w:rPr>
          <w:rFonts w:eastAsia="Times New Roman" w:cs="Times New Roman"/>
          <w:szCs w:val="24"/>
        </w:rPr>
        <w:t>π</w:t>
      </w:r>
      <w:r>
        <w:rPr>
          <w:rFonts w:eastAsia="Times New Roman" w:cs="Times New Roman"/>
          <w:szCs w:val="24"/>
        </w:rPr>
        <w:t>ροϋπολογισμό, νομίζω ότι όλα αυτά είναι αστεία. Σ</w:t>
      </w:r>
      <w:r>
        <w:rPr>
          <w:rFonts w:eastAsia="Times New Roman" w:cs="Times New Roman"/>
          <w:szCs w:val="24"/>
        </w:rPr>
        <w:t>ήμερα, όμως, ο δικός σας Υπουργός επί της Οικονομίας και Ανά</w:t>
      </w:r>
      <w:r>
        <w:rPr>
          <w:rFonts w:eastAsia="Times New Roman" w:cs="Times New Roman"/>
          <w:szCs w:val="24"/>
        </w:rPr>
        <w:lastRenderedPageBreak/>
        <w:t xml:space="preserve">πτυξης, ο κ. Παπαδημητρίου, ομολόγησε με κυνισμό την αύξηση της φορολογίας επί των κυβερνήσεών σας και μάλιστα είπε το εξής αμίμητο -αυτό πρέπει να το διδάσκουν σε πρωτοετείς φοιτητές της εθνικής </w:t>
      </w:r>
      <w:r>
        <w:rPr>
          <w:rFonts w:eastAsia="Times New Roman" w:cs="Times New Roman"/>
          <w:szCs w:val="24"/>
        </w:rPr>
        <w:t>οικονομίας-, ότι η αύξηση των φόρων, λέει, δεν επηρεάζει την ανταγωνιστικότητα. Είναι φοβερό αυτό! Αυτό μόνο εσείς μπορείτε να το πείτε.</w:t>
      </w:r>
    </w:p>
    <w:p w14:paraId="3695052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Επειδή εγώ προέρχομαι από τη Βόρεια Ελλάδα, κυρίες και κύριοι συνάδελφοι, χωρίς βεβαίως να αμφισβητώ την καλή γνώση πολ</w:t>
      </w:r>
      <w:r>
        <w:rPr>
          <w:rFonts w:eastAsia="Times New Roman" w:cs="Times New Roman"/>
          <w:szCs w:val="24"/>
        </w:rPr>
        <w:t xml:space="preserve">λών συναδέλφων σας για τις πραγματικές συνθήκες που επικρατούν σε ολόκληρη την Ελλάδα, ασχέτως από πού προέρχεται ο καθένας, οφείλω να σας πω ότι εμείς στη Βόρεια Ελλάδα, στη Θεσσαλονίκη, στη Μακεδονία, στη Θράκη, βιώνουμε την κρίση πολύ πριν χτυπήσει την </w:t>
      </w:r>
      <w:r>
        <w:rPr>
          <w:rFonts w:eastAsia="Times New Roman" w:cs="Times New Roman"/>
          <w:szCs w:val="24"/>
        </w:rPr>
        <w:t xml:space="preserve">πόρτα της υπόλοιπης Ελλάδας. Γιατί; Γιατί λόγω της εγγύτητας με τις άλλες χώρες και λόγω των φορολογικών κινήτρων που δίνονται στις γειτονικές χώρες, πολλές επιχειρήσεις μεταπηδούσαν και συνεχίζουν να μεταπηδούν στην άλλη πλευρά </w:t>
      </w:r>
      <w:r>
        <w:rPr>
          <w:rFonts w:eastAsia="Times New Roman" w:cs="Times New Roman"/>
          <w:szCs w:val="24"/>
        </w:rPr>
        <w:lastRenderedPageBreak/>
        <w:t>των συνόρων. Και εσείς τι κ</w:t>
      </w:r>
      <w:r>
        <w:rPr>
          <w:rFonts w:eastAsia="Times New Roman" w:cs="Times New Roman"/>
          <w:szCs w:val="24"/>
        </w:rPr>
        <w:t>άνετε για να συγκρατήσετε αυτό το ρεύμα; Αυξάνετε την φορολογία. Πολύ καλά κάνετε! Δείχνετε, δηλαδή, την πόρτα και σε όσους απέμειναν εδώ, σε όσους θαρραλέους βρίσκονται στην Ελλάδα, λέγοντάς τους, «παρακαλώ πολύ, από εκεί μπορείτε να πάτε, εμείς εδώ είμασ</w:t>
      </w:r>
      <w:r>
        <w:rPr>
          <w:rFonts w:eastAsia="Times New Roman" w:cs="Times New Roman"/>
          <w:szCs w:val="24"/>
        </w:rPr>
        <w:t>τε μια χώρα που δεν δεχόμαστε επενδύσεις».</w:t>
      </w:r>
    </w:p>
    <w:p w14:paraId="3695052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Επειδή μιλάμε για τον </w:t>
      </w:r>
      <w:r>
        <w:rPr>
          <w:rFonts w:eastAsia="Times New Roman" w:cs="Times New Roman"/>
          <w:szCs w:val="24"/>
        </w:rPr>
        <w:t>π</w:t>
      </w:r>
      <w:r>
        <w:rPr>
          <w:rFonts w:eastAsia="Times New Roman" w:cs="Times New Roman"/>
          <w:szCs w:val="24"/>
        </w:rPr>
        <w:t xml:space="preserve">ροϋπολογισμό και ο </w:t>
      </w:r>
      <w:r>
        <w:rPr>
          <w:rFonts w:eastAsia="Times New Roman" w:cs="Times New Roman"/>
          <w:szCs w:val="24"/>
        </w:rPr>
        <w:t>π</w:t>
      </w:r>
      <w:r>
        <w:rPr>
          <w:rFonts w:eastAsia="Times New Roman" w:cs="Times New Roman"/>
          <w:szCs w:val="24"/>
        </w:rPr>
        <w:t>ροϋπολογισμός είναι αριθμοί, δεν χρειάζεται τίποτε άλλο παρά να σας πω μερικά στοιχεία πολύ γρήγορα, σχετικά με το τι έχετε προξενήσει στη χώρα και γιατί ακριβώς λέμε ότι</w:t>
      </w:r>
      <w:r>
        <w:rPr>
          <w:rFonts w:eastAsia="Times New Roman" w:cs="Times New Roman"/>
          <w:szCs w:val="24"/>
        </w:rPr>
        <w:t xml:space="preserve"> παρά το ότι ευχόμασταν όλα αυτά να πάνε καλά, με τη δική σας ανίκανη Κυβέρνηση είναι αδύνατον να πάνε καλά. Γιατί πολύ απλά σ’ αυτά τα δύο χρόνια χρεώσατε τη χώρα με 86 δισεκατομμύρια, κατά τον </w:t>
      </w:r>
      <w:r>
        <w:rPr>
          <w:rFonts w:eastAsia="Times New Roman" w:cs="Times New Roman"/>
          <w:szCs w:val="24"/>
        </w:rPr>
        <w:t>Δ</w:t>
      </w:r>
      <w:r>
        <w:rPr>
          <w:rFonts w:eastAsia="Times New Roman" w:cs="Times New Roman"/>
          <w:szCs w:val="24"/>
        </w:rPr>
        <w:t xml:space="preserve">ιοικητή της Τράπεζας της Ελλάδας, τον κ. Στουρνάρα και κατά </w:t>
      </w:r>
      <w:r>
        <w:rPr>
          <w:rFonts w:eastAsia="Times New Roman" w:cs="Times New Roman"/>
          <w:szCs w:val="24"/>
        </w:rPr>
        <w:t xml:space="preserve">τον κ. Ρέγκλινγκ, κατά 100 δισεκατομμύρια με τη βαρουφάκεια Οδύσσεια, εκείνη τη φοβερή διαπραγμάτευση που κάνατε και σήμερα πανηγυρίζετε, γιατί, λέει, θα </w:t>
      </w:r>
      <w:r>
        <w:rPr>
          <w:rFonts w:eastAsia="Times New Roman" w:cs="Times New Roman"/>
          <w:szCs w:val="24"/>
        </w:rPr>
        <w:lastRenderedPageBreak/>
        <w:t>μειωθεί το χρέος μισό αιώνα μετά, το 2060, κατά 45 εκατομμύρια. Χρεώσατε τη χώρα, κατά την ηπιότερη εκ</w:t>
      </w:r>
      <w:r>
        <w:rPr>
          <w:rFonts w:eastAsia="Times New Roman" w:cs="Times New Roman"/>
          <w:szCs w:val="24"/>
        </w:rPr>
        <w:t>τίμηση, κατά 86 δισεκατομμύρια και χαίρεστε, γιατί σε πενήντα χρόνια από τώρα -σε σαράντα πέντε χρόνια για την ακρίβεια, για να μην σας αδικήσω- θα μειώσετε, λέει, το χρέος κατά 45 δισεκατομμύρια. Δηλαδή, οι δυο επόμενες γενιές θα χαρούν να δουν τα επιτεύγ</w:t>
      </w:r>
      <w:r>
        <w:rPr>
          <w:rFonts w:eastAsia="Times New Roman" w:cs="Times New Roman"/>
          <w:szCs w:val="24"/>
        </w:rPr>
        <w:t>ματα της δικής σας υπερήφανης πολιτικής.</w:t>
      </w:r>
    </w:p>
    <w:p w14:paraId="3695052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Τι έχει γίνει αυτά τα δύο χρόνια; Έχει χαθεί ένας πλούτος 26 δισεκατομμυρίων ευρώ, περίπου 6.000 ευρώ για κάθε νοικοκυριό. Ποιος το λέει αυτό; Η Ευρωπαϊκή Επιτροπή. </w:t>
      </w:r>
    </w:p>
    <w:p w14:paraId="3695052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Στις φθινοπωρινές προβλέψεις, τον Νοέμβριο του 20</w:t>
      </w:r>
      <w:r>
        <w:rPr>
          <w:rFonts w:eastAsia="Times New Roman" w:cs="Times New Roman"/>
          <w:szCs w:val="24"/>
        </w:rPr>
        <w:t xml:space="preserve">14, εκτιμούσε ότι το ονομαστικό ΑΕΠ του 2016 θα ήταν στα 196 δισεκατομμύρια. Τον Νοέμβριο του 2016 –φέτος, ένα μήνα πριν- η Ευρωπαϊκή Επιτροπή ξέρετε </w:t>
      </w:r>
      <w:r>
        <w:rPr>
          <w:rFonts w:eastAsia="Times New Roman" w:cs="Times New Roman"/>
          <w:szCs w:val="24"/>
        </w:rPr>
        <w:lastRenderedPageBreak/>
        <w:t>πόσο εκτιμά το ονομαστικό ΑΕΠ; Το προσγείωσε στα 174 δισεκατομμύρια, 21 δισεκατομμύρια λιγότερο. Τι σημαίν</w:t>
      </w:r>
      <w:r>
        <w:rPr>
          <w:rFonts w:eastAsia="Times New Roman" w:cs="Times New Roman"/>
          <w:szCs w:val="24"/>
        </w:rPr>
        <w:t xml:space="preserve">ει αυτό για το κάθε νοικοκυριό; Σας το είπα προηγουμένως. </w:t>
      </w:r>
    </w:p>
    <w:p w14:paraId="3695052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Να μιλήσω για τον τομέα της εργασίας; Γιατί χαίρεστε, λέει, ότι παρουσιάζουν κάμψη οι δείκτες της ανεργίας. Με τι; Με τη μερική απασχόληση, εσείς οι αριστεροί που κόπτεστε για την κοινωνική σας ευα</w:t>
      </w:r>
      <w:r>
        <w:rPr>
          <w:rFonts w:eastAsia="Times New Roman" w:cs="Times New Roman"/>
          <w:szCs w:val="24"/>
        </w:rPr>
        <w:t>ισθησία. Γιατί; Γιατί φέρατε τη μερική απασχόληση, γιατί φέρατε την εκ περιτροπής εργασία; Γιατί ξαφνικά το 60% των συμβάσεων στην Ελλάδα είναι μερική απασχόληση και χαίρεστε για αυτό; Και ο μήνας Οκτώβριος ήταν ο χειρότερος Οκτώβριος των τελευταίων δεκαπέ</w:t>
      </w:r>
      <w:r>
        <w:rPr>
          <w:rFonts w:eastAsia="Times New Roman" w:cs="Times New Roman"/>
          <w:szCs w:val="24"/>
        </w:rPr>
        <w:t xml:space="preserve">ντε ετών. Χάθηκαν ογδόντα δύο χιλιάδες θέσεις εργασίας. </w:t>
      </w:r>
    </w:p>
    <w:p w14:paraId="36950530"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Αυτά είναι νούμερα, κυρίες και κύριοι συνάδελφοι. Και μάλιστα, επειδή μιλάμε μόνο για νούμερα και μας ακούει ο ελληνικός λαός και δεν </w:t>
      </w:r>
      <w:r>
        <w:rPr>
          <w:rFonts w:eastAsia="Times New Roman" w:cs="Times New Roman"/>
          <w:szCs w:val="24"/>
        </w:rPr>
        <w:lastRenderedPageBreak/>
        <w:t>είναι όλοι εξοικειωμένοι με τα νούμερα, να σας πω και τα αποτελέσ</w:t>
      </w:r>
      <w:r>
        <w:rPr>
          <w:rFonts w:eastAsia="Times New Roman" w:cs="Times New Roman"/>
          <w:szCs w:val="24"/>
        </w:rPr>
        <w:t xml:space="preserve">ματα της περήφανης πολιτικής σας; </w:t>
      </w:r>
    </w:p>
    <w:p w14:paraId="36950531"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Γκιουλέκα, ολοκληρώστε παρακαλώ. </w:t>
      </w:r>
    </w:p>
    <w:p w14:paraId="36950532"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Ένα λεπτό, κύριε Πρόεδρε, και ολοκληρώνω.</w:t>
      </w:r>
    </w:p>
    <w:p w14:paraId="3695053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Το Πανεπιστημιακό Νοσοκομείο Λάρισας, ένα από τα μεγαλύτερα νοσοκομεία της χώρας</w:t>
      </w:r>
      <w:r>
        <w:rPr>
          <w:rFonts w:eastAsia="Times New Roman" w:cs="Times New Roman"/>
          <w:szCs w:val="24"/>
        </w:rPr>
        <w:t xml:space="preserve">, ανέβαλε όλα τα προγραμματισμένα χειρουργεία, γιατί τα χρήματα του προϋπολογισμού του τμήματος αιμοδοσίας μεταφέρθηκαν σε άλλους κωδικούς και δεν υπάρχουν αντιδραστήρια και υλικά. </w:t>
      </w:r>
    </w:p>
    <w:p w14:paraId="3695053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Λίγες μέρες πριν</w:t>
      </w:r>
      <w:r>
        <w:rPr>
          <w:rFonts w:eastAsia="Times New Roman" w:cs="Times New Roman"/>
          <w:szCs w:val="24"/>
        </w:rPr>
        <w:t>,</w:t>
      </w:r>
      <w:r>
        <w:rPr>
          <w:rFonts w:eastAsia="Times New Roman" w:cs="Times New Roman"/>
          <w:szCs w:val="24"/>
        </w:rPr>
        <w:t xml:space="preserve"> ο διοικητής του Γενικού Νοσοκομείου Λαμίας ενημέρωνε του</w:t>
      </w:r>
      <w:r>
        <w:rPr>
          <w:rFonts w:eastAsia="Times New Roman" w:cs="Times New Roman"/>
          <w:szCs w:val="24"/>
        </w:rPr>
        <w:t>ς πολίτες ότι είναι αδύνατη η λειτουργία του χειρουργείου και τους έλεγε</w:t>
      </w:r>
      <w:r>
        <w:rPr>
          <w:rFonts w:eastAsia="Times New Roman" w:cs="Times New Roman"/>
          <w:szCs w:val="24"/>
        </w:rPr>
        <w:t>:</w:t>
      </w:r>
      <w:r>
        <w:rPr>
          <w:rFonts w:eastAsia="Times New Roman" w:cs="Times New Roman"/>
          <w:szCs w:val="24"/>
        </w:rPr>
        <w:t xml:space="preserve"> «Αν έχετε πρόβλημα, πάτε σε άλλα νοσοκομεία, η Λαμία πλέον έχει κλείσει. Τα χειρουργεία κατέβασαν τα στόρια.». </w:t>
      </w:r>
    </w:p>
    <w:p w14:paraId="3695053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Αυτή είναι η πολιτική σας; Για αυτό περηφανεύεστε; Για αυτή την κοινων</w:t>
      </w:r>
      <w:r>
        <w:rPr>
          <w:rFonts w:eastAsia="Times New Roman" w:cs="Times New Roman"/>
          <w:szCs w:val="24"/>
        </w:rPr>
        <w:t xml:space="preserve">ική ευαισθησία κόπτεσθε; Δεν θα πάρουμε, κυρίες και κύριοι συνάδελφοι! Δύο χρόνια την Αριστερά -τη δική σας Αριστερά- την είδαμε και την είδαμε σε πράξεις και είναι τραγική. </w:t>
      </w:r>
    </w:p>
    <w:p w14:paraId="3695053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Από την άλλη πλευρά, με συγχωρείτε πάρα πολύ, αλλά επειδή θέλουμε να μιλάμε με στ</w:t>
      </w:r>
      <w:r>
        <w:rPr>
          <w:rFonts w:eastAsia="Times New Roman" w:cs="Times New Roman"/>
          <w:szCs w:val="24"/>
        </w:rPr>
        <w:t xml:space="preserve">οιχεία, κόκκινα δάνεια, ισολογισμοί τραπεζών και Τράπεζα της Ελλάδος -θα καταθέσω τον πίνακα στα Πρακτικά- το 2015-2016 αυξήθηκαν. </w:t>
      </w:r>
    </w:p>
    <w:p w14:paraId="3695053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Οι καταθέσεις συρρικνώθηκαν κατά 40 δισεκατομμύρια. Από την Τράπεζα της Ελλάδος είναι τα στοιχεία. </w:t>
      </w:r>
    </w:p>
    <w:p w14:paraId="3695053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Τα λουκέτα στην αγορά πο</w:t>
      </w:r>
      <w:r>
        <w:rPr>
          <w:rFonts w:eastAsia="Times New Roman" w:cs="Times New Roman"/>
          <w:szCs w:val="24"/>
        </w:rPr>
        <w:t>λλαπλασιάστηκαν. Ιανουάριο με Σεπτέμβριο του 2016 -το εννεάμηνο- είκοσι τεσσεράμισι χιλιάδες επιχειρήσεις έκλεισαν και είκοσι μία χιλιάδες άνοιξαν. Άλλαξε το ισοζύγιο. Από το ΓΕΜΗ είναι τα στοιχεία.</w:t>
      </w:r>
    </w:p>
    <w:p w14:paraId="36950539"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Κύριε Γκιουλέκα, ολοκλη</w:t>
      </w:r>
      <w:r>
        <w:rPr>
          <w:rFonts w:eastAsia="Times New Roman" w:cs="Times New Roman"/>
          <w:szCs w:val="24"/>
        </w:rPr>
        <w:t xml:space="preserve">ρώστε, σας παρακαλώ.  </w:t>
      </w:r>
    </w:p>
    <w:p w14:paraId="3695053A"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Κλείνω αμέσως, κύριε Πρόεδρε. </w:t>
      </w:r>
    </w:p>
    <w:p w14:paraId="3695053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Αυτά είναι τα στοιχεία της υπερήφανης πολιτικής σας. Αλλά και πάλι, λέω κυρίες και κύριοι συνάδελφοι, ότι εσείς τελικά αντί για έξοδο από την κρίση ψάχνετε τρόπο εξόδου από τα α</w:t>
      </w:r>
      <w:r>
        <w:rPr>
          <w:rFonts w:eastAsia="Times New Roman" w:cs="Times New Roman"/>
          <w:szCs w:val="24"/>
        </w:rPr>
        <w:t xml:space="preserve">διέξοδα που έχετε δημιουργήσει. </w:t>
      </w:r>
    </w:p>
    <w:p w14:paraId="3695053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Ακούγοντας σήμερα τον Αλέξη Τσίπρα, τον Πρωθυπουργό της χώρας, αυτό που εμείς εκτιμούσαμε έχει γίνει τελικά, κατά την ταπεινή μου άποψη πεποίθηση, ότι ο Αλέξης Τσίπρας θα επιχειρήσει πολύ σύντομα, με το σημερινό διάγγελμα κ</w:t>
      </w:r>
      <w:r>
        <w:rPr>
          <w:rFonts w:eastAsia="Times New Roman" w:cs="Times New Roman"/>
          <w:szCs w:val="24"/>
        </w:rPr>
        <w:t xml:space="preserve">αι την παροχολογία, μια ηρωική φυγή προς τα εμπρός. Και νομίζω ότι καλά θα κάνετε αντί να υπερασπίζεστε έναν προϋπολογισμό που ούτως ή άλλως είναι αποτυχημένος και έχουν τιναχθεί τα νούμερα στον αέρα, γιατί ο Πρωθυπουργός σας ο ίδιος ανατρέπει αυτά </w:t>
      </w:r>
      <w:r>
        <w:rPr>
          <w:rFonts w:eastAsia="Times New Roman" w:cs="Times New Roman"/>
          <w:szCs w:val="24"/>
        </w:rPr>
        <w:lastRenderedPageBreak/>
        <w:t>που έχε</w:t>
      </w:r>
      <w:r>
        <w:rPr>
          <w:rFonts w:eastAsia="Times New Roman" w:cs="Times New Roman"/>
          <w:szCs w:val="24"/>
        </w:rPr>
        <w:t>ι καταθέσει η Κυβέρνησ</w:t>
      </w:r>
      <w:r>
        <w:rPr>
          <w:rFonts w:eastAsia="Times New Roman" w:cs="Times New Roman"/>
          <w:szCs w:val="24"/>
        </w:rPr>
        <w:t>ή</w:t>
      </w:r>
      <w:r>
        <w:rPr>
          <w:rFonts w:eastAsia="Times New Roman" w:cs="Times New Roman"/>
          <w:szCs w:val="24"/>
        </w:rPr>
        <w:t xml:space="preserve"> σας, καλύτερα να ψάξετε πώς θα απολογηθείτε στον ελληνικό λαό σε λίγο που θα ζητήσετε την ψήφο του.</w:t>
      </w:r>
    </w:p>
    <w:p w14:paraId="3695053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Να είστε καλά.</w:t>
      </w:r>
    </w:p>
    <w:p w14:paraId="3695053E" w14:textId="77777777" w:rsidR="006648D0" w:rsidRDefault="00CC2A7D">
      <w:pPr>
        <w:spacing w:line="600" w:lineRule="auto"/>
        <w:ind w:firstLine="720"/>
        <w:jc w:val="both"/>
        <w:rPr>
          <w:rFonts w:eastAsia="Times New Roman" w:cs="Times New Roman"/>
          <w:szCs w:val="24"/>
        </w:rPr>
      </w:pPr>
      <w:r>
        <w:rPr>
          <w:rFonts w:eastAsia="Times New Roman" w:cs="Times New Roman"/>
        </w:rPr>
        <w:t>(Στο σημείο αυτό ο Βουλευτής κ. Κωνσταντίνος Γκιουλέκας καταθέτει για τα Πρακτικά τους προαναφερθέντες πίνακες, οι οπ</w:t>
      </w:r>
      <w:r>
        <w:rPr>
          <w:rFonts w:eastAsia="Times New Roman" w:cs="Times New Roman"/>
        </w:rPr>
        <w:t>οίοι βρίσκονται στο αρχείο του Τμήματος Γραμματείας της Διεύθυνσης Στενογραφίας και  Πρακτικών της Βουλής)</w:t>
      </w:r>
    </w:p>
    <w:p w14:paraId="3695053F" w14:textId="77777777" w:rsidR="006648D0" w:rsidRDefault="00CC2A7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6950540"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Η κ. Σταματάκη από τον ΣΥΡΙΖΑ έχει τον λόγο.</w:t>
      </w:r>
    </w:p>
    <w:p w14:paraId="36950541"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ΕΛΕΝΗ ΣΤΑΜΑΤΑΚΗ: </w:t>
      </w:r>
      <w:r>
        <w:rPr>
          <w:rFonts w:eastAsia="Times New Roman" w:cs="Times New Roman"/>
          <w:szCs w:val="24"/>
        </w:rPr>
        <w:t>Ευχαριστώ πολύ, κύριε Πρόεδρε.</w:t>
      </w:r>
    </w:p>
    <w:p w14:paraId="36950542"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κυρίες και κύριοι συνάδελφοι, τα τελευταία χρόνια διανύουμε μια δύσκολη περίοδο. Η δεινή οικονομική θέση της χώρας καθώς και η στενή επιτροπεία δεν μας αφήνουν αρκετά περιθώρια κινήσεων. Αυτό</w:t>
      </w:r>
      <w:r>
        <w:rPr>
          <w:rFonts w:eastAsia="Times New Roman" w:cs="Times New Roman"/>
          <w:szCs w:val="24"/>
        </w:rPr>
        <w:t xml:space="preserve"> δεν μπορούμε να μην το ομολογήσουμε. </w:t>
      </w:r>
    </w:p>
    <w:p w14:paraId="36950543"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Παρ’ όλα αυτά έχουμε τη δυνατότητα να μη ρίξουμε το βάρος στις ευάλωτες ομάδες, αλλά να το διανείμουμε σε μεσαία και ανώτερα στρώματα, να πληρώσουν αυτοί που πρέπει, να μην πέσει το βάρος της κρίσης στους πιο αδύνατου</w:t>
      </w:r>
      <w:r>
        <w:rPr>
          <w:rFonts w:eastAsia="Times New Roman" w:cs="Times New Roman"/>
          <w:szCs w:val="24"/>
        </w:rPr>
        <w:t xml:space="preserve">ς. </w:t>
      </w:r>
    </w:p>
    <w:p w14:paraId="36950544"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Ήδη, από το 2015, θεσμοθετήθηκε ο νόμος για την αντιμετώπιση της ανθρωπιστικής κρίσης. Οι δαπάνες για δράσεις κοινωνικής αλληλεγγύης για το 2016, μέχρι τον Οκτώβριο, υπερέβαιναν κατά 20,8% τον προϋπολογισμό του 2015, που είχε συντάξει η κυβέρνηση Σαμαρά. </w:t>
      </w:r>
    </w:p>
    <w:p w14:paraId="36950545"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Σήμερα, το κοινωνικό εισόδημα αλληλεγγύης απαίτησε τον τριπλασιασμό σχεδόν των δαπανών, που είχαμε διαθέσει τη διετία 2015-2016 </w:t>
      </w:r>
      <w:r>
        <w:rPr>
          <w:rFonts w:eastAsia="Times New Roman" w:cs="Times New Roman"/>
          <w:szCs w:val="24"/>
        </w:rPr>
        <w:lastRenderedPageBreak/>
        <w:t xml:space="preserve">για τους συμπολίτες μας, που είχαν χτυπηθεί από τον κρίση. Διαπραγματευτήκαμε και τελικά πετύχαμε να εγγράφονται αυτή τη στιγμή </w:t>
      </w:r>
      <w:r>
        <w:rPr>
          <w:rFonts w:eastAsia="Times New Roman" w:cs="Times New Roman"/>
          <w:szCs w:val="24"/>
        </w:rPr>
        <w:t xml:space="preserve">στον προϋπολογισμό 760 εκατομμύρια για προνοιακές παροχές, χωρίς να θίγονται βασικά επιδόματα, όπως τα οικογενειακά και τα επιδόματα αναπήρων. </w:t>
      </w:r>
    </w:p>
    <w:p w14:paraId="3695054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Όμως δεν μένουμε, κυρίες και κύριοι συνάδελφοι, σε αριθμούς. Προχωράμε σε θεσμικές τομές. Σύμφωνα με την </w:t>
      </w:r>
      <w:r>
        <w:rPr>
          <w:rFonts w:eastAsia="Times New Roman" w:cs="Times New Roman"/>
          <w:szCs w:val="24"/>
        </w:rPr>
        <w:t>έ</w:t>
      </w:r>
      <w:r>
        <w:rPr>
          <w:rFonts w:eastAsia="Times New Roman" w:cs="Times New Roman"/>
          <w:szCs w:val="24"/>
        </w:rPr>
        <w:t xml:space="preserve">κθεση </w:t>
      </w:r>
      <w:r>
        <w:rPr>
          <w:rFonts w:eastAsia="Times New Roman" w:cs="Times New Roman"/>
          <w:szCs w:val="24"/>
        </w:rPr>
        <w:t>της Παγκόσμιας Τράπεζας, η Ελλάδα δαπανά το 2,1% του ΑΕΠ για παροχές πρόνοιας, τη στιγμή που ο μέσος όρος στην Ευρωπαϊκή Ένωση είναι 4,2%. Παρ’ όλο το χαμηλό επίπεδο δαπανών, το σύστημα υπηρεσιών κοινωνικής προστασίας από τη μεταπολεμική περίοδο έως σήμερα</w:t>
      </w:r>
      <w:r>
        <w:rPr>
          <w:rFonts w:eastAsia="Times New Roman" w:cs="Times New Roman"/>
          <w:szCs w:val="24"/>
        </w:rPr>
        <w:t xml:space="preserve"> χαρακτηρίζεται από πολυπλοκότητα, έλλειψη ενιαίου σχεδιασμού, κακή στόχευση, πολυδιάσπαση και πολυνομία, ανισότητα πόρων και παροχών, αδιαφάνεια. </w:t>
      </w:r>
    </w:p>
    <w:p w14:paraId="3695054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Όλα αυτά οδήγησαν στα οξυμμένα διοικητικά προβλήματα των ασφαλιστικών φορέων και των υπηρεσιών πρόνοιας, αλλ</w:t>
      </w:r>
      <w:r>
        <w:rPr>
          <w:rFonts w:eastAsia="Times New Roman" w:cs="Times New Roman"/>
          <w:szCs w:val="24"/>
        </w:rPr>
        <w:t>ά και συχνά στον αποκλεισμό συμπολιτών μας από τα επιδόματα που δικαιούνταν, λόγω αδυναμίας πρόσβασης</w:t>
      </w:r>
      <w:r>
        <w:rPr>
          <w:rFonts w:eastAsia="Times New Roman" w:cs="Times New Roman"/>
          <w:szCs w:val="24"/>
        </w:rPr>
        <w:t xml:space="preserve"> σ</w:t>
      </w:r>
      <w:r>
        <w:rPr>
          <w:rFonts w:eastAsia="Times New Roman" w:cs="Times New Roman"/>
          <w:szCs w:val="24"/>
        </w:rPr>
        <w:t xml:space="preserve">την ελλιπή ενημέρωση και πληροφόρηση. Πεδίο λαμπρό για πελατειακές, ρουσφετολογικές πρακτικές. </w:t>
      </w:r>
    </w:p>
    <w:p w14:paraId="3695054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Αυτές τις πρακτικές εμείς τις σπάσαμε. Σας χαλάσαμε την π</w:t>
      </w:r>
      <w:r>
        <w:rPr>
          <w:rFonts w:eastAsia="Times New Roman" w:cs="Times New Roman"/>
          <w:szCs w:val="24"/>
        </w:rPr>
        <w:t>ιάτσα. Χαλάσαμε τα θεμέλια αυτού του σάπιου συστήματος που είχατε δημιουργήσει. Και αυτό είναι, κυρίες και κύριοι της Αντιπολίτευσης, που δεν σας αρέσει καθόλου. Γι’ αυτό δεν έχουμε ακούσει από εσάς ούτε μια θετική πρόταση για τον προϋπολογισμό αυτές τις δ</w:t>
      </w:r>
      <w:r>
        <w:rPr>
          <w:rFonts w:eastAsia="Times New Roman" w:cs="Times New Roman"/>
          <w:szCs w:val="24"/>
        </w:rPr>
        <w:t xml:space="preserve">ύο ημέρες. Καμμία αυτοκριτική. Αντ’ αυτού, επίθεση λεκτική χωρίς αιδώ. Ζούσαμε σε μια χώρα, που όλα κυλούσαν πάρα πολύ καλά. Ήταν πάρα πολύ ωραία και ήρθε ο ΣΥΡΙΖΑ και τα έκανε όλα ρημαδιό. Όμως ευτυχώς ο λαός έχει μνήμη και ξέρει </w:t>
      </w:r>
      <w:r>
        <w:rPr>
          <w:rFonts w:eastAsia="Times New Roman" w:cs="Times New Roman"/>
          <w:szCs w:val="24"/>
        </w:rPr>
        <w:lastRenderedPageBreak/>
        <w:t>πολύ καλά ποιοι και ποιες</w:t>
      </w:r>
      <w:r>
        <w:rPr>
          <w:rFonts w:eastAsia="Times New Roman" w:cs="Times New Roman"/>
          <w:szCs w:val="24"/>
        </w:rPr>
        <w:t xml:space="preserve"> πολιτικές οδήγησαν τον λαό στην εξαθλίωση και τη χώρα στα πρό</w:t>
      </w:r>
      <w:r>
        <w:rPr>
          <w:rFonts w:eastAsia="Times New Roman" w:cs="Times New Roman"/>
          <w:szCs w:val="24"/>
        </w:rPr>
        <w:t>θυ</w:t>
      </w:r>
      <w:r>
        <w:rPr>
          <w:rFonts w:eastAsia="Times New Roman" w:cs="Times New Roman"/>
          <w:szCs w:val="24"/>
        </w:rPr>
        <w:t>ρα της κατάρρευσης.</w:t>
      </w:r>
    </w:p>
    <w:p w14:paraId="3695054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σχεδόν οι μισοί από το φτωχότερο 40% του πληθυσμού δεν λαμβάνουν καμμία ή λαμβάνουν ανεπαρκείς παροχές. Η σημερινή Κυβέρνηση, αναδιαμορφώνοντα</w:t>
      </w:r>
      <w:r>
        <w:rPr>
          <w:rFonts w:eastAsia="Times New Roman" w:cs="Times New Roman"/>
          <w:szCs w:val="24"/>
        </w:rPr>
        <w:t>ς το υπάρχον καθεστώς με ουσιαστικές θεσμικές τομές, φιλοδοξεί να βάλει τέλος στο σύστημα της πολυνομίας και της κακονομίας. Έτσι, την επόμενη εβδομάδα μπαίνει σε συζήτηση ο νόμος για τον Εθνικό Μηχανισμό Παρακολούθησης και Αξιολόγησης Πολιτικών Κοινωνικής</w:t>
      </w:r>
      <w:r>
        <w:rPr>
          <w:rFonts w:eastAsia="Times New Roman" w:cs="Times New Roman"/>
          <w:szCs w:val="24"/>
        </w:rPr>
        <w:t xml:space="preserve"> Ένταξης. Σκοπός αυτού του μηχανισμού είναι ο σχεδιασμός, η ενημέρωση, ο συντονισμός, η τεκμηρίωση, η παρακολούθηση και η αξιολόγηση των πολιτικών κοινωνικής ένταξης και κοινωνικής συνοχής. </w:t>
      </w:r>
    </w:p>
    <w:p w14:paraId="3695054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Στο πλαίσιο αυτό ιδρύονται διακόσια πενήντα τρία κέντρα</w:t>
      </w:r>
      <w:r>
        <w:rPr>
          <w:rFonts w:eastAsia="Times New Roman" w:cs="Times New Roman"/>
          <w:szCs w:val="24"/>
        </w:rPr>
        <w:t xml:space="preserve"> </w:t>
      </w:r>
      <w:r>
        <w:rPr>
          <w:rFonts w:eastAsia="Times New Roman" w:cs="Times New Roman"/>
          <w:szCs w:val="24"/>
        </w:rPr>
        <w:t>κοινότητ</w:t>
      </w:r>
      <w:r>
        <w:rPr>
          <w:rFonts w:eastAsia="Times New Roman" w:cs="Times New Roman"/>
          <w:szCs w:val="24"/>
        </w:rPr>
        <w:t>α</w:t>
      </w:r>
      <w:r>
        <w:rPr>
          <w:rFonts w:eastAsia="Times New Roman" w:cs="Times New Roman"/>
          <w:szCs w:val="24"/>
        </w:rPr>
        <w:t xml:space="preserve">ς σε όλη τη χώρα, τα οποία θα λειτουργήσουν ως χώροι υποδοχής, με </w:t>
      </w:r>
      <w:r>
        <w:rPr>
          <w:rFonts w:eastAsia="Times New Roman" w:cs="Times New Roman"/>
          <w:szCs w:val="24"/>
        </w:rPr>
        <w:lastRenderedPageBreak/>
        <w:t>σκοπό την καταγραφή και την εξυπηρέτηση των ωφελούμενων, και δεκατρία παρατηρητήρια στις περιφέρειες.</w:t>
      </w:r>
    </w:p>
    <w:p w14:paraId="3695054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Ο μηχανισμός αυτός θα συμβάλει στη χάραξη τοπικών και περιφερειακών πολιτικών, στην εκπό</w:t>
      </w:r>
      <w:r>
        <w:rPr>
          <w:rFonts w:eastAsia="Times New Roman" w:cs="Times New Roman"/>
          <w:szCs w:val="24"/>
        </w:rPr>
        <w:t xml:space="preserve">νηση στοχευμένων ρυθμίσεων για την κοινωνική ένταξη και συνοχή, τη διαχείριση και διάδοση πληροφοριών και την κάλυψη, αξιολόγηση της πορείας εφαρμογής των πολιτικών για την κοινωνική προστασία. </w:t>
      </w:r>
    </w:p>
    <w:p w14:paraId="3695054C" w14:textId="77777777" w:rsidR="006648D0" w:rsidRDefault="00CC2A7D">
      <w:pPr>
        <w:spacing w:line="600" w:lineRule="auto"/>
        <w:ind w:firstLine="720"/>
        <w:jc w:val="both"/>
        <w:rPr>
          <w:rFonts w:eastAsia="Times New Roman"/>
          <w:szCs w:val="24"/>
        </w:rPr>
      </w:pPr>
      <w:r>
        <w:rPr>
          <w:rFonts w:eastAsia="Times New Roman" w:cs="Times New Roman"/>
          <w:szCs w:val="24"/>
        </w:rPr>
        <w:t>Δεύτερη σημαντική τομή είναι η ίδρυση του ενιαίου φορέα πληρω</w:t>
      </w:r>
      <w:r>
        <w:rPr>
          <w:rFonts w:eastAsia="Times New Roman" w:cs="Times New Roman"/>
          <w:szCs w:val="24"/>
        </w:rPr>
        <w:t xml:space="preserve">μής επιδομάτων προνοιακού χαρακτήρα, που θα καλύπτει τα επιδόματα που δίνονται απ’ όλους τους φορείς της Κυβέρνησης. </w:t>
      </w:r>
      <w:r>
        <w:rPr>
          <w:rFonts w:eastAsia="Times New Roman"/>
          <w:szCs w:val="24"/>
        </w:rPr>
        <w:t>Ο ενδιαφερόμενος θα έχει τη δυνατότητα μόνο με το ΑΦΜ του να πληροφορείται για το επίδομα το οποίο δικαιούται. Επιπλέον, με τον ενιαίο φορέ</w:t>
      </w:r>
      <w:r>
        <w:rPr>
          <w:rFonts w:eastAsia="Times New Roman"/>
          <w:szCs w:val="24"/>
        </w:rPr>
        <w:t>α όλα τα επιδόματα θα πληρώνονται την ίδια μέρα του μήνα, κάτι που αποτελούσε και πάγιο αίτημα του αναπηρικού κινήματος.</w:t>
      </w:r>
    </w:p>
    <w:p w14:paraId="3695054D" w14:textId="77777777" w:rsidR="006648D0" w:rsidRDefault="00CC2A7D">
      <w:pPr>
        <w:spacing w:line="600" w:lineRule="auto"/>
        <w:ind w:firstLine="720"/>
        <w:jc w:val="both"/>
        <w:rPr>
          <w:rFonts w:eastAsia="Times New Roman"/>
          <w:szCs w:val="24"/>
        </w:rPr>
      </w:pPr>
      <w:r>
        <w:rPr>
          <w:rFonts w:eastAsia="Times New Roman"/>
          <w:szCs w:val="24"/>
        </w:rPr>
        <w:lastRenderedPageBreak/>
        <w:t>Τρίτη μεγάλη νομοθετική παρέμβαση είναι η συγκρότηση του Εθνικού Ενιαίου Συστήματος Αλληλεγγύης για τον εκσυγχρονισμό, τον εκδημοκρατισ</w:t>
      </w:r>
      <w:r>
        <w:rPr>
          <w:rFonts w:eastAsia="Times New Roman"/>
          <w:szCs w:val="24"/>
        </w:rPr>
        <w:t>μό και την ενδυνάμωση όλων των οργανισμών και των μονάδων κοινωνικής προστασίας και ένταξης.</w:t>
      </w:r>
    </w:p>
    <w:p w14:paraId="3695054E" w14:textId="77777777" w:rsidR="006648D0" w:rsidRDefault="00CC2A7D">
      <w:pPr>
        <w:spacing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ροϋπολογισμός του 2017 είναι ένας προϋπολογισμός με θετικό κοινωνικό πρόσημο, που ενισχύει τους μηχανισμούς εκείνους που αποτελούν ανάχωμα για να σταθεί η κοινω</w:t>
      </w:r>
      <w:r>
        <w:rPr>
          <w:rFonts w:eastAsia="Times New Roman"/>
          <w:szCs w:val="24"/>
        </w:rPr>
        <w:t>νία όρθια μέχρι να ανακάμψει η οικονομία.</w:t>
      </w:r>
    </w:p>
    <w:p w14:paraId="3695054F" w14:textId="77777777" w:rsidR="006648D0" w:rsidRDefault="00CC2A7D">
      <w:pPr>
        <w:spacing w:line="600" w:lineRule="auto"/>
        <w:ind w:firstLine="720"/>
        <w:jc w:val="both"/>
        <w:rPr>
          <w:rFonts w:eastAsia="Times New Roman"/>
          <w:szCs w:val="24"/>
        </w:rPr>
      </w:pPr>
      <w:r>
        <w:rPr>
          <w:rFonts w:eastAsia="Times New Roman"/>
          <w:szCs w:val="24"/>
        </w:rPr>
        <w:t xml:space="preserve">Κύριοι της Αξιωματικής Αντιπολίτευσης, κατανοώ την αγωνία σας, αλλά μάταια προσπαθείτε να γίνετε προφήτες κακών εξελίξεων. Η κοινωνία αναγνωρίζει την προσπάθεια που γίνεται να εκσυγχρονιστεί το δημόσιο σύστημα και </w:t>
      </w:r>
      <w:r>
        <w:rPr>
          <w:rFonts w:eastAsia="Times New Roman"/>
          <w:szCs w:val="24"/>
        </w:rPr>
        <w:t xml:space="preserve">να υπάρχουν ενιαία κριτήρια και περισσότερη διαφάνεια, </w:t>
      </w:r>
      <w:r>
        <w:rPr>
          <w:rFonts w:eastAsia="Times New Roman"/>
          <w:szCs w:val="24"/>
        </w:rPr>
        <w:lastRenderedPageBreak/>
        <w:t>ώστε να έχουν όλοι όσοι το δικαιούνται πρόσβαση σε παροχές και υπηρεσίες, ως πολίτες κι όχι ως πελάτες, χωρίς να χρειάζεται να συναλλαγούν προσωπικά με οποιαδήποτε εξουσία.</w:t>
      </w:r>
    </w:p>
    <w:p w14:paraId="36950550" w14:textId="77777777" w:rsidR="006648D0" w:rsidRDefault="00CC2A7D">
      <w:pPr>
        <w:spacing w:line="600" w:lineRule="auto"/>
        <w:ind w:firstLine="720"/>
        <w:jc w:val="both"/>
        <w:rPr>
          <w:rFonts w:eastAsia="Times New Roman"/>
          <w:szCs w:val="24"/>
        </w:rPr>
      </w:pPr>
      <w:r>
        <w:rPr>
          <w:rFonts w:eastAsia="Times New Roman"/>
          <w:szCs w:val="24"/>
        </w:rPr>
        <w:t xml:space="preserve">(Στο σημείο αυτό κτυπάει το </w:t>
      </w:r>
      <w:r>
        <w:rPr>
          <w:rFonts w:eastAsia="Times New Roman"/>
          <w:szCs w:val="24"/>
        </w:rPr>
        <w:t>κουδούνι λήξεως του χρόνου ομιλίας της κυρίας Βουλευτού)</w:t>
      </w:r>
    </w:p>
    <w:p w14:paraId="36950551" w14:textId="77777777" w:rsidR="006648D0" w:rsidRDefault="00CC2A7D">
      <w:pPr>
        <w:spacing w:line="600" w:lineRule="auto"/>
        <w:ind w:firstLine="720"/>
        <w:jc w:val="both"/>
        <w:rPr>
          <w:rFonts w:eastAsia="Times New Roman"/>
          <w:szCs w:val="24"/>
        </w:rPr>
      </w:pPr>
      <w:r>
        <w:rPr>
          <w:rFonts w:eastAsia="Times New Roman"/>
          <w:szCs w:val="24"/>
        </w:rPr>
        <w:t>Δύο λεπτά, κύριε Πρόεδρε, θα μου δώσετε.</w:t>
      </w:r>
    </w:p>
    <w:p w14:paraId="36950552" w14:textId="77777777" w:rsidR="006648D0" w:rsidRDefault="00CC2A7D">
      <w:pPr>
        <w:spacing w:line="600" w:lineRule="auto"/>
        <w:ind w:firstLine="720"/>
        <w:jc w:val="both"/>
        <w:rPr>
          <w:rFonts w:eastAsia="Times New Roman"/>
          <w:szCs w:val="24"/>
        </w:rPr>
      </w:pPr>
      <w:r>
        <w:rPr>
          <w:rFonts w:eastAsia="Times New Roman"/>
          <w:szCs w:val="24"/>
        </w:rPr>
        <w:t xml:space="preserve">Η καινούργια χρονιά θα είναι χρονιά ανάκαμψης της οικονομία. Η Κυβέρνησή μας έχει στόχους, έχει όραμα, έχει τη θέληση και τη δύναμη να βγάλει τη χώρα από την </w:t>
      </w:r>
      <w:r>
        <w:rPr>
          <w:rFonts w:eastAsia="Times New Roman"/>
          <w:szCs w:val="24"/>
        </w:rPr>
        <w:t>κρίση και θα το πετύχει.</w:t>
      </w:r>
    </w:p>
    <w:p w14:paraId="36950553" w14:textId="77777777" w:rsidR="006648D0" w:rsidRDefault="00CC2A7D">
      <w:pPr>
        <w:spacing w:line="600" w:lineRule="auto"/>
        <w:ind w:firstLine="720"/>
        <w:jc w:val="both"/>
        <w:rPr>
          <w:rFonts w:eastAsia="Times New Roman"/>
          <w:szCs w:val="24"/>
        </w:rPr>
      </w:pPr>
      <w:r>
        <w:rPr>
          <w:rFonts w:eastAsia="Times New Roman"/>
          <w:szCs w:val="24"/>
        </w:rPr>
        <w:t>Οι εξαγγελίες του Πρωθυπουργού σήμερα το βράδυ, η διανομή του πλεονάσματος, το οποίο αμφισβητούσατε, προς τους χαμηλοσυνταξιούχους, η αναστολή της αύξησης του ΦΠΑ προς τους κατοίκους των νησιών που δέχτηκαν τη μεγαλύτερη προσφυγική</w:t>
      </w:r>
      <w:r>
        <w:rPr>
          <w:rFonts w:eastAsia="Times New Roman"/>
          <w:szCs w:val="24"/>
        </w:rPr>
        <w:t xml:space="preserve"> κρίση είναι αποτέλεσμα της σκληρής διαπραγμάτευσης, της σωστής διαχείρισης, που δείχνει πως οι </w:t>
      </w:r>
      <w:r>
        <w:rPr>
          <w:rFonts w:eastAsia="Times New Roman"/>
          <w:szCs w:val="24"/>
        </w:rPr>
        <w:lastRenderedPageBreak/>
        <w:t>υποσχέσεις στα πλαίσια της κοινωνικής πολιτικής που έχουμε κάνει θα υλοποιηθούν σιγά-σιγά.</w:t>
      </w:r>
    </w:p>
    <w:p w14:paraId="36950554" w14:textId="77777777" w:rsidR="006648D0" w:rsidRDefault="00CC2A7D">
      <w:pPr>
        <w:spacing w:line="600" w:lineRule="auto"/>
        <w:ind w:firstLine="720"/>
        <w:jc w:val="both"/>
        <w:rPr>
          <w:rFonts w:eastAsia="Times New Roman"/>
          <w:szCs w:val="24"/>
        </w:rPr>
      </w:pPr>
      <w:r>
        <w:rPr>
          <w:rFonts w:eastAsia="Times New Roman"/>
          <w:szCs w:val="24"/>
        </w:rPr>
        <w:t>Ευχαριστώ.</w:t>
      </w:r>
    </w:p>
    <w:p w14:paraId="36950555" w14:textId="77777777" w:rsidR="006648D0" w:rsidRDefault="00CC2A7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6950556" w14:textId="77777777" w:rsidR="006648D0" w:rsidRDefault="00CC2A7D">
      <w:pPr>
        <w:spacing w:line="600" w:lineRule="auto"/>
        <w:ind w:firstLine="720"/>
        <w:jc w:val="both"/>
        <w:rPr>
          <w:rFonts w:eastAsia="Times New Roman"/>
          <w:szCs w:val="24"/>
        </w:rPr>
      </w:pPr>
      <w:r>
        <w:rPr>
          <w:rFonts w:eastAsia="Times New Roman"/>
          <w:b/>
          <w:szCs w:val="24"/>
        </w:rPr>
        <w:t>ΠΡΟΕΔΡΕΥΩΝ (Γε</w:t>
      </w:r>
      <w:r>
        <w:rPr>
          <w:rFonts w:eastAsia="Times New Roman"/>
          <w:b/>
          <w:szCs w:val="24"/>
        </w:rPr>
        <w:t>ώργιος Λαμπρούλης):</w:t>
      </w:r>
      <w:r>
        <w:rPr>
          <w:rFonts w:eastAsia="Times New Roman"/>
          <w:szCs w:val="24"/>
        </w:rPr>
        <w:t xml:space="preserve"> Τον λόγο έχει ο κ. Σίμος Κεδίκογλου από τη Νέα Δημοκρατία.</w:t>
      </w:r>
    </w:p>
    <w:p w14:paraId="36950557" w14:textId="77777777" w:rsidR="006648D0" w:rsidRDefault="00CC2A7D">
      <w:pPr>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Κύριε Πρόεδρε, θα ήθελα τον λόγο για να κάνω μια διευκρίνιση.</w:t>
      </w:r>
    </w:p>
    <w:p w14:paraId="36950558" w14:textId="77777777" w:rsidR="006648D0" w:rsidRDefault="00CC2A7D">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Κεδίκογλου, ένα λεπτό να μ</w:t>
      </w:r>
      <w:r>
        <w:rPr>
          <w:rFonts w:eastAsia="Times New Roman"/>
          <w:szCs w:val="24"/>
        </w:rPr>
        <w:t>ιλήσει η κυρία Υπουργός.</w:t>
      </w:r>
    </w:p>
    <w:p w14:paraId="36950559" w14:textId="77777777" w:rsidR="006648D0" w:rsidRDefault="00CC2A7D">
      <w:pPr>
        <w:spacing w:line="600" w:lineRule="auto"/>
        <w:ind w:firstLine="720"/>
        <w:jc w:val="both"/>
        <w:rPr>
          <w:rFonts w:eastAsia="Times New Roman"/>
          <w:szCs w:val="24"/>
        </w:rPr>
      </w:pPr>
      <w:r>
        <w:rPr>
          <w:rFonts w:eastAsia="Times New Roman"/>
          <w:szCs w:val="24"/>
        </w:rPr>
        <w:t>Ορίστε, κυρία Υπουργέ.</w:t>
      </w:r>
    </w:p>
    <w:p w14:paraId="3695055A" w14:textId="77777777" w:rsidR="006648D0" w:rsidRDefault="00CC2A7D">
      <w:pPr>
        <w:spacing w:line="600" w:lineRule="auto"/>
        <w:ind w:firstLine="720"/>
        <w:jc w:val="both"/>
        <w:rPr>
          <w:rFonts w:eastAsia="Times New Roman"/>
          <w:szCs w:val="24"/>
        </w:rPr>
      </w:pPr>
      <w:r>
        <w:rPr>
          <w:rFonts w:eastAsia="Times New Roman"/>
          <w:b/>
          <w:szCs w:val="24"/>
        </w:rPr>
        <w:lastRenderedPageBreak/>
        <w:t xml:space="preserve">ΑΙΚΑΤΕΡΙΝΗ ΠΑΠΑΝΑΤΣΙΟΥ (Υφυπουργός Οικονομικών): </w:t>
      </w:r>
      <w:r>
        <w:rPr>
          <w:rFonts w:eastAsia="Times New Roman"/>
          <w:szCs w:val="24"/>
        </w:rPr>
        <w:t>Όσον αφορά τα 617 εκατομμύρια, που ανακοίνωσε ο Πρωθυπουργός ότι θα δοθούν στους χαμηλοσυνταξιούχους και θα έχουμε και την αναστολή του ΦΠΑ σε κάποια νησιά του</w:t>
      </w:r>
      <w:r>
        <w:rPr>
          <w:rFonts w:eastAsia="Times New Roman"/>
          <w:szCs w:val="24"/>
        </w:rPr>
        <w:t xml:space="preserve"> Αιγαίου</w:t>
      </w:r>
      <w:r>
        <w:rPr>
          <w:rFonts w:eastAsia="Times New Roman"/>
          <w:szCs w:val="24"/>
        </w:rPr>
        <w:t>, στα</w:t>
      </w:r>
      <w:r>
        <w:rPr>
          <w:rFonts w:eastAsia="Times New Roman"/>
          <w:szCs w:val="24"/>
        </w:rPr>
        <w:t xml:space="preserve"> νησιά που έχουν τους πρόσφυγες, θα ήθελα να εξηγήσω ότι είναι από το πλεόνασμα, το οποίο υπάρχει, 2,44 δισεκατομμύρια μέχρι τον μήνα Νοέμβριο πάνω στον στόχο του προϋπολογισμού του 2016.</w:t>
      </w:r>
    </w:p>
    <w:p w14:paraId="3695055B" w14:textId="77777777" w:rsidR="006648D0" w:rsidRDefault="00CC2A7D">
      <w:pPr>
        <w:spacing w:line="600" w:lineRule="auto"/>
        <w:ind w:firstLine="720"/>
        <w:jc w:val="both"/>
        <w:rPr>
          <w:rFonts w:eastAsia="Times New Roman"/>
          <w:szCs w:val="24"/>
        </w:rPr>
      </w:pPr>
      <w:r>
        <w:rPr>
          <w:rFonts w:eastAsia="Times New Roman"/>
          <w:szCs w:val="24"/>
        </w:rPr>
        <w:t>Κατανοώ, βέβαια, τους Βουλευτές της Αντιπολίτευσης, ότι</w:t>
      </w:r>
      <w:r>
        <w:rPr>
          <w:rFonts w:eastAsia="Times New Roman"/>
          <w:szCs w:val="24"/>
        </w:rPr>
        <w:t xml:space="preserve"> λίγο έχουν ταραχτεί από την είδηση και μάλλον δεν μπορούν να το αφομοιώσουν.</w:t>
      </w:r>
    </w:p>
    <w:p w14:paraId="3695055C" w14:textId="77777777" w:rsidR="006648D0" w:rsidRDefault="00CC2A7D">
      <w:pPr>
        <w:spacing w:line="600" w:lineRule="auto"/>
        <w:ind w:firstLine="720"/>
        <w:jc w:val="center"/>
        <w:rPr>
          <w:rFonts w:eastAsia="Times New Roman"/>
          <w:szCs w:val="24"/>
        </w:rPr>
      </w:pPr>
      <w:r>
        <w:rPr>
          <w:rFonts w:eastAsia="Times New Roman"/>
          <w:szCs w:val="24"/>
        </w:rPr>
        <w:t>(Θόρυβος-διαμαρτυρίες στην Αίθουσα)</w:t>
      </w:r>
    </w:p>
    <w:p w14:paraId="3695055D" w14:textId="77777777" w:rsidR="006648D0" w:rsidRDefault="00CC2A7D">
      <w:pPr>
        <w:spacing w:line="600" w:lineRule="auto"/>
        <w:ind w:firstLine="720"/>
        <w:jc w:val="both"/>
        <w:rPr>
          <w:rFonts w:eastAsia="Times New Roman"/>
          <w:szCs w:val="24"/>
        </w:rPr>
      </w:pPr>
      <w:r>
        <w:rPr>
          <w:rFonts w:eastAsia="Times New Roman"/>
          <w:b/>
          <w:szCs w:val="24"/>
        </w:rPr>
        <w:t>ΚΩΝΣΤΑΝΤΙΝΟΣ ΓΚΙΟΥΛΕΚΑΣ:</w:t>
      </w:r>
      <w:r>
        <w:rPr>
          <w:rFonts w:eastAsia="Times New Roman"/>
          <w:szCs w:val="24"/>
        </w:rPr>
        <w:t xml:space="preserve"> Είπε</w:t>
      </w:r>
      <w:r>
        <w:rPr>
          <w:rFonts w:eastAsia="Times New Roman"/>
          <w:szCs w:val="24"/>
        </w:rPr>
        <w:t>:</w:t>
      </w:r>
      <w:r>
        <w:rPr>
          <w:rFonts w:eastAsia="Times New Roman"/>
          <w:szCs w:val="24"/>
        </w:rPr>
        <w:t xml:space="preserve"> «Φέτος δίνουμε αυτά και του χρόνου θα δώσουμε τα υπόλοιπα.»</w:t>
      </w:r>
      <w:r>
        <w:rPr>
          <w:rFonts w:eastAsia="Times New Roman"/>
          <w:szCs w:val="24"/>
        </w:rPr>
        <w:t>.</w:t>
      </w:r>
    </w:p>
    <w:p w14:paraId="3695055E" w14:textId="77777777" w:rsidR="006648D0" w:rsidRDefault="00CC2A7D">
      <w:pPr>
        <w:spacing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Πλεόνασμα 2,44;</w:t>
      </w:r>
    </w:p>
    <w:p w14:paraId="3695055F" w14:textId="77777777" w:rsidR="006648D0" w:rsidRDefault="00CC2A7D">
      <w:pPr>
        <w:spacing w:line="600" w:lineRule="auto"/>
        <w:ind w:firstLine="720"/>
        <w:jc w:val="both"/>
        <w:rPr>
          <w:rFonts w:eastAsia="Times New Roman"/>
          <w:szCs w:val="24"/>
        </w:rPr>
      </w:pPr>
      <w:r>
        <w:rPr>
          <w:rFonts w:eastAsia="Times New Roman"/>
          <w:b/>
          <w:szCs w:val="24"/>
        </w:rPr>
        <w:lastRenderedPageBreak/>
        <w:t>ΠΡΟΕΔΡΕΥΩΝ</w:t>
      </w:r>
      <w:r>
        <w:rPr>
          <w:rFonts w:eastAsia="Times New Roman"/>
          <w:b/>
          <w:szCs w:val="24"/>
        </w:rPr>
        <w:t xml:space="preserve"> (Γεώργιος Λαμπρούλης):</w:t>
      </w:r>
      <w:r>
        <w:rPr>
          <w:rFonts w:eastAsia="Times New Roman"/>
          <w:szCs w:val="24"/>
        </w:rPr>
        <w:t xml:space="preserve"> Παρακαλώ, μη διακόπτετε.</w:t>
      </w:r>
    </w:p>
    <w:p w14:paraId="36950560" w14:textId="77777777" w:rsidR="006648D0" w:rsidRDefault="00CC2A7D">
      <w:pPr>
        <w:spacing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Με τις υποχρεώσεις των 4 δισεκατομμυρίων του </w:t>
      </w:r>
      <w:r>
        <w:rPr>
          <w:rFonts w:eastAsia="Times New Roman"/>
          <w:szCs w:val="24"/>
        </w:rPr>
        <w:t>δ</w:t>
      </w:r>
      <w:r>
        <w:rPr>
          <w:rFonts w:eastAsia="Times New Roman"/>
          <w:szCs w:val="24"/>
        </w:rPr>
        <w:t>ημοσίου μόνο πλεόνασμα δεν έχουμε!</w:t>
      </w:r>
    </w:p>
    <w:p w14:paraId="36950561" w14:textId="77777777" w:rsidR="006648D0" w:rsidRDefault="00CC2A7D">
      <w:pPr>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Είναι από το πλεόνασμα του 2016.</w:t>
      </w:r>
    </w:p>
    <w:p w14:paraId="36950562" w14:textId="77777777" w:rsidR="006648D0" w:rsidRDefault="00CC2A7D">
      <w:pPr>
        <w:spacing w:line="600" w:lineRule="auto"/>
        <w:ind w:firstLine="720"/>
        <w:jc w:val="both"/>
        <w:rPr>
          <w:rFonts w:eastAsia="Times New Roman"/>
          <w:szCs w:val="24"/>
        </w:rPr>
      </w:pPr>
      <w:r>
        <w:rPr>
          <w:rFonts w:eastAsia="Times New Roman"/>
          <w:b/>
          <w:szCs w:val="24"/>
        </w:rPr>
        <w:t>ΠΡΟΕΔΡΕΥΩΝ (Γεώργιος</w:t>
      </w:r>
      <w:r>
        <w:rPr>
          <w:rFonts w:eastAsia="Times New Roman"/>
          <w:b/>
          <w:szCs w:val="24"/>
        </w:rPr>
        <w:t xml:space="preserve"> Λαμπρούλης):</w:t>
      </w:r>
      <w:r>
        <w:rPr>
          <w:rFonts w:eastAsia="Times New Roman"/>
          <w:szCs w:val="24"/>
        </w:rPr>
        <w:t xml:space="preserve"> Κυρία Παπανάτσιου, τελειώσατε;</w:t>
      </w:r>
    </w:p>
    <w:p w14:paraId="36950563" w14:textId="77777777" w:rsidR="006648D0" w:rsidRDefault="00CC2A7D">
      <w:pPr>
        <w:spacing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Το πλεόνασμα των 2,44 δισεκατομμυρίων…</w:t>
      </w:r>
    </w:p>
    <w:p w14:paraId="36950564" w14:textId="77777777" w:rsidR="006648D0" w:rsidRDefault="00CC2A7D">
      <w:pPr>
        <w:spacing w:line="600" w:lineRule="auto"/>
        <w:ind w:firstLine="720"/>
        <w:jc w:val="center"/>
        <w:rPr>
          <w:rFonts w:eastAsia="Times New Roman"/>
          <w:szCs w:val="24"/>
        </w:rPr>
      </w:pPr>
      <w:r>
        <w:rPr>
          <w:rFonts w:eastAsia="Times New Roman"/>
          <w:szCs w:val="24"/>
        </w:rPr>
        <w:t>(Θόρυβος-διαμαρτυρίες στην Αίθουσα)</w:t>
      </w:r>
    </w:p>
    <w:p w14:paraId="36950565" w14:textId="77777777" w:rsidR="006648D0" w:rsidRDefault="00CC2A7D">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Κάντε ησυχία, παρακαλώ, να ακούσουμε την Υπουργό.</w:t>
      </w:r>
    </w:p>
    <w:p w14:paraId="36950566" w14:textId="77777777" w:rsidR="006648D0" w:rsidRDefault="00CC2A7D">
      <w:pPr>
        <w:spacing w:line="600" w:lineRule="auto"/>
        <w:ind w:firstLine="720"/>
        <w:jc w:val="both"/>
        <w:rPr>
          <w:rFonts w:eastAsia="Times New Roman"/>
          <w:szCs w:val="24"/>
        </w:rPr>
      </w:pPr>
      <w:r>
        <w:rPr>
          <w:rFonts w:eastAsia="Times New Roman"/>
          <w:b/>
          <w:szCs w:val="24"/>
        </w:rPr>
        <w:lastRenderedPageBreak/>
        <w:t>ΑΠΟΣΤΟΛΟΣ ΒΕΣΥΡΟΠΟΥΛΟΣ:</w:t>
      </w:r>
      <w:r>
        <w:rPr>
          <w:rFonts w:eastAsia="Times New Roman"/>
          <w:szCs w:val="24"/>
        </w:rPr>
        <w:t xml:space="preserve"> Δείτ</w:t>
      </w:r>
      <w:r>
        <w:rPr>
          <w:rFonts w:eastAsia="Times New Roman"/>
          <w:szCs w:val="24"/>
        </w:rPr>
        <w:t>ε τα ληξιπρόθεσμα του</w:t>
      </w:r>
      <w:r>
        <w:rPr>
          <w:rFonts w:eastAsia="Times New Roman"/>
          <w:szCs w:val="24"/>
        </w:rPr>
        <w:t xml:space="preserve"> δ</w:t>
      </w:r>
      <w:r>
        <w:rPr>
          <w:rFonts w:eastAsia="Times New Roman"/>
          <w:szCs w:val="24"/>
        </w:rPr>
        <w:t>ημοσίου προς τρίτους που αυξάνονται με γεωμετρική πρόοδο.</w:t>
      </w:r>
    </w:p>
    <w:p w14:paraId="36950567" w14:textId="77777777" w:rsidR="006648D0" w:rsidRDefault="00CC2A7D">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Κυρία Παπανάτσιου, θα απευθύνεστε στο Προεδρείο. Τελειώσατε;</w:t>
      </w:r>
    </w:p>
    <w:p w14:paraId="36950568" w14:textId="77777777" w:rsidR="006648D0" w:rsidRDefault="00CC2A7D">
      <w:pPr>
        <w:spacing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Μόνο πλεόνασμα δεν έχετε!</w:t>
      </w:r>
    </w:p>
    <w:p w14:paraId="36950569" w14:textId="77777777" w:rsidR="006648D0" w:rsidRDefault="00CC2A7D">
      <w:pPr>
        <w:spacing w:line="600" w:lineRule="auto"/>
        <w:ind w:firstLine="720"/>
        <w:jc w:val="both"/>
        <w:rPr>
          <w:rFonts w:eastAsia="Times New Roman"/>
          <w:szCs w:val="24"/>
        </w:rPr>
      </w:pPr>
      <w:r>
        <w:rPr>
          <w:rFonts w:eastAsia="Times New Roman"/>
          <w:b/>
          <w:szCs w:val="24"/>
        </w:rPr>
        <w:t>ΑΙΚΑΤΕΡΙΝΗ ΠΑΠΑΝΑΤΣΙΟΥ (Υφυπου</w:t>
      </w:r>
      <w:r>
        <w:rPr>
          <w:rFonts w:eastAsia="Times New Roman"/>
          <w:b/>
          <w:szCs w:val="24"/>
        </w:rPr>
        <w:t xml:space="preserve">ργός Οικονομικών): </w:t>
      </w:r>
      <w:r>
        <w:rPr>
          <w:rFonts w:eastAsia="Times New Roman"/>
          <w:szCs w:val="24"/>
        </w:rPr>
        <w:t>Δεν θέλουμε…</w:t>
      </w:r>
    </w:p>
    <w:p w14:paraId="3695056A" w14:textId="77777777" w:rsidR="006648D0" w:rsidRDefault="00CC2A7D">
      <w:pPr>
        <w:spacing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Ποιο πλεόνασμα; Αρχίστε να πληρώνετε τον κόσμο!</w:t>
      </w:r>
    </w:p>
    <w:p w14:paraId="3695056B" w14:textId="77777777" w:rsidR="006648D0" w:rsidRDefault="00CC2A7D">
      <w:pPr>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…μας αρκεί.</w:t>
      </w:r>
    </w:p>
    <w:p w14:paraId="3695056C" w14:textId="77777777" w:rsidR="006648D0" w:rsidRDefault="00CC2A7D">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Παρακαλώ, όχι κρίσεις. Παρακαλώ.</w:t>
      </w:r>
    </w:p>
    <w:p w14:paraId="3695056D" w14:textId="77777777" w:rsidR="006648D0" w:rsidRDefault="00CC2A7D">
      <w:pPr>
        <w:spacing w:line="600" w:lineRule="auto"/>
        <w:ind w:firstLine="720"/>
        <w:jc w:val="both"/>
        <w:rPr>
          <w:rFonts w:eastAsia="Times New Roman"/>
          <w:szCs w:val="24"/>
        </w:rPr>
      </w:pPr>
      <w:r>
        <w:rPr>
          <w:rFonts w:eastAsia="Times New Roman"/>
          <w:szCs w:val="24"/>
        </w:rPr>
        <w:lastRenderedPageBreak/>
        <w:t>Κυρία Παπανάτσιου, ολοκλ</w:t>
      </w:r>
      <w:r>
        <w:rPr>
          <w:rFonts w:eastAsia="Times New Roman"/>
          <w:szCs w:val="24"/>
        </w:rPr>
        <w:t>ηρώσατε αυτό που θέλατε να πείτε;</w:t>
      </w:r>
    </w:p>
    <w:p w14:paraId="3695056E" w14:textId="77777777" w:rsidR="006648D0" w:rsidRDefault="00CC2A7D">
      <w:pPr>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Ναι, κύριε Πρόεδρε.</w:t>
      </w:r>
    </w:p>
    <w:p w14:paraId="3695056F" w14:textId="77777777" w:rsidR="006648D0" w:rsidRDefault="00CC2A7D">
      <w:pPr>
        <w:spacing w:line="600" w:lineRule="auto"/>
        <w:ind w:firstLine="720"/>
        <w:jc w:val="center"/>
        <w:rPr>
          <w:rFonts w:eastAsia="Times New Roman"/>
          <w:b/>
          <w:szCs w:val="24"/>
        </w:rPr>
      </w:pPr>
      <w:r>
        <w:rPr>
          <w:rFonts w:eastAsia="Times New Roman"/>
          <w:szCs w:val="24"/>
        </w:rPr>
        <w:t>(Θόρυβος στην Αίθουσα)</w:t>
      </w:r>
    </w:p>
    <w:p w14:paraId="36950570" w14:textId="77777777" w:rsidR="006648D0" w:rsidRDefault="00CC2A7D">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Παρακαλώ, λίγη ησυχία.</w:t>
      </w:r>
    </w:p>
    <w:p w14:paraId="36950571" w14:textId="77777777" w:rsidR="006648D0" w:rsidRDefault="00CC2A7D">
      <w:pPr>
        <w:spacing w:line="600" w:lineRule="auto"/>
        <w:ind w:firstLine="720"/>
        <w:jc w:val="both"/>
        <w:rPr>
          <w:rFonts w:eastAsia="Times New Roman"/>
          <w:szCs w:val="24"/>
        </w:rPr>
      </w:pPr>
      <w:r>
        <w:rPr>
          <w:rFonts w:eastAsia="Times New Roman"/>
          <w:szCs w:val="24"/>
        </w:rPr>
        <w:t>Ελάτε, κύριε Κεδίκογλου.</w:t>
      </w:r>
    </w:p>
    <w:p w14:paraId="36950572" w14:textId="77777777" w:rsidR="006648D0" w:rsidRDefault="00CC2A7D">
      <w:pPr>
        <w:spacing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Ευχαριστώ, κύριε Πρόεδρε.</w:t>
      </w:r>
    </w:p>
    <w:p w14:paraId="36950573" w14:textId="77777777" w:rsidR="006648D0" w:rsidRDefault="00CC2A7D">
      <w:pPr>
        <w:spacing w:line="600" w:lineRule="auto"/>
        <w:ind w:firstLine="720"/>
        <w:jc w:val="both"/>
        <w:rPr>
          <w:rFonts w:eastAsia="Times New Roman"/>
          <w:szCs w:val="24"/>
        </w:rPr>
      </w:pPr>
      <w:r>
        <w:rPr>
          <w:rFonts w:eastAsia="Times New Roman"/>
          <w:szCs w:val="24"/>
        </w:rPr>
        <w:t>Βλέπ</w:t>
      </w:r>
      <w:r>
        <w:rPr>
          <w:rFonts w:eastAsia="Times New Roman"/>
          <w:szCs w:val="24"/>
        </w:rPr>
        <w:t xml:space="preserve">ετε, κύριε Πρόεδρε, κυρίες και κύριοι, μετά το προεκλογικό διάγγελμα του Πρωθυπουργού, είναι φυσιολογικό να χάνεται λίγο το νόημα της συζήτησης του </w:t>
      </w:r>
      <w:r>
        <w:rPr>
          <w:rFonts w:eastAsia="Times New Roman"/>
          <w:szCs w:val="24"/>
        </w:rPr>
        <w:t>π</w:t>
      </w:r>
      <w:r>
        <w:rPr>
          <w:rFonts w:eastAsia="Times New Roman"/>
          <w:szCs w:val="24"/>
        </w:rPr>
        <w:t>ροϋπολογισμού.</w:t>
      </w:r>
    </w:p>
    <w:p w14:paraId="36950574" w14:textId="77777777" w:rsidR="006648D0" w:rsidRDefault="00CC2A7D">
      <w:pPr>
        <w:spacing w:line="600" w:lineRule="auto"/>
        <w:ind w:firstLine="720"/>
        <w:jc w:val="center"/>
        <w:rPr>
          <w:rFonts w:eastAsia="Times New Roman"/>
          <w:b/>
          <w:szCs w:val="24"/>
        </w:rPr>
      </w:pPr>
      <w:r>
        <w:rPr>
          <w:rFonts w:eastAsia="Times New Roman"/>
          <w:szCs w:val="24"/>
        </w:rPr>
        <w:t>(Θόρυβος στην Αίθουσα)</w:t>
      </w:r>
    </w:p>
    <w:p w14:paraId="36950575" w14:textId="77777777" w:rsidR="006648D0" w:rsidRDefault="00CC2A7D">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Παρακαλώ, κάντε ησυχία!</w:t>
      </w:r>
    </w:p>
    <w:p w14:paraId="36950576" w14:textId="77777777" w:rsidR="006648D0" w:rsidRDefault="00CC2A7D">
      <w:pPr>
        <w:spacing w:line="600" w:lineRule="auto"/>
        <w:ind w:firstLine="720"/>
        <w:jc w:val="both"/>
        <w:rPr>
          <w:rFonts w:eastAsia="Times New Roman"/>
          <w:szCs w:val="24"/>
        </w:rPr>
      </w:pPr>
      <w:r>
        <w:rPr>
          <w:rFonts w:eastAsia="Times New Roman"/>
          <w:szCs w:val="24"/>
        </w:rPr>
        <w:lastRenderedPageBreak/>
        <w:t xml:space="preserve">Ένα μικρό </w:t>
      </w:r>
      <w:r>
        <w:rPr>
          <w:rFonts w:eastAsia="Times New Roman"/>
          <w:szCs w:val="24"/>
        </w:rPr>
        <w:t>σχόλιο πάντως, επειδή όντως, όπως λέει ο φίλος μου ο Απόστολος ο Βεσυρόπουλος, είναι μια μικρή επιστροφή προηγούμενων περικοπών, δηλαδή σου παίρνω τρία, σου δίνω το ένα πίσω μετά και μου λες και ευχαριστώ. Θυμίζει λίγο τις ιστορίες του Χότζα!</w:t>
      </w:r>
    </w:p>
    <w:p w14:paraId="36950577" w14:textId="77777777" w:rsidR="006648D0" w:rsidRDefault="00CC2A7D">
      <w:pPr>
        <w:spacing w:line="600" w:lineRule="auto"/>
        <w:ind w:firstLine="720"/>
        <w:jc w:val="both"/>
        <w:rPr>
          <w:rFonts w:eastAsia="Times New Roman"/>
          <w:szCs w:val="24"/>
        </w:rPr>
      </w:pPr>
      <w:r>
        <w:rPr>
          <w:rFonts w:eastAsia="Times New Roman"/>
          <w:szCs w:val="24"/>
        </w:rPr>
        <w:t>Τέλος πάντων,</w:t>
      </w:r>
      <w:r>
        <w:rPr>
          <w:rFonts w:eastAsia="Times New Roman"/>
          <w:szCs w:val="24"/>
        </w:rPr>
        <w:t xml:space="preserve"> ας μιλήσουμε για τον προϋπολογισμό, αν και το μόνο βέβαιο είναι ότι δεν θα υλοποιηθεί, και γιατί δεν βγαίνει -δεν βγαίνουν αυτά τα νούμερα, δεν υπάρχουν τα λεφτά γι’ αυτούς τους φόρους- και γιατί, μετά το διάγγελμα Τσίπρα, σας βλέπω να επιλέγετε το στρίβε</w:t>
      </w:r>
      <w:r>
        <w:rPr>
          <w:rFonts w:eastAsia="Times New Roman"/>
          <w:szCs w:val="24"/>
        </w:rPr>
        <w:t xml:space="preserve">ιν διά των εκλογών. </w:t>
      </w:r>
    </w:p>
    <w:p w14:paraId="36950578" w14:textId="77777777" w:rsidR="006648D0" w:rsidRDefault="00CC2A7D">
      <w:pPr>
        <w:spacing w:line="600" w:lineRule="auto"/>
        <w:ind w:firstLine="720"/>
        <w:jc w:val="both"/>
        <w:rPr>
          <w:rFonts w:eastAsia="Times New Roman"/>
          <w:szCs w:val="24"/>
        </w:rPr>
      </w:pPr>
      <w:r>
        <w:rPr>
          <w:rFonts w:eastAsia="Times New Roman"/>
          <w:szCs w:val="24"/>
        </w:rPr>
        <w:t xml:space="preserve">Ας μπούμε, όμως, στη συζήτηση. Ο προϋπολογισμός είναι ο οδικός χάρτης, που παρουσιάζει η Κυβέρνηση στη Βουλή, για την πορεία της οικονομίας τον επόμενο χρόνο και ο </w:t>
      </w:r>
      <w:r>
        <w:rPr>
          <w:rFonts w:eastAsia="Times New Roman"/>
          <w:szCs w:val="24"/>
        </w:rPr>
        <w:t>π</w:t>
      </w:r>
      <w:r>
        <w:rPr>
          <w:rFonts w:eastAsia="Times New Roman"/>
          <w:szCs w:val="24"/>
        </w:rPr>
        <w:t>ροϋπολογισμός του 2017 είναι ένας οδικός χάρτης για τα βράχια. Από πού</w:t>
      </w:r>
      <w:r>
        <w:rPr>
          <w:rFonts w:eastAsia="Times New Roman"/>
          <w:szCs w:val="24"/>
        </w:rPr>
        <w:t xml:space="preserve"> να τον πιάσεις; Από τις εξωπραγματικές προβλέψεις; Βέβαια, όταν πιστεύεις ότι η οικονομία είναι σαν το </w:t>
      </w:r>
      <w:r>
        <w:rPr>
          <w:rFonts w:eastAsia="Times New Roman"/>
          <w:szCs w:val="24"/>
        </w:rPr>
        <w:lastRenderedPageBreak/>
        <w:t>ελατήριο και όσο πιο πολύ την συμπιέσεις τόσο γρηγορότερα θα αναπτυχθεί, τότε, ναι, μπορείς να πιστέψεις ότι θα έχεις ανάπτυξη 2,7% και αύξηση επενδύσεω</w:t>
      </w:r>
      <w:r>
        <w:rPr>
          <w:rFonts w:eastAsia="Times New Roman"/>
          <w:szCs w:val="24"/>
        </w:rPr>
        <w:t>ν 9,1%, εν μέσω σφοδρής, σφοδρότατης φοροκαταιγίδας.</w:t>
      </w:r>
    </w:p>
    <w:p w14:paraId="36950579" w14:textId="77777777" w:rsidR="006648D0" w:rsidRDefault="00CC2A7D">
      <w:pPr>
        <w:spacing w:line="600" w:lineRule="auto"/>
        <w:ind w:firstLine="720"/>
        <w:jc w:val="both"/>
        <w:rPr>
          <w:rFonts w:eastAsia="Times New Roman"/>
          <w:szCs w:val="24"/>
        </w:rPr>
      </w:pPr>
      <w:r>
        <w:rPr>
          <w:rFonts w:eastAsia="Times New Roman"/>
          <w:szCs w:val="24"/>
        </w:rPr>
        <w:t xml:space="preserve">Προσωπικά, βέβαια, αυτό που μου είναι αδύνατο να καταλάβω είναι πώς οι Έλληνες, οι οποίοι έχουν απολέσει 5,5 δισεκατομμύρια από το διαθέσιμο εισόδημά τους και θα πληρώσουν επιπλέον σε νέους φόρους, πάνω </w:t>
      </w:r>
      <w:r>
        <w:rPr>
          <w:rFonts w:eastAsia="Times New Roman"/>
          <w:szCs w:val="24"/>
        </w:rPr>
        <w:t xml:space="preserve">από 3 δισεκατομμύρια ευρώ, θα αυξήσουν και την ιδιωτική τους κατανάλωση. Δηλαδή, ενώ θα έχουν λιγότερα λεφτά και θα πληρώνουν περισσότερα σε φόρους, θα ξοδεύουν παραπάνω για τον εαυτό τους. </w:t>
      </w:r>
    </w:p>
    <w:p w14:paraId="3695057A" w14:textId="77777777" w:rsidR="006648D0" w:rsidRDefault="00CC2A7D">
      <w:pPr>
        <w:spacing w:line="600" w:lineRule="auto"/>
        <w:ind w:firstLine="720"/>
        <w:jc w:val="both"/>
        <w:rPr>
          <w:rFonts w:eastAsia="Times New Roman"/>
          <w:szCs w:val="24"/>
        </w:rPr>
      </w:pPr>
      <w:r>
        <w:rPr>
          <w:rFonts w:eastAsia="Times New Roman"/>
          <w:szCs w:val="24"/>
        </w:rPr>
        <w:t>Συγγνώμη, κυρίες και κύριοι της κυβερνητικής Πλειοψηφίας, ακόμα κ</w:t>
      </w:r>
      <w:r>
        <w:rPr>
          <w:rFonts w:eastAsia="Times New Roman"/>
          <w:szCs w:val="24"/>
        </w:rPr>
        <w:t xml:space="preserve">αι ο Μαρξ θα έσκιζε τα πτυχία του, ακούγοντάς το. Εκτός κι αν υπολογίζετε ότι θα υπάρξει αύξηση στην ιδιωτική κατανάλωση, λόγω της αύξησης </w:t>
      </w:r>
      <w:r>
        <w:rPr>
          <w:rFonts w:eastAsia="Times New Roman"/>
          <w:szCs w:val="24"/>
        </w:rPr>
        <w:lastRenderedPageBreak/>
        <w:t>των εμμέσων φόρων. Μπορεί να πει κανείς ότι το τσιγάρο και ο καφές είναι ιδιωτική κατανάλωση.</w:t>
      </w:r>
    </w:p>
    <w:p w14:paraId="3695057B" w14:textId="77777777" w:rsidR="006648D0" w:rsidRDefault="00CC2A7D">
      <w:pPr>
        <w:spacing w:line="600" w:lineRule="auto"/>
        <w:ind w:firstLine="720"/>
        <w:jc w:val="both"/>
        <w:rPr>
          <w:rFonts w:eastAsia="Times New Roman"/>
          <w:szCs w:val="24"/>
        </w:rPr>
      </w:pPr>
      <w:r>
        <w:rPr>
          <w:rFonts w:eastAsia="Times New Roman"/>
          <w:szCs w:val="24"/>
        </w:rPr>
        <w:t xml:space="preserve">Άλλο ένα τρανταχτό παράδειγμα της κοινωνικής δικαιοσύνης του προϋπολογισμού είναι, βέβαια, η αύξηση του ποσοστού των έμμεσων φόρων στο σύνολο των φορολογικών εσόδων. Άντε με το καλό και κεφαλικό φόρο! </w:t>
      </w:r>
    </w:p>
    <w:p w14:paraId="3695057C" w14:textId="77777777" w:rsidR="006648D0" w:rsidRDefault="00CC2A7D">
      <w:pPr>
        <w:spacing w:line="600" w:lineRule="auto"/>
        <w:ind w:firstLine="720"/>
        <w:jc w:val="both"/>
        <w:rPr>
          <w:rFonts w:eastAsia="Times New Roman"/>
          <w:szCs w:val="24"/>
        </w:rPr>
      </w:pPr>
      <w:r>
        <w:rPr>
          <w:rFonts w:eastAsia="Times New Roman"/>
          <w:szCs w:val="24"/>
        </w:rPr>
        <w:t xml:space="preserve">Ακόμα κι αν έτσι υπολογίζετε, δηλαδή ότι η αύξηση της </w:t>
      </w:r>
      <w:r>
        <w:rPr>
          <w:rFonts w:eastAsia="Times New Roman"/>
          <w:szCs w:val="24"/>
        </w:rPr>
        <w:t>ιδιωτικής κατανάλωσης θα έλθει από την αύξηση των έμμεσων φόρων, θα πέσετε έξω και είναι ενδεικτικό της πλήρους άγνοιας που έχετε για τη λειτουργία της οικονομίας. Τα προβλεπόμενα έσοδα από τους αυξημένους έμμεσους φόρους δεν θα επιτευχθούν. «Ο φόρος σκοτώ</w:t>
      </w:r>
      <w:r>
        <w:rPr>
          <w:rFonts w:eastAsia="Times New Roman"/>
          <w:szCs w:val="24"/>
        </w:rPr>
        <w:t xml:space="preserve">νει τον φόρο», λένε οι Αμερικάνοι και κάτι ξέρουν. Θα μειωθεί η κατανάλωση και θα αυξηθεί η φοροδιαφυγή, λόγω των ισχυρότερων κινήτρων. Βέβαια, ξέχασα, τη φοροδιαφυγή θα την πατάξετε. Πώς όμως, το καταφέρνετε να την πατάξετε με </w:t>
      </w:r>
      <w:r>
        <w:rPr>
          <w:rFonts w:eastAsia="Times New Roman"/>
          <w:szCs w:val="24"/>
        </w:rPr>
        <w:lastRenderedPageBreak/>
        <w:t>λιγότερους ελέγχους και λιγό</w:t>
      </w:r>
      <w:r>
        <w:rPr>
          <w:rFonts w:eastAsia="Times New Roman"/>
          <w:szCs w:val="24"/>
        </w:rPr>
        <w:t>τερα πρόστιμα, είναι άλλο ένα από τα μυστήρια της διακυβέρνησή σας.</w:t>
      </w:r>
    </w:p>
    <w:p w14:paraId="3695057D" w14:textId="77777777" w:rsidR="006648D0" w:rsidRDefault="00CC2A7D">
      <w:pPr>
        <w:spacing w:line="600" w:lineRule="auto"/>
        <w:ind w:firstLine="720"/>
        <w:jc w:val="both"/>
        <w:rPr>
          <w:rFonts w:eastAsia="Times New Roman"/>
          <w:szCs w:val="24"/>
        </w:rPr>
      </w:pPr>
      <w:r>
        <w:rPr>
          <w:rFonts w:eastAsia="Times New Roman"/>
          <w:szCs w:val="24"/>
        </w:rPr>
        <w:t>Μιλώντας όμως για φόρους, έμμεσους και άμεσους, εκεί είναι που αποκαλύπτεται σε όλο της το μεγαλείο η ιδεοληψία σας, ο κυριότερος λόγος που αδυνατείτε να ανταποκριθείτε στοιχειωδώς στις απ</w:t>
      </w:r>
      <w:r>
        <w:rPr>
          <w:rFonts w:eastAsia="Times New Roman"/>
          <w:szCs w:val="24"/>
        </w:rPr>
        <w:t>αιτήσεις διακυβέρνησης της χώρας. Δεν χρειαζόταν η ανεκδιήγητη υπουργική δήλωση ότι η μεγάλη φορολογία δεν εμποδίζει την ανταγωνιστικότητα, δεν εμποδίζει την ανάπτυξη. Πάλι καλά που δεν μας είπε ότι την ενισχύει κιόλας ή πάλι καλά που δεν μας είπε ότι οι υ</w:t>
      </w:r>
      <w:r>
        <w:rPr>
          <w:rFonts w:eastAsia="Times New Roman"/>
          <w:szCs w:val="24"/>
        </w:rPr>
        <w:t>ψηλοί φόροι προσελκύουν επενδύσεις. Βέβαια, οι επενδύσεις και οι ιδιωτικοποιήσεις είναι το φόρτε σας. Μας το έχουν πιστοποιήσει πολλοί Υπουργοί σας.</w:t>
      </w:r>
    </w:p>
    <w:p w14:paraId="3695057E" w14:textId="77777777" w:rsidR="006648D0" w:rsidRDefault="00CC2A7D">
      <w:pPr>
        <w:spacing w:line="600" w:lineRule="auto"/>
        <w:ind w:firstLine="720"/>
        <w:jc w:val="both"/>
        <w:rPr>
          <w:rFonts w:eastAsia="Times New Roman"/>
          <w:szCs w:val="24"/>
        </w:rPr>
      </w:pPr>
      <w:r>
        <w:rPr>
          <w:rFonts w:eastAsia="Times New Roman"/>
          <w:szCs w:val="24"/>
        </w:rPr>
        <w:t>Η υψηλή φορολογία του ιδιωτικού τομέα είναι, δυστυχώς, συστατικό στοιχείο της ιδεολογίας σας, της ιδεολογία</w:t>
      </w:r>
      <w:r>
        <w:rPr>
          <w:rFonts w:eastAsia="Times New Roman"/>
          <w:szCs w:val="24"/>
        </w:rPr>
        <w:t xml:space="preserve">ς της Αριστεράς. Άλλωστε στον </w:t>
      </w:r>
      <w:r>
        <w:rPr>
          <w:rFonts w:eastAsia="Times New Roman"/>
          <w:szCs w:val="24"/>
        </w:rPr>
        <w:lastRenderedPageBreak/>
        <w:t>ιδανικό κόσμο πολλών από εσάς δεν θα έπρεπε να υπάρχει ιδιωτικός φορέας, δεν θα έπρεπε να υπάρχει ιδιωτική επιχείρηση. Λέτε ακόμα το ίδιο ξεπερασμένο σύνθημα «να τα πάρουμε από τους πλούσιους, φόρο στους πλούσιους, φόρο στο με</w:t>
      </w:r>
      <w:r>
        <w:rPr>
          <w:rFonts w:eastAsia="Times New Roman"/>
          <w:szCs w:val="24"/>
        </w:rPr>
        <w:t xml:space="preserve">γάλο κεφάλαιο». Δεν καταλάβατε πως άλλαξε ο κόσμος; </w:t>
      </w:r>
    </w:p>
    <w:p w14:paraId="3695057F" w14:textId="77777777" w:rsidR="006648D0" w:rsidRDefault="00CC2A7D">
      <w:pPr>
        <w:spacing w:line="600" w:lineRule="auto"/>
        <w:ind w:firstLine="720"/>
        <w:jc w:val="both"/>
        <w:rPr>
          <w:rFonts w:eastAsia="Times New Roman"/>
          <w:szCs w:val="24"/>
        </w:rPr>
      </w:pPr>
      <w:r>
        <w:rPr>
          <w:rFonts w:eastAsia="Times New Roman"/>
          <w:szCs w:val="24"/>
        </w:rPr>
        <w:t>Τα κεφάλαια, μικρά ή μεγάλα, δεν γνωρίζουν σύνορα. Δεκαεπτά χιλιάδες ελληνικές επιχειρήσεις έχουν πάει στη Βουλγαρία και μην τις κατηγορείτε, το έκαναν για να επιβιώσουν. Εμείς πρέπει να δούμε πώς θα μπο</w:t>
      </w:r>
      <w:r>
        <w:rPr>
          <w:rFonts w:eastAsia="Times New Roman"/>
          <w:szCs w:val="24"/>
        </w:rPr>
        <w:t>ρούν να επιβιώσουν εδώ. Εσείς, όμως, παραμένετε πιστοί στο δόγμα «φορολόγηση, φορολόγηση, φορολόγηση, στο τέλος όλο και κάτι θα μείνει». Επιβάλλετε φόρους βαρύτατους, επειδή γνωρίζετε τη χαμηλή εισπραξιμότητα τους. Ξέρετε ότι θα μπορούν να πληρώσουν οι μισ</w:t>
      </w:r>
      <w:r>
        <w:rPr>
          <w:rFonts w:eastAsia="Times New Roman"/>
          <w:szCs w:val="24"/>
        </w:rPr>
        <w:t xml:space="preserve">οί, το πολύ. Οπότε λέτε θα τους χρεώσουμε διπλά. Και πανηγυρίζετε για την υπεραπόδοση </w:t>
      </w:r>
      <w:r>
        <w:rPr>
          <w:rFonts w:eastAsia="Times New Roman"/>
          <w:szCs w:val="24"/>
        </w:rPr>
        <w:lastRenderedPageBreak/>
        <w:t>των εσόδων και αγνοείτε το γεγονός ότι πολλοί πληρώνουν με τις πιστωτικές τους κάρτες, αφήνοντας απλήρωτες άλλες οφειλές, διογκώνοντας το πρόβλημα των τραπεζών και απομακ</w:t>
      </w:r>
      <w:r>
        <w:rPr>
          <w:rFonts w:eastAsia="Times New Roman"/>
          <w:szCs w:val="24"/>
        </w:rPr>
        <w:t xml:space="preserve">ρύνοντας ακόμα παραπάνω την ομαλή λειτουργία του τραπεζικού συστήματος. Βέβαια, τι σας μιλάω για τραπεζικό σύστημα; Εδώ δεν έχετε συνειδητοποιήσει τι έγκλημα ήταν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Πιστεύατε ότι οι τράπεζες είναι σαν τα περίπτερα. Τις κλείνετε τη μία μέ</w:t>
      </w:r>
      <w:r>
        <w:rPr>
          <w:rFonts w:eastAsia="Times New Roman"/>
          <w:szCs w:val="24"/>
        </w:rPr>
        <w:t>ρα, τις ανοίγετε την άλλη.</w:t>
      </w:r>
    </w:p>
    <w:p w14:paraId="36950580" w14:textId="77777777" w:rsidR="006648D0" w:rsidRDefault="00CC2A7D">
      <w:pPr>
        <w:spacing w:line="600" w:lineRule="auto"/>
        <w:ind w:firstLine="720"/>
        <w:jc w:val="both"/>
        <w:rPr>
          <w:rFonts w:eastAsia="Times New Roman"/>
          <w:szCs w:val="24"/>
        </w:rPr>
      </w:pPr>
      <w:r>
        <w:rPr>
          <w:rFonts w:eastAsia="Times New Roman"/>
          <w:szCs w:val="24"/>
        </w:rPr>
        <w:t xml:space="preserve">Μαθητευόμενοι μάγοι, ιδεοληπτικοί σε βάρος της πατρίδας. Ξέρετε στο κόστος διακυβέρνησής σας -10 δισεκατομμύρια σύμφωνα με τον κ. Ρέγκλινγκ, 86 δισεκατομμύρια σύμφωνα με τον κ. Στουρνάρα- δεν έχει υπολογιστεί το κόστος των </w:t>
      </w:r>
      <w:r>
        <w:rPr>
          <w:rFonts w:eastAsia="Times New Roman"/>
          <w:szCs w:val="24"/>
          <w:lang w:val="en-US"/>
        </w:rPr>
        <w:t>capita</w:t>
      </w:r>
      <w:r>
        <w:rPr>
          <w:rFonts w:eastAsia="Times New Roman"/>
          <w:szCs w:val="24"/>
          <w:lang w:val="en-US"/>
        </w:rPr>
        <w:t>l</w:t>
      </w:r>
      <w:r>
        <w:rPr>
          <w:rFonts w:eastAsia="Times New Roman"/>
          <w:szCs w:val="24"/>
        </w:rPr>
        <w:t xml:space="preserve"> </w:t>
      </w:r>
      <w:r>
        <w:rPr>
          <w:rFonts w:eastAsia="Times New Roman"/>
          <w:szCs w:val="24"/>
          <w:lang w:val="en-US"/>
        </w:rPr>
        <w:t>controls</w:t>
      </w:r>
      <w:r>
        <w:rPr>
          <w:rFonts w:eastAsia="Times New Roman"/>
          <w:szCs w:val="24"/>
        </w:rPr>
        <w:t xml:space="preserve">, γιατί είναι ανυπολόγιστο. Όσοι, λοιπόν, μπορούν να πληρώνουν ακόμα, όσοι επιβίωσαν με νύχια και με δόντια στα χρόνια της κρίσης, τους δίνετε τη χαριστική βολή με την υπερφορολόγηση. </w:t>
      </w:r>
    </w:p>
    <w:p w14:paraId="36950581" w14:textId="77777777" w:rsidR="006648D0" w:rsidRDefault="00CC2A7D">
      <w:pPr>
        <w:spacing w:line="600" w:lineRule="auto"/>
        <w:ind w:firstLine="720"/>
        <w:jc w:val="both"/>
        <w:rPr>
          <w:rFonts w:eastAsia="Times New Roman"/>
          <w:szCs w:val="24"/>
        </w:rPr>
      </w:pPr>
      <w:r>
        <w:rPr>
          <w:rFonts w:eastAsia="Times New Roman"/>
          <w:szCs w:val="24"/>
        </w:rPr>
        <w:lastRenderedPageBreak/>
        <w:t>Τι γίνεται με τους υπόλοιπους, μ’ αυτούς που δεν μπορούν να π</w:t>
      </w:r>
      <w:r>
        <w:rPr>
          <w:rFonts w:eastAsia="Times New Roman"/>
          <w:szCs w:val="24"/>
        </w:rPr>
        <w:t>ληρώσουν; Ουσιαστικά τούς δημεύετε ό,τι έχουν και δεν έχουν. Πώς αλλιώς να ερμηνεύσουμε τα στοιχεία που λένε ότι οι ανεξόφλητες οφειλές των Ελλήνων στο δημόσιο αυξάνονται διαρκώς και έχουν ήδη ξεπεράσει το μισό Ακαθάριστο Εγχώριο Προϊόν;</w:t>
      </w:r>
    </w:p>
    <w:p w14:paraId="36950582" w14:textId="77777777" w:rsidR="006648D0" w:rsidRDefault="00CC2A7D">
      <w:pPr>
        <w:spacing w:line="600" w:lineRule="auto"/>
        <w:ind w:firstLine="720"/>
        <w:jc w:val="both"/>
        <w:rPr>
          <w:rFonts w:eastAsia="Times New Roman"/>
          <w:szCs w:val="24"/>
        </w:rPr>
      </w:pPr>
      <w:r>
        <w:rPr>
          <w:rFonts w:eastAsia="Times New Roman"/>
          <w:szCs w:val="24"/>
        </w:rPr>
        <w:t>Φυσικά, οι περισσό</w:t>
      </w:r>
      <w:r>
        <w:rPr>
          <w:rFonts w:eastAsia="Times New Roman"/>
          <w:szCs w:val="24"/>
        </w:rPr>
        <w:t>τεροι απ’ αυτούς τους απελπισμένους δεν είναι προνομιούχοι, δεν είναι έχοντες και κατέχοντες, για να ξαναθυμηθούμε το περιβόητο κοινωνικό πρόσημο τις διακυβέρνησής σας. Σ’ αυτή τη δήμευση περιουσιών μπορούμε να συνυπολογίσουμε τη βαριά και προκαταβολική φο</w:t>
      </w:r>
      <w:r>
        <w:rPr>
          <w:rFonts w:eastAsia="Times New Roman"/>
          <w:szCs w:val="24"/>
        </w:rPr>
        <w:t xml:space="preserve">ρολόγηση μικρών και μεσαίων επιχειρήσεων και ελεύθερων επαγγελματιών. </w:t>
      </w:r>
    </w:p>
    <w:p w14:paraId="36950583" w14:textId="77777777" w:rsidR="006648D0" w:rsidRDefault="00CC2A7D">
      <w:pPr>
        <w:spacing w:line="600" w:lineRule="auto"/>
        <w:ind w:firstLine="720"/>
        <w:jc w:val="both"/>
        <w:rPr>
          <w:rFonts w:eastAsia="Times New Roman"/>
          <w:szCs w:val="24"/>
        </w:rPr>
      </w:pPr>
      <w:r>
        <w:rPr>
          <w:rFonts w:eastAsia="Times New Roman"/>
          <w:szCs w:val="24"/>
        </w:rPr>
        <w:t xml:space="preserve">Μια φίλη μου δικηγόρος μού είπε: «Ρε Σίμο, μου παίρνουν το 80% των εσόδων μου. Αυτά είναι κομμουνιστικά πράγματα». </w:t>
      </w:r>
    </w:p>
    <w:p w14:paraId="36950584" w14:textId="77777777" w:rsidR="006648D0" w:rsidRDefault="00CC2A7D">
      <w:pPr>
        <w:spacing w:line="600" w:lineRule="auto"/>
        <w:ind w:firstLine="720"/>
        <w:jc w:val="both"/>
        <w:rPr>
          <w:rFonts w:eastAsia="Times New Roman"/>
          <w:szCs w:val="24"/>
        </w:rPr>
      </w:pPr>
      <w:r>
        <w:rPr>
          <w:rFonts w:eastAsia="Times New Roman"/>
          <w:szCs w:val="24"/>
        </w:rPr>
        <w:lastRenderedPageBreak/>
        <w:t>Λαμβάνοντας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αυτά τα κομμουνιστικά πράγματα, αλλά και τις ιδε</w:t>
      </w:r>
      <w:r>
        <w:rPr>
          <w:rFonts w:eastAsia="Times New Roman"/>
          <w:szCs w:val="24"/>
        </w:rPr>
        <w:t xml:space="preserve">οληψίες σας, μου περνάει η σκέψη μήπως ο </w:t>
      </w:r>
      <w:r>
        <w:rPr>
          <w:rFonts w:eastAsia="Times New Roman"/>
          <w:szCs w:val="24"/>
        </w:rPr>
        <w:t>π</w:t>
      </w:r>
      <w:r>
        <w:rPr>
          <w:rFonts w:eastAsia="Times New Roman"/>
          <w:szCs w:val="24"/>
        </w:rPr>
        <w:t>ροϋπολογισμός του 2017 είναι επετειακός. Μήπως τον φτιάξατε για να γιορτάσετε την επέτειο των εκατό χρόνων από τον κόκκινο Οκτώβρη και την επανάσταση των Μπολσεβίκων; Ακούγεται σαν κακόγουστο αστείο, αλλά σκέφτομαι</w:t>
      </w:r>
      <w:r>
        <w:rPr>
          <w:rFonts w:eastAsia="Times New Roman"/>
          <w:szCs w:val="24"/>
        </w:rPr>
        <w:t xml:space="preserve"> τον κ. Τσίπρα γεμάτο ενθουσιασμό στην πλατεία της Αβάνας να συγκρίνει τον Κάστρο με τον Κολοκοτρώνη και αρχίζω να φοβάμαι μήπως ισχύει στ’ αλήθεια. </w:t>
      </w:r>
    </w:p>
    <w:p w14:paraId="36950585" w14:textId="77777777" w:rsidR="006648D0" w:rsidRDefault="00CC2A7D">
      <w:pPr>
        <w:spacing w:line="600" w:lineRule="auto"/>
        <w:ind w:firstLine="720"/>
        <w:jc w:val="both"/>
        <w:rPr>
          <w:rFonts w:eastAsia="Times New Roman"/>
          <w:szCs w:val="24"/>
        </w:rPr>
      </w:pPr>
      <w:r>
        <w:rPr>
          <w:rFonts w:eastAsia="Times New Roman"/>
          <w:szCs w:val="24"/>
        </w:rPr>
        <w:t>Βέβαια, η ισότητα που ευαγγελίζεστε είναι η βίαιη εξίσωση προς τα κάτω, είναι η απόλυτη ισοπέδωση, κατά τα</w:t>
      </w:r>
      <w:r>
        <w:rPr>
          <w:rFonts w:eastAsia="Times New Roman"/>
          <w:szCs w:val="24"/>
        </w:rPr>
        <w:t xml:space="preserve"> πρότυπα του υπαρκτού σοσιαλισμού. Τους απογοητεύσατε όλους, τους κοροϊδέψατε όλους και κυρίως τους νέους που, αντί για θέσεις εργασίας και αύξηση του βασικού μισθού, πρέπει να βολευτούν με μερική απασχόληση λίγων ωρών και ψίχουλα και αυτό, αν είναι τυχερο</w:t>
      </w:r>
      <w:r>
        <w:rPr>
          <w:rFonts w:eastAsia="Times New Roman"/>
          <w:szCs w:val="24"/>
        </w:rPr>
        <w:t xml:space="preserve">ί. </w:t>
      </w:r>
    </w:p>
    <w:p w14:paraId="36950586" w14:textId="77777777" w:rsidR="006648D0" w:rsidRDefault="00CC2A7D">
      <w:pPr>
        <w:spacing w:line="600" w:lineRule="auto"/>
        <w:ind w:firstLine="720"/>
        <w:jc w:val="both"/>
        <w:rPr>
          <w:rFonts w:eastAsia="Times New Roman"/>
          <w:szCs w:val="24"/>
        </w:rPr>
      </w:pPr>
      <w:r>
        <w:rPr>
          <w:rFonts w:eastAsia="Times New Roman"/>
          <w:szCs w:val="24"/>
        </w:rPr>
        <w:lastRenderedPageBreak/>
        <w:t>Κυρίες και κύριοι της Πλειοψηφίας, δεν ξέρετε, δεν καταλαβαίνετε, δεν θέλετε, σε τελική ανάλυση δεν μπορείτε να κάνετε αυτό που πρέπει. Οι βασικές αιτίες είναι δύο: Πρώτα η μανία σας με τους φόρους. Δεν γίνεται ισοσκελισμός προϋπολογισμού με 93% αυξήσε</w:t>
      </w:r>
      <w:r>
        <w:rPr>
          <w:rFonts w:eastAsia="Times New Roman"/>
          <w:szCs w:val="24"/>
        </w:rPr>
        <w:t xml:space="preserve">ις φόρων και μόνο 7% περικοπές δαπανών. Επί κυβέρνησης Σαμαρά ο ισοσκελισμός ήταν 77% περικοπές δαπανών. </w:t>
      </w:r>
    </w:p>
    <w:p w14:paraId="36950587" w14:textId="77777777" w:rsidR="006648D0" w:rsidRDefault="00CC2A7D">
      <w:pPr>
        <w:spacing w:line="600" w:lineRule="auto"/>
        <w:ind w:firstLine="720"/>
        <w:jc w:val="both"/>
        <w:rPr>
          <w:rFonts w:eastAsia="Times New Roman"/>
          <w:szCs w:val="24"/>
        </w:rPr>
      </w:pPr>
      <w:r>
        <w:rPr>
          <w:rFonts w:eastAsia="Times New Roman"/>
          <w:szCs w:val="24"/>
        </w:rPr>
        <w:t>Η δεύτερη αιτία είναι η δαιμονοποίηση του ιδιωτικού τομέα, η δαιμονοποίηση της επιχειρηματικότητας, γιατί η ανάπτυξη, οι θέσεις εργασίας που τόσο πολύ</w:t>
      </w:r>
      <w:r>
        <w:rPr>
          <w:rFonts w:eastAsia="Times New Roman"/>
          <w:szCs w:val="24"/>
        </w:rPr>
        <w:t xml:space="preserve"> χρειαζόμαστε, μόνο από κει θα έλθουν, γιατί δεν υπάρχει άλλος τρόπος. Ο ιδιωτικός τομέας θα φέρει την ανάπτυξη. </w:t>
      </w:r>
    </w:p>
    <w:p w14:paraId="36950588" w14:textId="77777777" w:rsidR="006648D0" w:rsidRDefault="00CC2A7D">
      <w:pPr>
        <w:spacing w:line="600" w:lineRule="auto"/>
        <w:ind w:firstLine="720"/>
        <w:jc w:val="both"/>
        <w:rPr>
          <w:rFonts w:eastAsia="Times New Roman"/>
          <w:szCs w:val="24"/>
        </w:rPr>
      </w:pPr>
      <w:r>
        <w:rPr>
          <w:rFonts w:eastAsia="Times New Roman"/>
          <w:szCs w:val="24"/>
        </w:rPr>
        <w:t xml:space="preserve">Κυρίες και κύριοι συνάδελφοι, κλείνοντας θα πω ότι δεν θέλετε, δεν μπορείτε, δεν ξέρετε. Εμείς και ξέρουμε και θέλουμε και μπορούμε και </w:t>
      </w:r>
      <w:r>
        <w:rPr>
          <w:rFonts w:eastAsia="Times New Roman"/>
          <w:szCs w:val="24"/>
        </w:rPr>
        <w:lastRenderedPageBreak/>
        <w:t>έχουμε</w:t>
      </w:r>
      <w:r>
        <w:rPr>
          <w:rFonts w:eastAsia="Times New Roman"/>
          <w:szCs w:val="24"/>
        </w:rPr>
        <w:t xml:space="preserve"> και διαφορετικό σχέδιο. Όσο πιο γρήγορα φύγετε, τόσο το καλύτερο. Αυτή είναι η τελευταία προσφορά που μπορείτε να δώσετε στη χώρα.</w:t>
      </w:r>
    </w:p>
    <w:p w14:paraId="36950589" w14:textId="77777777" w:rsidR="006648D0" w:rsidRDefault="00CC2A7D">
      <w:pPr>
        <w:spacing w:line="600" w:lineRule="auto"/>
        <w:ind w:firstLine="720"/>
        <w:jc w:val="both"/>
        <w:rPr>
          <w:rFonts w:eastAsia="Times New Roman"/>
          <w:szCs w:val="24"/>
        </w:rPr>
      </w:pPr>
      <w:r>
        <w:rPr>
          <w:rFonts w:eastAsia="Times New Roman"/>
          <w:szCs w:val="24"/>
        </w:rPr>
        <w:t>Ευχαριστώ.</w:t>
      </w:r>
    </w:p>
    <w:p w14:paraId="3695058A" w14:textId="77777777" w:rsidR="006648D0" w:rsidRDefault="00CC2A7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695058B" w14:textId="77777777" w:rsidR="006648D0" w:rsidRDefault="00CC2A7D">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Καλούμε στο Βήμα την κ. Φ</w:t>
      </w:r>
      <w:r>
        <w:rPr>
          <w:rFonts w:eastAsia="Times New Roman"/>
          <w:szCs w:val="24"/>
        </w:rPr>
        <w:t>ωτεινή Βάκη από το ΣΥΡΙΖΑ, η οποία είναι και η τελευταία ομιλήτρια.</w:t>
      </w:r>
    </w:p>
    <w:p w14:paraId="3695058C" w14:textId="77777777" w:rsidR="006648D0" w:rsidRDefault="00CC2A7D">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w:t>
      </w:r>
    </w:p>
    <w:p w14:paraId="3695058D" w14:textId="77777777" w:rsidR="006648D0" w:rsidRDefault="00CC2A7D">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Τι θέλετε, κύριε Λοβέρδε;</w:t>
      </w:r>
    </w:p>
    <w:p w14:paraId="3695058E" w14:textId="77777777" w:rsidR="006648D0" w:rsidRDefault="00CC2A7D">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Θα ήθελα να κάνω ένα σχόλιο για την παρέμβαση της κυρίας Υπουργού.</w:t>
      </w:r>
    </w:p>
    <w:p w14:paraId="3695058F" w14:textId="77777777" w:rsidR="006648D0" w:rsidRDefault="00CC2A7D">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Κυρία Βάκη, θέλετε να προηγηθεί ο κ. Λοβέρδος με το σχόλιό του;</w:t>
      </w:r>
    </w:p>
    <w:p w14:paraId="36950590" w14:textId="77777777" w:rsidR="006648D0" w:rsidRDefault="00CC2A7D">
      <w:pPr>
        <w:spacing w:line="600" w:lineRule="auto"/>
        <w:ind w:firstLine="720"/>
        <w:jc w:val="both"/>
        <w:rPr>
          <w:rFonts w:eastAsia="Times New Roman"/>
          <w:szCs w:val="24"/>
        </w:rPr>
      </w:pPr>
      <w:r>
        <w:rPr>
          <w:rFonts w:eastAsia="Times New Roman"/>
          <w:b/>
          <w:szCs w:val="24"/>
        </w:rPr>
        <w:lastRenderedPageBreak/>
        <w:t>ΦΩΤΕΙΝΗ ΒΑΚΗ:</w:t>
      </w:r>
      <w:r>
        <w:rPr>
          <w:rFonts w:eastAsia="Times New Roman"/>
          <w:szCs w:val="24"/>
        </w:rPr>
        <w:t xml:space="preserve"> Κανένα πρόβλημα, κύριε Πρόεδρε.</w:t>
      </w:r>
    </w:p>
    <w:p w14:paraId="36950591" w14:textId="77777777" w:rsidR="006648D0" w:rsidRDefault="00CC2A7D">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Λοβέρδε, έχετε τον λόγο αυστηρά για ένα λεπτό. Η κυρία Υπουργός έκανε μί</w:t>
      </w:r>
      <w:r>
        <w:rPr>
          <w:rFonts w:eastAsia="Times New Roman"/>
          <w:szCs w:val="24"/>
        </w:rPr>
        <w:t>α διευκρίνιση με βάση τις εξαγγελίες του Πρωθυπουργού.</w:t>
      </w:r>
    </w:p>
    <w:p w14:paraId="36950592" w14:textId="77777777" w:rsidR="006648D0" w:rsidRDefault="00CC2A7D">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Ναι, αλλά έκανε το εξής η κυρία Υπουργός και γι’ αυτό ζητώ το</w:t>
      </w:r>
      <w:r>
        <w:rPr>
          <w:rFonts w:eastAsia="Times New Roman"/>
          <w:szCs w:val="24"/>
        </w:rPr>
        <w:t>ν</w:t>
      </w:r>
      <w:r>
        <w:rPr>
          <w:rFonts w:eastAsia="Times New Roman"/>
          <w:szCs w:val="24"/>
        </w:rPr>
        <w:t xml:space="preserve"> λόγο. Μάλλον, απ’ ό,τι μου λέει και η κ. Βάκη, η κυρία Υπουργός αναφερόταν στην Αξιωματική Αντιπολίτευση. Πριν, όμως, αν</w:t>
      </w:r>
      <w:r>
        <w:rPr>
          <w:rFonts w:eastAsia="Times New Roman"/>
          <w:szCs w:val="24"/>
        </w:rPr>
        <w:t xml:space="preserve">αφέρθηκε στην Αντιπολίτευση. Θέλω να της πω ότι η Αντιπολίτευση έχει κόμματα. Δεν είναι ένα αφηρημένο υποκείμενο. Σ’ ό,τι αφορά τη δική μας παράταξη, τη Δημοκρατική Συμπαράταξη, τοποθετηθήκαμε και η κ. Χριστοφιλοπούλου τα είπε από δω. </w:t>
      </w:r>
    </w:p>
    <w:p w14:paraId="36950593" w14:textId="77777777" w:rsidR="006648D0" w:rsidRDefault="00CC2A7D">
      <w:pPr>
        <w:spacing w:line="600" w:lineRule="auto"/>
        <w:ind w:firstLine="720"/>
        <w:jc w:val="both"/>
        <w:rPr>
          <w:rFonts w:eastAsia="Times New Roman"/>
          <w:szCs w:val="24"/>
        </w:rPr>
      </w:pPr>
      <w:r>
        <w:rPr>
          <w:rFonts w:eastAsia="Times New Roman"/>
          <w:szCs w:val="24"/>
        </w:rPr>
        <w:t>Εν όψει, κυρία Υπουρ</w:t>
      </w:r>
      <w:r>
        <w:rPr>
          <w:rFonts w:eastAsia="Times New Roman"/>
          <w:szCs w:val="24"/>
        </w:rPr>
        <w:t xml:space="preserve">γέ, των όσων συμφωνήσατε που ο πολίτης θα τα υποστεί το 2017, το 2018, το 2019 και το 2020, εφάπαξ και εν είδει ενός δώρου για να μην ακουστεί η κριτική που γίνεται εναντίον σας για όσα </w:t>
      </w:r>
      <w:r>
        <w:rPr>
          <w:rFonts w:eastAsia="Times New Roman"/>
          <w:szCs w:val="24"/>
        </w:rPr>
        <w:lastRenderedPageBreak/>
        <w:t xml:space="preserve">έχετε ήδη συμφωνήσει, δώσατε 300 ευρώ </w:t>
      </w:r>
      <w:r>
        <w:rPr>
          <w:rFonts w:eastAsia="Times New Roman"/>
          <w:szCs w:val="24"/>
          <w:lang w:val="en-US"/>
        </w:rPr>
        <w:t>one</w:t>
      </w:r>
      <w:r>
        <w:rPr>
          <w:rFonts w:eastAsia="Times New Roman"/>
          <w:szCs w:val="24"/>
        </w:rPr>
        <w:t>-</w:t>
      </w:r>
      <w:r>
        <w:rPr>
          <w:rFonts w:eastAsia="Times New Roman"/>
          <w:szCs w:val="24"/>
          <w:lang w:val="en-US"/>
        </w:rPr>
        <w:t>off</w:t>
      </w:r>
      <w:r>
        <w:rPr>
          <w:rFonts w:eastAsia="Times New Roman"/>
          <w:szCs w:val="24"/>
        </w:rPr>
        <w:t xml:space="preserve">, εφάπαξ, και όχι δέκατη </w:t>
      </w:r>
      <w:r>
        <w:rPr>
          <w:rFonts w:eastAsia="Times New Roman"/>
          <w:szCs w:val="24"/>
        </w:rPr>
        <w:t xml:space="preserve">τρίτη σύνταξη. </w:t>
      </w:r>
    </w:p>
    <w:p w14:paraId="36950594" w14:textId="77777777" w:rsidR="006648D0" w:rsidRDefault="00CC2A7D">
      <w:pPr>
        <w:spacing w:line="600" w:lineRule="auto"/>
        <w:ind w:firstLine="720"/>
        <w:jc w:val="both"/>
        <w:rPr>
          <w:rFonts w:eastAsia="Times New Roman"/>
          <w:szCs w:val="24"/>
        </w:rPr>
      </w:pPr>
      <w:r>
        <w:rPr>
          <w:rFonts w:eastAsia="Times New Roman"/>
          <w:szCs w:val="24"/>
        </w:rPr>
        <w:t xml:space="preserve">Σας παρακαλώ, αν κάνετε κριτική σ’ ένα πολιτικό κόμμα, να αναφέρετε ποιο είναι. Τα περί αφηρημένης Αντιπολίτευσης γενικά και αόριστα σε μας δεν περνάνε. </w:t>
      </w:r>
    </w:p>
    <w:p w14:paraId="36950595" w14:textId="77777777" w:rsidR="006648D0" w:rsidRDefault="00CC2A7D">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Κύριε Πρόεδρε, θα ήθελα τον λόγο για </w:t>
      </w:r>
      <w:r>
        <w:rPr>
          <w:rFonts w:eastAsia="Times New Roman"/>
          <w:szCs w:val="24"/>
        </w:rPr>
        <w:t>ένα λεπτό.</w:t>
      </w:r>
    </w:p>
    <w:p w14:paraId="36950596" w14:textId="77777777" w:rsidR="006648D0" w:rsidRDefault="00CC2A7D">
      <w:pPr>
        <w:spacing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Κι εγώ, κύριε Πρόεδρε.</w:t>
      </w:r>
    </w:p>
    <w:p w14:paraId="36950597" w14:textId="77777777" w:rsidR="006648D0" w:rsidRDefault="00CC2A7D">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Ας μη μπούμε τώρα σε νέο κύκλο αντιπαράθεσης. Σας παρακαλώ πολύ.</w:t>
      </w:r>
    </w:p>
    <w:p w14:paraId="36950598" w14:textId="77777777" w:rsidR="006648D0" w:rsidRDefault="00CC2A7D">
      <w:pPr>
        <w:spacing w:line="600" w:lineRule="auto"/>
        <w:ind w:firstLine="720"/>
        <w:jc w:val="both"/>
        <w:rPr>
          <w:rFonts w:eastAsia="Times New Roman"/>
          <w:szCs w:val="24"/>
        </w:rPr>
      </w:pPr>
      <w:r>
        <w:rPr>
          <w:rFonts w:eastAsia="Times New Roman"/>
          <w:szCs w:val="24"/>
        </w:rPr>
        <w:t>Κυρία Παπανάτσιου, τι θέλετε;</w:t>
      </w:r>
    </w:p>
    <w:p w14:paraId="36950599" w14:textId="77777777" w:rsidR="006648D0" w:rsidRDefault="00CC2A7D">
      <w:pPr>
        <w:spacing w:line="600" w:lineRule="auto"/>
        <w:ind w:firstLine="720"/>
        <w:jc w:val="both"/>
        <w:rPr>
          <w:rFonts w:eastAsia="Times New Roman"/>
          <w:szCs w:val="24"/>
        </w:rPr>
      </w:pPr>
      <w:r>
        <w:rPr>
          <w:rFonts w:eastAsia="Times New Roman"/>
          <w:b/>
          <w:szCs w:val="24"/>
        </w:rPr>
        <w:lastRenderedPageBreak/>
        <w:t>ΑΙΚΑΤΕΡΙΝΗ ΠΑΠΑΝΑΤΣΙΟΥ (Υφυπουργός Οικονομικών):</w:t>
      </w:r>
      <w:r>
        <w:rPr>
          <w:rFonts w:eastAsia="Times New Roman"/>
          <w:szCs w:val="24"/>
        </w:rPr>
        <w:t xml:space="preserve"> Θέλω τον λόγο για ένα λεπτό, γιατί πραγματικά όποτε μιλήσουμε με τον κ. Λοβέρδο, πάντοτε έχει να πει κάτι. Επανέλαβε πάλι κάτι πριν μπω στην Αίθουσα. Δεν ήθελα να το κάνω θέμα. Είπε για τα </w:t>
      </w:r>
      <w:r>
        <w:rPr>
          <w:rFonts w:eastAsia="Times New Roman"/>
          <w:szCs w:val="24"/>
          <w:lang w:val="en-US"/>
        </w:rPr>
        <w:t>VLTs</w:t>
      </w:r>
      <w:r>
        <w:rPr>
          <w:rFonts w:eastAsia="Times New Roman"/>
          <w:szCs w:val="24"/>
        </w:rPr>
        <w:t xml:space="preserve">, ότι έχουμε γεμίσει την Ελλάδα κ.λπ., από νωρίς το απόγευμα. </w:t>
      </w:r>
    </w:p>
    <w:p w14:paraId="3695059A" w14:textId="77777777" w:rsidR="006648D0" w:rsidRDefault="00CC2A7D">
      <w:pPr>
        <w:spacing w:line="600" w:lineRule="auto"/>
        <w:ind w:firstLine="720"/>
        <w:jc w:val="both"/>
        <w:rPr>
          <w:rFonts w:eastAsia="Times New Roman"/>
          <w:szCs w:val="24"/>
        </w:rPr>
      </w:pPr>
      <w:r>
        <w:rPr>
          <w:rFonts w:eastAsia="Times New Roman"/>
          <w:szCs w:val="24"/>
        </w:rPr>
        <w:t>Κύριε Λοβέρδε, οφείλω να σας απαντήσω ότι μάλλον έχετε τη μνήμη των Ελλήνων που είπε ο κ. Άδωνις Γεωργιάδης πριν</w:t>
      </w:r>
      <w:r>
        <w:rPr>
          <w:rFonts w:eastAsia="Times New Roman"/>
          <w:szCs w:val="24"/>
        </w:rPr>
        <w:t>,</w:t>
      </w:r>
      <w:r>
        <w:rPr>
          <w:rFonts w:eastAsia="Times New Roman"/>
          <w:szCs w:val="24"/>
        </w:rPr>
        <w:t xml:space="preserve"> ότι ξεχνάνε πάρα πολύ γρήγορα. Δεν θυμάστε μάλλον ότι σχετικά μ’ αυτή την υπουργική απόφαση του 2011, ήταν η δική σας κυβέρνηση που τα είχε κ</w:t>
      </w:r>
      <w:r>
        <w:rPr>
          <w:rFonts w:eastAsia="Times New Roman"/>
          <w:szCs w:val="24"/>
        </w:rPr>
        <w:t xml:space="preserve">άνει όλα αυτά. </w:t>
      </w:r>
    </w:p>
    <w:p w14:paraId="3695059B" w14:textId="77777777" w:rsidR="006648D0" w:rsidRDefault="00CC2A7D">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Τι λέτε, κυρία μου;</w:t>
      </w:r>
    </w:p>
    <w:p w14:paraId="3695059C" w14:textId="77777777" w:rsidR="006648D0" w:rsidRDefault="00CC2A7D">
      <w:pPr>
        <w:spacing w:line="600" w:lineRule="auto"/>
        <w:ind w:firstLine="709"/>
        <w:jc w:val="both"/>
        <w:rPr>
          <w:rFonts w:eastAsia="Times New Roman" w:cs="Times New Roman"/>
        </w:rPr>
      </w:pPr>
      <w:r>
        <w:rPr>
          <w:rFonts w:eastAsia="Times New Roman" w:cs="Times New Roman"/>
          <w:b/>
        </w:rPr>
        <w:t>ΑΙΚΑΤΕΡΙΝΗ ΠΑΠΑΝΑΤΣΙΟΥ (Υφυπουργός Οικονομικών):</w:t>
      </w:r>
      <w:r>
        <w:rPr>
          <w:rFonts w:eastAsia="Times New Roman" w:cs="Times New Roman"/>
        </w:rPr>
        <w:t xml:space="preserve"> Ξέρω πάρα πολύ καλά τι λέω, κύριε Λοβέρδο. Ξέρω πάρα πολύ καλά τι λέω!</w:t>
      </w:r>
    </w:p>
    <w:p w14:paraId="3695059D" w14:textId="77777777" w:rsidR="006648D0" w:rsidRDefault="00CC2A7D">
      <w:pPr>
        <w:spacing w:line="600" w:lineRule="auto"/>
        <w:ind w:firstLine="709"/>
        <w:jc w:val="both"/>
        <w:rPr>
          <w:rFonts w:eastAsia="Times New Roman" w:cs="Times New Roman"/>
        </w:rPr>
      </w:pPr>
      <w:r>
        <w:rPr>
          <w:rFonts w:eastAsia="Times New Roman" w:cs="Times New Roman"/>
          <w:b/>
        </w:rPr>
        <w:t>ΑΝΔΡΕΑΣ ΛΟΒΕΡΔΟΣ:</w:t>
      </w:r>
      <w:r>
        <w:rPr>
          <w:rFonts w:eastAsia="Times New Roman" w:cs="Times New Roman"/>
        </w:rPr>
        <w:t xml:space="preserve"> Άλλα αντί άλλων. </w:t>
      </w:r>
    </w:p>
    <w:p w14:paraId="3695059E" w14:textId="77777777" w:rsidR="006648D0" w:rsidRDefault="00CC2A7D">
      <w:pPr>
        <w:spacing w:line="600" w:lineRule="auto"/>
        <w:ind w:firstLine="709"/>
        <w:jc w:val="both"/>
        <w:rPr>
          <w:rFonts w:eastAsia="Times New Roman"/>
          <w:bCs/>
        </w:rPr>
      </w:pPr>
      <w:r>
        <w:rPr>
          <w:rFonts w:eastAsia="Times New Roman" w:cs="Times New Roman"/>
          <w:b/>
        </w:rPr>
        <w:lastRenderedPageBreak/>
        <w:t>ΑΙΚΑΤΕΡΙΝΗ ΠΑΠΑΝΑΤΣΙΟΥ (Υφυπουργός Οικονομικών</w:t>
      </w:r>
      <w:r>
        <w:rPr>
          <w:rFonts w:eastAsia="Times New Roman" w:cs="Times New Roman"/>
          <w:b/>
        </w:rPr>
        <w:t>):</w:t>
      </w:r>
      <w:r>
        <w:rPr>
          <w:rFonts w:eastAsia="Times New Roman" w:cs="Times New Roman"/>
        </w:rPr>
        <w:t xml:space="preserve"> Από εκεί και μετά, όσον αφορά το </w:t>
      </w:r>
      <w:r>
        <w:rPr>
          <w:rFonts w:eastAsia="Times New Roman"/>
          <w:bCs/>
        </w:rPr>
        <w:t>συγκεκριμένο θέμα…</w:t>
      </w:r>
    </w:p>
    <w:p w14:paraId="3695059F" w14:textId="77777777" w:rsidR="006648D0" w:rsidRDefault="00CC2A7D">
      <w:pPr>
        <w:spacing w:line="600" w:lineRule="auto"/>
        <w:ind w:firstLine="709"/>
        <w:jc w:val="both"/>
        <w:rPr>
          <w:rFonts w:eastAsia="Times New Roman" w:cs="Times New Roman"/>
          <w:b/>
        </w:rPr>
      </w:pPr>
      <w:r>
        <w:rPr>
          <w:rFonts w:eastAsia="Times New Roman" w:cs="Times New Roman"/>
          <w:b/>
        </w:rPr>
        <w:t xml:space="preserve">ΑΝΔΡΕΑΣ ΛΟΒΕΡΔΟΣ: </w:t>
      </w:r>
      <w:r>
        <w:rPr>
          <w:rFonts w:eastAsia="Times New Roman" w:cs="Times New Roman"/>
        </w:rPr>
        <w:t>Καλά, καλά.</w:t>
      </w:r>
      <w:r>
        <w:rPr>
          <w:rFonts w:eastAsia="Times New Roman" w:cs="Times New Roman"/>
          <w:b/>
        </w:rPr>
        <w:t xml:space="preserve"> </w:t>
      </w:r>
    </w:p>
    <w:p w14:paraId="369505A0" w14:textId="77777777" w:rsidR="006648D0" w:rsidRDefault="00CC2A7D">
      <w:pPr>
        <w:spacing w:line="600" w:lineRule="auto"/>
        <w:ind w:firstLine="709"/>
        <w:jc w:val="both"/>
        <w:rPr>
          <w:rFonts w:eastAsia="Times New Roman" w:cs="Times New Roman"/>
        </w:rPr>
      </w:pPr>
      <w:r>
        <w:rPr>
          <w:rFonts w:eastAsia="Times New Roman" w:cs="Times New Roman"/>
          <w:b/>
        </w:rPr>
        <w:t xml:space="preserve">ΑΙΚΑΤΕΡΙΝΗ ΠΑΠΑΝΑΤΣΙΟΥ (Υφυπουργός Οικονομικών): </w:t>
      </w:r>
      <w:r>
        <w:rPr>
          <w:rFonts w:eastAsia="Times New Roman" w:cs="Times New Roman"/>
        </w:rPr>
        <w:t xml:space="preserve">Όχι «καλά, καλά», κύριε Λοβέρδο. Ήταν υπουργική απόφαση και μπορώ να σας πω και το νούμερό της. </w:t>
      </w:r>
    </w:p>
    <w:p w14:paraId="369505A1" w14:textId="77777777" w:rsidR="006648D0" w:rsidRDefault="00CC2A7D">
      <w:pPr>
        <w:spacing w:line="600" w:lineRule="auto"/>
        <w:ind w:firstLine="709"/>
        <w:jc w:val="both"/>
        <w:rPr>
          <w:rFonts w:eastAsia="Times New Roman" w:cs="Times New Roman"/>
        </w:rPr>
      </w:pPr>
      <w:r>
        <w:rPr>
          <w:rFonts w:eastAsia="Times New Roman"/>
          <w:b/>
          <w:bCs/>
        </w:rPr>
        <w:t>ΠΡΟΕΔΡΕΥΩΝ (Γεώργιος Λαμ</w:t>
      </w:r>
      <w:r>
        <w:rPr>
          <w:rFonts w:eastAsia="Times New Roman"/>
          <w:b/>
          <w:bCs/>
        </w:rPr>
        <w:t xml:space="preserve">προύλης): </w:t>
      </w:r>
      <w:r>
        <w:rPr>
          <w:rFonts w:eastAsia="Times New Roman" w:cs="Times New Roman"/>
        </w:rPr>
        <w:t>Τελείωσε η κυρία Υπουργός, κύριε Λοβέρδο;</w:t>
      </w:r>
    </w:p>
    <w:p w14:paraId="369505A2" w14:textId="77777777" w:rsidR="006648D0" w:rsidRDefault="00CC2A7D">
      <w:pPr>
        <w:spacing w:line="600" w:lineRule="auto"/>
        <w:ind w:firstLine="709"/>
        <w:jc w:val="both"/>
        <w:rPr>
          <w:rFonts w:eastAsia="Times New Roman" w:cs="Times New Roman"/>
        </w:rPr>
      </w:pPr>
      <w:r>
        <w:rPr>
          <w:rFonts w:eastAsia="Times New Roman" w:cs="Times New Roman"/>
          <w:b/>
        </w:rPr>
        <w:t xml:space="preserve">ΑΝΔΡΕΑΣ ΛΟΒΕΡΔΟΣ: </w:t>
      </w:r>
      <w:r>
        <w:rPr>
          <w:rFonts w:eastAsia="Times New Roman" w:cs="Times New Roman"/>
        </w:rPr>
        <w:t xml:space="preserve">Δεν ξέρω αν τελείωσε. </w:t>
      </w:r>
    </w:p>
    <w:p w14:paraId="369505A3" w14:textId="77777777" w:rsidR="006648D0" w:rsidRDefault="00CC2A7D">
      <w:pPr>
        <w:spacing w:line="600" w:lineRule="auto"/>
        <w:ind w:firstLine="709"/>
        <w:jc w:val="both"/>
        <w:rPr>
          <w:rFonts w:eastAsia="Times New Roman" w:cs="Times New Roman"/>
        </w:rPr>
      </w:pPr>
      <w:r>
        <w:rPr>
          <w:rFonts w:eastAsia="Times New Roman" w:cs="Times New Roman"/>
          <w:b/>
        </w:rPr>
        <w:t xml:space="preserve">ΑΙΚΑΤΕΡΙΝΗ ΠΑΠΑΝΑΤΣΙΟΥ (Υφυπουργός Οικονομικών): </w:t>
      </w:r>
      <w:r>
        <w:rPr>
          <w:rFonts w:eastAsia="Times New Roman" w:cs="Times New Roman"/>
        </w:rPr>
        <w:t>Στις 4</w:t>
      </w:r>
      <w:r>
        <w:rPr>
          <w:rFonts w:eastAsia="Times New Roman" w:cs="Times New Roman"/>
        </w:rPr>
        <w:t>-</w:t>
      </w:r>
      <w:r>
        <w:rPr>
          <w:rFonts w:eastAsia="Times New Roman" w:cs="Times New Roman"/>
        </w:rPr>
        <w:t>11</w:t>
      </w:r>
      <w:r>
        <w:rPr>
          <w:rFonts w:eastAsia="Times New Roman" w:cs="Times New Roman"/>
        </w:rPr>
        <w:t>-</w:t>
      </w:r>
      <w:r>
        <w:rPr>
          <w:rFonts w:eastAsia="Times New Roman" w:cs="Times New Roman"/>
        </w:rPr>
        <w:t xml:space="preserve">2011 εσείς πήρατε τις αποφάσεις αυτές για να πάνε τριάντα πέντε χιλιάδες </w:t>
      </w:r>
      <w:r>
        <w:rPr>
          <w:rFonts w:eastAsia="Times New Roman" w:cs="Times New Roman"/>
          <w:lang w:val="en-US"/>
        </w:rPr>
        <w:t>VL</w:t>
      </w:r>
      <w:r>
        <w:rPr>
          <w:rFonts w:eastAsia="Times New Roman" w:cs="Times New Roman"/>
        </w:rPr>
        <w:t>Τ. Μήπως πρέπει να σας θυμίσε</w:t>
      </w:r>
      <w:r>
        <w:rPr>
          <w:rFonts w:eastAsia="Times New Roman" w:cs="Times New Roman"/>
        </w:rPr>
        <w:t>ι κάποιος ότι ήταν η κ</w:t>
      </w:r>
      <w:r>
        <w:rPr>
          <w:rFonts w:eastAsia="Times New Roman"/>
          <w:bCs/>
        </w:rPr>
        <w:t>υβέρνηση</w:t>
      </w:r>
      <w:r>
        <w:rPr>
          <w:rFonts w:eastAsia="Times New Roman" w:cs="Times New Roman"/>
        </w:rPr>
        <w:t xml:space="preserve"> του κ. Παπανδρέου τότε που έγιναν όλες αυτές οι κινήσεις; </w:t>
      </w:r>
    </w:p>
    <w:p w14:paraId="369505A4" w14:textId="77777777" w:rsidR="006648D0" w:rsidRDefault="00CC2A7D">
      <w:pPr>
        <w:spacing w:line="600" w:lineRule="auto"/>
        <w:ind w:firstLine="709"/>
        <w:jc w:val="both"/>
        <w:rPr>
          <w:rFonts w:eastAsia="Times New Roman" w:cs="Times New Roman"/>
        </w:rPr>
      </w:pPr>
      <w:r>
        <w:rPr>
          <w:rFonts w:eastAsia="Times New Roman" w:cs="Times New Roman"/>
          <w:bCs/>
          <w:shd w:val="clear" w:color="auto" w:fill="FFFFFF"/>
        </w:rPr>
        <w:lastRenderedPageBreak/>
        <w:t xml:space="preserve">Επίσης, </w:t>
      </w:r>
      <w:r>
        <w:rPr>
          <w:rFonts w:eastAsia="Times New Roman" w:cs="Times New Roman"/>
        </w:rPr>
        <w:t xml:space="preserve">θα ήθελα να θυμηθούμε ότι με τη σημερινή </w:t>
      </w:r>
      <w:r>
        <w:rPr>
          <w:rFonts w:eastAsia="Times New Roman"/>
          <w:bCs/>
        </w:rPr>
        <w:t>Κυβέρνηση</w:t>
      </w:r>
      <w:r>
        <w:rPr>
          <w:rFonts w:eastAsia="Times New Roman" w:cs="Times New Roman"/>
        </w:rPr>
        <w:t xml:space="preserve"> προσπαθούμε να λύσουμε κάποια ζητήματα, χωρίς, </w:t>
      </w:r>
      <w:r>
        <w:rPr>
          <w:rFonts w:eastAsia="Times New Roman" w:cs="Times New Roman"/>
          <w:bCs/>
          <w:shd w:val="clear" w:color="auto" w:fill="FFFFFF"/>
        </w:rPr>
        <w:t>όμως,</w:t>
      </w:r>
      <w:r>
        <w:rPr>
          <w:rFonts w:eastAsia="Times New Roman" w:cs="Times New Roman"/>
        </w:rPr>
        <w:t xml:space="preserve"> να θέλουμε να ρίξουμε τη σύμβαση που υπάρχει και να μα</w:t>
      </w:r>
      <w:r>
        <w:rPr>
          <w:rFonts w:eastAsia="Times New Roman" w:cs="Times New Roman"/>
        </w:rPr>
        <w:t xml:space="preserve">ς πείτε μετά ότι σταματάμε τις επενδύσεις. </w:t>
      </w:r>
    </w:p>
    <w:p w14:paraId="369505A5" w14:textId="77777777" w:rsidR="006648D0" w:rsidRDefault="00CC2A7D">
      <w:pPr>
        <w:spacing w:line="600" w:lineRule="auto"/>
        <w:ind w:firstLine="709"/>
        <w:jc w:val="both"/>
        <w:rPr>
          <w:rFonts w:eastAsia="Times New Roman" w:cs="Times New Roman"/>
        </w:rPr>
      </w:pPr>
      <w:r>
        <w:rPr>
          <w:rFonts w:eastAsia="Times New Roman" w:cs="Times New Roman"/>
        </w:rPr>
        <w:t xml:space="preserve">Από εκεί και μετά, σχετικά με αυτό που ανέφερα, πραγματικά αναφέρθηκα στους συναδέλφους της αντιπολίτευσης. </w:t>
      </w:r>
    </w:p>
    <w:p w14:paraId="369505A6" w14:textId="77777777" w:rsidR="006648D0" w:rsidRDefault="00CC2A7D">
      <w:pPr>
        <w:spacing w:line="600" w:lineRule="auto"/>
        <w:ind w:firstLine="709"/>
        <w:jc w:val="both"/>
        <w:rPr>
          <w:rFonts w:eastAsia="Times New Roman" w:cs="Times New Roman"/>
        </w:rPr>
      </w:pPr>
      <w:r>
        <w:rPr>
          <w:rFonts w:eastAsia="Times New Roman" w:cs="Times New Roman"/>
        </w:rPr>
        <w:t>Τώρα, από εκεί και πέρα, το τι είπε η κ</w:t>
      </w:r>
      <w:r>
        <w:rPr>
          <w:rFonts w:eastAsia="Times New Roman" w:cs="Times New Roman"/>
        </w:rPr>
        <w:t>.</w:t>
      </w:r>
      <w:r>
        <w:rPr>
          <w:rFonts w:eastAsia="Times New Roman" w:cs="Times New Roman"/>
        </w:rPr>
        <w:t xml:space="preserve"> Χριστοφιλοπούλου, το ακούσαμε όλοι και το τι είπαν οι άλλοι συνάδελφοι της αντιπολίτευσης, τα ακούσαμε. </w:t>
      </w:r>
    </w:p>
    <w:p w14:paraId="369505A7" w14:textId="77777777" w:rsidR="006648D0" w:rsidRDefault="00CC2A7D">
      <w:pPr>
        <w:spacing w:line="600" w:lineRule="auto"/>
        <w:ind w:firstLine="709"/>
        <w:jc w:val="both"/>
        <w:rPr>
          <w:rFonts w:eastAsia="Times New Roman" w:cs="Times New Roman"/>
        </w:rPr>
      </w:pPr>
      <w:r>
        <w:rPr>
          <w:rFonts w:eastAsia="Times New Roman" w:cs="Times New Roman"/>
        </w:rPr>
        <w:t>Το πλεόνασμα που υπάρχει αυτή τη στιγμή είναι –πάνω από τον στόχο του προϋπολογισμού, 2,44 δισεκατομμύρια ευρώ. Από αυτό το πλεόνασμα του 2016 θα δοθο</w:t>
      </w:r>
      <w:r>
        <w:rPr>
          <w:rFonts w:eastAsia="Times New Roman" w:cs="Times New Roman"/>
        </w:rPr>
        <w:t xml:space="preserve">ύν κάποια χρήματα -617 εκατομμύρια ευρώ- σε χαμηλοσυνταξιούχους. </w:t>
      </w:r>
    </w:p>
    <w:p w14:paraId="369505A8" w14:textId="77777777" w:rsidR="006648D0" w:rsidRDefault="00CC2A7D">
      <w:pPr>
        <w:spacing w:line="600" w:lineRule="auto"/>
        <w:ind w:firstLine="709"/>
        <w:jc w:val="both"/>
        <w:rPr>
          <w:rFonts w:eastAsia="Times New Roman" w:cs="Times New Roman"/>
          <w:bCs/>
          <w:shd w:val="clear" w:color="auto" w:fill="FFFFFF"/>
        </w:rPr>
      </w:pPr>
      <w:r>
        <w:rPr>
          <w:rFonts w:eastAsia="Times New Roman" w:cs="Times New Roman"/>
          <w:b/>
        </w:rPr>
        <w:lastRenderedPageBreak/>
        <w:t xml:space="preserve">ΑΠΟΣΤΟΛΟΣ ΒΕΣΥΡΟΠΟΥΛΟΣ: </w:t>
      </w:r>
      <w:r>
        <w:rPr>
          <w:rFonts w:eastAsia="Times New Roman" w:cs="Times New Roman"/>
        </w:rPr>
        <w:t xml:space="preserve">Οι επιστροφές φόρων </w:t>
      </w:r>
      <w:r>
        <w:rPr>
          <w:rFonts w:eastAsia="Times New Roman"/>
          <w:bCs/>
        </w:rPr>
        <w:t>είναι</w:t>
      </w:r>
      <w:r>
        <w:rPr>
          <w:rFonts w:eastAsia="Times New Roman" w:cs="Times New Roman"/>
        </w:rPr>
        <w:t xml:space="preserve"> 3,3 </w:t>
      </w:r>
      <w:r>
        <w:rPr>
          <w:rFonts w:eastAsia="Times New Roman" w:cs="Times New Roman"/>
          <w:bCs/>
          <w:shd w:val="clear" w:color="auto" w:fill="FFFFFF"/>
        </w:rPr>
        <w:t xml:space="preserve">δισεκατομμύρια ευρώ. Τα ληξιπρόθεσμα προς τρίτους </w:t>
      </w:r>
      <w:r>
        <w:rPr>
          <w:rFonts w:eastAsia="Times New Roman"/>
          <w:bCs/>
          <w:shd w:val="clear" w:color="auto" w:fill="FFFFFF"/>
        </w:rPr>
        <w:t>είναι</w:t>
      </w:r>
      <w:r>
        <w:rPr>
          <w:rFonts w:eastAsia="Times New Roman" w:cs="Times New Roman"/>
          <w:bCs/>
          <w:shd w:val="clear" w:color="auto" w:fill="FFFFFF"/>
        </w:rPr>
        <w:t xml:space="preserve"> 6,3 δισεκατομμύρια ευρώ. Ποιο πλεόνασμα 2,44 δισεκατομμύρια ευρώ υπάρχει; Για πε</w:t>
      </w:r>
      <w:r>
        <w:rPr>
          <w:rFonts w:eastAsia="Times New Roman" w:cs="Times New Roman"/>
          <w:bCs/>
          <w:shd w:val="clear" w:color="auto" w:fill="FFFFFF"/>
        </w:rPr>
        <w:t>ίτε μου.</w:t>
      </w:r>
    </w:p>
    <w:p w14:paraId="369505A9" w14:textId="77777777" w:rsidR="006648D0" w:rsidRDefault="00CC2A7D">
      <w:pPr>
        <w:spacing w:line="600" w:lineRule="auto"/>
        <w:ind w:firstLine="709"/>
        <w:jc w:val="both"/>
        <w:rPr>
          <w:rFonts w:eastAsia="Times New Roman" w:cs="Times New Roman"/>
          <w:bCs/>
          <w:shd w:val="clear" w:color="auto" w:fill="FFFFFF"/>
        </w:rPr>
      </w:pPr>
      <w:r>
        <w:rPr>
          <w:rFonts w:eastAsia="Times New Roman"/>
          <w:b/>
          <w:bCs/>
          <w:shd w:val="clear" w:color="auto" w:fill="FFFFFF"/>
        </w:rPr>
        <w:t xml:space="preserve">ΠΡΟΕΔΡΕΥΩΝ (Γεώργιος Λαμπρούλης): </w:t>
      </w:r>
      <w:r>
        <w:rPr>
          <w:rFonts w:eastAsia="Times New Roman" w:cs="Times New Roman"/>
          <w:bCs/>
          <w:shd w:val="clear" w:color="auto" w:fill="FFFFFF"/>
        </w:rPr>
        <w:t xml:space="preserve">Κυρία Υπουργέ, νομίζω το εξαντλήσαμε το θέμα. Περιμένει και η κυρία Βάκη στωικότατα. </w:t>
      </w:r>
    </w:p>
    <w:p w14:paraId="369505AA" w14:textId="77777777" w:rsidR="006648D0" w:rsidRDefault="00CC2A7D">
      <w:pPr>
        <w:spacing w:line="600" w:lineRule="auto"/>
        <w:ind w:firstLine="709"/>
        <w:jc w:val="both"/>
        <w:rPr>
          <w:rFonts w:eastAsia="Times New Roman" w:cs="Times New Roman"/>
        </w:rPr>
      </w:pPr>
      <w:r>
        <w:rPr>
          <w:rFonts w:eastAsia="Times New Roman" w:cs="Times New Roman"/>
          <w:b/>
        </w:rPr>
        <w:t xml:space="preserve">ΑΙΚΑΤΕΡΙΝΗ ΠΑΠΑΝΑΤΣΙΟΥ (Υφυπουργός Οικονομικών): </w:t>
      </w:r>
      <w:r>
        <w:rPr>
          <w:rFonts w:eastAsia="Times New Roman" w:cs="Times New Roman"/>
        </w:rPr>
        <w:t xml:space="preserve">Αυτό </w:t>
      </w:r>
      <w:r>
        <w:rPr>
          <w:rFonts w:eastAsia="Times New Roman"/>
          <w:bCs/>
        </w:rPr>
        <w:t>είναι</w:t>
      </w:r>
      <w:r>
        <w:rPr>
          <w:rFonts w:eastAsia="Times New Roman" w:cs="Times New Roman"/>
        </w:rPr>
        <w:t xml:space="preserve"> το πλεόνασμα που υπάρχει αυτή τη στιγμή.</w:t>
      </w:r>
    </w:p>
    <w:p w14:paraId="369505AB" w14:textId="77777777" w:rsidR="006648D0" w:rsidRDefault="00CC2A7D">
      <w:pPr>
        <w:spacing w:line="600" w:lineRule="auto"/>
        <w:ind w:firstLine="709"/>
        <w:jc w:val="both"/>
        <w:rPr>
          <w:rFonts w:eastAsia="Times New Roman" w:cs="Times New Roman"/>
          <w:b/>
        </w:rPr>
      </w:pPr>
      <w:r>
        <w:rPr>
          <w:rFonts w:eastAsia="Times New Roman" w:cs="Times New Roman"/>
          <w:b/>
        </w:rPr>
        <w:t xml:space="preserve">ΑΠΟΣΤΟΛΟΣ ΒΕΣΥΡΟΠΟΥΛΟΣ: </w:t>
      </w:r>
      <w:r>
        <w:rPr>
          <w:rFonts w:eastAsia="Times New Roman" w:cs="Times New Roman"/>
        </w:rPr>
        <w:t>Χρωστάτε στους πάντες!</w:t>
      </w:r>
      <w:r>
        <w:rPr>
          <w:rFonts w:eastAsia="Times New Roman" w:cs="Times New Roman"/>
          <w:b/>
        </w:rPr>
        <w:t xml:space="preserve"> </w:t>
      </w:r>
    </w:p>
    <w:p w14:paraId="369505AC" w14:textId="77777777" w:rsidR="006648D0" w:rsidRDefault="00CC2A7D">
      <w:pPr>
        <w:spacing w:line="600" w:lineRule="auto"/>
        <w:ind w:firstLine="709"/>
        <w:jc w:val="both"/>
        <w:rPr>
          <w:rFonts w:eastAsia="Times New Roman" w:cs="Times New Roman"/>
        </w:rPr>
      </w:pPr>
      <w:r>
        <w:rPr>
          <w:rFonts w:eastAsia="Times New Roman" w:cs="Times New Roman"/>
          <w:b/>
        </w:rPr>
        <w:t xml:space="preserve">ΑΙΚΑΤΕΡΙΝΗ ΠΑΠΑΝΑΤΣΙΟΥ (Υφυπουργός Οικονομικών): </w:t>
      </w:r>
      <w:r>
        <w:rPr>
          <w:rFonts w:eastAsia="Times New Roman" w:cs="Times New Roman"/>
        </w:rPr>
        <w:t>Και έχουμε υποσχεθεί στον ελληνικό λαό….</w:t>
      </w:r>
    </w:p>
    <w:p w14:paraId="369505AD" w14:textId="77777777" w:rsidR="006648D0" w:rsidRDefault="00CC2A7D">
      <w:pPr>
        <w:spacing w:line="600" w:lineRule="auto"/>
        <w:ind w:firstLine="709"/>
        <w:jc w:val="both"/>
        <w:rPr>
          <w:rFonts w:eastAsia="Times New Roman" w:cs="Times New Roman"/>
        </w:rPr>
      </w:pPr>
      <w:r>
        <w:rPr>
          <w:rFonts w:eastAsia="Times New Roman" w:cs="Times New Roman"/>
          <w:b/>
        </w:rPr>
        <w:t>ΑΠΟΣΤΟΛΟΣ ΒΕΣΥΡΟΠΟΥΛΟΣ:</w:t>
      </w:r>
      <w:r>
        <w:rPr>
          <w:rFonts w:eastAsia="Times New Roman" w:cs="Times New Roman"/>
        </w:rPr>
        <w:t xml:space="preserve"> Για το 2016 μιλάμε ληξιπρόθεσμα.</w:t>
      </w:r>
    </w:p>
    <w:p w14:paraId="369505AE" w14:textId="77777777" w:rsidR="006648D0" w:rsidRDefault="00CC2A7D">
      <w:pPr>
        <w:spacing w:line="600" w:lineRule="auto"/>
        <w:ind w:firstLine="709"/>
        <w:jc w:val="both"/>
        <w:rPr>
          <w:rFonts w:eastAsia="Times New Roman" w:cs="Times New Roman"/>
        </w:rPr>
      </w:pPr>
      <w:r>
        <w:rPr>
          <w:rFonts w:eastAsia="Times New Roman" w:cs="Times New Roman"/>
          <w:b/>
        </w:rPr>
        <w:lastRenderedPageBreak/>
        <w:t xml:space="preserve">ΑΙΚΑΤΕΡΙΝΗ ΠΑΠΑΝΑΤΣΙΟΥ (Υφυπουργός Οικονομικών): </w:t>
      </w:r>
      <w:r>
        <w:rPr>
          <w:rFonts w:eastAsia="Times New Roman" w:cs="Times New Roman"/>
        </w:rPr>
        <w:t>...πως ό,τι παραπάνω έχουμε από τα π</w:t>
      </w:r>
      <w:r>
        <w:rPr>
          <w:rFonts w:eastAsia="Times New Roman" w:cs="Times New Roman"/>
        </w:rPr>
        <w:t xml:space="preserve">λεονάσματα αυτά, θα το μοιράσουμε στον ελληνικό λαό και μάλιστα στα χαμηλότερα στρώματα. </w:t>
      </w:r>
    </w:p>
    <w:p w14:paraId="369505AF" w14:textId="77777777" w:rsidR="006648D0" w:rsidRDefault="00CC2A7D">
      <w:pPr>
        <w:spacing w:line="600" w:lineRule="auto"/>
        <w:ind w:firstLine="709"/>
        <w:jc w:val="both"/>
        <w:rPr>
          <w:rFonts w:eastAsia="Times New Roman" w:cs="Times New Roman"/>
          <w:szCs w:val="24"/>
        </w:rPr>
      </w:pPr>
      <w:r>
        <w:rPr>
          <w:rFonts w:eastAsia="Times New Roman" w:cs="Times New Roman"/>
          <w:b/>
        </w:rPr>
        <w:t>ΑΠΟΣΤΟΛΟΣ ΒΕΣΥΡΟΠΟΥΛΟΣ:</w:t>
      </w:r>
      <w:r>
        <w:rPr>
          <w:rFonts w:eastAsia="Times New Roman" w:cs="Times New Roman"/>
          <w:szCs w:val="24"/>
        </w:rPr>
        <w:t xml:space="preserve"> Μη μιλάτε για πλεόνασμα.</w:t>
      </w:r>
    </w:p>
    <w:p w14:paraId="369505B0" w14:textId="77777777" w:rsidR="006648D0" w:rsidRDefault="00CC2A7D">
      <w:pPr>
        <w:spacing w:line="600" w:lineRule="auto"/>
        <w:ind w:firstLine="709"/>
        <w:jc w:val="both"/>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Κύριε Πρόεδρε, θα ήθελα τον λόγο.</w:t>
      </w:r>
    </w:p>
    <w:p w14:paraId="369505B1" w14:textId="77777777" w:rsidR="006648D0" w:rsidRDefault="00CC2A7D">
      <w:pPr>
        <w:spacing w:line="600" w:lineRule="auto"/>
        <w:ind w:firstLine="709"/>
        <w:jc w:val="both"/>
        <w:rPr>
          <w:rFonts w:eastAsia="Times New Roman" w:cs="Times New Roman"/>
        </w:rPr>
      </w:pPr>
      <w:r>
        <w:rPr>
          <w:rFonts w:eastAsia="Times New Roman"/>
          <w:b/>
          <w:bCs/>
        </w:rPr>
        <w:t xml:space="preserve">ΠΡΟΕΔΡΕΥΩΝ (Γεώργιος Λαμπρούλης): </w:t>
      </w:r>
      <w:r>
        <w:rPr>
          <w:rFonts w:eastAsia="Times New Roman" w:cs="Times New Roman"/>
        </w:rPr>
        <w:t>Κύριε Δήμα, έχετε τον λόγο αυστηρά</w:t>
      </w:r>
      <w:r>
        <w:rPr>
          <w:rFonts w:eastAsia="Times New Roman" w:cs="Times New Roman"/>
        </w:rPr>
        <w:t xml:space="preserve"> για ένα λεπτό. </w:t>
      </w:r>
    </w:p>
    <w:p w14:paraId="369505B2" w14:textId="77777777" w:rsidR="006648D0" w:rsidRDefault="00CC2A7D">
      <w:pPr>
        <w:spacing w:line="600" w:lineRule="auto"/>
        <w:ind w:firstLine="709"/>
        <w:jc w:val="both"/>
        <w:rPr>
          <w:rFonts w:eastAsia="Times New Roman" w:cs="Times New Roman"/>
          <w:bCs/>
          <w:shd w:val="clear" w:color="auto" w:fill="FFFFFF"/>
        </w:rPr>
      </w:pPr>
      <w:r>
        <w:rPr>
          <w:rFonts w:eastAsia="Times New Roman" w:cs="Times New Roman"/>
          <w:b/>
        </w:rPr>
        <w:t>ΧΡΙΣΤΟΣ ΔΗΜΑΣ:</w:t>
      </w:r>
      <w:r>
        <w:rPr>
          <w:rFonts w:eastAsia="Times New Roman" w:cs="Times New Roman"/>
        </w:rPr>
        <w:t xml:space="preserve"> </w:t>
      </w:r>
      <w:r>
        <w:rPr>
          <w:rFonts w:eastAsia="Times New Roman" w:cs="Times New Roman"/>
          <w:bCs/>
          <w:shd w:val="clear" w:color="auto" w:fill="FFFFFF"/>
        </w:rPr>
        <w:t xml:space="preserve">Νομίζω ότι οφείλουμε μια απάντηση στην κυρία Υπουργό. </w:t>
      </w:r>
    </w:p>
    <w:p w14:paraId="369505B3" w14:textId="77777777" w:rsidR="006648D0" w:rsidRDefault="00CC2A7D">
      <w:pPr>
        <w:spacing w:line="600" w:lineRule="auto"/>
        <w:ind w:firstLine="709"/>
        <w:jc w:val="both"/>
        <w:rPr>
          <w:rFonts w:eastAsia="Times New Roman" w:cs="Times New Roman"/>
          <w:bCs/>
          <w:shd w:val="clear" w:color="auto" w:fill="FFFFFF"/>
        </w:rPr>
      </w:pPr>
      <w:r>
        <w:rPr>
          <w:rFonts w:eastAsia="Times New Roman" w:cs="Times New Roman"/>
          <w:bCs/>
          <w:shd w:val="clear" w:color="auto" w:fill="FFFFFF"/>
        </w:rPr>
        <w:t xml:space="preserve">Κυρία Υπουργέ,  αν όντως υπάρχει αυτό το πλεόνασμα, το οποίο όλοι θα ευχόμασταν να ήταν πραγματικό πλεόνασμα, οφείλετε τότε να εξηγήσετε στους Έλληνες πολίτες γιατί δεν </w:t>
      </w:r>
      <w:r>
        <w:rPr>
          <w:rFonts w:eastAsia="Times New Roman" w:cs="Times New Roman"/>
          <w:bCs/>
          <w:shd w:val="clear" w:color="auto" w:fill="FFFFFF"/>
        </w:rPr>
        <w:t xml:space="preserve">έχετε αποπληρώσει το σύνολο των ληξιπρόθεσμων οφειλών του δημοσίου όπου επί δικών σας ημερών έχουν </w:t>
      </w:r>
      <w:r>
        <w:rPr>
          <w:rFonts w:eastAsia="Times New Roman" w:cs="Times New Roman"/>
          <w:bCs/>
          <w:shd w:val="clear" w:color="auto" w:fill="FFFFFF"/>
        </w:rPr>
        <w:lastRenderedPageBreak/>
        <w:t xml:space="preserve">αυξηθεί κατά 63% και </w:t>
      </w:r>
      <w:r>
        <w:rPr>
          <w:rFonts w:eastAsia="Times New Roman"/>
          <w:bCs/>
          <w:shd w:val="clear" w:color="auto" w:fill="FFFFFF"/>
        </w:rPr>
        <w:t>έ</w:t>
      </w:r>
      <w:r>
        <w:rPr>
          <w:rFonts w:eastAsia="Times New Roman" w:cs="Times New Roman"/>
          <w:bCs/>
          <w:shd w:val="clear" w:color="auto" w:fill="FFFFFF"/>
        </w:rPr>
        <w:t xml:space="preserve">χουν φτάσει πλέον να </w:t>
      </w:r>
      <w:r>
        <w:rPr>
          <w:rFonts w:eastAsia="Times New Roman"/>
          <w:bCs/>
          <w:shd w:val="clear" w:color="auto" w:fill="FFFFFF"/>
        </w:rPr>
        <w:t>είναι</w:t>
      </w:r>
      <w:r>
        <w:rPr>
          <w:rFonts w:eastAsia="Times New Roman" w:cs="Times New Roman"/>
          <w:bCs/>
          <w:shd w:val="clear" w:color="auto" w:fill="FFFFFF"/>
        </w:rPr>
        <w:t xml:space="preserve"> πάνω από 6,3 δισεκατομμύρια ευρώ. Επαναλαμβάνω, 6,3 δισεκατομμύρια. Διαψεύστε με αν θέλετε. </w:t>
      </w:r>
    </w:p>
    <w:p w14:paraId="369505B4" w14:textId="77777777" w:rsidR="006648D0" w:rsidRDefault="00CC2A7D">
      <w:pPr>
        <w:spacing w:line="600" w:lineRule="auto"/>
        <w:ind w:firstLine="709"/>
        <w:jc w:val="both"/>
        <w:rPr>
          <w:rFonts w:eastAsia="Times New Roman" w:cs="Times New Roman"/>
          <w:bCs/>
          <w:shd w:val="clear" w:color="auto" w:fill="FFFFFF"/>
        </w:rPr>
      </w:pPr>
      <w:r>
        <w:rPr>
          <w:rFonts w:eastAsia="Times New Roman" w:cs="Times New Roman"/>
          <w:bCs/>
          <w:shd w:val="clear" w:color="auto" w:fill="FFFFFF"/>
        </w:rPr>
        <w:t>Άρα</w:t>
      </w:r>
      <w:r>
        <w:rPr>
          <w:rFonts w:eastAsia="Times New Roman" w:cs="Times New Roman"/>
          <w:bCs/>
          <w:shd w:val="clear" w:color="auto" w:fill="FFFFFF"/>
        </w:rPr>
        <w:t xml:space="preserve"> για τι πλεόνασμα μιλάμε; Μιλάμε για ένα τεχνητό πλεόνασμα. </w:t>
      </w:r>
    </w:p>
    <w:p w14:paraId="369505B5" w14:textId="77777777" w:rsidR="006648D0" w:rsidRDefault="00CC2A7D">
      <w:pPr>
        <w:spacing w:line="600" w:lineRule="auto"/>
        <w:ind w:firstLine="709"/>
        <w:jc w:val="both"/>
        <w:rPr>
          <w:rFonts w:eastAsia="Times New Roman" w:cs="Times New Roman"/>
          <w:bCs/>
          <w:shd w:val="clear" w:color="auto" w:fill="FFFFFF"/>
        </w:rPr>
      </w:pPr>
      <w:r>
        <w:rPr>
          <w:rFonts w:eastAsia="Times New Roman" w:cs="Times New Roman"/>
          <w:bCs/>
          <w:shd w:val="clear" w:color="auto" w:fill="FFFFFF"/>
        </w:rPr>
        <w:t>Επίσης, εκτός από τις ληξιπρόθεσμες οφειλές που έχουν αυξηθεί κατά 63% επί δικών σας ημερών, απαντήστε μας για ποιο λόγο έχετε προχωρήσει στο «σκούπισμα» των αποθεματικών από όλους τους δημόσιους</w:t>
      </w:r>
      <w:r>
        <w:rPr>
          <w:rFonts w:eastAsia="Times New Roman" w:cs="Times New Roman"/>
          <w:bCs/>
          <w:shd w:val="clear" w:color="auto" w:fill="FFFFFF"/>
        </w:rPr>
        <w:t xml:space="preserve"> φορείς. </w:t>
      </w:r>
    </w:p>
    <w:p w14:paraId="369505B6" w14:textId="77777777" w:rsidR="006648D0" w:rsidRDefault="00CC2A7D">
      <w:pPr>
        <w:spacing w:line="600" w:lineRule="auto"/>
        <w:ind w:firstLine="709"/>
        <w:jc w:val="both"/>
        <w:rPr>
          <w:rFonts w:eastAsia="Times New Roman" w:cs="Times New Roman"/>
          <w:bCs/>
          <w:shd w:val="clear" w:color="auto" w:fill="FFFFFF"/>
        </w:rPr>
      </w:pPr>
      <w:r>
        <w:rPr>
          <w:rFonts w:eastAsia="Times New Roman" w:cs="Times New Roman"/>
          <w:bCs/>
          <w:shd w:val="clear" w:color="auto" w:fill="FFFFFF"/>
        </w:rPr>
        <w:t xml:space="preserve">Άρα το πλεόνασμα αυτό </w:t>
      </w:r>
      <w:r>
        <w:rPr>
          <w:rFonts w:eastAsia="Times New Roman"/>
          <w:bCs/>
          <w:shd w:val="clear" w:color="auto" w:fill="FFFFFF"/>
        </w:rPr>
        <w:t>είναι</w:t>
      </w:r>
      <w:r>
        <w:rPr>
          <w:rFonts w:eastAsia="Times New Roman" w:cs="Times New Roman"/>
          <w:bCs/>
          <w:shd w:val="clear" w:color="auto" w:fill="FFFFFF"/>
        </w:rPr>
        <w:t xml:space="preserve"> ψεύτικο και οι υποσχέσεις που μοιράζετε </w:t>
      </w:r>
      <w:r>
        <w:rPr>
          <w:rFonts w:eastAsia="Times New Roman"/>
          <w:bCs/>
          <w:shd w:val="clear" w:color="auto" w:fill="FFFFFF"/>
        </w:rPr>
        <w:t>είναι</w:t>
      </w:r>
      <w:r>
        <w:rPr>
          <w:rFonts w:eastAsia="Times New Roman" w:cs="Times New Roman"/>
          <w:bCs/>
          <w:shd w:val="clear" w:color="auto" w:fill="FFFFFF"/>
        </w:rPr>
        <w:t xml:space="preserve"> ανεδαφικές. </w:t>
      </w:r>
    </w:p>
    <w:p w14:paraId="369505B7" w14:textId="77777777" w:rsidR="006648D0" w:rsidRDefault="00CC2A7D">
      <w:pPr>
        <w:spacing w:line="600" w:lineRule="auto"/>
        <w:ind w:firstLine="709"/>
        <w:jc w:val="both"/>
        <w:rPr>
          <w:rFonts w:eastAsia="Times New Roman"/>
        </w:rPr>
      </w:pPr>
      <w:r>
        <w:rPr>
          <w:rFonts w:eastAsia="Times New Roman" w:cs="Times New Roman"/>
          <w:b/>
        </w:rPr>
        <w:t>ΑΝΔΡΕΑΣ ΛΟΒΕΡΔΟΣ:</w:t>
      </w:r>
      <w:r>
        <w:rPr>
          <w:rFonts w:eastAsia="Times New Roman"/>
        </w:rPr>
        <w:t xml:space="preserve"> Κύριε Πρόεδρε, μπορώ να έχω τον λόγο; </w:t>
      </w:r>
    </w:p>
    <w:p w14:paraId="369505B8" w14:textId="77777777" w:rsidR="006648D0" w:rsidRDefault="00CC2A7D">
      <w:pPr>
        <w:spacing w:line="600" w:lineRule="auto"/>
        <w:ind w:firstLine="709"/>
        <w:jc w:val="both"/>
        <w:rPr>
          <w:rFonts w:eastAsia="Times New Roman"/>
        </w:rPr>
      </w:pPr>
      <w:r>
        <w:rPr>
          <w:rFonts w:eastAsia="Times New Roman"/>
          <w:b/>
          <w:bCs/>
        </w:rPr>
        <w:t xml:space="preserve">ΠΡΟΕΔΡΕΥΩΝ (Γεώργιος Λαμπρούλης): </w:t>
      </w:r>
      <w:r>
        <w:rPr>
          <w:rFonts w:eastAsia="Times New Roman"/>
        </w:rPr>
        <w:t xml:space="preserve"> Κύριε Λοβέρδο, τι θέλετε τώρα; </w:t>
      </w:r>
    </w:p>
    <w:p w14:paraId="369505B9" w14:textId="77777777" w:rsidR="006648D0" w:rsidRDefault="00CC2A7D">
      <w:pPr>
        <w:spacing w:line="600" w:lineRule="auto"/>
        <w:ind w:firstLine="709"/>
        <w:jc w:val="both"/>
        <w:rPr>
          <w:rFonts w:eastAsia="Times New Roman" w:cs="Times New Roman"/>
        </w:rPr>
      </w:pPr>
      <w:r>
        <w:rPr>
          <w:rFonts w:eastAsia="Times New Roman" w:cs="Times New Roman"/>
          <w:b/>
        </w:rPr>
        <w:lastRenderedPageBreak/>
        <w:t>ΑΝΔΡΕΑΣ ΛΟΒΕΡΔΟΣ:</w:t>
      </w:r>
      <w:r>
        <w:rPr>
          <w:rFonts w:eastAsia="Times New Roman" w:cs="Times New Roman"/>
        </w:rPr>
        <w:t xml:space="preserve"> Ένα λεπτό μόνο, κ</w:t>
      </w:r>
      <w:r>
        <w:rPr>
          <w:rFonts w:eastAsia="Times New Roman" w:cs="Times New Roman"/>
        </w:rPr>
        <w:t>ύριε Πρόεδρε.</w:t>
      </w:r>
    </w:p>
    <w:p w14:paraId="369505BA" w14:textId="77777777" w:rsidR="006648D0" w:rsidRDefault="00CC2A7D">
      <w:pPr>
        <w:spacing w:line="600" w:lineRule="auto"/>
        <w:ind w:firstLine="709"/>
        <w:jc w:val="both"/>
        <w:rPr>
          <w:rFonts w:eastAsia="Times New Roman"/>
        </w:rPr>
      </w:pPr>
      <w:r>
        <w:rPr>
          <w:rFonts w:eastAsia="Times New Roman"/>
          <w:b/>
          <w:bCs/>
        </w:rPr>
        <w:t xml:space="preserve">ΠΡΟΕΔΡΕΥΩΝ (Γεώργιος Λαμπρούλης): </w:t>
      </w:r>
      <w:r>
        <w:rPr>
          <w:rFonts w:eastAsia="Times New Roman"/>
        </w:rPr>
        <w:t xml:space="preserve">Με συγχωρείτε, είπε κάποια πράγματα. Δεν κατηγόρησε κανέναν. Τοποθετήθηκε πάλι εκ νέου σε ό,τι αφορά τις εξαγγελίες του Πρωθυπουργού. Νομίζω ότι μπορούμε να το κλείσουμε εδώ. </w:t>
      </w:r>
    </w:p>
    <w:p w14:paraId="369505BB" w14:textId="77777777" w:rsidR="006648D0" w:rsidRDefault="00CC2A7D">
      <w:pPr>
        <w:spacing w:line="600" w:lineRule="auto"/>
        <w:ind w:firstLine="709"/>
        <w:jc w:val="both"/>
        <w:rPr>
          <w:rFonts w:eastAsia="Times New Roman" w:cs="Times New Roman"/>
        </w:rPr>
      </w:pPr>
      <w:r>
        <w:rPr>
          <w:rFonts w:eastAsia="Times New Roman" w:cs="Times New Roman"/>
          <w:b/>
        </w:rPr>
        <w:t>ΑΝΔΡΕΑΣ ΛΟΒΕΡΔΟΣ:</w:t>
      </w:r>
      <w:r>
        <w:rPr>
          <w:rFonts w:eastAsia="Times New Roman" w:cs="Times New Roman"/>
        </w:rPr>
        <w:t xml:space="preserve"> Δεν θέλω να πω</w:t>
      </w:r>
      <w:r>
        <w:rPr>
          <w:rFonts w:eastAsia="Times New Roman" w:cs="Times New Roman"/>
        </w:rPr>
        <w:t xml:space="preserve"> γι’ αυτό. </w:t>
      </w:r>
    </w:p>
    <w:p w14:paraId="369505BC" w14:textId="77777777" w:rsidR="006648D0" w:rsidRDefault="00CC2A7D">
      <w:pPr>
        <w:spacing w:line="600" w:lineRule="auto"/>
        <w:ind w:firstLine="709"/>
        <w:jc w:val="both"/>
        <w:rPr>
          <w:rFonts w:eastAsia="Times New Roman"/>
        </w:rPr>
      </w:pPr>
      <w:r>
        <w:rPr>
          <w:rFonts w:eastAsia="Times New Roman"/>
          <w:b/>
          <w:bCs/>
        </w:rPr>
        <w:t xml:space="preserve">ΠΡΟΕΔΡΕΥΩΝ (Γεώργιος Λαμπρούλης): </w:t>
      </w:r>
      <w:r>
        <w:rPr>
          <w:rFonts w:eastAsia="Times New Roman"/>
        </w:rPr>
        <w:t xml:space="preserve">Με συγχωρείτε πάρα πολύ. </w:t>
      </w:r>
    </w:p>
    <w:p w14:paraId="369505BD" w14:textId="77777777" w:rsidR="006648D0" w:rsidRDefault="00CC2A7D">
      <w:pPr>
        <w:spacing w:line="600" w:lineRule="auto"/>
        <w:ind w:firstLine="709"/>
        <w:jc w:val="both"/>
        <w:rPr>
          <w:rFonts w:eastAsia="Times New Roman" w:cs="Times New Roman"/>
        </w:rPr>
      </w:pPr>
      <w:r>
        <w:rPr>
          <w:rFonts w:eastAsia="Times New Roman" w:cs="Times New Roman"/>
          <w:b/>
        </w:rPr>
        <w:t>ΑΝΔΡΕΑΣ ΛΟΒΕΡΔΟΣ:</w:t>
      </w:r>
      <w:r>
        <w:rPr>
          <w:rFonts w:eastAsia="Times New Roman" w:cs="Times New Roman"/>
        </w:rPr>
        <w:t xml:space="preserve"> Καλά, μετά. </w:t>
      </w:r>
    </w:p>
    <w:p w14:paraId="369505BE" w14:textId="77777777" w:rsidR="006648D0" w:rsidRDefault="00CC2A7D">
      <w:pPr>
        <w:spacing w:line="600" w:lineRule="auto"/>
        <w:ind w:firstLine="709"/>
        <w:jc w:val="both"/>
        <w:rPr>
          <w:rFonts w:eastAsia="Times New Roman" w:cs="Times New Roman"/>
        </w:rPr>
      </w:pPr>
      <w:r>
        <w:rPr>
          <w:rFonts w:eastAsia="Times New Roman"/>
          <w:b/>
          <w:bCs/>
        </w:rPr>
        <w:t xml:space="preserve">ΠΡΟΕΔΡΕΥΩΝ (Γεώργιος Λαμπρούλης): </w:t>
      </w:r>
      <w:r>
        <w:rPr>
          <w:rFonts w:eastAsia="Times New Roman" w:cs="Times New Roman"/>
        </w:rPr>
        <w:t>Κ</w:t>
      </w:r>
      <w:r>
        <w:rPr>
          <w:rFonts w:eastAsia="Times New Roman"/>
        </w:rPr>
        <w:t xml:space="preserve">υρία Βάκη, έχετε τον λόγο. </w:t>
      </w:r>
    </w:p>
    <w:p w14:paraId="369505BF" w14:textId="77777777" w:rsidR="006648D0" w:rsidRDefault="00CC2A7D">
      <w:pPr>
        <w:spacing w:line="600" w:lineRule="auto"/>
        <w:ind w:firstLine="709"/>
        <w:jc w:val="both"/>
        <w:rPr>
          <w:rFonts w:eastAsia="Times New Roman" w:cs="Times New Roman"/>
        </w:rPr>
      </w:pPr>
      <w:r>
        <w:rPr>
          <w:rFonts w:eastAsia="Times New Roman" w:cs="Times New Roman"/>
          <w:b/>
        </w:rPr>
        <w:t xml:space="preserve">ΦΩΤΕΙΝΗ ΒΑΚΗ: </w:t>
      </w:r>
      <w:r>
        <w:rPr>
          <w:rFonts w:eastAsia="Times New Roman"/>
        </w:rPr>
        <w:t>Κυρίες και κύριοι συνάδελφοι</w:t>
      </w:r>
      <w:r>
        <w:rPr>
          <w:rFonts w:eastAsia="Times New Roman" w:cs="Times New Roman"/>
        </w:rPr>
        <w:t xml:space="preserve">, από ό,τι φαίνεται σας δυσαρέστησε πολύ και το </w:t>
      </w:r>
      <w:r>
        <w:rPr>
          <w:rFonts w:eastAsia="Times New Roman" w:cs="Times New Roman"/>
        </w:rPr>
        <w:t xml:space="preserve">διάγγελμα του Πρωθυπουργού και το ότι </w:t>
      </w:r>
      <w:r>
        <w:rPr>
          <w:rFonts w:eastAsia="Times New Roman"/>
          <w:bCs/>
        </w:rPr>
        <w:lastRenderedPageBreak/>
        <w:t>έχει</w:t>
      </w:r>
      <w:r>
        <w:rPr>
          <w:rFonts w:eastAsia="Times New Roman" w:cs="Times New Roman"/>
        </w:rPr>
        <w:t xml:space="preserve"> βγει πρωτογενές πλεόνασμα και το ότι αυτό θα πάει σε κοινωνικές ανάγκες ευπαθών ομάδων.</w:t>
      </w:r>
    </w:p>
    <w:p w14:paraId="369505C0" w14:textId="77777777" w:rsidR="006648D0" w:rsidRDefault="00CC2A7D">
      <w:pPr>
        <w:spacing w:line="600" w:lineRule="auto"/>
        <w:ind w:firstLine="709"/>
        <w:jc w:val="both"/>
        <w:rPr>
          <w:rFonts w:eastAsia="Times New Roman" w:cs="Times New Roman"/>
        </w:rPr>
      </w:pPr>
      <w:r>
        <w:rPr>
          <w:rFonts w:eastAsia="Times New Roman" w:cs="Times New Roman"/>
        </w:rPr>
        <w:t xml:space="preserve">Και για τα ληξιπρόθεσμα, να θυμίσω, πριν μπω στην ομιλία μου, ότι το 2012, επί κυβερνήσεως Σαμαρά, είχατε 9 </w:t>
      </w:r>
      <w:r>
        <w:rPr>
          <w:rFonts w:eastAsia="Times New Roman" w:cs="Times New Roman"/>
          <w:bCs/>
          <w:shd w:val="clear" w:color="auto" w:fill="FFFFFF"/>
        </w:rPr>
        <w:t>δισεκατομμύρια ευ</w:t>
      </w:r>
      <w:r>
        <w:rPr>
          <w:rFonts w:eastAsia="Times New Roman" w:cs="Times New Roman"/>
          <w:bCs/>
          <w:shd w:val="clear" w:color="auto" w:fill="FFFFFF"/>
        </w:rPr>
        <w:t xml:space="preserve">ρώ </w:t>
      </w:r>
      <w:r>
        <w:rPr>
          <w:rFonts w:eastAsia="Times New Roman" w:cs="Times New Roman"/>
        </w:rPr>
        <w:t xml:space="preserve">ληξιπρόθεσμες οφειλές. </w:t>
      </w:r>
    </w:p>
    <w:p w14:paraId="369505C1" w14:textId="77777777" w:rsidR="006648D0" w:rsidRDefault="00CC2A7D">
      <w:pPr>
        <w:spacing w:line="600" w:lineRule="auto"/>
        <w:ind w:firstLine="709"/>
        <w:jc w:val="both"/>
        <w:rPr>
          <w:rFonts w:eastAsia="Times New Roman" w:cs="Times New Roman"/>
        </w:rPr>
      </w:pPr>
      <w:r>
        <w:rPr>
          <w:rFonts w:eastAsia="Times New Roman" w:cs="Times New Roman"/>
          <w:b/>
        </w:rPr>
        <w:t xml:space="preserve">ΑΠΟΣΤΟΛΟΣ ΒΕΣΥΡΟΠΟΥΛΟΣ: </w:t>
      </w:r>
      <w:r>
        <w:rPr>
          <w:rFonts w:eastAsia="Times New Roman" w:cs="Times New Roman"/>
        </w:rPr>
        <w:t xml:space="preserve">Λάθος κάνετε. </w:t>
      </w:r>
    </w:p>
    <w:p w14:paraId="369505C2" w14:textId="77777777" w:rsidR="006648D0" w:rsidRDefault="00CC2A7D">
      <w:pPr>
        <w:spacing w:line="600" w:lineRule="auto"/>
        <w:ind w:firstLine="709"/>
        <w:jc w:val="both"/>
        <w:rPr>
          <w:rFonts w:eastAsia="Times New Roman" w:cs="Times New Roman"/>
        </w:rPr>
      </w:pPr>
      <w:r>
        <w:rPr>
          <w:rFonts w:eastAsia="Times New Roman" w:cs="Times New Roman"/>
          <w:b/>
        </w:rPr>
        <w:t xml:space="preserve">ΦΩΤΕΙΝΗ ΒΑΚΗ: </w:t>
      </w:r>
      <w:r>
        <w:rPr>
          <w:rFonts w:eastAsia="Times New Roman" w:cs="Times New Roman"/>
        </w:rPr>
        <w:t xml:space="preserve">Δεν κάνω κανένα λάθος και ησυχάστε. </w:t>
      </w:r>
    </w:p>
    <w:p w14:paraId="369505C3" w14:textId="77777777" w:rsidR="006648D0" w:rsidRDefault="00CC2A7D">
      <w:pPr>
        <w:spacing w:line="600" w:lineRule="auto"/>
        <w:ind w:firstLine="709"/>
        <w:jc w:val="both"/>
        <w:rPr>
          <w:rFonts w:eastAsia="Times New Roman" w:cs="Times New Roman"/>
        </w:rPr>
      </w:pPr>
      <w:r>
        <w:rPr>
          <w:rFonts w:eastAsia="Times New Roman" w:cs="Times New Roman"/>
          <w:b/>
        </w:rPr>
        <w:t xml:space="preserve">ΑΠΟΣΤΟΛΟΣ ΒΕΣΥΡΟΠΟΥΛΟΣ: </w:t>
      </w:r>
      <w:r>
        <w:rPr>
          <w:rFonts w:eastAsia="Times New Roman" w:cs="Times New Roman"/>
        </w:rPr>
        <w:t>Μην λέτε ψέματα.</w:t>
      </w:r>
    </w:p>
    <w:p w14:paraId="369505C4" w14:textId="77777777" w:rsidR="006648D0" w:rsidRDefault="00CC2A7D">
      <w:pPr>
        <w:spacing w:line="600" w:lineRule="auto"/>
        <w:ind w:firstLine="709"/>
        <w:jc w:val="both"/>
        <w:rPr>
          <w:rFonts w:eastAsia="Times New Roman" w:cs="Times New Roman"/>
        </w:rPr>
      </w:pPr>
      <w:r>
        <w:rPr>
          <w:rFonts w:eastAsia="Times New Roman"/>
          <w:b/>
          <w:bCs/>
        </w:rPr>
        <w:t xml:space="preserve">ΠΡΟΕΔΡΕΥΩΝ (Γεώργιος Λαμπρούλης): </w:t>
      </w:r>
      <w:r>
        <w:rPr>
          <w:rFonts w:eastAsia="Times New Roman" w:cs="Times New Roman"/>
        </w:rPr>
        <w:t xml:space="preserve">Παρακαλώ! </w:t>
      </w:r>
    </w:p>
    <w:p w14:paraId="369505C5" w14:textId="77777777" w:rsidR="006648D0" w:rsidRDefault="00CC2A7D">
      <w:pPr>
        <w:spacing w:line="600" w:lineRule="auto"/>
        <w:ind w:firstLine="709"/>
        <w:jc w:val="both"/>
        <w:rPr>
          <w:rFonts w:eastAsia="Times New Roman" w:cs="Times New Roman"/>
        </w:rPr>
      </w:pPr>
      <w:r>
        <w:rPr>
          <w:rFonts w:eastAsia="Times New Roman" w:cs="Times New Roman"/>
          <w:b/>
        </w:rPr>
        <w:t xml:space="preserve">ΑΠΟΣΤΟΛΟΣ ΒΕΣΥΡΟΠΟΥΛΟΣ: </w:t>
      </w:r>
      <w:r>
        <w:rPr>
          <w:rFonts w:eastAsia="Times New Roman" w:cs="Times New Roman"/>
        </w:rPr>
        <w:t xml:space="preserve">Το 2012 το πήραμε 9 </w:t>
      </w:r>
      <w:r>
        <w:rPr>
          <w:rFonts w:eastAsia="Times New Roman" w:cs="Times New Roman"/>
          <w:bCs/>
          <w:shd w:val="clear" w:color="auto" w:fill="FFFFFF"/>
        </w:rPr>
        <w:t xml:space="preserve">δισεκατομμύρια ευρώ </w:t>
      </w:r>
      <w:r>
        <w:rPr>
          <w:rFonts w:eastAsia="Times New Roman" w:cs="Times New Roman"/>
        </w:rPr>
        <w:t xml:space="preserve">και το δώσαμε 3,3 </w:t>
      </w:r>
      <w:r>
        <w:rPr>
          <w:rFonts w:eastAsia="Times New Roman" w:cs="Times New Roman"/>
          <w:bCs/>
          <w:shd w:val="clear" w:color="auto" w:fill="FFFFFF"/>
        </w:rPr>
        <w:t>δισεκατομμύρια ευρώ.</w:t>
      </w:r>
      <w:r>
        <w:rPr>
          <w:rFonts w:eastAsia="Times New Roman" w:cs="Times New Roman"/>
        </w:rPr>
        <w:t xml:space="preserve"> </w:t>
      </w:r>
    </w:p>
    <w:p w14:paraId="369505C6" w14:textId="77777777" w:rsidR="006648D0" w:rsidRDefault="00CC2A7D">
      <w:pPr>
        <w:spacing w:line="600" w:lineRule="auto"/>
        <w:ind w:firstLine="709"/>
        <w:jc w:val="both"/>
        <w:rPr>
          <w:rFonts w:eastAsia="Times New Roman" w:cs="Times New Roman"/>
        </w:rPr>
      </w:pPr>
      <w:r>
        <w:rPr>
          <w:rFonts w:eastAsia="Times New Roman" w:cs="Times New Roman"/>
          <w:b/>
        </w:rPr>
        <w:t xml:space="preserve">ΦΩΤΕΙΝΗ ΒΑΚΗ: </w:t>
      </w:r>
      <w:r>
        <w:rPr>
          <w:rFonts w:eastAsia="Times New Roman" w:cs="Times New Roman"/>
        </w:rPr>
        <w:t xml:space="preserve">Και 40 </w:t>
      </w:r>
      <w:r>
        <w:rPr>
          <w:rFonts w:eastAsia="Times New Roman" w:cs="Times New Roman"/>
          <w:bCs/>
          <w:shd w:val="clear" w:color="auto" w:fill="FFFFFF"/>
        </w:rPr>
        <w:t xml:space="preserve">δισεκατομμύρια ευρώ </w:t>
      </w:r>
      <w:r>
        <w:rPr>
          <w:rFonts w:eastAsia="Times New Roman" w:cs="Times New Roman"/>
        </w:rPr>
        <w:t xml:space="preserve">περικοπές συντάξεων. </w:t>
      </w:r>
    </w:p>
    <w:p w14:paraId="369505C7" w14:textId="77777777" w:rsidR="006648D0" w:rsidRDefault="00CC2A7D">
      <w:pPr>
        <w:spacing w:line="600" w:lineRule="auto"/>
        <w:ind w:firstLine="709"/>
        <w:jc w:val="both"/>
        <w:rPr>
          <w:rFonts w:eastAsia="Times New Roman" w:cs="Times New Roman"/>
        </w:rPr>
      </w:pPr>
      <w:r>
        <w:rPr>
          <w:rFonts w:eastAsia="Times New Roman"/>
          <w:b/>
          <w:bCs/>
        </w:rPr>
        <w:lastRenderedPageBreak/>
        <w:t xml:space="preserve">ΠΡΟΕΔΡΕΥΩΝ (Γεώργιος Λαμπρούλης): </w:t>
      </w:r>
      <w:r>
        <w:rPr>
          <w:rFonts w:eastAsia="Times New Roman" w:cs="Times New Roman"/>
        </w:rPr>
        <w:t>Παρακαλώ μην διακόπτετε.</w:t>
      </w:r>
    </w:p>
    <w:p w14:paraId="369505C8" w14:textId="77777777" w:rsidR="006648D0" w:rsidRDefault="00CC2A7D">
      <w:pPr>
        <w:spacing w:line="600" w:lineRule="auto"/>
        <w:ind w:firstLine="709"/>
        <w:jc w:val="both"/>
        <w:rPr>
          <w:rFonts w:eastAsia="Times New Roman" w:cs="Times New Roman"/>
        </w:rPr>
      </w:pPr>
      <w:r>
        <w:rPr>
          <w:rFonts w:eastAsia="Times New Roman" w:cs="Times New Roman"/>
          <w:b/>
        </w:rPr>
        <w:t xml:space="preserve">ΑΠΟΣΤΟΛΟΣ ΒΕΣΥΡΟΠΟΥΛΟΣ: </w:t>
      </w:r>
      <w:r>
        <w:rPr>
          <w:rFonts w:eastAsia="Times New Roman" w:cs="Times New Roman"/>
        </w:rPr>
        <w:t xml:space="preserve">Τον Δεκέμβριο του 2014 ήταν 3,3 </w:t>
      </w:r>
      <w:r>
        <w:rPr>
          <w:rFonts w:eastAsia="Times New Roman" w:cs="Times New Roman"/>
          <w:bCs/>
          <w:shd w:val="clear" w:color="auto" w:fill="FFFFFF"/>
        </w:rPr>
        <w:t xml:space="preserve">δισεκατομμύρια </w:t>
      </w:r>
      <w:r>
        <w:rPr>
          <w:rFonts w:eastAsia="Times New Roman" w:cs="Times New Roman"/>
          <w:bCs/>
          <w:shd w:val="clear" w:color="auto" w:fill="FFFFFF"/>
        </w:rPr>
        <w:t>ευρώ. Λέτε ψέματα συνεχώς!</w:t>
      </w:r>
      <w:r>
        <w:rPr>
          <w:rFonts w:eastAsia="Times New Roman" w:cs="Times New Roman"/>
          <w:b/>
          <w:bCs/>
          <w:shd w:val="clear" w:color="auto" w:fill="FFFFFF"/>
        </w:rPr>
        <w:t xml:space="preserve"> </w:t>
      </w:r>
    </w:p>
    <w:p w14:paraId="369505C9" w14:textId="77777777" w:rsidR="006648D0" w:rsidRDefault="00CC2A7D">
      <w:pPr>
        <w:spacing w:line="600" w:lineRule="auto"/>
        <w:ind w:firstLine="709"/>
        <w:jc w:val="both"/>
        <w:rPr>
          <w:rFonts w:eastAsia="Times New Roman" w:cs="Times New Roman"/>
        </w:rPr>
      </w:pPr>
      <w:r>
        <w:rPr>
          <w:rFonts w:eastAsia="Times New Roman"/>
          <w:b/>
          <w:bCs/>
        </w:rPr>
        <w:t xml:space="preserve">ΠΡΟΕΔΡΕΥΩΝ (Γεώργιος Λαμπρούλης): </w:t>
      </w:r>
      <w:r>
        <w:rPr>
          <w:rFonts w:eastAsia="Times New Roman" w:cs="Times New Roman"/>
        </w:rPr>
        <w:t xml:space="preserve">Παρακαλώ, κύριε Βεσυρόπουλε, ηρεμήστε. </w:t>
      </w:r>
    </w:p>
    <w:p w14:paraId="369505CA" w14:textId="77777777" w:rsidR="006648D0" w:rsidRDefault="00CC2A7D">
      <w:pPr>
        <w:spacing w:line="600" w:lineRule="auto"/>
        <w:ind w:firstLine="709"/>
        <w:jc w:val="both"/>
        <w:rPr>
          <w:rFonts w:eastAsia="Times New Roman" w:cs="Times New Roman"/>
          <w:bCs/>
          <w:shd w:val="clear" w:color="auto" w:fill="FFFFFF"/>
        </w:rPr>
      </w:pPr>
      <w:r>
        <w:rPr>
          <w:rFonts w:eastAsia="Times New Roman" w:cs="Times New Roman"/>
          <w:b/>
        </w:rPr>
        <w:t xml:space="preserve">ΑΠΟΣΤΟΛΟΣ ΒΕΣΥΡΟΠΟΥΛΟΣ: </w:t>
      </w:r>
      <w:r>
        <w:rPr>
          <w:rFonts w:eastAsia="Times New Roman" w:cs="Times New Roman"/>
        </w:rPr>
        <w:t xml:space="preserve">Τα 3,3 </w:t>
      </w:r>
      <w:r>
        <w:rPr>
          <w:rFonts w:eastAsia="Times New Roman" w:cs="Times New Roman"/>
          <w:bCs/>
          <w:shd w:val="clear" w:color="auto" w:fill="FFFFFF"/>
        </w:rPr>
        <w:t xml:space="preserve">δισεκατομμύρια ευρώ </w:t>
      </w:r>
      <w:r>
        <w:rPr>
          <w:rFonts w:eastAsia="Times New Roman" w:cs="Times New Roman"/>
        </w:rPr>
        <w:t xml:space="preserve">τα πήγατε 7 </w:t>
      </w:r>
      <w:r>
        <w:rPr>
          <w:rFonts w:eastAsia="Times New Roman" w:cs="Times New Roman"/>
          <w:bCs/>
          <w:shd w:val="clear" w:color="auto" w:fill="FFFFFF"/>
        </w:rPr>
        <w:t xml:space="preserve">δισεκατομμύρια ευρώ μέσα σε δύο χρόνια. </w:t>
      </w:r>
    </w:p>
    <w:p w14:paraId="369505CB" w14:textId="77777777" w:rsidR="006648D0" w:rsidRDefault="00CC2A7D">
      <w:pPr>
        <w:spacing w:line="600" w:lineRule="auto"/>
        <w:ind w:firstLine="709"/>
        <w:jc w:val="both"/>
        <w:rPr>
          <w:rFonts w:eastAsia="Times New Roman" w:cs="Times New Roman"/>
        </w:rPr>
      </w:pPr>
      <w:r>
        <w:rPr>
          <w:rFonts w:eastAsia="Times New Roman" w:cs="Times New Roman"/>
          <w:b/>
        </w:rPr>
        <w:t xml:space="preserve">ΦΩΤΕΙΝΗ ΒΑΚΗ: </w:t>
      </w:r>
      <w:r>
        <w:rPr>
          <w:rFonts w:eastAsia="Times New Roman" w:cs="Times New Roman"/>
        </w:rPr>
        <w:t xml:space="preserve">Εντάξει. </w:t>
      </w:r>
    </w:p>
    <w:p w14:paraId="369505CC" w14:textId="77777777" w:rsidR="006648D0" w:rsidRDefault="00CC2A7D">
      <w:pPr>
        <w:spacing w:line="600" w:lineRule="auto"/>
        <w:ind w:firstLine="709"/>
        <w:jc w:val="both"/>
        <w:rPr>
          <w:rFonts w:eastAsia="Times New Roman" w:cs="Times New Roman"/>
        </w:rPr>
      </w:pPr>
      <w:r>
        <w:rPr>
          <w:rFonts w:eastAsia="Times New Roman" w:cs="Times New Roman"/>
          <w:b/>
        </w:rPr>
        <w:t xml:space="preserve">ΑΠΟΣΤΟΛΟΣ ΒΕΣΥΡΟΠΟΥΛΟΣ: </w:t>
      </w:r>
      <w:r>
        <w:rPr>
          <w:rFonts w:eastAsia="Times New Roman" w:cs="Times New Roman"/>
        </w:rPr>
        <w:t>Αυ</w:t>
      </w:r>
      <w:r>
        <w:rPr>
          <w:rFonts w:eastAsia="Times New Roman" w:cs="Times New Roman"/>
        </w:rPr>
        <w:t xml:space="preserve">τή </w:t>
      </w:r>
      <w:r>
        <w:rPr>
          <w:rFonts w:eastAsia="Times New Roman"/>
          <w:bCs/>
        </w:rPr>
        <w:t>είναι</w:t>
      </w:r>
      <w:r>
        <w:rPr>
          <w:rFonts w:eastAsia="Times New Roman" w:cs="Times New Roman"/>
        </w:rPr>
        <w:t xml:space="preserve"> η αλήθεια, κυρία Βάκη. </w:t>
      </w:r>
    </w:p>
    <w:p w14:paraId="369505CD" w14:textId="77777777" w:rsidR="006648D0" w:rsidRDefault="00CC2A7D">
      <w:pPr>
        <w:spacing w:line="600" w:lineRule="auto"/>
        <w:ind w:firstLine="709"/>
        <w:jc w:val="both"/>
        <w:rPr>
          <w:rFonts w:eastAsia="Times New Roman" w:cs="Times New Roman"/>
        </w:rPr>
      </w:pPr>
      <w:r>
        <w:rPr>
          <w:rFonts w:eastAsia="Times New Roman"/>
          <w:b/>
          <w:bCs/>
        </w:rPr>
        <w:t xml:space="preserve">ΠΡΟΕΔΡΕΥΩΝ (Γεώργιος Λαμπρούλης): </w:t>
      </w:r>
      <w:r>
        <w:rPr>
          <w:rFonts w:eastAsia="Times New Roman" w:cs="Times New Roman"/>
        </w:rPr>
        <w:t xml:space="preserve">Παρακαλώ! Ελάτε, κυρία Βάκη, συνεχίστε. </w:t>
      </w:r>
    </w:p>
    <w:p w14:paraId="369505CE" w14:textId="77777777" w:rsidR="006648D0" w:rsidRDefault="00CC2A7D">
      <w:pPr>
        <w:spacing w:line="600" w:lineRule="auto"/>
        <w:ind w:firstLine="709"/>
        <w:jc w:val="both"/>
        <w:rPr>
          <w:rFonts w:eastAsia="Times New Roman" w:cs="Times New Roman"/>
        </w:rPr>
      </w:pPr>
      <w:r>
        <w:rPr>
          <w:rFonts w:eastAsia="Times New Roman" w:cs="Times New Roman"/>
          <w:b/>
        </w:rPr>
        <w:t xml:space="preserve">ΑΠΟΣΤΟΛΟΣ ΒΕΣΥΡΟΠΟΥΛΟΣ: </w:t>
      </w:r>
      <w:r>
        <w:rPr>
          <w:rFonts w:eastAsia="Times New Roman" w:cs="Times New Roman"/>
        </w:rPr>
        <w:t>Σταματήστε να ψεύδεστε!</w:t>
      </w:r>
    </w:p>
    <w:p w14:paraId="369505CF" w14:textId="77777777" w:rsidR="006648D0" w:rsidRDefault="00CC2A7D">
      <w:pPr>
        <w:spacing w:line="600" w:lineRule="auto"/>
        <w:ind w:firstLine="709"/>
        <w:jc w:val="both"/>
        <w:rPr>
          <w:rFonts w:eastAsia="Times New Roman" w:cs="Times New Roman"/>
        </w:rPr>
      </w:pPr>
      <w:r>
        <w:rPr>
          <w:rFonts w:eastAsia="Times New Roman" w:cs="Times New Roman"/>
          <w:b/>
        </w:rPr>
        <w:lastRenderedPageBreak/>
        <w:t xml:space="preserve">ΦΩΤΕΙΝΗ ΒΑΚΗ: </w:t>
      </w:r>
      <w:r>
        <w:rPr>
          <w:rFonts w:eastAsia="Times New Roman" w:cs="Times New Roman"/>
        </w:rPr>
        <w:t xml:space="preserve">Με αυτή τη </w:t>
      </w:r>
      <w:r>
        <w:rPr>
          <w:rFonts w:eastAsia="Times New Roman"/>
        </w:rPr>
        <w:t>συζήτηση</w:t>
      </w:r>
      <w:r>
        <w:rPr>
          <w:rFonts w:eastAsia="Times New Roman" w:cs="Times New Roman"/>
        </w:rPr>
        <w:t xml:space="preserve"> που προηγήθηκε…</w:t>
      </w:r>
    </w:p>
    <w:p w14:paraId="369505D0" w14:textId="77777777" w:rsidR="006648D0" w:rsidRDefault="00CC2A7D">
      <w:pPr>
        <w:spacing w:line="600" w:lineRule="auto"/>
        <w:ind w:firstLine="709"/>
        <w:jc w:val="both"/>
        <w:rPr>
          <w:rFonts w:eastAsia="Times New Roman" w:cs="Times New Roman"/>
        </w:rPr>
      </w:pPr>
      <w:r>
        <w:rPr>
          <w:rFonts w:eastAsia="Times New Roman"/>
          <w:b/>
          <w:bCs/>
        </w:rPr>
        <w:t xml:space="preserve">ΠΡΟΕΔΡΕΥΩΝ (Γεώργιος Λαμπρούλης): </w:t>
      </w:r>
      <w:r>
        <w:rPr>
          <w:rFonts w:eastAsia="Times New Roman" w:cs="Times New Roman"/>
        </w:rPr>
        <w:t xml:space="preserve"> Δεν καταγράφετα</w:t>
      </w:r>
      <w:r>
        <w:rPr>
          <w:rFonts w:eastAsia="Times New Roman" w:cs="Times New Roman"/>
        </w:rPr>
        <w:t xml:space="preserve">ι τίποτα, κύριε Βεσυρόπουλε, από αυτό που λέτε. </w:t>
      </w:r>
    </w:p>
    <w:p w14:paraId="369505D1" w14:textId="77777777" w:rsidR="006648D0" w:rsidRDefault="00CC2A7D">
      <w:pPr>
        <w:spacing w:line="600" w:lineRule="auto"/>
        <w:ind w:firstLine="709"/>
        <w:jc w:val="both"/>
        <w:rPr>
          <w:rFonts w:eastAsia="Times New Roman" w:cs="Times New Roman"/>
        </w:rPr>
      </w:pPr>
      <w:r>
        <w:rPr>
          <w:rFonts w:eastAsia="Times New Roman" w:cs="Times New Roman"/>
        </w:rPr>
        <w:t xml:space="preserve">Κυρία Βάκη, συνεχίστε. </w:t>
      </w:r>
    </w:p>
    <w:p w14:paraId="369505D2" w14:textId="77777777" w:rsidR="006648D0" w:rsidRDefault="00CC2A7D">
      <w:pPr>
        <w:spacing w:line="600" w:lineRule="auto"/>
        <w:ind w:firstLine="709"/>
        <w:jc w:val="both"/>
        <w:rPr>
          <w:rFonts w:eastAsia="Times New Roman" w:cs="Times New Roman"/>
        </w:rPr>
      </w:pPr>
      <w:r>
        <w:rPr>
          <w:rFonts w:eastAsia="Times New Roman" w:cs="Times New Roman"/>
          <w:b/>
        </w:rPr>
        <w:t xml:space="preserve">ΦΩΤΕΙΝΗ ΒΑΚΗ: </w:t>
      </w:r>
      <w:r>
        <w:rPr>
          <w:rFonts w:eastAsia="Times New Roman" w:cs="Times New Roman"/>
        </w:rPr>
        <w:t xml:space="preserve">Ναι, ξεκινάω και σας ευχαριστώ, κύριε Πρόεδρε. </w:t>
      </w:r>
    </w:p>
    <w:p w14:paraId="369505D3" w14:textId="77777777" w:rsidR="006648D0" w:rsidRDefault="00CC2A7D">
      <w:pPr>
        <w:spacing w:line="600" w:lineRule="auto"/>
        <w:ind w:firstLine="709"/>
        <w:jc w:val="both"/>
        <w:rPr>
          <w:rFonts w:eastAsia="Times New Roman" w:cs="Times New Roman"/>
        </w:rPr>
      </w:pPr>
      <w:r>
        <w:rPr>
          <w:rFonts w:eastAsia="Times New Roman" w:cs="Times New Roman"/>
        </w:rPr>
        <w:t>…μου θυμίζετε έναν στίχο του Μανώλη του Αναγνωστάκη από το πο</w:t>
      </w:r>
      <w:r>
        <w:rPr>
          <w:rFonts w:eastAsia="Times New Roman" w:cs="Times New Roman"/>
        </w:rPr>
        <w:t>ίημ</w:t>
      </w:r>
      <w:r>
        <w:rPr>
          <w:rFonts w:eastAsia="Times New Roman" w:cs="Times New Roman"/>
        </w:rPr>
        <w:t>ά του «Φοβάμαι»: «Φοβάμαι αυτούς που με καταλερωμένη τη φ</w:t>
      </w:r>
      <w:r>
        <w:rPr>
          <w:rFonts w:eastAsia="Times New Roman" w:cs="Times New Roman"/>
        </w:rPr>
        <w:t xml:space="preserve">ωλιά τους πασχίζουν τώρα να βρουν λεκέδες στη δική σου φωλιά». Αυτό μου θυμίζετε, κύριοι συνάδελφοι. </w:t>
      </w:r>
    </w:p>
    <w:p w14:paraId="369505D4" w14:textId="77777777" w:rsidR="006648D0" w:rsidRDefault="00CC2A7D">
      <w:pPr>
        <w:spacing w:line="600" w:lineRule="auto"/>
        <w:ind w:firstLine="709"/>
        <w:jc w:val="both"/>
        <w:rPr>
          <w:rFonts w:eastAsia="Times New Roman" w:cs="Times New Roman"/>
        </w:rPr>
      </w:pPr>
      <w:r>
        <w:rPr>
          <w:rFonts w:eastAsia="Times New Roman" w:cs="Times New Roman"/>
          <w:b/>
        </w:rPr>
        <w:t xml:space="preserve">ΑΠΟΣΤΟΛΟΣ ΒΕΣΥΡΟΠΟΥΛΟΣ: </w:t>
      </w:r>
      <w:r>
        <w:rPr>
          <w:rFonts w:eastAsia="Times New Roman" w:cs="Times New Roman"/>
        </w:rPr>
        <w:t>…</w:t>
      </w:r>
    </w:p>
    <w:p w14:paraId="369505D5" w14:textId="77777777" w:rsidR="006648D0" w:rsidRDefault="00CC2A7D">
      <w:pPr>
        <w:spacing w:line="600" w:lineRule="auto"/>
        <w:ind w:firstLine="709"/>
        <w:jc w:val="both"/>
        <w:rPr>
          <w:rFonts w:eastAsia="Times New Roman" w:cs="Times New Roman"/>
        </w:rPr>
      </w:pPr>
      <w:r>
        <w:rPr>
          <w:rFonts w:eastAsia="Times New Roman" w:cs="Times New Roman"/>
          <w:b/>
        </w:rPr>
        <w:t xml:space="preserve">ΦΩΤΕΙΝΗ ΒΑΚΗ: </w:t>
      </w:r>
      <w:r>
        <w:rPr>
          <w:rFonts w:eastAsia="Times New Roman" w:cs="Times New Roman"/>
        </w:rPr>
        <w:t xml:space="preserve">Λοιπόν, είμαστε σε μια κορυφαία κοινοβουλευτική </w:t>
      </w:r>
      <w:r>
        <w:rPr>
          <w:rFonts w:eastAsia="Times New Roman"/>
        </w:rPr>
        <w:t>διαδικασία</w:t>
      </w:r>
      <w:r>
        <w:rPr>
          <w:rFonts w:eastAsia="Times New Roman" w:cs="Times New Roman"/>
        </w:rPr>
        <w:t xml:space="preserve"> της </w:t>
      </w:r>
      <w:r>
        <w:rPr>
          <w:rFonts w:eastAsia="Times New Roman"/>
        </w:rPr>
        <w:t>συζήτησης</w:t>
      </w:r>
      <w:r>
        <w:rPr>
          <w:rFonts w:eastAsia="Times New Roman" w:cs="Times New Roman"/>
        </w:rPr>
        <w:t xml:space="preserve"> και ψήφισης του ετήσιου </w:t>
      </w:r>
      <w:r>
        <w:rPr>
          <w:rFonts w:eastAsia="Times New Roman" w:cs="Times New Roman"/>
        </w:rPr>
        <w:t>π</w:t>
      </w:r>
      <w:r>
        <w:rPr>
          <w:rFonts w:eastAsia="Times New Roman" w:cs="Times New Roman"/>
          <w:bCs/>
          <w:shd w:val="clear" w:color="auto" w:fill="FFFFFF"/>
        </w:rPr>
        <w:t>ροϋπολογισμού</w:t>
      </w:r>
      <w:r>
        <w:rPr>
          <w:rFonts w:eastAsia="Times New Roman" w:cs="Times New Roman"/>
        </w:rPr>
        <w:t>. Κ</w:t>
      </w:r>
      <w:r>
        <w:rPr>
          <w:rFonts w:eastAsia="Times New Roman" w:cs="Times New Roman"/>
        </w:rPr>
        <w:t xml:space="preserve">αι ξέρετε, αυτή δεν </w:t>
      </w:r>
      <w:r>
        <w:rPr>
          <w:rFonts w:eastAsia="Times New Roman"/>
          <w:bCs/>
        </w:rPr>
        <w:t>είναι</w:t>
      </w:r>
      <w:r>
        <w:rPr>
          <w:rFonts w:eastAsia="Times New Roman" w:cs="Times New Roman"/>
        </w:rPr>
        <w:t xml:space="preserve"> μόνο μια παράθεση μεγεθών και δεικτών. </w:t>
      </w:r>
      <w:r>
        <w:rPr>
          <w:rFonts w:eastAsia="Times New Roman"/>
          <w:bCs/>
        </w:rPr>
        <w:t>Είναι</w:t>
      </w:r>
      <w:r>
        <w:rPr>
          <w:rFonts w:eastAsia="Times New Roman" w:cs="Times New Roman"/>
        </w:rPr>
        <w:t xml:space="preserve"> και </w:t>
      </w:r>
      <w:r>
        <w:rPr>
          <w:rFonts w:eastAsia="Times New Roman" w:cs="Times New Roman"/>
        </w:rPr>
        <w:lastRenderedPageBreak/>
        <w:t xml:space="preserve">μια </w:t>
      </w:r>
      <w:r>
        <w:rPr>
          <w:rFonts w:eastAsia="Times New Roman"/>
        </w:rPr>
        <w:t>διαδικασία</w:t>
      </w:r>
      <w:r>
        <w:rPr>
          <w:rFonts w:eastAsia="Times New Roman" w:cs="Times New Roman"/>
        </w:rPr>
        <w:t xml:space="preserve"> αναστοχασμού, απολογισμού, αυτοκριτικής και προβληματισμού ως προς την πολιτική και το όραμα μιας </w:t>
      </w:r>
      <w:r>
        <w:rPr>
          <w:rFonts w:eastAsia="Times New Roman"/>
          <w:bCs/>
        </w:rPr>
        <w:t>Κυβέρνηση</w:t>
      </w:r>
      <w:r>
        <w:rPr>
          <w:rFonts w:eastAsia="Times New Roman" w:cs="Times New Roman"/>
        </w:rPr>
        <w:t xml:space="preserve">ς. </w:t>
      </w:r>
    </w:p>
    <w:p w14:paraId="369505D6"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Ακούγοντας, λοιπόν, κανείς τις προηγηθείσες ομιλίες των</w:t>
      </w:r>
      <w:r>
        <w:rPr>
          <w:rFonts w:eastAsia="Times New Roman" w:cs="Times New Roman"/>
          <w:szCs w:val="24"/>
        </w:rPr>
        <w:t xml:space="preserve"> πρώην συγκυβερνητών, ΠΑΣΟΚ και Νέας Δημοκρατίας, έχει την αίσθηση ότι υπάρχει μια τομή του ιστορικού χρόνου. Υπάρχει μια περιοδολόγηση, μεταξύ της προ ΣΥΡΙΖΑ και μετά ΣΥΡΙΖΑ εποχής.</w:t>
      </w:r>
    </w:p>
    <w:p w14:paraId="369505D7"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Πριν έρθει, λοιπόν, ο επάρατος λαϊκισμός του ΣΥΡΙΖΑ στην εξουσία, υπήρχε </w:t>
      </w:r>
      <w:r>
        <w:rPr>
          <w:rFonts w:eastAsia="Times New Roman" w:cs="Times New Roman"/>
          <w:szCs w:val="24"/>
        </w:rPr>
        <w:t xml:space="preserve">ανάπτυξη, άνθιση και ευημερία, ένα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διαρκείας, που διέκοψε αίφνης και ισοπέδωσε ο οδοστρωτήρας της «πρώτης φορά</w:t>
      </w:r>
      <w:r>
        <w:rPr>
          <w:rFonts w:eastAsia="Times New Roman" w:cs="Times New Roman"/>
          <w:szCs w:val="24"/>
        </w:rPr>
        <w:t>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ριστερά».</w:t>
      </w:r>
    </w:p>
    <w:p w14:paraId="369505D8"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Αφού, όμως, θέλετε να μιλάμε με νούμερα, να σας θυμίσω ότι τον Ιανουάριο του 2015 παραδώσατε το υψηλότερο ποσοστό χρέου</w:t>
      </w:r>
      <w:r>
        <w:rPr>
          <w:rFonts w:eastAsia="Times New Roman" w:cs="Times New Roman"/>
          <w:szCs w:val="24"/>
        </w:rPr>
        <w:t xml:space="preserve">ς όλων των εποχών στο 181% του ΑΕΠ και τον εθνικό πλούτο εξαερωμένο κατά 25%. Παραλάβαμε ΑΕΠ 177 δισεκατομμύρια. </w:t>
      </w:r>
    </w:p>
    <w:p w14:paraId="369505D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 xml:space="preserve">Κάτω από το λούστρο των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stories</w:t>
      </w:r>
      <w:r>
        <w:rPr>
          <w:rFonts w:eastAsia="Times New Roman" w:cs="Times New Roman"/>
          <w:szCs w:val="24"/>
        </w:rPr>
        <w:t xml:space="preserve"> ήταν και η περίφημη πέμπτη αξιολόγηση, η οποία να θυμίσω ότι προέβλεπε 3,5% και 4,5% πρωτογενή πλεονάσ</w:t>
      </w:r>
      <w:r>
        <w:rPr>
          <w:rFonts w:eastAsia="Times New Roman" w:cs="Times New Roman"/>
          <w:szCs w:val="24"/>
        </w:rPr>
        <w:t xml:space="preserve">ματα και το χρηματοδοτικό κενό των 12,5 δισεκατομμυρίων που μας κληροδοτήσατε μαζί με 27% ανεργία. </w:t>
      </w:r>
    </w:p>
    <w:p w14:paraId="369505DA"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 xml:space="preserve">Όσο για το περίφημο </w:t>
      </w:r>
      <w:r>
        <w:rPr>
          <w:rFonts w:eastAsia="Times New Roman" w:cs="Times New Roman"/>
          <w:szCs w:val="24"/>
          <w:lang w:val="en-US"/>
        </w:rPr>
        <w:t>PSI</w:t>
      </w:r>
      <w:r>
        <w:rPr>
          <w:rFonts w:eastAsia="Times New Roman" w:cs="Times New Roman"/>
          <w:szCs w:val="24"/>
        </w:rPr>
        <w:t>, για το οποίο τόσο επαίρεστε και το κραδαίνετε στη βραχυπρόθεσμη μείωση του χρέους που αποφασίστηκε την 5</w:t>
      </w:r>
      <w:r>
        <w:rPr>
          <w:rFonts w:eastAsia="Times New Roman" w:cs="Times New Roman"/>
          <w:szCs w:val="24"/>
          <w:vertAlign w:val="superscript"/>
        </w:rPr>
        <w:t>η</w:t>
      </w:r>
      <w:r>
        <w:rPr>
          <w:rFonts w:eastAsia="Times New Roman" w:cs="Times New Roman"/>
          <w:szCs w:val="24"/>
        </w:rPr>
        <w:t xml:space="preserve"> Δεκεμβρίου, υπάρχει μια ε</w:t>
      </w:r>
      <w:r>
        <w:rPr>
          <w:rFonts w:eastAsia="Times New Roman" w:cs="Times New Roman"/>
          <w:szCs w:val="24"/>
        </w:rPr>
        <w:t xml:space="preserve">ιδοποιός διαφορά: Με το </w:t>
      </w:r>
      <w:r>
        <w:rPr>
          <w:rFonts w:eastAsia="Times New Roman" w:cs="Times New Roman"/>
          <w:szCs w:val="24"/>
          <w:lang w:val="en-US"/>
        </w:rPr>
        <w:t>PSI</w:t>
      </w:r>
      <w:r>
        <w:rPr>
          <w:rFonts w:eastAsia="Times New Roman" w:cs="Times New Roman"/>
          <w:szCs w:val="24"/>
        </w:rPr>
        <w:t xml:space="preserve"> κουρεύτηκαν αποθεματικά φορέων του δημοσίου, νοσοκομείων, πανεπιστημίων και κατέρρευσαν ασφαλιστικά ταμεία. Γιατί, βεβαίως, εσείς, που είστε ακραιφνείς ευρωπαϊστές, αλλά ο ευρωπαϊσμός σας εξαντλείται σε μία υπεράσπιση μιας άδικη</w:t>
      </w:r>
      <w:r>
        <w:rPr>
          <w:rFonts w:eastAsia="Times New Roman" w:cs="Times New Roman"/>
          <w:szCs w:val="24"/>
        </w:rPr>
        <w:t xml:space="preserve">ς και νεοφιλελεύθερης αρχιτεκτονικής της ευρωζώνης, όπου οι πλούσιες χώρες, δυστυχώς, απομυζούν τις φτωχές, χλευάζατε αυτή την Κυβέρνηση, διότι από την πρώτη μέρα που ανέλαβε, πολιτικοποίησε και διεθνοποίησε το πρόβλημα του χρέους. </w:t>
      </w:r>
    </w:p>
    <w:p w14:paraId="369505DB"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Εμείς δεν σπεύσαμε να δ</w:t>
      </w:r>
      <w:r>
        <w:rPr>
          <w:rFonts w:eastAsia="Times New Roman" w:cs="Times New Roman"/>
          <w:szCs w:val="24"/>
        </w:rPr>
        <w:t xml:space="preserve">ώσουμε πιστοποιητικά βιωσιμότητας του χρέους για να κάνουμε αβίωτο τον βίο των πολιτών, ούτε θριαμβολογούμε, ξέρετε, για τα πρωτογενή πλεονάσματα, που κάνουν ελλειμματική και τη ζωή και την αξιοπρέπεια των συνανθρώπων μας. </w:t>
      </w:r>
    </w:p>
    <w:p w14:paraId="369505DC"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Εσείς οι ακραιφνείς ευρωπαϊστές,</w:t>
      </w:r>
      <w:r>
        <w:rPr>
          <w:rFonts w:eastAsia="Times New Roman" w:cs="Times New Roman"/>
          <w:szCs w:val="24"/>
        </w:rPr>
        <w:t xml:space="preserve"> που οποιαδήποτε αμφισβήτηση του φονταμενταλισμού των αγορών ισοδυναμεί με λαϊκισμό και ζητούσατε πάση θυσία συμφωνία, ενδυθήκατε τώρα τη λεοντή του αντιστασιακού, του αντιμνημονιακού, του συμπαραστάτη των κοινωνικών στρωμάτων που εσείς πολτοποιήσατε και ε</w:t>
      </w:r>
      <w:r>
        <w:rPr>
          <w:rFonts w:eastAsia="Times New Roman" w:cs="Times New Roman"/>
          <w:szCs w:val="24"/>
        </w:rPr>
        <w:t xml:space="preserve">γκαλείτε την Κυβέρνηση για αντιαναπτυξιακή, υφεσιακή πολιτική διά των υψηλών φόρων. </w:t>
      </w:r>
    </w:p>
    <w:p w14:paraId="369505DD"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Εσείς οικοδομήσατε για σαράντα και πλέον χρόνια το σύστημα συνενοχής που έκλεινε πονηρά το μάτι στη φοροδιαφυγή μιας οικονομικής ολιγαρχίας και ταύτιζε την ανάπτυξη με τι,</w:t>
      </w:r>
      <w:r>
        <w:rPr>
          <w:rFonts w:eastAsia="Times New Roman" w:cs="Times New Roman"/>
          <w:szCs w:val="24"/>
        </w:rPr>
        <w:t xml:space="preserve"> συνάδελφοι; Με τη φούσκα; Με </w:t>
      </w:r>
      <w:r>
        <w:rPr>
          <w:rFonts w:eastAsia="Times New Roman" w:cs="Times New Roman"/>
          <w:szCs w:val="24"/>
        </w:rPr>
        <w:lastRenderedPageBreak/>
        <w:t xml:space="preserve">θαλασσοδάνεια των </w:t>
      </w:r>
      <w:r>
        <w:rPr>
          <w:rFonts w:eastAsia="Times New Roman" w:cs="Times New Roman"/>
          <w:szCs w:val="24"/>
        </w:rPr>
        <w:t>«</w:t>
      </w:r>
      <w:r>
        <w:rPr>
          <w:rFonts w:eastAsia="Times New Roman" w:cs="Times New Roman"/>
          <w:szCs w:val="24"/>
        </w:rPr>
        <w:t xml:space="preserve">εντιμότατων» φίλων σας; Με τις λίστες; Φυγαδεύονταν οι ληστές στο βασίλειο των </w:t>
      </w:r>
      <w:r>
        <w:rPr>
          <w:rFonts w:eastAsia="Times New Roman" w:cs="Times New Roman"/>
          <w:szCs w:val="24"/>
          <w:lang w:val="en-US"/>
        </w:rPr>
        <w:t>offshore</w:t>
      </w:r>
      <w:r>
        <w:rPr>
          <w:rFonts w:eastAsia="Times New Roman" w:cs="Times New Roman"/>
          <w:szCs w:val="24"/>
        </w:rPr>
        <w:t xml:space="preserve"> και οι φτωχοί ήταν τα έρματα που πετάγονταν στον Καιάδα. </w:t>
      </w:r>
    </w:p>
    <w:p w14:paraId="369505DE"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προϋπολογίζουμε μέσα σε μια μνη</w:t>
      </w:r>
      <w:r>
        <w:rPr>
          <w:rFonts w:eastAsia="Times New Roman" w:cs="Times New Roman"/>
          <w:szCs w:val="24"/>
        </w:rPr>
        <w:t>μονιακή μέγγενη που δεν επιλέξαμε, αλλά μας επιβλήθηκε. Προϋπολογίζουμε μέσα σε μια Ευρώπη, που εγκλωβίζεται στις συμπληγάδες ενός ιερατείου τεχνοκρατών υπαλλήλων του νεοφιλελευθερισμού, που συνθλίβουν λαούς και ισοπεδώνουν κοινωνίες, χωρίς τη μπότα και το</w:t>
      </w:r>
      <w:r>
        <w:rPr>
          <w:rFonts w:eastAsia="Times New Roman" w:cs="Times New Roman"/>
          <w:szCs w:val="24"/>
        </w:rPr>
        <w:t xml:space="preserve"> σίδερο του Β΄ Παγκοσμίου Πολέμου από τη μια και από την άλλη μιας μνησίκακης ακροδεξιάς, που εισπράττει, δυστυχώς, τον θυμό και την αγανάκτηση των πολιτών, που βλέπουν να τους επιβάλλονται ερήμην τους αποφάσεις. </w:t>
      </w:r>
    </w:p>
    <w:p w14:paraId="369505DF"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Προϋπολογίζουμε όντως μια πίτ</w:t>
      </w:r>
      <w:r>
        <w:rPr>
          <w:rFonts w:eastAsia="Times New Roman" w:cs="Times New Roman"/>
          <w:szCs w:val="24"/>
        </w:rPr>
        <w:t xml:space="preserve">α μικρή, που δεν χορταίνει όλους, αλλά τουλάχιστον προσπαθούμε να την μοιράσουμε δίκαια. Και προσπαθώντας να επουλώσουμε πληγές εξαθλιωμένων, αδικούμε -ναι- χωρίς να το θέλουμε και κάποιους άλλους. </w:t>
      </w:r>
    </w:p>
    <w:p w14:paraId="369505E0"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cs="Times New Roman"/>
          <w:szCs w:val="24"/>
        </w:rPr>
        <w:t xml:space="preserve">Από την «πρώτη φορά </w:t>
      </w:r>
      <w:r>
        <w:rPr>
          <w:rFonts w:eastAsia="Times New Roman" w:cs="Times New Roman"/>
          <w:szCs w:val="24"/>
        </w:rPr>
        <w:t>α</w:t>
      </w:r>
      <w:r>
        <w:rPr>
          <w:rFonts w:eastAsia="Times New Roman" w:cs="Times New Roman"/>
          <w:szCs w:val="24"/>
        </w:rPr>
        <w:t>ριστερά», ξέρετε, και εμείς χάσαμε τ</w:t>
      </w:r>
      <w:r>
        <w:rPr>
          <w:rFonts w:eastAsia="Times New Roman" w:cs="Times New Roman"/>
          <w:szCs w:val="24"/>
        </w:rPr>
        <w:t xml:space="preserve">ον ύπνο μας. Όμως χάσαμε τον ύπνο μας όχι για να απολύουμε δημοσίους υπαλλήλους, αλλά για να ξαναστείλουμε στις δουλειές τους σχολικούς φύλακες, καθαρίστριες, διοικητικούς υπαλλήλους και τους απολυμένους της ΕΡΤ, για να ξανακάνουμε προσβάσιμο το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t>σ</w:t>
      </w:r>
      <w:r>
        <w:rPr>
          <w:rFonts w:eastAsia="Times New Roman" w:cs="Times New Roman"/>
          <w:szCs w:val="24"/>
        </w:rPr>
        <w:t>ύ</w:t>
      </w:r>
      <w:r>
        <w:rPr>
          <w:rFonts w:eastAsia="Times New Roman" w:cs="Times New Roman"/>
          <w:szCs w:val="24"/>
        </w:rPr>
        <w:t xml:space="preserve">στημα </w:t>
      </w:r>
      <w:r>
        <w:rPr>
          <w:rFonts w:eastAsia="Times New Roman" w:cs="Times New Roman"/>
          <w:szCs w:val="24"/>
        </w:rPr>
        <w:t>υ</w:t>
      </w:r>
      <w:r>
        <w:rPr>
          <w:rFonts w:eastAsia="Times New Roman" w:cs="Times New Roman"/>
          <w:szCs w:val="24"/>
        </w:rPr>
        <w:t>γείας σε δυόμισ</w:t>
      </w:r>
      <w:r>
        <w:rPr>
          <w:rFonts w:eastAsia="Times New Roman" w:cs="Times New Roman"/>
          <w:szCs w:val="24"/>
        </w:rPr>
        <w:t>ι</w:t>
      </w:r>
      <w:r>
        <w:rPr>
          <w:rFonts w:eastAsia="Times New Roman" w:cs="Times New Roman"/>
          <w:szCs w:val="24"/>
        </w:rPr>
        <w:t xml:space="preserve"> εκατομμύρια ανασφάλιστους συμπολίτες μας. </w:t>
      </w:r>
      <w:r>
        <w:rPr>
          <w:rFonts w:eastAsia="Times New Roman"/>
          <w:szCs w:val="24"/>
        </w:rPr>
        <w:t>Για να ανοίξουν ξανά οι κλίνες στα νοσοκομεία και να προκηρυχθούν θέσεις προσωπικού που ήδη έχει καλυφθεί. Για να ανοίξουν τα σχολεία στην ώρα τους χωρίς κενά, για να σταματήσει η υποβάθμιση</w:t>
      </w:r>
      <w:r>
        <w:rPr>
          <w:rFonts w:eastAsia="Times New Roman"/>
          <w:szCs w:val="24"/>
        </w:rPr>
        <w:t xml:space="preserve"> των πανεπιστημίων. Χίλιες θέσεις μελών ΔΕΠ προκηρύξαμε. </w:t>
      </w:r>
    </w:p>
    <w:p w14:paraId="369505E1"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Στον </w:t>
      </w:r>
      <w:r>
        <w:rPr>
          <w:rFonts w:eastAsia="Times New Roman"/>
          <w:szCs w:val="24"/>
        </w:rPr>
        <w:t>π</w:t>
      </w:r>
      <w:r>
        <w:rPr>
          <w:rFonts w:eastAsia="Times New Roman"/>
          <w:szCs w:val="24"/>
        </w:rPr>
        <w:t>ροϋπολογισμό που συζητάμε</w:t>
      </w:r>
      <w:r>
        <w:rPr>
          <w:rFonts w:eastAsia="Times New Roman"/>
          <w:szCs w:val="24"/>
        </w:rPr>
        <w:t xml:space="preserve">, </w:t>
      </w:r>
      <w:r>
        <w:rPr>
          <w:rFonts w:eastAsia="Times New Roman"/>
          <w:szCs w:val="24"/>
        </w:rPr>
        <w:t xml:space="preserve">το κοινωνικό επίδομα αλληλεγγύης από 95 εκατομμύρια το 2015 ανέρχεται στα 760 προκειμένου να εφαρμοστεί καθολικά για </w:t>
      </w:r>
      <w:r>
        <w:rPr>
          <w:rFonts w:eastAsia="Times New Roman"/>
          <w:szCs w:val="24"/>
        </w:rPr>
        <w:t>διακόσιους πενήντα χιλιάδες</w:t>
      </w:r>
      <w:r>
        <w:rPr>
          <w:rFonts w:eastAsia="Times New Roman"/>
          <w:szCs w:val="24"/>
        </w:rPr>
        <w:t xml:space="preserve"> συμπολίτες μας που διαβιούν κάτω από τα όρια της ακραίας φτώχειας, γιατί από το δικό σας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απουσίαζαν εκκωφαντικά τα θύματα της ανθρωπιστικής κρίσης, για τα οποία μερίμνησε το πρώτο νομοσχέδιο αυτής της Κυβέρνησης με τον </w:t>
      </w:r>
      <w:r>
        <w:rPr>
          <w:rFonts w:eastAsia="Times New Roman"/>
          <w:szCs w:val="24"/>
        </w:rPr>
        <w:t>ν.</w:t>
      </w:r>
      <w:r>
        <w:rPr>
          <w:rFonts w:eastAsia="Times New Roman"/>
          <w:szCs w:val="24"/>
        </w:rPr>
        <w:t xml:space="preserve">4320/15 επιδοτώντας </w:t>
      </w:r>
      <w:r>
        <w:rPr>
          <w:rFonts w:eastAsia="Times New Roman"/>
          <w:szCs w:val="24"/>
        </w:rPr>
        <w:t>σίτιση, ενοίκιο και ηλεκτρικό ρεύμα.</w:t>
      </w:r>
    </w:p>
    <w:p w14:paraId="369505E2"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Κυρίες και κύριοι συνάδελφοι, ναι, είναι υψηλοί οι φόροι και οι προβλεπόμενοι δείκτες ανάπτυξης για το 2017, που είναι υψηλοί, δεν μεταφράζονται ακόμα σε βελτίωση της καθημερινότητας των πολιτών. Ναι, υπάρχει δυσανεξία </w:t>
      </w:r>
      <w:r>
        <w:rPr>
          <w:rFonts w:eastAsia="Times New Roman"/>
          <w:szCs w:val="24"/>
        </w:rPr>
        <w:t xml:space="preserve">και δυσαρέσκεια και κανένα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δεν μπορεί να την απαλύνει. Αλλά αυτοί οι υψηλοί φόροι είναι και το αντίτιμο για να δοθούν 300 εκατομμύρια στην παιδεία και στην υγεία, είναι για να αναστη</w:t>
      </w:r>
      <w:r>
        <w:rPr>
          <w:rFonts w:eastAsia="Times New Roman"/>
          <w:szCs w:val="24"/>
        </w:rPr>
        <w:lastRenderedPageBreak/>
        <w:t>λωθούν τα ερείπια του κοινωνικού κράτους και να δοθούν 100 ε</w:t>
      </w:r>
      <w:r>
        <w:rPr>
          <w:rFonts w:eastAsia="Times New Roman"/>
          <w:szCs w:val="24"/>
        </w:rPr>
        <w:t xml:space="preserve">κατομμύρια για την προστασία της πρώτης κατοικίας στα ευάλωτα στρώματα, είναι για τις προσλήψεις μόνιμου κι επικουρικού προσωπικού στα νοσοκομεία. </w:t>
      </w:r>
    </w:p>
    <w:p w14:paraId="369505E3"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Υπάρχει, όμως, και κάτι άλλο. Στον δημοσιονομικό χώρο που επιδιώκουμε να δημιουργήσουμε προκειμένου να κάνου</w:t>
      </w:r>
      <w:r>
        <w:rPr>
          <w:rFonts w:eastAsia="Times New Roman"/>
          <w:szCs w:val="24"/>
        </w:rPr>
        <w:t xml:space="preserve">με κοινωνική πολιτική, υπολογίζονται και τα μη παραμετρικά μέτρα που δεν προσμετρώνται, όπως ξέρετε, στους στόχους. Και αυτά είναι η πάταξη της φοροδιαφυγής. </w:t>
      </w:r>
    </w:p>
    <w:p w14:paraId="369505E4"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«Ωραίο μου πλυντήριο που ξέπλενε τους ημετέρους» οι προηγούμενες κυβερνήσεις, κατέφυγαν σε 99% πε</w:t>
      </w:r>
      <w:r>
        <w:rPr>
          <w:rFonts w:eastAsia="Times New Roman"/>
          <w:szCs w:val="24"/>
        </w:rPr>
        <w:t>ρικοπές δαπανών και 1% μόνο από φόρους. Τον νόμο για το λαθρεμπόριο των καπνικών και των καυσίμων τον έφερε αυτή η Κυβέρνηση, προκειμένου να δημιουργήσει πλεόνασμα για κοινωνικούς σκοπούς. Από αυτήν την Κυβέρνηση για πρώτη φορά πέρασαν από το ταμείο εκλεκτ</w:t>
      </w:r>
      <w:r>
        <w:rPr>
          <w:rFonts w:eastAsia="Times New Roman"/>
          <w:szCs w:val="24"/>
        </w:rPr>
        <w:t xml:space="preserve">οί σας φίλοι και πλήρωσαν. Για πρώτη φορά! Γιατί η κοινωνική δικαιοσύνη και η ισότητα δεν επιτάσσει οι φτωχοί </w:t>
      </w:r>
      <w:r>
        <w:rPr>
          <w:rFonts w:eastAsia="Times New Roman"/>
          <w:szCs w:val="24"/>
        </w:rPr>
        <w:lastRenderedPageBreak/>
        <w:t xml:space="preserve">της κρίσης και οι αόρατοι να ρίχνονται βορά στην φορολογική ασυλία που χαίρουν οι εκλεκτοί ολιγάρχες. </w:t>
      </w:r>
    </w:p>
    <w:p w14:paraId="369505E5"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Και σε αυτό το πνεύμα ήταν και το διάγγελμα</w:t>
      </w:r>
      <w:r>
        <w:rPr>
          <w:rFonts w:eastAsia="Times New Roman"/>
          <w:szCs w:val="24"/>
        </w:rPr>
        <w:t xml:space="preserve"> του Πρωθυπουργού για 617 εκατομμύρια για ένα εκατομμύριο εξακόσιες χιλιάδες συμπολίτες μας που παίρνουν σύνταξη κάτω από 850 ευρώ και για την αναστολή της αύξησης του ΦΠΑ στα νησιά που επλήγησαν από την προσφυγική κρίση. </w:t>
      </w:r>
    </w:p>
    <w:p w14:paraId="369505E6"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Η Ευρώπη αυτήν τη στιγμή δονείται</w:t>
      </w:r>
      <w:r>
        <w:rPr>
          <w:rFonts w:eastAsia="Times New Roman"/>
          <w:szCs w:val="24"/>
        </w:rPr>
        <w:t xml:space="preserve"> από έναν μεγάλο θυμό λαών που έγιναν πειραματόζωα των αγορών. Θα σας συνιστούσα να κατευθύνετε την αγανάκτησή σας σε όσους επιχειρούν να αποδομήσουν το δικαίωμα της εργασίας, σε όσους επιχειρούν τη διάλυση του κοινωνικού ιστού. Στηρίξτε όχι την Κυβέρνηση,</w:t>
      </w:r>
      <w:r>
        <w:rPr>
          <w:rFonts w:eastAsia="Times New Roman"/>
          <w:szCs w:val="24"/>
        </w:rPr>
        <w:t xml:space="preserve"> αλλά έναν λαό που ζητά αξιοπρέπεια, που ζει εδώ και χρόνια με δανεικά και χωρίς μέλλον. </w:t>
      </w:r>
    </w:p>
    <w:p w14:paraId="369505E7"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Αυτή, βέβαια, η ενίσχυση του κοινωνικού προϋπολογισμού προφανώς και δεν σας βρίσκει σύμφωνους, γιατί εσείς συντονίζεστε μάλλον με </w:t>
      </w:r>
      <w:r>
        <w:rPr>
          <w:rFonts w:eastAsia="Times New Roman"/>
          <w:szCs w:val="24"/>
        </w:rPr>
        <w:lastRenderedPageBreak/>
        <w:t>την ανάλυση του Διεθνούς Νομισματικο</w:t>
      </w:r>
      <w:r>
        <w:rPr>
          <w:rFonts w:eastAsia="Times New Roman"/>
          <w:szCs w:val="24"/>
        </w:rPr>
        <w:t xml:space="preserve">ύ Ταμείου, επιθυμώντας φοροελαφρύνσεις για τους πλούσιους, ομαδικές απολύσεις και φόρους για τους εργαζόμενους και εξαθλίωση για τους συνταξιούχους. Αυτήν τη συνταγή δεν εφαρμόσατε από το 2012 μέχρι το 2014; Αυτήν την πολιτική δεσμεύεστε να εφαρμόσετε και </w:t>
      </w:r>
      <w:r>
        <w:rPr>
          <w:rFonts w:eastAsia="Times New Roman"/>
          <w:szCs w:val="24"/>
        </w:rPr>
        <w:t xml:space="preserve">στο μέλλον σε αρμονική συνεργασία και με το Διεθνές Νομισματικό Ταμείο και με το εργοδοτικό κεφάλαιο της χώρας. </w:t>
      </w:r>
    </w:p>
    <w:p w14:paraId="369505E8"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Εμείς θα συνεχίσουμε, όσο μπορούμε, να αποκρούουμε αυτό το μείγμα πολιτικής και θα παλέψουμε με όλα τα δυνατά μέσα για την ανασυγκρότηση της οι</w:t>
      </w:r>
      <w:r>
        <w:rPr>
          <w:rFonts w:eastAsia="Times New Roman"/>
          <w:szCs w:val="24"/>
        </w:rPr>
        <w:t>κονομίας με όρους κοινωνικής δικαιοσύνης και με αιχμές την προστασία της εργασίας, του κοινωνικού κράτους και των κοινωνικών αγαθών.</w:t>
      </w:r>
    </w:p>
    <w:p w14:paraId="369505E9"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Σας ευχαριστώ πολύ.</w:t>
      </w:r>
    </w:p>
    <w:p w14:paraId="369505EA"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369505EB"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 την κ. Βάκη,</w:t>
      </w:r>
      <w:r>
        <w:rPr>
          <w:rFonts w:eastAsia="Times New Roman"/>
          <w:szCs w:val="24"/>
        </w:rPr>
        <w:t xml:space="preserve"> με την οποία ολοκληρώθηκε και ο δωδέκατος κύκλος ομιλιών.</w:t>
      </w:r>
    </w:p>
    <w:p w14:paraId="369505EC"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lastRenderedPageBreak/>
        <w:t>ΑΝΔΡΕΑΣ ΛΟΒΕΡΔΟΣ:</w:t>
      </w:r>
      <w:r>
        <w:rPr>
          <w:rFonts w:eastAsia="Times New Roman"/>
          <w:szCs w:val="24"/>
        </w:rPr>
        <w:t xml:space="preserve"> Κύριε Πρόεδρε, μπορώ να έχω τον λόγο για ένα λεπτό;</w:t>
      </w:r>
    </w:p>
    <w:p w14:paraId="369505ED"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Ναι, αλλά κοιτάξτε, μην προκαλέσετε τώρα, γιατί θα ξεκινήσει νέο μπαράζ αντιπαράθεσης.</w:t>
      </w:r>
    </w:p>
    <w:p w14:paraId="369505EE"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ΑΝΔΡΕΑ</w:t>
      </w:r>
      <w:r>
        <w:rPr>
          <w:rFonts w:eastAsia="Times New Roman"/>
          <w:b/>
          <w:szCs w:val="24"/>
        </w:rPr>
        <w:t>Σ ΛΟΒΕΡΔΟΣ:</w:t>
      </w:r>
      <w:r>
        <w:rPr>
          <w:rFonts w:eastAsia="Times New Roman"/>
          <w:szCs w:val="24"/>
        </w:rPr>
        <w:t xml:space="preserve"> Δεν θα προκαλέσω, κύριε Πρόεδρε.</w:t>
      </w:r>
    </w:p>
    <w:p w14:paraId="369505EF" w14:textId="77777777" w:rsidR="006648D0" w:rsidRDefault="00CC2A7D">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Ας κλείσουμε ειρηνικά. Έχουμε άλλες δυο μέρες μπροστά μας. </w:t>
      </w:r>
    </w:p>
    <w:p w14:paraId="369505F0" w14:textId="77777777" w:rsidR="006648D0" w:rsidRDefault="00CC2A7D">
      <w:pPr>
        <w:tabs>
          <w:tab w:val="left" w:pos="2608"/>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ζητώ τον λόγο, διότι από χθες η Δημοκρατική Συμπαράταξη με τον κ. Κωνσταντινόπουλο κ</w:t>
      </w:r>
      <w:r>
        <w:rPr>
          <w:rFonts w:eastAsia="Times New Roman"/>
          <w:szCs w:val="24"/>
        </w:rPr>
        <w:t>αι σήμερα από το πρωί εγώ, απευθυνόμενος και στον κ. Τσακαλώτο και στον κ. Χουλιαράκη και στην κ. Παπανάτσιου, θέτουμε ένα θέμα που προέκυψε από την κατάργηση όλων των περιορισμών για τα μικρά καζίνο στο κέντρο των πόλεων, σε όλη την Ελλάδα, της 1</w:t>
      </w:r>
      <w:r>
        <w:rPr>
          <w:rFonts w:eastAsia="Times New Roman"/>
          <w:szCs w:val="24"/>
          <w:vertAlign w:val="superscript"/>
        </w:rPr>
        <w:t>ης</w:t>
      </w:r>
      <w:r>
        <w:rPr>
          <w:rFonts w:eastAsia="Times New Roman"/>
          <w:szCs w:val="24"/>
        </w:rPr>
        <w:t xml:space="preserve"> Νοεμβρ</w:t>
      </w:r>
      <w:r>
        <w:rPr>
          <w:rFonts w:eastAsia="Times New Roman"/>
          <w:szCs w:val="24"/>
        </w:rPr>
        <w:t xml:space="preserve">ίου 2016 ΦΕΚ. Το κατέθεσα εδώ. Και είπα, μάλιστα, ότι επειδή δεν είμαστε φιλοκατήγοροι, όπως </w:t>
      </w:r>
      <w:r>
        <w:rPr>
          <w:rFonts w:eastAsia="Times New Roman"/>
          <w:szCs w:val="24"/>
        </w:rPr>
        <w:lastRenderedPageBreak/>
        <w:t xml:space="preserve">η σημερινή Συμπολίτευση, να λέμε ότι φταίτε εσείς ή φταίει ο άλλος και ποιος τα πήρε, όπως μας λέγατε, είπαμε ότι η ηγεσία του Υπουργείου προφανώς δεν ξέρει. Κάτω </w:t>
      </w:r>
      <w:r>
        <w:rPr>
          <w:rFonts w:eastAsia="Times New Roman"/>
          <w:szCs w:val="24"/>
        </w:rPr>
        <w:t>από τα πόδια της, όμως, χορεύουν ποντίκια. Και υπάρχει θέμα διαφθοράς εδώ, όχι ένα θέμα λάθους. Έχει εξαγοραστεί αυτός ο κανονισμός και μου λέτε για το 2011 και για το 2010; Εγώ σας λέω για την 1</w:t>
      </w:r>
      <w:r>
        <w:rPr>
          <w:rFonts w:eastAsia="Times New Roman"/>
          <w:szCs w:val="24"/>
          <w:vertAlign w:val="superscript"/>
        </w:rPr>
        <w:t>η</w:t>
      </w:r>
      <w:r>
        <w:rPr>
          <w:rFonts w:eastAsia="Times New Roman"/>
          <w:szCs w:val="24"/>
        </w:rPr>
        <w:t xml:space="preserve"> Νοεμβρίου του 2016. Και έχει ιστορικό αυτή η υπόθεση.</w:t>
      </w:r>
    </w:p>
    <w:p w14:paraId="369505F1"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Σας π</w:t>
      </w:r>
      <w:r>
        <w:rPr>
          <w:rFonts w:eastAsia="Times New Roman"/>
          <w:szCs w:val="24"/>
        </w:rPr>
        <w:t xml:space="preserve">αρακαλώ, φροντίστε να μάθετε τι έχει γίνει και αύριο να δώσετε μια απάντηση, διότι αυτό το θέμα, κυρία Υφυπουργέ, δεν θα κλείσει. Και με αοριστολογίες δεν ξεπερνιέται. Κάποιος έχει χρηματιστεί. </w:t>
      </w:r>
    </w:p>
    <w:p w14:paraId="369505F2" w14:textId="77777777" w:rsidR="006648D0" w:rsidRDefault="00CC2A7D">
      <w:pPr>
        <w:tabs>
          <w:tab w:val="left" w:pos="2608"/>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Εντάξει, κύριε Λοβέρδο.</w:t>
      </w:r>
    </w:p>
    <w:p w14:paraId="369505F3" w14:textId="77777777" w:rsidR="006648D0" w:rsidRDefault="00CC2A7D">
      <w:pPr>
        <w:tabs>
          <w:tab w:val="left" w:pos="2608"/>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Να μας πείτε τι πρέπει να κάνετε για να ελέγξετε και για να καταργήσετε αυτόν τον απαράδεκτο κανονισμό. Υπάρχουν και ονοματεπώνυμα, κυρία Υφυπουργέ.</w:t>
      </w:r>
    </w:p>
    <w:p w14:paraId="369505F4" w14:textId="77777777" w:rsidR="006648D0" w:rsidRDefault="00CC2A7D">
      <w:pPr>
        <w:tabs>
          <w:tab w:val="left" w:pos="2608"/>
        </w:tabs>
        <w:spacing w:line="600" w:lineRule="auto"/>
        <w:ind w:firstLine="720"/>
        <w:jc w:val="both"/>
        <w:rPr>
          <w:rFonts w:eastAsia="Times New Roman"/>
          <w:szCs w:val="24"/>
        </w:rPr>
      </w:pPr>
      <w:r>
        <w:rPr>
          <w:rFonts w:eastAsia="Times New Roman"/>
          <w:b/>
          <w:szCs w:val="24"/>
        </w:rPr>
        <w:lastRenderedPageBreak/>
        <w:t xml:space="preserve">ΑΙΚΑΤΕΡΙΝΗ ΠΑΠΑΝΑΤΣΙΟΥ (Υφυπουργός Οικονομικών): </w:t>
      </w:r>
      <w:r>
        <w:rPr>
          <w:rFonts w:eastAsia="Times New Roman"/>
          <w:szCs w:val="24"/>
        </w:rPr>
        <w:t>Ένα λεπτό θα ήθελα τον λόγο.</w:t>
      </w:r>
    </w:p>
    <w:p w14:paraId="369505F5" w14:textId="77777777" w:rsidR="006648D0" w:rsidRDefault="00CC2A7D">
      <w:pPr>
        <w:tabs>
          <w:tab w:val="left" w:pos="2608"/>
        </w:tabs>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 xml:space="preserve">(Γεώργιος Λαμπρούλης): </w:t>
      </w:r>
      <w:r>
        <w:rPr>
          <w:rFonts w:eastAsia="Times New Roman"/>
          <w:szCs w:val="24"/>
        </w:rPr>
        <w:t xml:space="preserve">Κυρία Υφυπουργέ, έχετε τον λόγο για ένα λεπτό. </w:t>
      </w:r>
    </w:p>
    <w:p w14:paraId="369505F6"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 xml:space="preserve">Και με την </w:t>
      </w:r>
      <w:r>
        <w:rPr>
          <w:rFonts w:eastAsia="Times New Roman"/>
          <w:szCs w:val="24"/>
        </w:rPr>
        <w:t xml:space="preserve">κ. </w:t>
      </w:r>
      <w:r>
        <w:rPr>
          <w:rFonts w:eastAsia="Times New Roman"/>
          <w:szCs w:val="24"/>
        </w:rPr>
        <w:t>Παπανάτσιου ολοκληρώνουμε τη συνεδρίαση.</w:t>
      </w:r>
    </w:p>
    <w:p w14:paraId="369505F7" w14:textId="77777777" w:rsidR="006648D0" w:rsidRDefault="00CC2A7D">
      <w:pPr>
        <w:tabs>
          <w:tab w:val="left" w:pos="2608"/>
        </w:tabs>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Αυτή τη διάταξη τη φέρατε εσείς στις 4</w:t>
      </w:r>
      <w:r>
        <w:rPr>
          <w:rFonts w:eastAsia="Times New Roman"/>
          <w:szCs w:val="24"/>
        </w:rPr>
        <w:t>-</w:t>
      </w:r>
      <w:r>
        <w:rPr>
          <w:rFonts w:eastAsia="Times New Roman"/>
          <w:szCs w:val="24"/>
        </w:rPr>
        <w:t>11</w:t>
      </w:r>
      <w:r>
        <w:rPr>
          <w:rFonts w:eastAsia="Times New Roman"/>
          <w:szCs w:val="24"/>
        </w:rPr>
        <w:t>-</w:t>
      </w:r>
      <w:r>
        <w:rPr>
          <w:rFonts w:eastAsia="Times New Roman"/>
          <w:szCs w:val="24"/>
        </w:rPr>
        <w:t>2011. Από κει και μετά…</w:t>
      </w:r>
    </w:p>
    <w:p w14:paraId="369505F8" w14:textId="77777777" w:rsidR="006648D0" w:rsidRDefault="00CC2A7D">
      <w:pPr>
        <w:tabs>
          <w:tab w:val="left" w:pos="2608"/>
        </w:tabs>
        <w:spacing w:line="600" w:lineRule="auto"/>
        <w:ind w:firstLine="720"/>
        <w:jc w:val="both"/>
        <w:rPr>
          <w:rFonts w:eastAsia="Times New Roman"/>
          <w:szCs w:val="24"/>
        </w:rPr>
      </w:pPr>
      <w:r>
        <w:rPr>
          <w:rFonts w:eastAsia="Times New Roman"/>
          <w:b/>
          <w:szCs w:val="24"/>
        </w:rPr>
        <w:t xml:space="preserve">ΑΝΔΡΕΑΣ </w:t>
      </w:r>
      <w:r>
        <w:rPr>
          <w:rFonts w:eastAsia="Times New Roman"/>
          <w:b/>
          <w:szCs w:val="24"/>
        </w:rPr>
        <w:t>ΛΟΒΕΡΔΟΣ:</w:t>
      </w:r>
      <w:r>
        <w:rPr>
          <w:rFonts w:eastAsia="Times New Roman"/>
          <w:szCs w:val="24"/>
        </w:rPr>
        <w:t xml:space="preserve"> Πάλι τα ίδια!</w:t>
      </w:r>
    </w:p>
    <w:p w14:paraId="369505F9" w14:textId="77777777" w:rsidR="006648D0" w:rsidRDefault="00CC2A7D">
      <w:pPr>
        <w:tabs>
          <w:tab w:val="left" w:pos="2608"/>
        </w:tabs>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 xml:space="preserve">Ναι, πάλι τα ίδια. </w:t>
      </w:r>
    </w:p>
    <w:p w14:paraId="369505FA" w14:textId="77777777" w:rsidR="006648D0" w:rsidRDefault="00CC2A7D">
      <w:pPr>
        <w:tabs>
          <w:tab w:val="left" w:pos="2608"/>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Σας μιλάω για την ιδιωτικοποίηση του ΟΠΑΠ, κυρία μου. Από το 2013 και μετά!</w:t>
      </w:r>
    </w:p>
    <w:p w14:paraId="369505FB" w14:textId="77777777" w:rsidR="006648D0" w:rsidRDefault="00CC2A7D">
      <w:pPr>
        <w:tabs>
          <w:tab w:val="left" w:pos="2608"/>
        </w:tabs>
        <w:spacing w:line="600" w:lineRule="auto"/>
        <w:ind w:firstLine="720"/>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Κύριε Λοβέρδο, μη διακόπτετε!</w:t>
      </w:r>
    </w:p>
    <w:p w14:paraId="369505FC" w14:textId="77777777" w:rsidR="006648D0" w:rsidRDefault="00CC2A7D">
      <w:pPr>
        <w:tabs>
          <w:tab w:val="left" w:pos="2608"/>
        </w:tabs>
        <w:spacing w:line="600" w:lineRule="auto"/>
        <w:ind w:firstLine="720"/>
        <w:jc w:val="both"/>
        <w:rPr>
          <w:rFonts w:eastAsia="Times New Roman"/>
          <w:szCs w:val="24"/>
        </w:rPr>
      </w:pPr>
      <w:r>
        <w:rPr>
          <w:rFonts w:eastAsia="Times New Roman"/>
          <w:b/>
          <w:szCs w:val="24"/>
        </w:rPr>
        <w:t>ΑΙΚΑΤ</w:t>
      </w:r>
      <w:r>
        <w:rPr>
          <w:rFonts w:eastAsia="Times New Roman"/>
          <w:b/>
          <w:szCs w:val="24"/>
        </w:rPr>
        <w:t xml:space="preserve">ΕΡΙΝΗ ΠΑΠΑΝΑΤΣΙΟΥ (Υφυπουργός Οικονομικών): </w:t>
      </w:r>
      <w:r>
        <w:rPr>
          <w:rFonts w:eastAsia="Times New Roman"/>
          <w:szCs w:val="24"/>
        </w:rPr>
        <w:t>Σας παρακαλώ πάρα πολύ, προσέχετε πώς μιλάτε, κύριε Λοβέρδο.</w:t>
      </w:r>
    </w:p>
    <w:p w14:paraId="369505FD"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Από κει και μετά, τριάντα πέντε χιλιάδες, όπως το λέτε εσείς, παιγνιομηχανήματα έχουν εγκατασταθεί σε όλη την Ελλάδα. Και μάλιστα υπήρχε δέσμευση να γί</w:t>
      </w:r>
      <w:r>
        <w:rPr>
          <w:rFonts w:eastAsia="Times New Roman"/>
          <w:szCs w:val="24"/>
        </w:rPr>
        <w:t>νει…</w:t>
      </w:r>
    </w:p>
    <w:p w14:paraId="369505FE" w14:textId="77777777" w:rsidR="006648D0" w:rsidRDefault="00CC2A7D">
      <w:pPr>
        <w:tabs>
          <w:tab w:val="left" w:pos="2608"/>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Έχουν εγκατασταθεί; Δεν το ξέρει!</w:t>
      </w:r>
    </w:p>
    <w:p w14:paraId="369505FF" w14:textId="77777777" w:rsidR="006648D0" w:rsidRDefault="00CC2A7D">
      <w:pPr>
        <w:tabs>
          <w:tab w:val="left" w:pos="2608"/>
        </w:tabs>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Θα εγκατασταθούν.</w:t>
      </w:r>
    </w:p>
    <w:p w14:paraId="36950600" w14:textId="77777777" w:rsidR="006648D0" w:rsidRDefault="00CC2A7D">
      <w:pPr>
        <w:tabs>
          <w:tab w:val="left" w:pos="2608"/>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Α, θα εγκατασταθούν.</w:t>
      </w:r>
    </w:p>
    <w:p w14:paraId="36950601" w14:textId="77777777" w:rsidR="006648D0" w:rsidRDefault="00CC2A7D">
      <w:pPr>
        <w:tabs>
          <w:tab w:val="left" w:pos="2608"/>
        </w:tabs>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Και υπάρχει δέσμευση από αυτό που εσείς ψηφί</w:t>
      </w:r>
      <w:r>
        <w:rPr>
          <w:rFonts w:eastAsia="Times New Roman"/>
          <w:szCs w:val="24"/>
        </w:rPr>
        <w:t>σατε.</w:t>
      </w:r>
    </w:p>
    <w:p w14:paraId="36950602" w14:textId="77777777" w:rsidR="006648D0" w:rsidRDefault="00CC2A7D">
      <w:pPr>
        <w:tabs>
          <w:tab w:val="left" w:pos="2608"/>
        </w:tabs>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Κυρία μου, σας μιλάω για τον κανονισμό.</w:t>
      </w:r>
    </w:p>
    <w:p w14:paraId="36950603" w14:textId="77777777" w:rsidR="006648D0" w:rsidRDefault="00CC2A7D">
      <w:pPr>
        <w:tabs>
          <w:tab w:val="left" w:pos="2608"/>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Παρακαλώ, κύριε Λοβέρδο! Αφήστε την κυρία Υπουργό να πει αυτό που θέλει!</w:t>
      </w:r>
    </w:p>
    <w:p w14:paraId="36950604" w14:textId="77777777" w:rsidR="006648D0" w:rsidRDefault="00CC2A7D">
      <w:pPr>
        <w:tabs>
          <w:tab w:val="left" w:pos="2608"/>
        </w:tabs>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Από κει και μετά, εμείς κάναμε κάποι</w:t>
      </w:r>
      <w:r>
        <w:rPr>
          <w:rFonts w:eastAsia="Times New Roman"/>
          <w:szCs w:val="24"/>
        </w:rPr>
        <w:t>ες ρυθμίσεις…</w:t>
      </w:r>
    </w:p>
    <w:p w14:paraId="36950605" w14:textId="77777777" w:rsidR="006648D0" w:rsidRDefault="00CC2A7D">
      <w:pPr>
        <w:tabs>
          <w:tab w:val="left" w:pos="2608"/>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Ενημερωθείτε…</w:t>
      </w:r>
    </w:p>
    <w:p w14:paraId="36950606" w14:textId="77777777" w:rsidR="006648D0" w:rsidRDefault="00CC2A7D">
      <w:pPr>
        <w:tabs>
          <w:tab w:val="left" w:pos="2608"/>
        </w:tabs>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 xml:space="preserve">...προσπαθώντας να μη χαθεί η επένδυση η οποία υπάρχει. </w:t>
      </w:r>
    </w:p>
    <w:p w14:paraId="36950607" w14:textId="77777777" w:rsidR="006648D0" w:rsidRDefault="00CC2A7D">
      <w:pPr>
        <w:tabs>
          <w:tab w:val="left" w:pos="2608"/>
        </w:tabs>
        <w:spacing w:line="600" w:lineRule="auto"/>
        <w:ind w:firstLine="720"/>
        <w:jc w:val="both"/>
        <w:rPr>
          <w:rFonts w:eastAsia="Times New Roman"/>
          <w:szCs w:val="24"/>
        </w:rPr>
      </w:pPr>
      <w:r>
        <w:rPr>
          <w:rFonts w:eastAsia="Times New Roman"/>
          <w:szCs w:val="24"/>
        </w:rPr>
        <w:t>Από κει και μετά, θα επανέλθουμε αύριο ίσως με περισσότερες λεπτομέρειες.</w:t>
      </w:r>
    </w:p>
    <w:p w14:paraId="36950608"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ΡΟΕΔΡΕΥΩΝ (Γεώργιος Λαμπρούλη</w:t>
      </w:r>
      <w:r>
        <w:rPr>
          <w:rFonts w:eastAsia="Times New Roman" w:cs="Times New Roman"/>
          <w:b/>
          <w:szCs w:val="24"/>
        </w:rPr>
        <w:t xml:space="preserve">ς): </w:t>
      </w:r>
      <w:r>
        <w:rPr>
          <w:rFonts w:eastAsia="Times New Roman" w:cs="Times New Roman"/>
          <w:szCs w:val="24"/>
        </w:rPr>
        <w:t>Καλώς. Ευχαριστούμε την κυρία Υπουργό.</w:t>
      </w:r>
    </w:p>
    <w:p w14:paraId="36950609" w14:textId="77777777" w:rsidR="006648D0" w:rsidRDefault="00CC2A7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δέχεστε στο σημείο αυτό να λύσουμε τη συνεδρίαση;</w:t>
      </w:r>
    </w:p>
    <w:p w14:paraId="3695060A"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3695060B" w14:textId="77777777" w:rsidR="006648D0" w:rsidRDefault="00CC2A7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Με τη συναίνεση του Σώματος και ώρα 0</w:t>
      </w:r>
      <w:r>
        <w:rPr>
          <w:rFonts w:eastAsia="Times New Roman" w:cs="Times New Roman"/>
          <w:szCs w:val="24"/>
        </w:rPr>
        <w:t>.</w:t>
      </w:r>
      <w:r>
        <w:rPr>
          <w:rFonts w:eastAsia="Times New Roman" w:cs="Times New Roman"/>
          <w:szCs w:val="24"/>
        </w:rPr>
        <w:t>32΄ λύεται η συνεδρίαση γ</w:t>
      </w:r>
      <w:r>
        <w:rPr>
          <w:rFonts w:eastAsia="Times New Roman" w:cs="Times New Roman"/>
          <w:szCs w:val="24"/>
        </w:rPr>
        <w:t>ια σήμερα Παρασκευή 9 Δεκεμβρίου 2016 και ώρα 10</w:t>
      </w:r>
      <w:r>
        <w:rPr>
          <w:rFonts w:eastAsia="Times New Roman" w:cs="Times New Roman"/>
          <w:szCs w:val="24"/>
        </w:rPr>
        <w:t>.</w:t>
      </w:r>
      <w:r>
        <w:rPr>
          <w:rFonts w:eastAsia="Times New Roman" w:cs="Times New Roman"/>
          <w:szCs w:val="24"/>
        </w:rPr>
        <w:t>00΄</w:t>
      </w:r>
      <w:r>
        <w:rPr>
          <w:rFonts w:eastAsia="Times New Roman" w:cs="Times New Roman"/>
          <w:szCs w:val="24"/>
        </w:rPr>
        <w:t>,</w:t>
      </w:r>
      <w:r>
        <w:rPr>
          <w:rFonts w:eastAsia="Times New Roman" w:cs="Times New Roman"/>
          <w:szCs w:val="24"/>
        </w:rPr>
        <w:t xml:space="preserve"> με αντικείμενο εργασιών του Σώματος νομοθετική εργασία: Συνέχιση της συζήτησης επί του σχεδίου νόμου του Υπουργείου Οικονομικών</w:t>
      </w:r>
      <w:r>
        <w:rPr>
          <w:rFonts w:eastAsia="Times New Roman" w:cs="Times New Roman"/>
          <w:szCs w:val="24"/>
        </w:rPr>
        <w:t>:</w:t>
      </w:r>
      <w:r>
        <w:rPr>
          <w:rFonts w:eastAsia="Times New Roman" w:cs="Times New Roman"/>
          <w:szCs w:val="24"/>
        </w:rPr>
        <w:t xml:space="preserve"> «Κύρωση του Κρατικού Προϋπολογισμού οικονομικού έτους 2017».</w:t>
      </w:r>
    </w:p>
    <w:p w14:paraId="3695060C" w14:textId="77777777" w:rsidR="006648D0" w:rsidRDefault="006648D0">
      <w:pPr>
        <w:spacing w:line="600" w:lineRule="auto"/>
        <w:ind w:firstLine="720"/>
        <w:jc w:val="both"/>
        <w:rPr>
          <w:rFonts w:eastAsia="Times New Roman" w:cs="Times New Roman"/>
          <w:szCs w:val="24"/>
        </w:rPr>
      </w:pPr>
    </w:p>
    <w:p w14:paraId="3695060D" w14:textId="77777777" w:rsidR="006648D0" w:rsidRDefault="00CC2A7D">
      <w:pPr>
        <w:spacing w:line="600" w:lineRule="auto"/>
        <w:ind w:firstLine="720"/>
        <w:jc w:val="both"/>
        <w:rPr>
          <w:rFonts w:eastAsia="Times New Roman" w:cs="Times New Roman"/>
          <w:szCs w:val="24"/>
          <w:lang w:val="en-US"/>
        </w:rPr>
      </w:pPr>
      <w:r>
        <w:rPr>
          <w:rFonts w:eastAsia="Times New Roman" w:cs="Times New Roman"/>
          <w:b/>
          <w:szCs w:val="24"/>
        </w:rPr>
        <w:t>Ο ΠΡΟΕΔΡΟΣ</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ΟΙ ΓΡΑΜΜΑΤΕΙΣ</w:t>
      </w:r>
    </w:p>
    <w:sectPr w:rsidR="006648D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8so/vaSqhLC9aOE7V2wGQBN4PT8=" w:salt="fd0WfK/cIytaXn3Jsq4mF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8D0"/>
    <w:rsid w:val="006648D0"/>
    <w:rsid w:val="00A6108E"/>
    <w:rsid w:val="00BA2D6D"/>
    <w:rsid w:val="00CC2A7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FACC"/>
  <w15:docId w15:val="{DEA2037C-4F43-4974-8E0F-21805E74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74C0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74C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369</MetadataID>
    <Session xmlns="641f345b-441b-4b81-9152-adc2e73ba5e1">Β´</Session>
    <Date xmlns="641f345b-441b-4b81-9152-adc2e73ba5e1">2016-12-07T22:00:00+00:00</Date>
    <Status xmlns="641f345b-441b-4b81-9152-adc2e73ba5e1">
      <Url>http://srv-sp1/praktika/Lists/Incoming_Metadata/EditForm.aspx?ID=369&amp;Source=/praktika/Recordings_Library/Forms/AllItems.aspx</Url>
      <Description>Δημοσιεύτηκε</Description>
    </Status>
    <Meeting xmlns="641f345b-441b-4b81-9152-adc2e73ba5e1">ΜΓ´</Meeting>
  </documentManagement>
</p:properties>
</file>

<file path=customXml/itemProps1.xml><?xml version="1.0" encoding="utf-8"?>
<ds:datastoreItem xmlns:ds="http://schemas.openxmlformats.org/officeDocument/2006/customXml" ds:itemID="{51F0BD3E-344E-40A8-AC47-20793D667B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72DB83-4B17-4512-990A-7F409989DD13}">
  <ds:schemaRefs>
    <ds:schemaRef ds:uri="http://schemas.microsoft.com/sharepoint/v3/contenttype/forms"/>
  </ds:schemaRefs>
</ds:datastoreItem>
</file>

<file path=customXml/itemProps3.xml><?xml version="1.0" encoding="utf-8"?>
<ds:datastoreItem xmlns:ds="http://schemas.openxmlformats.org/officeDocument/2006/customXml" ds:itemID="{7699E3A8-2EF0-4106-AB31-937948F5DEF9}">
  <ds:schemaRefs>
    <ds:schemaRef ds:uri="http://purl.org/dc/dcmitype/"/>
    <ds:schemaRef ds:uri="http://schemas.microsoft.com/office/2006/documentManagement/types"/>
    <ds:schemaRef ds:uri="http://purl.org/dc/terms/"/>
    <ds:schemaRef ds:uri="http://purl.org/dc/elements/1.1/"/>
    <ds:schemaRef ds:uri="http://schemas.openxmlformats.org/package/2006/metadata/core-properties"/>
    <ds:schemaRef ds:uri="http://schemas.microsoft.com/office/infopath/2007/PartnerControls"/>
    <ds:schemaRef ds:uri="http://www.w3.org/XML/1998/namespace"/>
    <ds:schemaRef ds:uri="641f345b-441b-4b81-9152-adc2e73ba5e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644</Pages>
  <Words>118099</Words>
  <Characters>637735</Characters>
  <Application>Microsoft Office Word</Application>
  <DocSecurity>0</DocSecurity>
  <Lines>5314</Lines>
  <Paragraphs>1508</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754326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2016-12-14T10:29:00Z</dcterms:created>
  <dcterms:modified xsi:type="dcterms:W3CDTF">2016-12-14T10:29:00Z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