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1F4D0" w14:textId="77777777" w:rsidR="00B55156" w:rsidRPr="00B55156" w:rsidRDefault="00B55156" w:rsidP="00B55156">
      <w:pPr>
        <w:spacing w:after="0" w:line="360" w:lineRule="auto"/>
        <w:rPr>
          <w:ins w:id="0" w:author="Φλούδα Χριστίνα" w:date="2016-07-13T11:08:00Z"/>
          <w:rFonts w:eastAsia="Times New Roman"/>
          <w:szCs w:val="24"/>
          <w:lang w:eastAsia="en-US"/>
        </w:rPr>
      </w:pPr>
      <w:bookmarkStart w:id="1" w:name="_GoBack"/>
      <w:bookmarkEnd w:id="1"/>
      <w:ins w:id="2" w:author="Φλούδα Χριστίνα" w:date="2016-07-13T11:08:00Z">
        <w:r w:rsidRPr="00B5515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879B77D" w14:textId="77777777" w:rsidR="00B55156" w:rsidRPr="00B55156" w:rsidRDefault="00B55156" w:rsidP="00B55156">
      <w:pPr>
        <w:spacing w:after="0" w:line="360" w:lineRule="auto"/>
        <w:rPr>
          <w:ins w:id="3" w:author="Φλούδα Χριστίνα" w:date="2016-07-13T11:08:00Z"/>
          <w:rFonts w:eastAsia="Times New Roman"/>
          <w:szCs w:val="24"/>
          <w:lang w:eastAsia="en-US"/>
        </w:rPr>
      </w:pPr>
    </w:p>
    <w:p w14:paraId="60810DC6" w14:textId="77777777" w:rsidR="00B55156" w:rsidRPr="00B55156" w:rsidRDefault="00B55156" w:rsidP="00B55156">
      <w:pPr>
        <w:spacing w:after="0" w:line="360" w:lineRule="auto"/>
        <w:rPr>
          <w:ins w:id="4" w:author="Φλούδα Χριστίνα" w:date="2016-07-13T11:08:00Z"/>
          <w:rFonts w:eastAsia="Times New Roman"/>
          <w:szCs w:val="24"/>
          <w:lang w:eastAsia="en-US"/>
        </w:rPr>
      </w:pPr>
      <w:ins w:id="5" w:author="Φλούδα Χριστίνα" w:date="2016-07-13T11:08:00Z">
        <w:r w:rsidRPr="00B55156">
          <w:rPr>
            <w:rFonts w:eastAsia="Times New Roman"/>
            <w:szCs w:val="24"/>
            <w:lang w:eastAsia="en-US"/>
          </w:rPr>
          <w:t>ΠΙΝΑΚΑΣ ΠΕΡΙΕΧΟΜΕΝΩΝ</w:t>
        </w:r>
      </w:ins>
    </w:p>
    <w:p w14:paraId="51FA5D30" w14:textId="77777777" w:rsidR="00B55156" w:rsidRPr="00B55156" w:rsidRDefault="00B55156" w:rsidP="00B55156">
      <w:pPr>
        <w:spacing w:after="0" w:line="360" w:lineRule="auto"/>
        <w:rPr>
          <w:ins w:id="6" w:author="Φλούδα Χριστίνα" w:date="2016-07-13T11:08:00Z"/>
          <w:rFonts w:eastAsia="Times New Roman"/>
          <w:szCs w:val="24"/>
          <w:lang w:eastAsia="en-US"/>
        </w:rPr>
      </w:pPr>
      <w:ins w:id="7" w:author="Φλούδα Χριστίνα" w:date="2016-07-13T11:08:00Z">
        <w:r w:rsidRPr="00B55156">
          <w:rPr>
            <w:rFonts w:eastAsia="Times New Roman"/>
            <w:szCs w:val="24"/>
            <w:lang w:eastAsia="en-US"/>
          </w:rPr>
          <w:t xml:space="preserve">ΙΖ΄ ΠΕΡΙΟΔΟΣ </w:t>
        </w:r>
      </w:ins>
    </w:p>
    <w:p w14:paraId="0CD5E8BC" w14:textId="77777777" w:rsidR="00B55156" w:rsidRPr="00B55156" w:rsidRDefault="00B55156" w:rsidP="00B55156">
      <w:pPr>
        <w:spacing w:after="0" w:line="360" w:lineRule="auto"/>
        <w:rPr>
          <w:ins w:id="8" w:author="Φλούδα Χριστίνα" w:date="2016-07-13T11:08:00Z"/>
          <w:rFonts w:eastAsia="Times New Roman"/>
          <w:szCs w:val="24"/>
          <w:lang w:eastAsia="en-US"/>
        </w:rPr>
      </w:pPr>
      <w:ins w:id="9" w:author="Φλούδα Χριστίνα" w:date="2016-07-13T11:08:00Z">
        <w:r w:rsidRPr="00B55156">
          <w:rPr>
            <w:rFonts w:eastAsia="Times New Roman"/>
            <w:szCs w:val="24"/>
            <w:lang w:eastAsia="en-US"/>
          </w:rPr>
          <w:t>ΠΡΟΕΔΡΕΥΟΜΕΝΗΣ ΚΟΙΝΟΒΟΥΛΕΥΤΙΚΗΣ ΔΗΜΟΚΡΑΤΙΑΣ</w:t>
        </w:r>
      </w:ins>
    </w:p>
    <w:p w14:paraId="054E362A" w14:textId="77777777" w:rsidR="00B55156" w:rsidRPr="00B55156" w:rsidRDefault="00B55156" w:rsidP="00B55156">
      <w:pPr>
        <w:spacing w:after="0" w:line="360" w:lineRule="auto"/>
        <w:rPr>
          <w:ins w:id="10" w:author="Φλούδα Χριστίνα" w:date="2016-07-13T11:08:00Z"/>
          <w:rFonts w:eastAsia="Times New Roman"/>
          <w:szCs w:val="24"/>
          <w:lang w:eastAsia="en-US"/>
        </w:rPr>
      </w:pPr>
      <w:ins w:id="11" w:author="Φλούδα Χριστίνα" w:date="2016-07-13T11:08:00Z">
        <w:r w:rsidRPr="00B55156">
          <w:rPr>
            <w:rFonts w:eastAsia="Times New Roman"/>
            <w:szCs w:val="24"/>
            <w:lang w:eastAsia="en-US"/>
          </w:rPr>
          <w:t>ΣΥΝΟΔΟΣ Α΄</w:t>
        </w:r>
      </w:ins>
    </w:p>
    <w:p w14:paraId="24808FC6" w14:textId="77777777" w:rsidR="00B55156" w:rsidRPr="00B55156" w:rsidRDefault="00B55156" w:rsidP="00B55156">
      <w:pPr>
        <w:spacing w:after="0" w:line="360" w:lineRule="auto"/>
        <w:rPr>
          <w:ins w:id="12" w:author="Φλούδα Χριστίνα" w:date="2016-07-13T11:08:00Z"/>
          <w:rFonts w:eastAsia="Times New Roman"/>
          <w:szCs w:val="24"/>
          <w:lang w:eastAsia="en-US"/>
        </w:rPr>
      </w:pPr>
    </w:p>
    <w:p w14:paraId="73186057" w14:textId="77777777" w:rsidR="00B55156" w:rsidRPr="00B55156" w:rsidRDefault="00B55156" w:rsidP="00B55156">
      <w:pPr>
        <w:spacing w:after="0" w:line="360" w:lineRule="auto"/>
        <w:rPr>
          <w:ins w:id="13" w:author="Φλούδα Χριστίνα" w:date="2016-07-13T11:08:00Z"/>
          <w:rFonts w:eastAsia="Times New Roman"/>
          <w:szCs w:val="24"/>
          <w:lang w:eastAsia="en-US"/>
        </w:rPr>
      </w:pPr>
      <w:ins w:id="14" w:author="Φλούδα Χριστίνα" w:date="2016-07-13T11:08:00Z">
        <w:r w:rsidRPr="00B55156">
          <w:rPr>
            <w:rFonts w:eastAsia="Times New Roman"/>
            <w:szCs w:val="24"/>
            <w:lang w:eastAsia="en-US"/>
          </w:rPr>
          <w:t>ΣΥΝΕΔΡΙΑΣΗ ΡΝΖ΄</w:t>
        </w:r>
      </w:ins>
    </w:p>
    <w:p w14:paraId="0934D967" w14:textId="77777777" w:rsidR="00B55156" w:rsidRPr="00B55156" w:rsidRDefault="00B55156" w:rsidP="00B55156">
      <w:pPr>
        <w:spacing w:after="0" w:line="360" w:lineRule="auto"/>
        <w:rPr>
          <w:ins w:id="15" w:author="Φλούδα Χριστίνα" w:date="2016-07-13T11:08:00Z"/>
          <w:rFonts w:eastAsia="Times New Roman"/>
          <w:szCs w:val="24"/>
          <w:lang w:eastAsia="en-US"/>
        </w:rPr>
      </w:pPr>
      <w:ins w:id="16" w:author="Φλούδα Χριστίνα" w:date="2016-07-13T11:08:00Z">
        <w:r w:rsidRPr="00B55156">
          <w:rPr>
            <w:rFonts w:eastAsia="Times New Roman"/>
            <w:szCs w:val="24"/>
            <w:lang w:eastAsia="en-US"/>
          </w:rPr>
          <w:t>Τετάρτη  6 Ιουλίου 2016</w:t>
        </w:r>
      </w:ins>
    </w:p>
    <w:p w14:paraId="4B84F831" w14:textId="77777777" w:rsidR="00B55156" w:rsidRPr="00B55156" w:rsidRDefault="00B55156" w:rsidP="00B55156">
      <w:pPr>
        <w:spacing w:after="0" w:line="360" w:lineRule="auto"/>
        <w:rPr>
          <w:ins w:id="17" w:author="Φλούδα Χριστίνα" w:date="2016-07-13T11:08:00Z"/>
          <w:rFonts w:eastAsia="Times New Roman"/>
          <w:szCs w:val="24"/>
          <w:lang w:eastAsia="en-US"/>
        </w:rPr>
      </w:pPr>
    </w:p>
    <w:p w14:paraId="47325D59" w14:textId="77777777" w:rsidR="00B55156" w:rsidRPr="00B55156" w:rsidRDefault="00B55156" w:rsidP="00B55156">
      <w:pPr>
        <w:spacing w:after="0" w:line="360" w:lineRule="auto"/>
        <w:rPr>
          <w:ins w:id="18" w:author="Φλούδα Χριστίνα" w:date="2016-07-13T11:08:00Z"/>
          <w:rFonts w:eastAsia="Times New Roman"/>
          <w:szCs w:val="24"/>
          <w:lang w:eastAsia="en-US"/>
        </w:rPr>
      </w:pPr>
      <w:ins w:id="19" w:author="Φλούδα Χριστίνα" w:date="2016-07-13T11:08:00Z">
        <w:r w:rsidRPr="00B55156">
          <w:rPr>
            <w:rFonts w:eastAsia="Times New Roman"/>
            <w:szCs w:val="24"/>
            <w:lang w:eastAsia="en-US"/>
          </w:rPr>
          <w:t>ΘΕΜΑΤΑ</w:t>
        </w:r>
      </w:ins>
    </w:p>
    <w:p w14:paraId="7233E83C" w14:textId="77777777" w:rsidR="00B55156" w:rsidRPr="00B55156" w:rsidRDefault="00B55156" w:rsidP="00B55156">
      <w:pPr>
        <w:spacing w:after="0" w:line="360" w:lineRule="auto"/>
        <w:rPr>
          <w:ins w:id="20" w:author="Φλούδα Χριστίνα" w:date="2016-07-13T11:08:00Z"/>
          <w:rFonts w:eastAsia="Times New Roman"/>
          <w:szCs w:val="24"/>
          <w:lang w:eastAsia="en-US"/>
        </w:rPr>
      </w:pPr>
      <w:ins w:id="21" w:author="Φλούδα Χριστίνα" w:date="2016-07-13T11:08:00Z">
        <w:r w:rsidRPr="00B55156">
          <w:rPr>
            <w:rFonts w:eastAsia="Times New Roman"/>
            <w:szCs w:val="24"/>
            <w:lang w:eastAsia="en-US"/>
          </w:rPr>
          <w:t xml:space="preserve"> </w:t>
        </w:r>
        <w:r w:rsidRPr="00B55156">
          <w:rPr>
            <w:rFonts w:eastAsia="Times New Roman"/>
            <w:szCs w:val="24"/>
            <w:lang w:eastAsia="en-US"/>
          </w:rPr>
          <w:br/>
          <w:t xml:space="preserve">Α. ΕΙΔΙΚΑ ΘΕΜΑΤΑ </w:t>
        </w:r>
        <w:r w:rsidRPr="00B55156">
          <w:rPr>
            <w:rFonts w:eastAsia="Times New Roman"/>
            <w:szCs w:val="24"/>
            <w:lang w:eastAsia="en-US"/>
          </w:rPr>
          <w:br/>
          <w:t xml:space="preserve">1. Επικύρωση Πρακτικών, σελ. </w:t>
        </w:r>
        <w:r w:rsidRPr="00B55156">
          <w:rPr>
            <w:rFonts w:eastAsia="Times New Roman"/>
            <w:szCs w:val="24"/>
            <w:lang w:eastAsia="en-US"/>
          </w:rPr>
          <w:br/>
          <w:t xml:space="preserve">2. Ανακοινώνεται ότι τη συνεδρίαση παρακολουθούν μαθητές από το από το 5ο κι 7ο Γυμνάσιο Αιγάλεω, παιδιά μεταναστών από το Κοινωνικό Φροντιστήριο, φοιτητές από το Διεθνές Κέντρο Ελληνικών και Μεσογειακών Σπουδών ΔΙΚΕΜΕΣ του Πανεπιστημίου Σαν </w:t>
        </w:r>
        <w:proofErr w:type="spellStart"/>
        <w:r w:rsidRPr="00B55156">
          <w:rPr>
            <w:rFonts w:eastAsia="Times New Roman"/>
            <w:szCs w:val="24"/>
            <w:lang w:eastAsia="en-US"/>
          </w:rPr>
          <w:t>Ντιέγκο</w:t>
        </w:r>
        <w:proofErr w:type="spellEnd"/>
        <w:r w:rsidRPr="00B55156">
          <w:rPr>
            <w:rFonts w:eastAsia="Times New Roman"/>
            <w:szCs w:val="24"/>
            <w:lang w:eastAsia="en-US"/>
          </w:rPr>
          <w:t xml:space="preserve">, σελ. </w:t>
        </w:r>
        <w:r w:rsidRPr="00B55156">
          <w:rPr>
            <w:rFonts w:eastAsia="Times New Roman"/>
            <w:szCs w:val="24"/>
            <w:lang w:eastAsia="en-US"/>
          </w:rPr>
          <w:br/>
          <w:t xml:space="preserve">3. Επί διαδικαστικού θέματος, σελ. </w:t>
        </w:r>
        <w:r w:rsidRPr="00B55156">
          <w:rPr>
            <w:rFonts w:eastAsia="Times New Roman"/>
            <w:szCs w:val="24"/>
            <w:lang w:eastAsia="en-US"/>
          </w:rPr>
          <w:br/>
          <w:t>4. Ειδική Ημερήσια Διάταξη:</w:t>
        </w:r>
      </w:ins>
    </w:p>
    <w:p w14:paraId="4C613BE2" w14:textId="77777777" w:rsidR="00B55156" w:rsidRPr="00B55156" w:rsidRDefault="00B55156" w:rsidP="00B55156">
      <w:pPr>
        <w:spacing w:after="0" w:line="360" w:lineRule="auto"/>
        <w:rPr>
          <w:ins w:id="22" w:author="Φλούδα Χριστίνα" w:date="2016-07-13T11:08:00Z"/>
          <w:rFonts w:eastAsia="Times New Roman"/>
          <w:szCs w:val="24"/>
          <w:lang w:eastAsia="en-US"/>
        </w:rPr>
      </w:pPr>
      <w:ins w:id="23" w:author="Φλούδα Χριστίνα" w:date="2016-07-13T11:08:00Z">
        <w:r w:rsidRPr="00B55156">
          <w:rPr>
            <w:rFonts w:eastAsia="Times New Roman"/>
            <w:szCs w:val="24"/>
            <w:lang w:eastAsia="en-US"/>
          </w:rPr>
          <w:t xml:space="preserve">Εκλογή Αντιπροέδρου της Βουλής των Ελλήνων, σελ. </w:t>
        </w:r>
        <w:r w:rsidRPr="00B55156">
          <w:rPr>
            <w:rFonts w:eastAsia="Times New Roman"/>
            <w:szCs w:val="24"/>
            <w:lang w:eastAsia="en-US"/>
          </w:rPr>
          <w:br/>
          <w:t xml:space="preserve">5. Ανακοινώνεται επιστολή του Προέδρου της Κοινοβουλευτικής Ομάδας «ΤΟ ΠΟΤΑΜΙ» προς τον Πρόεδρο της Βουλής κ. Νικόλαο </w:t>
        </w:r>
        <w:proofErr w:type="spellStart"/>
        <w:r w:rsidRPr="00B55156">
          <w:rPr>
            <w:rFonts w:eastAsia="Times New Roman"/>
            <w:szCs w:val="24"/>
            <w:lang w:eastAsia="en-US"/>
          </w:rPr>
          <w:t>Βούτση</w:t>
        </w:r>
        <w:proofErr w:type="spellEnd"/>
        <w:r w:rsidRPr="00B55156">
          <w:rPr>
            <w:rFonts w:eastAsia="Times New Roman"/>
            <w:szCs w:val="24"/>
            <w:lang w:eastAsia="en-US"/>
          </w:rPr>
          <w:t xml:space="preserve">, με την οποία προτείνει για το αξίωμα του Αντιπροέδρου τον Βουλευτή Α΄ Αθηνών Σπυρίδων Λυκούδη», σελ. </w:t>
        </w:r>
        <w:r w:rsidRPr="00B55156">
          <w:rPr>
            <w:rFonts w:eastAsia="Times New Roman"/>
            <w:szCs w:val="24"/>
            <w:lang w:eastAsia="en-US"/>
          </w:rPr>
          <w:br/>
          <w:t xml:space="preserve">6. Μυστική ψηφοφορία για την εκλογή Αντιπροέδρου της Βουλής, σελ. </w:t>
        </w:r>
        <w:r w:rsidRPr="00B55156">
          <w:rPr>
            <w:rFonts w:eastAsia="Times New Roman"/>
            <w:szCs w:val="24"/>
            <w:lang w:eastAsia="en-US"/>
          </w:rPr>
          <w:br/>
          <w:t xml:space="preserve">7. Σφραγισμένες επιστολές για συμμετοχή στη μυστική ψηφοφορία εκλογής Αντιπροέδρου, σελ. </w:t>
        </w:r>
        <w:r w:rsidRPr="00B55156">
          <w:rPr>
            <w:rFonts w:eastAsia="Times New Roman"/>
            <w:szCs w:val="24"/>
            <w:lang w:eastAsia="en-US"/>
          </w:rPr>
          <w:br/>
          <w:t xml:space="preserve">8. Ανακοινώνεται ότι κατόπιν του αποτελέσματος της διεξαχθείσας ονομαστικής ψηφοφορίας ι κ. Σπυρίδων Λυκούδης σύμφωνα με το Σύνταγμα και τον Κανονισμό της Βουλής, εκλέγεται ως Αντιπρόεδρος της Βουλής στη θέση που δεν έχει πληρωθεί και επαναπροσδιορίζεται η σειρά των Αντιπροέδρων κατά αντιστοιχία προς τη δύναμη των Κοινοβουλευτικών Ομάδων, σελ. </w:t>
        </w:r>
        <w:r w:rsidRPr="00B55156">
          <w:rPr>
            <w:rFonts w:eastAsia="Times New Roman"/>
            <w:szCs w:val="24"/>
            <w:lang w:eastAsia="en-US"/>
          </w:rPr>
          <w:br/>
          <w:t xml:space="preserve"> </w:t>
        </w:r>
        <w:r w:rsidRPr="00B55156">
          <w:rPr>
            <w:rFonts w:eastAsia="Times New Roman"/>
            <w:szCs w:val="24"/>
            <w:lang w:eastAsia="en-US"/>
          </w:rPr>
          <w:br/>
          <w:t xml:space="preserve">Β. ΚΟΙΝΟΒΟΥΛΕΥΤΙΚΟΣ ΕΛΕΓΧΟΣ </w:t>
        </w:r>
        <w:r w:rsidRPr="00B55156">
          <w:rPr>
            <w:rFonts w:eastAsia="Times New Roman"/>
            <w:szCs w:val="24"/>
            <w:lang w:eastAsia="en-US"/>
          </w:rPr>
          <w:br/>
          <w:t xml:space="preserve">1. Κατάθεση αναφορών, σελ. </w:t>
        </w:r>
        <w:r w:rsidRPr="00B55156">
          <w:rPr>
            <w:rFonts w:eastAsia="Times New Roman"/>
            <w:szCs w:val="24"/>
            <w:lang w:eastAsia="en-US"/>
          </w:rPr>
          <w:br/>
          <w:t xml:space="preserve">2. Απαντήσεις Υπουργών σε ερωτήσεις Βουλευτών, σελ. </w:t>
        </w:r>
        <w:r w:rsidRPr="00B55156">
          <w:rPr>
            <w:rFonts w:eastAsia="Times New Roman"/>
            <w:szCs w:val="24"/>
            <w:lang w:eastAsia="en-US"/>
          </w:rPr>
          <w:br/>
          <w:t xml:space="preserve">3. Ανακοίνωση του δελτίου επικαίρων ερωτήσεων της Πέμπτης 7 Ιουλίου 2016, σελ. </w:t>
        </w:r>
        <w:r w:rsidRPr="00B55156">
          <w:rPr>
            <w:rFonts w:eastAsia="Times New Roman"/>
            <w:szCs w:val="24"/>
            <w:lang w:eastAsia="en-US"/>
          </w:rPr>
          <w:br/>
          <w:t xml:space="preserve"> </w:t>
        </w:r>
        <w:r w:rsidRPr="00B55156">
          <w:rPr>
            <w:rFonts w:eastAsia="Times New Roman"/>
            <w:szCs w:val="24"/>
            <w:lang w:eastAsia="en-US"/>
          </w:rPr>
          <w:br/>
          <w:t xml:space="preserve">Γ. ΝΟΜΟΘΕΤΙΚΗ ΕΡΓΑΣΙΑ </w:t>
        </w:r>
        <w:r w:rsidRPr="00B55156">
          <w:rPr>
            <w:rFonts w:eastAsia="Times New Roman"/>
            <w:szCs w:val="24"/>
            <w:lang w:eastAsia="en-US"/>
          </w:rPr>
          <w:br/>
          <w:t xml:space="preserve">Συζήτηση και ψήφιση επί της αρχής, των άρθρων και των τροπολογιών και ψήφιση στο σύνολο του σχεδίου νόμου του Υπουργείου Οικονομικών: «Κύρωση της Απόφασης του Συμβουλίου 2014/335/ΕΕ, </w:t>
        </w:r>
        <w:proofErr w:type="spellStart"/>
        <w:r w:rsidRPr="00B55156">
          <w:rPr>
            <w:rFonts w:eastAsia="Times New Roman"/>
            <w:szCs w:val="24"/>
            <w:lang w:eastAsia="en-US"/>
          </w:rPr>
          <w:t>Ευρατόμ</w:t>
        </w:r>
        <w:proofErr w:type="spellEnd"/>
        <w:r w:rsidRPr="00B55156">
          <w:rPr>
            <w:rFonts w:eastAsia="Times New Roman"/>
            <w:szCs w:val="24"/>
            <w:lang w:eastAsia="en-US"/>
          </w:rPr>
          <w:t xml:space="preserve"> για το σύστημα των ιδίων πόρων της Ευρωπαϊκής  Ένωσης και άλλες διατάξεις», σελ. </w:t>
        </w:r>
        <w:r w:rsidRPr="00B55156">
          <w:rPr>
            <w:rFonts w:eastAsia="Times New Roman"/>
            <w:szCs w:val="24"/>
            <w:lang w:eastAsia="en-US"/>
          </w:rPr>
          <w:br/>
          <w:t xml:space="preserve"> </w:t>
        </w:r>
        <w:r w:rsidRPr="00B55156">
          <w:rPr>
            <w:rFonts w:eastAsia="Times New Roman"/>
            <w:szCs w:val="24"/>
            <w:lang w:eastAsia="en-US"/>
          </w:rPr>
          <w:br/>
          <w:t>ΠΡΟΕΔΡΕΥΟΝΤΕΣ</w:t>
        </w:r>
      </w:ins>
    </w:p>
    <w:p w14:paraId="49433121" w14:textId="77777777" w:rsidR="00B55156" w:rsidRPr="00B55156" w:rsidRDefault="00B55156" w:rsidP="00B55156">
      <w:pPr>
        <w:spacing w:after="0" w:line="360" w:lineRule="auto"/>
        <w:rPr>
          <w:ins w:id="24" w:author="Φλούδα Χριστίνα" w:date="2016-07-13T11:08:00Z"/>
          <w:rFonts w:eastAsia="Times New Roman"/>
          <w:szCs w:val="24"/>
          <w:lang w:eastAsia="en-US"/>
        </w:rPr>
      </w:pPr>
    </w:p>
    <w:p w14:paraId="31C0ABA3" w14:textId="77777777" w:rsidR="00B55156" w:rsidRPr="00B55156" w:rsidRDefault="00B55156" w:rsidP="00B55156">
      <w:pPr>
        <w:spacing w:after="0" w:line="360" w:lineRule="auto"/>
        <w:rPr>
          <w:ins w:id="25" w:author="Φλούδα Χριστίνα" w:date="2016-07-13T11:08:00Z"/>
          <w:rFonts w:eastAsia="Times New Roman"/>
          <w:szCs w:val="24"/>
          <w:lang w:eastAsia="en-US"/>
        </w:rPr>
      </w:pPr>
      <w:ins w:id="26" w:author="Φλούδα Χριστίνα" w:date="2016-07-13T11:08:00Z">
        <w:r w:rsidRPr="00B55156">
          <w:rPr>
            <w:rFonts w:eastAsia="Times New Roman"/>
            <w:szCs w:val="24"/>
            <w:lang w:eastAsia="en-US"/>
          </w:rPr>
          <w:t>ΒΑΡΕΜΕΝΟΣ Γ. , σελ.</w:t>
        </w:r>
        <w:r w:rsidRPr="00B55156">
          <w:rPr>
            <w:rFonts w:eastAsia="Times New Roman"/>
            <w:szCs w:val="24"/>
            <w:lang w:eastAsia="en-US"/>
          </w:rPr>
          <w:br/>
          <w:t>ΒΟΥΤΣΗΣ Ν. , σελ.</w:t>
        </w:r>
        <w:r w:rsidRPr="00B55156">
          <w:rPr>
            <w:rFonts w:eastAsia="Times New Roman"/>
            <w:szCs w:val="24"/>
            <w:lang w:eastAsia="en-US"/>
          </w:rPr>
          <w:br/>
        </w:r>
        <w:r w:rsidRPr="00B55156">
          <w:rPr>
            <w:rFonts w:eastAsia="Times New Roman"/>
            <w:szCs w:val="24"/>
            <w:lang w:eastAsia="en-US"/>
          </w:rPr>
          <w:br/>
        </w:r>
      </w:ins>
    </w:p>
    <w:p w14:paraId="47854E3A" w14:textId="77777777" w:rsidR="00B55156" w:rsidRPr="00B55156" w:rsidRDefault="00B55156" w:rsidP="00B55156">
      <w:pPr>
        <w:spacing w:after="0" w:line="360" w:lineRule="auto"/>
        <w:rPr>
          <w:ins w:id="27" w:author="Φλούδα Χριστίνα" w:date="2016-07-13T11:08:00Z"/>
          <w:rFonts w:eastAsia="Times New Roman"/>
          <w:szCs w:val="24"/>
          <w:lang w:eastAsia="en-US"/>
        </w:rPr>
      </w:pPr>
      <w:ins w:id="28" w:author="Φλούδα Χριστίνα" w:date="2016-07-13T11:08:00Z">
        <w:r w:rsidRPr="00B55156">
          <w:rPr>
            <w:rFonts w:eastAsia="Times New Roman"/>
            <w:szCs w:val="24"/>
            <w:lang w:eastAsia="en-US"/>
          </w:rPr>
          <w:t>ΟΜΙΛΗΤΕΣ</w:t>
        </w:r>
      </w:ins>
    </w:p>
    <w:p w14:paraId="6016E1E2" w14:textId="77777777" w:rsidR="00B55156" w:rsidRPr="00B55156" w:rsidRDefault="00B55156" w:rsidP="00B55156">
      <w:pPr>
        <w:spacing w:after="0" w:line="360" w:lineRule="auto"/>
        <w:rPr>
          <w:ins w:id="29" w:author="Φλούδα Χριστίνα" w:date="2016-07-13T11:08:00Z"/>
          <w:rFonts w:eastAsia="Times New Roman"/>
          <w:szCs w:val="24"/>
          <w:lang w:eastAsia="en-US"/>
        </w:rPr>
      </w:pPr>
      <w:ins w:id="30" w:author="Φλούδα Χριστίνα" w:date="2016-07-13T11:08:00Z">
        <w:r w:rsidRPr="00B55156">
          <w:rPr>
            <w:rFonts w:eastAsia="Times New Roman"/>
            <w:szCs w:val="24"/>
            <w:lang w:eastAsia="en-US"/>
          </w:rPr>
          <w:br/>
          <w:t>Α. Επί διαδικαστικού θέματος:</w:t>
        </w:r>
        <w:r w:rsidRPr="00B55156">
          <w:rPr>
            <w:rFonts w:eastAsia="Times New Roman"/>
            <w:szCs w:val="24"/>
            <w:lang w:eastAsia="en-US"/>
          </w:rPr>
          <w:br/>
          <w:t>ΑΜΥΡΑΣ Γ. , σελ.</w:t>
        </w:r>
        <w:r w:rsidRPr="00B55156">
          <w:rPr>
            <w:rFonts w:eastAsia="Times New Roman"/>
            <w:szCs w:val="24"/>
            <w:lang w:eastAsia="en-US"/>
          </w:rPr>
          <w:br/>
          <w:t>ΑΣΗΜΑΚΟΠΟΥΛΟΥ  Ά. , σελ.</w:t>
        </w:r>
        <w:r w:rsidRPr="00B55156">
          <w:rPr>
            <w:rFonts w:eastAsia="Times New Roman"/>
            <w:szCs w:val="24"/>
            <w:lang w:eastAsia="en-US"/>
          </w:rPr>
          <w:br/>
          <w:t>ΒΑΡΕΜΕΝΟΣ Γ. , σελ.</w:t>
        </w:r>
        <w:r w:rsidRPr="00B55156">
          <w:rPr>
            <w:rFonts w:eastAsia="Times New Roman"/>
            <w:szCs w:val="24"/>
            <w:lang w:eastAsia="en-US"/>
          </w:rPr>
          <w:br/>
          <w:t>ΒΕΣΥΡΟΠΟΥΛΟΣ Α. , σελ.</w:t>
        </w:r>
        <w:r w:rsidRPr="00B55156">
          <w:rPr>
            <w:rFonts w:eastAsia="Times New Roman"/>
            <w:szCs w:val="24"/>
            <w:lang w:eastAsia="en-US"/>
          </w:rPr>
          <w:br/>
          <w:t>ΒΟΥΤΣΗΣ Ν. , σελ.</w:t>
        </w:r>
        <w:r w:rsidRPr="00B55156">
          <w:rPr>
            <w:rFonts w:eastAsia="Times New Roman"/>
            <w:szCs w:val="24"/>
            <w:lang w:eastAsia="en-US"/>
          </w:rPr>
          <w:br/>
          <w:t>ΓΕΡΜΕΝΗΣ Γ. , σελ.</w:t>
        </w:r>
        <w:r w:rsidRPr="00B55156">
          <w:rPr>
            <w:rFonts w:eastAsia="Times New Roman"/>
            <w:szCs w:val="24"/>
            <w:lang w:eastAsia="en-US"/>
          </w:rPr>
          <w:br/>
          <w:t>ΔΑΝΕΛΛΗΣ Σ. , σελ.</w:t>
        </w:r>
        <w:r w:rsidRPr="00B55156">
          <w:rPr>
            <w:rFonts w:eastAsia="Times New Roman"/>
            <w:szCs w:val="24"/>
            <w:lang w:eastAsia="en-US"/>
          </w:rPr>
          <w:br/>
          <w:t>ΚΑΜΜΕΝΟΣ Δ. , σελ.</w:t>
        </w:r>
        <w:r w:rsidRPr="00B55156">
          <w:rPr>
            <w:rFonts w:eastAsia="Times New Roman"/>
            <w:szCs w:val="24"/>
            <w:lang w:eastAsia="en-US"/>
          </w:rPr>
          <w:br/>
          <w:t>ΚΑΡΡΑΣ Γ. , σελ.</w:t>
        </w:r>
        <w:r w:rsidRPr="00B55156">
          <w:rPr>
            <w:rFonts w:eastAsia="Times New Roman"/>
            <w:szCs w:val="24"/>
            <w:lang w:eastAsia="en-US"/>
          </w:rPr>
          <w:br/>
          <w:t>ΛΟΒΕΡΔΟΣ Α. , σελ.</w:t>
        </w:r>
        <w:r w:rsidRPr="00B55156">
          <w:rPr>
            <w:rFonts w:eastAsia="Times New Roman"/>
            <w:szCs w:val="24"/>
            <w:lang w:eastAsia="en-US"/>
          </w:rPr>
          <w:br/>
          <w:t>ΜΑΝΙΑΤΗΣ Ι. , σελ.</w:t>
        </w:r>
        <w:r w:rsidRPr="00B55156">
          <w:rPr>
            <w:rFonts w:eastAsia="Times New Roman"/>
            <w:szCs w:val="24"/>
            <w:lang w:eastAsia="en-US"/>
          </w:rPr>
          <w:br/>
          <w:t>ΜΑΝΩΛΑΚΟΥ Δ. , σελ.</w:t>
        </w:r>
        <w:r w:rsidRPr="00B55156">
          <w:rPr>
            <w:rFonts w:eastAsia="Times New Roman"/>
            <w:szCs w:val="24"/>
            <w:lang w:eastAsia="en-US"/>
          </w:rPr>
          <w:br/>
          <w:t>ΠΑΝΑΓΙΩΤΑΡΟΣ Η. , σελ.</w:t>
        </w:r>
        <w:r w:rsidRPr="00B55156">
          <w:rPr>
            <w:rFonts w:eastAsia="Times New Roman"/>
            <w:szCs w:val="24"/>
            <w:lang w:eastAsia="en-US"/>
          </w:rPr>
          <w:br/>
        </w:r>
        <w:r w:rsidRPr="00B55156">
          <w:rPr>
            <w:rFonts w:eastAsia="Times New Roman"/>
            <w:szCs w:val="24"/>
            <w:lang w:eastAsia="en-US"/>
          </w:rPr>
          <w:br/>
          <w:t>Β. Επί του σχεδίου νόμου του Υπουργείου Οικονομικών:</w:t>
        </w:r>
        <w:r w:rsidRPr="00B55156">
          <w:rPr>
            <w:rFonts w:eastAsia="Times New Roman"/>
            <w:szCs w:val="24"/>
            <w:lang w:eastAsia="en-US"/>
          </w:rPr>
          <w:br/>
          <w:t>ΑΜΥΡΑΣ Γ. , σελ.</w:t>
        </w:r>
        <w:r w:rsidRPr="00B55156">
          <w:rPr>
            <w:rFonts w:eastAsia="Times New Roman"/>
            <w:szCs w:val="24"/>
            <w:lang w:eastAsia="en-US"/>
          </w:rPr>
          <w:br/>
          <w:t>ΑΝΤΩΝΙΟΥ Χ. , σελ.</w:t>
        </w:r>
        <w:r w:rsidRPr="00B55156">
          <w:rPr>
            <w:rFonts w:eastAsia="Times New Roman"/>
            <w:szCs w:val="24"/>
            <w:lang w:eastAsia="en-US"/>
          </w:rPr>
          <w:br/>
          <w:t>ΑΠΟΣΤΟΛΟΥ Ε. , σελ.</w:t>
        </w:r>
        <w:r w:rsidRPr="00B55156">
          <w:rPr>
            <w:rFonts w:eastAsia="Times New Roman"/>
            <w:szCs w:val="24"/>
            <w:lang w:eastAsia="en-US"/>
          </w:rPr>
          <w:br/>
          <w:t>ΒΕΣΥΡΟΠΟΥΛΟΣ Α. , σελ.</w:t>
        </w:r>
        <w:r w:rsidRPr="00B55156">
          <w:rPr>
            <w:rFonts w:eastAsia="Times New Roman"/>
            <w:szCs w:val="24"/>
            <w:lang w:eastAsia="en-US"/>
          </w:rPr>
          <w:br/>
          <w:t>ΒΡΟΥΤΣΗΣ Ι. , σελ.</w:t>
        </w:r>
        <w:r w:rsidRPr="00B55156">
          <w:rPr>
            <w:rFonts w:eastAsia="Times New Roman"/>
            <w:szCs w:val="24"/>
            <w:lang w:eastAsia="en-US"/>
          </w:rPr>
          <w:br/>
          <w:t>ΓΕΡΜΕΝΗΣ Γ. , σελ.</w:t>
        </w:r>
        <w:r w:rsidRPr="00B55156">
          <w:rPr>
            <w:rFonts w:eastAsia="Times New Roman"/>
            <w:szCs w:val="24"/>
            <w:lang w:eastAsia="en-US"/>
          </w:rPr>
          <w:br/>
          <w:t>ΚΑΒΑΔΕΛΛΑΣ Δ. , σελ.</w:t>
        </w:r>
        <w:r w:rsidRPr="00B55156">
          <w:rPr>
            <w:rFonts w:eastAsia="Times New Roman"/>
            <w:szCs w:val="24"/>
            <w:lang w:eastAsia="en-US"/>
          </w:rPr>
          <w:br/>
          <w:t>ΚΑΜΜΕΝΟΣ Δ. , σελ.</w:t>
        </w:r>
        <w:r w:rsidRPr="00B55156">
          <w:rPr>
            <w:rFonts w:eastAsia="Times New Roman"/>
            <w:szCs w:val="24"/>
            <w:lang w:eastAsia="en-US"/>
          </w:rPr>
          <w:br/>
          <w:t>ΚΕΓΚΕΡΟΓΛΟΥ Β. , σελ.</w:t>
        </w:r>
        <w:r w:rsidRPr="00B55156">
          <w:rPr>
            <w:rFonts w:eastAsia="Times New Roman"/>
            <w:szCs w:val="24"/>
            <w:lang w:eastAsia="en-US"/>
          </w:rPr>
          <w:br/>
          <w:t>ΛΟΒΕΡΔΟΣ Α. , σελ.</w:t>
        </w:r>
        <w:r w:rsidRPr="00B55156">
          <w:rPr>
            <w:rFonts w:eastAsia="Times New Roman"/>
            <w:szCs w:val="24"/>
            <w:lang w:eastAsia="en-US"/>
          </w:rPr>
          <w:br/>
          <w:t>ΜΑΝΙΑΤΗΣ Ι. , σελ.</w:t>
        </w:r>
        <w:r w:rsidRPr="00B55156">
          <w:rPr>
            <w:rFonts w:eastAsia="Times New Roman"/>
            <w:szCs w:val="24"/>
            <w:lang w:eastAsia="en-US"/>
          </w:rPr>
          <w:br/>
          <w:t>ΜΑΝΩΛΑΚΟΥ Δ. , σελ.</w:t>
        </w:r>
        <w:r w:rsidRPr="00B55156">
          <w:rPr>
            <w:rFonts w:eastAsia="Times New Roman"/>
            <w:szCs w:val="24"/>
            <w:lang w:eastAsia="en-US"/>
          </w:rPr>
          <w:br/>
          <w:t>ΜΑΥΡΩΤΑΣ Γ. , σελ.</w:t>
        </w:r>
        <w:r w:rsidRPr="00B55156">
          <w:rPr>
            <w:rFonts w:eastAsia="Times New Roman"/>
            <w:szCs w:val="24"/>
            <w:lang w:eastAsia="en-US"/>
          </w:rPr>
          <w:br/>
          <w:t>ΠΑΝΑΓΙΩΤΑΡΟΣ Η. , σελ.</w:t>
        </w:r>
        <w:r w:rsidRPr="00B55156">
          <w:rPr>
            <w:rFonts w:eastAsia="Times New Roman"/>
            <w:szCs w:val="24"/>
            <w:lang w:eastAsia="en-US"/>
          </w:rPr>
          <w:br/>
          <w:t>ΣΚΟΥΡΟΛΙΑΚΟΣ Π. , σελ.</w:t>
        </w:r>
        <w:r w:rsidRPr="00B55156">
          <w:rPr>
            <w:rFonts w:eastAsia="Times New Roman"/>
            <w:szCs w:val="24"/>
            <w:lang w:eastAsia="en-US"/>
          </w:rPr>
          <w:br/>
          <w:t>ΣΤΑΪΚΟΥΡΑΣ Χ. , σελ.</w:t>
        </w:r>
        <w:r w:rsidRPr="00B55156">
          <w:rPr>
            <w:rFonts w:eastAsia="Times New Roman"/>
            <w:szCs w:val="24"/>
            <w:lang w:eastAsia="en-US"/>
          </w:rPr>
          <w:br/>
          <w:t>ΦΙΛΗΣ Ν. , σελ.</w:t>
        </w:r>
        <w:r w:rsidRPr="00B55156">
          <w:rPr>
            <w:rFonts w:eastAsia="Times New Roman"/>
            <w:szCs w:val="24"/>
            <w:lang w:eastAsia="en-US"/>
          </w:rPr>
          <w:br/>
          <w:t>ΧΟΥΛΙΑΡΑΚΗΣ Γ. , σελ.</w:t>
        </w:r>
        <w:r w:rsidRPr="00B55156">
          <w:rPr>
            <w:rFonts w:eastAsia="Times New Roman"/>
            <w:szCs w:val="24"/>
            <w:lang w:eastAsia="en-US"/>
          </w:rPr>
          <w:br/>
        </w:r>
      </w:ins>
    </w:p>
    <w:p w14:paraId="68E47AA2" w14:textId="77777777" w:rsidR="00B55156" w:rsidRPr="00B55156" w:rsidRDefault="00B55156" w:rsidP="00B55156">
      <w:pPr>
        <w:spacing w:after="0" w:line="360" w:lineRule="auto"/>
        <w:rPr>
          <w:ins w:id="31" w:author="Φλούδα Χριστίνα" w:date="2016-07-13T11:08:00Z"/>
          <w:rFonts w:eastAsia="Times New Roman"/>
          <w:szCs w:val="24"/>
          <w:lang w:eastAsia="en-US"/>
        </w:rPr>
      </w:pPr>
      <w:ins w:id="32" w:author="Φλούδα Χριστίνα" w:date="2016-07-13T11:08:00Z">
        <w:r w:rsidRPr="00B55156">
          <w:rPr>
            <w:rFonts w:eastAsia="Times New Roman"/>
            <w:szCs w:val="24"/>
            <w:lang w:eastAsia="en-US"/>
          </w:rPr>
          <w:t xml:space="preserve"> </w:t>
        </w:r>
      </w:ins>
    </w:p>
    <w:p w14:paraId="20418965" w14:textId="77777777" w:rsidR="00B55156" w:rsidRPr="00B55156" w:rsidRDefault="00B55156" w:rsidP="00B55156">
      <w:pPr>
        <w:spacing w:after="0" w:line="360" w:lineRule="auto"/>
        <w:rPr>
          <w:ins w:id="33" w:author="Φλούδα Χριστίνα" w:date="2016-07-13T11:08:00Z"/>
          <w:rFonts w:eastAsia="Times New Roman"/>
          <w:szCs w:val="24"/>
          <w:lang w:eastAsia="en-US"/>
        </w:rPr>
      </w:pPr>
      <w:ins w:id="34" w:author="Φλούδα Χριστίνα" w:date="2016-07-13T11:08:00Z">
        <w:r w:rsidRPr="00B55156">
          <w:rPr>
            <w:rFonts w:eastAsia="Times New Roman"/>
            <w:szCs w:val="24"/>
            <w:lang w:eastAsia="en-US"/>
          </w:rPr>
          <w:t>ΠΑΡΕΜΒΑΣΕΙΣ:</w:t>
        </w:r>
      </w:ins>
    </w:p>
    <w:p w14:paraId="0D40BACA" w14:textId="77777777" w:rsidR="00B55156" w:rsidRPr="00B55156" w:rsidRDefault="00B55156" w:rsidP="00B55156">
      <w:pPr>
        <w:spacing w:after="0" w:line="360" w:lineRule="auto"/>
        <w:rPr>
          <w:ins w:id="35" w:author="Φλούδα Χριστίνα" w:date="2016-07-13T11:08:00Z"/>
          <w:rFonts w:eastAsia="Times New Roman"/>
          <w:szCs w:val="24"/>
          <w:lang w:eastAsia="en-US"/>
        </w:rPr>
      </w:pPr>
      <w:ins w:id="36" w:author="Φλούδα Χριστίνα" w:date="2016-07-13T11:08:00Z">
        <w:r w:rsidRPr="00B55156">
          <w:rPr>
            <w:rFonts w:eastAsia="Times New Roman"/>
            <w:szCs w:val="24"/>
            <w:lang w:eastAsia="en-US"/>
          </w:rPr>
          <w:t>ΒΟΥΛΤΕΨΗ Σ. , σελ.</w:t>
        </w:r>
      </w:ins>
    </w:p>
    <w:p w14:paraId="074A9BB9" w14:textId="77777777" w:rsidR="00B55156" w:rsidRPr="00B55156" w:rsidRDefault="00B55156" w:rsidP="00B55156">
      <w:pPr>
        <w:spacing w:after="0" w:line="360" w:lineRule="auto"/>
        <w:rPr>
          <w:ins w:id="37" w:author="Φλούδα Χριστίνα" w:date="2016-07-13T11:08:00Z"/>
          <w:rFonts w:eastAsia="Times New Roman"/>
          <w:szCs w:val="24"/>
          <w:lang w:eastAsia="en-US"/>
        </w:rPr>
      </w:pPr>
      <w:ins w:id="38" w:author="Φλούδα Χριστίνα" w:date="2016-07-13T11:08:00Z">
        <w:r w:rsidRPr="00B55156">
          <w:rPr>
            <w:rFonts w:eastAsia="Times New Roman"/>
            <w:szCs w:val="24"/>
            <w:lang w:eastAsia="en-US"/>
          </w:rPr>
          <w:t>ΠΑΠΑΔΟΠΟΥΛΟΣ Ν. , σελ.</w:t>
        </w:r>
      </w:ins>
    </w:p>
    <w:p w14:paraId="5444AE7F" w14:textId="77777777" w:rsidR="00B55156" w:rsidRPr="00B55156" w:rsidRDefault="00B55156" w:rsidP="00B55156">
      <w:pPr>
        <w:spacing w:after="0" w:line="360" w:lineRule="auto"/>
        <w:rPr>
          <w:ins w:id="39" w:author="Φλούδα Χριστίνα" w:date="2016-07-13T11:08:00Z"/>
          <w:rFonts w:eastAsia="Times New Roman"/>
          <w:szCs w:val="24"/>
          <w:lang w:eastAsia="en-US"/>
        </w:rPr>
      </w:pPr>
      <w:ins w:id="40" w:author="Φλούδα Χριστίνα" w:date="2016-07-13T11:08:00Z">
        <w:r w:rsidRPr="00B55156">
          <w:rPr>
            <w:rFonts w:eastAsia="Times New Roman"/>
            <w:szCs w:val="24"/>
            <w:lang w:eastAsia="en-US"/>
          </w:rPr>
          <w:t>ΣΙΜΟΡΕΛΗΣ Χ. , σελ.</w:t>
        </w:r>
      </w:ins>
    </w:p>
    <w:p w14:paraId="69E71101" w14:textId="77777777" w:rsidR="00B55156" w:rsidRPr="00B55156" w:rsidRDefault="00B55156" w:rsidP="00B55156">
      <w:pPr>
        <w:spacing w:after="0" w:line="360" w:lineRule="auto"/>
        <w:rPr>
          <w:ins w:id="41" w:author="Φλούδα Χριστίνα" w:date="2016-07-13T11:08:00Z"/>
          <w:rFonts w:eastAsia="Times New Roman"/>
          <w:szCs w:val="24"/>
          <w:lang w:eastAsia="en-US"/>
        </w:rPr>
      </w:pPr>
    </w:p>
    <w:p w14:paraId="51BD4A8D" w14:textId="77777777" w:rsidR="00B55156" w:rsidRDefault="00B55156" w:rsidP="00B55156">
      <w:pPr>
        <w:spacing w:after="0" w:line="600" w:lineRule="auto"/>
        <w:ind w:firstLine="720"/>
        <w:contextualSpacing/>
        <w:jc w:val="both"/>
        <w:rPr>
          <w:ins w:id="42" w:author="Φλούδα Χριστίνα" w:date="2016-07-13T11:08:00Z"/>
          <w:rFonts w:eastAsia="Times New Roman"/>
          <w:szCs w:val="24"/>
        </w:rPr>
        <w:pPrChange w:id="43" w:author="Φλούδα Χριστίνα" w:date="2016-07-13T11:08:00Z">
          <w:pPr>
            <w:spacing w:after="0" w:line="600" w:lineRule="auto"/>
            <w:ind w:firstLine="720"/>
            <w:contextualSpacing/>
            <w:jc w:val="center"/>
          </w:pPr>
        </w:pPrChange>
      </w:pPr>
    </w:p>
    <w:p w14:paraId="68AD0EE9" w14:textId="77777777" w:rsidR="00217A8F" w:rsidRDefault="00B55156">
      <w:pPr>
        <w:spacing w:after="0" w:line="600" w:lineRule="auto"/>
        <w:ind w:firstLine="720"/>
        <w:contextualSpacing/>
        <w:jc w:val="center"/>
        <w:rPr>
          <w:rFonts w:eastAsia="Times New Roman"/>
          <w:szCs w:val="24"/>
        </w:rPr>
      </w:pPr>
      <w:r>
        <w:rPr>
          <w:rFonts w:eastAsia="Times New Roman"/>
          <w:szCs w:val="24"/>
        </w:rPr>
        <w:t>ΠΡΑΚΤΙΚΑ ΒΟΥΛΗΣ</w:t>
      </w:r>
    </w:p>
    <w:p w14:paraId="68AD0EEA" w14:textId="77777777" w:rsidR="00217A8F" w:rsidRDefault="00B55156">
      <w:pPr>
        <w:spacing w:after="0" w:line="600" w:lineRule="auto"/>
        <w:ind w:firstLine="720"/>
        <w:contextualSpacing/>
        <w:jc w:val="center"/>
        <w:rPr>
          <w:rFonts w:eastAsia="Times New Roman"/>
          <w:szCs w:val="24"/>
        </w:rPr>
      </w:pPr>
      <w:r>
        <w:rPr>
          <w:rFonts w:eastAsia="Times New Roman"/>
          <w:szCs w:val="24"/>
        </w:rPr>
        <w:t xml:space="preserve">ΙΖ΄ ΠΕΡΙΟΔΟΣ </w:t>
      </w:r>
    </w:p>
    <w:p w14:paraId="68AD0EEB" w14:textId="77777777" w:rsidR="00217A8F" w:rsidRDefault="00B55156">
      <w:pPr>
        <w:spacing w:after="0"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68AD0EEC" w14:textId="77777777" w:rsidR="00217A8F" w:rsidRDefault="00B55156">
      <w:pPr>
        <w:spacing w:after="0" w:line="600" w:lineRule="auto"/>
        <w:ind w:firstLine="720"/>
        <w:contextualSpacing/>
        <w:jc w:val="center"/>
        <w:rPr>
          <w:rFonts w:eastAsia="Times New Roman"/>
          <w:szCs w:val="24"/>
        </w:rPr>
      </w:pPr>
      <w:r>
        <w:rPr>
          <w:rFonts w:eastAsia="Times New Roman"/>
          <w:szCs w:val="24"/>
        </w:rPr>
        <w:t>ΣΥΝΟΔΟΣ Α΄</w:t>
      </w:r>
    </w:p>
    <w:p w14:paraId="68AD0EED" w14:textId="77777777" w:rsidR="00217A8F" w:rsidRDefault="00B55156">
      <w:pPr>
        <w:spacing w:after="0" w:line="600" w:lineRule="auto"/>
        <w:ind w:firstLine="720"/>
        <w:contextualSpacing/>
        <w:jc w:val="center"/>
        <w:rPr>
          <w:rFonts w:eastAsia="Times New Roman"/>
          <w:szCs w:val="24"/>
        </w:rPr>
      </w:pPr>
      <w:r>
        <w:rPr>
          <w:rFonts w:eastAsia="Times New Roman"/>
          <w:szCs w:val="24"/>
        </w:rPr>
        <w:t>ΣΥΝΕΔΡΙΑΣΗ ΡΝΖ΄</w:t>
      </w:r>
    </w:p>
    <w:p w14:paraId="68AD0EEE" w14:textId="77777777" w:rsidR="00217A8F" w:rsidRDefault="00B55156">
      <w:pPr>
        <w:spacing w:after="0" w:line="600" w:lineRule="auto"/>
        <w:ind w:firstLine="720"/>
        <w:contextualSpacing/>
        <w:jc w:val="center"/>
        <w:rPr>
          <w:rFonts w:eastAsia="Times New Roman"/>
          <w:szCs w:val="24"/>
        </w:rPr>
      </w:pPr>
      <w:r>
        <w:rPr>
          <w:rFonts w:eastAsia="Times New Roman"/>
          <w:szCs w:val="24"/>
        </w:rPr>
        <w:t>Τετάρτη 6 Ιουλίου 2016</w:t>
      </w:r>
    </w:p>
    <w:p w14:paraId="68AD0EEF" w14:textId="77777777" w:rsidR="00217A8F" w:rsidRDefault="00B55156">
      <w:pPr>
        <w:spacing w:after="0" w:line="600" w:lineRule="auto"/>
        <w:ind w:firstLine="720"/>
        <w:contextualSpacing/>
        <w:jc w:val="both"/>
        <w:rPr>
          <w:rFonts w:eastAsia="Times New Roman"/>
          <w:b/>
          <w:szCs w:val="24"/>
        </w:rPr>
      </w:pPr>
      <w:r>
        <w:rPr>
          <w:rFonts w:eastAsia="Times New Roman"/>
          <w:szCs w:val="24"/>
        </w:rPr>
        <w:t>Αθήνα, σήμερα στις 6 Ιουλίου 2016 ημέρα Τετάρτη και ώρα 10.13΄ στην Αίθουσα των συνεδριάσεων του Βουλευτηρίου συνήλθε η</w:t>
      </w:r>
      <w:r>
        <w:rPr>
          <w:rFonts w:eastAsia="Times New Roman"/>
          <w:szCs w:val="24"/>
        </w:rPr>
        <w:t xml:space="preserve"> Βουλή σε ολομέλεια για να συνεδριάσει υπό την προεδρία του Β΄ Αντιπροέδρου αυτής κ. </w:t>
      </w:r>
      <w:r w:rsidRPr="00A06747">
        <w:rPr>
          <w:rFonts w:eastAsia="Times New Roman"/>
          <w:b/>
          <w:szCs w:val="24"/>
        </w:rPr>
        <w:t>ΓΕΩΡΓΙΟΥ ΒΑΡΕΜΕΝΟΥ.</w:t>
      </w:r>
    </w:p>
    <w:p w14:paraId="68AD0EF0" w14:textId="77777777" w:rsidR="00217A8F" w:rsidRDefault="00B55156">
      <w:pPr>
        <w:spacing w:after="0"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Κυρίες και κύριοι συνάδελφοι, αρχίζει η συνεδρίαση.</w:t>
      </w:r>
    </w:p>
    <w:p w14:paraId="68AD0EF1" w14:textId="77777777" w:rsidR="00217A8F" w:rsidRDefault="00B55156">
      <w:pPr>
        <w:spacing w:after="0" w:line="600" w:lineRule="auto"/>
        <w:ind w:firstLine="720"/>
        <w:contextualSpacing/>
        <w:jc w:val="both"/>
        <w:rPr>
          <w:rFonts w:eastAsia="Times New Roman"/>
          <w:szCs w:val="24"/>
        </w:rPr>
      </w:pPr>
      <w:r>
        <w:rPr>
          <w:rFonts w:eastAsia="Times New Roman"/>
          <w:szCs w:val="24"/>
        </w:rPr>
        <w:t xml:space="preserve">Έχω την τιμή να ανακοινώσω </w:t>
      </w:r>
      <w:r>
        <w:rPr>
          <w:rFonts w:eastAsia="Times New Roman"/>
          <w:szCs w:val="24"/>
        </w:rPr>
        <w:t>σ</w:t>
      </w:r>
      <w:r>
        <w:rPr>
          <w:rFonts w:eastAsia="Times New Roman"/>
          <w:szCs w:val="24"/>
        </w:rPr>
        <w:t xml:space="preserve">το Σώμα το </w:t>
      </w:r>
      <w:r>
        <w:rPr>
          <w:rFonts w:eastAsia="Times New Roman"/>
          <w:szCs w:val="24"/>
        </w:rPr>
        <w:t>δ</w:t>
      </w:r>
      <w:r>
        <w:rPr>
          <w:rFonts w:eastAsia="Times New Roman"/>
          <w:szCs w:val="24"/>
        </w:rPr>
        <w:t xml:space="preserve">ελτίο </w:t>
      </w:r>
      <w:r>
        <w:rPr>
          <w:rFonts w:eastAsia="Times New Roman"/>
          <w:szCs w:val="24"/>
        </w:rPr>
        <w:t>ε</w:t>
      </w:r>
      <w:r>
        <w:rPr>
          <w:rFonts w:eastAsia="Times New Roman"/>
          <w:szCs w:val="24"/>
        </w:rPr>
        <w:t xml:space="preserve">πικαίρων </w:t>
      </w:r>
      <w:r>
        <w:rPr>
          <w:rFonts w:eastAsia="Times New Roman"/>
          <w:szCs w:val="24"/>
        </w:rPr>
        <w:t>ε</w:t>
      </w:r>
      <w:r>
        <w:rPr>
          <w:rFonts w:eastAsia="Times New Roman"/>
          <w:szCs w:val="24"/>
        </w:rPr>
        <w:t xml:space="preserve">ρωτήσεων </w:t>
      </w:r>
      <w:r>
        <w:rPr>
          <w:rFonts w:eastAsia="Times New Roman"/>
          <w:szCs w:val="24"/>
        </w:rPr>
        <w:t>της Πέμπτης 7 Ιουλίου 2016.</w:t>
      </w:r>
    </w:p>
    <w:p w14:paraId="68AD0EF2" w14:textId="77777777" w:rsidR="00217A8F" w:rsidRDefault="00B55156">
      <w:pPr>
        <w:spacing w:after="0" w:line="600" w:lineRule="auto"/>
        <w:ind w:firstLine="720"/>
        <w:contextualSpacing/>
        <w:jc w:val="both"/>
        <w:rPr>
          <w:rFonts w:eastAsia="Times New Roman"/>
          <w:szCs w:val="24"/>
        </w:rPr>
      </w:pPr>
      <w:r>
        <w:rPr>
          <w:rFonts w:eastAsia="Times New Roman"/>
          <w:bCs/>
          <w:szCs w:val="24"/>
        </w:rPr>
        <w:lastRenderedPageBreak/>
        <w:t xml:space="preserve">Α. </w:t>
      </w:r>
      <w:r>
        <w:rPr>
          <w:rFonts w:eastAsia="Times New Roman"/>
          <w:bCs/>
          <w:szCs w:val="24"/>
        </w:rPr>
        <w:t>ΕΠΙΚΑΙΡΕΣ ΕΡΩΤΗΣΕΙΣ Π</w:t>
      </w:r>
      <w:r>
        <w:rPr>
          <w:rFonts w:eastAsia="Times New Roman"/>
          <w:bCs/>
          <w:szCs w:val="24"/>
        </w:rPr>
        <w:t xml:space="preserve">ρώτου </w:t>
      </w:r>
      <w:r>
        <w:rPr>
          <w:rFonts w:eastAsia="Times New Roman"/>
          <w:bCs/>
          <w:szCs w:val="24"/>
        </w:rPr>
        <w:t>Κ</w:t>
      </w:r>
      <w:r>
        <w:rPr>
          <w:rFonts w:eastAsia="Times New Roman"/>
          <w:bCs/>
          <w:szCs w:val="24"/>
        </w:rPr>
        <w:t>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68AD0EF3" w14:textId="77777777" w:rsidR="00217A8F" w:rsidRDefault="00B55156">
      <w:pPr>
        <w:spacing w:before="100" w:beforeAutospacing="1" w:after="0" w:line="600" w:lineRule="auto"/>
        <w:ind w:left="-284" w:firstLine="720"/>
        <w:contextualSpacing/>
        <w:jc w:val="both"/>
        <w:rPr>
          <w:rFonts w:eastAsia="Times New Roman"/>
          <w:szCs w:val="24"/>
        </w:rPr>
      </w:pPr>
      <w:r>
        <w:rPr>
          <w:rFonts w:eastAsia="Times New Roman"/>
          <w:szCs w:val="24"/>
        </w:rPr>
        <w:t xml:space="preserve">1. Η με αριθμό 1078/4-7-2016 επίκαιρη ερώτηση του Βουλευτή Τρικάλων του Συνασπισμού Ριζοσπαστικής Αριστεράς κ. </w:t>
      </w:r>
      <w:r>
        <w:rPr>
          <w:rFonts w:eastAsia="Times New Roman"/>
          <w:bCs/>
          <w:szCs w:val="24"/>
        </w:rPr>
        <w:t>Αθανασίου (Σάκη) Παπαδό</w:t>
      </w:r>
      <w:r>
        <w:rPr>
          <w:rFonts w:eastAsia="Times New Roman"/>
          <w:bCs/>
          <w:szCs w:val="24"/>
        </w:rPr>
        <w:t>πουλου</w:t>
      </w:r>
      <w:r>
        <w:rPr>
          <w:rFonts w:eastAsia="Times New Roman"/>
          <w:szCs w:val="24"/>
        </w:rPr>
        <w:t xml:space="preserve"> 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 xml:space="preserve">σχετικά με την τροποποίηση του </w:t>
      </w:r>
      <w:r>
        <w:rPr>
          <w:rFonts w:eastAsia="Times New Roman"/>
          <w:szCs w:val="24"/>
        </w:rPr>
        <w:t>ά</w:t>
      </w:r>
      <w:r>
        <w:rPr>
          <w:rFonts w:eastAsia="Times New Roman"/>
          <w:szCs w:val="24"/>
        </w:rPr>
        <w:t>ρθρου 33, τελευταίο εδάφιο παρ</w:t>
      </w:r>
      <w:r>
        <w:rPr>
          <w:rFonts w:eastAsia="Times New Roman"/>
          <w:szCs w:val="24"/>
        </w:rPr>
        <w:t xml:space="preserve">άγραφος </w:t>
      </w:r>
      <w:r>
        <w:rPr>
          <w:rFonts w:eastAsia="Times New Roman"/>
          <w:szCs w:val="24"/>
        </w:rPr>
        <w:t xml:space="preserve">3 του </w:t>
      </w:r>
      <w:r>
        <w:rPr>
          <w:rFonts w:eastAsia="Times New Roman"/>
          <w:szCs w:val="24"/>
        </w:rPr>
        <w:t>ν</w:t>
      </w:r>
      <w:r>
        <w:rPr>
          <w:rFonts w:eastAsia="Times New Roman"/>
          <w:szCs w:val="24"/>
        </w:rPr>
        <w:t>.2859/2000, αναφορικά με την Κύρωση Κώδικα Φόρου Προστιθέμενης Αξίας (ΦΕΚ Α</w:t>
      </w:r>
      <w:r>
        <w:rPr>
          <w:rFonts w:eastAsia="Times New Roman"/>
          <w:szCs w:val="24"/>
        </w:rPr>
        <w:t>΄</w:t>
      </w:r>
      <w:r>
        <w:rPr>
          <w:rFonts w:eastAsia="Times New Roman"/>
          <w:szCs w:val="24"/>
        </w:rPr>
        <w:t xml:space="preserve"> 248/07-11-2000).</w:t>
      </w:r>
    </w:p>
    <w:p w14:paraId="68AD0EF4" w14:textId="77777777" w:rsidR="00217A8F" w:rsidRDefault="00B55156">
      <w:pPr>
        <w:spacing w:before="100" w:beforeAutospacing="1" w:after="0" w:line="600" w:lineRule="auto"/>
        <w:ind w:left="-284" w:firstLine="720"/>
        <w:contextualSpacing/>
        <w:jc w:val="both"/>
        <w:rPr>
          <w:rFonts w:eastAsia="Times New Roman"/>
          <w:szCs w:val="24"/>
        </w:rPr>
      </w:pPr>
      <w:r>
        <w:rPr>
          <w:rFonts w:eastAsia="Times New Roman"/>
          <w:szCs w:val="24"/>
        </w:rPr>
        <w:t>2. Η με αριθμό 1074/1-7-2016 επίκαιρη ερώτηση το</w:t>
      </w:r>
      <w:r>
        <w:rPr>
          <w:rFonts w:eastAsia="Times New Roman"/>
          <w:szCs w:val="24"/>
        </w:rPr>
        <w:t xml:space="preserve">υ Βουλευτή Χαλκιδικής της Νέας Δημοκρατίας κ. </w:t>
      </w:r>
      <w:r>
        <w:rPr>
          <w:rFonts w:eastAsia="Times New Roman"/>
          <w:bCs/>
          <w:szCs w:val="24"/>
        </w:rPr>
        <w:t xml:space="preserve">Γεωργίου </w:t>
      </w:r>
      <w:proofErr w:type="spellStart"/>
      <w:r>
        <w:rPr>
          <w:rFonts w:eastAsia="Times New Roman"/>
          <w:bCs/>
          <w:szCs w:val="24"/>
        </w:rPr>
        <w:t>Βαγιωνά</w:t>
      </w:r>
      <w:proofErr w:type="spellEnd"/>
      <w:r>
        <w:rPr>
          <w:rFonts w:eastAsia="Times New Roman"/>
          <w:szCs w:val="24"/>
        </w:rPr>
        <w:t xml:space="preserve"> προς τον Υπουργό </w:t>
      </w:r>
      <w:r>
        <w:rPr>
          <w:rFonts w:eastAsia="Times New Roman"/>
          <w:bCs/>
          <w:szCs w:val="24"/>
        </w:rPr>
        <w:t>Εσωτερικών και Διοικητικής Ανασυγκρότησης,</w:t>
      </w:r>
      <w:r>
        <w:rPr>
          <w:rFonts w:eastAsia="Times New Roman"/>
          <w:b/>
          <w:bCs/>
          <w:szCs w:val="24"/>
        </w:rPr>
        <w:t xml:space="preserve"> </w:t>
      </w:r>
      <w:r>
        <w:rPr>
          <w:rFonts w:eastAsia="Times New Roman"/>
          <w:szCs w:val="24"/>
        </w:rPr>
        <w:t>σχετικά με τον κίνδυνο διακοπής της κατασκευής ζωτικής σημασίας έργων στην Χαλκιδική.</w:t>
      </w:r>
    </w:p>
    <w:p w14:paraId="68AD0EF5" w14:textId="77777777" w:rsidR="00217A8F" w:rsidRDefault="00B55156">
      <w:pPr>
        <w:spacing w:before="100" w:beforeAutospacing="1" w:after="0" w:line="600" w:lineRule="auto"/>
        <w:ind w:left="-284" w:firstLine="720"/>
        <w:contextualSpacing/>
        <w:jc w:val="both"/>
        <w:rPr>
          <w:rFonts w:eastAsia="Times New Roman"/>
          <w:szCs w:val="24"/>
        </w:rPr>
      </w:pPr>
      <w:r>
        <w:rPr>
          <w:rFonts w:eastAsia="Times New Roman"/>
          <w:szCs w:val="24"/>
        </w:rPr>
        <w:t xml:space="preserve">3. Η με αριθμό 1069/28-6-2016 επίκαιρη ερώτηση </w:t>
      </w:r>
      <w:r>
        <w:rPr>
          <w:rFonts w:eastAsia="Times New Roman"/>
          <w:szCs w:val="24"/>
        </w:rPr>
        <w:t xml:space="preserve">του Βουλευτή Εύβοιας του Λαϊκού Συνδέσμου – Χρυσή Αυγή κ. </w:t>
      </w:r>
      <w:r>
        <w:rPr>
          <w:rFonts w:eastAsia="Times New Roman"/>
          <w:bCs/>
          <w:szCs w:val="24"/>
        </w:rPr>
        <w:t>Νικολάου Μίχου</w:t>
      </w:r>
      <w:r>
        <w:rPr>
          <w:rFonts w:eastAsia="Times New Roman"/>
          <w:szCs w:val="24"/>
        </w:rPr>
        <w:t xml:space="preserve"> προς τον Υπουργό</w:t>
      </w:r>
      <w:r>
        <w:rPr>
          <w:rFonts w:eastAsia="Times New Roman"/>
          <w:szCs w:val="24"/>
        </w:rPr>
        <w:t xml:space="preserve"> </w:t>
      </w:r>
      <w:r>
        <w:rPr>
          <w:rFonts w:eastAsia="Times New Roman"/>
          <w:bCs/>
          <w:szCs w:val="24"/>
        </w:rPr>
        <w:t xml:space="preserve">Αγροτικής Ανάπτυξης και Τροφίμων, </w:t>
      </w:r>
      <w:r>
        <w:rPr>
          <w:rFonts w:eastAsia="Times New Roman"/>
          <w:szCs w:val="24"/>
        </w:rPr>
        <w:t xml:space="preserve">σχετικά με την </w:t>
      </w:r>
      <w:r>
        <w:rPr>
          <w:rFonts w:eastAsia="Times New Roman"/>
          <w:szCs w:val="24"/>
        </w:rPr>
        <w:lastRenderedPageBreak/>
        <w:t xml:space="preserve">«ανακριβή </w:t>
      </w:r>
      <w:proofErr w:type="spellStart"/>
      <w:r>
        <w:rPr>
          <w:rFonts w:eastAsia="Times New Roman"/>
          <w:szCs w:val="24"/>
        </w:rPr>
        <w:t>τηλεπισκόπηση</w:t>
      </w:r>
      <w:proofErr w:type="spellEnd"/>
      <w:r>
        <w:rPr>
          <w:rFonts w:eastAsia="Times New Roman"/>
          <w:szCs w:val="24"/>
        </w:rPr>
        <w:t xml:space="preserve"> των εκτάσεων</w:t>
      </w:r>
      <w:r>
        <w:rPr>
          <w:rFonts w:eastAsia="Times New Roman"/>
          <w:szCs w:val="24"/>
        </w:rPr>
        <w:t>,</w:t>
      </w:r>
      <w:r>
        <w:rPr>
          <w:rFonts w:eastAsia="Times New Roman"/>
          <w:szCs w:val="24"/>
        </w:rPr>
        <w:t xml:space="preserve"> που οδηγεί σε πρωτοφανές οικονομικό αδιέξοδο τους βαμβακοκαλλιεργητές».</w:t>
      </w:r>
    </w:p>
    <w:p w14:paraId="68AD0EF6" w14:textId="77777777" w:rsidR="00217A8F" w:rsidRDefault="00B55156">
      <w:pPr>
        <w:spacing w:before="100" w:beforeAutospacing="1" w:after="0" w:line="600" w:lineRule="auto"/>
        <w:ind w:left="-284" w:firstLine="720"/>
        <w:contextualSpacing/>
        <w:jc w:val="both"/>
        <w:rPr>
          <w:rFonts w:eastAsia="Times New Roman"/>
          <w:szCs w:val="24"/>
        </w:rPr>
      </w:pPr>
      <w:r>
        <w:rPr>
          <w:rFonts w:eastAsia="Times New Roman"/>
          <w:szCs w:val="24"/>
        </w:rPr>
        <w:t xml:space="preserve">4. Η με αριθμό 1077/4-7-2016 επίκαιρη ερώτηση του Βουλευτή Β΄ Αθηνών της Δημοκρατικής Συμπαράταξης ΠΑΣΟΚ–ΔΗΜΑΡ κ. </w:t>
      </w:r>
      <w:r>
        <w:rPr>
          <w:rFonts w:eastAsia="Times New Roman"/>
          <w:bCs/>
          <w:szCs w:val="24"/>
        </w:rPr>
        <w:t>Ανδρέα Λοβέρδου</w:t>
      </w:r>
      <w:r>
        <w:rPr>
          <w:rFonts w:eastAsia="Times New Roman"/>
          <w:szCs w:val="24"/>
        </w:rPr>
        <w:t xml:space="preserve"> προς τον Υπουργό </w:t>
      </w:r>
      <w:r>
        <w:rPr>
          <w:rFonts w:eastAsia="Times New Roman"/>
          <w:bCs/>
          <w:szCs w:val="24"/>
        </w:rPr>
        <w:t xml:space="preserve">Επικρατείας, </w:t>
      </w:r>
      <w:r>
        <w:rPr>
          <w:rFonts w:eastAsia="Times New Roman"/>
          <w:szCs w:val="24"/>
        </w:rPr>
        <w:t xml:space="preserve">σχετικά με την επιστολή του αρμόδιου Επιτρόπου για θέματα που αφορούν τον πρόσφατο νόμο για την </w:t>
      </w:r>
      <w:proofErr w:type="spellStart"/>
      <w:r>
        <w:rPr>
          <w:rFonts w:eastAsia="Times New Roman"/>
          <w:szCs w:val="24"/>
        </w:rPr>
        <w:t>αδειοδότηση</w:t>
      </w:r>
      <w:proofErr w:type="spellEnd"/>
      <w:r>
        <w:rPr>
          <w:rFonts w:eastAsia="Times New Roman"/>
          <w:szCs w:val="24"/>
        </w:rPr>
        <w:t xml:space="preserve"> των Μέσων Μαζικής Ενημέρωσης.</w:t>
      </w:r>
    </w:p>
    <w:p w14:paraId="68AD0EF7" w14:textId="77777777" w:rsidR="00217A8F" w:rsidRDefault="00B55156">
      <w:pPr>
        <w:spacing w:before="100" w:beforeAutospacing="1" w:after="0" w:line="600" w:lineRule="auto"/>
        <w:ind w:left="-284" w:firstLine="720"/>
        <w:contextualSpacing/>
        <w:jc w:val="both"/>
        <w:rPr>
          <w:rFonts w:eastAsia="Times New Roman"/>
          <w:szCs w:val="24"/>
        </w:rPr>
      </w:pPr>
      <w:r>
        <w:rPr>
          <w:rFonts w:eastAsia="Times New Roman"/>
          <w:szCs w:val="24"/>
        </w:rPr>
        <w:t>5. Η με αριθμό 1084/4-7-2016 επίκαιρη ερώτηση του Βουλευτή Β΄ Αθηνών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Χρήστου </w:t>
      </w:r>
      <w:proofErr w:type="spellStart"/>
      <w:r>
        <w:rPr>
          <w:rFonts w:eastAsia="Times New Roman"/>
          <w:bCs/>
          <w:szCs w:val="24"/>
        </w:rPr>
        <w:t>Κατσώτη</w:t>
      </w:r>
      <w:proofErr w:type="spellEnd"/>
      <w:r>
        <w:rPr>
          <w:rFonts w:eastAsia="Times New Roman"/>
          <w:szCs w:val="24"/>
        </w:rPr>
        <w:t xml:space="preserve"> προς τον Υπουργό </w:t>
      </w:r>
      <w:r>
        <w:rPr>
          <w:rFonts w:eastAsia="Times New Roman"/>
          <w:bCs/>
          <w:szCs w:val="24"/>
        </w:rPr>
        <w:t xml:space="preserve">Εργασίας, Κοινωνικής Ασφάλισης και Κοινωνικής Αλληλεγγύης, </w:t>
      </w:r>
      <w:r>
        <w:rPr>
          <w:rFonts w:eastAsia="Times New Roman"/>
          <w:szCs w:val="24"/>
        </w:rPr>
        <w:t>σχετικά με την</w:t>
      </w:r>
      <w:r>
        <w:rPr>
          <w:rFonts w:eastAsia="Times New Roman"/>
          <w:szCs w:val="24"/>
        </w:rPr>
        <w:t xml:space="preserve"> εφαρμογή των Συλλογικών Συμβάσεων Εργασίας στα ξενοδοχεία.</w:t>
      </w:r>
    </w:p>
    <w:p w14:paraId="68AD0EF8" w14:textId="77777777" w:rsidR="00217A8F" w:rsidRDefault="00B55156">
      <w:pPr>
        <w:spacing w:before="100" w:beforeAutospacing="1" w:after="0" w:line="600" w:lineRule="auto"/>
        <w:ind w:left="-284" w:firstLine="720"/>
        <w:contextualSpacing/>
        <w:jc w:val="both"/>
        <w:rPr>
          <w:rFonts w:eastAsia="Times New Roman"/>
          <w:szCs w:val="24"/>
        </w:rPr>
      </w:pPr>
      <w:r>
        <w:rPr>
          <w:rFonts w:eastAsia="Times New Roman"/>
          <w:szCs w:val="24"/>
        </w:rPr>
        <w:t>6. Η με αριθμό 1071/29-6-2016 επίκαιρη ερώτηση του Βουλευτή Β΄ Πειραι</w:t>
      </w:r>
      <w:r>
        <w:rPr>
          <w:rFonts w:eastAsia="Times New Roman"/>
          <w:szCs w:val="24"/>
        </w:rPr>
        <w:t>ώς</w:t>
      </w:r>
      <w:r>
        <w:rPr>
          <w:rFonts w:eastAsia="Times New Roman"/>
          <w:szCs w:val="24"/>
        </w:rPr>
        <w:t xml:space="preserve"> των Ανεξαρτήτων Ελλήνων κ. </w:t>
      </w:r>
      <w:r>
        <w:rPr>
          <w:rFonts w:eastAsia="Times New Roman"/>
          <w:bCs/>
          <w:szCs w:val="24"/>
        </w:rPr>
        <w:t>Δημητρίου Καμμένου</w:t>
      </w:r>
      <w:r>
        <w:rPr>
          <w:rFonts w:eastAsia="Times New Roman"/>
          <w:szCs w:val="24"/>
        </w:rPr>
        <w:t xml:space="preserve"> προς τον Υπουργό </w:t>
      </w:r>
      <w:r>
        <w:rPr>
          <w:rFonts w:eastAsia="Times New Roman"/>
          <w:bCs/>
          <w:szCs w:val="24"/>
        </w:rPr>
        <w:t xml:space="preserve">Υποδομών, Μεταφορών και Δικτύων, </w:t>
      </w:r>
      <w:r>
        <w:rPr>
          <w:rFonts w:eastAsia="Times New Roman"/>
          <w:szCs w:val="24"/>
        </w:rPr>
        <w:t>σχετικά με την αυτοκινητοβιο</w:t>
      </w:r>
      <w:r>
        <w:rPr>
          <w:rFonts w:eastAsia="Times New Roman"/>
          <w:szCs w:val="24"/>
        </w:rPr>
        <w:t xml:space="preserve">μηχανία </w:t>
      </w:r>
      <w:r>
        <w:rPr>
          <w:rFonts w:eastAsia="Times New Roman"/>
          <w:szCs w:val="24"/>
        </w:rPr>
        <w:t>«</w:t>
      </w:r>
      <w:r>
        <w:rPr>
          <w:rFonts w:eastAsia="Times New Roman"/>
          <w:szCs w:val="24"/>
          <w:lang w:val="en-US"/>
        </w:rPr>
        <w:t>V</w:t>
      </w:r>
      <w:r>
        <w:rPr>
          <w:rFonts w:eastAsia="Times New Roman"/>
          <w:szCs w:val="24"/>
        </w:rPr>
        <w:t>OLKSWAGEN»</w:t>
      </w:r>
      <w:r>
        <w:rPr>
          <w:rFonts w:eastAsia="Times New Roman"/>
          <w:szCs w:val="24"/>
        </w:rPr>
        <w:t>.</w:t>
      </w:r>
    </w:p>
    <w:p w14:paraId="68AD0EF9" w14:textId="77777777" w:rsidR="00217A8F" w:rsidRDefault="00B55156">
      <w:pPr>
        <w:spacing w:before="100" w:beforeAutospacing="1" w:after="0" w:line="600" w:lineRule="auto"/>
        <w:ind w:left="-284" w:firstLine="720"/>
        <w:contextualSpacing/>
        <w:jc w:val="both"/>
        <w:rPr>
          <w:rFonts w:eastAsia="Times New Roman"/>
          <w:szCs w:val="24"/>
        </w:rPr>
      </w:pPr>
      <w:r>
        <w:rPr>
          <w:rFonts w:eastAsia="Times New Roman"/>
          <w:szCs w:val="24"/>
        </w:rPr>
        <w:lastRenderedPageBreak/>
        <w:t xml:space="preserve">7. Η με αριθμό 1083/4-7-2016 επίκαιρη ερώτηση του Βουλευτή A΄ Θεσσαλονίκης της Ένωσης Κεντρώων κ. </w:t>
      </w:r>
      <w:r>
        <w:rPr>
          <w:rFonts w:eastAsia="Times New Roman"/>
          <w:bCs/>
          <w:szCs w:val="24"/>
        </w:rPr>
        <w:t xml:space="preserve">Ιωάννη </w:t>
      </w:r>
      <w:proofErr w:type="spellStart"/>
      <w:r>
        <w:rPr>
          <w:rFonts w:eastAsia="Times New Roman"/>
          <w:bCs/>
          <w:szCs w:val="24"/>
        </w:rPr>
        <w:t>Σαρίδη</w:t>
      </w:r>
      <w:proofErr w:type="spellEnd"/>
      <w:r>
        <w:rPr>
          <w:rFonts w:eastAsia="Times New Roman"/>
          <w:szCs w:val="24"/>
        </w:rPr>
        <w:t xml:space="preserve"> προς τον Υπουργό </w:t>
      </w:r>
      <w:r>
        <w:rPr>
          <w:rFonts w:eastAsia="Times New Roman"/>
          <w:bCs/>
          <w:szCs w:val="24"/>
        </w:rPr>
        <w:t>Εσωτερικών και Διοικητικής Ανασυγκρότησης,</w:t>
      </w:r>
      <w:r>
        <w:rPr>
          <w:rFonts w:eastAsia="Times New Roman"/>
          <w:szCs w:val="24"/>
        </w:rPr>
        <w:t xml:space="preserve"> σχετικά με το σύστημα πυροπροστασίας του </w:t>
      </w:r>
      <w:proofErr w:type="spellStart"/>
      <w:r>
        <w:rPr>
          <w:rFonts w:eastAsia="Times New Roman"/>
          <w:szCs w:val="24"/>
        </w:rPr>
        <w:t>Σέιχ</w:t>
      </w:r>
      <w:proofErr w:type="spellEnd"/>
      <w:r>
        <w:rPr>
          <w:rFonts w:eastAsia="Times New Roman"/>
          <w:szCs w:val="24"/>
        </w:rPr>
        <w:t xml:space="preserve"> Σου.</w:t>
      </w:r>
    </w:p>
    <w:p w14:paraId="68AD0EFA" w14:textId="77777777" w:rsidR="00217A8F" w:rsidRDefault="00B55156">
      <w:pPr>
        <w:spacing w:before="100" w:beforeAutospacing="1" w:after="0" w:line="600" w:lineRule="auto"/>
        <w:ind w:firstLine="720"/>
        <w:contextualSpacing/>
        <w:jc w:val="both"/>
        <w:rPr>
          <w:rFonts w:eastAsia="Times New Roman"/>
          <w:szCs w:val="24"/>
        </w:rPr>
      </w:pPr>
      <w:r>
        <w:rPr>
          <w:rFonts w:eastAsia="Times New Roman"/>
          <w:bCs/>
          <w:szCs w:val="24"/>
        </w:rPr>
        <w:t xml:space="preserve">Β. </w:t>
      </w:r>
      <w:r>
        <w:rPr>
          <w:rFonts w:eastAsia="Times New Roman"/>
          <w:bCs/>
          <w:szCs w:val="24"/>
        </w:rPr>
        <w:t>ΕΠΙΚΑΙΡΕ</w:t>
      </w:r>
      <w:r>
        <w:rPr>
          <w:rFonts w:eastAsia="Times New Roman"/>
          <w:bCs/>
          <w:szCs w:val="24"/>
        </w:rPr>
        <w:t>Σ ΕΡΩΤΗΣΕΙΣ Δ</w:t>
      </w:r>
      <w:r>
        <w:rPr>
          <w:rFonts w:eastAsia="Times New Roman"/>
          <w:bCs/>
          <w:szCs w:val="24"/>
        </w:rPr>
        <w:t xml:space="preserve">εύτερου </w:t>
      </w:r>
      <w:r>
        <w:rPr>
          <w:rFonts w:eastAsia="Times New Roman"/>
          <w:bCs/>
          <w:szCs w:val="24"/>
        </w:rPr>
        <w:t>Κ</w:t>
      </w:r>
      <w:r>
        <w:rPr>
          <w:rFonts w:eastAsia="Times New Roman"/>
          <w:bCs/>
          <w:szCs w:val="24"/>
        </w:rPr>
        <w:t>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 xml:space="preserve">ονισμού της </w:t>
      </w:r>
      <w:r>
        <w:rPr>
          <w:rFonts w:eastAsia="Times New Roman"/>
          <w:bCs/>
          <w:szCs w:val="24"/>
        </w:rPr>
        <w:t>Βουλής)</w:t>
      </w:r>
    </w:p>
    <w:p w14:paraId="68AD0EFB" w14:textId="77777777" w:rsidR="00217A8F" w:rsidRDefault="00B55156">
      <w:pPr>
        <w:spacing w:before="100" w:beforeAutospacing="1" w:after="0" w:line="600" w:lineRule="auto"/>
        <w:ind w:firstLine="720"/>
        <w:contextualSpacing/>
        <w:jc w:val="both"/>
        <w:rPr>
          <w:rFonts w:eastAsia="Times New Roman"/>
          <w:szCs w:val="24"/>
        </w:rPr>
      </w:pPr>
      <w:r>
        <w:rPr>
          <w:rFonts w:eastAsia="Times New Roman"/>
          <w:szCs w:val="24"/>
        </w:rPr>
        <w:t xml:space="preserve">1. Η με αριθμό 1079/4-7-2016 επίκαιρη ερώτηση του Βουλευτή Ηρακλείου του Συνασπισμού Ριζοσπαστικής Αριστεράς κ. </w:t>
      </w:r>
      <w:r>
        <w:rPr>
          <w:rFonts w:eastAsia="Times New Roman"/>
          <w:bCs/>
          <w:szCs w:val="24"/>
        </w:rPr>
        <w:t xml:space="preserve">Νικολάου </w:t>
      </w:r>
      <w:proofErr w:type="spellStart"/>
      <w:r>
        <w:rPr>
          <w:rFonts w:eastAsia="Times New Roman"/>
          <w:bCs/>
          <w:szCs w:val="24"/>
        </w:rPr>
        <w:t>Ηγουμενίδη</w:t>
      </w:r>
      <w:proofErr w:type="spellEnd"/>
      <w:r>
        <w:rPr>
          <w:rFonts w:eastAsia="Times New Roman"/>
          <w:szCs w:val="24"/>
        </w:rPr>
        <w:t xml:space="preserve"> προς τον Υπουργό </w:t>
      </w:r>
      <w:r>
        <w:rPr>
          <w:rFonts w:eastAsia="Times New Roman"/>
          <w:bCs/>
          <w:szCs w:val="24"/>
        </w:rPr>
        <w:t>Εργασίας, Κοινωνικής Α</w:t>
      </w:r>
      <w:r>
        <w:rPr>
          <w:rFonts w:eastAsia="Times New Roman"/>
          <w:bCs/>
          <w:szCs w:val="24"/>
        </w:rPr>
        <w:t xml:space="preserve">σφάλισης και Κοινωνικής Αλληλεγγύης, </w:t>
      </w:r>
      <w:r>
        <w:rPr>
          <w:rFonts w:eastAsia="Times New Roman"/>
          <w:szCs w:val="24"/>
        </w:rPr>
        <w:t>σχετικά με την υποβάθμιση των υποκαταστημάτων ΙΚΑ για τους ασφαλισμένους του Νομού Ηρακλείου.</w:t>
      </w:r>
    </w:p>
    <w:p w14:paraId="68AD0EFC" w14:textId="77777777" w:rsidR="00217A8F" w:rsidRDefault="00B55156">
      <w:pPr>
        <w:spacing w:before="100" w:beforeAutospacing="1" w:after="0" w:line="600" w:lineRule="auto"/>
        <w:ind w:firstLine="720"/>
        <w:contextualSpacing/>
        <w:jc w:val="both"/>
        <w:rPr>
          <w:rFonts w:eastAsia="Times New Roman"/>
          <w:szCs w:val="24"/>
        </w:rPr>
      </w:pPr>
      <w:r>
        <w:rPr>
          <w:rFonts w:eastAsia="Times New Roman"/>
          <w:szCs w:val="24"/>
        </w:rPr>
        <w:t xml:space="preserve">2. Η με αριθμό 1075/1-7-2016 επίκαιρη ερώτηση του Βουλευτή Β΄ Αθηνών της Νέας Δημοκρατίας κ. </w:t>
      </w:r>
      <w:r>
        <w:rPr>
          <w:rFonts w:eastAsia="Times New Roman"/>
          <w:bCs/>
          <w:szCs w:val="24"/>
        </w:rPr>
        <w:t>Σπυρίδωνος-</w:t>
      </w:r>
      <w:proofErr w:type="spellStart"/>
      <w:r>
        <w:rPr>
          <w:rFonts w:eastAsia="Times New Roman"/>
          <w:bCs/>
          <w:szCs w:val="24"/>
        </w:rPr>
        <w:t>Αδώνιδος</w:t>
      </w:r>
      <w:proofErr w:type="spellEnd"/>
      <w:r>
        <w:rPr>
          <w:rFonts w:eastAsia="Times New Roman"/>
          <w:bCs/>
          <w:szCs w:val="24"/>
        </w:rPr>
        <w:t xml:space="preserve"> Γεωργιάδη</w:t>
      </w:r>
      <w:r>
        <w:rPr>
          <w:rFonts w:eastAsia="Times New Roman"/>
          <w:szCs w:val="24"/>
        </w:rPr>
        <w:t xml:space="preserve"> πρ</w:t>
      </w:r>
      <w:r>
        <w:rPr>
          <w:rFonts w:eastAsia="Times New Roman"/>
          <w:szCs w:val="24"/>
        </w:rPr>
        <w:t xml:space="preserve">ος τον Υπουργό </w:t>
      </w:r>
      <w:r>
        <w:rPr>
          <w:rFonts w:eastAsia="Times New Roman"/>
          <w:bCs/>
          <w:szCs w:val="24"/>
        </w:rPr>
        <w:t xml:space="preserve">Υγείας, </w:t>
      </w:r>
      <w:r>
        <w:rPr>
          <w:rFonts w:eastAsia="Times New Roman"/>
          <w:szCs w:val="24"/>
        </w:rPr>
        <w:t>σχετικά με τη λήψη μέτρων για τον περιορισμό του παράνομου εμπορίου φαρμάκων.</w:t>
      </w:r>
    </w:p>
    <w:p w14:paraId="68AD0EFD" w14:textId="77777777" w:rsidR="00217A8F" w:rsidRDefault="00B55156">
      <w:pPr>
        <w:spacing w:before="100" w:beforeAutospacing="1" w:after="0" w:line="600" w:lineRule="auto"/>
        <w:ind w:firstLine="720"/>
        <w:contextualSpacing/>
        <w:jc w:val="both"/>
        <w:rPr>
          <w:rFonts w:eastAsia="Times New Roman"/>
          <w:szCs w:val="24"/>
        </w:rPr>
      </w:pPr>
      <w:r>
        <w:rPr>
          <w:rFonts w:eastAsia="Times New Roman"/>
          <w:szCs w:val="24"/>
        </w:rPr>
        <w:lastRenderedPageBreak/>
        <w:t xml:space="preserve">3. Η με αριθμό 1081/4-7-2016 επίκαιρη ερώτηση του Βουλευτή Κιλκίς του Λαϊκού Συνδέσμου–Χρυσή Αυγή κ. </w:t>
      </w:r>
      <w:r>
        <w:rPr>
          <w:rFonts w:eastAsia="Times New Roman"/>
          <w:bCs/>
          <w:szCs w:val="24"/>
        </w:rPr>
        <w:t>Χρήστου Χατζησάββα</w:t>
      </w:r>
      <w:r>
        <w:rPr>
          <w:rFonts w:eastAsia="Times New Roman"/>
          <w:szCs w:val="24"/>
        </w:rPr>
        <w:t xml:space="preserve"> προς τον Υπουργό </w:t>
      </w:r>
      <w:r>
        <w:rPr>
          <w:rFonts w:eastAsia="Times New Roman"/>
          <w:bCs/>
          <w:szCs w:val="24"/>
        </w:rPr>
        <w:t xml:space="preserve">Παιδείας, Έρευνας </w:t>
      </w:r>
      <w:r>
        <w:rPr>
          <w:rFonts w:eastAsia="Times New Roman"/>
          <w:bCs/>
          <w:szCs w:val="24"/>
        </w:rPr>
        <w:t>και Θρησκευμάτων,</w:t>
      </w:r>
      <w:r>
        <w:rPr>
          <w:rFonts w:eastAsia="Times New Roman"/>
          <w:b/>
          <w:bCs/>
          <w:szCs w:val="24"/>
        </w:rPr>
        <w:t xml:space="preserve"> </w:t>
      </w:r>
      <w:r>
        <w:rPr>
          <w:rFonts w:eastAsia="Times New Roman"/>
          <w:szCs w:val="24"/>
        </w:rPr>
        <w:t xml:space="preserve">σχετικά με τη στελέχωση και ανάπτυξη του </w:t>
      </w:r>
      <w:r>
        <w:rPr>
          <w:rFonts w:eastAsia="Times New Roman"/>
          <w:szCs w:val="24"/>
        </w:rPr>
        <w:t>τ</w:t>
      </w:r>
      <w:r>
        <w:rPr>
          <w:rFonts w:eastAsia="Times New Roman"/>
          <w:szCs w:val="24"/>
        </w:rPr>
        <w:t>μήματος Σχεδιασμού και Τεχνολογίας Ένδυσης (ΣΤΕ) του ΤΕΙ στο Κιλκίς.</w:t>
      </w:r>
    </w:p>
    <w:p w14:paraId="68AD0EFE" w14:textId="77777777" w:rsidR="00217A8F" w:rsidRDefault="00B55156">
      <w:pPr>
        <w:spacing w:before="100" w:beforeAutospacing="1" w:after="0" w:line="600" w:lineRule="auto"/>
        <w:ind w:firstLine="720"/>
        <w:contextualSpacing/>
        <w:jc w:val="both"/>
        <w:rPr>
          <w:rFonts w:eastAsia="Times New Roman"/>
          <w:szCs w:val="24"/>
        </w:rPr>
      </w:pPr>
      <w:r>
        <w:rPr>
          <w:rFonts w:eastAsia="Times New Roman"/>
          <w:szCs w:val="24"/>
        </w:rPr>
        <w:t xml:space="preserve">4. Η με αριθμό 1070/29-6-2016 επίκαιρη ερώτηση της Βουλευτού Δράμας της Δημοκρατικής Συμπαράταξης ΠΑΣΟΚ–ΔΗΜΑΡ κ. </w:t>
      </w:r>
      <w:r>
        <w:rPr>
          <w:rFonts w:eastAsia="Times New Roman"/>
          <w:bCs/>
          <w:szCs w:val="24"/>
        </w:rPr>
        <w:t xml:space="preserve">Χαράς </w:t>
      </w:r>
      <w:proofErr w:type="spellStart"/>
      <w:r>
        <w:rPr>
          <w:rFonts w:eastAsia="Times New Roman"/>
          <w:bCs/>
          <w:szCs w:val="24"/>
        </w:rPr>
        <w:t>Κεφαλίδου</w:t>
      </w:r>
      <w:proofErr w:type="spellEnd"/>
      <w:r>
        <w:rPr>
          <w:rFonts w:eastAsia="Times New Roman"/>
          <w:szCs w:val="24"/>
        </w:rPr>
        <w:t xml:space="preserve"> 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σχετικά με την ελεύθερη είσοδο στα μουσεία και τους αρχαιολογικούς χώρους για τους εικαστικούς καλλιτέχνες.</w:t>
      </w:r>
    </w:p>
    <w:p w14:paraId="68AD0EFF" w14:textId="77777777" w:rsidR="00217A8F" w:rsidRDefault="00B55156">
      <w:pPr>
        <w:spacing w:before="100" w:beforeAutospacing="1" w:after="0" w:line="600" w:lineRule="auto"/>
        <w:ind w:firstLine="720"/>
        <w:contextualSpacing/>
        <w:jc w:val="both"/>
        <w:rPr>
          <w:rFonts w:eastAsia="Times New Roman"/>
          <w:szCs w:val="24"/>
        </w:rPr>
      </w:pPr>
      <w:r>
        <w:rPr>
          <w:rFonts w:eastAsia="Times New Roman"/>
          <w:szCs w:val="24"/>
        </w:rPr>
        <w:t>5. Η με αριθμό 1080/4-7-2016 επίκαιρη ερώτηση του Βουλευτή Λ</w:t>
      </w:r>
      <w:r>
        <w:rPr>
          <w:rFonts w:eastAsia="Times New Roman"/>
          <w:szCs w:val="24"/>
        </w:rPr>
        <w:t>αρίση</w:t>
      </w:r>
      <w:r>
        <w:rPr>
          <w:rFonts w:eastAsia="Times New Roman"/>
          <w:szCs w:val="24"/>
        </w:rPr>
        <w:t xml:space="preserve">ς των Ανεξαρτήτων Ελλήνων κ. </w:t>
      </w:r>
      <w:r>
        <w:rPr>
          <w:rFonts w:eastAsia="Times New Roman"/>
          <w:bCs/>
          <w:szCs w:val="24"/>
        </w:rPr>
        <w:t xml:space="preserve">Βασιλείου </w:t>
      </w:r>
      <w:r>
        <w:rPr>
          <w:rFonts w:eastAsia="Times New Roman"/>
          <w:bCs/>
          <w:szCs w:val="24"/>
        </w:rPr>
        <w:t>Κόκκαλη</w:t>
      </w:r>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τη στελέχωση του ΕΚΑΒ στο</w:t>
      </w:r>
      <w:r>
        <w:rPr>
          <w:rFonts w:eastAsia="Times New Roman"/>
          <w:szCs w:val="24"/>
        </w:rPr>
        <w:t>ν</w:t>
      </w:r>
      <w:r>
        <w:rPr>
          <w:rFonts w:eastAsia="Times New Roman"/>
          <w:szCs w:val="24"/>
        </w:rPr>
        <w:t xml:space="preserve"> Νομό Λάρισας και τη δημιουργία τομέων ΕΚΑΒ σε </w:t>
      </w:r>
      <w:r>
        <w:rPr>
          <w:rFonts w:eastAsia="Times New Roman"/>
          <w:szCs w:val="24"/>
        </w:rPr>
        <w:t>κ</w:t>
      </w:r>
      <w:r>
        <w:rPr>
          <w:rFonts w:eastAsia="Times New Roman"/>
          <w:szCs w:val="24"/>
        </w:rPr>
        <w:t xml:space="preserve">έντρα </w:t>
      </w:r>
      <w:r>
        <w:rPr>
          <w:rFonts w:eastAsia="Times New Roman"/>
          <w:szCs w:val="24"/>
        </w:rPr>
        <w:t>υ</w:t>
      </w:r>
      <w:r>
        <w:rPr>
          <w:rFonts w:eastAsia="Times New Roman"/>
          <w:szCs w:val="24"/>
        </w:rPr>
        <w:t xml:space="preserve">γείας του </w:t>
      </w:r>
      <w:r>
        <w:rPr>
          <w:rFonts w:eastAsia="Times New Roman"/>
          <w:szCs w:val="24"/>
        </w:rPr>
        <w:t>Ν</w:t>
      </w:r>
      <w:r>
        <w:rPr>
          <w:rFonts w:eastAsia="Times New Roman"/>
          <w:szCs w:val="24"/>
        </w:rPr>
        <w:t>ομού Λάρισας.</w:t>
      </w:r>
    </w:p>
    <w:p w14:paraId="68AD0F00" w14:textId="77777777" w:rsidR="00217A8F" w:rsidRDefault="00B55156">
      <w:pPr>
        <w:spacing w:before="100" w:beforeAutospacing="1" w:after="0" w:line="600" w:lineRule="auto"/>
        <w:ind w:firstLine="720"/>
        <w:contextualSpacing/>
        <w:jc w:val="both"/>
        <w:rPr>
          <w:rFonts w:eastAsia="Times New Roman"/>
          <w:szCs w:val="24"/>
        </w:rPr>
      </w:pPr>
      <w:r>
        <w:rPr>
          <w:rFonts w:eastAsia="Times New Roman"/>
          <w:szCs w:val="24"/>
        </w:rPr>
        <w:t>6. Η με αριθμό 1044/27-6-2016 επίκαιρη ερώτηση του Βουλευτή Δράμας του Συνασπισμού Ριζοσπαστικής Αριστεράς</w:t>
      </w:r>
      <w:r>
        <w:rPr>
          <w:rFonts w:eastAsia="Times New Roman"/>
          <w:szCs w:val="24"/>
        </w:rPr>
        <w:t xml:space="preserve"> κ. </w:t>
      </w:r>
      <w:r>
        <w:rPr>
          <w:rFonts w:eastAsia="Times New Roman"/>
          <w:bCs/>
          <w:szCs w:val="24"/>
        </w:rPr>
        <w:t>Χρήστου Καραγιαννίδη</w:t>
      </w:r>
      <w:r>
        <w:rPr>
          <w:rFonts w:eastAsia="Times New Roman"/>
          <w:szCs w:val="24"/>
        </w:rPr>
        <w:t xml:space="preserve"> προς τον Υπουργό </w:t>
      </w:r>
      <w:r>
        <w:rPr>
          <w:rFonts w:eastAsia="Times New Roman"/>
          <w:bCs/>
          <w:szCs w:val="24"/>
        </w:rPr>
        <w:t xml:space="preserve">Υγείας, </w:t>
      </w:r>
      <w:r>
        <w:rPr>
          <w:rFonts w:eastAsia="Times New Roman"/>
          <w:szCs w:val="24"/>
        </w:rPr>
        <w:t>σχετικά με την επαγγελματική και εργασιακή αναβάθμιση των «βοηθών νοσηλευτών».</w:t>
      </w:r>
    </w:p>
    <w:p w14:paraId="68AD0F01" w14:textId="77777777" w:rsidR="00217A8F" w:rsidRDefault="00B55156">
      <w:pPr>
        <w:spacing w:before="100" w:beforeAutospacing="1" w:after="0" w:line="600" w:lineRule="auto"/>
        <w:ind w:firstLine="720"/>
        <w:contextualSpacing/>
        <w:jc w:val="both"/>
        <w:rPr>
          <w:rFonts w:eastAsia="Times New Roman"/>
          <w:szCs w:val="24"/>
        </w:rPr>
      </w:pPr>
      <w:r>
        <w:rPr>
          <w:rFonts w:eastAsia="Times New Roman"/>
          <w:szCs w:val="24"/>
        </w:rPr>
        <w:lastRenderedPageBreak/>
        <w:t xml:space="preserve">7. Η με αριθμό 1041/24-6-2016 επίκαιρη ερώτηση του Βουλευτή Β΄ Θεσσαλονίκης των Ανεξαρτήτων Ελλήνων κ. </w:t>
      </w:r>
      <w:r>
        <w:rPr>
          <w:rFonts w:eastAsia="Times New Roman"/>
          <w:bCs/>
          <w:szCs w:val="24"/>
        </w:rPr>
        <w:t>Γεωργίου Λαζαρίδη</w:t>
      </w:r>
      <w:r>
        <w:rPr>
          <w:rFonts w:eastAsia="Times New Roman"/>
          <w:szCs w:val="24"/>
        </w:rPr>
        <w:t xml:space="preserve"> προς τ</w:t>
      </w:r>
      <w:r>
        <w:rPr>
          <w:rFonts w:eastAsia="Times New Roman"/>
          <w:szCs w:val="24"/>
        </w:rPr>
        <w:t xml:space="preserve">ον Υπουργό </w:t>
      </w:r>
      <w:r>
        <w:rPr>
          <w:rFonts w:eastAsia="Times New Roman"/>
          <w:bCs/>
          <w:szCs w:val="24"/>
        </w:rPr>
        <w:t xml:space="preserve">Περιβάλλοντος και Ενέργειας, </w:t>
      </w:r>
      <w:r>
        <w:rPr>
          <w:rFonts w:eastAsia="Times New Roman"/>
          <w:szCs w:val="24"/>
        </w:rPr>
        <w:t>σχετικά με τις εξετάσεις λήψης πιστοποιητικού επιτυχούς εξέτασης των Ενεργειακών Επιθεωρητών.</w:t>
      </w:r>
    </w:p>
    <w:p w14:paraId="68AD0F02" w14:textId="77777777" w:rsidR="00217A8F" w:rsidRDefault="00B55156">
      <w:pPr>
        <w:spacing w:before="100" w:beforeAutospacing="1" w:after="0" w:line="600" w:lineRule="auto"/>
        <w:ind w:firstLine="720"/>
        <w:contextualSpacing/>
        <w:jc w:val="both"/>
        <w:rPr>
          <w:rFonts w:eastAsia="Times New Roman"/>
          <w:szCs w:val="24"/>
        </w:rPr>
      </w:pPr>
      <w:r>
        <w:rPr>
          <w:rFonts w:eastAsia="Times New Roman"/>
          <w:szCs w:val="24"/>
        </w:rPr>
        <w:t xml:space="preserve">8. Η με αριθμό 1043/24-6-2016 επίκαιρη ερώτηση του Βουλευτή Αργολίδας της Δημοκρατικής Συμπαράταξης ΠΑΣΟΚ–ΔΗΜΑΡ κ. </w:t>
      </w:r>
      <w:r>
        <w:rPr>
          <w:rFonts w:eastAsia="Times New Roman"/>
          <w:bCs/>
          <w:szCs w:val="24"/>
        </w:rPr>
        <w:t xml:space="preserve">Ιωάννη </w:t>
      </w:r>
      <w:r>
        <w:rPr>
          <w:rFonts w:eastAsia="Times New Roman"/>
          <w:bCs/>
          <w:szCs w:val="24"/>
        </w:rPr>
        <w:t>Μανιάτη</w:t>
      </w:r>
      <w:r>
        <w:rPr>
          <w:rFonts w:eastAsia="Times New Roman"/>
          <w:szCs w:val="24"/>
        </w:rPr>
        <w:t xml:space="preserve"> προς τον Υπουργό </w:t>
      </w:r>
      <w:r>
        <w:rPr>
          <w:rFonts w:eastAsia="Times New Roman"/>
          <w:bCs/>
          <w:szCs w:val="24"/>
        </w:rPr>
        <w:t>Περιβάλλοντος και Ενέργειας,</w:t>
      </w:r>
      <w:r>
        <w:rPr>
          <w:rFonts w:eastAsia="Times New Roman"/>
          <w:b/>
          <w:bCs/>
          <w:szCs w:val="24"/>
        </w:rPr>
        <w:t xml:space="preserve"> </w:t>
      </w:r>
      <w:r>
        <w:rPr>
          <w:rFonts w:eastAsia="Times New Roman"/>
          <w:szCs w:val="24"/>
        </w:rPr>
        <w:t>σχετικά με την προαναγγελία τραγικών εξελίξεων στον τομέα της παραγωγής ηλεκτρικής ενέργειας.</w:t>
      </w:r>
    </w:p>
    <w:p w14:paraId="68AD0F03" w14:textId="77777777" w:rsidR="00217A8F" w:rsidRDefault="00B55156">
      <w:pPr>
        <w:spacing w:before="100" w:beforeAutospacing="1" w:after="0" w:line="600" w:lineRule="auto"/>
        <w:ind w:firstLine="720"/>
        <w:contextualSpacing/>
        <w:jc w:val="both"/>
        <w:rPr>
          <w:rFonts w:eastAsia="Times New Roman"/>
          <w:szCs w:val="24"/>
        </w:rPr>
      </w:pPr>
      <w:r>
        <w:rPr>
          <w:rFonts w:eastAsia="Times New Roman"/>
          <w:szCs w:val="24"/>
        </w:rPr>
        <w:t xml:space="preserve">9. Η με αριθμό 1047/27-6-2016 επίκαιρη ερώτηση του Βουλευτή Α΄ Θεσσαλονίκης του Κομμουνιστικού Κόμματος </w:t>
      </w:r>
      <w:r>
        <w:rPr>
          <w:rFonts w:eastAsia="Times New Roman"/>
          <w:szCs w:val="24"/>
        </w:rPr>
        <w:t>Ελλά</w:t>
      </w:r>
      <w:r>
        <w:rPr>
          <w:rFonts w:eastAsia="Times New Roman"/>
          <w:szCs w:val="24"/>
        </w:rPr>
        <w:t xml:space="preserve">δας </w:t>
      </w:r>
      <w:r>
        <w:rPr>
          <w:rFonts w:eastAsia="Times New Roman"/>
          <w:szCs w:val="24"/>
        </w:rPr>
        <w:t xml:space="preserve">κ. </w:t>
      </w:r>
      <w:r>
        <w:rPr>
          <w:rFonts w:eastAsia="Times New Roman"/>
          <w:bCs/>
          <w:szCs w:val="24"/>
        </w:rPr>
        <w:t>Ιωάννη Δελή</w:t>
      </w:r>
      <w:r>
        <w:rPr>
          <w:rFonts w:eastAsia="Times New Roman"/>
          <w:szCs w:val="24"/>
        </w:rPr>
        <w:t xml:space="preserve"> προς τους Υπουργούς </w:t>
      </w:r>
      <w:r>
        <w:rPr>
          <w:rFonts w:eastAsia="Times New Roman"/>
          <w:bCs/>
          <w:szCs w:val="24"/>
        </w:rPr>
        <w:t xml:space="preserve">Παιδείας, Έρευνας και Θρησκευμάτων </w:t>
      </w:r>
      <w:r>
        <w:rPr>
          <w:rFonts w:eastAsia="Times New Roman"/>
          <w:szCs w:val="24"/>
        </w:rPr>
        <w:t>και</w:t>
      </w:r>
      <w:r>
        <w:rPr>
          <w:rFonts w:eastAsia="Times New Roman"/>
          <w:bCs/>
          <w:szCs w:val="24"/>
        </w:rPr>
        <w:t xml:space="preserve"> Εσωτερικών και Διοικητικής Ανασυγκρότησης, </w:t>
      </w:r>
      <w:r>
        <w:rPr>
          <w:rFonts w:eastAsia="Times New Roman"/>
          <w:szCs w:val="24"/>
        </w:rPr>
        <w:t>σχετικά με τη λήψη μέτρων για την εκπαίδευση των προσφύγων.</w:t>
      </w:r>
    </w:p>
    <w:p w14:paraId="68AD0F04" w14:textId="77777777" w:rsidR="00217A8F" w:rsidRDefault="00B55156">
      <w:pPr>
        <w:spacing w:before="100" w:beforeAutospacing="1" w:after="0" w:line="600" w:lineRule="auto"/>
        <w:ind w:firstLine="720"/>
        <w:contextualSpacing/>
        <w:jc w:val="both"/>
        <w:rPr>
          <w:rFonts w:eastAsia="Times New Roman"/>
          <w:szCs w:val="24"/>
        </w:rPr>
      </w:pPr>
      <w:r>
        <w:rPr>
          <w:rFonts w:eastAsia="Times New Roman"/>
          <w:szCs w:val="24"/>
        </w:rPr>
        <w:lastRenderedPageBreak/>
        <w:t xml:space="preserve">10. Η με αριθμό 1042/24-6-2016 επίκαιρη ερώτηση του Βουλευτή Β΄ Αθηνών των </w:t>
      </w:r>
      <w:r>
        <w:rPr>
          <w:rFonts w:eastAsia="Times New Roman"/>
          <w:szCs w:val="24"/>
        </w:rPr>
        <w:t xml:space="preserve">Ανεξαρτήτων Ελλήνων κ. </w:t>
      </w:r>
      <w:r>
        <w:rPr>
          <w:rFonts w:eastAsia="Times New Roman"/>
          <w:bCs/>
          <w:szCs w:val="24"/>
        </w:rPr>
        <w:t xml:space="preserve">Αθανασίου </w:t>
      </w:r>
      <w:proofErr w:type="spellStart"/>
      <w:r>
        <w:rPr>
          <w:rFonts w:eastAsia="Times New Roman"/>
          <w:bCs/>
          <w:szCs w:val="24"/>
        </w:rPr>
        <w:t>Παπαχριστόπουλου</w:t>
      </w:r>
      <w:proofErr w:type="spellEnd"/>
      <w:r>
        <w:rPr>
          <w:rFonts w:eastAsia="Times New Roman"/>
          <w:szCs w:val="24"/>
        </w:rPr>
        <w:t xml:space="preserve"> 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 xml:space="preserve">σχετικά με τον εξωδικαστικό συμβιβασμό του </w:t>
      </w:r>
      <w:r>
        <w:rPr>
          <w:rFonts w:eastAsia="Times New Roman"/>
          <w:szCs w:val="24"/>
        </w:rPr>
        <w:t>ε</w:t>
      </w:r>
      <w:r>
        <w:rPr>
          <w:rFonts w:eastAsia="Times New Roman"/>
          <w:szCs w:val="24"/>
        </w:rPr>
        <w:t xml:space="preserve">λληνικού </w:t>
      </w:r>
      <w:r>
        <w:rPr>
          <w:rFonts w:eastAsia="Times New Roman"/>
          <w:szCs w:val="24"/>
        </w:rPr>
        <w:t>δ</w:t>
      </w:r>
      <w:r>
        <w:rPr>
          <w:rFonts w:eastAsia="Times New Roman"/>
          <w:szCs w:val="24"/>
        </w:rPr>
        <w:t>ημοσίου με τη «</w:t>
      </w:r>
      <w:r>
        <w:rPr>
          <w:rFonts w:eastAsia="Times New Roman"/>
          <w:szCs w:val="24"/>
        </w:rPr>
        <w:t>SIEMENS</w:t>
      </w:r>
      <w:r>
        <w:rPr>
          <w:rFonts w:eastAsia="Times New Roman"/>
          <w:szCs w:val="24"/>
        </w:rPr>
        <w:t>».</w:t>
      </w:r>
    </w:p>
    <w:p w14:paraId="68AD0F05" w14:textId="77777777" w:rsidR="00217A8F" w:rsidRDefault="00B55156">
      <w:pPr>
        <w:spacing w:before="100" w:beforeAutospacing="1" w:after="0" w:line="600" w:lineRule="auto"/>
        <w:ind w:firstLine="720"/>
        <w:contextualSpacing/>
        <w:jc w:val="both"/>
        <w:rPr>
          <w:rFonts w:eastAsia="Times New Roman"/>
          <w:szCs w:val="24"/>
        </w:rPr>
      </w:pPr>
      <w:r>
        <w:rPr>
          <w:rFonts w:eastAsia="Times New Roman"/>
          <w:szCs w:val="24"/>
        </w:rPr>
        <w:t>11. Η με αριθμό 914/27-5-2016 επίκαιρη ερώτηση του Βουλευτή Β΄ Πειραι</w:t>
      </w:r>
      <w:r>
        <w:rPr>
          <w:rFonts w:eastAsia="Times New Roman"/>
          <w:szCs w:val="24"/>
        </w:rPr>
        <w:t>ώς</w:t>
      </w:r>
      <w:r>
        <w:rPr>
          <w:rFonts w:eastAsia="Times New Roman"/>
          <w:szCs w:val="24"/>
        </w:rPr>
        <w:t xml:space="preserve"> του Λαϊκού Συνδέσμου–Χρυσ</w:t>
      </w:r>
      <w:r>
        <w:rPr>
          <w:rFonts w:eastAsia="Times New Roman"/>
          <w:szCs w:val="24"/>
        </w:rPr>
        <w:t xml:space="preserve">ή Αυγή κ. </w:t>
      </w:r>
      <w:r>
        <w:rPr>
          <w:rFonts w:eastAsia="Times New Roman"/>
          <w:bCs/>
          <w:szCs w:val="24"/>
        </w:rPr>
        <w:t>Ιωάννη Λαγού</w:t>
      </w:r>
      <w:r>
        <w:rPr>
          <w:rFonts w:eastAsia="Times New Roman"/>
          <w:szCs w:val="24"/>
        </w:rPr>
        <w:t xml:space="preserve"> προς τον Υπουργό </w:t>
      </w:r>
      <w:r>
        <w:rPr>
          <w:rFonts w:eastAsia="Times New Roman"/>
          <w:bCs/>
          <w:szCs w:val="24"/>
        </w:rPr>
        <w:t>Παιδείας, Έρευνας και Θρησκευμάτων,</w:t>
      </w:r>
      <w:r>
        <w:rPr>
          <w:rFonts w:eastAsia="Times New Roman"/>
          <w:szCs w:val="24"/>
        </w:rPr>
        <w:t xml:space="preserve"> σχετικά με τη «δημιουργία παράνομων νηπιαγωγείων και οικοτροφείων στην Ξάνθη».</w:t>
      </w:r>
    </w:p>
    <w:p w14:paraId="68AD0F06" w14:textId="77777777" w:rsidR="00217A8F" w:rsidRDefault="00B55156">
      <w:pPr>
        <w:spacing w:before="100" w:beforeAutospacing="1" w:after="0" w:line="600" w:lineRule="auto"/>
        <w:ind w:firstLine="720"/>
        <w:contextualSpacing/>
        <w:jc w:val="both"/>
        <w:rPr>
          <w:rFonts w:eastAsia="Times New Roman"/>
          <w:szCs w:val="24"/>
        </w:rPr>
      </w:pPr>
      <w:r>
        <w:rPr>
          <w:rFonts w:eastAsia="Times New Roman"/>
          <w:szCs w:val="24"/>
        </w:rPr>
        <w:t>12. Η με αριθμό 545/15-2-2016 επίκαιρη ερώτηση της Βουλευτού Β΄ Αθηνών του Λαϊκού Συνδέσμου–Χρυσή Αυγ</w:t>
      </w:r>
      <w:r>
        <w:rPr>
          <w:rFonts w:eastAsia="Times New Roman"/>
          <w:szCs w:val="24"/>
        </w:rPr>
        <w:t>ή κ</w:t>
      </w:r>
      <w:r>
        <w:rPr>
          <w:rFonts w:eastAsia="Times New Roman"/>
          <w:szCs w:val="24"/>
        </w:rPr>
        <w:t>.</w:t>
      </w:r>
      <w:r>
        <w:rPr>
          <w:rFonts w:eastAsia="Times New Roman"/>
          <w:szCs w:val="24"/>
        </w:rPr>
        <w:t xml:space="preserve"> </w:t>
      </w:r>
      <w:r>
        <w:rPr>
          <w:rFonts w:eastAsia="Times New Roman"/>
          <w:bCs/>
          <w:szCs w:val="24"/>
        </w:rPr>
        <w:t xml:space="preserve">Ελένης </w:t>
      </w:r>
      <w:proofErr w:type="spellStart"/>
      <w:r>
        <w:rPr>
          <w:rFonts w:eastAsia="Times New Roman"/>
          <w:bCs/>
          <w:szCs w:val="24"/>
        </w:rPr>
        <w:t>Ζαρούλια</w:t>
      </w:r>
      <w:proofErr w:type="spellEnd"/>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τα προβλήματα λειτουργίας στο ΕΚΑΒ.</w:t>
      </w:r>
    </w:p>
    <w:p w14:paraId="68AD0F07" w14:textId="77777777" w:rsidR="00217A8F" w:rsidRDefault="00B55156">
      <w:pPr>
        <w:spacing w:before="100" w:beforeAutospacing="1" w:after="0" w:line="600" w:lineRule="auto"/>
        <w:ind w:firstLine="720"/>
        <w:contextualSpacing/>
        <w:jc w:val="both"/>
        <w:rPr>
          <w:rFonts w:eastAsia="Times New Roman"/>
          <w:szCs w:val="24"/>
        </w:rPr>
      </w:pPr>
      <w:r>
        <w:rPr>
          <w:rFonts w:eastAsia="Times New Roman"/>
          <w:szCs w:val="24"/>
        </w:rPr>
        <w:t xml:space="preserve">13. Η με αριθμό 944/3-6-2016 επίκαιρη ερώτηση της Βουλευτού Αττικής της Δημοκρατικής Συμπαράταξης ΠΑΣΟΚ–ΔΗΜΑΡ κ. </w:t>
      </w:r>
      <w:r>
        <w:rPr>
          <w:rFonts w:eastAsia="Times New Roman"/>
          <w:bCs/>
          <w:szCs w:val="24"/>
        </w:rPr>
        <w:t xml:space="preserve">Παρασκευής </w:t>
      </w:r>
      <w:proofErr w:type="spellStart"/>
      <w:r>
        <w:rPr>
          <w:rFonts w:eastAsia="Times New Roman"/>
          <w:bCs/>
          <w:szCs w:val="24"/>
        </w:rPr>
        <w:t>Χριστοφιλοπούλου</w:t>
      </w:r>
      <w:proofErr w:type="spellEnd"/>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τους </w:t>
      </w:r>
      <w:r>
        <w:rPr>
          <w:rFonts w:eastAsia="Times New Roman"/>
          <w:szCs w:val="24"/>
        </w:rPr>
        <w:lastRenderedPageBreak/>
        <w:t>ασθενείς που χειρουργούνται με δικά τους έξοδα στο Πανεπιστημιακό Γενικό Νοσοκομείο Θεσσαλονίκης «ΑΧΕΠΑ».</w:t>
      </w:r>
    </w:p>
    <w:p w14:paraId="68AD0F08" w14:textId="77777777" w:rsidR="00217A8F" w:rsidRDefault="00B55156">
      <w:pPr>
        <w:spacing w:before="100" w:beforeAutospacing="1" w:after="0" w:line="600" w:lineRule="auto"/>
        <w:ind w:firstLine="720"/>
        <w:contextualSpacing/>
        <w:jc w:val="both"/>
        <w:rPr>
          <w:rFonts w:eastAsia="Times New Roman"/>
          <w:szCs w:val="24"/>
        </w:rPr>
      </w:pPr>
      <w:r>
        <w:rPr>
          <w:rFonts w:eastAsia="Times New Roman"/>
          <w:szCs w:val="24"/>
        </w:rPr>
        <w:t xml:space="preserve">14. Η με αριθμό 961/7-6-2016 επίκαιρη ερώτηση του Βουλευτή Β΄ Θεσσαλονίκης του Κομμουνιστικού Κόμματος </w:t>
      </w:r>
      <w:r>
        <w:rPr>
          <w:rFonts w:eastAsia="Times New Roman"/>
          <w:szCs w:val="24"/>
        </w:rPr>
        <w:t xml:space="preserve">Ελλάδας </w:t>
      </w:r>
      <w:r>
        <w:rPr>
          <w:rFonts w:eastAsia="Times New Roman"/>
          <w:szCs w:val="24"/>
        </w:rPr>
        <w:t>κ. Αθανασίου (</w:t>
      </w:r>
      <w:r>
        <w:rPr>
          <w:rFonts w:eastAsia="Times New Roman"/>
          <w:bCs/>
          <w:szCs w:val="24"/>
        </w:rPr>
        <w:t>Σ</w:t>
      </w:r>
      <w:r>
        <w:rPr>
          <w:rFonts w:eastAsia="Times New Roman"/>
          <w:bCs/>
          <w:szCs w:val="24"/>
        </w:rPr>
        <w:t xml:space="preserve">άκη) </w:t>
      </w:r>
      <w:proofErr w:type="spellStart"/>
      <w:r>
        <w:rPr>
          <w:rFonts w:eastAsia="Times New Roman"/>
          <w:bCs/>
          <w:szCs w:val="24"/>
        </w:rPr>
        <w:t>Βαρδαλή</w:t>
      </w:r>
      <w:proofErr w:type="spellEnd"/>
      <w:r>
        <w:rPr>
          <w:rFonts w:eastAsia="Times New Roman"/>
          <w:szCs w:val="24"/>
        </w:rPr>
        <w:t xml:space="preserve"> προς τους Υπουργούς </w:t>
      </w:r>
      <w:r>
        <w:rPr>
          <w:rFonts w:eastAsia="Times New Roman"/>
          <w:bCs/>
          <w:szCs w:val="24"/>
        </w:rPr>
        <w:t xml:space="preserve">Οικονομικών </w:t>
      </w:r>
      <w:r>
        <w:rPr>
          <w:rFonts w:eastAsia="Times New Roman"/>
          <w:szCs w:val="24"/>
        </w:rPr>
        <w:t xml:space="preserve">και </w:t>
      </w:r>
      <w:r>
        <w:rPr>
          <w:rFonts w:eastAsia="Times New Roman"/>
          <w:bCs/>
          <w:szCs w:val="24"/>
        </w:rPr>
        <w:t>Εθνικής Άμυνας,</w:t>
      </w:r>
      <w:r>
        <w:rPr>
          <w:rFonts w:eastAsia="Times New Roman"/>
          <w:szCs w:val="24"/>
        </w:rPr>
        <w:t xml:space="preserve"> σχετικά με την Ελληνική Βιομηχανία Οχημάτων («ΕΛΒΟ Α.Β.Ε.»).</w:t>
      </w:r>
    </w:p>
    <w:p w14:paraId="68AD0F09" w14:textId="77777777" w:rsidR="00217A8F" w:rsidRDefault="00B55156">
      <w:pPr>
        <w:spacing w:before="100" w:beforeAutospacing="1" w:after="0" w:line="600" w:lineRule="auto"/>
        <w:ind w:firstLine="720"/>
        <w:contextualSpacing/>
        <w:jc w:val="both"/>
        <w:rPr>
          <w:rFonts w:eastAsia="Times New Roman"/>
          <w:szCs w:val="24"/>
        </w:rPr>
      </w:pPr>
      <w:r>
        <w:rPr>
          <w:rFonts w:eastAsia="Times New Roman"/>
          <w:szCs w:val="24"/>
        </w:rPr>
        <w:t>15. Η με αριθμό 966/7-6-2016 επίκαιρη ερώτηση του Βουλευτή Β΄ Πειραι</w:t>
      </w:r>
      <w:r>
        <w:rPr>
          <w:rFonts w:eastAsia="Times New Roman"/>
          <w:szCs w:val="24"/>
        </w:rPr>
        <w:t>ώς</w:t>
      </w:r>
      <w:r>
        <w:rPr>
          <w:rFonts w:eastAsia="Times New Roman"/>
          <w:szCs w:val="24"/>
        </w:rPr>
        <w:t xml:space="preserve"> των Ανεξαρτήτων Ελλήνων κ. </w:t>
      </w:r>
      <w:r>
        <w:rPr>
          <w:rFonts w:eastAsia="Times New Roman"/>
          <w:bCs/>
          <w:szCs w:val="24"/>
        </w:rPr>
        <w:t>Δημητρίου Καμμένου</w:t>
      </w:r>
      <w:r>
        <w:rPr>
          <w:rFonts w:eastAsia="Times New Roman"/>
          <w:szCs w:val="24"/>
        </w:rPr>
        <w:t xml:space="preserve"> προς τον Υπου</w:t>
      </w:r>
      <w:r>
        <w:rPr>
          <w:rFonts w:eastAsia="Times New Roman"/>
          <w:szCs w:val="24"/>
        </w:rPr>
        <w:t xml:space="preserve">ργό </w:t>
      </w:r>
      <w:r>
        <w:rPr>
          <w:rFonts w:eastAsia="Times New Roman"/>
          <w:bCs/>
          <w:szCs w:val="24"/>
        </w:rPr>
        <w:t>Υγείας,</w:t>
      </w:r>
      <w:r>
        <w:rPr>
          <w:rFonts w:eastAsia="Times New Roman"/>
          <w:b/>
          <w:bCs/>
          <w:szCs w:val="24"/>
        </w:rPr>
        <w:t xml:space="preserve"> </w:t>
      </w:r>
      <w:r>
        <w:rPr>
          <w:rFonts w:eastAsia="Times New Roman"/>
          <w:szCs w:val="24"/>
        </w:rPr>
        <w:t>σχετικά με την κατάσταση στο Γενικό Κρατικό Νίκαιας.</w:t>
      </w:r>
    </w:p>
    <w:p w14:paraId="68AD0F0A" w14:textId="77777777" w:rsidR="00217A8F" w:rsidRDefault="00B55156">
      <w:pPr>
        <w:spacing w:before="100" w:beforeAutospacing="1" w:after="0" w:line="600" w:lineRule="auto"/>
        <w:ind w:firstLine="720"/>
        <w:contextualSpacing/>
        <w:jc w:val="both"/>
        <w:rPr>
          <w:rFonts w:eastAsia="Times New Roman"/>
          <w:szCs w:val="24"/>
        </w:rPr>
      </w:pPr>
      <w:r>
        <w:rPr>
          <w:rFonts w:eastAsia="Times New Roman"/>
          <w:szCs w:val="24"/>
        </w:rPr>
        <w:t>16. Η με αριθμό 935/31-5-2016 επίκαιρη ερώτηση του Βουλευτή Β΄ Πειραι</w:t>
      </w:r>
      <w:r>
        <w:rPr>
          <w:rFonts w:eastAsia="Times New Roman"/>
          <w:szCs w:val="24"/>
        </w:rPr>
        <w:t>ώς</w:t>
      </w:r>
      <w:r>
        <w:rPr>
          <w:rFonts w:eastAsia="Times New Roman"/>
          <w:szCs w:val="24"/>
        </w:rPr>
        <w:t xml:space="preserve"> των Ανεξαρτήτων Ελλήνων κ. </w:t>
      </w:r>
      <w:r>
        <w:rPr>
          <w:rFonts w:eastAsia="Times New Roman"/>
          <w:bCs/>
          <w:szCs w:val="24"/>
        </w:rPr>
        <w:t>Δημητρίου Καμμένου</w:t>
      </w:r>
      <w:r>
        <w:rPr>
          <w:rFonts w:eastAsia="Times New Roman"/>
          <w:szCs w:val="24"/>
        </w:rPr>
        <w:t xml:space="preserve"> προς τον Υπουργό </w:t>
      </w:r>
      <w:r>
        <w:rPr>
          <w:rFonts w:eastAsia="Times New Roman"/>
          <w:bCs/>
          <w:szCs w:val="24"/>
        </w:rPr>
        <w:t>Υγείας, σ</w:t>
      </w:r>
      <w:r>
        <w:rPr>
          <w:rFonts w:eastAsia="Times New Roman"/>
          <w:szCs w:val="24"/>
        </w:rPr>
        <w:t>χετικά με τις ελλείψεις και τα προβλήματα του σ</w:t>
      </w:r>
      <w:r>
        <w:rPr>
          <w:rFonts w:eastAsia="Times New Roman"/>
          <w:szCs w:val="24"/>
        </w:rPr>
        <w:t>τόλου του ΕΚΑΒ.</w:t>
      </w:r>
    </w:p>
    <w:p w14:paraId="68AD0F0B" w14:textId="77777777" w:rsidR="00217A8F" w:rsidRDefault="00B55156">
      <w:pPr>
        <w:spacing w:before="100" w:beforeAutospacing="1" w:after="0" w:line="600" w:lineRule="auto"/>
        <w:ind w:left="-284" w:firstLine="720"/>
        <w:contextualSpacing/>
        <w:jc w:val="both"/>
        <w:rPr>
          <w:rFonts w:eastAsia="Times New Roman"/>
          <w:szCs w:val="24"/>
        </w:rPr>
      </w:pPr>
      <w:r>
        <w:rPr>
          <w:rFonts w:eastAsia="Times New Roman"/>
          <w:szCs w:val="24"/>
        </w:rPr>
        <w:lastRenderedPageBreak/>
        <w:t xml:space="preserve">17. Η με αριθμό 825/25-4-2016 επίκαιρη ερώτηση της Βουλευτού Β΄ Πειραιώς της Ένωσης Κεντρώων κ. </w:t>
      </w:r>
      <w:r>
        <w:rPr>
          <w:rFonts w:eastAsia="Times New Roman"/>
          <w:bCs/>
          <w:szCs w:val="24"/>
        </w:rPr>
        <w:t xml:space="preserve">Θεοδώρας </w:t>
      </w:r>
      <w:proofErr w:type="spellStart"/>
      <w:r>
        <w:rPr>
          <w:rFonts w:eastAsia="Times New Roman"/>
          <w:bCs/>
          <w:szCs w:val="24"/>
        </w:rPr>
        <w:t>Μεγαλοοικονόμου</w:t>
      </w:r>
      <w:proofErr w:type="spellEnd"/>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 xml:space="preserve">σχετικά με την υπολειτουργία του Αντικαρκινικού Νοσοκομείου </w:t>
      </w:r>
      <w:r>
        <w:rPr>
          <w:rFonts w:eastAsia="Times New Roman"/>
          <w:szCs w:val="24"/>
        </w:rPr>
        <w:t>«</w:t>
      </w:r>
      <w:r>
        <w:rPr>
          <w:rFonts w:eastAsia="Times New Roman"/>
          <w:szCs w:val="24"/>
        </w:rPr>
        <w:t>Μεταξά</w:t>
      </w:r>
      <w:r>
        <w:rPr>
          <w:rFonts w:eastAsia="Times New Roman"/>
          <w:szCs w:val="24"/>
        </w:rPr>
        <w:t>»</w:t>
      </w:r>
      <w:r>
        <w:rPr>
          <w:rFonts w:eastAsia="Times New Roman"/>
          <w:szCs w:val="24"/>
        </w:rPr>
        <w:t>.</w:t>
      </w:r>
    </w:p>
    <w:p w14:paraId="68AD0F0C" w14:textId="77777777" w:rsidR="00217A8F" w:rsidRDefault="00B55156">
      <w:pPr>
        <w:spacing w:before="100" w:beforeAutospacing="1" w:after="0" w:line="600" w:lineRule="auto"/>
        <w:ind w:left="-284" w:firstLine="720"/>
        <w:contextualSpacing/>
        <w:jc w:val="both"/>
        <w:rPr>
          <w:rFonts w:eastAsia="Times New Roman"/>
          <w:szCs w:val="24"/>
        </w:rPr>
      </w:pPr>
      <w:r>
        <w:rPr>
          <w:rFonts w:eastAsia="Times New Roman"/>
          <w:szCs w:val="24"/>
        </w:rPr>
        <w:t>18. Η με αριθμό 1017/21-</w:t>
      </w:r>
      <w:r>
        <w:rPr>
          <w:rFonts w:eastAsia="Times New Roman"/>
          <w:szCs w:val="24"/>
        </w:rPr>
        <w:t xml:space="preserve">6-2016 επίκαιρη ερώτηση της Βουλευτού Ιωαννίνων του Συνασπισμού Ριζοσπαστικής Αριστεράς κ. </w:t>
      </w:r>
      <w:r>
        <w:rPr>
          <w:rFonts w:eastAsia="Times New Roman"/>
          <w:bCs/>
          <w:szCs w:val="24"/>
        </w:rPr>
        <w:t xml:space="preserve">Μερόπης </w:t>
      </w:r>
      <w:proofErr w:type="spellStart"/>
      <w:r>
        <w:rPr>
          <w:rFonts w:eastAsia="Times New Roman"/>
          <w:bCs/>
          <w:szCs w:val="24"/>
        </w:rPr>
        <w:t>Τζούφη</w:t>
      </w:r>
      <w:proofErr w:type="spellEnd"/>
      <w:r>
        <w:rPr>
          <w:rFonts w:eastAsia="Times New Roman"/>
          <w:szCs w:val="24"/>
        </w:rPr>
        <w:t xml:space="preserve"> προς τον Υπουργό</w:t>
      </w:r>
      <w:r>
        <w:rPr>
          <w:rFonts w:eastAsia="Times New Roman"/>
          <w:szCs w:val="24"/>
        </w:rPr>
        <w:t xml:space="preserve"> </w:t>
      </w:r>
      <w:r>
        <w:rPr>
          <w:rFonts w:eastAsia="Times New Roman"/>
          <w:bCs/>
          <w:szCs w:val="24"/>
        </w:rPr>
        <w:t>Εργασίας, Κοινωνικής Ασφάλισης και Κοινωνικής Αλληλεγγύης,</w:t>
      </w:r>
      <w:r>
        <w:rPr>
          <w:rFonts w:eastAsia="Times New Roman"/>
          <w:szCs w:val="24"/>
        </w:rPr>
        <w:t xml:space="preserve"> σχετικά με τις διαγραφές σπουδαστών δημόσιων ΙΕΚ από τα μητρώα του ΟΑΕΔ.</w:t>
      </w:r>
    </w:p>
    <w:p w14:paraId="68AD0F0D" w14:textId="77777777" w:rsidR="00217A8F" w:rsidRDefault="00B55156">
      <w:pPr>
        <w:spacing w:before="100" w:beforeAutospacing="1" w:after="0" w:line="600" w:lineRule="auto"/>
        <w:ind w:firstLine="436"/>
        <w:contextualSpacing/>
        <w:jc w:val="both"/>
        <w:rPr>
          <w:rFonts w:eastAsia="Times New Roman"/>
          <w:bCs/>
          <w:szCs w:val="24"/>
        </w:rPr>
      </w:pPr>
      <w:r>
        <w:rPr>
          <w:rFonts w:eastAsia="Times New Roman"/>
          <w:bCs/>
          <w:szCs w:val="24"/>
        </w:rPr>
        <w:t>Α</w:t>
      </w:r>
      <w:r>
        <w:rPr>
          <w:rFonts w:eastAsia="Times New Roman"/>
          <w:bCs/>
          <w:szCs w:val="24"/>
        </w:rPr>
        <w:t xml:space="preserve">ΝΑΦΟΡΕΣ - ΕΡΩΤΗΣΕΙΣ </w:t>
      </w:r>
      <w:r>
        <w:rPr>
          <w:rFonts w:eastAsia="Times New Roman"/>
          <w:bCs/>
          <w:szCs w:val="24"/>
        </w:rPr>
        <w:t>(Άρθρο 130 παρ</w:t>
      </w:r>
      <w:r>
        <w:rPr>
          <w:rFonts w:eastAsia="Times New Roman"/>
          <w:bCs/>
          <w:szCs w:val="24"/>
        </w:rPr>
        <w:t xml:space="preserve">άγραφος </w:t>
      </w:r>
      <w:r>
        <w:rPr>
          <w:rFonts w:eastAsia="Times New Roman"/>
          <w:bCs/>
          <w:szCs w:val="24"/>
        </w:rPr>
        <w:t xml:space="preserve">5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68AD0F0E" w14:textId="77777777" w:rsidR="00217A8F" w:rsidRDefault="00B55156">
      <w:pPr>
        <w:spacing w:before="100" w:beforeAutospacing="1" w:after="0" w:line="600" w:lineRule="auto"/>
        <w:ind w:firstLine="436"/>
        <w:contextualSpacing/>
        <w:jc w:val="both"/>
        <w:rPr>
          <w:rFonts w:eastAsia="Times New Roman"/>
          <w:szCs w:val="24"/>
        </w:rPr>
      </w:pPr>
      <w:r>
        <w:rPr>
          <w:rFonts w:eastAsia="Times New Roman"/>
          <w:szCs w:val="24"/>
        </w:rPr>
        <w:t xml:space="preserve">1. Η με αριθμό 5701/27-5-2016 ερώτηση του Βουλευτή Ηρακλείου της Δημοκρατικής Συμπαράταξης ΠΑΣΟΚ–ΔΗΜΑΡ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το</w:t>
      </w:r>
      <w:r>
        <w:rPr>
          <w:rFonts w:eastAsia="Times New Roman"/>
          <w:szCs w:val="24"/>
        </w:rPr>
        <w:t>ν</w:t>
      </w:r>
      <w:r>
        <w:rPr>
          <w:rFonts w:eastAsia="Times New Roman"/>
          <w:szCs w:val="24"/>
        </w:rPr>
        <w:t xml:space="preserve"> σχεδιασμό για την</w:t>
      </w:r>
      <w:r>
        <w:rPr>
          <w:rFonts w:eastAsia="Times New Roman"/>
          <w:szCs w:val="24"/>
        </w:rPr>
        <w:t xml:space="preserve"> έναρξη λειτουργίας του πολυδύναμου Ιατρείου </w:t>
      </w:r>
      <w:proofErr w:type="spellStart"/>
      <w:r>
        <w:rPr>
          <w:rFonts w:eastAsia="Times New Roman"/>
          <w:szCs w:val="24"/>
        </w:rPr>
        <w:t>Τυμπακίου</w:t>
      </w:r>
      <w:proofErr w:type="spellEnd"/>
      <w:r>
        <w:rPr>
          <w:rFonts w:eastAsia="Times New Roman"/>
          <w:szCs w:val="24"/>
        </w:rPr>
        <w:t xml:space="preserve"> –</w:t>
      </w:r>
      <w:r>
        <w:rPr>
          <w:rFonts w:eastAsia="Times New Roman"/>
          <w:szCs w:val="24"/>
        </w:rPr>
        <w:t xml:space="preserve"> </w:t>
      </w:r>
      <w:r>
        <w:rPr>
          <w:rFonts w:eastAsia="Times New Roman"/>
          <w:szCs w:val="24"/>
        </w:rPr>
        <w:t>Ηρακλείου Κρήτης.</w:t>
      </w:r>
    </w:p>
    <w:p w14:paraId="68AD0F0F" w14:textId="77777777" w:rsidR="00217A8F" w:rsidRDefault="00B55156">
      <w:pPr>
        <w:spacing w:before="100" w:beforeAutospacing="1" w:after="0" w:line="600" w:lineRule="auto"/>
        <w:ind w:firstLine="436"/>
        <w:contextualSpacing/>
        <w:jc w:val="both"/>
        <w:rPr>
          <w:rFonts w:eastAsia="Times New Roman"/>
          <w:szCs w:val="24"/>
        </w:rPr>
      </w:pPr>
      <w:r>
        <w:rPr>
          <w:rFonts w:eastAsia="Times New Roman"/>
          <w:szCs w:val="24"/>
        </w:rPr>
        <w:lastRenderedPageBreak/>
        <w:t>2. Η με αριθμό 4375/304/31-3-2016 ερώτηση</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 xml:space="preserve">αίτηση κατάθεσης εγγράφων του Δ΄ Αντιπροέδρου της Βουλής και Βουλευτή Α΄ Αθηνών της Νέας Δημοκρατίας κ. </w:t>
      </w:r>
      <w:r>
        <w:rPr>
          <w:rFonts w:eastAsia="Times New Roman"/>
          <w:bCs/>
          <w:szCs w:val="24"/>
        </w:rPr>
        <w:t>Νικήτα Κακλαμάνη</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σχετικά με το οικονομικό μέγεθος της σύμβασης με τον Κιμ Γκλεν.</w:t>
      </w:r>
    </w:p>
    <w:p w14:paraId="68AD0F10" w14:textId="77777777" w:rsidR="00217A8F" w:rsidRDefault="00B55156">
      <w:pPr>
        <w:spacing w:before="100" w:beforeAutospacing="1" w:after="0" w:line="600" w:lineRule="auto"/>
        <w:ind w:firstLine="436"/>
        <w:contextualSpacing/>
        <w:jc w:val="both"/>
        <w:rPr>
          <w:rFonts w:eastAsia="Times New Roman"/>
          <w:szCs w:val="24"/>
        </w:rPr>
      </w:pPr>
      <w:r>
        <w:rPr>
          <w:rFonts w:eastAsia="Times New Roman"/>
          <w:szCs w:val="24"/>
        </w:rPr>
        <w:t xml:space="preserve">3. Η με αριθμό 3062/10-2-2016 ερώτηση του Ανεξάρτητου Βουλευτή Λακωνίας κ. </w:t>
      </w:r>
      <w:r>
        <w:rPr>
          <w:rFonts w:eastAsia="Times New Roman"/>
          <w:bCs/>
          <w:szCs w:val="24"/>
        </w:rPr>
        <w:t>Λεωνίδα Γρηγοράκου</w:t>
      </w:r>
      <w:r>
        <w:rPr>
          <w:rFonts w:eastAsia="Times New Roman"/>
          <w:szCs w:val="24"/>
        </w:rPr>
        <w:t xml:space="preserve"> προς τον Υπουργό </w:t>
      </w:r>
      <w:r>
        <w:rPr>
          <w:rFonts w:eastAsia="Times New Roman"/>
          <w:bCs/>
          <w:szCs w:val="24"/>
        </w:rPr>
        <w:t>Οικονομικών, σ</w:t>
      </w:r>
      <w:r>
        <w:rPr>
          <w:rFonts w:eastAsia="Times New Roman"/>
          <w:szCs w:val="24"/>
        </w:rPr>
        <w:t>χετικά την αποζημίωση των μεριδιούχων</w:t>
      </w:r>
      <w:r>
        <w:rPr>
          <w:rFonts w:eastAsia="Times New Roman"/>
          <w:szCs w:val="24"/>
        </w:rPr>
        <w:t xml:space="preserve"> Συνεταιριστικών Τραπεζών.</w:t>
      </w:r>
    </w:p>
    <w:p w14:paraId="68AD0F11"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εισερχόμαστε στην ημερήσια διάταξη της</w:t>
      </w:r>
    </w:p>
    <w:p w14:paraId="68AD0F12" w14:textId="77777777" w:rsidR="00217A8F" w:rsidRDefault="00B55156">
      <w:pPr>
        <w:spacing w:after="0"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68AD0F13"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των τροπολογιών και του συνόλου του σχεδίου νόμου του Υπουργείου Οικονομικών</w:t>
      </w:r>
      <w:r>
        <w:rPr>
          <w:rFonts w:eastAsia="Times New Roman" w:cs="Times New Roman"/>
          <w:szCs w:val="24"/>
        </w:rPr>
        <w:t>:</w:t>
      </w:r>
      <w:r>
        <w:rPr>
          <w:rFonts w:eastAsia="Times New Roman" w:cs="Times New Roman"/>
          <w:szCs w:val="24"/>
        </w:rPr>
        <w:t xml:space="preserve"> «Κύρωση της Απόφασης του Συμβουλίου 2014/335/ΕΕ, </w:t>
      </w:r>
      <w:proofErr w:type="spellStart"/>
      <w:r>
        <w:rPr>
          <w:rFonts w:eastAsia="Times New Roman" w:cs="Times New Roman"/>
          <w:szCs w:val="24"/>
        </w:rPr>
        <w:t>Ευρατόμ</w:t>
      </w:r>
      <w:proofErr w:type="spellEnd"/>
      <w:r>
        <w:rPr>
          <w:rFonts w:eastAsia="Times New Roman" w:cs="Times New Roman"/>
          <w:szCs w:val="24"/>
        </w:rPr>
        <w:t xml:space="preserve"> για το σύστημα των ιδίων πόρων της Ευρωπαϊκής Ένωσης και άλλες διατάξεις».</w:t>
      </w:r>
    </w:p>
    <w:p w14:paraId="68AD0F14"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ψηφίστηκε στη Διαρκή Επιτροπή κατά πλειοψηφία. </w:t>
      </w:r>
    </w:p>
    <w:p w14:paraId="68AD0F15"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Εισάγεται προς συζήτηση στη Βουλή με τη διαδικασία του άρθρου</w:t>
      </w:r>
      <w:r>
        <w:rPr>
          <w:rFonts w:eastAsia="Times New Roman" w:cs="Times New Roman"/>
          <w:szCs w:val="24"/>
        </w:rPr>
        <w:t xml:space="preserve"> 108 του Κανονισμού της Βουλής, δηλαδή μπορούν να λάβουν τον λόγο όσοι έχουν αντίρρηση επί της κυρώσεως αυτής της </w:t>
      </w:r>
      <w:r>
        <w:rPr>
          <w:rFonts w:eastAsia="Times New Roman" w:cs="Times New Roman"/>
          <w:szCs w:val="24"/>
        </w:rPr>
        <w:t>σ</w:t>
      </w:r>
      <w:r>
        <w:rPr>
          <w:rFonts w:eastAsia="Times New Roman" w:cs="Times New Roman"/>
          <w:szCs w:val="24"/>
        </w:rPr>
        <w:t xml:space="preserve">ύμβασης. </w:t>
      </w:r>
    </w:p>
    <w:p w14:paraId="68AD0F16"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Ωστόσο, επειδή έχουν κατατεθεί δύο υπουργικές τροπολογίες, η υπ’ </w:t>
      </w:r>
      <w:proofErr w:type="spellStart"/>
      <w:r>
        <w:rPr>
          <w:rFonts w:eastAsia="Times New Roman" w:cs="Times New Roman"/>
          <w:szCs w:val="24"/>
        </w:rPr>
        <w:t>αριθμ</w:t>
      </w:r>
      <w:proofErr w:type="spellEnd"/>
      <w:r>
        <w:rPr>
          <w:rFonts w:eastAsia="Times New Roman" w:cs="Times New Roman"/>
          <w:szCs w:val="24"/>
        </w:rPr>
        <w:t xml:space="preserve">. 530/103 και η υπ’ </w:t>
      </w:r>
      <w:proofErr w:type="spellStart"/>
      <w:r>
        <w:rPr>
          <w:rFonts w:eastAsia="Times New Roman" w:cs="Times New Roman"/>
          <w:szCs w:val="24"/>
        </w:rPr>
        <w:t>αριθμ</w:t>
      </w:r>
      <w:proofErr w:type="spellEnd"/>
      <w:r>
        <w:rPr>
          <w:rFonts w:eastAsia="Times New Roman" w:cs="Times New Roman"/>
          <w:szCs w:val="24"/>
        </w:rPr>
        <w:t>. 531/104, καθώς και τρεις βουλευτικ</w:t>
      </w:r>
      <w:r>
        <w:rPr>
          <w:rFonts w:eastAsia="Times New Roman" w:cs="Times New Roman"/>
          <w:szCs w:val="24"/>
        </w:rPr>
        <w:t xml:space="preserve">ές, η υπ’ </w:t>
      </w:r>
      <w:proofErr w:type="spellStart"/>
      <w:r>
        <w:rPr>
          <w:rFonts w:eastAsia="Times New Roman" w:cs="Times New Roman"/>
          <w:szCs w:val="24"/>
        </w:rPr>
        <w:t>αριθμ</w:t>
      </w:r>
      <w:proofErr w:type="spellEnd"/>
      <w:r>
        <w:rPr>
          <w:rFonts w:eastAsia="Times New Roman" w:cs="Times New Roman"/>
          <w:szCs w:val="24"/>
        </w:rPr>
        <w:t xml:space="preserve">. 515/100, η υπ’ </w:t>
      </w:r>
      <w:proofErr w:type="spellStart"/>
      <w:r>
        <w:rPr>
          <w:rFonts w:eastAsia="Times New Roman" w:cs="Times New Roman"/>
          <w:szCs w:val="24"/>
        </w:rPr>
        <w:t>αριθμ</w:t>
      </w:r>
      <w:proofErr w:type="spellEnd"/>
      <w:r>
        <w:rPr>
          <w:rFonts w:eastAsia="Times New Roman" w:cs="Times New Roman"/>
          <w:szCs w:val="24"/>
        </w:rPr>
        <w:t xml:space="preserve">. 528/101 και η υπ’ </w:t>
      </w:r>
      <w:proofErr w:type="spellStart"/>
      <w:r>
        <w:rPr>
          <w:rFonts w:eastAsia="Times New Roman" w:cs="Times New Roman"/>
          <w:szCs w:val="24"/>
        </w:rPr>
        <w:t>αριθμ</w:t>
      </w:r>
      <w:proofErr w:type="spellEnd"/>
      <w:r>
        <w:rPr>
          <w:rFonts w:eastAsia="Times New Roman" w:cs="Times New Roman"/>
          <w:szCs w:val="24"/>
        </w:rPr>
        <w:t xml:space="preserve">. 529/102, προτείνω να τοποθετηθούν αρχικά επί της αρχής της </w:t>
      </w:r>
      <w:r>
        <w:rPr>
          <w:rFonts w:eastAsia="Times New Roman" w:cs="Times New Roman"/>
          <w:szCs w:val="24"/>
        </w:rPr>
        <w:t>σ</w:t>
      </w:r>
      <w:r>
        <w:rPr>
          <w:rFonts w:eastAsia="Times New Roman" w:cs="Times New Roman"/>
          <w:szCs w:val="24"/>
        </w:rPr>
        <w:t xml:space="preserve">ύμβασης ο κ. Γεώργιος Γερμενής από τον Λαϊκό Σύνδεσμο-Χρυσή Αυγή και η κ. Διαμάντω </w:t>
      </w:r>
      <w:proofErr w:type="spellStart"/>
      <w:r>
        <w:rPr>
          <w:rFonts w:eastAsia="Times New Roman" w:cs="Times New Roman"/>
          <w:szCs w:val="24"/>
        </w:rPr>
        <w:t>Μανωλάκου</w:t>
      </w:r>
      <w:proofErr w:type="spellEnd"/>
      <w:r>
        <w:rPr>
          <w:rFonts w:eastAsia="Times New Roman" w:cs="Times New Roman"/>
          <w:szCs w:val="24"/>
        </w:rPr>
        <w:t xml:space="preserve"> από το Κομμουνιστικό Κόμμα Ελλάδας, που</w:t>
      </w:r>
      <w:r>
        <w:rPr>
          <w:rFonts w:eastAsia="Times New Roman" w:cs="Times New Roman"/>
          <w:szCs w:val="24"/>
        </w:rPr>
        <w:t xml:space="preserve"> καταψήφισαν στη Διαρκή Επιτροπή, καθώς και ο αρμόδιος Υπουργός, ο οποίος θα τοποθετηθεί στο τέλος συνολικά. </w:t>
      </w:r>
    </w:p>
    <w:p w14:paraId="68AD0F17"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Στη συνέχεια προτείνω να συζητηθούν μαζί οι τροπολογίες με τους εισηγητές και τους ειδικούς αγορητές, τους Κοινοβουλευτικούς Εκπροσώπους, τους αρμ</w:t>
      </w:r>
      <w:r>
        <w:rPr>
          <w:rFonts w:eastAsia="Times New Roman" w:cs="Times New Roman"/>
          <w:szCs w:val="24"/>
        </w:rPr>
        <w:t xml:space="preserve">όδιους Υπουργούς –και αν ήθελε κάποιος να εγγραφεί, θα μπορούσε να το κάνει- και ο καθένας να πάρει τον λόγο για πέντε λεπτά. </w:t>
      </w:r>
    </w:p>
    <w:p w14:paraId="68AD0F18"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Αφού ολοκληρωθεί και η συζήτηση επί των τροπολογιών με τις τοποθετήσεις και των αρμόδιων Υπουργών, κατόπιν θα προχωρήσουμε στην ψ</w:t>
      </w:r>
      <w:r>
        <w:rPr>
          <w:rFonts w:eastAsia="Times New Roman" w:cs="Times New Roman"/>
          <w:szCs w:val="24"/>
        </w:rPr>
        <w:t xml:space="preserve">ηφοφορία. </w:t>
      </w:r>
    </w:p>
    <w:p w14:paraId="68AD0F19"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Το Σώμα συμφωνεί; </w:t>
      </w:r>
    </w:p>
    <w:p w14:paraId="68AD0F1A"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Μάλιστα, μάλιστα. </w:t>
      </w:r>
    </w:p>
    <w:p w14:paraId="68AD0F1B"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 κύριε Πρόεδρε. Μπορώ να έχω τον λόγο;</w:t>
      </w:r>
    </w:p>
    <w:p w14:paraId="68AD0F1C"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Ορίστε, κυρία </w:t>
      </w:r>
      <w:proofErr w:type="spellStart"/>
      <w:r>
        <w:rPr>
          <w:rFonts w:eastAsia="Times New Roman" w:cs="Times New Roman"/>
          <w:szCs w:val="24"/>
        </w:rPr>
        <w:t>Μανωλάκου</w:t>
      </w:r>
      <w:proofErr w:type="spellEnd"/>
      <w:r>
        <w:rPr>
          <w:rFonts w:eastAsia="Times New Roman" w:cs="Times New Roman"/>
          <w:szCs w:val="24"/>
        </w:rPr>
        <w:t>, έχετε τον λόγο.</w:t>
      </w:r>
    </w:p>
    <w:p w14:paraId="68AD0F1D" w14:textId="77777777" w:rsidR="00217A8F" w:rsidRDefault="00B55156">
      <w:pPr>
        <w:spacing w:after="0" w:line="600" w:lineRule="auto"/>
        <w:ind w:firstLine="720"/>
        <w:jc w:val="both"/>
        <w:rPr>
          <w:rFonts w:eastAsia="Times New Roman"/>
          <w:bCs/>
          <w:shd w:val="clear" w:color="auto" w:fill="FFFFFF"/>
        </w:rPr>
      </w:pPr>
      <w:r>
        <w:rPr>
          <w:rFonts w:eastAsia="Times New Roman" w:cs="Times New Roman"/>
          <w:b/>
          <w:szCs w:val="24"/>
        </w:rPr>
        <w:t>ΔΙΑΜΑΝΤΩ ΜΑΝΩΛΑΚΟΥ:</w:t>
      </w:r>
      <w:r>
        <w:rPr>
          <w:rFonts w:eastAsia="Times New Roman" w:cs="Times New Roman"/>
          <w:szCs w:val="24"/>
        </w:rPr>
        <w:t xml:space="preserve"> </w:t>
      </w:r>
      <w:r>
        <w:rPr>
          <w:rFonts w:eastAsia="Times New Roman" w:cs="Times New Roman"/>
          <w:bCs/>
          <w:shd w:val="clear" w:color="auto" w:fill="FFFFFF"/>
        </w:rPr>
        <w:t>Κύριε Πρόεδρε, η κύρωση έχει συμ</w:t>
      </w:r>
      <w:r>
        <w:rPr>
          <w:rFonts w:eastAsia="Times New Roman" w:cs="Times New Roman"/>
          <w:bCs/>
          <w:shd w:val="clear" w:color="auto" w:fill="FFFFFF"/>
        </w:rPr>
        <w:t xml:space="preserve">πληρωθεί και με άλλα δύο </w:t>
      </w:r>
      <w:r>
        <w:rPr>
          <w:rFonts w:eastAsia="Times New Roman"/>
          <w:bCs/>
          <w:shd w:val="clear" w:color="auto" w:fill="FFFFFF"/>
        </w:rPr>
        <w:t>άρθρα. Οπότε ενέχει σημασία νομοσχεδίου. Επιπλέον, προστέθηκαν χθες το βράδυ και άλλες δύο τροπολογίες. Αυτό σημαίνει ότι έχουμε να συζητήσουμε νομοσχέδιο πια. Με αυτή την έννοια, θα πρέπει να δοθεί ο χρόνος στους εισηγητές, να μιλ</w:t>
      </w:r>
      <w:r>
        <w:rPr>
          <w:rFonts w:eastAsia="Times New Roman"/>
          <w:bCs/>
          <w:shd w:val="clear" w:color="auto" w:fill="FFFFFF"/>
        </w:rPr>
        <w:t xml:space="preserve">ήσουν συνολικά και στην κύρωση και στα άρθρα, που είναι τελείως διαφορετικά θέματα. </w:t>
      </w:r>
    </w:p>
    <w:p w14:paraId="68AD0F1E" w14:textId="77777777" w:rsidR="00217A8F" w:rsidRDefault="00B55156">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 xml:space="preserve">Γι’ αυτό, ζητάμε από πλευράς Κομουνιστικού Κόμματος Ελλάδας να υπάρχει η άνεση του χρόνου για συνολική τοποθέτηση σε όλα τα ζητήματα. </w:t>
      </w:r>
    </w:p>
    <w:p w14:paraId="68AD0F1F" w14:textId="77777777" w:rsidR="00217A8F" w:rsidRDefault="00B55156">
      <w:pPr>
        <w:spacing w:after="0" w:line="600" w:lineRule="auto"/>
        <w:ind w:firstLine="720"/>
        <w:jc w:val="both"/>
        <w:rPr>
          <w:rFonts w:eastAsia="Times New Roman"/>
          <w:bCs/>
          <w:shd w:val="clear" w:color="auto" w:fill="FFFFFF"/>
        </w:rPr>
      </w:pPr>
      <w:r>
        <w:rPr>
          <w:rFonts w:eastAsia="Times New Roman"/>
          <w:b/>
          <w:bCs/>
          <w:shd w:val="clear" w:color="auto" w:fill="FFFFFF"/>
        </w:rPr>
        <w:t>ΠΡΟΕΔΡΕΥΩΝ (Γεώργιος Βαρεμένος):</w:t>
      </w:r>
      <w:r>
        <w:rPr>
          <w:rFonts w:eastAsia="Times New Roman"/>
          <w:bCs/>
          <w:shd w:val="clear" w:color="auto" w:fill="FFFFFF"/>
        </w:rPr>
        <w:t xml:space="preserve"> Ωραία, κυρία </w:t>
      </w:r>
      <w:proofErr w:type="spellStart"/>
      <w:r>
        <w:rPr>
          <w:rFonts w:eastAsia="Times New Roman"/>
          <w:bCs/>
          <w:shd w:val="clear" w:color="auto" w:fill="FFFFFF"/>
        </w:rPr>
        <w:t>Μανωλάκου</w:t>
      </w:r>
      <w:proofErr w:type="spellEnd"/>
      <w:r>
        <w:rPr>
          <w:rFonts w:eastAsia="Times New Roman"/>
          <w:bCs/>
          <w:shd w:val="clear" w:color="auto" w:fill="FFFFFF"/>
        </w:rPr>
        <w:t xml:space="preserve">. Θα υπάρξει άνεση του χρόνου. Από ό,τι έχω πληροφορηθεί, πρόκειται για ενσωμάτωση δύο τροπολογιών στο σώμα. Θα υπάρξει αυτή η άνεση. </w:t>
      </w:r>
    </w:p>
    <w:p w14:paraId="68AD0F20"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μπορώ να έχω τον λόγο;</w:t>
      </w:r>
    </w:p>
    <w:p w14:paraId="68AD0F21" w14:textId="77777777" w:rsidR="00217A8F" w:rsidRDefault="00B55156">
      <w:pPr>
        <w:spacing w:after="0" w:line="600" w:lineRule="auto"/>
        <w:ind w:firstLine="720"/>
        <w:jc w:val="both"/>
        <w:rPr>
          <w:rFonts w:eastAsia="Times New Roman" w:cs="Times New Roman"/>
          <w:szCs w:val="24"/>
        </w:rPr>
      </w:pPr>
      <w:r>
        <w:rPr>
          <w:rFonts w:eastAsia="Times New Roman"/>
          <w:b/>
          <w:bCs/>
          <w:shd w:val="clear" w:color="auto" w:fill="FFFFFF"/>
        </w:rPr>
        <w:t>ΠΡΟΕΔΡΕΥΩΝ (Γεώργιος Βαρεμένος):</w:t>
      </w:r>
      <w:r>
        <w:rPr>
          <w:rFonts w:eastAsia="Times New Roman"/>
          <w:bCs/>
          <w:shd w:val="clear" w:color="auto" w:fill="FFFFFF"/>
        </w:rPr>
        <w:t xml:space="preserve"> Παρακαλώ,</w:t>
      </w:r>
      <w:r>
        <w:rPr>
          <w:rFonts w:eastAsia="Times New Roman"/>
          <w:bCs/>
          <w:shd w:val="clear" w:color="auto" w:fill="FFFFFF"/>
        </w:rPr>
        <w:t xml:space="preserve"> κύριε Λοβέρδο. </w:t>
      </w:r>
    </w:p>
    <w:p w14:paraId="68AD0F22"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κάθε φορά που ακολουθείται -όχι από εσάς- αυτή η τακτική, που η </w:t>
      </w:r>
      <w:r>
        <w:rPr>
          <w:rFonts w:eastAsia="Times New Roman"/>
          <w:bCs/>
        </w:rPr>
        <w:t>Βουλή</w:t>
      </w:r>
      <w:r>
        <w:rPr>
          <w:rFonts w:eastAsia="Times New Roman" w:cs="Times New Roman"/>
          <w:szCs w:val="24"/>
        </w:rPr>
        <w:t xml:space="preserve"> προσαρμόζεται στη λογική της </w:t>
      </w:r>
      <w:r>
        <w:rPr>
          <w:rFonts w:eastAsia="Times New Roman"/>
          <w:bCs/>
        </w:rPr>
        <w:t>Κυβέρνησης</w:t>
      </w:r>
      <w:r>
        <w:rPr>
          <w:rFonts w:eastAsia="Times New Roman" w:cs="Times New Roman"/>
          <w:szCs w:val="24"/>
        </w:rPr>
        <w:t xml:space="preserve"> να θεωρεί τη </w:t>
      </w:r>
      <w:r>
        <w:rPr>
          <w:rFonts w:eastAsia="Times New Roman"/>
          <w:bCs/>
        </w:rPr>
        <w:t>Βουλή</w:t>
      </w:r>
      <w:r>
        <w:rPr>
          <w:rFonts w:eastAsia="Times New Roman" w:cs="Times New Roman"/>
          <w:szCs w:val="24"/>
        </w:rPr>
        <w:t xml:space="preserve"> σπίτι της, χωράφι της και να κάνει ό,τι θέλει, ό,τι της κατέβει στο μυαλό, εμ</w:t>
      </w:r>
      <w:r>
        <w:rPr>
          <w:rFonts w:eastAsia="Times New Roman" w:cs="Times New Roman"/>
          <w:szCs w:val="24"/>
        </w:rPr>
        <w:t>είς θα επεμβαίνουμε</w:t>
      </w:r>
      <w:r>
        <w:rPr>
          <w:rFonts w:eastAsia="Times New Roman" w:cs="Times New Roman"/>
          <w:szCs w:val="24"/>
        </w:rPr>
        <w:t>. Θ</w:t>
      </w:r>
      <w:r>
        <w:rPr>
          <w:rFonts w:eastAsia="Times New Roman" w:cs="Times New Roman"/>
          <w:szCs w:val="24"/>
        </w:rPr>
        <w:t xml:space="preserve">α επεμβαίνουμε κάθε φορά που θα γίνεται αυτό. </w:t>
      </w:r>
    </w:p>
    <w:p w14:paraId="68AD0F23"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πού γίνεται κατά κόρον; Στις περιπτώσεις της κύρωσης συμβάσεων, συμφωνιών. Τι γίνεται εκεί, κύριε Πρόεδρε; Τα είπαμε και στη Διάσκεψη των Προέδρων. Τα θυμάστε. Παρακάμπτονται όλοι οι </w:t>
      </w:r>
      <w:r>
        <w:rPr>
          <w:rFonts w:eastAsia="Times New Roman" w:cs="Times New Roman"/>
          <w:szCs w:val="24"/>
        </w:rPr>
        <w:t xml:space="preserve">κανόνες της καλής νομοθέτησης, </w:t>
      </w:r>
      <w:r>
        <w:rPr>
          <w:rFonts w:eastAsia="Times New Roman" w:cs="Times New Roman"/>
        </w:rPr>
        <w:t>δηλαδή</w:t>
      </w:r>
      <w:r>
        <w:rPr>
          <w:rFonts w:eastAsia="Times New Roman" w:cs="Times New Roman"/>
          <w:szCs w:val="24"/>
        </w:rPr>
        <w:t xml:space="preserve"> η </w:t>
      </w:r>
      <w:proofErr w:type="spellStart"/>
      <w:r>
        <w:rPr>
          <w:rFonts w:eastAsia="Times New Roman" w:cs="Times New Roman"/>
          <w:szCs w:val="24"/>
        </w:rPr>
        <w:t>προκοινοβουλευτική</w:t>
      </w:r>
      <w:proofErr w:type="spellEnd"/>
      <w:r>
        <w:rPr>
          <w:rFonts w:eastAsia="Times New Roman" w:cs="Times New Roman"/>
          <w:szCs w:val="24"/>
        </w:rPr>
        <w:t xml:space="preserve"> διαβούλευση, η </w:t>
      </w:r>
      <w:r>
        <w:rPr>
          <w:rFonts w:eastAsia="Times New Roman" w:cs="Times New Roman"/>
          <w:szCs w:val="24"/>
        </w:rPr>
        <w:t>κ</w:t>
      </w:r>
      <w:r>
        <w:rPr>
          <w:rFonts w:eastAsia="Times New Roman" w:cs="Times New Roman"/>
          <w:szCs w:val="24"/>
        </w:rPr>
        <w:t xml:space="preserve">εντρική </w:t>
      </w:r>
      <w:r>
        <w:rPr>
          <w:rFonts w:eastAsia="Times New Roman" w:cs="Times New Roman"/>
          <w:szCs w:val="24"/>
        </w:rPr>
        <w:t>ν</w:t>
      </w:r>
      <w:r>
        <w:rPr>
          <w:rFonts w:eastAsia="Times New Roman" w:cs="Times New Roman"/>
          <w:szCs w:val="24"/>
        </w:rPr>
        <w:t xml:space="preserve">ομοπαρασκευαστική </w:t>
      </w:r>
      <w:r>
        <w:rPr>
          <w:rFonts w:eastAsia="Times New Roman" w:cs="Times New Roman"/>
          <w:szCs w:val="24"/>
        </w:rPr>
        <w:t>ε</w:t>
      </w:r>
      <w:r>
        <w:rPr>
          <w:rFonts w:eastAsia="Times New Roman" w:cs="Times New Roman"/>
          <w:szCs w:val="24"/>
        </w:rPr>
        <w:t xml:space="preserve">πιτροπή, η Διεύθυνση Επιστημονικών Μελετών, η αρμόδια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 xml:space="preserve">πιτροπή και οι φορείς που έρχονται εκεί να μιλήσουν. </w:t>
      </w:r>
    </w:p>
    <w:p w14:paraId="68AD0F24"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Κάθε φορά που θα γίνεται αυτ</w:t>
      </w:r>
      <w:r>
        <w:rPr>
          <w:rFonts w:eastAsia="Times New Roman" w:cs="Times New Roman"/>
          <w:szCs w:val="24"/>
        </w:rPr>
        <w:t xml:space="preserve">ό, εμείς, αποδεικνύοντας ότι </w:t>
      </w:r>
      <w:r>
        <w:rPr>
          <w:rFonts w:eastAsia="Times New Roman" w:cs="Times New Roman"/>
          <w:szCs w:val="24"/>
        </w:rPr>
        <w:t xml:space="preserve">δεν θα πάθουμε </w:t>
      </w:r>
      <w:r>
        <w:rPr>
          <w:rFonts w:eastAsia="Times New Roman" w:cs="Times New Roman"/>
          <w:szCs w:val="24"/>
        </w:rPr>
        <w:t xml:space="preserve">μιθριδατισμό, θα παίρνουμε τον λόγο και θα καταγγέλλουμε αυτή την τακτική, όπως κάνουμε και σήμερα. </w:t>
      </w:r>
    </w:p>
    <w:p w14:paraId="68AD0F25"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έχουμε σήμερα τροπολογία Υπουργείου είκοσι μία σελίδες! Την περασμένη εβδομάδα, πάλι σε κύρωση, </w:t>
      </w:r>
      <w:r>
        <w:rPr>
          <w:rFonts w:eastAsia="Times New Roman" w:cs="Times New Roman"/>
          <w:szCs w:val="24"/>
        </w:rPr>
        <w:t xml:space="preserve">ήρθε άλλη μία παρόμοια, που </w:t>
      </w:r>
      <w:r>
        <w:rPr>
          <w:rFonts w:eastAsia="Times New Roman"/>
          <w:bCs/>
        </w:rPr>
        <w:t>είναι</w:t>
      </w:r>
      <w:r>
        <w:rPr>
          <w:rFonts w:eastAsia="Times New Roman" w:cs="Times New Roman"/>
          <w:szCs w:val="24"/>
        </w:rPr>
        <w:t xml:space="preserve"> μικρό σχέδιο νόμου. Τι θα γίνει, </w:t>
      </w:r>
      <w:r>
        <w:rPr>
          <w:rFonts w:eastAsia="Times New Roman" w:cs="Times New Roman"/>
        </w:rPr>
        <w:t>δηλαδή</w:t>
      </w:r>
      <w:r>
        <w:rPr>
          <w:rFonts w:eastAsia="Times New Roman" w:cs="Times New Roman"/>
          <w:szCs w:val="24"/>
        </w:rPr>
        <w:t xml:space="preserve">; Δεν υπάρχει περιθώριο το Προεδρείο να αποκρούει τις κοινοβουλευτικές αυτές πρακτικές; Γιατί γινόταν αυτό τα περασμένα χρόνια; </w:t>
      </w:r>
    </w:p>
    <w:p w14:paraId="68AD0F26"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Παρ</w:t>
      </w:r>
      <w:r>
        <w:rPr>
          <w:rFonts w:eastAsia="Times New Roman" w:cs="Times New Roman"/>
          <w:szCs w:val="24"/>
        </w:rPr>
        <w:t xml:space="preserve">’ </w:t>
      </w:r>
      <w:r>
        <w:rPr>
          <w:rFonts w:eastAsia="Times New Roman" w:cs="Times New Roman"/>
          <w:szCs w:val="24"/>
        </w:rPr>
        <w:t xml:space="preserve">ότι υπήρχε κι εκεί το φαινόμενο των τροπολογιών, </w:t>
      </w:r>
      <w:r>
        <w:rPr>
          <w:rFonts w:eastAsia="Times New Roman" w:cs="Times New Roman"/>
          <w:szCs w:val="24"/>
        </w:rPr>
        <w:t xml:space="preserve">δεν υπήρχε στις κυρώσεις. Κατ’ </w:t>
      </w:r>
      <w:proofErr w:type="spellStart"/>
      <w:r>
        <w:rPr>
          <w:rFonts w:eastAsia="Times New Roman" w:cs="Times New Roman"/>
          <w:szCs w:val="24"/>
        </w:rPr>
        <w:t>αυστηράν</w:t>
      </w:r>
      <w:proofErr w:type="spellEnd"/>
      <w:r>
        <w:rPr>
          <w:rFonts w:eastAsia="Times New Roman" w:cs="Times New Roman"/>
          <w:szCs w:val="24"/>
        </w:rPr>
        <w:t xml:space="preserve"> </w:t>
      </w:r>
      <w:proofErr w:type="spellStart"/>
      <w:r>
        <w:rPr>
          <w:rFonts w:eastAsia="Times New Roman" w:cs="Times New Roman"/>
          <w:szCs w:val="24"/>
        </w:rPr>
        <w:t>εξαίρεσιν</w:t>
      </w:r>
      <w:proofErr w:type="spellEnd"/>
      <w:r>
        <w:rPr>
          <w:rFonts w:eastAsia="Times New Roman" w:cs="Times New Roman"/>
          <w:szCs w:val="24"/>
        </w:rPr>
        <w:t xml:space="preserve"> γινόταν αυτό στις κυρώσεις. Εδώ εκμεταλλεύεται η </w:t>
      </w:r>
      <w:r>
        <w:rPr>
          <w:rFonts w:eastAsia="Times New Roman"/>
          <w:bCs/>
        </w:rPr>
        <w:t>Κυβέρνηση</w:t>
      </w:r>
      <w:r>
        <w:rPr>
          <w:rFonts w:eastAsia="Times New Roman" w:cs="Times New Roman"/>
          <w:szCs w:val="24"/>
        </w:rPr>
        <w:t xml:space="preserve">. Εκμεταλλεύεται μια συνοπτική κοινοβουλευτική </w:t>
      </w:r>
      <w:r>
        <w:rPr>
          <w:rFonts w:eastAsia="Times New Roman"/>
          <w:szCs w:val="24"/>
        </w:rPr>
        <w:t>διαδικασία,</w:t>
      </w:r>
      <w:r>
        <w:rPr>
          <w:rFonts w:eastAsia="Times New Roman" w:cs="Times New Roman"/>
          <w:szCs w:val="24"/>
        </w:rPr>
        <w:t xml:space="preserve"> που </w:t>
      </w:r>
      <w:r>
        <w:rPr>
          <w:rFonts w:eastAsia="Times New Roman"/>
          <w:bCs/>
        </w:rPr>
        <w:t>έγινε</w:t>
      </w:r>
      <w:r>
        <w:rPr>
          <w:rFonts w:eastAsia="Times New Roman" w:cs="Times New Roman"/>
          <w:szCs w:val="24"/>
        </w:rPr>
        <w:t xml:space="preserve"> χάριν συντομίας και αφορά κυρώσεις κειμένων, για τα οποία στην αρμόδια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δεν υπήρξε σύγκρουση. Τα πιο πολλά κόμματα στηρίζουν. Όπως κι εμείς στηρίζουμε τη σημερινή. Κάνετε δεκτή αυτή την τραγική τακτική. Όχι.</w:t>
      </w:r>
    </w:p>
    <w:p w14:paraId="68AD0F27"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Δεύτερον, συμφωνώ με αυτό που είπε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Μανωλάκου</w:t>
      </w:r>
      <w:proofErr w:type="spellEnd"/>
      <w:r>
        <w:rPr>
          <w:rFonts w:eastAsia="Times New Roman" w:cs="Times New Roman"/>
          <w:szCs w:val="24"/>
        </w:rPr>
        <w:t xml:space="preserve">. Είχαμε την κύρωση, αλλά είχαμε και δύο </w:t>
      </w:r>
      <w:r>
        <w:rPr>
          <w:rFonts w:eastAsia="Times New Roman"/>
          <w:szCs w:val="24"/>
        </w:rPr>
        <w:t>τροπολογίες</w:t>
      </w:r>
      <w:r>
        <w:rPr>
          <w:rFonts w:eastAsia="Times New Roman" w:cs="Times New Roman"/>
          <w:szCs w:val="24"/>
        </w:rPr>
        <w:t xml:space="preserve">. Αφού είχαμε την κύρωση και είχαμε και δύο </w:t>
      </w:r>
      <w:r>
        <w:rPr>
          <w:rFonts w:eastAsia="Times New Roman"/>
          <w:szCs w:val="24"/>
        </w:rPr>
        <w:t>τροπολογίες,</w:t>
      </w:r>
      <w:r>
        <w:rPr>
          <w:rFonts w:eastAsia="Times New Roman" w:cs="Times New Roman"/>
          <w:szCs w:val="24"/>
        </w:rPr>
        <w:t xml:space="preserve"> έχουμε κλασικό σχέδιο νόμου. Επειδή λειτουργούμε κατ’ οικονομία, αφού το Προεδρείο κακώς -όχι εσείς, το Προεδρείο συνολικά- κάνατε δεκτή την παρέμβαση από τα Υπουργεία χθες το βράδυ και</w:t>
      </w:r>
      <w:r>
        <w:rPr>
          <w:rFonts w:eastAsia="Times New Roman" w:cs="Times New Roman"/>
          <w:szCs w:val="24"/>
        </w:rPr>
        <w:t>,</w:t>
      </w:r>
      <w:r>
        <w:rPr>
          <w:rFonts w:eastAsia="Times New Roman" w:cs="Times New Roman"/>
          <w:szCs w:val="24"/>
        </w:rPr>
        <w:t xml:space="preserve"> </w:t>
      </w:r>
      <w:r>
        <w:rPr>
          <w:rFonts w:eastAsia="Times New Roman" w:cs="Times New Roman"/>
          <w:bCs/>
          <w:shd w:val="clear" w:color="auto" w:fill="FFFFFF"/>
        </w:rPr>
        <w:t xml:space="preserve">εν πάση </w:t>
      </w:r>
      <w:proofErr w:type="spellStart"/>
      <w:r>
        <w:rPr>
          <w:rFonts w:eastAsia="Times New Roman" w:cs="Times New Roman"/>
          <w:bCs/>
          <w:shd w:val="clear" w:color="auto" w:fill="FFFFFF"/>
        </w:rPr>
        <w:t>περι</w:t>
      </w:r>
      <w:r>
        <w:rPr>
          <w:rFonts w:eastAsia="Times New Roman" w:cs="Times New Roman"/>
          <w:bCs/>
          <w:shd w:val="clear" w:color="auto" w:fill="FFFFFF"/>
        </w:rPr>
        <w:t>πτώσει</w:t>
      </w:r>
      <w:proofErr w:type="spellEnd"/>
      <w:r>
        <w:rPr>
          <w:rFonts w:eastAsia="Times New Roman" w:cs="Times New Roman"/>
          <w:bCs/>
          <w:shd w:val="clear" w:color="auto" w:fill="FFFFFF"/>
        </w:rPr>
        <w:t>,</w:t>
      </w:r>
      <w:r>
        <w:rPr>
          <w:rFonts w:eastAsia="Times New Roman" w:cs="Times New Roman"/>
          <w:szCs w:val="24"/>
        </w:rPr>
        <w:t xml:space="preserve"> αφού δεχτήκατε τις δύο </w:t>
      </w:r>
      <w:r>
        <w:rPr>
          <w:rFonts w:eastAsia="Times New Roman"/>
          <w:szCs w:val="24"/>
        </w:rPr>
        <w:t>τροπολογίες,</w:t>
      </w:r>
      <w:r>
        <w:rPr>
          <w:rFonts w:eastAsia="Times New Roman" w:cs="Times New Roman"/>
          <w:szCs w:val="24"/>
        </w:rPr>
        <w:t xml:space="preserve"> που ενσωματώθηκαν, κατ’ </w:t>
      </w:r>
      <w:proofErr w:type="spellStart"/>
      <w:r>
        <w:rPr>
          <w:rFonts w:eastAsia="Times New Roman" w:cs="Times New Roman"/>
          <w:szCs w:val="24"/>
        </w:rPr>
        <w:t>οικονομίαν</w:t>
      </w:r>
      <w:proofErr w:type="spellEnd"/>
      <w:r>
        <w:rPr>
          <w:rFonts w:eastAsia="Times New Roman" w:cs="Times New Roman"/>
          <w:szCs w:val="24"/>
        </w:rPr>
        <w:t>, κύριε Πρόεδρε, ερμηνεύοντας τον Κανονισμό, πρέπει εσείς όχι απλώς να δεχθείτε με κάποια καλοσύνη την άνεση χρόνου στους ομιλητές, αλλά και οι εισηγητές, οι οποίοι συμφώνησαν με</w:t>
      </w:r>
      <w:r>
        <w:rPr>
          <w:rFonts w:eastAsia="Times New Roman" w:cs="Times New Roman"/>
          <w:szCs w:val="24"/>
        </w:rPr>
        <w:t xml:space="preserve"> το κυρωτικό κείμενο, να πάρουν τον λόγο κανονικά. </w:t>
      </w:r>
    </w:p>
    <w:p w14:paraId="68AD0F28"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Πρέπει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και επί της συμβάσεως να ακολουθηθεί μια κανονική κοινοβουλευτική </w:t>
      </w:r>
      <w:r>
        <w:rPr>
          <w:rFonts w:eastAsia="Times New Roman"/>
          <w:szCs w:val="24"/>
        </w:rPr>
        <w:t>διαδικασία</w:t>
      </w:r>
      <w:r>
        <w:rPr>
          <w:rFonts w:eastAsia="Times New Roman" w:cs="Times New Roman"/>
          <w:szCs w:val="24"/>
        </w:rPr>
        <w:t>. Δεν υπάρχει ενδιαφέρον από συναδέλφους να εγγραφούν, αλλά οι εισηγητές -και οι οκτώ</w:t>
      </w:r>
      <w:r>
        <w:rPr>
          <w:rFonts w:eastAsia="Times New Roman" w:cs="Times New Roman"/>
          <w:szCs w:val="24"/>
        </w:rPr>
        <w:t>,</w:t>
      </w:r>
      <w:r>
        <w:rPr>
          <w:rFonts w:eastAsia="Times New Roman" w:cs="Times New Roman"/>
          <w:szCs w:val="24"/>
        </w:rPr>
        <w:t xml:space="preserve"> αν το επιθυμούν- θα πρέπε</w:t>
      </w:r>
      <w:r>
        <w:rPr>
          <w:rFonts w:eastAsia="Times New Roman" w:cs="Times New Roman"/>
          <w:szCs w:val="24"/>
        </w:rPr>
        <w:t xml:space="preserve">ι να πάρουν τον λόγο. </w:t>
      </w:r>
    </w:p>
    <w:p w14:paraId="68AD0F29" w14:textId="77777777" w:rsidR="00217A8F" w:rsidRDefault="00B55156">
      <w:pPr>
        <w:spacing w:after="0" w:line="600" w:lineRule="auto"/>
        <w:ind w:firstLine="720"/>
        <w:jc w:val="both"/>
        <w:rPr>
          <w:rFonts w:eastAsia="Times New Roman" w:cs="Times New Roman"/>
          <w:szCs w:val="24"/>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szCs w:val="24"/>
        </w:rPr>
        <w:t xml:space="preserve">Εντάξει, αν το επιθυμούν, να πάρουν τον λόγο. </w:t>
      </w:r>
    </w:p>
    <w:p w14:paraId="68AD0F2A"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Κύριε Λοβέρδο, εγώ θα έλεγα να παρακάμψω ορισμένους χαρακτηρισμούς. Κ</w:t>
      </w:r>
      <w:r>
        <w:rPr>
          <w:rFonts w:eastAsia="Times New Roman" w:cs="Times New Roman"/>
          <w:bCs/>
          <w:shd w:val="clear" w:color="auto" w:fill="FFFFFF"/>
        </w:rPr>
        <w:t>ατά τα άλλα, θα κληθεί ο Υπουργός να τεκμηριώσει τα της τροπολογίας. Παρακάμπτω, λοι</w:t>
      </w:r>
      <w:r>
        <w:rPr>
          <w:rFonts w:eastAsia="Times New Roman" w:cs="Times New Roman"/>
          <w:bCs/>
          <w:shd w:val="clear" w:color="auto" w:fill="FFFFFF"/>
        </w:rPr>
        <w:t xml:space="preserve">πόν, κάποιους χαρακτηρισμούς και όποιος επιθυμεί από τους εισηγητές να πάρει τον λόγο, θα τον έχει. </w:t>
      </w:r>
    </w:p>
    <w:p w14:paraId="68AD0F2B"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Κύριε Πρόεδρε, μπορώ να έχω τον λόγο;</w:t>
      </w:r>
    </w:p>
    <w:p w14:paraId="68AD0F2C" w14:textId="77777777" w:rsidR="00217A8F" w:rsidRDefault="00B55156">
      <w:pPr>
        <w:spacing w:after="0" w:line="600" w:lineRule="auto"/>
        <w:ind w:firstLine="720"/>
        <w:jc w:val="both"/>
        <w:rPr>
          <w:rFonts w:eastAsia="Times New Roman" w:cs="Times New Roman"/>
          <w:szCs w:val="24"/>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szCs w:val="24"/>
        </w:rPr>
        <w:t xml:space="preserve">Κύριε Καρρά, αν δεν έχετε να προσθέσετε κάτι επί των ήδη </w:t>
      </w:r>
      <w:proofErr w:type="spellStart"/>
      <w:r>
        <w:rPr>
          <w:rFonts w:eastAsia="Times New Roman" w:cs="Times New Roman"/>
          <w:szCs w:val="24"/>
        </w:rPr>
        <w:t>λεχθέντων</w:t>
      </w:r>
      <w:proofErr w:type="spellEnd"/>
      <w:r>
        <w:rPr>
          <w:rFonts w:eastAsia="Times New Roman" w:cs="Times New Roman"/>
          <w:szCs w:val="24"/>
        </w:rPr>
        <w:t xml:space="preserve">, εγώ λέω να προχωρήσουμε στη </w:t>
      </w:r>
      <w:r>
        <w:rPr>
          <w:rFonts w:eastAsia="Times New Roman"/>
          <w:szCs w:val="24"/>
        </w:rPr>
        <w:t>διαδικασία</w:t>
      </w:r>
      <w:r>
        <w:rPr>
          <w:rFonts w:eastAsia="Times New Roman" w:cs="Times New Roman"/>
          <w:szCs w:val="24"/>
        </w:rPr>
        <w:t>.</w:t>
      </w:r>
    </w:p>
    <w:p w14:paraId="68AD0F2D"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Το κατανοώ απόλυτα, κύριε Πρόεδρε. Συμπληρωματικά μόνο προς τον σκοπό καταγραφής. </w:t>
      </w:r>
    </w:p>
    <w:p w14:paraId="68AD0F2E"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Πρέπει να γίνεται διάλογος μέσα στην Α</w:t>
      </w:r>
      <w:r>
        <w:rPr>
          <w:rFonts w:eastAsia="Times New Roman" w:cs="Times New Roman"/>
          <w:szCs w:val="24"/>
        </w:rPr>
        <w:t xml:space="preserve">ίθουσα. Οι </w:t>
      </w:r>
      <w:r>
        <w:rPr>
          <w:rFonts w:eastAsia="Times New Roman"/>
          <w:szCs w:val="24"/>
        </w:rPr>
        <w:t>τροπολογίες,</w:t>
      </w:r>
      <w:r>
        <w:rPr>
          <w:rFonts w:eastAsia="Times New Roman" w:cs="Times New Roman"/>
          <w:szCs w:val="24"/>
        </w:rPr>
        <w:t xml:space="preserve"> όπως έρχονται, έρχονται σαν αυτοτελή νομοσχέδια. Η κατάσταση αυτή –το έχω πει επανειλημμένα- μειώνει το κύρος της </w:t>
      </w:r>
      <w:r>
        <w:rPr>
          <w:rFonts w:eastAsia="Times New Roman"/>
          <w:bCs/>
        </w:rPr>
        <w:t>Βουλής,</w:t>
      </w:r>
      <w:r>
        <w:rPr>
          <w:rFonts w:eastAsia="Times New Roman" w:cs="Times New Roman"/>
          <w:szCs w:val="24"/>
        </w:rPr>
        <w:t xml:space="preserve"> μειώνει το κύρος των Βουλευτών και εμποδίζει την καλή νομοθέτηση. </w:t>
      </w:r>
    </w:p>
    <w:p w14:paraId="68AD0F2F" w14:textId="77777777" w:rsidR="00217A8F" w:rsidRDefault="00B55156">
      <w:pPr>
        <w:spacing w:after="0" w:line="600" w:lineRule="auto"/>
        <w:ind w:firstLine="720"/>
        <w:jc w:val="both"/>
        <w:rPr>
          <w:rFonts w:eastAsia="Times New Roman" w:cs="Times New Roman"/>
          <w:szCs w:val="24"/>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szCs w:val="24"/>
        </w:rPr>
        <w:t>Εντάξει, κ</w:t>
      </w:r>
      <w:r>
        <w:rPr>
          <w:rFonts w:eastAsia="Times New Roman" w:cs="Times New Roman"/>
          <w:szCs w:val="24"/>
        </w:rPr>
        <w:t xml:space="preserve">ύριε Καρρά. Επαναλαμβάνετε την προηγούμενη επιχειρηματολογία. Παρακαλώ. </w:t>
      </w:r>
    </w:p>
    <w:p w14:paraId="68AD0F30"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w:t>
      </w:r>
      <w:r>
        <w:rPr>
          <w:rFonts w:eastAsia="Times New Roman"/>
          <w:bCs/>
          <w:shd w:val="clear" w:color="auto" w:fill="FFFFFF"/>
        </w:rPr>
        <w:t>Κύριε Πρόεδρε, μπορώ να έχω τον λόγο, παρακαλώ;</w:t>
      </w:r>
    </w:p>
    <w:p w14:paraId="68AD0F31" w14:textId="77777777" w:rsidR="00217A8F" w:rsidRDefault="00B55156">
      <w:pPr>
        <w:spacing w:after="0" w:line="600" w:lineRule="auto"/>
        <w:ind w:firstLine="720"/>
        <w:jc w:val="both"/>
        <w:rPr>
          <w:rFonts w:eastAsia="Times New Roman" w:cs="Times New Roman"/>
          <w:szCs w:val="24"/>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szCs w:val="24"/>
        </w:rPr>
        <w:t xml:space="preserve">Ναι, κύριε </w:t>
      </w:r>
      <w:proofErr w:type="spellStart"/>
      <w:r>
        <w:rPr>
          <w:rFonts w:eastAsia="Times New Roman" w:cs="Times New Roman"/>
          <w:szCs w:val="24"/>
        </w:rPr>
        <w:t>Δανέλλη</w:t>
      </w:r>
      <w:proofErr w:type="spellEnd"/>
      <w:r>
        <w:rPr>
          <w:rFonts w:eastAsia="Times New Roman" w:cs="Times New Roman"/>
          <w:szCs w:val="24"/>
        </w:rPr>
        <w:t xml:space="preserve">. </w:t>
      </w:r>
    </w:p>
    <w:p w14:paraId="68AD0F32" w14:textId="77777777" w:rsidR="00217A8F" w:rsidRDefault="00B55156">
      <w:pPr>
        <w:spacing w:after="0" w:line="600" w:lineRule="auto"/>
        <w:ind w:firstLine="720"/>
        <w:jc w:val="both"/>
        <w:rPr>
          <w:rFonts w:eastAsia="Times New Roman"/>
          <w:bCs/>
          <w:shd w:val="clear" w:color="auto" w:fill="FFFFFF"/>
        </w:rPr>
      </w:pPr>
      <w:r>
        <w:rPr>
          <w:rFonts w:eastAsia="Times New Roman" w:cs="Times New Roman"/>
          <w:b/>
          <w:szCs w:val="24"/>
        </w:rPr>
        <w:t>ΣΠΥΡΙΔΩΝ ΔΑΝΕΛΛΗΣ:</w:t>
      </w:r>
      <w:r>
        <w:rPr>
          <w:rFonts w:eastAsia="Times New Roman" w:cs="Times New Roman"/>
          <w:szCs w:val="24"/>
        </w:rPr>
        <w:t xml:space="preserve"> </w:t>
      </w:r>
      <w:r>
        <w:rPr>
          <w:rFonts w:eastAsia="Times New Roman"/>
          <w:bCs/>
          <w:shd w:val="clear" w:color="auto" w:fill="FFFFFF"/>
        </w:rPr>
        <w:t xml:space="preserve">Ευχαριστώ, κύριε Πρόεδρε. </w:t>
      </w:r>
    </w:p>
    <w:p w14:paraId="68AD0F33" w14:textId="77777777" w:rsidR="00217A8F" w:rsidRDefault="00B55156">
      <w:pPr>
        <w:spacing w:after="0" w:line="600" w:lineRule="auto"/>
        <w:ind w:firstLine="720"/>
        <w:jc w:val="both"/>
        <w:rPr>
          <w:rFonts w:eastAsia="Times New Roman" w:cs="Times New Roman"/>
          <w:szCs w:val="24"/>
        </w:rPr>
      </w:pPr>
      <w:r>
        <w:rPr>
          <w:rFonts w:eastAsia="Times New Roman"/>
          <w:bCs/>
          <w:shd w:val="clear" w:color="auto" w:fill="FFFFFF"/>
        </w:rPr>
        <w:t xml:space="preserve">Σήμερα κυρώνουμε μια απόφαση του Συμβουλίου του 2014, μια απόφαση η οποία είναι ούτως ή άλλως εκτός πραγματικότητας. Αφορά, δηλαδή, μια ευρωπαϊκή πραγματικότητα των δύο-δυόμισι χρόνων πριν. </w:t>
      </w:r>
    </w:p>
    <w:p w14:paraId="68AD0F34"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Σήμερα είναι σε εξέλιξη –και</w:t>
      </w:r>
      <w:r>
        <w:rPr>
          <w:rFonts w:eastAsia="Times New Roman" w:cs="Times New Roman"/>
          <w:szCs w:val="24"/>
        </w:rPr>
        <w:t>,</w:t>
      </w:r>
      <w:r>
        <w:rPr>
          <w:rFonts w:eastAsia="Times New Roman" w:cs="Times New Roman"/>
          <w:szCs w:val="24"/>
        </w:rPr>
        <w:t xml:space="preserve"> μάλιστα, θα ολοκληρωθεί μέχρι τον Ο</w:t>
      </w:r>
      <w:r>
        <w:rPr>
          <w:rFonts w:eastAsia="Times New Roman" w:cs="Times New Roman"/>
          <w:szCs w:val="24"/>
        </w:rPr>
        <w:t xml:space="preserve">κτώβρη, Νοέμβρη το πολύ- η συζήτηση για την ενδιάμεση αναθεώρηση του πολυετούς δημοσιονομικού πλαισίου και του ευρωπαϊκού προϋπολογισμού μέσα σε μια πολύ διαφορετική πραγματικότητα, που επιδεινώνεται ακόμη περισσότερο από το </w:t>
      </w:r>
      <w:r>
        <w:rPr>
          <w:rFonts w:eastAsia="Times New Roman" w:cs="Times New Roman"/>
          <w:szCs w:val="24"/>
          <w:lang w:val="en-US"/>
        </w:rPr>
        <w:t>Brexit</w:t>
      </w:r>
      <w:r>
        <w:rPr>
          <w:rFonts w:eastAsia="Times New Roman" w:cs="Times New Roman"/>
          <w:szCs w:val="24"/>
        </w:rPr>
        <w:t xml:space="preserve">. </w:t>
      </w:r>
    </w:p>
    <w:p w14:paraId="68AD0F35"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Δεν φτάνει που με τέτο</w:t>
      </w:r>
      <w:r>
        <w:rPr>
          <w:rFonts w:eastAsia="Times New Roman" w:cs="Times New Roman"/>
          <w:szCs w:val="24"/>
        </w:rPr>
        <w:t xml:space="preserve">ια καθυστέρηση καλούμαστε να ψηφίσουμε κάτι, το οποίο δεν αφορά πια κανέναν και δεν έχει σχέση με </w:t>
      </w:r>
      <w:r>
        <w:rPr>
          <w:rFonts w:eastAsia="Times New Roman" w:cs="Times New Roman"/>
          <w:szCs w:val="24"/>
        </w:rPr>
        <w:t>τη σημερινή</w:t>
      </w:r>
      <w:r>
        <w:rPr>
          <w:rFonts w:eastAsia="Times New Roman" w:cs="Times New Roman"/>
          <w:szCs w:val="24"/>
        </w:rPr>
        <w:t xml:space="preserve"> πραγματικότητα, αλλά στην κύρωση αυτή έχουμε εμβόλιμα, πέρα των δύο τροπολογιών που ενσωματώθηκαν με τη σύμφωνη γνώμη και κατά παράβαση του Κανονι</w:t>
      </w:r>
      <w:r>
        <w:rPr>
          <w:rFonts w:eastAsia="Times New Roman" w:cs="Times New Roman"/>
          <w:szCs w:val="24"/>
        </w:rPr>
        <w:t xml:space="preserve">σμού από την </w:t>
      </w:r>
      <w:r>
        <w:rPr>
          <w:rFonts w:eastAsia="Times New Roman" w:cs="Times New Roman"/>
          <w:szCs w:val="24"/>
        </w:rPr>
        <w:t>ε</w:t>
      </w:r>
      <w:r>
        <w:rPr>
          <w:rFonts w:eastAsia="Times New Roman" w:cs="Times New Roman"/>
          <w:szCs w:val="24"/>
        </w:rPr>
        <w:t>πιτροπή, και δύο εκπρόθεσμες τροπολογίες, οι οποίες αφορούν εντελώς διαφορετικά πεδία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από μόνα τους θα έπρεπε να αποτελούν ένα νομοθετικό σώμα. </w:t>
      </w:r>
    </w:p>
    <w:p w14:paraId="68AD0F36"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Στέκομαι ιδιαίτερα στην εκπρόθεσμη τροπολογία του Υπουργείου Παιδείας, όπου αφορά έ</w:t>
      </w:r>
      <w:r>
        <w:rPr>
          <w:rFonts w:eastAsia="Times New Roman" w:cs="Times New Roman"/>
          <w:szCs w:val="24"/>
        </w:rPr>
        <w:t xml:space="preserve">να μείζον ζήτημα για την οργάνωση και λειτουργία της τριτοβάθμιας εκπαίδευσης, που έχει να κάνει με τον τρόπο εκλογής, εξέλιξης των εκπαιδευτικών της τριτοβάθμιας εκπαίδευσης και έρχεται να τροποποιήσει μια άλλη </w:t>
      </w:r>
      <w:r>
        <w:rPr>
          <w:rFonts w:eastAsia="Times New Roman" w:cs="Times New Roman"/>
          <w:szCs w:val="24"/>
        </w:rPr>
        <w:lastRenderedPageBreak/>
        <w:t xml:space="preserve">τροπολογία, που πρόσφατα ψήφισε το Σώμα, αν </w:t>
      </w:r>
      <w:r>
        <w:rPr>
          <w:rFonts w:eastAsia="Times New Roman" w:cs="Times New Roman"/>
          <w:szCs w:val="24"/>
        </w:rPr>
        <w:t xml:space="preserve">θυμάμαι καλά, με το νομοσχέδιο για την έρευνα. Αυτό δείχνει την προχειρότητα, γιατί η σπουδή δεν φέρνει ποτέ ορθά αποτελέσματα. </w:t>
      </w:r>
    </w:p>
    <w:p w14:paraId="68AD0F37"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Γι’ αυτό τον λόγο εμείς διαμαρτυρόμαστε, κύριε Πρόεδρε, και για τη μεθοδολογία αλλά και για την προχειρότητα</w:t>
      </w:r>
      <w:r>
        <w:rPr>
          <w:rFonts w:eastAsia="Times New Roman" w:cs="Times New Roman"/>
          <w:szCs w:val="24"/>
        </w:rPr>
        <w:t>,</w:t>
      </w:r>
      <w:r>
        <w:rPr>
          <w:rFonts w:eastAsia="Times New Roman" w:cs="Times New Roman"/>
          <w:szCs w:val="24"/>
        </w:rPr>
        <w:t xml:space="preserve"> με την οποία πολύ</w:t>
      </w:r>
      <w:r>
        <w:rPr>
          <w:rFonts w:eastAsia="Times New Roman" w:cs="Times New Roman"/>
          <w:szCs w:val="24"/>
        </w:rPr>
        <w:t xml:space="preserve"> σοβαρά ζητήματα</w:t>
      </w:r>
      <w:r>
        <w:rPr>
          <w:rFonts w:eastAsia="Times New Roman" w:cs="Times New Roman"/>
          <w:szCs w:val="24"/>
        </w:rPr>
        <w:t>,</w:t>
      </w:r>
      <w:r>
        <w:rPr>
          <w:rFonts w:eastAsia="Times New Roman" w:cs="Times New Roman"/>
          <w:szCs w:val="24"/>
        </w:rPr>
        <w:t xml:space="preserve"> που έχουν να κάνουν με εξαιρετικά σοβαρούς τομείς, όπως είναι ο τομέας της τριτοβάθμιας εκπαίδευσης, αντιμετωπίζονται. </w:t>
      </w:r>
    </w:p>
    <w:p w14:paraId="68AD0F38"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Θα έλεγα ότι για την παθολογία της καθυστέρησης κύρωσης των συμβάσεων έχουν ειπωθεί κ</w:t>
      </w:r>
      <w:r>
        <w:rPr>
          <w:rFonts w:eastAsia="Times New Roman" w:cs="Times New Roman"/>
          <w:szCs w:val="24"/>
        </w:rPr>
        <w:t xml:space="preserve">ατά καιρούς πολλά. Αυτή είναι μια χρόνια παθολογία. Έχει τεθεί ως στόχος, μέσα σε ένα συγκεκριμένο χρονικό διάστημα, να κυρώνονται οι συμβάσεις. </w:t>
      </w:r>
    </w:p>
    <w:p w14:paraId="68AD0F39"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Κύριε Πρόεδρε, θα ήθελα τον λόγο. </w:t>
      </w:r>
    </w:p>
    <w:p w14:paraId="68AD0F3A"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Μανιάτη, θέλετε να</w:t>
      </w:r>
      <w:r>
        <w:rPr>
          <w:rFonts w:eastAsia="Times New Roman" w:cs="Times New Roman"/>
          <w:szCs w:val="24"/>
        </w:rPr>
        <w:t xml:space="preserve"> προσθέσετε κάτι διαφορετικό ή να προχωρήσουμε; Αφού κάναμε δεκτή και τη διαδικασία, όποιος θέλει εκ των εισηγητών να μιλήσει. </w:t>
      </w:r>
    </w:p>
    <w:p w14:paraId="68AD0F3B"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Κύριε Πρόεδρε, ακούστε. </w:t>
      </w:r>
    </w:p>
    <w:p w14:paraId="68AD0F3C"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Σας το λέω αυτό για να εξοικονομήσουμε χρόνο. </w:t>
      </w:r>
    </w:p>
    <w:p w14:paraId="68AD0F3D"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ΙΩΑΝΝ</w:t>
      </w:r>
      <w:r>
        <w:rPr>
          <w:rFonts w:eastAsia="Times New Roman" w:cs="Times New Roman"/>
          <w:b/>
          <w:szCs w:val="24"/>
        </w:rPr>
        <w:t xml:space="preserve">ΗΣ ΜΑΝΙΑΤΗΣ: </w:t>
      </w:r>
      <w:r>
        <w:rPr>
          <w:rFonts w:eastAsia="Times New Roman" w:cs="Times New Roman"/>
          <w:szCs w:val="24"/>
        </w:rPr>
        <w:t xml:space="preserve">Εδώ, υπάρχει μια συγκυρία για το κορυφαίο όργανο της </w:t>
      </w:r>
      <w:r>
        <w:rPr>
          <w:rFonts w:eastAsia="Times New Roman" w:cs="Times New Roman"/>
          <w:szCs w:val="24"/>
        </w:rPr>
        <w:t>δ</w:t>
      </w:r>
      <w:r>
        <w:rPr>
          <w:rFonts w:eastAsia="Times New Roman" w:cs="Times New Roman"/>
          <w:szCs w:val="24"/>
        </w:rPr>
        <w:t>ημοκρατίας στην Ελλάδα, που είναι η Βουλή των Ελλήνων. Εάν αντιμετωπίσουμε με απολύτως τυπικό τρόπο την κύρωση ενός κορυφαίου κειμένου, την ίδια στιγμή</w:t>
      </w:r>
      <w:r>
        <w:rPr>
          <w:rFonts w:eastAsia="Times New Roman" w:cs="Times New Roman"/>
          <w:szCs w:val="24"/>
        </w:rPr>
        <w:t>,</w:t>
      </w:r>
      <w:r>
        <w:rPr>
          <w:rFonts w:eastAsia="Times New Roman" w:cs="Times New Roman"/>
          <w:szCs w:val="24"/>
        </w:rPr>
        <w:t xml:space="preserve"> που έχουμε δημοψηφίσματα σε εξέλιξη </w:t>
      </w:r>
      <w:r>
        <w:rPr>
          <w:rFonts w:eastAsia="Times New Roman" w:cs="Times New Roman"/>
          <w:szCs w:val="24"/>
        </w:rPr>
        <w:t xml:space="preserve">και μια πλήρη αναταραχή σε επίπεδο Ευρωπαϊκής Ένωσης, ευνουχίζουμε τον ρόλο των αντιπροσώπων του λαού. </w:t>
      </w:r>
    </w:p>
    <w:p w14:paraId="68AD0F3E"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Θεωρώ, λοιπόν, ότι ακριβώς με αφορμή το γεγονός ότι έχουμε σήμερα να κυρώσουμε το πολυετές δημοσιονομικό πλαίσιο, που είναι ένας από τους σημαντικότερου</w:t>
      </w:r>
      <w:r>
        <w:rPr>
          <w:rFonts w:eastAsia="Times New Roman" w:cs="Times New Roman"/>
          <w:szCs w:val="24"/>
        </w:rPr>
        <w:t>ς παράγοντες</w:t>
      </w:r>
      <w:r>
        <w:rPr>
          <w:rFonts w:eastAsia="Times New Roman" w:cs="Times New Roman"/>
          <w:szCs w:val="24"/>
        </w:rPr>
        <w:t>,</w:t>
      </w:r>
      <w:r>
        <w:rPr>
          <w:rFonts w:eastAsia="Times New Roman" w:cs="Times New Roman"/>
          <w:szCs w:val="24"/>
        </w:rPr>
        <w:t xml:space="preserve"> για τους οποίους έχουμε φτάσει εδώ που έχουμε φτάσει ως Ευρώπη, επιβάλλεται να συζητήσουμε με άνεση και επί του κειμένου…</w:t>
      </w:r>
    </w:p>
    <w:p w14:paraId="68AD0F3F"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Βάλτε μια τελεία. </w:t>
      </w:r>
    </w:p>
    <w:p w14:paraId="68AD0F40"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Επιπλέον, κύριε Πρόεδρε, θεωρώ ότι είναι μια πολύ </w:t>
      </w:r>
      <w:r>
        <w:rPr>
          <w:rFonts w:eastAsia="Times New Roman" w:cs="Times New Roman"/>
          <w:szCs w:val="24"/>
        </w:rPr>
        <w:t>καλή ευκαιρία, οι Κοινοβουλευτικές Ομάδες να καταθέσουν και τις δικές τους προτάσεις, για το πώς μπορούμε να ξεφύγουμε από αυτό το τέλμα</w:t>
      </w:r>
      <w:r>
        <w:rPr>
          <w:rFonts w:eastAsia="Times New Roman" w:cs="Times New Roman"/>
          <w:szCs w:val="24"/>
        </w:rPr>
        <w:t>,</w:t>
      </w:r>
      <w:r>
        <w:rPr>
          <w:rFonts w:eastAsia="Times New Roman" w:cs="Times New Roman"/>
          <w:szCs w:val="24"/>
        </w:rPr>
        <w:t xml:space="preserve"> στο οποίο βρισκόμαστε. </w:t>
      </w:r>
    </w:p>
    <w:p w14:paraId="68AD0F41"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Με αφορμή το </w:t>
      </w:r>
      <w:r>
        <w:rPr>
          <w:rFonts w:eastAsia="Times New Roman" w:cs="Times New Roman"/>
          <w:szCs w:val="24"/>
          <w:lang w:val="en-US"/>
        </w:rPr>
        <w:t>Brexit</w:t>
      </w:r>
      <w:r>
        <w:rPr>
          <w:rFonts w:eastAsia="Times New Roman" w:cs="Times New Roman"/>
          <w:szCs w:val="24"/>
        </w:rPr>
        <w:t xml:space="preserve"> ο κ. </w:t>
      </w:r>
      <w:proofErr w:type="spellStart"/>
      <w:r>
        <w:rPr>
          <w:rFonts w:eastAsia="Times New Roman" w:cs="Times New Roman"/>
          <w:szCs w:val="24"/>
        </w:rPr>
        <w:t>Τουσκ</w:t>
      </w:r>
      <w:proofErr w:type="spellEnd"/>
      <w:r>
        <w:rPr>
          <w:rFonts w:eastAsia="Times New Roman" w:cs="Times New Roman"/>
          <w:szCs w:val="24"/>
        </w:rPr>
        <w:t xml:space="preserve"> είπε ότι πρόκειται για το τέλο</w:t>
      </w:r>
      <w:r>
        <w:rPr>
          <w:rFonts w:eastAsia="Times New Roman" w:cs="Times New Roman"/>
          <w:szCs w:val="24"/>
        </w:rPr>
        <w:t>ς του δυτικού πολιτισμού. Αν θέσουμε και αυτό το θέμα, τι θα γίνει με τον πολιτισμό αυτό…</w:t>
      </w:r>
    </w:p>
    <w:p w14:paraId="68AD0F42"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Γερμενής για πέντε λεπτά. </w:t>
      </w:r>
    </w:p>
    <w:p w14:paraId="68AD0F43"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Να μην τοποθετηθώ κι εγώ; Δεν μπορώ να τοποθετηθώ, όπως τοποθετήθηκαν και τα υπόλοιπα κόμματα. </w:t>
      </w:r>
    </w:p>
    <w:p w14:paraId="68AD0F44"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ΡΕΥΩΝ (Γεώργιος Βαρεμένος):</w:t>
      </w:r>
      <w:r>
        <w:rPr>
          <w:rFonts w:eastAsia="Times New Roman" w:cs="Times New Roman"/>
          <w:szCs w:val="24"/>
        </w:rPr>
        <w:t xml:space="preserve"> Εντάξει, έχετε τον λόγο.</w:t>
      </w:r>
    </w:p>
    <w:p w14:paraId="68AD0F45"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Να σας πω ότι δεν διαφωνούμε με τους </w:t>
      </w:r>
      <w:proofErr w:type="spellStart"/>
      <w:r>
        <w:rPr>
          <w:rFonts w:eastAsia="Times New Roman" w:cs="Times New Roman"/>
          <w:szCs w:val="24"/>
        </w:rPr>
        <w:t>προλαλήσαντες</w:t>
      </w:r>
      <w:proofErr w:type="spellEnd"/>
      <w:r>
        <w:rPr>
          <w:rFonts w:eastAsia="Times New Roman" w:cs="Times New Roman"/>
          <w:szCs w:val="24"/>
        </w:rPr>
        <w:t xml:space="preserve">. Κάθε φορά, όμως, που έχουμε μια κύρωση, γίνεται ο χαμός. </w:t>
      </w:r>
    </w:p>
    <w:p w14:paraId="68AD0F46"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Προσέξτε όμως, εμείς με την Κυβέρνηση δεν ασχολούμαστε καθόλου. Αυτή</w:t>
      </w:r>
      <w:r>
        <w:rPr>
          <w:rFonts w:eastAsia="Times New Roman" w:cs="Times New Roman"/>
          <w:szCs w:val="24"/>
        </w:rPr>
        <w:t>,</w:t>
      </w:r>
      <w:r>
        <w:rPr>
          <w:rFonts w:eastAsia="Times New Roman" w:cs="Times New Roman"/>
          <w:szCs w:val="24"/>
        </w:rPr>
        <w:t xml:space="preserve"> τη δ</w:t>
      </w:r>
      <w:r>
        <w:rPr>
          <w:rFonts w:eastAsia="Times New Roman" w:cs="Times New Roman"/>
          <w:szCs w:val="24"/>
        </w:rPr>
        <w:t xml:space="preserve">ουλειά της κάνει. Εσείς ως Προεδρείο –και δεν αναφέρομαι προσωπικά σ’ εσάς, </w:t>
      </w:r>
      <w:r>
        <w:rPr>
          <w:rFonts w:eastAsia="Times New Roman" w:cs="Times New Roman"/>
          <w:szCs w:val="24"/>
        </w:rPr>
        <w:t>αλλά στο Προεδρείο ως θεσμού</w:t>
      </w:r>
      <w:r>
        <w:rPr>
          <w:rFonts w:eastAsia="Times New Roman" w:cs="Times New Roman"/>
          <w:szCs w:val="24"/>
        </w:rPr>
        <w:t xml:space="preserve">- πρέπει να πάρετε θέση στη Διάσκεψη των Προέδρων και να ξεκαθαρίσετε τη θέση σας αν συμφωνείτε με αυτά </w:t>
      </w:r>
      <w:r>
        <w:rPr>
          <w:rFonts w:eastAsia="Times New Roman" w:cs="Times New Roman"/>
          <w:szCs w:val="24"/>
        </w:rPr>
        <w:lastRenderedPageBreak/>
        <w:t>που κάνει η Κυβέρνηση ή δεν συμφωνείτε. Διότι κά</w:t>
      </w:r>
      <w:r>
        <w:rPr>
          <w:rFonts w:eastAsia="Times New Roman" w:cs="Times New Roman"/>
          <w:szCs w:val="24"/>
        </w:rPr>
        <w:t>θε φορά ερχόμαστε σε αυτή</w:t>
      </w:r>
      <w:r>
        <w:rPr>
          <w:rFonts w:eastAsia="Times New Roman" w:cs="Times New Roman"/>
          <w:szCs w:val="24"/>
        </w:rPr>
        <w:t xml:space="preserve"> </w:t>
      </w:r>
      <w:r>
        <w:rPr>
          <w:rFonts w:eastAsia="Times New Roman" w:cs="Times New Roman"/>
          <w:szCs w:val="24"/>
        </w:rPr>
        <w:t xml:space="preserve">την Αίθουσα και συζητάμε τα ίδια πράγματα. </w:t>
      </w:r>
    </w:p>
    <w:p w14:paraId="68AD0F47" w14:textId="77777777" w:rsidR="00217A8F" w:rsidRDefault="00B55156">
      <w:pPr>
        <w:spacing w:after="0" w:line="600" w:lineRule="auto"/>
        <w:ind w:firstLine="720"/>
        <w:jc w:val="both"/>
        <w:rPr>
          <w:rFonts w:eastAsia="Times New Roman" w:cs="Times New Roman"/>
          <w:szCs w:val="24"/>
        </w:rPr>
      </w:pPr>
      <w:r w:rsidRPr="00880FD2">
        <w:rPr>
          <w:rFonts w:eastAsia="Times New Roman" w:cs="Times New Roman"/>
          <w:szCs w:val="24"/>
        </w:rPr>
        <w:t xml:space="preserve">Δεν μπορούμε </w:t>
      </w:r>
      <w:r>
        <w:rPr>
          <w:rFonts w:eastAsia="Times New Roman" w:cs="Times New Roman"/>
          <w:szCs w:val="24"/>
        </w:rPr>
        <w:t>να συζητήσουμε κατ’ αυτόν τον τρόπο. Δεν γίνεται να φέρνουμε τροπολογίες είκοσι μίας σελίδων, όπως ακούστηκε προηγουμένως. Ερχόμαστε και σε δύσκολη θέση, γιατί μπορεί κάποιε</w:t>
      </w:r>
      <w:r>
        <w:rPr>
          <w:rFonts w:eastAsia="Times New Roman" w:cs="Times New Roman"/>
          <w:szCs w:val="24"/>
        </w:rPr>
        <w:t xml:space="preserve">ς από τις τροπολογίες αυτές, κάποιες από τις κυρώσεις να είναι σωστές και δεν προλαβαίνουμε να τις μελετήσουμε. Οπότε εσείς ως Προεδρείο πρέπει να πάρετε μια θέση. </w:t>
      </w:r>
    </w:p>
    <w:p w14:paraId="68AD0F48"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Κύριε Πρόεδρε, μου επιτρέπετε; </w:t>
      </w:r>
    </w:p>
    <w:p w14:paraId="68AD0F49"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Γερμενή, ελάτε στο Βήμα, έχετε τον λόγο επί της κυρώσεως της συμφωνίας. </w:t>
      </w:r>
    </w:p>
    <w:p w14:paraId="68AD0F4A"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Μισό λεπτό, κύριε Πρόεδρε. </w:t>
      </w:r>
    </w:p>
    <w:p w14:paraId="68AD0F4B"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Έχω δώσει τον λόγο στον κ. Γερμενή. </w:t>
      </w:r>
    </w:p>
    <w:p w14:paraId="68AD0F4C"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Όχι, όχι, δεν γίνεται έτσι.</w:t>
      </w:r>
    </w:p>
    <w:p w14:paraId="68AD0F4D"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w:t>
      </w:r>
      <w:r>
        <w:rPr>
          <w:rFonts w:eastAsia="Times New Roman" w:cs="Times New Roman"/>
          <w:b/>
          <w:szCs w:val="24"/>
        </w:rPr>
        <w:t>γιος Βαρεμένος):</w:t>
      </w:r>
      <w:r>
        <w:rPr>
          <w:rFonts w:eastAsia="Times New Roman" w:cs="Times New Roman"/>
          <w:szCs w:val="24"/>
        </w:rPr>
        <w:t xml:space="preserve"> Παρακαλώ διευκολύνετε τη διαδικασία. Μίλησε ο κ. </w:t>
      </w:r>
      <w:proofErr w:type="spellStart"/>
      <w:r>
        <w:rPr>
          <w:rFonts w:eastAsia="Times New Roman" w:cs="Times New Roman"/>
          <w:szCs w:val="24"/>
        </w:rPr>
        <w:t>Δανέλλης</w:t>
      </w:r>
      <w:proofErr w:type="spellEnd"/>
      <w:r>
        <w:rPr>
          <w:rFonts w:eastAsia="Times New Roman" w:cs="Times New Roman"/>
          <w:szCs w:val="24"/>
        </w:rPr>
        <w:t xml:space="preserve">. </w:t>
      </w:r>
    </w:p>
    <w:p w14:paraId="68AD0F4E"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Ως Κοινοβουλευτικός Εκπρόσωπος δικαιούμαι τον λόγο.</w:t>
      </w:r>
    </w:p>
    <w:p w14:paraId="68AD0F4F"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Τι μπορεί να προσθέσει; Η δική σας παρουσία τι μπορεί να προσθέσει;</w:t>
      </w:r>
    </w:p>
    <w:p w14:paraId="68AD0F50"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ΑΜΥΡΑΣ:</w:t>
      </w:r>
      <w:r>
        <w:rPr>
          <w:rFonts w:eastAsia="Times New Roman" w:cs="Times New Roman"/>
          <w:szCs w:val="24"/>
        </w:rPr>
        <w:t xml:space="preserve"> Θα σας πω τι θα προσθέσει. Ανοίξτε μου το μικρόφωνο και θα σας πω.</w:t>
      </w:r>
    </w:p>
    <w:p w14:paraId="68AD0F51"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Γιατί; Σας έχω κλείσει το μικρόφωνο;</w:t>
      </w:r>
    </w:p>
    <w:p w14:paraId="68AD0F52"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Θα σας πω, κύριε Πρόεδρε. Δεν επρόκειτο να πάρω τον λόγο αλλά κάνατε ένα επιθετικό σχόλιο. Μόλ</w:t>
      </w:r>
      <w:r>
        <w:rPr>
          <w:rFonts w:eastAsia="Times New Roman" w:cs="Times New Roman"/>
          <w:szCs w:val="24"/>
        </w:rPr>
        <w:t>ις τελείωσε ο κ. Μανιάτης τη δική του εισαγωγική τοποθέτηση, είπατε ότι μόνο για τα ύστερα του κόσμου να μη μιλήσουμε.</w:t>
      </w:r>
    </w:p>
    <w:p w14:paraId="68AD0F53"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κύριε Πρόεδρε. Αφήστε με να μιλήσω. </w:t>
      </w:r>
    </w:p>
    <w:p w14:paraId="68AD0F54"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Εσείς, λοιπόν, που είστε «ακριβός στα πίτουρα και φτηνός στο αλεύρι», να μας πείτε, κ</w:t>
      </w:r>
      <w:r>
        <w:rPr>
          <w:rFonts w:eastAsia="Times New Roman" w:cs="Times New Roman"/>
          <w:szCs w:val="24"/>
        </w:rPr>
        <w:t>ύριε Πρόεδρε, εάν δέχεστε εσείς, όπως και ο κ. συνάδελφος που νωρίτερα μίλησε</w:t>
      </w:r>
      <w:r>
        <w:rPr>
          <w:rFonts w:eastAsia="Times New Roman" w:cs="Times New Roman"/>
          <w:szCs w:val="24"/>
        </w:rPr>
        <w:t>,</w:t>
      </w:r>
      <w:r>
        <w:rPr>
          <w:rFonts w:eastAsia="Times New Roman" w:cs="Times New Roman"/>
          <w:szCs w:val="24"/>
        </w:rPr>
        <w:t xml:space="preserve"> ή τουλάχιστον να σχολιάσετε αυτή</w:t>
      </w:r>
      <w:r>
        <w:rPr>
          <w:rFonts w:eastAsia="Times New Roman" w:cs="Times New Roman"/>
          <w:szCs w:val="24"/>
        </w:rPr>
        <w:t xml:space="preserve"> την τακτική. Δύο τροπολογίες της τελευταίας στιγμής, δύο άλλες τροπολογίες εν </w:t>
      </w:r>
      <w:proofErr w:type="spellStart"/>
      <w:r>
        <w:rPr>
          <w:rFonts w:eastAsia="Times New Roman" w:cs="Times New Roman"/>
          <w:szCs w:val="24"/>
        </w:rPr>
        <w:t>είδει</w:t>
      </w:r>
      <w:proofErr w:type="spellEnd"/>
      <w:r>
        <w:rPr>
          <w:rFonts w:eastAsia="Times New Roman" w:cs="Times New Roman"/>
          <w:szCs w:val="24"/>
        </w:rPr>
        <w:t xml:space="preserve"> νομοσχεδίου εντάσσονται μέσα στην κύρωση. Κάντε μας ένα σχόλιο. Σχολιάσατε για τα ύστερα του κόσμου. Σχολιάστε τώρα και για την αρχή του κόσμου και για τον τρόπο της κοινο</w:t>
      </w:r>
      <w:r>
        <w:rPr>
          <w:rFonts w:eastAsia="Times New Roman" w:cs="Times New Roman"/>
          <w:szCs w:val="24"/>
        </w:rPr>
        <w:t>βουλευτικής διαδικασίας.</w:t>
      </w:r>
    </w:p>
    <w:p w14:paraId="68AD0F55"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Ευχαριστώ.</w:t>
      </w:r>
    </w:p>
    <w:p w14:paraId="68AD0F56"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Ωραία. Προστέθηκε και η δική σας παρουσία. Προχωράμε.</w:t>
      </w:r>
    </w:p>
    <w:p w14:paraId="68AD0F57"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Κύριε Γερμενή, έχετε τον λόγο.</w:t>
      </w:r>
    </w:p>
    <w:p w14:paraId="68AD0F58"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Τι είπατε;</w:t>
      </w:r>
    </w:p>
    <w:p w14:paraId="68AD0F59"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Προστέθηκε και η δική σας παρουσία.</w:t>
      </w:r>
    </w:p>
    <w:p w14:paraId="68AD0F5A"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ΓΕΩΡΓ</w:t>
      </w:r>
      <w:r>
        <w:rPr>
          <w:rFonts w:eastAsia="Times New Roman" w:cs="Times New Roman"/>
          <w:b/>
          <w:szCs w:val="24"/>
        </w:rPr>
        <w:t>ΙΟΣ ΑΜΥΡΑΣ:</w:t>
      </w:r>
      <w:r>
        <w:rPr>
          <w:rFonts w:eastAsia="Times New Roman" w:cs="Times New Roman"/>
          <w:szCs w:val="24"/>
        </w:rPr>
        <w:t xml:space="preserve"> Πώς;</w:t>
      </w:r>
    </w:p>
    <w:p w14:paraId="68AD0F5B"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Προστέθηκε και η δική σας παρουσία στις υπόλοιπες!</w:t>
      </w:r>
    </w:p>
    <w:p w14:paraId="68AD0F5C" w14:textId="77777777" w:rsidR="00217A8F" w:rsidRDefault="00B55156">
      <w:pPr>
        <w:spacing w:after="0" w:line="600" w:lineRule="auto"/>
        <w:ind w:firstLine="720"/>
        <w:jc w:val="center"/>
        <w:rPr>
          <w:rFonts w:eastAsia="Times New Roman" w:cs="Times New Roman"/>
          <w:szCs w:val="24"/>
        </w:rPr>
      </w:pPr>
      <w:r>
        <w:rPr>
          <w:rFonts w:eastAsia="Times New Roman" w:cs="Times New Roman"/>
          <w:szCs w:val="24"/>
        </w:rPr>
        <w:lastRenderedPageBreak/>
        <w:t>(Θόρυβος-διαμαρτυρίες στην Αίθουσα)</w:t>
      </w:r>
    </w:p>
    <w:p w14:paraId="68AD0F5D"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μην παρακωλύετε τη διαδικασία.</w:t>
      </w:r>
    </w:p>
    <w:p w14:paraId="68AD0F5E"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Γιατί σχολιάζετε, κύριε Πρόεδρε;</w:t>
      </w:r>
    </w:p>
    <w:p w14:paraId="68AD0F5F"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ΑΠΟΣΤΟΛ</w:t>
      </w:r>
      <w:r>
        <w:rPr>
          <w:rFonts w:eastAsia="Times New Roman" w:cs="Times New Roman"/>
          <w:b/>
          <w:szCs w:val="24"/>
        </w:rPr>
        <w:t xml:space="preserve">ΟΣ ΒΕΣΥΡΟΠΟΥΛΟΣ: </w:t>
      </w:r>
      <w:r>
        <w:rPr>
          <w:rFonts w:eastAsia="Times New Roman" w:cs="Times New Roman"/>
          <w:szCs w:val="24"/>
        </w:rPr>
        <w:t xml:space="preserve">Τι είναι αυτό τώρα; Δεν θα τοποθετηθούμε; </w:t>
      </w:r>
    </w:p>
    <w:p w14:paraId="68AD0F60"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ΑΝΝΑ-ΜΙΣΕΛ ΑΣΗΜΑΚΟΠΟΥΛΟΥ:</w:t>
      </w:r>
      <w:r>
        <w:rPr>
          <w:rFonts w:eastAsia="Times New Roman" w:cs="Times New Roman"/>
          <w:szCs w:val="24"/>
        </w:rPr>
        <w:t xml:space="preserve"> Πλάκα μας κάνετε εκεί στην Έδρα;</w:t>
      </w:r>
    </w:p>
    <w:p w14:paraId="68AD0F61"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Έτσι όπως το λέτε, έχουμε τον λόγο για να προστεθούμε κι εμείς στο σακί;</w:t>
      </w:r>
    </w:p>
    <w:p w14:paraId="68AD0F62"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Εγώ λέω να προχωρήσει η διαδικασία. Αυτό λέω.</w:t>
      </w:r>
    </w:p>
    <w:p w14:paraId="68AD0F63"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Το ύφος σας…</w:t>
      </w:r>
    </w:p>
    <w:p w14:paraId="68AD0F64"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Αμυρά</w:t>
      </w:r>
      <w:proofErr w:type="spellEnd"/>
      <w:r>
        <w:rPr>
          <w:rFonts w:eastAsia="Times New Roman" w:cs="Times New Roman"/>
          <w:szCs w:val="24"/>
        </w:rPr>
        <w:t>, σας παρακαλώ πάρα πολύ. Ακουστήκατε. Αυτό είπα. Σας πείραξε αυτό;</w:t>
      </w:r>
    </w:p>
    <w:p w14:paraId="68AD0F65" w14:textId="77777777" w:rsidR="00217A8F" w:rsidRDefault="00B55156">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68AD0F66"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Το ύφος σας μας πειράζει!</w:t>
      </w:r>
    </w:p>
    <w:p w14:paraId="68AD0F67"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Α</w:t>
      </w:r>
      <w:r>
        <w:rPr>
          <w:rFonts w:eastAsia="Times New Roman" w:cs="Times New Roman"/>
          <w:b/>
          <w:szCs w:val="24"/>
        </w:rPr>
        <w:t xml:space="preserve">ΝΝΑ-ΜΙΣΕΛ ΑΣΗΜΑΚΟΠΟΥΛΟΥ: </w:t>
      </w:r>
      <w:r>
        <w:rPr>
          <w:rFonts w:eastAsia="Times New Roman" w:cs="Times New Roman"/>
          <w:szCs w:val="24"/>
        </w:rPr>
        <w:t>Ναι, μας πειράζει όλους!</w:t>
      </w:r>
    </w:p>
    <w:p w14:paraId="68AD0F68"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Μας πειράζει να σχολιάζετε!</w:t>
      </w:r>
    </w:p>
    <w:p w14:paraId="68AD0F69"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Τα πάντα σας πειράζουν.</w:t>
      </w:r>
    </w:p>
    <w:p w14:paraId="68AD0F6A"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Κύριε Γερμενή, έχετε τον λόγο.</w:t>
      </w:r>
    </w:p>
    <w:p w14:paraId="68AD0F6B"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Σήμερα είμαστε εδώ</w:t>
      </w:r>
      <w:r>
        <w:rPr>
          <w:rFonts w:eastAsia="Times New Roman" w:cs="Times New Roman"/>
          <w:szCs w:val="24"/>
        </w:rPr>
        <w:t>,</w:t>
      </w:r>
      <w:r>
        <w:rPr>
          <w:rFonts w:eastAsia="Times New Roman" w:cs="Times New Roman"/>
          <w:szCs w:val="24"/>
        </w:rPr>
        <w:t xml:space="preserve"> για να ψηφίσουμε μια κύρωση της α</w:t>
      </w:r>
      <w:r>
        <w:rPr>
          <w:rFonts w:eastAsia="Times New Roman" w:cs="Times New Roman"/>
          <w:szCs w:val="24"/>
        </w:rPr>
        <w:t>πόφασης του Ευρωπαϊκού Συμβουλίου, η οποία είχε ψηφιστεί ήδη το 2014 και έρχεται προς κύρωση δυο χρόνια αργότερα.</w:t>
      </w:r>
    </w:p>
    <w:p w14:paraId="68AD0F6C"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Όπως γνωρίζουμε, ο προϋπολογισμός της Ευρωπαϊκής Ένωσης προκύπτει από τους δικούς της πόρους, οι οποίοι είναι γνωστοί ως σύστημα των ιδίων πόρ</w:t>
      </w:r>
      <w:r>
        <w:rPr>
          <w:rFonts w:eastAsia="Times New Roman" w:cs="Times New Roman"/>
          <w:szCs w:val="24"/>
        </w:rPr>
        <w:t>ων. Αυτοί οι πόροι, λοιπόν, αποτελούν τη βασική πηγή εσόδων του προϋπολογισμού της Ευρωπαϊκής Ένωσης. Να αναφέρουμε εδώ ότι ο προϋπολογισμός αυτός είναι ισοσκελισμένος, δηλαδή τα έσοδα δεν μπορούν να ξεπερνούν τα έξοδα.</w:t>
      </w:r>
    </w:p>
    <w:p w14:paraId="68AD0F6D"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Όπως είδαμε στα έγγραφα που στείλατε</w:t>
      </w:r>
      <w:r>
        <w:rPr>
          <w:rFonts w:eastAsia="Times New Roman" w:cs="Times New Roman"/>
          <w:szCs w:val="24"/>
        </w:rPr>
        <w:t xml:space="preserve"> να μελετήσουμε σχετικά, προβλέπεται η εφαρμογή διορθωτικού μηχανισμού για τις δημοσιονομικές ανισορροπίες του Ηνωμένου Βασιλείου για τα έτη 1995-2013. </w:t>
      </w:r>
    </w:p>
    <w:p w14:paraId="68AD0F6E"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Αυτό σημαίνει ότι η Ελλάδα καλείται να πληρώσει για τα προβλήματα της Αγγλίας τεράστια ποσά τα επόμενα </w:t>
      </w:r>
      <w:r>
        <w:rPr>
          <w:rFonts w:eastAsia="Times New Roman" w:cs="Times New Roman"/>
          <w:szCs w:val="24"/>
        </w:rPr>
        <w:t>χρόνια. Προκαλεί αγανάκτηση στον ελληνικό λαό αυτό το γεγονός, όταν ο ίδιος αντιμετωπίζει</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προβλήματα εθνικής και οικονομικής επιβίωσης.</w:t>
      </w:r>
    </w:p>
    <w:p w14:paraId="68AD0F6F"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Η επόμενη τραγελαφική διαπίστωση είναι ότι για την ίδια περίοδο, που εμείς θα καταβάλλουμε υπέρογκα ποσά, ά</w:t>
      </w:r>
      <w:r>
        <w:rPr>
          <w:rFonts w:eastAsia="Times New Roman" w:cs="Times New Roman"/>
          <w:szCs w:val="24"/>
        </w:rPr>
        <w:t xml:space="preserve">λλα κράτη, όπως η Δανία, οι Κάτω Χώρες και η Αυστρία, θα συμμετέχουν στο ελάχιστο. </w:t>
      </w:r>
    </w:p>
    <w:p w14:paraId="68AD0F70"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Εδώ έχουμε μια οφθαλμοφανή ανισότητα. Ουσιαστικά</w:t>
      </w:r>
      <w:r>
        <w:rPr>
          <w:rFonts w:eastAsia="Times New Roman" w:cs="Times New Roman"/>
          <w:szCs w:val="24"/>
        </w:rPr>
        <w:t xml:space="preserve"> οι πιο πλούσιες οικονομικά χώρες από την Ελλάδα πληρώνουν λιγότερα και ο μηχανισμός διόρθωσης των βρετανικών προβλημάτων χρηματοδοτείται απ’ όλα τα κράτη</w:t>
      </w:r>
      <w:r>
        <w:rPr>
          <w:rFonts w:eastAsia="Times New Roman" w:cs="Times New Roman"/>
          <w:szCs w:val="24"/>
        </w:rPr>
        <w:t xml:space="preserve"> </w:t>
      </w:r>
      <w:r>
        <w:rPr>
          <w:rFonts w:eastAsia="Times New Roman" w:cs="Times New Roman"/>
          <w:szCs w:val="24"/>
        </w:rPr>
        <w:t>μέλη εκτός από τη Γερμανία, τις Κάτω Χώρες, την Αυστρία και τη Σουηδία.</w:t>
      </w:r>
    </w:p>
    <w:p w14:paraId="68AD0F71"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Είναι απαραίτητο να καταγγείλ</w:t>
      </w:r>
      <w:r>
        <w:rPr>
          <w:rFonts w:eastAsia="Times New Roman" w:cs="Times New Roman"/>
          <w:szCs w:val="24"/>
        </w:rPr>
        <w:t>ουμε τις περιπτώσεις</w:t>
      </w:r>
      <w:r>
        <w:rPr>
          <w:rFonts w:eastAsia="Times New Roman" w:cs="Times New Roman"/>
          <w:szCs w:val="24"/>
        </w:rPr>
        <w:t>,</w:t>
      </w:r>
      <w:r>
        <w:rPr>
          <w:rFonts w:eastAsia="Times New Roman" w:cs="Times New Roman"/>
          <w:szCs w:val="24"/>
        </w:rPr>
        <w:t xml:space="preserve"> που κατά τη γνώμη μας, αποδεικνύουν τις ανισότητες που προκύπτουν από την εφαρμογή του συγκεκριμένου μηχανισμού.</w:t>
      </w:r>
    </w:p>
    <w:p w14:paraId="68AD0F72"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Η πρώτη περίπτωση</w:t>
      </w:r>
      <w:r>
        <w:rPr>
          <w:rFonts w:eastAsia="Times New Roman" w:cs="Times New Roman"/>
          <w:szCs w:val="24"/>
        </w:rPr>
        <w:t>,</w:t>
      </w:r>
      <w:r>
        <w:rPr>
          <w:rFonts w:eastAsia="Times New Roman" w:cs="Times New Roman"/>
          <w:szCs w:val="24"/>
        </w:rPr>
        <w:t xml:space="preserve"> αφορά την επιβολή ενιαίου συντελεστή καταβολής φόρου, που βασίζεται στον ΦΠΑ και ορίζεται στο 0,30% το</w:t>
      </w:r>
      <w:r>
        <w:rPr>
          <w:rFonts w:eastAsia="Times New Roman" w:cs="Times New Roman"/>
          <w:szCs w:val="24"/>
        </w:rPr>
        <w:t>υ ΑΕ</w:t>
      </w:r>
      <w:r>
        <w:rPr>
          <w:rFonts w:eastAsia="Times New Roman" w:cs="Times New Roman"/>
          <w:szCs w:val="24"/>
        </w:rPr>
        <w:t>Π</w:t>
      </w:r>
      <w:r>
        <w:rPr>
          <w:rFonts w:eastAsia="Times New Roman" w:cs="Times New Roman"/>
          <w:szCs w:val="24"/>
        </w:rPr>
        <w:t xml:space="preserve"> για όλες τις χώρες συμπεριλαμβανομένης και της Ελλάδος, για τα έτη από το 2014 έως το 2020, εκτός βέβαια από τη Γερμανία, τις Κάτω Χώρες, την Αυστρία και τη Σουηδία, για τις οποίες ο συγκεκριμένος συντελεστής ορίζεται στο 0,15%.</w:t>
      </w:r>
    </w:p>
    <w:p w14:paraId="68AD0F73"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Διερωτώμαι: Γιατί η Ε</w:t>
      </w:r>
      <w:r>
        <w:rPr>
          <w:rFonts w:eastAsia="Times New Roman" w:cs="Times New Roman"/>
          <w:szCs w:val="24"/>
        </w:rPr>
        <w:t>λλάδα που βρίσκεται σε δεινή οικονομική κατάσταση, υποχρεώνεται να πληρώνει με βάση τον αυξημένο συντελεστή; Η διαπίστωση είναι εμφανής. Υπάρχει αναντιστοιχία ανάμεσα στη ζητούμενη συνεισφορά του ελληνικού κράτους και την πραγματική οικονομική του δυνατότη</w:t>
      </w:r>
      <w:r>
        <w:rPr>
          <w:rFonts w:eastAsia="Times New Roman" w:cs="Times New Roman"/>
          <w:szCs w:val="24"/>
        </w:rPr>
        <w:t>τα.</w:t>
      </w:r>
    </w:p>
    <w:p w14:paraId="68AD0F74" w14:textId="77777777" w:rsidR="00217A8F" w:rsidRDefault="00B55156">
      <w:pPr>
        <w:spacing w:after="0" w:line="600" w:lineRule="auto"/>
        <w:ind w:firstLine="567"/>
        <w:jc w:val="both"/>
        <w:rPr>
          <w:rFonts w:eastAsia="Times New Roman" w:cs="Times New Roman"/>
          <w:szCs w:val="24"/>
        </w:rPr>
      </w:pPr>
      <w:r>
        <w:rPr>
          <w:rFonts w:eastAsia="Times New Roman" w:cs="Times New Roman"/>
          <w:szCs w:val="24"/>
        </w:rPr>
        <w:t>Η δεύτερη περίπτωση</w:t>
      </w:r>
      <w:r>
        <w:rPr>
          <w:rFonts w:eastAsia="Times New Roman" w:cs="Times New Roman"/>
          <w:szCs w:val="24"/>
        </w:rPr>
        <w:t>,</w:t>
      </w:r>
      <w:r>
        <w:rPr>
          <w:rFonts w:eastAsia="Times New Roman" w:cs="Times New Roman"/>
          <w:szCs w:val="24"/>
        </w:rPr>
        <w:t xml:space="preserve"> αφορά τις προβλέψεις που περιέχονται στην απόφαση του </w:t>
      </w:r>
      <w:r>
        <w:rPr>
          <w:rFonts w:eastAsia="Times New Roman" w:cs="Times New Roman"/>
          <w:szCs w:val="24"/>
        </w:rPr>
        <w:t>Σ</w:t>
      </w:r>
      <w:r>
        <w:rPr>
          <w:rFonts w:eastAsia="Times New Roman" w:cs="Times New Roman"/>
          <w:szCs w:val="24"/>
        </w:rPr>
        <w:t>υμβουλίου, που σύμφωνα με αυτές για την περίοδο 2014-2020</w:t>
      </w:r>
      <w:r>
        <w:rPr>
          <w:rFonts w:eastAsia="Times New Roman" w:cs="Times New Roman"/>
          <w:szCs w:val="24"/>
        </w:rPr>
        <w:t>,</w:t>
      </w:r>
      <w:r>
        <w:rPr>
          <w:rFonts w:eastAsia="Times New Roman" w:cs="Times New Roman"/>
          <w:szCs w:val="24"/>
        </w:rPr>
        <w:t xml:space="preserve"> η Δανία, οι Κάτω Χώρες, η Σουηδία</w:t>
      </w:r>
      <w:r>
        <w:rPr>
          <w:rFonts w:eastAsia="Times New Roman" w:cs="Times New Roman"/>
          <w:szCs w:val="24"/>
        </w:rPr>
        <w:t>,</w:t>
      </w:r>
      <w:r>
        <w:rPr>
          <w:rFonts w:eastAsia="Times New Roman" w:cs="Times New Roman"/>
          <w:szCs w:val="24"/>
        </w:rPr>
        <w:t xml:space="preserve"> θα ωφεληθούν από ακαθάριστες μειώσεις της ετήσιας συνεισφοράς τους βάσει του ΑΕΠ κ</w:t>
      </w:r>
      <w:r>
        <w:rPr>
          <w:rFonts w:eastAsia="Times New Roman" w:cs="Times New Roman"/>
          <w:szCs w:val="24"/>
        </w:rPr>
        <w:t xml:space="preserve">ατά 130 εκατομμύρια ευρώ, κατά 695 εκατομμύρια και 185 εκατομμύρια αντιστοίχως. Κατά τον ίδιο τρόπο, η Αυστρία θα ωφεληθεί κατά 30 εκατομμύρια ευρώ το 2014, κατά 20 εκατομμύρια ευρώ το 2015 και κατά 10 εκατομμύρια ευρώ το 2016. </w:t>
      </w:r>
    </w:p>
    <w:p w14:paraId="68AD0F75" w14:textId="77777777" w:rsidR="00217A8F" w:rsidRDefault="00B55156">
      <w:pPr>
        <w:spacing w:after="0" w:line="600" w:lineRule="auto"/>
        <w:ind w:firstLine="567"/>
        <w:jc w:val="both"/>
        <w:rPr>
          <w:rFonts w:eastAsia="Times New Roman" w:cs="Times New Roman"/>
          <w:szCs w:val="24"/>
        </w:rPr>
      </w:pPr>
      <w:r>
        <w:rPr>
          <w:rFonts w:eastAsia="Times New Roman" w:cs="Times New Roman"/>
          <w:szCs w:val="24"/>
        </w:rPr>
        <w:lastRenderedPageBreak/>
        <w:t>Αντίθετα σύμφωνα με την έκθ</w:t>
      </w:r>
      <w:r>
        <w:rPr>
          <w:rFonts w:eastAsia="Times New Roman" w:cs="Times New Roman"/>
          <w:szCs w:val="24"/>
        </w:rPr>
        <w:t>εση του Γενικού Λογιστηρίου του Κράτους, η Ελλάδα υποχρεούται για το χρονικό διάστημα από το 2014 έως το 2020</w:t>
      </w:r>
      <w:r>
        <w:rPr>
          <w:rFonts w:eastAsia="Times New Roman" w:cs="Times New Roman"/>
          <w:szCs w:val="24"/>
        </w:rPr>
        <w:t>,</w:t>
      </w:r>
      <w:r>
        <w:rPr>
          <w:rFonts w:eastAsia="Times New Roman" w:cs="Times New Roman"/>
          <w:szCs w:val="24"/>
        </w:rPr>
        <w:t xml:space="preserve"> να καταβάλει το υπέρογκο ποσό των 12,5 δισεκατομμυρίων ευρώ. </w:t>
      </w:r>
    </w:p>
    <w:p w14:paraId="68AD0F76" w14:textId="77777777" w:rsidR="00217A8F" w:rsidRDefault="00B55156">
      <w:pPr>
        <w:spacing w:after="0" w:line="600" w:lineRule="auto"/>
        <w:ind w:firstLine="567"/>
        <w:jc w:val="both"/>
        <w:rPr>
          <w:rFonts w:eastAsia="Times New Roman" w:cs="Times New Roman"/>
          <w:szCs w:val="24"/>
        </w:rPr>
      </w:pPr>
      <w:r>
        <w:rPr>
          <w:rFonts w:eastAsia="Times New Roman" w:cs="Times New Roman"/>
          <w:szCs w:val="24"/>
        </w:rPr>
        <w:t>Η Ευρωπαϊκή Ένωση έχει μετεξελιχθεί σε μια αντεθνική οργάνωση, που μοναδικό σκοπό έ</w:t>
      </w:r>
      <w:r>
        <w:rPr>
          <w:rFonts w:eastAsia="Times New Roman" w:cs="Times New Roman"/>
          <w:szCs w:val="24"/>
        </w:rPr>
        <w:t xml:space="preserve">χει την εκμετάλλευση των πόρων των πλέον αδύναμων μελών </w:t>
      </w:r>
      <w:r>
        <w:rPr>
          <w:rFonts w:eastAsia="Times New Roman" w:cs="Times New Roman"/>
          <w:szCs w:val="24"/>
        </w:rPr>
        <w:t>της,</w:t>
      </w:r>
      <w:r>
        <w:rPr>
          <w:rFonts w:eastAsia="Times New Roman" w:cs="Times New Roman"/>
          <w:szCs w:val="24"/>
        </w:rPr>
        <w:t xml:space="preserve"> προς όφελος της πολιτικής επιβίωσης των </w:t>
      </w:r>
      <w:proofErr w:type="spellStart"/>
      <w:r>
        <w:rPr>
          <w:rFonts w:eastAsia="Times New Roman" w:cs="Times New Roman"/>
          <w:szCs w:val="24"/>
        </w:rPr>
        <w:t>ισχυροτέρων</w:t>
      </w:r>
      <w:proofErr w:type="spellEnd"/>
      <w:r>
        <w:rPr>
          <w:rFonts w:eastAsia="Times New Roman" w:cs="Times New Roman"/>
          <w:szCs w:val="24"/>
        </w:rPr>
        <w:t xml:space="preserve">. </w:t>
      </w:r>
    </w:p>
    <w:p w14:paraId="68AD0F77" w14:textId="77777777" w:rsidR="00217A8F" w:rsidRDefault="00B55156">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8AD0F78" w14:textId="77777777" w:rsidR="00217A8F" w:rsidRDefault="00B55156">
      <w:pPr>
        <w:spacing w:after="0" w:line="600" w:lineRule="auto"/>
        <w:ind w:firstLine="567"/>
        <w:jc w:val="both"/>
        <w:rPr>
          <w:rFonts w:eastAsia="Times New Roman" w:cs="Times New Roman"/>
          <w:szCs w:val="24"/>
        </w:rPr>
      </w:pPr>
      <w:r>
        <w:rPr>
          <w:rFonts w:eastAsia="Times New Roman" w:cs="Times New Roman"/>
          <w:szCs w:val="24"/>
        </w:rPr>
        <w:t xml:space="preserve">Έχω δυο </w:t>
      </w:r>
      <w:proofErr w:type="spellStart"/>
      <w:r>
        <w:rPr>
          <w:rFonts w:eastAsia="Times New Roman" w:cs="Times New Roman"/>
          <w:szCs w:val="24"/>
        </w:rPr>
        <w:t>λεπτάκια</w:t>
      </w:r>
      <w:proofErr w:type="spellEnd"/>
      <w:r>
        <w:rPr>
          <w:rFonts w:eastAsia="Times New Roman" w:cs="Times New Roman"/>
          <w:szCs w:val="24"/>
        </w:rPr>
        <w:t xml:space="preserve"> ακόμα, κύριε Πρόεδρε, γιατί ξεκίνησε το </w:t>
      </w:r>
      <w:r>
        <w:rPr>
          <w:rFonts w:eastAsia="Times New Roman" w:cs="Times New Roman"/>
          <w:szCs w:val="24"/>
        </w:rPr>
        <w:t xml:space="preserve">ρολόι πιο αργά. </w:t>
      </w:r>
    </w:p>
    <w:p w14:paraId="68AD0F79" w14:textId="77777777" w:rsidR="00217A8F" w:rsidRDefault="00B55156">
      <w:pPr>
        <w:spacing w:after="0" w:line="600" w:lineRule="auto"/>
        <w:ind w:firstLine="567"/>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παρακαλώ.</w:t>
      </w:r>
    </w:p>
    <w:p w14:paraId="68AD0F7A" w14:textId="77777777" w:rsidR="00217A8F" w:rsidRDefault="00B55156">
      <w:pPr>
        <w:spacing w:after="0" w:line="600" w:lineRule="auto"/>
        <w:ind w:firstLine="567"/>
        <w:jc w:val="both"/>
        <w:rPr>
          <w:rFonts w:eastAsia="Times New Roman" w:cs="Times New Roman"/>
          <w:szCs w:val="24"/>
        </w:rPr>
      </w:pPr>
      <w:r>
        <w:rPr>
          <w:rFonts w:eastAsia="Times New Roman" w:cs="Times New Roman"/>
          <w:b/>
          <w:szCs w:val="24"/>
        </w:rPr>
        <w:lastRenderedPageBreak/>
        <w:t>ΓΕΩΡΓΙΟΣ ΓΕΡΜΕΝΗΣ:</w:t>
      </w:r>
      <w:r>
        <w:rPr>
          <w:rFonts w:eastAsia="Times New Roman" w:cs="Times New Roman"/>
          <w:szCs w:val="24"/>
        </w:rPr>
        <w:t xml:space="preserve"> Οι αποφάσεις που αφορούν στο σύστημα των ιδίων πόρων</w:t>
      </w:r>
      <w:r>
        <w:rPr>
          <w:rFonts w:eastAsia="Times New Roman" w:cs="Times New Roman"/>
          <w:szCs w:val="24"/>
        </w:rPr>
        <w:t>,</w:t>
      </w:r>
      <w:r>
        <w:rPr>
          <w:rFonts w:eastAsia="Times New Roman" w:cs="Times New Roman"/>
          <w:szCs w:val="24"/>
        </w:rPr>
        <w:t xml:space="preserve"> λαμβάνονται μετά από διαβουλεύσεις του Συμβουλίου και του Ευρωπαϊκού Κοινοβουλίου, χωρίς να απαιτείται η ουσιαστική συμβολή των εθνικών κοινοβουλίων, που ουσιαστικά κυρώνουν, όπως θα κάνετε και εσείς σήμερα, τις ήδη υπάρχουσες αποφάσεις. Αποκτά, λοιπόν, η</w:t>
      </w:r>
      <w:r>
        <w:rPr>
          <w:rFonts w:eastAsia="Times New Roman" w:cs="Times New Roman"/>
          <w:szCs w:val="24"/>
        </w:rPr>
        <w:t xml:space="preserve"> ελληνική Βουλή τον ρόλο του κομπάρσου. </w:t>
      </w:r>
    </w:p>
    <w:p w14:paraId="68AD0F7B" w14:textId="77777777" w:rsidR="00217A8F" w:rsidRDefault="00B55156">
      <w:pPr>
        <w:spacing w:after="0" w:line="600" w:lineRule="auto"/>
        <w:ind w:firstLine="567"/>
        <w:jc w:val="both"/>
        <w:rPr>
          <w:rFonts w:eastAsia="Times New Roman" w:cs="Times New Roman"/>
          <w:szCs w:val="24"/>
        </w:rPr>
      </w:pPr>
      <w:r>
        <w:rPr>
          <w:rFonts w:eastAsia="Times New Roman" w:cs="Times New Roman"/>
          <w:szCs w:val="24"/>
        </w:rPr>
        <w:t>Συμπεραίνουμε, δυστυχώς, για άλλη μια φορά την ουσιαστική αποδυνάμωση των εθνικών κοινοβουλίων και την ενδυνάμωση των υπερεθνικών κέντρων άσκησης εξουσίας. Το πείραμα της παγκοσμιοποίησης δείχνει να βρίσκεται σε ένα</w:t>
      </w:r>
      <w:r>
        <w:rPr>
          <w:rFonts w:eastAsia="Times New Roman" w:cs="Times New Roman"/>
          <w:szCs w:val="24"/>
        </w:rPr>
        <w:t xml:space="preserve"> από τα τελικά του στάδια</w:t>
      </w:r>
      <w:r>
        <w:rPr>
          <w:rFonts w:eastAsia="Times New Roman" w:cs="Times New Roman"/>
          <w:szCs w:val="24"/>
        </w:rPr>
        <w:t>,</w:t>
      </w:r>
      <w:r>
        <w:rPr>
          <w:rFonts w:eastAsia="Times New Roman" w:cs="Times New Roman"/>
          <w:szCs w:val="24"/>
        </w:rPr>
        <w:t xml:space="preserve"> χρησιμοποιώντας τα εργαλεία της χειραγώγησης των λαών, την παραμόρφωση των εθνικών και πολιτιστικών χαρακτηριστικών, την καταπάτηση της εθνικής κυριαρχίας, την κατάργηση των εθνικών οικονομιών και των εθνικών συνόρων, καθώς και τ</w:t>
      </w:r>
      <w:r>
        <w:rPr>
          <w:rFonts w:eastAsia="Times New Roman" w:cs="Times New Roman"/>
          <w:szCs w:val="24"/>
        </w:rPr>
        <w:t xml:space="preserve">ης ξεδιάντροπης </w:t>
      </w:r>
      <w:proofErr w:type="spellStart"/>
      <w:r>
        <w:rPr>
          <w:rFonts w:eastAsia="Times New Roman" w:cs="Times New Roman"/>
          <w:szCs w:val="24"/>
        </w:rPr>
        <w:t>επεμβατικότητας</w:t>
      </w:r>
      <w:proofErr w:type="spellEnd"/>
      <w:r>
        <w:rPr>
          <w:rFonts w:eastAsia="Times New Roman" w:cs="Times New Roman"/>
          <w:szCs w:val="24"/>
        </w:rPr>
        <w:t xml:space="preserve"> στα εθνικά θέματα. </w:t>
      </w:r>
    </w:p>
    <w:p w14:paraId="68AD0F7C" w14:textId="77777777" w:rsidR="00217A8F" w:rsidRDefault="00B55156">
      <w:pPr>
        <w:spacing w:after="0" w:line="600" w:lineRule="auto"/>
        <w:ind w:firstLine="567"/>
        <w:jc w:val="both"/>
        <w:rPr>
          <w:rFonts w:eastAsia="Times New Roman" w:cs="Times New Roman"/>
          <w:szCs w:val="24"/>
        </w:rPr>
      </w:pPr>
      <w:r>
        <w:rPr>
          <w:rFonts w:eastAsia="Times New Roman" w:cs="Times New Roman"/>
          <w:szCs w:val="24"/>
        </w:rPr>
        <w:t>Οι διεθνείς δυνάστες κερδοσκοπούν σε βάρος των λαών της Ευρώπης. Οι Έλληνες που μας ακούν</w:t>
      </w:r>
      <w:r>
        <w:rPr>
          <w:rFonts w:eastAsia="Times New Roman" w:cs="Times New Roman"/>
          <w:szCs w:val="24"/>
        </w:rPr>
        <w:t>,</w:t>
      </w:r>
      <w:r>
        <w:rPr>
          <w:rFonts w:eastAsia="Times New Roman" w:cs="Times New Roman"/>
          <w:szCs w:val="24"/>
        </w:rPr>
        <w:t xml:space="preserve"> ξέρουν ότι εμείς οι εκπρόσωποι του Λαϊκού Συνδέσμου-Χρυσή Αυγή, κατανοούμε πλήρως τις τραγικές </w:t>
      </w:r>
      <w:r>
        <w:rPr>
          <w:rFonts w:eastAsia="Times New Roman" w:cs="Times New Roman"/>
          <w:szCs w:val="24"/>
        </w:rPr>
        <w:lastRenderedPageBreak/>
        <w:t>συνθήκες που βιώνο</w:t>
      </w:r>
      <w:r>
        <w:rPr>
          <w:rFonts w:eastAsia="Times New Roman" w:cs="Times New Roman"/>
          <w:szCs w:val="24"/>
        </w:rPr>
        <w:t>υν οι λαοί της Ευρώπης και ειδικότερα της Ελλάδος. Προτάσσουμε την εθνική σημαία και αντιστεκόμαστε με κάθε τρόπο και παλεύουμε</w:t>
      </w:r>
      <w:r>
        <w:rPr>
          <w:rFonts w:eastAsia="Times New Roman" w:cs="Times New Roman"/>
          <w:szCs w:val="24"/>
        </w:rPr>
        <w:t>,</w:t>
      </w:r>
      <w:r>
        <w:rPr>
          <w:rFonts w:eastAsia="Times New Roman" w:cs="Times New Roman"/>
          <w:szCs w:val="24"/>
        </w:rPr>
        <w:t xml:space="preserve"> έτσι ώστε να καταστείλουμε τις εχθρικές δυνάμεις και τις πολιτικές που επιβάλλονται στη χώρα μας και δεύτερον, να διαμορφώσουμε</w:t>
      </w:r>
      <w:r>
        <w:rPr>
          <w:rFonts w:eastAsia="Times New Roman" w:cs="Times New Roman"/>
          <w:szCs w:val="24"/>
        </w:rPr>
        <w:t xml:space="preserve"> τις συνθήκες εκείνες</w:t>
      </w:r>
      <w:r>
        <w:rPr>
          <w:rFonts w:eastAsia="Times New Roman" w:cs="Times New Roman"/>
          <w:szCs w:val="24"/>
        </w:rPr>
        <w:t>,</w:t>
      </w:r>
      <w:r>
        <w:rPr>
          <w:rFonts w:eastAsia="Times New Roman" w:cs="Times New Roman"/>
          <w:szCs w:val="24"/>
        </w:rPr>
        <w:t xml:space="preserve"> που θα οδηγήσουν στην οικονομική και ηθική ανάταση του ελληνικού λαού.</w:t>
      </w:r>
    </w:p>
    <w:p w14:paraId="68AD0F7D" w14:textId="77777777" w:rsidR="00217A8F" w:rsidRDefault="00B55156">
      <w:pPr>
        <w:spacing w:after="0" w:line="600" w:lineRule="auto"/>
        <w:ind w:firstLine="567"/>
        <w:jc w:val="both"/>
        <w:rPr>
          <w:rFonts w:eastAsia="Times New Roman" w:cs="Times New Roman"/>
          <w:szCs w:val="24"/>
        </w:rPr>
      </w:pPr>
      <w:r>
        <w:rPr>
          <w:rFonts w:eastAsia="Times New Roman" w:cs="Times New Roman"/>
          <w:szCs w:val="24"/>
        </w:rPr>
        <w:t>Η άδικη εφαρμογή αυστηρής δημοσιονομικής πειθαρχίας</w:t>
      </w:r>
      <w:r>
        <w:rPr>
          <w:rFonts w:eastAsia="Times New Roman" w:cs="Times New Roman"/>
          <w:szCs w:val="24"/>
        </w:rPr>
        <w:t>,</w:t>
      </w:r>
      <w:r>
        <w:rPr>
          <w:rFonts w:eastAsia="Times New Roman" w:cs="Times New Roman"/>
          <w:szCs w:val="24"/>
        </w:rPr>
        <w:t xml:space="preserve"> την ώρα που διανύουμε τον έκτο χρόνο που η χώρα βρίσκεται στο μνημόνιο, αποτελεί τον σημαντικότερο λόγο</w:t>
      </w:r>
      <w:r>
        <w:rPr>
          <w:rFonts w:eastAsia="Times New Roman" w:cs="Times New Roman"/>
          <w:szCs w:val="24"/>
        </w:rPr>
        <w:t>,</w:t>
      </w:r>
      <w:r>
        <w:rPr>
          <w:rFonts w:eastAsia="Times New Roman" w:cs="Times New Roman"/>
          <w:szCs w:val="24"/>
        </w:rPr>
        <w:t xml:space="preserve"> για τον οποίον θα καταψηφίσουμε τη συγκεκριμένη κύρωση.</w:t>
      </w:r>
    </w:p>
    <w:p w14:paraId="68AD0F7E" w14:textId="77777777" w:rsidR="00217A8F" w:rsidRDefault="00B55156">
      <w:pPr>
        <w:spacing w:after="0" w:line="600" w:lineRule="auto"/>
        <w:ind w:firstLine="567"/>
        <w:jc w:val="both"/>
        <w:rPr>
          <w:rFonts w:eastAsia="Times New Roman" w:cs="Times New Roman"/>
          <w:szCs w:val="24"/>
        </w:rPr>
      </w:pPr>
      <w:r>
        <w:rPr>
          <w:rFonts w:eastAsia="Times New Roman" w:cs="Times New Roman"/>
          <w:szCs w:val="24"/>
        </w:rPr>
        <w:t>Ευχαριστώ.</w:t>
      </w:r>
    </w:p>
    <w:p w14:paraId="68AD0F7F" w14:textId="77777777" w:rsidR="00217A8F" w:rsidRDefault="00B55156">
      <w:pPr>
        <w:spacing w:after="0"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Και εμείς ευχαριστούμε. </w:t>
      </w:r>
    </w:p>
    <w:p w14:paraId="68AD0F80" w14:textId="77777777" w:rsidR="00217A8F" w:rsidRDefault="00B55156">
      <w:pPr>
        <w:spacing w:after="0" w:line="600" w:lineRule="auto"/>
        <w:ind w:firstLine="567"/>
        <w:jc w:val="both"/>
        <w:rPr>
          <w:rFonts w:eastAsia="Times New Roman" w:cs="Times New Roman"/>
          <w:szCs w:val="24"/>
        </w:rPr>
      </w:pPr>
      <w:r>
        <w:rPr>
          <w:rFonts w:eastAsia="Times New Roman" w:cs="Times New Roman"/>
          <w:szCs w:val="24"/>
        </w:rPr>
        <w:t xml:space="preserve">Πριν δώσω τον λόγο στην κ. </w:t>
      </w:r>
      <w:proofErr w:type="spellStart"/>
      <w:r>
        <w:rPr>
          <w:rFonts w:eastAsia="Times New Roman" w:cs="Times New Roman"/>
          <w:szCs w:val="24"/>
        </w:rPr>
        <w:t>Μανωλάκου</w:t>
      </w:r>
      <w:proofErr w:type="spellEnd"/>
      <w:r>
        <w:rPr>
          <w:rFonts w:eastAsia="Times New Roman" w:cs="Times New Roman"/>
          <w:szCs w:val="24"/>
        </w:rPr>
        <w:t>, θα ήθελα να κάνω δυο ανακοινώσεις.</w:t>
      </w:r>
    </w:p>
    <w:p w14:paraId="68AD0F81" w14:textId="77777777" w:rsidR="00217A8F" w:rsidRDefault="00B55156">
      <w:pPr>
        <w:spacing w:after="0" w:line="600" w:lineRule="auto"/>
        <w:ind w:firstLine="567"/>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Πρόεδρε…</w:t>
      </w:r>
    </w:p>
    <w:p w14:paraId="68AD0F82" w14:textId="77777777" w:rsidR="00217A8F" w:rsidRDefault="00B55156">
      <w:pPr>
        <w:spacing w:after="0" w:line="600" w:lineRule="auto"/>
        <w:ind w:firstLine="567"/>
        <w:jc w:val="both"/>
        <w:rPr>
          <w:rFonts w:eastAsia="Times New Roman" w:cs="Times New Roman"/>
          <w:szCs w:val="24"/>
        </w:rPr>
      </w:pPr>
      <w:r>
        <w:rPr>
          <w:rFonts w:eastAsia="Times New Roman"/>
          <w:b/>
          <w:bCs/>
        </w:rPr>
        <w:t>ΠΡΟΕΔΡΕΥΩΝ (Γεώργιος Βαρ</w:t>
      </w:r>
      <w:r>
        <w:rPr>
          <w:rFonts w:eastAsia="Times New Roman"/>
          <w:b/>
          <w:bCs/>
        </w:rPr>
        <w:t>εμένος):</w:t>
      </w:r>
      <w:r>
        <w:rPr>
          <w:rFonts w:eastAsia="Times New Roman" w:cs="Times New Roman"/>
          <w:szCs w:val="24"/>
        </w:rPr>
        <w:t xml:space="preserve"> Μισό λεπτό, κύριε Μανιάτη.</w:t>
      </w:r>
    </w:p>
    <w:p w14:paraId="68AD0F83" w14:textId="77777777" w:rsidR="00217A8F" w:rsidRDefault="00B55156">
      <w:pPr>
        <w:spacing w:after="0" w:line="600" w:lineRule="auto"/>
        <w:ind w:firstLine="567"/>
        <w:jc w:val="both"/>
        <w:rPr>
          <w:rFonts w:eastAsia="Times New Roman" w:cs="Times New Roman"/>
          <w:szCs w:val="24"/>
        </w:rPr>
      </w:pPr>
      <w:r>
        <w:rPr>
          <w:rFonts w:eastAsia="Times New Roman" w:cs="Times New Roman"/>
          <w:szCs w:val="24"/>
        </w:rPr>
        <w:lastRenderedPageBreak/>
        <w:t>Ο Υπουργός Εσωτερικών και Διοικητικής Ανασυγκρότησης κατέθεσε στις 5</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2016 σχέδιο νόμου: «Αναλογική εκπροσώπηση των πολιτικών κομμάτων, διεύρυνση του δικαιώματος εκλέγειν και άλλες διατάξεις περί εκλογής Βουλευτών».</w:t>
      </w:r>
    </w:p>
    <w:p w14:paraId="68AD0F84" w14:textId="77777777" w:rsidR="00217A8F" w:rsidRDefault="00B55156">
      <w:pPr>
        <w:spacing w:after="0" w:line="600" w:lineRule="auto"/>
        <w:ind w:firstLine="567"/>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απέμπεται στην αρμόδια Διαρκή Επιτροπή. </w:t>
      </w:r>
    </w:p>
    <w:p w14:paraId="68AD0F85" w14:textId="77777777" w:rsidR="00217A8F" w:rsidRDefault="00B55156">
      <w:pPr>
        <w:spacing w:after="0" w:line="600" w:lineRule="auto"/>
        <w:ind w:firstLine="567"/>
        <w:jc w:val="both"/>
        <w:rPr>
          <w:rFonts w:eastAsia="Times New Roman" w:cs="Times New Roman"/>
          <w:szCs w:val="24"/>
        </w:rPr>
      </w:pPr>
      <w:r>
        <w:rPr>
          <w:rFonts w:eastAsia="Times New Roman" w:cs="Times New Roman"/>
          <w:szCs w:val="24"/>
        </w:rPr>
        <w:t>Κυρίες και κύριοι συνάδελφοι, έχω την τιμή να σας ανακοινώσω την υπ’ αριθμόν πρωτ</w:t>
      </w:r>
      <w:r>
        <w:rPr>
          <w:rFonts w:eastAsia="Times New Roman" w:cs="Times New Roman"/>
          <w:szCs w:val="24"/>
        </w:rPr>
        <w:t>οκόλλου</w:t>
      </w:r>
      <w:r>
        <w:rPr>
          <w:rFonts w:eastAsia="Times New Roman" w:cs="Times New Roman"/>
          <w:szCs w:val="24"/>
        </w:rPr>
        <w:t xml:space="preserve"> 9775/6616/5-7-2016 απόφαση του Προέδρου της Βουλής</w:t>
      </w:r>
      <w:r>
        <w:rPr>
          <w:rFonts w:eastAsia="Times New Roman" w:cs="Times New Roman"/>
          <w:szCs w:val="24"/>
        </w:rPr>
        <w:t>:</w:t>
      </w:r>
      <w:r>
        <w:rPr>
          <w:rFonts w:eastAsia="Times New Roman" w:cs="Times New Roman"/>
          <w:szCs w:val="24"/>
        </w:rPr>
        <w:t xml:space="preserve"> Σύσταση και συγκρότηση της υποεπιτροπής με θέμα</w:t>
      </w:r>
      <w:r>
        <w:rPr>
          <w:rFonts w:eastAsia="Times New Roman" w:cs="Times New Roman"/>
          <w:szCs w:val="24"/>
        </w:rPr>
        <w:t>:</w:t>
      </w:r>
      <w:r>
        <w:rPr>
          <w:rFonts w:eastAsia="Times New Roman" w:cs="Times New Roman"/>
          <w:szCs w:val="24"/>
        </w:rPr>
        <w:t xml:space="preserve"> «Το χρέος και η </w:t>
      </w:r>
      <w:proofErr w:type="spellStart"/>
      <w:r>
        <w:rPr>
          <w:rFonts w:eastAsia="Times New Roman" w:cs="Times New Roman"/>
          <w:szCs w:val="24"/>
        </w:rPr>
        <w:t>απομείωσή</w:t>
      </w:r>
      <w:proofErr w:type="spellEnd"/>
      <w:r>
        <w:rPr>
          <w:rFonts w:eastAsia="Times New Roman" w:cs="Times New Roman"/>
          <w:szCs w:val="24"/>
        </w:rPr>
        <w:t xml:space="preserve"> του» της Διαρκούς Επιτροπής Οικονομικών Υποθέσεων. </w:t>
      </w:r>
    </w:p>
    <w:p w14:paraId="68AD0F86" w14:textId="77777777" w:rsidR="00217A8F" w:rsidRDefault="00B55156">
      <w:pPr>
        <w:spacing w:after="0" w:line="600" w:lineRule="auto"/>
        <w:ind w:firstLine="567"/>
        <w:jc w:val="both"/>
        <w:rPr>
          <w:rFonts w:eastAsia="Times New Roman" w:cs="Times New Roman"/>
          <w:szCs w:val="24"/>
        </w:rPr>
      </w:pPr>
      <w:r>
        <w:rPr>
          <w:rFonts w:eastAsia="Times New Roman" w:cs="Times New Roman"/>
          <w:szCs w:val="24"/>
        </w:rPr>
        <w:t xml:space="preserve">Η σχετική απόφαση έχει αναρτηθεί στην κοινοβουλευτική διαφάνεια και θα καταχωριστεί στα Πρακτικά της σημερινής συνεδρίασης. </w:t>
      </w:r>
    </w:p>
    <w:p w14:paraId="68AD0F87" w14:textId="77777777" w:rsidR="00217A8F" w:rsidRDefault="00B55156">
      <w:pPr>
        <w:spacing w:after="0" w:line="600" w:lineRule="auto"/>
        <w:ind w:firstLine="567"/>
        <w:jc w:val="both"/>
        <w:rPr>
          <w:rFonts w:eastAsia="Times New Roman" w:cs="Times New Roman"/>
          <w:szCs w:val="24"/>
        </w:rPr>
      </w:pPr>
      <w:r>
        <w:rPr>
          <w:rFonts w:eastAsia="Times New Roman" w:cs="Times New Roman"/>
          <w:szCs w:val="24"/>
        </w:rPr>
        <w:t>(Η προαναφερθείσα ανακοίνωση έχει ως εξής:</w:t>
      </w:r>
    </w:p>
    <w:p w14:paraId="68AD0F88" w14:textId="77777777" w:rsidR="00217A8F" w:rsidRDefault="00B55156">
      <w:pPr>
        <w:spacing w:after="0" w:line="600" w:lineRule="auto"/>
        <w:ind w:firstLine="567"/>
        <w:jc w:val="both"/>
        <w:rPr>
          <w:rFonts w:eastAsia="Times New Roman" w:cs="Times New Roman"/>
          <w:szCs w:val="24"/>
        </w:rPr>
      </w:pPr>
      <w:r>
        <w:rPr>
          <w:rFonts w:eastAsia="Times New Roman" w:cs="Times New Roman"/>
          <w:szCs w:val="24"/>
        </w:rPr>
        <w:t>(</w:t>
      </w:r>
      <w:r>
        <w:rPr>
          <w:rFonts w:eastAsia="Times New Roman" w:cs="Times New Roman"/>
          <w:szCs w:val="24"/>
        </w:rPr>
        <w:t>ΑΛΛΑΓΗ ΣΕΛΙΔΑΣ</w:t>
      </w:r>
      <w:r>
        <w:rPr>
          <w:rFonts w:eastAsia="Times New Roman" w:cs="Times New Roman"/>
          <w:szCs w:val="24"/>
        </w:rPr>
        <w:t>)</w:t>
      </w:r>
    </w:p>
    <w:p w14:paraId="68AD0F89" w14:textId="77777777" w:rsidR="00217A8F" w:rsidRDefault="00B55156">
      <w:pPr>
        <w:spacing w:after="0" w:line="600" w:lineRule="auto"/>
        <w:ind w:firstLine="567"/>
        <w:jc w:val="both"/>
        <w:rPr>
          <w:rFonts w:eastAsia="Times New Roman" w:cs="Times New Roman"/>
          <w:szCs w:val="24"/>
        </w:rPr>
      </w:pPr>
      <w:r>
        <w:rPr>
          <w:rFonts w:eastAsia="Times New Roman" w:cs="Times New Roman"/>
          <w:szCs w:val="24"/>
        </w:rPr>
        <w:t xml:space="preserve">(Να </w:t>
      </w:r>
      <w:proofErr w:type="spellStart"/>
      <w:r>
        <w:rPr>
          <w:rFonts w:eastAsia="Times New Roman" w:cs="Times New Roman"/>
          <w:szCs w:val="24"/>
        </w:rPr>
        <w:t>μπούν</w:t>
      </w:r>
      <w:proofErr w:type="spellEnd"/>
      <w:r>
        <w:rPr>
          <w:rFonts w:eastAsia="Times New Roman" w:cs="Times New Roman"/>
          <w:szCs w:val="24"/>
        </w:rPr>
        <w:t xml:space="preserve"> οι σελίδ</w:t>
      </w:r>
      <w:r>
        <w:rPr>
          <w:rFonts w:eastAsia="Times New Roman" w:cs="Times New Roman"/>
          <w:szCs w:val="24"/>
        </w:rPr>
        <w:t xml:space="preserve">ες </w:t>
      </w:r>
      <w:r>
        <w:rPr>
          <w:rFonts w:eastAsia="Times New Roman" w:cs="Times New Roman"/>
          <w:szCs w:val="24"/>
        </w:rPr>
        <w:t>27-28</w:t>
      </w:r>
      <w:r>
        <w:rPr>
          <w:rFonts w:eastAsia="Times New Roman" w:cs="Times New Roman"/>
          <w:szCs w:val="24"/>
        </w:rPr>
        <w:t>)</w:t>
      </w:r>
    </w:p>
    <w:p w14:paraId="68AD0F8A" w14:textId="77777777" w:rsidR="00217A8F" w:rsidRDefault="00B55156">
      <w:pPr>
        <w:spacing w:after="0" w:line="600" w:lineRule="auto"/>
        <w:ind w:firstLine="567"/>
        <w:jc w:val="both"/>
        <w:rPr>
          <w:rFonts w:eastAsia="Times New Roman" w:cs="Times New Roman"/>
          <w:szCs w:val="24"/>
        </w:rPr>
      </w:pPr>
      <w:r>
        <w:rPr>
          <w:rFonts w:eastAsia="Times New Roman" w:cs="Times New Roman"/>
          <w:szCs w:val="24"/>
        </w:rPr>
        <w:lastRenderedPageBreak/>
        <w:t>(ΑΛΛΑΓΗ ΣΕΛΙΔΑΣ)</w:t>
      </w:r>
    </w:p>
    <w:p w14:paraId="68AD0F8B" w14:textId="77777777" w:rsidR="00217A8F" w:rsidRDefault="00B55156">
      <w:pPr>
        <w:spacing w:after="0" w:line="600" w:lineRule="auto"/>
        <w:ind w:firstLine="567"/>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Μανιάτη, παρακαλώ. </w:t>
      </w:r>
    </w:p>
    <w:p w14:paraId="68AD0F8C" w14:textId="77777777" w:rsidR="00217A8F" w:rsidRDefault="00B55156">
      <w:pPr>
        <w:spacing w:after="0" w:line="600" w:lineRule="auto"/>
        <w:ind w:firstLine="567"/>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Θέλω να τοποθετηθώ, κύριε Πρόεδρε, επί της σύμβασης. </w:t>
      </w:r>
    </w:p>
    <w:p w14:paraId="68AD0F8D" w14:textId="77777777" w:rsidR="00217A8F" w:rsidRDefault="00B55156">
      <w:pPr>
        <w:spacing w:after="0"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Μισό λεπτό, να μιλήσει πρώτα η κ. </w:t>
      </w:r>
      <w:proofErr w:type="spellStart"/>
      <w:r>
        <w:rPr>
          <w:rFonts w:eastAsia="Times New Roman" w:cs="Times New Roman"/>
          <w:szCs w:val="24"/>
        </w:rPr>
        <w:t>Μανωλάκου</w:t>
      </w:r>
      <w:proofErr w:type="spellEnd"/>
      <w:r>
        <w:rPr>
          <w:rFonts w:eastAsia="Times New Roman" w:cs="Times New Roman"/>
          <w:szCs w:val="24"/>
        </w:rPr>
        <w:t xml:space="preserve">. </w:t>
      </w:r>
    </w:p>
    <w:p w14:paraId="68AD0F8E" w14:textId="77777777" w:rsidR="00217A8F" w:rsidRDefault="00B55156">
      <w:pPr>
        <w:spacing w:after="0" w:line="600" w:lineRule="auto"/>
        <w:ind w:firstLine="567"/>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Μανωλάκου</w:t>
      </w:r>
      <w:proofErr w:type="spellEnd"/>
      <w:r>
        <w:rPr>
          <w:rFonts w:eastAsia="Times New Roman" w:cs="Times New Roman"/>
          <w:szCs w:val="24"/>
        </w:rPr>
        <w:t xml:space="preserve">, </w:t>
      </w:r>
      <w:r>
        <w:rPr>
          <w:rFonts w:eastAsia="Times New Roman" w:cs="Times New Roman"/>
          <w:szCs w:val="24"/>
        </w:rPr>
        <w:t>έχετε τον λόγο.</w:t>
      </w:r>
    </w:p>
    <w:p w14:paraId="68AD0F8F" w14:textId="77777777" w:rsidR="00217A8F" w:rsidRDefault="00B55156">
      <w:pPr>
        <w:spacing w:after="0" w:line="600" w:lineRule="auto"/>
        <w:ind w:firstLine="567"/>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Το αποτέλεσμα του δημοψηφίσματος για έξοδο της Βρετανίας από την Ευρωπαϊκή Ένωση, δηλαδή το </w:t>
      </w:r>
      <w:r>
        <w:rPr>
          <w:rFonts w:eastAsia="Times New Roman" w:cs="Times New Roman"/>
          <w:szCs w:val="24"/>
          <w:lang w:val="en-US"/>
        </w:rPr>
        <w:t>Brexit</w:t>
      </w:r>
      <w:r>
        <w:rPr>
          <w:rFonts w:eastAsia="Times New Roman" w:cs="Times New Roman"/>
          <w:szCs w:val="24"/>
        </w:rPr>
        <w:t xml:space="preserve">, που εκφράζει ανταγωνισμούς μεταξύ καπιταλιστών αλλά και εργατική λαϊκή δυσαρέσκεια, </w:t>
      </w:r>
      <w:proofErr w:type="spellStart"/>
      <w:r>
        <w:rPr>
          <w:rFonts w:eastAsia="Times New Roman" w:cs="Times New Roman"/>
          <w:szCs w:val="24"/>
        </w:rPr>
        <w:t>εγκλωβιζόμενη</w:t>
      </w:r>
      <w:proofErr w:type="spellEnd"/>
      <w:r>
        <w:rPr>
          <w:rFonts w:eastAsia="Times New Roman" w:cs="Times New Roman"/>
          <w:szCs w:val="24"/>
        </w:rPr>
        <w:t xml:space="preserve">, όμως, μέσα σε </w:t>
      </w:r>
      <w:proofErr w:type="spellStart"/>
      <w:r>
        <w:rPr>
          <w:rFonts w:eastAsia="Times New Roman" w:cs="Times New Roman"/>
          <w:szCs w:val="24"/>
        </w:rPr>
        <w:t>ενδοαστ</w:t>
      </w:r>
      <w:r>
        <w:rPr>
          <w:rFonts w:eastAsia="Times New Roman" w:cs="Times New Roman"/>
          <w:szCs w:val="24"/>
        </w:rPr>
        <w:t>ικές</w:t>
      </w:r>
      <w:proofErr w:type="spellEnd"/>
      <w:r>
        <w:rPr>
          <w:rFonts w:eastAsia="Times New Roman" w:cs="Times New Roman"/>
          <w:szCs w:val="24"/>
        </w:rPr>
        <w:t xml:space="preserve"> αντιθέσεις, δεν μπορεί να οδηγήσει σε επιλογές υπέρ των συμφερόντων της εργατικής τάξης και των φτωχών λαϊκών στρωμάτων, αφού η καπιταλιστική Βρετανία της στερλίνας, εντός ή εκτός της Ευρωπαϊκής Ένωσης, δεν θα αλλάξει τον αντιλαϊκό χαρακτήρα της, δεν </w:t>
      </w:r>
      <w:r>
        <w:rPr>
          <w:rFonts w:eastAsia="Times New Roman" w:cs="Times New Roman"/>
          <w:szCs w:val="24"/>
        </w:rPr>
        <w:t xml:space="preserve">θα σταματήσει την επίθεση στα εργατικά λαϊκά δικαιώματα. </w:t>
      </w:r>
    </w:p>
    <w:p w14:paraId="68AD0F90" w14:textId="77777777" w:rsidR="00217A8F" w:rsidRDefault="00B55156">
      <w:pPr>
        <w:spacing w:after="0" w:line="600" w:lineRule="auto"/>
        <w:ind w:firstLine="567"/>
        <w:jc w:val="both"/>
        <w:rPr>
          <w:rFonts w:eastAsia="Times New Roman" w:cs="Times New Roman"/>
        </w:rPr>
      </w:pPr>
      <w:r>
        <w:rPr>
          <w:rFonts w:eastAsia="Times New Roman" w:cs="Times New Roman"/>
        </w:rPr>
        <w:lastRenderedPageBreak/>
        <w:t xml:space="preserve">Ωστόσο η Βρετανία είναι η δεύτερη μεγαλύτερη οικονομία στην Ευρωπαϊκή Ένωση και η πέμπτη στον κόσμο με όρους ΑΕΠ και καλύπτει μέχρι σήμερα το 20% των εσόδων του προϋπολογισμού της Ευρωπαϊκής Ένωσης </w:t>
      </w:r>
      <w:r>
        <w:rPr>
          <w:rFonts w:eastAsia="Times New Roman" w:cs="Times New Roman"/>
        </w:rPr>
        <w:t xml:space="preserve">και αυτό είναι το κύριο ζήτημα. </w:t>
      </w:r>
    </w:p>
    <w:p w14:paraId="68AD0F91" w14:textId="77777777" w:rsidR="00217A8F" w:rsidRDefault="00B55156">
      <w:pPr>
        <w:spacing w:after="0" w:line="600" w:lineRule="auto"/>
        <w:ind w:firstLine="720"/>
        <w:jc w:val="both"/>
        <w:rPr>
          <w:rFonts w:eastAsia="Times New Roman" w:cs="Times New Roman"/>
        </w:rPr>
      </w:pPr>
      <w:r>
        <w:rPr>
          <w:rFonts w:eastAsia="Times New Roman" w:cs="Times New Roman"/>
        </w:rPr>
        <w:t xml:space="preserve">Το αναφέρω, γιατί συζητάμε για τον προϋπολογισμό της Ευρωπαϊκής Ένωσης και όταν υλοποιηθεί το </w:t>
      </w:r>
      <w:r>
        <w:rPr>
          <w:rFonts w:eastAsia="Times New Roman" w:cs="Times New Roman"/>
          <w:lang w:val="en-US"/>
        </w:rPr>
        <w:t>Brexit</w:t>
      </w:r>
      <w:r>
        <w:rPr>
          <w:rFonts w:eastAsia="Times New Roman" w:cs="Times New Roman"/>
        </w:rPr>
        <w:t xml:space="preserve">, τότε θα γίνει ανακατανομή των υποχρεώσεων των κρατών μελών της Ευρωπαϊκής Ένωσης στον κοινοτικό προϋπολογισμό. </w:t>
      </w:r>
    </w:p>
    <w:p w14:paraId="68AD0F92" w14:textId="77777777" w:rsidR="00217A8F" w:rsidRDefault="00B55156">
      <w:pPr>
        <w:spacing w:after="0" w:line="600" w:lineRule="auto"/>
        <w:ind w:firstLine="720"/>
        <w:jc w:val="both"/>
        <w:rPr>
          <w:rFonts w:eastAsia="Times New Roman" w:cs="Times New Roman"/>
        </w:rPr>
      </w:pPr>
      <w:r>
        <w:rPr>
          <w:rFonts w:eastAsia="Times New Roman" w:cs="Times New Roman"/>
        </w:rPr>
        <w:t>Για το Κο</w:t>
      </w:r>
      <w:r>
        <w:rPr>
          <w:rFonts w:eastAsia="Times New Roman" w:cs="Times New Roman"/>
        </w:rPr>
        <w:t>μμουνιστικό Κόμμα Ελλάδας, βέβαια, αυτός ή άλλος προϋπολογισμός της Ευρωπαϊκής Ένωσης</w:t>
      </w:r>
      <w:r>
        <w:rPr>
          <w:rFonts w:eastAsia="Times New Roman" w:cs="Times New Roman"/>
        </w:rPr>
        <w:t>,</w:t>
      </w:r>
      <w:r>
        <w:rPr>
          <w:rFonts w:eastAsia="Times New Roman" w:cs="Times New Roman"/>
        </w:rPr>
        <w:t xml:space="preserve"> θα είναι σε βάρος των λαών και υπέρ των μονοπωλίων. Γιατί οι ανταγωνισμοί στον καπιταλισμό δεν καταργούνται. Όποιο και εάν είναι το μέλλον της Ευρωπαϊκής Ένωσης, οι λαοί</w:t>
      </w:r>
      <w:r>
        <w:rPr>
          <w:rFonts w:eastAsia="Times New Roman" w:cs="Times New Roman"/>
        </w:rPr>
        <w:t xml:space="preserve"> θα δέχονται ακατάπαυστα ολοένα και πιο σφοδρή επίθεση από τους καπιταλιστές. </w:t>
      </w:r>
    </w:p>
    <w:p w14:paraId="68AD0F93" w14:textId="77777777" w:rsidR="00217A8F" w:rsidRDefault="00B55156">
      <w:pPr>
        <w:spacing w:after="0" w:line="600" w:lineRule="auto"/>
        <w:ind w:firstLine="720"/>
        <w:jc w:val="both"/>
        <w:rPr>
          <w:rFonts w:eastAsia="Times New Roman" w:cs="Times New Roman"/>
        </w:rPr>
      </w:pPr>
      <w:r>
        <w:rPr>
          <w:rFonts w:eastAsia="Times New Roman" w:cs="Times New Roman"/>
        </w:rPr>
        <w:t>Γι’ αυτό είναι μονόδρομος η διεκδίκηση της ικανοποίησης όλων των αναγκών τους και η αντικαπιταλιστική, αντιμονοπωλιακή πάλη για την ανατροπή της εξουσίας του κεφαλαίου, την αποδ</w:t>
      </w:r>
      <w:r>
        <w:rPr>
          <w:rFonts w:eastAsia="Times New Roman" w:cs="Times New Roman"/>
        </w:rPr>
        <w:t xml:space="preserve">έσμευση από </w:t>
      </w:r>
      <w:r>
        <w:rPr>
          <w:rFonts w:eastAsia="Times New Roman" w:cs="Times New Roman"/>
        </w:rPr>
        <w:lastRenderedPageBreak/>
        <w:t xml:space="preserve">την Ευρωπαϊκή Ένωση, την κοινωνικοποίηση των μονοπωλίων, για να ανοίξει ο δρόμος για τη δική τους ευημερία. </w:t>
      </w:r>
    </w:p>
    <w:p w14:paraId="68AD0F94" w14:textId="77777777" w:rsidR="00217A8F" w:rsidRDefault="00B55156">
      <w:pPr>
        <w:spacing w:after="0" w:line="600" w:lineRule="auto"/>
        <w:ind w:firstLine="720"/>
        <w:jc w:val="both"/>
        <w:rPr>
          <w:rFonts w:eastAsia="Times New Roman" w:cs="Times New Roman"/>
        </w:rPr>
      </w:pPr>
      <w:r>
        <w:rPr>
          <w:rFonts w:eastAsia="Times New Roman" w:cs="Times New Roman"/>
        </w:rPr>
        <w:t>Δ</w:t>
      </w:r>
      <w:r>
        <w:rPr>
          <w:rFonts w:eastAsia="Times New Roman" w:cs="Times New Roman"/>
        </w:rPr>
        <w:t>εν πρέπει να ξεχνάμε ότι λεφτά των λαών</w:t>
      </w:r>
      <w:r>
        <w:rPr>
          <w:rFonts w:eastAsia="Times New Roman" w:cs="Times New Roman"/>
        </w:rPr>
        <w:t>,</w:t>
      </w:r>
      <w:r>
        <w:rPr>
          <w:rFonts w:eastAsia="Times New Roman" w:cs="Times New Roman"/>
        </w:rPr>
        <w:t xml:space="preserve"> είναι οι πόροι των προϋπολογισμών της Ευρωπαϊκής Ένωσης</w:t>
      </w:r>
      <w:r>
        <w:rPr>
          <w:rFonts w:eastAsia="Times New Roman" w:cs="Times New Roman"/>
        </w:rPr>
        <w:t xml:space="preserve"> που συζητάμε σήμερα και που τα μοιράζει στα μονοπώλια και σε κατασταλτικούς μηχανισμούς, σε </w:t>
      </w:r>
      <w:proofErr w:type="spellStart"/>
      <w:r>
        <w:rPr>
          <w:rFonts w:eastAsia="Times New Roman" w:cs="Times New Roman"/>
        </w:rPr>
        <w:t>Ε</w:t>
      </w:r>
      <w:r>
        <w:rPr>
          <w:rFonts w:eastAsia="Times New Roman" w:cs="Times New Roman"/>
        </w:rPr>
        <w:t>υρωστρατό</w:t>
      </w:r>
      <w:proofErr w:type="spellEnd"/>
      <w:r>
        <w:rPr>
          <w:rFonts w:eastAsia="Times New Roman" w:cs="Times New Roman"/>
        </w:rPr>
        <w:t xml:space="preserve">, </w:t>
      </w:r>
      <w:proofErr w:type="spellStart"/>
      <w:r>
        <w:rPr>
          <w:rFonts w:eastAsia="Times New Roman" w:cs="Times New Roman"/>
        </w:rPr>
        <w:t>Ε</w:t>
      </w:r>
      <w:r>
        <w:rPr>
          <w:rFonts w:eastAsia="Times New Roman" w:cs="Times New Roman"/>
        </w:rPr>
        <w:t>υρωαστυνομία</w:t>
      </w:r>
      <w:proofErr w:type="spellEnd"/>
      <w:r>
        <w:rPr>
          <w:rFonts w:eastAsia="Times New Roman" w:cs="Times New Roman"/>
        </w:rPr>
        <w:t xml:space="preserve"> και άλλα. </w:t>
      </w:r>
    </w:p>
    <w:p w14:paraId="68AD0F95" w14:textId="77777777" w:rsidR="00217A8F" w:rsidRDefault="00B55156">
      <w:pPr>
        <w:spacing w:after="0" w:line="600" w:lineRule="auto"/>
        <w:ind w:firstLine="720"/>
        <w:jc w:val="both"/>
        <w:rPr>
          <w:rFonts w:eastAsia="Times New Roman" w:cs="Times New Roman"/>
        </w:rPr>
      </w:pPr>
      <w:r>
        <w:rPr>
          <w:rFonts w:eastAsia="Times New Roman" w:cs="Times New Roman"/>
        </w:rPr>
        <w:t xml:space="preserve">Η Ελλάδα, δηλαδή ο λαός </w:t>
      </w:r>
      <w:r>
        <w:rPr>
          <w:rFonts w:eastAsia="Times New Roman" w:cs="Times New Roman"/>
        </w:rPr>
        <w:t>μας,</w:t>
      </w:r>
      <w:r>
        <w:rPr>
          <w:rFonts w:eastAsia="Times New Roman" w:cs="Times New Roman"/>
        </w:rPr>
        <w:t xml:space="preserve"> πληρώνει 12,5 δισεκατομμύρια για να μοιράζονται σε μεγάλους επιχειρηματικούς ομίλους. Σε καμμία π</w:t>
      </w:r>
      <w:r>
        <w:rPr>
          <w:rFonts w:eastAsia="Times New Roman" w:cs="Times New Roman"/>
        </w:rPr>
        <w:t>ερίπτωση δεν τα παίρνει πίσω η λαϊκή οικογένεια</w:t>
      </w:r>
      <w:r>
        <w:rPr>
          <w:rFonts w:eastAsia="Times New Roman" w:cs="Times New Roman"/>
        </w:rPr>
        <w:t>,</w:t>
      </w:r>
      <w:r>
        <w:rPr>
          <w:rFonts w:eastAsia="Times New Roman" w:cs="Times New Roman"/>
        </w:rPr>
        <w:t xml:space="preserve"> που έχει τσακιστεί το εισόδημά </w:t>
      </w:r>
      <w:r>
        <w:rPr>
          <w:rFonts w:eastAsia="Times New Roman" w:cs="Times New Roman"/>
        </w:rPr>
        <w:t>της,</w:t>
      </w:r>
      <w:r>
        <w:rPr>
          <w:rFonts w:eastAsia="Times New Roman" w:cs="Times New Roman"/>
        </w:rPr>
        <w:t xml:space="preserve"> </w:t>
      </w:r>
      <w:r>
        <w:rPr>
          <w:rFonts w:eastAsia="Times New Roman" w:cs="Times New Roman"/>
        </w:rPr>
        <w:t>που</w:t>
      </w:r>
      <w:r>
        <w:rPr>
          <w:rFonts w:eastAsia="Times New Roman" w:cs="Times New Roman"/>
        </w:rPr>
        <w:t xml:space="preserve"> οι ανάγκες της </w:t>
      </w:r>
      <w:r>
        <w:rPr>
          <w:rFonts w:eastAsia="Times New Roman" w:cs="Times New Roman"/>
        </w:rPr>
        <w:t xml:space="preserve">αυξήθηκαν </w:t>
      </w:r>
      <w:r>
        <w:rPr>
          <w:rFonts w:eastAsia="Times New Roman" w:cs="Times New Roman"/>
        </w:rPr>
        <w:t xml:space="preserve">και μαστίζεται από ανεργία και φτώχεια. </w:t>
      </w:r>
    </w:p>
    <w:p w14:paraId="68AD0F96" w14:textId="77777777" w:rsidR="00217A8F" w:rsidRDefault="00B55156">
      <w:pPr>
        <w:spacing w:after="0" w:line="600" w:lineRule="auto"/>
        <w:ind w:firstLine="720"/>
        <w:jc w:val="both"/>
        <w:rPr>
          <w:rFonts w:eastAsia="Times New Roman" w:cs="Times New Roman"/>
        </w:rPr>
      </w:pPr>
      <w:r>
        <w:rPr>
          <w:rFonts w:eastAsia="Times New Roman" w:cs="Times New Roman"/>
        </w:rPr>
        <w:t>Μπορεί κανείς να βγάλει συμπεράσματα στα τριάντα πέντε χρόνια που είμαστε στην Ευρωπαϊκή Ένωση. Ωφελή</w:t>
      </w:r>
      <w:r>
        <w:rPr>
          <w:rFonts w:eastAsia="Times New Roman" w:cs="Times New Roman"/>
        </w:rPr>
        <w:t xml:space="preserve">θηκε η εργατική τάξη και τα λαϊκά στρώματα της πόλης και της υπαίθρου; Από το κακό στο χειρότερο πάνε. Τα μεσαία στρώματα καταστρέφονται, συρρικνώνονται και τα τελευταία εργατικά και </w:t>
      </w:r>
      <w:r>
        <w:rPr>
          <w:rFonts w:eastAsia="Times New Roman" w:cs="Times New Roman"/>
        </w:rPr>
        <w:lastRenderedPageBreak/>
        <w:t>κοινωνικά δικαιώματα που έχουν απομείνει</w:t>
      </w:r>
      <w:r>
        <w:rPr>
          <w:rFonts w:eastAsia="Times New Roman" w:cs="Times New Roman"/>
        </w:rPr>
        <w:t>,</w:t>
      </w:r>
      <w:r>
        <w:rPr>
          <w:rFonts w:eastAsia="Times New Roman" w:cs="Times New Roman"/>
        </w:rPr>
        <w:t xml:space="preserve"> θα εξαφανιστούν από την κατάργη</w:t>
      </w:r>
      <w:r>
        <w:rPr>
          <w:rFonts w:eastAsia="Times New Roman" w:cs="Times New Roman"/>
        </w:rPr>
        <w:t xml:space="preserve">ση συλλογικών συμβάσεων, την κατάργηση της μόνιμης και σταθερής δουλειάς, τους μισθούς και τις συντάξεις φτώχειας. Επίσης ετοιμάζονται ομαδικές απολύσεις, περιορισμοί ακόμα και στο δικαίωμα της απεργίας και άλλα. </w:t>
      </w:r>
    </w:p>
    <w:p w14:paraId="68AD0F97" w14:textId="77777777" w:rsidR="00217A8F" w:rsidRDefault="00B55156">
      <w:pPr>
        <w:spacing w:after="0" w:line="600" w:lineRule="auto"/>
        <w:ind w:firstLine="720"/>
        <w:jc w:val="both"/>
        <w:rPr>
          <w:rFonts w:eastAsia="Times New Roman" w:cs="Times New Roman"/>
        </w:rPr>
      </w:pPr>
      <w:r>
        <w:rPr>
          <w:rFonts w:eastAsia="Times New Roman" w:cs="Times New Roman"/>
        </w:rPr>
        <w:t>Αυτή είναι η Ευρωπαϊκή Ένωση και αυτά υπηρ</w:t>
      </w:r>
      <w:r>
        <w:rPr>
          <w:rFonts w:eastAsia="Times New Roman" w:cs="Times New Roman"/>
        </w:rPr>
        <w:t xml:space="preserve">ετεί ο προϋπολογισμός της. Η Ευρωπαϊκή Ένωση έχει μόνο μνημόνια διαρκείας για τους λαούς. </w:t>
      </w:r>
    </w:p>
    <w:p w14:paraId="68AD0F98" w14:textId="77777777" w:rsidR="00217A8F" w:rsidRDefault="00B55156">
      <w:pPr>
        <w:spacing w:after="0" w:line="600" w:lineRule="auto"/>
        <w:ind w:firstLine="720"/>
        <w:jc w:val="both"/>
        <w:rPr>
          <w:rFonts w:eastAsia="Times New Roman" w:cs="Times New Roman"/>
        </w:rPr>
      </w:pPr>
      <w:r>
        <w:rPr>
          <w:rFonts w:eastAsia="Times New Roman" w:cs="Times New Roman"/>
        </w:rPr>
        <w:t>Αυτό το σχέδιο νόμου, λοιπόν, η κύρωση της απόφασης καθορίζει τις πηγές και το ποσό των ίδιων πόρων, τα κράτη μέλη δίνουν από τον εθνικό προϋπολογισμό το 1,23% του Α</w:t>
      </w:r>
      <w:r>
        <w:rPr>
          <w:rFonts w:eastAsia="Times New Roman" w:cs="Times New Roman"/>
        </w:rPr>
        <w:t>καθάριστου Εγχώριου Εθνικού Εισοδήματος, δηλαδή περίπου το 0,9% του ΑΕΠ της κάθε χώρας.</w:t>
      </w:r>
    </w:p>
    <w:p w14:paraId="68AD0F99" w14:textId="77777777" w:rsidR="00217A8F" w:rsidRDefault="00B55156">
      <w:pPr>
        <w:spacing w:after="0" w:line="600" w:lineRule="auto"/>
        <w:ind w:firstLine="720"/>
        <w:jc w:val="both"/>
        <w:rPr>
          <w:rFonts w:eastAsia="Times New Roman" w:cs="Times New Roman"/>
        </w:rPr>
      </w:pPr>
      <w:r>
        <w:rPr>
          <w:rFonts w:eastAsia="Times New Roman" w:cs="Times New Roman"/>
        </w:rPr>
        <w:t>Επίσης είναι δασμοί επί των εισαγωγών από χώρες εκτός της Ευρωπαϊκής Ένωσης και οι φόροι για την παραγωγή ζάχαρης, καθώς και το ποσοστό από ΦΠΑ που εισπράττεται από τις</w:t>
      </w:r>
      <w:r>
        <w:rPr>
          <w:rFonts w:eastAsia="Times New Roman" w:cs="Times New Roman"/>
        </w:rPr>
        <w:t xml:space="preserve"> χώρες της Ευρωπαϊκής Ένωσης.</w:t>
      </w:r>
    </w:p>
    <w:p w14:paraId="68AD0F9A" w14:textId="77777777" w:rsidR="00217A8F" w:rsidRDefault="00B55156">
      <w:pPr>
        <w:spacing w:after="0" w:line="600" w:lineRule="auto"/>
        <w:ind w:firstLine="720"/>
        <w:jc w:val="both"/>
        <w:rPr>
          <w:rFonts w:eastAsia="Times New Roman" w:cs="Times New Roman"/>
        </w:rPr>
      </w:pPr>
      <w:r>
        <w:rPr>
          <w:rFonts w:eastAsia="Times New Roman" w:cs="Times New Roman"/>
        </w:rPr>
        <w:lastRenderedPageBreak/>
        <w:t>Προβλέπονται μειωμένες πληρωμές για Ολλανδία και Σουηδία και μειωμένη απόδοση ΦΠΑ για Γερμανία, Ολλανδία, Σουηδία και Αυστρία. Μειώνεται ακόμα το ποσό που παρακρατούν τα κράτη μέλη σαν έξοδο για την είσπραξη του ΦΠΑ</w:t>
      </w:r>
      <w:r>
        <w:rPr>
          <w:rFonts w:eastAsia="Times New Roman" w:cs="Times New Roman"/>
        </w:rPr>
        <w:t>,</w:t>
      </w:r>
      <w:r>
        <w:rPr>
          <w:rFonts w:eastAsia="Times New Roman" w:cs="Times New Roman"/>
        </w:rPr>
        <w:t xml:space="preserve"> σε όφελος του προϋπολογισμού και των εσόδων της Ευρωπαϊκής Ένωσης.</w:t>
      </w:r>
    </w:p>
    <w:p w14:paraId="68AD0F9B" w14:textId="77777777" w:rsidR="00217A8F" w:rsidRDefault="00B55156">
      <w:pPr>
        <w:spacing w:after="0" w:line="600" w:lineRule="auto"/>
        <w:ind w:firstLine="720"/>
        <w:jc w:val="both"/>
        <w:rPr>
          <w:rFonts w:eastAsia="Times New Roman" w:cs="Times New Roman"/>
        </w:rPr>
      </w:pPr>
      <w:r>
        <w:rPr>
          <w:rFonts w:eastAsia="Times New Roman" w:cs="Times New Roman"/>
        </w:rPr>
        <w:t xml:space="preserve">Αυτό είναι ένα μέρος από το βαρύ τίμημα που πληρώνει ο λαός </w:t>
      </w:r>
      <w:r>
        <w:rPr>
          <w:rFonts w:eastAsia="Times New Roman" w:cs="Times New Roman"/>
        </w:rPr>
        <w:t>μας,</w:t>
      </w:r>
      <w:r>
        <w:rPr>
          <w:rFonts w:eastAsia="Times New Roman" w:cs="Times New Roman"/>
        </w:rPr>
        <w:t xml:space="preserve"> με τη συμμετοχή της χώρας σε αυτή τη διακρατική ιμπεριαλιστική ένωση των μονοπωλίων. Πρόκειται για χρήματα από τη λεηλασία </w:t>
      </w:r>
      <w:r>
        <w:rPr>
          <w:rFonts w:eastAsia="Times New Roman" w:cs="Times New Roman"/>
        </w:rPr>
        <w:t xml:space="preserve">του τσακισμένου εισοδήματος των εργατικών λαϊκών οικογενειών από τη σημερινή Κυβέρνηση και τις προηγούμενες. </w:t>
      </w:r>
    </w:p>
    <w:p w14:paraId="68AD0F9C" w14:textId="77777777" w:rsidR="00217A8F" w:rsidRDefault="00B55156">
      <w:pPr>
        <w:spacing w:after="0" w:line="600" w:lineRule="auto"/>
        <w:ind w:firstLine="720"/>
        <w:jc w:val="both"/>
        <w:rPr>
          <w:rFonts w:eastAsia="Times New Roman" w:cs="Times New Roman"/>
        </w:rPr>
      </w:pPr>
      <w:r>
        <w:rPr>
          <w:rFonts w:eastAsia="Times New Roman" w:cs="Times New Roman"/>
        </w:rPr>
        <w:t>Επιπλέον υπάρχει συζήτηση σε εξέλιξη</w:t>
      </w:r>
      <w:r>
        <w:rPr>
          <w:rFonts w:eastAsia="Times New Roman" w:cs="Times New Roman"/>
        </w:rPr>
        <w:t>,</w:t>
      </w:r>
      <w:r>
        <w:rPr>
          <w:rFonts w:eastAsia="Times New Roman" w:cs="Times New Roman"/>
        </w:rPr>
        <w:t xml:space="preserve"> για την εξεύρεση πρόσθετων πόρων από τα κράτη μέλη για χρηματοδότηση του </w:t>
      </w:r>
      <w:proofErr w:type="spellStart"/>
      <w:r>
        <w:rPr>
          <w:rFonts w:eastAsia="Times New Roman" w:cs="Times New Roman"/>
        </w:rPr>
        <w:t>ευρωενωσιακού</w:t>
      </w:r>
      <w:proofErr w:type="spellEnd"/>
      <w:r>
        <w:rPr>
          <w:rFonts w:eastAsia="Times New Roman" w:cs="Times New Roman"/>
        </w:rPr>
        <w:t xml:space="preserve"> προϋπολογισμού, που θ</w:t>
      </w:r>
      <w:r>
        <w:rPr>
          <w:rFonts w:eastAsia="Times New Roman" w:cs="Times New Roman"/>
        </w:rPr>
        <w:t xml:space="preserve">α πληρώσουν και πάλι η εργατική τάξη και τα λαϊκά στρώματα. </w:t>
      </w:r>
    </w:p>
    <w:p w14:paraId="68AD0F9D" w14:textId="77777777" w:rsidR="00217A8F" w:rsidRDefault="00B55156">
      <w:pPr>
        <w:spacing w:after="0" w:line="600" w:lineRule="auto"/>
        <w:ind w:firstLine="720"/>
        <w:jc w:val="both"/>
        <w:rPr>
          <w:rFonts w:eastAsia="Times New Roman" w:cs="Times New Roman"/>
        </w:rPr>
      </w:pPr>
      <w:r>
        <w:rPr>
          <w:rFonts w:eastAsia="Times New Roman" w:cs="Times New Roman"/>
        </w:rPr>
        <w:lastRenderedPageBreak/>
        <w:t>Συνεπώς είναι ένας προϋπολογισμός βαθιά ταξικός, όπως είναι και ο ελληνικός προϋπολογισμός, όχι μόνο γιατί τα έσοδα προέρχονται σε συντριπτικό βαθμό από την αφαίμαξη του λαϊκού εισοδήματος και τη</w:t>
      </w:r>
      <w:r>
        <w:rPr>
          <w:rFonts w:eastAsia="Times New Roman" w:cs="Times New Roman"/>
        </w:rPr>
        <w:t xml:space="preserve">ν άμεση ή έμμεση φορολογία αλλά και γιατί αναδιανέμεται το εργατικό λαϊκό εισόδημα σε όφελος των μονοπωλιακών ομίλων, μέσα από τα </w:t>
      </w:r>
      <w:proofErr w:type="spellStart"/>
      <w:r>
        <w:rPr>
          <w:rFonts w:eastAsia="Times New Roman" w:cs="Times New Roman"/>
        </w:rPr>
        <w:t>ευρωενωσικά</w:t>
      </w:r>
      <w:proofErr w:type="spellEnd"/>
      <w:r>
        <w:rPr>
          <w:rFonts w:eastAsia="Times New Roman" w:cs="Times New Roman"/>
        </w:rPr>
        <w:t xml:space="preserve"> ταμεία και τα χρηματοδοτικά εργαλεία της Ευρωπαϊκής Ένωσης. </w:t>
      </w:r>
    </w:p>
    <w:p w14:paraId="68AD0F9E" w14:textId="77777777" w:rsidR="00217A8F" w:rsidRDefault="00B55156">
      <w:pPr>
        <w:spacing w:after="0" w:line="600" w:lineRule="auto"/>
        <w:ind w:firstLine="720"/>
        <w:jc w:val="both"/>
        <w:rPr>
          <w:rFonts w:eastAsia="Times New Roman" w:cs="Times New Roman"/>
        </w:rPr>
      </w:pPr>
      <w:r>
        <w:rPr>
          <w:rFonts w:eastAsia="Times New Roman" w:cs="Times New Roman"/>
        </w:rPr>
        <w:t>Γι’ αυτούς τους λόγους, καταψηφίζουμε το σχέδιο νόμου</w:t>
      </w:r>
      <w:r>
        <w:rPr>
          <w:rFonts w:eastAsia="Times New Roman" w:cs="Times New Roman"/>
        </w:rPr>
        <w:t xml:space="preserve">. </w:t>
      </w:r>
    </w:p>
    <w:p w14:paraId="68AD0F9F"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άρθρο δεύτερο, θα το ψηφίσουμε. Όμως, ζητάμε να ενσωματωθεί στην παράγραφο 1 το δίκαιο αίτημα του Πανελλήνιου Μουσικού Συλλόγου αναγνώρισης του πτυχίου τους, όπως συμβαίνει και με τους άλλους κλάδους. </w:t>
      </w:r>
    </w:p>
    <w:p w14:paraId="68AD0FA0" w14:textId="77777777" w:rsidR="00217A8F" w:rsidRDefault="00B5515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Επισυνάπτουμε το αίτημά τους στα Πρακ</w:t>
      </w:r>
      <w:r>
        <w:rPr>
          <w:rFonts w:eastAsia="Times New Roman" w:cs="Times New Roman"/>
          <w:szCs w:val="24"/>
        </w:rPr>
        <w:t xml:space="preserve">τικά. </w:t>
      </w:r>
    </w:p>
    <w:p w14:paraId="68AD0FA1"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η Βουλευτής κ. Διαμάντω </w:t>
      </w:r>
      <w:proofErr w:type="spellStart"/>
      <w:r>
        <w:rPr>
          <w:rFonts w:eastAsia="Times New Roman" w:cs="Times New Roman"/>
          <w:szCs w:val="24"/>
        </w:rPr>
        <w:t>Μανωλάκου</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68AD0FA2"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Η τροπολογία, η οποία έγινε άρθρο τρίτ</w:t>
      </w:r>
      <w:r>
        <w:rPr>
          <w:rFonts w:eastAsia="Times New Roman" w:cs="Times New Roman"/>
          <w:szCs w:val="24"/>
        </w:rPr>
        <w:t>ο και αφορά μετακινήσεις και οδοιπορικά του Εθνικού και Κρατικού Θεάτρου Βόρειας Ελλάδας, είναι απαράδεκτη. Διότι η ισχύουσα συλλογική σύμβαση αυτών των θεάτρων προβλέπει ημερήσια αποζημίωση συνολικά 110 ευρώ και εσείς την καταπατάτε, τη μειώνετε δραστικά.</w:t>
      </w:r>
      <w:r>
        <w:rPr>
          <w:rFonts w:eastAsia="Times New Roman" w:cs="Times New Roman"/>
          <w:szCs w:val="24"/>
        </w:rPr>
        <w:t xml:space="preserve"> </w:t>
      </w:r>
    </w:p>
    <w:p w14:paraId="68AD0FA3"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Εμείς ζητάμε να δίνεται και στους ηθοποιούς του Κρατικού Θεάτρου Βόρειας Ελλάδας και του Εθνικού Θεάτρου συνολικά το ποσό των 110 ευρώ, όπως προβλέπει η συλλογική σύμβαση. </w:t>
      </w:r>
    </w:p>
    <w:p w14:paraId="68AD0FA4"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Επίσης, η τροπολογία για το Εθνικό Θέατρο δεν ξεκαθαρίζει τι θα παίρνουν οι ηθοπο</w:t>
      </w:r>
      <w:r>
        <w:rPr>
          <w:rFonts w:eastAsia="Times New Roman" w:cs="Times New Roman"/>
          <w:szCs w:val="24"/>
        </w:rPr>
        <w:t xml:space="preserve">ιοί σήμερα. Λέει: «Όταν θα λήξει το μνημόνιο, θα παίρνουν 130 ευρώ συνολικά». Ζήσε Μάη μου να φας τριφύλλι, όταν </w:t>
      </w:r>
      <w:r>
        <w:rPr>
          <w:rFonts w:eastAsia="Times New Roman" w:cs="Times New Roman"/>
          <w:szCs w:val="24"/>
        </w:rPr>
        <w:lastRenderedPageBreak/>
        <w:t xml:space="preserve">η πολιτική της Ευρωπαϊκής Ένωσης, που προσκυνάτε, έχει κόφτες και μνημόνια διαρκείας, βασανίζει τον λαό και τους εργαζόμενους, για να </w:t>
      </w:r>
      <w:proofErr w:type="spellStart"/>
      <w:r>
        <w:rPr>
          <w:rFonts w:eastAsia="Times New Roman" w:cs="Times New Roman"/>
          <w:szCs w:val="24"/>
        </w:rPr>
        <w:t>κερδοφορο</w:t>
      </w:r>
      <w:r>
        <w:rPr>
          <w:rFonts w:eastAsia="Times New Roman" w:cs="Times New Roman"/>
          <w:szCs w:val="24"/>
        </w:rPr>
        <w:t>ύν</w:t>
      </w:r>
      <w:proofErr w:type="spellEnd"/>
      <w:r>
        <w:rPr>
          <w:rFonts w:eastAsia="Times New Roman" w:cs="Times New Roman"/>
          <w:szCs w:val="24"/>
        </w:rPr>
        <w:t xml:space="preserve"> οι κεφαλαιοκράτες και τα μονοπώλια. </w:t>
      </w:r>
    </w:p>
    <w:p w14:paraId="68AD0FA5"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Όμως, όσον αφορά και την επόμενη παράγραφο που </w:t>
      </w:r>
      <w:r>
        <w:rPr>
          <w:rFonts w:eastAsia="Times New Roman" w:cs="Times New Roman"/>
          <w:szCs w:val="24"/>
        </w:rPr>
        <w:t xml:space="preserve">έχει σχέση με </w:t>
      </w:r>
      <w:r>
        <w:rPr>
          <w:rFonts w:eastAsia="Times New Roman" w:cs="Times New Roman"/>
          <w:szCs w:val="24"/>
        </w:rPr>
        <w:t xml:space="preserve">οδοιπορικά έξοδα για μια σειρά εργαζομένων, τα πετσοκόβετε προκλητικά. </w:t>
      </w:r>
    </w:p>
    <w:p w14:paraId="68AD0FA6"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Καταθέτουμε την αναφορά του Συνδικάτου Εργαζομένων του ΙΓΜΕ. Βέβαια, παρόμοια προβλ</w:t>
      </w:r>
      <w:r>
        <w:rPr>
          <w:rFonts w:eastAsia="Times New Roman" w:cs="Times New Roman"/>
          <w:szCs w:val="24"/>
        </w:rPr>
        <w:t>ήματα αφορούν και τους άλλους κλάδους, προκειμένου να υπάρξουν ρυθμίσεις εκτός έδρας μετακινήσεων για το ΙΓΜΕ. Διότι αν παραμείνουν ως έχουν, δυσκολεύουν, καθόλου δεν διευκολύνουν τις λειτουργίες του ΙΓΜΕ, αφού απασχολεί και τεχνικό προσωπικό όλων των βαθμ</w:t>
      </w:r>
      <w:r>
        <w:rPr>
          <w:rFonts w:eastAsia="Times New Roman" w:cs="Times New Roman"/>
          <w:szCs w:val="24"/>
        </w:rPr>
        <w:t xml:space="preserve">ίδων. </w:t>
      </w:r>
    </w:p>
    <w:p w14:paraId="68AD0FA7"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Διαμάντω </w:t>
      </w:r>
      <w:proofErr w:type="spellStart"/>
      <w:r>
        <w:rPr>
          <w:rFonts w:eastAsia="Times New Roman" w:cs="Times New Roman"/>
          <w:szCs w:val="24"/>
        </w:rPr>
        <w:t>Μανωλάκου</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68AD0FA8"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Τέλος, όσον αφορά την τροπολογία 531 τ</w:t>
      </w:r>
      <w:r>
        <w:rPr>
          <w:rFonts w:eastAsia="Times New Roman" w:cs="Times New Roman"/>
          <w:szCs w:val="24"/>
        </w:rPr>
        <w:t xml:space="preserve">ου Υπουργείου Αγροτικής Ανάπτυξης, προκαλείτε, υποχρεώνοντας τους γεωτεχνικούς εκτιμητές να μετακινούνται για το εκτιμητικό έργο, βάζοντας ουσιαστικά κάλυψη δαπανών των οδοιπορικών από την τσέπη τους. Θα κόβονται ως περισσότερα –γιατί;- διότι ο </w:t>
      </w:r>
      <w:proofErr w:type="spellStart"/>
      <w:r>
        <w:rPr>
          <w:rFonts w:eastAsia="Times New Roman" w:cs="Times New Roman"/>
          <w:szCs w:val="24"/>
        </w:rPr>
        <w:t>γεωργοκτηνο</w:t>
      </w:r>
      <w:r>
        <w:rPr>
          <w:rFonts w:eastAsia="Times New Roman" w:cs="Times New Roman"/>
          <w:szCs w:val="24"/>
        </w:rPr>
        <w:t>τρόφος</w:t>
      </w:r>
      <w:proofErr w:type="spellEnd"/>
      <w:r>
        <w:rPr>
          <w:rFonts w:eastAsia="Times New Roman" w:cs="Times New Roman"/>
          <w:szCs w:val="24"/>
        </w:rPr>
        <w:t xml:space="preserve"> πληρώνει τέλη εκτίμησης, δηλαδή τα οδοιπορικά και τα εισπράττει ο ΕΛΓΑ. Όμως, τα πετσοκόβετε. </w:t>
      </w:r>
    </w:p>
    <w:p w14:paraId="68AD0FA9"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Εμείς καταθέτουμε το αίτημα και τη θέση του Συλλόγου Εργαζομένων του ΕΛΓΑ και θα πούμε περισσότερα κατά τη διάρκεια της συζήτησης των τροπολογιών. </w:t>
      </w:r>
    </w:p>
    <w:p w14:paraId="68AD0FAA"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(Στο σ</w:t>
      </w:r>
      <w:r>
        <w:rPr>
          <w:rFonts w:eastAsia="Times New Roman" w:cs="Times New Roman"/>
          <w:szCs w:val="24"/>
        </w:rPr>
        <w:t xml:space="preserve">ημείο αυτό η Βουλευτής κ. Διαμάντω </w:t>
      </w:r>
      <w:proofErr w:type="spellStart"/>
      <w:r>
        <w:rPr>
          <w:rFonts w:eastAsia="Times New Roman" w:cs="Times New Roman"/>
          <w:szCs w:val="24"/>
        </w:rPr>
        <w:t>Μανωλάκου</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68AD0FAB" w14:textId="77777777" w:rsidR="00217A8F" w:rsidRDefault="00B5515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Μανιάτη, να </w:t>
      </w:r>
      <w:r>
        <w:rPr>
          <w:rFonts w:eastAsia="Times New Roman"/>
          <w:szCs w:val="24"/>
        </w:rPr>
        <w:t>σας ρωτήσω κάτι; Αν επεκταθείτε και στα θέματα των τροπολογιών, δεν ξέρω αν θέλετε να ακούσετε πρώτα…</w:t>
      </w:r>
    </w:p>
    <w:p w14:paraId="68AD0FAC" w14:textId="77777777" w:rsidR="00217A8F" w:rsidRDefault="00B55156">
      <w:pPr>
        <w:spacing w:after="0" w:line="600" w:lineRule="auto"/>
        <w:ind w:firstLine="720"/>
        <w:jc w:val="both"/>
        <w:rPr>
          <w:rFonts w:eastAsia="Times New Roman"/>
          <w:szCs w:val="24"/>
        </w:rPr>
      </w:pPr>
      <w:r>
        <w:rPr>
          <w:rFonts w:eastAsia="Times New Roman"/>
          <w:b/>
          <w:szCs w:val="24"/>
        </w:rPr>
        <w:lastRenderedPageBreak/>
        <w:t xml:space="preserve">ΙΩΑΝΝΗΣ ΜΑΝΙΑΤΗΣ: </w:t>
      </w:r>
      <w:r>
        <w:rPr>
          <w:rFonts w:eastAsia="Times New Roman"/>
          <w:szCs w:val="24"/>
        </w:rPr>
        <w:t xml:space="preserve">Όχι, κύριε Πρόεδρε, δεν θα μιλήσω για τις τροπολογίες. </w:t>
      </w:r>
    </w:p>
    <w:p w14:paraId="68AD0FAD" w14:textId="77777777" w:rsidR="00217A8F" w:rsidRDefault="00B5515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Ωραία, έχετε τον λόγο. </w:t>
      </w:r>
    </w:p>
    <w:p w14:paraId="68AD0FAE" w14:textId="77777777" w:rsidR="00217A8F" w:rsidRDefault="00B55156">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Κύριε</w:t>
      </w:r>
      <w:r>
        <w:rPr>
          <w:rFonts w:eastAsia="Times New Roman"/>
          <w:szCs w:val="24"/>
        </w:rPr>
        <w:t xml:space="preserve"> Πρόεδρε, επειδή δεν είμαι καθόλου σίγουρος αν όποιοι Έλληνες πολίτες παρακολουθούν αυτή</w:t>
      </w:r>
      <w:r>
        <w:rPr>
          <w:rFonts w:eastAsia="Times New Roman"/>
          <w:szCs w:val="24"/>
        </w:rPr>
        <w:t>ν</w:t>
      </w:r>
      <w:r>
        <w:rPr>
          <w:rFonts w:eastAsia="Times New Roman"/>
          <w:szCs w:val="24"/>
        </w:rPr>
        <w:t xml:space="preserve"> τη συζήτηση έχουν καταλάβει περί τίνος συζητούμε, πρέπει να πούμε ότι εδώ σήμερα συζητάμε για την κύρωση ενός πολύ σπουδαίου κειμένου για την Ευρωπαϊκή Ένωση, που είν</w:t>
      </w:r>
      <w:r>
        <w:rPr>
          <w:rFonts w:eastAsia="Times New Roman"/>
          <w:szCs w:val="24"/>
        </w:rPr>
        <w:t xml:space="preserve">αι ο πολυετής δημοσιονομικός προγραμματισμός. Είναι τα έσοδα και τα έξοδα της Κοινότητας, τα έσοδα και τα έξοδα όλων των κρατών-μελών για τα επόμενα πέντε χρόνια. </w:t>
      </w:r>
    </w:p>
    <w:p w14:paraId="68AD0FAF" w14:textId="77777777" w:rsidR="00217A8F" w:rsidRDefault="00B55156">
      <w:pPr>
        <w:spacing w:after="0" w:line="600" w:lineRule="auto"/>
        <w:ind w:firstLine="720"/>
        <w:jc w:val="both"/>
        <w:rPr>
          <w:rFonts w:eastAsia="Times New Roman"/>
          <w:szCs w:val="24"/>
        </w:rPr>
      </w:pPr>
      <w:r>
        <w:rPr>
          <w:rFonts w:eastAsia="Times New Roman"/>
          <w:szCs w:val="24"/>
        </w:rPr>
        <w:t xml:space="preserve">Αυτή η συζήτηση συμπίπτει με μια τραγική εξέλιξη στην Ευρώπη το τελευταίο χρονικό διάστημα, </w:t>
      </w:r>
      <w:r>
        <w:rPr>
          <w:rFonts w:eastAsia="Times New Roman"/>
          <w:szCs w:val="24"/>
        </w:rPr>
        <w:t xml:space="preserve">με κορύφωση το </w:t>
      </w:r>
      <w:r>
        <w:rPr>
          <w:rFonts w:eastAsia="Times New Roman"/>
          <w:szCs w:val="24"/>
          <w:lang w:val="en-US"/>
        </w:rPr>
        <w:t>Brexit</w:t>
      </w:r>
      <w:r>
        <w:rPr>
          <w:rFonts w:eastAsia="Times New Roman"/>
          <w:szCs w:val="24"/>
        </w:rPr>
        <w:t>. Θεωρώ, λοιπόν, πως από τη στιγμή που έχουμε την Κυβέρνηση να καταθέτει σε κύρωση σύμβασης για το πολυετές δημοσιονομικό πλαίσιο της Ευρωπαϊκής Ένωσης τροπολογίες πολλών σελίδων, που αφορούν από το Υπουργείο Παιδείας μέχρι τον τρόπο μ</w:t>
      </w:r>
      <w:r>
        <w:rPr>
          <w:rFonts w:eastAsia="Times New Roman"/>
          <w:szCs w:val="24"/>
        </w:rPr>
        <w:t xml:space="preserve">ετακίνησης των εκτιμητών του </w:t>
      </w:r>
      <w:r>
        <w:rPr>
          <w:rFonts w:eastAsia="Times New Roman"/>
          <w:szCs w:val="24"/>
        </w:rPr>
        <w:lastRenderedPageBreak/>
        <w:t xml:space="preserve">ΕΛΓΑ, θα συνιστούσε ακύρωση όλων μας, </w:t>
      </w:r>
      <w:proofErr w:type="spellStart"/>
      <w:r>
        <w:rPr>
          <w:rFonts w:eastAsia="Times New Roman"/>
          <w:szCs w:val="24"/>
        </w:rPr>
        <w:t>συναδέλφισσες</w:t>
      </w:r>
      <w:proofErr w:type="spellEnd"/>
      <w:r>
        <w:rPr>
          <w:rFonts w:eastAsia="Times New Roman"/>
          <w:szCs w:val="24"/>
        </w:rPr>
        <w:t xml:space="preserve"> και συνάδελφοι, το να μη συζητήσουμε ακριβώς σε αυτή την Αίθουσα αυτά που συμβαίνουν στην Ευρώπη και που πιθανά έχουν οδηγήσει στο σημείο που έχουμε φθάσει. </w:t>
      </w:r>
    </w:p>
    <w:p w14:paraId="68AD0FB0" w14:textId="77777777" w:rsidR="00217A8F" w:rsidRDefault="00B55156">
      <w:pPr>
        <w:spacing w:after="0" w:line="600" w:lineRule="auto"/>
        <w:ind w:firstLine="720"/>
        <w:jc w:val="both"/>
        <w:rPr>
          <w:rFonts w:eastAsia="Times New Roman"/>
          <w:szCs w:val="24"/>
        </w:rPr>
      </w:pPr>
      <w:r>
        <w:rPr>
          <w:rFonts w:eastAsia="Times New Roman"/>
          <w:szCs w:val="24"/>
        </w:rPr>
        <w:t>Αγαπητές και αγαπ</w:t>
      </w:r>
      <w:r>
        <w:rPr>
          <w:rFonts w:eastAsia="Times New Roman"/>
          <w:szCs w:val="24"/>
        </w:rPr>
        <w:t xml:space="preserve">ητοί συνάδελφοι, πριν από λίγες ημέρες είχαμε μια τραυματική εξέλιξη στην Ευρώπη με το αποτέλεσμα του </w:t>
      </w:r>
      <w:r>
        <w:rPr>
          <w:rFonts w:eastAsia="Times New Roman"/>
          <w:szCs w:val="24"/>
        </w:rPr>
        <w:t xml:space="preserve">δημοψηφίσματος </w:t>
      </w:r>
      <w:r>
        <w:rPr>
          <w:rFonts w:eastAsia="Times New Roman"/>
          <w:szCs w:val="24"/>
        </w:rPr>
        <w:t>στη Μεγάλη Βρετανία. Είχαμε έναν σοβαρό τραυματισμό της ιδέας της ευρωπαϊκής ολοκλήρωσης. Εάν δεν προσέξουμε και εάν δεν συνεισφέρουν σε αυ</w:t>
      </w:r>
      <w:r>
        <w:rPr>
          <w:rFonts w:eastAsia="Times New Roman"/>
          <w:szCs w:val="24"/>
        </w:rPr>
        <w:t>τή</w:t>
      </w:r>
      <w:r>
        <w:rPr>
          <w:rFonts w:eastAsia="Times New Roman"/>
          <w:szCs w:val="24"/>
        </w:rPr>
        <w:t>ν</w:t>
      </w:r>
      <w:r>
        <w:rPr>
          <w:rFonts w:eastAsia="Times New Roman"/>
          <w:szCs w:val="24"/>
        </w:rPr>
        <w:t xml:space="preserve"> την προσοχή τα εθνικά κοινοβούλια, αυτός ο σοβαρός τραυματισμός της ιδέας της Ευρωπαϊκής Ένωσης μπορεί να εξελιχθεί σε θανάσιμο και να εξελιχθεί σε μια διαδικασία η οποία θα φέρει την Ευρώπη πίσω στα παλιά, σε αυτό που ο ιστορικός Μαρκ </w:t>
      </w:r>
      <w:proofErr w:type="spellStart"/>
      <w:r>
        <w:rPr>
          <w:rFonts w:eastAsia="Times New Roman"/>
          <w:szCs w:val="24"/>
        </w:rPr>
        <w:t>Μαζάουερ</w:t>
      </w:r>
      <w:proofErr w:type="spellEnd"/>
      <w:r>
        <w:rPr>
          <w:rFonts w:eastAsia="Times New Roman"/>
          <w:szCs w:val="24"/>
        </w:rPr>
        <w:t xml:space="preserve"> χαρακτή</w:t>
      </w:r>
      <w:r>
        <w:rPr>
          <w:rFonts w:eastAsia="Times New Roman"/>
          <w:szCs w:val="24"/>
        </w:rPr>
        <w:t>ρισε ως Ευρώπη-η σκοτεινή ήπειρος του 20</w:t>
      </w:r>
      <w:r>
        <w:rPr>
          <w:rFonts w:eastAsia="Times New Roman"/>
          <w:szCs w:val="24"/>
          <w:vertAlign w:val="superscript"/>
        </w:rPr>
        <w:t>ου</w:t>
      </w:r>
      <w:r>
        <w:rPr>
          <w:rFonts w:eastAsia="Times New Roman"/>
          <w:szCs w:val="24"/>
        </w:rPr>
        <w:t xml:space="preserve"> αιώνα. </w:t>
      </w:r>
    </w:p>
    <w:p w14:paraId="68AD0FB1" w14:textId="77777777" w:rsidR="00217A8F" w:rsidRDefault="00B55156">
      <w:pPr>
        <w:spacing w:after="0" w:line="600" w:lineRule="auto"/>
        <w:ind w:firstLine="720"/>
        <w:jc w:val="both"/>
        <w:rPr>
          <w:rFonts w:eastAsia="Times New Roman"/>
          <w:szCs w:val="24"/>
        </w:rPr>
      </w:pPr>
      <w:r>
        <w:rPr>
          <w:rFonts w:eastAsia="Times New Roman"/>
          <w:szCs w:val="24"/>
        </w:rPr>
        <w:t xml:space="preserve">Έχουμε, λοιπόν, υποχρέωση σήμερα να καταθέσουμε, έστω και συνοπτικά, κάποιες σκέψεις. </w:t>
      </w:r>
    </w:p>
    <w:p w14:paraId="68AD0FB2" w14:textId="77777777" w:rsidR="00217A8F" w:rsidRDefault="00B55156">
      <w:pPr>
        <w:spacing w:after="0" w:line="600" w:lineRule="auto"/>
        <w:ind w:firstLine="720"/>
        <w:jc w:val="both"/>
        <w:rPr>
          <w:rFonts w:eastAsia="Times New Roman" w:cs="Times New Roman"/>
          <w:szCs w:val="24"/>
        </w:rPr>
      </w:pPr>
      <w:proofErr w:type="spellStart"/>
      <w:r>
        <w:rPr>
          <w:rFonts w:eastAsia="Times New Roman" w:cs="Times New Roman"/>
          <w:szCs w:val="24"/>
        </w:rPr>
        <w:lastRenderedPageBreak/>
        <w:t>Brexit</w:t>
      </w:r>
      <w:proofErr w:type="spellEnd"/>
      <w:r>
        <w:rPr>
          <w:rFonts w:eastAsia="Times New Roman" w:cs="Times New Roman"/>
          <w:szCs w:val="24"/>
        </w:rPr>
        <w:t xml:space="preserve">: Γιατί </w:t>
      </w:r>
      <w:proofErr w:type="spellStart"/>
      <w:r>
        <w:rPr>
          <w:rFonts w:eastAsia="Times New Roman" w:cs="Times New Roman"/>
          <w:szCs w:val="24"/>
        </w:rPr>
        <w:t>Brexit</w:t>
      </w:r>
      <w:proofErr w:type="spellEnd"/>
      <w:r>
        <w:rPr>
          <w:rFonts w:eastAsia="Times New Roman" w:cs="Times New Roman"/>
          <w:szCs w:val="24"/>
        </w:rPr>
        <w:t>; Γιατί ο λαός της Μεγάλης Βρετανίας υπέκυψε και αυτός στον λαϊκισμό, τη δημαγωγία και σε ανόητους</w:t>
      </w:r>
      <w:r>
        <w:rPr>
          <w:rFonts w:eastAsia="Times New Roman" w:cs="Times New Roman"/>
          <w:szCs w:val="24"/>
        </w:rPr>
        <w:t xml:space="preserve"> και ψεύτες πολιτικούς οι οποίοι, όταν πέτυχαν τον στόχο τους, σαν τα ποντίκια εγκατέλειψαν το καράβι. «Την κοπάνησαν» και «την κοπάνησαν» αφήνοντας τον βρετανικό λαό και όλους εμάς τους υπόλοιπους ευρωπαϊκούς λαούς να δούμε πώς θα χειριστούμε τις ψευδολογ</w:t>
      </w:r>
      <w:r>
        <w:rPr>
          <w:rFonts w:eastAsia="Times New Roman" w:cs="Times New Roman"/>
          <w:szCs w:val="24"/>
        </w:rPr>
        <w:t>ίες τους, τις δικές τους αυταπάτες, τα δικά τους ψέματα.</w:t>
      </w:r>
    </w:p>
    <w:p w14:paraId="68AD0FB3"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Βέβαια στην πατρίδα μας είχαμε μια άλλη αντιμετώπιση. Αντί για την παραίτηση είχαμε μια μεγαλοπρεπέστατη κυβίστηση: Το αποτέλεσμα «ΟΧΙ» του δημοψηφίσματος -πέρσι τέτοια εποχή- έγινε ένα μεγαλοπρεπέστ</w:t>
      </w:r>
      <w:r>
        <w:rPr>
          <w:rFonts w:eastAsia="Times New Roman" w:cs="Times New Roman"/>
          <w:szCs w:val="24"/>
        </w:rPr>
        <w:t xml:space="preserve">ατο «ΝΑΙ», που όμως δυστυχώς συνοδεύτηκε από ένα τεράστιο κόστος για τον ελληνικό λαό, πάνω από 86 δισεκατομμύρια ευρώ, αύξηση του ΕΝΦΙΑ, κόψιμο του ΕΚΑΣ και εις το διηνεκές ξεπούλημα του συνόλου της δημόσιας περιουσίας, του συνόλου αυτού που αποτελεί την </w:t>
      </w:r>
      <w:r>
        <w:rPr>
          <w:rFonts w:eastAsia="Times New Roman" w:cs="Times New Roman"/>
          <w:szCs w:val="24"/>
        </w:rPr>
        <w:t xml:space="preserve">προίκα του ελληνικού λαού για τα επόμενα ενενήντα εννέα χρόνια. </w:t>
      </w:r>
    </w:p>
    <w:p w14:paraId="68AD0FB4"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ξέρω ποιο θα ήταν καλύτερο, η παραίτηση ή η κυβίστηση. Ξέρω, όμως, πολύ καλά ότι η δημαγωγία και ο λαϊκισμός παρασύρουν λαούς σε επιλογές για τις οποίες οι ίδιοι έχουν μετανιώσει σε πολύ </w:t>
      </w:r>
      <w:r>
        <w:rPr>
          <w:rFonts w:eastAsia="Times New Roman" w:cs="Times New Roman"/>
          <w:szCs w:val="24"/>
        </w:rPr>
        <w:t>σύντομο χρονικό διάστημα.</w:t>
      </w:r>
    </w:p>
    <w:p w14:paraId="68AD0FB5"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Και θέλετε και μια απόδειξη για την Ελλάδα; Πριν λίγες ημέρες δημοσιεύτηκε δημοσκόπηση για το ποιοι θεωρούν ότι το δημοψήφισμα ήταν σωστή επιλογή. Το 63% των Ελλήνων πολιτών θεωρούν ότι ήταν ένα τραγικό λάθος. Αδυνατούμε, λοιπόν, </w:t>
      </w:r>
      <w:r>
        <w:rPr>
          <w:rFonts w:eastAsia="Times New Roman" w:cs="Times New Roman"/>
          <w:szCs w:val="24"/>
        </w:rPr>
        <w:t>ως Δημοκρατική Συμπαράταξη να αντιληφθούμε τους πανηγυρισμούς του κυρίου Πρωθυπουργού από το Πεκίνο, ο οποίος θριαμβολογεί επί της ιστορικής ήττας της Ελλάδας, επί της ιστορικής ήττας της αλήθειας απέναντι στον ελληνικό λαό και μάλιστα προσπαθούν να διαστρ</w:t>
      </w:r>
      <w:r>
        <w:rPr>
          <w:rFonts w:eastAsia="Times New Roman" w:cs="Times New Roman"/>
          <w:szCs w:val="24"/>
        </w:rPr>
        <w:t xml:space="preserve">εβλώσουν τα πράγματα κάνοντας το άσπρο μαύρο και το μαύρο άσπρο. </w:t>
      </w:r>
    </w:p>
    <w:p w14:paraId="68AD0FB6"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Το 62%!</w:t>
      </w:r>
    </w:p>
    <w:p w14:paraId="68AD0FB7"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Παπαδόπουλε, παρακαλώ!</w:t>
      </w:r>
    </w:p>
    <w:p w14:paraId="68AD0FB8"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ΜΑΝΙΑΤΗΣ: </w:t>
      </w:r>
      <w:r>
        <w:rPr>
          <w:rFonts w:eastAsia="Times New Roman" w:cs="Times New Roman"/>
          <w:szCs w:val="24"/>
        </w:rPr>
        <w:t>Συζητούμε τώρα το δημοσιονομικό πλαίσιο. Για να δούμε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μόλις</w:t>
      </w:r>
      <w:r>
        <w:rPr>
          <w:rFonts w:eastAsia="Times New Roman" w:cs="Times New Roman"/>
          <w:szCs w:val="24"/>
        </w:rPr>
        <w:t xml:space="preserve"> τώρα έγιναν αυτά; </w:t>
      </w:r>
      <w:r>
        <w:rPr>
          <w:rFonts w:eastAsia="Times New Roman" w:cs="Times New Roman"/>
          <w:szCs w:val="24"/>
        </w:rPr>
        <w:t>Η ιστορία αυτή είναι μια προϊούσα ιστορία υποταγής μιας κορυφαίας διεθνούς επιπέδου πρωτοβουλίας, που ξεκίνησε κάποιες δεκαετίες νωρίτερα, για να υπάρξει ισορροπία ανάμεσα στα κράτη -μέλη και τους λαούς, που υπέκυψε σε βραχυπρόθεσμα κυβερνητικά και εθνικισ</w:t>
      </w:r>
      <w:r>
        <w:rPr>
          <w:rFonts w:eastAsia="Times New Roman" w:cs="Times New Roman"/>
          <w:szCs w:val="24"/>
        </w:rPr>
        <w:t xml:space="preserve">τικά συμφέροντα. </w:t>
      </w:r>
    </w:p>
    <w:p w14:paraId="68AD0FB9"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Από το 1,24% του συνολικού ακαθάριστου προϊόντος της Ευρώπης, πριν τρία μόλις χρόνια με απόφαση του Συμβουλίου των Αρχηγών έγινε 1,23%. Μειώθηκε κατά 0,01%. Η μείωση αυτή, όμως, ήταν ένα ακόμη συμβολικό μήνυμα ότι κάποιοι κοιτούν μόνο την</w:t>
      </w:r>
      <w:r>
        <w:rPr>
          <w:rFonts w:eastAsia="Times New Roman" w:cs="Times New Roman"/>
          <w:szCs w:val="24"/>
        </w:rPr>
        <w:t xml:space="preserve"> πάρτη τους και δεν κοιτούν την ολότητα της Ευρωπαϊκής Ένωσης.</w:t>
      </w:r>
    </w:p>
    <w:p w14:paraId="68AD0FBA"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Και πού φτάσαμε τώρα; Φτάσαμε στο σημείο να εξαρτάται η χρηματοδοτική επιβίωση του προϋπολογισμού της Ευρωπαϊκής Ένωσης, άρα η επιβίωση και όλων των χρηματοδοτικών εργαλείων και των διαρθρωτικώ</w:t>
      </w:r>
      <w:r>
        <w:rPr>
          <w:rFonts w:eastAsia="Times New Roman" w:cs="Times New Roman"/>
          <w:szCs w:val="24"/>
        </w:rPr>
        <w:t xml:space="preserve">ν ταμείων που στηρίζουν τις πιο αδύναμες χώρες, από τη βούληση και την επιλογή του ισχυρότερου κάθε φορά κράτους – μέλους. </w:t>
      </w:r>
    </w:p>
    <w:p w14:paraId="68AD0FBB"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Γιατί; Γιατί,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το 2013 ο προϋπολογισμός της Κοινότητας προσδιορίστηκε κατά 76% από το πόσο συνεισφέρουν</w:t>
      </w:r>
      <w:r>
        <w:rPr>
          <w:rFonts w:eastAsia="Times New Roman" w:cs="Times New Roman"/>
          <w:szCs w:val="24"/>
        </w:rPr>
        <w:t xml:space="preserve"> τα κράτη – μέλη και μόλις κατά 11% από την ουδέτερη και μακριά από κυβερνητικές σκοπιμότητες επιστροφή του ΦΠΑ.</w:t>
      </w:r>
    </w:p>
    <w:p w14:paraId="68AD0FBC"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Ένα μεγάλο στοίχημα, λοιπόν, που πρέπει να βάλει και η σημερινή Κυβέρνηση, αλλά και όλοι εμείς που συμμετέχουμε σε Κοινοβουλευτικές Ομάδες του </w:t>
      </w:r>
      <w:r>
        <w:rPr>
          <w:rFonts w:eastAsia="Times New Roman" w:cs="Times New Roman"/>
          <w:szCs w:val="24"/>
        </w:rPr>
        <w:t xml:space="preserve">Κοινοβουλίου είναι να αντιστρέψουμε αυτήν την πορεία, να επανέλθουμε σε επιλογές που δεν θα εξαρτώνται από τις επιλογές του κάθε κ. </w:t>
      </w:r>
      <w:proofErr w:type="spellStart"/>
      <w:r>
        <w:rPr>
          <w:rFonts w:eastAsia="Times New Roman" w:cs="Times New Roman"/>
          <w:szCs w:val="24"/>
        </w:rPr>
        <w:t>Όρμπαν</w:t>
      </w:r>
      <w:proofErr w:type="spellEnd"/>
      <w:r>
        <w:rPr>
          <w:rFonts w:eastAsia="Times New Roman" w:cs="Times New Roman"/>
          <w:szCs w:val="24"/>
        </w:rPr>
        <w:t xml:space="preserve"> στην Ουγγαρία, που θέλει να κάνει δημοψήφισμα για να πετάξει σήμερα έξω τους μετανάστες, αύριο τους Εβραίους, μεθαύρι</w:t>
      </w:r>
      <w:r>
        <w:rPr>
          <w:rFonts w:eastAsia="Times New Roman" w:cs="Times New Roman"/>
          <w:szCs w:val="24"/>
        </w:rPr>
        <w:t xml:space="preserve">ο τους </w:t>
      </w:r>
      <w:proofErr w:type="spellStart"/>
      <w:r>
        <w:rPr>
          <w:rFonts w:eastAsia="Times New Roman" w:cs="Times New Roman"/>
          <w:szCs w:val="24"/>
        </w:rPr>
        <w:t>Ρομά</w:t>
      </w:r>
      <w:proofErr w:type="spellEnd"/>
      <w:r>
        <w:rPr>
          <w:rFonts w:eastAsia="Times New Roman" w:cs="Times New Roman"/>
          <w:szCs w:val="24"/>
        </w:rPr>
        <w:t xml:space="preserve"> ή δεν ξέρω τι άλλο. Και για να μην εξαρτάται, επίσης, το μέλλον των ευρωπαϊκών λαών και της Ευρωπαϊκής Ένωσης από το πώς επιλέγει κάθε χώρα ένα ισχυρό κράτος, όπως η Μεγάλη Βρετανία ή η Γερμανία, για εσωτερικούς λόγους να χρηματοδοτήσει την Ευρ</w:t>
      </w:r>
      <w:r>
        <w:rPr>
          <w:rFonts w:eastAsia="Times New Roman" w:cs="Times New Roman"/>
          <w:szCs w:val="24"/>
        </w:rPr>
        <w:t xml:space="preserve">ωπαϊκή Ένωση. </w:t>
      </w:r>
    </w:p>
    <w:p w14:paraId="68AD0FBD"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Εμείς, αγαπητοί και αγαπητές συνάδελφοι, στο αντικείμενο αυτό που ερχόμαστε να κυρώσουμε, στο πολυετές δημοσιονομικό πλαίσιο έχουμε καταθέσει δύο πολύ συγκεκριμένες προτάσεις. Τις λέω τηλεγραφικά.</w:t>
      </w:r>
    </w:p>
    <w:p w14:paraId="68AD0FBE" w14:textId="77777777" w:rsidR="00217A8F" w:rsidRDefault="00B55156">
      <w:pPr>
        <w:spacing w:after="0" w:line="600" w:lineRule="auto"/>
        <w:jc w:val="both"/>
        <w:rPr>
          <w:rFonts w:eastAsia="Times New Roman" w:cs="Times New Roman"/>
          <w:szCs w:val="24"/>
        </w:rPr>
      </w:pPr>
      <w:r>
        <w:rPr>
          <w:rFonts w:eastAsia="Times New Roman" w:cs="Times New Roman"/>
          <w:szCs w:val="24"/>
        </w:rPr>
        <w:t>Τις καταθέσαμε στο Ευρωκοινοβούλιο, στη μεγά</w:t>
      </w:r>
      <w:r>
        <w:rPr>
          <w:rFonts w:eastAsia="Times New Roman" w:cs="Times New Roman"/>
          <w:szCs w:val="24"/>
        </w:rPr>
        <w:t>λη συνάντηση που έκαναν οι Ευρωπαίοι σοσιαλδημοκράτες πριν από δύο μήνες.</w:t>
      </w:r>
    </w:p>
    <w:p w14:paraId="68AD0FBF" w14:textId="77777777" w:rsidR="00217A8F" w:rsidRDefault="00B55156">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8AD0FC0"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Οι προτάσεις, λοιπόν, είναι οι εξής: </w:t>
      </w:r>
    </w:p>
    <w:p w14:paraId="68AD0FC1"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Πρώτον, να αποφασιστεί και να στηρίξουν όλες οι ομάδες του Ε</w:t>
      </w:r>
      <w:r>
        <w:rPr>
          <w:rFonts w:eastAsia="Times New Roman" w:cs="Times New Roman"/>
          <w:szCs w:val="24"/>
        </w:rPr>
        <w:t>υρωκοινοβουλίου τη δημιουργία ενός πανευρωπαϊκού ταμείου καταπολέμησης της ανεργίας και στήριξης της απασχόλησης, έτσι ώστε, μαζί με τα εθνικά προγράμματα καταπολέμησης της ανεργίας και τις τομεακές πολιτικές στήριξης της απασχόλησης, να έχουμε και μια παν</w:t>
      </w:r>
      <w:r>
        <w:rPr>
          <w:rFonts w:eastAsia="Times New Roman" w:cs="Times New Roman"/>
          <w:szCs w:val="24"/>
        </w:rPr>
        <w:t xml:space="preserve">ευρωπαϊκή ομπρέλα, με την οποία το μεγάλο πρόβλημα που έχουν </w:t>
      </w:r>
      <w:r>
        <w:rPr>
          <w:rFonts w:eastAsia="Times New Roman" w:cs="Times New Roman"/>
          <w:szCs w:val="24"/>
        </w:rPr>
        <w:lastRenderedPageBreak/>
        <w:t xml:space="preserve">ιδιαίτερα οι νέοι σε χώρες του </w:t>
      </w:r>
      <w:r>
        <w:rPr>
          <w:rFonts w:eastAsia="Times New Roman" w:cs="Times New Roman"/>
          <w:szCs w:val="24"/>
        </w:rPr>
        <w:t xml:space="preserve">Νότου </w:t>
      </w:r>
      <w:r>
        <w:rPr>
          <w:rFonts w:eastAsia="Times New Roman" w:cs="Times New Roman"/>
          <w:szCs w:val="24"/>
        </w:rPr>
        <w:t>και πολύ περισσότερο στην Ελλάδα, δηλαδή το πρόβλημα της ανεργίας, να αντιμετωπιστεί ως μια νέα ολιστικού χαρακτήρα κορυφαία ευρωπαϊκή πρωτοβουλία.</w:t>
      </w:r>
    </w:p>
    <w:p w14:paraId="68AD0FC2"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Και η </w:t>
      </w:r>
      <w:r>
        <w:rPr>
          <w:rFonts w:eastAsia="Times New Roman" w:cs="Times New Roman"/>
          <w:szCs w:val="24"/>
        </w:rPr>
        <w:t xml:space="preserve">δεύτερη πρότασή μας, που επίσης σχετίζεται αμεσότατα με το κείμενο το οποίο ερχόμαστε εδώ να κυρώσουμε και το οποίο, επαναλαμβάνω, είναι υπό διαπραγμάτευση -και άρα, αυτά που λέμε εμείς εδώ πρέπει να τα ακούσει η Κυβέρνηση, για να τα θέσει στο τραπέζι του </w:t>
      </w:r>
      <w:r>
        <w:rPr>
          <w:rFonts w:eastAsia="Times New Roman" w:cs="Times New Roman"/>
          <w:szCs w:val="24"/>
        </w:rPr>
        <w:t>διαλόγου-, είναι να επανέλθει αυτό που είχαμε καταθέσει από το 2012 και 2013, δηλαδή να εφαρμοστεί ο φόρος των βραχυπρόθεσμων χρηματοπιστωτικών συναλλαγών, αυτό που λέμε στη διεθνή ορολογία ο «φόρος Τόμπιν».</w:t>
      </w:r>
    </w:p>
    <w:p w14:paraId="68AD0FC3" w14:textId="77777777" w:rsidR="00217A8F" w:rsidRDefault="00B55156">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Ολοκληρώστε, πα</w:t>
      </w:r>
      <w:r>
        <w:rPr>
          <w:rFonts w:eastAsia="Times New Roman" w:cs="Times New Roman"/>
          <w:szCs w:val="24"/>
        </w:rPr>
        <w:t>ρακαλώ.</w:t>
      </w:r>
    </w:p>
    <w:p w14:paraId="68AD0FC4"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Ολοκληρώνω, κύριε Πρόεδρε.</w:t>
      </w:r>
    </w:p>
    <w:p w14:paraId="68AD0FC5"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Να επιβληθεί μικρή φορολόγηση στις βραχυπρόθεσμες κερδοσκοπικού χαρακτήρα κινήσεις στα χρηματιστήρια, ώστε, παρακρατώντας ένα μικρό μέρος από αυτές τις συναλλαγές –αυτός είναι ο «φόρος Τόμπιν»- να καταφέ</w:t>
      </w:r>
      <w:r>
        <w:rPr>
          <w:rFonts w:eastAsia="Times New Roman" w:cs="Times New Roman"/>
          <w:szCs w:val="24"/>
        </w:rPr>
        <w:t xml:space="preserve">ρουμε να ενισχύσουμε, με τρόπο που δεν επιβαρύνει κανέναν ευρωπαϊκό λαό, τις </w:t>
      </w:r>
      <w:r>
        <w:rPr>
          <w:rFonts w:eastAsia="Times New Roman" w:cs="Times New Roman"/>
          <w:szCs w:val="24"/>
        </w:rPr>
        <w:lastRenderedPageBreak/>
        <w:t xml:space="preserve">μεγάλες δεξαμενές χρημάτων, οι οποίες θα βοηθήσουν να έχουμε μια περιφερειακή και εθνική σύγκλιση όλων των οικονομιών για την καταπολέμηση της ανεργίας. </w:t>
      </w:r>
    </w:p>
    <w:p w14:paraId="68AD0FC6"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Θεωρώ, λοιπόν, ότι κανένα</w:t>
      </w:r>
      <w:r>
        <w:rPr>
          <w:rFonts w:eastAsia="Times New Roman" w:cs="Times New Roman"/>
          <w:szCs w:val="24"/>
        </w:rPr>
        <w:t xml:space="preserve">ς από εμάς δεν θέλει να δει να εμφανίζονται το αμέσως επόμενο χρονικό διάστημα χιλιάδες φάτσες σαν του κ. </w:t>
      </w:r>
      <w:proofErr w:type="spellStart"/>
      <w:r>
        <w:rPr>
          <w:rFonts w:eastAsia="Times New Roman" w:cs="Times New Roman"/>
          <w:szCs w:val="24"/>
        </w:rPr>
        <w:t>Φάρατζ</w:t>
      </w:r>
      <w:proofErr w:type="spellEnd"/>
      <w:r>
        <w:rPr>
          <w:rFonts w:eastAsia="Times New Roman" w:cs="Times New Roman"/>
          <w:szCs w:val="24"/>
        </w:rPr>
        <w:t xml:space="preserve">, που δεν θα είναι πια Βρετανός νησιώτης, αλλά ηπειρώτης. Και έχουμε ήδη πολλές τέτοιες φάτσες να εμφανίζονται σαν τον κ. </w:t>
      </w:r>
      <w:proofErr w:type="spellStart"/>
      <w:r>
        <w:rPr>
          <w:rFonts w:eastAsia="Times New Roman" w:cs="Times New Roman"/>
          <w:szCs w:val="24"/>
        </w:rPr>
        <w:t>Φάρατζ</w:t>
      </w:r>
      <w:proofErr w:type="spellEnd"/>
      <w:r>
        <w:rPr>
          <w:rFonts w:eastAsia="Times New Roman" w:cs="Times New Roman"/>
          <w:szCs w:val="24"/>
        </w:rPr>
        <w:t xml:space="preserve">, την κ. Μαρί </w:t>
      </w:r>
      <w:proofErr w:type="spellStart"/>
      <w:r>
        <w:rPr>
          <w:rFonts w:eastAsia="Times New Roman" w:cs="Times New Roman"/>
          <w:szCs w:val="24"/>
        </w:rPr>
        <w:t>Λε</w:t>
      </w:r>
      <w:r>
        <w:rPr>
          <w:rFonts w:eastAsia="Times New Roman" w:cs="Times New Roman"/>
          <w:szCs w:val="24"/>
        </w:rPr>
        <w:t>πέν</w:t>
      </w:r>
      <w:proofErr w:type="spellEnd"/>
      <w:r>
        <w:rPr>
          <w:rFonts w:eastAsia="Times New Roman" w:cs="Times New Roman"/>
          <w:szCs w:val="24"/>
        </w:rPr>
        <w:t xml:space="preserve">  και τον κ. </w:t>
      </w:r>
      <w:proofErr w:type="spellStart"/>
      <w:r>
        <w:rPr>
          <w:rFonts w:eastAsia="Times New Roman" w:cs="Times New Roman"/>
          <w:szCs w:val="24"/>
        </w:rPr>
        <w:t>Πέπε</w:t>
      </w:r>
      <w:proofErr w:type="spellEnd"/>
      <w:r>
        <w:rPr>
          <w:rFonts w:eastAsia="Times New Roman" w:cs="Times New Roman"/>
          <w:szCs w:val="24"/>
        </w:rPr>
        <w:t xml:space="preserve"> </w:t>
      </w:r>
      <w:proofErr w:type="spellStart"/>
      <w:r>
        <w:rPr>
          <w:rFonts w:eastAsia="Times New Roman" w:cs="Times New Roman"/>
          <w:szCs w:val="24"/>
        </w:rPr>
        <w:t>Γκρίλο</w:t>
      </w:r>
      <w:proofErr w:type="spellEnd"/>
      <w:r>
        <w:rPr>
          <w:rFonts w:eastAsia="Times New Roman" w:cs="Times New Roman"/>
          <w:szCs w:val="24"/>
        </w:rPr>
        <w:t xml:space="preserve"> στην Ιταλία. Γι’ αυτό σε αυτά τα θέματα πρέπει να ενώσουμε τις δυνάμεις μας και επιτέλους, πολιτικά και με σοβαρότητα στο </w:t>
      </w:r>
      <w:r>
        <w:rPr>
          <w:rFonts w:eastAsia="Times New Roman" w:cs="Times New Roman"/>
          <w:szCs w:val="24"/>
        </w:rPr>
        <w:t xml:space="preserve">εθνικό </w:t>
      </w:r>
      <w:r>
        <w:rPr>
          <w:rFonts w:eastAsia="Times New Roman" w:cs="Times New Roman"/>
          <w:szCs w:val="24"/>
        </w:rPr>
        <w:t>Κοινοβούλιο, να δούμε πώς μπορούμε να αντιμετωπίσουμε τις μεγάλες προκλήσεις που έχουμε μπροστά μας</w:t>
      </w:r>
      <w:r>
        <w:rPr>
          <w:rFonts w:eastAsia="Times New Roman" w:cs="Times New Roman"/>
          <w:szCs w:val="24"/>
        </w:rPr>
        <w:t>.</w:t>
      </w:r>
    </w:p>
    <w:p w14:paraId="68AD0FC7"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8AD0FC8" w14:textId="77777777" w:rsidR="00217A8F" w:rsidRDefault="00B5515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68AD0FC9" w14:textId="77777777" w:rsidR="00217A8F" w:rsidRDefault="00B55156">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Κι εμείς.</w:t>
      </w:r>
    </w:p>
    <w:p w14:paraId="68AD0FCA"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Κύριε Πρόεδρε, μια ερώτηση θα ήθελα να κάνω επί της διαδικασίας.</w:t>
      </w:r>
    </w:p>
    <w:p w14:paraId="68AD0FCB" w14:textId="77777777" w:rsidR="00217A8F" w:rsidRDefault="00B55156">
      <w:pPr>
        <w:spacing w:after="0" w:line="600" w:lineRule="auto"/>
        <w:ind w:firstLine="720"/>
        <w:jc w:val="both"/>
        <w:rPr>
          <w:rFonts w:eastAsia="Times New Roman" w:cs="Times New Roman"/>
          <w:szCs w:val="24"/>
        </w:rPr>
      </w:pPr>
      <w:r>
        <w:rPr>
          <w:rFonts w:eastAsia="Times New Roman"/>
          <w:b/>
          <w:bCs/>
        </w:rPr>
        <w:lastRenderedPageBreak/>
        <w:t>ΠΡΟΕΔΡΕΥΩΝ (Γεώργιος Βαρεμένος):</w:t>
      </w:r>
      <w:r>
        <w:rPr>
          <w:rFonts w:eastAsia="Times New Roman" w:cs="Times New Roman"/>
          <w:szCs w:val="24"/>
        </w:rPr>
        <w:t xml:space="preserve"> Παρακαλώ.</w:t>
      </w:r>
    </w:p>
    <w:p w14:paraId="68AD0FCC"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Θα ανοίξει κατάλογος επί των τροπολογιών;</w:t>
      </w:r>
    </w:p>
    <w:p w14:paraId="68AD0FCD" w14:textId="77777777" w:rsidR="00217A8F" w:rsidRDefault="00B55156">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Εγώ λέω να δώσω στους δύο Υπουργούς τον λόγο για να επιχειρηματολογήσουν. Θέλετε εσείς μετά τον λόγο;</w:t>
      </w:r>
    </w:p>
    <w:p w14:paraId="68AD0FCE"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 απλά κάποιοι συνάδελφοί μου θ</w:t>
      </w:r>
      <w:r>
        <w:rPr>
          <w:rFonts w:eastAsia="Times New Roman" w:cs="Times New Roman"/>
          <w:szCs w:val="24"/>
        </w:rPr>
        <w:t>έλουν να τοποθετηθούν. Γι’ αυτό ρωτάω.</w:t>
      </w:r>
    </w:p>
    <w:p w14:paraId="68AD0FCF" w14:textId="77777777" w:rsidR="00217A8F" w:rsidRDefault="00B55156">
      <w:pPr>
        <w:spacing w:after="0" w:line="600" w:lineRule="auto"/>
        <w:ind w:firstLine="720"/>
        <w:jc w:val="both"/>
        <w:rPr>
          <w:rFonts w:eastAsia="Times New Roman"/>
          <w:bCs/>
        </w:rPr>
      </w:pPr>
      <w:r>
        <w:rPr>
          <w:rFonts w:eastAsia="Times New Roman"/>
          <w:b/>
          <w:bCs/>
        </w:rPr>
        <w:t xml:space="preserve">ΠΡΟΕΔΡΕΥΩΝ (Γεώργιος Βαρεμένος): </w:t>
      </w:r>
      <w:r>
        <w:rPr>
          <w:rFonts w:eastAsia="Times New Roman"/>
          <w:bCs/>
        </w:rPr>
        <w:t xml:space="preserve">Το έχουμε πει ήδη, κύριε </w:t>
      </w:r>
      <w:proofErr w:type="spellStart"/>
      <w:r>
        <w:rPr>
          <w:rFonts w:eastAsia="Times New Roman"/>
          <w:bCs/>
        </w:rPr>
        <w:t>Αμυρά</w:t>
      </w:r>
      <w:proofErr w:type="spellEnd"/>
      <w:r>
        <w:rPr>
          <w:rFonts w:eastAsia="Times New Roman"/>
          <w:bCs/>
        </w:rPr>
        <w:t>, ότι αν το επιθυμεί κάποιος, μπορεί να εγγραφεί.</w:t>
      </w:r>
    </w:p>
    <w:p w14:paraId="68AD0FD0"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Ωραία, θα ανοίξει κατάλογος. Ευχαριστώ.</w:t>
      </w:r>
    </w:p>
    <w:p w14:paraId="68AD0FD1" w14:textId="77777777" w:rsidR="00217A8F" w:rsidRDefault="00B55156">
      <w:pPr>
        <w:spacing w:after="0" w:line="600" w:lineRule="auto"/>
        <w:ind w:firstLine="720"/>
        <w:jc w:val="both"/>
        <w:rPr>
          <w:rFonts w:eastAsia="Times New Roman"/>
          <w:bCs/>
        </w:rPr>
      </w:pPr>
      <w:r>
        <w:rPr>
          <w:rFonts w:eastAsia="Times New Roman"/>
          <w:b/>
          <w:bCs/>
        </w:rPr>
        <w:t xml:space="preserve">ΠΡΟΕΔΡΕΥΩΝ (Γεώργιος Βαρεμένος): </w:t>
      </w:r>
      <w:r>
        <w:rPr>
          <w:rFonts w:eastAsia="Times New Roman"/>
          <w:bCs/>
        </w:rPr>
        <w:t xml:space="preserve">Πριν δώσω τον </w:t>
      </w:r>
      <w:r>
        <w:rPr>
          <w:rFonts w:eastAsia="Times New Roman"/>
          <w:bCs/>
        </w:rPr>
        <w:t>λόγο στον κ. Φίλη, έχω μια ανακοίνωση να σας κάνω.</w:t>
      </w:r>
    </w:p>
    <w:p w14:paraId="68AD0FD2" w14:textId="77777777" w:rsidR="00217A8F" w:rsidRDefault="00B55156">
      <w:pPr>
        <w:spacing w:after="0" w:line="600" w:lineRule="auto"/>
        <w:ind w:firstLine="720"/>
        <w:jc w:val="both"/>
        <w:rPr>
          <w:rFonts w:eastAsia="Times New Roman" w:cs="Times New Roman"/>
        </w:rPr>
      </w:pPr>
      <w:r>
        <w:rPr>
          <w:rFonts w:eastAsia="Times New Roman" w:cs="Times New Roman"/>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w:t>
      </w:r>
      <w:r>
        <w:rPr>
          <w:rFonts w:eastAsia="Times New Roman" w:cs="Times New Roman"/>
        </w:rPr>
        <w:t>:</w:t>
      </w:r>
      <w:r>
        <w:rPr>
          <w:rFonts w:eastAsia="Times New Roman" w:cs="Times New Roman"/>
        </w:rPr>
        <w:t xml:space="preserve"> «Καλοκαιρινό Εργασ</w:t>
      </w:r>
      <w:r>
        <w:rPr>
          <w:rFonts w:eastAsia="Times New Roman" w:cs="Times New Roman"/>
        </w:rPr>
        <w:t>τήρι Δημοκρατίας», που οργανώνει το Ίδρυμα της Βουλής, είκοσι έξι μαθήτριες και μαθητές και τρεις εκπαιδευτικοί συνοδοί τους από το 5</w:t>
      </w:r>
      <w:r>
        <w:rPr>
          <w:rFonts w:eastAsia="Times New Roman" w:cs="Times New Roman"/>
          <w:vertAlign w:val="superscript"/>
        </w:rPr>
        <w:t>ο</w:t>
      </w:r>
      <w:r>
        <w:rPr>
          <w:rFonts w:eastAsia="Times New Roman" w:cs="Times New Roman"/>
        </w:rPr>
        <w:t xml:space="preserve"> και 7</w:t>
      </w:r>
      <w:r>
        <w:rPr>
          <w:rFonts w:eastAsia="Times New Roman" w:cs="Times New Roman"/>
          <w:vertAlign w:val="superscript"/>
        </w:rPr>
        <w:t>ο</w:t>
      </w:r>
      <w:r>
        <w:rPr>
          <w:rFonts w:eastAsia="Times New Roman" w:cs="Times New Roman"/>
        </w:rPr>
        <w:t xml:space="preserve"> Γυμνάσιο Αιγάλεω. </w:t>
      </w:r>
    </w:p>
    <w:p w14:paraId="68AD0FD3" w14:textId="77777777" w:rsidR="00217A8F" w:rsidRDefault="00B55156">
      <w:pPr>
        <w:spacing w:after="0" w:line="600" w:lineRule="auto"/>
        <w:ind w:firstLine="720"/>
        <w:jc w:val="both"/>
        <w:rPr>
          <w:rFonts w:eastAsia="Times New Roman" w:cs="Times New Roman"/>
        </w:rPr>
      </w:pPr>
      <w:r>
        <w:rPr>
          <w:rFonts w:eastAsia="Times New Roman" w:cs="Times New Roman"/>
        </w:rPr>
        <w:t>Καλωσορίζουμε τα παιδιά.</w:t>
      </w:r>
    </w:p>
    <w:p w14:paraId="68AD0FD4" w14:textId="77777777" w:rsidR="00217A8F" w:rsidRDefault="00B55156">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8AD0FD5"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Κύριε Υπουργέ, έχετε</w:t>
      </w:r>
      <w:r>
        <w:rPr>
          <w:rFonts w:eastAsia="Times New Roman" w:cs="Times New Roman"/>
          <w:szCs w:val="24"/>
        </w:rPr>
        <w:t xml:space="preserve"> τον λόγο.</w:t>
      </w:r>
    </w:p>
    <w:p w14:paraId="68AD0FD6"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Ευχαριστώ, κύριε Πρόεδρε.</w:t>
      </w:r>
    </w:p>
    <w:p w14:paraId="68AD0FD7"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οι τροπολογίες που καταθέτουμε, αρμοδιότητας του Υπουργείου Παιδείας, Έρευνας και Θρησκευμάτων, αφορούν κατά κύριο λόγο τη λειτ</w:t>
      </w:r>
      <w:r>
        <w:rPr>
          <w:rFonts w:eastAsia="Times New Roman" w:cs="Times New Roman"/>
          <w:szCs w:val="24"/>
        </w:rPr>
        <w:t xml:space="preserve">ουργία των </w:t>
      </w:r>
      <w:r>
        <w:rPr>
          <w:rFonts w:eastAsia="Times New Roman" w:cs="Times New Roman"/>
          <w:szCs w:val="24"/>
        </w:rPr>
        <w:t>ανωτάτων εκπαιδευτικών ιδρυμάτων</w:t>
      </w:r>
      <w:r>
        <w:rPr>
          <w:rFonts w:eastAsia="Times New Roman" w:cs="Times New Roman"/>
          <w:szCs w:val="24"/>
        </w:rPr>
        <w:t>.</w:t>
      </w:r>
    </w:p>
    <w:p w14:paraId="68AD0FD8"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Μια πρώτη κατηγορία θεμάτων που διευκρινίζονται αφορούν την προκήρυξη και την εκλογή καθηγητών στα </w:t>
      </w:r>
      <w:r>
        <w:rPr>
          <w:rFonts w:eastAsia="Times New Roman" w:cs="Times New Roman"/>
          <w:szCs w:val="24"/>
        </w:rPr>
        <w:t>ανώτατα εκπαιδευτικά ιδρύματα</w:t>
      </w:r>
      <w:r>
        <w:rPr>
          <w:rFonts w:eastAsia="Times New Roman" w:cs="Times New Roman"/>
          <w:szCs w:val="24"/>
        </w:rPr>
        <w:t xml:space="preserve">. Προφανώς, </w:t>
      </w:r>
      <w:proofErr w:type="spellStart"/>
      <w:r>
        <w:rPr>
          <w:rFonts w:eastAsia="Times New Roman" w:cs="Times New Roman"/>
          <w:szCs w:val="24"/>
        </w:rPr>
        <w:t>συμμορφούται</w:t>
      </w:r>
      <w:proofErr w:type="spellEnd"/>
      <w:r>
        <w:rPr>
          <w:rFonts w:eastAsia="Times New Roman" w:cs="Times New Roman"/>
          <w:szCs w:val="24"/>
        </w:rPr>
        <w:t xml:space="preserve"> η διοίκηση προς τη νομολογία του Συμβουλίου της </w:t>
      </w:r>
      <w:r>
        <w:rPr>
          <w:rFonts w:eastAsia="Times New Roman" w:cs="Times New Roman"/>
          <w:szCs w:val="24"/>
        </w:rPr>
        <w:t xml:space="preserve">Επικρατείας για ανάλογα ζητήματα. Όπως, επίσης, προσπαθούμε να συνδυάσουμε στον καθορισμό του αριθμού των μελών του εκλεκτορικού σώματος και τη δυναμικότητα του τμήματος στο οποίο ανήκει η </w:t>
      </w:r>
      <w:proofErr w:type="spellStart"/>
      <w:r>
        <w:rPr>
          <w:rFonts w:eastAsia="Times New Roman" w:cs="Times New Roman"/>
          <w:szCs w:val="24"/>
        </w:rPr>
        <w:t>προκηρυχθείσα</w:t>
      </w:r>
      <w:proofErr w:type="spellEnd"/>
      <w:r>
        <w:rPr>
          <w:rFonts w:eastAsia="Times New Roman" w:cs="Times New Roman"/>
          <w:szCs w:val="24"/>
        </w:rPr>
        <w:t xml:space="preserve"> θέση για καθηγητή ΑΕΙ.</w:t>
      </w:r>
    </w:p>
    <w:p w14:paraId="68AD0FD9" w14:textId="77777777" w:rsidR="00217A8F" w:rsidRDefault="00B55156">
      <w:pPr>
        <w:spacing w:after="0" w:line="600" w:lineRule="auto"/>
        <w:ind w:firstLine="720"/>
        <w:jc w:val="both"/>
        <w:rPr>
          <w:rFonts w:eastAsia="Times New Roman"/>
          <w:szCs w:val="24"/>
        </w:rPr>
      </w:pPr>
      <w:r>
        <w:rPr>
          <w:rFonts w:eastAsia="Times New Roman"/>
          <w:szCs w:val="24"/>
        </w:rPr>
        <w:t>Επίσης, επιχειρούμε να διευκρι</w:t>
      </w:r>
      <w:r>
        <w:rPr>
          <w:rFonts w:eastAsia="Times New Roman"/>
          <w:szCs w:val="24"/>
        </w:rPr>
        <w:t xml:space="preserve">νίσουμε και άλλα ζητήματα, όπως για παράδειγμα ότι προϋπόθεση εκλογής ή εξέλιξης του καθηγητή δεν είναι αποκλειστικά η συνάφεια, αλλά μπορεί να είναι «και η συνάφεια», δηλαδή «ή και η συνάφεια» της διδακτορικής διατριβής με το γνωστικό αντικείμενο της υπό </w:t>
      </w:r>
      <w:r>
        <w:rPr>
          <w:rFonts w:eastAsia="Times New Roman"/>
          <w:szCs w:val="24"/>
        </w:rPr>
        <w:t>πλήρωση θέσης. Η λογική είναι απλή. Δεν θέλουμε να υπάρχει μία «βιομηχανία» επί του αρχικού, επί του διδακτορικού των υποψηφίων να καταλάβουν μία καθηγητική θέση. Το θέμα είναι να υπάρχει μία επιστημονική εξέλιξη και να κρίνεται από τις αρμόδιες πανεπιστημ</w:t>
      </w:r>
      <w:r>
        <w:rPr>
          <w:rFonts w:eastAsia="Times New Roman"/>
          <w:szCs w:val="24"/>
        </w:rPr>
        <w:t>ιακές αρχές.</w:t>
      </w:r>
    </w:p>
    <w:p w14:paraId="68AD0FDA" w14:textId="77777777" w:rsidR="00217A8F" w:rsidRDefault="00B55156">
      <w:pPr>
        <w:spacing w:after="0" w:line="600" w:lineRule="auto"/>
        <w:ind w:firstLine="720"/>
        <w:jc w:val="both"/>
        <w:rPr>
          <w:rFonts w:eastAsia="Times New Roman"/>
          <w:szCs w:val="24"/>
        </w:rPr>
      </w:pPr>
      <w:r>
        <w:rPr>
          <w:rFonts w:eastAsia="Times New Roman"/>
          <w:szCs w:val="24"/>
        </w:rPr>
        <w:lastRenderedPageBreak/>
        <w:t xml:space="preserve">Απλώς, για την ιστορία θέλω να αναφέρω ότι πρόλαβα στο τέλος της ακαδημαϊκής του σταδιοδρομίας τον </w:t>
      </w:r>
      <w:r>
        <w:rPr>
          <w:rFonts w:eastAsia="Times New Roman"/>
          <w:szCs w:val="24"/>
        </w:rPr>
        <w:t xml:space="preserve">καθηγητή </w:t>
      </w:r>
      <w:r>
        <w:rPr>
          <w:rFonts w:eastAsia="Times New Roman"/>
          <w:szCs w:val="24"/>
        </w:rPr>
        <w:t xml:space="preserve">Εκκλησιαστικού Δικαίου τον αείμνηστο </w:t>
      </w:r>
      <w:proofErr w:type="spellStart"/>
      <w:r>
        <w:rPr>
          <w:rFonts w:eastAsia="Times New Roman"/>
          <w:szCs w:val="24"/>
        </w:rPr>
        <w:t>Χριστοφιλόπουλο</w:t>
      </w:r>
      <w:proofErr w:type="spellEnd"/>
      <w:r>
        <w:rPr>
          <w:rFonts w:eastAsia="Times New Roman"/>
          <w:szCs w:val="24"/>
        </w:rPr>
        <w:t xml:space="preserve">, για τον οποίο ο αείμνηστος Κωνσταντίνος Τσάτσος είχε πει, όταν εξελέγη </w:t>
      </w:r>
      <w:r>
        <w:rPr>
          <w:rFonts w:eastAsia="Times New Roman"/>
          <w:szCs w:val="24"/>
        </w:rPr>
        <w:t xml:space="preserve">καθηγητής </w:t>
      </w:r>
      <w:r>
        <w:rPr>
          <w:rFonts w:eastAsia="Times New Roman"/>
          <w:szCs w:val="24"/>
        </w:rPr>
        <w:t xml:space="preserve">του Εκκλησιαστικού Δικαίου, «Ο αθεόφοβος ξεκίνησε με διδακτορικό στο Αστικό, προχώρησε με Υφηγεσία επί του Εμπορικού και έγινε </w:t>
      </w:r>
      <w:r>
        <w:rPr>
          <w:rFonts w:eastAsia="Times New Roman"/>
          <w:szCs w:val="24"/>
        </w:rPr>
        <w:t xml:space="preserve">καθηγητής </w:t>
      </w:r>
      <w:r>
        <w:rPr>
          <w:rFonts w:eastAsia="Times New Roman"/>
          <w:szCs w:val="24"/>
        </w:rPr>
        <w:t>του Εκκλησιαστικού Δικαίου».</w:t>
      </w:r>
    </w:p>
    <w:p w14:paraId="68AD0FDB" w14:textId="77777777" w:rsidR="00217A8F" w:rsidRDefault="00B55156">
      <w:pPr>
        <w:spacing w:after="0" w:line="600" w:lineRule="auto"/>
        <w:ind w:firstLine="720"/>
        <w:jc w:val="both"/>
        <w:rPr>
          <w:rFonts w:eastAsia="Times New Roman"/>
          <w:szCs w:val="24"/>
        </w:rPr>
      </w:pPr>
      <w:r>
        <w:rPr>
          <w:rFonts w:eastAsia="Times New Roman"/>
          <w:szCs w:val="24"/>
        </w:rPr>
        <w:t>Ήταν μία εποχή ωριμότητας, για να κρίνουμε με έναν τρόπο ολόπλευρο, σφαιρικό και όχι στενά</w:t>
      </w:r>
      <w:r>
        <w:rPr>
          <w:rFonts w:eastAsia="Times New Roman"/>
          <w:szCs w:val="24"/>
        </w:rPr>
        <w:t xml:space="preserve"> τεχνοκρατικό και εστιασμένο στα επιμέρους τον επιστήμονα και βεβαίως μία καθολική πανεπιστημιακή παρουσία. Αυτό θέλουμε και σ’ αυτό επιμένουμε. Η κρίση επ’ αυτού του αντικειμένου αφορά πάντοτε τα πανεπιστήμια.</w:t>
      </w:r>
    </w:p>
    <w:p w14:paraId="68AD0FDC" w14:textId="77777777" w:rsidR="00217A8F" w:rsidRDefault="00B55156">
      <w:pPr>
        <w:spacing w:after="0" w:line="600" w:lineRule="auto"/>
        <w:ind w:firstLine="720"/>
        <w:jc w:val="both"/>
        <w:rPr>
          <w:rFonts w:eastAsia="Times New Roman"/>
          <w:szCs w:val="24"/>
        </w:rPr>
      </w:pPr>
      <w:r>
        <w:rPr>
          <w:rFonts w:eastAsia="Times New Roman"/>
          <w:szCs w:val="24"/>
        </w:rPr>
        <w:t>Υπάρχουν, επίσης, ορισμένες άλλες διατάξεις π</w:t>
      </w:r>
      <w:r>
        <w:rPr>
          <w:rFonts w:eastAsia="Times New Roman"/>
          <w:szCs w:val="24"/>
        </w:rPr>
        <w:t xml:space="preserve">ου αφορούν τα μη αυτοδύναμα </w:t>
      </w:r>
      <w:r>
        <w:rPr>
          <w:rFonts w:eastAsia="Times New Roman"/>
          <w:szCs w:val="24"/>
        </w:rPr>
        <w:t xml:space="preserve">τμήματα </w:t>
      </w:r>
      <w:r>
        <w:rPr>
          <w:rFonts w:eastAsia="Times New Roman"/>
          <w:szCs w:val="24"/>
        </w:rPr>
        <w:t xml:space="preserve">των πανεπιστημίων. Εκεί όπου δεν υπάρχουν καθηγητές βαθμίδων </w:t>
      </w:r>
      <w:r>
        <w:rPr>
          <w:rFonts w:eastAsia="Times New Roman"/>
          <w:szCs w:val="24"/>
        </w:rPr>
        <w:t xml:space="preserve">αναπληρωτή </w:t>
      </w:r>
      <w:r>
        <w:rPr>
          <w:rFonts w:eastAsia="Times New Roman"/>
          <w:szCs w:val="24"/>
        </w:rPr>
        <w:t xml:space="preserve">και πρώτης βαθμίδας, εκεί θα </w:t>
      </w:r>
      <w:r>
        <w:rPr>
          <w:rFonts w:eastAsia="Times New Roman"/>
          <w:szCs w:val="24"/>
        </w:rPr>
        <w:lastRenderedPageBreak/>
        <w:t xml:space="preserve">έχει την ευθύνη κατά περίπτωση </w:t>
      </w:r>
      <w:r>
        <w:rPr>
          <w:rFonts w:eastAsia="Times New Roman"/>
          <w:szCs w:val="24"/>
        </w:rPr>
        <w:t>επίκουρος καθηγητής</w:t>
      </w:r>
      <w:r>
        <w:rPr>
          <w:rFonts w:eastAsia="Times New Roman"/>
          <w:szCs w:val="24"/>
        </w:rPr>
        <w:t xml:space="preserve">, διότι υπάρχει θέμα λειτουργικότητας των μη αυτοδύναμων </w:t>
      </w:r>
      <w:r>
        <w:rPr>
          <w:rFonts w:eastAsia="Times New Roman"/>
          <w:szCs w:val="24"/>
        </w:rPr>
        <w:t xml:space="preserve">τμημάτων </w:t>
      </w:r>
      <w:r>
        <w:rPr>
          <w:rFonts w:eastAsia="Times New Roman"/>
          <w:szCs w:val="24"/>
        </w:rPr>
        <w:t>στα</w:t>
      </w:r>
      <w:r>
        <w:rPr>
          <w:rFonts w:eastAsia="Times New Roman"/>
          <w:szCs w:val="24"/>
        </w:rPr>
        <w:t xml:space="preserve"> πανεπιστήμια. Επίσης, θα συμμετέχουν με έναν εκπρόσωπό τους και οι άλλοι εκπρόσωποι της επιστημονικής κοινότητας.</w:t>
      </w:r>
    </w:p>
    <w:p w14:paraId="68AD0FDD" w14:textId="77777777" w:rsidR="00217A8F" w:rsidRDefault="00B55156">
      <w:pPr>
        <w:spacing w:after="0" w:line="600" w:lineRule="auto"/>
        <w:ind w:firstLine="720"/>
        <w:jc w:val="both"/>
        <w:rPr>
          <w:rFonts w:eastAsia="Times New Roman"/>
          <w:szCs w:val="24"/>
        </w:rPr>
      </w:pPr>
      <w:r>
        <w:rPr>
          <w:rFonts w:eastAsia="Times New Roman"/>
          <w:szCs w:val="24"/>
        </w:rPr>
        <w:t>Στέκομαι, όμως, ιδιαιτέρως στη ρύθμιση η οποία αφορά το σύνολο της πανεπιστημιακής κοινότητας, πανεπιστημιακούς, φοιτητές και το σύνολο της ε</w:t>
      </w:r>
      <w:r>
        <w:rPr>
          <w:rFonts w:eastAsia="Times New Roman"/>
          <w:szCs w:val="24"/>
        </w:rPr>
        <w:t xml:space="preserve">λληνικής κοινωνίας. Είναι το θέμα των πανεπιστημιακών συγγραμμάτων. </w:t>
      </w:r>
    </w:p>
    <w:p w14:paraId="68AD0FDE" w14:textId="77777777" w:rsidR="00217A8F" w:rsidRDefault="00B55156">
      <w:pPr>
        <w:spacing w:after="0" w:line="600" w:lineRule="auto"/>
        <w:ind w:firstLine="720"/>
        <w:jc w:val="both"/>
        <w:rPr>
          <w:rFonts w:eastAsia="Times New Roman"/>
          <w:szCs w:val="24"/>
        </w:rPr>
      </w:pPr>
      <w:r>
        <w:rPr>
          <w:rFonts w:eastAsia="Times New Roman"/>
          <w:szCs w:val="28"/>
        </w:rPr>
        <w:t xml:space="preserve">Κυρίες και κύριοι συνάδελφοι, </w:t>
      </w:r>
      <w:r>
        <w:rPr>
          <w:rFonts w:eastAsia="Times New Roman"/>
          <w:szCs w:val="24"/>
        </w:rPr>
        <w:t>για να έχετε μία τάξη μεγέθους, πρόκειται για δωρεάν διανομή σαράντα δύο χιλιάδων τίτλων πανεπιστημιακών συγγραμμάτων -απ’ αυτούς, βέβαια, ενεργοί είναι μόνο</w:t>
      </w:r>
      <w:r>
        <w:rPr>
          <w:rFonts w:eastAsia="Times New Roman"/>
          <w:szCs w:val="24"/>
        </w:rPr>
        <w:t xml:space="preserve"> οι δεκαέξι χιλιάδες- που προσφέρονται από επτακόσιους σαράντα πέντε εκδότες και οκτακόσιους δεκαεννέα </w:t>
      </w:r>
      <w:proofErr w:type="spellStart"/>
      <w:r>
        <w:rPr>
          <w:rFonts w:eastAsia="Times New Roman"/>
          <w:szCs w:val="24"/>
        </w:rPr>
        <w:t>αυτοεκδότες</w:t>
      </w:r>
      <w:proofErr w:type="spellEnd"/>
      <w:r>
        <w:rPr>
          <w:rFonts w:eastAsia="Times New Roman"/>
          <w:szCs w:val="24"/>
        </w:rPr>
        <w:t xml:space="preserve">, με ετήσιο κόστος 60 εκατομμύρια ευρώ. Τα συγγράμματα διανέμονται σε έναν συνολικό αριθμό δύο εκατομμυρίων </w:t>
      </w:r>
      <w:proofErr w:type="spellStart"/>
      <w:r>
        <w:rPr>
          <w:rFonts w:eastAsia="Times New Roman"/>
          <w:szCs w:val="24"/>
        </w:rPr>
        <w:t>εκατόν</w:t>
      </w:r>
      <w:proofErr w:type="spellEnd"/>
      <w:r>
        <w:rPr>
          <w:rFonts w:eastAsia="Times New Roman"/>
          <w:szCs w:val="24"/>
        </w:rPr>
        <w:t xml:space="preserve"> είκοσι χιλιάδων εντύπων σε </w:t>
      </w:r>
      <w:r>
        <w:rPr>
          <w:rFonts w:eastAsia="Times New Roman"/>
          <w:szCs w:val="24"/>
        </w:rPr>
        <w:t xml:space="preserve">διακόσιους τριάντα χιλιάδες φοιτητές. Και </w:t>
      </w:r>
      <w:r>
        <w:rPr>
          <w:rFonts w:eastAsia="Times New Roman"/>
          <w:szCs w:val="24"/>
        </w:rPr>
        <w:lastRenderedPageBreak/>
        <w:t>μόνο τα μεγέθη συνιστούν μία οργανωτική και λειτουργική πρόκληση για κάθε διοικητικό σύστημα. Θα έλεγα ότι είναι η μεγαλύτερη συγκροτημένη αγορά βιβλίου στη χώρα μας.</w:t>
      </w:r>
    </w:p>
    <w:p w14:paraId="68AD0FDF" w14:textId="77777777" w:rsidR="00217A8F" w:rsidRDefault="00B55156">
      <w:pPr>
        <w:spacing w:after="0" w:line="600" w:lineRule="auto"/>
        <w:ind w:firstLine="720"/>
        <w:jc w:val="both"/>
        <w:rPr>
          <w:rFonts w:eastAsia="Times New Roman"/>
          <w:szCs w:val="24"/>
        </w:rPr>
      </w:pPr>
      <w:r>
        <w:rPr>
          <w:rFonts w:eastAsia="Times New Roman"/>
          <w:szCs w:val="24"/>
        </w:rPr>
        <w:t xml:space="preserve">Θα ήθελα, όμως, να κάνω μία μικρή αναφορά. Ενώ </w:t>
      </w:r>
      <w:r>
        <w:rPr>
          <w:rFonts w:eastAsia="Times New Roman"/>
          <w:szCs w:val="24"/>
        </w:rPr>
        <w:t xml:space="preserve">όλα τα κόστη στην εκπαίδευση και σε άλλες προμήθειες του </w:t>
      </w:r>
      <w:r>
        <w:rPr>
          <w:rFonts w:eastAsia="Times New Roman"/>
          <w:szCs w:val="24"/>
        </w:rPr>
        <w:t xml:space="preserve">δημοσίου </w:t>
      </w:r>
      <w:r>
        <w:rPr>
          <w:rFonts w:eastAsia="Times New Roman"/>
          <w:szCs w:val="24"/>
        </w:rPr>
        <w:t>έπεσαν κατά τη διάρκεια του μνημονίου –μάλιστα, με δραματικό τρόπο και πολλές φορές εις βάρος της ποιότητας των προμηθειών- ειδικά στον χώρο των πανεπιστημιακών συγγραμμάτων έχουμε μία μικρή</w:t>
      </w:r>
      <w:r>
        <w:rPr>
          <w:rFonts w:eastAsia="Times New Roman"/>
          <w:szCs w:val="24"/>
        </w:rPr>
        <w:t xml:space="preserve"> έκρηξη των δαπανών προς τα πάνω, δηλαδή από 45 εκατομμύρια ευρώ περίπου στα 60 εκατομμύρια ευρώ. Δεν έχουμε νέα βιβλία που να δικαιολογούν τόσο μεγάλη αύξηση. Δεν έχουμε αύξηση του αριθμού των φοιτητών. Όμως, παρ’ όλα αυτά και συνήθως με τους ίδιους εκδότ</w:t>
      </w:r>
      <w:r>
        <w:rPr>
          <w:rFonts w:eastAsia="Times New Roman"/>
          <w:szCs w:val="24"/>
        </w:rPr>
        <w:t xml:space="preserve">ες ως συμβαλλόμενους με το ελληνικό </w:t>
      </w:r>
      <w:r>
        <w:rPr>
          <w:rFonts w:eastAsia="Times New Roman"/>
          <w:szCs w:val="24"/>
        </w:rPr>
        <w:t>δημόσιο</w:t>
      </w:r>
      <w:r>
        <w:rPr>
          <w:rFonts w:eastAsia="Times New Roman"/>
          <w:szCs w:val="24"/>
        </w:rPr>
        <w:t>, έχουμε μία τόσο μεγάλη έκρηξη δαπανών για τα πανεπιστημιακά συγγράμματα.</w:t>
      </w:r>
    </w:p>
    <w:p w14:paraId="68AD0FE0" w14:textId="77777777" w:rsidR="00217A8F" w:rsidRDefault="00B55156">
      <w:pPr>
        <w:spacing w:after="0" w:line="600" w:lineRule="auto"/>
        <w:ind w:firstLine="720"/>
        <w:jc w:val="both"/>
        <w:rPr>
          <w:rFonts w:eastAsia="Times New Roman"/>
          <w:szCs w:val="24"/>
        </w:rPr>
      </w:pPr>
      <w:r>
        <w:rPr>
          <w:rFonts w:eastAsia="Times New Roman"/>
          <w:szCs w:val="24"/>
        </w:rPr>
        <w:t>Είναι, λοιπόν, αναγκαίος ο έλεγχος και η εκλογίκευση αυτών των δαπανών. Προκαταβολικά λέω ότι όσα χρήματα εξοικονομηθούν -και μπορούν να ε</w:t>
      </w:r>
      <w:r>
        <w:rPr>
          <w:rFonts w:eastAsia="Times New Roman"/>
          <w:szCs w:val="24"/>
        </w:rPr>
        <w:t xml:space="preserve">ξοικονομηθούν αρκετά χρήματα- δεν θα πάνε σε κάποια </w:t>
      </w:r>
      <w:r>
        <w:rPr>
          <w:rFonts w:eastAsia="Times New Roman"/>
          <w:szCs w:val="24"/>
        </w:rPr>
        <w:lastRenderedPageBreak/>
        <w:t>μαύρη</w:t>
      </w:r>
      <w:r>
        <w:rPr>
          <w:rFonts w:eastAsia="Times New Roman"/>
          <w:szCs w:val="24"/>
        </w:rPr>
        <w:t xml:space="preserve"> </w:t>
      </w:r>
      <w:r>
        <w:rPr>
          <w:rFonts w:eastAsia="Times New Roman"/>
          <w:szCs w:val="24"/>
        </w:rPr>
        <w:t>τρύπα χρέους, αλλά θα επενδυθούν από το Υπουργείο Παιδείας στις δαπάνες για τις εστίες και τη φοιτητική μέριμνα, δηλαδή ξανά υπέρ των φοιτητών και των φοιτητριών.</w:t>
      </w:r>
    </w:p>
    <w:p w14:paraId="68AD0FE1" w14:textId="77777777" w:rsidR="00217A8F" w:rsidRDefault="00B55156">
      <w:pPr>
        <w:spacing w:after="0" w:line="600" w:lineRule="auto"/>
        <w:ind w:firstLine="720"/>
        <w:jc w:val="both"/>
        <w:rPr>
          <w:rFonts w:eastAsia="Times New Roman"/>
          <w:szCs w:val="24"/>
        </w:rPr>
      </w:pPr>
      <w:r>
        <w:rPr>
          <w:rFonts w:eastAsia="Times New Roman"/>
          <w:szCs w:val="24"/>
        </w:rPr>
        <w:t xml:space="preserve">Άρα, η προσπάθεια που κάνουμε δεν </w:t>
      </w:r>
      <w:r>
        <w:rPr>
          <w:rFonts w:eastAsia="Times New Roman"/>
          <w:szCs w:val="24"/>
        </w:rPr>
        <w:t>είναι μία προσπάθεια απλώς για να εξοικονομήσουμε χρήματα. Είναι μία προσπάθεια να εξοικονομήσουμε χρήματα από εκεί που προβλέπουμε ότι υπάρχουν σπατάλες, αλλά υπέρ των φοιτητών.</w:t>
      </w:r>
    </w:p>
    <w:p w14:paraId="68AD0FE2" w14:textId="77777777" w:rsidR="00217A8F" w:rsidRDefault="00B55156">
      <w:pPr>
        <w:spacing w:after="0"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 xml:space="preserve">κτυπά </w:t>
      </w:r>
      <w:r>
        <w:rPr>
          <w:rFonts w:eastAsia="Times New Roman" w:cs="Times New Roman"/>
          <w:szCs w:val="28"/>
        </w:rPr>
        <w:t xml:space="preserve">προειδοποιητικά το κουδούνι λήξεως του χρόνου ομιλίας </w:t>
      </w:r>
      <w:r>
        <w:rPr>
          <w:rFonts w:eastAsia="Times New Roman" w:cs="Times New Roman"/>
          <w:szCs w:val="28"/>
        </w:rPr>
        <w:t>του κυρίου Υπουργού)</w:t>
      </w:r>
    </w:p>
    <w:p w14:paraId="68AD0FE3"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Αυτό που κάνουμε με τη ρύθμιση είναι ότι δημιουργούμε δύο επιτροπές, μια </w:t>
      </w:r>
      <w:r>
        <w:rPr>
          <w:rFonts w:eastAsia="Times New Roman" w:cs="Times New Roman"/>
          <w:szCs w:val="24"/>
        </w:rPr>
        <w:t xml:space="preserve">επιτροπή </w:t>
      </w:r>
      <w:r>
        <w:rPr>
          <w:rFonts w:eastAsia="Times New Roman" w:cs="Times New Roman"/>
          <w:szCs w:val="24"/>
        </w:rPr>
        <w:t xml:space="preserve">η οποία αναλαμβάνει την κοστολόγηση των διδακτικών βιβλίων και μια </w:t>
      </w:r>
      <w:r>
        <w:rPr>
          <w:rFonts w:eastAsia="Times New Roman" w:cs="Times New Roman"/>
          <w:szCs w:val="24"/>
        </w:rPr>
        <w:t xml:space="preserve">επιτροπή </w:t>
      </w:r>
      <w:r>
        <w:rPr>
          <w:rFonts w:eastAsia="Times New Roman" w:cs="Times New Roman"/>
          <w:szCs w:val="24"/>
        </w:rPr>
        <w:t xml:space="preserve">που αναλαμβάνει τον δειγματοληπτικό έλεγχο αυτών των αποφάσεων. </w:t>
      </w:r>
    </w:p>
    <w:p w14:paraId="68AD0FE4"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Η προηγούμενη ρύθμιση μιλούσε για μια ενιαία </w:t>
      </w:r>
      <w:r>
        <w:rPr>
          <w:rFonts w:eastAsia="Times New Roman" w:cs="Times New Roman"/>
          <w:szCs w:val="24"/>
        </w:rPr>
        <w:t>επιτροπή</w:t>
      </w:r>
      <w:r>
        <w:rPr>
          <w:rFonts w:eastAsia="Times New Roman" w:cs="Times New Roman"/>
          <w:szCs w:val="24"/>
        </w:rPr>
        <w:t xml:space="preserve">, η οποία όμως δεν λειτούργησε ως ενιαία </w:t>
      </w:r>
      <w:r>
        <w:rPr>
          <w:rFonts w:eastAsia="Times New Roman" w:cs="Times New Roman"/>
          <w:szCs w:val="24"/>
        </w:rPr>
        <w:t>επιτροπή</w:t>
      </w:r>
      <w:r>
        <w:rPr>
          <w:rFonts w:eastAsia="Times New Roman" w:cs="Times New Roman"/>
          <w:szCs w:val="24"/>
        </w:rPr>
        <w:t xml:space="preserve">, διότι ήταν μια </w:t>
      </w:r>
      <w:proofErr w:type="spellStart"/>
      <w:r>
        <w:rPr>
          <w:rFonts w:eastAsia="Times New Roman" w:cs="Times New Roman"/>
          <w:szCs w:val="24"/>
        </w:rPr>
        <w:t>δικέφαλη</w:t>
      </w:r>
      <w:proofErr w:type="spellEnd"/>
      <w:r>
        <w:rPr>
          <w:rFonts w:eastAsia="Times New Roman" w:cs="Times New Roman"/>
          <w:szCs w:val="24"/>
        </w:rPr>
        <w:t xml:space="preserve"> </w:t>
      </w:r>
      <w:r>
        <w:rPr>
          <w:rFonts w:eastAsia="Times New Roman" w:cs="Times New Roman"/>
          <w:szCs w:val="24"/>
        </w:rPr>
        <w:t xml:space="preserve">επιτροπή </w:t>
      </w:r>
      <w:r>
        <w:rPr>
          <w:rFonts w:eastAsia="Times New Roman" w:cs="Times New Roman"/>
          <w:szCs w:val="24"/>
        </w:rPr>
        <w:t xml:space="preserve">με αντικρουόμενες στην ουσία αρμοδιότητες. Δεν μπορεί </w:t>
      </w:r>
      <w:r>
        <w:rPr>
          <w:rFonts w:eastAsia="Times New Roman" w:cs="Times New Roman"/>
          <w:szCs w:val="24"/>
        </w:rPr>
        <w:lastRenderedPageBreak/>
        <w:t>αυτός ο οποίος αποφασίζει για την κοστολόγηση των συγγραμμάτων να</w:t>
      </w:r>
      <w:r>
        <w:rPr>
          <w:rFonts w:eastAsia="Times New Roman" w:cs="Times New Roman"/>
          <w:szCs w:val="24"/>
        </w:rPr>
        <w:t xml:space="preserve"> είναι και αυτός ο οποίος κάνει τον δειγματοληπτικό έλεγχο και κρίνει επί των ενστάσεων που προβάλλονται. Χρειάζεται να διαφοροποιήσουμε αυτές τις δύο επιτροπές με διαφορετικά καθήκοντα. </w:t>
      </w:r>
    </w:p>
    <w:p w14:paraId="68AD0FE5"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Συνεπώς εισάγουμε ένα σύστημα θεσμικών αντιβάρων στην κοστολόγηση βά</w:t>
      </w:r>
      <w:r>
        <w:rPr>
          <w:rFonts w:eastAsia="Times New Roman" w:cs="Times New Roman"/>
          <w:szCs w:val="24"/>
        </w:rPr>
        <w:t>σει νέων αυστηρών κριτηρίων και διατύπωσης προδιαγραφών, που αφ</w:t>
      </w:r>
      <w:r>
        <w:rPr>
          <w:rFonts w:eastAsia="Times New Roman" w:cs="Times New Roman"/>
          <w:szCs w:val="24"/>
        </w:rPr>
        <w:t xml:space="preserve">’ </w:t>
      </w:r>
      <w:r>
        <w:rPr>
          <w:rFonts w:eastAsia="Times New Roman" w:cs="Times New Roman"/>
          <w:szCs w:val="24"/>
        </w:rPr>
        <w:t xml:space="preserve">ενός θα μειώνουν τη συνολική επιβάρυνση για τον </w:t>
      </w:r>
      <w:r>
        <w:rPr>
          <w:rFonts w:eastAsia="Times New Roman" w:cs="Times New Roman"/>
          <w:szCs w:val="24"/>
        </w:rPr>
        <w:t xml:space="preserve">κρατικό προϋπολογισμό </w:t>
      </w:r>
      <w:r>
        <w:rPr>
          <w:rFonts w:eastAsia="Times New Roman" w:cs="Times New Roman"/>
          <w:szCs w:val="24"/>
        </w:rPr>
        <w:t>και αφ</w:t>
      </w:r>
      <w:r>
        <w:rPr>
          <w:rFonts w:eastAsia="Times New Roman" w:cs="Times New Roman"/>
          <w:szCs w:val="24"/>
        </w:rPr>
        <w:t xml:space="preserve">’ </w:t>
      </w:r>
      <w:r>
        <w:rPr>
          <w:rFonts w:eastAsia="Times New Roman" w:cs="Times New Roman"/>
          <w:szCs w:val="24"/>
        </w:rPr>
        <w:t xml:space="preserve">ετέρου θα εξασφαλίζουν ποιοτικά συγγράμματα για τους φοιτητές. </w:t>
      </w:r>
    </w:p>
    <w:p w14:paraId="68AD0FE6"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w:t>
      </w:r>
      <w:r>
        <w:rPr>
          <w:rFonts w:eastAsia="Times New Roman" w:cs="Times New Roman"/>
          <w:szCs w:val="24"/>
        </w:rPr>
        <w:t>ρόνου ομιλίας του κυρίου Υπουργού)</w:t>
      </w:r>
    </w:p>
    <w:p w14:paraId="68AD0FE7"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Είναι προφανές ότι αυτή η Επιτροπή Ελέγχου Κοστολόγησης θα ελέγχει τη διαμόρφωση της τιμής με βάση την κοινή υπουργική απόφαση κοστολόγησης, ενώ θα προσδιορίζει μεταξύ άλλων επακριβώς τα κριτήρια για την υπαγωγή του διδακ</w:t>
      </w:r>
      <w:r>
        <w:rPr>
          <w:rFonts w:eastAsia="Times New Roman" w:cs="Times New Roman"/>
          <w:szCs w:val="24"/>
        </w:rPr>
        <w:t xml:space="preserve">τικού βιβλίου σε κατηγορίες, είτε ιατρικό είτε μουσικό είτε μαθηματικό κ.λπ. και την αναγκαιότητα τετραχρωμίας –κάτι που ξέρετε ότι είναι μια πατέντα για να αυξάνεται η </w:t>
      </w:r>
      <w:r>
        <w:rPr>
          <w:rFonts w:eastAsia="Times New Roman" w:cs="Times New Roman"/>
          <w:szCs w:val="24"/>
        </w:rPr>
        <w:lastRenderedPageBreak/>
        <w:t>τιμή του βιβλίου- του πανεπιστημιακού εγχειριδίου. Επίσης, θα προσδιορίζει και τους άλλ</w:t>
      </w:r>
      <w:r>
        <w:rPr>
          <w:rFonts w:eastAsia="Times New Roman" w:cs="Times New Roman"/>
          <w:szCs w:val="24"/>
        </w:rPr>
        <w:t xml:space="preserve">ους παράγοντες μείωσης του κόστους με τη διασφάλιση της ποιότητας των συγγραμμάτων. </w:t>
      </w:r>
    </w:p>
    <w:p w14:paraId="68AD0FE8"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Επίσης, η δεύτερη </w:t>
      </w:r>
      <w:r>
        <w:rPr>
          <w:rFonts w:eastAsia="Times New Roman" w:cs="Times New Roman"/>
          <w:szCs w:val="24"/>
        </w:rPr>
        <w:t>επιτροπή</w:t>
      </w:r>
      <w:r>
        <w:rPr>
          <w:rFonts w:eastAsia="Times New Roman" w:cs="Times New Roman"/>
          <w:szCs w:val="24"/>
        </w:rPr>
        <w:t>, η Επιτροπή Δειγματοληπτικού Ελέγχου και Ενστάσεων θα ελέγχει τη διαμόρφωση του κόστους, αλλά από διαφορετική αφετηρία, με ελέγχους στην κοστολό</w:t>
      </w:r>
      <w:r>
        <w:rPr>
          <w:rFonts w:eastAsia="Times New Roman" w:cs="Times New Roman"/>
          <w:szCs w:val="24"/>
        </w:rPr>
        <w:t xml:space="preserve">γηση και στο κόστος των διανεμόμενων τίτλων καθεμίας από τις εκδοτικές επιχειρήσεις και θα επιλύει και διαφωνίες μεταξύ εκδοτών και Επιτροπής Ελέγχου Κοστολόγησης. </w:t>
      </w:r>
    </w:p>
    <w:p w14:paraId="68AD0FE9"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Πριν καν παρουσιαστεί αυτή η τροπολογία, γίναμε δέκτες παραπόνων ή και αντιδράσεων. Έχουμε </w:t>
      </w:r>
      <w:r>
        <w:rPr>
          <w:rFonts w:eastAsia="Times New Roman" w:cs="Times New Roman"/>
          <w:szCs w:val="24"/>
        </w:rPr>
        <w:t xml:space="preserve">πλήρη συνείδηση ότι αυτή η ρύθμιση που είναι επ’ </w:t>
      </w:r>
      <w:proofErr w:type="spellStart"/>
      <w:r>
        <w:rPr>
          <w:rFonts w:eastAsia="Times New Roman" w:cs="Times New Roman"/>
          <w:szCs w:val="24"/>
        </w:rPr>
        <w:t>ωφελεία</w:t>
      </w:r>
      <w:proofErr w:type="spellEnd"/>
      <w:r>
        <w:rPr>
          <w:rFonts w:eastAsia="Times New Roman" w:cs="Times New Roman"/>
          <w:szCs w:val="24"/>
        </w:rPr>
        <w:t xml:space="preserve"> του ελληνικού </w:t>
      </w:r>
      <w:r>
        <w:rPr>
          <w:rFonts w:eastAsia="Times New Roman" w:cs="Times New Roman"/>
          <w:szCs w:val="24"/>
        </w:rPr>
        <w:t xml:space="preserve">δημοσίου </w:t>
      </w:r>
      <w:r>
        <w:rPr>
          <w:rFonts w:eastAsia="Times New Roman" w:cs="Times New Roman"/>
          <w:szCs w:val="24"/>
        </w:rPr>
        <w:t xml:space="preserve">και ιδιαιτέρως των φοιτητριών και των φοιτητών και μια ρύθμιση η οποία </w:t>
      </w:r>
      <w:proofErr w:type="spellStart"/>
      <w:r>
        <w:rPr>
          <w:rFonts w:eastAsia="Times New Roman" w:cs="Times New Roman"/>
          <w:szCs w:val="24"/>
        </w:rPr>
        <w:t>εξορθολογίζει</w:t>
      </w:r>
      <w:proofErr w:type="spellEnd"/>
      <w:r>
        <w:rPr>
          <w:rFonts w:eastAsia="Times New Roman" w:cs="Times New Roman"/>
          <w:szCs w:val="24"/>
        </w:rPr>
        <w:t xml:space="preserve"> και θέτει φραγμούς σε σπατάλες, είναι μια ρύθμιση που προκαλεί συμφέροντα. Είμαστε αποφασισ</w:t>
      </w:r>
      <w:r>
        <w:rPr>
          <w:rFonts w:eastAsia="Times New Roman" w:cs="Times New Roman"/>
          <w:szCs w:val="24"/>
        </w:rPr>
        <w:t xml:space="preserve">μένοι να αντιμετωπίσουμε αυτές τις πιέσεις, πιστεύουμε με τη σύμφωνη γνώμη όλης της Εθνικής Αντιπροσωπείας. </w:t>
      </w:r>
    </w:p>
    <w:p w14:paraId="68AD0FEA"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Τέλος, υπάρχουν και ορισμένες άλλες ρυθμίσεις, όπως είναι η ρύθμιση με την οποία λήγει η παράταση θητείας των </w:t>
      </w:r>
      <w:r>
        <w:rPr>
          <w:rFonts w:eastAsia="Times New Roman" w:cs="Times New Roman"/>
          <w:szCs w:val="24"/>
        </w:rPr>
        <w:t>γ</w:t>
      </w:r>
      <w:r>
        <w:rPr>
          <w:rFonts w:eastAsia="Times New Roman" w:cs="Times New Roman"/>
          <w:szCs w:val="24"/>
        </w:rPr>
        <w:t xml:space="preserve">ραμματέων των </w:t>
      </w:r>
      <w:r>
        <w:rPr>
          <w:rFonts w:eastAsia="Times New Roman" w:cs="Times New Roman"/>
          <w:szCs w:val="24"/>
        </w:rPr>
        <w:t>ανωτάτων εκπαιδευτικών</w:t>
      </w:r>
      <w:r>
        <w:rPr>
          <w:rFonts w:eastAsia="Times New Roman" w:cs="Times New Roman"/>
          <w:szCs w:val="24"/>
        </w:rPr>
        <w:t xml:space="preserve"> ιδρυμάτων</w:t>
      </w:r>
      <w:r>
        <w:rPr>
          <w:rFonts w:eastAsia="Times New Roman" w:cs="Times New Roman"/>
          <w:szCs w:val="24"/>
        </w:rPr>
        <w:t>. Αυτή ήταν άλλη μια πατέντα, με την οποία χωρίς να ορίζονται νέοι γενικοί γραμματείς των πανεπιστημίων και χωρίς να έχει γίνει έλεγχος και αξιολόγηση αυτού του θεσμού, υπήρχε μια -με προσωπικό χαρακτήρα είναι η αλήθεια πολλές φορές- προσωπική αν</w:t>
      </w:r>
      <w:r>
        <w:rPr>
          <w:rFonts w:eastAsia="Times New Roman" w:cs="Times New Roman"/>
          <w:szCs w:val="24"/>
        </w:rPr>
        <w:t xml:space="preserve">ανέωση αυτής της θητείας. Εμείς, λοιπόν, καταργούμε αυτό το καθεστώς που χρονίζει. </w:t>
      </w:r>
    </w:p>
    <w:p w14:paraId="68AD0FEB"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Και ακριβώς εξ αυτής της ρύθμισης, το ελληνικό </w:t>
      </w:r>
      <w:r>
        <w:rPr>
          <w:rFonts w:eastAsia="Times New Roman" w:cs="Times New Roman"/>
          <w:szCs w:val="24"/>
        </w:rPr>
        <w:t>δ</w:t>
      </w:r>
      <w:r>
        <w:rPr>
          <w:rFonts w:eastAsia="Times New Roman" w:cs="Times New Roman"/>
          <w:szCs w:val="24"/>
        </w:rPr>
        <w:t xml:space="preserve">ημόσιο κερδίζει 1.850.000 ευρώ. Δεν είναι μεγάλο το ποσό, αλλά είναι ένα ποσό το οποίο ουσιαστικά το δίναμε ως ελληνικό </w:t>
      </w:r>
      <w:r>
        <w:rPr>
          <w:rFonts w:eastAsia="Times New Roman" w:cs="Times New Roman"/>
          <w:szCs w:val="24"/>
        </w:rPr>
        <w:t>δ</w:t>
      </w:r>
      <w:r>
        <w:rPr>
          <w:rFonts w:eastAsia="Times New Roman" w:cs="Times New Roman"/>
          <w:szCs w:val="24"/>
        </w:rPr>
        <w:t>ημό</w:t>
      </w:r>
      <w:r>
        <w:rPr>
          <w:rFonts w:eastAsia="Times New Roman" w:cs="Times New Roman"/>
          <w:szCs w:val="24"/>
        </w:rPr>
        <w:t>σιο</w:t>
      </w:r>
      <w:r>
        <w:rPr>
          <w:rFonts w:eastAsia="Times New Roman" w:cs="Times New Roman"/>
          <w:szCs w:val="24"/>
        </w:rPr>
        <w:t>,</w:t>
      </w:r>
      <w:r>
        <w:rPr>
          <w:rFonts w:eastAsia="Times New Roman" w:cs="Times New Roman"/>
          <w:szCs w:val="24"/>
        </w:rPr>
        <w:t xml:space="preserve"> χωρίς να υπάρχει ανάγκη. </w:t>
      </w:r>
    </w:p>
    <w:p w14:paraId="68AD0FEC"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Υπάρχουν και ορισμένες άλλες ρυθμίσεις, οι οποίες θα έλεγα ότι είναι περισσότερο βελτιώσεις νομοτεχνικού χαρακτήρα παρά ουσίας, που αφορούν το Ανοιχτό Πανεπιστήμιο και το ΙΚΥ. </w:t>
      </w:r>
    </w:p>
    <w:p w14:paraId="68AD0FED" w14:textId="77777777" w:rsidR="00217A8F" w:rsidRDefault="00B55156">
      <w:pPr>
        <w:spacing w:after="0"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szCs w:val="24"/>
        </w:rPr>
        <w:t xml:space="preserve">Κύριε Υπουργέ, </w:t>
      </w:r>
      <w:r>
        <w:rPr>
          <w:rFonts w:eastAsia="Times New Roman"/>
          <w:szCs w:val="24"/>
        </w:rPr>
        <w:t xml:space="preserve">σας ευχαριστούμε πολύ. </w:t>
      </w:r>
      <w:r>
        <w:rPr>
          <w:rFonts w:eastAsia="Times New Roman" w:cs="Times New Roman"/>
          <w:szCs w:val="24"/>
        </w:rPr>
        <w:t xml:space="preserve"> </w:t>
      </w:r>
    </w:p>
    <w:p w14:paraId="68AD0FEE" w14:textId="77777777" w:rsidR="00217A8F" w:rsidRDefault="00B55156">
      <w:pPr>
        <w:spacing w:after="0" w:line="600" w:lineRule="auto"/>
        <w:ind w:firstLine="720"/>
        <w:jc w:val="both"/>
        <w:rPr>
          <w:rFonts w:eastAsia="Times New Roman" w:cs="Times New Roman"/>
          <w:szCs w:val="24"/>
        </w:rPr>
      </w:pPr>
      <w:r>
        <w:rPr>
          <w:rFonts w:eastAsia="Times New Roman"/>
          <w:b/>
          <w:szCs w:val="24"/>
        </w:rPr>
        <w:lastRenderedPageBreak/>
        <w:t>ΝΙΚΟΛΑΟΣ ΦΙΛΗΣ (Υπουργός Παιδείας, Έρευνας και Θρησκευμάτων):</w:t>
      </w:r>
      <w:r>
        <w:rPr>
          <w:rFonts w:eastAsia="Times New Roman"/>
          <w:szCs w:val="24"/>
        </w:rPr>
        <w:t xml:space="preserve"> </w:t>
      </w:r>
      <w:r>
        <w:rPr>
          <w:rFonts w:eastAsia="Times New Roman" w:cs="Times New Roman"/>
          <w:szCs w:val="24"/>
        </w:rPr>
        <w:t xml:space="preserve">Κύριε Πρόεδρε, σας ζητώ συγγνώμη, αλλά δώστε μου μια μικρή ανοχή ενός λεπτού για να ολοκληρώσω. </w:t>
      </w:r>
    </w:p>
    <w:p w14:paraId="68AD0FEF" w14:textId="77777777" w:rsidR="00217A8F" w:rsidRDefault="00B55156">
      <w:pPr>
        <w:spacing w:after="0"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 xml:space="preserve">Ορίστε, κύριε Υπουργέ, ολοκληρώστε. </w:t>
      </w:r>
    </w:p>
    <w:p w14:paraId="68AD0FF0" w14:textId="77777777" w:rsidR="00217A8F" w:rsidRDefault="00B55156">
      <w:pPr>
        <w:spacing w:after="0" w:line="600" w:lineRule="auto"/>
        <w:ind w:firstLine="720"/>
        <w:jc w:val="both"/>
        <w:rPr>
          <w:rFonts w:eastAsia="Times New Roman" w:cs="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w:t>
      </w:r>
      <w:r>
        <w:rPr>
          <w:rFonts w:eastAsia="Times New Roman" w:cs="Times New Roman"/>
          <w:szCs w:val="24"/>
        </w:rPr>
        <w:t>Επειδή προηγουμένως γενικεύθηκε η πολιτική συζήτηση, θα ήθελα να πω ότι ένα</w:t>
      </w:r>
      <w:r>
        <w:rPr>
          <w:rFonts w:eastAsia="Times New Roman" w:cs="Times New Roman"/>
          <w:szCs w:val="24"/>
        </w:rPr>
        <w:t>ν</w:t>
      </w:r>
      <w:r>
        <w:rPr>
          <w:rFonts w:eastAsia="Times New Roman" w:cs="Times New Roman"/>
          <w:szCs w:val="24"/>
        </w:rPr>
        <w:t xml:space="preserve"> χρόνο μετά το δημοψήφισμα στην Ελλάδα, είμαστε υπερήφανοι ως </w:t>
      </w:r>
      <w:r>
        <w:rPr>
          <w:rFonts w:eastAsia="Times New Roman"/>
          <w:szCs w:val="24"/>
        </w:rPr>
        <w:t>Κυβέρνηση</w:t>
      </w:r>
      <w:r>
        <w:rPr>
          <w:rFonts w:eastAsia="Times New Roman" w:cs="Times New Roman"/>
          <w:szCs w:val="24"/>
        </w:rPr>
        <w:t xml:space="preserve"> και πολιτικές δυνάμεις</w:t>
      </w:r>
      <w:r>
        <w:rPr>
          <w:rFonts w:eastAsia="Times New Roman" w:cs="Times New Roman"/>
          <w:szCs w:val="24"/>
        </w:rPr>
        <w:t>,</w:t>
      </w:r>
      <w:r>
        <w:rPr>
          <w:rFonts w:eastAsia="Times New Roman" w:cs="Times New Roman"/>
          <w:szCs w:val="24"/>
        </w:rPr>
        <w:t xml:space="preserve"> που ζητήσαμε από τον ε</w:t>
      </w:r>
      <w:r>
        <w:rPr>
          <w:rFonts w:eastAsia="Times New Roman" w:cs="Times New Roman"/>
          <w:szCs w:val="24"/>
        </w:rPr>
        <w:t>λληνικό λαό να παρέμβει σε μια οριακή στιγμή της διαπραγμάτευσης. Και το «</w:t>
      </w:r>
      <w:r>
        <w:rPr>
          <w:rFonts w:eastAsia="Times New Roman" w:cs="Times New Roman"/>
          <w:szCs w:val="24"/>
        </w:rPr>
        <w:t>όχι</w:t>
      </w:r>
      <w:r>
        <w:rPr>
          <w:rFonts w:eastAsia="Times New Roman" w:cs="Times New Roman"/>
          <w:szCs w:val="24"/>
        </w:rPr>
        <w:t xml:space="preserve">» παραμένει με την έννοια ότι ο λαός θα καλείται να λέει τη γνώμη του όποτε είναι αναγκαίο, θα καλείται να είναι η τελευταία καταφυγή της </w:t>
      </w:r>
      <w:r>
        <w:rPr>
          <w:rFonts w:eastAsia="Times New Roman" w:cs="Times New Roman"/>
          <w:szCs w:val="24"/>
        </w:rPr>
        <w:t>δ</w:t>
      </w:r>
      <w:r>
        <w:rPr>
          <w:rFonts w:eastAsia="Times New Roman" w:cs="Times New Roman"/>
          <w:szCs w:val="24"/>
        </w:rPr>
        <w:t>ημοκρατίας. Είτε μας αρέσει το αποτέλεσμ</w:t>
      </w:r>
      <w:r>
        <w:rPr>
          <w:rFonts w:eastAsia="Times New Roman" w:cs="Times New Roman"/>
          <w:szCs w:val="24"/>
        </w:rPr>
        <w:t xml:space="preserve">α ενός δημοψηφίσματος είτε όχι, επαναλαμβάνω ότι θα είναι η τελευταία καταφυγή της </w:t>
      </w:r>
      <w:r>
        <w:rPr>
          <w:rFonts w:eastAsia="Times New Roman" w:cs="Times New Roman"/>
          <w:szCs w:val="24"/>
        </w:rPr>
        <w:t>δ</w:t>
      </w:r>
      <w:r>
        <w:rPr>
          <w:rFonts w:eastAsia="Times New Roman" w:cs="Times New Roman"/>
          <w:szCs w:val="24"/>
        </w:rPr>
        <w:t xml:space="preserve">ημοκρατίας. </w:t>
      </w:r>
    </w:p>
    <w:p w14:paraId="68AD0FF1" w14:textId="77777777" w:rsidR="00217A8F" w:rsidRDefault="00B55156">
      <w:pPr>
        <w:spacing w:after="0" w:line="600" w:lineRule="auto"/>
        <w:ind w:firstLine="720"/>
        <w:jc w:val="both"/>
        <w:rPr>
          <w:rFonts w:eastAsia="Times New Roman"/>
          <w:szCs w:val="24"/>
        </w:rPr>
      </w:pPr>
      <w:r>
        <w:rPr>
          <w:rFonts w:eastAsia="Times New Roman"/>
          <w:szCs w:val="24"/>
        </w:rPr>
        <w:lastRenderedPageBreak/>
        <w:t>Διότι διαφορετικά, αν τεχνοκρατικές ελίτ και κυβερνητικές αδιαφανείς μερικές φορές λειτουργίες στον χώρο της Ευρώπης επιχειρούν να υποκαταστήσουν τη λαϊκή θέλη</w:t>
      </w:r>
      <w:r>
        <w:rPr>
          <w:rFonts w:eastAsia="Times New Roman"/>
          <w:szCs w:val="24"/>
        </w:rPr>
        <w:t>ση, τότε τα αδιέξοδα είναι πολύ μεγαλύτερα και πολύ πιο επικίνδυνα, όπως δείχνει η σύγχρονη ευρωπαϊκή πραγματικότητα.</w:t>
      </w:r>
    </w:p>
    <w:p w14:paraId="68AD0FF2" w14:textId="77777777" w:rsidR="00217A8F" w:rsidRDefault="00B55156">
      <w:pPr>
        <w:spacing w:after="0" w:line="600" w:lineRule="auto"/>
        <w:ind w:firstLine="720"/>
        <w:jc w:val="both"/>
        <w:rPr>
          <w:rFonts w:eastAsia="Times New Roman"/>
          <w:szCs w:val="24"/>
        </w:rPr>
      </w:pPr>
      <w:r>
        <w:rPr>
          <w:rFonts w:eastAsia="Times New Roman"/>
          <w:szCs w:val="24"/>
        </w:rPr>
        <w:t>Ευχαριστώ.</w:t>
      </w:r>
    </w:p>
    <w:p w14:paraId="68AD0FF3" w14:textId="77777777" w:rsidR="00217A8F" w:rsidRDefault="00B5515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 Αποστόλου έχει τον λόγο.</w:t>
      </w:r>
    </w:p>
    <w:p w14:paraId="68AD0FF4" w14:textId="77777777" w:rsidR="00217A8F" w:rsidRDefault="00B55156">
      <w:pPr>
        <w:spacing w:after="0"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Κύριε Πρόεδρε, κύριοι συνάδελφοι, με την τροπολογία που φέρνουμε αντιμετωπίζονται τέσσερα ζητήματα του αγροτικού χώρου. </w:t>
      </w:r>
    </w:p>
    <w:p w14:paraId="68AD0FF5" w14:textId="77777777" w:rsidR="00217A8F" w:rsidRDefault="00B55156">
      <w:pPr>
        <w:spacing w:after="0" w:line="600" w:lineRule="auto"/>
        <w:ind w:firstLine="720"/>
        <w:jc w:val="both"/>
        <w:rPr>
          <w:rFonts w:eastAsia="Times New Roman"/>
          <w:szCs w:val="24"/>
        </w:rPr>
      </w:pPr>
      <w:r>
        <w:rPr>
          <w:rFonts w:eastAsia="Times New Roman"/>
          <w:szCs w:val="24"/>
        </w:rPr>
        <w:t>Με την παράγραφο 1</w:t>
      </w:r>
      <w:r>
        <w:rPr>
          <w:rFonts w:eastAsia="Times New Roman"/>
          <w:szCs w:val="24"/>
        </w:rPr>
        <w:t>,</w:t>
      </w:r>
      <w:r>
        <w:rPr>
          <w:rFonts w:eastAsia="Times New Roman"/>
          <w:szCs w:val="24"/>
        </w:rPr>
        <w:t xml:space="preserve"> ρυθμίζονται θέματα που προκύπτουν τη μεταβατική περίοδο μέχρι την έγκριση των διαχειριστικών σχεδίων των βοσκήσιμω</w:t>
      </w:r>
      <w:r>
        <w:rPr>
          <w:rFonts w:eastAsia="Times New Roman"/>
          <w:szCs w:val="24"/>
        </w:rPr>
        <w:t xml:space="preserve">ν γαιών και συγκεκριμένα, ρυθμίζονται πρώτον, η κατανομή των επιλέξιμων βοσκοτόπων στους κτηνοτρόφους της χώρας, συνιστώνται επιτροπές στις Περιφερειακές </w:t>
      </w:r>
      <w:r>
        <w:rPr>
          <w:rFonts w:eastAsia="Times New Roman"/>
          <w:szCs w:val="24"/>
        </w:rPr>
        <w:lastRenderedPageBreak/>
        <w:t>Ενότητες για τη ρύθμιση των θεμάτων κατανομής και εξουσιοδοτείται ο Υπουργός Αγροτικής Ανάπτυξης να ρυ</w:t>
      </w:r>
      <w:r>
        <w:rPr>
          <w:rFonts w:eastAsia="Times New Roman"/>
          <w:szCs w:val="24"/>
        </w:rPr>
        <w:t xml:space="preserve">θμίσει κάθε θέμα που προκύπτει σχετικά με τη μίσθωση και το μίσθωμα. </w:t>
      </w:r>
    </w:p>
    <w:p w14:paraId="68AD0FF6" w14:textId="77777777" w:rsidR="00217A8F" w:rsidRDefault="00B55156">
      <w:pPr>
        <w:spacing w:after="0" w:line="600" w:lineRule="auto"/>
        <w:ind w:firstLine="720"/>
        <w:jc w:val="both"/>
        <w:rPr>
          <w:rFonts w:eastAsia="Times New Roman"/>
          <w:szCs w:val="24"/>
        </w:rPr>
      </w:pPr>
      <w:r>
        <w:rPr>
          <w:rFonts w:eastAsia="Times New Roman"/>
          <w:szCs w:val="24"/>
        </w:rPr>
        <w:t>Με τη δεύτερη παράγραφο</w:t>
      </w:r>
      <w:r>
        <w:rPr>
          <w:rFonts w:eastAsia="Times New Roman"/>
          <w:szCs w:val="24"/>
        </w:rPr>
        <w:t>,</w:t>
      </w:r>
      <w:r>
        <w:rPr>
          <w:rFonts w:eastAsia="Times New Roman"/>
          <w:szCs w:val="24"/>
        </w:rPr>
        <w:t xml:space="preserve"> ρυθμίζονται θέματα που αφορούν τις μετακινήσεις συγκεκριμένων υπαλλήλων του Υπουργείου Αγροτικής Ανάπτυξης και Τροφίμων και των εποπτευόμενων από αυτό φορέων -εκ</w:t>
      </w:r>
      <w:r>
        <w:rPr>
          <w:rFonts w:eastAsia="Times New Roman"/>
          <w:szCs w:val="24"/>
        </w:rPr>
        <w:t>τός βεβαίως από αυτά που αφορούν Πρόγραμμα Αγροτικής Ανάπτυξης και ΕΠΑΛΘ- για ελέγχους που διενεργούν ή για συμμετοχή τους σε επιθεωρήσεις, σε παραλαβές έργων, δειγματοληψίες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Η τροπολογία αυτή είναι επιβεβλημένη, προκειμένου να ανταποκριθούν κατ</w:t>
      </w:r>
      <w:r>
        <w:rPr>
          <w:rFonts w:eastAsia="Times New Roman"/>
          <w:szCs w:val="24"/>
        </w:rPr>
        <w:t>ά τον προσφορότερο και οικονομικότερο τρόπο οι συγκεκριμένοι υπάλληλοι στο έργο τους.</w:t>
      </w:r>
    </w:p>
    <w:p w14:paraId="68AD0FF7" w14:textId="77777777" w:rsidR="00217A8F" w:rsidRDefault="00B55156">
      <w:pPr>
        <w:spacing w:after="0" w:line="600" w:lineRule="auto"/>
        <w:ind w:firstLine="720"/>
        <w:jc w:val="both"/>
        <w:rPr>
          <w:rFonts w:eastAsia="Times New Roman"/>
          <w:szCs w:val="24"/>
        </w:rPr>
      </w:pPr>
      <w:r>
        <w:rPr>
          <w:rFonts w:eastAsia="Times New Roman"/>
          <w:szCs w:val="24"/>
        </w:rPr>
        <w:t>Η παράγραφος 3 κρίνεται σκόπιμη, προκειμένου να συμπεριλάβει τη δυνατότητα συγκρότησης γνωμοδοτικών επιτροπών και επιτροπών αξιολόγησης που έχουν σχέση με τις ανάγκες εφα</w:t>
      </w:r>
      <w:r>
        <w:rPr>
          <w:rFonts w:eastAsia="Times New Roman"/>
          <w:szCs w:val="24"/>
        </w:rPr>
        <w:t>ρμογής του Προγράμματος Αγροτικής Ανάπτυξης και του Επιχειρησιακού Προγράμματος Αλιείας Θαλασσών.</w:t>
      </w:r>
    </w:p>
    <w:p w14:paraId="68AD0FF8" w14:textId="77777777" w:rsidR="00217A8F" w:rsidRDefault="00B55156">
      <w:pPr>
        <w:spacing w:after="0" w:line="600" w:lineRule="auto"/>
        <w:ind w:firstLine="720"/>
        <w:jc w:val="both"/>
        <w:rPr>
          <w:rFonts w:eastAsia="Times New Roman"/>
          <w:szCs w:val="24"/>
        </w:rPr>
      </w:pPr>
      <w:r>
        <w:rPr>
          <w:rFonts w:eastAsia="Times New Roman"/>
          <w:szCs w:val="24"/>
        </w:rPr>
        <w:lastRenderedPageBreak/>
        <w:t xml:space="preserve">Με την παράγραφο 4 τροποποιούνται οι διατάξεις του δευτέρου μέρους του ν.4314/2014 που κυρίως αφορούν επιχειρησιακές δομές του </w:t>
      </w:r>
      <w:r>
        <w:rPr>
          <w:rFonts w:eastAsia="Times New Roman"/>
          <w:szCs w:val="24"/>
        </w:rPr>
        <w:t>π</w:t>
      </w:r>
      <w:r>
        <w:rPr>
          <w:rFonts w:eastAsia="Times New Roman"/>
          <w:szCs w:val="24"/>
        </w:rPr>
        <w:t xml:space="preserve">ρογράμματος </w:t>
      </w:r>
      <w:r>
        <w:rPr>
          <w:rFonts w:eastAsia="Times New Roman"/>
          <w:szCs w:val="24"/>
        </w:rPr>
        <w:t>α</w:t>
      </w:r>
      <w:r>
        <w:rPr>
          <w:rFonts w:eastAsia="Times New Roman"/>
          <w:szCs w:val="24"/>
        </w:rPr>
        <w:t>λιείας και θαλάσσ</w:t>
      </w:r>
      <w:r>
        <w:rPr>
          <w:rFonts w:eastAsia="Times New Roman"/>
          <w:szCs w:val="24"/>
        </w:rPr>
        <w:t xml:space="preserve">ιας πιστοποίησης. Ορίζεται μια ειδική </w:t>
      </w:r>
      <w:r>
        <w:rPr>
          <w:rFonts w:eastAsia="Times New Roman"/>
          <w:szCs w:val="24"/>
        </w:rPr>
        <w:t>υ</w:t>
      </w:r>
      <w:r>
        <w:rPr>
          <w:rFonts w:eastAsia="Times New Roman"/>
          <w:szCs w:val="24"/>
        </w:rPr>
        <w:t>πηρεσία, δεν θα μπω σε λεπτομέρειες. Πάντως, πρόκειται για ρυθμίσεις οι οποίες είναι αναγκαίες και για να ανταποκριθούμε σε ζητήματα ελέγχου και εκτιμήσεων, αλλά κυρίως για να προχωρήσουμε και το Πρόγραμμα Αγροτικής Α</w:t>
      </w:r>
      <w:r>
        <w:rPr>
          <w:rFonts w:eastAsia="Times New Roman"/>
          <w:szCs w:val="24"/>
        </w:rPr>
        <w:t>νάπτυξης και το ΕΠΑΛΘ.</w:t>
      </w:r>
    </w:p>
    <w:p w14:paraId="68AD0FF9" w14:textId="77777777" w:rsidR="00217A8F" w:rsidRDefault="00B55156">
      <w:pPr>
        <w:spacing w:after="0" w:line="600" w:lineRule="auto"/>
        <w:ind w:firstLine="720"/>
        <w:jc w:val="both"/>
        <w:rPr>
          <w:rFonts w:eastAsia="Times New Roman"/>
          <w:szCs w:val="24"/>
        </w:rPr>
      </w:pPr>
      <w:r>
        <w:rPr>
          <w:rFonts w:eastAsia="Times New Roman"/>
          <w:szCs w:val="24"/>
        </w:rPr>
        <w:t>Ευχαριστώ.</w:t>
      </w:r>
    </w:p>
    <w:p w14:paraId="68AD0FFA" w14:textId="77777777" w:rsidR="00217A8F" w:rsidRDefault="00B5515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 για την οικονομία του χρόνου.</w:t>
      </w:r>
    </w:p>
    <w:p w14:paraId="68AD0FFB" w14:textId="77777777" w:rsidR="00217A8F" w:rsidRDefault="00B55156">
      <w:pPr>
        <w:spacing w:after="0" w:line="600" w:lineRule="auto"/>
        <w:ind w:firstLine="720"/>
        <w:jc w:val="both"/>
        <w:rPr>
          <w:rFonts w:eastAsia="Times New Roman"/>
          <w:szCs w:val="24"/>
        </w:rPr>
      </w:pPr>
      <w:r>
        <w:rPr>
          <w:rFonts w:eastAsia="Times New Roman"/>
          <w:szCs w:val="24"/>
        </w:rPr>
        <w:t xml:space="preserve">Έχω υποσχεθεί στον κ. </w:t>
      </w:r>
      <w:proofErr w:type="spellStart"/>
      <w:r>
        <w:rPr>
          <w:rFonts w:eastAsia="Times New Roman"/>
          <w:szCs w:val="24"/>
        </w:rPr>
        <w:t>Βεσυρόπουλο</w:t>
      </w:r>
      <w:proofErr w:type="spellEnd"/>
      <w:r>
        <w:rPr>
          <w:rFonts w:eastAsia="Times New Roman"/>
          <w:szCs w:val="24"/>
        </w:rPr>
        <w:t xml:space="preserve"> τον λόγο. Ορίστε, έχετε τον λόγο.</w:t>
      </w:r>
    </w:p>
    <w:p w14:paraId="68AD0FFC" w14:textId="77777777" w:rsidR="00217A8F" w:rsidRDefault="00B5515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Ευχαριστώ, κύριε Πρόεδρε.</w:t>
      </w:r>
    </w:p>
    <w:p w14:paraId="68AD0FFD" w14:textId="77777777" w:rsidR="00217A8F" w:rsidRDefault="00B55156">
      <w:pPr>
        <w:spacing w:after="0" w:line="600" w:lineRule="auto"/>
        <w:ind w:firstLine="720"/>
        <w:jc w:val="both"/>
        <w:rPr>
          <w:rFonts w:eastAsia="Times New Roman"/>
          <w:szCs w:val="24"/>
        </w:rPr>
      </w:pPr>
      <w:r>
        <w:rPr>
          <w:rFonts w:eastAsia="Times New Roman"/>
          <w:szCs w:val="24"/>
        </w:rPr>
        <w:t xml:space="preserve">Κυρίες και κύριοι συνάδελφοι, η Νέα Δημοκρατία όπως τονίστηκε από τον αρχικό μας </w:t>
      </w:r>
      <w:r>
        <w:rPr>
          <w:rFonts w:eastAsia="Times New Roman"/>
          <w:szCs w:val="24"/>
        </w:rPr>
        <w:t>ε</w:t>
      </w:r>
      <w:r>
        <w:rPr>
          <w:rFonts w:eastAsia="Times New Roman"/>
          <w:szCs w:val="24"/>
        </w:rPr>
        <w:t xml:space="preserve">ισηγητή στην αρμόδια </w:t>
      </w:r>
      <w:r>
        <w:rPr>
          <w:rFonts w:eastAsia="Times New Roman"/>
          <w:szCs w:val="24"/>
        </w:rPr>
        <w:t>ε</w:t>
      </w:r>
      <w:r>
        <w:rPr>
          <w:rFonts w:eastAsia="Times New Roman"/>
          <w:szCs w:val="24"/>
        </w:rPr>
        <w:t xml:space="preserve">πιτροπή, θα υπερψηφίσει το σημερινό νομοσχέδιο, το οποίο συνιστά κύρωση της </w:t>
      </w:r>
      <w:r>
        <w:rPr>
          <w:rFonts w:eastAsia="Times New Roman"/>
          <w:szCs w:val="24"/>
        </w:rPr>
        <w:t>α</w:t>
      </w:r>
      <w:r>
        <w:rPr>
          <w:rFonts w:eastAsia="Times New Roman"/>
          <w:szCs w:val="24"/>
        </w:rPr>
        <w:t xml:space="preserve">πόφασης </w:t>
      </w:r>
      <w:r>
        <w:rPr>
          <w:rFonts w:eastAsia="Times New Roman"/>
          <w:szCs w:val="24"/>
        </w:rPr>
        <w:lastRenderedPageBreak/>
        <w:t xml:space="preserve">του </w:t>
      </w:r>
      <w:r>
        <w:rPr>
          <w:rFonts w:eastAsia="Times New Roman"/>
          <w:szCs w:val="24"/>
        </w:rPr>
        <w:t>σ</w:t>
      </w:r>
      <w:r>
        <w:rPr>
          <w:rFonts w:eastAsia="Times New Roman"/>
          <w:szCs w:val="24"/>
        </w:rPr>
        <w:t>υμβουλίου της 26</w:t>
      </w:r>
      <w:r>
        <w:rPr>
          <w:rFonts w:eastAsia="Times New Roman"/>
          <w:szCs w:val="24"/>
          <w:vertAlign w:val="superscript"/>
        </w:rPr>
        <w:t>ης</w:t>
      </w:r>
      <w:r>
        <w:rPr>
          <w:rFonts w:eastAsia="Times New Roman"/>
          <w:szCs w:val="24"/>
        </w:rPr>
        <w:t xml:space="preserve"> Μαΐου 2014 που ελήφθη </w:t>
      </w:r>
      <w:proofErr w:type="spellStart"/>
      <w:r>
        <w:rPr>
          <w:rFonts w:eastAsia="Times New Roman"/>
          <w:szCs w:val="24"/>
        </w:rPr>
        <w:t>μεσούσης</w:t>
      </w:r>
      <w:proofErr w:type="spellEnd"/>
      <w:r>
        <w:rPr>
          <w:rFonts w:eastAsia="Times New Roman"/>
          <w:szCs w:val="24"/>
        </w:rPr>
        <w:t xml:space="preserve"> της ελληνικής προεδρίας. Είναι μια επιβεβλημένη κίνηση, που αίρει τα εμπόδια και τα προβλήματα που υπήρχαν στον προϋπολογισμό της Ευρωπαϊκής Ένωσης και τα οποία καταγράφηκαν το 2014. </w:t>
      </w:r>
    </w:p>
    <w:p w14:paraId="68AD0FFE" w14:textId="77777777" w:rsidR="00217A8F" w:rsidRDefault="00B55156">
      <w:pPr>
        <w:spacing w:after="0" w:line="600" w:lineRule="auto"/>
        <w:ind w:firstLine="720"/>
        <w:jc w:val="both"/>
        <w:rPr>
          <w:rFonts w:eastAsia="Times New Roman"/>
          <w:szCs w:val="24"/>
        </w:rPr>
      </w:pPr>
      <w:r>
        <w:rPr>
          <w:rFonts w:eastAsia="Times New Roman"/>
          <w:szCs w:val="24"/>
        </w:rPr>
        <w:t>Να θυμίσω ότι τη συγκεκριμένη χρονιά ο π</w:t>
      </w:r>
      <w:r>
        <w:rPr>
          <w:rFonts w:eastAsia="Times New Roman"/>
          <w:szCs w:val="24"/>
        </w:rPr>
        <w:t xml:space="preserve">ροϋπολογισμός της Ευρωπαϊκής Ένωσης καθοριζόταν σε μηνιαία βάση, αφού δεν υπήρχε συμφωνία μεταξύ των κρατών-μελών για το κανονιστικό πλαίσιο εισφοράς κάθε χώρας στον κοινοτικό προϋπολογισμό. Η κύρωση αυτής της </w:t>
      </w:r>
      <w:r>
        <w:rPr>
          <w:rFonts w:eastAsia="Times New Roman"/>
          <w:szCs w:val="24"/>
        </w:rPr>
        <w:t>α</w:t>
      </w:r>
      <w:r>
        <w:rPr>
          <w:rFonts w:eastAsia="Times New Roman"/>
          <w:szCs w:val="24"/>
        </w:rPr>
        <w:t>πόφασης που συζητάμε σήμερα είναι πολύ σημαντ</w:t>
      </w:r>
      <w:r>
        <w:rPr>
          <w:rFonts w:eastAsia="Times New Roman"/>
          <w:szCs w:val="24"/>
        </w:rPr>
        <w:t xml:space="preserve">ική και έρχεται σε μια συγκυρία που το ευρωπαϊκό οικοδόμημα αντιμετωπίζει προκλήσεις και κινδύνους που προέρχονταν από τον λαϊκισμό του τίποτα. </w:t>
      </w:r>
    </w:p>
    <w:p w14:paraId="68AD0FFF" w14:textId="77777777" w:rsidR="00217A8F" w:rsidRDefault="00B55156">
      <w:pPr>
        <w:spacing w:after="0" w:line="600" w:lineRule="auto"/>
        <w:ind w:firstLine="720"/>
        <w:jc w:val="both"/>
        <w:rPr>
          <w:rFonts w:eastAsia="Times New Roman"/>
          <w:szCs w:val="24"/>
        </w:rPr>
      </w:pPr>
      <w:r>
        <w:rPr>
          <w:rFonts w:eastAsia="Times New Roman"/>
          <w:szCs w:val="24"/>
        </w:rPr>
        <w:t>Μπροστά σε αυτόν τον θανάσιμο κίνδυνο βρέθηκε και η χώρα μας έναν χρόνο πριν, όταν κινδύνευσε να βρεθεί κυριολε</w:t>
      </w:r>
      <w:r>
        <w:rPr>
          <w:rFonts w:eastAsia="Times New Roman"/>
          <w:szCs w:val="24"/>
        </w:rPr>
        <w:t xml:space="preserve">κτικά στο κενό. Ήταν ένας κίνδυνος που θα μπορούσαμε να αποφύγουμε, αν η Κυβέρνηση είχε δείξει στοιχειώδη ρεαλισμό. </w:t>
      </w:r>
    </w:p>
    <w:p w14:paraId="68AD1000" w14:textId="77777777" w:rsidR="00217A8F" w:rsidRDefault="00B55156">
      <w:pPr>
        <w:spacing w:after="0" w:line="600" w:lineRule="auto"/>
        <w:ind w:firstLine="720"/>
        <w:jc w:val="both"/>
        <w:rPr>
          <w:rFonts w:eastAsia="Times New Roman"/>
          <w:szCs w:val="24"/>
        </w:rPr>
      </w:pPr>
      <w:r>
        <w:rPr>
          <w:rFonts w:eastAsia="Times New Roman"/>
          <w:szCs w:val="24"/>
        </w:rPr>
        <w:lastRenderedPageBreak/>
        <w:t xml:space="preserve">Σε κάθε περίπτωση, οι Έλληνες πολίτες πλήρωσαν βαρύ το κόστος από τα </w:t>
      </w:r>
      <w:r>
        <w:rPr>
          <w:rFonts w:eastAsia="Times New Roman"/>
          <w:szCs w:val="24"/>
          <w:lang w:val="en-US"/>
        </w:rPr>
        <w:t>plan</w:t>
      </w:r>
      <w:r>
        <w:rPr>
          <w:rFonts w:eastAsia="Times New Roman"/>
          <w:szCs w:val="24"/>
        </w:rPr>
        <w:t xml:space="preserve"> </w:t>
      </w:r>
      <w:r>
        <w:rPr>
          <w:rFonts w:eastAsia="Times New Roman"/>
          <w:szCs w:val="24"/>
          <w:lang w:val="en-US"/>
        </w:rPr>
        <w:t>B</w:t>
      </w:r>
      <w:r>
        <w:rPr>
          <w:rFonts w:eastAsia="Times New Roman"/>
          <w:szCs w:val="24"/>
        </w:rPr>
        <w:t>, τις δημιουργικές ασάφειες, τα δημοψηφίσματα χωρίς αντίκρισμα κ</w:t>
      </w:r>
      <w:r>
        <w:rPr>
          <w:rFonts w:eastAsia="Times New Roman"/>
          <w:szCs w:val="24"/>
        </w:rPr>
        <w:t xml:space="preserve">αι χωρίς ουσιαστικό αντικείμενο και τους αυτοσχεδιασμούς της Κυβέρνησης. Χρειαζόμαστε περισσότερη Ευρώπη, σύγκλιση των κανόνων και αυτή η </w:t>
      </w:r>
      <w:r>
        <w:rPr>
          <w:rFonts w:eastAsia="Times New Roman"/>
          <w:szCs w:val="24"/>
        </w:rPr>
        <w:t>α</w:t>
      </w:r>
      <w:r>
        <w:rPr>
          <w:rFonts w:eastAsia="Times New Roman"/>
          <w:szCs w:val="24"/>
        </w:rPr>
        <w:t xml:space="preserve">πόφαση του </w:t>
      </w:r>
      <w:r>
        <w:rPr>
          <w:rFonts w:eastAsia="Times New Roman"/>
          <w:szCs w:val="24"/>
        </w:rPr>
        <w:t>σ</w:t>
      </w:r>
      <w:r>
        <w:rPr>
          <w:rFonts w:eastAsia="Times New Roman"/>
          <w:szCs w:val="24"/>
        </w:rPr>
        <w:t>υμβουλίου 2014/335 για το σύστημα των ιδίων πόρων της Ευρωπαϊκής Ένωσης κινείται προς αυτήν την κατεύθυνσ</w:t>
      </w:r>
      <w:r>
        <w:rPr>
          <w:rFonts w:eastAsia="Times New Roman"/>
          <w:szCs w:val="24"/>
        </w:rPr>
        <w:t>η, με όλα τα προβλήματα, τις ελλείψεις που υπάρχουν και τις αναγκαίες προσθήκες και διορθωτικές κινήσεις που πρέπει να γίνουν στο μέλλον.</w:t>
      </w:r>
    </w:p>
    <w:p w14:paraId="68AD1001"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Τι εννοούμε, όμως, με τον όρο «ίδιοι πόροι»; Είναι τα έσοδα που προέρχονται από εισφορές, πριμοδοτήσεις, συμπληρωματικ</w:t>
      </w:r>
      <w:r>
        <w:rPr>
          <w:rFonts w:eastAsia="Times New Roman" w:cs="Times New Roman"/>
          <w:szCs w:val="24"/>
        </w:rPr>
        <w:t>ά εξισωτικά ποσά ή συντελεστές και δασμούς, όπου υπάρχουν ακόμα. Είναι τα έσοδα από τον ΦΠΑ και είναι και τα έσοδα που συνεισφέρει κάθε χώρα στον προϋπολογισμό της Ευρωπαϊκής Ένωσης με βάση το ΑΕΠ της.</w:t>
      </w:r>
    </w:p>
    <w:p w14:paraId="68AD1002"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Ο προϋπολογισμός των ιδίων πόρων της Ευρωπαϊκής Ένωσης</w:t>
      </w:r>
      <w:r>
        <w:rPr>
          <w:rFonts w:eastAsia="Times New Roman" w:cs="Times New Roman"/>
          <w:szCs w:val="24"/>
        </w:rPr>
        <w:t xml:space="preserve">, κυρίες και κύριοι συνάδελφοι, δυστυχώς μειώθηκε από το 1,24% του ΑΕΠ στο 1,23% του ΑΕΠ, ενώ κάτω από αυτές τις συνθήκες θα </w:t>
      </w:r>
      <w:r>
        <w:rPr>
          <w:rFonts w:eastAsia="Times New Roman" w:cs="Times New Roman"/>
          <w:szCs w:val="24"/>
        </w:rPr>
        <w:lastRenderedPageBreak/>
        <w:t xml:space="preserve">έπρεπε να είχε αυξηθεί και αυτό, γιατί δεν υπήρξε κοινός βηματισμός ανάμεσα στις χώρες-μέλη και ιδιαίτερα ανάμεσα σε χώρες, όπως η </w:t>
      </w:r>
      <w:r>
        <w:rPr>
          <w:rFonts w:eastAsia="Times New Roman" w:cs="Times New Roman"/>
          <w:szCs w:val="24"/>
        </w:rPr>
        <w:t>Βρετανία και η Σουηδία, που έθεταν το ζήτημα μειωμένης συνεισφοράς τους.</w:t>
      </w:r>
    </w:p>
    <w:p w14:paraId="68AD1003"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Είναι ευθύνη όλων των φιλοευρωπαϊκών δυνάμεων να αναστρέψουν αυτή την εικόνα και κυρίως να ανασυνθέσουν με πιο δίκαιο τρόπο τον προϋπολογισμό των ιδίων πόρων της Ευρωπαϊκής Ένωσης.</w:t>
      </w:r>
    </w:p>
    <w:p w14:paraId="68AD1004"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Εδ</w:t>
      </w:r>
      <w:r>
        <w:rPr>
          <w:rFonts w:eastAsia="Times New Roman" w:cs="Times New Roman"/>
          <w:szCs w:val="24"/>
        </w:rPr>
        <w:t>ώ, κυρίες και κύριοι συνάδελφοι, πρέπει να ξεκαθαρίσουμε κάτι. Δεν μπορεί, από τη μια πλευρά, να προχωρούμε στην οικονομική και νομισματική ένωση, δεν μπορεί να προχωρούμε στον συντονισμό των οικονομικών μας πολιτικών, δεν μπορεί να έχουμε καθιερώσει το κο</w:t>
      </w:r>
      <w:r>
        <w:rPr>
          <w:rFonts w:eastAsia="Times New Roman" w:cs="Times New Roman"/>
          <w:szCs w:val="24"/>
        </w:rPr>
        <w:t>ινό μας νόμισμα, το ευρώ και την ίδια στιγμή ο κοινοτικός προϋπολογισμός να παραμένει καθηλωμένος κοντά στο 1% του ΑΕΠ της Ευρωπαϊκής Ένωσης. Χρειάζεται να μεγαλώσει, προκειμένου να απορροφά με τον πιο δίκαιο και αποτελεσματικό τρόπο τους κραδασμούς που δη</w:t>
      </w:r>
      <w:r>
        <w:rPr>
          <w:rFonts w:eastAsia="Times New Roman" w:cs="Times New Roman"/>
          <w:szCs w:val="24"/>
        </w:rPr>
        <w:t>μιουργούν κρίσεις όπως αυτή που βιώνουμε από τα τέλη της προηγούμενης δεκαετίας.</w:t>
      </w:r>
    </w:p>
    <w:p w14:paraId="68AD1005"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 αυτό θα πρέπει να ανατρέξουμε στις πηγές από τις οποίες διαμορφώνονται σήμερα οι ίδιοι πόροι. Ποιες είναι αυτές; Οι παραδοσιακοί ίδιοι πόροι, που βασίζονται στους δασμούς </w:t>
      </w:r>
      <w:r>
        <w:rPr>
          <w:rFonts w:eastAsia="Times New Roman" w:cs="Times New Roman"/>
          <w:szCs w:val="24"/>
        </w:rPr>
        <w:t>των εισαγωγών από τρίτες χώρες, στον πόρο του ΦΠΑ και στον πόρο από το ΑΕΠ. Σήμερα, η σχέση αυτών των τριών πηγών είναι ετεροβαρής. Οι ίδιοι πόροι προέρχονται σε ποσοστό που αγγίζει τα 3/4 από τις συνεισφορές των κρατών-μελών με βάση το ΑΕΠ, ενώ τη δεκαετί</w:t>
      </w:r>
      <w:r>
        <w:rPr>
          <w:rFonts w:eastAsia="Times New Roman" w:cs="Times New Roman"/>
          <w:szCs w:val="24"/>
        </w:rPr>
        <w:t>α του 1980 ήταν μόλις το 1/10. Με τον τρόπο αυτό, όμως, οι ισχυρότερες χώρες νιώθουν ότι συνεισφέρουν περισσότερο, με αποτέλεσμα να καθίστανται επιφυλακτικές.</w:t>
      </w:r>
    </w:p>
    <w:p w14:paraId="68AD1006"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Συνεπώς, η μεγάλη πρόκληση για την Ευρώπη είναι να αποκαταστήσουμε ξανά το ισοζύγιο σε ό,τι αφορά</w:t>
      </w:r>
      <w:r>
        <w:rPr>
          <w:rFonts w:eastAsia="Times New Roman" w:cs="Times New Roman"/>
          <w:szCs w:val="24"/>
        </w:rPr>
        <w:t xml:space="preserve"> στις πηγές από τις οποίες προέρχονται οι ίδιοι πόροι. Πιστεύω ότι αυτό είναι ένα πεδίο στο οποίο πρέπει να υπάρξει </w:t>
      </w:r>
      <w:proofErr w:type="spellStart"/>
      <w:r>
        <w:rPr>
          <w:rFonts w:eastAsia="Times New Roman" w:cs="Times New Roman"/>
          <w:szCs w:val="24"/>
        </w:rPr>
        <w:t>συναντίληψη</w:t>
      </w:r>
      <w:proofErr w:type="spellEnd"/>
      <w:r>
        <w:rPr>
          <w:rFonts w:eastAsia="Times New Roman" w:cs="Times New Roman"/>
          <w:szCs w:val="24"/>
        </w:rPr>
        <w:t xml:space="preserve"> και συμφωνία.</w:t>
      </w:r>
    </w:p>
    <w:p w14:paraId="68AD1007"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με την </w:t>
      </w:r>
      <w:r>
        <w:rPr>
          <w:rFonts w:eastAsia="Times New Roman" w:cs="Times New Roman"/>
          <w:szCs w:val="24"/>
        </w:rPr>
        <w:t>α</w:t>
      </w:r>
      <w:r>
        <w:rPr>
          <w:rFonts w:eastAsia="Times New Roman" w:cs="Times New Roman"/>
          <w:szCs w:val="24"/>
        </w:rPr>
        <w:t>πόφαση 2014/335/ΕΕ, που κυρώνουμε σήμερα, εισάγονται νέα στοιχεία σε ό,τι αφ</w:t>
      </w:r>
      <w:r>
        <w:rPr>
          <w:rFonts w:eastAsia="Times New Roman" w:cs="Times New Roman"/>
          <w:szCs w:val="24"/>
        </w:rPr>
        <w:t>ορά στον προϋπολογισμό των ιδίων πόρων της Ευρωπαϊκής Ένωσης. Συγκεκριμένα, με το άρθρο 2 τα κράτη-μέλη παρακρατούν πλέον ως έξοδα είσπραξης το 20% των παραδοσιακών ιδίων πόρων. Υπενθυμίζω ότι στην προηγούμενη απόφαση του 2007 το ποσοστό αυτό της παρακράτη</w:t>
      </w:r>
      <w:r>
        <w:rPr>
          <w:rFonts w:eastAsia="Times New Roman" w:cs="Times New Roman"/>
          <w:szCs w:val="24"/>
        </w:rPr>
        <w:t>σης ήταν 25% των παραδοσιακών ιδίων πόρων, άρα έχουμε μια μείωση 5% περίπου, κάτι που είναι προς όφελος των χωρών-μελών που βρίσκονται στην περιφέρεια της Ευρώπης.</w:t>
      </w:r>
    </w:p>
    <w:p w14:paraId="68AD1008"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Σύμφωνα με την παράγραφο 4 του ιδίου άρθρου, του άρθρου 2, ο ενιαίος συντελεστής που εφαρμόζ</w:t>
      </w:r>
      <w:r>
        <w:rPr>
          <w:rFonts w:eastAsia="Times New Roman" w:cs="Times New Roman"/>
          <w:szCs w:val="24"/>
        </w:rPr>
        <w:t>εται για όλα τα κράτη-μέλη καθορίζεται στο 0,30% των εσόδων από τον ΦΠΑ. Επίσης, ο συντελεστής καταβολής των ιδίων πόρων που προέρχονται από τον ΦΠΑ για τη Γερμανία, τις Κάτω Χώρες και τη Σουηδία διαμορφώνεται στο 0,15% για την περίοδο 2014-2020, ενώ την π</w:t>
      </w:r>
      <w:r>
        <w:rPr>
          <w:rFonts w:eastAsia="Times New Roman" w:cs="Times New Roman"/>
          <w:szCs w:val="24"/>
        </w:rPr>
        <w:t>ροηγούμενη περίοδο ήταν 0,10%. Έχουμε, δηλαδή, αύξηση πάλι προς όφελος των χωρών της περιφέρειας.</w:t>
      </w:r>
    </w:p>
    <w:p w14:paraId="68AD1009"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Στόχος, όμως, πρέπει να είναι για αυτές τις χώρες να εναρμονιστούν τα κριτήρια και να καταβάλλουν και αυτές ανάλογο ποσοστό.</w:t>
      </w:r>
    </w:p>
    <w:p w14:paraId="68AD100A"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σαφ</w:t>
      </w:r>
      <w:r>
        <w:rPr>
          <w:rFonts w:eastAsia="Times New Roman" w:cs="Times New Roman"/>
          <w:szCs w:val="24"/>
        </w:rPr>
        <w:t xml:space="preserve">έστατα και δεν ισχυρίζεται κανείς μας ότι μέσα από την κύρωση αυτής της </w:t>
      </w:r>
      <w:r>
        <w:rPr>
          <w:rFonts w:eastAsia="Times New Roman" w:cs="Times New Roman"/>
          <w:szCs w:val="24"/>
        </w:rPr>
        <w:t>α</w:t>
      </w:r>
      <w:r>
        <w:rPr>
          <w:rFonts w:eastAsia="Times New Roman" w:cs="Times New Roman"/>
          <w:szCs w:val="24"/>
        </w:rPr>
        <w:t>πόφασης λύνονται όλα τα προβλήματα που σχετίζονται με τη δημοσιονομική ανεξαρτησία της Ευρωπαϊκής Ένωσης. Είναι, όμως, ένα πρώτο βήμα, όπως είπα, γιατί σε αυτές τις συνθήκες είναι πολ</w:t>
      </w:r>
      <w:r>
        <w:rPr>
          <w:rFonts w:eastAsia="Times New Roman" w:cs="Times New Roman"/>
          <w:szCs w:val="24"/>
        </w:rPr>
        <w:t xml:space="preserve">ύ σημαντικό να υπάρχει μια συμφωνία για τον προϋπολογισμό της Ευρωπαϊκής Ένωσης. Δεν υπάρχει καμμία αμφιβολία ότι πρέπει να υπάρξει μια συνολική μεταρρύθμιση του συστήματος ίδιων πόρων, να υπάρξουν νέοι πόροι πανευρωπαϊκής εμβέλειας, που θα αντισταθμίζουν </w:t>
      </w:r>
      <w:r>
        <w:rPr>
          <w:rFonts w:eastAsia="Times New Roman" w:cs="Times New Roman"/>
          <w:szCs w:val="24"/>
        </w:rPr>
        <w:t>βραχυπρόθεσμες κερδοσκοπικές κινήσεις κεφαλαίων, με σκοπό να χρηματοδοτηθούν κοινές αναπτυξιακές ευρωπαϊκές πολιτικές.</w:t>
      </w:r>
    </w:p>
    <w:p w14:paraId="68AD100B"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Επισημαίνω ότι το Ευρωπαϊκό Κοινοβούλιο, με ψήφισμά του τον Απρίλιο του 2014, είχε ταχθεί υπέρ της συνολικής μεταρρύθμισης του συστήματος</w:t>
      </w:r>
      <w:r>
        <w:rPr>
          <w:rFonts w:eastAsia="Times New Roman" w:cs="Times New Roman"/>
          <w:szCs w:val="24"/>
        </w:rPr>
        <w:t xml:space="preserve"> των ιδίων πόρων, μετά από διάλογο με τα εθνικά κοινοβούλια.</w:t>
      </w:r>
    </w:p>
    <w:p w14:paraId="68AD100C"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w:t>
      </w:r>
      <w:proofErr w:type="spellStart"/>
      <w:r>
        <w:rPr>
          <w:rFonts w:eastAsia="Times New Roman" w:cs="Times New Roman"/>
          <w:szCs w:val="24"/>
        </w:rPr>
        <w:t>ευρωσκεπτικισμός</w:t>
      </w:r>
      <w:proofErr w:type="spellEnd"/>
      <w:r>
        <w:rPr>
          <w:rFonts w:eastAsia="Times New Roman" w:cs="Times New Roman"/>
          <w:szCs w:val="24"/>
        </w:rPr>
        <w:t>, κυρίες και κύριοι συνάδελφοι, είναι της μόδας. Εγώ, όμως, θέλω να αναφερθώ στους σκεπτόμενους πολίτες με τη φωνή της λογικής, με σύνεση και με στοιχεία. Η Ευρώπη πρέπει να αλλ</w:t>
      </w:r>
      <w:r>
        <w:rPr>
          <w:rFonts w:eastAsia="Times New Roman" w:cs="Times New Roman"/>
          <w:szCs w:val="24"/>
        </w:rPr>
        <w:t xml:space="preserve">άξει σε πολλά, να αποκτήσει πολιτική ενότητα, να υιοθετήσει πολιτικές ανάπτυξης. Μόνο που όταν επέλθει αυτή η αλλαγή, η Ελλάδα πρέπει να εξακολουθήσει να είναι μέρος της ευρωπαϊκής οικογένειας. Η κρίση των τελευταίων ετών δεν μπορεί να μηδενίσει τα θετικά </w:t>
      </w:r>
      <w:r>
        <w:rPr>
          <w:rFonts w:eastAsia="Times New Roman" w:cs="Times New Roman"/>
          <w:szCs w:val="24"/>
        </w:rPr>
        <w:t>αποτελέσματα που είχε για τη χώρα η συμμετοχή της στην Ευρωπαϊκή Ένωση σε πολιτικό και οικονομικό επίπεδο.</w:t>
      </w:r>
    </w:p>
    <w:p w14:paraId="68AD100D"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Σε οικονομικό επίπεδο τα Μεσογειακά Ολοκληρωμένα Προγράμματα της δεκαετίας του 1980, τα Κοινοτικά Πλαίσια Στήριξης, παρά το γεγονός ότι δεν έγινε η κ</w:t>
      </w:r>
      <w:r>
        <w:rPr>
          <w:rFonts w:eastAsia="Times New Roman" w:cs="Times New Roman"/>
          <w:szCs w:val="24"/>
        </w:rPr>
        <w:t>αλύτερη διαχείριση και η κατανομή τους, άλλαξαν την Ελλάδα. Σε αυτήν ειδικά την πενταετία</w:t>
      </w:r>
      <w:r>
        <w:rPr>
          <w:rFonts w:eastAsia="Times New Roman" w:cs="Times New Roman"/>
          <w:szCs w:val="24"/>
        </w:rPr>
        <w:t>,</w:t>
      </w:r>
      <w:r>
        <w:rPr>
          <w:rFonts w:eastAsia="Times New Roman" w:cs="Times New Roman"/>
          <w:szCs w:val="24"/>
        </w:rPr>
        <w:t xml:space="preserve"> η Ελλάδα θα συνεισφέρει 12,5 δισεκατομμύρια ευρώ συμμετοχή ως κράτος-μέλος, σύμφωνα με την έκθεση του Γενικού Λογιστηρίου.</w:t>
      </w:r>
    </w:p>
    <w:p w14:paraId="68AD100E" w14:textId="77777777" w:rsidR="00217A8F" w:rsidRDefault="00B55156">
      <w:pPr>
        <w:spacing w:after="0" w:line="600" w:lineRule="auto"/>
        <w:ind w:firstLine="720"/>
        <w:jc w:val="both"/>
        <w:rPr>
          <w:rFonts w:eastAsia="Times New Roman"/>
          <w:szCs w:val="24"/>
        </w:rPr>
      </w:pPr>
      <w:r>
        <w:rPr>
          <w:rFonts w:eastAsia="Times New Roman"/>
          <w:szCs w:val="24"/>
        </w:rPr>
        <w:t>Την ίδια, όμως, πενταετία θα εισρεύσουν στ</w:t>
      </w:r>
      <w:r>
        <w:rPr>
          <w:rFonts w:eastAsia="Times New Roman"/>
          <w:szCs w:val="24"/>
        </w:rPr>
        <w:t xml:space="preserve">η χώρα ευρωπαϊκοί πόροι συνολικού ύψους </w:t>
      </w:r>
      <w:r>
        <w:rPr>
          <w:rFonts w:eastAsia="Times New Roman"/>
          <w:szCs w:val="24"/>
        </w:rPr>
        <w:t>40</w:t>
      </w:r>
      <w:r>
        <w:rPr>
          <w:rFonts w:eastAsia="Times New Roman"/>
          <w:szCs w:val="24"/>
        </w:rPr>
        <w:t xml:space="preserve"> δισεκατομμυρίων, κάτι που συνιστά ως αυταπόδεικτες τις θετικές και ευεργετικές συνέπειες από τη συμμετοχή </w:t>
      </w:r>
      <w:r>
        <w:rPr>
          <w:rFonts w:eastAsia="Times New Roman"/>
          <w:szCs w:val="24"/>
        </w:rPr>
        <w:lastRenderedPageBreak/>
        <w:t xml:space="preserve">μας στην ευρωπαϊκή οικογένεια. Σ’ έναν </w:t>
      </w:r>
      <w:proofErr w:type="spellStart"/>
      <w:r>
        <w:rPr>
          <w:rFonts w:eastAsia="Times New Roman"/>
          <w:szCs w:val="24"/>
        </w:rPr>
        <w:t>παγκοσμιοποιημένο</w:t>
      </w:r>
      <w:proofErr w:type="spellEnd"/>
      <w:r>
        <w:rPr>
          <w:rFonts w:eastAsia="Times New Roman"/>
          <w:szCs w:val="24"/>
        </w:rPr>
        <w:t xml:space="preserve"> κόσμο κανείς δεν μπορεί να απεμπολεί ή να θέτει σε</w:t>
      </w:r>
      <w:r>
        <w:rPr>
          <w:rFonts w:eastAsia="Times New Roman"/>
          <w:szCs w:val="24"/>
        </w:rPr>
        <w:t xml:space="preserve"> κίνδυνο τη συμμετοχή της χώρας σ’ έναν υπερεθνικό οργανισμό που διασφαλίζει την ασφάλεια και τη σταθερότητα της χώρας, όπως είναι η Ευρωπαϊκή Ένωση. </w:t>
      </w:r>
    </w:p>
    <w:p w14:paraId="68AD100F" w14:textId="77777777" w:rsidR="00217A8F" w:rsidRDefault="00B55156">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8AD1010" w14:textId="77777777" w:rsidR="00217A8F" w:rsidRDefault="00B55156">
      <w:pPr>
        <w:spacing w:after="0" w:line="600" w:lineRule="auto"/>
        <w:ind w:firstLine="720"/>
        <w:jc w:val="both"/>
        <w:rPr>
          <w:rFonts w:eastAsia="Times New Roman"/>
          <w:szCs w:val="24"/>
        </w:rPr>
      </w:pPr>
      <w:r>
        <w:rPr>
          <w:rFonts w:eastAsia="Times New Roman"/>
          <w:szCs w:val="24"/>
        </w:rPr>
        <w:t>Τελειώνω σ’ ένα λεπτό</w:t>
      </w:r>
      <w:r>
        <w:rPr>
          <w:rFonts w:eastAsia="Times New Roman"/>
          <w:szCs w:val="24"/>
        </w:rPr>
        <w:t>, κύριε Πρόεδρε.</w:t>
      </w:r>
    </w:p>
    <w:p w14:paraId="68AD1011" w14:textId="77777777" w:rsidR="00217A8F" w:rsidRDefault="00B55156">
      <w:pPr>
        <w:spacing w:after="0" w:line="600" w:lineRule="auto"/>
        <w:ind w:firstLine="720"/>
        <w:jc w:val="both"/>
        <w:rPr>
          <w:rFonts w:eastAsia="Times New Roman"/>
          <w:szCs w:val="24"/>
        </w:rPr>
      </w:pPr>
      <w:r>
        <w:rPr>
          <w:rFonts w:eastAsia="Times New Roman"/>
          <w:szCs w:val="24"/>
        </w:rPr>
        <w:t xml:space="preserve">Κυρίες και κύριοι συνάδελφοι, η Νέα Δημοκρατία θα υπερψηφίσει το νομοσχέδιο. Από εκεί και πέρα, όμως, θα ήθελα να στηλιτεύσω την απαράδεκτη πρακτική κατάθεσης νέων τροπολογιών για μια ακόμα φορά και παρά το γεγονός ότι ο κ. </w:t>
      </w:r>
      <w:proofErr w:type="spellStart"/>
      <w:r>
        <w:rPr>
          <w:rFonts w:eastAsia="Times New Roman"/>
          <w:szCs w:val="24"/>
        </w:rPr>
        <w:t>Χουλιαράκης</w:t>
      </w:r>
      <w:proofErr w:type="spellEnd"/>
      <w:r>
        <w:rPr>
          <w:rFonts w:eastAsia="Times New Roman"/>
          <w:szCs w:val="24"/>
        </w:rPr>
        <w:t xml:space="preserve"> στη</w:t>
      </w:r>
      <w:r>
        <w:rPr>
          <w:rFonts w:eastAsia="Times New Roman"/>
          <w:szCs w:val="24"/>
        </w:rPr>
        <w:t xml:space="preserve">ν </w:t>
      </w:r>
      <w:r>
        <w:rPr>
          <w:rFonts w:eastAsia="Times New Roman"/>
          <w:szCs w:val="24"/>
        </w:rPr>
        <w:t>ε</w:t>
      </w:r>
      <w:r>
        <w:rPr>
          <w:rFonts w:eastAsia="Times New Roman"/>
          <w:szCs w:val="24"/>
        </w:rPr>
        <w:t xml:space="preserve">πιτροπή είχε πει ότι δεν πρόκειται να κατατεθούν άλλες τροπολογίες εκτός από τις δύο που αρχικά κατατέθηκαν. Το είχε πει στη Βουλευτή του Κομμουνιστικού Κόμματος κ. </w:t>
      </w:r>
      <w:proofErr w:type="spellStart"/>
      <w:r>
        <w:rPr>
          <w:rFonts w:eastAsia="Times New Roman"/>
          <w:szCs w:val="24"/>
        </w:rPr>
        <w:t>Μανωλάκου</w:t>
      </w:r>
      <w:proofErr w:type="spellEnd"/>
      <w:r>
        <w:rPr>
          <w:rFonts w:eastAsia="Times New Roman"/>
          <w:szCs w:val="24"/>
        </w:rPr>
        <w:t>. Παρ’ όλα αυτά κατατέθηκαν και άλλες τροπολογίες αρμοδιότητας των Υπουργείων Π</w:t>
      </w:r>
      <w:r>
        <w:rPr>
          <w:rFonts w:eastAsia="Times New Roman"/>
          <w:szCs w:val="24"/>
        </w:rPr>
        <w:t xml:space="preserve">αιδείας και Αγροτικής Ανάπτυξης. Μάλιστα, στην τελευταία υπάρχει και η υπογραφή του κ. </w:t>
      </w:r>
      <w:proofErr w:type="spellStart"/>
      <w:r>
        <w:rPr>
          <w:rFonts w:eastAsia="Times New Roman"/>
          <w:szCs w:val="24"/>
        </w:rPr>
        <w:t>Χουλιαράκη</w:t>
      </w:r>
      <w:proofErr w:type="spellEnd"/>
      <w:r>
        <w:rPr>
          <w:rFonts w:eastAsia="Times New Roman"/>
          <w:szCs w:val="24"/>
        </w:rPr>
        <w:t>.</w:t>
      </w:r>
    </w:p>
    <w:p w14:paraId="68AD1012" w14:textId="77777777" w:rsidR="00217A8F" w:rsidRDefault="00B55156">
      <w:pPr>
        <w:spacing w:after="0" w:line="600" w:lineRule="auto"/>
        <w:ind w:firstLine="720"/>
        <w:jc w:val="both"/>
        <w:rPr>
          <w:rFonts w:eastAsia="Times New Roman"/>
          <w:szCs w:val="24"/>
        </w:rPr>
      </w:pPr>
      <w:r>
        <w:rPr>
          <w:rFonts w:eastAsia="Times New Roman"/>
          <w:szCs w:val="24"/>
        </w:rPr>
        <w:lastRenderedPageBreak/>
        <w:t>Επιβεβαιώνεται για μία ακόμα φορά ότι τα λόγια και οι δεσμεύσεις των Υπουργών αυτής της Κυβέρνησης έχουν μηδενική αξία. Πρόκειται για μια συνεχιζόμενη αντικο</w:t>
      </w:r>
      <w:r>
        <w:rPr>
          <w:rFonts w:eastAsia="Times New Roman"/>
          <w:szCs w:val="24"/>
        </w:rPr>
        <w:t xml:space="preserve">ινοβουλευτική πρακτική που προσβάλλει τους θεσμούς και κυρίως τη Βουλή. </w:t>
      </w:r>
    </w:p>
    <w:p w14:paraId="68AD1013" w14:textId="77777777" w:rsidR="00217A8F" w:rsidRDefault="00B55156">
      <w:pPr>
        <w:spacing w:after="0" w:line="600" w:lineRule="auto"/>
        <w:ind w:firstLine="720"/>
        <w:jc w:val="both"/>
        <w:rPr>
          <w:rFonts w:eastAsia="Times New Roman"/>
          <w:szCs w:val="24"/>
        </w:rPr>
      </w:pPr>
      <w:r>
        <w:rPr>
          <w:rFonts w:eastAsia="Times New Roman"/>
          <w:szCs w:val="24"/>
        </w:rPr>
        <w:t>Εμείς σ’ αυτήν την παρωδία κοινοβουλευτικής διαδικασίας δεν πρόκειται να συμμετάσχουμε. Σας καλούμε να αποσύρετε τις δύο συγκεκριμένες τροπολογίες αρμοδιότητας των Υπουργείων Παιδείας</w:t>
      </w:r>
      <w:r>
        <w:rPr>
          <w:rFonts w:eastAsia="Times New Roman"/>
          <w:szCs w:val="24"/>
        </w:rPr>
        <w:t xml:space="preserve"> και Αγροτικής Ανάπτυξης και να συζητηθούν ενταγμένες σε νομοσχέδια που πρόκειται να έλθουν στη Βουλή. </w:t>
      </w:r>
    </w:p>
    <w:p w14:paraId="68AD1014" w14:textId="77777777" w:rsidR="00217A8F" w:rsidRDefault="00B55156">
      <w:pPr>
        <w:spacing w:after="0" w:line="600" w:lineRule="auto"/>
        <w:ind w:firstLine="720"/>
        <w:jc w:val="both"/>
        <w:rPr>
          <w:rFonts w:eastAsia="Times New Roman"/>
          <w:szCs w:val="24"/>
        </w:rPr>
      </w:pPr>
      <w:r>
        <w:rPr>
          <w:rFonts w:eastAsia="Times New Roman"/>
          <w:szCs w:val="24"/>
        </w:rPr>
        <w:t>Αυτές οι απαράδεκτες πρακτικές πρέπει να σταματήσουν και αυτό αποτελεί ευθύνη και του Προέδρου της Βουλής, γιατί πλέον η αντικοινοβουλευτική συμπεριφορά</w:t>
      </w:r>
      <w:r>
        <w:rPr>
          <w:rFonts w:eastAsia="Times New Roman"/>
          <w:szCs w:val="24"/>
        </w:rPr>
        <w:t xml:space="preserve"> της Κυβέρνησης δεν περιορίζεται μόνο στην κατάθεση σωρείας άσχετων τροπολογιών τη δωδεκάτη ώρα, αλλά και στο επίπεδο του κοινοβουλευτικού ελέγχου.</w:t>
      </w:r>
    </w:p>
    <w:p w14:paraId="68AD1015" w14:textId="77777777" w:rsidR="00217A8F" w:rsidRDefault="00B55156">
      <w:pPr>
        <w:spacing w:after="0" w:line="600" w:lineRule="auto"/>
        <w:ind w:firstLine="720"/>
        <w:jc w:val="both"/>
        <w:rPr>
          <w:rFonts w:eastAsia="Times New Roman"/>
          <w:szCs w:val="24"/>
        </w:rPr>
      </w:pPr>
      <w:r>
        <w:rPr>
          <w:rFonts w:eastAsia="Times New Roman"/>
          <w:szCs w:val="24"/>
        </w:rPr>
        <w:t>Σας ευχαριστώ.</w:t>
      </w:r>
    </w:p>
    <w:p w14:paraId="68AD1016" w14:textId="77777777" w:rsidR="00217A8F" w:rsidRDefault="00B55156">
      <w:pPr>
        <w:spacing w:after="0" w:line="600" w:lineRule="auto"/>
        <w:ind w:firstLine="709"/>
        <w:jc w:val="center"/>
        <w:rPr>
          <w:rFonts w:eastAsia="Times New Roman"/>
          <w:szCs w:val="24"/>
        </w:rPr>
      </w:pPr>
      <w:r>
        <w:rPr>
          <w:rFonts w:eastAsia="Times New Roman"/>
          <w:szCs w:val="24"/>
        </w:rPr>
        <w:t>(Χειροκροτήματα από τη πτέρυγα της Νέας Δημοκρατίας)</w:t>
      </w:r>
    </w:p>
    <w:p w14:paraId="68AD1017" w14:textId="77777777" w:rsidR="00217A8F" w:rsidRDefault="00B55156">
      <w:pPr>
        <w:spacing w:after="0" w:line="600" w:lineRule="auto"/>
        <w:ind w:firstLine="720"/>
        <w:jc w:val="both"/>
        <w:rPr>
          <w:rFonts w:eastAsia="Times New Roman"/>
          <w:szCs w:val="24"/>
        </w:rPr>
      </w:pPr>
      <w:r>
        <w:rPr>
          <w:rFonts w:eastAsia="Times New Roman"/>
          <w:b/>
          <w:szCs w:val="24"/>
        </w:rPr>
        <w:lastRenderedPageBreak/>
        <w:t xml:space="preserve">ΗΛΙΑΣ ΠΑΝΑΓΙΩΤΑΡΟΣ: </w:t>
      </w:r>
      <w:r>
        <w:rPr>
          <w:rFonts w:eastAsia="Times New Roman"/>
          <w:szCs w:val="24"/>
        </w:rPr>
        <w:t xml:space="preserve">Κύριε Πρόεδρε, έχω </w:t>
      </w:r>
      <w:r>
        <w:rPr>
          <w:rFonts w:eastAsia="Times New Roman"/>
          <w:szCs w:val="24"/>
        </w:rPr>
        <w:t>τον λόγο;</w:t>
      </w:r>
    </w:p>
    <w:p w14:paraId="68AD1018" w14:textId="77777777" w:rsidR="00217A8F" w:rsidRDefault="00B5515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Μισό λεπτό, κύριε </w:t>
      </w:r>
      <w:proofErr w:type="spellStart"/>
      <w:r>
        <w:rPr>
          <w:rFonts w:eastAsia="Times New Roman"/>
          <w:szCs w:val="24"/>
        </w:rPr>
        <w:t>Παναγιώταρε</w:t>
      </w:r>
      <w:proofErr w:type="spellEnd"/>
      <w:r>
        <w:rPr>
          <w:rFonts w:eastAsia="Times New Roman"/>
          <w:szCs w:val="24"/>
        </w:rPr>
        <w:t xml:space="preserve">. Είστε </w:t>
      </w:r>
      <w:r>
        <w:rPr>
          <w:rFonts w:eastAsia="Times New Roman"/>
          <w:szCs w:val="24"/>
        </w:rPr>
        <w:t>Κ</w:t>
      </w:r>
      <w:r>
        <w:rPr>
          <w:rFonts w:eastAsia="Times New Roman"/>
          <w:szCs w:val="24"/>
        </w:rPr>
        <w:t xml:space="preserve">οινοβουλευτικός </w:t>
      </w:r>
      <w:r>
        <w:rPr>
          <w:rFonts w:eastAsia="Times New Roman"/>
          <w:szCs w:val="24"/>
        </w:rPr>
        <w:t>Ε</w:t>
      </w:r>
      <w:r>
        <w:rPr>
          <w:rFonts w:eastAsia="Times New Roman"/>
          <w:szCs w:val="24"/>
        </w:rPr>
        <w:t xml:space="preserve">κπρόσωπος. Είπαμε να προηγηθούν οι ειδικοί αγορητές. Κάποιος άλλος ειδικός αγορητής θα πάρει τον λόγο, παρακαλώ; </w:t>
      </w:r>
    </w:p>
    <w:p w14:paraId="68AD1019" w14:textId="77777777" w:rsidR="00217A8F" w:rsidRDefault="00B55156">
      <w:pPr>
        <w:spacing w:after="0" w:line="600" w:lineRule="auto"/>
        <w:ind w:firstLine="720"/>
        <w:jc w:val="both"/>
        <w:rPr>
          <w:rFonts w:eastAsia="Times New Roman"/>
          <w:szCs w:val="24"/>
        </w:rPr>
      </w:pPr>
      <w:r>
        <w:rPr>
          <w:rFonts w:eastAsia="Times New Roman"/>
          <w:b/>
          <w:szCs w:val="24"/>
        </w:rPr>
        <w:t>ΔΗΜΗΤΡΙΟΣ ΚΑΜΜΕΝΟΣ:</w:t>
      </w:r>
      <w:r>
        <w:rPr>
          <w:rFonts w:eastAsia="Times New Roman"/>
          <w:szCs w:val="24"/>
        </w:rPr>
        <w:t xml:space="preserve"> Εγώ, κύριε Πρόεδρε.</w:t>
      </w:r>
    </w:p>
    <w:p w14:paraId="68AD101A" w14:textId="77777777" w:rsidR="00217A8F" w:rsidRDefault="00B55156">
      <w:pPr>
        <w:spacing w:after="0" w:line="600" w:lineRule="auto"/>
        <w:ind w:firstLine="720"/>
        <w:jc w:val="both"/>
        <w:rPr>
          <w:rFonts w:eastAsia="Times New Roman"/>
          <w:szCs w:val="24"/>
        </w:rPr>
      </w:pPr>
      <w:r>
        <w:rPr>
          <w:rFonts w:eastAsia="Times New Roman"/>
          <w:b/>
          <w:szCs w:val="24"/>
        </w:rPr>
        <w:t>ΠΡΟΕ</w:t>
      </w:r>
      <w:r>
        <w:rPr>
          <w:rFonts w:eastAsia="Times New Roman"/>
          <w:b/>
          <w:szCs w:val="24"/>
        </w:rPr>
        <w:t xml:space="preserve">ΔΡΕΥΩΝ (Γεώργιος Βαρεμένος): </w:t>
      </w:r>
      <w:r>
        <w:rPr>
          <w:rFonts w:eastAsia="Times New Roman"/>
          <w:szCs w:val="24"/>
        </w:rPr>
        <w:t xml:space="preserve">Κύριε </w:t>
      </w:r>
      <w:proofErr w:type="spellStart"/>
      <w:r>
        <w:rPr>
          <w:rFonts w:eastAsia="Times New Roman"/>
          <w:szCs w:val="24"/>
        </w:rPr>
        <w:t>Καμμένε</w:t>
      </w:r>
      <w:proofErr w:type="spellEnd"/>
      <w:r>
        <w:rPr>
          <w:rFonts w:eastAsia="Times New Roman"/>
          <w:szCs w:val="24"/>
        </w:rPr>
        <w:t xml:space="preserve">, έχει διευρυνθεί η συζήτηση. Δεν το πήρατε είδηση. </w:t>
      </w:r>
    </w:p>
    <w:p w14:paraId="68AD101B" w14:textId="77777777" w:rsidR="00217A8F" w:rsidRDefault="00B55156">
      <w:pPr>
        <w:spacing w:after="0" w:line="600" w:lineRule="auto"/>
        <w:ind w:firstLine="720"/>
        <w:jc w:val="both"/>
        <w:rPr>
          <w:rFonts w:eastAsia="Times New Roman"/>
          <w:szCs w:val="24"/>
        </w:rPr>
      </w:pPr>
      <w:r>
        <w:rPr>
          <w:rFonts w:eastAsia="Times New Roman"/>
          <w:b/>
          <w:szCs w:val="24"/>
        </w:rPr>
        <w:t>ΔΗΜΗΤΡΙΟΣ ΚΑΜΜΕΝΟΣ:</w:t>
      </w:r>
      <w:r>
        <w:rPr>
          <w:rFonts w:eastAsia="Times New Roman"/>
          <w:szCs w:val="24"/>
        </w:rPr>
        <w:t xml:space="preserve"> Το πήρα είδηση, αλλά υπήρχε μια αταξία.</w:t>
      </w:r>
    </w:p>
    <w:p w14:paraId="68AD101C" w14:textId="77777777" w:rsidR="00217A8F" w:rsidRDefault="00B5515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Ορίστε, έχετε τον λόγο.</w:t>
      </w:r>
    </w:p>
    <w:p w14:paraId="68AD101D" w14:textId="77777777" w:rsidR="00217A8F" w:rsidRDefault="00B55156">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Ευχαριστώ, κύριε Πρόεδρε</w:t>
      </w:r>
      <w:r>
        <w:rPr>
          <w:rFonts w:eastAsia="Times New Roman"/>
          <w:szCs w:val="24"/>
        </w:rPr>
        <w:t>.</w:t>
      </w:r>
    </w:p>
    <w:p w14:paraId="68AD101E" w14:textId="77777777" w:rsidR="00217A8F" w:rsidRDefault="00B55156">
      <w:pPr>
        <w:spacing w:after="0" w:line="600" w:lineRule="auto"/>
        <w:ind w:firstLine="720"/>
        <w:jc w:val="both"/>
        <w:rPr>
          <w:rFonts w:eastAsia="Times New Roman"/>
          <w:szCs w:val="24"/>
        </w:rPr>
      </w:pPr>
      <w:r>
        <w:rPr>
          <w:rFonts w:eastAsia="Times New Roman"/>
          <w:szCs w:val="24"/>
        </w:rPr>
        <w:lastRenderedPageBreak/>
        <w:t xml:space="preserve">Αγαπητοί συνάδελφοι, ερχόμαστε σήμερα να υπερψηφίσουμε ως Ανεξάρτητοι Έλληνες τη συγκεκριμένη </w:t>
      </w:r>
      <w:r>
        <w:rPr>
          <w:rFonts w:eastAsia="Times New Roman"/>
          <w:szCs w:val="24"/>
        </w:rPr>
        <w:t>ο</w:t>
      </w:r>
      <w:r>
        <w:rPr>
          <w:rFonts w:eastAsia="Times New Roman"/>
          <w:szCs w:val="24"/>
        </w:rPr>
        <w:t>δηγία η οποία είναι από το 2014. Είναι μια μεγάλη συζήτηση αυτή που πρέπει να γίνει. Θα υπερψηφίσουμε και τις τροπολογίες.</w:t>
      </w:r>
    </w:p>
    <w:p w14:paraId="68AD101F" w14:textId="77777777" w:rsidR="00217A8F" w:rsidRDefault="00B55156">
      <w:pPr>
        <w:spacing w:after="0" w:line="600" w:lineRule="auto"/>
        <w:ind w:firstLine="720"/>
        <w:jc w:val="both"/>
        <w:rPr>
          <w:rFonts w:eastAsia="Times New Roman"/>
          <w:szCs w:val="24"/>
        </w:rPr>
      </w:pPr>
      <w:r>
        <w:rPr>
          <w:rFonts w:eastAsia="Times New Roman"/>
          <w:szCs w:val="24"/>
        </w:rPr>
        <w:t>Προσωπικά θα συγχαρώ τον Υπουργό Παι</w:t>
      </w:r>
      <w:r>
        <w:rPr>
          <w:rFonts w:eastAsia="Times New Roman"/>
          <w:szCs w:val="24"/>
        </w:rPr>
        <w:t>δείας κ. Φίλη</w:t>
      </w:r>
      <w:r>
        <w:rPr>
          <w:rFonts w:eastAsia="Times New Roman"/>
          <w:szCs w:val="24"/>
        </w:rPr>
        <w:t>,</w:t>
      </w:r>
      <w:r>
        <w:rPr>
          <w:rFonts w:eastAsia="Times New Roman"/>
          <w:szCs w:val="24"/>
        </w:rPr>
        <w:t xml:space="preserve"> ο οποίος προσπαθεί να μαζέψει έξοδα. Νομίζω ότι όποιος προσπαθεί να μαζέψει έξοδα σ’ αυτό το κράτος πρέπει να χαίρει συγχαρητηρίων όλης της Βουλής και όχι μόνο του συγκυβερνώντος ή του κυβερνώντος κόμματος. Πρέπει να εκλογικευθούν τα έξοδα σ</w:t>
      </w:r>
      <w:r>
        <w:rPr>
          <w:rFonts w:eastAsia="Times New Roman"/>
          <w:szCs w:val="24"/>
        </w:rPr>
        <w:t xml:space="preserve">’ όλα τα μήκη και πλάτη αυτού του σπάταλου </w:t>
      </w:r>
      <w:r>
        <w:rPr>
          <w:rFonts w:eastAsia="Times New Roman"/>
          <w:szCs w:val="24"/>
        </w:rPr>
        <w:t>δ</w:t>
      </w:r>
      <w:r>
        <w:rPr>
          <w:rFonts w:eastAsia="Times New Roman"/>
          <w:szCs w:val="24"/>
        </w:rPr>
        <w:t xml:space="preserve">ημοσίου. Επίσης, υπερψηφίζουμε τις τροπολογίες του κ. Αποστόλου και των λοιπών συναδέλφων. </w:t>
      </w:r>
    </w:p>
    <w:p w14:paraId="68AD1020" w14:textId="77777777" w:rsidR="00217A8F" w:rsidRDefault="00B55156">
      <w:pPr>
        <w:spacing w:after="0" w:line="600" w:lineRule="auto"/>
        <w:ind w:firstLine="720"/>
        <w:jc w:val="both"/>
        <w:rPr>
          <w:rFonts w:eastAsia="Times New Roman"/>
          <w:szCs w:val="24"/>
        </w:rPr>
      </w:pPr>
      <w:r>
        <w:rPr>
          <w:rFonts w:eastAsia="Times New Roman"/>
          <w:szCs w:val="24"/>
        </w:rPr>
        <w:t>Κλείνοντας με το θέμα της κατ</w:t>
      </w:r>
      <w:r>
        <w:rPr>
          <w:rFonts w:eastAsia="Times New Roman"/>
          <w:szCs w:val="24"/>
        </w:rPr>
        <w:t xml:space="preserve">’ </w:t>
      </w:r>
      <w:r>
        <w:rPr>
          <w:rFonts w:eastAsia="Times New Roman"/>
          <w:szCs w:val="24"/>
        </w:rPr>
        <w:t xml:space="preserve">αρχήν ψήφισης της εναρμόνισής μας στην ευρωπαϊκή </w:t>
      </w:r>
      <w:r>
        <w:rPr>
          <w:rFonts w:eastAsia="Times New Roman"/>
          <w:szCs w:val="24"/>
        </w:rPr>
        <w:t>ο</w:t>
      </w:r>
      <w:r>
        <w:rPr>
          <w:rFonts w:eastAsia="Times New Roman"/>
          <w:szCs w:val="24"/>
        </w:rPr>
        <w:t>δηγία, θέλω να πω ότι μετά τα τελευταία</w:t>
      </w:r>
      <w:r>
        <w:rPr>
          <w:rFonts w:eastAsia="Times New Roman"/>
          <w:szCs w:val="24"/>
        </w:rPr>
        <w:t xml:space="preserve"> γεγονότα στη Μεγάλη Βρετανία, πρέπει όλοι να ευχηθούμε στο κυβερνών κόμμα. Απ’ ό,τι γνωρίζω, είναι δύο κυρίες υποψήφιες για την αρχηγία του κόμματος με δημοκρατικές διαδικασίες. Ευχόμαστε σύντομα να εκλέξουν τον </w:t>
      </w:r>
      <w:r>
        <w:rPr>
          <w:rFonts w:eastAsia="Times New Roman"/>
          <w:szCs w:val="24"/>
        </w:rPr>
        <w:t>α</w:t>
      </w:r>
      <w:r>
        <w:rPr>
          <w:rFonts w:eastAsia="Times New Roman"/>
          <w:szCs w:val="24"/>
        </w:rPr>
        <w:t>ρχηγό τους έτσι ώστε να περάσουμε στην επό</w:t>
      </w:r>
      <w:r>
        <w:rPr>
          <w:rFonts w:eastAsia="Times New Roman"/>
          <w:szCs w:val="24"/>
        </w:rPr>
        <w:t xml:space="preserve">μενη </w:t>
      </w:r>
      <w:r>
        <w:rPr>
          <w:rFonts w:eastAsia="Times New Roman"/>
          <w:szCs w:val="24"/>
        </w:rPr>
        <w:lastRenderedPageBreak/>
        <w:t xml:space="preserve">μέρα. Η επόμενη μέρα, απ’ ό,τι γνωρίζουμε –και είναι σημαντικό αυτό για τα οικονομικά της Ευρώπης και τη διαχείριση της διαπραγμάτευσης με τη Μεγάλη Βρετανία- είναι συγκεκριμένη. Η μία υποψήφια υποστηρίζει την άμεση ενεργοποίηση του άρθρου 50 και την </w:t>
      </w:r>
      <w:r>
        <w:rPr>
          <w:rFonts w:eastAsia="Times New Roman"/>
          <w:szCs w:val="24"/>
        </w:rPr>
        <w:t xml:space="preserve">άμεση έξοδο από την Ευρωπαϊκή Ένωση. Η δεύτερη υποψήφια είπε ότι μπορούν να αρχίσουν πολύ αργότερα, έως και τις αρχές του 2017. </w:t>
      </w:r>
    </w:p>
    <w:p w14:paraId="68AD1021" w14:textId="77777777" w:rsidR="00217A8F" w:rsidRDefault="00B55156">
      <w:pPr>
        <w:spacing w:after="0" w:line="600" w:lineRule="auto"/>
        <w:ind w:firstLine="720"/>
        <w:jc w:val="both"/>
        <w:rPr>
          <w:rFonts w:eastAsia="Times New Roman"/>
          <w:szCs w:val="24"/>
        </w:rPr>
      </w:pPr>
      <w:r>
        <w:rPr>
          <w:rFonts w:eastAsia="Times New Roman"/>
          <w:szCs w:val="24"/>
        </w:rPr>
        <w:t>Τα δύο αυτά ζητήματα έχουν να κάνουν άμεσα με τα οικονομικά της Ευρώπης, άμεσα με τους πόρους της Ευρώπης που συζητά το συγκεκρ</w:t>
      </w:r>
      <w:r>
        <w:rPr>
          <w:rFonts w:eastAsia="Times New Roman"/>
          <w:szCs w:val="24"/>
        </w:rPr>
        <w:t>ιμένο νομοσχέδιο, άμεσα με μακροχρόνια μακροοικονομικά αλλά και μικροοικονομικά στοιχεία. Θα επηρεαστούν άμεσα ο τραπεζικός τομέας και ο συνταξιοδοτικός τομέας της Ευρώπης. Βλέπουμε τι συμβαίνει στην Ιταλία. Μία τράπεζα στο Βέλγιο έκλεισε πριν από έναν μήν</w:t>
      </w:r>
      <w:r>
        <w:rPr>
          <w:rFonts w:eastAsia="Times New Roman"/>
          <w:szCs w:val="24"/>
        </w:rPr>
        <w:t xml:space="preserve">α, αλλά δεν είναι τώρα της παρούσης να αναλύσουμε το τι συμβαίνει ακριβώς. </w:t>
      </w:r>
    </w:p>
    <w:p w14:paraId="68AD1022" w14:textId="77777777" w:rsidR="00217A8F" w:rsidRDefault="00B55156">
      <w:pPr>
        <w:spacing w:after="0" w:line="600" w:lineRule="auto"/>
        <w:ind w:firstLine="720"/>
        <w:jc w:val="both"/>
        <w:rPr>
          <w:rFonts w:eastAsia="Times New Roman"/>
          <w:szCs w:val="24"/>
        </w:rPr>
      </w:pPr>
      <w:r>
        <w:rPr>
          <w:rFonts w:eastAsia="Times New Roman"/>
          <w:szCs w:val="24"/>
        </w:rPr>
        <w:t>Υπάρχει μια μεγάλη ανησυχία και αυτή η ανησυχία έχει προέλθει από το απλό δημοκρατικό δικαίωμα του κάθε λαού να προβεί σ’ ένα δημοψήφισμα και να αποφασίσει για ένα πολύ σημαντικό κ</w:t>
      </w:r>
      <w:r>
        <w:rPr>
          <w:rFonts w:eastAsia="Times New Roman"/>
          <w:szCs w:val="24"/>
        </w:rPr>
        <w:t xml:space="preserve">αι σαφές </w:t>
      </w:r>
      <w:r>
        <w:rPr>
          <w:rFonts w:eastAsia="Times New Roman"/>
          <w:szCs w:val="24"/>
        </w:rPr>
        <w:lastRenderedPageBreak/>
        <w:t xml:space="preserve">ερώτημα που του ετέθη. Έτσι τίθενται πάντοτε τα ερωτήματα, μ’ ένα «ναι» ή μ’ ένα «όχι», για να αποφασίζει ο λαός για το πολιτικό μέλλον της χώρας του ή για όποιο είναι το </w:t>
      </w:r>
      <w:proofErr w:type="spellStart"/>
      <w:r>
        <w:rPr>
          <w:rFonts w:eastAsia="Times New Roman"/>
          <w:szCs w:val="24"/>
        </w:rPr>
        <w:t>διακύβευμα</w:t>
      </w:r>
      <w:proofErr w:type="spellEnd"/>
      <w:r>
        <w:rPr>
          <w:rFonts w:eastAsia="Times New Roman"/>
          <w:szCs w:val="24"/>
        </w:rPr>
        <w:t xml:space="preserve"> του δημοψηφίσματος. </w:t>
      </w:r>
    </w:p>
    <w:p w14:paraId="68AD1023"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Από το δημοψήφισμα αυτό, όμως, προήλθαν και </w:t>
      </w:r>
      <w:r>
        <w:rPr>
          <w:rFonts w:eastAsia="Times New Roman" w:cs="Times New Roman"/>
          <w:szCs w:val="24"/>
        </w:rPr>
        <w:t>προέκυψαν κάποια πολύ σημαντικά στοιχεία. Για μένα, δυστυχώς, βγήκαν στην Ευρώπη. Θυμάμαι τις πιέσεις που έχει περάσει και η Κυβέρνησή μας πέρ</w:t>
      </w:r>
      <w:r>
        <w:rPr>
          <w:rFonts w:eastAsia="Times New Roman" w:cs="Times New Roman"/>
          <w:szCs w:val="24"/>
        </w:rPr>
        <w:t>υ</w:t>
      </w:r>
      <w:r>
        <w:rPr>
          <w:rFonts w:eastAsia="Times New Roman" w:cs="Times New Roman"/>
          <w:szCs w:val="24"/>
        </w:rPr>
        <w:t>σι, αλλά και παλ</w:t>
      </w:r>
      <w:r>
        <w:rPr>
          <w:rFonts w:eastAsia="Times New Roman" w:cs="Times New Roman"/>
          <w:szCs w:val="24"/>
        </w:rPr>
        <w:t>α</w:t>
      </w:r>
      <w:r>
        <w:rPr>
          <w:rFonts w:eastAsia="Times New Roman" w:cs="Times New Roman"/>
          <w:szCs w:val="24"/>
        </w:rPr>
        <w:t>ιότερες κυβερνήσεις -και του κ. Παπανδρέου και του κ. Σαμαρά και η συγκυβέρνηση του κ. Σαμαρά με</w:t>
      </w:r>
      <w:r>
        <w:rPr>
          <w:rFonts w:eastAsia="Times New Roman" w:cs="Times New Roman"/>
          <w:szCs w:val="24"/>
        </w:rPr>
        <w:t xml:space="preserve"> τον κ. Παπανδρέου και τον κ. </w:t>
      </w:r>
      <w:proofErr w:type="spellStart"/>
      <w:r>
        <w:rPr>
          <w:rFonts w:eastAsia="Times New Roman" w:cs="Times New Roman"/>
          <w:szCs w:val="24"/>
        </w:rPr>
        <w:t>Παπαδήμο</w:t>
      </w:r>
      <w:proofErr w:type="spellEnd"/>
      <w:r>
        <w:rPr>
          <w:rFonts w:eastAsia="Times New Roman" w:cs="Times New Roman"/>
          <w:szCs w:val="24"/>
        </w:rPr>
        <w:t xml:space="preserve">- τις απίστευτες πιέσεις της </w:t>
      </w:r>
      <w:proofErr w:type="spellStart"/>
      <w:r>
        <w:rPr>
          <w:rFonts w:eastAsia="Times New Roman" w:cs="Times New Roman"/>
          <w:szCs w:val="24"/>
        </w:rPr>
        <w:t>φεντεραλιστικής</w:t>
      </w:r>
      <w:proofErr w:type="spellEnd"/>
      <w:r>
        <w:rPr>
          <w:rFonts w:eastAsia="Times New Roman" w:cs="Times New Roman"/>
          <w:szCs w:val="24"/>
        </w:rPr>
        <w:t xml:space="preserve"> Ευρώπης, η οποία ήθελε να επιβάλει τη γνώμη της με εντελώς αντιδημοκρατικούς τρόπους στη δημοκρατική διαδικασία μιας κυρίαρχης χώρας, είτε αυτές είναι εκλογές είτε αυτό λέγε</w:t>
      </w:r>
      <w:r>
        <w:rPr>
          <w:rFonts w:eastAsia="Times New Roman" w:cs="Times New Roman"/>
          <w:szCs w:val="24"/>
        </w:rPr>
        <w:t xml:space="preserve">ται δημοψήφισμα. </w:t>
      </w:r>
    </w:p>
    <w:p w14:paraId="68AD1024"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Δεν θα πρέπει να ξεχάσουμε ότι ο κ. </w:t>
      </w:r>
      <w:proofErr w:type="spellStart"/>
      <w:r>
        <w:rPr>
          <w:rFonts w:eastAsia="Times New Roman" w:cs="Times New Roman"/>
          <w:szCs w:val="24"/>
        </w:rPr>
        <w:t>Σουλτς</w:t>
      </w:r>
      <w:proofErr w:type="spellEnd"/>
      <w:r>
        <w:rPr>
          <w:rFonts w:eastAsia="Times New Roman" w:cs="Times New Roman"/>
          <w:szCs w:val="24"/>
        </w:rPr>
        <w:t xml:space="preserve"> έχασε για άλλη μια φορά τη</w:t>
      </w:r>
      <w:r>
        <w:rPr>
          <w:rFonts w:eastAsia="Times New Roman" w:cs="Times New Roman"/>
          <w:szCs w:val="24"/>
        </w:rPr>
        <w:t>ν</w:t>
      </w:r>
      <w:r>
        <w:rPr>
          <w:rFonts w:eastAsia="Times New Roman" w:cs="Times New Roman"/>
          <w:szCs w:val="24"/>
        </w:rPr>
        <w:t xml:space="preserve"> ψυχραιμία του αυτές τις μέρες και είπε ότι δεν μπορεί να αφήσουμε να αποφασίσει ένα πλήθος για την Ευρώπη. Ονόμασε τους ψηφοφόρους της Μεγάλης Βρετανίας «</w:t>
      </w:r>
      <w:r>
        <w:rPr>
          <w:rFonts w:eastAsia="Times New Roman" w:cs="Times New Roman"/>
          <w:szCs w:val="24"/>
          <w:lang w:val="en-US"/>
        </w:rPr>
        <w:t>crowd</w:t>
      </w:r>
      <w:r>
        <w:rPr>
          <w:rFonts w:eastAsia="Times New Roman" w:cs="Times New Roman"/>
          <w:szCs w:val="24"/>
        </w:rPr>
        <w:t>». Για ε</w:t>
      </w:r>
      <w:r>
        <w:rPr>
          <w:rFonts w:eastAsia="Times New Roman" w:cs="Times New Roman"/>
          <w:szCs w:val="24"/>
        </w:rPr>
        <w:t xml:space="preserve">μένα είναι προσβλητικό. Δεν είναι πλήθος. Είναι πολίτες μιας μεγάλης Ευρώπης, οι οποίοι έχουν κάθε δικαίωμα να αποφασίσουν. </w:t>
      </w:r>
    </w:p>
    <w:p w14:paraId="68AD1025"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λύπησε η σύμπλευση στην άποψη του κ. </w:t>
      </w:r>
      <w:proofErr w:type="spellStart"/>
      <w:r>
        <w:rPr>
          <w:rFonts w:eastAsia="Times New Roman" w:cs="Times New Roman"/>
          <w:szCs w:val="24"/>
        </w:rPr>
        <w:t>Σουλτς</w:t>
      </w:r>
      <w:proofErr w:type="spellEnd"/>
      <w:r>
        <w:rPr>
          <w:rFonts w:eastAsia="Times New Roman" w:cs="Times New Roman"/>
          <w:szCs w:val="24"/>
        </w:rPr>
        <w:t xml:space="preserve"> τόσο της κ. Μπακογιάννη, η οποία είπε ότι τα δημοψηφίσματα είναι επικίνδυνα, όσο και</w:t>
      </w:r>
      <w:r>
        <w:rPr>
          <w:rFonts w:eastAsia="Times New Roman" w:cs="Times New Roman"/>
          <w:szCs w:val="24"/>
        </w:rPr>
        <w:t xml:space="preserve"> του νέου Αρχηγού της Αξιωματικής Αντιπολίτευσης, του κ. Μητσοτάκη, ο οποίος αναρωτήθηκε αν είναι δυνατόν μια πλειοψηφία σε ένα ερώτημα στο δημοψήφισμα να καθορίσει το μέλλον μιας χώρας. Ναι, κ. Μητσοτάκη, είναι δυνατόν αυτό να συμβεί. </w:t>
      </w:r>
    </w:p>
    <w:p w14:paraId="68AD1026"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Θα πρέπει, ορμώμενο</w:t>
      </w:r>
      <w:r>
        <w:rPr>
          <w:rFonts w:eastAsia="Times New Roman" w:cs="Times New Roman"/>
          <w:szCs w:val="24"/>
        </w:rPr>
        <w:t xml:space="preserve">ι από τη σημερινή </w:t>
      </w:r>
      <w:r>
        <w:rPr>
          <w:rFonts w:eastAsia="Times New Roman" w:cs="Times New Roman"/>
          <w:szCs w:val="24"/>
        </w:rPr>
        <w:t>ο</w:t>
      </w:r>
      <w:r>
        <w:rPr>
          <w:rFonts w:eastAsia="Times New Roman" w:cs="Times New Roman"/>
          <w:szCs w:val="24"/>
        </w:rPr>
        <w:t xml:space="preserve">δηγία, να δούμε ποια είναι η μεγάλη εικόνα στην Ευρώπη. Η μεγάλη εικόνα στην Ευρώπη είναι μια, την οποία πρέπει να αποφασίσουμε εάν μας αρέσει ή όχι και πώς θα πορευτούμε μέσα σε αυτήν. </w:t>
      </w:r>
    </w:p>
    <w:p w14:paraId="68AD1027"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Σε δεύτερη συνέντευξή του ο κ. </w:t>
      </w:r>
      <w:proofErr w:type="spellStart"/>
      <w:r>
        <w:rPr>
          <w:rFonts w:eastAsia="Times New Roman" w:cs="Times New Roman"/>
          <w:szCs w:val="24"/>
        </w:rPr>
        <w:t>Σουλτς</w:t>
      </w:r>
      <w:proofErr w:type="spellEnd"/>
      <w:r>
        <w:rPr>
          <w:rFonts w:eastAsia="Times New Roman" w:cs="Times New Roman"/>
          <w:szCs w:val="24"/>
        </w:rPr>
        <w:t xml:space="preserve"> πρότεινε στο</w:t>
      </w:r>
      <w:r>
        <w:rPr>
          <w:rFonts w:eastAsia="Times New Roman" w:cs="Times New Roman"/>
          <w:szCs w:val="24"/>
        </w:rPr>
        <w:t xml:space="preserve"> Ευρωκοινοβούλιο να υπάρχει μια μεγάλη κυβέρνηση στην Ευρώπη. Για αυτό πρέπει να ανοίξει ένας διάλογος και να τον ανοίξουμε και μεταξύ μας. Δεν είναι ανάγκη να μας τον ανοίξουν οι Ευρωπαίοι, όταν αυτοί το θελήσουν. Ας τον ανοίξουμε μεταξύ μας. Χρειάζεται μ</w:t>
      </w:r>
      <w:r>
        <w:rPr>
          <w:rFonts w:eastAsia="Times New Roman" w:cs="Times New Roman"/>
          <w:szCs w:val="24"/>
        </w:rPr>
        <w:t xml:space="preserve">ια </w:t>
      </w:r>
      <w:proofErr w:type="spellStart"/>
      <w:r>
        <w:rPr>
          <w:rFonts w:eastAsia="Times New Roman" w:cs="Times New Roman"/>
          <w:szCs w:val="24"/>
        </w:rPr>
        <w:t>υπερκυβέρνηση</w:t>
      </w:r>
      <w:proofErr w:type="spellEnd"/>
      <w:r>
        <w:rPr>
          <w:rFonts w:eastAsia="Times New Roman" w:cs="Times New Roman"/>
          <w:szCs w:val="24"/>
        </w:rPr>
        <w:t xml:space="preserve"> στην Ευρώπη, με συγκεκριμένες αρμοδιότητες, σκοπό, να τον γνωρίζουν όλοι οι πολίτες και να αποφασίσουν εάν τους αρέσει; Ναι ή όχι; Χρειάζεται στην Ευρώπη μια </w:t>
      </w:r>
      <w:r>
        <w:rPr>
          <w:rFonts w:eastAsia="Times New Roman" w:cs="Times New Roman"/>
          <w:szCs w:val="24"/>
        </w:rPr>
        <w:lastRenderedPageBreak/>
        <w:t xml:space="preserve">οικονομική </w:t>
      </w:r>
      <w:proofErr w:type="spellStart"/>
      <w:r>
        <w:rPr>
          <w:rFonts w:eastAsia="Times New Roman" w:cs="Times New Roman"/>
          <w:szCs w:val="24"/>
        </w:rPr>
        <w:t>υπερδιακυβέρνηση</w:t>
      </w:r>
      <w:proofErr w:type="spellEnd"/>
      <w:r>
        <w:rPr>
          <w:rFonts w:eastAsia="Times New Roman" w:cs="Times New Roman"/>
          <w:szCs w:val="24"/>
        </w:rPr>
        <w:t>, ένα κεντρικό Υπουργείο Οικονομικών, το οποίο θα ελέγ</w:t>
      </w:r>
      <w:r>
        <w:rPr>
          <w:rFonts w:eastAsia="Times New Roman" w:cs="Times New Roman"/>
          <w:szCs w:val="24"/>
        </w:rPr>
        <w:t>χει τα οικονομικά όλων των κρατών σαν να είναι υποκαταστήματα πολυεθνικής; Ναι ή όχι;</w:t>
      </w:r>
    </w:p>
    <w:p w14:paraId="68AD1028"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Η στελέχωση, οι εθνότητες και οι εθνικότητες των μελών που αυτήν τη στιγμή είναι σε καίριες θέσεις στην Ευρωπαϊκή Ένωση έχει ασχοληθεί κάποιος να δει από πού προέρχονται,</w:t>
      </w:r>
      <w:r>
        <w:rPr>
          <w:rFonts w:eastAsia="Times New Roman" w:cs="Times New Roman"/>
          <w:szCs w:val="24"/>
        </w:rPr>
        <w:t xml:space="preserve"> εάν, δηλαδή, είναι Γερμανοί, Δανοί, Έλληνες και τις ποσοστώσεις; Διότι οι ποσοστώσεις στη στελέχωση στο σύνολο των υπαλλήλων της Ευρωπαϊκής Ένωσης, επειδή έχω τα στοιχεία, πηγαίνει σχεδόν με το ακαθάριστο εγχώριο προϊόν και τη συμμετοχή, αλλά είναι πολύ σ</w:t>
      </w:r>
      <w:r>
        <w:rPr>
          <w:rFonts w:eastAsia="Times New Roman" w:cs="Times New Roman"/>
          <w:szCs w:val="24"/>
        </w:rPr>
        <w:t xml:space="preserve">ημαντικό να δει κάποιος το ποιοτικό χαρακτηριστικό στις θέσεις που παίρνουν αποφάσεις, στις υψηλά αμειβόμενες θέσεις και στις θέσεις οι οποίες επηρεάζουν τις αποφάσεις και τις νομοθεσίες της Ευρωπαϊκής Ένωσης. Εκεί το 85% είναι Γερμανοί. </w:t>
      </w:r>
    </w:p>
    <w:p w14:paraId="68AD1029"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Η «περισσότερη </w:t>
      </w:r>
      <w:r>
        <w:rPr>
          <w:rFonts w:eastAsia="Times New Roman" w:cs="Times New Roman"/>
          <w:szCs w:val="24"/>
        </w:rPr>
        <w:t xml:space="preserve">Ευρώπη», όπως είπαν και πολλοί συνάδελφοι, είναι ένα ζητούμενο το οποίο το θέλουμε στην Ελλάδα, γιατί έχουμε βοηθηθεί πολύ και θα βοηθηθούμε, εφ’ όσον έχουμε το ταμείο μας σε </w:t>
      </w:r>
      <w:r>
        <w:rPr>
          <w:rFonts w:eastAsia="Times New Roman" w:cs="Times New Roman"/>
          <w:szCs w:val="24"/>
        </w:rPr>
        <w:lastRenderedPageBreak/>
        <w:t>τάξη. Όμως θα πρέπει να προσέχουμε τι θα έρθει στο μέλλον, διότι εάν παίρνονται α</w:t>
      </w:r>
      <w:r>
        <w:rPr>
          <w:rFonts w:eastAsia="Times New Roman" w:cs="Times New Roman"/>
          <w:szCs w:val="24"/>
        </w:rPr>
        <w:t>ποφάσεις μακριά από το Ελληνικό Κοινοβούλιο είναι κάτι το οποίο θα πρέπει να μ</w:t>
      </w:r>
      <w:r>
        <w:rPr>
          <w:rFonts w:eastAsia="Times New Roman" w:cs="Times New Roman"/>
          <w:szCs w:val="24"/>
        </w:rPr>
        <w:t>α</w:t>
      </w:r>
      <w:r>
        <w:rPr>
          <w:rFonts w:eastAsia="Times New Roman" w:cs="Times New Roman"/>
          <w:szCs w:val="24"/>
        </w:rPr>
        <w:t xml:space="preserve">ς απασχολήσει ιδιαίτερα. </w:t>
      </w:r>
    </w:p>
    <w:p w14:paraId="68AD102A"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Μια ισχυρή κυβέρνηση αποφασίζει για τον εαυτό της. Επειδή θα γίνει συζήτηση </w:t>
      </w:r>
      <w:r>
        <w:rPr>
          <w:rFonts w:eastAsia="Times New Roman" w:cs="Times New Roman"/>
          <w:szCs w:val="24"/>
        </w:rPr>
        <w:t>-</w:t>
      </w:r>
      <w:r>
        <w:rPr>
          <w:rFonts w:eastAsia="Times New Roman" w:cs="Times New Roman"/>
          <w:szCs w:val="24"/>
        </w:rPr>
        <w:t>και προβλέπω ότι αυτή η συζήτηση που θα γίνει σε σχέση με το περσινό δημοψ</w:t>
      </w:r>
      <w:r>
        <w:rPr>
          <w:rFonts w:eastAsia="Times New Roman" w:cs="Times New Roman"/>
          <w:szCs w:val="24"/>
        </w:rPr>
        <w:t xml:space="preserve">ήφισμα, με τη συνέντευξη για το βιβλίο του κ. </w:t>
      </w:r>
      <w:proofErr w:type="spellStart"/>
      <w:r>
        <w:rPr>
          <w:rFonts w:eastAsia="Times New Roman" w:cs="Times New Roman"/>
          <w:szCs w:val="24"/>
        </w:rPr>
        <w:t>Γκάλμπρεϊθ</w:t>
      </w:r>
      <w:proofErr w:type="spellEnd"/>
      <w:r>
        <w:rPr>
          <w:rFonts w:eastAsia="Times New Roman" w:cs="Times New Roman"/>
          <w:szCs w:val="24"/>
        </w:rPr>
        <w:t xml:space="preserve"> και όλα αυτά που γίνονται και θα γίνουν για λόγους εντυπωσιασμό στο Ελληνικό Κοινοβούλιο και όχι για λόγους ουσίας</w:t>
      </w:r>
      <w:r>
        <w:rPr>
          <w:rFonts w:eastAsia="Times New Roman" w:cs="Times New Roman"/>
          <w:szCs w:val="24"/>
        </w:rPr>
        <w:t>-</w:t>
      </w:r>
      <w:r>
        <w:rPr>
          <w:rFonts w:eastAsia="Times New Roman" w:cs="Times New Roman"/>
          <w:szCs w:val="24"/>
        </w:rPr>
        <w:t>, το ουσιαστικό ερώτημα που θα θέσω σε όλους τους Βουλευτές, αλλά κυρίως στους συναδ</w:t>
      </w:r>
      <w:r>
        <w:rPr>
          <w:rFonts w:eastAsia="Times New Roman" w:cs="Times New Roman"/>
          <w:szCs w:val="24"/>
        </w:rPr>
        <w:t xml:space="preserve">έλφους της Αντιπολίτευσης είναι ένα, εάν μια κυβέρνηση πρέπει να έχει σε μια σκληρή και ισχυρή διαπραγμάτευση -που πιστεύω ότι έκαναν και οι ίδιοι, αλλά κάναμε και εμείς- ένα </w:t>
      </w:r>
      <w:proofErr w:type="spellStart"/>
      <w:r>
        <w:rPr>
          <w:rFonts w:eastAsia="Times New Roman" w:cs="Times New Roman"/>
          <w:szCs w:val="24"/>
        </w:rPr>
        <w:t>plan</w:t>
      </w:r>
      <w:proofErr w:type="spellEnd"/>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xml:space="preserve">. Η ερώτηση είναι απλή: Πρέπει να έχει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xml:space="preserve">, ναι ή όχι; Το ποιο θα είναι </w:t>
      </w:r>
      <w:r>
        <w:rPr>
          <w:rFonts w:eastAsia="Times New Roman" w:cs="Times New Roman"/>
          <w:szCs w:val="24"/>
        </w:rPr>
        <w:t xml:space="preserve">το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xml:space="preserve"> είναι ένα άλλο ζήτημα. Πρέπει να απαντηθεί αυτό. Εάν απαντηθεί αυτό το ερώτημα, νομίζω ότι θα λυθούν και πολλές άλλες απορίες. </w:t>
      </w:r>
    </w:p>
    <w:p w14:paraId="68AD102B"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Δεύτερον, πολύ σημαντικό, έγινε μια μεγάλη συζήτηση για τις συντάξεις και το ΕΚΑΣ. Με την ευκαιρία θα σας αφήσω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w:t>
      </w:r>
      <w:r>
        <w:rPr>
          <w:rFonts w:eastAsia="Times New Roman" w:cs="Times New Roman"/>
          <w:szCs w:val="24"/>
          <w:lang w:val="en-US"/>
        </w:rPr>
        <w:t>ail</w:t>
      </w:r>
      <w:r>
        <w:rPr>
          <w:rFonts w:eastAsia="Times New Roman" w:cs="Times New Roman"/>
          <w:szCs w:val="24"/>
        </w:rPr>
        <w:t xml:space="preserve"> του κ. </w:t>
      </w:r>
      <w:proofErr w:type="spellStart"/>
      <w:r>
        <w:rPr>
          <w:rFonts w:eastAsia="Times New Roman" w:cs="Times New Roman"/>
          <w:szCs w:val="24"/>
        </w:rPr>
        <w:t>Χαρδούβελη</w:t>
      </w:r>
      <w:proofErr w:type="spellEnd"/>
      <w:r>
        <w:rPr>
          <w:rFonts w:eastAsia="Times New Roman" w:cs="Times New Roman"/>
          <w:szCs w:val="24"/>
        </w:rPr>
        <w:t xml:space="preserve">. Έχω συζητήσει και σημειώσει το </w:t>
      </w:r>
      <w:proofErr w:type="spellStart"/>
      <w:r>
        <w:rPr>
          <w:rFonts w:eastAsia="Times New Roman" w:cs="Times New Roman"/>
          <w:szCs w:val="24"/>
        </w:rPr>
        <w:t>pension</w:t>
      </w:r>
      <w:proofErr w:type="spellEnd"/>
      <w:r>
        <w:rPr>
          <w:rFonts w:eastAsia="Times New Roman" w:cs="Times New Roman"/>
          <w:szCs w:val="24"/>
        </w:rPr>
        <w:t xml:space="preserve"> </w:t>
      </w:r>
      <w:proofErr w:type="spellStart"/>
      <w:r>
        <w:rPr>
          <w:rFonts w:eastAsia="Times New Roman" w:cs="Times New Roman"/>
          <w:szCs w:val="24"/>
        </w:rPr>
        <w:t>reform</w:t>
      </w:r>
      <w:proofErr w:type="spellEnd"/>
      <w:r>
        <w:rPr>
          <w:rFonts w:eastAsia="Times New Roman" w:cs="Times New Roman"/>
          <w:szCs w:val="24"/>
        </w:rPr>
        <w:t xml:space="preserve">. Είναι όλα στα αγγλικά. Το ΕΚΑΣ έχει αποφασιστεί να κοπεί από το 2015 και 2016. </w:t>
      </w:r>
    </w:p>
    <w:p w14:paraId="68AD102C"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 xml:space="preserve">Να μειωθεί. </w:t>
      </w:r>
    </w:p>
    <w:p w14:paraId="68AD102D"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Το «</w:t>
      </w:r>
      <w:r>
        <w:rPr>
          <w:rFonts w:eastAsia="Times New Roman" w:cs="Times New Roman"/>
          <w:szCs w:val="24"/>
          <w:lang w:val="en-US"/>
        </w:rPr>
        <w:t>wipe</w:t>
      </w:r>
      <w:r>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xml:space="preserve">» στα αγγλικά σημαίνει σβήσιμο. </w:t>
      </w:r>
      <w:r>
        <w:rPr>
          <w:rFonts w:eastAsia="Times New Roman" w:cs="Times New Roman"/>
          <w:szCs w:val="24"/>
          <w:lang w:val="en-US"/>
        </w:rPr>
        <w:t>To</w:t>
      </w:r>
      <w:r>
        <w:rPr>
          <w:rFonts w:eastAsia="Times New Roman" w:cs="Times New Roman"/>
          <w:szCs w:val="24"/>
        </w:rPr>
        <w:t xml:space="preserve"> «</w:t>
      </w:r>
      <w:r>
        <w:rPr>
          <w:rFonts w:eastAsia="Times New Roman" w:cs="Times New Roman"/>
          <w:szCs w:val="24"/>
          <w:lang w:val="en-US"/>
        </w:rPr>
        <w:t>phase</w:t>
      </w:r>
      <w:r>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xml:space="preserve">» σημαίνει εξάλειψη, κύριε </w:t>
      </w:r>
      <w:proofErr w:type="spellStart"/>
      <w:r>
        <w:rPr>
          <w:rFonts w:eastAsia="Times New Roman" w:cs="Times New Roman"/>
          <w:szCs w:val="24"/>
        </w:rPr>
        <w:t>Σταϊκούρα</w:t>
      </w:r>
      <w:proofErr w:type="spellEnd"/>
      <w:r>
        <w:rPr>
          <w:rFonts w:eastAsia="Times New Roman" w:cs="Times New Roman"/>
          <w:szCs w:val="24"/>
        </w:rPr>
        <w:t xml:space="preserve">. </w:t>
      </w:r>
    </w:p>
    <w:p w14:paraId="68AD102E"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Έχω την δεύτερη ανάλυση στο δεύτερο κομμάτι, το οποίο έχει να κάνει με την ενοποίηση των ταμείων και την εξάλειψη του ΕΚΑΣ από τον Δεκέμβριο του 2014. Τα καταθέτω στα Πρακτικά για όποιον θέλει να τα δει. </w:t>
      </w:r>
    </w:p>
    <w:p w14:paraId="68AD102F" w14:textId="77777777" w:rsidR="00217A8F" w:rsidRDefault="00B55156">
      <w:pPr>
        <w:spacing w:after="0" w:line="600" w:lineRule="auto"/>
        <w:ind w:firstLine="720"/>
        <w:jc w:val="both"/>
        <w:rPr>
          <w:rFonts w:eastAsia="Times New Roman"/>
          <w:szCs w:val="24"/>
        </w:rPr>
      </w:pPr>
      <w:r>
        <w:rPr>
          <w:rFonts w:eastAsia="Times New Roman"/>
          <w:szCs w:val="24"/>
        </w:rPr>
        <w:t>(Στο σημ</w:t>
      </w:r>
      <w:r>
        <w:rPr>
          <w:rFonts w:eastAsia="Times New Roman"/>
          <w:szCs w:val="24"/>
        </w:rPr>
        <w:t xml:space="preserve">είο αυτό ο Βουλευτής κ. </w:t>
      </w:r>
      <w:r>
        <w:rPr>
          <w:rFonts w:eastAsia="Times New Roman" w:cs="Times New Roman"/>
          <w:szCs w:val="24"/>
        </w:rPr>
        <w:t xml:space="preserve">Δημήτριος Καμμένος </w:t>
      </w:r>
      <w:r>
        <w:rPr>
          <w:rFonts w:eastAsia="Times New Roman"/>
          <w:szCs w:val="24"/>
        </w:rPr>
        <w:t>καταθέτει για τα Πρακτικά τα προαναφερθέντα έγγραφα, το οποία βρίσκονται στο αρχείο του Τμήματος Γραμματείας της Διεύθυνσης Στενογραφίας και Πρακτικών της Βουλής)</w:t>
      </w:r>
    </w:p>
    <w:p w14:paraId="68AD1030" w14:textId="77777777" w:rsidR="00217A8F" w:rsidRDefault="00B55156">
      <w:pPr>
        <w:spacing w:after="0"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w:t>
      </w:r>
      <w:r>
        <w:rPr>
          <w:rFonts w:eastAsia="Times New Roman"/>
          <w:szCs w:val="24"/>
        </w:rPr>
        <w:t>όνου ομιλίας του κυρίου Βουλευτή)</w:t>
      </w:r>
    </w:p>
    <w:p w14:paraId="68AD1031" w14:textId="77777777" w:rsidR="00217A8F" w:rsidRDefault="00B55156">
      <w:pPr>
        <w:spacing w:after="0" w:line="600" w:lineRule="auto"/>
        <w:ind w:firstLine="720"/>
        <w:jc w:val="both"/>
        <w:rPr>
          <w:rFonts w:eastAsia="Times New Roman"/>
          <w:szCs w:val="24"/>
        </w:rPr>
      </w:pPr>
      <w:r>
        <w:rPr>
          <w:rFonts w:eastAsia="Times New Roman"/>
          <w:szCs w:val="24"/>
        </w:rPr>
        <w:t xml:space="preserve">Κύριε Πρόεδρε, θα ήθελα μισό λεπτό ακόμα σας παρακαλώ. </w:t>
      </w:r>
    </w:p>
    <w:p w14:paraId="68AD1032"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 κουδούνι λέει </w:t>
      </w:r>
      <w:r>
        <w:rPr>
          <w:rFonts w:eastAsia="Times New Roman" w:cs="Times New Roman"/>
          <w:szCs w:val="24"/>
        </w:rPr>
        <w:t>«</w:t>
      </w:r>
      <w:r>
        <w:rPr>
          <w:rFonts w:eastAsia="Times New Roman" w:cs="Times New Roman"/>
          <w:szCs w:val="24"/>
          <w:lang w:val="en-US"/>
        </w:rPr>
        <w:t>fade</w:t>
      </w:r>
      <w:r>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w:t>
      </w:r>
      <w:r>
        <w:rPr>
          <w:rFonts w:eastAsia="Times New Roman" w:cs="Times New Roman"/>
          <w:szCs w:val="24"/>
        </w:rPr>
        <w:t xml:space="preserve">, κύριε </w:t>
      </w:r>
      <w:proofErr w:type="spellStart"/>
      <w:r>
        <w:rPr>
          <w:rFonts w:eastAsia="Times New Roman" w:cs="Times New Roman"/>
          <w:szCs w:val="24"/>
        </w:rPr>
        <w:t>Καμμένε</w:t>
      </w:r>
      <w:proofErr w:type="spellEnd"/>
      <w:r>
        <w:rPr>
          <w:rFonts w:eastAsia="Times New Roman" w:cs="Times New Roman"/>
          <w:szCs w:val="24"/>
        </w:rPr>
        <w:t xml:space="preserve">. </w:t>
      </w:r>
    </w:p>
    <w:p w14:paraId="68AD1033"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w:t>
      </w:r>
      <w:r>
        <w:rPr>
          <w:rFonts w:eastAsia="Times New Roman" w:cs="Times New Roman"/>
          <w:szCs w:val="24"/>
          <w:lang w:val="en-US"/>
        </w:rPr>
        <w:t>Fade</w:t>
      </w:r>
      <w:r>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xml:space="preserve">» ήταν ένα ωραίο τραγούδι των </w:t>
      </w:r>
      <w:r>
        <w:rPr>
          <w:rFonts w:eastAsia="Times New Roman" w:cs="Times New Roman"/>
          <w:szCs w:val="24"/>
          <w:lang w:val="en-US"/>
        </w:rPr>
        <w:t>Metallica</w:t>
      </w:r>
      <w:r>
        <w:rPr>
          <w:rFonts w:eastAsia="Times New Roman" w:cs="Times New Roman"/>
          <w:szCs w:val="24"/>
        </w:rPr>
        <w:t xml:space="preserve">. </w:t>
      </w:r>
    </w:p>
    <w:p w14:paraId="68AD1034"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Για τον χρόνο εννοώ. Σβήστηκε. </w:t>
      </w:r>
    </w:p>
    <w:p w14:paraId="68AD1035"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Τριάντα δευτερόλεπτα θα ήθελα ακόμα. </w:t>
      </w:r>
    </w:p>
    <w:p w14:paraId="68AD1036"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Θέλω να πω, επίσης, το εξής: Ζητάτε να συσταθεί εξεταστική επιτροπή. Προσωπικά, ειλικρινά, </w:t>
      </w:r>
      <w:r>
        <w:rPr>
          <w:rFonts w:eastAsia="Times New Roman" w:cs="Times New Roman"/>
          <w:szCs w:val="24"/>
        </w:rPr>
        <w:t xml:space="preserve">θα ήταν χαρά μου, αλλά όχι πολιτικά, τεχνοκρατικά διαπραγματευτικά, ως ενεργός πολίτης και ως ενεργός Βουλευτής, να συμμετέχω σε εξεταστική για </w:t>
      </w:r>
      <w:r>
        <w:rPr>
          <w:rFonts w:eastAsia="Times New Roman" w:cs="Times New Roman"/>
          <w:szCs w:val="24"/>
        </w:rPr>
        <w:t>ό</w:t>
      </w:r>
      <w:r>
        <w:rPr>
          <w:rFonts w:eastAsia="Times New Roman" w:cs="Times New Roman"/>
          <w:szCs w:val="24"/>
        </w:rPr>
        <w:t>τι έγινε πέρ</w:t>
      </w:r>
      <w:r>
        <w:rPr>
          <w:rFonts w:eastAsia="Times New Roman" w:cs="Times New Roman"/>
          <w:szCs w:val="24"/>
        </w:rPr>
        <w:t>υ</w:t>
      </w:r>
      <w:r>
        <w:rPr>
          <w:rFonts w:eastAsia="Times New Roman" w:cs="Times New Roman"/>
          <w:szCs w:val="24"/>
        </w:rPr>
        <w:t xml:space="preserve">σι. </w:t>
      </w:r>
    </w:p>
    <w:p w14:paraId="68AD1037"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Συγχρόνως, θα καταθέσω την προσωπική μου πρόταση. Επειδή με κάλεσε γρήγορα ο κύριος Πρόεδρος </w:t>
      </w:r>
      <w:r>
        <w:rPr>
          <w:rFonts w:eastAsia="Times New Roman" w:cs="Times New Roman"/>
          <w:szCs w:val="24"/>
        </w:rPr>
        <w:t xml:space="preserve">-την έχω στο έδρανό μου- θα την φέρω την ερώτηση, μόλις κατέβω από το Βήμα. Εγώ θα πρότεινα </w:t>
      </w:r>
      <w:r>
        <w:rPr>
          <w:rFonts w:eastAsia="Times New Roman" w:cs="Times New Roman"/>
          <w:szCs w:val="24"/>
        </w:rPr>
        <w:lastRenderedPageBreak/>
        <w:t xml:space="preserve">και μια εξεταστική για το </w:t>
      </w:r>
      <w:r>
        <w:rPr>
          <w:rFonts w:eastAsia="Times New Roman" w:cs="Times New Roman"/>
          <w:szCs w:val="24"/>
          <w:lang w:val="en-US"/>
        </w:rPr>
        <w:t>PSI</w:t>
      </w:r>
      <w:r>
        <w:rPr>
          <w:rFonts w:eastAsia="Times New Roman" w:cs="Times New Roman"/>
          <w:szCs w:val="24"/>
        </w:rPr>
        <w:t xml:space="preserve">. Την προτείνω, την καταθέτω και θα καταθέσω κάποιες ερωτήσεις για το </w:t>
      </w:r>
      <w:r>
        <w:rPr>
          <w:rFonts w:eastAsia="Times New Roman" w:cs="Times New Roman"/>
          <w:szCs w:val="24"/>
          <w:lang w:val="en-US"/>
        </w:rPr>
        <w:t>PSI</w:t>
      </w:r>
      <w:r>
        <w:rPr>
          <w:rFonts w:eastAsia="Times New Roman" w:cs="Times New Roman"/>
          <w:szCs w:val="24"/>
        </w:rPr>
        <w:t xml:space="preserve">, οι οποίες θα ήθελα να απαντηθούν από την Αντιπολίτευση. </w:t>
      </w:r>
    </w:p>
    <w:p w14:paraId="68AD1038"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Τέλ</w:t>
      </w:r>
      <w:r>
        <w:rPr>
          <w:rFonts w:eastAsia="Times New Roman" w:cs="Times New Roman"/>
          <w:szCs w:val="24"/>
        </w:rPr>
        <w:t>ος, κλείνω λέγοντας ότι θα ήθελα να ευχαριστήσω πάρα πολύ τον Αρχηγό της Αξιωματικής Αντιπολίτευσης, κ. Μητσοτάκη, ο οποίος τις τελευταίες ημέρες έχει επιδοθεί σε διαπραγματεύσεις. Είναι αεικίνητος. Να τον συγχαρούμε για αυτό. Έχει πάει στο Λονδίνο, έχει δ</w:t>
      </w:r>
      <w:r>
        <w:rPr>
          <w:rFonts w:eastAsia="Times New Roman" w:cs="Times New Roman"/>
          <w:szCs w:val="24"/>
        </w:rPr>
        <w:t xml:space="preserve">ει την </w:t>
      </w:r>
      <w:r>
        <w:rPr>
          <w:rFonts w:eastAsia="Times New Roman" w:cs="Times New Roman"/>
          <w:szCs w:val="24"/>
        </w:rPr>
        <w:t>«</w:t>
      </w:r>
      <w:r>
        <w:rPr>
          <w:rFonts w:eastAsia="Times New Roman" w:cs="Times New Roman"/>
          <w:szCs w:val="24"/>
          <w:lang w:val="en-US"/>
        </w:rPr>
        <w:t>PIMCO</w:t>
      </w:r>
      <w:r>
        <w:rPr>
          <w:rFonts w:eastAsia="Times New Roman" w:cs="Times New Roman"/>
          <w:szCs w:val="24"/>
        </w:rPr>
        <w:t>»</w:t>
      </w:r>
      <w:r>
        <w:rPr>
          <w:rFonts w:eastAsia="Times New Roman" w:cs="Times New Roman"/>
          <w:szCs w:val="24"/>
        </w:rPr>
        <w:t xml:space="preserve">, την </w:t>
      </w:r>
      <w:r>
        <w:rPr>
          <w:rFonts w:eastAsia="Times New Roman" w:cs="Times New Roman"/>
          <w:szCs w:val="24"/>
        </w:rPr>
        <w:t>«</w:t>
      </w:r>
      <w:r>
        <w:rPr>
          <w:rFonts w:eastAsia="Times New Roman" w:cs="Times New Roman"/>
          <w:szCs w:val="24"/>
          <w:lang w:val="en-US"/>
        </w:rPr>
        <w:t>BLACKROCK</w:t>
      </w:r>
      <w:r>
        <w:rPr>
          <w:rFonts w:eastAsia="Times New Roman" w:cs="Times New Roman"/>
          <w:szCs w:val="24"/>
        </w:rPr>
        <w:t>»</w:t>
      </w:r>
      <w:r>
        <w:rPr>
          <w:rFonts w:eastAsia="Times New Roman" w:cs="Times New Roman"/>
          <w:szCs w:val="24"/>
        </w:rPr>
        <w:t xml:space="preserve">, την </w:t>
      </w:r>
      <w:r>
        <w:rPr>
          <w:rFonts w:eastAsia="Times New Roman" w:cs="Times New Roman"/>
          <w:szCs w:val="24"/>
        </w:rPr>
        <w:t>«</w:t>
      </w:r>
      <w:r>
        <w:rPr>
          <w:rFonts w:eastAsia="Times New Roman" w:cs="Times New Roman"/>
          <w:szCs w:val="24"/>
          <w:lang w:val="en-US"/>
        </w:rPr>
        <w:t>BLACKSTONE</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t xml:space="preserve">«SOROS </w:t>
      </w:r>
      <w:r>
        <w:rPr>
          <w:rFonts w:eastAsia="Times New Roman" w:cs="Times New Roman"/>
          <w:szCs w:val="24"/>
          <w:lang w:val="en-US"/>
        </w:rPr>
        <w:t>F</w:t>
      </w:r>
      <w:r>
        <w:rPr>
          <w:rFonts w:eastAsia="Times New Roman" w:cs="Times New Roman"/>
          <w:szCs w:val="24"/>
        </w:rPr>
        <w:t>OUNDATION»</w:t>
      </w:r>
      <w:r>
        <w:rPr>
          <w:rFonts w:eastAsia="Times New Roman" w:cs="Times New Roman"/>
          <w:szCs w:val="24"/>
        </w:rPr>
        <w:t xml:space="preserve">, την </w:t>
      </w:r>
      <w:r>
        <w:rPr>
          <w:rFonts w:eastAsia="Times New Roman" w:cs="Times New Roman"/>
          <w:szCs w:val="24"/>
        </w:rPr>
        <w:t>«</w:t>
      </w:r>
      <w:r>
        <w:rPr>
          <w:rFonts w:eastAsia="Times New Roman" w:cs="Times New Roman"/>
          <w:szCs w:val="24"/>
          <w:lang w:val="en-US"/>
        </w:rPr>
        <w:t>KKR</w:t>
      </w:r>
      <w:r>
        <w:rPr>
          <w:rFonts w:eastAsia="Times New Roman" w:cs="Times New Roman"/>
          <w:szCs w:val="24"/>
        </w:rPr>
        <w:t>»</w:t>
      </w:r>
      <w:r>
        <w:rPr>
          <w:rFonts w:eastAsia="Times New Roman" w:cs="Times New Roman"/>
          <w:szCs w:val="24"/>
        </w:rPr>
        <w:t xml:space="preserve">. Έχει δει όλα τα μεγάλα μαγαζιά, τους κακούς των αγορών. Να τον ευχαριστήσω, διότι διαπραγματεύεται για το καλό της </w:t>
      </w:r>
      <w:r>
        <w:rPr>
          <w:rFonts w:eastAsia="Times New Roman" w:cs="Times New Roman"/>
          <w:szCs w:val="24"/>
        </w:rPr>
        <w:t>Ελλάδας</w:t>
      </w:r>
      <w:r>
        <w:rPr>
          <w:rFonts w:eastAsia="Times New Roman" w:cs="Times New Roman"/>
          <w:szCs w:val="24"/>
        </w:rPr>
        <w:t xml:space="preserve">. </w:t>
      </w:r>
    </w:p>
    <w:p w14:paraId="68AD1039"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Θα τον παρακαλέσω, όταν έρθει στη Βουλή, κύριε</w:t>
      </w:r>
      <w:r>
        <w:rPr>
          <w:rFonts w:eastAsia="Times New Roman" w:cs="Times New Roman"/>
          <w:szCs w:val="24"/>
        </w:rPr>
        <w:t xml:space="preserve"> Πρόεδρε, πρώτον, να μας αναλύσει τι διαπραγματεύσεις έκανε, ποιες προτάσεις έκανε, εκπροσωπώντας τη χώρα μας στις αγορές και στους κυρίους που είπα –τους γνωρίζουμε όλοι ποιοι είναι. </w:t>
      </w:r>
    </w:p>
    <w:p w14:paraId="68AD103A"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Δεύτερον, να μας πει εάν πρότεινε να έρθουν τα 100 δισεκατομμύρια ευρώ </w:t>
      </w:r>
      <w:r>
        <w:rPr>
          <w:rFonts w:eastAsia="Times New Roman" w:cs="Times New Roman"/>
          <w:szCs w:val="24"/>
        </w:rPr>
        <w:t xml:space="preserve">επενδύσεις, που όλοι τα θέλουμε, σε αυτήν την κυβέρνηση ή στη δική του. Διότι εάν έχει πει στους έξω «αυτή δεν είναι καλή </w:t>
      </w:r>
      <w:r>
        <w:rPr>
          <w:rFonts w:eastAsia="Times New Roman" w:cs="Times New Roman"/>
          <w:szCs w:val="24"/>
        </w:rPr>
        <w:lastRenderedPageBreak/>
        <w:t>κυβέρνηση, αλλά να μου φέρετε 100 δισεκατομμύρια ευρώ, όταν έρθω εγώ στην κυβέρνηση», αυτό δεν είναι εθνική πολιτική. Αυτό είναι ταπει</w:t>
      </w:r>
      <w:r>
        <w:rPr>
          <w:rFonts w:eastAsia="Times New Roman" w:cs="Times New Roman"/>
          <w:szCs w:val="24"/>
        </w:rPr>
        <w:t xml:space="preserve">νή προσωπική λαϊκίστικη πολιτική. Στα αγγλικά το λένε </w:t>
      </w:r>
      <w:proofErr w:type="spellStart"/>
      <w:r>
        <w:rPr>
          <w:rFonts w:eastAsia="Times New Roman" w:cs="Times New Roman"/>
          <w:szCs w:val="24"/>
        </w:rPr>
        <w:t>populism</w:t>
      </w:r>
      <w:proofErr w:type="spellEnd"/>
      <w:r>
        <w:rPr>
          <w:rFonts w:eastAsia="Times New Roman" w:cs="Times New Roman"/>
          <w:szCs w:val="24"/>
        </w:rPr>
        <w:t xml:space="preserve">. Ο λαϊκισμός δεν είναι εθνικό προτέρημα και δεν είναι εθνικό σπορ. Ή θα φέρουμε τις επενδύσεις τώρα να σώσουμε την πατρίδα ή δεν θα τις φέρουμε ποτέ. </w:t>
      </w:r>
    </w:p>
    <w:p w14:paraId="68AD103B"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Καμ</w:t>
      </w:r>
      <w:r>
        <w:rPr>
          <w:rFonts w:eastAsia="Times New Roman" w:cs="Times New Roman"/>
          <w:szCs w:val="24"/>
        </w:rPr>
        <w:t>μένε</w:t>
      </w:r>
      <w:proofErr w:type="spellEnd"/>
      <w:r>
        <w:rPr>
          <w:rFonts w:eastAsia="Times New Roman" w:cs="Times New Roman"/>
          <w:szCs w:val="24"/>
        </w:rPr>
        <w:t xml:space="preserve">, στα αγγλικά λέμε </w:t>
      </w:r>
      <w:r>
        <w:rPr>
          <w:rFonts w:eastAsia="Times New Roman" w:cs="Times New Roman"/>
          <w:szCs w:val="24"/>
          <w:lang w:val="en-US"/>
        </w:rPr>
        <w:t>enough</w:t>
      </w:r>
      <w:r>
        <w:rPr>
          <w:rFonts w:eastAsia="Times New Roman" w:cs="Times New Roman"/>
          <w:szCs w:val="24"/>
        </w:rPr>
        <w:t xml:space="preserve">. </w:t>
      </w:r>
    </w:p>
    <w:p w14:paraId="68AD103C"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Και όταν μιλά με τον </w:t>
      </w:r>
      <w:proofErr w:type="spellStart"/>
      <w:r>
        <w:rPr>
          <w:rFonts w:eastAsia="Times New Roman" w:cs="Times New Roman"/>
          <w:szCs w:val="24"/>
        </w:rPr>
        <w:t>Πόλσον</w:t>
      </w:r>
      <w:proofErr w:type="spellEnd"/>
      <w:r>
        <w:rPr>
          <w:rFonts w:eastAsia="Times New Roman" w:cs="Times New Roman"/>
          <w:szCs w:val="24"/>
        </w:rPr>
        <w:t>, ο οποίος παίρνει τα κόκκινα δάνεια και καταγγέλλει εμάς που παίρνουμε τη διαχείριση των κόκκινων δανείων, θα πρέπει να έρθει σαν Αρχηγός της Αξιωματικής Αντιπολίτευσης στο Ελλ</w:t>
      </w:r>
      <w:r>
        <w:rPr>
          <w:rFonts w:eastAsia="Times New Roman" w:cs="Times New Roman"/>
          <w:szCs w:val="24"/>
        </w:rPr>
        <w:t xml:space="preserve">ηνικό Κοινοβούλιο -γιατί δεν πήγε ο κ. Τσίπρας να τον δει ούτε εγώ, πήγε ο κ. Μητσοτάκης- και να μας πει τι συζήτησε μαζί του, τι διαπραγματεύτηκε, τι του είπε για τη συμμετοχή του στην </w:t>
      </w:r>
      <w:r>
        <w:rPr>
          <w:rFonts w:eastAsia="Times New Roman" w:cs="Times New Roman"/>
          <w:szCs w:val="24"/>
        </w:rPr>
        <w:t>«</w:t>
      </w:r>
      <w:r>
        <w:rPr>
          <w:rFonts w:eastAsia="Times New Roman" w:cs="Times New Roman"/>
          <w:szCs w:val="24"/>
        </w:rPr>
        <w:t>ΠΕΙΡΑΙΩΣ</w:t>
      </w:r>
      <w:r>
        <w:rPr>
          <w:rFonts w:eastAsia="Times New Roman" w:cs="Times New Roman"/>
          <w:szCs w:val="24"/>
        </w:rPr>
        <w:t>»</w:t>
      </w:r>
      <w:r>
        <w:rPr>
          <w:rFonts w:eastAsia="Times New Roman" w:cs="Times New Roman"/>
          <w:szCs w:val="24"/>
        </w:rPr>
        <w:t>, τι του είπε για τη διαχείριση των κόκκινων δανείων, τι του</w:t>
      </w:r>
      <w:r>
        <w:rPr>
          <w:rFonts w:eastAsia="Times New Roman" w:cs="Times New Roman"/>
          <w:szCs w:val="24"/>
        </w:rPr>
        <w:t xml:space="preserve"> είπε η </w:t>
      </w:r>
      <w:r>
        <w:rPr>
          <w:rFonts w:eastAsia="Times New Roman" w:cs="Times New Roman"/>
          <w:szCs w:val="24"/>
        </w:rPr>
        <w:t>«</w:t>
      </w:r>
      <w:r>
        <w:rPr>
          <w:rFonts w:eastAsia="Times New Roman" w:cs="Times New Roman"/>
          <w:szCs w:val="24"/>
          <w:lang w:val="en-US"/>
        </w:rPr>
        <w:t>KKR</w:t>
      </w:r>
      <w:r>
        <w:rPr>
          <w:rFonts w:eastAsia="Times New Roman" w:cs="Times New Roman"/>
          <w:szCs w:val="24"/>
        </w:rPr>
        <w:t>»</w:t>
      </w:r>
      <w:r>
        <w:rPr>
          <w:rFonts w:eastAsia="Times New Roman" w:cs="Times New Roman"/>
          <w:szCs w:val="24"/>
        </w:rPr>
        <w:t>, που θα κάνει διαχείριση 1,3 δισεκατομμύρια ευρώ στη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EUROBANK</w:t>
      </w:r>
      <w:r>
        <w:rPr>
          <w:rFonts w:eastAsia="Times New Roman" w:cs="Times New Roman"/>
          <w:szCs w:val="24"/>
        </w:rPr>
        <w:t>»</w:t>
      </w:r>
      <w:r>
        <w:rPr>
          <w:rFonts w:eastAsia="Times New Roman" w:cs="Times New Roman"/>
          <w:szCs w:val="24"/>
        </w:rPr>
        <w:t xml:space="preserve"> και την </w:t>
      </w:r>
      <w:r>
        <w:rPr>
          <w:rFonts w:eastAsia="Times New Roman" w:cs="Times New Roman"/>
          <w:szCs w:val="24"/>
        </w:rPr>
        <w:t>«</w:t>
      </w:r>
      <w:r>
        <w:rPr>
          <w:rFonts w:eastAsia="Times New Roman" w:cs="Times New Roman"/>
          <w:szCs w:val="24"/>
          <w:lang w:val="en-US"/>
        </w:rPr>
        <w:t>ALPHABANK</w:t>
      </w:r>
      <w:r>
        <w:rPr>
          <w:rFonts w:eastAsia="Times New Roman" w:cs="Times New Roman"/>
          <w:szCs w:val="24"/>
        </w:rPr>
        <w:t>»</w:t>
      </w:r>
      <w:r>
        <w:rPr>
          <w:rFonts w:eastAsia="Times New Roman" w:cs="Times New Roman"/>
          <w:szCs w:val="24"/>
        </w:rPr>
        <w:t xml:space="preserve">, και να </w:t>
      </w:r>
      <w:r>
        <w:rPr>
          <w:rFonts w:eastAsia="Times New Roman" w:cs="Times New Roman"/>
          <w:szCs w:val="24"/>
        </w:rPr>
        <w:lastRenderedPageBreak/>
        <w:t xml:space="preserve">δούμε ποιος είναι ο εθνικός του ρόλος. Είμαι σίγουρος ότι θα το κάνει και τον προκαλώ να έρθει να μας απαντήσει πώς διαπραγματεύτηκε για το καλό της </w:t>
      </w:r>
      <w:r>
        <w:rPr>
          <w:rFonts w:eastAsia="Times New Roman" w:cs="Times New Roman"/>
          <w:szCs w:val="24"/>
        </w:rPr>
        <w:t>Ελλάδας</w:t>
      </w:r>
      <w:r>
        <w:rPr>
          <w:rFonts w:eastAsia="Times New Roman" w:cs="Times New Roman"/>
          <w:szCs w:val="24"/>
        </w:rPr>
        <w:t xml:space="preserve">. Τέλος ο λαϊκισμός! </w:t>
      </w:r>
    </w:p>
    <w:p w14:paraId="68AD103D"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8AD103E" w14:textId="77777777" w:rsidR="00217A8F" w:rsidRDefault="00B55156">
      <w:pPr>
        <w:spacing w:after="0" w:line="600" w:lineRule="auto"/>
        <w:ind w:firstLine="720"/>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 xml:space="preserve">Δημήτριος Καμμένος </w:t>
      </w:r>
      <w:r>
        <w:rPr>
          <w:rFonts w:eastAsia="Times New Roman"/>
          <w:szCs w:val="24"/>
        </w:rPr>
        <w:t xml:space="preserve">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w:t>
      </w:r>
      <w:r>
        <w:rPr>
          <w:rFonts w:eastAsia="Times New Roman"/>
          <w:szCs w:val="24"/>
        </w:rPr>
        <w:t>Βουλής)</w:t>
      </w:r>
    </w:p>
    <w:p w14:paraId="68AD103F"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Και εμείς. </w:t>
      </w:r>
    </w:p>
    <w:p w14:paraId="68AD1040"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Φίλης για μια σύντομη νομοτεχνική βελτίωση. </w:t>
      </w:r>
    </w:p>
    <w:p w14:paraId="68AD1041"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Καταθέτω μια νομοτεχνική βελτίωση. Προσθέτουμε στα προσόντα για την εκλογή κα</w:t>
      </w:r>
      <w:r>
        <w:rPr>
          <w:rFonts w:eastAsia="Times New Roman" w:cs="Times New Roman"/>
          <w:szCs w:val="24"/>
        </w:rPr>
        <w:t xml:space="preserve">θηγητών και το κλινικό έργο για τους ιατρούς, εκεί που είναι αναγκαίο. </w:t>
      </w:r>
    </w:p>
    <w:p w14:paraId="68AD1042"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Στα ζητήματα που αφορούν τα αυτοδύναμα τμήματα τον ΑΕΙ, επιμένουμε στη ρύθμιση για το ειδικό εκπαιδευτικό προσωπικό ΕΔΙΠ και ΕΤΕΠ να συμμετέχουν εκπρόσωποι. Το ζήτημα που αφορά τη φοιτ</w:t>
      </w:r>
      <w:r>
        <w:rPr>
          <w:rFonts w:eastAsia="Times New Roman" w:cs="Times New Roman"/>
          <w:szCs w:val="24"/>
        </w:rPr>
        <w:t xml:space="preserve">ητική συμμετοχή είναι ένα γενικότερο θέμα που δεν αφορά τα </w:t>
      </w:r>
      <w:r>
        <w:rPr>
          <w:rFonts w:eastAsia="Times New Roman" w:cs="Times New Roman"/>
          <w:szCs w:val="24"/>
        </w:rPr>
        <w:t xml:space="preserve">τμήματα </w:t>
      </w:r>
      <w:r>
        <w:rPr>
          <w:rFonts w:eastAsia="Times New Roman" w:cs="Times New Roman"/>
          <w:szCs w:val="24"/>
        </w:rPr>
        <w:t xml:space="preserve">αυτά, άρα το παραπέμπουμε σε συνολική ρύθμιση για τα πανεπιστήμια. </w:t>
      </w:r>
    </w:p>
    <w:p w14:paraId="68AD1043"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8AD1044"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Παιδείας, Έρευνας και Θρησκευμάτων κ. Νικόλαος Φίλης καταθέτει για τα Πρακτικά τη</w:t>
      </w:r>
      <w:r>
        <w:rPr>
          <w:rFonts w:eastAsia="Times New Roman" w:cs="Times New Roman"/>
          <w:szCs w:val="24"/>
        </w:rPr>
        <w:t>ν προαναφερθείσα νομοτεχνική βελτίωση</w:t>
      </w:r>
      <w:r>
        <w:rPr>
          <w:rFonts w:eastAsia="Times New Roman" w:cs="Times New Roman"/>
          <w:szCs w:val="24"/>
        </w:rPr>
        <w:t>,</w:t>
      </w:r>
      <w:r>
        <w:rPr>
          <w:rFonts w:eastAsia="Times New Roman" w:cs="Times New Roman"/>
          <w:szCs w:val="24"/>
        </w:rPr>
        <w:t xml:space="preserve"> η οποία έχει ως εξής:</w:t>
      </w:r>
    </w:p>
    <w:p w14:paraId="68AD1045" w14:textId="77777777" w:rsidR="00217A8F" w:rsidRDefault="00B55156">
      <w:pPr>
        <w:spacing w:after="0" w:line="600" w:lineRule="auto"/>
        <w:ind w:firstLine="720"/>
        <w:jc w:val="center"/>
        <w:rPr>
          <w:rFonts w:eastAsia="Times New Roman" w:cs="Times New Roman"/>
          <w:szCs w:val="24"/>
        </w:rPr>
      </w:pPr>
      <w:r>
        <w:rPr>
          <w:rFonts w:eastAsia="Times New Roman" w:cs="Times New Roman"/>
          <w:szCs w:val="24"/>
        </w:rPr>
        <w:t>(ΑΛΛΑΓΗ ΣΕΛΙΔΑΣ)</w:t>
      </w:r>
    </w:p>
    <w:p w14:paraId="68AD1046" w14:textId="77777777" w:rsidR="00217A8F" w:rsidRDefault="00B55156">
      <w:pPr>
        <w:spacing w:after="0" w:line="600" w:lineRule="auto"/>
        <w:ind w:firstLine="720"/>
        <w:jc w:val="center"/>
        <w:rPr>
          <w:rFonts w:eastAsia="Times New Roman" w:cs="Times New Roman"/>
          <w:szCs w:val="24"/>
        </w:rPr>
      </w:pPr>
      <w:r>
        <w:rPr>
          <w:rFonts w:eastAsia="Times New Roman" w:cs="Times New Roman"/>
          <w:szCs w:val="24"/>
        </w:rPr>
        <w:t>(Να καταχωριστεί η σελ. 72)</w:t>
      </w:r>
    </w:p>
    <w:p w14:paraId="68AD1047" w14:textId="77777777" w:rsidR="00217A8F" w:rsidRDefault="00B55156">
      <w:pPr>
        <w:spacing w:after="0"/>
        <w:jc w:val="center"/>
        <w:rPr>
          <w:rFonts w:eastAsia="Times New Roman" w:cs="Times New Roman"/>
          <w:szCs w:val="24"/>
        </w:rPr>
      </w:pPr>
      <w:r>
        <w:rPr>
          <w:rFonts w:eastAsia="Times New Roman" w:cs="Times New Roman"/>
          <w:szCs w:val="24"/>
        </w:rPr>
        <w:t xml:space="preserve">       (ΑΛΛΑΓΗ ΣΕΛΙΔΑΣ)</w:t>
      </w:r>
    </w:p>
    <w:p w14:paraId="68AD1048" w14:textId="77777777" w:rsidR="00217A8F" w:rsidRDefault="00217A8F">
      <w:pPr>
        <w:spacing w:after="0" w:line="600" w:lineRule="auto"/>
        <w:ind w:firstLine="720"/>
        <w:jc w:val="both"/>
        <w:rPr>
          <w:rFonts w:eastAsia="Times New Roman" w:cs="Times New Roman"/>
          <w:b/>
          <w:szCs w:val="24"/>
        </w:rPr>
      </w:pPr>
    </w:p>
    <w:p w14:paraId="68AD1049"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κ. Αντωνίου έχει τον λόγο. </w:t>
      </w:r>
    </w:p>
    <w:p w14:paraId="68AD104A" w14:textId="77777777" w:rsidR="00217A8F" w:rsidRDefault="00B55156">
      <w:pPr>
        <w:spacing w:after="0" w:line="600" w:lineRule="auto"/>
        <w:jc w:val="both"/>
        <w:rPr>
          <w:rFonts w:eastAsia="Times New Roman" w:cs="Times New Roman"/>
          <w:b/>
          <w:szCs w:val="24"/>
        </w:rPr>
      </w:pPr>
      <w:r>
        <w:rPr>
          <w:rFonts w:eastAsia="Times New Roman" w:cs="Times New Roman"/>
          <w:szCs w:val="24"/>
        </w:rPr>
        <w:lastRenderedPageBreak/>
        <w:t xml:space="preserve">Ο κατάλογος των ομιλητών έχει κλείσει. Απομένει ο κ. </w:t>
      </w:r>
      <w:proofErr w:type="spellStart"/>
      <w:r>
        <w:rPr>
          <w:rFonts w:eastAsia="Times New Roman" w:cs="Times New Roman"/>
          <w:szCs w:val="24"/>
        </w:rPr>
        <w:t>Καβαδέλλα</w:t>
      </w:r>
      <w:r>
        <w:rPr>
          <w:rFonts w:eastAsia="Times New Roman" w:cs="Times New Roman"/>
          <w:szCs w:val="24"/>
        </w:rPr>
        <w:t>ς</w:t>
      </w:r>
      <w:proofErr w:type="spellEnd"/>
      <w:r>
        <w:rPr>
          <w:rFonts w:eastAsia="Times New Roman" w:cs="Times New Roman"/>
          <w:szCs w:val="24"/>
        </w:rPr>
        <w:t xml:space="preserve"> από τους ειδικούς αγορητές και εισηγητές. </w:t>
      </w:r>
    </w:p>
    <w:p w14:paraId="68AD104B"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 xml:space="preserve">Ευχαριστώ, κύριε Πρόεδρε. </w:t>
      </w:r>
    </w:p>
    <w:p w14:paraId="68AD104C"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Το υπό ψήφιση νομοσχέδιο αφορά τον κοινοτικό προϋπολογισμό που απαρτίζεται από τις συνεισφορές των κρατών–μελών. Η απόφαση θα τεθεί σε ισχύ μόνο μετά από επικύρωση από τις χώρες της Ευρωπαϊκής Ένωσης, σύμφωνα με το άρθρο 28 του Συντάγματος για τις διεθνείς</w:t>
      </w:r>
      <w:r>
        <w:rPr>
          <w:rFonts w:eastAsia="Times New Roman" w:cs="Times New Roman"/>
          <w:szCs w:val="24"/>
        </w:rPr>
        <w:t xml:space="preserve"> συνθήκες που αποτελεί για την Ελλάδα και τον θεμέλιο λίθο της Ευρωπαϊκής Ένωσης ολοκλήρωσης. </w:t>
      </w:r>
    </w:p>
    <w:p w14:paraId="68AD104D"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Οι νέες διατάξεις θα έχουν </w:t>
      </w:r>
      <w:r>
        <w:rPr>
          <w:rFonts w:eastAsia="Times New Roman" w:cs="Times New Roman"/>
          <w:szCs w:val="24"/>
        </w:rPr>
        <w:t xml:space="preserve">αναδρομική </w:t>
      </w:r>
      <w:r>
        <w:rPr>
          <w:rFonts w:eastAsia="Times New Roman" w:cs="Times New Roman"/>
          <w:szCs w:val="24"/>
        </w:rPr>
        <w:t>ισχύ από την 1</w:t>
      </w:r>
      <w:r>
        <w:rPr>
          <w:rFonts w:eastAsia="Times New Roman" w:cs="Times New Roman"/>
          <w:szCs w:val="24"/>
          <w:vertAlign w:val="superscript"/>
        </w:rPr>
        <w:t>η</w:t>
      </w:r>
      <w:r>
        <w:rPr>
          <w:rFonts w:eastAsia="Times New Roman" w:cs="Times New Roman"/>
          <w:szCs w:val="24"/>
        </w:rPr>
        <w:t xml:space="preserve"> Ιανουαρίου του 2014, προκειμένου να εξασφαλιστεί η μετάβαση στο αναθεωρημένο σύστημα ίδιων πόρων. </w:t>
      </w:r>
    </w:p>
    <w:p w14:paraId="68AD104E"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Ο ετήσιο</w:t>
      </w:r>
      <w:r>
        <w:rPr>
          <w:rFonts w:eastAsia="Times New Roman" w:cs="Times New Roman"/>
          <w:szCs w:val="24"/>
        </w:rPr>
        <w:t xml:space="preserve">ς προϋπολογισμός της Ευρωπαϊκής Ένωσης ανέρχεται σε 150 δισεκατομμύρια ευρώ περίπου και πάνω από το 90% των εσόδων της Ευρωπαϊκής Ένωσης ανακατανέμονται στα κράτη–μέλη και χρησιμεύουν στην </w:t>
      </w:r>
      <w:proofErr w:type="spellStart"/>
      <w:r>
        <w:rPr>
          <w:rFonts w:eastAsia="Times New Roman" w:cs="Times New Roman"/>
          <w:szCs w:val="24"/>
        </w:rPr>
        <w:t>αναχρηματοδότηση</w:t>
      </w:r>
      <w:proofErr w:type="spellEnd"/>
      <w:r>
        <w:rPr>
          <w:rFonts w:eastAsia="Times New Roman" w:cs="Times New Roman"/>
          <w:szCs w:val="24"/>
        </w:rPr>
        <w:t xml:space="preserve"> των διαφόρων κοινών πολιτικών. </w:t>
      </w:r>
    </w:p>
    <w:p w14:paraId="68AD104F" w14:textId="77777777" w:rsidR="00217A8F" w:rsidRDefault="00B55156">
      <w:pPr>
        <w:spacing w:after="0" w:line="600" w:lineRule="auto"/>
        <w:ind w:firstLine="720"/>
        <w:jc w:val="both"/>
        <w:rPr>
          <w:rFonts w:eastAsia="Times New Roman"/>
          <w:szCs w:val="24"/>
        </w:rPr>
      </w:pPr>
      <w:r>
        <w:rPr>
          <w:rFonts w:eastAsia="Times New Roman"/>
          <w:szCs w:val="24"/>
        </w:rPr>
        <w:lastRenderedPageBreak/>
        <w:t>Ο προϋπολογισμός υ</w:t>
      </w:r>
      <w:r>
        <w:rPr>
          <w:rFonts w:eastAsia="Times New Roman"/>
          <w:szCs w:val="24"/>
        </w:rPr>
        <w:t xml:space="preserve">πάγεται στα όρια που καθορίζονται από το πολυετές δημοσιονομικό πλαίσιο, το οποίο καθορίζει τα μέγιστα ετήσια ποσά που μπορεί να δαπανήσει η Ευρωπαϊκή Ένωση σε διάφορους τομείς της πολιτικής σε μια συγκεκριμένη χρονική περίοδο ως εξής: </w:t>
      </w:r>
    </w:p>
    <w:p w14:paraId="68AD1050" w14:textId="77777777" w:rsidR="00217A8F" w:rsidRDefault="00B55156">
      <w:pPr>
        <w:spacing w:after="0" w:line="600" w:lineRule="auto"/>
        <w:ind w:firstLine="720"/>
        <w:jc w:val="both"/>
        <w:rPr>
          <w:rFonts w:eastAsia="Times New Roman"/>
          <w:szCs w:val="24"/>
        </w:rPr>
      </w:pPr>
      <w:r>
        <w:rPr>
          <w:rFonts w:eastAsia="Times New Roman"/>
          <w:szCs w:val="24"/>
        </w:rPr>
        <w:t>Η Ευρωπαϊκή Επιτροπ</w:t>
      </w:r>
      <w:r>
        <w:rPr>
          <w:rFonts w:eastAsia="Times New Roman"/>
          <w:szCs w:val="24"/>
        </w:rPr>
        <w:t>ή υποβάλλει την πρόταση προϋπολογισμού, το Ευρωπαϊκό Κοινοβούλιο εγκρίνει την πρόταση και ακολουθούν η έγκριση από τα εθνικά Κοινοβούλια, ώστε η πρόταση να καθίσταται προϋπολογισμός του επόμενου έτους. Στη συνέχεια η Ευρωπαϊκή Επιτροπή ενημερώνει το Ευρωπα</w:t>
      </w:r>
      <w:r>
        <w:rPr>
          <w:rFonts w:eastAsia="Times New Roman"/>
          <w:szCs w:val="24"/>
        </w:rPr>
        <w:t>ϊκό Κοινοβούλιο και το Συμβούλιο για τον τρόπο με τον οποίο διατέθηκε ο προϋπολογισμός. Το Ευρωπαϊκό Ελεγκτικό Συνέδριο ελέγχει εξονυχιστικά τις δαπάνες και αν τα κονδύλια του προϋπολογισμού διατέθηκαν σύμφωνα με τους Κανόνες και το Ευρωπαϊκό Κοινοβούλιο δ</w:t>
      </w:r>
      <w:r>
        <w:rPr>
          <w:rFonts w:eastAsia="Times New Roman"/>
          <w:szCs w:val="24"/>
        </w:rPr>
        <w:t>ίνει την έγκρισή του.</w:t>
      </w:r>
    </w:p>
    <w:p w14:paraId="68AD1051" w14:textId="77777777" w:rsidR="00217A8F" w:rsidRDefault="00B55156">
      <w:pPr>
        <w:spacing w:after="0" w:line="600" w:lineRule="auto"/>
        <w:ind w:firstLine="720"/>
        <w:jc w:val="both"/>
        <w:rPr>
          <w:rFonts w:eastAsia="Times New Roman"/>
          <w:szCs w:val="24"/>
        </w:rPr>
      </w:pPr>
      <w:r>
        <w:rPr>
          <w:rFonts w:eastAsia="Times New Roman"/>
          <w:szCs w:val="24"/>
        </w:rPr>
        <w:t xml:space="preserve">Το σχέδιο νόμου που συζητάμε σήμερα έχει σκοπό την κύρωση της απόφασης του Συμβουλίου της Ευρωπαϊκής Ένωσης 2014/335/ΕΕ </w:t>
      </w:r>
      <w:proofErr w:type="spellStart"/>
      <w:r>
        <w:rPr>
          <w:rFonts w:eastAsia="Times New Roman"/>
          <w:szCs w:val="24"/>
        </w:rPr>
        <w:t>Ευαρατόμ</w:t>
      </w:r>
      <w:proofErr w:type="spellEnd"/>
      <w:r>
        <w:rPr>
          <w:rFonts w:eastAsia="Times New Roman"/>
          <w:szCs w:val="24"/>
        </w:rPr>
        <w:t xml:space="preserve"> για το σύστημα των ιδίων πόρων του προϋπολογισμού της Ευρωπαϊκής Ένωσης που εγκρίθηκε κατά τη Σύνοδο του </w:t>
      </w:r>
      <w:r>
        <w:rPr>
          <w:rFonts w:eastAsia="Times New Roman"/>
          <w:szCs w:val="24"/>
        </w:rPr>
        <w:t>Συμβουλίου Ανταγωνιστικότητας της 26</w:t>
      </w:r>
      <w:r>
        <w:rPr>
          <w:rFonts w:eastAsia="Times New Roman"/>
          <w:szCs w:val="24"/>
          <w:vertAlign w:val="superscript"/>
        </w:rPr>
        <w:t>ης</w:t>
      </w:r>
      <w:r>
        <w:rPr>
          <w:rFonts w:eastAsia="Times New Roman"/>
          <w:szCs w:val="24"/>
        </w:rPr>
        <w:t xml:space="preserve"> Μαΐου </w:t>
      </w:r>
      <w:r>
        <w:rPr>
          <w:rFonts w:eastAsia="Times New Roman"/>
          <w:szCs w:val="24"/>
        </w:rPr>
        <w:lastRenderedPageBreak/>
        <w:t xml:space="preserve">2014. Το </w:t>
      </w:r>
      <w:r>
        <w:rPr>
          <w:rFonts w:eastAsia="Times New Roman"/>
          <w:szCs w:val="24"/>
        </w:rPr>
        <w:t xml:space="preserve">συμβούλιο </w:t>
      </w:r>
      <w:r>
        <w:rPr>
          <w:rFonts w:eastAsia="Times New Roman"/>
          <w:szCs w:val="24"/>
        </w:rPr>
        <w:t xml:space="preserve">ενέκρινε την νέα απόφαση για τους ίδιους πόρους, η οποία προβλέπει ορισμένες αλλαγές ιδίως όσον αφορά τους διορθωτικούς μηχανισμούς για την περίοδο 2014–2020. Η απόφαση αφορά το σύστημα ίδιων </w:t>
      </w:r>
      <w:r>
        <w:rPr>
          <w:rFonts w:eastAsia="Times New Roman"/>
          <w:szCs w:val="24"/>
        </w:rPr>
        <w:t>πόρων της Ένωσης που θα πρέπει να εξασφαλίζει επαρκείς πόρους για την εύρυθμη ανάπτυξη των πολιτικών της Ένωσης. Οι ρυθμίσεις που ορίζει η απόφαση πρέπει να εξασφαλίζουν ότι κανένα κράτος-μέλος δεν επιτρέπεται να υφίσταται υπερβολικό δημοσιονομικό βάρος σε</w:t>
      </w:r>
      <w:r>
        <w:rPr>
          <w:rFonts w:eastAsia="Times New Roman"/>
          <w:szCs w:val="24"/>
        </w:rPr>
        <w:t xml:space="preserve"> σχέση με τη σχετική του ευημερία για λόγους κοινωνικής ισορροπίας. </w:t>
      </w:r>
    </w:p>
    <w:p w14:paraId="68AD1052" w14:textId="77777777" w:rsidR="00217A8F" w:rsidRDefault="00B55156">
      <w:pPr>
        <w:spacing w:after="0" w:line="600" w:lineRule="auto"/>
        <w:ind w:firstLine="720"/>
        <w:jc w:val="both"/>
        <w:rPr>
          <w:rFonts w:eastAsia="Times New Roman"/>
          <w:szCs w:val="24"/>
        </w:rPr>
      </w:pPr>
      <w:r>
        <w:rPr>
          <w:rFonts w:eastAsia="Times New Roman"/>
          <w:szCs w:val="24"/>
        </w:rPr>
        <w:t>Η Ευρωπαϊκή Ένωση, κυρίες και κύριοι συνάδελφοι, δίνει μεγάλη σημασία στην βελτίωση του συστήματος ιδίων πόρων και για τον λόγο αυτόν το 2014 συγκροτήθηκε ειδική ομάδα υψηλού επιπέδου, με</w:t>
      </w:r>
      <w:r>
        <w:rPr>
          <w:rFonts w:eastAsia="Times New Roman"/>
          <w:szCs w:val="24"/>
        </w:rPr>
        <w:t xml:space="preserve"> σκοπό να προτείνει βελτιώσεις για το σύστημα ίδιων πόρων. Η ομάδα θα επεξεργαστεί και την πρόταση για ένα κοινό σύστημα φόρων επί των χρηματοπιστωτικών συναλλαγών που έθεσε το </w:t>
      </w:r>
      <w:r>
        <w:rPr>
          <w:rFonts w:eastAsia="Times New Roman"/>
          <w:szCs w:val="24"/>
        </w:rPr>
        <w:t xml:space="preserve">συμβούλιο </w:t>
      </w:r>
      <w:r>
        <w:rPr>
          <w:rFonts w:eastAsia="Times New Roman"/>
          <w:szCs w:val="24"/>
        </w:rPr>
        <w:t>τον Σεπτέμβριο του 2011 και στόχευε στη θέσπιση κοινού συστήματος για</w:t>
      </w:r>
      <w:r>
        <w:rPr>
          <w:rFonts w:eastAsia="Times New Roman"/>
          <w:szCs w:val="24"/>
        </w:rPr>
        <w:t xml:space="preserve"> την φορολόγηση των χρηματοπιστωτικών συναλλαγών, με την πρόθεση να εφαρμοστεί για το δημοσιονομικό πλαίσιο 2014–2020. </w:t>
      </w:r>
    </w:p>
    <w:p w14:paraId="68AD1053" w14:textId="77777777" w:rsidR="00217A8F" w:rsidRDefault="00B55156">
      <w:pPr>
        <w:spacing w:after="0" w:line="600" w:lineRule="auto"/>
        <w:ind w:firstLine="720"/>
        <w:jc w:val="both"/>
        <w:rPr>
          <w:rFonts w:eastAsia="Times New Roman"/>
          <w:szCs w:val="24"/>
        </w:rPr>
      </w:pPr>
      <w:r>
        <w:rPr>
          <w:rFonts w:eastAsia="Times New Roman"/>
          <w:szCs w:val="24"/>
        </w:rPr>
        <w:lastRenderedPageBreak/>
        <w:t>Ο φόρος χρηματοπιστωτικών συναλλαγών θα μπορούσε να αποτελέσει νέο ίδιο πόρο της Ευρωπαϊκής Ένωσης για τη χρηματοδότηση των πολιτικών τη</w:t>
      </w:r>
      <w:r>
        <w:rPr>
          <w:rFonts w:eastAsia="Times New Roman"/>
          <w:szCs w:val="24"/>
        </w:rPr>
        <w:t>ς. Όλοι θα ωφεληθούν από τον φόρο αυτό, χάρη στην εξασφάλιση πρόσθετων δημόσιων εσόδων</w:t>
      </w:r>
      <w:r>
        <w:rPr>
          <w:rFonts w:eastAsia="Times New Roman"/>
          <w:szCs w:val="24"/>
        </w:rPr>
        <w:t>,</w:t>
      </w:r>
      <w:r>
        <w:rPr>
          <w:rFonts w:eastAsia="Times New Roman"/>
          <w:szCs w:val="24"/>
        </w:rPr>
        <w:t xml:space="preserve"> που θα μπορούσαν να χρησιμοποιηθούν για την ενίσχυση της οικονομικής μεγέθυνσης και της ευημερίας στην Ευρωπαϊκή Ένωση. </w:t>
      </w:r>
    </w:p>
    <w:p w14:paraId="68AD1054" w14:textId="77777777" w:rsidR="00217A8F" w:rsidRDefault="00B55156">
      <w:pPr>
        <w:spacing w:after="0" w:line="600" w:lineRule="auto"/>
        <w:ind w:firstLine="720"/>
        <w:jc w:val="both"/>
        <w:rPr>
          <w:rFonts w:eastAsia="Times New Roman"/>
          <w:szCs w:val="24"/>
        </w:rPr>
      </w:pPr>
      <w:r>
        <w:rPr>
          <w:rFonts w:eastAsia="Times New Roman"/>
          <w:szCs w:val="24"/>
        </w:rPr>
        <w:t xml:space="preserve">Τα κράτη-μέλη θα ωφεληθούν, επίσης, από αυτήν </w:t>
      </w:r>
      <w:r>
        <w:rPr>
          <w:rFonts w:eastAsia="Times New Roman"/>
          <w:szCs w:val="24"/>
        </w:rPr>
        <w:t>την νέα πηγή εσόδων τόσο από την άποψη της άμεσης χρηματοδότησης των δικών τους προϋπολογισμών όσο και από την άποψη μείωσης των εισφορών τους στον προϋπολογισμό της Ευρωπαϊκής Ένωσης. Ωστόσο, ο φόρος δεν εντάχθηκε στην απόφαση 2014 που συζητάμε σήμερα και</w:t>
      </w:r>
      <w:r>
        <w:rPr>
          <w:rFonts w:eastAsia="Times New Roman"/>
          <w:szCs w:val="24"/>
        </w:rPr>
        <w:t xml:space="preserve"> συνεχίζονται εδώ και τρία χρόνια οι διαπραγματεύσεις μεταξύ των κρατών-μελών της Ευρωπαϊκής Ένωσης για την επιβολή του φόρου επί των χρηματοπιστωτικών συναλλαγών. Η θέση της ελληνικής Κυβέρνησης υποστηρίζει στις διαβουλεύσεις ότι θα πρέπει να επιταχυνθούν</w:t>
      </w:r>
      <w:r>
        <w:rPr>
          <w:rFonts w:eastAsia="Times New Roman"/>
          <w:szCs w:val="24"/>
        </w:rPr>
        <w:t xml:space="preserve"> οι διαδικασίες εισαγωγής του φόρου αυτού.</w:t>
      </w:r>
    </w:p>
    <w:p w14:paraId="68AD1055" w14:textId="77777777" w:rsidR="00217A8F" w:rsidRDefault="00B55156">
      <w:pPr>
        <w:spacing w:after="0" w:line="600" w:lineRule="auto"/>
        <w:ind w:firstLine="720"/>
        <w:jc w:val="both"/>
        <w:rPr>
          <w:rFonts w:eastAsia="Times New Roman"/>
          <w:szCs w:val="24"/>
        </w:rPr>
      </w:pPr>
      <w:r>
        <w:rPr>
          <w:rFonts w:eastAsia="Times New Roman"/>
          <w:szCs w:val="24"/>
        </w:rPr>
        <w:lastRenderedPageBreak/>
        <w:t>Οι σημαντικότερες ρυθμίσεις της απόφασης αναλύθηκαν και από άλλους εισηγητές και στην αρμόδια Επιτροπή, οπότε δεν θα σας επιβαρύνω με επιπλέον χρόνο.</w:t>
      </w:r>
    </w:p>
    <w:p w14:paraId="68AD1056" w14:textId="77777777" w:rsidR="00217A8F" w:rsidRDefault="00B55156">
      <w:pPr>
        <w:spacing w:after="0" w:line="600" w:lineRule="auto"/>
        <w:ind w:firstLine="720"/>
        <w:jc w:val="both"/>
        <w:rPr>
          <w:rFonts w:eastAsia="Times New Roman"/>
          <w:szCs w:val="24"/>
        </w:rPr>
      </w:pPr>
      <w:r>
        <w:rPr>
          <w:rFonts w:eastAsia="Times New Roman"/>
          <w:szCs w:val="24"/>
        </w:rPr>
        <w:t>Θέλω να πω δύο λόγια για την περίπτωση της Μεγάλης Βρετανίας, η</w:t>
      </w:r>
      <w:r>
        <w:rPr>
          <w:rFonts w:eastAsia="Times New Roman"/>
          <w:szCs w:val="24"/>
        </w:rPr>
        <w:t xml:space="preserve"> οποία έχει μια καθαρή συνεισφορά στα έσοδα του προϋπολογισμού της Ευρωπαϊκής Ένωσης και πρέπει να παρατηρήσουμε ότι η αποχώρησή της από την Ευρωπαϊκή Ένωση δημιουργεί ένα σημαντικό κενό στον προϋπολογισμό ιδίων πόρων, το οποίο πρέπει να καλυφθεί. Ο τρόπος</w:t>
      </w:r>
      <w:r>
        <w:rPr>
          <w:rFonts w:eastAsia="Times New Roman"/>
          <w:szCs w:val="24"/>
        </w:rPr>
        <w:t xml:space="preserve"> και η διαδικασία θα πρέπει να αντιμετωπιστεί σύντομα από τα αρμόδια όργανα της Ευρωπαϊκής Ένωσης ανάλογα με την εξέλιξη που θα έχουν οι διαπραγματεύσεις για την ενεργοποίηση του άρθρου 50 της Συνθήκης της Λισαβόνας.</w:t>
      </w:r>
    </w:p>
    <w:p w14:paraId="68AD1057" w14:textId="77777777" w:rsidR="00217A8F" w:rsidRDefault="00B55156">
      <w:pPr>
        <w:spacing w:after="0" w:line="600" w:lineRule="auto"/>
        <w:ind w:firstLine="720"/>
        <w:jc w:val="both"/>
        <w:rPr>
          <w:rFonts w:eastAsia="Times New Roman"/>
          <w:szCs w:val="24"/>
        </w:rPr>
      </w:pPr>
      <w:r>
        <w:rPr>
          <w:rFonts w:eastAsia="Times New Roman"/>
          <w:szCs w:val="24"/>
        </w:rPr>
        <w:t>Κυρίες και κύριοι συνάδελφοι, η Ευρωπαϊ</w:t>
      </w:r>
      <w:r>
        <w:rPr>
          <w:rFonts w:eastAsia="Times New Roman"/>
          <w:szCs w:val="24"/>
        </w:rPr>
        <w:t>κή Ένωση σήμερα βρίσκεται σε ένα κρίσιμο σταυροδρόμι. Το ευρωπαϊκό εγχείρημα και η ιδέα της ολοκλήρωσης της Ευρώπης έχει θολώσει στα μάτια πολλών ευρωπαϊκών λαών εξαιτίας των πολιτικών λιτότητας και αυστηρής δημοσιονομικής πειθαρχίας που υπονομεύει την ανά</w:t>
      </w:r>
      <w:r>
        <w:rPr>
          <w:rFonts w:eastAsia="Times New Roman"/>
          <w:szCs w:val="24"/>
        </w:rPr>
        <w:t xml:space="preserve">πτυξη και αυξάνει την ανεργία και την ανασφάλεια των ευρωπαίων πολιτών κυρίως των </w:t>
      </w:r>
      <w:r>
        <w:rPr>
          <w:rFonts w:eastAsia="Times New Roman"/>
          <w:szCs w:val="24"/>
        </w:rPr>
        <w:lastRenderedPageBreak/>
        <w:t>χαμηλών κοινωνικών στρωμάτων. Η δίκαιη ανάπτυξη προϋποθέτει κοινωνική ισορροπία, αναλογική διανομή του πλούτου και των βαρών, όχι μόνο οριζόντια μεταξύ των κρατών-μελών, αλλά</w:t>
      </w:r>
      <w:r>
        <w:rPr>
          <w:rFonts w:eastAsia="Times New Roman"/>
          <w:szCs w:val="24"/>
        </w:rPr>
        <w:t xml:space="preserve"> και κάθετα μεταξύ των πολιτών κάθε κράτους. Η οικονομική και κοινωνική αυτή ανασφάλεια αναζητεί, δυστυχώς, διέξοδο στην ακροδεξιά, στον ρατσισμό και κυοφορεί τον φόβο απέναντι στους πρόσφυγες και τους μετανάστες. Η Ευρώπη το επόμενο διάστημα πρέπει να λάβ</w:t>
      </w:r>
      <w:r>
        <w:rPr>
          <w:rFonts w:eastAsia="Times New Roman"/>
          <w:szCs w:val="24"/>
        </w:rPr>
        <w:t>ει σοβαρές αποφάσεις που θα ενισχύσουν την ανάπτυξη, την απασχόληση και την κοινωνική συνοχή.</w:t>
      </w:r>
    </w:p>
    <w:p w14:paraId="68AD1058"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αποτέλεσμα του βρετανικού δημοψηφίσματος πρέπει να μας προβληματίσει όλους. Η απάντηση στα προβλήματα των λαών της Ευρώπης δεν εί</w:t>
      </w:r>
      <w:r>
        <w:rPr>
          <w:rFonts w:eastAsia="Times New Roman" w:cs="Times New Roman"/>
          <w:szCs w:val="24"/>
        </w:rPr>
        <w:t>ναι η επιστροφή στο καθεστώς των εθνικών ανταγωνισμών και των εθνικών περιχαρακώσεων, που στοίχισαν ιστορικά και πληρώθηκαν με τεράστιες καταστροφές και ποτάμια αίματος</w:t>
      </w:r>
    </w:p>
    <w:p w14:paraId="68AD1059"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Η απάντηση στο ερώτημα «περισσότερη ή λιγότερη Ευρώπη;» για εμάς είναι απλή. Θέλουμε μι</w:t>
      </w:r>
      <w:r>
        <w:rPr>
          <w:rFonts w:eastAsia="Times New Roman" w:cs="Times New Roman"/>
          <w:szCs w:val="24"/>
        </w:rPr>
        <w:t xml:space="preserve">α καλύτερη Ευρώπη, μια Ευρώπη κοινό σπίτι όλων </w:t>
      </w:r>
      <w:r>
        <w:rPr>
          <w:rFonts w:eastAsia="Times New Roman" w:cs="Times New Roman"/>
          <w:szCs w:val="24"/>
        </w:rPr>
        <w:t xml:space="preserve">των </w:t>
      </w:r>
      <w:r>
        <w:rPr>
          <w:rFonts w:eastAsia="Times New Roman" w:cs="Times New Roman"/>
          <w:szCs w:val="24"/>
        </w:rPr>
        <w:t>ευρωπαϊκών λαών, ειρηνική, δημοκρατική, αλληλέγγυα. Θέλουμε μια Ευρώπη που θα ενισχύει την κοινωνική συνοχή και τη δίκαιη ανάπτυξη, τα οφέλη της οποίας θα διαχέονται σε όσο το δυνατόν περισσότερους πολίτες</w:t>
      </w:r>
      <w:r>
        <w:rPr>
          <w:rFonts w:eastAsia="Times New Roman" w:cs="Times New Roman"/>
          <w:szCs w:val="24"/>
        </w:rPr>
        <w:t xml:space="preserve">. </w:t>
      </w:r>
    </w:p>
    <w:p w14:paraId="68AD105A"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Ο κοινοτικός προϋπολογισμός αποτελεί το εργαλείο για την επίτευξη αυτών των στόχων, ενώ οι διατάξεις αποτελούν δέσμευση όλων των κρατών για την εξυπηρέτηση του κοινού σκοπού.</w:t>
      </w:r>
    </w:p>
    <w:p w14:paraId="68AD105B"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Εάν έχω χρόνο, κύριε Πρόεδρε, θα ήθελα εν συντομία να αναφερθώ στα άρθρα 2 και</w:t>
      </w:r>
      <w:r>
        <w:rPr>
          <w:rFonts w:eastAsia="Times New Roman" w:cs="Times New Roman"/>
          <w:szCs w:val="24"/>
        </w:rPr>
        <w:t xml:space="preserve"> 3.</w:t>
      </w:r>
    </w:p>
    <w:p w14:paraId="68AD105C"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χρόνος έχει στερέψει.</w:t>
      </w:r>
    </w:p>
    <w:p w14:paraId="68AD105D"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θα ήθελα να πω ότι ρυθμίζονται επείγοντα και έκτακτα ζητήματα, τα οποία πρέπει να ρυθμιστούν για την ομαλότερη λειτουργία της διοίκησης και τα οποία υπερψηφί</w:t>
      </w:r>
      <w:r>
        <w:rPr>
          <w:rFonts w:eastAsia="Times New Roman" w:cs="Times New Roman"/>
          <w:szCs w:val="24"/>
        </w:rPr>
        <w:t>ζουμε. Επίσης, υπερψηφίζουμε τις σημερινές τροπολογίες του Υπουργείου Γεωργίας και του Υπουργείου Παιδείας.</w:t>
      </w:r>
    </w:p>
    <w:p w14:paraId="68AD105E"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68AD105F"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68AD1060"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Καβαδέλλας</w:t>
      </w:r>
      <w:proofErr w:type="spellEnd"/>
      <w:r>
        <w:rPr>
          <w:rFonts w:eastAsia="Times New Roman" w:cs="Times New Roman"/>
          <w:szCs w:val="24"/>
        </w:rPr>
        <w:t xml:space="preserve"> έχει τον λόγο.</w:t>
      </w:r>
    </w:p>
    <w:p w14:paraId="68AD1061"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Ευχαριστώ πολύ, κύριε Πρόεδρε.</w:t>
      </w:r>
    </w:p>
    <w:p w14:paraId="68AD1062"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συμμετοχή μας στην Ευρωπαϊκή Ένωση προϋποθέτει την ομαλή συνεργασία σε πολλούς τομείς της οικονομίας, της ενέργειας και της επιστήμης. Ο προϋπολογισμός της Ευρωπαϊκής Ένωσης στηρίζεται στις συνεισφορές κάθε κράτους, ανάλογα με τις δυνατότητές του.</w:t>
      </w:r>
    </w:p>
    <w:p w14:paraId="68AD1063"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Το Γενικ</w:t>
      </w:r>
      <w:r>
        <w:rPr>
          <w:rFonts w:eastAsia="Times New Roman" w:cs="Times New Roman"/>
          <w:szCs w:val="24"/>
        </w:rPr>
        <w:t>ό Λογιστήριο του Κράτους στο συγκεκριμένο νομοσχέδιο μάς αναφέρει το ακριβές ποσό που θα δώσουμε για την εξαετία 2014-2020. Είναι 12,5 δισεκατομμύρια ευρώ το ποσό αυτό. Αυτή την οικονομική μας συνεισφορά μέχρι το 2020 αν την πάρουμε αποσπασματικά, θα φανεί</w:t>
      </w:r>
      <w:r>
        <w:rPr>
          <w:rFonts w:eastAsia="Times New Roman" w:cs="Times New Roman"/>
          <w:szCs w:val="24"/>
        </w:rPr>
        <w:t xml:space="preserve"> ότι είναι ιδιαίτερα μεγάλο το ποσό για τις δυνάμεις της χώρας μας. Αυτή τη δικαιολογία χρησιμοποιούν κάποιοι </w:t>
      </w:r>
      <w:proofErr w:type="spellStart"/>
      <w:r>
        <w:rPr>
          <w:rFonts w:eastAsia="Times New Roman" w:cs="Times New Roman"/>
          <w:szCs w:val="24"/>
        </w:rPr>
        <w:t>ευρωσκεπτικιστές</w:t>
      </w:r>
      <w:proofErr w:type="spellEnd"/>
      <w:r>
        <w:rPr>
          <w:rFonts w:eastAsia="Times New Roman" w:cs="Times New Roman"/>
          <w:szCs w:val="24"/>
        </w:rPr>
        <w:t xml:space="preserve"> τόσο στην Ελλάδα όσο και σε ολόκληρη της Ευρώπη, για να </w:t>
      </w:r>
      <w:proofErr w:type="spellStart"/>
      <w:r>
        <w:rPr>
          <w:rFonts w:eastAsia="Times New Roman" w:cs="Times New Roman"/>
          <w:szCs w:val="24"/>
        </w:rPr>
        <w:t>αποδομήσουν</w:t>
      </w:r>
      <w:proofErr w:type="spellEnd"/>
      <w:r>
        <w:rPr>
          <w:rFonts w:eastAsia="Times New Roman" w:cs="Times New Roman"/>
          <w:szCs w:val="24"/>
        </w:rPr>
        <w:t xml:space="preserve"> τη χρησιμότητα της </w:t>
      </w:r>
      <w:r>
        <w:rPr>
          <w:rFonts w:eastAsia="Times New Roman" w:cs="Times New Roman"/>
          <w:szCs w:val="24"/>
        </w:rPr>
        <w:lastRenderedPageBreak/>
        <w:t>ευρωπαϊκής συνεργασίας. Η αλήθεια, όμως, ε</w:t>
      </w:r>
      <w:r>
        <w:rPr>
          <w:rFonts w:eastAsia="Times New Roman" w:cs="Times New Roman"/>
          <w:szCs w:val="24"/>
        </w:rPr>
        <w:t>ίναι ότι αυτή η συνεισφορά είναι αρκετά μικρότερη από τα οικονομικά οφέλη που θα αποκομίσει η χώρα μας στην αντίστοιχη χρονική περίοδο.</w:t>
      </w:r>
    </w:p>
    <w:p w14:paraId="68AD1064"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Επειδή και στη συγκεκριμένη </w:t>
      </w:r>
      <w:r>
        <w:rPr>
          <w:rFonts w:eastAsia="Times New Roman" w:cs="Times New Roman"/>
          <w:szCs w:val="24"/>
        </w:rPr>
        <w:t xml:space="preserve">επιτροπή </w:t>
      </w:r>
      <w:r>
        <w:rPr>
          <w:rFonts w:eastAsia="Times New Roman" w:cs="Times New Roman"/>
          <w:szCs w:val="24"/>
        </w:rPr>
        <w:t>ακούστηκαν ορισμένες φωνές κατά αυτής της συμμετοχής, οφείλω αυτήν τη στιγμή να ανα</w:t>
      </w:r>
      <w:r>
        <w:rPr>
          <w:rFonts w:eastAsia="Times New Roman" w:cs="Times New Roman"/>
          <w:szCs w:val="24"/>
        </w:rPr>
        <w:t>φέρω κάποια συγκεκριμένα στοιχεία που θα τεκμηριώσουν του λόγου το αληθές. Ας δούμε μόνο τις οικονομικές σχέσεις της Ελλάδας με την Ευρωπαϊκή Ένωση το 2014:</w:t>
      </w:r>
    </w:p>
    <w:p w14:paraId="68AD1065"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Οι συνολικές δαπάνες της Ευρωπαϊκής Ένωσης στην Ελλάδα ήταν 7,095 δισεκατομμύρια ευρώ. Οι συνολικές</w:t>
      </w:r>
      <w:r>
        <w:rPr>
          <w:rFonts w:eastAsia="Times New Roman" w:cs="Times New Roman"/>
          <w:szCs w:val="24"/>
        </w:rPr>
        <w:t xml:space="preserve"> δαπάνες της Ευρωπαϊκής Ένωσης ως ποσοστού του ελληνικού </w:t>
      </w:r>
      <w:r>
        <w:rPr>
          <w:rFonts w:eastAsia="Times New Roman" w:cs="Times New Roman"/>
          <w:szCs w:val="24"/>
        </w:rPr>
        <w:t xml:space="preserve">Ακαθάριστου </w:t>
      </w:r>
      <w:r>
        <w:rPr>
          <w:rFonts w:eastAsia="Times New Roman" w:cs="Times New Roman"/>
          <w:szCs w:val="24"/>
        </w:rPr>
        <w:t>Εθνικού Εισοδήματος ήταν 3.98%. Η συνολική συνεισφορά της Ελλάδας στον προϋπολογισμό της Ευρωπαϊκής Ένωσης ήταν περίπου 1,82 δισεκατομμύρια ευρώ. Η συνεισφορά της Ελλάδας στον προϋπολογισ</w:t>
      </w:r>
      <w:r>
        <w:rPr>
          <w:rFonts w:eastAsia="Times New Roman" w:cs="Times New Roman"/>
          <w:szCs w:val="24"/>
        </w:rPr>
        <w:t>μό της Ευρωπαϊκής Ένωσης ως ποσοστό του Ακαθάριστου Εθνικού Εισοδήματος της χώρας ήταν 1,02%.</w:t>
      </w:r>
    </w:p>
    <w:p w14:paraId="68AD1066"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Με λίγα λόγια, μόνο σε ένα χρόνο, εισπράττουμε από την Ευρωπαϊκή Ένωση αυτά που τους δίνουμε σε πέντε χρόνια. Και επειδή ήδη οι άνθρωποι μάς λένε ότι ζούμε σε μια</w:t>
      </w:r>
      <w:r>
        <w:rPr>
          <w:rFonts w:eastAsia="Times New Roman" w:cs="Times New Roman"/>
          <w:szCs w:val="24"/>
        </w:rPr>
        <w:t xml:space="preserve"> </w:t>
      </w:r>
      <w:proofErr w:type="spellStart"/>
      <w:r>
        <w:rPr>
          <w:rFonts w:eastAsia="Times New Roman" w:cs="Times New Roman"/>
          <w:szCs w:val="24"/>
        </w:rPr>
        <w:t>γερμανοκρατούμενη</w:t>
      </w:r>
      <w:proofErr w:type="spellEnd"/>
      <w:r>
        <w:rPr>
          <w:rFonts w:eastAsia="Times New Roman" w:cs="Times New Roman"/>
          <w:szCs w:val="24"/>
        </w:rPr>
        <w:t xml:space="preserve"> Ευρώπη που μας εκμεταλλεύεται, παραθέτω και τα αντίστοιχα οικονομικά στοιχεία στην περίπτωση της Γερμανίας:</w:t>
      </w:r>
    </w:p>
    <w:p w14:paraId="68AD1067"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Οι συνολικές δαπάνες της Ευρωπαϊκής Ένωσης στη Γερμανία ήταν 11,484 δισεκατομμύρια ευρώ. Οι συνολικές δαπάνες της ευρωπαϊκής </w:t>
      </w:r>
      <w:r>
        <w:rPr>
          <w:rFonts w:eastAsia="Times New Roman" w:cs="Times New Roman"/>
          <w:szCs w:val="24"/>
        </w:rPr>
        <w:t>Ένωσης ως ποσοστό του γερμανικού Ακαθάριστου Εθνικού Εισοδήματος είναι μείον 0,39%. Η συνολική συνεισφορά της Γερμανίας στον προϋπολογισμό της Ευρωπαϊκής Ένωσης ήταν 25,816 δισεκατομμύρια ευρώ. Η συνεισφορά της Γερμανίας στον προϋπολογισμό της Ευρωπαϊκής Έ</w:t>
      </w:r>
      <w:r>
        <w:rPr>
          <w:rFonts w:eastAsia="Times New Roman" w:cs="Times New Roman"/>
          <w:szCs w:val="24"/>
        </w:rPr>
        <w:t>νωσης ως ποσοστό του Ακαθάριστου Εθνικού Εισοδήματος της χώρας είναι μείον 0,87%.</w:t>
      </w:r>
    </w:p>
    <w:p w14:paraId="68AD1068"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Το 2014, δηλαδή, η Ελλάδα κέρδισε 5,2 δισεκατομμύρια ευρώ από την Ευρωπαϊκή Ένωση, ενώ η Γερμανία πλήρωσε 14,5 δισεκατομμύρια ευρώ. Σε αυτό το σημείο, όμως, πρέπει να γίνει κ</w:t>
      </w:r>
      <w:r>
        <w:rPr>
          <w:rFonts w:eastAsia="Times New Roman" w:cs="Times New Roman"/>
          <w:szCs w:val="24"/>
        </w:rPr>
        <w:t xml:space="preserve">ατανοητό ότι </w:t>
      </w:r>
      <w:r>
        <w:rPr>
          <w:rFonts w:eastAsia="Times New Roman" w:cs="Times New Roman"/>
          <w:szCs w:val="24"/>
        </w:rPr>
        <w:lastRenderedPageBreak/>
        <w:t>οι μεγάλες δυνάμεις της Ευρωπαϊκής Ένωσης συνεισφέρουν στην Ευρωπαϊκή Ένωση, όχι επειδή αποκομίζουν άμεσο όφελος από αυτήν την ενέργειά τους, αλλά επειδή επωφελούνται από τη συνεργασία των αγορών, της επιστήμης και της κοινωνίας.</w:t>
      </w:r>
    </w:p>
    <w:p w14:paraId="68AD1069"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Όταν δηλαδή μ</w:t>
      </w:r>
      <w:r>
        <w:rPr>
          <w:rFonts w:eastAsia="Times New Roman" w:cs="Times New Roman"/>
          <w:szCs w:val="24"/>
        </w:rPr>
        <w:t xml:space="preserve">ία δυνατή χώρα παράγει προϊόντα και υπηρεσίες, τη συμφέρει να έχει πολλές και εύκολα </w:t>
      </w:r>
      <w:proofErr w:type="spellStart"/>
      <w:r>
        <w:rPr>
          <w:rFonts w:eastAsia="Times New Roman" w:cs="Times New Roman"/>
          <w:szCs w:val="24"/>
        </w:rPr>
        <w:t>προσβάσιμες</w:t>
      </w:r>
      <w:proofErr w:type="spellEnd"/>
      <w:r>
        <w:rPr>
          <w:rFonts w:eastAsia="Times New Roman" w:cs="Times New Roman"/>
          <w:szCs w:val="24"/>
        </w:rPr>
        <w:t xml:space="preserve"> αγορές. Εν προκειμένω στην περίπτωση της </w:t>
      </w:r>
      <w:r>
        <w:rPr>
          <w:rFonts w:eastAsia="Times New Roman" w:cs="Times New Roman"/>
          <w:szCs w:val="24"/>
        </w:rPr>
        <w:t>«ΕΥΡΑΤΟΜ»</w:t>
      </w:r>
      <w:r>
        <w:rPr>
          <w:rFonts w:eastAsia="Times New Roman" w:cs="Times New Roman"/>
          <w:szCs w:val="24"/>
        </w:rPr>
        <w:t xml:space="preserve"> η αγαστή συνεργασία είναι η μοναδική οδός και το μοναδικό μέλλον της κοινής ευρωπαϊκής ευημερίας. Η οποιαδήπ</w:t>
      </w:r>
      <w:r>
        <w:rPr>
          <w:rFonts w:eastAsia="Times New Roman" w:cs="Times New Roman"/>
          <w:szCs w:val="24"/>
        </w:rPr>
        <w:t xml:space="preserve">οτε αναπροσαρμογή των εισφορών κρατών–μελών στο πλαίσιο της </w:t>
      </w:r>
      <w:r>
        <w:rPr>
          <w:rFonts w:eastAsia="Times New Roman" w:cs="Times New Roman"/>
          <w:szCs w:val="24"/>
        </w:rPr>
        <w:t>«ΕΥΡΑΤΟΜ»</w:t>
      </w:r>
      <w:r>
        <w:rPr>
          <w:rFonts w:eastAsia="Times New Roman" w:cs="Times New Roman"/>
          <w:szCs w:val="24"/>
        </w:rPr>
        <w:t xml:space="preserve"> γίνεται με βάση τους συμφωνηθέντες κανόνες και τις αρχές της Ευρωπαϊκής Ένωσης.</w:t>
      </w:r>
    </w:p>
    <w:p w14:paraId="68AD106A"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Όταν, για παράδειγμα, έχει συμφωνηθεί εισφορά βασισμένη στο ΑΕΠ κάθε χώρας, τότε, όταν μειώνεται ή αυξάνετ</w:t>
      </w:r>
      <w:r>
        <w:rPr>
          <w:rFonts w:eastAsia="Times New Roman" w:cs="Times New Roman"/>
          <w:szCs w:val="24"/>
        </w:rPr>
        <w:t xml:space="preserve">αι σημαντικά το ΑΕΠ αυτό, αναλόγως πρέπει να ρυθμίζεται και η συνεισφορά στον τομέα ενέργειας στην </w:t>
      </w:r>
      <w:r>
        <w:rPr>
          <w:rFonts w:eastAsia="Times New Roman" w:cs="Times New Roman"/>
          <w:szCs w:val="24"/>
        </w:rPr>
        <w:t>«ΕΥΡΑΤΟΜ»</w:t>
      </w:r>
      <w:r>
        <w:rPr>
          <w:rFonts w:eastAsia="Times New Roman" w:cs="Times New Roman"/>
          <w:szCs w:val="24"/>
        </w:rPr>
        <w:t xml:space="preserve">. Αυτό, φυσικά, επεκτείνεται και σε άλλους τομείς συνεργασίας, αλλά και σε οποιαδήποτε άλλη συλλογική και κοινοτική προσπάθεια. </w:t>
      </w:r>
    </w:p>
    <w:p w14:paraId="68AD106B"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Γι’ αυτό και στο πρ</w:t>
      </w:r>
      <w:r>
        <w:rPr>
          <w:rFonts w:eastAsia="Times New Roman" w:cs="Times New Roman"/>
          <w:szCs w:val="24"/>
        </w:rPr>
        <w:t>οκείμενο νομοσχέδιο συμφωνήθηκαν αναπροσαρμογές για ορισμένες χώρες, γεγονός που μας βρίσκει σύμφωνους. Βέβαια, εμείς έχουμε λιγάκι ως προς τις βόρειες χώρες περισσότερες υποχρεώσεις. Αυτό θα πρέπει να το δούμε. Πάντως, η πυρηνική ενέργεια, η σχάση παράγει</w:t>
      </w:r>
      <w:r>
        <w:rPr>
          <w:rFonts w:eastAsia="Times New Roman" w:cs="Times New Roman"/>
          <w:szCs w:val="24"/>
        </w:rPr>
        <w:t xml:space="preserve"> το 35% της ενέργειας στην Ευρωπαϊκή Ένωση. </w:t>
      </w:r>
    </w:p>
    <w:p w14:paraId="68AD106C"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Μερικές από τις ενεργειακές εγκαταστάσεις –αυτές που υπάρχουν σήμερα- θα λειτουργούν και για τα επόμενα είκοσι έτη τουλάχιστον. </w:t>
      </w:r>
      <w:r>
        <w:rPr>
          <w:rFonts w:eastAsia="Times New Roman" w:cs="Times New Roman"/>
          <w:szCs w:val="24"/>
          <w:lang w:val="en-US"/>
        </w:rPr>
        <w:t>O</w:t>
      </w:r>
      <w:r>
        <w:rPr>
          <w:rFonts w:eastAsia="Times New Roman" w:cs="Times New Roman"/>
          <w:szCs w:val="24"/>
        </w:rPr>
        <w:t>πότε υπάρχει ο γνωστός κίνδυνος, από τον οποίο, δυστυχώς, έχουμε μια κακή εμπειρία</w:t>
      </w:r>
      <w:r>
        <w:rPr>
          <w:rFonts w:eastAsia="Times New Roman" w:cs="Times New Roman"/>
          <w:szCs w:val="24"/>
        </w:rPr>
        <w:t xml:space="preserve"> τα προηγούμενα χρόνια. </w:t>
      </w:r>
    </w:p>
    <w:p w14:paraId="68AD106D"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Όμως, ο γενικός στόχος του προγράμματος της </w:t>
      </w:r>
      <w:r>
        <w:rPr>
          <w:rFonts w:eastAsia="Times New Roman" w:cs="Times New Roman"/>
          <w:szCs w:val="24"/>
        </w:rPr>
        <w:t>«ΕΥΡΑΤΟΜ»</w:t>
      </w:r>
      <w:r>
        <w:rPr>
          <w:rFonts w:eastAsia="Times New Roman" w:cs="Times New Roman"/>
          <w:szCs w:val="24"/>
        </w:rPr>
        <w:t xml:space="preserve"> </w:t>
      </w:r>
      <w:r>
        <w:rPr>
          <w:rFonts w:eastAsia="Times New Roman" w:cs="Times New Roman"/>
          <w:szCs w:val="24"/>
        </w:rPr>
        <w:t xml:space="preserve">΄14 </w:t>
      </w:r>
      <w:r>
        <w:rPr>
          <w:rFonts w:eastAsia="Times New Roman" w:cs="Times New Roman"/>
          <w:szCs w:val="24"/>
        </w:rPr>
        <w:t>–</w:t>
      </w:r>
      <w:r>
        <w:rPr>
          <w:rFonts w:eastAsia="Times New Roman" w:cs="Times New Roman"/>
          <w:szCs w:val="24"/>
        </w:rPr>
        <w:t xml:space="preserve">΄18 </w:t>
      </w:r>
      <w:r>
        <w:rPr>
          <w:rFonts w:eastAsia="Times New Roman" w:cs="Times New Roman"/>
          <w:szCs w:val="24"/>
        </w:rPr>
        <w:t xml:space="preserve">είναι σαφής. Μιλάμε για πυρηνική έρευνα, αλλά και εκπαίδευση. Στόχος είναι η συνεχής βελτίωση της πυρηνικής ασφάλειας, της προστασίας και ακτινοπροστασίας, βεβαίως. Η </w:t>
      </w:r>
      <w:r>
        <w:rPr>
          <w:rFonts w:eastAsia="Times New Roman" w:cs="Times New Roman"/>
          <w:szCs w:val="24"/>
        </w:rPr>
        <w:t>δεύτερη προσπάθεια καταβάλλεται στη μακροπρόθεσμη διαδικασία αφαίρεσης του άνθρακα από το ενεργειακό σύστημα</w:t>
      </w:r>
      <w:r>
        <w:rPr>
          <w:rFonts w:eastAsia="Times New Roman" w:cs="Times New Roman"/>
          <w:szCs w:val="24"/>
        </w:rPr>
        <w:t>,</w:t>
      </w:r>
      <w:r>
        <w:rPr>
          <w:rFonts w:eastAsia="Times New Roman" w:cs="Times New Roman"/>
          <w:szCs w:val="24"/>
        </w:rPr>
        <w:t xml:space="preserve"> κατά τρόπο ασφαλή και αποδοτικό. </w:t>
      </w:r>
    </w:p>
    <w:p w14:paraId="68AD106E"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Η πυρηνική ενέργεια αυτήν τη στιγμή ως έχει, αποτελεί πράσινη ενέργεια με ελάχιστες περιβαλλοντολογικές επιπτώσε</w:t>
      </w:r>
      <w:r>
        <w:rPr>
          <w:rFonts w:eastAsia="Times New Roman" w:cs="Times New Roman"/>
          <w:szCs w:val="24"/>
        </w:rPr>
        <w:t xml:space="preserve">ις. Ωστόσο, πρέπει να ισχύσουν αυστηροί κανόνες στην υλοποίηση και γι’ αυτό τα χρήματα που δίνουμε στην </w:t>
      </w:r>
      <w:r>
        <w:rPr>
          <w:rFonts w:eastAsia="Times New Roman" w:cs="Times New Roman"/>
          <w:szCs w:val="24"/>
        </w:rPr>
        <w:t>«ΕΥΡΑΤΟΜ»</w:t>
      </w:r>
      <w:r>
        <w:rPr>
          <w:rFonts w:eastAsia="Times New Roman" w:cs="Times New Roman"/>
          <w:szCs w:val="24"/>
        </w:rPr>
        <w:t xml:space="preserve"> δαπανώνται τόσο σε άμεσες όσο και σε έμμεσες δράσεις. </w:t>
      </w:r>
    </w:p>
    <w:p w14:paraId="68AD106F"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Σχετικά με αυτές τις δράσεις πρώτη θα μας ενδιαφέρει, βέβαια, η ασφάλεια των πυρηνικών </w:t>
      </w:r>
      <w:r>
        <w:rPr>
          <w:rFonts w:eastAsia="Times New Roman" w:cs="Times New Roman"/>
          <w:szCs w:val="24"/>
        </w:rPr>
        <w:t xml:space="preserve">συστημάτων. Οι δράσεις αυτές αφορούν και την ιατρική. Η </w:t>
      </w:r>
      <w:r>
        <w:rPr>
          <w:rFonts w:eastAsia="Times New Roman" w:cs="Times New Roman"/>
          <w:szCs w:val="24"/>
        </w:rPr>
        <w:t>«ΕΥΡΑΤΟΜ»</w:t>
      </w:r>
      <w:r>
        <w:rPr>
          <w:rFonts w:eastAsia="Times New Roman" w:cs="Times New Roman"/>
          <w:szCs w:val="24"/>
        </w:rPr>
        <w:t xml:space="preserve"> συμβάλει στην ανάπτυξη ιατρικών εφαρμογών, ακτινοβολίας, συμπεριλαμβανομένης μεταξύ άλλων, της ασφαλούς και προστατευμένης προμήθειας και χρήσης ραδιοϊσοτόπων.</w:t>
      </w:r>
    </w:p>
    <w:p w14:paraId="68AD1070"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Η Ένωση Κεντρώων τάσσεται υπέρ</w:t>
      </w:r>
      <w:r>
        <w:rPr>
          <w:rFonts w:eastAsia="Times New Roman" w:cs="Times New Roman"/>
          <w:szCs w:val="24"/>
        </w:rPr>
        <w:t xml:space="preserve"> της προώθησης των κοινοτικών συμφερόντων. Το συμφέρον της Ευρωπαϊκής Ένωσης ταυτίζεται με αυτό της Ελλάδας και οφείλουμε να επικυρώσουμε το προκείμενο νομοσχέδιο. Όπως ήδη σημείωσα και στις προηγούμενες παρεμβάσεις μου, η </w:t>
      </w:r>
      <w:r>
        <w:rPr>
          <w:rFonts w:eastAsia="Times New Roman" w:cs="Times New Roman"/>
          <w:szCs w:val="24"/>
        </w:rPr>
        <w:t>«ΕΥΡΑΤΟΜ»</w:t>
      </w:r>
      <w:r>
        <w:rPr>
          <w:rFonts w:eastAsia="Times New Roman" w:cs="Times New Roman"/>
          <w:szCs w:val="24"/>
        </w:rPr>
        <w:t xml:space="preserve"> προβλέπει ακόμα και συγ</w:t>
      </w:r>
      <w:r>
        <w:rPr>
          <w:rFonts w:eastAsia="Times New Roman" w:cs="Times New Roman"/>
          <w:szCs w:val="24"/>
        </w:rPr>
        <w:t xml:space="preserve">κρότηση επιχειρήσεων για την εφαρμογή συγκεκριμένων πρωτοβουλιών. Αυτά είναι πρωταρχικής σημασίας για την ανάπτυξη της πυρηνικής βιομηχανίας στην Ευρώπη. Η </w:t>
      </w:r>
      <w:r>
        <w:rPr>
          <w:rFonts w:eastAsia="Times New Roman" w:cs="Times New Roman"/>
          <w:szCs w:val="24"/>
        </w:rPr>
        <w:t>«ΕΥΡΑΤΟΜ»</w:t>
      </w:r>
      <w:r>
        <w:rPr>
          <w:rFonts w:eastAsia="Times New Roman" w:cs="Times New Roman"/>
          <w:szCs w:val="24"/>
        </w:rPr>
        <w:t xml:space="preserve"> αποτελεί </w:t>
      </w:r>
      <w:r>
        <w:rPr>
          <w:rFonts w:eastAsia="Times New Roman" w:cs="Times New Roman"/>
          <w:szCs w:val="24"/>
        </w:rPr>
        <w:lastRenderedPageBreak/>
        <w:t>κατάκτηση τόσο σε ενεργειακό όσο και σε οικονομικό και αναπτυξιακό επίπεδο και πρ</w:t>
      </w:r>
      <w:r>
        <w:rPr>
          <w:rFonts w:eastAsia="Times New Roman" w:cs="Times New Roman"/>
          <w:szCs w:val="24"/>
        </w:rPr>
        <w:t xml:space="preserve">έπει να επικυρώσουν ανεπιφύλακτα αυτήν τη συμφωνία. </w:t>
      </w:r>
    </w:p>
    <w:p w14:paraId="68AD1071"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Ολοκληρώστε, κύριε συνάδελφε. </w:t>
      </w:r>
    </w:p>
    <w:p w14:paraId="68AD1072"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Τελειώνω, κύριε Πρόεδρε. Έπρεπε να είχα επτά λεπτά. </w:t>
      </w:r>
    </w:p>
    <w:p w14:paraId="68AD1073"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Υπάρχουν κάποιες καθυστερήσεις της ελληνικής Κυβέρνησης, οι οποί</w:t>
      </w:r>
      <w:r>
        <w:rPr>
          <w:rFonts w:eastAsia="Times New Roman" w:cs="Times New Roman"/>
          <w:szCs w:val="24"/>
        </w:rPr>
        <w:t xml:space="preserve">ες είναι γνωστές. Εμείς ζητάμε χωρίς καθυστέρηση να προχωρήσουμε στην ψήφιση του νομοσχεδίου και άλλων νομοσχεδίων που έχουν σχέση με την ολοκλήρωση της Ευρωπαϊκής Ένωσης. </w:t>
      </w:r>
    </w:p>
    <w:p w14:paraId="68AD1074"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8AD1075"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Κι εμείς ευχαριστούμε. </w:t>
      </w:r>
    </w:p>
    <w:p w14:paraId="68AD1076"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Προχωράμε στον</w:t>
      </w:r>
      <w:r>
        <w:rPr>
          <w:rFonts w:eastAsia="Times New Roman" w:cs="Times New Roman"/>
          <w:szCs w:val="24"/>
        </w:rPr>
        <w:t xml:space="preserve"> κατάλογο των ομιλητών, που είναι τέσσερις κι έχουν από πέντε λεπτά. </w:t>
      </w:r>
    </w:p>
    <w:p w14:paraId="68AD1077"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Παναγιώτης </w:t>
      </w:r>
      <w:proofErr w:type="spellStart"/>
      <w:r>
        <w:rPr>
          <w:rFonts w:eastAsia="Times New Roman" w:cs="Times New Roman"/>
          <w:szCs w:val="24"/>
        </w:rPr>
        <w:t>Σκουρολιάκος</w:t>
      </w:r>
      <w:proofErr w:type="spellEnd"/>
      <w:r>
        <w:rPr>
          <w:rFonts w:eastAsia="Times New Roman" w:cs="Times New Roman"/>
          <w:szCs w:val="24"/>
        </w:rPr>
        <w:t xml:space="preserve">. </w:t>
      </w:r>
    </w:p>
    <w:p w14:paraId="68AD1078"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Ευχαριστώ, κύριε Πρόεδρε. </w:t>
      </w:r>
    </w:p>
    <w:p w14:paraId="68AD1079"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Θα ήθελα από πλευράς μου να χαιρετίσω τη νομοθετική πρωτοβουλία των Υπουργείων Πο</w:t>
      </w:r>
      <w:r>
        <w:rPr>
          <w:rFonts w:eastAsia="Times New Roman" w:cs="Times New Roman"/>
          <w:szCs w:val="24"/>
        </w:rPr>
        <w:t xml:space="preserve">λιτισμού, Οικονομικών και Περιβάλλοντος, που με αυτήν την τροπολογία, με την παρούσα ρύθμιση ορίζονται εκ νέου τα έξοδα οδοιπορικών και διανυκτέρευσης των εργαζομένων στα κρατικά θέατρα, στο Εθνικό Θέατρο και στο Κρατικό Θέατρο Βορείου Ελλάδας. </w:t>
      </w:r>
    </w:p>
    <w:p w14:paraId="68AD107A"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Είχα την ε</w:t>
      </w:r>
      <w:r>
        <w:rPr>
          <w:rFonts w:eastAsia="Times New Roman" w:cs="Times New Roman"/>
          <w:szCs w:val="24"/>
        </w:rPr>
        <w:t>υκαιρία να επισημάνω σε επιστολή μου στις 10-6-2016 προς τους Υπουργούς Πολιτισμού και Οικονομικών ότι οι εργαζόμενοι -ηθοποιοί και τεχνικοί- των κρατικών θεάτρων είχαν υποστεί μια κατάφωρη αδικία, η οποία είχε προκύψει κατά την εφαρμογή του ν.4336/2015 κα</w:t>
      </w:r>
      <w:r>
        <w:rPr>
          <w:rFonts w:eastAsia="Times New Roman" w:cs="Times New Roman"/>
          <w:szCs w:val="24"/>
        </w:rPr>
        <w:t xml:space="preserve">ι όπως είχε τροποποιηθεί από το ν.4389/2016 στα άρθρα 10 και 11 περί μειώσεων οδοιπορικών και εξόδων διανυκτέρευσης δημοσίων υπαλλήλων. </w:t>
      </w:r>
    </w:p>
    <w:p w14:paraId="68AD107B" w14:textId="77777777" w:rsidR="00217A8F" w:rsidRDefault="00B55156">
      <w:pPr>
        <w:spacing w:after="0" w:line="600" w:lineRule="auto"/>
        <w:ind w:firstLine="720"/>
        <w:jc w:val="both"/>
        <w:rPr>
          <w:rFonts w:eastAsia="Times New Roman"/>
          <w:szCs w:val="24"/>
        </w:rPr>
      </w:pPr>
      <w:r>
        <w:rPr>
          <w:rFonts w:eastAsia="Times New Roman"/>
          <w:szCs w:val="24"/>
        </w:rPr>
        <w:t>Θεωρώ ότι με την εν λόγω προτεινόμενη διάταξη αποκαθίσταται η τάξη. Οι ηθοποιοί και οι τεχνικοί εργάζονται σε έναν δημό</w:t>
      </w:r>
      <w:r>
        <w:rPr>
          <w:rFonts w:eastAsia="Times New Roman"/>
          <w:szCs w:val="24"/>
        </w:rPr>
        <w:t xml:space="preserve">σιο φορέα, όπως είναι ένα κρατικό θέατρο, αλλά δεν είναι δημόσιοι υπάλληλοι. </w:t>
      </w:r>
      <w:r>
        <w:rPr>
          <w:rFonts w:eastAsia="Times New Roman"/>
          <w:szCs w:val="24"/>
        </w:rPr>
        <w:lastRenderedPageBreak/>
        <w:t xml:space="preserve">Έχουν μία πολύ συγκεκριμένη σύμβαση τριών ή πέντε μηνών και μετά βρίσκονται πάλι έξω στο ελεύθερο, στο ιδιωτικό θέατρο.  </w:t>
      </w:r>
    </w:p>
    <w:p w14:paraId="68AD107C" w14:textId="77777777" w:rsidR="00217A8F" w:rsidRDefault="00B55156">
      <w:pPr>
        <w:spacing w:after="0" w:line="600" w:lineRule="auto"/>
        <w:ind w:firstLine="720"/>
        <w:jc w:val="both"/>
        <w:rPr>
          <w:rFonts w:eastAsia="Times New Roman"/>
          <w:szCs w:val="24"/>
        </w:rPr>
      </w:pPr>
      <w:r>
        <w:rPr>
          <w:rFonts w:eastAsia="Times New Roman"/>
          <w:szCs w:val="24"/>
        </w:rPr>
        <w:t>Ακόμα, οι ηθοποιοί δεν είναι όπως οποιοσδήποτε δημόσιος υ</w:t>
      </w:r>
      <w:r>
        <w:rPr>
          <w:rFonts w:eastAsia="Times New Roman"/>
          <w:szCs w:val="24"/>
        </w:rPr>
        <w:t>πάλληλος</w:t>
      </w:r>
      <w:r>
        <w:rPr>
          <w:rFonts w:eastAsia="Times New Roman"/>
          <w:szCs w:val="24"/>
        </w:rPr>
        <w:t>,</w:t>
      </w:r>
      <w:r>
        <w:rPr>
          <w:rFonts w:eastAsia="Times New Roman"/>
          <w:szCs w:val="24"/>
        </w:rPr>
        <w:t xml:space="preserve"> που θα πάει σε μία αποστολή για μία ή τρεις ημέρες. Βρίσκονται μήνες μακριά από το σπίτι τους και τα σαράντα ευρώ που προέβλεπαν οι υπό τροποποίηση διατάξεις</w:t>
      </w:r>
      <w:r>
        <w:rPr>
          <w:rFonts w:eastAsia="Times New Roman"/>
          <w:szCs w:val="24"/>
        </w:rPr>
        <w:t>,</w:t>
      </w:r>
      <w:r>
        <w:rPr>
          <w:rFonts w:eastAsia="Times New Roman"/>
          <w:szCs w:val="24"/>
        </w:rPr>
        <w:t xml:space="preserve"> έκαναν αδύνατη ακόμα και τη διαβίωσή τους.</w:t>
      </w:r>
    </w:p>
    <w:p w14:paraId="68AD107D" w14:textId="77777777" w:rsidR="00217A8F" w:rsidRDefault="00B55156">
      <w:pPr>
        <w:spacing w:after="0" w:line="600" w:lineRule="auto"/>
        <w:ind w:firstLine="720"/>
        <w:jc w:val="both"/>
        <w:rPr>
          <w:rFonts w:eastAsia="Times New Roman"/>
          <w:szCs w:val="24"/>
        </w:rPr>
      </w:pPr>
      <w:r>
        <w:rPr>
          <w:rFonts w:eastAsia="Times New Roman"/>
          <w:szCs w:val="24"/>
        </w:rPr>
        <w:t>Θέλω να πω ότι έχουμε κακή εμπειρία μαξιμαλι</w:t>
      </w:r>
      <w:r>
        <w:rPr>
          <w:rFonts w:eastAsia="Times New Roman"/>
          <w:szCs w:val="24"/>
        </w:rPr>
        <w:t xml:space="preserve">στικών τακτικών σε αυτόν τον χώρο. Και γιατί το λέω; Γιατί η αποζημίωση είναι 95 ευρώ, από τα 112 ευρώ που ήταν. Και ελπίζω σύντομα να πάει στα 112 ευρώ ξανά, κι αν μπορέσουμε, ακόμα και να τα υπερβεί. </w:t>
      </w:r>
    </w:p>
    <w:p w14:paraId="68AD107E" w14:textId="77777777" w:rsidR="00217A8F" w:rsidRDefault="00B55156">
      <w:pPr>
        <w:spacing w:after="0" w:line="600" w:lineRule="auto"/>
        <w:ind w:firstLine="720"/>
        <w:jc w:val="both"/>
        <w:rPr>
          <w:rFonts w:eastAsia="Times New Roman"/>
          <w:szCs w:val="24"/>
        </w:rPr>
      </w:pPr>
      <w:r>
        <w:rPr>
          <w:rFonts w:eastAsia="Times New Roman"/>
          <w:szCs w:val="24"/>
        </w:rPr>
        <w:t xml:space="preserve">Έχουμε την εμπειρία της απεργίας των ηθοποιών για τη </w:t>
      </w:r>
      <w:r>
        <w:rPr>
          <w:rFonts w:eastAsia="Times New Roman"/>
          <w:szCs w:val="24"/>
        </w:rPr>
        <w:t>συλλογική σύμβαση τον Μάρτιο του 2013, όπου η Κυβέρνηση Νέας Δημοκρατίας-ΠΑΣΟΚ κατήργησε τη συλλογική μας σύμβαση</w:t>
      </w:r>
      <w:r>
        <w:rPr>
          <w:rFonts w:eastAsia="Times New Roman"/>
          <w:szCs w:val="24"/>
        </w:rPr>
        <w:t>,</w:t>
      </w:r>
      <w:r>
        <w:rPr>
          <w:rFonts w:eastAsia="Times New Roman"/>
          <w:szCs w:val="24"/>
        </w:rPr>
        <w:t xml:space="preserve"> που ήταν 1200 ευρώ. Τότε, θυμάμαι, οι συνδικαλιστές από την πλευρά του ΚΚΕ δεν δέχθηκαν την ενδιάμεση πρόταση </w:t>
      </w:r>
      <w:r>
        <w:rPr>
          <w:rFonts w:eastAsia="Times New Roman"/>
          <w:szCs w:val="24"/>
        </w:rPr>
        <w:lastRenderedPageBreak/>
        <w:t>της ΠΕΕΘ για 800 ευρώ. Οι τεχνι</w:t>
      </w:r>
      <w:r>
        <w:rPr>
          <w:rFonts w:eastAsia="Times New Roman"/>
          <w:szCs w:val="24"/>
        </w:rPr>
        <w:t>κοί του θεάτρου την δέχθηκαν. Οι ηθοποιοί δεν την δέχθηκαν, με αποτέλεσμα το «ή 1200 ευρώ ή τίποτα», που έλεγαν οι συνδικαλιστές του ΚΚΕ, να γίνει τίποτα. Γιατί έπεσε η σύμβαση, οι ηθοποιοί εκλαμβάνονται ως ωρομίσθιοι, με 3,5 ευρώ την ώρα, 7 ευρώ την παράσ</w:t>
      </w:r>
      <w:r>
        <w:rPr>
          <w:rFonts w:eastAsia="Times New Roman"/>
          <w:szCs w:val="24"/>
        </w:rPr>
        <w:t xml:space="preserve">ταση, χωρίς πρόβες. Το «ή όλα ή τίποτα», αυτά τα αποτελέσματα έχει. </w:t>
      </w:r>
    </w:p>
    <w:p w14:paraId="68AD107F" w14:textId="77777777" w:rsidR="00217A8F" w:rsidRDefault="00B55156">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 xml:space="preserve">Το ΚΚΕ νομοθέτησε; </w:t>
      </w:r>
    </w:p>
    <w:p w14:paraId="68AD1080" w14:textId="77777777" w:rsidR="00217A8F" w:rsidRDefault="00B55156">
      <w:pPr>
        <w:spacing w:after="0" w:line="600" w:lineRule="auto"/>
        <w:ind w:firstLine="720"/>
        <w:jc w:val="both"/>
        <w:rPr>
          <w:rFonts w:eastAsia="Times New Roman"/>
          <w:szCs w:val="24"/>
        </w:rPr>
      </w:pPr>
      <w:r>
        <w:rPr>
          <w:rFonts w:eastAsia="Times New Roman"/>
          <w:b/>
          <w:szCs w:val="24"/>
        </w:rPr>
        <w:t xml:space="preserve">ΠΑΝΑΓΙΩΤΗΣ </w:t>
      </w:r>
      <w:r>
        <w:rPr>
          <w:rFonts w:eastAsia="Times New Roman" w:cs="Times New Roman"/>
          <w:b/>
          <w:szCs w:val="24"/>
        </w:rPr>
        <w:t>(ΠΑΝΟΣ)</w:t>
      </w:r>
      <w:r>
        <w:rPr>
          <w:rFonts w:eastAsia="Times New Roman" w:cs="Times New Roman"/>
          <w:b/>
          <w:szCs w:val="24"/>
        </w:rPr>
        <w:t xml:space="preserve"> </w:t>
      </w:r>
      <w:r>
        <w:rPr>
          <w:rFonts w:eastAsia="Times New Roman"/>
          <w:b/>
          <w:szCs w:val="24"/>
        </w:rPr>
        <w:t xml:space="preserve">ΣΚΟΥΡΟΛΙΑΚΟΣ: </w:t>
      </w:r>
      <w:r>
        <w:rPr>
          <w:rFonts w:eastAsia="Times New Roman"/>
          <w:szCs w:val="24"/>
        </w:rPr>
        <w:t xml:space="preserve">Ναι. Ναι, αυτή ήταν η στάση του μέσα στο ΣΕΗ. Ήταν η στάση του στη συνέλευση του ΣΕΗ. </w:t>
      </w:r>
    </w:p>
    <w:p w14:paraId="68AD1081" w14:textId="77777777" w:rsidR="00217A8F" w:rsidRDefault="00B55156">
      <w:pPr>
        <w:spacing w:after="0" w:line="600" w:lineRule="auto"/>
        <w:ind w:firstLine="720"/>
        <w:jc w:val="both"/>
        <w:rPr>
          <w:rFonts w:eastAsia="Times New Roman"/>
          <w:szCs w:val="24"/>
        </w:rPr>
      </w:pPr>
      <w:r>
        <w:rPr>
          <w:rFonts w:eastAsia="Times New Roman"/>
          <w:b/>
          <w:szCs w:val="24"/>
        </w:rPr>
        <w:t xml:space="preserve">ΠΡΟΕΔΡΕΥΩΝ (Γεώργιος </w:t>
      </w:r>
      <w:r>
        <w:rPr>
          <w:rFonts w:eastAsia="Times New Roman"/>
          <w:b/>
          <w:szCs w:val="24"/>
        </w:rPr>
        <w:t>Βαρεμένος):</w:t>
      </w:r>
      <w:r>
        <w:rPr>
          <w:rFonts w:eastAsia="Times New Roman"/>
          <w:szCs w:val="24"/>
        </w:rPr>
        <w:t xml:space="preserve"> Σας παρακαλώ, κυρία </w:t>
      </w:r>
      <w:proofErr w:type="spellStart"/>
      <w:r>
        <w:rPr>
          <w:rFonts w:eastAsia="Times New Roman"/>
          <w:szCs w:val="24"/>
        </w:rPr>
        <w:t>Μανωλάκου</w:t>
      </w:r>
      <w:proofErr w:type="spellEnd"/>
      <w:r>
        <w:rPr>
          <w:rFonts w:eastAsia="Times New Roman"/>
          <w:szCs w:val="24"/>
        </w:rPr>
        <w:t xml:space="preserve">. </w:t>
      </w:r>
    </w:p>
    <w:p w14:paraId="68AD1082" w14:textId="77777777" w:rsidR="00217A8F" w:rsidRDefault="00B55156">
      <w:pPr>
        <w:spacing w:after="0" w:line="600" w:lineRule="auto"/>
        <w:ind w:firstLine="720"/>
        <w:jc w:val="both"/>
        <w:rPr>
          <w:rFonts w:eastAsia="Times New Roman"/>
          <w:szCs w:val="24"/>
        </w:rPr>
      </w:pPr>
      <w:r>
        <w:rPr>
          <w:rFonts w:eastAsia="Times New Roman"/>
          <w:b/>
          <w:szCs w:val="24"/>
        </w:rPr>
        <w:t xml:space="preserve">ΠΑΝΑΓΙΩΤΗΣ </w:t>
      </w:r>
      <w:r>
        <w:rPr>
          <w:rFonts w:eastAsia="Times New Roman" w:cs="Times New Roman"/>
          <w:b/>
          <w:szCs w:val="24"/>
        </w:rPr>
        <w:t>(ΠΑΝΟΣ)</w:t>
      </w:r>
      <w:r>
        <w:rPr>
          <w:rFonts w:eastAsia="Times New Roman"/>
          <w:b/>
          <w:szCs w:val="24"/>
        </w:rPr>
        <w:t xml:space="preserve"> ΣΚΟΥΡΟΛΙΑΚΟΣ: </w:t>
      </w:r>
      <w:r>
        <w:rPr>
          <w:rFonts w:eastAsia="Times New Roman"/>
          <w:szCs w:val="24"/>
        </w:rPr>
        <w:t xml:space="preserve">Είμαι ηθοποιός, </w:t>
      </w:r>
      <w:proofErr w:type="spellStart"/>
      <w:r>
        <w:rPr>
          <w:rFonts w:eastAsia="Times New Roman"/>
          <w:szCs w:val="24"/>
        </w:rPr>
        <w:t>απήργησα</w:t>
      </w:r>
      <w:proofErr w:type="spellEnd"/>
      <w:r>
        <w:rPr>
          <w:rFonts w:eastAsia="Times New Roman"/>
          <w:szCs w:val="24"/>
        </w:rPr>
        <w:t xml:space="preserve"> και απολύθηκα. Τα ξέρω λίγο καλύτερα από εσάς. Ακούστε έναν εργαζόμενο ηθοποιό</w:t>
      </w:r>
      <w:r>
        <w:rPr>
          <w:rFonts w:eastAsia="Times New Roman"/>
          <w:szCs w:val="24"/>
        </w:rPr>
        <w:t>,</w:t>
      </w:r>
      <w:r>
        <w:rPr>
          <w:rFonts w:eastAsia="Times New Roman"/>
          <w:szCs w:val="24"/>
        </w:rPr>
        <w:t xml:space="preserve"> που αγωνίστηκε, έδωσε τη μάχη του και παρ’ ότι διαφωνούσε με το «ή 1200 ευ</w:t>
      </w:r>
      <w:r>
        <w:rPr>
          <w:rFonts w:eastAsia="Times New Roman"/>
          <w:szCs w:val="24"/>
        </w:rPr>
        <w:t xml:space="preserve">ρώ ή τίποτα», το υποστήριξε -γιατί αυτή ήταν η πλειοψηφία, όπως εισηγήθηκε το ΚΚΕ- και πήραμε τίποτα. Πήραμε 3,5 ευρώ την ώρα, 7 ευρώ την παράσταση.   </w:t>
      </w:r>
    </w:p>
    <w:p w14:paraId="68AD1083" w14:textId="77777777" w:rsidR="00217A8F" w:rsidRDefault="00B55156">
      <w:pPr>
        <w:spacing w:after="0" w:line="600" w:lineRule="auto"/>
        <w:ind w:firstLine="720"/>
        <w:jc w:val="both"/>
        <w:rPr>
          <w:rFonts w:eastAsia="Times New Roman"/>
          <w:szCs w:val="24"/>
        </w:rPr>
      </w:pPr>
      <w:r>
        <w:rPr>
          <w:rFonts w:eastAsia="Times New Roman"/>
          <w:b/>
          <w:szCs w:val="24"/>
        </w:rPr>
        <w:lastRenderedPageBreak/>
        <w:t xml:space="preserve">ΔΙΑΜΑΝΤΩ ΜΑΝΩΛΑΚΟΥ: </w:t>
      </w:r>
      <w:r>
        <w:rPr>
          <w:rFonts w:eastAsia="Times New Roman"/>
          <w:szCs w:val="24"/>
        </w:rPr>
        <w:t xml:space="preserve">Και τώρα θα ψηφίσετε το έκτρωμα; </w:t>
      </w:r>
    </w:p>
    <w:p w14:paraId="68AD1084" w14:textId="77777777" w:rsidR="00217A8F" w:rsidRDefault="00B55156">
      <w:pPr>
        <w:spacing w:after="0" w:line="600" w:lineRule="auto"/>
        <w:ind w:firstLine="720"/>
        <w:jc w:val="both"/>
        <w:rPr>
          <w:rFonts w:eastAsia="Times New Roman"/>
          <w:szCs w:val="24"/>
        </w:rPr>
      </w:pPr>
      <w:r>
        <w:rPr>
          <w:rFonts w:eastAsia="Times New Roman"/>
          <w:b/>
          <w:szCs w:val="24"/>
        </w:rPr>
        <w:t xml:space="preserve">ΠΑΝΑΓΙΩΤΗΣ </w:t>
      </w:r>
      <w:r>
        <w:rPr>
          <w:rFonts w:eastAsia="Times New Roman" w:cs="Times New Roman"/>
          <w:b/>
          <w:szCs w:val="24"/>
        </w:rPr>
        <w:t>(ΠΑΝΟΣ)</w:t>
      </w:r>
      <w:r>
        <w:rPr>
          <w:rFonts w:eastAsia="Times New Roman" w:cs="Times New Roman"/>
          <w:b/>
          <w:szCs w:val="24"/>
        </w:rPr>
        <w:t xml:space="preserve"> </w:t>
      </w:r>
      <w:r>
        <w:rPr>
          <w:rFonts w:eastAsia="Times New Roman"/>
          <w:b/>
          <w:szCs w:val="24"/>
        </w:rPr>
        <w:t xml:space="preserve">ΣΚΟΥΡΟΛΙΑΚΟΣ: </w:t>
      </w:r>
      <w:r>
        <w:rPr>
          <w:rFonts w:eastAsia="Times New Roman"/>
          <w:szCs w:val="24"/>
        </w:rPr>
        <w:t xml:space="preserve">Ναι, 95 ευρώ να παίρνουν οι συνάδελφοί μας για να εργαστούν. </w:t>
      </w:r>
    </w:p>
    <w:p w14:paraId="68AD1085" w14:textId="77777777" w:rsidR="00217A8F" w:rsidRDefault="00B5515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w:t>
      </w:r>
      <w:proofErr w:type="spellStart"/>
      <w:r>
        <w:rPr>
          <w:rFonts w:eastAsia="Times New Roman"/>
          <w:szCs w:val="24"/>
        </w:rPr>
        <w:t>Σκουρολιάκο</w:t>
      </w:r>
      <w:proofErr w:type="spellEnd"/>
      <w:r>
        <w:rPr>
          <w:rFonts w:eastAsia="Times New Roman"/>
          <w:szCs w:val="24"/>
        </w:rPr>
        <w:t xml:space="preserve">, δεν τα λέτε στην κ. </w:t>
      </w:r>
      <w:proofErr w:type="spellStart"/>
      <w:r>
        <w:rPr>
          <w:rFonts w:eastAsia="Times New Roman"/>
          <w:szCs w:val="24"/>
        </w:rPr>
        <w:t>Μανωλάκου</w:t>
      </w:r>
      <w:proofErr w:type="spellEnd"/>
      <w:r>
        <w:rPr>
          <w:rFonts w:eastAsia="Times New Roman"/>
          <w:szCs w:val="24"/>
        </w:rPr>
        <w:t xml:space="preserve">. Δεν κάνετε διάλογο. </w:t>
      </w:r>
    </w:p>
    <w:p w14:paraId="68AD1086" w14:textId="77777777" w:rsidR="00217A8F" w:rsidRDefault="00B55156">
      <w:pPr>
        <w:spacing w:after="0" w:line="600" w:lineRule="auto"/>
        <w:ind w:firstLine="720"/>
        <w:jc w:val="both"/>
        <w:rPr>
          <w:rFonts w:eastAsia="Times New Roman"/>
          <w:szCs w:val="24"/>
        </w:rPr>
      </w:pPr>
      <w:r>
        <w:rPr>
          <w:rFonts w:eastAsia="Times New Roman"/>
          <w:b/>
          <w:szCs w:val="24"/>
        </w:rPr>
        <w:t xml:space="preserve">ΠΑΝΑΓΙΩΤΗΣ </w:t>
      </w:r>
      <w:r>
        <w:rPr>
          <w:rFonts w:eastAsia="Times New Roman" w:cs="Times New Roman"/>
          <w:b/>
          <w:szCs w:val="24"/>
        </w:rPr>
        <w:t>(ΠΑΝΟΣ)</w:t>
      </w:r>
      <w:r>
        <w:rPr>
          <w:rFonts w:eastAsia="Times New Roman"/>
          <w:b/>
          <w:szCs w:val="24"/>
        </w:rPr>
        <w:t xml:space="preserve"> ΣΚΟΥΡΟΛΙΑΚΟΣ: </w:t>
      </w:r>
      <w:r>
        <w:rPr>
          <w:rFonts w:eastAsia="Times New Roman"/>
          <w:szCs w:val="24"/>
        </w:rPr>
        <w:t>Θεωρώ, λοιπόν, σημαντική αυτή την πρωτοβουλία της Κυβέρνη</w:t>
      </w:r>
      <w:r>
        <w:rPr>
          <w:rFonts w:eastAsia="Times New Roman"/>
          <w:szCs w:val="24"/>
        </w:rPr>
        <w:t xml:space="preserve">σης και καλώ όλες τις πτέρυγες της Βουλής να την υπερψηφίσουν, γιατί ήταν μία αρρυθμία η οποία έβαζε σε κίνδυνο και την εύρυθμη λειτουργία των κρατικών θεάτρων και δεν ανταποκρινόταν στις ανάγκες των εργαζομένων σε αυτά. </w:t>
      </w:r>
    </w:p>
    <w:p w14:paraId="68AD1087" w14:textId="77777777" w:rsidR="00217A8F" w:rsidRDefault="00B55156">
      <w:pPr>
        <w:spacing w:after="0" w:line="600" w:lineRule="auto"/>
        <w:ind w:firstLine="720"/>
        <w:jc w:val="both"/>
        <w:rPr>
          <w:rFonts w:eastAsia="Times New Roman"/>
          <w:b/>
          <w:szCs w:val="24"/>
        </w:rPr>
      </w:pPr>
      <w:r>
        <w:rPr>
          <w:rFonts w:eastAsia="Times New Roman"/>
          <w:szCs w:val="24"/>
        </w:rPr>
        <w:t>Σας ευχαριστώ.</w:t>
      </w:r>
    </w:p>
    <w:p w14:paraId="68AD1088" w14:textId="77777777" w:rsidR="00217A8F" w:rsidRDefault="00B55156">
      <w:pPr>
        <w:spacing w:after="0" w:line="600" w:lineRule="auto"/>
        <w:ind w:firstLine="720"/>
        <w:jc w:val="center"/>
        <w:rPr>
          <w:rFonts w:eastAsia="Times New Roman"/>
          <w:szCs w:val="24"/>
        </w:rPr>
      </w:pPr>
      <w:r>
        <w:rPr>
          <w:rFonts w:eastAsia="Times New Roman"/>
          <w:szCs w:val="24"/>
        </w:rPr>
        <w:t>(Χειροκροτήματα από</w:t>
      </w:r>
      <w:r>
        <w:rPr>
          <w:rFonts w:eastAsia="Times New Roman"/>
          <w:szCs w:val="24"/>
        </w:rPr>
        <w:t xml:space="preserve"> την πτέρυγα του ΣΥΡΙΖΑ)</w:t>
      </w:r>
    </w:p>
    <w:p w14:paraId="68AD1089" w14:textId="77777777" w:rsidR="00217A8F" w:rsidRDefault="00B55156">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 xml:space="preserve">Κύριε </w:t>
      </w:r>
      <w:proofErr w:type="spellStart"/>
      <w:r>
        <w:rPr>
          <w:rFonts w:eastAsia="Times New Roman"/>
          <w:szCs w:val="24"/>
        </w:rPr>
        <w:t>Σταϊκούρα</w:t>
      </w:r>
      <w:proofErr w:type="spellEnd"/>
      <w:r>
        <w:rPr>
          <w:rFonts w:eastAsia="Times New Roman"/>
          <w:szCs w:val="24"/>
        </w:rPr>
        <w:t xml:space="preserve">, έχετε τον λόγο. Αν μπορείτε κι εσείς να συμβάλετε στην οικονομία του χρόνου, γιατί είχαμε ορίσει την δωδεκάτη ως ώρα διεξαγωγής της πληροφορίας. </w:t>
      </w:r>
    </w:p>
    <w:p w14:paraId="68AD108A" w14:textId="77777777" w:rsidR="00217A8F" w:rsidRDefault="00B55156">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 xml:space="preserve">Κύριε Πρόεδρε, </w:t>
      </w:r>
      <w:r>
        <w:rPr>
          <w:rFonts w:eastAsia="Times New Roman"/>
          <w:szCs w:val="24"/>
        </w:rPr>
        <w:t xml:space="preserve">ο αγαπητός συνάδελφος κ. Καμμένος προηγουμένως είπε ότι πρέπει να μπει τέλος στον λαϊκισμό και ταυτόχρονα, κατέθεσε ένα έγγραφο που, υποτίθεται, ότι ήταν το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του κ. </w:t>
      </w:r>
      <w:proofErr w:type="spellStart"/>
      <w:r>
        <w:rPr>
          <w:rFonts w:eastAsia="Times New Roman"/>
          <w:szCs w:val="24"/>
        </w:rPr>
        <w:t>Χαρδούβελη</w:t>
      </w:r>
      <w:proofErr w:type="spellEnd"/>
      <w:r>
        <w:rPr>
          <w:rFonts w:eastAsia="Times New Roman"/>
          <w:szCs w:val="24"/>
        </w:rPr>
        <w:t>, στο οποίο λέει ότι μέσα έλεγε για κατάργηση του ΕΚΑΣ. Ταυτόχρονα, όπως εί</w:t>
      </w:r>
      <w:r>
        <w:rPr>
          <w:rFonts w:eastAsia="Times New Roman"/>
          <w:szCs w:val="24"/>
        </w:rPr>
        <w:t xml:space="preserve">πα, μίλησε για τέλος του λαϊκισμού. </w:t>
      </w:r>
    </w:p>
    <w:p w14:paraId="68AD108B" w14:textId="77777777" w:rsidR="00217A8F" w:rsidRDefault="00B55156">
      <w:pPr>
        <w:spacing w:after="0" w:line="600" w:lineRule="auto"/>
        <w:ind w:firstLine="720"/>
        <w:jc w:val="both"/>
        <w:rPr>
          <w:rFonts w:eastAsia="Times New Roman"/>
          <w:szCs w:val="24"/>
        </w:rPr>
      </w:pPr>
      <w:r>
        <w:rPr>
          <w:rFonts w:eastAsia="Times New Roman"/>
          <w:szCs w:val="24"/>
        </w:rPr>
        <w:t xml:space="preserve">Το έγγραφο είναι ψευδές. Στη σελίδα 31, το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αναφέρει συγκεκριμένα για «</w:t>
      </w:r>
      <w:proofErr w:type="spellStart"/>
      <w:r>
        <w:rPr>
          <w:rFonts w:eastAsia="Times New Roman"/>
          <w:szCs w:val="24"/>
        </w:rPr>
        <w:t>εξορθολογισμό</w:t>
      </w:r>
      <w:proofErr w:type="spellEnd"/>
      <w:r>
        <w:rPr>
          <w:rFonts w:eastAsia="Times New Roman"/>
          <w:szCs w:val="24"/>
        </w:rPr>
        <w:t xml:space="preserve"> και όχι κατάργηση». Είναι σαφής η αναφορά στο «όχι κατάργηση». Και ταυτόχρονα, ο συνάδελφος λέει: «τέλος στον λαϊκισμό». Έλεος! </w:t>
      </w:r>
      <w:r>
        <w:rPr>
          <w:rFonts w:eastAsia="Times New Roman"/>
          <w:szCs w:val="24"/>
        </w:rPr>
        <w:t xml:space="preserve">Δεν βγάζουμε άκρη, όταν εδώ μέσα πολλοί συνάδελφοι της κυβερνητικής πλειοψηφίας έχτισαν καριέρες πάνω στον λαϊκισμό. </w:t>
      </w:r>
    </w:p>
    <w:p w14:paraId="68AD108C" w14:textId="77777777" w:rsidR="00217A8F" w:rsidRDefault="00B55156">
      <w:pPr>
        <w:spacing w:after="0" w:line="600" w:lineRule="auto"/>
        <w:ind w:firstLine="720"/>
        <w:jc w:val="center"/>
        <w:rPr>
          <w:rFonts w:eastAsia="Times New Roman"/>
          <w:szCs w:val="24"/>
        </w:rPr>
      </w:pPr>
      <w:r>
        <w:rPr>
          <w:rFonts w:eastAsia="Times New Roman"/>
          <w:szCs w:val="24"/>
        </w:rPr>
        <w:t>(Χειροκροτήματα)</w:t>
      </w:r>
    </w:p>
    <w:p w14:paraId="68AD108D" w14:textId="77777777" w:rsidR="00217A8F" w:rsidRDefault="00B55156">
      <w:pPr>
        <w:spacing w:after="0" w:line="600" w:lineRule="auto"/>
        <w:ind w:firstLine="720"/>
        <w:jc w:val="both"/>
        <w:rPr>
          <w:rFonts w:eastAsia="Times New Roman"/>
          <w:szCs w:val="24"/>
        </w:rPr>
      </w:pPr>
      <w:r>
        <w:rPr>
          <w:rFonts w:eastAsia="Times New Roman"/>
          <w:szCs w:val="24"/>
        </w:rPr>
        <w:lastRenderedPageBreak/>
        <w:t>Παράλληλα, μίλησε για το τι είπε ο Πρόεδρος της Νέας Δημοκρατίας, ο Αρχηγός της Αξιωματικής Αντιπολίτευσης, στους επενδυτ</w:t>
      </w:r>
      <w:r>
        <w:rPr>
          <w:rFonts w:eastAsia="Times New Roman"/>
          <w:szCs w:val="24"/>
        </w:rPr>
        <w:t>ές. Θα μου επιτρέψει να του πω ότι ήμουν παρών σε όλες τις συναντήσεις. Έγιναν σοβαρές συζητήσεις, αποτύπωσε αντικειμενικά, με ποσοτικούς και ποιοτικούς δείκτες, την οικονομική και πολιτική κατάσταση της χώρας, κατέθεσε τους προβληματισμούς του για το ασκο</w:t>
      </w:r>
      <w:r>
        <w:rPr>
          <w:rFonts w:eastAsia="Times New Roman"/>
          <w:szCs w:val="24"/>
        </w:rPr>
        <w:t xml:space="preserve">ύμενο μείγμα δημοσιονομικής πολιτικής και ανέπτυξε τις προτάσεις της Νέας Δημοκρατίας για την επίτευξη βιώσιμων αριθμών οικονομικής μεγέθυνσης. </w:t>
      </w:r>
    </w:p>
    <w:p w14:paraId="68AD108E" w14:textId="77777777" w:rsidR="00217A8F" w:rsidRDefault="00B55156">
      <w:pPr>
        <w:spacing w:after="0" w:line="600" w:lineRule="auto"/>
        <w:ind w:firstLine="720"/>
        <w:jc w:val="both"/>
        <w:rPr>
          <w:rFonts w:eastAsia="Times New Roman"/>
          <w:szCs w:val="24"/>
        </w:rPr>
      </w:pPr>
      <w:r>
        <w:rPr>
          <w:rFonts w:eastAsia="Times New Roman"/>
          <w:szCs w:val="24"/>
        </w:rPr>
        <w:t>Αυτές οι προτάσεις εδράζονται στην υλοποίηση διαθρωτικών αλλαγών, στην υλοποίηση αποκρατικοποιήσεων, στην ενίσχ</w:t>
      </w:r>
      <w:r>
        <w:rPr>
          <w:rFonts w:eastAsia="Times New Roman"/>
          <w:szCs w:val="24"/>
        </w:rPr>
        <w:t xml:space="preserve">υση της ρευστότητας στην οικονομία, μέσα από την αποπληρωμή ληξιπρόθεσμων οφειλών, την </w:t>
      </w:r>
      <w:proofErr w:type="spellStart"/>
      <w:r>
        <w:rPr>
          <w:rFonts w:eastAsia="Times New Roman"/>
          <w:szCs w:val="24"/>
        </w:rPr>
        <w:t>εμπροσθοβαρή</w:t>
      </w:r>
      <w:proofErr w:type="spellEnd"/>
      <w:r>
        <w:rPr>
          <w:rFonts w:eastAsia="Times New Roman"/>
          <w:szCs w:val="24"/>
        </w:rPr>
        <w:t xml:space="preserve"> αξιοποίηση των κοινοτικών πόρων, την εκκαθάριση του ενεργητικού και την ενίσχυση του παθητικού των πιστωτικών ιδρυμάτων.  </w:t>
      </w:r>
    </w:p>
    <w:p w14:paraId="68AD108F" w14:textId="77777777" w:rsidR="00217A8F" w:rsidRDefault="00B55156">
      <w:pPr>
        <w:spacing w:after="0" w:line="600" w:lineRule="auto"/>
        <w:ind w:firstLine="720"/>
        <w:jc w:val="both"/>
        <w:rPr>
          <w:rFonts w:eastAsia="Times New Roman"/>
          <w:szCs w:val="24"/>
        </w:rPr>
      </w:pPr>
      <w:r>
        <w:rPr>
          <w:rFonts w:eastAsia="Times New Roman"/>
          <w:szCs w:val="24"/>
        </w:rPr>
        <w:t xml:space="preserve">Κατέθεσε προτάσεις για τη μείωση </w:t>
      </w:r>
      <w:r>
        <w:rPr>
          <w:rFonts w:eastAsia="Times New Roman"/>
          <w:szCs w:val="24"/>
        </w:rPr>
        <w:t xml:space="preserve">των φορολογικών συντελεστών, μέσα από την ενίσχυση της δημοσιονομικής πειθαρχίας, την εύρεση δημοσιονομικών ισοδυνάμων από το σκέλος των δαπανών, τη </w:t>
      </w:r>
      <w:r>
        <w:rPr>
          <w:rFonts w:eastAsia="Times New Roman"/>
          <w:szCs w:val="24"/>
        </w:rPr>
        <w:lastRenderedPageBreak/>
        <w:t xml:space="preserve">μείωση των </w:t>
      </w:r>
      <w:proofErr w:type="spellStart"/>
      <w:r>
        <w:rPr>
          <w:rFonts w:eastAsia="Times New Roman"/>
          <w:szCs w:val="24"/>
        </w:rPr>
        <w:t>μεσομακροπρόθεσμων</w:t>
      </w:r>
      <w:proofErr w:type="spellEnd"/>
      <w:r>
        <w:rPr>
          <w:rFonts w:eastAsia="Times New Roman"/>
          <w:szCs w:val="24"/>
        </w:rPr>
        <w:t xml:space="preserve"> στόχων για τα πρωτογενή πλεονάσματα και προτάσεις για την ενίσχυση της βιωσιμ</w:t>
      </w:r>
      <w:r>
        <w:rPr>
          <w:rFonts w:eastAsia="Times New Roman"/>
          <w:szCs w:val="24"/>
        </w:rPr>
        <w:t xml:space="preserve">ότητας του δημοσίου χρέους. Είναι προτάσεις ρεαλιστικές, πλήρεις, που ακούστηκαν με πολλή προσοχή απ’ όλους τους συνομιλητές. </w:t>
      </w:r>
    </w:p>
    <w:p w14:paraId="68AD1090"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οι εξελίξεις των τελευταίων ετών σε ευρωπαϊκό επίπεδο, με αποκορύφωμα την έκβαση του βρετανικού δημ</w:t>
      </w:r>
      <w:r>
        <w:rPr>
          <w:rFonts w:eastAsia="Times New Roman" w:cs="Times New Roman"/>
          <w:szCs w:val="24"/>
        </w:rPr>
        <w:t xml:space="preserve">οψηφίσματος, οφείλουν να μας προβληματίσουν. Η Ευρώπη περνάει δύσκολες στιγμές. Το δομικά και  θεσμικά ημιτελές οικοδόμημα της οικονομικής και νομισματικής ενοποίησης, η ατολμία, οι </w:t>
      </w:r>
      <w:proofErr w:type="spellStart"/>
      <w:r>
        <w:rPr>
          <w:rFonts w:eastAsia="Times New Roman" w:cs="Times New Roman"/>
          <w:szCs w:val="24"/>
        </w:rPr>
        <w:t>εμβαλωματικές</w:t>
      </w:r>
      <w:proofErr w:type="spellEnd"/>
      <w:r>
        <w:rPr>
          <w:rFonts w:eastAsia="Times New Roman" w:cs="Times New Roman"/>
          <w:szCs w:val="24"/>
        </w:rPr>
        <w:t xml:space="preserve">, οι αποσπασματικές απαντήσεις στην οικονομική κρίση ο φόβος </w:t>
      </w:r>
      <w:r>
        <w:rPr>
          <w:rFonts w:eastAsia="Times New Roman" w:cs="Times New Roman"/>
          <w:szCs w:val="24"/>
        </w:rPr>
        <w:t>για τα κύματα προσφύγων και μεταναστών, η δαιδαλώδης συγκρότηση και η γραφειοκρατική λειτουργία των οργάνων της Ευρωπαϊκής Ένωσης, η εμφάνιση στους κόλπους κάποιων πρακτικών επιβολής και δογματισμών, η μονοδιάστατη προσήλωση στη δημοσιονομική πειθαρχία, το</w:t>
      </w:r>
      <w:r>
        <w:rPr>
          <w:rFonts w:eastAsia="Times New Roman" w:cs="Times New Roman"/>
          <w:szCs w:val="24"/>
        </w:rPr>
        <w:t xml:space="preserve"> χάσμα ανταγωνιστικότητας, </w:t>
      </w:r>
      <w:r>
        <w:rPr>
          <w:rFonts w:eastAsia="Times New Roman" w:cs="Times New Roman"/>
          <w:szCs w:val="24"/>
        </w:rPr>
        <w:lastRenderedPageBreak/>
        <w:t xml:space="preserve">η γοητεία της πολιτικής ρητορείας που εδράζει στον λαϊκισμό, όλα αυτά έχουν ενθαρρύνει τον αντιευρωπαϊσμό, τον </w:t>
      </w:r>
      <w:proofErr w:type="spellStart"/>
      <w:r>
        <w:rPr>
          <w:rFonts w:eastAsia="Times New Roman" w:cs="Times New Roman"/>
          <w:szCs w:val="24"/>
        </w:rPr>
        <w:t>ευρωσκεπτικισμό</w:t>
      </w:r>
      <w:proofErr w:type="spellEnd"/>
      <w:r>
        <w:rPr>
          <w:rFonts w:eastAsia="Times New Roman" w:cs="Times New Roman"/>
          <w:szCs w:val="24"/>
        </w:rPr>
        <w:t>, τον εθνικισμό και έχουν ενισχύσει τον κίνδυνο επιστροφής σε καθεστώτα προστατευτισμού και περιχαράκωσ</w:t>
      </w:r>
      <w:r>
        <w:rPr>
          <w:rFonts w:eastAsia="Times New Roman" w:cs="Times New Roman"/>
          <w:szCs w:val="24"/>
        </w:rPr>
        <w:t xml:space="preserve">ης. </w:t>
      </w:r>
    </w:p>
    <w:p w14:paraId="68AD1091"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Στο πεδίο της οικονομίας έχει ενισχυθεί η αστάθεια και η αβεβαιότητα στις αγορές χρήματος και κεφαλαίου, έχουν αναβληθεί επιχειρηματικές αποφάσεις, αρχίζει να επιβαρύνεται ο ρυθμός οικονομικής μεγέθυνσης. </w:t>
      </w:r>
    </w:p>
    <w:p w14:paraId="68AD1092"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Για τον λόγο αυτό η Ευρώπη οφείλει με ειλικρί</w:t>
      </w:r>
      <w:r>
        <w:rPr>
          <w:rFonts w:eastAsia="Times New Roman" w:cs="Times New Roman"/>
          <w:szCs w:val="24"/>
        </w:rPr>
        <w:t xml:space="preserve">νεια και ψυχραιμία με νηφαλιότητα και ρεαλισμό, αλλά κυρίως με διορατικότητα, να κάνει μια γενναία αυτοκριτική και να προχωρήσει στη λήψη σοβαρών αποφάσεων με τη διαμόρφωση και υιοθέτηση ενός συνεκτικού ευρωπαϊκού σχεδίου που να εμπνέει τους λαούς, με την </w:t>
      </w:r>
      <w:r>
        <w:rPr>
          <w:rFonts w:eastAsia="Times New Roman" w:cs="Times New Roman"/>
          <w:szCs w:val="24"/>
        </w:rPr>
        <w:t>εφαρμογή των αρχών της κοινωνικής οικονομίας της αγοράς που εδράζεται στην αρμονική σύζευξη των πολιτικών δημοσιονομικής σταθερότητας και ανάπτυξης, με την έμπρακτη απόδειξη τη δημιουργικής αλληλεγγύης, με την ανάληψη πρωτοβουλιών για την ενίσχυση της αντα</w:t>
      </w:r>
      <w:r>
        <w:rPr>
          <w:rFonts w:eastAsia="Times New Roman" w:cs="Times New Roman"/>
          <w:szCs w:val="24"/>
        </w:rPr>
        <w:t xml:space="preserve">γωνιστικότητας και </w:t>
      </w:r>
      <w:r>
        <w:rPr>
          <w:rFonts w:eastAsia="Times New Roman" w:cs="Times New Roman"/>
          <w:szCs w:val="24"/>
        </w:rPr>
        <w:lastRenderedPageBreak/>
        <w:t>την φορολογική εναρμόνιση, με την εμβάθυνση της ένωσης σε συγκεκριμένα πεδία και τομείς, όπως είναι η ασφάλεια, η άμυνα, η τραπεζική ένωση με την εγγύηση των καταθέσεων, με τον συντονισμό των δημοσιονομικών πολιτικών και τη διεύρυνση του</w:t>
      </w:r>
      <w:r>
        <w:rPr>
          <w:rFonts w:eastAsia="Times New Roman" w:cs="Times New Roman"/>
          <w:szCs w:val="24"/>
        </w:rPr>
        <w:t xml:space="preserve"> κοινοτικού προϋπολογισμού. </w:t>
      </w:r>
    </w:p>
    <w:p w14:paraId="68AD1093"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Αυτά είναι τα αναγκαία βήματα. Βήματα όπως το σημερινό. Και είναι θετικό που έρχεται προς κύρωση στο </w:t>
      </w:r>
      <w:r>
        <w:rPr>
          <w:rFonts w:eastAsia="Times New Roman" w:cs="Times New Roman"/>
          <w:szCs w:val="24"/>
        </w:rPr>
        <w:t>ε</w:t>
      </w:r>
      <w:r>
        <w:rPr>
          <w:rFonts w:eastAsia="Times New Roman" w:cs="Times New Roman"/>
          <w:szCs w:val="24"/>
        </w:rPr>
        <w:t xml:space="preserve">λληνικό Κοινοβούλιο, επιτέλους, αφού εξαντλήθηκε το περιθώριο της διετίας η απόφαση του συμβουλίου για το σύστημα των ίδιων </w:t>
      </w:r>
      <w:r>
        <w:rPr>
          <w:rFonts w:eastAsia="Times New Roman" w:cs="Times New Roman"/>
          <w:szCs w:val="24"/>
        </w:rPr>
        <w:t>πόρων της Ευρωπαϊκή Ένωσης. Πρόκειται για μια ευρωπαϊκή νομοθετική πρωτοβουλία</w:t>
      </w:r>
      <w:r>
        <w:rPr>
          <w:rFonts w:eastAsia="Times New Roman" w:cs="Times New Roman"/>
          <w:szCs w:val="24"/>
        </w:rPr>
        <w:t>,</w:t>
      </w:r>
      <w:r>
        <w:rPr>
          <w:rFonts w:eastAsia="Times New Roman" w:cs="Times New Roman"/>
          <w:szCs w:val="24"/>
        </w:rPr>
        <w:t xml:space="preserve"> που επικεντρώνεται τόσο στους κανόνες για την κατανομή των ίδιων πόρων της Ευρωπαϊκής Ένωσης ώστε να εξασφαλιστεί η χρηματοδότηση του ετήσιου προϋπολογισμού της Ένωσης όσο και </w:t>
      </w:r>
      <w:r>
        <w:rPr>
          <w:rFonts w:eastAsia="Times New Roman" w:cs="Times New Roman"/>
          <w:szCs w:val="24"/>
        </w:rPr>
        <w:t xml:space="preserve">στις κατηγορίες των ιδίων πόρων και τις ειδικές μεθόδους υπολογισμού τους. </w:t>
      </w:r>
    </w:p>
    <w:p w14:paraId="68AD1094"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Πρόκειται για μια θετική πρωτοβουλία</w:t>
      </w:r>
      <w:r>
        <w:rPr>
          <w:rFonts w:eastAsia="Times New Roman" w:cs="Times New Roman"/>
          <w:szCs w:val="24"/>
        </w:rPr>
        <w:t>,</w:t>
      </w:r>
      <w:r>
        <w:rPr>
          <w:rFonts w:eastAsia="Times New Roman" w:cs="Times New Roman"/>
          <w:szCs w:val="24"/>
        </w:rPr>
        <w:t xml:space="preserve"> που ξεκίνησε το 2011. Προωθήθηκε και ολοκληρώθηκε από την ελληνική προεδρεία το πρώτο εξάμηνο του 2014 όταν και ο ομιλών είχε αναλάβει το χαρτ</w:t>
      </w:r>
      <w:r>
        <w:rPr>
          <w:rFonts w:eastAsia="Times New Roman" w:cs="Times New Roman"/>
          <w:szCs w:val="24"/>
        </w:rPr>
        <w:t xml:space="preserve">οφυλάκιο του προϋπολογισμού της Ευρωπαϊκή Ένωσης. Η ελληνική προεδρεία τότε πέτυχε στο τέλος Ιανουαρίου </w:t>
      </w:r>
      <w:r>
        <w:rPr>
          <w:rFonts w:eastAsia="Times New Roman" w:cs="Times New Roman"/>
          <w:szCs w:val="24"/>
        </w:rPr>
        <w:lastRenderedPageBreak/>
        <w:t>2014 την ομόφωνη πολιτική συμφωνία για το νομοθετικό πακέτο των ιδίων πόρων για τη νέα περίοδο του πολυετούς δημοσιονομικού πλαισίου 2014-2020 η οποία κ</w:t>
      </w:r>
      <w:r>
        <w:rPr>
          <w:rFonts w:eastAsia="Times New Roman" w:cs="Times New Roman"/>
          <w:szCs w:val="24"/>
        </w:rPr>
        <w:t xml:space="preserve">αι ψηφίστηκε τον Απρίλιο του 2014 επί ελληνικής προεδρίας από την ολομέλεια του Ευρωπαϊκού Κοινοβουλίου. </w:t>
      </w:r>
    </w:p>
    <w:p w14:paraId="68AD1095"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Ωστόσο, στο πεδίο του </w:t>
      </w:r>
      <w:proofErr w:type="spellStart"/>
      <w:r>
        <w:rPr>
          <w:rFonts w:eastAsia="Times New Roman" w:cs="Times New Roman"/>
          <w:szCs w:val="24"/>
        </w:rPr>
        <w:t>εξορθολογισμού</w:t>
      </w:r>
      <w:proofErr w:type="spellEnd"/>
      <w:r>
        <w:rPr>
          <w:rFonts w:eastAsia="Times New Roman" w:cs="Times New Roman"/>
          <w:szCs w:val="24"/>
        </w:rPr>
        <w:t xml:space="preserve"> –και ολοκληρώνω σε μισό λεπτό, κύριε Πρόεδρε- του συστήματος των ιδίων πόρων της Ευρωπαϊκής Ένωσης η ελληνική προ</w:t>
      </w:r>
      <w:r>
        <w:rPr>
          <w:rFonts w:eastAsia="Times New Roman" w:cs="Times New Roman"/>
          <w:szCs w:val="24"/>
        </w:rPr>
        <w:t>εδρία τότε προχώρησε και σε ένα ακόμα βήμα. Ακολουθώντας σχετική πολιτική δέσμευση προωθήσαμε μέσα από συγκεκριμένες ενέργειες και πολιτικές συμφωνίες τη σύσταση ομάδας υψηλού επιπέδου για τους ίδιους πόρους. Η συγκεκριμένη ομάδα έχει σκοπό την επανεξέταση</w:t>
      </w:r>
      <w:r>
        <w:rPr>
          <w:rFonts w:eastAsia="Times New Roman" w:cs="Times New Roman"/>
          <w:szCs w:val="24"/>
        </w:rPr>
        <w:t xml:space="preserve"> του συστήματος των ίδιων πόρων ώστε να καταστεί η χρηματοδότηση της Ευρωπαϊκής Ένωσης περισσότερο διαφανής αποδοτική, απλή και δίκαιη, για να εξασφαλιστούν επαρκείς πόροι για την εύρυθμη υλοποίηση και ανάπτυξη…</w:t>
      </w:r>
    </w:p>
    <w:p w14:paraId="68AD1096"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Βάλτε μια τ</w:t>
      </w:r>
      <w:r>
        <w:rPr>
          <w:rFonts w:eastAsia="Times New Roman" w:cs="Times New Roman"/>
          <w:szCs w:val="24"/>
        </w:rPr>
        <w:t>ελεία εδώ.</w:t>
      </w:r>
    </w:p>
    <w:p w14:paraId="68AD1097"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ΣΤΑΪΚΟΥΡΑΣ: </w:t>
      </w:r>
      <w:r>
        <w:rPr>
          <w:rFonts w:eastAsia="Times New Roman" w:cs="Times New Roman"/>
          <w:szCs w:val="24"/>
        </w:rPr>
        <w:t>…των πολιτικών της Ευρωπαϊκής Ένωσης των οποίων η Ελλάδα αποτελεί καθαρό ωφελούμενο.</w:t>
      </w:r>
    </w:p>
    <w:p w14:paraId="68AD1098"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8AD1099" w14:textId="77777777" w:rsidR="00217A8F" w:rsidRDefault="00B55156">
      <w:pPr>
        <w:spacing w:after="0"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AD109A"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w:t>
      </w:r>
    </w:p>
    <w:p w14:paraId="68AD109B"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w:t>
      </w:r>
      <w:r>
        <w:rPr>
          <w:rFonts w:eastAsia="Times New Roman" w:cs="Times New Roman"/>
          <w:b/>
          <w:szCs w:val="24"/>
        </w:rPr>
        <w:t>Παιδείας, Έρευνας και Θρησκευμάτων):</w:t>
      </w:r>
      <w:r>
        <w:rPr>
          <w:rFonts w:eastAsia="Times New Roman" w:cs="Times New Roman"/>
          <w:szCs w:val="24"/>
        </w:rPr>
        <w:t xml:space="preserve"> Κύριε Πρόεδρε, θα ήθελα τον λόγο για μια νομοτεχνική βελτίωση. </w:t>
      </w:r>
    </w:p>
    <w:p w14:paraId="68AD109C"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(Γεώργιος Βαρεμένος):</w:t>
      </w:r>
      <w:r>
        <w:rPr>
          <w:rFonts w:eastAsia="Times New Roman" w:cs="Times New Roman"/>
          <w:szCs w:val="24"/>
        </w:rPr>
        <w:t xml:space="preserve"> Ο κ. Φίλης έχει τον λόγο για μια νομοτεχνική βελτίωση. </w:t>
      </w:r>
    </w:p>
    <w:p w14:paraId="68AD109D" w14:textId="77777777" w:rsidR="00217A8F" w:rsidRDefault="00B55156">
      <w:pPr>
        <w:spacing w:after="0" w:line="600" w:lineRule="auto"/>
        <w:ind w:firstLine="720"/>
        <w:jc w:val="both"/>
        <w:rPr>
          <w:rFonts w:eastAsia="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Ευχ</w:t>
      </w:r>
      <w:r>
        <w:rPr>
          <w:rFonts w:eastAsia="Times New Roman"/>
          <w:szCs w:val="24"/>
        </w:rPr>
        <w:t xml:space="preserve">αριστώ. </w:t>
      </w:r>
    </w:p>
    <w:p w14:paraId="68AD109E" w14:textId="77777777" w:rsidR="00217A8F" w:rsidRDefault="00B55156">
      <w:pPr>
        <w:spacing w:after="0" w:line="600" w:lineRule="auto"/>
        <w:ind w:firstLine="720"/>
        <w:jc w:val="both"/>
        <w:rPr>
          <w:rFonts w:eastAsia="Times New Roman"/>
          <w:szCs w:val="24"/>
        </w:rPr>
      </w:pPr>
      <w:r>
        <w:rPr>
          <w:rFonts w:eastAsia="Times New Roman"/>
          <w:szCs w:val="24"/>
        </w:rPr>
        <w:t>Καταθέτω μια νομοτεχνική βελτίωση. Είναι περισσότερο εκφραστική για τα θέματα προκήρυξης και εκλογής καθηγητών στα πανεπιστήμια.</w:t>
      </w:r>
    </w:p>
    <w:p w14:paraId="68AD109F"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Παιδείας, Έρευνας και Θρησκευμάτων κ. Νικόλαος Φίλης καταθέτει για τα Πρακτικά την προανα</w:t>
      </w:r>
      <w:r>
        <w:rPr>
          <w:rFonts w:eastAsia="Times New Roman" w:cs="Times New Roman"/>
          <w:szCs w:val="24"/>
        </w:rPr>
        <w:t>φερθείσα νομοτεχνική βελτίωση, η οποία έχει ως εξής:</w:t>
      </w:r>
    </w:p>
    <w:p w14:paraId="68AD10A0" w14:textId="77777777" w:rsidR="00217A8F" w:rsidRDefault="00B55156">
      <w:pPr>
        <w:spacing w:after="0" w:line="600" w:lineRule="auto"/>
        <w:ind w:firstLine="720"/>
        <w:jc w:val="center"/>
        <w:rPr>
          <w:rFonts w:eastAsia="Times New Roman" w:cs="Times New Roman"/>
          <w:szCs w:val="24"/>
        </w:rPr>
      </w:pPr>
      <w:r>
        <w:rPr>
          <w:rFonts w:eastAsia="Times New Roman" w:cs="Times New Roman"/>
          <w:szCs w:val="24"/>
        </w:rPr>
        <w:t>ΑΛΛΑΓΗ ΣΕΛΙΔΑΣ</w:t>
      </w:r>
    </w:p>
    <w:p w14:paraId="68AD10A1" w14:textId="77777777" w:rsidR="00217A8F" w:rsidRDefault="00B55156">
      <w:pPr>
        <w:spacing w:after="0"/>
        <w:jc w:val="center"/>
        <w:rPr>
          <w:rFonts w:eastAsia="Times New Roman" w:cs="Times New Roman"/>
          <w:szCs w:val="24"/>
        </w:rPr>
      </w:pPr>
      <w:r>
        <w:rPr>
          <w:rFonts w:eastAsia="Times New Roman" w:cs="Times New Roman"/>
          <w:szCs w:val="24"/>
        </w:rPr>
        <w:t>(Να μπει η σελίδα 95)</w:t>
      </w:r>
    </w:p>
    <w:p w14:paraId="68AD10A2" w14:textId="77777777" w:rsidR="00217A8F" w:rsidRDefault="00B55156">
      <w:pPr>
        <w:spacing w:after="0"/>
        <w:jc w:val="center"/>
        <w:rPr>
          <w:rFonts w:eastAsia="Times New Roman"/>
          <w:b/>
          <w:bCs/>
          <w:szCs w:val="24"/>
        </w:rPr>
      </w:pPr>
      <w:r>
        <w:rPr>
          <w:rFonts w:eastAsia="Times New Roman" w:cs="Times New Roman"/>
          <w:szCs w:val="24"/>
        </w:rPr>
        <w:t>ΑΛΛΑΓΗ ΣΕΛΙΔΑΣ</w:t>
      </w:r>
    </w:p>
    <w:p w14:paraId="68AD10A3" w14:textId="77777777" w:rsidR="00217A8F" w:rsidRDefault="00B55156">
      <w:pPr>
        <w:spacing w:after="0"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 xml:space="preserve">Ορίστε, κύριε </w:t>
      </w:r>
      <w:proofErr w:type="spellStart"/>
      <w:r>
        <w:rPr>
          <w:rFonts w:eastAsia="Times New Roman"/>
          <w:szCs w:val="24"/>
        </w:rPr>
        <w:t>Παναγιώταρε</w:t>
      </w:r>
      <w:proofErr w:type="spellEnd"/>
      <w:r>
        <w:rPr>
          <w:rFonts w:eastAsia="Times New Roman"/>
          <w:szCs w:val="24"/>
        </w:rPr>
        <w:t>, έχετε τον λόγο.</w:t>
      </w:r>
    </w:p>
    <w:p w14:paraId="68AD10A4" w14:textId="77777777" w:rsidR="00217A8F" w:rsidRDefault="00B55156">
      <w:pPr>
        <w:spacing w:after="0"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Ευχαριστώ, κύριε Πρόεδρε.</w:t>
      </w:r>
    </w:p>
    <w:p w14:paraId="68AD10A5" w14:textId="77777777" w:rsidR="00217A8F" w:rsidRDefault="00B55156">
      <w:pPr>
        <w:spacing w:after="0" w:line="600" w:lineRule="auto"/>
        <w:ind w:firstLine="720"/>
        <w:jc w:val="both"/>
        <w:rPr>
          <w:rFonts w:eastAsia="Times New Roman"/>
          <w:szCs w:val="24"/>
        </w:rPr>
      </w:pPr>
      <w:r>
        <w:rPr>
          <w:rFonts w:eastAsia="Times New Roman"/>
          <w:szCs w:val="24"/>
        </w:rPr>
        <w:t>Μια ακόμα κύρωση ευρωπαϊκών α</w:t>
      </w:r>
      <w:r>
        <w:rPr>
          <w:rFonts w:eastAsia="Times New Roman"/>
          <w:szCs w:val="24"/>
        </w:rPr>
        <w:t>ποφάσεων με διετή καθυστέρηση. Περισσότερη καθυστέρηση δεν θα μπορούσατε να κάνετε, γιατί έως εκεί ορίζεται. Μία κύρωση που επί της ουσίας υποχρεώνει την πατρίδα μας να καταβάλει 12 δισεκατομμύρια ευρώ από το περίσσευμά μας. Και εδώ γελάμε, διότι βρισκόμασ</w:t>
      </w:r>
      <w:r>
        <w:rPr>
          <w:rFonts w:eastAsia="Times New Roman"/>
          <w:szCs w:val="24"/>
        </w:rPr>
        <w:t>τε στον έκτο χρόνο των μνημονίων, των επαχθών καταστάσεων και δυσάρεστων εμπειριών για τον ελληνικό λαό.</w:t>
      </w:r>
    </w:p>
    <w:p w14:paraId="68AD10A6" w14:textId="77777777" w:rsidR="00217A8F" w:rsidRDefault="00B55156">
      <w:pPr>
        <w:spacing w:after="0" w:line="600" w:lineRule="auto"/>
        <w:ind w:firstLine="720"/>
        <w:jc w:val="both"/>
        <w:rPr>
          <w:rFonts w:eastAsia="Times New Roman"/>
          <w:szCs w:val="24"/>
        </w:rPr>
      </w:pPr>
      <w:r>
        <w:rPr>
          <w:rFonts w:eastAsia="Times New Roman"/>
          <w:szCs w:val="24"/>
        </w:rPr>
        <w:lastRenderedPageBreak/>
        <w:t>Και δεν χρειάζεται να διαβάσω και εγώ τις ανισότητες</w:t>
      </w:r>
      <w:r>
        <w:rPr>
          <w:rFonts w:eastAsia="Times New Roman"/>
          <w:szCs w:val="24"/>
        </w:rPr>
        <w:t>,</w:t>
      </w:r>
      <w:r>
        <w:rPr>
          <w:rFonts w:eastAsia="Times New Roman"/>
          <w:szCs w:val="24"/>
        </w:rPr>
        <w:t xml:space="preserve"> που προκύπτουν από την εν λόγω κύρωση μεταξύ χωρών του Νότου και χωρών του Βορρά. Η πατρίδα μας ε</w:t>
      </w:r>
      <w:r>
        <w:rPr>
          <w:rFonts w:eastAsia="Times New Roman"/>
          <w:szCs w:val="24"/>
        </w:rPr>
        <w:t>ίναι απ’ αυτές τις χώρες</w:t>
      </w:r>
      <w:r>
        <w:rPr>
          <w:rFonts w:eastAsia="Times New Roman"/>
          <w:szCs w:val="24"/>
        </w:rPr>
        <w:t>,</w:t>
      </w:r>
      <w:r>
        <w:rPr>
          <w:rFonts w:eastAsia="Times New Roman"/>
          <w:szCs w:val="24"/>
        </w:rPr>
        <w:t xml:space="preserve"> που θα πληρώνουν μεγαλύτερο ποσοστό σε σχέση με τον πλούσιο Βορρά. Και αυτό δείχνει το ότι δεν υπάρχει κανενός είδους αλληλεγγύη στην Ευρωπαϊκή Ένωση. Βλέπουμε ότι δεν υπάρχει αναλογικότητα. Δεν υπάρχει τίποτα απ’ όλα όσα θα έπρεπ</w:t>
      </w:r>
      <w:r>
        <w:rPr>
          <w:rFonts w:eastAsia="Times New Roman"/>
          <w:szCs w:val="24"/>
        </w:rPr>
        <w:t>ε να υπάρχουν και να είναι το ευαγγέλιο της Ευρωπαϊκής Ενώσεως.</w:t>
      </w:r>
    </w:p>
    <w:p w14:paraId="68AD10A7" w14:textId="77777777" w:rsidR="00217A8F" w:rsidRDefault="00B55156">
      <w:pPr>
        <w:spacing w:after="0" w:line="600" w:lineRule="auto"/>
        <w:ind w:firstLine="720"/>
        <w:jc w:val="both"/>
        <w:rPr>
          <w:rFonts w:eastAsia="Times New Roman"/>
          <w:szCs w:val="24"/>
        </w:rPr>
      </w:pPr>
      <w:r>
        <w:rPr>
          <w:rFonts w:eastAsia="Times New Roman"/>
          <w:szCs w:val="24"/>
        </w:rPr>
        <w:t>Θα ήθελα και εγώ να σχολιάσω για τον έναν χρόνο από το περίφημο δημοψήφισμα και το περήφανο 63% του ελληνικού λαού που είπε όχι σε όλα όσα από την επομένη η Κυβέρνηση ΣΥΡΙΖΑ-ΑΝΕΛ, παρ’ ότι είχ</w:t>
      </w:r>
      <w:r>
        <w:rPr>
          <w:rFonts w:eastAsia="Times New Roman"/>
          <w:szCs w:val="24"/>
        </w:rPr>
        <w:t>ε την έγκριση του ελληνικού λαού για να έρθει σε σύγκρουση με τους πάντες και τα πάντα, έπραξε. Και εδώ βλέπουμε το θράσος όπου βγαίνουν τα στελέχη της Κυβέρνησης και ομιλούν για τον λαό. Ο λαός έκανε το καθήκον του. Εσείς, όμως, δεν το κάνατε και βρεθήκατ</w:t>
      </w:r>
      <w:r>
        <w:rPr>
          <w:rFonts w:eastAsia="Times New Roman"/>
          <w:szCs w:val="24"/>
        </w:rPr>
        <w:t xml:space="preserve">ε σε χειρότερη θέση και απ’ αυτούς τους οποίους κατηγορούσατε ότι ήταν στα τέσσερα όλα αυτά τα χρόνια. Εσείς πάτε έρποντας αυτή τη στιγμή. </w:t>
      </w:r>
    </w:p>
    <w:p w14:paraId="68AD10A8" w14:textId="77777777" w:rsidR="00217A8F" w:rsidRDefault="00B55156">
      <w:pPr>
        <w:spacing w:after="0" w:line="600" w:lineRule="auto"/>
        <w:ind w:firstLine="720"/>
        <w:jc w:val="both"/>
        <w:rPr>
          <w:rFonts w:eastAsia="Times New Roman"/>
          <w:szCs w:val="24"/>
        </w:rPr>
      </w:pPr>
      <w:r>
        <w:rPr>
          <w:rFonts w:eastAsia="Times New Roman"/>
          <w:szCs w:val="24"/>
        </w:rPr>
        <w:lastRenderedPageBreak/>
        <w:t>Αυξήσατε τον ΕΝΦΙΑ, κατεβάσατε και άλλο τον κατώτατο μισθό, τις συμβάσεις εργασίας, έχετε διαλύσει στην κυριολεξία τ</w:t>
      </w:r>
      <w:r>
        <w:rPr>
          <w:rFonts w:eastAsia="Times New Roman"/>
          <w:szCs w:val="24"/>
        </w:rPr>
        <w:t>α πάντα, ξεπουλήσατε το οτιδήποτε, κάνατε με πολύ μεγάλη ευκολία όλα εκείνα για τα οποία κατηγορούσατε την προηγούμενη κυβέρνηση ΠΑΣΟΚ-Νέας Δημοκρατίας. Και –όπως λέτε- αισθάνεστε και περήφανοι για όλα αυτά.</w:t>
      </w:r>
    </w:p>
    <w:p w14:paraId="68AD10A9" w14:textId="77777777" w:rsidR="00217A8F" w:rsidRDefault="00B55156">
      <w:pPr>
        <w:spacing w:after="0" w:line="600" w:lineRule="auto"/>
        <w:ind w:firstLine="720"/>
        <w:jc w:val="both"/>
        <w:rPr>
          <w:rFonts w:eastAsia="Times New Roman"/>
          <w:szCs w:val="24"/>
        </w:rPr>
      </w:pPr>
      <w:r>
        <w:rPr>
          <w:rFonts w:eastAsia="Times New Roman"/>
          <w:szCs w:val="24"/>
        </w:rPr>
        <w:t xml:space="preserve">Και ακούσαμε από κάποιον </w:t>
      </w:r>
      <w:proofErr w:type="spellStart"/>
      <w:r>
        <w:rPr>
          <w:rFonts w:eastAsia="Times New Roman"/>
          <w:szCs w:val="24"/>
        </w:rPr>
        <w:t>προλαλήσαντα</w:t>
      </w:r>
      <w:proofErr w:type="spellEnd"/>
      <w:r>
        <w:rPr>
          <w:rFonts w:eastAsia="Times New Roman"/>
          <w:szCs w:val="24"/>
        </w:rPr>
        <w:t xml:space="preserve"> ότι οι Έλλ</w:t>
      </w:r>
      <w:r>
        <w:rPr>
          <w:rFonts w:eastAsia="Times New Roman"/>
          <w:szCs w:val="24"/>
        </w:rPr>
        <w:t>ηνες πλήρωσαν βαρύ τίμημα με το δημοψήφισμα, με όλα όσα προηγήθηκαν και κατά τη διάρκεια του δημοψηφίσματος. Εμείς έχουμε να απαντήσουμε ότι ο ελληνικός λαός πληρώνει ένα βαρύτατο τίμημα από το 2010 όπου αρχίσαμε να μπαίνουμε στα μνημόνια, ένα τίμημα το οπ</w:t>
      </w:r>
      <w:r>
        <w:rPr>
          <w:rFonts w:eastAsia="Times New Roman"/>
          <w:szCs w:val="24"/>
        </w:rPr>
        <w:t>οίο δυστυχώς έχει διαχρονικότητα. Δεν μπορέσατε εσείς, παρ’ ότι λέγατε τα εντελώς αντίθετα και διαφορετικά στον ελληνικό λαό, να κάνετε τίποτα γι’ αυτό. Συνεχίζετε μία πρακτική η οποία είναι εντελώς λανθασμένη εις βάρος του ελληνικού λαού και υπέρ των τοκο</w:t>
      </w:r>
      <w:r>
        <w:rPr>
          <w:rFonts w:eastAsia="Times New Roman"/>
          <w:szCs w:val="24"/>
        </w:rPr>
        <w:t>γλύφων τραπεζιτών και των δανειστών μας.</w:t>
      </w:r>
    </w:p>
    <w:p w14:paraId="68AD10AA" w14:textId="77777777" w:rsidR="00217A8F" w:rsidRDefault="00B55156">
      <w:pPr>
        <w:spacing w:after="0" w:line="600" w:lineRule="auto"/>
        <w:ind w:firstLine="720"/>
        <w:jc w:val="both"/>
        <w:rPr>
          <w:rFonts w:eastAsia="Times New Roman"/>
          <w:szCs w:val="24"/>
        </w:rPr>
      </w:pPr>
      <w:r>
        <w:rPr>
          <w:rFonts w:eastAsia="Times New Roman"/>
          <w:szCs w:val="24"/>
        </w:rPr>
        <w:lastRenderedPageBreak/>
        <w:t>Όσο για το σχόλιο για κάποιες φάτσες</w:t>
      </w:r>
      <w:r>
        <w:rPr>
          <w:rFonts w:eastAsia="Times New Roman"/>
          <w:szCs w:val="24"/>
        </w:rPr>
        <w:t>,</w:t>
      </w:r>
      <w:r>
        <w:rPr>
          <w:rFonts w:eastAsia="Times New Roman"/>
          <w:szCs w:val="24"/>
        </w:rPr>
        <w:t xml:space="preserve"> που αναδεικνύονται στην Ευρωπαϊκή Ένωση, όπως του </w:t>
      </w:r>
      <w:proofErr w:type="spellStart"/>
      <w:r>
        <w:rPr>
          <w:rFonts w:eastAsia="Times New Roman"/>
          <w:szCs w:val="24"/>
        </w:rPr>
        <w:t>Φάρατζ</w:t>
      </w:r>
      <w:proofErr w:type="spellEnd"/>
      <w:r>
        <w:rPr>
          <w:rFonts w:eastAsia="Times New Roman"/>
          <w:szCs w:val="24"/>
        </w:rPr>
        <w:t>,</w:t>
      </w:r>
      <w:r>
        <w:rPr>
          <w:rFonts w:eastAsia="Times New Roman"/>
          <w:szCs w:val="24"/>
        </w:rPr>
        <w:t xml:space="preserve"> της </w:t>
      </w:r>
      <w:proofErr w:type="spellStart"/>
      <w:r>
        <w:rPr>
          <w:rFonts w:eastAsia="Times New Roman"/>
          <w:szCs w:val="24"/>
        </w:rPr>
        <w:t>Λεπέν</w:t>
      </w:r>
      <w:proofErr w:type="spellEnd"/>
      <w:r>
        <w:rPr>
          <w:rFonts w:eastAsia="Times New Roman"/>
          <w:szCs w:val="24"/>
        </w:rPr>
        <w:t xml:space="preserve"> και άλλων, εμείς έχουμε να πούμε ότι αυτές φάτσες μαζί με τις δικές μας φάτσες της Χρυσής Αυγής εδώ στην Ελλά</w:t>
      </w:r>
      <w:r>
        <w:rPr>
          <w:rFonts w:eastAsia="Times New Roman"/>
          <w:szCs w:val="24"/>
        </w:rPr>
        <w:t xml:space="preserve">δα και με άλλους εθνικιστές σε ολόκληρη την Ευρώπη και </w:t>
      </w:r>
      <w:proofErr w:type="spellStart"/>
      <w:r>
        <w:rPr>
          <w:rFonts w:eastAsia="Times New Roman"/>
          <w:szCs w:val="24"/>
        </w:rPr>
        <w:t>ευρωσκεπτικιστές</w:t>
      </w:r>
      <w:proofErr w:type="spellEnd"/>
      <w:r>
        <w:rPr>
          <w:rFonts w:eastAsia="Times New Roman"/>
          <w:szCs w:val="24"/>
        </w:rPr>
        <w:t xml:space="preserve"> αφυπνίζουν τους λαούς, έτσι ώστε να μην πάμε σε έναν ολοκληρωτικό θάνατο, σε μία ολοκληρωτική καταστροφή των ευρωπαϊκών λαών και των πατρίδων.</w:t>
      </w:r>
    </w:p>
    <w:p w14:paraId="68AD10AB" w14:textId="77777777" w:rsidR="00217A8F" w:rsidRDefault="00B55156">
      <w:pPr>
        <w:spacing w:after="0" w:line="600" w:lineRule="auto"/>
        <w:ind w:firstLine="720"/>
        <w:jc w:val="both"/>
        <w:rPr>
          <w:rFonts w:eastAsia="Times New Roman"/>
          <w:szCs w:val="24"/>
        </w:rPr>
      </w:pPr>
      <w:r>
        <w:rPr>
          <w:rFonts w:eastAsia="Times New Roman"/>
          <w:szCs w:val="24"/>
        </w:rPr>
        <w:t xml:space="preserve">Θα μιλήσουμε λίγο και για την υποκρισία. </w:t>
      </w:r>
      <w:r>
        <w:rPr>
          <w:rFonts w:eastAsia="Times New Roman"/>
          <w:szCs w:val="24"/>
        </w:rPr>
        <w:t xml:space="preserve">Θα μιλήσω και εγώ για μια άλλη φάτσα, αυτή του Προέδρου των σοσιαλιστών στην Ισπανία, κ. </w:t>
      </w:r>
      <w:proofErr w:type="spellStart"/>
      <w:r>
        <w:rPr>
          <w:rFonts w:eastAsia="Times New Roman"/>
          <w:szCs w:val="24"/>
        </w:rPr>
        <w:t>Πέδρο</w:t>
      </w:r>
      <w:proofErr w:type="spellEnd"/>
      <w:r>
        <w:rPr>
          <w:rFonts w:eastAsia="Times New Roman"/>
          <w:szCs w:val="24"/>
        </w:rPr>
        <w:t xml:space="preserve"> Σάντσες. Είχε πάει τάχα μου να επισκεφτεί πρόσφυγες και λαθρομετανάστες. Τους έσφιγγε το χέρι και μετά από λίγο έβαζε οινόπνευμα και διάφορα απολυμαντικά, για να</w:t>
      </w:r>
      <w:r>
        <w:rPr>
          <w:rFonts w:eastAsia="Times New Roman"/>
          <w:szCs w:val="24"/>
        </w:rPr>
        <w:t xml:space="preserve"> δούμε την υποκρισία των απανταχού σοσιαλιστών. Μια ζωή υποκριτές είσαστε!</w:t>
      </w:r>
    </w:p>
    <w:p w14:paraId="68AD10AC" w14:textId="77777777" w:rsidR="00217A8F" w:rsidRDefault="00B55156">
      <w:pPr>
        <w:spacing w:after="0" w:line="600" w:lineRule="auto"/>
        <w:ind w:firstLine="720"/>
        <w:jc w:val="both"/>
        <w:rPr>
          <w:rFonts w:eastAsia="Times New Roman"/>
          <w:szCs w:val="24"/>
        </w:rPr>
      </w:pPr>
      <w:r>
        <w:rPr>
          <w:rFonts w:eastAsia="Times New Roman"/>
          <w:szCs w:val="24"/>
        </w:rPr>
        <w:t>Όσο για το δημοψήφισμα στην Βρετανία, ήταν το πρώτο χτύπημα σε αυτή τη φαύλη και βρώμικη Ευρωπαϊκή Ένωση η οποία λειτουργεί αποκλειστικά και μόνο υπέρ προς όφελος των τραπεζιτών. Κα</w:t>
      </w:r>
      <w:r>
        <w:rPr>
          <w:rFonts w:eastAsia="Times New Roman"/>
          <w:szCs w:val="24"/>
        </w:rPr>
        <w:t xml:space="preserve">ι –αν θέλετε- να καταπολεμήσετε –γιατί ακούσαμε και διάφορες κουβέντες και στη σημερινή κύρωση- την </w:t>
      </w:r>
      <w:r>
        <w:rPr>
          <w:rFonts w:eastAsia="Times New Roman"/>
          <w:szCs w:val="24"/>
        </w:rPr>
        <w:lastRenderedPageBreak/>
        <w:t xml:space="preserve">ανεργία και να φέρετε την ανάπτυξη, σίγουρα πάντως δεν θα το πράξετε με το να αφήνετε να μπαίνουν εκατοντάδες χιλιάδες, εκατομμύρια μετανάστες στην πατρίδα </w:t>
      </w:r>
      <w:r>
        <w:rPr>
          <w:rFonts w:eastAsia="Times New Roman"/>
          <w:szCs w:val="24"/>
        </w:rPr>
        <w:t xml:space="preserve">μας, ούτε με τις </w:t>
      </w:r>
      <w:proofErr w:type="spellStart"/>
      <w:r>
        <w:rPr>
          <w:rFonts w:eastAsia="Times New Roman"/>
          <w:szCs w:val="24"/>
        </w:rPr>
        <w:t>φοροκαταιγίδες</w:t>
      </w:r>
      <w:proofErr w:type="spellEnd"/>
      <w:r>
        <w:rPr>
          <w:rFonts w:eastAsia="Times New Roman"/>
          <w:szCs w:val="24"/>
        </w:rPr>
        <w:t>, τις συνεχιζόμενες και εξακολουθητικές θα μπορέσει να υπάρξει καθ’ οιονδήποτε τρόπο ανάπτυξη, ούτε με τα εθνοκτόνα μνημόνια τα οποία δημιουργούν όλα τα προηγούμενα, ούτε με την εκ περιτροπής εργασία που χαίρεστε γιατί κάποιο</w:t>
      </w:r>
      <w:r>
        <w:rPr>
          <w:rFonts w:eastAsia="Times New Roman"/>
          <w:szCs w:val="24"/>
        </w:rPr>
        <w:t>ι εργάζονται μία ώρα την ημέρα, μία μέρα την εβδομάδα και αυτοί δεν υπολογίζονται στους άνεργους και λέτε ότι «να, εμείς βελτιώνουμε τους δείκτες της ανεργίας».</w:t>
      </w:r>
    </w:p>
    <w:p w14:paraId="68AD10AD" w14:textId="77777777" w:rsidR="00217A8F" w:rsidRDefault="00B55156">
      <w:pPr>
        <w:spacing w:after="0" w:line="600" w:lineRule="auto"/>
        <w:ind w:firstLine="720"/>
        <w:jc w:val="both"/>
        <w:rPr>
          <w:rFonts w:eastAsia="Times New Roman"/>
          <w:szCs w:val="24"/>
        </w:rPr>
      </w:pPr>
      <w:r>
        <w:rPr>
          <w:rFonts w:eastAsia="Times New Roman"/>
          <w:szCs w:val="24"/>
        </w:rPr>
        <w:t>Και κάποιος αναρωτήθηκε</w:t>
      </w:r>
      <w:r>
        <w:rPr>
          <w:rFonts w:eastAsia="Times New Roman"/>
          <w:szCs w:val="24"/>
        </w:rPr>
        <w:t>,</w:t>
      </w:r>
      <w:r>
        <w:rPr>
          <w:rFonts w:eastAsia="Times New Roman"/>
          <w:szCs w:val="24"/>
        </w:rPr>
        <w:t xml:space="preserve"> πού θα βρούμε νέους πόρους. Σίγουρα δεν θα βρούμε νέους πόρους –όπως ο</w:t>
      </w:r>
      <w:r>
        <w:rPr>
          <w:rFonts w:eastAsia="Times New Roman"/>
          <w:szCs w:val="24"/>
        </w:rPr>
        <w:t xml:space="preserve"> κ. </w:t>
      </w:r>
      <w:proofErr w:type="spellStart"/>
      <w:r>
        <w:rPr>
          <w:rFonts w:eastAsia="Times New Roman"/>
          <w:szCs w:val="24"/>
        </w:rPr>
        <w:t>Κατρούγκαλος</w:t>
      </w:r>
      <w:proofErr w:type="spellEnd"/>
      <w:r>
        <w:rPr>
          <w:rFonts w:eastAsia="Times New Roman"/>
          <w:szCs w:val="24"/>
        </w:rPr>
        <w:t>,</w:t>
      </w:r>
      <w:r>
        <w:rPr>
          <w:rFonts w:eastAsia="Times New Roman"/>
          <w:szCs w:val="24"/>
        </w:rPr>
        <w:t xml:space="preserve"> που αναφερόμενος στο ΕΚΑΣ εντελώς υποκριτικά είπε ότι θα πρέπει να βρούμε από κάπου ισοδύναμα - από ισοδύναμα. Τα ισοδύναμα τα εξαντλήσατε, τα τελειώσατε, δεν μπορεί να γίνει τίποτα. Και ο κ. Καμμένος, ο Πρόεδρος των Ανεξαρτήτων Ελλήνων, </w:t>
      </w:r>
      <w:r>
        <w:rPr>
          <w:rFonts w:eastAsia="Times New Roman"/>
          <w:szCs w:val="24"/>
        </w:rPr>
        <w:t xml:space="preserve">όταν ψήφιζε μειώσεις και περικοπές στους στρατιωτικούς έλεγε ότι δεν είναι έτσι και θα βρούμε τα ισοδύναμα. Και ο κ. </w:t>
      </w:r>
      <w:proofErr w:type="spellStart"/>
      <w:r>
        <w:rPr>
          <w:rFonts w:eastAsia="Times New Roman"/>
          <w:szCs w:val="24"/>
        </w:rPr>
        <w:t>Χουλιαράκης</w:t>
      </w:r>
      <w:proofErr w:type="spellEnd"/>
      <w:r>
        <w:rPr>
          <w:rFonts w:eastAsia="Times New Roman"/>
          <w:szCs w:val="24"/>
        </w:rPr>
        <w:t xml:space="preserve"> </w:t>
      </w:r>
      <w:r>
        <w:rPr>
          <w:rFonts w:eastAsia="Times New Roman"/>
          <w:szCs w:val="24"/>
        </w:rPr>
        <w:lastRenderedPageBreak/>
        <w:t>τον έβγαλε ψεύτη μόλις προχθές, λέγοντας ότι δεν υπάρχουν μέχρι στιγμής και ότι δεν έχει κατατεθεί κανένα ισοδύναμο.</w:t>
      </w:r>
    </w:p>
    <w:p w14:paraId="68AD10AE"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(Στο σημεί</w:t>
      </w:r>
      <w:r>
        <w:rPr>
          <w:rFonts w:eastAsia="Times New Roman" w:cs="Times New Roman"/>
          <w:szCs w:val="24"/>
        </w:rPr>
        <w:t>ο αυτό κτυπάει το κουδούνι λήξεως του χρόνου ομιλίας του κυρίου Βουλευτή)</w:t>
      </w:r>
    </w:p>
    <w:p w14:paraId="68AD10AF"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Κύριε Πρόεδρε, μου επιτρέπετε και εμένα για δ</w:t>
      </w:r>
      <w:r>
        <w:rPr>
          <w:rFonts w:eastAsia="Times New Roman" w:cs="Times New Roman"/>
          <w:szCs w:val="24"/>
        </w:rPr>
        <w:t>ύ</w:t>
      </w:r>
      <w:r>
        <w:rPr>
          <w:rFonts w:eastAsia="Times New Roman" w:cs="Times New Roman"/>
          <w:szCs w:val="24"/>
        </w:rPr>
        <w:t xml:space="preserve">ο </w:t>
      </w:r>
      <w:proofErr w:type="spellStart"/>
      <w:r>
        <w:rPr>
          <w:rFonts w:eastAsia="Times New Roman" w:cs="Times New Roman"/>
          <w:szCs w:val="24"/>
        </w:rPr>
        <w:t>λεπτάκια</w:t>
      </w:r>
      <w:proofErr w:type="spellEnd"/>
      <w:r>
        <w:rPr>
          <w:rFonts w:eastAsia="Times New Roman" w:cs="Times New Roman"/>
          <w:szCs w:val="24"/>
        </w:rPr>
        <w:t xml:space="preserve"> να συνεχίσω. </w:t>
      </w:r>
    </w:p>
    <w:p w14:paraId="68AD10B0"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Με μια πραγματική ανάπτυξη θα έρθει βελτίωση της οικονομίας της </w:t>
      </w:r>
      <w:proofErr w:type="spellStart"/>
      <w:r>
        <w:rPr>
          <w:rFonts w:eastAsia="Times New Roman" w:cs="Times New Roman"/>
          <w:szCs w:val="24"/>
        </w:rPr>
        <w:t>πατρίδος</w:t>
      </w:r>
      <w:proofErr w:type="spellEnd"/>
      <w:r>
        <w:rPr>
          <w:rFonts w:eastAsia="Times New Roman" w:cs="Times New Roman"/>
          <w:szCs w:val="24"/>
        </w:rPr>
        <w:t xml:space="preserve"> μας, αλλά και ολόκληρης της Ευρώπης, α</w:t>
      </w:r>
      <w:r>
        <w:rPr>
          <w:rFonts w:eastAsia="Times New Roman" w:cs="Times New Roman"/>
          <w:szCs w:val="24"/>
        </w:rPr>
        <w:t xml:space="preserve">νάπτυξη η οποία είναι ταυτόσημη με την πρωτογενή παραγωγή και τον προστατευτισμό των προϊόντων της </w:t>
      </w:r>
      <w:proofErr w:type="spellStart"/>
      <w:r>
        <w:rPr>
          <w:rFonts w:eastAsia="Times New Roman" w:cs="Times New Roman"/>
          <w:szCs w:val="24"/>
        </w:rPr>
        <w:t>πατρίδος</w:t>
      </w:r>
      <w:proofErr w:type="spellEnd"/>
      <w:r>
        <w:rPr>
          <w:rFonts w:eastAsia="Times New Roman" w:cs="Times New Roman"/>
          <w:szCs w:val="24"/>
        </w:rPr>
        <w:t xml:space="preserve"> μας και των Ελλήνων εργαζομένων απέναντι στη λαίλαπα των διαφόρων εισαγόμενων, κυρίως από τις τρίτες χώρες.</w:t>
      </w:r>
    </w:p>
    <w:p w14:paraId="68AD10B1"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Πίστη στις ικανότητες των διοικούντων. Ε</w:t>
      </w:r>
      <w:r>
        <w:rPr>
          <w:rFonts w:eastAsia="Times New Roman" w:cs="Times New Roman"/>
          <w:szCs w:val="24"/>
        </w:rPr>
        <w:t>ίναι κάτι το οποίο δεν έχετε, γι’ αυτό και ξεπουλάτε τα φιλέτα αυτά τα οποία απέφεραν κέρδη -τα περισσότερα εξ αυτών που πουλάτε με μεγάλη ευκολία- και με σωστή διαχείριση θα μπορούσαν να αποφέρουν πολύ περισσότερα έσοδα στον κρατικό κορβανά προς όφελος τω</w:t>
      </w:r>
      <w:r>
        <w:rPr>
          <w:rFonts w:eastAsia="Times New Roman" w:cs="Times New Roman"/>
          <w:szCs w:val="24"/>
        </w:rPr>
        <w:t>ν Ελλήνων πολιτών.</w:t>
      </w:r>
    </w:p>
    <w:p w14:paraId="68AD10B2"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Και είδαμε μόλις χθες ότι ο κ. Τσίπρας έκανε τις ίδιες ακριβώς δηλώσεις</w:t>
      </w:r>
      <w:r>
        <w:rPr>
          <w:rFonts w:eastAsia="Times New Roman" w:cs="Times New Roman"/>
          <w:szCs w:val="24"/>
        </w:rPr>
        <w:t>,</w:t>
      </w:r>
      <w:r>
        <w:rPr>
          <w:rFonts w:eastAsia="Times New Roman" w:cs="Times New Roman"/>
          <w:szCs w:val="24"/>
        </w:rPr>
        <w:t xml:space="preserve"> που είχε κάνει και ο κ. Σαμαράς όταν είχε επισκεφθεί την Κίνα λέγοντας για το μεγαλείο και ότι κατασκευάζονται εκατοντάδες πλοία Ελλήνων εφοπλιστών στην Κίνα. Μα, η</w:t>
      </w:r>
      <w:r>
        <w:rPr>
          <w:rFonts w:eastAsia="Times New Roman" w:cs="Times New Roman"/>
          <w:szCs w:val="24"/>
        </w:rPr>
        <w:t xml:space="preserve"> μαγκιά θα ήταν να κατασκευαστεί έστω και ένα σε ένα ελληνικό ναυπηγείο απ’ αυτά τα ναυπηγεία τα οποία τα εξαιρέσατε απ’ αυτόν τον </w:t>
      </w:r>
      <w:proofErr w:type="spellStart"/>
      <w:r>
        <w:rPr>
          <w:rFonts w:eastAsia="Times New Roman" w:cs="Times New Roman"/>
          <w:szCs w:val="24"/>
        </w:rPr>
        <w:t>ψευτοαναπτυξιακό</w:t>
      </w:r>
      <w:proofErr w:type="spellEnd"/>
      <w:r>
        <w:rPr>
          <w:rFonts w:eastAsia="Times New Roman" w:cs="Times New Roman"/>
          <w:szCs w:val="24"/>
        </w:rPr>
        <w:t xml:space="preserve"> νόμο και που δεν δίνετε κανένα κίνητρο στην ελληνική </w:t>
      </w:r>
      <w:proofErr w:type="spellStart"/>
      <w:r>
        <w:rPr>
          <w:rFonts w:eastAsia="Times New Roman" w:cs="Times New Roman"/>
          <w:szCs w:val="24"/>
        </w:rPr>
        <w:t>ναυπηγική</w:t>
      </w:r>
      <w:proofErr w:type="spellEnd"/>
      <w:r>
        <w:rPr>
          <w:rFonts w:eastAsia="Times New Roman" w:cs="Times New Roman"/>
          <w:szCs w:val="24"/>
        </w:rPr>
        <w:t xml:space="preserve"> βιομηχανία. </w:t>
      </w:r>
    </w:p>
    <w:p w14:paraId="68AD10B3"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Θέλουμε τη χριστιανική Ευρώπη τω</w:t>
      </w:r>
      <w:r>
        <w:rPr>
          <w:rFonts w:eastAsia="Times New Roman" w:cs="Times New Roman"/>
          <w:szCs w:val="24"/>
        </w:rPr>
        <w:t xml:space="preserve">ν πατρίδων, των λαών, των εθνών με τα ιδιαίτερα σύνορα, με τις παραδόσεις και τις ιδιαιτερότητες του κάθε έθνους και του κάθε λαού. Δεν θέλουμε την Ευρώπη των τραπεζιτών, δεν θέλουμε την Ευρώπη των </w:t>
      </w:r>
      <w:proofErr w:type="spellStart"/>
      <w:r>
        <w:rPr>
          <w:rFonts w:eastAsia="Times New Roman" w:cs="Times New Roman"/>
          <w:szCs w:val="24"/>
        </w:rPr>
        <w:t>γαμψομύτηδων</w:t>
      </w:r>
      <w:proofErr w:type="spellEnd"/>
      <w:r>
        <w:rPr>
          <w:rFonts w:eastAsia="Times New Roman" w:cs="Times New Roman"/>
          <w:szCs w:val="24"/>
        </w:rPr>
        <w:t xml:space="preserve"> τοκογλύφων, δεν θέλουμε την Ευρώπη των υποτακ</w:t>
      </w:r>
      <w:r>
        <w:rPr>
          <w:rFonts w:eastAsia="Times New Roman" w:cs="Times New Roman"/>
          <w:szCs w:val="24"/>
        </w:rPr>
        <w:t xml:space="preserve">τικών των κορακιών των </w:t>
      </w:r>
      <w:r>
        <w:rPr>
          <w:rFonts w:eastAsia="Times New Roman" w:cs="Times New Roman"/>
          <w:szCs w:val="24"/>
          <w:lang w:val="en-US"/>
        </w:rPr>
        <w:t>distress</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που μας τους παρουσιάζετε ως επενδυτές, δεν θέλουμε την Ευρώπη των απάτριδων, των υποτακτικών, δεν θέλουμε την Ευρώπη των μουλάδων, της </w:t>
      </w:r>
      <w:proofErr w:type="spellStart"/>
      <w:r>
        <w:rPr>
          <w:rFonts w:eastAsia="Times New Roman" w:cs="Times New Roman"/>
          <w:szCs w:val="24"/>
        </w:rPr>
        <w:t>σαρίας</w:t>
      </w:r>
      <w:proofErr w:type="spellEnd"/>
      <w:r>
        <w:rPr>
          <w:rFonts w:eastAsia="Times New Roman" w:cs="Times New Roman"/>
          <w:szCs w:val="24"/>
        </w:rPr>
        <w:t xml:space="preserve">, της </w:t>
      </w:r>
      <w:proofErr w:type="spellStart"/>
      <w:r>
        <w:rPr>
          <w:rFonts w:eastAsia="Times New Roman" w:cs="Times New Roman"/>
          <w:szCs w:val="24"/>
        </w:rPr>
        <w:t>μπούργκας</w:t>
      </w:r>
      <w:proofErr w:type="spellEnd"/>
      <w:r>
        <w:rPr>
          <w:rFonts w:eastAsia="Times New Roman" w:cs="Times New Roman"/>
          <w:szCs w:val="24"/>
        </w:rPr>
        <w:t>. Θέλουμε μ</w:t>
      </w:r>
      <w:r>
        <w:rPr>
          <w:rFonts w:eastAsia="Times New Roman" w:cs="Times New Roman"/>
          <w:szCs w:val="24"/>
        </w:rPr>
        <w:t>ί</w:t>
      </w:r>
      <w:r>
        <w:rPr>
          <w:rFonts w:eastAsia="Times New Roman" w:cs="Times New Roman"/>
          <w:szCs w:val="24"/>
        </w:rPr>
        <w:t>α μεγάλη Ελλάδα σε μ</w:t>
      </w:r>
      <w:r>
        <w:rPr>
          <w:rFonts w:eastAsia="Times New Roman" w:cs="Times New Roman"/>
          <w:szCs w:val="24"/>
        </w:rPr>
        <w:t>ί</w:t>
      </w:r>
      <w:r>
        <w:rPr>
          <w:rFonts w:eastAsia="Times New Roman" w:cs="Times New Roman"/>
          <w:szCs w:val="24"/>
        </w:rPr>
        <w:t xml:space="preserve">α ελεύθερη Ευρώπη και προς </w:t>
      </w:r>
      <w:r>
        <w:rPr>
          <w:rFonts w:eastAsia="Times New Roman" w:cs="Times New Roman"/>
          <w:szCs w:val="24"/>
        </w:rPr>
        <w:t xml:space="preserve">αυτήν την κατεύθυνση θα συνεχίσουμε να αγωνιζόμαστε μέχρι την τελική νίκη. </w:t>
      </w:r>
    </w:p>
    <w:p w14:paraId="68AD10B4"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Σαφώς και καταψηφίζουμε την εν λόγω κύρωση και καταψηφίζουμε και τις τέσσερις τροπολογίες οι οποίες, εκτός του γελοίου του πράγματος που ανέφεραν όλοι οι </w:t>
      </w:r>
      <w:proofErr w:type="spellStart"/>
      <w:r>
        <w:rPr>
          <w:rFonts w:eastAsia="Times New Roman" w:cs="Times New Roman"/>
          <w:szCs w:val="24"/>
        </w:rPr>
        <w:t>προλαλήσαντες</w:t>
      </w:r>
      <w:proofErr w:type="spellEnd"/>
      <w:r>
        <w:rPr>
          <w:rFonts w:eastAsia="Times New Roman" w:cs="Times New Roman"/>
          <w:szCs w:val="24"/>
        </w:rPr>
        <w:t xml:space="preserve">, είναι και </w:t>
      </w:r>
      <w:r>
        <w:rPr>
          <w:rFonts w:eastAsia="Times New Roman" w:cs="Times New Roman"/>
          <w:szCs w:val="24"/>
        </w:rPr>
        <w:t>άσχετες με το εν λόγω νομοσχέδιο. Μόνο σε μία υπάρχει ένα άρθρο, στην 510/98, το οποίο έχει ενδιαφέρον, αλλά, επειδή τα υπόλοιπα δεν έχουν κανέναν ενδιαφέρον και τα θεωρούμε επιζήμια, δεν θα υπερψηφίσουμε κα</w:t>
      </w:r>
      <w:r>
        <w:rPr>
          <w:rFonts w:eastAsia="Times New Roman" w:cs="Times New Roman"/>
          <w:szCs w:val="24"/>
        </w:rPr>
        <w:t>μ</w:t>
      </w:r>
      <w:r>
        <w:rPr>
          <w:rFonts w:eastAsia="Times New Roman" w:cs="Times New Roman"/>
          <w:szCs w:val="24"/>
        </w:rPr>
        <w:t>μία.</w:t>
      </w:r>
    </w:p>
    <w:p w14:paraId="68AD10B5"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68AD10B6"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w:t>
      </w:r>
      <w:r>
        <w:rPr>
          <w:rFonts w:eastAsia="Times New Roman" w:cs="Times New Roman"/>
          <w:b/>
          <w:szCs w:val="24"/>
        </w:rPr>
        <w:t>αρεμένος):</w:t>
      </w:r>
      <w:r>
        <w:rPr>
          <w:rFonts w:eastAsia="Times New Roman" w:cs="Times New Roman"/>
          <w:szCs w:val="24"/>
        </w:rPr>
        <w:t xml:space="preserve"> Και εμείς.</w:t>
      </w:r>
    </w:p>
    <w:p w14:paraId="68AD10B7"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w:t>
      </w:r>
      <w:r>
        <w:rPr>
          <w:rFonts w:eastAsia="Times New Roman" w:cs="Times New Roman"/>
          <w:szCs w:val="24"/>
        </w:rPr>
        <w:t>τορία του κτηρίου και τον τρόπο οργάνωσης και λειτουργίας της Βουλής, τριάντα εννέα παιδιά μεταναστών και έντεκα συνοδοί από το Κοινωνικό Φροντιστήριο.</w:t>
      </w:r>
    </w:p>
    <w:p w14:paraId="68AD10B8"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Η Βουλή τούς καλωσορίζει.</w:t>
      </w:r>
    </w:p>
    <w:p w14:paraId="68AD10B9" w14:textId="77777777" w:rsidR="00217A8F" w:rsidRDefault="00B55156">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68AD10BA"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Μαυρωτάς</w:t>
      </w:r>
      <w:proofErr w:type="spellEnd"/>
      <w:r>
        <w:rPr>
          <w:rFonts w:eastAsia="Times New Roman" w:cs="Times New Roman"/>
          <w:szCs w:val="24"/>
        </w:rPr>
        <w:t>,</w:t>
      </w:r>
      <w:r>
        <w:rPr>
          <w:rFonts w:eastAsia="Times New Roman" w:cs="Times New Roman"/>
          <w:szCs w:val="24"/>
        </w:rPr>
        <w:t xml:space="preserve"> για τρία λεπτά.</w:t>
      </w:r>
    </w:p>
    <w:p w14:paraId="68AD10BB"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Δεν θα χρειαστώ περισσότερο από τρία-τέσσερα λεπτά, κύριε Πρόεδρε.</w:t>
      </w:r>
    </w:p>
    <w:p w14:paraId="68AD10BC"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Θα αναφερθώ μόνο στην υπουργική τροπολογία που κατατέθηκε χθες αργά το απόγευμα από το Υπουργείο Παιδείας. Μία τροπολογία η οποία ήταν έτοιμη από την 1 Ι</w:t>
      </w:r>
      <w:r>
        <w:rPr>
          <w:rFonts w:eastAsia="Times New Roman" w:cs="Times New Roman"/>
          <w:szCs w:val="24"/>
        </w:rPr>
        <w:t>ουλίου, όπως φαίνεται από τις υπογραφές και της κ</w:t>
      </w:r>
      <w:r>
        <w:rPr>
          <w:rFonts w:eastAsia="Times New Roman" w:cs="Times New Roman"/>
          <w:szCs w:val="24"/>
        </w:rPr>
        <w:t>.</w:t>
      </w:r>
      <w:r>
        <w:rPr>
          <w:rFonts w:eastAsia="Times New Roman" w:cs="Times New Roman"/>
          <w:szCs w:val="24"/>
        </w:rPr>
        <w:t xml:space="preserve"> Αναγνωστοπούλου λίγο πριν φύγει για Κίνα, και κατατέθηκε, όμως, χθες αργά το απόγευμα –δεν ξέρω- ίσως προκειμένου να μας αιφνιδιάσει. Πάντως σήμερα η κ</w:t>
      </w:r>
      <w:r>
        <w:rPr>
          <w:rFonts w:eastAsia="Times New Roman" w:cs="Times New Roman"/>
          <w:szCs w:val="24"/>
        </w:rPr>
        <w:t>.</w:t>
      </w:r>
      <w:r>
        <w:rPr>
          <w:rFonts w:eastAsia="Times New Roman" w:cs="Times New Roman"/>
          <w:szCs w:val="24"/>
        </w:rPr>
        <w:t xml:space="preserve"> Αναγνωστοπούλου, η οποία είναι αρμόδια για την τριτο</w:t>
      </w:r>
      <w:r>
        <w:rPr>
          <w:rFonts w:eastAsia="Times New Roman" w:cs="Times New Roman"/>
          <w:szCs w:val="24"/>
        </w:rPr>
        <w:t xml:space="preserve">βάθμια εκπαίδευση Αναπληρώτρια Υπουργός, δεν είναι εδώ για να μας δώσει τις απαραίτητες διευκρινίσεις και αυτό το σημειώνω. </w:t>
      </w:r>
    </w:p>
    <w:p w14:paraId="68AD10BD"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Γιατί η τροπολογία αυτή αναφέρεται στο γεγονός της εξέλιξης των μελών ΔΕΠ. Έρχεται μία υπουργική τροπολογία να διορθώσει μία βουλευ</w:t>
      </w:r>
      <w:r>
        <w:rPr>
          <w:rFonts w:eastAsia="Times New Roman" w:cs="Times New Roman"/>
          <w:szCs w:val="24"/>
        </w:rPr>
        <w:t xml:space="preserve">τική τροπολογία η οποία είχε κατατεθεί πριν από ενάμιση περίπου μήνα. Και αυτό μόνο τιμή δεν </w:t>
      </w:r>
      <w:proofErr w:type="spellStart"/>
      <w:r>
        <w:rPr>
          <w:rFonts w:eastAsia="Times New Roman" w:cs="Times New Roman"/>
          <w:szCs w:val="24"/>
        </w:rPr>
        <w:t>περιποιεί</w:t>
      </w:r>
      <w:proofErr w:type="spellEnd"/>
      <w:r>
        <w:rPr>
          <w:rFonts w:eastAsia="Times New Roman" w:cs="Times New Roman"/>
          <w:szCs w:val="24"/>
        </w:rPr>
        <w:t xml:space="preserve"> στο νομοθετικό έργο της Κυβέρνησης. Μ</w:t>
      </w:r>
      <w:r>
        <w:rPr>
          <w:rFonts w:eastAsia="Times New Roman" w:cs="Times New Roman"/>
          <w:szCs w:val="24"/>
        </w:rPr>
        <w:t>ί</w:t>
      </w:r>
      <w:r>
        <w:rPr>
          <w:rFonts w:eastAsia="Times New Roman" w:cs="Times New Roman"/>
          <w:szCs w:val="24"/>
        </w:rPr>
        <w:t>α διαδικασία, τα εκλεκτορικά σώματα και όλα αυτά, η οποία έχει πάρα πολλές λεπτομέρειες και η οποία θα έπρεπε να έχ</w:t>
      </w:r>
      <w:r>
        <w:rPr>
          <w:rFonts w:eastAsia="Times New Roman" w:cs="Times New Roman"/>
          <w:szCs w:val="24"/>
        </w:rPr>
        <w:t xml:space="preserve">ει έρθει με κανονικές διαδικασίες, δηλαδή, να μιλήσουμε στην </w:t>
      </w:r>
      <w:r>
        <w:rPr>
          <w:rFonts w:eastAsia="Times New Roman" w:cs="Times New Roman"/>
          <w:szCs w:val="24"/>
        </w:rPr>
        <w:t>ε</w:t>
      </w:r>
      <w:r>
        <w:rPr>
          <w:rFonts w:eastAsia="Times New Roman" w:cs="Times New Roman"/>
          <w:szCs w:val="24"/>
        </w:rPr>
        <w:t xml:space="preserve">πιτροπή, να ακούσουμε τους φορείς και να καταλήξουμε στις βέλτιστες λύσεις για το συγκεκριμένο ζήτημα. </w:t>
      </w:r>
    </w:p>
    <w:p w14:paraId="68AD10BE"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Επίσης, εκείνο που θα ήθελα να πω για τη συγκεκριμένη τροπολογία και για τα εκλεκτορικά </w:t>
      </w:r>
      <w:r>
        <w:rPr>
          <w:rFonts w:eastAsia="Times New Roman" w:cs="Times New Roman"/>
          <w:szCs w:val="24"/>
        </w:rPr>
        <w:t>σώματα είναι ότι βλέπουμε θετικά μόνο το γεγονός ότι επαναφέρετε το πληροφοριακό σύστημα ΑΠΕΛΛΑ στην εξέλιξη των μελών ΔΕΠ, τουλάχιστον αυτό υπονοείτ</w:t>
      </w:r>
      <w:r>
        <w:rPr>
          <w:rFonts w:eastAsia="Times New Roman" w:cs="Times New Roman"/>
          <w:szCs w:val="24"/>
        </w:rPr>
        <w:t>αι</w:t>
      </w:r>
      <w:r>
        <w:rPr>
          <w:rFonts w:eastAsia="Times New Roman" w:cs="Times New Roman"/>
          <w:szCs w:val="24"/>
        </w:rPr>
        <w:t>. Δυστυχώς, δεν είναι εδώ ο Υπουργός για να μας διαβεβαιώσει γι’ αυτό το πράγμα.</w:t>
      </w:r>
    </w:p>
    <w:p w14:paraId="68AD10BF"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Το δεύτερο στο οποίο θα </w:t>
      </w:r>
      <w:r>
        <w:rPr>
          <w:rFonts w:eastAsia="Times New Roman" w:cs="Times New Roman"/>
          <w:szCs w:val="24"/>
        </w:rPr>
        <w:t xml:space="preserve">ήθελα να αναφερθώ είναι οι ρυθμίσεις για το </w:t>
      </w:r>
      <w:r>
        <w:rPr>
          <w:rFonts w:eastAsia="Times New Roman" w:cs="Times New Roman"/>
          <w:szCs w:val="24"/>
        </w:rPr>
        <w:t>Ε</w:t>
      </w:r>
      <w:r>
        <w:rPr>
          <w:rFonts w:eastAsia="Times New Roman" w:cs="Times New Roman"/>
          <w:szCs w:val="24"/>
        </w:rPr>
        <w:t xml:space="preserve">λληνικό Ανοικτό Πανεπιστήμιο. Εκεί ουσιαστικά αλλάζει ο όρος «δίδακτρα» με τον όρο «οικονομική συμμετοχή των φοιτητών» και με </w:t>
      </w:r>
      <w:r>
        <w:rPr>
          <w:rFonts w:eastAsia="Times New Roman" w:cs="Times New Roman"/>
          <w:szCs w:val="24"/>
        </w:rPr>
        <w:lastRenderedPageBreak/>
        <w:t>πολύ μεγάλη περιέργεια θα θέλαμε να ακούσουμε ποια είναι η διαφορά μεταξύ των δύο εκτ</w:t>
      </w:r>
      <w:r>
        <w:rPr>
          <w:rFonts w:eastAsia="Times New Roman" w:cs="Times New Roman"/>
          <w:szCs w:val="24"/>
        </w:rPr>
        <w:t>ός αν η έννοια των διδάκτρων δεν συνάδει με την αριστερή αισθητική και γι’ αυτό το αλλάζουμε σε μ</w:t>
      </w:r>
      <w:r>
        <w:rPr>
          <w:rFonts w:eastAsia="Times New Roman" w:cs="Times New Roman"/>
          <w:szCs w:val="24"/>
        </w:rPr>
        <w:t>ί</w:t>
      </w:r>
      <w:r>
        <w:rPr>
          <w:rFonts w:eastAsia="Times New Roman" w:cs="Times New Roman"/>
          <w:szCs w:val="24"/>
        </w:rPr>
        <w:t xml:space="preserve">α νέα γλώσσα, σε ένα νέο </w:t>
      </w:r>
      <w:r>
        <w:rPr>
          <w:rFonts w:eastAsia="Times New Roman" w:cs="Times New Roman"/>
          <w:szCs w:val="24"/>
          <w:lang w:val="en-US"/>
        </w:rPr>
        <w:t>new</w:t>
      </w:r>
      <w:r>
        <w:rPr>
          <w:rFonts w:eastAsia="Times New Roman" w:cs="Times New Roman"/>
          <w:szCs w:val="24"/>
        </w:rPr>
        <w:t xml:space="preserve"> </w:t>
      </w:r>
      <w:r>
        <w:rPr>
          <w:rFonts w:eastAsia="Times New Roman" w:cs="Times New Roman"/>
          <w:szCs w:val="24"/>
          <w:lang w:val="en-US"/>
        </w:rPr>
        <w:t>speak</w:t>
      </w:r>
      <w:r>
        <w:rPr>
          <w:rFonts w:eastAsia="Times New Roman" w:cs="Times New Roman"/>
          <w:szCs w:val="24"/>
        </w:rPr>
        <w:t>.</w:t>
      </w:r>
    </w:p>
    <w:p w14:paraId="68AD10C0"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Σε σχέση με τις ρυθμίσεις για το Ίδρυμα Κρατικών Υποτροφιών, θα ήθελα να σημειώσω ότι, εάν κατάλαβα καλά -γιατί την έχουμε</w:t>
      </w:r>
      <w:r>
        <w:rPr>
          <w:rFonts w:eastAsia="Times New Roman" w:cs="Times New Roman"/>
          <w:szCs w:val="24"/>
        </w:rPr>
        <w:t xml:space="preserve"> μόνο μερικές ώρες την τροπολογία στα χέρια μας- διευρύνεται ουσιαστικά η δεξαμενή των φοιτητών οι οποίοι θα παίρνουν υποτροφία. Απ’ αυτούς που είχαν βαθμό πάνω από 8,51, αυτούς δηλαδή που έπαιρναν άριστα, θα διευρυνθεί και σ’ αυτούς που είναι με βαθμό «λί</w:t>
      </w:r>
      <w:r>
        <w:rPr>
          <w:rFonts w:eastAsia="Times New Roman" w:cs="Times New Roman"/>
          <w:szCs w:val="24"/>
        </w:rPr>
        <w:t xml:space="preserve">αν καλώς». Αυτό θα έχει σαν αποτέλεσμα ένα συρρικνωμένο ποσό το οποίο έχει το ΙΚΥ στη διάθεσή του να μοιράζεται σε πολύ περισσότερο κόσμο, με αποτέλεσμα να </w:t>
      </w:r>
      <w:proofErr w:type="spellStart"/>
      <w:r>
        <w:rPr>
          <w:rFonts w:eastAsia="Times New Roman" w:cs="Times New Roman"/>
          <w:szCs w:val="24"/>
        </w:rPr>
        <w:t>ευτελιστεί</w:t>
      </w:r>
      <w:proofErr w:type="spellEnd"/>
      <w:r>
        <w:rPr>
          <w:rFonts w:eastAsia="Times New Roman" w:cs="Times New Roman"/>
          <w:szCs w:val="24"/>
        </w:rPr>
        <w:t xml:space="preserve"> τελικά η έννοια της υποτροφίας. </w:t>
      </w:r>
    </w:p>
    <w:p w14:paraId="68AD10C1"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Εν κατακλείδι, θα ήθελα να πω ότι εμείς ζητούμε την απόσ</w:t>
      </w:r>
      <w:r>
        <w:rPr>
          <w:rFonts w:eastAsia="Times New Roman" w:cs="Times New Roman"/>
          <w:szCs w:val="24"/>
        </w:rPr>
        <w:t>υρση αυτής της τροπολογίας, την αναβολή τουλάχιστον της κατάθεσής της, ώστε να έρθει με το νομοσχέδιο για το Ελληνικό Ίδρυμα</w:t>
      </w:r>
      <w:r>
        <w:rPr>
          <w:rFonts w:eastAsia="Times New Roman" w:cs="Times New Roman"/>
          <w:szCs w:val="24"/>
        </w:rPr>
        <w:t xml:space="preserve"> Έρευνας</w:t>
      </w:r>
      <w:r>
        <w:rPr>
          <w:rFonts w:eastAsia="Times New Roman" w:cs="Times New Roman"/>
          <w:szCs w:val="24"/>
        </w:rPr>
        <w:t xml:space="preserve"> και </w:t>
      </w:r>
      <w:r>
        <w:rPr>
          <w:rFonts w:eastAsia="Times New Roman" w:cs="Times New Roman"/>
          <w:szCs w:val="24"/>
        </w:rPr>
        <w:lastRenderedPageBreak/>
        <w:t xml:space="preserve">Καινοτομίας του Υπουργείου Παιδείας, Έρευνας και Θρησκευμάτων, το οποίο θα περάσει από τη διαβούλευση και θα έρθει τις </w:t>
      </w:r>
      <w:r>
        <w:rPr>
          <w:rFonts w:eastAsia="Times New Roman" w:cs="Times New Roman"/>
          <w:szCs w:val="24"/>
        </w:rPr>
        <w:t xml:space="preserve">επόμενες εβδομάδες. Να έρθει εκεί η συγκεκριμένη τροπολογία, να συζητηθεί στις </w:t>
      </w:r>
      <w:r>
        <w:rPr>
          <w:rFonts w:eastAsia="Times New Roman" w:cs="Times New Roman"/>
          <w:szCs w:val="24"/>
        </w:rPr>
        <w:t>ε</w:t>
      </w:r>
      <w:r>
        <w:rPr>
          <w:rFonts w:eastAsia="Times New Roman" w:cs="Times New Roman"/>
          <w:szCs w:val="24"/>
        </w:rPr>
        <w:t>πιτροπές, γιατί έτσι όπως έρχεται αδικείται το νομοθετικό έργο, αδικούνται και τα ελληνικά πανεπιστήμια.</w:t>
      </w:r>
    </w:p>
    <w:p w14:paraId="68AD10C2"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Ευχαριστώ.</w:t>
      </w:r>
    </w:p>
    <w:p w14:paraId="68AD10C3"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Σας ευχαριστούμε ιδιαιτέρως</w:t>
      </w:r>
      <w:r>
        <w:rPr>
          <w:rFonts w:eastAsia="Times New Roman" w:cs="Times New Roman"/>
          <w:szCs w:val="24"/>
        </w:rPr>
        <w:t xml:space="preserve">, κύριε </w:t>
      </w:r>
      <w:proofErr w:type="spellStart"/>
      <w:r>
        <w:rPr>
          <w:rFonts w:eastAsia="Times New Roman" w:cs="Times New Roman"/>
          <w:szCs w:val="24"/>
        </w:rPr>
        <w:t>Μαυρωτά</w:t>
      </w:r>
      <w:proofErr w:type="spellEnd"/>
      <w:r>
        <w:rPr>
          <w:rFonts w:eastAsia="Times New Roman" w:cs="Times New Roman"/>
          <w:szCs w:val="24"/>
        </w:rPr>
        <w:t xml:space="preserve">, για τον χειρισμό του χρόνου. Για να δούμε, εάν θα σας συναγωνιστεί ο κ. </w:t>
      </w:r>
      <w:proofErr w:type="spellStart"/>
      <w:r>
        <w:rPr>
          <w:rFonts w:eastAsia="Times New Roman" w:cs="Times New Roman"/>
          <w:szCs w:val="24"/>
        </w:rPr>
        <w:t>Κεγκέρογλου</w:t>
      </w:r>
      <w:proofErr w:type="spellEnd"/>
      <w:r>
        <w:rPr>
          <w:rFonts w:eastAsia="Times New Roman" w:cs="Times New Roman"/>
          <w:szCs w:val="24"/>
        </w:rPr>
        <w:t>.</w:t>
      </w:r>
    </w:p>
    <w:p w14:paraId="68AD10C4"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68AD10C5"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68AD10C6"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Θα περιοριστώ στις τροπολογίες που έχουμε καταθέσει και αφορούν δύο πά</w:t>
      </w:r>
      <w:r>
        <w:rPr>
          <w:rFonts w:eastAsia="Times New Roman" w:cs="Times New Roman"/>
          <w:szCs w:val="24"/>
        </w:rPr>
        <w:t xml:space="preserve">ρα πολύ σημαντικά θέματα που απασχολούν την κοινωνία. Έχουν κατατεθεί, όμως, κατ’ επανάληψη και οι αρμόδιοι </w:t>
      </w:r>
      <w:r>
        <w:rPr>
          <w:rFonts w:eastAsia="Times New Roman" w:cs="Times New Roman"/>
          <w:szCs w:val="24"/>
        </w:rPr>
        <w:t>Υ</w:t>
      </w:r>
      <w:r>
        <w:rPr>
          <w:rFonts w:eastAsia="Times New Roman" w:cs="Times New Roman"/>
          <w:szCs w:val="24"/>
        </w:rPr>
        <w:t xml:space="preserve">πουργοί </w:t>
      </w:r>
      <w:r>
        <w:rPr>
          <w:rFonts w:eastAsia="Times New Roman" w:cs="Times New Roman"/>
          <w:szCs w:val="24"/>
        </w:rPr>
        <w:lastRenderedPageBreak/>
        <w:t xml:space="preserve">και συγκεκριμένα ο Υπουργός Αγροτικής Ανάπτυξης δεν έχει έρθει όλες τις προηγούμενες φορές, για να τοποθετηθεί επ’ αυτών. </w:t>
      </w:r>
    </w:p>
    <w:p w14:paraId="68AD10C7"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ήμερα το ίδιο έ</w:t>
      </w:r>
      <w:r>
        <w:rPr>
          <w:rFonts w:eastAsia="Times New Roman" w:cs="Times New Roman"/>
          <w:szCs w:val="24"/>
        </w:rPr>
        <w:t>κανε. Ήρθε, μίλησε για τις τροπολογίες που κατέθεσε το Υπουργείο του, αλλά έφυγε. Δεν έμεινε, για να μας απαντήσει γιατί προτείνει μία διάταξη για τους εκτιμητές, παραδείγματος χάρ</w:t>
      </w:r>
      <w:r>
        <w:rPr>
          <w:rFonts w:eastAsia="Times New Roman" w:cs="Times New Roman"/>
          <w:szCs w:val="24"/>
        </w:rPr>
        <w:t>ιν</w:t>
      </w:r>
      <w:r>
        <w:rPr>
          <w:rFonts w:eastAsia="Times New Roman" w:cs="Times New Roman"/>
          <w:szCs w:val="24"/>
        </w:rPr>
        <w:t>, του ΕΛΓΑ, η οποία δεν λύνει το πρόβλημα. Γιατί, λοιπόν, προτείνει μία δι</w:t>
      </w:r>
      <w:r>
        <w:rPr>
          <w:rFonts w:eastAsia="Times New Roman" w:cs="Times New Roman"/>
          <w:szCs w:val="24"/>
        </w:rPr>
        <w:t xml:space="preserve">άταξη, η οποία έχει μεγαλύτερο κόστος απ’ αυτό που προτείνει η δική μας τροπολογία και βεβαίως δεν λύνει το πρόβλημα; </w:t>
      </w:r>
      <w:r>
        <w:rPr>
          <w:rFonts w:eastAsia="Times New Roman" w:cs="Times New Roman"/>
          <w:szCs w:val="24"/>
        </w:rPr>
        <w:t>Α</w:t>
      </w:r>
      <w:r>
        <w:rPr>
          <w:rFonts w:eastAsia="Times New Roman" w:cs="Times New Roman"/>
          <w:szCs w:val="24"/>
        </w:rPr>
        <w:t xml:space="preserve">υτό δεν το λέει ο </w:t>
      </w:r>
      <w:proofErr w:type="spellStart"/>
      <w:r>
        <w:rPr>
          <w:rFonts w:eastAsia="Times New Roman" w:cs="Times New Roman"/>
          <w:szCs w:val="24"/>
        </w:rPr>
        <w:t>Κεγκέρογλου</w:t>
      </w:r>
      <w:proofErr w:type="spellEnd"/>
      <w:r>
        <w:rPr>
          <w:rFonts w:eastAsia="Times New Roman" w:cs="Times New Roman"/>
          <w:szCs w:val="24"/>
        </w:rPr>
        <w:t>, δεν το λέει ο Μανιάτης ή οι Βουλευτές, δεν το λένε καν οι εργαζόμενοι, το λέει η ίδια η διοίκηση του ΕΛΓΑ.</w:t>
      </w:r>
      <w:r>
        <w:rPr>
          <w:rFonts w:eastAsia="Times New Roman" w:cs="Times New Roman"/>
          <w:szCs w:val="24"/>
        </w:rPr>
        <w:t xml:space="preserve"> </w:t>
      </w:r>
    </w:p>
    <w:p w14:paraId="68AD10C8"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Η διοίκηση του ΕΛΓΑ, η διορισμένη διοίκηση από το Υπουργείο Αγροτικής Ανάπτυξης, με χθεσινό δελτίο τύπου εκφράζει τη λύπη της, γιατί προωθείται μία διάταξη, η οποία είναι περισσότερο </w:t>
      </w:r>
      <w:proofErr w:type="spellStart"/>
      <w:r>
        <w:rPr>
          <w:rFonts w:eastAsia="Times New Roman" w:cs="Times New Roman"/>
          <w:szCs w:val="24"/>
        </w:rPr>
        <w:t>κοστοβόρα</w:t>
      </w:r>
      <w:proofErr w:type="spellEnd"/>
      <w:r>
        <w:rPr>
          <w:rFonts w:eastAsia="Times New Roman" w:cs="Times New Roman"/>
          <w:szCs w:val="24"/>
        </w:rPr>
        <w:t xml:space="preserve"> και λιγότερο αποτελεσματική. Το να πάρει το λεωφορείο ο εκτιμ</w:t>
      </w:r>
      <w:r>
        <w:rPr>
          <w:rFonts w:eastAsia="Times New Roman" w:cs="Times New Roman"/>
          <w:szCs w:val="24"/>
        </w:rPr>
        <w:t xml:space="preserve">ητής του ΕΛΓΑ, να πάει στις 10 ή στις 11 η ώρα στο κεφαλοχώρι και από το κεφαλοχώρι να πάρει ταξί και αν δεν υπάρχει ταξί, να πάρει κανένα </w:t>
      </w:r>
      <w:r>
        <w:rPr>
          <w:rFonts w:eastAsia="Times New Roman" w:cs="Times New Roman"/>
          <w:szCs w:val="24"/>
        </w:rPr>
        <w:lastRenderedPageBreak/>
        <w:t xml:space="preserve">σκαφτικό για να τον πάει ή οτιδήποτε άλλο είναι μία άθλια πρόταση από το Υπουργείο Αγροτικής Ανάπτυξης. </w:t>
      </w:r>
      <w:r>
        <w:rPr>
          <w:rFonts w:eastAsia="Times New Roman" w:cs="Times New Roman"/>
          <w:szCs w:val="24"/>
        </w:rPr>
        <w:t>Α</w:t>
      </w:r>
      <w:r>
        <w:rPr>
          <w:rFonts w:eastAsia="Times New Roman" w:cs="Times New Roman"/>
          <w:szCs w:val="24"/>
        </w:rPr>
        <w:t>ς έρθει, για</w:t>
      </w:r>
      <w:r>
        <w:rPr>
          <w:rFonts w:eastAsia="Times New Roman" w:cs="Times New Roman"/>
          <w:szCs w:val="24"/>
        </w:rPr>
        <w:t xml:space="preserve"> να μας απαντήσει πού σκοντάφτει και δεν υιοθετεί την πρόταση που έχει προέλθει από τη διοίκηση του ΕΛΓΑ, την οποία έχουμε καταθέσει εμείς ως τροπολογία. Δεν έχουμε καταθέσει δική μας, την πρόταση της διοίκησης του ΕΛΓΑ έχουμε καταθέσει. Τι είναι αυτό που </w:t>
      </w:r>
      <w:r>
        <w:rPr>
          <w:rFonts w:eastAsia="Times New Roman" w:cs="Times New Roman"/>
          <w:szCs w:val="24"/>
        </w:rPr>
        <w:t>κάνει τον κ. Αποστόλου να μην επιλύει το θέμα; Νομίζω ότι πρέπει να κληθεί να έρθει στην Αίθουσα και να τοποθετηθεί.</w:t>
      </w:r>
    </w:p>
    <w:p w14:paraId="68AD10C9"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Αυτή τη στιγμή σε ένα νομό υπάρχουν δεκαπέντε χιλιάδες ανέλεγκτες υποθέσεις σε σχέση με εκτιμήσεις που πρέπει να γίνουν επιτόπου. Όλο και σ</w:t>
      </w:r>
      <w:r>
        <w:rPr>
          <w:rFonts w:eastAsia="Times New Roman" w:cs="Times New Roman"/>
          <w:szCs w:val="24"/>
        </w:rPr>
        <w:t>υσσωρεύονται περισσότερες. Αυτά, όμως, είναι ζημία για τους παραγωγούς και για την αγροτική οικονομία. Δεν μπορούν να καλλιεργήσουν τη νέα καλλιεργητική περίοδο, λόγω αυτής της αδυναμίας του ΕΛΓΑ και των εκτιμητών να κάνουν τη δουλειά τους. Ζητούμε, λοιπόν</w:t>
      </w:r>
      <w:r>
        <w:rPr>
          <w:rFonts w:eastAsia="Times New Roman" w:cs="Times New Roman"/>
          <w:szCs w:val="24"/>
        </w:rPr>
        <w:t xml:space="preserve">, να έρθει στην Αίθουσα και να τοποθετηθεί ο Υπουργός Αγροτικής Ανάπτυξης επί της τροπολογίας, που είναι ουσιαστικά της διοίκησης του ΕΛΓΑ, την οποία εμείς έχουμε καταθέσει. </w:t>
      </w:r>
    </w:p>
    <w:p w14:paraId="68AD10CA"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δεύτερη τροπολογία αφορά ένα μεγάλο θέμα που έχει να κάνει με τους αγρότες και </w:t>
      </w:r>
      <w:r>
        <w:rPr>
          <w:rFonts w:eastAsia="Times New Roman" w:cs="Times New Roman"/>
          <w:szCs w:val="24"/>
        </w:rPr>
        <w:t>τις αγροτικές εκμεταλλεύσεις, αλλά και με όλες τις επιχειρήσεις. Μάλιστα στο χθεσινό ημερήσιο τύπο έγινε και πρώτο θέμα. Γιατί; Γιατί αποτελεί ένα πραγματικό πρόβλημα για την κοινωνία. Λόγω των καθυστερήσεων που έχουν υπάρξει στην εκπλήρωση υποχρεώσεων του</w:t>
      </w:r>
      <w:r>
        <w:rPr>
          <w:rFonts w:eastAsia="Times New Roman" w:cs="Times New Roman"/>
          <w:szCs w:val="24"/>
        </w:rPr>
        <w:t xml:space="preserve"> κράτους προς ιδιώτες, που μπορούν να απαριθμηθούν και για τον αγροτικό χώρο, οι οποίες αφορούν αποζημιώσεις, ενισχύσεις, επιδοτήσεις επιδοτήσεων ή επιστροφή φόρου πετρελαίου, υπήρξε δυστυχώς αδυναμία για την τήρηση των εκατό δόσεων απ’ όσους είχαν ενταχθε</w:t>
      </w:r>
      <w:r>
        <w:rPr>
          <w:rFonts w:eastAsia="Times New Roman" w:cs="Times New Roman"/>
          <w:szCs w:val="24"/>
        </w:rPr>
        <w:t>ί σε αυτές. Με αυτήν την έννοια έχουμε καταθέσει τροπολογία που δίνει το δικαίωμα της ανάκτησης του δικαιώματος της ρύθμισης των εκατό δόσεων, εφόσον αυτός που την έχασε καταβάλει τα οφειλόμενα.</w:t>
      </w:r>
    </w:p>
    <w:p w14:paraId="68AD10CB" w14:textId="77777777" w:rsidR="00217A8F" w:rsidRDefault="00B55156">
      <w:pPr>
        <w:spacing w:after="0" w:line="600" w:lineRule="auto"/>
        <w:ind w:firstLine="720"/>
        <w:contextualSpacing/>
        <w:jc w:val="both"/>
        <w:rPr>
          <w:rFonts w:eastAsia="Times New Roman" w:cs="Times New Roman"/>
          <w:szCs w:val="24"/>
        </w:rPr>
      </w:pPr>
      <w:r>
        <w:rPr>
          <w:rFonts w:eastAsia="Times New Roman" w:cs="Times New Roman"/>
          <w:szCs w:val="24"/>
        </w:rPr>
        <w:t>Κα</w:t>
      </w:r>
      <w:r>
        <w:rPr>
          <w:rFonts w:eastAsia="Times New Roman" w:cs="Times New Roman"/>
          <w:szCs w:val="24"/>
        </w:rPr>
        <w:t>μ</w:t>
      </w:r>
      <w:r>
        <w:rPr>
          <w:rFonts w:eastAsia="Times New Roman" w:cs="Times New Roman"/>
          <w:szCs w:val="24"/>
        </w:rPr>
        <w:t>μία χάρη σε κανέναν. Δικαίωμα του δίνουμε εκεί που το κράτ</w:t>
      </w:r>
      <w:r>
        <w:rPr>
          <w:rFonts w:eastAsia="Times New Roman" w:cs="Times New Roman"/>
          <w:szCs w:val="24"/>
        </w:rPr>
        <w:t xml:space="preserve">ος είναι ασυνεπές, εκεί που το κράτος έχει προκαλέσει την ύφεση, εκεί που το κράτος προκαλεί τα λουκέτα, εκεί που το κράτος προκαλεί αυτήν την κατάσταση στην αγορά και δεν αφήνει τους ανθρώπους να λειτουργήσουν και να κρατήσουν </w:t>
      </w:r>
      <w:r>
        <w:rPr>
          <w:rFonts w:eastAsia="Times New Roman" w:cs="Times New Roman"/>
          <w:szCs w:val="24"/>
        </w:rPr>
        <w:lastRenderedPageBreak/>
        <w:t>τις ρυθμίσεις στις οποίες μπ</w:t>
      </w:r>
      <w:r>
        <w:rPr>
          <w:rFonts w:eastAsia="Times New Roman" w:cs="Times New Roman"/>
          <w:szCs w:val="24"/>
        </w:rPr>
        <w:t xml:space="preserve">ήκαν -γιατί ήθελαν να μπουν- να είναι εντάξει στις υποχρεώσεις τους προς το ελληνικό </w:t>
      </w:r>
      <w:r>
        <w:rPr>
          <w:rFonts w:eastAsia="Times New Roman" w:cs="Times New Roman"/>
          <w:szCs w:val="24"/>
        </w:rPr>
        <w:t>δ</w:t>
      </w:r>
      <w:r>
        <w:rPr>
          <w:rFonts w:eastAsia="Times New Roman" w:cs="Times New Roman"/>
          <w:szCs w:val="24"/>
        </w:rPr>
        <w:t>ημόσιο και όσον αφορά το φορολογικό μέρος και όσον αφορά τα ασφαλιστικά ταμεία.</w:t>
      </w:r>
    </w:p>
    <w:p w14:paraId="68AD10CC" w14:textId="77777777" w:rsidR="00217A8F" w:rsidRDefault="00B55156">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είναι όφελος και για τα ασφαλιστικά ταμεία και για το </w:t>
      </w:r>
      <w:r>
        <w:rPr>
          <w:rFonts w:eastAsia="Times New Roman" w:cs="Times New Roman"/>
          <w:szCs w:val="24"/>
        </w:rPr>
        <w:t>δ</w:t>
      </w:r>
      <w:r>
        <w:rPr>
          <w:rFonts w:eastAsia="Times New Roman" w:cs="Times New Roman"/>
          <w:szCs w:val="24"/>
        </w:rPr>
        <w:t xml:space="preserve">ημόσιο, γιατί θα εισπράξει </w:t>
      </w:r>
      <w:r>
        <w:rPr>
          <w:rFonts w:eastAsia="Times New Roman" w:cs="Times New Roman"/>
          <w:szCs w:val="24"/>
        </w:rPr>
        <w:t>χρήματα άμεσα. Θα εισπράξει όλα αυτά τα οποία δεν καταβλήθηκαν το προηγούμενο διάστημα και θα καταβληθούν αναδρομικά και βεβαίως θα έχουμε στη συνέχεια την εξυπηρέτηση των εκατό δόσεων.</w:t>
      </w:r>
    </w:p>
    <w:p w14:paraId="68AD10CD" w14:textId="77777777" w:rsidR="00217A8F" w:rsidRDefault="00B55156">
      <w:pPr>
        <w:spacing w:after="0" w:line="600" w:lineRule="auto"/>
        <w:ind w:firstLine="720"/>
        <w:contextualSpacing/>
        <w:jc w:val="both"/>
        <w:rPr>
          <w:rFonts w:eastAsia="Times New Roman" w:cs="Times New Roman"/>
          <w:szCs w:val="24"/>
        </w:rPr>
      </w:pPr>
      <w:r>
        <w:rPr>
          <w:rFonts w:eastAsia="Times New Roman" w:cs="Times New Roman"/>
          <w:szCs w:val="24"/>
        </w:rPr>
        <w:t xml:space="preserve">Θα σας πω μόνο το νούμερο και κλείνω. Από τους </w:t>
      </w:r>
      <w:proofErr w:type="spellStart"/>
      <w:r>
        <w:rPr>
          <w:rFonts w:eastAsia="Times New Roman" w:cs="Times New Roman"/>
          <w:szCs w:val="24"/>
        </w:rPr>
        <w:t>εκατόν</w:t>
      </w:r>
      <w:proofErr w:type="spellEnd"/>
      <w:r>
        <w:rPr>
          <w:rFonts w:eastAsia="Times New Roman" w:cs="Times New Roman"/>
          <w:szCs w:val="24"/>
        </w:rPr>
        <w:t xml:space="preserve"> τριάντα χιλιάδες</w:t>
      </w:r>
      <w:r>
        <w:rPr>
          <w:rFonts w:eastAsia="Times New Roman" w:cs="Times New Roman"/>
          <w:szCs w:val="24"/>
        </w:rPr>
        <w:t xml:space="preserve"> που εντάχθηκαν στις ρυθμίσεις για τα ασφαλιστικά ταμεία, σήμερα μόνο πενήντα πέντε χιλιάδες τις πληρούν. Ε, αυτό, λοιπόν, πρέπει να το δει το Υπουργείο και να έρθει εδώ ο κ. </w:t>
      </w:r>
      <w:proofErr w:type="spellStart"/>
      <w:r>
        <w:rPr>
          <w:rFonts w:eastAsia="Times New Roman" w:cs="Times New Roman"/>
          <w:szCs w:val="24"/>
        </w:rPr>
        <w:t>Κατρούγκαλος</w:t>
      </w:r>
      <w:proofErr w:type="spellEnd"/>
      <w:r>
        <w:rPr>
          <w:rFonts w:eastAsia="Times New Roman" w:cs="Times New Roman"/>
          <w:szCs w:val="24"/>
        </w:rPr>
        <w:t xml:space="preserve">, που είναι αρμόδιος, να τοποθετηθεί και ο κ. Αλεξιάδης ή ο κ. </w:t>
      </w:r>
      <w:proofErr w:type="spellStart"/>
      <w:r>
        <w:rPr>
          <w:rFonts w:eastAsia="Times New Roman" w:cs="Times New Roman"/>
          <w:szCs w:val="24"/>
        </w:rPr>
        <w:t>Χουλια</w:t>
      </w:r>
      <w:r>
        <w:rPr>
          <w:rFonts w:eastAsia="Times New Roman" w:cs="Times New Roman"/>
          <w:szCs w:val="24"/>
        </w:rPr>
        <w:t>ράκης</w:t>
      </w:r>
      <w:proofErr w:type="spellEnd"/>
      <w:r>
        <w:rPr>
          <w:rFonts w:eastAsia="Times New Roman" w:cs="Times New Roman"/>
          <w:szCs w:val="24"/>
        </w:rPr>
        <w:t xml:space="preserve"> από το Υπουργείο Οικονομικών και να κάνετε αποδεκτή αυτή την τροπολογία-ρύθμιση, την οποία έχουμε καταθέσει.</w:t>
      </w:r>
    </w:p>
    <w:p w14:paraId="68AD10CE" w14:textId="77777777" w:rsidR="00217A8F" w:rsidRDefault="00B55156">
      <w:pPr>
        <w:spacing w:after="0"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68AD10CF" w14:textId="77777777" w:rsidR="00217A8F" w:rsidRDefault="00B55156">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Και εμείς ευχαριστούμε.</w:t>
      </w:r>
    </w:p>
    <w:p w14:paraId="68AD10D0" w14:textId="77777777" w:rsidR="00217A8F" w:rsidRDefault="00B5515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έχω την τιμή να ανακοινώσω </w:t>
      </w:r>
      <w:r>
        <w:rPr>
          <w:rFonts w:eastAsia="Times New Roman" w:cs="Times New Roman"/>
          <w:szCs w:val="24"/>
        </w:rPr>
        <w:t>στο Σώμα ότι τη συνεδρίασή μας παρακολουθούν από τα άνω δυτικά θεωρεία, αφού ξεναγήθηκαν στην έκθεση της αίθουσας «Ε</w:t>
      </w:r>
      <w:r>
        <w:rPr>
          <w:rFonts w:eastAsia="Times New Roman" w:cs="Times New Roman"/>
          <w:szCs w:val="24"/>
        </w:rPr>
        <w:t>ΛΕΥΘΕΡΙΟΣ</w:t>
      </w:r>
      <w:r>
        <w:rPr>
          <w:rFonts w:eastAsia="Times New Roman" w:cs="Times New Roman"/>
          <w:szCs w:val="24"/>
        </w:rPr>
        <w:t xml:space="preserve"> Β</w:t>
      </w:r>
      <w:r>
        <w:rPr>
          <w:rFonts w:eastAsia="Times New Roman" w:cs="Times New Roman"/>
          <w:szCs w:val="24"/>
        </w:rPr>
        <w:t>ΕΝΙΖΕΛΟΣ</w:t>
      </w:r>
      <w:r>
        <w:rPr>
          <w:rFonts w:eastAsia="Times New Roman" w:cs="Times New Roman"/>
          <w:szCs w:val="24"/>
        </w:rPr>
        <w:t>» και ενημερώθηκαν για την ιστορία του κτ</w:t>
      </w:r>
      <w:r>
        <w:rPr>
          <w:rFonts w:eastAsia="Times New Roman" w:cs="Times New Roman"/>
          <w:szCs w:val="24"/>
        </w:rPr>
        <w:t>η</w:t>
      </w:r>
      <w:r>
        <w:rPr>
          <w:rFonts w:eastAsia="Times New Roman" w:cs="Times New Roman"/>
          <w:szCs w:val="24"/>
        </w:rPr>
        <w:t>ρίου και τον τρόπο οργάνωσης και λειτουργίας της Βουλής, είκοσι οκτώ φοιτητές α</w:t>
      </w:r>
      <w:r>
        <w:rPr>
          <w:rFonts w:eastAsia="Times New Roman" w:cs="Times New Roman"/>
          <w:szCs w:val="24"/>
        </w:rPr>
        <w:t xml:space="preserve">πό το Διεθνές Κέντρο Ελληνικών και Μεσογειακών Σπουδών ΔΙΚΕΜΕΣ του Πανεπιστημίου Σαν </w:t>
      </w:r>
      <w:proofErr w:type="spellStart"/>
      <w:r>
        <w:rPr>
          <w:rFonts w:eastAsia="Times New Roman" w:cs="Times New Roman"/>
          <w:szCs w:val="24"/>
        </w:rPr>
        <w:t>Ντιέγκο</w:t>
      </w:r>
      <w:proofErr w:type="spellEnd"/>
      <w:r>
        <w:rPr>
          <w:rFonts w:eastAsia="Times New Roman" w:cs="Times New Roman"/>
          <w:szCs w:val="24"/>
        </w:rPr>
        <w:t>.</w:t>
      </w:r>
    </w:p>
    <w:p w14:paraId="68AD10D1" w14:textId="77777777" w:rsidR="00217A8F" w:rsidRDefault="00B55156">
      <w:pPr>
        <w:spacing w:after="0" w:line="600" w:lineRule="auto"/>
        <w:ind w:firstLine="720"/>
        <w:contextualSpacing/>
        <w:jc w:val="both"/>
        <w:rPr>
          <w:rFonts w:eastAsia="Times New Roman" w:cs="Times New Roman"/>
          <w:szCs w:val="24"/>
        </w:rPr>
      </w:pPr>
      <w:r>
        <w:rPr>
          <w:rFonts w:eastAsia="Times New Roman" w:cs="Times New Roman"/>
          <w:szCs w:val="24"/>
        </w:rPr>
        <w:t>Το</w:t>
      </w:r>
      <w:r>
        <w:rPr>
          <w:rFonts w:eastAsia="Times New Roman" w:cs="Times New Roman"/>
          <w:szCs w:val="24"/>
        </w:rPr>
        <w:t>ύ</w:t>
      </w:r>
      <w:r>
        <w:rPr>
          <w:rFonts w:eastAsia="Times New Roman" w:cs="Times New Roman"/>
          <w:szCs w:val="24"/>
        </w:rPr>
        <w:t>ς καλωσορίζουμε θερμά.</w:t>
      </w:r>
    </w:p>
    <w:p w14:paraId="68AD10D2" w14:textId="77777777" w:rsidR="00217A8F" w:rsidRDefault="00B55156">
      <w:pPr>
        <w:spacing w:after="0" w:line="600" w:lineRule="auto"/>
        <w:ind w:firstLine="720"/>
        <w:contextualSpacing/>
        <w:jc w:val="center"/>
        <w:rPr>
          <w:rFonts w:eastAsia="Times New Roman" w:cs="Times New Roman"/>
          <w:szCs w:val="24"/>
        </w:rPr>
      </w:pPr>
      <w:r w:rsidDel="00FA2A69">
        <w:rPr>
          <w:rFonts w:eastAsia="Times New Roman" w:cs="Times New Roman"/>
          <w:szCs w:val="24"/>
        </w:rPr>
        <w:t xml:space="preserve"> </w:t>
      </w:r>
      <w:r>
        <w:rPr>
          <w:rFonts w:eastAsia="Times New Roman" w:cs="Times New Roman"/>
          <w:szCs w:val="24"/>
        </w:rPr>
        <w:t xml:space="preserve">(Χειροκροτήματα </w:t>
      </w:r>
      <w:r>
        <w:rPr>
          <w:rFonts w:eastAsia="Times New Roman" w:cs="Times New Roman"/>
          <w:szCs w:val="24"/>
        </w:rPr>
        <w:t xml:space="preserve">απ’ </w:t>
      </w:r>
      <w:r>
        <w:rPr>
          <w:rFonts w:eastAsia="Times New Roman" w:cs="Times New Roman"/>
          <w:szCs w:val="24"/>
        </w:rPr>
        <w:t>όλες τις πτέρυγες της Βουλής)</w:t>
      </w:r>
    </w:p>
    <w:p w14:paraId="68AD10D3" w14:textId="77777777" w:rsidR="00217A8F" w:rsidRDefault="00B55156">
      <w:pPr>
        <w:spacing w:after="0" w:line="600" w:lineRule="auto"/>
        <w:ind w:firstLine="720"/>
        <w:contextualSpacing/>
        <w:jc w:val="both"/>
        <w:rPr>
          <w:rFonts w:eastAsia="Times New Roman" w:cs="Times New Roman"/>
          <w:szCs w:val="24"/>
        </w:rPr>
      </w:pPr>
      <w:r>
        <w:rPr>
          <w:rFonts w:eastAsia="Times New Roman" w:cs="Times New Roman"/>
          <w:szCs w:val="24"/>
        </w:rPr>
        <w:t>Ο κ. Λοβέρδος έχει τον λόγο.</w:t>
      </w:r>
    </w:p>
    <w:p w14:paraId="68AD10D4" w14:textId="77777777" w:rsidR="00217A8F" w:rsidRDefault="00B55156">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Ευχαριστώ, κύριε Πρόεδρε.</w:t>
      </w:r>
    </w:p>
    <w:p w14:paraId="68AD10D5" w14:textId="77777777" w:rsidR="00217A8F" w:rsidRDefault="00B55156">
      <w:pPr>
        <w:spacing w:after="0" w:line="600" w:lineRule="auto"/>
        <w:ind w:firstLine="720"/>
        <w:contextualSpacing/>
        <w:jc w:val="both"/>
        <w:rPr>
          <w:rFonts w:eastAsia="Times New Roman" w:cs="Times New Roman"/>
          <w:szCs w:val="24"/>
        </w:rPr>
      </w:pPr>
      <w:r>
        <w:rPr>
          <w:rFonts w:eastAsia="Times New Roman" w:cs="Times New Roman"/>
          <w:szCs w:val="24"/>
        </w:rPr>
        <w:t>Η κοινοβουλε</w:t>
      </w:r>
      <w:r>
        <w:rPr>
          <w:rFonts w:eastAsia="Times New Roman" w:cs="Times New Roman"/>
          <w:szCs w:val="24"/>
        </w:rPr>
        <w:t>υτική απόγνωση που δημιουργείται απ’ αυτού του είδους τη νομοθέτηση –έκανα αναφορά στην αρχή της σημερινής συνεδρίασης, να μην τα επαναλάβω- νομιμοποιεί τις προτάσεις και σκέψεις αυτών που θέλουν να προτείνουν, αν πάμε σε Αναθεώρηση του Συντάγματος, δεύτερ</w:t>
      </w:r>
      <w:r>
        <w:rPr>
          <w:rFonts w:eastAsia="Times New Roman" w:cs="Times New Roman"/>
          <w:szCs w:val="24"/>
        </w:rPr>
        <w:t xml:space="preserve">ο νομοθετικό </w:t>
      </w:r>
      <w:r>
        <w:rPr>
          <w:rFonts w:eastAsia="Times New Roman" w:cs="Times New Roman"/>
          <w:szCs w:val="24"/>
        </w:rPr>
        <w:lastRenderedPageBreak/>
        <w:t>σώμα. Μην το παίρνετε ελαφρά τη καρδία το θέμα αυτό. Ελαφρά τη καρδία σκεπτόμενοι κοινοβουλευτικά οργανώνουμε το αντίθετό μας. Να το συνειδητοποιήσετε αυτό.</w:t>
      </w:r>
    </w:p>
    <w:p w14:paraId="68AD10D6" w14:textId="77777777" w:rsidR="00217A8F" w:rsidRDefault="00B55156">
      <w:pPr>
        <w:spacing w:after="0" w:line="600" w:lineRule="auto"/>
        <w:ind w:firstLine="720"/>
        <w:contextualSpacing/>
        <w:jc w:val="both"/>
        <w:rPr>
          <w:rFonts w:eastAsia="Times New Roman" w:cs="Times New Roman"/>
          <w:szCs w:val="24"/>
        </w:rPr>
      </w:pPr>
      <w:r>
        <w:rPr>
          <w:rFonts w:eastAsia="Times New Roman" w:cs="Times New Roman"/>
          <w:szCs w:val="24"/>
        </w:rPr>
        <w:t>Ο κ. Φίλης έφερε την περασμένη εβδομάδα τροπολογία-μίνι σχέδιο νόμου. Το επαναλαμβάνει</w:t>
      </w:r>
      <w:r>
        <w:rPr>
          <w:rFonts w:eastAsia="Times New Roman" w:cs="Times New Roman"/>
          <w:szCs w:val="24"/>
        </w:rPr>
        <w:t xml:space="preserve"> μ</w:t>
      </w:r>
      <w:r>
        <w:rPr>
          <w:rFonts w:eastAsia="Times New Roman" w:cs="Times New Roman"/>
          <w:szCs w:val="24"/>
        </w:rPr>
        <w:t>ί</w:t>
      </w:r>
      <w:r>
        <w:rPr>
          <w:rFonts w:eastAsia="Times New Roman" w:cs="Times New Roman"/>
          <w:szCs w:val="24"/>
        </w:rPr>
        <w:t>α εβδομάδα μετά αυτό και φέρνει τροποποιήσεις -και τώρα εδώ- ως δήθεν νομοτεχνικές βελτιώσεις μισής σελίδας. Αδυνατούμε να βοηθήσουμε το νομοθετικό έργο.</w:t>
      </w:r>
    </w:p>
    <w:p w14:paraId="68AD10D7" w14:textId="77777777" w:rsidR="00217A8F" w:rsidRDefault="00B55156">
      <w:pPr>
        <w:spacing w:after="0" w:line="600" w:lineRule="auto"/>
        <w:ind w:firstLine="720"/>
        <w:contextualSpacing/>
        <w:jc w:val="both"/>
        <w:rPr>
          <w:rFonts w:eastAsia="Times New Roman" w:cs="Times New Roman"/>
          <w:szCs w:val="24"/>
        </w:rPr>
      </w:pPr>
      <w:r>
        <w:rPr>
          <w:rFonts w:eastAsia="Times New Roman" w:cs="Times New Roman"/>
          <w:szCs w:val="24"/>
        </w:rPr>
        <w:t>Κύριε Πρόεδρε, μ</w:t>
      </w:r>
      <w:r>
        <w:rPr>
          <w:rFonts w:eastAsia="Times New Roman" w:cs="Times New Roman"/>
          <w:szCs w:val="24"/>
        </w:rPr>
        <w:t>ί</w:t>
      </w:r>
      <w:r>
        <w:rPr>
          <w:rFonts w:eastAsia="Times New Roman" w:cs="Times New Roman"/>
          <w:szCs w:val="24"/>
        </w:rPr>
        <w:t xml:space="preserve">α ερώτηση. Το σχέδιο νόμου Φίλη –διότι περί αυτού πρόκειται- συνυπογράφει η </w:t>
      </w:r>
      <w:proofErr w:type="spellStart"/>
      <w:r>
        <w:rPr>
          <w:rFonts w:eastAsia="Times New Roman" w:cs="Times New Roman"/>
          <w:szCs w:val="24"/>
        </w:rPr>
        <w:t>αρμοδί</w:t>
      </w:r>
      <w:r>
        <w:rPr>
          <w:rFonts w:eastAsia="Times New Roman" w:cs="Times New Roman"/>
          <w:szCs w:val="24"/>
        </w:rPr>
        <w:t>α</w:t>
      </w:r>
      <w:proofErr w:type="spellEnd"/>
      <w:r>
        <w:rPr>
          <w:rFonts w:eastAsia="Times New Roman" w:cs="Times New Roman"/>
          <w:szCs w:val="24"/>
        </w:rPr>
        <w:t xml:space="preserve"> Αναπληρωτής Υπουργός, η κ. Αναγνωστοπούλου, η οποία, όμως, είναι στην Κίνα και απ’ ό,τι θυμάμαι, έφυγαν Πέμπτη βράδυ. Αν είχε υπογράψει πριν φύγει, γιατί δεν κατετέθη η συγκεκριμένη νομοθετική παρέμβαση από τότε; </w:t>
      </w:r>
      <w:proofErr w:type="spellStart"/>
      <w:r>
        <w:rPr>
          <w:rFonts w:eastAsia="Times New Roman" w:cs="Times New Roman"/>
          <w:szCs w:val="24"/>
        </w:rPr>
        <w:t>Κοροϊδευόμαστε</w:t>
      </w:r>
      <w:proofErr w:type="spellEnd"/>
      <w:r>
        <w:rPr>
          <w:rFonts w:eastAsia="Times New Roman" w:cs="Times New Roman"/>
          <w:szCs w:val="24"/>
        </w:rPr>
        <w:t xml:space="preserve"> εδώ; </w:t>
      </w:r>
      <w:proofErr w:type="spellStart"/>
      <w:r>
        <w:rPr>
          <w:rFonts w:eastAsia="Times New Roman" w:cs="Times New Roman"/>
          <w:szCs w:val="24"/>
        </w:rPr>
        <w:t>Κοροϊδευόμαστε</w:t>
      </w:r>
      <w:proofErr w:type="spellEnd"/>
      <w:r>
        <w:rPr>
          <w:rFonts w:eastAsia="Times New Roman" w:cs="Times New Roman"/>
          <w:szCs w:val="24"/>
        </w:rPr>
        <w:t>; Μην π</w:t>
      </w:r>
      <w:r>
        <w:rPr>
          <w:rFonts w:eastAsia="Times New Roman" w:cs="Times New Roman"/>
          <w:szCs w:val="24"/>
        </w:rPr>
        <w:t>ω κάτι άλλο, πώς μπήκε η υπογραφή. Αν ήταν έτοιμη, όμως, όπως προκύπτει λογικά κοινοβουλευτικά, για  να μην περάσουμε στο πεδίο των αλχημειών, γιατί δεν ήρθε η τροπολογία αυτή εμπροθέσμως; Είναι θέματα αυτά τα οποία ρυθμίζει, που δεν ενδιαφέρουν;</w:t>
      </w:r>
    </w:p>
    <w:p w14:paraId="68AD10D8" w14:textId="77777777" w:rsidR="00217A8F" w:rsidRDefault="00B5515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Κυρίες κα</w:t>
      </w:r>
      <w:r>
        <w:rPr>
          <w:rFonts w:eastAsia="Times New Roman" w:cs="Times New Roman"/>
          <w:szCs w:val="24"/>
        </w:rPr>
        <w:t>ι κύριοι Βουλευτές, ξέρετε ότι αλλάζουν οι προϋποθέσεις υποτροφίας από το ΙΚΥ; Αντί του «άριστα» συν κοινωνικά κριτήρια για όποιον θέλει, πάμε στο «λίαν καλώς». Σας θυμίζει Μπαλτά αυτό; Εμάς Μπαλτά μας θυμίζει. Είναι τιμή σας αυτό που κάνετε; Το ξέρετε, πρ</w:t>
      </w:r>
      <w:r>
        <w:rPr>
          <w:rFonts w:eastAsia="Times New Roman" w:cs="Times New Roman"/>
          <w:szCs w:val="24"/>
        </w:rPr>
        <w:t xml:space="preserve">ώτα απ’ όλα; Ξέρετε ότι η εκλογή καθηγητή στο </w:t>
      </w:r>
      <w:r>
        <w:rPr>
          <w:rFonts w:eastAsia="Times New Roman" w:cs="Times New Roman"/>
          <w:szCs w:val="24"/>
        </w:rPr>
        <w:t>π</w:t>
      </w:r>
      <w:r>
        <w:rPr>
          <w:rFonts w:eastAsia="Times New Roman" w:cs="Times New Roman"/>
          <w:szCs w:val="24"/>
        </w:rPr>
        <w:t xml:space="preserve">ανεπιστήμιο από εκλεκτορικό σώμα με ψήφους οκτώ στους έντεκα τώρα θέλει έξι στους έντεκα; Σας αρέσει; Ξέρετε ότι τροποποιείτε νόμο σας του Μαΐου; Ξέρετε ότι καταργείτε τη θέση των </w:t>
      </w:r>
      <w:r>
        <w:rPr>
          <w:rFonts w:eastAsia="Times New Roman" w:cs="Times New Roman"/>
          <w:szCs w:val="24"/>
        </w:rPr>
        <w:t>γ</w:t>
      </w:r>
      <w:r>
        <w:rPr>
          <w:rFonts w:eastAsia="Times New Roman" w:cs="Times New Roman"/>
          <w:szCs w:val="24"/>
        </w:rPr>
        <w:t xml:space="preserve">ενικών </w:t>
      </w:r>
      <w:r>
        <w:rPr>
          <w:rFonts w:eastAsia="Times New Roman" w:cs="Times New Roman"/>
          <w:szCs w:val="24"/>
        </w:rPr>
        <w:t>γ</w:t>
      </w:r>
      <w:r>
        <w:rPr>
          <w:rFonts w:eastAsia="Times New Roman" w:cs="Times New Roman"/>
          <w:szCs w:val="24"/>
        </w:rPr>
        <w:t xml:space="preserve">ραμματέων </w:t>
      </w:r>
      <w:r>
        <w:rPr>
          <w:rFonts w:eastAsia="Times New Roman" w:cs="Times New Roman"/>
          <w:szCs w:val="24"/>
        </w:rPr>
        <w:t>π</w:t>
      </w:r>
      <w:r>
        <w:rPr>
          <w:rFonts w:eastAsia="Times New Roman" w:cs="Times New Roman"/>
          <w:szCs w:val="24"/>
        </w:rPr>
        <w:t>ανεπιστημ</w:t>
      </w:r>
      <w:r>
        <w:rPr>
          <w:rFonts w:eastAsia="Times New Roman" w:cs="Times New Roman"/>
          <w:szCs w:val="24"/>
        </w:rPr>
        <w:t xml:space="preserve">ίων, χωρίς να ορίζετε τι θα τους αντικαθιστά για το ενδιάμεσο χρονικό διάστημα μέχρι να φέρετε νέα ρύθμιση; </w:t>
      </w:r>
    </w:p>
    <w:p w14:paraId="68AD10D9" w14:textId="77777777" w:rsidR="00217A8F" w:rsidRDefault="00B55156">
      <w:pPr>
        <w:spacing w:after="0" w:line="600" w:lineRule="auto"/>
        <w:ind w:firstLine="720"/>
        <w:contextualSpacing/>
        <w:jc w:val="both"/>
        <w:rPr>
          <w:rFonts w:eastAsia="Times New Roman" w:cs="Times New Roman"/>
          <w:szCs w:val="24"/>
        </w:rPr>
      </w:pPr>
      <w:r>
        <w:rPr>
          <w:rFonts w:eastAsia="Times New Roman" w:cs="Times New Roman"/>
          <w:szCs w:val="24"/>
        </w:rPr>
        <w:t>Τα ξέρετε αυτά; Αυτά θα ψηφίσετε. Το χέρι μας εμείς δεν θα το βάλουμε και αν ορισμένες από τις ρυθμίσεις του κ. Φίλη έχουν μέσα τους ορθότητα, αυτή</w:t>
      </w:r>
      <w:r>
        <w:rPr>
          <w:rFonts w:eastAsia="Times New Roman" w:cs="Times New Roman"/>
          <w:szCs w:val="24"/>
        </w:rPr>
        <w:t xml:space="preserve"> θα έπρεπε να αναδειχθεί μέσα από τον κοινοβουλευτικό διάλογο και να επιτραπεί και σε εμάς να συνεισφέρουμε.</w:t>
      </w:r>
    </w:p>
    <w:p w14:paraId="68AD10DA" w14:textId="77777777" w:rsidR="00217A8F" w:rsidRDefault="00B55156">
      <w:pPr>
        <w:spacing w:after="0" w:line="600" w:lineRule="auto"/>
        <w:ind w:firstLine="720"/>
        <w:contextualSpacing/>
        <w:jc w:val="both"/>
        <w:rPr>
          <w:rFonts w:eastAsia="Times New Roman" w:cs="Times New Roman"/>
          <w:szCs w:val="24"/>
        </w:rPr>
      </w:pPr>
      <w:r>
        <w:rPr>
          <w:rFonts w:eastAsia="Times New Roman" w:cs="Times New Roman"/>
          <w:szCs w:val="24"/>
        </w:rPr>
        <w:t>Εν</w:t>
      </w:r>
      <w:r>
        <w:rPr>
          <w:rFonts w:eastAsia="Times New Roman" w:cs="Times New Roman"/>
          <w:szCs w:val="24"/>
        </w:rPr>
        <w:t>ώ φέρνετε αυτά, δεν αξιωθήκατε ακόμα να φέρετε αυτό που σας λέμε. Δεν είχα προλάβει, λόγω της πτώσης της προηγούμενης κυβέρνησης. Ήταν έτοιμη η δ</w:t>
      </w:r>
      <w:r>
        <w:rPr>
          <w:rFonts w:eastAsia="Times New Roman" w:cs="Times New Roman"/>
          <w:szCs w:val="24"/>
        </w:rPr>
        <w:t xml:space="preserve">ιάταξη νόμου, υπογεγραμμένη. </w:t>
      </w:r>
    </w:p>
    <w:p w14:paraId="68AD10DB"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Ξέρετε ότι αν καταδικαστεί κάποιος για αδίκημα με ποινή σαράντα, πενήντα ημερών φυλάκισης, απολύεται από το Πανεπιστήμιο; Απολύεται! Και είναι πάρα πολύ λογικό για ορισμένα αδικήματα να πάμε τη σχετική απόλυση στους έξι μήνες.</w:t>
      </w:r>
      <w:r>
        <w:rPr>
          <w:rFonts w:eastAsia="Times New Roman" w:cs="Times New Roman"/>
          <w:szCs w:val="24"/>
        </w:rPr>
        <w:t xml:space="preserve"> Ξέρετε ότι μιλάμε με το Υπουργείο πέντε μήνες και κάποιος κύριος τα σταματάει αυτά; Γιατί δεν μπαίνει η διαδικασία στη σωστή της βάση επιτέλους;</w:t>
      </w:r>
    </w:p>
    <w:p w14:paraId="68AD10DC"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θα ήθελα να αναφερθώ σε κάτι που ο Υπουργός Παιδείας είπε στο τέλος της ομιλίας τ</w:t>
      </w:r>
      <w:r>
        <w:rPr>
          <w:rFonts w:eastAsia="Times New Roman" w:cs="Times New Roman"/>
          <w:szCs w:val="24"/>
        </w:rPr>
        <w:t>ου και θεωρώ ότι αξίζει σχολίου σήμερα στην Εθνική Αντιπροσωπεία. Είναι πολιτικό θέμα μεγάλης περιωπής. Ανέφερε τα περί δημοψηφίσματος πέρυσι. Δεν θα του πω ότι η αλχημεία του «</w:t>
      </w:r>
      <w:r>
        <w:rPr>
          <w:rFonts w:eastAsia="Times New Roman" w:cs="Times New Roman"/>
          <w:szCs w:val="24"/>
        </w:rPr>
        <w:t>ό</w:t>
      </w:r>
      <w:r>
        <w:rPr>
          <w:rFonts w:eastAsia="Times New Roman" w:cs="Times New Roman"/>
          <w:szCs w:val="24"/>
        </w:rPr>
        <w:t>χι» που έγινε «</w:t>
      </w:r>
      <w:r>
        <w:rPr>
          <w:rFonts w:eastAsia="Times New Roman" w:cs="Times New Roman"/>
          <w:szCs w:val="24"/>
        </w:rPr>
        <w:t>ν</w:t>
      </w:r>
      <w:r>
        <w:rPr>
          <w:rFonts w:eastAsia="Times New Roman" w:cs="Times New Roman"/>
          <w:szCs w:val="24"/>
        </w:rPr>
        <w:t>αι» δεν τον τιμά. Θα του πω κάτι άλλο. Κύριε Φίλη, είδε το φως</w:t>
      </w:r>
      <w:r>
        <w:rPr>
          <w:rFonts w:eastAsia="Times New Roman" w:cs="Times New Roman"/>
          <w:szCs w:val="24"/>
        </w:rPr>
        <w:t xml:space="preserve"> της δημοσιότητας βιβλίο του κ. Τζέημς </w:t>
      </w:r>
      <w:proofErr w:type="spellStart"/>
      <w:r>
        <w:rPr>
          <w:rFonts w:eastAsia="Times New Roman" w:cs="Times New Roman"/>
          <w:szCs w:val="24"/>
        </w:rPr>
        <w:t>Γκαλμπρέιθ</w:t>
      </w:r>
      <w:proofErr w:type="spellEnd"/>
      <w:r>
        <w:rPr>
          <w:rFonts w:eastAsia="Times New Roman" w:cs="Times New Roman"/>
          <w:szCs w:val="24"/>
        </w:rPr>
        <w:t>.</w:t>
      </w:r>
      <w:r>
        <w:rPr>
          <w:rFonts w:eastAsia="Times New Roman" w:cs="Times New Roman"/>
          <w:b/>
          <w:szCs w:val="24"/>
        </w:rPr>
        <w:t xml:space="preserve"> </w:t>
      </w:r>
      <w:r>
        <w:rPr>
          <w:rFonts w:eastAsia="Times New Roman" w:cs="Times New Roman"/>
          <w:szCs w:val="24"/>
        </w:rPr>
        <w:t>Θα το έχετε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Ο τίτλος του είναι «Καλωσόρισες στη μαρτυρική αρένα». Σε αυτό αναφέρεται το σχέδιο Β΄ της Κυβέρνησης Τσίπρα από το Μάρτιο του 2015, ως ο </w:t>
      </w:r>
      <w:proofErr w:type="spellStart"/>
      <w:r>
        <w:rPr>
          <w:rFonts w:eastAsia="Times New Roman" w:cs="Times New Roman"/>
          <w:szCs w:val="24"/>
        </w:rPr>
        <w:t>Γκαλμπρέιθ</w:t>
      </w:r>
      <w:proofErr w:type="spellEnd"/>
      <w:r>
        <w:rPr>
          <w:rFonts w:eastAsia="Times New Roman" w:cs="Times New Roman"/>
          <w:szCs w:val="24"/>
        </w:rPr>
        <w:t xml:space="preserve"> μας λέει. Κυρίες και κύριοι της</w:t>
      </w:r>
      <w:r>
        <w:rPr>
          <w:rFonts w:eastAsia="Times New Roman" w:cs="Times New Roman"/>
          <w:szCs w:val="24"/>
        </w:rPr>
        <w:t xml:space="preserve"> Πλειοψηφίας, στα μέτρα του σχεδίου Β΄ ήταν το κλείσιμο των </w:t>
      </w:r>
      <w:r>
        <w:rPr>
          <w:rFonts w:eastAsia="Times New Roman" w:cs="Times New Roman"/>
          <w:szCs w:val="24"/>
        </w:rPr>
        <w:lastRenderedPageBreak/>
        <w:t>τραπεζών, οι υποσχετικές αντί μισθών και συντάξεων, η κήρυξη της χώρας σε κατάσταση έκτακτης ανάγκης, η εθνικοποίηση των τραπεζών και η επιστράτευση των δημοσίων υπαλλήλων κ.α..</w:t>
      </w:r>
    </w:p>
    <w:p w14:paraId="68AD10DD"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Τα είχατε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Ξέρετε ότι αυτά δεν τα είχατε πει στον ελληνικό λαό; Ξέρετε ότι για έναν Υπουργό κατά το άρθρο 152 του Ποινικού Κώδικα αυτό είναι παράβαση πληρεξουσιότητας, δηλαδή κακούργημα; Εάν αυτά δεν τα συζητήσει μ</w:t>
      </w:r>
      <w:r>
        <w:rPr>
          <w:rFonts w:eastAsia="Times New Roman" w:cs="Times New Roman"/>
          <w:szCs w:val="24"/>
        </w:rPr>
        <w:t>ί</w:t>
      </w:r>
      <w:r>
        <w:rPr>
          <w:rFonts w:eastAsia="Times New Roman" w:cs="Times New Roman"/>
          <w:szCs w:val="24"/>
        </w:rPr>
        <w:t>α εξεταστική επιτροπή της Βουλής -και έχουμε π</w:t>
      </w:r>
      <w:r>
        <w:rPr>
          <w:rFonts w:eastAsia="Times New Roman" w:cs="Times New Roman"/>
          <w:szCs w:val="24"/>
        </w:rPr>
        <w:t>ροτείνει να αφορά από την ένταξη στο ευρώ και μετά- ποιος θα τα συζητήσει; Οι δημοσιογράφοι και οι Βουλευτές εκτός αιθούσης Κοινοβουλίου;</w:t>
      </w:r>
    </w:p>
    <w:p w14:paraId="68AD10DE"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Η πρότασή μας πρέπει να γίνει δεκτή. Πρέπει να αισθάνεσθε μειονεξία που συμμετέχουμε στις εξεταστικές επιτροπές που δη</w:t>
      </w:r>
      <w:r>
        <w:rPr>
          <w:rFonts w:eastAsia="Times New Roman" w:cs="Times New Roman"/>
          <w:szCs w:val="24"/>
        </w:rPr>
        <w:t xml:space="preserve">μιουργείτε και που δεν έχετε φέρει τις άλλες προτάσεις ούτε καν για συζήτηση στη Βουλή. </w:t>
      </w:r>
    </w:p>
    <w:p w14:paraId="68AD10DF"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Δ</w:t>
      </w:r>
      <w:r>
        <w:rPr>
          <w:rFonts w:eastAsia="Times New Roman" w:cs="Times New Roman"/>
          <w:szCs w:val="24"/>
        </w:rPr>
        <w:t xml:space="preserve">εν φτάνει αυτό, κύριε Πρόεδρε. Έχουμε δύο Υπουργούς -νυν Υπουργούς της Κυβέρνησης- να λένε σε τηλεοπτική εκπομπή προχθές ότι ο </w:t>
      </w:r>
      <w:proofErr w:type="spellStart"/>
      <w:r>
        <w:rPr>
          <w:rFonts w:eastAsia="Times New Roman" w:cs="Times New Roman"/>
          <w:szCs w:val="24"/>
        </w:rPr>
        <w:t>Βαρουφάκης</w:t>
      </w:r>
      <w:proofErr w:type="spellEnd"/>
      <w:r>
        <w:rPr>
          <w:rFonts w:eastAsia="Times New Roman" w:cs="Times New Roman"/>
          <w:szCs w:val="24"/>
        </w:rPr>
        <w:t xml:space="preserve"> δεν είναι αυτά του πλάνου </w:t>
      </w:r>
      <w:r>
        <w:rPr>
          <w:rFonts w:eastAsia="Times New Roman" w:cs="Times New Roman"/>
          <w:szCs w:val="24"/>
          <w:lang w:val="en-US"/>
        </w:rPr>
        <w:t>B</w:t>
      </w:r>
      <w:r>
        <w:rPr>
          <w:rFonts w:eastAsia="Times New Roman" w:cs="Times New Roman"/>
          <w:szCs w:val="24"/>
        </w:rPr>
        <w:t xml:space="preserve">΄. Ο </w:t>
      </w:r>
      <w:proofErr w:type="spellStart"/>
      <w:r>
        <w:rPr>
          <w:rFonts w:eastAsia="Times New Roman" w:cs="Times New Roman"/>
          <w:szCs w:val="24"/>
        </w:rPr>
        <w:t>Βαρουφάκης</w:t>
      </w:r>
      <w:proofErr w:type="spellEnd"/>
      <w:r>
        <w:rPr>
          <w:rFonts w:eastAsia="Times New Roman" w:cs="Times New Roman"/>
          <w:szCs w:val="24"/>
        </w:rPr>
        <w:t xml:space="preserve"> εισηγείτο την αναδίπλωση τον Φεβρουάριο του 2015. Είναι εκείνος ο οποίος διάλεγε ευρωπαϊκό δρόμο. Ο </w:t>
      </w:r>
      <w:proofErr w:type="spellStart"/>
      <w:r>
        <w:rPr>
          <w:rFonts w:eastAsia="Times New Roman" w:cs="Times New Roman"/>
          <w:szCs w:val="24"/>
        </w:rPr>
        <w:t>Βαρουφάκης</w:t>
      </w:r>
      <w:proofErr w:type="spellEnd"/>
      <w:r>
        <w:rPr>
          <w:rFonts w:eastAsia="Times New Roman" w:cs="Times New Roman"/>
          <w:szCs w:val="24"/>
        </w:rPr>
        <w:t xml:space="preserve">! Πώς τον Μάρτιο του 2015 παίρνει αυτήν την εντολή; </w:t>
      </w:r>
    </w:p>
    <w:p w14:paraId="68AD10E0"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Αν πιστέψουμε Κοτζιά και Παππά, τότε ο </w:t>
      </w:r>
      <w:proofErr w:type="spellStart"/>
      <w:r>
        <w:rPr>
          <w:rFonts w:eastAsia="Times New Roman" w:cs="Times New Roman"/>
          <w:szCs w:val="24"/>
        </w:rPr>
        <w:t>Βαρουφάκης</w:t>
      </w:r>
      <w:proofErr w:type="spellEnd"/>
      <w:r>
        <w:rPr>
          <w:rFonts w:eastAsia="Times New Roman" w:cs="Times New Roman"/>
          <w:szCs w:val="24"/>
        </w:rPr>
        <w:t xml:space="preserve"> είχε γραμμή που ακολουθήσατ</w:t>
      </w:r>
      <w:r>
        <w:rPr>
          <w:rFonts w:eastAsia="Times New Roman" w:cs="Times New Roman"/>
          <w:szCs w:val="24"/>
        </w:rPr>
        <w:t xml:space="preserve">ε από το δημοψήφισμα και μετά, ενώ άλλος του έδωσε εντολή να πάει αντίθετα και να εκπονήσει το σχέδιο Β΄, με αυτά τα οποία ο </w:t>
      </w:r>
      <w:proofErr w:type="spellStart"/>
      <w:r>
        <w:rPr>
          <w:rFonts w:eastAsia="Times New Roman" w:cs="Times New Roman"/>
          <w:szCs w:val="24"/>
        </w:rPr>
        <w:t>Γκαλμπρέιθ</w:t>
      </w:r>
      <w:proofErr w:type="spellEnd"/>
      <w:r>
        <w:rPr>
          <w:rFonts w:eastAsia="Times New Roman" w:cs="Times New Roman"/>
          <w:szCs w:val="24"/>
        </w:rPr>
        <w:t xml:space="preserve"> αναφέρει. Αυτά θα τα λένε οι </w:t>
      </w:r>
      <w:proofErr w:type="spellStart"/>
      <w:r>
        <w:rPr>
          <w:rFonts w:eastAsia="Times New Roman" w:cs="Times New Roman"/>
          <w:szCs w:val="24"/>
        </w:rPr>
        <w:t>πολιτικολογούντες</w:t>
      </w:r>
      <w:proofErr w:type="spellEnd"/>
      <w:r>
        <w:rPr>
          <w:rFonts w:eastAsia="Times New Roman" w:cs="Times New Roman"/>
          <w:szCs w:val="24"/>
        </w:rPr>
        <w:t xml:space="preserve"> εκτός Κοινοβουλίου, κύριε Πρόεδρε; Αυτά πρέπει να τα πει η εξεταστική επι</w:t>
      </w:r>
      <w:r>
        <w:rPr>
          <w:rFonts w:eastAsia="Times New Roman" w:cs="Times New Roman"/>
          <w:szCs w:val="24"/>
        </w:rPr>
        <w:t xml:space="preserve">τροπή. </w:t>
      </w:r>
    </w:p>
    <w:p w14:paraId="68AD10E1"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Μιας, λοιπόν, που κάνει κοινοβουλευτικό το όλο θέμα σήμερα με πρωτοβουλία του ο Υπουργός Παιδείας, ο </w:t>
      </w:r>
      <w:proofErr w:type="spellStart"/>
      <w:r>
        <w:rPr>
          <w:rFonts w:eastAsia="Times New Roman" w:cs="Times New Roman"/>
          <w:szCs w:val="24"/>
        </w:rPr>
        <w:t>καταθέτων</w:t>
      </w:r>
      <w:proofErr w:type="spellEnd"/>
      <w:r>
        <w:rPr>
          <w:rFonts w:eastAsia="Times New Roman" w:cs="Times New Roman"/>
          <w:szCs w:val="24"/>
        </w:rPr>
        <w:t xml:space="preserve"> τροπολογία -δηλαδή σχέδιο νόμου και όχι τροπολογία- και αφού εισηγείται στο Σώμα τις απόψεις που εισηγήθηκε, ακούστε και αυτές τις απόψει</w:t>
      </w:r>
      <w:r>
        <w:rPr>
          <w:rFonts w:eastAsia="Times New Roman" w:cs="Times New Roman"/>
          <w:szCs w:val="24"/>
        </w:rPr>
        <w:t xml:space="preserve">ς, που είναι οι απόψεις τις οποίες συμμερίζεται η τεράστια πλειοψηφία πια του ελληνικού λαού για την κοροϊδία που υπέστη τον Ιούλιο του 2015. </w:t>
      </w:r>
    </w:p>
    <w:p w14:paraId="68AD10E2"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14:paraId="68AD10E3"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68AD10E4"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cs="Times New Roman"/>
          <w:szCs w:val="24"/>
        </w:rPr>
        <w:t xml:space="preserve"> Και </w:t>
      </w:r>
      <w:r>
        <w:rPr>
          <w:rFonts w:eastAsia="Times New Roman" w:cs="Times New Roman"/>
          <w:szCs w:val="24"/>
        </w:rPr>
        <w:t>ε</w:t>
      </w:r>
      <w:r>
        <w:rPr>
          <w:rFonts w:eastAsia="Times New Roman" w:cs="Times New Roman"/>
          <w:szCs w:val="24"/>
        </w:rPr>
        <w:t>μείς ευχαριστούμε.</w:t>
      </w:r>
    </w:p>
    <w:p w14:paraId="68AD10E5"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Τα δανεικά θα τα δώσετε πίσω;</w:t>
      </w:r>
    </w:p>
    <w:p w14:paraId="68AD10E6"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Αφήστε τα αυτά.</w:t>
      </w:r>
    </w:p>
    <w:p w14:paraId="68AD10E7"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Δεν μιλάτε για εκείνα.</w:t>
      </w:r>
    </w:p>
    <w:p w14:paraId="68AD10E8"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Σας παρακαλώ, κύριε </w:t>
      </w:r>
      <w:proofErr w:type="spellStart"/>
      <w:r>
        <w:rPr>
          <w:rFonts w:eastAsia="Times New Roman" w:cs="Times New Roman"/>
          <w:szCs w:val="24"/>
        </w:rPr>
        <w:t>Σιμορέλη</w:t>
      </w:r>
      <w:proofErr w:type="spellEnd"/>
      <w:r>
        <w:rPr>
          <w:rFonts w:eastAsia="Times New Roman" w:cs="Times New Roman"/>
          <w:szCs w:val="24"/>
        </w:rPr>
        <w:t xml:space="preserve">. </w:t>
      </w:r>
    </w:p>
    <w:p w14:paraId="68AD10E9"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Βρούτσης</w:t>
      </w:r>
      <w:proofErr w:type="spellEnd"/>
      <w:r>
        <w:rPr>
          <w:rFonts w:eastAsia="Times New Roman" w:cs="Times New Roman"/>
          <w:szCs w:val="24"/>
        </w:rPr>
        <w:t xml:space="preserve"> έχει τον λόγο.</w:t>
      </w:r>
    </w:p>
    <w:p w14:paraId="68AD10EA"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ΙΩ</w:t>
      </w:r>
      <w:r>
        <w:rPr>
          <w:rFonts w:eastAsia="Times New Roman" w:cs="Times New Roman"/>
          <w:b/>
          <w:szCs w:val="24"/>
        </w:rPr>
        <w:t>ΑΝΝΗΣ ΒΡΟΥΤΣΗΣ:</w:t>
      </w:r>
      <w:r>
        <w:rPr>
          <w:rFonts w:eastAsia="Times New Roman" w:cs="Times New Roman"/>
          <w:szCs w:val="24"/>
        </w:rPr>
        <w:t xml:space="preserve"> Κυρίες και κύριοι συνάδελφοι, συζητάμε το πλαίσιο της Συμφωνίας σε επίπεδο κρατών-μελών της Ευρωπαϊκής Ένωσης για το σύστημα ιδίων πόρων της Ευρωπαϊκής Ένωσης. </w:t>
      </w:r>
      <w:r>
        <w:rPr>
          <w:rFonts w:eastAsia="Times New Roman" w:cs="Times New Roman"/>
          <w:szCs w:val="24"/>
        </w:rPr>
        <w:lastRenderedPageBreak/>
        <w:t xml:space="preserve">Όπως τοποθετήθηκε και ο </w:t>
      </w:r>
      <w:r>
        <w:rPr>
          <w:rFonts w:eastAsia="Times New Roman" w:cs="Times New Roman"/>
          <w:szCs w:val="24"/>
        </w:rPr>
        <w:t>ε</w:t>
      </w:r>
      <w:r>
        <w:rPr>
          <w:rFonts w:eastAsia="Times New Roman" w:cs="Times New Roman"/>
          <w:szCs w:val="24"/>
        </w:rPr>
        <w:t>ισηγητής μας, η θέση της Νέας Δημοκρατίας είναι θετική.</w:t>
      </w:r>
      <w:r>
        <w:rPr>
          <w:rFonts w:eastAsia="Times New Roman" w:cs="Times New Roman"/>
          <w:szCs w:val="24"/>
        </w:rPr>
        <w:t xml:space="preserve"> Ψηφίζουμε τη </w:t>
      </w:r>
      <w:r>
        <w:rPr>
          <w:rFonts w:eastAsia="Times New Roman" w:cs="Times New Roman"/>
          <w:szCs w:val="24"/>
        </w:rPr>
        <w:t>σ</w:t>
      </w:r>
      <w:r>
        <w:rPr>
          <w:rFonts w:eastAsia="Times New Roman" w:cs="Times New Roman"/>
          <w:szCs w:val="24"/>
        </w:rPr>
        <w:t xml:space="preserve">υμφωνία. Άλλωστε, ήταν δική μας πρόταση, η οποία έρχεται στα όρια των δύο ετών που απαιτείται και </w:t>
      </w:r>
      <w:proofErr w:type="spellStart"/>
      <w:r>
        <w:rPr>
          <w:rFonts w:eastAsia="Times New Roman" w:cs="Times New Roman"/>
          <w:szCs w:val="24"/>
        </w:rPr>
        <w:t>οριοθετείται</w:t>
      </w:r>
      <w:proofErr w:type="spellEnd"/>
      <w:r>
        <w:rPr>
          <w:rFonts w:eastAsia="Times New Roman" w:cs="Times New Roman"/>
          <w:szCs w:val="24"/>
        </w:rPr>
        <w:t xml:space="preserve"> από τον ίδιο τον Κανονισμό. </w:t>
      </w:r>
    </w:p>
    <w:p w14:paraId="68AD10EB"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Όμως, είναι μια μέρα κατά την οποία η πολιτική επικαιρότητα, λόγω της επετείου του δημοψηφίσματος-απά</w:t>
      </w:r>
      <w:r>
        <w:rPr>
          <w:rFonts w:eastAsia="Times New Roman" w:cs="Times New Roman"/>
          <w:szCs w:val="24"/>
        </w:rPr>
        <w:t>τη, κάνει το Εθνικό μας Κοινοβούλιο, την Εθνική Αντιπροσωπεία να ανοίξει και το συγκεκριμένο θέμα. Γιατί αυτή τη στιγμή, κυρίες και κύριοι συνάδελφοι, η χώρα μας και οι Έλληνες βρίσκονται έκπληκτοι καθημερινά από τις συνεχείς αποκαλύψεις, αποκαλύψεις  οι ο</w:t>
      </w:r>
      <w:r>
        <w:rPr>
          <w:rFonts w:eastAsia="Times New Roman" w:cs="Times New Roman"/>
          <w:szCs w:val="24"/>
        </w:rPr>
        <w:t>ποίες διαδέχονται η μία την άλλη, αποκαλύψεις για τις οποίες η Νέα Δημοκρατία έχει ζητήσει εξεταστική επιτροπή, αποκαλύψεις για τις οποίες, όπως είπε ο Πρόεδρος της Βουλής κατόπιν νέου διαβήματος που έκανε η Νέα Δημοκρατία, το ζήτημα θα ανοίξει. Εύχομαι να</w:t>
      </w:r>
      <w:r>
        <w:rPr>
          <w:rFonts w:eastAsia="Times New Roman" w:cs="Times New Roman"/>
          <w:szCs w:val="24"/>
        </w:rPr>
        <w:t xml:space="preserve"> μην ανοίξει μέσα στον Αύγουστο και να ανοίξει λίαν συντόμως, για να μην κρυφτεί ως μείζον ζήτημα, που αφορά την Ελληνική Δημοκρατία, μέσα στην περίοδο των θερινών διακοπών.</w:t>
      </w:r>
    </w:p>
    <w:p w14:paraId="68AD10EC"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Παρόντος, </w:t>
      </w:r>
      <w:r>
        <w:rPr>
          <w:rFonts w:eastAsia="Times New Roman" w:cs="Times New Roman"/>
          <w:bCs/>
          <w:shd w:val="clear" w:color="auto" w:fill="FFFFFF"/>
        </w:rPr>
        <w:t>όμως</w:t>
      </w:r>
      <w:r>
        <w:rPr>
          <w:rFonts w:eastAsia="Times New Roman" w:cs="Times New Roman"/>
          <w:szCs w:val="24"/>
        </w:rPr>
        <w:t xml:space="preserve">, και του Υπουργού, του κ. </w:t>
      </w:r>
      <w:proofErr w:type="spellStart"/>
      <w:r>
        <w:rPr>
          <w:rFonts w:eastAsia="Times New Roman" w:cs="Times New Roman"/>
          <w:szCs w:val="24"/>
        </w:rPr>
        <w:t>Χουλιαράκη</w:t>
      </w:r>
      <w:proofErr w:type="spellEnd"/>
      <w:r>
        <w:rPr>
          <w:rFonts w:eastAsia="Times New Roman" w:cs="Times New Roman"/>
          <w:szCs w:val="24"/>
        </w:rPr>
        <w:t>, καλό θα ήταν να ειπωθούν αυτά</w:t>
      </w:r>
      <w:r>
        <w:rPr>
          <w:rFonts w:eastAsia="Times New Roman" w:cs="Times New Roman"/>
          <w:szCs w:val="24"/>
        </w:rPr>
        <w:t xml:space="preserve">, διότι ο κ. </w:t>
      </w:r>
      <w:proofErr w:type="spellStart"/>
      <w:r>
        <w:rPr>
          <w:rFonts w:eastAsia="Times New Roman" w:cs="Times New Roman"/>
          <w:szCs w:val="24"/>
        </w:rPr>
        <w:t>Χουλιαράκης</w:t>
      </w:r>
      <w:proofErr w:type="spellEnd"/>
      <w:r>
        <w:rPr>
          <w:rFonts w:eastAsia="Times New Roman" w:cs="Times New Roman"/>
          <w:szCs w:val="24"/>
        </w:rPr>
        <w:t xml:space="preserve"> ήταν και τότε Υπουργός. Ήταν παρών στην προγραμματισμένη και μεθοδευμένη υπονόμευση της Δημοκρατίας, του Δημοκρατικού Πολιτεύματος, μέσα από το ονομαζόμενο «</w:t>
      </w:r>
      <w:r>
        <w:rPr>
          <w:rFonts w:eastAsia="Times New Roman" w:cs="Times New Roman"/>
          <w:szCs w:val="24"/>
          <w:lang w:val="en-US"/>
        </w:rPr>
        <w:t>PLAN</w:t>
      </w:r>
      <w:r>
        <w:rPr>
          <w:rFonts w:eastAsia="Times New Roman" w:cs="Times New Roman"/>
          <w:szCs w:val="24"/>
        </w:rPr>
        <w:t xml:space="preserve"> </w:t>
      </w:r>
      <w:r>
        <w:rPr>
          <w:rFonts w:eastAsia="Times New Roman"/>
          <w:bCs/>
        </w:rPr>
        <w:t>Β</w:t>
      </w:r>
      <w:r>
        <w:rPr>
          <w:rFonts w:eastAsia="Times New Roman" w:cs="Times New Roman"/>
          <w:szCs w:val="24"/>
        </w:rPr>
        <w:t xml:space="preserve">», το οποίο γράφει ο </w:t>
      </w:r>
      <w:proofErr w:type="spellStart"/>
      <w:r>
        <w:rPr>
          <w:rFonts w:eastAsia="Times New Roman" w:cs="Times New Roman"/>
          <w:szCs w:val="24"/>
        </w:rPr>
        <w:t>Γκαλμπρέιθ</w:t>
      </w:r>
      <w:proofErr w:type="spellEnd"/>
      <w:r>
        <w:rPr>
          <w:rFonts w:eastAsia="Times New Roman" w:cs="Times New Roman"/>
          <w:szCs w:val="24"/>
        </w:rPr>
        <w:t xml:space="preserve">, Σύμβουλος του </w:t>
      </w:r>
      <w:proofErr w:type="spellStart"/>
      <w:r>
        <w:rPr>
          <w:rFonts w:eastAsia="Times New Roman" w:cs="Times New Roman"/>
          <w:szCs w:val="24"/>
        </w:rPr>
        <w:t>Βαρουφάκη</w:t>
      </w:r>
      <w:proofErr w:type="spellEnd"/>
      <w:r>
        <w:rPr>
          <w:rFonts w:eastAsia="Times New Roman" w:cs="Times New Roman"/>
          <w:szCs w:val="24"/>
        </w:rPr>
        <w:t xml:space="preserve">, άρα της </w:t>
      </w:r>
      <w:r>
        <w:rPr>
          <w:rFonts w:eastAsia="Times New Roman"/>
          <w:bCs/>
        </w:rPr>
        <w:t>Κυ</w:t>
      </w:r>
      <w:r>
        <w:rPr>
          <w:rFonts w:eastAsia="Times New Roman"/>
          <w:bCs/>
        </w:rPr>
        <w:t>βέρνησης</w:t>
      </w:r>
      <w:r>
        <w:rPr>
          <w:rFonts w:eastAsia="Times New Roman" w:cs="Times New Roman"/>
          <w:szCs w:val="24"/>
        </w:rPr>
        <w:t xml:space="preserve"> ΣΥΡΙΖΑ-ΑΝΕΛ την περίοδο εκείνη, άρα και του κ. </w:t>
      </w:r>
      <w:proofErr w:type="spellStart"/>
      <w:r>
        <w:rPr>
          <w:rFonts w:eastAsia="Times New Roman" w:cs="Times New Roman"/>
          <w:szCs w:val="24"/>
        </w:rPr>
        <w:t>Χουλιαράκη</w:t>
      </w:r>
      <w:proofErr w:type="spellEnd"/>
      <w:r>
        <w:rPr>
          <w:rFonts w:eastAsia="Times New Roman" w:cs="Times New Roman"/>
          <w:szCs w:val="24"/>
        </w:rPr>
        <w:t>, ο οποίος εμμέσως και σαφώς φυσικά λέει ότι θα κλείσουν οι τράπεζες, ότι οι μισθοί και οι συντάξεις θα πληρωθούν με υποσχετικές, ότι θα εθνικοποιηθούν οι τράπεζες και θα υπάρχει επιστράτευσ</w:t>
      </w:r>
      <w:r>
        <w:rPr>
          <w:rFonts w:eastAsia="Times New Roman" w:cs="Times New Roman"/>
          <w:szCs w:val="24"/>
        </w:rPr>
        <w:t xml:space="preserve">η των δημοσίων υπαλλήλων. </w:t>
      </w:r>
    </w:p>
    <w:p w14:paraId="68AD10ED" w14:textId="77777777" w:rsidR="00217A8F" w:rsidRDefault="00B55156">
      <w:pPr>
        <w:spacing w:after="0" w:line="600" w:lineRule="auto"/>
        <w:ind w:firstLine="720"/>
        <w:jc w:val="both"/>
        <w:rPr>
          <w:rFonts w:eastAsia="Times New Roman"/>
          <w:szCs w:val="24"/>
        </w:rPr>
      </w:pPr>
      <w:r>
        <w:rPr>
          <w:rFonts w:eastAsia="Times New Roman" w:cs="Times New Roman"/>
          <w:szCs w:val="24"/>
        </w:rPr>
        <w:t xml:space="preserve">Δεν </w:t>
      </w:r>
      <w:r>
        <w:rPr>
          <w:rFonts w:eastAsia="Times New Roman"/>
          <w:bCs/>
        </w:rPr>
        <w:t>είναι</w:t>
      </w:r>
      <w:r>
        <w:rPr>
          <w:rFonts w:eastAsia="Times New Roman" w:cs="Times New Roman"/>
          <w:szCs w:val="24"/>
        </w:rPr>
        <w:t xml:space="preserve"> τυχαίο ότι και ο κ. Τσίπρας δύο μέρες πριν το </w:t>
      </w:r>
      <w:r>
        <w:rPr>
          <w:rFonts w:eastAsia="Times New Roman" w:cs="Times New Roman"/>
        </w:rPr>
        <w:t>Δημοψήφισμα</w:t>
      </w:r>
      <w:r>
        <w:rPr>
          <w:rFonts w:eastAsia="Times New Roman" w:cs="Times New Roman"/>
          <w:szCs w:val="24"/>
        </w:rPr>
        <w:t xml:space="preserve"> επισκέφθηκε το Υπουργείο Εθνικής Άμυνας, συναντώντας τον κ. Καμμένο, όπου ακούσαμε το περιβόητο, το απαράδεκτο, το μοναδικό, που η πολιτική ευαισθησία, η δημοκρα</w:t>
      </w:r>
      <w:r>
        <w:rPr>
          <w:rFonts w:eastAsia="Times New Roman" w:cs="Times New Roman"/>
          <w:szCs w:val="24"/>
        </w:rPr>
        <w:t xml:space="preserve">τική ευαισθησία του ΣΥΡΙΖΑ κατάπιε αμάσητο, ότι ο Στρατός </w:t>
      </w:r>
      <w:r>
        <w:rPr>
          <w:rFonts w:eastAsia="Times New Roman"/>
          <w:bCs/>
        </w:rPr>
        <w:t>είναι</w:t>
      </w:r>
      <w:r>
        <w:rPr>
          <w:rFonts w:eastAsia="Times New Roman" w:cs="Times New Roman"/>
          <w:szCs w:val="24"/>
        </w:rPr>
        <w:t xml:space="preserve"> </w:t>
      </w:r>
      <w:r>
        <w:rPr>
          <w:rFonts w:eastAsia="Times New Roman"/>
          <w:bCs/>
        </w:rPr>
        <w:t>έτοιμος</w:t>
      </w:r>
      <w:r>
        <w:rPr>
          <w:rFonts w:eastAsia="Times New Roman" w:cs="Times New Roman"/>
          <w:szCs w:val="24"/>
        </w:rPr>
        <w:t xml:space="preserve"> να εφαρμόσει εσωτερική ισορροπία, να εφαρμόσει ειρηνικές </w:t>
      </w:r>
      <w:r>
        <w:rPr>
          <w:rFonts w:eastAsia="Times New Roman"/>
          <w:szCs w:val="24"/>
        </w:rPr>
        <w:t xml:space="preserve">διαδικασίες στο εσωτερικό της χώρας. </w:t>
      </w:r>
    </w:p>
    <w:p w14:paraId="68AD10EE" w14:textId="77777777" w:rsidR="00217A8F" w:rsidRDefault="00B55156">
      <w:pPr>
        <w:spacing w:after="0" w:line="600" w:lineRule="auto"/>
        <w:ind w:firstLine="720"/>
        <w:jc w:val="both"/>
        <w:rPr>
          <w:rFonts w:eastAsia="Times New Roman"/>
          <w:szCs w:val="24"/>
        </w:rPr>
      </w:pPr>
      <w:r>
        <w:rPr>
          <w:rFonts w:eastAsia="Times New Roman"/>
          <w:szCs w:val="24"/>
        </w:rPr>
        <w:lastRenderedPageBreak/>
        <w:t xml:space="preserve">Όλα αυτά αποτελούν ανοιχτές προκλήσεις για το πολιτικό σύστημα και τους </w:t>
      </w:r>
      <w:r>
        <w:rPr>
          <w:rFonts w:eastAsia="Times New Roman"/>
          <w:bCs/>
        </w:rPr>
        <w:t>Έ</w:t>
      </w:r>
      <w:r>
        <w:rPr>
          <w:rFonts w:eastAsia="Times New Roman"/>
          <w:szCs w:val="24"/>
        </w:rPr>
        <w:t>λληνες πολίτες, οι οποίοι, πλέον, όπως γνωρίζετε και βιώνετε καθημερινά, σας έχουν γυρίσει την πλάτη. Διότι είδαν όχι μόνο τη μεγάλη απάτη του δημοψηφίσματος, αλλά και την πραγματική απάτη σε όλα όσα υποσχεθήκατε, τα οποία πλέον έρχονται στην τσέπη τους απ</w:t>
      </w:r>
      <w:r>
        <w:rPr>
          <w:rFonts w:eastAsia="Times New Roman"/>
          <w:szCs w:val="24"/>
        </w:rPr>
        <w:t xml:space="preserve">ανωτά. </w:t>
      </w:r>
    </w:p>
    <w:p w14:paraId="68AD10EF" w14:textId="77777777" w:rsidR="00217A8F" w:rsidRDefault="00B55156">
      <w:pPr>
        <w:spacing w:after="0" w:line="600" w:lineRule="auto"/>
        <w:ind w:firstLine="720"/>
        <w:jc w:val="both"/>
        <w:rPr>
          <w:rFonts w:eastAsia="Times New Roman"/>
          <w:szCs w:val="24"/>
        </w:rPr>
      </w:pPr>
      <w:r>
        <w:rPr>
          <w:rFonts w:eastAsia="Times New Roman"/>
          <w:szCs w:val="24"/>
        </w:rPr>
        <w:t>Μετά το πρώτο κύμα των μειώσεων του 2015 -το 2% στις κύριες συντάξεις, το 6% στις επικουρικές, την κατάργηση της κατώτατης σύνταξης 486 ευρώ, η απίστευτη αναλγησία- μέσα στο 2016 έρχεται να εφαρμοστεί πλέον, σε ένα νέο περιβάλλον με τα απόλυτα ψέμα</w:t>
      </w:r>
      <w:r>
        <w:rPr>
          <w:rFonts w:eastAsia="Times New Roman"/>
          <w:szCs w:val="24"/>
        </w:rPr>
        <w:t>τα να καταρρέουν το ένα μετά το άλλο, η νέα πολιτική, η ανάλγητη πολιτική του ΣΥΡΙΖΑ, η οποία καταργεί το ΕΚΑΣ, μειώνει τις επικουρικές συντάξεις και στη συνέχεια μειώνει και τις κύριες συντάξεις των νέων συνταξιούχων από 10%-30%.</w:t>
      </w:r>
    </w:p>
    <w:p w14:paraId="68AD10F0" w14:textId="77777777" w:rsidR="00217A8F" w:rsidRDefault="00B55156">
      <w:pPr>
        <w:spacing w:after="0" w:line="600" w:lineRule="auto"/>
        <w:ind w:firstLine="720"/>
        <w:jc w:val="both"/>
        <w:rPr>
          <w:rFonts w:eastAsia="Times New Roman"/>
          <w:szCs w:val="24"/>
        </w:rPr>
      </w:pPr>
      <w:r>
        <w:rPr>
          <w:rFonts w:eastAsia="Times New Roman"/>
          <w:szCs w:val="24"/>
        </w:rPr>
        <w:t>Παράλληλα, ο κόφτης ακονί</w:t>
      </w:r>
      <w:r>
        <w:rPr>
          <w:rFonts w:eastAsia="Times New Roman"/>
          <w:szCs w:val="24"/>
        </w:rPr>
        <w:t xml:space="preserve">ζει τα δόντια του, καθώς, όπως γνωρίζουμε, εάν δεν πετύχουν οι δημοσιονομικοί στόχοι, που από ό,τι φαίνεται δεν θα πετύχουν, αμέσως θα μειωθούν οι συντάξεις και των νυν συνταξιούχων. </w:t>
      </w:r>
    </w:p>
    <w:p w14:paraId="68AD10F1" w14:textId="77777777" w:rsidR="00217A8F" w:rsidRDefault="00B55156">
      <w:pPr>
        <w:spacing w:after="0" w:line="600" w:lineRule="auto"/>
        <w:ind w:firstLine="720"/>
        <w:jc w:val="both"/>
        <w:rPr>
          <w:rFonts w:eastAsia="Times New Roman"/>
          <w:szCs w:val="24"/>
        </w:rPr>
      </w:pPr>
      <w:r>
        <w:rPr>
          <w:rFonts w:eastAsia="Times New Roman"/>
          <w:szCs w:val="24"/>
        </w:rPr>
        <w:lastRenderedPageBreak/>
        <w:t>Φυσικά</w:t>
      </w:r>
      <w:r>
        <w:rPr>
          <w:rFonts w:eastAsia="Times New Roman"/>
          <w:bCs/>
          <w:shd w:val="clear" w:color="auto" w:fill="FFFFFF"/>
        </w:rPr>
        <w:t>,</w:t>
      </w:r>
      <w:r>
        <w:rPr>
          <w:rFonts w:eastAsia="Times New Roman"/>
          <w:szCs w:val="24"/>
        </w:rPr>
        <w:t xml:space="preserve"> οι φόροι, οι τρομακτικοί φόροι των νησιωτών όλων των Ελλήνων, η </w:t>
      </w:r>
      <w:r>
        <w:rPr>
          <w:rFonts w:eastAsia="Times New Roman"/>
          <w:szCs w:val="24"/>
        </w:rPr>
        <w:t xml:space="preserve">αύξηση του ΦΠΑ, αποτελούν για εσάς προσωπικά, κύριε Υπουργέ των Οικονομικών, αλλά και για το οικονομικό επιτελείο, μια μεγάλη ντροπή για την εξαπάτηση του ελληνικού λαού και για τα επώδυνα μέτρα τα οποία του φέρατε. </w:t>
      </w:r>
    </w:p>
    <w:p w14:paraId="68AD10F2" w14:textId="77777777" w:rsidR="00217A8F" w:rsidRDefault="00B55156">
      <w:pPr>
        <w:spacing w:after="0" w:line="600" w:lineRule="auto"/>
        <w:ind w:firstLine="720"/>
        <w:jc w:val="both"/>
        <w:rPr>
          <w:rFonts w:eastAsia="Times New Roman"/>
          <w:szCs w:val="24"/>
        </w:rPr>
      </w:pPr>
      <w:r>
        <w:rPr>
          <w:rFonts w:eastAsia="Times New Roman"/>
          <w:bCs/>
          <w:shd w:val="clear" w:color="auto" w:fill="FFFFFF"/>
        </w:rPr>
        <w:t>Όμως</w:t>
      </w:r>
      <w:r>
        <w:rPr>
          <w:rFonts w:eastAsia="Times New Roman"/>
          <w:szCs w:val="24"/>
        </w:rPr>
        <w:t xml:space="preserve">, θέλω να πω δύο τρία πραγματάκια, </w:t>
      </w:r>
      <w:r>
        <w:rPr>
          <w:rFonts w:eastAsia="Times New Roman"/>
          <w:szCs w:val="24"/>
        </w:rPr>
        <w:t xml:space="preserve">τα οποία θεωρώ σημαντικά για να ξεκαθαρίσουμε τις σχέσεις μας και να αποκατασταθεί η αλήθεια. Πριν από λίγο, Βουλευτής από την Πλειοψηφία της </w:t>
      </w:r>
      <w:r>
        <w:rPr>
          <w:rFonts w:eastAsia="Times New Roman"/>
          <w:bCs/>
        </w:rPr>
        <w:t>Κυβέρνηση</w:t>
      </w:r>
      <w:r>
        <w:rPr>
          <w:rFonts w:eastAsia="Times New Roman"/>
          <w:szCs w:val="24"/>
        </w:rPr>
        <w:t xml:space="preserve">ς κατέθεσε στην προσπάθειά του να παραποιήσει την αλήθεια και να παραπλανήσει και το Εθνικό </w:t>
      </w:r>
      <w:r>
        <w:rPr>
          <w:rFonts w:eastAsia="Times New Roman"/>
          <w:bCs/>
        </w:rPr>
        <w:t>Κοινοβούλιο,</w:t>
      </w:r>
      <w:r>
        <w:rPr>
          <w:rFonts w:eastAsia="Times New Roman"/>
          <w:szCs w:val="24"/>
        </w:rPr>
        <w:t xml:space="preserve"> </w:t>
      </w:r>
      <w:r>
        <w:rPr>
          <w:rFonts w:eastAsia="Times New Roman"/>
          <w:szCs w:val="24"/>
        </w:rPr>
        <w:t xml:space="preserve">κείμενα βάσει των οποίων υποτίθεται ότι στο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w:t>
      </w:r>
      <w:proofErr w:type="spellStart"/>
      <w:r>
        <w:rPr>
          <w:rFonts w:eastAsia="Times New Roman"/>
          <w:szCs w:val="24"/>
        </w:rPr>
        <w:t>Χαρδούβελη</w:t>
      </w:r>
      <w:proofErr w:type="spellEnd"/>
      <w:r>
        <w:rPr>
          <w:rFonts w:eastAsia="Times New Roman"/>
          <w:szCs w:val="24"/>
        </w:rPr>
        <w:t xml:space="preserve"> καταγραφόταν η κατάργηση του ΕΚΑΣ. Αυτά </w:t>
      </w:r>
      <w:r>
        <w:rPr>
          <w:rFonts w:eastAsia="Times New Roman"/>
          <w:bCs/>
        </w:rPr>
        <w:t>είναι</w:t>
      </w:r>
      <w:r>
        <w:rPr>
          <w:rFonts w:eastAsia="Times New Roman"/>
          <w:szCs w:val="24"/>
        </w:rPr>
        <w:t xml:space="preserve"> τα κείμενα που κατέθεσε. Τα ζήτησα πριν από λίγο και τα πήρα. </w:t>
      </w:r>
    </w:p>
    <w:p w14:paraId="68AD10F3" w14:textId="77777777" w:rsidR="00217A8F" w:rsidRDefault="00B55156">
      <w:pPr>
        <w:spacing w:after="0" w:line="600" w:lineRule="auto"/>
        <w:ind w:firstLine="720"/>
        <w:jc w:val="both"/>
        <w:rPr>
          <w:rFonts w:eastAsia="Times New Roman"/>
          <w:szCs w:val="24"/>
        </w:rPr>
      </w:pPr>
      <w:r>
        <w:rPr>
          <w:rFonts w:eastAsia="Times New Roman"/>
          <w:szCs w:val="24"/>
        </w:rPr>
        <w:t xml:space="preserve">Ξέρετε τι κείμενα </w:t>
      </w:r>
      <w:r>
        <w:rPr>
          <w:rFonts w:eastAsia="Times New Roman"/>
          <w:bCs/>
        </w:rPr>
        <w:t>είναι</w:t>
      </w:r>
      <w:r>
        <w:rPr>
          <w:rFonts w:eastAsia="Times New Roman"/>
          <w:szCs w:val="24"/>
        </w:rPr>
        <w:t xml:space="preserve"> αυτά; </w:t>
      </w:r>
      <w:r>
        <w:rPr>
          <w:rFonts w:eastAsia="Times New Roman"/>
          <w:bCs/>
        </w:rPr>
        <w:t>Είναι</w:t>
      </w:r>
      <w:r>
        <w:rPr>
          <w:rFonts w:eastAsia="Times New Roman"/>
          <w:szCs w:val="24"/>
        </w:rPr>
        <w:t xml:space="preserve"> πλαστογραφία. Πλαστογραφία σε σχέση με αυτά που ε</w:t>
      </w:r>
      <w:r>
        <w:rPr>
          <w:rFonts w:eastAsia="Times New Roman"/>
          <w:szCs w:val="24"/>
        </w:rPr>
        <w:t xml:space="preserve">ίπε. </w:t>
      </w:r>
      <w:r>
        <w:rPr>
          <w:rFonts w:eastAsia="Times New Roman"/>
          <w:bCs/>
        </w:rPr>
        <w:t>Είναι</w:t>
      </w:r>
      <w:r>
        <w:rPr>
          <w:rFonts w:eastAsia="Times New Roman"/>
          <w:szCs w:val="24"/>
        </w:rPr>
        <w:t xml:space="preserve"> τα </w:t>
      </w:r>
      <w:r>
        <w:rPr>
          <w:rFonts w:eastAsia="Times New Roman"/>
          <w:szCs w:val="24"/>
          <w:lang w:val="en-US"/>
        </w:rPr>
        <w:t>non</w:t>
      </w:r>
      <w:r>
        <w:rPr>
          <w:rFonts w:eastAsia="Times New Roman"/>
          <w:szCs w:val="24"/>
        </w:rPr>
        <w:t xml:space="preserve"> </w:t>
      </w:r>
      <w:r>
        <w:rPr>
          <w:rFonts w:eastAsia="Times New Roman"/>
          <w:szCs w:val="24"/>
          <w:lang w:val="en-US"/>
        </w:rPr>
        <w:t>paper</w:t>
      </w:r>
      <w:r>
        <w:rPr>
          <w:rFonts w:eastAsia="Times New Roman"/>
          <w:szCs w:val="24"/>
        </w:rPr>
        <w:t xml:space="preserve"> του Μαξίμου.</w:t>
      </w:r>
    </w:p>
    <w:p w14:paraId="68AD10F4" w14:textId="77777777" w:rsidR="00217A8F" w:rsidRDefault="00B55156">
      <w:pPr>
        <w:spacing w:after="0" w:line="600" w:lineRule="auto"/>
        <w:ind w:firstLine="720"/>
        <w:jc w:val="both"/>
        <w:rPr>
          <w:rFonts w:eastAsia="Times New Roman"/>
          <w:szCs w:val="24"/>
        </w:rPr>
      </w:pPr>
      <w:r>
        <w:rPr>
          <w:rFonts w:eastAsia="Times New Roman"/>
          <w:b/>
          <w:szCs w:val="24"/>
        </w:rPr>
        <w:t>ΔΗΜΗΤΡ</w:t>
      </w:r>
      <w:r>
        <w:rPr>
          <w:rFonts w:eastAsia="Times New Roman"/>
          <w:b/>
          <w:szCs w:val="24"/>
        </w:rPr>
        <w:t>ΙΟ</w:t>
      </w:r>
      <w:r>
        <w:rPr>
          <w:rFonts w:eastAsia="Times New Roman"/>
          <w:b/>
          <w:szCs w:val="24"/>
        </w:rPr>
        <w:t>Σ ΚΑΜΜΕΝΟΣ:</w:t>
      </w:r>
      <w:r>
        <w:rPr>
          <w:rFonts w:eastAsia="Times New Roman"/>
          <w:szCs w:val="24"/>
        </w:rPr>
        <w:t xml:space="preserve"> Έχει κατατεθεί…</w:t>
      </w:r>
    </w:p>
    <w:p w14:paraId="68AD10F5" w14:textId="77777777" w:rsidR="00217A8F" w:rsidRDefault="00B55156">
      <w:pPr>
        <w:spacing w:after="0"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w:t>
      </w:r>
      <w:r>
        <w:rPr>
          <w:rFonts w:eastAsia="Times New Roman"/>
          <w:szCs w:val="24"/>
          <w:lang w:val="en-US"/>
        </w:rPr>
        <w:t>Non</w:t>
      </w:r>
      <w:r>
        <w:rPr>
          <w:rFonts w:eastAsia="Times New Roman"/>
          <w:szCs w:val="24"/>
        </w:rPr>
        <w:t xml:space="preserve"> </w:t>
      </w:r>
      <w:r>
        <w:rPr>
          <w:rFonts w:eastAsia="Times New Roman"/>
          <w:szCs w:val="24"/>
          <w:lang w:val="en-US"/>
        </w:rPr>
        <w:t>paper</w:t>
      </w:r>
      <w:r>
        <w:rPr>
          <w:rFonts w:eastAsia="Times New Roman"/>
          <w:szCs w:val="24"/>
        </w:rPr>
        <w:t xml:space="preserve"> του Μαξίμου κατέθεσε αντί του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w:t>
      </w:r>
      <w:proofErr w:type="spellStart"/>
      <w:r>
        <w:rPr>
          <w:rFonts w:eastAsia="Times New Roman"/>
          <w:szCs w:val="24"/>
        </w:rPr>
        <w:t>Χαρδούβελη</w:t>
      </w:r>
      <w:proofErr w:type="spellEnd"/>
      <w:r>
        <w:rPr>
          <w:rFonts w:eastAsia="Times New Roman"/>
          <w:szCs w:val="24"/>
        </w:rPr>
        <w:t xml:space="preserve">. </w:t>
      </w:r>
    </w:p>
    <w:p w14:paraId="68AD10F6" w14:textId="77777777" w:rsidR="00217A8F" w:rsidRDefault="00B55156">
      <w:pPr>
        <w:spacing w:after="0" w:line="600" w:lineRule="auto"/>
        <w:ind w:firstLine="720"/>
        <w:jc w:val="both"/>
        <w:rPr>
          <w:rFonts w:eastAsia="Times New Roman"/>
          <w:szCs w:val="24"/>
        </w:rPr>
      </w:pPr>
      <w:r>
        <w:rPr>
          <w:rFonts w:eastAsia="Times New Roman"/>
          <w:b/>
          <w:szCs w:val="24"/>
        </w:rPr>
        <w:lastRenderedPageBreak/>
        <w:t>ΔΗΜΗΤΡΗ</w:t>
      </w:r>
      <w:r>
        <w:rPr>
          <w:rFonts w:eastAsia="Times New Roman"/>
          <w:b/>
          <w:szCs w:val="24"/>
        </w:rPr>
        <w:t>ΙΟ</w:t>
      </w:r>
      <w:r>
        <w:rPr>
          <w:rFonts w:eastAsia="Times New Roman"/>
          <w:b/>
          <w:szCs w:val="24"/>
        </w:rPr>
        <w:t>Σ ΚΑΜΜΕΝΟΣ:</w:t>
      </w:r>
      <w:r>
        <w:rPr>
          <w:rFonts w:eastAsia="Times New Roman"/>
          <w:szCs w:val="24"/>
        </w:rPr>
        <w:t xml:space="preserve"> Το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w:t>
      </w:r>
      <w:proofErr w:type="spellStart"/>
      <w:r>
        <w:rPr>
          <w:rFonts w:eastAsia="Times New Roman"/>
          <w:szCs w:val="24"/>
        </w:rPr>
        <w:t>Χαρδούβελη</w:t>
      </w:r>
      <w:proofErr w:type="spellEnd"/>
      <w:r>
        <w:rPr>
          <w:rFonts w:eastAsia="Times New Roman"/>
          <w:szCs w:val="24"/>
        </w:rPr>
        <w:t xml:space="preserve"> </w:t>
      </w:r>
      <w:r>
        <w:rPr>
          <w:rFonts w:eastAsia="Times New Roman"/>
          <w:bCs/>
        </w:rPr>
        <w:t>είναι</w:t>
      </w:r>
      <w:r>
        <w:rPr>
          <w:rFonts w:eastAsia="Times New Roman"/>
          <w:szCs w:val="24"/>
        </w:rPr>
        <w:t xml:space="preserve"> πάνω από σαράντα σελίδες. Καταθέστε όλο το σώμα. </w:t>
      </w:r>
    </w:p>
    <w:p w14:paraId="68AD10F7" w14:textId="77777777" w:rsidR="00217A8F" w:rsidRDefault="00B55156">
      <w:pPr>
        <w:spacing w:after="0" w:line="600" w:lineRule="auto"/>
        <w:ind w:firstLine="720"/>
        <w:jc w:val="both"/>
        <w:rPr>
          <w:rFonts w:eastAsia="Times New Roman"/>
          <w:szCs w:val="24"/>
        </w:rPr>
      </w:pPr>
      <w:r>
        <w:rPr>
          <w:rFonts w:eastAsia="Times New Roman"/>
          <w:b/>
          <w:szCs w:val="24"/>
        </w:rPr>
        <w:t>ΙΩΑΝΝΗΣ</w:t>
      </w:r>
      <w:r>
        <w:rPr>
          <w:rFonts w:eastAsia="Times New Roman"/>
          <w:b/>
          <w:szCs w:val="24"/>
        </w:rPr>
        <w:t xml:space="preserve"> ΒΡΟΥΤΣΗΣ:</w:t>
      </w:r>
      <w:r>
        <w:rPr>
          <w:rFonts w:eastAsia="Times New Roman"/>
          <w:szCs w:val="24"/>
        </w:rPr>
        <w:t xml:space="preserve"> Κρατάω, λοιπόν, στα χέρια μου τη σελίδα 31 του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w:t>
      </w:r>
      <w:proofErr w:type="spellStart"/>
      <w:r>
        <w:rPr>
          <w:rFonts w:eastAsia="Times New Roman"/>
          <w:szCs w:val="24"/>
        </w:rPr>
        <w:t>Χαρδούβελη</w:t>
      </w:r>
      <w:proofErr w:type="spellEnd"/>
      <w:r>
        <w:rPr>
          <w:rFonts w:eastAsia="Times New Roman"/>
          <w:szCs w:val="24"/>
        </w:rPr>
        <w:t xml:space="preserve">, την οποία θα καταθέσω για να αποσαφηνιστεί στον ελληνικό λαό ποια </w:t>
      </w:r>
      <w:r>
        <w:rPr>
          <w:rFonts w:eastAsia="Times New Roman"/>
          <w:bCs/>
        </w:rPr>
        <w:t>είναι</w:t>
      </w:r>
      <w:r>
        <w:rPr>
          <w:rFonts w:eastAsia="Times New Roman"/>
          <w:szCs w:val="24"/>
        </w:rPr>
        <w:t xml:space="preserve"> η πραγματικότητα και η αλήθεια. </w:t>
      </w:r>
    </w:p>
    <w:p w14:paraId="68AD10F8" w14:textId="77777777" w:rsidR="00217A8F" w:rsidRDefault="00B55156">
      <w:pPr>
        <w:spacing w:after="0" w:line="600" w:lineRule="auto"/>
        <w:ind w:firstLine="720"/>
        <w:jc w:val="both"/>
        <w:rPr>
          <w:rFonts w:eastAsia="Times New Roman"/>
          <w:b/>
          <w:szCs w:val="24"/>
        </w:rPr>
      </w:pPr>
      <w:r>
        <w:rPr>
          <w:rFonts w:eastAsia="Times New Roman"/>
          <w:b/>
          <w:szCs w:val="24"/>
        </w:rPr>
        <w:t>ΔΗΜΗΤΡ</w:t>
      </w:r>
      <w:r>
        <w:rPr>
          <w:rFonts w:eastAsia="Times New Roman"/>
          <w:b/>
          <w:szCs w:val="24"/>
        </w:rPr>
        <w:t>ΙΟ</w:t>
      </w:r>
      <w:r>
        <w:rPr>
          <w:rFonts w:eastAsia="Times New Roman"/>
          <w:b/>
          <w:szCs w:val="24"/>
        </w:rPr>
        <w:t>Σ ΚΑΜΜΕΝΟΣ:</w:t>
      </w:r>
      <w:r>
        <w:rPr>
          <w:rFonts w:eastAsia="Times New Roman"/>
          <w:szCs w:val="24"/>
        </w:rPr>
        <w:t xml:space="preserve"> Το σώμα να καταθέσετε, όχι τη σελίδα. </w:t>
      </w:r>
    </w:p>
    <w:p w14:paraId="68AD10F9" w14:textId="77777777" w:rsidR="00217A8F" w:rsidRDefault="00B55156">
      <w:pPr>
        <w:spacing w:after="0" w:line="600" w:lineRule="auto"/>
        <w:ind w:firstLine="720"/>
        <w:jc w:val="both"/>
        <w:rPr>
          <w:rFonts w:eastAsia="Times New Roman"/>
          <w:szCs w:val="24"/>
        </w:rPr>
      </w:pPr>
      <w:r>
        <w:rPr>
          <w:rFonts w:eastAsia="Times New Roman"/>
          <w:b/>
          <w:szCs w:val="24"/>
        </w:rPr>
        <w:t xml:space="preserve">ΙΩΑΝΝΗΣ </w:t>
      </w:r>
      <w:r>
        <w:rPr>
          <w:rFonts w:eastAsia="Times New Roman"/>
          <w:b/>
          <w:szCs w:val="24"/>
        </w:rPr>
        <w:t>ΒΡΟΥΤΣΗΣ:</w:t>
      </w:r>
      <w:r>
        <w:rPr>
          <w:rFonts w:eastAsia="Times New Roman"/>
          <w:szCs w:val="24"/>
        </w:rPr>
        <w:t xml:space="preserve"> Να σταματήσετε να είστε ψεύτες. Θα σας κυνηγάνε οι χαμηλοσυνταξιούχοι για το μεγάλο ψέμα και την απουσία ευαισθησίας. </w:t>
      </w:r>
    </w:p>
    <w:p w14:paraId="68AD10FA" w14:textId="77777777" w:rsidR="00217A8F" w:rsidRDefault="00B55156">
      <w:pPr>
        <w:spacing w:after="0" w:line="600" w:lineRule="auto"/>
        <w:ind w:firstLine="720"/>
        <w:jc w:val="both"/>
        <w:rPr>
          <w:rFonts w:eastAsia="Times New Roman"/>
          <w:b/>
          <w:szCs w:val="24"/>
        </w:rPr>
      </w:pPr>
      <w:r>
        <w:rPr>
          <w:rFonts w:eastAsia="Times New Roman"/>
          <w:b/>
          <w:szCs w:val="24"/>
        </w:rPr>
        <w:t>ΔΗΜΗΤΡ</w:t>
      </w:r>
      <w:r>
        <w:rPr>
          <w:rFonts w:eastAsia="Times New Roman"/>
          <w:b/>
          <w:szCs w:val="24"/>
        </w:rPr>
        <w:t>ΙΟ</w:t>
      </w:r>
      <w:r>
        <w:rPr>
          <w:rFonts w:eastAsia="Times New Roman"/>
          <w:b/>
          <w:szCs w:val="24"/>
        </w:rPr>
        <w:t>Σ ΚΑΜΜΕΝΟΣ:</w:t>
      </w:r>
      <w:r>
        <w:rPr>
          <w:rFonts w:eastAsia="Times New Roman"/>
          <w:szCs w:val="24"/>
        </w:rPr>
        <w:t xml:space="preserve"> Προσβάλλετε το </w:t>
      </w:r>
      <w:r>
        <w:rPr>
          <w:rFonts w:eastAsia="Times New Roman"/>
          <w:bCs/>
        </w:rPr>
        <w:t>Κοινοβούλιο</w:t>
      </w:r>
      <w:r>
        <w:rPr>
          <w:rFonts w:eastAsia="Times New Roman"/>
          <w:szCs w:val="24"/>
        </w:rPr>
        <w:t xml:space="preserve">. Να καταθέσετε όλο το σώμα του κειμένου. </w:t>
      </w:r>
    </w:p>
    <w:p w14:paraId="68AD10FB" w14:textId="77777777" w:rsidR="00217A8F" w:rsidRDefault="00B55156">
      <w:pPr>
        <w:spacing w:after="0"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Λέει, λοιπόν, το </w:t>
      </w:r>
      <w:r>
        <w:rPr>
          <w:rFonts w:eastAsia="Times New Roman"/>
          <w:szCs w:val="24"/>
          <w:lang w:val="en-US"/>
        </w:rPr>
        <w:t>e</w:t>
      </w:r>
      <w:r>
        <w:rPr>
          <w:rFonts w:eastAsia="Times New Roman"/>
          <w:szCs w:val="24"/>
        </w:rPr>
        <w:t>-</w:t>
      </w:r>
      <w:r>
        <w:rPr>
          <w:rFonts w:eastAsia="Times New Roman"/>
          <w:szCs w:val="24"/>
          <w:lang w:val="en-US"/>
        </w:rPr>
        <w:t>m</w:t>
      </w:r>
      <w:r>
        <w:rPr>
          <w:rFonts w:eastAsia="Times New Roman"/>
          <w:szCs w:val="24"/>
          <w:lang w:val="en-US"/>
        </w:rPr>
        <w:t>ail</w:t>
      </w:r>
      <w:r>
        <w:rPr>
          <w:rFonts w:eastAsia="Times New Roman"/>
          <w:szCs w:val="24"/>
        </w:rPr>
        <w:t xml:space="preserve"> </w:t>
      </w:r>
      <w:proofErr w:type="spellStart"/>
      <w:r>
        <w:rPr>
          <w:rFonts w:eastAsia="Times New Roman"/>
          <w:szCs w:val="24"/>
        </w:rPr>
        <w:t>Χαρδούβελη</w:t>
      </w:r>
      <w:proofErr w:type="spellEnd"/>
      <w:r>
        <w:rPr>
          <w:rFonts w:eastAsia="Times New Roman"/>
          <w:szCs w:val="24"/>
        </w:rPr>
        <w:t xml:space="preserve">, το οποίο είχα επιμεληθεί προσωπικά, στη σελίδα 31 για το ΕΚΑΣ -το καταθέτω και για τα Πρακτικά, να το πάρετε για να τελειώνει το </w:t>
      </w:r>
      <w:r>
        <w:rPr>
          <w:rFonts w:eastAsia="Times New Roman"/>
          <w:bCs/>
        </w:rPr>
        <w:t>συγκεκριμένο</w:t>
      </w:r>
      <w:r>
        <w:rPr>
          <w:rFonts w:eastAsia="Times New Roman"/>
          <w:szCs w:val="24"/>
        </w:rPr>
        <w:t xml:space="preserve"> ζήτημα- «</w:t>
      </w:r>
      <w:r>
        <w:rPr>
          <w:rFonts w:eastAsia="Times New Roman"/>
          <w:szCs w:val="24"/>
          <w:lang w:val="en-US"/>
        </w:rPr>
        <w:t>not</w:t>
      </w:r>
      <w:r>
        <w:rPr>
          <w:rFonts w:eastAsia="Times New Roman"/>
          <w:szCs w:val="24"/>
        </w:rPr>
        <w:t xml:space="preserve"> </w:t>
      </w:r>
      <w:r>
        <w:rPr>
          <w:rFonts w:eastAsia="Times New Roman"/>
          <w:szCs w:val="24"/>
          <w:lang w:val="en-US"/>
        </w:rPr>
        <w:t>its</w:t>
      </w:r>
      <w:r>
        <w:rPr>
          <w:rFonts w:eastAsia="Times New Roman"/>
          <w:szCs w:val="24"/>
        </w:rPr>
        <w:t xml:space="preserve"> </w:t>
      </w:r>
      <w:r>
        <w:rPr>
          <w:rFonts w:eastAsia="Times New Roman"/>
          <w:szCs w:val="24"/>
          <w:lang w:val="en-US"/>
        </w:rPr>
        <w:t>abolishment</w:t>
      </w:r>
      <w:r>
        <w:rPr>
          <w:rFonts w:eastAsia="Times New Roman"/>
          <w:szCs w:val="24"/>
        </w:rPr>
        <w:t xml:space="preserve">», </w:t>
      </w:r>
      <w:r>
        <w:rPr>
          <w:rFonts w:eastAsia="Times New Roman"/>
        </w:rPr>
        <w:t>δηλαδή</w:t>
      </w:r>
      <w:r>
        <w:rPr>
          <w:rFonts w:eastAsia="Times New Roman"/>
          <w:szCs w:val="24"/>
        </w:rPr>
        <w:t xml:space="preserve"> «όχι κατάργηση». </w:t>
      </w:r>
    </w:p>
    <w:p w14:paraId="68AD10FC" w14:textId="77777777" w:rsidR="00217A8F" w:rsidRDefault="00B55156">
      <w:pPr>
        <w:spacing w:after="0" w:line="600" w:lineRule="auto"/>
        <w:ind w:firstLine="720"/>
        <w:jc w:val="both"/>
        <w:rPr>
          <w:rFonts w:eastAsia="Times New Roman"/>
          <w:szCs w:val="24"/>
        </w:rPr>
      </w:pPr>
      <w:r>
        <w:rPr>
          <w:rFonts w:eastAsia="Times New Roman"/>
          <w:szCs w:val="24"/>
        </w:rPr>
        <w:t>Παρακαλώ να διανεμηθεί σε όλους τους Βουλε</w:t>
      </w:r>
      <w:r>
        <w:rPr>
          <w:rFonts w:eastAsia="Times New Roman"/>
          <w:szCs w:val="24"/>
        </w:rPr>
        <w:t xml:space="preserve">υτές του ΣΥΡΙΖΑ και των ΑΝΕΛ, για να δουν την πραγματικότητα. Και κυρίως, πρέπει να τη δει ο ελληνικός λαός. </w:t>
      </w:r>
    </w:p>
    <w:p w14:paraId="68AD10FD" w14:textId="77777777" w:rsidR="00217A8F" w:rsidRDefault="00B55156">
      <w:pPr>
        <w:spacing w:after="0" w:line="600" w:lineRule="auto"/>
        <w:ind w:firstLine="720"/>
        <w:jc w:val="both"/>
        <w:rPr>
          <w:rFonts w:eastAsia="Times New Roman"/>
          <w:bCs/>
          <w:shd w:val="clear" w:color="auto" w:fill="FFFFFF"/>
        </w:rPr>
      </w:pPr>
      <w:r>
        <w:rPr>
          <w:rFonts w:eastAsia="Times New Roman"/>
          <w:bCs/>
          <w:shd w:val="clear" w:color="auto" w:fill="FFFFFF"/>
        </w:rPr>
        <w:t xml:space="preserve">(Στο σημείο αυτό ο Βουλευτής κ. Ιωάννης </w:t>
      </w:r>
      <w:proofErr w:type="spellStart"/>
      <w:r>
        <w:rPr>
          <w:rFonts w:eastAsia="Times New Roman"/>
          <w:bCs/>
          <w:shd w:val="clear" w:color="auto" w:fill="FFFFFF"/>
        </w:rPr>
        <w:t>Βρούτσης</w:t>
      </w:r>
      <w:proofErr w:type="spellEnd"/>
      <w:r>
        <w:rPr>
          <w:rFonts w:eastAsia="Times New Roman"/>
          <w:bCs/>
          <w:shd w:val="clear" w:color="auto" w:fill="FFFFFF"/>
        </w:rPr>
        <w:t xml:space="preserve"> καταθέτει για τα Πρακτικά το προαναφερθέν έγγραφο, το οποίο βρίσκεται στο </w:t>
      </w:r>
      <w:r>
        <w:rPr>
          <w:rFonts w:eastAsia="Times New Roman"/>
          <w:bCs/>
          <w:shd w:val="clear" w:color="auto" w:fill="FFFFFF"/>
        </w:rPr>
        <w:t>α</w:t>
      </w:r>
      <w:r>
        <w:rPr>
          <w:rFonts w:eastAsia="Times New Roman"/>
          <w:bCs/>
          <w:shd w:val="clear" w:color="auto" w:fill="FFFFFF"/>
        </w:rPr>
        <w:t>ρχείο του Τμήματος Γρα</w:t>
      </w:r>
      <w:r>
        <w:rPr>
          <w:rFonts w:eastAsia="Times New Roman"/>
          <w:bCs/>
          <w:shd w:val="clear" w:color="auto" w:fill="FFFFFF"/>
        </w:rPr>
        <w:t>μματείας της Διεύθυνσης Στενογραφίας και Πρακτικών της Βουλής)</w:t>
      </w:r>
    </w:p>
    <w:p w14:paraId="68AD10FE" w14:textId="77777777" w:rsidR="00217A8F" w:rsidRDefault="00B55156">
      <w:pPr>
        <w:spacing w:after="0" w:line="600" w:lineRule="auto"/>
        <w:ind w:firstLine="720"/>
        <w:jc w:val="both"/>
        <w:rPr>
          <w:rFonts w:eastAsia="Times New Roman"/>
          <w:szCs w:val="24"/>
        </w:rPr>
      </w:pPr>
      <w:r>
        <w:rPr>
          <w:rFonts w:eastAsia="Times New Roman"/>
          <w:b/>
          <w:szCs w:val="24"/>
        </w:rPr>
        <w:t>ΔΗΜΗΤΡ</w:t>
      </w:r>
      <w:r>
        <w:rPr>
          <w:rFonts w:eastAsia="Times New Roman"/>
          <w:b/>
          <w:szCs w:val="24"/>
        </w:rPr>
        <w:t>ΙΟ</w:t>
      </w:r>
      <w:r>
        <w:rPr>
          <w:rFonts w:eastAsia="Times New Roman"/>
          <w:b/>
          <w:szCs w:val="24"/>
        </w:rPr>
        <w:t>Σ ΚΑΜΜΕΝΟΣ:</w:t>
      </w:r>
      <w:r>
        <w:rPr>
          <w:rFonts w:eastAsia="Times New Roman"/>
          <w:szCs w:val="24"/>
        </w:rPr>
        <w:t xml:space="preserve"> Όλο το σώμα να καταθέσετε, όχι τη σελίδα. </w:t>
      </w:r>
    </w:p>
    <w:p w14:paraId="68AD10FF" w14:textId="77777777" w:rsidR="00217A8F" w:rsidRDefault="00B55156">
      <w:pPr>
        <w:spacing w:after="0" w:line="600" w:lineRule="auto"/>
        <w:ind w:firstLine="720"/>
        <w:jc w:val="both"/>
        <w:rPr>
          <w:rFonts w:eastAsia="Times New Roman"/>
          <w:bCs/>
          <w:shd w:val="clear" w:color="auto" w:fill="FFFFFF"/>
        </w:rPr>
      </w:pPr>
      <w:r>
        <w:rPr>
          <w:rFonts w:eastAsia="Times New Roman"/>
          <w:b/>
          <w:szCs w:val="24"/>
        </w:rPr>
        <w:t>ΙΩΑΝΝΗΣ ΒΡΟΥΤΣΗΣ:</w:t>
      </w:r>
      <w:r>
        <w:rPr>
          <w:rFonts w:eastAsia="Times New Roman"/>
          <w:szCs w:val="24"/>
        </w:rPr>
        <w:t xml:space="preserve"> Στο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w:t>
      </w:r>
      <w:proofErr w:type="spellStart"/>
      <w:r>
        <w:rPr>
          <w:rFonts w:eastAsia="Times New Roman"/>
          <w:szCs w:val="24"/>
        </w:rPr>
        <w:t>Χαρδούβελη</w:t>
      </w:r>
      <w:proofErr w:type="spellEnd"/>
      <w:r>
        <w:rPr>
          <w:rFonts w:eastAsia="Times New Roman"/>
          <w:szCs w:val="24"/>
        </w:rPr>
        <w:t xml:space="preserve"> δεν υπήρχε κατάργηση του ΕΚΑΣ. Υπήρχε ο </w:t>
      </w:r>
      <w:proofErr w:type="spellStart"/>
      <w:r>
        <w:rPr>
          <w:rFonts w:eastAsia="Times New Roman"/>
          <w:szCs w:val="24"/>
        </w:rPr>
        <w:t>εξορθολογισμός</w:t>
      </w:r>
      <w:proofErr w:type="spellEnd"/>
      <w:r>
        <w:rPr>
          <w:rFonts w:eastAsia="Times New Roman"/>
          <w:szCs w:val="24"/>
        </w:rPr>
        <w:t xml:space="preserve"> του. </w:t>
      </w:r>
      <w:r>
        <w:rPr>
          <w:rFonts w:eastAsia="Times New Roman"/>
          <w:bCs/>
        </w:rPr>
        <w:t>Είναι</w:t>
      </w:r>
      <w:r>
        <w:rPr>
          <w:rFonts w:eastAsia="Times New Roman"/>
          <w:szCs w:val="24"/>
        </w:rPr>
        <w:t xml:space="preserve"> γραμμένο με σαφήνεια. Δε</w:t>
      </w:r>
      <w:r>
        <w:rPr>
          <w:rFonts w:eastAsia="Times New Roman"/>
          <w:szCs w:val="24"/>
        </w:rPr>
        <w:t xml:space="preserve">ν υπήρχαν τα επώδυνα μέτρα. Το ύψος των παρεμβάσεων σε επίπεδο ασφαλιστικού ήταν 310 </w:t>
      </w:r>
      <w:r>
        <w:rPr>
          <w:rFonts w:eastAsia="Times New Roman"/>
        </w:rPr>
        <w:t>εκατομμύρια ευρώ,</w:t>
      </w:r>
      <w:r>
        <w:rPr>
          <w:rFonts w:eastAsia="Times New Roman"/>
          <w:szCs w:val="24"/>
        </w:rPr>
        <w:t xml:space="preserve"> τα οποία κάνατε 3,1 </w:t>
      </w:r>
      <w:r>
        <w:rPr>
          <w:rFonts w:eastAsia="Times New Roman"/>
          <w:bCs/>
          <w:shd w:val="clear" w:color="auto" w:fill="FFFFFF"/>
        </w:rPr>
        <w:t xml:space="preserve">δισεκατομμύρια. </w:t>
      </w:r>
    </w:p>
    <w:p w14:paraId="68AD1100" w14:textId="77777777" w:rsidR="00217A8F" w:rsidRDefault="00B55156">
      <w:pPr>
        <w:spacing w:after="0" w:line="600" w:lineRule="auto"/>
        <w:ind w:firstLine="720"/>
        <w:jc w:val="both"/>
        <w:rPr>
          <w:rFonts w:eastAsia="Times New Roman" w:cs="Times New Roman"/>
          <w:szCs w:val="24"/>
        </w:rPr>
      </w:pPr>
      <w:r>
        <w:rPr>
          <w:rFonts w:eastAsia="Times New Roman"/>
          <w:bCs/>
          <w:shd w:val="clear" w:color="auto" w:fill="FFFFFF"/>
        </w:rPr>
        <w:lastRenderedPageBreak/>
        <w:t xml:space="preserve">Αυτό είναι το αποτύπωμα του λογαριασμού ΣΥΡΙΖΑ-ΑΝΕΛ, που σήμερα πληρώνει ως αποτέλεσμα του λαϊκισμού και της δημαγωγίας ο ελληνικός λαός στο σύνολό του. </w:t>
      </w:r>
    </w:p>
    <w:p w14:paraId="68AD1101"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Και το άκρον άωτον, αυτό που προκαλεί και από χθες εισπράττω -γιατί πέρα της ιδιότητας μας, είμαστε και πολίτες και εκπροσωπώ έναν νησιωτικό </w:t>
      </w:r>
      <w:r>
        <w:rPr>
          <w:rFonts w:eastAsia="Times New Roman" w:cs="Times New Roman"/>
          <w:szCs w:val="24"/>
        </w:rPr>
        <w:t>ν</w:t>
      </w:r>
      <w:r>
        <w:rPr>
          <w:rFonts w:eastAsia="Times New Roman" w:cs="Times New Roman"/>
          <w:szCs w:val="24"/>
        </w:rPr>
        <w:t xml:space="preserve">ομό, έναν </w:t>
      </w:r>
      <w:r>
        <w:rPr>
          <w:rFonts w:eastAsia="Times New Roman" w:cs="Times New Roman"/>
          <w:szCs w:val="24"/>
        </w:rPr>
        <w:t>ν</w:t>
      </w:r>
      <w:r>
        <w:rPr>
          <w:rFonts w:eastAsia="Times New Roman" w:cs="Times New Roman"/>
          <w:szCs w:val="24"/>
        </w:rPr>
        <w:t xml:space="preserve">ομό ο οποίος εξαπατήθηκε, τον Νομό Κυκλάδων, όπως και όλο το Αιγαίο- είναι η κατάργηση του ΦΠΑ. Ξέρετε </w:t>
      </w:r>
      <w:r>
        <w:rPr>
          <w:rFonts w:eastAsia="Times New Roman" w:cs="Times New Roman"/>
          <w:szCs w:val="24"/>
        </w:rPr>
        <w:t xml:space="preserve">τι εισπράττω; </w:t>
      </w:r>
    </w:p>
    <w:p w14:paraId="68AD1102"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Χθες, ο κ. </w:t>
      </w:r>
      <w:proofErr w:type="spellStart"/>
      <w:r>
        <w:rPr>
          <w:rFonts w:eastAsia="Times New Roman" w:cs="Times New Roman"/>
          <w:szCs w:val="24"/>
        </w:rPr>
        <w:t>Κατρούγκαλος</w:t>
      </w:r>
      <w:proofErr w:type="spellEnd"/>
      <w:r>
        <w:rPr>
          <w:rFonts w:eastAsia="Times New Roman" w:cs="Times New Roman"/>
          <w:szCs w:val="24"/>
        </w:rPr>
        <w:t xml:space="preserve"> είχε το θράσος, κουνώντας το δάχτυλο στον ελληνικό λαό, να πει ότι θα επιστρέψει το ΕΚΑΣ με αντισταθμιστικά μέτρα. Καλά, ποιον κοροϊδεύετε; Υπουργέ των Οικονομικών, μπορεί να γίνει αυτό; Σήμερα, καταργήσατε το ΕΚΑΣ, τ</w:t>
      </w:r>
      <w:r>
        <w:rPr>
          <w:rFonts w:eastAsia="Times New Roman" w:cs="Times New Roman"/>
          <w:szCs w:val="24"/>
        </w:rPr>
        <w:t>ο οποίο θα είναι και μέχρι τέλος Δεκεμβρίου, και θα δώσετε αντισταθμιστικά; Θυμίζω ότι τα ίδια είχατε υποσχεθεί και στους νησιώτες, ότι μόλις γίνει κατάργηση του ειδικού καθεστώτος ΦΠΑ, θα επαναφέρετε με αντισταθμιστικά μέτρα τον χαμένο ΦΠΑ στους πολίτες μ</w:t>
      </w:r>
      <w:r>
        <w:rPr>
          <w:rFonts w:eastAsia="Times New Roman" w:cs="Times New Roman"/>
          <w:szCs w:val="24"/>
        </w:rPr>
        <w:t xml:space="preserve">ε έναν μηχανισμό που θα γίνει από αυτήν τη φορολογική δήλωση. Έγινε τίποτα; Βλέπω νησιώτες ανάμεσά μας στους Βουλευτές του ΣΥΡΙΖΑ. Μήπως έγινε και δεν το μάθαμε; </w:t>
      </w:r>
    </w:p>
    <w:p w14:paraId="68AD1103"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Βρούτση</w:t>
      </w:r>
      <w:proofErr w:type="spellEnd"/>
      <w:r>
        <w:rPr>
          <w:rFonts w:eastAsia="Times New Roman" w:cs="Times New Roman"/>
          <w:szCs w:val="24"/>
        </w:rPr>
        <w:t xml:space="preserve">, βάλτε μια τελεία. </w:t>
      </w:r>
    </w:p>
    <w:p w14:paraId="68AD1104"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Ο ορισμό</w:t>
      </w:r>
      <w:r>
        <w:rPr>
          <w:rFonts w:eastAsia="Times New Roman" w:cs="Times New Roman"/>
          <w:szCs w:val="24"/>
        </w:rPr>
        <w:t xml:space="preserve">ς της εξαπάτησης. Επειδή τα ψέματα έχουν κοντά ποδάρια, κατέθεσα τα συγκεκριμένα κείμενα στη Βουλή. Επιτέλους, να πείτε την αλήθεια. Εν πάση </w:t>
      </w:r>
      <w:proofErr w:type="spellStart"/>
      <w:r>
        <w:rPr>
          <w:rFonts w:eastAsia="Times New Roman" w:cs="Times New Roman"/>
          <w:szCs w:val="24"/>
        </w:rPr>
        <w:t>περιπτώσει</w:t>
      </w:r>
      <w:proofErr w:type="spellEnd"/>
      <w:r>
        <w:rPr>
          <w:rFonts w:eastAsia="Times New Roman" w:cs="Times New Roman"/>
          <w:szCs w:val="24"/>
        </w:rPr>
        <w:t>, νομίζω ότι την εισπράττετε την αλήθεια από τον ελληνικό λαό, ο οποίος πλέον σας έχει γυρίσει οριστικά τ</w:t>
      </w:r>
      <w:r>
        <w:rPr>
          <w:rFonts w:eastAsia="Times New Roman" w:cs="Times New Roman"/>
          <w:szCs w:val="24"/>
        </w:rPr>
        <w:t xml:space="preserve">ην πλάτη. </w:t>
      </w:r>
    </w:p>
    <w:p w14:paraId="68AD1105" w14:textId="77777777" w:rsidR="00217A8F" w:rsidRDefault="00B5515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AD1106"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w:t>
      </w:r>
      <w:proofErr w:type="spellStart"/>
      <w:r>
        <w:rPr>
          <w:rFonts w:eastAsia="Times New Roman" w:cs="Times New Roman"/>
          <w:szCs w:val="24"/>
        </w:rPr>
        <w:t>Αμυράς</w:t>
      </w:r>
      <w:proofErr w:type="spellEnd"/>
      <w:r>
        <w:rPr>
          <w:rFonts w:eastAsia="Times New Roman" w:cs="Times New Roman"/>
          <w:szCs w:val="24"/>
        </w:rPr>
        <w:t xml:space="preserve"> από το Ποτάμι.</w:t>
      </w:r>
    </w:p>
    <w:p w14:paraId="68AD1107"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Ευχαριστώ, κύριε Πρόεδρε. </w:t>
      </w:r>
    </w:p>
    <w:p w14:paraId="68AD1108"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νομίζω ότι βρισκόμαστε ενώπιον ακόμα ενός μ</w:t>
      </w:r>
      <w:r>
        <w:rPr>
          <w:rFonts w:eastAsia="Times New Roman" w:cs="Times New Roman"/>
          <w:szCs w:val="24"/>
        </w:rPr>
        <w:t xml:space="preserve">νημείου προχειρότητας όσον αφορά τη νομοθέτηση από την πλευρά της Συγκυβέρνησης. </w:t>
      </w:r>
    </w:p>
    <w:p w14:paraId="68AD1109"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Εχθές το βράδυ ο Υπουργός Παιδείας, ο κ. Φίλης, κατέθεσε μια </w:t>
      </w:r>
      <w:r>
        <w:rPr>
          <w:rFonts w:eastAsia="Times New Roman" w:cs="Times New Roman"/>
          <w:szCs w:val="24"/>
        </w:rPr>
        <w:t>υ</w:t>
      </w:r>
      <w:r>
        <w:rPr>
          <w:rFonts w:eastAsia="Times New Roman" w:cs="Times New Roman"/>
          <w:szCs w:val="24"/>
        </w:rPr>
        <w:t xml:space="preserve">πουργική τροπολογία με την οποία διόρθωνε, άλλαζε μια </w:t>
      </w:r>
      <w:r>
        <w:rPr>
          <w:rFonts w:eastAsia="Times New Roman" w:cs="Times New Roman"/>
          <w:szCs w:val="24"/>
        </w:rPr>
        <w:t>β</w:t>
      </w:r>
      <w:r>
        <w:rPr>
          <w:rFonts w:eastAsia="Times New Roman" w:cs="Times New Roman"/>
          <w:szCs w:val="24"/>
        </w:rPr>
        <w:t>ουλευτική τροπολογία, η οποία είχε γίνει δεκτή, είχε γίνε</w:t>
      </w:r>
      <w:r>
        <w:rPr>
          <w:rFonts w:eastAsia="Times New Roman" w:cs="Times New Roman"/>
          <w:szCs w:val="24"/>
        </w:rPr>
        <w:t xml:space="preserve">ι νόμος του κράτους μόλις πριν από έναν μήνα. </w:t>
      </w:r>
    </w:p>
    <w:p w14:paraId="68AD110A"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Με άλλα λόγια, προχείρως νομοθετεί αυτή η Κυβέρνηση. Κατεπειγόντως νομοθετεί και κατεπειγόντως τροποποιεί ό,τι κατεπειγόντως νομοθέτησε. Αυτό δεν είναι σοβαρή κοινοβουλευτική διαδικασία. </w:t>
      </w:r>
    </w:p>
    <w:p w14:paraId="68AD110B"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Βέβαια, εάν το στοίχη</w:t>
      </w:r>
      <w:r>
        <w:rPr>
          <w:rFonts w:eastAsia="Times New Roman" w:cs="Times New Roman"/>
          <w:szCs w:val="24"/>
        </w:rPr>
        <w:t xml:space="preserve">μα και η προσπάθεια της Κυβέρνησης είναι να εκθέσει τον Πρόεδρο της Βουλής, ο οποίος πριν από μια βδομάδα στη συζήτηση για τον Κανονισμό της Βουλής είπε ότι η πιεστική νομοθέτηση πια πρέπει να μείνει πίσω μας, μάλλον τα έχει καταφέρει. </w:t>
      </w:r>
    </w:p>
    <w:p w14:paraId="68AD110C"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Καθίσαμε, λοιπόν, ε</w:t>
      </w:r>
      <w:r>
        <w:rPr>
          <w:rFonts w:eastAsia="Times New Roman" w:cs="Times New Roman"/>
          <w:szCs w:val="24"/>
        </w:rPr>
        <w:t xml:space="preserve">μείς στο Ποτάμι και υπολογίσαμε τα ποσοστά επί των </w:t>
      </w:r>
      <w:r>
        <w:rPr>
          <w:rFonts w:eastAsia="Times New Roman" w:cs="Times New Roman"/>
          <w:szCs w:val="24"/>
        </w:rPr>
        <w:t>υ</w:t>
      </w:r>
      <w:r>
        <w:rPr>
          <w:rFonts w:eastAsia="Times New Roman" w:cs="Times New Roman"/>
          <w:szCs w:val="24"/>
        </w:rPr>
        <w:t xml:space="preserve">πουργικών τροπολογιών και των </w:t>
      </w:r>
      <w:r>
        <w:rPr>
          <w:rFonts w:eastAsia="Times New Roman" w:cs="Times New Roman"/>
          <w:szCs w:val="24"/>
        </w:rPr>
        <w:t>β</w:t>
      </w:r>
      <w:r>
        <w:rPr>
          <w:rFonts w:eastAsia="Times New Roman" w:cs="Times New Roman"/>
          <w:szCs w:val="24"/>
        </w:rPr>
        <w:t xml:space="preserve">ουλευτικών που έγιναν δεκτές -κυρίως εκπρόθεσμες και εκτός θέματος και συνάφειας με το κατά συζήτηση κάθε φορά σχέδιο νόμου- και βρήκαμε ότι το 80% των </w:t>
      </w:r>
      <w:r>
        <w:rPr>
          <w:rFonts w:eastAsia="Times New Roman" w:cs="Times New Roman"/>
          <w:szCs w:val="24"/>
        </w:rPr>
        <w:t>υ</w:t>
      </w:r>
      <w:r>
        <w:rPr>
          <w:rFonts w:eastAsia="Times New Roman" w:cs="Times New Roman"/>
          <w:szCs w:val="24"/>
        </w:rPr>
        <w:t>πουργικών τροπολογιώ</w:t>
      </w:r>
      <w:r>
        <w:rPr>
          <w:rFonts w:eastAsia="Times New Roman" w:cs="Times New Roman"/>
          <w:szCs w:val="24"/>
        </w:rPr>
        <w:t xml:space="preserve">ν έρχονται να </w:t>
      </w:r>
      <w:r>
        <w:rPr>
          <w:rFonts w:eastAsia="Times New Roman" w:cs="Times New Roman"/>
          <w:szCs w:val="24"/>
        </w:rPr>
        <w:lastRenderedPageBreak/>
        <w:t xml:space="preserve">διορθώσουν, να αλλάξουν νομοθετήματα, στα οποία η Βουλή κατέληξε μετά από άλλες τροπολογίες, δηλαδή, ένας μύλος. </w:t>
      </w:r>
    </w:p>
    <w:p w14:paraId="68AD110D"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Λυπάμαι που δεν είναι εδώ ο Υπουργός Παιδείας, γιατί έχω να τον ρωτήσω δύο ουσιαστικά πράγματα σε σχέση με τη νυχτερινή </w:t>
      </w:r>
      <w:r>
        <w:rPr>
          <w:rFonts w:eastAsia="Times New Roman" w:cs="Times New Roman"/>
          <w:szCs w:val="24"/>
        </w:rPr>
        <w:t>υ</w:t>
      </w:r>
      <w:r>
        <w:rPr>
          <w:rFonts w:eastAsia="Times New Roman" w:cs="Times New Roman"/>
          <w:szCs w:val="24"/>
        </w:rPr>
        <w:t>πουργικ</w:t>
      </w:r>
      <w:r>
        <w:rPr>
          <w:rFonts w:eastAsia="Times New Roman" w:cs="Times New Roman"/>
          <w:szCs w:val="24"/>
        </w:rPr>
        <w:t xml:space="preserve">ή τροπολογία. Θέλω να τον ρωτήσω για το θέμα του συστήματος ΑΠΕΛΛΑ το οποίο επαναφέρει -για ποιο λόγο τότε καταργήθηκε πριν από ένα μήνα;- όπως επίσης και για το ζήτημα των υποτροφιών. </w:t>
      </w:r>
    </w:p>
    <w:p w14:paraId="68AD110E"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κάτι πάρα πολύ σημαντικό. Πήρε ο κ</w:t>
      </w:r>
      <w:r>
        <w:rPr>
          <w:rFonts w:eastAsia="Times New Roman" w:cs="Times New Roman"/>
          <w:szCs w:val="24"/>
        </w:rPr>
        <w:t>. Φίλης τη σκυτάλη από τον κ. Μπαλτά και τι κάνει; Λέει ότι στις υποτροφίες φεύγει το 8,51% ως βαθμός, ούτως ώστε να διεκδικήσει μέσω του ΙΚΥ ένας φοιτητής την υποτροφία βάσει των κοινωνικών κριτηρίων και το πηγαίνει στο «</w:t>
      </w:r>
      <w:r>
        <w:rPr>
          <w:rFonts w:eastAsia="Times New Roman" w:cs="Times New Roman"/>
          <w:szCs w:val="24"/>
        </w:rPr>
        <w:t>λ</w:t>
      </w:r>
      <w:r>
        <w:rPr>
          <w:rFonts w:eastAsia="Times New Roman" w:cs="Times New Roman"/>
          <w:szCs w:val="24"/>
        </w:rPr>
        <w:t xml:space="preserve">ίαν </w:t>
      </w:r>
      <w:r>
        <w:rPr>
          <w:rFonts w:eastAsia="Times New Roman" w:cs="Times New Roman"/>
          <w:szCs w:val="24"/>
        </w:rPr>
        <w:t>κ</w:t>
      </w:r>
      <w:r>
        <w:rPr>
          <w:rFonts w:eastAsia="Times New Roman" w:cs="Times New Roman"/>
          <w:szCs w:val="24"/>
        </w:rPr>
        <w:t xml:space="preserve">αλώς». </w:t>
      </w:r>
    </w:p>
    <w:p w14:paraId="68AD110F"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Ερωτώ, λοιπόν: Η αρι</w:t>
      </w:r>
      <w:r>
        <w:rPr>
          <w:rFonts w:eastAsia="Times New Roman" w:cs="Times New Roman"/>
          <w:szCs w:val="24"/>
        </w:rPr>
        <w:t xml:space="preserve">στεία αλλάζει όνομα και τυπικά; Πείτε μας -αυτά ήθελα να ρωτήσω τον Υπουργό, αλλά απουσιάζει- θα αυξηθεί το ποσό των υποτροφιών ή όχι; Μήπως το κάνει έτσι απλώς για να </w:t>
      </w:r>
      <w:r>
        <w:rPr>
          <w:rFonts w:eastAsia="Times New Roman" w:cs="Times New Roman"/>
          <w:szCs w:val="24"/>
        </w:rPr>
        <w:lastRenderedPageBreak/>
        <w:t>ικανοποιήσει όσο το δυνατόν περισσότερους φοιτητές; Ποιο είναι το νοητικό -να το πω έτσι</w:t>
      </w:r>
      <w:r>
        <w:rPr>
          <w:rFonts w:eastAsia="Times New Roman" w:cs="Times New Roman"/>
          <w:szCs w:val="24"/>
        </w:rPr>
        <w:t>- αντικείμενο αυτού του είδους της αλλαγής και από την «</w:t>
      </w:r>
      <w:r>
        <w:rPr>
          <w:rFonts w:eastAsia="Times New Roman" w:cs="Times New Roman"/>
          <w:szCs w:val="24"/>
        </w:rPr>
        <w:t>α</w:t>
      </w:r>
      <w:r>
        <w:rPr>
          <w:rFonts w:eastAsia="Times New Roman" w:cs="Times New Roman"/>
          <w:szCs w:val="24"/>
        </w:rPr>
        <w:t>ριστεία» πήγαμε στο «</w:t>
      </w:r>
      <w:r>
        <w:rPr>
          <w:rFonts w:eastAsia="Times New Roman" w:cs="Times New Roman"/>
          <w:szCs w:val="24"/>
        </w:rPr>
        <w:t>λ</w:t>
      </w:r>
      <w:r>
        <w:rPr>
          <w:rFonts w:eastAsia="Times New Roman" w:cs="Times New Roman"/>
          <w:szCs w:val="24"/>
        </w:rPr>
        <w:t xml:space="preserve">ίαν </w:t>
      </w:r>
      <w:r>
        <w:rPr>
          <w:rFonts w:eastAsia="Times New Roman" w:cs="Times New Roman"/>
          <w:szCs w:val="24"/>
        </w:rPr>
        <w:t>κ</w:t>
      </w:r>
      <w:r>
        <w:rPr>
          <w:rFonts w:eastAsia="Times New Roman" w:cs="Times New Roman"/>
          <w:szCs w:val="24"/>
        </w:rPr>
        <w:t xml:space="preserve">      </w:t>
      </w:r>
      <w:r>
        <w:rPr>
          <w:rFonts w:eastAsia="Times New Roman" w:cs="Times New Roman"/>
          <w:szCs w:val="24"/>
        </w:rPr>
        <w:t xml:space="preserve"> </w:t>
      </w:r>
      <w:proofErr w:type="spellStart"/>
      <w:r>
        <w:rPr>
          <w:rFonts w:eastAsia="Times New Roman" w:cs="Times New Roman"/>
          <w:szCs w:val="24"/>
        </w:rPr>
        <w:t>αλώς</w:t>
      </w:r>
      <w:proofErr w:type="spellEnd"/>
      <w:r>
        <w:rPr>
          <w:rFonts w:eastAsia="Times New Roman" w:cs="Times New Roman"/>
          <w:szCs w:val="24"/>
        </w:rPr>
        <w:t xml:space="preserve">» για τις υποτροφίες; </w:t>
      </w:r>
    </w:p>
    <w:p w14:paraId="68AD1110"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Επίσης, ο κύριος Υπουργός ανέφερε, μιλώντας για το δημοψήφισμα, ότι είναι η τελευταία καταφυγή του ελληνικού λαού, είτε μας αρέσει είτε όχ</w:t>
      </w:r>
      <w:r>
        <w:rPr>
          <w:rFonts w:eastAsia="Times New Roman" w:cs="Times New Roman"/>
          <w:szCs w:val="24"/>
        </w:rPr>
        <w:t xml:space="preserve">ι το αποτέλεσμα. Αυτό είπε ο κ. Φίλης. </w:t>
      </w:r>
    </w:p>
    <w:p w14:paraId="68AD1111"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Εγώ ερωτώ, λοιπόν, εσάς τους συναδέλφους όλων των παρατάξεων: Νιώθετε υπερήφανοι; Νιώθετε ικανοποιημένοι που αλλάξατε το «</w:t>
      </w:r>
      <w:r>
        <w:rPr>
          <w:rFonts w:eastAsia="Times New Roman" w:cs="Times New Roman"/>
          <w:szCs w:val="24"/>
        </w:rPr>
        <w:t>ό</w:t>
      </w:r>
      <w:r>
        <w:rPr>
          <w:rFonts w:eastAsia="Times New Roman" w:cs="Times New Roman"/>
          <w:szCs w:val="24"/>
        </w:rPr>
        <w:t>χι» του 63% και το κάνατε «</w:t>
      </w:r>
      <w:r>
        <w:rPr>
          <w:rFonts w:eastAsia="Times New Roman" w:cs="Times New Roman"/>
          <w:szCs w:val="24"/>
        </w:rPr>
        <w:t>ν</w:t>
      </w:r>
      <w:r>
        <w:rPr>
          <w:rFonts w:eastAsia="Times New Roman" w:cs="Times New Roman"/>
          <w:szCs w:val="24"/>
        </w:rPr>
        <w:t>αι»; Γιατί δεν κρατάτε μια σιγή, μια σεμνότητα, αλλά βγαίνετε και</w:t>
      </w:r>
      <w:r>
        <w:rPr>
          <w:rFonts w:eastAsia="Times New Roman" w:cs="Times New Roman"/>
          <w:szCs w:val="24"/>
        </w:rPr>
        <w:t xml:space="preserve"> πανηγυρίζετε κιόλας γιατί μετατρέψατε το «</w:t>
      </w:r>
      <w:r>
        <w:rPr>
          <w:rFonts w:eastAsia="Times New Roman" w:cs="Times New Roman"/>
          <w:szCs w:val="24"/>
        </w:rPr>
        <w:t>ό</w:t>
      </w:r>
      <w:r>
        <w:rPr>
          <w:rFonts w:eastAsia="Times New Roman" w:cs="Times New Roman"/>
          <w:szCs w:val="24"/>
        </w:rPr>
        <w:t>χι» σε «</w:t>
      </w:r>
      <w:r>
        <w:rPr>
          <w:rFonts w:eastAsia="Times New Roman" w:cs="Times New Roman"/>
          <w:szCs w:val="24"/>
        </w:rPr>
        <w:t>ν</w:t>
      </w:r>
      <w:r>
        <w:rPr>
          <w:rFonts w:eastAsia="Times New Roman" w:cs="Times New Roman"/>
          <w:szCs w:val="24"/>
        </w:rPr>
        <w:t xml:space="preserve">αι»; </w:t>
      </w:r>
    </w:p>
    <w:p w14:paraId="68AD1112" w14:textId="77777777" w:rsidR="00217A8F" w:rsidRDefault="00B55156">
      <w:pPr>
        <w:spacing w:after="0" w:line="600" w:lineRule="auto"/>
        <w:ind w:firstLine="567"/>
        <w:jc w:val="both"/>
        <w:rPr>
          <w:rFonts w:eastAsia="Times New Roman" w:cs="Times New Roman"/>
          <w:szCs w:val="24"/>
        </w:rPr>
      </w:pPr>
      <w:r>
        <w:rPr>
          <w:rFonts w:eastAsia="Times New Roman" w:cs="Times New Roman"/>
          <w:szCs w:val="24"/>
        </w:rPr>
        <w:t xml:space="preserve">Δεν θέλω να έχω καν στο μυαλό μου τι διαλόγους θα είχαμε εδώ εάν ήταν παρούσα η πρώην </w:t>
      </w:r>
      <w:r>
        <w:rPr>
          <w:rFonts w:eastAsia="Times New Roman" w:cs="Times New Roman"/>
          <w:szCs w:val="24"/>
        </w:rPr>
        <w:t>π</w:t>
      </w:r>
      <w:r>
        <w:rPr>
          <w:rFonts w:eastAsia="Times New Roman" w:cs="Times New Roman"/>
          <w:szCs w:val="24"/>
        </w:rPr>
        <w:t xml:space="preserve">ρόεδρος του Κοινοβουλίου, η κ. Κωνσταντοπούλου. </w:t>
      </w:r>
    </w:p>
    <w:p w14:paraId="68AD1113" w14:textId="77777777" w:rsidR="00217A8F" w:rsidRDefault="00B55156">
      <w:pPr>
        <w:spacing w:after="0" w:line="600" w:lineRule="auto"/>
        <w:ind w:firstLine="567"/>
        <w:jc w:val="both"/>
        <w:rPr>
          <w:rFonts w:eastAsia="Times New Roman" w:cs="Times New Roman"/>
          <w:szCs w:val="24"/>
        </w:rPr>
      </w:pPr>
      <w:r>
        <w:rPr>
          <w:rFonts w:eastAsia="Times New Roman" w:cs="Times New Roman"/>
          <w:szCs w:val="24"/>
        </w:rPr>
        <w:t xml:space="preserve">Ωστόσο, μιας που είναι και ο κ. </w:t>
      </w:r>
      <w:proofErr w:type="spellStart"/>
      <w:r>
        <w:rPr>
          <w:rFonts w:eastAsia="Times New Roman" w:cs="Times New Roman"/>
          <w:szCs w:val="24"/>
        </w:rPr>
        <w:t>Χουλιαράκης</w:t>
      </w:r>
      <w:proofErr w:type="spellEnd"/>
      <w:r>
        <w:rPr>
          <w:rFonts w:eastAsia="Times New Roman" w:cs="Times New Roman"/>
          <w:szCs w:val="24"/>
        </w:rPr>
        <w:t xml:space="preserve"> εδώ, κύριε Υπουργέ θέλω να σας ρωτήσω το εξής: Εν όψει της είσπραξης της </w:t>
      </w:r>
      <w:proofErr w:type="spellStart"/>
      <w:r>
        <w:rPr>
          <w:rFonts w:eastAsia="Times New Roman" w:cs="Times New Roman"/>
          <w:szCs w:val="24"/>
        </w:rPr>
        <w:t>υποδόσης</w:t>
      </w:r>
      <w:proofErr w:type="spellEnd"/>
      <w:r>
        <w:rPr>
          <w:rFonts w:eastAsia="Times New Roman" w:cs="Times New Roman"/>
          <w:szCs w:val="24"/>
        </w:rPr>
        <w:t xml:space="preserve"> των 2,8 δισεκατομμυρίων ευρώ μετά το </w:t>
      </w:r>
      <w:proofErr w:type="spellStart"/>
      <w:r>
        <w:rPr>
          <w:rFonts w:eastAsia="Times New Roman" w:cs="Times New Roman"/>
          <w:szCs w:val="24"/>
          <w:lang w:val="en-US"/>
        </w:rPr>
        <w:t>Eurogroup</w:t>
      </w:r>
      <w:proofErr w:type="spellEnd"/>
      <w:r>
        <w:rPr>
          <w:rFonts w:eastAsia="Times New Roman" w:cs="Times New Roman"/>
          <w:szCs w:val="24"/>
        </w:rPr>
        <w:t xml:space="preserve"> του Σεπτεμβρίου, θα ήθελα, παρακαλώ, να μου πείτε: Υπάρχει καθυστέρηση ή όχι στη με</w:t>
      </w:r>
      <w:r>
        <w:rPr>
          <w:rFonts w:eastAsia="Times New Roman" w:cs="Times New Roman"/>
          <w:szCs w:val="24"/>
        </w:rPr>
        <w:t xml:space="preserve">ταβίβαση του 5% του ΟΤΕ στο </w:t>
      </w:r>
      <w:r>
        <w:rPr>
          <w:rFonts w:eastAsia="Times New Roman" w:cs="Times New Roman"/>
          <w:szCs w:val="24"/>
        </w:rPr>
        <w:lastRenderedPageBreak/>
        <w:t>ΤΑΙΠΕΔ. Ποιες θα είναι οι διαδικασίες; Παρακαλώ, αν θέλετε, ενημερώστε μας, όπως επίσης και για το χρονοδιάγραμμα.</w:t>
      </w:r>
    </w:p>
    <w:p w14:paraId="68AD1114" w14:textId="77777777" w:rsidR="00217A8F" w:rsidRDefault="00B55156">
      <w:pPr>
        <w:spacing w:after="0" w:line="600" w:lineRule="auto"/>
        <w:ind w:firstLine="567"/>
        <w:jc w:val="both"/>
        <w:rPr>
          <w:rFonts w:eastAsia="Times New Roman" w:cs="Times New Roman"/>
          <w:szCs w:val="24"/>
        </w:rPr>
      </w:pPr>
      <w:r>
        <w:rPr>
          <w:rFonts w:eastAsia="Times New Roman" w:cs="Times New Roman"/>
          <w:szCs w:val="24"/>
        </w:rPr>
        <w:t>Και κάτι ακόμα: Τι θα γίνει με τα εργασιακά; Διαβάζουμε ότι θα τα φέρετε ή την πρώτη ή την τελευταία εβδομάδα του</w:t>
      </w:r>
      <w:r>
        <w:rPr>
          <w:rFonts w:eastAsia="Times New Roman" w:cs="Times New Roman"/>
          <w:szCs w:val="24"/>
        </w:rPr>
        <w:t xml:space="preserve"> Αυγούστου, όταν ο κόσμος θα είναι μάλλον στις παραλίες. Εξηγήστε μας, ποιος είναι ο οδικός χάρτης για τη νέα αλλαγή των εργασιακών σχέσεων στο οικονομικό τοπίο της χώρας; </w:t>
      </w:r>
    </w:p>
    <w:p w14:paraId="68AD1115" w14:textId="77777777" w:rsidR="00217A8F" w:rsidRDefault="00B55156">
      <w:pPr>
        <w:spacing w:after="0" w:line="600" w:lineRule="auto"/>
        <w:ind w:firstLine="567"/>
        <w:jc w:val="both"/>
        <w:rPr>
          <w:rFonts w:eastAsia="Times New Roman" w:cs="Times New Roman"/>
          <w:szCs w:val="24"/>
        </w:rPr>
      </w:pPr>
      <w:r>
        <w:rPr>
          <w:rFonts w:eastAsia="Times New Roman" w:cs="Times New Roman"/>
          <w:szCs w:val="24"/>
        </w:rPr>
        <w:t xml:space="preserve">Κυρίες και κύριοι συνάδελφοι, όσον αφορά τους </w:t>
      </w:r>
      <w:r>
        <w:rPr>
          <w:rFonts w:eastAsia="Times New Roman" w:cs="Times New Roman"/>
          <w:szCs w:val="24"/>
        </w:rPr>
        <w:t>γ</w:t>
      </w:r>
      <w:r>
        <w:rPr>
          <w:rFonts w:eastAsia="Times New Roman" w:cs="Times New Roman"/>
          <w:szCs w:val="24"/>
        </w:rPr>
        <w:t xml:space="preserve">ενικούς </w:t>
      </w:r>
      <w:r>
        <w:rPr>
          <w:rFonts w:eastAsia="Times New Roman" w:cs="Times New Roman"/>
          <w:szCs w:val="24"/>
        </w:rPr>
        <w:t>γ</w:t>
      </w:r>
      <w:r>
        <w:rPr>
          <w:rFonts w:eastAsia="Times New Roman" w:cs="Times New Roman"/>
          <w:szCs w:val="24"/>
        </w:rPr>
        <w:t xml:space="preserve">ραμματείς των </w:t>
      </w:r>
      <w:r>
        <w:rPr>
          <w:rFonts w:eastAsia="Times New Roman" w:cs="Times New Roman"/>
          <w:szCs w:val="24"/>
        </w:rPr>
        <w:t>π</w:t>
      </w:r>
      <w:r>
        <w:rPr>
          <w:rFonts w:eastAsia="Times New Roman" w:cs="Times New Roman"/>
          <w:szCs w:val="24"/>
        </w:rPr>
        <w:t>ανεπιστημίων</w:t>
      </w:r>
      <w:r>
        <w:rPr>
          <w:rFonts w:eastAsia="Times New Roman" w:cs="Times New Roman"/>
          <w:szCs w:val="24"/>
        </w:rPr>
        <w:t xml:space="preserve"> δεν μπορούμε να κατανοήσουμε για ποιο λόγο κάνετε τώρα εσπευσμένα τις αλλαγές με υπουργική τροπολογία και δεν περιμένετε πρώτα να ψηφισθούν οι εσωτερικοί κανονισμοί και οργανισμοί στα πανεπιστήμια. Αυτή είναι η φυσική διαδικασία. Έτσι σέβεσαι το αυτοδιοίκ</w:t>
      </w:r>
      <w:r>
        <w:rPr>
          <w:rFonts w:eastAsia="Times New Roman" w:cs="Times New Roman"/>
          <w:szCs w:val="24"/>
        </w:rPr>
        <w:t xml:space="preserve">ητο των πανεπιστημίων. </w:t>
      </w:r>
    </w:p>
    <w:p w14:paraId="68AD1116" w14:textId="77777777" w:rsidR="00217A8F" w:rsidRDefault="00B55156">
      <w:pPr>
        <w:spacing w:after="0" w:line="600" w:lineRule="auto"/>
        <w:ind w:firstLine="567"/>
        <w:jc w:val="both"/>
        <w:rPr>
          <w:rFonts w:eastAsia="Times New Roman" w:cs="Times New Roman"/>
          <w:szCs w:val="24"/>
        </w:rPr>
      </w:pPr>
      <w:r>
        <w:rPr>
          <w:rFonts w:eastAsia="Times New Roman" w:cs="Times New Roman"/>
          <w:szCs w:val="24"/>
        </w:rPr>
        <w:t xml:space="preserve">Ωστόσο, είναι άλλη μια ένδειξη του πόσο πρόχειρα αυτή η Κυβέρνηση αντιμετωπίζει τα σοβαρά ζητήματα. Είναι μια ένδειξη του πόσο προτάσσει αυτή η Κυβέρνηση το κομματικό της συμφέρον και το μοίρασμα των κομματικών πελατών της, παρά να </w:t>
      </w:r>
      <w:r>
        <w:rPr>
          <w:rFonts w:eastAsia="Times New Roman" w:cs="Times New Roman"/>
          <w:szCs w:val="24"/>
        </w:rPr>
        <w:t xml:space="preserve">κοιτάει ευρύτερα, να επιδιώκει συναινέσεις, έχοντας </w:t>
      </w:r>
      <w:r>
        <w:rPr>
          <w:rFonts w:eastAsia="Times New Roman" w:cs="Times New Roman"/>
          <w:szCs w:val="24"/>
        </w:rPr>
        <w:lastRenderedPageBreak/>
        <w:t>βέβαια το μυαλό της στο τι γίνεται στον υπόλοιπο κόσμο. Πρέπει να σταματήσουμε να είμαστε μια περίκλειστη χώρα κοινωνικά και πολιτικά και να ανοίξουμε τα φτερά μας στον υπόλοιπο κόσμο, τώρα που αυτή την ε</w:t>
      </w:r>
      <w:r>
        <w:rPr>
          <w:rFonts w:eastAsia="Times New Roman" w:cs="Times New Roman"/>
          <w:szCs w:val="24"/>
        </w:rPr>
        <w:t xml:space="preserve">ποχή, περισσότερο από ποτέ, οι Έλληνες το έχουν ανάγκη. </w:t>
      </w:r>
    </w:p>
    <w:p w14:paraId="68AD1117" w14:textId="77777777" w:rsidR="00217A8F" w:rsidRDefault="00B55156">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8AD1118" w14:textId="77777777" w:rsidR="00217A8F" w:rsidRDefault="00B55156">
      <w:pPr>
        <w:spacing w:after="0" w:line="600" w:lineRule="auto"/>
        <w:ind w:firstLine="567"/>
        <w:jc w:val="both"/>
        <w:rPr>
          <w:rFonts w:eastAsia="Times New Roman" w:cs="Times New Roman"/>
          <w:szCs w:val="24"/>
        </w:rPr>
      </w:pPr>
      <w:r>
        <w:rPr>
          <w:rFonts w:eastAsia="Times New Roman" w:cs="Times New Roman"/>
          <w:szCs w:val="24"/>
        </w:rPr>
        <w:t>Κύριε Πρόεδρε, τελειώνω.</w:t>
      </w:r>
    </w:p>
    <w:p w14:paraId="68AD1119" w14:textId="77777777" w:rsidR="00217A8F" w:rsidRDefault="00B55156">
      <w:pPr>
        <w:spacing w:after="0" w:line="600" w:lineRule="auto"/>
        <w:ind w:firstLine="567"/>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καταλήγοντας, θα ήθελα να σας πω ότι οι υπουργικές τροπολογίες πάνω σε βουλευτικές τροπολογίες της νύκτας είναι μια σοβαρή ένδειξη αδυναμίας. Είναι μια αδυναμία νομοθέτησης, είναι μια αδυναμία κοινοβουλευτικού σεβασμού στις διαδικασίες </w:t>
      </w:r>
      <w:r>
        <w:rPr>
          <w:rFonts w:eastAsia="Times New Roman" w:cs="Times New Roman"/>
          <w:szCs w:val="24"/>
        </w:rPr>
        <w:t xml:space="preserve">και πάνω απ’ όλα είναι μια, θα έλεγα, περίεργη στάση έναντι των πολιτών. Οι πολίτες μαθαίνουν νυχτιάτικα το τι μέτρα λαμβάνονται, τα οποία τους αφορούν. </w:t>
      </w:r>
    </w:p>
    <w:p w14:paraId="68AD111A" w14:textId="77777777" w:rsidR="00217A8F" w:rsidRDefault="00B55156">
      <w:pPr>
        <w:spacing w:after="0" w:line="600" w:lineRule="auto"/>
        <w:ind w:firstLine="567"/>
        <w:jc w:val="both"/>
        <w:rPr>
          <w:rFonts w:eastAsia="Times New Roman" w:cs="Times New Roman"/>
          <w:szCs w:val="24"/>
        </w:rPr>
      </w:pPr>
      <w:r>
        <w:rPr>
          <w:rFonts w:eastAsia="Times New Roman" w:cs="Times New Roman"/>
          <w:szCs w:val="24"/>
        </w:rPr>
        <w:t xml:space="preserve">Απευθυνόμενος στα υπουργικά έδρανα, εγώ θα σας έλεγα να ακολουθήσετε το δρόμο της αριστείας, ούτε καν </w:t>
      </w:r>
      <w:r>
        <w:rPr>
          <w:rFonts w:eastAsia="Times New Roman" w:cs="Times New Roman"/>
          <w:szCs w:val="24"/>
        </w:rPr>
        <w:t>του «</w:t>
      </w:r>
      <w:r>
        <w:rPr>
          <w:rFonts w:eastAsia="Times New Roman" w:cs="Times New Roman"/>
          <w:szCs w:val="24"/>
        </w:rPr>
        <w:t>λ</w:t>
      </w:r>
      <w:r>
        <w:rPr>
          <w:rFonts w:eastAsia="Times New Roman" w:cs="Times New Roman"/>
          <w:szCs w:val="24"/>
        </w:rPr>
        <w:t xml:space="preserve">ίαν </w:t>
      </w:r>
      <w:r>
        <w:rPr>
          <w:rFonts w:eastAsia="Times New Roman" w:cs="Times New Roman"/>
          <w:szCs w:val="24"/>
        </w:rPr>
        <w:t>κ</w:t>
      </w:r>
      <w:r>
        <w:rPr>
          <w:rFonts w:eastAsia="Times New Roman" w:cs="Times New Roman"/>
          <w:szCs w:val="24"/>
        </w:rPr>
        <w:t>αλώς» το οποίο εξισώσατε με το «</w:t>
      </w:r>
      <w:r>
        <w:rPr>
          <w:rFonts w:eastAsia="Times New Roman" w:cs="Times New Roman"/>
          <w:szCs w:val="24"/>
        </w:rPr>
        <w:t>ά</w:t>
      </w:r>
      <w:r>
        <w:rPr>
          <w:rFonts w:eastAsia="Times New Roman" w:cs="Times New Roman"/>
          <w:szCs w:val="24"/>
        </w:rPr>
        <w:t xml:space="preserve">ριστος».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να ξέρετε ότι </w:t>
      </w:r>
      <w:r>
        <w:rPr>
          <w:rFonts w:eastAsia="Times New Roman" w:cs="Times New Roman"/>
          <w:szCs w:val="24"/>
        </w:rPr>
        <w:lastRenderedPageBreak/>
        <w:t xml:space="preserve">εμείς δεν θα καθόμαστε σιωπηλοί όταν φέρνετε, με ανορθόδοξο τρόπο, ρυθμίσεις οι οποίες είναι εις βάρος των Ελλήνων πολιτών και της ελληνικής κοινωνίας εν γένει. </w:t>
      </w:r>
    </w:p>
    <w:p w14:paraId="68AD111B" w14:textId="77777777" w:rsidR="00217A8F" w:rsidRDefault="00B55156">
      <w:pPr>
        <w:spacing w:after="0" w:line="600" w:lineRule="auto"/>
        <w:ind w:firstLine="567"/>
        <w:jc w:val="both"/>
        <w:rPr>
          <w:rFonts w:eastAsia="Times New Roman" w:cs="Times New Roman"/>
          <w:szCs w:val="24"/>
        </w:rPr>
      </w:pPr>
      <w:r>
        <w:rPr>
          <w:rFonts w:eastAsia="Times New Roman" w:cs="Times New Roman"/>
          <w:szCs w:val="24"/>
        </w:rPr>
        <w:t>Ευχ</w:t>
      </w:r>
      <w:r>
        <w:rPr>
          <w:rFonts w:eastAsia="Times New Roman" w:cs="Times New Roman"/>
          <w:szCs w:val="24"/>
        </w:rPr>
        <w:t>αριστώ.</w:t>
      </w:r>
    </w:p>
    <w:p w14:paraId="68AD111C" w14:textId="77777777" w:rsidR="00217A8F" w:rsidRDefault="00B5515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68AD111D" w14:textId="77777777" w:rsidR="00217A8F" w:rsidRDefault="00B55156">
      <w:pPr>
        <w:spacing w:after="0" w:line="600" w:lineRule="auto"/>
        <w:ind w:firstLine="720"/>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Και εμείς ευχαριστούμε. </w:t>
      </w:r>
    </w:p>
    <w:p w14:paraId="68AD111E"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Χουλιαράκης</w:t>
      </w:r>
      <w:proofErr w:type="spellEnd"/>
      <w:r>
        <w:rPr>
          <w:rFonts w:eastAsia="Times New Roman" w:cs="Times New Roman"/>
          <w:szCs w:val="24"/>
        </w:rPr>
        <w:t xml:space="preserve"> έχει τον λόγο.</w:t>
      </w:r>
    </w:p>
    <w:p w14:paraId="68AD111F"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Κύριε Πρόεδρε, θέλω τον λόγο για μισό λεπτό πριν την τοποθέτηση του Υπουργού, για να αναφερθ</w:t>
      </w:r>
      <w:r>
        <w:rPr>
          <w:rFonts w:eastAsia="Times New Roman" w:cs="Times New Roman"/>
          <w:szCs w:val="24"/>
        </w:rPr>
        <w:t xml:space="preserve">ώ στις τροπολογίες. Δεν μπορούμε να μην μιλήσουμε για τις τροπολογίες που κατατέθηκαν το βράδυ. </w:t>
      </w:r>
    </w:p>
    <w:p w14:paraId="68AD1120" w14:textId="77777777" w:rsidR="00217A8F" w:rsidRDefault="00B55156">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Κυρία </w:t>
      </w:r>
      <w:proofErr w:type="spellStart"/>
      <w:r>
        <w:rPr>
          <w:rFonts w:eastAsia="Times New Roman" w:cs="Times New Roman"/>
          <w:szCs w:val="24"/>
        </w:rPr>
        <w:t>Μανωλάκου</w:t>
      </w:r>
      <w:proofErr w:type="spellEnd"/>
      <w:r>
        <w:rPr>
          <w:rFonts w:eastAsia="Times New Roman" w:cs="Times New Roman"/>
          <w:szCs w:val="24"/>
        </w:rPr>
        <w:t xml:space="preserve">, έκανα δεκτό το αίτημά μας και διευρύνθηκε η συζήτηση. Με βάση το δικό σας αίτημα. </w:t>
      </w:r>
    </w:p>
    <w:p w14:paraId="68AD1121"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Χουλιαράκης</w:t>
      </w:r>
      <w:proofErr w:type="spellEnd"/>
      <w:r>
        <w:rPr>
          <w:rFonts w:eastAsia="Times New Roman" w:cs="Times New Roman"/>
          <w:szCs w:val="24"/>
        </w:rPr>
        <w:t xml:space="preserve"> έχει τον </w:t>
      </w:r>
      <w:r>
        <w:rPr>
          <w:rFonts w:eastAsia="Times New Roman" w:cs="Times New Roman"/>
          <w:szCs w:val="24"/>
        </w:rPr>
        <w:t>λόγο.</w:t>
      </w:r>
    </w:p>
    <w:p w14:paraId="68AD1122"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lastRenderedPageBreak/>
        <w:t>ΔΙΑΜΑΝΤΩ ΜΑΝΩΛΑΚΟΥ:</w:t>
      </w:r>
      <w:r>
        <w:rPr>
          <w:rFonts w:eastAsia="Times New Roman" w:cs="Times New Roman"/>
          <w:szCs w:val="24"/>
        </w:rPr>
        <w:t xml:space="preserve"> Για μισό λεπτό θέλω τον λόγο. Δεν μπορεί να μην μιλήσω για τις τροπολογίες που ήρθαν χθες το βράδυ.</w:t>
      </w:r>
    </w:p>
    <w:p w14:paraId="68AD1123" w14:textId="77777777" w:rsidR="00217A8F" w:rsidRDefault="00B55156">
      <w:pPr>
        <w:spacing w:after="0" w:line="600" w:lineRule="auto"/>
        <w:ind w:firstLine="720"/>
        <w:jc w:val="both"/>
        <w:rPr>
          <w:rFonts w:eastAsia="Times New Roman"/>
          <w:bCs/>
        </w:rPr>
      </w:pPr>
      <w:r>
        <w:rPr>
          <w:rFonts w:eastAsia="Times New Roman"/>
          <w:b/>
          <w:bCs/>
        </w:rPr>
        <w:t>ΙΩΑΝΝΗΣ ΜΑΝΙΑΤΗΣ:</w:t>
      </w:r>
      <w:r>
        <w:rPr>
          <w:rFonts w:eastAsia="Times New Roman"/>
          <w:bCs/>
        </w:rPr>
        <w:t xml:space="preserve"> Κύριε Πρόεδρε, μπορώ να έχω τον λόγο για ένα λεπτό;</w:t>
      </w:r>
    </w:p>
    <w:p w14:paraId="68AD1124" w14:textId="77777777" w:rsidR="00217A8F" w:rsidRDefault="00B55156">
      <w:pPr>
        <w:spacing w:after="0" w:line="600" w:lineRule="auto"/>
        <w:ind w:firstLine="720"/>
        <w:jc w:val="both"/>
        <w:rPr>
          <w:rFonts w:eastAsia="Times New Roman"/>
          <w:bCs/>
        </w:rPr>
      </w:pPr>
      <w:r>
        <w:rPr>
          <w:rFonts w:eastAsia="Times New Roman"/>
          <w:b/>
          <w:bCs/>
        </w:rPr>
        <w:t>ΠΡΟΕΔΡΕΥΩΝ (Γεώργιος Βαρεμένος):</w:t>
      </w:r>
      <w:r>
        <w:rPr>
          <w:rFonts w:eastAsia="Times New Roman"/>
          <w:bCs/>
        </w:rPr>
        <w:t xml:space="preserve"> Εντάξει, κυρία </w:t>
      </w:r>
      <w:proofErr w:type="spellStart"/>
      <w:r>
        <w:rPr>
          <w:rFonts w:eastAsia="Times New Roman"/>
          <w:bCs/>
        </w:rPr>
        <w:t>Μανωλάκου</w:t>
      </w:r>
      <w:proofErr w:type="spellEnd"/>
      <w:r>
        <w:rPr>
          <w:rFonts w:eastAsia="Times New Roman"/>
          <w:bCs/>
        </w:rPr>
        <w:t>, έ</w:t>
      </w:r>
      <w:r>
        <w:rPr>
          <w:rFonts w:eastAsia="Times New Roman"/>
          <w:bCs/>
        </w:rPr>
        <w:t>χετε τον λόγο για μισό λεπτό.</w:t>
      </w:r>
    </w:p>
    <w:p w14:paraId="68AD1125"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Ο κύριος Υπουργός δεν κράτησε το λόγο του. Ήρθαν τροπολογίες χθεσινοβραδινές, ενώ είχε υποσχεθεί ότι δεν θα δεχθεί άλλες. </w:t>
      </w:r>
    </w:p>
    <w:p w14:paraId="68AD1126"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Δεύτερον, πρόκειται για τροπολογίες για τις οποίες ο κόσμος πρέπει να ενημερωθεί κα</w:t>
      </w:r>
      <w:r>
        <w:rPr>
          <w:rFonts w:eastAsia="Times New Roman" w:cs="Times New Roman"/>
          <w:szCs w:val="24"/>
        </w:rPr>
        <w:t xml:space="preserve">ι τα κόμματα να πάρουν θέση. Δεν μπορεί, ας πούμε, ο Υπουργός Γεωργίας να φέρνει τροπολογία όπου κοροϊδεύει, παραπλανά, καταργεί </w:t>
      </w:r>
      <w:r>
        <w:rPr>
          <w:rFonts w:eastAsia="Times New Roman" w:cs="Times New Roman"/>
          <w:szCs w:val="24"/>
        </w:rPr>
        <w:t>υ</w:t>
      </w:r>
      <w:r>
        <w:rPr>
          <w:rFonts w:eastAsia="Times New Roman" w:cs="Times New Roman"/>
          <w:szCs w:val="24"/>
        </w:rPr>
        <w:t xml:space="preserve">πηρεσία του </w:t>
      </w:r>
      <w:r>
        <w:rPr>
          <w:rFonts w:eastAsia="Times New Roman" w:cs="Times New Roman"/>
          <w:szCs w:val="24"/>
        </w:rPr>
        <w:t>υ</w:t>
      </w:r>
      <w:r>
        <w:rPr>
          <w:rFonts w:eastAsia="Times New Roman" w:cs="Times New Roman"/>
          <w:szCs w:val="24"/>
        </w:rPr>
        <w:t xml:space="preserve">πουργείου και στρώνει το χαλί για έλεγχο και αξιολόγηση επενδύσεων από ιδιώτες και να μην τοποθετηθούμε. Επίσης, </w:t>
      </w:r>
      <w:r>
        <w:rPr>
          <w:rFonts w:eastAsia="Times New Roman" w:cs="Times New Roman"/>
          <w:szCs w:val="24"/>
        </w:rPr>
        <w:t xml:space="preserve">δεν γίνεται να μην απαντήσουμε σε τοποθετήσεις, όπως του κ. </w:t>
      </w:r>
      <w:proofErr w:type="spellStart"/>
      <w:r>
        <w:rPr>
          <w:rFonts w:eastAsia="Times New Roman" w:cs="Times New Roman"/>
          <w:szCs w:val="24"/>
        </w:rPr>
        <w:t>Σκουρολιάκου</w:t>
      </w:r>
      <w:proofErr w:type="spellEnd"/>
      <w:r>
        <w:rPr>
          <w:rFonts w:eastAsia="Times New Roman" w:cs="Times New Roman"/>
          <w:szCs w:val="24"/>
        </w:rPr>
        <w:t>, που υμνεί την καταπάτηση των συλλογικών συμβάσεων των ηθοποιών με το πετσόκομμα των οδοιπορικών. Τελικά είναι πολύ αγωνιστική η στάση του!</w:t>
      </w:r>
    </w:p>
    <w:p w14:paraId="68AD1127"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Για όλα αυτά θα πρέπει να τοποθετηθούμε, όπ</w:t>
      </w:r>
      <w:r>
        <w:rPr>
          <w:rFonts w:eastAsia="Times New Roman" w:cs="Times New Roman"/>
          <w:szCs w:val="24"/>
        </w:rPr>
        <w:t>ως και για την τροπολογία του Υπουργείου Παιδείας.</w:t>
      </w:r>
    </w:p>
    <w:p w14:paraId="68AD1128"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Κύριε Πρόεδρε, θα ήθελα τον λόγο.</w:t>
      </w:r>
    </w:p>
    <w:p w14:paraId="68AD1129" w14:textId="77777777" w:rsidR="00217A8F" w:rsidRDefault="00B55156">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Κύριε Μανιάτη, έχετε κι εσείς τον λόγο για μισό λεπτό. </w:t>
      </w:r>
    </w:p>
    <w:p w14:paraId="68AD112A" w14:textId="77777777" w:rsidR="00217A8F" w:rsidRDefault="00B55156">
      <w:pPr>
        <w:spacing w:after="0" w:line="600" w:lineRule="auto"/>
        <w:ind w:firstLine="720"/>
        <w:jc w:val="both"/>
        <w:rPr>
          <w:rFonts w:eastAsia="Times New Roman"/>
          <w:bCs/>
        </w:rPr>
      </w:pPr>
      <w:r>
        <w:rPr>
          <w:rFonts w:eastAsia="Times New Roman"/>
          <w:b/>
          <w:bCs/>
        </w:rPr>
        <w:t>ΙΩΑΝΝΗΣ ΜΑΝΙΑΤΗΣ:</w:t>
      </w:r>
      <w:r>
        <w:rPr>
          <w:rFonts w:eastAsia="Times New Roman"/>
          <w:bCs/>
        </w:rPr>
        <w:t xml:space="preserve"> Κύριε Πρόεδρε, επειδή προφανώς έγινε κάποια παρανόηση, ως </w:t>
      </w:r>
      <w:r>
        <w:rPr>
          <w:rFonts w:eastAsia="Times New Roman"/>
          <w:bCs/>
        </w:rPr>
        <w:t>ε</w:t>
      </w:r>
      <w:r>
        <w:rPr>
          <w:rFonts w:eastAsia="Times New Roman"/>
          <w:bCs/>
        </w:rPr>
        <w:t xml:space="preserve">ιδικός </w:t>
      </w:r>
      <w:r>
        <w:rPr>
          <w:rFonts w:eastAsia="Times New Roman"/>
          <w:bCs/>
        </w:rPr>
        <w:t>α</w:t>
      </w:r>
      <w:r>
        <w:rPr>
          <w:rFonts w:eastAsia="Times New Roman"/>
          <w:bCs/>
        </w:rPr>
        <w:t>γορητής ζητώ να μου δώσετε δυο λεπτά, όχι παραπάνω, για να τοποθετηθώ επί των τροπολογιών που έχουμε καταθέσει.</w:t>
      </w:r>
    </w:p>
    <w:p w14:paraId="68AD112B" w14:textId="77777777" w:rsidR="00217A8F" w:rsidRDefault="00B55156">
      <w:pPr>
        <w:spacing w:after="0" w:line="600" w:lineRule="auto"/>
        <w:ind w:firstLine="720"/>
        <w:jc w:val="both"/>
        <w:rPr>
          <w:rFonts w:eastAsia="Times New Roman"/>
          <w:bCs/>
        </w:rPr>
      </w:pPr>
      <w:r>
        <w:rPr>
          <w:rFonts w:eastAsia="Times New Roman"/>
          <w:b/>
          <w:bCs/>
        </w:rPr>
        <w:t>ΠΡΟΕΔΡΕΥΩΝ (Γεώργιος Βαρεμένος):</w:t>
      </w:r>
      <w:r>
        <w:rPr>
          <w:rFonts w:eastAsia="Times New Roman"/>
          <w:bCs/>
        </w:rPr>
        <w:t xml:space="preserve"> Σας παρακαλώ, κύριε Μανιάτη. Έχετε ένα λεπτ</w:t>
      </w:r>
      <w:r>
        <w:rPr>
          <w:rFonts w:eastAsia="Times New Roman"/>
          <w:bCs/>
        </w:rPr>
        <w:t xml:space="preserve">ό. </w:t>
      </w:r>
    </w:p>
    <w:p w14:paraId="68AD112C" w14:textId="77777777" w:rsidR="00217A8F" w:rsidRDefault="00B55156">
      <w:pPr>
        <w:spacing w:after="0" w:line="600" w:lineRule="auto"/>
        <w:ind w:firstLine="720"/>
        <w:jc w:val="both"/>
        <w:rPr>
          <w:rFonts w:eastAsia="Times New Roman"/>
          <w:bCs/>
        </w:rPr>
      </w:pPr>
      <w:r>
        <w:rPr>
          <w:rFonts w:eastAsia="Times New Roman"/>
          <w:b/>
          <w:bCs/>
        </w:rPr>
        <w:t>ΙΩΑΝΝΗΣ ΜΑΝΙΑΤΗΣ:</w:t>
      </w:r>
      <w:r>
        <w:rPr>
          <w:rFonts w:eastAsia="Times New Roman"/>
          <w:bCs/>
        </w:rPr>
        <w:t xml:space="preserve"> Θα ήταν αδιανόητο να έχουμε καταθέσει τροπολογίες και να μην μου δώσετε τον λόγο για δυο λεπτά να τεκμηριώσω…</w:t>
      </w:r>
    </w:p>
    <w:p w14:paraId="68AD112D" w14:textId="77777777" w:rsidR="00217A8F" w:rsidRDefault="00B55156">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bCs/>
        </w:rPr>
        <w:t xml:space="preserve"> Για ένα λεπτό έχετε τον λόγο.</w:t>
      </w:r>
    </w:p>
    <w:p w14:paraId="68AD112E"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Δύο λεπτά, παρακαλώ.</w:t>
      </w:r>
    </w:p>
    <w:p w14:paraId="68AD112F"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επαναλαμβάνω αυτό που είπαμε και στην αρχή. Η τροπολογία μας για τη δυνατότητα να επανενταχθούν στις εκατό δόσεις όσοι χωρίς ευθύνη τους, αλλά με αποκλειστική ευθύνη του κράτους, δεν </w:t>
      </w:r>
      <w:proofErr w:type="spellStart"/>
      <w:r>
        <w:rPr>
          <w:rFonts w:eastAsia="Times New Roman" w:cs="Times New Roman"/>
          <w:szCs w:val="24"/>
        </w:rPr>
        <w:t>ενετάχθησαν</w:t>
      </w:r>
      <w:proofErr w:type="spellEnd"/>
      <w:r>
        <w:rPr>
          <w:rFonts w:eastAsia="Times New Roman" w:cs="Times New Roman"/>
          <w:szCs w:val="24"/>
        </w:rPr>
        <w:t>, επειδή χρωστούν είτε στα φορολογικά όργανα εί</w:t>
      </w:r>
      <w:r>
        <w:rPr>
          <w:rFonts w:eastAsia="Times New Roman" w:cs="Times New Roman"/>
          <w:szCs w:val="24"/>
        </w:rPr>
        <w:t xml:space="preserve">τε στα ασφαλιστικά όργανα, θεωρούμε ότι είναι απολύτως λογική, δεδομένου ότι η ίδια η πραγματικότητα λέει πως από τους </w:t>
      </w:r>
      <w:proofErr w:type="spellStart"/>
      <w:r>
        <w:rPr>
          <w:rFonts w:eastAsia="Times New Roman" w:cs="Times New Roman"/>
          <w:szCs w:val="24"/>
        </w:rPr>
        <w:t>εκατόν</w:t>
      </w:r>
      <w:proofErr w:type="spellEnd"/>
      <w:r>
        <w:rPr>
          <w:rFonts w:eastAsia="Times New Roman" w:cs="Times New Roman"/>
          <w:szCs w:val="24"/>
        </w:rPr>
        <w:t xml:space="preserve"> τριάντα πέντε χιλιάδες που είχαν ενταχθεί αρχικά, κατάφεραν και συνεχίζουν  μόνο πενήντα πέντε χιλιάδες. </w:t>
      </w:r>
    </w:p>
    <w:p w14:paraId="68AD1130"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Κατά συνέπεια, χωρίς καν</w:t>
      </w:r>
      <w:r>
        <w:rPr>
          <w:rFonts w:eastAsia="Times New Roman" w:cs="Times New Roman"/>
          <w:szCs w:val="24"/>
        </w:rPr>
        <w:t>ένα απολύτως κόστος και προκειμένου το ελληνικό δημόσιο να εισπράξει, θεωρούμε πως η παράταση της δυνατότητας να επανενταχθούν με βάση την τροπολογία που έχουμε καταθέσει θα είναι προς όφελος και της κοινωνίας, αλλά και των δημοσίων εσόδων.</w:t>
      </w:r>
    </w:p>
    <w:p w14:paraId="68AD1131"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Η δεύτερη παρατ</w:t>
      </w:r>
      <w:r>
        <w:rPr>
          <w:rFonts w:eastAsia="Times New Roman" w:cs="Times New Roman"/>
          <w:szCs w:val="24"/>
        </w:rPr>
        <w:t xml:space="preserve">ήρηση σχετίζεται με κάτι αδιανόητο. Εμένα δεν μου έχει </w:t>
      </w:r>
      <w:proofErr w:type="spellStart"/>
      <w:r>
        <w:rPr>
          <w:rFonts w:eastAsia="Times New Roman" w:cs="Times New Roman"/>
          <w:szCs w:val="24"/>
        </w:rPr>
        <w:t>ξανατύχει</w:t>
      </w:r>
      <w:proofErr w:type="spellEnd"/>
      <w:r>
        <w:rPr>
          <w:rFonts w:eastAsia="Times New Roman" w:cs="Times New Roman"/>
          <w:szCs w:val="24"/>
        </w:rPr>
        <w:t>. Καταθέτει ο Υπουργός Αγροτικής Ανάπτυξης τροπολογία για τις μετακινήσεις των εκτιμητών του ΕΛΓΑ -που είναι δεκάδες χιλιάδες οι αγρότες σε όλη την Ελλάδα που περιμένουν τους εκτιμητές να πάνε</w:t>
      </w:r>
      <w:r>
        <w:rPr>
          <w:rFonts w:eastAsia="Times New Roman" w:cs="Times New Roman"/>
          <w:szCs w:val="24"/>
        </w:rPr>
        <w:t xml:space="preserve"> στα χωράφια και </w:t>
      </w:r>
      <w:r>
        <w:rPr>
          <w:rFonts w:eastAsia="Times New Roman" w:cs="Times New Roman"/>
          <w:szCs w:val="24"/>
        </w:rPr>
        <w:lastRenderedPageBreak/>
        <w:t>να δουν τι γίνεται με τις αποζημιώσεις- και η διοίκηση του ΕΛΓΑ -θα καταθέσω για τα Πρακτικά το έγγραφο της διοίκησης, όχι συνδικαλιστικού οργάνου- διαφωνεί και λέει πως η τροπολογία του Υπουργού θα φέρει πολλαπλάσιο κόστος από αυτό που υπ</w:t>
      </w:r>
      <w:r>
        <w:rPr>
          <w:rFonts w:eastAsia="Times New Roman" w:cs="Times New Roman"/>
          <w:szCs w:val="24"/>
        </w:rPr>
        <w:t>άρχει σήμερα.</w:t>
      </w:r>
    </w:p>
    <w:p w14:paraId="68AD1132"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Βουλευτής κ. Ιωάννης Μανιάτης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8AD1133"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Η πρότασή μας, λοιπόν, κατατεθειμέν</w:t>
      </w:r>
      <w:r>
        <w:rPr>
          <w:rFonts w:eastAsia="Times New Roman" w:cs="Times New Roman"/>
          <w:szCs w:val="24"/>
        </w:rPr>
        <w:t>η με τροπολογία, είναι να γίνει αποδεκτή η πρόταση της διοίκησης του ΕΛΓΑ, ώστε και άμεσα να βγουν οι εκτιμητές και το ελληνικό δημόσιο να κερδίσει.</w:t>
      </w:r>
    </w:p>
    <w:p w14:paraId="68AD1134"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κύριε Μανιάτη.</w:t>
      </w:r>
    </w:p>
    <w:p w14:paraId="68AD1135"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Τελειώνω, κύριε Πρόεδρε.</w:t>
      </w:r>
    </w:p>
    <w:p w14:paraId="68AD1136"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Θε</w:t>
      </w:r>
      <w:r>
        <w:rPr>
          <w:rFonts w:eastAsia="Times New Roman" w:cs="Times New Roman"/>
          <w:szCs w:val="24"/>
        </w:rPr>
        <w:t>ωρώ αδιανόητο αυτό που γίνεται με την τροπολογία του κ. Φίλη. Θα σχολιάσω μόνο ένα ζήτημα, που έχει να κάνει πια και με την αισθητική.</w:t>
      </w:r>
    </w:p>
    <w:p w14:paraId="68AD1137"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Κύριε Πρόεδρε, επειδή ακριβώς έχει λίγα χρήματα το ελληνικό δημόσιο, οι υποτροφίες του ΙΚΥ είναι λίγες και τις δίνουμε μό</w:t>
      </w:r>
      <w:r>
        <w:rPr>
          <w:rFonts w:eastAsia="Times New Roman" w:cs="Times New Roman"/>
          <w:szCs w:val="24"/>
        </w:rPr>
        <w:t>νο στους αρίστους, όσους έχουν πάνω από 8,5. Ο κ. Φίλης, χωρίς να λέει ότι «θα αυξήσω τον προϋπολογισμό των υποτροφιών του ΙΚΥ», κατεβάζει το ποσοστό αυτό στο 6,5, στο «</w:t>
      </w:r>
      <w:r>
        <w:rPr>
          <w:rFonts w:eastAsia="Times New Roman" w:cs="Times New Roman"/>
          <w:szCs w:val="24"/>
        </w:rPr>
        <w:t>λ</w:t>
      </w:r>
      <w:r>
        <w:rPr>
          <w:rFonts w:eastAsia="Times New Roman" w:cs="Times New Roman"/>
          <w:szCs w:val="24"/>
        </w:rPr>
        <w:t xml:space="preserve">ίαν </w:t>
      </w:r>
      <w:r>
        <w:rPr>
          <w:rFonts w:eastAsia="Times New Roman" w:cs="Times New Roman"/>
          <w:szCs w:val="24"/>
        </w:rPr>
        <w:t>κ</w:t>
      </w:r>
      <w:r>
        <w:rPr>
          <w:rFonts w:eastAsia="Times New Roman" w:cs="Times New Roman"/>
          <w:szCs w:val="24"/>
        </w:rPr>
        <w:t xml:space="preserve">αλώς». Έχουμε εδώ, δηλαδή, λογική «Μπαλτά». </w:t>
      </w:r>
    </w:p>
    <w:p w14:paraId="68AD1138"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Η ερώτησή μου,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w:t>
      </w:r>
      <w:r>
        <w:rPr>
          <w:rFonts w:eastAsia="Times New Roman" w:cs="Times New Roman"/>
          <w:szCs w:val="24"/>
        </w:rPr>
        <w:t>άδελφοι: Αυτό είναι αποδεκτό και με ποιον τρόπο θα γίνει η αξιολόγηση πολύ μεγαλύτερου αριθμού δικαιούχων φοιτητών, όταν είναι πολύ λιγότερα τα χρήματα;</w:t>
      </w:r>
    </w:p>
    <w:p w14:paraId="68AD1139"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Μανιάτη, βάλτε την τελεία σας, σας παρακαλώ.</w:t>
      </w:r>
    </w:p>
    <w:p w14:paraId="68AD113A"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Τ</w:t>
      </w:r>
      <w:r>
        <w:rPr>
          <w:rFonts w:eastAsia="Times New Roman" w:cs="Times New Roman"/>
          <w:szCs w:val="24"/>
        </w:rPr>
        <w:t>ελειώνω.</w:t>
      </w:r>
    </w:p>
    <w:p w14:paraId="68AD113B"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Έχετε παρεξηγήσει την ανεκτικότητά μου.</w:t>
      </w:r>
    </w:p>
    <w:p w14:paraId="68AD113C"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Το ίδιο δε ισχύει για τους γενικούς γραμματείς των πανεπιστημίων, που θα μείνουν χωρίς διοίκηση τα πανεπιστήμια. </w:t>
      </w:r>
    </w:p>
    <w:p w14:paraId="68AD113D"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Ένα τελευταίο, κύριε Πρόεδρε, που αφορά εμ</w:t>
      </w:r>
      <w:r>
        <w:rPr>
          <w:rFonts w:eastAsia="Times New Roman" w:cs="Times New Roman"/>
          <w:szCs w:val="24"/>
        </w:rPr>
        <w:t xml:space="preserve">μέσως και τον παρόντα κ. </w:t>
      </w:r>
      <w:proofErr w:type="spellStart"/>
      <w:r>
        <w:rPr>
          <w:rFonts w:eastAsia="Times New Roman" w:cs="Times New Roman"/>
          <w:szCs w:val="24"/>
        </w:rPr>
        <w:t>Χουλιαράκη</w:t>
      </w:r>
      <w:proofErr w:type="spellEnd"/>
      <w:r>
        <w:rPr>
          <w:rFonts w:eastAsia="Times New Roman" w:cs="Times New Roman"/>
          <w:szCs w:val="24"/>
        </w:rPr>
        <w:t>, αλλά σαφέστατα αφορά τον νυν παρόντα Υπουργό κ. Τσιρώνη.</w:t>
      </w:r>
    </w:p>
    <w:p w14:paraId="68AD113E"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Υπάρχουν δεκάδες χιλιάδες επιχειρήσεις σε όλη τη χώρα που υποφέρουν από τις ζώνες οικιστικού ελέγχου. Έχω καταθέσει τροπολογία και ζητώ να παραταθεί το καθεστώς π</w:t>
      </w:r>
      <w:r>
        <w:rPr>
          <w:rFonts w:eastAsia="Times New Roman" w:cs="Times New Roman"/>
          <w:szCs w:val="24"/>
        </w:rPr>
        <w:t xml:space="preserve">ου υπάρχει τώρα μέχρι να ρυθμιστεί νομοθετικά από την Κυβέρνηση, έτσι ώστε να μη </w:t>
      </w:r>
      <w:proofErr w:type="spellStart"/>
      <w:r>
        <w:rPr>
          <w:rFonts w:eastAsia="Times New Roman" w:cs="Times New Roman"/>
          <w:szCs w:val="24"/>
        </w:rPr>
        <w:t>μετεγκατασταθούν</w:t>
      </w:r>
      <w:proofErr w:type="spellEnd"/>
      <w:r>
        <w:rPr>
          <w:rFonts w:eastAsia="Times New Roman" w:cs="Times New Roman"/>
          <w:szCs w:val="24"/>
        </w:rPr>
        <w:t xml:space="preserve"> υποχρεωτικά στην Αργολίδα, στον Βόλο, στα Γιάννινα, στο Ηράκλειο, στην Πάτρα και σε άλλες περιοχές της χώρας, που έχουν ζώνες οικιστικού ελέγχου, μικρομεσαίες</w:t>
      </w:r>
      <w:r>
        <w:rPr>
          <w:rFonts w:eastAsia="Times New Roman" w:cs="Times New Roman"/>
          <w:szCs w:val="24"/>
        </w:rPr>
        <w:t xml:space="preserve"> επιχειρήσεις, που δεν φταίνε σε τίποτα και δεν μπορούν να </w:t>
      </w:r>
      <w:proofErr w:type="spellStart"/>
      <w:r>
        <w:rPr>
          <w:rFonts w:eastAsia="Times New Roman" w:cs="Times New Roman"/>
          <w:szCs w:val="24"/>
        </w:rPr>
        <w:t>μετεγκατασταθούν</w:t>
      </w:r>
      <w:proofErr w:type="spellEnd"/>
      <w:r>
        <w:rPr>
          <w:rFonts w:eastAsia="Times New Roman" w:cs="Times New Roman"/>
          <w:szCs w:val="24"/>
        </w:rPr>
        <w:t>.</w:t>
      </w:r>
    </w:p>
    <w:p w14:paraId="68AD113F"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Ωραία. Τελεία και ερωτηματικό!</w:t>
      </w:r>
    </w:p>
    <w:p w14:paraId="68AD1140"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8AD1141"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Ευχαριστώ, κύριε Πρόεδρε.</w:t>
      </w:r>
    </w:p>
    <w:p w14:paraId="68AD1142"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Θα είμαι σύντομος. Νομίζω ότι θα χρειαστώ λιγότερο από τρία λεπτά.</w:t>
      </w:r>
    </w:p>
    <w:p w14:paraId="68AD1143"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Κατ’ αρχάς, θα ήθελα να κάνω σχόλιο πάνω στην τοποθέτηση του κ. </w:t>
      </w:r>
      <w:proofErr w:type="spellStart"/>
      <w:r>
        <w:rPr>
          <w:rFonts w:eastAsia="Times New Roman" w:cs="Times New Roman"/>
          <w:szCs w:val="24"/>
        </w:rPr>
        <w:t>Σταϊκούρα</w:t>
      </w:r>
      <w:proofErr w:type="spellEnd"/>
      <w:r>
        <w:rPr>
          <w:rFonts w:eastAsia="Times New Roman" w:cs="Times New Roman"/>
          <w:szCs w:val="24"/>
        </w:rPr>
        <w:t>. Εμείς θεωρούμε αναμφίβολα θετικό το γεγονός ότι ο Αρχηγός της Αξιωματικής Αντιπολίτευσης θα ενημερώνει για τις θέσ</w:t>
      </w:r>
      <w:r>
        <w:rPr>
          <w:rFonts w:eastAsia="Times New Roman" w:cs="Times New Roman"/>
          <w:szCs w:val="24"/>
        </w:rPr>
        <w:t xml:space="preserve">εις του τους διεθνείς επενδυτές. </w:t>
      </w:r>
    </w:p>
    <w:p w14:paraId="68AD1144"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Θέλω να ελπίζω πως μαζί με την παρουσίαση των θέσεων της Αξιωματικής Αντιπολίτευσης, ο κ. Μητσοτάκης θα ενημερώνει τους επενδυτές και για το νέο περιβάλλον σταθερότητας που εμπεδώνει τώρα η ελληνική οικονομία και τις νέες </w:t>
      </w:r>
      <w:r>
        <w:rPr>
          <w:rFonts w:eastAsia="Times New Roman" w:cs="Times New Roman"/>
          <w:szCs w:val="24"/>
        </w:rPr>
        <w:t>επενδυτικές ευκαιρίες που διαμορφώνονται.</w:t>
      </w:r>
    </w:p>
    <w:p w14:paraId="68AD1145"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Όμως, ακόμα κι αν δεν το κάνει ο ίδιος, να είναι βέβαιος πως την ίδια δουλειά κάνουμε κι εμείς συστηματικά κάθε μήνα. Την επόμενη εβδομάδα θα είμαι κι εγώ στο Λονδίνο για να δω ακριβώς τους ίδιους επενδυτές, χωρίς </w:t>
      </w:r>
      <w:r>
        <w:rPr>
          <w:rFonts w:eastAsia="Times New Roman" w:cs="Times New Roman"/>
          <w:szCs w:val="24"/>
        </w:rPr>
        <w:t>όμως να σηκώνουμε τη φασαρία που σήκωσε ο κ. Μητσοτάκης με μια τέτοια επίσκεψη.</w:t>
      </w:r>
    </w:p>
    <w:p w14:paraId="68AD1146"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Θα ήθελα, όμως, τις θέσεις που κοινοποιεί ο ίδιος στους διεθνείς επενδυτές να τις κοινοποιήσει και σ’ εμάς, να ξέρουμε κι εμείς τι ακριβώς λέει για μια σειρά θεμάτων, που μέχρι</w:t>
      </w:r>
      <w:r>
        <w:rPr>
          <w:rFonts w:eastAsia="Times New Roman" w:cs="Times New Roman"/>
          <w:szCs w:val="24"/>
        </w:rPr>
        <w:t xml:space="preserve"> τώρα παραμένει αόριστος, αλλά να ξέρει και ο ελληνικός λαός, που μέχρι σήμερα δεν έχει καθαρή εικόνα για τις θέσεις αυτές.</w:t>
      </w:r>
    </w:p>
    <w:p w14:paraId="68AD1147" w14:textId="77777777" w:rsidR="00217A8F" w:rsidRDefault="00B55156">
      <w:pPr>
        <w:spacing w:after="0" w:line="600" w:lineRule="auto"/>
        <w:ind w:firstLine="720"/>
        <w:jc w:val="both"/>
        <w:rPr>
          <w:rFonts w:eastAsia="Times New Roman" w:cs="Times New Roman"/>
        </w:rPr>
      </w:pPr>
      <w:r>
        <w:rPr>
          <w:rFonts w:eastAsia="Times New Roman" w:cs="Times New Roman"/>
        </w:rPr>
        <w:t xml:space="preserve">Θα επιστρέψω στο κύριο θέμα και θα ήθελα να ζητήσω από την Ολομέλεια να υπερψηφίσει το σχέδιο νόμου για την κύρωση της απόφασης για </w:t>
      </w:r>
      <w:r>
        <w:rPr>
          <w:rFonts w:eastAsia="Times New Roman" w:cs="Times New Roman"/>
        </w:rPr>
        <w:t xml:space="preserve">το σύστημα ιδίων πόρων της Ευρωπαϊκής Ένωσης. Πρόκειται ουσιαστικά για μια περιοδική έγκριση του συστήματος χρηματοδότησης του ευρωπαϊκού προϋπολογισμού, που καλύπτει ένα πολύ μεγάλο εύρος θεμάτων. </w:t>
      </w:r>
    </w:p>
    <w:p w14:paraId="68AD1148" w14:textId="77777777" w:rsidR="00217A8F" w:rsidRDefault="00B55156">
      <w:pPr>
        <w:spacing w:after="0" w:line="600" w:lineRule="auto"/>
        <w:ind w:firstLine="720"/>
        <w:jc w:val="both"/>
        <w:rPr>
          <w:rFonts w:eastAsia="Times New Roman" w:cs="Times New Roman"/>
        </w:rPr>
      </w:pPr>
      <w:r>
        <w:rPr>
          <w:rFonts w:eastAsia="Times New Roman" w:cs="Times New Roman"/>
        </w:rPr>
        <w:t>Δεν υπάρχει καμ</w:t>
      </w:r>
      <w:r>
        <w:rPr>
          <w:rFonts w:eastAsia="Times New Roman" w:cs="Times New Roman"/>
        </w:rPr>
        <w:t>μ</w:t>
      </w:r>
      <w:r>
        <w:rPr>
          <w:rFonts w:eastAsia="Times New Roman" w:cs="Times New Roman"/>
        </w:rPr>
        <w:t>ία αμφιβολία πως το μέγεθος του προϋπολογ</w:t>
      </w:r>
      <w:r>
        <w:rPr>
          <w:rFonts w:eastAsia="Times New Roman" w:cs="Times New Roman"/>
        </w:rPr>
        <w:t xml:space="preserve">ισμού είναι ιδιαίτερα χαμηλό. Θα θέλαμε και παλεύουμε να είναι αρκετά υψηλότερο. Δεν υπάρχει επίσης αμφιβολία πως θα θέλαμε να έχει μια πολύ ισχυρή διάσταση </w:t>
      </w:r>
      <w:proofErr w:type="spellStart"/>
      <w:r>
        <w:rPr>
          <w:rFonts w:eastAsia="Times New Roman" w:cs="Times New Roman"/>
        </w:rPr>
        <w:t>αντικυκλικής</w:t>
      </w:r>
      <w:proofErr w:type="spellEnd"/>
      <w:r>
        <w:rPr>
          <w:rFonts w:eastAsia="Times New Roman" w:cs="Times New Roman"/>
        </w:rPr>
        <w:t xml:space="preserve"> δημοσιονομικής πολιτικής, που σήμερα απουσιάζει, με τη θέσπιση –εάν θέλετε- αυτόματων </w:t>
      </w:r>
      <w:r>
        <w:rPr>
          <w:rFonts w:eastAsia="Times New Roman" w:cs="Times New Roman"/>
        </w:rPr>
        <w:t xml:space="preserve">σταθεροποιητών, για παράδειγμα επιδομάτων ανεργίας σε ευρωπαϊκή κλίμακα ή άλλων μεταβιβαστικών πληρωμών. </w:t>
      </w:r>
    </w:p>
    <w:p w14:paraId="68AD1149" w14:textId="77777777" w:rsidR="00217A8F" w:rsidRDefault="00B55156">
      <w:pPr>
        <w:spacing w:after="0" w:line="600" w:lineRule="auto"/>
        <w:ind w:firstLine="720"/>
        <w:jc w:val="both"/>
        <w:rPr>
          <w:rFonts w:eastAsia="Times New Roman" w:cs="Times New Roman"/>
        </w:rPr>
      </w:pPr>
      <w:r>
        <w:rPr>
          <w:rFonts w:eastAsia="Times New Roman" w:cs="Times New Roman"/>
        </w:rPr>
        <w:lastRenderedPageBreak/>
        <w:t>Αυτό είναι εξαιρετικά σημαντικό, ειδικά για μια χώρα σαν την Ελλάδα, μια χώρα της ευρωπαϊκής περιφέρειας που γνώρισε ένα «ασύμμετρο σοκ», κατά τους οι</w:t>
      </w:r>
      <w:r>
        <w:rPr>
          <w:rFonts w:eastAsia="Times New Roman" w:cs="Times New Roman"/>
        </w:rPr>
        <w:t xml:space="preserve">κονομολόγους, που αφορά δηλαδή την ίδια και όχι την υπόλοιπη Ευρώπη και που κατά συνέπεια το μοναδικό εργαλείο σταθεροποίησης, η νομισματική πολιτική, δεν μπορεί να είναι αποτελεσματικό. </w:t>
      </w:r>
    </w:p>
    <w:p w14:paraId="68AD114A" w14:textId="77777777" w:rsidR="00217A8F" w:rsidRDefault="00B55156">
      <w:pPr>
        <w:spacing w:after="0" w:line="600" w:lineRule="auto"/>
        <w:ind w:firstLine="720"/>
        <w:jc w:val="both"/>
        <w:rPr>
          <w:rFonts w:eastAsia="Times New Roman" w:cs="Times New Roman"/>
        </w:rPr>
      </w:pPr>
      <w:r>
        <w:rPr>
          <w:rFonts w:eastAsia="Times New Roman" w:cs="Times New Roman"/>
        </w:rPr>
        <w:t>Παρ’ όλα αυτά, θεωρούμε ένα πολύ θετικό βήμα την ψήφιση του σημερινο</w:t>
      </w:r>
      <w:r>
        <w:rPr>
          <w:rFonts w:eastAsia="Times New Roman" w:cs="Times New Roman"/>
        </w:rPr>
        <w:t xml:space="preserve">ύ νομοσχεδίου και καλώ ξανά την Ολομέλεια να το ψηφίσει. </w:t>
      </w:r>
    </w:p>
    <w:p w14:paraId="68AD114B" w14:textId="77777777" w:rsidR="00217A8F" w:rsidRDefault="00B55156">
      <w:pPr>
        <w:spacing w:after="0" w:line="600" w:lineRule="auto"/>
        <w:ind w:firstLine="720"/>
        <w:jc w:val="both"/>
        <w:rPr>
          <w:rFonts w:eastAsia="Times New Roman" w:cs="Times New Roman"/>
        </w:rPr>
      </w:pPr>
      <w:r>
        <w:rPr>
          <w:rFonts w:eastAsia="Times New Roman" w:cs="Times New Roman"/>
        </w:rPr>
        <w:t xml:space="preserve">Θα ήθελα να πω δύο λόγια σχετικά με σχόλια που ακούστηκαν για την τροπολογία της Δημοκρατικής Συμπαράταξης ΠΑΣΟΚ-ΔΗΜΑΡ για το θέμα των εκατό δόσεων. Κατ’ αρχάς, είναι ένα θέμα που βλέπουμε θετικά. </w:t>
      </w:r>
    </w:p>
    <w:p w14:paraId="68AD114C" w14:textId="77777777" w:rsidR="00217A8F" w:rsidRDefault="00B55156">
      <w:pPr>
        <w:spacing w:after="0" w:line="600" w:lineRule="auto"/>
        <w:ind w:firstLine="720"/>
        <w:jc w:val="both"/>
        <w:rPr>
          <w:rFonts w:eastAsia="Times New Roman" w:cs="Times New Roman"/>
        </w:rPr>
      </w:pPr>
      <w:r>
        <w:rPr>
          <w:rFonts w:eastAsia="Times New Roman" w:cs="Times New Roman"/>
        </w:rPr>
        <w:t xml:space="preserve">Μην ξεχνάτε ότι η ρύθμιση των εκατό δόσεων νομοθετήθηκε από την Κυβέρνηση της Αριστεράς πριν από ένα χρόνο. </w:t>
      </w:r>
    </w:p>
    <w:p w14:paraId="68AD114D" w14:textId="77777777" w:rsidR="00217A8F" w:rsidRDefault="00B55156">
      <w:pPr>
        <w:spacing w:after="0" w:line="600" w:lineRule="auto"/>
        <w:ind w:firstLine="720"/>
        <w:jc w:val="both"/>
        <w:rPr>
          <w:rFonts w:eastAsia="Times New Roman" w:cs="Times New Roman"/>
        </w:rPr>
      </w:pPr>
      <w:r>
        <w:rPr>
          <w:rFonts w:eastAsia="Times New Roman" w:cs="Times New Roman"/>
          <w:b/>
        </w:rPr>
        <w:t>ΙΩΑΝΝΗΣ ΒΡΟΥΤΣΗΣ:</w:t>
      </w:r>
      <w:r>
        <w:rPr>
          <w:rFonts w:eastAsia="Times New Roman" w:cs="Times New Roman"/>
        </w:rPr>
        <w:t xml:space="preserve"> Λάθος!</w:t>
      </w:r>
    </w:p>
    <w:p w14:paraId="68AD114E" w14:textId="77777777" w:rsidR="00217A8F" w:rsidRDefault="00B55156">
      <w:pPr>
        <w:spacing w:after="0" w:line="600" w:lineRule="auto"/>
        <w:ind w:firstLine="720"/>
        <w:jc w:val="both"/>
        <w:rPr>
          <w:rFonts w:eastAsia="Times New Roman" w:cs="Times New Roman"/>
        </w:rPr>
      </w:pPr>
      <w:r>
        <w:rPr>
          <w:rFonts w:eastAsia="Times New Roman" w:cs="Times New Roman"/>
          <w:b/>
        </w:rPr>
        <w:lastRenderedPageBreak/>
        <w:t xml:space="preserve">ΑΠΟΣΤΟΛΟΣ ΒΕΣΥΡΟΠΟΥΛΟΣ: </w:t>
      </w:r>
      <w:r>
        <w:rPr>
          <w:rFonts w:eastAsia="Times New Roman" w:cs="Times New Roman"/>
        </w:rPr>
        <w:t xml:space="preserve">Λάθος! Τον Σεπτέμβριο του 2014 ψηφίστηκε η ρύθμιση. </w:t>
      </w:r>
    </w:p>
    <w:p w14:paraId="68AD114F" w14:textId="77777777" w:rsidR="00217A8F" w:rsidRDefault="00B55156">
      <w:pPr>
        <w:spacing w:after="0" w:line="600" w:lineRule="auto"/>
        <w:ind w:firstLine="720"/>
        <w:jc w:val="both"/>
        <w:rPr>
          <w:rFonts w:eastAsia="Times New Roman" w:cs="Times New Roman"/>
        </w:rPr>
      </w:pPr>
      <w:r>
        <w:rPr>
          <w:rFonts w:eastAsia="Times New Roman" w:cs="Times New Roman"/>
          <w:b/>
        </w:rPr>
        <w:t>ΓΕΩΡΓΙΟΣ ΧΟΥΛΙΑΡΑΚΗΣ (Αναπληρωτής Υπουργός Οι</w:t>
      </w:r>
      <w:r>
        <w:rPr>
          <w:rFonts w:eastAsia="Times New Roman" w:cs="Times New Roman"/>
          <w:b/>
        </w:rPr>
        <w:t xml:space="preserve">κονομικών): </w:t>
      </w:r>
      <w:r>
        <w:rPr>
          <w:rFonts w:eastAsia="Times New Roman" w:cs="Times New Roman"/>
        </w:rPr>
        <w:t>Μάλιστα, θεωρήθηκε τότε μονομερής ενέργεια και μας επιπλήξατε γι’ αυτό.</w:t>
      </w:r>
    </w:p>
    <w:p w14:paraId="68AD1150" w14:textId="77777777" w:rsidR="00217A8F" w:rsidRDefault="00B55156">
      <w:pPr>
        <w:spacing w:after="0" w:line="600" w:lineRule="auto"/>
        <w:ind w:firstLine="720"/>
        <w:jc w:val="center"/>
        <w:rPr>
          <w:rFonts w:eastAsia="Times New Roman" w:cs="Times New Roman"/>
        </w:rPr>
      </w:pPr>
      <w:r>
        <w:rPr>
          <w:rFonts w:eastAsia="Times New Roman" w:cs="Times New Roman"/>
        </w:rPr>
        <w:t>(Θόρυβος στην Αίθουσα)</w:t>
      </w:r>
    </w:p>
    <w:p w14:paraId="68AD1151" w14:textId="77777777" w:rsidR="00217A8F" w:rsidRDefault="00B55156">
      <w:pPr>
        <w:spacing w:after="0" w:line="600" w:lineRule="auto"/>
        <w:ind w:firstLine="720"/>
        <w:jc w:val="both"/>
        <w:rPr>
          <w:rFonts w:eastAsia="Times New Roman" w:cs="Times New Roman"/>
        </w:rPr>
      </w:pPr>
      <w:r>
        <w:rPr>
          <w:rFonts w:eastAsia="Times New Roman" w:cs="Times New Roman"/>
          <w:b/>
        </w:rPr>
        <w:t>ΠΡΟΕΔΡΕΥΩΝ (Γεώργιος Βαρεμένος):</w:t>
      </w:r>
      <w:r>
        <w:rPr>
          <w:rFonts w:eastAsia="Times New Roman" w:cs="Times New Roman"/>
        </w:rPr>
        <w:t xml:space="preserve"> Παρακαλώ, ησυχία!</w:t>
      </w:r>
    </w:p>
    <w:p w14:paraId="68AD1152" w14:textId="77777777" w:rsidR="00217A8F" w:rsidRDefault="00B55156">
      <w:pPr>
        <w:spacing w:after="0" w:line="600" w:lineRule="auto"/>
        <w:ind w:firstLine="720"/>
        <w:jc w:val="both"/>
        <w:rPr>
          <w:rFonts w:eastAsia="Times New Roman" w:cs="Times New Roman"/>
        </w:rPr>
      </w:pPr>
      <w:r>
        <w:rPr>
          <w:rFonts w:eastAsia="Times New Roman" w:cs="Times New Roman"/>
          <w:b/>
        </w:rPr>
        <w:t xml:space="preserve">ΓΕΩΡΓΙΟΣ ΧΟΥΛΙΑΡΑΚΗΣ (Αναπληρωτής Υπουργός Οικονομικών): </w:t>
      </w:r>
      <w:r>
        <w:rPr>
          <w:rFonts w:eastAsia="Times New Roman" w:cs="Times New Roman"/>
        </w:rPr>
        <w:t xml:space="preserve">Από την άλλη πλευρά, είναι αδύνατον να </w:t>
      </w:r>
      <w:proofErr w:type="spellStart"/>
      <w:r>
        <w:rPr>
          <w:rFonts w:eastAsia="Times New Roman" w:cs="Times New Roman"/>
        </w:rPr>
        <w:t>οι</w:t>
      </w:r>
      <w:r>
        <w:rPr>
          <w:rFonts w:eastAsia="Times New Roman" w:cs="Times New Roman"/>
        </w:rPr>
        <w:t>κοδομηθεί</w:t>
      </w:r>
      <w:proofErr w:type="spellEnd"/>
      <w:r>
        <w:rPr>
          <w:rFonts w:eastAsia="Times New Roman" w:cs="Times New Roman"/>
        </w:rPr>
        <w:t xml:space="preserve"> –και θα ήθελα να το προσέξετε αυτό- ένα αξιόπιστο σύστημα εσόδων και να εμπεδωθεί η φορολογική συνείδηση, όταν κάθε χρόνο υπάρχουν αντίστοιχες ρυθμίσεις. </w:t>
      </w:r>
    </w:p>
    <w:p w14:paraId="68AD1153" w14:textId="77777777" w:rsidR="00217A8F" w:rsidRDefault="00B55156">
      <w:pPr>
        <w:spacing w:after="0" w:line="600" w:lineRule="auto"/>
        <w:ind w:firstLine="720"/>
        <w:jc w:val="both"/>
        <w:rPr>
          <w:rFonts w:eastAsia="Times New Roman" w:cs="Times New Roman"/>
        </w:rPr>
      </w:pPr>
      <w:r>
        <w:rPr>
          <w:rFonts w:eastAsia="Times New Roman" w:cs="Times New Roman"/>
        </w:rPr>
        <w:t>Για παράδειγμα, δεν μπορεί να εμπεδωθεί η αξιοπιστία ενός νομίσματος, όταν κάθε χρόνο υποτι</w:t>
      </w:r>
      <w:r>
        <w:rPr>
          <w:rFonts w:eastAsia="Times New Roman" w:cs="Times New Roman"/>
        </w:rPr>
        <w:t xml:space="preserve">μάται. Με τον ίδιο ακριβώς τρόπο, δεν μπορεί να εμπεδωθεί αξιόπιστο φορολογικό σύστημα, όταν κάθε </w:t>
      </w:r>
      <w:r>
        <w:rPr>
          <w:rFonts w:eastAsia="Times New Roman" w:cs="Times New Roman"/>
        </w:rPr>
        <w:lastRenderedPageBreak/>
        <w:t>χρόνο υπάρχουν ρυθμίσεις γι’ αυτούς που δεν ανταποκρίνονται με συνέπεια στη φορολογική τους υποχρέωση. Τι κίνητρο άλλωστε θα είχε κάποιος να είναι συνεπής, ότ</w:t>
      </w:r>
      <w:r>
        <w:rPr>
          <w:rFonts w:eastAsia="Times New Roman" w:cs="Times New Roman"/>
        </w:rPr>
        <w:t xml:space="preserve">αν γνωρίζει πως κάθε τόσο υπάρχει ρύθμιση; </w:t>
      </w:r>
    </w:p>
    <w:p w14:paraId="68AD1154" w14:textId="77777777" w:rsidR="00217A8F" w:rsidRDefault="00B55156">
      <w:pPr>
        <w:spacing w:after="0" w:line="600" w:lineRule="auto"/>
        <w:ind w:firstLine="720"/>
        <w:jc w:val="both"/>
        <w:rPr>
          <w:rFonts w:eastAsia="Times New Roman" w:cs="Times New Roman"/>
        </w:rPr>
      </w:pPr>
      <w:r>
        <w:rPr>
          <w:rFonts w:eastAsia="Times New Roman" w:cs="Times New Roman"/>
        </w:rPr>
        <w:t>Θα πρέπει, λοιπόν, να βρεθεί μια βέλτιστη ισορροπία ανάμεσα στις συνέπειες της ύφεσης στην ικανότητα των νοικοκυριών και των επιχειρήσεων να πληρώνουν φόρο από τη μία και την επιβράβευση, αν θέλετε, των συνεπών φ</w:t>
      </w:r>
      <w:r>
        <w:rPr>
          <w:rFonts w:eastAsia="Times New Roman" w:cs="Times New Roman"/>
        </w:rPr>
        <w:t xml:space="preserve">ορολογούμενων από την άλλη. </w:t>
      </w:r>
    </w:p>
    <w:p w14:paraId="68AD1155" w14:textId="77777777" w:rsidR="00217A8F" w:rsidRDefault="00B55156">
      <w:pPr>
        <w:spacing w:after="0" w:line="600" w:lineRule="auto"/>
        <w:ind w:firstLine="720"/>
        <w:jc w:val="both"/>
        <w:rPr>
          <w:rFonts w:eastAsia="Times New Roman" w:cs="Times New Roman"/>
        </w:rPr>
      </w:pPr>
      <w:r>
        <w:rPr>
          <w:rFonts w:eastAsia="Times New Roman" w:cs="Times New Roman"/>
        </w:rPr>
        <w:t xml:space="preserve">Η τροπολογία που κατέθεσε η Δημοκρατική Συμπαράταξη ΠΑΣΟΚ-ΔΗΜΑΡ δεν πετυχαίνει αυτή τη βέλτιστη ισορροπία. Έχουμε θετική στάση. Το βλέπουμε και θα επανέλθουμε. </w:t>
      </w:r>
    </w:p>
    <w:p w14:paraId="68AD1156" w14:textId="77777777" w:rsidR="00217A8F" w:rsidRDefault="00B55156">
      <w:pPr>
        <w:spacing w:after="0" w:line="600" w:lineRule="auto"/>
        <w:ind w:firstLine="720"/>
        <w:jc w:val="both"/>
        <w:rPr>
          <w:rFonts w:eastAsia="Times New Roman" w:cs="Times New Roman"/>
        </w:rPr>
      </w:pPr>
      <w:r>
        <w:rPr>
          <w:rFonts w:eastAsia="Times New Roman" w:cs="Times New Roman"/>
        </w:rPr>
        <w:t>Τέλος, θέλω να πω δύο λόγια –γιατί ακούστηκαν απίστευτες ανακρίβει</w:t>
      </w:r>
      <w:r>
        <w:rPr>
          <w:rFonts w:eastAsia="Times New Roman" w:cs="Times New Roman"/>
        </w:rPr>
        <w:t xml:space="preserve">ες- για το βιβλίο του </w:t>
      </w:r>
      <w:proofErr w:type="spellStart"/>
      <w:r>
        <w:rPr>
          <w:rFonts w:eastAsia="Times New Roman" w:cs="Times New Roman"/>
        </w:rPr>
        <w:t>Γκάλμπρεϊθ</w:t>
      </w:r>
      <w:proofErr w:type="spellEnd"/>
      <w:r>
        <w:rPr>
          <w:rFonts w:eastAsia="Times New Roman" w:cs="Times New Roman"/>
        </w:rPr>
        <w:t xml:space="preserve">. Κατ’ αρχάς, ακούστηκε ότι «ήταν σύμβουλος του κ. </w:t>
      </w:r>
      <w:proofErr w:type="spellStart"/>
      <w:r>
        <w:rPr>
          <w:rFonts w:eastAsia="Times New Roman" w:cs="Times New Roman"/>
        </w:rPr>
        <w:t>Χουλιαράκη</w:t>
      </w:r>
      <w:proofErr w:type="spellEnd"/>
      <w:r>
        <w:rPr>
          <w:rFonts w:eastAsia="Times New Roman" w:cs="Times New Roman"/>
        </w:rPr>
        <w:t>».</w:t>
      </w:r>
    </w:p>
    <w:p w14:paraId="68AD1157" w14:textId="77777777" w:rsidR="00217A8F" w:rsidRDefault="00B55156">
      <w:pPr>
        <w:spacing w:after="0" w:line="600" w:lineRule="auto"/>
        <w:ind w:firstLine="720"/>
        <w:jc w:val="both"/>
        <w:rPr>
          <w:rFonts w:eastAsia="Times New Roman" w:cs="Times New Roman"/>
        </w:rPr>
      </w:pPr>
      <w:r>
        <w:rPr>
          <w:rFonts w:eastAsia="Times New Roman" w:cs="Times New Roman"/>
        </w:rPr>
        <w:lastRenderedPageBreak/>
        <w:t xml:space="preserve">Κύριε </w:t>
      </w:r>
      <w:proofErr w:type="spellStart"/>
      <w:r>
        <w:rPr>
          <w:rFonts w:eastAsia="Times New Roman" w:cs="Times New Roman"/>
        </w:rPr>
        <w:t>Βρούτση</w:t>
      </w:r>
      <w:proofErr w:type="spellEnd"/>
      <w:r>
        <w:rPr>
          <w:rFonts w:eastAsia="Times New Roman" w:cs="Times New Roman"/>
        </w:rPr>
        <w:t xml:space="preserve">, το διάστημα Φεβρουαρίου-Αυγούστου 2015 ήμουν Πρόεδρος του Συμβουλίου Οικονομικών Εμπειρογνωμόνων και επικεφαλής της τεχνικής διαπραγμάτευσης από </w:t>
      </w:r>
      <w:r>
        <w:rPr>
          <w:rFonts w:eastAsia="Times New Roman" w:cs="Times New Roman"/>
        </w:rPr>
        <w:t xml:space="preserve">τον Απρίλιο έως τον Αύγουστο του 2015. </w:t>
      </w:r>
    </w:p>
    <w:p w14:paraId="68AD1158" w14:textId="77777777" w:rsidR="00217A8F" w:rsidRDefault="00B55156">
      <w:pPr>
        <w:spacing w:after="0" w:line="600" w:lineRule="auto"/>
        <w:ind w:firstLine="720"/>
        <w:jc w:val="both"/>
        <w:rPr>
          <w:rFonts w:eastAsia="Times New Roman" w:cs="Times New Roman"/>
        </w:rPr>
      </w:pPr>
      <w:r>
        <w:rPr>
          <w:rFonts w:eastAsia="Times New Roman" w:cs="Times New Roman"/>
        </w:rPr>
        <w:t xml:space="preserve">Ο κ. </w:t>
      </w:r>
      <w:proofErr w:type="spellStart"/>
      <w:r>
        <w:rPr>
          <w:rFonts w:eastAsia="Times New Roman" w:cs="Times New Roman"/>
        </w:rPr>
        <w:t>Γκάλμπρεϊθ</w:t>
      </w:r>
      <w:proofErr w:type="spellEnd"/>
      <w:r>
        <w:rPr>
          <w:rFonts w:eastAsia="Times New Roman" w:cs="Times New Roman"/>
        </w:rPr>
        <w:t xml:space="preserve"> δεν είχε απολύτως κα</w:t>
      </w:r>
      <w:r>
        <w:rPr>
          <w:rFonts w:eastAsia="Times New Roman" w:cs="Times New Roman"/>
        </w:rPr>
        <w:t>μ</w:t>
      </w:r>
      <w:r>
        <w:rPr>
          <w:rFonts w:eastAsia="Times New Roman" w:cs="Times New Roman"/>
        </w:rPr>
        <w:t>μία θεσμική θέση και -προσέξτε- δεν βρέθηκα ποτέ, παρ</w:t>
      </w:r>
      <w:r>
        <w:rPr>
          <w:rFonts w:eastAsia="Times New Roman" w:cs="Times New Roman"/>
        </w:rPr>
        <w:t xml:space="preserve">’ </w:t>
      </w:r>
      <w:r>
        <w:rPr>
          <w:rFonts w:eastAsia="Times New Roman" w:cs="Times New Roman"/>
        </w:rPr>
        <w:t xml:space="preserve">ότι ήμουν επικεφαλής της τεχνικής διαπραγμάτευσης, ούτε σε μια σύσκεψη με τον </w:t>
      </w:r>
      <w:proofErr w:type="spellStart"/>
      <w:r>
        <w:rPr>
          <w:rFonts w:eastAsia="Times New Roman" w:cs="Times New Roman"/>
        </w:rPr>
        <w:t>Γκάλμπρεϊθ</w:t>
      </w:r>
      <w:proofErr w:type="spellEnd"/>
      <w:r>
        <w:rPr>
          <w:rFonts w:eastAsia="Times New Roman" w:cs="Times New Roman"/>
        </w:rPr>
        <w:t xml:space="preserve"> παρόντα. Ποιος είναι ο κ. </w:t>
      </w:r>
      <w:proofErr w:type="spellStart"/>
      <w:r>
        <w:rPr>
          <w:rFonts w:eastAsia="Times New Roman" w:cs="Times New Roman"/>
        </w:rPr>
        <w:t>Γκάλμπρεϊ</w:t>
      </w:r>
      <w:r>
        <w:rPr>
          <w:rFonts w:eastAsia="Times New Roman" w:cs="Times New Roman"/>
        </w:rPr>
        <w:t>θ</w:t>
      </w:r>
      <w:proofErr w:type="spellEnd"/>
      <w:r>
        <w:rPr>
          <w:rFonts w:eastAsia="Times New Roman" w:cs="Times New Roman"/>
        </w:rPr>
        <w:t>;</w:t>
      </w:r>
    </w:p>
    <w:p w14:paraId="68AD1159" w14:textId="77777777" w:rsidR="00217A8F" w:rsidRDefault="00B55156">
      <w:pPr>
        <w:spacing w:after="0" w:line="600" w:lineRule="auto"/>
        <w:ind w:firstLine="720"/>
        <w:jc w:val="both"/>
        <w:rPr>
          <w:rFonts w:eastAsia="Times New Roman" w:cs="Times New Roman"/>
        </w:rPr>
      </w:pPr>
      <w:r>
        <w:rPr>
          <w:rFonts w:eastAsia="Times New Roman" w:cs="Times New Roman"/>
          <w:b/>
        </w:rPr>
        <w:t xml:space="preserve">ΑΠΟΣΤΟΛΟΣ ΒΕΣΥΡΟΠΟΥΛΟΣ: </w:t>
      </w:r>
      <w:r>
        <w:rPr>
          <w:rFonts w:eastAsia="Times New Roman" w:cs="Times New Roman"/>
        </w:rPr>
        <w:t>Αυτό ρωτάμε κι εμείς. Ποιος είναι;</w:t>
      </w:r>
    </w:p>
    <w:p w14:paraId="68AD115A" w14:textId="77777777" w:rsidR="00217A8F" w:rsidRDefault="00B55156">
      <w:pPr>
        <w:spacing w:after="0" w:line="600" w:lineRule="auto"/>
        <w:ind w:firstLine="720"/>
        <w:jc w:val="both"/>
        <w:rPr>
          <w:rFonts w:eastAsia="Times New Roman" w:cs="Times New Roman"/>
        </w:rPr>
      </w:pPr>
      <w:r>
        <w:rPr>
          <w:rFonts w:eastAsia="Times New Roman" w:cs="Times New Roman"/>
          <w:b/>
        </w:rPr>
        <w:t xml:space="preserve">ΓΕΩΡΓΙΟΣ ΧΟΥΛΙΑΡΑΚΗΣ (Αναπληρωτής Υπουργός Οικονομικών): </w:t>
      </w:r>
      <w:r>
        <w:rPr>
          <w:rFonts w:eastAsia="Times New Roman" w:cs="Times New Roman"/>
        </w:rPr>
        <w:t>Πρώτα απ’ όλα, αυτά που λέει είναι απίστευτες φαιδρότητες και ανεκδιήγητοι δονκιχωτισμοί από έναν άνθρωπο που δεν είχε απολύτως καμ</w:t>
      </w:r>
      <w:r>
        <w:rPr>
          <w:rFonts w:eastAsia="Times New Roman" w:cs="Times New Roman"/>
        </w:rPr>
        <w:t>μ</w:t>
      </w:r>
      <w:r>
        <w:rPr>
          <w:rFonts w:eastAsia="Times New Roman" w:cs="Times New Roman"/>
        </w:rPr>
        <w:t>ία θε</w:t>
      </w:r>
      <w:r>
        <w:rPr>
          <w:rFonts w:eastAsia="Times New Roman" w:cs="Times New Roman"/>
        </w:rPr>
        <w:t xml:space="preserve">σμική θέση. </w:t>
      </w:r>
    </w:p>
    <w:p w14:paraId="68AD115B" w14:textId="77777777" w:rsidR="00217A8F" w:rsidRDefault="00B55156">
      <w:pPr>
        <w:spacing w:after="0" w:line="600" w:lineRule="auto"/>
        <w:ind w:firstLine="720"/>
        <w:jc w:val="both"/>
        <w:rPr>
          <w:rFonts w:eastAsia="Times New Roman" w:cs="Times New Roman"/>
        </w:rPr>
      </w:pPr>
      <w:r>
        <w:rPr>
          <w:rFonts w:eastAsia="Times New Roman" w:cs="Times New Roman"/>
        </w:rPr>
        <w:lastRenderedPageBreak/>
        <w:t xml:space="preserve">Όμως, θα ήθελα πολύ να μας πει </w:t>
      </w:r>
      <w:r>
        <w:rPr>
          <w:rFonts w:eastAsia="Times New Roman" w:cs="Times New Roman"/>
        </w:rPr>
        <w:t>–</w:t>
      </w:r>
      <w:r>
        <w:rPr>
          <w:rFonts w:eastAsia="Times New Roman" w:cs="Times New Roman"/>
        </w:rPr>
        <w:t>γιατί δεν το λέει σε ένα βιβλίο διακοσίων πενήντα σελίδων</w:t>
      </w:r>
      <w:r>
        <w:rPr>
          <w:rFonts w:eastAsia="Times New Roman" w:cs="Times New Roman"/>
        </w:rPr>
        <w:t>–</w:t>
      </w:r>
      <w:r>
        <w:rPr>
          <w:rFonts w:eastAsia="Times New Roman" w:cs="Times New Roman"/>
        </w:rPr>
        <w:t xml:space="preserve"> με ποιους συμμετείχε σε ποιες συσκέψεις, τη στιγμή που δεν είχε απολύτως καμ</w:t>
      </w:r>
      <w:r>
        <w:rPr>
          <w:rFonts w:eastAsia="Times New Roman" w:cs="Times New Roman"/>
        </w:rPr>
        <w:t>μ</w:t>
      </w:r>
      <w:r>
        <w:rPr>
          <w:rFonts w:eastAsia="Times New Roman" w:cs="Times New Roman"/>
        </w:rPr>
        <w:t>ία επαφή με τη</w:t>
      </w:r>
      <w:r>
        <w:rPr>
          <w:rFonts w:eastAsia="Times New Roman" w:cs="Times New Roman"/>
        </w:rPr>
        <w:t xml:space="preserve"> θεσμική δομή της διαπραγμάτευσης από τον Απρίλιο μέχρι τον Αύγουστο του 2015;</w:t>
      </w:r>
    </w:p>
    <w:p w14:paraId="68AD115C" w14:textId="77777777" w:rsidR="00217A8F" w:rsidRDefault="00B55156">
      <w:pPr>
        <w:spacing w:after="0" w:line="600" w:lineRule="auto"/>
        <w:ind w:firstLine="720"/>
        <w:jc w:val="both"/>
        <w:rPr>
          <w:rFonts w:eastAsia="Times New Roman" w:cs="Times New Roman"/>
        </w:rPr>
      </w:pPr>
      <w:r>
        <w:rPr>
          <w:rFonts w:eastAsia="Times New Roman" w:cs="Times New Roman"/>
        </w:rPr>
        <w:t>Ευχαριστώ.</w:t>
      </w:r>
    </w:p>
    <w:p w14:paraId="68AD115D" w14:textId="77777777" w:rsidR="00217A8F" w:rsidRDefault="00B55156">
      <w:pPr>
        <w:spacing w:after="0" w:line="600" w:lineRule="auto"/>
        <w:ind w:firstLine="720"/>
        <w:jc w:val="center"/>
        <w:rPr>
          <w:rFonts w:eastAsia="Times New Roman" w:cs="Times New Roman"/>
        </w:rPr>
      </w:pPr>
      <w:r>
        <w:rPr>
          <w:rFonts w:eastAsia="Times New Roman" w:cs="Times New Roman"/>
        </w:rPr>
        <w:t>(Χειροκροτήματα από την πτέρυγα του ΣΥΡΙΖΑ)</w:t>
      </w:r>
    </w:p>
    <w:p w14:paraId="68AD115E" w14:textId="77777777" w:rsidR="00217A8F" w:rsidRDefault="00B55156">
      <w:pPr>
        <w:spacing w:after="0" w:line="600" w:lineRule="auto"/>
        <w:ind w:firstLine="720"/>
        <w:jc w:val="both"/>
        <w:rPr>
          <w:rFonts w:eastAsia="Times New Roman" w:cs="Times New Roman"/>
        </w:rPr>
      </w:pPr>
      <w:r>
        <w:rPr>
          <w:rFonts w:eastAsia="Times New Roman" w:cs="Times New Roman"/>
          <w:b/>
        </w:rPr>
        <w:t>ΣΟΦΙΑ ΒΟΥΛΤΕΨΗ:</w:t>
      </w:r>
      <w:r>
        <w:rPr>
          <w:rFonts w:eastAsia="Times New Roman" w:cs="Times New Roman"/>
        </w:rPr>
        <w:t xml:space="preserve"> Τι λέτε τώρα; Αυτά τα έχει πει ο κ. Τσίπρας από εδώ!</w:t>
      </w:r>
    </w:p>
    <w:p w14:paraId="68AD115F" w14:textId="77777777" w:rsidR="00217A8F" w:rsidRDefault="00B5515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w:t>
      </w:r>
      <w:r>
        <w:rPr>
          <w:rFonts w:eastAsia="Times New Roman"/>
          <w:szCs w:val="24"/>
        </w:rPr>
        <w:t>υρίες και κύριοι συ</w:t>
      </w:r>
      <w:r>
        <w:rPr>
          <w:rFonts w:eastAsia="Times New Roman"/>
          <w:szCs w:val="24"/>
        </w:rPr>
        <w:t>νάδελφοι, κ</w:t>
      </w:r>
      <w:r>
        <w:rPr>
          <w:rFonts w:eastAsia="Times New Roman"/>
          <w:szCs w:val="24"/>
        </w:rPr>
        <w:t>ηρύσσεται περαιωμένη η συζήτηση επί της αρχής, των άρθρων και των τροπολογιών του σχεδίου νόμου του Υπουργείου Οικονομικών</w:t>
      </w:r>
      <w:r>
        <w:rPr>
          <w:rFonts w:eastAsia="Times New Roman"/>
          <w:szCs w:val="24"/>
        </w:rPr>
        <w:t>:</w:t>
      </w:r>
      <w:r>
        <w:rPr>
          <w:rFonts w:eastAsia="Times New Roman"/>
          <w:szCs w:val="24"/>
        </w:rPr>
        <w:t xml:space="preserve"> «Κύρωση της Απόφασης του Συμβουλίου 2014/335/ΕΕ, </w:t>
      </w:r>
      <w:proofErr w:type="spellStart"/>
      <w:r>
        <w:rPr>
          <w:rFonts w:eastAsia="Times New Roman"/>
          <w:szCs w:val="24"/>
        </w:rPr>
        <w:t>Ευρατόμ</w:t>
      </w:r>
      <w:proofErr w:type="spellEnd"/>
      <w:r>
        <w:rPr>
          <w:rFonts w:eastAsia="Times New Roman"/>
          <w:szCs w:val="24"/>
        </w:rPr>
        <w:t xml:space="preserve"> για το σύστημα των ιδίων πόρων της Ευρωπαϊκής Ένωσης και άλλες δ</w:t>
      </w:r>
      <w:r>
        <w:rPr>
          <w:rFonts w:eastAsia="Times New Roman"/>
          <w:szCs w:val="24"/>
        </w:rPr>
        <w:t>ιατάξεις».</w:t>
      </w:r>
    </w:p>
    <w:p w14:paraId="68AD1160" w14:textId="77777777" w:rsidR="00217A8F" w:rsidRDefault="00B55156">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νομοσχέδιο επί της αρχής; </w:t>
      </w:r>
    </w:p>
    <w:p w14:paraId="68AD1161" w14:textId="77777777" w:rsidR="00217A8F" w:rsidRDefault="00B55156">
      <w:pPr>
        <w:spacing w:after="0" w:line="600" w:lineRule="auto"/>
        <w:ind w:firstLine="720"/>
        <w:jc w:val="both"/>
        <w:rPr>
          <w:rFonts w:eastAsia="Times New Roman"/>
          <w:szCs w:val="24"/>
        </w:rPr>
      </w:pPr>
      <w:r>
        <w:rPr>
          <w:rFonts w:eastAsia="Times New Roman"/>
          <w:b/>
          <w:szCs w:val="24"/>
        </w:rPr>
        <w:t xml:space="preserve">ΧΡΗΣΤΟΣ ΑΝΤΩΝΙΟΥ: </w:t>
      </w:r>
      <w:r>
        <w:rPr>
          <w:rFonts w:eastAsia="Times New Roman"/>
          <w:szCs w:val="24"/>
        </w:rPr>
        <w:t>Δεκτό, δεκτό.</w:t>
      </w:r>
    </w:p>
    <w:p w14:paraId="68AD1162" w14:textId="77777777" w:rsidR="00217A8F" w:rsidRDefault="00B55156">
      <w:pPr>
        <w:spacing w:after="0" w:line="600" w:lineRule="auto"/>
        <w:ind w:firstLine="720"/>
        <w:jc w:val="both"/>
        <w:rPr>
          <w:rFonts w:eastAsia="Times New Roman"/>
          <w:szCs w:val="24"/>
        </w:rPr>
      </w:pPr>
      <w:r>
        <w:rPr>
          <w:rFonts w:eastAsia="Times New Roman"/>
          <w:b/>
          <w:szCs w:val="24"/>
        </w:rPr>
        <w:lastRenderedPageBreak/>
        <w:t xml:space="preserve">ΑΠΟΣΤΟΛΟΣ ΒΕΣΥΡΟΠΟΥΛΟΣ: </w:t>
      </w:r>
      <w:r>
        <w:rPr>
          <w:rFonts w:eastAsia="Times New Roman"/>
          <w:szCs w:val="24"/>
        </w:rPr>
        <w:t xml:space="preserve">Δεκτό, δεκτό. </w:t>
      </w:r>
    </w:p>
    <w:p w14:paraId="68AD1163" w14:textId="77777777" w:rsidR="00217A8F" w:rsidRDefault="00B55156">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Κατά πλειοψηφία.</w:t>
      </w:r>
    </w:p>
    <w:p w14:paraId="68AD1164" w14:textId="77777777" w:rsidR="00217A8F" w:rsidRDefault="00B55156">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68AD1165" w14:textId="77777777" w:rsidR="00217A8F" w:rsidRDefault="00B55156">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Κατά πλειοψηφία.</w:t>
      </w:r>
    </w:p>
    <w:p w14:paraId="68AD1166" w14:textId="77777777" w:rsidR="00217A8F" w:rsidRDefault="00B55156">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Δεκτό, δεκτό. </w:t>
      </w:r>
    </w:p>
    <w:p w14:paraId="68AD1167" w14:textId="77777777" w:rsidR="00217A8F" w:rsidRDefault="00B55156">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68AD1168" w14:textId="77777777" w:rsidR="00217A8F" w:rsidRDefault="00B55156">
      <w:pPr>
        <w:spacing w:after="0"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Δεκτό, δεκτό.</w:t>
      </w:r>
    </w:p>
    <w:p w14:paraId="68AD1169" w14:textId="77777777" w:rsidR="00217A8F" w:rsidRDefault="00B5515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νομοσχέδιο του Υπουργείου Οικονομικών</w:t>
      </w:r>
      <w:r>
        <w:rPr>
          <w:rFonts w:eastAsia="Times New Roman"/>
          <w:szCs w:val="24"/>
        </w:rPr>
        <w:t>:</w:t>
      </w:r>
      <w:r>
        <w:rPr>
          <w:rFonts w:eastAsia="Times New Roman"/>
          <w:szCs w:val="24"/>
        </w:rPr>
        <w:t xml:space="preserve"> «Κύρωση της Απόφασης του Συμβουλίου 2014/335/ΕΕ, </w:t>
      </w:r>
      <w:proofErr w:type="spellStart"/>
      <w:r>
        <w:rPr>
          <w:rFonts w:eastAsia="Times New Roman"/>
          <w:szCs w:val="24"/>
        </w:rPr>
        <w:t>Ευρατόμ</w:t>
      </w:r>
      <w:proofErr w:type="spellEnd"/>
      <w:r>
        <w:rPr>
          <w:rFonts w:eastAsia="Times New Roman"/>
          <w:szCs w:val="24"/>
        </w:rPr>
        <w:t xml:space="preserve"> για το σύστημα τ</w:t>
      </w:r>
      <w:r>
        <w:rPr>
          <w:rFonts w:eastAsia="Times New Roman"/>
          <w:szCs w:val="24"/>
        </w:rPr>
        <w:t xml:space="preserve">ων ιδίων πόρων της Ευρωπαϊκής Ένωσης και άλλες διατάξεις» έγινε δεκτό επί της αρχής κατά πλειοψηφία. </w:t>
      </w:r>
    </w:p>
    <w:p w14:paraId="68AD116A" w14:textId="77777777" w:rsidR="00217A8F" w:rsidRDefault="00B55156">
      <w:pPr>
        <w:spacing w:after="0" w:line="600" w:lineRule="auto"/>
        <w:ind w:firstLine="720"/>
        <w:jc w:val="both"/>
        <w:rPr>
          <w:rFonts w:eastAsia="Times New Roman"/>
          <w:szCs w:val="24"/>
        </w:rPr>
      </w:pPr>
      <w:r>
        <w:rPr>
          <w:rFonts w:eastAsia="Times New Roman"/>
          <w:szCs w:val="24"/>
        </w:rPr>
        <w:t xml:space="preserve">Εισερχόμαστε στην ψήφιση των άρθρων και των τροπολογιών. </w:t>
      </w:r>
    </w:p>
    <w:p w14:paraId="68AD116B" w14:textId="77777777" w:rsidR="00217A8F" w:rsidRDefault="00B55156">
      <w:pPr>
        <w:spacing w:after="0" w:line="600" w:lineRule="auto"/>
        <w:ind w:firstLine="720"/>
        <w:jc w:val="both"/>
        <w:rPr>
          <w:rFonts w:eastAsia="Times New Roman"/>
          <w:szCs w:val="24"/>
        </w:rPr>
      </w:pPr>
      <w:r>
        <w:rPr>
          <w:rFonts w:eastAsia="Times New Roman"/>
          <w:szCs w:val="24"/>
        </w:rPr>
        <w:lastRenderedPageBreak/>
        <w:t xml:space="preserve">Ερωτάται το Σώμα: Γίνεται δεκτό το άρθρο πρώτο ως έχει; </w:t>
      </w:r>
    </w:p>
    <w:p w14:paraId="68AD116C" w14:textId="77777777" w:rsidR="00217A8F" w:rsidRDefault="00B55156">
      <w:pPr>
        <w:spacing w:after="0" w:line="600" w:lineRule="auto"/>
        <w:ind w:firstLine="720"/>
        <w:jc w:val="both"/>
        <w:rPr>
          <w:rFonts w:eastAsia="Times New Roman"/>
          <w:szCs w:val="24"/>
        </w:rPr>
      </w:pPr>
      <w:r>
        <w:rPr>
          <w:rFonts w:eastAsia="Times New Roman"/>
          <w:b/>
          <w:szCs w:val="24"/>
        </w:rPr>
        <w:t xml:space="preserve">ΧΡΗΣΤΟΣ ΑΝΤΩΝΙΟΥ: </w:t>
      </w:r>
      <w:r>
        <w:rPr>
          <w:rFonts w:eastAsia="Times New Roman"/>
          <w:szCs w:val="24"/>
        </w:rPr>
        <w:t>Δεκτό, δεκτό.</w:t>
      </w:r>
    </w:p>
    <w:p w14:paraId="68AD116D" w14:textId="77777777" w:rsidR="00217A8F" w:rsidRDefault="00B55156">
      <w:pPr>
        <w:spacing w:after="0" w:line="600" w:lineRule="auto"/>
        <w:ind w:firstLine="720"/>
        <w:jc w:val="both"/>
        <w:rPr>
          <w:rFonts w:eastAsia="Times New Roman"/>
          <w:szCs w:val="24"/>
        </w:rPr>
      </w:pPr>
      <w:r>
        <w:rPr>
          <w:rFonts w:eastAsia="Times New Roman"/>
          <w:b/>
          <w:szCs w:val="24"/>
        </w:rPr>
        <w:t>ΑΠΟΣΤΟΛ</w:t>
      </w:r>
      <w:r>
        <w:rPr>
          <w:rFonts w:eastAsia="Times New Roman"/>
          <w:b/>
          <w:szCs w:val="24"/>
        </w:rPr>
        <w:t xml:space="preserve">ΟΣ ΒΕΣΥΡΟΠΟΥΛΟΣ: </w:t>
      </w:r>
      <w:r>
        <w:rPr>
          <w:rFonts w:eastAsia="Times New Roman"/>
          <w:szCs w:val="24"/>
        </w:rPr>
        <w:t xml:space="preserve">Δεκτό, δεκτό. </w:t>
      </w:r>
    </w:p>
    <w:p w14:paraId="68AD116E" w14:textId="77777777" w:rsidR="00217A8F" w:rsidRDefault="00B55156">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Κατά πλειοψηφία.</w:t>
      </w:r>
    </w:p>
    <w:p w14:paraId="68AD116F" w14:textId="77777777" w:rsidR="00217A8F" w:rsidRDefault="00B55156">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68AD1170" w14:textId="77777777" w:rsidR="00217A8F" w:rsidRDefault="00B55156">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Κατά πλειοψηφία.</w:t>
      </w:r>
    </w:p>
    <w:p w14:paraId="68AD1171" w14:textId="77777777" w:rsidR="00217A8F" w:rsidRDefault="00B55156">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Δεκτό, δεκτό. </w:t>
      </w:r>
    </w:p>
    <w:p w14:paraId="68AD1172" w14:textId="77777777" w:rsidR="00217A8F" w:rsidRDefault="00B55156">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68AD1173" w14:textId="77777777" w:rsidR="00217A8F" w:rsidRDefault="00B55156">
      <w:pPr>
        <w:spacing w:after="0"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Δεκτό, δεκτό.</w:t>
      </w:r>
    </w:p>
    <w:p w14:paraId="68AD1174" w14:textId="77777777" w:rsidR="00217A8F" w:rsidRDefault="00B5515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Συνεπώς το άρθρο πρώτο έγινε δεκτό ως έχει κατά πλειοψηφία. </w:t>
      </w:r>
    </w:p>
    <w:p w14:paraId="68AD1175" w14:textId="77777777" w:rsidR="00217A8F" w:rsidRDefault="00B55156">
      <w:pPr>
        <w:spacing w:after="0" w:line="600" w:lineRule="auto"/>
        <w:ind w:firstLine="720"/>
        <w:jc w:val="both"/>
        <w:rPr>
          <w:rFonts w:eastAsia="Times New Roman"/>
          <w:szCs w:val="24"/>
        </w:rPr>
      </w:pPr>
      <w:r>
        <w:rPr>
          <w:rFonts w:eastAsia="Times New Roman"/>
          <w:szCs w:val="24"/>
        </w:rPr>
        <w:lastRenderedPageBreak/>
        <w:t xml:space="preserve">Ερωτάται το Σώμα: Γίνεται δεκτό το άρθρο δεύτερο ως έχει; </w:t>
      </w:r>
    </w:p>
    <w:p w14:paraId="68AD1176" w14:textId="77777777" w:rsidR="00217A8F" w:rsidRDefault="00B55156">
      <w:pPr>
        <w:spacing w:after="0" w:line="600" w:lineRule="auto"/>
        <w:ind w:firstLine="720"/>
        <w:jc w:val="both"/>
        <w:rPr>
          <w:rFonts w:eastAsia="Times New Roman"/>
          <w:szCs w:val="24"/>
        </w:rPr>
      </w:pPr>
      <w:r>
        <w:rPr>
          <w:rFonts w:eastAsia="Times New Roman"/>
          <w:b/>
          <w:szCs w:val="24"/>
        </w:rPr>
        <w:t xml:space="preserve">ΧΡΗΣΤΟΣ ΑΝΤΩΝΙΟΥ: </w:t>
      </w:r>
      <w:r>
        <w:rPr>
          <w:rFonts w:eastAsia="Times New Roman"/>
          <w:szCs w:val="24"/>
        </w:rPr>
        <w:t>Δεκτό, δεκτό.</w:t>
      </w:r>
    </w:p>
    <w:p w14:paraId="68AD1177" w14:textId="77777777" w:rsidR="00217A8F" w:rsidRDefault="00B55156">
      <w:pPr>
        <w:spacing w:after="0" w:line="600" w:lineRule="auto"/>
        <w:ind w:firstLine="720"/>
        <w:jc w:val="both"/>
        <w:rPr>
          <w:rFonts w:eastAsia="Times New Roman"/>
          <w:szCs w:val="24"/>
        </w:rPr>
      </w:pPr>
      <w:r>
        <w:rPr>
          <w:rFonts w:eastAsia="Times New Roman"/>
          <w:b/>
          <w:szCs w:val="24"/>
        </w:rPr>
        <w:t xml:space="preserve">ΑΠΟΣΤΟΛΟΣ ΒΕΣΥΡΟΠΟΥΛΟΣ: </w:t>
      </w:r>
      <w:r>
        <w:rPr>
          <w:rFonts w:eastAsia="Times New Roman"/>
          <w:szCs w:val="24"/>
        </w:rPr>
        <w:t xml:space="preserve">Κατά πλειοψηφία. </w:t>
      </w:r>
    </w:p>
    <w:p w14:paraId="68AD1178" w14:textId="77777777" w:rsidR="00217A8F" w:rsidRDefault="00B55156">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Κατά πλειο</w:t>
      </w:r>
      <w:r>
        <w:rPr>
          <w:rFonts w:eastAsia="Times New Roman"/>
          <w:szCs w:val="24"/>
        </w:rPr>
        <w:t>ψηφία.</w:t>
      </w:r>
    </w:p>
    <w:p w14:paraId="68AD1179" w14:textId="77777777" w:rsidR="00217A8F" w:rsidRDefault="00B55156">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68AD117A" w14:textId="77777777" w:rsidR="00217A8F" w:rsidRDefault="00B55156">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Δεκτό, δεκτό.</w:t>
      </w:r>
    </w:p>
    <w:p w14:paraId="68AD117B" w14:textId="77777777" w:rsidR="00217A8F" w:rsidRDefault="00B55156">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Δεκτό, δεκτό. </w:t>
      </w:r>
    </w:p>
    <w:p w14:paraId="68AD117C" w14:textId="77777777" w:rsidR="00217A8F" w:rsidRDefault="00B55156">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68AD117D" w14:textId="77777777" w:rsidR="00217A8F" w:rsidRDefault="00B55156">
      <w:pPr>
        <w:spacing w:after="0"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Δεκτό, δεκτό.</w:t>
      </w:r>
    </w:p>
    <w:p w14:paraId="68AD117E" w14:textId="77777777" w:rsidR="00217A8F" w:rsidRDefault="00B5515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Συνεπώς το άρθρο δεύτερο έγινε δεκτό ως έχει κατά </w:t>
      </w:r>
      <w:r>
        <w:rPr>
          <w:rFonts w:eastAsia="Times New Roman"/>
          <w:szCs w:val="24"/>
        </w:rPr>
        <w:t xml:space="preserve">πλειοψηφία. </w:t>
      </w:r>
    </w:p>
    <w:p w14:paraId="68AD117F" w14:textId="77777777" w:rsidR="00217A8F" w:rsidRDefault="00B55156">
      <w:pPr>
        <w:spacing w:after="0" w:line="600" w:lineRule="auto"/>
        <w:ind w:firstLine="720"/>
        <w:jc w:val="both"/>
        <w:rPr>
          <w:rFonts w:eastAsia="Times New Roman"/>
          <w:szCs w:val="24"/>
        </w:rPr>
      </w:pPr>
      <w:r>
        <w:rPr>
          <w:rFonts w:eastAsia="Times New Roman"/>
          <w:szCs w:val="24"/>
        </w:rPr>
        <w:lastRenderedPageBreak/>
        <w:t xml:space="preserve">Ερωτάται το Σώμα: Γίνεται δεκτό το άρθρο τρίτο ως έχει; </w:t>
      </w:r>
    </w:p>
    <w:p w14:paraId="68AD1180" w14:textId="77777777" w:rsidR="00217A8F" w:rsidRDefault="00B55156">
      <w:pPr>
        <w:spacing w:after="0" w:line="600" w:lineRule="auto"/>
        <w:ind w:firstLine="720"/>
        <w:jc w:val="both"/>
        <w:rPr>
          <w:rFonts w:eastAsia="Times New Roman"/>
          <w:szCs w:val="24"/>
        </w:rPr>
      </w:pPr>
      <w:r>
        <w:rPr>
          <w:rFonts w:eastAsia="Times New Roman"/>
          <w:b/>
          <w:szCs w:val="24"/>
        </w:rPr>
        <w:t xml:space="preserve">ΧΡΗΣΤΟΣ ΑΝΤΩΝΙΟΥ: </w:t>
      </w:r>
      <w:r>
        <w:rPr>
          <w:rFonts w:eastAsia="Times New Roman"/>
          <w:szCs w:val="24"/>
        </w:rPr>
        <w:t>Δεκτό, δεκτό.</w:t>
      </w:r>
    </w:p>
    <w:p w14:paraId="68AD1181" w14:textId="77777777" w:rsidR="00217A8F" w:rsidRDefault="00B55156">
      <w:pPr>
        <w:spacing w:after="0" w:line="600" w:lineRule="auto"/>
        <w:ind w:firstLine="720"/>
        <w:jc w:val="both"/>
        <w:rPr>
          <w:rFonts w:eastAsia="Times New Roman"/>
          <w:szCs w:val="24"/>
        </w:rPr>
      </w:pPr>
      <w:r>
        <w:rPr>
          <w:rFonts w:eastAsia="Times New Roman"/>
          <w:b/>
          <w:szCs w:val="24"/>
        </w:rPr>
        <w:t xml:space="preserve">ΑΠΟΣΤΟΛΟΣ ΒΕΣΥΡΟΠΟΥΛΟΣ: </w:t>
      </w:r>
      <w:r>
        <w:rPr>
          <w:rFonts w:eastAsia="Times New Roman"/>
          <w:szCs w:val="24"/>
        </w:rPr>
        <w:t xml:space="preserve">Κατά πλειοψηφία. </w:t>
      </w:r>
    </w:p>
    <w:p w14:paraId="68AD1182" w14:textId="77777777" w:rsidR="00217A8F" w:rsidRDefault="00B55156">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Κατά πλειοψηφία.</w:t>
      </w:r>
    </w:p>
    <w:p w14:paraId="68AD1183" w14:textId="77777777" w:rsidR="00217A8F" w:rsidRDefault="00B55156">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68AD1184" w14:textId="77777777" w:rsidR="00217A8F" w:rsidRDefault="00B55156">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Κατά πλειοψηφία.</w:t>
      </w:r>
    </w:p>
    <w:p w14:paraId="68AD1185" w14:textId="77777777" w:rsidR="00217A8F" w:rsidRDefault="00B55156">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Δεκτό, δεκτό. </w:t>
      </w:r>
    </w:p>
    <w:p w14:paraId="68AD1186" w14:textId="77777777" w:rsidR="00217A8F" w:rsidRDefault="00B55156">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68AD1187" w14:textId="77777777" w:rsidR="00217A8F" w:rsidRDefault="00B55156">
      <w:pPr>
        <w:spacing w:after="0"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Δεκτό, δεκτό.</w:t>
      </w:r>
    </w:p>
    <w:p w14:paraId="68AD1188" w14:textId="77777777" w:rsidR="00217A8F" w:rsidRDefault="00B5515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Συνεπώς το άρθρο τρίτο έγινε δεκτό ως έχει κατά πλειοψηφία. </w:t>
      </w:r>
    </w:p>
    <w:p w14:paraId="68AD1189" w14:textId="77777777" w:rsidR="00217A8F" w:rsidRDefault="00B55156">
      <w:pPr>
        <w:spacing w:after="0" w:line="600" w:lineRule="auto"/>
        <w:ind w:firstLine="720"/>
        <w:jc w:val="both"/>
        <w:rPr>
          <w:rFonts w:eastAsia="Times New Roman"/>
          <w:szCs w:val="24"/>
        </w:rPr>
      </w:pPr>
      <w:r>
        <w:rPr>
          <w:rFonts w:eastAsia="Times New Roman"/>
          <w:szCs w:val="24"/>
        </w:rPr>
        <w:lastRenderedPageBreak/>
        <w:t xml:space="preserve">Ερωτάται το Σώμα: Γίνεται δεκτή η τροπολογία με γενικό αριθμό </w:t>
      </w:r>
      <w:r>
        <w:rPr>
          <w:rFonts w:eastAsia="Times New Roman"/>
          <w:szCs w:val="24"/>
        </w:rPr>
        <w:t xml:space="preserve">530 και ειδικό 103, όπως τροποποιήθηκε από τον κύριο Υπουργό; </w:t>
      </w:r>
    </w:p>
    <w:p w14:paraId="68AD118A" w14:textId="77777777" w:rsidR="00217A8F" w:rsidRDefault="00B55156">
      <w:pPr>
        <w:spacing w:after="0" w:line="600" w:lineRule="auto"/>
        <w:ind w:firstLine="720"/>
        <w:jc w:val="both"/>
        <w:rPr>
          <w:rFonts w:eastAsia="Times New Roman"/>
          <w:szCs w:val="24"/>
        </w:rPr>
      </w:pPr>
      <w:r>
        <w:rPr>
          <w:rFonts w:eastAsia="Times New Roman"/>
          <w:b/>
          <w:szCs w:val="24"/>
        </w:rPr>
        <w:t xml:space="preserve">ΧΡΗΣΤΟΣ ΑΝΤΩΝΙΟΥ: </w:t>
      </w:r>
      <w:r>
        <w:rPr>
          <w:rFonts w:eastAsia="Times New Roman"/>
          <w:szCs w:val="24"/>
        </w:rPr>
        <w:t>Δεκτή, δεκτή.</w:t>
      </w:r>
    </w:p>
    <w:p w14:paraId="68AD118B" w14:textId="77777777" w:rsidR="00217A8F" w:rsidRDefault="00B55156">
      <w:pPr>
        <w:spacing w:after="0" w:line="600" w:lineRule="auto"/>
        <w:ind w:firstLine="720"/>
        <w:jc w:val="both"/>
        <w:rPr>
          <w:rFonts w:eastAsia="Times New Roman"/>
          <w:szCs w:val="24"/>
        </w:rPr>
      </w:pPr>
      <w:r>
        <w:rPr>
          <w:rFonts w:eastAsia="Times New Roman"/>
          <w:b/>
          <w:szCs w:val="24"/>
        </w:rPr>
        <w:t xml:space="preserve">ΑΠΟΣΤΟΛΟΣ ΒΕΣΥΡΟΠΟΥΛΟΣ: </w:t>
      </w:r>
      <w:r>
        <w:rPr>
          <w:rFonts w:eastAsia="Times New Roman"/>
          <w:szCs w:val="24"/>
        </w:rPr>
        <w:t xml:space="preserve">Κατά πλειοψηφία. </w:t>
      </w:r>
    </w:p>
    <w:p w14:paraId="68AD118C" w14:textId="77777777" w:rsidR="00217A8F" w:rsidRDefault="00B55156">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Κατά πλειοψηφία.</w:t>
      </w:r>
    </w:p>
    <w:p w14:paraId="68AD118D" w14:textId="77777777" w:rsidR="00217A8F" w:rsidRDefault="00B55156">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Κατά πλειοψηφία.</w:t>
      </w:r>
    </w:p>
    <w:p w14:paraId="68AD118E" w14:textId="77777777" w:rsidR="00217A8F" w:rsidRDefault="00B55156">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Παρών.</w:t>
      </w:r>
    </w:p>
    <w:p w14:paraId="68AD118F" w14:textId="77777777" w:rsidR="00217A8F" w:rsidRDefault="00B55156">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Κα</w:t>
      </w:r>
      <w:r>
        <w:rPr>
          <w:rFonts w:eastAsia="Times New Roman"/>
          <w:szCs w:val="24"/>
        </w:rPr>
        <w:t xml:space="preserve">τά πλειοψηφία. </w:t>
      </w:r>
    </w:p>
    <w:p w14:paraId="68AD1190" w14:textId="77777777" w:rsidR="00217A8F" w:rsidRDefault="00B55156">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Δεκτή, δεκτή.</w:t>
      </w:r>
    </w:p>
    <w:p w14:paraId="68AD1191" w14:textId="77777777" w:rsidR="00217A8F" w:rsidRDefault="00B55156">
      <w:pPr>
        <w:spacing w:after="0" w:line="600" w:lineRule="auto"/>
        <w:ind w:firstLine="720"/>
        <w:jc w:val="both"/>
        <w:rPr>
          <w:rFonts w:eastAsia="Times New Roman"/>
          <w:szCs w:val="24"/>
        </w:rPr>
      </w:pPr>
      <w:r>
        <w:rPr>
          <w:rFonts w:eastAsia="Times New Roman"/>
          <w:b/>
          <w:szCs w:val="24"/>
        </w:rPr>
        <w:t xml:space="preserve">ΑΡΙΣΤΕΙΔΗΣ ΦΩΚΑΣ: </w:t>
      </w:r>
      <w:r>
        <w:rPr>
          <w:rFonts w:eastAsia="Times New Roman"/>
          <w:szCs w:val="24"/>
        </w:rPr>
        <w:t>Κατά πλειοψηφία.</w:t>
      </w:r>
    </w:p>
    <w:p w14:paraId="68AD1192" w14:textId="77777777" w:rsidR="00217A8F" w:rsidRDefault="00B55156">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 xml:space="preserve">Συνεπώς η τροπολογία με γενικό αριθμό 530 και ειδικό </w:t>
      </w:r>
      <w:r>
        <w:rPr>
          <w:rFonts w:eastAsia="Times New Roman"/>
          <w:szCs w:val="24"/>
        </w:rPr>
        <w:t xml:space="preserve">103 έγινε δεκτή, όπως τροποποιήθηκε από τον κύριο Υπουργό, κατά πλειοψηφία και εντάσσεται στο νομοσχέδιο ως ίδιο άρθρο. </w:t>
      </w:r>
    </w:p>
    <w:p w14:paraId="68AD1193" w14:textId="77777777" w:rsidR="00217A8F" w:rsidRDefault="00B55156">
      <w:pPr>
        <w:spacing w:after="0" w:line="600" w:lineRule="auto"/>
        <w:ind w:firstLine="720"/>
        <w:jc w:val="both"/>
        <w:rPr>
          <w:rFonts w:eastAsia="Times New Roman"/>
          <w:szCs w:val="24"/>
        </w:rPr>
      </w:pPr>
      <w:r>
        <w:rPr>
          <w:rFonts w:eastAsia="Times New Roman"/>
          <w:szCs w:val="24"/>
        </w:rPr>
        <w:t xml:space="preserve">Ερωτάται το Σώμα: Γίνεται δεκτή η τροπολογία με γενικό αριθμό 531 και ειδικό 104 ως έχει; </w:t>
      </w:r>
    </w:p>
    <w:p w14:paraId="68AD1194" w14:textId="77777777" w:rsidR="00217A8F" w:rsidRDefault="00B55156">
      <w:pPr>
        <w:spacing w:after="0" w:line="600" w:lineRule="auto"/>
        <w:ind w:firstLine="720"/>
        <w:jc w:val="both"/>
        <w:rPr>
          <w:rFonts w:eastAsia="Times New Roman"/>
          <w:szCs w:val="24"/>
        </w:rPr>
      </w:pPr>
      <w:r>
        <w:rPr>
          <w:rFonts w:eastAsia="Times New Roman"/>
          <w:b/>
          <w:szCs w:val="24"/>
        </w:rPr>
        <w:t xml:space="preserve">ΧΡΗΣΤΟΣ ΑΝΤΩΝΙΟΥ: </w:t>
      </w:r>
      <w:r>
        <w:rPr>
          <w:rFonts w:eastAsia="Times New Roman"/>
          <w:szCs w:val="24"/>
        </w:rPr>
        <w:t>Δεκτή, δεκτή.</w:t>
      </w:r>
    </w:p>
    <w:p w14:paraId="68AD1195" w14:textId="77777777" w:rsidR="00217A8F" w:rsidRDefault="00B55156">
      <w:pPr>
        <w:spacing w:after="0" w:line="600" w:lineRule="auto"/>
        <w:ind w:firstLine="720"/>
        <w:jc w:val="both"/>
        <w:rPr>
          <w:rFonts w:eastAsia="Times New Roman"/>
          <w:szCs w:val="24"/>
        </w:rPr>
      </w:pPr>
      <w:r>
        <w:rPr>
          <w:rFonts w:eastAsia="Times New Roman"/>
          <w:b/>
          <w:szCs w:val="24"/>
        </w:rPr>
        <w:t>ΑΠΟΣΤΟΛΟΣ ΒΕ</w:t>
      </w:r>
      <w:r>
        <w:rPr>
          <w:rFonts w:eastAsia="Times New Roman"/>
          <w:b/>
          <w:szCs w:val="24"/>
        </w:rPr>
        <w:t xml:space="preserve">ΣΥΡΟΠΟΥΛΟΣ: </w:t>
      </w:r>
      <w:r>
        <w:rPr>
          <w:rFonts w:eastAsia="Times New Roman"/>
          <w:szCs w:val="24"/>
        </w:rPr>
        <w:t xml:space="preserve">Κατά πλειοψηφία. </w:t>
      </w:r>
    </w:p>
    <w:p w14:paraId="68AD1196" w14:textId="77777777" w:rsidR="00217A8F" w:rsidRDefault="00B55156">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Κατά πλειοψηφία.</w:t>
      </w:r>
    </w:p>
    <w:p w14:paraId="68AD1197" w14:textId="77777777" w:rsidR="00217A8F" w:rsidRDefault="00B55156">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Παρών.</w:t>
      </w:r>
    </w:p>
    <w:p w14:paraId="68AD1198" w14:textId="77777777" w:rsidR="00217A8F" w:rsidRDefault="00B55156">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Κατά πλειοψηφία.</w:t>
      </w:r>
    </w:p>
    <w:p w14:paraId="68AD1199" w14:textId="77777777" w:rsidR="00217A8F" w:rsidRDefault="00B55156">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Παρών. </w:t>
      </w:r>
    </w:p>
    <w:p w14:paraId="68AD119A" w14:textId="77777777" w:rsidR="00217A8F" w:rsidRDefault="00B55156">
      <w:pPr>
        <w:spacing w:after="0" w:line="600" w:lineRule="auto"/>
        <w:ind w:firstLine="720"/>
        <w:jc w:val="both"/>
        <w:rPr>
          <w:rFonts w:eastAsia="Times New Roman"/>
          <w:szCs w:val="24"/>
        </w:rPr>
      </w:pPr>
      <w:r>
        <w:rPr>
          <w:rFonts w:eastAsia="Times New Roman"/>
          <w:b/>
          <w:szCs w:val="24"/>
        </w:rPr>
        <w:t xml:space="preserve">ΔΗΜΗΤΡΙΟΣ ΚΑΜΜΕΝΟΣ: </w:t>
      </w:r>
      <w:r>
        <w:rPr>
          <w:rFonts w:eastAsia="Times New Roman"/>
          <w:szCs w:val="24"/>
        </w:rPr>
        <w:t>Δεκτή, δεκτή.</w:t>
      </w:r>
    </w:p>
    <w:p w14:paraId="68AD119B" w14:textId="77777777" w:rsidR="00217A8F" w:rsidRDefault="00B55156">
      <w:pPr>
        <w:spacing w:after="0" w:line="600" w:lineRule="auto"/>
        <w:ind w:firstLine="720"/>
        <w:jc w:val="both"/>
        <w:rPr>
          <w:rFonts w:eastAsia="Times New Roman"/>
          <w:szCs w:val="24"/>
        </w:rPr>
      </w:pPr>
      <w:r>
        <w:rPr>
          <w:rFonts w:eastAsia="Times New Roman"/>
          <w:b/>
          <w:szCs w:val="24"/>
        </w:rPr>
        <w:lastRenderedPageBreak/>
        <w:t xml:space="preserve">ΑΡΙΣΤΕΙΔΗΣ ΦΩΚΑΣ: </w:t>
      </w:r>
      <w:r>
        <w:rPr>
          <w:rFonts w:eastAsia="Times New Roman"/>
          <w:szCs w:val="24"/>
        </w:rPr>
        <w:t>Παρών.</w:t>
      </w:r>
    </w:p>
    <w:p w14:paraId="68AD119C" w14:textId="77777777" w:rsidR="00217A8F" w:rsidRDefault="00B5515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η</w:t>
      </w:r>
      <w:r>
        <w:rPr>
          <w:rFonts w:eastAsia="Times New Roman"/>
          <w:szCs w:val="24"/>
        </w:rPr>
        <w:t xml:space="preserve"> τροπολογία με γενικό αριθμό 531 και ειδικό 104 έγινε δεκτή ως έχει κατά πλειοψηφία και εντάσσεται στο νομοσχέδιο ως ίδιο άρθρο. </w:t>
      </w:r>
    </w:p>
    <w:p w14:paraId="68AD119D" w14:textId="77777777" w:rsidR="00217A8F" w:rsidRDefault="00B55156">
      <w:pPr>
        <w:spacing w:after="0" w:line="600" w:lineRule="auto"/>
        <w:ind w:firstLine="720"/>
        <w:jc w:val="both"/>
        <w:rPr>
          <w:rFonts w:eastAsia="Times New Roman"/>
          <w:szCs w:val="24"/>
        </w:rPr>
      </w:pPr>
      <w:r>
        <w:rPr>
          <w:rFonts w:eastAsia="Times New Roman"/>
          <w:szCs w:val="24"/>
        </w:rPr>
        <w:t>Εισερχόμαστε στην ψήφιση του ακροτελεύτιου άρθρου του νομοσχεδίου.</w:t>
      </w:r>
    </w:p>
    <w:p w14:paraId="68AD119E" w14:textId="77777777" w:rsidR="00217A8F" w:rsidRDefault="00B55156">
      <w:pPr>
        <w:spacing w:after="0" w:line="600" w:lineRule="auto"/>
        <w:ind w:firstLine="720"/>
        <w:jc w:val="both"/>
        <w:rPr>
          <w:rFonts w:eastAsia="Times New Roman"/>
          <w:szCs w:val="24"/>
        </w:rPr>
      </w:pPr>
      <w:r>
        <w:rPr>
          <w:rFonts w:eastAsia="Times New Roman"/>
          <w:szCs w:val="24"/>
        </w:rPr>
        <w:t>Ερωτάται το Σώμα: Γίνεται δεκτό το ακροτελεύτιο άρθρο;</w:t>
      </w:r>
    </w:p>
    <w:p w14:paraId="68AD119F" w14:textId="77777777" w:rsidR="00217A8F" w:rsidRDefault="00B55156">
      <w:pPr>
        <w:spacing w:after="0" w:line="600" w:lineRule="auto"/>
        <w:ind w:firstLine="720"/>
        <w:jc w:val="both"/>
        <w:rPr>
          <w:rFonts w:eastAsia="Times New Roman"/>
          <w:szCs w:val="24"/>
        </w:rPr>
      </w:pPr>
      <w:r>
        <w:rPr>
          <w:rFonts w:eastAsia="Times New Roman"/>
          <w:b/>
          <w:szCs w:val="24"/>
        </w:rPr>
        <w:t xml:space="preserve">ΧΡΗΣΤΟΣ ΑΝΤΩΝΙΟΥ: </w:t>
      </w:r>
      <w:r>
        <w:rPr>
          <w:rFonts w:eastAsia="Times New Roman"/>
          <w:szCs w:val="24"/>
        </w:rPr>
        <w:t>Δεκτό, δεκτό.</w:t>
      </w:r>
    </w:p>
    <w:p w14:paraId="68AD11A0" w14:textId="77777777" w:rsidR="00217A8F" w:rsidRDefault="00B55156">
      <w:pPr>
        <w:spacing w:after="0" w:line="600" w:lineRule="auto"/>
        <w:ind w:firstLine="720"/>
        <w:jc w:val="both"/>
        <w:rPr>
          <w:rFonts w:eastAsia="Times New Roman"/>
          <w:szCs w:val="24"/>
        </w:rPr>
      </w:pPr>
      <w:r>
        <w:rPr>
          <w:rFonts w:eastAsia="Times New Roman"/>
          <w:b/>
          <w:szCs w:val="24"/>
        </w:rPr>
        <w:t xml:space="preserve">ΑΠΟΣΤΟΛΟΣ ΒΕΣΥΡΟΠΟΥΛΟΣ: </w:t>
      </w:r>
      <w:r>
        <w:rPr>
          <w:rFonts w:eastAsia="Times New Roman"/>
          <w:szCs w:val="24"/>
        </w:rPr>
        <w:t xml:space="preserve">Δεκτό, δεκτό. </w:t>
      </w:r>
    </w:p>
    <w:p w14:paraId="68AD11A1" w14:textId="77777777" w:rsidR="00217A8F" w:rsidRDefault="00B55156">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Κατά πλειοψηφία.</w:t>
      </w:r>
    </w:p>
    <w:p w14:paraId="68AD11A2" w14:textId="77777777" w:rsidR="00217A8F" w:rsidRDefault="00B55156">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Δεκτό, δεκτό.</w:t>
      </w:r>
    </w:p>
    <w:p w14:paraId="68AD11A3" w14:textId="77777777" w:rsidR="00217A8F" w:rsidRDefault="00B55156">
      <w:pPr>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Κατά πλειοψηφία.</w:t>
      </w:r>
    </w:p>
    <w:p w14:paraId="68AD11A4" w14:textId="77777777" w:rsidR="00217A8F" w:rsidRDefault="00B55156">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Δεκτό, δεκτό. </w:t>
      </w:r>
    </w:p>
    <w:p w14:paraId="68AD11A5" w14:textId="77777777" w:rsidR="00217A8F" w:rsidRDefault="00B55156">
      <w:pPr>
        <w:spacing w:after="0" w:line="600" w:lineRule="auto"/>
        <w:ind w:firstLine="720"/>
        <w:jc w:val="both"/>
        <w:rPr>
          <w:rFonts w:eastAsia="Times New Roman"/>
          <w:szCs w:val="24"/>
        </w:rPr>
      </w:pPr>
      <w:r>
        <w:rPr>
          <w:rFonts w:eastAsia="Times New Roman"/>
          <w:b/>
          <w:szCs w:val="24"/>
        </w:rPr>
        <w:lastRenderedPageBreak/>
        <w:t xml:space="preserve">ΔΗΜΗΤΡΙΟΣ ΚΑΜΜΕΝΟΣ: </w:t>
      </w:r>
      <w:r>
        <w:rPr>
          <w:rFonts w:eastAsia="Times New Roman"/>
          <w:szCs w:val="24"/>
        </w:rPr>
        <w:t>Δεκτό, δεκτό.</w:t>
      </w:r>
    </w:p>
    <w:p w14:paraId="68AD11A6" w14:textId="77777777" w:rsidR="00217A8F" w:rsidRDefault="00B55156">
      <w:pPr>
        <w:spacing w:after="0" w:line="600" w:lineRule="auto"/>
        <w:ind w:firstLine="720"/>
        <w:jc w:val="both"/>
        <w:rPr>
          <w:rFonts w:eastAsia="Times New Roman"/>
          <w:szCs w:val="24"/>
        </w:rPr>
      </w:pPr>
      <w:r>
        <w:rPr>
          <w:rFonts w:eastAsia="Times New Roman"/>
          <w:b/>
          <w:szCs w:val="24"/>
        </w:rPr>
        <w:t>ΑΡΙΣΤΕΙΔΗΣ Φ</w:t>
      </w:r>
      <w:r>
        <w:rPr>
          <w:rFonts w:eastAsia="Times New Roman"/>
          <w:b/>
          <w:szCs w:val="24"/>
        </w:rPr>
        <w:t xml:space="preserve">ΩΚΑΣ: </w:t>
      </w:r>
      <w:r>
        <w:rPr>
          <w:rFonts w:eastAsia="Times New Roman"/>
          <w:szCs w:val="24"/>
        </w:rPr>
        <w:t>Δεκτό, δεκτό.</w:t>
      </w:r>
    </w:p>
    <w:p w14:paraId="68AD11A7" w14:textId="77777777" w:rsidR="00217A8F" w:rsidRDefault="00B55156">
      <w:pPr>
        <w:spacing w:after="0"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szCs w:val="24"/>
        </w:rPr>
        <w:t>Το ακροτελεύτιο άρθρο έγινε δεκτό κατά πλειοψηφία.</w:t>
      </w:r>
    </w:p>
    <w:p w14:paraId="68AD11A8" w14:textId="77777777" w:rsidR="00217A8F" w:rsidRDefault="00B55156">
      <w:pPr>
        <w:spacing w:after="0" w:line="600" w:lineRule="auto"/>
        <w:ind w:firstLine="720"/>
        <w:contextualSpacing/>
        <w:jc w:val="both"/>
        <w:rPr>
          <w:rFonts w:eastAsia="Times New Roman" w:cs="Times New Roman"/>
          <w:szCs w:val="24"/>
        </w:rPr>
      </w:pPr>
      <w:r>
        <w:rPr>
          <w:rFonts w:eastAsia="Times New Roman" w:cs="Times New Roman"/>
          <w:szCs w:val="24"/>
        </w:rPr>
        <w:t>Συνεπώς το νομοσχέδιο του Υπουργείου Οικονομικών</w:t>
      </w:r>
      <w:r>
        <w:rPr>
          <w:rFonts w:eastAsia="Times New Roman" w:cs="Times New Roman"/>
          <w:szCs w:val="24"/>
        </w:rPr>
        <w:t>:</w:t>
      </w:r>
      <w:r>
        <w:rPr>
          <w:rFonts w:eastAsia="Times New Roman" w:cs="Times New Roman"/>
          <w:szCs w:val="24"/>
        </w:rPr>
        <w:t xml:space="preserve"> «Κύρωση της Απόφασης του Συμβουλίου 2014/335/ΕΕ, </w:t>
      </w:r>
      <w:proofErr w:type="spellStart"/>
      <w:r>
        <w:rPr>
          <w:rFonts w:eastAsia="Times New Roman" w:cs="Times New Roman"/>
          <w:szCs w:val="24"/>
        </w:rPr>
        <w:t>Ευρατόμ</w:t>
      </w:r>
      <w:proofErr w:type="spellEnd"/>
      <w:r>
        <w:rPr>
          <w:rFonts w:eastAsia="Times New Roman" w:cs="Times New Roman"/>
          <w:szCs w:val="24"/>
        </w:rPr>
        <w:t xml:space="preserve"> για το σύστημα των ιδίων πόρων της Ευρωπαϊκής</w:t>
      </w:r>
      <w:r>
        <w:rPr>
          <w:rFonts w:eastAsia="Times New Roman" w:cs="Times New Roman"/>
          <w:szCs w:val="24"/>
        </w:rPr>
        <w:t xml:space="preserve"> Ένωσης και άλλες διατάξεις» έγινε δεκτό επί της αρχής και επί των άρθρων.</w:t>
      </w:r>
    </w:p>
    <w:p w14:paraId="68AD11A9" w14:textId="77777777" w:rsidR="00217A8F" w:rsidRDefault="00B55156">
      <w:pPr>
        <w:spacing w:after="0" w:line="600" w:lineRule="auto"/>
        <w:ind w:firstLine="720"/>
        <w:contextualSpacing/>
        <w:jc w:val="both"/>
        <w:rPr>
          <w:rFonts w:eastAsia="Times New Roman" w:cs="Times New Roman"/>
          <w:szCs w:val="24"/>
        </w:rPr>
      </w:pPr>
      <w:r>
        <w:rPr>
          <w:rFonts w:eastAsia="Times New Roman" w:cs="Times New Roman"/>
          <w:szCs w:val="24"/>
        </w:rPr>
        <w:t xml:space="preserve">Προχωρούμε στην ψήφιση του νομοσχεδίου και στο σύνολο. </w:t>
      </w:r>
    </w:p>
    <w:p w14:paraId="68AD11AA" w14:textId="77777777" w:rsidR="00217A8F" w:rsidRDefault="00B55156">
      <w:pPr>
        <w:spacing w:after="0"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68AD11AB" w14:textId="77777777" w:rsidR="00217A8F" w:rsidRDefault="00B55156">
      <w:pPr>
        <w:tabs>
          <w:tab w:val="left" w:pos="5123"/>
        </w:tabs>
        <w:spacing w:after="0" w:line="600" w:lineRule="auto"/>
        <w:ind w:firstLine="720"/>
        <w:contextualSpacing/>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Δεκτό, δεκτό.</w:t>
      </w:r>
    </w:p>
    <w:p w14:paraId="68AD11AC" w14:textId="77777777" w:rsidR="00217A8F" w:rsidRDefault="00B55156">
      <w:pPr>
        <w:tabs>
          <w:tab w:val="left" w:pos="5123"/>
        </w:tabs>
        <w:spacing w:after="0" w:line="600" w:lineRule="auto"/>
        <w:ind w:firstLine="720"/>
        <w:contextualSpacing/>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Κατά πλ</w:t>
      </w:r>
      <w:r>
        <w:rPr>
          <w:rFonts w:eastAsia="Times New Roman" w:cs="Times New Roman"/>
          <w:szCs w:val="24"/>
        </w:rPr>
        <w:t>ειοψηφία.</w:t>
      </w:r>
    </w:p>
    <w:p w14:paraId="68AD11AD" w14:textId="77777777" w:rsidR="00217A8F" w:rsidRDefault="00B55156">
      <w:pPr>
        <w:tabs>
          <w:tab w:val="left" w:pos="5123"/>
        </w:tabs>
        <w:spacing w:after="0" w:line="600" w:lineRule="auto"/>
        <w:ind w:firstLine="720"/>
        <w:contextualSpacing/>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Κατά πλειοψηφία.</w:t>
      </w:r>
    </w:p>
    <w:p w14:paraId="68AD11AE" w14:textId="77777777" w:rsidR="00217A8F" w:rsidRDefault="00B55156">
      <w:pPr>
        <w:tabs>
          <w:tab w:val="left" w:pos="5123"/>
        </w:tabs>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ΜΑΝΙΑΤΗΣ: </w:t>
      </w:r>
      <w:r>
        <w:rPr>
          <w:rFonts w:eastAsia="Times New Roman" w:cs="Times New Roman"/>
          <w:szCs w:val="24"/>
        </w:rPr>
        <w:t>Δεκτό, δεκτό.</w:t>
      </w:r>
    </w:p>
    <w:p w14:paraId="68AD11AF" w14:textId="77777777" w:rsidR="00217A8F" w:rsidRDefault="00B55156">
      <w:pPr>
        <w:tabs>
          <w:tab w:val="left" w:pos="5123"/>
        </w:tabs>
        <w:spacing w:after="0"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8AD11B0" w14:textId="77777777" w:rsidR="00217A8F" w:rsidRDefault="00B55156">
      <w:pPr>
        <w:tabs>
          <w:tab w:val="left" w:pos="5123"/>
        </w:tabs>
        <w:spacing w:after="0"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Δεκτό, δεκτό.</w:t>
      </w:r>
    </w:p>
    <w:p w14:paraId="68AD11B1" w14:textId="77777777" w:rsidR="00217A8F" w:rsidRDefault="00B55156">
      <w:pPr>
        <w:tabs>
          <w:tab w:val="left" w:pos="5123"/>
        </w:tabs>
        <w:spacing w:after="0" w:line="600" w:lineRule="auto"/>
        <w:ind w:firstLine="720"/>
        <w:contextualSpacing/>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w:t>
      </w:r>
    </w:p>
    <w:p w14:paraId="68AD11B2" w14:textId="77777777" w:rsidR="00217A8F" w:rsidRDefault="00B55156">
      <w:pPr>
        <w:tabs>
          <w:tab w:val="left" w:pos="5123"/>
        </w:tabs>
        <w:spacing w:after="0" w:line="600" w:lineRule="auto"/>
        <w:ind w:firstLine="720"/>
        <w:contextualSpacing/>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Δεκτό, δεκτό.</w:t>
      </w:r>
    </w:p>
    <w:p w14:paraId="68AD11B3" w14:textId="77777777" w:rsidR="00217A8F" w:rsidRDefault="00B55156">
      <w:pPr>
        <w:tabs>
          <w:tab w:val="left" w:pos="5123"/>
        </w:tabs>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 νομοσχέδιο έγινε δεκτό και στο σύνολο κατά πλειοψηφία.</w:t>
      </w:r>
    </w:p>
    <w:p w14:paraId="68AD11B4" w14:textId="77777777" w:rsidR="00217A8F" w:rsidRDefault="00B55156">
      <w:pPr>
        <w:tabs>
          <w:tab w:val="left" w:pos="5123"/>
        </w:tabs>
        <w:spacing w:after="0" w:line="600" w:lineRule="auto"/>
        <w:ind w:firstLine="720"/>
        <w:contextualSpacing/>
        <w:jc w:val="both"/>
        <w:rPr>
          <w:rFonts w:eastAsia="Times New Roman" w:cs="Times New Roman"/>
          <w:szCs w:val="24"/>
        </w:rPr>
      </w:pPr>
      <w:r>
        <w:rPr>
          <w:rFonts w:eastAsia="Times New Roman" w:cs="Times New Roman"/>
          <w:szCs w:val="24"/>
        </w:rPr>
        <w:t>Συνεπώς το νομοσχέδιο του Υπουργείου Οικονομικών</w:t>
      </w:r>
      <w:r>
        <w:rPr>
          <w:rFonts w:eastAsia="Times New Roman" w:cs="Times New Roman"/>
          <w:szCs w:val="24"/>
        </w:rPr>
        <w:t>:</w:t>
      </w:r>
      <w:r>
        <w:rPr>
          <w:rFonts w:eastAsia="Times New Roman" w:cs="Times New Roman"/>
          <w:szCs w:val="24"/>
        </w:rPr>
        <w:t xml:space="preserve"> «Κύρωση της Απόφασης του Συμβουλίου 2014/335/ΕΕ, </w:t>
      </w:r>
      <w:proofErr w:type="spellStart"/>
      <w:r>
        <w:rPr>
          <w:rFonts w:eastAsia="Times New Roman" w:cs="Times New Roman"/>
          <w:szCs w:val="24"/>
        </w:rPr>
        <w:t>Ευρατόμ</w:t>
      </w:r>
      <w:proofErr w:type="spellEnd"/>
      <w:r>
        <w:rPr>
          <w:rFonts w:eastAsia="Times New Roman" w:cs="Times New Roman"/>
          <w:szCs w:val="24"/>
        </w:rPr>
        <w:t xml:space="preserve"> για το σύστημα των ιδίων πόρων της Ευρωπαϊκής Ένωσης και άλλες διατάξεις» έγινε δεκτό κατά</w:t>
      </w:r>
      <w:r>
        <w:rPr>
          <w:rFonts w:eastAsia="Times New Roman" w:cs="Times New Roman"/>
          <w:szCs w:val="24"/>
        </w:rPr>
        <w:t xml:space="preserve">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επί των άρθρων και του συνόλου και έχει ως εξής:</w:t>
      </w:r>
    </w:p>
    <w:p w14:paraId="68AD11B5" w14:textId="77777777" w:rsidR="00217A8F" w:rsidRDefault="00B55156">
      <w:pPr>
        <w:tabs>
          <w:tab w:val="left" w:pos="5123"/>
        </w:tabs>
        <w:spacing w:after="0" w:line="600" w:lineRule="auto"/>
        <w:ind w:firstLine="720"/>
        <w:contextualSpacing/>
        <w:jc w:val="center"/>
        <w:rPr>
          <w:rFonts w:eastAsia="Times New Roman" w:cs="Times New Roman"/>
          <w:szCs w:val="24"/>
        </w:rPr>
      </w:pPr>
      <w:r>
        <w:rPr>
          <w:rFonts w:eastAsia="Times New Roman" w:cs="Times New Roman"/>
          <w:szCs w:val="24"/>
        </w:rPr>
        <w:lastRenderedPageBreak/>
        <w:t>(Να καταχωριστεί το κείμενο του νομοσχεδίου</w:t>
      </w:r>
      <w:r>
        <w:rPr>
          <w:rFonts w:eastAsia="Times New Roman" w:cs="Times New Roman"/>
          <w:szCs w:val="24"/>
        </w:rPr>
        <w:t>. Να μπει η σελίδα</w:t>
      </w:r>
      <w:r>
        <w:rPr>
          <w:rFonts w:eastAsia="Times New Roman" w:cs="Times New Roman"/>
          <w:szCs w:val="24"/>
        </w:rPr>
        <w:t xml:space="preserve"> 142α</w:t>
      </w:r>
      <w:r>
        <w:rPr>
          <w:rFonts w:eastAsia="Times New Roman" w:cs="Times New Roman"/>
          <w:szCs w:val="24"/>
        </w:rPr>
        <w:t>)</w:t>
      </w:r>
    </w:p>
    <w:p w14:paraId="68AD11B6" w14:textId="77777777" w:rsidR="00217A8F" w:rsidRDefault="00B55156">
      <w:pPr>
        <w:tabs>
          <w:tab w:val="left" w:pos="5123"/>
        </w:tabs>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68AD11B7" w14:textId="77777777" w:rsidR="00217A8F" w:rsidRDefault="00B55156">
      <w:pPr>
        <w:tabs>
          <w:tab w:val="left" w:pos="5123"/>
        </w:tabs>
        <w:spacing w:after="0" w:line="600" w:lineRule="auto"/>
        <w:ind w:firstLine="720"/>
        <w:contextualSpacing/>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ΟΙ</w:t>
      </w:r>
      <w:r>
        <w:rPr>
          <w:rFonts w:eastAsia="Times New Roman" w:cs="Times New Roman"/>
          <w:b/>
          <w:szCs w:val="24"/>
        </w:rPr>
        <w:t xml:space="preserve"> ΒΟΥΛΕΥΤΕΣ:</w:t>
      </w:r>
      <w:r>
        <w:rPr>
          <w:rFonts w:eastAsia="Times New Roman" w:cs="Times New Roman"/>
          <w:szCs w:val="24"/>
        </w:rPr>
        <w:t xml:space="preserve"> Μάλιστα, μάλιστα.</w:t>
      </w:r>
    </w:p>
    <w:p w14:paraId="68AD11B8" w14:textId="77777777" w:rsidR="00217A8F" w:rsidRDefault="00B55156">
      <w:pPr>
        <w:tabs>
          <w:tab w:val="left" w:pos="5123"/>
        </w:tabs>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w:t>
      </w:r>
      <w:r>
        <w:rPr>
          <w:rFonts w:eastAsia="Times New Roman" w:cs="Times New Roman"/>
          <w:szCs w:val="24"/>
        </w:rPr>
        <w:t>πώς τ</w:t>
      </w:r>
      <w:r>
        <w:rPr>
          <w:rFonts w:eastAsia="Times New Roman" w:cs="Times New Roman"/>
          <w:szCs w:val="24"/>
        </w:rPr>
        <w:t>ο Σώμα παρέσχε τη ζητηθείσα εξουσιοδότηση.</w:t>
      </w:r>
    </w:p>
    <w:p w14:paraId="68AD11B9" w14:textId="77777777" w:rsidR="00217A8F" w:rsidRDefault="00B55156">
      <w:pPr>
        <w:tabs>
          <w:tab w:val="left" w:pos="51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3C48CB">
        <w:rPr>
          <w:rFonts w:eastAsia="Times New Roman" w:cs="Times New Roman"/>
          <w:b/>
          <w:szCs w:val="24"/>
        </w:rPr>
        <w:t>ΝΙΚΟΛΑΟΣ ΒΟΥΤΣΗΣ</w:t>
      </w:r>
      <w:r>
        <w:rPr>
          <w:rFonts w:eastAsia="Times New Roman" w:cs="Times New Roman"/>
          <w:szCs w:val="24"/>
        </w:rPr>
        <w:t>)</w:t>
      </w:r>
    </w:p>
    <w:p w14:paraId="68AD11BA" w14:textId="77777777" w:rsidR="00217A8F" w:rsidRDefault="00B55156">
      <w:pPr>
        <w:tabs>
          <w:tab w:val="left" w:pos="5123"/>
        </w:tabs>
        <w:spacing w:after="0" w:line="600" w:lineRule="auto"/>
        <w:ind w:firstLine="720"/>
        <w:jc w:val="center"/>
        <w:rPr>
          <w:rFonts w:eastAsia="Times New Roman" w:cs="Times New Roman"/>
          <w:szCs w:val="24"/>
        </w:rPr>
      </w:pPr>
      <w:r w:rsidRPr="00023367">
        <w:rPr>
          <w:rFonts w:eastAsia="Times New Roman" w:cs="Times New Roman"/>
          <w:color w:val="FF0000"/>
          <w:szCs w:val="24"/>
        </w:rPr>
        <w:t>(ΑΛΛΑΓΗ ΣΕΛΙΔΑΣ ΛΟΓΩ ΑΛΛΑΓΗΣ ΘΕΜΑΤΟΣ)</w:t>
      </w:r>
    </w:p>
    <w:p w14:paraId="68AD11BB" w14:textId="77777777" w:rsidR="00217A8F" w:rsidRDefault="00B55156">
      <w:pPr>
        <w:tabs>
          <w:tab w:val="left" w:pos="5123"/>
        </w:tabs>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Κυρίες και κύριοι συνάδελφοι, εισερχόμαστε στην </w:t>
      </w:r>
    </w:p>
    <w:p w14:paraId="68AD11BC" w14:textId="77777777" w:rsidR="00217A8F" w:rsidRDefault="00B55156">
      <w:pPr>
        <w:tabs>
          <w:tab w:val="left" w:pos="5123"/>
        </w:tabs>
        <w:spacing w:after="0" w:line="600" w:lineRule="auto"/>
        <w:ind w:firstLine="720"/>
        <w:contextualSpacing/>
        <w:jc w:val="center"/>
        <w:rPr>
          <w:rFonts w:eastAsia="Times New Roman" w:cs="Times New Roman"/>
          <w:b/>
          <w:szCs w:val="24"/>
        </w:rPr>
      </w:pPr>
      <w:r w:rsidRPr="00023367">
        <w:rPr>
          <w:rFonts w:eastAsia="Times New Roman" w:cs="Times New Roman"/>
          <w:b/>
          <w:szCs w:val="24"/>
        </w:rPr>
        <w:t>ΕΙΔΙΚΗ ΗΜΕΡΗΣΙΑ ΔΙΑΤΑΞΗ</w:t>
      </w:r>
    </w:p>
    <w:p w14:paraId="68AD11BD" w14:textId="77777777" w:rsidR="00217A8F" w:rsidRDefault="00B55156">
      <w:pPr>
        <w:tabs>
          <w:tab w:val="left" w:pos="5123"/>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Αντικείμενο σ</w:t>
      </w:r>
      <w:r>
        <w:rPr>
          <w:rFonts w:eastAsia="Times New Roman" w:cs="Times New Roman"/>
          <w:szCs w:val="24"/>
        </w:rPr>
        <w:t>ήμερα</w:t>
      </w:r>
      <w:r>
        <w:rPr>
          <w:rFonts w:eastAsia="Times New Roman" w:cs="Times New Roman"/>
          <w:szCs w:val="24"/>
        </w:rPr>
        <w:t xml:space="preserve"> είναι η </w:t>
      </w:r>
      <w:r>
        <w:rPr>
          <w:rFonts w:eastAsia="Times New Roman" w:cs="Times New Roman"/>
          <w:szCs w:val="24"/>
        </w:rPr>
        <w:t>ε</w:t>
      </w:r>
      <w:r>
        <w:rPr>
          <w:rFonts w:eastAsia="Times New Roman" w:cs="Times New Roman"/>
          <w:szCs w:val="24"/>
        </w:rPr>
        <w:t>κλογή Αντιπροέδρου της Βουλής</w:t>
      </w:r>
      <w:r>
        <w:rPr>
          <w:rFonts w:eastAsia="Times New Roman" w:cs="Times New Roman"/>
          <w:szCs w:val="24"/>
        </w:rPr>
        <w:t xml:space="preserve"> των Ελλήνων</w:t>
      </w:r>
      <w:r>
        <w:rPr>
          <w:rFonts w:eastAsia="Times New Roman" w:cs="Times New Roman"/>
          <w:szCs w:val="24"/>
        </w:rPr>
        <w:t>.</w:t>
      </w:r>
    </w:p>
    <w:p w14:paraId="68AD11BE" w14:textId="77777777" w:rsidR="00217A8F" w:rsidRDefault="00B55156">
      <w:pPr>
        <w:tabs>
          <w:tab w:val="left" w:pos="5123"/>
        </w:tabs>
        <w:spacing w:after="0" w:line="600" w:lineRule="auto"/>
        <w:ind w:firstLine="720"/>
        <w:contextualSpacing/>
        <w:jc w:val="both"/>
        <w:rPr>
          <w:rFonts w:eastAsia="Times New Roman" w:cs="Times New Roman"/>
          <w:szCs w:val="24"/>
        </w:rPr>
      </w:pPr>
      <w:r>
        <w:rPr>
          <w:rFonts w:eastAsia="Times New Roman" w:cs="Times New Roman"/>
          <w:szCs w:val="24"/>
        </w:rPr>
        <w:t>Μετά τις εκλογές της 20</w:t>
      </w:r>
      <w:r w:rsidRPr="00163EDA">
        <w:rPr>
          <w:rFonts w:eastAsia="Times New Roman" w:cs="Times New Roman"/>
          <w:szCs w:val="24"/>
          <w:vertAlign w:val="superscript"/>
        </w:rPr>
        <w:t>ής</w:t>
      </w:r>
      <w:r>
        <w:rPr>
          <w:rFonts w:eastAsia="Times New Roman" w:cs="Times New Roman"/>
          <w:szCs w:val="24"/>
        </w:rPr>
        <w:t xml:space="preserve"> Σεπτεμβρίου του 2015</w:t>
      </w:r>
      <w:r w:rsidRPr="0044441F">
        <w:rPr>
          <w:rFonts w:eastAsia="Times New Roman" w:cs="Times New Roman"/>
          <w:szCs w:val="24"/>
        </w:rPr>
        <w:t>,</w:t>
      </w:r>
      <w:r>
        <w:rPr>
          <w:rFonts w:eastAsia="Times New Roman" w:cs="Times New Roman"/>
          <w:szCs w:val="24"/>
        </w:rPr>
        <w:t xml:space="preserve"> κατά την εκλογή Αντιπροέδρων</w:t>
      </w:r>
      <w:r>
        <w:rPr>
          <w:rFonts w:eastAsia="Times New Roman" w:cs="Times New Roman"/>
          <w:szCs w:val="24"/>
        </w:rPr>
        <w:t>,</w:t>
      </w:r>
      <w:r>
        <w:rPr>
          <w:rFonts w:eastAsia="Times New Roman" w:cs="Times New Roman"/>
          <w:szCs w:val="24"/>
        </w:rPr>
        <w:t xml:space="preserve"> στις 4 Οκτωβρίου 2015</w:t>
      </w:r>
      <w:r>
        <w:rPr>
          <w:rFonts w:eastAsia="Times New Roman" w:cs="Times New Roman"/>
          <w:szCs w:val="24"/>
        </w:rPr>
        <w:t>,</w:t>
      </w:r>
      <w:r>
        <w:rPr>
          <w:rFonts w:eastAsia="Times New Roman" w:cs="Times New Roman"/>
          <w:szCs w:val="24"/>
        </w:rPr>
        <w:t xml:space="preserve"> δεν εξελέγη Αντιπρόεδρος από την τρίτη σε δύναμη Κοινοβουλευτική Ομάδα της Αντιπολίτευσης.</w:t>
      </w:r>
    </w:p>
    <w:p w14:paraId="68AD11BF" w14:textId="77777777" w:rsidR="00217A8F" w:rsidRDefault="00B55156">
      <w:pPr>
        <w:tabs>
          <w:tab w:val="left" w:pos="5123"/>
        </w:tabs>
        <w:spacing w:after="0" w:line="600" w:lineRule="auto"/>
        <w:ind w:firstLine="720"/>
        <w:contextualSpacing/>
        <w:jc w:val="both"/>
        <w:rPr>
          <w:rFonts w:eastAsia="Times New Roman" w:cs="Times New Roman"/>
          <w:szCs w:val="24"/>
        </w:rPr>
      </w:pPr>
      <w:r>
        <w:rPr>
          <w:rFonts w:eastAsia="Times New Roman" w:cs="Times New Roman"/>
          <w:szCs w:val="24"/>
        </w:rPr>
        <w:t>Πρόσφατα, μετά την τροποποίηση του Κανονισμού της Βουλής με το ΦΕΚ 122</w:t>
      </w:r>
      <w:r>
        <w:rPr>
          <w:rFonts w:eastAsia="Times New Roman" w:cs="Times New Roman"/>
          <w:szCs w:val="24"/>
        </w:rPr>
        <w:t xml:space="preserve"> </w:t>
      </w:r>
      <w:r>
        <w:rPr>
          <w:rFonts w:eastAsia="Times New Roman" w:cs="Times New Roman"/>
          <w:szCs w:val="24"/>
        </w:rPr>
        <w:t>Α΄/30-6-2016 και ειδικότερα σύμφωνα με το άρθρο 6, όπως τροποποιήθηκε, η διάταξη έχει ως εξής</w:t>
      </w:r>
      <w:r>
        <w:rPr>
          <w:rFonts w:eastAsia="Times New Roman" w:cs="Times New Roman"/>
          <w:szCs w:val="24"/>
        </w:rPr>
        <w:t>: «Σε περίπτωση κατά την οποία δεν εκλεγεί Αντιπρόεδρος σε μία από τις προβλεπόμενες θέσεις, τη θέση καταλαμβάνει, εφόσον εκλεγεί, ο προερχόμενος από την πέμπτη σε δύναμη Κοινοβουλευτική Ομάδα της Αντιπολίτευσης και</w:t>
      </w:r>
      <w:r>
        <w:rPr>
          <w:rFonts w:eastAsia="Times New Roman" w:cs="Times New Roman"/>
          <w:szCs w:val="24"/>
        </w:rPr>
        <w:t>,</w:t>
      </w:r>
      <w:r>
        <w:rPr>
          <w:rFonts w:eastAsia="Times New Roman" w:cs="Times New Roman"/>
          <w:szCs w:val="24"/>
        </w:rPr>
        <w:t xml:space="preserve"> εάν δεν εκλεγεί, ο προερχόμενος από την</w:t>
      </w:r>
      <w:r>
        <w:rPr>
          <w:rFonts w:eastAsia="Times New Roman" w:cs="Times New Roman"/>
          <w:szCs w:val="24"/>
        </w:rPr>
        <w:t xml:space="preserve"> έκτη σε δύναμη Κοινοβουλευτική Ομάδα της Αντιπολίτευσης και ούτω καθεξής, οπότε και επαναπροσδιορίζεται η σειρά των Αντιπροέδρων, κατ’ αντιστοιχία προς τη δύναμη των Κοινοβουλευτικών Ομάδων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Η ρύθμιση αυτή είναι κατά την πρώτη εφαρμογή της αμέσως εφαρμο</w:t>
      </w:r>
      <w:r>
        <w:rPr>
          <w:rFonts w:eastAsia="Times New Roman" w:cs="Times New Roman"/>
          <w:szCs w:val="24"/>
        </w:rPr>
        <w:t xml:space="preserve">στέα. </w:t>
      </w:r>
    </w:p>
    <w:p w14:paraId="68AD11C0"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Επομένως αντικείμενο της σημερινής ειδικής ημερήσιας διάταξης είναι η εκλογή Αντιπροέδρου σε μία από τις προβλεπόμενες θέσεις, σύμφωνα με το άρθρο 6 του Κανονισμού της Βουλής, όπως τροποποιήθηκε με το ΦΕΚ 122</w:t>
      </w:r>
      <w:r>
        <w:rPr>
          <w:rFonts w:eastAsia="Times New Roman" w:cs="Times New Roman"/>
          <w:szCs w:val="24"/>
        </w:rPr>
        <w:t xml:space="preserve"> </w:t>
      </w:r>
      <w:r>
        <w:rPr>
          <w:rFonts w:eastAsia="Times New Roman" w:cs="Times New Roman"/>
          <w:szCs w:val="24"/>
        </w:rPr>
        <w:t>Α΄/30-6-2016.</w:t>
      </w:r>
    </w:p>
    <w:p w14:paraId="68AD11C1"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Η ψηφοφορία γίνεται δι</w:t>
      </w:r>
      <w:r>
        <w:rPr>
          <w:rFonts w:eastAsia="Times New Roman" w:cs="Times New Roman"/>
          <w:szCs w:val="24"/>
        </w:rPr>
        <w:t>ά</w:t>
      </w:r>
      <w:r>
        <w:rPr>
          <w:rFonts w:eastAsia="Times New Roman" w:cs="Times New Roman"/>
          <w:szCs w:val="24"/>
        </w:rPr>
        <w:t xml:space="preserve"> ψη</w:t>
      </w:r>
      <w:r>
        <w:rPr>
          <w:rFonts w:eastAsia="Times New Roman" w:cs="Times New Roman"/>
          <w:szCs w:val="24"/>
        </w:rPr>
        <w:t xml:space="preserve">φοδελτίων και είναι μυστική. Σας έχει διανεμηθεί ψηφοδέλτιο με το όνομα του προτεινομένου για το αξίωμα του Αντιπροέδρου. Επίσης υπάρχουν και λευκά ψηφοδέλτια. </w:t>
      </w:r>
    </w:p>
    <w:p w14:paraId="68AD11C2"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w:t>
      </w:r>
      <w:r>
        <w:rPr>
          <w:rFonts w:eastAsia="Times New Roman" w:cs="Times New Roman"/>
          <w:szCs w:val="24"/>
        </w:rPr>
        <w:t xml:space="preserve">χει κατατεθεί από τον Πρόεδρο της Κοινοβουλευτικής Ομάδας </w:t>
      </w:r>
      <w:r>
        <w:rPr>
          <w:rFonts w:eastAsia="Times New Roman" w:cs="Times New Roman"/>
          <w:szCs w:val="24"/>
        </w:rPr>
        <w:t>του</w:t>
      </w:r>
      <w:r>
        <w:rPr>
          <w:rFonts w:eastAsia="Times New Roman" w:cs="Times New Roman"/>
          <w:szCs w:val="24"/>
        </w:rPr>
        <w:t xml:space="preserve"> Π</w:t>
      </w:r>
      <w:r>
        <w:rPr>
          <w:rFonts w:eastAsia="Times New Roman" w:cs="Times New Roman"/>
          <w:szCs w:val="24"/>
        </w:rPr>
        <w:t>ο</w:t>
      </w:r>
      <w:r>
        <w:rPr>
          <w:rFonts w:eastAsia="Times New Roman" w:cs="Times New Roman"/>
          <w:szCs w:val="24"/>
        </w:rPr>
        <w:t>ταμιού</w:t>
      </w:r>
      <w:r>
        <w:rPr>
          <w:rFonts w:eastAsia="Times New Roman" w:cs="Times New Roman"/>
          <w:szCs w:val="24"/>
        </w:rPr>
        <w:t xml:space="preserve"> προς τον Πρόεδρο της Βουλή</w:t>
      </w:r>
      <w:r>
        <w:rPr>
          <w:rFonts w:eastAsia="Times New Roman" w:cs="Times New Roman"/>
          <w:szCs w:val="24"/>
        </w:rPr>
        <w:t>ς</w:t>
      </w:r>
      <w:r>
        <w:rPr>
          <w:rFonts w:eastAsia="Times New Roman" w:cs="Times New Roman"/>
          <w:szCs w:val="24"/>
        </w:rPr>
        <w:t xml:space="preserve"> </w:t>
      </w:r>
      <w:r>
        <w:rPr>
          <w:rFonts w:eastAsia="Times New Roman" w:cs="Times New Roman"/>
          <w:szCs w:val="24"/>
        </w:rPr>
        <w:t>επιστολή</w:t>
      </w:r>
      <w:r>
        <w:rPr>
          <w:rFonts w:eastAsia="Times New Roman" w:cs="Times New Roman"/>
          <w:szCs w:val="24"/>
        </w:rPr>
        <w:t xml:space="preserve">, με βάση το </w:t>
      </w:r>
      <w:r>
        <w:rPr>
          <w:rFonts w:eastAsia="Times New Roman" w:cs="Times New Roman"/>
          <w:szCs w:val="24"/>
        </w:rPr>
        <w:t xml:space="preserve">κείμενο </w:t>
      </w:r>
      <w:r>
        <w:rPr>
          <w:rFonts w:eastAsia="Times New Roman" w:cs="Times New Roman"/>
          <w:szCs w:val="24"/>
        </w:rPr>
        <w:t>τ</w:t>
      </w:r>
      <w:r>
        <w:rPr>
          <w:rFonts w:eastAsia="Times New Roman" w:cs="Times New Roman"/>
          <w:szCs w:val="24"/>
        </w:rPr>
        <w:t>ης</w:t>
      </w:r>
      <w:r>
        <w:rPr>
          <w:rFonts w:eastAsia="Times New Roman" w:cs="Times New Roman"/>
          <w:szCs w:val="24"/>
        </w:rPr>
        <w:t xml:space="preserve"> οποί</w:t>
      </w:r>
      <w:r>
        <w:rPr>
          <w:rFonts w:eastAsia="Times New Roman" w:cs="Times New Roman"/>
          <w:szCs w:val="24"/>
        </w:rPr>
        <w:t>ας</w:t>
      </w:r>
      <w:r>
        <w:rPr>
          <w:rFonts w:eastAsia="Times New Roman" w:cs="Times New Roman"/>
          <w:szCs w:val="24"/>
        </w:rPr>
        <w:t xml:space="preserve"> τίθεται η υποψηφιότητα</w:t>
      </w:r>
      <w:r w:rsidRPr="003B1B26">
        <w:rPr>
          <w:rFonts w:eastAsia="Times New Roman" w:cs="Times New Roman"/>
          <w:szCs w:val="24"/>
        </w:rPr>
        <w:t xml:space="preserve"> </w:t>
      </w:r>
      <w:r>
        <w:rPr>
          <w:rFonts w:eastAsia="Times New Roman" w:cs="Times New Roman"/>
          <w:szCs w:val="24"/>
        </w:rPr>
        <w:t>του Βουλευτή Α΄ Αθηνών κ. Σπυρίδωνος Λυκούδη</w:t>
      </w:r>
      <w:r>
        <w:rPr>
          <w:rFonts w:eastAsia="Times New Roman" w:cs="Times New Roman"/>
          <w:szCs w:val="24"/>
        </w:rPr>
        <w:t xml:space="preserve">. </w:t>
      </w:r>
    </w:p>
    <w:p w14:paraId="68AD11C3"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(Η προαναφερθείσα επιστολή </w:t>
      </w:r>
      <w:r>
        <w:rPr>
          <w:rFonts w:eastAsia="Times New Roman" w:cs="Times New Roman"/>
          <w:szCs w:val="24"/>
        </w:rPr>
        <w:t xml:space="preserve">καταχωρίζεται στα Πρακτικά και </w:t>
      </w:r>
      <w:r>
        <w:rPr>
          <w:rFonts w:eastAsia="Times New Roman" w:cs="Times New Roman"/>
          <w:szCs w:val="24"/>
        </w:rPr>
        <w:t>έχει ως εξής:</w:t>
      </w:r>
    </w:p>
    <w:p w14:paraId="68AD11C4" w14:textId="77777777" w:rsidR="00217A8F" w:rsidRDefault="00B55156">
      <w:pPr>
        <w:spacing w:after="0" w:line="600" w:lineRule="auto"/>
        <w:ind w:firstLine="720"/>
        <w:jc w:val="center"/>
        <w:rPr>
          <w:rFonts w:eastAsia="Times New Roman" w:cs="Times New Roman"/>
          <w:szCs w:val="24"/>
        </w:rPr>
      </w:pPr>
      <w:r>
        <w:rPr>
          <w:rFonts w:eastAsia="Times New Roman" w:cs="Times New Roman"/>
          <w:szCs w:val="24"/>
        </w:rPr>
        <w:t>(ΑΛΛΑΓΗ ΣΕΛΙΔΑΣ)</w:t>
      </w:r>
    </w:p>
    <w:p w14:paraId="68AD11C5" w14:textId="77777777" w:rsidR="00217A8F" w:rsidRDefault="00B55156">
      <w:pPr>
        <w:spacing w:after="0" w:line="600" w:lineRule="auto"/>
        <w:ind w:firstLine="720"/>
        <w:jc w:val="center"/>
        <w:rPr>
          <w:rFonts w:eastAsia="Times New Roman" w:cs="Times New Roman"/>
          <w:szCs w:val="24"/>
        </w:rPr>
      </w:pPr>
      <w:r>
        <w:rPr>
          <w:rFonts w:eastAsia="Times New Roman" w:cs="Times New Roman"/>
          <w:szCs w:val="24"/>
        </w:rPr>
        <w:t xml:space="preserve">(Να μπει η σελίδα </w:t>
      </w:r>
      <w:r>
        <w:rPr>
          <w:rFonts w:eastAsia="Times New Roman" w:cs="Times New Roman"/>
          <w:szCs w:val="24"/>
        </w:rPr>
        <w:t>146)</w:t>
      </w:r>
    </w:p>
    <w:p w14:paraId="68AD11C6" w14:textId="77777777" w:rsidR="00217A8F" w:rsidRDefault="00B55156">
      <w:pPr>
        <w:spacing w:after="0" w:line="600" w:lineRule="auto"/>
        <w:ind w:firstLine="720"/>
        <w:jc w:val="center"/>
        <w:rPr>
          <w:rFonts w:eastAsia="Times New Roman" w:cs="Times New Roman"/>
          <w:szCs w:val="24"/>
        </w:rPr>
      </w:pPr>
      <w:r>
        <w:rPr>
          <w:rFonts w:eastAsia="Times New Roman" w:cs="Times New Roman"/>
          <w:szCs w:val="24"/>
        </w:rPr>
        <w:t xml:space="preserve">(ΑΛΛΑΓΗ ΣΕΛΙΔΑΣ) </w:t>
      </w:r>
    </w:p>
    <w:p w14:paraId="68AD11C7" w14:textId="77777777" w:rsidR="00217A8F" w:rsidRDefault="00B55156">
      <w:pPr>
        <w:spacing w:after="0" w:line="600" w:lineRule="auto"/>
        <w:ind w:firstLine="709"/>
        <w:jc w:val="both"/>
        <w:rPr>
          <w:rFonts w:eastAsia="Times New Roman" w:cs="Times New Roman"/>
          <w:szCs w:val="24"/>
        </w:rPr>
      </w:pPr>
      <w:r w:rsidRPr="00112199">
        <w:rPr>
          <w:rFonts w:eastAsia="Times New Roman" w:cs="Times New Roman"/>
          <w:b/>
          <w:szCs w:val="24"/>
        </w:rPr>
        <w:lastRenderedPageBreak/>
        <w:t xml:space="preserve">ΠΡΟΕΔΡΟΣ (Νικόλαος </w:t>
      </w:r>
      <w:proofErr w:type="spellStart"/>
      <w:r w:rsidRPr="00112199">
        <w:rPr>
          <w:rFonts w:eastAsia="Times New Roman" w:cs="Times New Roman"/>
          <w:b/>
          <w:szCs w:val="24"/>
        </w:rPr>
        <w:t>Βούτσης</w:t>
      </w:r>
      <w:proofErr w:type="spellEnd"/>
      <w:r w:rsidRPr="00112199">
        <w:rPr>
          <w:rFonts w:eastAsia="Times New Roman" w:cs="Times New Roman"/>
          <w:b/>
          <w:szCs w:val="24"/>
        </w:rPr>
        <w:t xml:space="preserve">): </w:t>
      </w:r>
      <w:r>
        <w:rPr>
          <w:rFonts w:eastAsia="Times New Roman" w:cs="Times New Roman"/>
          <w:szCs w:val="24"/>
        </w:rPr>
        <w:t>Τ</w:t>
      </w:r>
      <w:r>
        <w:rPr>
          <w:rFonts w:eastAsia="Times New Roman" w:cs="Times New Roman"/>
          <w:szCs w:val="24"/>
        </w:rPr>
        <w:t>α ψηφοδέλτια που σας έχουν μοιραστεί έχουν το όνομα του συναδέλφου Σπύρου Λυκούδη, όπως βεβαίως υπάρχει και ένα λευκό ψηφοδέλτιο, ενδεχομένως για άλλη προτίμηση.</w:t>
      </w:r>
    </w:p>
    <w:p w14:paraId="68AD11C8"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Θα γίνει εκφώνηση του καταλόγου και όποιος </w:t>
      </w:r>
      <w:r>
        <w:rPr>
          <w:rFonts w:eastAsia="Times New Roman" w:cs="Times New Roman"/>
          <w:szCs w:val="24"/>
        </w:rPr>
        <w:t>συνάδελφος ακούει το όνομά του θα προσέρχεται και θα ρίχνει το ψηφοδέλτιο στην κάλπη.</w:t>
      </w:r>
    </w:p>
    <w:p w14:paraId="68AD11C9"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Καλούνται επί του καταλόγου οι συνάδελφοι κ. Παναγιώτα </w:t>
      </w:r>
      <w:proofErr w:type="spellStart"/>
      <w:r>
        <w:rPr>
          <w:rFonts w:eastAsia="Times New Roman" w:cs="Times New Roman"/>
          <w:szCs w:val="24"/>
        </w:rPr>
        <w:t>Δριτσέλη</w:t>
      </w:r>
      <w:proofErr w:type="spellEnd"/>
      <w:r>
        <w:rPr>
          <w:rFonts w:eastAsia="Times New Roman" w:cs="Times New Roman"/>
          <w:szCs w:val="24"/>
        </w:rPr>
        <w:t xml:space="preserve"> από τον ΣΥΡΙΖΑ και κ. Απόστολος </w:t>
      </w:r>
      <w:proofErr w:type="spellStart"/>
      <w:r>
        <w:rPr>
          <w:rFonts w:eastAsia="Times New Roman" w:cs="Times New Roman"/>
          <w:szCs w:val="24"/>
        </w:rPr>
        <w:t>Βεσυρόπουλος</w:t>
      </w:r>
      <w:proofErr w:type="spellEnd"/>
      <w:r>
        <w:rPr>
          <w:rFonts w:eastAsia="Times New Roman" w:cs="Times New Roman"/>
          <w:szCs w:val="24"/>
        </w:rPr>
        <w:t xml:space="preserve"> από τη Νέα Δημοκρατία.</w:t>
      </w:r>
    </w:p>
    <w:p w14:paraId="68AD11CA"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Καλούνται, επίσης, επί της ψηφοδόχου ω</w:t>
      </w:r>
      <w:r>
        <w:rPr>
          <w:rFonts w:eastAsia="Times New Roman" w:cs="Times New Roman"/>
          <w:szCs w:val="24"/>
        </w:rPr>
        <w:t xml:space="preserve">ς ψηφολέκτες οι συνάδελφοι κ. Γεώργιος Ψυχογιός από τον ΣΥΡΙΖΑ και ο κ. Αθανάσιος </w:t>
      </w:r>
      <w:proofErr w:type="spellStart"/>
      <w:r>
        <w:rPr>
          <w:rFonts w:eastAsia="Times New Roman" w:cs="Times New Roman"/>
          <w:szCs w:val="24"/>
        </w:rPr>
        <w:t>Καββαδάς</w:t>
      </w:r>
      <w:proofErr w:type="spellEnd"/>
      <w:r>
        <w:rPr>
          <w:rFonts w:eastAsia="Times New Roman" w:cs="Times New Roman"/>
          <w:szCs w:val="24"/>
        </w:rPr>
        <w:t xml:space="preserve"> από τη Νέα Δημοκρατία.</w:t>
      </w:r>
    </w:p>
    <w:p w14:paraId="68AD11CB"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Πρόεδρος της εφορευτικής επιτροπής ορίζεται ο συνάδελφος κ. Ιωάννης </w:t>
      </w:r>
      <w:proofErr w:type="spellStart"/>
      <w:r>
        <w:rPr>
          <w:rFonts w:eastAsia="Times New Roman" w:cs="Times New Roman"/>
          <w:szCs w:val="24"/>
        </w:rPr>
        <w:t>Σαρακιώτης</w:t>
      </w:r>
      <w:proofErr w:type="spellEnd"/>
      <w:r>
        <w:rPr>
          <w:rFonts w:eastAsia="Times New Roman" w:cs="Times New Roman"/>
          <w:szCs w:val="24"/>
        </w:rPr>
        <w:t>.</w:t>
      </w:r>
    </w:p>
    <w:p w14:paraId="68AD11CC"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Παρακαλώ τους κυρίους ψηφολέκτες να προσέλθουν στην κάλπη</w:t>
      </w:r>
      <w:r>
        <w:rPr>
          <w:rFonts w:eastAsia="Times New Roman" w:cs="Times New Roman"/>
          <w:szCs w:val="24"/>
        </w:rPr>
        <w:t>,</w:t>
      </w:r>
      <w:r>
        <w:rPr>
          <w:rFonts w:eastAsia="Times New Roman" w:cs="Times New Roman"/>
          <w:szCs w:val="24"/>
        </w:rPr>
        <w:t xml:space="preserve"> για</w:t>
      </w:r>
      <w:r>
        <w:rPr>
          <w:rFonts w:eastAsia="Times New Roman" w:cs="Times New Roman"/>
          <w:szCs w:val="24"/>
        </w:rPr>
        <w:t xml:space="preserve"> να αρχίσει η ψηφοφορία. </w:t>
      </w:r>
    </w:p>
    <w:p w14:paraId="68AD11CD"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lastRenderedPageBreak/>
        <w:t>Επίσης, κύριοι συνάδελφοι, σας γνωστοποιώ ότι στο Προεδρείο έχουν αποσταλεί, σύμφωνα με το άρθρο 70</w:t>
      </w:r>
      <w:r>
        <w:rPr>
          <w:rFonts w:eastAsia="Times New Roman" w:cs="Times New Roman"/>
          <w:szCs w:val="24"/>
        </w:rPr>
        <w:t>Α</w:t>
      </w:r>
      <w:r>
        <w:rPr>
          <w:rFonts w:eastAsia="Times New Roman" w:cs="Times New Roman"/>
          <w:szCs w:val="24"/>
          <w:vertAlign w:val="superscript"/>
        </w:rPr>
        <w:t xml:space="preserve"> </w:t>
      </w:r>
      <w:r>
        <w:rPr>
          <w:rFonts w:eastAsia="Times New Roman" w:cs="Times New Roman"/>
          <w:szCs w:val="24"/>
        </w:rPr>
        <w:t xml:space="preserve"> του Κανονισμού της Βουλής, σφραγισμένες επιστολές συναδέλφων για συμμετοχή στη μυστική ψηφοφορία εκλογής του Αντιπροέδρου. Οι ψή</w:t>
      </w:r>
      <w:r>
        <w:rPr>
          <w:rFonts w:eastAsia="Times New Roman" w:cs="Times New Roman"/>
          <w:szCs w:val="24"/>
        </w:rPr>
        <w:t xml:space="preserve">φοι αυτές </w:t>
      </w:r>
      <w:r>
        <w:rPr>
          <w:rFonts w:eastAsia="Times New Roman" w:cs="Times New Roman"/>
          <w:szCs w:val="24"/>
        </w:rPr>
        <w:t xml:space="preserve">θα ανακοινωθούν και </w:t>
      </w:r>
      <w:r>
        <w:rPr>
          <w:rFonts w:eastAsia="Times New Roman" w:cs="Times New Roman"/>
          <w:szCs w:val="24"/>
        </w:rPr>
        <w:t xml:space="preserve">θα συνυπολογιστούν στην καταμέτρηση που θα ακολουθήσει. </w:t>
      </w:r>
    </w:p>
    <w:p w14:paraId="68AD11CE"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Παρακαλώ να αρχίσει η ανάγνωση του καταλόγου.</w:t>
      </w:r>
    </w:p>
    <w:p w14:paraId="68AD11CF" w14:textId="77777777" w:rsidR="00217A8F" w:rsidRDefault="00B55156">
      <w:pPr>
        <w:spacing w:after="0" w:line="600" w:lineRule="auto"/>
        <w:ind w:firstLine="720"/>
        <w:jc w:val="center"/>
        <w:rPr>
          <w:rFonts w:eastAsia="Times New Roman" w:cs="Times New Roman"/>
          <w:szCs w:val="24"/>
        </w:rPr>
      </w:pPr>
      <w:r>
        <w:rPr>
          <w:rFonts w:eastAsia="Times New Roman" w:cs="Times New Roman"/>
          <w:szCs w:val="24"/>
        </w:rPr>
        <w:t>(ΨΗΦΟΦΟΡΙΑ)</w:t>
      </w:r>
    </w:p>
    <w:p w14:paraId="68AD11D0" w14:textId="77777777" w:rsidR="00217A8F" w:rsidRDefault="00B55156">
      <w:pPr>
        <w:spacing w:after="0" w:line="600" w:lineRule="auto"/>
        <w:jc w:val="center"/>
        <w:rPr>
          <w:rFonts w:eastAsia="Times New Roman" w:cs="Times New Roman"/>
          <w:szCs w:val="24"/>
        </w:rPr>
      </w:pPr>
      <w:r>
        <w:rPr>
          <w:rFonts w:eastAsia="Times New Roman" w:cs="Times New Roman"/>
          <w:szCs w:val="24"/>
        </w:rPr>
        <w:t>(ΜΕΤΑ ΚΑΙ ΤΗ ΔΕΥΤΕΡΗ ΑΝΑΓΝΩΣΗ ΤΟΥ ΚΑΤΑΛΟΓΟΥ)</w:t>
      </w:r>
    </w:p>
    <w:p w14:paraId="68AD11D1" w14:textId="77777777" w:rsidR="00217A8F" w:rsidRDefault="00B55156">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Υπάρχει συνάδελφος που δεν άκουσε το </w:t>
      </w:r>
      <w:r>
        <w:rPr>
          <w:rFonts w:eastAsia="Times New Roman" w:cs="Times New Roman"/>
          <w:szCs w:val="24"/>
        </w:rPr>
        <w:t>όνομά του; Κανείς.</w:t>
      </w:r>
    </w:p>
    <w:p w14:paraId="68AD11D2"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Οι σφραγισμένες επιστολές, οι οποίες απεστάλησαν στο Προεδρείο για συμμετοχή στη μυστική ψηφοφορία σχετικά με την </w:t>
      </w:r>
      <w:r>
        <w:rPr>
          <w:rFonts w:eastAsia="Times New Roman" w:cs="Times New Roman"/>
          <w:szCs w:val="24"/>
        </w:rPr>
        <w:t>ε</w:t>
      </w:r>
      <w:r>
        <w:rPr>
          <w:rFonts w:eastAsia="Times New Roman" w:cs="Times New Roman"/>
          <w:szCs w:val="24"/>
        </w:rPr>
        <w:t xml:space="preserve">κλογή Αντιπροέδρου της Βουλής των Ελλήνων, σύμφωνα με το άρθρο 70Α του Κανονισμού της Βουλής, </w:t>
      </w:r>
      <w:r>
        <w:rPr>
          <w:rFonts w:eastAsia="Times New Roman" w:cs="Times New Roman"/>
          <w:szCs w:val="24"/>
        </w:rPr>
        <w:t xml:space="preserve">θα </w:t>
      </w:r>
      <w:r>
        <w:rPr>
          <w:rFonts w:eastAsia="Times New Roman" w:cs="Times New Roman"/>
          <w:szCs w:val="24"/>
        </w:rPr>
        <w:t>καταχωρ</w:t>
      </w:r>
      <w:r>
        <w:rPr>
          <w:rFonts w:eastAsia="Times New Roman" w:cs="Times New Roman"/>
          <w:szCs w:val="24"/>
        </w:rPr>
        <w:t>ιστούν</w:t>
      </w:r>
      <w:r>
        <w:rPr>
          <w:rFonts w:eastAsia="Times New Roman" w:cs="Times New Roman"/>
          <w:szCs w:val="24"/>
        </w:rPr>
        <w:t xml:space="preserve"> στα Πρακτικ</w:t>
      </w:r>
      <w:r>
        <w:rPr>
          <w:rFonts w:eastAsia="Times New Roman" w:cs="Times New Roman"/>
          <w:szCs w:val="24"/>
        </w:rPr>
        <w:t>ά.</w:t>
      </w:r>
    </w:p>
    <w:p w14:paraId="68AD11D3" w14:textId="77777777" w:rsidR="00217A8F" w:rsidRDefault="00B55156">
      <w:pPr>
        <w:spacing w:after="0" w:line="600" w:lineRule="auto"/>
        <w:ind w:firstLine="720"/>
        <w:jc w:val="both"/>
        <w:rPr>
          <w:rFonts w:eastAsia="Times New Roman" w:cs="Times New Roman"/>
          <w:szCs w:val="24"/>
        </w:rPr>
      </w:pPr>
      <w:r>
        <w:rPr>
          <w:rFonts w:eastAsia="Times New Roman" w:cs="Times New Roman"/>
          <w:szCs w:val="24"/>
        </w:rPr>
        <w:t xml:space="preserve">(Οι προαναφερθείσες επιστολές </w:t>
      </w:r>
      <w:r>
        <w:rPr>
          <w:rFonts w:eastAsia="Times New Roman" w:cs="Times New Roman"/>
          <w:szCs w:val="24"/>
        </w:rPr>
        <w:t xml:space="preserve">καταχωρίζονται στα Πρακτικά και </w:t>
      </w:r>
      <w:r>
        <w:rPr>
          <w:rFonts w:eastAsia="Times New Roman" w:cs="Times New Roman"/>
          <w:szCs w:val="24"/>
        </w:rPr>
        <w:t>έχουν ως εξής:</w:t>
      </w:r>
    </w:p>
    <w:p w14:paraId="68AD11D4" w14:textId="77777777" w:rsidR="00217A8F" w:rsidRDefault="00B55156">
      <w:pPr>
        <w:spacing w:after="0" w:line="600" w:lineRule="auto"/>
        <w:ind w:firstLine="720"/>
        <w:jc w:val="center"/>
        <w:rPr>
          <w:rFonts w:eastAsia="Times New Roman" w:cs="Times New Roman"/>
          <w:szCs w:val="24"/>
        </w:rPr>
      </w:pPr>
      <w:r>
        <w:rPr>
          <w:rFonts w:eastAsia="Times New Roman" w:cs="Times New Roman"/>
          <w:szCs w:val="24"/>
        </w:rPr>
        <w:lastRenderedPageBreak/>
        <w:t>(ΑΛΛΑΓΗ ΣΕΛΙΔΑΣ</w:t>
      </w:r>
      <w:r>
        <w:rPr>
          <w:rFonts w:eastAsia="Times New Roman" w:cs="Times New Roman"/>
          <w:szCs w:val="24"/>
        </w:rPr>
        <w:t>)</w:t>
      </w:r>
    </w:p>
    <w:p w14:paraId="68AD11D5" w14:textId="77777777" w:rsidR="00217A8F" w:rsidRDefault="00B55156">
      <w:pPr>
        <w:spacing w:after="0"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 xml:space="preserve">Να μπουν οι σελίδες </w:t>
      </w:r>
      <w:r>
        <w:rPr>
          <w:rFonts w:eastAsia="Times New Roman" w:cs="Times New Roman"/>
          <w:szCs w:val="24"/>
        </w:rPr>
        <w:t>150-157)</w:t>
      </w:r>
    </w:p>
    <w:p w14:paraId="68AD11D6" w14:textId="77777777" w:rsidR="00217A8F" w:rsidRDefault="00B55156">
      <w:pPr>
        <w:spacing w:after="0"/>
        <w:jc w:val="center"/>
        <w:rPr>
          <w:rFonts w:eastAsia="Times New Roman" w:cs="Times New Roman"/>
          <w:szCs w:val="24"/>
        </w:rPr>
      </w:pPr>
      <w:r>
        <w:rPr>
          <w:rFonts w:eastAsia="Times New Roman" w:cs="Times New Roman"/>
          <w:szCs w:val="24"/>
        </w:rPr>
        <w:t>(ΑΛΛΑΓΗ ΣΕΛΙΔΑΣ)</w:t>
      </w:r>
    </w:p>
    <w:p w14:paraId="68AD11D7" w14:textId="77777777" w:rsidR="00217A8F" w:rsidRDefault="00B55156">
      <w:pPr>
        <w:spacing w:after="0" w:line="600" w:lineRule="auto"/>
        <w:ind w:firstLine="720"/>
        <w:jc w:val="both"/>
        <w:rPr>
          <w:rFonts w:eastAsia="Times New Roman"/>
          <w:bCs/>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 xml:space="preserve">Κηρύσσεται περαιωμένη η ψηφοφορία και παρακαλώ τον </w:t>
      </w:r>
      <w:r>
        <w:rPr>
          <w:rFonts w:eastAsia="Times New Roman" w:cs="Times New Roman"/>
          <w:szCs w:val="24"/>
        </w:rPr>
        <w:t>π</w:t>
      </w:r>
      <w:r>
        <w:rPr>
          <w:rFonts w:eastAsia="Times New Roman" w:cs="Times New Roman"/>
          <w:szCs w:val="24"/>
        </w:rPr>
        <w:t xml:space="preserve">ρόεδρο της </w:t>
      </w:r>
      <w:r>
        <w:rPr>
          <w:rFonts w:eastAsia="Times New Roman" w:cs="Times New Roman"/>
          <w:szCs w:val="24"/>
        </w:rPr>
        <w:t>ε</w:t>
      </w:r>
      <w:r>
        <w:rPr>
          <w:rFonts w:eastAsia="Times New Roman" w:cs="Times New Roman"/>
          <w:szCs w:val="24"/>
        </w:rPr>
        <w:t xml:space="preserve">φορευτικής </w:t>
      </w:r>
      <w:r>
        <w:rPr>
          <w:rFonts w:eastAsia="Times New Roman" w:cs="Times New Roman"/>
          <w:szCs w:val="24"/>
        </w:rPr>
        <w:t>ε</w:t>
      </w:r>
      <w:r>
        <w:rPr>
          <w:rFonts w:eastAsia="Times New Roman" w:cs="Times New Roman"/>
          <w:szCs w:val="24"/>
        </w:rPr>
        <w:t>πιτροπή</w:t>
      </w:r>
      <w:r>
        <w:rPr>
          <w:rFonts w:eastAsia="Times New Roman" w:cs="Times New Roman"/>
          <w:szCs w:val="24"/>
        </w:rPr>
        <w:t>ς και τους κυρίους ψηφολέκτες να προβούν στην καταμέτρηση και διαλογή των ψηφοδελτίων και την εξαγωγή του αποτελέσματος.</w:t>
      </w:r>
    </w:p>
    <w:p w14:paraId="68AD11D8" w14:textId="77777777" w:rsidR="00217A8F" w:rsidRDefault="00B55156">
      <w:pPr>
        <w:spacing w:after="0" w:line="600" w:lineRule="auto"/>
        <w:jc w:val="center"/>
        <w:rPr>
          <w:rFonts w:eastAsia="Times New Roman" w:cs="Times New Roman"/>
          <w:szCs w:val="24"/>
        </w:rPr>
      </w:pPr>
      <w:r>
        <w:rPr>
          <w:rFonts w:eastAsia="Times New Roman" w:cs="Times New Roman"/>
          <w:szCs w:val="24"/>
        </w:rPr>
        <w:t>(ΚΑΤΑΜΕΤΡΗΣΗ-ΔΙΑΛΟΓΗ)</w:t>
      </w:r>
    </w:p>
    <w:p w14:paraId="68AD11D9" w14:textId="77777777" w:rsidR="00217A8F" w:rsidRDefault="00B55156">
      <w:pPr>
        <w:spacing w:after="0"/>
        <w:ind w:firstLine="720"/>
        <w:jc w:val="center"/>
        <w:rPr>
          <w:rFonts w:eastAsia="Times New Roman"/>
          <w:szCs w:val="24"/>
        </w:rPr>
      </w:pPr>
      <w:r>
        <w:rPr>
          <w:rFonts w:eastAsia="Times New Roman"/>
          <w:szCs w:val="24"/>
        </w:rPr>
        <w:t>(ΜΕΤΑ ΤΗ ΔΙΑΛΟΓΗ)</w:t>
      </w:r>
    </w:p>
    <w:p w14:paraId="68AD11DA" w14:textId="77777777" w:rsidR="00217A8F" w:rsidRDefault="00B55156">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Κυρίες και κύριοι συνάδελφοι, έχω την τιμή να ανακοινώσω στο Σώμα </w:t>
      </w:r>
      <w:r>
        <w:rPr>
          <w:rFonts w:eastAsia="Times New Roman"/>
          <w:szCs w:val="24"/>
        </w:rPr>
        <w:t>το αποτέλεσμα της διεξαχθείσης μυστικής ψηφοφορίας.</w:t>
      </w:r>
    </w:p>
    <w:p w14:paraId="68AD11DB" w14:textId="77777777" w:rsidR="00217A8F" w:rsidRDefault="00B55156">
      <w:pPr>
        <w:spacing w:after="0" w:line="600" w:lineRule="auto"/>
        <w:ind w:firstLine="720"/>
        <w:jc w:val="both"/>
        <w:rPr>
          <w:rFonts w:eastAsia="Times New Roman"/>
          <w:szCs w:val="24"/>
        </w:rPr>
      </w:pPr>
      <w:r>
        <w:rPr>
          <w:rFonts w:eastAsia="Times New Roman"/>
          <w:szCs w:val="24"/>
        </w:rPr>
        <w:t xml:space="preserve">Ψήφισαν συνολικά 211 Βουλευτές. </w:t>
      </w:r>
    </w:p>
    <w:p w14:paraId="68AD11DC" w14:textId="77777777" w:rsidR="00217A8F" w:rsidRDefault="00B55156">
      <w:pPr>
        <w:spacing w:after="0" w:line="600" w:lineRule="auto"/>
        <w:ind w:firstLine="720"/>
        <w:jc w:val="both"/>
        <w:rPr>
          <w:rFonts w:eastAsia="Times New Roman"/>
          <w:szCs w:val="24"/>
        </w:rPr>
      </w:pPr>
      <w:r>
        <w:rPr>
          <w:rFonts w:eastAsia="Times New Roman"/>
          <w:szCs w:val="24"/>
        </w:rPr>
        <w:t>Υπέρ του αξιώματος του Αντιπροέδρου, δηλαδή «ΝΑΙ», ψήφισαν 186 Βουλευτές.</w:t>
      </w:r>
    </w:p>
    <w:p w14:paraId="68AD11DD" w14:textId="77777777" w:rsidR="00217A8F" w:rsidRDefault="00B55156">
      <w:pPr>
        <w:spacing w:after="0" w:line="600" w:lineRule="auto"/>
        <w:ind w:firstLine="720"/>
        <w:jc w:val="both"/>
        <w:rPr>
          <w:rFonts w:eastAsia="Times New Roman"/>
          <w:szCs w:val="24"/>
        </w:rPr>
      </w:pPr>
      <w:r>
        <w:rPr>
          <w:rFonts w:eastAsia="Times New Roman"/>
          <w:szCs w:val="24"/>
        </w:rPr>
        <w:t xml:space="preserve">Λευκά: </w:t>
      </w:r>
      <w:r>
        <w:rPr>
          <w:rFonts w:eastAsia="Times New Roman"/>
          <w:szCs w:val="24"/>
        </w:rPr>
        <w:t>25</w:t>
      </w:r>
      <w:r>
        <w:rPr>
          <w:rFonts w:eastAsia="Times New Roman"/>
          <w:szCs w:val="24"/>
        </w:rPr>
        <w:t>.</w:t>
      </w:r>
    </w:p>
    <w:p w14:paraId="68AD11DE" w14:textId="77777777" w:rsidR="00217A8F" w:rsidRDefault="00B55156">
      <w:pPr>
        <w:spacing w:after="0" w:line="600" w:lineRule="auto"/>
        <w:ind w:firstLine="720"/>
        <w:jc w:val="both"/>
        <w:rPr>
          <w:rFonts w:eastAsia="Times New Roman"/>
          <w:szCs w:val="24"/>
        </w:rPr>
      </w:pPr>
      <w:r>
        <w:rPr>
          <w:rFonts w:eastAsia="Times New Roman"/>
          <w:szCs w:val="24"/>
        </w:rPr>
        <w:lastRenderedPageBreak/>
        <w:t>Άκυρα: 0.</w:t>
      </w:r>
    </w:p>
    <w:p w14:paraId="68AD11DF" w14:textId="77777777" w:rsidR="00217A8F" w:rsidRDefault="00B55156">
      <w:pPr>
        <w:spacing w:after="0" w:line="600" w:lineRule="auto"/>
        <w:ind w:firstLine="720"/>
        <w:jc w:val="both"/>
        <w:rPr>
          <w:rFonts w:eastAsia="Times New Roman"/>
          <w:szCs w:val="24"/>
        </w:rPr>
      </w:pPr>
      <w:r>
        <w:rPr>
          <w:rFonts w:eastAsia="Times New Roman"/>
          <w:szCs w:val="24"/>
        </w:rPr>
        <w:t>Επομένως</w:t>
      </w:r>
      <w:r>
        <w:rPr>
          <w:rFonts w:eastAsia="Times New Roman"/>
          <w:szCs w:val="24"/>
        </w:rPr>
        <w:t xml:space="preserve"> ο κ. Σπυρίδων Λυκούδης, σύμφωνα με το Σύνταγμα και τον Κανονισμό της Βουλής, εκλέγεται ως Αντιπρόεδρος της Βουλής στη θέση που δεν έχει πληρωθεί και επαναπροσδιορίζεται η σειρά των Αντιπροέδρων</w:t>
      </w:r>
      <w:r>
        <w:rPr>
          <w:rFonts w:eastAsia="Times New Roman"/>
          <w:szCs w:val="24"/>
        </w:rPr>
        <w:t>,</w:t>
      </w:r>
      <w:r>
        <w:rPr>
          <w:rFonts w:eastAsia="Times New Roman"/>
          <w:szCs w:val="24"/>
        </w:rPr>
        <w:t xml:space="preserve"> κατά αντιστοιχία προς τη δύναμη των Κοινοβουλευτικών Ομάδων,</w:t>
      </w:r>
      <w:r>
        <w:rPr>
          <w:rFonts w:eastAsia="Times New Roman"/>
          <w:szCs w:val="24"/>
        </w:rPr>
        <w:t xml:space="preserve"> ως εξής: Ο κ. Αναστάσιος Κουράκης ως Α΄ Αντιπρόεδρος, όπως ήταν, ο κ. Γεώργιος Βαρεμένος ως Β΄ Αντιπρόεδρος, όπως ήταν, η κ</w:t>
      </w:r>
      <w:r>
        <w:rPr>
          <w:rFonts w:eastAsia="Times New Roman"/>
          <w:szCs w:val="24"/>
        </w:rPr>
        <w:t>.</w:t>
      </w:r>
      <w:r>
        <w:rPr>
          <w:rFonts w:eastAsia="Times New Roman"/>
          <w:szCs w:val="24"/>
        </w:rPr>
        <w:t xml:space="preserve"> Αναστασία Χριστοδουλοπούλου ως Γ΄ Αντιπρόεδρος, όπως ήταν, ο κ. Νικήτας Κακλαμάνης ως Δ΄ Αντιπρόεδρος, όπως ήταν</w:t>
      </w:r>
      <w:r>
        <w:rPr>
          <w:rFonts w:eastAsia="Times New Roman"/>
          <w:szCs w:val="24"/>
        </w:rPr>
        <w:t>,</w:t>
      </w:r>
      <w:r>
        <w:rPr>
          <w:rFonts w:eastAsia="Times New Roman"/>
          <w:szCs w:val="24"/>
        </w:rPr>
        <w:t xml:space="preserve"> και αναριθμούνται οι υπόλοιποι. Με βάση το αποτέλεσμα, στην κενή θέση ο κ. Σπυρίδων Λυκούδης ως Ζ΄ Αντιπρόεδρος, ο κ. Δημήτριος Κρεμαστινός ως Ε΄ Αντιπρόεδρος και ο κ. Γεώργιος </w:t>
      </w:r>
      <w:proofErr w:type="spellStart"/>
      <w:r>
        <w:rPr>
          <w:rFonts w:eastAsia="Times New Roman"/>
          <w:szCs w:val="24"/>
        </w:rPr>
        <w:t>Λαμπρούλης</w:t>
      </w:r>
      <w:proofErr w:type="spellEnd"/>
      <w:r>
        <w:rPr>
          <w:rFonts w:eastAsia="Times New Roman"/>
          <w:szCs w:val="24"/>
        </w:rPr>
        <w:t xml:space="preserve"> ως ΣΤ΄ Αντιπρόεδρος. Έτσι συμπληρώνεται το Προεδρείο.</w:t>
      </w:r>
    </w:p>
    <w:p w14:paraId="68AD11E0" w14:textId="77777777" w:rsidR="00217A8F" w:rsidRDefault="00B55156">
      <w:pPr>
        <w:spacing w:after="0" w:line="600" w:lineRule="auto"/>
        <w:ind w:firstLine="720"/>
        <w:jc w:val="both"/>
        <w:rPr>
          <w:rFonts w:eastAsia="Times New Roman"/>
          <w:szCs w:val="24"/>
        </w:rPr>
      </w:pPr>
      <w:r>
        <w:rPr>
          <w:rFonts w:eastAsia="Times New Roman"/>
          <w:szCs w:val="24"/>
        </w:rPr>
        <w:t>Κυρίες και κύ</w:t>
      </w:r>
      <w:r>
        <w:rPr>
          <w:rFonts w:eastAsia="Times New Roman"/>
          <w:szCs w:val="24"/>
        </w:rPr>
        <w:t xml:space="preserve">ριοι συνάδελφοι, παρακαλώ το Σώμα να εξουσιοδοτήσει το Προεδρείο για την υπ’ ευθύνη του επικύρωση των Πρακτικών της σημερινής συνεδρίασης, όσον αφορά την εκλογή του Αντιπροέδρου της Βουλής των Ελλήνων. </w:t>
      </w:r>
    </w:p>
    <w:p w14:paraId="68AD11E1" w14:textId="77777777" w:rsidR="00217A8F" w:rsidRDefault="00B55156">
      <w:pPr>
        <w:spacing w:after="0" w:line="600" w:lineRule="auto"/>
        <w:ind w:firstLine="720"/>
        <w:jc w:val="both"/>
        <w:rPr>
          <w:rFonts w:eastAsia="Times New Roman"/>
          <w:szCs w:val="24"/>
        </w:rPr>
      </w:pPr>
      <w:r>
        <w:rPr>
          <w:rFonts w:eastAsia="Times New Roman"/>
          <w:b/>
          <w:szCs w:val="24"/>
        </w:rPr>
        <w:lastRenderedPageBreak/>
        <w:t xml:space="preserve">ΟΛΟΙ ΟΙ ΒΟΥΛΕΥΤΕΣ: </w:t>
      </w:r>
      <w:r>
        <w:rPr>
          <w:rFonts w:eastAsia="Times New Roman"/>
          <w:szCs w:val="24"/>
        </w:rPr>
        <w:t xml:space="preserve">Μάλιστα, μάλιστα. </w:t>
      </w:r>
    </w:p>
    <w:p w14:paraId="68AD11E2" w14:textId="77777777" w:rsidR="00217A8F" w:rsidRDefault="00B55156">
      <w:pPr>
        <w:spacing w:after="0" w:line="600" w:lineRule="auto"/>
        <w:ind w:firstLine="720"/>
        <w:jc w:val="both"/>
        <w:rPr>
          <w:rFonts w:eastAsia="Times New Roman"/>
          <w:szCs w:val="24"/>
        </w:rPr>
      </w:pPr>
      <w:r>
        <w:rPr>
          <w:rFonts w:eastAsia="Times New Roman"/>
          <w:b/>
          <w:szCs w:val="24"/>
        </w:rPr>
        <w:t>ΠΡΟΕΔΡΟΣ (Νικόλ</w:t>
      </w:r>
      <w:r>
        <w:rPr>
          <w:rFonts w:eastAsia="Times New Roman"/>
          <w:b/>
          <w:szCs w:val="24"/>
        </w:rPr>
        <w:t xml:space="preserve">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Συνεπώς τ</w:t>
      </w:r>
      <w:r>
        <w:rPr>
          <w:rFonts w:eastAsia="Times New Roman"/>
          <w:szCs w:val="24"/>
        </w:rPr>
        <w:t>ο Σώμα παρέσχε τη ζητηθείσα εξουσιοδότηση.</w:t>
      </w:r>
    </w:p>
    <w:p w14:paraId="68AD11E3" w14:textId="77777777" w:rsidR="00217A8F" w:rsidRDefault="00B55156">
      <w:pPr>
        <w:spacing w:after="0" w:line="600" w:lineRule="auto"/>
        <w:ind w:firstLine="720"/>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ύριοι συνάδελφοι, δέχεστε στο σημείο αυτό να λύσουμε τη συνεδρίαση;</w:t>
      </w:r>
    </w:p>
    <w:p w14:paraId="68AD11E4" w14:textId="77777777" w:rsidR="00217A8F" w:rsidRDefault="00B55156">
      <w:pPr>
        <w:spacing w:after="0"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68AD11E5" w14:textId="77777777" w:rsidR="00217A8F" w:rsidRDefault="00B55156">
      <w:pPr>
        <w:spacing w:after="0" w:line="600" w:lineRule="auto"/>
        <w:ind w:firstLine="720"/>
        <w:jc w:val="both"/>
        <w:rPr>
          <w:rFonts w:eastAsia="Times New Roman"/>
          <w:b/>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cs="Times New Roman"/>
          <w:szCs w:val="24"/>
        </w:rPr>
        <w:t xml:space="preserve"> Με τη συναίνεση του Σώματος και ώρα 14.00΄ </w:t>
      </w:r>
      <w:proofErr w:type="spellStart"/>
      <w:r>
        <w:rPr>
          <w:rFonts w:eastAsia="Times New Roman" w:cs="Times New Roman"/>
          <w:szCs w:val="24"/>
        </w:rPr>
        <w:t>λ</w:t>
      </w:r>
      <w:r>
        <w:rPr>
          <w:rFonts w:eastAsia="Times New Roman" w:cs="Times New Roman"/>
          <w:szCs w:val="24"/>
        </w:rPr>
        <w:t>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 Πέμπτη 7 Ιουλίου 2016 και ώρα 9.30΄, με αντικείμενο εργασιών του Σώματος κοινοβουλευτικό έλεγχο, συζήτηση επικαίρων ερωτήσεων.</w:t>
      </w:r>
      <w:r>
        <w:rPr>
          <w:rFonts w:eastAsia="Times New Roman"/>
          <w:b/>
          <w:szCs w:val="24"/>
        </w:rPr>
        <w:t xml:space="preserve"> </w:t>
      </w:r>
    </w:p>
    <w:p w14:paraId="68AD11E6" w14:textId="77777777" w:rsidR="00217A8F" w:rsidRDefault="00B55156">
      <w:pPr>
        <w:spacing w:after="0" w:line="600" w:lineRule="auto"/>
        <w:jc w:val="center"/>
        <w:rPr>
          <w:rFonts w:eastAsia="Times New Roman" w:cs="Times New Roman"/>
          <w:szCs w:val="24"/>
        </w:rPr>
      </w:pPr>
      <w:r>
        <w:rPr>
          <w:rFonts w:eastAsia="Times New Roman"/>
          <w:b/>
          <w:szCs w:val="24"/>
        </w:rPr>
        <w:t xml:space="preserve">Ο ΠΡΟΕΔΡΟΣ                                                    </w:t>
      </w:r>
      <w:r>
        <w:rPr>
          <w:rFonts w:eastAsia="Times New Roman"/>
          <w:b/>
          <w:szCs w:val="24"/>
        </w:rPr>
        <w:tab/>
      </w:r>
      <w:r>
        <w:rPr>
          <w:rFonts w:eastAsia="Times New Roman"/>
          <w:b/>
          <w:szCs w:val="24"/>
        </w:rPr>
        <w:t>ΟΙ ΓΡΑΜΜΑΤΕΙΣ</w:t>
      </w:r>
    </w:p>
    <w:sectPr w:rsidR="00217A8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IhZXGW1Oe8jAz9hp+tNG88N6pR8=" w:salt="N6Snkw/YTatyOPZ0Gcg73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A8F"/>
    <w:rsid w:val="00217A8F"/>
    <w:rsid w:val="00A86632"/>
    <w:rsid w:val="00B5515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D0EE9"/>
  <w15:docId w15:val="{FBAA099E-C50D-4CF6-AD7F-A7AC6B21C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2268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226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279</MetadataID>
    <Session xmlns="641f345b-441b-4b81-9152-adc2e73ba5e1">Α´</Session>
    <Date xmlns="641f345b-441b-4b81-9152-adc2e73ba5e1">2016-07-05T21:00:00+00:00</Date>
    <Status xmlns="641f345b-441b-4b81-9152-adc2e73ba5e1">
      <Url>http://srv-sp1/praktika/Lists/Incoming_Metadata/EditForm.aspx?ID=279&amp;Source=/praktika/Recordings_Library/Forms/AllItems.aspx</Url>
      <Description>Δημοσιεύτηκε</Description>
    </Status>
    <Meeting xmlns="641f345b-441b-4b81-9152-adc2e73ba5e1">ΡΝΖ´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4EFDA1-E9DD-497D-9801-2D64623440A0}">
  <ds:schemaRefs>
    <ds:schemaRef ds:uri="http://www.w3.org/XML/1998/namespace"/>
    <ds:schemaRef ds:uri="http://purl.org/dc/dcmitype/"/>
    <ds:schemaRef ds:uri="http://purl.org/dc/elements/1.1/"/>
    <ds:schemaRef ds:uri="http://schemas.microsoft.com/office/infopath/2007/PartnerControls"/>
    <ds:schemaRef ds:uri="http://purl.org/dc/terms/"/>
    <ds:schemaRef ds:uri="641f345b-441b-4b81-9152-adc2e73ba5e1"/>
    <ds:schemaRef ds:uri="http://schemas.microsoft.com/office/2006/metadata/properties"/>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270381C7-00D3-481C-9163-D070103DB6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6F78F5-648A-4014-931F-7FAB2A43E6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137</Pages>
  <Words>24820</Words>
  <Characters>134034</Characters>
  <Application>Microsoft Office Word</Application>
  <DocSecurity>0</DocSecurity>
  <Lines>1116</Lines>
  <Paragraphs>317</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158537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2016-07-13T08:08:00Z</dcterms:created>
  <dcterms:modified xsi:type="dcterms:W3CDTF">2016-07-13T08:08:00Z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