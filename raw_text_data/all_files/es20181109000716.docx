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307B7" w14:textId="77777777" w:rsidR="0052670F" w:rsidRPr="0052670F" w:rsidRDefault="0052670F" w:rsidP="0052670F">
      <w:pPr>
        <w:spacing w:after="0" w:line="360" w:lineRule="auto"/>
        <w:rPr>
          <w:ins w:id="0" w:author="Φλούδα Χριστίνα" w:date="2018-11-21T11:35:00Z"/>
          <w:rFonts w:eastAsia="Times New Roman"/>
          <w:szCs w:val="24"/>
          <w:lang w:eastAsia="en-US"/>
        </w:rPr>
      </w:pPr>
      <w:bookmarkStart w:id="1" w:name="_GoBack"/>
      <w:bookmarkEnd w:id="1"/>
      <w:ins w:id="2" w:author="Φλούδα Χριστίνα" w:date="2018-11-21T11:35:00Z">
        <w:r w:rsidRPr="0052670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ABCB8D" w14:textId="77777777" w:rsidR="0052670F" w:rsidRPr="0052670F" w:rsidRDefault="0052670F" w:rsidP="0052670F">
      <w:pPr>
        <w:spacing w:after="0" w:line="360" w:lineRule="auto"/>
        <w:rPr>
          <w:ins w:id="3" w:author="Φλούδα Χριστίνα" w:date="2018-11-21T11:35:00Z"/>
          <w:rFonts w:eastAsia="Times New Roman"/>
          <w:szCs w:val="24"/>
          <w:lang w:eastAsia="en-US"/>
        </w:rPr>
      </w:pPr>
    </w:p>
    <w:p w14:paraId="5FACB26B" w14:textId="77777777" w:rsidR="0052670F" w:rsidRPr="0052670F" w:rsidRDefault="0052670F" w:rsidP="0052670F">
      <w:pPr>
        <w:spacing w:after="0" w:line="360" w:lineRule="auto"/>
        <w:rPr>
          <w:ins w:id="4" w:author="Φλούδα Χριστίνα" w:date="2018-11-21T11:35:00Z"/>
          <w:rFonts w:eastAsia="Times New Roman"/>
          <w:szCs w:val="24"/>
          <w:lang w:eastAsia="en-US"/>
        </w:rPr>
      </w:pPr>
      <w:ins w:id="5" w:author="Φλούδα Χριστίνα" w:date="2018-11-21T11:35:00Z">
        <w:r w:rsidRPr="0052670F">
          <w:rPr>
            <w:rFonts w:eastAsia="Times New Roman"/>
            <w:szCs w:val="24"/>
            <w:lang w:eastAsia="en-US"/>
          </w:rPr>
          <w:t>ΠΙΝΑΚΑΣ ΠΕΡΙΕΧΟΜΕΝΩΝ</w:t>
        </w:r>
      </w:ins>
    </w:p>
    <w:p w14:paraId="7F4596AC" w14:textId="77777777" w:rsidR="0052670F" w:rsidRPr="0052670F" w:rsidRDefault="0052670F" w:rsidP="0052670F">
      <w:pPr>
        <w:spacing w:after="0" w:line="360" w:lineRule="auto"/>
        <w:rPr>
          <w:ins w:id="6" w:author="Φλούδα Χριστίνα" w:date="2018-11-21T11:35:00Z"/>
          <w:rFonts w:eastAsia="Times New Roman"/>
          <w:szCs w:val="24"/>
          <w:lang w:eastAsia="en-US"/>
        </w:rPr>
      </w:pPr>
      <w:ins w:id="7" w:author="Φλούδα Χριστίνα" w:date="2018-11-21T11:35:00Z">
        <w:r w:rsidRPr="0052670F">
          <w:rPr>
            <w:rFonts w:eastAsia="Times New Roman"/>
            <w:szCs w:val="24"/>
            <w:lang w:eastAsia="en-US"/>
          </w:rPr>
          <w:t xml:space="preserve">ΙΖ΄ ΠΕΡΙΟΔΟΣ </w:t>
        </w:r>
      </w:ins>
    </w:p>
    <w:p w14:paraId="2BB24297" w14:textId="77777777" w:rsidR="0052670F" w:rsidRPr="0052670F" w:rsidRDefault="0052670F" w:rsidP="0052670F">
      <w:pPr>
        <w:spacing w:after="0" w:line="360" w:lineRule="auto"/>
        <w:rPr>
          <w:ins w:id="8" w:author="Φλούδα Χριστίνα" w:date="2018-11-21T11:35:00Z"/>
          <w:rFonts w:eastAsia="Times New Roman"/>
          <w:szCs w:val="24"/>
          <w:lang w:eastAsia="en-US"/>
        </w:rPr>
      </w:pPr>
      <w:ins w:id="9" w:author="Φλούδα Χριστίνα" w:date="2018-11-21T11:35:00Z">
        <w:r w:rsidRPr="0052670F">
          <w:rPr>
            <w:rFonts w:eastAsia="Times New Roman"/>
            <w:szCs w:val="24"/>
            <w:lang w:eastAsia="en-US"/>
          </w:rPr>
          <w:t>ΠΡΟΕΔΡΕΥΟΜΕΝΗΣ ΚΟΙΝΟΒΟΥΛΕΥΤΙΚΗΣ ΔΗΜΟΚΡΑΤΙΑΣ</w:t>
        </w:r>
      </w:ins>
    </w:p>
    <w:p w14:paraId="70B1694E" w14:textId="77777777" w:rsidR="0052670F" w:rsidRPr="0052670F" w:rsidRDefault="0052670F" w:rsidP="0052670F">
      <w:pPr>
        <w:spacing w:after="0" w:line="360" w:lineRule="auto"/>
        <w:rPr>
          <w:ins w:id="10" w:author="Φλούδα Χριστίνα" w:date="2018-11-21T11:35:00Z"/>
          <w:rFonts w:eastAsia="Times New Roman"/>
          <w:szCs w:val="24"/>
          <w:lang w:eastAsia="en-US"/>
        </w:rPr>
      </w:pPr>
      <w:ins w:id="11" w:author="Φλούδα Χριστίνα" w:date="2018-11-21T11:35:00Z">
        <w:r w:rsidRPr="0052670F">
          <w:rPr>
            <w:rFonts w:eastAsia="Times New Roman"/>
            <w:szCs w:val="24"/>
            <w:lang w:eastAsia="en-US"/>
          </w:rPr>
          <w:t>ΣΥΝΟΔΟΣ Δ΄</w:t>
        </w:r>
      </w:ins>
    </w:p>
    <w:p w14:paraId="6121B5FE" w14:textId="77777777" w:rsidR="0052670F" w:rsidRPr="0052670F" w:rsidRDefault="0052670F" w:rsidP="0052670F">
      <w:pPr>
        <w:spacing w:after="0" w:line="360" w:lineRule="auto"/>
        <w:rPr>
          <w:ins w:id="12" w:author="Φλούδα Χριστίνα" w:date="2018-11-21T11:35:00Z"/>
          <w:rFonts w:eastAsia="Times New Roman"/>
          <w:szCs w:val="24"/>
          <w:lang w:eastAsia="en-US"/>
        </w:rPr>
      </w:pPr>
    </w:p>
    <w:p w14:paraId="654FB766" w14:textId="77777777" w:rsidR="0052670F" w:rsidRPr="0052670F" w:rsidRDefault="0052670F" w:rsidP="0052670F">
      <w:pPr>
        <w:spacing w:after="0" w:line="360" w:lineRule="auto"/>
        <w:rPr>
          <w:ins w:id="13" w:author="Φλούδα Χριστίνα" w:date="2018-11-21T11:35:00Z"/>
          <w:rFonts w:eastAsia="Times New Roman"/>
          <w:szCs w:val="24"/>
          <w:lang w:eastAsia="en-US"/>
        </w:rPr>
      </w:pPr>
      <w:ins w:id="14" w:author="Φλούδα Χριστίνα" w:date="2018-11-21T11:35:00Z">
        <w:r w:rsidRPr="0052670F">
          <w:rPr>
            <w:rFonts w:eastAsia="Times New Roman"/>
            <w:szCs w:val="24"/>
            <w:lang w:eastAsia="en-US"/>
          </w:rPr>
          <w:t>ΣΥΝΕΔΡΙΑΣΗ ΚΔ΄</w:t>
        </w:r>
      </w:ins>
    </w:p>
    <w:p w14:paraId="3E3BB3FF" w14:textId="77777777" w:rsidR="0052670F" w:rsidRPr="0052670F" w:rsidRDefault="0052670F" w:rsidP="0052670F">
      <w:pPr>
        <w:spacing w:after="0" w:line="360" w:lineRule="auto"/>
        <w:rPr>
          <w:ins w:id="15" w:author="Φλούδα Χριστίνα" w:date="2018-11-21T11:35:00Z"/>
          <w:rFonts w:eastAsia="Times New Roman"/>
          <w:szCs w:val="24"/>
          <w:lang w:eastAsia="en-US"/>
        </w:rPr>
      </w:pPr>
      <w:ins w:id="16" w:author="Φλούδα Χριστίνα" w:date="2018-11-21T11:35:00Z">
        <w:r w:rsidRPr="0052670F">
          <w:rPr>
            <w:rFonts w:eastAsia="Times New Roman"/>
            <w:szCs w:val="24"/>
            <w:lang w:eastAsia="en-US"/>
          </w:rPr>
          <w:t>Παρασκευή  9 Νοεμβρίου 2018</w:t>
        </w:r>
      </w:ins>
    </w:p>
    <w:p w14:paraId="137525B7" w14:textId="77777777" w:rsidR="0052670F" w:rsidRPr="0052670F" w:rsidRDefault="0052670F" w:rsidP="0052670F">
      <w:pPr>
        <w:spacing w:after="0" w:line="360" w:lineRule="auto"/>
        <w:rPr>
          <w:ins w:id="17" w:author="Φλούδα Χριστίνα" w:date="2018-11-21T11:35:00Z"/>
          <w:rFonts w:eastAsia="Times New Roman"/>
          <w:szCs w:val="24"/>
          <w:lang w:eastAsia="en-US"/>
        </w:rPr>
      </w:pPr>
    </w:p>
    <w:p w14:paraId="10349C6C" w14:textId="77777777" w:rsidR="0052670F" w:rsidRPr="0052670F" w:rsidRDefault="0052670F" w:rsidP="0052670F">
      <w:pPr>
        <w:spacing w:after="0" w:line="360" w:lineRule="auto"/>
        <w:rPr>
          <w:ins w:id="18" w:author="Φλούδα Χριστίνα" w:date="2018-11-21T11:35:00Z"/>
          <w:rFonts w:eastAsia="Times New Roman"/>
          <w:szCs w:val="24"/>
          <w:lang w:eastAsia="en-US"/>
        </w:rPr>
      </w:pPr>
      <w:ins w:id="19" w:author="Φλούδα Χριστίνα" w:date="2018-11-21T11:35:00Z">
        <w:r w:rsidRPr="0052670F">
          <w:rPr>
            <w:rFonts w:eastAsia="Times New Roman"/>
            <w:szCs w:val="24"/>
            <w:lang w:eastAsia="en-US"/>
          </w:rPr>
          <w:t>ΘΕΜΑΤΑ</w:t>
        </w:r>
      </w:ins>
    </w:p>
    <w:p w14:paraId="4D61A4E3" w14:textId="77777777" w:rsidR="0052670F" w:rsidRPr="0052670F" w:rsidRDefault="0052670F" w:rsidP="0052670F">
      <w:pPr>
        <w:spacing w:after="0" w:line="360" w:lineRule="auto"/>
        <w:rPr>
          <w:ins w:id="20" w:author="Φλούδα Χριστίνα" w:date="2018-11-21T11:35:00Z"/>
          <w:rFonts w:eastAsia="Times New Roman"/>
          <w:szCs w:val="24"/>
          <w:lang w:eastAsia="en-US"/>
        </w:rPr>
      </w:pPr>
      <w:ins w:id="21" w:author="Φλούδα Χριστίνα" w:date="2018-11-21T11:35:00Z">
        <w:r w:rsidRPr="0052670F">
          <w:rPr>
            <w:rFonts w:eastAsia="Times New Roman"/>
            <w:szCs w:val="24"/>
            <w:lang w:eastAsia="en-US"/>
          </w:rPr>
          <w:t xml:space="preserve"> </w:t>
        </w:r>
        <w:r w:rsidRPr="0052670F">
          <w:rPr>
            <w:rFonts w:eastAsia="Times New Roman"/>
            <w:szCs w:val="24"/>
            <w:lang w:eastAsia="en-US"/>
          </w:rPr>
          <w:br/>
          <w:t xml:space="preserve">Α. ΕΙΔΙΚΑ ΘΕΜΑΤΑ </w:t>
        </w:r>
        <w:r w:rsidRPr="0052670F">
          <w:rPr>
            <w:rFonts w:eastAsia="Times New Roman"/>
            <w:szCs w:val="24"/>
            <w:lang w:eastAsia="en-US"/>
          </w:rPr>
          <w:br/>
          <w:t xml:space="preserve">1. Επικύρωση Πρακτικών, σελ. </w:t>
        </w:r>
        <w:r w:rsidRPr="0052670F">
          <w:rPr>
            <w:rFonts w:eastAsia="Times New Roman"/>
            <w:szCs w:val="24"/>
            <w:lang w:eastAsia="en-US"/>
          </w:rPr>
          <w:br/>
          <w:t xml:space="preserve">2.  Άδεια απουσίας του Βουλευτή κ. Ν. </w:t>
        </w:r>
        <w:proofErr w:type="spellStart"/>
        <w:r w:rsidRPr="0052670F">
          <w:rPr>
            <w:rFonts w:eastAsia="Times New Roman"/>
            <w:szCs w:val="24"/>
            <w:lang w:eastAsia="en-US"/>
          </w:rPr>
          <w:t>Τόσκα</w:t>
        </w:r>
        <w:proofErr w:type="spellEnd"/>
        <w:r w:rsidRPr="0052670F">
          <w:rPr>
            <w:rFonts w:eastAsia="Times New Roman"/>
            <w:szCs w:val="24"/>
            <w:lang w:eastAsia="en-US"/>
          </w:rPr>
          <w:t xml:space="preserve">, σελ. </w:t>
        </w:r>
        <w:r w:rsidRPr="0052670F">
          <w:rPr>
            <w:rFonts w:eastAsia="Times New Roman"/>
            <w:szCs w:val="24"/>
            <w:lang w:eastAsia="en-US"/>
          </w:rPr>
          <w:br/>
          <w:t xml:space="preserve">3. Ανακοινώνεται ότι τη συνεδρίαση παρακολουθούν μαθητές από το 2ο Γυμνάσιο Αργυρούπολης και το 3ο Γενικό Λύκειο Θήβας, σελ. </w:t>
        </w:r>
        <w:r w:rsidRPr="0052670F">
          <w:rPr>
            <w:rFonts w:eastAsia="Times New Roman"/>
            <w:szCs w:val="24"/>
            <w:lang w:eastAsia="en-US"/>
          </w:rPr>
          <w:br/>
          <w:t xml:space="preserve">4.  Έκφραση συλλυπητηρίων στην οικογένεια του  Κωνσταντίνου </w:t>
        </w:r>
        <w:proofErr w:type="spellStart"/>
        <w:r w:rsidRPr="0052670F">
          <w:rPr>
            <w:rFonts w:eastAsia="Times New Roman"/>
            <w:szCs w:val="24"/>
            <w:lang w:eastAsia="en-US"/>
          </w:rPr>
          <w:t>Κατσίφα</w:t>
        </w:r>
        <w:proofErr w:type="spellEnd"/>
        <w:r w:rsidRPr="0052670F">
          <w:rPr>
            <w:rFonts w:eastAsia="Times New Roman"/>
            <w:szCs w:val="24"/>
            <w:lang w:eastAsia="en-US"/>
          </w:rPr>
          <w:t xml:space="preserve"> και τήρηση ενός λεπτού σιγής, σελ. </w:t>
        </w:r>
        <w:r w:rsidRPr="0052670F">
          <w:rPr>
            <w:rFonts w:eastAsia="Times New Roman"/>
            <w:szCs w:val="24"/>
            <w:lang w:eastAsia="en-US"/>
          </w:rPr>
          <w:br/>
          <w:t xml:space="preserve">5. Επί διαδικαστικού θέματος, σελ. </w:t>
        </w:r>
        <w:r w:rsidRPr="0052670F">
          <w:rPr>
            <w:rFonts w:eastAsia="Times New Roman"/>
            <w:szCs w:val="24"/>
            <w:lang w:eastAsia="en-US"/>
          </w:rPr>
          <w:br/>
          <w:t xml:space="preserve"> </w:t>
        </w:r>
        <w:r w:rsidRPr="0052670F">
          <w:rPr>
            <w:rFonts w:eastAsia="Times New Roman"/>
            <w:szCs w:val="24"/>
            <w:lang w:eastAsia="en-US"/>
          </w:rPr>
          <w:br/>
          <w:t xml:space="preserve">Β. ΚΟΙΝΟΒΟΥΛΕΥΤΙΚΟΣ ΕΛΕΓΧΟΣ </w:t>
        </w:r>
        <w:r w:rsidRPr="0052670F">
          <w:rPr>
            <w:rFonts w:eastAsia="Times New Roman"/>
            <w:szCs w:val="24"/>
            <w:lang w:eastAsia="en-US"/>
          </w:rPr>
          <w:br/>
          <w:t xml:space="preserve">1. Ανακοίνωση αναφορών, σελ. </w:t>
        </w:r>
        <w:r w:rsidRPr="0052670F">
          <w:rPr>
            <w:rFonts w:eastAsia="Times New Roman"/>
            <w:szCs w:val="24"/>
            <w:lang w:eastAsia="en-US"/>
          </w:rPr>
          <w:br/>
          <w:t xml:space="preserve">2. Ανακοίνωση του δελτίου επικαίρων ερωτήσεων της Δευτέρας 12 Νοεμβρίου 2018, σελ. </w:t>
        </w:r>
        <w:r w:rsidRPr="0052670F">
          <w:rPr>
            <w:rFonts w:eastAsia="Times New Roman"/>
            <w:szCs w:val="24"/>
            <w:lang w:eastAsia="en-US"/>
          </w:rPr>
          <w:br/>
          <w:t>3. Συζήτηση επικαίρων ερωτήσεων:</w:t>
        </w:r>
        <w:r w:rsidRPr="0052670F">
          <w:rPr>
            <w:rFonts w:eastAsia="Times New Roman"/>
            <w:szCs w:val="24"/>
            <w:lang w:eastAsia="en-US"/>
          </w:rPr>
          <w:br/>
          <w:t xml:space="preserve">    α) Προς τον Υπουργό Παιδείας,  Έρευνας και Θρησκευμάτων:</w:t>
        </w:r>
        <w:r w:rsidRPr="0052670F">
          <w:rPr>
            <w:rFonts w:eastAsia="Times New Roman"/>
            <w:szCs w:val="24"/>
            <w:lang w:eastAsia="en-US"/>
          </w:rPr>
          <w:br/>
          <w:t xml:space="preserve">        i. με θέμα: «Αναξιοκρατικές και βαθιά κομματικές οι επιλογές Συντονιστών Εκπαιδευτικού  Έργου», σελ. </w:t>
        </w:r>
        <w:r w:rsidRPr="0052670F">
          <w:rPr>
            <w:rFonts w:eastAsia="Times New Roman"/>
            <w:szCs w:val="24"/>
            <w:lang w:eastAsia="en-US"/>
          </w:rPr>
          <w:br/>
          <w:t xml:space="preserve">        </w:t>
        </w:r>
        <w:proofErr w:type="spellStart"/>
        <w:r w:rsidRPr="0052670F">
          <w:rPr>
            <w:rFonts w:eastAsia="Times New Roman"/>
            <w:szCs w:val="24"/>
            <w:lang w:eastAsia="en-US"/>
          </w:rPr>
          <w:t>ii</w:t>
        </w:r>
        <w:proofErr w:type="spellEnd"/>
        <w:r w:rsidRPr="0052670F">
          <w:rPr>
            <w:rFonts w:eastAsia="Times New Roman"/>
            <w:szCs w:val="24"/>
            <w:lang w:eastAsia="en-US"/>
          </w:rPr>
          <w:t xml:space="preserve">. με θέμα: «Μεγάλες ελλείψεις διδακτικού προσωπικού στη Δευτεροβάθμια Εκπαίδευση Πειραιά», σελ. </w:t>
        </w:r>
        <w:r w:rsidRPr="0052670F">
          <w:rPr>
            <w:rFonts w:eastAsia="Times New Roman"/>
            <w:szCs w:val="24"/>
            <w:lang w:eastAsia="en-US"/>
          </w:rPr>
          <w:br/>
          <w:t xml:space="preserve">        </w:t>
        </w:r>
        <w:proofErr w:type="spellStart"/>
        <w:r w:rsidRPr="0052670F">
          <w:rPr>
            <w:rFonts w:eastAsia="Times New Roman"/>
            <w:szCs w:val="24"/>
            <w:lang w:eastAsia="en-US"/>
          </w:rPr>
          <w:t>iii</w:t>
        </w:r>
        <w:proofErr w:type="spellEnd"/>
        <w:r w:rsidRPr="0052670F">
          <w:rPr>
            <w:rFonts w:eastAsia="Times New Roman"/>
            <w:szCs w:val="24"/>
            <w:lang w:eastAsia="en-US"/>
          </w:rPr>
          <w:t xml:space="preserve">. με θέμα «Για τη λειτουργία του Τμήματος Διοίκησης Επιχειρήσεων στη Λευκάδα», σελ. </w:t>
        </w:r>
        <w:r w:rsidRPr="0052670F">
          <w:rPr>
            <w:rFonts w:eastAsia="Times New Roman"/>
            <w:szCs w:val="24"/>
            <w:lang w:eastAsia="en-US"/>
          </w:rPr>
          <w:br/>
          <w:t xml:space="preserve">        </w:t>
        </w:r>
        <w:proofErr w:type="spellStart"/>
        <w:r w:rsidRPr="0052670F">
          <w:rPr>
            <w:rFonts w:eastAsia="Times New Roman"/>
            <w:szCs w:val="24"/>
            <w:lang w:eastAsia="en-US"/>
          </w:rPr>
          <w:t>iv</w:t>
        </w:r>
        <w:proofErr w:type="spellEnd"/>
        <w:r w:rsidRPr="0052670F">
          <w:rPr>
            <w:rFonts w:eastAsia="Times New Roman"/>
            <w:szCs w:val="24"/>
            <w:lang w:eastAsia="en-US"/>
          </w:rPr>
          <w:t xml:space="preserve">. με θέμα: «Ελλείψεις εκπαιδευτικών στα Γυμνάσια, Λύκεια και Επαγγελματικά Λύκεια (ΕΠΑΛ) της Περιφερειακής Ενότητας Χαλκιδικής», σελ. </w:t>
        </w:r>
        <w:r w:rsidRPr="0052670F">
          <w:rPr>
            <w:rFonts w:eastAsia="Times New Roman"/>
            <w:szCs w:val="24"/>
            <w:lang w:eastAsia="en-US"/>
          </w:rPr>
          <w:br/>
          <w:t xml:space="preserve">        v. με θέμα: «Ελλείψεις σε διδακτικό προσωπικό στην Δευτεροβάθμια Εκπαίδευση στον Νομό Χαλκιδικής», σελ. </w:t>
        </w:r>
        <w:r w:rsidRPr="0052670F">
          <w:rPr>
            <w:rFonts w:eastAsia="Times New Roman"/>
            <w:szCs w:val="24"/>
            <w:lang w:eastAsia="en-US"/>
          </w:rPr>
          <w:br/>
          <w:t xml:space="preserve">        </w:t>
        </w:r>
        <w:proofErr w:type="spellStart"/>
        <w:r w:rsidRPr="0052670F">
          <w:rPr>
            <w:rFonts w:eastAsia="Times New Roman"/>
            <w:szCs w:val="24"/>
            <w:lang w:eastAsia="en-US"/>
          </w:rPr>
          <w:t>vi</w:t>
        </w:r>
        <w:proofErr w:type="spellEnd"/>
        <w:r w:rsidRPr="0052670F">
          <w:rPr>
            <w:rFonts w:eastAsia="Times New Roman"/>
            <w:szCs w:val="24"/>
            <w:lang w:eastAsia="en-US"/>
          </w:rPr>
          <w:t xml:space="preserve">. με θέμα: «Ο χάρτης της τριτοβάθμιας εκπαίδευσης στην Ηλεία», σελ. </w:t>
        </w:r>
        <w:r w:rsidRPr="0052670F">
          <w:rPr>
            <w:rFonts w:eastAsia="Times New Roman"/>
            <w:szCs w:val="24"/>
            <w:lang w:eastAsia="en-US"/>
          </w:rPr>
          <w:br/>
          <w:t xml:space="preserve">        </w:t>
        </w:r>
        <w:proofErr w:type="spellStart"/>
        <w:r w:rsidRPr="0052670F">
          <w:rPr>
            <w:rFonts w:eastAsia="Times New Roman"/>
            <w:szCs w:val="24"/>
            <w:lang w:eastAsia="en-US"/>
          </w:rPr>
          <w:t>viii</w:t>
        </w:r>
        <w:proofErr w:type="spellEnd"/>
        <w:r w:rsidRPr="0052670F">
          <w:rPr>
            <w:rFonts w:eastAsia="Times New Roman"/>
            <w:szCs w:val="24"/>
            <w:lang w:eastAsia="en-US"/>
          </w:rPr>
          <w:t xml:space="preserve">. με θέμα: «Να επιλυθεί το πρόβλημα που έχει προκύψει για τους επί </w:t>
        </w:r>
        <w:proofErr w:type="spellStart"/>
        <w:r w:rsidRPr="0052670F">
          <w:rPr>
            <w:rFonts w:eastAsia="Times New Roman"/>
            <w:szCs w:val="24"/>
            <w:lang w:eastAsia="en-US"/>
          </w:rPr>
          <w:t>πτυχίω</w:t>
        </w:r>
        <w:proofErr w:type="spellEnd"/>
        <w:r w:rsidRPr="0052670F">
          <w:rPr>
            <w:rFonts w:eastAsia="Times New Roman"/>
            <w:szCs w:val="24"/>
            <w:lang w:eastAsia="en-US"/>
          </w:rPr>
          <w:t xml:space="preserve"> φοιτητές του τμήματος Πολιτικών Δομικών  Έργων της Σχολής Εφαρμογών του Τ.Ε.Ι. Κρήτης», σελ. </w:t>
        </w:r>
        <w:r w:rsidRPr="0052670F">
          <w:rPr>
            <w:rFonts w:eastAsia="Times New Roman"/>
            <w:szCs w:val="24"/>
            <w:lang w:eastAsia="en-US"/>
          </w:rPr>
          <w:br/>
          <w:t xml:space="preserve">    β) Προς τον Υπουργό Περιβάλλοντος και Ενέργειας:</w:t>
        </w:r>
        <w:r w:rsidRPr="0052670F">
          <w:rPr>
            <w:rFonts w:eastAsia="Times New Roman"/>
            <w:szCs w:val="24"/>
            <w:lang w:eastAsia="en-US"/>
          </w:rPr>
          <w:br/>
          <w:t xml:space="preserve">        i. με θέμα: «Μετεγκατάσταση οικισμού Ακρινής Δήμου Κοζάνης», σελ. </w:t>
        </w:r>
        <w:r w:rsidRPr="0052670F">
          <w:rPr>
            <w:rFonts w:eastAsia="Times New Roman"/>
            <w:szCs w:val="24"/>
            <w:lang w:eastAsia="en-US"/>
          </w:rPr>
          <w:br/>
          <w:t xml:space="preserve">        </w:t>
        </w:r>
        <w:proofErr w:type="spellStart"/>
        <w:r w:rsidRPr="0052670F">
          <w:rPr>
            <w:rFonts w:eastAsia="Times New Roman"/>
            <w:szCs w:val="24"/>
            <w:lang w:eastAsia="en-US"/>
          </w:rPr>
          <w:t>ii</w:t>
        </w:r>
        <w:proofErr w:type="spellEnd"/>
        <w:r w:rsidRPr="0052670F">
          <w:rPr>
            <w:rFonts w:eastAsia="Times New Roman"/>
            <w:szCs w:val="24"/>
            <w:lang w:eastAsia="en-US"/>
          </w:rPr>
          <w:t xml:space="preserve">. με θέμα «Να γίνει ρύθμιση πενήντα δόσεων από τη ΔΕΗ στους ΤΟΕΒ </w:t>
        </w:r>
        <w:proofErr w:type="spellStart"/>
        <w:r w:rsidRPr="0052670F">
          <w:rPr>
            <w:rFonts w:eastAsia="Times New Roman"/>
            <w:szCs w:val="24"/>
            <w:lang w:eastAsia="en-US"/>
          </w:rPr>
          <w:t>Ιρίων</w:t>
        </w:r>
        <w:proofErr w:type="spellEnd"/>
        <w:r w:rsidRPr="0052670F">
          <w:rPr>
            <w:rFonts w:eastAsia="Times New Roman"/>
            <w:szCs w:val="24"/>
            <w:lang w:eastAsia="en-US"/>
          </w:rPr>
          <w:t xml:space="preserve">-Δρεπάνου-Ασίνης και τους άλλους ΤΟΕΒ», σελ. </w:t>
        </w:r>
        <w:r w:rsidRPr="0052670F">
          <w:rPr>
            <w:rFonts w:eastAsia="Times New Roman"/>
            <w:szCs w:val="24"/>
            <w:lang w:eastAsia="en-US"/>
          </w:rPr>
          <w:br/>
          <w:t xml:space="preserve">        </w:t>
        </w:r>
        <w:proofErr w:type="spellStart"/>
        <w:r w:rsidRPr="0052670F">
          <w:rPr>
            <w:rFonts w:eastAsia="Times New Roman"/>
            <w:szCs w:val="24"/>
            <w:lang w:eastAsia="en-US"/>
          </w:rPr>
          <w:t>iii</w:t>
        </w:r>
        <w:proofErr w:type="spellEnd"/>
        <w:r w:rsidRPr="0052670F">
          <w:rPr>
            <w:rFonts w:eastAsia="Times New Roman"/>
            <w:szCs w:val="24"/>
            <w:lang w:eastAsia="en-US"/>
          </w:rPr>
          <w:t xml:space="preserve">. με θέμα: « Άμεση λήψη μέτρων προστασίας των εργαζομένων στο εργοστάσιο της «ΛΑΡΚΟ» στην Λάρυμνα Φθιώτιδας για την αποφυγή εργατικών ατυχημάτων», σελ. </w:t>
        </w:r>
        <w:r w:rsidRPr="0052670F">
          <w:rPr>
            <w:rFonts w:eastAsia="Times New Roman"/>
            <w:szCs w:val="24"/>
            <w:lang w:eastAsia="en-US"/>
          </w:rPr>
          <w:br/>
          <w:t xml:space="preserve">        </w:t>
        </w:r>
        <w:proofErr w:type="spellStart"/>
        <w:r w:rsidRPr="0052670F">
          <w:rPr>
            <w:rFonts w:eastAsia="Times New Roman"/>
            <w:szCs w:val="24"/>
            <w:lang w:eastAsia="en-US"/>
          </w:rPr>
          <w:t>iv</w:t>
        </w:r>
        <w:proofErr w:type="spellEnd"/>
        <w:r w:rsidRPr="0052670F">
          <w:rPr>
            <w:rFonts w:eastAsia="Times New Roman"/>
            <w:szCs w:val="24"/>
            <w:lang w:eastAsia="en-US"/>
          </w:rPr>
          <w:t xml:space="preserve">. με θέμα: «Απίστευτη αναλγησία της ΔΕΗ σε βάρος καταναλωτών της, που συνοδεύεται και από αφάνταστη ταλαιπωρία τους στα καταστήματα της ΔΕΗ», σελ. </w:t>
        </w:r>
        <w:r w:rsidRPr="0052670F">
          <w:rPr>
            <w:rFonts w:eastAsia="Times New Roman"/>
            <w:szCs w:val="24"/>
            <w:lang w:eastAsia="en-US"/>
          </w:rPr>
          <w:br/>
          <w:t xml:space="preserve"> </w:t>
        </w:r>
        <w:r w:rsidRPr="0052670F">
          <w:rPr>
            <w:rFonts w:eastAsia="Times New Roman"/>
            <w:szCs w:val="24"/>
            <w:lang w:eastAsia="en-US"/>
          </w:rPr>
          <w:br/>
          <w:t>ΠΡΟΕΔΡΕΥΩΝ</w:t>
        </w:r>
      </w:ins>
    </w:p>
    <w:p w14:paraId="35FF8782" w14:textId="77777777" w:rsidR="0052670F" w:rsidRPr="0052670F" w:rsidRDefault="0052670F" w:rsidP="0052670F">
      <w:pPr>
        <w:spacing w:after="0" w:line="360" w:lineRule="auto"/>
        <w:rPr>
          <w:ins w:id="22" w:author="Φλούδα Χριστίνα" w:date="2018-11-21T11:35:00Z"/>
          <w:rFonts w:eastAsia="Times New Roman"/>
          <w:szCs w:val="24"/>
          <w:lang w:eastAsia="en-US"/>
        </w:rPr>
      </w:pPr>
    </w:p>
    <w:p w14:paraId="26FE6769" w14:textId="77777777" w:rsidR="0052670F" w:rsidRPr="0052670F" w:rsidRDefault="0052670F" w:rsidP="0052670F">
      <w:pPr>
        <w:spacing w:after="0" w:line="360" w:lineRule="auto"/>
        <w:rPr>
          <w:ins w:id="23" w:author="Φλούδα Χριστίνα" w:date="2018-11-21T11:35:00Z"/>
          <w:rFonts w:eastAsia="Times New Roman"/>
          <w:szCs w:val="24"/>
          <w:lang w:eastAsia="en-US"/>
        </w:rPr>
      </w:pPr>
      <w:ins w:id="24" w:author="Φλούδα Χριστίνα" w:date="2018-11-21T11:35:00Z">
        <w:r w:rsidRPr="0052670F">
          <w:rPr>
            <w:rFonts w:eastAsia="Times New Roman"/>
            <w:szCs w:val="24"/>
            <w:lang w:eastAsia="en-US"/>
          </w:rPr>
          <w:t>ΓΕΩΡΓΙΑΔΗΣ Μ. , σελ.</w:t>
        </w:r>
        <w:r w:rsidRPr="0052670F">
          <w:rPr>
            <w:rFonts w:eastAsia="Times New Roman"/>
            <w:szCs w:val="24"/>
            <w:lang w:eastAsia="en-US"/>
          </w:rPr>
          <w:br/>
          <w:t xml:space="preserve">ΚΑΚΛΑΜΑΝΗΣ Ν. , σελ. </w:t>
        </w:r>
      </w:ins>
    </w:p>
    <w:p w14:paraId="08D1F12D" w14:textId="77777777" w:rsidR="0052670F" w:rsidRPr="0052670F" w:rsidRDefault="0052670F" w:rsidP="0052670F">
      <w:pPr>
        <w:spacing w:after="0" w:line="360" w:lineRule="auto"/>
        <w:rPr>
          <w:ins w:id="25" w:author="Φλούδα Χριστίνα" w:date="2018-11-21T11:35:00Z"/>
          <w:rFonts w:eastAsia="Times New Roman"/>
          <w:szCs w:val="24"/>
          <w:lang w:eastAsia="en-US"/>
        </w:rPr>
      </w:pPr>
    </w:p>
    <w:p w14:paraId="791E1081" w14:textId="77777777" w:rsidR="0052670F" w:rsidRPr="0052670F" w:rsidRDefault="0052670F" w:rsidP="0052670F">
      <w:pPr>
        <w:spacing w:after="0" w:line="360" w:lineRule="auto"/>
        <w:rPr>
          <w:ins w:id="26" w:author="Φλούδα Χριστίνα" w:date="2018-11-21T11:35:00Z"/>
          <w:rFonts w:eastAsia="Times New Roman"/>
          <w:szCs w:val="24"/>
          <w:lang w:eastAsia="en-US"/>
        </w:rPr>
      </w:pPr>
      <w:ins w:id="27" w:author="Φλούδα Χριστίνα" w:date="2018-11-21T11:35:00Z">
        <w:r w:rsidRPr="0052670F">
          <w:rPr>
            <w:rFonts w:eastAsia="Times New Roman"/>
            <w:szCs w:val="24"/>
            <w:lang w:eastAsia="en-US"/>
          </w:rPr>
          <w:t>ΟΜΙΛΗΤΕΣ</w:t>
        </w:r>
      </w:ins>
    </w:p>
    <w:p w14:paraId="60B2653F" w14:textId="116C17CE" w:rsidR="0052670F" w:rsidRDefault="0052670F" w:rsidP="0052670F">
      <w:pPr>
        <w:spacing w:line="600" w:lineRule="auto"/>
        <w:ind w:firstLine="720"/>
        <w:jc w:val="center"/>
        <w:rPr>
          <w:ins w:id="28" w:author="Φλούδα Χριστίνα" w:date="2018-11-21T11:35:00Z"/>
          <w:rFonts w:eastAsia="Times New Roman"/>
          <w:szCs w:val="24"/>
        </w:rPr>
      </w:pPr>
      <w:ins w:id="29" w:author="Φλούδα Χριστίνα" w:date="2018-11-21T11:35:00Z">
        <w:r w:rsidRPr="0052670F">
          <w:rPr>
            <w:rFonts w:eastAsia="Times New Roman"/>
            <w:szCs w:val="24"/>
            <w:lang w:eastAsia="en-US"/>
          </w:rPr>
          <w:br/>
          <w:t>Α. Επί των επικαίρων ερωτήσεων:</w:t>
        </w:r>
        <w:r w:rsidRPr="0052670F">
          <w:rPr>
            <w:rFonts w:eastAsia="Times New Roman"/>
            <w:szCs w:val="24"/>
            <w:lang w:eastAsia="en-US"/>
          </w:rPr>
          <w:br/>
          <w:t>ΓΑΒΡΟΓΛΟΥ Κ. , σελ.</w:t>
        </w:r>
        <w:r w:rsidRPr="0052670F">
          <w:rPr>
            <w:rFonts w:eastAsia="Times New Roman"/>
            <w:szCs w:val="24"/>
            <w:lang w:eastAsia="en-US"/>
          </w:rPr>
          <w:br/>
          <w:t>ΔΕΛΗΣ Ι. , σελ.</w:t>
        </w:r>
        <w:r w:rsidRPr="0052670F">
          <w:rPr>
            <w:rFonts w:eastAsia="Times New Roman"/>
            <w:szCs w:val="24"/>
            <w:lang w:eastAsia="en-US"/>
          </w:rPr>
          <w:br/>
          <w:t>ΙΓΓΛΕΖΗ Α. , σελ.</w:t>
        </w:r>
        <w:r w:rsidRPr="0052670F">
          <w:rPr>
            <w:rFonts w:eastAsia="Times New Roman"/>
            <w:szCs w:val="24"/>
            <w:lang w:eastAsia="en-US"/>
          </w:rPr>
          <w:br/>
          <w:t>ΚΑΡΡΑΣ Γ. , σελ.</w:t>
        </w:r>
        <w:r w:rsidRPr="0052670F">
          <w:rPr>
            <w:rFonts w:eastAsia="Times New Roman"/>
            <w:szCs w:val="24"/>
            <w:lang w:eastAsia="en-US"/>
          </w:rPr>
          <w:br/>
          <w:t>ΚΑΣΑΠΙΔΗΣ Γ. , σελ.</w:t>
        </w:r>
        <w:r w:rsidRPr="0052670F">
          <w:rPr>
            <w:rFonts w:eastAsia="Times New Roman"/>
            <w:szCs w:val="24"/>
            <w:lang w:eastAsia="en-US"/>
          </w:rPr>
          <w:br/>
          <w:t>ΚΑΤΣΩΤΗΣ Χ. , σελ.</w:t>
        </w:r>
        <w:r w:rsidRPr="0052670F">
          <w:rPr>
            <w:rFonts w:eastAsia="Times New Roman"/>
            <w:szCs w:val="24"/>
            <w:lang w:eastAsia="en-US"/>
          </w:rPr>
          <w:br/>
          <w:t>ΚΕΓΚΕΡΟΓΛΟΥ Β. , σελ.</w:t>
        </w:r>
        <w:r w:rsidRPr="0052670F">
          <w:rPr>
            <w:rFonts w:eastAsia="Times New Roman"/>
            <w:szCs w:val="24"/>
            <w:lang w:eastAsia="en-US"/>
          </w:rPr>
          <w:br/>
          <w:t>ΚΕΡΑΜΕΩΣ Ν. , σελ.</w:t>
        </w:r>
        <w:r w:rsidRPr="0052670F">
          <w:rPr>
            <w:rFonts w:eastAsia="Times New Roman"/>
            <w:szCs w:val="24"/>
            <w:lang w:eastAsia="en-US"/>
          </w:rPr>
          <w:br/>
          <w:t>ΚΟΥΤΣΟΥΚΟΣ Γ. , σελ.</w:t>
        </w:r>
        <w:r w:rsidRPr="0052670F">
          <w:rPr>
            <w:rFonts w:eastAsia="Times New Roman"/>
            <w:szCs w:val="24"/>
            <w:lang w:eastAsia="en-US"/>
          </w:rPr>
          <w:br/>
          <w:t>ΜΑΝΙΑΤΗΣ Ι. , σελ.</w:t>
        </w:r>
        <w:r w:rsidRPr="0052670F">
          <w:rPr>
            <w:rFonts w:eastAsia="Times New Roman"/>
            <w:szCs w:val="24"/>
            <w:lang w:eastAsia="en-US"/>
          </w:rPr>
          <w:br/>
          <w:t>ΜΑΝΩΛΑΚΟΥ Δ. , σελ.</w:t>
        </w:r>
        <w:r w:rsidRPr="0052670F">
          <w:rPr>
            <w:rFonts w:eastAsia="Times New Roman"/>
            <w:szCs w:val="24"/>
            <w:lang w:eastAsia="en-US"/>
          </w:rPr>
          <w:br/>
          <w:t>ΜΩΡΑΪΤΗΣ Ν. , σελ.</w:t>
        </w:r>
        <w:r w:rsidRPr="0052670F">
          <w:rPr>
            <w:rFonts w:eastAsia="Times New Roman"/>
            <w:szCs w:val="24"/>
            <w:lang w:eastAsia="en-US"/>
          </w:rPr>
          <w:br/>
          <w:t>ΣΤΑΘΑΚΗΣ Γ. , σελ.</w:t>
        </w:r>
        <w:r w:rsidRPr="0052670F">
          <w:rPr>
            <w:rFonts w:eastAsia="Times New Roman"/>
            <w:szCs w:val="24"/>
            <w:lang w:eastAsia="en-US"/>
          </w:rPr>
          <w:br/>
        </w:r>
        <w:r w:rsidRPr="0052670F">
          <w:rPr>
            <w:rFonts w:eastAsia="Times New Roman"/>
            <w:szCs w:val="24"/>
            <w:lang w:eastAsia="en-US"/>
          </w:rPr>
          <w:br/>
          <w:t>ΠΑΡΕΜΒΑΣΕΙΣ:</w:t>
        </w:r>
        <w:r w:rsidRPr="0052670F">
          <w:rPr>
            <w:rFonts w:eastAsia="Times New Roman"/>
            <w:szCs w:val="24"/>
            <w:lang w:eastAsia="en-US"/>
          </w:rPr>
          <w:br/>
          <w:t>ΓΕΩΡΓΙΑΔΗΣ Μ. , σελ.</w:t>
        </w:r>
        <w:r w:rsidRPr="0052670F">
          <w:rPr>
            <w:rFonts w:eastAsia="Times New Roman"/>
            <w:szCs w:val="24"/>
            <w:lang w:eastAsia="en-US"/>
          </w:rPr>
          <w:br/>
        </w:r>
      </w:ins>
    </w:p>
    <w:p w14:paraId="02EF8A9C" w14:textId="7976E169" w:rsidR="00A46FC9" w:rsidRDefault="0052670F">
      <w:pPr>
        <w:spacing w:line="600" w:lineRule="auto"/>
        <w:ind w:firstLine="720"/>
        <w:jc w:val="center"/>
        <w:rPr>
          <w:rFonts w:eastAsia="Times New Roman"/>
          <w:szCs w:val="24"/>
        </w:rPr>
      </w:pPr>
      <w:r>
        <w:rPr>
          <w:rFonts w:eastAsia="Times New Roman"/>
          <w:szCs w:val="24"/>
        </w:rPr>
        <w:t>ΠΡΑΚΤΙΚΑ ΒΟΥΛΗΣ</w:t>
      </w:r>
    </w:p>
    <w:p w14:paraId="02EF8A9D" w14:textId="77777777" w:rsidR="00A46FC9" w:rsidRDefault="0052670F">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2EF8A9E" w14:textId="77777777" w:rsidR="00A46FC9" w:rsidRDefault="0052670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2EF8A9F" w14:textId="77777777" w:rsidR="00A46FC9" w:rsidRDefault="0052670F">
      <w:pPr>
        <w:spacing w:line="600" w:lineRule="auto"/>
        <w:ind w:firstLine="720"/>
        <w:jc w:val="center"/>
        <w:rPr>
          <w:rFonts w:eastAsia="Times New Roman"/>
          <w:szCs w:val="24"/>
        </w:rPr>
      </w:pPr>
      <w:r>
        <w:rPr>
          <w:rFonts w:eastAsia="Times New Roman"/>
          <w:szCs w:val="24"/>
        </w:rPr>
        <w:t>ΣΥΝΟΔΟΣ Δ΄</w:t>
      </w:r>
    </w:p>
    <w:p w14:paraId="02EF8AA0" w14:textId="77777777" w:rsidR="00A46FC9" w:rsidRDefault="0052670F">
      <w:pPr>
        <w:spacing w:line="600" w:lineRule="auto"/>
        <w:ind w:firstLine="720"/>
        <w:jc w:val="center"/>
        <w:rPr>
          <w:rFonts w:eastAsia="Times New Roman"/>
          <w:szCs w:val="24"/>
        </w:rPr>
      </w:pPr>
      <w:r>
        <w:rPr>
          <w:rFonts w:eastAsia="Times New Roman"/>
          <w:szCs w:val="24"/>
        </w:rPr>
        <w:t>ΣΥΝΕΔΡΙΑΣΗ ΚΔ΄</w:t>
      </w:r>
    </w:p>
    <w:p w14:paraId="02EF8AA1" w14:textId="77777777" w:rsidR="00A46FC9" w:rsidRDefault="0052670F">
      <w:pPr>
        <w:spacing w:line="600" w:lineRule="auto"/>
        <w:ind w:firstLine="720"/>
        <w:jc w:val="center"/>
        <w:rPr>
          <w:rFonts w:eastAsia="Times New Roman"/>
          <w:szCs w:val="24"/>
        </w:rPr>
      </w:pPr>
      <w:r>
        <w:rPr>
          <w:rFonts w:eastAsia="Times New Roman"/>
          <w:szCs w:val="24"/>
        </w:rPr>
        <w:t>Παρασκευή 9 Νοεμβρίου 2018</w:t>
      </w:r>
    </w:p>
    <w:p w14:paraId="02EF8AA2" w14:textId="77777777" w:rsidR="00A46FC9" w:rsidRDefault="0052670F">
      <w:pPr>
        <w:spacing w:line="600" w:lineRule="auto"/>
        <w:ind w:firstLine="720"/>
        <w:jc w:val="both"/>
        <w:rPr>
          <w:rFonts w:eastAsia="Times New Roman"/>
          <w:szCs w:val="24"/>
        </w:rPr>
      </w:pPr>
      <w:r>
        <w:rPr>
          <w:rFonts w:eastAsia="Times New Roman"/>
          <w:szCs w:val="24"/>
        </w:rPr>
        <w:t xml:space="preserve">Αθήνα, σήμερα στις 9 Νοεμβρίου 2018, ημέρα Παρασκευή και ώρα 10.13΄, συνήλθε στην Αίθουσα των συνεδριάσεων του Βουλευτηρίου η Βουλή σε ολομέλεια για να συνεδριάσει υπό την προεδρία του Δ΄ Αντιπροέδρου αυτής κ. </w:t>
      </w:r>
      <w:r w:rsidRPr="000A287C">
        <w:rPr>
          <w:rFonts w:eastAsia="Times New Roman"/>
          <w:b/>
          <w:szCs w:val="24"/>
        </w:rPr>
        <w:t>ΝΙΚΗΤΑ ΚΑΚΛΑΜΑΝΗ</w:t>
      </w:r>
      <w:r>
        <w:rPr>
          <w:rFonts w:eastAsia="Times New Roman"/>
          <w:szCs w:val="24"/>
        </w:rPr>
        <w:t>.</w:t>
      </w:r>
      <w:r w:rsidRPr="004543B2">
        <w:rPr>
          <w:rFonts w:eastAsia="Times New Roman"/>
          <w:szCs w:val="24"/>
        </w:rPr>
        <w:t xml:space="preserve"> </w:t>
      </w:r>
    </w:p>
    <w:p w14:paraId="02EF8AA3" w14:textId="77777777" w:rsidR="00A46FC9" w:rsidRDefault="0052670F">
      <w:pPr>
        <w:spacing w:line="600" w:lineRule="auto"/>
        <w:ind w:firstLine="720"/>
        <w:jc w:val="both"/>
        <w:rPr>
          <w:rFonts w:eastAsia="Times New Roman"/>
          <w:szCs w:val="24"/>
        </w:rPr>
      </w:pPr>
      <w:r>
        <w:rPr>
          <w:rFonts w:eastAsia="Times New Roman"/>
          <w:b/>
          <w:szCs w:val="24"/>
        </w:rPr>
        <w:t>ΠΡΟΕΔΡΕΥΩΝ (Νικήτας Κακλαμά</w:t>
      </w:r>
      <w:r>
        <w:rPr>
          <w:rFonts w:eastAsia="Times New Roman"/>
          <w:b/>
          <w:szCs w:val="24"/>
        </w:rPr>
        <w:t xml:space="preserve">νης): </w:t>
      </w:r>
      <w:r>
        <w:rPr>
          <w:rFonts w:eastAsia="Times New Roman"/>
          <w:szCs w:val="24"/>
        </w:rPr>
        <w:t>Κυρίες και κύριοι συνάδελφοι, αρχίζει η συνεδρίαση.</w:t>
      </w:r>
      <w:r w:rsidRPr="000E502C">
        <w:rPr>
          <w:rFonts w:eastAsia="Times New Roman"/>
          <w:szCs w:val="24"/>
        </w:rPr>
        <w:t xml:space="preserve"> </w:t>
      </w:r>
    </w:p>
    <w:p w14:paraId="02EF8AA4" w14:textId="77777777" w:rsidR="00A46FC9" w:rsidRDefault="0052670F">
      <w:pPr>
        <w:spacing w:line="600" w:lineRule="auto"/>
        <w:ind w:firstLine="720"/>
        <w:jc w:val="both"/>
        <w:rPr>
          <w:rFonts w:eastAsia="Times New Roman"/>
          <w:color w:val="000000"/>
          <w:szCs w:val="24"/>
          <w:shd w:val="clear" w:color="auto" w:fill="FFFFFF"/>
        </w:rPr>
      </w:pPr>
      <w:r>
        <w:rPr>
          <w:rFonts w:eastAsia="Times New Roman" w:cs="Times New Roman"/>
          <w:szCs w:val="24"/>
        </w:rPr>
        <w:t>(Επικύρωση Πρακτικών: Σύμφωνα με την από 8</w:t>
      </w:r>
      <w:r w:rsidRPr="000A287C">
        <w:rPr>
          <w:rFonts w:eastAsia="Times New Roman" w:cs="Times New Roman"/>
          <w:szCs w:val="24"/>
        </w:rPr>
        <w:t>-</w:t>
      </w:r>
      <w:r>
        <w:rPr>
          <w:rFonts w:eastAsia="Times New Roman" w:cs="Times New Roman"/>
          <w:szCs w:val="24"/>
        </w:rPr>
        <w:t>11</w:t>
      </w:r>
      <w:r w:rsidRPr="000A287C">
        <w:rPr>
          <w:rFonts w:eastAsia="Times New Roman" w:cs="Times New Roman"/>
          <w:szCs w:val="24"/>
        </w:rPr>
        <w:t>-</w:t>
      </w:r>
      <w:r>
        <w:rPr>
          <w:rFonts w:eastAsia="Times New Roman" w:cs="Times New Roman"/>
          <w:szCs w:val="24"/>
        </w:rPr>
        <w:t>2018 εξουσιοδότηση του Σώματος επικυρώθηκαν με ευθύνη του Προεδρείου τα Πρακτικά της ΚΓ</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συνεδριάσεως</w:t>
      </w:r>
      <w:r>
        <w:rPr>
          <w:rFonts w:eastAsia="Times New Roman" w:cs="Times New Roman"/>
          <w:szCs w:val="24"/>
        </w:rPr>
        <w:t>, της Πέμπτης 8 Νοεμβρίου 2018 σε ό,τι αφορά την ψ</w:t>
      </w:r>
      <w:r>
        <w:rPr>
          <w:rFonts w:eastAsia="Times New Roman" w:cs="Times New Roman"/>
          <w:szCs w:val="24"/>
        </w:rPr>
        <w:t xml:space="preserve">ήφιση στο σύνολο του σχεδίου νόμου: </w:t>
      </w:r>
      <w:r w:rsidRPr="000F2D76">
        <w:rPr>
          <w:rFonts w:eastAsia="Times New Roman"/>
          <w:color w:val="000000"/>
          <w:szCs w:val="24"/>
          <w:shd w:val="clear" w:color="auto" w:fill="FFFFFF"/>
        </w:rPr>
        <w:t xml:space="preserve">«Ενσωμάτωση στην ελληνική νομοθεσία της Οδηγίας 2014/50/ΕΕ του Ευρωπαϊκού Κοινοβουλίου και του Συμβουλίου της 16ης Απριλίου 2014, σχετικά </w:t>
      </w:r>
      <w:r w:rsidRPr="000F2D76">
        <w:rPr>
          <w:rFonts w:eastAsia="Times New Roman"/>
          <w:color w:val="000000"/>
          <w:szCs w:val="24"/>
          <w:shd w:val="clear" w:color="auto" w:fill="FFFFFF"/>
        </w:rPr>
        <w:lastRenderedPageBreak/>
        <w:t>με τις ελάχιστες προϋποθέσεις για την προαγωγή της κινητικότητας των εργαζομένων μ</w:t>
      </w:r>
      <w:r w:rsidRPr="000F2D76">
        <w:rPr>
          <w:rFonts w:eastAsia="Times New Roman"/>
          <w:color w:val="000000"/>
          <w:szCs w:val="24"/>
          <w:shd w:val="clear" w:color="auto" w:fill="FFFFFF"/>
        </w:rPr>
        <w:t>εταξύ των κρατών-μελών με τη βελτίωση της απόκτησης και της διατήρησης δικαιωμάτων συμπληρωματικής συνταξιοδότησης (L128/1 της 30</w:t>
      </w:r>
      <w:r w:rsidRPr="000A287C">
        <w:rPr>
          <w:rFonts w:eastAsia="Times New Roman"/>
          <w:color w:val="000000"/>
          <w:szCs w:val="24"/>
          <w:shd w:val="clear" w:color="auto" w:fill="FFFFFF"/>
        </w:rPr>
        <w:t>-</w:t>
      </w:r>
      <w:r w:rsidRPr="000F2D76">
        <w:rPr>
          <w:rFonts w:eastAsia="Times New Roman"/>
          <w:color w:val="000000"/>
          <w:szCs w:val="24"/>
          <w:shd w:val="clear" w:color="auto" w:fill="FFFFFF"/>
        </w:rPr>
        <w:t>4</w:t>
      </w:r>
      <w:r w:rsidRPr="000A287C">
        <w:rPr>
          <w:rFonts w:eastAsia="Times New Roman"/>
          <w:color w:val="000000"/>
          <w:szCs w:val="24"/>
          <w:shd w:val="clear" w:color="auto" w:fill="FFFFFF"/>
        </w:rPr>
        <w:t>-</w:t>
      </w:r>
      <w:r w:rsidRPr="000F2D76">
        <w:rPr>
          <w:rFonts w:eastAsia="Times New Roman"/>
          <w:color w:val="000000"/>
          <w:szCs w:val="24"/>
          <w:shd w:val="clear" w:color="auto" w:fill="FFFFFF"/>
        </w:rPr>
        <w:t>2014)</w:t>
      </w:r>
      <w:r>
        <w:rPr>
          <w:rFonts w:eastAsia="Times New Roman"/>
          <w:color w:val="000000"/>
          <w:szCs w:val="24"/>
          <w:shd w:val="clear" w:color="auto" w:fill="FFFFFF"/>
        </w:rPr>
        <w:t xml:space="preserve"> και άλλες διατάξεις</w:t>
      </w:r>
      <w:r w:rsidRPr="000F2D76">
        <w:rPr>
          <w:rFonts w:eastAsia="Times New Roman"/>
          <w:color w:val="000000"/>
          <w:szCs w:val="24"/>
          <w:shd w:val="clear" w:color="auto" w:fill="FFFFFF"/>
        </w:rPr>
        <w:t>».</w:t>
      </w:r>
      <w:r>
        <w:rPr>
          <w:rFonts w:eastAsia="Times New Roman"/>
          <w:color w:val="000000"/>
          <w:szCs w:val="24"/>
          <w:shd w:val="clear" w:color="auto" w:fill="FFFFFF"/>
        </w:rPr>
        <w:t>)</w:t>
      </w:r>
    </w:p>
    <w:p w14:paraId="02EF8AA5" w14:textId="77777777" w:rsidR="00A46FC9" w:rsidRDefault="0052670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Εκ μέρους της Βουλής και επ' ευκαιρία της κηδείας του δολοφονηθέντος συμπατριώτη μας </w:t>
      </w:r>
      <w:r>
        <w:rPr>
          <w:rFonts w:eastAsia="Times New Roman"/>
          <w:color w:val="000000"/>
          <w:szCs w:val="24"/>
          <w:shd w:val="clear" w:color="auto" w:fill="FFFFFF"/>
        </w:rPr>
        <w:t xml:space="preserve">Βορειοηπειρώτη Κωνσταντίνου </w:t>
      </w:r>
      <w:proofErr w:type="spellStart"/>
      <w:r>
        <w:rPr>
          <w:rFonts w:eastAsia="Times New Roman"/>
          <w:color w:val="000000"/>
          <w:szCs w:val="24"/>
          <w:shd w:val="clear" w:color="auto" w:fill="FFFFFF"/>
        </w:rPr>
        <w:t>Κατσίφα</w:t>
      </w:r>
      <w:proofErr w:type="spellEnd"/>
      <w:r>
        <w:rPr>
          <w:rFonts w:eastAsia="Times New Roman"/>
          <w:color w:val="000000"/>
          <w:szCs w:val="24"/>
          <w:shd w:val="clear" w:color="auto" w:fill="FFFFFF"/>
        </w:rPr>
        <w:t xml:space="preserve">, θέλω να εκφράσω τη συμπαράσταση και τα συλλυπητήριά μας στην οικογένεια του Κωνσταντίνου </w:t>
      </w:r>
      <w:proofErr w:type="spellStart"/>
      <w:r>
        <w:rPr>
          <w:rFonts w:eastAsia="Times New Roman"/>
          <w:color w:val="000000"/>
          <w:szCs w:val="24"/>
          <w:shd w:val="clear" w:color="auto" w:fill="FFFFFF"/>
        </w:rPr>
        <w:t>Κατσίφα</w:t>
      </w:r>
      <w:proofErr w:type="spellEnd"/>
      <w:r>
        <w:rPr>
          <w:rFonts w:eastAsia="Times New Roman"/>
          <w:color w:val="000000"/>
          <w:szCs w:val="24"/>
          <w:shd w:val="clear" w:color="auto" w:fill="FFFFFF"/>
        </w:rPr>
        <w:t xml:space="preserve"> και την</w:t>
      </w:r>
      <w:r w:rsidRPr="0016649E">
        <w:rPr>
          <w:rFonts w:eastAsia="Times New Roman"/>
          <w:color w:val="000000"/>
          <w:szCs w:val="24"/>
          <w:shd w:val="clear" w:color="auto" w:fill="FFFFFF"/>
        </w:rPr>
        <w:t>,</w:t>
      </w:r>
      <w:r w:rsidRPr="00937C9E">
        <w:rPr>
          <w:rFonts w:eastAsia="Times New Roman"/>
          <w:color w:val="000000"/>
          <w:szCs w:val="24"/>
          <w:shd w:val="clear" w:color="auto" w:fill="FFFFFF"/>
        </w:rPr>
        <w:t xml:space="preserve"> </w:t>
      </w:r>
      <w:r>
        <w:rPr>
          <w:rFonts w:eastAsia="Times New Roman"/>
          <w:color w:val="000000"/>
          <w:szCs w:val="24"/>
          <w:shd w:val="clear" w:color="auto" w:fill="FFFFFF"/>
        </w:rPr>
        <w:t>χωρίς κανένα άλλοθι</w:t>
      </w:r>
      <w:r w:rsidRPr="000A287C">
        <w:rPr>
          <w:rFonts w:eastAsia="Times New Roman"/>
          <w:color w:val="000000"/>
          <w:szCs w:val="24"/>
          <w:shd w:val="clear" w:color="auto" w:fill="FFFFFF"/>
        </w:rPr>
        <w:t>,</w:t>
      </w:r>
      <w:r>
        <w:rPr>
          <w:rFonts w:eastAsia="Times New Roman"/>
          <w:color w:val="000000"/>
          <w:szCs w:val="24"/>
          <w:shd w:val="clear" w:color="auto" w:fill="FFFFFF"/>
        </w:rPr>
        <w:t xml:space="preserve"> καταδίκη της δολοφονίας του συγκεκριμένου ανθρώπου από την αλβανική Αστυνομία.</w:t>
      </w:r>
    </w:p>
    <w:p w14:paraId="02EF8AA6" w14:textId="77777777" w:rsidR="00A46FC9" w:rsidRDefault="0052670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Αν έχω την ομ</w:t>
      </w:r>
      <w:r>
        <w:rPr>
          <w:rFonts w:eastAsia="Times New Roman"/>
          <w:color w:val="000000"/>
          <w:szCs w:val="24"/>
          <w:shd w:val="clear" w:color="auto" w:fill="FFFFFF"/>
        </w:rPr>
        <w:t xml:space="preserve">όφωνη </w:t>
      </w:r>
      <w:r w:rsidRPr="0082017B">
        <w:rPr>
          <w:rFonts w:eastAsia="Times New Roman"/>
          <w:color w:val="000000"/>
          <w:szCs w:val="24"/>
          <w:shd w:val="clear" w:color="auto" w:fill="FFFFFF"/>
        </w:rPr>
        <w:t>-</w:t>
      </w:r>
      <w:r>
        <w:rPr>
          <w:rFonts w:eastAsia="Times New Roman"/>
          <w:color w:val="000000"/>
          <w:szCs w:val="24"/>
          <w:shd w:val="clear" w:color="auto" w:fill="FFFFFF"/>
        </w:rPr>
        <w:t xml:space="preserve">γιατί δεν προβλέπεται αλλιώς από τον Κανονισμό- συμφωνία σας, να κρατήσουμε ενός λεπτού σιγή στη μνήμη του συγκεκριμένου ανθρώπου. </w:t>
      </w:r>
    </w:p>
    <w:p w14:paraId="02EF8AA7" w14:textId="77777777" w:rsidR="00A46FC9" w:rsidRDefault="0052670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Υπάρχει αντίρρηση; Όχι.  </w:t>
      </w:r>
    </w:p>
    <w:p w14:paraId="02EF8AA8" w14:textId="77777777" w:rsidR="00A46FC9" w:rsidRDefault="0052670F">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(Στο σημείο αυτό τηρείται στην Αίθουσα ενός λεπτού σιγή)</w:t>
      </w:r>
    </w:p>
    <w:p w14:paraId="02EF8AA9" w14:textId="77777777" w:rsidR="00A46FC9" w:rsidRDefault="0052670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02EF8AAA" w14:textId="77777777" w:rsidR="00A46FC9" w:rsidRDefault="0052670F">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Π</w:t>
      </w:r>
      <w:r>
        <w:rPr>
          <w:rFonts w:eastAsia="Times New Roman"/>
          <w:szCs w:val="24"/>
        </w:rPr>
        <w:t>αρακαλείται ο</w:t>
      </w:r>
      <w:r>
        <w:rPr>
          <w:rFonts w:eastAsia="Times New Roman"/>
          <w:szCs w:val="24"/>
        </w:rPr>
        <w:t xml:space="preserve"> κύριος</w:t>
      </w:r>
      <w:r w:rsidRPr="007045E2">
        <w:rPr>
          <w:rFonts w:eastAsia="Times New Roman"/>
          <w:szCs w:val="24"/>
        </w:rPr>
        <w:t xml:space="preserve"> Γραμματέας να ανακοινώσει τις αναφορές προς το Σώμα. </w:t>
      </w:r>
    </w:p>
    <w:p w14:paraId="02EF8AAB" w14:textId="77777777" w:rsidR="00A46FC9" w:rsidRDefault="0052670F">
      <w:pPr>
        <w:spacing w:line="600" w:lineRule="auto"/>
        <w:ind w:firstLine="720"/>
        <w:jc w:val="both"/>
        <w:rPr>
          <w:rFonts w:eastAsia="Times New Roman" w:cs="Times New Roman"/>
          <w:szCs w:val="24"/>
        </w:rPr>
      </w:pPr>
      <w:r w:rsidRPr="007045E2">
        <w:rPr>
          <w:rFonts w:eastAsia="Times New Roman"/>
          <w:szCs w:val="24"/>
        </w:rPr>
        <w:lastRenderedPageBreak/>
        <w:t>(Ανακοινώνονται προς το Σώμα από το</w:t>
      </w:r>
      <w:r>
        <w:rPr>
          <w:rFonts w:eastAsia="Times New Roman"/>
          <w:szCs w:val="24"/>
        </w:rPr>
        <w:t>ν</w:t>
      </w:r>
      <w:r w:rsidRPr="007045E2">
        <w:rPr>
          <w:rFonts w:eastAsia="Times New Roman"/>
          <w:szCs w:val="24"/>
        </w:rPr>
        <w:t xml:space="preserve"> Γραμματέα της Βουλής κ. </w:t>
      </w:r>
      <w:r>
        <w:rPr>
          <w:rFonts w:eastAsia="Times New Roman"/>
          <w:szCs w:val="24"/>
        </w:rPr>
        <w:t>Γεώργιο Ψυχογιό, Βουλευτή Κορίνθου</w:t>
      </w:r>
      <w:r w:rsidRPr="007045E2">
        <w:rPr>
          <w:rFonts w:eastAsia="Times New Roman"/>
          <w:szCs w:val="24"/>
        </w:rPr>
        <w:t xml:space="preserve">, τα </w:t>
      </w:r>
      <w:r w:rsidRPr="00671742">
        <w:rPr>
          <w:rFonts w:eastAsia="Times New Roman"/>
          <w:szCs w:val="24"/>
        </w:rPr>
        <w:t>ακόλουθα</w:t>
      </w:r>
      <w:r w:rsidRPr="007045E2">
        <w:rPr>
          <w:rFonts w:eastAsia="Times New Roman"/>
          <w:szCs w:val="24"/>
        </w:rPr>
        <w:t>:</w:t>
      </w:r>
    </w:p>
    <w:p w14:paraId="02EF8AA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02EF8AAD" w14:textId="77777777" w:rsidR="00A46FC9" w:rsidRDefault="0052670F">
      <w:pPr>
        <w:spacing w:line="600" w:lineRule="auto"/>
        <w:ind w:firstLine="720"/>
        <w:jc w:val="center"/>
        <w:rPr>
          <w:rFonts w:eastAsia="Times New Roman" w:cs="Times New Roman"/>
          <w:szCs w:val="24"/>
        </w:rPr>
      </w:pPr>
      <w:r w:rsidRPr="0082017B">
        <w:rPr>
          <w:rFonts w:eastAsia="Times New Roman" w:cs="Times New Roman"/>
          <w:color w:val="FF0000"/>
          <w:szCs w:val="24"/>
        </w:rPr>
        <w:t>(Να μπει η σελίδα 8</w:t>
      </w:r>
      <w:r w:rsidRPr="0082017B">
        <w:rPr>
          <w:rFonts w:eastAsia="Times New Roman" w:cs="Times New Roman"/>
          <w:color w:val="FF0000"/>
          <w:szCs w:val="24"/>
          <w:vertAlign w:val="superscript"/>
        </w:rPr>
        <w:t>α</w:t>
      </w:r>
      <w:r w:rsidRPr="0082017B">
        <w:rPr>
          <w:rFonts w:eastAsia="Times New Roman" w:cs="Times New Roman"/>
          <w:color w:val="FF0000"/>
          <w:szCs w:val="24"/>
        </w:rPr>
        <w:t>)</w:t>
      </w:r>
    </w:p>
    <w:p w14:paraId="02EF8AA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Β. ΑΠΑΝΤΗΣΕΙΣ ΥΠΟΥΡΓΩΝ ΣΕ ΕΡΩΤΗΣΕΙΣ </w:t>
      </w:r>
      <w:r>
        <w:rPr>
          <w:rFonts w:eastAsia="Times New Roman" w:cs="Times New Roman"/>
          <w:szCs w:val="24"/>
        </w:rPr>
        <w:t>ΒΟΥΛΕΥΤΩΝ</w:t>
      </w:r>
    </w:p>
    <w:p w14:paraId="02EF8AAF" w14:textId="77777777" w:rsidR="00A46FC9" w:rsidRDefault="0052670F">
      <w:pPr>
        <w:tabs>
          <w:tab w:val="left" w:pos="1470"/>
        </w:tabs>
        <w:spacing w:line="600" w:lineRule="auto"/>
        <w:ind w:firstLine="720"/>
        <w:jc w:val="center"/>
        <w:rPr>
          <w:rFonts w:eastAsia="Times New Roman"/>
          <w:b/>
          <w:color w:val="000000"/>
          <w:szCs w:val="24"/>
          <w:shd w:val="clear" w:color="auto" w:fill="FFFFFF"/>
        </w:rPr>
      </w:pPr>
      <w:r w:rsidRPr="00487A0B">
        <w:rPr>
          <w:rFonts w:eastAsia="Times New Roman" w:cs="Times New Roman"/>
          <w:color w:val="FF0000"/>
          <w:szCs w:val="24"/>
        </w:rPr>
        <w:t>(Να μπει η σελίδα 8</w:t>
      </w:r>
      <w:r w:rsidRPr="00487A0B">
        <w:rPr>
          <w:rFonts w:eastAsia="Times New Roman" w:cs="Times New Roman"/>
          <w:color w:val="FF0000"/>
          <w:szCs w:val="24"/>
          <w:vertAlign w:val="superscript"/>
        </w:rPr>
        <w:t>α</w:t>
      </w:r>
      <w:r w:rsidRPr="00487A0B">
        <w:rPr>
          <w:rFonts w:eastAsia="Times New Roman" w:cs="Times New Roman"/>
          <w:color w:val="FF0000"/>
          <w:szCs w:val="24"/>
        </w:rPr>
        <w:t>)</w:t>
      </w:r>
    </w:p>
    <w:p w14:paraId="02EF8AB0" w14:textId="77777777" w:rsidR="00A46FC9" w:rsidRDefault="0052670F">
      <w:pPr>
        <w:tabs>
          <w:tab w:val="left" w:pos="1470"/>
        </w:tabs>
        <w:spacing w:line="600" w:lineRule="auto"/>
        <w:ind w:firstLine="709"/>
        <w:jc w:val="center"/>
        <w:rPr>
          <w:rFonts w:eastAsia="Times New Roman"/>
          <w:color w:val="FF0000"/>
          <w:szCs w:val="24"/>
          <w:shd w:val="clear" w:color="auto" w:fill="FFFFFF"/>
        </w:rPr>
      </w:pPr>
      <w:r w:rsidRPr="001251A0">
        <w:rPr>
          <w:rFonts w:eastAsia="Times New Roman"/>
          <w:color w:val="FF0000"/>
          <w:szCs w:val="24"/>
          <w:shd w:val="clear" w:color="auto" w:fill="FFFFFF"/>
        </w:rPr>
        <w:t>(</w:t>
      </w:r>
      <w:r w:rsidRPr="001251A0">
        <w:rPr>
          <w:rFonts w:eastAsia="Times New Roman"/>
          <w:color w:val="FF0000"/>
          <w:szCs w:val="24"/>
          <w:shd w:val="clear" w:color="auto" w:fill="FFFFFF"/>
        </w:rPr>
        <w:t>ΑΛΛΑΓΗ ΣΕΛΙΔΑΣ</w:t>
      </w:r>
      <w:r w:rsidRPr="001251A0">
        <w:rPr>
          <w:rFonts w:eastAsia="Times New Roman"/>
          <w:color w:val="FF0000"/>
          <w:szCs w:val="24"/>
          <w:shd w:val="clear" w:color="auto" w:fill="FFFFFF"/>
        </w:rPr>
        <w:t>)</w:t>
      </w:r>
    </w:p>
    <w:p w14:paraId="02EF8AB1" w14:textId="77777777" w:rsidR="00A46FC9" w:rsidRDefault="0052670F">
      <w:pPr>
        <w:tabs>
          <w:tab w:val="left" w:pos="1470"/>
        </w:tabs>
        <w:spacing w:line="600" w:lineRule="auto"/>
        <w:ind w:firstLine="720"/>
        <w:jc w:val="both"/>
        <w:rPr>
          <w:rFonts w:eastAsia="Times New Roman"/>
          <w:bCs/>
          <w:szCs w:val="24"/>
        </w:rPr>
      </w:pPr>
      <w:r w:rsidRPr="00C238A0">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w:t>
      </w:r>
      <w:r>
        <w:rPr>
          <w:rFonts w:eastAsia="Times New Roman"/>
          <w:color w:val="000000"/>
          <w:szCs w:val="24"/>
          <w:shd w:val="clear" w:color="auto" w:fill="FFFFFF"/>
        </w:rPr>
        <w:t>Κυρίες και κύριοι συνάδελφοι, ο</w:t>
      </w:r>
      <w:r>
        <w:rPr>
          <w:rFonts w:eastAsia="Times New Roman"/>
          <w:bCs/>
          <w:szCs w:val="24"/>
        </w:rPr>
        <w:t xml:space="preserve"> Βουλευτής κ. Νικόλαος </w:t>
      </w:r>
      <w:proofErr w:type="spellStart"/>
      <w:r>
        <w:rPr>
          <w:rFonts w:eastAsia="Times New Roman"/>
          <w:bCs/>
          <w:szCs w:val="24"/>
        </w:rPr>
        <w:t>Τόσκας</w:t>
      </w:r>
      <w:proofErr w:type="spellEnd"/>
      <w:r>
        <w:rPr>
          <w:rFonts w:eastAsia="Times New Roman"/>
          <w:bCs/>
          <w:szCs w:val="24"/>
        </w:rPr>
        <w:t xml:space="preserve"> ζητεί άδεια ολιγοήμερης απουσίας στο εξωτερικό από 9 Νοεμβρίου έως 12 Νοεμβρίου 2018. Η Βουλή εγκρίνει;</w:t>
      </w:r>
    </w:p>
    <w:p w14:paraId="02EF8AB2" w14:textId="77777777" w:rsidR="00A46FC9" w:rsidRDefault="0052670F">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lang w:val="en-US"/>
        </w:rPr>
        <w:t>OI</w:t>
      </w:r>
      <w:r w:rsidRPr="008B3885">
        <w:rPr>
          <w:rFonts w:eastAsia="Times New Roman"/>
          <w:b/>
          <w:bCs/>
          <w:szCs w:val="24"/>
        </w:rPr>
        <w:t xml:space="preserve"> </w:t>
      </w:r>
      <w:r>
        <w:rPr>
          <w:rFonts w:eastAsia="Times New Roman"/>
          <w:b/>
          <w:bCs/>
          <w:szCs w:val="24"/>
        </w:rPr>
        <w:t xml:space="preserve">ΒΟΥΛΕΥΤΕΣ: </w:t>
      </w:r>
      <w:r>
        <w:rPr>
          <w:rFonts w:eastAsia="Times New Roman"/>
          <w:bCs/>
          <w:szCs w:val="24"/>
        </w:rPr>
        <w:t>Μάλιστα, μάλιστα.</w:t>
      </w:r>
    </w:p>
    <w:p w14:paraId="02EF8AB3" w14:textId="77777777" w:rsidR="00A46FC9" w:rsidRDefault="0052670F">
      <w:pPr>
        <w:widowControl w:val="0"/>
        <w:autoSpaceDE w:val="0"/>
        <w:autoSpaceDN w:val="0"/>
        <w:adjustRightInd w:val="0"/>
        <w:spacing w:line="600" w:lineRule="auto"/>
        <w:ind w:firstLine="720"/>
        <w:jc w:val="both"/>
        <w:rPr>
          <w:rFonts w:eastAsia="Times New Roman"/>
          <w:bCs/>
          <w:szCs w:val="24"/>
        </w:rPr>
      </w:pPr>
      <w:r w:rsidRPr="00C238A0">
        <w:rPr>
          <w:rFonts w:eastAsia="Times New Roman"/>
          <w:b/>
          <w:color w:val="000000"/>
          <w:szCs w:val="24"/>
          <w:shd w:val="clear" w:color="auto" w:fill="FFFFFF"/>
        </w:rPr>
        <w:t>ΠΡΟΕΔΡΕΥΩΝ (Νικήτας Κακλαμάνης):</w:t>
      </w:r>
      <w:r>
        <w:rPr>
          <w:rFonts w:eastAsia="Times New Roman"/>
          <w:bCs/>
          <w:szCs w:val="24"/>
        </w:rPr>
        <w:t xml:space="preserve"> Συνεπώς η Βουλή ενέκρινε τη ζητηθείσα άδεια.</w:t>
      </w:r>
    </w:p>
    <w:p w14:paraId="02EF8AB4" w14:textId="77777777" w:rsidR="00A46FC9" w:rsidRDefault="0052670F">
      <w:pPr>
        <w:spacing w:line="600" w:lineRule="auto"/>
        <w:ind w:firstLine="709"/>
        <w:jc w:val="center"/>
        <w:rPr>
          <w:rFonts w:eastAsia="Times New Roman" w:cs="Times New Roman"/>
          <w:color w:val="FF0000"/>
          <w:szCs w:val="24"/>
        </w:rPr>
      </w:pPr>
      <w:r w:rsidRPr="005F7E6C">
        <w:rPr>
          <w:rFonts w:eastAsia="Times New Roman" w:cs="Times New Roman"/>
          <w:color w:val="FF0000"/>
          <w:szCs w:val="24"/>
        </w:rPr>
        <w:t>(ΑΛΛΑΓΗ ΣΕΛΙΔΑΣ ΛΟΓΩ ΑΛΛΑΓΗΣ ΘΕΜΑΤΟΣ)</w:t>
      </w:r>
    </w:p>
    <w:p w14:paraId="02EF8AB5" w14:textId="77777777" w:rsidR="00A46FC9" w:rsidRDefault="0052670F">
      <w:pPr>
        <w:spacing w:after="0" w:line="600" w:lineRule="auto"/>
        <w:ind w:firstLine="720"/>
        <w:jc w:val="both"/>
        <w:rPr>
          <w:rFonts w:eastAsia="Times New Roman"/>
          <w:color w:val="000000"/>
          <w:szCs w:val="24"/>
        </w:rPr>
      </w:pPr>
      <w:r w:rsidRPr="00C238A0">
        <w:rPr>
          <w:rFonts w:eastAsia="Times New Roman"/>
          <w:b/>
          <w:color w:val="000000"/>
          <w:szCs w:val="24"/>
          <w:shd w:val="clear" w:color="auto" w:fill="FFFFFF"/>
        </w:rPr>
        <w:t>ΠΡΟΕΔΡΕΥΩΝ (Νικήτας Κακλαμάνης):</w:t>
      </w:r>
      <w:r>
        <w:rPr>
          <w:rFonts w:eastAsia="Times New Roman"/>
          <w:bCs/>
          <w:szCs w:val="24"/>
        </w:rPr>
        <w:t xml:space="preserve"> </w:t>
      </w:r>
      <w:r>
        <w:rPr>
          <w:rFonts w:eastAsia="Times New Roman"/>
          <w:color w:val="000000"/>
          <w:szCs w:val="24"/>
        </w:rPr>
        <w:t xml:space="preserve">Κυρίες και κύριοι συνάδελφοι, εισερχόμαστε στη συζήτηση των </w:t>
      </w:r>
    </w:p>
    <w:p w14:paraId="02EF8AB6" w14:textId="77777777" w:rsidR="00A46FC9" w:rsidRDefault="0052670F">
      <w:pPr>
        <w:spacing w:after="0" w:line="600" w:lineRule="auto"/>
        <w:ind w:firstLine="720"/>
        <w:jc w:val="center"/>
        <w:rPr>
          <w:rFonts w:eastAsia="Times New Roman"/>
          <w:b/>
          <w:color w:val="000000"/>
          <w:szCs w:val="24"/>
        </w:rPr>
      </w:pPr>
      <w:r w:rsidRPr="00E01610">
        <w:rPr>
          <w:rFonts w:eastAsia="Times New Roman"/>
          <w:b/>
          <w:color w:val="000000"/>
          <w:szCs w:val="24"/>
        </w:rPr>
        <w:t>ΕΠΙΚΑΙΡΩΝ ΕΡΩΤΗΣΕ</w:t>
      </w:r>
      <w:r w:rsidRPr="00E01610">
        <w:rPr>
          <w:rFonts w:eastAsia="Times New Roman"/>
          <w:b/>
          <w:color w:val="000000"/>
          <w:szCs w:val="24"/>
        </w:rPr>
        <w:t>ΩΝ</w:t>
      </w:r>
    </w:p>
    <w:p w14:paraId="02EF8AB7"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B37E65">
        <w:rPr>
          <w:rFonts w:eastAsia="Times New Roman"/>
          <w:szCs w:val="24"/>
        </w:rPr>
        <w:lastRenderedPageBreak/>
        <w:t>Κατ’ αρχάς επιτρέψτε μου</w:t>
      </w:r>
      <w:r>
        <w:rPr>
          <w:rFonts w:eastAsia="Times New Roman"/>
          <w:b/>
          <w:szCs w:val="24"/>
        </w:rPr>
        <w:t xml:space="preserve"> </w:t>
      </w:r>
      <w:r>
        <w:rPr>
          <w:rFonts w:eastAsia="Times New Roman"/>
          <w:szCs w:val="24"/>
        </w:rPr>
        <w:t xml:space="preserve">να ανακοινώσω στο Σώμα </w:t>
      </w:r>
      <w:r>
        <w:rPr>
          <w:rFonts w:eastAsia="Times New Roman"/>
          <w:color w:val="000000"/>
          <w:szCs w:val="24"/>
          <w:shd w:val="clear" w:color="auto" w:fill="FFFFFF"/>
        </w:rPr>
        <w:t>το δελτίο επικαίρων ερωτήσεων της Δευτέρας 12 Νοεμβρίου 2018.</w:t>
      </w:r>
    </w:p>
    <w:p w14:paraId="02EF8AB8" w14:textId="77777777" w:rsidR="00A46FC9" w:rsidRDefault="0052670F">
      <w:pPr>
        <w:spacing w:after="0" w:line="600" w:lineRule="auto"/>
        <w:ind w:firstLine="720"/>
        <w:jc w:val="both"/>
        <w:rPr>
          <w:rFonts w:eastAsia="Times New Roman"/>
          <w:b/>
          <w:color w:val="000000"/>
          <w:szCs w:val="24"/>
        </w:rPr>
      </w:pPr>
      <w:r w:rsidRPr="00C238A0">
        <w:rPr>
          <w:rFonts w:eastAsia="Times New Roman"/>
          <w:bCs/>
          <w:color w:val="000000"/>
          <w:szCs w:val="24"/>
        </w:rPr>
        <w:t xml:space="preserve">Α. </w:t>
      </w:r>
      <w:r>
        <w:rPr>
          <w:rFonts w:eastAsia="Times New Roman"/>
          <w:bCs/>
          <w:color w:val="000000"/>
          <w:szCs w:val="24"/>
        </w:rPr>
        <w:t>ΕΠΙΚΑΙΡΕΣ ΕΡΩΤΗΣΕΙΣ</w:t>
      </w:r>
      <w:r w:rsidRPr="00C238A0">
        <w:rPr>
          <w:rFonts w:eastAsia="Times New Roman"/>
          <w:bCs/>
          <w:color w:val="000000"/>
          <w:szCs w:val="24"/>
        </w:rPr>
        <w:t xml:space="preserve"> Πρώτου Κύκλου (Άρθρο 130 παρ</w:t>
      </w:r>
      <w:r>
        <w:rPr>
          <w:rFonts w:eastAsia="Times New Roman"/>
          <w:bCs/>
          <w:color w:val="000000"/>
          <w:szCs w:val="24"/>
        </w:rPr>
        <w:t>άγραφοι</w:t>
      </w:r>
      <w:r w:rsidRPr="00C238A0">
        <w:rPr>
          <w:rFonts w:eastAsia="Times New Roman"/>
          <w:bCs/>
          <w:color w:val="000000"/>
          <w:szCs w:val="24"/>
        </w:rPr>
        <w:t xml:space="preserve"> 2 και 3 </w:t>
      </w:r>
      <w:r>
        <w:rPr>
          <w:rFonts w:eastAsia="Times New Roman"/>
          <w:bCs/>
          <w:color w:val="000000"/>
          <w:szCs w:val="24"/>
        </w:rPr>
        <w:t xml:space="preserve">του </w:t>
      </w:r>
      <w:r w:rsidRPr="00C238A0">
        <w:rPr>
          <w:rFonts w:eastAsia="Times New Roman"/>
          <w:bCs/>
          <w:color w:val="000000"/>
          <w:szCs w:val="24"/>
        </w:rPr>
        <w:t>Καν</w:t>
      </w:r>
      <w:r>
        <w:rPr>
          <w:rFonts w:eastAsia="Times New Roman"/>
          <w:bCs/>
          <w:color w:val="000000"/>
          <w:szCs w:val="24"/>
        </w:rPr>
        <w:t>ονισμού της</w:t>
      </w:r>
      <w:r w:rsidRPr="00C238A0">
        <w:rPr>
          <w:rFonts w:eastAsia="Times New Roman"/>
          <w:bCs/>
          <w:color w:val="000000"/>
          <w:szCs w:val="24"/>
        </w:rPr>
        <w:t xml:space="preserve"> Βουλής)</w:t>
      </w:r>
    </w:p>
    <w:p w14:paraId="02EF8AB9" w14:textId="77777777" w:rsidR="00A46FC9" w:rsidRDefault="0052670F">
      <w:pPr>
        <w:spacing w:after="0" w:line="600" w:lineRule="auto"/>
        <w:ind w:firstLine="720"/>
        <w:jc w:val="both"/>
        <w:rPr>
          <w:rFonts w:eastAsia="Times New Roman"/>
          <w:b/>
          <w:color w:val="000000"/>
          <w:szCs w:val="24"/>
        </w:rPr>
      </w:pPr>
      <w:r>
        <w:rPr>
          <w:rFonts w:eastAsia="Times New Roman"/>
          <w:color w:val="000000"/>
          <w:szCs w:val="24"/>
        </w:rPr>
        <w:t>1. Η με αριθμό 130/6-11-2018 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της</w:t>
      </w:r>
      <w:r w:rsidRPr="00C238A0">
        <w:rPr>
          <w:rFonts w:eastAsia="Times New Roman"/>
          <w:color w:val="000000"/>
          <w:szCs w:val="24"/>
        </w:rPr>
        <w:t xml:space="preserve"> Βουλευτού Πέλλας του Συνασπισμού Ριζοσπαστικής Αριστεράς κ</w:t>
      </w:r>
      <w:r>
        <w:rPr>
          <w:rFonts w:eastAsia="Times New Roman"/>
          <w:color w:val="000000"/>
          <w:szCs w:val="24"/>
        </w:rPr>
        <w:t>.</w:t>
      </w:r>
      <w:r>
        <w:rPr>
          <w:rFonts w:eastAsia="Times New Roman"/>
          <w:color w:val="000000"/>
          <w:szCs w:val="24"/>
        </w:rPr>
        <w:t xml:space="preserve"> </w:t>
      </w:r>
      <w:r w:rsidRPr="009244A0">
        <w:rPr>
          <w:rFonts w:eastAsia="Times New Roman"/>
          <w:bCs/>
          <w:color w:val="000000"/>
          <w:szCs w:val="24"/>
        </w:rPr>
        <w:t xml:space="preserve">Θεοδώρας </w:t>
      </w:r>
      <w:proofErr w:type="spellStart"/>
      <w:r w:rsidRPr="009244A0">
        <w:rPr>
          <w:rFonts w:eastAsia="Times New Roman"/>
          <w:bCs/>
          <w:color w:val="000000"/>
          <w:szCs w:val="24"/>
        </w:rPr>
        <w:t>Τζάκρη</w:t>
      </w:r>
      <w:proofErr w:type="spellEnd"/>
      <w:r>
        <w:rPr>
          <w:rFonts w:eastAsia="Times New Roman"/>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b/>
          <w:color w:val="000000"/>
          <w:szCs w:val="24"/>
        </w:rPr>
        <w:t xml:space="preserve"> </w:t>
      </w:r>
      <w:r w:rsidRPr="00C238A0">
        <w:rPr>
          <w:rFonts w:eastAsia="Times New Roman"/>
          <w:color w:val="000000"/>
          <w:szCs w:val="24"/>
        </w:rPr>
        <w:t>με θέμα: «Ένταξη του Νομού Πέλλας στην Α΄ Ζώνη για τη χορήγηση του Επιδόματος Πετρελαίου Θέρμανσης».</w:t>
      </w:r>
    </w:p>
    <w:p w14:paraId="02EF8ABA"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2. </w:t>
      </w:r>
      <w:r w:rsidRPr="00C238A0">
        <w:rPr>
          <w:rFonts w:eastAsia="Times New Roman"/>
          <w:color w:val="000000"/>
          <w:szCs w:val="24"/>
        </w:rPr>
        <w:t xml:space="preserve">Η με αριθμό 127/5-11-2018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 xml:space="preserve">ρώτηση </w:t>
      </w:r>
      <w:r w:rsidRPr="00C238A0">
        <w:rPr>
          <w:rFonts w:eastAsia="Times New Roman"/>
          <w:color w:val="000000"/>
          <w:szCs w:val="24"/>
        </w:rPr>
        <w:t>του Βουλευτή Δωδεκανήσου της Νέας Δημοκρατίας κ.</w:t>
      </w:r>
      <w:r>
        <w:rPr>
          <w:rFonts w:eastAsia="Times New Roman"/>
          <w:color w:val="000000"/>
          <w:szCs w:val="24"/>
        </w:rPr>
        <w:t xml:space="preserve"> </w:t>
      </w:r>
      <w:r w:rsidRPr="009244A0">
        <w:rPr>
          <w:rFonts w:eastAsia="Times New Roman"/>
          <w:bCs/>
          <w:color w:val="000000"/>
          <w:szCs w:val="24"/>
        </w:rPr>
        <w:t xml:space="preserve">Εμμανουήλ </w:t>
      </w:r>
      <w:proofErr w:type="spellStart"/>
      <w:r w:rsidRPr="009244A0">
        <w:rPr>
          <w:rFonts w:eastAsia="Times New Roman"/>
          <w:bCs/>
          <w:color w:val="000000"/>
          <w:szCs w:val="24"/>
        </w:rPr>
        <w:t>Κόνσολα</w:t>
      </w:r>
      <w:proofErr w:type="spellEnd"/>
      <w:r>
        <w:rPr>
          <w:rFonts w:eastAsia="Times New Roman"/>
          <w:b/>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color w:val="000000"/>
          <w:szCs w:val="24"/>
        </w:rPr>
        <w:t xml:space="preserve"> </w:t>
      </w:r>
      <w:r w:rsidRPr="00C238A0">
        <w:rPr>
          <w:rFonts w:eastAsia="Times New Roman"/>
          <w:color w:val="000000"/>
          <w:szCs w:val="24"/>
        </w:rPr>
        <w:t xml:space="preserve">με θέμα: «Παραχώρηση στο </w:t>
      </w:r>
      <w:proofErr w:type="spellStart"/>
      <w:r w:rsidRPr="00C238A0">
        <w:rPr>
          <w:rFonts w:eastAsia="Times New Roman"/>
          <w:color w:val="000000"/>
          <w:szCs w:val="24"/>
        </w:rPr>
        <w:t>Υπερταμείο</w:t>
      </w:r>
      <w:proofErr w:type="spellEnd"/>
      <w:r w:rsidRPr="00C238A0">
        <w:rPr>
          <w:rFonts w:eastAsia="Times New Roman"/>
          <w:color w:val="000000"/>
          <w:szCs w:val="24"/>
        </w:rPr>
        <w:t xml:space="preserve"> ακινήτων του Δημοσίου στα Δωδεκάνησα»</w:t>
      </w:r>
      <w:r>
        <w:rPr>
          <w:rFonts w:eastAsia="Times New Roman"/>
          <w:color w:val="000000"/>
          <w:szCs w:val="24"/>
        </w:rPr>
        <w:t>.</w:t>
      </w:r>
    </w:p>
    <w:p w14:paraId="02EF8ABB" w14:textId="77777777" w:rsidR="00A46FC9" w:rsidRDefault="0052670F">
      <w:pPr>
        <w:spacing w:after="0" w:line="600" w:lineRule="auto"/>
        <w:ind w:firstLine="720"/>
        <w:jc w:val="both"/>
        <w:rPr>
          <w:rFonts w:eastAsia="Times New Roman"/>
          <w:b/>
          <w:color w:val="000000"/>
          <w:szCs w:val="24"/>
        </w:rPr>
      </w:pPr>
      <w:r>
        <w:rPr>
          <w:rFonts w:eastAsia="Times New Roman"/>
          <w:color w:val="000000"/>
          <w:szCs w:val="24"/>
        </w:rPr>
        <w:t xml:space="preserve">3. Η με αριθμό 129/5-11-2018 επίκαιρη ερώτηση του Βουλευτή Αρκαδίας </w:t>
      </w:r>
      <w:r w:rsidRPr="00C238A0">
        <w:rPr>
          <w:rFonts w:eastAsia="Times New Roman"/>
          <w:color w:val="000000"/>
          <w:szCs w:val="24"/>
        </w:rPr>
        <w:t>τ</w:t>
      </w:r>
      <w:r>
        <w:rPr>
          <w:rFonts w:eastAsia="Times New Roman"/>
          <w:color w:val="000000"/>
          <w:szCs w:val="24"/>
        </w:rPr>
        <w:t>ης Δημοκρατικής</w:t>
      </w:r>
      <w:r>
        <w:rPr>
          <w:rFonts w:eastAsia="Times New Roman"/>
          <w:color w:val="000000"/>
          <w:szCs w:val="24"/>
        </w:rPr>
        <w:t xml:space="preserve">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w:t>
      </w:r>
      <w:r w:rsidRPr="00C238A0">
        <w:rPr>
          <w:rFonts w:eastAsia="Times New Roman"/>
          <w:color w:val="000000"/>
          <w:szCs w:val="24"/>
        </w:rPr>
        <w:t xml:space="preserve"> κ.</w:t>
      </w:r>
      <w:r>
        <w:rPr>
          <w:rFonts w:eastAsia="Times New Roman"/>
          <w:color w:val="000000"/>
          <w:szCs w:val="24"/>
        </w:rPr>
        <w:t xml:space="preserve"> </w:t>
      </w:r>
      <w:r w:rsidRPr="009244A0">
        <w:rPr>
          <w:rFonts w:eastAsia="Times New Roman"/>
          <w:bCs/>
          <w:color w:val="000000"/>
          <w:szCs w:val="24"/>
        </w:rPr>
        <w:t>Οδυσσέα Κωνσταντινόπουλου</w:t>
      </w:r>
      <w:r>
        <w:rPr>
          <w:rFonts w:eastAsia="Times New Roman"/>
          <w:b/>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color w:val="000000"/>
          <w:szCs w:val="24"/>
        </w:rPr>
        <w:t xml:space="preserve"> </w:t>
      </w:r>
      <w:r w:rsidRPr="00C238A0">
        <w:rPr>
          <w:rFonts w:eastAsia="Times New Roman"/>
          <w:color w:val="000000"/>
          <w:szCs w:val="24"/>
        </w:rPr>
        <w:t xml:space="preserve">με θέμα: «Διαδικασία </w:t>
      </w:r>
      <w:proofErr w:type="spellStart"/>
      <w:r w:rsidRPr="00C238A0">
        <w:rPr>
          <w:rFonts w:eastAsia="Times New Roman"/>
          <w:color w:val="000000"/>
          <w:szCs w:val="24"/>
        </w:rPr>
        <w:t>αδειοδότησης</w:t>
      </w:r>
      <w:proofErr w:type="spellEnd"/>
      <w:r w:rsidRPr="00C238A0">
        <w:rPr>
          <w:rFonts w:eastAsia="Times New Roman"/>
          <w:color w:val="000000"/>
          <w:szCs w:val="24"/>
        </w:rPr>
        <w:t xml:space="preserve"> και αν</w:t>
      </w:r>
      <w:r>
        <w:rPr>
          <w:rFonts w:eastAsia="Times New Roman"/>
          <w:color w:val="000000"/>
          <w:szCs w:val="24"/>
        </w:rPr>
        <w:t>αδρομικής φορολόγησης των εταιρει</w:t>
      </w:r>
      <w:r w:rsidRPr="00C238A0">
        <w:rPr>
          <w:rFonts w:eastAsia="Times New Roman"/>
          <w:color w:val="000000"/>
          <w:szCs w:val="24"/>
        </w:rPr>
        <w:t xml:space="preserve">ών διαδικτυακού </w:t>
      </w:r>
      <w:proofErr w:type="spellStart"/>
      <w:r w:rsidRPr="00C238A0">
        <w:rPr>
          <w:rFonts w:eastAsia="Times New Roman"/>
          <w:color w:val="000000"/>
          <w:szCs w:val="24"/>
        </w:rPr>
        <w:t>στοιχηματισμού</w:t>
      </w:r>
      <w:proofErr w:type="spellEnd"/>
      <w:r w:rsidRPr="00C238A0">
        <w:rPr>
          <w:rFonts w:eastAsia="Times New Roman"/>
          <w:color w:val="000000"/>
          <w:szCs w:val="24"/>
        </w:rPr>
        <w:t>».</w:t>
      </w:r>
    </w:p>
    <w:p w14:paraId="02EF8ABC"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4. </w:t>
      </w:r>
      <w:r w:rsidRPr="00C238A0">
        <w:rPr>
          <w:rFonts w:eastAsia="Times New Roman"/>
          <w:color w:val="000000"/>
          <w:szCs w:val="24"/>
        </w:rPr>
        <w:t>Η με αριθμό 132</w:t>
      </w:r>
      <w:r>
        <w:rPr>
          <w:rFonts w:eastAsia="Times New Roman"/>
          <w:color w:val="000000"/>
          <w:szCs w:val="24"/>
        </w:rPr>
        <w:t>/6-11-2018 επίκαιρη ερώτηση του Βουλευτή Α΄ Θ</w:t>
      </w:r>
      <w:r>
        <w:rPr>
          <w:rFonts w:eastAsia="Times New Roman"/>
          <w:color w:val="000000"/>
          <w:szCs w:val="24"/>
        </w:rPr>
        <w:t>εσσαλονίκης</w:t>
      </w:r>
      <w:r w:rsidRPr="00C238A0">
        <w:rPr>
          <w:rFonts w:eastAsia="Times New Roman"/>
          <w:color w:val="000000"/>
          <w:szCs w:val="24"/>
        </w:rPr>
        <w:t xml:space="preserve"> της Ένωσης Κεντρώων κ.</w:t>
      </w:r>
      <w:r>
        <w:rPr>
          <w:rFonts w:eastAsia="Times New Roman"/>
          <w:color w:val="000000"/>
          <w:szCs w:val="24"/>
        </w:rPr>
        <w:t xml:space="preserve"> </w:t>
      </w:r>
      <w:r w:rsidRPr="009244A0">
        <w:rPr>
          <w:rFonts w:eastAsia="Times New Roman"/>
          <w:bCs/>
          <w:color w:val="000000"/>
          <w:szCs w:val="24"/>
        </w:rPr>
        <w:t xml:space="preserve">Ιωάννη </w:t>
      </w:r>
      <w:proofErr w:type="spellStart"/>
      <w:r w:rsidRPr="009244A0">
        <w:rPr>
          <w:rFonts w:eastAsia="Times New Roman"/>
          <w:bCs/>
          <w:color w:val="000000"/>
          <w:szCs w:val="24"/>
        </w:rPr>
        <w:t>Σαρίδη</w:t>
      </w:r>
      <w:proofErr w:type="spellEnd"/>
      <w:r>
        <w:rPr>
          <w:rFonts w:eastAsia="Times New Roman"/>
          <w:b/>
          <w:bCs/>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b/>
          <w:color w:val="000000"/>
          <w:szCs w:val="24"/>
        </w:rPr>
        <w:t xml:space="preserve"> </w:t>
      </w:r>
      <w:r w:rsidRPr="00C238A0">
        <w:rPr>
          <w:rFonts w:eastAsia="Times New Roman"/>
          <w:color w:val="000000"/>
          <w:szCs w:val="24"/>
        </w:rPr>
        <w:t>με θέμα: «Αξιοποίηση του λογαριασμού της εισφοράς του ν.128/75 για την αρωγή των πυρόπληκτων της Ανατολικής Αττικής».</w:t>
      </w:r>
    </w:p>
    <w:p w14:paraId="02EF8ABD" w14:textId="77777777" w:rsidR="00A46FC9" w:rsidRDefault="0052670F">
      <w:pPr>
        <w:spacing w:after="0" w:line="600" w:lineRule="auto"/>
        <w:ind w:firstLine="720"/>
        <w:jc w:val="both"/>
        <w:rPr>
          <w:rFonts w:eastAsia="Times New Roman"/>
          <w:b/>
          <w:color w:val="000000"/>
          <w:szCs w:val="24"/>
        </w:rPr>
      </w:pPr>
      <w:r>
        <w:rPr>
          <w:rFonts w:eastAsia="Times New Roman"/>
          <w:color w:val="000000"/>
          <w:szCs w:val="24"/>
        </w:rPr>
        <w:lastRenderedPageBreak/>
        <w:t>5.</w:t>
      </w:r>
      <w:r w:rsidRPr="00C238A0">
        <w:rPr>
          <w:rFonts w:eastAsia="Times New Roman"/>
          <w:color w:val="000000"/>
          <w:szCs w:val="24"/>
        </w:rPr>
        <w:t xml:space="preserve"> Η με αριθμό 136/6-11-2018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ΣΤ΄ Αντιπ</w:t>
      </w:r>
      <w:r w:rsidRPr="00C238A0">
        <w:rPr>
          <w:rFonts w:eastAsia="Times New Roman"/>
          <w:color w:val="000000"/>
          <w:szCs w:val="24"/>
        </w:rPr>
        <w:t xml:space="preserve">ροέδρου της Βουλής και Βουλευτή Λάρισας του Κομμουνιστικού Κόμματος </w:t>
      </w:r>
      <w:r w:rsidRPr="00C238A0">
        <w:rPr>
          <w:rFonts w:eastAsia="Times New Roman"/>
          <w:color w:val="000000"/>
          <w:szCs w:val="24"/>
        </w:rPr>
        <w:t>Ελλάδ</w:t>
      </w:r>
      <w:r>
        <w:rPr>
          <w:rFonts w:eastAsia="Times New Roman"/>
          <w:color w:val="000000"/>
          <w:szCs w:val="24"/>
        </w:rPr>
        <w:t>α</w:t>
      </w:r>
      <w:r w:rsidRPr="00C238A0">
        <w:rPr>
          <w:rFonts w:eastAsia="Times New Roman"/>
          <w:color w:val="000000"/>
          <w:szCs w:val="24"/>
        </w:rPr>
        <w:t xml:space="preserve">ς </w:t>
      </w:r>
      <w:r w:rsidRPr="00C238A0">
        <w:rPr>
          <w:rFonts w:eastAsia="Times New Roman"/>
          <w:color w:val="000000"/>
          <w:szCs w:val="24"/>
        </w:rPr>
        <w:t>κ.</w:t>
      </w:r>
      <w:r>
        <w:rPr>
          <w:rFonts w:eastAsia="Times New Roman"/>
          <w:color w:val="000000"/>
          <w:szCs w:val="24"/>
        </w:rPr>
        <w:t xml:space="preserve"> </w:t>
      </w:r>
      <w:r w:rsidRPr="009244A0">
        <w:rPr>
          <w:rFonts w:eastAsia="Times New Roman"/>
          <w:bCs/>
          <w:color w:val="000000"/>
          <w:szCs w:val="24"/>
        </w:rPr>
        <w:t xml:space="preserve">Γεωργίου </w:t>
      </w:r>
      <w:proofErr w:type="spellStart"/>
      <w:r w:rsidRPr="009244A0">
        <w:rPr>
          <w:rFonts w:eastAsia="Times New Roman"/>
          <w:bCs/>
          <w:color w:val="000000"/>
          <w:szCs w:val="24"/>
        </w:rPr>
        <w:t>Λαμπρούλη</w:t>
      </w:r>
      <w:proofErr w:type="spellEnd"/>
      <w:r>
        <w:rPr>
          <w:rFonts w:eastAsia="Times New Roman"/>
          <w:bCs/>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color w:val="000000"/>
          <w:szCs w:val="24"/>
        </w:rPr>
        <w:t xml:space="preserve"> </w:t>
      </w:r>
      <w:r w:rsidRPr="00C238A0">
        <w:rPr>
          <w:rFonts w:eastAsia="Times New Roman"/>
          <w:color w:val="000000"/>
          <w:szCs w:val="24"/>
        </w:rPr>
        <w:t>με θέμα: «Για τους απολυμένους εργαζόμενους των Ενώσεων Αγροτικών Συνεταιρισμών (ΕΑΣ) Λάρισας, Ελασσόνας, Φαρσάλων».</w:t>
      </w:r>
    </w:p>
    <w:p w14:paraId="02EF8ABE" w14:textId="77777777" w:rsidR="00A46FC9" w:rsidRDefault="0052670F">
      <w:pPr>
        <w:spacing w:after="0" w:line="600" w:lineRule="auto"/>
        <w:ind w:firstLine="720"/>
        <w:jc w:val="both"/>
        <w:rPr>
          <w:rFonts w:eastAsia="Times New Roman"/>
          <w:b/>
          <w:color w:val="000000"/>
          <w:szCs w:val="24"/>
        </w:rPr>
      </w:pPr>
      <w:r w:rsidRPr="009244A0">
        <w:rPr>
          <w:rFonts w:eastAsia="Times New Roman"/>
          <w:bCs/>
          <w:color w:val="000000"/>
          <w:szCs w:val="24"/>
        </w:rPr>
        <w:t>Β. Ε</w:t>
      </w:r>
      <w:r>
        <w:rPr>
          <w:rFonts w:eastAsia="Times New Roman"/>
          <w:bCs/>
          <w:color w:val="000000"/>
          <w:szCs w:val="24"/>
        </w:rPr>
        <w:t>ΠΙΚΑΙΡΕΣ ΕΡΩΤΗΣΕΙΣ</w:t>
      </w:r>
      <w:r w:rsidRPr="009244A0">
        <w:rPr>
          <w:rFonts w:eastAsia="Times New Roman"/>
          <w:bCs/>
          <w:color w:val="000000"/>
          <w:szCs w:val="24"/>
        </w:rPr>
        <w:t xml:space="preserve"> Δεύτερου Κύκλου (Άρθρο 130 παρ</w:t>
      </w:r>
      <w:r>
        <w:rPr>
          <w:rFonts w:eastAsia="Times New Roman"/>
          <w:bCs/>
          <w:color w:val="000000"/>
          <w:szCs w:val="24"/>
        </w:rPr>
        <w:t xml:space="preserve">άγραφοι </w:t>
      </w:r>
      <w:r w:rsidRPr="009244A0">
        <w:rPr>
          <w:rFonts w:eastAsia="Times New Roman"/>
          <w:bCs/>
          <w:color w:val="000000"/>
          <w:szCs w:val="24"/>
        </w:rPr>
        <w:t xml:space="preserve">2 και 3 </w:t>
      </w:r>
      <w:r>
        <w:rPr>
          <w:rFonts w:eastAsia="Times New Roman"/>
          <w:bCs/>
          <w:color w:val="000000"/>
          <w:szCs w:val="24"/>
        </w:rPr>
        <w:t xml:space="preserve">του </w:t>
      </w:r>
      <w:r w:rsidRPr="009244A0">
        <w:rPr>
          <w:rFonts w:eastAsia="Times New Roman"/>
          <w:bCs/>
          <w:color w:val="000000"/>
          <w:szCs w:val="24"/>
        </w:rPr>
        <w:t>Καν</w:t>
      </w:r>
      <w:r>
        <w:rPr>
          <w:rFonts w:eastAsia="Times New Roman"/>
          <w:bCs/>
          <w:color w:val="000000"/>
          <w:szCs w:val="24"/>
        </w:rPr>
        <w:t>ονισμού</w:t>
      </w:r>
      <w:r w:rsidRPr="009244A0">
        <w:rPr>
          <w:rFonts w:eastAsia="Times New Roman"/>
          <w:bCs/>
          <w:color w:val="000000"/>
          <w:szCs w:val="24"/>
        </w:rPr>
        <w:t xml:space="preserve"> </w:t>
      </w:r>
      <w:r>
        <w:rPr>
          <w:rFonts w:eastAsia="Times New Roman"/>
          <w:bCs/>
          <w:color w:val="000000"/>
          <w:szCs w:val="24"/>
        </w:rPr>
        <w:t xml:space="preserve">της </w:t>
      </w:r>
      <w:r w:rsidRPr="009244A0">
        <w:rPr>
          <w:rFonts w:eastAsia="Times New Roman"/>
          <w:bCs/>
          <w:color w:val="000000"/>
          <w:szCs w:val="24"/>
        </w:rPr>
        <w:t>Βουλής)</w:t>
      </w:r>
    </w:p>
    <w:p w14:paraId="02EF8ABF" w14:textId="77777777" w:rsidR="00A46FC9" w:rsidRDefault="0052670F">
      <w:pPr>
        <w:spacing w:after="0" w:line="600" w:lineRule="auto"/>
        <w:ind w:firstLine="720"/>
        <w:jc w:val="both"/>
        <w:rPr>
          <w:rFonts w:eastAsia="Times New Roman"/>
          <w:b/>
          <w:color w:val="000000"/>
          <w:szCs w:val="24"/>
        </w:rPr>
      </w:pPr>
      <w:r w:rsidRPr="00C238A0">
        <w:rPr>
          <w:rFonts w:eastAsia="Times New Roman"/>
          <w:color w:val="000000"/>
          <w:szCs w:val="24"/>
        </w:rPr>
        <w:t>1.</w:t>
      </w:r>
      <w:r>
        <w:rPr>
          <w:rFonts w:eastAsia="Times New Roman"/>
          <w:color w:val="000000"/>
          <w:szCs w:val="24"/>
        </w:rPr>
        <w:t xml:space="preserve"> Η με αριθμό 128/5-11-2018 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Βουλευτή Β΄ Αθηνών της Νέας Δημοκρατίας κ.</w:t>
      </w:r>
      <w:r>
        <w:rPr>
          <w:rFonts w:eastAsia="Times New Roman"/>
          <w:color w:val="000000"/>
          <w:szCs w:val="24"/>
        </w:rPr>
        <w:t xml:space="preserve"> </w:t>
      </w:r>
      <w:r w:rsidRPr="009244A0">
        <w:rPr>
          <w:rFonts w:eastAsia="Times New Roman"/>
          <w:bCs/>
          <w:color w:val="000000"/>
          <w:szCs w:val="24"/>
        </w:rPr>
        <w:t>Σπυρίδωνος</w:t>
      </w:r>
      <w:r>
        <w:rPr>
          <w:rFonts w:eastAsia="Times New Roman"/>
          <w:bCs/>
          <w:color w:val="000000"/>
          <w:szCs w:val="24"/>
        </w:rPr>
        <w:t xml:space="preserve"> </w:t>
      </w:r>
      <w:r w:rsidRPr="009244A0">
        <w:rPr>
          <w:rFonts w:eastAsia="Times New Roman"/>
          <w:bCs/>
          <w:color w:val="000000"/>
          <w:szCs w:val="24"/>
        </w:rPr>
        <w:t>-</w:t>
      </w:r>
      <w:r>
        <w:rPr>
          <w:rFonts w:eastAsia="Times New Roman"/>
          <w:color w:val="000000"/>
          <w:szCs w:val="24"/>
        </w:rPr>
        <w:t xml:space="preserve"> </w:t>
      </w:r>
      <w:proofErr w:type="spellStart"/>
      <w:r>
        <w:rPr>
          <w:rFonts w:eastAsia="Times New Roman"/>
          <w:color w:val="000000"/>
          <w:szCs w:val="24"/>
        </w:rPr>
        <w:t>Αδώνιδος</w:t>
      </w:r>
      <w:proofErr w:type="spellEnd"/>
      <w:r w:rsidRPr="00C238A0">
        <w:rPr>
          <w:rFonts w:eastAsia="Times New Roman"/>
          <w:b/>
          <w:bCs/>
          <w:color w:val="000000"/>
          <w:szCs w:val="24"/>
        </w:rPr>
        <w:t xml:space="preserve"> </w:t>
      </w:r>
      <w:r w:rsidRPr="009244A0">
        <w:rPr>
          <w:rFonts w:eastAsia="Times New Roman"/>
          <w:bCs/>
          <w:color w:val="000000"/>
          <w:szCs w:val="24"/>
        </w:rPr>
        <w:t>Γεωργιάδη</w:t>
      </w:r>
      <w:r>
        <w:rPr>
          <w:rFonts w:eastAsia="Times New Roman"/>
          <w:bCs/>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Υγείας,</w:t>
      </w:r>
      <w:r>
        <w:rPr>
          <w:rFonts w:eastAsia="Times New Roman"/>
          <w:b/>
          <w:bCs/>
          <w:color w:val="000000"/>
          <w:szCs w:val="24"/>
        </w:rPr>
        <w:t xml:space="preserve"> </w:t>
      </w:r>
      <w:r w:rsidRPr="00C238A0">
        <w:rPr>
          <w:rFonts w:eastAsia="Times New Roman"/>
          <w:color w:val="000000"/>
          <w:szCs w:val="24"/>
        </w:rPr>
        <w:t xml:space="preserve">σχετικά με το </w:t>
      </w:r>
      <w:proofErr w:type="spellStart"/>
      <w:r w:rsidRPr="00C238A0">
        <w:rPr>
          <w:rFonts w:eastAsia="Times New Roman"/>
          <w:color w:val="000000"/>
          <w:szCs w:val="24"/>
        </w:rPr>
        <w:t>ραδιοφάρμακο</w:t>
      </w:r>
      <w:proofErr w:type="spellEnd"/>
      <w:r w:rsidRPr="00C238A0">
        <w:rPr>
          <w:rFonts w:eastAsia="Times New Roman"/>
          <w:color w:val="000000"/>
          <w:szCs w:val="24"/>
        </w:rPr>
        <w:t>.</w:t>
      </w:r>
    </w:p>
    <w:p w14:paraId="02EF8AC0"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2. </w:t>
      </w:r>
      <w:r w:rsidRPr="00C238A0">
        <w:rPr>
          <w:rFonts w:eastAsia="Times New Roman"/>
          <w:color w:val="000000"/>
          <w:szCs w:val="24"/>
        </w:rPr>
        <w:t xml:space="preserve">Η με αριθμό 131/6-11-2018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Βουλευτή Ηλείας της Δημοκρα</w:t>
      </w:r>
      <w:r>
        <w:rPr>
          <w:rFonts w:eastAsia="Times New Roman"/>
          <w:color w:val="000000"/>
          <w:szCs w:val="24"/>
        </w:rPr>
        <w:t xml:space="preserve">τικής Συμπαράταξης ΠΑΣΟΚ – ΔΗΜΑΡ </w:t>
      </w:r>
      <w:r w:rsidRPr="00C238A0">
        <w:rPr>
          <w:rFonts w:eastAsia="Times New Roman"/>
          <w:color w:val="000000"/>
          <w:szCs w:val="24"/>
        </w:rPr>
        <w:t>κ.</w:t>
      </w:r>
      <w:r>
        <w:rPr>
          <w:rFonts w:eastAsia="Times New Roman"/>
          <w:color w:val="000000"/>
          <w:szCs w:val="24"/>
        </w:rPr>
        <w:t xml:space="preserve"> </w:t>
      </w:r>
      <w:r w:rsidRPr="009244A0">
        <w:rPr>
          <w:rFonts w:eastAsia="Times New Roman"/>
          <w:bCs/>
          <w:color w:val="000000"/>
          <w:szCs w:val="24"/>
        </w:rPr>
        <w:t>Γιάννη Κουτσούκου</w:t>
      </w:r>
      <w:r>
        <w:rPr>
          <w:rFonts w:eastAsia="Times New Roman"/>
          <w:b/>
          <w:bCs/>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color w:val="000000"/>
          <w:szCs w:val="24"/>
        </w:rPr>
        <w:t xml:space="preserve"> </w:t>
      </w:r>
      <w:r w:rsidRPr="00C238A0">
        <w:rPr>
          <w:rFonts w:eastAsia="Times New Roman"/>
          <w:color w:val="000000"/>
          <w:szCs w:val="24"/>
        </w:rPr>
        <w:t>με θέμα: «Γιατί αρνείται να απαντήσει το Υπουργείο Οικονομικώ</w:t>
      </w:r>
      <w:r>
        <w:rPr>
          <w:rFonts w:eastAsia="Times New Roman"/>
          <w:color w:val="000000"/>
          <w:szCs w:val="24"/>
        </w:rPr>
        <w:t>ν για το υπόλοιπο το</w:t>
      </w:r>
      <w:r>
        <w:rPr>
          <w:rFonts w:eastAsia="Times New Roman"/>
          <w:color w:val="000000"/>
          <w:szCs w:val="24"/>
        </w:rPr>
        <w:t>υ “Ταμείου Μολυβιάτη”;».</w:t>
      </w:r>
    </w:p>
    <w:p w14:paraId="02EF8AC1"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3. </w:t>
      </w:r>
      <w:r w:rsidRPr="00C238A0">
        <w:rPr>
          <w:rFonts w:eastAsia="Times New Roman"/>
          <w:color w:val="000000"/>
          <w:szCs w:val="24"/>
        </w:rPr>
        <w:t xml:space="preserve">Η με αριθμό 100/25-10-2018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της Βουλευτού Αττικής τ</w:t>
      </w:r>
      <w:r>
        <w:rPr>
          <w:rFonts w:eastAsia="Times New Roman"/>
          <w:color w:val="000000"/>
          <w:szCs w:val="24"/>
        </w:rPr>
        <w:t xml:space="preserve">ης Δημοκρατικής Συμπαράταξης ΠΑΣΟΚ </w:t>
      </w:r>
      <w:r w:rsidRPr="00C238A0">
        <w:rPr>
          <w:rFonts w:eastAsia="Times New Roman"/>
          <w:color w:val="000000"/>
          <w:szCs w:val="24"/>
        </w:rPr>
        <w:t>-</w:t>
      </w:r>
      <w:r>
        <w:rPr>
          <w:rFonts w:eastAsia="Times New Roman"/>
          <w:color w:val="000000"/>
          <w:szCs w:val="24"/>
        </w:rPr>
        <w:t xml:space="preserve"> ΔΗΜΑΡ</w:t>
      </w:r>
      <w:r w:rsidRPr="00C238A0">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w:t>
      </w:r>
      <w:r w:rsidRPr="009244A0">
        <w:rPr>
          <w:rFonts w:eastAsia="Times New Roman"/>
          <w:bCs/>
          <w:color w:val="000000"/>
          <w:szCs w:val="24"/>
        </w:rPr>
        <w:t xml:space="preserve">Παρασκευής </w:t>
      </w:r>
      <w:proofErr w:type="spellStart"/>
      <w:r w:rsidRPr="009244A0">
        <w:rPr>
          <w:rFonts w:eastAsia="Times New Roman"/>
          <w:bCs/>
          <w:color w:val="000000"/>
          <w:szCs w:val="24"/>
        </w:rPr>
        <w:t>Χριστοφιλοπούλου</w:t>
      </w:r>
      <w:proofErr w:type="spellEnd"/>
      <w:r>
        <w:rPr>
          <w:rFonts w:ascii="Times New Roman" w:eastAsia="Times New Roman" w:hAnsi="Times New Roman" w:cs="Times New Roman"/>
          <w:szCs w:val="24"/>
        </w:rPr>
        <w:t xml:space="preserve"> </w:t>
      </w:r>
      <w:r w:rsidRPr="00C238A0">
        <w:rPr>
          <w:rFonts w:eastAsia="Times New Roman"/>
          <w:color w:val="000000"/>
          <w:szCs w:val="24"/>
        </w:rPr>
        <w:t>προς την Υπουργό</w:t>
      </w:r>
      <w:r>
        <w:rPr>
          <w:rFonts w:eastAsia="Times New Roman"/>
          <w:color w:val="000000"/>
          <w:szCs w:val="24"/>
        </w:rPr>
        <w:t xml:space="preserve"> </w:t>
      </w:r>
      <w:r w:rsidRPr="009244A0">
        <w:rPr>
          <w:rFonts w:eastAsia="Times New Roman"/>
          <w:bCs/>
          <w:color w:val="000000"/>
          <w:szCs w:val="24"/>
        </w:rPr>
        <w:t>Προστασίας του Πολίτη,</w:t>
      </w:r>
      <w:r>
        <w:rPr>
          <w:rFonts w:eastAsia="Times New Roman"/>
          <w:color w:val="000000"/>
          <w:szCs w:val="24"/>
        </w:rPr>
        <w:t xml:space="preserve"> </w:t>
      </w:r>
      <w:r w:rsidRPr="00C238A0">
        <w:rPr>
          <w:rFonts w:eastAsia="Times New Roman"/>
          <w:color w:val="000000"/>
          <w:szCs w:val="24"/>
        </w:rPr>
        <w:t>με θέμα: «Με δεμένα χέρια η Ελληνική Αστυνομία</w:t>
      </w:r>
      <w:r>
        <w:rPr>
          <w:rFonts w:eastAsia="Times New Roman"/>
          <w:color w:val="000000"/>
          <w:szCs w:val="24"/>
        </w:rPr>
        <w:t>,</w:t>
      </w:r>
      <w:r w:rsidRPr="00C238A0">
        <w:rPr>
          <w:rFonts w:eastAsia="Times New Roman"/>
          <w:color w:val="000000"/>
          <w:szCs w:val="24"/>
        </w:rPr>
        <w:t xml:space="preserve"> ενώ ανθεί η παρανο</w:t>
      </w:r>
      <w:r>
        <w:rPr>
          <w:rFonts w:eastAsia="Times New Roman"/>
          <w:color w:val="000000"/>
          <w:szCs w:val="24"/>
        </w:rPr>
        <w:t xml:space="preserve">μία στα </w:t>
      </w:r>
      <w:r>
        <w:rPr>
          <w:rFonts w:eastAsia="Times New Roman"/>
          <w:color w:val="000000"/>
          <w:szCs w:val="24"/>
        </w:rPr>
        <w:t>ελληνικά πανεπιστήμια</w:t>
      </w:r>
      <w:r>
        <w:rPr>
          <w:rFonts w:eastAsia="Times New Roman"/>
          <w:color w:val="000000"/>
          <w:szCs w:val="24"/>
        </w:rPr>
        <w:t>».</w:t>
      </w:r>
    </w:p>
    <w:p w14:paraId="02EF8AC2"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lastRenderedPageBreak/>
        <w:t>4. Η με αριθμό 99/24-10-2018 επίκαιρη ε</w:t>
      </w:r>
      <w:r w:rsidRPr="00C238A0">
        <w:rPr>
          <w:rFonts w:eastAsia="Times New Roman"/>
          <w:color w:val="000000"/>
          <w:szCs w:val="24"/>
        </w:rPr>
        <w:t>ρώτηση του Βουλευτή Επικρατείας του Λαϊκού Συνδέσμου</w:t>
      </w:r>
      <w:r>
        <w:rPr>
          <w:rFonts w:eastAsia="Times New Roman"/>
          <w:color w:val="000000"/>
          <w:szCs w:val="24"/>
        </w:rPr>
        <w:t xml:space="preserve"> </w:t>
      </w:r>
      <w:r w:rsidRPr="00C238A0">
        <w:rPr>
          <w:rFonts w:eastAsia="Times New Roman"/>
          <w:color w:val="000000"/>
          <w:szCs w:val="24"/>
        </w:rPr>
        <w:t>-</w:t>
      </w:r>
      <w:r>
        <w:rPr>
          <w:rFonts w:eastAsia="Times New Roman"/>
          <w:color w:val="000000"/>
          <w:szCs w:val="24"/>
        </w:rPr>
        <w:t xml:space="preserve"> Χρυσή Αυγή</w:t>
      </w:r>
      <w:r w:rsidRPr="00C238A0">
        <w:rPr>
          <w:rFonts w:eastAsia="Times New Roman"/>
          <w:color w:val="000000"/>
          <w:szCs w:val="24"/>
        </w:rPr>
        <w:t xml:space="preserve"> κ.</w:t>
      </w:r>
      <w:r>
        <w:rPr>
          <w:rFonts w:eastAsia="Times New Roman"/>
          <w:color w:val="000000"/>
          <w:szCs w:val="24"/>
        </w:rPr>
        <w:t xml:space="preserve"> </w:t>
      </w:r>
      <w:r w:rsidRPr="009244A0">
        <w:rPr>
          <w:rFonts w:eastAsia="Times New Roman"/>
          <w:bCs/>
          <w:color w:val="000000"/>
          <w:szCs w:val="24"/>
        </w:rPr>
        <w:t>Χρήστου Παππά</w:t>
      </w:r>
      <w:r>
        <w:rPr>
          <w:rFonts w:eastAsia="Times New Roman"/>
          <w:b/>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Εθνικής Άμυνας,</w:t>
      </w:r>
      <w:r>
        <w:rPr>
          <w:rFonts w:eastAsia="Times New Roman"/>
          <w:color w:val="000000"/>
          <w:szCs w:val="24"/>
        </w:rPr>
        <w:t xml:space="preserve"> </w:t>
      </w:r>
      <w:r w:rsidRPr="00C238A0">
        <w:rPr>
          <w:rFonts w:eastAsia="Times New Roman"/>
          <w:color w:val="000000"/>
          <w:szCs w:val="24"/>
        </w:rPr>
        <w:t>με θέμα: «Επιτακτική η ανάγκη αυξήσεως της στρατιω</w:t>
      </w:r>
      <w:r w:rsidRPr="00C238A0">
        <w:rPr>
          <w:rFonts w:eastAsia="Times New Roman"/>
          <w:color w:val="000000"/>
          <w:szCs w:val="24"/>
        </w:rPr>
        <w:t>τικής θητείας».</w:t>
      </w:r>
    </w:p>
    <w:p w14:paraId="02EF8AC3"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5.</w:t>
      </w:r>
      <w:r w:rsidRPr="00C238A0">
        <w:rPr>
          <w:rFonts w:eastAsia="Times New Roman"/>
          <w:color w:val="000000"/>
          <w:szCs w:val="24"/>
        </w:rPr>
        <w:t xml:space="preserve"> Η με αριθμό 110/29-10-2018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Βουλευτή Λάρισας της Νέας Δημοκρατίας κ.</w:t>
      </w:r>
      <w:r>
        <w:rPr>
          <w:rFonts w:eastAsia="Times New Roman"/>
          <w:color w:val="000000"/>
          <w:szCs w:val="24"/>
        </w:rPr>
        <w:t xml:space="preserve"> </w:t>
      </w:r>
      <w:r w:rsidRPr="009244A0">
        <w:rPr>
          <w:rFonts w:eastAsia="Times New Roman"/>
          <w:bCs/>
          <w:color w:val="000000"/>
          <w:szCs w:val="24"/>
        </w:rPr>
        <w:t xml:space="preserve">Μάξιμου </w:t>
      </w:r>
      <w:proofErr w:type="spellStart"/>
      <w:r w:rsidRPr="009244A0">
        <w:rPr>
          <w:rFonts w:eastAsia="Times New Roman"/>
          <w:bCs/>
          <w:color w:val="000000"/>
          <w:szCs w:val="24"/>
        </w:rPr>
        <w:t>Χαρακόπουλου</w:t>
      </w:r>
      <w:proofErr w:type="spellEnd"/>
      <w:r>
        <w:rPr>
          <w:rFonts w:eastAsia="Times New Roman"/>
          <w:b/>
          <w:bCs/>
          <w:color w:val="000000"/>
          <w:szCs w:val="24"/>
        </w:rPr>
        <w:t xml:space="preserve"> </w:t>
      </w:r>
      <w:r w:rsidRPr="00C238A0">
        <w:rPr>
          <w:rFonts w:eastAsia="Times New Roman"/>
          <w:color w:val="000000"/>
          <w:szCs w:val="24"/>
        </w:rPr>
        <w:t>προς την Υπουργό</w:t>
      </w:r>
      <w:r>
        <w:rPr>
          <w:rFonts w:eastAsia="Times New Roman"/>
          <w:color w:val="000000"/>
          <w:szCs w:val="24"/>
        </w:rPr>
        <w:t xml:space="preserve"> </w:t>
      </w:r>
      <w:r w:rsidRPr="009244A0">
        <w:rPr>
          <w:rFonts w:eastAsia="Times New Roman"/>
          <w:bCs/>
          <w:color w:val="000000"/>
          <w:szCs w:val="24"/>
        </w:rPr>
        <w:t>Προστασίας του Πολίτη,</w:t>
      </w:r>
      <w:r>
        <w:rPr>
          <w:rFonts w:eastAsia="Times New Roman"/>
          <w:color w:val="000000"/>
          <w:szCs w:val="24"/>
        </w:rPr>
        <w:t xml:space="preserve"> </w:t>
      </w:r>
      <w:r w:rsidRPr="00C238A0">
        <w:rPr>
          <w:rFonts w:eastAsia="Times New Roman"/>
          <w:color w:val="000000"/>
          <w:szCs w:val="24"/>
        </w:rPr>
        <w:t>με θέμα: «Νέα έξαρση των κρουσμάτων βίας από περιθωριακούς χώρους».</w:t>
      </w:r>
    </w:p>
    <w:p w14:paraId="02EF8AC4"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6. </w:t>
      </w:r>
      <w:r w:rsidRPr="00C238A0">
        <w:rPr>
          <w:rFonts w:eastAsia="Times New Roman"/>
          <w:color w:val="000000"/>
          <w:szCs w:val="24"/>
        </w:rPr>
        <w:t xml:space="preserve">Η με αριθμό 101/25-10-2018 </w:t>
      </w:r>
      <w:r>
        <w:rPr>
          <w:rFonts w:eastAsia="Times New Roman"/>
          <w:color w:val="000000"/>
          <w:szCs w:val="24"/>
        </w:rPr>
        <w:t>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Βουλευτή Β΄ Αθηνών τ</w:t>
      </w:r>
      <w:r>
        <w:rPr>
          <w:rFonts w:eastAsia="Times New Roman"/>
          <w:color w:val="000000"/>
          <w:szCs w:val="24"/>
        </w:rPr>
        <w:t xml:space="preserve">ης Δημοκρατικής Συμπαράταξης ΠΑΣΟΚ </w:t>
      </w:r>
      <w:r w:rsidRPr="00C238A0">
        <w:rPr>
          <w:rFonts w:eastAsia="Times New Roman"/>
          <w:color w:val="000000"/>
          <w:szCs w:val="24"/>
        </w:rPr>
        <w:t>-</w:t>
      </w:r>
      <w:r>
        <w:rPr>
          <w:rFonts w:eastAsia="Times New Roman"/>
          <w:color w:val="000000"/>
          <w:szCs w:val="24"/>
        </w:rPr>
        <w:t xml:space="preserve"> ΔΗΜΑΡ</w:t>
      </w:r>
      <w:r w:rsidRPr="00C238A0">
        <w:rPr>
          <w:rFonts w:eastAsia="Times New Roman"/>
          <w:color w:val="000000"/>
          <w:szCs w:val="24"/>
        </w:rPr>
        <w:t xml:space="preserve"> κ.</w:t>
      </w:r>
      <w:r>
        <w:rPr>
          <w:rFonts w:eastAsia="Times New Roman"/>
          <w:color w:val="000000"/>
          <w:szCs w:val="24"/>
        </w:rPr>
        <w:t xml:space="preserve"> </w:t>
      </w:r>
      <w:r w:rsidRPr="009244A0">
        <w:rPr>
          <w:rFonts w:eastAsia="Times New Roman"/>
          <w:bCs/>
          <w:color w:val="000000"/>
          <w:szCs w:val="24"/>
        </w:rPr>
        <w:t>Ανδρέα Λοβέρδου</w:t>
      </w:r>
      <w:r>
        <w:rPr>
          <w:rFonts w:eastAsia="Times New Roman"/>
          <w:bCs/>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Δικαιοσύνης, Διαφάνειας και Ανθρωπίνων Δικαιωμάτων,</w:t>
      </w:r>
      <w:r>
        <w:rPr>
          <w:rFonts w:eastAsia="Times New Roman"/>
          <w:b/>
          <w:color w:val="000000"/>
          <w:szCs w:val="24"/>
        </w:rPr>
        <w:t xml:space="preserve"> </w:t>
      </w:r>
      <w:r w:rsidRPr="00C238A0">
        <w:rPr>
          <w:rFonts w:eastAsia="Times New Roman"/>
          <w:color w:val="000000"/>
          <w:szCs w:val="24"/>
        </w:rPr>
        <w:t>με θέμα: «</w:t>
      </w:r>
      <w:proofErr w:type="spellStart"/>
      <w:r w:rsidRPr="00C238A0">
        <w:rPr>
          <w:rFonts w:eastAsia="Times New Roman"/>
          <w:color w:val="000000"/>
          <w:szCs w:val="24"/>
        </w:rPr>
        <w:t>Συν</w:t>
      </w:r>
      <w:r>
        <w:rPr>
          <w:rFonts w:eastAsia="Times New Roman"/>
          <w:color w:val="000000"/>
          <w:szCs w:val="24"/>
        </w:rPr>
        <w:t>επιμέλεια</w:t>
      </w:r>
      <w:proofErr w:type="spellEnd"/>
      <w:r>
        <w:rPr>
          <w:rFonts w:eastAsia="Times New Roman"/>
          <w:color w:val="000000"/>
          <w:szCs w:val="24"/>
        </w:rPr>
        <w:t xml:space="preserve"> τέκνων». </w:t>
      </w:r>
    </w:p>
    <w:p w14:paraId="02EF8AC5"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7. Η με αριθμό </w:t>
      </w:r>
      <w:r>
        <w:rPr>
          <w:rFonts w:eastAsia="Times New Roman"/>
          <w:color w:val="000000"/>
          <w:szCs w:val="24"/>
        </w:rPr>
        <w:t>68/16-10-2018 ε</w:t>
      </w:r>
      <w:r w:rsidRPr="00C238A0">
        <w:rPr>
          <w:rFonts w:eastAsia="Times New Roman"/>
          <w:color w:val="000000"/>
          <w:szCs w:val="24"/>
        </w:rPr>
        <w:t xml:space="preserve">πίκαιρη </w:t>
      </w:r>
      <w:r>
        <w:rPr>
          <w:rFonts w:eastAsia="Times New Roman"/>
          <w:color w:val="000000"/>
          <w:szCs w:val="24"/>
        </w:rPr>
        <w:t>ε</w:t>
      </w:r>
      <w:r w:rsidRPr="00C238A0">
        <w:rPr>
          <w:rFonts w:eastAsia="Times New Roman"/>
          <w:color w:val="000000"/>
          <w:szCs w:val="24"/>
        </w:rPr>
        <w:t>ρώτηση του Βουλευτή Φθιώτιδας της Νέας Δημοκρατίας κ.</w:t>
      </w:r>
      <w:r>
        <w:rPr>
          <w:rFonts w:eastAsia="Times New Roman"/>
          <w:color w:val="000000"/>
          <w:szCs w:val="24"/>
        </w:rPr>
        <w:t xml:space="preserve"> </w:t>
      </w:r>
      <w:r w:rsidRPr="009244A0">
        <w:rPr>
          <w:rFonts w:eastAsia="Times New Roman"/>
          <w:bCs/>
          <w:color w:val="000000"/>
          <w:szCs w:val="24"/>
        </w:rPr>
        <w:t xml:space="preserve">Χρήστου </w:t>
      </w:r>
      <w:proofErr w:type="spellStart"/>
      <w:r w:rsidRPr="009244A0">
        <w:rPr>
          <w:rFonts w:eastAsia="Times New Roman"/>
          <w:bCs/>
          <w:color w:val="000000"/>
          <w:szCs w:val="24"/>
        </w:rPr>
        <w:t>Σταϊκούρα</w:t>
      </w:r>
      <w:proofErr w:type="spellEnd"/>
      <w:r>
        <w:rPr>
          <w:rFonts w:eastAsia="Times New Roman"/>
          <w:color w:val="000000"/>
          <w:szCs w:val="24"/>
        </w:rPr>
        <w:t xml:space="preserve"> </w:t>
      </w:r>
      <w:r w:rsidRPr="00C238A0">
        <w:rPr>
          <w:rFonts w:eastAsia="Times New Roman"/>
          <w:color w:val="000000"/>
          <w:szCs w:val="24"/>
        </w:rPr>
        <w:t>προς τον Υπουργό</w:t>
      </w:r>
      <w:r>
        <w:rPr>
          <w:rFonts w:eastAsia="Times New Roman"/>
          <w:color w:val="000000"/>
          <w:szCs w:val="24"/>
        </w:rPr>
        <w:t xml:space="preserve"> </w:t>
      </w:r>
      <w:r w:rsidRPr="009244A0">
        <w:rPr>
          <w:rFonts w:eastAsia="Times New Roman"/>
          <w:bCs/>
          <w:color w:val="000000"/>
          <w:szCs w:val="24"/>
        </w:rPr>
        <w:t>Οικονομικών,</w:t>
      </w:r>
      <w:r>
        <w:rPr>
          <w:rFonts w:eastAsia="Times New Roman"/>
          <w:color w:val="000000"/>
          <w:szCs w:val="24"/>
        </w:rPr>
        <w:t xml:space="preserve"> </w:t>
      </w:r>
      <w:r w:rsidRPr="00C238A0">
        <w:rPr>
          <w:rFonts w:eastAsia="Times New Roman"/>
          <w:color w:val="000000"/>
          <w:szCs w:val="24"/>
        </w:rPr>
        <w:t xml:space="preserve">με θέμα: «Χρηματοδότηση δράσεων από προϊόντα εγκληματικών ενεργειών κατά του </w:t>
      </w:r>
      <w:r>
        <w:rPr>
          <w:rFonts w:eastAsia="Times New Roman"/>
          <w:color w:val="000000"/>
          <w:szCs w:val="24"/>
        </w:rPr>
        <w:t>ε</w:t>
      </w:r>
      <w:r w:rsidRPr="00C238A0">
        <w:rPr>
          <w:rFonts w:eastAsia="Times New Roman"/>
          <w:color w:val="000000"/>
          <w:szCs w:val="24"/>
        </w:rPr>
        <w:t xml:space="preserve">λληνικού </w:t>
      </w:r>
      <w:r>
        <w:rPr>
          <w:rFonts w:eastAsia="Times New Roman"/>
          <w:color w:val="000000"/>
          <w:szCs w:val="24"/>
        </w:rPr>
        <w:t>δ</w:t>
      </w:r>
      <w:r w:rsidRPr="00C238A0">
        <w:rPr>
          <w:rFonts w:eastAsia="Times New Roman"/>
          <w:color w:val="000000"/>
          <w:szCs w:val="24"/>
        </w:rPr>
        <w:t xml:space="preserve">ημοσίου και διάθεση ποσού για κοινωνικούς </w:t>
      </w:r>
      <w:r w:rsidRPr="00C238A0">
        <w:rPr>
          <w:rFonts w:eastAsia="Times New Roman"/>
          <w:color w:val="000000"/>
          <w:szCs w:val="24"/>
        </w:rPr>
        <w:t>σκοπούς».</w:t>
      </w:r>
    </w:p>
    <w:p w14:paraId="02EF8AC6"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8. Η με αριθμό 55/11-10-2018 ε</w:t>
      </w:r>
      <w:r w:rsidRPr="009244A0">
        <w:rPr>
          <w:rFonts w:eastAsia="Times New Roman"/>
          <w:color w:val="000000"/>
          <w:szCs w:val="24"/>
        </w:rPr>
        <w:t xml:space="preserve">πίκαιρη </w:t>
      </w:r>
      <w:r>
        <w:rPr>
          <w:rFonts w:eastAsia="Times New Roman"/>
          <w:color w:val="000000"/>
          <w:szCs w:val="24"/>
        </w:rPr>
        <w:t>ε</w:t>
      </w:r>
      <w:r w:rsidRPr="009244A0">
        <w:rPr>
          <w:rFonts w:eastAsia="Times New Roman"/>
          <w:color w:val="000000"/>
          <w:szCs w:val="24"/>
        </w:rPr>
        <w:t>ρ</w:t>
      </w:r>
      <w:r>
        <w:rPr>
          <w:rFonts w:eastAsia="Times New Roman"/>
          <w:color w:val="000000"/>
          <w:szCs w:val="24"/>
        </w:rPr>
        <w:t xml:space="preserve">ώτηση του Βουλευτή Α΄ Πειραιώς </w:t>
      </w:r>
      <w:r w:rsidRPr="009244A0">
        <w:rPr>
          <w:rFonts w:eastAsia="Times New Roman"/>
          <w:color w:val="000000"/>
          <w:szCs w:val="24"/>
        </w:rPr>
        <w:t>του Λαϊκού Συνδέσμου</w:t>
      </w:r>
      <w:r>
        <w:rPr>
          <w:rFonts w:eastAsia="Times New Roman"/>
          <w:color w:val="000000"/>
          <w:szCs w:val="24"/>
        </w:rPr>
        <w:t xml:space="preserve"> </w:t>
      </w:r>
      <w:r w:rsidRPr="009244A0">
        <w:rPr>
          <w:rFonts w:eastAsia="Times New Roman"/>
          <w:color w:val="000000"/>
          <w:szCs w:val="24"/>
        </w:rPr>
        <w:t>-</w:t>
      </w:r>
      <w:r>
        <w:rPr>
          <w:rFonts w:eastAsia="Times New Roman"/>
          <w:color w:val="000000"/>
          <w:szCs w:val="24"/>
        </w:rPr>
        <w:t xml:space="preserve"> Χρυσή Αυγή</w:t>
      </w:r>
      <w:r w:rsidRPr="009244A0">
        <w:rPr>
          <w:rFonts w:eastAsia="Times New Roman"/>
          <w:color w:val="000000"/>
          <w:szCs w:val="24"/>
        </w:rPr>
        <w:t xml:space="preserve"> κ.</w:t>
      </w:r>
      <w:r>
        <w:rPr>
          <w:rFonts w:eastAsia="Times New Roman"/>
          <w:color w:val="000000"/>
          <w:szCs w:val="24"/>
        </w:rPr>
        <w:t xml:space="preserve"> </w:t>
      </w:r>
      <w:r w:rsidRPr="009244A0">
        <w:rPr>
          <w:rFonts w:eastAsia="Times New Roman"/>
          <w:bCs/>
          <w:color w:val="000000"/>
          <w:szCs w:val="24"/>
        </w:rPr>
        <w:t xml:space="preserve">Νικολάου </w:t>
      </w:r>
      <w:proofErr w:type="spellStart"/>
      <w:r w:rsidRPr="009244A0">
        <w:rPr>
          <w:rFonts w:eastAsia="Times New Roman"/>
          <w:bCs/>
          <w:color w:val="000000"/>
          <w:szCs w:val="24"/>
        </w:rPr>
        <w:t>Κούζηλου</w:t>
      </w:r>
      <w:proofErr w:type="spellEnd"/>
      <w:r>
        <w:rPr>
          <w:rFonts w:eastAsia="Times New Roman"/>
          <w:color w:val="000000"/>
          <w:szCs w:val="24"/>
        </w:rPr>
        <w:t xml:space="preserve"> </w:t>
      </w:r>
      <w:r w:rsidRPr="009244A0">
        <w:rPr>
          <w:rFonts w:eastAsia="Times New Roman"/>
          <w:color w:val="000000"/>
          <w:szCs w:val="24"/>
        </w:rPr>
        <w:t>προς την Υπουργό</w:t>
      </w:r>
      <w:r>
        <w:rPr>
          <w:rFonts w:eastAsia="Times New Roman"/>
          <w:color w:val="000000"/>
          <w:szCs w:val="24"/>
        </w:rPr>
        <w:t xml:space="preserve"> </w:t>
      </w:r>
      <w:r w:rsidRPr="009244A0">
        <w:rPr>
          <w:rFonts w:eastAsia="Times New Roman"/>
          <w:bCs/>
          <w:color w:val="000000"/>
          <w:szCs w:val="24"/>
        </w:rPr>
        <w:t>Προστασίας του Πολίτη,</w:t>
      </w:r>
      <w:r>
        <w:rPr>
          <w:rFonts w:eastAsia="Times New Roman"/>
          <w:color w:val="000000"/>
          <w:szCs w:val="24"/>
        </w:rPr>
        <w:t xml:space="preserve"> </w:t>
      </w:r>
      <w:r w:rsidRPr="009244A0">
        <w:rPr>
          <w:rFonts w:eastAsia="Times New Roman"/>
          <w:color w:val="000000"/>
          <w:szCs w:val="24"/>
        </w:rPr>
        <w:t>με θέμα: «Ανεξέλεγκτη η κατάσταση στο κέντρο φιλοξενίας προσφύγων στο Σκαραμαγκά</w:t>
      </w:r>
      <w:r w:rsidRPr="009244A0">
        <w:rPr>
          <w:rFonts w:eastAsia="Times New Roman"/>
          <w:color w:val="000000"/>
          <w:szCs w:val="24"/>
        </w:rPr>
        <w:t>».</w:t>
      </w:r>
    </w:p>
    <w:p w14:paraId="02EF8AC7"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lastRenderedPageBreak/>
        <w:t>9. Η με αριθμό 2/1-10-2018 ε</w:t>
      </w:r>
      <w:r w:rsidRPr="009244A0">
        <w:rPr>
          <w:rFonts w:eastAsia="Times New Roman"/>
          <w:color w:val="000000"/>
          <w:szCs w:val="24"/>
        </w:rPr>
        <w:t xml:space="preserve">πίκαιρη </w:t>
      </w:r>
      <w:r>
        <w:rPr>
          <w:rFonts w:eastAsia="Times New Roman"/>
          <w:color w:val="000000"/>
          <w:szCs w:val="24"/>
        </w:rPr>
        <w:t>ε</w:t>
      </w:r>
      <w:r w:rsidRPr="009244A0">
        <w:rPr>
          <w:rFonts w:eastAsia="Times New Roman"/>
          <w:color w:val="000000"/>
          <w:szCs w:val="24"/>
        </w:rPr>
        <w:t xml:space="preserve">ρώτηση του Βουλευτή Β΄ </w:t>
      </w:r>
      <w:r w:rsidRPr="009244A0">
        <w:rPr>
          <w:rFonts w:eastAsia="Times New Roman"/>
          <w:color w:val="000000"/>
          <w:szCs w:val="24"/>
        </w:rPr>
        <w:t>Πειρα</w:t>
      </w:r>
      <w:r>
        <w:rPr>
          <w:rFonts w:eastAsia="Times New Roman"/>
          <w:color w:val="000000"/>
          <w:szCs w:val="24"/>
        </w:rPr>
        <w:t xml:space="preserve">ιώς </w:t>
      </w:r>
      <w:r>
        <w:rPr>
          <w:rFonts w:eastAsia="Times New Roman"/>
          <w:color w:val="000000"/>
          <w:szCs w:val="24"/>
        </w:rPr>
        <w:t>του Λαϊκού Συνδέσμου - Χρυσή Αυγή</w:t>
      </w:r>
      <w:r w:rsidRPr="009244A0">
        <w:rPr>
          <w:rFonts w:eastAsia="Times New Roman"/>
          <w:color w:val="000000"/>
          <w:szCs w:val="24"/>
        </w:rPr>
        <w:t xml:space="preserve"> κ.</w:t>
      </w:r>
      <w:r>
        <w:rPr>
          <w:rFonts w:eastAsia="Times New Roman"/>
          <w:color w:val="000000"/>
          <w:szCs w:val="24"/>
        </w:rPr>
        <w:t xml:space="preserve"> </w:t>
      </w:r>
      <w:r w:rsidRPr="009244A0">
        <w:rPr>
          <w:rFonts w:eastAsia="Times New Roman"/>
          <w:bCs/>
          <w:color w:val="000000"/>
          <w:szCs w:val="24"/>
        </w:rPr>
        <w:t>Ιωάννη Λαγού</w:t>
      </w:r>
      <w:r>
        <w:rPr>
          <w:rFonts w:eastAsia="Times New Roman"/>
          <w:b/>
          <w:bCs/>
          <w:color w:val="000000"/>
          <w:szCs w:val="24"/>
        </w:rPr>
        <w:t xml:space="preserve"> </w:t>
      </w:r>
      <w:r w:rsidRPr="009244A0">
        <w:rPr>
          <w:rFonts w:eastAsia="Times New Roman"/>
          <w:color w:val="000000"/>
          <w:szCs w:val="24"/>
        </w:rPr>
        <w:t>προς την Υπουργό</w:t>
      </w:r>
      <w:r>
        <w:rPr>
          <w:rFonts w:eastAsia="Times New Roman"/>
          <w:color w:val="000000"/>
          <w:szCs w:val="24"/>
        </w:rPr>
        <w:t xml:space="preserve"> </w:t>
      </w:r>
      <w:r w:rsidRPr="009244A0">
        <w:rPr>
          <w:rFonts w:eastAsia="Times New Roman"/>
          <w:bCs/>
          <w:color w:val="000000"/>
          <w:szCs w:val="24"/>
        </w:rPr>
        <w:t>Προστασίας του Πολίτη,</w:t>
      </w:r>
      <w:r>
        <w:rPr>
          <w:rFonts w:eastAsia="Times New Roman"/>
          <w:bCs/>
          <w:color w:val="000000"/>
          <w:szCs w:val="24"/>
        </w:rPr>
        <w:t xml:space="preserve"> </w:t>
      </w:r>
      <w:r w:rsidRPr="009244A0">
        <w:rPr>
          <w:rFonts w:eastAsia="Times New Roman"/>
          <w:color w:val="000000"/>
          <w:szCs w:val="24"/>
        </w:rPr>
        <w:t xml:space="preserve">με θέμα: «Αναίτια βία άσκησε η ΕΛΑΣ στη διαδήλωση της Θεσσαλονίκης που διεξήχθη ενάντια στη </w:t>
      </w:r>
      <w:r w:rsidRPr="009244A0">
        <w:rPr>
          <w:rFonts w:eastAsia="Times New Roman"/>
          <w:color w:val="000000"/>
          <w:szCs w:val="24"/>
        </w:rPr>
        <w:t>συμφωνία των Πρεσπών».</w:t>
      </w:r>
    </w:p>
    <w:p w14:paraId="02EF8AC8"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10.</w:t>
      </w:r>
      <w:r w:rsidRPr="009244A0">
        <w:rPr>
          <w:rFonts w:eastAsia="Times New Roman"/>
          <w:color w:val="000000"/>
          <w:szCs w:val="24"/>
        </w:rPr>
        <w:t xml:space="preserve"> Η με αριθμό 36/8-10-2018 </w:t>
      </w:r>
      <w:r>
        <w:rPr>
          <w:rFonts w:eastAsia="Times New Roman"/>
          <w:color w:val="000000"/>
          <w:szCs w:val="24"/>
        </w:rPr>
        <w:t>ε</w:t>
      </w:r>
      <w:r w:rsidRPr="009244A0">
        <w:rPr>
          <w:rFonts w:eastAsia="Times New Roman"/>
          <w:color w:val="000000"/>
          <w:szCs w:val="24"/>
        </w:rPr>
        <w:t xml:space="preserve">πίκαιρη </w:t>
      </w:r>
      <w:r>
        <w:rPr>
          <w:rFonts w:eastAsia="Times New Roman"/>
          <w:color w:val="000000"/>
          <w:szCs w:val="24"/>
        </w:rPr>
        <w:t>ε</w:t>
      </w:r>
      <w:r w:rsidRPr="009244A0">
        <w:rPr>
          <w:rFonts w:eastAsia="Times New Roman"/>
          <w:color w:val="000000"/>
          <w:szCs w:val="24"/>
        </w:rPr>
        <w:t>ρώτηση του Βουλευτή Φθιώτιδας της Νέας Δημοκρατίας κ.</w:t>
      </w:r>
      <w:r>
        <w:rPr>
          <w:rFonts w:eastAsia="Times New Roman"/>
          <w:color w:val="000000"/>
          <w:szCs w:val="24"/>
        </w:rPr>
        <w:t xml:space="preserve"> </w:t>
      </w:r>
      <w:r w:rsidRPr="00DB372D">
        <w:rPr>
          <w:rFonts w:eastAsia="Times New Roman"/>
          <w:bCs/>
          <w:color w:val="000000"/>
          <w:szCs w:val="24"/>
        </w:rPr>
        <w:t xml:space="preserve">Χρήστου </w:t>
      </w:r>
      <w:proofErr w:type="spellStart"/>
      <w:r w:rsidRPr="00DB372D">
        <w:rPr>
          <w:rFonts w:eastAsia="Times New Roman"/>
          <w:bCs/>
          <w:color w:val="000000"/>
          <w:szCs w:val="24"/>
        </w:rPr>
        <w:t>Σταϊκούρα</w:t>
      </w:r>
      <w:proofErr w:type="spellEnd"/>
      <w:r>
        <w:rPr>
          <w:rFonts w:eastAsia="Times New Roman"/>
          <w:color w:val="000000"/>
          <w:szCs w:val="24"/>
        </w:rPr>
        <w:t xml:space="preserve"> </w:t>
      </w:r>
      <w:r w:rsidRPr="009244A0">
        <w:rPr>
          <w:rFonts w:eastAsia="Times New Roman"/>
          <w:color w:val="000000"/>
          <w:szCs w:val="24"/>
        </w:rPr>
        <w:t>προς τον Υπουργό</w:t>
      </w:r>
      <w:r>
        <w:rPr>
          <w:rFonts w:eastAsia="Times New Roman"/>
          <w:color w:val="000000"/>
          <w:szCs w:val="24"/>
        </w:rPr>
        <w:t xml:space="preserve"> </w:t>
      </w:r>
      <w:r w:rsidRPr="00DB372D">
        <w:rPr>
          <w:rFonts w:eastAsia="Times New Roman"/>
          <w:bCs/>
          <w:color w:val="000000"/>
          <w:szCs w:val="24"/>
        </w:rPr>
        <w:t>Οικονομικών,</w:t>
      </w:r>
      <w:r>
        <w:rPr>
          <w:rFonts w:eastAsia="Times New Roman"/>
          <w:b/>
          <w:bCs/>
          <w:color w:val="000000"/>
          <w:szCs w:val="24"/>
        </w:rPr>
        <w:t xml:space="preserve"> </w:t>
      </w:r>
      <w:r w:rsidRPr="009244A0">
        <w:rPr>
          <w:rFonts w:eastAsia="Times New Roman"/>
          <w:color w:val="000000"/>
          <w:szCs w:val="24"/>
        </w:rPr>
        <w:t xml:space="preserve">με θέμα: «Επισκόπηση δαπανών φορέων </w:t>
      </w:r>
      <w:r>
        <w:rPr>
          <w:rFonts w:eastAsia="Times New Roman"/>
          <w:color w:val="000000"/>
          <w:szCs w:val="24"/>
        </w:rPr>
        <w:t>γ</w:t>
      </w:r>
      <w:r w:rsidRPr="009244A0">
        <w:rPr>
          <w:rFonts w:eastAsia="Times New Roman"/>
          <w:color w:val="000000"/>
          <w:szCs w:val="24"/>
        </w:rPr>
        <w:t xml:space="preserve">ενικής </w:t>
      </w:r>
      <w:r>
        <w:rPr>
          <w:rFonts w:eastAsia="Times New Roman"/>
          <w:color w:val="000000"/>
          <w:szCs w:val="24"/>
        </w:rPr>
        <w:t>κ</w:t>
      </w:r>
      <w:r w:rsidRPr="009244A0">
        <w:rPr>
          <w:rFonts w:eastAsia="Times New Roman"/>
          <w:color w:val="000000"/>
          <w:szCs w:val="24"/>
        </w:rPr>
        <w:t>υβέρνησης».</w:t>
      </w:r>
    </w:p>
    <w:p w14:paraId="02EF8AC9"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 xml:space="preserve">Πριν </w:t>
      </w:r>
      <w:r>
        <w:rPr>
          <w:rFonts w:eastAsia="Times New Roman"/>
          <w:color w:val="000000"/>
          <w:szCs w:val="24"/>
        </w:rPr>
        <w:t xml:space="preserve">εισέλθουμε </w:t>
      </w:r>
      <w:r>
        <w:rPr>
          <w:rFonts w:eastAsia="Times New Roman"/>
          <w:color w:val="000000"/>
          <w:szCs w:val="24"/>
        </w:rPr>
        <w:t>στις επίκαιρες ερωτ</w:t>
      </w:r>
      <w:r>
        <w:rPr>
          <w:rFonts w:eastAsia="Times New Roman"/>
          <w:color w:val="000000"/>
          <w:szCs w:val="24"/>
        </w:rPr>
        <w:t xml:space="preserve">ήσεις που θα συζητηθούν, θα ήθελα να σας ανακοινώσω τις ερωτήσεις που διαγράφονται.  </w:t>
      </w:r>
    </w:p>
    <w:p w14:paraId="02EF8ACA"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Δεν θα συζητηθεί η τρίτη</w:t>
      </w:r>
      <w:r w:rsidRPr="00DB372D">
        <w:rPr>
          <w:rFonts w:eastAsia="Times New Roman"/>
          <w:color w:val="000000"/>
          <w:szCs w:val="24"/>
        </w:rPr>
        <w:t xml:space="preserve"> με αριθμό 121/1-11-2018 </w:t>
      </w:r>
      <w:r>
        <w:rPr>
          <w:rFonts w:eastAsia="Times New Roman"/>
          <w:color w:val="000000"/>
          <w:szCs w:val="24"/>
        </w:rPr>
        <w:t>ε</w:t>
      </w:r>
      <w:r w:rsidRPr="00DB372D">
        <w:rPr>
          <w:rFonts w:eastAsia="Times New Roman"/>
          <w:color w:val="000000"/>
          <w:szCs w:val="24"/>
        </w:rPr>
        <w:t xml:space="preserve">πίκαιρη </w:t>
      </w:r>
      <w:r>
        <w:rPr>
          <w:rFonts w:eastAsia="Times New Roman"/>
          <w:color w:val="000000"/>
          <w:szCs w:val="24"/>
        </w:rPr>
        <w:t>ερώτηση πρώτου κύκλου του Βουλευτή Α΄ Πειραιώς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DB372D">
        <w:rPr>
          <w:rFonts w:eastAsia="Times New Roman"/>
          <w:color w:val="000000"/>
          <w:szCs w:val="24"/>
        </w:rPr>
        <w:t xml:space="preserve"> κ.</w:t>
      </w:r>
      <w:r>
        <w:rPr>
          <w:rFonts w:eastAsia="Times New Roman"/>
          <w:color w:val="000000"/>
          <w:szCs w:val="24"/>
        </w:rPr>
        <w:t xml:space="preserve"> </w:t>
      </w:r>
      <w:r w:rsidRPr="00DB372D">
        <w:rPr>
          <w:rFonts w:eastAsia="Times New Roman"/>
          <w:bCs/>
          <w:color w:val="000000"/>
          <w:szCs w:val="24"/>
        </w:rPr>
        <w:t xml:space="preserve">Νικολάου </w:t>
      </w:r>
      <w:proofErr w:type="spellStart"/>
      <w:r w:rsidRPr="00DB372D">
        <w:rPr>
          <w:rFonts w:eastAsia="Times New Roman"/>
          <w:bCs/>
          <w:color w:val="000000"/>
          <w:szCs w:val="24"/>
        </w:rPr>
        <w:t>Κούζηλου</w:t>
      </w:r>
      <w:proofErr w:type="spellEnd"/>
      <w:r>
        <w:rPr>
          <w:rFonts w:eastAsia="Times New Roman"/>
          <w:bCs/>
          <w:color w:val="000000"/>
          <w:szCs w:val="24"/>
        </w:rPr>
        <w:t xml:space="preserve"> </w:t>
      </w:r>
      <w:r w:rsidRPr="00DB372D">
        <w:rPr>
          <w:rFonts w:eastAsia="Times New Roman"/>
          <w:color w:val="000000"/>
          <w:szCs w:val="24"/>
        </w:rPr>
        <w:t xml:space="preserve">προς τον </w:t>
      </w:r>
      <w:r w:rsidRPr="00DB372D">
        <w:rPr>
          <w:rFonts w:eastAsia="Times New Roman"/>
          <w:color w:val="000000"/>
          <w:szCs w:val="24"/>
        </w:rPr>
        <w:t>Υπουργό</w:t>
      </w:r>
      <w:r>
        <w:rPr>
          <w:rFonts w:eastAsia="Times New Roman"/>
          <w:color w:val="000000"/>
          <w:szCs w:val="24"/>
        </w:rPr>
        <w:t xml:space="preserve"> </w:t>
      </w:r>
      <w:r w:rsidRPr="00DB372D">
        <w:rPr>
          <w:rFonts w:eastAsia="Times New Roman"/>
          <w:bCs/>
          <w:color w:val="000000"/>
          <w:szCs w:val="24"/>
        </w:rPr>
        <w:t>Παιδείας, Έρευνας και Θρησκευμάτων</w:t>
      </w:r>
      <w:r>
        <w:rPr>
          <w:rFonts w:eastAsia="Times New Roman"/>
          <w:bCs/>
          <w:color w:val="000000"/>
          <w:szCs w:val="24"/>
        </w:rPr>
        <w:t>,</w:t>
      </w:r>
      <w:r>
        <w:rPr>
          <w:rFonts w:eastAsia="Times New Roman"/>
          <w:color w:val="000000"/>
          <w:szCs w:val="24"/>
        </w:rPr>
        <w:t xml:space="preserve"> </w:t>
      </w:r>
      <w:r w:rsidRPr="00DB372D">
        <w:rPr>
          <w:rFonts w:eastAsia="Times New Roman"/>
          <w:color w:val="000000"/>
          <w:szCs w:val="24"/>
        </w:rPr>
        <w:t>με θέμα: «Μεικτή διεπιστημονική επιτροπή εμπειρογνωμόνων».</w:t>
      </w:r>
    </w:p>
    <w:p w14:paraId="02EF8ACB"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rPr>
        <w:t>Επίσης, δεν θα συζητηθεί η όγδοη</w:t>
      </w:r>
      <w:r w:rsidRPr="00DB372D">
        <w:rPr>
          <w:rFonts w:eastAsia="Times New Roman"/>
          <w:color w:val="000000"/>
          <w:szCs w:val="24"/>
        </w:rPr>
        <w:t xml:space="preserve"> </w:t>
      </w:r>
      <w:r>
        <w:rPr>
          <w:rFonts w:eastAsia="Times New Roman"/>
          <w:color w:val="000000"/>
          <w:szCs w:val="24"/>
        </w:rPr>
        <w:t xml:space="preserve">με </w:t>
      </w:r>
      <w:r w:rsidRPr="00DB372D">
        <w:rPr>
          <w:rFonts w:eastAsia="Times New Roman"/>
          <w:color w:val="000000"/>
          <w:szCs w:val="24"/>
        </w:rPr>
        <w:t xml:space="preserve">αριθμό 74/16-10-2018 </w:t>
      </w:r>
      <w:r>
        <w:rPr>
          <w:rFonts w:eastAsia="Times New Roman"/>
          <w:color w:val="000000"/>
          <w:szCs w:val="24"/>
        </w:rPr>
        <w:t>ε</w:t>
      </w:r>
      <w:r w:rsidRPr="00DB372D">
        <w:rPr>
          <w:rFonts w:eastAsia="Times New Roman"/>
          <w:color w:val="000000"/>
          <w:szCs w:val="24"/>
        </w:rPr>
        <w:t xml:space="preserve">πίκαιρη </w:t>
      </w:r>
      <w:r>
        <w:rPr>
          <w:rFonts w:eastAsia="Times New Roman"/>
          <w:color w:val="000000"/>
          <w:szCs w:val="24"/>
        </w:rPr>
        <w:t>ε</w:t>
      </w:r>
      <w:r w:rsidRPr="00DB372D">
        <w:rPr>
          <w:rFonts w:eastAsia="Times New Roman"/>
          <w:color w:val="000000"/>
          <w:szCs w:val="24"/>
        </w:rPr>
        <w:t>ρώτηση</w:t>
      </w:r>
      <w:r>
        <w:rPr>
          <w:rFonts w:eastAsia="Times New Roman"/>
          <w:color w:val="000000"/>
          <w:szCs w:val="24"/>
        </w:rPr>
        <w:t xml:space="preserve"> </w:t>
      </w:r>
      <w:r>
        <w:rPr>
          <w:rFonts w:eastAsia="Times New Roman"/>
          <w:color w:val="000000"/>
          <w:szCs w:val="24"/>
        </w:rPr>
        <w:t xml:space="preserve">δεύτερου κύκλου του Βουλευτή Α΄ </w:t>
      </w:r>
      <w:r>
        <w:rPr>
          <w:rFonts w:eastAsia="Times New Roman"/>
          <w:color w:val="000000"/>
          <w:szCs w:val="24"/>
        </w:rPr>
        <w:t>Πειρα</w:t>
      </w:r>
      <w:r>
        <w:rPr>
          <w:rFonts w:eastAsia="Times New Roman"/>
          <w:color w:val="000000"/>
          <w:szCs w:val="24"/>
        </w:rPr>
        <w:t>ιώς</w:t>
      </w:r>
      <w:r>
        <w:rPr>
          <w:rFonts w:eastAsia="Times New Roman"/>
          <w:color w:val="000000"/>
          <w:szCs w:val="24"/>
        </w:rPr>
        <w:t xml:space="preserve"> </w:t>
      </w:r>
      <w:r>
        <w:rPr>
          <w:rFonts w:eastAsia="Times New Roman"/>
          <w:color w:val="000000"/>
          <w:szCs w:val="24"/>
        </w:rPr>
        <w:t>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DB372D">
        <w:rPr>
          <w:rFonts w:eastAsia="Times New Roman"/>
          <w:color w:val="000000"/>
          <w:szCs w:val="24"/>
        </w:rPr>
        <w:t xml:space="preserve"> κ.</w:t>
      </w:r>
      <w:r>
        <w:rPr>
          <w:rFonts w:eastAsia="Times New Roman"/>
          <w:color w:val="000000"/>
          <w:szCs w:val="24"/>
        </w:rPr>
        <w:t xml:space="preserve"> </w:t>
      </w:r>
      <w:r w:rsidRPr="00DB372D">
        <w:rPr>
          <w:rFonts w:eastAsia="Times New Roman"/>
          <w:bCs/>
          <w:color w:val="000000"/>
          <w:szCs w:val="24"/>
        </w:rPr>
        <w:t>Ν</w:t>
      </w:r>
      <w:r w:rsidRPr="00DB372D">
        <w:rPr>
          <w:rFonts w:eastAsia="Times New Roman"/>
          <w:bCs/>
          <w:color w:val="000000"/>
          <w:szCs w:val="24"/>
        </w:rPr>
        <w:t xml:space="preserve">ικολάου </w:t>
      </w:r>
      <w:proofErr w:type="spellStart"/>
      <w:r w:rsidRPr="00DB372D">
        <w:rPr>
          <w:rFonts w:eastAsia="Times New Roman"/>
          <w:bCs/>
          <w:color w:val="000000"/>
          <w:szCs w:val="24"/>
        </w:rPr>
        <w:t>Κούζηλου</w:t>
      </w:r>
      <w:proofErr w:type="spellEnd"/>
      <w:r>
        <w:rPr>
          <w:rFonts w:eastAsia="Times New Roman"/>
          <w:bCs/>
          <w:color w:val="000000"/>
          <w:szCs w:val="24"/>
        </w:rPr>
        <w:t xml:space="preserve"> </w:t>
      </w:r>
      <w:r w:rsidRPr="00DB372D">
        <w:rPr>
          <w:rFonts w:eastAsia="Times New Roman"/>
          <w:color w:val="000000"/>
          <w:szCs w:val="24"/>
        </w:rPr>
        <w:t>προς τον Υπουργό</w:t>
      </w:r>
      <w:r>
        <w:rPr>
          <w:rFonts w:eastAsia="Times New Roman"/>
          <w:color w:val="000000"/>
          <w:szCs w:val="24"/>
        </w:rPr>
        <w:t xml:space="preserve"> </w:t>
      </w:r>
      <w:r w:rsidRPr="00DB372D">
        <w:rPr>
          <w:rFonts w:eastAsia="Times New Roman"/>
          <w:bCs/>
          <w:color w:val="000000"/>
          <w:szCs w:val="24"/>
        </w:rPr>
        <w:t>Ναυτιλίας και Νησιωτικής Πολιτικής,</w:t>
      </w:r>
      <w:r>
        <w:rPr>
          <w:rFonts w:eastAsia="Times New Roman"/>
          <w:color w:val="000000"/>
          <w:szCs w:val="24"/>
        </w:rPr>
        <w:t xml:space="preserve"> </w:t>
      </w:r>
      <w:r w:rsidRPr="00DB372D">
        <w:rPr>
          <w:rFonts w:eastAsia="Times New Roman"/>
          <w:color w:val="000000"/>
          <w:szCs w:val="24"/>
        </w:rPr>
        <w:t>με θέμα: «Ο σχεδιασμός για την ναυτική εκπαίδευση».</w:t>
      </w:r>
    </w:p>
    <w:p w14:paraId="02EF8ACC" w14:textId="77777777" w:rsidR="00A46FC9" w:rsidRDefault="0052670F">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Δεν θα συζητηθεί </w:t>
      </w:r>
      <w:r>
        <w:rPr>
          <w:rFonts w:eastAsia="Times New Roman"/>
          <w:color w:val="000000"/>
          <w:szCs w:val="24"/>
          <w:shd w:val="clear" w:color="auto" w:fill="FFFFFF"/>
        </w:rPr>
        <w:t xml:space="preserve">η </w:t>
      </w:r>
      <w:r>
        <w:rPr>
          <w:rFonts w:eastAsia="Times New Roman"/>
          <w:color w:val="000000"/>
          <w:szCs w:val="24"/>
          <w:shd w:val="clear" w:color="auto" w:fill="FFFFFF"/>
        </w:rPr>
        <w:t>ένατη</w:t>
      </w:r>
      <w:r>
        <w:rPr>
          <w:rFonts w:eastAsia="Times New Roman"/>
          <w:color w:val="000000"/>
          <w:szCs w:val="24"/>
          <w:shd w:val="clear" w:color="auto" w:fill="FFFFFF"/>
        </w:rPr>
        <w:t xml:space="preserve"> με αριθμό 53/11-10-2018 ε</w:t>
      </w:r>
      <w:r w:rsidRPr="00DB372D">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DB372D">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του </w:t>
      </w:r>
      <w:r w:rsidRPr="00DB372D">
        <w:rPr>
          <w:rFonts w:eastAsia="Times New Roman"/>
          <w:color w:val="000000"/>
          <w:szCs w:val="24"/>
          <w:shd w:val="clear" w:color="auto" w:fill="FFFFFF"/>
        </w:rPr>
        <w:t>Βουλευτή Α΄ Πειραιώς του Λαϊκού Συνδέσμου</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Χρυσή Αυγή</w:t>
      </w:r>
      <w:r w:rsidRPr="00DB372D">
        <w:rPr>
          <w:rFonts w:eastAsia="Times New Roman"/>
          <w:color w:val="000000"/>
          <w:szCs w:val="24"/>
          <w:shd w:val="clear" w:color="auto" w:fill="FFFFFF"/>
        </w:rPr>
        <w:t xml:space="preserve"> κ</w:t>
      </w:r>
      <w:r w:rsidRPr="00DB372D">
        <w:rPr>
          <w:rFonts w:eastAsia="Times New Roman"/>
          <w:b/>
          <w:color w:val="000000"/>
          <w:szCs w:val="24"/>
          <w:shd w:val="clear" w:color="auto" w:fill="FFFFFF"/>
        </w:rPr>
        <w:t>.</w:t>
      </w:r>
      <w:r>
        <w:rPr>
          <w:rFonts w:eastAsia="Times New Roman"/>
          <w:b/>
          <w:color w:val="000000"/>
          <w:szCs w:val="24"/>
          <w:shd w:val="clear" w:color="auto" w:fill="FFFFFF"/>
        </w:rPr>
        <w:t xml:space="preserve"> </w:t>
      </w:r>
      <w:r w:rsidRPr="00DB372D">
        <w:rPr>
          <w:rFonts w:eastAsia="Times New Roman"/>
          <w:bCs/>
          <w:color w:val="000000"/>
          <w:szCs w:val="24"/>
          <w:shd w:val="clear" w:color="auto" w:fill="FFFFFF"/>
        </w:rPr>
        <w:t xml:space="preserve">Νικολάου </w:t>
      </w:r>
      <w:proofErr w:type="spellStart"/>
      <w:r w:rsidRPr="00DB372D">
        <w:rPr>
          <w:rFonts w:eastAsia="Times New Roman"/>
          <w:bCs/>
          <w:color w:val="000000"/>
          <w:szCs w:val="24"/>
          <w:shd w:val="clear" w:color="auto" w:fill="FFFFFF"/>
        </w:rPr>
        <w:t>Κούζηλου</w:t>
      </w:r>
      <w:proofErr w:type="spellEnd"/>
      <w:r>
        <w:rPr>
          <w:rFonts w:eastAsia="Times New Roman"/>
          <w:b/>
          <w:color w:val="000000"/>
          <w:szCs w:val="24"/>
          <w:shd w:val="clear" w:color="auto" w:fill="FFFFFF"/>
        </w:rPr>
        <w:t xml:space="preserve"> </w:t>
      </w:r>
      <w:r w:rsidRPr="00DB372D">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DB372D">
        <w:rPr>
          <w:rFonts w:eastAsia="Times New Roman"/>
          <w:bCs/>
          <w:color w:val="000000"/>
          <w:szCs w:val="24"/>
          <w:shd w:val="clear" w:color="auto" w:fill="FFFFFF"/>
        </w:rPr>
        <w:t>Ναυτιλίας και Νησιωτικής Πολιτικής,</w:t>
      </w:r>
      <w:r>
        <w:rPr>
          <w:rFonts w:eastAsia="Times New Roman"/>
          <w:color w:val="000000"/>
          <w:szCs w:val="24"/>
          <w:shd w:val="clear" w:color="auto" w:fill="FFFFFF"/>
        </w:rPr>
        <w:t xml:space="preserve"> </w:t>
      </w:r>
      <w:r w:rsidRPr="00DB372D">
        <w:rPr>
          <w:rFonts w:eastAsia="Times New Roman"/>
          <w:color w:val="000000"/>
          <w:szCs w:val="24"/>
          <w:shd w:val="clear" w:color="auto" w:fill="FFFFFF"/>
        </w:rPr>
        <w:t>με θέμα: «Εν</w:t>
      </w:r>
      <w:r>
        <w:rPr>
          <w:rFonts w:eastAsia="Times New Roman"/>
          <w:color w:val="000000"/>
          <w:szCs w:val="24"/>
          <w:shd w:val="clear" w:color="auto" w:fill="FFFFFF"/>
        </w:rPr>
        <w:t>ίσχυση του Λιμενικού Σώματος εν</w:t>
      </w:r>
      <w:r w:rsidRPr="00DB372D">
        <w:rPr>
          <w:rFonts w:eastAsia="Times New Roman"/>
          <w:color w:val="000000"/>
          <w:szCs w:val="24"/>
          <w:shd w:val="clear" w:color="auto" w:fill="FFFFFF"/>
        </w:rPr>
        <w:t>όψει θέσπισης ΑΟΖ και εξόρυξης υδρογονανθράκων και φυσικού αε</w:t>
      </w:r>
      <w:r>
        <w:rPr>
          <w:rFonts w:eastAsia="Times New Roman"/>
          <w:color w:val="000000"/>
          <w:szCs w:val="24"/>
          <w:shd w:val="clear" w:color="auto" w:fill="FFFFFF"/>
        </w:rPr>
        <w:t>ρίου</w:t>
      </w:r>
    </w:p>
    <w:p w14:paraId="02EF8ACD" w14:textId="77777777" w:rsidR="00A46FC9" w:rsidRDefault="0052670F">
      <w:pPr>
        <w:spacing w:after="0" w:line="600" w:lineRule="auto"/>
        <w:ind w:firstLine="720"/>
        <w:jc w:val="both"/>
        <w:rPr>
          <w:rFonts w:eastAsia="Times New Roman"/>
          <w:color w:val="000000"/>
          <w:szCs w:val="24"/>
        </w:rPr>
      </w:pPr>
      <w:r>
        <w:rPr>
          <w:rFonts w:eastAsia="Times New Roman"/>
          <w:color w:val="000000"/>
          <w:szCs w:val="24"/>
          <w:shd w:val="clear" w:color="auto" w:fill="FFFFFF"/>
        </w:rPr>
        <w:t>Δεν θα συζητηθεί η δέκατη</w:t>
      </w:r>
      <w:r>
        <w:rPr>
          <w:rFonts w:eastAsia="Times New Roman"/>
          <w:color w:val="000000"/>
          <w:szCs w:val="24"/>
        </w:rPr>
        <w:t xml:space="preserve"> με αριθμό 20/3-10-2018 ε</w:t>
      </w:r>
      <w:r w:rsidRPr="00DB372D">
        <w:rPr>
          <w:rFonts w:eastAsia="Times New Roman"/>
          <w:color w:val="000000"/>
          <w:szCs w:val="24"/>
        </w:rPr>
        <w:t xml:space="preserve">πίκαιρη </w:t>
      </w:r>
      <w:r>
        <w:rPr>
          <w:rFonts w:eastAsia="Times New Roman"/>
          <w:color w:val="000000"/>
          <w:szCs w:val="24"/>
        </w:rPr>
        <w:t>ε</w:t>
      </w:r>
      <w:r w:rsidRPr="00DB372D">
        <w:rPr>
          <w:rFonts w:eastAsia="Times New Roman"/>
          <w:color w:val="000000"/>
          <w:szCs w:val="24"/>
        </w:rPr>
        <w:t>ρώτ</w:t>
      </w:r>
      <w:r w:rsidRPr="00DB372D">
        <w:rPr>
          <w:rFonts w:eastAsia="Times New Roman"/>
          <w:color w:val="000000"/>
          <w:szCs w:val="24"/>
        </w:rPr>
        <w:t xml:space="preserve">ηση </w:t>
      </w:r>
      <w:r>
        <w:rPr>
          <w:rFonts w:eastAsia="Times New Roman"/>
          <w:color w:val="000000"/>
          <w:szCs w:val="24"/>
        </w:rPr>
        <w:t>δεύτερου κύκλου, του</w:t>
      </w:r>
      <w:r w:rsidRPr="00DB372D">
        <w:rPr>
          <w:rFonts w:eastAsia="Times New Roman"/>
          <w:color w:val="000000"/>
          <w:szCs w:val="24"/>
        </w:rPr>
        <w:t xml:space="preserve"> Βουλευτή Α΄ Πειραιώς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DB372D">
        <w:rPr>
          <w:rFonts w:eastAsia="Times New Roman"/>
          <w:color w:val="000000"/>
          <w:szCs w:val="24"/>
        </w:rPr>
        <w:t xml:space="preserve"> κ.</w:t>
      </w:r>
      <w:r>
        <w:rPr>
          <w:rFonts w:eastAsia="Times New Roman"/>
          <w:color w:val="000000"/>
          <w:szCs w:val="24"/>
        </w:rPr>
        <w:t xml:space="preserve"> </w:t>
      </w:r>
      <w:r w:rsidRPr="00DB372D">
        <w:rPr>
          <w:rFonts w:eastAsia="Times New Roman"/>
          <w:bCs/>
          <w:color w:val="000000"/>
          <w:szCs w:val="24"/>
        </w:rPr>
        <w:t xml:space="preserve">Νικολάου </w:t>
      </w:r>
      <w:proofErr w:type="spellStart"/>
      <w:r w:rsidRPr="00DB372D">
        <w:rPr>
          <w:rFonts w:eastAsia="Times New Roman"/>
          <w:bCs/>
          <w:color w:val="000000"/>
          <w:szCs w:val="24"/>
        </w:rPr>
        <w:t>Κούζηλου</w:t>
      </w:r>
      <w:proofErr w:type="spellEnd"/>
      <w:r>
        <w:rPr>
          <w:rFonts w:eastAsia="Times New Roman"/>
          <w:color w:val="000000"/>
          <w:szCs w:val="24"/>
        </w:rPr>
        <w:t xml:space="preserve"> </w:t>
      </w:r>
      <w:r w:rsidRPr="00DB372D">
        <w:rPr>
          <w:rFonts w:eastAsia="Times New Roman"/>
          <w:color w:val="000000"/>
          <w:szCs w:val="24"/>
        </w:rPr>
        <w:t>προς τον Υπουργό</w:t>
      </w:r>
      <w:r>
        <w:rPr>
          <w:rFonts w:eastAsia="Times New Roman"/>
          <w:color w:val="000000"/>
          <w:szCs w:val="24"/>
        </w:rPr>
        <w:t xml:space="preserve"> </w:t>
      </w:r>
      <w:r w:rsidRPr="00DB372D">
        <w:rPr>
          <w:rFonts w:eastAsia="Times New Roman"/>
          <w:bCs/>
          <w:color w:val="000000"/>
          <w:szCs w:val="24"/>
        </w:rPr>
        <w:t>Ναυτιλίας και Νησιωτικής Πολιτικής,</w:t>
      </w:r>
      <w:r>
        <w:rPr>
          <w:rFonts w:eastAsia="Times New Roman"/>
          <w:color w:val="000000"/>
          <w:szCs w:val="24"/>
        </w:rPr>
        <w:t xml:space="preserve"> </w:t>
      </w:r>
      <w:r w:rsidRPr="00DB372D">
        <w:rPr>
          <w:rFonts w:eastAsia="Times New Roman"/>
          <w:color w:val="000000"/>
          <w:szCs w:val="24"/>
        </w:rPr>
        <w:t>με θέμα: «Συνεχίζεται η τουρκική προκλητικότητα στο Αιγαίο».</w:t>
      </w:r>
    </w:p>
    <w:p w14:paraId="02EF8AC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Η τρίτη με αριθμό 119/1-11-2018 επίκαιρη ερώτηση δεύτερου κύκλου του Ανεξάρτητου Βουλευτή Β΄ Θεσσαλονίκης κ. </w:t>
      </w:r>
      <w:r w:rsidRPr="00AA4F1D">
        <w:rPr>
          <w:rFonts w:eastAsia="Times New Roman" w:cs="Times New Roman"/>
          <w:bCs/>
          <w:szCs w:val="24"/>
        </w:rPr>
        <w:t>Αριστείδη Φωκά</w:t>
      </w:r>
      <w:r>
        <w:rPr>
          <w:rFonts w:eastAsia="Times New Roman" w:cs="Times New Roman"/>
          <w:szCs w:val="24"/>
        </w:rPr>
        <w:t xml:space="preserve"> προς τον Υπουργό </w:t>
      </w:r>
      <w:r w:rsidRPr="00AA4F1D">
        <w:rPr>
          <w:rFonts w:eastAsia="Times New Roman" w:cs="Times New Roman"/>
          <w:bCs/>
          <w:szCs w:val="24"/>
        </w:rPr>
        <w:t>Παιδείας, Έρευνας και Θρησκευμάτων,</w:t>
      </w:r>
      <w:r w:rsidRPr="0032169D">
        <w:rPr>
          <w:rFonts w:eastAsia="Times New Roman" w:cs="Times New Roman"/>
          <w:bCs/>
          <w:szCs w:val="24"/>
        </w:rPr>
        <w:t xml:space="preserve"> </w:t>
      </w:r>
      <w:r>
        <w:rPr>
          <w:rFonts w:eastAsia="Times New Roman" w:cs="Times New Roman"/>
          <w:szCs w:val="24"/>
        </w:rPr>
        <w:t>με θέμα: «Ελεύθερη διακίνηση ναρκωτικών ουσιών στο Αριστοτέλειο Πανεπιστήμιο Θε</w:t>
      </w:r>
      <w:r>
        <w:rPr>
          <w:rFonts w:eastAsia="Times New Roman" w:cs="Times New Roman"/>
          <w:szCs w:val="24"/>
        </w:rPr>
        <w:t xml:space="preserve">σσαλονίκης», δεν </w:t>
      </w:r>
      <w:r>
        <w:rPr>
          <w:rFonts w:eastAsia="Times New Roman" w:cs="Times New Roman"/>
          <w:szCs w:val="24"/>
        </w:rPr>
        <w:t xml:space="preserve">θα συζητηθεί </w:t>
      </w:r>
      <w:r>
        <w:rPr>
          <w:rFonts w:eastAsia="Times New Roman" w:cs="Times New Roman"/>
          <w:szCs w:val="24"/>
        </w:rPr>
        <w:t>λόγω κωλύματος του κυρίου Βουλευτή.</w:t>
      </w:r>
    </w:p>
    <w:p w14:paraId="02EF8AC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Τέλος, η</w:t>
      </w:r>
      <w:r w:rsidRPr="00AA4F1D">
        <w:rPr>
          <w:rFonts w:eastAsia="Times New Roman" w:cs="Times New Roman"/>
          <w:szCs w:val="24"/>
        </w:rPr>
        <w:t xml:space="preserve"> </w:t>
      </w:r>
      <w:r>
        <w:rPr>
          <w:rFonts w:eastAsia="Times New Roman" w:cs="Times New Roman"/>
          <w:szCs w:val="24"/>
        </w:rPr>
        <w:t xml:space="preserve">τέταρτη </w:t>
      </w:r>
      <w:r w:rsidRPr="00AA4F1D">
        <w:rPr>
          <w:rFonts w:eastAsia="Times New Roman" w:cs="Times New Roman"/>
          <w:szCs w:val="24"/>
        </w:rPr>
        <w:t xml:space="preserve">με </w:t>
      </w:r>
      <w:r>
        <w:rPr>
          <w:rFonts w:eastAsia="Times New Roman" w:cs="Times New Roman"/>
          <w:szCs w:val="24"/>
        </w:rPr>
        <w:t>αριθμό 117/30-10-2018 επίκαιρη ε</w:t>
      </w:r>
      <w:r w:rsidRPr="00AA4F1D">
        <w:rPr>
          <w:rFonts w:eastAsia="Times New Roman" w:cs="Times New Roman"/>
          <w:szCs w:val="24"/>
        </w:rPr>
        <w:t xml:space="preserve">ρώτηση </w:t>
      </w:r>
      <w:r>
        <w:rPr>
          <w:rFonts w:eastAsia="Times New Roman" w:cs="Times New Roman"/>
          <w:szCs w:val="24"/>
        </w:rPr>
        <w:t xml:space="preserve"> </w:t>
      </w:r>
      <w:r>
        <w:rPr>
          <w:rFonts w:eastAsia="Times New Roman" w:cs="Times New Roman"/>
          <w:szCs w:val="24"/>
        </w:rPr>
        <w:t>πρώτ</w:t>
      </w:r>
      <w:r>
        <w:rPr>
          <w:rFonts w:eastAsia="Times New Roman" w:cs="Times New Roman"/>
          <w:szCs w:val="24"/>
        </w:rPr>
        <w:t xml:space="preserve">ου κύκλου </w:t>
      </w:r>
      <w:r w:rsidRPr="00AA4F1D">
        <w:rPr>
          <w:rFonts w:eastAsia="Times New Roman" w:cs="Times New Roman"/>
          <w:szCs w:val="24"/>
        </w:rPr>
        <w:t xml:space="preserve">του Βουλευτή Αργολίδας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AA4F1D">
        <w:rPr>
          <w:rFonts w:eastAsia="Times New Roman" w:cs="Times New Roman"/>
          <w:szCs w:val="24"/>
        </w:rPr>
        <w:t xml:space="preserve">ΔΗΜΑΡ κ. Ιωάννη Μανιάτη προς τον Υπουργό Επικρατείας, </w:t>
      </w:r>
      <w:r w:rsidRPr="00AA4F1D">
        <w:rPr>
          <w:rFonts w:eastAsia="Times New Roman" w:cs="Times New Roman"/>
          <w:szCs w:val="24"/>
        </w:rPr>
        <w:t xml:space="preserve">με θέμα: «Άμεση αντιμετώπιση των προβλημάτων της εξαγωγικής εταιρείας αγροτικών προϊόντων της Αργολίδας </w:t>
      </w:r>
      <w:r w:rsidRPr="00AA4F1D">
        <w:rPr>
          <w:rFonts w:eastAsia="Times New Roman" w:cs="Times New Roman"/>
          <w:szCs w:val="24"/>
        </w:rPr>
        <w:lastRenderedPageBreak/>
        <w:t xml:space="preserve">GERFA – Γ.Ν. </w:t>
      </w:r>
      <w:proofErr w:type="spellStart"/>
      <w:r w:rsidRPr="00AA4F1D">
        <w:rPr>
          <w:rFonts w:eastAsia="Times New Roman" w:cs="Times New Roman"/>
          <w:szCs w:val="24"/>
        </w:rPr>
        <w:t>Φραγκίστας</w:t>
      </w:r>
      <w:proofErr w:type="spellEnd"/>
      <w:r w:rsidRPr="00AA4F1D">
        <w:rPr>
          <w:rFonts w:eastAsia="Times New Roman" w:cs="Times New Roman"/>
          <w:szCs w:val="24"/>
        </w:rPr>
        <w:t xml:space="preserve"> – 2.000 παραγωγοί, 400</w:t>
      </w:r>
      <w:r>
        <w:rPr>
          <w:rFonts w:eastAsia="Times New Roman" w:cs="Times New Roman"/>
          <w:szCs w:val="24"/>
        </w:rPr>
        <w:t xml:space="preserve"> και 700 εργαζόμενοι στον αέρα», δεν </w:t>
      </w:r>
      <w:r>
        <w:rPr>
          <w:rFonts w:eastAsia="Times New Roman" w:cs="Times New Roman"/>
          <w:szCs w:val="24"/>
        </w:rPr>
        <w:t xml:space="preserve">θα συζητηθεί </w:t>
      </w:r>
      <w:r>
        <w:rPr>
          <w:rFonts w:eastAsia="Times New Roman" w:cs="Times New Roman"/>
          <w:szCs w:val="24"/>
        </w:rPr>
        <w:t xml:space="preserve">λόγω κωλύματος του αρμόδιου Υπουργού κ. Αλέξανδρου </w:t>
      </w:r>
      <w:proofErr w:type="spellStart"/>
      <w:r>
        <w:rPr>
          <w:rFonts w:eastAsia="Times New Roman" w:cs="Times New Roman"/>
          <w:szCs w:val="24"/>
        </w:rPr>
        <w:t>Φλαμπ</w:t>
      </w:r>
      <w:r>
        <w:rPr>
          <w:rFonts w:eastAsia="Times New Roman" w:cs="Times New Roman"/>
          <w:szCs w:val="24"/>
        </w:rPr>
        <w:t>ουράρη</w:t>
      </w:r>
      <w:proofErr w:type="spellEnd"/>
      <w:r>
        <w:rPr>
          <w:rFonts w:eastAsia="Times New Roman" w:cs="Times New Roman"/>
          <w:szCs w:val="24"/>
        </w:rPr>
        <w:t>.</w:t>
      </w:r>
    </w:p>
    <w:p w14:paraId="02EF8AD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Θα συζητηθούν τώρα οι ερωτήσεις στις οποίες θα απαντήσει ο παρών επερωτώμενος Υπουργός Παιδείας, Έρευνας και Θρησκευμάτων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02EF8AD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Ξεκινούμε με την </w:t>
      </w:r>
      <w:r>
        <w:rPr>
          <w:rFonts w:eastAsia="Times New Roman" w:cs="Times New Roman"/>
          <w:szCs w:val="24"/>
        </w:rPr>
        <w:t>πρώτη με αριθμό 125/5-11-2018 επίκαιρη ερώτηση πρώτου κύκλου της Βουλευτού Επικρατείας της Νέα</w:t>
      </w:r>
      <w:r>
        <w:rPr>
          <w:rFonts w:eastAsia="Times New Roman" w:cs="Times New Roman"/>
          <w:szCs w:val="24"/>
        </w:rPr>
        <w:t>ς Δημοκρατίας κ</w:t>
      </w:r>
      <w:r>
        <w:rPr>
          <w:rFonts w:eastAsia="Times New Roman" w:cs="Times New Roman"/>
          <w:szCs w:val="24"/>
        </w:rPr>
        <w:t>.</w:t>
      </w:r>
      <w:r>
        <w:rPr>
          <w:rFonts w:eastAsia="Times New Roman" w:cs="Times New Roman"/>
          <w:szCs w:val="24"/>
        </w:rPr>
        <w:t xml:space="preserve"> </w:t>
      </w:r>
      <w:r w:rsidRPr="00AA4F1D">
        <w:rPr>
          <w:rFonts w:eastAsia="Times New Roman" w:cs="Times New Roman"/>
          <w:bCs/>
          <w:szCs w:val="24"/>
        </w:rPr>
        <w:t xml:space="preserve">Νίκης </w:t>
      </w:r>
      <w:proofErr w:type="spellStart"/>
      <w:r w:rsidRPr="00AA4F1D">
        <w:rPr>
          <w:rFonts w:eastAsia="Times New Roman" w:cs="Times New Roman"/>
          <w:bCs/>
          <w:szCs w:val="24"/>
        </w:rPr>
        <w:t>Κεραμέως</w:t>
      </w:r>
      <w:proofErr w:type="spellEnd"/>
      <w:r>
        <w:rPr>
          <w:rFonts w:eastAsia="Times New Roman" w:cs="Times New Roman"/>
          <w:szCs w:val="24"/>
        </w:rPr>
        <w:t xml:space="preserve"> προς τον Υπουργό</w:t>
      </w:r>
      <w:r w:rsidRPr="00721E99">
        <w:rPr>
          <w:rFonts w:eastAsia="Times New Roman" w:cs="Times New Roman"/>
          <w:bCs/>
          <w:szCs w:val="24"/>
        </w:rPr>
        <w:t xml:space="preserve"> </w:t>
      </w:r>
      <w:r w:rsidRPr="00AA4F1D">
        <w:rPr>
          <w:rFonts w:eastAsia="Times New Roman" w:cs="Times New Roman"/>
          <w:bCs/>
          <w:szCs w:val="24"/>
        </w:rPr>
        <w:t>Παιδείας, Έρευνας και Θρησκευμάτων,</w:t>
      </w:r>
      <w:r w:rsidRPr="005C4FC3">
        <w:rPr>
          <w:rFonts w:eastAsia="Times New Roman" w:cs="Times New Roman"/>
          <w:szCs w:val="24"/>
        </w:rPr>
        <w:t xml:space="preserve"> </w:t>
      </w:r>
      <w:r>
        <w:rPr>
          <w:rFonts w:eastAsia="Times New Roman" w:cs="Times New Roman"/>
          <w:szCs w:val="24"/>
        </w:rPr>
        <w:t>με θέμα: «Αναξιοκρατικές και βαθιά κομματικές οι επιλογές Συντονιστών Εκπαιδευτικού Έργου».</w:t>
      </w:r>
    </w:p>
    <w:p w14:paraId="02EF8AD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Κεραμέως</w:t>
      </w:r>
      <w:proofErr w:type="spellEnd"/>
      <w:r>
        <w:rPr>
          <w:rFonts w:eastAsia="Times New Roman" w:cs="Times New Roman"/>
          <w:szCs w:val="24"/>
        </w:rPr>
        <w:t>.</w:t>
      </w:r>
    </w:p>
    <w:p w14:paraId="02EF8AD3"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ΝΙΚΗ ΚΕΡΑΜΕΩΣ</w:t>
      </w:r>
      <w:r w:rsidRPr="001E63A4">
        <w:rPr>
          <w:rFonts w:eastAsia="Times New Roman" w:cs="Times New Roman"/>
          <w:b/>
          <w:szCs w:val="24"/>
        </w:rPr>
        <w:t>:</w:t>
      </w:r>
      <w:r w:rsidRPr="001E63A4">
        <w:rPr>
          <w:rFonts w:eastAsia="Times New Roman" w:cs="Times New Roman"/>
          <w:szCs w:val="24"/>
        </w:rPr>
        <w:t xml:space="preserve"> </w:t>
      </w:r>
      <w:r>
        <w:rPr>
          <w:rFonts w:eastAsia="Times New Roman" w:cs="Times New Roman"/>
          <w:szCs w:val="24"/>
        </w:rPr>
        <w:t xml:space="preserve">Καλημέρα κι ευχαριστώ πολύ, κύριε </w:t>
      </w:r>
      <w:r>
        <w:rPr>
          <w:rFonts w:eastAsia="Times New Roman" w:cs="Times New Roman"/>
          <w:szCs w:val="24"/>
        </w:rPr>
        <w:t>Πρόεδρε.</w:t>
      </w:r>
    </w:p>
    <w:p w14:paraId="02EF8AD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από την πρώτη στιγμή που παρουσιάσατε το νέο σχήμα των δομών υποστήριξης του εκπαιδευτικού έργου, στηλιτεύσαμε την πραγματική σας πρόθεση πίσω από αυτό το νέο σχήμα. Η πρόθεση αυτή, κατά τη γνώμη μας, δεν ήταν άλλη από την κομματική</w:t>
      </w:r>
      <w:r>
        <w:rPr>
          <w:rFonts w:eastAsia="Times New Roman" w:cs="Times New Roman"/>
          <w:szCs w:val="24"/>
        </w:rPr>
        <w:t xml:space="preserve"> άλωση της διοικητικής μηχανής της εκπαίδευσης.</w:t>
      </w:r>
    </w:p>
    <w:p w14:paraId="02EF8AD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 επιχειρήσατε αυτό με δύο τρόπους</w:t>
      </w:r>
      <w:r>
        <w:rPr>
          <w:rFonts w:eastAsia="Times New Roman" w:cs="Times New Roman"/>
          <w:szCs w:val="24"/>
        </w:rPr>
        <w:t>:</w:t>
      </w:r>
      <w:r>
        <w:rPr>
          <w:rFonts w:eastAsia="Times New Roman" w:cs="Times New Roman"/>
          <w:szCs w:val="24"/>
        </w:rPr>
        <w:t xml:space="preserve"> Πρώτα από όλα</w:t>
      </w:r>
      <w:r>
        <w:rPr>
          <w:rFonts w:eastAsia="Times New Roman" w:cs="Times New Roman"/>
          <w:szCs w:val="24"/>
        </w:rPr>
        <w:t>,</w:t>
      </w:r>
      <w:r>
        <w:rPr>
          <w:rFonts w:eastAsia="Times New Roman" w:cs="Times New Roman"/>
          <w:szCs w:val="24"/>
        </w:rPr>
        <w:t xml:space="preserve"> με τη θέσπιση του νόμου ο οποίος, για παράδειγμα, προέβλεπε σαφώς υποτιμημένα τα επιστημονικά </w:t>
      </w:r>
      <w:r>
        <w:rPr>
          <w:rFonts w:eastAsia="Times New Roman" w:cs="Times New Roman"/>
          <w:szCs w:val="24"/>
        </w:rPr>
        <w:lastRenderedPageBreak/>
        <w:t xml:space="preserve">προσόντα, μέσω της εξαιρετικά μειωμένης </w:t>
      </w:r>
      <w:proofErr w:type="spellStart"/>
      <w:r>
        <w:rPr>
          <w:rFonts w:eastAsia="Times New Roman" w:cs="Times New Roman"/>
          <w:szCs w:val="24"/>
        </w:rPr>
        <w:t>μοριοδότησής</w:t>
      </w:r>
      <w:proofErr w:type="spellEnd"/>
      <w:r>
        <w:rPr>
          <w:rFonts w:eastAsia="Times New Roman" w:cs="Times New Roman"/>
          <w:szCs w:val="24"/>
        </w:rPr>
        <w:t xml:space="preserve"> τους. Προ</w:t>
      </w:r>
      <w:r>
        <w:rPr>
          <w:rFonts w:eastAsia="Times New Roman" w:cs="Times New Roman"/>
          <w:szCs w:val="24"/>
        </w:rPr>
        <w:t xml:space="preserve">έβλεπε συνέντευξη, η οποία </w:t>
      </w:r>
      <w:proofErr w:type="spellStart"/>
      <w:r>
        <w:rPr>
          <w:rFonts w:eastAsia="Times New Roman" w:cs="Times New Roman"/>
          <w:szCs w:val="24"/>
        </w:rPr>
        <w:t>μοριοδοτείτο</w:t>
      </w:r>
      <w:proofErr w:type="spellEnd"/>
      <w:r>
        <w:rPr>
          <w:rFonts w:eastAsia="Times New Roman" w:cs="Times New Roman"/>
          <w:szCs w:val="24"/>
        </w:rPr>
        <w:t xml:space="preserve"> με δεκατέσσερα </w:t>
      </w:r>
      <w:r>
        <w:rPr>
          <w:rFonts w:eastAsia="Times New Roman" w:cs="Times New Roman"/>
          <w:szCs w:val="24"/>
        </w:rPr>
        <w:t>-</w:t>
      </w:r>
      <w:r>
        <w:rPr>
          <w:rFonts w:eastAsia="Times New Roman" w:cs="Times New Roman"/>
          <w:szCs w:val="24"/>
        </w:rPr>
        <w:t>14</w:t>
      </w:r>
      <w:r>
        <w:rPr>
          <w:rFonts w:eastAsia="Times New Roman" w:cs="Times New Roman"/>
          <w:szCs w:val="24"/>
        </w:rPr>
        <w:t>-</w:t>
      </w:r>
      <w:r>
        <w:rPr>
          <w:rFonts w:eastAsia="Times New Roman" w:cs="Times New Roman"/>
          <w:szCs w:val="24"/>
        </w:rPr>
        <w:t>μόρια, όσο περίπου και το σύνολο των επιστημονικών προσόντων. Προέβλεπε</w:t>
      </w:r>
      <w:r>
        <w:rPr>
          <w:rFonts w:eastAsia="Times New Roman" w:cs="Times New Roman"/>
          <w:szCs w:val="24"/>
        </w:rPr>
        <w:t>,</w:t>
      </w:r>
      <w:r>
        <w:rPr>
          <w:rFonts w:eastAsia="Times New Roman" w:cs="Times New Roman"/>
          <w:szCs w:val="24"/>
        </w:rPr>
        <w:t xml:space="preserve"> οι κρίσεις στελεχών να μην γίνονται από κεντρικά συμβούλια, παρά από περιφερειακά συμβούλια, με προέδρους τους </w:t>
      </w:r>
      <w:r>
        <w:rPr>
          <w:rFonts w:eastAsia="Times New Roman" w:cs="Times New Roman"/>
          <w:szCs w:val="24"/>
        </w:rPr>
        <w:t>π</w:t>
      </w:r>
      <w:r>
        <w:rPr>
          <w:rFonts w:eastAsia="Times New Roman" w:cs="Times New Roman"/>
          <w:szCs w:val="24"/>
        </w:rPr>
        <w:t>εριφερειακού</w:t>
      </w:r>
      <w:r>
        <w:rPr>
          <w:rFonts w:eastAsia="Times New Roman" w:cs="Times New Roman"/>
          <w:szCs w:val="24"/>
        </w:rPr>
        <w:t xml:space="preserve">ς </w:t>
      </w:r>
      <w:r>
        <w:rPr>
          <w:rFonts w:eastAsia="Times New Roman" w:cs="Times New Roman"/>
          <w:szCs w:val="24"/>
        </w:rPr>
        <w:t>δ</w:t>
      </w:r>
      <w:r>
        <w:rPr>
          <w:rFonts w:eastAsia="Times New Roman" w:cs="Times New Roman"/>
          <w:szCs w:val="24"/>
        </w:rPr>
        <w:t xml:space="preserve">ιευθυντές </w:t>
      </w:r>
      <w:r>
        <w:rPr>
          <w:rFonts w:eastAsia="Times New Roman" w:cs="Times New Roman"/>
          <w:szCs w:val="24"/>
        </w:rPr>
        <w:t>ε</w:t>
      </w:r>
      <w:r>
        <w:rPr>
          <w:rFonts w:eastAsia="Times New Roman" w:cs="Times New Roman"/>
          <w:szCs w:val="24"/>
        </w:rPr>
        <w:t>κπαίδευσης, όχι όμως μόνο κατά τη θέσπιση του νόμου, αλλά και κατά την εφαρμογή του νόμου, κύριε Υπουργέ.</w:t>
      </w:r>
    </w:p>
    <w:p w14:paraId="02EF8AD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Ενδεικτικά, ο έλεγχος των δικαιολογητικών έγινε, όχι όπως ο νόμος ορίζει από τα μέλη των συμβουλίων, αλλά από υπαλλήλους των </w:t>
      </w:r>
      <w:r>
        <w:rPr>
          <w:rFonts w:eastAsia="Times New Roman" w:cs="Times New Roman"/>
          <w:szCs w:val="24"/>
        </w:rPr>
        <w:t>π</w:t>
      </w:r>
      <w:r>
        <w:rPr>
          <w:rFonts w:eastAsia="Times New Roman" w:cs="Times New Roman"/>
          <w:szCs w:val="24"/>
        </w:rPr>
        <w:t>εριφερειακ</w:t>
      </w:r>
      <w:r>
        <w:rPr>
          <w:rFonts w:eastAsia="Times New Roman" w:cs="Times New Roman"/>
          <w:szCs w:val="24"/>
        </w:rPr>
        <w:t xml:space="preserve">ών </w:t>
      </w:r>
      <w:r>
        <w:rPr>
          <w:rFonts w:eastAsia="Times New Roman" w:cs="Times New Roman"/>
          <w:szCs w:val="24"/>
        </w:rPr>
        <w:t>δ</w:t>
      </w:r>
      <w:r>
        <w:rPr>
          <w:rFonts w:eastAsia="Times New Roman" w:cs="Times New Roman"/>
          <w:szCs w:val="24"/>
        </w:rPr>
        <w:t xml:space="preserve">ιευθύνσεων </w:t>
      </w:r>
      <w:r>
        <w:rPr>
          <w:rFonts w:eastAsia="Times New Roman" w:cs="Times New Roman"/>
          <w:szCs w:val="24"/>
        </w:rPr>
        <w:t>ε</w:t>
      </w:r>
      <w:r>
        <w:rPr>
          <w:rFonts w:eastAsia="Times New Roman" w:cs="Times New Roman"/>
          <w:szCs w:val="24"/>
        </w:rPr>
        <w:t xml:space="preserve">κπαίδευσης και εκπαιδευτικούς. Δόθηκαν λανθασμένες </w:t>
      </w:r>
      <w:proofErr w:type="spellStart"/>
      <w:r>
        <w:rPr>
          <w:rFonts w:eastAsia="Times New Roman" w:cs="Times New Roman"/>
          <w:szCs w:val="24"/>
        </w:rPr>
        <w:t>μοριοδοτήσεις</w:t>
      </w:r>
      <w:proofErr w:type="spellEnd"/>
      <w:r>
        <w:rPr>
          <w:rFonts w:eastAsia="Times New Roman" w:cs="Times New Roman"/>
          <w:szCs w:val="24"/>
        </w:rPr>
        <w:t xml:space="preserve"> διδακτικής υπηρεσίας</w:t>
      </w:r>
      <w:r>
        <w:rPr>
          <w:rFonts w:eastAsia="Times New Roman" w:cs="Times New Roman"/>
          <w:szCs w:val="24"/>
        </w:rPr>
        <w:t>,</w:t>
      </w:r>
      <w:r>
        <w:rPr>
          <w:rFonts w:eastAsia="Times New Roman" w:cs="Times New Roman"/>
          <w:szCs w:val="24"/>
        </w:rPr>
        <w:t xml:space="preserve"> μέσω των πιστοποιητικών υπηρεσιακών μεταβολών. Στη φάση των συνεντεύξεων είδαμε και το πρωτοφανές, ότι η </w:t>
      </w:r>
      <w:proofErr w:type="spellStart"/>
      <w:r>
        <w:rPr>
          <w:rFonts w:eastAsia="Times New Roman" w:cs="Times New Roman"/>
          <w:szCs w:val="24"/>
        </w:rPr>
        <w:t>μοριοδότηση</w:t>
      </w:r>
      <w:proofErr w:type="spellEnd"/>
      <w:r>
        <w:rPr>
          <w:rFonts w:eastAsia="Times New Roman" w:cs="Times New Roman"/>
          <w:szCs w:val="24"/>
        </w:rPr>
        <w:t xml:space="preserve"> ξεπέρασε το ανώτατο όριο</w:t>
      </w:r>
      <w:r>
        <w:rPr>
          <w:rFonts w:eastAsia="Times New Roman" w:cs="Times New Roman"/>
          <w:szCs w:val="24"/>
        </w:rPr>
        <w:t>,</w:t>
      </w:r>
      <w:r>
        <w:rPr>
          <w:rFonts w:eastAsia="Times New Roman" w:cs="Times New Roman"/>
          <w:szCs w:val="24"/>
        </w:rPr>
        <w:t xml:space="preserve"> που είχε π</w:t>
      </w:r>
      <w:r>
        <w:rPr>
          <w:rFonts w:eastAsia="Times New Roman" w:cs="Times New Roman"/>
          <w:szCs w:val="24"/>
        </w:rPr>
        <w:t xml:space="preserve">ροβλέψει ο νόμος, δηλαδή τα δεκατέσσερα μόρια. Υποψήφιοι με πολλά, εξαιρετικά επιστημονικά προσόντα μετά τη συνέντευξη βρέθηκαν στους πίνακες εκτός επιλογών. </w:t>
      </w:r>
    </w:p>
    <w:p w14:paraId="02EF8AD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έχετε μιλήσει γι’ αυτές τις διαδικασίες επιλογής των νέων στελεχών και τις έχετε χ</w:t>
      </w:r>
      <w:r>
        <w:rPr>
          <w:rFonts w:eastAsia="Times New Roman" w:cs="Times New Roman"/>
          <w:szCs w:val="24"/>
        </w:rPr>
        <w:t xml:space="preserve">αρακτηρίσει ως άψογες και αντικειμενικές. Σας ερωτώ, κατόπιν αυτού τα εξής. </w:t>
      </w:r>
    </w:p>
    <w:p w14:paraId="02EF8AD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Πρώτον, τι απαντάτε σε όλες τις καταγγελίες</w:t>
      </w:r>
      <w:r>
        <w:rPr>
          <w:rFonts w:eastAsia="Times New Roman" w:cs="Times New Roman"/>
          <w:szCs w:val="24"/>
        </w:rPr>
        <w:t>,</w:t>
      </w:r>
      <w:r>
        <w:rPr>
          <w:rFonts w:eastAsia="Times New Roman" w:cs="Times New Roman"/>
          <w:szCs w:val="24"/>
        </w:rPr>
        <w:t xml:space="preserve"> που έρχονται από όλη την επικράτεια</w:t>
      </w:r>
      <w:r>
        <w:rPr>
          <w:rFonts w:eastAsia="Times New Roman" w:cs="Times New Roman"/>
          <w:szCs w:val="24"/>
        </w:rPr>
        <w:t>,</w:t>
      </w:r>
      <w:r>
        <w:rPr>
          <w:rFonts w:eastAsia="Times New Roman" w:cs="Times New Roman"/>
          <w:szCs w:val="24"/>
        </w:rPr>
        <w:t xml:space="preserve"> σχετικά με τις διαδικασίες που ακολουθήθηκαν για τις επιλογές των συντονιστών εκπαιδευτικού έργου</w:t>
      </w:r>
      <w:r>
        <w:rPr>
          <w:rFonts w:eastAsia="Times New Roman" w:cs="Times New Roman"/>
          <w:szCs w:val="24"/>
        </w:rPr>
        <w:t>; Τι προτίθεστε να κάνετε, προκειμένου να αρθούν οι αδικίες, οι οποίες έχουν διαπιστωθεί;</w:t>
      </w:r>
    </w:p>
    <w:p w14:paraId="02EF8AD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Δεύτερον, τι προτίθεστε να κάνετε</w:t>
      </w:r>
      <w:r>
        <w:rPr>
          <w:rFonts w:eastAsia="Times New Roman" w:cs="Times New Roman"/>
          <w:szCs w:val="24"/>
        </w:rPr>
        <w:t>,</w:t>
      </w:r>
      <w:r>
        <w:rPr>
          <w:rFonts w:eastAsia="Times New Roman" w:cs="Times New Roman"/>
          <w:szCs w:val="24"/>
        </w:rPr>
        <w:t xml:space="preserve"> ώστε να διασφαλιστεί η αξιοπιστία της διαδικασίας κατά την επιλογή των στελεχών για την κάλυψη των θέσεων στις υπόλοιπες υποστηρικτ</w:t>
      </w:r>
      <w:r>
        <w:rPr>
          <w:rFonts w:eastAsia="Times New Roman" w:cs="Times New Roman"/>
          <w:szCs w:val="24"/>
        </w:rPr>
        <w:t>ικές δομές της εκπαίδευσης;</w:t>
      </w:r>
    </w:p>
    <w:p w14:paraId="02EF8AD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2EF8ADB"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8E5B2B">
        <w:rPr>
          <w:rFonts w:eastAsia="Times New Roman" w:cs="Times New Roman"/>
          <w:b/>
          <w:szCs w:val="24"/>
        </w:rPr>
        <w:t>:</w:t>
      </w:r>
      <w:r>
        <w:rPr>
          <w:rFonts w:eastAsia="Times New Roman" w:cs="Times New Roman"/>
          <w:szCs w:val="24"/>
        </w:rPr>
        <w:t xml:space="preserve"> Κύριε Υπουργέ, έχετε τον λόγο.</w:t>
      </w:r>
    </w:p>
    <w:p w14:paraId="02EF8ADC"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ΚΩΝΣΤΑΝΤΙΝΟΣ ΓΑΒΡΟΓΛΟΥ (</w:t>
      </w:r>
      <w:r w:rsidRPr="008E5B2B">
        <w:rPr>
          <w:rFonts w:eastAsia="Times New Roman" w:cs="Times New Roman"/>
          <w:b/>
          <w:szCs w:val="24"/>
        </w:rPr>
        <w:t>Υπουργός Παιδείας, Έρευνας και Θρησκευμάτων</w:t>
      </w:r>
      <w:r>
        <w:rPr>
          <w:rFonts w:eastAsia="Times New Roman" w:cs="Times New Roman"/>
          <w:b/>
          <w:szCs w:val="24"/>
        </w:rPr>
        <w:t>)</w:t>
      </w:r>
      <w:r w:rsidRPr="008E5B2B">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Κεραμέως</w:t>
      </w:r>
      <w:proofErr w:type="spellEnd"/>
      <w:r>
        <w:rPr>
          <w:rFonts w:eastAsia="Times New Roman" w:cs="Times New Roman"/>
          <w:szCs w:val="24"/>
        </w:rPr>
        <w:t>, θα πρέπει να είστε λίγο προσεκτική</w:t>
      </w:r>
      <w:r>
        <w:rPr>
          <w:rFonts w:eastAsia="Times New Roman" w:cs="Times New Roman"/>
          <w:szCs w:val="24"/>
        </w:rPr>
        <w:t>,</w:t>
      </w:r>
      <w:r>
        <w:rPr>
          <w:rFonts w:eastAsia="Times New Roman" w:cs="Times New Roman"/>
          <w:szCs w:val="24"/>
        </w:rPr>
        <w:t xml:space="preserve"> όταν χρησιμοποιείτε τις λέξεις. «Κομματική άλωση», όπως καλά γνωρίζετε, δεν είναι μέρος της δικής μας πολιτικής κουλτούρας. Είναι μία πολιτική κουλτούρα, στην οποία</w:t>
      </w:r>
      <w:r>
        <w:rPr>
          <w:rFonts w:eastAsia="Times New Roman" w:cs="Times New Roman"/>
          <w:szCs w:val="24"/>
        </w:rPr>
        <w:t>,</w:t>
      </w:r>
      <w:r>
        <w:rPr>
          <w:rFonts w:eastAsia="Times New Roman" w:cs="Times New Roman"/>
          <w:szCs w:val="24"/>
        </w:rPr>
        <w:t xml:space="preserve"> όχι μόνο εσείς έχετε αριστεύσει –όχι προσωπικά, προφανώς- αλλά την έχετε βάλει και στο επ</w:t>
      </w:r>
      <w:r>
        <w:rPr>
          <w:rFonts w:eastAsia="Times New Roman" w:cs="Times New Roman"/>
          <w:szCs w:val="24"/>
        </w:rPr>
        <w:t xml:space="preserve">ίκεντρο της πολιτικής επί δεκαετίες σε αυτή τη χώρα και μας έχει φέρει στην κατάσταση που μας έχει φέρει. </w:t>
      </w:r>
    </w:p>
    <w:p w14:paraId="02EF8AD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για πρώτη φορά </w:t>
      </w:r>
      <w:r>
        <w:rPr>
          <w:rFonts w:eastAsia="Times New Roman" w:cs="Times New Roman"/>
          <w:szCs w:val="24"/>
        </w:rPr>
        <w:t>-</w:t>
      </w:r>
      <w:r>
        <w:rPr>
          <w:rFonts w:eastAsia="Times New Roman" w:cs="Times New Roman"/>
          <w:szCs w:val="24"/>
        </w:rPr>
        <w:t>γι’ αυτό προφανώς δεν το ψηφίσατε, γιατί σας απειλούσε- είπαμε να υπάρχουν διαδικασίες</w:t>
      </w:r>
      <w:r>
        <w:rPr>
          <w:rFonts w:eastAsia="Times New Roman" w:cs="Times New Roman"/>
          <w:szCs w:val="24"/>
        </w:rPr>
        <w:t>,</w:t>
      </w:r>
      <w:r>
        <w:rPr>
          <w:rFonts w:eastAsia="Times New Roman" w:cs="Times New Roman"/>
          <w:szCs w:val="24"/>
        </w:rPr>
        <w:t xml:space="preserve"> με τις οποίες</w:t>
      </w:r>
      <w:r>
        <w:rPr>
          <w:rFonts w:eastAsia="Times New Roman" w:cs="Times New Roman"/>
          <w:szCs w:val="24"/>
        </w:rPr>
        <w:t>,</w:t>
      </w:r>
      <w:r>
        <w:rPr>
          <w:rFonts w:eastAsia="Times New Roman" w:cs="Times New Roman"/>
          <w:szCs w:val="24"/>
        </w:rPr>
        <w:t xml:space="preserve"> στελέχη δεν θα διορίζονται από τον εκάστοτε </w:t>
      </w:r>
      <w:r>
        <w:rPr>
          <w:rFonts w:eastAsia="Times New Roman" w:cs="Times New Roman"/>
          <w:szCs w:val="24"/>
        </w:rPr>
        <w:t>Υ</w:t>
      </w:r>
      <w:r>
        <w:rPr>
          <w:rFonts w:eastAsia="Times New Roman" w:cs="Times New Roman"/>
          <w:szCs w:val="24"/>
        </w:rPr>
        <w:t>πουργό, αλλά μέσω αξιοκρατικών διαδικασιών θα γίνουν μέρος της διοίκησης της εκπαίδευσης, με πιο τρανταχτό –νομίζω- παράδειγμα τους περιφερειακούς διευθυντές εκπαίδευσης, σπάζοντας μια παράδοση, αν θέλετε, πάρα</w:t>
      </w:r>
      <w:r>
        <w:rPr>
          <w:rFonts w:eastAsia="Times New Roman" w:cs="Times New Roman"/>
          <w:szCs w:val="24"/>
        </w:rPr>
        <w:t xml:space="preserve"> πολλών δεκαετιών. Αυτό είναι το ένα.</w:t>
      </w:r>
    </w:p>
    <w:p w14:paraId="02EF8AD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Δεύτερον, δεν καταλαβαίνω ποια είναι η μομφή σας, το ότι δηλαδή προΐστανται στα περιφερειακά συμβούλια, που επέλεξαν τους συντονιστές εκπαίδευσης, οι </w:t>
      </w:r>
      <w:r>
        <w:rPr>
          <w:rFonts w:eastAsia="Times New Roman" w:cs="Times New Roman"/>
          <w:szCs w:val="24"/>
        </w:rPr>
        <w:t>π</w:t>
      </w:r>
      <w:r>
        <w:rPr>
          <w:rFonts w:eastAsia="Times New Roman" w:cs="Times New Roman"/>
          <w:szCs w:val="24"/>
        </w:rPr>
        <w:t xml:space="preserve">εριφερειακοί </w:t>
      </w:r>
      <w:r>
        <w:rPr>
          <w:rFonts w:eastAsia="Times New Roman" w:cs="Times New Roman"/>
          <w:szCs w:val="24"/>
        </w:rPr>
        <w:t>δ</w:t>
      </w:r>
      <w:r>
        <w:rPr>
          <w:rFonts w:eastAsia="Times New Roman" w:cs="Times New Roman"/>
          <w:szCs w:val="24"/>
        </w:rPr>
        <w:t>ιευθυντές;</w:t>
      </w:r>
    </w:p>
    <w:p w14:paraId="02EF8ADF"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πρόβλημα; Ξέρετε τη σύνθεση </w:t>
      </w:r>
      <w:r>
        <w:rPr>
          <w:rFonts w:eastAsia="Times New Roman" w:cs="Times New Roman"/>
          <w:szCs w:val="24"/>
        </w:rPr>
        <w:t xml:space="preserve">της </w:t>
      </w:r>
      <w:r>
        <w:rPr>
          <w:rFonts w:eastAsia="Times New Roman" w:cs="Times New Roman"/>
          <w:szCs w:val="24"/>
        </w:rPr>
        <w:t>ε</w:t>
      </w:r>
      <w:r>
        <w:rPr>
          <w:rFonts w:eastAsia="Times New Roman" w:cs="Times New Roman"/>
          <w:szCs w:val="24"/>
        </w:rPr>
        <w:t xml:space="preserve">πιτροπής; Η σύνθεση της </w:t>
      </w:r>
      <w:r>
        <w:rPr>
          <w:rFonts w:eastAsia="Times New Roman" w:cs="Times New Roman"/>
          <w:szCs w:val="24"/>
        </w:rPr>
        <w:t>ε</w:t>
      </w:r>
      <w:r>
        <w:rPr>
          <w:rFonts w:eastAsia="Times New Roman" w:cs="Times New Roman"/>
          <w:szCs w:val="24"/>
        </w:rPr>
        <w:t xml:space="preserve">πιτροπής είναι από λειτουργούς, από πανεπιστημιακούς, από άτομα τα οποία ελπίζω να μη θεωρείτε ότι υπάρχει μια γενική συνομωσία να είναι κομματικά και ως εκ τούτου να προχωρούν σ’ αυτά που είπατε. </w:t>
      </w:r>
    </w:p>
    <w:p w14:paraId="02EF8AE0"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Θα σταθώ, όμως, στο πιο σοβα</w:t>
      </w:r>
      <w:r>
        <w:rPr>
          <w:rFonts w:eastAsia="Times New Roman" w:cs="Times New Roman"/>
          <w:szCs w:val="24"/>
        </w:rPr>
        <w:t xml:space="preserve">ρό. Λέτε «Ο έλεγχος των δικαιολογητικών των υποψηφίων έγινε όχι όπως ο νόμος ορίζει από τα μέλη </w:t>
      </w:r>
      <w:r>
        <w:rPr>
          <w:rFonts w:eastAsia="Times New Roman" w:cs="Times New Roman"/>
          <w:szCs w:val="24"/>
        </w:rPr>
        <w:t>σ</w:t>
      </w:r>
      <w:r>
        <w:rPr>
          <w:rFonts w:eastAsia="Times New Roman" w:cs="Times New Roman"/>
          <w:szCs w:val="24"/>
        </w:rPr>
        <w:t xml:space="preserve">υμβουλίων, αλλά από υπαλλήλους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δ</w:t>
      </w:r>
      <w:r>
        <w:rPr>
          <w:rFonts w:eastAsia="Times New Roman" w:cs="Times New Roman"/>
          <w:szCs w:val="24"/>
        </w:rPr>
        <w:t xml:space="preserve">ιευθύνσεων». </w:t>
      </w:r>
    </w:p>
    <w:p w14:paraId="02EF8AE1"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Καταλαβαίνω σωστά ότι έχετε αναλάβει την υπεράσπιση ανθρώπων που οι ίδιοι δεν έχουν αντιδράσει;</w:t>
      </w:r>
      <w:r>
        <w:rPr>
          <w:rFonts w:eastAsia="Times New Roman" w:cs="Times New Roman"/>
          <w:szCs w:val="24"/>
        </w:rPr>
        <w:t xml:space="preserve"> Και αν τυχόν έχετε τέτοιου είδους θέματα, τέτοιου είδους </w:t>
      </w:r>
      <w:r>
        <w:rPr>
          <w:rFonts w:eastAsia="Times New Roman" w:cs="Times New Roman"/>
          <w:szCs w:val="24"/>
        </w:rPr>
        <w:lastRenderedPageBreak/>
        <w:t xml:space="preserve">ενδείξεις, σας παρακαλώ να καταθέσετε ονοματεπώνυμα και συγκεκριμένες περιφέρειες. </w:t>
      </w:r>
    </w:p>
    <w:p w14:paraId="02EF8AE2"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απίστευτο είναι και κάτι άλλο που λέτε, ότι δηλαδή δόθηκαν λανθασμένες </w:t>
      </w:r>
      <w:proofErr w:type="spellStart"/>
      <w:r>
        <w:rPr>
          <w:rFonts w:eastAsia="Times New Roman" w:cs="Times New Roman"/>
          <w:szCs w:val="24"/>
        </w:rPr>
        <w:t>μοριοδοτήσεις</w:t>
      </w:r>
      <w:proofErr w:type="spellEnd"/>
      <w:r>
        <w:rPr>
          <w:rFonts w:eastAsia="Times New Roman" w:cs="Times New Roman"/>
          <w:szCs w:val="24"/>
        </w:rPr>
        <w:t>. Εκείνο, όμως, που δε</w:t>
      </w:r>
      <w:r>
        <w:rPr>
          <w:rFonts w:eastAsia="Times New Roman" w:cs="Times New Roman"/>
          <w:szCs w:val="24"/>
        </w:rPr>
        <w:t>ν καταλαβαίνω είναι αυτό που λέτε</w:t>
      </w:r>
      <w:r>
        <w:rPr>
          <w:rFonts w:eastAsia="Times New Roman" w:cs="Times New Roman"/>
          <w:szCs w:val="24"/>
        </w:rPr>
        <w:t>:</w:t>
      </w:r>
      <w:r>
        <w:rPr>
          <w:rFonts w:eastAsia="Times New Roman" w:cs="Times New Roman"/>
          <w:szCs w:val="24"/>
        </w:rPr>
        <w:t xml:space="preserve"> «Στη φάση των συνεντεύξεων η </w:t>
      </w:r>
      <w:proofErr w:type="spellStart"/>
      <w:r>
        <w:rPr>
          <w:rFonts w:eastAsia="Times New Roman" w:cs="Times New Roman"/>
          <w:szCs w:val="24"/>
        </w:rPr>
        <w:t>μοριοδότηση</w:t>
      </w:r>
      <w:proofErr w:type="spellEnd"/>
      <w:r>
        <w:rPr>
          <w:rFonts w:eastAsia="Times New Roman" w:cs="Times New Roman"/>
          <w:szCs w:val="24"/>
        </w:rPr>
        <w:t xml:space="preserve"> ξεπέρασε ακόμα και το μέγιστο επιτρεπτό όριο των δεκατεσσάρων (14) μονάδων, όπως προκύπτει από τη σύγκριση των δύο πινάκων προ και μετά των συνεντεύξεων». </w:t>
      </w:r>
    </w:p>
    <w:p w14:paraId="02EF8AE3"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Πέρα από το ότι είναι ακ</w:t>
      </w:r>
      <w:r>
        <w:rPr>
          <w:rFonts w:eastAsia="Times New Roman" w:cs="Times New Roman"/>
          <w:szCs w:val="24"/>
        </w:rPr>
        <w:t xml:space="preserve">ατανόητα τα ελληνικά, αν έχετε συγκεκριμένες καταγγελίες νομίζω ότι πρέπει να προχωρήσετε, να τις καταθέσετε και όχι για λόγους εντυπωσιασμού να λέμε τέτοια πράγματα. Αυτό το λέω διότι με τον νόμο που έχουμε ψηφίσει, αλλά και αφού έχουμε αναδιοργανώσει με </w:t>
      </w:r>
      <w:r>
        <w:rPr>
          <w:rFonts w:eastAsia="Times New Roman" w:cs="Times New Roman"/>
          <w:szCs w:val="24"/>
        </w:rPr>
        <w:t xml:space="preserve">έναν επιστημονικά, αλλά και διοικητικά, άψογο τρόπο και με έναν τέτοιο τρόπο που ο κόσμος </w:t>
      </w:r>
      <w:r>
        <w:rPr>
          <w:rFonts w:eastAsia="Times New Roman" w:cs="Times New Roman"/>
          <w:szCs w:val="24"/>
        </w:rPr>
        <w:t>ο οποίος</w:t>
      </w:r>
      <w:r>
        <w:rPr>
          <w:rFonts w:eastAsia="Times New Roman" w:cs="Times New Roman"/>
          <w:szCs w:val="24"/>
        </w:rPr>
        <w:t xml:space="preserve"> θα είναι εκεί δεν θα είναι δέσμιος κομματικών δεσμεύσεων, φέρνουμε μια καινούργια μέρα σε θέματα </w:t>
      </w:r>
      <w:proofErr w:type="spellStart"/>
      <w:r>
        <w:rPr>
          <w:rFonts w:eastAsia="Times New Roman" w:cs="Times New Roman"/>
          <w:szCs w:val="24"/>
        </w:rPr>
        <w:t>αυτοαξιολόγησης</w:t>
      </w:r>
      <w:proofErr w:type="spellEnd"/>
      <w:r>
        <w:rPr>
          <w:rFonts w:eastAsia="Times New Roman" w:cs="Times New Roman"/>
          <w:szCs w:val="24"/>
        </w:rPr>
        <w:t xml:space="preserve"> των σχολικών μονάδων, υποστήριξης των σχολεί</w:t>
      </w:r>
      <w:r>
        <w:rPr>
          <w:rFonts w:eastAsia="Times New Roman" w:cs="Times New Roman"/>
          <w:szCs w:val="24"/>
        </w:rPr>
        <w:t xml:space="preserve">ων, επιστημονικής, αλλά και ψυχοκοινωνικής στήριξης και όλα αυτά τα καινούργια. </w:t>
      </w:r>
    </w:p>
    <w:p w14:paraId="02EF8AE4"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Υπάρχουν θεσμοί</w:t>
      </w:r>
      <w:r>
        <w:rPr>
          <w:rFonts w:eastAsia="Times New Roman" w:cs="Times New Roman"/>
          <w:szCs w:val="24"/>
        </w:rPr>
        <w:t>,</w:t>
      </w:r>
      <w:r>
        <w:rPr>
          <w:rFonts w:eastAsia="Times New Roman" w:cs="Times New Roman"/>
          <w:szCs w:val="24"/>
        </w:rPr>
        <w:t xml:space="preserve"> που σας καλώ να τους υπερασπιστούμε αμφότεροι και όχι για λόγους κομματικού αδιεξόδου να υπονομεύουμε κάτι που νομίζω ότι αγκαλιάστηκε από την επιστημονική, α</w:t>
      </w:r>
      <w:r>
        <w:rPr>
          <w:rFonts w:eastAsia="Times New Roman" w:cs="Times New Roman"/>
          <w:szCs w:val="24"/>
        </w:rPr>
        <w:t xml:space="preserve">λλά και την εκπαιδευτική κοινότητα. </w:t>
      </w:r>
    </w:p>
    <w:p w14:paraId="02EF8AE5"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2EF8AE6"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Και εγώ σας ευχαριστώ. </w:t>
      </w:r>
    </w:p>
    <w:p w14:paraId="02EF8AE7" w14:textId="77777777" w:rsidR="00A46FC9" w:rsidRDefault="0052670F">
      <w:pPr>
        <w:tabs>
          <w:tab w:val="left" w:pos="3119"/>
        </w:tabs>
        <w:spacing w:line="600" w:lineRule="auto"/>
        <w:ind w:firstLine="720"/>
        <w:jc w:val="both"/>
        <w:rPr>
          <w:rFonts w:eastAsia="Times New Roman" w:cs="Times New Roman"/>
        </w:rPr>
      </w:pPr>
      <w:r w:rsidRPr="00703F1D">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w:t>
      </w:r>
      <w:r w:rsidRPr="00703F1D">
        <w:rPr>
          <w:rFonts w:eastAsia="Times New Roman" w:cs="Times New Roman"/>
        </w:rPr>
        <w:t xml:space="preserve"> ξεναγήθηκαν στην έκθεση της αίθουσας </w:t>
      </w:r>
      <w:r>
        <w:rPr>
          <w:rFonts w:eastAsia="Times New Roman" w:cs="Times New Roman"/>
        </w:rPr>
        <w:t xml:space="preserve">«ΕΛΕΥΘΕΡΙΟΣ ΒΕΝΙΖΕΛΟΣ» </w:t>
      </w:r>
      <w:r w:rsidRPr="00703F1D">
        <w:rPr>
          <w:rFonts w:eastAsia="Times New Roman" w:cs="Times New Roman"/>
        </w:rPr>
        <w:t xml:space="preserve">και ενημερώθηκαν για την ιστορία του κτηρίου και τον τρόπο οργάνωσης και λειτουργίας της Βουλής, τριάντα </w:t>
      </w:r>
      <w:r>
        <w:rPr>
          <w:rFonts w:eastAsia="Times New Roman" w:cs="Times New Roman"/>
        </w:rPr>
        <w:t>τρεις</w:t>
      </w:r>
      <w:r w:rsidRPr="00703F1D">
        <w:rPr>
          <w:rFonts w:eastAsia="Times New Roman" w:cs="Times New Roman"/>
        </w:rPr>
        <w:t xml:space="preserve"> μαθητές και μαθήτριες και </w:t>
      </w:r>
      <w:r>
        <w:rPr>
          <w:rFonts w:eastAsia="Times New Roman" w:cs="Times New Roman"/>
        </w:rPr>
        <w:t>τρεις</w:t>
      </w:r>
      <w:r w:rsidRPr="00703F1D">
        <w:rPr>
          <w:rFonts w:eastAsia="Times New Roman" w:cs="Times New Roman"/>
        </w:rPr>
        <w:t xml:space="preserve"> </w:t>
      </w:r>
      <w:r w:rsidRPr="00703F1D">
        <w:rPr>
          <w:rFonts w:eastAsia="Times New Roman" w:cs="Times New Roman"/>
        </w:rPr>
        <w:t>εκπ</w:t>
      </w:r>
      <w:r>
        <w:rPr>
          <w:rFonts w:eastAsia="Times New Roman" w:cs="Times New Roman"/>
        </w:rPr>
        <w:t>αιδευτικοί-</w:t>
      </w:r>
      <w:r>
        <w:rPr>
          <w:rFonts w:eastAsia="Times New Roman" w:cs="Times New Roman"/>
        </w:rPr>
        <w:t xml:space="preserve">συνοδοί τους από το </w:t>
      </w:r>
      <w:r w:rsidRPr="00703F1D">
        <w:rPr>
          <w:rFonts w:eastAsia="Times New Roman" w:cs="Times New Roman"/>
        </w:rPr>
        <w:t>2</w:t>
      </w:r>
      <w:r w:rsidRPr="00703F1D">
        <w:rPr>
          <w:rFonts w:eastAsia="Times New Roman" w:cs="Times New Roman"/>
          <w:vertAlign w:val="superscript"/>
        </w:rPr>
        <w:t>ο</w:t>
      </w:r>
      <w:r w:rsidRPr="00703F1D">
        <w:rPr>
          <w:rFonts w:eastAsia="Times New Roman" w:cs="Times New Roman"/>
        </w:rPr>
        <w:t xml:space="preserve"> </w:t>
      </w:r>
      <w:r>
        <w:rPr>
          <w:rFonts w:eastAsia="Times New Roman" w:cs="Times New Roman"/>
        </w:rPr>
        <w:t xml:space="preserve">Γυμνάσιο </w:t>
      </w:r>
      <w:r>
        <w:rPr>
          <w:rFonts w:eastAsia="Times New Roman" w:cs="Times New Roman"/>
        </w:rPr>
        <w:t>Αργυρούπολης (</w:t>
      </w:r>
      <w:r>
        <w:rPr>
          <w:rFonts w:eastAsia="Times New Roman" w:cs="Times New Roman"/>
        </w:rPr>
        <w:t>πρώτο</w:t>
      </w:r>
      <w:r>
        <w:rPr>
          <w:rFonts w:eastAsia="Times New Roman" w:cs="Times New Roman"/>
        </w:rPr>
        <w:t xml:space="preserve"> </w:t>
      </w:r>
      <w:r>
        <w:rPr>
          <w:rFonts w:eastAsia="Times New Roman" w:cs="Times New Roman"/>
        </w:rPr>
        <w:t>τ</w:t>
      </w:r>
      <w:r>
        <w:rPr>
          <w:rFonts w:eastAsia="Times New Roman" w:cs="Times New Roman"/>
        </w:rPr>
        <w:t>μήμα)</w:t>
      </w:r>
      <w:r w:rsidRPr="00703F1D">
        <w:rPr>
          <w:rFonts w:eastAsia="Times New Roman" w:cs="Times New Roman"/>
        </w:rPr>
        <w:t xml:space="preserve">. </w:t>
      </w:r>
    </w:p>
    <w:p w14:paraId="02EF8AE8" w14:textId="77777777" w:rsidR="00A46FC9" w:rsidRDefault="0052670F">
      <w:pPr>
        <w:spacing w:line="600" w:lineRule="auto"/>
        <w:ind w:firstLine="720"/>
        <w:jc w:val="both"/>
        <w:rPr>
          <w:rFonts w:eastAsia="Times New Roman" w:cs="Times New Roman"/>
        </w:rPr>
      </w:pPr>
      <w:r w:rsidRPr="00703F1D">
        <w:rPr>
          <w:rFonts w:eastAsia="Times New Roman" w:cs="Times New Roman"/>
        </w:rPr>
        <w:t xml:space="preserve">Η Βουλή τούς καλωσορίζει. </w:t>
      </w:r>
    </w:p>
    <w:p w14:paraId="02EF8AE9" w14:textId="77777777" w:rsidR="00A46FC9" w:rsidRDefault="0052670F">
      <w:pPr>
        <w:spacing w:line="600" w:lineRule="auto"/>
        <w:ind w:firstLine="720"/>
        <w:jc w:val="center"/>
        <w:rPr>
          <w:rFonts w:eastAsia="Times New Roman" w:cs="Times New Roman"/>
        </w:rPr>
      </w:pPr>
      <w:r w:rsidRPr="00703F1D">
        <w:rPr>
          <w:rFonts w:eastAsia="Times New Roman" w:cs="Times New Roman"/>
        </w:rPr>
        <w:t>(Χειροκροτήματα απ’ όλες τις πτέρυγες της Βουλής)</w:t>
      </w:r>
    </w:p>
    <w:p w14:paraId="02EF8AEA"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Ορίστε, κ</w:t>
      </w:r>
      <w:r>
        <w:rPr>
          <w:rFonts w:eastAsia="Times New Roman" w:cs="Times New Roman"/>
          <w:szCs w:val="24"/>
        </w:rPr>
        <w:t>υ</w:t>
      </w:r>
      <w:r>
        <w:rPr>
          <w:rFonts w:eastAsia="Times New Roman" w:cs="Times New Roman"/>
          <w:szCs w:val="24"/>
        </w:rPr>
        <w:t>ρ</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Κεραμέως</w:t>
      </w:r>
      <w:proofErr w:type="spellEnd"/>
      <w:r>
        <w:rPr>
          <w:rFonts w:eastAsia="Times New Roman" w:cs="Times New Roman"/>
          <w:szCs w:val="24"/>
        </w:rPr>
        <w:t xml:space="preserve">, έχετε τον λόγο. </w:t>
      </w:r>
    </w:p>
    <w:p w14:paraId="02EF8AEB"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Κύριε Υπουργέ, μου κάνει ιδιαίτερη εντύπωση που λέτε ότι αναφέρομαι σε στοιχεία τα οποία δεν τ</w:t>
      </w:r>
      <w:r>
        <w:rPr>
          <w:rFonts w:eastAsia="Times New Roman" w:cs="Times New Roman"/>
          <w:szCs w:val="24"/>
        </w:rPr>
        <w:t xml:space="preserve">α ξέρετε. Αυτό το λέω διότι μπορώ ενδεικτικά να σας πω ότι μόνο στην Περιφέρεια Δυτικής Ελλάδας έχουν κατατεθεί ενστάσεις από το 90% των υποψηφίων. </w:t>
      </w:r>
    </w:p>
    <w:p w14:paraId="02EF8AEC"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Θα το επαναλάβω, κύριε Υπουργέ: Ενστάσεις από το 90% των υποψηφίων! </w:t>
      </w:r>
    </w:p>
    <w:p w14:paraId="02EF8AED"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Όλα αυτά τα στοιχεία που σας λέω έχουν</w:t>
      </w:r>
      <w:r>
        <w:rPr>
          <w:rFonts w:eastAsia="Times New Roman" w:cs="Times New Roman"/>
          <w:szCs w:val="24"/>
        </w:rPr>
        <w:t xml:space="preserve"> τεθεί στη δημόσια διαβούλευση. Επισκεφτείτε το διαδίκτυο και ακούστε τους υποψηφίους που έχουν καταγγείλει συγκεκριμένα περιστατικά. </w:t>
      </w:r>
    </w:p>
    <w:p w14:paraId="02EF8AEE"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γίνω, όμως, συγκεκριμένη, κύριε Υπουργέ, θέλω να σας πω το εξής: Μιλήσατε για άψογες και αντικειμενικές διαδικασίε</w:t>
      </w:r>
      <w:r>
        <w:rPr>
          <w:rFonts w:eastAsia="Times New Roman" w:cs="Times New Roman"/>
          <w:szCs w:val="24"/>
        </w:rPr>
        <w:t xml:space="preserve">ς. Σας ερωτώ συγκεκριμένα: Θεωρείτε άψογες και αντικειμενικές διαδικασίες αυτές κατά τις οποίες σε ορισμένες περιφέρειες δεν πραγματοποιήθηκε από 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ε</w:t>
      </w:r>
      <w:r>
        <w:rPr>
          <w:rFonts w:eastAsia="Times New Roman" w:cs="Times New Roman"/>
          <w:szCs w:val="24"/>
        </w:rPr>
        <w:t>πιλογής</w:t>
      </w:r>
      <w:r w:rsidRPr="00D81C2A">
        <w:rPr>
          <w:rFonts w:eastAsia="Times New Roman" w:cs="Times New Roman"/>
          <w:szCs w:val="24"/>
        </w:rPr>
        <w:t xml:space="preserve"> </w:t>
      </w:r>
      <w:r>
        <w:rPr>
          <w:rFonts w:eastAsia="Times New Roman" w:cs="Times New Roman"/>
          <w:szCs w:val="24"/>
        </w:rPr>
        <w:t xml:space="preserve">η </w:t>
      </w:r>
      <w:proofErr w:type="spellStart"/>
      <w:r>
        <w:rPr>
          <w:rFonts w:eastAsia="Times New Roman" w:cs="Times New Roman"/>
          <w:szCs w:val="24"/>
        </w:rPr>
        <w:t>μοριοδότηση</w:t>
      </w:r>
      <w:proofErr w:type="spellEnd"/>
      <w:r>
        <w:rPr>
          <w:rFonts w:eastAsia="Times New Roman" w:cs="Times New Roman"/>
          <w:szCs w:val="24"/>
        </w:rPr>
        <w:t xml:space="preserve">, αλλά από υπαλλήλους της </w:t>
      </w:r>
      <w:r>
        <w:rPr>
          <w:rFonts w:eastAsia="Times New Roman" w:cs="Times New Roman"/>
          <w:szCs w:val="24"/>
        </w:rPr>
        <w:t>υ</w:t>
      </w:r>
      <w:r>
        <w:rPr>
          <w:rFonts w:eastAsia="Times New Roman" w:cs="Times New Roman"/>
          <w:szCs w:val="24"/>
        </w:rPr>
        <w:t xml:space="preserve">πηρεσίας; </w:t>
      </w:r>
    </w:p>
    <w:p w14:paraId="02EF8AEF"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Θεωρείτε άψογη και αντικειμενική τη δ</w:t>
      </w:r>
      <w:r>
        <w:rPr>
          <w:rFonts w:eastAsia="Times New Roman" w:cs="Times New Roman"/>
          <w:szCs w:val="24"/>
        </w:rPr>
        <w:t xml:space="preserve">ιαδικασία κατά την οποία κάποιοι φάκελοι δεν ελέγχθηκαν καθόλου; Ενδεικτικά, σε ερώτηση υποψηφίου προς μέλος του </w:t>
      </w:r>
      <w:r>
        <w:rPr>
          <w:rFonts w:eastAsia="Times New Roman" w:cs="Times New Roman"/>
          <w:szCs w:val="24"/>
        </w:rPr>
        <w:t>σ</w:t>
      </w:r>
      <w:r>
        <w:rPr>
          <w:rFonts w:eastAsia="Times New Roman" w:cs="Times New Roman"/>
          <w:szCs w:val="24"/>
        </w:rPr>
        <w:t xml:space="preserve">υμβουλίου στην Περιφέρεια Δυτικής Ελλάδας γιατί δεν </w:t>
      </w:r>
      <w:proofErr w:type="spellStart"/>
      <w:r>
        <w:rPr>
          <w:rFonts w:eastAsia="Times New Roman" w:cs="Times New Roman"/>
          <w:szCs w:val="24"/>
        </w:rPr>
        <w:t>προσμετρήθηκαν</w:t>
      </w:r>
      <w:proofErr w:type="spellEnd"/>
      <w:r>
        <w:rPr>
          <w:rFonts w:eastAsia="Times New Roman" w:cs="Times New Roman"/>
          <w:szCs w:val="24"/>
        </w:rPr>
        <w:t xml:space="preserve"> μόρια ενώ είχαν συνυποβληθεί τα απαραίτητα δικαιολογητικά», ξέρετε τι απάντ</w:t>
      </w:r>
      <w:r>
        <w:rPr>
          <w:rFonts w:eastAsia="Times New Roman" w:cs="Times New Roman"/>
          <w:szCs w:val="24"/>
        </w:rPr>
        <w:t>ηση έλαβε ο υποψήφιος; Ότι δεν έχει δει καθόλου τον φάκελο και δεν μπορούσε να απαντήσει. Στην Περιφέρεια Δυτικής Ελλάδος ο έλεγχος των δικαιολογητικών ολοκληρώθηκε για όλους τους υποψηφίους πρωτοβάθμιας και δευτεροβάθμιας σε μόλις μια ημέρα, την 26</w:t>
      </w:r>
      <w:r w:rsidRPr="006C16A0">
        <w:rPr>
          <w:rFonts w:eastAsia="Times New Roman" w:cs="Times New Roman"/>
          <w:szCs w:val="24"/>
          <w:vertAlign w:val="superscript"/>
        </w:rPr>
        <w:t>η</w:t>
      </w:r>
      <w:r>
        <w:rPr>
          <w:rFonts w:eastAsia="Times New Roman" w:cs="Times New Roman"/>
          <w:szCs w:val="24"/>
        </w:rPr>
        <w:t xml:space="preserve"> Ιουλίου. </w:t>
      </w:r>
    </w:p>
    <w:p w14:paraId="02EF8AF0"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θα συνεχίσω. Θεωρείτε άψογη και αντικειμενική διαδικασία την περίπτωση υποψηφίου ο οποίος μετά από δεκαπέντε χρόνια άσκησης καθηκόντων ευθύνης δεν κρίθηκε άξιος να επιλεγεί στη θέση του </w:t>
      </w:r>
      <w:r>
        <w:rPr>
          <w:rFonts w:eastAsia="Times New Roman" w:cs="Times New Roman"/>
          <w:szCs w:val="24"/>
        </w:rPr>
        <w:t>σ</w:t>
      </w:r>
      <w:r>
        <w:rPr>
          <w:rFonts w:eastAsia="Times New Roman" w:cs="Times New Roman"/>
          <w:szCs w:val="24"/>
        </w:rPr>
        <w:t>υντονιστή, ενώ στον πίνακα των αντικε</w:t>
      </w:r>
      <w:r>
        <w:rPr>
          <w:rFonts w:eastAsia="Times New Roman" w:cs="Times New Roman"/>
          <w:szCs w:val="24"/>
        </w:rPr>
        <w:t xml:space="preserve">ιμενικών προσόντων προ συνέντευξης ήταν τέταρτος, στα επιστημονικά κριτήρια είχε </w:t>
      </w:r>
      <w:r>
        <w:rPr>
          <w:rFonts w:eastAsia="Times New Roman" w:cs="Times New Roman"/>
          <w:szCs w:val="24"/>
        </w:rPr>
        <w:t>16,5</w:t>
      </w:r>
      <w:r>
        <w:rPr>
          <w:rFonts w:eastAsia="Times New Roman" w:cs="Times New Roman"/>
          <w:szCs w:val="24"/>
        </w:rPr>
        <w:t xml:space="preserve"> μονάδες σε σύνολο </w:t>
      </w:r>
      <w:r>
        <w:rPr>
          <w:rFonts w:eastAsia="Times New Roman" w:cs="Times New Roman"/>
          <w:szCs w:val="24"/>
        </w:rPr>
        <w:t>17</w:t>
      </w:r>
      <w:r>
        <w:rPr>
          <w:rFonts w:eastAsia="Times New Roman" w:cs="Times New Roman"/>
          <w:szCs w:val="24"/>
        </w:rPr>
        <w:t xml:space="preserve"> μονάδων και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μετά τη συνέντευξη βρέθηκε προτελευταίος; </w:t>
      </w:r>
    </w:p>
    <w:p w14:paraId="02EF8AF1"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ακούστε, κύριε Υπουργέ και κάποιες ενδεικτικές ερωτήσεις</w:t>
      </w:r>
      <w:r>
        <w:rPr>
          <w:rFonts w:eastAsia="Times New Roman" w:cs="Times New Roman"/>
          <w:szCs w:val="24"/>
        </w:rPr>
        <w:t>,</w:t>
      </w:r>
      <w:r>
        <w:rPr>
          <w:rFonts w:eastAsia="Times New Roman" w:cs="Times New Roman"/>
          <w:szCs w:val="24"/>
        </w:rPr>
        <w:t xml:space="preserve"> που έγιναν στο στ</w:t>
      </w:r>
      <w:r>
        <w:rPr>
          <w:rFonts w:eastAsia="Times New Roman" w:cs="Times New Roman"/>
          <w:szCs w:val="24"/>
        </w:rPr>
        <w:t xml:space="preserve">άδιο της συνέντευξης. </w:t>
      </w:r>
    </w:p>
    <w:p w14:paraId="02EF8AF2"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Ερώτηση στην Περιφέρεια Κεντρικής Μακεδονίας: Συμφωνείτε με την προσφυγή της Πανελλήνιας Ένωσης Σχολικών Συμβούλων στο Συμβούλιο της Επικρατείας; Συμφωνείτε με την επιστολή της Πανελλήνιας Ένωσης Σχολικών Συμβούλων στην ΚΕΔΕ; </w:t>
      </w:r>
    </w:p>
    <w:p w14:paraId="02EF8AF3"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Αυτές </w:t>
      </w:r>
      <w:r>
        <w:rPr>
          <w:rFonts w:eastAsia="Times New Roman" w:cs="Times New Roman"/>
          <w:szCs w:val="24"/>
        </w:rPr>
        <w:t xml:space="preserve">είναι ερωτήσεις που τέθηκαν στους υποψηφίους, κύριε Υπουργέ. </w:t>
      </w:r>
    </w:p>
    <w:p w14:paraId="02EF8AF4" w14:textId="77777777" w:rsidR="00A46FC9" w:rsidRDefault="0052670F">
      <w:pPr>
        <w:spacing w:line="600" w:lineRule="auto"/>
        <w:ind w:firstLine="720"/>
        <w:jc w:val="both"/>
        <w:rPr>
          <w:rFonts w:eastAsia="Times New Roman"/>
          <w:szCs w:val="24"/>
        </w:rPr>
      </w:pPr>
      <w:r>
        <w:rPr>
          <w:rFonts w:eastAsia="Times New Roman"/>
          <w:szCs w:val="24"/>
        </w:rPr>
        <w:t>Στην Αττική, ερώτηση προς υποψήφια: «Είστε σχολική σύμβουλος επί δεκαπέντε έτη. Τι άλλο θέλετε;».</w:t>
      </w:r>
    </w:p>
    <w:p w14:paraId="02EF8AF5" w14:textId="77777777" w:rsidR="00A46FC9" w:rsidRDefault="0052670F">
      <w:pPr>
        <w:spacing w:line="600" w:lineRule="auto"/>
        <w:ind w:firstLine="720"/>
        <w:jc w:val="both"/>
        <w:rPr>
          <w:rFonts w:eastAsia="Times New Roman"/>
          <w:szCs w:val="24"/>
        </w:rPr>
      </w:pPr>
      <w:r>
        <w:rPr>
          <w:rFonts w:eastAsia="Times New Roman"/>
          <w:szCs w:val="24"/>
        </w:rPr>
        <w:t>Όμως, κύ</w:t>
      </w:r>
      <w:r>
        <w:rPr>
          <w:rFonts w:eastAsia="Times New Roman"/>
          <w:szCs w:val="24"/>
        </w:rPr>
        <w:t>ριε</w:t>
      </w:r>
      <w:r>
        <w:rPr>
          <w:rFonts w:eastAsia="Times New Roman"/>
          <w:szCs w:val="24"/>
        </w:rPr>
        <w:t xml:space="preserve"> Υπουργέ, και πάλι στους πίνακες προ και μετά συνεντεύξεων, θα σας πω παράδειγμα, εκπαιδευτικός κλάδος ΠΕ86 προ συνέντευξης 15,1 μόρια, μετά τη συνέντευξη 31,08, δηλαδή βαθμός συνέντευξης 16,08 με ανώτατο το 14, κύριε Υπουργέ. Επαναλαμβάνω, 90% των υποψηφί</w:t>
      </w:r>
      <w:r>
        <w:rPr>
          <w:rFonts w:eastAsia="Times New Roman"/>
          <w:szCs w:val="24"/>
        </w:rPr>
        <w:t xml:space="preserve">ων έκαναν ενστάσεις, για παράδειγμα, στη </w:t>
      </w:r>
      <w:r>
        <w:rPr>
          <w:rFonts w:eastAsia="Times New Roman"/>
          <w:szCs w:val="24"/>
        </w:rPr>
        <w:t>δ</w:t>
      </w:r>
      <w:r>
        <w:rPr>
          <w:rFonts w:eastAsia="Times New Roman"/>
          <w:szCs w:val="24"/>
        </w:rPr>
        <w:t>υτική Ελλάδα.</w:t>
      </w:r>
    </w:p>
    <w:p w14:paraId="02EF8AF6" w14:textId="77777777" w:rsidR="00A46FC9" w:rsidRDefault="0052670F">
      <w:pPr>
        <w:spacing w:line="600" w:lineRule="auto"/>
        <w:ind w:firstLine="720"/>
        <w:jc w:val="both"/>
        <w:rPr>
          <w:rFonts w:eastAsia="Times New Roman"/>
          <w:szCs w:val="24"/>
        </w:rPr>
      </w:pPr>
      <w:r>
        <w:rPr>
          <w:rFonts w:eastAsia="Times New Roman"/>
          <w:szCs w:val="24"/>
        </w:rPr>
        <w:t>Και κάτι ακόμη, κύριε Υπουργέ, το οποίο δεν αφορά τη διαδικασία αυτή καθ’ εαυτή, αλλά και την αποτελεσματικότητα του θεσμού και τελικά την υποστήριξη της σχολικής μονάδας που υπονομεύεται συστηματικά.</w:t>
      </w:r>
      <w:r>
        <w:rPr>
          <w:rFonts w:eastAsia="Times New Roman"/>
          <w:szCs w:val="24"/>
        </w:rPr>
        <w:t xml:space="preserve"> Στο ΠΕΚΕΣ Πελοποννήσου παρουσιάστηκαν οι συντονιστές για την ανάληψη υπηρεσίας και από τότε, απ’ όσο πληροφορούμαι, είναι άφαντοι. Ο περιφερειακός διευθυντής τους είπε ότι δεν έχουν </w:t>
      </w:r>
      <w:r>
        <w:rPr>
          <w:rFonts w:eastAsia="Times New Roman"/>
          <w:szCs w:val="24"/>
        </w:rPr>
        <w:lastRenderedPageBreak/>
        <w:t xml:space="preserve">χώρο για τα νέα γραφεία και ότι θα πρέπει να περιμένουν μέχρι να δουν τι </w:t>
      </w:r>
      <w:r>
        <w:rPr>
          <w:rFonts w:eastAsia="Times New Roman"/>
          <w:szCs w:val="24"/>
        </w:rPr>
        <w:t>θα γίνει. Το ίδιο ακριβώς έγινε και στο ΠΕΚΕΣ Ιονίων Νήσων στην Κέρκυρα.</w:t>
      </w:r>
    </w:p>
    <w:p w14:paraId="02EF8AF7" w14:textId="77777777" w:rsidR="00A46FC9" w:rsidRDefault="0052670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02EF8AF8" w14:textId="77777777" w:rsidR="00A46FC9" w:rsidRDefault="0052670F">
      <w:pPr>
        <w:spacing w:line="600" w:lineRule="auto"/>
        <w:ind w:firstLine="720"/>
        <w:jc w:val="both"/>
        <w:rPr>
          <w:rFonts w:eastAsia="Times New Roman"/>
          <w:szCs w:val="24"/>
        </w:rPr>
      </w:pPr>
      <w:r>
        <w:rPr>
          <w:rFonts w:eastAsia="Times New Roman"/>
          <w:szCs w:val="24"/>
        </w:rPr>
        <w:t>Κύριε Υπουργέ, νομίζω είναι έκδηλο ότι οι διαδικασίες μόνο αξιοκρατικές και άψογες και αντικειμενι</w:t>
      </w:r>
      <w:r>
        <w:rPr>
          <w:rFonts w:eastAsia="Times New Roman"/>
          <w:szCs w:val="24"/>
        </w:rPr>
        <w:t>κές δεν ήταν. Αντιθέτως, αποτελούν για εμάς μια κηλίδα αναξιοκρατίας, αδιαφάνειας, εκδικητικότητας και κομματισμού στη διοικητική μηχανή της εκπαίδευσης. Και γι’ αυτό, κύριε Υπουργέ, η Νέα Δημοκρατία έχει δεσμευτεί ότι ο νόμος αυτός για την επιλογή των στε</w:t>
      </w:r>
      <w:r>
        <w:rPr>
          <w:rFonts w:eastAsia="Times New Roman"/>
          <w:szCs w:val="24"/>
        </w:rPr>
        <w:t>λεχών εκπαίδευσης για τις νέες υποστηρικτικές δομές θα καταργηθεί από τη Νέα Δημοκρατία κατά προτεραιότητα.</w:t>
      </w:r>
    </w:p>
    <w:p w14:paraId="02EF8AF9" w14:textId="77777777" w:rsidR="00A46FC9" w:rsidRDefault="0052670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Υπουργέ, έχετε τον λόγο.</w:t>
      </w:r>
    </w:p>
    <w:p w14:paraId="02EF8AFA" w14:textId="77777777" w:rsidR="00A46FC9" w:rsidRDefault="0052670F">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Έχετε </w:t>
      </w:r>
      <w:r>
        <w:rPr>
          <w:rFonts w:eastAsia="Times New Roman"/>
          <w:szCs w:val="24"/>
        </w:rPr>
        <w:t>δεσμευτεί ως Νέα Δημοκρατία τόσες πολλές φορές ότι θα καταργήσετε νόμους κατά προτεραιότητα, που δεν ξέρω τι άλλο θα κάνετε, αν ποτέ έρθετε στα πράγματα. Το λέω αυτό γιατί δεν συνιστά πολιτική να λες «εμένα η πολιτική μου είναι να καταργήσω τους νόμους των</w:t>
      </w:r>
      <w:r>
        <w:rPr>
          <w:rFonts w:eastAsia="Times New Roman"/>
          <w:szCs w:val="24"/>
        </w:rPr>
        <w:t xml:space="preserve"> προηγουμένων». Δεν πάει έτσι. Υπάρχουν θετικές προτάσεις; Εσείς είστε ευχαριστημένοι από το υπάρχον σύστημα; </w:t>
      </w:r>
      <w:r>
        <w:rPr>
          <w:rFonts w:eastAsia="Times New Roman"/>
          <w:szCs w:val="24"/>
        </w:rPr>
        <w:lastRenderedPageBreak/>
        <w:t>Είστε ευχαριστημένοι να διορίζονται άτομα τα οποία διορίζει ο Υπουργός, σύμφωνα με τις δικές του αρχές;</w:t>
      </w:r>
    </w:p>
    <w:p w14:paraId="02EF8AFB" w14:textId="77777777" w:rsidR="00A46FC9" w:rsidRDefault="0052670F">
      <w:pPr>
        <w:spacing w:line="600" w:lineRule="auto"/>
        <w:ind w:firstLine="720"/>
        <w:jc w:val="both"/>
        <w:rPr>
          <w:rFonts w:eastAsia="Times New Roman"/>
          <w:szCs w:val="24"/>
        </w:rPr>
      </w:pPr>
      <w:r>
        <w:rPr>
          <w:rFonts w:eastAsia="Times New Roman"/>
          <w:szCs w:val="24"/>
        </w:rPr>
        <w:t>Για να είμαι και δίκαιος, αυτά τα άτομα δε</w:t>
      </w:r>
      <w:r>
        <w:rPr>
          <w:rFonts w:eastAsia="Times New Roman"/>
          <w:szCs w:val="24"/>
        </w:rPr>
        <w:t>ν σημαίνει ότι όλα έχουν κάνει αρνητική δουλειά, αλλά, αν θέλετε, να συζητήσουμε για ένα σύγχρονο κράτος που οι δημόσιοι λειτουργοί τους αναδεικνύονται με αντικειμενικούς όρους. Εγώ αυτό καταλαβαίνω από εσάς. Συνέχεια μας λέτε για αντικειμενικά κριτήρια κα</w:t>
      </w:r>
      <w:r>
        <w:rPr>
          <w:rFonts w:eastAsia="Times New Roman"/>
          <w:szCs w:val="24"/>
        </w:rPr>
        <w:t>ι αξιοκρατία κ.λπ. και όταν είναι να αποκλειστεί η δική σας λογική, η οποία αναδείκνυε τόσα χρόνια αυτό το κομματικό κράτος, εκεί πανικοβάλλεστε.</w:t>
      </w:r>
    </w:p>
    <w:p w14:paraId="02EF8AFC" w14:textId="77777777" w:rsidR="00A46FC9" w:rsidRDefault="0052670F">
      <w:pPr>
        <w:spacing w:line="600" w:lineRule="auto"/>
        <w:ind w:firstLine="720"/>
        <w:jc w:val="both"/>
        <w:rPr>
          <w:rFonts w:eastAsia="Times New Roman"/>
          <w:szCs w:val="24"/>
        </w:rPr>
      </w:pPr>
      <w:r>
        <w:rPr>
          <w:rFonts w:eastAsia="Times New Roman"/>
          <w:szCs w:val="24"/>
        </w:rPr>
        <w:t>Και να σας πω κάτι; Εάν έχετε συγκεκριμένες καταγγελίες που έγιναν παρανομίες, υπάρχουν διαδικασίες στις οποίε</w:t>
      </w:r>
      <w:r>
        <w:rPr>
          <w:rFonts w:eastAsia="Times New Roman"/>
          <w:szCs w:val="24"/>
        </w:rPr>
        <w:t>ς μπορείτε να προσφύγετε.</w:t>
      </w:r>
    </w:p>
    <w:p w14:paraId="02EF8AFD" w14:textId="77777777" w:rsidR="00A46FC9" w:rsidRDefault="0052670F">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Σας είπε ονόματα!</w:t>
      </w:r>
    </w:p>
    <w:p w14:paraId="02EF8AFE" w14:textId="77777777" w:rsidR="00A46FC9" w:rsidRDefault="0052670F">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Για ποιον λόγο εξανίσταστε; Τα επιχειρήματα δεν χρειάζονται εκνευρισμό, χρειάζονται αντεπιχειρήματα.</w:t>
      </w:r>
    </w:p>
    <w:p w14:paraId="02EF8AFF" w14:textId="77777777" w:rsidR="00A46FC9" w:rsidRDefault="0052670F">
      <w:pPr>
        <w:spacing w:line="600" w:lineRule="auto"/>
        <w:ind w:firstLine="720"/>
        <w:jc w:val="both"/>
        <w:rPr>
          <w:rFonts w:eastAsia="Times New Roman"/>
          <w:szCs w:val="24"/>
        </w:rPr>
      </w:pPr>
      <w:r>
        <w:rPr>
          <w:rFonts w:eastAsia="Times New Roman"/>
          <w:szCs w:val="24"/>
        </w:rPr>
        <w:t xml:space="preserve">Λέω, λοιπόν, πως όταν </w:t>
      </w:r>
      <w:r>
        <w:rPr>
          <w:rFonts w:eastAsia="Times New Roman"/>
          <w:szCs w:val="24"/>
        </w:rPr>
        <w:t>λέτε ότι ο τάδε ρώτησε τον υπάλληλο και ο υπάλληλος είπε «δεν είδα τον φάκελο», δημιουργείτε ένα κλίμα το οποίο δεν νομιμοποιείται ούτε ηθικά ούτε πολιτικά. Και εγώ μπορώ να πω ότι πήγα εκεί και είδα τον τάδε και ο τάδε μου είπε αυτό και εκείνο και το άλλο</w:t>
      </w:r>
      <w:r>
        <w:rPr>
          <w:rFonts w:eastAsia="Times New Roman"/>
          <w:szCs w:val="24"/>
        </w:rPr>
        <w:t>. Σας παρακαλώ, σοβαρευτείτε.</w:t>
      </w:r>
    </w:p>
    <w:p w14:paraId="02EF8B00" w14:textId="77777777" w:rsidR="00A46FC9" w:rsidRDefault="0052670F">
      <w:pPr>
        <w:spacing w:line="600" w:lineRule="auto"/>
        <w:ind w:firstLine="720"/>
        <w:jc w:val="both"/>
        <w:rPr>
          <w:rFonts w:eastAsia="Times New Roman"/>
          <w:szCs w:val="24"/>
        </w:rPr>
      </w:pPr>
      <w:r>
        <w:rPr>
          <w:rFonts w:eastAsia="Times New Roman"/>
          <w:b/>
          <w:szCs w:val="24"/>
        </w:rPr>
        <w:lastRenderedPageBreak/>
        <w:t>ΝΙΚΗ ΚΕΡΑΜΕΩΣ:</w:t>
      </w:r>
      <w:r>
        <w:rPr>
          <w:rFonts w:eastAsia="Times New Roman"/>
          <w:szCs w:val="24"/>
        </w:rPr>
        <w:t xml:space="preserve"> Έκανε ένσταση, κύριε Υπουργέ.</w:t>
      </w:r>
    </w:p>
    <w:p w14:paraId="02EF8B01" w14:textId="77777777" w:rsidR="00A46FC9" w:rsidRDefault="0052670F">
      <w:pPr>
        <w:spacing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Οτιδήποτε είναι θα το στείλετε σε μένα γραπτά και θα δούμε τι μπορούμε να κάνουμε και τι ποινές μπορούμε να επι</w:t>
      </w:r>
      <w:r>
        <w:rPr>
          <w:rFonts w:eastAsia="Times New Roman"/>
          <w:szCs w:val="24"/>
        </w:rPr>
        <w:t>βάλουμε. Όμως, κουβέντες του τύπου «ο φίλος μού είπε ότι του είπαν κ.λπ., κ.λπ.» δεν συνιστούν μέρος μιας σοβαρής κοινοβουλευτικής διαδικασίας.</w:t>
      </w:r>
    </w:p>
    <w:p w14:paraId="02EF8B02" w14:textId="77777777" w:rsidR="00A46FC9" w:rsidRDefault="0052670F">
      <w:pPr>
        <w:spacing w:line="600" w:lineRule="auto"/>
        <w:ind w:firstLine="720"/>
        <w:jc w:val="both"/>
        <w:rPr>
          <w:rFonts w:eastAsia="Times New Roman"/>
          <w:szCs w:val="24"/>
        </w:rPr>
      </w:pPr>
      <w:r>
        <w:rPr>
          <w:rFonts w:eastAsia="Times New Roman"/>
          <w:szCs w:val="24"/>
        </w:rPr>
        <w:t>Τώρα κοιτάξτε: Μου λέτε -και δεν έχω λόγο καθόλου να σας αμφισβητήσω- ότι κάποιος είχε πολλά επιστημονικά προσόν</w:t>
      </w:r>
      <w:r>
        <w:rPr>
          <w:rFonts w:eastAsia="Times New Roman"/>
          <w:szCs w:val="24"/>
        </w:rPr>
        <w:t>τα και μετά τη συνέντευξη δεν επελέγη. Να δεχτούμε τη σημασία της συνέντευξης ή θέλετε η συνέντευξη να είναι ένα φίλτρο κομματικό, όπως χρησιμοποιήθηκε από τη δική σας πολιτική παράταξη επί δεκαετίες; Εμείς λέμε ότι αν πρέπει η συνέντευξη να παίζει κάποιον</w:t>
      </w:r>
      <w:r>
        <w:rPr>
          <w:rFonts w:eastAsia="Times New Roman"/>
          <w:szCs w:val="24"/>
        </w:rPr>
        <w:t xml:space="preserve"> ρόλο, να παίζει κάποιον ρόλο και ξέρουμε από την εμπειρία μας ότι υπάρχουν άτομα τα οποία μπορεί να έχουν πολύ καλά προσόντα, αλλά όταν συνυπολογιστεί και η παρουσίασή τους στη συνέντευξη, τότε ενδεχομένως αυτά τα άτομα να μην μπορούν να πάρουν τη θέση πο</w:t>
      </w:r>
      <w:r>
        <w:rPr>
          <w:rFonts w:eastAsia="Times New Roman"/>
          <w:szCs w:val="24"/>
        </w:rPr>
        <w:t>υ θέλουν να πάρουν.</w:t>
      </w:r>
    </w:p>
    <w:p w14:paraId="02EF8B03" w14:textId="77777777" w:rsidR="00A46FC9" w:rsidRDefault="0052670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Υπουργού)</w:t>
      </w:r>
    </w:p>
    <w:p w14:paraId="02EF8B0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Άρα ή η συνέντευξη θα παίζει ρόλο φίλτρου κομματικού ή η συνέντευξη θα παίζει έναν ρόλο επιπλέον και συμπληρωματικό των επιστημονικών. Εμείς λέμε να είν</w:t>
      </w:r>
      <w:r>
        <w:rPr>
          <w:rFonts w:eastAsia="Times New Roman" w:cs="Times New Roman"/>
          <w:szCs w:val="24"/>
        </w:rPr>
        <w:t>αι το δεύτερο. Και γι’ αυτό, όπως ξέρετε, από πέρυσι για το θέμα των διευθυντών των σχολείων καθιερώσαμε τη συνέντευξη με έναν τρόπο που προσπαθούμε να την «απολυμάνουμε» από τα απίστευτα προβλήματα του παρελθόντος, που ξέρουμε πώς λειτουργούσαν οι συνεντε</w:t>
      </w:r>
      <w:r>
        <w:rPr>
          <w:rFonts w:eastAsia="Times New Roman" w:cs="Times New Roman"/>
          <w:szCs w:val="24"/>
        </w:rPr>
        <w:t xml:space="preserve">ύξεις. </w:t>
      </w:r>
    </w:p>
    <w:p w14:paraId="02EF8B0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Εγώ λέω λοιπόν να σεβαστούμε όλοι τις διαδικασίες. Είναι σίγουρο –πρώτος εγώ σας το λέω- πως όταν υπάρχει ένας τόσος μεγάλος αριθμός υποψηφίων κάπου υπάρχουν προβλήματα και υπάρχουν ενστάσεις που έχουν κάνει οι άνθρωποι και θα εξεταστούν. Όμως, θα </w:t>
      </w:r>
      <w:r>
        <w:rPr>
          <w:rFonts w:eastAsia="Times New Roman" w:cs="Times New Roman"/>
          <w:szCs w:val="24"/>
        </w:rPr>
        <w:t xml:space="preserve">πρέπει να δούμε εάν αυτή η αρχιτεκτονική είναι μια αρχιτεκτονική η οποία ενισχύει την επόμενη μέρα των σχολείων μας. </w:t>
      </w:r>
    </w:p>
    <w:p w14:paraId="02EF8B0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07" w14:textId="77777777" w:rsidR="00A46FC9" w:rsidRDefault="0052670F">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sidRPr="00132992">
        <w:rPr>
          <w:rFonts w:eastAsia="Times New Roman" w:cs="Times New Roman"/>
          <w:szCs w:val="24"/>
        </w:rPr>
        <w:t>Προχωρούμε</w:t>
      </w:r>
      <w:r>
        <w:rPr>
          <w:rFonts w:eastAsia="Times New Roman" w:cs="Times New Roman"/>
          <w:b/>
          <w:szCs w:val="24"/>
        </w:rPr>
        <w:t xml:space="preserve"> </w:t>
      </w:r>
      <w:r w:rsidRPr="00132992">
        <w:rPr>
          <w:rFonts w:eastAsia="Times New Roman" w:cs="Times New Roman"/>
          <w:szCs w:val="24"/>
        </w:rPr>
        <w:t>στη συζήτηση</w:t>
      </w:r>
      <w:r>
        <w:rPr>
          <w:rFonts w:eastAsia="Times New Roman" w:cs="Times New Roman"/>
          <w:b/>
          <w:szCs w:val="24"/>
        </w:rPr>
        <w:t xml:space="preserve"> </w:t>
      </w:r>
      <w:r w:rsidRPr="00132992">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έκτη</w:t>
      </w:r>
      <w:r>
        <w:rPr>
          <w:rFonts w:eastAsia="Times New Roman" w:cs="Times New Roman"/>
          <w:szCs w:val="24"/>
        </w:rPr>
        <w:t>ς</w:t>
      </w:r>
      <w:r>
        <w:rPr>
          <w:rFonts w:eastAsia="Times New Roman" w:cs="Times New Roman"/>
          <w:szCs w:val="24"/>
        </w:rPr>
        <w:t xml:space="preserve"> με αριθμό 113/30-10-2018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κύκλου της Βουλευτού Β΄ Πειραιώς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Παιδείας, Έρευνας και Θρησκευμάτων, με θέμα: «Μεγάλες ελλείψεις διδακτικού προσωπικού στη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ε</w:t>
      </w:r>
      <w:r>
        <w:rPr>
          <w:rFonts w:eastAsia="Times New Roman" w:cs="Times New Roman"/>
          <w:szCs w:val="24"/>
        </w:rPr>
        <w:t>κπαίδευση Πειραιά».</w:t>
      </w:r>
    </w:p>
    <w:p w14:paraId="02EF8B0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Μανωλάκο</w:t>
      </w:r>
      <w:r>
        <w:rPr>
          <w:rFonts w:eastAsia="Times New Roman" w:cs="Times New Roman"/>
          <w:szCs w:val="24"/>
        </w:rPr>
        <w:t>υ</w:t>
      </w:r>
      <w:proofErr w:type="spellEnd"/>
      <w:r>
        <w:rPr>
          <w:rFonts w:eastAsia="Times New Roman" w:cs="Times New Roman"/>
          <w:szCs w:val="24"/>
        </w:rPr>
        <w:t>, έχετε τον λόγο.</w:t>
      </w:r>
    </w:p>
    <w:p w14:paraId="02EF8B09"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Σας ευχαριστώ, κύριε Πρόεδρε. </w:t>
      </w:r>
    </w:p>
    <w:p w14:paraId="02EF8B0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πολλά είναι τα κενά στην Α΄ και Β΄ Πειραιά και μάλιστα, τα στοιχεία τα οποία εμείς καταθέτουμε είναι από την επίσημη ιστοσελίδα της Διεύθυνσης Δευτεροβάθμιας Εκπαίδευσης τ</w:t>
      </w:r>
      <w:r>
        <w:rPr>
          <w:rFonts w:eastAsia="Times New Roman" w:cs="Times New Roman"/>
          <w:szCs w:val="24"/>
        </w:rPr>
        <w:t xml:space="preserve">ου Πειραιά. Οι ελλείψεις διδακτικού προσωπικού αντιστοιχούν σε πάνω από </w:t>
      </w:r>
      <w:r>
        <w:rPr>
          <w:rFonts w:eastAsia="Times New Roman" w:cs="Times New Roman"/>
          <w:szCs w:val="24"/>
        </w:rPr>
        <w:t>τρείς χιλιάδες</w:t>
      </w:r>
      <w:r>
        <w:rPr>
          <w:rFonts w:eastAsia="Times New Roman" w:cs="Times New Roman"/>
          <w:szCs w:val="24"/>
        </w:rPr>
        <w:t xml:space="preserve"> ώρες εβδομαδιαίως. Είναι πολλές. Αυτό βέβαια το νούμερο αφορά τα σχολεία της γενικής αγωγής Α΄ και Β΄ Πειραιά, με τον Αργοσαρωνικό μέσα, καθώς και τα </w:t>
      </w:r>
      <w:r>
        <w:rPr>
          <w:rFonts w:eastAsia="Times New Roman" w:cs="Times New Roman"/>
          <w:szCs w:val="24"/>
        </w:rPr>
        <w:t>ε</w:t>
      </w:r>
      <w:r>
        <w:rPr>
          <w:rFonts w:eastAsia="Times New Roman" w:cs="Times New Roman"/>
          <w:szCs w:val="24"/>
        </w:rPr>
        <w:t xml:space="preserve">ιδικά </w:t>
      </w:r>
      <w:r>
        <w:rPr>
          <w:rFonts w:eastAsia="Times New Roman" w:cs="Times New Roman"/>
          <w:szCs w:val="24"/>
        </w:rPr>
        <w:t>σ</w:t>
      </w:r>
      <w:r>
        <w:rPr>
          <w:rFonts w:eastAsia="Times New Roman" w:cs="Times New Roman"/>
          <w:szCs w:val="24"/>
        </w:rPr>
        <w:t>χολεία. Δηλ</w:t>
      </w:r>
      <w:r>
        <w:rPr>
          <w:rFonts w:eastAsia="Times New Roman" w:cs="Times New Roman"/>
          <w:szCs w:val="24"/>
        </w:rPr>
        <w:t xml:space="preserve">αδή, εάν θέλουμε να το μεταφράσουμε σε αριθμό καθηγητών, λείπουν </w:t>
      </w:r>
      <w:proofErr w:type="spellStart"/>
      <w:r>
        <w:rPr>
          <w:rFonts w:eastAsia="Times New Roman" w:cs="Times New Roman"/>
          <w:szCs w:val="24"/>
        </w:rPr>
        <w:t>εκατόν</w:t>
      </w:r>
      <w:proofErr w:type="spellEnd"/>
      <w:r>
        <w:rPr>
          <w:rFonts w:eastAsia="Times New Roman" w:cs="Times New Roman"/>
          <w:szCs w:val="24"/>
        </w:rPr>
        <w:t xml:space="preserve"> σαράντα καθηγητές και έχουν περάσει περίπου δύο μήνες από την έναρξη της σχολικής χρονιάς. Και βεβαίως, δεν είναι ώρες χαμένες που μπορεί να αφορούν δεύτερα ή τρίτα μαθήματα, αλλά μαθή</w:t>
      </w:r>
      <w:r>
        <w:rPr>
          <w:rFonts w:eastAsia="Times New Roman" w:cs="Times New Roman"/>
          <w:szCs w:val="24"/>
        </w:rPr>
        <w:t xml:space="preserve">ματα που δίνουν πανελλήνιες εξετάσεις και χρειάζονται υποδομές. </w:t>
      </w:r>
    </w:p>
    <w:p w14:paraId="02EF8B0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Ενδεικτικά, σας λέμε ότι </w:t>
      </w:r>
      <w:r>
        <w:rPr>
          <w:rFonts w:eastAsia="Times New Roman" w:cs="Times New Roman"/>
          <w:szCs w:val="24"/>
        </w:rPr>
        <w:t>διακόσιες εξήντα οκτώ</w:t>
      </w:r>
      <w:r>
        <w:rPr>
          <w:rFonts w:eastAsia="Times New Roman" w:cs="Times New Roman"/>
          <w:szCs w:val="24"/>
        </w:rPr>
        <w:t xml:space="preserve"> διδακτικές ώρες χάνονται κάθε εβδομάδα στα φιλολογικά μαθήματα, </w:t>
      </w:r>
      <w:proofErr w:type="spellStart"/>
      <w:r>
        <w:rPr>
          <w:rFonts w:eastAsia="Times New Roman" w:cs="Times New Roman"/>
          <w:szCs w:val="24"/>
        </w:rPr>
        <w:t>εκατόν</w:t>
      </w:r>
      <w:proofErr w:type="spellEnd"/>
      <w:r>
        <w:rPr>
          <w:rFonts w:eastAsia="Times New Roman" w:cs="Times New Roman"/>
          <w:szCs w:val="24"/>
        </w:rPr>
        <w:t xml:space="preserve"> ογδόντα πέντε</w:t>
      </w:r>
      <w:r>
        <w:rPr>
          <w:rFonts w:eastAsia="Times New Roman" w:cs="Times New Roman"/>
          <w:szCs w:val="24"/>
        </w:rPr>
        <w:t xml:space="preserve"> ώρες την εβδομάδα στα μαθηματικά, </w:t>
      </w:r>
      <w:proofErr w:type="spellStart"/>
      <w:r>
        <w:rPr>
          <w:rFonts w:eastAsia="Times New Roman" w:cs="Times New Roman"/>
          <w:szCs w:val="24"/>
        </w:rPr>
        <w:t>εκατόν</w:t>
      </w:r>
      <w:proofErr w:type="spellEnd"/>
      <w:r>
        <w:rPr>
          <w:rFonts w:eastAsia="Times New Roman" w:cs="Times New Roman"/>
          <w:szCs w:val="24"/>
        </w:rPr>
        <w:t xml:space="preserve"> σαράντα μία</w:t>
      </w:r>
      <w:r>
        <w:rPr>
          <w:rFonts w:eastAsia="Times New Roman" w:cs="Times New Roman"/>
          <w:szCs w:val="24"/>
        </w:rPr>
        <w:t xml:space="preserve"> ώρες σ</w:t>
      </w:r>
      <w:r>
        <w:rPr>
          <w:rFonts w:eastAsia="Times New Roman" w:cs="Times New Roman"/>
          <w:szCs w:val="24"/>
        </w:rPr>
        <w:t xml:space="preserve">τη φυσική, </w:t>
      </w:r>
      <w:proofErr w:type="spellStart"/>
      <w:r>
        <w:rPr>
          <w:rFonts w:eastAsia="Times New Roman" w:cs="Times New Roman"/>
          <w:szCs w:val="24"/>
        </w:rPr>
        <w:t>εκατόν</w:t>
      </w:r>
      <w:proofErr w:type="spellEnd"/>
      <w:r>
        <w:rPr>
          <w:rFonts w:eastAsia="Times New Roman" w:cs="Times New Roman"/>
          <w:szCs w:val="24"/>
        </w:rPr>
        <w:t xml:space="preserve"> εξήντα μία</w:t>
      </w:r>
      <w:r>
        <w:rPr>
          <w:rFonts w:eastAsia="Times New Roman" w:cs="Times New Roman"/>
          <w:szCs w:val="24"/>
        </w:rPr>
        <w:t xml:space="preserve"> ώρες στη βιολογία, </w:t>
      </w:r>
      <w:r>
        <w:rPr>
          <w:rFonts w:eastAsia="Times New Roman" w:cs="Times New Roman"/>
          <w:szCs w:val="24"/>
        </w:rPr>
        <w:t>ογδόντα μία</w:t>
      </w:r>
      <w:r>
        <w:rPr>
          <w:rFonts w:eastAsia="Times New Roman" w:cs="Times New Roman"/>
          <w:szCs w:val="24"/>
        </w:rPr>
        <w:t xml:space="preserve"> ώρες στη χημεία και αυτός ο κατάλογος δεν έχει τελειωμό. Αναφέρω δηλαδή μαθήματα για να έχετε εικόνα της σημαντικότητας αυτών των χαμένων ωρών. </w:t>
      </w:r>
    </w:p>
    <w:p w14:paraId="02EF8B0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Βεβαίως, αυτό είναι το αποτέλεσμα της αδιοριστίας μ</w:t>
      </w:r>
      <w:r>
        <w:rPr>
          <w:rFonts w:eastAsia="Times New Roman" w:cs="Times New Roman"/>
          <w:szCs w:val="24"/>
        </w:rPr>
        <w:t>όνιμων εκπαιδευτικών. Συνεπώς όσον αφορά αυτό που λέγατε ότι με την έναρξη της σχολικής χρονιάς είμαστε στην κανονικότητα, δεν ισχύει. Οι ώρες, λοιπόν, είναι πάρα πολλές. Μπορεί να θέλει η Κυβέρνηση να κάνει οικονομία, αλλά όχι στις πλάτες των μαθητών. Αυτ</w:t>
      </w:r>
      <w:r>
        <w:rPr>
          <w:rFonts w:eastAsia="Times New Roman" w:cs="Times New Roman"/>
          <w:szCs w:val="24"/>
        </w:rPr>
        <w:t xml:space="preserve">ό χαρακτηρίζει την αντιεκπαιδευτική πολιτική, αυτό έκαναν οι προηγούμενες κυβερνήσεις και δυστυχώς το συνεχίζετε και εσείς. </w:t>
      </w:r>
    </w:p>
    <w:p w14:paraId="02EF8B0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Εμείς δεν ζητάμε να καλυφθούν άμεσα τα κενά, αλλά το απαιτούμε, κύριε Υπουργέ, και αυτό περιμένουμε να ακούσουμε.</w:t>
      </w:r>
    </w:p>
    <w:p w14:paraId="02EF8B0E" w14:textId="77777777" w:rsidR="00A46FC9" w:rsidRDefault="0052670F">
      <w:pPr>
        <w:spacing w:line="600" w:lineRule="auto"/>
        <w:ind w:firstLine="720"/>
        <w:jc w:val="both"/>
        <w:rPr>
          <w:rFonts w:eastAsia="Times New Roman" w:cs="Times New Roman"/>
          <w:szCs w:val="24"/>
        </w:rPr>
      </w:pPr>
      <w:r w:rsidRPr="00511F33">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02EF8B0F"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σας ευχαριστώ. </w:t>
      </w:r>
    </w:p>
    <w:p w14:paraId="02EF8B1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Κάποια στιγμή θα πρέπει να καταλάβω κι εγώ τη διαφορά ανάμεσα στο «ζητάμε» και το</w:t>
      </w:r>
      <w:r>
        <w:rPr>
          <w:rFonts w:eastAsia="Times New Roman" w:cs="Times New Roman"/>
          <w:szCs w:val="24"/>
        </w:rPr>
        <w:t xml:space="preserve"> «απαιτούμε», η οποία είναι μια πολύ προσφιλής έκφραση του πολιτικού σας χώρου, αλλά ας αφήσουμε τα γλωσσολογικά για κάποια άλλη στιγμή.</w:t>
      </w:r>
    </w:p>
    <w:p w14:paraId="02EF8B1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Κοιτάξτε, για να μην χαθούμε στους αριθμούς, θα πρέπει οι πολίτες να κατανοήσουν ποιο είναι το πρόβλημα. Το πρόβλημα εί</w:t>
      </w:r>
      <w:r>
        <w:rPr>
          <w:rFonts w:eastAsia="Times New Roman" w:cs="Times New Roman"/>
          <w:szCs w:val="24"/>
        </w:rPr>
        <w:t xml:space="preserve">ναι ότι λόγω της κρίσης και των αποχωρήσεων εκπαιδευτικών -συνταξιοδότηση κυρίως των εκπαιδευτικών-,  αλλά </w:t>
      </w:r>
      <w:r>
        <w:rPr>
          <w:rFonts w:eastAsia="Times New Roman" w:cs="Times New Roman"/>
          <w:szCs w:val="24"/>
        </w:rPr>
        <w:lastRenderedPageBreak/>
        <w:t>και των θετικών μέτρων που έχουμε πάρει και άρα των μεγαλύτερων απαιτήσεων, αυξήθηκε ο αριθμός των αναπληρωτών καθηγητών. Οι αναπληρωτές καθηγητές εί</w:t>
      </w:r>
      <w:r>
        <w:rPr>
          <w:rFonts w:eastAsia="Times New Roman" w:cs="Times New Roman"/>
          <w:szCs w:val="24"/>
        </w:rPr>
        <w:t xml:space="preserve">ναι μια πολύ σημαντική διάσταση του εκπαιδευτικού μας συστήματος στον βαθμό που κάνουν αυτό που λέει ο τίτλος: Αναπληρώνουν κάποια άτομα λόγω έκτακτων καταστάσεων. </w:t>
      </w:r>
    </w:p>
    <w:p w14:paraId="02EF8B1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Στη διάρκεια της κρίσης οι αναπληρωτές καθηγητές άρχισαν να λειτουργούν σαν ένα κομμάτι του</w:t>
      </w:r>
      <w:r>
        <w:rPr>
          <w:rFonts w:eastAsia="Times New Roman" w:cs="Times New Roman"/>
          <w:szCs w:val="24"/>
        </w:rPr>
        <w:t xml:space="preserve"> σχολείου -και ευτυχώς, διότι κράτησαν σε πάρα πολλές περιοχές πολλά σχολεία ζωντανά-, κάτι που ήρθε και δημιούργησε ένα πρόβλημα. Ποιο είναι το πρόβλημα; Η ακριβής καταγραφή των κενών, δηλαδή ποιες είναι οι ανάγκες και άρα πόσους αναπληρωτές θα πρέπει να </w:t>
      </w:r>
      <w:r>
        <w:rPr>
          <w:rFonts w:eastAsia="Times New Roman" w:cs="Times New Roman"/>
          <w:szCs w:val="24"/>
        </w:rPr>
        <w:t>έχει κανείς γι’ αυτές τις ανάγκες. Ξέρετε στη χώρα μας το 15% περίπου του εκπαιδευτικού προσωπικού είναι αναπληρωτές, ενώ στην Ευρώπη είναι γύρω στο 3%-5%.</w:t>
      </w:r>
    </w:p>
    <w:p w14:paraId="02EF8B1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Εκείνο, λοιπόν, που θέλω να σας πω είναι ότι ειδικά για τα σχολεία που λέτε, από σήμερα –«έτσι το έφ</w:t>
      </w:r>
      <w:r>
        <w:rPr>
          <w:rFonts w:eastAsia="Times New Roman" w:cs="Times New Roman"/>
          <w:szCs w:val="24"/>
        </w:rPr>
        <w:t>ερε η ζωή», όπως λένε- ήδη πάει ο κόσμος και αναλαμβάνει υπηρεσία, διότι πριν μια εβδομάδα πήραμε μια πρόσθετη χρηματοδότηση για χίλιους αναπληρωτές εκπαιδευτικούς. Τα νούμερα είναι πραγματικά συγκλονιστικά. Οι προσλήψεις που κάναμε εμείς από το 2016 και μ</w:t>
      </w:r>
      <w:r>
        <w:rPr>
          <w:rFonts w:eastAsia="Times New Roman" w:cs="Times New Roman"/>
          <w:szCs w:val="24"/>
        </w:rPr>
        <w:t xml:space="preserve">ετά, πριν αρχίσει το σχολείο, ήταν πέντε χιλιάδες, δεκαπέντε χιλιάδες και φέτος δεκαεννέα χιλιάδες. Αυτό ήταν πριν </w:t>
      </w:r>
      <w:r>
        <w:rPr>
          <w:rFonts w:eastAsia="Times New Roman" w:cs="Times New Roman"/>
          <w:szCs w:val="24"/>
        </w:rPr>
        <w:lastRenderedPageBreak/>
        <w:t>αρχίσει το σχολείο. Γι’ αυτό και λέμε ότι για πρώτη φορά μετά από δεκαετίες καταφέραμε και φέραμε μια κανονικότητα στα σχολεία. Να σας πω ότι</w:t>
      </w:r>
      <w:r>
        <w:rPr>
          <w:rFonts w:eastAsia="Times New Roman" w:cs="Times New Roman"/>
          <w:szCs w:val="24"/>
        </w:rPr>
        <w:t xml:space="preserve"> από το 2011 οι προσλήψεις για την ειδική αγωγή, πριν αρχίσουν τα σχολεία, ήταν μηδέν. Κι εμείς φέτος κάναμε εννέα χιλιάδες πριν ανοίξουν τα σχολεία.</w:t>
      </w:r>
    </w:p>
    <w:p w14:paraId="02EF8B1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w:t>
      </w:r>
      <w:r>
        <w:rPr>
          <w:rFonts w:eastAsia="Times New Roman" w:cs="Times New Roman"/>
          <w:szCs w:val="24"/>
        </w:rPr>
        <w:t>π</w:t>
      </w:r>
      <w:r>
        <w:rPr>
          <w:rFonts w:eastAsia="Times New Roman" w:cs="Times New Roman"/>
          <w:szCs w:val="24"/>
        </w:rPr>
        <w:t>άει το κουδούνι λήξεως του χρόνου ομιλίας του κυρίου Υπουργού)</w:t>
      </w:r>
    </w:p>
    <w:p w14:paraId="02EF8B1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Λέω λοιπόν, ότι θέλει </w:t>
      </w:r>
      <w:r>
        <w:rPr>
          <w:rFonts w:eastAsia="Times New Roman" w:cs="Times New Roman"/>
          <w:szCs w:val="24"/>
        </w:rPr>
        <w:t>πραγματικά μια προσοχή, όταν λέμε ότι υπονομεύεται το εγχείρημα, αν θέλετε, ή η πρόθεση της κανονικότητας. Η κανονικότητα δεν θα έρθει με το πάτημα ενός κουμπιού. Η κανονικότητα θα έρθει με το να μπορέσουμε να λύσουμε πολλές παθογένειες και ταυτόχρονα να μ</w:t>
      </w:r>
      <w:r>
        <w:rPr>
          <w:rFonts w:eastAsia="Times New Roman" w:cs="Times New Roman"/>
          <w:szCs w:val="24"/>
        </w:rPr>
        <w:t xml:space="preserve">πορέσουμε να προσανατολίσουμε δυνάμεις, με έναν τρόπο ορθολογικό και όχι, όπως γινόταν επί διάφορα χρόνια, εξυπηρετώντας πελατειακές ανάγκες. </w:t>
      </w:r>
    </w:p>
    <w:p w14:paraId="02EF8B1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Για τα συγκεκριμένα που είπατε, ας μην έχουμε διαφωνίες ως προς τον ακριβή αριθμό, ότι υπάρχουν αυτά τα κενά. Όπω</w:t>
      </w:r>
      <w:r>
        <w:rPr>
          <w:rFonts w:eastAsia="Times New Roman" w:cs="Times New Roman"/>
          <w:szCs w:val="24"/>
        </w:rPr>
        <w:t>ς σας είπα, λόγω των χιλίων καινούριων αναπληρωτών που πήραμε, θα λυθούν τα προβλήματα και θα αντιμετωπιστούν. Και από σήμερα ήδη αντιμετωπίζονται τα προβλήματα στον Πειραιά.</w:t>
      </w:r>
    </w:p>
    <w:p w14:paraId="02EF8B1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18" w14:textId="77777777" w:rsidR="00A46FC9" w:rsidRDefault="0052670F">
      <w:pPr>
        <w:spacing w:line="600" w:lineRule="auto"/>
        <w:ind w:firstLine="720"/>
        <w:jc w:val="both"/>
        <w:rPr>
          <w:rFonts w:eastAsia="Times New Roman" w:cs="Times New Roman"/>
          <w:szCs w:val="24"/>
        </w:rPr>
      </w:pPr>
      <w:r w:rsidRPr="00BE6D93">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έχετε το</w:t>
      </w:r>
      <w:r>
        <w:rPr>
          <w:rFonts w:eastAsia="Times New Roman" w:cs="Times New Roman"/>
          <w:szCs w:val="24"/>
        </w:rPr>
        <w:t>ν λόγο.</w:t>
      </w:r>
    </w:p>
    <w:p w14:paraId="02EF8B19" w14:textId="77777777" w:rsidR="00A46FC9" w:rsidRDefault="0052670F">
      <w:pPr>
        <w:spacing w:line="600" w:lineRule="auto"/>
        <w:ind w:firstLine="720"/>
        <w:jc w:val="both"/>
        <w:rPr>
          <w:rFonts w:eastAsia="Times New Roman" w:cs="Times New Roman"/>
          <w:szCs w:val="24"/>
        </w:rPr>
      </w:pPr>
      <w:r w:rsidRPr="00BE6D93">
        <w:rPr>
          <w:rFonts w:eastAsia="Times New Roman" w:cs="Times New Roman"/>
          <w:b/>
          <w:szCs w:val="24"/>
        </w:rPr>
        <w:t>ΔΙΑΜΑΝΤΩ ΜΑΝΩΛΑΚΟΥ:</w:t>
      </w:r>
      <w:r>
        <w:rPr>
          <w:rFonts w:eastAsia="Times New Roman" w:cs="Times New Roman"/>
          <w:szCs w:val="24"/>
        </w:rPr>
        <w:t xml:space="preserve"> Κύριε Υπουργέ, δεν μου απαντήσατε στο εξής: από τους χίλιους που τώρα πηγαίνουν να πιάσουν δουλειά, είναι </w:t>
      </w:r>
      <w:proofErr w:type="spellStart"/>
      <w:r>
        <w:rPr>
          <w:rFonts w:eastAsia="Times New Roman" w:cs="Times New Roman"/>
          <w:szCs w:val="24"/>
        </w:rPr>
        <w:t>εκατόν</w:t>
      </w:r>
      <w:proofErr w:type="spellEnd"/>
      <w:r>
        <w:rPr>
          <w:rFonts w:eastAsia="Times New Roman" w:cs="Times New Roman"/>
          <w:szCs w:val="24"/>
        </w:rPr>
        <w:t xml:space="preserve"> σαράντα συνολικά αυτοί που θα πάνε στον Πειραιά; Είναι ειδικότητες αυτών των κενών που έχουν στον Πειραιά; Γιατί δε</w:t>
      </w:r>
      <w:r>
        <w:rPr>
          <w:rFonts w:eastAsia="Times New Roman" w:cs="Times New Roman"/>
          <w:szCs w:val="24"/>
        </w:rPr>
        <w:t>ν είναι ότι τώρα ξεκινάνε, αλλά και τι ώρες διδακτικές χάθηκαν αυτούς τους δύο μήνες. Εσείς θυμάστε χαμένες διδακτικές ώρες μόνο όταν είναι σε κινητοποιήσεις και απαιτούν δασκάλους και υποδομές τα παιδιά και οι καθηγητές. Όταν όμως, είναι αδιόριστοι, είναι</w:t>
      </w:r>
      <w:r>
        <w:rPr>
          <w:rFonts w:eastAsia="Times New Roman" w:cs="Times New Roman"/>
          <w:szCs w:val="24"/>
        </w:rPr>
        <w:t xml:space="preserve"> στην ανεργία και ζητάνε να καλύψουν πραγματικά κενά, τότε δεν βλέπετε τις χαμένες ώρες.</w:t>
      </w:r>
    </w:p>
    <w:p w14:paraId="02EF8B1A" w14:textId="77777777" w:rsidR="00A46FC9" w:rsidRDefault="0052670F">
      <w:pPr>
        <w:spacing w:after="0"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μεταμνημονιακή</w:t>
      </w:r>
      <w:proofErr w:type="spellEnd"/>
      <w:r>
        <w:rPr>
          <w:rFonts w:eastAsia="Times New Roman" w:cs="Times New Roman"/>
          <w:szCs w:val="24"/>
        </w:rPr>
        <w:t xml:space="preserve"> σχολική χρονιά ξεκίνησε με τα κενά τα οποία παραδέχεστε κι εσείς. Βεβαίως, διορίστηκαν δεκαεννέα χιλιάδες τετρακόσιοι ογδόντα αναπληρωτές. Όμως, τι εί</w:t>
      </w:r>
      <w:r>
        <w:rPr>
          <w:rFonts w:eastAsia="Times New Roman" w:cs="Times New Roman"/>
          <w:szCs w:val="24"/>
        </w:rPr>
        <w:t>ναι</w:t>
      </w:r>
      <w:r w:rsidRPr="00BE6D93">
        <w:rPr>
          <w:rFonts w:eastAsia="Times New Roman" w:cs="Times New Roman"/>
          <w:szCs w:val="24"/>
        </w:rPr>
        <w:t xml:space="preserve"> </w:t>
      </w:r>
      <w:r>
        <w:rPr>
          <w:rFonts w:eastAsia="Times New Roman" w:cs="Times New Roman"/>
          <w:szCs w:val="24"/>
        </w:rPr>
        <w:t>οι αναπληρωτές; Είναι ευέλικτες μορφές εργασίας μαζί με τους ωρομίσθιους οι οποίοι δουλεύουν ορισμένους μήνες λες και δεν έχουν ανάγκη τους υπόλοιπους μήνες και ανασφάλιστοι. Αν όμως, ικανοποιήσετε το αίτημα</w:t>
      </w:r>
      <w:r w:rsidRPr="00F82184">
        <w:rPr>
          <w:rFonts w:eastAsia="Times New Roman" w:cs="Times New Roman"/>
          <w:szCs w:val="24"/>
        </w:rPr>
        <w:t xml:space="preserve"> </w:t>
      </w:r>
      <w:r>
        <w:rPr>
          <w:rFonts w:eastAsia="Times New Roman" w:cs="Times New Roman"/>
          <w:szCs w:val="24"/>
        </w:rPr>
        <w:t>μονιμοποίησης, το οποίο έχουν είκοσι πέντε χ</w:t>
      </w:r>
      <w:r>
        <w:rPr>
          <w:rFonts w:eastAsia="Times New Roman" w:cs="Times New Roman"/>
          <w:szCs w:val="24"/>
        </w:rPr>
        <w:t>ιλιάδες, τότε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δεν θα υπάρχει πρόβλημα και κάθε χρόνο δεν θα υπάρχουν κενά, γιατί ήδη η ανάγκη μονιμοποίησης των καθηγητών, όπου υπάρχουν πραγματικές ανάγκες -και το παραδέχεστε κι εσείς- δεν είναι μόνο στον Πειραιά, αλλά σε όλη την Ελλάδα. </w:t>
      </w:r>
    </w:p>
    <w:p w14:paraId="02EF8B1B" w14:textId="77777777" w:rsidR="00A46FC9" w:rsidRDefault="0052670F">
      <w:pPr>
        <w:spacing w:after="0" w:line="600" w:lineRule="auto"/>
        <w:ind w:firstLine="720"/>
        <w:contextualSpacing/>
        <w:jc w:val="both"/>
        <w:rPr>
          <w:rFonts w:eastAsia="Times New Roman"/>
          <w:szCs w:val="24"/>
        </w:rPr>
      </w:pPr>
      <w:r>
        <w:rPr>
          <w:rFonts w:eastAsia="Times New Roman"/>
          <w:szCs w:val="24"/>
        </w:rPr>
        <w:lastRenderedPageBreak/>
        <w:t>Εδ</w:t>
      </w:r>
      <w:r>
        <w:rPr>
          <w:rFonts w:eastAsia="Times New Roman"/>
          <w:szCs w:val="24"/>
        </w:rPr>
        <w:t xml:space="preserve">ώ στη Χίο, που την επισκέφθηκα πριν από μερικές μέρες, </w:t>
      </w:r>
      <w:r w:rsidRPr="006E17E0">
        <w:rPr>
          <w:rFonts w:eastAsia="Times New Roman"/>
          <w:szCs w:val="24"/>
        </w:rPr>
        <w:t xml:space="preserve">μου </w:t>
      </w:r>
      <w:r>
        <w:rPr>
          <w:rFonts w:eastAsia="Times New Roman"/>
          <w:szCs w:val="24"/>
        </w:rPr>
        <w:t>έδωσαν πάρα πολλά κενά. Και όχι μόνο. Ζητούσε να μην υπάρχει και αυξημένος αριθμός μαθητών σ’ ό,τι αφορά τις νησιωτικές περιοχές.</w:t>
      </w:r>
    </w:p>
    <w:p w14:paraId="02EF8B1C" w14:textId="77777777" w:rsidR="00A46FC9" w:rsidRDefault="0052670F">
      <w:pPr>
        <w:spacing w:after="0" w:line="600" w:lineRule="auto"/>
        <w:ind w:firstLine="720"/>
        <w:contextualSpacing/>
        <w:jc w:val="both"/>
        <w:rPr>
          <w:rFonts w:eastAsia="Times New Roman"/>
          <w:szCs w:val="24"/>
        </w:rPr>
      </w:pPr>
      <w:r>
        <w:rPr>
          <w:rFonts w:eastAsia="Times New Roman"/>
          <w:szCs w:val="24"/>
        </w:rPr>
        <w:t>Επίσης, εκτός από τα κενά, υπάρχουν σήμερα και προβλήματα στις υποδ</w:t>
      </w:r>
      <w:r>
        <w:rPr>
          <w:rFonts w:eastAsia="Times New Roman"/>
          <w:szCs w:val="24"/>
        </w:rPr>
        <w:t>ομές. Το λέω γιατί και αυτό πρέπει να το δείτε. Δεν είναι τυχαίο ότι σήμερα υπάρχει κινητοποίηση στους δρόμους για τους μαθητές. Θα σας επισκεφθούν στο Υπουργείο σας σήμερα το μεσημέρι και σας παρακαλώ πολύ να τους δεχθείτε. Γιατί; Διότι ζητάνε σχολείο που</w:t>
      </w:r>
      <w:r>
        <w:rPr>
          <w:rFonts w:eastAsia="Times New Roman"/>
          <w:szCs w:val="24"/>
        </w:rPr>
        <w:t xml:space="preserve"> να μορφώνει πραγματικά, χωρίς διακρίσεις, χωρίς εμπόδια, που θα δίνει γνώση ολόπλευρη και δεν θα φοβούνται. Μάλιστα, δεν φοβούνται ούτε τον αυταρχισμό ούτε την τρομοκρατία. Και σας το λέω, γιατί ακόμα και με μορφές κατάληψης που είχαν ορισμένα σχολεία, στ</w:t>
      </w:r>
      <w:r>
        <w:rPr>
          <w:rFonts w:eastAsia="Times New Roman"/>
          <w:szCs w:val="24"/>
        </w:rPr>
        <w:t>άλθηκε αστυνομία. Αυτό δεν επιτρέπεται και περιμένω να το καταδικάσετε.</w:t>
      </w:r>
    </w:p>
    <w:p w14:paraId="02EF8B1D" w14:textId="77777777" w:rsidR="00A46FC9" w:rsidRDefault="0052670F">
      <w:pPr>
        <w:spacing w:after="0" w:line="600" w:lineRule="auto"/>
        <w:ind w:firstLine="720"/>
        <w:contextualSpacing/>
        <w:jc w:val="both"/>
        <w:rPr>
          <w:rFonts w:eastAsia="Times New Roman"/>
          <w:szCs w:val="24"/>
        </w:rPr>
      </w:pPr>
      <w:r>
        <w:rPr>
          <w:rFonts w:eastAsia="Times New Roman"/>
          <w:szCs w:val="24"/>
        </w:rPr>
        <w:t>Ζητάμε να μονιμοποιήσετε και τους αναπληρωτές που και αυτοί σήμερα βρίσκονται στους δρόμους. Πολλές ΕΛΜΕ και ΔΟΕ θα είναι σήμερα εκεί. Επίσης, σας ζητάω να καταδικάσετε το ότι στην ΕΛΜ</w:t>
      </w:r>
      <w:r>
        <w:rPr>
          <w:rFonts w:eastAsia="Times New Roman"/>
          <w:szCs w:val="24"/>
        </w:rPr>
        <w:t xml:space="preserve">Ε Πειραιά πήγε το ΣΔΟΕ για να κάνει έλεγχο στη διαχείριση των πέντε ευρώ που δίνουν συνδρομή οι καθηγητές. Έλεος πια! Είναι απαράδεκτο και προκλητικό αυτό. </w:t>
      </w:r>
    </w:p>
    <w:p w14:paraId="02EF8B1E" w14:textId="77777777" w:rsidR="00A46FC9" w:rsidRDefault="0052670F">
      <w:pPr>
        <w:spacing w:after="0" w:line="600" w:lineRule="auto"/>
        <w:ind w:firstLine="720"/>
        <w:contextualSpacing/>
        <w:jc w:val="both"/>
        <w:rPr>
          <w:rFonts w:eastAsia="Times New Roman"/>
          <w:szCs w:val="24"/>
        </w:rPr>
      </w:pPr>
      <w:r>
        <w:rPr>
          <w:rFonts w:eastAsia="Times New Roman"/>
          <w:szCs w:val="24"/>
        </w:rPr>
        <w:t>Τελειώνω με αυτό</w:t>
      </w:r>
      <w:r>
        <w:rPr>
          <w:rFonts w:eastAsia="Times New Roman"/>
          <w:szCs w:val="24"/>
        </w:rPr>
        <w:t>,</w:t>
      </w:r>
      <w:r>
        <w:rPr>
          <w:rFonts w:eastAsia="Times New Roman"/>
          <w:szCs w:val="24"/>
        </w:rPr>
        <w:t xml:space="preserve"> που εσείς εντοπίσατε ως πρόβλημα για την κάλυψη των κενών από την αρχή της χρονιάς. Κοιτάξτε</w:t>
      </w:r>
      <w:r w:rsidRPr="00787301">
        <w:rPr>
          <w:rFonts w:eastAsia="Times New Roman"/>
          <w:szCs w:val="24"/>
        </w:rPr>
        <w:t xml:space="preserve">: </w:t>
      </w:r>
      <w:r>
        <w:rPr>
          <w:rFonts w:eastAsia="Times New Roman"/>
          <w:szCs w:val="24"/>
        </w:rPr>
        <w:t xml:space="preserve">Έχουν βγάλει και ανακοινώσεις. Συνέβη </w:t>
      </w:r>
      <w:r>
        <w:rPr>
          <w:rFonts w:eastAsia="Times New Roman"/>
          <w:szCs w:val="24"/>
        </w:rPr>
        <w:lastRenderedPageBreak/>
        <w:t>και αυτήν τη χρονιά. Σε διάφορες περιοχές, μεταξύ άλλων και ο Πειραιάς, δεν δόθηκαν όλα τα κενά. Σας το λέω αυτό γιατί εμεί</w:t>
      </w:r>
      <w:r>
        <w:rPr>
          <w:rFonts w:eastAsia="Times New Roman"/>
          <w:szCs w:val="24"/>
        </w:rPr>
        <w:t xml:space="preserve">ς κάναμε και περιοδεία στα </w:t>
      </w:r>
      <w:proofErr w:type="spellStart"/>
      <w:r>
        <w:rPr>
          <w:rFonts w:eastAsia="Times New Roman"/>
          <w:szCs w:val="24"/>
        </w:rPr>
        <w:t>σχολειά</w:t>
      </w:r>
      <w:proofErr w:type="spellEnd"/>
      <w:r>
        <w:rPr>
          <w:rFonts w:eastAsia="Times New Roman"/>
          <w:szCs w:val="24"/>
        </w:rPr>
        <w:t xml:space="preserve">. Αυτό τι είχε ως αποτέλεσμα, αφού δεν δόθηκαν έγκαιρα τα κενά; Δεκάδες καθηγητές και μάλιστα μερικοί με σοβαρά προβλήματα υγείας, άλλοι με αρκετά μόρια, που δούλευαν χρόνια σε αυτά τα </w:t>
      </w:r>
      <w:proofErr w:type="spellStart"/>
      <w:r>
        <w:rPr>
          <w:rFonts w:eastAsia="Times New Roman"/>
          <w:szCs w:val="24"/>
        </w:rPr>
        <w:t>σχολειά</w:t>
      </w:r>
      <w:proofErr w:type="spellEnd"/>
      <w:r>
        <w:rPr>
          <w:rFonts w:eastAsia="Times New Roman"/>
          <w:szCs w:val="24"/>
        </w:rPr>
        <w:t>, να αναγκάζονται να μετακινηθ</w:t>
      </w:r>
      <w:r>
        <w:rPr>
          <w:rFonts w:eastAsia="Times New Roman"/>
          <w:szCs w:val="24"/>
        </w:rPr>
        <w:t>ούν σε άλλες περιοχές και όχι στην περιοχή πρώτης προτίμησης. Συνεπώς μην τα ρίχνετε στους καθηγητές, αλλά να δείτε πώς οργανώνονται αυτά στο Υπουργείο.</w:t>
      </w:r>
    </w:p>
    <w:p w14:paraId="02EF8B1F" w14:textId="77777777" w:rsidR="00A46FC9" w:rsidRDefault="0052670F">
      <w:pPr>
        <w:spacing w:after="0" w:line="600" w:lineRule="auto"/>
        <w:ind w:firstLine="720"/>
        <w:contextualSpacing/>
        <w:jc w:val="both"/>
        <w:rPr>
          <w:rFonts w:eastAsia="Times New Roman"/>
          <w:szCs w:val="24"/>
        </w:rPr>
      </w:pPr>
      <w:r>
        <w:rPr>
          <w:rFonts w:eastAsia="Times New Roman"/>
          <w:szCs w:val="24"/>
        </w:rPr>
        <w:t>Ευχαριστώ.</w:t>
      </w:r>
    </w:p>
    <w:p w14:paraId="02EF8B20"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ΠΡΟΕΔΡΕΥΩΝ (Νικήτας Κακλαμάνης)</w:t>
      </w:r>
      <w:r w:rsidRPr="00802111">
        <w:rPr>
          <w:rFonts w:eastAsia="Times New Roman"/>
          <w:b/>
          <w:szCs w:val="24"/>
        </w:rPr>
        <w:t>:</w:t>
      </w:r>
      <w:r>
        <w:rPr>
          <w:rFonts w:eastAsia="Times New Roman"/>
          <w:b/>
          <w:szCs w:val="24"/>
        </w:rPr>
        <w:t xml:space="preserve"> </w:t>
      </w:r>
      <w:r>
        <w:rPr>
          <w:rFonts w:eastAsia="Times New Roman"/>
          <w:szCs w:val="24"/>
        </w:rPr>
        <w:t>Ορίστε, κύριε Υπουργέ, έχετε τον λόγο.</w:t>
      </w:r>
    </w:p>
    <w:p w14:paraId="02EF8B21"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ΚΩΝΣΤΑΝΤΙΝΟΣ ΓΑΒΡΟΓΛ</w:t>
      </w:r>
      <w:r w:rsidRPr="00787301">
        <w:rPr>
          <w:rFonts w:eastAsia="Times New Roman"/>
          <w:b/>
          <w:szCs w:val="24"/>
        </w:rPr>
        <w:t>ΟΥ (Υπουργός Παιδείας, Έρευνας και Θρησκευμάτων):</w:t>
      </w:r>
      <w:r>
        <w:rPr>
          <w:rFonts w:eastAsia="Times New Roman"/>
          <w:b/>
          <w:szCs w:val="24"/>
        </w:rPr>
        <w:t xml:space="preserve"> </w:t>
      </w:r>
      <w:r>
        <w:rPr>
          <w:rFonts w:eastAsia="Times New Roman"/>
          <w:szCs w:val="24"/>
        </w:rPr>
        <w:t>Είναι σαφές ότι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έθεσε το σύνολο των προβλημάτων, διότι δεν έχει να πει τίποτα ως προς την κάλυψη των κενών σ’ αυτά που αναφέρθηκε στο πρώτο μέρος της επίκαιρης ερώτησής της. Άρα, συμφωνούμε ό</w:t>
      </w:r>
      <w:r>
        <w:rPr>
          <w:rFonts w:eastAsia="Times New Roman"/>
          <w:szCs w:val="24"/>
        </w:rPr>
        <w:t>τι καλύπτονται τα κενά εκεί.</w:t>
      </w:r>
    </w:p>
    <w:p w14:paraId="02EF8B22" w14:textId="77777777" w:rsidR="00A46FC9" w:rsidRDefault="0052670F">
      <w:pPr>
        <w:spacing w:after="0" w:line="600" w:lineRule="auto"/>
        <w:ind w:firstLine="720"/>
        <w:contextualSpacing/>
        <w:jc w:val="both"/>
        <w:rPr>
          <w:rFonts w:eastAsia="Times New Roman"/>
          <w:szCs w:val="24"/>
        </w:rPr>
      </w:pPr>
      <w:r>
        <w:rPr>
          <w:rFonts w:eastAsia="Times New Roman"/>
          <w:szCs w:val="24"/>
        </w:rPr>
        <w:t>Το δεύτερο είναι το εξής</w:t>
      </w:r>
      <w:r w:rsidRPr="00802111">
        <w:rPr>
          <w:rFonts w:eastAsia="Times New Roman"/>
          <w:szCs w:val="24"/>
        </w:rPr>
        <w:t>:</w:t>
      </w:r>
      <w:r>
        <w:rPr>
          <w:rFonts w:eastAsia="Times New Roman"/>
          <w:szCs w:val="24"/>
        </w:rPr>
        <w:t xml:space="preserve"> Μετά από δέκα χρόνια για πρώτη φορά δεσμευτήκαμε ότι θα προχωρήσουμε σε δεκαπέντε χιλιάδες μόνιμους διορισμούς εντός τριετίας. </w:t>
      </w:r>
    </w:p>
    <w:p w14:paraId="02EF8B23" w14:textId="77777777" w:rsidR="00A46FC9" w:rsidRDefault="0052670F">
      <w:pPr>
        <w:spacing w:after="0" w:line="600" w:lineRule="auto"/>
        <w:ind w:firstLine="720"/>
        <w:contextualSpacing/>
        <w:jc w:val="both"/>
        <w:rPr>
          <w:rFonts w:eastAsia="Times New Roman"/>
          <w:szCs w:val="24"/>
        </w:rPr>
      </w:pPr>
      <w:r>
        <w:rPr>
          <w:rFonts w:eastAsia="Times New Roman"/>
          <w:szCs w:val="24"/>
        </w:rPr>
        <w:lastRenderedPageBreak/>
        <w:t>Ένα πράγμα θέλω να ξέρω</w:t>
      </w:r>
      <w:r w:rsidRPr="00802111">
        <w:rPr>
          <w:rFonts w:eastAsia="Times New Roman"/>
          <w:szCs w:val="24"/>
        </w:rPr>
        <w:t xml:space="preserve">: </w:t>
      </w:r>
      <w:r>
        <w:rPr>
          <w:rFonts w:eastAsia="Times New Roman"/>
          <w:szCs w:val="24"/>
        </w:rPr>
        <w:t>Το κόμμα σας θεωρεί ότι αυτό είναι ένα θετικό μέ</w:t>
      </w:r>
      <w:r>
        <w:rPr>
          <w:rFonts w:eastAsia="Times New Roman"/>
          <w:szCs w:val="24"/>
        </w:rPr>
        <w:t>τρο ή όχι; Μπορεί λειψό, αλλά είναι θετικό το ότι για πρώτη φορά μετά από δέκα χρόνια προχωράμε σε δεκαπέντε χιλιάδες διορισμούς μονίμων εκπαιδευτικών, ναι ή όχι;</w:t>
      </w:r>
    </w:p>
    <w:p w14:paraId="02EF8B24"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ΔΙΑΜΑΝΤΩ ΜΑΝΩΛΑΚΟΥ</w:t>
      </w:r>
      <w:r w:rsidRPr="00802111">
        <w:rPr>
          <w:rFonts w:eastAsia="Times New Roman"/>
          <w:b/>
          <w:szCs w:val="24"/>
        </w:rPr>
        <w:t>:</w:t>
      </w:r>
      <w:r>
        <w:rPr>
          <w:rFonts w:eastAsia="Times New Roman"/>
          <w:b/>
          <w:szCs w:val="24"/>
        </w:rPr>
        <w:t xml:space="preserve"> </w:t>
      </w:r>
      <w:r>
        <w:rPr>
          <w:rFonts w:eastAsia="Times New Roman"/>
          <w:szCs w:val="24"/>
        </w:rPr>
        <w:t>Το ψηφίσαμε.</w:t>
      </w:r>
    </w:p>
    <w:p w14:paraId="02EF8B25"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ΚΩΝΣΤΑΝΤΙΝΟΣ ΓΑΒΡΟΓΛΟΥ (Υπουργός Παιδείας, Έρευνας και Θρησκ</w:t>
      </w:r>
      <w:r w:rsidRPr="00787301">
        <w:rPr>
          <w:rFonts w:eastAsia="Times New Roman"/>
          <w:b/>
          <w:szCs w:val="24"/>
        </w:rPr>
        <w:t>ευμάτων):</w:t>
      </w:r>
      <w:r>
        <w:rPr>
          <w:rFonts w:eastAsia="Times New Roman"/>
          <w:b/>
          <w:szCs w:val="24"/>
        </w:rPr>
        <w:t xml:space="preserve"> </w:t>
      </w:r>
      <w:r>
        <w:rPr>
          <w:rFonts w:eastAsia="Times New Roman"/>
          <w:szCs w:val="24"/>
        </w:rPr>
        <w:t>Το ψηφίσατε αυτό;</w:t>
      </w:r>
    </w:p>
    <w:p w14:paraId="02EF8B26"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ΔΙΑΜΑΝΤΩ ΜΑΝΩΛΑΚΟΥ</w:t>
      </w:r>
      <w:r w:rsidRPr="00802111">
        <w:rPr>
          <w:rFonts w:eastAsia="Times New Roman"/>
          <w:b/>
          <w:szCs w:val="24"/>
        </w:rPr>
        <w:t>:</w:t>
      </w:r>
      <w:r>
        <w:rPr>
          <w:rFonts w:eastAsia="Times New Roman"/>
          <w:b/>
          <w:szCs w:val="24"/>
        </w:rPr>
        <w:t xml:space="preserve"> </w:t>
      </w:r>
      <w:r>
        <w:rPr>
          <w:rFonts w:eastAsia="Times New Roman"/>
          <w:szCs w:val="24"/>
        </w:rPr>
        <w:t>Το ψηφίσαμε, αλλά δεν φτάνει, κύριε Υπουργέ.</w:t>
      </w:r>
    </w:p>
    <w:p w14:paraId="02EF8B27"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Αυτό απαντάει στο ερώτημα …</w:t>
      </w:r>
    </w:p>
    <w:p w14:paraId="02EF8B28"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ΠΡΟΕΔΡΕΥΩΝ (Νικήτας Κακλαμάνης)</w:t>
      </w:r>
      <w:r w:rsidRPr="00802111">
        <w:rPr>
          <w:rFonts w:eastAsia="Times New Roman"/>
          <w:b/>
          <w:szCs w:val="24"/>
        </w:rPr>
        <w:t>:</w:t>
      </w:r>
      <w:r>
        <w:rPr>
          <w:rFonts w:eastAsia="Times New Roman"/>
          <w:b/>
          <w:szCs w:val="24"/>
        </w:rPr>
        <w:t xml:space="preserve"> </w:t>
      </w:r>
      <w:r>
        <w:rPr>
          <w:rFonts w:eastAsia="Times New Roman"/>
          <w:szCs w:val="24"/>
        </w:rPr>
        <w:t xml:space="preserve">Ένα λεπτό. Συνεχίστε. Μην κάνετε ερωτήσεις, κύριε Υπουργέ. </w:t>
      </w:r>
    </w:p>
    <w:p w14:paraId="02EF8B29"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Δεν μπορώ, όμως. Πρέπει να καταλάβω και τον τρόπο που σκέπτεται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κύριε Πρόεδρε. </w:t>
      </w:r>
    </w:p>
    <w:p w14:paraId="02EF8B2A"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t>ΠΡΟΕΔΡΕΥΩΝ (Νικήτας Κακλαμάνης</w:t>
      </w:r>
      <w:r w:rsidRPr="00787301">
        <w:rPr>
          <w:rFonts w:eastAsia="Times New Roman"/>
          <w:b/>
          <w:szCs w:val="24"/>
        </w:rPr>
        <w:t>)</w:t>
      </w:r>
      <w:r w:rsidRPr="00802111">
        <w:rPr>
          <w:rFonts w:eastAsia="Times New Roman"/>
          <w:b/>
          <w:szCs w:val="24"/>
        </w:rPr>
        <w:t>:</w:t>
      </w:r>
      <w:r>
        <w:rPr>
          <w:rFonts w:eastAsia="Times New Roman"/>
          <w:b/>
          <w:szCs w:val="24"/>
        </w:rPr>
        <w:t xml:space="preserve"> </w:t>
      </w:r>
      <w:r>
        <w:rPr>
          <w:rFonts w:eastAsia="Times New Roman"/>
          <w:szCs w:val="24"/>
        </w:rPr>
        <w:t>Απαντά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και θα πάμε στα εννιά λεπτά. </w:t>
      </w:r>
    </w:p>
    <w:p w14:paraId="02EF8B2B" w14:textId="77777777" w:rsidR="00A46FC9" w:rsidRDefault="0052670F">
      <w:pPr>
        <w:spacing w:after="0" w:line="600" w:lineRule="auto"/>
        <w:ind w:firstLine="720"/>
        <w:contextualSpacing/>
        <w:jc w:val="both"/>
        <w:rPr>
          <w:rFonts w:eastAsia="Times New Roman"/>
          <w:szCs w:val="24"/>
        </w:rPr>
      </w:pPr>
      <w:r>
        <w:rPr>
          <w:rFonts w:eastAsia="Times New Roman"/>
          <w:szCs w:val="24"/>
        </w:rPr>
        <w:t>Συνεχίστε.</w:t>
      </w:r>
    </w:p>
    <w:p w14:paraId="02EF8B2C" w14:textId="77777777" w:rsidR="00A46FC9" w:rsidRDefault="0052670F">
      <w:pPr>
        <w:spacing w:after="0" w:line="600" w:lineRule="auto"/>
        <w:ind w:firstLine="720"/>
        <w:contextualSpacing/>
        <w:jc w:val="both"/>
        <w:rPr>
          <w:rFonts w:eastAsia="Times New Roman"/>
          <w:szCs w:val="24"/>
        </w:rPr>
      </w:pPr>
      <w:r w:rsidRPr="00787301">
        <w:rPr>
          <w:rFonts w:eastAsia="Times New Roman"/>
          <w:b/>
          <w:szCs w:val="24"/>
        </w:rPr>
        <w:lastRenderedPageBreak/>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Κατ</w:t>
      </w:r>
      <w:r>
        <w:rPr>
          <w:rFonts w:eastAsia="Times New Roman"/>
          <w:szCs w:val="24"/>
        </w:rPr>
        <w:t xml:space="preserve">’ </w:t>
      </w:r>
      <w:r>
        <w:rPr>
          <w:rFonts w:eastAsia="Times New Roman"/>
          <w:szCs w:val="24"/>
        </w:rPr>
        <w:t>αρχάς, δεν υπήρχε ένας νόμος. Ψηφίσατε προφανώς το κομμάτι του προϋπολογισμού, το οποίο ακόμη δεν ήρθε. Άρα, δεν ξέ</w:t>
      </w:r>
      <w:r>
        <w:rPr>
          <w:rFonts w:eastAsia="Times New Roman"/>
          <w:szCs w:val="24"/>
        </w:rPr>
        <w:t>ρω τι ψηφίσατε. Εγώ δεν έχω διαβάσει τίποτα που να λέει</w:t>
      </w:r>
      <w:r w:rsidRPr="00802111">
        <w:rPr>
          <w:rFonts w:eastAsia="Times New Roman"/>
          <w:szCs w:val="24"/>
        </w:rPr>
        <w:t>:</w:t>
      </w:r>
      <w:r>
        <w:rPr>
          <w:rFonts w:eastAsia="Times New Roman"/>
          <w:szCs w:val="24"/>
        </w:rPr>
        <w:t xml:space="preserve"> «Ωραία, για πρώτη φορά γίνονται αυτοί οι διορισμοί, να κάνουμε όλοι προσπάθεια να γίνουν περισσότεροι». Το καταλαβαίνω αυτό.</w:t>
      </w:r>
    </w:p>
    <w:p w14:paraId="02EF8B2D" w14:textId="77777777" w:rsidR="00A46FC9" w:rsidRDefault="0052670F">
      <w:pPr>
        <w:spacing w:line="600" w:lineRule="auto"/>
        <w:ind w:firstLine="720"/>
        <w:contextualSpacing/>
        <w:jc w:val="both"/>
        <w:rPr>
          <w:rFonts w:eastAsia="Times New Roman"/>
          <w:szCs w:val="24"/>
        </w:rPr>
      </w:pPr>
      <w:r>
        <w:rPr>
          <w:rFonts w:eastAsia="Times New Roman"/>
          <w:szCs w:val="24"/>
        </w:rPr>
        <w:t>Δεύτερον</w:t>
      </w:r>
      <w:r w:rsidRPr="00802111">
        <w:rPr>
          <w:rFonts w:eastAsia="Times New Roman"/>
          <w:szCs w:val="24"/>
        </w:rPr>
        <w:t>:</w:t>
      </w:r>
      <w:r>
        <w:rPr>
          <w:rFonts w:eastAsia="Times New Roman"/>
          <w:szCs w:val="24"/>
        </w:rPr>
        <w:t xml:space="preserve"> Ξέρετε, δεν θέλω να καταγγείλω </w:t>
      </w:r>
      <w:r>
        <w:rPr>
          <w:rFonts w:eastAsia="Times New Roman"/>
          <w:szCs w:val="24"/>
        </w:rPr>
        <w:t>κάποιον</w:t>
      </w:r>
      <w:r>
        <w:rPr>
          <w:rFonts w:eastAsia="Times New Roman"/>
          <w:szCs w:val="24"/>
        </w:rPr>
        <w:t xml:space="preserve">, αλλά κάθε χρόνο υπάρχει </w:t>
      </w:r>
      <w:r>
        <w:rPr>
          <w:rFonts w:eastAsia="Times New Roman"/>
          <w:szCs w:val="24"/>
        </w:rPr>
        <w:t>το εξής</w:t>
      </w:r>
      <w:r w:rsidRPr="00802111">
        <w:rPr>
          <w:rFonts w:eastAsia="Times New Roman"/>
          <w:szCs w:val="24"/>
        </w:rPr>
        <w:t xml:space="preserve">: </w:t>
      </w:r>
      <w:r>
        <w:rPr>
          <w:rFonts w:eastAsia="Times New Roman"/>
          <w:szCs w:val="24"/>
        </w:rPr>
        <w:t>Λένε ότι έχουμε τόσα κενά. Την ερχόμενη χρονιά</w:t>
      </w:r>
      <w:r>
        <w:rPr>
          <w:rFonts w:eastAsia="Times New Roman"/>
          <w:szCs w:val="24"/>
        </w:rPr>
        <w:t>,</w:t>
      </w:r>
      <w:r>
        <w:rPr>
          <w:rFonts w:eastAsia="Times New Roman"/>
          <w:szCs w:val="24"/>
        </w:rPr>
        <w:t xml:space="preserve"> λόγω βελτίωσης των καταστάσεων</w:t>
      </w:r>
      <w:r>
        <w:rPr>
          <w:rFonts w:eastAsia="Times New Roman"/>
          <w:szCs w:val="24"/>
        </w:rPr>
        <w:t>,</w:t>
      </w:r>
      <w:r>
        <w:rPr>
          <w:rFonts w:eastAsia="Times New Roman"/>
          <w:szCs w:val="24"/>
        </w:rPr>
        <w:t xml:space="preserve"> καλύπτουμε αυτά τα κενά</w:t>
      </w:r>
      <w:r>
        <w:rPr>
          <w:rFonts w:eastAsia="Times New Roman"/>
          <w:szCs w:val="24"/>
        </w:rPr>
        <w:t>,</w:t>
      </w:r>
      <w:r>
        <w:rPr>
          <w:rFonts w:eastAsia="Times New Roman"/>
          <w:szCs w:val="24"/>
        </w:rPr>
        <w:t xml:space="preserve"> </w:t>
      </w:r>
      <w:r>
        <w:rPr>
          <w:rFonts w:eastAsia="Times New Roman"/>
          <w:szCs w:val="24"/>
        </w:rPr>
        <w:t>ύστερα έρχεται</w:t>
      </w:r>
      <w:r>
        <w:rPr>
          <w:rFonts w:eastAsia="Times New Roman"/>
          <w:szCs w:val="24"/>
        </w:rPr>
        <w:t xml:space="preserve"> αίτημα ότι έχουμε και άλλα κενά. Πώς μπορεί κάθε χρόνο να αυξάνονται τα κενά, όταν εμείς αυξάνουμε τους αναπληρωτές; Μπορείτε ν</w:t>
      </w:r>
      <w:r>
        <w:rPr>
          <w:rFonts w:eastAsia="Times New Roman"/>
          <w:szCs w:val="24"/>
        </w:rPr>
        <w:t>α μου το εξηγήσετε αυτό;</w:t>
      </w:r>
    </w:p>
    <w:p w14:paraId="02EF8B2E" w14:textId="77777777" w:rsidR="00A46FC9" w:rsidRDefault="0052670F">
      <w:pPr>
        <w:spacing w:line="600" w:lineRule="auto"/>
        <w:ind w:firstLine="720"/>
        <w:contextualSpacing/>
        <w:jc w:val="both"/>
        <w:rPr>
          <w:rFonts w:eastAsia="Times New Roman"/>
          <w:szCs w:val="24"/>
        </w:rPr>
      </w:pPr>
      <w:r w:rsidRPr="00787301">
        <w:rPr>
          <w:rFonts w:eastAsia="Times New Roman"/>
          <w:b/>
          <w:szCs w:val="24"/>
        </w:rPr>
        <w:t>ΔΙΑΜΑΝΤΩ ΜΑΝΩΛΑΚΟΥ</w:t>
      </w:r>
      <w:r w:rsidRPr="00802111">
        <w:rPr>
          <w:rFonts w:eastAsia="Times New Roman"/>
          <w:b/>
          <w:szCs w:val="24"/>
        </w:rPr>
        <w:t>:</w:t>
      </w:r>
      <w:r>
        <w:rPr>
          <w:rFonts w:eastAsia="Times New Roman"/>
          <w:b/>
          <w:szCs w:val="24"/>
        </w:rPr>
        <w:t xml:space="preserve"> </w:t>
      </w:r>
      <w:r>
        <w:rPr>
          <w:rFonts w:eastAsia="Times New Roman"/>
          <w:szCs w:val="24"/>
        </w:rPr>
        <w:t>Αυξάνονται οι μαθητές στις σχολικές αίθουσες.</w:t>
      </w:r>
    </w:p>
    <w:p w14:paraId="02EF8B2F" w14:textId="77777777" w:rsidR="00A46FC9" w:rsidRDefault="0052670F">
      <w:pPr>
        <w:spacing w:line="600" w:lineRule="auto"/>
        <w:ind w:firstLine="720"/>
        <w:contextualSpacing/>
        <w:jc w:val="both"/>
        <w:rPr>
          <w:rFonts w:eastAsia="Times New Roman"/>
          <w:szCs w:val="24"/>
        </w:rPr>
      </w:pPr>
      <w:r w:rsidRPr="00787301">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Αυξάνονται οι μαθητές; Σοβαρά; Δυστυχώς, η αριθμητική σας δεν είναι πάρα πολύ καλή σ’ αυτό το θ</w:t>
      </w:r>
      <w:r>
        <w:rPr>
          <w:rFonts w:eastAsia="Times New Roman"/>
          <w:szCs w:val="24"/>
        </w:rPr>
        <w:t>έμα.</w:t>
      </w:r>
    </w:p>
    <w:p w14:paraId="02EF8B30" w14:textId="77777777" w:rsidR="00A46FC9" w:rsidRDefault="0052670F">
      <w:pPr>
        <w:spacing w:line="600" w:lineRule="auto"/>
        <w:ind w:firstLine="720"/>
        <w:jc w:val="both"/>
        <w:rPr>
          <w:rFonts w:eastAsia="Times New Roman"/>
          <w:szCs w:val="24"/>
        </w:rPr>
      </w:pPr>
      <w:r>
        <w:rPr>
          <w:rFonts w:eastAsia="Times New Roman"/>
          <w:szCs w:val="24"/>
        </w:rPr>
        <w:t>Έρχομαι στο τρίτο. Δεν πρέπει να μπούμε σε έναν λαϊκισμό «διορίστε είκοσι πέντε χιλιάδες τώρα». Αυτό δεν συνιστά αίτημα. Αυτό είναι ένας λαϊκισμός ανέξοδος…</w:t>
      </w:r>
    </w:p>
    <w:p w14:paraId="02EF8B31" w14:textId="77777777" w:rsidR="00A46FC9" w:rsidRDefault="0052670F">
      <w:pPr>
        <w:spacing w:line="600" w:lineRule="auto"/>
        <w:ind w:firstLine="720"/>
        <w:jc w:val="both"/>
        <w:rPr>
          <w:rFonts w:eastAsia="Times New Roman"/>
          <w:szCs w:val="24"/>
        </w:rPr>
      </w:pPr>
      <w:r w:rsidRPr="009D1A8C">
        <w:rPr>
          <w:rFonts w:eastAsia="Times New Roman"/>
          <w:b/>
          <w:szCs w:val="24"/>
        </w:rPr>
        <w:t>ΔΙΑΜΑΝΤΩ ΜΑΝΩΛΑΚΟΥ:</w:t>
      </w:r>
      <w:r>
        <w:rPr>
          <w:rFonts w:eastAsia="Times New Roman"/>
          <w:szCs w:val="24"/>
        </w:rPr>
        <w:t xml:space="preserve"> Ήδη είναι αναπληρωτές…</w:t>
      </w:r>
    </w:p>
    <w:p w14:paraId="02EF8B32" w14:textId="77777777" w:rsidR="00A46FC9" w:rsidRDefault="0052670F">
      <w:pPr>
        <w:spacing w:line="600" w:lineRule="auto"/>
        <w:ind w:firstLine="720"/>
        <w:jc w:val="both"/>
        <w:rPr>
          <w:rFonts w:eastAsia="Times New Roman"/>
          <w:szCs w:val="24"/>
        </w:rPr>
      </w:pPr>
      <w:r w:rsidRPr="00DA2618">
        <w:rPr>
          <w:rFonts w:eastAsia="Times New Roman"/>
          <w:b/>
          <w:szCs w:val="24"/>
        </w:rPr>
        <w:lastRenderedPageBreak/>
        <w:t xml:space="preserve">ΚΩΝΣΤΑΝΤΙΝΟΣ ΓΑΒΡΟΓΛΟΥ (Υπουργός Παιδείας, Έρευνας </w:t>
      </w:r>
      <w:r w:rsidRPr="00DA2618">
        <w:rPr>
          <w:rFonts w:eastAsia="Times New Roman"/>
          <w:b/>
          <w:szCs w:val="24"/>
        </w:rPr>
        <w:t>και Θρησκευμάτων):</w:t>
      </w:r>
      <w:r>
        <w:rPr>
          <w:rFonts w:eastAsia="Times New Roman"/>
          <w:szCs w:val="24"/>
        </w:rPr>
        <w:t xml:space="preserve"> </w:t>
      </w:r>
      <w:r>
        <w:rPr>
          <w:rFonts w:eastAsia="Times New Roman"/>
          <w:szCs w:val="24"/>
        </w:rPr>
        <w:t>Ε</w:t>
      </w:r>
      <w:r>
        <w:rPr>
          <w:rFonts w:eastAsia="Times New Roman"/>
          <w:szCs w:val="24"/>
        </w:rPr>
        <w:t xml:space="preserve">λπίζω να καταλαβαίνετε ότι η διαδικασία ανάμεσα σε αναπληρωτές και μόνιμους διορισμούς είναι μια διαδικασία εξαιρετικά σύνθετη. Αυτή πάμε να </w:t>
      </w:r>
      <w:proofErr w:type="spellStart"/>
      <w:r>
        <w:rPr>
          <w:rFonts w:eastAsia="Times New Roman"/>
          <w:szCs w:val="24"/>
        </w:rPr>
        <w:t>κανονικοποιήσουμε</w:t>
      </w:r>
      <w:proofErr w:type="spellEnd"/>
      <w:r>
        <w:rPr>
          <w:rFonts w:eastAsia="Times New Roman"/>
          <w:szCs w:val="24"/>
        </w:rPr>
        <w:t>. Το ανέξοδο λοιπόν που λέει «τώρα είκοσι πέντε χιλιάδες» δεν ταιριάζει σε ένα</w:t>
      </w:r>
      <w:r>
        <w:rPr>
          <w:rFonts w:eastAsia="Times New Roman"/>
          <w:szCs w:val="24"/>
        </w:rPr>
        <w:t xml:space="preserve"> σοβαρό κόμμα. </w:t>
      </w:r>
    </w:p>
    <w:p w14:paraId="02EF8B33" w14:textId="77777777" w:rsidR="00A46FC9" w:rsidRDefault="0052670F">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02EF8B34" w14:textId="77777777" w:rsidR="00A46FC9" w:rsidRDefault="0052670F">
      <w:pPr>
        <w:spacing w:line="600" w:lineRule="auto"/>
        <w:ind w:firstLine="720"/>
        <w:jc w:val="both"/>
        <w:rPr>
          <w:rFonts w:eastAsia="Times New Roman"/>
          <w:szCs w:val="24"/>
        </w:rPr>
      </w:pPr>
      <w:r>
        <w:rPr>
          <w:rFonts w:eastAsia="Times New Roman"/>
          <w:szCs w:val="24"/>
        </w:rPr>
        <w:t>Ως προς το επόμενο θέμα, εγώ να δεχθώ ότι υπάρχουν πολλές ελλείψεις στις υποδομές. Ξέρετε πάρα πολύ καλά ότι ένα μεγάλο κομμάτι της ευθύνης είναι στους δήμο</w:t>
      </w:r>
      <w:r>
        <w:rPr>
          <w:rFonts w:eastAsia="Times New Roman"/>
          <w:szCs w:val="24"/>
        </w:rPr>
        <w:t xml:space="preserve">υς, όπως και στις σχολικές επιτροπές. Και απ’ αυτό εδώ το Βήμα έχω καλέσει τους δήμους να μας πουν ποιος είναι ο προγραμματισμός τους ως προς τις υποδομές. Οι δήμοι το μόνο που λένε είναι ότι δεν έχουν λεφτά. Εγώ δεν λέω ότι έχουν άπειρα λεφτά, αλλά έχουν </w:t>
      </w:r>
      <w:r>
        <w:rPr>
          <w:rFonts w:eastAsia="Times New Roman"/>
          <w:szCs w:val="24"/>
        </w:rPr>
        <w:t>δοθεί. Έχει δοθεί από το πρόγραμμα «</w:t>
      </w:r>
      <w:r>
        <w:rPr>
          <w:rFonts w:eastAsia="Times New Roman"/>
          <w:szCs w:val="24"/>
        </w:rPr>
        <w:t>ΦΙΛΟΔΗΜΟΣ</w:t>
      </w:r>
      <w:r>
        <w:rPr>
          <w:rFonts w:eastAsia="Times New Roman"/>
          <w:szCs w:val="24"/>
        </w:rPr>
        <w:t>» πρόσφατα, έχουν ξαναδοθεί. Οι δήμοι πρέπει να έχουν μια ευθύνη για κάτι που οι ίδιοι διεκδίκησαν. Εδώ, λοιπόν, νομίζω ότι τα πολιτικά κόμματα πρέπει να πιέσουν τους δήμους να είναι συνεπείς ως προς τις υποχρεώ</w:t>
      </w:r>
      <w:r>
        <w:rPr>
          <w:rFonts w:eastAsia="Times New Roman"/>
          <w:szCs w:val="24"/>
        </w:rPr>
        <w:t>σεις τους. Αρκετοί δήμοι είναι. Όμως, πάρα πολλοί δεν είναι. Έχω πολλά παραδείγματα ως προς τις σχολικές επιτροπές, αρκετές από τις οποίες δεν θέλουν να πάρουν τις πρωτοβουλίες που πρέπει να πάρουν. Δεν θέλω όμως να φάω τον χρόνο μας γι’ αυτό.</w:t>
      </w:r>
    </w:p>
    <w:p w14:paraId="02EF8B35" w14:textId="77777777" w:rsidR="00A46FC9" w:rsidRDefault="0052670F">
      <w:pPr>
        <w:spacing w:line="600" w:lineRule="auto"/>
        <w:ind w:firstLine="720"/>
        <w:jc w:val="both"/>
        <w:rPr>
          <w:rFonts w:eastAsia="Times New Roman"/>
          <w:szCs w:val="24"/>
        </w:rPr>
      </w:pPr>
      <w:r>
        <w:rPr>
          <w:rFonts w:eastAsia="Times New Roman"/>
          <w:szCs w:val="24"/>
        </w:rPr>
        <w:lastRenderedPageBreak/>
        <w:t>Εγώ λέω να σ</w:t>
      </w:r>
      <w:r>
        <w:rPr>
          <w:rFonts w:eastAsia="Times New Roman"/>
          <w:szCs w:val="24"/>
        </w:rPr>
        <w:t xml:space="preserve">ταματήσει αυτό το γαϊτανάκι με την ολόπλευρη μόρφωση που κατηγορείται η Κυβέρνηση ότι δεν παρέχει. Έχετε την </w:t>
      </w:r>
      <w:proofErr w:type="spellStart"/>
      <w:r>
        <w:rPr>
          <w:rFonts w:eastAsia="Times New Roman"/>
          <w:szCs w:val="24"/>
        </w:rPr>
        <w:t>παραμικρότερη</w:t>
      </w:r>
      <w:proofErr w:type="spellEnd"/>
      <w:r>
        <w:rPr>
          <w:rFonts w:eastAsia="Times New Roman"/>
          <w:szCs w:val="24"/>
        </w:rPr>
        <w:t xml:space="preserve"> εμπειρία από την Γ΄ </w:t>
      </w:r>
      <w:r>
        <w:rPr>
          <w:rFonts w:eastAsia="Times New Roman"/>
          <w:szCs w:val="24"/>
        </w:rPr>
        <w:t>λυκείου</w:t>
      </w:r>
      <w:r>
        <w:rPr>
          <w:rFonts w:eastAsia="Times New Roman"/>
          <w:szCs w:val="24"/>
        </w:rPr>
        <w:t xml:space="preserve">; Ξέρετε ότι είμαστε μια χώρα χωρίς Γ΄ </w:t>
      </w:r>
      <w:r>
        <w:rPr>
          <w:rFonts w:eastAsia="Times New Roman"/>
          <w:szCs w:val="24"/>
        </w:rPr>
        <w:t>λυκείου</w:t>
      </w:r>
      <w:r>
        <w:rPr>
          <w:rFonts w:eastAsia="Times New Roman"/>
          <w:szCs w:val="24"/>
        </w:rPr>
        <w:t>; Παίρνετε εσείς την ευθύνη να συνεχίσουν τα πράγματα ως έχο</w:t>
      </w:r>
      <w:r>
        <w:rPr>
          <w:rFonts w:eastAsia="Times New Roman"/>
          <w:szCs w:val="24"/>
        </w:rPr>
        <w:t xml:space="preserve">υν; Γιατί η πρότασή σας αυτή είναι. Η πρότασή σας είναι «μην κουνάς τίποτα, μια χαρά είναι τα πράγματα». </w:t>
      </w:r>
    </w:p>
    <w:p w14:paraId="02EF8B36" w14:textId="77777777" w:rsidR="00A46FC9" w:rsidRDefault="0052670F">
      <w:pPr>
        <w:spacing w:line="600" w:lineRule="auto"/>
        <w:ind w:firstLine="720"/>
        <w:jc w:val="both"/>
        <w:rPr>
          <w:rFonts w:eastAsia="Times New Roman"/>
          <w:szCs w:val="24"/>
        </w:rPr>
      </w:pPr>
      <w:r w:rsidRPr="002731FE">
        <w:rPr>
          <w:rFonts w:eastAsia="Times New Roman"/>
          <w:b/>
          <w:szCs w:val="24"/>
        </w:rPr>
        <w:t>ΔΙΑΜΑΝΤΩ ΜΑΝΩΛΑΚΟΥ:</w:t>
      </w:r>
      <w:r>
        <w:rPr>
          <w:rFonts w:eastAsia="Times New Roman"/>
          <w:szCs w:val="24"/>
        </w:rPr>
        <w:t xml:space="preserve"> Παρερμηνεύετε. Έχουμε συγκεκριμένη πρόταση. </w:t>
      </w:r>
    </w:p>
    <w:p w14:paraId="02EF8B37" w14:textId="77777777" w:rsidR="00A46FC9" w:rsidRDefault="0052670F">
      <w:pPr>
        <w:spacing w:line="600" w:lineRule="auto"/>
        <w:ind w:firstLine="720"/>
        <w:jc w:val="both"/>
        <w:rPr>
          <w:rFonts w:eastAsia="Times New Roman"/>
          <w:szCs w:val="24"/>
        </w:rPr>
      </w:pPr>
      <w:r w:rsidRPr="00DA2618">
        <w:rPr>
          <w:rFonts w:eastAsia="Times New Roman"/>
          <w:b/>
          <w:szCs w:val="24"/>
        </w:rPr>
        <w:t>ΚΩΝΣΤΑΝΤΙΝΟΣ ΓΑΒΡΟΓΛΟΥ (Υπουργός Παιδείας, Έρευνας και Θρησκευμάτων):</w:t>
      </w:r>
      <w:r>
        <w:rPr>
          <w:rFonts w:eastAsia="Times New Roman"/>
          <w:szCs w:val="24"/>
        </w:rPr>
        <w:t xml:space="preserve"> Δεν παρερμηνεύω</w:t>
      </w:r>
      <w:r>
        <w:rPr>
          <w:rFonts w:eastAsia="Times New Roman"/>
          <w:szCs w:val="24"/>
        </w:rPr>
        <w:t xml:space="preserve">. </w:t>
      </w:r>
    </w:p>
    <w:p w14:paraId="02EF8B38" w14:textId="77777777" w:rsidR="00A46FC9" w:rsidRDefault="0052670F">
      <w:pPr>
        <w:spacing w:line="600" w:lineRule="auto"/>
        <w:ind w:firstLine="720"/>
        <w:jc w:val="both"/>
        <w:rPr>
          <w:rFonts w:eastAsia="Times New Roman"/>
          <w:szCs w:val="24"/>
        </w:rPr>
      </w:pPr>
      <w:r w:rsidRPr="00DA2618">
        <w:rPr>
          <w:rFonts w:eastAsia="Times New Roman"/>
          <w:b/>
          <w:szCs w:val="24"/>
        </w:rPr>
        <w:t>ΠΡΟΕΔΡΕΥΩΝ (Νικήτας Κακλαμάνης):</w:t>
      </w:r>
      <w:r>
        <w:rPr>
          <w:rFonts w:eastAsia="Times New Roman"/>
          <w:szCs w:val="24"/>
        </w:rPr>
        <w:t xml:space="preserve"> Συντομεύετε, κύριε Υπουργέ. Έχετε ξεπεράσει κατά ενάμιση λεπτό τον χρόνο σας. Κι έχουμε άλλες δέκα ερωτήσεις. </w:t>
      </w:r>
    </w:p>
    <w:p w14:paraId="02EF8B39" w14:textId="77777777" w:rsidR="00A46FC9" w:rsidRDefault="0052670F">
      <w:pPr>
        <w:spacing w:line="600" w:lineRule="auto"/>
        <w:ind w:firstLine="720"/>
        <w:jc w:val="both"/>
        <w:rPr>
          <w:rFonts w:eastAsia="Times New Roman"/>
          <w:szCs w:val="24"/>
        </w:rPr>
      </w:pPr>
      <w:r w:rsidRPr="00DA2618">
        <w:rPr>
          <w:rFonts w:eastAsia="Times New Roman"/>
          <w:b/>
          <w:szCs w:val="24"/>
        </w:rPr>
        <w:t>ΚΩΝΣΤΑΝΤΙΝΟΣ ΓΑΒΡΟΓΛΟΥ (Υπουργός Παιδείας, Έρευνας και Θρησκευμάτων):</w:t>
      </w:r>
      <w:r>
        <w:rPr>
          <w:rFonts w:eastAsia="Times New Roman"/>
          <w:szCs w:val="24"/>
        </w:rPr>
        <w:t xml:space="preserve"> Δεν είναι δέκα. Είναι λιγότερες, κύριε </w:t>
      </w:r>
      <w:r>
        <w:rPr>
          <w:rFonts w:eastAsia="Times New Roman"/>
          <w:szCs w:val="24"/>
        </w:rPr>
        <w:t xml:space="preserve">Πρόεδρε. </w:t>
      </w:r>
    </w:p>
    <w:p w14:paraId="02EF8B3A" w14:textId="77777777" w:rsidR="00A46FC9" w:rsidRDefault="0052670F">
      <w:pPr>
        <w:spacing w:line="600" w:lineRule="auto"/>
        <w:ind w:firstLine="720"/>
        <w:jc w:val="both"/>
        <w:rPr>
          <w:rFonts w:eastAsia="Times New Roman"/>
          <w:szCs w:val="24"/>
        </w:rPr>
      </w:pPr>
      <w:r w:rsidRPr="00DA2618">
        <w:rPr>
          <w:rFonts w:eastAsia="Times New Roman"/>
          <w:b/>
          <w:szCs w:val="24"/>
        </w:rPr>
        <w:t>ΠΡΟΕΔΡΕΥΩΝ (Νικήτας Κακλαμάνης):</w:t>
      </w:r>
      <w:r>
        <w:rPr>
          <w:rFonts w:eastAsia="Times New Roman"/>
          <w:szCs w:val="24"/>
        </w:rPr>
        <w:t xml:space="preserve"> Πώς δεν είναι; Έχει και ο κ. Σταθάκης. Δεν είναι οι δικές σας μόνο. </w:t>
      </w:r>
    </w:p>
    <w:p w14:paraId="02EF8B3B" w14:textId="77777777" w:rsidR="00A46FC9" w:rsidRDefault="0052670F">
      <w:pPr>
        <w:spacing w:line="600" w:lineRule="auto"/>
        <w:ind w:firstLine="720"/>
        <w:jc w:val="both"/>
        <w:rPr>
          <w:rFonts w:eastAsia="Times New Roman"/>
          <w:szCs w:val="24"/>
        </w:rPr>
      </w:pPr>
      <w:r w:rsidRPr="00DA2618">
        <w:rPr>
          <w:rFonts w:eastAsia="Times New Roman"/>
          <w:b/>
          <w:szCs w:val="24"/>
        </w:rPr>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Πρόεδρε. Νόμιζα ότι λέγατε για τις δικές μου. </w:t>
      </w:r>
    </w:p>
    <w:p w14:paraId="02EF8B3C" w14:textId="77777777" w:rsidR="00A46FC9" w:rsidRDefault="0052670F">
      <w:pPr>
        <w:spacing w:line="600" w:lineRule="auto"/>
        <w:ind w:firstLine="720"/>
        <w:jc w:val="both"/>
        <w:rPr>
          <w:rFonts w:eastAsia="Times New Roman"/>
          <w:szCs w:val="24"/>
        </w:rPr>
      </w:pPr>
      <w:r>
        <w:rPr>
          <w:rFonts w:eastAsia="Times New Roman"/>
          <w:szCs w:val="24"/>
        </w:rPr>
        <w:lastRenderedPageBreak/>
        <w:t xml:space="preserve">Αυτό που λέω είναι ότι θα παρακαλούσα το κόμμα σας κατά κύριο λόγο, που εδώ έχει μια τεράστια ευθύνη, να διαβάσει την πρότασή μας για την Γ΄ </w:t>
      </w:r>
      <w:r>
        <w:rPr>
          <w:rFonts w:eastAsia="Times New Roman"/>
          <w:szCs w:val="24"/>
        </w:rPr>
        <w:t>λυκείου</w:t>
      </w:r>
      <w:r>
        <w:rPr>
          <w:rFonts w:eastAsia="Times New Roman"/>
          <w:szCs w:val="24"/>
        </w:rPr>
        <w:t xml:space="preserve">, να δει ότι για πρώτη φορά δίνεται η δυνατότητα ελεύθερης πρόσβασης, αναβάθμισης του απολυτηρίου, λιγότερα </w:t>
      </w:r>
      <w:r>
        <w:rPr>
          <w:rFonts w:eastAsia="Times New Roman"/>
          <w:szCs w:val="24"/>
        </w:rPr>
        <w:t xml:space="preserve">μαθήματα με περισσότερες ώρες και οι εγκύκλιες σπουδές ολοκληρώνονται στο τέλος της Β΄ </w:t>
      </w:r>
      <w:r>
        <w:rPr>
          <w:rFonts w:eastAsia="Times New Roman"/>
          <w:szCs w:val="24"/>
        </w:rPr>
        <w:t>λυκείου</w:t>
      </w:r>
      <w:r>
        <w:rPr>
          <w:rFonts w:eastAsia="Times New Roman"/>
          <w:szCs w:val="24"/>
        </w:rPr>
        <w:t xml:space="preserve">, όπως γίνεται σε πάρα πολλά επιτυχημένα εκπαιδευτικά συστήματα. Μην ερχόμαστε σήμερα, λοιπόν, και βάζουμε </w:t>
      </w:r>
      <w:r>
        <w:rPr>
          <w:rFonts w:eastAsia="Times New Roman"/>
          <w:szCs w:val="24"/>
        </w:rPr>
        <w:t xml:space="preserve">ως </w:t>
      </w:r>
      <w:r>
        <w:rPr>
          <w:rFonts w:eastAsia="Times New Roman"/>
          <w:szCs w:val="24"/>
        </w:rPr>
        <w:t xml:space="preserve">θέμα </w:t>
      </w:r>
      <w:r>
        <w:rPr>
          <w:rFonts w:eastAsia="Times New Roman"/>
          <w:szCs w:val="24"/>
        </w:rPr>
        <w:t>επειδή</w:t>
      </w:r>
      <w:r>
        <w:rPr>
          <w:rFonts w:eastAsia="Times New Roman"/>
          <w:szCs w:val="24"/>
        </w:rPr>
        <w:t xml:space="preserve"> δεν θα γίνουν κάποια γενικά μαθήματα στη</w:t>
      </w:r>
      <w:r>
        <w:rPr>
          <w:rFonts w:eastAsia="Times New Roman"/>
          <w:szCs w:val="24"/>
        </w:rPr>
        <w:t xml:space="preserve">ν Γ΄ </w:t>
      </w:r>
      <w:r>
        <w:rPr>
          <w:rFonts w:eastAsia="Times New Roman"/>
          <w:szCs w:val="24"/>
        </w:rPr>
        <w:t>λυκείου</w:t>
      </w:r>
      <w:r>
        <w:rPr>
          <w:rFonts w:eastAsia="Times New Roman"/>
          <w:szCs w:val="24"/>
        </w:rPr>
        <w:t xml:space="preserve">, όταν αυτά είναι </w:t>
      </w:r>
      <w:proofErr w:type="spellStart"/>
      <w:r>
        <w:rPr>
          <w:rFonts w:eastAsia="Times New Roman"/>
          <w:szCs w:val="24"/>
        </w:rPr>
        <w:t>απαξιωμένα</w:t>
      </w:r>
      <w:proofErr w:type="spellEnd"/>
      <w:r>
        <w:rPr>
          <w:rFonts w:eastAsia="Times New Roman"/>
          <w:szCs w:val="24"/>
        </w:rPr>
        <w:t xml:space="preserve">. Και δεν είναι </w:t>
      </w:r>
      <w:proofErr w:type="spellStart"/>
      <w:r>
        <w:rPr>
          <w:rFonts w:eastAsia="Times New Roman"/>
          <w:szCs w:val="24"/>
        </w:rPr>
        <w:t>απαξιωμένα</w:t>
      </w:r>
      <w:proofErr w:type="spellEnd"/>
      <w:r>
        <w:rPr>
          <w:rFonts w:eastAsia="Times New Roman"/>
          <w:szCs w:val="24"/>
        </w:rPr>
        <w:t xml:space="preserve"> από τους εκπαιδευτικούς, αλλά από ένα ολόκληρο κοινωνικό σύστημα απαξίωσης της Γ΄ </w:t>
      </w:r>
      <w:r>
        <w:rPr>
          <w:rFonts w:eastAsia="Times New Roman"/>
          <w:szCs w:val="24"/>
        </w:rPr>
        <w:t>λυκείου</w:t>
      </w:r>
      <w:r>
        <w:rPr>
          <w:rFonts w:eastAsia="Times New Roman"/>
          <w:szCs w:val="24"/>
        </w:rPr>
        <w:t xml:space="preserve">. </w:t>
      </w:r>
    </w:p>
    <w:p w14:paraId="02EF8B3D" w14:textId="77777777" w:rsidR="00A46FC9" w:rsidRDefault="0052670F">
      <w:pPr>
        <w:spacing w:line="600" w:lineRule="auto"/>
        <w:ind w:firstLine="720"/>
        <w:jc w:val="both"/>
        <w:rPr>
          <w:rFonts w:eastAsia="Times New Roman"/>
          <w:szCs w:val="24"/>
        </w:rPr>
      </w:pPr>
      <w:r>
        <w:rPr>
          <w:rFonts w:eastAsia="Times New Roman"/>
          <w:szCs w:val="24"/>
        </w:rPr>
        <w:t xml:space="preserve">Σας καλώ να μπορέσουμε να ξαναστήσουμε την Γ΄ </w:t>
      </w:r>
      <w:r>
        <w:rPr>
          <w:rFonts w:eastAsia="Times New Roman"/>
          <w:szCs w:val="24"/>
        </w:rPr>
        <w:t xml:space="preserve">λυκείου </w:t>
      </w:r>
      <w:r>
        <w:rPr>
          <w:rFonts w:eastAsia="Times New Roman"/>
          <w:szCs w:val="24"/>
        </w:rPr>
        <w:t xml:space="preserve">στα πόδια της.  </w:t>
      </w:r>
    </w:p>
    <w:p w14:paraId="02EF8B3E" w14:textId="77777777" w:rsidR="00A46FC9" w:rsidRDefault="0052670F">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Στηρίζ</w:t>
      </w:r>
      <w:r>
        <w:rPr>
          <w:rFonts w:eastAsia="Times New Roman"/>
          <w:szCs w:val="24"/>
        </w:rPr>
        <w:t xml:space="preserve">ουμε τις κινητοποιήσεις σήμερα μαθητών, καθηγητών και γονιών. </w:t>
      </w:r>
    </w:p>
    <w:p w14:paraId="02EF8B3F" w14:textId="77777777" w:rsidR="00A46FC9" w:rsidRDefault="0052670F">
      <w:pPr>
        <w:spacing w:line="600" w:lineRule="auto"/>
        <w:ind w:firstLine="720"/>
        <w:jc w:val="both"/>
        <w:rPr>
          <w:rFonts w:eastAsia="Times New Roman"/>
          <w:szCs w:val="24"/>
        </w:rPr>
      </w:pPr>
      <w:r w:rsidRPr="00DA2618">
        <w:rPr>
          <w:rFonts w:eastAsia="Times New Roman"/>
          <w:b/>
          <w:szCs w:val="24"/>
        </w:rPr>
        <w:t>ΠΡΟΕΔΡΕΥΩΝ (Νικήτας Κακλαμάνης):</w:t>
      </w:r>
      <w:r>
        <w:rPr>
          <w:rFonts w:eastAsia="Times New Roman"/>
          <w:szCs w:val="24"/>
        </w:rPr>
        <w:t xml:space="preserve"> Προχωρούμε </w:t>
      </w:r>
      <w:r>
        <w:rPr>
          <w:rFonts w:eastAsia="Times New Roman"/>
          <w:szCs w:val="24"/>
        </w:rPr>
        <w:t>στη δεύτερη</w:t>
      </w:r>
      <w:r>
        <w:rPr>
          <w:rFonts w:eastAsia="Times New Roman"/>
          <w:szCs w:val="24"/>
        </w:rPr>
        <w:t xml:space="preserve"> με αριθμό 135/6-11-2018 επίκαιρη ερώτηση δεύτερου κύκλου του συναδέλφου Βουλευτή Αιτωλοακαρνανίας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szCs w:val="24"/>
        </w:rPr>
        <w:t>Νικολάου Μωραΐτη με θέμα «Για τη λειτουργία του Τμήματος Διοίκησης Επιχειρήσεων στη Λευκάδα».</w:t>
      </w:r>
    </w:p>
    <w:p w14:paraId="02EF8B40" w14:textId="77777777" w:rsidR="00A46FC9" w:rsidRDefault="0052670F">
      <w:pPr>
        <w:spacing w:line="600" w:lineRule="auto"/>
        <w:ind w:firstLine="720"/>
        <w:jc w:val="both"/>
        <w:rPr>
          <w:rFonts w:eastAsia="Times New Roman"/>
          <w:szCs w:val="24"/>
        </w:rPr>
      </w:pPr>
      <w:r>
        <w:rPr>
          <w:rFonts w:eastAsia="Times New Roman"/>
          <w:szCs w:val="24"/>
        </w:rPr>
        <w:t>Ορίστε, κύριε Μωραΐτη, έχετε τον λόγο.</w:t>
      </w:r>
    </w:p>
    <w:p w14:paraId="02EF8B41" w14:textId="77777777" w:rsidR="00A46FC9" w:rsidRDefault="0052670F">
      <w:pPr>
        <w:spacing w:line="600" w:lineRule="auto"/>
        <w:ind w:firstLine="720"/>
        <w:jc w:val="both"/>
        <w:rPr>
          <w:rFonts w:eastAsia="Times New Roman"/>
          <w:szCs w:val="24"/>
        </w:rPr>
      </w:pPr>
      <w:r w:rsidRPr="005A0B90">
        <w:rPr>
          <w:rFonts w:eastAsia="Times New Roman"/>
          <w:b/>
          <w:szCs w:val="24"/>
        </w:rPr>
        <w:lastRenderedPageBreak/>
        <w:t>ΝΙΚΟΛΑΟΣ ΜΩΡΑΪΤΗΣ:</w:t>
      </w:r>
      <w:r>
        <w:rPr>
          <w:rFonts w:eastAsia="Times New Roman"/>
          <w:szCs w:val="24"/>
        </w:rPr>
        <w:t xml:space="preserve"> Ας δούμε, κύριε Υπουργέ, αν εδώ υπάρχουν κενά ή αν είναι λαϊκισμός, όπως είπατε νωρίτερα.</w:t>
      </w:r>
    </w:p>
    <w:p w14:paraId="02EF8B42" w14:textId="77777777" w:rsidR="00A46FC9" w:rsidRDefault="0052670F">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 xml:space="preserve">υγκυβέρνηση </w:t>
      </w:r>
      <w:r>
        <w:rPr>
          <w:rFonts w:eastAsia="Times New Roman"/>
          <w:szCs w:val="24"/>
        </w:rPr>
        <w:t xml:space="preserve">έχει οδηγήσει σε απόγνωση, σε τραγικά αδιέξοδα, περίπου πεντακόσιους σπουδαστές και τις οικογένειές τους στο ΤΕΙ Ιόνιων Νήσων. Είναι τετρακόσιοι σπουδαστές προηγούμενων χρόνων και εκατό φέτος των δύο </w:t>
      </w:r>
      <w:r>
        <w:rPr>
          <w:rFonts w:eastAsia="Times New Roman"/>
          <w:szCs w:val="24"/>
        </w:rPr>
        <w:t xml:space="preserve">τμημάτων </w:t>
      </w:r>
      <w:r>
        <w:rPr>
          <w:rFonts w:eastAsia="Times New Roman"/>
          <w:szCs w:val="24"/>
        </w:rPr>
        <w:t>που λειτουργούν στη Λευκάδα. Όλα αυ</w:t>
      </w:r>
      <w:r>
        <w:rPr>
          <w:rFonts w:eastAsia="Times New Roman"/>
          <w:szCs w:val="24"/>
        </w:rPr>
        <w:t xml:space="preserve">τά είναι αποτέλεσμα της πολιτικής της </w:t>
      </w:r>
      <w:r>
        <w:rPr>
          <w:rFonts w:eastAsia="Times New Roman"/>
          <w:szCs w:val="24"/>
        </w:rPr>
        <w:t xml:space="preserve">συγκυβέρνησης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που προχώρησε στις συγχωνεύσεις ΤΕΙ και ΑΕΙ με καθαρό στόχο την </w:t>
      </w:r>
      <w:proofErr w:type="spellStart"/>
      <w:r>
        <w:rPr>
          <w:rFonts w:eastAsia="Times New Roman"/>
          <w:szCs w:val="24"/>
        </w:rPr>
        <w:t>υποχρηματοδότηση</w:t>
      </w:r>
      <w:proofErr w:type="spellEnd"/>
      <w:r>
        <w:rPr>
          <w:rFonts w:eastAsia="Times New Roman"/>
          <w:szCs w:val="24"/>
        </w:rPr>
        <w:t xml:space="preserve">, την κατηγοριοποίηση και πολυδιάσπαση των πτυχίων. </w:t>
      </w:r>
    </w:p>
    <w:p w14:paraId="02EF8B43" w14:textId="77777777" w:rsidR="00A46FC9" w:rsidRDefault="0052670F">
      <w:pPr>
        <w:spacing w:line="600" w:lineRule="auto"/>
        <w:ind w:firstLine="720"/>
        <w:jc w:val="both"/>
        <w:rPr>
          <w:rFonts w:eastAsia="Times New Roman"/>
          <w:szCs w:val="24"/>
        </w:rPr>
      </w:pPr>
      <w:r>
        <w:rPr>
          <w:rFonts w:eastAsia="Times New Roman"/>
          <w:szCs w:val="24"/>
        </w:rPr>
        <w:t>Οι προθέσεις σας είναι καθαρές, κύριε Υπουργέ. Πώς θα εξα</w:t>
      </w:r>
      <w:r>
        <w:rPr>
          <w:rFonts w:eastAsia="Times New Roman"/>
          <w:szCs w:val="24"/>
        </w:rPr>
        <w:t xml:space="preserve">σφαλίσετε την εξοικονόμηση πόρων, δημοσιονομικά οφέλη με το λεγόμενο μάζεμα των σχολών, καθώς και την καλύτερη προσαρμογή των σπουδών, ειδικοτήτων στις ανάγκες του κεφαλαίου και όχι στις κοινωνικές και επιστημονικές ανάγκες. </w:t>
      </w:r>
    </w:p>
    <w:p w14:paraId="02EF8B4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Αυτό υπηρετεί και η </w:t>
      </w:r>
      <w:r>
        <w:rPr>
          <w:rFonts w:eastAsia="Times New Roman" w:cs="Times New Roman"/>
          <w:szCs w:val="24"/>
        </w:rPr>
        <w:t>συγκυβέρνη</w:t>
      </w:r>
      <w:r>
        <w:rPr>
          <w:rFonts w:eastAsia="Times New Roman" w:cs="Times New Roman"/>
          <w:szCs w:val="24"/>
        </w:rPr>
        <w:t xml:space="preserve">ση </w:t>
      </w:r>
      <w:r>
        <w:rPr>
          <w:rFonts w:eastAsia="Times New Roman" w:cs="Times New Roman"/>
          <w:szCs w:val="24"/>
        </w:rPr>
        <w:t xml:space="preserve">με τη συγχώνευση του ΤΕΙ Ιονίων Νήσων με το Πανεπιστήμιο Ιονίων Νήσων. Στο νέο σχήμα που δημιουργήθηκε υπάρχει το ΤΕΙ Τουρισμού στην Κέρκυρα και το ΤΕΙ Περιφερειακής Ανάπτυξης στη Λευκάδα. Το παλιό </w:t>
      </w:r>
      <w:r>
        <w:rPr>
          <w:rFonts w:eastAsia="Times New Roman" w:cs="Times New Roman"/>
          <w:szCs w:val="24"/>
        </w:rPr>
        <w:t xml:space="preserve">τμήμα </w:t>
      </w:r>
      <w:r>
        <w:rPr>
          <w:rFonts w:eastAsia="Times New Roman" w:cs="Times New Roman"/>
          <w:szCs w:val="24"/>
        </w:rPr>
        <w:t xml:space="preserve">Διοίκησης Επιχειρήσεων που λειτουργούσε στη Λευκάδα καταργήθηκε. Δεν συγκαταλέχθηκε στα τμήματα του Ιόνιου Πανεπιστήμιου, ενώ, όπως είχατε </w:t>
      </w:r>
      <w:r>
        <w:rPr>
          <w:rFonts w:eastAsia="Times New Roman" w:cs="Times New Roman"/>
          <w:szCs w:val="24"/>
        </w:rPr>
        <w:lastRenderedPageBreak/>
        <w:t xml:space="preserve">υποσχεθεί, θα συνεχίσει να λειτουργεί μέχρις ότου τελειώσουν οι σπουδαστές που ήδη φοιτούν σε αυτό το </w:t>
      </w:r>
      <w:r>
        <w:rPr>
          <w:rFonts w:eastAsia="Times New Roman" w:cs="Times New Roman"/>
          <w:szCs w:val="24"/>
        </w:rPr>
        <w:t>τμήμα</w:t>
      </w:r>
      <w:r>
        <w:rPr>
          <w:rFonts w:eastAsia="Times New Roman" w:cs="Times New Roman"/>
          <w:szCs w:val="24"/>
        </w:rPr>
        <w:t>. Όπως επί</w:t>
      </w:r>
      <w:r>
        <w:rPr>
          <w:rFonts w:eastAsia="Times New Roman" w:cs="Times New Roman"/>
          <w:szCs w:val="24"/>
        </w:rPr>
        <w:t xml:space="preserve">σης και το </w:t>
      </w:r>
      <w:r>
        <w:rPr>
          <w:rFonts w:eastAsia="Times New Roman" w:cs="Times New Roman"/>
          <w:szCs w:val="24"/>
        </w:rPr>
        <w:t xml:space="preserve">τμήμα </w:t>
      </w:r>
      <w:r>
        <w:rPr>
          <w:rFonts w:eastAsia="Times New Roman" w:cs="Times New Roman"/>
          <w:szCs w:val="24"/>
        </w:rPr>
        <w:t xml:space="preserve">Τουρισμού που μεταφέρθηκε στην Κέρκυρα, ενώ υπήρχε πρώτα στη Λευκάδα. Θα συνεχίσει και αυτό το </w:t>
      </w:r>
      <w:r>
        <w:rPr>
          <w:rFonts w:eastAsia="Times New Roman" w:cs="Times New Roman"/>
          <w:szCs w:val="24"/>
        </w:rPr>
        <w:t xml:space="preserve">τμήμα </w:t>
      </w:r>
      <w:r>
        <w:rPr>
          <w:rFonts w:eastAsia="Times New Roman" w:cs="Times New Roman"/>
          <w:szCs w:val="24"/>
        </w:rPr>
        <w:t>να λειτουργεί μέχρις ότου μεταφερθούν οι μαθητές εκεί. Και μην μας πείτε ότι, ξέρετε, θα έχουν τη δυνατότητα του χρόνου ή δεν ξέρω πότε, ό</w:t>
      </w:r>
      <w:r>
        <w:rPr>
          <w:rFonts w:eastAsia="Times New Roman" w:cs="Times New Roman"/>
          <w:szCs w:val="24"/>
        </w:rPr>
        <w:t xml:space="preserve">ταν θα λειτουργήσει το τμήμα Τουριστικών Επιχειρήσεων στη Λευκάδα, να μπορούν να πάνε εκεί οι σπουδαστές. </w:t>
      </w:r>
    </w:p>
    <w:p w14:paraId="02EF8B4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Στην Κέρκυρα, όπως και στη Λευκάδα, κύριε Υπουργέ, δεν υπάρχουν φοιτητικές εστίες. Ιδιαίτερα στη Λευκάδα δεν υπάρχει από την αρχή λειτουργίας των ΤΕΙ</w:t>
      </w:r>
      <w:r>
        <w:rPr>
          <w:rFonts w:eastAsia="Times New Roman" w:cs="Times New Roman"/>
          <w:szCs w:val="24"/>
        </w:rPr>
        <w:t>. Και στην Κέρκυρα τα πράγματα δεν είναι τόσο καλά. Βέβαια</w:t>
      </w:r>
      <w:r w:rsidRPr="005E633C">
        <w:rPr>
          <w:rFonts w:eastAsia="Times New Roman" w:cs="Times New Roman"/>
          <w:szCs w:val="24"/>
        </w:rPr>
        <w:t xml:space="preserve"> </w:t>
      </w:r>
      <w:r>
        <w:rPr>
          <w:rFonts w:eastAsia="Times New Roman" w:cs="Times New Roman"/>
          <w:szCs w:val="24"/>
        </w:rPr>
        <w:t>δεν είναι εύκολη και η μετακίνηση σπουδαστών από τη Λευκάδα στην Κέρκυρα, γιατί υπάρχουν αρκετοί σπουδαστές που κατοικούν σε όμορους νομούς που είναι εύκολη η πρόσβαση στη Λευκάδα, όπως είναι 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Νο</w:t>
      </w:r>
      <w:r>
        <w:rPr>
          <w:rFonts w:eastAsia="Times New Roman" w:cs="Times New Roman"/>
          <w:szCs w:val="24"/>
        </w:rPr>
        <w:t xml:space="preserve">μοί </w:t>
      </w:r>
      <w:r>
        <w:rPr>
          <w:rFonts w:eastAsia="Times New Roman" w:cs="Times New Roman"/>
          <w:szCs w:val="24"/>
        </w:rPr>
        <w:t>Πρέβεζας, Αιτωλοακαρνανίας, Ιωαννίνων και Άρτας.</w:t>
      </w:r>
    </w:p>
    <w:p w14:paraId="02EF8B4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Πέρα από εκεί, έχουν δημιουργήσει και κάποιες προϋποθέσεις γιατί είναι πάρα πολλοί σπουδαστές, επειδή υπάρχει παντελής έλλειψη στέγασης στη Λευκάδα, οι οποίοι αναγκάζονται και δουλεύουν. Είναι παιδιά των</w:t>
      </w:r>
      <w:r>
        <w:rPr>
          <w:rFonts w:eastAsia="Times New Roman" w:cs="Times New Roman"/>
          <w:szCs w:val="24"/>
        </w:rPr>
        <w:t xml:space="preserve"> λαϊκών οικογενειών και γι’ αυτούς έχετε κι εσείς και οι προηγούμενοι κάνει το δικαίωμα στη μόρφωση και στην παιδεία πανάκριβο εμπόρευμα.</w:t>
      </w:r>
    </w:p>
    <w:p w14:paraId="02EF8B47" w14:textId="77777777" w:rsidR="00A46FC9" w:rsidRDefault="0052670F">
      <w:pPr>
        <w:spacing w:line="600" w:lineRule="auto"/>
        <w:ind w:firstLine="720"/>
        <w:jc w:val="both"/>
        <w:rPr>
          <w:rFonts w:eastAsia="Times New Roman" w:cs="Times New Roman"/>
          <w:szCs w:val="24"/>
        </w:rPr>
      </w:pPr>
      <w:r w:rsidRPr="0069210D">
        <w:rPr>
          <w:rFonts w:eastAsia="Times New Roman" w:cs="Times New Roman"/>
          <w:b/>
          <w:szCs w:val="24"/>
        </w:rPr>
        <w:lastRenderedPageBreak/>
        <w:t>ΠΡΟΕΔΡΕΥΩΝ (Νικήτας Κακλαμάνης):</w:t>
      </w:r>
      <w:r>
        <w:rPr>
          <w:rFonts w:eastAsia="Times New Roman" w:cs="Times New Roman"/>
          <w:szCs w:val="24"/>
        </w:rPr>
        <w:t xml:space="preserve"> Κύριε Μωραΐτη, παρακαλώ το ερώτημά σας.</w:t>
      </w:r>
    </w:p>
    <w:p w14:paraId="02EF8B48" w14:textId="77777777" w:rsidR="00A46FC9" w:rsidRDefault="0052670F">
      <w:pPr>
        <w:spacing w:line="600" w:lineRule="auto"/>
        <w:ind w:firstLine="720"/>
        <w:jc w:val="both"/>
        <w:rPr>
          <w:rFonts w:eastAsia="Times New Roman" w:cs="Times New Roman"/>
          <w:szCs w:val="24"/>
        </w:rPr>
      </w:pPr>
      <w:r w:rsidRPr="0069210D">
        <w:rPr>
          <w:rFonts w:eastAsia="Times New Roman" w:cs="Times New Roman"/>
          <w:b/>
          <w:szCs w:val="24"/>
        </w:rPr>
        <w:t>ΝΙΚΟΛΑΟΣ ΜΩΡΑ</w:t>
      </w:r>
      <w:r>
        <w:rPr>
          <w:rFonts w:eastAsia="Times New Roman" w:cs="Times New Roman"/>
          <w:b/>
          <w:szCs w:val="24"/>
        </w:rPr>
        <w:t>Ϊ</w:t>
      </w:r>
      <w:r w:rsidRPr="0069210D">
        <w:rPr>
          <w:rFonts w:eastAsia="Times New Roman" w:cs="Times New Roman"/>
          <w:b/>
          <w:szCs w:val="24"/>
        </w:rPr>
        <w:t>ΤΗΣ:</w:t>
      </w:r>
      <w:r>
        <w:rPr>
          <w:rFonts w:eastAsia="Times New Roman" w:cs="Times New Roman"/>
          <w:szCs w:val="24"/>
        </w:rPr>
        <w:t xml:space="preserve"> Κύριε Πρόεδρε, ολοκληρώνω.</w:t>
      </w:r>
    </w:p>
    <w:p w14:paraId="02EF8B4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Γι’ αυτό αναγκάζονται να δουλεύουν και να σπουδάζουν ταυτόχρονα. Πάρα πολλοί από αυτούς έχουν αναγκαστεί πραγματικά να παρατήσουν τις σπουδές τους.</w:t>
      </w:r>
    </w:p>
    <w:p w14:paraId="02EF8B4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ρωτάμε συγκεκριμένα, κύριε Υπουργέ, επειδή υπάρχουν μόνο δύο καθηγητές και έχουν χαθεί διδακτικές</w:t>
      </w:r>
      <w:r w:rsidRPr="0069210D">
        <w:rPr>
          <w:rFonts w:eastAsia="Times New Roman" w:cs="Times New Roman"/>
          <w:szCs w:val="24"/>
        </w:rPr>
        <w:t xml:space="preserve"> </w:t>
      </w:r>
      <w:r>
        <w:rPr>
          <w:rFonts w:eastAsia="Times New Roman" w:cs="Times New Roman"/>
          <w:szCs w:val="24"/>
        </w:rPr>
        <w:t xml:space="preserve">ώρες </w:t>
      </w:r>
      <w:r>
        <w:rPr>
          <w:rFonts w:eastAsia="Times New Roman" w:cs="Times New Roman"/>
          <w:szCs w:val="24"/>
        </w:rPr>
        <w:t xml:space="preserve">κι επειδή δεν υπάρχουν εργαστήρια: Θα γίνουν οι απαιτούμενες προσλήψεις, ώστε να λειτουργήσουν τα δύο αυτά </w:t>
      </w:r>
      <w:r>
        <w:rPr>
          <w:rFonts w:eastAsia="Times New Roman" w:cs="Times New Roman"/>
          <w:szCs w:val="24"/>
        </w:rPr>
        <w:t>τμήματα</w:t>
      </w:r>
      <w:r>
        <w:rPr>
          <w:rFonts w:eastAsia="Times New Roman" w:cs="Times New Roman"/>
          <w:szCs w:val="24"/>
        </w:rPr>
        <w:t xml:space="preserve">; Επίσης, δεν παίρνουν ούτε έγγραφα, γιατί δεν υπάρχει </w:t>
      </w:r>
      <w:r>
        <w:rPr>
          <w:rFonts w:eastAsia="Times New Roman" w:cs="Times New Roman"/>
          <w:szCs w:val="24"/>
        </w:rPr>
        <w:t xml:space="preserve">διοικούσα επιτροπή </w:t>
      </w:r>
      <w:r>
        <w:rPr>
          <w:rFonts w:eastAsia="Times New Roman" w:cs="Times New Roman"/>
          <w:szCs w:val="24"/>
        </w:rPr>
        <w:t>και δεν μπορούν να πάρουν ούτε κάρτες σίτισης ούτε βεβαιώσεις σπουδώ</w:t>
      </w:r>
      <w:r>
        <w:rPr>
          <w:rFonts w:eastAsia="Times New Roman" w:cs="Times New Roman"/>
          <w:szCs w:val="24"/>
        </w:rPr>
        <w:t>ν.</w:t>
      </w:r>
    </w:p>
    <w:p w14:paraId="02EF8B4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Είναι τραγική η κατάσταση, κύριε Υπουργέ. Σας λέμε για όλα αυτά να απαντήσετε συγκεκριμένα, αν θα παρθούν μέτρα ώστε να υπάρχει σωστή λειτουργία αυτών των </w:t>
      </w:r>
      <w:r>
        <w:rPr>
          <w:rFonts w:eastAsia="Times New Roman" w:cs="Times New Roman"/>
          <w:szCs w:val="24"/>
        </w:rPr>
        <w:t xml:space="preserve">τμημάτων </w:t>
      </w:r>
      <w:r>
        <w:rPr>
          <w:rFonts w:eastAsia="Times New Roman" w:cs="Times New Roman"/>
          <w:szCs w:val="24"/>
        </w:rPr>
        <w:t>για να ολοκληρώσουν τις σπουδές τους οι σπουδαστές.</w:t>
      </w:r>
    </w:p>
    <w:p w14:paraId="02EF8B4C" w14:textId="77777777" w:rsidR="00A46FC9" w:rsidRDefault="0052670F">
      <w:pPr>
        <w:spacing w:line="600" w:lineRule="auto"/>
        <w:ind w:firstLine="720"/>
        <w:jc w:val="both"/>
        <w:rPr>
          <w:rFonts w:eastAsia="Times New Roman" w:cs="Times New Roman"/>
          <w:szCs w:val="24"/>
        </w:rPr>
      </w:pPr>
      <w:r w:rsidRPr="0069210D">
        <w:rPr>
          <w:rFonts w:eastAsia="Times New Roman" w:cs="Times New Roman"/>
          <w:b/>
          <w:szCs w:val="24"/>
        </w:rPr>
        <w:t>ΠΡΟΕΔΡΕΥΩΝ (Νικήτας Κακλαμάνης):</w:t>
      </w:r>
      <w:r>
        <w:rPr>
          <w:rFonts w:eastAsia="Times New Roman" w:cs="Times New Roman"/>
          <w:szCs w:val="24"/>
        </w:rPr>
        <w:t xml:space="preserve"> Ωραί</w:t>
      </w:r>
      <w:r>
        <w:rPr>
          <w:rFonts w:eastAsia="Times New Roman" w:cs="Times New Roman"/>
          <w:szCs w:val="24"/>
        </w:rPr>
        <w:t>α, ευχαριστούμε.</w:t>
      </w:r>
    </w:p>
    <w:p w14:paraId="02EF8B4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Παρακαλώ να υπάρχει αυτοσυγκράτηση στους χρόνους. Δείχνω ανοχή, αλλά όχι να τριπλασιάζουμε τον χρόνο.</w:t>
      </w:r>
    </w:p>
    <w:p w14:paraId="02EF8B4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2EF8B4F" w14:textId="77777777" w:rsidR="00A46FC9" w:rsidRDefault="0052670F">
      <w:pPr>
        <w:spacing w:line="600" w:lineRule="auto"/>
        <w:ind w:firstLine="720"/>
        <w:jc w:val="both"/>
        <w:rPr>
          <w:rFonts w:eastAsia="Times New Roman" w:cs="Times New Roman"/>
          <w:szCs w:val="24"/>
        </w:rPr>
      </w:pPr>
      <w:r w:rsidRPr="0022387D">
        <w:rPr>
          <w:rFonts w:eastAsia="Times New Roman" w:cs="Times New Roman"/>
          <w:b/>
          <w:szCs w:val="24"/>
        </w:rPr>
        <w:lastRenderedPageBreak/>
        <w:t xml:space="preserve">ΚΩΝΣΤΑΝΤΙΝΟΣ ΓΑΒΡΟΓΛΟΥ (Υπουργός </w:t>
      </w:r>
      <w:r>
        <w:rPr>
          <w:rFonts w:eastAsia="Times New Roman" w:cs="Times New Roman"/>
          <w:b/>
          <w:szCs w:val="24"/>
        </w:rPr>
        <w:t>Π</w:t>
      </w:r>
      <w:r w:rsidRPr="0022387D">
        <w:rPr>
          <w:rFonts w:eastAsia="Times New Roman" w:cs="Times New Roman"/>
          <w:b/>
          <w:szCs w:val="24"/>
        </w:rPr>
        <w:t>αιδείας, Έρευνας και Θρησκευμάτων):</w:t>
      </w:r>
      <w:r>
        <w:rPr>
          <w:rFonts w:eastAsia="Times New Roman" w:cs="Times New Roman"/>
          <w:szCs w:val="24"/>
        </w:rPr>
        <w:t xml:space="preserve"> Κοιτάξτε, θα πρέπει οι συνεργάτες σα</w:t>
      </w:r>
      <w:r>
        <w:rPr>
          <w:rFonts w:eastAsia="Times New Roman" w:cs="Times New Roman"/>
          <w:szCs w:val="24"/>
        </w:rPr>
        <w:t>ς να είναι λίγο πιο προσεκτικοί όταν συντάσσουν αυτού του είδους τις παρεμβάσεις, διότι αυτήν τη στιγμή αναφερθήκατε και οικοδομήσατε μια προβληματική πάνω στο γεγονός ότι δεν υπάρχει προσωπικό ή στο ότι υπάρχουν μόνο δύο άτομα. Δεν είναι δύο, είναι οκτώ τ</w:t>
      </w:r>
      <w:r>
        <w:rPr>
          <w:rFonts w:eastAsia="Times New Roman" w:cs="Times New Roman"/>
          <w:szCs w:val="24"/>
        </w:rPr>
        <w:t>α άτομα. Είναι τέσσερις φορές παραπάνω. Πρώτο αυτό.</w:t>
      </w:r>
    </w:p>
    <w:p w14:paraId="02EF8B5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Δεύτερον, έχου</w:t>
      </w:r>
      <w:r>
        <w:rPr>
          <w:rFonts w:eastAsia="Times New Roman" w:cs="Times New Roman"/>
          <w:szCs w:val="24"/>
        </w:rPr>
        <w:t>ν</w:t>
      </w:r>
      <w:r>
        <w:rPr>
          <w:rFonts w:eastAsia="Times New Roman" w:cs="Times New Roman"/>
          <w:szCs w:val="24"/>
        </w:rPr>
        <w:t xml:space="preserve"> προσληφθεί ακαδημαϊκοί υπότροφοι για να αποκτήσουν ακαδημαϊκή εμπειρία, με τα κονδύλια του ΕΣΠΑ. </w:t>
      </w:r>
    </w:p>
    <w:p w14:paraId="02EF8B5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Μην φέρνετε, λοιπόν, την καταστροφή. Δεν βοηθάει ούτε εσάς, αλλά ούτε την εικόνα που θέλετ</w:t>
      </w:r>
      <w:r>
        <w:rPr>
          <w:rFonts w:eastAsia="Times New Roman" w:cs="Times New Roman"/>
          <w:szCs w:val="24"/>
        </w:rPr>
        <w:t xml:space="preserve">ε να προβάλλετε, ότι όλα είναι για πέταμα. </w:t>
      </w:r>
    </w:p>
    <w:p w14:paraId="02EF8B5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Είναι προφανές ότι θέλετε, ως κόμμα, να υπερασπιστείτε οτιδήποτε υπάρχει για να μην αλλάζουν τα πράγματα, διότι έχετε δημιουργήσει ένα κλίμα και έναν δημόσιο λόγο ενάντια σε μία προσπάθεια αναβάθμισης της τριτοβά</w:t>
      </w:r>
      <w:r>
        <w:rPr>
          <w:rFonts w:eastAsia="Times New Roman" w:cs="Times New Roman"/>
          <w:szCs w:val="24"/>
        </w:rPr>
        <w:t>θμιας εκπαίδευσης. Κακώς αναφερθήκατε ότι είναι συνένωση των ΤΕΙ με τα πανεπιστήμια, διότι είναι νέα γνωστικά πεδία, νέα τμήματα στα πανεπιστήμια, διετείς δομές, συνέργειες των τμημάτων των ΤΕΙ με τα πανεπιστήμια, ακριβώς επειδή ανακαλύψαμε φοβερά προβλήμα</w:t>
      </w:r>
      <w:r>
        <w:rPr>
          <w:rFonts w:eastAsia="Times New Roman" w:cs="Times New Roman"/>
          <w:szCs w:val="24"/>
        </w:rPr>
        <w:t>τα με την υπάρχουσα κατάσταση ως προς το ακαδημαϊκό επίπεδο.</w:t>
      </w:r>
    </w:p>
    <w:p w14:paraId="02EF8B5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Είστε, λοιπόν, για την αναβάθμιση, ναι ή όχι; Ή δεν θέλετε τα ΤΕΙ να εμπλακούν μαζί με τα πανεπιστήμια, ώστε προοπτικά να υπάρχουν τα πανεπιστήμια και τα ΤΕΙ τα οποία είναι εξαιρετικά αδύναμα και</w:t>
      </w:r>
      <w:r>
        <w:rPr>
          <w:rFonts w:eastAsia="Times New Roman" w:cs="Times New Roman"/>
          <w:szCs w:val="24"/>
        </w:rPr>
        <w:t xml:space="preserve"> δεν μπορούν να μπουν στα πανεπιστήμια θα έχουν ολοκληρώσει τον ιστορικό τους κύκλο; Αυτά είναι ερωτήματα στα οποία πρέπει να απαντήσετε με απόλυτη σαφήνεια. </w:t>
      </w:r>
    </w:p>
    <w:p w14:paraId="02EF8B54" w14:textId="77777777" w:rsidR="00A46FC9" w:rsidRDefault="0052670F">
      <w:pPr>
        <w:spacing w:line="600" w:lineRule="auto"/>
        <w:ind w:firstLine="720"/>
        <w:jc w:val="both"/>
        <w:rPr>
          <w:rFonts w:eastAsia="Times New Roman"/>
          <w:szCs w:val="24"/>
        </w:rPr>
      </w:pPr>
      <w:r>
        <w:rPr>
          <w:rFonts w:eastAsia="Times New Roman"/>
          <w:szCs w:val="24"/>
        </w:rPr>
        <w:t xml:space="preserve">Τώρα, να ξέρετε -και πάλι εκεί, δυστυχώς, οι συνεργάτες σας φαίνεται ότι δεν τα </w:t>
      </w:r>
      <w:proofErr w:type="spellStart"/>
      <w:r>
        <w:rPr>
          <w:rFonts w:eastAsia="Times New Roman"/>
          <w:szCs w:val="24"/>
        </w:rPr>
        <w:t>πολυξέρουν</w:t>
      </w:r>
      <w:proofErr w:type="spellEnd"/>
      <w:r>
        <w:rPr>
          <w:rFonts w:eastAsia="Times New Roman"/>
          <w:szCs w:val="24"/>
        </w:rPr>
        <w:t xml:space="preserve"> τα θέμ</w:t>
      </w:r>
      <w:r>
        <w:rPr>
          <w:rFonts w:eastAsia="Times New Roman"/>
          <w:szCs w:val="24"/>
        </w:rPr>
        <w:t>ατα αυτά- ότι κανένα παιδί το οποίο σήμερα είναι στο όποιο τμήμα των ΤΕΙ, το οποίο είτε προοπτικά σε τέσσερα χρόνια καταργείται είτε εντάσσεται μέσα σε καινούργιο τμήμα, δεν θα χάσει ούτε τα επαγγελματικά του δικαιώματα, αλλά κυρίως δεν θα έχει πρόβλημα να</w:t>
      </w:r>
      <w:r>
        <w:rPr>
          <w:rFonts w:eastAsia="Times New Roman"/>
          <w:szCs w:val="24"/>
        </w:rPr>
        <w:t xml:space="preserve"> ολοκληρώσει τις σπουδές. Και μάλιστα, όταν ολοκληρώσει τις σπουδές, θα έχει τη διακριτική ευχέρεια να λάβει είτε πτυχίο ΤΕΙ είτε πτυχίο πανεπιστημίου, με πρόσθετα μαθήματα που θα πάρει. Δεν καταλαβαίνω, λοιπόν, ποιο ακριβώς είναι το πρόβλημα. </w:t>
      </w:r>
    </w:p>
    <w:p w14:paraId="02EF8B55" w14:textId="77777777" w:rsidR="00A46FC9" w:rsidRDefault="0052670F">
      <w:pPr>
        <w:spacing w:line="600" w:lineRule="auto"/>
        <w:ind w:firstLine="720"/>
        <w:jc w:val="both"/>
        <w:rPr>
          <w:rFonts w:eastAsia="Times New Roman"/>
          <w:szCs w:val="24"/>
        </w:rPr>
      </w:pPr>
      <w:r>
        <w:rPr>
          <w:rFonts w:eastAsia="Times New Roman"/>
          <w:szCs w:val="24"/>
        </w:rPr>
        <w:t xml:space="preserve">Οι </w:t>
      </w:r>
      <w:r>
        <w:rPr>
          <w:rFonts w:eastAsia="Times New Roman"/>
          <w:szCs w:val="24"/>
        </w:rPr>
        <w:t xml:space="preserve">γραμματείες </w:t>
      </w:r>
      <w:r>
        <w:rPr>
          <w:rFonts w:eastAsia="Times New Roman"/>
          <w:szCs w:val="24"/>
        </w:rPr>
        <w:t xml:space="preserve">λειτουργούν. Υπάρχει αυτή η μεταβατική φάση η οποία είναι απολύτως διευκρινισμένη. Το </w:t>
      </w:r>
      <w:r>
        <w:rPr>
          <w:rFonts w:eastAsia="Times New Roman"/>
          <w:szCs w:val="24"/>
        </w:rPr>
        <w:t>τμήμα</w:t>
      </w:r>
      <w:r>
        <w:rPr>
          <w:rFonts w:eastAsia="Times New Roman"/>
          <w:szCs w:val="24"/>
        </w:rPr>
        <w:t xml:space="preserve"> αυτό είχε αρκετές αδυναμίες από τα πριν και προσπαθούμε με τη νέα κατάσταση και να το αναβαθμίσουμε και να μπορέσουμε να αντιμετωπίσουμε τις αδυναμίες. </w:t>
      </w:r>
      <w:r>
        <w:rPr>
          <w:rFonts w:eastAsia="Times New Roman"/>
          <w:szCs w:val="24"/>
        </w:rPr>
        <w:t xml:space="preserve">Δεν καταλαβαίνω, λοιπόν, ποιο ακριβώς είναι το ερώτημα. Διότι για το προσωπικό σάς απάντησα. </w:t>
      </w:r>
    </w:p>
    <w:p w14:paraId="02EF8B56" w14:textId="77777777" w:rsidR="00A46FC9" w:rsidRDefault="0052670F">
      <w:pPr>
        <w:spacing w:line="600" w:lineRule="auto"/>
        <w:ind w:firstLine="720"/>
        <w:jc w:val="both"/>
        <w:rPr>
          <w:rFonts w:eastAsia="Times New Roman"/>
          <w:szCs w:val="24"/>
        </w:rPr>
      </w:pPr>
      <w:r>
        <w:rPr>
          <w:rFonts w:eastAsia="Times New Roman"/>
          <w:szCs w:val="24"/>
        </w:rPr>
        <w:lastRenderedPageBreak/>
        <w:t>Ως προς τη στέγαση, είναι σωστό. Υπάρχουν προβλήματα, τα οποία δεν μπορούν να λυθούν ούτε σε τρία ούτε σε πέντε χρόνια. Είμαστε σε μια διαδικασία επίλυσης μιας κα</w:t>
      </w:r>
      <w:r>
        <w:rPr>
          <w:rFonts w:eastAsia="Times New Roman"/>
          <w:szCs w:val="24"/>
        </w:rPr>
        <w:t>τάστασης την οποία κληρονομήσαμε, με την έλλειψη των εστιών.</w:t>
      </w:r>
    </w:p>
    <w:p w14:paraId="02EF8B57" w14:textId="77777777" w:rsidR="00A46FC9" w:rsidRDefault="0052670F">
      <w:pPr>
        <w:spacing w:line="600" w:lineRule="auto"/>
        <w:ind w:firstLine="720"/>
        <w:jc w:val="both"/>
        <w:rPr>
          <w:rFonts w:eastAsia="Times New Roman"/>
          <w:szCs w:val="24"/>
        </w:rPr>
      </w:pPr>
      <w:r>
        <w:rPr>
          <w:rFonts w:eastAsia="Times New Roman"/>
          <w:szCs w:val="24"/>
        </w:rPr>
        <w:t>Από την άλλη μεριά, βεβαίως, δίνουμε τεράστια ποσά στη φοιτητική μέριμνα. Δίνουμε 43 εκατομμύρια στο στεγαστικό επίδομα, στο θέμα της σίτισης, στο θέμα των βιβλίων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2EF8B58" w14:textId="77777777" w:rsidR="00A46FC9" w:rsidRDefault="0052670F">
      <w:pPr>
        <w:spacing w:line="600" w:lineRule="auto"/>
        <w:ind w:firstLine="720"/>
        <w:jc w:val="both"/>
        <w:rPr>
          <w:rFonts w:eastAsia="Times New Roman"/>
          <w:szCs w:val="24"/>
        </w:rPr>
      </w:pPr>
      <w:r w:rsidRPr="00564315">
        <w:rPr>
          <w:rFonts w:eastAsia="Times New Roman"/>
          <w:b/>
          <w:szCs w:val="24"/>
        </w:rPr>
        <w:t>ΠΡΟΕΔΡΕΥΩΝ (</w:t>
      </w:r>
      <w:r>
        <w:rPr>
          <w:rFonts w:eastAsia="Times New Roman"/>
          <w:b/>
          <w:szCs w:val="24"/>
        </w:rPr>
        <w:t>Νικήτας Κακ</w:t>
      </w:r>
      <w:r>
        <w:rPr>
          <w:rFonts w:eastAsia="Times New Roman"/>
          <w:b/>
          <w:szCs w:val="24"/>
        </w:rPr>
        <w:t>λαμάνης</w:t>
      </w:r>
      <w:r w:rsidRPr="00564315">
        <w:rPr>
          <w:rFonts w:eastAsia="Times New Roman"/>
          <w:b/>
          <w:szCs w:val="24"/>
        </w:rPr>
        <w:t xml:space="preserve">): </w:t>
      </w:r>
      <w:r>
        <w:rPr>
          <w:rFonts w:eastAsia="Times New Roman"/>
          <w:szCs w:val="24"/>
        </w:rPr>
        <w:t xml:space="preserve">Κύριε Μωραΐτη, έχετε τον λόγο.  </w:t>
      </w:r>
    </w:p>
    <w:p w14:paraId="02EF8B59" w14:textId="77777777" w:rsidR="00A46FC9" w:rsidRDefault="0052670F">
      <w:pPr>
        <w:spacing w:line="600" w:lineRule="auto"/>
        <w:ind w:firstLine="720"/>
        <w:jc w:val="both"/>
        <w:rPr>
          <w:rFonts w:eastAsia="Times New Roman"/>
          <w:b/>
          <w:szCs w:val="24"/>
        </w:rPr>
      </w:pPr>
      <w:r w:rsidRPr="00210681">
        <w:rPr>
          <w:rFonts w:eastAsia="Times New Roman"/>
          <w:b/>
          <w:szCs w:val="24"/>
        </w:rPr>
        <w:t>ΝΙΚΟΛΑΟΣ ΜΩΡΑΪΤΗΣ:</w:t>
      </w:r>
      <w:r>
        <w:rPr>
          <w:rFonts w:eastAsia="Times New Roman"/>
          <w:b/>
          <w:szCs w:val="24"/>
        </w:rPr>
        <w:t xml:space="preserve"> </w:t>
      </w:r>
      <w:r>
        <w:rPr>
          <w:rFonts w:eastAsia="Times New Roman"/>
          <w:szCs w:val="24"/>
        </w:rPr>
        <w:t xml:space="preserve">Κύριε Υπουργέ, κατά την προσφιλή σας τακτική, δεν απαντάτε στα ερωτήματα. Καταφεύγετε στον </w:t>
      </w:r>
      <w:proofErr w:type="spellStart"/>
      <w:r>
        <w:rPr>
          <w:rFonts w:eastAsia="Times New Roman"/>
          <w:szCs w:val="24"/>
        </w:rPr>
        <w:t>αντικομμουνισμό</w:t>
      </w:r>
      <w:proofErr w:type="spellEnd"/>
      <w:r>
        <w:rPr>
          <w:rFonts w:eastAsia="Times New Roman"/>
          <w:szCs w:val="24"/>
        </w:rPr>
        <w:t xml:space="preserve">. </w:t>
      </w:r>
      <w:r w:rsidRPr="00210681">
        <w:rPr>
          <w:rFonts w:eastAsia="Times New Roman"/>
          <w:b/>
          <w:szCs w:val="24"/>
        </w:rPr>
        <w:t xml:space="preserve"> </w:t>
      </w:r>
    </w:p>
    <w:p w14:paraId="02EF8B5A" w14:textId="77777777" w:rsidR="00A46FC9" w:rsidRDefault="0052670F">
      <w:pPr>
        <w:spacing w:line="600" w:lineRule="auto"/>
        <w:ind w:firstLine="720"/>
        <w:jc w:val="both"/>
        <w:rPr>
          <w:rFonts w:eastAsia="Times New Roman"/>
          <w:szCs w:val="24"/>
        </w:rPr>
      </w:pPr>
      <w:r w:rsidRPr="00945EC1">
        <w:rPr>
          <w:rFonts w:eastAsia="Times New Roman"/>
          <w:szCs w:val="24"/>
        </w:rPr>
        <w:t xml:space="preserve">Εγώ, όμως, θα σας πω συγκεκριμένα. </w:t>
      </w:r>
      <w:r>
        <w:rPr>
          <w:rFonts w:eastAsia="Times New Roman"/>
          <w:szCs w:val="24"/>
        </w:rPr>
        <w:t xml:space="preserve">Απαντήστε, κύριε Υπουργέ. Σε ό,τι αφορά </w:t>
      </w:r>
      <w:r>
        <w:rPr>
          <w:rFonts w:eastAsia="Times New Roman"/>
          <w:szCs w:val="24"/>
        </w:rPr>
        <w:t>σ</w:t>
      </w:r>
      <w:r>
        <w:rPr>
          <w:rFonts w:eastAsia="Times New Roman"/>
          <w:szCs w:val="24"/>
        </w:rPr>
        <w:t>το προσω</w:t>
      </w:r>
      <w:r>
        <w:rPr>
          <w:rFonts w:eastAsia="Times New Roman"/>
          <w:szCs w:val="24"/>
        </w:rPr>
        <w:t xml:space="preserve">πικό που αυτή τη στιγμή υπάρχει στο ΤΕΙ Λευκάδας, επαρκεί, γίνονται εργαστήρια; Είναι συγκεκριμένα τα ερωτήματα. Έχουν χαθεί διδακτικές ώρες; Λειτουργεί η </w:t>
      </w:r>
      <w:r>
        <w:rPr>
          <w:rFonts w:eastAsia="Times New Roman"/>
          <w:szCs w:val="24"/>
        </w:rPr>
        <w:t>γραμματεία</w:t>
      </w:r>
      <w:r>
        <w:rPr>
          <w:rFonts w:eastAsia="Times New Roman"/>
          <w:szCs w:val="24"/>
        </w:rPr>
        <w:t xml:space="preserve">; Δίνει κάρτες σίτισης; Υπάρχουν βεβαιώσεις σπουδών; </w:t>
      </w:r>
    </w:p>
    <w:p w14:paraId="02EF8B5B" w14:textId="77777777" w:rsidR="00A46FC9" w:rsidRDefault="0052670F">
      <w:pPr>
        <w:spacing w:line="600" w:lineRule="auto"/>
        <w:ind w:firstLine="720"/>
        <w:jc w:val="both"/>
        <w:rPr>
          <w:rFonts w:eastAsia="Times New Roman"/>
          <w:szCs w:val="24"/>
        </w:rPr>
      </w:pPr>
      <w:r>
        <w:rPr>
          <w:rFonts w:eastAsia="Times New Roman"/>
          <w:szCs w:val="24"/>
        </w:rPr>
        <w:t xml:space="preserve">Δεν λειτουργεί τίποτα, κύριε Υπουργέ </w:t>
      </w:r>
      <w:r>
        <w:rPr>
          <w:rFonts w:eastAsia="Times New Roman"/>
          <w:szCs w:val="24"/>
        </w:rPr>
        <w:t xml:space="preserve">και δεν ξέρω αν εσείς είστε καλά πληροφορημένος. Εγώ επισκέφτηκα το συγκεκριμένο ΤΕΙ και ξέρω τι ακριβώς γίνεται. Σε όλα αυτά τα ερωτήματα που σας θέτουμε να απαντήσετε. </w:t>
      </w:r>
    </w:p>
    <w:p w14:paraId="02EF8B5C" w14:textId="77777777" w:rsidR="00A46FC9" w:rsidRDefault="0052670F">
      <w:pPr>
        <w:spacing w:line="600" w:lineRule="auto"/>
        <w:ind w:firstLine="720"/>
        <w:jc w:val="both"/>
        <w:rPr>
          <w:rFonts w:eastAsia="Times New Roman"/>
          <w:szCs w:val="24"/>
        </w:rPr>
      </w:pPr>
      <w:r>
        <w:rPr>
          <w:rFonts w:eastAsia="Times New Roman"/>
          <w:szCs w:val="24"/>
        </w:rPr>
        <w:t>Το κυριότερο απ’ όλα είναι να απαντήσετε στο εάν θα υπάρχει εύρυθμη λειτουργία του ΤΕ</w:t>
      </w:r>
      <w:r>
        <w:rPr>
          <w:rFonts w:eastAsia="Times New Roman"/>
          <w:szCs w:val="24"/>
        </w:rPr>
        <w:t xml:space="preserve">Ι, των δύο </w:t>
      </w:r>
      <w:r>
        <w:rPr>
          <w:rFonts w:eastAsia="Times New Roman"/>
          <w:szCs w:val="24"/>
        </w:rPr>
        <w:t>τμημάτων</w:t>
      </w:r>
      <w:r>
        <w:rPr>
          <w:rFonts w:eastAsia="Times New Roman"/>
          <w:szCs w:val="24"/>
        </w:rPr>
        <w:t xml:space="preserve">, που το ένα καταργείται τελείως και το άλλο </w:t>
      </w:r>
      <w:r>
        <w:rPr>
          <w:rFonts w:eastAsia="Times New Roman"/>
          <w:szCs w:val="24"/>
        </w:rPr>
        <w:lastRenderedPageBreak/>
        <w:t xml:space="preserve">μεταφέρεται στην Κέρκυρα, και εάν θα μπορέσουν αυτά τα παιδιά να συνεχίσουν τις σπουδές τους. </w:t>
      </w:r>
    </w:p>
    <w:p w14:paraId="02EF8B5D" w14:textId="77777777" w:rsidR="00A46FC9" w:rsidRDefault="0052670F">
      <w:pPr>
        <w:spacing w:line="600" w:lineRule="auto"/>
        <w:ind w:firstLine="720"/>
        <w:jc w:val="both"/>
        <w:rPr>
          <w:rFonts w:eastAsia="Times New Roman"/>
          <w:szCs w:val="24"/>
        </w:rPr>
      </w:pPr>
      <w:r>
        <w:rPr>
          <w:rFonts w:eastAsia="Times New Roman"/>
          <w:szCs w:val="24"/>
        </w:rPr>
        <w:t xml:space="preserve">Τώρα, για να πάμε και στην Κέρκυρα, που είναι η έδρα του Ιόνιου Πανεπιστημίου. Και εκεί, πέρα από τη Λευκάδα, είναι άπιαστο όνειρο σε ό,τι αφορά </w:t>
      </w:r>
      <w:r>
        <w:rPr>
          <w:rFonts w:eastAsia="Times New Roman"/>
          <w:szCs w:val="24"/>
        </w:rPr>
        <w:t>σ</w:t>
      </w:r>
      <w:r>
        <w:rPr>
          <w:rFonts w:eastAsia="Times New Roman"/>
          <w:szCs w:val="24"/>
        </w:rPr>
        <w:t>τη στέγαση. Δεν υπάρχει στέγαση. Και μιλάμε για μια τουριστική περιοχή, που είναι πανάκριβα και τα ενοίκια και</w:t>
      </w:r>
      <w:r>
        <w:rPr>
          <w:rFonts w:eastAsia="Times New Roman"/>
          <w:szCs w:val="24"/>
        </w:rPr>
        <w:t xml:space="preserve"> αναγκάζονται οι σπουδαστές, σας το είπα νωρίτερα, να δουλεύουν για να μπορούν να τα βγάλουν πέρα. </w:t>
      </w:r>
    </w:p>
    <w:p w14:paraId="02EF8B5E" w14:textId="77777777" w:rsidR="00A46FC9" w:rsidRDefault="0052670F">
      <w:pPr>
        <w:spacing w:line="600" w:lineRule="auto"/>
        <w:ind w:firstLine="720"/>
        <w:jc w:val="both"/>
        <w:rPr>
          <w:rFonts w:eastAsia="Times New Roman"/>
          <w:szCs w:val="24"/>
        </w:rPr>
      </w:pPr>
      <w:r>
        <w:rPr>
          <w:rFonts w:eastAsia="Times New Roman"/>
          <w:szCs w:val="24"/>
        </w:rPr>
        <w:t xml:space="preserve">Αυτή είναι η πολιτική σας και αυτή είναι η </w:t>
      </w:r>
      <w:proofErr w:type="spellStart"/>
      <w:r>
        <w:rPr>
          <w:rFonts w:eastAsia="Times New Roman"/>
          <w:szCs w:val="24"/>
        </w:rPr>
        <w:t>μεταμνημονιακή</w:t>
      </w:r>
      <w:proofErr w:type="spellEnd"/>
      <w:r>
        <w:rPr>
          <w:rFonts w:eastAsia="Times New Roman"/>
          <w:szCs w:val="24"/>
        </w:rPr>
        <w:t xml:space="preserve"> κανονικότητα. Αυτό, βέβαια, που δεν λέτε είναι ότι είστε δεσμευμένοι απέναντι στους δανειστές σας,</w:t>
      </w:r>
      <w:r>
        <w:rPr>
          <w:rFonts w:eastAsia="Times New Roman"/>
          <w:szCs w:val="24"/>
        </w:rPr>
        <w:t xml:space="preserve"> στους εταίρους σας, στην αντιλαϊκή, αντιεκπαιδευτική πολιτική της Ευρωπαϊκής Ένωσης, να εφαρμόζετε απαρέγκλιτα τους </w:t>
      </w:r>
      <w:proofErr w:type="spellStart"/>
      <w:r>
        <w:rPr>
          <w:rFonts w:eastAsia="Times New Roman"/>
          <w:szCs w:val="24"/>
        </w:rPr>
        <w:t>μνημονιακούς</w:t>
      </w:r>
      <w:proofErr w:type="spellEnd"/>
      <w:r>
        <w:rPr>
          <w:rFonts w:eastAsia="Times New Roman"/>
          <w:szCs w:val="24"/>
        </w:rPr>
        <w:t xml:space="preserve"> νόμους. Σας είπαμε ότι όλη αυτή την κατάσταση την κάνετε για εξοικονόμηση χρημάτων, γιατί βλέπετε, ακριβώς, τη μόρφωση των παι</w:t>
      </w:r>
      <w:r>
        <w:rPr>
          <w:rFonts w:eastAsia="Times New Roman"/>
          <w:szCs w:val="24"/>
        </w:rPr>
        <w:t xml:space="preserve">διών του λαού </w:t>
      </w:r>
      <w:r>
        <w:rPr>
          <w:rFonts w:eastAsia="Times New Roman"/>
          <w:szCs w:val="24"/>
        </w:rPr>
        <w:t xml:space="preserve">ως </w:t>
      </w:r>
      <w:r>
        <w:rPr>
          <w:rFonts w:eastAsia="Times New Roman"/>
          <w:szCs w:val="24"/>
        </w:rPr>
        <w:t>κόστος.</w:t>
      </w:r>
    </w:p>
    <w:p w14:paraId="02EF8B5F" w14:textId="77777777" w:rsidR="00A46FC9" w:rsidRDefault="0052670F">
      <w:pPr>
        <w:spacing w:line="600" w:lineRule="auto"/>
        <w:ind w:firstLine="720"/>
        <w:jc w:val="both"/>
        <w:rPr>
          <w:rFonts w:eastAsia="Times New Roman"/>
          <w:szCs w:val="24"/>
        </w:rPr>
      </w:pPr>
      <w:r>
        <w:rPr>
          <w:rFonts w:eastAsia="Times New Roman"/>
          <w:szCs w:val="24"/>
        </w:rPr>
        <w:t>Όλα αυτά τα οποία είπαμε νωρίτερα, ισχύουν, κύριε Υπουργέ, κι εσείς δεν δώσατε κα</w:t>
      </w:r>
      <w:r>
        <w:rPr>
          <w:rFonts w:eastAsia="Times New Roman"/>
          <w:szCs w:val="24"/>
        </w:rPr>
        <w:t>μ</w:t>
      </w:r>
      <w:r>
        <w:rPr>
          <w:rFonts w:eastAsia="Times New Roman"/>
          <w:szCs w:val="24"/>
        </w:rPr>
        <w:t>μία συγκεκριμένη απάντηση. Αυτή η κατάσταση που επικρατεί θα επιδεινωθεί το αμέσως επόμενο διάστημα. Κι αυτά, πραγματικά, δεν τα λέμε εμείς, είναι στ</w:t>
      </w:r>
      <w:r>
        <w:rPr>
          <w:rFonts w:eastAsia="Times New Roman"/>
          <w:szCs w:val="24"/>
        </w:rPr>
        <w:t xml:space="preserve">οιχεία, με αριθμούς. Επειδή στην ουσία δεν λειτουργεί αυτό το ΤΕΙ, πάρα πολλοί σπουδαστές άρχισαν και το εγκαταλείπουν. </w:t>
      </w:r>
    </w:p>
    <w:p w14:paraId="02EF8B60" w14:textId="77777777" w:rsidR="00A46FC9" w:rsidRDefault="0052670F">
      <w:pPr>
        <w:spacing w:line="600" w:lineRule="auto"/>
        <w:ind w:firstLine="720"/>
        <w:jc w:val="both"/>
        <w:rPr>
          <w:rFonts w:eastAsia="Times New Roman"/>
          <w:szCs w:val="24"/>
        </w:rPr>
      </w:pPr>
      <w:r>
        <w:rPr>
          <w:rFonts w:eastAsia="Times New Roman"/>
          <w:szCs w:val="24"/>
        </w:rPr>
        <w:lastRenderedPageBreak/>
        <w:t xml:space="preserve">Σας κάναμε και μία ερώτηση για το Ιόνιο Πανεπιστήμιο πριν από λίγο καιρό και δεν μπήκατε στον κόπο να απαντήσετε. Και εκεί δεν υπάρχει </w:t>
      </w:r>
      <w:r>
        <w:rPr>
          <w:rFonts w:eastAsia="Times New Roman"/>
          <w:szCs w:val="24"/>
        </w:rPr>
        <w:t xml:space="preserve">στέγαση. Και εκεί τους πηγαίνετε σε κάποια ξενοδοχεία που υπάρχουν συμβάσεις, που τους διώχνουν αρχές του καλοκαιριού γιατί υπάρχει τουρισμός. Τους απαγορεύουν να λειτουργούν τα πλυντήρια, να λειτουργούν τα ηλεκτρικά σκεύη. Για </w:t>
      </w:r>
      <w:proofErr w:type="spellStart"/>
      <w:r>
        <w:rPr>
          <w:rFonts w:eastAsia="Times New Roman"/>
          <w:szCs w:val="24"/>
        </w:rPr>
        <w:t>εκατόν</w:t>
      </w:r>
      <w:proofErr w:type="spellEnd"/>
      <w:r>
        <w:rPr>
          <w:rFonts w:eastAsia="Times New Roman"/>
          <w:szCs w:val="24"/>
        </w:rPr>
        <w:t xml:space="preserve"> πενήντα φοιτητές, αν </w:t>
      </w:r>
      <w:r>
        <w:rPr>
          <w:rFonts w:eastAsia="Times New Roman"/>
          <w:szCs w:val="24"/>
        </w:rPr>
        <w:t>θυμάμαι καλά, υπάρχουν μόνο δύο πλυντήρια. Επομένως, είναι δραματική η κατάσταση, αν πούμε ότι και αυτοί οι φοιτητές, οι σπουδαστές, θα μεταφερθούν στην Κέρκυρα. Επίσης, πληρώνουν και εισιτήρια στην Κέρκυρα. Αυτό είναι ένα ακόμα σοβαρό ζήτημα που σας θέσαμ</w:t>
      </w:r>
      <w:r>
        <w:rPr>
          <w:rFonts w:eastAsia="Times New Roman"/>
          <w:szCs w:val="24"/>
        </w:rPr>
        <w:t xml:space="preserve">ε σε άλλη ερώτηση και δεν απαντήσατε. </w:t>
      </w:r>
    </w:p>
    <w:p w14:paraId="02EF8B61" w14:textId="77777777" w:rsidR="00A46FC9" w:rsidRDefault="0052670F">
      <w:pPr>
        <w:spacing w:line="600" w:lineRule="auto"/>
        <w:ind w:firstLine="720"/>
        <w:jc w:val="both"/>
        <w:rPr>
          <w:rFonts w:eastAsia="Times New Roman" w:cs="Times New Roman"/>
          <w:szCs w:val="24"/>
        </w:rPr>
      </w:pPr>
      <w:r>
        <w:rPr>
          <w:rFonts w:eastAsia="Times New Roman"/>
          <w:szCs w:val="24"/>
        </w:rPr>
        <w:t>Εμείς λέμε καθαρά ότι αυτό είναι το μέλλον που ετοιμάζετε για τη νεολαία, η δωρεάν παιδεία την οποία επαγγέλλεστε. Μπροστά σε όλα αυτά, εμείς καλούμε τη νεολαία, το λαϊκό κίνημα και στην περιοχή των Ιονίων Νήσων να πά</w:t>
      </w:r>
      <w:r>
        <w:rPr>
          <w:rFonts w:eastAsia="Times New Roman"/>
          <w:szCs w:val="24"/>
        </w:rPr>
        <w:t>ρουν την υπόθεση στα χέρια τους, κύριε Υπουργέ, γιατί μόνο έτσι μπορούν να έχουν αποτέλεσμα. Να οργανώσουν την πάλη τους ενάντια στην αντιλαϊκή πολιτική της Κυβέρνησης, Ευρωπαϊκής Ένωσης και κεφαλαίου.</w:t>
      </w:r>
    </w:p>
    <w:p w14:paraId="02EF8B6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Είναι αυτή η πολιτική που τσακίζει δικαιώματα εργατικώ</w:t>
      </w:r>
      <w:r>
        <w:rPr>
          <w:rFonts w:eastAsia="Times New Roman" w:cs="Times New Roman"/>
          <w:szCs w:val="24"/>
        </w:rPr>
        <w:t xml:space="preserve">ν-λαϊκών οικογενειών και στη ζωή και στη μόρφωση. Αυτό ακριβώς γίνεται. Και πρέπει να παλέψουν πραγματικά για την παιδεία των λαϊκών αναγκών, όπως γίνεται και σήμερα. Και τους λέμε </w:t>
      </w:r>
      <w:r>
        <w:rPr>
          <w:rFonts w:eastAsia="Times New Roman" w:cs="Times New Roman"/>
          <w:szCs w:val="24"/>
        </w:rPr>
        <w:lastRenderedPageBreak/>
        <w:t>καθαρά, να μην κάνουν -και δεν θα κάνουν- πίσω μπροστά στην τρομοκρατία και</w:t>
      </w:r>
      <w:r>
        <w:rPr>
          <w:rFonts w:eastAsia="Times New Roman" w:cs="Times New Roman"/>
          <w:szCs w:val="24"/>
        </w:rPr>
        <w:t xml:space="preserve"> στην ποινικοποίηση των αγώνων.</w:t>
      </w:r>
    </w:p>
    <w:p w14:paraId="02EF8B6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οι κάτοικοι του νησιού της Λευκάδας περιμένουν συγκεκριμένες απαντήσεις. Είναι πραγματικά τραγική η κατάσταση στο ΤΕΙ και το γνωρίζετε πολύ καλά, ανεξάρτητα απ’ αυτά που προσπαθείτε σήμερα να παρουσιάσετε εδώ.</w:t>
      </w:r>
    </w:p>
    <w:p w14:paraId="02EF8B64" w14:textId="77777777" w:rsidR="00A46FC9" w:rsidRDefault="0052670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κύριος Υπουργός.</w:t>
      </w:r>
    </w:p>
    <w:p w14:paraId="02EF8B65" w14:textId="77777777" w:rsidR="00A46FC9" w:rsidRDefault="0052670F">
      <w:pPr>
        <w:spacing w:line="600" w:lineRule="auto"/>
        <w:ind w:firstLine="720"/>
        <w:jc w:val="both"/>
        <w:rPr>
          <w:rFonts w:eastAsia="Times New Roman"/>
          <w:bCs/>
          <w:szCs w:val="24"/>
        </w:rPr>
      </w:pPr>
      <w:r w:rsidRPr="00074957">
        <w:rPr>
          <w:rFonts w:eastAsia="Times New Roman"/>
          <w:b/>
          <w:bCs/>
          <w:szCs w:val="24"/>
        </w:rPr>
        <w:t xml:space="preserve">ΚΩΝΣΤΑΝΤΙΝΟΣ ΓΑΒΡΟΓΛΟΥ (Υπουργός </w:t>
      </w:r>
      <w:r>
        <w:rPr>
          <w:rFonts w:eastAsia="Times New Roman"/>
          <w:b/>
          <w:bCs/>
          <w:szCs w:val="24"/>
        </w:rPr>
        <w:t>Π</w:t>
      </w:r>
      <w:r w:rsidRPr="00074957">
        <w:rPr>
          <w:rFonts w:eastAsia="Times New Roman"/>
          <w:b/>
          <w:bCs/>
          <w:szCs w:val="24"/>
        </w:rPr>
        <w:t>αιδείας</w:t>
      </w:r>
      <w:r>
        <w:rPr>
          <w:rFonts w:eastAsia="Times New Roman"/>
          <w:b/>
          <w:bCs/>
          <w:szCs w:val="24"/>
        </w:rPr>
        <w:t xml:space="preserve">, Έρευνας </w:t>
      </w:r>
      <w:r w:rsidRPr="00074957">
        <w:rPr>
          <w:rFonts w:eastAsia="Times New Roman"/>
          <w:b/>
          <w:bCs/>
          <w:szCs w:val="24"/>
        </w:rPr>
        <w:t>και Θρησκευμάτων):</w:t>
      </w:r>
      <w:r>
        <w:rPr>
          <w:rFonts w:eastAsia="Times New Roman"/>
          <w:bCs/>
          <w:szCs w:val="24"/>
        </w:rPr>
        <w:t xml:space="preserve"> Ελπίζω όταν θα στείλετε την ομιλία σας στους πολίτες της Λευκάδας ή της Κέρκυρας, των Ιονίων Νήσων, να συμπεριλάβετε και τις απαντήσεις μου.</w:t>
      </w:r>
    </w:p>
    <w:p w14:paraId="02EF8B66" w14:textId="77777777" w:rsidR="00A46FC9" w:rsidRDefault="0052670F">
      <w:pPr>
        <w:spacing w:line="600" w:lineRule="auto"/>
        <w:ind w:firstLine="720"/>
        <w:jc w:val="both"/>
        <w:rPr>
          <w:rFonts w:eastAsia="Times New Roman"/>
          <w:bCs/>
          <w:szCs w:val="24"/>
        </w:rPr>
      </w:pPr>
      <w:r>
        <w:rPr>
          <w:rFonts w:eastAsia="Times New Roman"/>
          <w:bCs/>
          <w:szCs w:val="24"/>
        </w:rPr>
        <w:t>Κοιτάξτε, θα σας πω για το θέμα της στέγασης. Στην Κέρκυρα υπάρχει ένα πολύ σοβαρό θέμα, πράγματι. Εμείς καλούμε τ</w:t>
      </w:r>
      <w:r>
        <w:rPr>
          <w:rFonts w:eastAsia="Times New Roman"/>
          <w:bCs/>
          <w:szCs w:val="24"/>
        </w:rPr>
        <w:t xml:space="preserve">ον </w:t>
      </w:r>
      <w:r>
        <w:rPr>
          <w:rFonts w:eastAsia="Times New Roman"/>
          <w:bCs/>
          <w:szCs w:val="24"/>
        </w:rPr>
        <w:t xml:space="preserve">δήμο </w:t>
      </w:r>
      <w:r>
        <w:rPr>
          <w:rFonts w:eastAsia="Times New Roman"/>
          <w:bCs/>
          <w:szCs w:val="24"/>
        </w:rPr>
        <w:t xml:space="preserve">να πάρει πρωτοβουλίες, ακριβώς επειδή είναι και νομικά υποχρεωμένοι οι δήμοι να συμβάλλουν σε αυτό, όπως και για τους αναπληρωτές καθηγητές. </w:t>
      </w:r>
    </w:p>
    <w:p w14:paraId="02EF8B67" w14:textId="77777777" w:rsidR="00A46FC9" w:rsidRDefault="0052670F">
      <w:pPr>
        <w:spacing w:line="600" w:lineRule="auto"/>
        <w:ind w:firstLine="720"/>
        <w:jc w:val="both"/>
        <w:rPr>
          <w:rFonts w:eastAsia="Times New Roman"/>
          <w:bCs/>
          <w:szCs w:val="24"/>
        </w:rPr>
      </w:pPr>
      <w:r>
        <w:rPr>
          <w:rFonts w:eastAsia="Times New Roman"/>
          <w:bCs/>
          <w:szCs w:val="24"/>
        </w:rPr>
        <w:t xml:space="preserve">Δεύτερον, τα ξενοδοχεία θα πρέπει στο πλαίσιο μιας κοινωνικής ευθύνης να αντιμετωπίσουν και αυτοί αυτό το </w:t>
      </w:r>
      <w:r>
        <w:rPr>
          <w:rFonts w:eastAsia="Times New Roman"/>
          <w:bCs/>
          <w:szCs w:val="24"/>
        </w:rPr>
        <w:t>θέμα. Σας το είπα και σας το ξαναλέω. Δεν θέλετε να το σκεφτείτε, γιατί προφανώς δεν θέλετε να καταγγείλετε την πολιτική της Νέας Δημοκρατίας τόσα χρόνια και του ΠΑΣΟΚ. Τι έγιναν τα δισεκατομμύρια που πέρασαν από τα χέρια τους και δεν έκαναν κάποιες ανθρώπ</w:t>
      </w:r>
      <w:r>
        <w:rPr>
          <w:rFonts w:eastAsia="Times New Roman"/>
          <w:bCs/>
          <w:szCs w:val="24"/>
        </w:rPr>
        <w:t>ινες εστίες;</w:t>
      </w:r>
    </w:p>
    <w:p w14:paraId="02EF8B68" w14:textId="77777777" w:rsidR="00A46FC9" w:rsidRDefault="0052670F">
      <w:pPr>
        <w:spacing w:line="600" w:lineRule="auto"/>
        <w:ind w:firstLine="720"/>
        <w:jc w:val="both"/>
        <w:rPr>
          <w:rFonts w:eastAsia="Times New Roman"/>
          <w:bCs/>
          <w:szCs w:val="24"/>
        </w:rPr>
      </w:pPr>
      <w:r>
        <w:rPr>
          <w:rFonts w:eastAsia="Times New Roman"/>
          <w:bCs/>
          <w:szCs w:val="24"/>
        </w:rPr>
        <w:lastRenderedPageBreak/>
        <w:t>Λέτε ότι όλο αυτό το εγχείρημα που κάνουμε με τα πανεπιστήμια και τα ΤΕΙ είναι για να εξοικονομήσουμε χρήματα. Κοιτάξτε, εάν θέλετε, μπορώ εκτός διαδικασίας να σας πω άλλα επιχειρήματα. Πώς όμως να εξοικονομήσουμε χρήματα, όταν έχουμε δεσμευτε</w:t>
      </w:r>
      <w:r>
        <w:rPr>
          <w:rFonts w:eastAsia="Times New Roman"/>
          <w:bCs/>
          <w:szCs w:val="24"/>
        </w:rPr>
        <w:t>ί εδώ στην Βουλή για συγκεκριμένο αριθμό νέων θέσεων και νέα χρηματοδότηση; Και αυτό είναι καταγεγραμμένο και στις νέες θέσεις που δίνουμε και στη χρηματοδότηση που δίνουμε. Θα υπάρξει φέτος 45% αύξηση της χρηματοδότησης στα πανεπιστήμια.</w:t>
      </w:r>
    </w:p>
    <w:p w14:paraId="02EF8B69" w14:textId="77777777" w:rsidR="00A46FC9" w:rsidRDefault="0052670F">
      <w:pPr>
        <w:spacing w:line="600" w:lineRule="auto"/>
        <w:ind w:firstLine="720"/>
        <w:jc w:val="both"/>
        <w:rPr>
          <w:rFonts w:eastAsia="Times New Roman"/>
          <w:bCs/>
          <w:szCs w:val="24"/>
        </w:rPr>
      </w:pPr>
      <w:r>
        <w:rPr>
          <w:rFonts w:eastAsia="Times New Roman"/>
          <w:bCs/>
          <w:szCs w:val="24"/>
        </w:rPr>
        <w:t>Βεβαίως, θα μου π</w:t>
      </w:r>
      <w:r>
        <w:rPr>
          <w:rFonts w:eastAsia="Times New Roman"/>
          <w:bCs/>
          <w:szCs w:val="24"/>
        </w:rPr>
        <w:t xml:space="preserve">είτε ότι μπορεί να παίζουμε το παιχνίδι του κεφαλαίου με έναν περίεργο τρόπο, που εγώ δεν μπορώ να τον παρακολουθήσω. Δεν μπορεί, όμως, να λέτε ότι όλο αυτό το εγχείρημα το κάνεις για να εξοικονομείς λεφτά. Αυτό το έκανε η Νέα Δημοκρατία με το σχέδιο </w:t>
      </w:r>
      <w:r>
        <w:rPr>
          <w:rFonts w:eastAsia="Times New Roman"/>
          <w:bCs/>
          <w:szCs w:val="24"/>
        </w:rPr>
        <w:t>«</w:t>
      </w:r>
      <w:r>
        <w:rPr>
          <w:rFonts w:eastAsia="Times New Roman"/>
          <w:bCs/>
          <w:szCs w:val="24"/>
        </w:rPr>
        <w:t>ΑΘΗΝ</w:t>
      </w:r>
      <w:r>
        <w:rPr>
          <w:rFonts w:eastAsia="Times New Roman"/>
          <w:bCs/>
          <w:szCs w:val="24"/>
        </w:rPr>
        <w:t>Α</w:t>
      </w:r>
      <w:r>
        <w:rPr>
          <w:rFonts w:eastAsia="Times New Roman"/>
          <w:bCs/>
          <w:szCs w:val="24"/>
        </w:rPr>
        <w:t>»</w:t>
      </w:r>
      <w:r>
        <w:rPr>
          <w:rFonts w:eastAsia="Times New Roman"/>
          <w:bCs/>
          <w:szCs w:val="24"/>
        </w:rPr>
        <w:t xml:space="preserve">. Το θυμάστε ή δεν θυμάστε; Δεν μιλάτε γι’ αυτό τώρα. Αυτό κάπως το ξεχάσατε. Ήταν αυτό που κατέστρεψε την τεχνολογική εκπαίδευση, που οι συνάδελφοι εδώ συνέχεια μας υπενθυμίζουν. </w:t>
      </w:r>
    </w:p>
    <w:p w14:paraId="02EF8B6A" w14:textId="77777777" w:rsidR="00A46FC9" w:rsidRDefault="0052670F">
      <w:pPr>
        <w:spacing w:line="600" w:lineRule="auto"/>
        <w:ind w:firstLine="720"/>
        <w:jc w:val="both"/>
        <w:rPr>
          <w:rFonts w:eastAsia="Times New Roman"/>
          <w:bCs/>
          <w:szCs w:val="24"/>
        </w:rPr>
      </w:pPr>
      <w:r>
        <w:rPr>
          <w:rFonts w:eastAsia="Times New Roman"/>
          <w:bCs/>
          <w:szCs w:val="24"/>
        </w:rPr>
        <w:t>Κάποια πράγματα καταστράφηκαν λόγω συγκεκριμένων πολιτικών. Εμείς, λοιπόν</w:t>
      </w:r>
      <w:r>
        <w:rPr>
          <w:rFonts w:eastAsia="Times New Roman"/>
          <w:bCs/>
          <w:szCs w:val="24"/>
        </w:rPr>
        <w:t>, προσπαθούμε να στήσουμε κάποια πράγματα. Και θα ήθελα πραγματικά να παρακολουθήσετε και την χρηματοδότηση και τον αριθμό των νέων θέσεων.</w:t>
      </w:r>
    </w:p>
    <w:p w14:paraId="02EF8B6B" w14:textId="77777777" w:rsidR="00A46FC9" w:rsidRDefault="0052670F">
      <w:pPr>
        <w:spacing w:line="600" w:lineRule="auto"/>
        <w:ind w:firstLine="720"/>
        <w:jc w:val="both"/>
        <w:rPr>
          <w:rFonts w:eastAsia="Times New Roman"/>
          <w:bCs/>
          <w:szCs w:val="24"/>
        </w:rPr>
      </w:pPr>
      <w:r>
        <w:rPr>
          <w:rFonts w:eastAsia="Times New Roman"/>
          <w:bCs/>
          <w:szCs w:val="24"/>
        </w:rPr>
        <w:lastRenderedPageBreak/>
        <w:t xml:space="preserve">Κοιτάξτε, όμως, υπάρχει ένα θέμα στο οποίο πρέπει να είμαστε ξεκάθαροι. Το περασμένο Σάββατο ήμουν στην Κέρκυρα για </w:t>
      </w:r>
      <w:r>
        <w:rPr>
          <w:rFonts w:eastAsia="Times New Roman"/>
          <w:bCs/>
          <w:szCs w:val="24"/>
        </w:rPr>
        <w:t xml:space="preserve">να ενημερώσω γονείς και κηδεμόνες για την Γ΄ </w:t>
      </w:r>
      <w:r>
        <w:rPr>
          <w:rFonts w:eastAsia="Times New Roman"/>
          <w:bCs/>
          <w:szCs w:val="24"/>
        </w:rPr>
        <w:t>λυκείου</w:t>
      </w:r>
      <w:r>
        <w:rPr>
          <w:rFonts w:eastAsia="Times New Roman"/>
          <w:bCs/>
          <w:szCs w:val="24"/>
        </w:rPr>
        <w:t xml:space="preserve">. Και υπήρξε κατάληψη του Εργατικού Κέντρου, όπου θα γινόταν η εκδήλωση και δεν κατέστη δυνατό να γίνει αυτή η εκδήλωση. </w:t>
      </w:r>
    </w:p>
    <w:p w14:paraId="02EF8B6C" w14:textId="77777777" w:rsidR="00A46FC9" w:rsidRDefault="0052670F">
      <w:pPr>
        <w:spacing w:line="600" w:lineRule="auto"/>
        <w:ind w:firstLine="720"/>
        <w:jc w:val="both"/>
        <w:rPr>
          <w:rFonts w:eastAsia="Times New Roman"/>
          <w:bCs/>
          <w:szCs w:val="24"/>
        </w:rPr>
      </w:pPr>
      <w:r>
        <w:rPr>
          <w:rFonts w:eastAsia="Times New Roman"/>
          <w:bCs/>
          <w:szCs w:val="24"/>
        </w:rPr>
        <w:t>Εσείς το επικροτείτε αυτό; Επικροτείτε τον αποκλεισμό από την ενημέρωση των πολιτώ</w:t>
      </w:r>
      <w:r>
        <w:rPr>
          <w:rFonts w:eastAsia="Times New Roman"/>
          <w:bCs/>
          <w:szCs w:val="24"/>
        </w:rPr>
        <w:t>ν της Κέρκυρας διά της βίας, ναι ή όχι;</w:t>
      </w:r>
    </w:p>
    <w:p w14:paraId="02EF8B6D" w14:textId="77777777" w:rsidR="00A46FC9" w:rsidRDefault="0052670F">
      <w:pPr>
        <w:spacing w:line="600" w:lineRule="auto"/>
        <w:ind w:firstLine="720"/>
        <w:jc w:val="both"/>
        <w:rPr>
          <w:rFonts w:eastAsia="Times New Roman"/>
          <w:bCs/>
          <w:szCs w:val="24"/>
        </w:rPr>
      </w:pPr>
      <w:r w:rsidRPr="00074957">
        <w:rPr>
          <w:rFonts w:eastAsia="Times New Roman"/>
          <w:b/>
          <w:bCs/>
          <w:szCs w:val="24"/>
        </w:rPr>
        <w:t>ΝΙΚΟΛΑΟΣ ΜΩΡΑΪΤΗΣ:</w:t>
      </w:r>
      <w:r>
        <w:rPr>
          <w:rFonts w:eastAsia="Times New Roman"/>
          <w:bCs/>
          <w:szCs w:val="24"/>
        </w:rPr>
        <w:t xml:space="preserve"> Όταν γίνεται με όρους λαϊκού κινήματος, συμφωνούμε.</w:t>
      </w:r>
    </w:p>
    <w:p w14:paraId="02EF8B6E" w14:textId="77777777" w:rsidR="00A46FC9" w:rsidRDefault="0052670F">
      <w:pPr>
        <w:spacing w:line="600" w:lineRule="auto"/>
        <w:ind w:firstLine="720"/>
        <w:jc w:val="both"/>
        <w:rPr>
          <w:rFonts w:eastAsia="Times New Roman"/>
          <w:bCs/>
          <w:szCs w:val="24"/>
        </w:rPr>
      </w:pPr>
      <w:r>
        <w:rPr>
          <w:rFonts w:eastAsia="Times New Roman"/>
          <w:b/>
          <w:bCs/>
          <w:szCs w:val="24"/>
        </w:rPr>
        <w:t>ΚΩΝΣΤΑΝΤΙΝΟΣ ΓΑΒΡΟΓΛΟΥ (Υπουργός Παιδείας, Έρευνας και Θρησκευμάτων):</w:t>
      </w:r>
      <w:r>
        <w:rPr>
          <w:rFonts w:eastAsia="Times New Roman"/>
          <w:bCs/>
          <w:szCs w:val="24"/>
        </w:rPr>
        <w:t xml:space="preserve"> Αφήστε το εάν γίνεται με όρους κινήματος. Είναι δημοκρατία να απαγορεύετε…</w:t>
      </w:r>
    </w:p>
    <w:p w14:paraId="02EF8B6F" w14:textId="77777777" w:rsidR="00A46FC9" w:rsidRDefault="0052670F">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Επί της ερώτησης παρακαλώ.</w:t>
      </w:r>
    </w:p>
    <w:p w14:paraId="02EF8B70" w14:textId="77777777" w:rsidR="00A46FC9" w:rsidRDefault="0052670F">
      <w:pPr>
        <w:spacing w:line="600" w:lineRule="auto"/>
        <w:ind w:firstLine="720"/>
        <w:jc w:val="both"/>
        <w:rPr>
          <w:rFonts w:eastAsia="Times New Roman"/>
          <w:bCs/>
          <w:szCs w:val="24"/>
        </w:rPr>
      </w:pPr>
      <w:r>
        <w:rPr>
          <w:rFonts w:eastAsia="Times New Roman"/>
          <w:b/>
          <w:bCs/>
          <w:szCs w:val="24"/>
        </w:rPr>
        <w:t>ΚΩΝΣΤΑΝΤΙΝΟΣ ΓΑΒΡΟΓΛΟΥ (Υπουργός Παιδείας Έρευνας και Θρησκευμάτων):</w:t>
      </w:r>
      <w:r>
        <w:rPr>
          <w:rFonts w:eastAsia="Times New Roman"/>
          <w:bCs/>
          <w:szCs w:val="24"/>
        </w:rPr>
        <w:t xml:space="preserve"> Απαντάω ακριβώς σε αυτό, γιατί πριν αναφέρθηκε ο συνάδελφος…</w:t>
      </w:r>
    </w:p>
    <w:p w14:paraId="02EF8B71" w14:textId="77777777" w:rsidR="00A46FC9" w:rsidRDefault="0052670F">
      <w:pPr>
        <w:spacing w:line="600" w:lineRule="auto"/>
        <w:ind w:firstLine="720"/>
        <w:jc w:val="both"/>
        <w:rPr>
          <w:rFonts w:eastAsia="Times New Roman"/>
          <w:bCs/>
          <w:szCs w:val="24"/>
        </w:rPr>
      </w:pPr>
      <w:r>
        <w:rPr>
          <w:rFonts w:eastAsia="Times New Roman"/>
          <w:b/>
          <w:bCs/>
          <w:szCs w:val="24"/>
        </w:rPr>
        <w:t>ΝΙΚΟΛΑΟΣ ΜΩΡΑΪΤΗΣ:</w:t>
      </w:r>
      <w:r>
        <w:rPr>
          <w:rFonts w:eastAsia="Times New Roman"/>
          <w:bCs/>
          <w:szCs w:val="24"/>
        </w:rPr>
        <w:t xml:space="preserve"> Όταν υπάρχουν όροι λαϊκού κινήματος…</w:t>
      </w:r>
    </w:p>
    <w:p w14:paraId="02EF8B72" w14:textId="77777777" w:rsidR="00A46FC9" w:rsidRDefault="0052670F">
      <w:pPr>
        <w:spacing w:line="600" w:lineRule="auto"/>
        <w:ind w:firstLine="720"/>
        <w:jc w:val="both"/>
        <w:rPr>
          <w:rFonts w:eastAsia="Times New Roman"/>
          <w:bCs/>
          <w:szCs w:val="24"/>
        </w:rPr>
      </w:pPr>
      <w:r>
        <w:rPr>
          <w:rFonts w:eastAsia="Times New Roman"/>
          <w:b/>
          <w:bCs/>
          <w:szCs w:val="24"/>
        </w:rPr>
        <w:t>ΚΩΝΣΤΑΝΤΙΝ</w:t>
      </w:r>
      <w:r>
        <w:rPr>
          <w:rFonts w:eastAsia="Times New Roman"/>
          <w:b/>
          <w:bCs/>
          <w:szCs w:val="24"/>
        </w:rPr>
        <w:t>ΟΣ ΓΑΒΡΟΓΛΟΥ (Υπουργός Παιδείας Έρευνας και Θρησκευμάτων):</w:t>
      </w:r>
      <w:r>
        <w:rPr>
          <w:rFonts w:eastAsia="Times New Roman"/>
          <w:bCs/>
          <w:szCs w:val="24"/>
        </w:rPr>
        <w:t xml:space="preserve"> Ακούτε τι σας λέω;</w:t>
      </w:r>
    </w:p>
    <w:p w14:paraId="02EF8B73" w14:textId="77777777" w:rsidR="00A46FC9" w:rsidRDefault="0052670F">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Κύριε Μωραΐτη, μη χάνουμε τον χρόνο τσάμπα.</w:t>
      </w:r>
    </w:p>
    <w:p w14:paraId="02EF8B74" w14:textId="77777777" w:rsidR="00A46FC9" w:rsidRDefault="0052670F">
      <w:pPr>
        <w:spacing w:line="600" w:lineRule="auto"/>
        <w:ind w:firstLine="720"/>
        <w:jc w:val="both"/>
        <w:rPr>
          <w:rFonts w:eastAsia="Times New Roman"/>
          <w:bCs/>
          <w:szCs w:val="24"/>
        </w:rPr>
      </w:pPr>
      <w:r>
        <w:rPr>
          <w:rFonts w:eastAsia="Times New Roman"/>
          <w:b/>
          <w:bCs/>
          <w:szCs w:val="24"/>
        </w:rPr>
        <w:t>ΚΩΝΣΤΑΝΤΙΝΟΣ ΓΑΒΡΟΓΛΟΥ (Υπουργός Παιδείας Έρευνας και Θρησκευμάτων):</w:t>
      </w:r>
      <w:r>
        <w:rPr>
          <w:rFonts w:eastAsia="Times New Roman"/>
          <w:bCs/>
          <w:szCs w:val="24"/>
        </w:rPr>
        <w:t xml:space="preserve"> Με </w:t>
      </w:r>
      <w:proofErr w:type="spellStart"/>
      <w:r>
        <w:rPr>
          <w:rFonts w:eastAsia="Times New Roman"/>
          <w:bCs/>
          <w:szCs w:val="24"/>
        </w:rPr>
        <w:t>συγχωρείτε</w:t>
      </w:r>
      <w:proofErr w:type="spellEnd"/>
      <w:r>
        <w:rPr>
          <w:rFonts w:eastAsia="Times New Roman"/>
          <w:bCs/>
          <w:szCs w:val="24"/>
        </w:rPr>
        <w:t>, ακούτε τι σας λέω</w:t>
      </w:r>
      <w:r>
        <w:rPr>
          <w:rFonts w:eastAsia="Times New Roman"/>
          <w:bCs/>
          <w:szCs w:val="24"/>
        </w:rPr>
        <w:t>; Επικροτείτε τον αποκλεισμό από την ενημέρωση των πολιτών ενός τόπου διά της βίας, ναι ή όχι; Ξέρετε ότι αυτά στην ιστορία του κόμματός σας είναι πράγματα εξαιρετικά προβληματικά και ακόμα τα πληρώνει η Αριστερά. Τα πληρώνει και η δική μας Αριστερά. Και α</w:t>
      </w:r>
      <w:r>
        <w:rPr>
          <w:rFonts w:eastAsia="Times New Roman"/>
          <w:bCs/>
          <w:szCs w:val="24"/>
        </w:rPr>
        <w:t>π’ αυτά πρέπει να απαλλαγούμε.</w:t>
      </w:r>
    </w:p>
    <w:p w14:paraId="02EF8B75" w14:textId="77777777" w:rsidR="00A46FC9" w:rsidRDefault="0052670F">
      <w:pPr>
        <w:spacing w:line="600" w:lineRule="auto"/>
        <w:ind w:firstLine="720"/>
        <w:jc w:val="both"/>
        <w:rPr>
          <w:rFonts w:eastAsia="Times New Roman"/>
          <w:bCs/>
          <w:szCs w:val="24"/>
        </w:rPr>
      </w:pPr>
      <w:r>
        <w:rPr>
          <w:rFonts w:eastAsia="Times New Roman"/>
          <w:bCs/>
          <w:szCs w:val="24"/>
        </w:rPr>
        <w:t>Εδώ, λοιπόν, καθαρές κουβέντες. Αυτά τα πράγματα δεν έχουν θέση στο δημοκρατικό κίνημα, τελεία και παύλα!</w:t>
      </w:r>
    </w:p>
    <w:p w14:paraId="02EF8B76" w14:textId="77777777" w:rsidR="00A46FC9" w:rsidRDefault="0052670F">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 xml:space="preserve">Προχωρούμε με την τέταρτη </w:t>
      </w:r>
      <w:r>
        <w:rPr>
          <w:rFonts w:eastAsia="Times New Roman" w:cs="Times New Roman"/>
          <w:szCs w:val="24"/>
        </w:rPr>
        <w:t xml:space="preserve">με αριθμό 134/6-11-2018 επίκαιρη ερώτηση </w:t>
      </w:r>
      <w:r>
        <w:rPr>
          <w:rFonts w:eastAsia="Times New Roman"/>
          <w:bCs/>
          <w:szCs w:val="24"/>
        </w:rPr>
        <w:t>πρώτου κύκλου</w:t>
      </w:r>
      <w:r w:rsidRPr="00FB6A24">
        <w:rPr>
          <w:rFonts w:eastAsia="Times New Roman" w:cs="Times New Roman"/>
          <w:szCs w:val="24"/>
        </w:rPr>
        <w:t xml:space="preserve"> </w:t>
      </w:r>
      <w:r>
        <w:rPr>
          <w:rFonts w:eastAsia="Times New Roman" w:cs="Times New Roman"/>
          <w:szCs w:val="24"/>
        </w:rPr>
        <w:t>του Β</w:t>
      </w:r>
      <w:r>
        <w:rPr>
          <w:rFonts w:eastAsia="Times New Roman" w:cs="Times New Roman"/>
          <w:szCs w:val="24"/>
        </w:rPr>
        <w:t xml:space="preserve">ουλευτή Α΄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sidRPr="00FB6A24">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τον Υπουργό </w:t>
      </w:r>
      <w:r w:rsidRPr="00FB6A24">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με θέμα: «Ελλείψεις εκπαιδευτικών στα Γυμνάσια, Λύκεια και Επαγγελματικά Λύκεια (ΕΠΑΛ) της Περιφερειακής Ενότητας Χαλκιδικής».</w:t>
      </w:r>
    </w:p>
    <w:p w14:paraId="02EF8B7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Τον λόγο έχει ο κ. Δελής.</w:t>
      </w:r>
    </w:p>
    <w:p w14:paraId="02EF8B78" w14:textId="77777777" w:rsidR="00A46FC9" w:rsidRDefault="0052670F">
      <w:pPr>
        <w:spacing w:line="600" w:lineRule="auto"/>
        <w:ind w:firstLine="720"/>
        <w:jc w:val="both"/>
        <w:rPr>
          <w:rFonts w:eastAsia="Times New Roman" w:cs="Times New Roman"/>
          <w:szCs w:val="24"/>
        </w:rPr>
      </w:pPr>
      <w:r w:rsidRPr="00FB6A24">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02EF8B7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είναι Νοέμβρης. Είναι δύο μήνες που άνοιξαν τα σχολεία και συζητάμε για ελλείψεις εκπαιδευτικών σε όλο το εύρος της εκπαίδευσης. Και νομίζω –απ’ ό,τι άκουσα- ότι δεν είναι και η πρώτη ερώτηση που συζητείται σήμερα για ελλείψεις εκπαιδευτικών</w:t>
      </w:r>
      <w:r>
        <w:rPr>
          <w:rFonts w:eastAsia="Times New Roman" w:cs="Times New Roman"/>
          <w:szCs w:val="24"/>
        </w:rPr>
        <w:t xml:space="preserve">. </w:t>
      </w:r>
    </w:p>
    <w:p w14:paraId="02EF8B7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Η δική μου ερώτηση, που σας αφορά, αναφέρεται στην Χαλκιδική και στις πολύ μεγάλες ελλείψεις εκπαιδευτικών που υπάρχουν εκεί ιδιαίτερα στη δευτεροβάθμια εκπαίδευση. Την ερώτηση, βεβαίως, την έχετε, είναι μπροστά σας. Λείπουν φιλόλογοι, μαθηματικοί, φυσι</w:t>
      </w:r>
      <w:r>
        <w:rPr>
          <w:rFonts w:eastAsia="Times New Roman" w:cs="Times New Roman"/>
          <w:szCs w:val="24"/>
        </w:rPr>
        <w:t>κοί, χημικοί, βιολόγοι, καθηγητές γερμανικών, γυμναστές, καλλιτεχνικών και μια σειρά από ειδικότητες, σχεδόν όλες οι ειδικότητες σε όλο το φάσμα της δευτεροβάθμιας εκπαίδευσης στην Χαλκιδική.</w:t>
      </w:r>
    </w:p>
    <w:p w14:paraId="02EF8B7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Νομίζω ότι είναι ένα χαρακτηριστικό παράδειγμα για το ότι η κατά</w:t>
      </w:r>
      <w:r>
        <w:rPr>
          <w:rFonts w:eastAsia="Times New Roman" w:cs="Times New Roman"/>
          <w:szCs w:val="24"/>
        </w:rPr>
        <w:t>σταση δεν έχει βελτιωθεί και είναι ιδιαίτερα οξυμένη -για το ζήτημα των ελλείψεων των εκπαιδευτικών μιλάω- και παρά το ότι επικεντρώνεται στην Χαλκιδική θα έλεγα ότι αποτελεί μ</w:t>
      </w:r>
      <w:r>
        <w:rPr>
          <w:rFonts w:eastAsia="Times New Roman" w:cs="Times New Roman"/>
          <w:szCs w:val="24"/>
        </w:rPr>
        <w:t>ί</w:t>
      </w:r>
      <w:r>
        <w:rPr>
          <w:rFonts w:eastAsia="Times New Roman" w:cs="Times New Roman"/>
          <w:szCs w:val="24"/>
        </w:rPr>
        <w:t>α μικρογραφία μιας γενικότερης κατάστασης που ισχύει σε όλα τα σχολεία της χώρα</w:t>
      </w:r>
      <w:r>
        <w:rPr>
          <w:rFonts w:eastAsia="Times New Roman" w:cs="Times New Roman"/>
          <w:szCs w:val="24"/>
        </w:rPr>
        <w:t xml:space="preserve">ς. </w:t>
      </w:r>
    </w:p>
    <w:p w14:paraId="02EF8B7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Φυσικά αυτό έχει λόγο και αιτία, δεν γίνεται επειδή υπάρχει ανικανότητα. Προκύπτει ως αποτέλεσμα μιας άγριας, μιας ταξικής πολιτικής, η οποία επιμένει συνεχώς όλα τα τελευταία χρόνια με ακόμα μεγαλύτερη ένταση να </w:t>
      </w:r>
      <w:proofErr w:type="spellStart"/>
      <w:r>
        <w:rPr>
          <w:rFonts w:eastAsia="Times New Roman" w:cs="Times New Roman"/>
          <w:szCs w:val="24"/>
        </w:rPr>
        <w:t>υποχρηματοδοτεί</w:t>
      </w:r>
      <w:proofErr w:type="spellEnd"/>
      <w:r>
        <w:rPr>
          <w:rFonts w:eastAsia="Times New Roman" w:cs="Times New Roman"/>
          <w:szCs w:val="24"/>
        </w:rPr>
        <w:t xml:space="preserve"> την </w:t>
      </w:r>
      <w:r>
        <w:rPr>
          <w:rFonts w:eastAsia="Times New Roman" w:cs="Times New Roman"/>
          <w:szCs w:val="24"/>
        </w:rPr>
        <w:lastRenderedPageBreak/>
        <w:t>εκπαίδευση, η οποία</w:t>
      </w:r>
      <w:r>
        <w:rPr>
          <w:rFonts w:eastAsia="Times New Roman" w:cs="Times New Roman"/>
          <w:szCs w:val="24"/>
        </w:rPr>
        <w:t xml:space="preserve"> λειτουργεί πια στα όριά της τόσο σε ό,τι αφορά τις υποδομές της όσο και σε ό,τι αφορά τους εκπαιδευτικούς.</w:t>
      </w:r>
    </w:p>
    <w:p w14:paraId="02EF8B7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Η ερώτηση, λοιπόν, είναι απλή: Τι θα κάνετε για να καλύψετε τα κενά των εκπαιδευτικών στην Χαλκιδική με μόνιμους διορισμούς –θυμίζω- και όχι μόνο;</w:t>
      </w:r>
    </w:p>
    <w:p w14:paraId="02EF8B7E" w14:textId="77777777" w:rsidR="00A46FC9" w:rsidRDefault="0052670F">
      <w:pPr>
        <w:spacing w:line="600" w:lineRule="auto"/>
        <w:ind w:firstLine="720"/>
        <w:jc w:val="both"/>
        <w:rPr>
          <w:rFonts w:eastAsia="Times New Roman" w:cs="Times New Roman"/>
          <w:szCs w:val="24"/>
        </w:rPr>
      </w:pPr>
      <w:r w:rsidRPr="002D7C7B">
        <w:rPr>
          <w:rFonts w:eastAsia="Times New Roman" w:cs="Times New Roman"/>
          <w:b/>
          <w:szCs w:val="24"/>
        </w:rPr>
        <w:t>Π</w:t>
      </w:r>
      <w:r w:rsidRPr="002D7C7B">
        <w:rPr>
          <w:rFonts w:eastAsia="Times New Roman" w:cs="Times New Roman"/>
          <w:b/>
          <w:szCs w:val="24"/>
        </w:rPr>
        <w:t>ΡΟΕΔΡΕΥΩΝ (Νικήτας Κακλαμάνης):</w:t>
      </w:r>
      <w:r>
        <w:rPr>
          <w:rFonts w:eastAsia="Times New Roman" w:cs="Times New Roman"/>
          <w:szCs w:val="24"/>
        </w:rPr>
        <w:t xml:space="preserve"> Τον λόγο έχει ο κύριος Υπουργός.</w:t>
      </w:r>
    </w:p>
    <w:p w14:paraId="02EF8B7F" w14:textId="77777777" w:rsidR="00A46FC9" w:rsidRDefault="0052670F">
      <w:pPr>
        <w:spacing w:line="600" w:lineRule="auto"/>
        <w:ind w:firstLine="720"/>
        <w:jc w:val="both"/>
        <w:rPr>
          <w:rFonts w:eastAsia="Times New Roman" w:cs="Times New Roman"/>
          <w:szCs w:val="24"/>
        </w:rPr>
      </w:pPr>
      <w:r w:rsidRPr="007040A4">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Δελή, λείπατε πριν, ενδεχομένως να έχετε ακούσει την απάντησή μου στην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 Το γενικό το απάντησα, αλλά θα</w:t>
      </w:r>
      <w:r>
        <w:rPr>
          <w:rFonts w:eastAsia="Times New Roman" w:cs="Times New Roman"/>
          <w:szCs w:val="24"/>
        </w:rPr>
        <w:t xml:space="preserve"> το απαντήσω ξανά.</w:t>
      </w:r>
    </w:p>
    <w:p w14:paraId="02EF8B8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Για πρώτη φορά τα τελευταία δέκα χρόνια προσλήφθηκαν τόσοι πολλοί αναπληρωτές εκπαιδευτικοί πριν αρχίσουν τα σχολεία. Αυτό να το αναγνωρίσουμε ως κάτι θετικό, ναι ή όχι; Εγώ δεν καταλαβαίνω τις προτάσεις που κάνετε, διότι οι προτάσεις πο</w:t>
      </w:r>
      <w:r>
        <w:rPr>
          <w:rFonts w:eastAsia="Times New Roman" w:cs="Times New Roman"/>
          <w:szCs w:val="24"/>
        </w:rPr>
        <w:t>υ κάνετε υπονοούν ότι υπάρχει ένα μαγικό κουμπί που μπορεί κάποιος να το πατήσει και να λυθούν όλα τα προβλήματα. Δεν είναι έτσι τα πράγματα και το ξέρετε καλύτερα από εμένα.</w:t>
      </w:r>
    </w:p>
    <w:p w14:paraId="02EF8B8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Εγώ καταλαβαίνω και τον αντιπολιτευτικό λόγο, καταλαβαίνω πολλά πράγματα, αλλά δε</w:t>
      </w:r>
      <w:r>
        <w:rPr>
          <w:rFonts w:eastAsia="Times New Roman" w:cs="Times New Roman"/>
          <w:szCs w:val="24"/>
        </w:rPr>
        <w:t>ν είναι εκεί το θέμα. Το θέμα είναι, αν θέλουμε να βοηθήσουμε την εκπαίδευση επί της ουσίας, να βλέπουμε τα πραγματικά κενά και να μπορέσουμε να τα αντιμετωπίσουμε.</w:t>
      </w:r>
    </w:p>
    <w:p w14:paraId="02EF8B8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Όπως ξέρετε, ήδη από χθες και σήμερα και τη Δευτέρα γίνεται η κατανομή των χιλίων νέων πιστ</w:t>
      </w:r>
      <w:r>
        <w:rPr>
          <w:rFonts w:eastAsia="Times New Roman" w:cs="Times New Roman"/>
          <w:szCs w:val="24"/>
        </w:rPr>
        <w:t xml:space="preserve">ώσεων που έχουμε πάρει και προχωράμε στην κάλυψη όλων αυτών των κενών. </w:t>
      </w:r>
    </w:p>
    <w:p w14:paraId="02EF8B8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Εκείνο που δεν καταλαβαίνω -ήταν και το πρόβλημα που είχα με τον συνάδελφο κ. Μωραΐτη πριν από εσάς- είναι το να λέγεται ότι όλα αυτά τα κάνουμε γιατί θέλουμε να εξοικονομήσουμε χρήματ</w:t>
      </w:r>
      <w:r>
        <w:rPr>
          <w:rFonts w:eastAsia="Times New Roman" w:cs="Times New Roman"/>
          <w:szCs w:val="24"/>
        </w:rPr>
        <w:t xml:space="preserve">α. Πώς είναι δυνατόν να κάνουμε όλα αυτά για να εξοικονομήσουμε χρήματα όταν κάθε χρόνο κάνουμε περισσότερες προσλήψεις, όταν ανακοινώνουμε δεκαπέντε χιλιάδες μόνιμους διορισμούς, όταν αυξάνουμε τη χρηματοδότηση -πριν είπα συγκεκριμένα νούμερα- για τα ΤΕΙ </w:t>
      </w:r>
      <w:r>
        <w:rPr>
          <w:rFonts w:eastAsia="Times New Roman" w:cs="Times New Roman"/>
          <w:szCs w:val="24"/>
        </w:rPr>
        <w:t>και τα πανεπιστήμια; Δεν μπορεί να το κάνουμε για εξοικονόμηση.</w:t>
      </w:r>
    </w:p>
    <w:p w14:paraId="02EF8B8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Εκείνο, λοιπόν, που λέμε -και καλώ και το κόμμα σας να εμπλακεί επί της ουσίας σε αυτό- είναι το εξής: να είμαστε σαφείς για τον ακριβή αριθμό κενών ώστε να μπορέσουμε να τα αντιμετωπίσουμε κε</w:t>
      </w:r>
      <w:r>
        <w:rPr>
          <w:rFonts w:eastAsia="Times New Roman" w:cs="Times New Roman"/>
          <w:szCs w:val="24"/>
        </w:rPr>
        <w:t>ντρικά και να μπούμε επιτέλους και μετά τις προσλήψεις σε μία κανονικότητα.</w:t>
      </w:r>
    </w:p>
    <w:p w14:paraId="02EF8B8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86"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Δελής.</w:t>
      </w:r>
    </w:p>
    <w:p w14:paraId="02EF8B87" w14:textId="77777777" w:rsidR="00A46FC9" w:rsidRDefault="0052670F">
      <w:pPr>
        <w:spacing w:line="600" w:lineRule="auto"/>
        <w:ind w:firstLine="720"/>
        <w:jc w:val="both"/>
        <w:rPr>
          <w:rFonts w:eastAsia="Times New Roman" w:cs="Times New Roman"/>
          <w:szCs w:val="24"/>
        </w:rPr>
      </w:pPr>
      <w:r w:rsidRPr="0083072E">
        <w:rPr>
          <w:rFonts w:eastAsia="Times New Roman" w:cs="Times New Roman"/>
          <w:b/>
          <w:szCs w:val="24"/>
        </w:rPr>
        <w:t>ΙΩΑΝΝΗΣ ΔΕΛΗΣ:</w:t>
      </w:r>
      <w:r>
        <w:rPr>
          <w:rFonts w:eastAsia="Times New Roman" w:cs="Times New Roman"/>
          <w:szCs w:val="24"/>
        </w:rPr>
        <w:t xml:space="preserve"> Ευχαριστώ, κύριε Πρόεδρε.</w:t>
      </w:r>
    </w:p>
    <w:p w14:paraId="02EF8B8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Είπατε, κύριε Υπουργέ, ότι για πρώτη φορά έγιναν τόσες πολλές προ</w:t>
      </w:r>
      <w:r>
        <w:rPr>
          <w:rFonts w:eastAsia="Times New Roman" w:cs="Times New Roman"/>
          <w:szCs w:val="24"/>
        </w:rPr>
        <w:t xml:space="preserve">σλήψεις αναπληρωτών στην αρχή της σχολικής χρονιάς. Δεν έχουμε κανέναν λόγο να το αμφισβητήσουμε αυτό. </w:t>
      </w:r>
    </w:p>
    <w:p w14:paraId="02EF8B8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Θα συμφωνήσετε, όμως, μαζί μας ότι για μ</w:t>
      </w:r>
      <w:r>
        <w:rPr>
          <w:rFonts w:eastAsia="Times New Roman" w:cs="Times New Roman"/>
          <w:szCs w:val="24"/>
        </w:rPr>
        <w:t>ί</w:t>
      </w:r>
      <w:r>
        <w:rPr>
          <w:rFonts w:eastAsia="Times New Roman" w:cs="Times New Roman"/>
          <w:szCs w:val="24"/>
        </w:rPr>
        <w:t>α ακόμα χρονιά συνεχίζουν να υπάρχουν κενά όλους αυτούς τους μήνες, δύο μήνες πια από τότε που έχουν ανοίξει τα</w:t>
      </w:r>
      <w:r>
        <w:rPr>
          <w:rFonts w:eastAsia="Times New Roman" w:cs="Times New Roman"/>
          <w:szCs w:val="24"/>
        </w:rPr>
        <w:t xml:space="preserve"> σχολεία. Και, αν θέλετε, αυτές οι συνεχόμενες προσλήψεις που έχει κάνει το Υπουργείο σταδιακά από τον Σεπτέμβρη και τον Οκτώβρη, αλλά και τον Νοέμβρη φανερώνουν αυτό ακριβώς, δηλαδή ότι τα κενά δεν καλύφθηκαν με τις αρχικές προσλήψεις των αναπληρωτών. Να </w:t>
      </w:r>
      <w:r>
        <w:rPr>
          <w:rFonts w:eastAsia="Times New Roman" w:cs="Times New Roman"/>
          <w:szCs w:val="24"/>
        </w:rPr>
        <w:t xml:space="preserve">συμφωνήσουμε, λοιπόν, σε αυτό, ότι ακόμα και σήμερα υπάρχουν κενά; </w:t>
      </w:r>
    </w:p>
    <w:p w14:paraId="02EF8B8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Μιλήσατε για τις χίλιες προσλήψεις στη δευτεροβάθμια εκπαίδευση. Επειδή τις ψάξαμε τις προσλήψεις και είδαμε κατά πόσον αφορούν τη Χαλκιδική, είδαμε ότι υπάρχει μ</w:t>
      </w:r>
      <w:r>
        <w:rPr>
          <w:rFonts w:eastAsia="Times New Roman" w:cs="Times New Roman"/>
          <w:szCs w:val="24"/>
        </w:rPr>
        <w:t>ί</w:t>
      </w:r>
      <w:r>
        <w:rPr>
          <w:rFonts w:eastAsia="Times New Roman" w:cs="Times New Roman"/>
          <w:szCs w:val="24"/>
        </w:rPr>
        <w:t>α πρόσληψη -ο αριθμός είν</w:t>
      </w:r>
      <w:r>
        <w:rPr>
          <w:rFonts w:eastAsia="Times New Roman" w:cs="Times New Roman"/>
          <w:szCs w:val="24"/>
        </w:rPr>
        <w:t>αι 1- μηχανολόγου καθηγητή για τα σχολεία της δευτεροβάθμιας εκπαίδευσης, για τα γυμνάσια, τα λύκεια και τα ΕΠΑΛ της Χαλκιδικής. Εγώ, όμως, δεν σας είπα αριθμό κενών. Μπορώ να σας διαβάσω τα γυμνάσια και τα λύκεια που έχουν κενά. Μιλάμε για δεκάδες φιλολόγ</w:t>
      </w:r>
      <w:r>
        <w:rPr>
          <w:rFonts w:eastAsia="Times New Roman" w:cs="Times New Roman"/>
          <w:szCs w:val="24"/>
        </w:rPr>
        <w:t>ους και μαθηματικούς και καθηγητές όλων των ειδικοτήτων, οι οποίες δεν καλύπτονται και αυτά τα κενά συνεχίζουν και παραμένουν.</w:t>
      </w:r>
    </w:p>
    <w:p w14:paraId="02EF8B8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Αναφερθήκατε, επίσης, στον ακριβή αριθμό των κενών και νομίζω ότι έχει μια αξία αυτή η συζήτηση. Αλήθεια, με ποια κριτήρια διαπισ</w:t>
      </w:r>
      <w:r>
        <w:rPr>
          <w:rFonts w:eastAsia="Times New Roman" w:cs="Times New Roman"/>
          <w:szCs w:val="24"/>
        </w:rPr>
        <w:t>τώνετε τα κενά; Ποια είναι τα κριτήρια εκείνα με τα οποία το Υπουργείο ανακοινώνει τα κενά και ορίζει ποια είναι κενά; Δεν είναι ο αριθμός των μαθητών να είναι είκοσι πέντε συν 10% και παραπάνω; Δεν είναι ότι σήμερα σε πάρα πολλά σχολεία της χώρας καταστρα</w:t>
      </w:r>
      <w:r>
        <w:rPr>
          <w:rFonts w:eastAsia="Times New Roman" w:cs="Times New Roman"/>
          <w:szCs w:val="24"/>
        </w:rPr>
        <w:t>τηγείται ακόμη και αυτό και έχουμε τμήματα που έχουν πάνω από τριάντα μαθητές και όχι μόνο στις περιοχές που επλήγησαν από τους σεισμούς τελευταία; Δεν είναι ότι ακριβώς με αυτή τη λογική η δική σας Κυβέρνηση για τρίτη συνεχόμενη χρονιά έχει καταργήσει ολι</w:t>
      </w:r>
      <w:r>
        <w:rPr>
          <w:rFonts w:eastAsia="Times New Roman" w:cs="Times New Roman"/>
          <w:szCs w:val="24"/>
        </w:rPr>
        <w:t xml:space="preserve">γομελή τμήματα -έτσι τα έχει βαφτίσει- στα ΕΠΑΛ, αλλά και τις ομάδες προσανατολισμού των γενικών λυκείων; </w:t>
      </w:r>
    </w:p>
    <w:p w14:paraId="02EF8B8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Εάν, λοιπόν, εσείς έχετε βρει τον τρόπο μέσα και από συγχωνεύσεις σχολείων, μέσα και από καταργήσεις τμημάτων, μέσα και από καταργήσεις σχολείων -γιατί αυτά συμβαίνουν σε όλη την εκπαίδευση- να λιγοστεύετε συνεχώς τα κενά, αυτό δεν σημαίνει ότι δεν υπάρχου</w:t>
      </w:r>
      <w:r>
        <w:rPr>
          <w:rFonts w:eastAsia="Times New Roman" w:cs="Times New Roman"/>
          <w:szCs w:val="24"/>
        </w:rPr>
        <w:t xml:space="preserve">ν αυτά τα κενά στην πραγματικότητα και ότι αυτές οι ανάγκες δεν συμπιέζονται και δεν αφορούν τις μορφωτικές ανάγκες των παιδιών. </w:t>
      </w:r>
    </w:p>
    <w:p w14:paraId="02EF8B8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Έχουμε τελείως διαφορετική αντίληψη, κύριε Υπουργέ, για το πώς θα καλύπτονται τα κενά, για το πώς θα ορίζονται τα κενά. </w:t>
      </w:r>
    </w:p>
    <w:p w14:paraId="02EF8B8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Εν πά</w:t>
      </w:r>
      <w:r>
        <w:rPr>
          <w:rFonts w:eastAsia="Times New Roman" w:cs="Times New Roman"/>
          <w:szCs w:val="24"/>
        </w:rPr>
        <w:t xml:space="preserve">ση </w:t>
      </w:r>
      <w:proofErr w:type="spellStart"/>
      <w:r>
        <w:rPr>
          <w:rFonts w:eastAsia="Times New Roman" w:cs="Times New Roman"/>
          <w:szCs w:val="24"/>
        </w:rPr>
        <w:t>περιπτώσει</w:t>
      </w:r>
      <w:proofErr w:type="spellEnd"/>
      <w:r>
        <w:rPr>
          <w:rFonts w:eastAsia="Times New Roman" w:cs="Times New Roman"/>
          <w:szCs w:val="24"/>
        </w:rPr>
        <w:t>, όμως, για να απαντήσω και σ’ αυτό που είπατε λίγο πιο πριν, επειδή ήμουν παρών στην ερώτηση, σχετικά με το ότι το ΚΚΕ δεν ενδιαφέρεται να αλλάξει τίποτα στην εκπαίδευση και θέλει να παραμείνουν όλα τα ίδια, νομίζω ότι κάνετε συνειδητά μια δι</w:t>
      </w:r>
      <w:r>
        <w:rPr>
          <w:rFonts w:eastAsia="Times New Roman" w:cs="Times New Roman"/>
          <w:szCs w:val="24"/>
        </w:rPr>
        <w:t>αστρέβλωση των θέσεων του Κομμουνιστικού Κόμματος, του οποίου η αντίθεση στις αντιδραστικές αλλαγές, στις οποίες προχωρά και η δική σας Κυβέρνηση και στις αναδιαρθρώσεις, δεν σημαίνει αποδοχή της σημερινής κατάστασης. Η αντίθεσή μας προκύπτει από την υπερά</w:t>
      </w:r>
      <w:r>
        <w:rPr>
          <w:rFonts w:eastAsia="Times New Roman" w:cs="Times New Roman"/>
          <w:szCs w:val="24"/>
        </w:rPr>
        <w:t>σπιση και την προβολή της θετικής πρότασης που έχουμε για την εκπαίδευση, κύριε Υπουργέ. Και αυτή έχει ανακοινωθεί εδώ και δύο χρόνια και τη γνωρίζετε. Είναι το ενιαίο δωδεκάχρονο σχολείο σύγχρονης γενικής μόρφωσης, όπου και οι δώδεκα τάξεις αυτού του σχολ</w:t>
      </w:r>
      <w:r>
        <w:rPr>
          <w:rFonts w:eastAsia="Times New Roman" w:cs="Times New Roman"/>
          <w:szCs w:val="24"/>
        </w:rPr>
        <w:t xml:space="preserve">είου θα έχουν αποκτήσει εκείνο το ουσιαστικό περιεχόμενο το οποίο χρειάζεται ένας άνθρωπος, πριν οδηγηθεί στην επιλογή του επαγγέλματός του και πριν βγει στη ζωή. </w:t>
      </w:r>
    </w:p>
    <w:p w14:paraId="02EF8B8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Αυτή είναι η ουσία της πρότασής μας και θα σας παρακαλούσα να μην τη διαστρεβλώνετε τουλάχισ</w:t>
      </w:r>
      <w:r>
        <w:rPr>
          <w:rFonts w:eastAsia="Times New Roman" w:cs="Times New Roman"/>
          <w:szCs w:val="24"/>
        </w:rPr>
        <w:t>τον.</w:t>
      </w:r>
    </w:p>
    <w:p w14:paraId="02EF8B90" w14:textId="77777777" w:rsidR="00A46FC9" w:rsidRDefault="0052670F">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Κλείνουμε με τον κύριο Υπουργό. </w:t>
      </w:r>
    </w:p>
    <w:p w14:paraId="02EF8B9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xml:space="preserve">, έχετε τον λόγο. </w:t>
      </w:r>
    </w:p>
    <w:p w14:paraId="02EF8B92" w14:textId="77777777" w:rsidR="00A46FC9" w:rsidRDefault="0052670F">
      <w:pPr>
        <w:spacing w:line="600" w:lineRule="auto"/>
        <w:ind w:firstLine="720"/>
        <w:jc w:val="both"/>
        <w:rPr>
          <w:rFonts w:eastAsia="Times New Roman" w:cs="Times New Roman"/>
          <w:szCs w:val="24"/>
        </w:rPr>
      </w:pPr>
      <w:r w:rsidRPr="00571977">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Δελή, χαίρομαι, διότι υπάρχουν ενδείξεις συμφωνίας ανάμεσα </w:t>
      </w:r>
      <w:r>
        <w:rPr>
          <w:rFonts w:eastAsia="Times New Roman" w:cs="Times New Roman"/>
          <w:szCs w:val="24"/>
        </w:rPr>
        <w:lastRenderedPageBreak/>
        <w:t>στις διαπιστώσει</w:t>
      </w:r>
      <w:r>
        <w:rPr>
          <w:rFonts w:eastAsia="Times New Roman" w:cs="Times New Roman"/>
          <w:szCs w:val="24"/>
        </w:rPr>
        <w:t xml:space="preserve">ς σας και τις δικές μας. Ποιες είναι αυτές; Ότι υπάρχει μια αύξηση στην πρόσληψη των αναπληρωτών, άρα μείωση των κενών. Κάθε φορά είναι και καλύτερα, διότι βρήκαμε το χάος, ένα απίστευτο χάος. Άρα το βέλος είναι προς τη σωστή κατεύθυνση. </w:t>
      </w:r>
    </w:p>
    <w:p w14:paraId="02EF8B9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Υπάρχουν προβλήμα</w:t>
      </w:r>
      <w:r>
        <w:rPr>
          <w:rFonts w:eastAsia="Times New Roman" w:cs="Times New Roman"/>
          <w:szCs w:val="24"/>
        </w:rPr>
        <w:t>τα; Εγώ θα σας πω, περισσότερα απ’ αυτά που μου λέτε εσείς. Αλίμονο, εάν δεν υπήρχαν! Κάνουμε προσπάθειες και με αυτό που σας είπα πριν, ότι πήραμε ακόμη χίλιες πιστώσεις, για να μπορέσουμε να τα αντιμετωπίσουμε; Η απάντηση είναι ναι. Στο τέλος θα έχουμε τ</w:t>
      </w:r>
      <w:r>
        <w:rPr>
          <w:rFonts w:eastAsia="Times New Roman" w:cs="Times New Roman"/>
          <w:szCs w:val="24"/>
        </w:rPr>
        <w:t xml:space="preserve">ον μεγαλύτερο αριθμό προσλήψεων που έχουν γίνει εδώ και πάρα πολλά χρόνια; Η απάντηση, επίσης, είναι ναι. Θα μπορέσουμε να το </w:t>
      </w:r>
      <w:proofErr w:type="spellStart"/>
      <w:r>
        <w:rPr>
          <w:rFonts w:eastAsia="Times New Roman" w:cs="Times New Roman"/>
          <w:szCs w:val="24"/>
        </w:rPr>
        <w:t>κανονικοποιήσουμε</w:t>
      </w:r>
      <w:proofErr w:type="spellEnd"/>
      <w:r>
        <w:rPr>
          <w:rFonts w:eastAsia="Times New Roman" w:cs="Times New Roman"/>
          <w:szCs w:val="24"/>
        </w:rPr>
        <w:t xml:space="preserve"> αυτό ακόμη περισσότερο με τις προσλήψεις των μόνιμων εκπαιδευτικών, που αυτή είναι η λύση; Διότι η λύση δεν είνα</w:t>
      </w:r>
      <w:r>
        <w:rPr>
          <w:rFonts w:eastAsia="Times New Roman" w:cs="Times New Roman"/>
          <w:szCs w:val="24"/>
        </w:rPr>
        <w:t>ι να βασίζεται ένα σύστημα στους αναπληρωτές, αλλά σε μόνιμους διορισμούς. Η απάντηση και πάλι είναι ναι και για την οποία, ξέρετε, για τους μόνιμους διορισμούς, υπάρχει μ</w:t>
      </w:r>
      <w:r>
        <w:rPr>
          <w:rFonts w:eastAsia="Times New Roman" w:cs="Times New Roman"/>
          <w:szCs w:val="24"/>
        </w:rPr>
        <w:t>ί</w:t>
      </w:r>
      <w:r>
        <w:rPr>
          <w:rFonts w:eastAsia="Times New Roman" w:cs="Times New Roman"/>
          <w:szCs w:val="24"/>
        </w:rPr>
        <w:t xml:space="preserve">α δυστυχώς, θα έλεγα, ένοχη σιωπή από το κόμμα σας. </w:t>
      </w:r>
    </w:p>
    <w:p w14:paraId="02EF8B9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Τώρα, κοιτάξτε, οι προτάσεις πο</w:t>
      </w:r>
      <w:r>
        <w:rPr>
          <w:rFonts w:eastAsia="Times New Roman" w:cs="Times New Roman"/>
          <w:szCs w:val="24"/>
        </w:rPr>
        <w:t>υ έχετε για το σχολείο εντυπωσιάζουν για τη γενικότητά τους και</w:t>
      </w:r>
      <w:r w:rsidRPr="00CA3EA9">
        <w:rPr>
          <w:rFonts w:eastAsia="Times New Roman" w:cs="Times New Roman"/>
          <w:szCs w:val="24"/>
        </w:rPr>
        <w:t>,</w:t>
      </w:r>
      <w:r>
        <w:rPr>
          <w:rFonts w:eastAsia="Times New Roman" w:cs="Times New Roman"/>
          <w:szCs w:val="24"/>
        </w:rPr>
        <w:t xml:space="preserve"> βεβαίως, όσο πιο γενικό είναι κάτι τόσο πιο αληθές είναι πολλές φορές ή τόσο πιο ψευδές, αλλά δεν έχει την ενδιάμεση διαφοροποίηση. </w:t>
      </w:r>
    </w:p>
    <w:p w14:paraId="02EF8B9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αναφέρεστε στις δώδεκα τάξεις. Ελπίζω ότι μέσα στις δώδεκα δεν είναι η προσχολική. </w:t>
      </w:r>
    </w:p>
    <w:p w14:paraId="02EF8B96" w14:textId="77777777" w:rsidR="00A46FC9" w:rsidRDefault="0052670F">
      <w:pPr>
        <w:spacing w:line="600" w:lineRule="auto"/>
        <w:ind w:firstLine="720"/>
        <w:jc w:val="both"/>
        <w:rPr>
          <w:rFonts w:eastAsia="Times New Roman" w:cs="Times New Roman"/>
          <w:szCs w:val="24"/>
        </w:rPr>
      </w:pPr>
      <w:r w:rsidRPr="007D7192">
        <w:rPr>
          <w:rFonts w:eastAsia="Times New Roman" w:cs="Times New Roman"/>
          <w:b/>
          <w:szCs w:val="24"/>
        </w:rPr>
        <w:t>ΙΩΑΝΝΗΣ ΔΕΛΗΣ:</w:t>
      </w:r>
      <w:r>
        <w:rPr>
          <w:rFonts w:eastAsia="Times New Roman" w:cs="Times New Roman"/>
          <w:szCs w:val="24"/>
        </w:rPr>
        <w:t xml:space="preserve"> Στο δωδεκάχρονο σχολείο.</w:t>
      </w:r>
    </w:p>
    <w:p w14:paraId="02EF8B97" w14:textId="77777777" w:rsidR="00A46FC9" w:rsidRDefault="0052670F">
      <w:pPr>
        <w:spacing w:line="600" w:lineRule="auto"/>
        <w:ind w:firstLine="720"/>
        <w:jc w:val="both"/>
        <w:rPr>
          <w:rFonts w:eastAsia="Times New Roman" w:cs="Times New Roman"/>
          <w:szCs w:val="24"/>
        </w:rPr>
      </w:pPr>
      <w:r w:rsidRPr="00870390">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Στο δωδεκάχρονο σχολείο, στο οποίο και πάλι για το θ</w:t>
      </w:r>
      <w:r>
        <w:rPr>
          <w:rFonts w:eastAsia="Times New Roman" w:cs="Times New Roman"/>
          <w:szCs w:val="24"/>
        </w:rPr>
        <w:t>έμα της δίχρονης προσχολικής εκπαίδευσης θυμάστε ότι είχατε μία δυσκολία και δεν την ψηφίσατε.</w:t>
      </w:r>
    </w:p>
    <w:p w14:paraId="02EF8B9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Εκείνο, όμως, που θέλω να σας ρωτήσω είναι το εξής: Γιατί δεν δεσμευόσαστε σε ένα σύστημα εισαγωγής στο πανεπιστήμιο; Σας αρέσει το τωρινό, όπου οι οικογένειες ξ</w:t>
      </w:r>
      <w:r>
        <w:rPr>
          <w:rFonts w:eastAsia="Times New Roman" w:cs="Times New Roman"/>
          <w:szCs w:val="24"/>
        </w:rPr>
        <w:t xml:space="preserve">οδεύουν 2,5 δισεκατομμύρια ευρώ για κάθε φουρνιά υποψηφίων, όπου η γνώση έχει </w:t>
      </w:r>
      <w:proofErr w:type="spellStart"/>
      <w:r>
        <w:rPr>
          <w:rFonts w:eastAsia="Times New Roman" w:cs="Times New Roman"/>
          <w:szCs w:val="24"/>
        </w:rPr>
        <w:t>αλγοριθμοποιηθεί</w:t>
      </w:r>
      <w:proofErr w:type="spellEnd"/>
      <w:r>
        <w:rPr>
          <w:rFonts w:eastAsia="Times New Roman" w:cs="Times New Roman"/>
          <w:szCs w:val="24"/>
        </w:rPr>
        <w:t xml:space="preserve">, όπου τα παιδιά με αυτόν τον τρόπο έχουν ακυρώσει την παρουσία τους στο σχολείο, παρά τις προσπάθειες των εκπαιδευτικών; </w:t>
      </w:r>
    </w:p>
    <w:p w14:paraId="02EF8B9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Είναι εύκολο να λέμε η γενική παιδεία ν</w:t>
      </w:r>
      <w:r>
        <w:rPr>
          <w:rFonts w:eastAsia="Times New Roman" w:cs="Times New Roman"/>
          <w:szCs w:val="24"/>
        </w:rPr>
        <w:t>α πηγαίνει μέχρι τα δώδεκα έτη. Εμείς λέμε να πηγαίνει μέχρι τα έντεκα, να ολοκληρώνεται και ο τελευταίος χρόνος να είναι ένα προπαρασκευαστικό έτος που τα μαθήματα δεν σημαίνει ότι δεν παρέχουν και γενική παιδεία. Έχουμε έναν συγκεκριμένο τρόπο να μπαίνου</w:t>
      </w:r>
      <w:r>
        <w:rPr>
          <w:rFonts w:eastAsia="Times New Roman" w:cs="Times New Roman"/>
          <w:szCs w:val="24"/>
        </w:rPr>
        <w:t xml:space="preserve">ν τα παιδιά μόνο με το απολυτήριο. Να δεχθούμε ότι αυτό είναι ένα σημαντικό βήμα, το να μπαίνουν μόνο </w:t>
      </w:r>
      <w:r>
        <w:rPr>
          <w:rFonts w:eastAsia="Times New Roman" w:cs="Times New Roman"/>
          <w:szCs w:val="24"/>
        </w:rPr>
        <w:lastRenderedPageBreak/>
        <w:t>με τον βαθμό του απολυτηρίου, που γίνεται για πρώτη φορά και ονομάζεται στην απλοελληνική «ελεύθερη πρόσβαση»;</w:t>
      </w:r>
    </w:p>
    <w:p w14:paraId="02EF8B9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Νομίζω ότι το επόμενο βήμα στην </w:t>
      </w:r>
      <w:proofErr w:type="spellStart"/>
      <w:r>
        <w:rPr>
          <w:rFonts w:eastAsia="Times New Roman" w:cs="Times New Roman"/>
          <w:szCs w:val="24"/>
        </w:rPr>
        <w:t>κανονικοποί</w:t>
      </w:r>
      <w:r>
        <w:rPr>
          <w:rFonts w:eastAsia="Times New Roman" w:cs="Times New Roman"/>
          <w:szCs w:val="24"/>
        </w:rPr>
        <w:t>ηση</w:t>
      </w:r>
      <w:proofErr w:type="spellEnd"/>
      <w:r>
        <w:rPr>
          <w:rFonts w:eastAsia="Times New Roman" w:cs="Times New Roman"/>
          <w:szCs w:val="24"/>
        </w:rPr>
        <w:t xml:space="preserve"> της σχολικής ζωής πρέπει να είναι η βαθμιαία μείωση των μαθητών ανά τάξη. Είναι σαφές αυτό. Αλλά αυτό πάλι πρέπει να γίνει με βάση έναν προγραμματισμό. Δεν μπορεί να γίνει με υπουργικές αποφάσεις και νόμους και πάλι να είμαστε εμπρός σε αδιέξοδα. Άρα, </w:t>
      </w:r>
      <w:r>
        <w:rPr>
          <w:rFonts w:eastAsia="Times New Roman" w:cs="Times New Roman"/>
          <w:szCs w:val="24"/>
        </w:rPr>
        <w:t>οι μόνιμοι διορισμοί πρέπει να συνδυαστούν και με αλλαγές στον αριθμό των παιδιών στην τάξη, για να μπορέσει πράγματι η εκπαιδευτική διαδικασία να είναι ουσιαστικότερη κάθε επόμενη χρονιά.</w:t>
      </w:r>
    </w:p>
    <w:p w14:paraId="02EF8B9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9C" w14:textId="77777777" w:rsidR="00A46FC9" w:rsidRDefault="0052670F">
      <w:pPr>
        <w:spacing w:line="600" w:lineRule="auto"/>
        <w:ind w:firstLine="720"/>
        <w:jc w:val="both"/>
        <w:rPr>
          <w:rFonts w:eastAsia="Times New Roman" w:cs="Times New Roman"/>
          <w:szCs w:val="24"/>
        </w:rPr>
      </w:pPr>
      <w:r w:rsidRPr="0087039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Προχωράμε στην έβδο</w:t>
      </w:r>
      <w:r>
        <w:rPr>
          <w:rFonts w:eastAsia="Times New Roman" w:cs="Times New Roman"/>
          <w:szCs w:val="24"/>
        </w:rPr>
        <w:t xml:space="preserve">μη με αριθμό 90/23-10-2018 επίκαιρη ερώτηση </w:t>
      </w:r>
      <w:r>
        <w:rPr>
          <w:rFonts w:eastAsia="Times New Roman" w:cs="Times New Roman"/>
          <w:szCs w:val="24"/>
        </w:rPr>
        <w:t>δεύτ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κύκλου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sidRPr="007D7192">
        <w:rPr>
          <w:rFonts w:eastAsia="Times New Roman" w:cs="Times New Roman"/>
          <w:bCs/>
          <w:szCs w:val="24"/>
        </w:rPr>
        <w:t xml:space="preserve">Αικατερίνης </w:t>
      </w:r>
      <w:proofErr w:type="spellStart"/>
      <w:r w:rsidRPr="007D7192">
        <w:rPr>
          <w:rFonts w:eastAsia="Times New Roman" w:cs="Times New Roman"/>
          <w:bCs/>
          <w:szCs w:val="24"/>
        </w:rPr>
        <w:t>Ιγγλέζη</w:t>
      </w:r>
      <w:proofErr w:type="spellEnd"/>
      <w:r>
        <w:rPr>
          <w:rFonts w:eastAsia="Times New Roman" w:cs="Times New Roman"/>
          <w:szCs w:val="24"/>
        </w:rPr>
        <w:t xml:space="preserve"> προς τον </w:t>
      </w:r>
      <w:r w:rsidRPr="009F433C">
        <w:rPr>
          <w:rFonts w:eastAsia="Times New Roman" w:cs="Times New Roman"/>
          <w:szCs w:val="24"/>
        </w:rPr>
        <w:t xml:space="preserve">Υπουργό </w:t>
      </w:r>
      <w:r w:rsidRPr="007D7192">
        <w:rPr>
          <w:rFonts w:eastAsia="Times New Roman" w:cs="Times New Roman"/>
          <w:bCs/>
          <w:szCs w:val="24"/>
        </w:rPr>
        <w:t>Παιδείας, Έρευνας και Θρησκευμάτων</w:t>
      </w:r>
      <w:r>
        <w:rPr>
          <w:rFonts w:eastAsia="Times New Roman" w:cs="Times New Roman"/>
          <w:bCs/>
          <w:szCs w:val="24"/>
        </w:rPr>
        <w:t xml:space="preserve">, </w:t>
      </w:r>
      <w:r>
        <w:rPr>
          <w:rFonts w:eastAsia="Times New Roman" w:cs="Times New Roman"/>
          <w:szCs w:val="24"/>
        </w:rPr>
        <w:t xml:space="preserve">με θέμα: «Ελλείψεις σε διδακτικό προσωπικό στην Δευτεροβάθμια Εκπαίδευση στον Νομό Χαλκιδικής». </w:t>
      </w:r>
    </w:p>
    <w:p w14:paraId="02EF8B9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έχετε τον λόγο.</w:t>
      </w:r>
    </w:p>
    <w:p w14:paraId="02EF8B9E"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 xml:space="preserve">. </w:t>
      </w:r>
    </w:p>
    <w:p w14:paraId="02EF8B9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Σήμερα η Χαλκιδική έχει την τιμητική της και οι ελλείψεις στην εκπαίδευση στην Χα</w:t>
      </w:r>
      <w:r>
        <w:rPr>
          <w:rFonts w:eastAsia="Times New Roman" w:cs="Times New Roman"/>
          <w:szCs w:val="24"/>
        </w:rPr>
        <w:t>λκιδική.</w:t>
      </w:r>
    </w:p>
    <w:p w14:paraId="02EF8BA0" w14:textId="77777777" w:rsidR="00A46FC9" w:rsidRDefault="0052670F">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η φετινή σχολική χρονιά ξεκίνησε για μία ακόμη φορά επί Κυβερνήσεως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πολύ καλές προοπτικές, μετά τη συντονισμένη προσπάθεια του Υπουργείου κατά τη διάρκεια του καλοκαιριού. </w:t>
      </w:r>
    </w:p>
    <w:p w14:paraId="02EF8BA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Αυτό είχε ως αποτέλεσμα -ακούστηκε πριν ότ</w:t>
      </w:r>
      <w:r>
        <w:rPr>
          <w:rFonts w:eastAsia="Times New Roman" w:cs="Times New Roman"/>
          <w:szCs w:val="24"/>
        </w:rPr>
        <w:t>ι τα κενά είναι κυρίως στη δευτεροβάθμια, δεν είναι κυρίως στη δευτεροβάθμια, αλλά μόνο στη δευτεροβάθμια- η πρωτοβάθμια εκπαίδευση, τουλάχιστον στον Νομό Χαλκιδικής, όπως μπορώ να ξέρω, όχι απλώς να μην έχει κενά, αλλά να είναι υπερπλήρης και να λειτουργε</w:t>
      </w:r>
      <w:r>
        <w:rPr>
          <w:rFonts w:eastAsia="Times New Roman" w:cs="Times New Roman"/>
          <w:szCs w:val="24"/>
        </w:rPr>
        <w:t>ί με τον καλύτερο τρόπο που έχει λειτουργήσει ποτέ.</w:t>
      </w:r>
    </w:p>
    <w:p w14:paraId="02EF8BA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Παρ’ όλα αυτά, κατόπιν επικοινωνίας με τη Διεύθυνση Δευτεροβάθμιας Εκπαίδευσης του Νομού Χαλκιδικής, διαπιστώθηκαν ελλείψεις σε διδακτικό προσωπικό σε γυμνάσια και λύκεια του Νομού. </w:t>
      </w:r>
    </w:p>
    <w:p w14:paraId="02EF8BA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Εγώ θα πω τα κενά ακρ</w:t>
      </w:r>
      <w:r>
        <w:rPr>
          <w:rFonts w:eastAsia="Times New Roman" w:cs="Times New Roman"/>
          <w:szCs w:val="24"/>
        </w:rPr>
        <w:t>ιβώς, ο κ. Δελής προηγουμένως δεν τα ανέφερε. Είναι τρεις φιλόλογοι, οκτώ μαθηματικοί πλήρους ωραρίου και τρεις μειωμένου ωραρίου, ένας καθηγητής φυσικής, ένας καθηγητής χημείας πλήρους ωραρίου και ένας μειωμένου ωραρίου, τρεις καθηγητές βιολογίας, ένας κα</w:t>
      </w:r>
      <w:r>
        <w:rPr>
          <w:rFonts w:eastAsia="Times New Roman" w:cs="Times New Roman"/>
          <w:szCs w:val="24"/>
        </w:rPr>
        <w:t>θηγητής γερμανικών, ένας καθη</w:t>
      </w:r>
      <w:r>
        <w:rPr>
          <w:rFonts w:eastAsia="Times New Roman" w:cs="Times New Roman"/>
          <w:szCs w:val="24"/>
        </w:rPr>
        <w:lastRenderedPageBreak/>
        <w:t xml:space="preserve">γητής καλλιτεχνικών, τέσσερις καθηγητές μουσικής πλήρους και δύο μειωμένου ωραρίου και ένας καθηγητής μηχανολογίας -αυτός ο μηχανολόγος που λέγατε ότι καλύφθηκε το κενό ένας ήταν, ένας καλύφθηκε-, ένας καθηγητής </w:t>
      </w:r>
      <w:r>
        <w:rPr>
          <w:rFonts w:eastAsia="Times New Roman" w:cs="Times New Roman"/>
          <w:szCs w:val="24"/>
        </w:rPr>
        <w:t xml:space="preserve">Ηλεκτρονικής </w:t>
      </w:r>
      <w:r>
        <w:rPr>
          <w:rFonts w:eastAsia="Times New Roman" w:cs="Times New Roman"/>
          <w:szCs w:val="24"/>
        </w:rPr>
        <w:t>κα</w:t>
      </w:r>
      <w:r>
        <w:rPr>
          <w:rFonts w:eastAsia="Times New Roman" w:cs="Times New Roman"/>
          <w:szCs w:val="24"/>
        </w:rPr>
        <w:t xml:space="preserve">ι ένας καθηγητής </w:t>
      </w:r>
      <w:r>
        <w:rPr>
          <w:rFonts w:eastAsia="Times New Roman" w:cs="Times New Roman"/>
          <w:szCs w:val="24"/>
        </w:rPr>
        <w:t>Πληροφορικής</w:t>
      </w:r>
      <w:r>
        <w:rPr>
          <w:rFonts w:eastAsia="Times New Roman" w:cs="Times New Roman"/>
          <w:szCs w:val="24"/>
        </w:rPr>
        <w:t>.</w:t>
      </w:r>
    </w:p>
    <w:p w14:paraId="02EF8BA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Κατόπιν αυτών ερωτώ εάν προτίθεται το Υπουργείο να προχωρήσει σε δεύτερη φάση προσλήψεων αναπληρωτών εκπαιδευτικών, έτσι ώστε να καλυφθούν άμεσα τα παραπάνω κενά. </w:t>
      </w:r>
    </w:p>
    <w:p w14:paraId="02EF8BA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A6" w14:textId="77777777" w:rsidR="00A46FC9" w:rsidRDefault="0052670F">
      <w:pPr>
        <w:spacing w:line="600" w:lineRule="auto"/>
        <w:ind w:firstLine="720"/>
        <w:jc w:val="both"/>
        <w:rPr>
          <w:rFonts w:eastAsia="Times New Roman" w:cs="Times New Roman"/>
          <w:szCs w:val="24"/>
        </w:rPr>
      </w:pPr>
      <w:r w:rsidRPr="00870390">
        <w:rPr>
          <w:rFonts w:eastAsia="Times New Roman" w:cs="Times New Roman"/>
          <w:b/>
          <w:szCs w:val="24"/>
        </w:rPr>
        <w:t xml:space="preserve">ΠΡΟΕΔΡΕΥΩΝ (Νικήτας Κακλαμάνης): </w:t>
      </w:r>
      <w:r>
        <w:rPr>
          <w:rFonts w:eastAsia="Times New Roman" w:cs="Times New Roman"/>
          <w:szCs w:val="24"/>
        </w:rPr>
        <w:t>Κύριε Υπουργέ</w:t>
      </w:r>
      <w:r>
        <w:rPr>
          <w:rFonts w:eastAsia="Times New Roman" w:cs="Times New Roman"/>
          <w:szCs w:val="24"/>
        </w:rPr>
        <w:t>, αν πρόλαβα να αθροίσω όσα είπε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Ιγγλέζη</w:t>
      </w:r>
      <w:proofErr w:type="spellEnd"/>
      <w:r>
        <w:rPr>
          <w:rFonts w:eastAsia="Times New Roman" w:cs="Times New Roman"/>
          <w:szCs w:val="24"/>
        </w:rPr>
        <w:t xml:space="preserve"> είναι είκοσι εννιά τα αιτήματα. Οπότε πρέπει να δούμε τώρα πόσους θα καλύψετε στους είκοσι εννιά.</w:t>
      </w:r>
    </w:p>
    <w:p w14:paraId="02EF8BA7" w14:textId="77777777" w:rsidR="00A46FC9" w:rsidRDefault="0052670F">
      <w:pPr>
        <w:spacing w:line="600" w:lineRule="auto"/>
        <w:ind w:firstLine="720"/>
        <w:jc w:val="both"/>
        <w:rPr>
          <w:rFonts w:eastAsia="Times New Roman" w:cs="Times New Roman"/>
          <w:szCs w:val="24"/>
        </w:rPr>
      </w:pPr>
      <w:r w:rsidRPr="00870390">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Αν έλεγα είκοσι εννιά στους είκοσι εννιά κ</w:t>
      </w:r>
      <w:r>
        <w:rPr>
          <w:rFonts w:eastAsia="Times New Roman" w:cs="Times New Roman"/>
          <w:szCs w:val="24"/>
        </w:rPr>
        <w:t xml:space="preserve">αι καθόμουν κάτω, θα ήμουν μια χαρά. </w:t>
      </w:r>
    </w:p>
    <w:p w14:paraId="02EF8BA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Ιγγλέζη</w:t>
      </w:r>
      <w:proofErr w:type="spellEnd"/>
      <w:r>
        <w:rPr>
          <w:rFonts w:eastAsia="Times New Roman" w:cs="Times New Roman"/>
          <w:szCs w:val="24"/>
        </w:rPr>
        <w:t>, όπως είπατε η Χαλκιδική σήμερα για κάποιον συγκυριακό λόγο έχει την τιμητική της.</w:t>
      </w:r>
    </w:p>
    <w:p w14:paraId="02EF8BA9"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lastRenderedPageBreak/>
        <w:t>Όντως υπάρχουν τα κενά, στα οποία αναφερθήκατε, και τα οποία την ερχόμενη εβδομάδα θα καλυφθούν λόγω των έκτακτων πιστώσε</w:t>
      </w:r>
      <w:r>
        <w:rPr>
          <w:rFonts w:eastAsia="Times New Roman"/>
          <w:szCs w:val="24"/>
        </w:rPr>
        <w:t>ων που πήραμε πριν από μ</w:t>
      </w:r>
      <w:r>
        <w:rPr>
          <w:rFonts w:eastAsia="Times New Roman"/>
          <w:szCs w:val="24"/>
        </w:rPr>
        <w:t>ί</w:t>
      </w:r>
      <w:r>
        <w:rPr>
          <w:rFonts w:eastAsia="Times New Roman"/>
          <w:szCs w:val="24"/>
        </w:rPr>
        <w:t>α εβδομάδα με μ</w:t>
      </w:r>
      <w:r>
        <w:rPr>
          <w:rFonts w:eastAsia="Times New Roman"/>
          <w:szCs w:val="24"/>
        </w:rPr>
        <w:t>ί</w:t>
      </w:r>
      <w:r>
        <w:rPr>
          <w:rFonts w:eastAsia="Times New Roman"/>
          <w:szCs w:val="24"/>
        </w:rPr>
        <w:t>α τροπολογία που ψηφίστηκε στη Βουλή.</w:t>
      </w:r>
    </w:p>
    <w:p w14:paraId="02EF8BAA"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Όμως, έχει σημασία για τους πολίτες να καταλαβαίνουν ότι αυτά τα κενά είναι κενά που δημιουργούνται στην αρχή του σχολικού έτους με πολλές φορές νόμιμες άδειες που παίρνουν </w:t>
      </w:r>
      <w:r>
        <w:rPr>
          <w:rFonts w:eastAsia="Times New Roman"/>
          <w:szCs w:val="24"/>
        </w:rPr>
        <w:t>εκπαιδευτικοί ή ασθένειες. Δεν είναι κενά τα οποία από την αρχή τα γνωρίζει το Υπουργείο.</w:t>
      </w:r>
    </w:p>
    <w:p w14:paraId="02EF8BAB"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Άρα υπάρχουν κενά που τα γνωρίζει από την αρχή και υπάρχουν και κενά, τα οποία στο μεταξύ προκύπτουν. Γι’ αυτό πάντα κανείς πρέπει να έχει και έναν αριθμό πιστώσεων γ</w:t>
      </w:r>
      <w:r>
        <w:rPr>
          <w:rFonts w:eastAsia="Times New Roman"/>
          <w:szCs w:val="24"/>
        </w:rPr>
        <w:t>ια αναπληρωτές, ώστε να καλύπτονται τα έκτακτα αυτά κενά. Πάντως, από την ερχόμενη εβδομάδα αυτά θα έχουν καλυφθεί.</w:t>
      </w:r>
    </w:p>
    <w:p w14:paraId="02EF8BAC"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Όπως είπα και στους συναδέλφους πριν, νομίζουμε ότι είναι η πρώτη φορά όπου έχουν προσληφθεί τόσο πολλοί αναπληρωτές καθηγητές πριν από την </w:t>
      </w:r>
      <w:r>
        <w:rPr>
          <w:rFonts w:eastAsia="Times New Roman"/>
          <w:szCs w:val="24"/>
        </w:rPr>
        <w:t>έναρξη της σχολικής χρονιάς. Το είπατε και εσείς για τα σχολεία, ιδιαίτερα για τα σχολεία αυτά που αναφέρετε εδώ είναι ειδικότητες της δευτεροβάθμιας εκπαίδευσης.</w:t>
      </w:r>
    </w:p>
    <w:p w14:paraId="02EF8BAD"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Βεβαίως, μακροπρόθεσμα ο τρόπος να λυθούν αυτά τα προβλήματα είναι με τους μόνιμους διορισμού</w:t>
      </w:r>
      <w:r>
        <w:rPr>
          <w:rFonts w:eastAsia="Times New Roman"/>
          <w:szCs w:val="24"/>
        </w:rPr>
        <w:t xml:space="preserve">ς, που ξέρετε ότι μετά την εξαγγελία του Πρωθυπουργού για τεσσεράμισι χιλιάδες στην ειδική αγωγή, που εξαγγέλθηκε στη Διεθνή Έκθεση </w:t>
      </w:r>
      <w:r>
        <w:rPr>
          <w:rFonts w:eastAsia="Times New Roman"/>
          <w:szCs w:val="24"/>
        </w:rPr>
        <w:lastRenderedPageBreak/>
        <w:t xml:space="preserve">Θεσσαλονίκης και έχει και το αντίστοιχο κονδύλι εγγραφής στον </w:t>
      </w:r>
      <w:r>
        <w:rPr>
          <w:rFonts w:eastAsia="Times New Roman"/>
          <w:szCs w:val="24"/>
        </w:rPr>
        <w:t>π</w:t>
      </w:r>
      <w:r>
        <w:rPr>
          <w:rFonts w:eastAsia="Times New Roman"/>
          <w:szCs w:val="24"/>
        </w:rPr>
        <w:t xml:space="preserve">ροϋπολογισμό, προχωράμε σ’ αυτούς τους διορισμούς και σε μια </w:t>
      </w:r>
      <w:r>
        <w:rPr>
          <w:rFonts w:eastAsia="Times New Roman"/>
          <w:szCs w:val="24"/>
        </w:rPr>
        <w:t>τριετία θα έχουμε δεκαπέντε χιλιάδες, δηλαδή άλλους δέκα χιλιάδες πεντακόσιους στη γενική εκπαίδευση.</w:t>
      </w:r>
    </w:p>
    <w:p w14:paraId="02EF8BAE"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Άρα είναι ένα πράγμα το οποίο θα εξομαλυνθεί με το τέλος της τριετίας με τους μόνιμους διορισμούς και, βεβαίως, μέχρι τότε με όλα τα μέτρα βελτίωσης, τα ο</w:t>
      </w:r>
      <w:r>
        <w:rPr>
          <w:rFonts w:eastAsia="Times New Roman"/>
          <w:szCs w:val="24"/>
        </w:rPr>
        <w:t>ποία ανέφερα και στις προηγούμενες ερωτήσεις.</w:t>
      </w:r>
    </w:p>
    <w:p w14:paraId="02EF8BAF"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Ευχαριστώ.</w:t>
      </w:r>
    </w:p>
    <w:p w14:paraId="02EF8BB0" w14:textId="77777777" w:rsidR="00A46FC9" w:rsidRDefault="0052670F">
      <w:pPr>
        <w:tabs>
          <w:tab w:val="left" w:pos="2940"/>
        </w:tabs>
        <w:spacing w:line="600" w:lineRule="auto"/>
        <w:ind w:firstLine="720"/>
        <w:jc w:val="both"/>
        <w:rPr>
          <w:rFonts w:eastAsia="Times New Roman"/>
          <w:szCs w:val="24"/>
        </w:rPr>
      </w:pPr>
      <w:r w:rsidRPr="008541D0">
        <w:rPr>
          <w:rFonts w:eastAsia="Times New Roman"/>
          <w:b/>
          <w:szCs w:val="24"/>
        </w:rPr>
        <w:t>ΠΡΟΕΔΡΕΥΩΝ (Νικήτας Κακλαμάνης):</w:t>
      </w:r>
      <w:r>
        <w:rPr>
          <w:rFonts w:eastAsia="Times New Roman"/>
          <w:szCs w:val="24"/>
        </w:rPr>
        <w:t xml:space="preserve"> Κυρία </w:t>
      </w:r>
      <w:proofErr w:type="spellStart"/>
      <w:r>
        <w:rPr>
          <w:rFonts w:eastAsia="Times New Roman"/>
          <w:szCs w:val="24"/>
        </w:rPr>
        <w:t>Ιγγλέζη</w:t>
      </w:r>
      <w:proofErr w:type="spellEnd"/>
      <w:r>
        <w:rPr>
          <w:rFonts w:eastAsia="Times New Roman"/>
          <w:szCs w:val="24"/>
        </w:rPr>
        <w:t>, έχετε τον λόγο.</w:t>
      </w:r>
    </w:p>
    <w:p w14:paraId="02EF8BB1" w14:textId="77777777" w:rsidR="00A46FC9" w:rsidRDefault="0052670F">
      <w:pPr>
        <w:tabs>
          <w:tab w:val="left" w:pos="2940"/>
        </w:tabs>
        <w:spacing w:line="600" w:lineRule="auto"/>
        <w:ind w:firstLine="720"/>
        <w:jc w:val="both"/>
        <w:rPr>
          <w:rFonts w:eastAsia="Times New Roman"/>
          <w:szCs w:val="24"/>
        </w:rPr>
      </w:pPr>
      <w:r w:rsidRPr="008541D0">
        <w:rPr>
          <w:rFonts w:eastAsia="Times New Roman"/>
          <w:b/>
          <w:szCs w:val="24"/>
        </w:rPr>
        <w:t>ΑΙΚΑΤΕΡΙΝΗ ΙΓΓΛΕ</w:t>
      </w:r>
      <w:r>
        <w:rPr>
          <w:rFonts w:eastAsia="Times New Roman"/>
          <w:b/>
          <w:szCs w:val="24"/>
        </w:rPr>
        <w:t>Ζ</w:t>
      </w:r>
      <w:r w:rsidRPr="008541D0">
        <w:rPr>
          <w:rFonts w:eastAsia="Times New Roman"/>
          <w:b/>
          <w:szCs w:val="24"/>
        </w:rPr>
        <w:t>Η:</w:t>
      </w:r>
      <w:r>
        <w:rPr>
          <w:rFonts w:eastAsia="Times New Roman"/>
          <w:szCs w:val="24"/>
        </w:rPr>
        <w:t xml:space="preserve"> Κύριε Υπουργέ, ευχαριστώ για την απάντησή σας. Αναγνωρίζω τη φιλότιμη προσπάθεια του Υπουργείου να λειτουργήσουν οι σχολικές μονάδες σε όλη τη χώρα με όλους τους δασκάλους και καθηγητές στη θέση τους από την πρώτη μέρα και με όλα τα βιβλία διαθέσιμα,.</w:t>
      </w:r>
    </w:p>
    <w:p w14:paraId="02EF8BB2"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Είν</w:t>
      </w:r>
      <w:r>
        <w:rPr>
          <w:rFonts w:eastAsia="Times New Roman"/>
          <w:szCs w:val="24"/>
        </w:rPr>
        <w:t>αι αλήθεια ότι η κατάσταση έχει βελτιωθεί θεαματικά τις τελευταίες σχολικές χρονιές σε σχέση με ό,τι συνέβαινε κατά το παρελθόν, που οι μαθητές διδάσκονταν μέσα από φωτοτυπημένο υλικό και τα κενά καλύπτονταν πολύ αργότερα από την έναρξη της σχολικής χρονιά</w:t>
      </w:r>
      <w:r>
        <w:rPr>
          <w:rFonts w:eastAsia="Times New Roman"/>
          <w:szCs w:val="24"/>
        </w:rPr>
        <w:t>ς και συνήθως ποτέ.</w:t>
      </w:r>
    </w:p>
    <w:p w14:paraId="02EF8BB3"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lastRenderedPageBreak/>
        <w:t>Ελπίζω και το εύχομαι με αυτές τις χίλες θέσεις που ανακοινώσατε μόλις τώρα και με την τροπολογία που ψηφίστηκε να καλυφθούν όλες οι κενές θέσεις στη Χαλκιδική.</w:t>
      </w:r>
    </w:p>
    <w:p w14:paraId="02EF8BB4"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Αναγνωρίζω ότι αυτά τα κενά δημιουργούνται από τους λόγους στους οποίους αν</w:t>
      </w:r>
      <w:r>
        <w:rPr>
          <w:rFonts w:eastAsia="Times New Roman"/>
          <w:szCs w:val="24"/>
        </w:rPr>
        <w:t>αφερθήκατε και εσείς. Όμως, θα πρέπει να το κοιτάξουμε λίγο, έτσι ώστε αυτή η γραφειοκρατική -θα έλεγα εγώ- δυσκολία να μη δημιουργεί προβλήματα στη διδακτική διαδικασία, στους μαθητές.</w:t>
      </w:r>
    </w:p>
    <w:p w14:paraId="02EF8BB5"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Ήδη υπάρχουν κάποιες αντιδράσεις από γονείς και μαθητές των σχολείων, </w:t>
      </w:r>
      <w:r>
        <w:rPr>
          <w:rFonts w:eastAsia="Times New Roman"/>
          <w:szCs w:val="24"/>
        </w:rPr>
        <w:t>όπου παρατηρούνται τα μεγαλύτερα προβλήματα, με καταλήψεις μαθητών και αντιδράσεις από τη μεριά των συλλόγων γονέων και κηδεμόνων.</w:t>
      </w:r>
    </w:p>
    <w:p w14:paraId="02EF8BB6"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Τόσο η Κυβέρνηση ΣΥΡΙΖΑ όσο και το Υπουργείο σας έχει αποδείξει ότι δίνει έμφαση στον δημόσιο χαρακτήρα της παιδείας και στην</w:t>
      </w:r>
      <w:r>
        <w:rPr>
          <w:rFonts w:eastAsia="Times New Roman"/>
          <w:szCs w:val="24"/>
        </w:rPr>
        <w:t xml:space="preserve"> ποιότητα των παρεχόμενων υπηρεσιών μέσω αυτής.</w:t>
      </w:r>
    </w:p>
    <w:p w14:paraId="02EF8BB7"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Αυτός ο δημόσιος χαρακτήρας και η ποιότητα των υπηρεσιών είναι κρίσιμης σημασίας στις μέρες μας, καθώς οι οικονομικές δυσχέρειες που αντιμετωπίζουν πολλές οικογένειες δεν τους επιτρέπουν την παράλληλη στήριξη</w:t>
      </w:r>
      <w:r>
        <w:rPr>
          <w:rFonts w:eastAsia="Times New Roman"/>
          <w:szCs w:val="24"/>
        </w:rPr>
        <w:t xml:space="preserve"> των παιδιών τους εκτός σχολείου, πράγμα που έτσι κι αλλιώς δεν θα έπρεπε να γίνεται.</w:t>
      </w:r>
    </w:p>
    <w:p w14:paraId="02EF8BB8"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lastRenderedPageBreak/>
        <w:t>Κύριε Υπουργέ, αναγνωρίζω την πολύ σημαντική προσπάθεια του Υπουργείου σας για την αναβάθμιση της δημόσιας τριτοβάθμιας εκπαίδευσης και τη σύσταση και ενίσχυση περιφερεια</w:t>
      </w:r>
      <w:r>
        <w:rPr>
          <w:rFonts w:eastAsia="Times New Roman"/>
          <w:szCs w:val="24"/>
        </w:rPr>
        <w:t xml:space="preserve">κών πανεπιστήμιων. </w:t>
      </w:r>
    </w:p>
    <w:p w14:paraId="02EF8BB9"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Στη Χαλκιδική, όμως, κύριε Υπουργέ, δεν ζητήσαμε πανεπιστήμιο. Έχουμε δίπλα μας στη Θεσσαλονίκη δύο εξαιρετικά πανεπιστήμια. Αυτό που ζητάμε είναι η δυνατότητα των μαθητών της Χαλκιδικής να εισέρχονται με ίσους όρους στα πανεπιστήμια, π</w:t>
      </w:r>
      <w:r>
        <w:rPr>
          <w:rFonts w:eastAsia="Times New Roman"/>
          <w:szCs w:val="24"/>
        </w:rPr>
        <w:t>ράγμα που δεν μπορεί να συμβεί, όταν χάνονται διδακτικές ώρες από έλλειψη καθηγητών στη δευτεροβάθμια εκπαίδευση.</w:t>
      </w:r>
    </w:p>
    <w:p w14:paraId="02EF8BBA"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Σας ευχαριστώ.</w:t>
      </w:r>
    </w:p>
    <w:p w14:paraId="02EF8BBB" w14:textId="77777777" w:rsidR="00A46FC9" w:rsidRDefault="0052670F">
      <w:pPr>
        <w:tabs>
          <w:tab w:val="left" w:pos="2940"/>
        </w:tabs>
        <w:spacing w:line="600" w:lineRule="auto"/>
        <w:ind w:firstLine="720"/>
        <w:jc w:val="both"/>
        <w:rPr>
          <w:rFonts w:eastAsia="Times New Roman"/>
          <w:szCs w:val="24"/>
        </w:rPr>
      </w:pPr>
      <w:r w:rsidRPr="008541D0">
        <w:rPr>
          <w:rFonts w:eastAsia="Times New Roman"/>
          <w:b/>
          <w:szCs w:val="24"/>
        </w:rPr>
        <w:t>ΠΡΟΕΔΡΕΥΩΝ (Νικήτας Κακλαμάνης):</w:t>
      </w:r>
      <w:r>
        <w:rPr>
          <w:rFonts w:eastAsia="Times New Roman"/>
          <w:szCs w:val="24"/>
        </w:rPr>
        <w:t xml:space="preserve"> Κύριε Υπουργέ, νομίζω ότι έχετε απαντήσετε. Βεβαίως, έχετε το δικαίωμα να πάρετε τον λόγο συμπ</w:t>
      </w:r>
      <w:r>
        <w:rPr>
          <w:rFonts w:eastAsia="Times New Roman"/>
          <w:szCs w:val="24"/>
        </w:rPr>
        <w:t>ληρωματικά.</w:t>
      </w:r>
    </w:p>
    <w:p w14:paraId="02EF8BBC" w14:textId="77777777" w:rsidR="00A46FC9" w:rsidRDefault="0052670F">
      <w:pPr>
        <w:tabs>
          <w:tab w:val="left" w:pos="2940"/>
        </w:tabs>
        <w:spacing w:line="600" w:lineRule="auto"/>
        <w:ind w:firstLine="720"/>
        <w:jc w:val="both"/>
        <w:rPr>
          <w:rFonts w:eastAsia="Times New Roman"/>
          <w:szCs w:val="24"/>
        </w:rPr>
      </w:pPr>
      <w:r w:rsidRPr="008541D0">
        <w:rPr>
          <w:rFonts w:eastAsia="Times New Roman"/>
          <w:b/>
          <w:szCs w:val="24"/>
        </w:rPr>
        <w:t>ΚΩΝΣΤΑΝΤΙΝΟΣ ΓΑΒΡΟΓΛΟΥ (Υπουργός Παιδείας, Έρευνας και Θρησκευμάτων):</w:t>
      </w:r>
      <w:r>
        <w:rPr>
          <w:rFonts w:eastAsia="Times New Roman"/>
          <w:szCs w:val="24"/>
        </w:rPr>
        <w:t xml:space="preserve"> Το πιάνω το υπονοούμενο. Θα τελειώσω πολύ γρήγορα.</w:t>
      </w:r>
    </w:p>
    <w:p w14:paraId="02EF8BBD"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Δύο σχόλια θέλω να κάνω. Το σημαντικό είναι να διαπιστώσουμε αν οι ρυθμίσεις που κάνουμε, τα μέτρα που παίρνουμε και η πραγ</w:t>
      </w:r>
      <w:r>
        <w:rPr>
          <w:rFonts w:eastAsia="Times New Roman"/>
          <w:szCs w:val="24"/>
        </w:rPr>
        <w:t>ματικότητα είναι σε μ</w:t>
      </w:r>
      <w:r>
        <w:rPr>
          <w:rFonts w:eastAsia="Times New Roman"/>
          <w:szCs w:val="24"/>
        </w:rPr>
        <w:t>ί</w:t>
      </w:r>
      <w:r>
        <w:rPr>
          <w:rFonts w:eastAsia="Times New Roman"/>
          <w:szCs w:val="24"/>
        </w:rPr>
        <w:t>α κατεύθυνση που κάθε χρόνο είναι πιο βελτιωμένη από τον προηγούμενο, γιατί ξέρετε κι εσείς ότι τα θέματα της εκπαίδευσης δεν μπορούν να αλλάξουν από τη μ</w:t>
      </w:r>
      <w:r>
        <w:rPr>
          <w:rFonts w:eastAsia="Times New Roman"/>
          <w:szCs w:val="24"/>
        </w:rPr>
        <w:t>ί</w:t>
      </w:r>
      <w:r>
        <w:rPr>
          <w:rFonts w:eastAsia="Times New Roman"/>
          <w:szCs w:val="24"/>
        </w:rPr>
        <w:t>α μέρα στην άλλη.</w:t>
      </w:r>
    </w:p>
    <w:p w14:paraId="02EF8BBE"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Εμείς είμαστε πεπεισμένοι -και το πιστοποιούν αυτό ακόμη και </w:t>
      </w:r>
      <w:r>
        <w:rPr>
          <w:rFonts w:eastAsia="Times New Roman" w:cs="Times New Roman"/>
          <w:szCs w:val="24"/>
        </w:rPr>
        <w:t xml:space="preserve">οι ερωτήσεις της Αντιπολίτευσης- ότι τα πράγματα φέτος είναι πολύ καλύτερα από πέρυσι, πέρυσι ήταν καλύτερα από </w:t>
      </w:r>
      <w:proofErr w:type="spellStart"/>
      <w:r>
        <w:rPr>
          <w:rFonts w:eastAsia="Times New Roman" w:cs="Times New Roman"/>
          <w:szCs w:val="24"/>
        </w:rPr>
        <w:t>πρόπερσι</w:t>
      </w:r>
      <w:proofErr w:type="spellEnd"/>
      <w:r>
        <w:rPr>
          <w:rFonts w:eastAsia="Times New Roman" w:cs="Times New Roman"/>
          <w:szCs w:val="24"/>
        </w:rPr>
        <w:t xml:space="preserve"> και αυτό έχει πάρα πολύ μεγάλη σημασία. </w:t>
      </w:r>
    </w:p>
    <w:p w14:paraId="02EF8BBF"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δεύτερο είναι το εξής: Θα παρακαλούσα και εσάς προσωπικά -αλλά και λόγω της δημόσιας θέσης </w:t>
      </w:r>
      <w:r>
        <w:rPr>
          <w:rFonts w:eastAsia="Times New Roman" w:cs="Times New Roman"/>
          <w:szCs w:val="24"/>
        </w:rPr>
        <w:t>σας- να προσπαθήσουμε να πείσουμε τους γονείς ότι το να είναι ελάχιστα παιδιά σε μία τάξη παιδαγωγικά δεν είναι καλό για τα παιδιά. Πάρα πολλές φορές έχουμε αντιδράσεις από γονείς για να συνεχίσουμε να στέλνουμε προσωπικό σε τάξεις με τρία, με τέσσερα παιδ</w:t>
      </w:r>
      <w:r>
        <w:rPr>
          <w:rFonts w:eastAsia="Times New Roman" w:cs="Times New Roman"/>
          <w:szCs w:val="24"/>
        </w:rPr>
        <w:t xml:space="preserve">ιά. </w:t>
      </w:r>
    </w:p>
    <w:p w14:paraId="02EF8BC0"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Στη χώρα μας υπάρχουν προβλήματα. Η γεωγραφία στη χώρα μας είναι μία πολιτική κατηγορία, δεν είναι ένα τόσο απλό ζήτημα. </w:t>
      </w:r>
    </w:p>
    <w:p w14:paraId="02EF8BC1"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Παρ’ όλα αυτά, πρέπει να πεισθούν οι γονείς ότι το να υπάρχουν πολύ λίγα παιδιά σε μία τάξη λειτουργεί αντιπαιδαγωγικά στα παιδιά</w:t>
      </w:r>
      <w:r>
        <w:rPr>
          <w:rFonts w:eastAsia="Times New Roman" w:cs="Times New Roman"/>
          <w:szCs w:val="24"/>
        </w:rPr>
        <w:t xml:space="preserve">, γιατί πάρα πολλές φορές έχουμε τέτοιου είδους προβλήματα. Απλώς το λέω ως μία συμπλήρωση της συζήτησης που μόλις κάναμε. </w:t>
      </w:r>
    </w:p>
    <w:p w14:paraId="02EF8BC2"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2EF8BC3"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Επόμενη είναι η πρώτη με αριθμό 2023/1-10-2018 ερώτηση του κύκλου αναφορ</w:t>
      </w:r>
      <w:r>
        <w:rPr>
          <w:rFonts w:eastAsia="Times New Roman" w:cs="Times New Roman"/>
          <w:szCs w:val="24"/>
        </w:rPr>
        <w:t>ών</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ερωτήσεων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4B2E50">
        <w:rPr>
          <w:rFonts w:eastAsia="Times New Roman" w:cs="Times New Roman"/>
          <w:bCs/>
          <w:szCs w:val="24"/>
        </w:rPr>
        <w:t>Γιάννη</w:t>
      </w:r>
      <w:r w:rsidRPr="004B2E50">
        <w:rPr>
          <w:rFonts w:eastAsia="Times New Roman" w:cs="Times New Roman"/>
          <w:b/>
          <w:szCs w:val="24"/>
        </w:rPr>
        <w:t xml:space="preserve"> </w:t>
      </w:r>
      <w:r w:rsidRPr="004B2E50">
        <w:rPr>
          <w:rFonts w:eastAsia="Times New Roman" w:cs="Times New Roman"/>
          <w:bCs/>
          <w:szCs w:val="24"/>
        </w:rPr>
        <w:t>Κουτσούκου</w:t>
      </w:r>
      <w:r>
        <w:rPr>
          <w:rFonts w:eastAsia="Times New Roman" w:cs="Times New Roman"/>
          <w:szCs w:val="24"/>
        </w:rPr>
        <w:t xml:space="preserve"> </w:t>
      </w:r>
      <w:r>
        <w:rPr>
          <w:rFonts w:eastAsia="Times New Roman" w:cs="Times New Roman"/>
          <w:szCs w:val="24"/>
        </w:rPr>
        <w:lastRenderedPageBreak/>
        <w:t>προς τον Υπουργό</w:t>
      </w:r>
      <w:r>
        <w:rPr>
          <w:rFonts w:eastAsia="Times New Roman" w:cs="Times New Roman"/>
          <w:b/>
          <w:bCs/>
          <w:szCs w:val="24"/>
        </w:rPr>
        <w:t xml:space="preserve"> </w:t>
      </w:r>
      <w:r w:rsidRPr="004B2E50">
        <w:rPr>
          <w:rFonts w:eastAsia="Times New Roman" w:cs="Times New Roman"/>
          <w:bCs/>
          <w:szCs w:val="24"/>
        </w:rPr>
        <w:t>Παιδείας, Έρευνας και Θρησκευμάτων,</w:t>
      </w:r>
      <w:r>
        <w:rPr>
          <w:rFonts w:eastAsia="Times New Roman" w:cs="Times New Roman"/>
          <w:szCs w:val="24"/>
        </w:rPr>
        <w:t xml:space="preserve"> με θέμα: «Ο χάρτης της τριτοβάθμιας εκπαίδευσης στην Ηλεία».</w:t>
      </w:r>
    </w:p>
    <w:p w14:paraId="02EF8BC4"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Κουτσούκο, έχετε τον λόγο. </w:t>
      </w:r>
    </w:p>
    <w:p w14:paraId="02EF8BC5"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02EF8BC6"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και εσείς την κακή συνήθεια των μελών της Κυβέρνησης να μην απαντούν στις ερωτήσεις μας. Στις 24-5-2018 κατέθεσα την ερώτησή μου για το Τμήμα </w:t>
      </w:r>
      <w:proofErr w:type="spellStart"/>
      <w:r>
        <w:rPr>
          <w:rFonts w:eastAsia="Times New Roman" w:cs="Times New Roman"/>
          <w:szCs w:val="24"/>
        </w:rPr>
        <w:t>Μουσ</w:t>
      </w:r>
      <w:r>
        <w:rPr>
          <w:rFonts w:eastAsia="Times New Roman" w:cs="Times New Roman"/>
          <w:szCs w:val="24"/>
        </w:rPr>
        <w:t>ειολογίας</w:t>
      </w:r>
      <w:proofErr w:type="spellEnd"/>
      <w:r>
        <w:rPr>
          <w:rFonts w:eastAsia="Times New Roman" w:cs="Times New Roman"/>
          <w:szCs w:val="24"/>
        </w:rPr>
        <w:t xml:space="preserve"> στον Πύργο. Στις 6-7-2018 κατέθεσα την ερώτησή μου για τον χάρτη της τριτοβάθμιας εκπαίδευσης. Την </w:t>
      </w:r>
      <w:proofErr w:type="spellStart"/>
      <w:r>
        <w:rPr>
          <w:rFonts w:eastAsia="Times New Roman" w:cs="Times New Roman"/>
          <w:szCs w:val="24"/>
        </w:rPr>
        <w:t>επανακατέθεσα</w:t>
      </w:r>
      <w:proofErr w:type="spellEnd"/>
      <w:r>
        <w:rPr>
          <w:rFonts w:eastAsia="Times New Roman" w:cs="Times New Roman"/>
          <w:szCs w:val="24"/>
        </w:rPr>
        <w:t xml:space="preserve"> την 1-10-2018, δεν απαντήσατε, τη μετέτρεψα σε επίκαιρη. Πιστεύω ότι τουλάχιστον σήμερα θα μας δώσετε κάποιες απαντήσεις. </w:t>
      </w:r>
    </w:p>
    <w:p w14:paraId="02EF8BC7"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Υπου</w:t>
      </w:r>
      <w:r>
        <w:rPr>
          <w:rFonts w:eastAsia="Times New Roman" w:cs="Times New Roman"/>
          <w:szCs w:val="24"/>
        </w:rPr>
        <w:t>ργέ, ο κ. Τσίπρας στο Περιφερειακό Συνέδριο της Πάτρας στις 6-2-2018, μια και δεν είχε τίποτα άλλο ουσιαστικό να ανακοινώσει για τον τόπο μας, ανακοίνωσε ότι θα ιδρύσετε πανεπιστημιακή σχολή πολιτισμού στην Ηλεία με τμήματα στον Πύργο και στην Αμαλιάδα. Κα</w:t>
      </w:r>
      <w:r>
        <w:rPr>
          <w:rFonts w:eastAsia="Times New Roman" w:cs="Times New Roman"/>
          <w:szCs w:val="24"/>
        </w:rPr>
        <w:t xml:space="preserve">λοδεχούμενη η πρόταση, καθώς, όπως γνωρίζετε, η αρχαία Ήλιδα είναι η γενέτειρα πόλη των Ολυμπιακών Αγώνων, ο Δήμος Αμαλιάδας έχει μετονομαστεί σε Δήμο Ήλιδας και δίπλα μας είναι η Αρχαία Ολυμπία. </w:t>
      </w:r>
    </w:p>
    <w:p w14:paraId="02EF8BC8"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δημιουργήθηκε τεράστια σύγχυση με το τι θα γίνουν τα τρία τμήματα ΤΕΙ που λειτουργούν στην Ηλεία. Η Ηλεία, δυστυχώς, ήταν αποκλεισμένη από τον χάρτη της τριτοβάθμιας εκπαίδευσης. Δεν είχε καμμία σχολή ούτε από το Πανεπιστήμιο Πελοποννήσου ούτε από το</w:t>
      </w:r>
      <w:r>
        <w:rPr>
          <w:rFonts w:eastAsia="Times New Roman" w:cs="Times New Roman"/>
          <w:szCs w:val="24"/>
        </w:rPr>
        <w:t xml:space="preserve"> Πανεπιστήμιο της Πάτρας και ήρθε το ΠΑΣΟΚ το 2003 να ιδρύσει τμήματα ΤΕΙ στον Πύργο και στην Αμαλιάδα για πρώτη φορά. </w:t>
      </w:r>
    </w:p>
    <w:p w14:paraId="02EF8BC9"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Ιδιαίτερα όσον αφορά το Τμήμα των Τεχνολόγων Γεωπόνων στην Αμαλιάδα, που υπήρξε αποτέλεσμα του </w:t>
      </w:r>
      <w:r>
        <w:rPr>
          <w:rFonts w:eastAsia="Times New Roman" w:cs="Times New Roman"/>
          <w:szCs w:val="24"/>
        </w:rPr>
        <w:t>σ</w:t>
      </w:r>
      <w:r>
        <w:rPr>
          <w:rFonts w:eastAsia="Times New Roman" w:cs="Times New Roman"/>
          <w:szCs w:val="24"/>
        </w:rPr>
        <w:t>χεδίου «Α</w:t>
      </w:r>
      <w:r>
        <w:rPr>
          <w:rFonts w:eastAsia="Times New Roman" w:cs="Times New Roman"/>
          <w:szCs w:val="24"/>
        </w:rPr>
        <w:t>ΘΗΝΑ</w:t>
      </w:r>
      <w:r>
        <w:rPr>
          <w:rFonts w:eastAsia="Times New Roman" w:cs="Times New Roman"/>
          <w:szCs w:val="24"/>
        </w:rPr>
        <w:t>», καθώς τότε η πολιτική ηγ</w:t>
      </w:r>
      <w:r>
        <w:rPr>
          <w:rFonts w:eastAsia="Times New Roman" w:cs="Times New Roman"/>
          <w:szCs w:val="24"/>
        </w:rPr>
        <w:t xml:space="preserve">εσία του Υπουργείου άκουσε τα επιχειρήματά μας ότι η Ηλεία είναι κατά κύριο λόγο αγροτικός νομός, ότι δίπλα μας είναι το Ινστιτούτο του </w:t>
      </w:r>
      <w:proofErr w:type="spellStart"/>
      <w:r>
        <w:rPr>
          <w:rFonts w:eastAsia="Times New Roman" w:cs="Times New Roman"/>
          <w:szCs w:val="24"/>
        </w:rPr>
        <w:t>Κοροίβου</w:t>
      </w:r>
      <w:proofErr w:type="spellEnd"/>
      <w:r>
        <w:rPr>
          <w:rFonts w:eastAsia="Times New Roman" w:cs="Times New Roman"/>
          <w:szCs w:val="24"/>
        </w:rPr>
        <w:t xml:space="preserve"> -το οποίο έχει έρευνες, μελέτες και κατοχυρωμένους σπόρους και άρα, προσφέρεται για σύνδεση της εκπαίδευσης με </w:t>
      </w:r>
      <w:r>
        <w:rPr>
          <w:rFonts w:eastAsia="Times New Roman" w:cs="Times New Roman"/>
          <w:szCs w:val="24"/>
        </w:rPr>
        <w:t xml:space="preserve">την ανάπτυξη της παραγωγής και την εφαρμοσμένη έρευνα- ίδρυσε αυτό το </w:t>
      </w:r>
      <w:r>
        <w:rPr>
          <w:rFonts w:eastAsia="Times New Roman" w:cs="Times New Roman"/>
          <w:szCs w:val="24"/>
        </w:rPr>
        <w:t>τ</w:t>
      </w:r>
      <w:r>
        <w:rPr>
          <w:rFonts w:eastAsia="Times New Roman" w:cs="Times New Roman"/>
          <w:szCs w:val="24"/>
        </w:rPr>
        <w:t xml:space="preserve">μήμα, το οποίο πάει πάρα πολύ καλά. Το αποδεικνύουν τα στατιστικά για την άνοδο της βαθμολογίας και τη ζήτηση που έχει στους φοιτητές. </w:t>
      </w:r>
    </w:p>
    <w:p w14:paraId="02EF8BCA"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Εσείς σπεύσατε να διασκεδάσετε τις ανησυχίες και </w:t>
      </w:r>
      <w:r>
        <w:rPr>
          <w:rFonts w:eastAsia="Times New Roman" w:cs="Times New Roman"/>
          <w:szCs w:val="24"/>
        </w:rPr>
        <w:t xml:space="preserve">του </w:t>
      </w:r>
      <w:r>
        <w:rPr>
          <w:rFonts w:eastAsia="Times New Roman" w:cs="Times New Roman"/>
          <w:szCs w:val="24"/>
        </w:rPr>
        <w:t>δ</w:t>
      </w:r>
      <w:r>
        <w:rPr>
          <w:rFonts w:eastAsia="Times New Roman" w:cs="Times New Roman"/>
          <w:szCs w:val="24"/>
        </w:rPr>
        <w:t>ήμου και των Βουλευτών ότι δεν υφίσταται τέτοιο θέμα. Πρόσφατα, όμως, η επίσκεψή σας στο Μεσολόγγι, η εισήγηση των καθηγητών και το γεγονός ότι ακόμα δεν έχουμε δει στο φως της δημοσιότητας το σχέδιο διαβούλευσης για το τι θα γίνει στην περιοχή μας, σ</w:t>
      </w:r>
      <w:r>
        <w:rPr>
          <w:rFonts w:eastAsia="Times New Roman" w:cs="Times New Roman"/>
          <w:szCs w:val="24"/>
        </w:rPr>
        <w:t xml:space="preserve">τη </w:t>
      </w:r>
      <w:r>
        <w:rPr>
          <w:rFonts w:eastAsia="Times New Roman" w:cs="Times New Roman"/>
          <w:szCs w:val="24"/>
        </w:rPr>
        <w:t>δ</w:t>
      </w:r>
      <w:r>
        <w:rPr>
          <w:rFonts w:eastAsia="Times New Roman" w:cs="Times New Roman"/>
          <w:szCs w:val="24"/>
        </w:rPr>
        <w:t xml:space="preserve">υτική Ελλάδα, σε σχέση με τα πανεπιστήμια και τα ΤΕΙ, έχουν δημιουργήσει εύλογες ανησυχίες. </w:t>
      </w:r>
    </w:p>
    <w:p w14:paraId="02EF8BCB"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καλώ σήμερα, λοιπόν, στον βαθμό που μπορείτε, να μας πείτε ποιο είναι το σχέδιό σας για τον χάρτη της τριτοβάθμιας εκπαίδευσης στην Ηλεία. </w:t>
      </w:r>
    </w:p>
    <w:p w14:paraId="02EF8BCC"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Ευχαριστώ, κύρι</w:t>
      </w:r>
      <w:r>
        <w:rPr>
          <w:rFonts w:eastAsia="Times New Roman" w:cs="Times New Roman"/>
          <w:szCs w:val="24"/>
        </w:rPr>
        <w:t xml:space="preserve">ε Πρόεδρε. </w:t>
      </w:r>
    </w:p>
    <w:p w14:paraId="02EF8BCD" w14:textId="77777777" w:rsidR="00A46FC9" w:rsidRDefault="0052670F">
      <w:pPr>
        <w:spacing w:line="600" w:lineRule="auto"/>
        <w:ind w:firstLine="720"/>
        <w:jc w:val="both"/>
        <w:rPr>
          <w:rFonts w:eastAsia="Times New Roman" w:cs="Times New Roman"/>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sidRPr="00732844">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θούν από τα άνω δυτικά θεωρεία τριάντα τέσσερις μαθήτριες και μαθητές και δύο συνοδοί</w:t>
      </w:r>
      <w:r>
        <w:rPr>
          <w:rFonts w:eastAsia="Times New Roman" w:cs="Times New Roman"/>
        </w:rPr>
        <w:t xml:space="preserve"> </w:t>
      </w:r>
      <w:r w:rsidRPr="00732844">
        <w:rPr>
          <w:rFonts w:eastAsia="Times New Roman" w:cs="Times New Roman"/>
        </w:rPr>
        <w:t xml:space="preserve">εκπαιδευτικοί από το </w:t>
      </w:r>
      <w:r>
        <w:rPr>
          <w:rFonts w:eastAsia="Times New Roman" w:cs="Times New Roman"/>
        </w:rPr>
        <w:t>2</w:t>
      </w:r>
      <w:r w:rsidRPr="00071556">
        <w:rPr>
          <w:rFonts w:eastAsia="Times New Roman" w:cs="Times New Roman"/>
          <w:vertAlign w:val="superscript"/>
        </w:rPr>
        <w:t>ο</w:t>
      </w:r>
      <w:r>
        <w:rPr>
          <w:rFonts w:eastAsia="Times New Roman" w:cs="Times New Roman"/>
        </w:rPr>
        <w:t xml:space="preserve"> Γυμνάσιο Αργυρούπολης </w:t>
      </w:r>
      <w:r>
        <w:rPr>
          <w:rFonts w:eastAsia="Times New Roman" w:cs="Times New Roman"/>
        </w:rPr>
        <w:t>(δεύτερο τμήμα)</w:t>
      </w:r>
      <w:r w:rsidRPr="00732844">
        <w:rPr>
          <w:rFonts w:eastAsia="Times New Roman" w:cs="Times New Roman"/>
        </w:rPr>
        <w:t xml:space="preserve">. </w:t>
      </w:r>
    </w:p>
    <w:p w14:paraId="02EF8BCE" w14:textId="77777777" w:rsidR="00A46FC9" w:rsidRDefault="0052670F">
      <w:pPr>
        <w:spacing w:line="600" w:lineRule="auto"/>
        <w:ind w:firstLine="720"/>
        <w:jc w:val="both"/>
        <w:rPr>
          <w:rFonts w:eastAsia="Times New Roman" w:cs="Times New Roman"/>
        </w:rPr>
      </w:pPr>
      <w:r>
        <w:rPr>
          <w:rFonts w:eastAsia="Times New Roman" w:cs="Times New Roman"/>
        </w:rPr>
        <w:t>Η Βουλή σάς</w:t>
      </w:r>
      <w:r w:rsidRPr="00732844">
        <w:rPr>
          <w:rFonts w:eastAsia="Times New Roman" w:cs="Times New Roman"/>
        </w:rPr>
        <w:t xml:space="preserve"> καλωσορίζει</w:t>
      </w:r>
      <w:r>
        <w:rPr>
          <w:rFonts w:eastAsia="Times New Roman" w:cs="Times New Roman"/>
        </w:rPr>
        <w:t xml:space="preserve"> στη Βουλή</w:t>
      </w:r>
      <w:r w:rsidRPr="00732844">
        <w:rPr>
          <w:rFonts w:eastAsia="Times New Roman" w:cs="Times New Roman"/>
        </w:rPr>
        <w:t xml:space="preserve">. </w:t>
      </w:r>
    </w:p>
    <w:p w14:paraId="02EF8BCF" w14:textId="77777777" w:rsidR="00A46FC9" w:rsidRDefault="0052670F">
      <w:pPr>
        <w:spacing w:line="600" w:lineRule="auto"/>
        <w:ind w:firstLine="709"/>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02EF8BD0" w14:textId="77777777" w:rsidR="00A46FC9" w:rsidRDefault="0052670F">
      <w:pPr>
        <w:spacing w:line="600" w:lineRule="auto"/>
        <w:ind w:firstLine="720"/>
        <w:jc w:val="both"/>
        <w:rPr>
          <w:rFonts w:eastAsia="Times New Roman" w:cs="Times New Roman"/>
        </w:rPr>
      </w:pPr>
      <w:r>
        <w:rPr>
          <w:rFonts w:eastAsia="Times New Roman" w:cs="Times New Roman"/>
        </w:rPr>
        <w:t xml:space="preserve">Ορίστε, κύριε Υπουργέ, έχετε τον λόγο. </w:t>
      </w:r>
    </w:p>
    <w:p w14:paraId="02EF8BD1"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AE7188">
        <w:rPr>
          <w:rFonts w:eastAsia="Times New Roman"/>
          <w:b/>
          <w:color w:val="000000"/>
          <w:szCs w:val="24"/>
          <w:shd w:val="clear" w:color="auto" w:fill="FFFFFF"/>
        </w:rPr>
        <w:t>ΚΩΝΣΤΑΝΤΙΝΟΣ ΓΑΒΡΟΓΛΟΥ (Υπουργός Παιδείας, Έρευνας και Θρησκευμάτων):</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w:t>
      </w:r>
      <w:r>
        <w:rPr>
          <w:rFonts w:eastAsia="Times New Roman"/>
          <w:color w:val="000000"/>
          <w:szCs w:val="24"/>
          <w:shd w:val="clear" w:color="auto" w:fill="FFFFFF"/>
        </w:rPr>
        <w:t>όεδρε.</w:t>
      </w:r>
    </w:p>
    <w:p w14:paraId="02EF8BD2"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Κουτσούκο, εντυπωσιάζομαι ότι διαφωνούμε σχεδόν με κάθε φράση που είπατε και δεν ξέρω από πού να αρχίσω. </w:t>
      </w:r>
    </w:p>
    <w:p w14:paraId="02EF8BD3"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Πρώτα απ’ όλα, πρέπει να συνεννοηθούμε μεταξύ μας για το ποιοι αποφασίζουν για το μέλλον της ανώτατης εκπαίδευσης στη χώρα μας. Οι δικές </w:t>
      </w:r>
      <w:r>
        <w:rPr>
          <w:rFonts w:eastAsia="Times New Roman"/>
          <w:color w:val="000000"/>
          <w:szCs w:val="24"/>
          <w:shd w:val="clear" w:color="auto" w:fill="FFFFFF"/>
        </w:rPr>
        <w:t xml:space="preserve">σας κυβερνήσεις και οι μετέπειτα κυβερνήσεις συνεργασίας είχαν μία πολύ απλή απάντηση: </w:t>
      </w:r>
      <w:r>
        <w:rPr>
          <w:rFonts w:eastAsia="Times New Roman"/>
          <w:color w:val="000000"/>
          <w:szCs w:val="24"/>
          <w:shd w:val="clear" w:color="auto" w:fill="FFFFFF"/>
        </w:rPr>
        <w:lastRenderedPageBreak/>
        <w:t>Αποφασίζουν οι πάντες, εκτός από τους ενδιαφερόμενους. Ήταν οι δήμαρχοι, ήταν οι μητροπολίτες, ήταν οι τοπικοί παράγοντες, ήταν το κράτος της διαπλοκής. Οι ακαδημαϊκοί έ</w:t>
      </w:r>
      <w:r>
        <w:rPr>
          <w:rFonts w:eastAsia="Times New Roman"/>
          <w:color w:val="000000"/>
          <w:szCs w:val="24"/>
          <w:shd w:val="clear" w:color="auto" w:fill="FFFFFF"/>
        </w:rPr>
        <w:t xml:space="preserve">παιξαν κανένα ρόλο; Μηδέν. </w:t>
      </w:r>
    </w:p>
    <w:p w14:paraId="02EF8BD4"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είναι κάτι που πρέπει να ανατρέψουμε για το καλό της χώρας. Δεν είναι για το καλό της όποιας </w:t>
      </w:r>
      <w:r>
        <w:rPr>
          <w:rFonts w:eastAsia="Times New Roman"/>
          <w:color w:val="000000"/>
          <w:szCs w:val="24"/>
          <w:shd w:val="clear" w:color="auto" w:fill="FFFFFF"/>
        </w:rPr>
        <w:t>κ</w:t>
      </w:r>
      <w:r>
        <w:rPr>
          <w:rFonts w:eastAsia="Times New Roman"/>
          <w:color w:val="000000"/>
          <w:szCs w:val="24"/>
          <w:shd w:val="clear" w:color="auto" w:fill="FFFFFF"/>
        </w:rPr>
        <w:t>υβέρνησης. Είναι για το καλό της χώρας. Τυχαίνει οι ακαδημαϊκοί για ιστορικούς και πραγματολογικούς λόγους να ξέρουν πέντε πράγμα</w:t>
      </w:r>
      <w:r>
        <w:rPr>
          <w:rFonts w:eastAsia="Times New Roman"/>
          <w:color w:val="000000"/>
          <w:szCs w:val="24"/>
          <w:shd w:val="clear" w:color="auto" w:fill="FFFFFF"/>
        </w:rPr>
        <w:t xml:space="preserve">τα παραπάνω για να κάνουν προτάσεις. Την πολιτική απόφαση την παίρνει η εκάστοτε πολιτική ηγεσία. </w:t>
      </w:r>
    </w:p>
    <w:p w14:paraId="02EF8BD5"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Πρέπει, λοιπόν, να βγάλουμε το θέμα της ανώτατης εκπαίδευσης από αδιέξοδους τοπικισμούς. Θα το συνεννοηθούμε αυτό ή θα αρχίσουμε πάλι τα ίδια που μας έφεραν </w:t>
      </w:r>
      <w:r>
        <w:rPr>
          <w:rFonts w:eastAsia="Times New Roman"/>
          <w:color w:val="000000"/>
          <w:szCs w:val="24"/>
          <w:shd w:val="clear" w:color="auto" w:fill="FFFFFF"/>
        </w:rPr>
        <w:t xml:space="preserve">στην κατάσταση που μας έφεραν; Αυτού του τύπου τα προβλήματα, αυτού του τύπου οι «διεκδικήσεις» -σε άπειρα εισαγωγικά- είναι αυτές που μας έφεραν σε αδιέξοδα. </w:t>
      </w:r>
    </w:p>
    <w:p w14:paraId="02EF8BD6"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Λέτε ότι ήρθε το ΠΑΣΟΚ και σχεδόν έλυσε όλα τα προβλήματα με τα ΤΕΙ και τα πανεπιστήμια. Εδώ θέλ</w:t>
      </w:r>
      <w:r>
        <w:rPr>
          <w:rFonts w:eastAsia="Times New Roman"/>
          <w:color w:val="000000"/>
          <w:szCs w:val="24"/>
          <w:shd w:val="clear" w:color="auto" w:fill="FFFFFF"/>
        </w:rPr>
        <w:t>ει, βεβαίως, να πέσουν λίγο οι τόνοι. Διότι ήρθε το ΠΑΣΟΚ, έφτιαξε τμήματα σε διάφορες πόλεις λόγω πελατειακών σχέσεων, τα άφησε χωρίς διδακτικό προσωπικό και χρηματοδότηση και μετά αναρωτιόμαστε γιατί είναι τόσο κακής ποιότητας. Αυτό πάμε να αλλάξουμε.</w:t>
      </w:r>
    </w:p>
    <w:p w14:paraId="02EF8BD7"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w:t>
      </w:r>
      <w:r>
        <w:rPr>
          <w:rFonts w:eastAsia="Times New Roman"/>
          <w:color w:val="000000"/>
          <w:szCs w:val="24"/>
          <w:shd w:val="clear" w:color="auto" w:fill="FFFFFF"/>
        </w:rPr>
        <w:t xml:space="preserve">πατε ότι ήρθε στην Αμαλιάδα το </w:t>
      </w:r>
      <w:r>
        <w:rPr>
          <w:rFonts w:eastAsia="Times New Roman"/>
          <w:color w:val="000000"/>
          <w:szCs w:val="24"/>
          <w:shd w:val="clear" w:color="auto" w:fill="FFFFFF"/>
        </w:rPr>
        <w:t>τ</w:t>
      </w:r>
      <w:r>
        <w:rPr>
          <w:rFonts w:eastAsia="Times New Roman"/>
          <w:color w:val="000000"/>
          <w:szCs w:val="24"/>
          <w:shd w:val="clear" w:color="auto" w:fill="FFFFFF"/>
        </w:rPr>
        <w:t>μήμα. Ξέρετε από πού ήρθε το Τμήμα; Από το Μεσολόγγι. Έχετε επισκεφθεί το Μεσολόγγι; Έχετε δει πώς ρημάζουν τα κτήρια που χτίστηκαν με τα λεφτά των φορολογουμένων; Ρημάζουν αυτά τα κτήρια, διότι παίχτηκαν πολιτικά παιχνίδια.</w:t>
      </w:r>
      <w:r>
        <w:rPr>
          <w:rFonts w:eastAsia="Times New Roman"/>
          <w:color w:val="000000"/>
          <w:szCs w:val="24"/>
          <w:shd w:val="clear" w:color="auto" w:fill="FFFFFF"/>
        </w:rPr>
        <w:t xml:space="preserve"> Αυτό ήταν. Εμείς, λοιπόν, βάζουμε ένα τέλος, ακόμα και αν υπάρχουν φοβερές αντιστάσεις από όλο το σύστημα, που μας οδήγησε εκεί που μας οδήγησε. </w:t>
      </w:r>
    </w:p>
    <w:p w14:paraId="02EF8BD8"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5650DC">
        <w:rPr>
          <w:rFonts w:eastAsia="Times New Roman"/>
          <w:color w:val="000000"/>
          <w:szCs w:val="24"/>
          <w:shd w:val="clear" w:color="auto" w:fill="FFFFFF"/>
        </w:rPr>
        <w:t xml:space="preserve">Ως προς τα συγκεκριμένα ζητήματα που θέσατε για το ΤΕΙ της Αμαλιάδας, το </w:t>
      </w:r>
      <w:r>
        <w:rPr>
          <w:rFonts w:eastAsia="Times New Roman"/>
          <w:color w:val="000000"/>
          <w:szCs w:val="24"/>
          <w:shd w:val="clear" w:color="auto" w:fill="FFFFFF"/>
        </w:rPr>
        <w:t>τ</w:t>
      </w:r>
      <w:r w:rsidRPr="005650DC">
        <w:rPr>
          <w:rFonts w:eastAsia="Times New Roman"/>
          <w:color w:val="000000"/>
          <w:szCs w:val="24"/>
          <w:shd w:val="clear" w:color="auto" w:fill="FFFFFF"/>
        </w:rPr>
        <w:t>μήμα που υπάρχει στον Πύργο, το ΤΕΙ</w:t>
      </w:r>
      <w:r w:rsidRPr="005650DC">
        <w:rPr>
          <w:rFonts w:eastAsia="Times New Roman"/>
          <w:color w:val="000000"/>
          <w:szCs w:val="24"/>
          <w:shd w:val="clear" w:color="auto" w:fill="FFFFFF"/>
        </w:rPr>
        <w:t xml:space="preserve"> της Αιτωλοακαρνανίας</w:t>
      </w:r>
      <w:r>
        <w:rPr>
          <w:rFonts w:eastAsia="Times New Roman"/>
          <w:color w:val="000000"/>
          <w:szCs w:val="24"/>
          <w:shd w:val="clear" w:color="auto" w:fill="FFFFFF"/>
        </w:rPr>
        <w:t xml:space="preserve"> -</w:t>
      </w:r>
      <w:r w:rsidRPr="005650DC">
        <w:rPr>
          <w:rFonts w:eastAsia="Times New Roman"/>
          <w:color w:val="000000"/>
          <w:szCs w:val="24"/>
          <w:shd w:val="clear" w:color="auto" w:fill="FFFFFF"/>
        </w:rPr>
        <w:t xml:space="preserve">δηλαδή και αυτό </w:t>
      </w:r>
      <w:r>
        <w:rPr>
          <w:rFonts w:eastAsia="Times New Roman"/>
          <w:color w:val="000000"/>
          <w:szCs w:val="24"/>
          <w:shd w:val="clear" w:color="auto" w:fill="FFFFFF"/>
        </w:rPr>
        <w:t>δ</w:t>
      </w:r>
      <w:r w:rsidRPr="005650DC">
        <w:rPr>
          <w:rFonts w:eastAsia="Times New Roman"/>
          <w:color w:val="000000"/>
          <w:szCs w:val="24"/>
          <w:shd w:val="clear" w:color="auto" w:fill="FFFFFF"/>
        </w:rPr>
        <w:t>υτικής Ελλάδας</w:t>
      </w:r>
      <w:r>
        <w:rPr>
          <w:rFonts w:eastAsia="Times New Roman"/>
          <w:color w:val="000000"/>
          <w:szCs w:val="24"/>
          <w:shd w:val="clear" w:color="auto" w:fill="FFFFFF"/>
        </w:rPr>
        <w:t>-</w:t>
      </w:r>
      <w:r w:rsidRPr="005650DC">
        <w:rPr>
          <w:rFonts w:eastAsia="Times New Roman"/>
          <w:color w:val="000000"/>
          <w:szCs w:val="24"/>
          <w:shd w:val="clear" w:color="auto" w:fill="FFFFFF"/>
        </w:rPr>
        <w:t xml:space="preserve"> είχε ανακοινώσει ο Πρωθυπουργός ότι πάμε </w:t>
      </w:r>
      <w:r>
        <w:rPr>
          <w:rFonts w:eastAsia="Times New Roman"/>
          <w:color w:val="000000"/>
          <w:szCs w:val="24"/>
          <w:shd w:val="clear" w:color="auto" w:fill="FFFFFF"/>
        </w:rPr>
        <w:t>μ</w:t>
      </w:r>
      <w:r w:rsidRPr="005650DC">
        <w:rPr>
          <w:rFonts w:eastAsia="Times New Roman"/>
          <w:color w:val="000000"/>
          <w:szCs w:val="24"/>
          <w:shd w:val="clear" w:color="auto" w:fill="FFFFFF"/>
        </w:rPr>
        <w:t>ε ένα σχέδιο. Υπάρχει μία επιτροπή που τα μελετάει. Θα παρακαλούσα πάρα πολύ και εσείς και εμείς να σεβαστούμε την επιτροπή και να την αφήσουμε να ολοκληρώσει</w:t>
      </w:r>
      <w:r w:rsidRPr="005650DC">
        <w:rPr>
          <w:rFonts w:eastAsia="Times New Roman"/>
          <w:color w:val="000000"/>
          <w:szCs w:val="24"/>
          <w:shd w:val="clear" w:color="auto" w:fill="FFFFFF"/>
        </w:rPr>
        <w:t xml:space="preserve"> το έργο της.</w:t>
      </w:r>
      <w:r>
        <w:rPr>
          <w:rFonts w:eastAsia="Times New Roman"/>
          <w:color w:val="000000"/>
          <w:szCs w:val="24"/>
          <w:shd w:val="clear" w:color="auto" w:fill="FFFFFF"/>
        </w:rPr>
        <w:t xml:space="preserve">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αυτή συμμετέχουν άτομα από το Πανεπιστήμιο της Πάτρας, από το ΤΕΙ </w:t>
      </w:r>
      <w:r>
        <w:rPr>
          <w:rFonts w:eastAsia="Times New Roman"/>
          <w:color w:val="000000"/>
          <w:szCs w:val="24"/>
          <w:shd w:val="clear" w:color="auto" w:fill="FFFFFF"/>
        </w:rPr>
        <w:t>Δ</w:t>
      </w:r>
      <w:r>
        <w:rPr>
          <w:rFonts w:eastAsia="Times New Roman"/>
          <w:color w:val="000000"/>
          <w:szCs w:val="24"/>
          <w:shd w:val="clear" w:color="auto" w:fill="FFFFFF"/>
        </w:rPr>
        <w:t>υτικής Ελλάδας. Ας αφήσουμε τους ανθρώπους να μας φέρουν, κατ’ αρχάς, το πόρισμά τους, όπως έχουμε κάνει σε όλη την Ελλάδα. Το ίδιο έχουμε κάνει στο Ιόνιο, το ίδ</w:t>
      </w:r>
      <w:r>
        <w:rPr>
          <w:rFonts w:eastAsia="Times New Roman"/>
          <w:color w:val="000000"/>
          <w:szCs w:val="24"/>
          <w:shd w:val="clear" w:color="auto" w:fill="FFFFFF"/>
        </w:rPr>
        <w:t>ιο κάναμε στην Ήπειρο, στη Θεσσαλία, στη Στερεά. Σας παρακαλώ, λοιπόν, να αφήσουμε τους ακαδημαϊκούς να μας πουν την πρότασή τους. Διαφορετικά δεν έχει κανένα νόημα η όποια προοπτική, διότι θα είναι υπονομευμένη, λόγω τοπικών αντιπαλοτήτων.</w:t>
      </w:r>
    </w:p>
    <w:p w14:paraId="02EF8BD9"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Εμείς λέμε να ε</w:t>
      </w:r>
      <w:r>
        <w:rPr>
          <w:rFonts w:eastAsia="Times New Roman"/>
          <w:color w:val="000000"/>
          <w:szCs w:val="24"/>
          <w:shd w:val="clear" w:color="auto" w:fill="FFFFFF"/>
        </w:rPr>
        <w:t xml:space="preserve">φαρμοστούν ακαδημαϊκά κριτήρια, να έρθει η πρόταση και να δούμε σε αυτή την πρόταση τι αλλαγές μπορούν να γίνουν και για το καλό των τοπικών κοινωνιών. Δεν είμαστε αντίθετοι όταν πρόκειται για το καλό των τοπικών κοινωνιών, αλλά ξέρετε ότι με τον νέο νόμο </w:t>
      </w:r>
      <w:r>
        <w:rPr>
          <w:rFonts w:eastAsia="Times New Roman"/>
          <w:color w:val="000000"/>
          <w:szCs w:val="24"/>
          <w:shd w:val="clear" w:color="auto" w:fill="FFFFFF"/>
        </w:rPr>
        <w:t>υπάρχουν τμήματα, ερευνητικά ινστιτούτα, διετή προγράμματα σπουδών. Η πανεπιστημιακή εκπαίδευση δεν θα είναι πια όπως ήταν παλιά, τμήμα και τίποτα άλλο. Και ως προς την ποιότητα ορισμένων τμημάτων νομίζω ότι θέλει πάρα πολύ μεγάλη προσοχή, γιατί τα προβλήμ</w:t>
      </w:r>
      <w:r>
        <w:rPr>
          <w:rFonts w:eastAsia="Times New Roman"/>
          <w:color w:val="000000"/>
          <w:szCs w:val="24"/>
          <w:shd w:val="clear" w:color="auto" w:fill="FFFFFF"/>
        </w:rPr>
        <w:t>ατα που έχουμε ανακαλύψει και προφανώς ήταν προβλήματα δεκαετιών, μάς βάζουν ενώπιον πολλών διλημμάτων.</w:t>
      </w:r>
    </w:p>
    <w:p w14:paraId="02EF8BDA"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02EF8BDB"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45681D">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Τον λόγο έχει ο κ. Κουτσούκος.</w:t>
      </w:r>
    </w:p>
    <w:p w14:paraId="02EF8BDC"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45681D">
        <w:rPr>
          <w:rFonts w:eastAsia="Times New Roman"/>
          <w:b/>
          <w:color w:val="000000"/>
          <w:szCs w:val="24"/>
          <w:shd w:val="clear" w:color="auto" w:fill="FFFFFF"/>
        </w:rPr>
        <w:t>ΓΙΑΝΝΗΣ ΚΟΥΤΣΟΥΚΟΣ: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02EF8BDD"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απόλυτο σεβασμό στην ακαδημα</w:t>
      </w:r>
      <w:r>
        <w:rPr>
          <w:rFonts w:eastAsia="Times New Roman"/>
          <w:color w:val="000000"/>
          <w:szCs w:val="24"/>
          <w:shd w:val="clear" w:color="auto" w:fill="FFFFFF"/>
        </w:rPr>
        <w:t>ϊκή σας ιδιότητα, κύριε Υπουργέ, πρέπει να σας πω ότι φάσκετε και αντιφάσκετε.</w:t>
      </w:r>
    </w:p>
    <w:p w14:paraId="02EF8BD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Από τη μία μεριά μας λέτε ότι πρέπει να αποφασίζει η πανεπιστημιακή κοινότητα και όχι οι αρχιερείς, φοβάμαι, όμως, ότι όπως έτσι τα κάνει ο κ. Τσίπρας, οι δεσποτάδες θα αποφασίζουν τι θα γίνει στη χώρα τα επόμενα χρόνια. </w:t>
      </w:r>
    </w:p>
    <w:p w14:paraId="02EF8BD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Ο κ. Τσίπρας, που ανακοίνωσε από τ</w:t>
      </w:r>
      <w:r>
        <w:rPr>
          <w:rFonts w:eastAsia="Times New Roman" w:cs="Times New Roman"/>
          <w:szCs w:val="24"/>
        </w:rPr>
        <w:t xml:space="preserve">ην Πάτρα την ίδρυση Γεωπονικής Σχολής με έδρα την Αιτωλοακαρνανία, την ίδρυση Νομικής Σχολής στην Πάτρα, την ίδρυση Σχολής Πολιτιστικών Επιστημών, με τμήματα στην Αμαλιάδα και τον Πύργο, είχε κάνει κάποια μελέτη ή το έκανε εντελώς </w:t>
      </w:r>
      <w:proofErr w:type="spellStart"/>
      <w:r>
        <w:rPr>
          <w:rFonts w:eastAsia="Times New Roman" w:cs="Times New Roman"/>
          <w:szCs w:val="24"/>
        </w:rPr>
        <w:t>πολιτικάντικα</w:t>
      </w:r>
      <w:proofErr w:type="spellEnd"/>
      <w:r>
        <w:rPr>
          <w:rFonts w:eastAsia="Times New Roman" w:cs="Times New Roman"/>
          <w:szCs w:val="24"/>
        </w:rPr>
        <w:t xml:space="preserve"> και πρόχειρ</w:t>
      </w:r>
      <w:r>
        <w:rPr>
          <w:rFonts w:eastAsia="Times New Roman" w:cs="Times New Roman"/>
          <w:szCs w:val="24"/>
        </w:rPr>
        <w:t xml:space="preserve">α; </w:t>
      </w:r>
    </w:p>
    <w:p w14:paraId="02EF8BE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Δεν μπορείτε από τη μία μεριά να επικαλείστε την πανεπιστημιακή κοινότητα και από την άλλη εσείς και ο Πρωθυπουργός να φτιάχνετε σχολές και να κατηγορείτε το ΠΑΣΟΚ ότι έκανε το ίδιο. </w:t>
      </w:r>
    </w:p>
    <w:p w14:paraId="02EF8BE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Δεν μου δώσατε κα</w:t>
      </w:r>
      <w:r>
        <w:rPr>
          <w:rFonts w:eastAsia="Times New Roman" w:cs="Times New Roman"/>
          <w:szCs w:val="24"/>
        </w:rPr>
        <w:t>μ</w:t>
      </w:r>
      <w:r>
        <w:rPr>
          <w:rFonts w:eastAsia="Times New Roman" w:cs="Times New Roman"/>
          <w:szCs w:val="24"/>
        </w:rPr>
        <w:t>μία απάντηση στο βασικό μου ερώτημα. Πρώτον, γιατί μέχρι τώρα δεν έχει προχωρήσει η διαβούλευση που έγινε στην Ήπειρο, στα Ιόνια Νησιά, στην Ευρυτανία και φέρατε και νόμους; Μάλιστα, εκτιμώ ότι έχετε και προσωπική πληροφόρηση, διότι έχει γίνει γνωστό ότι ο</w:t>
      </w:r>
      <w:r>
        <w:rPr>
          <w:rFonts w:eastAsia="Times New Roman" w:cs="Times New Roman"/>
          <w:szCs w:val="24"/>
        </w:rPr>
        <w:t xml:space="preserve"> σύμβουλός σας, ο κ. Κυπριανού, είναι μέλος της </w:t>
      </w:r>
      <w:r>
        <w:rPr>
          <w:rFonts w:eastAsia="Times New Roman" w:cs="Times New Roman"/>
          <w:szCs w:val="24"/>
        </w:rPr>
        <w:t>ε</w:t>
      </w:r>
      <w:r>
        <w:rPr>
          <w:rFonts w:eastAsia="Times New Roman" w:cs="Times New Roman"/>
          <w:szCs w:val="24"/>
        </w:rPr>
        <w:t>πιτροπής ως πανεπιστημιακός. Δεν μου λέτε τίποτα, λοιπόν, αλλά μιλάτε για τη διαβούλευση.</w:t>
      </w:r>
    </w:p>
    <w:p w14:paraId="02EF8BE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Εν τω μεταξύ, η τοποθέτησή σας αφήνει πάρα πολλές αμφιβολίες για το γεγονός ότι θα υπερασπίσετε αυτό που κατέκτησε η </w:t>
      </w:r>
      <w:r>
        <w:rPr>
          <w:rFonts w:eastAsia="Times New Roman" w:cs="Times New Roman"/>
          <w:szCs w:val="24"/>
        </w:rPr>
        <w:t xml:space="preserve">πανεπιστημιακή κοινότητα στην Ηλεία και ειδικότερα στην πόλη της </w:t>
      </w:r>
      <w:proofErr w:type="spellStart"/>
      <w:r>
        <w:rPr>
          <w:rFonts w:eastAsia="Times New Roman" w:cs="Times New Roman"/>
          <w:szCs w:val="24"/>
        </w:rPr>
        <w:t>Αμαλιάδος</w:t>
      </w:r>
      <w:proofErr w:type="spellEnd"/>
      <w:r>
        <w:rPr>
          <w:rFonts w:eastAsia="Times New Roman" w:cs="Times New Roman"/>
          <w:szCs w:val="24"/>
        </w:rPr>
        <w:t>. Διότι όταν σας λέμε ότι έγινε ένα ΤΕΙ που έχει συνδέσει την εκπαίδευση με την παραγωγή, ότι εκεί υπάρχει το εδαφολο</w:t>
      </w:r>
      <w:r>
        <w:rPr>
          <w:rFonts w:eastAsia="Times New Roman" w:cs="Times New Roman"/>
          <w:szCs w:val="24"/>
        </w:rPr>
        <w:lastRenderedPageBreak/>
        <w:t>γικό ινστιτούτο που έχει συνεργασία με την Περιφέρεια Δυτικής Ελλ</w:t>
      </w:r>
      <w:r>
        <w:rPr>
          <w:rFonts w:eastAsia="Times New Roman" w:cs="Times New Roman"/>
          <w:szCs w:val="24"/>
        </w:rPr>
        <w:t>άδ</w:t>
      </w:r>
      <w:r>
        <w:rPr>
          <w:rFonts w:eastAsia="Times New Roman" w:cs="Times New Roman"/>
          <w:szCs w:val="24"/>
        </w:rPr>
        <w:t>α</w:t>
      </w:r>
      <w:r>
        <w:rPr>
          <w:rFonts w:eastAsia="Times New Roman" w:cs="Times New Roman"/>
          <w:szCs w:val="24"/>
        </w:rPr>
        <w:t xml:space="preserve">ς, ότι το Υπουργείο Αγροτικής Ανάπτυξης είναι έτοιμο να παραχωρήσει το Ινστιτούτο του </w:t>
      </w:r>
      <w:proofErr w:type="spellStart"/>
      <w:r>
        <w:rPr>
          <w:rFonts w:eastAsia="Times New Roman" w:cs="Times New Roman"/>
          <w:szCs w:val="24"/>
        </w:rPr>
        <w:t>Κοροίβου</w:t>
      </w:r>
      <w:proofErr w:type="spellEnd"/>
      <w:r>
        <w:rPr>
          <w:rFonts w:eastAsia="Times New Roman" w:cs="Times New Roman"/>
          <w:szCs w:val="24"/>
        </w:rPr>
        <w:t xml:space="preserve"> έκτασης 340 στρεμμάτων, το οποίο έχει κατοχυρώσει δεκατρείς παραδοσιακές ποικιλίες, έχει θερμοκήπια </w:t>
      </w:r>
      <w:proofErr w:type="spellStart"/>
      <w:r>
        <w:rPr>
          <w:rFonts w:eastAsia="Times New Roman" w:cs="Times New Roman"/>
          <w:szCs w:val="24"/>
        </w:rPr>
        <w:t>κ.ο.κ.</w:t>
      </w:r>
      <w:proofErr w:type="spellEnd"/>
      <w:r>
        <w:rPr>
          <w:rFonts w:eastAsia="Times New Roman" w:cs="Times New Roman"/>
          <w:szCs w:val="24"/>
        </w:rPr>
        <w:t xml:space="preserve"> –άρα, μπορεί να αναβαθμιστεί αυτό το τμήμα και να γ</w:t>
      </w:r>
      <w:r>
        <w:rPr>
          <w:rFonts w:eastAsia="Times New Roman" w:cs="Times New Roman"/>
          <w:szCs w:val="24"/>
        </w:rPr>
        <w:t xml:space="preserve">ίνει ένας τομέας, αν ιδρυθεί η γεωπονική σχολή- εσείς μου λέτε ότι ρημάζει το Μεσολόγγι και πρέπει κάτι να κάνουμε. </w:t>
      </w:r>
    </w:p>
    <w:p w14:paraId="02EF8BE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Έρχεται αυτή η τοποθέτησή σας να κουμπώσει με την πρόταση που έχουν οι καθηγητές του ΤΕΙ, την οποία δεν ξέρουμε, αλλά την πληροφορηθήκαμε α</w:t>
      </w:r>
      <w:r>
        <w:rPr>
          <w:rFonts w:eastAsia="Times New Roman" w:cs="Times New Roman"/>
          <w:szCs w:val="24"/>
        </w:rPr>
        <w:t>πό τον Τύπο. Θα ήταν καλό να τη δώσετε στη δημοσιότητα, μια και είστε οπαδός της διαβούλευσης. Και εγώ οπαδός της διαβούλευσης είμαι, αλλά να έχω και τα ντοκουμέντα, όχι κάτω από το τραπέζι. Να μας τη δώσετε για να ξέρουμε τι γίνεται.</w:t>
      </w:r>
    </w:p>
    <w:p w14:paraId="02EF8BE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Άρα, πρέπει να πάρετε</w:t>
      </w:r>
      <w:r>
        <w:rPr>
          <w:rFonts w:eastAsia="Times New Roman" w:cs="Times New Roman"/>
          <w:szCs w:val="24"/>
        </w:rPr>
        <w:t xml:space="preserve"> μία σαφέστατη θέση σχετικά με το πώς θα γίνουν οι σχολές στην Ηλεία, αν γίνουν και με ποια διαδικασία θα προλάβουμε τα μηχανογραφικά. Έτσι έχει ανακοινώσει ο Υφυπουργός, ο κ. </w:t>
      </w:r>
      <w:proofErr w:type="spellStart"/>
      <w:r>
        <w:rPr>
          <w:rFonts w:eastAsia="Times New Roman" w:cs="Times New Roman"/>
          <w:szCs w:val="24"/>
        </w:rPr>
        <w:t>Μπαξεβανάκης</w:t>
      </w:r>
      <w:proofErr w:type="spellEnd"/>
      <w:r>
        <w:rPr>
          <w:rFonts w:eastAsia="Times New Roman" w:cs="Times New Roman"/>
          <w:szCs w:val="24"/>
        </w:rPr>
        <w:t xml:space="preserve">, ότι θα προλάβουμε τα μηχανογραφικά της επόμενης χρονιάς. </w:t>
      </w:r>
    </w:p>
    <w:p w14:paraId="02EF8BE5" w14:textId="77777777" w:rsidR="00A46FC9" w:rsidRDefault="0052670F">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(Στο σημ</w:t>
      </w:r>
      <w:r w:rsidRPr="009A65EF">
        <w:rPr>
          <w:rFonts w:eastAsia="Times New Roman" w:cs="Times New Roman"/>
          <w:szCs w:val="24"/>
        </w:rPr>
        <w:t>είο αυτό κτυπάει το κουδούνι λήξεως του χρόνου ομιλίας του κυρίου Βουλευτή)</w:t>
      </w:r>
    </w:p>
    <w:p w14:paraId="02EF8BE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Να μας πείτε πώς θα αξιοποιήσουμε περαιτέρω τις εγκαταστάσεις που έχουμε στην Αμαλιάδα, όπου τώρα έχετε προκηρύξει μελέτη με 6,5 εκατομμύρια για εστίες. Πώς, εν τέλει, αυτό που κατ</w:t>
      </w:r>
      <w:r>
        <w:rPr>
          <w:rFonts w:eastAsia="Times New Roman" w:cs="Times New Roman"/>
          <w:szCs w:val="24"/>
        </w:rPr>
        <w:t xml:space="preserve">έκτησε –επαναλαμβάνω- η τοπική κοινωνία σε συνεργασία με την πανεπιστημιακή κοινότητα, μεταπτυχιακό, νέες καλλιέργειες κ.λπ., όχι απλά δεν θα το υπονομεύσουμε, αλλά θα το αναβαθμίσουμε; </w:t>
      </w:r>
    </w:p>
    <w:p w14:paraId="02EF8BE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Θέλω –και τελειώνω με τούτο, κύριε Πρόεδρε- μία καθαρή απάντηση καθώς</w:t>
      </w:r>
      <w:r>
        <w:rPr>
          <w:rFonts w:eastAsia="Times New Roman" w:cs="Times New Roman"/>
          <w:szCs w:val="24"/>
        </w:rPr>
        <w:t>, όπως έχετε ανακοινώσει, η Επιτροπή Διαβούλευσης είναι γνωμοδοτικού χαρακτήρα και τις τελικές αποφάσεις θα τις πάρετε εσείς.</w:t>
      </w:r>
    </w:p>
    <w:p w14:paraId="02EF8BE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2EF8BE9"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2EF8BEA"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w:t>
      </w:r>
      <w:r>
        <w:rPr>
          <w:rFonts w:eastAsia="Times New Roman" w:cs="Times New Roman"/>
          <w:b/>
          <w:szCs w:val="24"/>
        </w:rPr>
        <w:t>ς, Έρευνας και Θρησκευμάτων):</w:t>
      </w:r>
      <w:r>
        <w:rPr>
          <w:rFonts w:eastAsia="Times New Roman" w:cs="Times New Roman"/>
          <w:szCs w:val="24"/>
        </w:rPr>
        <w:t xml:space="preserve"> Ευχαριστώ, κύριε Πρόεδρε.</w:t>
      </w:r>
    </w:p>
    <w:p w14:paraId="02EF8BE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Στην αρχή, προφανώς, χάριν αστεϊσμού είπατε ότι όλα θα τα αποφασίζουν οι αρχιερείς σε αυτή τη χώρα. Μετά την ιστορικού χαρακτήρα συμφωνία που έγινε ξέρετε πόσο απομονωμένοι είστε από το αίσθημα της κο</w:t>
      </w:r>
      <w:r>
        <w:rPr>
          <w:rFonts w:eastAsia="Times New Roman" w:cs="Times New Roman"/>
          <w:szCs w:val="24"/>
        </w:rPr>
        <w:t>ινωνίας. Αυτό είναι εντυπωσιακό. Αν το θεωρείτε ως ένα μικρό αστεϊσμό, το αποδέχομαι. Αν είναι σοβαρό, αναλογιστείτε τις ευθύνες σας απέναντι σ’ αυτή την ιστορική πορεία των σχέσεων Κράτους-Εκκλησίας.</w:t>
      </w:r>
    </w:p>
    <w:p w14:paraId="02EF8BE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που είπε ο κ. Τσίπρας στην Πάτρα, στο αναπτυξιακό </w:t>
      </w:r>
      <w:r>
        <w:rPr>
          <w:rFonts w:eastAsia="Times New Roman" w:cs="Times New Roman"/>
          <w:szCs w:val="24"/>
        </w:rPr>
        <w:t xml:space="preserve">συνέδριο, προφανώς και ισχύουν. Μιλάτε για διαβούλευση, αλλά προφανώς δεν έχετε είτε εμπειρία είτε αντίληψη της διαβούλευσης. </w:t>
      </w:r>
    </w:p>
    <w:p w14:paraId="02EF8BE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Πρώτον, κα</w:t>
      </w:r>
      <w:r>
        <w:rPr>
          <w:rFonts w:eastAsia="Times New Roman" w:cs="Times New Roman"/>
          <w:szCs w:val="24"/>
        </w:rPr>
        <w:t>μ</w:t>
      </w:r>
      <w:r>
        <w:rPr>
          <w:rFonts w:eastAsia="Times New Roman" w:cs="Times New Roman"/>
          <w:szCs w:val="24"/>
        </w:rPr>
        <w:t>μία διαβούλευση ποτέ δεν γίνεται από μηδενικό σημείο. Δεν ερχόμαστε σε ένα τραπέζι όπου ο ένας να κοιτάει τον άλλο και</w:t>
      </w:r>
      <w:r>
        <w:rPr>
          <w:rFonts w:eastAsia="Times New Roman" w:cs="Times New Roman"/>
          <w:szCs w:val="24"/>
        </w:rPr>
        <w:t xml:space="preserve"> να λέει «κύριε Κουτσούκο, πείτε την ιδέα σας, να σας πω και εγώ την ιδέα μου και πάμε παρακάτω».</w:t>
      </w:r>
    </w:p>
    <w:p w14:paraId="02EF8BE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Πώς γίνονται οι διαβουλεύσεις; Υπάρχει ένα πλαίσιο και αρχίζει η διαβούλευση να συγκεκριμενοποιεί αυτό το πλαίσιο. Ποιο είναι αυτό πλαίσιο; Το πλαίσιο είναι α</w:t>
      </w:r>
      <w:r>
        <w:rPr>
          <w:rFonts w:eastAsia="Times New Roman" w:cs="Times New Roman"/>
          <w:szCs w:val="24"/>
        </w:rPr>
        <w:t>υτό που είπε ο Πρωθυπουργός, γιατί είχαν γίνει οι απαραίτητες προκαταρκτικές συζητήσεις. Δηλαδή, για την Αιτωλοακαρνανία η έμφαση να είναι στη γεωπονία, στα πολιτισμικά να είναι η Ηλεία,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2EF8BE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Άρα υπάρχει ένας πυρήνας ιδεών. Αυτός ανακοινώνεται και υπάρχε</w:t>
      </w:r>
      <w:r>
        <w:rPr>
          <w:rFonts w:eastAsia="Times New Roman" w:cs="Times New Roman"/>
          <w:szCs w:val="24"/>
        </w:rPr>
        <w:t xml:space="preserve">ι και μια δημόσια συζήτηση. Η δημόσια συζήτηση πάρα πολλές φορές μπορεί να ανατρέψει πράγματα. Στην προκειμένη περίπτωση κάνουμε αυτό που κάνουμε παντού στην Ελλάδα και πάει πάρα πολύ καλά. Είπαμε, δηλαδή, να υπάρχει μια </w:t>
      </w:r>
      <w:r>
        <w:rPr>
          <w:rFonts w:eastAsia="Times New Roman" w:cs="Times New Roman"/>
          <w:szCs w:val="24"/>
        </w:rPr>
        <w:t>ε</w:t>
      </w:r>
      <w:r>
        <w:rPr>
          <w:rFonts w:eastAsia="Times New Roman" w:cs="Times New Roman"/>
          <w:szCs w:val="24"/>
        </w:rPr>
        <w:t xml:space="preserve">πιτροπή στην οποία να υπάρχει ένα </w:t>
      </w:r>
      <w:r>
        <w:rPr>
          <w:rFonts w:eastAsia="Times New Roman" w:cs="Times New Roman"/>
          <w:szCs w:val="24"/>
        </w:rPr>
        <w:t xml:space="preserve">μέλος από το Υπουργείο και τα υπόλοιπα να είναι μέλη τα οποία μας έχουν προτείνει. </w:t>
      </w:r>
    </w:p>
    <w:p w14:paraId="02EF8BF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Ας έρθει το πόρισμα και ας κάνουμε μετά τη δημόσια διαβούλευση. Σας  θυμίζω τι έγινε στα Γιάννενα σε σχέση με το ΤΕΙ Ηπείρου, όπου το ίδιο πράγμα δημοσιοποιήθηκε και συζητή</w:t>
      </w:r>
      <w:r>
        <w:rPr>
          <w:rFonts w:eastAsia="Times New Roman" w:cs="Times New Roman"/>
          <w:szCs w:val="24"/>
        </w:rPr>
        <w:t>θηκε. Ο δημόσιος διάλογος δεν γίνεται πάντα και με ορθολογικούς όρους, ξέρετε. Γίνεται και με εντάσεις,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Πάρθηκαν πίσω κάποιες προτάσεις, διαμορφώθηκαν νέες προτάσεις και στο τέλος επιτεύχθηκε μια εντυπωσιακή συναίνεση. Το ίδιο γίνεται και στη Θεσσαλ</w:t>
      </w:r>
      <w:r>
        <w:rPr>
          <w:rFonts w:eastAsia="Times New Roman" w:cs="Times New Roman"/>
          <w:szCs w:val="24"/>
        </w:rPr>
        <w:t xml:space="preserve">ία, το ίδιο και στη Στερεά Ελλάδα. Το ίδιο θα γίνει και στη </w:t>
      </w:r>
      <w:r>
        <w:rPr>
          <w:rFonts w:eastAsia="Times New Roman" w:cs="Times New Roman"/>
          <w:szCs w:val="24"/>
        </w:rPr>
        <w:t>δ</w:t>
      </w:r>
      <w:r>
        <w:rPr>
          <w:rFonts w:eastAsia="Times New Roman" w:cs="Times New Roman"/>
          <w:szCs w:val="24"/>
        </w:rPr>
        <w:t xml:space="preserve">υτική Ελλάδα. </w:t>
      </w:r>
    </w:p>
    <w:p w14:paraId="02EF8BF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Τώρα θα σας πω γιατί δεν προχωρήσαμε. Υπάρχει μια σειρά των πραγμάτων. Θεωρήσαμε ότι θα αρχίσουμε από πράγματα τα οποία είναι δύσκολα και σύνθετα, για να μπορέσουν αυτά να μας δώσο</w:t>
      </w:r>
      <w:r>
        <w:rPr>
          <w:rFonts w:eastAsia="Times New Roman" w:cs="Times New Roman"/>
          <w:szCs w:val="24"/>
        </w:rPr>
        <w:t xml:space="preserve">υν την απαραίτητη τεχνογνωσία για το επόμενο βήμα. Το επόμενό μας βήμα είναι να προχωρήσουμε για τη </w:t>
      </w:r>
      <w:r>
        <w:rPr>
          <w:rFonts w:eastAsia="Times New Roman" w:cs="Times New Roman"/>
          <w:szCs w:val="24"/>
        </w:rPr>
        <w:t>δ</w:t>
      </w:r>
      <w:r>
        <w:rPr>
          <w:rFonts w:eastAsia="Times New Roman" w:cs="Times New Roman"/>
          <w:szCs w:val="24"/>
        </w:rPr>
        <w:t xml:space="preserve">υτική Ελλάδα, όπως και για την </w:t>
      </w:r>
      <w:r>
        <w:rPr>
          <w:rFonts w:eastAsia="Times New Roman" w:cs="Times New Roman"/>
          <w:szCs w:val="24"/>
        </w:rPr>
        <w:t>α</w:t>
      </w:r>
      <w:r>
        <w:rPr>
          <w:rFonts w:eastAsia="Times New Roman" w:cs="Times New Roman"/>
          <w:szCs w:val="24"/>
        </w:rPr>
        <w:t xml:space="preserve">νατολική Μακεδονία. </w:t>
      </w:r>
    </w:p>
    <w:p w14:paraId="02EF8BF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Αυτές είναι οι δυο προτεραιότητες και σε αυτές θα πρέπει να προστεθεί και η </w:t>
      </w:r>
      <w:r>
        <w:rPr>
          <w:rFonts w:eastAsia="Times New Roman" w:cs="Times New Roman"/>
          <w:szCs w:val="24"/>
        </w:rPr>
        <w:t>δ</w:t>
      </w:r>
      <w:r>
        <w:rPr>
          <w:rFonts w:eastAsia="Times New Roman" w:cs="Times New Roman"/>
          <w:szCs w:val="24"/>
        </w:rPr>
        <w:t>υτική Μακεδονία, μαζί προ</w:t>
      </w:r>
      <w:r>
        <w:rPr>
          <w:rFonts w:eastAsia="Times New Roman" w:cs="Times New Roman"/>
          <w:szCs w:val="24"/>
        </w:rPr>
        <w:t>φανώς και με την Κρήτη. Αυτό το λέω, διότι δεν υπάρχει κα</w:t>
      </w:r>
      <w:r>
        <w:rPr>
          <w:rFonts w:eastAsia="Times New Roman" w:cs="Times New Roman"/>
          <w:szCs w:val="24"/>
        </w:rPr>
        <w:t>μ</w:t>
      </w:r>
      <w:r>
        <w:rPr>
          <w:rFonts w:eastAsia="Times New Roman" w:cs="Times New Roman"/>
          <w:szCs w:val="24"/>
        </w:rPr>
        <w:t xml:space="preserve">μία ιδιαίτερη αίσθηση πως για ό,τι δώσει η </w:t>
      </w:r>
      <w:r>
        <w:rPr>
          <w:rFonts w:eastAsia="Times New Roman" w:cs="Times New Roman"/>
          <w:szCs w:val="24"/>
        </w:rPr>
        <w:t>ε</w:t>
      </w:r>
      <w:r>
        <w:rPr>
          <w:rFonts w:eastAsia="Times New Roman" w:cs="Times New Roman"/>
          <w:szCs w:val="24"/>
        </w:rPr>
        <w:t xml:space="preserve">πιτροπή θα έρθει το Υπουργείο και θα πει «Ωραία, μπράβο. Αυτό είναι. Πάμε παρακάτω». </w:t>
      </w:r>
    </w:p>
    <w:p w14:paraId="02EF8BF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Άρα αρχίσαμε με ένα πλέγμα ιδεών. Αυτό το πλέγμα ιδεών συγκεκριμενοπ</w:t>
      </w:r>
      <w:r>
        <w:rPr>
          <w:rFonts w:eastAsia="Times New Roman" w:cs="Times New Roman"/>
          <w:szCs w:val="24"/>
        </w:rPr>
        <w:t xml:space="preserve">οιείται στην </w:t>
      </w:r>
      <w:r>
        <w:rPr>
          <w:rFonts w:eastAsia="Times New Roman" w:cs="Times New Roman"/>
          <w:szCs w:val="24"/>
        </w:rPr>
        <w:t>ε</w:t>
      </w:r>
      <w:r>
        <w:rPr>
          <w:rFonts w:eastAsia="Times New Roman" w:cs="Times New Roman"/>
          <w:szCs w:val="24"/>
        </w:rPr>
        <w:t>πιτροπή. Αυτό θα βγει σε δημόσια διαβούλευση και με βάση τα αποτελέσματα της δημόσιας διαβούλευσης θα παρθούν οι απαραίτητες πολιτικές αποφάσεις.</w:t>
      </w:r>
    </w:p>
    <w:p w14:paraId="02EF8BF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Σας ευχαριστώ.</w:t>
      </w:r>
    </w:p>
    <w:p w14:paraId="02EF8BF5" w14:textId="77777777" w:rsidR="00A46FC9" w:rsidRDefault="0052670F">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Φτάνουμε, λοιπόν, στην τελευταία ερώτηση για τον Υπουργό Παιδείας, τον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02EF8BF6" w14:textId="77777777" w:rsidR="00A46FC9" w:rsidRDefault="0052670F">
      <w:pPr>
        <w:spacing w:line="600" w:lineRule="auto"/>
        <w:ind w:firstLine="720"/>
        <w:jc w:val="both"/>
        <w:rPr>
          <w:rFonts w:eastAsia="Times New Roman"/>
          <w:color w:val="000000"/>
          <w:szCs w:val="24"/>
        </w:rPr>
      </w:pPr>
      <w:r>
        <w:rPr>
          <w:rFonts w:eastAsia="Times New Roman" w:cs="Times New Roman"/>
          <w:szCs w:val="24"/>
        </w:rPr>
        <w:t xml:space="preserve">Θα συζητηθεί, λοιπόν, </w:t>
      </w:r>
      <w:r>
        <w:rPr>
          <w:rFonts w:eastAsia="Times New Roman"/>
          <w:color w:val="000000"/>
          <w:szCs w:val="24"/>
        </w:rPr>
        <w:t>η</w:t>
      </w:r>
      <w:r>
        <w:rPr>
          <w:rFonts w:eastAsia="Times New Roman"/>
          <w:color w:val="000000"/>
          <w:szCs w:val="24"/>
        </w:rPr>
        <w:t xml:space="preserve"> τρίτη</w:t>
      </w:r>
      <w:r>
        <w:rPr>
          <w:rFonts w:eastAsia="Times New Roman"/>
          <w:color w:val="000000"/>
          <w:szCs w:val="24"/>
        </w:rPr>
        <w:t xml:space="preserve"> με αριθμό 1048/30-8-2018 ε</w:t>
      </w:r>
      <w:r w:rsidRPr="00304EDC">
        <w:rPr>
          <w:rFonts w:eastAsia="Times New Roman"/>
          <w:color w:val="000000"/>
          <w:szCs w:val="24"/>
        </w:rPr>
        <w:t xml:space="preserve">ρώτηση του </w:t>
      </w:r>
      <w:r>
        <w:rPr>
          <w:rFonts w:eastAsia="Times New Roman"/>
          <w:color w:val="000000"/>
          <w:szCs w:val="24"/>
        </w:rPr>
        <w:t xml:space="preserve">του κύκλου αναφορών </w:t>
      </w:r>
      <w:r>
        <w:rPr>
          <w:rFonts w:eastAsia="Times New Roman"/>
          <w:color w:val="000000"/>
          <w:szCs w:val="24"/>
        </w:rPr>
        <w:t>και</w:t>
      </w:r>
      <w:r>
        <w:rPr>
          <w:rFonts w:eastAsia="Times New Roman"/>
          <w:color w:val="000000"/>
          <w:szCs w:val="24"/>
        </w:rPr>
        <w:t xml:space="preserve"> ερωτήσεων </w:t>
      </w:r>
      <w:r>
        <w:rPr>
          <w:rFonts w:eastAsia="Times New Roman"/>
          <w:color w:val="000000"/>
          <w:szCs w:val="24"/>
        </w:rPr>
        <w:t xml:space="preserve">του </w:t>
      </w:r>
      <w:r w:rsidRPr="00304EDC">
        <w:rPr>
          <w:rFonts w:eastAsia="Times New Roman"/>
          <w:color w:val="000000"/>
          <w:szCs w:val="24"/>
        </w:rPr>
        <w:t>Βουλευτή Ηρακλείου της Δημοκρατικής Συμπαράταξης ΠΑΣΟΚ</w:t>
      </w:r>
      <w:r>
        <w:rPr>
          <w:rFonts w:eastAsia="Times New Roman"/>
          <w:color w:val="000000"/>
          <w:szCs w:val="24"/>
        </w:rPr>
        <w:t xml:space="preserve"> </w:t>
      </w:r>
      <w:r w:rsidRPr="00304EDC">
        <w:rPr>
          <w:rFonts w:eastAsia="Times New Roman"/>
          <w:color w:val="000000"/>
          <w:szCs w:val="24"/>
        </w:rPr>
        <w:t>-</w:t>
      </w:r>
      <w:r>
        <w:rPr>
          <w:rFonts w:eastAsia="Times New Roman"/>
          <w:color w:val="000000"/>
          <w:szCs w:val="24"/>
        </w:rPr>
        <w:t xml:space="preserve"> </w:t>
      </w:r>
      <w:r w:rsidRPr="00304EDC">
        <w:rPr>
          <w:rFonts w:eastAsia="Times New Roman"/>
          <w:color w:val="000000"/>
          <w:szCs w:val="24"/>
        </w:rPr>
        <w:t>ΔΗΜΑΡ κ.</w:t>
      </w:r>
      <w:r>
        <w:rPr>
          <w:rFonts w:eastAsia="Times New Roman"/>
          <w:color w:val="000000"/>
          <w:szCs w:val="24"/>
        </w:rPr>
        <w:t xml:space="preserve"> </w:t>
      </w:r>
      <w:r w:rsidRPr="00C37DF6">
        <w:rPr>
          <w:rFonts w:eastAsia="Times New Roman"/>
          <w:bCs/>
          <w:color w:val="000000"/>
          <w:szCs w:val="24"/>
        </w:rPr>
        <w:t xml:space="preserve">Βασιλείου </w:t>
      </w:r>
      <w:proofErr w:type="spellStart"/>
      <w:r w:rsidRPr="00C37DF6">
        <w:rPr>
          <w:rFonts w:eastAsia="Times New Roman"/>
          <w:bCs/>
          <w:color w:val="000000"/>
          <w:szCs w:val="24"/>
        </w:rPr>
        <w:t>Κεγκέρογλου</w:t>
      </w:r>
      <w:proofErr w:type="spellEnd"/>
      <w:r>
        <w:rPr>
          <w:rFonts w:eastAsia="Times New Roman"/>
          <w:bCs/>
          <w:color w:val="000000"/>
          <w:szCs w:val="24"/>
        </w:rPr>
        <w:t xml:space="preserve"> </w:t>
      </w:r>
      <w:r w:rsidRPr="00304EDC">
        <w:rPr>
          <w:rFonts w:eastAsia="Times New Roman"/>
          <w:color w:val="000000"/>
          <w:szCs w:val="24"/>
        </w:rPr>
        <w:t>προς τον Υπουργό</w:t>
      </w:r>
      <w:r>
        <w:rPr>
          <w:rFonts w:eastAsia="Times New Roman"/>
          <w:b/>
          <w:bCs/>
          <w:color w:val="000000"/>
          <w:szCs w:val="24"/>
        </w:rPr>
        <w:t xml:space="preserve"> </w:t>
      </w:r>
      <w:r w:rsidRPr="00C37DF6">
        <w:rPr>
          <w:rFonts w:eastAsia="Times New Roman"/>
          <w:bCs/>
          <w:color w:val="000000"/>
          <w:szCs w:val="24"/>
        </w:rPr>
        <w:t>Παιδείας, Έρευνας και Θρησκευμάτων,</w:t>
      </w:r>
      <w:r>
        <w:rPr>
          <w:rFonts w:eastAsia="Times New Roman"/>
          <w:color w:val="000000"/>
          <w:szCs w:val="24"/>
        </w:rPr>
        <w:t xml:space="preserve"> </w:t>
      </w:r>
      <w:r w:rsidRPr="00304EDC">
        <w:rPr>
          <w:rFonts w:eastAsia="Times New Roman"/>
          <w:color w:val="000000"/>
          <w:szCs w:val="24"/>
        </w:rPr>
        <w:t xml:space="preserve">με θέμα: «Να επιλυθεί το πρόβλημα που έχει προκύψει για τους επί </w:t>
      </w:r>
      <w:proofErr w:type="spellStart"/>
      <w:r w:rsidRPr="00304EDC">
        <w:rPr>
          <w:rFonts w:eastAsia="Times New Roman"/>
          <w:color w:val="000000"/>
          <w:szCs w:val="24"/>
        </w:rPr>
        <w:t>πτυχίω</w:t>
      </w:r>
      <w:proofErr w:type="spellEnd"/>
      <w:r w:rsidRPr="00304EDC">
        <w:rPr>
          <w:rFonts w:eastAsia="Times New Roman"/>
          <w:color w:val="000000"/>
          <w:szCs w:val="24"/>
        </w:rPr>
        <w:t xml:space="preserve"> φοιτητές του τμήματος Πολιτικών Δομικών Έργων της Σχολής Εφαρμογών του ΤΕΙ Κρήτης». </w:t>
      </w:r>
    </w:p>
    <w:p w14:paraId="02EF8BF7" w14:textId="77777777" w:rsidR="00A46FC9" w:rsidRDefault="0052670F">
      <w:pPr>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Κεγκέρογλ</w:t>
      </w:r>
      <w:r>
        <w:rPr>
          <w:rFonts w:eastAsia="Times New Roman"/>
          <w:color w:val="000000"/>
          <w:szCs w:val="24"/>
        </w:rPr>
        <w:t>ου</w:t>
      </w:r>
      <w:proofErr w:type="spellEnd"/>
      <w:r>
        <w:rPr>
          <w:rFonts w:eastAsia="Times New Roman"/>
          <w:color w:val="000000"/>
          <w:szCs w:val="24"/>
        </w:rPr>
        <w:t>, έχετε τον λόγο.</w:t>
      </w:r>
    </w:p>
    <w:p w14:paraId="02EF8BF8"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t xml:space="preserve">ΒΑΣΙΛΕΙΟΣ ΚΕΓΚΕΡΟΓΛΟΥ: </w:t>
      </w:r>
      <w:r>
        <w:rPr>
          <w:rFonts w:eastAsia="Times New Roman"/>
          <w:color w:val="000000"/>
          <w:szCs w:val="24"/>
        </w:rPr>
        <w:t>Ευχαριστώ, κύριε Πρόεδρε.</w:t>
      </w:r>
    </w:p>
    <w:p w14:paraId="02EF8BF9" w14:textId="77777777" w:rsidR="00A46FC9" w:rsidRDefault="0052670F">
      <w:pPr>
        <w:spacing w:line="600" w:lineRule="auto"/>
        <w:ind w:firstLine="720"/>
        <w:jc w:val="both"/>
        <w:rPr>
          <w:rFonts w:eastAsia="Times New Roman"/>
          <w:color w:val="000000"/>
          <w:szCs w:val="24"/>
        </w:rPr>
      </w:pPr>
      <w:r>
        <w:rPr>
          <w:rFonts w:eastAsia="Times New Roman"/>
          <w:color w:val="000000"/>
          <w:szCs w:val="24"/>
        </w:rPr>
        <w:t>Δεν μπορώ να μην αναφερθώ, όμως, στο θέμα που έθιξε ο Υπουργός για την –εντός εισαγωγικών- «ιστορική» συμφωνία με τον Μακαριότατο.</w:t>
      </w:r>
    </w:p>
    <w:p w14:paraId="02EF8BFA" w14:textId="77777777" w:rsidR="00A46FC9" w:rsidRDefault="0052670F">
      <w:pPr>
        <w:spacing w:line="600" w:lineRule="auto"/>
        <w:ind w:firstLine="720"/>
        <w:jc w:val="both"/>
        <w:rPr>
          <w:rFonts w:eastAsia="Times New Roman" w:cs="Times New Roman"/>
          <w:szCs w:val="24"/>
        </w:rPr>
      </w:pPr>
      <w:r w:rsidRPr="00DC4D05">
        <w:rPr>
          <w:rFonts w:eastAsia="Times New Roman" w:cs="Times New Roman"/>
          <w:b/>
          <w:szCs w:val="24"/>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Ναι, αλλά μετά μην </w:t>
      </w:r>
      <w:r>
        <w:rPr>
          <w:rFonts w:eastAsia="Times New Roman" w:cs="Times New Roman"/>
          <w:szCs w:val="24"/>
        </w:rPr>
        <w:t>παραπονιέστε αν χτυπάει το κουδούνι.</w:t>
      </w:r>
    </w:p>
    <w:p w14:paraId="02EF8BFB"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t xml:space="preserve">ΒΑΣΙΛΕΙΟΣ ΚΕΓΚΕΡΟΓΛΟΥ: </w:t>
      </w:r>
      <w:r>
        <w:rPr>
          <w:rFonts w:eastAsia="Times New Roman"/>
          <w:color w:val="000000"/>
          <w:szCs w:val="24"/>
        </w:rPr>
        <w:t xml:space="preserve">Με διακόψατε, κύριε Πρόεδρε. </w:t>
      </w:r>
    </w:p>
    <w:p w14:paraId="02EF8BFC" w14:textId="77777777" w:rsidR="00A46FC9" w:rsidRDefault="0052670F">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Εντάξει, εγώ το λέω εξαρχής αυτό.</w:t>
      </w:r>
    </w:p>
    <w:p w14:paraId="02EF8BFD"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t xml:space="preserve">ΒΑΣΙΛΕΙΟΣ ΚΕΓΚΕΡΟΓΛΟΥ: </w:t>
      </w:r>
      <w:r>
        <w:rPr>
          <w:rFonts w:eastAsia="Times New Roman"/>
          <w:color w:val="000000"/>
          <w:szCs w:val="24"/>
        </w:rPr>
        <w:t>Μοιάζει περισσότερο σαν συμφωνία «</w:t>
      </w:r>
      <w:r>
        <w:rPr>
          <w:rFonts w:eastAsia="Times New Roman"/>
          <w:color w:val="000000"/>
          <w:szCs w:val="24"/>
          <w:lang w:val="en-US"/>
        </w:rPr>
        <w:t>real</w:t>
      </w:r>
      <w:r w:rsidRPr="00CE03CD">
        <w:rPr>
          <w:rFonts w:eastAsia="Times New Roman"/>
          <w:color w:val="000000"/>
          <w:szCs w:val="24"/>
        </w:rPr>
        <w:t xml:space="preserve"> </w:t>
      </w:r>
      <w:r>
        <w:rPr>
          <w:rFonts w:eastAsia="Times New Roman"/>
          <w:color w:val="000000"/>
          <w:szCs w:val="24"/>
          <w:lang w:val="en-US"/>
        </w:rPr>
        <w:t>estate</w:t>
      </w:r>
      <w:r>
        <w:rPr>
          <w:rFonts w:eastAsia="Times New Roman"/>
          <w:color w:val="000000"/>
          <w:szCs w:val="24"/>
        </w:rPr>
        <w:t>», αλλά αυτό δεν με ενδιαφέρει,</w:t>
      </w:r>
      <w:r>
        <w:rPr>
          <w:rFonts w:eastAsia="Times New Roman"/>
          <w:color w:val="000000"/>
          <w:szCs w:val="24"/>
        </w:rPr>
        <w:t xml:space="preserve"> θα το κρίνει ο λαός. </w:t>
      </w:r>
    </w:p>
    <w:p w14:paraId="02EF8BFE" w14:textId="77777777" w:rsidR="00A46FC9" w:rsidRDefault="0052670F">
      <w:pPr>
        <w:spacing w:line="600" w:lineRule="auto"/>
        <w:ind w:firstLine="720"/>
        <w:jc w:val="both"/>
        <w:rPr>
          <w:rFonts w:eastAsia="Times New Roman"/>
          <w:color w:val="000000"/>
          <w:szCs w:val="24"/>
        </w:rPr>
      </w:pPr>
      <w:r>
        <w:rPr>
          <w:rFonts w:eastAsia="Times New Roman"/>
          <w:color w:val="000000"/>
          <w:szCs w:val="24"/>
        </w:rPr>
        <w:t xml:space="preserve">Αυτό που με ενδιαφέρει, όμως, κύριε Υπουργέ, είναι να σας επισημάνω ότι ούτε ο κ. Τσίπρας ούτε ο Μακαριότατος έχουν δικαίωμα να συμφωνούν πέρα από τα όρια ευθύνης και αρμοδιότητας του Μακαριότατου. Η Κρήτη και τα Δωδεκάνησα –και όχι </w:t>
      </w:r>
      <w:r>
        <w:rPr>
          <w:rFonts w:eastAsia="Times New Roman"/>
          <w:color w:val="000000"/>
          <w:szCs w:val="24"/>
        </w:rPr>
        <w:t xml:space="preserve">μόνο- δεν είναι στην περιοχή ευθύνης του. Άρα, εσείς ως Υπουργός Παιδείας και Θρησκευμάτων και οι λοιποί που ασχολείστε με τα της Εκκλησίας, θα πρέπει να γνωρίζετε αυτό το θέμα. </w:t>
      </w:r>
    </w:p>
    <w:p w14:paraId="02EF8BFF" w14:textId="77777777" w:rsidR="00A46FC9" w:rsidRDefault="0052670F">
      <w:pPr>
        <w:spacing w:line="600" w:lineRule="auto"/>
        <w:ind w:firstLine="720"/>
        <w:jc w:val="both"/>
        <w:rPr>
          <w:rFonts w:eastAsia="Times New Roman"/>
          <w:color w:val="000000"/>
          <w:szCs w:val="24"/>
        </w:rPr>
      </w:pPr>
      <w:r>
        <w:rPr>
          <w:rFonts w:eastAsia="Times New Roman"/>
          <w:color w:val="000000"/>
          <w:szCs w:val="24"/>
        </w:rPr>
        <w:t xml:space="preserve">Επίσης, πρέπει επιπλέον να γνωρίζετε ότι στην πρότασή σας για το άρθρο 3 δεν </w:t>
      </w:r>
      <w:r>
        <w:rPr>
          <w:rFonts w:eastAsia="Times New Roman"/>
          <w:color w:val="000000"/>
          <w:szCs w:val="24"/>
        </w:rPr>
        <w:t xml:space="preserve">μπορεί να αναφέρεστε μόνο στον Καταστατικό Χάρτη της Εκκλησίας της Ελλάδος, αλλά και στον Καταστατικό Χάρτη της Εκκλησίας της Κρήτης. Και ιδιαίτερα εσείς που είστε παρά τω Φανάρι. Αν είστε. </w:t>
      </w:r>
    </w:p>
    <w:p w14:paraId="02EF8C00"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t>ΚΩΝΣΤΑΝΤΙΝΟΣ ΓΑΒΡΟΓΛΟΥ (Υπουργός Παιδείας, Έρευνας και Θρησκευμάτ</w:t>
      </w:r>
      <w:r>
        <w:rPr>
          <w:rFonts w:eastAsia="Times New Roman"/>
          <w:b/>
          <w:color w:val="000000"/>
          <w:szCs w:val="24"/>
        </w:rPr>
        <w:t xml:space="preserve">ων): </w:t>
      </w:r>
      <w:r>
        <w:rPr>
          <w:rFonts w:eastAsia="Times New Roman"/>
          <w:color w:val="000000"/>
          <w:szCs w:val="24"/>
        </w:rPr>
        <w:t>Δεν καταλαβαίνω. Πο</w:t>
      </w:r>
      <w:r>
        <w:rPr>
          <w:rFonts w:eastAsia="Times New Roman"/>
          <w:color w:val="000000"/>
          <w:szCs w:val="24"/>
        </w:rPr>
        <w:t>ύ</w:t>
      </w:r>
      <w:r>
        <w:rPr>
          <w:rFonts w:eastAsia="Times New Roman"/>
          <w:color w:val="000000"/>
          <w:szCs w:val="24"/>
        </w:rPr>
        <w:t xml:space="preserve"> είμαι, αν είμαι…</w:t>
      </w:r>
    </w:p>
    <w:p w14:paraId="02EF8C01"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lastRenderedPageBreak/>
        <w:t xml:space="preserve">ΒΑΣΙΛΕΙΟΣ ΚΕΓΚΕΡΟΓΛΟΥ: </w:t>
      </w:r>
      <w:r>
        <w:rPr>
          <w:rFonts w:eastAsia="Times New Roman"/>
          <w:color w:val="000000"/>
          <w:szCs w:val="24"/>
        </w:rPr>
        <w:t>Που είστε από εκεί, αν είστε. Δεν ξέρω.</w:t>
      </w:r>
    </w:p>
    <w:p w14:paraId="02EF8C02" w14:textId="77777777" w:rsidR="00A46FC9" w:rsidRDefault="0052670F">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proofErr w:type="spellStart"/>
      <w:r>
        <w:rPr>
          <w:rFonts w:eastAsia="Times New Roman" w:cs="Times New Roman"/>
          <w:szCs w:val="24"/>
        </w:rPr>
        <w:t>Κωνσταντινοπολίτης</w:t>
      </w:r>
      <w:proofErr w:type="spellEnd"/>
      <w:r>
        <w:rPr>
          <w:rFonts w:eastAsia="Times New Roman" w:cs="Times New Roman"/>
          <w:szCs w:val="24"/>
        </w:rPr>
        <w:t xml:space="preserve">, εννοούσε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2EF8C03" w14:textId="77777777" w:rsidR="00A46FC9" w:rsidRDefault="0052670F">
      <w:pPr>
        <w:spacing w:line="600" w:lineRule="auto"/>
        <w:ind w:firstLine="720"/>
        <w:jc w:val="both"/>
        <w:rPr>
          <w:rFonts w:eastAsia="Times New Roman"/>
          <w:color w:val="000000"/>
          <w:szCs w:val="24"/>
        </w:rPr>
      </w:pPr>
      <w:r>
        <w:rPr>
          <w:rFonts w:eastAsia="Times New Roman"/>
          <w:b/>
          <w:color w:val="000000"/>
          <w:szCs w:val="24"/>
        </w:rPr>
        <w:t>ΚΩΝΣΤΑΝΤΙΝΟΣ ΓΑΒΡΟΓΛΟΥ (Υπουργός Παιδείας, Έρευνας και Θρησκευμάτων):</w:t>
      </w:r>
      <w:r>
        <w:rPr>
          <w:rFonts w:eastAsia="Times New Roman"/>
          <w:b/>
          <w:color w:val="000000"/>
          <w:szCs w:val="24"/>
        </w:rPr>
        <w:t xml:space="preserve"> </w:t>
      </w:r>
      <w:r>
        <w:rPr>
          <w:rFonts w:eastAsia="Times New Roman"/>
          <w:color w:val="000000"/>
          <w:szCs w:val="24"/>
        </w:rPr>
        <w:t xml:space="preserve">Δεν εννοούσε αυτό, αλλά κατανοώ την ερμηνεία τη δική σας, κύριε Πρόεδρε. </w:t>
      </w:r>
    </w:p>
    <w:p w14:paraId="02EF8C04" w14:textId="77777777" w:rsidR="00A46FC9" w:rsidRDefault="0052670F">
      <w:pPr>
        <w:spacing w:line="600" w:lineRule="auto"/>
        <w:ind w:firstLine="720"/>
        <w:jc w:val="both"/>
        <w:rPr>
          <w:rFonts w:eastAsia="Times New Roman"/>
          <w:b/>
          <w:color w:val="000000"/>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Εντάξει τώρα.</w:t>
      </w:r>
      <w:r>
        <w:rPr>
          <w:rFonts w:eastAsia="Times New Roman"/>
          <w:b/>
          <w:color w:val="000000"/>
          <w:szCs w:val="24"/>
        </w:rPr>
        <w:t xml:space="preserve"> </w:t>
      </w:r>
    </w:p>
    <w:p w14:paraId="02EF8C05" w14:textId="77777777" w:rsidR="00A46FC9" w:rsidRDefault="0052670F">
      <w:pPr>
        <w:spacing w:line="600" w:lineRule="auto"/>
        <w:ind w:firstLine="720"/>
        <w:jc w:val="both"/>
        <w:rPr>
          <w:rFonts w:eastAsia="Times New Roman"/>
          <w:b/>
          <w:color w:val="000000"/>
          <w:szCs w:val="24"/>
        </w:rPr>
      </w:pPr>
      <w:r>
        <w:rPr>
          <w:rFonts w:eastAsia="Times New Roman"/>
          <w:b/>
          <w:color w:val="000000"/>
          <w:szCs w:val="24"/>
        </w:rPr>
        <w:t xml:space="preserve">ΒΑΣΙΛΕΙΟΣ ΚΕΓΚΕΡΟΓΛΟΥ: </w:t>
      </w:r>
      <w:r>
        <w:rPr>
          <w:rFonts w:eastAsia="Times New Roman"/>
          <w:color w:val="000000"/>
          <w:szCs w:val="24"/>
        </w:rPr>
        <w:t>Ακριβώς αυτό που ερμήνευσε ο Πρόεδρος εννοούσα, κύριε καθηγητά. Και επειδή ταλαιπωρούμαστε πολύ από τους καθηγ</w:t>
      </w:r>
      <w:r>
        <w:rPr>
          <w:rFonts w:eastAsia="Times New Roman"/>
          <w:color w:val="000000"/>
          <w:szCs w:val="24"/>
        </w:rPr>
        <w:t xml:space="preserve">ητές, θα πρέπει να αποδείξετε ότι είστε και καλός Υπουργός, πέρα από το καλός καθηγητής, που μέχρι τώρα αμφισβητείται. Γιατί το λέω; Το λέω γιατί έχουμε την αρνητική εμπειρία από τον κ. Αρβανιτόπουλο, ο οποίος δεν δεχόταν διάλογο και συζήτηση και όταν του </w:t>
      </w:r>
      <w:r>
        <w:rPr>
          <w:rFonts w:eastAsia="Times New Roman"/>
          <w:color w:val="000000"/>
          <w:szCs w:val="24"/>
        </w:rPr>
        <w:t>είπαμε ότι αυτό το σχέδιο δεν θα το ψηφίσουμε στη Βουλή, πήγε και το έκανε προεδρικό διάταγμα και το πήγε στον Πρόεδρο της Δημοκρατίας για να το περάσει μόνος του.</w:t>
      </w:r>
    </w:p>
    <w:p w14:paraId="02EF8C0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Διαφωνούσαμε πλήρως. </w:t>
      </w:r>
      <w:r w:rsidRPr="00D733CF">
        <w:rPr>
          <w:rFonts w:eastAsia="Times New Roman" w:cs="Times New Roman"/>
          <w:szCs w:val="24"/>
        </w:rPr>
        <w:t>Τα ντοκουμέντα είναι οι ερωτήσεις που είχαμε καταθέσει από 6 Μαρτίου, 1</w:t>
      </w:r>
      <w:r w:rsidRPr="00D733CF">
        <w:rPr>
          <w:rFonts w:eastAsia="Times New Roman" w:cs="Times New Roman"/>
          <w:szCs w:val="24"/>
        </w:rPr>
        <w:t xml:space="preserve">2 Μαρτίου, 2 Απριλίου, 14 Μαΐου. Μας αγνόησε πλήρως. Κώλυμα, κώλυμα, κώλυμα. Δεν απαντούσε, δεν δεχόταν συζήτηση. Και ήρθε μετά </w:t>
      </w:r>
      <w:r w:rsidRPr="00D733CF">
        <w:rPr>
          <w:rFonts w:eastAsia="Times New Roman" w:cs="Times New Roman"/>
          <w:szCs w:val="24"/>
        </w:rPr>
        <w:lastRenderedPageBreak/>
        <w:t>από τρία</w:t>
      </w:r>
      <w:r>
        <w:rPr>
          <w:rFonts w:eastAsia="Times New Roman" w:cs="Times New Roman"/>
          <w:szCs w:val="24"/>
        </w:rPr>
        <w:t xml:space="preserve"> </w:t>
      </w:r>
      <w:r w:rsidRPr="00D733CF">
        <w:rPr>
          <w:rFonts w:eastAsia="Times New Roman" w:cs="Times New Roman"/>
          <w:szCs w:val="24"/>
        </w:rPr>
        <w:t>-</w:t>
      </w:r>
      <w:r>
        <w:rPr>
          <w:rFonts w:eastAsia="Times New Roman" w:cs="Times New Roman"/>
          <w:szCs w:val="24"/>
        </w:rPr>
        <w:t xml:space="preserve"> </w:t>
      </w:r>
      <w:r w:rsidRPr="00D733CF">
        <w:rPr>
          <w:rFonts w:eastAsia="Times New Roman" w:cs="Times New Roman"/>
          <w:szCs w:val="24"/>
        </w:rPr>
        <w:t xml:space="preserve">τέσσερα χρόνια το πλήρωμα του χρόνου να αποδειχθεί ότι </w:t>
      </w:r>
      <w:r>
        <w:rPr>
          <w:rFonts w:eastAsia="Times New Roman" w:cs="Times New Roman"/>
          <w:szCs w:val="24"/>
        </w:rPr>
        <w:t xml:space="preserve">είχε </w:t>
      </w:r>
      <w:r w:rsidRPr="00D733CF">
        <w:rPr>
          <w:rFonts w:eastAsia="Times New Roman" w:cs="Times New Roman"/>
          <w:szCs w:val="24"/>
        </w:rPr>
        <w:t xml:space="preserve">λάθος. </w:t>
      </w:r>
      <w:r>
        <w:rPr>
          <w:rFonts w:eastAsia="Times New Roman" w:cs="Times New Roman"/>
          <w:szCs w:val="24"/>
        </w:rPr>
        <w:t xml:space="preserve">Του είχαμε προτείνει τότε το Τμήμα Δομικών Έργων </w:t>
      </w:r>
      <w:r>
        <w:rPr>
          <w:rFonts w:eastAsia="Times New Roman" w:cs="Times New Roman"/>
          <w:szCs w:val="24"/>
        </w:rPr>
        <w:t>να μετατραπεί σε Τμήμα Βιοκλιματικών Έργων και Κατασκευών, με μία σύγχρονη αντίληψη, για να μπορέσει να συγχρονιστεί με τις ανάγκες της εποχής. Ούτε κουβέντα.</w:t>
      </w:r>
    </w:p>
    <w:p w14:paraId="02EF8C0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Σήμερα, λοιπόν, έχουμε τέσσερις φοιτητές που έχουν τελειώσει τα μαθήματα και είναι στην πτυχιακή,</w:t>
      </w:r>
      <w:r>
        <w:rPr>
          <w:rFonts w:eastAsia="Times New Roman" w:cs="Times New Roman"/>
          <w:szCs w:val="24"/>
        </w:rPr>
        <w:t xml:space="preserve"> πέντε που είναι για πρακτική, έντεκα που χρωστούν λίγα μαθήματα και </w:t>
      </w:r>
      <w:proofErr w:type="spellStart"/>
      <w:r>
        <w:rPr>
          <w:rFonts w:eastAsia="Times New Roman" w:cs="Times New Roman"/>
          <w:szCs w:val="24"/>
        </w:rPr>
        <w:t>εκατόν</w:t>
      </w:r>
      <w:proofErr w:type="spellEnd"/>
      <w:r>
        <w:rPr>
          <w:rFonts w:eastAsia="Times New Roman" w:cs="Times New Roman"/>
          <w:szCs w:val="24"/>
        </w:rPr>
        <w:t xml:space="preserve"> ογδόντα έξι που χρωστούν περισσότερα μαθήματα. Τι προβλέπει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του κ. Αρβανιτόπουλου</w:t>
      </w:r>
      <w:r w:rsidRPr="00CD645D">
        <w:rPr>
          <w:rFonts w:eastAsia="Times New Roman" w:cs="Times New Roman"/>
          <w:szCs w:val="24"/>
        </w:rPr>
        <w:t>:</w:t>
      </w:r>
      <w:r>
        <w:rPr>
          <w:rFonts w:eastAsia="Times New Roman" w:cs="Times New Roman"/>
          <w:szCs w:val="24"/>
        </w:rPr>
        <w:t xml:space="preserve"> Ότι θα πρέπει να γραφούν στο Τμήμα Μηχανολόγων ή στο Τμήμα Ορυκτών Πόρων ή </w:t>
      </w:r>
      <w:r>
        <w:rPr>
          <w:rFonts w:eastAsia="Times New Roman" w:cs="Times New Roman"/>
          <w:szCs w:val="24"/>
        </w:rPr>
        <w:t xml:space="preserve">Περιβάλλοντος στα Χανιά. Το θεωρώ απαράδεκτο αυτό. Πιστεύω ότι μπορείτε να το λύσετε. Μου είπατε ότι έχετε τη διάθεση σε μία κατ’ ιδίαν συζήτηση που είχαμε. Προσέξτε, όμως: Νομίζω ότι θέλει νομοθετική ρύθμιση. Δεν αρκεί μία απλή οδηγία δική σας. </w:t>
      </w:r>
    </w:p>
    <w:p w14:paraId="02EF8C0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Οι φοιτητ</w:t>
      </w:r>
      <w:r>
        <w:rPr>
          <w:rFonts w:eastAsia="Times New Roman" w:cs="Times New Roman"/>
          <w:szCs w:val="24"/>
        </w:rPr>
        <w:t xml:space="preserve">ές που είναι επί </w:t>
      </w:r>
      <w:proofErr w:type="spellStart"/>
      <w:r>
        <w:rPr>
          <w:rFonts w:eastAsia="Times New Roman" w:cs="Times New Roman"/>
          <w:szCs w:val="24"/>
        </w:rPr>
        <w:t>πτυχίω</w:t>
      </w:r>
      <w:proofErr w:type="spellEnd"/>
      <w:r>
        <w:rPr>
          <w:rFonts w:eastAsia="Times New Roman" w:cs="Times New Roman"/>
          <w:szCs w:val="24"/>
        </w:rPr>
        <w:t xml:space="preserve"> και στην πρακτική βεβαίως να την κάνουν. Οι φοιτητές που έχουν έντεκα τον αριθμό, λίγα μαθήματα, να έχουν δικαίωμα να ολοκληρώσουν Τμήμα Δομικών Έργων, εάν δεν μπορεί να γίνει στο Ηράκλειο, να τους δοθεί η δυνατότητα σε άλλη πόλη. Κ</w:t>
      </w:r>
      <w:r>
        <w:rPr>
          <w:rFonts w:eastAsia="Times New Roman" w:cs="Times New Roman"/>
          <w:szCs w:val="24"/>
        </w:rPr>
        <w:t xml:space="preserve">αι βεβαίως, και οι </w:t>
      </w:r>
      <w:proofErr w:type="spellStart"/>
      <w:r>
        <w:rPr>
          <w:rFonts w:eastAsia="Times New Roman" w:cs="Times New Roman"/>
          <w:szCs w:val="24"/>
        </w:rPr>
        <w:t>εκατόν</w:t>
      </w:r>
      <w:proofErr w:type="spellEnd"/>
      <w:r>
        <w:rPr>
          <w:rFonts w:eastAsia="Times New Roman" w:cs="Times New Roman"/>
          <w:szCs w:val="24"/>
        </w:rPr>
        <w:t xml:space="preserve"> ογδόντα έξι να μη χάσουν το δικαίωμα, εάν θέλουν να εγγραφούν στα Τμήματα Μηχανολογίας, Περιβάλλοντος ή Δομικών Έργων σε άλλα ΤΕΙ που λειτουργούν στη Λάρισα, στις Σέρρες, εδώ στη Δυτική Αθήνα, να τους δώσουμε αυτό το δικαίωμα. </w:t>
      </w:r>
    </w:p>
    <w:p w14:paraId="02EF8C09" w14:textId="77777777" w:rsidR="00A46FC9" w:rsidRDefault="0052670F">
      <w:pPr>
        <w:spacing w:line="600" w:lineRule="auto"/>
        <w:ind w:firstLine="720"/>
        <w:jc w:val="both"/>
        <w:rPr>
          <w:rFonts w:eastAsia="Times New Roman" w:cs="Times New Roman"/>
          <w:szCs w:val="24"/>
        </w:rPr>
      </w:pPr>
      <w:r w:rsidRPr="00F467FE">
        <w:rPr>
          <w:rFonts w:eastAsia="Times New Roman" w:cs="Times New Roman"/>
          <w:szCs w:val="24"/>
        </w:rPr>
        <w:lastRenderedPageBreak/>
        <w:t>Απ</w:t>
      </w:r>
      <w:r w:rsidRPr="00F467FE">
        <w:rPr>
          <w:rFonts w:eastAsia="Times New Roman" w:cs="Times New Roman"/>
          <w:szCs w:val="24"/>
        </w:rPr>
        <w:t xml:space="preserve">ό ό,τι πληροφορήθηκα, κύριε Υπουργέ, υπάρχει αντίστοιχο πρόβλημα και στα Τρίκαλα, δηλαδή στο Τμήμα Δομικών Έργων. </w:t>
      </w:r>
      <w:r>
        <w:rPr>
          <w:rFonts w:eastAsia="Times New Roman" w:cs="Times New Roman"/>
          <w:szCs w:val="24"/>
        </w:rPr>
        <w:t xml:space="preserve">Εάν θέλετε, δείτε το συνολικά. </w:t>
      </w:r>
    </w:p>
    <w:p w14:paraId="02EF8C0A" w14:textId="77777777" w:rsidR="00A46FC9" w:rsidRDefault="0052670F">
      <w:pPr>
        <w:spacing w:line="600" w:lineRule="auto"/>
        <w:ind w:firstLine="720"/>
        <w:jc w:val="both"/>
        <w:rPr>
          <w:rFonts w:eastAsia="Times New Roman" w:cs="Times New Roman"/>
          <w:szCs w:val="24"/>
        </w:rPr>
      </w:pPr>
      <w:r w:rsidRPr="00F87D40">
        <w:rPr>
          <w:rFonts w:eastAsia="Times New Roman" w:cs="Times New Roman"/>
          <w:szCs w:val="24"/>
        </w:rPr>
        <w:t>(Στο σημείο αυτό κτυπάει το κουδούνι λήξεως του χρόνου ομιλίας του κυρίου Βουλευτή)</w:t>
      </w:r>
    </w:p>
    <w:p w14:paraId="02EF8C0B"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άνης</w:t>
      </w:r>
      <w:r w:rsidRPr="00CD645D">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κλείσατε.</w:t>
      </w:r>
    </w:p>
    <w:p w14:paraId="02EF8C0C"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0C2F8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Άμεσο είναι το πρόβλημα με αυτούς που είναι επί </w:t>
      </w:r>
      <w:proofErr w:type="spellStart"/>
      <w:r>
        <w:rPr>
          <w:rFonts w:eastAsia="Times New Roman" w:cs="Times New Roman"/>
          <w:szCs w:val="24"/>
        </w:rPr>
        <w:t>πτυχίω</w:t>
      </w:r>
      <w:proofErr w:type="spellEnd"/>
      <w:r>
        <w:rPr>
          <w:rFonts w:eastAsia="Times New Roman" w:cs="Times New Roman"/>
          <w:szCs w:val="24"/>
        </w:rPr>
        <w:t xml:space="preserve"> και στην πρακτική και στην πτυχιακή, να δώσουμε λύση μέσα από τη συνεννόηση. Η ακαδημαϊκή κοινότητα, της οποίας η γνώμη δεν μπορεί να είναι η </w:t>
      </w:r>
      <w:r>
        <w:rPr>
          <w:rFonts w:eastAsia="Times New Roman" w:cs="Times New Roman"/>
          <w:szCs w:val="24"/>
        </w:rPr>
        <w:t xml:space="preserve">μοναδική, αλλά είναι βαρύνουσα –συμφωνώ σε αυτό-, σας έχει καταθέσει συγκεκριμένη πρόταση. </w:t>
      </w:r>
    </w:p>
    <w:p w14:paraId="02EF8C0D"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CD645D">
        <w:rPr>
          <w:rFonts w:eastAsia="Times New Roman" w:cs="Times New Roman"/>
          <w:b/>
          <w:szCs w:val="24"/>
        </w:rPr>
        <w:t>):</w:t>
      </w:r>
      <w:r>
        <w:rPr>
          <w:rFonts w:eastAsia="Times New Roman" w:cs="Times New Roman"/>
          <w:szCs w:val="24"/>
        </w:rPr>
        <w:t xml:space="preserve"> Κύριε Υπουργέ, είναι συγκεκριμένο το ερώτημα. </w:t>
      </w:r>
    </w:p>
    <w:p w14:paraId="02EF8C0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2EF8C0F"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w:t>
      </w:r>
      <w:r>
        <w:rPr>
          <w:rFonts w:eastAsia="Times New Roman" w:cs="Times New Roman"/>
          <w:b/>
          <w:szCs w:val="24"/>
        </w:rPr>
        <w:t>ευμάτων)</w:t>
      </w:r>
      <w:r w:rsidRPr="00CD645D">
        <w:rPr>
          <w:rFonts w:eastAsia="Times New Roman" w:cs="Times New Roman"/>
          <w:b/>
          <w:szCs w:val="24"/>
        </w:rPr>
        <w:t>:</w:t>
      </w:r>
      <w:r>
        <w:rPr>
          <w:rFonts w:eastAsia="Times New Roman" w:cs="Times New Roman"/>
          <w:szCs w:val="24"/>
        </w:rPr>
        <w:t xml:space="preserve"> Βλέπω, φοβάστε μην ανοίγω παρενθέσεις. Νομίζω ότι με δεδομένο ότι είναι η όγδοη ερώτηση, είμαι απίστευτα εντάξει στους χρόνους μου. </w:t>
      </w:r>
    </w:p>
    <w:p w14:paraId="02EF8C10"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sidRPr="00CD645D">
        <w:rPr>
          <w:rFonts w:eastAsia="Times New Roman" w:cs="Times New Roman"/>
          <w:b/>
          <w:szCs w:val="24"/>
        </w:rPr>
        <w:t>):</w:t>
      </w:r>
      <w:r>
        <w:rPr>
          <w:rFonts w:eastAsia="Times New Roman" w:cs="Times New Roman"/>
          <w:szCs w:val="24"/>
        </w:rPr>
        <w:t xml:space="preserve"> Κοιτάξτε, αυτό αφήστε να το κρίνω εγώ που βλέπω το ρολόι απέναντι. Δεν το λέω γι</w:t>
      </w:r>
      <w:r>
        <w:rPr>
          <w:rFonts w:eastAsia="Times New Roman" w:cs="Times New Roman"/>
          <w:szCs w:val="24"/>
        </w:rPr>
        <w:t xml:space="preserve">α εσάς μόνο, αλλά και για τους συναδέλφους. </w:t>
      </w:r>
    </w:p>
    <w:p w14:paraId="02EF8C11"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sidRPr="00CD645D">
        <w:rPr>
          <w:rFonts w:eastAsia="Times New Roman" w:cs="Times New Roman"/>
          <w:b/>
          <w:szCs w:val="24"/>
        </w:rPr>
        <w:t>:</w:t>
      </w:r>
      <w:r>
        <w:rPr>
          <w:rFonts w:eastAsia="Times New Roman" w:cs="Times New Roman"/>
          <w:szCs w:val="24"/>
        </w:rPr>
        <w:t xml:space="preserve"> Κοιτάξτε, κύριε </w:t>
      </w:r>
      <w:proofErr w:type="spellStart"/>
      <w:r>
        <w:rPr>
          <w:rFonts w:eastAsia="Times New Roman" w:cs="Times New Roman"/>
          <w:szCs w:val="24"/>
        </w:rPr>
        <w:t>Κεγκέρογλου</w:t>
      </w:r>
      <w:proofErr w:type="spellEnd"/>
      <w:r>
        <w:rPr>
          <w:rFonts w:eastAsia="Times New Roman" w:cs="Times New Roman"/>
          <w:szCs w:val="24"/>
        </w:rPr>
        <w:t xml:space="preserve">, εγώ καταλαβαίνω ότι ο αντιπολιτευτικός λόγος πάντοτε θέλει μία </w:t>
      </w:r>
      <w:proofErr w:type="spellStart"/>
      <w:r>
        <w:rPr>
          <w:rFonts w:eastAsia="Times New Roman" w:cs="Times New Roman"/>
          <w:szCs w:val="24"/>
        </w:rPr>
        <w:t>χαριτωμενιά</w:t>
      </w:r>
      <w:proofErr w:type="spellEnd"/>
      <w:r>
        <w:rPr>
          <w:rFonts w:eastAsia="Times New Roman" w:cs="Times New Roman"/>
          <w:szCs w:val="24"/>
        </w:rPr>
        <w:t>, για να καταγραφεί στον τρόπο που είν</w:t>
      </w:r>
      <w:r>
        <w:rPr>
          <w:rFonts w:eastAsia="Times New Roman" w:cs="Times New Roman"/>
          <w:szCs w:val="24"/>
        </w:rPr>
        <w:t>αι τα μέσα μαζικής ενημέρωσης κ.λπ</w:t>
      </w:r>
      <w:r>
        <w:rPr>
          <w:rFonts w:eastAsia="Times New Roman" w:cs="Times New Roman"/>
          <w:szCs w:val="24"/>
        </w:rPr>
        <w:t>.</w:t>
      </w:r>
      <w:r>
        <w:rPr>
          <w:rFonts w:eastAsia="Times New Roman" w:cs="Times New Roman"/>
          <w:szCs w:val="24"/>
        </w:rPr>
        <w:t xml:space="preserve">. Αλλά το να εκφυλίζουμε μία ιστορική συμφωνία, με την οποία μπορεί εσείς να έχετε αντιρρήσεις, ως μία συμφωνία </w:t>
      </w:r>
      <w:r>
        <w:rPr>
          <w:rFonts w:eastAsia="Times New Roman" w:cs="Times New Roman"/>
          <w:szCs w:val="24"/>
          <w:lang w:val="en-GB"/>
        </w:rPr>
        <w:t>real</w:t>
      </w:r>
      <w:r w:rsidRPr="000C2F80">
        <w:rPr>
          <w:rFonts w:eastAsia="Times New Roman" w:cs="Times New Roman"/>
          <w:szCs w:val="24"/>
        </w:rPr>
        <w:t xml:space="preserve"> </w:t>
      </w:r>
      <w:r>
        <w:rPr>
          <w:rFonts w:eastAsia="Times New Roman" w:cs="Times New Roman"/>
          <w:szCs w:val="24"/>
          <w:lang w:val="en-GB"/>
        </w:rPr>
        <w:t>estate</w:t>
      </w:r>
      <w:r>
        <w:rPr>
          <w:rFonts w:eastAsia="Times New Roman" w:cs="Times New Roman"/>
          <w:szCs w:val="24"/>
        </w:rPr>
        <w:t xml:space="preserve">, δείχνει μία πλήρη έλλειψη σεβασμού και προς την πολιτεία και προς το κράτος. Θέλουν λίγο προσοχή αυτού του τύπου οι κουβέντες. </w:t>
      </w:r>
    </w:p>
    <w:p w14:paraId="02EF8C1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Τώρα, τα διάφορα, τα εάν εγώ έχω συμπάθειες στη μία πλευρά λόγω καταγωγής μου κ.λπ., κ.λπ., είμαι Υπουργός μίας Κυβέρνησης και</w:t>
      </w:r>
      <w:r>
        <w:rPr>
          <w:rFonts w:eastAsia="Times New Roman" w:cs="Times New Roman"/>
          <w:szCs w:val="24"/>
        </w:rPr>
        <w:t xml:space="preserve"> είναι σαφέστατο ότι αποδέχομαι πλήρως τις πολιτικές αυτής της Κυβέρνησης εξ ορισμού. </w:t>
      </w:r>
    </w:p>
    <w:p w14:paraId="02EF8C1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Τα θέματα που θίξατε είναι σοβαρά θέματα</w:t>
      </w:r>
      <w:r>
        <w:rPr>
          <w:rFonts w:eastAsia="Times New Roman" w:cs="Times New Roman"/>
          <w:szCs w:val="24"/>
        </w:rPr>
        <w:t>,</w:t>
      </w:r>
      <w:r>
        <w:rPr>
          <w:rFonts w:eastAsia="Times New Roman" w:cs="Times New Roman"/>
          <w:szCs w:val="24"/>
        </w:rPr>
        <w:t xml:space="preserve"> που πρέπει να επιλυθούν, διότι αυτή η συμφωνία που έγινε είναι μία συμφωνία, ένας οδικός χάρτης, είναι ένα πλαίσιο με αρκετές λ</w:t>
      </w:r>
      <w:r>
        <w:rPr>
          <w:rFonts w:eastAsia="Times New Roman" w:cs="Times New Roman"/>
          <w:szCs w:val="24"/>
        </w:rPr>
        <w:t xml:space="preserve">επτομέρειες. Αυτές όλες θα διευκρινιστούν και ως προς το </w:t>
      </w:r>
      <w:r>
        <w:rPr>
          <w:rFonts w:eastAsia="Times New Roman" w:cs="Times New Roman"/>
          <w:szCs w:val="24"/>
          <w:lang w:val="en-GB"/>
        </w:rPr>
        <w:t>status</w:t>
      </w:r>
      <w:r>
        <w:rPr>
          <w:rFonts w:eastAsia="Times New Roman" w:cs="Times New Roman"/>
          <w:szCs w:val="24"/>
        </w:rPr>
        <w:t>, ως προς τη μισθοδοσία, τα ασφαλιστικά, την περίθαλψη των ιερέων που χρηματο</w:t>
      </w:r>
      <w:r>
        <w:rPr>
          <w:rFonts w:eastAsia="Times New Roman" w:cs="Times New Roman"/>
          <w:szCs w:val="24"/>
        </w:rPr>
        <w:lastRenderedPageBreak/>
        <w:t>δοτούνται σήμερα και ο μισθός τους έρχεται από την πολιτεία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απολύτως προφανές ότι δεν θα υπάρχει κα</w:t>
      </w:r>
      <w:r>
        <w:rPr>
          <w:rFonts w:eastAsia="Times New Roman" w:cs="Times New Roman"/>
          <w:szCs w:val="24"/>
        </w:rPr>
        <w:t>μ</w:t>
      </w:r>
      <w:r>
        <w:rPr>
          <w:rFonts w:eastAsia="Times New Roman" w:cs="Times New Roman"/>
          <w:szCs w:val="24"/>
        </w:rPr>
        <w:t>μία απολύ</w:t>
      </w:r>
      <w:r>
        <w:rPr>
          <w:rFonts w:eastAsia="Times New Roman" w:cs="Times New Roman"/>
          <w:szCs w:val="24"/>
        </w:rPr>
        <w:t xml:space="preserve">τως αλλαγή ως προς αυτά. Τα υπόλοιπα τώρα, εάν εσείς νομίζετε ότι είναι μία συμφωνία </w:t>
      </w:r>
      <w:r>
        <w:rPr>
          <w:rFonts w:eastAsia="Times New Roman" w:cs="Times New Roman"/>
          <w:szCs w:val="24"/>
          <w:lang w:val="en-GB"/>
        </w:rPr>
        <w:t>real</w:t>
      </w:r>
      <w:r w:rsidRPr="000C2F80">
        <w:rPr>
          <w:rFonts w:eastAsia="Times New Roman" w:cs="Times New Roman"/>
          <w:szCs w:val="24"/>
        </w:rPr>
        <w:t xml:space="preserve"> </w:t>
      </w:r>
      <w:r>
        <w:rPr>
          <w:rFonts w:eastAsia="Times New Roman" w:cs="Times New Roman"/>
          <w:szCs w:val="24"/>
          <w:lang w:val="en-GB"/>
        </w:rPr>
        <w:t>estate</w:t>
      </w:r>
      <w:r>
        <w:rPr>
          <w:rFonts w:eastAsia="Times New Roman" w:cs="Times New Roman"/>
          <w:szCs w:val="24"/>
        </w:rPr>
        <w:t xml:space="preserve">, πραγματικά βαρύνει εσάς και το κόμμα σας. </w:t>
      </w:r>
    </w:p>
    <w:p w14:paraId="02EF8C14" w14:textId="77777777" w:rsidR="00A46FC9" w:rsidRDefault="0052670F">
      <w:pPr>
        <w:spacing w:line="600" w:lineRule="auto"/>
        <w:ind w:firstLine="720"/>
        <w:jc w:val="both"/>
        <w:rPr>
          <w:rFonts w:eastAsia="Times New Roman" w:cs="Times New Roman"/>
          <w:szCs w:val="24"/>
        </w:rPr>
      </w:pPr>
      <w:r w:rsidRPr="00F87D40">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του κυρίου Υπουργού)</w:t>
      </w:r>
    </w:p>
    <w:p w14:paraId="02EF8C1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Τώρα είπατε ότι ταλαιπωρείστε </w:t>
      </w:r>
      <w:r>
        <w:rPr>
          <w:rFonts w:eastAsia="Times New Roman" w:cs="Times New Roman"/>
          <w:szCs w:val="24"/>
        </w:rPr>
        <w:t>πολύ από τους καθηγητές. Δεν καταλαβαίνω τι σημαίνει. Πάμε παρακάτω, γιατί δεν θέλω να εμπλακώ</w:t>
      </w:r>
      <w:r>
        <w:rPr>
          <w:rFonts w:eastAsia="Times New Roman" w:cs="Times New Roman"/>
          <w:szCs w:val="24"/>
        </w:rPr>
        <w:t>.</w:t>
      </w:r>
      <w:r>
        <w:rPr>
          <w:rFonts w:eastAsia="Times New Roman" w:cs="Times New Roman"/>
          <w:szCs w:val="24"/>
        </w:rPr>
        <w:t xml:space="preserve"> </w:t>
      </w:r>
    </w:p>
    <w:p w14:paraId="02EF8C16"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0C2F80">
        <w:rPr>
          <w:rFonts w:eastAsia="Times New Roman" w:cs="Times New Roman"/>
          <w:b/>
          <w:szCs w:val="24"/>
        </w:rPr>
        <w:t>:</w:t>
      </w:r>
      <w:r>
        <w:rPr>
          <w:rFonts w:eastAsia="Times New Roman" w:cs="Times New Roman"/>
          <w:szCs w:val="24"/>
        </w:rPr>
        <w:t xml:space="preserve"> Συγγνώμη, καθηγητές </w:t>
      </w:r>
      <w:r>
        <w:rPr>
          <w:rFonts w:eastAsia="Times New Roman" w:cs="Times New Roman"/>
          <w:szCs w:val="24"/>
        </w:rPr>
        <w:t>Υ</w:t>
      </w:r>
      <w:r>
        <w:rPr>
          <w:rFonts w:eastAsia="Times New Roman" w:cs="Times New Roman"/>
          <w:szCs w:val="24"/>
        </w:rPr>
        <w:t>πουργούς.</w:t>
      </w:r>
    </w:p>
    <w:p w14:paraId="02EF8C17"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Ταλαιπωρείστε από καθηγητές </w:t>
      </w:r>
      <w:r>
        <w:rPr>
          <w:rFonts w:eastAsia="Times New Roman" w:cs="Times New Roman"/>
          <w:szCs w:val="24"/>
        </w:rPr>
        <w:t>Υ</w:t>
      </w:r>
      <w:r>
        <w:rPr>
          <w:rFonts w:eastAsia="Times New Roman" w:cs="Times New Roman"/>
          <w:szCs w:val="24"/>
        </w:rPr>
        <w:t>πουργο</w:t>
      </w:r>
      <w:r>
        <w:rPr>
          <w:rFonts w:eastAsia="Times New Roman" w:cs="Times New Roman"/>
          <w:szCs w:val="24"/>
        </w:rPr>
        <w:t xml:space="preserve">ύς. Είμαστε τουλάχιστον δύο εδώ, άρα θα έχετε και συνέχεια με τον κύριο συνάδελφο. </w:t>
      </w:r>
    </w:p>
    <w:p w14:paraId="02EF8C1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Ο κ. Αρβανιτόπουλος, όπως ξέρετε, ακριβώς επειδή δεν είχε το θάρρος να βγει στην κοινωνία με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«ΑΘΗΝΑ</w:t>
      </w:r>
      <w:r>
        <w:rPr>
          <w:rFonts w:eastAsia="Times New Roman" w:cs="Times New Roman"/>
          <w:szCs w:val="24"/>
        </w:rPr>
        <w:t xml:space="preserve">» προχώρησε στη σύνταξη τριάντα δύο </w:t>
      </w:r>
      <w:r>
        <w:rPr>
          <w:rFonts w:eastAsia="Times New Roman" w:cs="Times New Roman"/>
          <w:szCs w:val="24"/>
        </w:rPr>
        <w:t>π</w:t>
      </w:r>
      <w:r>
        <w:rPr>
          <w:rFonts w:eastAsia="Times New Roman" w:cs="Times New Roman"/>
          <w:szCs w:val="24"/>
        </w:rPr>
        <w:t xml:space="preserve">ροεδρικών </w:t>
      </w:r>
      <w:r>
        <w:rPr>
          <w:rFonts w:eastAsia="Times New Roman" w:cs="Times New Roman"/>
          <w:szCs w:val="24"/>
        </w:rPr>
        <w:t>δ</w:t>
      </w:r>
      <w:r>
        <w:rPr>
          <w:rFonts w:eastAsia="Times New Roman" w:cs="Times New Roman"/>
          <w:szCs w:val="24"/>
        </w:rPr>
        <w:t xml:space="preserve">ιαταγμάτων για </w:t>
      </w:r>
      <w:r>
        <w:rPr>
          <w:rFonts w:eastAsia="Times New Roman" w:cs="Times New Roman"/>
          <w:szCs w:val="24"/>
        </w:rPr>
        <w:t>να γίνει αυτή η αλχημεία, που ακόμη και σήμερα προσπαθούμε να ξεμπλέξουμε.</w:t>
      </w:r>
    </w:p>
    <w:p w14:paraId="02EF8C19" w14:textId="77777777" w:rsidR="00A46FC9" w:rsidRDefault="0052670F">
      <w:pPr>
        <w:spacing w:line="600" w:lineRule="auto"/>
        <w:ind w:firstLine="720"/>
        <w:jc w:val="both"/>
        <w:rPr>
          <w:rFonts w:eastAsia="Times New Roman"/>
          <w:szCs w:val="24"/>
        </w:rPr>
      </w:pPr>
      <w:r>
        <w:rPr>
          <w:rFonts w:eastAsia="Times New Roman"/>
          <w:szCs w:val="24"/>
        </w:rPr>
        <w:t xml:space="preserve">Όσον αφορά τα θέματα που θίξατε, θέλω να είναι σαφές το εξής: Πριν </w:t>
      </w:r>
      <w:r>
        <w:rPr>
          <w:rFonts w:eastAsia="Times New Roman"/>
          <w:szCs w:val="24"/>
        </w:rPr>
        <w:t xml:space="preserve">από </w:t>
      </w:r>
      <w:r>
        <w:rPr>
          <w:rFonts w:eastAsia="Times New Roman"/>
          <w:szCs w:val="24"/>
        </w:rPr>
        <w:t xml:space="preserve">δύο χρόνια εμείς ζητήσαμε από τους τότε προέδρους των ΤΕΙ, από την ολομέλειά </w:t>
      </w:r>
      <w:r>
        <w:rPr>
          <w:rFonts w:eastAsia="Times New Roman"/>
          <w:szCs w:val="24"/>
        </w:rPr>
        <w:lastRenderedPageBreak/>
        <w:t>τους, από τα είκοσι τμήματα που ή</w:t>
      </w:r>
      <w:r>
        <w:rPr>
          <w:rFonts w:eastAsia="Times New Roman"/>
          <w:szCs w:val="24"/>
        </w:rPr>
        <w:t xml:space="preserve">ταν να σταματήσει η λειτουργία τους, να μας πουν σε ποια θα πρέπει να συνεχίσει η λειτουργία και ποια ολοκληρώνουν τον κύκλο τους. Για πρώτη φορά η </w:t>
      </w:r>
      <w:r>
        <w:rPr>
          <w:rFonts w:eastAsia="Times New Roman"/>
          <w:szCs w:val="24"/>
        </w:rPr>
        <w:t>π</w:t>
      </w:r>
      <w:r>
        <w:rPr>
          <w:rFonts w:eastAsia="Times New Roman"/>
          <w:szCs w:val="24"/>
        </w:rPr>
        <w:t>ολιτεία δέχτηκε τις προτάσεις των προέδρων των ΤΕΙ. Το τμήμα που αναφέρετε είναι ένα από αυτά.</w:t>
      </w:r>
    </w:p>
    <w:p w14:paraId="02EF8C1A" w14:textId="77777777" w:rsidR="00A46FC9" w:rsidRDefault="0052670F">
      <w:pPr>
        <w:spacing w:line="600" w:lineRule="auto"/>
        <w:ind w:firstLine="720"/>
        <w:jc w:val="both"/>
        <w:rPr>
          <w:rFonts w:eastAsia="Times New Roman"/>
          <w:szCs w:val="24"/>
        </w:rPr>
      </w:pPr>
      <w:r>
        <w:rPr>
          <w:rFonts w:eastAsia="Times New Roman"/>
          <w:szCs w:val="24"/>
        </w:rPr>
        <w:t xml:space="preserve">Εκείνο που </w:t>
      </w:r>
      <w:r>
        <w:rPr>
          <w:rFonts w:eastAsia="Times New Roman"/>
          <w:szCs w:val="24"/>
        </w:rPr>
        <w:t>θέλω να σας διαβεβαιώσω είναι ότι κανένα παιδί δεν θα χάσει κανένα δικαίωμά του. Αν θέλουν να συνεχίσουν, θα μπορέσουν να συνεχίσουν. Το θέμα των εξετάσεων των μαθημάτων αυτών θα διευθετηθεί, σας το υπόσχομαι. Αλίμονο τώρα. Και λίγα και πολλά να ήταν είναι</w:t>
      </w:r>
      <w:r>
        <w:rPr>
          <w:rFonts w:eastAsia="Times New Roman"/>
          <w:szCs w:val="24"/>
        </w:rPr>
        <w:t xml:space="preserve"> και αυτό μέρος αμαρτιών του παρελθόντος. Με έναν ακαδημαϊκά σωστό τρόπο θα προχωρήσει η επίλυση αυτών των προβλημάτων. Εκείνο που δεν μπορεί να γίνει είναι να μπορέσουν να έχουν δικαιώματα σε άλλα ιδρύματα. Αυτό, όπως καταλαβαίνετε, δημιουργεί ένα προηγού</w:t>
      </w:r>
      <w:r>
        <w:rPr>
          <w:rFonts w:eastAsia="Times New Roman"/>
          <w:szCs w:val="24"/>
        </w:rPr>
        <w:t>μενο που θα είναι χωρίς έλεγχο, ανεξέλεγκτο και ακαδημαϊκά όχι σωστά. Εδώ τους ξέρουν οι καθηγητές τους, όμως. Θα βρεθεί μια εξαίρεση που θα προχωρήσουμε, για να μπορέσουν, τέλος πάντων, να πάρουν το πτυχίο τους κ.λπ</w:t>
      </w:r>
      <w:r>
        <w:rPr>
          <w:rFonts w:eastAsia="Times New Roman"/>
          <w:szCs w:val="24"/>
        </w:rPr>
        <w:t>.</w:t>
      </w:r>
      <w:r>
        <w:rPr>
          <w:rFonts w:eastAsia="Times New Roman"/>
          <w:szCs w:val="24"/>
        </w:rPr>
        <w:t>. Δεν υπάρχει κανένα άλλο πρόβλημα.</w:t>
      </w:r>
    </w:p>
    <w:p w14:paraId="02EF8C1B" w14:textId="77777777" w:rsidR="00A46FC9" w:rsidRDefault="0052670F">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ευχαριστώ.</w:t>
      </w:r>
    </w:p>
    <w:p w14:paraId="02EF8C1C" w14:textId="77777777" w:rsidR="00A46FC9" w:rsidRDefault="0052670F">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Λύση εντός των τειχών, λοιπόν.</w:t>
      </w:r>
    </w:p>
    <w:p w14:paraId="02EF8C1D" w14:textId="77777777" w:rsidR="00A46FC9" w:rsidRDefault="0052670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02EF8C1E" w14:textId="77777777" w:rsidR="00A46FC9" w:rsidRDefault="0052670F">
      <w:pPr>
        <w:spacing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Αποκλειστικά στην ερώτηση, τα υπόλοιπα έχουμε χρόνο να τα συζητήσουμε. Αναφέρθηκα στον κ. Αρβανιτόπουλο με την ιδιότητά το</w:t>
      </w:r>
      <w:r>
        <w:rPr>
          <w:rFonts w:eastAsia="Times New Roman"/>
          <w:szCs w:val="24"/>
        </w:rPr>
        <w:t xml:space="preserve">υ. Βεβαίως, δεν ισχύει γενικώς, απλώς επειδή υπάρχει η γνωστή ρήση του </w:t>
      </w:r>
      <w:proofErr w:type="spellStart"/>
      <w:r>
        <w:rPr>
          <w:rFonts w:eastAsia="Times New Roman"/>
          <w:szCs w:val="24"/>
        </w:rPr>
        <w:t>Βίσμαρκ</w:t>
      </w:r>
      <w:proofErr w:type="spellEnd"/>
      <w:r>
        <w:rPr>
          <w:rFonts w:eastAsia="Times New Roman"/>
          <w:szCs w:val="24"/>
        </w:rPr>
        <w:t>, εσείς έχετε για τρεις Υπουργούς δ</w:t>
      </w:r>
      <w:r>
        <w:rPr>
          <w:rFonts w:eastAsia="Times New Roman"/>
          <w:szCs w:val="24"/>
        </w:rPr>
        <w:t>ύ</w:t>
      </w:r>
      <w:r>
        <w:rPr>
          <w:rFonts w:eastAsia="Times New Roman"/>
          <w:szCs w:val="24"/>
        </w:rPr>
        <w:t>ο. Η διαφωνία είναι εάν είπε ότι τρεις Υπουργοί διαλύουν μια κυβέρνηση, αν είναι καθηγητές, ή δύο. Αυτή είναι η διαφωνία. Το αν το κάνουν οι τ</w:t>
      </w:r>
      <w:r>
        <w:rPr>
          <w:rFonts w:eastAsia="Times New Roman"/>
          <w:szCs w:val="24"/>
        </w:rPr>
        <w:t>ρεις ή οι δύο, αυτό είναι δεδομένο, εννοώ για την κοινή γνώμη. Άρα έχει ένα βάρος παραπάνω, αυτό ήθελα να πω, να αποδείξετε ότι είστε και καλός Υπουργός, πέρα από καλός ακαδημαϊκός. Αυτό εννοούσα και τίποτα παραπάνω. Ο κ. Αρβανιτόπουλος αποδείχτηκε ότι είχ</w:t>
      </w:r>
      <w:r>
        <w:rPr>
          <w:rFonts w:eastAsia="Times New Roman"/>
          <w:szCs w:val="24"/>
        </w:rPr>
        <w:t>ε παραπάνω βάρος ως ακαδημαϊκός, φαίνεται, και δεν μας τα κατάφερε καλά.</w:t>
      </w:r>
    </w:p>
    <w:p w14:paraId="02EF8C1F" w14:textId="77777777" w:rsidR="00A46FC9" w:rsidRDefault="0052670F">
      <w:pPr>
        <w:spacing w:line="600" w:lineRule="auto"/>
        <w:ind w:firstLine="720"/>
        <w:jc w:val="both"/>
        <w:rPr>
          <w:rFonts w:eastAsia="Times New Roman"/>
          <w:szCs w:val="24"/>
        </w:rPr>
      </w:pPr>
      <w:r>
        <w:rPr>
          <w:rFonts w:eastAsia="Times New Roman"/>
          <w:szCs w:val="24"/>
        </w:rPr>
        <w:t>Εδώ έχουμε, λοιπόν, κάτι συγκεκριμένο. Ποιο είναι το συγκεκριμένο; Τέσσερις φοιτητές, ξαναλέω, είναι εν όψει της πρακτικής, πέντε εν όψει της πτυχιακής, έντεκα με λίγα μαθήματα. Να ερ</w:t>
      </w:r>
      <w:r>
        <w:rPr>
          <w:rFonts w:eastAsia="Times New Roman"/>
          <w:szCs w:val="24"/>
        </w:rPr>
        <w:t>μηνεύσω ότι για αυτούς τους είκοσι δεν υφίσταται κανένα θέμα, δεν υπάρχει κανένα πρόβλημα.</w:t>
      </w:r>
    </w:p>
    <w:p w14:paraId="02EF8C20" w14:textId="77777777" w:rsidR="00A46FC9" w:rsidRDefault="0052670F">
      <w:pPr>
        <w:spacing w:line="600" w:lineRule="auto"/>
        <w:ind w:firstLine="720"/>
        <w:jc w:val="both"/>
        <w:rPr>
          <w:rFonts w:eastAsia="Times New Roman"/>
          <w:szCs w:val="24"/>
        </w:rPr>
      </w:pPr>
      <w:r>
        <w:rPr>
          <w:rFonts w:eastAsia="Times New Roman"/>
          <w:szCs w:val="24"/>
        </w:rPr>
        <w:t xml:space="preserve">Θέλω, όμως, κύριε Υπουργέ, εάν και οι υπόλοιποι έχουν τη δυνατότητα όχι να πάνε από την αρχή σε ένα </w:t>
      </w:r>
      <w:r>
        <w:rPr>
          <w:rFonts w:eastAsia="Times New Roman"/>
          <w:szCs w:val="24"/>
        </w:rPr>
        <w:t>Τ</w:t>
      </w:r>
      <w:r>
        <w:rPr>
          <w:rFonts w:eastAsia="Times New Roman"/>
          <w:szCs w:val="24"/>
        </w:rPr>
        <w:t xml:space="preserve">μήμα </w:t>
      </w:r>
      <w:r>
        <w:rPr>
          <w:rFonts w:eastAsia="Times New Roman"/>
          <w:szCs w:val="24"/>
        </w:rPr>
        <w:t>Μ</w:t>
      </w:r>
      <w:r>
        <w:rPr>
          <w:rFonts w:eastAsia="Times New Roman"/>
          <w:szCs w:val="24"/>
        </w:rPr>
        <w:t xml:space="preserve">ηχανολογίας ή σε ένα </w:t>
      </w:r>
      <w:r>
        <w:rPr>
          <w:rFonts w:eastAsia="Times New Roman"/>
          <w:szCs w:val="24"/>
        </w:rPr>
        <w:t>Τ</w:t>
      </w:r>
      <w:r>
        <w:rPr>
          <w:rFonts w:eastAsia="Times New Roman"/>
          <w:szCs w:val="24"/>
        </w:rPr>
        <w:t xml:space="preserve">μήμα </w:t>
      </w:r>
      <w:r>
        <w:rPr>
          <w:rFonts w:eastAsia="Times New Roman"/>
          <w:szCs w:val="24"/>
        </w:rPr>
        <w:t>Φ</w:t>
      </w:r>
      <w:r>
        <w:rPr>
          <w:rFonts w:eastAsia="Times New Roman"/>
          <w:szCs w:val="24"/>
        </w:rPr>
        <w:t xml:space="preserve">υσικών </w:t>
      </w:r>
      <w:r>
        <w:rPr>
          <w:rFonts w:eastAsia="Times New Roman"/>
          <w:szCs w:val="24"/>
        </w:rPr>
        <w:t>Π</w:t>
      </w:r>
      <w:r>
        <w:rPr>
          <w:rFonts w:eastAsia="Times New Roman"/>
          <w:szCs w:val="24"/>
        </w:rPr>
        <w:t xml:space="preserve">όρων, να τους δοθεί η </w:t>
      </w:r>
      <w:r>
        <w:rPr>
          <w:rFonts w:eastAsia="Times New Roman"/>
          <w:szCs w:val="24"/>
        </w:rPr>
        <w:t xml:space="preserve">δυνατότητα να γραφτούν σε </w:t>
      </w:r>
      <w:r>
        <w:rPr>
          <w:rFonts w:eastAsia="Times New Roman"/>
          <w:szCs w:val="24"/>
        </w:rPr>
        <w:t>Τ</w:t>
      </w:r>
      <w:r>
        <w:rPr>
          <w:rFonts w:eastAsia="Times New Roman"/>
          <w:szCs w:val="24"/>
        </w:rPr>
        <w:t xml:space="preserve">μήμα </w:t>
      </w:r>
      <w:r>
        <w:rPr>
          <w:rFonts w:eastAsia="Times New Roman"/>
          <w:szCs w:val="24"/>
        </w:rPr>
        <w:t>Δ</w:t>
      </w:r>
      <w:r>
        <w:rPr>
          <w:rFonts w:eastAsia="Times New Roman"/>
          <w:szCs w:val="24"/>
        </w:rPr>
        <w:t xml:space="preserve">ομικών </w:t>
      </w:r>
      <w:r>
        <w:rPr>
          <w:rFonts w:eastAsia="Times New Roman"/>
          <w:szCs w:val="24"/>
        </w:rPr>
        <w:t>Έ</w:t>
      </w:r>
      <w:r>
        <w:rPr>
          <w:rFonts w:eastAsia="Times New Roman"/>
          <w:szCs w:val="24"/>
        </w:rPr>
        <w:t xml:space="preserve">ργων. Νομίζω ότι είναι δικαίωμά τους. Δεν μπορεί η </w:t>
      </w:r>
      <w:r>
        <w:rPr>
          <w:rFonts w:eastAsia="Times New Roman"/>
          <w:szCs w:val="24"/>
        </w:rPr>
        <w:t>π</w:t>
      </w:r>
      <w:r>
        <w:rPr>
          <w:rFonts w:eastAsia="Times New Roman"/>
          <w:szCs w:val="24"/>
        </w:rPr>
        <w:t xml:space="preserve">ολιτεία, ανεξάρτητα από το γεγονός ότι και αυτοί έχουν καθυστερήσει, να τους αφαιρεί αυτό το δικαίωμα. Εξάλλου εσείς, ως </w:t>
      </w:r>
      <w:r>
        <w:rPr>
          <w:rFonts w:eastAsia="Times New Roman"/>
          <w:szCs w:val="24"/>
        </w:rPr>
        <w:lastRenderedPageBreak/>
        <w:t xml:space="preserve">Κυβέρνηση, καταργήσατε το ν+2. Άρα δίνετε </w:t>
      </w:r>
      <w:r>
        <w:rPr>
          <w:rFonts w:eastAsia="Times New Roman"/>
          <w:szCs w:val="24"/>
        </w:rPr>
        <w:t xml:space="preserve">τη δυνατότητα στους φοιτητές για λόγους εργασίας, για λόγους οικονομικών ή οικογενειακών δυσκολιών να κάνουν παραπάνω χρόνια από αυτά που προβλέπονται ή από αυτά που προβλέπονταν από τον προηγούμενο νόμο. Άρα δεν μπορεί να έχουμε δύο μέτρα και δύο σταθμά. </w:t>
      </w:r>
      <w:r>
        <w:rPr>
          <w:rFonts w:eastAsia="Times New Roman"/>
          <w:szCs w:val="24"/>
        </w:rPr>
        <w:t xml:space="preserve">Σύμφωνα με τη δικιά σας αντίληψη, που είναι και δικιά μου, όταν είναι εργαζόμενος -γιατί εγώ ήμουν φοιτητής εργαζόμενος, όπως και πολλοί άλλοι- ή όταν έχουν οικογενειακές δυσκολίες ή λόγω της κρίσης που πολλά παιδιά γύρισαν στον τόπο τους, στην οικογένειά </w:t>
      </w:r>
      <w:r>
        <w:rPr>
          <w:rFonts w:eastAsia="Times New Roman"/>
          <w:szCs w:val="24"/>
        </w:rPr>
        <w:t>τους και δεν συνέχισαν τις σπουδές, θα πρέπει να τους δώσουμε το δικαίωμα να μπορούν να μετεγγραφούν σε Τμήμα Δομικών Έργων, ας είναι άλλου ΤΕΙ. Δεν κατάλαβα; Γιατί; Είναι καπετανάτο το κάθε ΤΕΙ; Τι είναι; Είπαμε ότι είναι αυτοδιοίκητο και αυτοτελές ένα εκ</w:t>
      </w:r>
      <w:r>
        <w:rPr>
          <w:rFonts w:eastAsia="Times New Roman"/>
          <w:szCs w:val="24"/>
        </w:rPr>
        <w:t xml:space="preserve">παιδευτικό ίδρυμα, αλλά αυτά τα κανονίζει η </w:t>
      </w:r>
      <w:r>
        <w:rPr>
          <w:rFonts w:eastAsia="Times New Roman"/>
          <w:szCs w:val="24"/>
        </w:rPr>
        <w:t>π</w:t>
      </w:r>
      <w:r>
        <w:rPr>
          <w:rFonts w:eastAsia="Times New Roman"/>
          <w:szCs w:val="24"/>
        </w:rPr>
        <w:t xml:space="preserve">ολιτεία. Και τα των μετεγγραφών ακόμα η </w:t>
      </w:r>
      <w:r>
        <w:rPr>
          <w:rFonts w:eastAsia="Times New Roman"/>
          <w:szCs w:val="24"/>
        </w:rPr>
        <w:t>π</w:t>
      </w:r>
      <w:r>
        <w:rPr>
          <w:rFonts w:eastAsia="Times New Roman"/>
          <w:szCs w:val="24"/>
        </w:rPr>
        <w:t>ολιτεία τα κανονίζει.</w:t>
      </w:r>
    </w:p>
    <w:p w14:paraId="02EF8C21" w14:textId="77777777" w:rsidR="00A46FC9" w:rsidRDefault="0052670F">
      <w:pPr>
        <w:spacing w:line="600" w:lineRule="auto"/>
        <w:ind w:firstLine="720"/>
        <w:jc w:val="both"/>
        <w:rPr>
          <w:rFonts w:eastAsia="Times New Roman"/>
          <w:szCs w:val="24"/>
        </w:rPr>
      </w:pPr>
      <w:r>
        <w:rPr>
          <w:rFonts w:eastAsia="Times New Roman"/>
          <w:szCs w:val="24"/>
        </w:rPr>
        <w:t>Άρα, με διεύρυνση της έννοιας της μετεγγραφής, νομίζω ότι μπορείτε να το πράξετε και να μην αλλάξουν τομέα, να μην πάνε σε τομείς οι οποίοι δεν είνα</w:t>
      </w:r>
      <w:r>
        <w:rPr>
          <w:rFonts w:eastAsia="Times New Roman"/>
          <w:szCs w:val="24"/>
        </w:rPr>
        <w:t xml:space="preserve">ι της προτίμησής τους. Θα ήθελα να σας παρακαλέσω ιδιαιτέρως. Θέλει νομοθετική ρύθμιση, βεβαίως, η τροποποίηση του προεδρικού διατάγματος. Όμως, δεν είναι κάτι επώδυνο, είναι κάτι στο οποίο δεν είναι αντίθετος κανένας. Είναι κάτι το οποίο θα αποκαταστήσει </w:t>
      </w:r>
      <w:r>
        <w:rPr>
          <w:rFonts w:eastAsia="Times New Roman"/>
          <w:szCs w:val="24"/>
        </w:rPr>
        <w:t>την τάξη και το δίκιο αυτών των ανθρώπων και σας θεωρώ δίκαιο άνθρωπο.</w:t>
      </w:r>
    </w:p>
    <w:p w14:paraId="02EF8C22" w14:textId="77777777" w:rsidR="00A46FC9" w:rsidRDefault="0052670F">
      <w:pPr>
        <w:spacing w:line="600" w:lineRule="auto"/>
        <w:ind w:firstLine="720"/>
        <w:jc w:val="both"/>
        <w:rPr>
          <w:rFonts w:eastAsia="Times New Roman"/>
          <w:szCs w:val="24"/>
        </w:rPr>
      </w:pPr>
      <w:r>
        <w:rPr>
          <w:rFonts w:eastAsia="Times New Roman"/>
          <w:szCs w:val="24"/>
        </w:rPr>
        <w:lastRenderedPageBreak/>
        <w:t xml:space="preserve">Σας ευχαριστώ. </w:t>
      </w:r>
    </w:p>
    <w:p w14:paraId="02EF8C23" w14:textId="77777777" w:rsidR="00A46FC9" w:rsidRDefault="0052670F">
      <w:pPr>
        <w:spacing w:line="600" w:lineRule="auto"/>
        <w:ind w:firstLine="720"/>
        <w:contextualSpacing/>
        <w:rPr>
          <w:rFonts w:eastAsia="Times New Roman"/>
          <w:szCs w:val="24"/>
        </w:rPr>
      </w:pPr>
      <w:r w:rsidRPr="005527D9">
        <w:rPr>
          <w:rFonts w:eastAsia="Times New Roman"/>
          <w:b/>
          <w:szCs w:val="24"/>
        </w:rPr>
        <w:t>ΠΡΟΕΔΡΕΥΩΝ (Νικήτας Κακλαμάνης):</w:t>
      </w:r>
      <w:r>
        <w:rPr>
          <w:rFonts w:eastAsia="Times New Roman"/>
          <w:szCs w:val="24"/>
        </w:rPr>
        <w:t xml:space="preserve"> Ευχαριστούμε.</w:t>
      </w:r>
    </w:p>
    <w:p w14:paraId="02EF8C24" w14:textId="77777777" w:rsidR="00A46FC9" w:rsidRDefault="0052670F">
      <w:pPr>
        <w:spacing w:line="600" w:lineRule="auto"/>
        <w:ind w:firstLine="720"/>
        <w:contextualSpacing/>
        <w:rPr>
          <w:rFonts w:eastAsia="Times New Roman"/>
          <w:szCs w:val="24"/>
        </w:rPr>
      </w:pPr>
      <w:r>
        <w:rPr>
          <w:rFonts w:eastAsia="Times New Roman"/>
          <w:szCs w:val="24"/>
        </w:rPr>
        <w:t>Ο κύριος Υπουργός έχει τον λόγο.</w:t>
      </w:r>
    </w:p>
    <w:p w14:paraId="02EF8C25" w14:textId="77777777" w:rsidR="00A46FC9" w:rsidRDefault="0052670F">
      <w:pPr>
        <w:spacing w:line="600" w:lineRule="auto"/>
        <w:ind w:firstLine="720"/>
        <w:jc w:val="both"/>
        <w:rPr>
          <w:rFonts w:eastAsia="Times New Roman"/>
          <w:szCs w:val="24"/>
        </w:rPr>
      </w:pPr>
      <w:r>
        <w:rPr>
          <w:rFonts w:eastAsia="Times New Roman"/>
          <w:b/>
          <w:szCs w:val="24"/>
        </w:rPr>
        <w:t xml:space="preserve">ΚΩΝΣΤΑΝΤΙΝΟΣ ΓΑΒΡΟΓΛΟΥ (Υπουργός Παιδείας, Έρευνας και Θρησκευμάτων): </w:t>
      </w:r>
      <w:r>
        <w:rPr>
          <w:rFonts w:eastAsia="Times New Roman"/>
          <w:szCs w:val="24"/>
        </w:rPr>
        <w:t>Θα ήθελα να ξεκαθαρ</w:t>
      </w:r>
      <w:r>
        <w:rPr>
          <w:rFonts w:eastAsia="Times New Roman"/>
          <w:szCs w:val="24"/>
        </w:rPr>
        <w:t>ίσουμε κάτι για την πρώτη κατηγορία των παιδιών. Το λύνουμε. Θα υπάρχει ρύθμιση. Ας μην το ξανασυζητήσουμε.</w:t>
      </w:r>
    </w:p>
    <w:p w14:paraId="02EF8C26" w14:textId="77777777" w:rsidR="00A46FC9" w:rsidRDefault="0052670F">
      <w:pPr>
        <w:spacing w:line="600" w:lineRule="auto"/>
        <w:ind w:firstLine="720"/>
        <w:jc w:val="both"/>
        <w:rPr>
          <w:rFonts w:eastAsia="Times New Roman"/>
          <w:szCs w:val="24"/>
        </w:rPr>
      </w:pPr>
      <w:r>
        <w:rPr>
          <w:rFonts w:eastAsia="Times New Roman"/>
          <w:szCs w:val="24"/>
        </w:rPr>
        <w:t>Θέλω να διαφωνήσω όχι ως προς τις παραμέτρους που θέσατε</w:t>
      </w:r>
      <w:r>
        <w:rPr>
          <w:rFonts w:eastAsia="Times New Roman"/>
          <w:szCs w:val="24"/>
        </w:rPr>
        <w:t>,</w:t>
      </w:r>
      <w:r>
        <w:rPr>
          <w:rFonts w:eastAsia="Times New Roman"/>
          <w:szCs w:val="24"/>
        </w:rPr>
        <w:t xml:space="preserve"> γιατί, παραδείγματος χάρ</w:t>
      </w:r>
      <w:r>
        <w:rPr>
          <w:rFonts w:eastAsia="Times New Roman"/>
          <w:szCs w:val="24"/>
        </w:rPr>
        <w:t>ιν</w:t>
      </w:r>
      <w:r>
        <w:rPr>
          <w:rFonts w:eastAsia="Times New Roman"/>
          <w:szCs w:val="24"/>
        </w:rPr>
        <w:t>, είναι πολλά παιδιά πέραν των χρόνων που υποτίθεται ότι θα μπορ</w:t>
      </w:r>
      <w:r>
        <w:rPr>
          <w:rFonts w:eastAsia="Times New Roman"/>
          <w:szCs w:val="24"/>
        </w:rPr>
        <w:t xml:space="preserve">ούσες να τελειώσεις, το ν+2. </w:t>
      </w:r>
    </w:p>
    <w:p w14:paraId="02EF8C27" w14:textId="77777777" w:rsidR="00A46FC9" w:rsidRDefault="0052670F">
      <w:pPr>
        <w:spacing w:line="600" w:lineRule="auto"/>
        <w:ind w:firstLine="720"/>
        <w:jc w:val="both"/>
        <w:rPr>
          <w:rFonts w:eastAsia="Times New Roman"/>
          <w:szCs w:val="24"/>
        </w:rPr>
      </w:pPr>
      <w:r>
        <w:rPr>
          <w:rFonts w:eastAsia="Times New Roman"/>
          <w:szCs w:val="24"/>
        </w:rPr>
        <w:t>Κοιτάξτε</w:t>
      </w:r>
      <w:r w:rsidRPr="00502B23">
        <w:rPr>
          <w:rFonts w:eastAsia="Times New Roman"/>
          <w:szCs w:val="24"/>
        </w:rPr>
        <w:t>:</w:t>
      </w:r>
      <w:r>
        <w:rPr>
          <w:rFonts w:eastAsia="Times New Roman"/>
          <w:szCs w:val="24"/>
        </w:rPr>
        <w:t xml:space="preserve"> Ένας από τους σοβαρούς λόγους είναι ότι τα παιδιά αυτά εισήχθησαν σε τμήματα χωρίς υποχρεωτικά να το θέλουν. Το μεγάλο μας πρόβλημα είναι ότι η μεγάλη πλειοψηφία των παιδιών σπουδάζει πράγματα που δεν θέλει, γιατί έχ</w:t>
      </w:r>
      <w:r>
        <w:rPr>
          <w:rFonts w:eastAsia="Times New Roman"/>
          <w:szCs w:val="24"/>
        </w:rPr>
        <w:t xml:space="preserve">ουμε ένα σύστημα που σε πετάει αριστερά και δεξιά και αυτό ακριβώς πάμε να αλλάξουμε με την αναδόμηση της </w:t>
      </w:r>
      <w:r>
        <w:rPr>
          <w:rFonts w:eastAsia="Times New Roman"/>
          <w:szCs w:val="24"/>
        </w:rPr>
        <w:t xml:space="preserve">Γ΄ </w:t>
      </w:r>
      <w:r>
        <w:rPr>
          <w:rFonts w:eastAsia="Times New Roman"/>
          <w:szCs w:val="24"/>
        </w:rPr>
        <w:t xml:space="preserve">λυκείου και της διαδικασίας εισαγωγής στα </w:t>
      </w:r>
      <w:r>
        <w:rPr>
          <w:rFonts w:eastAsia="Times New Roman"/>
          <w:szCs w:val="24"/>
        </w:rPr>
        <w:t>π</w:t>
      </w:r>
      <w:r>
        <w:rPr>
          <w:rFonts w:eastAsia="Times New Roman"/>
          <w:szCs w:val="24"/>
        </w:rPr>
        <w:t>ανεπιστήμια που προτείνουμε.</w:t>
      </w:r>
    </w:p>
    <w:p w14:paraId="02EF8C28" w14:textId="77777777" w:rsidR="00A46FC9" w:rsidRDefault="0052670F">
      <w:pPr>
        <w:spacing w:line="600" w:lineRule="auto"/>
        <w:ind w:firstLine="720"/>
        <w:jc w:val="both"/>
        <w:rPr>
          <w:rFonts w:eastAsia="Times New Roman"/>
          <w:szCs w:val="24"/>
        </w:rPr>
      </w:pPr>
      <w:r>
        <w:rPr>
          <w:rFonts w:eastAsia="Times New Roman"/>
          <w:szCs w:val="24"/>
        </w:rPr>
        <w:t>Για το δεύτερο που είπατε, νομίζω ότι αυτή τη στιγμή θα πρέπει να διασφαλισ</w:t>
      </w:r>
      <w:r>
        <w:rPr>
          <w:rFonts w:eastAsia="Times New Roman"/>
          <w:szCs w:val="24"/>
        </w:rPr>
        <w:t>τεί ότι</w:t>
      </w:r>
      <w:r>
        <w:rPr>
          <w:rFonts w:eastAsia="Times New Roman"/>
          <w:szCs w:val="24"/>
        </w:rPr>
        <w:t>,</w:t>
      </w:r>
      <w:r>
        <w:rPr>
          <w:rFonts w:eastAsia="Times New Roman"/>
          <w:szCs w:val="24"/>
        </w:rPr>
        <w:t xml:space="preserve"> αφού αυτά τα παιδιά εισήχθησαν στα </w:t>
      </w:r>
      <w:r>
        <w:rPr>
          <w:rFonts w:eastAsia="Times New Roman"/>
          <w:szCs w:val="24"/>
        </w:rPr>
        <w:t>Τ</w:t>
      </w:r>
      <w:r>
        <w:rPr>
          <w:rFonts w:eastAsia="Times New Roman"/>
          <w:szCs w:val="24"/>
        </w:rPr>
        <w:t xml:space="preserve">μήματα </w:t>
      </w:r>
      <w:r>
        <w:rPr>
          <w:rFonts w:eastAsia="Times New Roman"/>
          <w:szCs w:val="24"/>
        </w:rPr>
        <w:t>Δ</w:t>
      </w:r>
      <w:r>
        <w:rPr>
          <w:rFonts w:eastAsia="Times New Roman"/>
          <w:szCs w:val="24"/>
        </w:rPr>
        <w:t xml:space="preserve">ομικών </w:t>
      </w:r>
      <w:r>
        <w:rPr>
          <w:rFonts w:eastAsia="Times New Roman"/>
          <w:szCs w:val="24"/>
        </w:rPr>
        <w:t>Έ</w:t>
      </w:r>
      <w:r>
        <w:rPr>
          <w:rFonts w:eastAsia="Times New Roman"/>
          <w:szCs w:val="24"/>
        </w:rPr>
        <w:t>ργων, να μπορέσουν</w:t>
      </w:r>
      <w:r>
        <w:rPr>
          <w:rFonts w:eastAsia="Times New Roman"/>
          <w:szCs w:val="24"/>
        </w:rPr>
        <w:t>,</w:t>
      </w:r>
      <w:r>
        <w:rPr>
          <w:rFonts w:eastAsia="Times New Roman"/>
          <w:szCs w:val="24"/>
        </w:rPr>
        <w:t xml:space="preserve"> στον βαθμό που τα ίδια θέλουν, στο χρονικό περιθώριο που τους επιτρέπει ο </w:t>
      </w:r>
      <w:r>
        <w:rPr>
          <w:rFonts w:eastAsia="Times New Roman"/>
          <w:szCs w:val="24"/>
        </w:rPr>
        <w:lastRenderedPageBreak/>
        <w:t>νόμος, να ολοκληρώσουν εκεί τις σπουδές τους. Δεν είναι δυνατό να πηγαίνεις από το ένα ίδρυμα στο άλλο, όχι γιατί είναι φέουδα, αλλά γιατί υπάρχουν διαφορετικές διαδικασίες στα προγ</w:t>
      </w:r>
      <w:r>
        <w:rPr>
          <w:rFonts w:eastAsia="Times New Roman"/>
          <w:szCs w:val="24"/>
        </w:rPr>
        <w:t>ράμματα σπουδών, τα παιδιά έχουν μπει με διαφορετικά μόρια κ.λπ.</w:t>
      </w:r>
      <w:r>
        <w:rPr>
          <w:rFonts w:eastAsia="Times New Roman"/>
          <w:szCs w:val="24"/>
        </w:rPr>
        <w:t>.</w:t>
      </w:r>
      <w:r>
        <w:rPr>
          <w:rFonts w:eastAsia="Times New Roman"/>
          <w:szCs w:val="24"/>
        </w:rPr>
        <w:t xml:space="preserve"> </w:t>
      </w:r>
    </w:p>
    <w:p w14:paraId="02EF8C29" w14:textId="77777777" w:rsidR="00A46FC9" w:rsidRDefault="0052670F">
      <w:pPr>
        <w:spacing w:line="600" w:lineRule="auto"/>
        <w:ind w:firstLine="720"/>
        <w:jc w:val="both"/>
        <w:rPr>
          <w:rFonts w:eastAsia="Times New Roman"/>
          <w:szCs w:val="24"/>
        </w:rPr>
      </w:pPr>
      <w:r>
        <w:rPr>
          <w:rFonts w:eastAsia="Times New Roman"/>
          <w:szCs w:val="24"/>
        </w:rPr>
        <w:t>Θα παρακαλούσα, λοιπόν, να βρούμε μια λύση</w:t>
      </w:r>
      <w:r>
        <w:rPr>
          <w:rFonts w:eastAsia="Times New Roman"/>
          <w:szCs w:val="24"/>
        </w:rPr>
        <w:t>,</w:t>
      </w:r>
      <w:r>
        <w:rPr>
          <w:rFonts w:eastAsia="Times New Roman"/>
          <w:szCs w:val="24"/>
        </w:rPr>
        <w:t xml:space="preserve"> στον βαθμό που αυτά τα παιδιά θέλουν να ολοκληρώσουν τις σπουδές τους, να δούμε πόσα χρόνια τούς υπολείπονται και να βρεθεί μια συναινετική λύση </w:t>
      </w:r>
      <w:r>
        <w:rPr>
          <w:rFonts w:eastAsia="Times New Roman"/>
          <w:szCs w:val="24"/>
        </w:rPr>
        <w:t>κυρίως με τις πρυτανικές αρχές, οι οποίες να μας κάνουν μια πρόταση. Αυτός νομίζω ότι είναι ο πιο δημοκρατικός και ακαδημαϊκά σωστός τρόπος.</w:t>
      </w:r>
    </w:p>
    <w:p w14:paraId="02EF8C2A" w14:textId="77777777" w:rsidR="00A46FC9" w:rsidRDefault="0052670F">
      <w:pPr>
        <w:spacing w:line="600" w:lineRule="auto"/>
        <w:ind w:firstLine="709"/>
        <w:jc w:val="both"/>
        <w:rPr>
          <w:rFonts w:eastAsia="Times New Roman"/>
          <w:szCs w:val="24"/>
        </w:rPr>
      </w:pPr>
      <w:r>
        <w:rPr>
          <w:rFonts w:eastAsia="Times New Roman"/>
          <w:szCs w:val="24"/>
        </w:rPr>
        <w:t>Σας ευχαριστώ και σας χαρίζω τα δύο λεπτά που μου έμειναν, κύριε Πρόεδρε.</w:t>
      </w:r>
    </w:p>
    <w:p w14:paraId="02EF8C2B" w14:textId="77777777" w:rsidR="00A46FC9" w:rsidRDefault="0052670F">
      <w:pPr>
        <w:spacing w:line="600" w:lineRule="auto"/>
        <w:ind w:firstLine="709"/>
        <w:jc w:val="both"/>
        <w:rPr>
          <w:rFonts w:eastAsia="Times New Roman"/>
          <w:szCs w:val="24"/>
        </w:rPr>
      </w:pPr>
      <w:r>
        <w:rPr>
          <w:rFonts w:eastAsia="Times New Roman"/>
          <w:b/>
          <w:szCs w:val="24"/>
        </w:rPr>
        <w:t>ΠΡΟΕΔΡΕΥΩΝ (Νικήτας Κακλαμάνης)</w:t>
      </w:r>
      <w:r w:rsidRPr="00502B23">
        <w:rPr>
          <w:rFonts w:eastAsia="Times New Roman"/>
          <w:b/>
          <w:szCs w:val="24"/>
        </w:rPr>
        <w:t>:</w:t>
      </w:r>
      <w:r>
        <w:rPr>
          <w:rFonts w:eastAsia="Times New Roman"/>
          <w:b/>
          <w:szCs w:val="24"/>
        </w:rPr>
        <w:t xml:space="preserve"> </w:t>
      </w:r>
      <w:r>
        <w:rPr>
          <w:rFonts w:eastAsia="Times New Roman"/>
          <w:szCs w:val="24"/>
        </w:rPr>
        <w:t>Ευχαριστ</w:t>
      </w:r>
      <w:r>
        <w:rPr>
          <w:rFonts w:eastAsia="Times New Roman"/>
          <w:szCs w:val="24"/>
        </w:rPr>
        <w:t>ούμε για την παρουσία σας εδώ.</w:t>
      </w:r>
    </w:p>
    <w:p w14:paraId="02EF8C2C" w14:textId="77777777" w:rsidR="00A46FC9" w:rsidRDefault="0052670F">
      <w:pPr>
        <w:spacing w:line="600" w:lineRule="auto"/>
        <w:ind w:firstLine="709"/>
        <w:jc w:val="both"/>
        <w:rPr>
          <w:rFonts w:eastAsia="Times New Roman"/>
          <w:szCs w:val="24"/>
        </w:rPr>
      </w:pPr>
      <w:r>
        <w:rPr>
          <w:rFonts w:eastAsia="Times New Roman"/>
          <w:szCs w:val="24"/>
        </w:rPr>
        <w:t>Προχωράμε στο δεύτερο γκρουπ επίκαιρων ερωτήσεων.</w:t>
      </w:r>
    </w:p>
    <w:p w14:paraId="02EF8C2D" w14:textId="77777777" w:rsidR="00A46FC9" w:rsidRDefault="0052670F">
      <w:pPr>
        <w:spacing w:line="600" w:lineRule="auto"/>
        <w:ind w:firstLine="709"/>
        <w:jc w:val="both"/>
        <w:rPr>
          <w:rFonts w:eastAsia="Times New Roman"/>
          <w:szCs w:val="24"/>
        </w:rPr>
      </w:pPr>
      <w:r>
        <w:rPr>
          <w:rFonts w:eastAsia="Times New Roman"/>
          <w:szCs w:val="24"/>
        </w:rPr>
        <w:t>Θα συζητηθεί η πρώτη με αριθμό 126/5-11-2018 επίκαιρη ερώτηση δεύτερου κύκλου του Βουλευτή Κοζάνης της Νέας Δημοκρατίας κ. Γεωργίου Κασαπίδη προς τον Υπουργό Περιβάλλοντος και</w:t>
      </w:r>
      <w:r>
        <w:rPr>
          <w:rFonts w:eastAsia="Times New Roman"/>
          <w:szCs w:val="24"/>
        </w:rPr>
        <w:t xml:space="preserve"> Ενέργειας, με θέμα</w:t>
      </w:r>
      <w:r w:rsidRPr="00502B23">
        <w:rPr>
          <w:rFonts w:eastAsia="Times New Roman"/>
          <w:szCs w:val="24"/>
        </w:rPr>
        <w:t>:</w:t>
      </w:r>
      <w:r>
        <w:rPr>
          <w:rFonts w:eastAsia="Times New Roman"/>
          <w:szCs w:val="24"/>
        </w:rPr>
        <w:t xml:space="preserve"> «Μετεγκατάσταση οικισμού Ακρινής Δήμου Κοζάνης».</w:t>
      </w:r>
    </w:p>
    <w:p w14:paraId="02EF8C2E" w14:textId="77777777" w:rsidR="00A46FC9" w:rsidRDefault="0052670F">
      <w:pPr>
        <w:spacing w:line="600" w:lineRule="auto"/>
        <w:ind w:firstLine="709"/>
        <w:jc w:val="both"/>
        <w:rPr>
          <w:rFonts w:eastAsia="Times New Roman"/>
          <w:szCs w:val="24"/>
        </w:rPr>
      </w:pPr>
      <w:r>
        <w:rPr>
          <w:rFonts w:eastAsia="Times New Roman"/>
          <w:szCs w:val="24"/>
        </w:rPr>
        <w:lastRenderedPageBreak/>
        <w:t>Θα απαντήσει και στις τέσσερις επίκαιρες ερωτήσεις ο παρευρισκόμενος Υπουργός κ. Γεώργιος Σταθάκης.</w:t>
      </w:r>
    </w:p>
    <w:p w14:paraId="02EF8C2F" w14:textId="77777777" w:rsidR="00A46FC9" w:rsidRDefault="0052670F">
      <w:pPr>
        <w:spacing w:line="600" w:lineRule="auto"/>
        <w:ind w:firstLine="709"/>
        <w:jc w:val="both"/>
        <w:rPr>
          <w:rFonts w:eastAsia="Times New Roman"/>
          <w:szCs w:val="24"/>
        </w:rPr>
      </w:pPr>
      <w:r>
        <w:rPr>
          <w:rFonts w:eastAsia="Times New Roman"/>
          <w:szCs w:val="24"/>
        </w:rPr>
        <w:t>Κύριε Κασαπίδη, έχετε τον λόγο.</w:t>
      </w:r>
    </w:p>
    <w:p w14:paraId="02EF8C30" w14:textId="77777777" w:rsidR="00A46FC9" w:rsidRDefault="0052670F">
      <w:pPr>
        <w:spacing w:line="600" w:lineRule="auto"/>
        <w:ind w:firstLine="709"/>
        <w:jc w:val="both"/>
        <w:rPr>
          <w:rFonts w:eastAsia="Times New Roman"/>
          <w:szCs w:val="24"/>
        </w:rPr>
      </w:pPr>
      <w:r w:rsidRPr="005527D9">
        <w:rPr>
          <w:rFonts w:eastAsia="Times New Roman"/>
          <w:b/>
          <w:szCs w:val="24"/>
        </w:rPr>
        <w:t>ΓΕΩΡΓΙΟΣ ΚΑΣΑΠΙΔΗΣ:</w:t>
      </w:r>
      <w:r w:rsidRPr="00502B23">
        <w:rPr>
          <w:rFonts w:eastAsia="Times New Roman"/>
          <w:szCs w:val="24"/>
        </w:rPr>
        <w:t xml:space="preserve"> </w:t>
      </w:r>
      <w:r>
        <w:rPr>
          <w:rFonts w:eastAsia="Times New Roman"/>
          <w:szCs w:val="24"/>
        </w:rPr>
        <w:t>Ευχαριστώ, κύριε Πρόεδρε.</w:t>
      </w:r>
    </w:p>
    <w:p w14:paraId="02EF8C31" w14:textId="77777777" w:rsidR="00A46FC9" w:rsidRDefault="0052670F">
      <w:pPr>
        <w:spacing w:line="600" w:lineRule="auto"/>
        <w:ind w:firstLine="709"/>
        <w:jc w:val="both"/>
        <w:rPr>
          <w:rFonts w:eastAsia="Times New Roman"/>
          <w:szCs w:val="24"/>
        </w:rPr>
      </w:pPr>
      <w:r>
        <w:rPr>
          <w:rFonts w:eastAsia="Times New Roman"/>
          <w:szCs w:val="24"/>
        </w:rPr>
        <w:t>Χρόνια π</w:t>
      </w:r>
      <w:r>
        <w:rPr>
          <w:rFonts w:eastAsia="Times New Roman"/>
          <w:szCs w:val="24"/>
        </w:rPr>
        <w:t>ολλά για την ημέρα του Αγίου Νεκταρίου σήμερα, του Αγίου της υπομονής και της σιωπής και της ταπεινοφροσύνης απέναντι στις μύριες συκοφαντίες, κύριοι Υπουργοί, κύριοι συνάδελφοι, που δεχόταν κατά τη διάρκεια της ζωής του, ένα πρότυπο εντιμότητας, ειλικρίνε</w:t>
      </w:r>
      <w:r>
        <w:rPr>
          <w:rFonts w:eastAsia="Times New Roman"/>
          <w:szCs w:val="24"/>
        </w:rPr>
        <w:t xml:space="preserve">ιας, ταπεινοφροσύνης για την κοινωνία μας, για τη χώρα μας, για τον πολιτικό κόσμο της πατρίδας μας, που τόσο πολύ το έχουμε ανάγκη. </w:t>
      </w:r>
    </w:p>
    <w:p w14:paraId="02EF8C32" w14:textId="77777777" w:rsidR="00A46FC9" w:rsidRDefault="0052670F">
      <w:pPr>
        <w:spacing w:line="600" w:lineRule="auto"/>
        <w:ind w:firstLine="720"/>
        <w:jc w:val="both"/>
        <w:rPr>
          <w:rFonts w:eastAsia="Times New Roman"/>
          <w:szCs w:val="24"/>
        </w:rPr>
      </w:pPr>
      <w:r>
        <w:rPr>
          <w:rFonts w:eastAsia="Times New Roman"/>
          <w:szCs w:val="24"/>
        </w:rPr>
        <w:t>Εντιμότητα και ειλικρίνεια, κύριε Υπουργέ, χρειάζεται να επιδείξουμε και στο θέμα αυτό της Ακρινής, το οποίο ταλαιπωρεί το</w:t>
      </w:r>
      <w:r>
        <w:rPr>
          <w:rFonts w:eastAsia="Times New Roman"/>
          <w:szCs w:val="24"/>
        </w:rPr>
        <w:t>υς κατοίκους του οικισμού αυτού του υπό μετεγκατάσταση οικισμού βάσει του νόμου του 2011</w:t>
      </w:r>
      <w:r>
        <w:rPr>
          <w:rFonts w:eastAsia="Times New Roman"/>
          <w:szCs w:val="24"/>
        </w:rPr>
        <w:t>,</w:t>
      </w:r>
      <w:r>
        <w:rPr>
          <w:rFonts w:eastAsia="Times New Roman"/>
          <w:szCs w:val="24"/>
        </w:rPr>
        <w:t xml:space="preserve"> που, όπως οριζόταν τότε, έπρεπε ήδη να έχει γίνει το σχέδιο της μετεγκατάστασης, το οποίο και κατατέθηκε από τη ΔΕΗ το 2014. Με την αλλαγή του νόμου με το άρθρο 147 τ</w:t>
      </w:r>
      <w:r>
        <w:rPr>
          <w:rFonts w:eastAsia="Times New Roman"/>
          <w:szCs w:val="24"/>
        </w:rPr>
        <w:t>ου 2017, που έπρεπε να είχε ετοιμαστεί και το σχέδιο απαλλοτρίωσης μέχρι τον Απρίλιο του 2018, δεν έχει υποβληθεί ακόμα αυτό το σχέδιο από τη ΔΕΗ προς το</w:t>
      </w:r>
      <w:r>
        <w:rPr>
          <w:rFonts w:eastAsia="Times New Roman"/>
          <w:szCs w:val="24"/>
        </w:rPr>
        <w:t>ν</w:t>
      </w:r>
      <w:r>
        <w:rPr>
          <w:rFonts w:eastAsia="Times New Roman"/>
          <w:szCs w:val="24"/>
        </w:rPr>
        <w:t xml:space="preserve"> αρμόδιο Υπουργό, δηλαδή προς εσάς, ώστε να συνεχίσουν οι διαδικασίες της μετεγκατάστασης. Έγινε, </w:t>
      </w:r>
      <w:r>
        <w:rPr>
          <w:rFonts w:eastAsia="Times New Roman"/>
          <w:szCs w:val="24"/>
        </w:rPr>
        <w:lastRenderedPageBreak/>
        <w:t>βέβα</w:t>
      </w:r>
      <w:r>
        <w:rPr>
          <w:rFonts w:eastAsia="Times New Roman"/>
          <w:szCs w:val="24"/>
        </w:rPr>
        <w:t xml:space="preserve">ια, στον νόμο αυτό ο διαχωρισμός μεταξύ της Ακρινής και των Αγίων Αναργύρων, ώστε να προχωρήσει η άλλη διαδικασία του οικισμού, που είναι όντως </w:t>
      </w:r>
      <w:proofErr w:type="spellStart"/>
      <w:r>
        <w:rPr>
          <w:rFonts w:eastAsia="Times New Roman"/>
          <w:szCs w:val="24"/>
        </w:rPr>
        <w:t>υπερεπείγουσα</w:t>
      </w:r>
      <w:proofErr w:type="spellEnd"/>
      <w:r>
        <w:rPr>
          <w:rFonts w:eastAsia="Times New Roman"/>
          <w:szCs w:val="24"/>
        </w:rPr>
        <w:t>,</w:t>
      </w:r>
      <w:r>
        <w:rPr>
          <w:rFonts w:eastAsia="Times New Roman"/>
          <w:szCs w:val="24"/>
        </w:rPr>
        <w:t xml:space="preserve"> λόγω της κατολίσθησης. </w:t>
      </w:r>
    </w:p>
    <w:p w14:paraId="02EF8C33" w14:textId="77777777" w:rsidR="00A46FC9" w:rsidRDefault="0052670F">
      <w:pPr>
        <w:spacing w:line="600" w:lineRule="auto"/>
        <w:ind w:firstLine="720"/>
        <w:jc w:val="both"/>
        <w:rPr>
          <w:rFonts w:eastAsia="Times New Roman"/>
          <w:szCs w:val="24"/>
        </w:rPr>
      </w:pPr>
      <w:r>
        <w:rPr>
          <w:rFonts w:eastAsia="Times New Roman"/>
          <w:szCs w:val="24"/>
        </w:rPr>
        <w:t>Ωστόσο, οι διαδικασίες που αφορούν την Ακρινή έχουν καθυστερήσει. Υπάρχει</w:t>
      </w:r>
      <w:r>
        <w:rPr>
          <w:rFonts w:eastAsia="Times New Roman"/>
          <w:szCs w:val="24"/>
        </w:rPr>
        <w:t xml:space="preserve"> αναστάτωση στην περιοχή και το γνωρίζετε. Σας έχουν επισημανθεί επανειλημμένως και από συναδέλφους αλλά και από εκπροσώπους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και στην τελευταία συνέλευση των κατοίκων στο χωριό αποφασίστηκε να τεθεί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εν </w:t>
      </w:r>
      <w:proofErr w:type="spellStart"/>
      <w:r>
        <w:rPr>
          <w:rFonts w:eastAsia="Times New Roman"/>
          <w:szCs w:val="24"/>
        </w:rPr>
        <w:t>είδει</w:t>
      </w:r>
      <w:proofErr w:type="spellEnd"/>
      <w:r>
        <w:rPr>
          <w:rFonts w:eastAsia="Times New Roman"/>
          <w:szCs w:val="24"/>
        </w:rPr>
        <w:t xml:space="preserve"> της επίκα</w:t>
      </w:r>
      <w:r>
        <w:rPr>
          <w:rFonts w:eastAsia="Times New Roman"/>
          <w:szCs w:val="24"/>
        </w:rPr>
        <w:t xml:space="preserve">ιρης ερώτησης το θέμα αυτό ξανά, ώστε εσείς ο ίδιος προσωπικά να δεσμευτείτε, κύριε Υπουργέ, για το συγκεκριμένο χρονοδιάγραμμα που πρέπει να υποβληθεί από τη ΔΕΗ προς εσάς ως προς την απαλλοτρίωση. </w:t>
      </w:r>
    </w:p>
    <w:p w14:paraId="02EF8C34" w14:textId="77777777" w:rsidR="00A46FC9" w:rsidRDefault="0052670F">
      <w:pPr>
        <w:spacing w:line="600" w:lineRule="auto"/>
        <w:ind w:firstLine="720"/>
        <w:jc w:val="both"/>
        <w:rPr>
          <w:rFonts w:eastAsia="Times New Roman"/>
          <w:szCs w:val="24"/>
        </w:rPr>
      </w:pPr>
      <w:r>
        <w:rPr>
          <w:rFonts w:eastAsia="Times New Roman"/>
          <w:szCs w:val="24"/>
        </w:rPr>
        <w:t xml:space="preserve">Αν είστε έτοιμος σήμερα, έναν χρόνο μετά την ψήφιση του </w:t>
      </w:r>
      <w:r>
        <w:rPr>
          <w:rFonts w:eastAsia="Times New Roman"/>
          <w:szCs w:val="24"/>
        </w:rPr>
        <w:t>σχετικού νόμου, θα θέλαμε να μας δώσετε την ημερομηνία που πρέπει να υποβληθεί αυτό το σχέδιο, ώστε να προχωρήσουν οι διαδικασίες και</w:t>
      </w:r>
      <w:r>
        <w:rPr>
          <w:rFonts w:eastAsia="Times New Roman"/>
          <w:szCs w:val="24"/>
        </w:rPr>
        <w:t>,</w:t>
      </w:r>
      <w:r>
        <w:rPr>
          <w:rFonts w:eastAsia="Times New Roman"/>
          <w:szCs w:val="24"/>
        </w:rPr>
        <w:t xml:space="preserve"> αν όχι, γιατί μέχρι σήμερα δεν έχει συμβεί αυτό.</w:t>
      </w:r>
    </w:p>
    <w:p w14:paraId="02EF8C35" w14:textId="77777777" w:rsidR="00A46FC9" w:rsidRDefault="0052670F">
      <w:pPr>
        <w:spacing w:line="600" w:lineRule="auto"/>
        <w:ind w:firstLine="709"/>
        <w:jc w:val="both"/>
        <w:rPr>
          <w:rFonts w:eastAsia="Times New Roman"/>
          <w:szCs w:val="24"/>
        </w:rPr>
      </w:pPr>
      <w:r>
        <w:rPr>
          <w:rFonts w:eastAsia="Times New Roman"/>
          <w:szCs w:val="24"/>
        </w:rPr>
        <w:t>Ευχαριστώ, κύριε Πρόεδρε.</w:t>
      </w:r>
    </w:p>
    <w:p w14:paraId="02EF8C36" w14:textId="77777777" w:rsidR="00A46FC9" w:rsidRDefault="0052670F">
      <w:pPr>
        <w:spacing w:line="600" w:lineRule="auto"/>
        <w:ind w:firstLine="720"/>
        <w:jc w:val="both"/>
        <w:rPr>
          <w:rFonts w:eastAsia="Times New Roman" w:cs="Times New Roman"/>
          <w:szCs w:val="24"/>
        </w:rPr>
      </w:pPr>
      <w:r w:rsidRPr="004F2303">
        <w:rPr>
          <w:rFonts w:eastAsia="Times New Roman" w:cs="Times New Roman"/>
          <w:b/>
          <w:szCs w:val="24"/>
        </w:rPr>
        <w:t xml:space="preserve">ΠΡΟΕΔΡΕΥΩΝ (Νικήτας Κακλαμάνης): </w:t>
      </w:r>
      <w:r>
        <w:rPr>
          <w:rFonts w:eastAsia="Times New Roman" w:cs="Times New Roman"/>
          <w:szCs w:val="24"/>
        </w:rPr>
        <w:t>Κύριε Σταθάκη</w:t>
      </w:r>
      <w:r>
        <w:rPr>
          <w:rFonts w:eastAsia="Times New Roman" w:cs="Times New Roman"/>
          <w:szCs w:val="24"/>
        </w:rPr>
        <w:t>, έχετε τον λόγο.</w:t>
      </w:r>
    </w:p>
    <w:p w14:paraId="02EF8C37" w14:textId="77777777" w:rsidR="00A46FC9" w:rsidRDefault="0052670F">
      <w:pPr>
        <w:spacing w:line="600" w:lineRule="auto"/>
        <w:ind w:firstLine="720"/>
        <w:jc w:val="both"/>
        <w:rPr>
          <w:rFonts w:eastAsia="Times New Roman" w:cs="Times New Roman"/>
          <w:szCs w:val="24"/>
        </w:rPr>
      </w:pPr>
      <w:r w:rsidRPr="004F2303">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Θα ξεκινήσω λέγοντας σύντομα το ιστορικό. Κατ’ αρχάς, από το 2011 που είχε τεθεί το θέμα, τροποποιήθηκε το 2017 και υπάρχουν τρία θέματα, τα οποία εμπλέκονται.</w:t>
      </w:r>
    </w:p>
    <w:p w14:paraId="02EF8C3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 πρώτο και βασικό </w:t>
      </w:r>
      <w:r>
        <w:rPr>
          <w:rFonts w:eastAsia="Times New Roman" w:cs="Times New Roman"/>
          <w:szCs w:val="24"/>
        </w:rPr>
        <w:t>έχει να κάνει με την υποβολή από τη ΔΕΗ του σχεδίου για τη μετεγκατάσταση των οικισμών Ακρινής και Αναργύρων εντός της προθεσμίας. Το έκανε αυτό η ΔΕΗ. Άρα το πρώτο θέμα έχει επιλυθεί.</w:t>
      </w:r>
    </w:p>
    <w:p w14:paraId="02EF8C3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 δεύτερο θέμα: Όπως ξέρετε, η ισχύουσα νομοθεσία δεν προέβλεπε </w:t>
      </w:r>
      <w:r>
        <w:rPr>
          <w:rFonts w:eastAsia="Times New Roman" w:cs="Times New Roman"/>
          <w:szCs w:val="24"/>
        </w:rPr>
        <w:t xml:space="preserve">διαδικασίες μετεγκατάστασης των οικισμών και όσες έγιναν μέχρι σήμερα, για οικισμούς που ήταν εγκατεστημένοι μέσα σε εδάφη με </w:t>
      </w:r>
      <w:proofErr w:type="spellStart"/>
      <w:r>
        <w:rPr>
          <w:rFonts w:eastAsia="Times New Roman" w:cs="Times New Roman"/>
          <w:szCs w:val="24"/>
        </w:rPr>
        <w:t>λιγνιτοφόρα</w:t>
      </w:r>
      <w:proofErr w:type="spellEnd"/>
      <w:r>
        <w:rPr>
          <w:rFonts w:eastAsia="Times New Roman" w:cs="Times New Roman"/>
          <w:szCs w:val="24"/>
        </w:rPr>
        <w:t xml:space="preserve"> κοιτάσματα, έγιναν με ενέργειες των τοπικών φορέων, μετά από αίτημα των κατοίκων.</w:t>
      </w:r>
    </w:p>
    <w:p w14:paraId="02EF8C3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Πρόκειται για μια πολύπλοκη διαδικασ</w:t>
      </w:r>
      <w:r>
        <w:rPr>
          <w:rFonts w:eastAsia="Times New Roman" w:cs="Times New Roman"/>
          <w:szCs w:val="24"/>
        </w:rPr>
        <w:t xml:space="preserve">ία, με </w:t>
      </w:r>
      <w:r w:rsidRPr="001D6A75">
        <w:rPr>
          <w:rFonts w:eastAsia="Times New Roman" w:cs="Times New Roman"/>
          <w:szCs w:val="24"/>
        </w:rPr>
        <w:t xml:space="preserve">εξ ημισείας </w:t>
      </w:r>
      <w:r>
        <w:rPr>
          <w:rFonts w:eastAsia="Times New Roman" w:cs="Times New Roman"/>
          <w:szCs w:val="24"/>
        </w:rPr>
        <w:t xml:space="preserve">δαπάνες ΔΕΗ και κρατικού προϋπολογισμού. Δεν είχε γίνει ξανά, άρα είναι κατανοητό ότι η αξιολόγηση του σχεδίου απαιτεί χρόνο και, όπως ξέρετε, θα ολοκληρωθεί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μετά από ολοκλήρωση των συναρμόδιων Υπουργείων και της ε</w:t>
      </w:r>
      <w:r>
        <w:rPr>
          <w:rFonts w:eastAsia="Times New Roman" w:cs="Times New Roman"/>
          <w:szCs w:val="24"/>
        </w:rPr>
        <w:t>μπλοκής τους: Εσωτερικών, Οικονομικών, Περιβάλλοντος και Ενέργειας και Υποδομών και Μεταφορών.</w:t>
      </w:r>
    </w:p>
    <w:p w14:paraId="02EF8C3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Η τρίτη πλευρά του θέματος αφορά φυσικά το κόστος. Η μελέτη για τη μετεγκατάσταση προσδιορίζει το κόστος σε 30-40 εκατομμύρια. Το κόστος μετεγκατάστασης το φέρει</w:t>
      </w:r>
      <w:r>
        <w:rPr>
          <w:rFonts w:eastAsia="Times New Roman" w:cs="Times New Roman"/>
          <w:szCs w:val="24"/>
        </w:rPr>
        <w:t xml:space="preserve"> το δημόσιο και η ΔΕΗ, 50% η κάθε πλευρά. Για το κόστος απαλλοτρίωσης, το οποίο χρηματοδοτείται αποκλειστικά από τη ΔΕΗ, έχουμε πλέον τον υπολογισμό ότι πρόκειται για 100-120 εκατομμύρια. Είμαστε σε διάλογο με τη ΔΕΗ. Είναι πολύ μεγάλα τα ποσά, όπως ξέρετε</w:t>
      </w:r>
      <w:r>
        <w:rPr>
          <w:rFonts w:eastAsia="Times New Roman" w:cs="Times New Roman"/>
          <w:szCs w:val="24"/>
        </w:rPr>
        <w:t>, άρα τα βήματα έχουν γίνει.</w:t>
      </w:r>
    </w:p>
    <w:p w14:paraId="02EF8C3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Επαναλαμβάνω: Στο πρώτο θέμα η ΔΕΗ έχει υποβάλει. Στο δεύτερο θέμα προχωράμε όλες τις διαδικασίες που έχουν ένα στοιχείο ότι γίνεται για πρώτη φορά ολοκληρωμένα με τα συναρμόδια Υπουργεία. Το τρίτο και επίμαχο θέμα είναι η χρημ</w:t>
      </w:r>
      <w:r>
        <w:rPr>
          <w:rFonts w:eastAsia="Times New Roman" w:cs="Times New Roman"/>
          <w:szCs w:val="24"/>
        </w:rPr>
        <w:t>ατοδότηση, που είναι πάρα πολύ πιεστικό θέμα και το συζητάμε σε πλαίσιο διαλόγου με τη ΔΕΗ.</w:t>
      </w:r>
    </w:p>
    <w:p w14:paraId="02EF8C3D" w14:textId="77777777" w:rsidR="00A46FC9" w:rsidRDefault="0052670F">
      <w:pPr>
        <w:spacing w:line="600" w:lineRule="auto"/>
        <w:ind w:firstLine="720"/>
        <w:jc w:val="both"/>
        <w:rPr>
          <w:rFonts w:eastAsia="Times New Roman" w:cs="Times New Roman"/>
          <w:szCs w:val="24"/>
        </w:rPr>
      </w:pPr>
      <w:r w:rsidRPr="004F2303">
        <w:rPr>
          <w:rFonts w:eastAsia="Times New Roman" w:cs="Times New Roman"/>
          <w:b/>
          <w:szCs w:val="24"/>
        </w:rPr>
        <w:t xml:space="preserve">ΠΡΟΕΔΡΕΥΩΝ (Νικήτας Κακλαμάνης): </w:t>
      </w:r>
      <w:r>
        <w:rPr>
          <w:rFonts w:eastAsia="Times New Roman" w:cs="Times New Roman"/>
          <w:szCs w:val="24"/>
        </w:rPr>
        <w:t>Κύριε Κασαπίδη, έχετε το</w:t>
      </w:r>
      <w:r>
        <w:rPr>
          <w:rFonts w:eastAsia="Times New Roman" w:cs="Times New Roman"/>
          <w:szCs w:val="24"/>
        </w:rPr>
        <w:t>ν</w:t>
      </w:r>
      <w:r>
        <w:rPr>
          <w:rFonts w:eastAsia="Times New Roman" w:cs="Times New Roman"/>
          <w:szCs w:val="24"/>
        </w:rPr>
        <w:t xml:space="preserve"> λόγο.</w:t>
      </w:r>
    </w:p>
    <w:p w14:paraId="02EF8C3E" w14:textId="77777777" w:rsidR="00A46FC9" w:rsidRDefault="0052670F">
      <w:pPr>
        <w:spacing w:line="600" w:lineRule="auto"/>
        <w:ind w:firstLine="720"/>
        <w:jc w:val="both"/>
        <w:rPr>
          <w:rFonts w:eastAsia="Times New Roman" w:cs="Times New Roman"/>
          <w:szCs w:val="24"/>
        </w:rPr>
      </w:pPr>
      <w:r w:rsidRPr="0098353F">
        <w:rPr>
          <w:rFonts w:eastAsia="Times New Roman" w:cs="Times New Roman"/>
          <w:b/>
          <w:szCs w:val="24"/>
        </w:rPr>
        <w:t>ΓΕΩΡΓΙΟΣ ΚΑΣΑΠΙΔΗΣ:</w:t>
      </w:r>
      <w:r>
        <w:rPr>
          <w:rFonts w:eastAsia="Times New Roman" w:cs="Times New Roman"/>
          <w:szCs w:val="24"/>
        </w:rPr>
        <w:t xml:space="preserve"> Κύριε Υπουργέ, οι κάτοικοι της Ακρινής σήμερα περιμένουν μια ξεκάθαρη απάντηση </w:t>
      </w:r>
      <w:r>
        <w:rPr>
          <w:rFonts w:eastAsia="Times New Roman" w:cs="Times New Roman"/>
          <w:szCs w:val="24"/>
        </w:rPr>
        <w:t>από εσάς, ένα χρονοδιάγραμμα. Αυτές τις υπεκφυγές, θα μου επιτρέψετε να πω, τις έχουν ακούσει πολλές φορές.</w:t>
      </w:r>
    </w:p>
    <w:p w14:paraId="02EF8C3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Ωστόσο, έχουν εγκλωβιστεί πλέον στον οικισμό, θα πρέπει να γνωρίζετε, διότι οι εξορυκτικές διαδικασίες της ΔΕΗ με τον λιγνίτη, ο οποίος και αυτός δι</w:t>
      </w:r>
      <w:r>
        <w:rPr>
          <w:rFonts w:eastAsia="Times New Roman" w:cs="Times New Roman"/>
          <w:szCs w:val="24"/>
        </w:rPr>
        <w:t xml:space="preserve">ώκεται, είναι σε εξέλιξη και αρχίζουν και εγκλωβίζουν τον οικισμό. Θα σας πω τι εννοώ όταν λέω </w:t>
      </w:r>
      <w:r>
        <w:rPr>
          <w:rFonts w:eastAsia="Times New Roman" w:cs="Times New Roman"/>
          <w:szCs w:val="24"/>
        </w:rPr>
        <w:lastRenderedPageBreak/>
        <w:t xml:space="preserve">ότι «διώκεται ο λιγνίτης» και τι επιπτώσεις και αντιδράσεις προκαλεί αυτό στις τοπικές κοινωνίες. </w:t>
      </w:r>
    </w:p>
    <w:p w14:paraId="02EF8C4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Όπως γνωρίζετε -μας έχετε πει κι εσείς, γνωρίζουμε όλοι-, θα σ</w:t>
      </w:r>
      <w:r>
        <w:rPr>
          <w:rFonts w:eastAsia="Times New Roman" w:cs="Times New Roman"/>
          <w:szCs w:val="24"/>
        </w:rPr>
        <w:t>υρρικνωθεί η συμμετοχή του λιγνίτη στο ενεργειακό μείγμα της χώρας. Αυτό προκαλεί εύλογες ανησυχίες στους κατοίκους αν θα μπορέσει τελικά να ολοκληρωθεί αυτή η διαδικασία της μετεγκατάστασης -μιλάω για το</w:t>
      </w:r>
      <w:r>
        <w:rPr>
          <w:rFonts w:eastAsia="Times New Roman" w:cs="Times New Roman"/>
          <w:szCs w:val="24"/>
        </w:rPr>
        <w:t>ν</w:t>
      </w:r>
      <w:r>
        <w:rPr>
          <w:rFonts w:eastAsia="Times New Roman" w:cs="Times New Roman"/>
          <w:szCs w:val="24"/>
        </w:rPr>
        <w:t xml:space="preserve"> συγκεκριμένο οικισμό, οι άλλες μετεγκαταστάσεις τω</w:t>
      </w:r>
      <w:r>
        <w:rPr>
          <w:rFonts w:eastAsia="Times New Roman" w:cs="Times New Roman"/>
          <w:szCs w:val="24"/>
        </w:rPr>
        <w:t xml:space="preserve">ν άλλων οικισμών είναι άλλη κουβέντα- και μήπως δεν υπάρχουν ποτέ τα χρήματα αυτά για να χρηματοδοτηθούν. Όπως είπατε, τα χρήματα για τη μετεγκατάσταση της Ακρινής είναι αρκετά. </w:t>
      </w:r>
    </w:p>
    <w:p w14:paraId="02EF8C4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Οπότε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αυτές τις συγκυρίες, αυτές τις συνθήκες που λαμβάν</w:t>
      </w:r>
      <w:r>
        <w:rPr>
          <w:rFonts w:eastAsia="Times New Roman" w:cs="Times New Roman"/>
          <w:szCs w:val="24"/>
        </w:rPr>
        <w:t>ουν χώρα αυτή τη στιγμή που μιλάμε, η ΔΕΗ συνεχίζει το έργο της και μάλιστα παραβαίνοντας τους περιβαλλοντικούς όρους που έχει η ίδια υπογράψει. Γι</w:t>
      </w:r>
      <w:r>
        <w:rPr>
          <w:rFonts w:eastAsia="Times New Roman" w:cs="Times New Roman"/>
          <w:szCs w:val="24"/>
        </w:rPr>
        <w:t>α</w:t>
      </w:r>
      <w:r>
        <w:rPr>
          <w:rFonts w:eastAsia="Times New Roman" w:cs="Times New Roman"/>
          <w:szCs w:val="24"/>
        </w:rPr>
        <w:t xml:space="preserve"> αυτό και της επέβαλε η Επιθεώρηση Μεταλλείων Βορείου Ελλάδος πρόσφατα ένα πρόστιμο 5 χιλιάδων ευρώ, λόγω τω</w:t>
      </w:r>
      <w:r>
        <w:rPr>
          <w:rFonts w:eastAsia="Times New Roman" w:cs="Times New Roman"/>
          <w:szCs w:val="24"/>
        </w:rPr>
        <w:t xml:space="preserve">ν αποθέσεων κοντά στον οικισμό. </w:t>
      </w:r>
    </w:p>
    <w:p w14:paraId="02EF8C4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Γίνεται, λοιπόν, με ανοχή της τοπικής κοινωνίας αυτή η λειτουργία της ΔΕΗ, περιμένοντας από εσάς αυτή την ξεκάθαρη απάντηση. Κύριε Υπουργέ, εκτιμώ ότι οι </w:t>
      </w:r>
      <w:r>
        <w:rPr>
          <w:rFonts w:eastAsia="Times New Roman" w:cs="Times New Roman"/>
          <w:szCs w:val="24"/>
        </w:rPr>
        <w:lastRenderedPageBreak/>
        <w:t>κάτοικοι είναι αγανακτισμένοι εξαιτίας αυτής της παράτασης επί παρατά</w:t>
      </w:r>
      <w:r>
        <w:rPr>
          <w:rFonts w:eastAsia="Times New Roman" w:cs="Times New Roman"/>
          <w:szCs w:val="24"/>
        </w:rPr>
        <w:t xml:space="preserve">σεων, καθώς έχουν δοθεί το προηγούμενο διάστημα υποσχέσεις επί υποσχέσεων και από τις ηγεσίες των Υπουργείων αλλά και από τους τοπικούς </w:t>
      </w:r>
      <w:proofErr w:type="spellStart"/>
      <w:r>
        <w:rPr>
          <w:rFonts w:eastAsia="Times New Roman" w:cs="Times New Roman"/>
          <w:szCs w:val="24"/>
        </w:rPr>
        <w:t>αυτοδιοικητικούς</w:t>
      </w:r>
      <w:proofErr w:type="spellEnd"/>
      <w:r>
        <w:rPr>
          <w:rFonts w:eastAsia="Times New Roman" w:cs="Times New Roman"/>
          <w:szCs w:val="24"/>
        </w:rPr>
        <w:t>.</w:t>
      </w:r>
    </w:p>
    <w:p w14:paraId="02EF8C43" w14:textId="77777777" w:rsidR="00A46FC9" w:rsidRDefault="0052670F">
      <w:pPr>
        <w:spacing w:line="600" w:lineRule="auto"/>
        <w:ind w:firstLine="720"/>
        <w:jc w:val="both"/>
        <w:rPr>
          <w:rFonts w:eastAsia="Times New Roman"/>
          <w:szCs w:val="24"/>
        </w:rPr>
      </w:pPr>
      <w:r>
        <w:rPr>
          <w:rFonts w:eastAsia="Times New Roman"/>
          <w:szCs w:val="24"/>
        </w:rPr>
        <w:t>Εγώ σας καλώ να συμμεριστείτε το πρόβλημα. Να σας πω και κάτι άλλο. Καυχιέστε</w:t>
      </w:r>
      <w:r>
        <w:rPr>
          <w:rFonts w:eastAsia="Times New Roman"/>
          <w:szCs w:val="24"/>
        </w:rPr>
        <w:t>,</w:t>
      </w:r>
      <w:r>
        <w:rPr>
          <w:rFonts w:eastAsia="Times New Roman"/>
          <w:szCs w:val="24"/>
        </w:rPr>
        <w:t xml:space="preserve"> και καλά κάνετε</w:t>
      </w:r>
      <w:r>
        <w:rPr>
          <w:rFonts w:eastAsia="Times New Roman"/>
          <w:szCs w:val="24"/>
        </w:rPr>
        <w:t>,</w:t>
      </w:r>
      <w:r>
        <w:rPr>
          <w:rFonts w:eastAsia="Times New Roman"/>
          <w:szCs w:val="24"/>
        </w:rPr>
        <w:t xml:space="preserve"> για το</w:t>
      </w:r>
      <w:r>
        <w:rPr>
          <w:rFonts w:eastAsia="Times New Roman"/>
          <w:szCs w:val="24"/>
        </w:rPr>
        <w:t xml:space="preserve"> </w:t>
      </w:r>
      <w:proofErr w:type="spellStart"/>
      <w:r>
        <w:rPr>
          <w:rFonts w:eastAsia="Times New Roman"/>
          <w:szCs w:val="24"/>
        </w:rPr>
        <w:t>υπερπλεόνασμα</w:t>
      </w:r>
      <w:proofErr w:type="spellEnd"/>
      <w:r>
        <w:rPr>
          <w:rFonts w:eastAsia="Times New Roman"/>
          <w:szCs w:val="24"/>
        </w:rPr>
        <w:t xml:space="preserve"> από την </w:t>
      </w:r>
      <w:proofErr w:type="spellStart"/>
      <w:r>
        <w:rPr>
          <w:rFonts w:eastAsia="Times New Roman"/>
          <w:szCs w:val="24"/>
        </w:rPr>
        <w:t>υπερφορολόγηση</w:t>
      </w:r>
      <w:proofErr w:type="spellEnd"/>
      <w:r>
        <w:rPr>
          <w:rFonts w:eastAsia="Times New Roman"/>
          <w:szCs w:val="24"/>
        </w:rPr>
        <w:t xml:space="preserve"> που έχει προκύψει στα κρατικά ταμεία. </w:t>
      </w:r>
    </w:p>
    <w:p w14:paraId="02EF8C44" w14:textId="77777777" w:rsidR="00A46FC9" w:rsidRDefault="0052670F">
      <w:pPr>
        <w:spacing w:line="600" w:lineRule="auto"/>
        <w:ind w:firstLine="720"/>
        <w:jc w:val="both"/>
        <w:rPr>
          <w:rFonts w:eastAsia="Times New Roman"/>
          <w:szCs w:val="24"/>
        </w:rPr>
      </w:pPr>
      <w:r>
        <w:rPr>
          <w:rFonts w:eastAsia="Times New Roman"/>
          <w:szCs w:val="24"/>
        </w:rPr>
        <w:t>Εφόσον θέλετε να γίνει αυτό το έργο, ας ολοκληρώσει κατ’ αρχ</w:t>
      </w:r>
      <w:r>
        <w:rPr>
          <w:rFonts w:eastAsia="Times New Roman"/>
          <w:szCs w:val="24"/>
        </w:rPr>
        <w:t>άς</w:t>
      </w:r>
      <w:r>
        <w:rPr>
          <w:rFonts w:eastAsia="Times New Roman"/>
          <w:szCs w:val="24"/>
        </w:rPr>
        <w:t xml:space="preserve"> το Υπουργείο σας τις εργασίες που όφειλε να ολοκληρώσει μαζί με τη ΔΕΗ για το σχέδιο της απαλλοτρίωσης και σταδιακά </w:t>
      </w:r>
      <w:r>
        <w:rPr>
          <w:rFonts w:eastAsia="Times New Roman"/>
          <w:szCs w:val="24"/>
        </w:rPr>
        <w:t>–δεν ζητάει κάποιος εφάπαξ να δώσετε 120 εκατομμύρια- να πείτε ότι μέχρι το 2021 θα δίνουμε 5, 10, 20 εκατομμύρια ευρώ</w:t>
      </w:r>
      <w:r>
        <w:rPr>
          <w:rFonts w:eastAsia="Times New Roman"/>
          <w:szCs w:val="24"/>
        </w:rPr>
        <w:t>,</w:t>
      </w:r>
      <w:r>
        <w:rPr>
          <w:rFonts w:eastAsia="Times New Roman"/>
          <w:szCs w:val="24"/>
        </w:rPr>
        <w:t xml:space="preserve"> για να προχωρήσουν αυτές οι ενέργειες. Αφορά μια κοινωνία πλέον των χιλίων κατοίκων, κύριε Υπουργέ, που είναι εγκλωβισμένοι σε ένα πολύ </w:t>
      </w:r>
      <w:r>
        <w:rPr>
          <w:rFonts w:eastAsia="Times New Roman"/>
          <w:szCs w:val="24"/>
        </w:rPr>
        <w:t>βεβαρ</w:t>
      </w:r>
      <w:r>
        <w:rPr>
          <w:rFonts w:eastAsia="Times New Roman"/>
          <w:szCs w:val="24"/>
        </w:rPr>
        <w:t>η</w:t>
      </w:r>
      <w:r>
        <w:rPr>
          <w:rFonts w:eastAsia="Times New Roman"/>
          <w:szCs w:val="24"/>
        </w:rPr>
        <w:t xml:space="preserve">μένο περιβάλλον ατμοσφαιρικά. </w:t>
      </w:r>
    </w:p>
    <w:p w14:paraId="02EF8C45" w14:textId="77777777" w:rsidR="00A46FC9" w:rsidRDefault="0052670F">
      <w:pPr>
        <w:spacing w:line="600" w:lineRule="auto"/>
        <w:ind w:firstLine="720"/>
        <w:jc w:val="both"/>
        <w:rPr>
          <w:rFonts w:eastAsia="Times New Roman"/>
          <w:szCs w:val="24"/>
        </w:rPr>
      </w:pPr>
      <w:r>
        <w:rPr>
          <w:rFonts w:eastAsia="Times New Roman"/>
          <w:szCs w:val="24"/>
        </w:rPr>
        <w:t>Υπάρχουν ασθένειες, ο κύριος Πρόεδρος είναι γιατρός και αντιλαμβάνεται. Τα αιωρούμενα σωματίδια από την τέφρα και τις καμινάδες των εργοστασίων προκαλούν καρκίνο στην περιοχή. Αν δεν δείξουμε την αλληλεγγύη και το έμπρα</w:t>
      </w:r>
      <w:r>
        <w:rPr>
          <w:rFonts w:eastAsia="Times New Roman"/>
          <w:szCs w:val="24"/>
        </w:rPr>
        <w:t>κτο ενδιαφέρον, κύριε Υπουργέ, σήμερα λέγοντας την ημερομηνία και το χρονοδιάγραμμα</w:t>
      </w:r>
      <w:r>
        <w:rPr>
          <w:rFonts w:eastAsia="Times New Roman"/>
          <w:szCs w:val="24"/>
        </w:rPr>
        <w:t>,</w:t>
      </w:r>
      <w:r>
        <w:rPr>
          <w:rFonts w:eastAsia="Times New Roman"/>
          <w:szCs w:val="24"/>
        </w:rPr>
        <w:t xml:space="preserve"> εκτιμώ ότι αυτό θα θεωρηθεί από τους κατοίκους ότι είναι ακόμα ένας εμπαιγμός. </w:t>
      </w:r>
    </w:p>
    <w:p w14:paraId="02EF8C46" w14:textId="77777777" w:rsidR="00A46FC9" w:rsidRDefault="0052670F">
      <w:pPr>
        <w:spacing w:line="600" w:lineRule="auto"/>
        <w:ind w:firstLine="720"/>
        <w:jc w:val="both"/>
        <w:rPr>
          <w:rFonts w:eastAsia="Times New Roman"/>
          <w:szCs w:val="24"/>
        </w:rPr>
      </w:pPr>
      <w:r>
        <w:rPr>
          <w:rFonts w:eastAsia="Times New Roman"/>
          <w:szCs w:val="24"/>
        </w:rPr>
        <w:lastRenderedPageBreak/>
        <w:t>Παρακαλώ, με όλη την καλή διάθεση που σας διακρίνει, να δώσετε μια ημερομηνία έναρξης των ε</w:t>
      </w:r>
      <w:r>
        <w:rPr>
          <w:rFonts w:eastAsia="Times New Roman"/>
          <w:szCs w:val="24"/>
        </w:rPr>
        <w:t>ργασιών αυτών.</w:t>
      </w:r>
    </w:p>
    <w:p w14:paraId="02EF8C47" w14:textId="77777777" w:rsidR="00A46FC9" w:rsidRDefault="0052670F">
      <w:pPr>
        <w:spacing w:line="600" w:lineRule="auto"/>
        <w:ind w:firstLine="720"/>
        <w:jc w:val="both"/>
        <w:rPr>
          <w:rFonts w:eastAsia="Times New Roman"/>
          <w:szCs w:val="24"/>
        </w:rPr>
      </w:pPr>
      <w:r w:rsidRPr="00CF484C">
        <w:rPr>
          <w:rFonts w:eastAsia="Times New Roman"/>
          <w:b/>
          <w:szCs w:val="24"/>
        </w:rPr>
        <w:t>ΠΡΟΕΔΡΕΥΩΝ (Νικήτας Κακλαμάνης):</w:t>
      </w:r>
      <w:r>
        <w:rPr>
          <w:rFonts w:eastAsia="Times New Roman"/>
          <w:szCs w:val="24"/>
        </w:rPr>
        <w:t xml:space="preserve"> Κύριε Υπουργέ, έχετε τον λόγο. </w:t>
      </w:r>
    </w:p>
    <w:p w14:paraId="02EF8C48" w14:textId="77777777" w:rsidR="00A46FC9" w:rsidRDefault="0052670F">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Ούτε υπεκφεύγουμε ούτε</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θεωρώ ότι πρέπει να δημαγωγείτε γι’ αυτό το θέμα. Η διαδικασία είναι ρητή και η πρότασή σας να μεταφερθούν όλα στον κρατικό προϋπολογισμό είναι στα όρια της δημαγωγίας. Δεν γίνεται. Δεν μιλάμε για μικρό ποσό. </w:t>
      </w:r>
    </w:p>
    <w:p w14:paraId="02EF8C49" w14:textId="77777777" w:rsidR="00A46FC9" w:rsidRDefault="0052670F">
      <w:pPr>
        <w:spacing w:line="600" w:lineRule="auto"/>
        <w:ind w:firstLine="720"/>
        <w:jc w:val="both"/>
        <w:rPr>
          <w:rFonts w:eastAsia="Times New Roman"/>
          <w:szCs w:val="24"/>
        </w:rPr>
      </w:pPr>
      <w:r>
        <w:rPr>
          <w:rFonts w:eastAsia="Times New Roman"/>
          <w:szCs w:val="24"/>
        </w:rPr>
        <w:t>Άρα ούτε υπεκφεύγουμε ούτε προσπαθούμε να βρο</w:t>
      </w:r>
      <w:r>
        <w:rPr>
          <w:rFonts w:eastAsia="Times New Roman"/>
          <w:szCs w:val="24"/>
        </w:rPr>
        <w:t>ύμε τη μαγική λύση, να τα πληρώσει όλα ο Έλληνας φορολογούμενος. Υπάρχει μια συντεταγμένη διαδικασία</w:t>
      </w:r>
      <w:r>
        <w:rPr>
          <w:rFonts w:eastAsia="Times New Roman"/>
          <w:szCs w:val="24"/>
        </w:rPr>
        <w:t>,</w:t>
      </w:r>
      <w:r>
        <w:rPr>
          <w:rFonts w:eastAsia="Times New Roman"/>
          <w:szCs w:val="24"/>
        </w:rPr>
        <w:t xml:space="preserve"> την οποία ακολουθούμε βήμα προς βήμα. Έχει τον χρόνο του. Δεν υπεκφεύγουμε απ’ αυτό. Χωρίς να κάνουμε αλλαγές επί της αρχής πάνω στην οποία στηρίζεται η α</w:t>
      </w:r>
      <w:r>
        <w:rPr>
          <w:rFonts w:eastAsia="Times New Roman"/>
          <w:szCs w:val="24"/>
        </w:rPr>
        <w:t xml:space="preserve">παλλοτρίωση, που είναι η αρχή ότι αυτός που χρησιμοποιεί το </w:t>
      </w:r>
      <w:proofErr w:type="spellStart"/>
      <w:r>
        <w:rPr>
          <w:rFonts w:eastAsia="Times New Roman"/>
          <w:szCs w:val="24"/>
        </w:rPr>
        <w:t>λιγνιτικό</w:t>
      </w:r>
      <w:proofErr w:type="spellEnd"/>
      <w:r>
        <w:rPr>
          <w:rFonts w:eastAsia="Times New Roman"/>
          <w:szCs w:val="24"/>
        </w:rPr>
        <w:t xml:space="preserve"> απόθεμα αυτός και καλείται να κάνει την απαλλοτρίωση, προσπαθούμε να βρούμε μια εύλογη συντεταγμένη λύση στον χρόνο που πρέπει να δοθεί</w:t>
      </w:r>
      <w:r>
        <w:rPr>
          <w:rFonts w:eastAsia="Times New Roman"/>
          <w:szCs w:val="24"/>
        </w:rPr>
        <w:t xml:space="preserve">, </w:t>
      </w:r>
      <w:r>
        <w:rPr>
          <w:rFonts w:eastAsia="Times New Roman"/>
          <w:szCs w:val="24"/>
        </w:rPr>
        <w:t xml:space="preserve">για να μπορεί να υλοποιηθεί με αξιόπιστο τρόπο. </w:t>
      </w:r>
    </w:p>
    <w:p w14:paraId="02EF8C4A" w14:textId="77777777" w:rsidR="00A46FC9" w:rsidRDefault="0052670F">
      <w:pPr>
        <w:spacing w:line="600" w:lineRule="auto"/>
        <w:ind w:firstLine="720"/>
        <w:jc w:val="both"/>
        <w:rPr>
          <w:rFonts w:eastAsia="Times New Roman"/>
          <w:szCs w:val="24"/>
        </w:rPr>
      </w:pPr>
      <w:r w:rsidRPr="00CF484C">
        <w:rPr>
          <w:rFonts w:eastAsia="Times New Roman"/>
          <w:b/>
          <w:szCs w:val="24"/>
        </w:rPr>
        <w:t>ΠΡΟΕΔΡΕΥΩΝ (Νικήτας Κακλαμάνης):</w:t>
      </w:r>
      <w:r>
        <w:rPr>
          <w:rFonts w:eastAsia="Times New Roman"/>
          <w:szCs w:val="24"/>
        </w:rPr>
        <w:t xml:space="preserve"> Προχωράμε στην τέταρτη με αριθμό 102/26-10-2018 επίκαιρη ερώτηση δεύτερου κύκλου του Βουλευτή Αργολίδος της Δημοκρατικής Συμπαράταξης</w:t>
      </w:r>
      <w:r>
        <w:rPr>
          <w:rFonts w:eastAsia="Times New Roman"/>
          <w:szCs w:val="24"/>
        </w:rPr>
        <w:t xml:space="preserve"> ΠΑΣΟΚ - ΔΗΜΑΡ</w:t>
      </w:r>
      <w:r>
        <w:rPr>
          <w:rFonts w:eastAsia="Times New Roman"/>
          <w:szCs w:val="24"/>
        </w:rPr>
        <w:t xml:space="preserve"> κ. Ιωάννη Μανιάτη</w:t>
      </w:r>
      <w:r>
        <w:rPr>
          <w:rFonts w:eastAsia="Times New Roman"/>
          <w:szCs w:val="24"/>
        </w:rPr>
        <w:t xml:space="preserve"> προς τον </w:t>
      </w:r>
      <w:r>
        <w:rPr>
          <w:rFonts w:eastAsia="Times New Roman"/>
          <w:szCs w:val="24"/>
        </w:rPr>
        <w:lastRenderedPageBreak/>
        <w:t xml:space="preserve">Υπουργό Περιβάλλοντος και Ενέργειας, </w:t>
      </w:r>
      <w:r>
        <w:rPr>
          <w:rFonts w:eastAsia="Times New Roman"/>
          <w:szCs w:val="24"/>
        </w:rPr>
        <w:t>με θέμα</w:t>
      </w:r>
      <w:r>
        <w:rPr>
          <w:rFonts w:eastAsia="Times New Roman"/>
          <w:szCs w:val="24"/>
        </w:rPr>
        <w:t>:</w:t>
      </w:r>
      <w:r>
        <w:rPr>
          <w:rFonts w:eastAsia="Times New Roman"/>
          <w:szCs w:val="24"/>
        </w:rPr>
        <w:t xml:space="preserve"> «Ν</w:t>
      </w:r>
      <w:r>
        <w:rPr>
          <w:rFonts w:eastAsia="Times New Roman"/>
          <w:szCs w:val="24"/>
        </w:rPr>
        <w:t xml:space="preserve">α γίνει ρύθμιση πενήντα δόσεων από τη ΔΕΗ στους ΤΟΕΒ </w:t>
      </w:r>
      <w:proofErr w:type="spellStart"/>
      <w:r>
        <w:rPr>
          <w:rFonts w:eastAsia="Times New Roman"/>
          <w:szCs w:val="24"/>
        </w:rPr>
        <w:t>Ιρίων</w:t>
      </w:r>
      <w:proofErr w:type="spellEnd"/>
      <w:r>
        <w:rPr>
          <w:rFonts w:eastAsia="Times New Roman"/>
          <w:szCs w:val="24"/>
        </w:rPr>
        <w:t xml:space="preserve"> – </w:t>
      </w:r>
      <w:r>
        <w:rPr>
          <w:rFonts w:eastAsia="Times New Roman"/>
          <w:szCs w:val="24"/>
        </w:rPr>
        <w:t>Δρεπάνου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Ασίνης και τους άλλους ΤΟΕΒ». </w:t>
      </w:r>
    </w:p>
    <w:p w14:paraId="02EF8C4B" w14:textId="77777777" w:rsidR="00A46FC9" w:rsidRDefault="0052670F">
      <w:pPr>
        <w:spacing w:line="600" w:lineRule="auto"/>
        <w:ind w:firstLine="720"/>
        <w:jc w:val="both"/>
        <w:rPr>
          <w:rFonts w:eastAsia="Times New Roman"/>
          <w:szCs w:val="24"/>
        </w:rPr>
      </w:pPr>
      <w:r>
        <w:rPr>
          <w:rFonts w:eastAsia="Times New Roman"/>
          <w:szCs w:val="24"/>
        </w:rPr>
        <w:t>Κύριε Μανιάτη, έχετε τον λόγο.</w:t>
      </w:r>
    </w:p>
    <w:p w14:paraId="02EF8C4C" w14:textId="77777777" w:rsidR="00A46FC9" w:rsidRDefault="0052670F">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Ευχαριστώ πολύ, κύριε Πρόεδρε. </w:t>
      </w:r>
    </w:p>
    <w:p w14:paraId="02EF8C4D" w14:textId="77777777" w:rsidR="00A46FC9" w:rsidRDefault="0052670F">
      <w:pPr>
        <w:spacing w:line="600" w:lineRule="auto"/>
        <w:ind w:firstLine="720"/>
        <w:jc w:val="both"/>
        <w:rPr>
          <w:rFonts w:eastAsia="Times New Roman"/>
          <w:szCs w:val="24"/>
        </w:rPr>
      </w:pPr>
      <w:r>
        <w:rPr>
          <w:rFonts w:eastAsia="Times New Roman"/>
          <w:szCs w:val="24"/>
        </w:rPr>
        <w:t>Κύριε Υπουργέ, το θέμα που αναφέρω στην επίκαιρη ερώτησή μου απασχολεί τ</w:t>
      </w:r>
      <w:r>
        <w:rPr>
          <w:rFonts w:eastAsia="Times New Roman"/>
          <w:szCs w:val="24"/>
        </w:rPr>
        <w:t xml:space="preserve">ου Τοπικούς Οργανισμούς Εγγείων Βελτιώσεων </w:t>
      </w:r>
      <w:proofErr w:type="spellStart"/>
      <w:r>
        <w:rPr>
          <w:rFonts w:eastAsia="Times New Roman"/>
          <w:szCs w:val="24"/>
        </w:rPr>
        <w:t>Ιρίων</w:t>
      </w:r>
      <w:proofErr w:type="spellEnd"/>
      <w:r>
        <w:rPr>
          <w:rFonts w:eastAsia="Times New Roman"/>
          <w:szCs w:val="24"/>
        </w:rPr>
        <w:t xml:space="preserve"> και Ασίνης-Δρεπάνου. Πρέπει όμως, να σας πω ότι απασχολεί το σύνολο των οργανισμών εγγείων βελτιώσεων της χώρας. Τόσο ο συνάδελφος κ. Κουτσούκος έχει αντίστοιχη αρνητική εμπειρία από τη ΔΕΗ, που έκοψε το ρεύ</w:t>
      </w:r>
      <w:r>
        <w:rPr>
          <w:rFonts w:eastAsia="Times New Roman"/>
          <w:szCs w:val="24"/>
        </w:rPr>
        <w:t xml:space="preserve">μα σε ΤΟΕΒ, όσο και ο συνάδελφος κ. </w:t>
      </w:r>
      <w:proofErr w:type="spellStart"/>
      <w:r>
        <w:rPr>
          <w:rFonts w:eastAsia="Times New Roman"/>
          <w:szCs w:val="24"/>
        </w:rPr>
        <w:t>Κεγκέρογλου</w:t>
      </w:r>
      <w:proofErr w:type="spellEnd"/>
      <w:r>
        <w:rPr>
          <w:rFonts w:eastAsia="Times New Roman"/>
          <w:szCs w:val="24"/>
        </w:rPr>
        <w:t xml:space="preserve"> από την Κρήτη έχει ουσιαστικά αντίστοιχες εμπειρίες. Θα πρέπει να δείτε εσείς πια ως εποπτεύων Υπουργός πώς μπορούμε να διορθώσουμε τα κακώς κείμενα. </w:t>
      </w:r>
    </w:p>
    <w:p w14:paraId="02EF8C4E" w14:textId="77777777" w:rsidR="00A46FC9" w:rsidRDefault="0052670F">
      <w:pPr>
        <w:spacing w:line="600" w:lineRule="auto"/>
        <w:ind w:firstLine="720"/>
        <w:jc w:val="both"/>
        <w:rPr>
          <w:rFonts w:eastAsia="Times New Roman"/>
          <w:szCs w:val="24"/>
        </w:rPr>
      </w:pPr>
      <w:r>
        <w:rPr>
          <w:rFonts w:eastAsia="Times New Roman"/>
          <w:szCs w:val="24"/>
        </w:rPr>
        <w:t>Κύριε Πρόεδρε, είμαι πάρα πολύ συγκεκριμένος για την πρότ</w:t>
      </w:r>
      <w:r>
        <w:rPr>
          <w:rFonts w:eastAsia="Times New Roman"/>
          <w:szCs w:val="24"/>
        </w:rPr>
        <w:t xml:space="preserve">αση των ΤΟΕΒ </w:t>
      </w:r>
      <w:proofErr w:type="spellStart"/>
      <w:r>
        <w:rPr>
          <w:rFonts w:eastAsia="Times New Roman"/>
          <w:szCs w:val="24"/>
        </w:rPr>
        <w:t>Ιρίων</w:t>
      </w:r>
      <w:proofErr w:type="spellEnd"/>
      <w:r>
        <w:rPr>
          <w:rFonts w:eastAsia="Times New Roman"/>
          <w:szCs w:val="24"/>
        </w:rPr>
        <w:t xml:space="preserve">, Ασίνης και Δρεπάνου. Μιλάμε για χίλιους πεντακόσιους παραγωγούς της Αργολίδας που έχουν κηπευτικά και εσπεριδοειδή, δηλαδή </w:t>
      </w:r>
      <w:proofErr w:type="spellStart"/>
      <w:r>
        <w:rPr>
          <w:rFonts w:eastAsia="Times New Roman"/>
          <w:szCs w:val="24"/>
        </w:rPr>
        <w:t>πορτοκαλομαντάρινα</w:t>
      </w:r>
      <w:proofErr w:type="spellEnd"/>
      <w:r>
        <w:rPr>
          <w:rFonts w:eastAsia="Times New Roman"/>
          <w:szCs w:val="24"/>
        </w:rPr>
        <w:t>. Οι άνθρωποι αυτοί, λοιπόν, με τους δυο ΤΟΕΒ χρωστούσαν τον Ιανουάριο του 2015 στη ΔΕΗ 160.000</w:t>
      </w:r>
      <w:r>
        <w:rPr>
          <w:rFonts w:eastAsia="Times New Roman"/>
          <w:szCs w:val="24"/>
        </w:rPr>
        <w:t xml:space="preserve"> ευρώ μόνο. Τον Μάιο του 2018 χρωστούσαν 890.000 ευρώ. Δηλαδή, είχαμε </w:t>
      </w:r>
      <w:proofErr w:type="spellStart"/>
      <w:r>
        <w:rPr>
          <w:rFonts w:eastAsia="Times New Roman"/>
          <w:szCs w:val="24"/>
        </w:rPr>
        <w:t>υπερπενταπλασιασμό</w:t>
      </w:r>
      <w:proofErr w:type="spellEnd"/>
      <w:r>
        <w:rPr>
          <w:rFonts w:eastAsia="Times New Roman"/>
          <w:szCs w:val="24"/>
        </w:rPr>
        <w:t xml:space="preserve"> του χρέους των ίδιων ανθρώπων μέσα σε τρία </w:t>
      </w:r>
      <w:r>
        <w:rPr>
          <w:rFonts w:eastAsia="Times New Roman"/>
          <w:szCs w:val="24"/>
        </w:rPr>
        <w:lastRenderedPageBreak/>
        <w:t xml:space="preserve">χρόνια. Το αφήνω στην άκρη προς το παρόν πώς συνέβη αυτό, διότι με ενδιαφέρει να δω τη λύση του προβλήματος. </w:t>
      </w:r>
    </w:p>
    <w:p w14:paraId="02EF8C4F" w14:textId="77777777" w:rsidR="00A46FC9" w:rsidRDefault="0052670F">
      <w:pPr>
        <w:spacing w:line="600" w:lineRule="auto"/>
        <w:ind w:firstLine="720"/>
        <w:jc w:val="both"/>
        <w:rPr>
          <w:rFonts w:eastAsia="Times New Roman"/>
          <w:szCs w:val="24"/>
        </w:rPr>
      </w:pPr>
      <w:r>
        <w:rPr>
          <w:rFonts w:eastAsia="Times New Roman"/>
          <w:szCs w:val="24"/>
        </w:rPr>
        <w:t>Μετά τη συνεργ</w:t>
      </w:r>
      <w:r>
        <w:rPr>
          <w:rFonts w:eastAsia="Times New Roman"/>
          <w:szCs w:val="24"/>
        </w:rPr>
        <w:t>ασία των δ</w:t>
      </w:r>
      <w:r>
        <w:rPr>
          <w:rFonts w:eastAsia="Times New Roman"/>
          <w:szCs w:val="24"/>
        </w:rPr>
        <w:t>ύ</w:t>
      </w:r>
      <w:r>
        <w:rPr>
          <w:rFonts w:eastAsia="Times New Roman"/>
          <w:szCs w:val="24"/>
        </w:rPr>
        <w:t>ο αυτών ΤΟΕΒ με τη ΔΕΗ έγινε το εξής</w:t>
      </w:r>
      <w:r>
        <w:rPr>
          <w:rFonts w:eastAsia="Times New Roman"/>
          <w:szCs w:val="24"/>
        </w:rPr>
        <w:t>:</w:t>
      </w:r>
      <w:r>
        <w:rPr>
          <w:rFonts w:eastAsia="Times New Roman"/>
          <w:szCs w:val="24"/>
        </w:rPr>
        <w:t xml:space="preserve"> Αποπλήρωσαν το 30% του χρέους και με θρησκευτική ευλάβεια αποπληρώνουν τους τρέχοντες λογαριασμούς. Η ΔΕΗ όμως συνεχίζει να τους πιέζει ότι θα κόψει το ρεύμα</w:t>
      </w:r>
      <w:r>
        <w:rPr>
          <w:rFonts w:eastAsia="Times New Roman"/>
          <w:szCs w:val="24"/>
        </w:rPr>
        <w:t>,</w:t>
      </w:r>
      <w:r>
        <w:rPr>
          <w:rFonts w:eastAsia="Times New Roman"/>
          <w:szCs w:val="24"/>
        </w:rPr>
        <w:t xml:space="preserve"> αν δεν αποπληρώσουν το σύνολο του υπολειπόμενου </w:t>
      </w:r>
      <w:r>
        <w:rPr>
          <w:rFonts w:eastAsia="Times New Roman"/>
          <w:szCs w:val="24"/>
        </w:rPr>
        <w:t>χρέους.</w:t>
      </w:r>
    </w:p>
    <w:p w14:paraId="02EF8C50" w14:textId="77777777" w:rsidR="00A46FC9" w:rsidRDefault="0052670F">
      <w:pPr>
        <w:spacing w:line="600" w:lineRule="auto"/>
        <w:ind w:firstLine="720"/>
        <w:jc w:val="both"/>
        <w:rPr>
          <w:rFonts w:eastAsia="Times New Roman"/>
          <w:szCs w:val="24"/>
        </w:rPr>
      </w:pPr>
      <w:r>
        <w:rPr>
          <w:rFonts w:eastAsia="Times New Roman"/>
          <w:szCs w:val="24"/>
        </w:rPr>
        <w:t>Η πρόταση, λοιπόν, κύριε Υπουργέ, που έχει κατατεθεί στη ΔΕΗ από τους δύο αυτούς ΤΟΕΒ είναι η εξής απλή και ελπίζω να γίνει αποδεκτή κι από εσάς.</w:t>
      </w:r>
    </w:p>
    <w:p w14:paraId="02EF8C5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Έχουν αποπληρώσει το 30% του χρέους, δεσμεύονται να δώσουν άλλο ένα 10% του χρέους, δηλαδή μέσα σε ένα</w:t>
      </w:r>
      <w:r>
        <w:rPr>
          <w:rFonts w:eastAsia="Times New Roman" w:cs="Times New Roman"/>
          <w:szCs w:val="24"/>
        </w:rPr>
        <w:t xml:space="preserve"> εξάμηνο το 40% του χρέους. Και το υπόλοιπο ζητούν από τη ΔΕΗ να γίνει σε πενήντα δόσεις, όπως αυτό έγινε στον ΤΟΕΒ Τυρνάβου και στον ΤΟΕΒ Φαρσάλων.</w:t>
      </w:r>
    </w:p>
    <w:p w14:paraId="02EF8C5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Επειδή πιθανά κάποιος που δεν γνωρίζει τα θέματα, θα μπορούσε να κάνει οποιονδήποτε σχολιασμό, κύριε Πρόεδρ</w:t>
      </w:r>
      <w:r>
        <w:rPr>
          <w:rFonts w:eastAsia="Times New Roman" w:cs="Times New Roman"/>
          <w:szCs w:val="24"/>
        </w:rPr>
        <w:t>ε -απευθύνομαι και στο Προεδρείο και στον κύριο Υπουργό- και κάνω την εξής αναγωγή: Φανταστείτε οι τράπεζες και οι ξένοι τραπεζίτες, που διοικούν τις τράπεζές μας, να είχαν μία πρόταση από τους δανειολήπτες που να λέει: «Μη μας χαρίζετε χρέη, θα τα πληρώσο</w:t>
      </w:r>
      <w:r>
        <w:rPr>
          <w:rFonts w:eastAsia="Times New Roman" w:cs="Times New Roman"/>
          <w:szCs w:val="24"/>
        </w:rPr>
        <w:t xml:space="preserve">υμε όλα. Σας δίνουμε </w:t>
      </w:r>
      <w:r>
        <w:rPr>
          <w:rFonts w:eastAsia="Times New Roman" w:cs="Times New Roman"/>
          <w:szCs w:val="24"/>
        </w:rPr>
        <w:lastRenderedPageBreak/>
        <w:t>40% προκαταβολή και δώστε μας τη δυνατότητα να αποπληρώσουμε σε πενήντα δόσεις το υπολειπόμενο χρέος για τα στεγαστικά ή τα επιχειρηματικά δάνεια».</w:t>
      </w:r>
    </w:p>
    <w:p w14:paraId="02EF8C5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Πώς είναι δυνατόν μια τέτοια πρόταση, η οποία θα ήταν εκπληκτική για τους αλλοδαπούς τρ</w:t>
      </w:r>
      <w:r>
        <w:rPr>
          <w:rFonts w:eastAsia="Times New Roman" w:cs="Times New Roman"/>
          <w:szCs w:val="24"/>
        </w:rPr>
        <w:t xml:space="preserve">απεζίτες, να μη γίνεται αποδεκτή από τη ΔΕΗ στην οποία το 51% κατέχει το ελληνικό </w:t>
      </w:r>
      <w:r>
        <w:rPr>
          <w:rFonts w:eastAsia="Times New Roman" w:cs="Times New Roman"/>
          <w:szCs w:val="24"/>
        </w:rPr>
        <w:t>δ</w:t>
      </w:r>
      <w:r>
        <w:rPr>
          <w:rFonts w:eastAsia="Times New Roman" w:cs="Times New Roman"/>
          <w:szCs w:val="24"/>
        </w:rPr>
        <w:t>ημόσιο; Δηλαδή ο παριστάμενος κ. Σταθάκης θεωρούμε ότι μπορεί να δώσει την αναγκαία κατεύθυνση</w:t>
      </w:r>
      <w:r>
        <w:rPr>
          <w:rFonts w:eastAsia="Times New Roman" w:cs="Times New Roman"/>
          <w:szCs w:val="24"/>
        </w:rPr>
        <w:t>,</w:t>
      </w:r>
      <w:r>
        <w:rPr>
          <w:rFonts w:eastAsia="Times New Roman" w:cs="Times New Roman"/>
          <w:szCs w:val="24"/>
        </w:rPr>
        <w:t xml:space="preserve"> ώστε να λυθεί με κοινωνικά δίκαιο τρόπο αυτό το συγκεκριμένο πρόβλημα.</w:t>
      </w:r>
    </w:p>
    <w:p w14:paraId="02EF8C54" w14:textId="77777777" w:rsidR="00A46FC9" w:rsidRDefault="0052670F">
      <w:pPr>
        <w:spacing w:line="600" w:lineRule="auto"/>
        <w:ind w:firstLine="720"/>
        <w:jc w:val="both"/>
        <w:rPr>
          <w:rFonts w:eastAsia="Times New Roman" w:cs="Times New Roman"/>
          <w:szCs w:val="24"/>
        </w:rPr>
      </w:pPr>
      <w:r w:rsidRPr="001F25AD">
        <w:rPr>
          <w:rFonts w:eastAsia="Times New Roman" w:cs="Times New Roman"/>
          <w:b/>
          <w:szCs w:val="24"/>
        </w:rPr>
        <w:t>ΠΡΟΕΔΡ</w:t>
      </w:r>
      <w:r w:rsidRPr="001F25AD">
        <w:rPr>
          <w:rFonts w:eastAsia="Times New Roman" w:cs="Times New Roman"/>
          <w:b/>
          <w:szCs w:val="24"/>
        </w:rPr>
        <w:t>ΕΥΩΝ (Νικήτας Κακλαμάνης):</w:t>
      </w:r>
      <w:r>
        <w:rPr>
          <w:rFonts w:eastAsia="Times New Roman" w:cs="Times New Roman"/>
          <w:szCs w:val="24"/>
        </w:rPr>
        <w:t xml:space="preserve"> Σαφής η ερώτηση, κύριε Μανιάτη.</w:t>
      </w:r>
    </w:p>
    <w:p w14:paraId="02EF8C5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2EF8C56" w14:textId="77777777" w:rsidR="00A46FC9" w:rsidRDefault="0052670F">
      <w:pPr>
        <w:spacing w:line="600" w:lineRule="auto"/>
        <w:ind w:firstLine="720"/>
        <w:jc w:val="both"/>
        <w:rPr>
          <w:rFonts w:eastAsia="Times New Roman" w:cs="Times New Roman"/>
          <w:szCs w:val="24"/>
        </w:rPr>
      </w:pPr>
      <w:r w:rsidRPr="000613B1">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Λοιπόν, να ξεκινήσω με μια αιχμή προς τον φίλο μου κ. Μανιάτη. Αν εκτινάχθηκε το χρέος από 163.000 το 2015 στις 893.000 σήμερα, σημαίνει ότι η πολιτική που είχατε για φιλικούς διακανονισμούς το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δεν απέδωσε.</w:t>
      </w:r>
    </w:p>
    <w:p w14:paraId="02EF8C5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 θέμα τέθηκε πέρυσι για τους ΤΟΕΒ </w:t>
      </w:r>
      <w:r>
        <w:rPr>
          <w:rFonts w:eastAsia="Times New Roman" w:cs="Times New Roman"/>
          <w:szCs w:val="24"/>
        </w:rPr>
        <w:t>και θέλω να διευκρινίσω τι έχει γίνει:</w:t>
      </w:r>
    </w:p>
    <w:p w14:paraId="02EF8C5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Πρώτον, η ΔΕΗ δεν μπορούσε να βγάλει ένα γενικό κανόνα για τους ΤΟΕΒ. Έκανε, όμως, τρία πράγματα που είναι θετικά. Το πρώτο είναι ότι ήρθε σε επαφή με όλους τους ΤΟΕΒ και ζήτησε ένα καθεστώς ρύθμισης των χρεών. Ο συγκ</w:t>
      </w:r>
      <w:r>
        <w:rPr>
          <w:rFonts w:eastAsia="Times New Roman" w:cs="Times New Roman"/>
          <w:szCs w:val="24"/>
        </w:rPr>
        <w:t xml:space="preserve">εκριμένος </w:t>
      </w:r>
      <w:r>
        <w:rPr>
          <w:rFonts w:eastAsia="Times New Roman" w:cs="Times New Roman"/>
          <w:szCs w:val="24"/>
        </w:rPr>
        <w:lastRenderedPageBreak/>
        <w:t>ΤΟΕΒ νομίζω ότι ανταποκρίθηκε θετικά σε αντίθεση με άλλους ΤΟΕΒ της Ακροναυπλίας, οι οποίοι δεν έχουν προβεί σε κάποια ρύθμιση.</w:t>
      </w:r>
    </w:p>
    <w:p w14:paraId="02EF8C5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Άρα ο ΤΟΕΒ </w:t>
      </w:r>
      <w:proofErr w:type="spellStart"/>
      <w:r>
        <w:rPr>
          <w:rFonts w:eastAsia="Times New Roman" w:cs="Times New Roman"/>
          <w:szCs w:val="24"/>
        </w:rPr>
        <w:t>Ιρίων</w:t>
      </w:r>
      <w:proofErr w:type="spellEnd"/>
      <w:r>
        <w:rPr>
          <w:rFonts w:eastAsia="Times New Roman" w:cs="Times New Roman"/>
          <w:szCs w:val="24"/>
        </w:rPr>
        <w:t>, Δρεπάνου, Ασίνης νομίζω ότι έχει φτάσει πολύ κοντά σε συμφωνία. Εμείς ενθαρρύνουμε τις συμφωνίες αυτ</w:t>
      </w:r>
      <w:r>
        <w:rPr>
          <w:rFonts w:eastAsia="Times New Roman" w:cs="Times New Roman"/>
          <w:szCs w:val="24"/>
        </w:rPr>
        <w:t>ές. Θεωρούμε ότι έχει μπει η βάση για ένα λογικό πλαίσιο ρυθμίσεων. Άρα στην επί της ουσίας ερώτησή σας απαντάω θετικά ότι πρέπει να βρούμε τη λύση ή εφόσον ο διάλογος έχει ολοκληρωθεί είναι ειλικρινής και οι διαφορές ανάμεσα στον ΤΟΕΒ και τη ΔΕΗ είναι πολ</w:t>
      </w:r>
      <w:r>
        <w:rPr>
          <w:rFonts w:eastAsia="Times New Roman" w:cs="Times New Roman"/>
          <w:szCs w:val="24"/>
        </w:rPr>
        <w:t>ύ μικρές.</w:t>
      </w:r>
    </w:p>
    <w:p w14:paraId="02EF8C5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Η δεύτερη κατηγορία ήταν οι ΤΟΕΒ οι οποίοι δεν ανταποκρίθηκαν σε ένα καθεστώς ρύθμισης. Εκεί παραμένει το πρόβλημα και θα συνεχίσουμε να έχουμε προβλήματα για όσο διάστημα οι ΤΟΕΒ δεν μπαίνουν σε ένα καθεστώς ρύθμισης με τη ΔΕΗ, διότι η ΔΕΗ προφα</w:t>
      </w:r>
      <w:r>
        <w:rPr>
          <w:rFonts w:eastAsia="Times New Roman" w:cs="Times New Roman"/>
          <w:szCs w:val="24"/>
        </w:rPr>
        <w:t>νώς δεν μπορεί να συνεχίσει να λειτουργεί πάντα σε ένα πνεύμα διαρκούς επιδότησης ΤΟΕΒ που αρνούνται να συμμετέχουν σε αυτόν τον αποφασιστικό διάλογο.</w:t>
      </w:r>
    </w:p>
    <w:p w14:paraId="02EF8C5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 τρίτο πράγμα είναι </w:t>
      </w:r>
      <w:r>
        <w:rPr>
          <w:rFonts w:eastAsia="Times New Roman" w:cs="Times New Roman"/>
          <w:szCs w:val="24"/>
        </w:rPr>
        <w:t xml:space="preserve">ότι οι </w:t>
      </w:r>
      <w:r>
        <w:rPr>
          <w:rFonts w:eastAsia="Times New Roman" w:cs="Times New Roman"/>
          <w:szCs w:val="24"/>
        </w:rPr>
        <w:t xml:space="preserve">ΤΟΕΒ είχαν ένα ισχυρό άλλοθι ότι η </w:t>
      </w:r>
      <w:proofErr w:type="spellStart"/>
      <w:r>
        <w:rPr>
          <w:rFonts w:eastAsia="Times New Roman" w:cs="Times New Roman"/>
          <w:szCs w:val="24"/>
        </w:rPr>
        <w:t>εισπραξιμότητα</w:t>
      </w:r>
      <w:proofErr w:type="spellEnd"/>
      <w:r>
        <w:rPr>
          <w:rFonts w:eastAsia="Times New Roman" w:cs="Times New Roman"/>
          <w:szCs w:val="24"/>
        </w:rPr>
        <w:t xml:space="preserve"> που έχουν από τα μέλη τους</w:t>
      </w:r>
      <w:r>
        <w:rPr>
          <w:rFonts w:eastAsia="Times New Roman" w:cs="Times New Roman"/>
          <w:szCs w:val="24"/>
        </w:rPr>
        <w:t xml:space="preserve"> δεν είναι η επιθυμητή και συνεπώς βρίσκονται στη μέση ενός προβλήματος το οποίο δεν μπορούν να διαχειριστούν «αν δεν τους πληρώνουν οι αγρότες τους ΤΟΕΒ, πώς θα πληρώσουν τη ΔΕΗ;».</w:t>
      </w:r>
    </w:p>
    <w:p w14:paraId="02EF8C5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Απέναντι σε αυτό το πρόβλημα σ</w:t>
      </w:r>
      <w:r>
        <w:rPr>
          <w:rFonts w:eastAsia="Times New Roman" w:cs="Times New Roman"/>
          <w:szCs w:val="24"/>
        </w:rPr>
        <w:t>α</w:t>
      </w:r>
      <w:r>
        <w:rPr>
          <w:rFonts w:eastAsia="Times New Roman" w:cs="Times New Roman"/>
          <w:szCs w:val="24"/>
        </w:rPr>
        <w:t>ς θυμίζω ότι εμείς πήραμε μ</w:t>
      </w:r>
      <w:r>
        <w:rPr>
          <w:rFonts w:eastAsia="Times New Roman" w:cs="Times New Roman"/>
          <w:szCs w:val="24"/>
        </w:rPr>
        <w:t>ί</w:t>
      </w:r>
      <w:r>
        <w:rPr>
          <w:rFonts w:eastAsia="Times New Roman" w:cs="Times New Roman"/>
          <w:szCs w:val="24"/>
        </w:rPr>
        <w:t>α νομοθετική πρ</w:t>
      </w:r>
      <w:r>
        <w:rPr>
          <w:rFonts w:eastAsia="Times New Roman" w:cs="Times New Roman"/>
          <w:szCs w:val="24"/>
        </w:rPr>
        <w:t>ωτοβουλία, το Υπουργείο Αγροτικής Ανάπτυξης, με το άρθρο 66 του ν.4546 στις 12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με το οποίο επιλύεται σειρά θεμάτων που αφορούν στα έργα και τους οργανισμούς εγγείων βελτιώσεων. Μεταξύ άλλων, με την εν λόγω διάταξη, καθιερώνεται ένα πιο αποτελεσματι</w:t>
      </w:r>
      <w:r>
        <w:rPr>
          <w:rFonts w:eastAsia="Times New Roman" w:cs="Times New Roman"/>
          <w:szCs w:val="24"/>
        </w:rPr>
        <w:t>κό πλαίσιο είσπραξης των ΤΟΕΒ από τους αγρότες μέλη τους, προκειμένου να παρέχονται οι δυνατότητες ρύθμισης στους παραγωγούς, τους αγρότες, των χρεών που έχουν προκειμένου να διευκολυνθεί η αποπληρωμή τους.</w:t>
      </w:r>
    </w:p>
    <w:p w14:paraId="02EF8C5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w:t>
      </w:r>
      <w:r>
        <w:rPr>
          <w:rFonts w:eastAsia="Times New Roman" w:cs="Times New Roman"/>
          <w:szCs w:val="24"/>
        </w:rPr>
        <w:t xml:space="preserve">ο Θ΄ Αντιπρόεδρος της Βουλής κ. </w:t>
      </w:r>
      <w:r w:rsidRPr="002731F4">
        <w:rPr>
          <w:rFonts w:eastAsia="Times New Roman" w:cs="Times New Roman"/>
          <w:b/>
          <w:szCs w:val="24"/>
        </w:rPr>
        <w:t>ΜΑΡΙΟΣ ΓΕΩΡΓΙΑΔΗΣ</w:t>
      </w:r>
      <w:r>
        <w:rPr>
          <w:rFonts w:eastAsia="Times New Roman" w:cs="Times New Roman"/>
          <w:szCs w:val="24"/>
        </w:rPr>
        <w:t>)</w:t>
      </w:r>
    </w:p>
    <w:p w14:paraId="02EF8C5E" w14:textId="77777777" w:rsidR="00A46FC9" w:rsidRDefault="0052670F">
      <w:pPr>
        <w:spacing w:line="600" w:lineRule="auto"/>
        <w:ind w:firstLine="720"/>
        <w:jc w:val="both"/>
        <w:rPr>
          <w:rFonts w:eastAsia="Times New Roman"/>
          <w:szCs w:val="24"/>
        </w:rPr>
      </w:pPr>
      <w:r>
        <w:rPr>
          <w:rFonts w:eastAsia="Times New Roman"/>
          <w:szCs w:val="24"/>
        </w:rPr>
        <w:t>Άρα νομίζω ότι είμαστε σε ένα στάδιο</w:t>
      </w:r>
      <w:r>
        <w:rPr>
          <w:rFonts w:eastAsia="Times New Roman"/>
          <w:szCs w:val="24"/>
        </w:rPr>
        <w:t>, στο οποίο</w:t>
      </w:r>
      <w:r>
        <w:rPr>
          <w:rFonts w:eastAsia="Times New Roman"/>
          <w:szCs w:val="24"/>
        </w:rPr>
        <w:t xml:space="preserve"> ο απολογισμός του 2018 είναι θετικός. Έχουμε μία ρύθμιση του προβλήματος για τα χρέη των αγροτών προς τους ΟΕΒ και ΤΟΕΒ. Έχουμε ένα καθεστώς ρύθμισης των χρε</w:t>
      </w:r>
      <w:r>
        <w:rPr>
          <w:rFonts w:eastAsia="Times New Roman"/>
          <w:szCs w:val="24"/>
        </w:rPr>
        <w:t xml:space="preserve">ών ανάμεσα στους ΤΟΕΒ και τη ΔΕΗ και ενθαρρύνουμε περισσότερο όλους τους συμμετέχοντες στον διάλογο να βρίσκουν τη λύση. Άρα στη συγκεκριμένη ερώτηση είμαι θετικός στο </w:t>
      </w:r>
      <w:proofErr w:type="spellStart"/>
      <w:r>
        <w:rPr>
          <w:rFonts w:eastAsia="Times New Roman"/>
          <w:szCs w:val="24"/>
        </w:rPr>
        <w:t>διακύβευμα</w:t>
      </w:r>
      <w:proofErr w:type="spellEnd"/>
      <w:r>
        <w:rPr>
          <w:rFonts w:eastAsia="Times New Roman"/>
          <w:szCs w:val="24"/>
        </w:rPr>
        <w:t xml:space="preserve">. </w:t>
      </w:r>
    </w:p>
    <w:p w14:paraId="02EF8C5F" w14:textId="77777777" w:rsidR="00A46FC9" w:rsidRDefault="0052670F">
      <w:pPr>
        <w:spacing w:line="600" w:lineRule="auto"/>
        <w:ind w:firstLine="720"/>
        <w:jc w:val="both"/>
        <w:rPr>
          <w:rFonts w:eastAsia="Times New Roman"/>
          <w:szCs w:val="24"/>
        </w:rPr>
      </w:pPr>
      <w:r>
        <w:rPr>
          <w:rFonts w:eastAsia="Times New Roman"/>
          <w:szCs w:val="24"/>
        </w:rPr>
        <w:lastRenderedPageBreak/>
        <w:t>Και τρίτον, παραμένει ένα πρόβλημα, για το οποίο πρέπει όλοι να έχουμε συνε</w:t>
      </w:r>
      <w:r>
        <w:rPr>
          <w:rFonts w:eastAsia="Times New Roman"/>
          <w:szCs w:val="24"/>
        </w:rPr>
        <w:t xml:space="preserve">ίδηση, δηλαδή ΤΟΕΒ οι οποίοι δεν έχουν μπει σε ρύθμιση και οι οποίοι καλούνται –το λέω ευθέως- να προχωρήσουν αμέσως σε έναν ειλικρινή διάλογο προκειμένου να ρυθμιστούν τα χρέη τους προς τη ΔΕΗ.   </w:t>
      </w:r>
    </w:p>
    <w:p w14:paraId="02EF8C60" w14:textId="77777777" w:rsidR="00A46FC9" w:rsidRDefault="0052670F">
      <w:pPr>
        <w:spacing w:line="600" w:lineRule="auto"/>
        <w:ind w:firstLine="720"/>
        <w:jc w:val="both"/>
        <w:rPr>
          <w:rFonts w:eastAsia="Times New Roman"/>
          <w:szCs w:val="24"/>
        </w:rPr>
      </w:pPr>
      <w:r w:rsidRPr="00564315">
        <w:rPr>
          <w:rFonts w:eastAsia="Times New Roman"/>
          <w:b/>
          <w:szCs w:val="24"/>
        </w:rPr>
        <w:t xml:space="preserve">ΠΡΟΕΔΡΕΥΩΝ (Μάριος Γεωργιάδης): </w:t>
      </w:r>
      <w:r>
        <w:rPr>
          <w:rFonts w:eastAsia="Times New Roman"/>
          <w:szCs w:val="24"/>
        </w:rPr>
        <w:t>Ευχαριστούμε τον κύριο Υπο</w:t>
      </w:r>
      <w:r>
        <w:rPr>
          <w:rFonts w:eastAsia="Times New Roman"/>
          <w:szCs w:val="24"/>
        </w:rPr>
        <w:t>υργό.</w:t>
      </w:r>
    </w:p>
    <w:p w14:paraId="02EF8C61" w14:textId="77777777" w:rsidR="00A46FC9" w:rsidRDefault="0052670F">
      <w:pPr>
        <w:spacing w:line="600" w:lineRule="auto"/>
        <w:ind w:firstLine="720"/>
        <w:jc w:val="both"/>
        <w:rPr>
          <w:rFonts w:eastAsia="Times New Roman"/>
          <w:szCs w:val="24"/>
        </w:rPr>
      </w:pPr>
      <w:r>
        <w:rPr>
          <w:rFonts w:eastAsia="Times New Roman"/>
          <w:szCs w:val="24"/>
        </w:rPr>
        <w:t xml:space="preserve">Κύριε Μανιάτη, έχετε τρία λεπτά για τη δευτερολογία σας. </w:t>
      </w:r>
    </w:p>
    <w:p w14:paraId="02EF8C62" w14:textId="77777777" w:rsidR="00A46FC9" w:rsidRDefault="0052670F">
      <w:pPr>
        <w:spacing w:line="600" w:lineRule="auto"/>
        <w:ind w:firstLine="720"/>
        <w:jc w:val="both"/>
        <w:rPr>
          <w:rFonts w:eastAsia="Times New Roman"/>
          <w:szCs w:val="24"/>
        </w:rPr>
      </w:pPr>
      <w:r w:rsidRPr="000E20C3">
        <w:rPr>
          <w:rFonts w:eastAsia="Times New Roman"/>
          <w:b/>
          <w:szCs w:val="24"/>
        </w:rPr>
        <w:t xml:space="preserve">ΙΩΑΝΝΗΣ ΜΑΝΙΑΤΗΣ: </w:t>
      </w:r>
      <w:r>
        <w:rPr>
          <w:rFonts w:eastAsia="Times New Roman"/>
          <w:szCs w:val="24"/>
        </w:rPr>
        <w:t xml:space="preserve">Κύριε Υπουργέ, πραγματικά χαίρομαι και ευχαριστώ για τη θετική σας απάντηση. </w:t>
      </w:r>
    </w:p>
    <w:p w14:paraId="02EF8C63" w14:textId="77777777" w:rsidR="00A46FC9" w:rsidRDefault="0052670F">
      <w:pPr>
        <w:spacing w:line="600" w:lineRule="auto"/>
        <w:ind w:firstLine="720"/>
        <w:jc w:val="both"/>
        <w:rPr>
          <w:rFonts w:eastAsia="Times New Roman"/>
          <w:szCs w:val="24"/>
        </w:rPr>
      </w:pPr>
      <w:r>
        <w:rPr>
          <w:rFonts w:eastAsia="Times New Roman"/>
          <w:szCs w:val="24"/>
        </w:rPr>
        <w:t xml:space="preserve">Να ξέρετε ότι λύνετε ένα πολύ σημαντικό θέμα στους δύο ΤΟΕΒ </w:t>
      </w:r>
      <w:proofErr w:type="spellStart"/>
      <w:r>
        <w:rPr>
          <w:rFonts w:eastAsia="Times New Roman"/>
          <w:szCs w:val="24"/>
        </w:rPr>
        <w:t>Ιρίων</w:t>
      </w:r>
      <w:proofErr w:type="spellEnd"/>
      <w:r>
        <w:rPr>
          <w:rFonts w:eastAsia="Times New Roman"/>
          <w:szCs w:val="24"/>
        </w:rPr>
        <w:t xml:space="preserve"> και Ασίνης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Δρεπάνου και με </w:t>
      </w:r>
      <w:r>
        <w:rPr>
          <w:rFonts w:eastAsia="Times New Roman"/>
          <w:szCs w:val="24"/>
        </w:rPr>
        <w:t>τον τρόπο αυτό πιστεύω ότι δίνετε κι ένα μήνυμα προς τη ΔΕΗ ότι ρυθμίσεις της τάξης, για παράδειγμα, των πενήντα δόσεων είναι ρυθμίσεις που μπορεί και πρέπει να γίνουν αποδεκτές</w:t>
      </w:r>
      <w:r>
        <w:rPr>
          <w:rFonts w:eastAsia="Times New Roman"/>
          <w:szCs w:val="24"/>
        </w:rPr>
        <w:t>,</w:t>
      </w:r>
      <w:r>
        <w:rPr>
          <w:rFonts w:eastAsia="Times New Roman"/>
          <w:szCs w:val="24"/>
        </w:rPr>
        <w:t xml:space="preserve"> διότι οι αγρότες –γνωρίζετε κι εσείς πολύ καλά- δεν μπορούν να ανταποκριθούν </w:t>
      </w:r>
      <w:r>
        <w:rPr>
          <w:rFonts w:eastAsia="Times New Roman"/>
          <w:szCs w:val="24"/>
        </w:rPr>
        <w:t>σε περισσότερες απαιτήσεις της ΔΕΗ. Επαναλαμβάνω, ενσυνείδητα δεν αναφέρομαι στο πώς εκτινάχθηκαν τα χρέη των ΤΟΕΒ το τελευταίο διάστημα.</w:t>
      </w:r>
    </w:p>
    <w:p w14:paraId="02EF8C64" w14:textId="77777777" w:rsidR="00A46FC9" w:rsidRDefault="0052670F">
      <w:pPr>
        <w:spacing w:line="600" w:lineRule="auto"/>
        <w:ind w:firstLine="720"/>
        <w:jc w:val="both"/>
        <w:rPr>
          <w:rFonts w:eastAsia="Times New Roman"/>
          <w:szCs w:val="24"/>
        </w:rPr>
      </w:pPr>
      <w:r>
        <w:rPr>
          <w:rFonts w:eastAsia="Times New Roman"/>
          <w:szCs w:val="24"/>
        </w:rPr>
        <w:lastRenderedPageBreak/>
        <w:t>Τώρα, με αφορμή την παρουσία σας, κύριε Υπουργέ, κι επειδή μιλήσατε για τον ν.4546/2018, αρκετά άρθρα του οποίου εμείς</w:t>
      </w:r>
      <w:r>
        <w:rPr>
          <w:rFonts w:eastAsia="Times New Roman"/>
          <w:szCs w:val="24"/>
        </w:rPr>
        <w:t xml:space="preserve"> υπερψηφίσαμε, θέλω να αναφερθώ σε ένα άλλο άρθρο του, το οποίο αφορά πάλι τους </w:t>
      </w:r>
      <w:r>
        <w:rPr>
          <w:rFonts w:eastAsia="Times New Roman"/>
          <w:szCs w:val="24"/>
        </w:rPr>
        <w:t>Τ</w:t>
      </w:r>
      <w:r>
        <w:rPr>
          <w:rFonts w:eastAsia="Times New Roman"/>
          <w:szCs w:val="24"/>
        </w:rPr>
        <w:t xml:space="preserve">οπικούς </w:t>
      </w:r>
      <w:r>
        <w:rPr>
          <w:rFonts w:eastAsia="Times New Roman"/>
          <w:szCs w:val="24"/>
        </w:rPr>
        <w:t>Ο</w:t>
      </w:r>
      <w:r>
        <w:rPr>
          <w:rFonts w:eastAsia="Times New Roman"/>
          <w:szCs w:val="24"/>
        </w:rPr>
        <w:t xml:space="preserve">ργανισμούς Εγγείων Βελτιώσεων, το άρθρο 60. </w:t>
      </w:r>
    </w:p>
    <w:p w14:paraId="02EF8C65" w14:textId="77777777" w:rsidR="00A46FC9" w:rsidRDefault="0052670F">
      <w:pPr>
        <w:spacing w:line="600" w:lineRule="auto"/>
        <w:ind w:firstLine="720"/>
        <w:jc w:val="both"/>
        <w:rPr>
          <w:rFonts w:eastAsia="Times New Roman"/>
          <w:szCs w:val="24"/>
        </w:rPr>
      </w:pPr>
      <w:r>
        <w:rPr>
          <w:rFonts w:eastAsia="Times New Roman"/>
          <w:szCs w:val="24"/>
        </w:rPr>
        <w:t>Αυτό το οποίο θα σας αναφέρω αφορά έναν ΤΟΕΒ της Αργολίδας που είναι ίσως ο πιο πρωτοποριακός της Ελλάδας. Είναι ο Τοπικό</w:t>
      </w:r>
      <w:r>
        <w:rPr>
          <w:rFonts w:eastAsia="Times New Roman"/>
          <w:szCs w:val="24"/>
        </w:rPr>
        <w:t>ς Οργανισμός Εγγείων Βελτιώσεων Ήρας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Κουρτακίου</w:t>
      </w:r>
      <w:proofErr w:type="spellEnd"/>
      <w:r>
        <w:rPr>
          <w:rFonts w:eastAsia="Times New Roman"/>
          <w:szCs w:val="24"/>
        </w:rPr>
        <w:t>, ένας οργανισμός ο οποίος πρόκειται να βάλει ψηφιακή, «έξυπνη» γεωργία, σε στενή συνεργασία με το Διαβαλκανικό Κέντρο στο Αριστοτέλειο Πανεπιστήμιο κι ένας φορέας για τον οποίο έκανε ειδική αναφορά ο Πρόεδρ</w:t>
      </w:r>
      <w:r>
        <w:rPr>
          <w:rFonts w:eastAsia="Times New Roman"/>
          <w:szCs w:val="24"/>
        </w:rPr>
        <w:t xml:space="preserve">ος της ΔΕΗ ο κ. Παναγιωτάκης στο Περιφερειακό Συμβούλιο της Πελοποννήσου.  </w:t>
      </w:r>
    </w:p>
    <w:p w14:paraId="02EF8C66" w14:textId="77777777" w:rsidR="00A46FC9" w:rsidRDefault="0052670F">
      <w:pPr>
        <w:spacing w:line="600" w:lineRule="auto"/>
        <w:ind w:firstLine="720"/>
        <w:jc w:val="both"/>
        <w:rPr>
          <w:rFonts w:eastAsia="Times New Roman"/>
          <w:szCs w:val="24"/>
        </w:rPr>
      </w:pPr>
      <w:r>
        <w:rPr>
          <w:rFonts w:eastAsia="Times New Roman"/>
          <w:szCs w:val="24"/>
        </w:rPr>
        <w:t>Δείτε, όμως, ποιο είναι το πρόβλημα. Ενώ υπάρχει μια θετική ανταπόκριση</w:t>
      </w:r>
      <w:r>
        <w:rPr>
          <w:rFonts w:eastAsia="Times New Roman"/>
          <w:szCs w:val="24"/>
        </w:rPr>
        <w:t>,</w:t>
      </w:r>
      <w:r>
        <w:rPr>
          <w:rFonts w:eastAsia="Times New Roman"/>
          <w:szCs w:val="24"/>
        </w:rPr>
        <w:t xml:space="preserve"> ώστε ο ΤΟΕΒ Ήρας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Κουρτακίου</w:t>
      </w:r>
      <w:proofErr w:type="spellEnd"/>
      <w:r>
        <w:rPr>
          <w:rFonts w:eastAsia="Times New Roman"/>
          <w:szCs w:val="24"/>
        </w:rPr>
        <w:t xml:space="preserve"> να βάλει </w:t>
      </w:r>
      <w:proofErr w:type="spellStart"/>
      <w:r>
        <w:rPr>
          <w:rFonts w:eastAsia="Times New Roman"/>
          <w:szCs w:val="24"/>
        </w:rPr>
        <w:t>φωτοβολταϊκά</w:t>
      </w:r>
      <w:proofErr w:type="spellEnd"/>
      <w:r>
        <w:rPr>
          <w:rFonts w:eastAsia="Times New Roman"/>
          <w:szCs w:val="24"/>
        </w:rPr>
        <w:t xml:space="preserve">, υπήρχε η γνωστή απαγόρευση στην Πελοπόννησο, το </w:t>
      </w:r>
      <w:r>
        <w:rPr>
          <w:rFonts w:eastAsia="Times New Roman"/>
          <w:szCs w:val="24"/>
        </w:rPr>
        <w:t xml:space="preserve">«κορεσμένο», το οποίο ορθά και το είχαμε επικροτήσει. Το ήρατε, δεν υπάρχει πια «κορεσμένο» στην Πελοπόννησο και άρα έχουμε τη δυνατότητα στην Πελοπόννησο να έχουμε άλλα 30 </w:t>
      </w:r>
      <w:r>
        <w:rPr>
          <w:rFonts w:eastAsia="Times New Roman"/>
          <w:szCs w:val="24"/>
          <w:lang w:val="en-US"/>
        </w:rPr>
        <w:t>MW</w:t>
      </w:r>
      <w:r>
        <w:rPr>
          <w:rFonts w:eastAsia="Times New Roman"/>
          <w:szCs w:val="24"/>
        </w:rPr>
        <w:t xml:space="preserve"> από ανανεώσιμες πηγές ενέργειας. </w:t>
      </w:r>
    </w:p>
    <w:p w14:paraId="02EF8C67" w14:textId="77777777" w:rsidR="00A46FC9" w:rsidRDefault="0052670F">
      <w:pPr>
        <w:spacing w:line="600" w:lineRule="auto"/>
        <w:ind w:firstLine="720"/>
        <w:jc w:val="both"/>
        <w:rPr>
          <w:rFonts w:eastAsia="Times New Roman"/>
          <w:szCs w:val="24"/>
        </w:rPr>
      </w:pPr>
      <w:r>
        <w:rPr>
          <w:rFonts w:eastAsia="Times New Roman"/>
          <w:szCs w:val="24"/>
        </w:rPr>
        <w:t>Δείτε, όμως, τώρα ποιο είναι το κενό του νόμου</w:t>
      </w:r>
      <w:r>
        <w:rPr>
          <w:rFonts w:eastAsia="Times New Roman"/>
          <w:szCs w:val="24"/>
        </w:rPr>
        <w:t xml:space="preserve">. Ο νόμος, στο άρθρο 60, προβλέπει ότι αυτά τα 30 </w:t>
      </w:r>
      <w:r>
        <w:rPr>
          <w:rFonts w:eastAsia="Times New Roman"/>
          <w:szCs w:val="24"/>
          <w:lang w:val="en-US"/>
        </w:rPr>
        <w:t>MW</w:t>
      </w:r>
      <w:r>
        <w:rPr>
          <w:rFonts w:eastAsia="Times New Roman"/>
          <w:szCs w:val="24"/>
        </w:rPr>
        <w:t xml:space="preserve"> μπορούν να τα αξιοποιήσουν μόνο οι </w:t>
      </w:r>
      <w:r>
        <w:rPr>
          <w:rFonts w:eastAsia="Times New Roman"/>
          <w:szCs w:val="24"/>
        </w:rPr>
        <w:t>Ε</w:t>
      </w:r>
      <w:r>
        <w:rPr>
          <w:rFonts w:eastAsia="Times New Roman"/>
          <w:szCs w:val="24"/>
        </w:rPr>
        <w:t xml:space="preserve">νεργειακές </w:t>
      </w:r>
      <w:r>
        <w:rPr>
          <w:rFonts w:eastAsia="Times New Roman"/>
          <w:szCs w:val="24"/>
        </w:rPr>
        <w:lastRenderedPageBreak/>
        <w:t>Κ</w:t>
      </w:r>
      <w:r>
        <w:rPr>
          <w:rFonts w:eastAsia="Times New Roman"/>
          <w:szCs w:val="24"/>
        </w:rPr>
        <w:t>οινότητες και αποκλείει τις ΤΟΕΒ. Θα πρέπει, λοιπόν –και αυτή είναι η πρότασή μου και είμαι σίγουρος ότι θα το κατανοήσετε και θα το κάνετε αποδεκτό- να εν</w:t>
      </w:r>
      <w:r>
        <w:rPr>
          <w:rFonts w:eastAsia="Times New Roman"/>
          <w:szCs w:val="24"/>
        </w:rPr>
        <w:t xml:space="preserve">ταχθούν και οι ΤΟΕΒ, δηλαδή να προστεθεί μία λέξη στο αντίστοιχο άρθρο «Ενεργειακές Κοινότητες ή ΤΟΕΒ μπορούν να αξιοποιήσουν αυτή τη δυνατότητα των 30 </w:t>
      </w:r>
      <w:r>
        <w:rPr>
          <w:rFonts w:eastAsia="Times New Roman"/>
          <w:szCs w:val="24"/>
          <w:lang w:val="en-US"/>
        </w:rPr>
        <w:t>MW</w:t>
      </w:r>
      <w:r>
        <w:rPr>
          <w:rFonts w:eastAsia="Times New Roman"/>
          <w:szCs w:val="24"/>
        </w:rPr>
        <w:t xml:space="preserve"> για την Περιφέρεια Πελοποννήσου». </w:t>
      </w:r>
    </w:p>
    <w:p w14:paraId="02EF8C68" w14:textId="77777777" w:rsidR="00A46FC9" w:rsidRDefault="0052670F">
      <w:pPr>
        <w:spacing w:line="600" w:lineRule="auto"/>
        <w:ind w:firstLine="720"/>
        <w:jc w:val="both"/>
        <w:rPr>
          <w:rFonts w:eastAsia="Times New Roman"/>
          <w:szCs w:val="24"/>
        </w:rPr>
      </w:pPr>
      <w:r>
        <w:rPr>
          <w:rFonts w:eastAsia="Times New Roman"/>
          <w:szCs w:val="24"/>
        </w:rPr>
        <w:t>Όλοι οι ΤΟΕΒ της υπόλοιπης Ελλάδας έχουν το δικαίωμα να ενταχθούν,</w:t>
      </w:r>
      <w:r>
        <w:rPr>
          <w:rFonts w:eastAsia="Times New Roman"/>
          <w:szCs w:val="24"/>
        </w:rPr>
        <w:t xml:space="preserve"> πλην των ΤΟΕΒ της Πελοποννήσου, που –προφανώς από μία αβλεψία θέλω να πιστεύω- δεν έχουν τη δυνατότητα. Άρα υπάρχει μία αδικία για όλους τους ΤΟΕΒ της Πελοποννήσου. </w:t>
      </w:r>
    </w:p>
    <w:p w14:paraId="02EF8C69" w14:textId="77777777" w:rsidR="00A46FC9" w:rsidRDefault="0052670F">
      <w:pPr>
        <w:spacing w:line="600" w:lineRule="auto"/>
        <w:ind w:firstLine="720"/>
        <w:jc w:val="both"/>
        <w:rPr>
          <w:rFonts w:eastAsia="Times New Roman"/>
          <w:szCs w:val="24"/>
        </w:rPr>
      </w:pPr>
      <w:r>
        <w:rPr>
          <w:rFonts w:eastAsia="Times New Roman"/>
          <w:szCs w:val="24"/>
        </w:rPr>
        <w:t>Κι επειδή έρχεται στην επιφάνεια με αφορμή το αίτημα του ΤΟΕΒ Ήρας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Κουρτακίου</w:t>
      </w:r>
      <w:proofErr w:type="spellEnd"/>
      <w:r>
        <w:rPr>
          <w:rFonts w:eastAsia="Times New Roman"/>
          <w:szCs w:val="24"/>
        </w:rPr>
        <w:t xml:space="preserve">, θέλω να </w:t>
      </w:r>
      <w:r>
        <w:rPr>
          <w:rFonts w:eastAsia="Times New Roman"/>
          <w:szCs w:val="24"/>
        </w:rPr>
        <w:t>σας τονίσω ιδιαίτερα ότι οι ΤΟΕΒ ουσιαστικά λειτουργούν ακόμη καλύτερα και από Ενεργειακές Κοινότητες. Κύριε Υπουργέ, για παράδειγμα ο ΤΟΕΒ Ήρας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Κουρτακίου</w:t>
      </w:r>
      <w:proofErr w:type="spellEnd"/>
      <w:r>
        <w:rPr>
          <w:rFonts w:eastAsia="Times New Roman"/>
          <w:szCs w:val="24"/>
        </w:rPr>
        <w:t xml:space="preserve"> έχει εξακόσια πενήντα μέλη, λειτουργεί εδώ και πολλά χρόνια, έχει ΑΦΜ, έχει γενική συνέλευση, έχει</w:t>
      </w:r>
      <w:r>
        <w:rPr>
          <w:rFonts w:eastAsia="Times New Roman"/>
          <w:szCs w:val="24"/>
        </w:rPr>
        <w:t xml:space="preserve">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Τα έχουν βρει μεταξύ τους οι αγρότες. </w:t>
      </w:r>
    </w:p>
    <w:p w14:paraId="02EF8C6A" w14:textId="77777777" w:rsidR="00A46FC9" w:rsidRDefault="0052670F">
      <w:pPr>
        <w:spacing w:line="600" w:lineRule="auto"/>
        <w:ind w:firstLine="720"/>
        <w:jc w:val="both"/>
        <w:rPr>
          <w:rFonts w:eastAsia="Times New Roman"/>
          <w:szCs w:val="24"/>
        </w:rPr>
      </w:pPr>
      <w:r>
        <w:rPr>
          <w:rFonts w:eastAsia="Times New Roman"/>
          <w:szCs w:val="24"/>
        </w:rPr>
        <w:t xml:space="preserve">Έχετε, λοιπόν, μία συλλογική οντότητα η οποία θέλει να κάνει πράσινη ενέργεια για την καλλιέργεια του πρωτογενούς τομέα και ουσιαστικά να παράγει και </w:t>
      </w:r>
      <w:r>
        <w:rPr>
          <w:rFonts w:eastAsia="Times New Roman"/>
          <w:szCs w:val="24"/>
        </w:rPr>
        <w:t>«</w:t>
      </w:r>
      <w:r>
        <w:rPr>
          <w:rFonts w:eastAsia="Times New Roman"/>
          <w:szCs w:val="24"/>
        </w:rPr>
        <w:t>πράσινα</w:t>
      </w:r>
      <w:r>
        <w:rPr>
          <w:rFonts w:eastAsia="Times New Roman"/>
          <w:szCs w:val="24"/>
        </w:rPr>
        <w:t>»</w:t>
      </w:r>
      <w:r>
        <w:rPr>
          <w:rFonts w:eastAsia="Times New Roman"/>
          <w:szCs w:val="24"/>
        </w:rPr>
        <w:t xml:space="preserve"> αγροτικά προϊόντα εξαιρετικής ποιό</w:t>
      </w:r>
      <w:r>
        <w:rPr>
          <w:rFonts w:eastAsia="Times New Roman"/>
          <w:szCs w:val="24"/>
        </w:rPr>
        <w:t xml:space="preserve">τητας. Και μάλιστα, πριν τρεις μέρες </w:t>
      </w:r>
      <w:r>
        <w:rPr>
          <w:rFonts w:eastAsia="Times New Roman"/>
          <w:szCs w:val="24"/>
        </w:rPr>
        <w:lastRenderedPageBreak/>
        <w:t xml:space="preserve">είδαμε το ευχάριστο γεγονός ο ΤΟΕΒ </w:t>
      </w:r>
      <w:proofErr w:type="spellStart"/>
      <w:r>
        <w:rPr>
          <w:rFonts w:eastAsia="Times New Roman"/>
          <w:szCs w:val="24"/>
        </w:rPr>
        <w:t>Βελβεντού</w:t>
      </w:r>
      <w:proofErr w:type="spellEnd"/>
      <w:r>
        <w:rPr>
          <w:rFonts w:eastAsia="Times New Roman"/>
          <w:szCs w:val="24"/>
        </w:rPr>
        <w:t xml:space="preserve"> Κοζάνης να κάνει τα εγκαίνια ενός υδροηλεκτρικού 1,9 </w:t>
      </w:r>
      <w:r>
        <w:rPr>
          <w:rFonts w:eastAsia="Times New Roman"/>
          <w:szCs w:val="24"/>
          <w:lang w:val="en-US"/>
        </w:rPr>
        <w:t>MW</w:t>
      </w:r>
      <w:r>
        <w:rPr>
          <w:rFonts w:eastAsia="Times New Roman"/>
          <w:szCs w:val="24"/>
        </w:rPr>
        <w:t xml:space="preserve">, που είναι μία πολύ θετική δράση, την οποία θα πρέπει να μιμηθούν και άλλοι ΤΟΕΒ. </w:t>
      </w:r>
    </w:p>
    <w:p w14:paraId="02EF8C6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Ποιο είναι το πρόβλημα τώρα; Το Υπο</w:t>
      </w:r>
      <w:r>
        <w:rPr>
          <w:rFonts w:eastAsia="Times New Roman" w:cs="Times New Roman"/>
          <w:szCs w:val="24"/>
        </w:rPr>
        <w:t>υργείο Αγροτικής Ανάπτυξης έχει προκηρύξει το μέτρο 431 στο δικό του επιχειρησιακό πρόγραμμα, αλλά λήγει μέχρι τις 30 Νοεμβρίου 2018. Ο ΤΟΕΒ Ήρας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Κουρτακίου</w:t>
      </w:r>
      <w:proofErr w:type="spellEnd"/>
      <w:r>
        <w:rPr>
          <w:rFonts w:eastAsia="Times New Roman" w:cs="Times New Roman"/>
          <w:szCs w:val="24"/>
        </w:rPr>
        <w:t xml:space="preserve"> θέλει να καταθέσει πρόταση</w:t>
      </w:r>
      <w:r>
        <w:rPr>
          <w:rFonts w:eastAsia="Times New Roman" w:cs="Times New Roman"/>
          <w:szCs w:val="24"/>
        </w:rPr>
        <w:t>,</w:t>
      </w:r>
      <w:r>
        <w:rPr>
          <w:rFonts w:eastAsia="Times New Roman" w:cs="Times New Roman"/>
          <w:szCs w:val="24"/>
        </w:rPr>
        <w:t xml:space="preserve"> ώστε να βάλει </w:t>
      </w:r>
      <w:proofErr w:type="spellStart"/>
      <w:r>
        <w:rPr>
          <w:rFonts w:eastAsia="Times New Roman" w:cs="Times New Roman"/>
          <w:szCs w:val="24"/>
        </w:rPr>
        <w:t>φωτοβολταϊκά</w:t>
      </w:r>
      <w:proofErr w:type="spellEnd"/>
      <w:r>
        <w:rPr>
          <w:rFonts w:eastAsia="Times New Roman" w:cs="Times New Roman"/>
          <w:szCs w:val="24"/>
        </w:rPr>
        <w:t xml:space="preserve"> και να μειώσει κατά 60% το ενεργειακό κόστ</w:t>
      </w:r>
      <w:r>
        <w:rPr>
          <w:rFonts w:eastAsia="Times New Roman" w:cs="Times New Roman"/>
          <w:szCs w:val="24"/>
        </w:rPr>
        <w:t xml:space="preserve">ος καλλιέργειας σε αυτόν. Δεν υπάρχει, όμως, πρόβλεψη να αξιοποιήσει την άρση του κορεσμένου για την Περιφέρεια Πελοποννήσου, γιατί θα πρέπει να συστήσει άλλο συλλογικό όργανο, δηλαδή μια ενεργειακή κοινότητα. </w:t>
      </w:r>
    </w:p>
    <w:p w14:paraId="02EF8C6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 αίτημα, λοιπόν, είναι πολύ καθαρό, πολύ σα</w:t>
      </w:r>
      <w:r>
        <w:rPr>
          <w:rFonts w:eastAsia="Times New Roman" w:cs="Times New Roman"/>
          <w:szCs w:val="24"/>
        </w:rPr>
        <w:t>φές –και είμαι βέβαιος ότι το αντιλαμβάνεστε- δηλαδή για την Περιφέρεια Πελοποννήσου να προβλεφθεί, όπως προβλέπεται για όλη την υπόλοιπη Ελλάδα, οι Τοπικοί Οργανισμοί Εγγείων Βελτιώσεων να μπορούν επίσης να καταθέσουν αιτήσεις στο Πρόγραμμα Αγροτικής Ανάπ</w:t>
      </w:r>
      <w:r>
        <w:rPr>
          <w:rFonts w:eastAsia="Times New Roman" w:cs="Times New Roman"/>
          <w:szCs w:val="24"/>
        </w:rPr>
        <w:t xml:space="preserve">τυξης, ώστε με επιδότηση του αντίστοιχου </w:t>
      </w:r>
      <w:r>
        <w:rPr>
          <w:rFonts w:eastAsia="Times New Roman" w:cs="Times New Roman"/>
          <w:szCs w:val="24"/>
        </w:rPr>
        <w:t>π</w:t>
      </w:r>
      <w:r>
        <w:rPr>
          <w:rFonts w:eastAsia="Times New Roman" w:cs="Times New Roman"/>
          <w:szCs w:val="24"/>
        </w:rPr>
        <w:t xml:space="preserve">ρογράμματος να εγκαταστήσουν </w:t>
      </w:r>
      <w:proofErr w:type="spellStart"/>
      <w:r>
        <w:rPr>
          <w:rFonts w:eastAsia="Times New Roman" w:cs="Times New Roman"/>
          <w:szCs w:val="24"/>
        </w:rPr>
        <w:t>φωτοβολταϊκά</w:t>
      </w:r>
      <w:proofErr w:type="spellEnd"/>
      <w:r>
        <w:rPr>
          <w:rFonts w:eastAsia="Times New Roman" w:cs="Times New Roman"/>
          <w:szCs w:val="24"/>
        </w:rPr>
        <w:t xml:space="preserve"> και να μειώσουν το ενεργειακό κόστος παραγωγής προϊόντων κατά περίπου 60%.</w:t>
      </w:r>
    </w:p>
    <w:p w14:paraId="02EF8C6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2EF8C6E" w14:textId="77777777" w:rsidR="00A46FC9" w:rsidRDefault="0052670F">
      <w:pPr>
        <w:spacing w:line="600" w:lineRule="auto"/>
        <w:ind w:firstLine="720"/>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τον κ. Μανιάτη.</w:t>
      </w:r>
    </w:p>
    <w:p w14:paraId="02EF8C6F" w14:textId="77777777" w:rsidR="00A46FC9" w:rsidRDefault="0052670F">
      <w:pPr>
        <w:spacing w:line="600" w:lineRule="auto"/>
        <w:ind w:firstLine="720"/>
        <w:jc w:val="both"/>
        <w:rPr>
          <w:rFonts w:eastAsia="Times New Roman" w:cs="Times New Roman"/>
          <w:szCs w:val="24"/>
        </w:rPr>
      </w:pPr>
      <w:r>
        <w:rPr>
          <w:rFonts w:eastAsia="Times New Roman"/>
          <w:bCs/>
          <w:szCs w:val="24"/>
        </w:rPr>
        <w:t>Τον λ</w:t>
      </w:r>
      <w:r>
        <w:rPr>
          <w:rFonts w:eastAsia="Times New Roman"/>
          <w:bCs/>
          <w:szCs w:val="24"/>
        </w:rPr>
        <w:t>όγο έχει ο κύριος Υπουργός για τρία λεπτά.</w:t>
      </w:r>
    </w:p>
    <w:p w14:paraId="02EF8C70" w14:textId="77777777" w:rsidR="00A46FC9" w:rsidRDefault="0052670F">
      <w:pPr>
        <w:spacing w:line="600" w:lineRule="auto"/>
        <w:ind w:firstLine="720"/>
        <w:jc w:val="both"/>
        <w:rPr>
          <w:rFonts w:eastAsia="Times New Roman" w:cs="Times New Roman"/>
          <w:szCs w:val="24"/>
        </w:rPr>
      </w:pPr>
      <w:r w:rsidRPr="00F4521E">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Όπως ξέρετε, προωθούμε πολύ ενεργά τον θεσμό των ενεργειακών κοινοτήτων που είναι η μεγάλη τομή στο νομοθετικό πλαίσιο. Δίνει τη δυνατότητα στους </w:t>
      </w:r>
      <w:r>
        <w:rPr>
          <w:rFonts w:eastAsia="Times New Roman" w:cs="Times New Roman"/>
          <w:szCs w:val="24"/>
        </w:rPr>
        <w:t xml:space="preserve">καταναλωτές ενέργειας, ιδιώτες, επιχειρήσεις, συνεταιρισμούς, ΤΟΕΒ </w:t>
      </w:r>
      <w:proofErr w:type="spellStart"/>
      <w:r>
        <w:rPr>
          <w:rFonts w:eastAsia="Times New Roman" w:cs="Times New Roman"/>
          <w:szCs w:val="24"/>
        </w:rPr>
        <w:t>κ.ο.κ.</w:t>
      </w:r>
      <w:proofErr w:type="spellEnd"/>
      <w:r>
        <w:rPr>
          <w:rFonts w:eastAsia="Times New Roman" w:cs="Times New Roman"/>
          <w:szCs w:val="24"/>
        </w:rPr>
        <w:t>, δήμους, να συστήνουν ενεργειακές κοινότητες και να παράγουν την ενέργεια που χρειάζονται οι ίδιοι ή και που θέλουν να μεταπωλήσουν.</w:t>
      </w:r>
    </w:p>
    <w:p w14:paraId="02EF8C7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Η Πελοπόννησος, όπως ξέρετε, έχει ένα ιδιαίτερο π</w:t>
      </w:r>
      <w:r>
        <w:rPr>
          <w:rFonts w:eastAsia="Times New Roman" w:cs="Times New Roman"/>
          <w:szCs w:val="24"/>
        </w:rPr>
        <w:t>ρόβλημα, διότι περιμένουμε την ολοκλήρωση του μεγάλου έργου των νέων υποδομών δικτύων –που τελειώνει μέσα στο 2019-, το οποίο θα άρει όλους τους περιορισμούς που έχει αυτή την στιγμή η Πελοπόννησος, επειδή το δίκτυο είναι κορεσμένο. Άρα από έξι έως εννέα μ</w:t>
      </w:r>
      <w:r>
        <w:rPr>
          <w:rFonts w:eastAsia="Times New Roman" w:cs="Times New Roman"/>
          <w:szCs w:val="24"/>
        </w:rPr>
        <w:t>ήνες από σήμερα θα συζητάμε πλέον για άρση αυτού του εμποδίου που είχε η Πελοπόννησος, καθώς το δίκτυο, το νέο μεγάλο καλώδιο, θα έχει ολοκληρωθεί.</w:t>
      </w:r>
    </w:p>
    <w:p w14:paraId="02EF8C7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Άρα μιλάμε για ένα μεταβατικό στάδιο. Επειδή υπάρχει μια μεγάλη κινητικότητα στην Πελοπόννησο αποδοχής του ν</w:t>
      </w:r>
      <w:r>
        <w:rPr>
          <w:rFonts w:eastAsia="Times New Roman" w:cs="Times New Roman"/>
          <w:szCs w:val="24"/>
        </w:rPr>
        <w:t xml:space="preserve">έου θεσμού και ανάπτυξης μεγάλων πρωτοβουλιών, δημιουργήσαμε γι’ αυτό το μεταβατικό διάστημα έναν μικρό χώρο στο </w:t>
      </w:r>
      <w:r>
        <w:rPr>
          <w:rFonts w:eastAsia="Times New Roman" w:cs="Times New Roman"/>
          <w:szCs w:val="24"/>
        </w:rPr>
        <w:lastRenderedPageBreak/>
        <w:t>δίκτυο, προβλέποντας ακριβώς να ανταποκριθούμε στο κάλεσμα πολλών ενεργειακών κοινοτήτων που έχουν αγκαλιάσει τον θεσμό και προωθούν αυτή τη στ</w:t>
      </w:r>
      <w:r>
        <w:rPr>
          <w:rFonts w:eastAsia="Times New Roman" w:cs="Times New Roman"/>
          <w:szCs w:val="24"/>
        </w:rPr>
        <w:t>ιγμή τη συγκρότησή τους και τη λειτουργία τους, προκειμένου να προχωρήσουν σε αυτό.</w:t>
      </w:r>
    </w:p>
    <w:p w14:paraId="02EF8C7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Στην υπόλοιπη Ελλάδα, όπως ξέρετε, οι ΤΟΕΒ μπορούν –και τους ενθαρρύνουμε- να παράγουν τη δική τους ενέργεια. Αυτή είναι η μακροπρόθεσμη απάντηση στην ενεργειακή επάρκεια τ</w:t>
      </w:r>
      <w:r>
        <w:rPr>
          <w:rFonts w:eastAsia="Times New Roman" w:cs="Times New Roman"/>
          <w:szCs w:val="24"/>
        </w:rPr>
        <w:t>ων ΤΟΕΒ. Θα τους δώσει μεγάλο οικονομικό όφελος. Γι’ αυτούς τους λίγους μήνες θα δω ξανά εάν υπάρχει χώρος σε αυτό που δώσαμε στις ενεργειακές κοινότητες ή έχει ήδη υπερκαλυφθεί αυτή η ζήτηση από αιτήματα των ενεργειακών κοινοτήτων και θα επανέλθω στο ερώτ</w:t>
      </w:r>
      <w:r>
        <w:rPr>
          <w:rFonts w:eastAsia="Times New Roman" w:cs="Times New Roman"/>
          <w:szCs w:val="24"/>
        </w:rPr>
        <w:t>ημα αυτό.</w:t>
      </w:r>
    </w:p>
    <w:p w14:paraId="02EF8C74" w14:textId="77777777" w:rsidR="00A46FC9" w:rsidRDefault="0052670F">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02EF8C75" w14:textId="77777777" w:rsidR="00A46FC9" w:rsidRDefault="0052670F">
      <w:pPr>
        <w:spacing w:line="600" w:lineRule="auto"/>
        <w:ind w:firstLine="720"/>
        <w:jc w:val="both"/>
        <w:rPr>
          <w:rFonts w:eastAsia="Times New Roman" w:cs="Times New Roman"/>
          <w:szCs w:val="24"/>
        </w:rPr>
      </w:pPr>
      <w:r>
        <w:rPr>
          <w:rFonts w:eastAsia="Times New Roman"/>
          <w:bCs/>
          <w:szCs w:val="24"/>
        </w:rPr>
        <w:t>Συνεχίζουμε με τ</w:t>
      </w:r>
      <w:r>
        <w:rPr>
          <w:rFonts w:eastAsia="Times New Roman"/>
          <w:bCs/>
          <w:szCs w:val="24"/>
        </w:rPr>
        <w:t>η</w:t>
      </w:r>
      <w:r>
        <w:rPr>
          <w:rFonts w:eastAsia="Times New Roman"/>
          <w:bCs/>
          <w:szCs w:val="24"/>
        </w:rPr>
        <w:t>ν</w:t>
      </w:r>
      <w:r>
        <w:rPr>
          <w:rFonts w:eastAsia="Times New Roman"/>
          <w:bCs/>
          <w:szCs w:val="24"/>
        </w:rPr>
        <w:t xml:space="preserve"> πέμπτη </w:t>
      </w:r>
      <w:r>
        <w:rPr>
          <w:rFonts w:eastAsia="Times New Roman" w:cs="Times New Roman"/>
          <w:szCs w:val="24"/>
        </w:rPr>
        <w:t xml:space="preserve">με αριθμό 114/30-10-2018 επίκαιρη ερώτηση </w:t>
      </w:r>
      <w:r>
        <w:rPr>
          <w:rFonts w:eastAsia="Times New Roman"/>
          <w:bCs/>
          <w:szCs w:val="24"/>
        </w:rPr>
        <w:t>δε</w:t>
      </w:r>
      <w:r>
        <w:rPr>
          <w:rFonts w:eastAsia="Times New Roman"/>
          <w:bCs/>
          <w:szCs w:val="24"/>
        </w:rPr>
        <w:t>ύ</w:t>
      </w:r>
      <w:r>
        <w:rPr>
          <w:rFonts w:eastAsia="Times New Roman"/>
          <w:bCs/>
          <w:szCs w:val="24"/>
        </w:rPr>
        <w:t>τ</w:t>
      </w:r>
      <w:r>
        <w:rPr>
          <w:rFonts w:eastAsia="Times New Roman"/>
          <w:bCs/>
          <w:szCs w:val="24"/>
        </w:rPr>
        <w:t>ε</w:t>
      </w:r>
      <w:r>
        <w:rPr>
          <w:rFonts w:eastAsia="Times New Roman"/>
          <w:bCs/>
          <w:szCs w:val="24"/>
        </w:rPr>
        <w:t xml:space="preserve">ρου κύκλου </w:t>
      </w:r>
      <w:r>
        <w:rPr>
          <w:rFonts w:eastAsia="Times New Roman" w:cs="Times New Roman"/>
          <w:szCs w:val="24"/>
        </w:rPr>
        <w:t>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044C03">
        <w:rPr>
          <w:rFonts w:eastAsia="Times New Roman" w:cs="Times New Roman"/>
          <w:bCs/>
          <w:szCs w:val="24"/>
        </w:rPr>
        <w:t xml:space="preserve">Χρήστου </w:t>
      </w:r>
      <w:proofErr w:type="spellStart"/>
      <w:r w:rsidRPr="00044C03">
        <w:rPr>
          <w:rFonts w:eastAsia="Times New Roman" w:cs="Times New Roman"/>
          <w:bCs/>
          <w:szCs w:val="24"/>
        </w:rPr>
        <w:t>Κατσώτη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044C03">
        <w:rPr>
          <w:rFonts w:eastAsia="Times New Roman" w:cs="Times New Roman"/>
          <w:bCs/>
          <w:szCs w:val="24"/>
        </w:rPr>
        <w:t>Περ</w:t>
      </w:r>
      <w:r w:rsidRPr="00044C03">
        <w:rPr>
          <w:rFonts w:eastAsia="Times New Roman" w:cs="Times New Roman"/>
          <w:bCs/>
          <w:szCs w:val="24"/>
        </w:rPr>
        <w:t>ιβάλλοντος και Ενέργειας,</w:t>
      </w:r>
      <w:r>
        <w:rPr>
          <w:rFonts w:eastAsia="Times New Roman" w:cs="Times New Roman"/>
          <w:b/>
          <w:bCs/>
          <w:szCs w:val="24"/>
        </w:rPr>
        <w:t xml:space="preserve"> </w:t>
      </w:r>
      <w:r>
        <w:rPr>
          <w:rFonts w:eastAsia="Times New Roman" w:cs="Times New Roman"/>
          <w:szCs w:val="24"/>
        </w:rPr>
        <w:t>με θέμα: «Άμεση λήψη μέτρων προστασίας των εργαζομένων στο εργοστάσιο της «ΛΑΡΚΟ» στην Λάρυμνα Φθιώτιδας για την αποφυγή εργατικών ατυχημάτων».</w:t>
      </w:r>
    </w:p>
    <w:p w14:paraId="02EF8C7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02EF8C77" w14:textId="77777777" w:rsidR="00A46FC9" w:rsidRDefault="0052670F">
      <w:pPr>
        <w:spacing w:line="600" w:lineRule="auto"/>
        <w:ind w:firstLine="720"/>
        <w:jc w:val="both"/>
        <w:rPr>
          <w:rFonts w:eastAsia="Times New Roman" w:cs="Times New Roman"/>
          <w:szCs w:val="24"/>
        </w:rPr>
      </w:pPr>
      <w:r w:rsidRPr="00044C03">
        <w:rPr>
          <w:rFonts w:eastAsia="Times New Roman" w:cs="Times New Roman"/>
          <w:b/>
          <w:szCs w:val="24"/>
        </w:rPr>
        <w:t>ΧΡΗΣΤΟΣ ΚΑΤΣΩΤΗΣ:</w:t>
      </w:r>
      <w:r>
        <w:rPr>
          <w:rFonts w:eastAsia="Times New Roman" w:cs="Times New Roman"/>
          <w:szCs w:val="24"/>
        </w:rPr>
        <w:t xml:space="preserve"> Ευ</w:t>
      </w:r>
      <w:r>
        <w:rPr>
          <w:rFonts w:eastAsia="Times New Roman" w:cs="Times New Roman"/>
          <w:szCs w:val="24"/>
        </w:rPr>
        <w:t>χαριστώ, κύριε Πρόεδρε.</w:t>
      </w:r>
    </w:p>
    <w:p w14:paraId="02EF8C7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θέμα είναι αυτό που ειπώθηκε για τα άμεσα μέτρα που πρέπει να παρθούν για την προστασία των εργαζομένων στο εργοστάσιο της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w:t>
      </w:r>
    </w:p>
    <w:p w14:paraId="02EF8C79"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 τελευταίο διάστημα μεγαλώνει ο φόβος και η ανησυχία και η αγωνία των εργαζομένω</w:t>
      </w:r>
      <w:r>
        <w:rPr>
          <w:rFonts w:eastAsia="Times New Roman" w:cs="Times New Roman"/>
          <w:szCs w:val="24"/>
        </w:rPr>
        <w:t>ν γιατί υπήρξαν περιστατικά, κύριε Υπουργέ, και μόνο από τύχη δεν έχουμε θρηνήσει ανθρώπινες ζωές.</w:t>
      </w:r>
    </w:p>
    <w:p w14:paraId="02EF8C7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Αναφέρουμε χαρακτηριστικά δύο περιστατικά. Στις 10 Οκτωβρίου τέσσερις εργάτες πήγαν στο νοσοκομείο με προβλήματα βαριάς δύσπνοιας, όταν έγινε διαρροή καυτής </w:t>
      </w:r>
      <w:r>
        <w:rPr>
          <w:rFonts w:eastAsia="Times New Roman" w:cs="Times New Roman"/>
          <w:szCs w:val="24"/>
        </w:rPr>
        <w:t xml:space="preserve">πούδρας από σιλό και επίσης στις 15 Οκτωβρίου έσπασαν μερικώς τα φρένα ανύψωσης στην γερανογέφυρα στην αίθουσα των </w:t>
      </w:r>
      <w:proofErr w:type="spellStart"/>
      <w:r>
        <w:rPr>
          <w:rFonts w:eastAsia="Times New Roman" w:cs="Times New Roman"/>
          <w:szCs w:val="24"/>
        </w:rPr>
        <w:t>ηλεκτροκαμίνων</w:t>
      </w:r>
      <w:proofErr w:type="spellEnd"/>
      <w:r>
        <w:rPr>
          <w:rFonts w:eastAsia="Times New Roman" w:cs="Times New Roman"/>
          <w:szCs w:val="24"/>
        </w:rPr>
        <w:t xml:space="preserve">. Και επειδή στη γερανογέφυρα δεν υπάρχουν φρένα ασφαλείας, αυτό που αποσόβησε τα χειρότερα ήταν η εμπειρία του χειριστή. </w:t>
      </w:r>
    </w:p>
    <w:p w14:paraId="02EF8C7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η πλημμελής τήρηση μέτρων ασφάλειας στην πλευρά της διοίκησης της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xml:space="preserve"> με τις νέες αποφάσεις που έχει πάρει χειροτερεύουν ακόμα περισσότερο την κατάσταση που αφορά ακριβώς την ασφάλεια των εργαζομένων στους χώρους του εργοστασίου.</w:t>
      </w:r>
    </w:p>
    <w:p w14:paraId="02EF8C7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Αναφέρονται οι εργαζό</w:t>
      </w:r>
      <w:r>
        <w:rPr>
          <w:rFonts w:eastAsia="Times New Roman" w:cs="Times New Roman"/>
          <w:szCs w:val="24"/>
        </w:rPr>
        <w:t xml:space="preserve">μενοι ιδιαίτερα στις ανακοινώσεις της </w:t>
      </w:r>
      <w:r>
        <w:rPr>
          <w:rFonts w:eastAsia="Times New Roman" w:cs="Times New Roman"/>
          <w:szCs w:val="24"/>
        </w:rPr>
        <w:t>δ</w:t>
      </w:r>
      <w:r>
        <w:rPr>
          <w:rFonts w:eastAsia="Times New Roman" w:cs="Times New Roman"/>
          <w:szCs w:val="24"/>
        </w:rPr>
        <w:t xml:space="preserve">ιεύθυνσης του </w:t>
      </w:r>
      <w:r>
        <w:rPr>
          <w:rFonts w:eastAsia="Times New Roman" w:cs="Times New Roman"/>
          <w:szCs w:val="24"/>
        </w:rPr>
        <w:t>σ</w:t>
      </w:r>
      <w:r>
        <w:rPr>
          <w:rFonts w:eastAsia="Times New Roman" w:cs="Times New Roman"/>
          <w:szCs w:val="24"/>
        </w:rPr>
        <w:t>υγκροτήματος, αυτές με αριθμό 80 και 82, που αφορούν βέβαια τη συγχώνευση των τριών τμημάτων των συνεργείων συντήρησης.</w:t>
      </w:r>
    </w:p>
    <w:p w14:paraId="02EF8C7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Οι εργαζόμενοι με την πείρα τους και τα τόσα χρόνια που έχουν εκεί λένε ότι αυτές οι τακτικές έχουν ξαναδοκιμαστεί στο παρελθόν με αποτέλεσμα να έχουν πολλές, δεκάδες θανατηφόρα εργατικά δυστυχήματα και εκατοντάδες σοβαρά και λιγότερο σοβαρά εργατικά ατυχή</w:t>
      </w:r>
      <w:r>
        <w:rPr>
          <w:rFonts w:eastAsia="Times New Roman" w:cs="Times New Roman"/>
          <w:szCs w:val="24"/>
        </w:rPr>
        <w:t xml:space="preserve">ματα, την </w:t>
      </w:r>
      <w:proofErr w:type="spellStart"/>
      <w:r>
        <w:rPr>
          <w:rFonts w:eastAsia="Times New Roman" w:cs="Times New Roman"/>
          <w:szCs w:val="24"/>
        </w:rPr>
        <w:t>εργολαβοποίηση</w:t>
      </w:r>
      <w:proofErr w:type="spellEnd"/>
      <w:r>
        <w:rPr>
          <w:rFonts w:eastAsia="Times New Roman" w:cs="Times New Roman"/>
          <w:szCs w:val="24"/>
        </w:rPr>
        <w:t xml:space="preserve">, τη μείωση θέσεων εργασίας, την απώλεια τεχνογνωσίας και την απαξίωση συνολικά των εργαζομένων και των εγκαταστάσεων. </w:t>
      </w:r>
    </w:p>
    <w:p w14:paraId="02EF8C7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Θεωρούν αυτή την εξέλιξη ως επικίνδυνη και ζητάνε από εσάς, κύριε Υπουργέ, </w:t>
      </w:r>
      <w:r>
        <w:rPr>
          <w:rFonts w:eastAsia="Times New Roman" w:cs="Times New Roman"/>
          <w:szCs w:val="24"/>
        </w:rPr>
        <w:t xml:space="preserve">να τους πείτε </w:t>
      </w:r>
      <w:r>
        <w:rPr>
          <w:rFonts w:eastAsia="Times New Roman" w:cs="Times New Roman"/>
          <w:szCs w:val="24"/>
        </w:rPr>
        <w:t>τι θα κάνετε</w:t>
      </w:r>
      <w:r>
        <w:rPr>
          <w:rFonts w:eastAsia="Times New Roman" w:cs="Times New Roman"/>
          <w:szCs w:val="24"/>
        </w:rPr>
        <w:t>,</w:t>
      </w:r>
      <w:r>
        <w:rPr>
          <w:rFonts w:eastAsia="Times New Roman" w:cs="Times New Roman"/>
          <w:szCs w:val="24"/>
        </w:rPr>
        <w:t xml:space="preserve"> έτσι ώστε</w:t>
      </w:r>
      <w:r>
        <w:rPr>
          <w:rFonts w:eastAsia="Times New Roman" w:cs="Times New Roman"/>
          <w:szCs w:val="24"/>
        </w:rPr>
        <w:t xml:space="preserve"> η διοίκηση να πάρει όλα τα αναγκαία μέτρα για την ασφάλεια των εργαζομένων, για να μη θρηνήσουμε θύματα. Η ζωή είναι ανεκτίμητη και κάθε εργάτης πρέπει να γυρνάει πίσω στο σπίτι του μετά το τέλος της δουλειάς του.</w:t>
      </w:r>
    </w:p>
    <w:p w14:paraId="02EF8C7F" w14:textId="77777777" w:rsidR="00A46FC9" w:rsidRDefault="0052670F">
      <w:pPr>
        <w:spacing w:line="600" w:lineRule="auto"/>
        <w:ind w:firstLine="720"/>
        <w:jc w:val="both"/>
        <w:rPr>
          <w:rFonts w:eastAsia="Times New Roman" w:cs="Times New Roman"/>
          <w:szCs w:val="24"/>
        </w:rPr>
      </w:pPr>
      <w:r w:rsidRPr="0028197A">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02EF8C80"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02EF8C81" w14:textId="77777777" w:rsidR="00A46FC9" w:rsidRDefault="0052670F">
      <w:pPr>
        <w:spacing w:line="600" w:lineRule="auto"/>
        <w:ind w:firstLine="720"/>
        <w:jc w:val="both"/>
        <w:rPr>
          <w:rFonts w:eastAsia="Times New Roman" w:cs="Times New Roman"/>
          <w:szCs w:val="24"/>
        </w:rPr>
      </w:pPr>
      <w:r w:rsidRPr="0028197A">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Να ξεκαθαρίσουμε ευθέως ότι η πολιτική της Κυβέρνησης είναι πολύ σαφής: </w:t>
      </w:r>
      <w:r>
        <w:rPr>
          <w:rFonts w:eastAsia="Times New Roman" w:cs="Times New Roman"/>
          <w:szCs w:val="24"/>
        </w:rPr>
        <w:t xml:space="preserve">εργατικά ατυχήματα </w:t>
      </w:r>
      <w:r>
        <w:rPr>
          <w:rFonts w:eastAsia="Times New Roman" w:cs="Times New Roman"/>
          <w:szCs w:val="24"/>
        </w:rPr>
        <w:t xml:space="preserve">0%. Αυτή είναι η στρατηγική, </w:t>
      </w:r>
      <w:r>
        <w:rPr>
          <w:rFonts w:eastAsia="Times New Roman" w:cs="Times New Roman"/>
          <w:szCs w:val="24"/>
        </w:rPr>
        <w:t>αυτή είναι η πολιτική, αδιαπραγμάτευτα.</w:t>
      </w:r>
    </w:p>
    <w:p w14:paraId="02EF8C8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xml:space="preserve"> από τον Ιούνιο του 2013 είναι πλέον πιστοποιημένη για το σύστημα διαχείρισης υγείας και ασφάλειας στην εργασία από το </w:t>
      </w:r>
      <w:r>
        <w:rPr>
          <w:rFonts w:eastAsia="Times New Roman" w:cs="Times New Roman"/>
          <w:szCs w:val="24"/>
          <w:lang w:val="en-US"/>
        </w:rPr>
        <w:t>OHSAS</w:t>
      </w:r>
      <w:r w:rsidRPr="00123183">
        <w:rPr>
          <w:rFonts w:eastAsia="Times New Roman" w:cs="Times New Roman"/>
          <w:szCs w:val="24"/>
        </w:rPr>
        <w:t xml:space="preserve"> 18001</w:t>
      </w:r>
      <w:r>
        <w:rPr>
          <w:rFonts w:eastAsia="Times New Roman" w:cs="Times New Roman"/>
          <w:szCs w:val="24"/>
        </w:rPr>
        <w:t>, το οποίο αποτελεί ένα από τα πιο αναγνωρισμένα πρότυπα διεθνώς. Για το συγκ</w:t>
      </w:r>
      <w:r>
        <w:rPr>
          <w:rFonts w:eastAsia="Times New Roman" w:cs="Times New Roman"/>
          <w:szCs w:val="24"/>
        </w:rPr>
        <w:t xml:space="preserve">εκριμένο δε σύστημα πιστοποίησης πραγματοποιείται ετήσιος περιοδικός έλεγχος από την εταιρεία </w:t>
      </w:r>
      <w:r>
        <w:rPr>
          <w:rFonts w:eastAsia="Times New Roman" w:cs="Times New Roman"/>
          <w:szCs w:val="24"/>
        </w:rPr>
        <w:t>«</w:t>
      </w:r>
      <w:proofErr w:type="spellStart"/>
      <w:r>
        <w:rPr>
          <w:rFonts w:eastAsia="Times New Roman" w:cs="Times New Roman"/>
          <w:szCs w:val="24"/>
          <w:lang w:val="en-US"/>
        </w:rPr>
        <w:t>LlOYDS</w:t>
      </w:r>
      <w:proofErr w:type="spellEnd"/>
      <w:r>
        <w:rPr>
          <w:rFonts w:eastAsia="Times New Roman" w:cs="Times New Roman"/>
          <w:szCs w:val="24"/>
        </w:rPr>
        <w:t>»</w:t>
      </w:r>
      <w:r>
        <w:rPr>
          <w:rFonts w:eastAsia="Times New Roman" w:cs="Times New Roman"/>
          <w:szCs w:val="24"/>
        </w:rPr>
        <w:t xml:space="preserve"> και η εταιρεία συμμορφώνεται με τις όποιες παρατηρήσεις κατά τον περιοδικό έλεγχο. Άρα οι προδιαγραφές του συστήματος διαχείρισης υγείας και ασφάλειας στ</w:t>
      </w:r>
      <w:r>
        <w:rPr>
          <w:rFonts w:eastAsia="Times New Roman" w:cs="Times New Roman"/>
          <w:szCs w:val="24"/>
        </w:rPr>
        <w:t>ην εργασία είναι κατοχυρωμένες με βάση αυτή τη διεθνή πρακτική.</w:t>
      </w:r>
    </w:p>
    <w:p w14:paraId="02EF8C8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Επίσης, κάθε τρεις μήνες πραγματοποιείται συνάντηση της διεύθυνσης του εργοστασίου με την επιτροπή υγιεινής και ασφάλειας των εργαζομένων, στην οποία συντάσσεται μνημόνιο επί των θεμάτων του ε</w:t>
      </w:r>
      <w:r>
        <w:rPr>
          <w:rFonts w:eastAsia="Times New Roman" w:cs="Times New Roman"/>
          <w:szCs w:val="24"/>
        </w:rPr>
        <w:t xml:space="preserve">ργοστασίου τα οποία και αντιμετωπίζονται έως την επόμενη συνάντηση. </w:t>
      </w:r>
    </w:p>
    <w:p w14:paraId="02EF8C8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Επιπρόσθετα η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xml:space="preserve"> υπόκειται σε συνεχείς επιθεωρήσεις από το Σώμα Επιθεώρησης Μεταλλείων, που κάνει και τους ετήσιους ελέγχους και τους έκτακτους προληπτικούς ελέγχους. </w:t>
      </w:r>
    </w:p>
    <w:p w14:paraId="02EF8C8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Τώρα στην περί</w:t>
      </w:r>
      <w:r>
        <w:rPr>
          <w:rFonts w:eastAsia="Times New Roman" w:cs="Times New Roman"/>
          <w:szCs w:val="24"/>
        </w:rPr>
        <w:t>πτωση των δύο θεμάτων, τα πρόσφατα συμβάντα, το Σώμα Επιθεωρητών ενημερώθηκε για το περιστατικό στις 10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2018, πήγε στις 12</w:t>
      </w:r>
      <w:r>
        <w:rPr>
          <w:rFonts w:eastAsia="Times New Roman" w:cs="Times New Roman"/>
          <w:szCs w:val="24"/>
        </w:rPr>
        <w:t>-</w:t>
      </w:r>
      <w:r>
        <w:rPr>
          <w:rFonts w:eastAsia="Times New Roman" w:cs="Times New Roman"/>
          <w:szCs w:val="24"/>
        </w:rPr>
        <w:t>10</w:t>
      </w:r>
      <w:r>
        <w:rPr>
          <w:rFonts w:eastAsia="Times New Roman" w:cs="Times New Roman"/>
          <w:szCs w:val="24"/>
        </w:rPr>
        <w:t>-2018</w:t>
      </w:r>
      <w:r>
        <w:rPr>
          <w:rFonts w:eastAsia="Times New Roman" w:cs="Times New Roman"/>
          <w:szCs w:val="24"/>
        </w:rPr>
        <w:t xml:space="preserve">, δύο ημέρες μετά, έγινε αυτοψία στον χώρο και ενημερώθηκε σχετικά από τον τεχνικό ασφαλείας. Έχουμε την έκθεση και έχουμε </w:t>
      </w:r>
      <w:r>
        <w:rPr>
          <w:rFonts w:eastAsia="Times New Roman" w:cs="Times New Roman"/>
          <w:szCs w:val="24"/>
        </w:rPr>
        <w:t xml:space="preserve">και τις ιατρικές εκθέσεις, άρα το θέμα αυτό έχει τεθεί στη διαδικασία του ελέγχου και νομίζω ότι θα έχουμε την αντικειμενική εκτίμηση για το τι ήταν ακριβώς αυτό το συμβάν. Και για το δεύτερο συμβάν έχουν ξεκινήσει όλες οι διαδικασίες. </w:t>
      </w:r>
    </w:p>
    <w:p w14:paraId="02EF8C86"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Για τα θέματα υγιει</w:t>
      </w:r>
      <w:r>
        <w:rPr>
          <w:rFonts w:eastAsia="Times New Roman" w:cs="Times New Roman"/>
          <w:szCs w:val="24"/>
        </w:rPr>
        <w:t>νής και ασφάλειας επιτρέψτε μου να καταθέσω και το σχετικό έγγραφο, το οποίο λέει για τα θέματα ασφάλειας τι έχει συμβεί τον τελευταίο χρόνο που άπτεται της ασφάλειας των δραστηριοτήτων. Είναι ένας πλήρης κατάλογος από ανακαινίσεις ηλεκτρολογικές, από αλλα</w:t>
      </w:r>
      <w:r>
        <w:rPr>
          <w:rFonts w:eastAsia="Times New Roman" w:cs="Times New Roman"/>
          <w:szCs w:val="24"/>
        </w:rPr>
        <w:t xml:space="preserve">γές στις εγκαταστάσεις, από συντήρηση, από αποξήλωση παλαιών εγκαταστάσεων </w:t>
      </w:r>
      <w:proofErr w:type="spellStart"/>
      <w:r>
        <w:rPr>
          <w:rFonts w:eastAsia="Times New Roman" w:cs="Times New Roman"/>
          <w:szCs w:val="24"/>
        </w:rPr>
        <w:t>κ.ο.κ.</w:t>
      </w:r>
      <w:proofErr w:type="spellEnd"/>
      <w:r>
        <w:rPr>
          <w:rFonts w:eastAsia="Times New Roman" w:cs="Times New Roman"/>
          <w:szCs w:val="24"/>
        </w:rPr>
        <w:t xml:space="preserve"> σημαντικού οικονομικού κόστους.</w:t>
      </w:r>
    </w:p>
    <w:p w14:paraId="02EF8C87" w14:textId="77777777" w:rsidR="00A46FC9" w:rsidRDefault="0052670F">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μαζί με ό,τι αφορά τη συντήρηση των γερανογεφυρών, το οποίο αποτέλεσε και θέμα της δεύτερης παρατήρησής σας. </w:t>
      </w:r>
    </w:p>
    <w:p w14:paraId="02EF8C88" w14:textId="77777777" w:rsidR="00A46FC9" w:rsidRDefault="0052670F">
      <w:pPr>
        <w:spacing w:line="600" w:lineRule="auto"/>
        <w:ind w:firstLine="720"/>
        <w:jc w:val="both"/>
        <w:rPr>
          <w:rFonts w:eastAsia="Times New Roman" w:cs="Times New Roman"/>
        </w:rPr>
      </w:pPr>
      <w:r>
        <w:rPr>
          <w:rFonts w:eastAsia="Times New Roman" w:cs="Times New Roman"/>
        </w:rPr>
        <w:t>(Στο σημείο αυτό ο Υ</w:t>
      </w:r>
      <w:r>
        <w:rPr>
          <w:rFonts w:eastAsia="Times New Roman" w:cs="Times New Roman"/>
        </w:rPr>
        <w:t>πουργός Περιβάλλοντος και Ενέργειας κ. Γεώργιος Σταθάκης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2EF8C89" w14:textId="77777777" w:rsidR="00A46FC9" w:rsidRDefault="0052670F">
      <w:pPr>
        <w:spacing w:line="600" w:lineRule="auto"/>
        <w:ind w:firstLine="720"/>
        <w:jc w:val="both"/>
        <w:rPr>
          <w:rFonts w:eastAsia="Times New Roman" w:cs="Times New Roman"/>
        </w:rPr>
      </w:pPr>
      <w:r>
        <w:rPr>
          <w:rFonts w:eastAsia="Times New Roman" w:cs="Times New Roman"/>
        </w:rPr>
        <w:lastRenderedPageBreak/>
        <w:t>Κλείνω με το τελευταίο θέμα που θέσατε.</w:t>
      </w:r>
      <w:r>
        <w:rPr>
          <w:rFonts w:eastAsia="Times New Roman" w:cs="Times New Roman"/>
        </w:rPr>
        <w:t xml:space="preserve"> Η ενοποίηση των τμημάτων μηχανολογικής συντήρησης έγινε από 1-10-2018. Η ενοποίηση αυτή αφορά απολύτως παρεμφερή τμήματα. Έγινε σε μερικό βαθμό για τα πρωινά συνεργεία. Για τα συνεργεία των βαρδιών απογεύματος και της νύχτας, η ενοποίηση έγινε ευρύτερα αλ</w:t>
      </w:r>
      <w:r>
        <w:rPr>
          <w:rFonts w:eastAsia="Times New Roman" w:cs="Times New Roman"/>
        </w:rPr>
        <w:t xml:space="preserve">λά και πάλι όχι σε όλο το εύρος του εργοστασίου, πάρα μόνο σε ορισμένα του τμήματα. </w:t>
      </w:r>
    </w:p>
    <w:p w14:paraId="02EF8C8A" w14:textId="77777777" w:rsidR="00A46FC9" w:rsidRDefault="0052670F">
      <w:pPr>
        <w:spacing w:line="600" w:lineRule="auto"/>
        <w:ind w:firstLine="720"/>
        <w:jc w:val="both"/>
        <w:rPr>
          <w:rFonts w:eastAsia="Times New Roman" w:cs="Times New Roman"/>
        </w:rPr>
      </w:pPr>
      <w:r>
        <w:rPr>
          <w:rFonts w:eastAsia="Times New Roman" w:cs="Times New Roman"/>
        </w:rPr>
        <w:t>Οι αποφάσεις αυτές ελήφθησαν με γνώμονα την προφανώς εύρυθμη και ασφαλή λειτουργία του εργοστασίου, λαμβάνοντας προφανώς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τις παραμέτρους σχετικά με την εμπειρία και τις ικανότητες του προσωπικού τους. Όλα τα συνεργεία έχουν πλήρη οργάνωση όσον αφορά τους επιβλέποντες, από το επίπεδο επιστάτη μέχρι και το επίπεδο του μηχανικού. Συνεπώς, και στο θέμα αυτό νομίζω ότι ήταν ένα </w:t>
      </w:r>
      <w:r>
        <w:rPr>
          <w:rFonts w:eastAsia="Times New Roman" w:cs="Times New Roman"/>
        </w:rPr>
        <w:t xml:space="preserve">βήμα επιβεβλημένο, το οποίο </w:t>
      </w:r>
      <w:r>
        <w:rPr>
          <w:rFonts w:eastAsia="Times New Roman" w:cs="Times New Roman"/>
        </w:rPr>
        <w:t>έλαβε, όμως,</w:t>
      </w:r>
      <w:r>
        <w:rPr>
          <w:rFonts w:eastAsia="Times New Roman" w:cs="Times New Roman"/>
        </w:rPr>
        <w:t xml:space="preserve">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του όλες τις ιδιαιτερότητες και γι’ αυτό είχε μια διαφορετική αντιμετώπιση στην πρωινή βάρδια απ’ ό,τι στις επόμενες. </w:t>
      </w:r>
    </w:p>
    <w:p w14:paraId="02EF8C8B" w14:textId="77777777" w:rsidR="00A46FC9" w:rsidRDefault="0052670F">
      <w:pPr>
        <w:spacing w:line="600" w:lineRule="auto"/>
        <w:ind w:firstLine="720"/>
        <w:jc w:val="both"/>
        <w:rPr>
          <w:rFonts w:eastAsia="Times New Roman" w:cs="Times New Roman"/>
        </w:rPr>
      </w:pPr>
      <w:r>
        <w:rPr>
          <w:rFonts w:eastAsia="Times New Roman" w:cs="Times New Roman"/>
          <w:b/>
        </w:rPr>
        <w:t xml:space="preserve">ΠΡΟΕΔΡΕΥΩΝ (Μάριος Γεωργιάδης): </w:t>
      </w:r>
      <w:r>
        <w:rPr>
          <w:rFonts w:eastAsia="Times New Roman" w:cs="Times New Roman"/>
        </w:rPr>
        <w:t xml:space="preserve">Ευχαριστούμε τον Υπουργό. </w:t>
      </w:r>
    </w:p>
    <w:p w14:paraId="02EF8C8C" w14:textId="77777777" w:rsidR="00A46FC9" w:rsidRDefault="0052670F">
      <w:pPr>
        <w:spacing w:line="600" w:lineRule="auto"/>
        <w:ind w:firstLine="720"/>
        <w:jc w:val="both"/>
        <w:rPr>
          <w:rFonts w:eastAsia="Times New Roman" w:cs="Times New Roman"/>
        </w:rPr>
      </w:pPr>
      <w:r>
        <w:rPr>
          <w:rFonts w:eastAsia="Times New Roman" w:cs="Times New Roman"/>
        </w:rPr>
        <w:t>Κύριε συνάδελφε, έχετε τον λ</w:t>
      </w:r>
      <w:r>
        <w:rPr>
          <w:rFonts w:eastAsia="Times New Roman" w:cs="Times New Roman"/>
        </w:rPr>
        <w:t xml:space="preserve">όγο για τρία λεπτά για τη δευτερολογία σας. </w:t>
      </w:r>
    </w:p>
    <w:p w14:paraId="02EF8C8D" w14:textId="77777777" w:rsidR="00A46FC9" w:rsidRDefault="0052670F">
      <w:pPr>
        <w:spacing w:line="600" w:lineRule="auto"/>
        <w:ind w:firstLine="720"/>
        <w:jc w:val="both"/>
        <w:rPr>
          <w:rFonts w:eastAsia="Times New Roman" w:cs="Times New Roman"/>
        </w:rPr>
      </w:pPr>
      <w:r>
        <w:rPr>
          <w:rFonts w:eastAsia="Times New Roman" w:cs="Times New Roman"/>
          <w:b/>
        </w:rPr>
        <w:t xml:space="preserve">ΧΡΗΣΤΟΣ ΚΑΤΣΩΤΗΣ: </w:t>
      </w:r>
      <w:r>
        <w:rPr>
          <w:rFonts w:eastAsia="Times New Roman" w:cs="Times New Roman"/>
        </w:rPr>
        <w:t xml:space="preserve">Κύριε Υπουργέ, έγινε αυτή η συγχώνευση, με την οποία βέβαια οι εργαζόμενοι διαφωνούν, γιατί έχουν μια πείρα, όπως είπα, από </w:t>
      </w:r>
      <w:r>
        <w:rPr>
          <w:rFonts w:eastAsia="Times New Roman" w:cs="Times New Roman"/>
        </w:rPr>
        <w:lastRenderedPageBreak/>
        <w:t>προηγούμενες τέτοιες ενέργειες, οι οποίες προκάλεσαν σοβαρά δυστυχήμα</w:t>
      </w:r>
      <w:r>
        <w:rPr>
          <w:rFonts w:eastAsia="Times New Roman" w:cs="Times New Roman"/>
        </w:rPr>
        <w:t xml:space="preserve">τα και ατυχήματα. </w:t>
      </w:r>
    </w:p>
    <w:p w14:paraId="02EF8C8E" w14:textId="77777777" w:rsidR="00A46FC9" w:rsidRDefault="0052670F">
      <w:pPr>
        <w:spacing w:line="600" w:lineRule="auto"/>
        <w:ind w:firstLine="720"/>
        <w:jc w:val="both"/>
        <w:rPr>
          <w:rFonts w:eastAsia="Times New Roman" w:cs="Times New Roman"/>
        </w:rPr>
      </w:pPr>
      <w:r>
        <w:rPr>
          <w:rFonts w:eastAsia="Times New Roman" w:cs="Times New Roman"/>
        </w:rPr>
        <w:t>Ωστόσο, αυτή η διοίκηση έκανε τη συγχώνευση, αλλά δεν μερίμνησε, κύριε Υπουργέ, έτσι ώστε με βάση και το άρθρο 48 του ν.3850/2010 οι εργαζόμενοι να παρακολουθήσουν σεμινάρια λειτουργίας των εγκαταστάσεων και για ορισμένο χρονικό διάστημα</w:t>
      </w:r>
      <w:r>
        <w:rPr>
          <w:rFonts w:eastAsia="Times New Roman" w:cs="Times New Roman"/>
        </w:rPr>
        <w:t xml:space="preserve"> να εκπαιδευτούν. Αυτό δεν έγινε. Ένα θέμα είναι αυτό. </w:t>
      </w:r>
    </w:p>
    <w:p w14:paraId="02EF8C8F" w14:textId="77777777" w:rsidR="00A46FC9" w:rsidRDefault="0052670F">
      <w:pPr>
        <w:spacing w:line="600" w:lineRule="auto"/>
        <w:ind w:firstLine="720"/>
        <w:jc w:val="both"/>
        <w:rPr>
          <w:rFonts w:eastAsia="Times New Roman" w:cs="Times New Roman"/>
        </w:rPr>
      </w:pPr>
      <w:r>
        <w:rPr>
          <w:rFonts w:eastAsia="Times New Roman" w:cs="Times New Roman"/>
        </w:rPr>
        <w:t xml:space="preserve">Δεύτερον, επίσης δεν μερίμνησε, έτσι ώστε να χρεωθεί τον κατάλληλο εξοπλισμό, με μέτρα ατομικής προστασίας που χρειάζονται οι εργαζόμενοι. </w:t>
      </w:r>
    </w:p>
    <w:p w14:paraId="02EF8C90" w14:textId="77777777" w:rsidR="00A46FC9" w:rsidRDefault="0052670F">
      <w:pPr>
        <w:spacing w:line="600" w:lineRule="auto"/>
        <w:ind w:firstLine="720"/>
        <w:jc w:val="both"/>
        <w:rPr>
          <w:rFonts w:eastAsia="Times New Roman" w:cs="Times New Roman"/>
        </w:rPr>
      </w:pPr>
      <w:r>
        <w:rPr>
          <w:rFonts w:eastAsia="Times New Roman" w:cs="Times New Roman"/>
        </w:rPr>
        <w:t>Είπατε ότι με την επιτροπή υγιεινής και ασφάλειας έχουν συνε</w:t>
      </w:r>
      <w:r>
        <w:rPr>
          <w:rFonts w:eastAsia="Times New Roman" w:cs="Times New Roman"/>
        </w:rPr>
        <w:t xml:space="preserve">χείς συναντήσεις. Όμως, δεν πήγαν στην συνεδρίαση, έτσι ώστε να ακούσουν τους εργαζόμενους σε σχέση με αυτή την ενοποίηση και τι μέτρα πρέπει να παρθούν, για να μπορούν να αποφευχθούν τα εργατικά ατυχήματα. </w:t>
      </w:r>
    </w:p>
    <w:p w14:paraId="02EF8C91" w14:textId="77777777" w:rsidR="00A46FC9" w:rsidRDefault="0052670F">
      <w:pPr>
        <w:spacing w:line="600" w:lineRule="auto"/>
        <w:ind w:firstLine="720"/>
        <w:jc w:val="both"/>
        <w:rPr>
          <w:rFonts w:eastAsia="Times New Roman" w:cs="Times New Roman"/>
        </w:rPr>
      </w:pPr>
      <w:r>
        <w:rPr>
          <w:rFonts w:eastAsia="Times New Roman" w:cs="Times New Roman"/>
        </w:rPr>
        <w:t>Το νέο συνεργείο αντιμετώπισης έκτακτων καταστάσ</w:t>
      </w:r>
      <w:r>
        <w:rPr>
          <w:rFonts w:eastAsia="Times New Roman" w:cs="Times New Roman"/>
        </w:rPr>
        <w:t>εων, όπως λέγεται, δεν έχει ορίσει επικεφαλής βάρδιας, κύριε Υπουργέ. Δεν έχει αποσαφηνιστεί ακόμα τι εννοούν και τι όχι ως έκτακτες καταστάσεις. Το μόνο που έκαναν, για να μπορέσουν να είναι εντάξει, είναι να ορίσουν έναν εργαζόμενο ως διοικητικό υπεύθυνο</w:t>
      </w:r>
      <w:r>
        <w:rPr>
          <w:rFonts w:eastAsia="Times New Roman" w:cs="Times New Roman"/>
        </w:rPr>
        <w:t xml:space="preserve">, ο οποίος θα είναι παρών μόνο τις πρωινές ώρες που είναι το ωράριό του. Το απόγευμα και </w:t>
      </w:r>
      <w:r>
        <w:rPr>
          <w:rFonts w:eastAsia="Times New Roman" w:cs="Times New Roman"/>
        </w:rPr>
        <w:lastRenderedPageBreak/>
        <w:t xml:space="preserve">τη νύχτα θα είναι στο σπίτι του. Πώς είναι δυνατόν εδώ να συντονιστεί και να διασφαλιστεί η ίδια η ασφάλεια των εργαζόμενων; </w:t>
      </w:r>
    </w:p>
    <w:p w14:paraId="02EF8C92" w14:textId="77777777" w:rsidR="00A46FC9" w:rsidRDefault="0052670F">
      <w:pPr>
        <w:spacing w:line="600" w:lineRule="auto"/>
        <w:ind w:firstLine="720"/>
        <w:jc w:val="both"/>
        <w:rPr>
          <w:rFonts w:eastAsia="Times New Roman" w:cs="Times New Roman"/>
        </w:rPr>
      </w:pPr>
      <w:r>
        <w:rPr>
          <w:rFonts w:eastAsia="Times New Roman" w:cs="Times New Roman"/>
        </w:rPr>
        <w:t>Για τα συγχωνευμένα τμήματα Σ1 και Σ2, αλ</w:t>
      </w:r>
      <w:r>
        <w:rPr>
          <w:rFonts w:eastAsia="Times New Roman" w:cs="Times New Roman"/>
        </w:rPr>
        <w:t xml:space="preserve">λά και για το ΣΓ, όπως λέγεται, δεν γνωρίζουν οι εργαζόμενοι το οργανόγραμμά τους. </w:t>
      </w:r>
    </w:p>
    <w:p w14:paraId="02EF8C93" w14:textId="77777777" w:rsidR="00A46FC9" w:rsidRDefault="0052670F">
      <w:pPr>
        <w:spacing w:line="600" w:lineRule="auto"/>
        <w:ind w:firstLine="720"/>
        <w:jc w:val="both"/>
        <w:rPr>
          <w:rFonts w:eastAsia="Times New Roman" w:cs="Times New Roman"/>
        </w:rPr>
      </w:pPr>
      <w:r>
        <w:rPr>
          <w:rFonts w:eastAsia="Times New Roman" w:cs="Times New Roman"/>
        </w:rPr>
        <w:t xml:space="preserve">Είναι ζητήματα που θα πρέπει, κύριε Υπουργέ, να τα </w:t>
      </w:r>
      <w:r>
        <w:rPr>
          <w:rFonts w:eastAsia="Times New Roman" w:cs="Times New Roman"/>
        </w:rPr>
        <w:t xml:space="preserve">λάβετε </w:t>
      </w:r>
      <w:r>
        <w:rPr>
          <w:rFonts w:eastAsia="Times New Roman" w:cs="Times New Roman"/>
        </w:rPr>
        <w:t>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σας και η διοίκηση δεν μπορεί να μην υλοποιεί τα ελάχιστα, για να μπορεί να καλύψει την ασφάλεια των εργα</w:t>
      </w:r>
      <w:r>
        <w:rPr>
          <w:rFonts w:eastAsia="Times New Roman" w:cs="Times New Roman"/>
        </w:rPr>
        <w:t xml:space="preserve">ζομένων. </w:t>
      </w:r>
    </w:p>
    <w:p w14:paraId="02EF8C94" w14:textId="77777777" w:rsidR="00A46FC9" w:rsidRDefault="0052670F">
      <w:pPr>
        <w:spacing w:line="600" w:lineRule="auto"/>
        <w:ind w:firstLine="720"/>
        <w:jc w:val="both"/>
        <w:rPr>
          <w:rFonts w:eastAsia="Times New Roman" w:cs="Times New Roman"/>
        </w:rPr>
      </w:pPr>
      <w:r>
        <w:rPr>
          <w:rFonts w:eastAsia="Times New Roman" w:cs="Times New Roman"/>
        </w:rPr>
        <w:t xml:space="preserve">Ένα σοβαρό ζήτημα, επίσης, που οι ίδιοι οι εργαζόμενοι θέτουν είναι ότι δεν γνωρίζουν απ’ αυτή τη συγχώνευση τι οικονομικές μεταβολές θα υπάρξουν, βλαπτικές δηλαδή μεταβολές όσον αφορά το εισόδημά τους, γιατί είχαν κάποια ειδικά επιδόματα. Τι θα </w:t>
      </w:r>
      <w:r>
        <w:rPr>
          <w:rFonts w:eastAsia="Times New Roman" w:cs="Times New Roman"/>
        </w:rPr>
        <w:t xml:space="preserve">γίνει με τη συγχώνευση; Έχουν αποσαφηνιστεί αυτά από τη διοίκηση στους εργαζόμενους; Οι εργαζόμενοι δεν τα γνωρίζουν και απαιτούν βέβαια να τα μάθουν. </w:t>
      </w:r>
    </w:p>
    <w:p w14:paraId="02EF8C95" w14:textId="77777777" w:rsidR="00A46FC9" w:rsidRDefault="0052670F">
      <w:pPr>
        <w:spacing w:line="600" w:lineRule="auto"/>
        <w:ind w:firstLine="720"/>
        <w:jc w:val="both"/>
        <w:rPr>
          <w:rFonts w:eastAsia="Times New Roman" w:cs="Times New Roman"/>
        </w:rPr>
      </w:pPr>
      <w:r w:rsidRPr="000E15AF">
        <w:rPr>
          <w:rFonts w:eastAsia="Times New Roman" w:cs="Times New Roman"/>
        </w:rPr>
        <w:t>Πιστεύουμε, κύριε Υπουργέ, ότι απ’ αυτή την πρακτική, εάν επιμείνει η διοίκηση σ’ αυτή τη συγχώνευση και</w:t>
      </w:r>
      <w:r w:rsidRPr="000E15AF">
        <w:rPr>
          <w:rFonts w:eastAsia="Times New Roman" w:cs="Times New Roman"/>
        </w:rPr>
        <w:t xml:space="preserve"> σ’ αυτή την παράβλεψη όλων αυτών των μέτρων, εργαζόμενοι που δεν έχουν ανέβει ποτέ σε ύψος</w:t>
      </w:r>
      <w:r w:rsidRPr="000E15AF">
        <w:rPr>
          <w:rFonts w:eastAsia="Times New Roman" w:cs="Times New Roman"/>
        </w:rPr>
        <w:t>,</w:t>
      </w:r>
      <w:r w:rsidRPr="000E15AF">
        <w:rPr>
          <w:rFonts w:eastAsia="Times New Roman" w:cs="Times New Roman"/>
        </w:rPr>
        <w:t xml:space="preserve"> θα ανέβουν μέρα ή νύχτα, που τι σημαίνει αυτό; Σημαίνει ότι δεν γνωρίζουν τα υποτυπώδη</w:t>
      </w:r>
      <w:r>
        <w:rPr>
          <w:rFonts w:eastAsia="Times New Roman" w:cs="Times New Roman"/>
        </w:rPr>
        <w:t xml:space="preserve"> για τις γερανογέφυρες, για </w:t>
      </w:r>
      <w:r>
        <w:rPr>
          <w:rFonts w:eastAsia="Times New Roman" w:cs="Times New Roman"/>
        </w:rPr>
        <w:lastRenderedPageBreak/>
        <w:t>περιστρεφόμενα ανυψωτικά είκοσι πέντε και τριάντα</w:t>
      </w:r>
      <w:r>
        <w:rPr>
          <w:rFonts w:eastAsia="Times New Roman" w:cs="Times New Roman"/>
        </w:rPr>
        <w:t xml:space="preserve"> μέτρων δυναμικότητας έως εκατό τόνων. Εργαζόμενοι που δεν έχουν κα</w:t>
      </w:r>
      <w:r>
        <w:rPr>
          <w:rFonts w:eastAsia="Times New Roman" w:cs="Times New Roman"/>
        </w:rPr>
        <w:t>μ</w:t>
      </w:r>
      <w:r>
        <w:rPr>
          <w:rFonts w:eastAsia="Times New Roman" w:cs="Times New Roman"/>
        </w:rPr>
        <w:t xml:space="preserve">μία επαφή μέχρι σήμερα με τα </w:t>
      </w:r>
      <w:proofErr w:type="spellStart"/>
      <w:r>
        <w:rPr>
          <w:rFonts w:eastAsia="Times New Roman" w:cs="Times New Roman"/>
        </w:rPr>
        <w:t>ηλεκτροκάμινα</w:t>
      </w:r>
      <w:proofErr w:type="spellEnd"/>
      <w:r>
        <w:rPr>
          <w:rFonts w:eastAsia="Times New Roman" w:cs="Times New Roman"/>
        </w:rPr>
        <w:t>, θα περπατήσουν πάνω από λουτρό μετάλλου 2000 βαθμών κελσίου. Εργαζόμενοι που δεν έχουν κα</w:t>
      </w:r>
      <w:r>
        <w:rPr>
          <w:rFonts w:eastAsia="Times New Roman" w:cs="Times New Roman"/>
        </w:rPr>
        <w:t>μ</w:t>
      </w:r>
      <w:r>
        <w:rPr>
          <w:rFonts w:eastAsia="Times New Roman" w:cs="Times New Roman"/>
        </w:rPr>
        <w:t>μία επαφή μέχρι σήμερα με την εγκατάσταση προπάνιου, θ</w:t>
      </w:r>
      <w:r>
        <w:rPr>
          <w:rFonts w:eastAsia="Times New Roman" w:cs="Times New Roman"/>
        </w:rPr>
        <w:t xml:space="preserve">α κληθούν, κύριε Υπουργέ, σε περίπτωση διαρροής, που είναι συχνό φαινόμενο στη </w:t>
      </w:r>
      <w:r>
        <w:rPr>
          <w:rFonts w:eastAsia="Times New Roman" w:cs="Times New Roman"/>
        </w:rPr>
        <w:t>«</w:t>
      </w:r>
      <w:r>
        <w:rPr>
          <w:rFonts w:eastAsia="Times New Roman" w:cs="Times New Roman"/>
        </w:rPr>
        <w:t>ΛΑΡΚΟ</w:t>
      </w:r>
      <w:r>
        <w:rPr>
          <w:rFonts w:eastAsia="Times New Roman" w:cs="Times New Roman"/>
        </w:rPr>
        <w:t>»</w:t>
      </w:r>
      <w:r>
        <w:rPr>
          <w:rFonts w:eastAsia="Times New Roman" w:cs="Times New Roman"/>
        </w:rPr>
        <w:t xml:space="preserve">, να κλείσουν τις βαλβίδες ασφαλείας, που δεν γνωρίζουν όμως πού είναι, γιατί δεν έχει υπάρξει εκπαίδευση. </w:t>
      </w:r>
    </w:p>
    <w:p w14:paraId="02EF8C96" w14:textId="77777777" w:rsidR="00A46FC9" w:rsidRDefault="0052670F">
      <w:pPr>
        <w:spacing w:line="600" w:lineRule="auto"/>
        <w:ind w:firstLine="720"/>
        <w:jc w:val="both"/>
        <w:rPr>
          <w:rFonts w:eastAsia="Times New Roman" w:cs="Times New Roman"/>
        </w:rPr>
      </w:pPr>
      <w:r>
        <w:rPr>
          <w:rFonts w:eastAsia="Times New Roman" w:cs="Times New Roman"/>
        </w:rPr>
        <w:t xml:space="preserve">(Στο σημείο αυτό </w:t>
      </w:r>
      <w:r>
        <w:rPr>
          <w:rFonts w:eastAsia="Times New Roman" w:cs="Times New Roman"/>
        </w:rPr>
        <w:t>κ</w:t>
      </w:r>
      <w:r>
        <w:rPr>
          <w:rFonts w:eastAsia="Times New Roman" w:cs="Times New Roman"/>
        </w:rPr>
        <w:t>τυπάει το κουδούνι λήξεως του χρόνου ομιλίας</w:t>
      </w:r>
      <w:r>
        <w:rPr>
          <w:rFonts w:eastAsia="Times New Roman" w:cs="Times New Roman"/>
        </w:rPr>
        <w:t xml:space="preserve"> του κυρίου Βουλευτή)</w:t>
      </w:r>
    </w:p>
    <w:p w14:paraId="02EF8C97"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Εργαζόμενοι που δεν έχουν κα</w:t>
      </w:r>
      <w:r>
        <w:rPr>
          <w:rFonts w:eastAsia="Times New Roman" w:cs="Times New Roman"/>
          <w:szCs w:val="24"/>
        </w:rPr>
        <w:t>μ</w:t>
      </w:r>
      <w:r>
        <w:rPr>
          <w:rFonts w:eastAsia="Times New Roman" w:cs="Times New Roman"/>
          <w:szCs w:val="24"/>
        </w:rPr>
        <w:t xml:space="preserve">μία επαφή μέχρι σήμερα, θα περπατήσουν στη γέφυρα του </w:t>
      </w:r>
      <w:proofErr w:type="spellStart"/>
      <w:r>
        <w:rPr>
          <w:rFonts w:eastAsia="Times New Roman" w:cs="Times New Roman"/>
          <w:szCs w:val="24"/>
        </w:rPr>
        <w:t>παχυντή</w:t>
      </w:r>
      <w:proofErr w:type="spellEnd"/>
      <w:r>
        <w:rPr>
          <w:rFonts w:eastAsia="Times New Roman" w:cs="Times New Roman"/>
          <w:szCs w:val="24"/>
        </w:rPr>
        <w:t xml:space="preserve"> λάσπης, σε πύργους </w:t>
      </w:r>
      <w:proofErr w:type="spellStart"/>
      <w:r>
        <w:rPr>
          <w:rFonts w:eastAsia="Times New Roman" w:cs="Times New Roman"/>
          <w:szCs w:val="24"/>
        </w:rPr>
        <w:t>ταινιόδρομων</w:t>
      </w:r>
      <w:proofErr w:type="spellEnd"/>
      <w:r>
        <w:rPr>
          <w:rFonts w:eastAsia="Times New Roman" w:cs="Times New Roman"/>
          <w:szCs w:val="24"/>
        </w:rPr>
        <w:t xml:space="preserve"> τριάντα μέτρων, σε σιλό χιλιάδων τόνων, χωρίς να ξέρουν ποια είναι τα σημεία διαφυγής, οι διακόπτες ασφαλείας, </w:t>
      </w:r>
      <w:r>
        <w:rPr>
          <w:rFonts w:eastAsia="Times New Roman" w:cs="Times New Roman"/>
          <w:szCs w:val="24"/>
        </w:rPr>
        <w:t>οι παγίδες, η συμπεριφορά της κάθε εγκατάστασης.</w:t>
      </w:r>
    </w:p>
    <w:p w14:paraId="02EF8C9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Είναι ζητήματα, κύριε Υπουργέ, που δεν μπορούμε να τα περάσουμε έτσι. Η διοίκηση έχει σοβαρές ευθύνες. Κι εσείς βέβαια που προΐσταστε, που είσαστε αρμόδιος Υπουργός, που έχετε ευθύνη για τον διορισμό της διο</w:t>
      </w:r>
      <w:r>
        <w:rPr>
          <w:rFonts w:eastAsia="Times New Roman" w:cs="Times New Roman"/>
          <w:szCs w:val="24"/>
        </w:rPr>
        <w:t>ίκησης</w:t>
      </w:r>
      <w:r>
        <w:rPr>
          <w:rFonts w:eastAsia="Times New Roman" w:cs="Times New Roman"/>
          <w:szCs w:val="24"/>
        </w:rPr>
        <w:t>,</w:t>
      </w:r>
      <w:r>
        <w:rPr>
          <w:rFonts w:eastAsia="Times New Roman" w:cs="Times New Roman"/>
          <w:szCs w:val="24"/>
        </w:rPr>
        <w:t xml:space="preserve"> που παραμελεί ή έχει πλημμελή μέτρα ασφάλειας ή όλων αυτών που σας είπα, των σεμιναρίων, της εκπαίδευσης κ.λπ., πρέπει να προβείτε άμεσα στις δικές σας ενέργειες, προκειμένου </w:t>
      </w:r>
      <w:r>
        <w:rPr>
          <w:rFonts w:eastAsia="Times New Roman" w:cs="Times New Roman"/>
          <w:szCs w:val="24"/>
        </w:rPr>
        <w:lastRenderedPageBreak/>
        <w:t>να αποφύγουμε ατυχήματα των εργαζομένων είτε θανατηφόρα είτε ατυχήματα τα</w:t>
      </w:r>
      <w:r>
        <w:rPr>
          <w:rFonts w:eastAsia="Times New Roman" w:cs="Times New Roman"/>
          <w:szCs w:val="24"/>
        </w:rPr>
        <w:t xml:space="preserve"> οποία θα βλάψουν την ίδια την υγεία τους.</w:t>
      </w:r>
    </w:p>
    <w:p w14:paraId="02EF8C99" w14:textId="77777777" w:rsidR="00A46FC9" w:rsidRDefault="0052670F">
      <w:pPr>
        <w:spacing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14:paraId="02EF8C9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2EF8C9B" w14:textId="77777777" w:rsidR="00A46FC9" w:rsidRDefault="0052670F">
      <w:pPr>
        <w:spacing w:line="600" w:lineRule="auto"/>
        <w:ind w:firstLine="720"/>
        <w:jc w:val="both"/>
        <w:rPr>
          <w:rFonts w:eastAsia="Times New Roman" w:cs="Times New Roman"/>
          <w:szCs w:val="24"/>
        </w:rPr>
      </w:pPr>
      <w:r w:rsidRPr="008551C0">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Επιμένω ότι βάλατε τρία θέματα. Το πρώτο είναι</w:t>
      </w:r>
      <w:r>
        <w:rPr>
          <w:rFonts w:eastAsia="Times New Roman" w:cs="Times New Roman"/>
          <w:szCs w:val="24"/>
        </w:rPr>
        <w:t>,</w:t>
      </w:r>
      <w:r>
        <w:rPr>
          <w:rFonts w:eastAsia="Times New Roman" w:cs="Times New Roman"/>
          <w:szCs w:val="24"/>
        </w:rPr>
        <w:t xml:space="preserve"> αν η ενοποίηση δύο τμημάτων που κάνουν παρεμφερή ή ίδια δουλειά και μάλιστα με τους περιορισμούς που σας εξήγησα, θέτει θέματα ασφάλειας. Από ό,τι φαίνεται η ενοποίηση δύο τμημάτων που κάνουν ακριβώς την ίδια δουλειά με απόλυτη μέριμνα για τη φύση των δρα</w:t>
      </w:r>
      <w:r>
        <w:rPr>
          <w:rFonts w:eastAsia="Times New Roman" w:cs="Times New Roman"/>
          <w:szCs w:val="24"/>
        </w:rPr>
        <w:t>στηριοτήτω</w:t>
      </w:r>
      <w:r>
        <w:rPr>
          <w:rFonts w:eastAsia="Times New Roman" w:cs="Times New Roman"/>
          <w:szCs w:val="24"/>
        </w:rPr>
        <w:t>ν,</w:t>
      </w:r>
      <w:r>
        <w:rPr>
          <w:rFonts w:eastAsia="Times New Roman" w:cs="Times New Roman"/>
          <w:szCs w:val="24"/>
        </w:rPr>
        <w:t xml:space="preserve"> δεν θέτει θέμα ασφάλειας.</w:t>
      </w:r>
    </w:p>
    <w:p w14:paraId="02EF8C9C"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Το δεύτερο που θέσατε</w:t>
      </w:r>
      <w:r>
        <w:rPr>
          <w:rFonts w:eastAsia="Times New Roman" w:cs="Times New Roman"/>
          <w:szCs w:val="24"/>
        </w:rPr>
        <w:t>,</w:t>
      </w:r>
      <w:r>
        <w:rPr>
          <w:rFonts w:eastAsia="Times New Roman" w:cs="Times New Roman"/>
          <w:szCs w:val="24"/>
        </w:rPr>
        <w:t xml:space="preserve"> είναι αν η ενοποίηση αυτή αποτελεί ένα στοιχείο </w:t>
      </w:r>
      <w:proofErr w:type="spellStart"/>
      <w:r>
        <w:rPr>
          <w:rFonts w:eastAsia="Times New Roman" w:cs="Times New Roman"/>
          <w:szCs w:val="24"/>
        </w:rPr>
        <w:t>εξορθολογισμού</w:t>
      </w:r>
      <w:proofErr w:type="spellEnd"/>
      <w:r>
        <w:rPr>
          <w:rFonts w:eastAsia="Times New Roman" w:cs="Times New Roman"/>
          <w:szCs w:val="24"/>
        </w:rPr>
        <w:t xml:space="preserve"> που αφορά και τα εισοδήματα των εργαζομένων, τις θέσεις, τα οργανικά τμήματα κ.λπ.</w:t>
      </w:r>
      <w:r>
        <w:rPr>
          <w:rFonts w:eastAsia="Times New Roman" w:cs="Times New Roman"/>
          <w:szCs w:val="24"/>
        </w:rPr>
        <w:t>.</w:t>
      </w:r>
      <w:r>
        <w:rPr>
          <w:rFonts w:eastAsia="Times New Roman" w:cs="Times New Roman"/>
          <w:szCs w:val="24"/>
        </w:rPr>
        <w:t xml:space="preserve"> Αυτό είναι στο πλαίσιο της λογικής μιας εταιρεί</w:t>
      </w:r>
      <w:r>
        <w:rPr>
          <w:rFonts w:eastAsia="Times New Roman" w:cs="Times New Roman"/>
          <w:szCs w:val="24"/>
        </w:rPr>
        <w:t xml:space="preserve">ας να </w:t>
      </w:r>
      <w:proofErr w:type="spellStart"/>
      <w:r>
        <w:rPr>
          <w:rFonts w:eastAsia="Times New Roman" w:cs="Times New Roman"/>
          <w:szCs w:val="24"/>
        </w:rPr>
        <w:t>εξορθολογίζει</w:t>
      </w:r>
      <w:proofErr w:type="spellEnd"/>
      <w:r>
        <w:rPr>
          <w:rFonts w:eastAsia="Times New Roman" w:cs="Times New Roman"/>
          <w:szCs w:val="24"/>
        </w:rPr>
        <w:t xml:space="preserve"> τις δαπάνες της. Δεν είναι ένα θέμα το οποίο μπορεί να αποτελέσει το μείζον θέμα. Υποθέτω και τεκμαίρω ότι τέτοιου τύπου </w:t>
      </w:r>
      <w:proofErr w:type="spellStart"/>
      <w:r>
        <w:rPr>
          <w:rFonts w:eastAsia="Times New Roman" w:cs="Times New Roman"/>
          <w:szCs w:val="24"/>
        </w:rPr>
        <w:t>εξορθολογισμοί</w:t>
      </w:r>
      <w:proofErr w:type="spellEnd"/>
      <w:r>
        <w:rPr>
          <w:rFonts w:eastAsia="Times New Roman" w:cs="Times New Roman"/>
          <w:szCs w:val="24"/>
        </w:rPr>
        <w:t xml:space="preserve"> από οικονομική άποψη σε οποιαδήποτε εταιρεία είναι λογικό να υπάρχουν</w:t>
      </w:r>
      <w:r>
        <w:rPr>
          <w:rFonts w:eastAsia="Times New Roman" w:cs="Times New Roman"/>
          <w:szCs w:val="24"/>
        </w:rPr>
        <w:t>,</w:t>
      </w:r>
      <w:r>
        <w:rPr>
          <w:rFonts w:eastAsia="Times New Roman" w:cs="Times New Roman"/>
          <w:szCs w:val="24"/>
        </w:rPr>
        <w:t xml:space="preserve"> εφόσον ικανοποιούνται οι προδ</w:t>
      </w:r>
      <w:r>
        <w:rPr>
          <w:rFonts w:eastAsia="Times New Roman" w:cs="Times New Roman"/>
          <w:szCs w:val="24"/>
        </w:rPr>
        <w:t>ιαγραφές ασφάλειας, όπως είπα.</w:t>
      </w:r>
    </w:p>
    <w:p w14:paraId="02EF8C9D"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Το τρίτο θέμα που θέσατε</w:t>
      </w:r>
      <w:r>
        <w:rPr>
          <w:rFonts w:eastAsia="Times New Roman" w:cs="Times New Roman"/>
          <w:szCs w:val="24"/>
        </w:rPr>
        <w:t>,</w:t>
      </w:r>
      <w:r>
        <w:rPr>
          <w:rFonts w:eastAsia="Times New Roman" w:cs="Times New Roman"/>
          <w:szCs w:val="24"/>
        </w:rPr>
        <w:t xml:space="preserve"> είναι ότι το υπάρχον σύστημα -και το προηγούμενο με τα δύο τμήματα και το τωρινό με το ένα ενοποιημένο τμήμα- έχει κενά που πρέπει να καλυφθούν από νέες προσλήψεις. Δηλαδή αν υπάρχουν ειδικότητες οι </w:t>
      </w:r>
      <w:r>
        <w:rPr>
          <w:rFonts w:eastAsia="Times New Roman" w:cs="Times New Roman"/>
          <w:szCs w:val="24"/>
        </w:rPr>
        <w:t>οποίες δεν καλυπτόντουσαν, τίθεται ένα θέμα νέων προσλήψεων για λόγους ασφαλείας. Γι’ αυτή την πτυχή δεν έχω ενημερωθεί ποτέ, γι’ αυτό και εκπλήσσομαι που τίθεται τώρα αυτή η διάσταση, υπονοώντας ότι ούτε το προηγούμενο μη ενοποιημένο τμήμα ούτε τα νυν έχο</w:t>
      </w:r>
      <w:r>
        <w:rPr>
          <w:rFonts w:eastAsia="Times New Roman" w:cs="Times New Roman"/>
          <w:szCs w:val="24"/>
        </w:rPr>
        <w:t>υν κόσμο. Αυτό αποτελεί ένα μεγάλο κενό για την ασφάλεια των εργαζομένων. Αυτό είναι ένα καινούργιο θέμα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με εκπλήσσει πώς τίθεται τώρα υπό τους σημερινούς όρους.</w:t>
      </w:r>
    </w:p>
    <w:p w14:paraId="02EF8C9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Ανακεφαλαιώνω. Νομίζω ότι πρέπει να είναι πολύ τεκμηριωμένη η προσέγγιση</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λέει ότι η πολιτική μας απέναντι στο συγκεκριμένο θέμα είναι η ύψιστη ασφάλεια, δραστηριότητες συγκεκριμένες που εφαρμόζουν τις πρακτικές. Τα σεμινάρια είναι το πρώτο σημείο στον κατάλογο που κατέθεσα. Υπάρχουν κι άλλα τριάντα πέντε σημεία για το τι γίνε</w:t>
      </w:r>
      <w:r>
        <w:rPr>
          <w:rFonts w:eastAsia="Times New Roman" w:cs="Times New Roman"/>
          <w:szCs w:val="24"/>
        </w:rPr>
        <w:t xml:space="preserve">ται τώρα, φέτος, τι επενδύσεις γίνονται για τη συντήρηση, για την ασφάλεια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w:t>
      </w:r>
    </w:p>
    <w:p w14:paraId="02EF8C9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Άρα θα περιοριστώ σε αυτά και να θεωρήσουμε ότι τα βήματα που έχουν γίνει</w:t>
      </w:r>
      <w:r>
        <w:rPr>
          <w:rFonts w:eastAsia="Times New Roman" w:cs="Times New Roman"/>
          <w:szCs w:val="24"/>
        </w:rPr>
        <w:t>,</w:t>
      </w:r>
      <w:r>
        <w:rPr>
          <w:rFonts w:eastAsia="Times New Roman" w:cs="Times New Roman"/>
          <w:szCs w:val="24"/>
        </w:rPr>
        <w:t xml:space="preserve"> δεν θίγουν με οποιονδήποτε τρόπο τις υψηλές προδιαγραφές που πρέπει να εφαρμόζει η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Επανα</w:t>
      </w:r>
      <w:r>
        <w:rPr>
          <w:rFonts w:eastAsia="Times New Roman" w:cs="Times New Roman"/>
          <w:szCs w:val="24"/>
        </w:rPr>
        <w:t>λαμβάνω ότι η βούληση της Κυβέρνησης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ηδενικά εργατικά ατυχήματα.</w:t>
      </w:r>
    </w:p>
    <w:p w14:paraId="02EF8CA0" w14:textId="77777777" w:rsidR="00A46FC9" w:rsidRDefault="0052670F">
      <w:pPr>
        <w:spacing w:line="600" w:lineRule="auto"/>
        <w:ind w:firstLine="720"/>
        <w:jc w:val="both"/>
        <w:rPr>
          <w:rFonts w:eastAsia="Times New Roman" w:cs="Times New Roman"/>
          <w:szCs w:val="24"/>
        </w:rPr>
      </w:pPr>
      <w:r w:rsidRPr="009B0108">
        <w:rPr>
          <w:rFonts w:eastAsia="Times New Roman" w:cs="Times New Roman"/>
          <w:b/>
          <w:szCs w:val="24"/>
        </w:rPr>
        <w:lastRenderedPageBreak/>
        <w:t xml:space="preserve">ΠΡΟΕΔΡΕΥΩΝ (Μάριος Γεωργιάδης): </w:t>
      </w:r>
      <w:r>
        <w:rPr>
          <w:rFonts w:eastAsia="Times New Roman" w:cs="Times New Roman"/>
          <w:szCs w:val="24"/>
        </w:rPr>
        <w:t>Ευχαριστώ πάρα πολύ τον κύριο Υπουργό.</w:t>
      </w:r>
    </w:p>
    <w:p w14:paraId="02EF8CA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Προχωράμε στη </w:t>
      </w:r>
      <w:r>
        <w:rPr>
          <w:rFonts w:eastAsia="Times New Roman" w:cs="Times New Roman"/>
          <w:szCs w:val="24"/>
        </w:rPr>
        <w:t xml:space="preserve">συζήτηση της δεύτερης </w:t>
      </w:r>
      <w:r>
        <w:rPr>
          <w:rFonts w:eastAsia="Times New Roman" w:cs="Times New Roman"/>
          <w:szCs w:val="24"/>
        </w:rPr>
        <w:t xml:space="preserve">με αριθμό 1326/6-9-2018 </w:t>
      </w:r>
      <w:r>
        <w:rPr>
          <w:rFonts w:eastAsia="Times New Roman" w:cs="Times New Roman"/>
          <w:szCs w:val="24"/>
        </w:rPr>
        <w:t xml:space="preserve">ερώτησης </w:t>
      </w:r>
      <w:r>
        <w:rPr>
          <w:rFonts w:eastAsia="Times New Roman" w:cs="Times New Roman"/>
          <w:szCs w:val="24"/>
        </w:rPr>
        <w:t>του Βουλευτή Β΄ Αθηνών της Δημοκρατικής Συμ</w:t>
      </w:r>
      <w:r>
        <w:rPr>
          <w:rFonts w:eastAsia="Times New Roman" w:cs="Times New Roman"/>
          <w:szCs w:val="24"/>
        </w:rPr>
        <w:t>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sidRPr="00D41C6B">
        <w:rPr>
          <w:rFonts w:eastAsia="Times New Roman" w:cs="Times New Roman"/>
          <w:bCs/>
          <w:szCs w:val="24"/>
        </w:rPr>
        <w:t xml:space="preserve">Δημητρίου Καρρά </w:t>
      </w:r>
      <w:r>
        <w:rPr>
          <w:rFonts w:eastAsia="Times New Roman" w:cs="Times New Roman"/>
          <w:szCs w:val="24"/>
        </w:rPr>
        <w:t>προς τον Υπουργό</w:t>
      </w:r>
      <w:r>
        <w:rPr>
          <w:rFonts w:eastAsia="Times New Roman" w:cs="Times New Roman"/>
          <w:b/>
          <w:bCs/>
          <w:szCs w:val="24"/>
        </w:rPr>
        <w:t xml:space="preserve"> </w:t>
      </w:r>
      <w:r w:rsidRPr="00D41C6B">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«Απίστευτη αναλγησία της ΔΕΗ σε βάρος καταναλωτών της, που συνοδεύεται και από αφάνταστη ταλαιπωρία τους στα καταστήματα της ΔΕΗ».</w:t>
      </w:r>
    </w:p>
    <w:p w14:paraId="02EF8CA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 xml:space="preserve">συνάδελφε,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02EF8CA3"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Ευχαριστώ, κύριε Πρόεδρε.</w:t>
      </w:r>
    </w:p>
    <w:p w14:paraId="02EF8CA4"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Δεν είχε ξεκινήσει ως επίκαιρη ερώτηση, αλλά είχε υποβληθεί ως απλή ερώτηση και αναμέναμε τις απαντήσεις του Υπουργείου, θέτοντας επιγραμματικά τα εξή</w:t>
      </w:r>
      <w:r>
        <w:rPr>
          <w:rFonts w:eastAsia="Times New Roman" w:cs="Times New Roman"/>
          <w:szCs w:val="24"/>
        </w:rPr>
        <w:t xml:space="preserve">ς ζητήματα. </w:t>
      </w:r>
    </w:p>
    <w:p w14:paraId="02EF8CA5"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Πρώτον, μετά την τροποποίηση που έγινε με απόφαση του Διοικητικού Συμβουλίου της ΔΕΗ το καλοκαίρι και συγκεκριμένα την 1η Μαΐου του 2018 για τις ρυθμίσεις οφειλών, υπήρχε μια </w:t>
      </w:r>
      <w:proofErr w:type="spellStart"/>
      <w:r>
        <w:rPr>
          <w:rFonts w:eastAsia="Times New Roman"/>
          <w:szCs w:val="24"/>
        </w:rPr>
        <w:t>αυστηροποίηση</w:t>
      </w:r>
      <w:proofErr w:type="spellEnd"/>
      <w:r>
        <w:rPr>
          <w:rFonts w:eastAsia="Times New Roman"/>
          <w:szCs w:val="24"/>
        </w:rPr>
        <w:t>,</w:t>
      </w:r>
      <w:r>
        <w:rPr>
          <w:rFonts w:eastAsia="Times New Roman"/>
          <w:szCs w:val="24"/>
        </w:rPr>
        <w:t xml:space="preserve"> η οποία αφ</w:t>
      </w:r>
      <w:r>
        <w:rPr>
          <w:rFonts w:eastAsia="Times New Roman"/>
          <w:szCs w:val="24"/>
        </w:rPr>
        <w:t xml:space="preserve">’ </w:t>
      </w:r>
      <w:r>
        <w:rPr>
          <w:rFonts w:eastAsia="Times New Roman"/>
          <w:szCs w:val="24"/>
        </w:rPr>
        <w:t>ενός μεν περιόρισε τις δόσεις και αφ</w:t>
      </w:r>
      <w:r>
        <w:rPr>
          <w:rFonts w:eastAsia="Times New Roman"/>
          <w:szCs w:val="24"/>
        </w:rPr>
        <w:t xml:space="preserve">’ </w:t>
      </w:r>
      <w:r>
        <w:rPr>
          <w:rFonts w:eastAsia="Times New Roman"/>
          <w:szCs w:val="24"/>
        </w:rPr>
        <w:t>ετέ</w:t>
      </w:r>
      <w:r>
        <w:rPr>
          <w:rFonts w:eastAsia="Times New Roman"/>
          <w:szCs w:val="24"/>
        </w:rPr>
        <w:t xml:space="preserve">ρου λαμβάνει ως κύρια κριτήρια την καταναλωτική συμπεριφορά του πελάτη, ύψος μηνιαίου </w:t>
      </w:r>
      <w:r>
        <w:rPr>
          <w:rFonts w:eastAsia="Times New Roman"/>
          <w:szCs w:val="24"/>
        </w:rPr>
        <w:t xml:space="preserve">λογαριασμού </w:t>
      </w:r>
      <w:r>
        <w:rPr>
          <w:rFonts w:eastAsia="Times New Roman"/>
          <w:szCs w:val="24"/>
        </w:rPr>
        <w:t xml:space="preserve">και </w:t>
      </w:r>
      <w:r>
        <w:rPr>
          <w:rFonts w:eastAsia="Times New Roman"/>
          <w:szCs w:val="24"/>
        </w:rPr>
        <w:t xml:space="preserve">το </w:t>
      </w:r>
      <w:r>
        <w:rPr>
          <w:rFonts w:eastAsia="Times New Roman"/>
          <w:szCs w:val="24"/>
        </w:rPr>
        <w:t xml:space="preserve">πλήθος </w:t>
      </w:r>
      <w:r>
        <w:rPr>
          <w:rFonts w:eastAsia="Times New Roman"/>
          <w:szCs w:val="24"/>
        </w:rPr>
        <w:t xml:space="preserve">των </w:t>
      </w:r>
      <w:r>
        <w:rPr>
          <w:rFonts w:eastAsia="Times New Roman"/>
          <w:szCs w:val="24"/>
        </w:rPr>
        <w:t xml:space="preserve">ανεξόφλητων λογαριασμών, χωρίς να λαμβάνει υπ’ </w:t>
      </w:r>
      <w:proofErr w:type="spellStart"/>
      <w:r>
        <w:rPr>
          <w:rFonts w:eastAsia="Times New Roman"/>
          <w:szCs w:val="24"/>
        </w:rPr>
        <w:t>όψιν</w:t>
      </w:r>
      <w:proofErr w:type="spellEnd"/>
      <w:r>
        <w:rPr>
          <w:rFonts w:eastAsia="Times New Roman"/>
          <w:szCs w:val="24"/>
        </w:rPr>
        <w:t xml:space="preserve"> κοινωνικά κριτήρια. </w:t>
      </w:r>
    </w:p>
    <w:p w14:paraId="02EF8CA6"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lastRenderedPageBreak/>
        <w:t>Αυτό με την εξειδίκευση που έγινε</w:t>
      </w:r>
      <w:r>
        <w:rPr>
          <w:rFonts w:eastAsia="Times New Roman"/>
          <w:szCs w:val="24"/>
        </w:rPr>
        <w:t>,</w:t>
      </w:r>
      <w:r>
        <w:rPr>
          <w:rFonts w:eastAsia="Times New Roman"/>
          <w:szCs w:val="24"/>
        </w:rPr>
        <w:t xml:space="preserve"> οδήγησε σε αίτημα προκαταβολών ό</w:t>
      </w:r>
      <w:r>
        <w:rPr>
          <w:rFonts w:eastAsia="Times New Roman"/>
          <w:szCs w:val="24"/>
        </w:rPr>
        <w:t xml:space="preserve">ποιος </w:t>
      </w:r>
      <w:proofErr w:type="spellStart"/>
      <w:r>
        <w:rPr>
          <w:rFonts w:eastAsia="Times New Roman"/>
          <w:szCs w:val="24"/>
        </w:rPr>
        <w:t>προσήρχετο</w:t>
      </w:r>
      <w:proofErr w:type="spellEnd"/>
      <w:r>
        <w:rPr>
          <w:rFonts w:eastAsia="Times New Roman"/>
          <w:szCs w:val="24"/>
        </w:rPr>
        <w:t xml:space="preserve"> στη ΔΕΗ </w:t>
      </w:r>
      <w:r>
        <w:rPr>
          <w:rFonts w:eastAsia="Times New Roman"/>
          <w:szCs w:val="24"/>
        </w:rPr>
        <w:t xml:space="preserve">του ζητείτο </w:t>
      </w:r>
      <w:r>
        <w:rPr>
          <w:rFonts w:eastAsia="Times New Roman"/>
          <w:szCs w:val="24"/>
        </w:rPr>
        <w:t xml:space="preserve">από 15% έως 40% επί του ανεξόφλητου λογαριασμού. Η κρίση εξακολουθεί να υφίσταται. Το κοινωνικό τιμολόγιο στον ενδιάμεσο χρόνο υπέστη και αυτό μεταβολές </w:t>
      </w:r>
      <w:proofErr w:type="spellStart"/>
      <w:r>
        <w:rPr>
          <w:rFonts w:eastAsia="Times New Roman"/>
          <w:szCs w:val="24"/>
        </w:rPr>
        <w:t>αυστηροποιουμένων</w:t>
      </w:r>
      <w:proofErr w:type="spellEnd"/>
      <w:r>
        <w:rPr>
          <w:rFonts w:eastAsia="Times New Roman"/>
          <w:szCs w:val="24"/>
        </w:rPr>
        <w:t xml:space="preserve"> των προϋποθέσεών του και ήδη οι ενδιαφερόμενοι π</w:t>
      </w:r>
      <w:r>
        <w:rPr>
          <w:rFonts w:eastAsia="Times New Roman"/>
          <w:szCs w:val="24"/>
        </w:rPr>
        <w:t xml:space="preserve">ρέπει να υποβάλουν νέες αιτήσεις. </w:t>
      </w:r>
    </w:p>
    <w:p w14:paraId="02EF8CA7"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Και μέσα σε όλα αυτά, ξαφνικά περί τα τέλη Αυγούστου</w:t>
      </w:r>
      <w:r>
        <w:rPr>
          <w:rFonts w:eastAsia="Times New Roman"/>
          <w:szCs w:val="24"/>
        </w:rPr>
        <w:t>,</w:t>
      </w:r>
      <w:r>
        <w:rPr>
          <w:rFonts w:eastAsia="Times New Roman"/>
          <w:szCs w:val="24"/>
        </w:rPr>
        <w:t xml:space="preserve"> η ΔΕΗ απέστειλε περίπου τριακόσιες χιλιάδες επιστολές στους οφειλέτες</w:t>
      </w:r>
      <w:r>
        <w:rPr>
          <w:rFonts w:eastAsia="Times New Roman"/>
          <w:szCs w:val="24"/>
        </w:rPr>
        <w:t>,</w:t>
      </w:r>
      <w:r>
        <w:rPr>
          <w:rFonts w:eastAsia="Times New Roman"/>
          <w:szCs w:val="24"/>
        </w:rPr>
        <w:t xml:space="preserve"> να προσέλθουν προς ρύθμιση ή θα διακοπεί το ρεύμα. </w:t>
      </w:r>
    </w:p>
    <w:p w14:paraId="02EF8CA8"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Ανταποκρίθηκε ο κόσμος. Δεν υπάρχει αμφιβολί</w:t>
      </w:r>
      <w:r>
        <w:rPr>
          <w:rFonts w:eastAsia="Times New Roman"/>
          <w:szCs w:val="24"/>
        </w:rPr>
        <w:t>α. Ανταποκρίθηκε μπορώ να πω και με προθυμία αλλά</w:t>
      </w:r>
      <w:r>
        <w:rPr>
          <w:rFonts w:eastAsia="Times New Roman"/>
          <w:szCs w:val="24"/>
        </w:rPr>
        <w:t>,</w:t>
      </w:r>
      <w:r>
        <w:rPr>
          <w:rFonts w:eastAsia="Times New Roman"/>
          <w:szCs w:val="24"/>
        </w:rPr>
        <w:t xml:space="preserve"> δυστυχώς, δεν μπόρεσε να ρυθμίσει. Γιατί δεν μπόρεσε να ρυθμίσει; Διότι αφ</w:t>
      </w:r>
      <w:r>
        <w:rPr>
          <w:rFonts w:eastAsia="Times New Roman"/>
          <w:szCs w:val="24"/>
        </w:rPr>
        <w:t xml:space="preserve">’ </w:t>
      </w:r>
      <w:r>
        <w:rPr>
          <w:rFonts w:eastAsia="Times New Roman"/>
          <w:szCs w:val="24"/>
        </w:rPr>
        <w:t xml:space="preserve">ενός οι τρεις προϋποθέσεις που έθεσε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της ΔΕΗ</w:t>
      </w:r>
      <w:r>
        <w:rPr>
          <w:rFonts w:eastAsia="Times New Roman"/>
          <w:szCs w:val="24"/>
        </w:rPr>
        <w:t xml:space="preserve"> και προανέφερα είναι αυστηρές και αφ</w:t>
      </w:r>
      <w:r>
        <w:rPr>
          <w:rFonts w:eastAsia="Times New Roman"/>
          <w:szCs w:val="24"/>
        </w:rPr>
        <w:t xml:space="preserve">’ </w:t>
      </w:r>
      <w:r>
        <w:rPr>
          <w:rFonts w:eastAsia="Times New Roman"/>
          <w:szCs w:val="24"/>
        </w:rPr>
        <w:t>ετέρου δεν μπορούσε να</w:t>
      </w:r>
      <w:r>
        <w:rPr>
          <w:rFonts w:eastAsia="Times New Roman"/>
          <w:szCs w:val="24"/>
        </w:rPr>
        <w:t xml:space="preserve"> ανταποκριθεί, διότι ο αριθμός των δόσεων είναι περιορισμένος. </w:t>
      </w:r>
    </w:p>
    <w:p w14:paraId="02EF8CA9"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Οφείλω να θυμίσω </w:t>
      </w:r>
      <w:r>
        <w:rPr>
          <w:rFonts w:eastAsia="Times New Roman"/>
          <w:szCs w:val="24"/>
        </w:rPr>
        <w:t xml:space="preserve">την </w:t>
      </w:r>
      <w:r>
        <w:rPr>
          <w:rFonts w:eastAsia="Times New Roman"/>
          <w:szCs w:val="24"/>
        </w:rPr>
        <w:t>προγενέστερη ρύθμιση της ΔΕΗ των τριάντα έξι δόσεων</w:t>
      </w:r>
      <w:r>
        <w:rPr>
          <w:rFonts w:eastAsia="Times New Roman"/>
          <w:szCs w:val="24"/>
        </w:rPr>
        <w:t>,</w:t>
      </w:r>
      <w:r>
        <w:rPr>
          <w:rFonts w:eastAsia="Times New Roman"/>
          <w:szCs w:val="24"/>
        </w:rPr>
        <w:t xml:space="preserve"> που έδειχνε να είναι επιτυχημένη. Εδώ ανάλογα με το ύψος της οφειλής -και δεν χρειάζεται να επεκταθώ πολύ- μιλάμε για είκοσι τέσσερις δόσεις το πολύ ή και μέχρι δεκαοκτώ αν είναι σε άλλη κατηγορία ο καταναλωτής, και αν κοπεί το ρεύμα </w:t>
      </w:r>
      <w:r>
        <w:rPr>
          <w:rFonts w:eastAsia="Times New Roman"/>
          <w:szCs w:val="24"/>
        </w:rPr>
        <w:lastRenderedPageBreak/>
        <w:t>λόγω χρέους, χρειάζετ</w:t>
      </w:r>
      <w:r>
        <w:rPr>
          <w:rFonts w:eastAsia="Times New Roman"/>
          <w:szCs w:val="24"/>
        </w:rPr>
        <w:t xml:space="preserve">αι προκαταβολή 40% και μέχρι δώδεκα δόσεις. Σε αυτό δεν μπορεί να ανταποκριθεί. </w:t>
      </w:r>
    </w:p>
    <w:p w14:paraId="02EF8CAA"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02EF8CAB"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Εκκρεμεί το </w:t>
      </w:r>
      <w:r>
        <w:rPr>
          <w:rFonts w:eastAsia="Times New Roman"/>
          <w:szCs w:val="24"/>
        </w:rPr>
        <w:t>κ</w:t>
      </w:r>
      <w:r>
        <w:rPr>
          <w:rFonts w:eastAsia="Times New Roman"/>
          <w:szCs w:val="24"/>
        </w:rPr>
        <w:t xml:space="preserve">οινωνικό </w:t>
      </w:r>
      <w:r>
        <w:rPr>
          <w:rFonts w:eastAsia="Times New Roman"/>
          <w:szCs w:val="24"/>
        </w:rPr>
        <w:t>τ</w:t>
      </w:r>
      <w:r>
        <w:rPr>
          <w:rFonts w:eastAsia="Times New Roman"/>
          <w:szCs w:val="24"/>
        </w:rPr>
        <w:t>ιμολόγιο και αυτό έχει ως αποτέλεσμα όταν εκλήθησαν με τις επιστολές</w:t>
      </w:r>
      <w:r>
        <w:rPr>
          <w:rFonts w:eastAsia="Times New Roman"/>
          <w:szCs w:val="24"/>
        </w:rPr>
        <w:t xml:space="preserve"> -νομίζω </w:t>
      </w:r>
      <w:r>
        <w:rPr>
          <w:rFonts w:eastAsia="Times New Roman"/>
          <w:szCs w:val="24"/>
        </w:rPr>
        <w:t xml:space="preserve">ήταν </w:t>
      </w:r>
      <w:r>
        <w:rPr>
          <w:rFonts w:eastAsia="Times New Roman"/>
          <w:szCs w:val="24"/>
        </w:rPr>
        <w:t xml:space="preserve">δικηγορικά γραφεία ή εισπρακτικές εταιρείες, δεν είμαι σίγουρος σε αυτό, κύριε Πρόεδρε, για να αναφερθώ- και ανταποκρίθηκαν οι καταναλωτές </w:t>
      </w:r>
      <w:r>
        <w:rPr>
          <w:rFonts w:eastAsia="Times New Roman"/>
          <w:szCs w:val="24"/>
        </w:rPr>
        <w:t>-</w:t>
      </w:r>
      <w:r>
        <w:rPr>
          <w:rFonts w:eastAsia="Times New Roman"/>
          <w:szCs w:val="24"/>
        </w:rPr>
        <w:t>οι πελάτες της ΔΕΗ</w:t>
      </w:r>
      <w:r>
        <w:rPr>
          <w:rFonts w:eastAsia="Times New Roman"/>
          <w:szCs w:val="24"/>
        </w:rPr>
        <w:t>-</w:t>
      </w:r>
      <w:r>
        <w:rPr>
          <w:rFonts w:eastAsia="Times New Roman"/>
          <w:szCs w:val="24"/>
        </w:rPr>
        <w:t xml:space="preserve"> και προσήλθαν στα γραφεία της ΔΕΗ για να προχωρήσουν στη ρύθμιση, εκεί υπήρχε μια </w:t>
      </w:r>
      <w:r>
        <w:rPr>
          <w:rFonts w:eastAsia="Times New Roman"/>
          <w:szCs w:val="24"/>
        </w:rPr>
        <w:t>άλλη εικόνα, η οποία ήταν η εξής: Είναι περιορισμένα τα γραφεία και τουλάχιστον στη δυτική Αθήνα, όπως είδαμε, είναι ένα γραφείο μόνο αυτό των Αγίων Αναργύρων, το οποίο μπορεί να εξυπηρετήσει θέματα ρύθμισης, διότι αυτό έχει ηλεκτρονική διασύνδεση. Έτσι υπ</w:t>
      </w:r>
      <w:r>
        <w:rPr>
          <w:rFonts w:eastAsia="Times New Roman"/>
          <w:szCs w:val="24"/>
        </w:rPr>
        <w:t>ήρξαν εικόνες με τεράστιες ουρές από άτομα, όπως μητέρες, ηλικιωμένους, που εκτίθεντο στον ήλιο.</w:t>
      </w:r>
    </w:p>
    <w:p w14:paraId="02EF8CAC"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Βεβαίως εκεί υπήρ</w:t>
      </w:r>
      <w:r>
        <w:rPr>
          <w:rFonts w:eastAsia="Times New Roman"/>
          <w:szCs w:val="24"/>
        </w:rPr>
        <w:t>ξ</w:t>
      </w:r>
      <w:r>
        <w:rPr>
          <w:rFonts w:eastAsia="Times New Roman"/>
          <w:szCs w:val="24"/>
        </w:rPr>
        <w:t xml:space="preserve">ε μια </w:t>
      </w:r>
      <w:r>
        <w:rPr>
          <w:rFonts w:eastAsia="Times New Roman"/>
          <w:szCs w:val="24"/>
        </w:rPr>
        <w:t xml:space="preserve">άτολμη </w:t>
      </w:r>
      <w:r>
        <w:rPr>
          <w:rFonts w:eastAsia="Times New Roman"/>
          <w:szCs w:val="24"/>
        </w:rPr>
        <w:t xml:space="preserve">ρύθμιση, διότι </w:t>
      </w:r>
      <w:r>
        <w:rPr>
          <w:rFonts w:eastAsia="Times New Roman"/>
          <w:szCs w:val="24"/>
        </w:rPr>
        <w:t xml:space="preserve">απλώς </w:t>
      </w:r>
      <w:r>
        <w:rPr>
          <w:rFonts w:eastAsia="Times New Roman"/>
          <w:szCs w:val="24"/>
        </w:rPr>
        <w:t>επεκτάθηκε το ωράριο</w:t>
      </w:r>
      <w:r>
        <w:rPr>
          <w:rFonts w:eastAsia="Times New Roman"/>
          <w:szCs w:val="24"/>
        </w:rPr>
        <w:t xml:space="preserve"> των καταστημάτων της ΔΕΗ</w:t>
      </w:r>
      <w:r>
        <w:rPr>
          <w:rFonts w:eastAsia="Times New Roman"/>
          <w:szCs w:val="24"/>
        </w:rPr>
        <w:t xml:space="preserve"> όπως πληροφορήθηκα, μετά την υποβολή της ερώτησης. Δεν ξέρω α</w:t>
      </w:r>
      <w:r>
        <w:rPr>
          <w:rFonts w:eastAsia="Times New Roman"/>
          <w:szCs w:val="24"/>
        </w:rPr>
        <w:t>ν απέδωσε ή όχι. Δεν έχει σημασία.</w:t>
      </w:r>
    </w:p>
    <w:p w14:paraId="02EF8CAD"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Επομένως συνοψίζω, κύριε Πρόεδρε, την ερώτησή μου λέγοντας ότι θα πρέπει να υπάρξει μεταβολή στην απόφαση της ΔΕΗ. Ο κ. Σταθάκης, ο Υπουργός, είναι </w:t>
      </w:r>
      <w:r>
        <w:rPr>
          <w:rFonts w:eastAsia="Times New Roman"/>
          <w:szCs w:val="24"/>
        </w:rPr>
        <w:lastRenderedPageBreak/>
        <w:t xml:space="preserve">ο </w:t>
      </w:r>
      <w:proofErr w:type="spellStart"/>
      <w:r>
        <w:rPr>
          <w:rFonts w:eastAsia="Times New Roman"/>
          <w:szCs w:val="24"/>
        </w:rPr>
        <w:t>εκπροσωπών</w:t>
      </w:r>
      <w:proofErr w:type="spellEnd"/>
      <w:r>
        <w:rPr>
          <w:rFonts w:eastAsia="Times New Roman"/>
          <w:szCs w:val="24"/>
        </w:rPr>
        <w:t xml:space="preserve"> τον </w:t>
      </w:r>
      <w:proofErr w:type="spellStart"/>
      <w:r>
        <w:rPr>
          <w:rFonts w:eastAsia="Times New Roman"/>
          <w:szCs w:val="24"/>
        </w:rPr>
        <w:t>πλειοψηφούντα</w:t>
      </w:r>
      <w:proofErr w:type="spellEnd"/>
      <w:r>
        <w:rPr>
          <w:rFonts w:eastAsia="Times New Roman"/>
          <w:szCs w:val="24"/>
        </w:rPr>
        <w:t xml:space="preserve"> μέτοχο το δημόσιο. Επομένως έχει λόγο και </w:t>
      </w:r>
      <w:r>
        <w:rPr>
          <w:rFonts w:eastAsia="Times New Roman"/>
          <w:szCs w:val="24"/>
        </w:rPr>
        <w:t>δη βαρύνοντα στη ΔΕΗ. Θα πρέπει να αλλάξουν οι προϋποθέσεις</w:t>
      </w:r>
      <w:r>
        <w:rPr>
          <w:rFonts w:eastAsia="Times New Roman"/>
          <w:szCs w:val="24"/>
        </w:rPr>
        <w:t>,</w:t>
      </w:r>
      <w:r>
        <w:rPr>
          <w:rFonts w:eastAsia="Times New Roman"/>
          <w:szCs w:val="24"/>
        </w:rPr>
        <w:t xml:space="preserve"> και το καθεστώς των ρυθμίσεων όλων των οφειλετών να είναι πλέον ευνοϊκό, να συναρτάται με εισοδηματικά κριτήρια, τα οποία δεν λαμβάνονται υπ’ </w:t>
      </w:r>
      <w:proofErr w:type="spellStart"/>
      <w:r>
        <w:rPr>
          <w:rFonts w:eastAsia="Times New Roman"/>
          <w:szCs w:val="24"/>
        </w:rPr>
        <w:t>όψιν</w:t>
      </w:r>
      <w:proofErr w:type="spellEnd"/>
      <w:r>
        <w:rPr>
          <w:rFonts w:eastAsia="Times New Roman"/>
          <w:szCs w:val="24"/>
        </w:rPr>
        <w:t xml:space="preserve"> σήμερα, και να αυξηθεί ο αριθμός των δόσεων, ούτ</w:t>
      </w:r>
      <w:r>
        <w:rPr>
          <w:rFonts w:eastAsia="Times New Roman"/>
          <w:szCs w:val="24"/>
        </w:rPr>
        <w:t>ως ώστε να μπορούν να ανταποκριθούν δεδομένης και της οικονομικής κακής κατάστασης της ΔΕΗ. Έτσι νομίζουμε ότι θα ενισχυθούν και τα οικονομικά της, ενώ τώρα αποτρέπονται προς την κατεύθυνση της ρύθμισης.</w:t>
      </w:r>
    </w:p>
    <w:p w14:paraId="02EF8CAE"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Ευχαριστώ, κύριε Πρόεδρε.</w:t>
      </w:r>
    </w:p>
    <w:p w14:paraId="02EF8CAF" w14:textId="77777777" w:rsidR="00A46FC9" w:rsidRDefault="0052670F">
      <w:pPr>
        <w:tabs>
          <w:tab w:val="left" w:pos="2940"/>
        </w:tabs>
        <w:spacing w:line="600" w:lineRule="auto"/>
        <w:ind w:firstLine="720"/>
        <w:jc w:val="both"/>
        <w:rPr>
          <w:rFonts w:eastAsia="Times New Roman"/>
          <w:szCs w:val="24"/>
        </w:rPr>
      </w:pPr>
      <w:r w:rsidRPr="001F551F">
        <w:rPr>
          <w:rFonts w:eastAsia="Times New Roman"/>
          <w:b/>
          <w:szCs w:val="24"/>
        </w:rPr>
        <w:t>ΠΡΟΕΔΡΕΥΩΝ (Μάριος Γεωργιά</w:t>
      </w:r>
      <w:r w:rsidRPr="001F551F">
        <w:rPr>
          <w:rFonts w:eastAsia="Times New Roman"/>
          <w:b/>
          <w:szCs w:val="24"/>
        </w:rPr>
        <w:t>δης):</w:t>
      </w:r>
      <w:r>
        <w:rPr>
          <w:rFonts w:eastAsia="Times New Roman"/>
          <w:szCs w:val="24"/>
        </w:rPr>
        <w:t xml:space="preserve"> Ευχαριστούμε τον κ. Καρρά.</w:t>
      </w:r>
    </w:p>
    <w:p w14:paraId="02EF8CB0"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Ορίστε, κύριε Υπουργέ, έχετε τον λόγο για τρία λεπτά.</w:t>
      </w:r>
    </w:p>
    <w:p w14:paraId="02EF8CB1" w14:textId="77777777" w:rsidR="00A46FC9" w:rsidRDefault="0052670F">
      <w:pPr>
        <w:tabs>
          <w:tab w:val="left" w:pos="2940"/>
        </w:tabs>
        <w:spacing w:line="600" w:lineRule="auto"/>
        <w:ind w:firstLine="720"/>
        <w:jc w:val="both"/>
        <w:rPr>
          <w:rFonts w:eastAsia="Times New Roman"/>
          <w:szCs w:val="24"/>
        </w:rPr>
      </w:pPr>
      <w:r w:rsidRPr="001F551F">
        <w:rPr>
          <w:rFonts w:eastAsia="Times New Roman"/>
          <w:b/>
          <w:szCs w:val="24"/>
        </w:rPr>
        <w:t>ΓΕΩΡΓΙΟΣ ΣΤΑΘΑΚΗΣ (Υπουργός Περιβάλλοντος και Ενέργειας):</w:t>
      </w:r>
      <w:r>
        <w:rPr>
          <w:rFonts w:eastAsia="Times New Roman"/>
          <w:szCs w:val="24"/>
        </w:rPr>
        <w:t xml:space="preserve"> Επιτρέψτε μου να ανακεφαλαιώσω την πολιτική μας για την ενεργειακή φτώχεια και την προστασία των κοινωνικά ευαί</w:t>
      </w:r>
      <w:r>
        <w:rPr>
          <w:rFonts w:eastAsia="Times New Roman"/>
          <w:szCs w:val="24"/>
        </w:rPr>
        <w:t>σθητων ομάδων.</w:t>
      </w:r>
    </w:p>
    <w:p w14:paraId="02EF8CB2"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 xml:space="preserve">Αλλάξαμε το σύστημα του </w:t>
      </w:r>
      <w:r>
        <w:rPr>
          <w:rFonts w:eastAsia="Times New Roman"/>
          <w:szCs w:val="24"/>
        </w:rPr>
        <w:t>κ</w:t>
      </w:r>
      <w:r>
        <w:rPr>
          <w:rFonts w:eastAsia="Times New Roman"/>
          <w:szCs w:val="24"/>
        </w:rPr>
        <w:t xml:space="preserve">οινωνικού </w:t>
      </w:r>
      <w:r>
        <w:rPr>
          <w:rFonts w:eastAsia="Times New Roman"/>
          <w:szCs w:val="24"/>
        </w:rPr>
        <w:t>τ</w:t>
      </w:r>
      <w:r>
        <w:rPr>
          <w:rFonts w:eastAsia="Times New Roman"/>
          <w:szCs w:val="24"/>
        </w:rPr>
        <w:t>ιμολογίου εισάγοντας δύο πράγματα: Πρώτον, τα εισοδηματικά και περιουσιακά στοιχεία που υπάρχουν στο κοινωνικό μέρισμα από το αντίστοιχο Υπουργείο Εργασίας. Άρα ένα εκατομμύριο εκατό χιλιάδες νοικοκυριά, π</w:t>
      </w:r>
      <w:r>
        <w:rPr>
          <w:rFonts w:eastAsia="Times New Roman"/>
          <w:szCs w:val="24"/>
        </w:rPr>
        <w:t>ου πήραν το κοινωνικό μέρισμα, εντάσσονται στο νέο κοινωνικό τιμολόγιο.</w:t>
      </w:r>
    </w:p>
    <w:p w14:paraId="02EF8CB3"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lastRenderedPageBreak/>
        <w:t>Αυτό προστατεύει και τα προβλήματα που είχε το παλιό. Εισοδηματικά και περιουσιακά κριτήρια που δεν υπήρχαν στο παλιό, επέτρεπαν αντικειμενικά να υπάρχουν και προβλήματα</w:t>
      </w:r>
      <w:r>
        <w:rPr>
          <w:rFonts w:eastAsia="Times New Roman"/>
          <w:szCs w:val="24"/>
        </w:rPr>
        <w:t>,</w:t>
      </w:r>
      <w:r>
        <w:rPr>
          <w:rFonts w:eastAsia="Times New Roman"/>
          <w:szCs w:val="24"/>
        </w:rPr>
        <w:t xml:space="preserve"> στο να αξιοποιούν το κοινωνικό τιμολόγιο κοινωνικές ομάδες που δεν θα έπρεπε να το αξιοποιούν. Άρα λύσαμε το ένα πρόβλημα με αυτή τη μεταρρύθμιση. Ένα εκατομμύριο εκατό χιλιάδες νοικοκυριά που πήραν κοινωνικό μέρισμα, εντάσσονται στο ΚΟΤ με 30% έκπτωση.</w:t>
      </w:r>
    </w:p>
    <w:p w14:paraId="02EF8CB4" w14:textId="77777777" w:rsidR="00A46FC9" w:rsidRDefault="0052670F">
      <w:pPr>
        <w:tabs>
          <w:tab w:val="left" w:pos="2940"/>
        </w:tabs>
        <w:spacing w:line="600" w:lineRule="auto"/>
        <w:ind w:firstLine="720"/>
        <w:jc w:val="both"/>
        <w:rPr>
          <w:rFonts w:eastAsia="Times New Roman"/>
          <w:szCs w:val="24"/>
        </w:rPr>
      </w:pPr>
      <w:r>
        <w:rPr>
          <w:rFonts w:eastAsia="Times New Roman"/>
          <w:szCs w:val="24"/>
        </w:rPr>
        <w:t>Π</w:t>
      </w:r>
      <w:r>
        <w:rPr>
          <w:rFonts w:eastAsia="Times New Roman"/>
          <w:szCs w:val="24"/>
        </w:rPr>
        <w:t>ήραμε, όμως, ένα επιπρόσθετο μέτρο για τα χαμηλά εισοδήματα. Ενώ το παλιό ΚΟΤ είχε 30% έκπτωση στην τιμή του ρεύματος οριζόντια, εμείς εισαγάγαμε το 70% έκπτωση στο ρεύμα</w:t>
      </w:r>
      <w:r>
        <w:rPr>
          <w:rFonts w:eastAsia="Times New Roman"/>
          <w:szCs w:val="24"/>
        </w:rPr>
        <w:t>,</w:t>
      </w:r>
      <w:r>
        <w:rPr>
          <w:rFonts w:eastAsia="Times New Roman"/>
          <w:szCs w:val="24"/>
        </w:rPr>
        <w:t xml:space="preserve"> γι’ αυτούς που παίρνουν εισόδημα κοινωνικής αλληλεγγύης.</w:t>
      </w:r>
    </w:p>
    <w:p w14:paraId="02EF8CB5"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αυτά τα τριακόσιες χιλι</w:t>
      </w:r>
      <w:r>
        <w:rPr>
          <w:rFonts w:eastAsia="Times New Roman" w:cs="Times New Roman"/>
          <w:szCs w:val="24"/>
        </w:rPr>
        <w:t xml:space="preserve">άδες νοικοκυριά των οποίων τα εισοδήματα είναι πολύ πιο κάτω και λαμβάνουν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 xml:space="preserve">λληλεγγύης, απέκτησαν πλέον τιμή ενέργειας με μεγάλη έκπτωση κατά 70% στην τιμή του ρεύματος. </w:t>
      </w:r>
    </w:p>
    <w:p w14:paraId="02EF8CB6"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φέραμε και ένα τρίτο μέτρο. Συστήσαμε το Ταμείο Επανασυνδέσ</w:t>
      </w:r>
      <w:r>
        <w:rPr>
          <w:rFonts w:eastAsia="Times New Roman" w:cs="Times New Roman"/>
          <w:szCs w:val="24"/>
        </w:rPr>
        <w:t>εων, το οποίο σημαίνει ότι τα νοικοκυριά που ήταν στο ΚΟΤ</w:t>
      </w:r>
      <w:r w:rsidRPr="00812D27">
        <w:rPr>
          <w:rFonts w:eastAsia="Times New Roman" w:cs="Times New Roman"/>
          <w:szCs w:val="24"/>
        </w:rPr>
        <w:t xml:space="preserve"> </w:t>
      </w:r>
      <w:r>
        <w:rPr>
          <w:rFonts w:eastAsia="Times New Roman" w:cs="Times New Roman"/>
          <w:szCs w:val="24"/>
        </w:rPr>
        <w:t xml:space="preserve">και αδυνατούσαν πλέον να εξυπηρετήσουν τις ανάγκες τους και τους είχε κοπεί το ρεύμα προσφεύγουν σε αυτό το </w:t>
      </w:r>
      <w:r>
        <w:rPr>
          <w:rFonts w:eastAsia="Times New Roman" w:cs="Times New Roman"/>
          <w:szCs w:val="24"/>
        </w:rPr>
        <w:t>τ</w:t>
      </w:r>
      <w:r>
        <w:rPr>
          <w:rFonts w:eastAsia="Times New Roman" w:cs="Times New Roman"/>
          <w:szCs w:val="24"/>
        </w:rPr>
        <w:t>αμείο</w:t>
      </w:r>
      <w:r>
        <w:rPr>
          <w:rFonts w:eastAsia="Times New Roman" w:cs="Times New Roman"/>
          <w:szCs w:val="24"/>
        </w:rPr>
        <w:t>,</w:t>
      </w:r>
      <w:r>
        <w:rPr>
          <w:rFonts w:eastAsia="Times New Roman" w:cs="Times New Roman"/>
          <w:szCs w:val="24"/>
        </w:rPr>
        <w:t xml:space="preserve"> και αυτό το </w:t>
      </w:r>
      <w:r>
        <w:rPr>
          <w:rFonts w:eastAsia="Times New Roman" w:cs="Times New Roman"/>
          <w:szCs w:val="24"/>
        </w:rPr>
        <w:t>τ</w:t>
      </w:r>
      <w:r>
        <w:rPr>
          <w:rFonts w:eastAsia="Times New Roman" w:cs="Times New Roman"/>
          <w:szCs w:val="24"/>
        </w:rPr>
        <w:t xml:space="preserve">αμείο από τον κρατικό προϋπολογισμό πληρώνει με κάποια κριτήρια το χρέος που έχουν στη ΔΕΗ, προκειμένου να επανασυνδεθούν. Με αυτό </w:t>
      </w:r>
      <w:r>
        <w:rPr>
          <w:rFonts w:eastAsia="Times New Roman" w:cs="Times New Roman"/>
          <w:szCs w:val="24"/>
        </w:rPr>
        <w:lastRenderedPageBreak/>
        <w:t>το τρίτο μέτρο χίλια οκτακόσια νοικοκυριά που είχαν πραγματικά τεράστια προβλήματα, με ένα κόστος 10 εκατομμυρίων ευρώ, επανα</w:t>
      </w:r>
      <w:r>
        <w:rPr>
          <w:rFonts w:eastAsia="Times New Roman" w:cs="Times New Roman"/>
          <w:szCs w:val="24"/>
        </w:rPr>
        <w:t xml:space="preserve">συνδέθηκαν αυτή την περίοδο. </w:t>
      </w:r>
    </w:p>
    <w:p w14:paraId="02EF8CB7"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Τώρα μπαίνω στο συγκεκριμένο ερώτημα. Τούτων δοθέντων και με την ισχυρή πολιτική προστασίας που έχουμε, υπήρχε μια πολιτική από τη ΔΕΗ στη διάρκεια του καλοκαιριού, όπως το επισημάνατε, να αποστείλει επιστολές σε νοικοκυριά πο</w:t>
      </w:r>
      <w:r>
        <w:rPr>
          <w:rFonts w:eastAsia="Times New Roman" w:cs="Times New Roman"/>
          <w:szCs w:val="24"/>
        </w:rPr>
        <w:t xml:space="preserve">υ ήταν ενταγμένα στο ΚΟΤ και δεν πλήρωναν, προκειμένου να προσέλθουν για ρυθμίσεις. Περίπου το 60% των νοικοκυριών ρύθμισαν τα χρέη τους και αυτό είναι θετικό. </w:t>
      </w:r>
    </w:p>
    <w:p w14:paraId="02EF8CB8"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02EF8CB9"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w:t>
      </w:r>
      <w:r>
        <w:rPr>
          <w:rFonts w:eastAsia="Times New Roman" w:cs="Times New Roman"/>
          <w:szCs w:val="24"/>
        </w:rPr>
        <w:t>η πλευρά υπήρξαν και κριτικές για την πολιτική απέναντι σε νοικοκυριά -μιας και δεν ήταν ενιαία η πολιτική- τα οποία για διάφορους λόγους είχαν παραβιάσει προηγούμενες ρυθμίσεις. Άρα η ΔΕΗ με αυτή την απόφαση που λέτε</w:t>
      </w:r>
      <w:r>
        <w:rPr>
          <w:rFonts w:eastAsia="Times New Roman" w:cs="Times New Roman"/>
          <w:szCs w:val="24"/>
        </w:rPr>
        <w:t>,</w:t>
      </w:r>
      <w:r>
        <w:rPr>
          <w:rFonts w:eastAsia="Times New Roman" w:cs="Times New Roman"/>
          <w:szCs w:val="24"/>
        </w:rPr>
        <w:t xml:space="preserve"> έγινε πολύ αυστηρή και μείωσε τις δόσ</w:t>
      </w:r>
      <w:r>
        <w:rPr>
          <w:rFonts w:eastAsia="Times New Roman" w:cs="Times New Roman"/>
          <w:szCs w:val="24"/>
        </w:rPr>
        <w:t>εις. Και ξαφνικά έγινε ένα οξύμωρο σχήμα –το συμμερίζομαι αυτό- ότι ενώ η ΔΕΗ έδινε ρυθμίσεις μέχρι και σαράντα οκτώ δόσεις για τους κοινωνικά ευάλωτους πελάτες, αν είχαν παραβιαστεί προηγούμενες ρυθμίσεις, το έκανε είτε δωδεκάμηνο είτε δεκαοκτάμηνο και τα</w:t>
      </w:r>
      <w:r>
        <w:rPr>
          <w:rFonts w:eastAsia="Times New Roman" w:cs="Times New Roman"/>
          <w:szCs w:val="24"/>
        </w:rPr>
        <w:t xml:space="preserve"> λοιπά. </w:t>
      </w:r>
    </w:p>
    <w:p w14:paraId="02EF8CBA"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εδώ πρέπει να θυμίσω την άλλη ισχύουσα διάταξη που προστατεύει τους καταναλωτές απέναντι σε τέτοιου τύπου αυθαιρεσίες. Όπως ξέρετε, υπάρχουν οι ειδικές ρυθμίσεις στον </w:t>
      </w:r>
      <w:r>
        <w:rPr>
          <w:rFonts w:eastAsia="Times New Roman" w:cs="Times New Roman"/>
          <w:szCs w:val="24"/>
        </w:rPr>
        <w:t>κ</w:t>
      </w:r>
      <w:r>
        <w:rPr>
          <w:rFonts w:eastAsia="Times New Roman" w:cs="Times New Roman"/>
          <w:szCs w:val="24"/>
        </w:rPr>
        <w:t>ώδικα για τους ευάλωτους πελάτες, ο οποίος λέει ότι οι προμηθευτές –</w:t>
      </w:r>
      <w:r>
        <w:rPr>
          <w:rFonts w:eastAsia="Times New Roman" w:cs="Times New Roman"/>
          <w:szCs w:val="24"/>
        </w:rPr>
        <w:t>η ΔΕΗ ή οι ιδιώτες- υποχρεούνται να παρέχουν τη δυνατότητα τμηματικής και άτοκης εξόφλησης του λογαριασμού κατανάλωσης, καθώς και των οφειλών παλαιότερων λογαριασμών των ευάλωτων οικιακών πελατών, αφού σύμφωνα με την κείμενη νομοθεσία, κάθε μηνιαία δόση πο</w:t>
      </w:r>
      <w:r>
        <w:rPr>
          <w:rFonts w:eastAsia="Times New Roman" w:cs="Times New Roman"/>
          <w:szCs w:val="24"/>
        </w:rPr>
        <w:t>υ καλούμαστε να ρυθμίσουμε</w:t>
      </w:r>
      <w:r>
        <w:rPr>
          <w:rFonts w:eastAsia="Times New Roman" w:cs="Times New Roman"/>
          <w:szCs w:val="24"/>
        </w:rPr>
        <w:t>,</w:t>
      </w:r>
      <w:r>
        <w:rPr>
          <w:rFonts w:eastAsia="Times New Roman" w:cs="Times New Roman"/>
          <w:szCs w:val="24"/>
        </w:rPr>
        <w:t xml:space="preserve"> δεν μπορεί να υπερβαίνει το 50% της αντίστοιχης μηνιαίας δαπάνης για την ηλεκτρική ενέργεια του ευάλωτου οικιακού καταναλωτή. </w:t>
      </w:r>
    </w:p>
    <w:p w14:paraId="02EF8CBB"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Δηλαδή έτσι όπως είναι ο νόμος, με βάση τον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λ</w:t>
      </w:r>
      <w:r>
        <w:rPr>
          <w:rFonts w:eastAsia="Times New Roman" w:cs="Times New Roman"/>
          <w:szCs w:val="24"/>
        </w:rPr>
        <w:t>ειτουργίας για τους ευάλωτους πελάτες, υποχρεώνει</w:t>
      </w:r>
      <w:r>
        <w:rPr>
          <w:rFonts w:eastAsia="Times New Roman" w:cs="Times New Roman"/>
          <w:szCs w:val="24"/>
        </w:rPr>
        <w:t xml:space="preserve"> και τη ΔΕΗ και οποιονδήποτε άλλο να κάνει συγκεκριμένες ρυθμίσεις. Για παράδειγμα αν καταναλώνει κανείς 50 ευρώ -</w:t>
      </w:r>
      <w:proofErr w:type="spellStart"/>
      <w:r>
        <w:rPr>
          <w:rFonts w:eastAsia="Times New Roman" w:cs="Times New Roman"/>
          <w:szCs w:val="24"/>
        </w:rPr>
        <w:t>τετραμηνιαία</w:t>
      </w:r>
      <w:proofErr w:type="spellEnd"/>
      <w:r>
        <w:rPr>
          <w:rFonts w:eastAsia="Times New Roman" w:cs="Times New Roman"/>
          <w:szCs w:val="24"/>
        </w:rPr>
        <w:t xml:space="preserve"> κατανάλωση-, μπορεί να κάνει τη ρύθμιση μέχρι 25 ευρώ. Αυτό μεταβάλλει τη διάρκεια αποπληρωμής. </w:t>
      </w:r>
    </w:p>
    <w:p w14:paraId="02EF8CBC"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Αυτός ο περιορισμός είναι πολύ σ</w:t>
      </w:r>
      <w:r>
        <w:rPr>
          <w:rFonts w:eastAsia="Times New Roman" w:cs="Times New Roman"/>
          <w:szCs w:val="24"/>
        </w:rPr>
        <w:t>ημαντικός -και τον υπογραμμίζω- διότι κάποια παράπονα που ακούστηκαν –δικαιολογημένα- ήταν επειδή επιβάλλεται, ανεξαρτήτως του αν είναι τριάντα έξι, σαράντα οκτώ, με βάση την κατανάλωση του νοικοκυριού, αυτή η ρύθμιση να έχει οροφή το 50%. Δεν μπορεί να το</w:t>
      </w:r>
      <w:r>
        <w:rPr>
          <w:rFonts w:eastAsia="Times New Roman" w:cs="Times New Roman"/>
          <w:szCs w:val="24"/>
        </w:rPr>
        <w:t xml:space="preserve"> παραβιάσει. </w:t>
      </w:r>
    </w:p>
    <w:p w14:paraId="02EF8CBD"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αυτά και με αυτά νομίζω ότι φθάσαμε σε ένα σημείο μιας καλύτερης, πιο εύρυθμης λειτουργίας. Αναγνωρίζω από την πλευρά της ΔΕΗ ότι ήθελε να προχωρήσει σε ρύθμιση και καλά έκανε. </w:t>
      </w:r>
    </w:p>
    <w:p w14:paraId="02EF8CBE"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πλευρά νομίζω ότι πάνω στην πίεση των ημερών και</w:t>
      </w:r>
      <w:r>
        <w:rPr>
          <w:rFonts w:eastAsia="Times New Roman" w:cs="Times New Roman"/>
          <w:szCs w:val="24"/>
        </w:rPr>
        <w:t xml:space="preserve"> των συνθηκών μπορεί να έγιναν αστοχίες. Αυτό είναι απόλυτα κατανοητό και συμμερίζομαι πολλές από τις διαμαρτυρίες των καταναλωτών.</w:t>
      </w:r>
    </w:p>
    <w:p w14:paraId="02EF8CBF" w14:textId="77777777" w:rsidR="00A46FC9" w:rsidRDefault="0052670F">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τέλος της ημέρας, όμως, υπάρχουν η ισχύουσα νομοθεσία, το </w:t>
      </w:r>
      <w:r>
        <w:rPr>
          <w:rFonts w:eastAsia="Times New Roman" w:cs="Times New Roman"/>
          <w:szCs w:val="24"/>
        </w:rPr>
        <w:t>τ</w:t>
      </w:r>
      <w:r>
        <w:rPr>
          <w:rFonts w:eastAsia="Times New Roman" w:cs="Times New Roman"/>
          <w:szCs w:val="24"/>
        </w:rPr>
        <w:t xml:space="preserve">αμείο για τους πραγματικά ευάλωτους </w:t>
      </w:r>
      <w:r>
        <w:rPr>
          <w:rFonts w:eastAsia="Times New Roman" w:cs="Times New Roman"/>
          <w:szCs w:val="24"/>
        </w:rPr>
        <w:t>-</w:t>
      </w:r>
      <w:r>
        <w:rPr>
          <w:rFonts w:eastAsia="Times New Roman" w:cs="Times New Roman"/>
          <w:szCs w:val="24"/>
        </w:rPr>
        <w:t>στο οποίο προσφεύγει κάπ</w:t>
      </w:r>
      <w:r>
        <w:rPr>
          <w:rFonts w:eastAsia="Times New Roman" w:cs="Times New Roman"/>
          <w:szCs w:val="24"/>
        </w:rPr>
        <w:t>οιος για να στηριχθεί</w:t>
      </w:r>
      <w:r>
        <w:rPr>
          <w:rFonts w:eastAsia="Times New Roman" w:cs="Times New Roman"/>
          <w:szCs w:val="24"/>
        </w:rPr>
        <w:t>-</w:t>
      </w:r>
      <w:r>
        <w:rPr>
          <w:rFonts w:eastAsia="Times New Roman" w:cs="Times New Roman"/>
          <w:szCs w:val="24"/>
        </w:rPr>
        <w:t xml:space="preserve"> αλλά και η αυστηρή τήρηση του </w:t>
      </w:r>
      <w:r>
        <w:rPr>
          <w:rFonts w:eastAsia="Times New Roman" w:cs="Times New Roman"/>
          <w:szCs w:val="24"/>
        </w:rPr>
        <w:t>κ</w:t>
      </w:r>
      <w:r>
        <w:rPr>
          <w:rFonts w:eastAsia="Times New Roman" w:cs="Times New Roman"/>
          <w:szCs w:val="24"/>
        </w:rPr>
        <w:t>ώδικα ο οποίος επαναλαμβάνω ότι προβλέπει ρύθμιση μέχρι το 50%. Άρα κάποιος που προσέρχεται στη ΔΕΗ με βάση την κατανάλωσή του</w:t>
      </w:r>
      <w:r>
        <w:rPr>
          <w:rFonts w:eastAsia="Times New Roman" w:cs="Times New Roman"/>
          <w:szCs w:val="24"/>
        </w:rPr>
        <w:t>,</w:t>
      </w:r>
      <w:r>
        <w:rPr>
          <w:rFonts w:eastAsia="Times New Roman" w:cs="Times New Roman"/>
          <w:szCs w:val="24"/>
        </w:rPr>
        <w:t xml:space="preserve"> ξέρει ποια είναι η ρύθμιση που μπορεί και πρέπει να διεκδικήσει.</w:t>
      </w:r>
    </w:p>
    <w:p w14:paraId="02EF8CC0"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βάση α</w:t>
      </w:r>
      <w:r>
        <w:rPr>
          <w:rFonts w:eastAsia="Times New Roman"/>
          <w:color w:val="000000"/>
          <w:szCs w:val="24"/>
          <w:shd w:val="clear" w:color="auto" w:fill="FFFFFF"/>
        </w:rPr>
        <w:t xml:space="preserve">υτά τα δύο μέτρα -όπως ξέρετε μετά την </w:t>
      </w:r>
      <w:r w:rsidRPr="00FC12B3">
        <w:rPr>
          <w:rFonts w:eastAsia="Times New Roman"/>
          <w:color w:val="000000"/>
          <w:szCs w:val="24"/>
          <w:shd w:val="clear" w:color="auto" w:fill="FFFFFF"/>
        </w:rPr>
        <w:t xml:space="preserve">1η </w:t>
      </w:r>
      <w:r>
        <w:rPr>
          <w:rFonts w:eastAsia="Times New Roman"/>
          <w:color w:val="000000"/>
          <w:szCs w:val="24"/>
          <w:shd w:val="clear" w:color="auto" w:fill="FFFFFF"/>
        </w:rPr>
        <w:t>Νοέμβρη δεν κόβεται το ρεύμα- νομίζω ότι τώρα είναι η στιγμή και ο χρόνος να πάει σε μια πιο ομαλή και έλλογη και κοινωνικά ευαίσθητη ρύθμιση όλο αυτό το σύστημα.</w:t>
      </w:r>
    </w:p>
    <w:p w14:paraId="02EF8CC1"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02EF8CC2"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FC12B3">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κύριο Υπουργό.</w:t>
      </w:r>
    </w:p>
    <w:p w14:paraId="02EF8CC3"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lastRenderedPageBreak/>
        <w:t>ενημερώθηκαν για την ιστορία του κτηρίου και τον τρόπο οργάνωσης και λειτουρ</w:t>
      </w:r>
      <w:r>
        <w:rPr>
          <w:rFonts w:eastAsia="Times New Roman" w:cs="Times New Roman"/>
        </w:rPr>
        <w:t xml:space="preserve">γίας της Βουλής, είκοσι ένας μαθητές και μαθήτριες και τρεις εκπαιδευτικοί συνοδοί τους από το </w:t>
      </w:r>
      <w:r w:rsidRPr="00F5117B">
        <w:rPr>
          <w:rFonts w:eastAsia="Times New Roman" w:cs="Times New Roman"/>
        </w:rPr>
        <w:t xml:space="preserve">3ο </w:t>
      </w:r>
      <w:r>
        <w:rPr>
          <w:rFonts w:eastAsia="Times New Roman" w:cs="Times New Roman"/>
        </w:rPr>
        <w:t xml:space="preserve">Γενικό Λύκειο Θήβας. </w:t>
      </w:r>
    </w:p>
    <w:p w14:paraId="02EF8CC4" w14:textId="77777777" w:rsidR="00A46FC9" w:rsidRDefault="0052670F">
      <w:pPr>
        <w:spacing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02EF8CC5" w14:textId="77777777" w:rsidR="00A46FC9" w:rsidRDefault="0052670F">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02EF8CC6"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σας επισημάνω ότι παρακολουθείτε συζήτηση επικαί</w:t>
      </w:r>
      <w:r>
        <w:rPr>
          <w:rFonts w:eastAsia="Times New Roman"/>
          <w:color w:val="000000"/>
          <w:szCs w:val="24"/>
          <w:shd w:val="clear" w:color="auto" w:fill="FFFFFF"/>
        </w:rPr>
        <w:t>ρων ερωτήσεων. Ο Βουλευτής έχει δικαίωμα να κάνει μία επίκαιρη ερώτηση στον εκάστοτε Υπουργό. Γι’ αυτόν τον λόγο βλέπετε να μην υπάρχουν πάρα πολλοί συνάδελφοι στην Ολομέλεια. Ο Βουλευτής βρίσκει ένα επίκαιρο θέμα, ρωτάει τον Υπουργό και υπάρχει η διαδικασ</w:t>
      </w:r>
      <w:r>
        <w:rPr>
          <w:rFonts w:eastAsia="Times New Roman"/>
          <w:color w:val="000000"/>
          <w:szCs w:val="24"/>
          <w:shd w:val="clear" w:color="auto" w:fill="FFFFFF"/>
        </w:rPr>
        <w:t xml:space="preserve">ία </w:t>
      </w:r>
      <w:proofErr w:type="spellStart"/>
      <w:r>
        <w:rPr>
          <w:rFonts w:eastAsia="Times New Roman"/>
          <w:color w:val="000000"/>
          <w:szCs w:val="24"/>
          <w:shd w:val="clear" w:color="auto" w:fill="FFFFFF"/>
        </w:rPr>
        <w:t>πρωτολογίας</w:t>
      </w:r>
      <w:proofErr w:type="spellEnd"/>
      <w:r>
        <w:rPr>
          <w:rFonts w:eastAsia="Times New Roman"/>
          <w:color w:val="000000"/>
          <w:szCs w:val="24"/>
          <w:shd w:val="clear" w:color="auto" w:fill="FFFFFF"/>
        </w:rPr>
        <w:t xml:space="preserve"> και δευτερολογίας.</w:t>
      </w:r>
    </w:p>
    <w:p w14:paraId="02EF8CC7"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Καρρά, έχετε στη διάθεσή σας τρία λεπτά για τη δευτερολογία σας.</w:t>
      </w:r>
    </w:p>
    <w:p w14:paraId="02EF8CC8"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sidRPr="00F5117B">
        <w:rPr>
          <w:rFonts w:eastAsia="Times New Roman"/>
          <w:b/>
          <w:color w:val="000000"/>
          <w:szCs w:val="24"/>
          <w:shd w:val="clear" w:color="auto" w:fill="FFFFFF"/>
        </w:rPr>
        <w:t>ΓΕΩΡΓΙΟΣ - ΔΗΜΗΤΡΙΟΣ ΚΑΡΡΑΣ: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Ευχαριστώ, κύριε Πρόεδρε.</w:t>
      </w:r>
    </w:p>
    <w:p w14:paraId="02EF8CC9"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Πράγματι η ΔΕΗ έχει πάρει κατά καιρούς αποφάσεις, έχουν γίνει διοικητικά συμβούλια, </w:t>
      </w:r>
      <w:r>
        <w:rPr>
          <w:rFonts w:eastAsia="Times New Roman"/>
          <w:color w:val="000000"/>
          <w:szCs w:val="24"/>
          <w:shd w:val="clear" w:color="auto" w:fill="FFFFFF"/>
        </w:rPr>
        <w:t>υπάρχουν κανονισμοί δεοντολογίας καταναλωτών κ.λπ.</w:t>
      </w:r>
      <w:r>
        <w:rPr>
          <w:rFonts w:eastAsia="Times New Roman"/>
          <w:color w:val="000000"/>
          <w:szCs w:val="24"/>
          <w:shd w:val="clear" w:color="auto" w:fill="FFFFFF"/>
        </w:rPr>
        <w:t>.</w:t>
      </w:r>
      <w:r>
        <w:rPr>
          <w:rFonts w:eastAsia="Times New Roman"/>
          <w:color w:val="000000"/>
          <w:szCs w:val="24"/>
          <w:shd w:val="clear" w:color="auto" w:fill="FFFFFF"/>
        </w:rPr>
        <w:t xml:space="preserve"> Άκουσα με πολλή προσοχή την απάντηση του κυρίου Υπουργού, η οποία οφείλω να πω ότι ήταν λεπτομερειακή. Παραμένει, όμως, το κενό για ένα σημαντικό ποσοστό καταναλωτών της ΔΕΗ, για τον λόγο ότι όλες αυτές ο</w:t>
      </w:r>
      <w:r>
        <w:rPr>
          <w:rFonts w:eastAsia="Times New Roman"/>
          <w:color w:val="000000"/>
          <w:szCs w:val="24"/>
          <w:shd w:val="clear" w:color="auto" w:fill="FFFFFF"/>
        </w:rPr>
        <w:t xml:space="preserve">ι ρυθμίσεις αφορούν εκείνους που </w:t>
      </w:r>
      <w:r>
        <w:rPr>
          <w:rFonts w:eastAsia="Times New Roman"/>
          <w:color w:val="000000"/>
          <w:szCs w:val="24"/>
          <w:shd w:val="clear" w:color="auto" w:fill="FFFFFF"/>
        </w:rPr>
        <w:lastRenderedPageBreak/>
        <w:t xml:space="preserve">εντάσσονται στην έννοια του ευάλωτου. Υπάρχουν, όμως, και ομάδες συμπολιτών μας -μεγάλος αριθμός- ο οποίος με τα κριτήρια σύμφωνα με τα οποία </w:t>
      </w:r>
      <w:r>
        <w:rPr>
          <w:rFonts w:eastAsia="Times New Roman"/>
          <w:color w:val="000000"/>
          <w:szCs w:val="24"/>
          <w:shd w:val="clear" w:color="auto" w:fill="FFFFFF"/>
        </w:rPr>
        <w:t xml:space="preserve">μπορεί να </w:t>
      </w:r>
      <w:r>
        <w:rPr>
          <w:rFonts w:eastAsia="Times New Roman"/>
          <w:color w:val="000000"/>
          <w:szCs w:val="24"/>
          <w:shd w:val="clear" w:color="auto" w:fill="FFFFFF"/>
        </w:rPr>
        <w:t>ενταχθεί στη ρύθμιση</w:t>
      </w:r>
      <w:r>
        <w:rPr>
          <w:rFonts w:eastAsia="Times New Roman"/>
          <w:color w:val="000000"/>
          <w:szCs w:val="24"/>
          <w:shd w:val="clear" w:color="auto" w:fill="FFFFFF"/>
        </w:rPr>
        <w:t>,</w:t>
      </w:r>
      <w:r>
        <w:rPr>
          <w:rFonts w:eastAsia="Times New Roman"/>
          <w:color w:val="000000"/>
          <w:szCs w:val="24"/>
          <w:shd w:val="clear" w:color="auto" w:fill="FFFFFF"/>
        </w:rPr>
        <w:t xml:space="preserve"> δυσκολεύεται να πληρώσει </w:t>
      </w:r>
      <w:r>
        <w:rPr>
          <w:rFonts w:eastAsia="Times New Roman"/>
          <w:color w:val="000000"/>
          <w:szCs w:val="24"/>
          <w:shd w:val="clear" w:color="auto" w:fill="FFFFFF"/>
        </w:rPr>
        <w:t xml:space="preserve">με την προκαταβολή </w:t>
      </w:r>
      <w:r>
        <w:rPr>
          <w:rFonts w:eastAsia="Times New Roman"/>
          <w:color w:val="000000"/>
          <w:szCs w:val="24"/>
          <w:shd w:val="clear" w:color="auto" w:fill="FFFFFF"/>
        </w:rPr>
        <w:t>τη</w:t>
      </w:r>
      <w:r>
        <w:rPr>
          <w:rFonts w:eastAsia="Times New Roman"/>
          <w:color w:val="000000"/>
          <w:szCs w:val="24"/>
          <w:shd w:val="clear" w:color="auto" w:fill="FFFFFF"/>
        </w:rPr>
        <w:t>ς</w:t>
      </w:r>
      <w:r>
        <w:rPr>
          <w:rFonts w:eastAsia="Times New Roman"/>
          <w:color w:val="000000"/>
          <w:szCs w:val="24"/>
          <w:shd w:val="clear" w:color="auto" w:fill="FFFFFF"/>
        </w:rPr>
        <w:t xml:space="preserve"> ρ</w:t>
      </w:r>
      <w:r>
        <w:rPr>
          <w:rFonts w:eastAsia="Times New Roman"/>
          <w:color w:val="000000"/>
          <w:szCs w:val="24"/>
          <w:shd w:val="clear" w:color="auto" w:fill="FFFFFF"/>
        </w:rPr>
        <w:t>ύθμιση</w:t>
      </w:r>
      <w:r>
        <w:rPr>
          <w:rFonts w:eastAsia="Times New Roman"/>
          <w:color w:val="000000"/>
          <w:szCs w:val="24"/>
          <w:shd w:val="clear" w:color="auto" w:fill="FFFFFF"/>
        </w:rPr>
        <w:t xml:space="preserve">ς και τις δόσεις. </w:t>
      </w:r>
    </w:p>
    <w:p w14:paraId="02EF8CCA"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Δώσατε, κύριε Υπουργέ, ένα παράδειγμα 50 ευρώ μηνιαίας κατανάλωσης συν 25% που θα είναι για τη ρύθμιση του παρελθόντος. Πολλές φορές, όμως, ένας </w:t>
      </w:r>
      <w:proofErr w:type="spellStart"/>
      <w:r>
        <w:rPr>
          <w:rFonts w:eastAsia="Times New Roman"/>
          <w:color w:val="000000"/>
          <w:szCs w:val="24"/>
          <w:shd w:val="clear" w:color="auto" w:fill="FFFFFF"/>
        </w:rPr>
        <w:t>μικροσυνταξιούχος</w:t>
      </w:r>
      <w:proofErr w:type="spellEnd"/>
      <w:r>
        <w:rPr>
          <w:rFonts w:eastAsia="Times New Roman"/>
          <w:color w:val="000000"/>
          <w:szCs w:val="24"/>
          <w:shd w:val="clear" w:color="auto" w:fill="FFFFFF"/>
        </w:rPr>
        <w:t xml:space="preserve">, ένας που ζει με ένα εισόδημα κοινωνικής πρόνοιας, είναι αδύνατο να </w:t>
      </w:r>
      <w:r>
        <w:rPr>
          <w:rFonts w:eastAsia="Times New Roman"/>
          <w:color w:val="000000"/>
          <w:szCs w:val="24"/>
          <w:shd w:val="clear" w:color="auto" w:fill="FFFFFF"/>
        </w:rPr>
        <w:t xml:space="preserve">ανταποκριθεί, για τον λόγο ότι πλέον τα εισοδήματα σε μεγάλες κατηγορίες συνανθρώπων μας είναι χαμηλά. </w:t>
      </w:r>
    </w:p>
    <w:p w14:paraId="02EF8CCB"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Να δώσω και εγώ ένα παράδειγμα</w:t>
      </w:r>
      <w:r>
        <w:rPr>
          <w:rFonts w:eastAsia="Times New Roman"/>
          <w:color w:val="000000"/>
          <w:szCs w:val="24"/>
          <w:shd w:val="clear" w:color="auto" w:fill="FFFFFF"/>
        </w:rPr>
        <w:t>.</w:t>
      </w:r>
      <w:r>
        <w:rPr>
          <w:rFonts w:eastAsia="Times New Roman"/>
          <w:color w:val="000000"/>
          <w:szCs w:val="24"/>
          <w:shd w:val="clear" w:color="auto" w:fill="FFFFFF"/>
        </w:rPr>
        <w:t xml:space="preserve"> Σε έναν συνταξιούχο που λαμβάνει την ελάχιστη σύνταξη των 380 ευρώ ή σε έναν νεαρό εργαζόμενο εκ περιτροπής δύο ή τρεις ημέρες την εβδομάδα -μάλιστα τις τελευταίες ημέρες ακούστηκε ότι μεγάλη τράπεζα προχωρεί σε μεταβολή του εργασιακού καθεστώτος- και δεν</w:t>
      </w:r>
      <w:r>
        <w:rPr>
          <w:rFonts w:eastAsia="Times New Roman"/>
          <w:color w:val="000000"/>
          <w:szCs w:val="24"/>
          <w:shd w:val="clear" w:color="auto" w:fill="FFFFFF"/>
        </w:rPr>
        <w:t xml:space="preserve"> ξεπερνά ο μισθός του τα 500 ευρώ, αν αναγκάζεται να πληρώνει 70 ή 80 ευρώ τον μήνα για το ρεύμα και δεν έχει δική του ιδιοκτησία, καταλαβαίνετε ότι διακινδυνεύει πάρα πολλά πράγματα.</w:t>
      </w:r>
    </w:p>
    <w:p w14:paraId="02EF8CCC"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Νομίζουμε, λοιπόν, και είναι και αυτό πρόταση, την οποία περιλαμβάνω και</w:t>
      </w:r>
      <w:r>
        <w:rPr>
          <w:rFonts w:eastAsia="Times New Roman"/>
          <w:color w:val="000000"/>
          <w:szCs w:val="24"/>
          <w:shd w:val="clear" w:color="auto" w:fill="FFFFFF"/>
        </w:rPr>
        <w:t xml:space="preserve"> στην ερώτησή μου, κύριε Πρόεδρε, ότι θα πρέπει να προχωρήσουμε πλέον σε ένα </w:t>
      </w:r>
      <w:r>
        <w:rPr>
          <w:rFonts w:eastAsia="Times New Roman"/>
          <w:color w:val="000000"/>
          <w:szCs w:val="24"/>
          <w:shd w:val="clear" w:color="auto" w:fill="FFFFFF"/>
        </w:rPr>
        <w:lastRenderedPageBreak/>
        <w:t>αυτοματοποιημένο σύστημα ρύθμισης και θα πρέπει να υπάρχει και μία πλατφόρμα της ΔΕΗ</w:t>
      </w:r>
      <w:r>
        <w:rPr>
          <w:rFonts w:eastAsia="Times New Roman"/>
          <w:color w:val="000000"/>
          <w:szCs w:val="24"/>
          <w:shd w:val="clear" w:color="auto" w:fill="FFFFFF"/>
        </w:rPr>
        <w:t>,</w:t>
      </w:r>
      <w:r>
        <w:rPr>
          <w:rFonts w:eastAsia="Times New Roman"/>
          <w:color w:val="000000"/>
          <w:szCs w:val="24"/>
          <w:shd w:val="clear" w:color="auto" w:fill="FFFFFF"/>
        </w:rPr>
        <w:t xml:space="preserve"> όπου θα εισάγονται αυτά τα στοιχεία και δεν θα περιοριζόμαστε πλέον σε αριθμό δόσεων</w:t>
      </w:r>
      <w:r>
        <w:rPr>
          <w:rFonts w:eastAsia="Times New Roman"/>
          <w:color w:val="000000"/>
          <w:szCs w:val="24"/>
          <w:shd w:val="clear" w:color="auto" w:fill="FFFFFF"/>
        </w:rPr>
        <w:t xml:space="preserve">, αλλά ο </w:t>
      </w:r>
      <w:r>
        <w:rPr>
          <w:rFonts w:eastAsia="Times New Roman"/>
          <w:color w:val="000000"/>
          <w:szCs w:val="24"/>
          <w:shd w:val="clear" w:color="auto" w:fill="FFFFFF"/>
        </w:rPr>
        <w:t xml:space="preserve">αριθμός της θα καθορίζεται </w:t>
      </w:r>
      <w:r>
        <w:rPr>
          <w:rFonts w:eastAsia="Times New Roman"/>
          <w:color w:val="000000"/>
          <w:szCs w:val="24"/>
          <w:shd w:val="clear" w:color="auto" w:fill="FFFFFF"/>
        </w:rPr>
        <w:t xml:space="preserve"> από το εισόδημα του καταναλωτή.</w:t>
      </w:r>
    </w:p>
    <w:p w14:paraId="02EF8CCD"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Θεωρώ ότι το 25% που αναφέρατε σε σχέση με την τρέχουσα κατανάλωση, που προσαυξάνει τον λογαριασμό, μπορεί να δυσκολεύει τον καταναλωτή να ανταποκριθεί. Έχω περίπτωση κυρίας η οποία με συνάντησε κ</w:t>
      </w:r>
      <w:r>
        <w:rPr>
          <w:rFonts w:eastAsia="Times New Roman"/>
          <w:color w:val="000000"/>
          <w:szCs w:val="24"/>
          <w:shd w:val="clear" w:color="auto" w:fill="FFFFFF"/>
        </w:rPr>
        <w:t xml:space="preserve">αι μου παραπονέθηκε ότι παίρνει 320 ευρώ σύνταξη χηρείας και δεν θα μπορεί να επιβιώσει με την οικογένειά </w:t>
      </w:r>
      <w:r>
        <w:rPr>
          <w:rFonts w:eastAsia="Times New Roman"/>
          <w:color w:val="000000"/>
          <w:szCs w:val="24"/>
          <w:shd w:val="clear" w:color="auto" w:fill="FFFFFF"/>
        </w:rPr>
        <w:t>της,</w:t>
      </w:r>
      <w:r>
        <w:rPr>
          <w:rFonts w:eastAsia="Times New Roman"/>
          <w:color w:val="000000"/>
          <w:szCs w:val="24"/>
          <w:shd w:val="clear" w:color="auto" w:fill="FFFFFF"/>
        </w:rPr>
        <w:t xml:space="preserve"> αν πληρώσει και το ρεύμα. </w:t>
      </w:r>
    </w:p>
    <w:p w14:paraId="02EF8CCE"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Νομίζω, λοιπόν, ότι θα πρέπει να προχωρήσετε </w:t>
      </w:r>
      <w:r>
        <w:rPr>
          <w:rFonts w:eastAsia="Times New Roman"/>
          <w:color w:val="000000"/>
          <w:szCs w:val="24"/>
          <w:shd w:val="clear" w:color="auto" w:fill="FFFFFF"/>
        </w:rPr>
        <w:t xml:space="preserve">και </w:t>
      </w:r>
      <w:r>
        <w:rPr>
          <w:rFonts w:eastAsia="Times New Roman"/>
          <w:color w:val="000000"/>
          <w:szCs w:val="24"/>
          <w:shd w:val="clear" w:color="auto" w:fill="FFFFFF"/>
        </w:rPr>
        <w:t>σε μία άλλη λύση</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Π</w:t>
      </w:r>
      <w:r>
        <w:rPr>
          <w:rFonts w:eastAsia="Times New Roman"/>
          <w:color w:val="000000"/>
          <w:szCs w:val="24"/>
          <w:shd w:val="clear" w:color="auto" w:fill="FFFFFF"/>
        </w:rPr>
        <w:t>έραν της αυτοματοποιημένης ρύθμισης, να μη συναρτά</w:t>
      </w:r>
      <w:r>
        <w:rPr>
          <w:rFonts w:eastAsia="Times New Roman"/>
          <w:color w:val="000000"/>
          <w:szCs w:val="24"/>
          <w:shd w:val="clear" w:color="auto" w:fill="FFFFFF"/>
        </w:rPr>
        <w:t xml:space="preserve">ται με αριθμό δόσεων η εξόφληση της οφειλής αλλά να συναρτάται με τη δυνατότητα πληρωμής. Αναφέρατε προηγουμένως τις σαράντα οκτώ και τις τριάντα έξι δόσεις που ίσχυαν. Και αυτό όμως πολλές φορές μπορεί να είναι δύσκολο. </w:t>
      </w:r>
    </w:p>
    <w:p w14:paraId="02EF8CCF"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(Στο σημείο αυτό </w:t>
      </w:r>
      <w:r>
        <w:rPr>
          <w:rFonts w:eastAsia="Times New Roman"/>
          <w:color w:val="000000"/>
          <w:szCs w:val="24"/>
          <w:shd w:val="clear" w:color="auto" w:fill="FFFFFF"/>
        </w:rPr>
        <w:t>κ</w:t>
      </w:r>
      <w:r>
        <w:rPr>
          <w:rFonts w:eastAsia="Times New Roman"/>
          <w:color w:val="000000"/>
          <w:szCs w:val="24"/>
          <w:shd w:val="clear" w:color="auto" w:fill="FFFFFF"/>
        </w:rPr>
        <w:t>τυπάει το κουδού</w:t>
      </w:r>
      <w:r>
        <w:rPr>
          <w:rFonts w:eastAsia="Times New Roman"/>
          <w:color w:val="000000"/>
          <w:szCs w:val="24"/>
          <w:shd w:val="clear" w:color="auto" w:fill="FFFFFF"/>
        </w:rPr>
        <w:t>νι λήξεως του χρόνου ομιλίας του κυρίου Βουλευτή)</w:t>
      </w:r>
    </w:p>
    <w:p w14:paraId="02EF8CD0" w14:textId="77777777" w:rsidR="00A46FC9" w:rsidRDefault="0052670F">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πρόταση που οφείλω να κάνω, κύριε Υπουργέ, είναι να μη μένουμε στον αριθμό των δόσεων αλλά να μένουμε στο τι μπορεί να πληρώσει ο καταναλωτής της </w:t>
      </w:r>
      <w:r>
        <w:rPr>
          <w:rFonts w:eastAsia="Times New Roman"/>
          <w:color w:val="000000"/>
          <w:szCs w:val="24"/>
          <w:shd w:val="clear" w:color="auto" w:fill="FFFFFF"/>
        </w:rPr>
        <w:lastRenderedPageBreak/>
        <w:t xml:space="preserve">ΔΕΗ ή άλλου </w:t>
      </w:r>
      <w:proofErr w:type="spellStart"/>
      <w:r>
        <w:rPr>
          <w:rFonts w:eastAsia="Times New Roman"/>
          <w:color w:val="000000"/>
          <w:szCs w:val="24"/>
          <w:shd w:val="clear" w:color="auto" w:fill="FFFFFF"/>
        </w:rPr>
        <w:t>παρόχου</w:t>
      </w:r>
      <w:proofErr w:type="spellEnd"/>
      <w:r>
        <w:rPr>
          <w:rFonts w:eastAsia="Times New Roman"/>
          <w:color w:val="000000"/>
          <w:szCs w:val="24"/>
          <w:shd w:val="clear" w:color="auto" w:fill="FFFFFF"/>
        </w:rPr>
        <w:t xml:space="preserve"> ρεύματος. Και ξέρετε γιατί; Γιατί μένο</w:t>
      </w:r>
      <w:r>
        <w:rPr>
          <w:rFonts w:eastAsia="Times New Roman"/>
          <w:color w:val="000000"/>
          <w:szCs w:val="24"/>
          <w:shd w:val="clear" w:color="auto" w:fill="FFFFFF"/>
        </w:rPr>
        <w:t>υμε στο ζήτημα της κατανάλωσης ρεύματος, αλλά θα πρέπει να λάβουμε υπ</w:t>
      </w:r>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όψιν</w:t>
      </w:r>
      <w:proofErr w:type="spellEnd"/>
      <w:r>
        <w:rPr>
          <w:rFonts w:eastAsia="Times New Roman"/>
          <w:color w:val="000000"/>
          <w:szCs w:val="24"/>
          <w:shd w:val="clear" w:color="auto" w:fill="FFFFFF"/>
        </w:rPr>
        <w:t xml:space="preserve"> ότι υπάρχει και μία σειρά επιβαρύνσεων σε κάθε λογαριασμό της ΔΕΗ, όπως ο δημοτικός φόρος, τα δημοτικά τέλη για την αποκομιδή απορριμμάτων</w:t>
      </w:r>
      <w:r>
        <w:rPr>
          <w:rFonts w:eastAsia="Times New Roman"/>
          <w:color w:val="000000"/>
          <w:szCs w:val="24"/>
          <w:shd w:val="clear" w:color="auto" w:fill="FFFFFF"/>
        </w:rPr>
        <w:t xml:space="preserve"> και του φωτισμού των δρόμων</w:t>
      </w:r>
      <w:r>
        <w:rPr>
          <w:rFonts w:eastAsia="Times New Roman"/>
          <w:color w:val="000000"/>
          <w:szCs w:val="24"/>
          <w:shd w:val="clear" w:color="auto" w:fill="FFFFFF"/>
        </w:rPr>
        <w:t xml:space="preserve"> και βγαίνει έ</w:t>
      </w:r>
      <w:r>
        <w:rPr>
          <w:rFonts w:eastAsia="Times New Roman"/>
          <w:color w:val="000000"/>
          <w:szCs w:val="24"/>
          <w:shd w:val="clear" w:color="auto" w:fill="FFFFFF"/>
        </w:rPr>
        <w:t>νας συνολικός λογαριασμός με επιβαρύνσεις</w:t>
      </w:r>
      <w:r>
        <w:rPr>
          <w:rFonts w:eastAsia="Times New Roman"/>
          <w:color w:val="000000"/>
          <w:szCs w:val="24"/>
          <w:shd w:val="clear" w:color="auto" w:fill="FFFFFF"/>
        </w:rPr>
        <w:t>,</w:t>
      </w:r>
      <w:r>
        <w:rPr>
          <w:rFonts w:eastAsia="Times New Roman"/>
          <w:color w:val="000000"/>
          <w:szCs w:val="24"/>
          <w:shd w:val="clear" w:color="auto" w:fill="FFFFFF"/>
        </w:rPr>
        <w:t xml:space="preserve"> τις οποίες ενώ μπορεί να περιορίζουμε δραστικά την κατανάλωση -να σβήνουμε το φως μόλις περνάει λίγο η ώρα κ.λπ.- δεν μπορούμε να αποφύγουμε.</w:t>
      </w:r>
    </w:p>
    <w:p w14:paraId="02EF8CD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Αυτά, λοιπόν, δεν βλέπω να λαμβάνονται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τη ΔΕΗ ούτε οι προσ</w:t>
      </w:r>
      <w:r>
        <w:rPr>
          <w:rFonts w:eastAsia="Times New Roman" w:cs="Times New Roman"/>
          <w:szCs w:val="24"/>
        </w:rPr>
        <w:t>αυξήσεις που υπάρχουν</w:t>
      </w:r>
      <w:r>
        <w:rPr>
          <w:rFonts w:eastAsia="Times New Roman" w:cs="Times New Roman"/>
          <w:szCs w:val="24"/>
        </w:rPr>
        <w:t xml:space="preserve"> στους λογαριασμούς</w:t>
      </w:r>
      <w:r>
        <w:rPr>
          <w:rFonts w:eastAsia="Times New Roman" w:cs="Times New Roman"/>
          <w:szCs w:val="24"/>
        </w:rPr>
        <w:t xml:space="preserve"> Να θυμίσω τη διασύνδεση των νησιών, να θυμίσω το ΕΤΜΕΑΡ, να μη θυμίσω τίποτε άλλο, γιατί η κατανάλωση αυτή καθαυτή μπορεί να είναι χαμηλή.</w:t>
      </w:r>
    </w:p>
    <w:p w14:paraId="02EF8CD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Νομίζω, λοιπόν, ότι πρέπει να εγκαταλείψετε -στη ΔΕΗ αναφέρομαι, όχι σε εσάς</w:t>
      </w:r>
      <w:r>
        <w:rPr>
          <w:rFonts w:eastAsia="Times New Roman" w:cs="Times New Roman"/>
          <w:szCs w:val="24"/>
        </w:rPr>
        <w:t xml:space="preserve"> προσωπικά- το ζήτημα του αριθμού των δόσεων και να προχωρήσει σε σύστημα</w:t>
      </w:r>
      <w:r>
        <w:rPr>
          <w:rFonts w:eastAsia="Times New Roman" w:cs="Times New Roman"/>
          <w:szCs w:val="24"/>
        </w:rPr>
        <w:t>,</w:t>
      </w:r>
      <w:r>
        <w:rPr>
          <w:rFonts w:eastAsia="Times New Roman" w:cs="Times New Roman"/>
          <w:szCs w:val="24"/>
        </w:rPr>
        <w:t xml:space="preserve"> το οποίο να ανταποκρίνεται στις οικονομικές δυνατότητες,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τις λοιπές ανάγκες του καταναλωτή. Ένας ηλικιωμένος πληρώνει και συμμετοχή στα φάρμακα. Να κόψει κα</w:t>
      </w:r>
      <w:r>
        <w:rPr>
          <w:rFonts w:eastAsia="Times New Roman" w:cs="Times New Roman"/>
          <w:szCs w:val="24"/>
        </w:rPr>
        <w:t xml:space="preserve">ι τα φάρμακα; </w:t>
      </w:r>
    </w:p>
    <w:p w14:paraId="02EF8CD3"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Αυτή λοιπόν, είναι η πρόταση και πιστεύω ότι θα πρέπει να προχωρήσετε γιατί τη θεωρώ δίκαιη. </w:t>
      </w:r>
    </w:p>
    <w:p w14:paraId="02EF8CD4" w14:textId="77777777" w:rsidR="00A46FC9" w:rsidRDefault="0052670F">
      <w:pPr>
        <w:spacing w:line="600" w:lineRule="auto"/>
        <w:ind w:firstLine="720"/>
        <w:jc w:val="both"/>
        <w:rPr>
          <w:rFonts w:eastAsia="Times New Roman" w:cs="Times New Roman"/>
          <w:szCs w:val="24"/>
        </w:rPr>
      </w:pPr>
      <w:r w:rsidRPr="00813C96">
        <w:rPr>
          <w:rFonts w:eastAsia="Times New Roman" w:cs="Times New Roman"/>
          <w:b/>
          <w:szCs w:val="24"/>
        </w:rPr>
        <w:lastRenderedPageBreak/>
        <w:t>ΠΡΟΕΔΡΕΥΩΝ (Μάριος Γεωργιάδης):</w:t>
      </w:r>
      <w:r w:rsidRPr="00813C96">
        <w:rPr>
          <w:rFonts w:eastAsia="Times New Roman" w:cs="Times New Roman"/>
          <w:szCs w:val="24"/>
        </w:rPr>
        <w:t xml:space="preserve"> </w:t>
      </w:r>
      <w:r>
        <w:rPr>
          <w:rFonts w:eastAsia="Times New Roman" w:cs="Times New Roman"/>
          <w:szCs w:val="24"/>
        </w:rPr>
        <w:t xml:space="preserve">Ευχαριστούμε, κύριε Καρρά. </w:t>
      </w:r>
    </w:p>
    <w:p w14:paraId="02EF8CD5"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Κύριε Υπουργέ, πριν απαντήσετε, με την ευκαιρία που είστε εδώ επειδή δεχόμαστε πολλές ε</w:t>
      </w:r>
      <w:r>
        <w:rPr>
          <w:rFonts w:eastAsia="Times New Roman" w:cs="Times New Roman"/>
          <w:szCs w:val="24"/>
        </w:rPr>
        <w:t>ρωτήσεις, μπορείτε να δώσετε, αν θέλετε, μια απάντηση</w:t>
      </w:r>
      <w:r>
        <w:rPr>
          <w:rFonts w:eastAsia="Times New Roman" w:cs="Times New Roman"/>
          <w:szCs w:val="24"/>
        </w:rPr>
        <w:t>,</w:t>
      </w:r>
      <w:r>
        <w:rPr>
          <w:rFonts w:eastAsia="Times New Roman" w:cs="Times New Roman"/>
          <w:szCs w:val="24"/>
        </w:rPr>
        <w:t xml:space="preserve"> αν έχετε νεότερα ως προς το θέμα του </w:t>
      </w:r>
      <w:proofErr w:type="spellStart"/>
      <w:r>
        <w:rPr>
          <w:rFonts w:eastAsia="Times New Roman" w:cs="Times New Roman"/>
          <w:szCs w:val="24"/>
        </w:rPr>
        <w:t>μπλακ</w:t>
      </w:r>
      <w:proofErr w:type="spellEnd"/>
      <w:r>
        <w:rPr>
          <w:rFonts w:eastAsia="Times New Roman" w:cs="Times New Roman"/>
          <w:szCs w:val="24"/>
        </w:rPr>
        <w:t xml:space="preserve"> άουτ στη Ρόδο. Το λέω αυτό με την ευκαιρία της παρουσίας σας, μια και μιλάμε για τη ΔΕΗ, αν έχετε κάτι νεότερο να μας το πείτε. Το αφήνω στη διακριτική σας ευ</w:t>
      </w:r>
      <w:r>
        <w:rPr>
          <w:rFonts w:eastAsia="Times New Roman" w:cs="Times New Roman"/>
          <w:szCs w:val="24"/>
        </w:rPr>
        <w:t xml:space="preserve">χέρεια. </w:t>
      </w:r>
    </w:p>
    <w:p w14:paraId="02EF8CD6" w14:textId="77777777" w:rsidR="00A46FC9" w:rsidRDefault="0052670F">
      <w:pPr>
        <w:spacing w:line="600" w:lineRule="auto"/>
        <w:ind w:firstLine="720"/>
        <w:jc w:val="both"/>
        <w:rPr>
          <w:rFonts w:eastAsia="Times New Roman" w:cs="Times New Roman"/>
          <w:szCs w:val="24"/>
        </w:rPr>
      </w:pPr>
      <w:r w:rsidRPr="00CC6A85">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Ενημερώνομαι από το κινητό μου με μηνύματα. </w:t>
      </w:r>
    </w:p>
    <w:p w14:paraId="02EF8CD7" w14:textId="77777777" w:rsidR="00A46FC9" w:rsidRDefault="0052670F">
      <w:pPr>
        <w:spacing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Το καταλαβαίνω</w:t>
      </w:r>
      <w:r>
        <w:rPr>
          <w:rFonts w:eastAsia="Times New Roman" w:cs="Times New Roman"/>
          <w:szCs w:val="24"/>
        </w:rPr>
        <w:t>,</w:t>
      </w:r>
      <w:r>
        <w:rPr>
          <w:rFonts w:eastAsia="Times New Roman" w:cs="Times New Roman"/>
          <w:szCs w:val="24"/>
        </w:rPr>
        <w:t xml:space="preserve"> γιατί και εμείς δεχόμαστε πολλές ερωτήσεις. Είναι ευκαιρία, μια και είστε εδώ, αν μπορείτε, να δ</w:t>
      </w:r>
      <w:r>
        <w:rPr>
          <w:rFonts w:eastAsia="Times New Roman" w:cs="Times New Roman"/>
          <w:szCs w:val="24"/>
        </w:rPr>
        <w:t>ώσετε μια απάντηση στη δευτερολογία σας.</w:t>
      </w:r>
    </w:p>
    <w:p w14:paraId="02EF8CD8"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02EF8CD9" w14:textId="77777777" w:rsidR="00A46FC9" w:rsidRDefault="0052670F">
      <w:pPr>
        <w:spacing w:line="600" w:lineRule="auto"/>
        <w:ind w:firstLine="720"/>
        <w:jc w:val="both"/>
        <w:rPr>
          <w:rFonts w:eastAsia="Times New Roman" w:cs="Times New Roman"/>
          <w:szCs w:val="24"/>
        </w:rPr>
      </w:pPr>
      <w:r w:rsidRPr="00CC6A85">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Νομίζω ότι είναι ενθαρρυντικά τα μηνύματα. Το πρόβλημα θα αποκατασταθεί πολύ γρήγορα. Τα πρώτα σαράντα λεπτά ήταν πολύ γρήγορ</w:t>
      </w:r>
      <w:r>
        <w:rPr>
          <w:rFonts w:eastAsia="Times New Roman" w:cs="Times New Roman"/>
          <w:szCs w:val="24"/>
        </w:rPr>
        <w:t xml:space="preserve">η η ανταπόκριση. </w:t>
      </w:r>
    </w:p>
    <w:p w14:paraId="02EF8CDA"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Επανέρχομαι στο θεμελιακό ερώτημα που θέσατε. Εμείς αυξήσαμε την έκπτωση για την τιμή του ρεύματος από 30% σε 70%</w:t>
      </w:r>
      <w:r>
        <w:rPr>
          <w:rFonts w:eastAsia="Times New Roman" w:cs="Times New Roman"/>
          <w:szCs w:val="24"/>
        </w:rPr>
        <w:t>,</w:t>
      </w:r>
      <w:r>
        <w:rPr>
          <w:rFonts w:eastAsia="Times New Roman" w:cs="Times New Roman"/>
          <w:szCs w:val="24"/>
        </w:rPr>
        <w:t xml:space="preserve"> γι’ αυτούς που έχουν πραγματικά χαμηλά εισοδήματα. Ταυτόχρονα για τις επιπρόσθετες ρυθμίσεις έχουμε ειδική </w:t>
      </w:r>
      <w:r>
        <w:rPr>
          <w:rFonts w:eastAsia="Times New Roman" w:cs="Times New Roman"/>
          <w:szCs w:val="24"/>
        </w:rPr>
        <w:lastRenderedPageBreak/>
        <w:t>πρόβλεψη</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μπορούν να έχουν μια έκπτωση σε κάποιες από τις πάγιες -δεν αναφέρομαι στους δήμους- προκειμένου να υπάρχει προστασία. </w:t>
      </w:r>
    </w:p>
    <w:p w14:paraId="02EF8CDB"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Όπως ξέρετε, από το 70% και πάνω το επόμενο βήμα είναι το δωρεάν. Δεν υπάρχει κάτι ενδιάμεσο, γιατί έχουμε λάβει μια ισχυρή κοινωνική π</w:t>
      </w:r>
      <w:r>
        <w:rPr>
          <w:rFonts w:eastAsia="Times New Roman" w:cs="Times New Roman"/>
          <w:szCs w:val="24"/>
        </w:rPr>
        <w:t xml:space="preserve">ολιτική απέναντι στο συγκεκριμένο θέμα. </w:t>
      </w:r>
    </w:p>
    <w:p w14:paraId="02EF8CDC"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Για τι ποσοστό των καταναλωτών είναι το 70%; </w:t>
      </w:r>
    </w:p>
    <w:p w14:paraId="02EF8CDD" w14:textId="77777777" w:rsidR="00A46FC9" w:rsidRDefault="0052670F">
      <w:pPr>
        <w:spacing w:line="600" w:lineRule="auto"/>
        <w:ind w:firstLine="720"/>
        <w:jc w:val="both"/>
        <w:rPr>
          <w:rFonts w:eastAsia="Times New Roman" w:cs="Times New Roman"/>
          <w:szCs w:val="24"/>
        </w:rPr>
      </w:pPr>
      <w:r w:rsidRPr="00CC6A85">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ρυθμίσεις έχουν δύο ασφαλιστικές δικλίδες. Το </w:t>
      </w:r>
      <w:r>
        <w:rPr>
          <w:rFonts w:eastAsia="Times New Roman" w:cs="Times New Roman"/>
          <w:szCs w:val="24"/>
        </w:rPr>
        <w:t>τ</w:t>
      </w:r>
      <w:r>
        <w:rPr>
          <w:rFonts w:eastAsia="Times New Roman" w:cs="Times New Roman"/>
          <w:szCs w:val="24"/>
        </w:rPr>
        <w:t>αμείο μπορεί να κα</w:t>
      </w:r>
      <w:r>
        <w:rPr>
          <w:rFonts w:eastAsia="Times New Roman" w:cs="Times New Roman"/>
          <w:szCs w:val="24"/>
        </w:rPr>
        <w:t>λύψει το παλιό χρέος που έχει ένα νοικοκυριό</w:t>
      </w:r>
      <w:r w:rsidRPr="006B72D1">
        <w:rPr>
          <w:rFonts w:eastAsia="Times New Roman" w:cs="Times New Roman"/>
          <w:szCs w:val="24"/>
        </w:rPr>
        <w:t xml:space="preserve"> </w:t>
      </w:r>
      <w:r>
        <w:rPr>
          <w:rFonts w:eastAsia="Times New Roman" w:cs="Times New Roman"/>
          <w:szCs w:val="24"/>
        </w:rPr>
        <w:t xml:space="preserve">στο 100% αναφορικά με τα φτωχά νοικοκυριά. Άρα για ένα νοικοκυριό όπως το περιγράψατε, που απειλείται πλέον και λέει «δεν μπορώ να εξοφλήσω το παλιό μου χρέος στη ΔΕΗ», το εξοφλεί το </w:t>
      </w:r>
      <w:r>
        <w:rPr>
          <w:rFonts w:eastAsia="Times New Roman" w:cs="Times New Roman"/>
          <w:szCs w:val="24"/>
        </w:rPr>
        <w:t>τ</w:t>
      </w:r>
      <w:r>
        <w:rPr>
          <w:rFonts w:eastAsia="Times New Roman" w:cs="Times New Roman"/>
          <w:szCs w:val="24"/>
        </w:rPr>
        <w:t>αμείο και ταυτόχρονα εντάσσ</w:t>
      </w:r>
      <w:r>
        <w:rPr>
          <w:rFonts w:eastAsia="Times New Roman" w:cs="Times New Roman"/>
          <w:szCs w:val="24"/>
        </w:rPr>
        <w:t>εται από την αρχή με το 70%. Νομίζω ότι είναι ένας πολύ ισχυρός δείκτης προστασίας γι’ αυτές τις χαμηλές συνταξιοδοτικές ή άλλες κοινωνικές ομάδες</w:t>
      </w:r>
      <w:r>
        <w:rPr>
          <w:rFonts w:eastAsia="Times New Roman" w:cs="Times New Roman"/>
          <w:szCs w:val="24"/>
        </w:rPr>
        <w:t>,</w:t>
      </w:r>
      <w:r>
        <w:rPr>
          <w:rFonts w:eastAsia="Times New Roman" w:cs="Times New Roman"/>
          <w:szCs w:val="24"/>
        </w:rPr>
        <w:t xml:space="preserve"> στις οποίες υπάρχει τεράστια πίεση. </w:t>
      </w:r>
    </w:p>
    <w:p w14:paraId="02EF8CDE"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Δεν βλέπω ότι το παρόν πλαίσιο έχει δυνατότητα επιπρόσθετης βελτίωσης, </w:t>
      </w:r>
      <w:r>
        <w:rPr>
          <w:rFonts w:eastAsia="Times New Roman" w:cs="Times New Roman"/>
          <w:szCs w:val="24"/>
        </w:rPr>
        <w:t>ακριβώς γιατί είναι πάρα πολύ ασφαλές, ευνοϊκό και επικεντρωμένο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στις ανάγκες των νοικοκυριών που πιέζονται από εισοδηματικά δεδομένα </w:t>
      </w:r>
    </w:p>
    <w:p w14:paraId="02EF8CDF"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02EF8CE0" w14:textId="77777777" w:rsidR="00A46FC9" w:rsidRDefault="0052670F">
      <w:pPr>
        <w:spacing w:line="600" w:lineRule="auto"/>
        <w:ind w:firstLine="720"/>
        <w:jc w:val="both"/>
        <w:rPr>
          <w:rFonts w:eastAsia="Times New Roman" w:cs="Times New Roman"/>
          <w:szCs w:val="24"/>
        </w:rPr>
      </w:pPr>
      <w:r w:rsidRPr="00CA2845">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02EF8CE1"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w:t>
      </w:r>
      <w:r>
        <w:rPr>
          <w:rFonts w:eastAsia="Times New Roman" w:cs="Times New Roman"/>
          <w:szCs w:val="24"/>
        </w:rPr>
        <w:t>επικαίρων ερωτήσεων.</w:t>
      </w:r>
    </w:p>
    <w:p w14:paraId="02EF8CE2" w14:textId="77777777" w:rsidR="00A46FC9" w:rsidRDefault="0052670F">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έχουν διανεμηθεί τα Πρακτικά των συνεδριάσεων της Τρίτης 2 Οκτωβρίου 2018, της Τετάρτης 3 Οκτωβρίου 2018, της Πέμπτης 4 Οκτωβρίου 2018, της Παρασκευής 5 Οκτωβρίου 2018, της Δευτέρας 8 Οκτωβρίου 2018 και τη</w:t>
      </w:r>
      <w:r>
        <w:rPr>
          <w:rFonts w:eastAsia="Times New Roman" w:cs="Times New Roman"/>
          <w:szCs w:val="24"/>
        </w:rPr>
        <w:t>ς Πέμπτης 11 Οκτωβρίου 2018 και ερωτάται το Σώμα αν τα επικυρώνει.</w:t>
      </w:r>
    </w:p>
    <w:p w14:paraId="02EF8CE3"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02EF8CE4" w14:textId="77777777" w:rsidR="00A46FC9" w:rsidRDefault="0052670F">
      <w:pPr>
        <w:spacing w:line="600" w:lineRule="auto"/>
        <w:ind w:firstLine="720"/>
        <w:jc w:val="both"/>
        <w:rPr>
          <w:rFonts w:eastAsia="Times New Roman" w:cs="Times New Roman"/>
          <w:szCs w:val="24"/>
        </w:rPr>
      </w:pPr>
      <w:r w:rsidRPr="00CA2845">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Συνεπώς τα Πρακτικά των συνεδριάσεων της Τρίτης 2 Οκτωβρίου 2018, της Τετάρτης 3 Οκτωβρίου 2018, της Πέμπτης 4 Οκτωβρίου</w:t>
      </w:r>
      <w:r>
        <w:rPr>
          <w:rFonts w:eastAsia="Times New Roman" w:cs="Times New Roman"/>
          <w:szCs w:val="24"/>
        </w:rPr>
        <w:t xml:space="preserve"> 2018, της Παρασκευής 5 Οκτωβρίου 2018, της Δευτέρας 8 Οκτωβρίου 2018 και της Πέμπτης 11 Οκτωβρίου 2018 επικυρώθηκαν.</w:t>
      </w:r>
    </w:p>
    <w:p w14:paraId="02EF8CE5" w14:textId="77777777" w:rsidR="00A46FC9" w:rsidRDefault="0052670F">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02EF8CE6" w14:textId="77777777" w:rsidR="00A46FC9" w:rsidRDefault="0052670F">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2EF8CE7" w14:textId="77777777" w:rsidR="00A46FC9" w:rsidRDefault="0052670F">
      <w:pPr>
        <w:spacing w:line="600" w:lineRule="auto"/>
        <w:ind w:firstLine="720"/>
        <w:jc w:val="both"/>
        <w:rPr>
          <w:rFonts w:eastAsia="Times New Roman" w:cs="Times New Roman"/>
          <w:szCs w:val="24"/>
        </w:rPr>
      </w:pPr>
      <w:r>
        <w:rPr>
          <w:rFonts w:eastAsia="Times New Roman" w:cs="Times New Roman"/>
          <w:b/>
          <w:szCs w:val="24"/>
        </w:rPr>
        <w:t>ΠΡΟΕΔΡΕΥΩΝ (Μάριος Γε</w:t>
      </w:r>
      <w:r>
        <w:rPr>
          <w:rFonts w:eastAsia="Times New Roman" w:cs="Times New Roman"/>
          <w:b/>
          <w:szCs w:val="24"/>
        </w:rPr>
        <w:t xml:space="preserve">ωργιάδης): </w:t>
      </w:r>
      <w:r w:rsidRPr="00C76C56">
        <w:rPr>
          <w:rFonts w:eastAsia="Times New Roman" w:cs="Times New Roman"/>
          <w:szCs w:val="24"/>
        </w:rPr>
        <w:t xml:space="preserve">Με τη </w:t>
      </w:r>
      <w:r>
        <w:rPr>
          <w:rFonts w:eastAsia="Times New Roman" w:cs="Times New Roman"/>
          <w:szCs w:val="24"/>
        </w:rPr>
        <w:t>συναίνεση του Σώματος και ώρα 13</w:t>
      </w:r>
      <w:r w:rsidRPr="00C76C56">
        <w:rPr>
          <w:rFonts w:eastAsia="Times New Roman" w:cs="Times New Roman"/>
          <w:szCs w:val="24"/>
        </w:rPr>
        <w:t>.0</w:t>
      </w:r>
      <w:r>
        <w:rPr>
          <w:rFonts w:eastAsia="Times New Roman" w:cs="Times New Roman"/>
          <w:szCs w:val="24"/>
        </w:rPr>
        <w:t>6΄</w:t>
      </w:r>
      <w:r>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Pr>
          <w:rFonts w:eastAsia="Times New Roman" w:cs="Times New Roman"/>
          <w:szCs w:val="24"/>
        </w:rPr>
        <w:t>τη</w:t>
      </w:r>
      <w:r>
        <w:rPr>
          <w:rFonts w:eastAsia="Times New Roman" w:cs="Times New Roman"/>
          <w:szCs w:val="24"/>
        </w:rPr>
        <w:t>ν προσεχή</w:t>
      </w:r>
      <w:r>
        <w:rPr>
          <w:rFonts w:eastAsia="Times New Roman" w:cs="Times New Roman"/>
          <w:szCs w:val="24"/>
        </w:rPr>
        <w:t xml:space="preserve"> Δευτέρα 12 Νοεμβρίου 2018 και</w:t>
      </w:r>
      <w:r w:rsidRPr="00C76C56">
        <w:rPr>
          <w:rFonts w:eastAsia="Times New Roman" w:cs="Times New Roman"/>
          <w:szCs w:val="24"/>
        </w:rPr>
        <w:t xml:space="preserve"> </w:t>
      </w:r>
      <w:r w:rsidRPr="00C76C56">
        <w:rPr>
          <w:rFonts w:eastAsia="Times New Roman" w:cs="Times New Roman"/>
          <w:szCs w:val="24"/>
        </w:rPr>
        <w:lastRenderedPageBreak/>
        <w:t>ώρα 1</w:t>
      </w:r>
      <w:r>
        <w:rPr>
          <w:rFonts w:eastAsia="Times New Roman" w:cs="Times New Roman"/>
          <w:szCs w:val="24"/>
        </w:rPr>
        <w:t>8</w:t>
      </w:r>
      <w:r w:rsidRPr="00C76C56">
        <w:rPr>
          <w:rFonts w:eastAsia="Times New Roman" w:cs="Times New Roman"/>
          <w:szCs w:val="24"/>
        </w:rPr>
        <w:t>.00΄,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κοινοβουλευτικό έλεγχο</w:t>
      </w:r>
      <w:r>
        <w:rPr>
          <w:rFonts w:eastAsia="Times New Roman" w:cs="Times New Roman"/>
          <w:szCs w:val="24"/>
        </w:rPr>
        <w:t>, συζήτηση επικαίρων ερωτήσεων</w:t>
      </w:r>
      <w:r>
        <w:rPr>
          <w:rFonts w:eastAsia="Times New Roman" w:cs="Times New Roman"/>
          <w:szCs w:val="24"/>
        </w:rPr>
        <w:t>.</w:t>
      </w:r>
    </w:p>
    <w:p w14:paraId="02EF8CE8" w14:textId="77777777" w:rsidR="00A46FC9" w:rsidRDefault="0052670F">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Pr>
          <w:rFonts w:eastAsia="Times New Roman" w:cs="Times New Roman"/>
          <w:b/>
          <w:bCs/>
          <w:szCs w:val="24"/>
        </w:rPr>
        <w:t xml:space="preserve">            </w:t>
      </w:r>
      <w:r w:rsidRPr="00C76C56">
        <w:rPr>
          <w:rFonts w:eastAsia="Times New Roman" w:cs="Times New Roman"/>
          <w:b/>
          <w:bCs/>
          <w:szCs w:val="24"/>
        </w:rPr>
        <w:t>ΟΙ ΓΡΑΜΜΑΤΕΙΣ</w:t>
      </w:r>
      <w:r w:rsidRPr="00C76C56">
        <w:rPr>
          <w:rFonts w:eastAsia="Times New Roman" w:cs="Times New Roman"/>
          <w:szCs w:val="24"/>
        </w:rPr>
        <w:t xml:space="preserve"> </w:t>
      </w:r>
    </w:p>
    <w:sectPr w:rsidR="00A46F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aWxpWNiioiw14kbCACsePs5twcU=" w:salt="GZ259jmANecRNtdqS9+GZ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C9"/>
    <w:rsid w:val="0052670F"/>
    <w:rsid w:val="00A46FC9"/>
    <w:rsid w:val="00A834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8A9C"/>
  <w15:docId w15:val="{DE1BA9EC-90C7-4120-8818-EF12D4ED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386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3869"/>
    <w:rPr>
      <w:rFonts w:ascii="Segoe UI" w:hAnsi="Segoe UI" w:cs="Segoe UI"/>
      <w:sz w:val="18"/>
      <w:szCs w:val="18"/>
    </w:rPr>
  </w:style>
  <w:style w:type="paragraph" w:styleId="a4">
    <w:name w:val="List Paragraph"/>
    <w:basedOn w:val="a"/>
    <w:uiPriority w:val="34"/>
    <w:qFormat/>
    <w:rsid w:val="0082017B"/>
    <w:pPr>
      <w:ind w:left="720"/>
      <w:contextualSpacing/>
    </w:pPr>
  </w:style>
  <w:style w:type="paragraph" w:styleId="a5">
    <w:name w:val="Revision"/>
    <w:hidden/>
    <w:uiPriority w:val="99"/>
    <w:semiHidden/>
    <w:rsid w:val="003B3C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716</MetadataID>
    <Session xmlns="641f345b-441b-4b81-9152-adc2e73ba5e1">Δ´</Session>
    <Date xmlns="641f345b-441b-4b81-9152-adc2e73ba5e1">2018-11-08T22:00:00+00:00</Date>
    <Status xmlns="641f345b-441b-4b81-9152-adc2e73ba5e1">
      <Url>https://intra.parliament.gr/praktika/Lists/Incoming_Metadata/EditForm.aspx?ID=716&amp;Source=/praktika/Recordings_Library/Forms/AllItems.aspx</Url>
      <Description>Δημοσιεύτηκε</Description>
    </Status>
    <Meeting xmlns="641f345b-441b-4b81-9152-adc2e73ba5e1">ΚΔ´</Meeting>
  </documentManagement>
</p:properties>
</file>

<file path=customXml/itemProps1.xml><?xml version="1.0" encoding="utf-8"?>
<ds:datastoreItem xmlns:ds="http://schemas.openxmlformats.org/officeDocument/2006/customXml" ds:itemID="{4EBA411B-F96F-4168-B51D-9865A3A3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2F5A48-2D0F-48DF-958E-6577320494DA}">
  <ds:schemaRefs>
    <ds:schemaRef ds:uri="http://schemas.microsoft.com/sharepoint/v3/contenttype/forms"/>
  </ds:schemaRefs>
</ds:datastoreItem>
</file>

<file path=customXml/itemProps3.xml><?xml version="1.0" encoding="utf-8"?>
<ds:datastoreItem xmlns:ds="http://schemas.openxmlformats.org/officeDocument/2006/customXml" ds:itemID="{4D947094-FC17-4D93-AC66-CE8CDA29362F}">
  <ds:schemaRefs>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23283</Words>
  <Characters>125729</Characters>
  <Application>Microsoft Office Word</Application>
  <DocSecurity>0</DocSecurity>
  <Lines>1047</Lines>
  <Paragraphs>297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2018-11-21T09:35:00Z</dcterms:created>
  <dcterms:modified xsi:type="dcterms:W3CDTF">2018-11-21T09:35:00Z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